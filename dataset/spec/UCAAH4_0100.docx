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4C385E" w:rsidP="004C385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</w:t>
            </w:r>
            <w:r w:rsidR="00A82180">
              <w:rPr>
                <w:rFonts w:eastAsia="標楷體" w:hint="eastAsia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14</w:t>
            </w:r>
            <w:r w:rsidR="00A82180">
              <w:rPr>
                <w:rFonts w:eastAsia="標楷體" w:hint="eastAsia"/>
                <w:lang w:eastAsia="zh-TW"/>
              </w:rPr>
              <w:t>/200</w:t>
            </w:r>
            <w:r w:rsidR="00144F78"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144F78" w:rsidP="00A8218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</w:tr>
    </w:tbl>
    <w:p w:rsidR="00E104E0" w:rsidRDefault="00E104E0" w:rsidP="00E104E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63"/>
        <w:gridCol w:w="4515"/>
        <w:gridCol w:w="1474"/>
        <w:gridCol w:w="2019"/>
        <w:tblGridChange w:id="1">
          <w:tblGrid>
            <w:gridCol w:w="1217"/>
            <w:gridCol w:w="963"/>
            <w:gridCol w:w="4515"/>
            <w:gridCol w:w="1474"/>
            <w:gridCol w:w="2019"/>
          </w:tblGrid>
        </w:tblGridChange>
      </w:tblGrid>
      <w:tr w:rsidR="00E104E0" w:rsidRPr="00E548FB" w:rsidTr="0042592D">
        <w:tc>
          <w:tcPr>
            <w:tcW w:w="1209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964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版本</w:t>
            </w:r>
          </w:p>
        </w:tc>
        <w:tc>
          <w:tcPr>
            <w:tcW w:w="4519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修改原因</w:t>
            </w:r>
          </w:p>
        </w:tc>
        <w:tc>
          <w:tcPr>
            <w:tcW w:w="1476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修改人姓名</w:t>
            </w:r>
          </w:p>
        </w:tc>
        <w:tc>
          <w:tcPr>
            <w:tcW w:w="2020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立案單號</w:t>
            </w:r>
          </w:p>
        </w:tc>
      </w:tr>
      <w:tr w:rsidR="00E104E0" w:rsidRPr="00E548FB" w:rsidTr="0042592D">
        <w:tc>
          <w:tcPr>
            <w:tcW w:w="1209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color w:val="000000"/>
              </w:rPr>
              <w:t>2012/</w:t>
            </w:r>
            <w:r w:rsidRPr="00E548FB">
              <w:rPr>
                <w:rFonts w:hint="eastAsia"/>
                <w:color w:val="000000"/>
              </w:rPr>
              <w:t>12</w:t>
            </w:r>
            <w:r w:rsidRPr="00E548FB">
              <w:rPr>
                <w:color w:val="000000"/>
              </w:rPr>
              <w:t>/</w:t>
            </w:r>
            <w:r w:rsidRPr="00E548FB">
              <w:rPr>
                <w:rFonts w:hint="eastAsia"/>
                <w:color w:val="000000"/>
                <w:lang w:eastAsia="zh-TW"/>
              </w:rPr>
              <w:t>28</w:t>
            </w:r>
          </w:p>
        </w:tc>
        <w:tc>
          <w:tcPr>
            <w:tcW w:w="964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2</w:t>
            </w:r>
          </w:p>
        </w:tc>
        <w:tc>
          <w:tcPr>
            <w:tcW w:w="4519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新增台北第二行政中心服務科</w:t>
            </w:r>
            <w:r w:rsidRPr="00E548FB">
              <w:rPr>
                <w:rFonts w:hint="eastAsia"/>
                <w:color w:val="000000"/>
                <w:lang w:eastAsia="zh-TW"/>
              </w:rPr>
              <w:t>9D00200</w:t>
            </w:r>
          </w:p>
        </w:tc>
        <w:tc>
          <w:tcPr>
            <w:tcW w:w="1476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林金生</w:t>
            </w:r>
          </w:p>
        </w:tc>
        <w:tc>
          <w:tcPr>
            <w:tcW w:w="2020" w:type="dxa"/>
          </w:tcPr>
          <w:p w:rsidR="00E104E0" w:rsidRPr="00E548FB" w:rsidRDefault="00E104E0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color w:val="000000"/>
              </w:rPr>
              <w:t>121225000073</w:t>
            </w:r>
          </w:p>
        </w:tc>
      </w:tr>
      <w:tr w:rsidR="0042592D" w:rsidRPr="00E548FB" w:rsidTr="0042592D">
        <w:tc>
          <w:tcPr>
            <w:tcW w:w="1209" w:type="dxa"/>
          </w:tcPr>
          <w:p w:rsidR="0042592D" w:rsidRPr="00E548FB" w:rsidRDefault="0042592D" w:rsidP="00854B11">
            <w:pPr>
              <w:pStyle w:val="Tabletext"/>
              <w:spacing w:line="240" w:lineRule="auto"/>
              <w:rPr>
                <w:color w:val="000000"/>
              </w:rPr>
            </w:pPr>
            <w:r>
              <w:rPr>
                <w:rFonts w:ascii="細明體" w:eastAsia="細明體" w:hAnsi="細明體" w:cs="Courier New" w:hint="eastAsia"/>
              </w:rPr>
              <w:t>2015/06/2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3</w:t>
            </w:r>
          </w:p>
        </w:tc>
        <w:tc>
          <w:tcPr>
            <w:tcW w:w="964" w:type="dxa"/>
          </w:tcPr>
          <w:p w:rsidR="0042592D" w:rsidRPr="00E548FB" w:rsidRDefault="0042592D" w:rsidP="00854B1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3</w:t>
            </w:r>
          </w:p>
        </w:tc>
        <w:tc>
          <w:tcPr>
            <w:tcW w:w="4519" w:type="dxa"/>
          </w:tcPr>
          <w:p w:rsidR="0042592D" w:rsidRPr="00E548FB" w:rsidRDefault="0042592D" w:rsidP="00854B1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利用代碼管理取代碼</w:t>
            </w:r>
            <w:r>
              <w:rPr>
                <w:rFonts w:ascii="細明體" w:eastAsia="細明體" w:hAnsi="細明體" w:cs="Courier New"/>
                <w:lang w:eastAsia="zh-TW"/>
              </w:rPr>
              <w:t>”</w:t>
            </w:r>
            <w:r>
              <w:rPr>
                <w:lang w:eastAsia="zh-TW"/>
              </w:rPr>
              <w:t xml:space="preserve"> </w:t>
            </w:r>
            <w:r w:rsidRPr="00D41CD5">
              <w:rPr>
                <w:rFonts w:ascii="細明體" w:eastAsia="細明體" w:hAnsi="細明體" w:cs="Courier New"/>
                <w:lang w:eastAsia="zh-TW"/>
              </w:rPr>
              <w:t>AA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,</w:t>
            </w:r>
            <w:r w:rsidRPr="00D41CD5">
              <w:rPr>
                <w:rFonts w:ascii="細明體" w:eastAsia="細明體" w:hAnsi="細明體" w:cs="Courier New"/>
                <w:lang w:eastAsia="zh-TW"/>
              </w:rPr>
              <w:t xml:space="preserve"> CLAIM_DIV_NO</w:t>
            </w:r>
            <w:r>
              <w:rPr>
                <w:rFonts w:ascii="細明體" w:eastAsia="細明體" w:hAnsi="細明體" w:cs="Courier New"/>
                <w:lang w:eastAsia="zh-TW"/>
              </w:rPr>
              <w:t>”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，將其下拉式改寫，並與取該單位名單連動。以避免下次新增服務單位就需改程式。</w:t>
            </w:r>
          </w:p>
        </w:tc>
        <w:tc>
          <w:tcPr>
            <w:tcW w:w="1476" w:type="dxa"/>
          </w:tcPr>
          <w:p w:rsidR="0042592D" w:rsidRPr="00E548FB" w:rsidRDefault="0042592D" w:rsidP="00854B1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李明諭</w:t>
            </w:r>
          </w:p>
        </w:tc>
        <w:tc>
          <w:tcPr>
            <w:tcW w:w="2020" w:type="dxa"/>
          </w:tcPr>
          <w:p w:rsidR="0042592D" w:rsidRPr="00E548FB" w:rsidRDefault="0042592D" w:rsidP="00854B11">
            <w:pPr>
              <w:pStyle w:val="Tabletext"/>
              <w:spacing w:line="240" w:lineRule="auto"/>
              <w:rPr>
                <w:color w:val="000000"/>
              </w:rPr>
            </w:pPr>
            <w:r w:rsidRPr="00A9126D">
              <w:t>150601000623</w:t>
            </w:r>
          </w:p>
        </w:tc>
      </w:tr>
      <w:tr w:rsidR="002A2605" w:rsidRPr="00E548FB" w:rsidTr="0042592D">
        <w:tc>
          <w:tcPr>
            <w:tcW w:w="1209" w:type="dxa"/>
          </w:tcPr>
          <w:p w:rsidR="002A2605" w:rsidRDefault="002A2605" w:rsidP="00854B11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2016/07/25</w:t>
            </w:r>
          </w:p>
        </w:tc>
        <w:tc>
          <w:tcPr>
            <w:tcW w:w="964" w:type="dxa"/>
          </w:tcPr>
          <w:p w:rsidR="002A2605" w:rsidRDefault="002A2605" w:rsidP="00854B11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4</w:t>
            </w:r>
          </w:p>
        </w:tc>
        <w:tc>
          <w:tcPr>
            <w:tcW w:w="4519" w:type="dxa"/>
          </w:tcPr>
          <w:p w:rsidR="002A2605" w:rsidRDefault="002A2605" w:rsidP="00854B11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/>
                <w:lang w:eastAsia="zh-TW"/>
              </w:rPr>
              <w:t>JSP compiler error fix</w:t>
            </w:r>
          </w:p>
        </w:tc>
        <w:tc>
          <w:tcPr>
            <w:tcW w:w="1476" w:type="dxa"/>
          </w:tcPr>
          <w:p w:rsidR="002A2605" w:rsidRDefault="002A2605" w:rsidP="00854B11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張凱鈞</w:t>
            </w:r>
          </w:p>
        </w:tc>
        <w:tc>
          <w:tcPr>
            <w:tcW w:w="2020" w:type="dxa"/>
          </w:tcPr>
          <w:p w:rsidR="002A2605" w:rsidRPr="00A9126D" w:rsidRDefault="002A2605" w:rsidP="00854B11">
            <w:pPr>
              <w:pStyle w:val="Tabletext"/>
              <w:spacing w:line="240" w:lineRule="auto"/>
            </w:pPr>
            <w:r>
              <w:rPr>
                <w:rFonts w:hint="eastAsia"/>
                <w:lang w:eastAsia="zh-TW"/>
              </w:rPr>
              <w:t>160715000196</w:t>
            </w:r>
          </w:p>
        </w:tc>
      </w:tr>
      <w:tr w:rsidR="00C93BFE" w:rsidRPr="00E548FB" w:rsidTr="0042592D">
        <w:tc>
          <w:tcPr>
            <w:tcW w:w="1209" w:type="dxa"/>
          </w:tcPr>
          <w:p w:rsidR="00C93BFE" w:rsidRDefault="00C93BFE" w:rsidP="00854B11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2017/07/03</w:t>
            </w:r>
          </w:p>
        </w:tc>
        <w:tc>
          <w:tcPr>
            <w:tcW w:w="964" w:type="dxa"/>
          </w:tcPr>
          <w:p w:rsidR="00C93BFE" w:rsidRDefault="00C93BFE" w:rsidP="00854B11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5</w:t>
            </w:r>
          </w:p>
        </w:tc>
        <w:tc>
          <w:tcPr>
            <w:tcW w:w="4519" w:type="dxa"/>
          </w:tcPr>
          <w:p w:rsidR="00C93BFE" w:rsidRDefault="00C93BFE" w:rsidP="00C93BFE">
            <w:pPr>
              <w:pStyle w:val="Tabletext"/>
              <w:spacing w:line="240" w:lineRule="auto"/>
              <w:rPr>
                <w:rFonts w:ascii="細明體" w:eastAsia="細明體" w:hAnsi="細明體" w:cs="Courier New"/>
                <w:lang w:eastAsia="zh-TW"/>
              </w:rPr>
            </w:pPr>
            <w:r w:rsidRPr="00C93BFE">
              <w:rPr>
                <w:rFonts w:ascii="細明體" w:eastAsia="細明體" w:hAnsi="細明體" w:cs="Courier New" w:hint="eastAsia"/>
                <w:lang w:eastAsia="zh-TW"/>
              </w:rPr>
              <w:t>新增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備</w:t>
            </w:r>
            <w:r w:rsidRPr="00C93BFE">
              <w:rPr>
                <w:rFonts w:ascii="細明體" w:eastAsia="細明體" w:hAnsi="細明體" w:cs="Courier New" w:hint="eastAsia"/>
                <w:lang w:eastAsia="zh-TW"/>
              </w:rPr>
              <w:t>註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5</w:t>
            </w:r>
            <w:r w:rsidRPr="00C93BFE">
              <w:rPr>
                <w:rFonts w:ascii="細明體" w:eastAsia="細明體" w:hAnsi="細明體" w:cs="Courier New" w:hint="eastAsia"/>
                <w:lang w:eastAsia="zh-TW"/>
              </w:rPr>
              <w:t>:個人作業明細僅開放查詢最近五年內的資料。</w:t>
            </w:r>
          </w:p>
        </w:tc>
        <w:tc>
          <w:tcPr>
            <w:tcW w:w="1476" w:type="dxa"/>
          </w:tcPr>
          <w:p w:rsidR="00C93BFE" w:rsidRPr="00C93BFE" w:rsidRDefault="00C93BFE" w:rsidP="00854B11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2020" w:type="dxa"/>
          </w:tcPr>
          <w:p w:rsidR="00C93BFE" w:rsidRDefault="00C93BFE" w:rsidP="00854B11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r w:rsidRPr="00C93BFE">
              <w:rPr>
                <w:lang w:eastAsia="zh-TW"/>
              </w:rPr>
              <w:t>170703001873</w:t>
            </w:r>
          </w:p>
        </w:tc>
      </w:tr>
      <w:tr w:rsidR="002235AF" w:rsidRPr="00E548FB" w:rsidTr="0042592D">
        <w:trPr>
          <w:ins w:id="2" w:author="cathay" w:date="2018-12-18T14:23:00Z"/>
        </w:trPr>
        <w:tc>
          <w:tcPr>
            <w:tcW w:w="1209" w:type="dxa"/>
          </w:tcPr>
          <w:p w:rsidR="002235AF" w:rsidRDefault="002235AF" w:rsidP="00854B11">
            <w:pPr>
              <w:pStyle w:val="Tabletext"/>
              <w:spacing w:line="240" w:lineRule="auto"/>
              <w:rPr>
                <w:ins w:id="3" w:author="cathay" w:date="2018-12-18T14:23:00Z"/>
                <w:rFonts w:ascii="細明體" w:eastAsia="細明體" w:hAnsi="細明體" w:cs="Courier New" w:hint="eastAsia"/>
                <w:lang w:eastAsia="zh-TW"/>
              </w:rPr>
            </w:pPr>
            <w:ins w:id="4" w:author="cathay" w:date="2018-12-18T14:23:00Z">
              <w:r>
                <w:rPr>
                  <w:rFonts w:ascii="細明體" w:eastAsia="細明體" w:hAnsi="細明體" w:cs="Courier New" w:hint="eastAsia"/>
                  <w:lang w:eastAsia="zh-TW"/>
                </w:rPr>
                <w:t>2018/12/18</w:t>
              </w:r>
            </w:ins>
          </w:p>
        </w:tc>
        <w:tc>
          <w:tcPr>
            <w:tcW w:w="964" w:type="dxa"/>
          </w:tcPr>
          <w:p w:rsidR="002235AF" w:rsidRDefault="002235AF" w:rsidP="00854B11">
            <w:pPr>
              <w:pStyle w:val="Tabletext"/>
              <w:spacing w:line="240" w:lineRule="auto"/>
              <w:rPr>
                <w:ins w:id="5" w:author="cathay" w:date="2018-12-18T14:23:00Z"/>
                <w:rFonts w:ascii="細明體" w:eastAsia="細明體" w:hAnsi="細明體" w:cs="Courier New" w:hint="eastAsia"/>
                <w:lang w:eastAsia="zh-TW"/>
              </w:rPr>
            </w:pPr>
            <w:ins w:id="6" w:author="cathay" w:date="2018-12-18T14:23:00Z">
              <w:r>
                <w:rPr>
                  <w:rFonts w:ascii="細明體" w:eastAsia="細明體" w:hAnsi="細明體" w:cs="Courier New" w:hint="eastAsia"/>
                  <w:lang w:eastAsia="zh-TW"/>
                </w:rPr>
                <w:t>6</w:t>
              </w:r>
            </w:ins>
          </w:p>
        </w:tc>
        <w:tc>
          <w:tcPr>
            <w:tcW w:w="4519" w:type="dxa"/>
          </w:tcPr>
          <w:p w:rsidR="002235AF" w:rsidRPr="00C93BFE" w:rsidRDefault="002235AF" w:rsidP="00C93BFE">
            <w:pPr>
              <w:pStyle w:val="Tabletext"/>
              <w:spacing w:line="240" w:lineRule="auto"/>
              <w:rPr>
                <w:ins w:id="7" w:author="cathay" w:date="2018-12-18T14:23:00Z"/>
                <w:rFonts w:ascii="細明體" w:eastAsia="細明體" w:hAnsi="細明體" w:cs="Courier New" w:hint="eastAsia"/>
                <w:lang w:eastAsia="zh-TW"/>
              </w:rPr>
            </w:pPr>
            <w:ins w:id="8" w:author="cathay" w:date="2018-12-18T14:23:00Z">
              <w:r>
                <w:rPr>
                  <w:rFonts w:ascii="細明體" w:eastAsia="細明體" w:hAnsi="細明體" w:cs="Courier New" w:hint="eastAsia"/>
                  <w:lang w:eastAsia="zh-TW"/>
                </w:rPr>
                <w:t>調整可查詢新舊單位代號轉換前後資料</w:t>
              </w:r>
            </w:ins>
          </w:p>
        </w:tc>
        <w:tc>
          <w:tcPr>
            <w:tcW w:w="1476" w:type="dxa"/>
          </w:tcPr>
          <w:p w:rsidR="002235AF" w:rsidRDefault="002235AF" w:rsidP="00854B11">
            <w:pPr>
              <w:pStyle w:val="Tabletext"/>
              <w:spacing w:line="240" w:lineRule="auto"/>
              <w:rPr>
                <w:ins w:id="9" w:author="cathay" w:date="2018-12-18T14:23:00Z"/>
                <w:rFonts w:hint="eastAsia"/>
                <w:lang w:eastAsia="zh-TW"/>
              </w:rPr>
            </w:pPr>
            <w:ins w:id="10" w:author="cathay" w:date="2018-12-18T14:23:00Z">
              <w:r>
                <w:rPr>
                  <w:rFonts w:hint="eastAsia"/>
                  <w:lang w:eastAsia="zh-TW"/>
                </w:rPr>
                <w:t>張凱鈞</w:t>
              </w:r>
            </w:ins>
          </w:p>
        </w:tc>
        <w:tc>
          <w:tcPr>
            <w:tcW w:w="2020" w:type="dxa"/>
          </w:tcPr>
          <w:p w:rsidR="002235AF" w:rsidRPr="00C93BFE" w:rsidRDefault="002235AF" w:rsidP="00854B11">
            <w:pPr>
              <w:pStyle w:val="Tabletext"/>
              <w:spacing w:line="240" w:lineRule="auto"/>
              <w:rPr>
                <w:ins w:id="11" w:author="cathay" w:date="2018-12-18T14:23:00Z"/>
                <w:lang w:eastAsia="zh-TW"/>
              </w:rPr>
            </w:pPr>
            <w:ins w:id="12" w:author="cathay" w:date="2018-12-18T14:23:00Z">
              <w:r>
                <w:rPr>
                  <w:rFonts w:hint="eastAsia"/>
                  <w:lang w:eastAsia="zh-TW"/>
                </w:rPr>
                <w:t>1809</w:t>
              </w:r>
            </w:ins>
            <w:ins w:id="13" w:author="cathay" w:date="2018-12-18T14:24:00Z">
              <w:r>
                <w:rPr>
                  <w:rFonts w:hint="eastAsia"/>
                  <w:lang w:eastAsia="zh-TW"/>
                </w:rPr>
                <w:t>19000711</w:t>
              </w:r>
            </w:ins>
          </w:p>
        </w:tc>
      </w:tr>
    </w:tbl>
    <w:p w:rsidR="00E104E0" w:rsidRDefault="00E104E0" w:rsidP="00E104E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A82180" w:rsidRPr="00FA01E3" w:rsidRDefault="00FA01E3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b/>
          <w:kern w:val="2"/>
          <w:szCs w:val="24"/>
          <w:lang w:eastAsia="zh-TW"/>
        </w:rPr>
      </w:pPr>
      <w:r w:rsidRPr="00FA01E3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  <w:tblGridChange w:id="14">
          <w:tblGrid>
            <w:gridCol w:w="2268"/>
            <w:gridCol w:w="1560"/>
            <w:gridCol w:w="141"/>
            <w:gridCol w:w="6291"/>
          </w:tblGrid>
        </w:tblGridChange>
      </w:tblGrid>
      <w:tr w:rsidR="00A514E4" w:rsidRPr="002A58AE" w:rsidTr="00EC41AF">
        <w:tc>
          <w:tcPr>
            <w:tcW w:w="2268" w:type="dxa"/>
          </w:tcPr>
          <w:p w:rsidR="00A514E4" w:rsidRPr="002A58AE" w:rsidRDefault="00A514E4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A514E4" w:rsidRPr="007A0D59" w:rsidRDefault="00A514E4" w:rsidP="00EC41AF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理賠KPI全月統計</w:t>
            </w:r>
          </w:p>
        </w:tc>
      </w:tr>
      <w:tr w:rsidR="00A514E4" w:rsidRPr="002A58AE" w:rsidTr="00EC41AF">
        <w:tc>
          <w:tcPr>
            <w:tcW w:w="2268" w:type="dxa"/>
          </w:tcPr>
          <w:p w:rsidR="00A514E4" w:rsidRPr="002A58AE" w:rsidRDefault="00A514E4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A514E4" w:rsidRPr="002A58AE" w:rsidRDefault="00A514E4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del w:id="15" w:author="cathay" w:date="2018-12-18T14:24:00Z">
              <w:r w:rsidDel="002235AF">
                <w:rPr>
                  <w:rFonts w:ascii="細明體" w:eastAsia="細明體" w:hAnsi="細明體" w:hint="eastAsia"/>
                  <w:sz w:val="20"/>
                  <w:szCs w:val="20"/>
                </w:rPr>
                <w:delText>4</w:delText>
              </w:r>
            </w:del>
            <w:ins w:id="16" w:author="cathay" w:date="2018-12-18T14:24:00Z">
              <w:r w:rsidR="002235AF"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</w:ins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A514E4" w:rsidRPr="002A58AE" w:rsidTr="00EC41AF">
        <w:tc>
          <w:tcPr>
            <w:tcW w:w="2268" w:type="dxa"/>
          </w:tcPr>
          <w:p w:rsidR="00A514E4" w:rsidRPr="002A58AE" w:rsidRDefault="00A514E4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A514E4" w:rsidRPr="002A58AE" w:rsidRDefault="00A514E4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A01E3" w:rsidRPr="002A58AE" w:rsidTr="00EC41AF">
        <w:tc>
          <w:tcPr>
            <w:tcW w:w="2268" w:type="dxa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FA01E3" w:rsidRPr="007A0D59" w:rsidRDefault="00FA01E3" w:rsidP="00FA01E3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理賠KPI全月統計</w:t>
            </w:r>
          </w:p>
        </w:tc>
      </w:tr>
      <w:tr w:rsidR="00FA01E3" w:rsidRPr="002A58AE" w:rsidTr="00EC41AF">
        <w:tc>
          <w:tcPr>
            <w:tcW w:w="2268" w:type="dxa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A01E3" w:rsidRPr="002A58AE" w:rsidTr="00EC41AF">
        <w:tc>
          <w:tcPr>
            <w:tcW w:w="2268" w:type="dxa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FA01E3" w:rsidRPr="002A58AE" w:rsidTr="00EC41AF">
        <w:tc>
          <w:tcPr>
            <w:tcW w:w="2268" w:type="dxa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A01E3" w:rsidRPr="002A58AE" w:rsidTr="00EC41AF">
        <w:tc>
          <w:tcPr>
            <w:tcW w:w="2268" w:type="dxa"/>
          </w:tcPr>
          <w:p w:rsidR="00FA01E3" w:rsidRPr="002A58AE" w:rsidRDefault="00FA01E3" w:rsidP="00FA01E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FA01E3" w:rsidRPr="002A58AE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A01E3" w:rsidRPr="00905969" w:rsidTr="00EC41AF">
        <w:tc>
          <w:tcPr>
            <w:tcW w:w="2268" w:type="dxa"/>
            <w:vMerge w:val="restart"/>
            <w:vAlign w:val="center"/>
          </w:tcPr>
          <w:p w:rsidR="00FA01E3" w:rsidRPr="00905969" w:rsidRDefault="00FA01E3" w:rsidP="00FA01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FA01E3" w:rsidRPr="00905969" w:rsidRDefault="00FA01E3" w:rsidP="00FA01E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FA01E3" w:rsidRPr="00905969" w:rsidTr="00EC41AF">
        <w:tc>
          <w:tcPr>
            <w:tcW w:w="2268" w:type="dxa"/>
            <w:vMerge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FA01E3" w:rsidRPr="00905969" w:rsidTr="00EC41AF">
        <w:tc>
          <w:tcPr>
            <w:tcW w:w="2268" w:type="dxa"/>
            <w:vMerge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FA01E3" w:rsidRPr="00905969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FA01E3" w:rsidRPr="00F82E63" w:rsidTr="00EC41AF">
        <w:tc>
          <w:tcPr>
            <w:tcW w:w="2268" w:type="dxa"/>
          </w:tcPr>
          <w:p w:rsidR="00FA01E3" w:rsidRPr="006A02C0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FA01E3" w:rsidRPr="006A02C0" w:rsidRDefault="00FA01E3" w:rsidP="00FA01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8C6757" w:rsidRPr="004930FB" w:rsidTr="008C6757">
        <w:tblPrEx>
          <w:tblW w:w="102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17" w:author="cathay" w:date="2018-12-19T13:05:00Z">
            <w:tblPrEx>
              <w:tblW w:w="102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ins w:id="18" w:author="cathay" w:date="2018-12-19T13:04:00Z"/>
        </w:trPr>
        <w:tc>
          <w:tcPr>
            <w:tcW w:w="2268" w:type="dxa"/>
            <w:vMerge w:val="restart"/>
            <w:vAlign w:val="center"/>
            <w:tcPrChange w:id="19" w:author="cathay" w:date="2018-12-19T13:05:00Z">
              <w:tcPr>
                <w:tcW w:w="2268" w:type="dxa"/>
                <w:vMerge w:val="restart"/>
                <w:vAlign w:val="center"/>
              </w:tcPr>
            </w:tcPrChange>
          </w:tcPr>
          <w:p w:rsidR="008C6757" w:rsidRPr="004930FB" w:rsidRDefault="008C6757" w:rsidP="00B30295">
            <w:pPr>
              <w:rPr>
                <w:ins w:id="20" w:author="cathay" w:date="2018-12-19T13:04:00Z"/>
                <w:rFonts w:ascii="細明體" w:eastAsia="細明體" w:hAnsi="細明體" w:hint="eastAsia"/>
                <w:sz w:val="20"/>
                <w:szCs w:val="20"/>
              </w:rPr>
            </w:pPr>
            <w:ins w:id="21" w:author="cathay" w:date="2018-12-19T13:04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701" w:type="dxa"/>
            <w:tcPrChange w:id="22" w:author="cathay" w:date="2018-12-19T13:05:00Z">
              <w:tcPr>
                <w:tcW w:w="1560" w:type="dxa"/>
              </w:tcPr>
            </w:tcPrChange>
          </w:tcPr>
          <w:p w:rsidR="008C6757" w:rsidRPr="004930FB" w:rsidRDefault="008C6757" w:rsidP="00B30295">
            <w:pPr>
              <w:rPr>
                <w:ins w:id="23" w:author="cathay" w:date="2018-12-19T13:04:00Z"/>
                <w:rFonts w:ascii="細明體" w:eastAsia="細明體" w:hAnsi="細明體" w:hint="eastAsia"/>
                <w:sz w:val="20"/>
                <w:szCs w:val="20"/>
              </w:rPr>
            </w:pPr>
            <w:ins w:id="24" w:author="cathay" w:date="2018-12-19T13:04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291" w:type="dxa"/>
            <w:tcPrChange w:id="25" w:author="cathay" w:date="2018-12-19T13:05:00Z">
              <w:tcPr>
                <w:tcW w:w="6432" w:type="dxa"/>
                <w:gridSpan w:val="2"/>
              </w:tcPr>
            </w:tcPrChange>
          </w:tcPr>
          <w:p w:rsidR="008C6757" w:rsidRPr="004930FB" w:rsidRDefault="008C6757" w:rsidP="00B30295">
            <w:pPr>
              <w:rPr>
                <w:ins w:id="26" w:author="cathay" w:date="2018-12-19T13:04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7" w:author="cathay" w:date="2018-12-19T13:04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</w:t>
              </w:r>
              <w:r w:rsidRPr="00593C0A">
                <w:rPr>
                  <w:rFonts w:ascii="細明體" w:eastAsia="細明體" w:hAnsi="細明體" w:hint="eastAsia"/>
                  <w:sz w:val="20"/>
                  <w:szCs w:val="20"/>
                </w:rPr>
                <w:t>□客戶　□壽險員工　□關係企業員工　□合作廠商</w:t>
              </w:r>
            </w:ins>
          </w:p>
        </w:tc>
      </w:tr>
      <w:tr w:rsidR="008C6757" w:rsidRPr="004930FB" w:rsidTr="008C6757">
        <w:tblPrEx>
          <w:tblW w:w="1026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28" w:author="cathay" w:date="2018-12-19T13:05:00Z">
            <w:tblPrEx>
              <w:tblW w:w="10260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ins w:id="29" w:author="cathay" w:date="2018-12-19T13:04:00Z"/>
        </w:trPr>
        <w:tc>
          <w:tcPr>
            <w:tcW w:w="2268" w:type="dxa"/>
            <w:vMerge/>
            <w:tcPrChange w:id="30" w:author="cathay" w:date="2018-12-19T13:05:00Z">
              <w:tcPr>
                <w:tcW w:w="2268" w:type="dxa"/>
                <w:vMerge/>
              </w:tcPr>
            </w:tcPrChange>
          </w:tcPr>
          <w:p w:rsidR="008C6757" w:rsidRPr="004930FB" w:rsidRDefault="008C6757" w:rsidP="00B30295">
            <w:pPr>
              <w:rPr>
                <w:ins w:id="31" w:author="cathay" w:date="2018-12-19T13:04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PrChange w:id="32" w:author="cathay" w:date="2018-12-19T13:05:00Z">
              <w:tcPr>
                <w:tcW w:w="1560" w:type="dxa"/>
              </w:tcPr>
            </w:tcPrChange>
          </w:tcPr>
          <w:p w:rsidR="008C6757" w:rsidRPr="004930FB" w:rsidRDefault="008C6757" w:rsidP="00B30295">
            <w:pPr>
              <w:rPr>
                <w:ins w:id="33" w:author="cathay" w:date="2018-12-19T13:04:00Z"/>
                <w:rFonts w:ascii="細明體" w:eastAsia="細明體" w:hAnsi="細明體" w:hint="eastAsia"/>
                <w:sz w:val="20"/>
                <w:szCs w:val="20"/>
              </w:rPr>
            </w:pPr>
            <w:ins w:id="34" w:author="cathay" w:date="2018-12-19T13:04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291" w:type="dxa"/>
            <w:tcPrChange w:id="35" w:author="cathay" w:date="2018-12-19T13:05:00Z">
              <w:tcPr>
                <w:tcW w:w="6432" w:type="dxa"/>
                <w:gridSpan w:val="2"/>
              </w:tcPr>
            </w:tcPrChange>
          </w:tcPr>
          <w:p w:rsidR="008C6757" w:rsidRPr="004930FB" w:rsidRDefault="008C6757" w:rsidP="00B30295">
            <w:pPr>
              <w:rPr>
                <w:ins w:id="36" w:author="cathay" w:date="2018-12-19T13:04:00Z"/>
                <w:rFonts w:ascii="細明體" w:eastAsia="細明體" w:hAnsi="細明體" w:hint="eastAsia"/>
                <w:sz w:val="20"/>
                <w:szCs w:val="20"/>
              </w:rPr>
            </w:pPr>
            <w:ins w:id="37" w:author="cathay" w:date="2018-12-19T13:04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A82180" w:rsidRDefault="00A82180" w:rsidP="00A514E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</w:t>
      </w:r>
    </w:p>
    <w:p w:rsidR="00A82180" w:rsidRDefault="00FA01E3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58AE">
        <w:rPr>
          <w:rFonts w:ascii="細明體" w:eastAsia="細明體" w:hAnsi="細明體" w:cs="Courier New" w:hint="eastAsia"/>
          <w:b/>
        </w:rPr>
        <w:t>程式流程圖</w:t>
      </w:r>
    </w:p>
    <w:p w:rsidR="00A82180" w:rsidRDefault="00553F20" w:rsidP="00A82180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6814" w:dyaOrig="1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76.5pt" o:ole="">
            <v:imagedata r:id="rId8" o:title=""/>
          </v:shape>
          <o:OLEObject Type="Embed" ProgID="Visio.Drawing.6" ShapeID="_x0000_i1025" DrawAspect="Content" ObjectID="_1657345886" r:id="rId9"/>
        </w:object>
      </w:r>
    </w:p>
    <w:p w:rsidR="00A82180" w:rsidRDefault="00FA01E3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58AE">
        <w:rPr>
          <w:rFonts w:ascii="細明體" w:eastAsia="細明體" w:hAnsi="細明體" w:hint="eastAsia"/>
          <w:b/>
        </w:rPr>
        <w:lastRenderedPageBreak/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7430DD" w:rsidRPr="002A58AE" w:rsidTr="00EC41AF">
        <w:tc>
          <w:tcPr>
            <w:tcW w:w="85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430DD" w:rsidRPr="002A58AE" w:rsidTr="00EC41A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430DD" w:rsidRPr="002A58AE" w:rsidRDefault="007430DD" w:rsidP="00EC41AF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430DD" w:rsidRPr="002A58AE" w:rsidRDefault="007430DD" w:rsidP="00EC41A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理賠KPI每日人員檔</w:t>
            </w:r>
          </w:p>
        </w:tc>
        <w:tc>
          <w:tcPr>
            <w:tcW w:w="2551" w:type="dxa"/>
          </w:tcPr>
          <w:p w:rsidR="007430DD" w:rsidRPr="002A58AE" w:rsidRDefault="007430DD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DTAAH411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430DD" w:rsidRPr="002A58AE" w:rsidRDefault="007430DD" w:rsidP="00EC41A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7430DD" w:rsidRPr="002A58AE" w:rsidTr="00EC41A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430DD" w:rsidRPr="002A58AE" w:rsidRDefault="007430DD" w:rsidP="007430DD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430DD" w:rsidRDefault="007430DD" w:rsidP="007430D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理賠KPI每日單位檔</w:t>
            </w:r>
          </w:p>
        </w:tc>
        <w:tc>
          <w:tcPr>
            <w:tcW w:w="2551" w:type="dxa"/>
          </w:tcPr>
          <w:p w:rsidR="007430DD" w:rsidRDefault="007430DD" w:rsidP="007430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DTAAH412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7430DD" w:rsidRPr="002A58AE" w:rsidTr="00EC41AF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430DD" w:rsidRPr="002A58AE" w:rsidRDefault="007430DD" w:rsidP="007430DD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7430DD" w:rsidRDefault="007430DD" w:rsidP="007430D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供他單位使用之在職人員檔</w:t>
            </w:r>
          </w:p>
        </w:tc>
        <w:tc>
          <w:tcPr>
            <w:tcW w:w="2551" w:type="dxa"/>
          </w:tcPr>
          <w:p w:rsidR="007430DD" w:rsidRDefault="007430DD" w:rsidP="007430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430DD" w:rsidRPr="002A58AE" w:rsidRDefault="007430DD" w:rsidP="007430DD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7430DD" w:rsidRPr="007430DD" w:rsidRDefault="007430DD" w:rsidP="007430DD">
      <w:pPr>
        <w:pStyle w:val="Tabletext"/>
        <w:keepLines w:val="0"/>
        <w:spacing w:after="0" w:line="240" w:lineRule="auto"/>
        <w:rPr>
          <w:rStyle w:val="style131"/>
          <w:rFonts w:ascii="Times New Roman" w:hAnsi="Times New Roman" w:cs="Times New Roman" w:hint="eastAsia"/>
          <w:color w:val="auto"/>
          <w:kern w:val="2"/>
          <w:szCs w:val="24"/>
          <w:lang w:eastAsia="zh-TW"/>
        </w:rPr>
      </w:pPr>
    </w:p>
    <w:p w:rsidR="00A82180" w:rsidRPr="007430DD" w:rsidRDefault="007430DD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b/>
          <w:kern w:val="2"/>
          <w:szCs w:val="24"/>
          <w:lang w:eastAsia="zh-TW"/>
        </w:rPr>
      </w:pPr>
      <w:r w:rsidRPr="007430DD"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7430DD" w:rsidRPr="002A58AE" w:rsidTr="00EC41AF">
        <w:tc>
          <w:tcPr>
            <w:tcW w:w="455" w:type="pct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7430DD" w:rsidRPr="002A58AE" w:rsidRDefault="007430DD" w:rsidP="00EC41A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7430DD" w:rsidRPr="002A58AE" w:rsidTr="00EC41A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430DD" w:rsidRPr="002A58AE" w:rsidRDefault="007430DD" w:rsidP="00EC41AF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7430DD" w:rsidRPr="00AB7448" w:rsidRDefault="002E5997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8" w:author="cathay" w:date="2018-12-19T11:4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理賠工具模組</w:t>
              </w:r>
            </w:ins>
          </w:p>
        </w:tc>
        <w:tc>
          <w:tcPr>
            <w:tcW w:w="2159" w:type="pct"/>
          </w:tcPr>
          <w:p w:rsidR="007430DD" w:rsidRPr="00D37E3B" w:rsidRDefault="002E5997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9" w:author="cathay" w:date="2018-12-19T11:4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AA_U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til.java</w:t>
              </w:r>
            </w:ins>
          </w:p>
        </w:tc>
      </w:tr>
      <w:tr w:rsidR="007430DD" w:rsidRPr="002A58AE" w:rsidTr="00EC41A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7430DD" w:rsidRPr="002A58AE" w:rsidRDefault="007430DD" w:rsidP="00EC41AF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7430DD" w:rsidRDefault="007430DD" w:rsidP="00EC41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7430DD" w:rsidRPr="007D2E0A" w:rsidRDefault="007430DD" w:rsidP="00EC41A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7430DD" w:rsidRDefault="007430DD" w:rsidP="00660BE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660BEF" w:rsidRDefault="00660BEF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2A58AE">
        <w:rPr>
          <w:rFonts w:ascii="細明體" w:eastAsia="細明體" w:hAnsi="細明體" w:hint="eastAsia"/>
          <w:b/>
        </w:rPr>
        <w:t>畫面</w:t>
      </w:r>
    </w:p>
    <w:p w:rsidR="00A82180" w:rsidRDefault="002235AF" w:rsidP="00660BE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ins w:id="40" w:author="cathay" w:date="2018-12-18T14:27:00Z">
        <w:r w:rsidRPr="009B1E99">
          <w:rPr>
            <w:noProof/>
            <w:lang w:eastAsia="zh-TW"/>
          </w:rPr>
          <w:pict>
            <v:shape id="圖片 1" o:spid="_x0000_i1026" type="#_x0000_t75" style="width:503.25pt;height:225pt;visibility:visible">
              <v:imagedata r:id="rId10" o:title=""/>
            </v:shape>
          </w:pict>
        </w:r>
      </w:ins>
    </w:p>
    <w:p w:rsidR="00A82180" w:rsidRPr="00660BEF" w:rsidRDefault="00660BEF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>
        <w:rPr>
          <w:rFonts w:hint="eastAsia"/>
          <w:b/>
          <w:kern w:val="2"/>
          <w:szCs w:val="24"/>
          <w:lang w:eastAsia="zh-TW"/>
        </w:rPr>
        <w:lastRenderedPageBreak/>
        <w:t>程式內容</w:t>
      </w:r>
    </w:p>
    <w:p w:rsidR="00C130CF" w:rsidRDefault="00C130CF" w:rsidP="00C130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.ListBox</w:t>
      </w:r>
      <w:r>
        <w:rPr>
          <w:rFonts w:hint="eastAsia"/>
          <w:kern w:val="2"/>
          <w:szCs w:val="24"/>
          <w:lang w:eastAsia="zh-TW"/>
        </w:rPr>
        <w:t>預設代入</w:t>
      </w:r>
      <w:r w:rsidR="0042592D" w:rsidRPr="00202683">
        <w:rPr>
          <w:rFonts w:hint="eastAsia"/>
          <w:kern w:val="2"/>
          <w:szCs w:val="24"/>
          <w:lang w:eastAsia="zh-TW"/>
        </w:rPr>
        <w:t>(</w:t>
      </w:r>
      <w:r w:rsidR="0042592D" w:rsidRPr="00202683">
        <w:rPr>
          <w:rFonts w:hint="eastAsia"/>
          <w:kern w:val="2"/>
          <w:szCs w:val="24"/>
          <w:lang w:eastAsia="zh-TW"/>
        </w:rPr>
        <w:t>改用代碼管理控制，取出</w:t>
      </w:r>
      <w:r w:rsidR="0042592D" w:rsidRPr="00202683">
        <w:rPr>
          <w:kern w:val="2"/>
          <w:szCs w:val="24"/>
          <w:lang w:eastAsia="zh-TW"/>
        </w:rPr>
        <w:t xml:space="preserve">AA </w:t>
      </w:r>
      <w:r w:rsidR="0042592D" w:rsidRPr="00202683">
        <w:rPr>
          <w:rFonts w:hint="eastAsia"/>
          <w:kern w:val="2"/>
          <w:szCs w:val="24"/>
          <w:lang w:eastAsia="zh-TW"/>
        </w:rPr>
        <w:t>,</w:t>
      </w:r>
      <w:r w:rsidR="0042592D" w:rsidRPr="00202683">
        <w:rPr>
          <w:kern w:val="2"/>
          <w:szCs w:val="24"/>
          <w:lang w:eastAsia="zh-TW"/>
        </w:rPr>
        <w:t>CLAIM_DIV_NO</w:t>
      </w:r>
      <w:r w:rsidR="0042592D" w:rsidRPr="00202683">
        <w:rPr>
          <w:rFonts w:hint="eastAsia"/>
          <w:kern w:val="2"/>
          <w:szCs w:val="24"/>
          <w:lang w:eastAsia="zh-TW"/>
        </w:rPr>
        <w:t>的名單</w:t>
      </w:r>
      <w:r w:rsidR="0042592D" w:rsidRPr="00202683">
        <w:rPr>
          <w:rFonts w:hint="eastAsia"/>
          <w:kern w:val="2"/>
          <w:szCs w:val="24"/>
          <w:lang w:eastAsia="zh-TW"/>
        </w:rPr>
        <w:t>)</w:t>
      </w:r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1" w:author="cathay" w:date="2018-12-18T17:47:00Z"/>
          <w:rFonts w:hint="eastAsia"/>
          <w:kern w:val="2"/>
          <w:szCs w:val="24"/>
          <w:lang w:eastAsia="zh-TW"/>
        </w:rPr>
      </w:pPr>
      <w:del w:id="42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北、服一科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value=</w:delText>
        </w:r>
        <w:r w:rsidRPr="00C130CF" w:rsidDel="00703D05">
          <w:delText xml:space="preserve"> </w:delText>
        </w:r>
        <w:r w:rsidRPr="00C130CF" w:rsidDel="00703D05">
          <w:rPr>
            <w:kern w:val="2"/>
            <w:szCs w:val="24"/>
            <w:lang w:eastAsia="zh-TW"/>
          </w:rPr>
          <w:delText>5300300</w:delText>
        </w:r>
      </w:del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3" w:author="cathay" w:date="2018-12-18T17:47:00Z"/>
          <w:rFonts w:hint="eastAsia"/>
          <w:kern w:val="2"/>
          <w:szCs w:val="24"/>
          <w:lang w:eastAsia="zh-TW"/>
        </w:rPr>
      </w:pPr>
      <w:del w:id="44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北、服二科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703D05">
          <w:rPr>
            <w:kern w:val="2"/>
            <w:szCs w:val="24"/>
            <w:lang w:eastAsia="zh-TW"/>
          </w:rPr>
          <w:delText>5300400</w:delText>
        </w:r>
      </w:del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5" w:author="cathay" w:date="2018-12-18T17:47:00Z"/>
          <w:rFonts w:hint="eastAsia"/>
          <w:kern w:val="2"/>
          <w:szCs w:val="24"/>
          <w:lang w:eastAsia="zh-TW"/>
        </w:rPr>
      </w:pPr>
      <w:del w:id="46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桃、服務科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 =</w:delText>
        </w:r>
        <w:r w:rsidRPr="00C130CF" w:rsidDel="00703D05">
          <w:delText xml:space="preserve"> </w:delText>
        </w:r>
        <w:r w:rsidRPr="00C130CF" w:rsidDel="00703D05">
          <w:rPr>
            <w:kern w:val="2"/>
            <w:szCs w:val="24"/>
            <w:lang w:eastAsia="zh-TW"/>
          </w:rPr>
          <w:delText>5400300</w:delText>
        </w:r>
      </w:del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7" w:author="cathay" w:date="2018-12-18T17:47:00Z"/>
          <w:rFonts w:hint="eastAsia"/>
          <w:kern w:val="2"/>
          <w:szCs w:val="24"/>
          <w:lang w:eastAsia="zh-TW"/>
        </w:rPr>
      </w:pPr>
      <w:del w:id="48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中、服務科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703D05">
          <w:rPr>
            <w:kern w:val="2"/>
            <w:szCs w:val="24"/>
            <w:lang w:eastAsia="zh-TW"/>
          </w:rPr>
          <w:delText>4200300</w:delText>
        </w:r>
      </w:del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9" w:author="cathay" w:date="2018-12-18T17:47:00Z"/>
          <w:rFonts w:hint="eastAsia"/>
          <w:kern w:val="2"/>
          <w:szCs w:val="24"/>
          <w:lang w:eastAsia="zh-TW"/>
        </w:rPr>
      </w:pPr>
      <w:del w:id="50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南、服務科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703D05">
          <w:rPr>
            <w:kern w:val="2"/>
            <w:szCs w:val="24"/>
            <w:lang w:eastAsia="zh-TW"/>
          </w:rPr>
          <w:delText>4800300</w:delText>
        </w:r>
      </w:del>
    </w:p>
    <w:p w:rsidR="00C130CF" w:rsidDel="00703D05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51" w:author="cathay" w:date="2018-12-18T17:47:00Z"/>
          <w:rFonts w:hint="eastAsia"/>
          <w:kern w:val="2"/>
          <w:szCs w:val="24"/>
          <w:lang w:eastAsia="zh-TW"/>
        </w:rPr>
      </w:pPr>
      <w:del w:id="52" w:author="cathay" w:date="2018-12-18T17:47:00Z">
        <w:r w:rsidRPr="00C130CF" w:rsidDel="00703D05">
          <w:rPr>
            <w:rFonts w:hint="eastAsia"/>
            <w:kern w:val="2"/>
            <w:szCs w:val="24"/>
            <w:lang w:eastAsia="zh-TW"/>
          </w:rPr>
          <w:delText>高、服務科</w:delText>
        </w:r>
        <w:r w:rsidDel="00703D05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703D05">
          <w:rPr>
            <w:kern w:val="2"/>
            <w:szCs w:val="24"/>
            <w:lang w:eastAsia="zh-TW"/>
          </w:rPr>
          <w:delText>3600300</w:delText>
        </w:r>
      </w:del>
    </w:p>
    <w:p w:rsidR="00E104E0" w:rsidDel="00703D05" w:rsidRDefault="00E104E0" w:rsidP="00E104E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53" w:author="cathay" w:date="2018-12-18T17:47:00Z"/>
          <w:rFonts w:hint="eastAsia"/>
          <w:kern w:val="2"/>
          <w:szCs w:val="24"/>
          <w:lang w:eastAsia="zh-TW"/>
        </w:rPr>
      </w:pPr>
      <w:del w:id="54" w:author="cathay" w:date="2018-12-18T17:47:00Z">
        <w:r w:rsidRPr="00E104E0" w:rsidDel="00703D05">
          <w:rPr>
            <w:rFonts w:hint="eastAsia"/>
            <w:kern w:val="2"/>
            <w:szCs w:val="24"/>
            <w:lang w:eastAsia="zh-TW"/>
          </w:rPr>
          <w:delText>北二服務科</w:delText>
        </w:r>
        <w:r w:rsidDel="00703D05">
          <w:rPr>
            <w:kern w:val="2"/>
            <w:szCs w:val="24"/>
            <w:lang w:eastAsia="zh-TW"/>
          </w:rPr>
          <w:delText xml:space="preserve">value= </w:delText>
        </w:r>
        <w:r w:rsidDel="00703D05">
          <w:rPr>
            <w:rFonts w:hint="eastAsia"/>
            <w:kern w:val="2"/>
            <w:szCs w:val="24"/>
            <w:lang w:eastAsia="zh-TW"/>
          </w:rPr>
          <w:delText>9D00200</w:delText>
        </w:r>
      </w:del>
    </w:p>
    <w:p w:rsidR="00C130CF" w:rsidRDefault="006D4303" w:rsidP="00C130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</w:t>
      </w:r>
      <w:r>
        <w:rPr>
          <w:rFonts w:hint="eastAsia"/>
          <w:kern w:val="2"/>
          <w:szCs w:val="24"/>
          <w:lang w:eastAsia="zh-TW"/>
        </w:rPr>
        <w:t>ListBox:</w:t>
      </w:r>
    </w:p>
    <w:p w:rsidR="006D4303" w:rsidRDefault="006D4303" w:rsidP="006D43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預設為『全』</w:t>
      </w:r>
    </w:p>
    <w:p w:rsidR="006D4303" w:rsidRDefault="006D4303" w:rsidP="006D43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根據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.ListBox]</w:t>
      </w:r>
      <w:r>
        <w:rPr>
          <w:rFonts w:hint="eastAsia"/>
          <w:kern w:val="2"/>
          <w:szCs w:val="24"/>
          <w:lang w:eastAsia="zh-TW"/>
        </w:rPr>
        <w:t>之單位代號</w:t>
      </w:r>
      <w:r>
        <w:rPr>
          <w:rFonts w:hint="eastAsia"/>
          <w:kern w:val="2"/>
          <w:szCs w:val="24"/>
          <w:lang w:eastAsia="zh-TW"/>
        </w:rPr>
        <w:t>:</w:t>
      </w:r>
    </w:p>
    <w:p w:rsidR="006D4303" w:rsidRDefault="006D4303" w:rsidP="002E599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4303">
        <w:rPr>
          <w:kern w:val="2"/>
          <w:szCs w:val="24"/>
          <w:lang w:eastAsia="zh-TW"/>
        </w:rPr>
        <w:t>DTA0_EMPLOYEE_WORK</w:t>
      </w:r>
      <w:r>
        <w:rPr>
          <w:rFonts w:hint="eastAsia"/>
          <w:kern w:val="2"/>
          <w:szCs w:val="24"/>
          <w:lang w:eastAsia="zh-TW"/>
        </w:rPr>
        <w:t xml:space="preserve"> WHERE </w:t>
      </w:r>
      <w:r w:rsidRPr="006D4303">
        <w:rPr>
          <w:kern w:val="2"/>
          <w:szCs w:val="24"/>
          <w:lang w:eastAsia="zh-TW"/>
        </w:rPr>
        <w:t>DIV_NO</w:t>
      </w:r>
      <w:r>
        <w:rPr>
          <w:rFonts w:hint="eastAsia"/>
          <w:kern w:val="2"/>
          <w:szCs w:val="24"/>
          <w:lang w:eastAsia="zh-TW"/>
        </w:rPr>
        <w:t xml:space="preserve"> =</w:t>
      </w:r>
      <w:ins w:id="55" w:author="cathay" w:date="2018-12-19T13:07:00Z">
        <w:r w:rsidR="008C6757">
          <w:rPr>
            <w:kern w:val="2"/>
            <w:szCs w:val="24"/>
            <w:lang w:eastAsia="zh-TW"/>
          </w:rPr>
          <w:t xml:space="preserve"> </w:t>
        </w:r>
      </w:ins>
      <w:ins w:id="56" w:author="cathay" w:date="2018-12-19T11:49:00Z">
        <w:r w:rsidR="002E5997">
          <w:rPr>
            <w:rFonts w:hint="eastAsia"/>
            <w:kern w:val="2"/>
            <w:szCs w:val="24"/>
            <w:lang w:eastAsia="zh-TW"/>
          </w:rPr>
          <w:t>AA_U</w:t>
        </w:r>
        <w:r w:rsidR="002E5997">
          <w:rPr>
            <w:kern w:val="2"/>
            <w:szCs w:val="24"/>
            <w:lang w:eastAsia="zh-TW"/>
          </w:rPr>
          <w:t>til</w:t>
        </w:r>
      </w:ins>
      <w:ins w:id="57" w:author="cathay" w:date="2018-12-19T11:55:00Z">
        <w:r w:rsidR="002E5997">
          <w:rPr>
            <w:kern w:val="2"/>
            <w:szCs w:val="24"/>
            <w:lang w:eastAsia="zh-TW"/>
          </w:rPr>
          <w:t>.</w:t>
        </w:r>
        <w:r w:rsidR="002E5997" w:rsidRPr="002E5997">
          <w:rPr>
            <w:kern w:val="2"/>
            <w:szCs w:val="24"/>
            <w:lang w:eastAsia="zh-TW"/>
          </w:rPr>
          <w:t>getClaimDivGroup</w:t>
        </w:r>
        <w:r w:rsidR="002E5997">
          <w:rPr>
            <w:kern w:val="2"/>
            <w:szCs w:val="24"/>
            <w:lang w:eastAsia="zh-TW"/>
          </w:rPr>
          <w:t>(</w:t>
        </w:r>
      </w:ins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服務科</w:t>
      </w:r>
      <w:ins w:id="58" w:author="cathay" w:date="2018-12-19T11:55:00Z">
        <w:r w:rsidR="002E5997">
          <w:rPr>
            <w:rFonts w:hint="eastAsia"/>
            <w:kern w:val="2"/>
            <w:szCs w:val="24"/>
            <w:lang w:eastAsia="zh-TW"/>
          </w:rPr>
          <w:t>)</w:t>
        </w:r>
      </w:ins>
    </w:p>
    <w:p w:rsidR="006D4303" w:rsidRDefault="006D4303" w:rsidP="006D43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: (1)</w:t>
      </w:r>
      <w:r w:rsidRPr="006D4303">
        <w:rPr>
          <w:kern w:val="2"/>
          <w:szCs w:val="24"/>
          <w:lang w:eastAsia="zh-TW"/>
        </w:rPr>
        <w:t>DTA0_EMPLOYEE_WORK</w:t>
      </w:r>
      <w:r>
        <w:rPr>
          <w:rFonts w:hint="eastAsia"/>
          <w:kern w:val="2"/>
          <w:szCs w:val="24"/>
          <w:lang w:eastAsia="zh-TW"/>
        </w:rPr>
        <w:t>.</w:t>
      </w:r>
      <w:r w:rsidRPr="006D4303">
        <w:rPr>
          <w:kern w:val="2"/>
          <w:szCs w:val="24"/>
          <w:lang w:eastAsia="zh-TW"/>
        </w:rPr>
        <w:t>NAME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 xml:space="preserve">     (2)</w:t>
      </w:r>
      <w:r w:rsidRPr="006D4303">
        <w:rPr>
          <w:kern w:val="2"/>
          <w:szCs w:val="24"/>
          <w:lang w:eastAsia="zh-TW"/>
        </w:rPr>
        <w:t xml:space="preserve"> DTA0_EMPLOYEE_WORK</w:t>
      </w:r>
      <w:r>
        <w:rPr>
          <w:rFonts w:hint="eastAsia"/>
          <w:kern w:val="2"/>
          <w:szCs w:val="24"/>
          <w:lang w:eastAsia="zh-TW"/>
        </w:rPr>
        <w:t>.</w:t>
      </w:r>
      <w:r w:rsidRPr="006D4303">
        <w:t xml:space="preserve"> </w:t>
      </w:r>
      <w:r w:rsidRPr="006D4303">
        <w:rPr>
          <w:kern w:val="2"/>
          <w:szCs w:val="24"/>
          <w:lang w:eastAsia="zh-TW"/>
        </w:rPr>
        <w:t>EMPLOYEE_ID</w:t>
      </w:r>
    </w:p>
    <w:p w:rsidR="006D4303" w:rsidRDefault="006D4303" w:rsidP="006D43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</w:t>
      </w:r>
      <w:r>
        <w:rPr>
          <w:rFonts w:hint="eastAsia"/>
          <w:kern w:val="2"/>
          <w:szCs w:val="24"/>
          <w:lang w:eastAsia="zh-TW"/>
        </w:rPr>
        <w:t xml:space="preserve">ListBox </w:t>
      </w:r>
      <w:r>
        <w:rPr>
          <w:rFonts w:hint="eastAsia"/>
          <w:kern w:val="2"/>
          <w:szCs w:val="24"/>
          <w:lang w:eastAsia="zh-TW"/>
        </w:rPr>
        <w:t>代入</w:t>
      </w:r>
      <w:r>
        <w:rPr>
          <w:rFonts w:hint="eastAsia"/>
          <w:kern w:val="2"/>
          <w:szCs w:val="24"/>
          <w:lang w:eastAsia="zh-TW"/>
        </w:rPr>
        <w:t>STEP2.1.1.1</w:t>
      </w:r>
      <w:r>
        <w:rPr>
          <w:rFonts w:hint="eastAsia"/>
          <w:kern w:val="2"/>
          <w:szCs w:val="24"/>
          <w:lang w:eastAsia="zh-TW"/>
        </w:rPr>
        <w:t>內容</w:t>
      </w:r>
    </w:p>
    <w:p w:rsidR="006D4303" w:rsidRDefault="006D4303" w:rsidP="006D43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年月</w:t>
      </w:r>
      <w:r>
        <w:rPr>
          <w:rFonts w:hint="eastAsia"/>
          <w:kern w:val="2"/>
          <w:szCs w:val="24"/>
          <w:lang w:eastAsia="zh-TW"/>
        </w:rPr>
        <w:t xml:space="preserve">ListBox = </w:t>
      </w:r>
      <w:r>
        <w:rPr>
          <w:rFonts w:hint="eastAsia"/>
          <w:kern w:val="2"/>
          <w:szCs w:val="24"/>
          <w:lang w:eastAsia="zh-TW"/>
        </w:rPr>
        <w:t>列出目前系統日期之年月</w:t>
      </w:r>
      <w:r w:rsidRPr="006D4303">
        <w:rPr>
          <w:rFonts w:hint="eastAsia"/>
          <w:b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>2011-10</w:t>
      </w:r>
      <w:r>
        <w:rPr>
          <w:rFonts w:hint="eastAsia"/>
          <w:kern w:val="2"/>
          <w:szCs w:val="24"/>
          <w:lang w:eastAsia="zh-TW"/>
        </w:rPr>
        <w:t>的年月</w:t>
      </w:r>
    </w:p>
    <w:p w:rsidR="002C6597" w:rsidRDefault="002C6597" w:rsidP="002C659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『查詢』，當人員</w:t>
      </w:r>
      <w:r w:rsidR="00984102" w:rsidRPr="00CE4E45">
        <w:rPr>
          <w:rFonts w:hint="eastAsia"/>
          <w:b/>
          <w:kern w:val="2"/>
          <w:szCs w:val="24"/>
          <w:lang w:eastAsia="zh-TW"/>
        </w:rPr>
        <w:t>非</w:t>
      </w:r>
      <w:r w:rsidR="00984102">
        <w:rPr>
          <w:rFonts w:hint="eastAsia"/>
          <w:kern w:val="2"/>
          <w:szCs w:val="24"/>
          <w:lang w:eastAsia="zh-TW"/>
        </w:rPr>
        <w:t>『全』</w:t>
      </w:r>
      <w:r w:rsidR="00984102">
        <w:rPr>
          <w:rFonts w:hint="eastAsia"/>
          <w:kern w:val="2"/>
          <w:szCs w:val="24"/>
          <w:lang w:eastAsia="zh-TW"/>
        </w:rPr>
        <w:t>:</w:t>
      </w:r>
    </w:p>
    <w:p w:rsidR="00DB4D1D" w:rsidRDefault="00DB4D1D" w:rsidP="00DB4D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計算個人明細部分</w:t>
      </w:r>
      <w:r>
        <w:rPr>
          <w:rFonts w:hint="eastAsia"/>
          <w:kern w:val="2"/>
          <w:szCs w:val="24"/>
          <w:lang w:eastAsia="zh-TW"/>
        </w:rPr>
        <w:t>:</w:t>
      </w:r>
    </w:p>
    <w:p w:rsidR="00984102" w:rsidRPr="00984102" w:rsidRDefault="00984102" w:rsidP="00DB4D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ascii="Courier New" w:hAnsi="Courier New" w:cs="Courier New"/>
          <w:color w:val="000000"/>
        </w:rPr>
        <w:t>DBAA.DTAAH411</w:t>
      </w:r>
      <w:r>
        <w:rPr>
          <w:rFonts w:ascii="Courier New" w:hAnsi="Courier New" w:cs="Courier New" w:hint="eastAsia"/>
          <w:color w:val="000000"/>
          <w:lang w:eastAsia="zh-TW"/>
        </w:rPr>
        <w:t xml:space="preserve"> WHERE EMP_ID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人員</w:t>
      </w:r>
      <w:r>
        <w:rPr>
          <w:rFonts w:ascii="Courier New" w:hAnsi="Courier New" w:cs="Courier New" w:hint="eastAsia"/>
          <w:color w:val="000000"/>
          <w:lang w:eastAsia="zh-TW"/>
        </w:rPr>
        <w:t xml:space="preserve">ID AND DECD_DIV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部門代號</w:t>
      </w:r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>
        <w:rPr>
          <w:rFonts w:ascii="Courier New" w:hAnsi="Courier New" w:cs="Courier New" w:hint="eastAsia"/>
          <w:color w:val="000000"/>
          <w:lang w:eastAsia="zh-TW"/>
        </w:rPr>
        <w:t>年與月</w:t>
      </w:r>
      <w:r>
        <w:rPr>
          <w:rFonts w:ascii="Courier New" w:hAnsi="Courier New" w:cs="Courier New" w:hint="eastAsia"/>
          <w:color w:val="000000"/>
          <w:lang w:eastAsia="zh-TW"/>
        </w:rPr>
        <w:t>]</w:t>
      </w:r>
      <w:r w:rsidR="00DB4D1D"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="00DB4D1D" w:rsidRPr="00DB4D1D">
        <w:rPr>
          <w:rFonts w:ascii="Courier New" w:hAnsi="Courier New" w:cs="Courier New"/>
          <w:color w:val="000000"/>
          <w:lang w:eastAsia="zh-TW"/>
        </w:rPr>
        <w:t>IS_ACC</w:t>
      </w:r>
      <w:r w:rsidR="00DB4D1D"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 w:rsidR="00DB4D1D">
        <w:rPr>
          <w:rFonts w:ascii="Courier New" w:hAnsi="Courier New" w:cs="Courier New"/>
          <w:color w:val="000000"/>
          <w:lang w:eastAsia="zh-TW"/>
        </w:rPr>
        <w:t>‘</w:t>
      </w:r>
      <w:r w:rsidR="00DB4D1D">
        <w:rPr>
          <w:rFonts w:ascii="Courier New" w:hAnsi="Courier New" w:cs="Courier New" w:hint="eastAsia"/>
          <w:color w:val="000000"/>
          <w:lang w:eastAsia="zh-TW"/>
        </w:rPr>
        <w:t>0</w:t>
      </w:r>
      <w:r w:rsidR="00DB4D1D">
        <w:rPr>
          <w:rFonts w:ascii="Courier New" w:hAnsi="Courier New" w:cs="Courier New"/>
          <w:color w:val="000000"/>
          <w:lang w:eastAsia="zh-TW"/>
        </w:rPr>
        <w:t>’</w:t>
      </w:r>
    </w:p>
    <w:p w:rsidR="00984102" w:rsidRDefault="00C5182D" w:rsidP="00DB4D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7" style="position:absolute;left:0;text-align:left;margin-left:101.25pt;margin-top:59.2pt;width:435.35pt;height:22pt;z-index:251656192" filled="f" strokecolor="red"/>
        </w:pict>
      </w:r>
      <w:r w:rsidR="00984102">
        <w:rPr>
          <w:rFonts w:hint="eastAsia"/>
          <w:kern w:val="2"/>
          <w:szCs w:val="24"/>
          <w:lang w:eastAsia="zh-TW"/>
        </w:rPr>
        <w:t>逐筆讀取</w:t>
      </w:r>
      <w:r w:rsidR="00984102">
        <w:rPr>
          <w:rFonts w:hint="eastAsia"/>
          <w:kern w:val="2"/>
          <w:szCs w:val="24"/>
          <w:lang w:eastAsia="zh-TW"/>
        </w:rPr>
        <w:t>STEP3.1</w:t>
      </w:r>
      <w:r w:rsidR="00984102"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DB4D1D">
        <w:rPr>
          <w:kern w:val="2"/>
          <w:szCs w:val="24"/>
          <w:lang w:eastAsia="zh-TW"/>
        </w:rPr>
        <w:pict>
          <v:shape id="_x0000_i1027" type="#_x0000_t75" style="width:438pt;height:47.25pt">
            <v:imagedata r:id="rId11" o:title=""/>
          </v:shape>
        </w:pict>
      </w:r>
      <w:r>
        <w:rPr>
          <w:rFonts w:hint="eastAsia"/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984102" w:rsidRPr="00555ED2" w:rsidRDefault="00984102" w:rsidP="0098410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984102" w:rsidRPr="00555ED2" w:rsidRDefault="00984102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984102" w:rsidRPr="00555ED2" w:rsidRDefault="00984102" w:rsidP="00631B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</w:t>
            </w:r>
            <w:r w:rsidR="00631BDA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11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1BDA">
              <w:t xml:space="preserve"> </w:t>
            </w:r>
            <w:r w:rsidR="00631BDA" w:rsidRPr="00631BDA">
              <w:rPr>
                <w:rStyle w:val="SoDAField"/>
                <w:rFonts w:ascii="細明體" w:eastAsia="細明體" w:hAnsi="細明體" w:cs="Arial"/>
                <w:caps/>
              </w:rPr>
              <w:t>CASE_DATE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984102" w:rsidRDefault="00631BDA" w:rsidP="00920295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人員等級</w:t>
            </w:r>
          </w:p>
        </w:tc>
        <w:tc>
          <w:tcPr>
            <w:tcW w:w="5103" w:type="dxa"/>
            <w:vAlign w:val="center"/>
          </w:tcPr>
          <w:p w:rsidR="00984102" w:rsidRDefault="00631BDA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>
              <w:t xml:space="preserve"> 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DECD_LEVEL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84102" w:rsidRDefault="00631BDA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8110B1"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  <w:r w:rsidR="008110B1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 w:rsidR="008110B1" w:rsidRPr="008110B1">
              <w:rPr>
                <w:rFonts w:ascii="細明體" w:eastAsia="細明體" w:hAnsi="細明體"/>
                <w:color w:val="0000FF"/>
              </w:rPr>
              <w:t>A_UNDERTAKE</w:t>
            </w:r>
            <w:r w:rsidR="008110B1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84102" w:rsidRDefault="00631BDA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8110B1">
              <w:t xml:space="preserve"> </w:t>
            </w:r>
            <w:r w:rsidR="008110B1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 w:rsidR="008110B1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 w:rsidR="008110B1">
              <w:t xml:space="preserve"> </w:t>
            </w:r>
            <w:r w:rsidR="008110B1" w:rsidRPr="008110B1">
              <w:rPr>
                <w:rFonts w:ascii="細明體" w:eastAsia="細明體" w:hAnsi="細明體"/>
                <w:color w:val="0000FF"/>
              </w:rPr>
              <w:t>A_REVIEW</w:t>
            </w:r>
            <w:r w:rsidR="008110B1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B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B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C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C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D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D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E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E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F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8110B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F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D2FDC" w:rsidRPr="00555ED2" w:rsidTr="008110B1">
        <w:trPr>
          <w:trHeight w:val="360"/>
          <w:ins w:id="59" w:author="cathay" w:date="2016-09-09T16:34:00Z"/>
        </w:trPr>
        <w:tc>
          <w:tcPr>
            <w:tcW w:w="2693" w:type="dxa"/>
            <w:shd w:val="clear" w:color="auto" w:fill="FFFF99"/>
            <w:vAlign w:val="center"/>
          </w:tcPr>
          <w:p w:rsidR="00CD2FDC" w:rsidRPr="00984102" w:rsidRDefault="00CD2FDC" w:rsidP="00CD2FDC">
            <w:pPr>
              <w:spacing w:line="315" w:lineRule="atLeast"/>
              <w:ind w:firstLine="20"/>
              <w:jc w:val="center"/>
              <w:rPr>
                <w:ins w:id="60" w:author="cathay" w:date="2016-09-09T16:34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61" w:author="cathay" w:date="2016-09-09T16:34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 xml:space="preserve"> 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  <w:rPr>
                <w:ins w:id="62" w:author="cathay" w:date="2016-09-09T16:34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63" w:author="cathay" w:date="2016-09-09T16:34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+ (DTAAH411.</w:t>
              </w:r>
              <w:r>
                <w:rPr>
                  <w:rFonts w:ascii="細明體" w:eastAsia="細明體" w:hAnsi="細明體" w:hint="eastAsia"/>
                  <w:color w:val="0000FF"/>
                  <w:lang w:eastAsia="zh-TW"/>
                </w:rPr>
                <w:t>H</w:t>
              </w:r>
              <w:r w:rsidRPr="008110B1">
                <w:rPr>
                  <w:rFonts w:ascii="細明體" w:eastAsia="細明體" w:hAnsi="細明體"/>
                  <w:color w:val="0000FF"/>
                </w:rPr>
                <w:t>_UNDERTAKE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)</w:t>
              </w:r>
            </w:ins>
          </w:p>
        </w:tc>
      </w:tr>
      <w:tr w:rsidR="00CD2FDC" w:rsidRPr="00555ED2" w:rsidTr="008110B1">
        <w:trPr>
          <w:trHeight w:val="360"/>
          <w:ins w:id="64" w:author="cathay" w:date="2016-09-09T16:34:00Z"/>
        </w:trPr>
        <w:tc>
          <w:tcPr>
            <w:tcW w:w="2693" w:type="dxa"/>
            <w:shd w:val="clear" w:color="auto" w:fill="FFFF99"/>
            <w:vAlign w:val="center"/>
          </w:tcPr>
          <w:p w:rsidR="00CD2FDC" w:rsidRPr="00984102" w:rsidRDefault="00CD2FDC" w:rsidP="00CD2FDC">
            <w:pPr>
              <w:spacing w:line="315" w:lineRule="atLeast"/>
              <w:ind w:firstLine="20"/>
              <w:jc w:val="center"/>
              <w:rPr>
                <w:ins w:id="65" w:author="cathay" w:date="2016-09-09T16:34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66" w:author="cathay" w:date="2016-09-09T16:34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CD2FDC" w:rsidRDefault="00CD2FDC" w:rsidP="00C93BFE">
            <w:pPr>
              <w:pStyle w:val="Tabletext"/>
              <w:keepLines w:val="0"/>
              <w:spacing w:after="0" w:line="240" w:lineRule="auto"/>
              <w:jc w:val="both"/>
              <w:rPr>
                <w:ins w:id="67" w:author="cathay" w:date="2016-09-09T16:34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68" w:author="cathay" w:date="2016-09-09T16:34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+ (DTAAH411.</w:t>
              </w:r>
              <w:r>
                <w:rPr>
                  <w:rFonts w:ascii="細明體" w:eastAsia="細明體" w:hAnsi="細明體" w:hint="eastAsia"/>
                  <w:color w:val="0000FF"/>
                  <w:lang w:eastAsia="zh-TW"/>
                </w:rPr>
                <w:t>H</w:t>
              </w:r>
              <w:r w:rsidRPr="008110B1">
                <w:rPr>
                  <w:rFonts w:ascii="細明體" w:eastAsia="細明體" w:hAnsi="細明體"/>
                  <w:color w:val="0000FF"/>
                </w:rPr>
                <w:t>_REVIEW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)</w:t>
              </w:r>
            </w:ins>
          </w:p>
        </w:tc>
      </w:tr>
      <w:tr w:rsidR="00CD2FDC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D2FDC" w:rsidRPr="008E0EAC" w:rsidRDefault="00CD2FDC" w:rsidP="00CD2FD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CD2FDC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D2FDC" w:rsidRPr="008E0EAC" w:rsidRDefault="00CD2FDC" w:rsidP="00CD2FDC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CD2FDC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D2FDC" w:rsidRPr="00461FFD" w:rsidRDefault="00CD2FDC" w:rsidP="00CD2FD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CD2FDC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D2FDC" w:rsidRDefault="00CD2FDC" w:rsidP="00CD2FDC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KPI_VAL</w:t>
            </w:r>
          </w:p>
        </w:tc>
      </w:tr>
      <w:tr w:rsidR="00CD2FDC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D2FDC" w:rsidRDefault="00CD2FDC" w:rsidP="00CD2FDC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CD2FDC" w:rsidRDefault="00CD2FDC" w:rsidP="00CD2FDC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(DTAAH411.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HUM_VAL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</w:tbl>
    <w:p w:rsidR="00984102" w:rsidRDefault="00DB4D1D" w:rsidP="009841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計算個人合計部分</w:t>
      </w:r>
      <w:r>
        <w:rPr>
          <w:rFonts w:hint="eastAsia"/>
          <w:kern w:val="2"/>
          <w:szCs w:val="24"/>
          <w:lang w:eastAsia="zh-TW"/>
        </w:rPr>
        <w:t>:</w:t>
      </w:r>
    </w:p>
    <w:p w:rsidR="00CE4E45" w:rsidRPr="00984102" w:rsidRDefault="00CE4E45" w:rsidP="00CE4E4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ascii="Courier New" w:hAnsi="Courier New" w:cs="Courier New"/>
          <w:color w:val="000000"/>
        </w:rPr>
        <w:t>DBAA.DTAAH411</w:t>
      </w:r>
      <w:r>
        <w:rPr>
          <w:rFonts w:ascii="Courier New" w:hAnsi="Courier New" w:cs="Courier New" w:hint="eastAsia"/>
          <w:color w:val="000000"/>
          <w:lang w:eastAsia="zh-TW"/>
        </w:rPr>
        <w:t xml:space="preserve"> WHERE EMP_ID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人員</w:t>
      </w:r>
      <w:r>
        <w:rPr>
          <w:rFonts w:ascii="Courier New" w:hAnsi="Courier New" w:cs="Courier New" w:hint="eastAsia"/>
          <w:color w:val="000000"/>
          <w:lang w:eastAsia="zh-TW"/>
        </w:rPr>
        <w:t xml:space="preserve">ID AND DECD_DIV = </w:t>
      </w:r>
      <w:ins w:id="69" w:author="cathay" w:date="2018-12-19T11:55:00Z">
        <w:r w:rsidR="002E5997">
          <w:rPr>
            <w:rFonts w:hint="eastAsia"/>
            <w:kern w:val="2"/>
            <w:szCs w:val="24"/>
            <w:lang w:eastAsia="zh-TW"/>
          </w:rPr>
          <w:t>AA_U</w:t>
        </w:r>
        <w:r w:rsidR="002E5997">
          <w:rPr>
            <w:kern w:val="2"/>
            <w:szCs w:val="24"/>
            <w:lang w:eastAsia="zh-TW"/>
          </w:rPr>
          <w:t>til.</w:t>
        </w:r>
        <w:r w:rsidR="002E5997" w:rsidRPr="002E5997">
          <w:rPr>
            <w:kern w:val="2"/>
            <w:szCs w:val="24"/>
            <w:lang w:eastAsia="zh-TW"/>
          </w:rPr>
          <w:t>getClaimDivGroup</w:t>
        </w:r>
        <w:r w:rsidR="002E5997">
          <w:rPr>
            <w:kern w:val="2"/>
            <w:szCs w:val="24"/>
            <w:lang w:eastAsia="zh-TW"/>
          </w:rPr>
          <w:t>(</w:t>
        </w:r>
        <w:r w:rsidR="002E5997">
          <w:rPr>
            <w:rFonts w:hint="eastAsia"/>
            <w:kern w:val="2"/>
            <w:szCs w:val="24"/>
            <w:lang w:eastAsia="zh-TW"/>
          </w:rPr>
          <w:t>畫面</w:t>
        </w:r>
        <w:r w:rsidR="002E5997">
          <w:rPr>
            <w:rFonts w:hint="eastAsia"/>
            <w:kern w:val="2"/>
            <w:szCs w:val="24"/>
            <w:lang w:eastAsia="zh-TW"/>
          </w:rPr>
          <w:t>.</w:t>
        </w:r>
        <w:r w:rsidR="002E5997">
          <w:rPr>
            <w:rFonts w:hint="eastAsia"/>
            <w:kern w:val="2"/>
            <w:szCs w:val="24"/>
            <w:lang w:eastAsia="zh-TW"/>
          </w:rPr>
          <w:t>服務科</w:t>
        </w:r>
        <w:r w:rsidR="002E5997">
          <w:rPr>
            <w:rFonts w:hint="eastAsia"/>
            <w:kern w:val="2"/>
            <w:szCs w:val="24"/>
            <w:lang w:eastAsia="zh-TW"/>
          </w:rPr>
          <w:t>)</w:t>
        </w:r>
      </w:ins>
      <w:del w:id="70" w:author="cathay" w:date="2018-12-19T11:55:00Z">
        <w:r w:rsidDel="002E5997">
          <w:rPr>
            <w:rFonts w:ascii="Courier New" w:hAnsi="Courier New" w:cs="Courier New" w:hint="eastAsia"/>
            <w:color w:val="000000"/>
            <w:lang w:eastAsia="zh-TW"/>
          </w:rPr>
          <w:delText>畫面</w:delText>
        </w:r>
        <w:r w:rsidDel="002E5997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2E5997">
          <w:rPr>
            <w:rFonts w:ascii="Courier New" w:hAnsi="Courier New" w:cs="Courier New" w:hint="eastAsia"/>
            <w:color w:val="000000"/>
            <w:lang w:eastAsia="zh-TW"/>
          </w:rPr>
          <w:delText>部門代號</w:delText>
        </w:r>
      </w:del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>
        <w:rPr>
          <w:rFonts w:ascii="Courier New" w:hAnsi="Courier New" w:cs="Courier New" w:hint="eastAsia"/>
          <w:color w:val="000000"/>
          <w:lang w:eastAsia="zh-TW"/>
        </w:rPr>
        <w:t>年與月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] AND </w:t>
      </w:r>
      <w:r w:rsidRPr="00DB4D1D">
        <w:rPr>
          <w:rFonts w:ascii="Courier New" w:hAnsi="Courier New" w:cs="Courier New"/>
          <w:color w:val="000000"/>
          <w:lang w:eastAsia="zh-TW"/>
        </w:rPr>
        <w:t>IS_ACC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/>
          <w:color w:val="000000"/>
          <w:lang w:eastAsia="zh-TW"/>
        </w:rPr>
        <w:t>‘</w:t>
      </w:r>
      <w:r>
        <w:rPr>
          <w:rFonts w:ascii="Courier New" w:hAnsi="Courier New" w:cs="Courier New" w:hint="eastAsia"/>
          <w:color w:val="000000"/>
          <w:lang w:eastAsia="zh-TW"/>
        </w:rPr>
        <w:t>1</w:t>
      </w:r>
      <w:r>
        <w:rPr>
          <w:rFonts w:ascii="Courier New" w:hAnsi="Courier New" w:cs="Courier New"/>
          <w:color w:val="000000"/>
          <w:lang w:eastAsia="zh-TW"/>
        </w:rPr>
        <w:t>’</w:t>
      </w:r>
    </w:p>
    <w:p w:rsidR="00CE4E45" w:rsidRDefault="00CE4E45" w:rsidP="00CE4E4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8" style="position:absolute;left:0;text-align:left;margin-left:101.25pt;margin-top:75.25pt;width:435.35pt;height:9pt;z-index:251657216" filled="f" strokecolor="red"/>
        </w:pict>
      </w: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STEP3.</w:t>
      </w:r>
      <w:r w:rsidR="00583C49">
        <w:rPr>
          <w:rFonts w:hint="eastAsia"/>
          <w:kern w:val="2"/>
          <w:szCs w:val="24"/>
          <w:lang w:eastAsia="zh-TW"/>
        </w:rPr>
        <w:t>2.</w:t>
      </w:r>
      <w:r>
        <w:rPr>
          <w:rFonts w:hint="eastAsia"/>
          <w:kern w:val="2"/>
          <w:szCs w:val="24"/>
          <w:lang w:eastAsia="zh-TW"/>
        </w:rPr>
        <w:t>1 [</w:t>
      </w:r>
      <w:r>
        <w:rPr>
          <w:rFonts w:hint="eastAsia"/>
          <w:kern w:val="2"/>
          <w:szCs w:val="24"/>
          <w:lang w:eastAsia="zh-TW"/>
        </w:rPr>
        <w:t>應只有一筆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kern w:val="2"/>
          <w:szCs w:val="24"/>
          <w:lang w:eastAsia="zh-TW"/>
        </w:rPr>
        <w:pict>
          <v:shape id="_x0000_i1028" type="#_x0000_t75" style="width:438pt;height:47.25pt">
            <v:imagedata r:id="rId11" o:title=""/>
          </v:shape>
        </w:pict>
      </w:r>
      <w:r>
        <w:rPr>
          <w:rFonts w:hint="eastAsia"/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CE4E45" w:rsidRPr="00555ED2" w:rsidRDefault="00CE4E4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CE4E45" w:rsidRPr="00555ED2" w:rsidRDefault="00CE4E4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CE4E45" w:rsidRPr="00555ED2" w:rsidRDefault="00D0213E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合計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CE4E45" w:rsidRDefault="00CE4E45" w:rsidP="00920295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widowControl/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人員等級</w:t>
            </w:r>
          </w:p>
        </w:tc>
        <w:tc>
          <w:tcPr>
            <w:tcW w:w="5103" w:type="dxa"/>
            <w:vAlign w:val="center"/>
          </w:tcPr>
          <w:p w:rsidR="00CE4E45" w:rsidRDefault="009D71DE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-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CE4E4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CE4E45" w:rsidRDefault="00CE4E45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6A5863" w:rsidRPr="00555ED2" w:rsidTr="00920295">
        <w:trPr>
          <w:trHeight w:val="360"/>
          <w:ins w:id="71" w:author="cathay" w:date="2016-09-09T16:35:00Z"/>
        </w:trPr>
        <w:tc>
          <w:tcPr>
            <w:tcW w:w="2693" w:type="dxa"/>
            <w:shd w:val="clear" w:color="auto" w:fill="FFFF99"/>
            <w:vAlign w:val="center"/>
          </w:tcPr>
          <w:p w:rsidR="006A5863" w:rsidRPr="00984102" w:rsidRDefault="006A5863" w:rsidP="00C93BFE">
            <w:pPr>
              <w:spacing w:line="315" w:lineRule="atLeast"/>
              <w:ind w:firstLine="20"/>
              <w:jc w:val="center"/>
              <w:rPr>
                <w:ins w:id="72" w:author="cathay" w:date="2016-09-09T16:35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73" w:author="cathay" w:date="2016-09-09T16:36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  <w:rPr>
                <w:ins w:id="74" w:author="cathay" w:date="2016-09-09T16:35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75" w:author="cathay" w:date="2016-09-09T16:36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</w:ins>
          </w:p>
        </w:tc>
      </w:tr>
      <w:tr w:rsidR="006A5863" w:rsidRPr="00555ED2" w:rsidTr="00920295">
        <w:trPr>
          <w:trHeight w:val="360"/>
          <w:ins w:id="76" w:author="cathay" w:date="2016-09-09T16:35:00Z"/>
        </w:trPr>
        <w:tc>
          <w:tcPr>
            <w:tcW w:w="2693" w:type="dxa"/>
            <w:shd w:val="clear" w:color="auto" w:fill="FFFF99"/>
            <w:vAlign w:val="center"/>
          </w:tcPr>
          <w:p w:rsidR="006A5863" w:rsidRPr="00984102" w:rsidRDefault="006A5863" w:rsidP="006A5863">
            <w:pPr>
              <w:spacing w:line="315" w:lineRule="atLeast"/>
              <w:ind w:firstLine="20"/>
              <w:jc w:val="center"/>
              <w:rPr>
                <w:ins w:id="77" w:author="cathay" w:date="2016-09-09T16:35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78" w:author="cathay" w:date="2016-09-09T16:36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6A5863" w:rsidRDefault="006A5863" w:rsidP="00C93BFE">
            <w:pPr>
              <w:pStyle w:val="Tabletext"/>
              <w:keepLines w:val="0"/>
              <w:spacing w:after="0" w:line="240" w:lineRule="auto"/>
              <w:jc w:val="both"/>
              <w:rPr>
                <w:ins w:id="79" w:author="cathay" w:date="2016-09-09T16:35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80" w:author="cathay" w:date="2016-09-09T16:36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DTAAH411.H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</w:t>
              </w:r>
            </w:ins>
          </w:p>
        </w:tc>
      </w:tr>
      <w:tr w:rsidR="006A5863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A5863" w:rsidRPr="008E0EAC" w:rsidRDefault="006A5863" w:rsidP="006A5863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6A5863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A5863" w:rsidRPr="008E0EAC" w:rsidRDefault="006A5863" w:rsidP="006A5863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6A5863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A5863" w:rsidRPr="00461FFD" w:rsidRDefault="006A5863" w:rsidP="006A5863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6A5863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A5863" w:rsidRDefault="006A5863" w:rsidP="006A5863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KPI_VAL</w:t>
            </w:r>
          </w:p>
        </w:tc>
      </w:tr>
      <w:tr w:rsidR="006A5863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A5863" w:rsidRDefault="006A5863" w:rsidP="006A5863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6A5863" w:rsidRDefault="006A5863" w:rsidP="006A5863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</w:tbl>
    <w:p w:rsidR="00984102" w:rsidRDefault="00CE4E45" w:rsidP="00CE4E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『查詢』，當人員</w:t>
      </w:r>
      <w:r>
        <w:rPr>
          <w:rFonts w:hint="eastAsia"/>
          <w:b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>『全』</w:t>
      </w:r>
      <w:r>
        <w:rPr>
          <w:rFonts w:hint="eastAsia"/>
          <w:kern w:val="2"/>
          <w:szCs w:val="24"/>
          <w:lang w:eastAsia="zh-TW"/>
        </w:rPr>
        <w:t>:</w:t>
      </w:r>
    </w:p>
    <w:p w:rsidR="00CE4E45" w:rsidRDefault="00CE4E45" w:rsidP="00CE4E4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計算單位明細部分</w:t>
      </w:r>
      <w:r>
        <w:rPr>
          <w:rFonts w:hint="eastAsia"/>
          <w:kern w:val="2"/>
          <w:szCs w:val="24"/>
          <w:lang w:eastAsia="zh-TW"/>
        </w:rPr>
        <w:t>:</w:t>
      </w:r>
    </w:p>
    <w:p w:rsidR="00920295" w:rsidRPr="00920295" w:rsidRDefault="005F6A5C" w:rsidP="00DE61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9" style="position:absolute;left:0;text-align:left;margin-left:100.65pt;margin-top:78.25pt;width:440.75pt;height:18.75pt;z-index:251658240" filled="f" strokecolor="red"/>
        </w:pict>
      </w:r>
      <w:r w:rsidR="00DE61ED">
        <w:rPr>
          <w:rFonts w:hint="eastAsia"/>
          <w:kern w:val="2"/>
          <w:szCs w:val="24"/>
          <w:lang w:eastAsia="zh-TW"/>
        </w:rPr>
        <w:t xml:space="preserve">READ </w:t>
      </w:r>
      <w:r w:rsidR="00DE61ED">
        <w:rPr>
          <w:rFonts w:ascii="Courier New" w:hAnsi="Courier New" w:cs="Courier New"/>
          <w:color w:val="000000"/>
        </w:rPr>
        <w:t>DBAA.DTAAH41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2 WHERE DECD_DIV = </w:t>
      </w:r>
      <w:r w:rsidR="00DE61ED">
        <w:rPr>
          <w:rFonts w:ascii="Courier New" w:hAnsi="Courier New" w:cs="Courier New" w:hint="eastAsia"/>
          <w:color w:val="000000"/>
          <w:lang w:eastAsia="zh-TW"/>
        </w:rPr>
        <w:t>畫面</w:t>
      </w:r>
      <w:r w:rsidR="00DE61ED">
        <w:rPr>
          <w:rFonts w:ascii="Courier New" w:hAnsi="Courier New" w:cs="Courier New" w:hint="eastAsia"/>
          <w:color w:val="000000"/>
          <w:lang w:eastAsia="zh-TW"/>
        </w:rPr>
        <w:t>.</w:t>
      </w:r>
      <w:r w:rsidR="00DE61ED">
        <w:rPr>
          <w:rFonts w:ascii="Courier New" w:hAnsi="Courier New" w:cs="Courier New" w:hint="eastAsia"/>
          <w:color w:val="000000"/>
          <w:lang w:eastAsia="zh-TW"/>
        </w:rPr>
        <w:t>部門代號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="00DE61ED">
        <w:rPr>
          <w:rFonts w:ascii="Courier New" w:hAnsi="Courier New" w:cs="Courier New" w:hint="eastAsia"/>
          <w:color w:val="000000"/>
          <w:lang w:eastAsia="zh-TW"/>
        </w:rPr>
        <w:t>年月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 w:rsidR="00DE61ED">
        <w:rPr>
          <w:rFonts w:ascii="Courier New" w:hAnsi="Courier New" w:cs="Courier New" w:hint="eastAsia"/>
          <w:color w:val="000000"/>
          <w:lang w:eastAsia="zh-TW"/>
        </w:rPr>
        <w:t>年與月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] AND </w:t>
      </w:r>
      <w:r w:rsidR="00DE61ED" w:rsidRPr="00DB4D1D">
        <w:rPr>
          <w:rFonts w:ascii="Courier New" w:hAnsi="Courier New" w:cs="Courier New"/>
          <w:color w:val="000000"/>
          <w:lang w:eastAsia="zh-TW"/>
        </w:rPr>
        <w:t>IS_ACC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 w:rsidR="00DE61ED">
        <w:rPr>
          <w:rFonts w:ascii="Courier New" w:hAnsi="Courier New" w:cs="Courier New"/>
          <w:color w:val="000000"/>
          <w:lang w:eastAsia="zh-TW"/>
        </w:rPr>
        <w:t>‘</w:t>
      </w:r>
      <w:r w:rsidR="00DE61ED">
        <w:rPr>
          <w:rFonts w:ascii="Courier New" w:hAnsi="Courier New" w:cs="Courier New" w:hint="eastAsia"/>
          <w:color w:val="000000"/>
          <w:lang w:eastAsia="zh-TW"/>
        </w:rPr>
        <w:t>0</w:t>
      </w:r>
      <w:r w:rsidR="00DE61ED">
        <w:rPr>
          <w:rFonts w:ascii="Courier New" w:hAnsi="Courier New" w:cs="Courier New"/>
          <w:color w:val="000000"/>
          <w:lang w:eastAsia="zh-TW"/>
        </w:rPr>
        <w:t>’</w:t>
      </w:r>
      <w:r w:rsidR="00920295">
        <w:rPr>
          <w:rFonts w:ascii="Courier New" w:hAnsi="Courier New" w:cs="Courier New" w:hint="eastAsia"/>
          <w:color w:val="000000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kern w:val="2"/>
          <w:szCs w:val="24"/>
          <w:lang w:eastAsia="zh-TW"/>
        </w:rPr>
        <w:pict>
          <v:shape id="_x0000_i1029" type="#_x0000_t75" style="width:442.5pt;height:48.75pt">
            <v:imagedata r:id="rId12" o:title=""/>
          </v:shape>
        </w:pict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CASE_DATE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 w:rsidRPr="008110B1">
              <w:rPr>
                <w:rFonts w:ascii="細明體" w:eastAsia="細明體" w:hAnsi="細明體"/>
                <w:color w:val="0000FF"/>
              </w:rPr>
              <w:t>A_UNDERTAKE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t xml:space="preserve"> </w:t>
            </w:r>
            <w:r w:rsidRPr="008110B1">
              <w:rPr>
                <w:rFonts w:ascii="細明體" w:eastAsia="細明體" w:hAnsi="細明體"/>
                <w:color w:val="0000FF"/>
              </w:rPr>
              <w:t>A_REVIEW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B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B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C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C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D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D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E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E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F</w:t>
            </w:r>
            <w:r w:rsidRPr="008110B1">
              <w:rPr>
                <w:rFonts w:ascii="細明體" w:eastAsia="細明體" w:hAnsi="細明體"/>
                <w:color w:val="0000FF"/>
              </w:rPr>
              <w:t>_UNDERTAKE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</w:t>
            </w:r>
            <w:r>
              <w:rPr>
                <w:rFonts w:ascii="細明體" w:eastAsia="細明體" w:hAnsi="細明體" w:hint="eastAsia"/>
                <w:color w:val="0000FF"/>
                <w:lang w:eastAsia="zh-TW"/>
              </w:rPr>
              <w:t>F</w:t>
            </w:r>
            <w:r w:rsidRPr="008110B1">
              <w:rPr>
                <w:rFonts w:ascii="細明體" w:eastAsia="細明體" w:hAnsi="細明體"/>
                <w:color w:val="0000FF"/>
              </w:rPr>
              <w:t>_REVIEW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246616" w:rsidRPr="00555ED2" w:rsidTr="00920295">
        <w:trPr>
          <w:trHeight w:val="360"/>
          <w:ins w:id="81" w:author="cathay" w:date="2016-09-09T16:41:00Z"/>
        </w:trPr>
        <w:tc>
          <w:tcPr>
            <w:tcW w:w="2693" w:type="dxa"/>
            <w:shd w:val="clear" w:color="auto" w:fill="FFFF99"/>
            <w:vAlign w:val="center"/>
          </w:tcPr>
          <w:p w:rsidR="00246616" w:rsidRPr="00984102" w:rsidRDefault="00246616" w:rsidP="00C93BFE">
            <w:pPr>
              <w:spacing w:line="315" w:lineRule="atLeast"/>
              <w:ind w:firstLine="20"/>
              <w:jc w:val="center"/>
              <w:rPr>
                <w:ins w:id="82" w:author="cathay" w:date="2016-09-09T16:41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83" w:author="cathay" w:date="2016-09-09T16:41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ins w:id="84" w:author="cathay" w:date="2016-09-09T16:41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85" w:author="cathay" w:date="2016-09-09T16:41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+ (DTAAH412.</w:t>
              </w:r>
            </w:ins>
            <w:ins w:id="86" w:author="cathay" w:date="2016-09-09T16:42:00Z">
              <w:r>
                <w:rPr>
                  <w:rFonts w:ascii="細明體" w:eastAsia="細明體" w:hAnsi="細明體" w:hint="eastAsia"/>
                  <w:color w:val="0000FF"/>
                  <w:lang w:eastAsia="zh-TW"/>
                </w:rPr>
                <w:t>H</w:t>
              </w:r>
            </w:ins>
            <w:ins w:id="87" w:author="cathay" w:date="2016-09-09T16:41:00Z">
              <w:r w:rsidRPr="008110B1">
                <w:rPr>
                  <w:rFonts w:ascii="細明體" w:eastAsia="細明體" w:hAnsi="細明體"/>
                  <w:color w:val="0000FF"/>
                </w:rPr>
                <w:t>_UNDERTAKE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)</w:t>
              </w:r>
            </w:ins>
          </w:p>
        </w:tc>
      </w:tr>
      <w:tr w:rsidR="00246616" w:rsidRPr="00555ED2" w:rsidTr="00920295">
        <w:trPr>
          <w:trHeight w:val="360"/>
          <w:ins w:id="88" w:author="cathay" w:date="2016-09-09T16:41:00Z"/>
        </w:trPr>
        <w:tc>
          <w:tcPr>
            <w:tcW w:w="2693" w:type="dxa"/>
            <w:shd w:val="clear" w:color="auto" w:fill="FFFF99"/>
            <w:vAlign w:val="center"/>
          </w:tcPr>
          <w:p w:rsidR="00246616" w:rsidRPr="00984102" w:rsidRDefault="00246616" w:rsidP="00246616">
            <w:pPr>
              <w:spacing w:line="315" w:lineRule="atLeast"/>
              <w:ind w:firstLine="20"/>
              <w:jc w:val="center"/>
              <w:rPr>
                <w:ins w:id="89" w:author="cathay" w:date="2016-09-09T16:41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90" w:author="cathay" w:date="2016-09-09T16:41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246616" w:rsidRDefault="00246616" w:rsidP="00C93BFE">
            <w:pPr>
              <w:pStyle w:val="Tabletext"/>
              <w:keepLines w:val="0"/>
              <w:spacing w:after="0" w:line="240" w:lineRule="auto"/>
              <w:jc w:val="both"/>
              <w:rPr>
                <w:ins w:id="91" w:author="cathay" w:date="2016-09-09T16:41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92" w:author="cathay" w:date="2016-09-09T16:41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DTAAH412.H</w:t>
              </w:r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 xml:space="preserve"> + (DTAAH412.</w:t>
              </w:r>
            </w:ins>
            <w:ins w:id="93" w:author="cathay" w:date="2016-09-09T16:42:00Z">
              <w:r>
                <w:rPr>
                  <w:rFonts w:ascii="細明體" w:eastAsia="細明體" w:hAnsi="細明體" w:hint="eastAsia"/>
                  <w:color w:val="0000FF"/>
                  <w:lang w:eastAsia="zh-TW"/>
                </w:rPr>
                <w:t>H</w:t>
              </w:r>
            </w:ins>
            <w:ins w:id="94" w:author="cathay" w:date="2016-09-09T16:41:00Z">
              <w:r w:rsidRPr="008110B1">
                <w:rPr>
                  <w:rFonts w:ascii="細明體" w:eastAsia="細明體" w:hAnsi="細明體"/>
                  <w:color w:val="0000FF"/>
                </w:rPr>
                <w:t>_REVIEW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)</w:t>
              </w:r>
            </w:ins>
          </w:p>
        </w:tc>
      </w:tr>
      <w:tr w:rsidR="00246616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Pr="008E0EAC" w:rsidRDefault="00246616" w:rsidP="00246616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246616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Pr="008E0EAC" w:rsidRDefault="00246616" w:rsidP="00246616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246616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Pr="00461FFD" w:rsidRDefault="00246616" w:rsidP="00246616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246616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Default="00246616" w:rsidP="00246616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</w:t>
            </w:r>
          </w:p>
        </w:tc>
      </w:tr>
      <w:tr w:rsidR="00246616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Default="00246616" w:rsidP="00246616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+ (DTAAH412.DECD_DIV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_VAL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246616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Default="00246616" w:rsidP="00246616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畫面.平均每日出勤人數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</w:p>
        </w:tc>
      </w:tr>
      <w:tr w:rsidR="00246616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Default="00246616" w:rsidP="00246616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畫面.平均現有人數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DEP_PESN_NUM</w:t>
            </w:r>
          </w:p>
        </w:tc>
      </w:tr>
      <w:tr w:rsidR="00246616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246616" w:rsidRDefault="00246616" w:rsidP="00246616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畫面.平均應有人數</w:t>
            </w:r>
          </w:p>
        </w:tc>
        <w:tc>
          <w:tcPr>
            <w:tcW w:w="5103" w:type="dxa"/>
            <w:vAlign w:val="center"/>
          </w:tcPr>
          <w:p w:rsidR="00246616" w:rsidRDefault="00246616" w:rsidP="00246616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SHU_PESN_NUM</w:t>
            </w:r>
          </w:p>
        </w:tc>
      </w:tr>
    </w:tbl>
    <w:p w:rsidR="00CE4E45" w:rsidRPr="00920295" w:rsidRDefault="00583C49" w:rsidP="00583C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計算單位合計部分</w:t>
      </w:r>
      <w:r>
        <w:rPr>
          <w:rFonts w:hint="eastAsia"/>
          <w:kern w:val="2"/>
          <w:szCs w:val="24"/>
          <w:lang w:eastAsia="zh-TW"/>
        </w:rPr>
        <w:t>:</w:t>
      </w:r>
    </w:p>
    <w:p w:rsidR="00583C49" w:rsidRPr="00984102" w:rsidRDefault="00583C49" w:rsidP="00583C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ascii="Courier New" w:hAnsi="Courier New" w:cs="Courier New"/>
          <w:color w:val="000000"/>
        </w:rPr>
        <w:t>DBAA.DTAAH41</w:t>
      </w:r>
      <w:r>
        <w:rPr>
          <w:rFonts w:ascii="Courier New" w:hAnsi="Courier New" w:cs="Courier New" w:hint="eastAsia"/>
          <w:color w:val="000000"/>
          <w:lang w:eastAsia="zh-TW"/>
        </w:rPr>
        <w:t xml:space="preserve">2 WHERE DECD_DIV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部門代號</w:t>
      </w:r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>
        <w:rPr>
          <w:rFonts w:ascii="Courier New" w:hAnsi="Courier New" w:cs="Courier New" w:hint="eastAsia"/>
          <w:color w:val="000000"/>
          <w:lang w:eastAsia="zh-TW"/>
        </w:rPr>
        <w:t>年與月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] AND </w:t>
      </w:r>
      <w:r w:rsidRPr="00DB4D1D">
        <w:rPr>
          <w:rFonts w:ascii="Courier New" w:hAnsi="Courier New" w:cs="Courier New"/>
          <w:color w:val="000000"/>
          <w:lang w:eastAsia="zh-TW"/>
        </w:rPr>
        <w:t>IS_ACC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/>
          <w:color w:val="000000"/>
          <w:lang w:eastAsia="zh-TW"/>
        </w:rPr>
        <w:t>‘</w:t>
      </w:r>
      <w:r>
        <w:rPr>
          <w:rFonts w:ascii="Courier New" w:hAnsi="Courier New" w:cs="Courier New" w:hint="eastAsia"/>
          <w:color w:val="000000"/>
          <w:lang w:eastAsia="zh-TW"/>
        </w:rPr>
        <w:t>1</w:t>
      </w:r>
      <w:r>
        <w:rPr>
          <w:rFonts w:ascii="Courier New" w:hAnsi="Courier New" w:cs="Courier New"/>
          <w:color w:val="000000"/>
          <w:lang w:eastAsia="zh-TW"/>
        </w:rPr>
        <w:t>’</w:t>
      </w:r>
    </w:p>
    <w:p w:rsidR="00920295" w:rsidRDefault="00583C49" w:rsidP="00DE61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31" style="position:absolute;left:0;text-align:left;margin-left:99.9pt;margin-top:77.25pt;width:440.75pt;height:7.5pt;z-index:251659264" filled="f" strokecolor="red"/>
        </w:pict>
      </w: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STEP4.2.1 [</w:t>
      </w:r>
      <w:r>
        <w:rPr>
          <w:rFonts w:hint="eastAsia"/>
          <w:kern w:val="2"/>
          <w:szCs w:val="24"/>
          <w:lang w:eastAsia="zh-TW"/>
        </w:rPr>
        <w:t>應只有一筆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kern w:val="2"/>
          <w:szCs w:val="24"/>
          <w:lang w:eastAsia="zh-TW"/>
        </w:rPr>
        <w:pict>
          <v:shape id="_x0000_i1030" type="#_x0000_t75" style="width:442.5pt;height:48.75pt">
            <v:imagedata r:id="rId12" o:title=""/>
          </v:shape>
        </w:pict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583C49" w:rsidRPr="00555ED2" w:rsidRDefault="00583C49" w:rsidP="00A1395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583C49" w:rsidRPr="00555ED2" w:rsidRDefault="00583C49" w:rsidP="00A1395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583C49" w:rsidRPr="00555ED2" w:rsidRDefault="00D0213E" w:rsidP="00A1395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合計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583C49" w:rsidRDefault="00583C49" w:rsidP="00A1395E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583C49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583C49" w:rsidRDefault="00583C49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</w:p>
        </w:tc>
      </w:tr>
      <w:tr w:rsidR="008E7554" w:rsidRPr="00555ED2" w:rsidTr="00A1395E">
        <w:trPr>
          <w:trHeight w:val="360"/>
          <w:ins w:id="95" w:author="cathay" w:date="2016-09-09T16:42:00Z"/>
        </w:trPr>
        <w:tc>
          <w:tcPr>
            <w:tcW w:w="2693" w:type="dxa"/>
            <w:shd w:val="clear" w:color="auto" w:fill="FFFF99"/>
            <w:vAlign w:val="center"/>
          </w:tcPr>
          <w:p w:rsidR="008E7554" w:rsidRPr="00984102" w:rsidRDefault="008E7554" w:rsidP="00C93BFE">
            <w:pPr>
              <w:spacing w:line="315" w:lineRule="atLeast"/>
              <w:ind w:firstLine="20"/>
              <w:jc w:val="center"/>
              <w:rPr>
                <w:ins w:id="96" w:author="cathay" w:date="2016-09-09T16:42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97" w:author="cathay" w:date="2016-09-09T16:42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承辦</w:t>
              </w:r>
            </w:ins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ins w:id="98" w:author="cathay" w:date="2016-09-09T16:42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99" w:author="cathay" w:date="2016-09-09T16:42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</w:t>
              </w:r>
            </w:ins>
            <w:ins w:id="100" w:author="cathay" w:date="2016-09-09T16:43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H</w:t>
              </w:r>
            </w:ins>
            <w:ins w:id="101" w:author="cathay" w:date="2016-09-09T16:42:00Z">
              <w:r w:rsidRPr="008110B1">
                <w:rPr>
                  <w:rStyle w:val="SoDAField"/>
                  <w:rFonts w:ascii="細明體" w:eastAsia="細明體" w:hAnsi="細明體" w:cs="Arial"/>
                  <w:caps/>
                </w:rPr>
                <w:t>_LEV_UND</w:t>
              </w:r>
            </w:ins>
          </w:p>
        </w:tc>
      </w:tr>
      <w:tr w:rsidR="008E7554" w:rsidRPr="00555ED2" w:rsidTr="00A1395E">
        <w:trPr>
          <w:trHeight w:val="360"/>
          <w:ins w:id="102" w:author="cathay" w:date="2016-09-09T16:42:00Z"/>
        </w:trPr>
        <w:tc>
          <w:tcPr>
            <w:tcW w:w="2693" w:type="dxa"/>
            <w:shd w:val="clear" w:color="auto" w:fill="FFFF99"/>
            <w:vAlign w:val="center"/>
          </w:tcPr>
          <w:p w:rsidR="008E7554" w:rsidRPr="00984102" w:rsidRDefault="008E7554" w:rsidP="008E7554">
            <w:pPr>
              <w:spacing w:line="315" w:lineRule="atLeast"/>
              <w:ind w:firstLine="20"/>
              <w:jc w:val="center"/>
              <w:rPr>
                <w:ins w:id="103" w:author="cathay" w:date="2016-09-09T16:42:00Z"/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ins w:id="104" w:author="cathay" w:date="2016-09-09T16:42:00Z">
              <w:r w:rsidRPr="00984102">
                <w:rPr>
                  <w:rFonts w:ascii="新細明體" w:hAnsi="新細明體" w:cs="新細明體" w:hint="eastAsia"/>
                  <w:kern w:val="0"/>
                  <w:sz w:val="16"/>
                  <w:szCs w:val="16"/>
                </w:rPr>
                <w:t>畫面.</w:t>
              </w:r>
              <w:r w:rsidRPr="00984102">
                <w:rPr>
                  <w:rFonts w:ascii="sөũ" w:hAnsi="sөũ"/>
                  <w:sz w:val="16"/>
                  <w:szCs w:val="16"/>
                </w:rPr>
                <w:t>案件級別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>
                <w:rPr>
                  <w:rFonts w:ascii="sөũ" w:hAnsi="sөũ" w:hint="eastAsia"/>
                  <w:sz w:val="16"/>
                  <w:szCs w:val="16"/>
                </w:rPr>
                <w:t>H</w:t>
              </w:r>
              <w:r w:rsidRPr="00984102">
                <w:rPr>
                  <w:rFonts w:ascii="sөũ" w:hAnsi="sөũ" w:hint="eastAsia"/>
                  <w:sz w:val="16"/>
                  <w:szCs w:val="16"/>
                </w:rPr>
                <w:t>.</w:t>
              </w:r>
              <w:r w:rsidRPr="00984102">
                <w:rPr>
                  <w:rFonts w:ascii="sөũ" w:hAnsi="sөũ" w:cs="新細明體"/>
                  <w:kern w:val="0"/>
                  <w:sz w:val="16"/>
                  <w:szCs w:val="16"/>
                </w:rPr>
                <w:t>覆核</w:t>
              </w:r>
            </w:ins>
          </w:p>
        </w:tc>
        <w:tc>
          <w:tcPr>
            <w:tcW w:w="5103" w:type="dxa"/>
            <w:vAlign w:val="center"/>
          </w:tcPr>
          <w:p w:rsidR="008E7554" w:rsidRDefault="008E7554" w:rsidP="00C93BFE">
            <w:pPr>
              <w:pStyle w:val="Tabletext"/>
              <w:keepLines w:val="0"/>
              <w:spacing w:after="0" w:line="240" w:lineRule="auto"/>
              <w:jc w:val="both"/>
              <w:rPr>
                <w:ins w:id="105" w:author="cathay" w:date="2016-09-09T16:42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106" w:author="cathay" w:date="2016-09-09T16:42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DTAAH412.</w:t>
              </w:r>
            </w:ins>
            <w:ins w:id="107" w:author="cathay" w:date="2016-09-09T16:43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H</w:t>
              </w:r>
            </w:ins>
            <w:ins w:id="108" w:author="cathay" w:date="2016-09-09T16:42:00Z">
              <w:r w:rsidRPr="008110B1">
                <w:rPr>
                  <w:rStyle w:val="SoDAField"/>
                  <w:rFonts w:ascii="細明體" w:eastAsia="細明體" w:hAnsi="細明體" w:cs="Arial"/>
                  <w:caps/>
                  <w:lang w:eastAsia="zh-TW"/>
                </w:rPr>
                <w:t>_LEV_REV</w:t>
              </w:r>
            </w:ins>
          </w:p>
        </w:tc>
      </w:tr>
      <w:tr w:rsidR="008E7554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Pr="008E0EAC" w:rsidRDefault="008E7554" w:rsidP="008E755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8E7554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Pr="008E0EAC" w:rsidRDefault="008E7554" w:rsidP="008E7554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8E7554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Pr="00461FFD" w:rsidRDefault="008E7554" w:rsidP="008E755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8E7554" w:rsidRPr="00555ED2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Default="008E7554" w:rsidP="008E7554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</w:t>
            </w:r>
          </w:p>
        </w:tc>
      </w:tr>
      <w:tr w:rsidR="008E7554" w:rsidRPr="00F16BA9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Default="008E7554" w:rsidP="008E7554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</w:p>
        </w:tc>
      </w:tr>
      <w:tr w:rsidR="008E7554" w:rsidRPr="00F16BA9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Default="008E7554" w:rsidP="008E7554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畫面.平均每日出勤人數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</w:p>
        </w:tc>
      </w:tr>
      <w:tr w:rsidR="008E7554" w:rsidRPr="00F16BA9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Default="008E7554" w:rsidP="008E7554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畫面.平均現有人數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DEP_PESN_NUM</w:t>
            </w:r>
          </w:p>
        </w:tc>
      </w:tr>
      <w:tr w:rsidR="008E7554" w:rsidRPr="00F16BA9" w:rsidTr="00A1395E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E7554" w:rsidRDefault="008E7554" w:rsidP="008E7554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畫面.平均應有人數</w:t>
            </w:r>
          </w:p>
        </w:tc>
        <w:tc>
          <w:tcPr>
            <w:tcW w:w="5103" w:type="dxa"/>
            <w:vAlign w:val="center"/>
          </w:tcPr>
          <w:p w:rsidR="008E7554" w:rsidRDefault="008E7554" w:rsidP="008E7554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SHU_PESN_NUM</w:t>
            </w:r>
          </w:p>
        </w:tc>
      </w:tr>
    </w:tbl>
    <w:p w:rsidR="00583C49" w:rsidRDefault="008535BA" w:rsidP="008535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0</w:t>
      </w:r>
    </w:p>
    <w:sectPr w:rsidR="00583C4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295" w:rsidRDefault="00B30295" w:rsidP="00474574">
      <w:r>
        <w:separator/>
      </w:r>
    </w:p>
  </w:endnote>
  <w:endnote w:type="continuationSeparator" w:id="0">
    <w:p w:rsidR="00B30295" w:rsidRDefault="00B30295" w:rsidP="0047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295" w:rsidRDefault="00B30295" w:rsidP="00474574">
      <w:r>
        <w:separator/>
      </w:r>
    </w:p>
  </w:footnote>
  <w:footnote w:type="continuationSeparator" w:id="0">
    <w:p w:rsidR="00B30295" w:rsidRDefault="00B30295" w:rsidP="0047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7E1452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544"/>
        </w:tabs>
        <w:ind w:left="3544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8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7C2D"/>
    <w:rsid w:val="00081E5C"/>
    <w:rsid w:val="00083C21"/>
    <w:rsid w:val="00087FFC"/>
    <w:rsid w:val="000933BF"/>
    <w:rsid w:val="000A4A0D"/>
    <w:rsid w:val="000D623D"/>
    <w:rsid w:val="000E2916"/>
    <w:rsid w:val="00110E00"/>
    <w:rsid w:val="0012557B"/>
    <w:rsid w:val="001445B4"/>
    <w:rsid w:val="00144F78"/>
    <w:rsid w:val="00167425"/>
    <w:rsid w:val="001A6881"/>
    <w:rsid w:val="001C55BF"/>
    <w:rsid w:val="001C6515"/>
    <w:rsid w:val="001C716D"/>
    <w:rsid w:val="001D3098"/>
    <w:rsid w:val="001D53CC"/>
    <w:rsid w:val="002030D4"/>
    <w:rsid w:val="002235AF"/>
    <w:rsid w:val="00233CC9"/>
    <w:rsid w:val="00246616"/>
    <w:rsid w:val="00256C2C"/>
    <w:rsid w:val="00257EE0"/>
    <w:rsid w:val="002823AF"/>
    <w:rsid w:val="00286C90"/>
    <w:rsid w:val="002A2605"/>
    <w:rsid w:val="002B558A"/>
    <w:rsid w:val="002C10F2"/>
    <w:rsid w:val="002C6597"/>
    <w:rsid w:val="002E5997"/>
    <w:rsid w:val="00310175"/>
    <w:rsid w:val="0034645A"/>
    <w:rsid w:val="00355A92"/>
    <w:rsid w:val="00396AD6"/>
    <w:rsid w:val="003A25EA"/>
    <w:rsid w:val="003A4E12"/>
    <w:rsid w:val="003B2534"/>
    <w:rsid w:val="003B2DFF"/>
    <w:rsid w:val="003E0BFC"/>
    <w:rsid w:val="003E2D4A"/>
    <w:rsid w:val="003F60B0"/>
    <w:rsid w:val="00402358"/>
    <w:rsid w:val="00416D31"/>
    <w:rsid w:val="004215A7"/>
    <w:rsid w:val="00422A27"/>
    <w:rsid w:val="0042592D"/>
    <w:rsid w:val="0044227F"/>
    <w:rsid w:val="004509A7"/>
    <w:rsid w:val="004523F2"/>
    <w:rsid w:val="00454B4C"/>
    <w:rsid w:val="00461FFD"/>
    <w:rsid w:val="00464C9A"/>
    <w:rsid w:val="00464E27"/>
    <w:rsid w:val="00465935"/>
    <w:rsid w:val="00474574"/>
    <w:rsid w:val="004867F6"/>
    <w:rsid w:val="004C385E"/>
    <w:rsid w:val="004D3073"/>
    <w:rsid w:val="004E269A"/>
    <w:rsid w:val="004E59DD"/>
    <w:rsid w:val="00503E6F"/>
    <w:rsid w:val="00504993"/>
    <w:rsid w:val="00515397"/>
    <w:rsid w:val="005156C8"/>
    <w:rsid w:val="0051634E"/>
    <w:rsid w:val="005165F8"/>
    <w:rsid w:val="00534D8C"/>
    <w:rsid w:val="00540A69"/>
    <w:rsid w:val="0054580B"/>
    <w:rsid w:val="00551067"/>
    <w:rsid w:val="00553F20"/>
    <w:rsid w:val="00555ED2"/>
    <w:rsid w:val="00565353"/>
    <w:rsid w:val="005671C3"/>
    <w:rsid w:val="00583C49"/>
    <w:rsid w:val="00590CE8"/>
    <w:rsid w:val="005F6A5C"/>
    <w:rsid w:val="00611686"/>
    <w:rsid w:val="00613BD3"/>
    <w:rsid w:val="00614934"/>
    <w:rsid w:val="006260BB"/>
    <w:rsid w:val="00631BDA"/>
    <w:rsid w:val="00632776"/>
    <w:rsid w:val="00641160"/>
    <w:rsid w:val="00660BEF"/>
    <w:rsid w:val="006654BB"/>
    <w:rsid w:val="006779CE"/>
    <w:rsid w:val="006A5863"/>
    <w:rsid w:val="006A72F5"/>
    <w:rsid w:val="006C6460"/>
    <w:rsid w:val="006C7E1F"/>
    <w:rsid w:val="006D4303"/>
    <w:rsid w:val="006E066E"/>
    <w:rsid w:val="006E25CB"/>
    <w:rsid w:val="00703D05"/>
    <w:rsid w:val="0070714C"/>
    <w:rsid w:val="00710C98"/>
    <w:rsid w:val="00740594"/>
    <w:rsid w:val="007430DD"/>
    <w:rsid w:val="0076102C"/>
    <w:rsid w:val="0076620A"/>
    <w:rsid w:val="00777421"/>
    <w:rsid w:val="007B315D"/>
    <w:rsid w:val="007C2788"/>
    <w:rsid w:val="007C4B56"/>
    <w:rsid w:val="007C507F"/>
    <w:rsid w:val="007F3E47"/>
    <w:rsid w:val="008010C5"/>
    <w:rsid w:val="008110B1"/>
    <w:rsid w:val="00832949"/>
    <w:rsid w:val="00835797"/>
    <w:rsid w:val="00837FA0"/>
    <w:rsid w:val="008413DB"/>
    <w:rsid w:val="00844105"/>
    <w:rsid w:val="008535BA"/>
    <w:rsid w:val="00854B11"/>
    <w:rsid w:val="008674EA"/>
    <w:rsid w:val="008878AA"/>
    <w:rsid w:val="008A2364"/>
    <w:rsid w:val="008B3F31"/>
    <w:rsid w:val="008B4506"/>
    <w:rsid w:val="008C1EF3"/>
    <w:rsid w:val="008C6757"/>
    <w:rsid w:val="008E0EAC"/>
    <w:rsid w:val="008E7554"/>
    <w:rsid w:val="00900CDE"/>
    <w:rsid w:val="00914C3C"/>
    <w:rsid w:val="00920295"/>
    <w:rsid w:val="00942447"/>
    <w:rsid w:val="009770C8"/>
    <w:rsid w:val="00980A04"/>
    <w:rsid w:val="00984102"/>
    <w:rsid w:val="009C1EE8"/>
    <w:rsid w:val="009C2C3E"/>
    <w:rsid w:val="009C4209"/>
    <w:rsid w:val="009D2528"/>
    <w:rsid w:val="009D540E"/>
    <w:rsid w:val="009D71DE"/>
    <w:rsid w:val="009E33D0"/>
    <w:rsid w:val="00A04B80"/>
    <w:rsid w:val="00A1395E"/>
    <w:rsid w:val="00A30E25"/>
    <w:rsid w:val="00A514E4"/>
    <w:rsid w:val="00A65499"/>
    <w:rsid w:val="00A73405"/>
    <w:rsid w:val="00A74A03"/>
    <w:rsid w:val="00A82180"/>
    <w:rsid w:val="00A82D19"/>
    <w:rsid w:val="00A87A22"/>
    <w:rsid w:val="00A906E7"/>
    <w:rsid w:val="00A9351B"/>
    <w:rsid w:val="00AC6949"/>
    <w:rsid w:val="00AD1400"/>
    <w:rsid w:val="00AD1BEC"/>
    <w:rsid w:val="00AD5283"/>
    <w:rsid w:val="00B01DCE"/>
    <w:rsid w:val="00B30295"/>
    <w:rsid w:val="00B33DA1"/>
    <w:rsid w:val="00B411E0"/>
    <w:rsid w:val="00B65656"/>
    <w:rsid w:val="00BA1C36"/>
    <w:rsid w:val="00BA5721"/>
    <w:rsid w:val="00BF06AA"/>
    <w:rsid w:val="00C0094D"/>
    <w:rsid w:val="00C01ABF"/>
    <w:rsid w:val="00C024A3"/>
    <w:rsid w:val="00C04897"/>
    <w:rsid w:val="00C055A8"/>
    <w:rsid w:val="00C130CF"/>
    <w:rsid w:val="00C17180"/>
    <w:rsid w:val="00C5182D"/>
    <w:rsid w:val="00C90898"/>
    <w:rsid w:val="00C93BFE"/>
    <w:rsid w:val="00CA1745"/>
    <w:rsid w:val="00CA49FC"/>
    <w:rsid w:val="00CA6F22"/>
    <w:rsid w:val="00CB2A39"/>
    <w:rsid w:val="00CC1C16"/>
    <w:rsid w:val="00CC543A"/>
    <w:rsid w:val="00CD2FDC"/>
    <w:rsid w:val="00CD72DA"/>
    <w:rsid w:val="00CE4E45"/>
    <w:rsid w:val="00CF1D39"/>
    <w:rsid w:val="00CF2810"/>
    <w:rsid w:val="00D0213E"/>
    <w:rsid w:val="00D14B9C"/>
    <w:rsid w:val="00D31B66"/>
    <w:rsid w:val="00D46350"/>
    <w:rsid w:val="00D50577"/>
    <w:rsid w:val="00D5130E"/>
    <w:rsid w:val="00D615C9"/>
    <w:rsid w:val="00D703DF"/>
    <w:rsid w:val="00D95B04"/>
    <w:rsid w:val="00DA48EA"/>
    <w:rsid w:val="00DB4D1D"/>
    <w:rsid w:val="00DC5F2A"/>
    <w:rsid w:val="00DC792F"/>
    <w:rsid w:val="00DE61ED"/>
    <w:rsid w:val="00E007D3"/>
    <w:rsid w:val="00E104E0"/>
    <w:rsid w:val="00E10AAC"/>
    <w:rsid w:val="00E30818"/>
    <w:rsid w:val="00E53766"/>
    <w:rsid w:val="00E615CB"/>
    <w:rsid w:val="00E651B7"/>
    <w:rsid w:val="00E65BAA"/>
    <w:rsid w:val="00E67655"/>
    <w:rsid w:val="00EB42F4"/>
    <w:rsid w:val="00EB63DA"/>
    <w:rsid w:val="00EC1792"/>
    <w:rsid w:val="00EC41AF"/>
    <w:rsid w:val="00ED4AC2"/>
    <w:rsid w:val="00ED4EEF"/>
    <w:rsid w:val="00EF012A"/>
    <w:rsid w:val="00F112B1"/>
    <w:rsid w:val="00F16BA9"/>
    <w:rsid w:val="00F20C30"/>
    <w:rsid w:val="00F43F67"/>
    <w:rsid w:val="00F51098"/>
    <w:rsid w:val="00F51955"/>
    <w:rsid w:val="00F5771D"/>
    <w:rsid w:val="00F64865"/>
    <w:rsid w:val="00F66553"/>
    <w:rsid w:val="00F66982"/>
    <w:rsid w:val="00F6718C"/>
    <w:rsid w:val="00F8223F"/>
    <w:rsid w:val="00F8653E"/>
    <w:rsid w:val="00F8706A"/>
    <w:rsid w:val="00FA01E3"/>
    <w:rsid w:val="00FB2B4B"/>
    <w:rsid w:val="00FC6C41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A1C79F-1BA5-4129-8267-551E267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74574"/>
    <w:rPr>
      <w:kern w:val="2"/>
    </w:rPr>
  </w:style>
  <w:style w:type="paragraph" w:styleId="a9">
    <w:name w:val="footer"/>
    <w:basedOn w:val="a"/>
    <w:link w:val="aa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474574"/>
    <w:rPr>
      <w:kern w:val="2"/>
    </w:rPr>
  </w:style>
  <w:style w:type="character" w:customStyle="1" w:styleId="style131">
    <w:name w:val="style131"/>
    <w:rsid w:val="00B01DCE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E4C8-5F3D-40F2-84E5-D7DAEC52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