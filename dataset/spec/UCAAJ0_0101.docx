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16"/>
        <w:gridCol w:w="699"/>
        <w:gridCol w:w="5777"/>
        <w:gridCol w:w="1523"/>
        <w:gridCol w:w="1773"/>
      </w:tblGrid>
      <w:tr w:rsidR="00E0712D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7D6D1A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bookmarkStart w:id="0" w:name="_GoBack"/>
            <w:bookmarkEnd w:id="0"/>
            <w:r w:rsidRPr="00477CB6">
              <w:rPr>
                <w:rFonts w:ascii="Calibri" w:eastAsia="細明體" w:hAnsi="Calibri" w:cs="Calibri"/>
              </w:rPr>
              <w:t>修改日期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7D6D1A">
            <w:pPr>
              <w:pStyle w:val="Tabletext"/>
              <w:jc w:val="center"/>
              <w:rPr>
                <w:rFonts w:ascii="Calibri" w:eastAsia="細明體" w:hAnsi="Calibri" w:cs="Calibri"/>
              </w:rPr>
            </w:pPr>
            <w:r w:rsidRPr="00477CB6">
              <w:rPr>
                <w:rFonts w:ascii="Calibri" w:eastAsia="細明體" w:hAnsi="Calibri" w:cs="Calibri"/>
              </w:rPr>
              <w:t>版本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7D6D1A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477CB6">
              <w:rPr>
                <w:rFonts w:ascii="Calibri" w:eastAsia="細明體" w:hAnsi="Calibri" w:cs="Calibri"/>
              </w:rPr>
              <w:t>修改原因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7D6D1A">
            <w:pPr>
              <w:pStyle w:val="Tabletext"/>
              <w:jc w:val="center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eastAsia="細明體" w:hAnsi="Calibri" w:cs="Calibri"/>
              </w:rPr>
              <w:t>修改人姓名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7D6D1A">
            <w:pPr>
              <w:pStyle w:val="Tabletext"/>
              <w:jc w:val="center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eastAsia="細明體" w:hAnsi="Calibri" w:cs="Calibri"/>
              </w:rPr>
              <w:t>立案單號</w:t>
            </w:r>
          </w:p>
        </w:tc>
      </w:tr>
      <w:tr w:rsidR="00835AFE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BC0FED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2012/9/18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FB59C9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1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BC0FED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導入自調病歷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BC0FED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龎伯珊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477CB6" w:rsidRDefault="00DA0BCA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</w:rPr>
              <w:t>120911000399</w:t>
            </w:r>
          </w:p>
        </w:tc>
      </w:tr>
      <w:tr w:rsidR="00BC7AB8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B8" w:rsidRPr="00477CB6" w:rsidRDefault="00BC7AB8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 w:hint="eastAsia"/>
                <w:bCs/>
                <w:lang w:eastAsia="zh-TW"/>
              </w:rPr>
              <w:t>2013/04/03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B8" w:rsidRPr="00477CB6" w:rsidRDefault="00BC7AB8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 w:hint="eastAsia"/>
                <w:bCs/>
                <w:lang w:eastAsia="zh-TW"/>
              </w:rPr>
              <w:t>2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B8" w:rsidRPr="00477CB6" w:rsidRDefault="00BC7AB8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 w:hint="eastAsia"/>
                <w:bCs/>
                <w:lang w:eastAsia="zh-TW"/>
              </w:rPr>
              <w:t>導入團險客戶版補全通知書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B8" w:rsidRPr="00477CB6" w:rsidRDefault="00BC7AB8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 w:hint="eastAsia"/>
                <w:bCs/>
                <w:lang w:eastAsia="zh-TW"/>
              </w:rPr>
              <w:t>林金生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B8" w:rsidRPr="00477CB6" w:rsidRDefault="00BC7AB8">
            <w:pPr>
              <w:pStyle w:val="Tabletext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130227000321</w:t>
            </w:r>
          </w:p>
        </w:tc>
      </w:tr>
      <w:tr w:rsidR="00E05B0F" w:rsidRPr="00DE1AA0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DF1" w:rsidRPr="00DE1AA0" w:rsidRDefault="002F3DF1">
            <w:pPr>
              <w:pStyle w:val="Tabletext"/>
              <w:rPr>
                <w:rFonts w:ascii="Calibri" w:hAnsi="Calibri" w:cs="Calibri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2013/09/25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DF1" w:rsidRPr="00DE1AA0" w:rsidRDefault="0078206C">
            <w:pPr>
              <w:pStyle w:val="Tabletext"/>
              <w:rPr>
                <w:rFonts w:ascii="Calibri" w:hAnsi="Calibri" w:cs="Calibri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3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DF1" w:rsidRPr="00DE1AA0" w:rsidRDefault="002F3DF1">
            <w:pPr>
              <w:pStyle w:val="Tabletext"/>
              <w:rPr>
                <w:rFonts w:ascii="Calibri" w:hAnsi="Calibri" w:cs="Calibri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取消補全文件註解輸入限制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DF1" w:rsidRPr="00DE1AA0" w:rsidRDefault="002F3DF1">
            <w:pPr>
              <w:pStyle w:val="Tabletext"/>
              <w:rPr>
                <w:rFonts w:ascii="Calibri" w:hAnsi="Calibri" w:cs="Calibri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陳鐵元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DF1" w:rsidRPr="00DE1AA0" w:rsidRDefault="002F3DF1">
            <w:pPr>
              <w:pStyle w:val="Tabletext"/>
              <w:rPr>
                <w:rFonts w:ascii="Calibri" w:hAnsi="Calibri" w:cs="Calibri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/>
                <w:color w:val="000000"/>
                <w:lang w:eastAsia="zh-TW"/>
              </w:rPr>
              <w:t>130918000248</w:t>
            </w:r>
          </w:p>
        </w:tc>
      </w:tr>
      <w:tr w:rsidR="00E05B0F" w:rsidRPr="00DE1AA0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6C" w:rsidRPr="00DE1AA0" w:rsidRDefault="0078206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2013/11/</w:t>
            </w:r>
            <w:r w:rsidR="00F82AC6"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15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6C" w:rsidRPr="00DE1AA0" w:rsidRDefault="0078206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4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6C" w:rsidRPr="00DE1AA0" w:rsidRDefault="0078206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標楷體" w:eastAsia="標楷體" w:hAnsi="標楷體" w:hint="eastAsia"/>
                <w:b/>
                <w:color w:val="000000"/>
                <w:lang w:eastAsia="zh-TW"/>
              </w:rPr>
              <w:t>自調病歷輸入</w:t>
            </w:r>
            <w:r w:rsidRPr="00DE1AA0">
              <w:rPr>
                <w:rFonts w:ascii="標楷體" w:eastAsia="標楷體" w:hAnsi="標楷體" w:hint="eastAsia"/>
                <w:b/>
                <w:color w:val="000000"/>
                <w:bdr w:val="single" w:sz="4" w:space="0" w:color="auto"/>
                <w:lang w:eastAsia="zh-TW"/>
              </w:rPr>
              <w:t>補全確認</w:t>
            </w:r>
            <w:r w:rsidRPr="00DE1AA0">
              <w:rPr>
                <w:rFonts w:ascii="標楷體" w:eastAsia="標楷體" w:hAnsi="標楷體" w:hint="eastAsia"/>
                <w:b/>
                <w:color w:val="000000"/>
                <w:lang w:eastAsia="zh-TW"/>
              </w:rPr>
              <w:t>後，顯示確認訊息，讓畫面自動轉回理賠補全的作業畫面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6C" w:rsidRPr="00DE1AA0" w:rsidRDefault="0078206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陳鐵元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06C" w:rsidRPr="00DE1AA0" w:rsidRDefault="0078206C">
            <w:pPr>
              <w:pStyle w:val="Tabletext"/>
              <w:rPr>
                <w:rFonts w:ascii="新細明體" w:hAnsi="新細明體"/>
                <w:color w:val="000000"/>
                <w:lang w:eastAsia="zh-TW"/>
              </w:rPr>
            </w:pPr>
            <w:r w:rsidRPr="00DE1AA0">
              <w:rPr>
                <w:b/>
                <w:color w:val="000000"/>
              </w:rPr>
              <w:t>131028000257</w:t>
            </w:r>
          </w:p>
        </w:tc>
      </w:tr>
      <w:tr w:rsidR="00E05B0F" w:rsidRPr="00DE1AA0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A20" w:rsidRPr="00DE1AA0" w:rsidRDefault="00915A2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2013/11/18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A20" w:rsidRPr="00DE1AA0" w:rsidRDefault="00915A2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5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A20" w:rsidRPr="00DE1AA0" w:rsidRDefault="00915A20">
            <w:pPr>
              <w:pStyle w:val="Tabletext"/>
              <w:rPr>
                <w:rFonts w:ascii="標楷體" w:eastAsia="標楷體" w:hAnsi="標楷體" w:hint="eastAsia"/>
                <w:b/>
                <w:color w:val="000000"/>
                <w:lang w:eastAsia="zh-TW"/>
              </w:rPr>
            </w:pPr>
            <w:r w:rsidRPr="00DE1AA0">
              <w:rPr>
                <w:rFonts w:ascii="標楷體" w:eastAsia="標楷體" w:hAnsi="標楷體" w:cs="Courier New" w:hint="eastAsia"/>
                <w:b/>
                <w:color w:val="000000"/>
                <w:lang w:eastAsia="zh-TW"/>
              </w:rPr>
              <w:t>只有當天第一次補全文件時，會發一封簡訊給經手人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A20" w:rsidRPr="00DE1AA0" w:rsidRDefault="00915A2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陳鐵元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A20" w:rsidRPr="00DE1AA0" w:rsidRDefault="00915A20">
            <w:pPr>
              <w:pStyle w:val="Tabletext"/>
              <w:rPr>
                <w:b/>
                <w:color w:val="000000"/>
              </w:rPr>
            </w:pPr>
            <w:r w:rsidRPr="00DE1AA0">
              <w:rPr>
                <w:rFonts w:ascii="sөũ" w:hAnsi="sөũ"/>
                <w:color w:val="000000"/>
              </w:rPr>
              <w:t>131028000257</w:t>
            </w:r>
          </w:p>
        </w:tc>
      </w:tr>
      <w:tr w:rsidR="00E05B0F" w:rsidRPr="00DE1AA0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CE2" w:rsidRPr="00DE1AA0" w:rsidRDefault="00125CE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2013/11/26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CE2" w:rsidRPr="00DE1AA0" w:rsidRDefault="00125CE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6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CE2" w:rsidRPr="00DE1AA0" w:rsidRDefault="00125CE2">
            <w:pPr>
              <w:pStyle w:val="Tabletext"/>
              <w:rPr>
                <w:rFonts w:ascii="標楷體" w:eastAsia="標楷體" w:hAnsi="標楷體" w:cs="Courier New" w:hint="eastAsia"/>
                <w:b/>
                <w:color w:val="000000"/>
                <w:lang w:eastAsia="zh-TW"/>
              </w:rPr>
            </w:pPr>
            <w:r w:rsidRPr="00DE1AA0">
              <w:rPr>
                <w:rFonts w:ascii="標楷體" w:eastAsia="標楷體" w:hAnsi="標楷體" w:hint="eastAsia"/>
                <w:b/>
                <w:color w:val="000000"/>
                <w:lang w:eastAsia="zh-TW"/>
              </w:rPr>
              <w:t>新增補件紀錄前，再針對必填的欄位再加以判斷，才不會造成下游作業有誤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CE2" w:rsidRPr="00DE1AA0" w:rsidRDefault="00125CE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DE1AA0">
              <w:rPr>
                <w:rFonts w:ascii="新細明體" w:hAnsi="新細明體" w:hint="eastAsia"/>
                <w:bCs/>
                <w:color w:val="000000"/>
                <w:lang w:eastAsia="zh-TW"/>
              </w:rPr>
              <w:t>陳鐵元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5CE2" w:rsidRPr="00DE1AA0" w:rsidRDefault="00125CE2">
            <w:pPr>
              <w:pStyle w:val="Tabletext"/>
              <w:rPr>
                <w:rFonts w:ascii="sөũ" w:hAnsi="sөũ"/>
                <w:color w:val="000000"/>
              </w:rPr>
            </w:pPr>
            <w:r w:rsidRPr="00DE1AA0">
              <w:rPr>
                <w:rFonts w:ascii="sөũ" w:hAnsi="sөũ"/>
                <w:color w:val="000000"/>
              </w:rPr>
              <w:t>131028000257</w:t>
            </w:r>
          </w:p>
        </w:tc>
      </w:tr>
      <w:tr w:rsidR="00E05B0F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B0F" w:rsidRDefault="00E05B0F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lang w:eastAsia="zh-TW"/>
              </w:rPr>
              <w:t>2014/4/8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B0F" w:rsidRDefault="00E05B0F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lang w:eastAsia="zh-TW"/>
              </w:rPr>
              <w:t>7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B0F" w:rsidRPr="00E05B0F" w:rsidRDefault="00E05B0F">
            <w:pPr>
              <w:pStyle w:val="Tabletext"/>
              <w:rPr>
                <w:rFonts w:ascii="標楷體" w:eastAsia="標楷體" w:hAnsi="標楷體" w:hint="eastAsia"/>
                <w:color w:val="FF0000"/>
                <w:lang w:eastAsia="zh-TW"/>
              </w:rPr>
            </w:pPr>
            <w:r w:rsidRPr="007B33D9">
              <w:rPr>
                <w:rFonts w:ascii="標楷體" w:eastAsia="標楷體" w:hAnsi="標楷體" w:hint="eastAsia"/>
                <w:color w:val="FF0000"/>
                <w:lang w:eastAsia="zh-TW"/>
              </w:rPr>
              <w:t>申請書</w:t>
            </w:r>
            <w:r w:rsidRPr="007B33D9">
              <w:rPr>
                <w:rFonts w:ascii="標楷體" w:eastAsia="標楷體" w:hAnsi="標楷體"/>
                <w:color w:val="FF0000"/>
                <w:lang w:eastAsia="zh-TW"/>
              </w:rPr>
              <w:t>140307000397</w:t>
            </w:r>
            <w:r w:rsidRPr="007B33D9">
              <w:rPr>
                <w:rFonts w:ascii="標楷體" w:eastAsia="標楷體" w:hAnsi="標楷體" w:hint="eastAsia"/>
                <w:color w:val="FF0000"/>
                <w:lang w:eastAsia="zh-TW"/>
              </w:rPr>
              <w:t>：理賠簡訊服務優化作業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B0F" w:rsidRPr="006F1756" w:rsidRDefault="00E05B0F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074647"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B0F" w:rsidRPr="006F1756" w:rsidRDefault="00E05B0F">
            <w:pPr>
              <w:pStyle w:val="Tabletext"/>
              <w:rPr>
                <w:rFonts w:ascii="sөũ" w:hAnsi="sөũ"/>
                <w:color w:val="FF0000"/>
                <w:lang w:eastAsia="zh-TW"/>
              </w:rPr>
            </w:pPr>
            <w:r w:rsidRPr="00F86755">
              <w:rPr>
                <w:rFonts w:ascii="sөũ" w:hAnsi="sөũ"/>
                <w:color w:val="FF0000"/>
              </w:rPr>
              <w:t>140324000314</w:t>
            </w:r>
          </w:p>
        </w:tc>
      </w:tr>
      <w:tr w:rsidR="00E52E9A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E9A" w:rsidRPr="00EA39F1" w:rsidRDefault="00E52E9A" w:rsidP="00E52E9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2016/0</w:t>
            </w:r>
            <w:r>
              <w:rPr>
                <w:rFonts w:ascii="新細明體" w:hAnsi="新細明體"/>
                <w:bCs/>
                <w:lang w:eastAsia="zh-TW"/>
              </w:rPr>
              <w:t>3</w:t>
            </w:r>
            <w:r>
              <w:rPr>
                <w:rFonts w:ascii="新細明體" w:hAnsi="新細明體" w:hint="eastAsia"/>
                <w:bCs/>
                <w:lang w:eastAsia="zh-TW"/>
              </w:rPr>
              <w:t>/</w:t>
            </w:r>
            <w:r>
              <w:rPr>
                <w:rFonts w:ascii="新細明體" w:hAnsi="新細明體"/>
                <w:bCs/>
                <w:lang w:eastAsia="zh-TW"/>
              </w:rPr>
              <w:t>01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E9A" w:rsidRPr="00EA39F1" w:rsidRDefault="00E52E9A" w:rsidP="00E52E9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8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E9A" w:rsidRPr="00EA39F1" w:rsidRDefault="00E52E9A" w:rsidP="00E52E9A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2B09C1">
              <w:rPr>
                <w:rFonts w:ascii="細明體" w:eastAsia="細明體" w:hAnsi="細明體"/>
                <w:kern w:val="2"/>
                <w:lang w:eastAsia="zh-TW"/>
              </w:rPr>
              <w:t>150511000274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: </w:t>
            </w:r>
            <w:r w:rsidRPr="002B09C1">
              <w:rPr>
                <w:rFonts w:ascii="細明體" w:eastAsia="細明體" w:hAnsi="細明體" w:hint="eastAsia"/>
                <w:kern w:val="2"/>
                <w:lang w:eastAsia="zh-TW"/>
              </w:rPr>
              <w:t>開放服務中心補全-新增設控調整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DEBUG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E9A" w:rsidRPr="00EA39F1" w:rsidRDefault="00E52E9A" w:rsidP="00E52E9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2B09C1"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2E9A" w:rsidRPr="00EA39F1" w:rsidRDefault="00E52E9A" w:rsidP="00E52E9A">
            <w:pPr>
              <w:pStyle w:val="Tabletext"/>
              <w:rPr>
                <w:rFonts w:ascii="sөũ" w:hAnsi="sөũ"/>
              </w:rPr>
            </w:pPr>
            <w:r w:rsidRPr="002B09C1">
              <w:rPr>
                <w:bCs/>
                <w:lang w:eastAsia="zh-TW"/>
              </w:rPr>
              <w:t>150514000046</w:t>
            </w:r>
          </w:p>
        </w:tc>
      </w:tr>
      <w:tr w:rsidR="001E3B23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B23" w:rsidRDefault="001E3B23" w:rsidP="001E3B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B23" w:rsidRDefault="001E3B23" w:rsidP="001E3B2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9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B23" w:rsidRDefault="001E3B23" w:rsidP="001E3B23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B23" w:rsidRPr="002B09C1" w:rsidRDefault="001E3B23" w:rsidP="001E3B23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/>
                <w:color w:val="7030A0"/>
              </w:rPr>
              <w:t>伯珊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B23" w:rsidRPr="002B09C1" w:rsidRDefault="001E3B23" w:rsidP="001E3B23">
            <w:pPr>
              <w:pStyle w:val="Tabletext"/>
              <w:rPr>
                <w:bCs/>
                <w:lang w:eastAsia="zh-TW"/>
              </w:rPr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332772" w:rsidRPr="00477CB6" w:rsidTr="00332772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72" w:rsidRDefault="00332772" w:rsidP="00332772">
            <w:pPr>
              <w:pStyle w:val="Tabletext"/>
              <w:rPr>
                <w:rFonts w:ascii="細明體" w:eastAsia="細明體" w:hAnsi="細明體" w:hint="eastAsia"/>
                <w:color w:val="7030A0"/>
              </w:rPr>
            </w:pPr>
            <w:r>
              <w:rPr>
                <w:rFonts w:eastAsia="標楷體" w:hint="eastAsia"/>
                <w:lang w:eastAsia="zh-TW"/>
              </w:rPr>
              <w:t>2018/4/24</w:t>
            </w:r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72" w:rsidRDefault="00332772" w:rsidP="00332772">
            <w:pPr>
              <w:pStyle w:val="Tabletext"/>
              <w:rPr>
                <w:rFonts w:ascii="細明體" w:eastAsia="細明體" w:hAnsi="細明體"/>
                <w:color w:val="7030A0"/>
              </w:rPr>
            </w:pP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72" w:rsidRDefault="00332772" w:rsidP="00332772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</w:t>
            </w:r>
            <w:r w:rsidRPr="00857FA6">
              <w:rPr>
                <w:rFonts w:ascii="新細明體" w:hAnsi="新細明體" w:hint="eastAsia"/>
                <w:lang w:eastAsia="zh-TW"/>
              </w:rPr>
              <w:t>「</w:t>
            </w:r>
            <w:r w:rsidRPr="00B85BB3">
              <w:rPr>
                <w:rFonts w:ascii="新細明體" w:hAnsi="新細明體" w:hint="eastAsia"/>
                <w:lang w:eastAsia="zh-TW"/>
              </w:rPr>
              <w:t>補全種類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  <w:r>
              <w:rPr>
                <w:rFonts w:ascii="新細明體" w:hAnsi="新細明體" w:hint="eastAsia"/>
                <w:lang w:eastAsia="zh-TW"/>
              </w:rPr>
              <w:t xml:space="preserve"> 及</w:t>
            </w:r>
          </w:p>
          <w:p w:rsidR="00332772" w:rsidRPr="00BE6D14" w:rsidRDefault="00332772" w:rsidP="00332772">
            <w:pPr>
              <w:pStyle w:val="Tabletext"/>
              <w:rPr>
                <w:rFonts w:ascii="細明體" w:eastAsia="細明體" w:hAnsi="細明體" w:hint="eastAsia"/>
                <w:color w:val="7030A0"/>
              </w:rPr>
            </w:pPr>
            <w:r w:rsidRPr="00857FA6">
              <w:rPr>
                <w:rFonts w:ascii="新細明體" w:hAnsi="新細明體" w:hint="eastAsia"/>
                <w:lang w:eastAsia="zh-TW"/>
              </w:rPr>
              <w:t>「</w:t>
            </w:r>
            <w:r w:rsidRPr="00B85BB3">
              <w:rPr>
                <w:rFonts w:ascii="新細明體" w:hAnsi="新細明體"/>
                <w:lang w:eastAsia="zh-TW"/>
              </w:rPr>
              <w:t>補全到期日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72" w:rsidRPr="00BE6D14" w:rsidRDefault="00332772" w:rsidP="00332772">
            <w:pPr>
              <w:pStyle w:val="Tabletext"/>
              <w:rPr>
                <w:rFonts w:ascii="細明體" w:eastAsia="細明體" w:hAnsi="細明體"/>
                <w:color w:val="7030A0"/>
              </w:rPr>
            </w:pPr>
            <w:r>
              <w:rPr>
                <w:rFonts w:ascii="新細明體" w:hAnsi="新細明體" w:hint="eastAsia"/>
                <w:lang w:eastAsia="zh-TW"/>
              </w:rPr>
              <w:t>李明諭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72" w:rsidRPr="00BE6D14" w:rsidRDefault="00332772" w:rsidP="00332772">
            <w:pPr>
              <w:pStyle w:val="Tabletext"/>
              <w:rPr>
                <w:b/>
                <w:bCs/>
              </w:rPr>
            </w:pPr>
            <w:r w:rsidRPr="00100AF8">
              <w:rPr>
                <w:b/>
                <w:bCs/>
                <w:lang w:eastAsia="zh-TW"/>
              </w:rPr>
              <w:t>180423001589</w:t>
            </w:r>
          </w:p>
        </w:tc>
      </w:tr>
      <w:tr w:rsidR="00EA39F1" w:rsidRPr="00477CB6" w:rsidTr="00332772">
        <w:trPr>
          <w:ins w:id="1" w:author="洪豪" w:date="2018-10-02T11:40:00Z"/>
        </w:trPr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9F1" w:rsidRDefault="00EA39F1" w:rsidP="00332772">
            <w:pPr>
              <w:pStyle w:val="Tabletext"/>
              <w:rPr>
                <w:ins w:id="2" w:author="洪豪" w:date="2018-10-02T11:40:00Z"/>
                <w:rFonts w:eastAsia="標楷體" w:hint="eastAsia"/>
                <w:lang w:eastAsia="zh-TW"/>
              </w:rPr>
            </w:pPr>
            <w:ins w:id="3" w:author="洪豪" w:date="2018-10-02T11:40:00Z">
              <w:r>
                <w:rPr>
                  <w:rFonts w:eastAsia="標楷體" w:hint="eastAsia"/>
                  <w:lang w:eastAsia="zh-TW"/>
                </w:rPr>
                <w:t>2018/10/02</w:t>
              </w:r>
            </w:ins>
          </w:p>
        </w:tc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9F1" w:rsidRDefault="00EA39F1" w:rsidP="00332772">
            <w:pPr>
              <w:pStyle w:val="Tabletext"/>
              <w:rPr>
                <w:ins w:id="4" w:author="洪豪" w:date="2018-10-02T11:40:00Z"/>
                <w:rFonts w:eastAsia="標楷體" w:hint="eastAsia"/>
                <w:lang w:eastAsia="zh-TW"/>
              </w:rPr>
            </w:pPr>
            <w:ins w:id="5" w:author="洪豪" w:date="2018-10-02T11:40:00Z">
              <w:r>
                <w:rPr>
                  <w:rFonts w:eastAsia="標楷體" w:hint="eastAsia"/>
                  <w:lang w:eastAsia="zh-TW"/>
                </w:rPr>
                <w:t>11</w:t>
              </w:r>
            </w:ins>
          </w:p>
        </w:tc>
        <w:tc>
          <w:tcPr>
            <w:tcW w:w="2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9F1" w:rsidRDefault="00EA39F1" w:rsidP="00332772">
            <w:pPr>
              <w:pStyle w:val="Tabletext"/>
              <w:rPr>
                <w:ins w:id="6" w:author="洪豪" w:date="2018-10-02T11:40:00Z"/>
                <w:rFonts w:ascii="新細明體" w:hAnsi="新細明體" w:hint="eastAsia"/>
                <w:lang w:eastAsia="zh-TW"/>
              </w:rPr>
            </w:pPr>
            <w:ins w:id="7" w:author="洪豪" w:date="2018-10-02T11:41:00Z">
              <w:r>
                <w:rPr>
                  <w:rFonts w:ascii="新細明體" w:hAnsi="新細明體" w:hint="eastAsia"/>
                  <w:lang w:eastAsia="zh-TW"/>
                </w:rPr>
                <w:t>理賠跨區配套:新增醫院專用同意書下載與上傳功能</w:t>
              </w:r>
            </w:ins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9F1" w:rsidRDefault="00EA39F1" w:rsidP="00332772">
            <w:pPr>
              <w:pStyle w:val="Tabletext"/>
              <w:rPr>
                <w:ins w:id="8" w:author="洪豪" w:date="2018-10-02T11:40:00Z"/>
                <w:rFonts w:ascii="新細明體" w:hAnsi="新細明體" w:hint="eastAsia"/>
                <w:lang w:eastAsia="zh-TW"/>
              </w:rPr>
            </w:pPr>
            <w:ins w:id="9" w:author="洪豪" w:date="2018-10-02T11:40:00Z">
              <w:r>
                <w:rPr>
                  <w:rFonts w:ascii="新細明體" w:hAnsi="新細明體" w:hint="eastAsia"/>
                  <w:lang w:eastAsia="zh-TW"/>
                </w:rPr>
                <w:t>洪啟豪</w:t>
              </w:r>
            </w:ins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9F1" w:rsidRPr="00100AF8" w:rsidRDefault="00EA39F1" w:rsidP="00332772">
            <w:pPr>
              <w:pStyle w:val="Tabletext"/>
              <w:rPr>
                <w:ins w:id="10" w:author="洪豪" w:date="2018-10-02T11:40:00Z"/>
                <w:b/>
                <w:bCs/>
                <w:lang w:eastAsia="zh-TW"/>
              </w:rPr>
            </w:pPr>
            <w:ins w:id="11" w:author="洪豪" w:date="2018-10-02T11:40:00Z">
              <w:r>
                <w:rPr>
                  <w:rFonts w:hint="eastAsia"/>
                  <w:b/>
                  <w:bCs/>
                  <w:lang w:eastAsia="zh-TW"/>
                </w:rPr>
                <w:t>180710000767</w:t>
              </w:r>
            </w:ins>
          </w:p>
        </w:tc>
      </w:tr>
    </w:tbl>
    <w:p w:rsidR="00F70CDD" w:rsidRPr="00477CB6" w:rsidRDefault="00F70CDD">
      <w:pPr>
        <w:rPr>
          <w:rFonts w:ascii="Calibri" w:hAnsi="Calibri" w:cs="Calibri"/>
        </w:rPr>
      </w:pPr>
    </w:p>
    <w:p w:rsidR="00761926" w:rsidRPr="00477CB6" w:rsidRDefault="00761926" w:rsidP="00761926">
      <w:pPr>
        <w:widowControl w:val="0"/>
        <w:numPr>
          <w:ilvl w:val="0"/>
          <w:numId w:val="15"/>
        </w:numPr>
        <w:spacing w:line="240" w:lineRule="atLeast"/>
        <w:rPr>
          <w:rFonts w:ascii="Calibri" w:eastAsia="細明體" w:hAnsi="Calibri" w:cs="Calibri"/>
          <w:b/>
          <w:sz w:val="20"/>
          <w:szCs w:val="20"/>
        </w:rPr>
      </w:pPr>
      <w:r w:rsidRPr="00477CB6">
        <w:rPr>
          <w:rFonts w:ascii="Calibri" w:eastAsia="細明體" w:hAnsi="Calibri" w:cs="Calibri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6"/>
        <w:gridCol w:w="1132"/>
        <w:gridCol w:w="72"/>
        <w:gridCol w:w="7920"/>
      </w:tblGrid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761926" w:rsidRPr="00477CB6" w:rsidRDefault="00FB59C9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自調病歷</w:t>
            </w:r>
            <w:r w:rsidR="00761926" w:rsidRPr="00477CB6">
              <w:rPr>
                <w:rFonts w:ascii="Calibri" w:eastAsia="細明體" w:hAnsi="Calibri" w:cs="Calibri"/>
                <w:sz w:val="20"/>
                <w:szCs w:val="20"/>
              </w:rPr>
              <w:t>補全輸入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761926" w:rsidRPr="00477CB6" w:rsidRDefault="00761926" w:rsidP="00FB59C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AA</w:t>
            </w:r>
            <w:r w:rsidR="002A6376" w:rsidRPr="00477CB6">
              <w:rPr>
                <w:rFonts w:ascii="Calibri" w:eastAsia="細明體" w:hAnsi="Calibri" w:cs="Calibri"/>
                <w:sz w:val="20"/>
                <w:szCs w:val="20"/>
              </w:rPr>
              <w:t>J0_010</w:t>
            </w:r>
            <w:r w:rsidR="00FB59C9" w:rsidRPr="00477CB6">
              <w:rPr>
                <w:rFonts w:ascii="Calibri" w:eastAsia="細明體" w:hAnsi="Calibri" w:cs="Calibri"/>
                <w:sz w:val="20"/>
                <w:szCs w:val="20"/>
              </w:rPr>
              <w:t>1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ONLINE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761926" w:rsidRPr="00477CB6" w:rsidRDefault="00FB59C9" w:rsidP="00FB59C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自調病歷補全</w:t>
            </w:r>
            <w:r w:rsidR="00761926" w:rsidRPr="00477CB6">
              <w:rPr>
                <w:rFonts w:ascii="Calibri" w:eastAsia="細明體" w:hAnsi="Calibri" w:cs="Calibri"/>
                <w:sz w:val="20"/>
                <w:szCs w:val="20"/>
              </w:rPr>
              <w:t>輸入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761926" w:rsidRPr="00477CB6" w:rsidRDefault="00761926" w:rsidP="00FB59C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理賠</w:t>
            </w:r>
            <w:r w:rsidR="00FB59C9" w:rsidRPr="00477CB6">
              <w:rPr>
                <w:rFonts w:ascii="Calibri" w:eastAsia="細明體" w:hAnsi="Calibri" w:cs="Calibri"/>
                <w:sz w:val="20"/>
                <w:szCs w:val="20"/>
              </w:rPr>
              <w:t>調查科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761926" w:rsidRPr="00477CB6" w:rsidRDefault="00761926" w:rsidP="00FB59C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各</w:t>
            </w:r>
            <w:r w:rsidR="00FB59C9" w:rsidRPr="00477CB6">
              <w:rPr>
                <w:rFonts w:ascii="Calibri" w:eastAsia="細明體" w:hAnsi="Calibri" w:cs="Calibri"/>
                <w:sz w:val="20"/>
                <w:szCs w:val="20"/>
              </w:rPr>
              <w:t>行政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中心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一般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 □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平板電腦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 □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手機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員工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(UCBean)  □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客戶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(CustomerBean)</w:t>
            </w:r>
          </w:p>
        </w:tc>
      </w:tr>
      <w:tr w:rsidR="00761926" w:rsidRPr="00477CB6" w:rsidTr="00EA39F1">
        <w:tc>
          <w:tcPr>
            <w:tcW w:w="2340" w:type="dxa"/>
            <w:gridSpan w:val="3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Arial" w:eastAsia="細明體" w:hAnsi="Arial" w:cs="Arial"/>
                <w:sz w:val="20"/>
                <w:szCs w:val="20"/>
              </w:rPr>
              <w:t>■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無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 □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遮蔽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□securitylog</w:t>
            </w:r>
          </w:p>
        </w:tc>
      </w:tr>
      <w:tr w:rsidR="002F3DF1" w:rsidRPr="00DE1AA0" w:rsidTr="00EA39F1">
        <w:tc>
          <w:tcPr>
            <w:tcW w:w="2340" w:type="dxa"/>
            <w:gridSpan w:val="3"/>
          </w:tcPr>
          <w:p w:rsidR="002F3DF1" w:rsidRPr="00DE1AA0" w:rsidRDefault="002F3DF1" w:rsidP="004577F6">
            <w:pPr>
              <w:rPr>
                <w:rFonts w:ascii="Calibri" w:eastAsia="細明體" w:hAnsi="Calibri" w:cs="Calibri"/>
                <w:color w:val="000000"/>
                <w:sz w:val="20"/>
                <w:szCs w:val="20"/>
              </w:rPr>
            </w:pPr>
            <w:r w:rsidRPr="00DE1AA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2F3DF1" w:rsidRPr="00DE1AA0" w:rsidRDefault="002F3DF1" w:rsidP="004577F6">
            <w:pPr>
              <w:rPr>
                <w:rFonts w:ascii="Arial" w:eastAsia="細明體" w:hAnsi="Arial" w:cs="Arial"/>
                <w:color w:val="000000"/>
                <w:sz w:val="20"/>
                <w:szCs w:val="20"/>
              </w:rPr>
            </w:pPr>
            <w:r w:rsidRPr="00DE1AA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332772" w:rsidTr="00EA39F1">
        <w:tc>
          <w:tcPr>
            <w:tcW w:w="1136" w:type="dxa"/>
            <w:vMerge w:val="restart"/>
            <w:vAlign w:val="center"/>
          </w:tcPr>
          <w:p w:rsidR="00332772" w:rsidRPr="00B259AD" w:rsidRDefault="00332772" w:rsidP="007725A4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32" w:type="dxa"/>
          </w:tcPr>
          <w:p w:rsidR="00332772" w:rsidRPr="00B259AD" w:rsidRDefault="00332772" w:rsidP="007725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992" w:type="dxa"/>
            <w:gridSpan w:val="2"/>
          </w:tcPr>
          <w:p w:rsidR="00332772" w:rsidRDefault="00332772" w:rsidP="007725A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332772" w:rsidRPr="00B259AD" w:rsidTr="00EA39F1">
        <w:tc>
          <w:tcPr>
            <w:tcW w:w="1136" w:type="dxa"/>
            <w:vMerge/>
          </w:tcPr>
          <w:p w:rsidR="00332772" w:rsidRDefault="00332772" w:rsidP="007725A4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2" w:type="dxa"/>
          </w:tcPr>
          <w:p w:rsidR="00332772" w:rsidRPr="00B259AD" w:rsidRDefault="00332772" w:rsidP="007725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992" w:type="dxa"/>
            <w:gridSpan w:val="2"/>
          </w:tcPr>
          <w:p w:rsidR="00332772" w:rsidRPr="00B259AD" w:rsidRDefault="00332772" w:rsidP="007725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761926" w:rsidRPr="00477CB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Calibri" w:hAnsi="Calibri" w:cs="Calibri"/>
          <w:kern w:val="2"/>
          <w:szCs w:val="24"/>
          <w:lang w:eastAsia="zh-TW"/>
        </w:rPr>
      </w:pPr>
      <w:r w:rsidRPr="00477CB6">
        <w:rPr>
          <w:rFonts w:ascii="Calibri" w:eastAsia="細明體" w:hAnsi="Calibri" w:cs="Calibri"/>
          <w:b/>
        </w:rPr>
        <w:t>程式流程圖</w:t>
      </w:r>
      <w:r w:rsidRPr="00477CB6">
        <w:rPr>
          <w:rFonts w:ascii="Calibri" w:hAnsi="Calibri" w:cs="Calibri"/>
          <w:kern w:val="2"/>
          <w:szCs w:val="24"/>
          <w:lang w:eastAsia="zh-TW"/>
        </w:rPr>
        <w:t>：</w:t>
      </w:r>
    </w:p>
    <w:p w:rsidR="00761926" w:rsidRPr="00477CB6" w:rsidRDefault="00761926" w:rsidP="00761926">
      <w:pPr>
        <w:pStyle w:val="Tabletext"/>
        <w:keepLines w:val="0"/>
        <w:spacing w:after="0" w:line="240" w:lineRule="auto"/>
        <w:ind w:left="425"/>
        <w:rPr>
          <w:rFonts w:ascii="Calibri" w:hAnsi="Calibri" w:cs="Calibri"/>
          <w:kern w:val="2"/>
          <w:szCs w:val="24"/>
          <w:lang w:eastAsia="zh-TW"/>
        </w:rPr>
      </w:pPr>
    </w:p>
    <w:p w:rsidR="00761926" w:rsidRPr="00477CB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Calibri" w:hAnsi="Calibri" w:cs="Calibri"/>
          <w:kern w:val="2"/>
          <w:szCs w:val="24"/>
          <w:lang w:eastAsia="zh-TW"/>
        </w:rPr>
      </w:pPr>
      <w:r w:rsidRPr="00477CB6">
        <w:rPr>
          <w:rFonts w:ascii="Calibri" w:eastAsia="細明體" w:hAnsi="Calibri" w:cs="Calibri"/>
          <w:b/>
        </w:rPr>
        <w:t>相關檔案</w:t>
      </w:r>
      <w:r w:rsidRPr="00477CB6">
        <w:rPr>
          <w:rFonts w:ascii="Calibri" w:hAnsi="Calibri" w:cs="Calibri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3"/>
        <w:gridCol w:w="3638"/>
        <w:gridCol w:w="2617"/>
        <w:gridCol w:w="965"/>
        <w:gridCol w:w="965"/>
        <w:gridCol w:w="965"/>
        <w:gridCol w:w="965"/>
      </w:tblGrid>
      <w:tr w:rsidR="00761926" w:rsidRPr="00477CB6" w:rsidTr="004577F6">
        <w:tc>
          <w:tcPr>
            <w:tcW w:w="397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hAnsi="Calibri" w:cs="Calibri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hAnsi="Calibri" w:cs="Calibri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hAnsi="Calibri" w:cs="Calibri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hAnsi="Calibri" w:cs="Calibri"/>
                <w:b/>
                <w:sz w:val="20"/>
                <w:szCs w:val="20"/>
              </w:rPr>
              <w:t>刪除</w:t>
            </w:r>
          </w:p>
        </w:tc>
      </w:tr>
      <w:tr w:rsidR="00761926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761926" w:rsidRPr="00477CB6" w:rsidRDefault="00761926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761926" w:rsidRPr="00477CB6" w:rsidRDefault="00761926" w:rsidP="004577F6">
            <w:pPr>
              <w:pStyle w:val="Tabletext"/>
              <w:rPr>
                <w:rFonts w:ascii="Calibri" w:eastAsia="細明體" w:hAnsi="Calibri" w:cs="Calibri"/>
                <w:lang w:eastAsia="zh-TW"/>
              </w:rPr>
            </w:pPr>
            <w:r w:rsidRPr="00477CB6">
              <w:rPr>
                <w:rFonts w:ascii="Calibri" w:hAnsi="Calibri" w:cs="Calibri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761926" w:rsidRPr="00477CB6" w:rsidRDefault="00761926" w:rsidP="004577F6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</w:rPr>
              <w:t>DTAAJ010</w:t>
            </w:r>
          </w:p>
        </w:tc>
        <w:tc>
          <w:tcPr>
            <w:tcW w:w="439" w:type="pct"/>
          </w:tcPr>
          <w:p w:rsidR="00761926" w:rsidRPr="00477CB6" w:rsidRDefault="00E21077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E21077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E21077" w:rsidRPr="00477CB6" w:rsidRDefault="00E21077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E21077" w:rsidRPr="00477CB6" w:rsidRDefault="00E21077" w:rsidP="004577F6">
            <w:pPr>
              <w:pStyle w:val="Tabletext"/>
              <w:rPr>
                <w:rFonts w:ascii="Calibri" w:hAnsi="Calibri" w:cs="Calibri"/>
                <w:kern w:val="2"/>
                <w:szCs w:val="24"/>
                <w:lang w:eastAsia="zh-TW"/>
              </w:rPr>
            </w:pPr>
            <w:r w:rsidRPr="00477CB6">
              <w:rPr>
                <w:rFonts w:ascii="Calibri" w:hAnsi="Calibri" w:cs="Calibri" w:hint="eastAsia"/>
                <w:kern w:val="2"/>
                <w:szCs w:val="24"/>
                <w:lang w:eastAsia="zh-TW"/>
              </w:rPr>
              <w:t>自調病歷補充檔</w:t>
            </w:r>
          </w:p>
        </w:tc>
        <w:tc>
          <w:tcPr>
            <w:tcW w:w="1191" w:type="pct"/>
          </w:tcPr>
          <w:p w:rsidR="00E21077" w:rsidRPr="00477CB6" w:rsidRDefault="00E21077" w:rsidP="004577F6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 w:hint="eastAsia"/>
                <w:sz w:val="20"/>
              </w:rPr>
              <w:t>DTAAJ020</w:t>
            </w:r>
          </w:p>
        </w:tc>
        <w:tc>
          <w:tcPr>
            <w:tcW w:w="439" w:type="pct"/>
          </w:tcPr>
          <w:p w:rsidR="00E21077" w:rsidRPr="00477CB6" w:rsidRDefault="00E21077" w:rsidP="00A274D9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E21077" w:rsidRPr="00477CB6" w:rsidRDefault="00E21077" w:rsidP="00A274D9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E21077" w:rsidRPr="00477CB6" w:rsidRDefault="00E21077" w:rsidP="00A274D9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E21077" w:rsidRPr="00477CB6" w:rsidRDefault="00E21077" w:rsidP="00A274D9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761926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761926" w:rsidRPr="00477CB6" w:rsidRDefault="00761926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761926" w:rsidRPr="00477CB6" w:rsidRDefault="00761926" w:rsidP="004577F6">
            <w:pPr>
              <w:pStyle w:val="Tabletext"/>
              <w:rPr>
                <w:rFonts w:ascii="Calibri" w:hAnsi="Calibri" w:cs="Calibri"/>
                <w:kern w:val="2"/>
                <w:szCs w:val="24"/>
                <w:lang w:eastAsia="zh-TW"/>
              </w:rPr>
            </w:pPr>
            <w:r w:rsidRPr="00477CB6">
              <w:rPr>
                <w:rFonts w:ascii="Calibri" w:hAnsi="Calibri" w:cs="Calibri"/>
                <w:lang w:eastAsia="zh-TW"/>
              </w:rPr>
              <w:t>補全文件維護檔</w:t>
            </w:r>
          </w:p>
        </w:tc>
        <w:tc>
          <w:tcPr>
            <w:tcW w:w="1191" w:type="pct"/>
          </w:tcPr>
          <w:p w:rsidR="00761926" w:rsidRPr="00477CB6" w:rsidRDefault="00761926" w:rsidP="004577F6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DTAAC080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761926" w:rsidRPr="00477CB6" w:rsidRDefault="0076192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1621BC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477CB6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477CB6" w:rsidRDefault="001621BC" w:rsidP="004577F6">
            <w:pPr>
              <w:pStyle w:val="Tabletext"/>
              <w:rPr>
                <w:rFonts w:ascii="Calibri" w:hAnsi="Calibri" w:cs="Calibri"/>
                <w:kern w:val="2"/>
                <w:szCs w:val="24"/>
                <w:lang w:eastAsia="zh-TW"/>
              </w:rPr>
            </w:pPr>
            <w:r w:rsidRPr="00477CB6">
              <w:rPr>
                <w:rFonts w:ascii="Calibri" w:hAnsi="Calibri" w:cs="Calibri"/>
                <w:lang w:eastAsia="zh-TW"/>
              </w:rPr>
              <w:t>理賠申請書檔</w:t>
            </w:r>
          </w:p>
        </w:tc>
        <w:tc>
          <w:tcPr>
            <w:tcW w:w="1191" w:type="pct"/>
          </w:tcPr>
          <w:p w:rsidR="001621BC" w:rsidRPr="00477CB6" w:rsidRDefault="001621BC" w:rsidP="004577F6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DTAAA010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1621BC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477CB6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477CB6" w:rsidRDefault="001621BC" w:rsidP="004577F6">
            <w:pPr>
              <w:pStyle w:val="Tabletext"/>
              <w:rPr>
                <w:rFonts w:ascii="Calibri" w:hAnsi="Calibri" w:cs="Calibri"/>
                <w:kern w:val="2"/>
                <w:szCs w:val="24"/>
                <w:lang w:eastAsia="zh-TW"/>
              </w:rPr>
            </w:pPr>
            <w:r w:rsidRPr="00477CB6">
              <w:rPr>
                <w:rFonts w:ascii="Calibri" w:hAnsi="Calibri" w:cs="Calibri"/>
                <w:lang w:eastAsia="zh-TW"/>
              </w:rPr>
              <w:t>理賠簡易申請書檔</w:t>
            </w:r>
          </w:p>
        </w:tc>
        <w:tc>
          <w:tcPr>
            <w:tcW w:w="1191" w:type="pct"/>
          </w:tcPr>
          <w:p w:rsidR="001621BC" w:rsidRPr="00477CB6" w:rsidRDefault="001621BC" w:rsidP="004577F6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DTAAAT10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1621BC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477CB6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477CB6" w:rsidRDefault="001621BC" w:rsidP="004577F6">
            <w:pPr>
              <w:pStyle w:val="Tabletext"/>
              <w:rPr>
                <w:rFonts w:ascii="Calibri" w:hAnsi="Calibri" w:cs="Calibri"/>
                <w:kern w:val="2"/>
                <w:szCs w:val="24"/>
                <w:lang w:eastAsia="zh-TW"/>
              </w:rPr>
            </w:pPr>
            <w:r w:rsidRPr="00477CB6">
              <w:rPr>
                <w:rFonts w:ascii="Calibri" w:hAnsi="Calibri" w:cs="Calibri"/>
                <w:lang w:eastAsia="zh-TW"/>
              </w:rPr>
              <w:t>理賠受理檔</w:t>
            </w:r>
          </w:p>
        </w:tc>
        <w:tc>
          <w:tcPr>
            <w:tcW w:w="1191" w:type="pct"/>
          </w:tcPr>
          <w:p w:rsidR="001621BC" w:rsidRPr="00477CB6" w:rsidRDefault="001621BC" w:rsidP="004577F6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DTAAA001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1621BC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477CB6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477CB6" w:rsidRDefault="001621BC" w:rsidP="004577F6">
            <w:pPr>
              <w:pStyle w:val="Tabletext"/>
              <w:rPr>
                <w:rFonts w:ascii="Calibri" w:hAnsi="Calibri" w:cs="Calibri"/>
                <w:lang w:eastAsia="zh-TW"/>
              </w:rPr>
            </w:pPr>
            <w:r w:rsidRPr="00477CB6">
              <w:rPr>
                <w:rFonts w:ascii="Calibri" w:hAnsi="Calibri" w:cs="Calibri"/>
                <w:lang w:eastAsia="zh-TW"/>
              </w:rPr>
              <w:t>管大理賠補全訊息檔</w:t>
            </w:r>
          </w:p>
        </w:tc>
        <w:tc>
          <w:tcPr>
            <w:tcW w:w="1191" w:type="pct"/>
          </w:tcPr>
          <w:p w:rsidR="001621BC" w:rsidRPr="00477CB6" w:rsidRDefault="001621BC" w:rsidP="004577F6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DTAMF007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1621BC" w:rsidRPr="00477CB6" w:rsidRDefault="001621BC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  <w:tr w:rsidR="00477CB6" w:rsidRPr="00477CB6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477CB6" w:rsidRPr="00477CB6" w:rsidRDefault="00477CB6" w:rsidP="00761926">
            <w:pPr>
              <w:numPr>
                <w:ilvl w:val="0"/>
                <w:numId w:val="5"/>
              </w:numPr>
              <w:jc w:val="center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1655" w:type="pct"/>
          </w:tcPr>
          <w:p w:rsidR="00477CB6" w:rsidRPr="00477CB6" w:rsidRDefault="00477CB6" w:rsidP="004577F6">
            <w:pPr>
              <w:pStyle w:val="Tabletext"/>
              <w:rPr>
                <w:rFonts w:ascii="Calibri" w:hAnsi="Calibri" w:cs="Calibri"/>
                <w:lang w:eastAsia="zh-TW"/>
              </w:rPr>
            </w:pPr>
            <w:r w:rsidRPr="00477CB6">
              <w:rPr>
                <w:rFonts w:ascii="新細明體" w:hAnsi="新細明體" w:hint="eastAsia"/>
                <w:lang w:eastAsia="zh-TW"/>
              </w:rPr>
              <w:t>理賠索賠類別檔</w:t>
            </w:r>
          </w:p>
        </w:tc>
        <w:tc>
          <w:tcPr>
            <w:tcW w:w="1191" w:type="pct"/>
          </w:tcPr>
          <w:p w:rsidR="00477CB6" w:rsidRPr="00477CB6" w:rsidRDefault="00477CB6" w:rsidP="004577F6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新細明體" w:hAnsi="新細明體" w:hint="eastAsia"/>
                <w:sz w:val="20"/>
                <w:szCs w:val="20"/>
              </w:rPr>
              <w:t>DTAAA011</w:t>
            </w:r>
          </w:p>
        </w:tc>
        <w:tc>
          <w:tcPr>
            <w:tcW w:w="439" w:type="pct"/>
          </w:tcPr>
          <w:p w:rsidR="00477CB6" w:rsidRPr="00477CB6" w:rsidRDefault="00477CB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Arial" w:hAnsi="Arial" w:cs="Arial"/>
              </w:rPr>
              <w:t>■</w:t>
            </w:r>
          </w:p>
        </w:tc>
        <w:tc>
          <w:tcPr>
            <w:tcW w:w="439" w:type="pct"/>
          </w:tcPr>
          <w:p w:rsidR="00477CB6" w:rsidRPr="00477CB6" w:rsidRDefault="00477CB6" w:rsidP="004577F6">
            <w:pPr>
              <w:spacing w:line="240" w:lineRule="atLeast"/>
              <w:jc w:val="center"/>
              <w:rPr>
                <w:rFonts w:ascii="Arial" w:hAnsi="Arial" w:cs="Arial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477CB6" w:rsidRPr="00477CB6" w:rsidRDefault="00477CB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  <w:tc>
          <w:tcPr>
            <w:tcW w:w="439" w:type="pct"/>
          </w:tcPr>
          <w:p w:rsidR="00477CB6" w:rsidRPr="00477CB6" w:rsidRDefault="00477CB6" w:rsidP="004577F6">
            <w:pPr>
              <w:spacing w:line="240" w:lineRule="atLeast"/>
              <w:jc w:val="center"/>
              <w:rPr>
                <w:rFonts w:ascii="Calibri" w:hAnsi="Calibri" w:cs="Calibri"/>
              </w:rPr>
            </w:pPr>
            <w:r w:rsidRPr="00477CB6">
              <w:rPr>
                <w:rFonts w:ascii="Calibri" w:hAnsi="Calibri" w:cs="Calibri"/>
              </w:rPr>
              <w:t>□</w:t>
            </w:r>
          </w:p>
        </w:tc>
      </w:tr>
    </w:tbl>
    <w:p w:rsidR="00761926" w:rsidRPr="00477CB6" w:rsidRDefault="00761926" w:rsidP="00761926">
      <w:pPr>
        <w:pStyle w:val="Tabletext"/>
        <w:keepLines w:val="0"/>
        <w:spacing w:after="0" w:line="240" w:lineRule="auto"/>
        <w:ind w:left="425"/>
        <w:rPr>
          <w:rFonts w:ascii="Calibri" w:hAnsi="Calibri" w:cs="Calibri"/>
          <w:kern w:val="2"/>
          <w:szCs w:val="24"/>
          <w:lang w:eastAsia="zh-TW"/>
        </w:rPr>
      </w:pPr>
    </w:p>
    <w:p w:rsidR="00761926" w:rsidRPr="00477CB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Calibri" w:hAnsi="Calibri" w:cs="Calibri"/>
          <w:kern w:val="2"/>
          <w:szCs w:val="24"/>
          <w:lang w:eastAsia="zh-TW"/>
        </w:rPr>
      </w:pPr>
      <w:r w:rsidRPr="00477CB6">
        <w:rPr>
          <w:rFonts w:ascii="Calibri" w:eastAsia="細明體" w:hAnsi="Calibri" w:cs="Calibri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761926" w:rsidRPr="00477CB6" w:rsidTr="004577F6">
        <w:tc>
          <w:tcPr>
            <w:tcW w:w="455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761926" w:rsidRPr="00477CB6" w:rsidRDefault="00761926" w:rsidP="004577F6">
            <w:pPr>
              <w:jc w:val="center"/>
              <w:rPr>
                <w:rFonts w:ascii="Calibri" w:eastAsia="細明體" w:hAnsi="Calibri" w:cs="Calibri"/>
                <w:b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sz w:val="20"/>
                <w:szCs w:val="20"/>
              </w:rPr>
              <w:t>程式名稱</w:t>
            </w:r>
          </w:p>
        </w:tc>
      </w:tr>
      <w:tr w:rsidR="00761926" w:rsidRPr="00477CB6" w:rsidTr="004577F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61926" w:rsidRPr="00477CB6" w:rsidRDefault="00761926" w:rsidP="00761926">
            <w:pPr>
              <w:numPr>
                <w:ilvl w:val="0"/>
                <w:numId w:val="4"/>
              </w:numPr>
              <w:tabs>
                <w:tab w:val="clear" w:pos="960"/>
              </w:tabs>
              <w:ind w:left="425" w:hanging="425"/>
              <w:rPr>
                <w:rFonts w:ascii="Calibri" w:eastAsia="細明體" w:hAnsi="Calibri" w:cs="Calibri"/>
                <w:sz w:val="20"/>
                <w:szCs w:val="20"/>
              </w:rPr>
            </w:pPr>
          </w:p>
        </w:tc>
        <w:tc>
          <w:tcPr>
            <w:tcW w:w="2386" w:type="pct"/>
          </w:tcPr>
          <w:p w:rsidR="00761926" w:rsidRPr="00477CB6" w:rsidRDefault="00761926" w:rsidP="004577F6">
            <w:pPr>
              <w:pStyle w:val="Tabletext"/>
              <w:keepLines w:val="0"/>
              <w:spacing w:after="0" w:line="240" w:lineRule="auto"/>
              <w:rPr>
                <w:rFonts w:ascii="Calibri" w:eastAsia="細明體" w:hAnsi="Calibri" w:cs="Calibri"/>
                <w:lang w:eastAsia="zh-TW"/>
              </w:rPr>
            </w:pPr>
          </w:p>
        </w:tc>
        <w:tc>
          <w:tcPr>
            <w:tcW w:w="2159" w:type="pct"/>
          </w:tcPr>
          <w:p w:rsidR="00761926" w:rsidRPr="00477CB6" w:rsidRDefault="00761926" w:rsidP="004577F6">
            <w:pPr>
              <w:pStyle w:val="Tabletext"/>
              <w:keepLines w:val="0"/>
              <w:spacing w:after="0" w:line="240" w:lineRule="auto"/>
              <w:rPr>
                <w:rFonts w:ascii="Calibri" w:eastAsia="細明體" w:hAnsi="Calibri" w:cs="Calibri"/>
                <w:kern w:val="2"/>
                <w:lang w:eastAsia="zh-TW"/>
              </w:rPr>
            </w:pPr>
          </w:p>
        </w:tc>
      </w:tr>
    </w:tbl>
    <w:p w:rsidR="00761926" w:rsidRPr="00477CB6" w:rsidRDefault="00761926" w:rsidP="00761926">
      <w:pPr>
        <w:pStyle w:val="Tabletext"/>
        <w:keepLines w:val="0"/>
        <w:spacing w:after="0" w:line="240" w:lineRule="auto"/>
        <w:ind w:left="425"/>
        <w:rPr>
          <w:rFonts w:ascii="Calibri" w:hAnsi="Calibri" w:cs="Calibri"/>
          <w:kern w:val="2"/>
          <w:szCs w:val="24"/>
          <w:lang w:eastAsia="zh-TW"/>
        </w:rPr>
      </w:pPr>
    </w:p>
    <w:p w:rsidR="00761926" w:rsidRPr="00477CB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Calibri" w:hAnsi="Calibri" w:cs="Calibri"/>
          <w:kern w:val="2"/>
          <w:szCs w:val="24"/>
          <w:lang w:eastAsia="zh-TW"/>
        </w:rPr>
      </w:pPr>
      <w:r w:rsidRPr="00477CB6">
        <w:rPr>
          <w:rFonts w:ascii="Calibri" w:hAnsi="Calibri" w:cs="Calibri"/>
          <w:kern w:val="2"/>
          <w:szCs w:val="24"/>
          <w:lang w:eastAsia="zh-TW"/>
        </w:rPr>
        <w:t>畫面：</w:t>
      </w:r>
    </w:p>
    <w:p w:rsidR="0081297D" w:rsidRPr="00477CB6" w:rsidRDefault="00477CB6" w:rsidP="00FB59C9">
      <w:pPr>
        <w:pStyle w:val="Tabletext"/>
        <w:keepLines w:val="0"/>
        <w:spacing w:after="0" w:line="240" w:lineRule="auto"/>
        <w:rPr>
          <w:rFonts w:ascii="Calibri" w:hAnsi="Calibri" w:cs="Calibri"/>
          <w:b/>
          <w:kern w:val="2"/>
          <w:szCs w:val="24"/>
          <w:lang w:eastAsia="zh-TW"/>
        </w:rPr>
      </w:pPr>
      <w:del w:id="12" w:author="洪豪" w:date="2018-10-02T11:47:00Z">
        <w:r w:rsidDel="00EA39F1">
          <w:rPr>
            <w:rFonts w:ascii="Calibri" w:hAnsi="Calibri" w:cs="Calibri"/>
            <w:b/>
            <w:kern w:val="2"/>
            <w:szCs w:val="24"/>
            <w:lang w:eastAsia="zh-TW"/>
          </w:rPr>
          <w:lastRenderedPageBreak/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37.75pt;height:283.5pt">
              <v:imagedata r:id="rId8" o:title="120"/>
            </v:shape>
          </w:pict>
        </w:r>
      </w:del>
      <w:ins w:id="13" w:author="洪豪" w:date="2018-10-02T11:47:00Z">
        <w:r w:rsidR="00EA39F1" w:rsidRPr="00A8044B">
          <w:rPr>
            <w:noProof/>
            <w:lang w:eastAsia="zh-TW"/>
          </w:rPr>
          <w:pict>
            <v:shape id="圖片 1" o:spid="_x0000_i1026" type="#_x0000_t75" style="width:539.25pt;height:309.75pt;visibility:visible">
              <v:imagedata r:id="rId9" o:title=""/>
            </v:shape>
          </w:pict>
        </w:r>
      </w:ins>
    </w:p>
    <w:p w:rsidR="0081297D" w:rsidRPr="00477CB6" w:rsidRDefault="0081297D" w:rsidP="00FB59C9">
      <w:pPr>
        <w:pStyle w:val="Tabletext"/>
        <w:keepLines w:val="0"/>
        <w:spacing w:after="0" w:line="240" w:lineRule="auto"/>
        <w:ind w:left="785"/>
        <w:rPr>
          <w:rFonts w:ascii="Calibri" w:hAnsi="Calibri" w:cs="Calibri"/>
          <w:kern w:val="2"/>
          <w:szCs w:val="24"/>
          <w:lang w:eastAsia="zh-TW"/>
        </w:rPr>
      </w:pPr>
    </w:p>
    <w:p w:rsidR="0081297D" w:rsidRPr="00477CB6" w:rsidRDefault="0081297D" w:rsidP="00FB59C9">
      <w:pPr>
        <w:pStyle w:val="Tabletext"/>
        <w:keepLines w:val="0"/>
        <w:spacing w:after="0" w:line="240" w:lineRule="auto"/>
        <w:ind w:left="785"/>
        <w:rPr>
          <w:rFonts w:ascii="Calibri" w:hAnsi="Calibri" w:cs="Calibri"/>
          <w:kern w:val="2"/>
          <w:szCs w:val="24"/>
          <w:lang w:eastAsia="zh-TW"/>
        </w:rPr>
      </w:pPr>
    </w:p>
    <w:p w:rsidR="00761926" w:rsidRPr="00477CB6" w:rsidRDefault="00761926" w:rsidP="00636360">
      <w:pPr>
        <w:pStyle w:val="Tabletext"/>
        <w:keepLines w:val="0"/>
        <w:spacing w:after="0" w:line="240" w:lineRule="auto"/>
        <w:ind w:left="425"/>
        <w:rPr>
          <w:rFonts w:ascii="Calibri" w:hAnsi="Calibri" w:cs="Calibri"/>
          <w:kern w:val="2"/>
          <w:szCs w:val="24"/>
          <w:lang w:eastAsia="zh-TW"/>
        </w:rPr>
      </w:pPr>
    </w:p>
    <w:p w:rsidR="00761926" w:rsidRPr="00477CB6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Calibri" w:hAnsi="Calibri" w:cs="Calibri"/>
          <w:kern w:val="2"/>
          <w:szCs w:val="24"/>
          <w:lang w:eastAsia="zh-TW"/>
        </w:rPr>
      </w:pPr>
      <w:r w:rsidRPr="00477CB6">
        <w:rPr>
          <w:rFonts w:ascii="Calibri" w:hAnsi="Calibri" w:cs="Calibri"/>
          <w:kern w:val="2"/>
          <w:szCs w:val="24"/>
          <w:lang w:eastAsia="zh-TW"/>
        </w:rPr>
        <w:t>程式內容：</w:t>
      </w:r>
      <w:r w:rsidR="00DF7B2A" w:rsidRPr="00477CB6">
        <w:rPr>
          <w:rFonts w:ascii="Calibri" w:hAnsi="Calibri" w:cs="Calibri" w:hint="eastAsia"/>
          <w:kern w:val="2"/>
          <w:szCs w:val="24"/>
          <w:lang w:eastAsia="zh-TW"/>
        </w:rPr>
        <w:t>(</w:t>
      </w:r>
      <w:r w:rsidR="00DF7B2A" w:rsidRPr="00477CB6">
        <w:rPr>
          <w:rFonts w:ascii="Calibri" w:hAnsi="Calibri" w:cs="Calibri" w:hint="eastAsia"/>
          <w:kern w:val="2"/>
          <w:szCs w:val="24"/>
          <w:lang w:eastAsia="zh-TW"/>
        </w:rPr>
        <w:t>可拿</w:t>
      </w:r>
      <w:r w:rsidR="00DF7B2A" w:rsidRPr="00477CB6">
        <w:rPr>
          <w:rFonts w:ascii="Calibri" w:hAnsi="Calibri" w:cs="Calibri" w:hint="eastAsia"/>
          <w:kern w:val="2"/>
          <w:szCs w:val="24"/>
          <w:lang w:eastAsia="zh-TW"/>
        </w:rPr>
        <w:t>AAJ0_0100</w:t>
      </w:r>
      <w:r w:rsidR="00DF7B2A" w:rsidRPr="00477CB6">
        <w:rPr>
          <w:rFonts w:ascii="Calibri" w:hAnsi="Calibri" w:cs="Calibri" w:hint="eastAsia"/>
          <w:kern w:val="2"/>
          <w:szCs w:val="24"/>
          <w:lang w:eastAsia="zh-TW"/>
        </w:rPr>
        <w:t>來改</w:t>
      </w:r>
      <w:r w:rsidR="00DF7B2A" w:rsidRPr="00477CB6">
        <w:rPr>
          <w:rFonts w:ascii="Calibri" w:hAnsi="Calibri" w:cs="Calibri" w:hint="eastAsia"/>
          <w:kern w:val="2"/>
          <w:szCs w:val="24"/>
          <w:lang w:eastAsia="zh-TW"/>
        </w:rPr>
        <w:t>)</w:t>
      </w:r>
    </w:p>
    <w:p w:rsidR="00F70CDD" w:rsidRPr="00477CB6" w:rsidRDefault="00F70CDD">
      <w:pPr>
        <w:rPr>
          <w:rFonts w:ascii="Calibri" w:eastAsia="細明體" w:hAnsi="Calibri" w:cs="Calibri"/>
          <w:sz w:val="20"/>
          <w:szCs w:val="20"/>
        </w:rPr>
      </w:pPr>
    </w:p>
    <w:p w:rsidR="00F70CDD" w:rsidRPr="00477CB6" w:rsidRDefault="00F70CD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/>
          <w:bCs/>
          <w:lang w:eastAsia="zh-TW"/>
        </w:rPr>
        <w:t>初始畫面</w:t>
      </w:r>
    </w:p>
    <w:p w:rsidR="00F70CDD" w:rsidRPr="00477CB6" w:rsidRDefault="00CB557A" w:rsidP="00477C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預設顯示畫面區塊</w:t>
      </w:r>
      <w:r w:rsidRPr="00477CB6">
        <w:rPr>
          <w:rFonts w:ascii="Calibri" w:hAnsi="Calibri" w:cs="Calibri"/>
          <w:bCs/>
          <w:lang w:eastAsia="zh-TW"/>
        </w:rPr>
        <w:t>A</w:t>
      </w:r>
      <w:r w:rsidR="00477CB6" w:rsidRPr="00477CB6">
        <w:rPr>
          <w:rFonts w:ascii="Calibri" w:hAnsi="Calibri" w:cs="Calibri"/>
          <w:bCs/>
          <w:lang w:eastAsia="zh-TW"/>
        </w:rPr>
        <w:t>，</w:t>
      </w:r>
      <w:r w:rsidR="00477CB6">
        <w:rPr>
          <w:rFonts w:ascii="Calibri" w:hAnsi="Calibri" w:cs="Calibri" w:hint="eastAsia"/>
          <w:bCs/>
          <w:lang w:eastAsia="zh-TW"/>
        </w:rPr>
        <w:t>新增受益人姓名輸入欄位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E03BCC" w:rsidRPr="00477CB6" w:rsidRDefault="00CB557A" w:rsidP="00E03B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畫面區塊</w:t>
      </w:r>
      <w:r w:rsidRPr="00477CB6">
        <w:rPr>
          <w:rFonts w:ascii="Calibri" w:hAnsi="Calibri" w:cs="Calibri"/>
          <w:bCs/>
          <w:lang w:eastAsia="zh-TW"/>
        </w:rPr>
        <w:t>B</w:t>
      </w:r>
      <w:r w:rsidRPr="00477CB6">
        <w:rPr>
          <w:rFonts w:ascii="Calibri" w:hAnsi="Calibri" w:cs="Calibri"/>
          <w:bCs/>
          <w:lang w:eastAsia="zh-TW"/>
        </w:rPr>
        <w:t>預設只顯示</w:t>
      </w:r>
      <w:r w:rsidRPr="00477CB6">
        <w:rPr>
          <w:rFonts w:ascii="Calibri" w:hAnsi="Calibri" w:cs="Calibri"/>
          <w:bCs/>
          <w:lang w:eastAsia="zh-TW"/>
        </w:rPr>
        <w:t>TITLE</w:t>
      </w:r>
      <w:r w:rsidRPr="00477CB6">
        <w:rPr>
          <w:rFonts w:ascii="Calibri" w:hAnsi="Calibri" w:cs="Calibri"/>
          <w:bCs/>
          <w:lang w:eastAsia="zh-TW"/>
        </w:rPr>
        <w:t>：調閱範圍，其餘隱藏不顯示。</w:t>
      </w:r>
      <w:r w:rsidR="00E03BCC" w:rsidRPr="00477CB6">
        <w:rPr>
          <w:rFonts w:ascii="Calibri" w:hAnsi="Calibri" w:cs="Calibri" w:hint="eastAsia"/>
          <w:bCs/>
          <w:lang w:eastAsia="zh-TW"/>
        </w:rPr>
        <w:t>新增按鈕</w:t>
      </w:r>
      <w:r w:rsidR="00E03BCC" w:rsidRPr="00477CB6">
        <w:rPr>
          <w:rFonts w:ascii="Calibri" w:hAnsi="Calibri" w:cs="Calibri" w:hint="eastAsia"/>
          <w:bCs/>
          <w:lang w:eastAsia="zh-TW"/>
        </w:rPr>
        <w:t>DISABLED</w:t>
      </w:r>
      <w:r w:rsidR="00E03BCC" w:rsidRPr="00477CB6">
        <w:rPr>
          <w:rFonts w:ascii="Calibri" w:hAnsi="Calibri" w:cs="Calibri" w:hint="eastAsia"/>
          <w:bCs/>
          <w:lang w:eastAsia="zh-TW"/>
        </w:rPr>
        <w:t>。</w:t>
      </w:r>
    </w:p>
    <w:p w:rsidR="00CB557A" w:rsidRPr="00477CB6" w:rsidRDefault="00CB557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畫面區塊</w:t>
      </w:r>
      <w:r w:rsidRPr="00477CB6">
        <w:rPr>
          <w:rFonts w:ascii="Calibri" w:hAnsi="Calibri" w:cs="Calibri"/>
          <w:bCs/>
          <w:lang w:eastAsia="zh-TW"/>
        </w:rPr>
        <w:t>C</w:t>
      </w:r>
      <w:r w:rsidRPr="00477CB6">
        <w:rPr>
          <w:rFonts w:ascii="Calibri" w:hAnsi="Calibri" w:cs="Calibri"/>
          <w:bCs/>
          <w:lang w:eastAsia="zh-TW"/>
        </w:rPr>
        <w:t>預設只顯示</w:t>
      </w:r>
      <w:r w:rsidRPr="00477CB6">
        <w:rPr>
          <w:rFonts w:ascii="Calibri" w:hAnsi="Calibri" w:cs="Calibri"/>
          <w:bCs/>
          <w:lang w:eastAsia="zh-TW"/>
        </w:rPr>
        <w:t>TITLE</w:t>
      </w:r>
      <w:r w:rsidRPr="00477CB6">
        <w:rPr>
          <w:rFonts w:ascii="Calibri" w:hAnsi="Calibri" w:cs="Calibri"/>
          <w:bCs/>
          <w:lang w:eastAsia="zh-TW"/>
        </w:rPr>
        <w:t>：補全文件，其餘隱藏不顯示。</w:t>
      </w:r>
    </w:p>
    <w:p w:rsidR="00F70CDD" w:rsidRPr="00477CB6" w:rsidRDefault="00F70CDD">
      <w:pPr>
        <w:pStyle w:val="Tabletext"/>
        <w:keepLines w:val="0"/>
        <w:spacing w:after="0" w:line="240" w:lineRule="auto"/>
        <w:ind w:left="425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 xml:space="preserve">  </w:t>
      </w:r>
    </w:p>
    <w:p w:rsidR="00C82E5F" w:rsidRPr="00477CB6" w:rsidRDefault="00C82E5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/>
          <w:bCs/>
          <w:lang w:eastAsia="zh-TW"/>
        </w:rPr>
        <w:t>查詢</w:t>
      </w:r>
    </w:p>
    <w:p w:rsidR="00C82E5F" w:rsidRPr="00477CB6" w:rsidRDefault="00C82E5F" w:rsidP="00C82E5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strike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檢核是否有輸入受理編號，若否顯示</w:t>
      </w:r>
      <w:r w:rsidRPr="00477CB6">
        <w:rPr>
          <w:rFonts w:ascii="Calibri" w:hAnsi="Calibri" w:cs="Calibri"/>
          <w:bCs/>
          <w:lang w:eastAsia="zh-TW"/>
        </w:rPr>
        <w:t>”</w:t>
      </w:r>
      <w:r w:rsidRPr="00477CB6">
        <w:rPr>
          <w:rFonts w:ascii="Calibri" w:hAnsi="Calibri" w:cs="Calibri"/>
          <w:bCs/>
          <w:lang w:eastAsia="zh-TW"/>
        </w:rPr>
        <w:t>請輸入受理編號</w:t>
      </w:r>
      <w:r w:rsidRPr="00477CB6">
        <w:rPr>
          <w:rFonts w:ascii="Calibri" w:hAnsi="Calibri" w:cs="Calibri"/>
          <w:bCs/>
          <w:lang w:eastAsia="zh-TW"/>
        </w:rPr>
        <w:t>”</w:t>
      </w:r>
    </w:p>
    <w:p w:rsidR="00C82E5F" w:rsidRPr="00477CB6" w:rsidRDefault="00C82E5F" w:rsidP="00C82E5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 xml:space="preserve">IF  </w:t>
      </w:r>
      <w:r w:rsidRPr="00477CB6">
        <w:rPr>
          <w:rFonts w:ascii="Calibri" w:hAnsi="Calibri" w:cs="Calibri"/>
          <w:lang w:eastAsia="zh-TW"/>
        </w:rPr>
        <w:t>受理編號第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477CB6">
          <w:rPr>
            <w:rFonts w:ascii="Calibri" w:hAnsi="Calibri" w:cs="Calibri"/>
            <w:lang w:eastAsia="zh-TW"/>
          </w:rPr>
          <w:t>11</w:t>
        </w:r>
        <w:r w:rsidRPr="00477CB6">
          <w:rPr>
            <w:rFonts w:ascii="Calibri" w:hAnsi="Calibri" w:cs="Calibri"/>
            <w:lang w:eastAsia="zh-TW"/>
          </w:rPr>
          <w:t>碼</w:t>
        </w:r>
      </w:smartTag>
      <w:r w:rsidRPr="00477CB6">
        <w:rPr>
          <w:rFonts w:ascii="Calibri" w:hAnsi="Calibri" w:cs="Calibri"/>
          <w:lang w:eastAsia="zh-TW"/>
        </w:rPr>
        <w:t xml:space="preserve"> = ‘T’</w:t>
      </w:r>
      <w:r w:rsidRPr="00477CB6">
        <w:rPr>
          <w:rFonts w:ascii="Calibri" w:hAnsi="Calibri" w:cs="Calibri"/>
          <w:lang w:eastAsia="zh-TW"/>
        </w:rPr>
        <w:t>：</w:t>
      </w:r>
    </w:p>
    <w:p w:rsidR="00C82E5F" w:rsidRPr="00477CB6" w:rsidRDefault="00C82E5F" w:rsidP="00C82E5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 xml:space="preserve">READ DTAAAT10 BY </w:t>
      </w:r>
      <w:r w:rsidR="00FC0C82" w:rsidRPr="00477CB6">
        <w:rPr>
          <w:rFonts w:ascii="Calibri" w:hAnsi="Calibri" w:cs="Calibri" w:hint="eastAsia"/>
          <w:bCs/>
          <w:lang w:eastAsia="zh-TW"/>
        </w:rPr>
        <w:t>畫面</w:t>
      </w:r>
      <w:r w:rsidR="00FC0C82" w:rsidRPr="00477CB6">
        <w:rPr>
          <w:rFonts w:ascii="Calibri" w:hAnsi="Calibri" w:cs="Calibri" w:hint="eastAsia"/>
          <w:bCs/>
          <w:lang w:eastAsia="zh-TW"/>
        </w:rPr>
        <w:t>.</w:t>
      </w:r>
      <w:r w:rsidRPr="00477CB6">
        <w:rPr>
          <w:rFonts w:ascii="Calibri" w:hAnsi="Calibri" w:cs="Calibri"/>
          <w:bCs/>
          <w:lang w:eastAsia="zh-TW"/>
        </w:rPr>
        <w:t>受理編號。</w:t>
      </w:r>
    </w:p>
    <w:p w:rsidR="00C82E5F" w:rsidRPr="00477CB6" w:rsidRDefault="00C82E5F" w:rsidP="00C82E5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ELSE</w:t>
      </w:r>
    </w:p>
    <w:p w:rsidR="00C82E5F" w:rsidRPr="00477CB6" w:rsidRDefault="00C82E5F" w:rsidP="00C82E5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 xml:space="preserve">READ DTAAA010 BY </w:t>
      </w:r>
      <w:r w:rsidR="00FC0C82" w:rsidRPr="00477CB6">
        <w:rPr>
          <w:rFonts w:ascii="Calibri" w:hAnsi="Calibri" w:cs="Calibri" w:hint="eastAsia"/>
          <w:bCs/>
          <w:lang w:eastAsia="zh-TW"/>
        </w:rPr>
        <w:t>畫面</w:t>
      </w:r>
      <w:r w:rsidR="00FC0C82" w:rsidRPr="00477CB6">
        <w:rPr>
          <w:rFonts w:ascii="Calibri" w:hAnsi="Calibri" w:cs="Calibri" w:hint="eastAsia"/>
          <w:bCs/>
          <w:lang w:eastAsia="zh-TW"/>
        </w:rPr>
        <w:t>.</w:t>
      </w:r>
      <w:r w:rsidRPr="00477CB6">
        <w:rPr>
          <w:rFonts w:ascii="Calibri" w:hAnsi="Calibri" w:cs="Calibri"/>
          <w:bCs/>
          <w:lang w:eastAsia="zh-TW"/>
        </w:rPr>
        <w:t>受理編號。</w:t>
      </w:r>
    </w:p>
    <w:p w:rsidR="00C82E5F" w:rsidRPr="00477CB6" w:rsidRDefault="00C82E5F" w:rsidP="00C82E5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END IF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C82E5F" w:rsidRPr="00477CB6" w:rsidRDefault="00C82E5F" w:rsidP="00C82E5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若無資料，顯示</w:t>
      </w:r>
      <w:r w:rsidRPr="00477CB6">
        <w:rPr>
          <w:rFonts w:ascii="Calibri" w:hAnsi="Calibri" w:cs="Calibri"/>
          <w:bCs/>
          <w:lang w:eastAsia="zh-TW"/>
        </w:rPr>
        <w:t>”</w:t>
      </w:r>
      <w:r w:rsidRPr="00477CB6">
        <w:rPr>
          <w:rFonts w:ascii="Calibri" w:hAnsi="Calibri" w:cs="Calibri"/>
          <w:bCs/>
          <w:lang w:eastAsia="zh-TW"/>
        </w:rPr>
        <w:t>無該受理編號</w:t>
      </w:r>
      <w:r w:rsidRPr="00477CB6">
        <w:rPr>
          <w:rFonts w:ascii="Calibri" w:hAnsi="Calibri" w:cs="Calibri"/>
          <w:bCs/>
          <w:lang w:eastAsia="zh-TW"/>
        </w:rPr>
        <w:t>”</w:t>
      </w:r>
    </w:p>
    <w:p w:rsidR="00E85609" w:rsidRPr="00477CB6" w:rsidRDefault="00E85609" w:rsidP="003E7CE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顯示畫面區塊</w:t>
      </w:r>
      <w:r w:rsidRPr="00477CB6">
        <w:rPr>
          <w:rFonts w:ascii="Calibri" w:hAnsi="Calibri" w:cs="Calibri"/>
          <w:bCs/>
          <w:lang w:eastAsia="zh-TW"/>
        </w:rPr>
        <w:t>C</w:t>
      </w:r>
      <w:r w:rsidRPr="00477CB6">
        <w:rPr>
          <w:rFonts w:ascii="Calibri" w:hAnsi="Calibri" w:cs="Calibri"/>
          <w:bCs/>
          <w:lang w:eastAsia="zh-TW"/>
        </w:rPr>
        <w:t>：</w:t>
      </w:r>
    </w:p>
    <w:p w:rsidR="00C82E5F" w:rsidRPr="00477CB6" w:rsidRDefault="00C82E5F" w:rsidP="00E856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 xml:space="preserve">READ    DTAAC080 WHERE </w:t>
      </w:r>
      <w:r w:rsidRPr="00477CB6">
        <w:rPr>
          <w:rFonts w:ascii="Calibri" w:hAnsi="Calibri" w:cs="Calibri"/>
          <w:bCs/>
          <w:lang w:eastAsia="zh-TW"/>
        </w:rPr>
        <w:t>受理文件分類</w:t>
      </w:r>
      <w:r w:rsidRPr="00477CB6">
        <w:rPr>
          <w:rFonts w:ascii="Calibri" w:hAnsi="Calibri" w:cs="Calibri"/>
          <w:bCs/>
          <w:lang w:eastAsia="zh-TW"/>
        </w:rPr>
        <w:t xml:space="preserve"> IN (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77CB6">
          <w:rPr>
            <w:rFonts w:ascii="Calibri" w:hAnsi="Calibri" w:cs="Calibri"/>
            <w:bCs/>
            <w:lang w:eastAsia="zh-TW"/>
          </w:rPr>
          <w:t>1’</w:t>
        </w:r>
      </w:smartTag>
      <w:r w:rsidRPr="00477CB6">
        <w:rPr>
          <w:rFonts w:ascii="Calibri" w:hAnsi="Calibri" w:cs="Calibri"/>
          <w:bCs/>
          <w:lang w:eastAsia="zh-TW"/>
        </w:rPr>
        <w:t>,’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7CB6">
          <w:rPr>
            <w:rFonts w:ascii="Calibri" w:hAnsi="Calibri" w:cs="Calibri"/>
            <w:bCs/>
            <w:lang w:eastAsia="zh-TW"/>
          </w:rPr>
          <w:t>2’</w:t>
        </w:r>
      </w:smartTag>
      <w:r w:rsidRPr="00477CB6">
        <w:rPr>
          <w:rFonts w:ascii="Calibri" w:hAnsi="Calibri" w:cs="Calibri"/>
          <w:bCs/>
          <w:lang w:eastAsia="zh-TW"/>
        </w:rPr>
        <w:t>,’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77CB6">
          <w:rPr>
            <w:rFonts w:ascii="Calibri" w:hAnsi="Calibri" w:cs="Calibri"/>
            <w:bCs/>
            <w:lang w:eastAsia="zh-TW"/>
          </w:rPr>
          <w:t>3’</w:t>
        </w:r>
      </w:smartTag>
      <w:r w:rsidRPr="00477CB6">
        <w:rPr>
          <w:rFonts w:ascii="Calibri" w:hAnsi="Calibri" w:cs="Calibri"/>
          <w:bCs/>
          <w:lang w:eastAsia="zh-TW"/>
        </w:rPr>
        <w:t>)</w:t>
      </w:r>
      <w:r w:rsidR="00B65042" w:rsidRPr="00477CB6">
        <w:rPr>
          <w:rFonts w:ascii="Calibri" w:hAnsi="Calibri" w:cs="Calibri" w:hint="eastAsia"/>
          <w:bCs/>
          <w:lang w:eastAsia="zh-TW"/>
        </w:rPr>
        <w:t xml:space="preserve">  </w:t>
      </w:r>
      <w:r w:rsidR="00B65042" w:rsidRPr="00477CB6">
        <w:rPr>
          <w:rFonts w:ascii="Calibri" w:hAnsi="Calibri" w:cs="Calibri" w:hint="eastAsia"/>
          <w:bCs/>
          <w:lang w:eastAsia="zh-TW"/>
        </w:rPr>
        <w:t>且</w:t>
      </w:r>
      <w:r w:rsidRPr="00477CB6">
        <w:rPr>
          <w:rFonts w:ascii="Calibri" w:hAnsi="Calibri" w:cs="Calibri"/>
          <w:bCs/>
          <w:lang w:eastAsia="zh-TW"/>
        </w:rPr>
        <w:t xml:space="preserve"> </w:t>
      </w:r>
      <w:r w:rsidR="003E7CED" w:rsidRPr="00477CB6">
        <w:rPr>
          <w:rFonts w:ascii="Calibri" w:hAnsi="Calibri" w:cs="Calibri"/>
          <w:bCs/>
          <w:lang w:eastAsia="zh-TW"/>
        </w:rPr>
        <w:t xml:space="preserve"> </w:t>
      </w:r>
      <w:r w:rsidR="003E7CED" w:rsidRPr="00477CB6">
        <w:rPr>
          <w:rFonts w:ascii="Calibri" w:hAnsi="Calibri" w:cs="Calibri"/>
          <w:bCs/>
          <w:lang w:eastAsia="zh-TW"/>
        </w:rPr>
        <w:t>是否自調病歷文件</w:t>
      </w:r>
      <w:r w:rsidR="003E7CED" w:rsidRPr="00477CB6">
        <w:rPr>
          <w:rFonts w:ascii="Calibri" w:hAnsi="Calibri" w:cs="Calibri"/>
          <w:bCs/>
          <w:lang w:eastAsia="zh-TW"/>
        </w:rPr>
        <w:t>=’1’</w:t>
      </w:r>
      <w:r w:rsidR="003E7CED" w:rsidRPr="00477CB6">
        <w:rPr>
          <w:rFonts w:ascii="Calibri" w:hAnsi="Calibri" w:cs="Calibri"/>
          <w:bCs/>
          <w:lang w:eastAsia="zh-TW"/>
        </w:rPr>
        <w:t>。依照受理文件分類依序</w:t>
      </w:r>
      <w:r w:rsidRPr="00477CB6">
        <w:rPr>
          <w:rFonts w:ascii="Calibri" w:hAnsi="Calibri" w:cs="Calibri"/>
          <w:bCs/>
          <w:lang w:eastAsia="zh-TW"/>
        </w:rPr>
        <w:t>顯示</w:t>
      </w:r>
      <w:r w:rsidR="003E7CED" w:rsidRPr="00477CB6">
        <w:rPr>
          <w:rFonts w:ascii="Calibri" w:hAnsi="Calibri" w:cs="Calibri"/>
          <w:bCs/>
          <w:lang w:eastAsia="zh-TW"/>
        </w:rPr>
        <w:t>畫面區塊</w:t>
      </w:r>
      <w:r w:rsidR="003E7CED" w:rsidRPr="00477CB6">
        <w:rPr>
          <w:rFonts w:ascii="Calibri" w:hAnsi="Calibri" w:cs="Calibri"/>
          <w:bCs/>
          <w:lang w:eastAsia="zh-TW"/>
        </w:rPr>
        <w:t>C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E85609" w:rsidRDefault="00E85609" w:rsidP="00E856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 w:hint="eastAsia"/>
          <w:b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清空相關輸入欄位及勾選選項。</w:t>
      </w:r>
    </w:p>
    <w:p w:rsidR="00477CB6" w:rsidRPr="00074647" w:rsidRDefault="00477CB6" w:rsidP="00477C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074647">
        <w:rPr>
          <w:rFonts w:ascii="新細明體" w:hAnsi="新細明體" w:hint="eastAsia"/>
          <w:bCs/>
          <w:lang w:eastAsia="zh-TW"/>
        </w:rPr>
        <w:t>IF</w:t>
      </w:r>
      <w:r w:rsidRPr="00D47F91">
        <w:rPr>
          <w:rFonts w:ascii="新細明體" w:hAnsi="新細明體" w:hint="eastAsia"/>
          <w:lang w:eastAsia="zh-TW"/>
        </w:rPr>
        <w:t xml:space="preserve">受理編號第12碼 = </w:t>
      </w:r>
      <w:r w:rsidRPr="00D47F91">
        <w:rPr>
          <w:rFonts w:ascii="新細明體" w:hAnsi="新細明體"/>
          <w:lang w:eastAsia="zh-TW"/>
        </w:rPr>
        <w:t>“</w:t>
      </w:r>
      <w:r w:rsidRPr="00D47F91">
        <w:rPr>
          <w:rFonts w:ascii="新細明體" w:hAnsi="新細明體" w:hint="eastAsia"/>
          <w:lang w:eastAsia="zh-TW"/>
        </w:rPr>
        <w:t>G</w:t>
      </w:r>
      <w:r w:rsidRPr="00D47F91">
        <w:rPr>
          <w:rFonts w:ascii="新細明體" w:hAnsi="新細明體"/>
          <w:lang w:eastAsia="zh-TW"/>
        </w:rPr>
        <w:t>”</w:t>
      </w:r>
      <w:r w:rsidRPr="00D47F91">
        <w:rPr>
          <w:rFonts w:ascii="新細明體" w:hAnsi="新細明體" w:hint="eastAsia"/>
          <w:lang w:eastAsia="zh-TW"/>
        </w:rPr>
        <w:t>：</w:t>
      </w:r>
    </w:p>
    <w:p w:rsidR="00477CB6" w:rsidRPr="00074647" w:rsidRDefault="00477CB6" w:rsidP="00477C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除了第一行外</w:t>
      </w:r>
      <w:r w:rsidRPr="00D47F91">
        <w:rPr>
          <w:rFonts w:ascii="新細明體" w:hAnsi="新細明體" w:hint="eastAsia"/>
          <w:bCs/>
          <w:lang w:eastAsia="zh-TW"/>
        </w:rPr>
        <w:t>，在每個文字輸入方塊後面多出一個下拉選單，選項是“顯示”與“不顯示”，</w:t>
      </w:r>
      <w:r>
        <w:rPr>
          <w:rFonts w:ascii="新細明體" w:hAnsi="新細明體" w:hint="eastAsia"/>
          <w:bCs/>
          <w:lang w:eastAsia="zh-TW"/>
        </w:rPr>
        <w:t>預設為</w:t>
      </w:r>
      <w:r w:rsidRPr="00D47F91">
        <w:rPr>
          <w:rFonts w:ascii="新細明體" w:hAnsi="新細明體" w:hint="eastAsia"/>
          <w:bCs/>
          <w:lang w:eastAsia="zh-TW"/>
        </w:rPr>
        <w:t>“顯示”。</w:t>
      </w:r>
    </w:p>
    <w:p w:rsidR="00477CB6" w:rsidRPr="00477CB6" w:rsidRDefault="00477CB6" w:rsidP="00477C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074647">
        <w:rPr>
          <w:rFonts w:ascii="新細明體" w:hAnsi="新細明體" w:hint="eastAsia"/>
          <w:bCs/>
          <w:lang w:eastAsia="zh-TW"/>
        </w:rPr>
        <w:t>END IF</w:t>
      </w:r>
    </w:p>
    <w:p w:rsidR="00C82E5F" w:rsidRPr="00477CB6" w:rsidRDefault="003E7CED" w:rsidP="00C82E5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顯示畫面區塊</w:t>
      </w:r>
      <w:r w:rsidRPr="00477CB6">
        <w:rPr>
          <w:rFonts w:ascii="Calibri" w:hAnsi="Calibri" w:cs="Calibri"/>
          <w:bCs/>
          <w:lang w:eastAsia="zh-TW"/>
        </w:rPr>
        <w:t>B</w:t>
      </w:r>
      <w:r w:rsidRPr="00477CB6">
        <w:rPr>
          <w:rFonts w:ascii="Calibri" w:hAnsi="Calibri" w:cs="Calibri"/>
          <w:bCs/>
          <w:lang w:eastAsia="zh-TW"/>
        </w:rPr>
        <w:t>：</w:t>
      </w:r>
    </w:p>
    <w:p w:rsidR="003E7CED" w:rsidRPr="00477CB6" w:rsidRDefault="00E85609" w:rsidP="003E7C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醫院代號及醫院中文名稱，屬性設定</w:t>
      </w:r>
      <w:r w:rsidRPr="00477CB6">
        <w:rPr>
          <w:rFonts w:ascii="Calibri" w:hAnsi="Calibri" w:cs="Calibri"/>
          <w:bCs/>
          <w:lang w:eastAsia="zh-TW"/>
        </w:rPr>
        <w:t>class="textBoxDisable"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E85609" w:rsidRPr="00477CB6" w:rsidRDefault="00E85609" w:rsidP="00B650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項目下拉式選單預設為</w:t>
      </w:r>
      <w:r w:rsidRPr="00477CB6">
        <w:rPr>
          <w:rFonts w:ascii="Calibri" w:hAnsi="Calibri" w:cs="Calibri"/>
          <w:bCs/>
          <w:lang w:eastAsia="zh-TW"/>
        </w:rPr>
        <w:t>”</w:t>
      </w:r>
      <w:r w:rsidRPr="00477CB6">
        <w:rPr>
          <w:rFonts w:ascii="Calibri" w:hAnsi="Calibri" w:cs="Calibri"/>
          <w:bCs/>
          <w:lang w:eastAsia="zh-TW"/>
        </w:rPr>
        <w:t>可選擇</w:t>
      </w:r>
      <w:r w:rsidRPr="00477CB6">
        <w:rPr>
          <w:rFonts w:ascii="Calibri" w:hAnsi="Calibri" w:cs="Calibri"/>
          <w:bCs/>
          <w:lang w:eastAsia="zh-TW"/>
        </w:rPr>
        <w:t>”</w:t>
      </w:r>
      <w:r w:rsidRPr="00477CB6">
        <w:rPr>
          <w:rFonts w:ascii="Calibri" w:hAnsi="Calibri" w:cs="Calibri"/>
          <w:bCs/>
          <w:lang w:eastAsia="zh-TW"/>
        </w:rPr>
        <w:t>。</w:t>
      </w:r>
      <w:r w:rsidRPr="00477CB6">
        <w:rPr>
          <w:rFonts w:ascii="Calibri" w:hAnsi="Calibri" w:cs="Calibri"/>
          <w:bCs/>
          <w:lang w:eastAsia="zh-TW"/>
        </w:rPr>
        <w:t xml:space="preserve"> </w:t>
      </w:r>
      <w:r w:rsidRPr="00477CB6">
        <w:rPr>
          <w:rFonts w:ascii="Calibri" w:hAnsi="Calibri" w:cs="Calibri"/>
          <w:bCs/>
          <w:lang w:eastAsia="zh-TW"/>
        </w:rPr>
        <w:t>因應下拉式選單的不同，顯示的內容欄及備註欄跟著不同：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3140"/>
        <w:gridCol w:w="3141"/>
      </w:tblGrid>
      <w:tr w:rsidR="00B65042" w:rsidRPr="00477CB6" w:rsidTr="00E03BCC">
        <w:tc>
          <w:tcPr>
            <w:tcW w:w="3289" w:type="dxa"/>
            <w:shd w:val="clear" w:color="auto" w:fill="D9D9D9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項目</w:t>
            </w:r>
          </w:p>
        </w:tc>
        <w:tc>
          <w:tcPr>
            <w:tcW w:w="3140" w:type="dxa"/>
            <w:shd w:val="clear" w:color="auto" w:fill="D9D9D9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內容</w:t>
            </w:r>
          </w:p>
        </w:tc>
        <w:tc>
          <w:tcPr>
            <w:tcW w:w="3141" w:type="dxa"/>
            <w:shd w:val="clear" w:color="auto" w:fill="D9D9D9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備註</w:t>
            </w:r>
          </w:p>
        </w:tc>
      </w:tr>
      <w:tr w:rsidR="00B65042" w:rsidRPr="00477CB6" w:rsidTr="00E03BCC">
        <w:tc>
          <w:tcPr>
            <w:tcW w:w="3289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”</w:t>
            </w:r>
            <w:r w:rsidRPr="00477CB6">
              <w:rPr>
                <w:rFonts w:ascii="Calibri" w:hAnsi="Calibri" w:cs="Calibri"/>
                <w:bCs/>
                <w:lang w:eastAsia="zh-TW"/>
              </w:rPr>
              <w:t>可選擇</w:t>
            </w:r>
            <w:r w:rsidRPr="00477CB6">
              <w:rPr>
                <w:rFonts w:ascii="Calibri" w:hAnsi="Calibri" w:cs="Calibri"/>
                <w:bCs/>
                <w:lang w:eastAsia="zh-TW"/>
              </w:rPr>
              <w:t>”(VALUE=0)</w:t>
            </w:r>
            <w:r w:rsidRPr="00477CB6">
              <w:rPr>
                <w:rFonts w:ascii="Calibri" w:hAnsi="Calibri" w:cs="Calibri"/>
                <w:bCs/>
                <w:lang w:eastAsia="zh-TW"/>
              </w:rPr>
              <w:t>，預設值</w:t>
            </w:r>
          </w:p>
        </w:tc>
        <w:tc>
          <w:tcPr>
            <w:tcW w:w="3140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</w:t>
            </w:r>
          </w:p>
        </w:tc>
        <w:tc>
          <w:tcPr>
            <w:tcW w:w="3141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</w:t>
            </w:r>
          </w:p>
        </w:tc>
      </w:tr>
      <w:tr w:rsidR="00B65042" w:rsidRPr="00477CB6" w:rsidTr="00E03BCC">
        <w:tc>
          <w:tcPr>
            <w:tcW w:w="3289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”</w:t>
            </w:r>
            <w:r w:rsidRPr="00477CB6">
              <w:rPr>
                <w:rFonts w:ascii="Calibri" w:hAnsi="Calibri" w:cs="Calibri"/>
                <w:bCs/>
                <w:lang w:eastAsia="zh-TW"/>
              </w:rPr>
              <w:t>住院日期</w:t>
            </w:r>
            <w:r w:rsidRPr="00477CB6">
              <w:rPr>
                <w:rFonts w:ascii="Calibri" w:hAnsi="Calibri" w:cs="Calibri"/>
                <w:bCs/>
                <w:lang w:eastAsia="zh-TW"/>
              </w:rPr>
              <w:t>”(VALUE=1)</w:t>
            </w:r>
          </w:p>
        </w:tc>
        <w:tc>
          <w:tcPr>
            <w:tcW w:w="3140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“</w:t>
            </w:r>
            <w:r w:rsidRPr="00477CB6">
              <w:rPr>
                <w:rFonts w:ascii="Calibri" w:hAnsi="Calibri" w:cs="Calibri"/>
                <w:bCs/>
                <w:lang w:eastAsia="zh-TW"/>
              </w:rPr>
              <w:t>自</w:t>
            </w:r>
            <w:r w:rsidRPr="00477CB6">
              <w:rPr>
                <w:rFonts w:ascii="Calibri" w:hAnsi="Calibri" w:cs="Calibri"/>
                <w:bCs/>
                <w:lang w:eastAsia="zh-TW"/>
              </w:rPr>
              <w:t xml:space="preserve">” + </w:t>
            </w:r>
            <w:r w:rsidRPr="00477CB6">
              <w:rPr>
                <w:rFonts w:ascii="Calibri" w:hAnsi="Calibri" w:cs="Calibri"/>
                <w:bCs/>
                <w:lang w:eastAsia="zh-TW"/>
              </w:rPr>
              <w:t>開始日期</w:t>
            </w:r>
            <w:r w:rsidRPr="00477CB6">
              <w:rPr>
                <w:rFonts w:ascii="Calibri" w:hAnsi="Calibri" w:cs="Calibri"/>
                <w:bCs/>
                <w:lang w:eastAsia="zh-TW"/>
              </w:rPr>
              <w:t xml:space="preserve"> + “</w:t>
            </w:r>
            <w:r w:rsidRPr="00477CB6">
              <w:rPr>
                <w:rFonts w:ascii="Calibri" w:hAnsi="Calibri" w:cs="Calibri"/>
                <w:bCs/>
                <w:lang w:eastAsia="zh-TW"/>
              </w:rPr>
              <w:t>至</w:t>
            </w:r>
            <w:r w:rsidRPr="00477CB6">
              <w:rPr>
                <w:rFonts w:ascii="Calibri" w:hAnsi="Calibri" w:cs="Calibri"/>
                <w:bCs/>
                <w:lang w:eastAsia="zh-TW"/>
              </w:rPr>
              <w:t xml:space="preserve">” + </w:t>
            </w:r>
            <w:r w:rsidRPr="00477CB6">
              <w:rPr>
                <w:rFonts w:ascii="Calibri" w:hAnsi="Calibri" w:cs="Calibri"/>
                <w:bCs/>
                <w:lang w:eastAsia="zh-TW"/>
              </w:rPr>
              <w:t>結束日期。</w:t>
            </w:r>
          </w:p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開始日期及結束日期提供民國年小月歷可點選，輸入資料必須符合民國年月日格式。</w:t>
            </w:r>
          </w:p>
        </w:tc>
        <w:tc>
          <w:tcPr>
            <w:tcW w:w="3141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</w:tr>
      <w:tr w:rsidR="00B65042" w:rsidRPr="00477CB6" w:rsidTr="00E03BCC">
        <w:tc>
          <w:tcPr>
            <w:tcW w:w="3289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lastRenderedPageBreak/>
              <w:t>”</w:t>
            </w:r>
            <w:r w:rsidRPr="00477CB6">
              <w:rPr>
                <w:rFonts w:ascii="Calibri" w:hAnsi="Calibri" w:cs="Calibri"/>
                <w:bCs/>
                <w:lang w:eastAsia="zh-TW"/>
              </w:rPr>
              <w:t>門診日期</w:t>
            </w:r>
            <w:r w:rsidRPr="00477CB6">
              <w:rPr>
                <w:rFonts w:ascii="Calibri" w:hAnsi="Calibri" w:cs="Calibri"/>
                <w:bCs/>
                <w:lang w:eastAsia="zh-TW"/>
              </w:rPr>
              <w:t>”(VALUE=2)</w:t>
            </w:r>
          </w:p>
        </w:tc>
        <w:tc>
          <w:tcPr>
            <w:tcW w:w="3140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  <w:tc>
          <w:tcPr>
            <w:tcW w:w="3141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</w:tr>
      <w:tr w:rsidR="00B65042" w:rsidRPr="00477CB6" w:rsidTr="00E03BCC">
        <w:tc>
          <w:tcPr>
            <w:tcW w:w="3289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”</w:t>
            </w:r>
            <w:r w:rsidRPr="00477CB6">
              <w:rPr>
                <w:rFonts w:ascii="Calibri" w:hAnsi="Calibri" w:cs="Calibri"/>
                <w:bCs/>
                <w:lang w:eastAsia="zh-TW"/>
              </w:rPr>
              <w:t>急診日期</w:t>
            </w:r>
            <w:r w:rsidRPr="00477CB6">
              <w:rPr>
                <w:rFonts w:ascii="Calibri" w:hAnsi="Calibri" w:cs="Calibri"/>
                <w:bCs/>
                <w:lang w:eastAsia="zh-TW"/>
              </w:rPr>
              <w:t>”(VALUE=3)</w:t>
            </w:r>
          </w:p>
        </w:tc>
        <w:tc>
          <w:tcPr>
            <w:tcW w:w="3140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  <w:tc>
          <w:tcPr>
            <w:tcW w:w="3141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</w:tr>
      <w:tr w:rsidR="00B65042" w:rsidRPr="00477CB6" w:rsidTr="00E03BCC">
        <w:tc>
          <w:tcPr>
            <w:tcW w:w="3289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”</w:t>
            </w:r>
            <w:r w:rsidRPr="00477CB6">
              <w:rPr>
                <w:rFonts w:ascii="Calibri" w:hAnsi="Calibri" w:cs="Calibri"/>
                <w:bCs/>
                <w:lang w:eastAsia="zh-TW"/>
              </w:rPr>
              <w:t>疾病名稱</w:t>
            </w:r>
            <w:r w:rsidRPr="00477CB6">
              <w:rPr>
                <w:rFonts w:ascii="Calibri" w:hAnsi="Calibri" w:cs="Calibri"/>
                <w:bCs/>
                <w:lang w:eastAsia="zh-TW"/>
              </w:rPr>
              <w:t>”(VALUE=4)</w:t>
            </w:r>
          </w:p>
        </w:tc>
        <w:tc>
          <w:tcPr>
            <w:tcW w:w="3140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空白輸入欄位，長度</w:t>
            </w:r>
            <w:r w:rsidRPr="00477CB6">
              <w:rPr>
                <w:rFonts w:ascii="Calibri" w:hAnsi="Calibri" w:cs="Calibri"/>
                <w:bCs/>
                <w:lang w:eastAsia="zh-TW"/>
              </w:rPr>
              <w:t>50</w:t>
            </w:r>
          </w:p>
        </w:tc>
        <w:tc>
          <w:tcPr>
            <w:tcW w:w="3141" w:type="dxa"/>
            <w:shd w:val="clear" w:color="auto" w:fill="auto"/>
          </w:tcPr>
          <w:p w:rsidR="00E85609" w:rsidRPr="00477CB6" w:rsidRDefault="00E85609" w:rsidP="00A274D9">
            <w:pPr>
              <w:pStyle w:val="Tabletext"/>
              <w:keepLines w:val="0"/>
              <w:spacing w:after="0" w:line="240" w:lineRule="auto"/>
              <w:rPr>
                <w:rFonts w:ascii="Calibri" w:hAnsi="Calibri" w:cs="Calibri"/>
                <w:bCs/>
                <w:lang w:eastAsia="zh-TW"/>
              </w:rPr>
            </w:pPr>
            <w:r w:rsidRPr="00477CB6">
              <w:rPr>
                <w:rFonts w:ascii="Calibri" w:hAnsi="Calibri" w:cs="Calibri"/>
                <w:bCs/>
                <w:lang w:eastAsia="zh-TW"/>
              </w:rPr>
              <w:t>空白</w:t>
            </w:r>
          </w:p>
        </w:tc>
      </w:tr>
    </w:tbl>
    <w:p w:rsidR="00E85609" w:rsidRPr="00477CB6" w:rsidRDefault="00E03BCC" w:rsidP="003E7C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 w:hint="eastAsia"/>
          <w:bCs/>
          <w:lang w:eastAsia="zh-TW"/>
        </w:rPr>
        <w:t>新增按鈕</w:t>
      </w:r>
      <w:r w:rsidRPr="00477CB6">
        <w:rPr>
          <w:rFonts w:ascii="Calibri" w:hAnsi="Calibri" w:cs="Calibri" w:hint="eastAsia"/>
          <w:bCs/>
          <w:lang w:eastAsia="zh-TW"/>
        </w:rPr>
        <w:t>ENABLED</w:t>
      </w:r>
      <w:r w:rsidRPr="00477CB6">
        <w:rPr>
          <w:rFonts w:ascii="Calibri" w:hAnsi="Calibri" w:cs="Calibri" w:hint="eastAsia"/>
          <w:bCs/>
          <w:lang w:eastAsia="zh-TW"/>
        </w:rPr>
        <w:t>。</w:t>
      </w:r>
    </w:p>
    <w:p w:rsidR="00C82E5F" w:rsidRPr="00477CB6" w:rsidRDefault="00C82E5F" w:rsidP="00C82E5F">
      <w:pPr>
        <w:pStyle w:val="Tabletext"/>
        <w:keepLines w:val="0"/>
        <w:spacing w:after="0" w:line="240" w:lineRule="auto"/>
        <w:ind w:left="992"/>
        <w:rPr>
          <w:rFonts w:ascii="Calibri" w:hAnsi="Calibri" w:cs="Calibri"/>
          <w:b/>
          <w:bCs/>
          <w:lang w:eastAsia="zh-TW"/>
        </w:rPr>
      </w:pPr>
    </w:p>
    <w:p w:rsidR="003E7CED" w:rsidRPr="00477CB6" w:rsidRDefault="003E7CE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/>
          <w:bCs/>
          <w:lang w:eastAsia="zh-TW"/>
        </w:rPr>
        <w:t>醫院代碼</w:t>
      </w:r>
      <w:r w:rsidR="00075642" w:rsidRPr="00477CB6">
        <w:rPr>
          <w:rFonts w:ascii="Calibri" w:hAnsi="Calibri" w:cs="Calibri"/>
          <w:b/>
          <w:bCs/>
          <w:lang w:eastAsia="zh-TW"/>
        </w:rPr>
        <w:t>放大鏡</w:t>
      </w:r>
    </w:p>
    <w:p w:rsidR="008564B7" w:rsidRPr="00477CB6" w:rsidRDefault="003E7CED" w:rsidP="003E7CE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點選放大鏡，另新開小視窗連結至</w:t>
      </w:r>
      <w:r w:rsidRPr="00477CB6">
        <w:rPr>
          <w:rFonts w:ascii="Calibri" w:hAnsi="Calibri" w:cs="Calibri"/>
          <w:bCs/>
          <w:lang w:eastAsia="zh-TW"/>
        </w:rPr>
        <w:t>AAC0_0700/prompt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E85609" w:rsidRPr="00477CB6" w:rsidRDefault="003E7CED" w:rsidP="00E856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接收</w:t>
      </w:r>
      <w:r w:rsidRPr="00477CB6">
        <w:rPr>
          <w:rFonts w:ascii="Calibri" w:hAnsi="Calibri" w:cs="Calibri"/>
          <w:bCs/>
          <w:lang w:eastAsia="zh-TW"/>
        </w:rPr>
        <w:t>AAC0_0700</w:t>
      </w:r>
      <w:r w:rsidRPr="00477CB6">
        <w:rPr>
          <w:rFonts w:ascii="Calibri" w:hAnsi="Calibri" w:cs="Calibri"/>
          <w:bCs/>
          <w:lang w:eastAsia="zh-TW"/>
        </w:rPr>
        <w:t>所選取的醫院代號及醫院中文名稱至畫面區塊</w:t>
      </w:r>
      <w:r w:rsidRPr="00477CB6">
        <w:rPr>
          <w:rFonts w:ascii="Calibri" w:hAnsi="Calibri" w:cs="Calibri"/>
          <w:bCs/>
          <w:lang w:eastAsia="zh-TW"/>
        </w:rPr>
        <w:t>B</w:t>
      </w:r>
      <w:r w:rsidR="00ED3004" w:rsidRPr="00477CB6">
        <w:rPr>
          <w:rFonts w:ascii="Calibri" w:hAnsi="Calibri" w:cs="Calibri"/>
          <w:bCs/>
          <w:lang w:eastAsia="zh-TW"/>
        </w:rPr>
        <w:t>之對應欄位</w:t>
      </w:r>
      <w:r w:rsidRPr="00477CB6">
        <w:rPr>
          <w:rFonts w:ascii="Calibri" w:hAnsi="Calibri" w:cs="Calibri"/>
          <w:bCs/>
          <w:lang w:eastAsia="zh-TW"/>
        </w:rPr>
        <w:t>。</w:t>
      </w:r>
    </w:p>
    <w:p w:rsidR="003E7CED" w:rsidRPr="00477CB6" w:rsidRDefault="003E7CED" w:rsidP="003E7CED">
      <w:pPr>
        <w:pStyle w:val="Tabletext"/>
        <w:keepLines w:val="0"/>
        <w:spacing w:after="0" w:line="240" w:lineRule="auto"/>
        <w:ind w:left="992"/>
        <w:rPr>
          <w:rFonts w:ascii="Calibri" w:hAnsi="Calibri" w:cs="Calibri"/>
          <w:bCs/>
          <w:lang w:eastAsia="zh-TW"/>
        </w:rPr>
      </w:pPr>
    </w:p>
    <w:p w:rsidR="003E7CED" w:rsidRPr="00477CB6" w:rsidRDefault="003E7CE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/>
          <w:bCs/>
          <w:lang w:eastAsia="zh-TW"/>
        </w:rPr>
        <w:t>新增項目內容</w:t>
      </w:r>
    </w:p>
    <w:p w:rsidR="00C54C13" w:rsidRPr="00477CB6" w:rsidRDefault="008564B7" w:rsidP="00C54C1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點選</w:t>
      </w:r>
      <w:r w:rsidRPr="00477CB6">
        <w:rPr>
          <w:rFonts w:ascii="Calibri" w:hAnsi="Calibri" w:cs="Calibri"/>
          <w:bCs/>
          <w:bdr w:val="single" w:sz="4" w:space="0" w:color="auto"/>
          <w:lang w:eastAsia="zh-TW"/>
        </w:rPr>
        <w:t>新增</w:t>
      </w:r>
      <w:r w:rsidRPr="00477CB6">
        <w:rPr>
          <w:rFonts w:ascii="Calibri" w:hAnsi="Calibri" w:cs="Calibri"/>
          <w:bCs/>
          <w:lang w:eastAsia="zh-TW"/>
        </w:rPr>
        <w:t>按鈕，將資料顯示於下一列。並提供</w:t>
      </w:r>
      <w:r w:rsidRPr="00477CB6">
        <w:rPr>
          <w:rFonts w:ascii="Calibri" w:hAnsi="Calibri" w:cs="Calibri"/>
          <w:bCs/>
          <w:bdr w:val="single" w:sz="4" w:space="0" w:color="auto"/>
          <w:lang w:eastAsia="zh-TW"/>
        </w:rPr>
        <w:t>刪除</w:t>
      </w:r>
      <w:r w:rsidRPr="00477CB6">
        <w:rPr>
          <w:rFonts w:ascii="Calibri" w:hAnsi="Calibri" w:cs="Calibri"/>
          <w:bCs/>
          <w:lang w:eastAsia="zh-TW"/>
        </w:rPr>
        <w:t>按鈕。</w:t>
      </w:r>
    </w:p>
    <w:p w:rsidR="00C54C13" w:rsidRPr="00477CB6" w:rsidRDefault="008564B7" w:rsidP="008564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點選</w:t>
      </w:r>
      <w:r w:rsidRPr="00477CB6">
        <w:rPr>
          <w:rFonts w:ascii="Calibri" w:hAnsi="Calibri" w:cs="Calibri"/>
          <w:bCs/>
          <w:bdr w:val="single" w:sz="4" w:space="0" w:color="auto"/>
          <w:lang w:eastAsia="zh-TW"/>
        </w:rPr>
        <w:t>刪除</w:t>
      </w:r>
      <w:r w:rsidRPr="00477CB6">
        <w:rPr>
          <w:rFonts w:ascii="Calibri" w:hAnsi="Calibri" w:cs="Calibri"/>
          <w:bCs/>
          <w:lang w:eastAsia="zh-TW"/>
        </w:rPr>
        <w:t>按鈕，將該行資料刪除。</w:t>
      </w:r>
    </w:p>
    <w:p w:rsidR="000C3722" w:rsidRPr="00477CB6" w:rsidRDefault="000C3722" w:rsidP="008564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 w:hint="eastAsia"/>
          <w:bCs/>
          <w:lang w:eastAsia="zh-TW"/>
        </w:rPr>
      </w:pPr>
      <w:r w:rsidRPr="00477CB6">
        <w:rPr>
          <w:rFonts w:ascii="Calibri" w:hAnsi="Calibri" w:cs="Calibri"/>
          <w:bCs/>
          <w:lang w:eastAsia="zh-TW"/>
        </w:rPr>
        <w:t>可以不新增。</w:t>
      </w:r>
    </w:p>
    <w:p w:rsidR="00E03BCC" w:rsidRPr="00477CB6" w:rsidRDefault="00E03BCC" w:rsidP="008564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bCs/>
          <w:lang w:eastAsia="zh-TW"/>
        </w:rPr>
      </w:pPr>
      <w:r w:rsidRPr="00477CB6">
        <w:rPr>
          <w:rFonts w:ascii="Calibri" w:hAnsi="Calibri" w:cs="Calibri" w:hint="eastAsia"/>
          <w:bCs/>
          <w:lang w:eastAsia="zh-TW"/>
        </w:rPr>
        <w:t>該行欄位需有需入資料才可新增。</w:t>
      </w:r>
    </w:p>
    <w:p w:rsidR="008564B7" w:rsidRPr="00477CB6" w:rsidRDefault="008564B7" w:rsidP="008564B7">
      <w:pPr>
        <w:pStyle w:val="Tabletext"/>
        <w:keepLines w:val="0"/>
        <w:spacing w:after="0" w:line="240" w:lineRule="auto"/>
        <w:ind w:left="1418"/>
        <w:rPr>
          <w:rFonts w:ascii="Calibri" w:hAnsi="Calibri" w:cs="Calibri"/>
          <w:bCs/>
          <w:lang w:eastAsia="zh-TW"/>
        </w:rPr>
      </w:pPr>
    </w:p>
    <w:p w:rsidR="00F70CDD" w:rsidRPr="00477CB6" w:rsidRDefault="00C82E5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lang w:eastAsia="zh-TW"/>
        </w:rPr>
      </w:pPr>
      <w:r w:rsidRPr="00477CB6">
        <w:rPr>
          <w:rFonts w:ascii="Calibri" w:hAnsi="Calibri" w:cs="Calibri"/>
          <w:b/>
          <w:bCs/>
          <w:lang w:eastAsia="zh-TW"/>
        </w:rPr>
        <w:t>確認補全</w:t>
      </w:r>
    </w:p>
    <w:p w:rsidR="00F70CDD" w:rsidRPr="00477CB6" w:rsidRDefault="00F70C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輸入檢核：</w:t>
      </w:r>
    </w:p>
    <w:p w:rsidR="000C3722" w:rsidRPr="00477CB6" w:rsidRDefault="000C3722" w:rsidP="000C372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醫院代碼及醫院中文不可為空白。</w:t>
      </w:r>
    </w:p>
    <w:p w:rsidR="00F70CDD" w:rsidRPr="00477CB6" w:rsidRDefault="00F70C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至少勾選一個補全項目；若否，請顯示</w:t>
      </w:r>
      <w:r w:rsidRPr="00477CB6">
        <w:rPr>
          <w:rFonts w:ascii="Calibri" w:hAnsi="Calibri" w:cs="Calibri"/>
          <w:lang w:eastAsia="zh-TW"/>
        </w:rPr>
        <w:t>”</w:t>
      </w:r>
      <w:r w:rsidRPr="00477CB6">
        <w:rPr>
          <w:rFonts w:ascii="Calibri" w:hAnsi="Calibri" w:cs="Calibri"/>
          <w:lang w:eastAsia="zh-TW"/>
        </w:rPr>
        <w:t>請至少勾選一個補全項目</w:t>
      </w:r>
      <w:r w:rsidRPr="00477CB6">
        <w:rPr>
          <w:rFonts w:ascii="Calibri" w:hAnsi="Calibri" w:cs="Calibri"/>
          <w:lang w:eastAsia="zh-TW"/>
        </w:rPr>
        <w:t>”</w:t>
      </w:r>
      <w:r w:rsidRPr="00477CB6">
        <w:rPr>
          <w:rFonts w:ascii="Calibri" w:hAnsi="Calibri" w:cs="Calibri"/>
          <w:lang w:eastAsia="zh-TW"/>
        </w:rPr>
        <w:t>。</w:t>
      </w:r>
    </w:p>
    <w:p w:rsidR="00F70CDD" w:rsidRPr="00477CB6" w:rsidRDefault="00F70C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 xml:space="preserve">READ   </w:t>
      </w:r>
      <w:r w:rsidR="000C3722" w:rsidRPr="00477CB6">
        <w:rPr>
          <w:rFonts w:ascii="Calibri" w:hAnsi="Calibri" w:cs="Calibri"/>
          <w:lang w:eastAsia="zh-TW"/>
        </w:rPr>
        <w:t>DTAAC080.</w:t>
      </w:r>
      <w:r w:rsidRPr="00477CB6">
        <w:rPr>
          <w:rStyle w:val="SoDAField"/>
          <w:rFonts w:ascii="Calibri" w:eastAsia="細明體" w:hAnsi="Calibri" w:cs="Calibri"/>
          <w:caps/>
          <w:color w:val="auto"/>
        </w:rPr>
        <w:t>REP_DOC_PS</w:t>
      </w:r>
      <w:r w:rsidRPr="00477CB6">
        <w:rPr>
          <w:rFonts w:ascii="Calibri" w:hAnsi="Calibri" w:cs="Calibri"/>
          <w:lang w:eastAsia="zh-TW"/>
        </w:rPr>
        <w:t xml:space="preserve">  BY  </w:t>
      </w:r>
      <w:r w:rsidRPr="00477CB6">
        <w:rPr>
          <w:rStyle w:val="SoDAField"/>
          <w:rFonts w:ascii="Calibri" w:eastAsia="細明體" w:hAnsi="Calibri" w:cs="Calibri"/>
          <w:caps/>
          <w:color w:val="auto"/>
        </w:rPr>
        <w:t>REP_DOC_</w:t>
      </w:r>
      <w:r w:rsidRPr="00477CB6">
        <w:rPr>
          <w:rStyle w:val="SoDAField"/>
          <w:rFonts w:ascii="Calibri" w:eastAsia="細明體" w:hAnsi="Calibri" w:cs="Calibri"/>
          <w:caps/>
          <w:color w:val="auto"/>
          <w:lang w:eastAsia="zh-TW"/>
        </w:rPr>
        <w:t>CODE</w:t>
      </w:r>
      <w:r w:rsidRPr="00477CB6">
        <w:rPr>
          <w:rFonts w:ascii="Calibri" w:hAnsi="Calibri" w:cs="Calibri"/>
          <w:lang w:eastAsia="zh-TW"/>
        </w:rPr>
        <w:t xml:space="preserve"> </w:t>
      </w:r>
    </w:p>
    <w:p w:rsidR="00F70CDD" w:rsidRPr="00E05B0F" w:rsidRDefault="00F70C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 w:hint="eastAsia"/>
          <w:strike/>
          <w:color w:val="FF0000"/>
          <w:lang w:eastAsia="zh-TW"/>
        </w:rPr>
      </w:pPr>
      <w:r w:rsidRPr="00E05B0F">
        <w:rPr>
          <w:rFonts w:ascii="Calibri" w:hAnsi="Calibri" w:cs="Calibri"/>
          <w:strike/>
          <w:color w:val="FF0000"/>
          <w:lang w:eastAsia="zh-TW"/>
        </w:rPr>
        <w:t>若勾選之補全文件，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REP_DOC_PS = ‘y’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，則註解不可為空白，若否，請顯示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”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請輸入註解文字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”</w:t>
      </w:r>
      <w:r w:rsidRPr="00E05B0F">
        <w:rPr>
          <w:rStyle w:val="SoDAField"/>
          <w:rFonts w:ascii="Calibri" w:eastAsia="細明體" w:hAnsi="Calibri" w:cs="Calibri"/>
          <w:caps/>
          <w:strike/>
          <w:color w:val="FF0000"/>
          <w:lang w:eastAsia="zh-TW"/>
        </w:rPr>
        <w:t>。</w:t>
      </w:r>
    </w:p>
    <w:p w:rsidR="002B21AB" w:rsidRPr="00074647" w:rsidRDefault="002B21AB" w:rsidP="002B21A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 xml:space="preserve">IF </w:t>
      </w:r>
      <w:r w:rsidRPr="00D47F91">
        <w:rPr>
          <w:rFonts w:ascii="新細明體" w:hAnsi="新細明體" w:hint="eastAsia"/>
          <w:lang w:eastAsia="zh-TW"/>
        </w:rPr>
        <w:t xml:space="preserve">受理編號第12碼 = </w:t>
      </w:r>
      <w:r w:rsidRPr="00D47F91">
        <w:rPr>
          <w:rFonts w:ascii="新細明體" w:hAnsi="新細明體"/>
          <w:lang w:eastAsia="zh-TW"/>
        </w:rPr>
        <w:t>“</w:t>
      </w:r>
      <w:r w:rsidRPr="00D47F91">
        <w:rPr>
          <w:rFonts w:ascii="新細明體" w:hAnsi="新細明體" w:hint="eastAsia"/>
          <w:lang w:eastAsia="zh-TW"/>
        </w:rPr>
        <w:t>G</w:t>
      </w:r>
      <w:r w:rsidRPr="00D47F91">
        <w:rPr>
          <w:rFonts w:ascii="新細明體" w:hAnsi="新細明體"/>
          <w:lang w:eastAsia="zh-TW"/>
        </w:rPr>
        <w:t>”</w:t>
      </w:r>
      <w:r w:rsidRPr="00D47F91">
        <w:rPr>
          <w:rFonts w:ascii="新細明體" w:hAnsi="新細明體" w:hint="eastAsia"/>
          <w:lang w:eastAsia="zh-TW"/>
        </w:rPr>
        <w:t>：</w:t>
      </w:r>
    </w:p>
    <w:p w:rsidR="002B21AB" w:rsidRPr="00074647" w:rsidRDefault="002B21AB" w:rsidP="002B21A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檢核該受編是否有申請身故理賠</w:t>
      </w:r>
      <w:r w:rsidRPr="00D47F91">
        <w:rPr>
          <w:rFonts w:ascii="新細明體" w:hAnsi="新細明體" w:hint="eastAsia"/>
          <w:lang w:eastAsia="zh-TW"/>
        </w:rPr>
        <w:t>：</w:t>
      </w:r>
    </w:p>
    <w:p w:rsidR="002B21AB" w:rsidRPr="00074647" w:rsidRDefault="002B21AB" w:rsidP="002B21A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讀理賠索賠類別檔DTAAA011</w:t>
      </w:r>
      <w:r w:rsidRPr="000E6375">
        <w:rPr>
          <w:rStyle w:val="SoDAField"/>
          <w:rFonts w:ascii="新細明體" w:hAnsi="新細明體" w:hint="eastAsia"/>
          <w:caps/>
          <w:color w:val="auto"/>
          <w:lang w:eastAsia="zh-TW"/>
        </w:rPr>
        <w:t>，</w:t>
      </w:r>
      <w:r w:rsidRPr="00074647">
        <w:rPr>
          <w:rFonts w:ascii="新細明體" w:hAnsi="新細明體" w:hint="eastAsia"/>
          <w:lang w:eastAsia="zh-TW"/>
        </w:rPr>
        <w:t>條件如下</w:t>
      </w:r>
      <w:r w:rsidRPr="00D47F91">
        <w:rPr>
          <w:rFonts w:ascii="新細明體" w:hAnsi="新細明體" w:hint="eastAsia"/>
          <w:lang w:eastAsia="zh-TW"/>
        </w:rPr>
        <w:t>：</w:t>
      </w:r>
    </w:p>
    <w:p w:rsidR="002B21AB" w:rsidRPr="00074647" w:rsidRDefault="002B21AB" w:rsidP="002B21A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DTAAA011.</w:t>
      </w:r>
      <w:r w:rsidRPr="00875613">
        <w:rPr>
          <w:rFonts w:ascii="新細明體" w:hAnsi="新細明體" w:hint="eastAsia"/>
          <w:lang w:eastAsia="zh-TW"/>
        </w:rPr>
        <w:t>受理編號</w:t>
      </w:r>
      <w:r>
        <w:rPr>
          <w:rFonts w:ascii="新細明體" w:hAnsi="新細明體" w:hint="eastAsia"/>
          <w:lang w:eastAsia="zh-TW"/>
        </w:rPr>
        <w:t>(</w:t>
      </w:r>
      <w:r w:rsidRPr="00875613">
        <w:rPr>
          <w:rFonts w:ascii="新細明體" w:hAnsi="新細明體"/>
          <w:lang w:eastAsia="zh-TW"/>
        </w:rPr>
        <w:t>APLY_NO</w:t>
      </w:r>
      <w:r>
        <w:rPr>
          <w:rFonts w:ascii="新細明體" w:hAnsi="新細明體" w:hint="eastAsia"/>
          <w:lang w:eastAsia="zh-TW"/>
        </w:rPr>
        <w:t>) = 畫面上輸入的受編</w:t>
      </w:r>
    </w:p>
    <w:p w:rsidR="002B21AB" w:rsidRPr="00074647" w:rsidRDefault="002B21AB" w:rsidP="002B21A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DTAAA011.</w:t>
      </w:r>
      <w:r w:rsidRPr="00875613">
        <w:rPr>
          <w:rFonts w:ascii="新細明體" w:hAnsi="新細明體" w:hint="eastAsia"/>
          <w:lang w:eastAsia="zh-TW"/>
        </w:rPr>
        <w:t>索賠類別</w:t>
      </w:r>
      <w:r>
        <w:rPr>
          <w:rFonts w:ascii="新細明體" w:hAnsi="新細明體" w:hint="eastAsia"/>
          <w:lang w:eastAsia="zh-TW"/>
        </w:rPr>
        <w:t xml:space="preserve">(CLAM_CAT)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A</w:t>
      </w:r>
      <w:r>
        <w:rPr>
          <w:rFonts w:ascii="新細明體" w:hAnsi="新細明體"/>
          <w:lang w:eastAsia="zh-TW"/>
        </w:rPr>
        <w:t>”</w:t>
      </w:r>
    </w:p>
    <w:p w:rsidR="002B21AB" w:rsidRPr="00074647" w:rsidRDefault="002B21AB" w:rsidP="002B21A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DTAAA011.</w:t>
      </w:r>
      <w:r w:rsidRPr="00875613">
        <w:rPr>
          <w:rFonts w:ascii="新細明體" w:hAnsi="新細明體" w:hint="eastAsia"/>
          <w:lang w:eastAsia="zh-TW"/>
        </w:rPr>
        <w:t>核定</w:t>
      </w:r>
      <w:r>
        <w:rPr>
          <w:rFonts w:ascii="新細明體" w:hAnsi="新細明體" w:hint="eastAsia"/>
          <w:lang w:eastAsia="zh-TW"/>
        </w:rPr>
        <w:t>(</w:t>
      </w:r>
      <w:r w:rsidRPr="00875613">
        <w:rPr>
          <w:rFonts w:ascii="新細明體" w:hAnsi="新細明體"/>
          <w:lang w:eastAsia="zh-TW"/>
        </w:rPr>
        <w:t>IS_DECD</w:t>
      </w:r>
      <w:r>
        <w:rPr>
          <w:rFonts w:ascii="新細明體" w:hAnsi="新細明體" w:hint="eastAsia"/>
          <w:lang w:eastAsia="zh-TW"/>
        </w:rPr>
        <w:t>)</w:t>
      </w:r>
      <w:r w:rsidRPr="00074647">
        <w:rPr>
          <w:rFonts w:ascii="新細明體" w:hAnsi="新細明體" w:hint="eastAsia"/>
          <w:lang w:eastAsia="zh-TW"/>
        </w:rPr>
        <w:t xml:space="preserve"> = </w:t>
      </w:r>
      <w:r w:rsidRPr="00074647">
        <w:rPr>
          <w:rFonts w:ascii="新細明體" w:hAnsi="新細明體"/>
          <w:lang w:eastAsia="zh-TW"/>
        </w:rPr>
        <w:t>“</w:t>
      </w:r>
      <w:r w:rsidRPr="00074647">
        <w:rPr>
          <w:rFonts w:ascii="新細明體" w:hAnsi="新細明體" w:hint="eastAsia"/>
          <w:lang w:eastAsia="zh-TW"/>
        </w:rPr>
        <w:t>Y</w:t>
      </w:r>
      <w:r w:rsidRPr="00074647">
        <w:rPr>
          <w:rFonts w:ascii="新細明體" w:hAnsi="新細明體"/>
          <w:lang w:eastAsia="zh-TW"/>
        </w:rPr>
        <w:t>”</w:t>
      </w:r>
    </w:p>
    <w:p w:rsidR="002B21AB" w:rsidRPr="00074647" w:rsidRDefault="002B21AB" w:rsidP="002B21A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若有讀到資料</w:t>
      </w:r>
    </w:p>
    <w:p w:rsidR="002B21AB" w:rsidRPr="00074647" w:rsidRDefault="002B21AB" w:rsidP="002B21A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必須輸入受益人姓名</w:t>
      </w:r>
    </w:p>
    <w:p w:rsidR="002B21AB" w:rsidRPr="00074647" w:rsidRDefault="002B21AB" w:rsidP="002B21A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若沒有讀到資料</w:t>
      </w:r>
    </w:p>
    <w:p w:rsidR="002B21AB" w:rsidRPr="00074647" w:rsidRDefault="002B21AB" w:rsidP="002B21A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不能輸入</w:t>
      </w:r>
      <w:r w:rsidRPr="00642003">
        <w:rPr>
          <w:rFonts w:ascii="新細明體" w:hAnsi="新細明體" w:hint="eastAsia"/>
          <w:lang w:eastAsia="zh-TW"/>
        </w:rPr>
        <w:t>受益人姓名</w:t>
      </w:r>
    </w:p>
    <w:p w:rsidR="002B21AB" w:rsidRPr="00074647" w:rsidRDefault="002B21AB" w:rsidP="002B21A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074647">
        <w:rPr>
          <w:rFonts w:ascii="新細明體" w:hAnsi="新細明體" w:hint="eastAsia"/>
          <w:lang w:eastAsia="zh-TW"/>
        </w:rPr>
        <w:t>ELSE</w:t>
      </w:r>
    </w:p>
    <w:p w:rsidR="002B21AB" w:rsidRPr="00074647" w:rsidRDefault="002B21AB" w:rsidP="002B21A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1268B7">
        <w:rPr>
          <w:rFonts w:ascii="新細明體" w:hAnsi="新細明體" w:hint="eastAsia"/>
          <w:lang w:eastAsia="zh-TW"/>
        </w:rPr>
        <w:t>不能輸入</w:t>
      </w:r>
      <w:r w:rsidRPr="00642003">
        <w:rPr>
          <w:rFonts w:ascii="新細明體" w:hAnsi="新細明體" w:hint="eastAsia"/>
          <w:lang w:eastAsia="zh-TW"/>
        </w:rPr>
        <w:t>受益人姓名</w:t>
      </w:r>
    </w:p>
    <w:p w:rsidR="002B21AB" w:rsidRPr="002B21AB" w:rsidRDefault="002B21AB" w:rsidP="00E05B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074647">
        <w:rPr>
          <w:rFonts w:ascii="新細明體" w:hAnsi="新細明體" w:hint="eastAsia"/>
          <w:lang w:eastAsia="zh-TW"/>
        </w:rPr>
        <w:t>END IF</w:t>
      </w:r>
    </w:p>
    <w:p w:rsidR="008463DA" w:rsidRPr="00477CB6" w:rsidRDefault="008463DA" w:rsidP="008463DA">
      <w:pPr>
        <w:pStyle w:val="Tabletext"/>
        <w:keepLines w:val="0"/>
        <w:spacing w:after="0" w:line="240" w:lineRule="auto"/>
        <w:ind w:left="992"/>
        <w:rPr>
          <w:rFonts w:ascii="Calibri" w:hAnsi="Calibri" w:cs="Calibri" w:hint="eastAsia"/>
          <w:lang w:eastAsia="zh-TW"/>
        </w:rPr>
      </w:pPr>
    </w:p>
    <w:p w:rsidR="006F3C42" w:rsidRPr="00477CB6" w:rsidRDefault="006F3C42" w:rsidP="008463D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判斷最大自調編號：</w:t>
      </w:r>
    </w:p>
    <w:p w:rsidR="008463DA" w:rsidRPr="00477CB6" w:rsidRDefault="006F3C42" w:rsidP="006F3C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若區塊</w:t>
      </w:r>
      <w:r w:rsidRPr="00477CB6">
        <w:rPr>
          <w:rFonts w:ascii="Calibri" w:hAnsi="Calibri" w:cs="Calibri" w:hint="eastAsia"/>
          <w:lang w:eastAsia="zh-TW"/>
        </w:rPr>
        <w:t>B</w:t>
      </w:r>
      <w:r w:rsidRPr="00477CB6">
        <w:rPr>
          <w:rFonts w:ascii="Calibri" w:hAnsi="Calibri" w:cs="Calibri" w:hint="eastAsia"/>
          <w:lang w:eastAsia="zh-TW"/>
        </w:rPr>
        <w:t>有新增項目</w:t>
      </w:r>
      <w:r w:rsidRPr="00477CB6">
        <w:rPr>
          <w:rFonts w:ascii="Calibri" w:hAnsi="Calibri" w:cs="Calibri"/>
          <w:lang w:eastAsia="zh-TW"/>
        </w:rPr>
        <w:sym w:font="Wingdings" w:char="F0E8"/>
      </w:r>
      <w:r w:rsidRPr="00477CB6">
        <w:rPr>
          <w:rFonts w:ascii="Calibri" w:hAnsi="Calibri" w:cs="Calibri" w:hint="eastAsia"/>
          <w:lang w:eastAsia="zh-TW"/>
        </w:rPr>
        <w:t xml:space="preserve"> </w:t>
      </w:r>
      <w:r w:rsidR="000C3722" w:rsidRPr="00477CB6">
        <w:rPr>
          <w:rFonts w:ascii="Calibri" w:hAnsi="Calibri" w:cs="Calibri" w:hint="eastAsia"/>
          <w:lang w:eastAsia="zh-TW"/>
        </w:rPr>
        <w:t>$</w:t>
      </w:r>
      <w:r w:rsidR="000C3722" w:rsidRPr="00477CB6">
        <w:rPr>
          <w:rFonts w:ascii="Calibri" w:hAnsi="Calibri" w:cs="Calibri" w:hint="eastAsia"/>
          <w:lang w:eastAsia="zh-TW"/>
        </w:rPr>
        <w:t>最大自調編號</w:t>
      </w:r>
      <w:r w:rsidR="000C3722" w:rsidRPr="00477CB6">
        <w:rPr>
          <w:rFonts w:ascii="Calibri" w:hAnsi="Calibri" w:cs="Calibri" w:hint="eastAsia"/>
          <w:lang w:eastAsia="zh-TW"/>
        </w:rPr>
        <w:t xml:space="preserve"> =</w:t>
      </w:r>
      <w:r w:rsidRPr="00477CB6">
        <w:rPr>
          <w:rFonts w:ascii="Calibri" w:hAnsi="Calibri" w:cs="Calibri" w:hint="eastAsia"/>
          <w:lang w:eastAsia="zh-TW"/>
        </w:rPr>
        <w:t xml:space="preserve"> [</w:t>
      </w:r>
      <w:r w:rsidR="000C3722" w:rsidRPr="00477CB6">
        <w:rPr>
          <w:rFonts w:ascii="Calibri" w:hAnsi="Calibri" w:cs="Calibri" w:hint="eastAsia"/>
          <w:lang w:eastAsia="zh-TW"/>
        </w:rPr>
        <w:t>讀取</w:t>
      </w:r>
      <w:r w:rsidR="000C3722" w:rsidRPr="00477CB6">
        <w:rPr>
          <w:rFonts w:ascii="Calibri" w:hAnsi="Calibri" w:cs="Calibri" w:hint="eastAsia"/>
          <w:lang w:eastAsia="zh-TW"/>
        </w:rPr>
        <w:t xml:space="preserve">DTAAJ020 BY </w:t>
      </w:r>
      <w:r w:rsidR="000C3722" w:rsidRPr="00477CB6">
        <w:rPr>
          <w:rFonts w:ascii="Calibri" w:hAnsi="Calibri" w:cs="Calibri" w:hint="eastAsia"/>
          <w:lang w:eastAsia="zh-TW"/>
        </w:rPr>
        <w:t>畫面</w:t>
      </w:r>
      <w:r w:rsidR="000C3722" w:rsidRPr="00477CB6">
        <w:rPr>
          <w:rFonts w:ascii="Calibri" w:hAnsi="Calibri" w:cs="Calibri" w:hint="eastAsia"/>
          <w:lang w:eastAsia="zh-TW"/>
        </w:rPr>
        <w:t>.</w:t>
      </w:r>
      <w:r w:rsidR="000C3722" w:rsidRPr="00477CB6">
        <w:rPr>
          <w:rFonts w:ascii="Calibri" w:hAnsi="Calibri" w:cs="Calibri" w:hint="eastAsia"/>
          <w:lang w:eastAsia="zh-TW"/>
        </w:rPr>
        <w:t>受理編號</w:t>
      </w:r>
      <w:r w:rsidR="000C3722" w:rsidRPr="00477CB6">
        <w:rPr>
          <w:rFonts w:ascii="Calibri" w:hAnsi="Calibri" w:cs="Calibri" w:hint="eastAsia"/>
          <w:lang w:eastAsia="zh-TW"/>
        </w:rPr>
        <w:t xml:space="preserve"> </w:t>
      </w:r>
      <w:r w:rsidR="000C3722" w:rsidRPr="00477CB6">
        <w:rPr>
          <w:rFonts w:ascii="Calibri" w:hAnsi="Calibri" w:cs="Calibri" w:hint="eastAsia"/>
          <w:lang w:eastAsia="zh-TW"/>
        </w:rPr>
        <w:t>取</w:t>
      </w:r>
      <w:r w:rsidR="000C3722" w:rsidRPr="00477CB6">
        <w:rPr>
          <w:rFonts w:ascii="Calibri" w:hAnsi="Calibri" w:cs="Calibri" w:hint="eastAsia"/>
          <w:lang w:eastAsia="zh-TW"/>
        </w:rPr>
        <w:t>MAX(</w:t>
      </w:r>
      <w:r w:rsidR="000C3722" w:rsidRPr="00477CB6">
        <w:rPr>
          <w:rFonts w:ascii="Calibri" w:hAnsi="Calibri" w:cs="Calibri" w:hint="eastAsia"/>
          <w:lang w:eastAsia="zh-TW"/>
        </w:rPr>
        <w:t>自調編號</w:t>
      </w:r>
      <w:r w:rsidR="000C3722" w:rsidRPr="00477CB6">
        <w:rPr>
          <w:rFonts w:ascii="Calibri" w:hAnsi="Calibri" w:cs="Calibri" w:hint="eastAsia"/>
          <w:lang w:eastAsia="zh-TW"/>
        </w:rPr>
        <w:t>)</w:t>
      </w:r>
      <w:r w:rsidRPr="00477CB6">
        <w:rPr>
          <w:rFonts w:ascii="Calibri" w:hAnsi="Calibri" w:cs="Calibri" w:hint="eastAsia"/>
          <w:lang w:eastAsia="zh-TW"/>
        </w:rPr>
        <w:t xml:space="preserve"> ] + 1</w:t>
      </w:r>
      <w:r w:rsidR="008463DA" w:rsidRPr="00477CB6">
        <w:rPr>
          <w:rFonts w:ascii="Calibri" w:hAnsi="Calibri" w:cs="Calibri" w:hint="eastAsia"/>
          <w:lang w:eastAsia="zh-TW"/>
        </w:rPr>
        <w:t>。</w:t>
      </w:r>
    </w:p>
    <w:p w:rsidR="006F3C42" w:rsidRPr="00477CB6" w:rsidRDefault="006F3C42" w:rsidP="006F3C4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否則</w:t>
      </w:r>
      <w:r w:rsidRPr="00477CB6">
        <w:rPr>
          <w:rFonts w:ascii="Calibri" w:hAnsi="Calibri" w:cs="Calibri"/>
          <w:lang w:eastAsia="zh-TW"/>
        </w:rPr>
        <w:sym w:font="Wingdings" w:char="F0E8"/>
      </w:r>
      <w:r w:rsidRPr="00477CB6">
        <w:rPr>
          <w:rFonts w:ascii="Calibri" w:hAnsi="Calibri" w:cs="Calibri" w:hint="eastAsia"/>
          <w:lang w:eastAsia="zh-TW"/>
        </w:rPr>
        <w:t xml:space="preserve"> $</w:t>
      </w:r>
      <w:r w:rsidRPr="00477CB6">
        <w:rPr>
          <w:rFonts w:ascii="Calibri" w:hAnsi="Calibri" w:cs="Calibri" w:hint="eastAsia"/>
          <w:lang w:eastAsia="zh-TW"/>
        </w:rPr>
        <w:t>最大自調編號</w:t>
      </w:r>
      <w:r w:rsidRPr="00477CB6">
        <w:rPr>
          <w:rFonts w:ascii="Calibri" w:hAnsi="Calibri" w:cs="Calibri" w:hint="eastAsia"/>
          <w:lang w:eastAsia="zh-TW"/>
        </w:rPr>
        <w:t xml:space="preserve"> =0</w:t>
      </w:r>
    </w:p>
    <w:p w:rsidR="008463DA" w:rsidRPr="00477CB6" w:rsidRDefault="008463DA" w:rsidP="008463DA">
      <w:pPr>
        <w:pStyle w:val="Tabletext"/>
        <w:keepLines w:val="0"/>
        <w:spacing w:after="0" w:line="240" w:lineRule="auto"/>
        <w:ind w:left="992"/>
        <w:rPr>
          <w:rFonts w:ascii="Calibri" w:hAnsi="Calibri" w:cs="Calibri" w:hint="eastAsia"/>
          <w:lang w:eastAsia="zh-TW"/>
        </w:rPr>
      </w:pPr>
    </w:p>
    <w:p w:rsidR="00F70CDD" w:rsidRPr="00477CB6" w:rsidRDefault="008463D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寫檔</w:t>
      </w:r>
      <w:r w:rsidRPr="00477CB6">
        <w:rPr>
          <w:rFonts w:ascii="Calibri" w:hAnsi="Calibri" w:cs="Calibri" w:hint="eastAsia"/>
          <w:lang w:eastAsia="zh-TW"/>
        </w:rPr>
        <w:t>TRANSACTION BEGIN</w:t>
      </w:r>
      <w:r w:rsidR="00F70CDD" w:rsidRPr="00477CB6">
        <w:rPr>
          <w:rFonts w:ascii="Calibri" w:hAnsi="Calibri" w:cs="Calibri"/>
          <w:lang w:eastAsia="zh-TW"/>
        </w:rPr>
        <w:t>：</w:t>
      </w:r>
    </w:p>
    <w:p w:rsidR="00F70CDD" w:rsidRPr="00DE1AA0" w:rsidRDefault="00F70C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color w:val="000000"/>
          <w:lang w:eastAsia="zh-TW"/>
        </w:rPr>
      </w:pPr>
      <w:r w:rsidRPr="00DE1AA0">
        <w:rPr>
          <w:rFonts w:ascii="Calibri" w:hAnsi="Calibri" w:cs="Calibri"/>
          <w:color w:val="000000"/>
          <w:lang w:eastAsia="zh-TW"/>
        </w:rPr>
        <w:t>INSERT  DTAAJ010</w:t>
      </w:r>
      <w:r w:rsidR="008463DA" w:rsidRPr="00DE1AA0">
        <w:rPr>
          <w:rFonts w:ascii="Calibri" w:hAnsi="Calibri" w:cs="Calibri"/>
          <w:color w:val="000000"/>
          <w:lang w:eastAsia="zh-TW"/>
        </w:rPr>
        <w:t>補全紀錄檔</w:t>
      </w:r>
      <w:r w:rsidR="008463DA" w:rsidRPr="00DE1AA0">
        <w:rPr>
          <w:rFonts w:ascii="Calibri" w:hAnsi="Calibri" w:cs="Calibri"/>
          <w:color w:val="000000"/>
          <w:lang w:eastAsia="zh-TW"/>
        </w:rPr>
        <w:t>(</w:t>
      </w:r>
      <w:r w:rsidR="008463DA" w:rsidRPr="00DE1AA0">
        <w:rPr>
          <w:rFonts w:ascii="Calibri" w:hAnsi="Calibri" w:cs="Calibri"/>
          <w:color w:val="000000"/>
          <w:lang w:eastAsia="zh-TW"/>
        </w:rPr>
        <w:t>多筆</w:t>
      </w:r>
      <w:r w:rsidR="008463DA" w:rsidRPr="00DE1AA0">
        <w:rPr>
          <w:rFonts w:ascii="Calibri" w:hAnsi="Calibri" w:cs="Calibri"/>
          <w:color w:val="000000"/>
          <w:lang w:eastAsia="zh-TW"/>
        </w:rPr>
        <w:t>)</w:t>
      </w:r>
      <w:r w:rsidR="00125CE2" w:rsidRPr="00DE1AA0">
        <w:rPr>
          <w:rFonts w:ascii="新細明體" w:hAnsi="新細明體"/>
          <w:color w:val="000000"/>
          <w:lang w:eastAsia="zh-TW"/>
        </w:rPr>
        <w:t xml:space="preserve"> </w:t>
      </w:r>
      <w:r w:rsidR="00125CE2" w:rsidRPr="00DE1AA0">
        <w:rPr>
          <w:rFonts w:ascii="新細明體" w:hAnsi="新細明體"/>
          <w:color w:val="000000"/>
          <w:lang w:eastAsia="zh-TW"/>
        </w:rPr>
        <w:sym w:font="Wingdings" w:char="F0E0"/>
      </w:r>
      <w:r w:rsidR="00125CE2" w:rsidRPr="00DE1AA0">
        <w:rPr>
          <w:rFonts w:ascii="新細明體" w:hAnsi="新細明體" w:hint="eastAsia"/>
          <w:color w:val="000000"/>
          <w:lang w:eastAsia="zh-TW"/>
        </w:rPr>
        <w:t xml:space="preserve">新增前需檢核必填欄位 </w:t>
      </w:r>
      <w:r w:rsidR="00125CE2" w:rsidRPr="00DE1AA0">
        <w:rPr>
          <w:rFonts w:ascii="標楷體" w:eastAsia="標楷體" w:hAnsi="標楷體"/>
          <w:b/>
          <w:color w:val="000000"/>
        </w:rPr>
        <w:t>"OCR_ID","OCR_NAME","TRN_ID","TRAN_NAME","REP_DOC_CODE","TRIN_DIV_NO"</w:t>
      </w:r>
    </w:p>
    <w:tbl>
      <w:tblPr>
        <w:tblW w:w="9497" w:type="dxa"/>
        <w:tblInd w:w="143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6095"/>
        <w:tblGridChange w:id="14">
          <w:tblGrid>
            <w:gridCol w:w="3402"/>
            <w:gridCol w:w="6095"/>
          </w:tblGrid>
        </w:tblGridChange>
      </w:tblGrid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  <w:szCs w:val="20"/>
              </w:rPr>
              <w:t>欄位名稱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  <w:szCs w:val="20"/>
              </w:rPr>
              <w:t>資料來源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受理編號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畫面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受理編號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序號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8463DA">
            <w:pPr>
              <w:pStyle w:val="Tabletext"/>
              <w:keepLines w:val="0"/>
              <w:widowControl/>
              <w:spacing w:after="0" w:line="240" w:lineRule="auto"/>
              <w:rPr>
                <w:rFonts w:ascii="Calibri" w:hAnsi="Calibri" w:cs="Calibri"/>
                <w:lang w:eastAsia="zh-TW"/>
              </w:rPr>
            </w:pPr>
            <w:r w:rsidRPr="00477CB6">
              <w:rPr>
                <w:rFonts w:ascii="Calibri" w:hAnsi="Calibri" w:cs="Calibri" w:hint="eastAsia"/>
                <w:lang w:eastAsia="zh-TW"/>
              </w:rPr>
              <w:t>讀取</w:t>
            </w:r>
            <w:r w:rsidRPr="00477CB6">
              <w:rPr>
                <w:rFonts w:ascii="Calibri" w:hAnsi="Calibri" w:cs="Calibri" w:hint="eastAsia"/>
                <w:lang w:eastAsia="zh-TW"/>
              </w:rPr>
              <w:t xml:space="preserve">DTAAJ010 BY </w:t>
            </w:r>
            <w:r w:rsidRPr="00477CB6">
              <w:rPr>
                <w:rFonts w:ascii="Calibri" w:hAnsi="Calibri" w:cs="Calibri" w:hint="eastAsia"/>
                <w:lang w:eastAsia="zh-TW"/>
              </w:rPr>
              <w:t>畫面</w:t>
            </w:r>
            <w:r w:rsidRPr="00477CB6">
              <w:rPr>
                <w:rFonts w:ascii="Calibri" w:hAnsi="Calibri" w:cs="Calibri" w:hint="eastAsia"/>
                <w:lang w:eastAsia="zh-TW"/>
              </w:rPr>
              <w:t>.</w:t>
            </w:r>
            <w:r w:rsidRPr="00477CB6">
              <w:rPr>
                <w:rFonts w:ascii="Calibri" w:hAnsi="Calibri" w:cs="Calibri" w:hint="eastAsia"/>
                <w:lang w:eastAsia="zh-TW"/>
              </w:rPr>
              <w:t>受理編號</w:t>
            </w:r>
            <w:r w:rsidRPr="00477CB6">
              <w:rPr>
                <w:rFonts w:ascii="Calibri" w:hAnsi="Calibri" w:cs="Calibri" w:hint="eastAsia"/>
                <w:lang w:eastAsia="zh-TW"/>
              </w:rPr>
              <w:t xml:space="preserve"> </w:t>
            </w:r>
            <w:r w:rsidRPr="00477CB6">
              <w:rPr>
                <w:rFonts w:ascii="Calibri" w:hAnsi="Calibri" w:cs="Calibri" w:hint="eastAsia"/>
                <w:lang w:eastAsia="zh-TW"/>
              </w:rPr>
              <w:t>取</w:t>
            </w:r>
            <w:r w:rsidRPr="00477CB6">
              <w:rPr>
                <w:rFonts w:ascii="Calibri" w:hAnsi="Calibri" w:cs="Calibri" w:hint="eastAsia"/>
                <w:lang w:eastAsia="zh-TW"/>
              </w:rPr>
              <w:t>MAX(</w:t>
            </w:r>
            <w:r w:rsidRPr="00477CB6">
              <w:rPr>
                <w:rFonts w:ascii="Calibri" w:hAnsi="Calibri" w:cs="Calibri" w:hint="eastAsia"/>
                <w:lang w:eastAsia="zh-TW"/>
              </w:rPr>
              <w:t>序號</w:t>
            </w:r>
            <w:r w:rsidRPr="00477CB6">
              <w:rPr>
                <w:rFonts w:ascii="Calibri" w:hAnsi="Calibri" w:cs="Calibri" w:hint="eastAsia"/>
                <w:lang w:eastAsia="zh-TW"/>
              </w:rPr>
              <w:t>)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事故者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DTAAA10(DTAAA010)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.OCR_ID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事故者姓名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DTAAA10(DTAAA010)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.OCR_NAME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送件人</w:t>
            </w:r>
            <w:r w:rsidR="0014740F" w:rsidRPr="00477CB6">
              <w:rPr>
                <w:rFonts w:ascii="Calibri" w:eastAsia="細明體" w:hAnsi="Calibri" w:cs="Calibri"/>
                <w:sz w:val="20"/>
                <w:szCs w:val="20"/>
              </w:rPr>
              <w:t>I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DTAAA10(DTAAA010)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.TRN_ID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送件人姓名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DTAAA10(DTAAA010)</w:t>
            </w:r>
            <w:r w:rsidR="000C3722" w:rsidRPr="00477CB6">
              <w:rPr>
                <w:rFonts w:ascii="Calibri" w:hAnsi="Calibri" w:cs="Calibri" w:hint="eastAsia"/>
                <w:sz w:val="20"/>
                <w:szCs w:val="20"/>
              </w:rPr>
              <w:t>.TRN_NAME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補全文件代號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畫面勾選之補全文件代號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補全訊息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補全文件中文</w:t>
            </w:r>
            <w:r w:rsidRPr="00477CB6">
              <w:rPr>
                <w:rFonts w:ascii="Calibri" w:hAnsi="Calibri" w:cs="Calibri"/>
                <w:sz w:val="20"/>
                <w:szCs w:val="20"/>
              </w:rPr>
              <w:t xml:space="preserve"> +  (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註解文字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案件受理單位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0C3722" w:rsidP="000C3722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Style w:val="a4"/>
                <w:rFonts w:ascii="Calibri" w:eastAsia="細明體" w:hAnsi="Calibri" w:cs="Calibri"/>
                <w:caps/>
                <w:sz w:val="20"/>
                <w:szCs w:val="20"/>
              </w:rPr>
              <w:t>DTAAA001</w:t>
            </w:r>
            <w:r w:rsidRPr="00477CB6">
              <w:rPr>
                <w:rStyle w:val="a4"/>
                <w:rFonts w:ascii="Calibri" w:eastAsia="細明體" w:hAnsi="Calibri" w:cs="Calibri" w:hint="eastAsia"/>
                <w:caps/>
                <w:sz w:val="20"/>
                <w:szCs w:val="20"/>
              </w:rPr>
              <w:t>.</w:t>
            </w:r>
            <w:r w:rsidR="00F70CDD" w:rsidRPr="00477CB6">
              <w:rPr>
                <w:rStyle w:val="a4"/>
                <w:rFonts w:ascii="Calibri" w:eastAsia="細明體" w:hAnsi="Calibri" w:cs="Calibri"/>
                <w:caps/>
                <w:sz w:val="20"/>
                <w:szCs w:val="20"/>
              </w:rPr>
              <w:t>APLY_DIV_NO</w:t>
            </w:r>
            <w:r w:rsidRPr="00477CB6">
              <w:rPr>
                <w:rStyle w:val="a4"/>
                <w:rFonts w:ascii="Calibri" w:eastAsia="細明體" w:hAnsi="Calibri" w:cs="Calibri" w:hint="eastAsia"/>
                <w:caps/>
                <w:sz w:val="20"/>
                <w:szCs w:val="20"/>
              </w:rPr>
              <w:t xml:space="preserve"> </w:t>
            </w:r>
            <w:r w:rsidR="00F70CDD" w:rsidRPr="00477CB6">
              <w:rPr>
                <w:rStyle w:val="a4"/>
                <w:rFonts w:ascii="Calibri" w:eastAsia="細明體" w:hAnsi="Calibri" w:cs="Calibri"/>
                <w:caps/>
                <w:sz w:val="20"/>
                <w:szCs w:val="20"/>
              </w:rPr>
              <w:t xml:space="preserve">BY </w:t>
            </w:r>
            <w:r w:rsidR="00F70CDD" w:rsidRPr="00477CB6">
              <w:rPr>
                <w:rStyle w:val="a4"/>
                <w:rFonts w:ascii="Calibri" w:eastAsia="細明體" w:hAnsi="Calibri" w:cs="Calibri"/>
                <w:caps/>
                <w:sz w:val="20"/>
                <w:szCs w:val="20"/>
              </w:rPr>
              <w:t>受理編號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補件輸入人員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登入人員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ID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0CDD" w:rsidRPr="00477CB6" w:rsidRDefault="00F70CDD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補全輸入時間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0CDD" w:rsidRPr="00477CB6" w:rsidRDefault="00F70CDD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系統</w:t>
            </w:r>
            <w:r w:rsidR="00FC0C82" w:rsidRPr="00477CB6">
              <w:rPr>
                <w:rFonts w:ascii="Calibri" w:hAnsi="Calibri" w:cs="Calibri" w:hint="eastAsia"/>
                <w:sz w:val="20"/>
                <w:szCs w:val="20"/>
              </w:rPr>
              <w:t>現在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時間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3722" w:rsidRPr="00477CB6" w:rsidRDefault="000C3722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自調病歷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/>
                <w:sz w:val="20"/>
                <w:szCs w:val="20"/>
              </w:rPr>
              <w:t>“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Y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3722" w:rsidRPr="00477CB6" w:rsidRDefault="000C3722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自調編號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FC0C82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$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最大自調編號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3722" w:rsidRPr="00477CB6" w:rsidRDefault="000C3722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醫院代碼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醫院代碼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3722" w:rsidRPr="00477CB6" w:rsidRDefault="000C3722">
            <w:pPr>
              <w:rPr>
                <w:rFonts w:ascii="Calibri" w:eastAsia="細明體" w:hAnsi="Calibri" w:cs="Calibri" w:hint="eastAsia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醫院中文名稱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醫院中文名稱</w:t>
            </w:r>
          </w:p>
        </w:tc>
      </w:tr>
      <w:tr w:rsidR="002B21AB" w:rsidRPr="00477CB6" w:rsidTr="00E05B0F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21AB" w:rsidRPr="00477CB6" w:rsidRDefault="002B21AB">
            <w:pPr>
              <w:rPr>
                <w:rFonts w:ascii="Calibri" w:eastAsia="細明體" w:hAnsi="Calibri" w:cs="Calibri" w:hint="eastAsia"/>
                <w:sz w:val="20"/>
                <w:szCs w:val="20"/>
              </w:rPr>
            </w:pPr>
            <w:r w:rsidRPr="002B21AB">
              <w:rPr>
                <w:rFonts w:ascii="Calibri" w:eastAsia="細明體" w:hAnsi="Calibri" w:cs="Calibri" w:hint="eastAsia"/>
                <w:sz w:val="20"/>
                <w:szCs w:val="20"/>
              </w:rPr>
              <w:t>是否顯示在客戶版補全通知書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1AB" w:rsidRPr="002B21AB" w:rsidRDefault="002B21AB" w:rsidP="002B21AB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2B21AB">
              <w:rPr>
                <w:rFonts w:ascii="Calibri" w:hAnsi="Calibri" w:cs="Calibri" w:hint="eastAsia"/>
                <w:sz w:val="20"/>
                <w:szCs w:val="20"/>
              </w:rPr>
              <w:t>IF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畫面上沒有下拉選項的項目或是選擇“顯示”</w:t>
            </w:r>
          </w:p>
          <w:p w:rsidR="002B21AB" w:rsidRPr="002B21AB" w:rsidRDefault="002B21AB" w:rsidP="002B21AB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2B21AB">
              <w:rPr>
                <w:rFonts w:ascii="Calibri" w:hAnsi="Calibri" w:cs="Calibri" w:hint="eastAsia"/>
                <w:sz w:val="20"/>
                <w:szCs w:val="20"/>
              </w:rPr>
              <w:t xml:space="preserve">    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此欄為“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Y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”</w:t>
            </w:r>
          </w:p>
          <w:p w:rsidR="002B21AB" w:rsidRPr="002B21AB" w:rsidRDefault="002B21AB" w:rsidP="002B21AB">
            <w:pPr>
              <w:rPr>
                <w:rFonts w:ascii="Calibri" w:hAnsi="Calibri" w:cs="Calibri"/>
                <w:sz w:val="20"/>
                <w:szCs w:val="20"/>
              </w:rPr>
            </w:pPr>
            <w:r w:rsidRPr="002B21AB">
              <w:rPr>
                <w:rFonts w:ascii="Calibri" w:hAnsi="Calibri" w:cs="Calibri"/>
                <w:sz w:val="20"/>
                <w:szCs w:val="20"/>
              </w:rPr>
              <w:t>ELSE</w:t>
            </w:r>
          </w:p>
          <w:p w:rsidR="002B21AB" w:rsidRPr="002B21AB" w:rsidRDefault="002B21AB" w:rsidP="002B21AB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2B21AB">
              <w:rPr>
                <w:rFonts w:ascii="Calibri" w:hAnsi="Calibri" w:cs="Calibri" w:hint="eastAsia"/>
                <w:sz w:val="20"/>
                <w:szCs w:val="20"/>
              </w:rPr>
              <w:t xml:space="preserve">    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此欄為“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N</w:t>
            </w:r>
            <w:r w:rsidRPr="002B21AB">
              <w:rPr>
                <w:rFonts w:ascii="Calibri" w:hAnsi="Calibri" w:cs="Calibri" w:hint="eastAsia"/>
                <w:sz w:val="20"/>
                <w:szCs w:val="20"/>
              </w:rPr>
              <w:t>”</w:t>
            </w:r>
          </w:p>
          <w:p w:rsidR="002B21AB" w:rsidRPr="00477CB6" w:rsidRDefault="002B21AB" w:rsidP="002B21AB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2B21AB">
              <w:rPr>
                <w:rFonts w:ascii="Calibri" w:hAnsi="Calibri" w:cs="Calibri"/>
                <w:sz w:val="20"/>
                <w:szCs w:val="20"/>
              </w:rPr>
              <w:t>END IF</w:t>
            </w:r>
          </w:p>
        </w:tc>
      </w:tr>
      <w:tr w:rsidR="002B21AB" w:rsidRPr="00477CB6" w:rsidTr="002B21AB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21AB" w:rsidRPr="002B21AB" w:rsidRDefault="002B21AB">
            <w:pPr>
              <w:rPr>
                <w:rFonts w:ascii="Calibri" w:eastAsia="細明體" w:hAnsi="Calibri" w:cs="Calibri" w:hint="eastAsia"/>
                <w:sz w:val="20"/>
                <w:szCs w:val="20"/>
              </w:rPr>
            </w:pPr>
            <w:r w:rsidRPr="002B21AB">
              <w:rPr>
                <w:rFonts w:ascii="Calibri" w:eastAsia="細明體" w:hAnsi="Calibri" w:cs="Calibri" w:hint="eastAsia"/>
                <w:sz w:val="20"/>
                <w:szCs w:val="20"/>
              </w:rPr>
              <w:t>受益人姓名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B21AB" w:rsidRPr="002B21AB" w:rsidRDefault="002B21AB" w:rsidP="002B21AB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2B21AB">
              <w:rPr>
                <w:rFonts w:ascii="Calibri" w:hAnsi="Calibri" w:cs="Calibri" w:hint="eastAsia"/>
                <w:sz w:val="20"/>
                <w:szCs w:val="20"/>
              </w:rPr>
              <w:t>畫面上輸入的受益人姓名，若沒輸入此欄為空白</w:t>
            </w:r>
          </w:p>
        </w:tc>
      </w:tr>
      <w:tr w:rsidR="00332772" w:rsidTr="00332772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2772" w:rsidRPr="00332772" w:rsidRDefault="00332772" w:rsidP="007725A4">
            <w:pPr>
              <w:rPr>
                <w:rFonts w:ascii="Calibri" w:eastAsia="細明體" w:hAnsi="Calibri" w:cs="Calibri" w:hint="eastAsia"/>
                <w:sz w:val="20"/>
                <w:szCs w:val="20"/>
              </w:rPr>
            </w:pPr>
            <w:r w:rsidRPr="00332772">
              <w:rPr>
                <w:rFonts w:ascii="Calibri" w:eastAsia="細明體" w:hAnsi="Calibri" w:cs="Calibri"/>
                <w:sz w:val="20"/>
                <w:szCs w:val="20"/>
              </w:rPr>
              <w:t>補全種類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2772" w:rsidRPr="00332772" w:rsidRDefault="00332772" w:rsidP="007725A4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332772">
              <w:rPr>
                <w:rFonts w:ascii="Calibri" w:hAnsi="Calibri" w:cs="Calibri" w:hint="eastAsia"/>
                <w:sz w:val="20"/>
                <w:szCs w:val="20"/>
              </w:rPr>
              <w:t>DTAAC080.</w:t>
            </w:r>
            <w:r w:rsidRPr="00332772">
              <w:rPr>
                <w:rFonts w:ascii="Calibri" w:hAnsi="Calibri" w:cs="Calibri"/>
                <w:sz w:val="20"/>
                <w:szCs w:val="20"/>
              </w:rPr>
              <w:t>REP_TYPE</w:t>
            </w:r>
          </w:p>
        </w:tc>
      </w:tr>
      <w:tr w:rsidR="00332772" w:rsidTr="00EA39F1">
        <w:trPr>
          <w:trHeight w:val="33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2772" w:rsidRPr="00EA39F1" w:rsidRDefault="00332772" w:rsidP="00332772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EA39F1">
              <w:rPr>
                <w:rFonts w:hint="eastAsia"/>
                <w:sz w:val="20"/>
                <w:szCs w:val="20"/>
              </w:rPr>
              <w:t>補全到期日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2772" w:rsidRPr="00EA39F1" w:rsidRDefault="00332772" w:rsidP="00332772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EA39F1">
              <w:rPr>
                <w:rFonts w:hint="eastAsia"/>
                <w:sz w:val="20"/>
                <w:szCs w:val="20"/>
              </w:rPr>
              <w:t>補全輸入時間轉成</w:t>
            </w:r>
            <w:r w:rsidRPr="00EA39F1">
              <w:rPr>
                <w:rFonts w:hint="eastAsia"/>
                <w:sz w:val="20"/>
                <w:szCs w:val="20"/>
              </w:rPr>
              <w:t>DATE</w:t>
            </w:r>
            <w:r w:rsidRPr="00EA39F1">
              <w:rPr>
                <w:rFonts w:hint="eastAsia"/>
                <w:sz w:val="20"/>
                <w:szCs w:val="20"/>
              </w:rPr>
              <w:t>格式</w:t>
            </w:r>
            <w:r w:rsidRPr="00EA39F1">
              <w:rPr>
                <w:rFonts w:hint="eastAsia"/>
                <w:sz w:val="20"/>
                <w:szCs w:val="20"/>
              </w:rPr>
              <w:t>+ DTAAC080.COMPLETE_DATE</w:t>
            </w:r>
            <w:r w:rsidRPr="00EA39F1">
              <w:rPr>
                <w:rFonts w:hint="eastAsia"/>
                <w:sz w:val="20"/>
                <w:szCs w:val="20"/>
              </w:rPr>
              <w:t>天</w:t>
            </w:r>
          </w:p>
        </w:tc>
      </w:tr>
    </w:tbl>
    <w:p w:rsidR="00F70CDD" w:rsidRPr="00477CB6" w:rsidRDefault="00F70CDD">
      <w:pPr>
        <w:pStyle w:val="Tabletext"/>
        <w:keepLines w:val="0"/>
        <w:spacing w:after="0" w:line="240" w:lineRule="auto"/>
        <w:rPr>
          <w:rFonts w:ascii="Calibri" w:hAnsi="Calibri" w:cs="Calibri"/>
          <w:lang w:eastAsia="zh-TW"/>
        </w:rPr>
      </w:pPr>
    </w:p>
    <w:p w:rsidR="00F70CDD" w:rsidRPr="00477CB6" w:rsidRDefault="00F70C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失敗處理：</w:t>
      </w:r>
    </w:p>
    <w:p w:rsidR="00DF7B2A" w:rsidRPr="00477CB6" w:rsidRDefault="00DF7B2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ROLLBACK</w:t>
      </w:r>
      <w:r w:rsidRPr="00477CB6">
        <w:rPr>
          <w:rFonts w:ascii="Calibri" w:hAnsi="Calibri" w:cs="Calibri" w:hint="eastAsia"/>
          <w:lang w:eastAsia="zh-TW"/>
        </w:rPr>
        <w:t>。</w:t>
      </w:r>
    </w:p>
    <w:p w:rsidR="00F70CDD" w:rsidRPr="00477CB6" w:rsidRDefault="00F70CDD" w:rsidP="00DF7B2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回覆訊息：</w:t>
      </w:r>
      <w:r w:rsidRPr="00477CB6">
        <w:rPr>
          <w:rFonts w:ascii="Calibri" w:hAnsi="Calibri" w:cs="Calibri"/>
          <w:lang w:eastAsia="zh-TW"/>
        </w:rPr>
        <w:t xml:space="preserve"> “</w:t>
      </w:r>
      <w:r w:rsidRPr="00477CB6">
        <w:rPr>
          <w:rFonts w:ascii="Calibri" w:hAnsi="Calibri" w:cs="Calibri"/>
          <w:lang w:eastAsia="zh-TW"/>
        </w:rPr>
        <w:t>寫入補全紀錄檔失敗</w:t>
      </w:r>
      <w:r w:rsidRPr="00477CB6">
        <w:rPr>
          <w:rFonts w:ascii="Calibri" w:hAnsi="Calibri" w:cs="Calibri"/>
          <w:lang w:eastAsia="zh-TW"/>
        </w:rPr>
        <w:t xml:space="preserve">” </w:t>
      </w:r>
      <w:r w:rsidRPr="00477CB6">
        <w:rPr>
          <w:rFonts w:ascii="Calibri" w:hAnsi="Calibri" w:cs="Calibri"/>
          <w:lang w:eastAsia="zh-TW"/>
        </w:rPr>
        <w:t>。</w:t>
      </w:r>
    </w:p>
    <w:p w:rsidR="000C3722" w:rsidRPr="00477CB6" w:rsidRDefault="000C3722" w:rsidP="000C3722">
      <w:pPr>
        <w:pStyle w:val="Tabletext"/>
        <w:keepLines w:val="0"/>
        <w:spacing w:after="0" w:line="240" w:lineRule="auto"/>
        <w:ind w:left="2551"/>
        <w:rPr>
          <w:rFonts w:ascii="Calibri" w:hAnsi="Calibri" w:cs="Calibri"/>
          <w:lang w:eastAsia="zh-TW"/>
        </w:rPr>
      </w:pPr>
    </w:p>
    <w:p w:rsidR="000C3722" w:rsidRPr="00477CB6" w:rsidRDefault="000C3722" w:rsidP="000C372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/>
          <w:lang w:eastAsia="zh-TW"/>
        </w:rPr>
        <w:t>INSERT  DTAAJ020</w:t>
      </w:r>
      <w:r w:rsidR="008463DA" w:rsidRPr="00477CB6">
        <w:rPr>
          <w:rFonts w:ascii="Calibri" w:hAnsi="Calibri" w:cs="Calibri" w:hint="eastAsia"/>
          <w:lang w:eastAsia="zh-TW"/>
        </w:rPr>
        <w:t>：</w:t>
      </w:r>
    </w:p>
    <w:p w:rsidR="008463DA" w:rsidRPr="00477CB6" w:rsidRDefault="008463DA" w:rsidP="008463D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依照畫面區塊</w:t>
      </w:r>
      <w:r w:rsidRPr="00477CB6">
        <w:rPr>
          <w:rFonts w:ascii="Calibri" w:hAnsi="Calibri" w:cs="Calibri" w:hint="eastAsia"/>
          <w:lang w:eastAsia="zh-TW"/>
        </w:rPr>
        <w:t>B</w:t>
      </w:r>
      <w:r w:rsidRPr="00477CB6">
        <w:rPr>
          <w:rFonts w:ascii="Calibri" w:hAnsi="Calibri" w:cs="Calibri" w:hint="eastAsia"/>
          <w:lang w:eastAsia="zh-TW"/>
        </w:rPr>
        <w:t>新增的項目內容資料逐筆寫入</w:t>
      </w:r>
      <w:r w:rsidR="00B65042" w:rsidRPr="00477CB6">
        <w:rPr>
          <w:rFonts w:ascii="Calibri" w:hAnsi="Calibri" w:cs="Calibri" w:hint="eastAsia"/>
          <w:lang w:eastAsia="zh-TW"/>
        </w:rPr>
        <w:t>(</w:t>
      </w:r>
      <w:r w:rsidR="00B65042" w:rsidRPr="00477CB6">
        <w:rPr>
          <w:rFonts w:ascii="Calibri" w:hAnsi="Calibri" w:cs="Calibri" w:hint="eastAsia"/>
          <w:lang w:eastAsia="zh-TW"/>
        </w:rPr>
        <w:t>若有資料的話</w:t>
      </w:r>
      <w:r w:rsidR="00B65042" w:rsidRPr="00477CB6">
        <w:rPr>
          <w:rFonts w:ascii="Calibri" w:hAnsi="Calibri" w:cs="Calibri" w:hint="eastAsia"/>
          <w:lang w:eastAsia="zh-TW"/>
        </w:rPr>
        <w:t>)</w:t>
      </w:r>
    </w:p>
    <w:tbl>
      <w:tblPr>
        <w:tblW w:w="7004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5528"/>
      </w:tblGrid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 w:rsidP="00A274D9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</w:rPr>
              <w:t>欄位名稱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 w:rsidP="00A274D9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</w:rPr>
              <w:t>資料來源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3722" w:rsidRPr="00477CB6" w:rsidRDefault="000C3722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受理編號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3722" w:rsidRPr="00477CB6" w:rsidRDefault="000C3722" w:rsidP="00A274D9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</w:rPr>
              <w:t>畫面</w:t>
            </w:r>
            <w:r w:rsidR="00D515AE" w:rsidRPr="00477CB6">
              <w:rPr>
                <w:rFonts w:ascii="Calibri" w:hAnsi="Calibri" w:cs="Calibri" w:hint="eastAsia"/>
                <w:sz w:val="20"/>
              </w:rPr>
              <w:t>.</w:t>
            </w:r>
            <w:r w:rsidR="00D515AE" w:rsidRPr="00477CB6">
              <w:rPr>
                <w:rFonts w:ascii="Calibri" w:hAnsi="Calibri" w:cs="Calibri" w:hint="eastAsia"/>
                <w:sz w:val="20"/>
              </w:rPr>
              <w:t>受理編號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自調編號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A274D9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$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最大自調編號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+ 1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 w:hint="eastAsia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流水編號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A274D9">
            <w:pPr>
              <w:rPr>
                <w:rFonts w:ascii="Calibri" w:hAnsi="Calibri" w:cs="Calibri" w:hint="eastAsia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依資料筆數從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1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開始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資料分類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A274D9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項目</w:t>
            </w:r>
            <w:r w:rsidR="00D515AE" w:rsidRPr="00477CB6">
              <w:rPr>
                <w:rFonts w:ascii="Calibri" w:hAnsi="Calibri" w:cs="Calibri" w:hint="eastAsia"/>
                <w:sz w:val="20"/>
                <w:szCs w:val="20"/>
              </w:rPr>
              <w:t>VALUE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疾病名稱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A274D9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IF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項目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VALUE=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4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內容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開始日期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63DA" w:rsidRPr="00477CB6" w:rsidRDefault="008463DA"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IF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項目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VALUE=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1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內容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開始日期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(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轉西元年月日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)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結束日期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463DA" w:rsidRPr="00477CB6" w:rsidRDefault="008463DA"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IF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項目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VALUE=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1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內容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結束日期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(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轉西元年月日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)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日期敘述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8463DA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IF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項目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VALUE=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2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OR 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“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3</w:t>
            </w:r>
            <w:r w:rsidRPr="00477CB6">
              <w:rPr>
                <w:rFonts w:ascii="Calibri" w:hAnsi="Calibri" w:cs="Calibri"/>
                <w:sz w:val="20"/>
                <w:szCs w:val="20"/>
              </w:rPr>
              <w:t>”</w:t>
            </w:r>
            <w:r w:rsidRPr="00477CB6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內容</w:t>
            </w:r>
          </w:p>
        </w:tc>
      </w:tr>
      <w:tr w:rsidR="00B65042" w:rsidRPr="00477CB6" w:rsidTr="008463DA">
        <w:trPr>
          <w:trHeight w:val="33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63DA" w:rsidRPr="00477CB6" w:rsidRDefault="008463DA" w:rsidP="00A274D9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 w:hint="eastAsia"/>
                <w:sz w:val="20"/>
                <w:szCs w:val="20"/>
              </w:rPr>
              <w:t>備註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63DA" w:rsidRPr="00477CB6" w:rsidRDefault="008463DA" w:rsidP="00A274D9">
            <w:pPr>
              <w:rPr>
                <w:rFonts w:ascii="Calibri" w:hAnsi="Calibri" w:cs="Calibri"/>
                <w:sz w:val="20"/>
                <w:szCs w:val="20"/>
              </w:rPr>
            </w:pPr>
            <w:r w:rsidRPr="00477CB6">
              <w:rPr>
                <w:rFonts w:ascii="Calibri" w:hAnsi="Calibri" w:cs="Calibri" w:hint="eastAsia"/>
                <w:sz w:val="20"/>
                <w:szCs w:val="20"/>
              </w:rPr>
              <w:t>畫面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.</w:t>
            </w:r>
            <w:r w:rsidRPr="00477CB6">
              <w:rPr>
                <w:rFonts w:ascii="Calibri" w:hAnsi="Calibri" w:cs="Calibri" w:hint="eastAsia"/>
                <w:sz w:val="20"/>
                <w:szCs w:val="20"/>
              </w:rPr>
              <w:t>備註</w:t>
            </w:r>
          </w:p>
        </w:tc>
      </w:tr>
    </w:tbl>
    <w:p w:rsidR="000C3722" w:rsidRPr="00477CB6" w:rsidRDefault="000C3722" w:rsidP="000C3722">
      <w:pPr>
        <w:pStyle w:val="Tabletext"/>
        <w:keepLines w:val="0"/>
        <w:spacing w:after="0" w:line="240" w:lineRule="auto"/>
        <w:rPr>
          <w:rFonts w:ascii="Calibri" w:hAnsi="Calibri" w:cs="Calibri"/>
          <w:lang w:eastAsia="zh-TW"/>
        </w:rPr>
      </w:pPr>
    </w:p>
    <w:p w:rsidR="000C3722" w:rsidRPr="00477CB6" w:rsidRDefault="000C3722" w:rsidP="000C37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失敗處理：</w:t>
      </w:r>
    </w:p>
    <w:p w:rsidR="00DF7B2A" w:rsidRPr="00477CB6" w:rsidRDefault="00DF7B2A" w:rsidP="000C372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 w:hint="eastAsia"/>
          <w:lang w:eastAsia="zh-TW"/>
        </w:rPr>
        <w:t>ROLLBACK</w:t>
      </w:r>
      <w:r w:rsidRPr="00477CB6">
        <w:rPr>
          <w:rFonts w:ascii="Calibri" w:hAnsi="Calibri" w:cs="Calibri" w:hint="eastAsia"/>
          <w:lang w:eastAsia="zh-TW"/>
        </w:rPr>
        <w:t>。</w:t>
      </w:r>
    </w:p>
    <w:p w:rsidR="000C3722" w:rsidRPr="00477CB6" w:rsidRDefault="000C3722" w:rsidP="00DF7B2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Calibri" w:hAnsi="Calibri" w:cs="Calibri" w:hint="eastAsia"/>
          <w:lang w:eastAsia="zh-TW"/>
        </w:rPr>
      </w:pPr>
      <w:r w:rsidRPr="00477CB6">
        <w:rPr>
          <w:rFonts w:ascii="Calibri" w:hAnsi="Calibri" w:cs="Calibri"/>
          <w:lang w:eastAsia="zh-TW"/>
        </w:rPr>
        <w:t>回覆訊息：</w:t>
      </w:r>
      <w:r w:rsidRPr="00477CB6">
        <w:rPr>
          <w:rFonts w:ascii="Calibri" w:hAnsi="Calibri" w:cs="Calibri"/>
          <w:lang w:eastAsia="zh-TW"/>
        </w:rPr>
        <w:t xml:space="preserve"> “</w:t>
      </w:r>
      <w:r w:rsidRPr="00477CB6">
        <w:rPr>
          <w:rFonts w:ascii="Calibri" w:hAnsi="Calibri" w:cs="Calibri"/>
          <w:lang w:eastAsia="zh-TW"/>
        </w:rPr>
        <w:t>寫入</w:t>
      </w:r>
      <w:r w:rsidR="008463DA" w:rsidRPr="00477CB6">
        <w:rPr>
          <w:rFonts w:ascii="Calibri" w:hAnsi="Calibri" w:cs="Calibri" w:hint="eastAsia"/>
          <w:lang w:eastAsia="zh-TW"/>
        </w:rPr>
        <w:t>自調病歷檔</w:t>
      </w:r>
      <w:r w:rsidRPr="00477CB6">
        <w:rPr>
          <w:rFonts w:ascii="Calibri" w:hAnsi="Calibri" w:cs="Calibri"/>
          <w:lang w:eastAsia="zh-TW"/>
        </w:rPr>
        <w:t>失敗</w:t>
      </w:r>
      <w:r w:rsidRPr="00477CB6">
        <w:rPr>
          <w:rFonts w:ascii="Calibri" w:hAnsi="Calibri" w:cs="Calibri"/>
          <w:lang w:eastAsia="zh-TW"/>
        </w:rPr>
        <w:t xml:space="preserve">” </w:t>
      </w:r>
      <w:r w:rsidRPr="00477CB6">
        <w:rPr>
          <w:rFonts w:ascii="Calibri" w:hAnsi="Calibri" w:cs="Calibri"/>
          <w:lang w:eastAsia="zh-TW"/>
        </w:rPr>
        <w:t>。</w:t>
      </w:r>
    </w:p>
    <w:p w:rsidR="00DF7B2A" w:rsidRPr="00477CB6" w:rsidRDefault="00DF7B2A" w:rsidP="00DF7B2A">
      <w:pPr>
        <w:pStyle w:val="Tabletext"/>
        <w:keepLines w:val="0"/>
        <w:spacing w:after="0" w:line="240" w:lineRule="auto"/>
        <w:ind w:left="2551"/>
        <w:rPr>
          <w:rFonts w:ascii="Calibri" w:hAnsi="Calibri" w:cs="Calibri"/>
          <w:lang w:eastAsia="zh-TW"/>
        </w:rPr>
      </w:pPr>
    </w:p>
    <w:p w:rsidR="00DD6724" w:rsidRPr="00477CB6" w:rsidRDefault="00DD6724" w:rsidP="00DD6724">
      <w:pPr>
        <w:pStyle w:val="Tabletext"/>
        <w:keepLines w:val="0"/>
        <w:spacing w:after="0" w:line="240" w:lineRule="auto"/>
        <w:ind w:left="851"/>
        <w:rPr>
          <w:rFonts w:ascii="Calibri" w:hAnsi="Calibri" w:cs="Calibri"/>
          <w:lang w:eastAsia="zh-TW"/>
        </w:rPr>
      </w:pPr>
    </w:p>
    <w:p w:rsidR="0014740F" w:rsidRPr="00DE1AA0" w:rsidRDefault="0014740F" w:rsidP="001474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Calibri" w:hAnsi="Calibri" w:cs="Calibri"/>
          <w:color w:val="000000"/>
          <w:lang w:eastAsia="zh-TW"/>
        </w:rPr>
      </w:pPr>
      <w:r w:rsidRPr="00477CB6">
        <w:rPr>
          <w:rFonts w:ascii="Calibri" w:hAnsi="Calibri" w:cs="Calibri"/>
          <w:u w:val="single"/>
          <w:lang w:eastAsia="zh-TW"/>
        </w:rPr>
        <w:t>簡訊發送：</w:t>
      </w:r>
      <w:r w:rsidR="00915A20" w:rsidRPr="00DE1AA0">
        <w:rPr>
          <w:rFonts w:ascii="Calibri" w:hAnsi="Calibri" w:cs="Calibri" w:hint="eastAsia"/>
          <w:color w:val="000000"/>
          <w:u w:val="single"/>
          <w:lang w:eastAsia="zh-TW"/>
        </w:rPr>
        <w:t>(</w:t>
      </w:r>
      <w:r w:rsidR="00915A20" w:rsidRPr="00DE1AA0">
        <w:rPr>
          <w:rFonts w:ascii="標楷體" w:eastAsia="標楷體" w:hAnsi="標楷體" w:cs="Courier New" w:hint="eastAsia"/>
          <w:b/>
          <w:color w:val="000000"/>
          <w:lang w:eastAsia="zh-TW"/>
        </w:rPr>
        <w:t>只有當天第一次補全文件時，會發一封簡訊給經手人)</w:t>
      </w:r>
    </w:p>
    <w:p w:rsidR="00BE2D64" w:rsidRPr="00477CB6" w:rsidRDefault="0023558A" w:rsidP="001474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CALL AA_Z7Z000.</w:t>
      </w:r>
      <w:r w:rsidRPr="00477CB6">
        <w:rPr>
          <w:rFonts w:ascii="Calibri" w:hAnsi="Calibri" w:cs="Calibri"/>
        </w:rPr>
        <w:t xml:space="preserve"> sendClamMsg</w:t>
      </w:r>
      <w:r w:rsidR="006C3128" w:rsidRPr="00477CB6">
        <w:rPr>
          <w:rFonts w:ascii="Calibri" w:hAnsi="Calibri" w:cs="Calibri"/>
          <w:lang w:eastAsia="zh-TW"/>
        </w:rPr>
        <w:t>()</w:t>
      </w:r>
      <w:r w:rsidR="006C3128" w:rsidRPr="00477CB6">
        <w:rPr>
          <w:rFonts w:ascii="Calibri" w:hAnsi="Calibri" w:cs="Calibri"/>
          <w:lang w:eastAsia="zh-TW"/>
        </w:rPr>
        <w:t>，原先寄送給送件人的，合併至</w:t>
      </w:r>
      <w:r w:rsidR="006C3128" w:rsidRPr="00477CB6">
        <w:rPr>
          <w:rFonts w:ascii="Calibri" w:hAnsi="Calibri" w:cs="Calibri"/>
          <w:lang w:eastAsia="zh-TW"/>
        </w:rPr>
        <w:t>AA_Z7Z000()</w:t>
      </w:r>
    </w:p>
    <w:p w:rsidR="00BE2D64" w:rsidRPr="00477CB6" w:rsidRDefault="00BE2D64" w:rsidP="00BE2D6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lang w:eastAsia="zh-TW"/>
        </w:rPr>
      </w:pPr>
      <w:r w:rsidRPr="00477CB6">
        <w:rPr>
          <w:rFonts w:ascii="Calibri" w:hAnsi="Calibri" w:cs="Calibri"/>
          <w:lang w:eastAsia="zh-TW"/>
        </w:rPr>
        <w:t>傳入參數</w:t>
      </w:r>
    </w:p>
    <w:tbl>
      <w:tblPr>
        <w:tblW w:w="5940" w:type="dxa"/>
        <w:tblInd w:w="19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70A8" w:rsidRPr="00477CB6" w:rsidTr="000670A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70A8" w:rsidRPr="00477CB6" w:rsidRDefault="000670A8" w:rsidP="000670A8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</w:rPr>
              <w:t>欄位名稱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70A8" w:rsidRPr="00477CB6" w:rsidRDefault="000670A8" w:rsidP="000670A8">
            <w:pPr>
              <w:jc w:val="center"/>
              <w:rPr>
                <w:rFonts w:ascii="Calibri" w:eastAsia="細明體" w:hAnsi="Calibri" w:cs="Calibri"/>
                <w:b/>
                <w:bCs/>
                <w:sz w:val="20"/>
              </w:rPr>
            </w:pPr>
            <w:r w:rsidRPr="00477CB6">
              <w:rPr>
                <w:rFonts w:ascii="Calibri" w:eastAsia="細明體" w:hAnsi="Calibri" w:cs="Calibri"/>
                <w:b/>
                <w:bCs/>
                <w:sz w:val="20"/>
              </w:rPr>
              <w:t>資料來源</w:t>
            </w:r>
          </w:p>
        </w:tc>
      </w:tr>
      <w:tr w:rsidR="000670A8" w:rsidRPr="00477CB6" w:rsidTr="000670A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0A8" w:rsidRPr="00477CB6" w:rsidRDefault="000670A8" w:rsidP="000670A8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寄送類別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70A8" w:rsidRPr="00477CB6" w:rsidRDefault="000670A8" w:rsidP="000670A8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</w:rPr>
              <w:t>‘2’</w:t>
            </w:r>
          </w:p>
        </w:tc>
      </w:tr>
      <w:tr w:rsidR="000670A8" w:rsidRPr="00477CB6" w:rsidTr="000670A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0A8" w:rsidRPr="00477CB6" w:rsidRDefault="000670A8" w:rsidP="000670A8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受理編號</w:t>
            </w:r>
            <w:r w:rsidRPr="00477CB6">
              <w:rPr>
                <w:rFonts w:ascii="Calibri" w:eastAsia="細明體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70A8" w:rsidRPr="00477CB6" w:rsidRDefault="000670A8" w:rsidP="000670A8">
            <w:pPr>
              <w:rPr>
                <w:rFonts w:ascii="Calibri" w:hAnsi="Calibri" w:cs="Calibri"/>
                <w:sz w:val="20"/>
              </w:rPr>
            </w:pPr>
            <w:r w:rsidRPr="00477CB6">
              <w:rPr>
                <w:rFonts w:ascii="Calibri" w:hAnsi="Calibri" w:cs="Calibri"/>
                <w:sz w:val="20"/>
              </w:rPr>
              <w:t>受理編號</w:t>
            </w:r>
          </w:p>
        </w:tc>
      </w:tr>
      <w:tr w:rsidR="000670A8" w:rsidRPr="00477CB6" w:rsidTr="00E52E9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0A8" w:rsidRPr="00477CB6" w:rsidRDefault="000670A8" w:rsidP="000670A8">
            <w:pPr>
              <w:rPr>
                <w:rFonts w:ascii="Calibri" w:eastAsia="細明體" w:hAnsi="Calibri" w:cs="Calibri"/>
                <w:sz w:val="20"/>
                <w:szCs w:val="20"/>
              </w:rPr>
            </w:pPr>
            <w:r w:rsidRPr="00477CB6">
              <w:rPr>
                <w:rFonts w:ascii="Calibri" w:eastAsia="細明體" w:hAnsi="Calibri" w:cs="Calibri"/>
                <w:sz w:val="20"/>
                <w:szCs w:val="20"/>
              </w:rPr>
              <w:t>程式代碼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70A8" w:rsidRPr="00477CB6" w:rsidRDefault="000670A8" w:rsidP="000670A8">
            <w:pPr>
              <w:pStyle w:val="Tabletext"/>
              <w:keepLines w:val="0"/>
              <w:widowControl/>
              <w:spacing w:after="0" w:line="240" w:lineRule="auto"/>
              <w:rPr>
                <w:rFonts w:ascii="Calibri" w:hAnsi="Calibri" w:cs="Calibri"/>
                <w:szCs w:val="24"/>
                <w:lang w:eastAsia="zh-TW"/>
              </w:rPr>
            </w:pPr>
            <w:r w:rsidRPr="00477CB6">
              <w:rPr>
                <w:rFonts w:ascii="Calibri" w:hAnsi="Calibri" w:cs="Calibri"/>
                <w:szCs w:val="24"/>
                <w:lang w:eastAsia="zh-TW"/>
              </w:rPr>
              <w:t>AAJ0010</w:t>
            </w:r>
            <w:r w:rsidR="00E05B0F">
              <w:rPr>
                <w:rFonts w:ascii="Calibri" w:hAnsi="Calibri" w:cs="Calibri" w:hint="eastAsia"/>
                <w:szCs w:val="24"/>
                <w:lang w:eastAsia="zh-TW"/>
              </w:rPr>
              <w:t>1</w:t>
            </w:r>
          </w:p>
        </w:tc>
      </w:tr>
      <w:tr w:rsidR="00E05B0F" w:rsidRPr="00477CB6" w:rsidTr="000670A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5B0F" w:rsidRPr="00477CB6" w:rsidRDefault="00E05B0F" w:rsidP="000670A8">
            <w:pPr>
              <w:rPr>
                <w:rFonts w:ascii="Calibri" w:eastAsia="細明體" w:hAnsi="Calibri" w:cs="Calibri"/>
                <w:sz w:val="20"/>
                <w:szCs w:val="20"/>
              </w:rPr>
            </w:pPr>
            <w:r>
              <w:rPr>
                <w:rFonts w:ascii="Calibri" w:eastAsia="細明體" w:hAnsi="Calibri" w:cs="Calibri" w:hint="eastAsia"/>
                <w:sz w:val="20"/>
                <w:szCs w:val="20"/>
              </w:rPr>
              <w:t>發送對象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05B0F" w:rsidRPr="00477CB6" w:rsidRDefault="00E05B0F" w:rsidP="000670A8">
            <w:pPr>
              <w:pStyle w:val="Tabletext"/>
              <w:keepLines w:val="0"/>
              <w:widowControl/>
              <w:spacing w:after="0" w:line="240" w:lineRule="auto"/>
              <w:rPr>
                <w:rFonts w:ascii="Calibri" w:hAnsi="Calibri" w:cs="Calibri"/>
                <w:szCs w:val="24"/>
                <w:lang w:eastAsia="zh-TW"/>
              </w:rPr>
            </w:pPr>
            <w:r>
              <w:rPr>
                <w:rFonts w:ascii="Calibri" w:hAnsi="Calibri" w:cs="Calibri"/>
                <w:szCs w:val="24"/>
                <w:lang w:eastAsia="zh-TW"/>
              </w:rPr>
              <w:t>“</w:t>
            </w:r>
            <w:r>
              <w:rPr>
                <w:rFonts w:ascii="Calibri" w:hAnsi="Calibri" w:cs="Calibri" w:hint="eastAsia"/>
                <w:szCs w:val="24"/>
                <w:lang w:eastAsia="zh-TW"/>
              </w:rPr>
              <w:t>2</w:t>
            </w:r>
            <w:r>
              <w:rPr>
                <w:rFonts w:ascii="Calibri" w:hAnsi="Calibri" w:cs="Calibri"/>
                <w:szCs w:val="24"/>
                <w:lang w:eastAsia="zh-TW"/>
              </w:rPr>
              <w:t>”</w:t>
            </w:r>
            <w:r>
              <w:rPr>
                <w:rFonts w:ascii="Calibri" w:hAnsi="Calibri" w:cs="Calibri" w:hint="eastAsia"/>
                <w:szCs w:val="24"/>
                <w:lang w:eastAsia="zh-TW"/>
              </w:rPr>
              <w:t xml:space="preserve"> (</w:t>
            </w:r>
            <w:r>
              <w:rPr>
                <w:rFonts w:ascii="Calibri" w:hAnsi="Calibri" w:cs="Calibri" w:hint="eastAsia"/>
                <w:szCs w:val="24"/>
                <w:lang w:eastAsia="zh-TW"/>
              </w:rPr>
              <w:t>送件人</w:t>
            </w:r>
            <w:r>
              <w:rPr>
                <w:rFonts w:ascii="Calibri" w:hAnsi="Calibri" w:cs="Calibri" w:hint="eastAsia"/>
                <w:szCs w:val="24"/>
                <w:lang w:eastAsia="zh-TW"/>
              </w:rPr>
              <w:t>)</w:t>
            </w:r>
          </w:p>
        </w:tc>
      </w:tr>
    </w:tbl>
    <w:p w:rsidR="000670A8" w:rsidRPr="00477CB6" w:rsidRDefault="00567FB7" w:rsidP="000670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Calibri" w:hAnsi="Calibri" w:cs="Calibri"/>
          <w:szCs w:val="24"/>
          <w:lang w:eastAsia="zh-TW"/>
        </w:rPr>
      </w:pPr>
      <w:r w:rsidRPr="00477CB6">
        <w:rPr>
          <w:rFonts w:ascii="Calibri" w:hAnsi="Calibri" w:cs="Calibri"/>
          <w:szCs w:val="24"/>
          <w:lang w:eastAsia="zh-TW"/>
        </w:rPr>
        <w:t>若在傳送簡訊發生失敗</w:t>
      </w:r>
    </w:p>
    <w:p w:rsidR="00567FB7" w:rsidRPr="00477CB6" w:rsidRDefault="00567FB7" w:rsidP="00567F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/>
          <w:szCs w:val="24"/>
          <w:lang w:eastAsia="zh-TW"/>
        </w:rPr>
      </w:pPr>
      <w:r w:rsidRPr="00477CB6">
        <w:rPr>
          <w:rFonts w:ascii="Calibri" w:hAnsi="Calibri" w:cs="Calibri"/>
          <w:szCs w:val="24"/>
          <w:lang w:eastAsia="zh-TW"/>
        </w:rPr>
        <w:t>Rollback</w:t>
      </w:r>
    </w:p>
    <w:p w:rsidR="00567FB7" w:rsidRDefault="00567FB7" w:rsidP="00567F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Calibri" w:hAnsi="Calibri" w:cs="Calibri" w:hint="eastAsia"/>
          <w:szCs w:val="24"/>
          <w:lang w:eastAsia="zh-TW"/>
        </w:rPr>
      </w:pPr>
      <w:r w:rsidRPr="00477CB6">
        <w:rPr>
          <w:rFonts w:ascii="Calibri" w:hAnsi="Calibri" w:cs="Calibri"/>
          <w:szCs w:val="24"/>
          <w:lang w:eastAsia="zh-TW"/>
        </w:rPr>
        <w:t>DTAAZ700</w:t>
      </w:r>
      <w:r w:rsidRPr="00477CB6">
        <w:rPr>
          <w:rFonts w:ascii="Calibri" w:hAnsi="Calibri" w:cs="Calibri"/>
          <w:szCs w:val="24"/>
          <w:lang w:eastAsia="zh-TW"/>
        </w:rPr>
        <w:t>寫入一筆寄送類別為</w:t>
      </w:r>
      <w:r w:rsidRPr="00477CB6">
        <w:rPr>
          <w:rFonts w:ascii="Calibri" w:hAnsi="Calibri" w:cs="Calibri"/>
          <w:szCs w:val="24"/>
          <w:lang w:eastAsia="zh-TW"/>
        </w:rPr>
        <w:t>”X”</w:t>
      </w:r>
      <w:r w:rsidRPr="00477CB6">
        <w:rPr>
          <w:rFonts w:ascii="Calibri" w:hAnsi="Calibri" w:cs="Calibri"/>
          <w:szCs w:val="24"/>
          <w:lang w:eastAsia="zh-TW"/>
        </w:rPr>
        <w:t>的記錄</w:t>
      </w:r>
    </w:p>
    <w:p w:rsidR="0078206C" w:rsidRPr="00477CB6" w:rsidRDefault="0078206C" w:rsidP="00E05B0F">
      <w:pPr>
        <w:pStyle w:val="Tabletext"/>
        <w:keepLines w:val="0"/>
        <w:spacing w:after="0" w:line="240" w:lineRule="auto"/>
        <w:rPr>
          <w:rFonts w:ascii="Calibri" w:hAnsi="Calibri" w:cs="Calibri"/>
          <w:szCs w:val="24"/>
          <w:lang w:eastAsia="zh-TW"/>
        </w:rPr>
      </w:pPr>
    </w:p>
    <w:p w:rsidR="0078206C" w:rsidRPr="00DE1AA0" w:rsidRDefault="0078206C" w:rsidP="0014740F">
      <w:pPr>
        <w:pStyle w:val="Tabletext"/>
        <w:keepLines w:val="0"/>
        <w:spacing w:after="0" w:line="240" w:lineRule="auto"/>
        <w:ind w:left="851"/>
        <w:rPr>
          <w:rFonts w:ascii="標楷體" w:eastAsia="標楷體" w:hAnsi="標楷體" w:hint="eastAsia"/>
          <w:b/>
          <w:color w:val="000000"/>
          <w:lang w:eastAsia="zh-TW"/>
        </w:rPr>
      </w:pPr>
      <w:r w:rsidRPr="00DE1AA0">
        <w:rPr>
          <w:rFonts w:ascii="Calibri" w:hAnsi="Calibri" w:cs="Calibri" w:hint="eastAsia"/>
          <w:color w:val="000000"/>
          <w:lang w:eastAsia="zh-TW"/>
        </w:rPr>
        <w:t>5.5</w:t>
      </w:r>
      <w:r w:rsidR="00F82AC6" w:rsidRPr="00DE1AA0">
        <w:rPr>
          <w:rFonts w:ascii="Calibri" w:hAnsi="Calibri" w:cs="Calibri" w:hint="eastAsia"/>
          <w:color w:val="000000"/>
          <w:lang w:eastAsia="zh-TW"/>
        </w:rPr>
        <w:t>.</w:t>
      </w:r>
      <w:r w:rsidR="00F82AC6" w:rsidRPr="00DE1AA0">
        <w:rPr>
          <w:rFonts w:ascii="標楷體" w:eastAsia="標楷體" w:hAnsi="標楷體" w:hint="eastAsia"/>
          <w:b/>
          <w:color w:val="000000"/>
          <w:lang w:eastAsia="zh-TW"/>
        </w:rPr>
        <w:t xml:space="preserve"> 顯示確認訊息，如果同意，則讓畫面自動轉回理賠補全的作業畫面</w:t>
      </w:r>
    </w:p>
    <w:p w:rsidR="00F82AC6" w:rsidRDefault="00F82AC6" w:rsidP="00F82AC6">
      <w:pPr>
        <w:adjustRightInd w:val="0"/>
        <w:snapToGrid w:val="0"/>
        <w:spacing w:line="240" w:lineRule="atLeast"/>
        <w:rPr>
          <w:rFonts w:ascii="標楷體" w:eastAsia="標楷體" w:hAnsi="標楷體" w:cs="Courier New"/>
          <w:b/>
        </w:rPr>
      </w:pPr>
      <w:r>
        <w:rPr>
          <w:rFonts w:ascii="標楷體" w:eastAsia="標楷體" w:hAnsi="標楷體" w:cs="Courier New" w:hint="eastAsia"/>
          <w:b/>
        </w:rPr>
        <w:t>拋出確認訊息，</w:t>
      </w:r>
    </w:p>
    <w:p w:rsidR="00F82AC6" w:rsidRDefault="00F82AC6" w:rsidP="00F82AC6">
      <w:pPr>
        <w:adjustRightInd w:val="0"/>
        <w:snapToGrid w:val="0"/>
        <w:spacing w:line="240" w:lineRule="atLeast"/>
        <w:rPr>
          <w:rFonts w:ascii="標楷體" w:eastAsia="標楷體" w:hAnsi="標楷體" w:cs="Courier New"/>
          <w:b/>
        </w:rPr>
      </w:pPr>
      <w:r w:rsidRPr="00900110">
        <w:rPr>
          <w:noProof/>
        </w:rPr>
        <w:pict>
          <v:shape id="圖片 5" o:spid="_x0000_i1027" type="#_x0000_t75" style="width:387pt;height:132pt;visibility:visible">
            <v:imagedata r:id="rId10" o:title=""/>
          </v:shape>
        </w:pict>
      </w:r>
    </w:p>
    <w:p w:rsidR="00F82AC6" w:rsidRDefault="00F82AC6" w:rsidP="00F82AC6">
      <w:pPr>
        <w:adjustRightInd w:val="0"/>
        <w:snapToGrid w:val="0"/>
        <w:spacing w:line="240" w:lineRule="atLeast"/>
        <w:rPr>
          <w:rFonts w:ascii="標楷體" w:eastAsia="標楷體" w:hAnsi="標楷體" w:cs="Courier New"/>
          <w:b/>
        </w:rPr>
      </w:pPr>
      <w:r>
        <w:rPr>
          <w:rFonts w:ascii="標楷體" w:eastAsia="標楷體" w:hAnsi="標楷體" w:cs="Courier New" w:hint="eastAsia"/>
          <w:b/>
        </w:rPr>
        <w:t>如果點選</w:t>
      </w:r>
      <w:r>
        <w:rPr>
          <w:rFonts w:ascii="標楷體" w:eastAsia="標楷體" w:hAnsi="標楷體" w:cs="Courier New" w:hint="eastAsia"/>
          <w:b/>
          <w:bdr w:val="single" w:sz="4" w:space="0" w:color="auto"/>
        </w:rPr>
        <w:t>確定</w:t>
      </w:r>
      <w:r>
        <w:rPr>
          <w:rFonts w:ascii="標楷體" w:eastAsia="標楷體" w:hAnsi="標楷體" w:cs="Courier New" w:hint="eastAsia"/>
          <w:b/>
        </w:rPr>
        <w:t>，則會將會面轉至理賠補全輸入畫面</w:t>
      </w:r>
    </w:p>
    <w:p w:rsidR="00F82AC6" w:rsidRPr="005A60AA" w:rsidRDefault="00F82AC6" w:rsidP="00F82AC6">
      <w:pPr>
        <w:adjustRightInd w:val="0"/>
        <w:snapToGrid w:val="0"/>
        <w:spacing w:line="240" w:lineRule="atLeast"/>
        <w:rPr>
          <w:rFonts w:ascii="標楷體" w:eastAsia="標楷體" w:hAnsi="標楷體" w:cs="Courier New"/>
          <w:b/>
        </w:rPr>
      </w:pPr>
      <w:r w:rsidRPr="00900110">
        <w:rPr>
          <w:noProof/>
        </w:rPr>
        <w:pict>
          <v:shape id="圖片 7" o:spid="_x0000_i1028" type="#_x0000_t75" style="width:6in;height:126pt;visibility:visible">
            <v:imagedata r:id="rId11" o:title=""/>
          </v:shape>
        </w:pict>
      </w:r>
    </w:p>
    <w:p w:rsidR="00F82AC6" w:rsidRPr="00477CB6" w:rsidRDefault="00F82AC6" w:rsidP="0014740F">
      <w:pPr>
        <w:pStyle w:val="Tabletext"/>
        <w:keepLines w:val="0"/>
        <w:spacing w:after="0" w:line="240" w:lineRule="auto"/>
        <w:ind w:left="851"/>
        <w:rPr>
          <w:rFonts w:ascii="Calibri" w:hAnsi="Calibri" w:cs="Calibri"/>
          <w:lang w:eastAsia="zh-TW"/>
        </w:rPr>
      </w:pPr>
    </w:p>
    <w:p w:rsidR="00F70CDD" w:rsidRDefault="00F70CDD">
      <w:pPr>
        <w:pStyle w:val="Tabletext"/>
        <w:keepLines w:val="0"/>
        <w:spacing w:after="0" w:line="240" w:lineRule="auto"/>
        <w:rPr>
          <w:ins w:id="15" w:author="洪豪" w:date="2018-10-02T14:40:00Z"/>
          <w:rFonts w:ascii="Calibri" w:hAnsi="Calibri" w:cs="Calibri"/>
          <w:lang w:eastAsia="zh-TW"/>
        </w:rPr>
      </w:pPr>
    </w:p>
    <w:p w:rsidR="000212E5" w:rsidRDefault="0046795C">
      <w:pPr>
        <w:pStyle w:val="Tabletext"/>
        <w:keepLines w:val="0"/>
        <w:spacing w:after="0" w:line="240" w:lineRule="auto"/>
        <w:rPr>
          <w:ins w:id="16" w:author="洪豪" w:date="2018-10-02T14:40:00Z"/>
          <w:rFonts w:ascii="Calibri" w:hAnsi="Calibri" w:cs="Calibri"/>
          <w:lang w:eastAsia="zh-TW"/>
        </w:rPr>
      </w:pPr>
      <w:ins w:id="17" w:author="洪豪" w:date="2018-10-02T16:19:00Z">
        <w:r>
          <w:rPr>
            <w:rFonts w:ascii="Calibri" w:hAnsi="Calibri" w:cs="Calibri" w:hint="eastAsia"/>
            <w:lang w:eastAsia="zh-TW"/>
          </w:rPr>
          <w:t>2018-10-02</w:t>
        </w:r>
      </w:ins>
    </w:p>
    <w:p w:rsidR="000212E5" w:rsidRDefault="000212E5">
      <w:pPr>
        <w:pStyle w:val="Tabletext"/>
        <w:keepLines w:val="0"/>
        <w:spacing w:after="0" w:line="240" w:lineRule="auto"/>
        <w:rPr>
          <w:ins w:id="18" w:author="洪豪" w:date="2018-10-02T14:40:00Z"/>
          <w:rFonts w:ascii="Calibri" w:hAnsi="Calibri" w:cs="Calibri"/>
          <w:lang w:eastAsia="zh-TW"/>
        </w:rPr>
      </w:pPr>
      <w:ins w:id="19" w:author="洪豪" w:date="2018-10-02T14:40:00Z">
        <w:r>
          <w:rPr>
            <w:rFonts w:ascii="Calibri" w:hAnsi="Calibri" w:cs="Calibri" w:hint="eastAsia"/>
            <w:lang w:eastAsia="zh-TW"/>
          </w:rPr>
          <w:t>新增功能</w:t>
        </w:r>
      </w:ins>
    </w:p>
    <w:p w:rsidR="000212E5" w:rsidRDefault="000212E5">
      <w:pPr>
        <w:pStyle w:val="Tabletext"/>
        <w:keepLines w:val="0"/>
        <w:spacing w:after="0" w:line="240" w:lineRule="auto"/>
        <w:rPr>
          <w:ins w:id="20" w:author="洪豪" w:date="2018-10-02T14:48:00Z"/>
          <w:noProof/>
          <w:lang w:eastAsia="zh-TW"/>
        </w:rPr>
      </w:pPr>
      <w:ins w:id="21" w:author="洪豪" w:date="2018-10-02T14:40:00Z">
        <w:r>
          <w:rPr>
            <w:noProof/>
            <w:lang w:eastAsia="zh-TW"/>
          </w:rPr>
          <w:pict>
            <v:rect id="_x0000_s1028" style="position:absolute;margin-left:55.05pt;margin-top:37.35pt;width:205.65pt;height:13.8pt;z-index:251658752" filled="f" strokecolor="red"/>
          </w:pict>
        </w:r>
        <w:r>
          <w:rPr>
            <w:noProof/>
            <w:lang w:eastAsia="zh-TW"/>
          </w:rPr>
          <w:pict>
            <v:rect id="_x0000_s1027" style="position:absolute;margin-left:168pt;margin-top:87.5pt;width:39.8pt;height:16.15pt;z-index:251657728" filled="f" strokecolor="red"/>
          </w:pict>
        </w:r>
      </w:ins>
      <w:r>
        <w:rPr>
          <w:noProof/>
          <w:lang w:eastAsia="zh-TW"/>
        </w:rPr>
        <w:pict>
          <v:rect id="_x0000_s1026" style="position:absolute;margin-left:7.95pt;margin-top:98.55pt;width:154.95pt;height:15pt;z-index:251656704" filled="f" strokecolor="red"/>
        </w:pict>
      </w:r>
      <w:ins w:id="22" w:author="洪豪" w:date="2018-10-02T14:40:00Z">
        <w:r w:rsidRPr="00A8044B">
          <w:rPr>
            <w:noProof/>
            <w:lang w:eastAsia="zh-TW"/>
          </w:rPr>
          <w:pict>
            <v:shape id="_x0000_i1029" type="#_x0000_t75" style="width:538.5pt;height:259.5pt;visibility:visible">
              <v:imagedata r:id="rId12" o:title=""/>
            </v:shape>
          </w:pict>
        </w:r>
      </w:ins>
    </w:p>
    <w:p w:rsidR="000212E5" w:rsidRDefault="000212E5">
      <w:pPr>
        <w:pStyle w:val="Tabletext"/>
        <w:keepLines w:val="0"/>
        <w:spacing w:after="0" w:line="240" w:lineRule="auto"/>
        <w:rPr>
          <w:ins w:id="23" w:author="洪豪" w:date="2018-10-02T17:00:00Z"/>
          <w:noProof/>
          <w:lang w:eastAsia="zh-TW"/>
        </w:rPr>
      </w:pPr>
    </w:p>
    <w:p w:rsidR="00AE7395" w:rsidRPr="00AE7395" w:rsidRDefault="00AE7395">
      <w:pPr>
        <w:pStyle w:val="Tabletext"/>
        <w:keepLines w:val="0"/>
        <w:spacing w:after="0" w:line="240" w:lineRule="auto"/>
        <w:rPr>
          <w:ins w:id="24" w:author="洪豪" w:date="2018-10-02T15:07:00Z"/>
          <w:rFonts w:hint="eastAsia"/>
          <w:noProof/>
          <w:lang w:eastAsia="zh-TW"/>
          <w:rPrChange w:id="25" w:author="洪豪" w:date="2018-10-02T17:00:00Z">
            <w:rPr>
              <w:ins w:id="26" w:author="洪豪" w:date="2018-10-02T15:07:00Z"/>
              <w:rFonts w:hint="eastAsia"/>
              <w:noProof/>
              <w:lang w:eastAsia="zh-TW"/>
            </w:rPr>
          </w:rPrChange>
        </w:rPr>
      </w:pPr>
      <w:ins w:id="27" w:author="洪豪" w:date="2018-10-02T17:00:00Z">
        <w:r>
          <w:rPr>
            <w:rFonts w:hint="eastAsia"/>
            <w:noProof/>
            <w:lang w:eastAsia="zh-TW"/>
          </w:rPr>
          <w:t>初始進戶畫面不顯示</w:t>
        </w:r>
        <w:r>
          <w:rPr>
            <w:noProof/>
            <w:lang w:eastAsia="zh-TW"/>
          </w:rPr>
          <w:t>”</w:t>
        </w:r>
        <w:r>
          <w:rPr>
            <w:rFonts w:hint="eastAsia"/>
            <w:noProof/>
            <w:lang w:eastAsia="zh-TW"/>
          </w:rPr>
          <w:t>空白文件</w:t>
        </w:r>
        <w:r>
          <w:rPr>
            <w:noProof/>
            <w:lang w:eastAsia="zh-TW"/>
          </w:rPr>
          <w:t>”</w:t>
        </w:r>
        <w:r>
          <w:rPr>
            <w:rFonts w:hint="eastAsia"/>
            <w:noProof/>
            <w:lang w:eastAsia="zh-TW"/>
          </w:rPr>
          <w:t>與上傳套印</w:t>
        </w:r>
      </w:ins>
    </w:p>
    <w:p w:rsidR="000212E5" w:rsidRDefault="00607767">
      <w:pPr>
        <w:pStyle w:val="Tabletext"/>
        <w:keepLines w:val="0"/>
        <w:spacing w:after="0" w:line="240" w:lineRule="auto"/>
        <w:rPr>
          <w:ins w:id="28" w:author="洪豪" w:date="2018-10-02T14:48:00Z"/>
          <w:noProof/>
          <w:lang w:eastAsia="zh-TW"/>
        </w:rPr>
      </w:pPr>
      <w:ins w:id="29" w:author="洪豪" w:date="2018-10-02T15:08:00Z">
        <w:r>
          <w:rPr>
            <w:rFonts w:hint="eastAsia"/>
            <w:noProof/>
            <w:lang w:eastAsia="zh-TW"/>
          </w:rPr>
          <w:t>查詢醫院代碼後才顯示在</w:t>
        </w:r>
      </w:ins>
      <w:ins w:id="30" w:author="洪豪" w:date="2018-10-02T14:48:00Z">
        <w:r w:rsidR="000212E5">
          <w:rPr>
            <w:rFonts w:hint="eastAsia"/>
            <w:noProof/>
            <w:lang w:eastAsia="zh-TW"/>
          </w:rPr>
          <w:t>文</w:t>
        </w:r>
      </w:ins>
      <w:ins w:id="31" w:author="洪豪" w:date="2018-10-02T14:49:00Z">
        <w:r w:rsidR="000212E5">
          <w:rPr>
            <w:rFonts w:hint="eastAsia"/>
            <w:noProof/>
            <w:lang w:eastAsia="zh-TW"/>
          </w:rPr>
          <w:t>件代</w:t>
        </w:r>
      </w:ins>
      <w:ins w:id="32" w:author="洪豪" w:date="2018-10-02T14:48:00Z">
        <w:r w:rsidR="000212E5">
          <w:rPr>
            <w:rFonts w:hint="eastAsia"/>
            <w:noProof/>
            <w:lang w:eastAsia="zh-TW"/>
          </w:rPr>
          <w:t>號</w:t>
        </w:r>
      </w:ins>
      <w:ins w:id="33" w:author="洪豪" w:date="2018-10-02T14:49:00Z">
        <w:r w:rsidR="000212E5">
          <w:rPr>
            <w:rFonts w:hint="eastAsia"/>
            <w:noProof/>
            <w:lang w:eastAsia="zh-TW"/>
          </w:rPr>
          <w:t>310045</w:t>
        </w:r>
      </w:ins>
      <w:ins w:id="34" w:author="洪豪" w:date="2018-10-02T15:06:00Z">
        <w:r>
          <w:rPr>
            <w:rFonts w:hint="eastAsia"/>
            <w:noProof/>
            <w:lang w:eastAsia="zh-TW"/>
          </w:rPr>
          <w:t>醫院專</w:t>
        </w:r>
      </w:ins>
      <w:ins w:id="35" w:author="洪豪" w:date="2018-10-02T15:07:00Z">
        <w:r>
          <w:rPr>
            <w:rFonts w:hint="eastAsia"/>
            <w:noProof/>
            <w:lang w:eastAsia="zh-TW"/>
          </w:rPr>
          <w:t>用同意查詢聲明書</w:t>
        </w:r>
      </w:ins>
    </w:p>
    <w:p w:rsidR="000212E5" w:rsidRDefault="000212E5">
      <w:pPr>
        <w:pStyle w:val="Tabletext"/>
        <w:keepLines w:val="0"/>
        <w:spacing w:after="0" w:line="240" w:lineRule="auto"/>
        <w:rPr>
          <w:ins w:id="36" w:author="洪豪" w:date="2018-10-02T15:08:00Z"/>
          <w:noProof/>
          <w:lang w:eastAsia="zh-TW"/>
        </w:rPr>
      </w:pPr>
    </w:p>
    <w:p w:rsidR="00607767" w:rsidRDefault="0041321A">
      <w:pPr>
        <w:pStyle w:val="Tabletext"/>
        <w:keepLines w:val="0"/>
        <w:spacing w:after="0" w:line="240" w:lineRule="auto"/>
        <w:rPr>
          <w:ins w:id="37" w:author="洪豪" w:date="2018-10-02T16:58:00Z"/>
          <w:noProof/>
          <w:lang w:eastAsia="zh-TW"/>
        </w:rPr>
      </w:pPr>
      <w:ins w:id="38" w:author="洪豪" w:date="2018-10-02T15:24:00Z">
        <w:r>
          <w:rPr>
            <w:rFonts w:hint="eastAsia"/>
            <w:noProof/>
            <w:lang w:eastAsia="zh-TW"/>
          </w:rPr>
          <w:t>點選</w:t>
        </w:r>
        <w:r>
          <w:rPr>
            <w:noProof/>
            <w:lang w:eastAsia="zh-TW"/>
          </w:rPr>
          <w:t>”</w:t>
        </w:r>
        <w:r>
          <w:rPr>
            <w:rFonts w:hint="eastAsia"/>
            <w:noProof/>
            <w:lang w:eastAsia="zh-TW"/>
          </w:rPr>
          <w:t>空白文件</w:t>
        </w:r>
        <w:r>
          <w:rPr>
            <w:noProof/>
            <w:lang w:eastAsia="zh-TW"/>
          </w:rPr>
          <w:t>”</w:t>
        </w:r>
      </w:ins>
    </w:p>
    <w:p w:rsidR="00AE7395" w:rsidRDefault="00AE7395" w:rsidP="00AE7395">
      <w:pPr>
        <w:pStyle w:val="Tabletext"/>
        <w:keepLines w:val="0"/>
        <w:numPr>
          <w:ilvl w:val="1"/>
          <w:numId w:val="4"/>
        </w:numPr>
        <w:spacing w:after="0" w:line="240" w:lineRule="auto"/>
        <w:rPr>
          <w:ins w:id="39" w:author="洪豪" w:date="2018-10-02T17:01:00Z"/>
          <w:noProof/>
          <w:lang w:eastAsia="zh-TW"/>
        </w:rPr>
        <w:pPrChange w:id="40" w:author="洪豪" w:date="2018-10-02T17:00:00Z">
          <w:pPr>
            <w:pStyle w:val="Tabletext"/>
            <w:keepLines w:val="0"/>
            <w:spacing w:after="0" w:line="240" w:lineRule="auto"/>
          </w:pPr>
        </w:pPrChange>
      </w:pPr>
      <w:ins w:id="41" w:author="洪豪" w:date="2018-10-02T17:00:00Z">
        <w:r>
          <w:rPr>
            <w:rFonts w:hint="eastAsia"/>
            <w:noProof/>
            <w:lang w:eastAsia="zh-TW"/>
          </w:rPr>
          <w:t>檢核</w:t>
        </w:r>
        <w:r>
          <w:rPr>
            <w:rFonts w:hint="eastAsia"/>
            <w:noProof/>
            <w:lang w:eastAsia="zh-TW"/>
          </w:rPr>
          <w:t>:</w:t>
        </w:r>
        <w:r>
          <w:rPr>
            <w:rFonts w:hint="eastAsia"/>
            <w:noProof/>
            <w:lang w:eastAsia="zh-TW"/>
          </w:rPr>
          <w:t>必須選擇醫院與前方</w:t>
        </w:r>
      </w:ins>
      <w:ins w:id="42" w:author="洪豪" w:date="2018-10-02T17:01:00Z">
        <w:r>
          <w:rPr>
            <w:rFonts w:hint="eastAsia"/>
            <w:noProof/>
            <w:lang w:eastAsia="zh-TW"/>
          </w:rPr>
          <w:t>checkBox</w:t>
        </w:r>
        <w:r>
          <w:rPr>
            <w:rFonts w:hint="eastAsia"/>
            <w:noProof/>
            <w:lang w:eastAsia="zh-TW"/>
          </w:rPr>
          <w:t>必需勾選</w:t>
        </w:r>
      </w:ins>
    </w:p>
    <w:p w:rsidR="00AE7395" w:rsidRDefault="00AE7395" w:rsidP="00AE7395">
      <w:pPr>
        <w:pStyle w:val="Tabletext"/>
        <w:keepLines w:val="0"/>
        <w:numPr>
          <w:ilvl w:val="1"/>
          <w:numId w:val="4"/>
        </w:numPr>
        <w:spacing w:after="0" w:line="240" w:lineRule="auto"/>
        <w:rPr>
          <w:ins w:id="43" w:author="洪豪" w:date="2018-10-02T15:24:00Z"/>
          <w:rFonts w:hint="eastAsia"/>
          <w:noProof/>
          <w:lang w:eastAsia="zh-TW"/>
        </w:rPr>
        <w:pPrChange w:id="44" w:author="洪豪" w:date="2018-10-02T17:01:00Z">
          <w:pPr>
            <w:pStyle w:val="Tabletext"/>
            <w:keepLines w:val="0"/>
            <w:spacing w:after="0" w:line="240" w:lineRule="auto"/>
          </w:pPr>
        </w:pPrChange>
      </w:pPr>
      <w:ins w:id="45" w:author="洪豪" w:date="2018-10-02T17:01:00Z">
        <w:r>
          <w:rPr>
            <w:rFonts w:hint="eastAsia"/>
            <w:noProof/>
            <w:lang w:eastAsia="zh-TW"/>
          </w:rPr>
          <w:t>呼叫</w:t>
        </w:r>
        <w:r w:rsidRPr="00A06386">
          <w:rPr>
            <w:noProof/>
            <w:lang w:eastAsia="zh-TW"/>
          </w:rPr>
          <w:t>AAJ0_0400</w:t>
        </w:r>
        <w:r>
          <w:rPr>
            <w:noProof/>
            <w:lang w:eastAsia="zh-TW"/>
          </w:rPr>
          <w:t>/</w:t>
        </w:r>
        <w:r w:rsidRPr="00A06386">
          <w:rPr>
            <w:noProof/>
            <w:lang w:eastAsia="zh-TW"/>
          </w:rPr>
          <w:t>download</w:t>
        </w:r>
        <w:r>
          <w:rPr>
            <w:noProof/>
            <w:lang w:eastAsia="zh-TW"/>
          </w:rPr>
          <w:t>?</w:t>
        </w:r>
        <w:r w:rsidRPr="00A06386">
          <w:t xml:space="preserve"> </w:t>
        </w:r>
        <w:r w:rsidRPr="00A06386">
          <w:rPr>
            <w:noProof/>
            <w:lang w:eastAsia="zh-TW"/>
          </w:rPr>
          <w:t>HOSP_CODE</w:t>
        </w:r>
        <w:r>
          <w:rPr>
            <w:noProof/>
            <w:lang w:eastAsia="zh-TW"/>
          </w:rPr>
          <w:t>=</w:t>
        </w:r>
        <w:r>
          <w:rPr>
            <w:rFonts w:hint="eastAsia"/>
            <w:noProof/>
            <w:lang w:eastAsia="zh-TW"/>
          </w:rPr>
          <w:t>查詢結果醫院代碼</w:t>
        </w:r>
        <w:r>
          <w:rPr>
            <w:rFonts w:hint="eastAsia"/>
            <w:noProof/>
            <w:lang w:eastAsia="zh-TW"/>
          </w:rPr>
          <w:t>&amp;</w:t>
        </w:r>
        <w:r w:rsidRPr="00A06386">
          <w:rPr>
            <w:noProof/>
            <w:lang w:eastAsia="zh-TW"/>
          </w:rPr>
          <w:t>KIND</w:t>
        </w:r>
        <w:r>
          <w:rPr>
            <w:rFonts w:hint="eastAsia"/>
            <w:noProof/>
            <w:lang w:eastAsia="zh-TW"/>
          </w:rPr>
          <w:t>=B  (</w:t>
        </w:r>
        <w:r>
          <w:rPr>
            <w:rFonts w:hint="eastAsia"/>
            <w:noProof/>
            <w:lang w:eastAsia="zh-TW"/>
          </w:rPr>
          <w:t>可參考</w:t>
        </w:r>
        <w:r>
          <w:rPr>
            <w:rFonts w:hint="eastAsia"/>
            <w:noProof/>
            <w:lang w:eastAsia="zh-TW"/>
          </w:rPr>
          <w:t>AAJ00400</w:t>
        </w:r>
        <w:r>
          <w:rPr>
            <w:rFonts w:hint="eastAsia"/>
            <w:noProof/>
            <w:lang w:eastAsia="zh-TW"/>
          </w:rPr>
          <w:t>，</w:t>
        </w:r>
        <w:r w:rsidRPr="00A06386">
          <w:rPr>
            <w:noProof/>
            <w:lang w:eastAsia="zh-TW"/>
          </w:rPr>
          <w:t>function download</w:t>
        </w:r>
        <w:r>
          <w:rPr>
            <w:rFonts w:hint="eastAsia"/>
            <w:noProof/>
            <w:lang w:eastAsia="zh-TW"/>
          </w:rPr>
          <w:t xml:space="preserve"> )</w:t>
        </w:r>
      </w:ins>
    </w:p>
    <w:p w:rsidR="00A06386" w:rsidRDefault="00A06386">
      <w:pPr>
        <w:pStyle w:val="Tabletext"/>
        <w:keepLines w:val="0"/>
        <w:spacing w:after="0" w:line="240" w:lineRule="auto"/>
        <w:rPr>
          <w:ins w:id="46" w:author="洪豪" w:date="2018-10-02T15:31:00Z"/>
          <w:noProof/>
          <w:lang w:eastAsia="zh-TW"/>
        </w:rPr>
      </w:pPr>
    </w:p>
    <w:p w:rsidR="00A06386" w:rsidRDefault="00A06386">
      <w:pPr>
        <w:pStyle w:val="Tabletext"/>
        <w:keepLines w:val="0"/>
        <w:spacing w:after="0" w:line="240" w:lineRule="auto"/>
        <w:rPr>
          <w:ins w:id="47" w:author="洪豪" w:date="2018-10-02T15:31:00Z"/>
          <w:noProof/>
          <w:lang w:eastAsia="zh-TW"/>
        </w:rPr>
      </w:pPr>
      <w:ins w:id="48" w:author="洪豪" w:date="2018-10-02T15:31:00Z">
        <w:r>
          <w:rPr>
            <w:rFonts w:hint="eastAsia"/>
            <w:noProof/>
            <w:lang w:eastAsia="zh-TW"/>
          </w:rPr>
          <w:t>上傳套印聲明書</w:t>
        </w:r>
      </w:ins>
    </w:p>
    <w:p w:rsidR="00A06386" w:rsidRDefault="00A06386">
      <w:pPr>
        <w:pStyle w:val="Tabletext"/>
        <w:keepLines w:val="0"/>
        <w:spacing w:after="0" w:line="240" w:lineRule="auto"/>
        <w:rPr>
          <w:ins w:id="49" w:author="洪豪" w:date="2018-10-02T16:48:00Z"/>
          <w:noProof/>
          <w:lang w:eastAsia="zh-TW"/>
        </w:rPr>
      </w:pPr>
      <w:ins w:id="50" w:author="洪豪" w:date="2018-10-02T15:31:00Z">
        <w:r>
          <w:rPr>
            <w:rFonts w:hint="eastAsia"/>
            <w:noProof/>
            <w:lang w:eastAsia="zh-TW"/>
          </w:rPr>
          <w:t>選取檔案</w:t>
        </w:r>
      </w:ins>
      <w:ins w:id="51" w:author="洪豪" w:date="2018-10-02T15:32:00Z">
        <w:r>
          <w:rPr>
            <w:rFonts w:hint="eastAsia"/>
            <w:noProof/>
            <w:lang w:eastAsia="zh-TW"/>
          </w:rPr>
          <w:t>僅能為</w:t>
        </w:r>
      </w:ins>
      <w:ins w:id="52" w:author="洪豪" w:date="2018-10-02T15:33:00Z">
        <w:r>
          <w:rPr>
            <w:rFonts w:hint="eastAsia"/>
            <w:noProof/>
            <w:lang w:eastAsia="zh-TW"/>
          </w:rPr>
          <w:t>PDF</w:t>
        </w:r>
        <w:r>
          <w:rPr>
            <w:rFonts w:hint="eastAsia"/>
            <w:noProof/>
            <w:lang w:eastAsia="zh-TW"/>
          </w:rPr>
          <w:t>檔</w:t>
        </w:r>
      </w:ins>
    </w:p>
    <w:p w:rsidR="00E86A03" w:rsidRDefault="00E86A03">
      <w:pPr>
        <w:pStyle w:val="Tabletext"/>
        <w:keepLines w:val="0"/>
        <w:spacing w:after="0" w:line="240" w:lineRule="auto"/>
        <w:rPr>
          <w:ins w:id="53" w:author="洪豪" w:date="2018-10-02T16:48:00Z"/>
          <w:noProof/>
          <w:lang w:eastAsia="zh-TW"/>
        </w:rPr>
      </w:pPr>
    </w:p>
    <w:p w:rsidR="00E86A03" w:rsidRDefault="00E86A03">
      <w:pPr>
        <w:pStyle w:val="Tabletext"/>
        <w:keepLines w:val="0"/>
        <w:spacing w:after="0" w:line="240" w:lineRule="auto"/>
        <w:rPr>
          <w:ins w:id="54" w:author="洪豪" w:date="2018-10-02T16:20:00Z"/>
          <w:rFonts w:hint="eastAsia"/>
          <w:noProof/>
          <w:lang w:eastAsia="zh-TW"/>
        </w:rPr>
      </w:pPr>
      <w:ins w:id="55" w:author="洪豪" w:date="2018-10-02T16:48:00Z">
        <w:r>
          <w:rPr>
            <w:rFonts w:hint="eastAsia"/>
            <w:noProof/>
            <w:lang w:eastAsia="zh-TW"/>
          </w:rPr>
          <w:t>補全確認</w:t>
        </w:r>
      </w:ins>
    </w:p>
    <w:p w:rsidR="001D5DB8" w:rsidRDefault="00AE7395">
      <w:pPr>
        <w:pStyle w:val="Tabletext"/>
        <w:keepLines w:val="0"/>
        <w:spacing w:after="0" w:line="240" w:lineRule="auto"/>
        <w:rPr>
          <w:ins w:id="56" w:author="洪豪" w:date="2018-10-02T16:20:00Z"/>
          <w:noProof/>
          <w:lang w:eastAsia="zh-TW"/>
        </w:rPr>
      </w:pPr>
      <w:ins w:id="57" w:author="洪豪" w:date="2018-10-02T17:02:00Z">
        <w:r>
          <w:rPr>
            <w:rFonts w:hint="eastAsia"/>
            <w:noProof/>
            <w:lang w:eastAsia="zh-TW"/>
          </w:rPr>
          <w:t>若有上傳套印申請書</w:t>
        </w:r>
      </w:ins>
      <w:ins w:id="58" w:author="洪豪" w:date="2018-10-02T17:07:00Z">
        <w:r>
          <w:rPr>
            <w:rFonts w:hint="eastAsia"/>
            <w:noProof/>
            <w:lang w:eastAsia="zh-TW"/>
          </w:rPr>
          <w:t>，存檔</w:t>
        </w:r>
        <w:r>
          <w:rPr>
            <w:rFonts w:hint="eastAsia"/>
            <w:noProof/>
            <w:lang w:eastAsia="zh-TW"/>
          </w:rPr>
          <w:t>$DATA</w:t>
        </w:r>
        <w:r>
          <w:rPr>
            <w:noProof/>
            <w:lang w:eastAsia="zh-TW"/>
          </w:rPr>
          <w:t>/</w:t>
        </w:r>
      </w:ins>
      <w:ins w:id="59" w:author="洪豪" w:date="2018-10-03T09:11:00Z">
        <w:r w:rsidR="00887C61">
          <w:rPr>
            <w:noProof/>
            <w:lang w:eastAsia="zh-TW"/>
          </w:rPr>
          <w:t>DTAAJ010/</w:t>
        </w:r>
      </w:ins>
      <w:ins w:id="60" w:author="洪豪" w:date="2018-10-02T17:07:00Z">
        <w:r>
          <w:rPr>
            <w:noProof/>
            <w:lang w:eastAsia="zh-TW"/>
          </w:rPr>
          <w:t>$DBDate/$APLY_NO/310045.pdf</w:t>
        </w:r>
      </w:ins>
      <w:ins w:id="61" w:author="洪豪" w:date="2018-10-02T17:08:00Z">
        <w:r w:rsidR="001D5DB8">
          <w:rPr>
            <w:rFonts w:hint="eastAsia"/>
            <w:noProof/>
            <w:lang w:eastAsia="zh-TW"/>
          </w:rPr>
          <w:t>，並將路徑寫入欄位</w:t>
        </w:r>
        <w:r w:rsidR="001D5DB8">
          <w:rPr>
            <w:rFonts w:hint="eastAsia"/>
            <w:noProof/>
            <w:lang w:eastAsia="zh-TW"/>
          </w:rPr>
          <w:t>DTAAJ010</w:t>
        </w:r>
        <w:r w:rsidR="001D5DB8">
          <w:rPr>
            <w:noProof/>
            <w:lang w:eastAsia="zh-TW"/>
          </w:rPr>
          <w:t>.REP_FILE_PATH</w:t>
        </w:r>
      </w:ins>
    </w:p>
    <w:p w:rsidR="0046795C" w:rsidRDefault="00F74B25">
      <w:pPr>
        <w:pStyle w:val="Tabletext"/>
        <w:keepLines w:val="0"/>
        <w:spacing w:after="0" w:line="240" w:lineRule="auto"/>
        <w:rPr>
          <w:ins w:id="62" w:author="洪豪" w:date="2018-10-02T17:02:00Z"/>
          <w:noProof/>
          <w:lang w:eastAsia="zh-TW"/>
        </w:rPr>
      </w:pPr>
      <w:ins w:id="63" w:author="洪豪" w:date="2018-10-02T17:31:00Z">
        <w:r>
          <w:rPr>
            <w:rFonts w:hint="eastAsia"/>
            <w:noProof/>
            <w:lang w:eastAsia="zh-TW"/>
          </w:rPr>
          <w:t>$DATA</w:t>
        </w:r>
        <w:r w:rsidRPr="00F74B25">
          <w:rPr>
            <w:noProof/>
            <w:lang w:eastAsia="zh-TW"/>
            <w:rPrChange w:id="64" w:author="洪豪" w:date="2018-10-02T17:31:00Z">
              <w:rPr>
                <w:rFonts w:ascii="Arial" w:hAnsi="Arial" w:cs="Arial"/>
                <w:color w:val="004200"/>
                <w:sz w:val="18"/>
                <w:szCs w:val="18"/>
              </w:rPr>
            </w:rPrChange>
          </w:rPr>
          <w:t xml:space="preserve">  = FileStoreUtil.getSaveRoot();</w:t>
        </w:r>
      </w:ins>
    </w:p>
    <w:p w:rsidR="00AE7395" w:rsidRPr="00607767" w:rsidDel="00887C61" w:rsidRDefault="00AE7395">
      <w:pPr>
        <w:pStyle w:val="Tabletext"/>
        <w:keepLines w:val="0"/>
        <w:spacing w:after="0" w:line="240" w:lineRule="auto"/>
        <w:rPr>
          <w:ins w:id="65" w:author="洪豪" w:date="2018-10-02T14:48:00Z"/>
          <w:del w:id="66" w:author="洪豪" w:date="2018-10-03T09:12:00Z"/>
          <w:rFonts w:hint="eastAsia"/>
          <w:noProof/>
          <w:lang w:eastAsia="zh-TW"/>
          <w:rPrChange w:id="67" w:author="洪豪" w:date="2018-10-02T15:08:00Z">
            <w:rPr>
              <w:ins w:id="68" w:author="洪豪" w:date="2018-10-02T14:48:00Z"/>
              <w:del w:id="69" w:author="洪豪" w:date="2018-10-03T09:12:00Z"/>
              <w:rFonts w:hint="eastAsia"/>
              <w:noProof/>
              <w:lang w:eastAsia="zh-TW"/>
            </w:rPr>
          </w:rPrChange>
        </w:rPr>
      </w:pPr>
    </w:p>
    <w:p w:rsidR="000212E5" w:rsidRPr="00477CB6" w:rsidRDefault="000212E5">
      <w:pPr>
        <w:pStyle w:val="Tabletext"/>
        <w:keepLines w:val="0"/>
        <w:spacing w:after="0" w:line="240" w:lineRule="auto"/>
        <w:rPr>
          <w:rFonts w:ascii="Calibri" w:hAnsi="Calibri" w:cs="Calibri" w:hint="eastAsia"/>
          <w:lang w:eastAsia="zh-TW"/>
        </w:rPr>
      </w:pPr>
    </w:p>
    <w:sectPr w:rsidR="000212E5" w:rsidRPr="00477C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DDA" w:rsidRDefault="00BD0DDA" w:rsidP="00527128">
      <w:r>
        <w:separator/>
      </w:r>
    </w:p>
  </w:endnote>
  <w:endnote w:type="continuationSeparator" w:id="0">
    <w:p w:rsidR="00BD0DDA" w:rsidRDefault="00BD0DDA" w:rsidP="0052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DDA" w:rsidRDefault="00BD0DDA" w:rsidP="00527128">
      <w:r>
        <w:separator/>
      </w:r>
    </w:p>
  </w:footnote>
  <w:footnote w:type="continuationSeparator" w:id="0">
    <w:p w:rsidR="00BD0DDA" w:rsidRDefault="00BD0DDA" w:rsidP="0052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9F7F8E"/>
    <w:multiLevelType w:val="hybridMultilevel"/>
    <w:tmpl w:val="220EFBD6"/>
    <w:lvl w:ilvl="0" w:tplc="1D06EA8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2B9B19E9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7F87572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F223E6B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6743B2D"/>
    <w:multiLevelType w:val="hybridMultilevel"/>
    <w:tmpl w:val="2520A53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CC06B00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40F"/>
    <w:rsid w:val="00000BB3"/>
    <w:rsid w:val="000212E5"/>
    <w:rsid w:val="00033990"/>
    <w:rsid w:val="000670A8"/>
    <w:rsid w:val="00075642"/>
    <w:rsid w:val="000C3722"/>
    <w:rsid w:val="00125CE2"/>
    <w:rsid w:val="0014740F"/>
    <w:rsid w:val="001621BC"/>
    <w:rsid w:val="001757FB"/>
    <w:rsid w:val="001C173D"/>
    <w:rsid w:val="001D493F"/>
    <w:rsid w:val="001D5DB8"/>
    <w:rsid w:val="001E3B23"/>
    <w:rsid w:val="0023558A"/>
    <w:rsid w:val="00247A9D"/>
    <w:rsid w:val="00294240"/>
    <w:rsid w:val="00294669"/>
    <w:rsid w:val="002A6376"/>
    <w:rsid w:val="002B21AB"/>
    <w:rsid w:val="002F3DF1"/>
    <w:rsid w:val="00332772"/>
    <w:rsid w:val="003760FC"/>
    <w:rsid w:val="003804BA"/>
    <w:rsid w:val="003E77BF"/>
    <w:rsid w:val="003E7CED"/>
    <w:rsid w:val="004009AF"/>
    <w:rsid w:val="0041321A"/>
    <w:rsid w:val="004577F6"/>
    <w:rsid w:val="0046795C"/>
    <w:rsid w:val="00477CB6"/>
    <w:rsid w:val="004F2599"/>
    <w:rsid w:val="00527128"/>
    <w:rsid w:val="00567FB7"/>
    <w:rsid w:val="0057137D"/>
    <w:rsid w:val="005C5A77"/>
    <w:rsid w:val="005F5FD3"/>
    <w:rsid w:val="00601075"/>
    <w:rsid w:val="00607767"/>
    <w:rsid w:val="00636360"/>
    <w:rsid w:val="006C3128"/>
    <w:rsid w:val="006F07F9"/>
    <w:rsid w:val="006F3C42"/>
    <w:rsid w:val="0071524E"/>
    <w:rsid w:val="007514DE"/>
    <w:rsid w:val="00761926"/>
    <w:rsid w:val="007725A4"/>
    <w:rsid w:val="0078206C"/>
    <w:rsid w:val="007B0EAE"/>
    <w:rsid w:val="007B6378"/>
    <w:rsid w:val="007D6D1A"/>
    <w:rsid w:val="0081297D"/>
    <w:rsid w:val="00835AFE"/>
    <w:rsid w:val="008463DA"/>
    <w:rsid w:val="008564B7"/>
    <w:rsid w:val="00887C61"/>
    <w:rsid w:val="008B28E4"/>
    <w:rsid w:val="008D0C55"/>
    <w:rsid w:val="008D2C78"/>
    <w:rsid w:val="00915A20"/>
    <w:rsid w:val="009552B1"/>
    <w:rsid w:val="00977612"/>
    <w:rsid w:val="009939C4"/>
    <w:rsid w:val="00A04E6D"/>
    <w:rsid w:val="00A06386"/>
    <w:rsid w:val="00A274D9"/>
    <w:rsid w:val="00A4086F"/>
    <w:rsid w:val="00A5287A"/>
    <w:rsid w:val="00AC5025"/>
    <w:rsid w:val="00AD501E"/>
    <w:rsid w:val="00AE3ED3"/>
    <w:rsid w:val="00AE7395"/>
    <w:rsid w:val="00AE73FD"/>
    <w:rsid w:val="00B51BBB"/>
    <w:rsid w:val="00B541A8"/>
    <w:rsid w:val="00B65042"/>
    <w:rsid w:val="00B974A1"/>
    <w:rsid w:val="00BA4663"/>
    <w:rsid w:val="00BB319B"/>
    <w:rsid w:val="00BC0FED"/>
    <w:rsid w:val="00BC7AB8"/>
    <w:rsid w:val="00BD0DDA"/>
    <w:rsid w:val="00BE2D64"/>
    <w:rsid w:val="00BE580C"/>
    <w:rsid w:val="00BF1BB2"/>
    <w:rsid w:val="00C11875"/>
    <w:rsid w:val="00C23904"/>
    <w:rsid w:val="00C54C13"/>
    <w:rsid w:val="00C6092B"/>
    <w:rsid w:val="00C82E5F"/>
    <w:rsid w:val="00CA4D73"/>
    <w:rsid w:val="00CB557A"/>
    <w:rsid w:val="00D515AE"/>
    <w:rsid w:val="00DA0BCA"/>
    <w:rsid w:val="00DD6724"/>
    <w:rsid w:val="00DE1AA0"/>
    <w:rsid w:val="00DF7B2A"/>
    <w:rsid w:val="00E03BCC"/>
    <w:rsid w:val="00E05B0F"/>
    <w:rsid w:val="00E0712D"/>
    <w:rsid w:val="00E21077"/>
    <w:rsid w:val="00E3517B"/>
    <w:rsid w:val="00E52E9A"/>
    <w:rsid w:val="00E85609"/>
    <w:rsid w:val="00E86A03"/>
    <w:rsid w:val="00E918C9"/>
    <w:rsid w:val="00EA39F1"/>
    <w:rsid w:val="00EB2046"/>
    <w:rsid w:val="00EC4AC7"/>
    <w:rsid w:val="00ED3004"/>
    <w:rsid w:val="00EF6673"/>
    <w:rsid w:val="00F70CDD"/>
    <w:rsid w:val="00F74B25"/>
    <w:rsid w:val="00F82AC6"/>
    <w:rsid w:val="00F96155"/>
    <w:rsid w:val="00FB59C9"/>
    <w:rsid w:val="00FC0C8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239EDA-9B0C-49E5-95ED-F63BC4D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paragraph" w:styleId="ac">
    <w:name w:val="header"/>
    <w:basedOn w:val="a"/>
    <w:link w:val="ad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27128"/>
  </w:style>
  <w:style w:type="paragraph" w:styleId="ae">
    <w:name w:val="footer"/>
    <w:basedOn w:val="a"/>
    <w:link w:val="af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27128"/>
  </w:style>
  <w:style w:type="table" w:styleId="af0">
    <w:name w:val="Table Grid"/>
    <w:basedOn w:val="a1"/>
    <w:rsid w:val="00C5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5D68-1EED-497C-AF1B-841BEE3C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