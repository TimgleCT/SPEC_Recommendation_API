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A723F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10"/>
                <w:attr w:name="Day" w:val="19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2010/</w:t>
              </w:r>
              <w:r w:rsidR="00043159">
                <w:rPr>
                  <w:rFonts w:ascii="新細明體" w:hAnsi="新細明體" w:hint="eastAsia"/>
                  <w:bCs/>
                  <w:lang w:eastAsia="zh-TW"/>
                </w:rPr>
                <w:t>10/19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5E12E4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12E4" w:rsidRDefault="005E12E4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2011/07/13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12E4" w:rsidRDefault="005E12E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導入新團險,DTAAD031新增系統別欄位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12E4" w:rsidRPr="005E12E4" w:rsidRDefault="005E12E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金生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12E4" w:rsidRDefault="005E12E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1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D606C" w:rsidRPr="00E8700A" w:rsidTr="002D606C">
        <w:tc>
          <w:tcPr>
            <w:tcW w:w="1216" w:type="dxa"/>
          </w:tcPr>
          <w:p w:rsidR="002D606C" w:rsidRPr="00E8700A" w:rsidRDefault="002D606C" w:rsidP="005B658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D606C" w:rsidRPr="00E8700A" w:rsidRDefault="002D606C" w:rsidP="005B658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D606C" w:rsidRPr="00E8700A" w:rsidRDefault="002D606C" w:rsidP="005B658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D606C" w:rsidRPr="00E8700A" w:rsidRDefault="002D606C" w:rsidP="005B658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D606C" w:rsidRPr="00E8700A" w:rsidRDefault="002D606C" w:rsidP="005B658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D606C" w:rsidRPr="00E8700A" w:rsidTr="002D606C">
        <w:tc>
          <w:tcPr>
            <w:tcW w:w="1216" w:type="dxa"/>
          </w:tcPr>
          <w:p w:rsidR="002D606C" w:rsidRPr="00E8700A" w:rsidRDefault="002D606C" w:rsidP="005B658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2013/03/01</w:t>
            </w:r>
          </w:p>
        </w:tc>
        <w:tc>
          <w:tcPr>
            <w:tcW w:w="1010" w:type="dxa"/>
          </w:tcPr>
          <w:p w:rsidR="002D606C" w:rsidRPr="00E8700A" w:rsidRDefault="00EE50D6" w:rsidP="005B658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2D606C" w:rsidRPr="00E8700A" w:rsidRDefault="002D606C" w:rsidP="005B658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理賠權重調整併入團險件</w:t>
            </w:r>
          </w:p>
        </w:tc>
        <w:tc>
          <w:tcPr>
            <w:tcW w:w="1566" w:type="dxa"/>
          </w:tcPr>
          <w:p w:rsidR="002D606C" w:rsidRPr="00E8700A" w:rsidRDefault="002D606C" w:rsidP="005B658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2D606C" w:rsidRPr="00E8700A" w:rsidRDefault="002D606C" w:rsidP="00EC025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130301000265</w:t>
            </w:r>
          </w:p>
        </w:tc>
      </w:tr>
      <w:tr w:rsidR="00EE50D6" w:rsidRPr="00E8700A" w:rsidTr="002D606C">
        <w:tc>
          <w:tcPr>
            <w:tcW w:w="1216" w:type="dxa"/>
          </w:tcPr>
          <w:p w:rsidR="00EE50D6" w:rsidRDefault="00EE50D6" w:rsidP="005B658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2013/05/02</w:t>
            </w:r>
          </w:p>
        </w:tc>
        <w:tc>
          <w:tcPr>
            <w:tcW w:w="1010" w:type="dxa"/>
          </w:tcPr>
          <w:p w:rsidR="00EE50D6" w:rsidRDefault="00EE50D6" w:rsidP="005B658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4503" w:type="dxa"/>
          </w:tcPr>
          <w:p w:rsidR="00EE50D6" w:rsidRDefault="00EE50D6" w:rsidP="005B658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新增該理賠人員是否可以處理控管保戶件設定</w:t>
            </w:r>
          </w:p>
        </w:tc>
        <w:tc>
          <w:tcPr>
            <w:tcW w:w="1566" w:type="dxa"/>
          </w:tcPr>
          <w:p w:rsidR="00EE50D6" w:rsidRDefault="00EE50D6" w:rsidP="005B658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凱鈞</w:t>
            </w:r>
          </w:p>
        </w:tc>
        <w:tc>
          <w:tcPr>
            <w:tcW w:w="2071" w:type="dxa"/>
          </w:tcPr>
          <w:p w:rsidR="00EE50D6" w:rsidRDefault="00EE50D6" w:rsidP="00EC025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130425000228</w:t>
            </w:r>
          </w:p>
        </w:tc>
      </w:tr>
      <w:tr w:rsidR="00FF640D" w:rsidRPr="00E8700A" w:rsidTr="002D606C">
        <w:tc>
          <w:tcPr>
            <w:tcW w:w="1216" w:type="dxa"/>
          </w:tcPr>
          <w:p w:rsidR="00FF640D" w:rsidRDefault="00FF640D" w:rsidP="005B658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2013/09/05</w:t>
            </w:r>
          </w:p>
        </w:tc>
        <w:tc>
          <w:tcPr>
            <w:tcW w:w="1010" w:type="dxa"/>
          </w:tcPr>
          <w:p w:rsidR="00FF640D" w:rsidRDefault="00FF640D" w:rsidP="005B658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</w:p>
        </w:tc>
        <w:tc>
          <w:tcPr>
            <w:tcW w:w="4503" w:type="dxa"/>
          </w:tcPr>
          <w:p w:rsidR="00FF640D" w:rsidRDefault="00FF640D" w:rsidP="005B658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核賠人員單位改抓人事資料</w:t>
            </w:r>
          </w:p>
        </w:tc>
        <w:tc>
          <w:tcPr>
            <w:tcW w:w="1566" w:type="dxa"/>
          </w:tcPr>
          <w:p w:rsidR="00FF640D" w:rsidRDefault="00FF640D" w:rsidP="005B658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金生</w:t>
            </w:r>
          </w:p>
        </w:tc>
        <w:tc>
          <w:tcPr>
            <w:tcW w:w="2071" w:type="dxa"/>
          </w:tcPr>
          <w:p w:rsidR="00FF640D" w:rsidRDefault="00FF640D" w:rsidP="00EE50D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F640D">
              <w:rPr>
                <w:rFonts w:ascii="細明體" w:eastAsia="細明體" w:hAnsi="細明體" w:cs="Courier New"/>
                <w:sz w:val="20"/>
                <w:szCs w:val="20"/>
              </w:rPr>
              <w:t>120710000299</w:t>
            </w:r>
          </w:p>
        </w:tc>
      </w:tr>
      <w:tr w:rsidR="003522F4" w:rsidTr="003522F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2F4" w:rsidRPr="003522F4" w:rsidRDefault="003522F4" w:rsidP="004A2F6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3522F4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2016/11/16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2F4" w:rsidRPr="003522F4" w:rsidRDefault="003522F4" w:rsidP="004A2F6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3522F4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6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2F4" w:rsidRPr="003522F4" w:rsidRDefault="003522F4" w:rsidP="004A2F6A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3522F4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不提供核賠人員理賠證照資格更新，改由批次自動取得人事資料更新之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2F4" w:rsidRPr="003522F4" w:rsidRDefault="003522F4" w:rsidP="004A2F6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3522F4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2F4" w:rsidRPr="003522F4" w:rsidRDefault="003522F4" w:rsidP="004A2F6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3522F4">
              <w:rPr>
                <w:color w:val="FF0000"/>
              </w:rPr>
              <w:t>161116000571</w:t>
            </w:r>
          </w:p>
        </w:tc>
      </w:tr>
      <w:tr w:rsidR="00A309F0" w:rsidTr="003522F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9F0" w:rsidRPr="003522F4" w:rsidRDefault="00A309F0" w:rsidP="004A2F6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2018/08-09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9F0" w:rsidRPr="003522F4" w:rsidRDefault="00A309F0" w:rsidP="004A2F6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7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9F0" w:rsidRPr="003522F4" w:rsidRDefault="008E3786" w:rsidP="004A2F6A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新增理賠人員是否可處理折抵件之設控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9F0" w:rsidRPr="003522F4" w:rsidRDefault="008E3786" w:rsidP="004A2F6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慈蓮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9F0" w:rsidRPr="003522F4" w:rsidRDefault="004E4841" w:rsidP="004A2F6A">
            <w:pPr>
              <w:spacing w:line="240" w:lineRule="atLeast"/>
              <w:jc w:val="center"/>
              <w:rPr>
                <w:color w:val="FF000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180807001223</w:t>
            </w:r>
          </w:p>
        </w:tc>
      </w:tr>
      <w:tr w:rsidR="00EC0251" w:rsidTr="003522F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251" w:rsidRPr="00EC0251" w:rsidRDefault="00EC0251" w:rsidP="004A2F6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C0251">
              <w:rPr>
                <w:rFonts w:ascii="細明體" w:eastAsia="細明體" w:hAnsi="細明體" w:cs="Courier New" w:hint="eastAsia"/>
                <w:sz w:val="20"/>
                <w:szCs w:val="20"/>
              </w:rPr>
              <w:t>2018/12/17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251" w:rsidRPr="00EC0251" w:rsidRDefault="00EC0251" w:rsidP="004A2F6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0251">
              <w:rPr>
                <w:rFonts w:ascii="細明體" w:eastAsia="細明體" w:hAnsi="細明體" w:cs="Courier New" w:hint="eastAsia"/>
                <w:sz w:val="20"/>
                <w:szCs w:val="20"/>
              </w:rPr>
              <w:t>8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251" w:rsidRPr="00EC0251" w:rsidRDefault="00EC0251" w:rsidP="004A2F6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KPI報表優化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251" w:rsidRPr="00EC0251" w:rsidRDefault="00EC0251" w:rsidP="004A2F6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251" w:rsidRPr="00EC0251" w:rsidRDefault="00EC0251" w:rsidP="004A2F6A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180919000711</w:t>
            </w:r>
          </w:p>
        </w:tc>
      </w:tr>
      <w:tr w:rsidR="0016525A" w:rsidTr="003522F4">
        <w:trPr>
          <w:ins w:id="2" w:author="cathay" w:date="2019-06-18T16:33:00Z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25A" w:rsidRPr="00EC0251" w:rsidRDefault="0016525A" w:rsidP="0016525A">
            <w:pPr>
              <w:spacing w:line="240" w:lineRule="atLeast"/>
              <w:jc w:val="center"/>
              <w:rPr>
                <w:ins w:id="3" w:author="cathay" w:date="2019-06-18T16:33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cathay" w:date="2019-06-18T16:3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2019/06/18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25A" w:rsidRPr="00EC0251" w:rsidRDefault="0016525A" w:rsidP="0016525A">
            <w:pPr>
              <w:spacing w:line="240" w:lineRule="atLeast"/>
              <w:jc w:val="center"/>
              <w:rPr>
                <w:ins w:id="5" w:author="cathay" w:date="2019-06-18T16:33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cathay" w:date="2019-06-18T16:3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9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25A" w:rsidRDefault="0016525A" w:rsidP="0016525A">
            <w:pPr>
              <w:spacing w:line="240" w:lineRule="atLeast"/>
              <w:rPr>
                <w:ins w:id="7" w:author="cathay" w:date="2019-06-18T16:33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cathay" w:date="2019-06-18T16:3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理賠科跨區取件系統優化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25A" w:rsidRDefault="0016525A" w:rsidP="0016525A">
            <w:pPr>
              <w:spacing w:line="240" w:lineRule="atLeast"/>
              <w:jc w:val="center"/>
              <w:rPr>
                <w:ins w:id="9" w:author="cathay" w:date="2019-06-18T16:33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cathay" w:date="2019-06-18T16:3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25A" w:rsidRDefault="0016525A" w:rsidP="0016525A">
            <w:pPr>
              <w:spacing w:line="240" w:lineRule="atLeast"/>
              <w:jc w:val="center"/>
              <w:rPr>
                <w:ins w:id="11" w:author="cathay" w:date="2019-06-18T16:33:00Z"/>
                <w:rFonts w:hint="eastAsia"/>
                <w:sz w:val="20"/>
                <w:szCs w:val="20"/>
              </w:rPr>
            </w:pPr>
            <w:ins w:id="12" w:author="cathay" w:date="2019-06-18T16:3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190319001705</w:t>
              </w:r>
            </w:ins>
          </w:p>
        </w:tc>
      </w:tr>
    </w:tbl>
    <w:p w:rsidR="002D606C" w:rsidRDefault="002D606C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4A67AB">
        <w:rPr>
          <w:rFonts w:hint="eastAsia"/>
          <w:b/>
          <w:kern w:val="2"/>
          <w:sz w:val="24"/>
          <w:szCs w:val="24"/>
          <w:lang w:eastAsia="zh-TW"/>
        </w:rPr>
        <w:t>D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043159">
        <w:rPr>
          <w:rFonts w:hint="eastAsia"/>
          <w:b/>
          <w:kern w:val="2"/>
          <w:sz w:val="24"/>
          <w:szCs w:val="24"/>
          <w:lang w:eastAsia="zh-TW"/>
        </w:rPr>
        <w:t>02</w:t>
      </w:r>
      <w:r w:rsidR="00F46FCC">
        <w:rPr>
          <w:rFonts w:hint="eastAsia"/>
          <w:b/>
          <w:kern w:val="2"/>
          <w:sz w:val="24"/>
          <w:szCs w:val="24"/>
          <w:lang w:eastAsia="zh-TW"/>
        </w:rPr>
        <w:t>00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043159">
        <w:rPr>
          <w:rFonts w:hint="eastAsia"/>
          <w:b/>
          <w:kern w:val="2"/>
          <w:sz w:val="24"/>
          <w:szCs w:val="24"/>
          <w:lang w:eastAsia="zh-TW"/>
        </w:rPr>
        <w:t>核賠人員等級</w:t>
      </w:r>
    </w:p>
    <w:p w:rsidR="0023751E" w:rsidRPr="004C2E14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843"/>
        <w:gridCol w:w="1985"/>
        <w:gridCol w:w="3827"/>
        <w:gridCol w:w="1559"/>
        <w:gridCol w:w="1046"/>
      </w:tblGrid>
      <w:tr w:rsidR="00EC0251" w:rsidRPr="002A58AE" w:rsidTr="0016525A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251" w:rsidRPr="002A58AE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251" w:rsidRPr="00D76EE6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核賠人員等級維護</w:t>
            </w:r>
          </w:p>
        </w:tc>
      </w:tr>
      <w:tr w:rsidR="00EC0251" w:rsidRPr="002A58AE" w:rsidTr="0016525A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251" w:rsidRPr="002A58AE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251" w:rsidRPr="002A58AE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AAD0_0200</w:t>
            </w:r>
          </w:p>
        </w:tc>
      </w:tr>
      <w:tr w:rsidR="00EC0251" w:rsidRPr="002A58AE" w:rsidTr="0016525A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251" w:rsidRPr="002A58AE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251" w:rsidRPr="002A58AE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EC0251" w:rsidRPr="002A58AE" w:rsidTr="0016525A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251" w:rsidRPr="002A58AE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251" w:rsidRPr="00D76EE6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核賠人員等級維護</w:t>
            </w:r>
          </w:p>
        </w:tc>
      </w:tr>
      <w:tr w:rsidR="00EC0251" w:rsidRPr="002A58AE" w:rsidTr="0016525A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251" w:rsidRPr="002A58AE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251" w:rsidRPr="002A58AE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EC0251" w:rsidRPr="002A58AE" w:rsidTr="0016525A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251" w:rsidRPr="002A58AE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251" w:rsidRPr="002A58AE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EC0251" w:rsidRPr="002A58AE" w:rsidTr="0016525A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251" w:rsidRPr="002A58AE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0251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251" w:rsidRPr="002A58AE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C0251" w:rsidRPr="002A58AE" w:rsidTr="0016525A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251" w:rsidRPr="00EC0251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0251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251" w:rsidRPr="002A58AE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C0251" w:rsidRPr="00905969" w:rsidTr="0016525A">
        <w:tc>
          <w:tcPr>
            <w:tcW w:w="1843" w:type="dxa"/>
            <w:vMerge w:val="restart"/>
            <w:vAlign w:val="center"/>
          </w:tcPr>
          <w:p w:rsidR="00EC0251" w:rsidRPr="00905969" w:rsidRDefault="00EC0251" w:rsidP="008467D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985" w:type="dxa"/>
          </w:tcPr>
          <w:p w:rsidR="00EC0251" w:rsidRPr="00905969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3827" w:type="dxa"/>
            <w:vAlign w:val="center"/>
          </w:tcPr>
          <w:p w:rsidR="00EC0251" w:rsidRPr="00905969" w:rsidRDefault="00EC0251" w:rsidP="008467D6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559" w:type="dxa"/>
            <w:vMerge w:val="restart"/>
          </w:tcPr>
          <w:p w:rsidR="00EC0251" w:rsidRPr="00781D21" w:rsidRDefault="00EC0251" w:rsidP="008467D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需遮蔽/</w:t>
            </w:r>
          </w:p>
          <w:p w:rsidR="00EC0251" w:rsidRPr="00781D21" w:rsidRDefault="00EC0251" w:rsidP="008467D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寫入LOG</w:t>
            </w:r>
          </w:p>
          <w:p w:rsidR="00EC0251" w:rsidRPr="00905969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的資料名稱</w:t>
            </w:r>
          </w:p>
        </w:tc>
        <w:tc>
          <w:tcPr>
            <w:tcW w:w="1046" w:type="dxa"/>
          </w:tcPr>
          <w:p w:rsidR="00EC0251" w:rsidRPr="00905969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C0251" w:rsidRPr="00905969" w:rsidTr="0016525A">
        <w:tc>
          <w:tcPr>
            <w:tcW w:w="1843" w:type="dxa"/>
            <w:vMerge/>
          </w:tcPr>
          <w:p w:rsidR="00EC0251" w:rsidRPr="00905969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985" w:type="dxa"/>
          </w:tcPr>
          <w:p w:rsidR="00EC0251" w:rsidRPr="00905969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3827" w:type="dxa"/>
            <w:vAlign w:val="center"/>
          </w:tcPr>
          <w:p w:rsidR="00EC0251" w:rsidRPr="00905969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559" w:type="dxa"/>
            <w:vMerge/>
          </w:tcPr>
          <w:p w:rsidR="00EC0251" w:rsidRPr="00905969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046" w:type="dxa"/>
          </w:tcPr>
          <w:p w:rsidR="00EC0251" w:rsidRPr="00905969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C0251" w:rsidRPr="00905969" w:rsidTr="0016525A">
        <w:tc>
          <w:tcPr>
            <w:tcW w:w="1843" w:type="dxa"/>
            <w:vMerge/>
          </w:tcPr>
          <w:p w:rsidR="00EC0251" w:rsidRPr="00905969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985" w:type="dxa"/>
          </w:tcPr>
          <w:p w:rsidR="00EC0251" w:rsidRPr="00905969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3827" w:type="dxa"/>
            <w:vAlign w:val="center"/>
          </w:tcPr>
          <w:p w:rsidR="00EC0251" w:rsidRPr="00905969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559" w:type="dxa"/>
            <w:vMerge/>
          </w:tcPr>
          <w:p w:rsidR="00EC0251" w:rsidRPr="00905969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046" w:type="dxa"/>
          </w:tcPr>
          <w:p w:rsidR="00EC0251" w:rsidRPr="00905969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C0251" w:rsidRPr="00F82E63" w:rsidTr="0016525A">
        <w:tc>
          <w:tcPr>
            <w:tcW w:w="1843" w:type="dxa"/>
          </w:tcPr>
          <w:p w:rsidR="00EC0251" w:rsidRPr="006A02C0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417" w:type="dxa"/>
            <w:gridSpan w:val="4"/>
          </w:tcPr>
          <w:p w:rsidR="00EC0251" w:rsidRPr="006A02C0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□假分頁，分頁每頁__筆【Default　20】</w:t>
            </w:r>
          </w:p>
        </w:tc>
      </w:tr>
      <w:tr w:rsidR="00EC0251" w:rsidRPr="004930FB" w:rsidTr="0016525A">
        <w:tc>
          <w:tcPr>
            <w:tcW w:w="1843" w:type="dxa"/>
            <w:vMerge w:val="restart"/>
            <w:vAlign w:val="center"/>
          </w:tcPr>
          <w:p w:rsidR="00EC0251" w:rsidRPr="004930FB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930FB">
              <w:rPr>
                <w:rFonts w:ascii="細明體" w:eastAsia="細明體" w:hAnsi="細明體" w:hint="eastAsia"/>
                <w:sz w:val="20"/>
                <w:szCs w:val="20"/>
              </w:rPr>
              <w:t>寄信處理</w:t>
            </w:r>
          </w:p>
        </w:tc>
        <w:tc>
          <w:tcPr>
            <w:tcW w:w="1985" w:type="dxa"/>
          </w:tcPr>
          <w:p w:rsidR="00EC0251" w:rsidRPr="004930FB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930FB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6432" w:type="dxa"/>
            <w:gridSpan w:val="3"/>
          </w:tcPr>
          <w:p w:rsidR="00EC0251" w:rsidRPr="004930FB" w:rsidRDefault="00EC0251" w:rsidP="008467D6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4930FB">
              <w:rPr>
                <w:rFonts w:ascii="細明體" w:eastAsia="細明體" w:hAnsi="細明體" w:hint="eastAsia"/>
                <w:sz w:val="20"/>
                <w:szCs w:val="20"/>
              </w:rPr>
              <w:t>■無 </w:t>
            </w:r>
            <w:r w:rsidRPr="00593C0A">
              <w:rPr>
                <w:rFonts w:ascii="細明體" w:eastAsia="細明體" w:hAnsi="細明體" w:hint="eastAsia"/>
                <w:sz w:val="20"/>
                <w:szCs w:val="20"/>
              </w:rPr>
              <w:t>□客戶　□壽險員工　□關係企業員工　□合作廠商</w:t>
            </w:r>
          </w:p>
        </w:tc>
      </w:tr>
      <w:tr w:rsidR="00EC0251" w:rsidRPr="004930FB" w:rsidTr="0016525A">
        <w:tc>
          <w:tcPr>
            <w:tcW w:w="1843" w:type="dxa"/>
            <w:vMerge/>
          </w:tcPr>
          <w:p w:rsidR="00EC0251" w:rsidRPr="004930FB" w:rsidRDefault="00EC0251" w:rsidP="008467D6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EC0251" w:rsidRPr="004930FB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930FB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6432" w:type="dxa"/>
            <w:gridSpan w:val="3"/>
          </w:tcPr>
          <w:p w:rsidR="00EC0251" w:rsidRPr="004930FB" w:rsidRDefault="00EC0251" w:rsidP="008467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930FB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23751E" w:rsidRDefault="0023751E" w:rsidP="00EC0251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C92DA2">
        <w:tc>
          <w:tcPr>
            <w:tcW w:w="720" w:type="dxa"/>
          </w:tcPr>
          <w:p w:rsidR="00C92DA2" w:rsidRDefault="00C92DA2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C92DA2" w:rsidRPr="00645303" w:rsidRDefault="00C92DA2" w:rsidP="006453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043159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核賠人員等級維護檔</w:t>
            </w:r>
          </w:p>
        </w:tc>
        <w:tc>
          <w:tcPr>
            <w:tcW w:w="3960" w:type="dxa"/>
          </w:tcPr>
          <w:p w:rsidR="00DA6C1D" w:rsidRDefault="00043159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DTAAD020</w:t>
            </w:r>
          </w:p>
        </w:tc>
      </w:tr>
      <w:tr w:rsidR="00043159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43159" w:rsidRDefault="00043159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043159" w:rsidRDefault="00692B5C">
            <w:pPr>
              <w:pStyle w:val="Tabletext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理賠轄區人員維護檔</w:t>
            </w:r>
          </w:p>
        </w:tc>
        <w:tc>
          <w:tcPr>
            <w:tcW w:w="3960" w:type="dxa"/>
          </w:tcPr>
          <w:p w:rsidR="00043159" w:rsidRDefault="00692B5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DTAAD031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23751E" w:rsidRPr="00852DAD" w:rsidRDefault="0004315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lang w:eastAsia="zh-TW"/>
        </w:rPr>
        <w:t>核賠人員等級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下拉</w:t>
      </w:r>
      <w:r>
        <w:rPr>
          <w:rFonts w:hint="eastAsia"/>
          <w:lang w:eastAsia="zh-TW"/>
        </w:rPr>
        <w:t xml:space="preserve">BAR DEFAULT </w:t>
      </w:r>
      <w:r>
        <w:rPr>
          <w:rFonts w:hint="eastAsia"/>
          <w:lang w:eastAsia="zh-TW"/>
        </w:rPr>
        <w:t>值為</w:t>
      </w:r>
      <w:r>
        <w:rPr>
          <w:rFonts w:hint="eastAsia"/>
          <w:lang w:eastAsia="zh-TW"/>
        </w:rPr>
        <w:t>1,2,3,4,5</w:t>
      </w:r>
      <w:r>
        <w:rPr>
          <w:rFonts w:hint="eastAsia"/>
          <w:lang w:eastAsia="zh-TW"/>
        </w:rPr>
        <w:t>。</w:t>
      </w:r>
    </w:p>
    <w:p w:rsidR="00852DAD" w:rsidRPr="00AD2311" w:rsidRDefault="00852DA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lang w:eastAsia="zh-TW"/>
        </w:rPr>
        <w:t>查詢、新增</w:t>
      </w:r>
      <w:r>
        <w:rPr>
          <w:rFonts w:hint="eastAsia"/>
          <w:lang w:eastAsia="zh-TW"/>
        </w:rPr>
        <w:t xml:space="preserve"> BUTTON ENABLE</w:t>
      </w:r>
      <w:r>
        <w:rPr>
          <w:rFonts w:hint="eastAsia"/>
          <w:lang w:eastAsia="zh-TW"/>
        </w:rPr>
        <w:t>，其餘</w:t>
      </w:r>
      <w:r>
        <w:rPr>
          <w:rFonts w:hint="eastAsia"/>
          <w:lang w:eastAsia="zh-TW"/>
        </w:rPr>
        <w:t>BUTTON DISABLE</w:t>
      </w:r>
      <w:r>
        <w:rPr>
          <w:rFonts w:hint="eastAsia"/>
          <w:lang w:eastAsia="zh-TW"/>
        </w:rPr>
        <w:t>。</w:t>
      </w:r>
    </w:p>
    <w:p w:rsidR="00AD2311" w:rsidRPr="00EC0251" w:rsidRDefault="00AD231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lang w:eastAsia="zh-TW"/>
        </w:rPr>
        <w:t>輸入核賠人員</w:t>
      </w:r>
      <w:r>
        <w:rPr>
          <w:rFonts w:hint="eastAsia"/>
          <w:lang w:eastAsia="zh-TW"/>
        </w:rPr>
        <w:t>ID</w:t>
      </w:r>
      <w:r>
        <w:rPr>
          <w:rFonts w:hint="eastAsia"/>
          <w:lang w:eastAsia="zh-TW"/>
        </w:rPr>
        <w:t>後請顯示</w:t>
      </w:r>
      <w:r>
        <w:rPr>
          <w:rFonts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核賠人員姓名、核賠人員單位、核賠人員單位中文。</w:t>
      </w:r>
      <w:r w:rsidR="005B658D">
        <w:rPr>
          <w:rFonts w:ascii="細明體" w:eastAsia="細明體" w:hAnsi="細明體" w:hint="eastAsia"/>
          <w:lang w:eastAsia="zh-TW"/>
        </w:rPr>
        <w:t>核賠人員單位中文後依序接續checkbox計入壽險KPI, checkbox計入團險KPI</w:t>
      </w:r>
    </w:p>
    <w:p w:rsidR="00E17358" w:rsidRPr="007B5B7C" w:rsidRDefault="00E1735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新增區塊『特殊件控管』，新增checkbox控管保戶件</w:t>
      </w:r>
      <w:r w:rsidR="00FB67B5">
        <w:rPr>
          <w:rFonts w:ascii="細明體" w:eastAsia="細明體" w:hAnsi="細明體" w:hint="eastAsia"/>
          <w:lang w:eastAsia="zh-TW"/>
        </w:rPr>
        <w:t>，新增checkbox</w:t>
      </w:r>
      <w:r w:rsidR="00875FAB">
        <w:rPr>
          <w:rFonts w:ascii="細明體" w:eastAsia="細明體" w:hAnsi="細明體" w:hint="eastAsia"/>
        </w:rPr>
        <w:t>是否可處理折抵件</w:t>
      </w:r>
    </w:p>
    <w:p w:rsidR="007B5B7C" w:rsidRDefault="00CA6409" w:rsidP="00CA6409">
      <w:pPr>
        <w:pStyle w:val="Tabletext"/>
        <w:keepLines w:val="0"/>
        <w:spacing w:after="0" w:line="240" w:lineRule="auto"/>
        <w:ind w:left="425"/>
        <w:rPr>
          <w:rFonts w:hint="eastAsia"/>
          <w:bCs/>
          <w:lang w:eastAsia="zh-TW"/>
        </w:rPr>
      </w:pPr>
      <w:r w:rsidRPr="002021CB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01pt;height:133.5pt;visibility:visible">
            <v:imagedata r:id="rId7" o:title=""/>
          </v:shape>
        </w:pict>
      </w:r>
    </w:p>
    <w:p w:rsidR="0023751E" w:rsidRDefault="0004315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查詢</w:t>
      </w:r>
    </w:p>
    <w:p w:rsidR="00043159" w:rsidRDefault="00043159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p w:rsidR="00043159" w:rsidRDefault="00043159" w:rsidP="0004315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  <w:r>
        <w:rPr>
          <w:rFonts w:hint="eastAsia"/>
          <w:lang w:eastAsia="zh-TW"/>
        </w:rPr>
        <w:t>ID</w:t>
      </w:r>
      <w:r>
        <w:rPr>
          <w:rFonts w:hint="eastAsia"/>
          <w:lang w:eastAsia="zh-TW"/>
        </w:rPr>
        <w:t>是否合理。</w:t>
      </w:r>
    </w:p>
    <w:p w:rsidR="00BC7FFE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043159" w:rsidRDefault="00043159" w:rsidP="00F46FC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 xml:space="preserve">READ DTAAD020 BY </w:t>
      </w:r>
      <w:r>
        <w:rPr>
          <w:rFonts w:hint="eastAsia"/>
          <w:color w:val="000000"/>
          <w:lang w:eastAsia="zh-TW"/>
        </w:rPr>
        <w:t>核賠人員</w:t>
      </w:r>
      <w:r w:rsidR="00692B5C">
        <w:rPr>
          <w:rFonts w:hint="eastAsia"/>
          <w:color w:val="000000"/>
          <w:lang w:eastAsia="zh-TW"/>
        </w:rPr>
        <w:t>ID</w:t>
      </w:r>
      <w:r>
        <w:rPr>
          <w:rFonts w:hint="eastAsia"/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顯示下列欄位</w:t>
      </w:r>
    </w:p>
    <w:p w:rsidR="00692B5C" w:rsidRPr="00043159" w:rsidRDefault="00043159" w:rsidP="00692B5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ascii="細明體" w:eastAsia="細明體" w:hAnsi="細明體" w:hint="eastAsia"/>
          <w:lang w:eastAsia="zh-TW"/>
        </w:rPr>
        <w:t>IF FND</w:t>
      </w:r>
      <w:r w:rsidR="00692B5C">
        <w:rPr>
          <w:rFonts w:ascii="細明體" w:eastAsia="細明體" w:hAnsi="細明體" w:hint="eastAsia"/>
          <w:lang w:eastAsia="zh-TW"/>
        </w:rPr>
        <w:t>，顯示</w:t>
      </w:r>
    </w:p>
    <w:p w:rsidR="00C202E8" w:rsidRPr="00C202E8" w:rsidRDefault="00C202E8" w:rsidP="00692B5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ascii="細明體" w:eastAsia="細明體" w:hAnsi="細明體" w:hint="eastAsia"/>
        </w:rPr>
        <w:t>核賠人員姓名</w:t>
      </w:r>
      <w:r>
        <w:rPr>
          <w:rFonts w:ascii="細明體" w:eastAsia="細明體" w:hAnsi="細明體" w:hint="eastAsia"/>
          <w:lang w:eastAsia="zh-TW"/>
        </w:rPr>
        <w:t>。</w:t>
      </w:r>
    </w:p>
    <w:p w:rsidR="00C202E8" w:rsidRPr="00C202E8" w:rsidRDefault="00C202E8" w:rsidP="00692B5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ascii="細明體" w:eastAsia="細明體" w:hAnsi="細明體" w:hint="eastAsia"/>
        </w:rPr>
        <w:t>核賠人員單位</w:t>
      </w:r>
      <w:r>
        <w:rPr>
          <w:rFonts w:ascii="細明體" w:eastAsia="細明體" w:hAnsi="細明體" w:hint="eastAsia"/>
          <w:lang w:eastAsia="zh-TW"/>
        </w:rPr>
        <w:t>。</w:t>
      </w:r>
    </w:p>
    <w:p w:rsidR="00C202E8" w:rsidRDefault="00C202E8" w:rsidP="00692B5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ascii="細明體" w:eastAsia="細明體" w:hAnsi="細明體" w:hint="eastAsia"/>
        </w:rPr>
        <w:t>核賠人員單位中文</w:t>
      </w:r>
      <w:r>
        <w:rPr>
          <w:rFonts w:ascii="細明體" w:eastAsia="細明體" w:hAnsi="細明體" w:hint="eastAsia"/>
          <w:lang w:eastAsia="zh-TW"/>
        </w:rPr>
        <w:t>。</w:t>
      </w:r>
    </w:p>
    <w:p w:rsidR="00692B5C" w:rsidRDefault="00692B5C" w:rsidP="00692B5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核賠人員等級。</w:t>
      </w:r>
    </w:p>
    <w:p w:rsidR="00692B5C" w:rsidRPr="009C0D82" w:rsidRDefault="00692B5C" w:rsidP="00692B5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ascii="細明體" w:eastAsia="細明體" w:hAnsi="細明體" w:hint="eastAsia"/>
        </w:rPr>
        <w:t>是否有理賠證照</w:t>
      </w:r>
      <w:r>
        <w:rPr>
          <w:rFonts w:ascii="細明體" w:eastAsia="細明體" w:hAnsi="細明體" w:hint="eastAsia"/>
          <w:lang w:eastAsia="zh-TW"/>
        </w:rPr>
        <w:t>。</w:t>
      </w:r>
    </w:p>
    <w:p w:rsidR="009C0D82" w:rsidRPr="009C0D82" w:rsidRDefault="009C0D82" w:rsidP="00692B5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ascii="細明體" w:eastAsia="細明體" w:hAnsi="細明體" w:hint="eastAsia"/>
          <w:lang w:eastAsia="zh-TW"/>
        </w:rPr>
        <w:t>輸入人員ID、輸入人員姓名、輸入人員單位、輸入人員單位中文。</w:t>
      </w:r>
    </w:p>
    <w:p w:rsidR="009C0D82" w:rsidRPr="00852DAD" w:rsidRDefault="009C0D82" w:rsidP="00692B5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ascii="細明體" w:eastAsia="細明體" w:hAnsi="細明體" w:hint="eastAsia"/>
          <w:lang w:eastAsia="zh-TW"/>
        </w:rPr>
        <w:t>修改人員ID、修改人員姓名、修改人員單位、修改人員單位中文。</w:t>
      </w:r>
    </w:p>
    <w:p w:rsidR="00852DAD" w:rsidRPr="00EC0251" w:rsidRDefault="00852DAD" w:rsidP="00692B5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ascii="細明體" w:eastAsia="細明體" w:hAnsi="細明體" w:hint="eastAsia"/>
          <w:lang w:eastAsia="zh-TW"/>
        </w:rPr>
        <w:t>修改、刪除BUTTON ENABLE。</w:t>
      </w:r>
    </w:p>
    <w:p w:rsidR="00E17358" w:rsidRPr="007B27E1" w:rsidRDefault="00E17358" w:rsidP="00692B5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color w:val="000000"/>
          <w:lang w:eastAsia="zh-TW"/>
        </w:rPr>
      </w:pPr>
      <w:r>
        <w:rPr>
          <w:rFonts w:ascii="細明體" w:eastAsia="細明體" w:hAnsi="細明體" w:hint="eastAsia"/>
          <w:lang w:eastAsia="zh-TW"/>
        </w:rPr>
        <w:t>是否可處理控管保戶件</w:t>
      </w:r>
    </w:p>
    <w:p w:rsidR="007B27E1" w:rsidRDefault="007B27E1" w:rsidP="00692B5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3" w:author="cathay" w:date="2019-06-18T16:50:00Z"/>
          <w:color w:val="000000"/>
          <w:lang w:eastAsia="zh-TW"/>
        </w:rPr>
      </w:pPr>
      <w:r w:rsidRPr="007B27E1">
        <w:rPr>
          <w:rFonts w:hint="eastAsia"/>
          <w:color w:val="000000"/>
          <w:lang w:eastAsia="zh-TW"/>
        </w:rPr>
        <w:t>是否可處理折抵件</w:t>
      </w:r>
    </w:p>
    <w:p w:rsidR="00983687" w:rsidRPr="00692B5C" w:rsidRDefault="00983687" w:rsidP="00692B5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ins w:id="14" w:author="cathay" w:date="2019-06-18T16:50:00Z">
        <w:r>
          <w:rPr>
            <w:rFonts w:hint="eastAsia"/>
            <w:color w:val="000000"/>
            <w:lang w:eastAsia="zh-TW"/>
          </w:rPr>
          <w:t>是否可處理微型保單</w:t>
        </w:r>
      </w:ins>
    </w:p>
    <w:p w:rsidR="00692B5C" w:rsidRDefault="00692B5C" w:rsidP="00692B5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692B5C">
        <w:rPr>
          <w:rFonts w:eastAsia="細明體"/>
          <w:lang w:eastAsia="zh-TW"/>
        </w:rPr>
        <w:t>READ DTAA</w:t>
      </w:r>
      <w:r>
        <w:rPr>
          <w:rFonts w:eastAsia="細明體" w:hint="eastAsia"/>
          <w:lang w:eastAsia="zh-TW"/>
        </w:rPr>
        <w:t>D031 BY</w:t>
      </w:r>
      <w:r>
        <w:rPr>
          <w:rFonts w:hint="eastAsia"/>
          <w:color w:val="000000"/>
          <w:lang w:eastAsia="zh-TW"/>
        </w:rPr>
        <w:t>核賠人員</w:t>
      </w:r>
      <w:r>
        <w:rPr>
          <w:rFonts w:hint="eastAsia"/>
          <w:color w:val="000000"/>
          <w:lang w:eastAsia="zh-TW"/>
        </w:rPr>
        <w:t>ID</w:t>
      </w:r>
    </w:p>
    <w:p w:rsidR="00692B5C" w:rsidRPr="00692B5C" w:rsidRDefault="00692B5C" w:rsidP="00692B5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eastAsia="細明體" w:hint="eastAsia"/>
          <w:lang w:eastAsia="zh-TW"/>
        </w:rPr>
        <w:t>IF FND</w:t>
      </w:r>
      <w:r>
        <w:rPr>
          <w:rFonts w:eastAsia="細明體" w:hint="eastAsia"/>
          <w:lang w:eastAsia="zh-TW"/>
        </w:rPr>
        <w:t>，顯示：</w:t>
      </w:r>
    </w:p>
    <w:p w:rsidR="005E12E4" w:rsidRDefault="005E12E4" w:rsidP="00692B5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系統別：</w:t>
      </w:r>
    </w:p>
    <w:p w:rsidR="005E12E4" w:rsidRDefault="005E12E4" w:rsidP="005E12E4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1:</w:t>
      </w:r>
      <w:r>
        <w:rPr>
          <w:rFonts w:hint="eastAsia"/>
          <w:color w:val="000000"/>
          <w:lang w:eastAsia="zh-TW"/>
        </w:rPr>
        <w:t>壽險</w:t>
      </w:r>
    </w:p>
    <w:p w:rsidR="005E12E4" w:rsidRDefault="005E12E4" w:rsidP="005E12E4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2:</w:t>
      </w:r>
      <w:r>
        <w:rPr>
          <w:rFonts w:hint="eastAsia"/>
          <w:color w:val="000000"/>
          <w:lang w:eastAsia="zh-TW"/>
        </w:rPr>
        <w:t>一般團險</w:t>
      </w:r>
    </w:p>
    <w:p w:rsidR="005E12E4" w:rsidRPr="005E12E4" w:rsidRDefault="005E12E4" w:rsidP="005E12E4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3:</w:t>
      </w:r>
      <w:r>
        <w:rPr>
          <w:rFonts w:hint="eastAsia"/>
          <w:color w:val="000000"/>
          <w:lang w:eastAsia="zh-TW"/>
        </w:rPr>
        <w:t>學團險</w:t>
      </w:r>
    </w:p>
    <w:p w:rsidR="00692B5C" w:rsidRPr="00692B5C" w:rsidRDefault="00692B5C" w:rsidP="00692B5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轄區單位代號</w:t>
      </w:r>
      <w:r>
        <w:rPr>
          <w:rFonts w:hint="eastAsia"/>
          <w:color w:val="000000"/>
          <w:lang w:eastAsia="zh-TW"/>
        </w:rPr>
        <w:t>。</w:t>
      </w:r>
      <w:r>
        <w:rPr>
          <w:rFonts w:hint="eastAsia"/>
          <w:color w:val="000000"/>
          <w:lang w:eastAsia="zh-TW"/>
        </w:rPr>
        <w:t>(</w:t>
      </w:r>
      <w:r>
        <w:rPr>
          <w:rFonts w:hint="eastAsia"/>
          <w:color w:val="000000"/>
          <w:lang w:eastAsia="zh-TW"/>
        </w:rPr>
        <w:t>點選導入</w:t>
      </w:r>
      <w:r>
        <w:rPr>
          <w:rFonts w:hint="eastAsia"/>
          <w:color w:val="000000"/>
          <w:lang w:eastAsia="zh-TW"/>
        </w:rPr>
        <w:t xml:space="preserve"> AAD0_0310 BY </w:t>
      </w:r>
      <w:r>
        <w:rPr>
          <w:rFonts w:hint="eastAsia"/>
          <w:color w:val="000000"/>
          <w:lang w:eastAsia="zh-TW"/>
        </w:rPr>
        <w:t>轄區單位代號、核賠人員</w:t>
      </w:r>
      <w:r>
        <w:rPr>
          <w:rFonts w:hint="eastAsia"/>
          <w:color w:val="000000"/>
          <w:lang w:eastAsia="zh-TW"/>
        </w:rPr>
        <w:t xml:space="preserve">ID </w:t>
      </w:r>
      <w:r>
        <w:rPr>
          <w:rFonts w:hint="eastAsia"/>
          <w:color w:val="000000"/>
          <w:lang w:eastAsia="zh-TW"/>
        </w:rPr>
        <w:t>並查詢</w:t>
      </w:r>
      <w:r>
        <w:rPr>
          <w:rFonts w:hint="eastAsia"/>
          <w:color w:val="000000"/>
          <w:lang w:eastAsia="zh-TW"/>
        </w:rPr>
        <w:t>)</w:t>
      </w:r>
    </w:p>
    <w:p w:rsidR="00692B5C" w:rsidRPr="00692B5C" w:rsidRDefault="00692B5C" w:rsidP="00692B5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ascii="細明體" w:eastAsia="細明體" w:hAnsi="細明體" w:hint="eastAsia"/>
        </w:rPr>
        <w:t>轄區單位中文</w:t>
      </w:r>
      <w:r>
        <w:rPr>
          <w:rFonts w:ascii="細明體" w:eastAsia="細明體" w:hAnsi="細明體" w:hint="eastAsia"/>
          <w:lang w:eastAsia="zh-TW"/>
        </w:rPr>
        <w:t>。</w:t>
      </w:r>
    </w:p>
    <w:p w:rsidR="00852DAD" w:rsidRPr="00852DAD" w:rsidRDefault="00692B5C" w:rsidP="00692B5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ascii="細明體" w:eastAsia="細明體" w:hAnsi="細明體" w:hint="eastAsia"/>
          <w:lang w:eastAsia="zh-TW"/>
        </w:rPr>
        <w:t>案件層級。</w:t>
      </w:r>
    </w:p>
    <w:p w:rsidR="00852DAD" w:rsidRPr="00852DAD" w:rsidRDefault="00852DAD" w:rsidP="00852DA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ascii="細明體" w:eastAsia="細明體" w:hAnsi="細明體" w:hint="eastAsia"/>
          <w:lang w:eastAsia="zh-TW"/>
        </w:rPr>
        <w:t>IF DTAAD031 NOT FND，視為正常，不顯示資料。</w:t>
      </w:r>
    </w:p>
    <w:p w:rsidR="00852DAD" w:rsidRPr="00852DAD" w:rsidRDefault="00852DAD" w:rsidP="00852DA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ascii="細明體" w:eastAsia="細明體" w:hAnsi="細明體" w:hint="eastAsia"/>
          <w:lang w:eastAsia="zh-TW"/>
        </w:rPr>
        <w:t>顯示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查詢完成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，RETURN。</w:t>
      </w:r>
    </w:p>
    <w:p w:rsidR="00852DAD" w:rsidRPr="00692B5C" w:rsidRDefault="00852DAD" w:rsidP="00852DA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IF DTAAD020 NOT FND</w:t>
      </w:r>
      <w:r>
        <w:rPr>
          <w:rFonts w:hint="eastAsia"/>
          <w:color w:val="000000"/>
          <w:lang w:eastAsia="zh-TW"/>
        </w:rPr>
        <w:t>，顯示</w:t>
      </w:r>
      <w:r>
        <w:rPr>
          <w:rFonts w:hint="eastAsia"/>
          <w:color w:val="000000"/>
          <w:lang w:eastAsia="zh-TW"/>
        </w:rPr>
        <w:t xml:space="preserve">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查無相關資料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，</w:t>
      </w:r>
      <w:r>
        <w:rPr>
          <w:rFonts w:hint="eastAsia"/>
          <w:color w:val="000000"/>
          <w:lang w:eastAsia="zh-TW"/>
        </w:rPr>
        <w:t>RETURN</w:t>
      </w:r>
      <w:r>
        <w:rPr>
          <w:rFonts w:hint="eastAsia"/>
          <w:color w:val="000000"/>
          <w:lang w:eastAsia="zh-TW"/>
        </w:rPr>
        <w:t>。</w:t>
      </w:r>
    </w:p>
    <w:p w:rsidR="00AD15F8" w:rsidRDefault="00AD15F8" w:rsidP="00AD15F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刪除</w:t>
      </w:r>
    </w:p>
    <w:p w:rsidR="00061A21" w:rsidRDefault="00061A21" w:rsidP="00AD15F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顯示詢問視窗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‘</w:t>
      </w:r>
      <w:r>
        <w:rPr>
          <w:rFonts w:hint="eastAsia"/>
          <w:lang w:eastAsia="zh-TW"/>
        </w:rPr>
        <w:t>請確認是否將該人員刪除</w:t>
      </w:r>
      <w:r>
        <w:rPr>
          <w:rFonts w:hint="eastAsia"/>
          <w:lang w:eastAsia="zh-TW"/>
        </w:rPr>
        <w:t>?</w:t>
      </w:r>
      <w:r>
        <w:rPr>
          <w:lang w:eastAsia="zh-TW"/>
        </w:rPr>
        <w:t>’</w:t>
      </w:r>
      <w:r>
        <w:rPr>
          <w:rFonts w:hint="eastAsia"/>
          <w:lang w:eastAsia="zh-TW"/>
        </w:rPr>
        <w:t>。</w:t>
      </w:r>
    </w:p>
    <w:p w:rsidR="00AD15F8" w:rsidRDefault="00AD15F8" w:rsidP="00AD15F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p w:rsidR="00061A21" w:rsidRPr="00061A21" w:rsidRDefault="00061A21" w:rsidP="002B0F4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檢核</w:t>
      </w:r>
      <w:r>
        <w:rPr>
          <w:rFonts w:hint="eastAsia"/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畫面</w:t>
      </w:r>
      <w:r>
        <w:rPr>
          <w:rFonts w:hint="eastAsia"/>
          <w:color w:val="000000"/>
          <w:lang w:eastAsia="zh-TW"/>
        </w:rPr>
        <w:t>.</w:t>
      </w:r>
      <w:r>
        <w:rPr>
          <w:rFonts w:hint="eastAsia"/>
          <w:color w:val="000000"/>
          <w:lang w:eastAsia="zh-TW"/>
        </w:rPr>
        <w:t>核賠人員</w:t>
      </w:r>
      <w:r>
        <w:rPr>
          <w:rFonts w:hint="eastAsia"/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是否為</w:t>
      </w:r>
      <w:r>
        <w:rPr>
          <w:rFonts w:hint="eastAsia"/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查詢出來之核賠人員。</w:t>
      </w:r>
    </w:p>
    <w:p w:rsidR="00AD15F8" w:rsidRDefault="00AD15F8" w:rsidP="002B0F4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692B5C">
        <w:rPr>
          <w:rFonts w:eastAsia="細明體"/>
          <w:lang w:eastAsia="zh-TW"/>
        </w:rPr>
        <w:t>READ DTAA</w:t>
      </w:r>
      <w:r>
        <w:rPr>
          <w:rFonts w:eastAsia="細明體" w:hint="eastAsia"/>
          <w:lang w:eastAsia="zh-TW"/>
        </w:rPr>
        <w:t>D031 BY</w:t>
      </w:r>
      <w:r>
        <w:rPr>
          <w:rFonts w:hint="eastAsia"/>
          <w:color w:val="000000"/>
          <w:lang w:eastAsia="zh-TW"/>
        </w:rPr>
        <w:t>核賠人員</w:t>
      </w:r>
      <w:r>
        <w:rPr>
          <w:rFonts w:hint="eastAsia"/>
          <w:color w:val="000000"/>
          <w:lang w:eastAsia="zh-TW"/>
        </w:rPr>
        <w:t>ID</w:t>
      </w:r>
    </w:p>
    <w:p w:rsidR="00AD15F8" w:rsidRDefault="002B0F47" w:rsidP="00AD15F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 FND</w:t>
      </w:r>
      <w:r>
        <w:rPr>
          <w:rFonts w:hint="eastAsia"/>
          <w:lang w:eastAsia="zh-TW"/>
        </w:rPr>
        <w:t>：</w:t>
      </w:r>
    </w:p>
    <w:p w:rsidR="002B0F47" w:rsidRDefault="002B0F47" w:rsidP="002B0F4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’</w:t>
      </w:r>
      <w:r>
        <w:rPr>
          <w:rFonts w:hint="eastAsia"/>
          <w:lang w:eastAsia="zh-TW"/>
        </w:rPr>
        <w:t>尚有轄區指派於核賠人員，請先處理該轄區</w:t>
      </w:r>
      <w:r w:rsidR="00061A21">
        <w:rPr>
          <w:rFonts w:hint="eastAsia"/>
          <w:lang w:eastAsia="zh-TW"/>
        </w:rPr>
        <w:t>核賠人員</w:t>
      </w:r>
      <w:r>
        <w:rPr>
          <w:rFonts w:hint="eastAsia"/>
          <w:lang w:eastAsia="zh-TW"/>
        </w:rPr>
        <w:t>。</w:t>
      </w:r>
      <w:r>
        <w:rPr>
          <w:lang w:eastAsia="zh-TW"/>
        </w:rPr>
        <w:t>’</w:t>
      </w:r>
    </w:p>
    <w:p w:rsidR="00061A21" w:rsidRDefault="00061A21" w:rsidP="002B0F4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063E01" w:rsidRDefault="00061A21" w:rsidP="005F7FB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寫入</w:t>
      </w:r>
      <w:r>
        <w:rPr>
          <w:rFonts w:hint="eastAsia"/>
          <w:lang w:eastAsia="zh-TW"/>
        </w:rPr>
        <w:t>DTAAD020_LOG</w:t>
      </w:r>
      <w:r>
        <w:rPr>
          <w:rFonts w:hint="eastAsia"/>
          <w:lang w:eastAsia="zh-TW"/>
        </w:rPr>
        <w:t>後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刪除該筆。</w:t>
      </w:r>
    </w:p>
    <w:p w:rsidR="00061A21" w:rsidRPr="00061A21" w:rsidRDefault="00061A21" w:rsidP="005F7FB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無誤，</w:t>
      </w:r>
      <w:r>
        <w:rPr>
          <w:rFonts w:hint="eastAsia"/>
          <w:color w:val="000000"/>
          <w:lang w:eastAsia="zh-TW"/>
        </w:rPr>
        <w:t>顯示</w:t>
      </w:r>
      <w:r>
        <w:rPr>
          <w:rFonts w:hint="eastAsia"/>
          <w:color w:val="000000"/>
          <w:lang w:eastAsia="zh-TW"/>
        </w:rPr>
        <w:t xml:space="preserve">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刪除完成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，</w:t>
      </w:r>
      <w:r>
        <w:rPr>
          <w:rFonts w:hint="eastAsia"/>
          <w:color w:val="000000"/>
          <w:lang w:eastAsia="zh-TW"/>
        </w:rPr>
        <w:t>RETURN</w:t>
      </w:r>
      <w:r>
        <w:rPr>
          <w:rFonts w:hint="eastAsia"/>
          <w:color w:val="000000"/>
          <w:lang w:eastAsia="zh-TW"/>
        </w:rPr>
        <w:t>。</w:t>
      </w:r>
    </w:p>
    <w:p w:rsidR="00061A21" w:rsidRDefault="00061A21" w:rsidP="00061A21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修改</w:t>
      </w:r>
    </w:p>
    <w:p w:rsidR="00061A21" w:rsidRDefault="00061A21" w:rsidP="00061A2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p w:rsidR="00061A21" w:rsidRPr="00061A21" w:rsidRDefault="00061A21" w:rsidP="00061A2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檢核</w:t>
      </w:r>
      <w:r>
        <w:rPr>
          <w:rFonts w:hint="eastAsia"/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畫面</w:t>
      </w:r>
      <w:r>
        <w:rPr>
          <w:rFonts w:hint="eastAsia"/>
          <w:color w:val="000000"/>
          <w:lang w:eastAsia="zh-TW"/>
        </w:rPr>
        <w:t>.</w:t>
      </w:r>
      <w:r>
        <w:rPr>
          <w:rFonts w:hint="eastAsia"/>
          <w:color w:val="000000"/>
          <w:lang w:eastAsia="zh-TW"/>
        </w:rPr>
        <w:t>核賠人員</w:t>
      </w:r>
      <w:r>
        <w:rPr>
          <w:rFonts w:hint="eastAsia"/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是否為</w:t>
      </w:r>
      <w:r>
        <w:rPr>
          <w:rFonts w:hint="eastAsia"/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查詢出來之核賠人員。</w:t>
      </w:r>
    </w:p>
    <w:p w:rsidR="00A14334" w:rsidRPr="00A14334" w:rsidRDefault="00A14334" w:rsidP="00061A2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lastRenderedPageBreak/>
        <w:t>核賠人員等級需有值。</w:t>
      </w:r>
    </w:p>
    <w:p w:rsidR="00A14334" w:rsidRDefault="00061A21" w:rsidP="00061A2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寫入</w:t>
      </w:r>
      <w:r>
        <w:rPr>
          <w:rFonts w:hint="eastAsia"/>
          <w:lang w:eastAsia="zh-TW"/>
        </w:rPr>
        <w:t>DTAAD020_LOG</w:t>
      </w:r>
      <w:r>
        <w:rPr>
          <w:rFonts w:hint="eastAsia"/>
          <w:lang w:eastAsia="zh-TW"/>
        </w:rPr>
        <w:t>後</w:t>
      </w:r>
      <w:r>
        <w:rPr>
          <w:rFonts w:hint="eastAsia"/>
          <w:lang w:eastAsia="zh-TW"/>
        </w:rPr>
        <w:t xml:space="preserve"> </w:t>
      </w:r>
      <w:r w:rsidR="00A14334">
        <w:rPr>
          <w:rFonts w:hint="eastAsia"/>
          <w:lang w:eastAsia="zh-TW"/>
        </w:rPr>
        <w:t>(</w:t>
      </w:r>
      <w:r w:rsidR="00A14334">
        <w:rPr>
          <w:rFonts w:hint="eastAsia"/>
          <w:lang w:eastAsia="zh-TW"/>
        </w:rPr>
        <w:t>寫兩筆</w:t>
      </w:r>
      <w:r w:rsidR="00A14334">
        <w:rPr>
          <w:rFonts w:hint="eastAsia"/>
          <w:lang w:eastAsia="zh-TW"/>
        </w:rPr>
        <w:t xml:space="preserve">  BEFORE ,AFTER) </w:t>
      </w:r>
      <w:r w:rsidR="00A14334">
        <w:rPr>
          <w:rFonts w:hint="eastAsia"/>
          <w:lang w:eastAsia="zh-TW"/>
        </w:rPr>
        <w:t>更新該筆下列欄位</w:t>
      </w:r>
    </w:p>
    <w:tbl>
      <w:tblPr>
        <w:tblW w:w="8847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6407"/>
      </w:tblGrid>
      <w:tr w:rsidR="00A14334" w:rsidTr="00FF640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14334" w:rsidRDefault="00A14334" w:rsidP="00A14334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傳輸參數</w:t>
            </w:r>
          </w:p>
        </w:tc>
        <w:tc>
          <w:tcPr>
            <w:tcW w:w="6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14334" w:rsidRDefault="00A14334" w:rsidP="00A14334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FF640D" w:rsidTr="00FF640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640D" w:rsidRPr="00FF640D" w:rsidRDefault="00FF640D" w:rsidP="00FF640D">
            <w:pPr>
              <w:rPr>
                <w:rFonts w:ascii="細明體" w:eastAsia="細明體" w:hAnsi="細明體" w:cs="Arial Unicode MS" w:hint="eastAsia"/>
                <w:bCs/>
                <w:sz w:val="20"/>
              </w:rPr>
            </w:pPr>
            <w:r w:rsidRPr="00FF640D">
              <w:rPr>
                <w:rFonts w:ascii="細明體" w:eastAsia="細明體" w:hAnsi="細明體" w:cs="Arial Unicode MS" w:hint="eastAsia"/>
                <w:bCs/>
                <w:sz w:val="20"/>
              </w:rPr>
              <w:t>核賠人員單位</w:t>
            </w:r>
          </w:p>
        </w:tc>
        <w:tc>
          <w:tcPr>
            <w:tcW w:w="6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640D" w:rsidRPr="00FF640D" w:rsidRDefault="00FF640D" w:rsidP="00FF640D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FF640D">
              <w:rPr>
                <w:rFonts w:ascii="細明體" w:eastAsia="細明體" w:hAnsi="細明體"/>
                <w:bCs/>
                <w:sz w:val="20"/>
              </w:rPr>
              <w:t>PersonnelData</w:t>
            </w:r>
            <w:r w:rsidRPr="00FF640D">
              <w:rPr>
                <w:rFonts w:ascii="細明體" w:eastAsia="細明體" w:hAnsi="細明體" w:hint="eastAsia"/>
                <w:bCs/>
                <w:sz w:val="20"/>
              </w:rPr>
              <w:t>.</w:t>
            </w:r>
            <w:r w:rsidRPr="00FF640D">
              <w:rPr>
                <w:rFonts w:ascii="細明體" w:eastAsia="細明體" w:hAnsi="細明體"/>
                <w:bCs/>
                <w:sz w:val="20"/>
              </w:rPr>
              <w:t>getByEmployeeID4DivNo</w:t>
            </w:r>
            <w:r>
              <w:rPr>
                <w:rFonts w:ascii="細明體" w:eastAsia="細明體" w:hAnsi="細明體" w:hint="eastAsia"/>
                <w:bCs/>
                <w:sz w:val="20"/>
              </w:rPr>
              <w:t>(</w:t>
            </w:r>
            <w:r>
              <w:rPr>
                <w:rFonts w:hint="eastAsia"/>
                <w:color w:val="000000"/>
              </w:rPr>
              <w:t>核賠人員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ascii="細明體" w:eastAsia="細明體" w:hAnsi="細明體" w:hint="eastAsia"/>
                <w:bCs/>
                <w:sz w:val="20"/>
              </w:rPr>
              <w:t>)</w:t>
            </w:r>
          </w:p>
        </w:tc>
      </w:tr>
      <w:tr w:rsidR="00FF640D" w:rsidTr="00FF640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640D" w:rsidRPr="00FF640D" w:rsidRDefault="00FF640D" w:rsidP="00FF640D">
            <w:pPr>
              <w:rPr>
                <w:rFonts w:ascii="細明體" w:eastAsia="細明體" w:hAnsi="細明體" w:cs="Arial Unicode MS" w:hint="eastAsia"/>
                <w:bCs/>
                <w:sz w:val="20"/>
              </w:rPr>
            </w:pPr>
            <w:r w:rsidRPr="00FF640D">
              <w:rPr>
                <w:rFonts w:ascii="細明體" w:eastAsia="細明體" w:hAnsi="細明體" w:cs="Arial Unicode MS" w:hint="eastAsia"/>
                <w:bCs/>
                <w:sz w:val="20"/>
              </w:rPr>
              <w:t>核賠人員單位中文</w:t>
            </w:r>
          </w:p>
        </w:tc>
        <w:tc>
          <w:tcPr>
            <w:tcW w:w="6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640D" w:rsidRPr="00FF640D" w:rsidRDefault="00FF640D" w:rsidP="00FF640D">
            <w:pPr>
              <w:rPr>
                <w:rFonts w:ascii="細明體" w:eastAsia="細明體" w:hAnsi="細明體"/>
                <w:bCs/>
                <w:sz w:val="20"/>
              </w:rPr>
            </w:pPr>
            <w:r w:rsidRPr="00FF640D">
              <w:rPr>
                <w:rFonts w:ascii="細明體" w:eastAsia="細明體" w:hAnsi="細明體"/>
                <w:bCs/>
                <w:sz w:val="20"/>
              </w:rPr>
              <w:t>PersonnelData</w:t>
            </w:r>
            <w:r w:rsidRPr="00FF640D">
              <w:rPr>
                <w:rFonts w:ascii="細明體" w:eastAsia="細明體" w:hAnsi="細明體" w:hint="eastAsia"/>
                <w:bCs/>
                <w:sz w:val="20"/>
              </w:rPr>
              <w:t>.</w:t>
            </w:r>
            <w:r w:rsidRPr="00FF640D">
              <w:rPr>
                <w:rFonts w:ascii="細明體" w:eastAsia="細明體" w:hAnsi="細明體"/>
                <w:bCs/>
                <w:sz w:val="20"/>
              </w:rPr>
              <w:t>getByEmployeeID(</w:t>
            </w:r>
            <w:r>
              <w:rPr>
                <w:rFonts w:hint="eastAsia"/>
                <w:color w:val="000000"/>
              </w:rPr>
              <w:t>核賠人員</w:t>
            </w:r>
            <w:r>
              <w:rPr>
                <w:rFonts w:hint="eastAsia"/>
                <w:color w:val="000000"/>
              </w:rPr>
              <w:t>ID</w:t>
            </w:r>
            <w:r w:rsidRPr="00FF640D">
              <w:rPr>
                <w:rFonts w:ascii="細明體" w:eastAsia="細明體" w:hAnsi="細明體"/>
                <w:bCs/>
                <w:sz w:val="20"/>
              </w:rPr>
              <w:t>).getDivShortName()</w:t>
            </w:r>
          </w:p>
        </w:tc>
      </w:tr>
      <w:tr w:rsidR="00A14334" w:rsidTr="00FF640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4334" w:rsidRPr="00EA71C2" w:rsidRDefault="00A14334" w:rsidP="00A143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核賠人員等級</w:t>
            </w:r>
          </w:p>
        </w:tc>
        <w:tc>
          <w:tcPr>
            <w:tcW w:w="6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14334" w:rsidRDefault="00FC7D6A" w:rsidP="00A14334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E17358" w:rsidTr="00FF640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358" w:rsidRPr="00FC7D6A" w:rsidRDefault="00E17358" w:rsidP="00A143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是否計入壽險KPI</w:t>
            </w:r>
          </w:p>
        </w:tc>
        <w:tc>
          <w:tcPr>
            <w:tcW w:w="6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7358" w:rsidRDefault="00E17358" w:rsidP="00A14334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lang w:eastAsia="zh-TW"/>
              </w:rPr>
            </w:pPr>
            <w:r>
              <w:rPr>
                <w:rFonts w:ascii="新細明體" w:hAnsi="新細明體" w:cs="Arial Unicode MS" w:hint="eastAsia"/>
                <w:lang w:eastAsia="zh-TW"/>
              </w:rPr>
              <w:t xml:space="preserve">畫面(若無勾選請帶  </w:t>
            </w:r>
            <w:r>
              <w:rPr>
                <w:rFonts w:ascii="新細明體" w:hAnsi="新細明體" w:cs="Arial Unicode MS"/>
                <w:lang w:eastAsia="zh-TW"/>
              </w:rPr>
              <w:t>‘</w:t>
            </w:r>
            <w:r>
              <w:rPr>
                <w:rFonts w:ascii="新細明體" w:hAnsi="新細明體" w:cs="Arial Unicode MS" w:hint="eastAsia"/>
                <w:lang w:eastAsia="zh-TW"/>
              </w:rPr>
              <w:t>N</w:t>
            </w:r>
            <w:r>
              <w:rPr>
                <w:rFonts w:ascii="新細明體" w:hAnsi="新細明體" w:cs="Arial Unicode MS"/>
                <w:lang w:eastAsia="zh-TW"/>
              </w:rPr>
              <w:t>’</w:t>
            </w:r>
            <w:r>
              <w:rPr>
                <w:rFonts w:ascii="新細明體" w:hAnsi="新細明體" w:cs="Arial Unicode MS" w:hint="eastAsia"/>
                <w:lang w:eastAsia="zh-TW"/>
              </w:rPr>
              <w:t>)</w:t>
            </w:r>
          </w:p>
        </w:tc>
      </w:tr>
      <w:tr w:rsidR="00E17358" w:rsidTr="00FF640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358" w:rsidRDefault="00E17358" w:rsidP="00A143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是否</w:t>
            </w:r>
            <w:r w:rsidR="00557103">
              <w:rPr>
                <w:rFonts w:ascii="細明體" w:eastAsia="細明體" w:hAnsi="細明體" w:hint="eastAsia"/>
                <w:sz w:val="20"/>
                <w:szCs w:val="20"/>
              </w:rPr>
              <w:t>計入團險KPI</w:t>
            </w:r>
          </w:p>
        </w:tc>
        <w:tc>
          <w:tcPr>
            <w:tcW w:w="6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7358" w:rsidRDefault="00557103" w:rsidP="00A14334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lang w:eastAsia="zh-TW"/>
              </w:rPr>
            </w:pPr>
            <w:r>
              <w:rPr>
                <w:rFonts w:ascii="新細明體" w:hAnsi="新細明體" w:cs="Arial Unicode MS" w:hint="eastAsia"/>
                <w:lang w:eastAsia="zh-TW"/>
              </w:rPr>
              <w:t xml:space="preserve">畫面(若無勾選請帶  </w:t>
            </w:r>
            <w:r>
              <w:rPr>
                <w:rFonts w:ascii="新細明體" w:hAnsi="新細明體" w:cs="Arial Unicode MS"/>
                <w:lang w:eastAsia="zh-TW"/>
              </w:rPr>
              <w:t>‘</w:t>
            </w:r>
            <w:r>
              <w:rPr>
                <w:rFonts w:ascii="新細明體" w:hAnsi="新細明體" w:cs="Arial Unicode MS" w:hint="eastAsia"/>
                <w:lang w:eastAsia="zh-TW"/>
              </w:rPr>
              <w:t>N</w:t>
            </w:r>
            <w:r>
              <w:rPr>
                <w:rFonts w:ascii="新細明體" w:hAnsi="新細明體" w:cs="Arial Unicode MS"/>
                <w:lang w:eastAsia="zh-TW"/>
              </w:rPr>
              <w:t>’</w:t>
            </w:r>
            <w:r>
              <w:rPr>
                <w:rFonts w:ascii="新細明體" w:hAnsi="新細明體" w:cs="Arial Unicode MS" w:hint="eastAsia"/>
                <w:lang w:eastAsia="zh-TW"/>
              </w:rPr>
              <w:t>)</w:t>
            </w:r>
          </w:p>
        </w:tc>
      </w:tr>
      <w:tr w:rsidR="00557103" w:rsidTr="00FF640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57103" w:rsidRDefault="00557103" w:rsidP="00A143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是否可處理控管保戶件</w:t>
            </w:r>
          </w:p>
        </w:tc>
        <w:tc>
          <w:tcPr>
            <w:tcW w:w="6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7103" w:rsidRDefault="00557103" w:rsidP="00A14334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lang w:eastAsia="zh-TW"/>
              </w:rPr>
            </w:pPr>
            <w:r>
              <w:rPr>
                <w:rFonts w:ascii="新細明體" w:hAnsi="新細明體" w:cs="Arial Unicode MS" w:hint="eastAsia"/>
                <w:lang w:eastAsia="zh-TW"/>
              </w:rPr>
              <w:t xml:space="preserve">畫面(若無勾選請帶  </w:t>
            </w:r>
            <w:r>
              <w:rPr>
                <w:rFonts w:ascii="新細明體" w:hAnsi="新細明體" w:cs="Arial Unicode MS"/>
                <w:lang w:eastAsia="zh-TW"/>
              </w:rPr>
              <w:t>‘</w:t>
            </w:r>
            <w:r>
              <w:rPr>
                <w:rFonts w:ascii="新細明體" w:hAnsi="新細明體" w:cs="Arial Unicode MS" w:hint="eastAsia"/>
                <w:lang w:eastAsia="zh-TW"/>
              </w:rPr>
              <w:t>N</w:t>
            </w:r>
            <w:r>
              <w:rPr>
                <w:rFonts w:ascii="新細明體" w:hAnsi="新細明體" w:cs="Arial Unicode MS"/>
                <w:lang w:eastAsia="zh-TW"/>
              </w:rPr>
              <w:t>’</w:t>
            </w:r>
            <w:r>
              <w:rPr>
                <w:rFonts w:ascii="新細明體" w:hAnsi="新細明體" w:cs="Arial Unicode MS" w:hint="eastAsia"/>
                <w:lang w:eastAsia="zh-TW"/>
              </w:rPr>
              <w:t>)</w:t>
            </w:r>
          </w:p>
        </w:tc>
      </w:tr>
      <w:tr w:rsidR="00793AFB" w:rsidTr="00FF640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3AFB" w:rsidRDefault="00793AFB" w:rsidP="00A143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93AFB">
              <w:rPr>
                <w:rFonts w:ascii="細明體" w:eastAsia="細明體" w:hAnsi="細明體" w:hint="eastAsia"/>
                <w:sz w:val="20"/>
                <w:szCs w:val="20"/>
              </w:rPr>
              <w:t>是否可處理折抵件</w:t>
            </w:r>
          </w:p>
        </w:tc>
        <w:tc>
          <w:tcPr>
            <w:tcW w:w="6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3AFB" w:rsidRDefault="00793AFB" w:rsidP="00A14334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lang w:eastAsia="zh-TW"/>
              </w:rPr>
            </w:pPr>
            <w:r w:rsidRPr="00793AFB">
              <w:rPr>
                <w:rFonts w:ascii="新細明體" w:hAnsi="新細明體" w:cs="Arial Unicode MS" w:hint="eastAsia"/>
                <w:lang w:eastAsia="zh-TW"/>
              </w:rPr>
              <w:t xml:space="preserve">畫面(若無勾選請帶  </w:t>
            </w:r>
            <w:r w:rsidRPr="00793AFB">
              <w:rPr>
                <w:rFonts w:ascii="新細明體" w:hAnsi="新細明體" w:cs="Arial Unicode MS"/>
                <w:lang w:eastAsia="zh-TW"/>
              </w:rPr>
              <w:t>‘</w:t>
            </w:r>
            <w:r w:rsidRPr="00793AFB">
              <w:rPr>
                <w:rFonts w:ascii="新細明體" w:hAnsi="新細明體" w:cs="Arial Unicode MS" w:hint="eastAsia"/>
                <w:lang w:eastAsia="zh-TW"/>
              </w:rPr>
              <w:t>N</w:t>
            </w:r>
            <w:r w:rsidRPr="00793AFB">
              <w:rPr>
                <w:rFonts w:ascii="新細明體" w:hAnsi="新細明體" w:cs="Arial Unicode MS"/>
                <w:lang w:eastAsia="zh-TW"/>
              </w:rPr>
              <w:t>’</w:t>
            </w:r>
            <w:r w:rsidRPr="00793AFB">
              <w:rPr>
                <w:rFonts w:ascii="新細明體" w:hAnsi="新細明體" w:cs="Arial Unicode MS" w:hint="eastAsia"/>
                <w:lang w:eastAsia="zh-TW"/>
              </w:rPr>
              <w:t>)</w:t>
            </w:r>
          </w:p>
        </w:tc>
      </w:tr>
      <w:tr w:rsidR="00983687" w:rsidTr="00FF640D">
        <w:trPr>
          <w:trHeight w:val="330"/>
          <w:ins w:id="15" w:author="cathay" w:date="2019-06-18T16:5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83687" w:rsidRPr="00793AFB" w:rsidRDefault="00983687" w:rsidP="00983687">
            <w:pPr>
              <w:rPr>
                <w:ins w:id="16" w:author="cathay" w:date="2019-06-18T16:50:00Z"/>
                <w:rFonts w:ascii="細明體" w:eastAsia="細明體" w:hAnsi="細明體" w:hint="eastAsia"/>
                <w:sz w:val="20"/>
                <w:szCs w:val="20"/>
              </w:rPr>
            </w:pPr>
            <w:ins w:id="17" w:author="cathay" w:date="2019-06-18T16:50:00Z">
              <w:r w:rsidRPr="00793AFB">
                <w:rPr>
                  <w:rFonts w:ascii="細明體" w:eastAsia="細明體" w:hAnsi="細明體" w:hint="eastAsia"/>
                  <w:sz w:val="20"/>
                  <w:szCs w:val="20"/>
                </w:rPr>
                <w:t>是否可處理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微型保單</w:t>
              </w:r>
            </w:ins>
          </w:p>
        </w:tc>
        <w:tc>
          <w:tcPr>
            <w:tcW w:w="6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83687" w:rsidRPr="00793AFB" w:rsidRDefault="00983687" w:rsidP="00983687">
            <w:pPr>
              <w:pStyle w:val="Tabletext"/>
              <w:keepLines w:val="0"/>
              <w:widowControl/>
              <w:spacing w:after="0" w:line="240" w:lineRule="auto"/>
              <w:rPr>
                <w:ins w:id="18" w:author="cathay" w:date="2019-06-18T16:50:00Z"/>
                <w:rFonts w:ascii="新細明體" w:hAnsi="新細明體" w:cs="Arial Unicode MS" w:hint="eastAsia"/>
                <w:lang w:eastAsia="zh-TW"/>
              </w:rPr>
            </w:pPr>
            <w:ins w:id="19" w:author="cathay" w:date="2019-06-18T16:50:00Z">
              <w:r w:rsidRPr="00793AFB">
                <w:rPr>
                  <w:rFonts w:ascii="新細明體" w:hAnsi="新細明體" w:cs="Arial Unicode MS" w:hint="eastAsia"/>
                  <w:lang w:eastAsia="zh-TW"/>
                </w:rPr>
                <w:t xml:space="preserve">畫面(若無勾選請帶  </w:t>
              </w:r>
              <w:r w:rsidRPr="00793AFB">
                <w:rPr>
                  <w:rFonts w:ascii="新細明體" w:hAnsi="新細明體" w:cs="Arial Unicode MS"/>
                  <w:lang w:eastAsia="zh-TW"/>
                </w:rPr>
                <w:t>‘</w:t>
              </w:r>
              <w:r w:rsidRPr="00793AFB">
                <w:rPr>
                  <w:rFonts w:ascii="新細明體" w:hAnsi="新細明體" w:cs="Arial Unicode MS" w:hint="eastAsia"/>
                  <w:lang w:eastAsia="zh-TW"/>
                </w:rPr>
                <w:t>N</w:t>
              </w:r>
              <w:r w:rsidRPr="00793AFB">
                <w:rPr>
                  <w:rFonts w:ascii="新細明體" w:hAnsi="新細明體" w:cs="Arial Unicode MS"/>
                  <w:lang w:eastAsia="zh-TW"/>
                </w:rPr>
                <w:t>’</w:t>
              </w:r>
              <w:r w:rsidRPr="00793AFB">
                <w:rPr>
                  <w:rFonts w:ascii="新細明體" w:hAnsi="新細明體" w:cs="Arial Unicode MS" w:hint="eastAsia"/>
                  <w:lang w:eastAsia="zh-TW"/>
                </w:rPr>
                <w:t>)</w:t>
              </w:r>
            </w:ins>
          </w:p>
        </w:tc>
      </w:tr>
      <w:tr w:rsidR="00983687" w:rsidTr="00FF640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83687" w:rsidRPr="00FC7D6A" w:rsidRDefault="00983687" w:rsidP="0098368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C7D6A">
              <w:rPr>
                <w:rFonts w:ascii="細明體" w:eastAsia="細明體" w:hAnsi="細明體" w:hint="eastAsia"/>
                <w:sz w:val="20"/>
                <w:szCs w:val="20"/>
              </w:rPr>
              <w:t>修改人員</w:t>
            </w:r>
          </w:p>
        </w:tc>
        <w:tc>
          <w:tcPr>
            <w:tcW w:w="6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83687" w:rsidRPr="00FC7D6A" w:rsidRDefault="00983687" w:rsidP="00983687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使用者</w:t>
            </w:r>
          </w:p>
        </w:tc>
      </w:tr>
      <w:tr w:rsidR="00983687" w:rsidTr="00FF640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83687" w:rsidRPr="00FC7D6A" w:rsidRDefault="00983687" w:rsidP="0098368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C7D6A">
              <w:rPr>
                <w:rFonts w:ascii="細明體" w:eastAsia="細明體" w:hAnsi="細明體" w:hint="eastAsia"/>
                <w:sz w:val="20"/>
                <w:szCs w:val="20"/>
              </w:rPr>
              <w:t>修改人員姓名</w:t>
            </w:r>
          </w:p>
        </w:tc>
        <w:tc>
          <w:tcPr>
            <w:tcW w:w="6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83687" w:rsidRPr="00FC7D6A" w:rsidRDefault="00983687" w:rsidP="00983687">
            <w:pPr>
              <w:rPr>
                <w:rFonts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使用者</w:t>
            </w:r>
          </w:p>
        </w:tc>
      </w:tr>
      <w:tr w:rsidR="00983687" w:rsidTr="00FF640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83687" w:rsidRPr="00FC7D6A" w:rsidRDefault="00983687" w:rsidP="0098368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修改人員單位</w:t>
            </w:r>
          </w:p>
        </w:tc>
        <w:tc>
          <w:tcPr>
            <w:tcW w:w="6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83687" w:rsidRPr="00FC7D6A" w:rsidRDefault="00983687" w:rsidP="00983687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使用者</w:t>
            </w:r>
          </w:p>
        </w:tc>
      </w:tr>
      <w:tr w:rsidR="00983687" w:rsidTr="00FF640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83687" w:rsidRDefault="00983687" w:rsidP="0098368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修改人員單位中文</w:t>
            </w:r>
          </w:p>
        </w:tc>
        <w:tc>
          <w:tcPr>
            <w:tcW w:w="6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83687" w:rsidRDefault="00983687" w:rsidP="00983687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使用者</w:t>
            </w:r>
          </w:p>
        </w:tc>
      </w:tr>
      <w:tr w:rsidR="00983687" w:rsidTr="00FF640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83687" w:rsidRDefault="00983687" w:rsidP="0098368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修改日期</w:t>
            </w:r>
          </w:p>
        </w:tc>
        <w:tc>
          <w:tcPr>
            <w:tcW w:w="6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83687" w:rsidRPr="00FC7D6A" w:rsidRDefault="00983687" w:rsidP="00983687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交易時間</w:t>
            </w:r>
            <w:r>
              <w:rPr>
                <w:rFonts w:eastAsia="細明體" w:hint="eastAsia"/>
                <w:sz w:val="20"/>
                <w:szCs w:val="20"/>
              </w:rPr>
              <w:t>(</w:t>
            </w:r>
            <w:r>
              <w:rPr>
                <w:rFonts w:eastAsia="細明體" w:hint="eastAsia"/>
                <w:sz w:val="20"/>
                <w:szCs w:val="20"/>
              </w:rPr>
              <w:t>須與</w:t>
            </w:r>
            <w:r>
              <w:rPr>
                <w:rFonts w:eastAsia="細明體" w:hint="eastAsia"/>
                <w:sz w:val="20"/>
                <w:szCs w:val="20"/>
              </w:rPr>
              <w:t>LOG</w:t>
            </w:r>
            <w:r>
              <w:rPr>
                <w:rFonts w:eastAsia="細明體" w:hint="eastAsia"/>
                <w:sz w:val="20"/>
                <w:szCs w:val="20"/>
              </w:rPr>
              <w:t>異動時間相同</w:t>
            </w:r>
            <w:r>
              <w:rPr>
                <w:rFonts w:eastAsia="細明體" w:hint="eastAsia"/>
                <w:sz w:val="20"/>
                <w:szCs w:val="20"/>
              </w:rPr>
              <w:t>)</w:t>
            </w:r>
          </w:p>
        </w:tc>
      </w:tr>
    </w:tbl>
    <w:p w:rsidR="00061A21" w:rsidRPr="00F52293" w:rsidRDefault="00061A21" w:rsidP="005F7FB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無誤，</w:t>
      </w:r>
      <w:r>
        <w:rPr>
          <w:rFonts w:hint="eastAsia"/>
          <w:color w:val="000000"/>
          <w:lang w:eastAsia="zh-TW"/>
        </w:rPr>
        <w:t>顯示</w:t>
      </w:r>
      <w:r>
        <w:rPr>
          <w:rFonts w:hint="eastAsia"/>
          <w:color w:val="000000"/>
          <w:lang w:eastAsia="zh-TW"/>
        </w:rPr>
        <w:t xml:space="preserve"> </w:t>
      </w:r>
      <w:r>
        <w:rPr>
          <w:color w:val="000000"/>
          <w:lang w:eastAsia="zh-TW"/>
        </w:rPr>
        <w:t>‘</w:t>
      </w:r>
      <w:r w:rsidR="00FC7D6A">
        <w:rPr>
          <w:rFonts w:hint="eastAsia"/>
          <w:color w:val="000000"/>
          <w:lang w:eastAsia="zh-TW"/>
        </w:rPr>
        <w:t>修改</w:t>
      </w:r>
      <w:r>
        <w:rPr>
          <w:rFonts w:hint="eastAsia"/>
          <w:color w:val="000000"/>
          <w:lang w:eastAsia="zh-TW"/>
        </w:rPr>
        <w:t>完成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，</w:t>
      </w:r>
      <w:r>
        <w:rPr>
          <w:rFonts w:hint="eastAsia"/>
          <w:color w:val="000000"/>
          <w:lang w:eastAsia="zh-TW"/>
        </w:rPr>
        <w:t>RETURN</w:t>
      </w:r>
      <w:r>
        <w:rPr>
          <w:rFonts w:hint="eastAsia"/>
          <w:color w:val="000000"/>
          <w:lang w:eastAsia="zh-TW"/>
        </w:rPr>
        <w:t>。</w:t>
      </w:r>
    </w:p>
    <w:p w:rsidR="00F52293" w:rsidRDefault="00F52293" w:rsidP="00F52293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新增</w:t>
      </w:r>
    </w:p>
    <w:p w:rsidR="00F52293" w:rsidRDefault="00F52293" w:rsidP="00F5229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p w:rsidR="00F52293" w:rsidRDefault="00F52293" w:rsidP="00F5229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  <w:r>
        <w:rPr>
          <w:rFonts w:hint="eastAsia"/>
          <w:lang w:eastAsia="zh-TW"/>
        </w:rPr>
        <w:t>ID</w:t>
      </w:r>
      <w:r>
        <w:rPr>
          <w:rFonts w:hint="eastAsia"/>
          <w:lang w:eastAsia="zh-TW"/>
        </w:rPr>
        <w:t>是否合理。</w:t>
      </w:r>
    </w:p>
    <w:p w:rsidR="00F52293" w:rsidRPr="00A14334" w:rsidRDefault="00F52293" w:rsidP="00F5229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核賠人員等級需有值。</w:t>
      </w:r>
    </w:p>
    <w:p w:rsidR="00F52293" w:rsidRDefault="00F52293" w:rsidP="00F5229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INSERT DTAAD020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5229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2293" w:rsidRDefault="00F52293" w:rsidP="00F52293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傳輸參數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2293" w:rsidRDefault="00F52293" w:rsidP="00F52293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8D77F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7F0" w:rsidRDefault="008D77F0" w:rsidP="008D77F0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/>
                <w:color w:val="000000"/>
                <w:sz w:val="20"/>
              </w:rPr>
              <w:t>核賠人員</w:t>
            </w:r>
            <w:r>
              <w:rPr>
                <w:rFonts w:ascii="細明體" w:eastAsia="細明體" w:hAnsi="細明體" w:hint="eastAsia"/>
                <w:color w:val="000000"/>
                <w:sz w:val="2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7F0" w:rsidRDefault="008D77F0" w:rsidP="00F52293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8D77F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7F0" w:rsidRDefault="008D77F0" w:rsidP="008D77F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核賠人員姓名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7F0" w:rsidRDefault="008D77F0" w:rsidP="00F5229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8D77F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7F0" w:rsidRDefault="008D77F0" w:rsidP="008D77F0">
            <w:pPr>
              <w:rPr>
                <w:rFonts w:ascii="細明體" w:eastAsia="細明體" w:hAnsi="細明體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核賠人員單位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7F0" w:rsidRDefault="008D77F0" w:rsidP="00F52293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8D77F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7F0" w:rsidRDefault="008D77F0" w:rsidP="008D77F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核賠人員單位中文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7F0" w:rsidRPr="00FC7D6A" w:rsidRDefault="00E21F57" w:rsidP="008D77F0">
            <w:pPr>
              <w:pStyle w:val="ac"/>
              <w:widowControl/>
              <w:ind w:left="0"/>
              <w:rPr>
                <w:rFonts w:ascii="新細明體" w:hAnsi="新細明體" w:cs="Arial Unicode MS" w:hint="eastAsia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8D77F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7F0" w:rsidRDefault="008D77F0" w:rsidP="008D77F0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核賠人員等級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7F0" w:rsidRPr="00FC7D6A" w:rsidRDefault="00E21F57" w:rsidP="00F52293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畫面</w:t>
            </w:r>
          </w:p>
        </w:tc>
      </w:tr>
      <w:tr w:rsidR="00E21F5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1F57" w:rsidRPr="003522F4" w:rsidRDefault="00E21F57" w:rsidP="008D77F0">
            <w:pPr>
              <w:rPr>
                <w:rFonts w:ascii="細明體" w:eastAsia="細明體" w:hAnsi="細明體" w:hint="eastAsia"/>
                <w:color w:val="FF0000"/>
                <w:sz w:val="20"/>
              </w:rPr>
            </w:pPr>
            <w:r w:rsidRPr="003522F4">
              <w:rPr>
                <w:rFonts w:ascii="細明體" w:eastAsia="細明體" w:hAnsi="細明體" w:hint="eastAsia"/>
                <w:color w:val="FF0000"/>
                <w:sz w:val="20"/>
              </w:rPr>
              <w:t>是否有理賠證照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21F57" w:rsidRPr="003522F4" w:rsidRDefault="003522F4" w:rsidP="00557103">
            <w:pPr>
              <w:rPr>
                <w:rFonts w:ascii="新細明體" w:hAnsi="新細明體" w:hint="eastAsia"/>
                <w:color w:val="FF0000"/>
                <w:sz w:val="20"/>
                <w:szCs w:val="20"/>
              </w:rPr>
            </w:pPr>
            <w:r w:rsidRPr="003522F4">
              <w:rPr>
                <w:rFonts w:ascii="新細明體" w:hAnsi="新細明體" w:cs="Arial Unicode MS"/>
                <w:color w:val="FF0000"/>
                <w:sz w:val="20"/>
                <w:szCs w:val="20"/>
              </w:rPr>
              <w:t>‘</w:t>
            </w:r>
            <w:r w:rsidRPr="003522F4">
              <w:rPr>
                <w:rFonts w:ascii="新細明體" w:hAnsi="新細明體" w:cs="Arial Unicode MS" w:hint="eastAsia"/>
                <w:color w:val="FF0000"/>
                <w:sz w:val="20"/>
                <w:szCs w:val="20"/>
              </w:rPr>
              <w:t>N</w:t>
            </w:r>
            <w:r w:rsidRPr="003522F4">
              <w:rPr>
                <w:rFonts w:ascii="新細明體" w:hAnsi="新細明體" w:cs="Arial Unicode MS"/>
                <w:color w:val="FF0000"/>
                <w:sz w:val="20"/>
                <w:szCs w:val="20"/>
              </w:rPr>
              <w:t>’</w:t>
            </w:r>
          </w:p>
        </w:tc>
      </w:tr>
      <w:tr w:rsidR="00E1735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7358" w:rsidRDefault="00E17358" w:rsidP="008D77F0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是否計入壽險KPI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7358" w:rsidRDefault="00557103" w:rsidP="00E21F5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57103">
              <w:rPr>
                <w:rFonts w:ascii="新細明體" w:hAnsi="新細明體" w:hint="eastAsia"/>
                <w:sz w:val="20"/>
                <w:szCs w:val="20"/>
              </w:rPr>
              <w:t>畫面</w:t>
            </w:r>
            <w:r w:rsidRPr="00B13BA3">
              <w:rPr>
                <w:rFonts w:ascii="新細明體" w:hAnsi="新細明體" w:cs="Arial Unicode MS" w:hint="eastAsia"/>
                <w:sz w:val="20"/>
                <w:szCs w:val="20"/>
              </w:rPr>
              <w:t xml:space="preserve">(若無勾選請帶  </w:t>
            </w:r>
            <w:r w:rsidRPr="00B13BA3">
              <w:rPr>
                <w:rFonts w:ascii="新細明體" w:hAnsi="新細明體" w:cs="Arial Unicode MS"/>
                <w:sz w:val="20"/>
                <w:szCs w:val="20"/>
              </w:rPr>
              <w:t>‘</w:t>
            </w:r>
            <w:r w:rsidRPr="00B13BA3">
              <w:rPr>
                <w:rFonts w:ascii="新細明體" w:hAnsi="新細明體" w:cs="Arial Unicode MS" w:hint="eastAsia"/>
                <w:sz w:val="20"/>
                <w:szCs w:val="20"/>
              </w:rPr>
              <w:t>N</w:t>
            </w:r>
            <w:r w:rsidRPr="00B13BA3">
              <w:rPr>
                <w:rFonts w:ascii="新細明體" w:hAnsi="新細明體" w:cs="Arial Unicode MS"/>
                <w:sz w:val="20"/>
                <w:szCs w:val="20"/>
              </w:rPr>
              <w:t>’</w:t>
            </w:r>
            <w:r w:rsidRPr="00B13BA3">
              <w:rPr>
                <w:rFonts w:ascii="新細明體" w:hAnsi="新細明體" w:cs="Arial Unicode MS" w:hint="eastAsia"/>
                <w:sz w:val="20"/>
                <w:szCs w:val="20"/>
              </w:rPr>
              <w:t>)</w:t>
            </w:r>
          </w:p>
        </w:tc>
      </w:tr>
      <w:tr w:rsidR="00E1735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7358" w:rsidRDefault="00E17358" w:rsidP="008D77F0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是否計入團險KPI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7358" w:rsidRDefault="00557103" w:rsidP="00E21F5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57103">
              <w:rPr>
                <w:rFonts w:ascii="新細明體" w:hAnsi="新細明體" w:hint="eastAsia"/>
                <w:sz w:val="20"/>
                <w:szCs w:val="20"/>
              </w:rPr>
              <w:t>畫面</w:t>
            </w:r>
            <w:r w:rsidRPr="00B13BA3">
              <w:rPr>
                <w:rFonts w:ascii="新細明體" w:hAnsi="新細明體" w:cs="Arial Unicode MS" w:hint="eastAsia"/>
                <w:sz w:val="20"/>
                <w:szCs w:val="20"/>
              </w:rPr>
              <w:t xml:space="preserve">(若無勾選請帶  </w:t>
            </w:r>
            <w:r w:rsidRPr="00B13BA3">
              <w:rPr>
                <w:rFonts w:ascii="新細明體" w:hAnsi="新細明體" w:cs="Arial Unicode MS"/>
                <w:sz w:val="20"/>
                <w:szCs w:val="20"/>
              </w:rPr>
              <w:t>‘</w:t>
            </w:r>
            <w:r w:rsidRPr="00B13BA3">
              <w:rPr>
                <w:rFonts w:ascii="新細明體" w:hAnsi="新細明體" w:cs="Arial Unicode MS" w:hint="eastAsia"/>
                <w:sz w:val="20"/>
                <w:szCs w:val="20"/>
              </w:rPr>
              <w:t>N</w:t>
            </w:r>
            <w:r w:rsidRPr="00B13BA3">
              <w:rPr>
                <w:rFonts w:ascii="新細明體" w:hAnsi="新細明體" w:cs="Arial Unicode MS"/>
                <w:sz w:val="20"/>
                <w:szCs w:val="20"/>
              </w:rPr>
              <w:t>’</w:t>
            </w:r>
            <w:r w:rsidRPr="00B13BA3">
              <w:rPr>
                <w:rFonts w:ascii="新細明體" w:hAnsi="新細明體" w:cs="Arial Unicode MS" w:hint="eastAsia"/>
                <w:sz w:val="20"/>
                <w:szCs w:val="20"/>
              </w:rPr>
              <w:t>)</w:t>
            </w:r>
          </w:p>
        </w:tc>
      </w:tr>
      <w:tr w:rsidR="00E1735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7358" w:rsidRDefault="00E17358" w:rsidP="008D77F0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是否可處理控管保戶件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7358" w:rsidRDefault="00557103" w:rsidP="00E21F5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57103">
              <w:rPr>
                <w:rFonts w:ascii="新細明體" w:hAnsi="新細明體" w:hint="eastAsia"/>
                <w:sz w:val="20"/>
                <w:szCs w:val="20"/>
              </w:rPr>
              <w:t>畫面</w:t>
            </w:r>
            <w:r w:rsidRPr="00B13BA3">
              <w:rPr>
                <w:rFonts w:ascii="新細明體" w:hAnsi="新細明體" w:cs="Arial Unicode MS" w:hint="eastAsia"/>
                <w:sz w:val="20"/>
                <w:szCs w:val="20"/>
              </w:rPr>
              <w:t xml:space="preserve">(若無勾選請帶  </w:t>
            </w:r>
            <w:r w:rsidRPr="00B13BA3">
              <w:rPr>
                <w:rFonts w:ascii="新細明體" w:hAnsi="新細明體" w:cs="Arial Unicode MS"/>
                <w:sz w:val="20"/>
                <w:szCs w:val="20"/>
              </w:rPr>
              <w:t>‘</w:t>
            </w:r>
            <w:r w:rsidRPr="00B13BA3">
              <w:rPr>
                <w:rFonts w:ascii="新細明體" w:hAnsi="新細明體" w:cs="Arial Unicode MS" w:hint="eastAsia"/>
                <w:sz w:val="20"/>
                <w:szCs w:val="20"/>
              </w:rPr>
              <w:t>N</w:t>
            </w:r>
            <w:r w:rsidRPr="00B13BA3">
              <w:rPr>
                <w:rFonts w:ascii="新細明體" w:hAnsi="新細明體" w:cs="Arial Unicode MS"/>
                <w:sz w:val="20"/>
                <w:szCs w:val="20"/>
              </w:rPr>
              <w:t>’</w:t>
            </w:r>
            <w:r w:rsidRPr="00B13BA3">
              <w:rPr>
                <w:rFonts w:ascii="新細明體" w:hAnsi="新細明體" w:cs="Arial Unicode MS" w:hint="eastAsia"/>
                <w:sz w:val="20"/>
                <w:szCs w:val="20"/>
              </w:rPr>
              <w:t>)</w:t>
            </w:r>
          </w:p>
        </w:tc>
      </w:tr>
      <w:tr w:rsidR="00C277FE" w:rsidTr="00EC025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77FE" w:rsidRDefault="00C277FE" w:rsidP="00C277FE">
            <w:pPr>
              <w:rPr>
                <w:rFonts w:ascii="細明體" w:eastAsia="細明體" w:hAnsi="細明體" w:hint="eastAsia"/>
                <w:sz w:val="20"/>
              </w:rPr>
            </w:pPr>
            <w:r w:rsidRPr="00793AFB">
              <w:rPr>
                <w:rFonts w:ascii="細明體" w:eastAsia="細明體" w:hAnsi="細明體" w:hint="eastAsia"/>
                <w:sz w:val="20"/>
                <w:szCs w:val="20"/>
              </w:rPr>
              <w:t>是否可處理折抵件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77FE" w:rsidRPr="00983687" w:rsidRDefault="00C277FE" w:rsidP="00C277F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83687">
              <w:rPr>
                <w:rFonts w:ascii="新細明體" w:hAnsi="新細明體" w:cs="Arial Unicode MS" w:hint="eastAsia"/>
                <w:sz w:val="20"/>
                <w:szCs w:val="20"/>
              </w:rPr>
              <w:t xml:space="preserve">畫面(若無勾選請帶  </w:t>
            </w:r>
            <w:r w:rsidRPr="00983687">
              <w:rPr>
                <w:rFonts w:ascii="新細明體" w:hAnsi="新細明體" w:cs="Arial Unicode MS"/>
                <w:sz w:val="20"/>
                <w:szCs w:val="20"/>
              </w:rPr>
              <w:t>‘</w:t>
            </w:r>
            <w:r w:rsidRPr="00983687">
              <w:rPr>
                <w:rFonts w:ascii="新細明體" w:hAnsi="新細明體" w:cs="Arial Unicode MS" w:hint="eastAsia"/>
                <w:sz w:val="20"/>
                <w:szCs w:val="20"/>
              </w:rPr>
              <w:t>N</w:t>
            </w:r>
            <w:r w:rsidRPr="00983687">
              <w:rPr>
                <w:rFonts w:ascii="新細明體" w:hAnsi="新細明體" w:cs="Arial Unicode MS"/>
                <w:sz w:val="20"/>
                <w:szCs w:val="20"/>
              </w:rPr>
              <w:t>’</w:t>
            </w:r>
            <w:r w:rsidRPr="00983687">
              <w:rPr>
                <w:rFonts w:ascii="新細明體" w:hAnsi="新細明體" w:cs="Arial Unicode MS" w:hint="eastAsia"/>
                <w:sz w:val="20"/>
                <w:szCs w:val="20"/>
              </w:rPr>
              <w:t>)</w:t>
            </w:r>
          </w:p>
        </w:tc>
      </w:tr>
      <w:tr w:rsidR="00983687" w:rsidTr="00EC0251">
        <w:trPr>
          <w:trHeight w:val="330"/>
          <w:ins w:id="20" w:author="cathay" w:date="2019-06-18T16:5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83687" w:rsidRPr="00793AFB" w:rsidRDefault="00983687" w:rsidP="00983687">
            <w:pPr>
              <w:rPr>
                <w:ins w:id="21" w:author="cathay" w:date="2019-06-18T16:50:00Z"/>
                <w:rFonts w:ascii="細明體" w:eastAsia="細明體" w:hAnsi="細明體" w:hint="eastAsia"/>
                <w:sz w:val="20"/>
                <w:szCs w:val="20"/>
              </w:rPr>
            </w:pPr>
            <w:ins w:id="22" w:author="cathay" w:date="2019-06-18T16:50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是否可</w:t>
              </w:r>
            </w:ins>
            <w:ins w:id="23" w:author="cathay" w:date="2019-06-18T16:51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處理微型保單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83687" w:rsidRPr="00793AFB" w:rsidRDefault="00983687" w:rsidP="00983687">
            <w:pPr>
              <w:rPr>
                <w:ins w:id="24" w:author="cathay" w:date="2019-06-18T16:50:00Z"/>
                <w:rFonts w:ascii="新細明體" w:hAnsi="新細明體" w:cs="Arial Unicode MS" w:hint="eastAsia"/>
              </w:rPr>
            </w:pPr>
            <w:ins w:id="25" w:author="cathay" w:date="2019-06-18T16:51:00Z">
              <w:r w:rsidRPr="00983687">
                <w:rPr>
                  <w:rFonts w:ascii="新細明體" w:hAnsi="新細明體" w:cs="Arial Unicode MS" w:hint="eastAsia"/>
                  <w:sz w:val="20"/>
                  <w:szCs w:val="20"/>
                </w:rPr>
                <w:t xml:space="preserve">畫面(若無勾選請帶  </w:t>
              </w:r>
              <w:r w:rsidRPr="00983687">
                <w:rPr>
                  <w:rFonts w:ascii="新細明體" w:hAnsi="新細明體" w:cs="Arial Unicode MS"/>
                  <w:sz w:val="20"/>
                  <w:szCs w:val="20"/>
                </w:rPr>
                <w:t>‘</w:t>
              </w:r>
              <w:r w:rsidRPr="00983687">
                <w:rPr>
                  <w:rFonts w:ascii="新細明體" w:hAnsi="新細明體" w:cs="Arial Unicode MS" w:hint="eastAsia"/>
                  <w:sz w:val="20"/>
                  <w:szCs w:val="20"/>
                </w:rPr>
                <w:t>N</w:t>
              </w:r>
              <w:r w:rsidRPr="00983687">
                <w:rPr>
                  <w:rFonts w:ascii="新細明體" w:hAnsi="新細明體" w:cs="Arial Unicode MS"/>
                  <w:sz w:val="20"/>
                  <w:szCs w:val="20"/>
                </w:rPr>
                <w:t>’</w:t>
              </w:r>
              <w:r w:rsidRPr="00983687">
                <w:rPr>
                  <w:rFonts w:ascii="新細明體" w:hAnsi="新細明體" w:cs="Arial Unicode MS" w:hint="eastAsia"/>
                  <w:sz w:val="20"/>
                  <w:szCs w:val="20"/>
                </w:rPr>
                <w:t>)</w:t>
              </w:r>
            </w:ins>
          </w:p>
        </w:tc>
      </w:tr>
      <w:tr w:rsidR="0098368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3687" w:rsidRDefault="00983687" w:rsidP="00983687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83687" w:rsidRPr="00FC7D6A" w:rsidRDefault="00983687" w:rsidP="00983687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使用者</w:t>
            </w:r>
          </w:p>
        </w:tc>
      </w:tr>
      <w:tr w:rsidR="0098368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3687" w:rsidRDefault="00983687" w:rsidP="0098368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83687" w:rsidRPr="00FC7D6A" w:rsidRDefault="00983687" w:rsidP="00983687">
            <w:pPr>
              <w:rPr>
                <w:rFonts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使用者</w:t>
            </w:r>
          </w:p>
        </w:tc>
      </w:tr>
      <w:tr w:rsidR="0098368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3687" w:rsidRDefault="00983687" w:rsidP="0098368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輸入人員單位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83687" w:rsidRPr="00FC7D6A" w:rsidRDefault="00983687" w:rsidP="00983687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使用者</w:t>
            </w:r>
          </w:p>
        </w:tc>
      </w:tr>
      <w:tr w:rsidR="0098368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3687" w:rsidRDefault="00983687" w:rsidP="0098368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輸入人員單位中文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83687" w:rsidRPr="00FC7D6A" w:rsidRDefault="00983687" w:rsidP="00983687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使用者</w:t>
            </w:r>
          </w:p>
        </w:tc>
      </w:tr>
      <w:tr w:rsidR="0098368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3687" w:rsidRDefault="00983687" w:rsidP="00983687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83687" w:rsidRDefault="00983687" w:rsidP="00983687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交易時間</w:t>
            </w:r>
          </w:p>
        </w:tc>
      </w:tr>
    </w:tbl>
    <w:p w:rsidR="00F52293" w:rsidRDefault="00F52293" w:rsidP="005F7FB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無誤，</w:t>
      </w:r>
      <w:r>
        <w:rPr>
          <w:rFonts w:hint="eastAsia"/>
          <w:color w:val="000000"/>
          <w:lang w:eastAsia="zh-TW"/>
        </w:rPr>
        <w:t>顯示</w:t>
      </w:r>
      <w:r>
        <w:rPr>
          <w:rFonts w:hint="eastAsia"/>
          <w:color w:val="000000"/>
          <w:lang w:eastAsia="zh-TW"/>
        </w:rPr>
        <w:t xml:space="preserve">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新增完成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，</w:t>
      </w:r>
      <w:r>
        <w:rPr>
          <w:rFonts w:hint="eastAsia"/>
          <w:color w:val="000000"/>
          <w:lang w:eastAsia="zh-TW"/>
        </w:rPr>
        <w:t>RETURN</w:t>
      </w:r>
      <w:r>
        <w:rPr>
          <w:rFonts w:hint="eastAsia"/>
          <w:color w:val="000000"/>
          <w:lang w:eastAsia="zh-TW"/>
        </w:rPr>
        <w:t>。</w:t>
      </w:r>
    </w:p>
    <w:sectPr w:rsidR="00F5229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03D" w:rsidRDefault="0007103D" w:rsidP="00032A29">
      <w:r>
        <w:separator/>
      </w:r>
    </w:p>
  </w:endnote>
  <w:endnote w:type="continuationSeparator" w:id="0">
    <w:p w:rsidR="0007103D" w:rsidRDefault="0007103D" w:rsidP="00032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03D" w:rsidRDefault="0007103D" w:rsidP="00032A29">
      <w:r>
        <w:separator/>
      </w:r>
    </w:p>
  </w:footnote>
  <w:footnote w:type="continuationSeparator" w:id="0">
    <w:p w:rsidR="0007103D" w:rsidRDefault="0007103D" w:rsidP="00032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223E6B"/>
    <w:multiLevelType w:val="multilevel"/>
    <w:tmpl w:val="B6708A5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6"/>
  </w:num>
  <w:num w:numId="5">
    <w:abstractNumId w:val="14"/>
  </w:num>
  <w:num w:numId="6">
    <w:abstractNumId w:val="7"/>
  </w:num>
  <w:num w:numId="7">
    <w:abstractNumId w:val="3"/>
  </w:num>
  <w:num w:numId="8">
    <w:abstractNumId w:val="17"/>
  </w:num>
  <w:num w:numId="9">
    <w:abstractNumId w:val="0"/>
  </w:num>
  <w:num w:numId="10">
    <w:abstractNumId w:val="19"/>
  </w:num>
  <w:num w:numId="11">
    <w:abstractNumId w:val="18"/>
  </w:num>
  <w:num w:numId="12">
    <w:abstractNumId w:val="1"/>
  </w:num>
  <w:num w:numId="13">
    <w:abstractNumId w:val="15"/>
  </w:num>
  <w:num w:numId="14">
    <w:abstractNumId w:val="6"/>
  </w:num>
  <w:num w:numId="15">
    <w:abstractNumId w:val="11"/>
  </w:num>
  <w:num w:numId="16">
    <w:abstractNumId w:val="4"/>
  </w:num>
  <w:num w:numId="17">
    <w:abstractNumId w:val="13"/>
  </w:num>
  <w:num w:numId="18">
    <w:abstractNumId w:val="12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oNotTrackFormatting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32A29"/>
    <w:rsid w:val="00043159"/>
    <w:rsid w:val="0004402D"/>
    <w:rsid w:val="00047FB1"/>
    <w:rsid w:val="00061A21"/>
    <w:rsid w:val="000637E5"/>
    <w:rsid w:val="00063E01"/>
    <w:rsid w:val="00070689"/>
    <w:rsid w:val="0007103D"/>
    <w:rsid w:val="0007575E"/>
    <w:rsid w:val="00081F0F"/>
    <w:rsid w:val="00082FB3"/>
    <w:rsid w:val="000950DA"/>
    <w:rsid w:val="00096459"/>
    <w:rsid w:val="000B2B6C"/>
    <w:rsid w:val="000D6215"/>
    <w:rsid w:val="000E58E3"/>
    <w:rsid w:val="000F3772"/>
    <w:rsid w:val="00101DD2"/>
    <w:rsid w:val="00116753"/>
    <w:rsid w:val="00116DC8"/>
    <w:rsid w:val="00120E72"/>
    <w:rsid w:val="00132718"/>
    <w:rsid w:val="00151FCF"/>
    <w:rsid w:val="0016525A"/>
    <w:rsid w:val="001667C7"/>
    <w:rsid w:val="00170500"/>
    <w:rsid w:val="001872D8"/>
    <w:rsid w:val="001B350E"/>
    <w:rsid w:val="001D1238"/>
    <w:rsid w:val="001E395E"/>
    <w:rsid w:val="001F2A03"/>
    <w:rsid w:val="00212685"/>
    <w:rsid w:val="00214A90"/>
    <w:rsid w:val="0022076D"/>
    <w:rsid w:val="002343AE"/>
    <w:rsid w:val="00234C3F"/>
    <w:rsid w:val="00236985"/>
    <w:rsid w:val="0023751E"/>
    <w:rsid w:val="00245CF4"/>
    <w:rsid w:val="0024780B"/>
    <w:rsid w:val="00260078"/>
    <w:rsid w:val="0027724D"/>
    <w:rsid w:val="00280570"/>
    <w:rsid w:val="00285F8E"/>
    <w:rsid w:val="002868CE"/>
    <w:rsid w:val="002A60B0"/>
    <w:rsid w:val="002B0F47"/>
    <w:rsid w:val="002D606C"/>
    <w:rsid w:val="002F24D5"/>
    <w:rsid w:val="002F258F"/>
    <w:rsid w:val="003001AC"/>
    <w:rsid w:val="00302686"/>
    <w:rsid w:val="003143FF"/>
    <w:rsid w:val="0033124C"/>
    <w:rsid w:val="0034569E"/>
    <w:rsid w:val="0035207B"/>
    <w:rsid w:val="003522F4"/>
    <w:rsid w:val="003633F9"/>
    <w:rsid w:val="00391CF8"/>
    <w:rsid w:val="003A545C"/>
    <w:rsid w:val="003A6A03"/>
    <w:rsid w:val="003B256E"/>
    <w:rsid w:val="003B47FC"/>
    <w:rsid w:val="003E57B7"/>
    <w:rsid w:val="003E6911"/>
    <w:rsid w:val="00402183"/>
    <w:rsid w:val="0040617B"/>
    <w:rsid w:val="0043226E"/>
    <w:rsid w:val="00435785"/>
    <w:rsid w:val="00436155"/>
    <w:rsid w:val="004619F6"/>
    <w:rsid w:val="00462CD4"/>
    <w:rsid w:val="00464796"/>
    <w:rsid w:val="0047106B"/>
    <w:rsid w:val="00472A1D"/>
    <w:rsid w:val="0048237D"/>
    <w:rsid w:val="004823C3"/>
    <w:rsid w:val="00484313"/>
    <w:rsid w:val="0048564F"/>
    <w:rsid w:val="00487409"/>
    <w:rsid w:val="004A0AFF"/>
    <w:rsid w:val="004A2F6A"/>
    <w:rsid w:val="004A67AB"/>
    <w:rsid w:val="004C2E14"/>
    <w:rsid w:val="004C732B"/>
    <w:rsid w:val="004E4841"/>
    <w:rsid w:val="004F09C0"/>
    <w:rsid w:val="00507194"/>
    <w:rsid w:val="00516B0E"/>
    <w:rsid w:val="00532D8C"/>
    <w:rsid w:val="00556992"/>
    <w:rsid w:val="00557103"/>
    <w:rsid w:val="0058351A"/>
    <w:rsid w:val="005951FB"/>
    <w:rsid w:val="005B3FB8"/>
    <w:rsid w:val="005B658D"/>
    <w:rsid w:val="005B7524"/>
    <w:rsid w:val="005C3815"/>
    <w:rsid w:val="005D062B"/>
    <w:rsid w:val="005E12E4"/>
    <w:rsid w:val="005F7FBD"/>
    <w:rsid w:val="006137F7"/>
    <w:rsid w:val="00617108"/>
    <w:rsid w:val="006268AC"/>
    <w:rsid w:val="00637333"/>
    <w:rsid w:val="00645303"/>
    <w:rsid w:val="006535B2"/>
    <w:rsid w:val="00657D8A"/>
    <w:rsid w:val="00674D0D"/>
    <w:rsid w:val="00684946"/>
    <w:rsid w:val="00686716"/>
    <w:rsid w:val="00692B5C"/>
    <w:rsid w:val="00693ED8"/>
    <w:rsid w:val="006B5620"/>
    <w:rsid w:val="006C36E0"/>
    <w:rsid w:val="006C5280"/>
    <w:rsid w:val="006D7F3F"/>
    <w:rsid w:val="0071761C"/>
    <w:rsid w:val="00725A0C"/>
    <w:rsid w:val="007260C0"/>
    <w:rsid w:val="007306EC"/>
    <w:rsid w:val="00750BB0"/>
    <w:rsid w:val="00751660"/>
    <w:rsid w:val="0075178B"/>
    <w:rsid w:val="007571ED"/>
    <w:rsid w:val="007644C9"/>
    <w:rsid w:val="00772BF7"/>
    <w:rsid w:val="007826D2"/>
    <w:rsid w:val="00784128"/>
    <w:rsid w:val="00793AFB"/>
    <w:rsid w:val="007A0DEA"/>
    <w:rsid w:val="007A758D"/>
    <w:rsid w:val="007B14D1"/>
    <w:rsid w:val="007B27E1"/>
    <w:rsid w:val="007B3FE9"/>
    <w:rsid w:val="007B5B7C"/>
    <w:rsid w:val="007C098B"/>
    <w:rsid w:val="007D1E94"/>
    <w:rsid w:val="007D3290"/>
    <w:rsid w:val="007D5830"/>
    <w:rsid w:val="007D7C58"/>
    <w:rsid w:val="007E531F"/>
    <w:rsid w:val="0081315D"/>
    <w:rsid w:val="0082117C"/>
    <w:rsid w:val="00834BA6"/>
    <w:rsid w:val="00837CE0"/>
    <w:rsid w:val="008404C7"/>
    <w:rsid w:val="00840CB8"/>
    <w:rsid w:val="008467D6"/>
    <w:rsid w:val="008504F8"/>
    <w:rsid w:val="00850F88"/>
    <w:rsid w:val="00852DAD"/>
    <w:rsid w:val="00861497"/>
    <w:rsid w:val="00865346"/>
    <w:rsid w:val="00870A8E"/>
    <w:rsid w:val="00875FAB"/>
    <w:rsid w:val="0087748A"/>
    <w:rsid w:val="008927E7"/>
    <w:rsid w:val="008960D1"/>
    <w:rsid w:val="008D77F0"/>
    <w:rsid w:val="008D7DAC"/>
    <w:rsid w:val="008E1E82"/>
    <w:rsid w:val="008E2A7A"/>
    <w:rsid w:val="008E3786"/>
    <w:rsid w:val="008E7D8F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751A4"/>
    <w:rsid w:val="00983687"/>
    <w:rsid w:val="00986CD3"/>
    <w:rsid w:val="00994FC0"/>
    <w:rsid w:val="009B055F"/>
    <w:rsid w:val="009B3B73"/>
    <w:rsid w:val="009B4663"/>
    <w:rsid w:val="009C0D82"/>
    <w:rsid w:val="009D2954"/>
    <w:rsid w:val="00A06EF1"/>
    <w:rsid w:val="00A14334"/>
    <w:rsid w:val="00A15AE6"/>
    <w:rsid w:val="00A22469"/>
    <w:rsid w:val="00A23753"/>
    <w:rsid w:val="00A309F0"/>
    <w:rsid w:val="00A31187"/>
    <w:rsid w:val="00A723FF"/>
    <w:rsid w:val="00A728BB"/>
    <w:rsid w:val="00A773B1"/>
    <w:rsid w:val="00A937ED"/>
    <w:rsid w:val="00A96156"/>
    <w:rsid w:val="00AA0EEF"/>
    <w:rsid w:val="00AA298E"/>
    <w:rsid w:val="00AA7751"/>
    <w:rsid w:val="00AB271F"/>
    <w:rsid w:val="00AB4A97"/>
    <w:rsid w:val="00AC44F0"/>
    <w:rsid w:val="00AD15F8"/>
    <w:rsid w:val="00AD2311"/>
    <w:rsid w:val="00AD2751"/>
    <w:rsid w:val="00AE4BBD"/>
    <w:rsid w:val="00AE6F9B"/>
    <w:rsid w:val="00AF477C"/>
    <w:rsid w:val="00B10478"/>
    <w:rsid w:val="00B11390"/>
    <w:rsid w:val="00B22BFC"/>
    <w:rsid w:val="00B2398C"/>
    <w:rsid w:val="00B41DC2"/>
    <w:rsid w:val="00B507AE"/>
    <w:rsid w:val="00B60F82"/>
    <w:rsid w:val="00B72A02"/>
    <w:rsid w:val="00B74CB1"/>
    <w:rsid w:val="00B77E6C"/>
    <w:rsid w:val="00B8270B"/>
    <w:rsid w:val="00BC7FFE"/>
    <w:rsid w:val="00BE1857"/>
    <w:rsid w:val="00BF0F90"/>
    <w:rsid w:val="00C202E8"/>
    <w:rsid w:val="00C24A95"/>
    <w:rsid w:val="00C277FE"/>
    <w:rsid w:val="00C3025A"/>
    <w:rsid w:val="00C318BC"/>
    <w:rsid w:val="00C51F84"/>
    <w:rsid w:val="00C70352"/>
    <w:rsid w:val="00C737CC"/>
    <w:rsid w:val="00C757E4"/>
    <w:rsid w:val="00C90F49"/>
    <w:rsid w:val="00C92DA2"/>
    <w:rsid w:val="00C9460D"/>
    <w:rsid w:val="00CA6409"/>
    <w:rsid w:val="00CA6ED1"/>
    <w:rsid w:val="00CB25A4"/>
    <w:rsid w:val="00CB3658"/>
    <w:rsid w:val="00CB7F06"/>
    <w:rsid w:val="00CD0ADA"/>
    <w:rsid w:val="00CD1AA8"/>
    <w:rsid w:val="00CE3EFF"/>
    <w:rsid w:val="00D0481F"/>
    <w:rsid w:val="00D13D3C"/>
    <w:rsid w:val="00D1727E"/>
    <w:rsid w:val="00D202E5"/>
    <w:rsid w:val="00D22252"/>
    <w:rsid w:val="00D23912"/>
    <w:rsid w:val="00D25907"/>
    <w:rsid w:val="00D307B9"/>
    <w:rsid w:val="00D32083"/>
    <w:rsid w:val="00D35BD3"/>
    <w:rsid w:val="00D43CDC"/>
    <w:rsid w:val="00D54B1C"/>
    <w:rsid w:val="00D55572"/>
    <w:rsid w:val="00D656AA"/>
    <w:rsid w:val="00DA308A"/>
    <w:rsid w:val="00DA6C1D"/>
    <w:rsid w:val="00DB34AB"/>
    <w:rsid w:val="00DE0F56"/>
    <w:rsid w:val="00DE129A"/>
    <w:rsid w:val="00DE4C46"/>
    <w:rsid w:val="00DF473E"/>
    <w:rsid w:val="00E04471"/>
    <w:rsid w:val="00E07266"/>
    <w:rsid w:val="00E12546"/>
    <w:rsid w:val="00E17358"/>
    <w:rsid w:val="00E204D7"/>
    <w:rsid w:val="00E21F57"/>
    <w:rsid w:val="00E254E1"/>
    <w:rsid w:val="00E51EB7"/>
    <w:rsid w:val="00E66841"/>
    <w:rsid w:val="00E8020D"/>
    <w:rsid w:val="00EA40BC"/>
    <w:rsid w:val="00EA71C2"/>
    <w:rsid w:val="00EC0251"/>
    <w:rsid w:val="00EC7787"/>
    <w:rsid w:val="00ED0498"/>
    <w:rsid w:val="00ED2346"/>
    <w:rsid w:val="00EE1BD5"/>
    <w:rsid w:val="00EE50D6"/>
    <w:rsid w:val="00EE55DE"/>
    <w:rsid w:val="00F04AD3"/>
    <w:rsid w:val="00F0594A"/>
    <w:rsid w:val="00F146BA"/>
    <w:rsid w:val="00F418D3"/>
    <w:rsid w:val="00F44BDE"/>
    <w:rsid w:val="00F44C00"/>
    <w:rsid w:val="00F46FCC"/>
    <w:rsid w:val="00F47751"/>
    <w:rsid w:val="00F52293"/>
    <w:rsid w:val="00F620E5"/>
    <w:rsid w:val="00F77DDA"/>
    <w:rsid w:val="00F862D3"/>
    <w:rsid w:val="00F94B0C"/>
    <w:rsid w:val="00F96C99"/>
    <w:rsid w:val="00FB17D8"/>
    <w:rsid w:val="00FB67B5"/>
    <w:rsid w:val="00FC7D6A"/>
    <w:rsid w:val="00FD7C5E"/>
    <w:rsid w:val="00FF0951"/>
    <w:rsid w:val="00FF1F47"/>
    <w:rsid w:val="00FF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091F01E-517F-4E09-87E3-E88CFBAB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character" w:customStyle="1" w:styleId="style31">
    <w:name w:val="style31"/>
    <w:rsid w:val="00B11390"/>
    <w:rPr>
      <w:rFonts w:ascii="Arial" w:hAnsi="Arial" w:cs="Arial" w:hint="default"/>
      <w:sz w:val="20"/>
      <w:szCs w:val="20"/>
    </w:rPr>
  </w:style>
  <w:style w:type="paragraph" w:styleId="ac">
    <w:name w:val="Normal Indent"/>
    <w:aliases w:val="表正文,正文非缩进"/>
    <w:basedOn w:val="a"/>
    <w:rsid w:val="00DF473E"/>
    <w:pPr>
      <w:widowControl w:val="0"/>
      <w:ind w:left="425"/>
      <w:jc w:val="both"/>
    </w:pPr>
    <w:rPr>
      <w:kern w:val="2"/>
      <w:sz w:val="21"/>
      <w:szCs w:val="20"/>
    </w:rPr>
  </w:style>
  <w:style w:type="paragraph" w:customStyle="1" w:styleId="12B">
    <w:name w:val="12B"/>
    <w:next w:val="a"/>
    <w:rsid w:val="00DF473E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style131">
    <w:name w:val="style131"/>
    <w:rsid w:val="00AE6F9B"/>
    <w:rPr>
      <w:rFonts w:ascii="Arial" w:hAnsi="Arial" w:cs="Arial" w:hint="default"/>
      <w:color w:val="000099"/>
    </w:rPr>
  </w:style>
  <w:style w:type="paragraph" w:styleId="ad">
    <w:name w:val="header"/>
    <w:basedOn w:val="a"/>
    <w:link w:val="ae"/>
    <w:rsid w:val="00032A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032A29"/>
  </w:style>
  <w:style w:type="paragraph" w:styleId="af">
    <w:name w:val="footer"/>
    <w:basedOn w:val="a"/>
    <w:link w:val="af0"/>
    <w:rsid w:val="00032A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032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