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4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526"/>
        <w:gridCol w:w="850"/>
        <w:gridCol w:w="4394"/>
        <w:gridCol w:w="1416"/>
        <w:gridCol w:w="1986"/>
      </w:tblGrid>
      <w:tr w:rsidR="00CB3C74" w:rsidTr="00250132"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2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CB3C74" w:rsidTr="00250132"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2009/9/28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2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Pr="00CE765A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理賠現金大額給付通報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  <w:tc>
          <w:tcPr>
            <w:tcW w:w="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B3C74" w:rsidTr="00250132"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2009/10/20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2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修改給付方式為現金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  <w:tc>
          <w:tcPr>
            <w:tcW w:w="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B3C74" w:rsidTr="00250132"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2010/1/22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2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修改處理動作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  <w:tc>
          <w:tcPr>
            <w:tcW w:w="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B3C74" w:rsidTr="00250132"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2010/2/24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1.3</w:t>
            </w:r>
          </w:p>
        </w:tc>
        <w:tc>
          <w:tcPr>
            <w:tcW w:w="2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增加受款人 = 事故人處理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  <w:tc>
          <w:tcPr>
            <w:tcW w:w="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CB3C7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B3C74" w:rsidTr="00250132"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BD5A92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2012/10/15</w:t>
            </w:r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BD5A9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2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Pr="00741442" w:rsidRDefault="00BD5A9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41442">
              <w:rPr>
                <w:rFonts w:hint="eastAsia"/>
                <w:lang w:eastAsia="zh-TW"/>
              </w:rPr>
              <w:t>洗錢防制大額申報交易改善作業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BD5A9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龐伯珊</w:t>
            </w:r>
          </w:p>
        </w:tc>
        <w:tc>
          <w:tcPr>
            <w:tcW w:w="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C74" w:rsidRDefault="00BD5A92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t>120919000223</w:t>
            </w:r>
          </w:p>
        </w:tc>
      </w:tr>
      <w:tr w:rsidR="00741442" w:rsidTr="00250132">
        <w:trPr>
          <w:ins w:id="1" w:author="蕭侑文" w:date="2018-04-16T15:59:00Z"/>
        </w:trPr>
        <w:tc>
          <w:tcPr>
            <w:tcW w:w="7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442" w:rsidRDefault="00741442" w:rsidP="00741442">
            <w:pPr>
              <w:pStyle w:val="Tabletext"/>
              <w:rPr>
                <w:ins w:id="2" w:author="蕭侑文" w:date="2018-04-16T15:59:00Z"/>
                <w:rFonts w:ascii="細明體" w:eastAsia="細明體" w:hAnsi="細明體" w:hint="eastAsia"/>
                <w:lang w:eastAsia="zh-TW"/>
              </w:rPr>
              <w:pPrChange w:id="3" w:author="蕭侑文" w:date="2018-04-16T16:00:00Z">
                <w:pPr>
                  <w:pStyle w:val="Tabletext"/>
                </w:pPr>
              </w:pPrChange>
            </w:pPr>
            <w:ins w:id="4" w:author="蕭侑文" w:date="2018-04-16T16:00:00Z">
              <w:r>
                <w:rPr>
                  <w:rFonts w:ascii="細明體" w:eastAsia="細明體" w:hAnsi="細明體" w:cs="Courier New" w:hint="eastAsia"/>
                </w:rPr>
                <w:t>2018/4/1</w:t>
              </w:r>
              <w:r>
                <w:rPr>
                  <w:rFonts w:ascii="細明體" w:eastAsia="細明體" w:hAnsi="細明體" w:cs="Courier New"/>
                </w:rPr>
                <w:t>6</w:t>
              </w:r>
            </w:ins>
          </w:p>
        </w:tc>
        <w:tc>
          <w:tcPr>
            <w:tcW w:w="4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442" w:rsidRDefault="00741442" w:rsidP="00741442">
            <w:pPr>
              <w:pStyle w:val="Tabletext"/>
              <w:rPr>
                <w:ins w:id="5" w:author="蕭侑文" w:date="2018-04-16T15:59:00Z"/>
                <w:rFonts w:ascii="細明體" w:eastAsia="細明體" w:hAnsi="細明體" w:hint="eastAsia"/>
                <w:lang w:eastAsia="zh-TW"/>
              </w:rPr>
            </w:pPr>
            <w:ins w:id="6" w:author="蕭侑文" w:date="2018-04-16T16:00:00Z">
              <w:r>
                <w:rPr>
                  <w:rFonts w:ascii="細明體" w:eastAsia="細明體" w:hAnsi="細明體" w:cs="Courier New"/>
                </w:rPr>
                <w:t>3</w:t>
              </w:r>
            </w:ins>
          </w:p>
        </w:tc>
        <w:tc>
          <w:tcPr>
            <w:tcW w:w="2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442" w:rsidRPr="00741442" w:rsidRDefault="00741442" w:rsidP="00741442">
            <w:pPr>
              <w:pStyle w:val="Tabletext"/>
              <w:rPr>
                <w:ins w:id="7" w:author="蕭侑文" w:date="2018-04-16T15:59:00Z"/>
                <w:rFonts w:hint="eastAsia"/>
                <w:lang w:eastAsia="zh-TW"/>
              </w:rPr>
            </w:pPr>
            <w:ins w:id="8" w:author="蕭侑文" w:date="2018-04-16T16:00:00Z">
              <w:r>
                <w:rPr>
                  <w:rFonts w:hint="eastAsia"/>
                </w:rPr>
                <w:t>批次</w:t>
              </w:r>
              <w:r>
                <w:t>FETCH SIZE</w:t>
              </w:r>
              <w:r>
                <w:rPr>
                  <w:rFonts w:hint="eastAsia"/>
                </w:rPr>
                <w:t>調整專案</w:t>
              </w:r>
              <w:r>
                <w:t>-</w:t>
              </w:r>
              <w:r>
                <w:rPr>
                  <w:rFonts w:hint="eastAsia"/>
                </w:rPr>
                <w:t>依系統管理</w:t>
              </w:r>
              <w:r>
                <w:t>-</w:t>
              </w:r>
              <w:r>
                <w:rPr>
                  <w:rFonts w:hint="eastAsia"/>
                </w:rPr>
                <w:t>件數控制中</w:t>
              </w:r>
              <w:r>
                <w:t>Default</w:t>
              </w:r>
              <w:r>
                <w:rPr>
                  <w:rFonts w:hint="eastAsia"/>
                </w:rPr>
                <w:t>設定</w:t>
              </w:r>
            </w:ins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442" w:rsidRDefault="00741442" w:rsidP="00741442">
            <w:pPr>
              <w:pStyle w:val="Tabletext"/>
              <w:rPr>
                <w:ins w:id="9" w:author="蕭侑文" w:date="2018-04-16T15:59:00Z"/>
                <w:rFonts w:ascii="細明體" w:eastAsia="細明體" w:hAnsi="細明體" w:hint="eastAsia"/>
                <w:lang w:eastAsia="zh-TW"/>
              </w:rPr>
            </w:pPr>
            <w:ins w:id="10" w:author="蕭侑文" w:date="2018-04-16T16:00:00Z">
              <w:r>
                <w:rPr>
                  <w:rFonts w:ascii="細明體" w:eastAsia="細明體" w:hAnsi="細明體" w:cs="Courier New" w:hint="eastAsia"/>
                </w:rPr>
                <w:t>蕭侑文</w:t>
              </w:r>
            </w:ins>
          </w:p>
        </w:tc>
        <w:tc>
          <w:tcPr>
            <w:tcW w:w="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1442" w:rsidRDefault="00741442" w:rsidP="00741442">
            <w:pPr>
              <w:pStyle w:val="Tabletext"/>
              <w:rPr>
                <w:ins w:id="11" w:author="蕭侑文" w:date="2018-04-16T15:59:00Z"/>
              </w:rPr>
            </w:pPr>
            <w:ins w:id="12" w:author="蕭侑文" w:date="2018-04-16T16:00:00Z">
              <w:r>
                <w:t>180322001009</w:t>
              </w:r>
            </w:ins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622D9" w:rsidRDefault="00C622D9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C622D9">
              <w:rPr>
                <w:rFonts w:ascii="細明體" w:eastAsia="細明體" w:hAnsi="細明體" w:hint="eastAsia"/>
                <w:sz w:val="20"/>
                <w:szCs w:val="20"/>
              </w:rPr>
              <w:t>每日產生</w:t>
            </w:r>
            <w:r w:rsidR="001B33EC" w:rsidRPr="001B33EC">
              <w:rPr>
                <w:rFonts w:ascii="細明體" w:eastAsia="細明體" w:hAnsi="細明體" w:hint="eastAsia"/>
                <w:sz w:val="20"/>
                <w:szCs w:val="20"/>
              </w:rPr>
              <w:t>理賠現金大額給付通報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1B33EC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3922E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1B33EC">
              <w:rPr>
                <w:rFonts w:ascii="細明體" w:eastAsia="細明體" w:hAnsi="細明體" w:hint="eastAsia"/>
                <w:sz w:val="20"/>
                <w:szCs w:val="20"/>
              </w:rPr>
              <w:t>112</w:t>
            </w:r>
          </w:p>
        </w:tc>
      </w:tr>
      <w:tr w:rsidR="00CB3C74" w:rsidRPr="00E01490" w:rsidTr="00CB3C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B3C74" w:rsidRPr="00E01490" w:rsidTr="00CB3C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Pr="00C622D9">
              <w:rPr>
                <w:rFonts w:ascii="細明體" w:eastAsia="細明體" w:hAnsi="細明體" w:hint="eastAsia"/>
                <w:sz w:val="20"/>
                <w:szCs w:val="20"/>
              </w:rPr>
              <w:t>每日產生</w:t>
            </w:r>
            <w:r w:rsidRPr="001B33EC">
              <w:rPr>
                <w:rFonts w:ascii="細明體" w:eastAsia="細明體" w:hAnsi="細明體" w:hint="eastAsia"/>
                <w:sz w:val="20"/>
                <w:szCs w:val="20"/>
              </w:rPr>
              <w:t>理賠現金大額給付通報</w:t>
            </w:r>
          </w:p>
        </w:tc>
      </w:tr>
      <w:tr w:rsidR="00CB3C74" w:rsidRPr="00E01490" w:rsidTr="00CB3C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財會資訊科</w:t>
            </w:r>
          </w:p>
        </w:tc>
      </w:tr>
      <w:tr w:rsidR="00CB3C74" w:rsidRPr="00E01490" w:rsidTr="00CB3C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CB3C74" w:rsidRPr="00E01490" w:rsidTr="00CB3C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B3C7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B3C74" w:rsidRPr="00E01490" w:rsidTr="00CB3C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B3C7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E01490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CB3C74" w:rsidRPr="00E01490" w:rsidTr="00CB3C7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CB3C74" w:rsidRDefault="00CB3C74" w:rsidP="00E440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B3C74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C74" w:rsidRPr="00CB3C74" w:rsidRDefault="00CB3C74" w:rsidP="00E440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B3C74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B3C74" w:rsidRDefault="00CB3C74" w:rsidP="00CB3C74">
      <w:pPr>
        <w:numPr>
          <w:ilvl w:val="0"/>
          <w:numId w:val="1"/>
        </w:num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CB3C74" w:rsidRDefault="00CB3C74" w:rsidP="00CB3C74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CB3C74" w:rsidRDefault="00CB3C74" w:rsidP="00CB3C74">
      <w:pPr>
        <w:spacing w:line="240" w:lineRule="atLeast"/>
        <w:ind w:left="425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CB3C74" w:rsidRPr="00250132" w:rsidRDefault="00CB3C74" w:rsidP="00CB3C74">
      <w:pPr>
        <w:numPr>
          <w:ilvl w:val="0"/>
          <w:numId w:val="1"/>
        </w:numPr>
        <w:rPr>
          <w:rFonts w:ascii="細明體" w:eastAsia="細明體" w:hAnsi="細明體" w:hint="eastAsia"/>
          <w:b/>
          <w:sz w:val="20"/>
          <w:szCs w:val="20"/>
        </w:rPr>
      </w:pPr>
      <w:r w:rsidRPr="00250132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48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16"/>
        <w:gridCol w:w="2810"/>
        <w:gridCol w:w="3686"/>
        <w:gridCol w:w="744"/>
        <w:gridCol w:w="744"/>
        <w:gridCol w:w="744"/>
        <w:gridCol w:w="744"/>
        <w:tblGridChange w:id="13">
          <w:tblGrid>
            <w:gridCol w:w="416"/>
            <w:gridCol w:w="2810"/>
            <w:gridCol w:w="3686"/>
            <w:gridCol w:w="744"/>
            <w:gridCol w:w="744"/>
            <w:gridCol w:w="744"/>
            <w:gridCol w:w="744"/>
          </w:tblGrid>
        </w:tblGridChange>
      </w:tblGrid>
      <w:tr w:rsidR="00CB3C74" w:rsidTr="00CB3C74">
        <w:tc>
          <w:tcPr>
            <w:tcW w:w="211" w:type="pct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1421" w:type="pct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864" w:type="pct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376" w:type="pct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376" w:type="pct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376" w:type="pct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376" w:type="pct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B3C74" w:rsidTr="00CB3C74">
        <w:tblPrEx>
          <w:tblLook w:val="01E0" w:firstRow="1" w:lastRow="1" w:firstColumn="1" w:lastColumn="1" w:noHBand="0" w:noVBand="0"/>
        </w:tblPrEx>
        <w:tc>
          <w:tcPr>
            <w:tcW w:w="211" w:type="pct"/>
          </w:tcPr>
          <w:p w:rsidR="00CB3C74" w:rsidRDefault="00CB3C74" w:rsidP="00E440C2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21" w:type="pct"/>
          </w:tcPr>
          <w:p w:rsidR="00CB3C74" w:rsidRPr="006170A9" w:rsidRDefault="00CB3C74" w:rsidP="00E440C2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</w:p>
        </w:tc>
        <w:tc>
          <w:tcPr>
            <w:tcW w:w="1864" w:type="pct"/>
          </w:tcPr>
          <w:p w:rsidR="00CB3C74" w:rsidRPr="00F52DFE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6" w:type="pct"/>
          </w:tcPr>
          <w:p w:rsidR="00CB3C74" w:rsidRPr="00F52DFE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376" w:type="pct"/>
          </w:tcPr>
          <w:p w:rsidR="00CB3C74" w:rsidRPr="00F52DFE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376" w:type="pct"/>
          </w:tcPr>
          <w:p w:rsidR="00CB3C74" w:rsidRPr="00F52DFE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376" w:type="pct"/>
          </w:tcPr>
          <w:p w:rsidR="00CB3C74" w:rsidRPr="00F52DFE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CB3C74" w:rsidRDefault="00CB3C74" w:rsidP="00CB3C7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Pr="00250132" w:rsidRDefault="00CB3C7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szCs w:val="24"/>
          <w:lang w:eastAsia="zh-TW"/>
        </w:rPr>
      </w:pPr>
      <w:r w:rsidRPr="00250132">
        <w:rPr>
          <w:rFonts w:ascii="細明體" w:eastAsia="細明體" w:hAnsi="細明體" w:hint="eastAsia"/>
          <w:b/>
          <w:kern w:val="2"/>
          <w:szCs w:val="24"/>
          <w:lang w:eastAsia="zh-TW"/>
        </w:rPr>
        <w:t>相關</w:t>
      </w:r>
      <w:r w:rsidR="003E7D29" w:rsidRPr="00250132">
        <w:rPr>
          <w:rFonts w:ascii="細明體" w:eastAsia="細明體" w:hAnsi="細明體" w:hint="eastAsia"/>
          <w:b/>
          <w:kern w:val="2"/>
          <w:szCs w:val="24"/>
          <w:lang w:eastAsia="zh-TW"/>
        </w:rPr>
        <w:t>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B3C74" w:rsidRPr="002203D1" w:rsidRDefault="00CB3C74" w:rsidP="00CB3C7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CB3C74" w:rsidTr="00E440C2">
        <w:trPr>
          <w:trHeight w:val="120"/>
        </w:trPr>
        <w:tc>
          <w:tcPr>
            <w:tcW w:w="1672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BAAH1_B112</w:t>
            </w:r>
          </w:p>
        </w:tc>
      </w:tr>
      <w:tr w:rsidR="00CB3C74" w:rsidTr="00E440C2">
        <w:trPr>
          <w:trHeight w:val="120"/>
        </w:trPr>
        <w:tc>
          <w:tcPr>
            <w:tcW w:w="1672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B3C74" w:rsidTr="00E440C2">
        <w:trPr>
          <w:trHeight w:val="120"/>
        </w:trPr>
        <w:tc>
          <w:tcPr>
            <w:tcW w:w="1672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H1</w:t>
            </w:r>
          </w:p>
        </w:tc>
      </w:tr>
      <w:tr w:rsidR="00CB3C74" w:rsidTr="00E440C2">
        <w:trPr>
          <w:trHeight w:val="120"/>
        </w:trPr>
        <w:tc>
          <w:tcPr>
            <w:tcW w:w="1672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CB3C74" w:rsidTr="00E440C2">
        <w:trPr>
          <w:trHeight w:val="120"/>
        </w:trPr>
        <w:tc>
          <w:tcPr>
            <w:tcW w:w="1672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B3C74" w:rsidRDefault="00CB3C74" w:rsidP="00CB3C7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B3C74" w:rsidRPr="00FF6176" w:rsidRDefault="00CB3C74" w:rsidP="00CB3C7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CB3C74" w:rsidTr="00E440C2">
        <w:tc>
          <w:tcPr>
            <w:tcW w:w="720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B3C74" w:rsidTr="00CB3C7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3465" w:type="dxa"/>
            <w:vAlign w:val="bottom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CB3C74" w:rsidRDefault="00CB3C74" w:rsidP="00E440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B3C74" w:rsidRDefault="00CB3C74" w:rsidP="0025013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36FA8" w:rsidRPr="00250132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b/>
          <w:kern w:val="2"/>
          <w:szCs w:val="24"/>
          <w:lang w:eastAsia="zh-TW"/>
        </w:rPr>
      </w:pPr>
      <w:r w:rsidRPr="00250132">
        <w:rPr>
          <w:rFonts w:ascii="細明體" w:eastAsia="細明體" w:hAnsi="細明體" w:hint="eastAsia"/>
          <w:b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0A071F" w:rsidRDefault="000A071F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空值：</w:t>
      </w:r>
    </w:p>
    <w:p w:rsidR="000A071F" w:rsidRDefault="000A071F" w:rsidP="000A07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1255EF">
        <w:rPr>
          <w:bCs/>
        </w:rPr>
        <w:t>CathayDate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.</w:t>
      </w:r>
      <w:r w:rsidRPr="001255EF">
        <w:t xml:space="preserve"> </w:t>
      </w:r>
      <w:r>
        <w:t>getShutdownDay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CURRENTDATE</w:t>
      </w:r>
      <w:r>
        <w:rPr>
          <w:rFonts w:hint="eastAsia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0A071F" w:rsidRDefault="000A071F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0A071F" w:rsidRDefault="000A071F" w:rsidP="000A07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0A071F" w:rsidRDefault="000A071F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0A071F" w:rsidRDefault="000A07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8501C0">
        <w:rPr>
          <w:rFonts w:hint="eastAsia"/>
          <w:kern w:val="2"/>
          <w:szCs w:val="24"/>
          <w:lang w:eastAsia="zh-TW"/>
        </w:rPr>
        <w:t xml:space="preserve">DTAAB010 </w:t>
      </w:r>
    </w:p>
    <w:p w:rsidR="000A071F" w:rsidRDefault="000A071F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ACNT_DATE = </w:t>
      </w:r>
      <w:r>
        <w:rPr>
          <w:rFonts w:hint="eastAsia"/>
          <w:kern w:val="2"/>
          <w:szCs w:val="24"/>
          <w:lang w:eastAsia="zh-TW"/>
        </w:rPr>
        <w:t>處理日期。</w:t>
      </w:r>
    </w:p>
    <w:p w:rsidR="008501C0" w:rsidRDefault="008501C0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DTAAB010</w:t>
      </w:r>
      <w:r>
        <w:rPr>
          <w:rFonts w:hint="eastAsia"/>
          <w:kern w:val="2"/>
          <w:szCs w:val="24"/>
          <w:lang w:eastAsia="zh-TW"/>
        </w:rPr>
        <w:t>給付方式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0A071F" w:rsidRDefault="000A071F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：</w:t>
      </w:r>
    </w:p>
    <w:p w:rsidR="000A071F" w:rsidRDefault="000A071F" w:rsidP="000A07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紀錄處理件數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0A071F" w:rsidRPr="000A071F" w:rsidRDefault="000A071F" w:rsidP="000A07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程式結束。</w:t>
      </w:r>
    </w:p>
    <w:p w:rsidR="000350EF" w:rsidRDefault="000A07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逐筆進行下列動作：</w:t>
      </w:r>
    </w:p>
    <w:p w:rsidR="00921105" w:rsidRDefault="00921105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</w:t>
      </w:r>
      <w:r>
        <w:rPr>
          <w:rFonts w:hint="eastAsia"/>
          <w:kern w:val="2"/>
          <w:szCs w:val="24"/>
          <w:lang w:eastAsia="zh-TW"/>
        </w:rPr>
        <w:t>PRE_KEY</w:t>
      </w:r>
    </w:p>
    <w:p w:rsidR="00921105" w:rsidRDefault="00921105" w:rsidP="0092110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PRE_KEY = </w:t>
      </w:r>
      <w:r>
        <w:rPr>
          <w:color w:val="000000"/>
          <w:highlight w:val="white"/>
        </w:rPr>
        <w:t>APLY_NO+</w:t>
      </w:r>
      <w:r>
        <w:rPr>
          <w:color w:val="2A00FF"/>
          <w:highlight w:val="white"/>
        </w:rPr>
        <w:t>","</w:t>
      </w:r>
      <w:r>
        <w:rPr>
          <w:color w:val="000000"/>
          <w:highlight w:val="white"/>
        </w:rPr>
        <w:t>+ACNT_ID+</w:t>
      </w:r>
      <w:r>
        <w:rPr>
          <w:color w:val="2A00FF"/>
          <w:highlight w:val="white"/>
        </w:rPr>
        <w:t>","</w:t>
      </w:r>
      <w:r>
        <w:rPr>
          <w:color w:val="000000"/>
          <w:highlight w:val="white"/>
        </w:rPr>
        <w:t>+ACNT_DATE+</w:t>
      </w:r>
      <w:r>
        <w:rPr>
          <w:color w:val="2A00FF"/>
          <w:highlight w:val="white"/>
        </w:rPr>
        <w:t>","</w:t>
      </w:r>
      <w:r>
        <w:rPr>
          <w:color w:val="000000"/>
          <w:highlight w:val="white"/>
        </w:rPr>
        <w:t>+TRN_SER_NO+</w:t>
      </w:r>
      <w:r>
        <w:rPr>
          <w:color w:val="2A00FF"/>
          <w:highlight w:val="white"/>
        </w:rPr>
        <w:t>","</w:t>
      </w:r>
      <w:r>
        <w:rPr>
          <w:color w:val="000000"/>
          <w:highlight w:val="white"/>
        </w:rPr>
        <w:t>+ACPT_SER_NO()</w:t>
      </w:r>
    </w:p>
    <w:p w:rsidR="00921105" w:rsidRPr="00921105" w:rsidRDefault="00921105" w:rsidP="000A07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</w:t>
      </w:r>
      <w:r w:rsidR="00BD5A92">
        <w:rPr>
          <w:rFonts w:hint="eastAsia"/>
          <w:kern w:val="2"/>
          <w:szCs w:val="24"/>
          <w:lang w:eastAsia="zh-TW"/>
        </w:rPr>
        <w:t>DTDCH004_bo</w:t>
      </w:r>
      <w:r w:rsidRPr="00921105">
        <w:rPr>
          <w:color w:val="000000"/>
          <w:lang w:eastAsia="zh-TW"/>
        </w:rPr>
        <w:t xml:space="preserve"> BY PRE_KEY</w:t>
      </w:r>
      <w:r w:rsidR="006B7BA1">
        <w:rPr>
          <w:rFonts w:hint="eastAsia"/>
          <w:color w:val="000000"/>
          <w:lang w:eastAsia="zh-TW"/>
        </w:rPr>
        <w:t>(</w:t>
      </w:r>
      <w:r w:rsidR="006B7BA1">
        <w:rPr>
          <w:rFonts w:hint="eastAsia"/>
          <w:color w:val="000000"/>
          <w:lang w:eastAsia="zh-TW"/>
        </w:rPr>
        <w:t>獨立</w:t>
      </w:r>
      <w:r w:rsidR="006B7BA1">
        <w:rPr>
          <w:rFonts w:hint="eastAsia"/>
          <w:color w:val="000000"/>
          <w:lang w:eastAsia="zh-TW"/>
        </w:rPr>
        <w:t>Method</w:t>
      </w:r>
      <w:r w:rsidR="006B7BA1">
        <w:rPr>
          <w:rFonts w:hint="eastAsia"/>
          <w:color w:val="000000"/>
          <w:lang w:eastAsia="zh-TW"/>
        </w:rPr>
        <w:t>以便其他模組共用</w:t>
      </w:r>
      <w:r w:rsidR="006B7BA1">
        <w:rPr>
          <w:rFonts w:hint="eastAsia"/>
          <w:color w:val="000000"/>
          <w:lang w:eastAsia="zh-TW"/>
        </w:rPr>
        <w:t>)</w:t>
      </w:r>
    </w:p>
    <w:p w:rsidR="00921105" w:rsidRDefault="00921105" w:rsidP="0092110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 xml:space="preserve">PRE_KEY </w:t>
      </w:r>
      <w:r>
        <w:rPr>
          <w:rFonts w:hint="eastAsia"/>
          <w:kern w:val="2"/>
          <w:szCs w:val="24"/>
          <w:lang w:eastAsia="zh-TW"/>
        </w:rPr>
        <w:t>由逗號拆解產生</w:t>
      </w:r>
      <w:r>
        <w:rPr>
          <w:rFonts w:hint="eastAsia"/>
          <w:kern w:val="2"/>
          <w:szCs w:val="24"/>
          <w:lang w:eastAsia="zh-TW"/>
        </w:rPr>
        <w:t xml:space="preserve"> APLY_NO,ACNT_ID,ACNT_DATE,TRN_SER_NO,ACPT_SER_NO</w:t>
      </w:r>
    </w:p>
    <w:p w:rsidR="006B7BA1" w:rsidRDefault="006B7BA1" w:rsidP="0092110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DTAAB010 BY APLY_NO,ACNT_ID,ACNT_DATE,TRN_SER_NO,ACPT_SER_NO</w:t>
      </w:r>
    </w:p>
    <w:p w:rsidR="006B7BA1" w:rsidRPr="006B7BA1" w:rsidRDefault="006B7BA1" w:rsidP="006B7BA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GET </w:t>
      </w:r>
      <w:r w:rsidRPr="006B7BA1">
        <w:rPr>
          <w:rStyle w:val="style31"/>
          <w:color w:val="000000"/>
        </w:rPr>
        <w:t>ORI_ACPT_ID</w:t>
      </w:r>
      <w:r>
        <w:rPr>
          <w:rFonts w:ascii="Arial" w:hAnsi="Arial" w:cs="Arial" w:hint="eastAsia"/>
          <w:lang w:eastAsia="zh-TW"/>
        </w:rPr>
        <w:t>、</w:t>
      </w:r>
      <w:r>
        <w:rPr>
          <w:rFonts w:ascii="Arial" w:hAnsi="Arial" w:cs="Arial" w:hint="eastAsia"/>
          <w:lang w:eastAsia="zh-TW"/>
        </w:rPr>
        <w:t>ACPT_ID</w:t>
      </w:r>
      <w:r>
        <w:rPr>
          <w:rFonts w:ascii="Arial" w:hAnsi="Arial" w:cs="Arial" w:hint="eastAsia"/>
          <w:lang w:eastAsia="zh-TW"/>
        </w:rPr>
        <w:t>、</w:t>
      </w:r>
      <w:r>
        <w:rPr>
          <w:rFonts w:ascii="Arial" w:hAnsi="Arial" w:cs="Arial" w:hint="eastAsia"/>
          <w:lang w:eastAsia="zh-TW"/>
        </w:rPr>
        <w:t>ACPT_NAME</w:t>
      </w:r>
      <w:r w:rsidR="00BD5A92" w:rsidRPr="00BD5A92">
        <w:rPr>
          <w:rFonts w:ascii="Arial" w:hAnsi="Arial" w:cs="Arial" w:hint="eastAsia"/>
          <w:lang w:eastAsia="zh-TW"/>
        </w:rPr>
        <w:t>、</w:t>
      </w:r>
      <w:r w:rsidR="00BD5A92" w:rsidRPr="00741442">
        <w:rPr>
          <w:rFonts w:ascii="Courier New" w:hAnsi="Courier New" w:cs="Courier New"/>
          <w:color w:val="3F5FBF"/>
        </w:rPr>
        <w:t>SLIP_LOT_NO,</w:t>
      </w:r>
      <w:r w:rsidR="00BD5A92" w:rsidRPr="00741442">
        <w:rPr>
          <w:rFonts w:ascii="Courier New" w:hAnsi="Courier New" w:cs="Courier New"/>
          <w:color w:val="000000"/>
        </w:rPr>
        <w:t xml:space="preserve"> </w:t>
      </w:r>
      <w:r w:rsidR="00BD5A92" w:rsidRPr="00741442">
        <w:rPr>
          <w:rFonts w:ascii="Courier New" w:hAnsi="Courier New" w:cs="Courier New"/>
          <w:color w:val="3F5FBF"/>
        </w:rPr>
        <w:t>SLIP_SET_NO,</w:t>
      </w:r>
      <w:r w:rsidR="00BD5A92" w:rsidRPr="00741442">
        <w:rPr>
          <w:rFonts w:ascii="Courier New" w:hAnsi="Courier New" w:cs="Courier New"/>
          <w:color w:val="000000"/>
        </w:rPr>
        <w:t xml:space="preserve"> </w:t>
      </w:r>
      <w:r w:rsidR="00BD5A92">
        <w:rPr>
          <w:rFonts w:ascii="Courier New" w:hAnsi="Courier New" w:cs="Courier New" w:hint="eastAsia"/>
          <w:color w:val="000000"/>
          <w:lang w:eastAsia="zh-TW"/>
        </w:rPr>
        <w:t>TRN_SER_NO</w:t>
      </w:r>
      <w:r w:rsidR="00BD5A92" w:rsidRPr="00741442">
        <w:rPr>
          <w:rFonts w:ascii="Courier New" w:hAnsi="Courier New" w:cs="Courier New"/>
          <w:color w:val="3F5FBF"/>
        </w:rPr>
        <w:t>,</w:t>
      </w:r>
      <w:r w:rsidR="00BD5A92" w:rsidRPr="00741442">
        <w:rPr>
          <w:rFonts w:ascii="Courier New" w:hAnsi="Courier New" w:cs="Courier New"/>
          <w:color w:val="000000"/>
        </w:rPr>
        <w:t xml:space="preserve"> </w:t>
      </w:r>
      <w:r w:rsidR="00BD5A92">
        <w:rPr>
          <w:rFonts w:ascii="Courier New" w:hAnsi="Courier New" w:cs="Courier New" w:hint="eastAsia"/>
          <w:color w:val="3F5FBF"/>
          <w:lang w:eastAsia="zh-TW"/>
        </w:rPr>
        <w:t>ACNT_ID</w:t>
      </w:r>
      <w:r>
        <w:rPr>
          <w:rFonts w:ascii="Arial" w:hAnsi="Arial" w:cs="Arial" w:hint="eastAsia"/>
          <w:lang w:eastAsia="zh-TW"/>
        </w:rPr>
        <w:t>。</w:t>
      </w:r>
    </w:p>
    <w:p w:rsidR="006B7BA1" w:rsidRDefault="006B7BA1" w:rsidP="006B7BA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DTAAB002 BY APLY_NO,ACPT_ID =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3.2.2</w:t>
        </w:r>
      </w:smartTag>
      <w:r>
        <w:rPr>
          <w:rFonts w:hint="eastAsia"/>
          <w:kern w:val="2"/>
          <w:szCs w:val="24"/>
          <w:lang w:eastAsia="zh-TW"/>
        </w:rPr>
        <w:t>.1 ORI_ACPT_ID GROUP BY POLICY_NO</w:t>
      </w:r>
    </w:p>
    <w:p w:rsidR="006B7BA1" w:rsidRPr="00921105" w:rsidRDefault="006B7BA1" w:rsidP="006B7BA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逐筆進行下列步驟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Default="00BD5A92" w:rsidP="00C15438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DTDCH004</w:t>
            </w:r>
            <w:r w:rsidR="00921105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433E31" w:rsidRDefault="00921105" w:rsidP="00C15438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433E3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DTAAB00</w:t>
            </w:r>
            <w:r w:rsidR="006B7BA1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2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ACC_DATE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color w:val="000000"/>
                <w:sz w:val="20"/>
                <w:szCs w:val="20"/>
              </w:rPr>
            </w:pPr>
            <w:r w:rsidRPr="00A33FBF">
              <w:rPr>
                <w:color w:val="000000"/>
                <w:sz w:val="20"/>
                <w:szCs w:val="20"/>
              </w:rPr>
              <w:t>ACNT_DATE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Arial" w:cs="Arial" w:hint="eastAsia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ACC_DIV_NO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pStyle w:val="aa"/>
              <w:widowControl/>
              <w:ind w:left="0"/>
              <w:rPr>
                <w:rFonts w:hint="eastAsia"/>
                <w:sz w:val="20"/>
              </w:rPr>
            </w:pPr>
            <w:r w:rsidRPr="00A33FBF">
              <w:rPr>
                <w:rFonts w:hint="eastAsia"/>
                <w:sz w:val="20"/>
              </w:rPr>
              <w:t>ACNT_DIV_NO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Arial" w:cs="Arial" w:hint="eastAsia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POLICY_NO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POLICY_NO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Arial" w:hAnsi="Arial" w:cs="Arial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ACC_KIND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14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ACC_AMT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Style w:val="SoDAField"/>
                <w:rFonts w:eastAsia="細明體"/>
                <w:caps/>
                <w:szCs w:val="20"/>
              </w:rPr>
            </w:pPr>
            <w:r w:rsidRPr="00A33FBF">
              <w:rPr>
                <w:rFonts w:hint="eastAsia"/>
                <w:sz w:val="20"/>
                <w:szCs w:val="20"/>
              </w:rPr>
              <w:t>SUM(PAY_AMT)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SER_NO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PAY_RCV_CODE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SYS_NO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TRN_KIND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AAX001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APLY_NO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APLY_NO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CUST_ID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6B7BA1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DTAAB010.ACPT_ID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INPUT_DIV_NO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ACNT_DIV_NO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INPUT_ID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ACNT_ID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INPUT_NAME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921105" w:rsidP="00C15438">
            <w:pP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</w:pPr>
            <w:r w:rsidRPr="00A33FBF">
              <w:rPr>
                <w:rStyle w:val="SoDAField"/>
                <w:rFonts w:eastAsia="細明體" w:hint="eastAsia"/>
                <w:caps/>
                <w:color w:val="000000"/>
                <w:szCs w:val="20"/>
              </w:rPr>
              <w:t>ACNT_NAME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PRE_KEY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6A2E65" w:rsidP="00C15438">
            <w:pP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  <w:t>PRE_KEY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/>
                <w:sz w:val="20"/>
                <w:szCs w:val="20"/>
              </w:rPr>
              <w:t>CUST_NAME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Pr="00A33FBF" w:rsidRDefault="006B7BA1" w:rsidP="00C15438">
            <w:pP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DTAAB010.ACPT_NAME</w:t>
            </w:r>
          </w:p>
        </w:tc>
      </w:tr>
      <w:tr w:rsidR="0092110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1105" w:rsidRDefault="00921105" w:rsidP="00C15438">
            <w:pPr>
              <w:rPr>
                <w:rFonts w:ascii="Tahoma" w:hAnsi="Tahoma" w:cs="Tahoma" w:hint="eastAsia"/>
                <w:color w:val="000000"/>
                <w:sz w:val="20"/>
                <w:szCs w:val="20"/>
              </w:rPr>
            </w:pPr>
            <w:r w:rsidRPr="00F51B9E">
              <w:rPr>
                <w:rStyle w:val="style31"/>
                <w:rFonts w:hint="eastAsia"/>
              </w:rPr>
              <w:t>ISSUE_DATE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1105" w:rsidRDefault="00921105" w:rsidP="00C15438">
            <w:pP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  <w:t>READ DTAB0001 By POLICY_NO</w:t>
            </w:r>
          </w:p>
          <w:p w:rsidR="00921105" w:rsidRPr="00A33FBF" w:rsidRDefault="00921105" w:rsidP="00C15438">
            <w:pP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</w:pPr>
            <w:r>
              <w:rPr>
                <w:rStyle w:val="SoDAField"/>
                <w:rFonts w:eastAsia="細明體" w:hint="eastAsia"/>
                <w:caps/>
                <w:color w:val="000000"/>
                <w:szCs w:val="20"/>
              </w:rPr>
              <w:t>GET ISSUE_DATE</w:t>
            </w:r>
          </w:p>
        </w:tc>
      </w:tr>
      <w:tr w:rsidR="00BD5A9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5A92" w:rsidRPr="00F51B9E" w:rsidRDefault="00BD5A92" w:rsidP="00C15438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NATION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5A92" w:rsidRPr="00741442" w:rsidRDefault="00BD5A92" w:rsidP="00C15438">
            <w:pPr>
              <w:rPr>
                <w:rStyle w:val="style31"/>
                <w:rFonts w:hint="eastAsia"/>
              </w:rPr>
            </w:pPr>
            <w:r w:rsidRPr="00741442">
              <w:rPr>
                <w:rStyle w:val="style31"/>
              </w:rPr>
              <w:t>“</w:t>
            </w:r>
            <w:r w:rsidRPr="00741442">
              <w:rPr>
                <w:rStyle w:val="style31"/>
                <w:rFonts w:hint="eastAsia"/>
              </w:rPr>
              <w:t>台灣</w:t>
            </w:r>
            <w:r w:rsidRPr="00741442">
              <w:rPr>
                <w:rStyle w:val="style31"/>
              </w:rPr>
              <w:t>”</w:t>
            </w:r>
          </w:p>
        </w:tc>
      </w:tr>
      <w:tr w:rsidR="00BD5A9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5A92" w:rsidRDefault="00BD5A92" w:rsidP="00C15438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DACNT_CODE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5A92" w:rsidRPr="00741442" w:rsidRDefault="00BD5A92" w:rsidP="00C15438">
            <w:pPr>
              <w:rPr>
                <w:rStyle w:val="style31"/>
                <w:rFonts w:hint="eastAsia"/>
              </w:rPr>
            </w:pPr>
            <w:r w:rsidRPr="00741442">
              <w:rPr>
                <w:rStyle w:val="style31"/>
              </w:rPr>
              <w:t>“</w:t>
            </w:r>
            <w:r w:rsidRPr="00741442">
              <w:rPr>
                <w:rStyle w:val="style31"/>
                <w:rFonts w:hint="eastAsia"/>
              </w:rPr>
              <w:t>Y</w:t>
            </w:r>
            <w:r w:rsidRPr="00741442">
              <w:rPr>
                <w:rStyle w:val="style31"/>
              </w:rPr>
              <w:t>”</w:t>
            </w:r>
          </w:p>
        </w:tc>
      </w:tr>
      <w:tr w:rsidR="00BD5A9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5A92" w:rsidRDefault="00BD5A92" w:rsidP="00C15438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CPTL_KIND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5A92" w:rsidRPr="00741442" w:rsidRDefault="00BD5A92" w:rsidP="00C15438">
            <w:pPr>
              <w:rPr>
                <w:rStyle w:val="style31"/>
                <w:rFonts w:hint="eastAsia"/>
              </w:rPr>
            </w:pPr>
            <w:r w:rsidRPr="00741442">
              <w:rPr>
                <w:rStyle w:val="style31"/>
              </w:rPr>
              <w:t>“</w:t>
            </w:r>
            <w:r w:rsidRPr="00741442">
              <w:rPr>
                <w:rStyle w:val="style31"/>
                <w:rFonts w:hint="eastAsia"/>
              </w:rPr>
              <w:t>2</w:t>
            </w:r>
            <w:r w:rsidRPr="00741442">
              <w:rPr>
                <w:rStyle w:val="style31"/>
              </w:rPr>
              <w:t>”</w:t>
            </w:r>
          </w:p>
        </w:tc>
      </w:tr>
      <w:tr w:rsidR="00BD5A9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5A92" w:rsidRDefault="00BD5A92" w:rsidP="00C15438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SLIP_SET_NO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5A92" w:rsidRPr="00741442" w:rsidRDefault="00BD5A92" w:rsidP="00BD5A92">
            <w:pPr>
              <w:rPr>
                <w:rStyle w:val="style31"/>
                <w:rFonts w:hint="eastAsia"/>
              </w:rPr>
            </w:pPr>
            <w:r w:rsidRPr="00741442">
              <w:rPr>
                <w:rStyle w:val="style31"/>
                <w:rFonts w:hint="eastAsia"/>
              </w:rPr>
              <w:t>DTAAB010.</w:t>
            </w:r>
            <w:r w:rsidRPr="00741442">
              <w:rPr>
                <w:rStyle w:val="style31"/>
              </w:rPr>
              <w:t>SLIP_SET_NO</w:t>
            </w:r>
          </w:p>
        </w:tc>
      </w:tr>
      <w:tr w:rsidR="00BD5A9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5A92" w:rsidRDefault="00BD5A92" w:rsidP="00C15438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SLIP_LOT_NO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5A92" w:rsidRPr="00741442" w:rsidRDefault="00BD5A92" w:rsidP="00BD5A92">
            <w:pPr>
              <w:rPr>
                <w:rStyle w:val="style31"/>
                <w:rFonts w:hint="eastAsia"/>
              </w:rPr>
            </w:pPr>
            <w:r w:rsidRPr="00741442">
              <w:rPr>
                <w:rStyle w:val="style31"/>
                <w:rFonts w:hint="eastAsia"/>
              </w:rPr>
              <w:t>DTAAB010.</w:t>
            </w:r>
            <w:r w:rsidRPr="00741442">
              <w:rPr>
                <w:rStyle w:val="style31"/>
              </w:rPr>
              <w:t>SLIP_LOT_NO</w:t>
            </w:r>
          </w:p>
        </w:tc>
      </w:tr>
      <w:tr w:rsidR="00BD5A9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5A92" w:rsidRDefault="00BD5A92" w:rsidP="00C15438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USER_TRN_SERNO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5A92" w:rsidRPr="00741442" w:rsidRDefault="00BD5A92" w:rsidP="00BD5A92">
            <w:pPr>
              <w:rPr>
                <w:rStyle w:val="style31"/>
                <w:rFonts w:hint="eastAsia"/>
              </w:rPr>
            </w:pPr>
            <w:r w:rsidRPr="00741442">
              <w:rPr>
                <w:rStyle w:val="style31"/>
                <w:rFonts w:hint="eastAsia"/>
              </w:rPr>
              <w:t>DTAAB010.TRN_SER_NO</w:t>
            </w:r>
          </w:p>
        </w:tc>
      </w:tr>
      <w:tr w:rsidR="00BD5A92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5A92" w:rsidRDefault="00BD5A92" w:rsidP="00C15438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5A92" w:rsidRPr="00741442" w:rsidRDefault="00BD5A92" w:rsidP="00C15438">
            <w:pPr>
              <w:rPr>
                <w:rStyle w:val="style31"/>
                <w:rFonts w:hint="eastAsia"/>
              </w:rPr>
            </w:pPr>
            <w:r w:rsidRPr="00741442">
              <w:rPr>
                <w:rStyle w:val="style31"/>
                <w:rFonts w:hint="eastAsia"/>
              </w:rPr>
              <w:t>DTAAB010.ACNT_ID</w:t>
            </w:r>
          </w:p>
        </w:tc>
      </w:tr>
    </w:tbl>
    <w:p w:rsidR="005B1A79" w:rsidRDefault="005B1A79" w:rsidP="0092110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DTAAA010 BY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GET OCR_ID</w:t>
      </w:r>
    </w:p>
    <w:p w:rsidR="005B1A79" w:rsidRDefault="005B1A79" w:rsidP="005B1A7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DTAAB010.ACPT_ID = OCR_ID,</w:t>
      </w:r>
      <w:r>
        <w:rPr>
          <w:rFonts w:hint="eastAsia"/>
          <w:kern w:val="2"/>
          <w:szCs w:val="24"/>
          <w:lang w:eastAsia="zh-TW"/>
        </w:rPr>
        <w:t>多</w:t>
      </w: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以下欄位</w:t>
      </w:r>
    </w:p>
    <w:p w:rsidR="005B1A79" w:rsidRPr="00CB3C74" w:rsidRDefault="005B1A79" w:rsidP="005B1A7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hyperlink r:id="rId7" w:history="1">
        <w:r>
          <w:rPr>
            <w:rStyle w:val="style31"/>
            <w:color w:val="0000FF"/>
            <w:u w:val="single"/>
          </w:rPr>
          <w:t>BIRTHDAY</w:t>
        </w:r>
        <w:r>
          <w:rPr>
            <w:rStyle w:val="a3"/>
            <w:rFonts w:ascii="Arial" w:hAnsi="Arial" w:cs="Arial"/>
          </w:rPr>
          <w:t xml:space="preserve"> </w:t>
        </w:r>
      </w:hyperlink>
      <w:r>
        <w:rPr>
          <w:rFonts w:ascii="Arial" w:hAnsi="Arial" w:cs="Arial" w:hint="eastAsia"/>
          <w:lang w:eastAsia="zh-TW"/>
        </w:rPr>
        <w:t>= DTAAA010.</w:t>
      </w:r>
      <w:r w:rsidRPr="005B1A79">
        <w:rPr>
          <w:rFonts w:ascii="Arial" w:hAnsi="Arial" w:cs="Arial"/>
        </w:rPr>
        <w:t xml:space="preserve"> </w:t>
      </w:r>
      <w:hyperlink r:id="rId8" w:history="1">
        <w:r>
          <w:rPr>
            <w:rStyle w:val="style31"/>
            <w:color w:val="0000FF"/>
            <w:u w:val="single"/>
          </w:rPr>
          <w:t>OCR_BRDY</w:t>
        </w:r>
        <w:r>
          <w:rPr>
            <w:rStyle w:val="a3"/>
            <w:rFonts w:ascii="Arial" w:hAnsi="Arial" w:cs="Arial"/>
          </w:rPr>
          <w:t xml:space="preserve"> </w:t>
        </w:r>
      </w:hyperlink>
    </w:p>
    <w:p w:rsidR="005B1A79" w:rsidRPr="00CB3C74" w:rsidRDefault="005B1A79" w:rsidP="005B1A7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hyperlink r:id="rId9" w:history="1">
        <w:r>
          <w:rPr>
            <w:rStyle w:val="style31"/>
            <w:color w:val="0000FF"/>
            <w:u w:val="single"/>
          </w:rPr>
          <w:t>CON_ADDR</w:t>
        </w:r>
        <w:r>
          <w:rPr>
            <w:rStyle w:val="a3"/>
            <w:rFonts w:ascii="Arial" w:hAnsi="Arial" w:cs="Arial"/>
          </w:rPr>
          <w:t xml:space="preserve"> </w:t>
        </w:r>
      </w:hyperlink>
      <w:r>
        <w:rPr>
          <w:rFonts w:ascii="Arial" w:hAnsi="Arial" w:cs="Arial" w:hint="eastAsia"/>
          <w:lang w:eastAsia="zh-TW"/>
        </w:rPr>
        <w:t>= DTAAA010.</w:t>
      </w:r>
      <w:r w:rsidRPr="005B1A79">
        <w:rPr>
          <w:rFonts w:ascii="Arial" w:hAnsi="Arial" w:cs="Arial"/>
        </w:rPr>
        <w:t xml:space="preserve"> </w:t>
      </w:r>
      <w:hyperlink r:id="rId10" w:history="1">
        <w:r>
          <w:rPr>
            <w:rStyle w:val="style31"/>
            <w:color w:val="0000FF"/>
            <w:u w:val="single"/>
          </w:rPr>
          <w:t>OCR_ADDR</w:t>
        </w:r>
      </w:hyperlink>
    </w:p>
    <w:p w:rsidR="005B1A79" w:rsidRPr="00CB3C74" w:rsidRDefault="005B1A79" w:rsidP="005B1A7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IF DTAAA010.</w:t>
      </w:r>
      <w:r w:rsidRPr="005B1A79">
        <w:rPr>
          <w:rFonts w:ascii="Arial" w:hAnsi="Arial" w:cs="Arial"/>
        </w:rPr>
        <w:t xml:space="preserve"> </w:t>
      </w:r>
      <w:hyperlink r:id="rId11" w:history="1">
        <w:r>
          <w:rPr>
            <w:rStyle w:val="style31"/>
            <w:color w:val="0000FF"/>
            <w:u w:val="single"/>
          </w:rPr>
          <w:t>OCR_TEL</w:t>
        </w:r>
        <w:r>
          <w:rPr>
            <w:rStyle w:val="a3"/>
            <w:rFonts w:ascii="Arial" w:hAnsi="Arial" w:cs="Arial"/>
          </w:rPr>
          <w:t xml:space="preserve"> </w:t>
        </w:r>
      </w:hyperlink>
      <w:r>
        <w:rPr>
          <w:rFonts w:ascii="Arial" w:hAnsi="Arial" w:cs="Arial" w:hint="eastAsia"/>
          <w:lang w:eastAsia="zh-TW"/>
        </w:rPr>
        <w:t>不為空值</w:t>
      </w:r>
    </w:p>
    <w:p w:rsidR="005B1A79" w:rsidRPr="00CB3C74" w:rsidRDefault="005B1A79" w:rsidP="005B1A7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hyperlink r:id="rId12" w:history="1">
        <w:r>
          <w:rPr>
            <w:rStyle w:val="style31"/>
            <w:color w:val="0000FF"/>
            <w:u w:val="single"/>
          </w:rPr>
          <w:t>MOBILE</w:t>
        </w:r>
        <w:r>
          <w:rPr>
            <w:rStyle w:val="a3"/>
            <w:rFonts w:ascii="Arial" w:hAnsi="Arial" w:cs="Arial"/>
          </w:rPr>
          <w:t xml:space="preserve"> </w:t>
        </w:r>
      </w:hyperlink>
      <w:r>
        <w:rPr>
          <w:rFonts w:ascii="Arial" w:hAnsi="Arial" w:cs="Arial" w:hint="eastAsia"/>
          <w:lang w:eastAsia="zh-TW"/>
        </w:rPr>
        <w:t>= DTAAA010.</w:t>
      </w:r>
      <w:r w:rsidRPr="005B1A79">
        <w:rPr>
          <w:rFonts w:ascii="Arial" w:hAnsi="Arial" w:cs="Arial"/>
        </w:rPr>
        <w:t xml:space="preserve"> </w:t>
      </w:r>
      <w:hyperlink r:id="rId13" w:history="1">
        <w:r>
          <w:rPr>
            <w:rStyle w:val="style31"/>
            <w:color w:val="0000FF"/>
            <w:u w:val="single"/>
          </w:rPr>
          <w:t>OCR_TEL_AREA</w:t>
        </w:r>
        <w:r>
          <w:rPr>
            <w:rStyle w:val="a3"/>
            <w:rFonts w:ascii="Arial" w:hAnsi="Arial" w:cs="Arial"/>
          </w:rPr>
          <w:t xml:space="preserve"> </w:t>
        </w:r>
      </w:hyperlink>
      <w:r>
        <w:rPr>
          <w:rFonts w:ascii="Arial" w:hAnsi="Arial" w:cs="Arial" w:hint="eastAsia"/>
          <w:lang w:eastAsia="zh-TW"/>
        </w:rPr>
        <w:t>+ DTAAA010.</w:t>
      </w:r>
      <w:r w:rsidRPr="005B1A79">
        <w:rPr>
          <w:rFonts w:ascii="Arial" w:hAnsi="Arial" w:cs="Arial"/>
        </w:rPr>
        <w:t xml:space="preserve"> </w:t>
      </w:r>
      <w:r>
        <w:rPr>
          <w:rStyle w:val="style31"/>
          <w:color w:val="0000FF"/>
          <w:u w:val="single"/>
        </w:rPr>
        <w:t>OCR_TEL</w:t>
      </w:r>
      <w:r>
        <w:rPr>
          <w:rStyle w:val="style31"/>
          <w:rFonts w:hint="eastAsia"/>
          <w:color w:val="0000FF"/>
          <w:u w:val="single"/>
          <w:lang w:eastAsia="zh-TW"/>
        </w:rPr>
        <w:t>+ DTAAA010.</w:t>
      </w:r>
      <w:r w:rsidRPr="005B1A79">
        <w:rPr>
          <w:rFonts w:ascii="Arial" w:hAnsi="Arial" w:cs="Arial"/>
        </w:rPr>
        <w:t xml:space="preserve"> </w:t>
      </w:r>
      <w:r>
        <w:rPr>
          <w:rStyle w:val="style31"/>
          <w:color w:val="0000FF"/>
          <w:u w:val="single"/>
        </w:rPr>
        <w:t>OCR_TEL_EXT</w:t>
      </w:r>
      <w:r w:rsidR="00875F03">
        <w:rPr>
          <w:rFonts w:ascii="Arial" w:hAnsi="Arial" w:cs="Arial" w:hint="eastAsia"/>
          <w:lang w:eastAsia="zh-TW"/>
        </w:rPr>
        <w:t>。</w:t>
      </w:r>
    </w:p>
    <w:p w:rsidR="00875F03" w:rsidRPr="00CB3C74" w:rsidRDefault="00875F03" w:rsidP="00875F0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ELSE IF DTAAA010.</w:t>
      </w:r>
      <w:r w:rsidRPr="00875F03">
        <w:rPr>
          <w:rFonts w:ascii="Arial" w:hAnsi="Arial" w:cs="Arial"/>
        </w:rPr>
        <w:t xml:space="preserve"> </w:t>
      </w:r>
      <w:hyperlink r:id="rId14" w:history="1">
        <w:r>
          <w:rPr>
            <w:rStyle w:val="style31"/>
            <w:color w:val="0000FF"/>
            <w:u w:val="single"/>
          </w:rPr>
          <w:t>OCR_MOBIL_TEL</w:t>
        </w:r>
        <w:r>
          <w:rPr>
            <w:rStyle w:val="a3"/>
            <w:rFonts w:ascii="Arial" w:hAnsi="Arial" w:cs="Arial"/>
          </w:rPr>
          <w:t xml:space="preserve"> </w:t>
        </w:r>
      </w:hyperlink>
      <w:r>
        <w:rPr>
          <w:rFonts w:ascii="Arial" w:hAnsi="Arial" w:cs="Arial" w:hint="eastAsia"/>
          <w:lang w:eastAsia="zh-TW"/>
        </w:rPr>
        <w:t>不為空值</w:t>
      </w:r>
    </w:p>
    <w:p w:rsidR="00875F03" w:rsidRPr="00CB3C74" w:rsidRDefault="00875F03" w:rsidP="00875F0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MOBILE = DTAAA010.</w:t>
      </w:r>
      <w:r w:rsidRPr="00875F03">
        <w:rPr>
          <w:rFonts w:ascii="Arial" w:hAnsi="Arial" w:cs="Arial"/>
        </w:rPr>
        <w:t xml:space="preserve"> </w:t>
      </w:r>
      <w:hyperlink r:id="rId15" w:history="1">
        <w:r>
          <w:rPr>
            <w:rStyle w:val="style31"/>
            <w:color w:val="0000FF"/>
            <w:u w:val="single"/>
          </w:rPr>
          <w:t>OCR_MOBIL_TEL</w:t>
        </w:r>
        <w:r>
          <w:rPr>
            <w:rStyle w:val="a3"/>
            <w:rFonts w:ascii="Arial" w:hAnsi="Arial" w:cs="Arial"/>
          </w:rPr>
          <w:t xml:space="preserve"> </w:t>
        </w:r>
      </w:hyperlink>
    </w:p>
    <w:p w:rsidR="00875F03" w:rsidRDefault="00875F03" w:rsidP="00875F0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Arial" w:hAnsi="Arial" w:cs="Arial" w:hint="eastAsia"/>
          <w:lang w:eastAsia="zh-TW"/>
        </w:rPr>
        <w:t>END IF</w:t>
      </w:r>
      <w:r>
        <w:rPr>
          <w:rFonts w:ascii="Arial" w:hAnsi="Arial" w:cs="Arial" w:hint="eastAsia"/>
          <w:lang w:eastAsia="zh-TW"/>
        </w:rPr>
        <w:t>。</w:t>
      </w:r>
    </w:p>
    <w:p w:rsidR="00875F03" w:rsidRDefault="00875F03" w:rsidP="00875F0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0A071F" w:rsidRPr="000350EF" w:rsidRDefault="00921105" w:rsidP="0092110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</w:t>
      </w:r>
      <w:r w:rsidR="000A071F">
        <w:rPr>
          <w:rFonts w:hint="eastAsia"/>
          <w:kern w:val="2"/>
          <w:szCs w:val="24"/>
          <w:lang w:eastAsia="zh-TW"/>
        </w:rPr>
        <w:t xml:space="preserve">CALL </w:t>
      </w:r>
      <w:r w:rsidR="00BD5A92">
        <w:rPr>
          <w:rFonts w:ascii="新細明體" w:hAnsi="新細明體" w:hint="eastAsia"/>
          <w:lang w:eastAsia="zh-TW"/>
        </w:rPr>
        <w:t>DC_H0Z001</w:t>
      </w:r>
      <w:r w:rsidR="00880C87" w:rsidRPr="00741442">
        <w:rPr>
          <w:rFonts w:ascii="Courier New" w:hAnsi="Courier New" w:cs="Courier New"/>
          <w:color w:val="000000"/>
        </w:rPr>
        <w:t>.insert</w:t>
      </w:r>
      <w:r w:rsidR="00880C87">
        <w:rPr>
          <w:rFonts w:ascii="Courier New" w:hAnsi="Courier New" w:cs="Courier New" w:hint="eastAsia"/>
          <w:color w:val="000000"/>
          <w:lang w:eastAsia="zh-TW"/>
        </w:rPr>
        <w:t>()</w:t>
      </w:r>
      <w:r>
        <w:rPr>
          <w:rFonts w:ascii="新細明體" w:hAnsi="新細明體" w:hint="eastAsia"/>
          <w:lang w:eastAsia="zh-TW"/>
        </w:rPr>
        <w:t xml:space="preserve"> BY 前一STEP 產生之</w:t>
      </w:r>
      <w:r w:rsidR="00BD5A92">
        <w:rPr>
          <w:rFonts w:hint="eastAsia"/>
          <w:kern w:val="2"/>
          <w:szCs w:val="24"/>
          <w:lang w:eastAsia="zh-TW"/>
        </w:rPr>
        <w:t>DTDCH004_bo</w:t>
      </w:r>
      <w:r>
        <w:rPr>
          <w:rFonts w:ascii="新細明體" w:hAnsi="新細明體" w:hint="eastAsia"/>
          <w:lang w:eastAsia="zh-TW"/>
        </w:rPr>
        <w:t xml:space="preserve">。 </w:t>
      </w:r>
    </w:p>
    <w:p w:rsidR="00612B1F" w:rsidRDefault="00612B1F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9F7275">
        <w:rPr>
          <w:rFonts w:hint="eastAsia"/>
          <w:kern w:val="2"/>
          <w:szCs w:val="24"/>
          <w:lang w:eastAsia="zh-TW"/>
        </w:rPr>
        <w:t>H</w:t>
      </w:r>
      <w:smartTag w:uri="urn:schemas-microsoft-com:office:smarttags" w:element="chmetcnv">
        <w:smartTagPr>
          <w:attr w:name="UnitName" w:val="’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="009F7275">
          <w:rPr>
            <w:rFonts w:hint="eastAsia"/>
            <w:kern w:val="2"/>
            <w:szCs w:val="24"/>
            <w:lang w:eastAsia="zh-TW"/>
          </w:rPr>
          <w:t>1</w:t>
        </w:r>
        <w:r w:rsidR="00A33FBF"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A33FBF">
        <w:rPr>
          <w:rFonts w:hint="eastAsia"/>
          <w:kern w:val="2"/>
          <w:szCs w:val="24"/>
          <w:lang w:eastAsia="zh-TW"/>
        </w:rPr>
        <w:t>H</w:t>
      </w:r>
      <w:r w:rsidR="008626BE">
        <w:rPr>
          <w:rFonts w:hint="eastAsia"/>
          <w:kern w:val="2"/>
          <w:szCs w:val="24"/>
          <w:lang w:eastAsia="zh-TW"/>
        </w:rPr>
        <w:t>1</w:t>
      </w:r>
      <w:r w:rsidR="009F7275">
        <w:rPr>
          <w:rFonts w:hint="eastAsia"/>
          <w:kern w:val="2"/>
          <w:szCs w:val="24"/>
          <w:lang w:eastAsia="zh-TW"/>
        </w:rPr>
        <w:t>_</w:t>
      </w:r>
      <w:r w:rsidR="00964DF6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112"/>
          <w:attr w:name="HasSpace" w:val="False"/>
          <w:attr w:name="Negative" w:val="False"/>
          <w:attr w:name="NumberType" w:val="1"/>
          <w:attr w:name="TCSC" w:val="0"/>
        </w:smartTagPr>
        <w:r w:rsidR="00E84414">
          <w:rPr>
            <w:rFonts w:hint="eastAsia"/>
            <w:kern w:val="2"/>
            <w:szCs w:val="24"/>
            <w:lang w:eastAsia="zh-TW"/>
          </w:rPr>
          <w:t>1</w:t>
        </w:r>
        <w:r w:rsidR="00A33FBF">
          <w:rPr>
            <w:rFonts w:hint="eastAsia"/>
            <w:kern w:val="2"/>
            <w:szCs w:val="24"/>
            <w:lang w:eastAsia="zh-TW"/>
          </w:rPr>
          <w:t>12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0B6D75">
        <w:rPr>
          <w:rFonts w:hint="eastAsia"/>
          <w:kern w:val="2"/>
          <w:szCs w:val="24"/>
          <w:lang w:eastAsia="zh-TW"/>
        </w:rPr>
        <w:t>1.2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A33FBF">
        <w:rPr>
          <w:rFonts w:hint="eastAsia"/>
          <w:kern w:val="2"/>
          <w:szCs w:val="24"/>
          <w:lang w:eastAsia="zh-TW"/>
        </w:rPr>
        <w:t>H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16"/>
      <w:footerReference w:type="default" r:id="rId17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F12" w:rsidRDefault="00397F12">
      <w:r>
        <w:separator/>
      </w:r>
    </w:p>
  </w:endnote>
  <w:endnote w:type="continuationSeparator" w:id="0">
    <w:p w:rsidR="00397F12" w:rsidRDefault="0039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105" w:rsidRDefault="0092110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21105" w:rsidRDefault="0092110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105" w:rsidRDefault="00921105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800862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800862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F12" w:rsidRDefault="00397F12">
      <w:r>
        <w:separator/>
      </w:r>
    </w:p>
  </w:footnote>
  <w:footnote w:type="continuationSeparator" w:id="0">
    <w:p w:rsidR="00397F12" w:rsidRDefault="0039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6D84"/>
    <w:rsid w:val="000103BC"/>
    <w:rsid w:val="00010CD2"/>
    <w:rsid w:val="00012CDE"/>
    <w:rsid w:val="00020931"/>
    <w:rsid w:val="000247A9"/>
    <w:rsid w:val="000257D5"/>
    <w:rsid w:val="00026801"/>
    <w:rsid w:val="00034440"/>
    <w:rsid w:val="000350EF"/>
    <w:rsid w:val="00044C5C"/>
    <w:rsid w:val="00062A3F"/>
    <w:rsid w:val="00066924"/>
    <w:rsid w:val="000867E5"/>
    <w:rsid w:val="000911A4"/>
    <w:rsid w:val="000A071F"/>
    <w:rsid w:val="000A2E95"/>
    <w:rsid w:val="000B2D24"/>
    <w:rsid w:val="000B6D75"/>
    <w:rsid w:val="000C044D"/>
    <w:rsid w:val="000C0C81"/>
    <w:rsid w:val="000C31D1"/>
    <w:rsid w:val="000C51DA"/>
    <w:rsid w:val="000D15B5"/>
    <w:rsid w:val="000D173A"/>
    <w:rsid w:val="000D34D4"/>
    <w:rsid w:val="000D4B5E"/>
    <w:rsid w:val="000E344A"/>
    <w:rsid w:val="000F6993"/>
    <w:rsid w:val="000F6CA5"/>
    <w:rsid w:val="001046FB"/>
    <w:rsid w:val="00104E18"/>
    <w:rsid w:val="00114232"/>
    <w:rsid w:val="00117CC8"/>
    <w:rsid w:val="001255EF"/>
    <w:rsid w:val="00133C46"/>
    <w:rsid w:val="0013687F"/>
    <w:rsid w:val="00156258"/>
    <w:rsid w:val="00160EE3"/>
    <w:rsid w:val="00163509"/>
    <w:rsid w:val="00164542"/>
    <w:rsid w:val="00172BB4"/>
    <w:rsid w:val="00173FF8"/>
    <w:rsid w:val="0017760A"/>
    <w:rsid w:val="00177BFD"/>
    <w:rsid w:val="001B33EC"/>
    <w:rsid w:val="001D6B60"/>
    <w:rsid w:val="001E19B1"/>
    <w:rsid w:val="001F12AD"/>
    <w:rsid w:val="001F5F65"/>
    <w:rsid w:val="00203EE2"/>
    <w:rsid w:val="0020636A"/>
    <w:rsid w:val="002122EC"/>
    <w:rsid w:val="0021236B"/>
    <w:rsid w:val="00242A7E"/>
    <w:rsid w:val="00244535"/>
    <w:rsid w:val="00250132"/>
    <w:rsid w:val="002558E1"/>
    <w:rsid w:val="00262D84"/>
    <w:rsid w:val="002644A3"/>
    <w:rsid w:val="00264D09"/>
    <w:rsid w:val="00272585"/>
    <w:rsid w:val="0028514B"/>
    <w:rsid w:val="002852A9"/>
    <w:rsid w:val="00291795"/>
    <w:rsid w:val="00293853"/>
    <w:rsid w:val="002A103D"/>
    <w:rsid w:val="002A18D3"/>
    <w:rsid w:val="002B7A64"/>
    <w:rsid w:val="002D1243"/>
    <w:rsid w:val="002E208C"/>
    <w:rsid w:val="002E35AC"/>
    <w:rsid w:val="002E4BD2"/>
    <w:rsid w:val="002E4BF1"/>
    <w:rsid w:val="002E7051"/>
    <w:rsid w:val="002F707D"/>
    <w:rsid w:val="00301377"/>
    <w:rsid w:val="00304CE8"/>
    <w:rsid w:val="003055EE"/>
    <w:rsid w:val="00315661"/>
    <w:rsid w:val="003231F0"/>
    <w:rsid w:val="003343C6"/>
    <w:rsid w:val="00336FA8"/>
    <w:rsid w:val="0034035A"/>
    <w:rsid w:val="0034434B"/>
    <w:rsid w:val="00347952"/>
    <w:rsid w:val="00351402"/>
    <w:rsid w:val="0035527B"/>
    <w:rsid w:val="00361A95"/>
    <w:rsid w:val="00363504"/>
    <w:rsid w:val="003656DE"/>
    <w:rsid w:val="00377FAB"/>
    <w:rsid w:val="00381403"/>
    <w:rsid w:val="00386BA7"/>
    <w:rsid w:val="00391C23"/>
    <w:rsid w:val="003922E3"/>
    <w:rsid w:val="0039272A"/>
    <w:rsid w:val="00397F12"/>
    <w:rsid w:val="003A2EB0"/>
    <w:rsid w:val="003C0406"/>
    <w:rsid w:val="003C0B84"/>
    <w:rsid w:val="003D1FDE"/>
    <w:rsid w:val="003E2AD0"/>
    <w:rsid w:val="003E3C02"/>
    <w:rsid w:val="003E54E4"/>
    <w:rsid w:val="003E7D29"/>
    <w:rsid w:val="003F1D73"/>
    <w:rsid w:val="00401762"/>
    <w:rsid w:val="0040512F"/>
    <w:rsid w:val="004111EC"/>
    <w:rsid w:val="004160E9"/>
    <w:rsid w:val="00416D93"/>
    <w:rsid w:val="004252C4"/>
    <w:rsid w:val="00436887"/>
    <w:rsid w:val="00460844"/>
    <w:rsid w:val="00463DB9"/>
    <w:rsid w:val="004656CE"/>
    <w:rsid w:val="00474C68"/>
    <w:rsid w:val="00475324"/>
    <w:rsid w:val="00475D12"/>
    <w:rsid w:val="00477B88"/>
    <w:rsid w:val="0048488D"/>
    <w:rsid w:val="0048506D"/>
    <w:rsid w:val="004857CD"/>
    <w:rsid w:val="00490096"/>
    <w:rsid w:val="0049136C"/>
    <w:rsid w:val="00493226"/>
    <w:rsid w:val="004A0729"/>
    <w:rsid w:val="004B47D0"/>
    <w:rsid w:val="004C1222"/>
    <w:rsid w:val="004C7E4A"/>
    <w:rsid w:val="004E3E2A"/>
    <w:rsid w:val="004E5A44"/>
    <w:rsid w:val="004F2956"/>
    <w:rsid w:val="004F4C2E"/>
    <w:rsid w:val="004F7886"/>
    <w:rsid w:val="004F7AD3"/>
    <w:rsid w:val="00506453"/>
    <w:rsid w:val="005132E8"/>
    <w:rsid w:val="005271BD"/>
    <w:rsid w:val="00534292"/>
    <w:rsid w:val="0053665E"/>
    <w:rsid w:val="005578EE"/>
    <w:rsid w:val="00570356"/>
    <w:rsid w:val="005737E1"/>
    <w:rsid w:val="0058117E"/>
    <w:rsid w:val="00591C71"/>
    <w:rsid w:val="005A2077"/>
    <w:rsid w:val="005B1A79"/>
    <w:rsid w:val="005B43A4"/>
    <w:rsid w:val="005C02DF"/>
    <w:rsid w:val="005C5575"/>
    <w:rsid w:val="005D246B"/>
    <w:rsid w:val="005D26C3"/>
    <w:rsid w:val="005D2CC5"/>
    <w:rsid w:val="005D3FB0"/>
    <w:rsid w:val="005E2495"/>
    <w:rsid w:val="005E40AE"/>
    <w:rsid w:val="005E6ADB"/>
    <w:rsid w:val="005F3C8C"/>
    <w:rsid w:val="005F5F76"/>
    <w:rsid w:val="005F79DD"/>
    <w:rsid w:val="006062E8"/>
    <w:rsid w:val="00612B1F"/>
    <w:rsid w:val="00613094"/>
    <w:rsid w:val="006170A9"/>
    <w:rsid w:val="006620AE"/>
    <w:rsid w:val="00677B28"/>
    <w:rsid w:val="0068172B"/>
    <w:rsid w:val="0069372A"/>
    <w:rsid w:val="0069597B"/>
    <w:rsid w:val="006A19F9"/>
    <w:rsid w:val="006A2E65"/>
    <w:rsid w:val="006B7BA1"/>
    <w:rsid w:val="006C211A"/>
    <w:rsid w:val="006D65CE"/>
    <w:rsid w:val="006E25F1"/>
    <w:rsid w:val="006E4AFF"/>
    <w:rsid w:val="006F5E85"/>
    <w:rsid w:val="006F6685"/>
    <w:rsid w:val="006F7832"/>
    <w:rsid w:val="00713209"/>
    <w:rsid w:val="00714A7F"/>
    <w:rsid w:val="00724B23"/>
    <w:rsid w:val="00726884"/>
    <w:rsid w:val="00727EA3"/>
    <w:rsid w:val="007334F6"/>
    <w:rsid w:val="00733BEC"/>
    <w:rsid w:val="00741442"/>
    <w:rsid w:val="00742344"/>
    <w:rsid w:val="0074247E"/>
    <w:rsid w:val="00754A37"/>
    <w:rsid w:val="00757FB4"/>
    <w:rsid w:val="0076132C"/>
    <w:rsid w:val="007634C9"/>
    <w:rsid w:val="00777DB0"/>
    <w:rsid w:val="00777F49"/>
    <w:rsid w:val="007956EC"/>
    <w:rsid w:val="007B1C8A"/>
    <w:rsid w:val="007C154A"/>
    <w:rsid w:val="007D627E"/>
    <w:rsid w:val="007E5CDA"/>
    <w:rsid w:val="007E6493"/>
    <w:rsid w:val="007F2C34"/>
    <w:rsid w:val="007F71E5"/>
    <w:rsid w:val="00800862"/>
    <w:rsid w:val="00805990"/>
    <w:rsid w:val="008252FB"/>
    <w:rsid w:val="00830E10"/>
    <w:rsid w:val="00841405"/>
    <w:rsid w:val="0084738A"/>
    <w:rsid w:val="00847D8B"/>
    <w:rsid w:val="008501C0"/>
    <w:rsid w:val="008503C0"/>
    <w:rsid w:val="00856F36"/>
    <w:rsid w:val="008620DB"/>
    <w:rsid w:val="008626BE"/>
    <w:rsid w:val="00865226"/>
    <w:rsid w:val="008707F8"/>
    <w:rsid w:val="00871E93"/>
    <w:rsid w:val="00873877"/>
    <w:rsid w:val="00875F03"/>
    <w:rsid w:val="00880C87"/>
    <w:rsid w:val="00891A3D"/>
    <w:rsid w:val="008A0040"/>
    <w:rsid w:val="008A2AFE"/>
    <w:rsid w:val="008D55A0"/>
    <w:rsid w:val="008D6B18"/>
    <w:rsid w:val="008E6355"/>
    <w:rsid w:val="008F323C"/>
    <w:rsid w:val="008F4297"/>
    <w:rsid w:val="008F7978"/>
    <w:rsid w:val="00902603"/>
    <w:rsid w:val="00911FAA"/>
    <w:rsid w:val="00921105"/>
    <w:rsid w:val="0092377A"/>
    <w:rsid w:val="00927694"/>
    <w:rsid w:val="00931471"/>
    <w:rsid w:val="0093219C"/>
    <w:rsid w:val="00940A24"/>
    <w:rsid w:val="00941154"/>
    <w:rsid w:val="00943683"/>
    <w:rsid w:val="00946233"/>
    <w:rsid w:val="00956EB5"/>
    <w:rsid w:val="00964DF6"/>
    <w:rsid w:val="00967DD1"/>
    <w:rsid w:val="0098408B"/>
    <w:rsid w:val="009842EB"/>
    <w:rsid w:val="009904D6"/>
    <w:rsid w:val="009A6029"/>
    <w:rsid w:val="009B4C0F"/>
    <w:rsid w:val="009C7FAA"/>
    <w:rsid w:val="009D1046"/>
    <w:rsid w:val="009D331E"/>
    <w:rsid w:val="009E35BB"/>
    <w:rsid w:val="009F2496"/>
    <w:rsid w:val="009F6CC9"/>
    <w:rsid w:val="009F7275"/>
    <w:rsid w:val="00A03CEE"/>
    <w:rsid w:val="00A104C9"/>
    <w:rsid w:val="00A17B5A"/>
    <w:rsid w:val="00A23C9E"/>
    <w:rsid w:val="00A25DD3"/>
    <w:rsid w:val="00A26225"/>
    <w:rsid w:val="00A33B69"/>
    <w:rsid w:val="00A33FBF"/>
    <w:rsid w:val="00A444B8"/>
    <w:rsid w:val="00A459D2"/>
    <w:rsid w:val="00A51195"/>
    <w:rsid w:val="00A53A43"/>
    <w:rsid w:val="00A53E7E"/>
    <w:rsid w:val="00A553F7"/>
    <w:rsid w:val="00A6386B"/>
    <w:rsid w:val="00A639B0"/>
    <w:rsid w:val="00A65945"/>
    <w:rsid w:val="00A65A80"/>
    <w:rsid w:val="00A70E74"/>
    <w:rsid w:val="00A760B1"/>
    <w:rsid w:val="00A80BF3"/>
    <w:rsid w:val="00A90628"/>
    <w:rsid w:val="00AA0E0D"/>
    <w:rsid w:val="00AA31FB"/>
    <w:rsid w:val="00AA3AE8"/>
    <w:rsid w:val="00AA45D0"/>
    <w:rsid w:val="00AA79A8"/>
    <w:rsid w:val="00AB07B8"/>
    <w:rsid w:val="00AB0965"/>
    <w:rsid w:val="00AB338C"/>
    <w:rsid w:val="00AB74FE"/>
    <w:rsid w:val="00AD735D"/>
    <w:rsid w:val="00AE55B9"/>
    <w:rsid w:val="00AF3FD6"/>
    <w:rsid w:val="00AF7C15"/>
    <w:rsid w:val="00B1464B"/>
    <w:rsid w:val="00B26E85"/>
    <w:rsid w:val="00B32E93"/>
    <w:rsid w:val="00B45280"/>
    <w:rsid w:val="00B649E8"/>
    <w:rsid w:val="00B67DAB"/>
    <w:rsid w:val="00B74DCB"/>
    <w:rsid w:val="00B87B4B"/>
    <w:rsid w:val="00BA3394"/>
    <w:rsid w:val="00BB017B"/>
    <w:rsid w:val="00BB2300"/>
    <w:rsid w:val="00BB7827"/>
    <w:rsid w:val="00BC1EB3"/>
    <w:rsid w:val="00BC7787"/>
    <w:rsid w:val="00BD2523"/>
    <w:rsid w:val="00BD4662"/>
    <w:rsid w:val="00BD5A92"/>
    <w:rsid w:val="00BD7A7A"/>
    <w:rsid w:val="00BE06C1"/>
    <w:rsid w:val="00BE7F16"/>
    <w:rsid w:val="00BF4048"/>
    <w:rsid w:val="00BF6B1F"/>
    <w:rsid w:val="00C00AA6"/>
    <w:rsid w:val="00C01EAD"/>
    <w:rsid w:val="00C02EB2"/>
    <w:rsid w:val="00C03980"/>
    <w:rsid w:val="00C13085"/>
    <w:rsid w:val="00C15438"/>
    <w:rsid w:val="00C157C4"/>
    <w:rsid w:val="00C17015"/>
    <w:rsid w:val="00C22951"/>
    <w:rsid w:val="00C235AC"/>
    <w:rsid w:val="00C34E08"/>
    <w:rsid w:val="00C352C0"/>
    <w:rsid w:val="00C44EE9"/>
    <w:rsid w:val="00C47582"/>
    <w:rsid w:val="00C51092"/>
    <w:rsid w:val="00C531BA"/>
    <w:rsid w:val="00C571E3"/>
    <w:rsid w:val="00C622D9"/>
    <w:rsid w:val="00C70116"/>
    <w:rsid w:val="00C823AE"/>
    <w:rsid w:val="00C84AA5"/>
    <w:rsid w:val="00CA2812"/>
    <w:rsid w:val="00CB3C74"/>
    <w:rsid w:val="00CB6488"/>
    <w:rsid w:val="00CC0078"/>
    <w:rsid w:val="00CC0CCB"/>
    <w:rsid w:val="00CC44D9"/>
    <w:rsid w:val="00CC69DD"/>
    <w:rsid w:val="00CD02DF"/>
    <w:rsid w:val="00CE1488"/>
    <w:rsid w:val="00CE765A"/>
    <w:rsid w:val="00CE7E60"/>
    <w:rsid w:val="00CF0B5E"/>
    <w:rsid w:val="00CF4C5B"/>
    <w:rsid w:val="00CF722B"/>
    <w:rsid w:val="00D02648"/>
    <w:rsid w:val="00D1076C"/>
    <w:rsid w:val="00D111B8"/>
    <w:rsid w:val="00D1708D"/>
    <w:rsid w:val="00D2280A"/>
    <w:rsid w:val="00D254AC"/>
    <w:rsid w:val="00D305F8"/>
    <w:rsid w:val="00D35F02"/>
    <w:rsid w:val="00D4041D"/>
    <w:rsid w:val="00D4519D"/>
    <w:rsid w:val="00D567D2"/>
    <w:rsid w:val="00D72C6F"/>
    <w:rsid w:val="00D75FC3"/>
    <w:rsid w:val="00D8233C"/>
    <w:rsid w:val="00D934BC"/>
    <w:rsid w:val="00DB5781"/>
    <w:rsid w:val="00DB66EA"/>
    <w:rsid w:val="00DD6969"/>
    <w:rsid w:val="00DE2337"/>
    <w:rsid w:val="00DF59C7"/>
    <w:rsid w:val="00E013B1"/>
    <w:rsid w:val="00E13620"/>
    <w:rsid w:val="00E1550A"/>
    <w:rsid w:val="00E161CC"/>
    <w:rsid w:val="00E26B6C"/>
    <w:rsid w:val="00E40D01"/>
    <w:rsid w:val="00E440C2"/>
    <w:rsid w:val="00E44F07"/>
    <w:rsid w:val="00E4564A"/>
    <w:rsid w:val="00E469EF"/>
    <w:rsid w:val="00E610A9"/>
    <w:rsid w:val="00E62CA1"/>
    <w:rsid w:val="00E64B23"/>
    <w:rsid w:val="00E77921"/>
    <w:rsid w:val="00E815B8"/>
    <w:rsid w:val="00E84414"/>
    <w:rsid w:val="00E86B26"/>
    <w:rsid w:val="00E95357"/>
    <w:rsid w:val="00EB02E2"/>
    <w:rsid w:val="00EB3924"/>
    <w:rsid w:val="00EB4C08"/>
    <w:rsid w:val="00EC02AF"/>
    <w:rsid w:val="00EC713F"/>
    <w:rsid w:val="00ED133C"/>
    <w:rsid w:val="00ED3E0F"/>
    <w:rsid w:val="00ED7438"/>
    <w:rsid w:val="00EE1362"/>
    <w:rsid w:val="00EF0EA6"/>
    <w:rsid w:val="00EF5C34"/>
    <w:rsid w:val="00F12B67"/>
    <w:rsid w:val="00F13D43"/>
    <w:rsid w:val="00F3175F"/>
    <w:rsid w:val="00F3444C"/>
    <w:rsid w:val="00F35A07"/>
    <w:rsid w:val="00F42EE5"/>
    <w:rsid w:val="00F4562C"/>
    <w:rsid w:val="00F52DFE"/>
    <w:rsid w:val="00F57E82"/>
    <w:rsid w:val="00F7672F"/>
    <w:rsid w:val="00F8209B"/>
    <w:rsid w:val="00F96BD2"/>
    <w:rsid w:val="00F97D23"/>
    <w:rsid w:val="00FA27B7"/>
    <w:rsid w:val="00FA348E"/>
    <w:rsid w:val="00FA5648"/>
    <w:rsid w:val="00FA5C7A"/>
    <w:rsid w:val="00FB1F24"/>
    <w:rsid w:val="00FC2C7D"/>
    <w:rsid w:val="00FC4D91"/>
    <w:rsid w:val="00FC76EE"/>
    <w:rsid w:val="00FF0B16"/>
    <w:rsid w:val="00FF334B"/>
    <w:rsid w:val="00FF48CD"/>
    <w:rsid w:val="00FF593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2FBEF7-AB77-485E-BC71-09A09ED3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EB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b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character" w:customStyle="1" w:styleId="style31">
    <w:name w:val="style31"/>
    <w:rsid w:val="00956EB5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46/html/CM/QueryTable.jsp?Field=OCR_BRDY" TargetMode="External"/><Relationship Id="rId13" Type="http://schemas.openxmlformats.org/officeDocument/2006/relationships/hyperlink" Target="http://192.168.100.46/html/CM/QueryTable.jsp?Field=OCR_TEL_ARE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00.46/html/CM/QueryTable.jsp?Field=BIRTHDAY" TargetMode="External"/><Relationship Id="rId12" Type="http://schemas.openxmlformats.org/officeDocument/2006/relationships/hyperlink" Target="http://192.168.100.46/html/CM/QueryTable.jsp?Field=MOBIL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00.46/html/CM/QueryTable.jsp?Field=OCR_T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00.46/html/CM/QueryTable.jsp?Field=OCR_MOBIL_TEL" TargetMode="External"/><Relationship Id="rId10" Type="http://schemas.openxmlformats.org/officeDocument/2006/relationships/hyperlink" Target="http://192.168.100.46/html/CM/QueryTable.jsp?Field=OCR_ADD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00.46/html/CM/QueryTable.jsp?Field=CON_ADDR" TargetMode="External"/><Relationship Id="rId14" Type="http://schemas.openxmlformats.org/officeDocument/2006/relationships/hyperlink" Target="http://192.168.100.46/html/CM/QueryTable.jsp?Field=OCR_MOBIL_TE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Links>
    <vt:vector size="54" baseType="variant">
      <vt:variant>
        <vt:i4>83</vt:i4>
      </vt:variant>
      <vt:variant>
        <vt:i4>24</vt:i4>
      </vt:variant>
      <vt:variant>
        <vt:i4>0</vt:i4>
      </vt:variant>
      <vt:variant>
        <vt:i4>5</vt:i4>
      </vt:variant>
      <vt:variant>
        <vt:lpwstr>http://192.168.100.46/html/CM/QueryTable.jsp?Field=OCR_MOBIL_TEL</vt:lpwstr>
      </vt:variant>
      <vt:variant>
        <vt:lpwstr/>
      </vt:variant>
      <vt:variant>
        <vt:i4>83</vt:i4>
      </vt:variant>
      <vt:variant>
        <vt:i4>21</vt:i4>
      </vt:variant>
      <vt:variant>
        <vt:i4>0</vt:i4>
      </vt:variant>
      <vt:variant>
        <vt:i4>5</vt:i4>
      </vt:variant>
      <vt:variant>
        <vt:lpwstr>http://192.168.100.46/html/CM/QueryTable.jsp?Field=OCR_MOBIL_TEL</vt:lpwstr>
      </vt:variant>
      <vt:variant>
        <vt:lpwstr/>
      </vt:variant>
      <vt:variant>
        <vt:i4>6750247</vt:i4>
      </vt:variant>
      <vt:variant>
        <vt:i4>18</vt:i4>
      </vt:variant>
      <vt:variant>
        <vt:i4>0</vt:i4>
      </vt:variant>
      <vt:variant>
        <vt:i4>5</vt:i4>
      </vt:variant>
      <vt:variant>
        <vt:lpwstr>http://192.168.100.46/html/CM/QueryTable.jsp?Field=OCR_TEL_AREA</vt:lpwstr>
      </vt:variant>
      <vt:variant>
        <vt:lpwstr/>
      </vt:variant>
      <vt:variant>
        <vt:i4>327765</vt:i4>
      </vt:variant>
      <vt:variant>
        <vt:i4>15</vt:i4>
      </vt:variant>
      <vt:variant>
        <vt:i4>0</vt:i4>
      </vt:variant>
      <vt:variant>
        <vt:i4>5</vt:i4>
      </vt:variant>
      <vt:variant>
        <vt:lpwstr>http://192.168.100.46/html/CM/QueryTable.jsp?Field=MOBILE</vt:lpwstr>
      </vt:variant>
      <vt:variant>
        <vt:lpwstr/>
      </vt:variant>
      <vt:variant>
        <vt:i4>6488074</vt:i4>
      </vt:variant>
      <vt:variant>
        <vt:i4>12</vt:i4>
      </vt:variant>
      <vt:variant>
        <vt:i4>0</vt:i4>
      </vt:variant>
      <vt:variant>
        <vt:i4>5</vt:i4>
      </vt:variant>
      <vt:variant>
        <vt:lpwstr>http://192.168.100.46/html/CM/QueryTable.jsp?Field=OCR_TEL</vt:lpwstr>
      </vt:variant>
      <vt:variant>
        <vt:lpwstr/>
      </vt:variant>
      <vt:variant>
        <vt:i4>8257547</vt:i4>
      </vt:variant>
      <vt:variant>
        <vt:i4>9</vt:i4>
      </vt:variant>
      <vt:variant>
        <vt:i4>0</vt:i4>
      </vt:variant>
      <vt:variant>
        <vt:i4>5</vt:i4>
      </vt:variant>
      <vt:variant>
        <vt:lpwstr>http://192.168.100.46/html/CM/QueryTable.jsp?Field=OCR_ADDR</vt:lpwstr>
      </vt:variant>
      <vt:variant>
        <vt:lpwstr/>
      </vt:variant>
      <vt:variant>
        <vt:i4>7208967</vt:i4>
      </vt:variant>
      <vt:variant>
        <vt:i4>6</vt:i4>
      </vt:variant>
      <vt:variant>
        <vt:i4>0</vt:i4>
      </vt:variant>
      <vt:variant>
        <vt:i4>5</vt:i4>
      </vt:variant>
      <vt:variant>
        <vt:lpwstr>http://192.168.100.46/html/CM/QueryTable.jsp?Field=CON_ADDR</vt:lpwstr>
      </vt:variant>
      <vt:variant>
        <vt:lpwstr/>
      </vt:variant>
      <vt:variant>
        <vt:i4>8192029</vt:i4>
      </vt:variant>
      <vt:variant>
        <vt:i4>3</vt:i4>
      </vt:variant>
      <vt:variant>
        <vt:i4>0</vt:i4>
      </vt:variant>
      <vt:variant>
        <vt:i4>5</vt:i4>
      </vt:variant>
      <vt:variant>
        <vt:lpwstr>http://192.168.100.46/html/CM/QueryTable.jsp?Field=OCR_BRDY</vt:lpwstr>
      </vt:variant>
      <vt:variant>
        <vt:lpwstr/>
      </vt:variant>
      <vt:variant>
        <vt:i4>8323114</vt:i4>
      </vt:variant>
      <vt:variant>
        <vt:i4>0</vt:i4>
      </vt:variant>
      <vt:variant>
        <vt:i4>0</vt:i4>
      </vt:variant>
      <vt:variant>
        <vt:i4>5</vt:i4>
      </vt:variant>
      <vt:variant>
        <vt:lpwstr>http://192.168.100.46/html/CM/QueryTable.jsp?Field=BIRTHDAY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