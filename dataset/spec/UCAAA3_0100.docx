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6300"/>
        <w:gridCol w:w="1350"/>
        <w:gridCol w:w="1350"/>
      </w:tblGrid>
      <w:tr w:rsidR="000535F7" w:rsidRPr="00663AE9" w:rsidTr="000535F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663AE9" w:rsidRDefault="000535F7">
            <w:pPr>
              <w:pStyle w:val="Tabletext"/>
              <w:jc w:val="center"/>
              <w:rPr>
                <w:rFonts w:ascii="細明體" w:eastAsia="細明體" w:hAnsi="細明體"/>
                <w:bCs/>
              </w:rPr>
            </w:pPr>
            <w:bookmarkStart w:id="0" w:name="_GoBack"/>
            <w:bookmarkEnd w:id="0"/>
            <w:r w:rsidRPr="00663AE9">
              <w:rPr>
                <w:rFonts w:ascii="細明體" w:eastAsia="細明體" w:hAnsi="細明體" w:hint="eastAsia"/>
                <w:bCs/>
              </w:rPr>
              <w:t>Date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663AE9" w:rsidRDefault="000535F7">
            <w:pPr>
              <w:pStyle w:val="Tabletext"/>
              <w:jc w:val="center"/>
              <w:rPr>
                <w:rFonts w:ascii="細明體" w:eastAsia="細明體" w:hAnsi="細明體"/>
                <w:bCs/>
              </w:rPr>
            </w:pPr>
            <w:r w:rsidRPr="00663AE9">
              <w:rPr>
                <w:rFonts w:ascii="細明體" w:eastAsia="細明體" w:hAnsi="細明體" w:hint="eastAsia"/>
                <w:bCs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663AE9" w:rsidRDefault="000535F7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Author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663AE9" w:rsidRDefault="000535F7">
            <w:pPr>
              <w:pStyle w:val="Tabletext"/>
              <w:jc w:val="center"/>
              <w:rPr>
                <w:rFonts w:ascii="細明體" w:eastAsia="細明體" w:hAnsi="細明體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確認USER</w:t>
            </w:r>
          </w:p>
        </w:tc>
      </w:tr>
      <w:tr w:rsidR="000535F7" w:rsidRPr="00663AE9" w:rsidTr="000535F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663AE9" w:rsidRDefault="00CA117E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663AE9">
              <w:rPr>
                <w:rFonts w:ascii="細明體" w:eastAsia="細明體" w:hAnsi="細明體"/>
                <w:bCs/>
                <w:lang w:eastAsia="zh-TW"/>
              </w:rPr>
              <w:t>2011/9/21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663AE9" w:rsidRDefault="000535F7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CREATE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535F7" w:rsidRPr="00663AE9" w:rsidRDefault="000535F7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劉文明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535F7" w:rsidRPr="00663AE9" w:rsidRDefault="000535F7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</w:p>
        </w:tc>
      </w:tr>
      <w:tr w:rsidR="0062091A" w:rsidRPr="00663AE9" w:rsidTr="000535F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91A" w:rsidRPr="00663AE9" w:rsidRDefault="0062091A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>2011/11/11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91A" w:rsidRPr="00663AE9" w:rsidRDefault="0062091A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>
              <w:rPr>
                <w:rFonts w:ascii="細明體" w:eastAsia="細明體" w:hAnsi="細明體"/>
                <w:bCs/>
                <w:lang w:eastAsia="zh-TW"/>
              </w:rPr>
              <w:t>M</w:t>
            </w:r>
            <w:r>
              <w:rPr>
                <w:rFonts w:ascii="細明體" w:eastAsia="細明體" w:hAnsi="細明體" w:hint="eastAsia"/>
                <w:bCs/>
                <w:lang w:eastAsia="zh-TW"/>
              </w:rPr>
              <w:t>odify:調整殘廢給付項目代碼NONE改為0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91A" w:rsidRPr="0062091A" w:rsidRDefault="0062091A">
            <w:pPr>
              <w:pStyle w:val="Tabletext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劉文明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091A" w:rsidRPr="00663AE9" w:rsidRDefault="0062091A">
            <w:pPr>
              <w:pStyle w:val="Tabletext"/>
              <w:rPr>
                <w:rFonts w:ascii="細明體" w:eastAsia="細明體" w:hAnsi="細明體"/>
                <w:bCs/>
                <w:lang w:eastAsia="zh-TW"/>
              </w:rPr>
            </w:pPr>
          </w:p>
        </w:tc>
      </w:tr>
      <w:tr w:rsidR="00BE0C5B" w:rsidRPr="00663AE9" w:rsidTr="000535F7">
        <w:trPr>
          <w:ins w:id="1" w:author="i9200205" w:date="2011-11-18T15:48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C5B" w:rsidRDefault="00BE0C5B">
            <w:pPr>
              <w:pStyle w:val="Tabletext"/>
              <w:rPr>
                <w:ins w:id="2" w:author="i9200205" w:date="2011-11-18T15:48:00Z"/>
                <w:rFonts w:ascii="細明體" w:eastAsia="細明體" w:hAnsi="細明體"/>
                <w:bCs/>
                <w:lang w:eastAsia="zh-TW"/>
              </w:rPr>
            </w:pPr>
            <w:ins w:id="3" w:author="i9200205" w:date="2011-11-18T15:48:00Z">
              <w:r>
                <w:rPr>
                  <w:rFonts w:ascii="細明體" w:eastAsia="細明體" w:hAnsi="細明體"/>
                  <w:bCs/>
                  <w:lang w:eastAsia="zh-TW"/>
                </w:rPr>
                <w:t>2011/11/18</w:t>
              </w:r>
            </w:ins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C5B" w:rsidRDefault="00BE0C5B">
            <w:pPr>
              <w:pStyle w:val="Tabletext"/>
              <w:rPr>
                <w:ins w:id="4" w:author="i9200205" w:date="2011-11-18T15:48:00Z"/>
                <w:rFonts w:ascii="細明體" w:eastAsia="細明體" w:hAnsi="細明體"/>
                <w:bCs/>
                <w:lang w:eastAsia="zh-TW"/>
              </w:rPr>
            </w:pPr>
            <w:ins w:id="5" w:author="i9200205" w:date="2011-11-18T15:48:00Z">
              <w:r>
                <w:rPr>
                  <w:rFonts w:ascii="細明體" w:eastAsia="細明體" w:hAnsi="細明體"/>
                  <w:bCs/>
                  <w:lang w:eastAsia="zh-TW"/>
                </w:rPr>
                <w:t>M</w:t>
              </w:r>
              <w:r>
                <w:rPr>
                  <w:rFonts w:ascii="細明體" w:eastAsia="細明體" w:hAnsi="細明體" w:hint="eastAsia"/>
                  <w:bCs/>
                  <w:lang w:eastAsia="zh-TW"/>
                </w:rPr>
                <w:t>odify:增加個資處理紀錄log_security</w:t>
              </w:r>
            </w:ins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C5B" w:rsidRPr="00663AE9" w:rsidRDefault="00BE0C5B">
            <w:pPr>
              <w:pStyle w:val="Tabletext"/>
              <w:rPr>
                <w:ins w:id="6" w:author="i9200205" w:date="2011-11-18T15:48:00Z"/>
                <w:rFonts w:ascii="細明體" w:eastAsia="細明體" w:hAnsi="細明體" w:hint="eastAsia"/>
                <w:bCs/>
                <w:lang w:eastAsia="zh-TW"/>
              </w:rPr>
            </w:pPr>
            <w:ins w:id="7" w:author="i9200205" w:date="2011-11-18T15:48:00Z">
              <w:r w:rsidRPr="00663AE9">
                <w:rPr>
                  <w:rFonts w:ascii="細明體" w:eastAsia="細明體" w:hAnsi="細明體" w:hint="eastAsia"/>
                  <w:bCs/>
                  <w:lang w:eastAsia="zh-TW"/>
                </w:rPr>
                <w:t>劉文明</w:t>
              </w:r>
            </w:ins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C5B" w:rsidRPr="00663AE9" w:rsidRDefault="00BE0C5B">
            <w:pPr>
              <w:pStyle w:val="Tabletext"/>
              <w:rPr>
                <w:ins w:id="8" w:author="i9200205" w:date="2011-11-18T15:48:00Z"/>
                <w:rFonts w:ascii="細明體" w:eastAsia="細明體" w:hAnsi="細明體"/>
                <w:bCs/>
                <w:lang w:eastAsia="zh-TW"/>
              </w:rPr>
            </w:pPr>
          </w:p>
        </w:tc>
      </w:tr>
    </w:tbl>
    <w:p w:rsidR="000535F7" w:rsidRPr="00663AE9" w:rsidRDefault="000535F7" w:rsidP="000535F7">
      <w:pPr>
        <w:rPr>
          <w:rFonts w:ascii="細明體" w:eastAsia="細明體" w:hAnsi="細明體"/>
          <w:sz w:val="20"/>
          <w:szCs w:val="20"/>
        </w:rPr>
      </w:pPr>
    </w:p>
    <w:p w:rsidR="000535F7" w:rsidRPr="00663AE9" w:rsidRDefault="000535F7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663AE9">
        <w:rPr>
          <w:rFonts w:ascii="細明體" w:eastAsia="細明體" w:hAnsi="細明體" w:hint="eastAsia"/>
          <w:b/>
          <w:kern w:val="2"/>
          <w:lang w:eastAsia="zh-TW"/>
        </w:rPr>
        <w:t>UCA</w:t>
      </w:r>
      <w:r w:rsidR="00CA117E" w:rsidRPr="00663AE9">
        <w:rPr>
          <w:rFonts w:ascii="細明體" w:eastAsia="細明體" w:hAnsi="細明體" w:hint="eastAsia"/>
          <w:b/>
          <w:kern w:val="2"/>
          <w:lang w:eastAsia="zh-TW"/>
        </w:rPr>
        <w:t>AA3_0100-學團專案基本資料輸入</w:t>
      </w:r>
      <w:r w:rsidR="009C18CF" w:rsidRPr="00663AE9">
        <w:rPr>
          <w:rFonts w:ascii="細明體" w:eastAsia="細明體" w:hAnsi="細明體" w:hint="eastAsia"/>
          <w:b/>
          <w:kern w:val="2"/>
          <w:lang w:eastAsia="zh-TW"/>
        </w:rPr>
        <w:t xml:space="preserve"> </w:t>
      </w:r>
    </w:p>
    <w:p w:rsidR="000535F7" w:rsidRPr="00663AE9" w:rsidRDefault="000535F7" w:rsidP="000535F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lang w:eastAsia="zh-TW"/>
        </w:rPr>
      </w:pPr>
    </w:p>
    <w:p w:rsidR="000535F7" w:rsidRPr="00663AE9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663AE9"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0535F7" w:rsidRPr="00663AE9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63AE9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63AE9" w:rsidRDefault="00CA117E" w:rsidP="0020738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學團專案基本資料輸入</w:t>
            </w:r>
          </w:p>
        </w:tc>
      </w:tr>
      <w:tr w:rsidR="000535F7" w:rsidRPr="00663AE9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63AE9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63AE9" w:rsidRDefault="00CA117E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AAA3</w:t>
            </w:r>
            <w:r w:rsidR="009C18CF" w:rsidRPr="00663AE9">
              <w:rPr>
                <w:rFonts w:ascii="細明體" w:eastAsia="細明體" w:hAnsi="細明體" w:hint="eastAsia"/>
                <w:sz w:val="20"/>
                <w:szCs w:val="20"/>
              </w:rPr>
              <w:t>_010</w:t>
            </w: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  <w:tr w:rsidR="000535F7" w:rsidRPr="00663AE9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63AE9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63AE9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535F7" w:rsidRPr="00663AE9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63AE9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63AE9" w:rsidRDefault="009C18CF" w:rsidP="0020738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提供</w:t>
            </w:r>
            <w:r w:rsidR="00CA117E" w:rsidRPr="00663AE9">
              <w:rPr>
                <w:rFonts w:ascii="細明體" w:eastAsia="細明體" w:hAnsi="細明體" w:hint="eastAsia"/>
                <w:sz w:val="20"/>
                <w:szCs w:val="20"/>
              </w:rPr>
              <w:t>單位輸入學團專案</w:t>
            </w:r>
            <w:r w:rsidR="005201D9" w:rsidRPr="00663AE9">
              <w:rPr>
                <w:rFonts w:ascii="細明體" w:eastAsia="細明體" w:hAnsi="細明體" w:hint="eastAsia"/>
                <w:sz w:val="20"/>
                <w:szCs w:val="20"/>
              </w:rPr>
              <w:t>基本</w:t>
            </w:r>
            <w:r w:rsidR="00CA117E" w:rsidRPr="00663AE9">
              <w:rPr>
                <w:rFonts w:ascii="細明體" w:eastAsia="細明體" w:hAnsi="細明體" w:hint="eastAsia"/>
                <w:sz w:val="20"/>
                <w:szCs w:val="20"/>
              </w:rPr>
              <w:t>資料蒐集，包含查詢，新增，修改，刪除。</w:t>
            </w:r>
          </w:p>
        </w:tc>
      </w:tr>
      <w:tr w:rsidR="000535F7" w:rsidRPr="00663AE9" w:rsidTr="000535F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63AE9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5F7" w:rsidRPr="00663AE9" w:rsidRDefault="000535F7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0535F7" w:rsidRPr="00663AE9" w:rsidRDefault="000535F7" w:rsidP="000535F7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535F7" w:rsidRPr="00663AE9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663AE9">
        <w:rPr>
          <w:rFonts w:ascii="細明體" w:eastAsia="細明體" w:hAnsi="細明體" w:hint="eastAsia"/>
          <w:sz w:val="20"/>
          <w:szCs w:val="20"/>
        </w:rPr>
        <w:t>使用模組</w:t>
      </w:r>
      <w:r w:rsidRPr="00663AE9">
        <w:rPr>
          <w:rFonts w:ascii="細明體" w:eastAsia="細明體" w:hAnsi="細明體"/>
          <w:sz w:val="20"/>
          <w:szCs w:val="20"/>
        </w:rPr>
        <w:sym w:font="Wingdings" w:char="00E8"/>
      </w:r>
      <w:r w:rsidRPr="00663AE9">
        <w:rPr>
          <w:rFonts w:ascii="細明體" w:eastAsia="細明體" w:hAnsi="細明體" w:hint="eastAsia"/>
          <w:sz w:val="20"/>
          <w:szCs w:val="20"/>
        </w:rPr>
        <w:t xml:space="preserve"> </w:t>
      </w:r>
      <w:r w:rsidRPr="00663AE9">
        <w:rPr>
          <w:rFonts w:ascii="細明體" w:eastAsia="細明體" w:hAnsi="細明體" w:hint="eastAsia"/>
          <w:color w:val="0000FF"/>
          <w:sz w:val="20"/>
          <w:szCs w:val="20"/>
        </w:rPr>
        <w:t>列出需要用到的所有模組，而在使用處再說明傳入傳出參數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10"/>
        <w:gridCol w:w="3826"/>
        <w:gridCol w:w="2694"/>
        <w:gridCol w:w="3030"/>
      </w:tblGrid>
      <w:tr w:rsidR="000535F7" w:rsidRPr="00663AE9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63AE9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63AE9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63AE9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63AE9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44588B" w:rsidRPr="00663AE9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63AE9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663AE9" w:rsidRDefault="005201D9" w:rsidP="005201D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學團專案基本資料蒐集檔維護模組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588B" w:rsidRPr="00663AE9" w:rsidRDefault="005201D9" w:rsidP="004F2E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UZAA_A3Z001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63AE9" w:rsidRDefault="0044588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44588B" w:rsidRPr="00663AE9" w:rsidTr="000535F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63AE9" w:rsidRDefault="0044588B" w:rsidP="00D73884">
            <w:pPr>
              <w:numPr>
                <w:ilvl w:val="0"/>
                <w:numId w:val="3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63AE9" w:rsidRDefault="005201D9" w:rsidP="004F2ED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學團專案殘廢項目檔維護模組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63AE9" w:rsidRDefault="005201D9" w:rsidP="004F2E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UZAA_A3Z004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8B" w:rsidRPr="00663AE9" w:rsidRDefault="0044588B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</w:tbl>
    <w:p w:rsidR="000535F7" w:rsidRPr="00663AE9" w:rsidRDefault="000535F7" w:rsidP="000535F7">
      <w:pPr>
        <w:rPr>
          <w:rFonts w:ascii="細明體" w:eastAsia="細明體" w:hAnsi="細明體" w:hint="eastAsia"/>
          <w:sz w:val="20"/>
          <w:szCs w:val="20"/>
        </w:rPr>
      </w:pPr>
    </w:p>
    <w:p w:rsidR="000535F7" w:rsidRPr="00663AE9" w:rsidRDefault="000535F7" w:rsidP="00D73884">
      <w:pPr>
        <w:numPr>
          <w:ilvl w:val="0"/>
          <w:numId w:val="2"/>
        </w:numPr>
        <w:rPr>
          <w:rFonts w:ascii="細明體" w:eastAsia="細明體" w:hAnsi="細明體" w:hint="eastAsia"/>
          <w:sz w:val="20"/>
          <w:szCs w:val="20"/>
        </w:rPr>
      </w:pPr>
      <w:r w:rsidRPr="00663AE9">
        <w:rPr>
          <w:rFonts w:ascii="細明體" w:eastAsia="細明體" w:hAnsi="細明體" w:hint="eastAsia"/>
          <w:sz w:val="20"/>
          <w:szCs w:val="20"/>
        </w:rPr>
        <w:t xml:space="preserve">使用檔案 </w:t>
      </w:r>
      <w:r w:rsidRPr="00663AE9">
        <w:rPr>
          <w:rFonts w:ascii="細明體" w:eastAsia="細明體" w:hAnsi="細明體"/>
          <w:sz w:val="20"/>
          <w:szCs w:val="20"/>
        </w:rPr>
        <w:sym w:font="Wingdings" w:char="00E8"/>
      </w:r>
      <w:r w:rsidRPr="00663AE9">
        <w:rPr>
          <w:rFonts w:ascii="細明體" w:eastAsia="細明體" w:hAnsi="細明體" w:hint="eastAsia"/>
          <w:sz w:val="20"/>
          <w:szCs w:val="20"/>
        </w:rPr>
        <w:t xml:space="preserve"> </w:t>
      </w:r>
      <w:r w:rsidRPr="00663AE9">
        <w:rPr>
          <w:rFonts w:ascii="細明體" w:eastAsia="細明體" w:hAnsi="細明體" w:hint="eastAsia"/>
          <w:color w:val="0000FF"/>
          <w:sz w:val="20"/>
          <w:szCs w:val="20"/>
        </w:rPr>
        <w:t>列出所有會用到的檔案</w:t>
      </w:r>
    </w:p>
    <w:tbl>
      <w:tblPr>
        <w:tblW w:w="72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816"/>
        <w:gridCol w:w="2694"/>
      </w:tblGrid>
      <w:tr w:rsidR="000535F7" w:rsidRPr="00663AE9" w:rsidTr="000535F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63AE9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63AE9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63AE9" w:rsidRDefault="000535F7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0535F7" w:rsidRPr="00663AE9" w:rsidTr="000535F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5F7" w:rsidRPr="00663AE9" w:rsidRDefault="000535F7" w:rsidP="00D73884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63AE9" w:rsidRDefault="005201D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學團專案基本資料蒐集檔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35F7" w:rsidRPr="00663AE9" w:rsidRDefault="005201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DTAAA310</w:t>
            </w:r>
          </w:p>
        </w:tc>
      </w:tr>
      <w:tr w:rsidR="005201D9" w:rsidRPr="00663AE9" w:rsidTr="000535F7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D9" w:rsidRPr="00663AE9" w:rsidRDefault="005201D9" w:rsidP="00D73884">
            <w:pPr>
              <w:numPr>
                <w:ilvl w:val="0"/>
                <w:numId w:val="4"/>
              </w:num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3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D9" w:rsidRPr="00663AE9" w:rsidRDefault="005201D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學團專案殘廢項目檔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1D9" w:rsidRPr="00663AE9" w:rsidRDefault="005201D9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DTAAA311</w:t>
            </w:r>
          </w:p>
        </w:tc>
      </w:tr>
    </w:tbl>
    <w:p w:rsidR="000535F7" w:rsidRPr="00663AE9" w:rsidRDefault="000535F7" w:rsidP="000535F7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0535F7" w:rsidRPr="00663AE9" w:rsidRDefault="000535F7" w:rsidP="000535F7">
      <w:pPr>
        <w:rPr>
          <w:rFonts w:ascii="細明體" w:eastAsia="細明體" w:hAnsi="細明體" w:hint="eastAsia"/>
          <w:sz w:val="20"/>
          <w:szCs w:val="20"/>
        </w:rPr>
      </w:pPr>
    </w:p>
    <w:p w:rsidR="006548E8" w:rsidRPr="00663AE9" w:rsidRDefault="000535F7" w:rsidP="00D73884">
      <w:pPr>
        <w:numPr>
          <w:ilvl w:val="0"/>
          <w:numId w:val="5"/>
        </w:numPr>
        <w:rPr>
          <w:rFonts w:ascii="細明體" w:eastAsia="細明體" w:hAnsi="細明體" w:hint="eastAsia"/>
          <w:sz w:val="20"/>
          <w:szCs w:val="20"/>
        </w:rPr>
      </w:pPr>
      <w:r w:rsidRPr="00663AE9">
        <w:rPr>
          <w:rFonts w:ascii="細明體" w:eastAsia="細明體" w:hAnsi="細明體" w:hint="eastAsia"/>
          <w:sz w:val="20"/>
          <w:szCs w:val="20"/>
        </w:rPr>
        <w:t>畫面</w:t>
      </w:r>
      <w:r w:rsidR="005201D9" w:rsidRPr="00663AE9">
        <w:rPr>
          <w:rFonts w:ascii="細明體" w:eastAsia="細明體" w:hAnsi="細明體" w:hint="eastAsia"/>
          <w:sz w:val="20"/>
          <w:szCs w:val="20"/>
        </w:rPr>
        <w:t>AAA3_0100</w:t>
      </w:r>
      <w:r w:rsidRPr="00663AE9">
        <w:rPr>
          <w:rFonts w:ascii="細明體" w:eastAsia="細明體" w:hAnsi="細明體" w:hint="eastAsia"/>
          <w:sz w:val="20"/>
          <w:szCs w:val="20"/>
        </w:rPr>
        <w:t>圖1</w:t>
      </w:r>
      <w:r w:rsidRPr="00663AE9">
        <w:rPr>
          <w:rFonts w:ascii="細明體" w:eastAsia="細明體" w:hAnsi="細明體" w:hint="eastAsia"/>
          <w:noProof/>
          <w:sz w:val="20"/>
          <w:szCs w:val="20"/>
        </w:rPr>
        <w:t xml:space="preserve"> </w:t>
      </w:r>
    </w:p>
    <w:p w:rsidR="006548E8" w:rsidRPr="00663AE9" w:rsidRDefault="006548E8" w:rsidP="006548E8">
      <w:pPr>
        <w:rPr>
          <w:rFonts w:ascii="細明體" w:eastAsia="細明體" w:hAnsi="細明體" w:hint="eastAsia"/>
          <w:noProof/>
          <w:sz w:val="20"/>
          <w:szCs w:val="20"/>
        </w:rPr>
      </w:pPr>
      <w:r w:rsidRPr="00663AE9">
        <w:rPr>
          <w:rFonts w:ascii="細明體" w:eastAsia="細明體" w:hAnsi="細明體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25pt;height:251.25pt">
            <v:imagedata r:id="rId8" o:title=""/>
          </v:shape>
        </w:pict>
      </w:r>
    </w:p>
    <w:p w:rsidR="000535F7" w:rsidRPr="00663AE9" w:rsidRDefault="006548E8" w:rsidP="006548E8">
      <w:pPr>
        <w:rPr>
          <w:rFonts w:ascii="細明體" w:eastAsia="細明體" w:hAnsi="細明體" w:hint="eastAsia"/>
          <w:sz w:val="20"/>
          <w:szCs w:val="20"/>
        </w:rPr>
      </w:pPr>
      <w:r w:rsidRPr="00663AE9">
        <w:rPr>
          <w:rFonts w:ascii="細明體" w:eastAsia="細明體" w:hAnsi="細明體"/>
          <w:noProof/>
          <w:sz w:val="20"/>
          <w:szCs w:val="20"/>
        </w:rPr>
        <w:pict>
          <v:shape id="_x0000_i1026" type="#_x0000_t75" style="width:512.25pt;height:13.5pt">
            <v:imagedata r:id="rId9" o:title=""/>
          </v:shape>
        </w:pict>
      </w:r>
      <w:r w:rsidR="004F47C2" w:rsidRPr="00663AE9">
        <w:rPr>
          <w:rFonts w:ascii="細明體" w:eastAsia="細明體" w:hAnsi="細明體"/>
          <w:noProof/>
          <w:sz w:val="20"/>
          <w:szCs w:val="20"/>
        </w:rPr>
        <w:t xml:space="preserve"> </w:t>
      </w:r>
      <w:r w:rsidR="000535F7" w:rsidRPr="00663AE9">
        <w:rPr>
          <w:rFonts w:ascii="細明體" w:eastAsia="細明體" w:hAnsi="細明體" w:hint="eastAsia"/>
          <w:sz w:val="20"/>
          <w:szCs w:val="20"/>
          <w:u w:val="single"/>
        </w:rPr>
        <w:br w:type="page"/>
      </w:r>
      <w:r w:rsidR="000535F7" w:rsidRPr="00663AE9">
        <w:rPr>
          <w:rFonts w:ascii="細明體" w:eastAsia="細明體" w:hAnsi="細明體" w:hint="eastAsia"/>
          <w:sz w:val="20"/>
          <w:szCs w:val="20"/>
          <w:u w:val="single"/>
        </w:rPr>
        <w:lastRenderedPageBreak/>
        <w:t>說明</w:t>
      </w:r>
    </w:p>
    <w:p w:rsidR="000535F7" w:rsidRPr="00663AE9" w:rsidRDefault="000535F7" w:rsidP="00D7388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/>
          <w:bCs/>
          <w:color w:val="008000"/>
          <w:lang w:eastAsia="zh-TW"/>
        </w:rPr>
        <w:t>畫面</w:t>
      </w:r>
    </w:p>
    <w:p w:rsidR="000535F7" w:rsidRPr="00663AE9" w:rsidRDefault="000535F7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如圖1</w:t>
      </w:r>
    </w:p>
    <w:p w:rsidR="000535F7" w:rsidRPr="00663AE9" w:rsidRDefault="00CE2558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畫面起始</w:t>
      </w:r>
      <w:r w:rsidR="000535F7" w:rsidRPr="00663AE9">
        <w:rPr>
          <w:rFonts w:ascii="細明體" w:eastAsia="細明體" w:hAnsi="細明體" w:hint="eastAsia"/>
          <w:bCs/>
          <w:lang w:eastAsia="zh-TW"/>
        </w:rPr>
        <w:t>：</w:t>
      </w:r>
      <w:r w:rsidR="00336817" w:rsidRPr="00663AE9">
        <w:rPr>
          <w:rFonts w:ascii="細明體" w:eastAsia="細明體" w:hAnsi="細明體" w:hint="eastAsia"/>
          <w:bCs/>
          <w:lang w:eastAsia="zh-TW"/>
        </w:rPr>
        <w:t xml:space="preserve"> </w:t>
      </w:r>
    </w:p>
    <w:p w:rsidR="009769C3" w:rsidRPr="00663AE9" w:rsidRDefault="00336817" w:rsidP="009769C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畫面所有可輸入欄位清空</w:t>
      </w:r>
    </w:p>
    <w:p w:rsidR="000535F7" w:rsidRPr="00663AE9" w:rsidRDefault="000535F7" w:rsidP="00D7388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/>
          <w:bCs/>
          <w:color w:val="008000"/>
          <w:lang w:eastAsia="zh-TW"/>
        </w:rPr>
        <w:t xml:space="preserve">查詢 </w:t>
      </w:r>
    </w:p>
    <w:p w:rsidR="000535F7" w:rsidRPr="00663AE9" w:rsidRDefault="000535F7" w:rsidP="00D7388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檢核:</w:t>
      </w:r>
    </w:p>
    <w:p w:rsidR="009769C3" w:rsidRPr="00663AE9" w:rsidRDefault="009769C3" w:rsidP="00CE25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若從</w:t>
      </w:r>
      <w:r w:rsidR="00BF2E59" w:rsidRPr="00663AE9">
        <w:rPr>
          <w:rFonts w:ascii="細明體" w:eastAsia="細明體" w:hAnsi="細明體" w:hint="eastAsia"/>
          <w:bCs/>
          <w:lang w:eastAsia="zh-TW"/>
        </w:rPr>
        <w:t>其他畫面(AAA3_0200 或 AAA3_0300)連結過來</w:t>
      </w:r>
    </w:p>
    <w:p w:rsidR="009769C3" w:rsidRPr="00663AE9" w:rsidRDefault="009769C3" w:rsidP="009769C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事故者ID:</w:t>
      </w:r>
      <w:r w:rsidR="001B5974" w:rsidRPr="00663AE9">
        <w:rPr>
          <w:rFonts w:ascii="細明體" w:eastAsia="細明體" w:hAnsi="細明體" w:hint="eastAsia"/>
          <w:bCs/>
          <w:lang w:eastAsia="zh-TW"/>
        </w:rPr>
        <w:t>其他畫面</w:t>
      </w:r>
      <w:r w:rsidRPr="00663AE9">
        <w:rPr>
          <w:rFonts w:ascii="細明體" w:eastAsia="細明體" w:hAnsi="細明體" w:hint="eastAsia"/>
          <w:bCs/>
          <w:lang w:eastAsia="zh-TW"/>
        </w:rPr>
        <w:t>連結參數.事故者ID</w:t>
      </w:r>
    </w:p>
    <w:p w:rsidR="00596EC7" w:rsidRPr="00663AE9" w:rsidRDefault="00596EC7" w:rsidP="00596EC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不能為空值，自動轉大寫</w:t>
      </w:r>
    </w:p>
    <w:p w:rsidR="009769C3" w:rsidRPr="00663AE9" w:rsidRDefault="009769C3" w:rsidP="009769C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事故日期:</w:t>
      </w:r>
      <w:r w:rsidR="001B5974" w:rsidRPr="00663AE9">
        <w:rPr>
          <w:rFonts w:ascii="細明體" w:eastAsia="細明體" w:hAnsi="細明體" w:hint="eastAsia"/>
          <w:bCs/>
          <w:lang w:eastAsia="zh-TW"/>
        </w:rPr>
        <w:t>其他畫面</w:t>
      </w:r>
      <w:r w:rsidRPr="00663AE9">
        <w:rPr>
          <w:rFonts w:ascii="細明體" w:eastAsia="細明體" w:hAnsi="細明體" w:hint="eastAsia"/>
          <w:bCs/>
          <w:lang w:eastAsia="zh-TW"/>
        </w:rPr>
        <w:t>連結參數.事故者日期</w:t>
      </w:r>
    </w:p>
    <w:p w:rsidR="00596EC7" w:rsidRPr="00663AE9" w:rsidRDefault="00596EC7" w:rsidP="00596EC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不能為空值，且為有效日期格式</w:t>
      </w:r>
    </w:p>
    <w:p w:rsidR="001B5974" w:rsidRPr="00663AE9" w:rsidRDefault="001B5974" w:rsidP="009769C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匯款日期: 其他畫面連結參數.匯款日期</w:t>
      </w:r>
    </w:p>
    <w:p w:rsidR="00596EC7" w:rsidRPr="00663AE9" w:rsidRDefault="00596EC7" w:rsidP="00596EC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不能為空值，且為有效日期格式</w:t>
      </w:r>
    </w:p>
    <w:p w:rsidR="009769C3" w:rsidRPr="00663AE9" w:rsidRDefault="009769C3" w:rsidP="009769C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$</w:t>
      </w:r>
      <w:r w:rsidR="001B5974" w:rsidRPr="00663AE9">
        <w:rPr>
          <w:rFonts w:ascii="細明體" w:eastAsia="細明體" w:hAnsi="細明體" w:hint="eastAsia"/>
          <w:bCs/>
          <w:lang w:eastAsia="zh-TW"/>
        </w:rPr>
        <w:t>其他畫面</w:t>
      </w:r>
      <w:r w:rsidRPr="00663AE9">
        <w:rPr>
          <w:rFonts w:ascii="細明體" w:eastAsia="細明體" w:hAnsi="細明體" w:hint="eastAsia"/>
          <w:bCs/>
          <w:lang w:eastAsia="zh-TW"/>
        </w:rPr>
        <w:t>連結</w:t>
      </w:r>
      <w:r w:rsidR="001B5974" w:rsidRPr="00663AE9">
        <w:rPr>
          <w:rFonts w:ascii="細明體" w:eastAsia="細明體" w:hAnsi="細明體" w:hint="eastAsia"/>
          <w:bCs/>
          <w:lang w:eastAsia="zh-TW"/>
        </w:rPr>
        <w:t>過來</w:t>
      </w:r>
      <w:r w:rsidRPr="00663AE9">
        <w:rPr>
          <w:rFonts w:ascii="細明體" w:eastAsia="細明體" w:hAnsi="細明體" w:hint="eastAsia"/>
          <w:bCs/>
          <w:lang w:eastAsia="zh-TW"/>
        </w:rPr>
        <w:t xml:space="preserve"> = TRUE</w:t>
      </w:r>
    </w:p>
    <w:p w:rsidR="00255E4F" w:rsidRPr="00663AE9" w:rsidRDefault="00255E4F" w:rsidP="009769C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自動執行查詢動作</w:t>
      </w:r>
    </w:p>
    <w:p w:rsidR="00CF7896" w:rsidRPr="00663AE9" w:rsidRDefault="00CF7896" w:rsidP="00CF7896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若是畫面自己啟動</w:t>
      </w:r>
    </w:p>
    <w:p w:rsidR="00CF7896" w:rsidRPr="00663AE9" w:rsidRDefault="00CF7896" w:rsidP="00CF789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事故者ID:不能為空值</w:t>
      </w:r>
      <w:r w:rsidR="003212E7" w:rsidRPr="00663AE9">
        <w:rPr>
          <w:rFonts w:ascii="細明體" w:eastAsia="細明體" w:hAnsi="細明體" w:hint="eastAsia"/>
          <w:bCs/>
          <w:lang w:eastAsia="zh-TW"/>
        </w:rPr>
        <w:t>，自動轉大寫</w:t>
      </w:r>
    </w:p>
    <w:p w:rsidR="00CF7896" w:rsidRPr="00663AE9" w:rsidRDefault="00CF7896" w:rsidP="00CF789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事故日期:不能為空值，且為有效日期格式</w:t>
      </w:r>
    </w:p>
    <w:p w:rsidR="001B5974" w:rsidRPr="00663AE9" w:rsidRDefault="001B5974" w:rsidP="001B597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匯款日期:不能為空值，且為有效日期格式</w:t>
      </w:r>
    </w:p>
    <w:p w:rsidR="00CF7896" w:rsidRDefault="001B5974" w:rsidP="00CF789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 xml:space="preserve">$其他畫面連結過來 = </w:t>
      </w:r>
      <w:r w:rsidR="00CF7896" w:rsidRPr="00663AE9">
        <w:rPr>
          <w:rFonts w:ascii="細明體" w:eastAsia="細明體" w:hAnsi="細明體" w:hint="eastAsia"/>
          <w:bCs/>
          <w:lang w:eastAsia="zh-TW"/>
        </w:rPr>
        <w:t>FALSE</w:t>
      </w:r>
    </w:p>
    <w:p w:rsidR="000D28E7" w:rsidRPr="00663AE9" w:rsidRDefault="000D28E7" w:rsidP="000D28E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CALL</w:t>
      </w:r>
      <w:r w:rsidR="00596EC7" w:rsidRPr="00663AE9">
        <w:rPr>
          <w:rFonts w:ascii="細明體" w:eastAsia="細明體" w:hAnsi="細明體" w:hint="eastAsia"/>
          <w:lang w:eastAsia="zh-TW"/>
        </w:rPr>
        <w:t>學團專案基本資料蒐集檔維護模組</w:t>
      </w:r>
      <w:r w:rsidR="00596EC7" w:rsidRPr="00663AE9">
        <w:rPr>
          <w:rFonts w:ascii="細明體" w:eastAsia="細明體" w:hAnsi="細明體" w:cs="Arial" w:hint="eastAsia"/>
          <w:lang w:eastAsia="zh-TW"/>
        </w:rPr>
        <w:t>AA_A3</w:t>
      </w:r>
      <w:r w:rsidRPr="00663AE9">
        <w:rPr>
          <w:rFonts w:ascii="細明體" w:eastAsia="細明體" w:hAnsi="細明體" w:cs="Arial" w:hint="eastAsia"/>
          <w:lang w:eastAsia="zh-TW"/>
        </w:rPr>
        <w:t>Z001.查詢</w:t>
      </w:r>
      <w:r w:rsidR="00596EC7" w:rsidRPr="00663AE9">
        <w:rPr>
          <w:rFonts w:ascii="細明體" w:eastAsia="細明體" w:hAnsi="細明體" w:cs="Arial" w:hint="eastAsia"/>
          <w:lang w:eastAsia="zh-TW"/>
        </w:rPr>
        <w:t>()</w:t>
      </w:r>
      <w:r w:rsidRPr="00663AE9">
        <w:rPr>
          <w:rFonts w:ascii="細明體" w:eastAsia="細明體" w:hAnsi="細明體" w:cs="Arial" w:hint="eastAsia"/>
          <w:lang w:eastAsia="zh-TW"/>
        </w:rPr>
        <w:t>，BY參數:</w:t>
      </w:r>
    </w:p>
    <w:p w:rsidR="00596EC7" w:rsidRPr="00663AE9" w:rsidRDefault="00596EC7" w:rsidP="00596EC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$其他畫面連結過來 = TRUE</w:t>
      </w:r>
    </w:p>
    <w:p w:rsidR="000D28E7" w:rsidRPr="00663AE9" w:rsidRDefault="000D28E7" w:rsidP="00596EC7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663AE9">
        <w:rPr>
          <w:rFonts w:ascii="細明體" w:eastAsia="細明體" w:hAnsi="細明體" w:hint="eastAsia"/>
          <w:sz w:val="20"/>
          <w:szCs w:val="20"/>
        </w:rPr>
        <w:t>事故者ID</w:t>
      </w:r>
      <w:r w:rsidRPr="00663AE9">
        <w:rPr>
          <w:rFonts w:ascii="細明體" w:eastAsia="細明體" w:hAnsi="細明體" w:cs="Arial" w:hint="eastAsia"/>
          <w:sz w:val="20"/>
          <w:szCs w:val="20"/>
        </w:rPr>
        <w:t>:同</w:t>
      </w:r>
      <w:r w:rsidR="00596EC7" w:rsidRPr="00663AE9">
        <w:rPr>
          <w:rFonts w:ascii="細明體" w:eastAsia="細明體" w:hAnsi="細明體" w:hint="eastAsia"/>
          <w:bCs/>
          <w:sz w:val="20"/>
          <w:szCs w:val="20"/>
        </w:rPr>
        <w:t>其他畫面連結參數</w:t>
      </w:r>
    </w:p>
    <w:p w:rsidR="000D28E7" w:rsidRPr="00663AE9" w:rsidRDefault="000D28E7" w:rsidP="00596EC7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663AE9">
        <w:rPr>
          <w:rFonts w:ascii="細明體" w:eastAsia="細明體" w:hAnsi="細明體" w:cs="Arial" w:hint="eastAsia"/>
          <w:sz w:val="20"/>
          <w:szCs w:val="20"/>
        </w:rPr>
        <w:t>事故日期:同</w:t>
      </w:r>
      <w:r w:rsidR="00596EC7" w:rsidRPr="00663AE9">
        <w:rPr>
          <w:rFonts w:ascii="細明體" w:eastAsia="細明體" w:hAnsi="細明體" w:hint="eastAsia"/>
          <w:bCs/>
          <w:sz w:val="20"/>
          <w:szCs w:val="20"/>
        </w:rPr>
        <w:t>其他畫面連結參數</w:t>
      </w:r>
    </w:p>
    <w:p w:rsidR="00596EC7" w:rsidRPr="00663AE9" w:rsidRDefault="00596EC7" w:rsidP="00596EC7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663AE9">
        <w:rPr>
          <w:rFonts w:ascii="細明體" w:eastAsia="細明體" w:hAnsi="細明體" w:hint="eastAsia"/>
          <w:bCs/>
          <w:sz w:val="20"/>
          <w:szCs w:val="20"/>
        </w:rPr>
        <w:t>匯款日期:</w:t>
      </w:r>
      <w:r w:rsidRPr="00663AE9">
        <w:rPr>
          <w:rFonts w:ascii="細明體" w:eastAsia="細明體" w:hAnsi="細明體" w:cs="Arial" w:hint="eastAsia"/>
          <w:sz w:val="20"/>
          <w:szCs w:val="20"/>
        </w:rPr>
        <w:t xml:space="preserve"> 同</w:t>
      </w:r>
      <w:r w:rsidRPr="00663AE9">
        <w:rPr>
          <w:rFonts w:ascii="細明體" w:eastAsia="細明體" w:hAnsi="細明體" w:hint="eastAsia"/>
          <w:bCs/>
          <w:sz w:val="20"/>
          <w:szCs w:val="20"/>
        </w:rPr>
        <w:t>其他畫面連結參數</w:t>
      </w:r>
    </w:p>
    <w:p w:rsidR="00596EC7" w:rsidRPr="00663AE9" w:rsidRDefault="00596EC7" w:rsidP="00596EC7">
      <w:pPr>
        <w:widowControl w:val="0"/>
        <w:numPr>
          <w:ilvl w:val="2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663AE9">
        <w:rPr>
          <w:rFonts w:ascii="細明體" w:eastAsia="細明體" w:hAnsi="細明體" w:hint="eastAsia"/>
          <w:bCs/>
          <w:sz w:val="20"/>
          <w:szCs w:val="20"/>
        </w:rPr>
        <w:t>$其他畫面連結過來 = FALSE</w:t>
      </w:r>
    </w:p>
    <w:p w:rsidR="00596EC7" w:rsidRPr="00663AE9" w:rsidRDefault="00596EC7" w:rsidP="00596EC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事故者ID:同畫面輸入</w:t>
      </w:r>
    </w:p>
    <w:p w:rsidR="00596EC7" w:rsidRPr="00663AE9" w:rsidRDefault="00596EC7" w:rsidP="00596EC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事故日期: 同畫面輸入</w:t>
      </w:r>
    </w:p>
    <w:p w:rsidR="00596EC7" w:rsidRPr="00663AE9" w:rsidRDefault="00596EC7" w:rsidP="00596EC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匯款日期: 同畫面輸入</w:t>
      </w:r>
    </w:p>
    <w:p w:rsidR="009769C3" w:rsidRPr="00663AE9" w:rsidRDefault="00E53A09" w:rsidP="009769C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若模組回傳 查無資料，</w:t>
      </w:r>
      <w:r w:rsidR="009769C3" w:rsidRPr="00663AE9">
        <w:rPr>
          <w:rFonts w:ascii="細明體" w:eastAsia="細明體" w:hAnsi="細明體" w:hint="eastAsia"/>
          <w:bCs/>
          <w:lang w:eastAsia="zh-TW"/>
        </w:rPr>
        <w:t xml:space="preserve"> </w:t>
      </w:r>
    </w:p>
    <w:p w:rsidR="00381A5E" w:rsidRPr="00663AE9" w:rsidRDefault="00381A5E" w:rsidP="006B6E22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cs="Arial" w:hint="eastAsia"/>
          <w:bCs/>
          <w:lang w:eastAsia="zh-TW"/>
        </w:rPr>
        <w:t xml:space="preserve">顯示訊息 </w:t>
      </w:r>
      <w:r w:rsidRPr="00663AE9">
        <w:rPr>
          <w:rFonts w:ascii="細明體" w:eastAsia="細明體" w:hAnsi="細明體" w:cs="Arial"/>
          <w:bCs/>
          <w:lang w:eastAsia="zh-TW"/>
        </w:rPr>
        <w:t>“</w:t>
      </w:r>
      <w:r w:rsidRPr="00663AE9">
        <w:rPr>
          <w:rFonts w:ascii="細明體" w:eastAsia="細明體" w:hAnsi="細明體" w:cs="Arial" w:hint="eastAsia"/>
          <w:bCs/>
          <w:lang w:eastAsia="zh-TW"/>
        </w:rPr>
        <w:t>查詢完成。無</w:t>
      </w:r>
      <w:r w:rsidR="006B6E22" w:rsidRPr="00663AE9">
        <w:rPr>
          <w:rFonts w:ascii="細明體" w:eastAsia="細明體" w:hAnsi="細明體" w:hint="eastAsia"/>
          <w:lang w:eastAsia="zh-TW"/>
        </w:rPr>
        <w:t>學團專案基本資料蒐集檔資料</w:t>
      </w:r>
      <w:r w:rsidR="00A51099" w:rsidRPr="00663AE9">
        <w:rPr>
          <w:rFonts w:ascii="細明體" w:eastAsia="細明體" w:hAnsi="細明體" w:cs="Arial" w:hint="eastAsia"/>
          <w:bCs/>
          <w:lang w:eastAsia="zh-TW"/>
        </w:rPr>
        <w:t>，請新增。</w:t>
      </w:r>
      <w:r w:rsidRPr="00663AE9">
        <w:rPr>
          <w:rFonts w:ascii="細明體" w:eastAsia="細明體" w:hAnsi="細明體" w:cs="Arial"/>
          <w:bCs/>
          <w:lang w:eastAsia="zh-TW"/>
        </w:rPr>
        <w:t>”</w:t>
      </w:r>
    </w:p>
    <w:p w:rsidR="00381A5E" w:rsidRPr="00663AE9" w:rsidRDefault="00381A5E" w:rsidP="00381A5E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cs="Arial" w:hint="eastAsia"/>
          <w:bCs/>
          <w:lang w:eastAsia="zh-TW"/>
        </w:rPr>
        <w:t>【刪除】、【</w:t>
      </w:r>
      <w:r w:rsidR="006B6E22" w:rsidRPr="00663AE9">
        <w:rPr>
          <w:rFonts w:ascii="細明體" w:eastAsia="細明體" w:hAnsi="細明體" w:cs="Arial" w:hint="eastAsia"/>
          <w:bCs/>
          <w:lang w:eastAsia="zh-TW"/>
        </w:rPr>
        <w:t>修改</w:t>
      </w:r>
      <w:r w:rsidRPr="00663AE9">
        <w:rPr>
          <w:rFonts w:ascii="細明體" w:eastAsia="細明體" w:hAnsi="細明體" w:cs="Arial" w:hint="eastAsia"/>
          <w:bCs/>
          <w:lang w:eastAsia="zh-TW"/>
        </w:rPr>
        <w:t>】DISABLED</w:t>
      </w:r>
      <w:r w:rsidR="006B6E22" w:rsidRPr="00663AE9">
        <w:rPr>
          <w:rFonts w:ascii="細明體" w:eastAsia="細明體" w:hAnsi="細明體" w:cs="Arial" w:hint="eastAsia"/>
          <w:bCs/>
          <w:lang w:eastAsia="zh-TW"/>
        </w:rPr>
        <w:t>，【新增</w:t>
      </w:r>
      <w:r w:rsidRPr="00663AE9">
        <w:rPr>
          <w:rFonts w:ascii="細明體" w:eastAsia="細明體" w:hAnsi="細明體" w:cs="Arial" w:hint="eastAsia"/>
          <w:bCs/>
          <w:lang w:eastAsia="zh-TW"/>
        </w:rPr>
        <w:t>】、【查詢】ENABLED</w:t>
      </w:r>
    </w:p>
    <w:p w:rsidR="00381A5E" w:rsidRPr="00663AE9" w:rsidRDefault="00E53A09" w:rsidP="00381A5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cs="Arial" w:hint="eastAsia"/>
          <w:lang w:eastAsia="zh-TW"/>
        </w:rPr>
        <w:t xml:space="preserve">若模組有誤，顯示錯誤訊息 </w:t>
      </w:r>
      <w:r w:rsidRPr="00663AE9">
        <w:rPr>
          <w:rFonts w:ascii="細明體" w:eastAsia="細明體" w:hAnsi="細明體" w:cs="Arial"/>
          <w:lang w:eastAsia="zh-TW"/>
        </w:rPr>
        <w:t>“</w:t>
      </w:r>
      <w:r w:rsidRPr="00663AE9">
        <w:rPr>
          <w:rFonts w:ascii="細明體" w:eastAsia="細明體" w:hAnsi="細明體" w:hint="eastAsia"/>
          <w:bCs/>
          <w:lang w:eastAsia="zh-TW"/>
        </w:rPr>
        <w:t>查詢</w:t>
      </w:r>
      <w:r w:rsidR="006B6E22" w:rsidRPr="00663AE9">
        <w:rPr>
          <w:rFonts w:ascii="細明體" w:eastAsia="細明體" w:hAnsi="細明體" w:cs="Arial" w:hint="eastAsia"/>
          <w:lang w:eastAsia="zh-TW"/>
        </w:rPr>
        <w:t>學團專案基本資料蒐集檔</w:t>
      </w:r>
      <w:r w:rsidRPr="00663AE9">
        <w:rPr>
          <w:rFonts w:ascii="細明體" w:eastAsia="細明體" w:hAnsi="細明體" w:cs="Arial" w:hint="eastAsia"/>
          <w:lang w:eastAsia="zh-TW"/>
        </w:rPr>
        <w:t>錯誤</w:t>
      </w:r>
      <w:r w:rsidR="00381A5E" w:rsidRPr="00663AE9">
        <w:rPr>
          <w:rFonts w:ascii="細明體" w:eastAsia="細明體" w:hAnsi="細明體" w:cs="Arial" w:hint="eastAsia"/>
          <w:bCs/>
          <w:lang w:eastAsia="zh-TW"/>
        </w:rPr>
        <w:t>,無法修改。事故者ID:</w:t>
      </w:r>
      <w:r w:rsidR="00381A5E" w:rsidRPr="00663AE9">
        <w:rPr>
          <w:rFonts w:ascii="細明體" w:eastAsia="細明體" w:hAnsi="細明體" w:cs="Arial"/>
          <w:lang w:eastAsia="zh-TW"/>
        </w:rPr>
        <w:t>”</w:t>
      </w:r>
      <w:r w:rsidR="00381A5E" w:rsidRPr="00663AE9">
        <w:rPr>
          <w:rFonts w:ascii="細明體" w:eastAsia="細明體" w:hAnsi="細明體" w:cs="Arial" w:hint="eastAsia"/>
          <w:lang w:eastAsia="zh-TW"/>
        </w:rPr>
        <w:t>+</w:t>
      </w:r>
      <w:r w:rsidR="00381A5E" w:rsidRPr="00663AE9">
        <w:rPr>
          <w:rFonts w:ascii="細明體" w:eastAsia="細明體" w:hAnsi="細明體" w:cs="Arial" w:hint="eastAsia"/>
          <w:bCs/>
          <w:lang w:eastAsia="zh-TW"/>
        </w:rPr>
        <w:t xml:space="preserve">事故者ID+ </w:t>
      </w:r>
      <w:r w:rsidR="00381A5E" w:rsidRPr="00663AE9">
        <w:rPr>
          <w:rFonts w:ascii="細明體" w:eastAsia="細明體" w:hAnsi="細明體" w:cs="Arial"/>
          <w:bCs/>
          <w:lang w:eastAsia="zh-TW"/>
        </w:rPr>
        <w:t>“</w:t>
      </w:r>
      <w:r w:rsidR="00381A5E" w:rsidRPr="00663AE9">
        <w:rPr>
          <w:rFonts w:ascii="細明體" w:eastAsia="細明體" w:hAnsi="細明體" w:cs="Arial" w:hint="eastAsia"/>
          <w:bCs/>
          <w:lang w:eastAsia="zh-TW"/>
        </w:rPr>
        <w:t xml:space="preserve"> 事故日期:</w:t>
      </w:r>
      <w:r w:rsidR="00381A5E" w:rsidRPr="00663AE9">
        <w:rPr>
          <w:rFonts w:ascii="細明體" w:eastAsia="細明體" w:hAnsi="細明體" w:cs="Arial"/>
          <w:bCs/>
          <w:lang w:eastAsia="zh-TW"/>
        </w:rPr>
        <w:t>”</w:t>
      </w:r>
      <w:r w:rsidR="00381A5E" w:rsidRPr="00663AE9">
        <w:rPr>
          <w:rFonts w:ascii="細明體" w:eastAsia="細明體" w:hAnsi="細明體" w:cs="Arial" w:hint="eastAsia"/>
          <w:bCs/>
          <w:lang w:eastAsia="zh-TW"/>
        </w:rPr>
        <w:t xml:space="preserve"> + 事故日期</w:t>
      </w:r>
      <w:r w:rsidR="006B6E22" w:rsidRPr="00663AE9">
        <w:rPr>
          <w:rFonts w:ascii="細明體" w:eastAsia="細明體" w:hAnsi="細明體" w:cs="Arial" w:hint="eastAsia"/>
          <w:bCs/>
          <w:lang w:eastAsia="zh-TW"/>
        </w:rPr>
        <w:t>+</w:t>
      </w:r>
      <w:r w:rsidR="006B6E22" w:rsidRPr="00663AE9">
        <w:rPr>
          <w:rFonts w:ascii="細明體" w:eastAsia="細明體" w:hAnsi="細明體" w:cs="Arial"/>
          <w:bCs/>
          <w:lang w:eastAsia="zh-TW"/>
        </w:rPr>
        <w:t>“</w:t>
      </w:r>
      <w:r w:rsidR="006B6E22" w:rsidRPr="00663AE9">
        <w:rPr>
          <w:rFonts w:ascii="細明體" w:eastAsia="細明體" w:hAnsi="細明體" w:cs="Arial" w:hint="eastAsia"/>
          <w:bCs/>
          <w:lang w:eastAsia="zh-TW"/>
        </w:rPr>
        <w:t xml:space="preserve"> 匯款日期:</w:t>
      </w:r>
      <w:r w:rsidR="006B6E22" w:rsidRPr="00663AE9">
        <w:rPr>
          <w:rFonts w:ascii="細明體" w:eastAsia="細明體" w:hAnsi="細明體" w:cs="Arial"/>
          <w:bCs/>
          <w:lang w:eastAsia="zh-TW"/>
        </w:rPr>
        <w:t>”</w:t>
      </w:r>
      <w:r w:rsidR="006B6E22" w:rsidRPr="00663AE9">
        <w:rPr>
          <w:rFonts w:ascii="細明體" w:eastAsia="細明體" w:hAnsi="細明體" w:cs="Arial" w:hint="eastAsia"/>
          <w:bCs/>
          <w:lang w:eastAsia="zh-TW"/>
        </w:rPr>
        <w:t xml:space="preserve"> + 匯款日期</w:t>
      </w:r>
    </w:p>
    <w:p w:rsidR="00717074" w:rsidRPr="00663AE9" w:rsidRDefault="00717074" w:rsidP="0071707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cs="Arial" w:hint="eastAsia"/>
          <w:bCs/>
          <w:lang w:eastAsia="zh-TW"/>
        </w:rPr>
        <w:t>【查詢】ENABLED，【新增】、【修改】、【刪除】DISABLED</w:t>
      </w:r>
    </w:p>
    <w:p w:rsidR="00E53A09" w:rsidRPr="00BE0C5B" w:rsidRDefault="00E53A09" w:rsidP="00381A5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ins w:id="9" w:author="i9200205" w:date="2011-11-18T15:50:00Z"/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cs="Arial" w:hint="eastAsia"/>
          <w:lang w:eastAsia="zh-TW"/>
        </w:rPr>
        <w:t>若無誤，</w:t>
      </w:r>
      <w:r w:rsidR="00381A5E" w:rsidRPr="00663AE9">
        <w:rPr>
          <w:rFonts w:ascii="細明體" w:eastAsia="細明體" w:hAnsi="細明體" w:cs="Arial" w:hint="eastAsia"/>
          <w:lang w:eastAsia="zh-TW"/>
        </w:rPr>
        <w:t>顯示查詢出資料</w:t>
      </w:r>
      <w:r w:rsidR="00256A5F" w:rsidRPr="00663AE9">
        <w:rPr>
          <w:rFonts w:ascii="細明體" w:eastAsia="細明體" w:hAnsi="細明體" w:cs="Arial" w:hint="eastAsia"/>
          <w:lang w:eastAsia="zh-TW"/>
        </w:rPr>
        <w:t>(</w:t>
      </w:r>
      <w:r w:rsidR="001E4CEE" w:rsidRPr="00663AE9">
        <w:rPr>
          <w:rFonts w:ascii="細明體" w:eastAsia="細明體" w:hAnsi="細明體" w:cs="Arial" w:hint="eastAsia"/>
          <w:lang w:eastAsia="zh-TW"/>
        </w:rPr>
        <w:t>$DTAAA310</w:t>
      </w:r>
      <w:r w:rsidR="00256A5F" w:rsidRPr="00663AE9">
        <w:rPr>
          <w:rFonts w:ascii="細明體" w:eastAsia="細明體" w:hAnsi="細明體" w:cs="Arial" w:hint="eastAsia"/>
          <w:lang w:eastAsia="zh-TW"/>
        </w:rPr>
        <w:t>)</w:t>
      </w:r>
    </w:p>
    <w:p w:rsidR="00BE0C5B" w:rsidRPr="00B501CE" w:rsidRDefault="00BE0C5B" w:rsidP="00BE0C5B">
      <w:pPr>
        <w:pStyle w:val="Tabletext"/>
        <w:keepLines w:val="0"/>
        <w:numPr>
          <w:ilvl w:val="3"/>
          <w:numId w:val="6"/>
        </w:numPr>
        <w:spacing w:after="0" w:line="240" w:lineRule="auto"/>
        <w:rPr>
          <w:ins w:id="10" w:author="i9200205" w:date="2011-11-18T15:50:00Z"/>
          <w:rFonts w:ascii="細明體" w:eastAsia="細明體" w:hAnsi="細明體" w:hint="eastAsia"/>
          <w:bCs/>
          <w:lang w:eastAsia="zh-TW"/>
        </w:rPr>
        <w:pPrChange w:id="11" w:author="i9200205" w:date="2011-11-18T15:50:00Z">
          <w:pPr>
            <w:pStyle w:val="Tabletext"/>
            <w:keepLines w:val="0"/>
            <w:numPr>
              <w:ilvl w:val="1"/>
              <w:numId w:val="6"/>
            </w:numPr>
            <w:spacing w:after="0" w:line="240" w:lineRule="auto"/>
            <w:ind w:left="992" w:hanging="567"/>
          </w:pPr>
        </w:pPrChange>
      </w:pPr>
      <w:ins w:id="12" w:author="i9200205" w:date="2011-11-18T15:50:00Z">
        <w:r w:rsidRPr="00B501CE">
          <w:rPr>
            <w:rFonts w:ascii="細明體" w:eastAsia="細明體" w:hAnsi="細明體" w:cs="Arial" w:hint="eastAsia"/>
            <w:bCs/>
            <w:lang w:eastAsia="zh-TW"/>
          </w:rPr>
          <w:t>處理個資</w:t>
        </w:r>
      </w:ins>
    </w:p>
    <w:p w:rsidR="00BE0C5B" w:rsidRPr="00B501CE" w:rsidRDefault="00BE0C5B" w:rsidP="00BE0C5B">
      <w:pPr>
        <w:pStyle w:val="Tabletext"/>
        <w:keepLines w:val="0"/>
        <w:numPr>
          <w:ilvl w:val="4"/>
          <w:numId w:val="6"/>
        </w:numPr>
        <w:spacing w:after="0" w:line="240" w:lineRule="auto"/>
        <w:rPr>
          <w:ins w:id="13" w:author="i9200205" w:date="2011-11-18T15:50:00Z"/>
          <w:rFonts w:ascii="細明體" w:eastAsia="細明體" w:hAnsi="細明體" w:hint="eastAsia"/>
          <w:bCs/>
          <w:lang w:eastAsia="zh-TW"/>
        </w:rPr>
        <w:pPrChange w:id="14" w:author="i9200205" w:date="2011-11-18T15:50:00Z">
          <w:pPr>
            <w:pStyle w:val="Tabletext"/>
            <w:keepLines w:val="0"/>
            <w:numPr>
              <w:ilvl w:val="2"/>
              <w:numId w:val="6"/>
            </w:numPr>
            <w:spacing w:after="0" w:line="240" w:lineRule="auto"/>
            <w:ind w:left="1418" w:hanging="567"/>
          </w:pPr>
        </w:pPrChange>
      </w:pPr>
      <w:ins w:id="15" w:author="i9200205" w:date="2011-11-18T15:50:00Z">
        <w:r w:rsidRPr="00B501CE">
          <w:rPr>
            <w:rFonts w:ascii="細明體" w:eastAsia="細明體" w:hAnsi="細明體" w:cs="Courier New"/>
            <w:lang w:eastAsia="zh-TW"/>
          </w:rPr>
          <w:t>C</w:t>
        </w:r>
        <w:r w:rsidRPr="00B501CE">
          <w:rPr>
            <w:rFonts w:ascii="細明體" w:eastAsia="細明體" w:hAnsi="細明體" w:cs="Courier New" w:hint="eastAsia"/>
            <w:lang w:eastAsia="zh-TW"/>
          </w:rPr>
          <w:t xml:space="preserve">all </w:t>
        </w:r>
        <w:r w:rsidRPr="00B501CE">
          <w:rPr>
            <w:rFonts w:ascii="細明體" w:eastAsia="細明體" w:hAnsi="細明體" w:cs="Courier New"/>
          </w:rPr>
          <w:t>logSecurity</w:t>
        </w:r>
        <w:r w:rsidRPr="00B501CE">
          <w:rPr>
            <w:rFonts w:ascii="細明體" w:eastAsia="細明體" w:hAnsi="細明體" w:cs="Courier New" w:hint="eastAsia"/>
            <w:lang w:eastAsia="zh-TW"/>
          </w:rPr>
          <w:t>()，by紀錄欄位</w:t>
        </w:r>
      </w:ins>
    </w:p>
    <w:p w:rsidR="00BE0C5B" w:rsidRPr="00B501CE" w:rsidRDefault="00BE0C5B" w:rsidP="00BE0C5B">
      <w:pPr>
        <w:pStyle w:val="Tabletext"/>
        <w:keepLines w:val="0"/>
        <w:numPr>
          <w:ilvl w:val="5"/>
          <w:numId w:val="6"/>
        </w:numPr>
        <w:spacing w:after="0" w:line="240" w:lineRule="auto"/>
        <w:rPr>
          <w:ins w:id="16" w:author="i9200205" w:date="2011-11-18T15:50:00Z"/>
          <w:rFonts w:ascii="細明體" w:eastAsia="細明體" w:hAnsi="細明體" w:hint="eastAsia"/>
          <w:bCs/>
          <w:lang w:eastAsia="zh-TW"/>
        </w:rPr>
        <w:pPrChange w:id="17" w:author="i9200205" w:date="2011-11-18T15:50:00Z">
          <w:pPr>
            <w:pStyle w:val="Tabletext"/>
            <w:keepLines w:val="0"/>
            <w:numPr>
              <w:ilvl w:val="3"/>
              <w:numId w:val="6"/>
            </w:numPr>
            <w:spacing w:after="0" w:line="240" w:lineRule="auto"/>
            <w:ind w:left="1875" w:hanging="708"/>
          </w:pPr>
        </w:pPrChange>
      </w:pPr>
      <w:ins w:id="18" w:author="i9200205" w:date="2011-11-18T15:50:00Z">
        <w:r w:rsidRPr="00B501CE">
          <w:rPr>
            <w:rFonts w:ascii="細明體" w:eastAsia="細明體" w:hAnsi="細明體" w:hint="eastAsia"/>
            <w:bCs/>
            <w:lang w:eastAsia="zh-TW"/>
          </w:rPr>
          <w:t>事故者ID</w:t>
        </w:r>
      </w:ins>
    </w:p>
    <w:p w:rsidR="00BE0C5B" w:rsidRPr="00B501CE" w:rsidRDefault="00BE0C5B" w:rsidP="00BE0C5B">
      <w:pPr>
        <w:pStyle w:val="Tabletext"/>
        <w:keepLines w:val="0"/>
        <w:numPr>
          <w:ilvl w:val="5"/>
          <w:numId w:val="6"/>
        </w:numPr>
        <w:spacing w:after="0" w:line="240" w:lineRule="auto"/>
        <w:rPr>
          <w:ins w:id="19" w:author="i9200205" w:date="2011-11-18T15:50:00Z"/>
          <w:rFonts w:ascii="細明體" w:eastAsia="細明體" w:hAnsi="細明體" w:hint="eastAsia"/>
          <w:bCs/>
          <w:lang w:eastAsia="zh-TW"/>
        </w:rPr>
        <w:pPrChange w:id="20" w:author="i9200205" w:date="2011-11-18T15:50:00Z">
          <w:pPr>
            <w:pStyle w:val="Tabletext"/>
            <w:keepLines w:val="0"/>
            <w:numPr>
              <w:ilvl w:val="3"/>
              <w:numId w:val="6"/>
            </w:numPr>
            <w:spacing w:after="0" w:line="240" w:lineRule="auto"/>
            <w:ind w:left="1875" w:hanging="708"/>
          </w:pPr>
        </w:pPrChange>
      </w:pPr>
      <w:ins w:id="21" w:author="i9200205" w:date="2011-11-18T15:50:00Z">
        <w:r>
          <w:rPr>
            <w:rFonts w:ascii="細明體" w:eastAsia="細明體" w:hAnsi="細明體" w:hint="eastAsia"/>
            <w:bCs/>
            <w:lang w:eastAsia="zh-TW"/>
          </w:rPr>
          <w:t>事故者日期</w:t>
        </w:r>
      </w:ins>
    </w:p>
    <w:p w:rsidR="00BE0C5B" w:rsidRPr="00B501CE" w:rsidRDefault="00BE0C5B" w:rsidP="00BE0C5B">
      <w:pPr>
        <w:pStyle w:val="Tabletext"/>
        <w:keepLines w:val="0"/>
        <w:numPr>
          <w:ilvl w:val="5"/>
          <w:numId w:val="6"/>
        </w:numPr>
        <w:spacing w:after="0" w:line="240" w:lineRule="auto"/>
        <w:rPr>
          <w:ins w:id="22" w:author="i9200205" w:date="2011-11-18T15:50:00Z"/>
          <w:rFonts w:ascii="細明體" w:eastAsia="細明體" w:hAnsi="細明體" w:hint="eastAsia"/>
          <w:bCs/>
          <w:lang w:eastAsia="zh-TW"/>
        </w:rPr>
        <w:pPrChange w:id="23" w:author="i9200205" w:date="2011-11-18T15:50:00Z">
          <w:pPr>
            <w:pStyle w:val="Tabletext"/>
            <w:keepLines w:val="0"/>
            <w:numPr>
              <w:ilvl w:val="3"/>
              <w:numId w:val="6"/>
            </w:numPr>
            <w:spacing w:after="0" w:line="240" w:lineRule="auto"/>
            <w:ind w:left="1875" w:hanging="708"/>
          </w:pPr>
        </w:pPrChange>
      </w:pPr>
      <w:ins w:id="24" w:author="i9200205" w:date="2011-11-18T15:50:00Z">
        <w:r>
          <w:rPr>
            <w:rFonts w:ascii="細明體" w:eastAsia="細明體" w:hAnsi="細明體" w:hint="eastAsia"/>
            <w:bCs/>
            <w:lang w:eastAsia="zh-TW"/>
          </w:rPr>
          <w:t>匯款日期</w:t>
        </w:r>
      </w:ins>
    </w:p>
    <w:p w:rsidR="00BE0C5B" w:rsidRPr="00663AE9" w:rsidDel="00BE0C5B" w:rsidRDefault="00BE0C5B" w:rsidP="00381A5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del w:id="25" w:author="i9200205" w:date="2011-11-18T15:50:00Z"/>
          <w:rFonts w:ascii="細明體" w:eastAsia="細明體" w:hAnsi="細明體" w:hint="eastAsia"/>
          <w:bCs/>
          <w:lang w:eastAsia="zh-TW"/>
        </w:rPr>
      </w:pPr>
    </w:p>
    <w:p w:rsidR="00E53A09" w:rsidRPr="00663AE9" w:rsidRDefault="00E53A09" w:rsidP="00381A5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lang w:eastAsia="zh-TW"/>
        </w:rPr>
        <w:t>格式如</w:t>
      </w:r>
      <w:bookmarkStart w:id="26" w:name="FORMAT_A_BACK"/>
      <w:bookmarkEnd w:id="26"/>
      <w:r w:rsidRPr="00663AE9">
        <w:rPr>
          <w:rFonts w:ascii="細明體" w:eastAsia="細明體" w:hAnsi="細明體"/>
          <w:lang w:eastAsia="zh-TW"/>
        </w:rPr>
        <w:fldChar w:fldCharType="begin"/>
      </w:r>
      <w:r w:rsidRPr="00663AE9">
        <w:rPr>
          <w:rFonts w:ascii="細明體" w:eastAsia="細明體" w:hAnsi="細明體"/>
          <w:lang w:eastAsia="zh-TW"/>
        </w:rPr>
        <w:instrText xml:space="preserve"> HYPERLINK  \l "FORMAT_A" </w:instrText>
      </w:r>
      <w:r w:rsidRPr="00663AE9">
        <w:rPr>
          <w:rFonts w:ascii="細明體" w:eastAsia="細明體" w:hAnsi="細明體"/>
          <w:lang w:eastAsia="zh-TW"/>
        </w:rPr>
      </w:r>
      <w:r w:rsidRPr="00663AE9">
        <w:rPr>
          <w:rFonts w:ascii="細明體" w:eastAsia="細明體" w:hAnsi="細明體"/>
          <w:lang w:eastAsia="zh-TW"/>
        </w:rPr>
        <w:fldChar w:fldCharType="separate"/>
      </w:r>
      <w:r w:rsidRPr="00663AE9">
        <w:rPr>
          <w:rStyle w:val="a8"/>
          <w:rFonts w:ascii="細明體" w:eastAsia="細明體" w:hAnsi="細明體" w:hint="eastAsia"/>
          <w:lang w:eastAsia="zh-TW"/>
        </w:rPr>
        <w:t>FO</w:t>
      </w:r>
      <w:r w:rsidRPr="00663AE9">
        <w:rPr>
          <w:rStyle w:val="a8"/>
          <w:rFonts w:ascii="細明體" w:eastAsia="細明體" w:hAnsi="細明體" w:hint="eastAsia"/>
          <w:lang w:eastAsia="zh-TW"/>
        </w:rPr>
        <w:t>R</w:t>
      </w:r>
      <w:r w:rsidRPr="00663AE9">
        <w:rPr>
          <w:rStyle w:val="a8"/>
          <w:rFonts w:ascii="細明體" w:eastAsia="細明體" w:hAnsi="細明體" w:hint="eastAsia"/>
          <w:lang w:eastAsia="zh-TW"/>
        </w:rPr>
        <w:t>M</w:t>
      </w:r>
      <w:r w:rsidRPr="00663AE9">
        <w:rPr>
          <w:rStyle w:val="a8"/>
          <w:rFonts w:ascii="細明體" w:eastAsia="細明體" w:hAnsi="細明體" w:hint="eastAsia"/>
          <w:lang w:eastAsia="zh-TW"/>
        </w:rPr>
        <w:t>A</w:t>
      </w:r>
      <w:r w:rsidRPr="00663AE9">
        <w:rPr>
          <w:rStyle w:val="a8"/>
          <w:rFonts w:ascii="細明體" w:eastAsia="細明體" w:hAnsi="細明體" w:hint="eastAsia"/>
          <w:lang w:eastAsia="zh-TW"/>
        </w:rPr>
        <w:t>T</w:t>
      </w:r>
      <w:r w:rsidRPr="00663AE9">
        <w:rPr>
          <w:rStyle w:val="a8"/>
          <w:rFonts w:ascii="細明體" w:eastAsia="細明體" w:hAnsi="細明體" w:hint="eastAsia"/>
          <w:lang w:eastAsia="zh-TW"/>
        </w:rPr>
        <w:t xml:space="preserve"> (A)</w:t>
      </w:r>
      <w:r w:rsidRPr="00663AE9">
        <w:rPr>
          <w:rFonts w:ascii="細明體" w:eastAsia="細明體" w:hAnsi="細明體"/>
          <w:lang w:eastAsia="zh-TW"/>
        </w:rPr>
        <w:fldChar w:fldCharType="end"/>
      </w:r>
    </w:p>
    <w:p w:rsidR="00190A67" w:rsidRPr="00663AE9" w:rsidRDefault="001E4CEE" w:rsidP="001E4CE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cs="Arial" w:hint="eastAsia"/>
          <w:bCs/>
          <w:lang w:eastAsia="zh-TW"/>
        </w:rPr>
        <w:t>【查詢】、【修改</w:t>
      </w:r>
      <w:r w:rsidR="00190A67" w:rsidRPr="00663AE9">
        <w:rPr>
          <w:rFonts w:ascii="細明體" w:eastAsia="細明體" w:hAnsi="細明體" w:cs="Arial" w:hint="eastAsia"/>
          <w:bCs/>
          <w:lang w:eastAsia="zh-TW"/>
        </w:rPr>
        <w:t>】、【刪除】ENABLED</w:t>
      </w:r>
      <w:r w:rsidRPr="00663AE9">
        <w:rPr>
          <w:rFonts w:ascii="細明體" w:eastAsia="細明體" w:hAnsi="細明體" w:cs="Arial" w:hint="eastAsia"/>
          <w:bCs/>
          <w:lang w:eastAsia="zh-TW"/>
        </w:rPr>
        <w:t>，【新增】DISABLED</w:t>
      </w:r>
    </w:p>
    <w:p w:rsidR="00190A67" w:rsidRPr="00663AE9" w:rsidRDefault="00190A67" w:rsidP="00445B6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cs="Arial" w:hint="eastAsia"/>
          <w:bCs/>
          <w:lang w:eastAsia="zh-TW"/>
        </w:rPr>
        <w:t>顯示</w:t>
      </w:r>
      <w:r w:rsidRPr="00663AE9">
        <w:rPr>
          <w:rFonts w:ascii="細明體" w:eastAsia="細明體" w:hAnsi="細明體" w:cs="Arial"/>
          <w:bCs/>
          <w:lang w:eastAsia="zh-TW"/>
        </w:rPr>
        <w:t>“</w:t>
      </w:r>
      <w:r w:rsidRPr="00663AE9">
        <w:rPr>
          <w:rFonts w:ascii="細明體" w:eastAsia="細明體" w:hAnsi="細明體" w:cs="Arial" w:hint="eastAsia"/>
          <w:bCs/>
          <w:lang w:eastAsia="zh-TW"/>
        </w:rPr>
        <w:t>查詢完成</w:t>
      </w:r>
      <w:r w:rsidRPr="00663AE9">
        <w:rPr>
          <w:rFonts w:ascii="細明體" w:eastAsia="細明體" w:hAnsi="細明體" w:cs="Arial"/>
          <w:bCs/>
          <w:lang w:eastAsia="zh-TW"/>
        </w:rPr>
        <w:t>”</w:t>
      </w:r>
      <w:r w:rsidRPr="00663AE9">
        <w:rPr>
          <w:rFonts w:ascii="細明體" w:eastAsia="細明體" w:hAnsi="細明體" w:cs="Arial" w:hint="eastAsia"/>
          <w:bCs/>
          <w:lang w:eastAsia="zh-TW"/>
        </w:rPr>
        <w:t>訊息</w:t>
      </w:r>
    </w:p>
    <w:p w:rsidR="000D28E7" w:rsidRPr="00663AE9" w:rsidRDefault="00790CCA" w:rsidP="00E0101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/>
          <w:bCs/>
          <w:color w:val="008000"/>
          <w:lang w:eastAsia="zh-TW"/>
        </w:rPr>
        <w:t>新增</w:t>
      </w:r>
    </w:p>
    <w:p w:rsidR="00F80E7D" w:rsidRPr="00663AE9" w:rsidRDefault="00F80E7D" w:rsidP="00F80E7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檢核:</w:t>
      </w:r>
    </w:p>
    <w:p w:rsidR="00F80E7D" w:rsidRPr="00663AE9" w:rsidRDefault="00F80E7D" w:rsidP="00F80E7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需完成查詢後才可儲存</w:t>
      </w:r>
    </w:p>
    <w:p w:rsidR="00F80E7D" w:rsidRPr="00663AE9" w:rsidRDefault="00F80E7D" w:rsidP="00F80E7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查詢KEY值不可變更</w:t>
      </w:r>
    </w:p>
    <w:p w:rsidR="00F80E7D" w:rsidRPr="00663AE9" w:rsidRDefault="00F80E7D" w:rsidP="00F80E7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:事故者ID ,事故日期</w:t>
      </w:r>
      <w:r w:rsidR="00A12C8A" w:rsidRPr="00663AE9">
        <w:rPr>
          <w:rFonts w:ascii="細明體" w:eastAsia="細明體" w:hAnsi="細明體" w:hint="eastAsia"/>
          <w:bCs/>
          <w:lang w:eastAsia="zh-TW"/>
        </w:rPr>
        <w:t xml:space="preserve">　,匯款日期</w:t>
      </w:r>
      <w:r w:rsidRPr="00663AE9">
        <w:rPr>
          <w:rFonts w:ascii="細明體" w:eastAsia="細明體" w:hAnsi="細明體" w:hint="eastAsia"/>
          <w:bCs/>
          <w:lang w:eastAsia="zh-TW"/>
        </w:rPr>
        <w:t xml:space="preserve"> 要與查詢當時的值相同</w:t>
      </w:r>
    </w:p>
    <w:p w:rsidR="00A12C8A" w:rsidRPr="00663AE9" w:rsidRDefault="00A12C8A" w:rsidP="00A12C8A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//**檢核事項**//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"/>
        <w:gridCol w:w="5726"/>
        <w:gridCol w:w="2941"/>
      </w:tblGrid>
      <w:tr w:rsidR="00A12C8A" w:rsidRPr="00663AE9" w:rsidTr="00A12C8A">
        <w:tc>
          <w:tcPr>
            <w:tcW w:w="981" w:type="dxa"/>
            <w:vAlign w:val="center"/>
          </w:tcPr>
          <w:p w:rsidR="00A12C8A" w:rsidRPr="00663AE9" w:rsidRDefault="00A12C8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/>
                <w:lang w:eastAsia="zh-TW"/>
              </w:rPr>
              <w:t>項次</w:t>
            </w:r>
          </w:p>
        </w:tc>
        <w:tc>
          <w:tcPr>
            <w:tcW w:w="5726" w:type="dxa"/>
            <w:vAlign w:val="center"/>
          </w:tcPr>
          <w:p w:rsidR="00A12C8A" w:rsidRPr="00663AE9" w:rsidRDefault="00A12C8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/>
                <w:lang w:eastAsia="zh-TW"/>
              </w:rPr>
              <w:t>檢核</w:t>
            </w:r>
          </w:p>
        </w:tc>
        <w:tc>
          <w:tcPr>
            <w:tcW w:w="2941" w:type="dxa"/>
            <w:vAlign w:val="center"/>
          </w:tcPr>
          <w:p w:rsidR="00A12C8A" w:rsidRPr="00663AE9" w:rsidRDefault="00A12C8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b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/>
                <w:lang w:eastAsia="zh-TW"/>
              </w:rPr>
              <w:t>不符合時的錯誤訊息</w:t>
            </w:r>
          </w:p>
        </w:tc>
      </w:tr>
      <w:tr w:rsidR="00A12C8A" w:rsidRPr="00663AE9" w:rsidTr="00A12C8A">
        <w:tc>
          <w:tcPr>
            <w:tcW w:w="981" w:type="dxa"/>
            <w:vAlign w:val="center"/>
          </w:tcPr>
          <w:p w:rsidR="00A12C8A" w:rsidRPr="00663AE9" w:rsidRDefault="00A12C8A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  <w:vAlign w:val="center"/>
          </w:tcPr>
          <w:p w:rsidR="00A12C8A" w:rsidRPr="00663AE9" w:rsidRDefault="00A12C8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事故者ID需有值且長度為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碼"/>
              </w:smartTagPr>
              <w:r w:rsidRPr="00663AE9">
                <w:rPr>
                  <w:rFonts w:ascii="細明體" w:eastAsia="細明體" w:hAnsi="細明體" w:hint="eastAsia"/>
                  <w:lang w:eastAsia="zh-TW"/>
                </w:rPr>
                <w:t>10碼</w:t>
              </w:r>
            </w:smartTag>
          </w:p>
        </w:tc>
        <w:tc>
          <w:tcPr>
            <w:tcW w:w="2941" w:type="dxa"/>
            <w:vAlign w:val="center"/>
          </w:tcPr>
          <w:p w:rsidR="00A12C8A" w:rsidRPr="00663AE9" w:rsidRDefault="00A12C8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請確認事故者ID：畫面.事故者ID是否正確</w:t>
            </w:r>
          </w:p>
          <w:p w:rsidR="00A12C8A" w:rsidRPr="00663AE9" w:rsidRDefault="00A12C8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按 確認 則 Pass 此檢核</w:t>
            </w:r>
          </w:p>
          <w:p w:rsidR="00A12C8A" w:rsidRPr="00663AE9" w:rsidRDefault="00A12C8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按 取消 則 事故人ID 反白</w:t>
            </w:r>
          </w:p>
        </w:tc>
      </w:tr>
      <w:tr w:rsidR="00A12C8A" w:rsidRPr="00663AE9" w:rsidTr="00A12C8A">
        <w:tc>
          <w:tcPr>
            <w:tcW w:w="981" w:type="dxa"/>
            <w:vAlign w:val="center"/>
          </w:tcPr>
          <w:p w:rsidR="00A12C8A" w:rsidRPr="00663AE9" w:rsidRDefault="00A12C8A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  <w:vAlign w:val="center"/>
          </w:tcPr>
          <w:p w:rsidR="00A12C8A" w:rsidRPr="00663AE9" w:rsidRDefault="00081597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事故</w:t>
            </w:r>
            <w:r w:rsidR="00A12C8A" w:rsidRPr="00663AE9">
              <w:rPr>
                <w:rFonts w:ascii="細明體" w:eastAsia="細明體" w:hAnsi="細明體" w:hint="eastAsia"/>
                <w:lang w:eastAsia="zh-TW"/>
              </w:rPr>
              <w:t>日期需有值且為合理日期</w:t>
            </w:r>
          </w:p>
        </w:tc>
        <w:tc>
          <w:tcPr>
            <w:tcW w:w="2941" w:type="dxa"/>
            <w:vAlign w:val="center"/>
          </w:tcPr>
          <w:p w:rsidR="00A12C8A" w:rsidRPr="00663AE9" w:rsidRDefault="00081597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請輸入正確事故</w:t>
            </w:r>
            <w:r w:rsidR="00A12C8A" w:rsidRPr="00663AE9">
              <w:rPr>
                <w:rFonts w:ascii="細明體" w:eastAsia="細明體" w:hAnsi="細明體" w:hint="eastAsia"/>
                <w:lang w:eastAsia="zh-TW"/>
              </w:rPr>
              <w:t>日期</w:t>
            </w:r>
          </w:p>
        </w:tc>
      </w:tr>
      <w:tr w:rsidR="00A12C8A" w:rsidRPr="00663AE9" w:rsidTr="00A12C8A">
        <w:tc>
          <w:tcPr>
            <w:tcW w:w="981" w:type="dxa"/>
            <w:vAlign w:val="center"/>
          </w:tcPr>
          <w:p w:rsidR="00A12C8A" w:rsidRPr="00663AE9" w:rsidRDefault="00A12C8A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  <w:vAlign w:val="center"/>
          </w:tcPr>
          <w:p w:rsidR="00A12C8A" w:rsidRPr="00663AE9" w:rsidRDefault="00A12C8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申請日期需有值且為合理日期</w:t>
            </w:r>
          </w:p>
        </w:tc>
        <w:tc>
          <w:tcPr>
            <w:tcW w:w="2941" w:type="dxa"/>
            <w:vAlign w:val="center"/>
          </w:tcPr>
          <w:p w:rsidR="00A12C8A" w:rsidRPr="00663AE9" w:rsidRDefault="00A12C8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請輸入正確申請日期</w:t>
            </w:r>
          </w:p>
        </w:tc>
      </w:tr>
      <w:tr w:rsidR="00A12C8A" w:rsidRPr="0062091A" w:rsidTr="00A12C8A">
        <w:tc>
          <w:tcPr>
            <w:tcW w:w="981" w:type="dxa"/>
            <w:vAlign w:val="center"/>
          </w:tcPr>
          <w:p w:rsidR="00A12C8A" w:rsidRPr="00663AE9" w:rsidRDefault="00A12C8A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  <w:vAlign w:val="center"/>
          </w:tcPr>
          <w:p w:rsidR="00A12C8A" w:rsidRPr="00663AE9" w:rsidRDefault="00A12C8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申請日期需小於等於</w:t>
            </w:r>
            <w:r w:rsidR="0062091A">
              <w:rPr>
                <w:rFonts w:ascii="細明體" w:eastAsia="細明體" w:hAnsi="細明體" w:hint="eastAsia"/>
                <w:lang w:eastAsia="zh-TW"/>
              </w:rPr>
              <w:t>輸入日期</w:t>
            </w:r>
          </w:p>
        </w:tc>
        <w:tc>
          <w:tcPr>
            <w:tcW w:w="2941" w:type="dxa"/>
            <w:vAlign w:val="center"/>
          </w:tcPr>
          <w:p w:rsidR="00A12C8A" w:rsidRPr="00663AE9" w:rsidRDefault="00A12C8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申請日期需小於</w:t>
            </w:r>
            <w:r w:rsidR="0062091A">
              <w:rPr>
                <w:rFonts w:ascii="細明體" w:eastAsia="細明體" w:hAnsi="細明體" w:hint="eastAsia"/>
                <w:lang w:eastAsia="zh-TW"/>
              </w:rPr>
              <w:t>輸入日期</w:t>
            </w:r>
          </w:p>
        </w:tc>
      </w:tr>
      <w:tr w:rsidR="0062091A" w:rsidRPr="0062091A" w:rsidTr="00A12C8A">
        <w:tc>
          <w:tcPr>
            <w:tcW w:w="981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匯款</w:t>
            </w:r>
            <w:r w:rsidRPr="00663AE9">
              <w:rPr>
                <w:rFonts w:ascii="細明體" w:eastAsia="細明體" w:hAnsi="細明體" w:hint="eastAsia"/>
                <w:lang w:eastAsia="zh-TW"/>
              </w:rPr>
              <w:t>日期需小於等於</w:t>
            </w:r>
            <w:r>
              <w:rPr>
                <w:rFonts w:ascii="細明體" w:eastAsia="細明體" w:hAnsi="細明體" w:hint="eastAsia"/>
                <w:lang w:eastAsia="zh-TW"/>
              </w:rPr>
              <w:t>輸入日期</w:t>
            </w:r>
          </w:p>
        </w:tc>
        <w:tc>
          <w:tcPr>
            <w:tcW w:w="2941" w:type="dxa"/>
            <w:vAlign w:val="center"/>
          </w:tcPr>
          <w:p w:rsidR="0062091A" w:rsidRPr="00663AE9" w:rsidRDefault="0062091A" w:rsidP="0062091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匯款</w:t>
            </w:r>
            <w:r w:rsidRPr="00663AE9">
              <w:rPr>
                <w:rFonts w:ascii="細明體" w:eastAsia="細明體" w:hAnsi="細明體" w:hint="eastAsia"/>
                <w:lang w:eastAsia="zh-TW"/>
              </w:rPr>
              <w:t>日期需小於</w:t>
            </w:r>
            <w:r>
              <w:rPr>
                <w:rFonts w:ascii="細明體" w:eastAsia="細明體" w:hAnsi="細明體" w:hint="eastAsia"/>
                <w:lang w:eastAsia="zh-TW"/>
              </w:rPr>
              <w:t>輸入日期</w:t>
            </w:r>
          </w:p>
        </w:tc>
      </w:tr>
      <w:tr w:rsidR="0062091A" w:rsidRPr="00663AE9" w:rsidTr="00A12C8A">
        <w:tc>
          <w:tcPr>
            <w:tcW w:w="981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事故日期不得大於申請日期</w:t>
            </w:r>
          </w:p>
        </w:tc>
        <w:tc>
          <w:tcPr>
            <w:tcW w:w="2941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事故日期不得大於申請日期</w:t>
            </w:r>
          </w:p>
        </w:tc>
      </w:tr>
      <w:tr w:rsidR="0062091A" w:rsidRPr="00663AE9" w:rsidTr="00A12C8A">
        <w:tc>
          <w:tcPr>
            <w:tcW w:w="981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申請種類需選取</w:t>
            </w:r>
          </w:p>
        </w:tc>
        <w:tc>
          <w:tcPr>
            <w:tcW w:w="2941" w:type="dxa"/>
            <w:vAlign w:val="center"/>
          </w:tcPr>
          <w:p w:rsidR="0062091A" w:rsidRPr="00663AE9" w:rsidRDefault="0062091A" w:rsidP="000B7144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請點選申請種類</w:t>
            </w:r>
          </w:p>
        </w:tc>
      </w:tr>
      <w:tr w:rsidR="0062091A" w:rsidRPr="00663AE9" w:rsidTr="00A12C8A">
        <w:tc>
          <w:tcPr>
            <w:tcW w:w="981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索賠類別至少須有一項勾選</w:t>
            </w:r>
          </w:p>
        </w:tc>
        <w:tc>
          <w:tcPr>
            <w:tcW w:w="2941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請勾選索賠類別</w:t>
            </w:r>
          </w:p>
        </w:tc>
      </w:tr>
      <w:tr w:rsidR="0062091A" w:rsidRPr="00663AE9" w:rsidTr="00A12C8A">
        <w:tc>
          <w:tcPr>
            <w:tcW w:w="981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 xml:space="preserve">IF 索賠類別為 </w:t>
            </w:r>
            <w:r w:rsidRPr="00663AE9">
              <w:rPr>
                <w:rFonts w:ascii="細明體" w:eastAsia="細明體" w:hAnsi="細明體"/>
                <w:lang w:eastAsia="zh-TW"/>
              </w:rPr>
              <w:t>‘</w:t>
            </w:r>
            <w:r w:rsidRPr="00663AE9">
              <w:rPr>
                <w:rFonts w:ascii="細明體" w:eastAsia="細明體" w:hAnsi="細明體" w:hint="eastAsia"/>
                <w:lang w:eastAsia="zh-TW"/>
              </w:rPr>
              <w:t>N</w:t>
            </w:r>
            <w:r w:rsidRPr="00663AE9">
              <w:rPr>
                <w:rFonts w:ascii="細明體" w:eastAsia="細明體" w:hAnsi="細明體"/>
                <w:lang w:eastAsia="zh-TW"/>
              </w:rPr>
              <w:t>’</w:t>
            </w:r>
            <w:r w:rsidRPr="00663AE9">
              <w:rPr>
                <w:rFonts w:ascii="細明體" w:eastAsia="細明體" w:hAnsi="細明體" w:hint="eastAsia"/>
                <w:lang w:eastAsia="zh-TW"/>
              </w:rPr>
              <w:t>(理賠年金)</w:t>
            </w:r>
          </w:p>
          <w:p w:rsidR="0062091A" w:rsidRPr="00663AE9" w:rsidRDefault="0062091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 xml:space="preserve">    除 </w:t>
            </w:r>
            <w:r w:rsidRPr="00663AE9">
              <w:rPr>
                <w:rFonts w:ascii="細明體" w:eastAsia="細明體" w:hAnsi="細明體"/>
                <w:lang w:eastAsia="zh-TW"/>
              </w:rPr>
              <w:t>‘</w:t>
            </w:r>
            <w:r w:rsidRPr="00663AE9">
              <w:rPr>
                <w:rFonts w:ascii="細明體" w:eastAsia="細明體" w:hAnsi="細明體" w:hint="eastAsia"/>
                <w:lang w:eastAsia="zh-TW"/>
              </w:rPr>
              <w:t>X</w:t>
            </w:r>
            <w:r w:rsidRPr="00663AE9">
              <w:rPr>
                <w:rFonts w:ascii="細明體" w:eastAsia="細明體" w:hAnsi="細明體"/>
                <w:lang w:eastAsia="zh-TW"/>
              </w:rPr>
              <w:t>’</w:t>
            </w:r>
            <w:r w:rsidRPr="00663AE9">
              <w:rPr>
                <w:rFonts w:ascii="細明體" w:eastAsia="細明體" w:hAnsi="細明體" w:hint="eastAsia"/>
                <w:lang w:eastAsia="zh-TW"/>
              </w:rPr>
              <w:t xml:space="preserve">(意外險)外 </w:t>
            </w:r>
          </w:p>
          <w:p w:rsidR="0062091A" w:rsidRPr="00663AE9" w:rsidRDefault="0062091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 xml:space="preserve">    不得有其他索賠類別被勾選</w:t>
            </w:r>
          </w:p>
        </w:tc>
        <w:tc>
          <w:tcPr>
            <w:tcW w:w="2941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理賠年金不得與其它索賠類別同時申請</w:t>
            </w:r>
          </w:p>
        </w:tc>
      </w:tr>
      <w:tr w:rsidR="0062091A" w:rsidRPr="00663AE9" w:rsidTr="00A12C8A">
        <w:tc>
          <w:tcPr>
            <w:tcW w:w="981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 xml:space="preserve">IF 索賠類別只有 </w:t>
            </w:r>
            <w:r w:rsidRPr="00663AE9">
              <w:rPr>
                <w:rFonts w:ascii="細明體" w:eastAsia="細明體" w:hAnsi="細明體"/>
                <w:lang w:eastAsia="zh-TW"/>
              </w:rPr>
              <w:t>‘</w:t>
            </w:r>
            <w:r w:rsidRPr="00663AE9">
              <w:rPr>
                <w:rFonts w:ascii="細明體" w:eastAsia="細明體" w:hAnsi="細明體" w:hint="eastAsia"/>
                <w:lang w:eastAsia="zh-TW"/>
              </w:rPr>
              <w:t>X</w:t>
            </w:r>
            <w:r w:rsidRPr="00663AE9">
              <w:rPr>
                <w:rFonts w:ascii="細明體" w:eastAsia="細明體" w:hAnsi="細明體"/>
                <w:lang w:eastAsia="zh-TW"/>
              </w:rPr>
              <w:t>’</w:t>
            </w:r>
            <w:r w:rsidRPr="00663AE9">
              <w:rPr>
                <w:rFonts w:ascii="細明體" w:eastAsia="細明體" w:hAnsi="細明體" w:hint="eastAsia"/>
                <w:lang w:eastAsia="zh-TW"/>
              </w:rPr>
              <w:t>(意外險)被勾選</w:t>
            </w:r>
          </w:p>
        </w:tc>
        <w:tc>
          <w:tcPr>
            <w:tcW w:w="2941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請選擇除意外險外之其他索賠類別</w:t>
            </w:r>
          </w:p>
        </w:tc>
      </w:tr>
      <w:tr w:rsidR="0062091A" w:rsidRPr="00663AE9" w:rsidTr="00A12C8A">
        <w:tc>
          <w:tcPr>
            <w:tcW w:w="981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  <w:vAlign w:val="center"/>
          </w:tcPr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殘疾鑑定日若有輸入則需判斷是否為合理日期格式</w:t>
            </w:r>
          </w:p>
        </w:tc>
        <w:tc>
          <w:tcPr>
            <w:tcW w:w="2941" w:type="dxa"/>
            <w:vAlign w:val="center"/>
          </w:tcPr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殘疾鑑定日請輸入正確日期格式</w:t>
            </w:r>
          </w:p>
        </w:tc>
      </w:tr>
      <w:tr w:rsidR="0062091A" w:rsidRPr="00663AE9" w:rsidTr="00A12C8A">
        <w:tc>
          <w:tcPr>
            <w:tcW w:w="981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  <w:vAlign w:val="center"/>
          </w:tcPr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身故(全殘)日期若有輸入則需判斷是否為合理日期格式</w:t>
            </w:r>
          </w:p>
        </w:tc>
        <w:tc>
          <w:tcPr>
            <w:tcW w:w="2941" w:type="dxa"/>
            <w:vAlign w:val="center"/>
          </w:tcPr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身故(全殘)日期請輸入正確日期格式</w:t>
            </w:r>
          </w:p>
        </w:tc>
      </w:tr>
      <w:tr w:rsidR="0062091A" w:rsidRPr="00663AE9" w:rsidTr="00080B8D">
        <w:tc>
          <w:tcPr>
            <w:tcW w:w="981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IF 索賠類別 = 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B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、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C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、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D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、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G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、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H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     殘疾鑑定日 需輸入</w:t>
            </w:r>
          </w:p>
        </w:tc>
        <w:tc>
          <w:tcPr>
            <w:tcW w:w="2941" w:type="dxa"/>
          </w:tcPr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請輸入殘疾鑑定日</w:t>
            </w:r>
          </w:p>
        </w:tc>
      </w:tr>
      <w:tr w:rsidR="0062091A" w:rsidRPr="00663AE9" w:rsidTr="00080B8D">
        <w:tc>
          <w:tcPr>
            <w:tcW w:w="981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IF 索賠類別 = 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‘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A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、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K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     IF 索賠類別 = 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‘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K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         IF 全殘關懷金 = 0(無勾選)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             身故(全殘)日期 需輸入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         END IF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     ELSE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        身故(全殘)日期 需輸入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     END IF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END IF</w:t>
            </w:r>
          </w:p>
        </w:tc>
        <w:tc>
          <w:tcPr>
            <w:tcW w:w="2941" w:type="dxa"/>
          </w:tcPr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請輸入身故(全殘)日期</w:t>
            </w:r>
          </w:p>
        </w:tc>
      </w:tr>
      <w:tr w:rsidR="0062091A" w:rsidRPr="00663AE9" w:rsidTr="00080B8D">
        <w:tc>
          <w:tcPr>
            <w:tcW w:w="981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IF 索賠類別 = 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K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 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    全殘項目須有一項選擇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END IF</w:t>
            </w:r>
          </w:p>
        </w:tc>
        <w:tc>
          <w:tcPr>
            <w:tcW w:w="2941" w:type="dxa"/>
          </w:tcPr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請選擇全殘項目</w:t>
            </w:r>
          </w:p>
        </w:tc>
      </w:tr>
      <w:tr w:rsidR="0062091A" w:rsidRPr="00663AE9" w:rsidTr="00080B8D">
        <w:tc>
          <w:tcPr>
            <w:tcW w:w="981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IF 索賠類別 = 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B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    殘廢資料至少須有一筆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/>
                <w:bCs/>
                <w:lang w:eastAsia="zh-TW"/>
              </w:rPr>
              <w:t>E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ND IF</w:t>
            </w:r>
          </w:p>
        </w:tc>
        <w:tc>
          <w:tcPr>
            <w:tcW w:w="2941" w:type="dxa"/>
          </w:tcPr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請輸入殘廢資料</w:t>
            </w:r>
          </w:p>
        </w:tc>
      </w:tr>
      <w:tr w:rsidR="0062091A" w:rsidRPr="00663AE9" w:rsidTr="00080B8D">
        <w:tc>
          <w:tcPr>
            <w:tcW w:w="981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IF 有殘廢項目資料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     檢查是否每一筆均有項目編號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END IF</w:t>
            </w:r>
          </w:p>
        </w:tc>
        <w:tc>
          <w:tcPr>
            <w:tcW w:w="2941" w:type="dxa"/>
          </w:tcPr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該筆殘廢項目資料反白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請選擇完整殘廢項目</w:t>
            </w:r>
          </w:p>
        </w:tc>
      </w:tr>
      <w:tr w:rsidR="0062091A" w:rsidRPr="00663AE9" w:rsidTr="00080B8D">
        <w:tc>
          <w:tcPr>
            <w:tcW w:w="981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IF 索賠類別 = 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N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     理賠年金至少有一項需勾選</w:t>
            </w:r>
          </w:p>
        </w:tc>
        <w:tc>
          <w:tcPr>
            <w:tcW w:w="2941" w:type="dxa"/>
          </w:tcPr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請勾選理賠年金項目</w:t>
            </w:r>
          </w:p>
        </w:tc>
      </w:tr>
      <w:tr w:rsidR="0062091A" w:rsidRPr="00663AE9" w:rsidTr="00080B8D">
        <w:tc>
          <w:tcPr>
            <w:tcW w:w="981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IF 索賠類別 = 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‘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A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、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K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     IF 索賠類別 = 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‘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K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         IF 全殘關懷金 = 0(無勾選)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             疾病代碼 需輸入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         END IF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     ELSE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        疾病代碼 需輸入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     END IF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color w:val="0000FF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END IF</w:t>
            </w:r>
          </w:p>
        </w:tc>
        <w:tc>
          <w:tcPr>
            <w:tcW w:w="2941" w:type="dxa"/>
          </w:tcPr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請輸入疾病代碼</w:t>
            </w:r>
          </w:p>
        </w:tc>
      </w:tr>
      <w:tr w:rsidR="0062091A" w:rsidRPr="00663AE9" w:rsidTr="00080B8D">
        <w:tc>
          <w:tcPr>
            <w:tcW w:w="981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IF  申請種類 = "意外"，不得勾選癌症身故</w:t>
            </w:r>
          </w:p>
        </w:tc>
        <w:tc>
          <w:tcPr>
            <w:tcW w:w="2941" w:type="dxa"/>
          </w:tcPr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意外死亡不得勾選癌症身故</w:t>
            </w:r>
          </w:p>
        </w:tc>
      </w:tr>
      <w:tr w:rsidR="0062091A" w:rsidRPr="00663AE9" w:rsidTr="00080B8D">
        <w:tc>
          <w:tcPr>
            <w:tcW w:w="981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IF  死亡種類 = 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63AE9">
                <w:rPr>
                  <w:rFonts w:ascii="細明體" w:eastAsia="細明體" w:hAnsi="細明體" w:hint="eastAsia"/>
                  <w:bCs/>
                  <w:lang w:eastAsia="zh-TW"/>
                </w:rPr>
                <w:t>1</w:t>
              </w:r>
              <w:r w:rsidRPr="00663AE9">
                <w:rPr>
                  <w:rFonts w:ascii="細明體" w:eastAsia="細明體" w:hAnsi="細明體"/>
                  <w:bCs/>
                  <w:lang w:eastAsia="zh-TW"/>
                </w:rPr>
                <w:t>’</w:t>
              </w:r>
            </w:smartTag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 OR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63AE9">
                <w:rPr>
                  <w:rFonts w:ascii="細明體" w:eastAsia="細明體" w:hAnsi="細明體" w:hint="eastAsia"/>
                  <w:bCs/>
                  <w:lang w:eastAsia="zh-TW"/>
                </w:rPr>
                <w:t>2</w:t>
              </w:r>
              <w:r w:rsidRPr="00663AE9">
                <w:rPr>
                  <w:rFonts w:ascii="細明體" w:eastAsia="細明體" w:hAnsi="細明體"/>
                  <w:bCs/>
                  <w:lang w:eastAsia="zh-TW"/>
                </w:rPr>
                <w:t>’</w:t>
              </w:r>
            </w:smartTag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OR 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UnitName" w:val="’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663AE9">
                <w:rPr>
                  <w:rFonts w:ascii="細明體" w:eastAsia="細明體" w:hAnsi="細明體" w:hint="eastAsia"/>
                  <w:bCs/>
                  <w:lang w:eastAsia="zh-TW"/>
                </w:rPr>
                <w:t>5</w:t>
              </w:r>
              <w:r w:rsidRPr="00663AE9">
                <w:rPr>
                  <w:rFonts w:ascii="細明體" w:eastAsia="細明體" w:hAnsi="細明體"/>
                  <w:bCs/>
                  <w:lang w:eastAsia="zh-TW"/>
                </w:rPr>
                <w:t>’</w:t>
              </w:r>
            </w:smartTag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 死亡疾病代碼需有值</w:t>
            </w:r>
          </w:p>
        </w:tc>
        <w:tc>
          <w:tcPr>
            <w:tcW w:w="2941" w:type="dxa"/>
          </w:tcPr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請選擇疾病代碼</w:t>
            </w:r>
          </w:p>
        </w:tc>
      </w:tr>
      <w:tr w:rsidR="0062091A" w:rsidRPr="00663AE9" w:rsidTr="00080B8D">
        <w:tc>
          <w:tcPr>
            <w:tcW w:w="981" w:type="dxa"/>
            <w:vAlign w:val="center"/>
          </w:tcPr>
          <w:p w:rsidR="0062091A" w:rsidRPr="00663AE9" w:rsidRDefault="0062091A" w:rsidP="00A12C8A">
            <w:pPr>
              <w:pStyle w:val="Tabletext"/>
              <w:keepLines w:val="0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5726" w:type="dxa"/>
          </w:tcPr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IF 索賠類別 = 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‘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A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、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K</w:t>
            </w:r>
            <w:r w:rsidRPr="00663AE9">
              <w:rPr>
                <w:rFonts w:ascii="細明體" w:eastAsia="細明體" w:hAnsi="細明體"/>
                <w:bCs/>
                <w:lang w:eastAsia="zh-TW"/>
              </w:rPr>
              <w:t>’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 xml:space="preserve">    死亡種類 需輸入</w:t>
            </w:r>
          </w:p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END IF</w:t>
            </w:r>
          </w:p>
        </w:tc>
        <w:tc>
          <w:tcPr>
            <w:tcW w:w="2941" w:type="dxa"/>
          </w:tcPr>
          <w:p w:rsidR="0062091A" w:rsidRPr="00663AE9" w:rsidRDefault="0062091A" w:rsidP="00080B8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bCs/>
                <w:lang w:eastAsia="zh-TW"/>
              </w:rPr>
              <w:t>請選擇死亡種類</w:t>
            </w:r>
          </w:p>
        </w:tc>
      </w:tr>
    </w:tbl>
    <w:p w:rsidR="00AB7830" w:rsidRPr="00663AE9" w:rsidRDefault="00AB7830" w:rsidP="00575AE3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//***更新檔案***</w:t>
      </w:r>
    </w:p>
    <w:p w:rsidR="00053819" w:rsidRPr="00663AE9" w:rsidRDefault="00575AE3" w:rsidP="004E3AE5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CALL</w:t>
      </w:r>
      <w:r w:rsidR="00AB7830" w:rsidRPr="00663AE9">
        <w:rPr>
          <w:rFonts w:ascii="細明體" w:eastAsia="細明體" w:hAnsi="細明體" w:hint="eastAsia"/>
          <w:lang w:eastAsia="zh-TW"/>
        </w:rPr>
        <w:t>學團專案基本資料蒐集檔維護模組</w:t>
      </w:r>
      <w:r w:rsidR="00AB7830" w:rsidRPr="00663AE9">
        <w:rPr>
          <w:rFonts w:ascii="細明體" w:eastAsia="細明體" w:hAnsi="細明體" w:cs="Arial" w:hint="eastAsia"/>
          <w:lang w:eastAsia="zh-TW"/>
        </w:rPr>
        <w:t>AA_A3</w:t>
      </w:r>
      <w:r w:rsidRPr="00663AE9">
        <w:rPr>
          <w:rFonts w:ascii="細明體" w:eastAsia="細明體" w:hAnsi="細明體" w:cs="Arial" w:hint="eastAsia"/>
          <w:lang w:eastAsia="zh-TW"/>
        </w:rPr>
        <w:t>Z001.新增()，BY參數:</w:t>
      </w:r>
    </w:p>
    <w:p w:rsidR="00575AE3" w:rsidRPr="00663AE9" w:rsidRDefault="00AB7830" w:rsidP="004E3AE5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lang w:eastAsia="zh-TW"/>
        </w:rPr>
        <w:t>學團專案基本資料蒐集檔</w:t>
      </w:r>
      <w:r w:rsidR="00575AE3" w:rsidRPr="00663AE9">
        <w:rPr>
          <w:rFonts w:ascii="細明體" w:eastAsia="細明體" w:hAnsi="細明體" w:cs="Arial" w:hint="eastAsia"/>
          <w:lang w:eastAsia="zh-TW"/>
        </w:rPr>
        <w:t>BO:格式如</w:t>
      </w:r>
      <w:bookmarkStart w:id="27" w:name="FORMAT_B_BACK"/>
      <w:r w:rsidR="00831A52" w:rsidRPr="00663AE9">
        <w:rPr>
          <w:rFonts w:ascii="細明體" w:eastAsia="細明體" w:hAnsi="細明體" w:cs="Arial"/>
          <w:lang w:eastAsia="zh-TW"/>
        </w:rPr>
        <w:fldChar w:fldCharType="begin"/>
      </w:r>
      <w:r w:rsidR="00831A52" w:rsidRPr="00663AE9">
        <w:rPr>
          <w:rFonts w:ascii="細明體" w:eastAsia="細明體" w:hAnsi="細明體" w:cs="Arial"/>
          <w:lang w:eastAsia="zh-TW"/>
        </w:rPr>
        <w:instrText xml:space="preserve"> HYPERLINK  \l "FORMAT_B" </w:instrText>
      </w:r>
      <w:r w:rsidR="00831A52" w:rsidRPr="00663AE9">
        <w:rPr>
          <w:rFonts w:ascii="細明體" w:eastAsia="細明體" w:hAnsi="細明體" w:cs="Arial"/>
          <w:lang w:eastAsia="zh-TW"/>
        </w:rPr>
      </w:r>
      <w:r w:rsidR="00831A52" w:rsidRPr="00663AE9">
        <w:rPr>
          <w:rFonts w:ascii="細明體" w:eastAsia="細明體" w:hAnsi="細明體" w:cs="Arial"/>
          <w:lang w:eastAsia="zh-TW"/>
        </w:rPr>
        <w:fldChar w:fldCharType="separate"/>
      </w:r>
      <w:r w:rsidR="00575AE3" w:rsidRPr="00663AE9">
        <w:rPr>
          <w:rStyle w:val="a8"/>
          <w:rFonts w:ascii="細明體" w:eastAsia="細明體" w:hAnsi="細明體" w:cs="Arial" w:hint="eastAsia"/>
          <w:lang w:eastAsia="zh-TW"/>
        </w:rPr>
        <w:t>FOR</w:t>
      </w:r>
      <w:r w:rsidR="00575AE3" w:rsidRPr="00663AE9">
        <w:rPr>
          <w:rStyle w:val="a8"/>
          <w:rFonts w:ascii="細明體" w:eastAsia="細明體" w:hAnsi="細明體" w:cs="Arial" w:hint="eastAsia"/>
          <w:lang w:eastAsia="zh-TW"/>
        </w:rPr>
        <w:t>M</w:t>
      </w:r>
      <w:r w:rsidR="00575AE3" w:rsidRPr="00663AE9">
        <w:rPr>
          <w:rStyle w:val="a8"/>
          <w:rFonts w:ascii="細明體" w:eastAsia="細明體" w:hAnsi="細明體" w:cs="Arial" w:hint="eastAsia"/>
          <w:lang w:eastAsia="zh-TW"/>
        </w:rPr>
        <w:t>AT(B)</w:t>
      </w:r>
      <w:bookmarkEnd w:id="27"/>
      <w:r w:rsidR="00831A52" w:rsidRPr="00663AE9">
        <w:rPr>
          <w:rFonts w:ascii="細明體" w:eastAsia="細明體" w:hAnsi="細明體" w:cs="Arial"/>
          <w:lang w:eastAsia="zh-TW"/>
        </w:rPr>
        <w:fldChar w:fldCharType="end"/>
      </w:r>
    </w:p>
    <w:p w:rsidR="00575AE3" w:rsidRPr="00663AE9" w:rsidRDefault="00575AE3" w:rsidP="004E3AE5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若有誤，顯示模組回傳錯誤訊息</w:t>
      </w:r>
    </w:p>
    <w:p w:rsidR="004E3AE5" w:rsidRPr="00663AE9" w:rsidRDefault="004E3AE5" w:rsidP="004E3AE5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若已輸入資料區有資料，</w:t>
      </w:r>
    </w:p>
    <w:p w:rsidR="004E3AE5" w:rsidRPr="00663AE9" w:rsidRDefault="004E3AE5" w:rsidP="004E3AE5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CALL</w:t>
      </w:r>
      <w:r w:rsidRPr="00663AE9">
        <w:rPr>
          <w:rFonts w:ascii="細明體" w:eastAsia="細明體" w:hAnsi="細明體" w:hint="eastAsia"/>
          <w:lang w:eastAsia="zh-TW"/>
        </w:rPr>
        <w:t>學團專案殘廢項目檔維護模組AA_A3Z004.新增(多筆)</w:t>
      </w:r>
      <w:r w:rsidRPr="00663AE9">
        <w:rPr>
          <w:rFonts w:ascii="細明體" w:eastAsia="細明體" w:hAnsi="細明體"/>
          <w:lang w:eastAsia="zh-TW"/>
        </w:rPr>
        <w:t>,</w:t>
      </w:r>
      <w:r w:rsidRPr="00663AE9">
        <w:rPr>
          <w:rFonts w:ascii="細明體" w:eastAsia="細明體" w:hAnsi="細明體" w:hint="eastAsia"/>
          <w:lang w:eastAsia="zh-TW"/>
        </w:rPr>
        <w:t>BY參數:</w:t>
      </w:r>
    </w:p>
    <w:p w:rsidR="004E3AE5" w:rsidRPr="00663AE9" w:rsidRDefault="004E3AE5" w:rsidP="004E3AE5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cs="Arial" w:hint="eastAsia"/>
          <w:lang w:eastAsia="zh-TW"/>
        </w:rPr>
        <w:t>DTAAA311_LIST:將</w:t>
      </w:r>
      <w:r w:rsidR="007779E5" w:rsidRPr="00663AE9">
        <w:rPr>
          <w:rFonts w:ascii="細明體" w:eastAsia="細明體" w:hAnsi="細明體" w:cs="Arial" w:hint="eastAsia"/>
          <w:lang w:eastAsia="zh-TW"/>
        </w:rPr>
        <w:t>畫面上</w:t>
      </w:r>
      <w:r w:rsidRPr="00663AE9">
        <w:rPr>
          <w:rFonts w:ascii="細明體" w:eastAsia="細明體" w:hAnsi="細明體" w:cs="Arial" w:hint="eastAsia"/>
          <w:lang w:eastAsia="zh-TW"/>
        </w:rPr>
        <w:t>已輸入資料區每筆紀錄組成DTAAA311_BO格式後存成LIST</w:t>
      </w:r>
    </w:p>
    <w:tbl>
      <w:tblPr>
        <w:tblW w:w="0" w:type="auto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8"/>
        <w:gridCol w:w="2306"/>
        <w:gridCol w:w="6662"/>
      </w:tblGrid>
      <w:tr w:rsidR="004E3AE5" w:rsidRPr="00663AE9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4E3AE5" w:rsidRPr="00663AE9" w:rsidRDefault="004E3AE5" w:rsidP="00080B8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序號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4E3AE5" w:rsidRPr="00663AE9" w:rsidRDefault="004E3AE5" w:rsidP="00080B8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說明欄位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4E3AE5" w:rsidRPr="00663AE9" w:rsidRDefault="004E3AE5" w:rsidP="00080B8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資料來源</w:t>
            </w:r>
          </w:p>
        </w:tc>
      </w:tr>
      <w:tr w:rsidR="004E3AE5" w:rsidRPr="00663AE9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E5" w:rsidRPr="00663AE9" w:rsidRDefault="004E3AE5" w:rsidP="00080B8D">
            <w:pPr>
              <w:pStyle w:val="Tabletext"/>
              <w:keepLines w:val="0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E5" w:rsidRPr="00663AE9" w:rsidRDefault="004E3AE5" w:rsidP="00080B8D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E5" w:rsidRPr="00663AE9" w:rsidRDefault="004E3AE5" w:rsidP="00080B8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同畫面輸入</w:t>
            </w:r>
          </w:p>
        </w:tc>
      </w:tr>
      <w:tr w:rsidR="004E3AE5" w:rsidRPr="00663AE9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E5" w:rsidRPr="00663AE9" w:rsidRDefault="004E3AE5" w:rsidP="00080B8D">
            <w:pPr>
              <w:pStyle w:val="Tabletext"/>
              <w:keepLines w:val="0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E5" w:rsidRPr="00663AE9" w:rsidRDefault="004E3AE5" w:rsidP="00080B8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AE5" w:rsidRPr="00663AE9" w:rsidRDefault="004E3AE5" w:rsidP="00080B8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同畫面輸入</w:t>
            </w:r>
          </w:p>
        </w:tc>
      </w:tr>
      <w:tr w:rsidR="004E3AE5" w:rsidRPr="00663AE9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E5" w:rsidRPr="00663AE9" w:rsidRDefault="004E3AE5" w:rsidP="00080B8D">
            <w:pPr>
              <w:pStyle w:val="a9"/>
              <w:numPr>
                <w:ilvl w:val="0"/>
                <w:numId w:val="35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E5" w:rsidRPr="00663AE9" w:rsidRDefault="004E3AE5" w:rsidP="00080B8D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匯款日期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AE5" w:rsidRPr="00663AE9" w:rsidRDefault="004E3AE5" w:rsidP="00080B8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同畫面輸入</w:t>
            </w:r>
          </w:p>
        </w:tc>
      </w:tr>
      <w:tr w:rsidR="004E3AE5" w:rsidRPr="00663AE9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E5" w:rsidRPr="00663AE9" w:rsidRDefault="004E3AE5" w:rsidP="00080B8D">
            <w:pPr>
              <w:pStyle w:val="a9"/>
              <w:numPr>
                <w:ilvl w:val="0"/>
                <w:numId w:val="35"/>
              </w:numPr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E5" w:rsidRPr="00663AE9" w:rsidRDefault="004E3AE5" w:rsidP="00080B8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殘廢種類序號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AE5" w:rsidRPr="00663AE9" w:rsidRDefault="004E3AE5" w:rsidP="00080B8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同畫面顯示</w:t>
            </w:r>
          </w:p>
        </w:tc>
      </w:tr>
      <w:tr w:rsidR="004E3AE5" w:rsidRPr="00663AE9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E5" w:rsidRPr="00663AE9" w:rsidRDefault="004E3AE5" w:rsidP="00080B8D">
            <w:pPr>
              <w:pStyle w:val="Tabletext"/>
              <w:keepLines w:val="0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E5" w:rsidRPr="00663AE9" w:rsidRDefault="004E3AE5" w:rsidP="00080B8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殘廢種類編號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AE5" w:rsidRPr="00663AE9" w:rsidRDefault="004E3AE5" w:rsidP="00080B8D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同畫面顯示</w:t>
            </w:r>
          </w:p>
        </w:tc>
      </w:tr>
      <w:tr w:rsidR="004E3AE5" w:rsidRPr="00663AE9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E5" w:rsidRPr="00663AE9" w:rsidRDefault="004E3AE5" w:rsidP="00080B8D">
            <w:pPr>
              <w:pStyle w:val="Tabletext"/>
              <w:keepLines w:val="0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E5" w:rsidRPr="00663AE9" w:rsidRDefault="004E3AE5" w:rsidP="00080B8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項目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AE5" w:rsidRPr="00663AE9" w:rsidRDefault="004E3AE5" w:rsidP="004E3AE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同畫面資料（代碼HIDDEN值</w:t>
            </w:r>
            <w:r w:rsidRPr="00663AE9">
              <w:rPr>
                <w:rFonts w:ascii="細明體" w:eastAsia="細明體" w:hAnsi="細明體"/>
                <w:sz w:val="20"/>
                <w:szCs w:val="20"/>
              </w:rPr>
              <w:t>）</w:t>
            </w:r>
          </w:p>
        </w:tc>
      </w:tr>
      <w:tr w:rsidR="004E3AE5" w:rsidRPr="00663AE9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E5" w:rsidRPr="00663AE9" w:rsidRDefault="004E3AE5" w:rsidP="00080B8D">
            <w:pPr>
              <w:pStyle w:val="Tabletext"/>
              <w:keepLines w:val="0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E5" w:rsidRPr="00663AE9" w:rsidRDefault="004E3AE5" w:rsidP="00080B8D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部位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AE5" w:rsidRPr="00663AE9" w:rsidRDefault="004E3AE5" w:rsidP="004E3AE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同畫面資料（代碼HIDDEN值</w:t>
            </w:r>
            <w:r w:rsidRPr="00663AE9">
              <w:rPr>
                <w:rFonts w:ascii="細明體" w:eastAsia="細明體" w:hAnsi="細明體"/>
                <w:sz w:val="20"/>
                <w:szCs w:val="20"/>
              </w:rPr>
              <w:t>）</w:t>
            </w:r>
          </w:p>
        </w:tc>
      </w:tr>
      <w:tr w:rsidR="004E3AE5" w:rsidRPr="00663AE9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E5" w:rsidRPr="00663AE9" w:rsidRDefault="004E3AE5" w:rsidP="00080B8D">
            <w:pPr>
              <w:pStyle w:val="Tabletext"/>
              <w:keepLines w:val="0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E5" w:rsidRPr="00663AE9" w:rsidRDefault="004E3AE5" w:rsidP="00080B8D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左右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AE5" w:rsidRPr="00663AE9" w:rsidRDefault="004E3AE5" w:rsidP="004E3AE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同畫面資料（代碼HIDDEN值</w:t>
            </w:r>
            <w:r w:rsidRPr="00663AE9">
              <w:rPr>
                <w:rFonts w:ascii="細明體" w:eastAsia="細明體" w:hAnsi="細明體"/>
                <w:sz w:val="20"/>
                <w:szCs w:val="20"/>
              </w:rPr>
              <w:t>）</w:t>
            </w:r>
          </w:p>
        </w:tc>
      </w:tr>
      <w:tr w:rsidR="004E3AE5" w:rsidRPr="00663AE9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E5" w:rsidRPr="00663AE9" w:rsidRDefault="004E3AE5" w:rsidP="00080B8D">
            <w:pPr>
              <w:pStyle w:val="Tabletext"/>
              <w:keepLines w:val="0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E5" w:rsidRPr="00663AE9" w:rsidRDefault="004E3AE5" w:rsidP="00080B8D">
            <w:pPr>
              <w:rPr>
                <w:rFonts w:ascii="細明體" w:eastAsia="細明體" w:hAnsi="細明體" w:cs="Arial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關節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AE5" w:rsidRPr="00663AE9" w:rsidRDefault="004E3AE5" w:rsidP="004E3AE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同畫面資料（代碼HIDDEN值</w:t>
            </w:r>
            <w:r w:rsidRPr="00663AE9">
              <w:rPr>
                <w:rFonts w:ascii="細明體" w:eastAsia="細明體" w:hAnsi="細明體"/>
                <w:sz w:val="20"/>
                <w:szCs w:val="20"/>
              </w:rPr>
              <w:t>）</w:t>
            </w:r>
          </w:p>
        </w:tc>
      </w:tr>
      <w:tr w:rsidR="004E3AE5" w:rsidRPr="00663AE9" w:rsidTr="00080B8D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AE5" w:rsidRPr="00663AE9" w:rsidRDefault="004E3AE5" w:rsidP="00080B8D">
            <w:pPr>
              <w:pStyle w:val="Tabletext"/>
              <w:keepLines w:val="0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3AE5" w:rsidRPr="00663AE9" w:rsidRDefault="004E3AE5" w:rsidP="00080B8D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機能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AE5" w:rsidRPr="00663AE9" w:rsidRDefault="004E3AE5" w:rsidP="004E3AE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同畫面資料（代碼HIDDEN值</w:t>
            </w:r>
            <w:r w:rsidRPr="00663AE9">
              <w:rPr>
                <w:rFonts w:ascii="細明體" w:eastAsia="細明體" w:hAnsi="細明體"/>
                <w:sz w:val="20"/>
                <w:szCs w:val="20"/>
              </w:rPr>
              <w:t>）</w:t>
            </w:r>
          </w:p>
        </w:tc>
      </w:tr>
    </w:tbl>
    <w:p w:rsidR="004E3AE5" w:rsidRPr="00663AE9" w:rsidRDefault="004E3AE5" w:rsidP="004E3AE5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若有誤，顯示模組回傳錯誤訊息</w:t>
      </w:r>
    </w:p>
    <w:p w:rsidR="00405937" w:rsidRPr="00663AE9" w:rsidRDefault="00405937" w:rsidP="0040593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若執行期間有誤</w:t>
      </w:r>
    </w:p>
    <w:p w:rsidR="00405937" w:rsidRPr="00663AE9" w:rsidRDefault="00405937" w:rsidP="0040593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cs="Arial" w:hint="eastAsia"/>
          <w:bCs/>
          <w:lang w:eastAsia="zh-TW"/>
        </w:rPr>
        <w:t>【查詢】、【新增】ENABLED，【刪除】、【修改】DISABLED。</w:t>
      </w:r>
    </w:p>
    <w:p w:rsidR="004E3AE5" w:rsidRPr="00663AE9" w:rsidRDefault="004E3AE5" w:rsidP="004E3AE5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若全部執行完成無誤</w:t>
      </w:r>
    </w:p>
    <w:p w:rsidR="00575AE3" w:rsidRPr="00663AE9" w:rsidRDefault="00575AE3" w:rsidP="00575AE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 xml:space="preserve">顯示 </w:t>
      </w:r>
      <w:r w:rsidRPr="00663AE9">
        <w:rPr>
          <w:rFonts w:ascii="細明體" w:eastAsia="細明體" w:hAnsi="細明體"/>
          <w:bCs/>
          <w:lang w:eastAsia="zh-TW"/>
        </w:rPr>
        <w:t>“</w:t>
      </w:r>
      <w:r w:rsidR="00AB7830" w:rsidRPr="00663AE9">
        <w:rPr>
          <w:rFonts w:ascii="細明體" w:eastAsia="細明體" w:hAnsi="細明體" w:hint="eastAsia"/>
          <w:bCs/>
          <w:lang w:eastAsia="zh-TW"/>
        </w:rPr>
        <w:t>新增</w:t>
      </w:r>
      <w:r w:rsidRPr="00663AE9">
        <w:rPr>
          <w:rFonts w:ascii="細明體" w:eastAsia="細明體" w:hAnsi="細明體" w:hint="eastAsia"/>
          <w:bCs/>
          <w:lang w:eastAsia="zh-TW"/>
        </w:rPr>
        <w:t>資料完成</w:t>
      </w:r>
      <w:r w:rsidRPr="00663AE9">
        <w:rPr>
          <w:rFonts w:ascii="細明體" w:eastAsia="細明體" w:hAnsi="細明體"/>
          <w:bCs/>
          <w:lang w:eastAsia="zh-TW"/>
        </w:rPr>
        <w:t>”</w:t>
      </w:r>
    </w:p>
    <w:p w:rsidR="00575AE3" w:rsidRPr="00663AE9" w:rsidRDefault="00575AE3" w:rsidP="00575AE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cs="Arial" w:hint="eastAsia"/>
          <w:bCs/>
          <w:lang w:eastAsia="zh-TW"/>
        </w:rPr>
        <w:t>【刪除】</w:t>
      </w:r>
      <w:r w:rsidR="00AB7830" w:rsidRPr="00663AE9">
        <w:rPr>
          <w:rFonts w:ascii="細明體" w:eastAsia="細明體" w:hAnsi="細明體" w:cs="Arial" w:hint="eastAsia"/>
          <w:bCs/>
          <w:lang w:eastAsia="zh-TW"/>
        </w:rPr>
        <w:t>、【修改</w:t>
      </w:r>
      <w:r w:rsidR="003976FC" w:rsidRPr="00663AE9">
        <w:rPr>
          <w:rFonts w:ascii="細明體" w:eastAsia="細明體" w:hAnsi="細明體" w:cs="Arial" w:hint="eastAsia"/>
          <w:bCs/>
          <w:lang w:eastAsia="zh-TW"/>
        </w:rPr>
        <w:t>】</w:t>
      </w:r>
      <w:r w:rsidR="00AB7830" w:rsidRPr="00663AE9">
        <w:rPr>
          <w:rFonts w:ascii="細明體" w:eastAsia="細明體" w:hAnsi="細明體" w:cs="Arial" w:hint="eastAsia"/>
          <w:bCs/>
          <w:lang w:eastAsia="zh-TW"/>
        </w:rPr>
        <w:t>、【查詢】</w:t>
      </w:r>
      <w:r w:rsidRPr="00663AE9">
        <w:rPr>
          <w:rFonts w:ascii="細明體" w:eastAsia="細明體" w:hAnsi="細明體" w:cs="Arial" w:hint="eastAsia"/>
          <w:bCs/>
          <w:lang w:eastAsia="zh-TW"/>
        </w:rPr>
        <w:t>ENABLED</w:t>
      </w:r>
      <w:r w:rsidR="00AB7830" w:rsidRPr="00663AE9">
        <w:rPr>
          <w:rFonts w:ascii="細明體" w:eastAsia="細明體" w:hAnsi="細明體" w:cs="Arial" w:hint="eastAsia"/>
          <w:bCs/>
          <w:lang w:eastAsia="zh-TW"/>
        </w:rPr>
        <w:t>，【新增】DISABLED。</w:t>
      </w:r>
    </w:p>
    <w:p w:rsidR="00E0101F" w:rsidRPr="00663AE9" w:rsidRDefault="002F7707" w:rsidP="00E0101F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/>
          <w:bCs/>
          <w:color w:val="008000"/>
          <w:lang w:eastAsia="zh-TW"/>
        </w:rPr>
        <w:t>修改</w:t>
      </w:r>
    </w:p>
    <w:p w:rsidR="002F7707" w:rsidRPr="00663AE9" w:rsidRDefault="002F7707" w:rsidP="002F770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檢核:</w:t>
      </w:r>
    </w:p>
    <w:p w:rsidR="002F7707" w:rsidRPr="00663AE9" w:rsidRDefault="002F7707" w:rsidP="002F770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需完成查詢後才可刪除</w:t>
      </w:r>
    </w:p>
    <w:p w:rsidR="002F7707" w:rsidRPr="00663AE9" w:rsidRDefault="002F7707" w:rsidP="002F770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查詢KEY值不可變更:</w:t>
      </w:r>
    </w:p>
    <w:p w:rsidR="002F7707" w:rsidRPr="00663AE9" w:rsidRDefault="002F7707" w:rsidP="002F770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 xml:space="preserve"> 事故者ID ,事故日期　,匯款日期 要與查詢當時的值相同</w:t>
      </w:r>
    </w:p>
    <w:p w:rsidR="002F7707" w:rsidRPr="00663AE9" w:rsidRDefault="002F7707" w:rsidP="002F770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需執行</w:t>
      </w:r>
      <w:r w:rsidRPr="00663AE9">
        <w:rPr>
          <w:rFonts w:ascii="細明體" w:eastAsia="細明體" w:hAnsi="細明體" w:hint="eastAsia"/>
          <w:b/>
          <w:bCs/>
          <w:color w:val="008000"/>
          <w:lang w:eastAsia="zh-TW"/>
        </w:rPr>
        <w:t>新增</w:t>
      </w:r>
      <w:r w:rsidRPr="00663AE9">
        <w:rPr>
          <w:rFonts w:ascii="細明體" w:eastAsia="細明體" w:hAnsi="細明體" w:hint="eastAsia"/>
          <w:bCs/>
          <w:lang w:eastAsia="zh-TW"/>
        </w:rPr>
        <w:t>的//**檢核事項**//程式段</w:t>
      </w:r>
    </w:p>
    <w:p w:rsidR="002F7707" w:rsidRPr="00663AE9" w:rsidRDefault="002F7707" w:rsidP="002F770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//***更新檔案***</w:t>
      </w:r>
    </w:p>
    <w:p w:rsidR="002F7707" w:rsidRPr="00663AE9" w:rsidRDefault="002F7707" w:rsidP="002F770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CALL</w:t>
      </w:r>
      <w:r w:rsidRPr="00663AE9">
        <w:rPr>
          <w:rFonts w:ascii="細明體" w:eastAsia="細明體" w:hAnsi="細明體" w:hint="eastAsia"/>
          <w:lang w:eastAsia="zh-TW"/>
        </w:rPr>
        <w:t>學團專案基本資料蒐集檔維護模組</w:t>
      </w:r>
      <w:r w:rsidRPr="00663AE9">
        <w:rPr>
          <w:rFonts w:ascii="細明體" w:eastAsia="細明體" w:hAnsi="細明體" w:cs="Arial" w:hint="eastAsia"/>
          <w:lang w:eastAsia="zh-TW"/>
        </w:rPr>
        <w:t>AA_A3Z001.修改()，BY參數:</w:t>
      </w:r>
    </w:p>
    <w:p w:rsidR="002F7707" w:rsidRPr="00663AE9" w:rsidRDefault="002F7707" w:rsidP="002F770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lang w:eastAsia="zh-TW"/>
        </w:rPr>
        <w:t>學團專案基本資料蒐集檔</w:t>
      </w:r>
      <w:r w:rsidRPr="00663AE9">
        <w:rPr>
          <w:rFonts w:ascii="細明體" w:eastAsia="細明體" w:hAnsi="細明體" w:cs="Arial" w:hint="eastAsia"/>
          <w:lang w:eastAsia="zh-TW"/>
        </w:rPr>
        <w:t>BO: 格式如</w:t>
      </w:r>
      <w:hyperlink w:anchor="FORMAT_B" w:history="1">
        <w:r w:rsidRPr="00663AE9">
          <w:rPr>
            <w:rStyle w:val="a8"/>
            <w:rFonts w:ascii="細明體" w:eastAsia="細明體" w:hAnsi="細明體" w:cs="Arial" w:hint="eastAsia"/>
            <w:lang w:eastAsia="zh-TW"/>
          </w:rPr>
          <w:t>FORMAT(B)</w:t>
        </w:r>
      </w:hyperlink>
    </w:p>
    <w:p w:rsidR="002F7707" w:rsidRPr="00663AE9" w:rsidRDefault="002F7707" w:rsidP="002F770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若有誤，顯示模組回傳錯誤訊息</w:t>
      </w:r>
    </w:p>
    <w:p w:rsidR="002F7707" w:rsidRPr="00663AE9" w:rsidRDefault="002F7707" w:rsidP="002F770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若已輸入資料區有資料，</w:t>
      </w:r>
    </w:p>
    <w:p w:rsidR="002F7707" w:rsidRPr="00663AE9" w:rsidRDefault="002F7707" w:rsidP="002F770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CALL</w:t>
      </w:r>
      <w:r w:rsidRPr="00663AE9">
        <w:rPr>
          <w:rFonts w:ascii="細明體" w:eastAsia="細明體" w:hAnsi="細明體" w:hint="eastAsia"/>
          <w:lang w:eastAsia="zh-TW"/>
        </w:rPr>
        <w:t>學團專案殘廢項目檔維護模組AA_A3Z004.查詢(多筆)</w:t>
      </w:r>
      <w:r w:rsidRPr="00663AE9">
        <w:rPr>
          <w:rFonts w:ascii="細明體" w:eastAsia="細明體" w:hAnsi="細明體"/>
          <w:lang w:eastAsia="zh-TW"/>
        </w:rPr>
        <w:t>,</w:t>
      </w:r>
      <w:r w:rsidRPr="00663AE9">
        <w:rPr>
          <w:rFonts w:ascii="細明體" w:eastAsia="細明體" w:hAnsi="細明體" w:hint="eastAsia"/>
          <w:lang w:eastAsia="zh-TW"/>
        </w:rPr>
        <w:t>BY參數:</w:t>
      </w:r>
    </w:p>
    <w:p w:rsidR="002F7707" w:rsidRPr="00663AE9" w:rsidRDefault="002F7707" w:rsidP="002F7707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663AE9">
        <w:rPr>
          <w:rFonts w:ascii="細明體" w:eastAsia="細明體" w:hAnsi="細明體" w:hint="eastAsia"/>
          <w:sz w:val="20"/>
          <w:szCs w:val="20"/>
        </w:rPr>
        <w:t>事故者ID</w:t>
      </w:r>
      <w:r w:rsidRPr="00663AE9">
        <w:rPr>
          <w:rFonts w:ascii="細明體" w:eastAsia="細明體" w:hAnsi="細明體" w:cs="Arial" w:hint="eastAsia"/>
          <w:sz w:val="20"/>
          <w:szCs w:val="20"/>
        </w:rPr>
        <w:t>:同畫面輸入</w:t>
      </w:r>
    </w:p>
    <w:p w:rsidR="002F7707" w:rsidRPr="00663AE9" w:rsidRDefault="002F7707" w:rsidP="002F7707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663AE9">
        <w:rPr>
          <w:rFonts w:ascii="細明體" w:eastAsia="細明體" w:hAnsi="細明體" w:hint="eastAsia"/>
          <w:sz w:val="20"/>
          <w:szCs w:val="20"/>
        </w:rPr>
        <w:t>事故日期:</w:t>
      </w:r>
      <w:r w:rsidRPr="00663AE9">
        <w:rPr>
          <w:rFonts w:ascii="細明體" w:eastAsia="細明體" w:hAnsi="細明體" w:cs="Arial" w:hint="eastAsia"/>
          <w:sz w:val="20"/>
          <w:szCs w:val="20"/>
        </w:rPr>
        <w:t>同畫面輸入</w:t>
      </w:r>
    </w:p>
    <w:p w:rsidR="002F7707" w:rsidRPr="00663AE9" w:rsidRDefault="002F7707" w:rsidP="002F7707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663AE9">
        <w:rPr>
          <w:rFonts w:ascii="細明體" w:eastAsia="細明體" w:hAnsi="細明體" w:hint="eastAsia"/>
          <w:sz w:val="20"/>
          <w:szCs w:val="20"/>
        </w:rPr>
        <w:t>匯款日期:</w:t>
      </w:r>
      <w:r w:rsidRPr="00663AE9">
        <w:rPr>
          <w:rFonts w:ascii="細明體" w:eastAsia="細明體" w:hAnsi="細明體" w:cs="Arial" w:hint="eastAsia"/>
          <w:sz w:val="20"/>
          <w:szCs w:val="20"/>
        </w:rPr>
        <w:t>同畫面輸入</w:t>
      </w:r>
    </w:p>
    <w:p w:rsidR="002F7707" w:rsidRPr="00663AE9" w:rsidRDefault="002F7707" w:rsidP="002F7707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663AE9">
        <w:rPr>
          <w:rFonts w:ascii="細明體" w:eastAsia="細明體" w:hAnsi="細明體" w:cs="Arial" w:hint="eastAsia"/>
          <w:sz w:val="20"/>
          <w:szCs w:val="20"/>
        </w:rPr>
        <w:t>若無資料屬正常</w:t>
      </w:r>
    </w:p>
    <w:p w:rsidR="007779E5" w:rsidRPr="00663AE9" w:rsidRDefault="007779E5" w:rsidP="002F7707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663AE9">
        <w:rPr>
          <w:rFonts w:ascii="細明體" w:eastAsia="細明體" w:hAnsi="細明體" w:hint="eastAsia"/>
          <w:bCs/>
          <w:sz w:val="20"/>
          <w:szCs w:val="20"/>
        </w:rPr>
        <w:t>若有誤，顯示模組回傳錯誤訊息</w:t>
      </w:r>
    </w:p>
    <w:p w:rsidR="002F7707" w:rsidRPr="00663AE9" w:rsidRDefault="002F7707" w:rsidP="002F7707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663AE9">
        <w:rPr>
          <w:rFonts w:ascii="細明體" w:eastAsia="細明體" w:hAnsi="細明體" w:cs="Arial" w:hint="eastAsia"/>
          <w:sz w:val="20"/>
          <w:szCs w:val="20"/>
        </w:rPr>
        <w:t>若有資料，KEEP模組回傳$DTAAA311_LIST</w:t>
      </w:r>
    </w:p>
    <w:p w:rsidR="002F7707" w:rsidRPr="00663AE9" w:rsidRDefault="002F7707" w:rsidP="002F7707">
      <w:pPr>
        <w:widowControl w:val="0"/>
        <w:numPr>
          <w:ilvl w:val="5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663AE9">
        <w:rPr>
          <w:rFonts w:ascii="細明體" w:eastAsia="細明體" w:hAnsi="細明體" w:hint="eastAsia"/>
          <w:bCs/>
          <w:sz w:val="20"/>
          <w:szCs w:val="20"/>
        </w:rPr>
        <w:t>CALL</w:t>
      </w:r>
      <w:r w:rsidRPr="00663AE9">
        <w:rPr>
          <w:rFonts w:ascii="細明體" w:eastAsia="細明體" w:hAnsi="細明體" w:hint="eastAsia"/>
          <w:sz w:val="20"/>
          <w:szCs w:val="20"/>
        </w:rPr>
        <w:t>學團專案殘廢項目檔維護模組AA_A3Z004.刪除(多筆)</w:t>
      </w:r>
    </w:p>
    <w:p w:rsidR="002F7707" w:rsidRPr="00663AE9" w:rsidRDefault="002F7707" w:rsidP="002F7707">
      <w:pPr>
        <w:widowControl w:val="0"/>
        <w:numPr>
          <w:ilvl w:val="6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663AE9">
        <w:rPr>
          <w:rFonts w:ascii="細明體" w:eastAsia="細明體" w:hAnsi="細明體" w:cs="Arial" w:hint="eastAsia"/>
          <w:sz w:val="20"/>
          <w:szCs w:val="20"/>
        </w:rPr>
        <w:t>DTAAA311_LIST :查詢出</w:t>
      </w:r>
      <w:r w:rsidR="007779E5" w:rsidRPr="00663AE9">
        <w:rPr>
          <w:rFonts w:ascii="細明體" w:eastAsia="細明體" w:hAnsi="細明體" w:cs="Arial" w:hint="eastAsia"/>
          <w:sz w:val="20"/>
          <w:szCs w:val="20"/>
        </w:rPr>
        <w:t>的</w:t>
      </w:r>
      <w:r w:rsidRPr="00663AE9">
        <w:rPr>
          <w:rFonts w:ascii="細明體" w:eastAsia="細明體" w:hAnsi="細明體" w:cs="Arial" w:hint="eastAsia"/>
          <w:sz w:val="20"/>
          <w:szCs w:val="20"/>
        </w:rPr>
        <w:t>$DTAAA311_LIST</w:t>
      </w:r>
    </w:p>
    <w:p w:rsidR="007779E5" w:rsidRPr="00663AE9" w:rsidRDefault="007779E5" w:rsidP="002F7707">
      <w:pPr>
        <w:widowControl w:val="0"/>
        <w:numPr>
          <w:ilvl w:val="6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663AE9">
        <w:rPr>
          <w:rFonts w:ascii="細明體" w:eastAsia="細明體" w:hAnsi="細明體" w:hint="eastAsia"/>
          <w:bCs/>
          <w:sz w:val="20"/>
          <w:szCs w:val="20"/>
        </w:rPr>
        <w:t>若有誤，顯示模組回傳錯誤訊息</w:t>
      </w:r>
    </w:p>
    <w:p w:rsidR="007779E5" w:rsidRPr="00663AE9" w:rsidRDefault="007779E5" w:rsidP="007779E5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CALL</w:t>
      </w:r>
      <w:r w:rsidRPr="00663AE9">
        <w:rPr>
          <w:rFonts w:ascii="細明體" w:eastAsia="細明體" w:hAnsi="細明體" w:hint="eastAsia"/>
          <w:lang w:eastAsia="zh-TW"/>
        </w:rPr>
        <w:t>學團專案殘廢項目檔維護模組AA_A3Z004.新增(多筆)</w:t>
      </w:r>
      <w:r w:rsidRPr="00663AE9">
        <w:rPr>
          <w:rFonts w:ascii="細明體" w:eastAsia="細明體" w:hAnsi="細明體"/>
          <w:lang w:eastAsia="zh-TW"/>
        </w:rPr>
        <w:t>,</w:t>
      </w:r>
      <w:r w:rsidRPr="00663AE9">
        <w:rPr>
          <w:rFonts w:ascii="細明體" w:eastAsia="細明體" w:hAnsi="細明體" w:hint="eastAsia"/>
          <w:lang w:eastAsia="zh-TW"/>
        </w:rPr>
        <w:t>BY參數:</w:t>
      </w:r>
    </w:p>
    <w:p w:rsidR="002F7707" w:rsidRPr="00663AE9" w:rsidRDefault="002F7707" w:rsidP="00570E4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cs="Arial" w:hint="eastAsia"/>
          <w:lang w:eastAsia="zh-TW"/>
        </w:rPr>
        <w:t>DTAAA311_LIST:將</w:t>
      </w:r>
      <w:r w:rsidR="007779E5" w:rsidRPr="00663AE9">
        <w:rPr>
          <w:rFonts w:ascii="細明體" w:eastAsia="細明體" w:hAnsi="細明體" w:cs="Arial" w:hint="eastAsia"/>
          <w:lang w:eastAsia="zh-TW"/>
        </w:rPr>
        <w:t>畫面上</w:t>
      </w:r>
      <w:r w:rsidRPr="00663AE9">
        <w:rPr>
          <w:rFonts w:ascii="細明體" w:eastAsia="細明體" w:hAnsi="細明體" w:cs="Arial" w:hint="eastAsia"/>
          <w:lang w:eastAsia="zh-TW"/>
        </w:rPr>
        <w:t>已輸入資料區每筆紀錄組成DTAAA311_BO格式後存成LIST(做法同</w:t>
      </w:r>
      <w:r w:rsidRPr="00663AE9">
        <w:rPr>
          <w:rFonts w:ascii="細明體" w:eastAsia="細明體" w:hAnsi="細明體" w:hint="eastAsia"/>
          <w:b/>
          <w:bCs/>
          <w:color w:val="008000"/>
          <w:lang w:eastAsia="zh-TW"/>
        </w:rPr>
        <w:t>新增</w:t>
      </w:r>
      <w:r w:rsidRPr="00663AE9">
        <w:rPr>
          <w:rFonts w:ascii="細明體" w:eastAsia="細明體" w:hAnsi="細明體" w:cs="Arial" w:hint="eastAsia"/>
          <w:lang w:eastAsia="zh-TW"/>
        </w:rPr>
        <w:t>時之處理)</w:t>
      </w:r>
    </w:p>
    <w:p w:rsidR="002F7707" w:rsidRPr="00663AE9" w:rsidRDefault="002F7707" w:rsidP="007779E5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若有誤，顯示模組回傳錯誤訊息</w:t>
      </w:r>
    </w:p>
    <w:p w:rsidR="00405937" w:rsidRPr="00663AE9" w:rsidRDefault="00405937" w:rsidP="0040593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若執行期間有誤</w:t>
      </w:r>
    </w:p>
    <w:p w:rsidR="00405937" w:rsidRPr="00663AE9" w:rsidRDefault="00405937" w:rsidP="0040593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cs="Arial" w:hint="eastAsia"/>
          <w:bCs/>
          <w:lang w:eastAsia="zh-TW"/>
        </w:rPr>
        <w:t>【查詢】、</w:t>
      </w:r>
      <w:r w:rsidR="00EA6302" w:rsidRPr="00663AE9">
        <w:rPr>
          <w:rFonts w:ascii="細明體" w:eastAsia="細明體" w:hAnsi="細明體" w:cs="Arial" w:hint="eastAsia"/>
          <w:bCs/>
          <w:lang w:eastAsia="zh-TW"/>
        </w:rPr>
        <w:t>【修改】</w:t>
      </w:r>
      <w:r w:rsidRPr="00663AE9">
        <w:rPr>
          <w:rFonts w:ascii="細明體" w:eastAsia="細明體" w:hAnsi="細明體" w:cs="Arial" w:hint="eastAsia"/>
          <w:bCs/>
          <w:lang w:eastAsia="zh-TW"/>
        </w:rPr>
        <w:t>ENABLED，</w:t>
      </w:r>
      <w:r w:rsidR="00EA6302" w:rsidRPr="00663AE9">
        <w:rPr>
          <w:rFonts w:ascii="細明體" w:eastAsia="細明體" w:hAnsi="細明體" w:cs="Arial" w:hint="eastAsia"/>
          <w:bCs/>
          <w:lang w:eastAsia="zh-TW"/>
        </w:rPr>
        <w:t>【新增】</w:t>
      </w:r>
      <w:r w:rsidRPr="00663AE9">
        <w:rPr>
          <w:rFonts w:ascii="細明體" w:eastAsia="細明體" w:hAnsi="細明體" w:cs="Arial" w:hint="eastAsia"/>
          <w:bCs/>
          <w:lang w:eastAsia="zh-TW"/>
        </w:rPr>
        <w:t>、</w:t>
      </w:r>
      <w:r w:rsidR="00EA6302" w:rsidRPr="00663AE9">
        <w:rPr>
          <w:rFonts w:ascii="細明體" w:eastAsia="細明體" w:hAnsi="細明體" w:cs="Arial" w:hint="eastAsia"/>
          <w:bCs/>
          <w:lang w:eastAsia="zh-TW"/>
        </w:rPr>
        <w:t>【刪除】</w:t>
      </w:r>
      <w:r w:rsidRPr="00663AE9">
        <w:rPr>
          <w:rFonts w:ascii="細明體" w:eastAsia="細明體" w:hAnsi="細明體" w:cs="Arial" w:hint="eastAsia"/>
          <w:bCs/>
          <w:lang w:eastAsia="zh-TW"/>
        </w:rPr>
        <w:t>DISABLED。</w:t>
      </w:r>
    </w:p>
    <w:p w:rsidR="00570E4D" w:rsidRPr="00663AE9" w:rsidRDefault="00570E4D" w:rsidP="00570E4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若全部執行完成無誤</w:t>
      </w:r>
    </w:p>
    <w:p w:rsidR="00570E4D" w:rsidRPr="00663AE9" w:rsidRDefault="00570E4D" w:rsidP="00051FB1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 xml:space="preserve">顯示 </w:t>
      </w:r>
      <w:r w:rsidRPr="00663AE9">
        <w:rPr>
          <w:rFonts w:ascii="細明體" w:eastAsia="細明體" w:hAnsi="細明體"/>
          <w:bCs/>
          <w:lang w:eastAsia="zh-TW"/>
        </w:rPr>
        <w:t>“</w:t>
      </w:r>
      <w:r w:rsidR="00051FB1" w:rsidRPr="00663AE9">
        <w:rPr>
          <w:rFonts w:ascii="細明體" w:eastAsia="細明體" w:hAnsi="細明體" w:hint="eastAsia"/>
          <w:bCs/>
          <w:lang w:eastAsia="zh-TW"/>
        </w:rPr>
        <w:t>修改</w:t>
      </w:r>
      <w:r w:rsidRPr="00663AE9">
        <w:rPr>
          <w:rFonts w:ascii="細明體" w:eastAsia="細明體" w:hAnsi="細明體" w:hint="eastAsia"/>
          <w:bCs/>
          <w:lang w:eastAsia="zh-TW"/>
        </w:rPr>
        <w:t>完成</w:t>
      </w:r>
      <w:r w:rsidRPr="00663AE9">
        <w:rPr>
          <w:rFonts w:ascii="細明體" w:eastAsia="細明體" w:hAnsi="細明體"/>
          <w:bCs/>
          <w:lang w:eastAsia="zh-TW"/>
        </w:rPr>
        <w:t>”</w:t>
      </w:r>
    </w:p>
    <w:p w:rsidR="00570E4D" w:rsidRPr="00663AE9" w:rsidRDefault="00570E4D" w:rsidP="00570E4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cs="Arial" w:hint="eastAsia"/>
          <w:bCs/>
          <w:lang w:eastAsia="zh-TW"/>
        </w:rPr>
        <w:t>【查詢】</w:t>
      </w:r>
      <w:r w:rsidR="00051FB1" w:rsidRPr="00663AE9">
        <w:rPr>
          <w:rFonts w:ascii="細明體" w:eastAsia="細明體" w:hAnsi="細明體" w:cs="Arial" w:hint="eastAsia"/>
          <w:bCs/>
          <w:lang w:eastAsia="zh-TW"/>
        </w:rPr>
        <w:t>、【修改】、【刪除】</w:t>
      </w:r>
      <w:r w:rsidRPr="00663AE9">
        <w:rPr>
          <w:rFonts w:ascii="細明體" w:eastAsia="細明體" w:hAnsi="細明體" w:cs="Arial" w:hint="eastAsia"/>
          <w:bCs/>
          <w:lang w:eastAsia="zh-TW"/>
        </w:rPr>
        <w:t>ENABLED，【新增】DISABLED</w:t>
      </w:r>
    </w:p>
    <w:p w:rsidR="002F7707" w:rsidRPr="00663AE9" w:rsidRDefault="002F7707" w:rsidP="002F770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/>
          <w:bCs/>
          <w:color w:val="008000"/>
          <w:lang w:eastAsia="zh-TW"/>
        </w:rPr>
        <w:t>刪除</w:t>
      </w:r>
    </w:p>
    <w:p w:rsidR="00190A67" w:rsidRPr="00663AE9" w:rsidRDefault="00190A67" w:rsidP="0005381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檢核:</w:t>
      </w:r>
    </w:p>
    <w:p w:rsidR="00190A67" w:rsidRPr="00663AE9" w:rsidRDefault="00190A67" w:rsidP="00190A6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需完成查詢後才可刪除</w:t>
      </w:r>
    </w:p>
    <w:p w:rsidR="00190A67" w:rsidRPr="00663AE9" w:rsidRDefault="00190A67" w:rsidP="00190A6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查詢KEY值不可變更</w:t>
      </w:r>
      <w:r w:rsidR="009A1E35" w:rsidRPr="00663AE9">
        <w:rPr>
          <w:rFonts w:ascii="細明體" w:eastAsia="細明體" w:hAnsi="細明體" w:hint="eastAsia"/>
          <w:bCs/>
          <w:lang w:eastAsia="zh-TW"/>
        </w:rPr>
        <w:t>:</w:t>
      </w:r>
    </w:p>
    <w:p w:rsidR="00190A67" w:rsidRPr="00663AE9" w:rsidRDefault="009A1E35" w:rsidP="00190A6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 xml:space="preserve"> 事故者ID ,事故日期　,匯款日期 要與查詢當時的值相同</w:t>
      </w:r>
    </w:p>
    <w:p w:rsidR="00367541" w:rsidRPr="00663AE9" w:rsidRDefault="00367541" w:rsidP="00367541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//***更新檔案***</w:t>
      </w:r>
    </w:p>
    <w:p w:rsidR="00367541" w:rsidRPr="00663AE9" w:rsidRDefault="00367541" w:rsidP="00367541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CALL</w:t>
      </w:r>
      <w:r w:rsidRPr="00663AE9">
        <w:rPr>
          <w:rFonts w:ascii="細明體" w:eastAsia="細明體" w:hAnsi="細明體" w:hint="eastAsia"/>
          <w:lang w:eastAsia="zh-TW"/>
        </w:rPr>
        <w:t>學團專案基本資料蒐集檔維護模組</w:t>
      </w:r>
      <w:r w:rsidRPr="00663AE9">
        <w:rPr>
          <w:rFonts w:ascii="細明體" w:eastAsia="細明體" w:hAnsi="細明體" w:cs="Arial" w:hint="eastAsia"/>
          <w:lang w:eastAsia="zh-TW"/>
        </w:rPr>
        <w:t>AA_A3Z001.刪除()，BY參數:</w:t>
      </w:r>
    </w:p>
    <w:p w:rsidR="00367541" w:rsidRPr="00663AE9" w:rsidRDefault="00367541" w:rsidP="00367541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663AE9">
        <w:rPr>
          <w:rFonts w:ascii="細明體" w:eastAsia="細明體" w:hAnsi="細明體" w:cs="Arial" w:hint="eastAsia"/>
          <w:sz w:val="20"/>
          <w:szCs w:val="20"/>
        </w:rPr>
        <w:t>事故者ID: 同畫面輸入</w:t>
      </w:r>
    </w:p>
    <w:p w:rsidR="00367541" w:rsidRPr="00663AE9" w:rsidRDefault="00367541" w:rsidP="00367541">
      <w:pPr>
        <w:widowControl w:val="0"/>
        <w:numPr>
          <w:ilvl w:val="3"/>
          <w:numId w:val="6"/>
        </w:numPr>
        <w:rPr>
          <w:rStyle w:val="style31"/>
          <w:rFonts w:ascii="細明體" w:eastAsia="細明體" w:hAnsi="細明體" w:hint="eastAsia"/>
        </w:rPr>
      </w:pPr>
      <w:r w:rsidRPr="00663AE9">
        <w:rPr>
          <w:rFonts w:ascii="細明體" w:eastAsia="細明體" w:hAnsi="細明體" w:cs="Arial" w:hint="eastAsia"/>
          <w:sz w:val="20"/>
          <w:szCs w:val="20"/>
        </w:rPr>
        <w:t>事故日期: 同畫面輸入</w:t>
      </w:r>
    </w:p>
    <w:p w:rsidR="00367541" w:rsidRPr="00663AE9" w:rsidRDefault="00367541" w:rsidP="00367541">
      <w:pPr>
        <w:widowControl w:val="0"/>
        <w:numPr>
          <w:ilvl w:val="3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663AE9">
        <w:rPr>
          <w:rFonts w:ascii="細明體" w:eastAsia="細明體" w:hAnsi="細明體" w:cs="Arial" w:hint="eastAsia"/>
          <w:sz w:val="20"/>
          <w:szCs w:val="20"/>
        </w:rPr>
        <w:t>匯款日期: 同畫面輸入</w:t>
      </w:r>
    </w:p>
    <w:p w:rsidR="00367541" w:rsidRPr="00663AE9" w:rsidRDefault="00367541" w:rsidP="0036754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lang w:eastAsia="zh-TW"/>
        </w:rPr>
        <w:t>異動人員ID:LOGIN人員ID</w:t>
      </w:r>
    </w:p>
    <w:p w:rsidR="00367541" w:rsidRPr="00663AE9" w:rsidRDefault="00367541" w:rsidP="0036754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若有誤，顯示模組回傳錯誤訊息</w:t>
      </w:r>
    </w:p>
    <w:p w:rsidR="00367541" w:rsidRPr="00663AE9" w:rsidRDefault="00367541" w:rsidP="00367541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若已輸入資料區有資料，</w:t>
      </w:r>
    </w:p>
    <w:p w:rsidR="00917D8D" w:rsidRPr="00663AE9" w:rsidRDefault="00917D8D" w:rsidP="00917D8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CALL</w:t>
      </w:r>
      <w:r w:rsidRPr="00663AE9">
        <w:rPr>
          <w:rFonts w:ascii="細明體" w:eastAsia="細明體" w:hAnsi="細明體" w:hint="eastAsia"/>
          <w:lang w:eastAsia="zh-TW"/>
        </w:rPr>
        <w:t>學團專案殘廢項目檔維護模組AA_A3Z004.查詢(多筆)</w:t>
      </w:r>
      <w:r w:rsidRPr="00663AE9">
        <w:rPr>
          <w:rFonts w:ascii="細明體" w:eastAsia="細明體" w:hAnsi="細明體"/>
          <w:lang w:eastAsia="zh-TW"/>
        </w:rPr>
        <w:t>,</w:t>
      </w:r>
      <w:r w:rsidRPr="00663AE9">
        <w:rPr>
          <w:rFonts w:ascii="細明體" w:eastAsia="細明體" w:hAnsi="細明體" w:hint="eastAsia"/>
          <w:lang w:eastAsia="zh-TW"/>
        </w:rPr>
        <w:t>BY參數:</w:t>
      </w:r>
    </w:p>
    <w:p w:rsidR="00917D8D" w:rsidRPr="00663AE9" w:rsidRDefault="00917D8D" w:rsidP="00917D8D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663AE9">
        <w:rPr>
          <w:rFonts w:ascii="細明體" w:eastAsia="細明體" w:hAnsi="細明體" w:hint="eastAsia"/>
          <w:sz w:val="20"/>
          <w:szCs w:val="20"/>
        </w:rPr>
        <w:t>事故者ID</w:t>
      </w:r>
      <w:r w:rsidRPr="00663AE9">
        <w:rPr>
          <w:rFonts w:ascii="細明體" w:eastAsia="細明體" w:hAnsi="細明體" w:cs="Arial" w:hint="eastAsia"/>
          <w:sz w:val="20"/>
          <w:szCs w:val="20"/>
        </w:rPr>
        <w:t>:同畫面輸入</w:t>
      </w:r>
    </w:p>
    <w:p w:rsidR="00917D8D" w:rsidRPr="00663AE9" w:rsidRDefault="00917D8D" w:rsidP="00917D8D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663AE9">
        <w:rPr>
          <w:rFonts w:ascii="細明體" w:eastAsia="細明體" w:hAnsi="細明體" w:hint="eastAsia"/>
          <w:sz w:val="20"/>
          <w:szCs w:val="20"/>
        </w:rPr>
        <w:t>事故日期:</w:t>
      </w:r>
      <w:r w:rsidRPr="00663AE9">
        <w:rPr>
          <w:rFonts w:ascii="細明體" w:eastAsia="細明體" w:hAnsi="細明體" w:cs="Arial" w:hint="eastAsia"/>
          <w:sz w:val="20"/>
          <w:szCs w:val="20"/>
        </w:rPr>
        <w:t>同畫面輸入</w:t>
      </w:r>
    </w:p>
    <w:p w:rsidR="00917D8D" w:rsidRPr="00663AE9" w:rsidRDefault="00917D8D" w:rsidP="00917D8D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663AE9">
        <w:rPr>
          <w:rFonts w:ascii="細明體" w:eastAsia="細明體" w:hAnsi="細明體" w:hint="eastAsia"/>
          <w:sz w:val="20"/>
          <w:szCs w:val="20"/>
        </w:rPr>
        <w:t>匯款日期:</w:t>
      </w:r>
      <w:r w:rsidRPr="00663AE9">
        <w:rPr>
          <w:rFonts w:ascii="細明體" w:eastAsia="細明體" w:hAnsi="細明體" w:cs="Arial" w:hint="eastAsia"/>
          <w:sz w:val="20"/>
          <w:szCs w:val="20"/>
        </w:rPr>
        <w:t>同畫面輸入</w:t>
      </w:r>
    </w:p>
    <w:p w:rsidR="00917D8D" w:rsidRPr="00663AE9" w:rsidRDefault="00917D8D" w:rsidP="00917D8D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663AE9">
        <w:rPr>
          <w:rFonts w:ascii="細明體" w:eastAsia="細明體" w:hAnsi="細明體" w:cs="Arial" w:hint="eastAsia"/>
          <w:sz w:val="20"/>
          <w:szCs w:val="20"/>
        </w:rPr>
        <w:t>若無資料屬正常</w:t>
      </w:r>
    </w:p>
    <w:p w:rsidR="00917D8D" w:rsidRPr="00663AE9" w:rsidRDefault="00917D8D" w:rsidP="00917D8D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663AE9">
        <w:rPr>
          <w:rFonts w:ascii="細明體" w:eastAsia="細明體" w:hAnsi="細明體" w:hint="eastAsia"/>
          <w:bCs/>
          <w:sz w:val="20"/>
          <w:szCs w:val="20"/>
        </w:rPr>
        <w:t>若有誤，顯示模組回傳錯誤訊息</w:t>
      </w:r>
    </w:p>
    <w:p w:rsidR="00917D8D" w:rsidRPr="00663AE9" w:rsidRDefault="00917D8D" w:rsidP="00917D8D">
      <w:pPr>
        <w:widowControl w:val="0"/>
        <w:numPr>
          <w:ilvl w:val="4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663AE9">
        <w:rPr>
          <w:rFonts w:ascii="細明體" w:eastAsia="細明體" w:hAnsi="細明體" w:cs="Arial" w:hint="eastAsia"/>
          <w:sz w:val="20"/>
          <w:szCs w:val="20"/>
        </w:rPr>
        <w:t>若有資料，KEEP模組回傳$DTAAA311_LIST</w:t>
      </w:r>
    </w:p>
    <w:p w:rsidR="00917D8D" w:rsidRPr="00663AE9" w:rsidRDefault="00917D8D" w:rsidP="00917D8D">
      <w:pPr>
        <w:widowControl w:val="0"/>
        <w:numPr>
          <w:ilvl w:val="5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663AE9">
        <w:rPr>
          <w:rFonts w:ascii="細明體" w:eastAsia="細明體" w:hAnsi="細明體" w:hint="eastAsia"/>
          <w:bCs/>
          <w:sz w:val="20"/>
          <w:szCs w:val="20"/>
        </w:rPr>
        <w:t>CALL</w:t>
      </w:r>
      <w:r w:rsidRPr="00663AE9">
        <w:rPr>
          <w:rFonts w:ascii="細明體" w:eastAsia="細明體" w:hAnsi="細明體" w:hint="eastAsia"/>
          <w:sz w:val="20"/>
          <w:szCs w:val="20"/>
        </w:rPr>
        <w:t>學團專案殘廢項目檔維護模組AA_A3Z004.刪除(多筆)</w:t>
      </w:r>
    </w:p>
    <w:p w:rsidR="00917D8D" w:rsidRPr="00663AE9" w:rsidRDefault="00917D8D" w:rsidP="00917D8D">
      <w:pPr>
        <w:widowControl w:val="0"/>
        <w:numPr>
          <w:ilvl w:val="6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663AE9">
        <w:rPr>
          <w:rFonts w:ascii="細明體" w:eastAsia="細明體" w:hAnsi="細明體" w:cs="Arial" w:hint="eastAsia"/>
          <w:sz w:val="20"/>
          <w:szCs w:val="20"/>
        </w:rPr>
        <w:t>DTAAA311_LIST :查詢出的$DTAAA311_LIST</w:t>
      </w:r>
    </w:p>
    <w:p w:rsidR="00917D8D" w:rsidRPr="00663AE9" w:rsidRDefault="00917D8D" w:rsidP="00917D8D">
      <w:pPr>
        <w:widowControl w:val="0"/>
        <w:numPr>
          <w:ilvl w:val="6"/>
          <w:numId w:val="6"/>
        </w:numPr>
        <w:rPr>
          <w:rFonts w:ascii="細明體" w:eastAsia="細明體" w:hAnsi="細明體" w:cs="Arial" w:hint="eastAsia"/>
          <w:sz w:val="20"/>
          <w:szCs w:val="20"/>
        </w:rPr>
      </w:pPr>
      <w:r w:rsidRPr="00663AE9">
        <w:rPr>
          <w:rFonts w:ascii="細明體" w:eastAsia="細明體" w:hAnsi="細明體" w:hint="eastAsia"/>
          <w:bCs/>
          <w:sz w:val="20"/>
          <w:szCs w:val="20"/>
        </w:rPr>
        <w:t>若有誤，顯示模組回傳錯誤訊息</w:t>
      </w:r>
    </w:p>
    <w:p w:rsidR="00EA6302" w:rsidRPr="00663AE9" w:rsidRDefault="00EA6302" w:rsidP="00EA6302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若執行期間有誤</w:t>
      </w:r>
    </w:p>
    <w:p w:rsidR="00EA6302" w:rsidRPr="00663AE9" w:rsidRDefault="00EA6302" w:rsidP="00EA630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cs="Arial" w:hint="eastAsia"/>
          <w:bCs/>
          <w:lang w:eastAsia="zh-TW"/>
        </w:rPr>
        <w:t>【查詢】、【刪除】ENABLED，【新增】、【修改】DISABLED。</w:t>
      </w:r>
    </w:p>
    <w:p w:rsidR="001D7A1D" w:rsidRPr="00663AE9" w:rsidRDefault="001D7A1D" w:rsidP="001D7A1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若全部執行完成無誤</w:t>
      </w:r>
    </w:p>
    <w:p w:rsidR="00190A67" w:rsidRPr="00663AE9" w:rsidRDefault="00190A67" w:rsidP="001D7A1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 xml:space="preserve">顯示 </w:t>
      </w:r>
      <w:r w:rsidRPr="00663AE9">
        <w:rPr>
          <w:rFonts w:ascii="細明體" w:eastAsia="細明體" w:hAnsi="細明體"/>
          <w:bCs/>
          <w:lang w:eastAsia="zh-TW"/>
        </w:rPr>
        <w:t>“</w:t>
      </w:r>
      <w:r w:rsidRPr="00663AE9">
        <w:rPr>
          <w:rFonts w:ascii="細明體" w:eastAsia="細明體" w:hAnsi="細明體" w:hint="eastAsia"/>
          <w:bCs/>
          <w:lang w:eastAsia="zh-TW"/>
        </w:rPr>
        <w:t>刪除完成</w:t>
      </w:r>
      <w:r w:rsidRPr="00663AE9">
        <w:rPr>
          <w:rFonts w:ascii="細明體" w:eastAsia="細明體" w:hAnsi="細明體"/>
          <w:bCs/>
          <w:lang w:eastAsia="zh-TW"/>
        </w:rPr>
        <w:t>”</w:t>
      </w:r>
    </w:p>
    <w:p w:rsidR="00575AE3" w:rsidRPr="00663AE9" w:rsidRDefault="00575AE3" w:rsidP="001D7A1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cs="Arial" w:hint="eastAsia"/>
          <w:bCs/>
          <w:lang w:eastAsia="zh-TW"/>
        </w:rPr>
        <w:t>【查詢】ENABLED</w:t>
      </w:r>
      <w:r w:rsidR="001D7A1D" w:rsidRPr="00663AE9">
        <w:rPr>
          <w:rFonts w:ascii="細明體" w:eastAsia="細明體" w:hAnsi="細明體" w:cs="Arial" w:hint="eastAsia"/>
          <w:bCs/>
          <w:lang w:eastAsia="zh-TW"/>
        </w:rPr>
        <w:t>，【修改】、【新增</w:t>
      </w:r>
      <w:r w:rsidRPr="00663AE9">
        <w:rPr>
          <w:rFonts w:ascii="細明體" w:eastAsia="細明體" w:hAnsi="細明體" w:cs="Arial" w:hint="eastAsia"/>
          <w:bCs/>
          <w:lang w:eastAsia="zh-TW"/>
        </w:rPr>
        <w:t>】、【刪除】DISABLED</w:t>
      </w:r>
    </w:p>
    <w:p w:rsidR="00575AE3" w:rsidRPr="00663AE9" w:rsidRDefault="00575AE3" w:rsidP="000D28E7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  <w:bookmarkStart w:id="28" w:name="FORMAT_A"/>
    </w:p>
    <w:p w:rsidR="000D28E7" w:rsidRPr="00663AE9" w:rsidRDefault="00E53A09" w:rsidP="000D28E7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  <w:r w:rsidRPr="00663AE9">
        <w:rPr>
          <w:rFonts w:ascii="細明體" w:eastAsia="細明體" w:hAnsi="細明體" w:hint="eastAsia"/>
          <w:bCs/>
          <w:lang w:eastAsia="zh-TW"/>
        </w:rPr>
        <w:t>FORMAT (A)[</w:t>
      </w:r>
      <w:hyperlink w:anchor="FORMAT_A_BACK" w:history="1">
        <w:r w:rsidRPr="00663AE9">
          <w:rPr>
            <w:rStyle w:val="a8"/>
            <w:rFonts w:ascii="細明體" w:eastAsia="細明體" w:hAnsi="細明體" w:hint="eastAsia"/>
            <w:bCs/>
            <w:lang w:eastAsia="zh-TW"/>
          </w:rPr>
          <w:t>BACK</w:t>
        </w:r>
      </w:hyperlink>
      <w:r w:rsidRPr="00663AE9">
        <w:rPr>
          <w:rFonts w:ascii="細明體" w:eastAsia="細明體" w:hAnsi="細明體" w:hint="eastAsia"/>
          <w:bCs/>
          <w:lang w:eastAsia="zh-TW"/>
        </w:rPr>
        <w:t>]</w:t>
      </w:r>
    </w:p>
    <w:tbl>
      <w:tblPr>
        <w:tblW w:w="0" w:type="auto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8"/>
        <w:gridCol w:w="2306"/>
        <w:gridCol w:w="6662"/>
      </w:tblGrid>
      <w:tr w:rsidR="004E4CF9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bookmarkEnd w:id="28"/>
          <w:p w:rsidR="004E4CF9" w:rsidRPr="00663AE9" w:rsidRDefault="004E4CF9" w:rsidP="00256A5F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序號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4E4CF9" w:rsidRPr="00663AE9" w:rsidRDefault="004E4CF9" w:rsidP="00256A5F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說明欄位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4E4CF9" w:rsidRPr="00663AE9" w:rsidRDefault="004E4CF9" w:rsidP="00256A5F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資料來源</w:t>
            </w:r>
          </w:p>
        </w:tc>
      </w:tr>
      <w:tr w:rsidR="00256A5F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A5F" w:rsidRPr="00663AE9" w:rsidRDefault="00256A5F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A5F" w:rsidRPr="00663AE9" w:rsidRDefault="00256A5F" w:rsidP="00256A5F">
            <w:pPr>
              <w:jc w:val="both"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A5F" w:rsidRPr="00663AE9" w:rsidRDefault="00256A5F" w:rsidP="00256A5F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同</w:t>
            </w:r>
            <w:r w:rsidR="001E4CEE"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$DTAAA310</w:t>
            </w:r>
          </w:p>
        </w:tc>
      </w:tr>
      <w:tr w:rsidR="00256A5F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A5F" w:rsidRPr="00663AE9" w:rsidRDefault="00256A5F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6A5F" w:rsidRPr="00663AE9" w:rsidRDefault="00256A5F" w:rsidP="00256A5F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A5F" w:rsidRPr="00663AE9" w:rsidRDefault="00256A5F" w:rsidP="00256A5F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同</w:t>
            </w:r>
            <w:r w:rsidR="001E4CEE"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$DTAAA310</w:t>
            </w:r>
            <w:r w:rsidR="00D22881"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轉民國年</w:t>
            </w:r>
          </w:p>
        </w:tc>
      </w:tr>
      <w:tr w:rsidR="00727D1E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7D1E" w:rsidRPr="00663AE9" w:rsidRDefault="00727D1E" w:rsidP="00256A5F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匯款日期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同</w:t>
            </w: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$DTAAA310轉民國年</w:t>
            </w:r>
          </w:p>
        </w:tc>
      </w:tr>
      <w:tr w:rsidR="00256A5F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A5F" w:rsidRPr="00663AE9" w:rsidRDefault="00256A5F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A5F" w:rsidRPr="00663AE9" w:rsidRDefault="00256A5F" w:rsidP="00256A5F">
            <w:pPr>
              <w:jc w:val="both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申請日期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A5F" w:rsidRPr="00663AE9" w:rsidRDefault="00256A5F" w:rsidP="00256A5F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同</w:t>
            </w:r>
            <w:r w:rsidR="001E4CEE"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$DTAAA310</w:t>
            </w:r>
            <w:r w:rsidR="00D22881"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轉民國年</w:t>
            </w:r>
          </w:p>
        </w:tc>
      </w:tr>
      <w:tr w:rsidR="00727D1E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A12C8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事故原因內容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A12C8A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同</w:t>
            </w: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$DTAAA310</w:t>
            </w:r>
          </w:p>
        </w:tc>
      </w:tr>
      <w:tr w:rsidR="00727D1E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jc w:val="both"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申請種類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同</w:t>
            </w: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$DTAAA310</w:t>
            </w:r>
          </w:p>
        </w:tc>
      </w:tr>
      <w:tr w:rsidR="00727D1E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Del="00A90C72" w:rsidRDefault="00727D1E" w:rsidP="00256A5F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理賠類別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同</w:t>
            </w: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$DTAAA310.理賠類別字串以底線(_)拆出的字母對應畫面相同字母的CHECK BOX顯示勾選</w:t>
            </w:r>
          </w:p>
          <w:p w:rsidR="00727D1E" w:rsidRPr="00663AE9" w:rsidRDefault="00727D1E" w:rsidP="00256A5F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EX:F_J 則畫面上醫療實支(F)與豁免保費(失能)(J) 兩個要勾選</w:t>
            </w:r>
          </w:p>
        </w:tc>
      </w:tr>
      <w:tr w:rsidR="00727D1E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殘疾鑑定日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同</w:t>
            </w: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$DTAAA310轉民國年</w:t>
            </w:r>
          </w:p>
        </w:tc>
      </w:tr>
      <w:tr w:rsidR="00727D1E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/>
                <w:sz w:val="20"/>
                <w:szCs w:val="20"/>
              </w:rPr>
              <w:t>身故(全殘)日期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同</w:t>
            </w: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$DTAAA310轉民國年</w:t>
            </w:r>
          </w:p>
        </w:tc>
      </w:tr>
      <w:tr w:rsidR="00727D1E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死亡種類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同</w:t>
            </w: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$DTAAA310</w:t>
            </w:r>
            <w:r w:rsidR="005D3395"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轉代碼中文 (AA,</w:t>
            </w:r>
            <w:r w:rsidR="005D3395" w:rsidRPr="00663AE9">
              <w:rPr>
                <w:rFonts w:ascii="細明體" w:eastAsia="細明體" w:hAnsi="細明體" w:cs="Arial"/>
                <w:sz w:val="20"/>
                <w:szCs w:val="20"/>
              </w:rPr>
              <w:t>DEAD_TYPE)</w:t>
            </w:r>
          </w:p>
        </w:tc>
      </w:tr>
      <w:tr w:rsidR="00727D1E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>死亡疾病代碼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56D" w:rsidRPr="00663AE9" w:rsidRDefault="00D5156D" w:rsidP="00256A5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CALL AAA0_0200_mod.getICD_NAME()，BY參數:</w:t>
            </w:r>
          </w:p>
          <w:p w:rsidR="00727D1E" w:rsidRPr="00663AE9" w:rsidRDefault="00D5156D" w:rsidP="00D5156D">
            <w:pPr>
              <w:ind w:firstLineChars="100" w:firstLine="200"/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ICD_CODE:</w:t>
            </w:r>
            <w:r w:rsidR="00727D1E"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同</w:t>
            </w:r>
            <w:r w:rsidR="00727D1E"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$DTAAA310</w:t>
            </w:r>
          </w:p>
          <w:p w:rsidR="00D5156D" w:rsidRPr="00663AE9" w:rsidRDefault="00D5156D" w:rsidP="00D5156D">
            <w:pPr>
              <w:ind w:firstLineChars="100" w:firstLine="200"/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SET 模組回傳$疾病名稱</w:t>
            </w:r>
          </w:p>
        </w:tc>
      </w:tr>
      <w:tr w:rsidR="00EF1C5A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C5A" w:rsidRPr="00663AE9" w:rsidRDefault="00EF1C5A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C5A" w:rsidRPr="00663AE9" w:rsidRDefault="00EF1C5A" w:rsidP="00256A5F">
            <w:pPr>
              <w:jc w:val="both"/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>全殘項目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1C5A" w:rsidRPr="00663AE9" w:rsidRDefault="00EF1C5A" w:rsidP="00256A5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同</w:t>
            </w: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$DTAAA310.全殘項目由上到下對應畫面CHECK BOX顯示勾選</w:t>
            </w:r>
          </w:p>
        </w:tc>
      </w:tr>
      <w:tr w:rsidR="00483E16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16" w:rsidRPr="00663AE9" w:rsidRDefault="00483E16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16" w:rsidRPr="00663AE9" w:rsidRDefault="00483E16" w:rsidP="00256A5F">
            <w:pPr>
              <w:jc w:val="both"/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>殘廢給付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16" w:rsidRPr="00663AE9" w:rsidRDefault="005B134B" w:rsidP="00256A5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(產生下拉選項資料，可參考</w:t>
            </w:r>
            <w:r w:rsidRPr="00663AE9">
              <w:rPr>
                <w:rFonts w:ascii="細明體" w:eastAsia="細明體" w:hAnsi="細明體" w:cs="Courier New" w:hint="eastAsia"/>
                <w:b/>
                <w:color w:val="00B050"/>
                <w:sz w:val="20"/>
                <w:szCs w:val="20"/>
                <w:lang w:val="x-none"/>
              </w:rPr>
              <w:t>AAA00400</w:t>
            </w:r>
            <w:r w:rsidR="00AB428F"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作業程式</w:t>
            </w: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)</w:t>
            </w:r>
          </w:p>
        </w:tc>
      </w:tr>
      <w:tr w:rsidR="00483E16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16" w:rsidRPr="00663AE9" w:rsidRDefault="00483E16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16" w:rsidRPr="00663AE9" w:rsidRDefault="00483E16" w:rsidP="00256A5F">
            <w:pPr>
              <w:jc w:val="both"/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 xml:space="preserve">    項目</w:t>
            </w:r>
            <w:r w:rsidR="005B134B"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>(</w:t>
            </w:r>
            <w:r w:rsidR="005B134B"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DISB_CLS)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16" w:rsidRPr="00663AE9" w:rsidRDefault="005D3395" w:rsidP="00256A5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下拉選項(DEFAULT: "1"體幹臟器)</w:t>
            </w:r>
          </w:p>
          <w:p w:rsidR="005D3395" w:rsidRPr="00663AE9" w:rsidRDefault="005D3395" w:rsidP="00256A5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 xml:space="preserve">  ("1","體幹臟器")</w:t>
            </w:r>
          </w:p>
          <w:p w:rsidR="005D3395" w:rsidRPr="00663AE9" w:rsidRDefault="005D3395" w:rsidP="00256A5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 xml:space="preserve">  ("2","五官")</w:t>
            </w:r>
          </w:p>
          <w:p w:rsidR="005D3395" w:rsidRPr="00663AE9" w:rsidRDefault="005D3395" w:rsidP="00256A5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 xml:space="preserve">  ("3","肢體")</w:t>
            </w:r>
          </w:p>
          <w:p w:rsidR="005D3395" w:rsidRPr="00663AE9" w:rsidRDefault="005D3395" w:rsidP="00256A5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 xml:space="preserve">  ("4","指(趾)節")</w:t>
            </w:r>
          </w:p>
        </w:tc>
      </w:tr>
      <w:tr w:rsidR="00483E16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16" w:rsidRPr="00663AE9" w:rsidRDefault="00483E16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16" w:rsidRPr="00663AE9" w:rsidRDefault="00483E16" w:rsidP="00256A5F">
            <w:pPr>
              <w:jc w:val="both"/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 xml:space="preserve">    部位</w:t>
            </w:r>
            <w:r w:rsidR="004667BB"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>（</w:t>
            </w:r>
            <w:r w:rsidR="004667BB"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DISB_PART）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227"/>
              <w:gridCol w:w="3364"/>
            </w:tblGrid>
            <w:tr w:rsidR="005B134B" w:rsidRPr="00663AE9" w:rsidTr="00080B8D">
              <w:tc>
                <w:tcPr>
                  <w:tcW w:w="3227" w:type="dxa"/>
                  <w:shd w:val="clear" w:color="auto" w:fill="FFFF00"/>
                </w:tcPr>
                <w:p w:rsidR="005B134B" w:rsidRPr="00663AE9" w:rsidRDefault="004667BB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當</w:t>
                  </w:r>
                  <w:r w:rsidR="005B134B"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項目(DISB_CLS)</w:t>
                  </w: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不同時對應</w:t>
                  </w:r>
                </w:p>
              </w:tc>
              <w:tc>
                <w:tcPr>
                  <w:tcW w:w="3364" w:type="dxa"/>
                  <w:shd w:val="clear" w:color="auto" w:fill="FFFF00"/>
                </w:tcPr>
                <w:p w:rsidR="005B134B" w:rsidRPr="00663AE9" w:rsidRDefault="005B134B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產生部位(DISB_PART)下拉選項</w:t>
                  </w:r>
                </w:p>
              </w:tc>
            </w:tr>
            <w:tr w:rsidR="005B134B" w:rsidRPr="00663AE9" w:rsidTr="00080B8D">
              <w:tc>
                <w:tcPr>
                  <w:tcW w:w="3227" w:type="dxa"/>
                </w:tcPr>
                <w:p w:rsidR="005B134B" w:rsidRPr="00663AE9" w:rsidRDefault="005B134B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1"體幹臟器"</w:t>
                  </w:r>
                </w:p>
              </w:tc>
              <w:tc>
                <w:tcPr>
                  <w:tcW w:w="3364" w:type="dxa"/>
                </w:tcPr>
                <w:p w:rsidR="005B134B" w:rsidRPr="00663AE9" w:rsidRDefault="005B134B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"1","中樞神經"</w:t>
                  </w:r>
                </w:p>
                <w:p w:rsidR="005B134B" w:rsidRPr="00663AE9" w:rsidRDefault="005B134B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"2","胸腹部臟器"</w:t>
                  </w:r>
                </w:p>
                <w:p w:rsidR="005B134B" w:rsidRPr="00663AE9" w:rsidRDefault="005B134B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"3","膀胱"</w:t>
                  </w:r>
                </w:p>
                <w:p w:rsidR="005B134B" w:rsidRPr="00663AE9" w:rsidRDefault="005B134B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"4","脊椎"</w:t>
                  </w:r>
                </w:p>
              </w:tc>
            </w:tr>
            <w:tr w:rsidR="005B134B" w:rsidRPr="00663AE9" w:rsidTr="00080B8D">
              <w:tc>
                <w:tcPr>
                  <w:tcW w:w="3227" w:type="dxa"/>
                </w:tcPr>
                <w:p w:rsidR="005B134B" w:rsidRPr="00663AE9" w:rsidRDefault="005B134B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2"五官"</w:t>
                  </w:r>
                </w:p>
              </w:tc>
              <w:tc>
                <w:tcPr>
                  <w:tcW w:w="3364" w:type="dxa"/>
                </w:tcPr>
                <w:p w:rsidR="005B134B" w:rsidRPr="00663AE9" w:rsidRDefault="005B134B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"5","眼"</w:t>
                  </w:r>
                </w:p>
                <w:p w:rsidR="005B134B" w:rsidRPr="00663AE9" w:rsidRDefault="005B134B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"6","耳"</w:t>
                  </w:r>
                </w:p>
                <w:p w:rsidR="005B134B" w:rsidRPr="00663AE9" w:rsidRDefault="005B134B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"7","鼻"</w:t>
                  </w:r>
                </w:p>
                <w:p w:rsidR="005B134B" w:rsidRPr="00663AE9" w:rsidRDefault="005B134B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"8","口"</w:t>
                  </w:r>
                </w:p>
                <w:p w:rsidR="005B134B" w:rsidRPr="00663AE9" w:rsidRDefault="005B134B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"9","喉"</w:t>
                  </w:r>
                </w:p>
              </w:tc>
            </w:tr>
            <w:tr w:rsidR="00486E57" w:rsidRPr="00663AE9" w:rsidTr="00080B8D">
              <w:tc>
                <w:tcPr>
                  <w:tcW w:w="3227" w:type="dxa"/>
                </w:tcPr>
                <w:p w:rsidR="00486E57" w:rsidRPr="00663AE9" w:rsidRDefault="00486E57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3"肢體"</w:t>
                  </w:r>
                </w:p>
              </w:tc>
              <w:tc>
                <w:tcPr>
                  <w:tcW w:w="3364" w:type="dxa"/>
                </w:tcPr>
                <w:p w:rsidR="00486E57" w:rsidRPr="00663AE9" w:rsidRDefault="00486E57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"10","手"</w:t>
                  </w:r>
                </w:p>
                <w:p w:rsidR="00486E57" w:rsidRPr="00663AE9" w:rsidRDefault="00486E57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"11","足"</w:t>
                  </w:r>
                </w:p>
              </w:tc>
            </w:tr>
            <w:tr w:rsidR="00486E57" w:rsidRPr="00663AE9" w:rsidTr="00080B8D">
              <w:tc>
                <w:tcPr>
                  <w:tcW w:w="3227" w:type="dxa"/>
                </w:tcPr>
                <w:p w:rsidR="00486E57" w:rsidRPr="00663AE9" w:rsidRDefault="002A1808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4"指(趾)節"</w:t>
                  </w:r>
                </w:p>
              </w:tc>
              <w:tc>
                <w:tcPr>
                  <w:tcW w:w="3364" w:type="dxa"/>
                </w:tcPr>
                <w:p w:rsidR="006018C2" w:rsidRPr="00663AE9" w:rsidRDefault="006018C2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"12","姆指"</w:t>
                  </w:r>
                </w:p>
                <w:p w:rsidR="00486E57" w:rsidRPr="00663AE9" w:rsidRDefault="006018C2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"13","食指"</w:t>
                  </w:r>
                </w:p>
                <w:p w:rsidR="006018C2" w:rsidRPr="00663AE9" w:rsidRDefault="006018C2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"14","中指"</w:t>
                  </w:r>
                </w:p>
                <w:p w:rsidR="006018C2" w:rsidRPr="00663AE9" w:rsidRDefault="006018C2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"15","無名指"</w:t>
                  </w:r>
                </w:p>
                <w:p w:rsidR="006018C2" w:rsidRPr="00663AE9" w:rsidRDefault="006018C2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"16","小指"</w:t>
                  </w:r>
                </w:p>
                <w:p w:rsidR="006018C2" w:rsidRPr="00663AE9" w:rsidRDefault="006018C2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"17","姆趾"</w:t>
                  </w:r>
                </w:p>
                <w:p w:rsidR="006018C2" w:rsidRPr="00663AE9" w:rsidRDefault="006018C2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"18","食趾"</w:t>
                  </w:r>
                </w:p>
                <w:p w:rsidR="006018C2" w:rsidRPr="00663AE9" w:rsidRDefault="006018C2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"19","中趾"</w:t>
                  </w:r>
                </w:p>
                <w:p w:rsidR="006018C2" w:rsidRPr="00663AE9" w:rsidRDefault="006018C2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"20","無名趾"</w:t>
                  </w:r>
                </w:p>
                <w:p w:rsidR="006018C2" w:rsidRPr="00663AE9" w:rsidRDefault="006018C2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"21","小趾"</w:t>
                  </w:r>
                </w:p>
              </w:tc>
            </w:tr>
          </w:tbl>
          <w:p w:rsidR="00483E16" w:rsidRPr="00663AE9" w:rsidRDefault="00483E16" w:rsidP="00256A5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</w:p>
        </w:tc>
      </w:tr>
      <w:tr w:rsidR="00483E16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16" w:rsidRPr="00663AE9" w:rsidRDefault="00483E16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16" w:rsidRPr="00663AE9" w:rsidRDefault="00483E16" w:rsidP="00256A5F">
            <w:pPr>
              <w:jc w:val="both"/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 xml:space="preserve">    左右</w:t>
            </w:r>
            <w:r w:rsidR="004667BB"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>（DISB_LF</w:t>
            </w:r>
            <w:r w:rsidR="004667BB" w:rsidRPr="00663AE9">
              <w:rPr>
                <w:rFonts w:ascii="細明體" w:eastAsia="細明體" w:hAnsi="細明體" w:cs="Arial Unicode MS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227"/>
              <w:gridCol w:w="3364"/>
            </w:tblGrid>
            <w:tr w:rsidR="004667BB" w:rsidRPr="00663AE9" w:rsidTr="00080B8D">
              <w:tc>
                <w:tcPr>
                  <w:tcW w:w="3227" w:type="dxa"/>
                  <w:shd w:val="clear" w:color="auto" w:fill="FFFF00"/>
                </w:tcPr>
                <w:p w:rsidR="004667BB" w:rsidRPr="00663AE9" w:rsidRDefault="004667BB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當部位（DISB_PART</w:t>
                  </w:r>
                  <w:r w:rsidRPr="00663AE9">
                    <w:rPr>
                      <w:rFonts w:ascii="細明體" w:eastAsia="細明體" w:hAnsi="細明體" w:cs="Courier New"/>
                      <w:color w:val="000000"/>
                      <w:sz w:val="20"/>
                      <w:szCs w:val="20"/>
                      <w:lang w:val="x-none"/>
                    </w:rPr>
                    <w:t>）</w:t>
                  </w: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不同時對應</w:t>
                  </w:r>
                </w:p>
              </w:tc>
              <w:tc>
                <w:tcPr>
                  <w:tcW w:w="3364" w:type="dxa"/>
                  <w:shd w:val="clear" w:color="auto" w:fill="FFFF00"/>
                </w:tcPr>
                <w:p w:rsidR="004667BB" w:rsidRPr="00663AE9" w:rsidRDefault="004667BB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產生左右(DISB_LF)下拉選項</w:t>
                  </w:r>
                </w:p>
              </w:tc>
            </w:tr>
            <w:tr w:rsidR="004667BB" w:rsidRPr="00663AE9" w:rsidTr="00080B8D">
              <w:tc>
                <w:tcPr>
                  <w:tcW w:w="3227" w:type="dxa"/>
                </w:tcPr>
                <w:p w:rsidR="004667BB" w:rsidRPr="00663AE9" w:rsidRDefault="004667BB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當部位為 5,6,10~21時</w:t>
                  </w:r>
                </w:p>
              </w:tc>
              <w:tc>
                <w:tcPr>
                  <w:tcW w:w="3364" w:type="dxa"/>
                </w:tcPr>
                <w:p w:rsidR="00C80A45" w:rsidRPr="00663AE9" w:rsidRDefault="00C80A45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"Ｌ","左"</w:t>
                  </w:r>
                </w:p>
                <w:p w:rsidR="004667BB" w:rsidRPr="00663AE9" w:rsidRDefault="00C80A45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"Ｒ","右"</w:t>
                  </w:r>
                </w:p>
              </w:tc>
            </w:tr>
            <w:tr w:rsidR="00C80A45" w:rsidRPr="00663AE9" w:rsidTr="00080B8D">
              <w:tc>
                <w:tcPr>
                  <w:tcW w:w="3227" w:type="dxa"/>
                </w:tcPr>
                <w:p w:rsidR="00C80A45" w:rsidRPr="00663AE9" w:rsidRDefault="00C80A45" w:rsidP="00080B8D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其他</w:t>
                  </w:r>
                </w:p>
              </w:tc>
              <w:tc>
                <w:tcPr>
                  <w:tcW w:w="3364" w:type="dxa"/>
                </w:tcPr>
                <w:p w:rsidR="00C80A45" w:rsidRPr="00663AE9" w:rsidRDefault="00C80A45" w:rsidP="0062091A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</w:t>
                  </w:r>
                  <w:r w:rsidR="0062091A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0</w:t>
                  </w: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","無選取"</w:t>
                  </w:r>
                </w:p>
              </w:tc>
            </w:tr>
          </w:tbl>
          <w:p w:rsidR="00483E16" w:rsidRPr="00663AE9" w:rsidRDefault="00483E16" w:rsidP="00256A5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</w:p>
        </w:tc>
      </w:tr>
      <w:tr w:rsidR="00483E16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16" w:rsidRPr="00663AE9" w:rsidRDefault="00483E16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16" w:rsidRPr="00663AE9" w:rsidRDefault="00483E16" w:rsidP="00256A5F">
            <w:pPr>
              <w:jc w:val="both"/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 xml:space="preserve">    關節</w:t>
            </w:r>
            <w:r w:rsidR="00C80A45"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>(DISB_ELBW)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227"/>
              <w:gridCol w:w="3364"/>
            </w:tblGrid>
            <w:tr w:rsidR="00C80A45" w:rsidRPr="00663AE9" w:rsidTr="0029599F">
              <w:tc>
                <w:tcPr>
                  <w:tcW w:w="3227" w:type="dxa"/>
                  <w:shd w:val="clear" w:color="auto" w:fill="FFFF00"/>
                </w:tcPr>
                <w:p w:rsidR="00C80A45" w:rsidRPr="00663AE9" w:rsidRDefault="00C80A45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當部位（DISB_PART</w:t>
                  </w:r>
                  <w:r w:rsidRPr="00663AE9">
                    <w:rPr>
                      <w:rFonts w:ascii="細明體" w:eastAsia="細明體" w:hAnsi="細明體" w:cs="Courier New"/>
                      <w:color w:val="000000"/>
                      <w:sz w:val="20"/>
                      <w:szCs w:val="20"/>
                      <w:lang w:val="x-none"/>
                    </w:rPr>
                    <w:t>）</w:t>
                  </w: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不同時對應</w:t>
                  </w:r>
                </w:p>
              </w:tc>
              <w:tc>
                <w:tcPr>
                  <w:tcW w:w="3364" w:type="dxa"/>
                  <w:shd w:val="clear" w:color="auto" w:fill="FFFF00"/>
                </w:tcPr>
                <w:p w:rsidR="00C80A45" w:rsidRPr="00663AE9" w:rsidRDefault="00C80A45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產生</w:t>
                  </w:r>
                  <w:r w:rsidRPr="00663AE9">
                    <w:rPr>
                      <w:rFonts w:ascii="細明體" w:eastAsia="細明體" w:hAnsi="細明體" w:cs="Arial Unicode MS" w:hint="eastAsia"/>
                      <w:color w:val="000000"/>
                      <w:sz w:val="20"/>
                      <w:szCs w:val="20"/>
                    </w:rPr>
                    <w:t>關節(DISB_ELBW)</w:t>
                  </w: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下拉選項</w:t>
                  </w:r>
                </w:p>
              </w:tc>
            </w:tr>
            <w:tr w:rsidR="00C80A45" w:rsidRPr="00663AE9" w:rsidTr="00204E94">
              <w:tc>
                <w:tcPr>
                  <w:tcW w:w="3227" w:type="dxa"/>
                </w:tcPr>
                <w:p w:rsidR="00C80A45" w:rsidRPr="00663AE9" w:rsidRDefault="00C80A45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"10","手"</w:t>
                  </w:r>
                </w:p>
              </w:tc>
              <w:tc>
                <w:tcPr>
                  <w:tcW w:w="3364" w:type="dxa"/>
                </w:tcPr>
                <w:p w:rsidR="00C80A45" w:rsidRPr="00663AE9" w:rsidRDefault="00C80A45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"1","肩"</w:t>
                  </w:r>
                </w:p>
                <w:p w:rsidR="00C80A45" w:rsidRPr="00663AE9" w:rsidRDefault="00C80A45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"2","肘"</w:t>
                  </w:r>
                </w:p>
                <w:p w:rsidR="00C80A45" w:rsidRPr="00663AE9" w:rsidRDefault="00C80A45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"3","腕"</w:t>
                  </w:r>
                </w:p>
              </w:tc>
            </w:tr>
            <w:tr w:rsidR="00C80A45" w:rsidRPr="00663AE9" w:rsidTr="00204E94">
              <w:tc>
                <w:tcPr>
                  <w:tcW w:w="3227" w:type="dxa"/>
                </w:tcPr>
                <w:p w:rsidR="00C80A45" w:rsidRPr="00663AE9" w:rsidRDefault="00C80A45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"11","足"</w:t>
                  </w:r>
                </w:p>
              </w:tc>
              <w:tc>
                <w:tcPr>
                  <w:tcW w:w="3364" w:type="dxa"/>
                </w:tcPr>
                <w:p w:rsidR="00C80A45" w:rsidRPr="00663AE9" w:rsidRDefault="00C80A45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"4","股"</w:t>
                  </w:r>
                </w:p>
                <w:p w:rsidR="00C80A45" w:rsidRPr="00663AE9" w:rsidRDefault="00C80A45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"5","膝"</w:t>
                  </w:r>
                </w:p>
                <w:p w:rsidR="00C80A45" w:rsidRPr="00663AE9" w:rsidRDefault="00C80A45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"6","踝"</w:t>
                  </w:r>
                </w:p>
              </w:tc>
            </w:tr>
            <w:tr w:rsidR="00C80A45" w:rsidRPr="00663AE9" w:rsidTr="00204E94">
              <w:tc>
                <w:tcPr>
                  <w:tcW w:w="3227" w:type="dxa"/>
                </w:tcPr>
                <w:p w:rsidR="00C80A45" w:rsidRPr="00663AE9" w:rsidRDefault="00C80A45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其他</w:t>
                  </w:r>
                </w:p>
              </w:tc>
              <w:tc>
                <w:tcPr>
                  <w:tcW w:w="3364" w:type="dxa"/>
                </w:tcPr>
                <w:p w:rsidR="00C80A45" w:rsidRPr="00663AE9" w:rsidRDefault="00C80A45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</w:t>
                  </w:r>
                  <w:r w:rsidR="0062091A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0</w:t>
                  </w: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","無選取"</w:t>
                  </w:r>
                </w:p>
              </w:tc>
            </w:tr>
          </w:tbl>
          <w:p w:rsidR="00483E16" w:rsidRPr="00663AE9" w:rsidRDefault="00483E16" w:rsidP="00256A5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</w:p>
        </w:tc>
      </w:tr>
      <w:tr w:rsidR="00483E16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16" w:rsidRPr="00663AE9" w:rsidRDefault="00483E16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16" w:rsidRPr="00663AE9" w:rsidRDefault="00483E16" w:rsidP="00256A5F">
            <w:pPr>
              <w:jc w:val="both"/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 xml:space="preserve">    機能</w:t>
            </w:r>
            <w:r w:rsidR="00C80A45"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>(DISB_FUNC)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227"/>
              <w:gridCol w:w="3364"/>
            </w:tblGrid>
            <w:tr w:rsidR="00C80A45" w:rsidRPr="00663AE9" w:rsidTr="0029599F">
              <w:tc>
                <w:tcPr>
                  <w:tcW w:w="3227" w:type="dxa"/>
                  <w:shd w:val="clear" w:color="auto" w:fill="FFFF00"/>
                </w:tcPr>
                <w:p w:rsidR="00C80A45" w:rsidRPr="00663AE9" w:rsidRDefault="00C80A45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當部位（DISB_PART</w:t>
                  </w:r>
                  <w:r w:rsidRPr="00663AE9">
                    <w:rPr>
                      <w:rFonts w:ascii="細明體" w:eastAsia="細明體" w:hAnsi="細明體" w:cs="Courier New"/>
                      <w:color w:val="000000"/>
                      <w:sz w:val="20"/>
                      <w:szCs w:val="20"/>
                      <w:lang w:val="x-none"/>
                    </w:rPr>
                    <w:t>）</w:t>
                  </w: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不同時對應</w:t>
                  </w:r>
                </w:p>
              </w:tc>
              <w:tc>
                <w:tcPr>
                  <w:tcW w:w="3364" w:type="dxa"/>
                  <w:shd w:val="clear" w:color="auto" w:fill="FFFF00"/>
                </w:tcPr>
                <w:p w:rsidR="00C80A45" w:rsidRPr="00663AE9" w:rsidRDefault="00C80A45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產生</w:t>
                  </w:r>
                  <w:r w:rsidRPr="00663AE9">
                    <w:rPr>
                      <w:rFonts w:ascii="細明體" w:eastAsia="細明體" w:hAnsi="細明體" w:cs="Arial Unicode MS" w:hint="eastAsia"/>
                      <w:color w:val="000000"/>
                      <w:sz w:val="20"/>
                      <w:szCs w:val="20"/>
                    </w:rPr>
                    <w:t>機能(DISB_FUNC)</w:t>
                  </w: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下拉選項</w:t>
                  </w:r>
                </w:p>
              </w:tc>
            </w:tr>
            <w:tr w:rsidR="00C80A45" w:rsidRPr="00663AE9" w:rsidTr="00204E94">
              <w:tc>
                <w:tcPr>
                  <w:tcW w:w="3227" w:type="dxa"/>
                </w:tcPr>
                <w:p w:rsidR="00C80A45" w:rsidRPr="00663AE9" w:rsidRDefault="00204E94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"1","中樞神經"</w:t>
                  </w:r>
                </w:p>
              </w:tc>
              <w:tc>
                <w:tcPr>
                  <w:tcW w:w="3364" w:type="dxa"/>
                </w:tcPr>
                <w:p w:rsidR="00C80A45" w:rsidRPr="00663AE9" w:rsidRDefault="00204E94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"15","極度障礙，不能工作"</w:t>
                  </w:r>
                </w:p>
                <w:p w:rsidR="00204E94" w:rsidRPr="00663AE9" w:rsidRDefault="00204E94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"16","病變(高度障害)，不能工作"</w:t>
                  </w:r>
                </w:p>
                <w:p w:rsidR="00204E94" w:rsidRPr="00663AE9" w:rsidRDefault="00204E94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"17","顯著障礙，不能工作"</w:t>
                  </w:r>
                </w:p>
                <w:p w:rsidR="00204E94" w:rsidRPr="00663AE9" w:rsidRDefault="00204E94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"18","顯著障礙，輕便工作"</w:t>
                  </w:r>
                </w:p>
              </w:tc>
            </w:tr>
            <w:tr w:rsidR="00E00AF1" w:rsidRPr="00663AE9" w:rsidTr="00204E94">
              <w:tc>
                <w:tcPr>
                  <w:tcW w:w="3227" w:type="dxa"/>
                </w:tcPr>
                <w:p w:rsidR="00E00AF1" w:rsidRPr="00663AE9" w:rsidRDefault="001A2B36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"2","胸腹部臟器"</w:t>
                  </w:r>
                </w:p>
              </w:tc>
              <w:tc>
                <w:tcPr>
                  <w:tcW w:w="3364" w:type="dxa"/>
                </w:tcPr>
                <w:p w:rsidR="00E00AF1" w:rsidRPr="00663AE9" w:rsidRDefault="001A2B36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"4","單一臟器大部份切除"</w:t>
                  </w:r>
                </w:p>
                <w:p w:rsidR="001A2B36" w:rsidRPr="00663AE9" w:rsidRDefault="001A2B36" w:rsidP="001A2B36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"15","極度障礙，不能工作"</w:t>
                  </w:r>
                </w:p>
                <w:p w:rsidR="001A2B36" w:rsidRPr="00663AE9" w:rsidRDefault="001A2B36" w:rsidP="001A2B36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"16","病變(高度障害)，不能工作"</w:t>
                  </w:r>
                </w:p>
                <w:p w:rsidR="001A2B36" w:rsidRPr="00663AE9" w:rsidRDefault="001A2B36" w:rsidP="001A2B36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"17","顯著障礙，不能工作"</w:t>
                  </w:r>
                </w:p>
                <w:p w:rsidR="001A2B36" w:rsidRPr="00663AE9" w:rsidRDefault="001A2B36" w:rsidP="001A2B36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"18","顯著障礙，輕便工作"</w:t>
                  </w:r>
                </w:p>
              </w:tc>
            </w:tr>
            <w:tr w:rsidR="00B9262E" w:rsidRPr="00663AE9" w:rsidTr="00204E94">
              <w:tc>
                <w:tcPr>
                  <w:tcW w:w="3227" w:type="dxa"/>
                </w:tcPr>
                <w:p w:rsidR="00B9262E" w:rsidRPr="00663AE9" w:rsidRDefault="001A2B36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"3","膀胱"</w:t>
                  </w:r>
                </w:p>
              </w:tc>
              <w:tc>
                <w:tcPr>
                  <w:tcW w:w="3364" w:type="dxa"/>
                </w:tcPr>
                <w:p w:rsidR="00B9262E" w:rsidRPr="00663AE9" w:rsidRDefault="001A2B36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"12","機能永久喪失"</w:t>
                  </w:r>
                </w:p>
              </w:tc>
            </w:tr>
            <w:tr w:rsidR="00B9262E" w:rsidRPr="00663AE9" w:rsidTr="00204E94">
              <w:tc>
                <w:tcPr>
                  <w:tcW w:w="3227" w:type="dxa"/>
                </w:tcPr>
                <w:p w:rsidR="00B9262E" w:rsidRPr="00663AE9" w:rsidRDefault="001A2B36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"4","脊椎"</w:t>
                  </w:r>
                </w:p>
              </w:tc>
              <w:tc>
                <w:tcPr>
                  <w:tcW w:w="3364" w:type="dxa"/>
                </w:tcPr>
                <w:p w:rsidR="00B9262E" w:rsidRPr="00663AE9" w:rsidRDefault="005B0ABE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"24","永久遺存顯著運動障害"</w:t>
                  </w:r>
                </w:p>
              </w:tc>
            </w:tr>
            <w:tr w:rsidR="005B0ABE" w:rsidRPr="00663AE9" w:rsidTr="00204E94">
              <w:tc>
                <w:tcPr>
                  <w:tcW w:w="3227" w:type="dxa"/>
                </w:tcPr>
                <w:p w:rsidR="005B0ABE" w:rsidRPr="00663AE9" w:rsidRDefault="005B0ABE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"5","眼"</w:t>
                  </w:r>
                </w:p>
              </w:tc>
              <w:tc>
                <w:tcPr>
                  <w:tcW w:w="3364" w:type="dxa"/>
                </w:tcPr>
                <w:p w:rsidR="005B0ABE" w:rsidRPr="00663AE9" w:rsidRDefault="005B0ABE" w:rsidP="00A12C8A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"1","缺失"</w:t>
                  </w:r>
                </w:p>
                <w:p w:rsidR="005B0ABE" w:rsidRPr="00663AE9" w:rsidRDefault="005B0ABE" w:rsidP="00A12C8A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"5","萬國視力0.02以下"</w:t>
                  </w:r>
                </w:p>
                <w:p w:rsidR="005B0ABE" w:rsidRPr="00663AE9" w:rsidRDefault="005B0ABE" w:rsidP="00A12C8A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"6","萬國視力0.06以下"</w:t>
                  </w:r>
                </w:p>
                <w:p w:rsidR="005B0ABE" w:rsidRPr="00663AE9" w:rsidRDefault="005B0ABE" w:rsidP="00A12C8A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"7","萬國視力0.1以下"</w:t>
                  </w:r>
                </w:p>
              </w:tc>
            </w:tr>
            <w:tr w:rsidR="005B0ABE" w:rsidRPr="00663AE9" w:rsidTr="00204E94">
              <w:tc>
                <w:tcPr>
                  <w:tcW w:w="3227" w:type="dxa"/>
                </w:tcPr>
                <w:p w:rsidR="005B0ABE" w:rsidRPr="00663AE9" w:rsidRDefault="005B0ABE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"6","耳"</w:t>
                  </w:r>
                </w:p>
              </w:tc>
              <w:tc>
                <w:tcPr>
                  <w:tcW w:w="3364" w:type="dxa"/>
                </w:tcPr>
                <w:p w:rsidR="005B0ABE" w:rsidRPr="00663AE9" w:rsidRDefault="005B0ABE" w:rsidP="00A12C8A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"3","鼓膜</w:t>
                  </w:r>
                  <w:r w:rsidR="00B84BFC"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缺損</w:t>
                  </w: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</w:t>
                  </w:r>
                </w:p>
                <w:p w:rsidR="005B0ABE" w:rsidRPr="00663AE9" w:rsidRDefault="005B0ABE" w:rsidP="00A12C8A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"8","聽力喪失70分貝以上"</w:t>
                  </w:r>
                </w:p>
                <w:p w:rsidR="005B0ABE" w:rsidRPr="00663AE9" w:rsidRDefault="005B0ABE" w:rsidP="00A12C8A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"9","聽力喪失80分貝以上"</w:t>
                  </w:r>
                </w:p>
                <w:p w:rsidR="005B0ABE" w:rsidRPr="00663AE9" w:rsidRDefault="005B0ABE" w:rsidP="00A12C8A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"10","聽力喪失90分貝以上"</w:t>
                  </w:r>
                </w:p>
              </w:tc>
            </w:tr>
            <w:tr w:rsidR="005B0ABE" w:rsidRPr="00663AE9" w:rsidTr="00204E94">
              <w:tc>
                <w:tcPr>
                  <w:tcW w:w="3227" w:type="dxa"/>
                </w:tcPr>
                <w:p w:rsidR="005B0ABE" w:rsidRPr="00663AE9" w:rsidRDefault="005B0ABE" w:rsidP="001A2B36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"7","鼻"</w:t>
                  </w:r>
                </w:p>
              </w:tc>
              <w:tc>
                <w:tcPr>
                  <w:tcW w:w="3364" w:type="dxa"/>
                </w:tcPr>
                <w:p w:rsidR="00B84BFC" w:rsidRPr="00663AE9" w:rsidRDefault="00B84BFC" w:rsidP="00B84BFC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"2","缺損"</w:t>
                  </w:r>
                </w:p>
                <w:p w:rsidR="005B0ABE" w:rsidRPr="00663AE9" w:rsidRDefault="00B84BFC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"12","機能永久喪失"</w:t>
                  </w:r>
                </w:p>
              </w:tc>
            </w:tr>
            <w:tr w:rsidR="005B0ABE" w:rsidRPr="00663AE9" w:rsidTr="00204E94">
              <w:tc>
                <w:tcPr>
                  <w:tcW w:w="3227" w:type="dxa"/>
                </w:tcPr>
                <w:p w:rsidR="005B0ABE" w:rsidRPr="00663AE9" w:rsidRDefault="005B0ABE" w:rsidP="001A2B36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"8","口"</w:t>
                  </w:r>
                </w:p>
              </w:tc>
              <w:tc>
                <w:tcPr>
                  <w:tcW w:w="3364" w:type="dxa"/>
                </w:tcPr>
                <w:p w:rsidR="00B84BFC" w:rsidRPr="00663AE9" w:rsidRDefault="00B84BFC" w:rsidP="00B84BFC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"13","言語機能喪失"</w:t>
                  </w:r>
                </w:p>
                <w:p w:rsidR="00B84BFC" w:rsidRPr="00663AE9" w:rsidRDefault="00B84BFC" w:rsidP="00B84BFC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"14","咀嚼，吞嚥機能喪失"</w:t>
                  </w:r>
                </w:p>
                <w:p w:rsidR="00B84BFC" w:rsidRPr="00663AE9" w:rsidRDefault="00B84BFC" w:rsidP="00B84BFC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"20","言語機能顯著障礙"</w:t>
                  </w:r>
                </w:p>
                <w:p w:rsidR="005B0ABE" w:rsidRPr="00663AE9" w:rsidRDefault="00B84BFC" w:rsidP="00B84BFC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"21","咀嚼，吞嚥機能顯著障礙"</w:t>
                  </w:r>
                </w:p>
              </w:tc>
            </w:tr>
            <w:tr w:rsidR="005B0ABE" w:rsidRPr="00663AE9" w:rsidTr="00204E94">
              <w:tc>
                <w:tcPr>
                  <w:tcW w:w="3227" w:type="dxa"/>
                </w:tcPr>
                <w:p w:rsidR="005B0ABE" w:rsidRPr="00663AE9" w:rsidRDefault="005B0ABE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"9","喉"</w:t>
                  </w:r>
                </w:p>
              </w:tc>
              <w:tc>
                <w:tcPr>
                  <w:tcW w:w="3364" w:type="dxa"/>
                </w:tcPr>
                <w:p w:rsidR="005B0ABE" w:rsidRPr="00663AE9" w:rsidRDefault="00B84BFC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"1","缺失"</w:t>
                  </w:r>
                </w:p>
              </w:tc>
            </w:tr>
            <w:tr w:rsidR="005B0ABE" w:rsidRPr="00663AE9" w:rsidTr="00204E94">
              <w:tc>
                <w:tcPr>
                  <w:tcW w:w="3227" w:type="dxa"/>
                </w:tcPr>
                <w:p w:rsidR="005B0ABE" w:rsidRPr="00663AE9" w:rsidRDefault="005B0ABE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"10","手"</w:t>
                  </w:r>
                </w:p>
              </w:tc>
              <w:tc>
                <w:tcPr>
                  <w:tcW w:w="3364" w:type="dxa"/>
                </w:tcPr>
                <w:p w:rsidR="00B84BFC" w:rsidRPr="00663AE9" w:rsidRDefault="00B84BFC" w:rsidP="00B84BFC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"1","缺失"</w:t>
                  </w:r>
                </w:p>
                <w:p w:rsidR="005B0ABE" w:rsidRPr="00663AE9" w:rsidRDefault="00B84BFC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"12","機能永久喪失"</w:t>
                  </w:r>
                </w:p>
                <w:p w:rsidR="00B84BFC" w:rsidRPr="00663AE9" w:rsidRDefault="00B84BFC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"19","機能顯著運動障礙"</w:t>
                  </w:r>
                </w:p>
                <w:p w:rsidR="00B84BFC" w:rsidRPr="00663AE9" w:rsidRDefault="00B84BFC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"22","機能運動障礙"</w:t>
                  </w:r>
                </w:p>
              </w:tc>
            </w:tr>
            <w:tr w:rsidR="00B84BFC" w:rsidRPr="00663AE9" w:rsidTr="00204E94">
              <w:tc>
                <w:tcPr>
                  <w:tcW w:w="3227" w:type="dxa"/>
                </w:tcPr>
                <w:p w:rsidR="00B84BFC" w:rsidRPr="00663AE9" w:rsidRDefault="00B84BFC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"11","足"</w:t>
                  </w:r>
                </w:p>
              </w:tc>
              <w:tc>
                <w:tcPr>
                  <w:tcW w:w="3364" w:type="dxa"/>
                </w:tcPr>
                <w:p w:rsidR="00B84BFC" w:rsidRPr="00663AE9" w:rsidRDefault="00B84BFC" w:rsidP="00A12C8A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"1","缺失"</w:t>
                  </w:r>
                </w:p>
                <w:p w:rsidR="00B84BFC" w:rsidRPr="00663AE9" w:rsidRDefault="00B84BFC" w:rsidP="00B84BFC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"11","縮短5分分"</w:t>
                  </w:r>
                </w:p>
                <w:p w:rsidR="00B84BFC" w:rsidRPr="00663AE9" w:rsidRDefault="00B84BFC" w:rsidP="00A12C8A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"12","機能永久喪失"</w:t>
                  </w:r>
                </w:p>
                <w:p w:rsidR="00B84BFC" w:rsidRPr="00663AE9" w:rsidRDefault="00B84BFC" w:rsidP="00A12C8A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"19","機能顯著運動障礙"</w:t>
                  </w:r>
                </w:p>
                <w:p w:rsidR="00B84BFC" w:rsidRPr="00663AE9" w:rsidRDefault="00B84BFC" w:rsidP="00A12C8A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"22","機能運動障礙"</w:t>
                  </w:r>
                </w:p>
              </w:tc>
            </w:tr>
            <w:tr w:rsidR="00B84BFC" w:rsidRPr="00663AE9" w:rsidTr="00204E94">
              <w:tc>
                <w:tcPr>
                  <w:tcW w:w="3227" w:type="dxa"/>
                </w:tcPr>
                <w:p w:rsidR="00B84BFC" w:rsidRPr="00663AE9" w:rsidRDefault="00B84BFC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"12"~"16"</w:t>
                  </w:r>
                </w:p>
              </w:tc>
              <w:tc>
                <w:tcPr>
                  <w:tcW w:w="3364" w:type="dxa"/>
                </w:tcPr>
                <w:p w:rsidR="00B84BFC" w:rsidRPr="00663AE9" w:rsidRDefault="00B84BFC" w:rsidP="00A12C8A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"2","缺損"</w:t>
                  </w:r>
                </w:p>
                <w:p w:rsidR="00B84BFC" w:rsidRPr="00663AE9" w:rsidRDefault="00B84BFC" w:rsidP="00A12C8A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"12","機能永久喪失"</w:t>
                  </w:r>
                </w:p>
              </w:tc>
            </w:tr>
            <w:tr w:rsidR="00B84BFC" w:rsidRPr="00663AE9" w:rsidTr="00204E94">
              <w:tc>
                <w:tcPr>
                  <w:tcW w:w="3227" w:type="dxa"/>
                </w:tcPr>
                <w:p w:rsidR="00B84BFC" w:rsidRPr="00663AE9" w:rsidRDefault="00B84BFC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"17"~"21"</w:t>
                  </w:r>
                </w:p>
              </w:tc>
              <w:tc>
                <w:tcPr>
                  <w:tcW w:w="3364" w:type="dxa"/>
                </w:tcPr>
                <w:p w:rsidR="00B84BFC" w:rsidRPr="00663AE9" w:rsidRDefault="00B84BFC" w:rsidP="00A12C8A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"2","缺損"</w:t>
                  </w:r>
                </w:p>
                <w:p w:rsidR="00B84BFC" w:rsidRPr="00663AE9" w:rsidRDefault="00B84BFC" w:rsidP="00A12C8A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"12","機能永久喪失"</w:t>
                  </w:r>
                </w:p>
              </w:tc>
            </w:tr>
            <w:tr w:rsidR="00B84BFC" w:rsidRPr="00663AE9" w:rsidTr="00204E94">
              <w:tc>
                <w:tcPr>
                  <w:tcW w:w="3227" w:type="dxa"/>
                </w:tcPr>
                <w:p w:rsidR="00B84BFC" w:rsidRPr="00663AE9" w:rsidRDefault="00B84BFC" w:rsidP="00C80A45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其他</w:t>
                  </w:r>
                </w:p>
              </w:tc>
              <w:tc>
                <w:tcPr>
                  <w:tcW w:w="3364" w:type="dxa"/>
                </w:tcPr>
                <w:p w:rsidR="00B84BFC" w:rsidRPr="00663AE9" w:rsidRDefault="00B84BFC" w:rsidP="0062091A">
                  <w:pPr>
                    <w:jc w:val="both"/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</w:pP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</w:t>
                  </w:r>
                  <w:r w:rsidR="0062091A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0</w:t>
                  </w:r>
                  <w:r w:rsidRPr="00663AE9">
                    <w:rPr>
                      <w:rFonts w:ascii="細明體" w:eastAsia="細明體" w:hAnsi="細明體" w:cs="Courier New" w:hint="eastAsia"/>
                      <w:color w:val="000000"/>
                      <w:sz w:val="20"/>
                      <w:szCs w:val="20"/>
                      <w:lang w:val="x-none"/>
                    </w:rPr>
                    <w:t>","無選取"</w:t>
                  </w:r>
                </w:p>
              </w:tc>
            </w:tr>
          </w:tbl>
          <w:p w:rsidR="00483E16" w:rsidRPr="00663AE9" w:rsidRDefault="00483E16" w:rsidP="00256A5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</w:p>
        </w:tc>
      </w:tr>
      <w:tr w:rsidR="00483E16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16" w:rsidRPr="00663AE9" w:rsidRDefault="00483E16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16" w:rsidRPr="00663AE9" w:rsidRDefault="00483E16" w:rsidP="00256A5F">
            <w:pPr>
              <w:jc w:val="both"/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 xml:space="preserve">    </w:t>
            </w:r>
            <w:r w:rsidRPr="00663AE9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【</w:t>
            </w:r>
            <w:r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>新增</w:t>
            </w:r>
            <w:r w:rsidRPr="00663AE9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】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E16" w:rsidRPr="00663AE9" w:rsidRDefault="001C1D2E" w:rsidP="00256A5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Enabled</w:t>
            </w:r>
          </w:p>
          <w:p w:rsidR="0040193A" w:rsidRPr="00663AE9" w:rsidRDefault="00D75205" w:rsidP="00256A5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執行新增時，</w:t>
            </w:r>
            <w:r w:rsidR="0040193A"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產生一筆紀錄到已輸入資料區,格式如下: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04"/>
              <w:gridCol w:w="1409"/>
              <w:gridCol w:w="4035"/>
            </w:tblGrid>
            <w:tr w:rsidR="0040193A" w:rsidRPr="00663AE9" w:rsidTr="00DD42FC">
              <w:trPr>
                <w:trHeight w:val="20"/>
              </w:trPr>
              <w:tc>
                <w:tcPr>
                  <w:tcW w:w="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  <w:hideMark/>
                </w:tcPr>
                <w:p w:rsidR="0040193A" w:rsidRPr="00663AE9" w:rsidRDefault="0040193A" w:rsidP="003E73D9">
                  <w:pPr>
                    <w:pStyle w:val="Tabletext"/>
                    <w:keepLines w:val="0"/>
                    <w:spacing w:after="0" w:line="240" w:lineRule="auto"/>
                    <w:jc w:val="both"/>
                    <w:rPr>
                      <w:rFonts w:ascii="細明體" w:eastAsia="細明體" w:hAnsi="細明體"/>
                      <w:lang w:eastAsia="zh-TW"/>
                    </w:rPr>
                  </w:pPr>
                  <w:r w:rsidRPr="00663AE9">
                    <w:rPr>
                      <w:rFonts w:ascii="細明體" w:eastAsia="細明體" w:hAnsi="細明體" w:hint="eastAsia"/>
                      <w:lang w:eastAsia="zh-TW"/>
                    </w:rPr>
                    <w:t>序號</w:t>
                  </w:r>
                </w:p>
              </w:tc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  <w:hideMark/>
                </w:tcPr>
                <w:p w:rsidR="0040193A" w:rsidRPr="00663AE9" w:rsidRDefault="0040193A" w:rsidP="003E73D9">
                  <w:pPr>
                    <w:jc w:val="both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說明欄位</w:t>
                  </w:r>
                </w:p>
              </w:tc>
              <w:tc>
                <w:tcPr>
                  <w:tcW w:w="40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vAlign w:val="center"/>
                  <w:hideMark/>
                </w:tcPr>
                <w:p w:rsidR="0040193A" w:rsidRPr="00663AE9" w:rsidRDefault="0040193A" w:rsidP="003E73D9">
                  <w:pPr>
                    <w:jc w:val="both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資料來源</w:t>
                  </w:r>
                </w:p>
              </w:tc>
            </w:tr>
            <w:tr w:rsidR="00DD42FC" w:rsidRPr="00663AE9" w:rsidTr="00DD42FC">
              <w:trPr>
                <w:trHeight w:val="20"/>
              </w:trPr>
              <w:tc>
                <w:tcPr>
                  <w:tcW w:w="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D42FC" w:rsidRPr="00663AE9" w:rsidRDefault="00DD42FC" w:rsidP="0040193A">
                  <w:pPr>
                    <w:pStyle w:val="Tabletext"/>
                    <w:keepLines w:val="0"/>
                    <w:numPr>
                      <w:ilvl w:val="0"/>
                      <w:numId w:val="41"/>
                    </w:numPr>
                    <w:spacing w:after="0" w:line="240" w:lineRule="auto"/>
                    <w:jc w:val="both"/>
                    <w:rPr>
                      <w:rFonts w:ascii="細明體" w:eastAsia="細明體" w:hAnsi="細明體"/>
                      <w:lang w:eastAsia="zh-TW"/>
                    </w:rPr>
                  </w:pPr>
                </w:p>
              </w:tc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D42FC" w:rsidRPr="00663AE9" w:rsidRDefault="00DD42FC" w:rsidP="003E73D9">
                  <w:pPr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序號</w:t>
                  </w:r>
                </w:p>
              </w:tc>
              <w:tc>
                <w:tcPr>
                  <w:tcW w:w="40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42FC" w:rsidRPr="00663AE9" w:rsidRDefault="00DD42FC" w:rsidP="003E73D9">
                  <w:pPr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 xml:space="preserve">已輸入資料區序號+1, </w:t>
                  </w:r>
                  <w:r w:rsidRPr="00663AE9">
                    <w:rPr>
                      <w:rFonts w:ascii="細明體" w:eastAsia="細明體" w:hAnsi="細明體"/>
                      <w:sz w:val="20"/>
                      <w:szCs w:val="20"/>
                    </w:rPr>
                    <w:br/>
                  </w:r>
                  <w:r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若已輸入資料區無資料則 set 1</w:t>
                  </w:r>
                </w:p>
              </w:tc>
            </w:tr>
            <w:tr w:rsidR="00DD42FC" w:rsidRPr="00663AE9" w:rsidTr="00DD42FC">
              <w:trPr>
                <w:trHeight w:val="20"/>
              </w:trPr>
              <w:tc>
                <w:tcPr>
                  <w:tcW w:w="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D42FC" w:rsidRPr="00663AE9" w:rsidRDefault="00DD42FC" w:rsidP="0040193A">
                  <w:pPr>
                    <w:pStyle w:val="Tabletext"/>
                    <w:keepLines w:val="0"/>
                    <w:numPr>
                      <w:ilvl w:val="0"/>
                      <w:numId w:val="41"/>
                    </w:numPr>
                    <w:spacing w:after="0" w:line="240" w:lineRule="auto"/>
                    <w:jc w:val="both"/>
                    <w:rPr>
                      <w:rFonts w:ascii="細明體" w:eastAsia="細明體" w:hAnsi="細明體"/>
                      <w:lang w:eastAsia="zh-TW"/>
                    </w:rPr>
                  </w:pPr>
                </w:p>
              </w:tc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D42FC" w:rsidRPr="00663AE9" w:rsidRDefault="00DD42FC" w:rsidP="003E73D9">
                  <w:pPr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項目</w:t>
                  </w:r>
                </w:p>
              </w:tc>
              <w:tc>
                <w:tcPr>
                  <w:tcW w:w="40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42FC" w:rsidRPr="00663AE9" w:rsidRDefault="00DD42FC" w:rsidP="003E73D9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同畫面資料（代碼HIDDEN值</w:t>
                  </w:r>
                  <w:r w:rsidRPr="00663AE9">
                    <w:rPr>
                      <w:rFonts w:ascii="細明體" w:eastAsia="細明體" w:hAnsi="細明體"/>
                      <w:sz w:val="20"/>
                      <w:szCs w:val="20"/>
                    </w:rPr>
                    <w:t>）</w:t>
                  </w:r>
                </w:p>
              </w:tc>
            </w:tr>
            <w:tr w:rsidR="00DD42FC" w:rsidRPr="00663AE9" w:rsidTr="00DD42FC">
              <w:trPr>
                <w:trHeight w:val="20"/>
              </w:trPr>
              <w:tc>
                <w:tcPr>
                  <w:tcW w:w="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D42FC" w:rsidRPr="00663AE9" w:rsidRDefault="00DD42FC" w:rsidP="0040193A">
                  <w:pPr>
                    <w:pStyle w:val="a9"/>
                    <w:numPr>
                      <w:ilvl w:val="0"/>
                      <w:numId w:val="41"/>
                    </w:numPr>
                    <w:rPr>
                      <w:rFonts w:ascii="細明體" w:eastAsia="細明體" w:hAnsi="細明體"/>
                      <w:sz w:val="20"/>
                    </w:rPr>
                  </w:pPr>
                </w:p>
              </w:tc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D42FC" w:rsidRPr="00663AE9" w:rsidRDefault="00DD42FC" w:rsidP="003E73D9">
                  <w:pPr>
                    <w:rPr>
                      <w:rFonts w:ascii="細明體" w:eastAsia="細明體" w:hAnsi="細明體" w:cs="Arial" w:hint="eastAsia"/>
                      <w:sz w:val="20"/>
                      <w:szCs w:val="20"/>
                    </w:rPr>
                  </w:pPr>
                  <w:r w:rsidRPr="00663AE9">
                    <w:rPr>
                      <w:rFonts w:ascii="細明體" w:eastAsia="細明體" w:hAnsi="細明體" w:cs="Arial" w:hint="eastAsia"/>
                      <w:sz w:val="20"/>
                      <w:szCs w:val="20"/>
                    </w:rPr>
                    <w:t>部位</w:t>
                  </w:r>
                </w:p>
              </w:tc>
              <w:tc>
                <w:tcPr>
                  <w:tcW w:w="40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42FC" w:rsidRPr="00663AE9" w:rsidRDefault="00DD42FC" w:rsidP="003E73D9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同畫面資料（代碼HIDDEN值</w:t>
                  </w:r>
                  <w:r w:rsidRPr="00663AE9">
                    <w:rPr>
                      <w:rFonts w:ascii="細明體" w:eastAsia="細明體" w:hAnsi="細明體"/>
                      <w:sz w:val="20"/>
                      <w:szCs w:val="20"/>
                    </w:rPr>
                    <w:t>）</w:t>
                  </w:r>
                </w:p>
              </w:tc>
            </w:tr>
            <w:tr w:rsidR="00DD42FC" w:rsidRPr="00663AE9" w:rsidTr="00DD42FC">
              <w:trPr>
                <w:trHeight w:val="20"/>
              </w:trPr>
              <w:tc>
                <w:tcPr>
                  <w:tcW w:w="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D42FC" w:rsidRPr="00663AE9" w:rsidRDefault="00DD42FC" w:rsidP="0040193A">
                  <w:pPr>
                    <w:pStyle w:val="a9"/>
                    <w:numPr>
                      <w:ilvl w:val="0"/>
                      <w:numId w:val="41"/>
                    </w:numPr>
                    <w:rPr>
                      <w:rFonts w:ascii="細明體" w:eastAsia="細明體" w:hAnsi="細明體"/>
                      <w:sz w:val="20"/>
                    </w:rPr>
                  </w:pPr>
                </w:p>
              </w:tc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D42FC" w:rsidRPr="00663AE9" w:rsidRDefault="00DD42FC" w:rsidP="003E73D9">
                  <w:pPr>
                    <w:rPr>
                      <w:rFonts w:ascii="細明體" w:eastAsia="細明體" w:hAnsi="細明體" w:cs="Arial" w:hint="eastAsia"/>
                      <w:sz w:val="20"/>
                      <w:szCs w:val="20"/>
                    </w:rPr>
                  </w:pPr>
                  <w:r w:rsidRPr="00663AE9">
                    <w:rPr>
                      <w:rFonts w:ascii="細明體" w:eastAsia="細明體" w:hAnsi="細明體" w:cs="Arial" w:hint="eastAsia"/>
                      <w:sz w:val="20"/>
                      <w:szCs w:val="20"/>
                    </w:rPr>
                    <w:t>左右</w:t>
                  </w:r>
                </w:p>
              </w:tc>
              <w:tc>
                <w:tcPr>
                  <w:tcW w:w="40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42FC" w:rsidRPr="00663AE9" w:rsidRDefault="00DD42FC" w:rsidP="003E73D9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同畫面資料（代碼HIDDEN值</w:t>
                  </w:r>
                  <w:r w:rsidRPr="00663AE9">
                    <w:rPr>
                      <w:rFonts w:ascii="細明體" w:eastAsia="細明體" w:hAnsi="細明體"/>
                      <w:sz w:val="20"/>
                      <w:szCs w:val="20"/>
                    </w:rPr>
                    <w:t>）</w:t>
                  </w:r>
                </w:p>
              </w:tc>
            </w:tr>
            <w:tr w:rsidR="00DD42FC" w:rsidRPr="00663AE9" w:rsidTr="00DD42FC">
              <w:trPr>
                <w:trHeight w:val="20"/>
              </w:trPr>
              <w:tc>
                <w:tcPr>
                  <w:tcW w:w="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D42FC" w:rsidRPr="00663AE9" w:rsidRDefault="00DD42FC" w:rsidP="0040193A">
                  <w:pPr>
                    <w:pStyle w:val="Tabletext"/>
                    <w:keepLines w:val="0"/>
                    <w:numPr>
                      <w:ilvl w:val="0"/>
                      <w:numId w:val="41"/>
                    </w:numPr>
                    <w:spacing w:after="0" w:line="240" w:lineRule="auto"/>
                    <w:jc w:val="both"/>
                    <w:rPr>
                      <w:rFonts w:ascii="細明體" w:eastAsia="細明體" w:hAnsi="細明體"/>
                      <w:lang w:eastAsia="zh-TW"/>
                    </w:rPr>
                  </w:pPr>
                </w:p>
              </w:tc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D42FC" w:rsidRPr="00663AE9" w:rsidRDefault="00DD42FC" w:rsidP="003E73D9">
                  <w:pPr>
                    <w:rPr>
                      <w:rFonts w:ascii="細明體" w:eastAsia="細明體" w:hAnsi="細明體" w:cs="Arial"/>
                      <w:sz w:val="20"/>
                      <w:szCs w:val="20"/>
                    </w:rPr>
                  </w:pPr>
                  <w:r w:rsidRPr="00663AE9">
                    <w:rPr>
                      <w:rFonts w:ascii="細明體" w:eastAsia="細明體" w:hAnsi="細明體" w:cs="Arial" w:hint="eastAsia"/>
                      <w:sz w:val="20"/>
                      <w:szCs w:val="20"/>
                    </w:rPr>
                    <w:t>關節</w:t>
                  </w:r>
                </w:p>
              </w:tc>
              <w:tc>
                <w:tcPr>
                  <w:tcW w:w="40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42FC" w:rsidRPr="00663AE9" w:rsidRDefault="00DD42FC" w:rsidP="003E73D9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同畫面資料（代碼HIDDEN值</w:t>
                  </w:r>
                  <w:r w:rsidRPr="00663AE9">
                    <w:rPr>
                      <w:rFonts w:ascii="細明體" w:eastAsia="細明體" w:hAnsi="細明體"/>
                      <w:sz w:val="20"/>
                      <w:szCs w:val="20"/>
                    </w:rPr>
                    <w:t>）</w:t>
                  </w:r>
                </w:p>
              </w:tc>
            </w:tr>
            <w:tr w:rsidR="00DD42FC" w:rsidRPr="00663AE9" w:rsidTr="00DD42FC">
              <w:trPr>
                <w:trHeight w:val="20"/>
              </w:trPr>
              <w:tc>
                <w:tcPr>
                  <w:tcW w:w="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D42FC" w:rsidRPr="00663AE9" w:rsidRDefault="00DD42FC" w:rsidP="0040193A">
                  <w:pPr>
                    <w:pStyle w:val="Tabletext"/>
                    <w:keepLines w:val="0"/>
                    <w:numPr>
                      <w:ilvl w:val="0"/>
                      <w:numId w:val="41"/>
                    </w:numPr>
                    <w:spacing w:after="0" w:line="240" w:lineRule="auto"/>
                    <w:jc w:val="both"/>
                    <w:rPr>
                      <w:rFonts w:ascii="細明體" w:eastAsia="細明體" w:hAnsi="細明體"/>
                      <w:lang w:eastAsia="zh-TW"/>
                    </w:rPr>
                  </w:pPr>
                </w:p>
              </w:tc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D42FC" w:rsidRPr="00663AE9" w:rsidRDefault="00DD42FC" w:rsidP="003E73D9">
                  <w:pPr>
                    <w:rPr>
                      <w:rFonts w:ascii="細明體" w:eastAsia="細明體" w:hAnsi="細明體" w:cs="Arial" w:hint="eastAsia"/>
                      <w:sz w:val="20"/>
                      <w:szCs w:val="20"/>
                    </w:rPr>
                  </w:pPr>
                  <w:r w:rsidRPr="00663AE9">
                    <w:rPr>
                      <w:rFonts w:ascii="細明體" w:eastAsia="細明體" w:hAnsi="細明體" w:cs="Arial" w:hint="eastAsia"/>
                      <w:sz w:val="20"/>
                      <w:szCs w:val="20"/>
                    </w:rPr>
                    <w:t>機能</w:t>
                  </w:r>
                </w:p>
              </w:tc>
              <w:tc>
                <w:tcPr>
                  <w:tcW w:w="40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42FC" w:rsidRPr="00663AE9" w:rsidRDefault="00DD42FC" w:rsidP="003E73D9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同畫面資料（代碼HIDDEN值</w:t>
                  </w:r>
                  <w:r w:rsidRPr="00663AE9">
                    <w:rPr>
                      <w:rFonts w:ascii="細明體" w:eastAsia="細明體" w:hAnsi="細明體"/>
                      <w:sz w:val="20"/>
                      <w:szCs w:val="20"/>
                    </w:rPr>
                    <w:t>）</w:t>
                  </w:r>
                </w:p>
              </w:tc>
            </w:tr>
            <w:tr w:rsidR="00DD42FC" w:rsidRPr="00663AE9" w:rsidTr="00DD42FC">
              <w:trPr>
                <w:trHeight w:val="20"/>
              </w:trPr>
              <w:tc>
                <w:tcPr>
                  <w:tcW w:w="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DD42FC" w:rsidRPr="00663AE9" w:rsidRDefault="00DD42FC" w:rsidP="0040193A">
                  <w:pPr>
                    <w:pStyle w:val="Tabletext"/>
                    <w:keepLines w:val="0"/>
                    <w:numPr>
                      <w:ilvl w:val="0"/>
                      <w:numId w:val="41"/>
                    </w:numPr>
                    <w:spacing w:after="0" w:line="240" w:lineRule="auto"/>
                    <w:jc w:val="both"/>
                    <w:rPr>
                      <w:rFonts w:ascii="細明體" w:eastAsia="細明體" w:hAnsi="細明體"/>
                      <w:lang w:eastAsia="zh-TW"/>
                    </w:rPr>
                  </w:pPr>
                </w:p>
              </w:tc>
              <w:tc>
                <w:tcPr>
                  <w:tcW w:w="14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DD42FC" w:rsidRPr="00663AE9" w:rsidRDefault="00DD42FC" w:rsidP="003E73D9">
                  <w:pPr>
                    <w:rPr>
                      <w:rFonts w:ascii="細明體" w:eastAsia="細明體" w:hAnsi="細明體" w:cs="Arial" w:hint="eastAsia"/>
                      <w:sz w:val="20"/>
                      <w:szCs w:val="20"/>
                    </w:rPr>
                  </w:pPr>
                  <w:r w:rsidRPr="00663AE9">
                    <w:rPr>
                      <w:rFonts w:ascii="細明體" w:eastAsia="細明體" w:hAnsi="細明體" w:cs="Arial" w:hint="eastAsia"/>
                      <w:sz w:val="20"/>
                      <w:szCs w:val="20"/>
                    </w:rPr>
                    <w:t>殘廢種類編號</w:t>
                  </w:r>
                </w:p>
              </w:tc>
              <w:tc>
                <w:tcPr>
                  <w:tcW w:w="40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42FC" w:rsidRPr="00663AE9" w:rsidRDefault="00DD42FC" w:rsidP="003E73D9">
                  <w:pPr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663AE9">
                    <w:rPr>
                      <w:rFonts w:ascii="細明體" w:eastAsia="細明體" w:hAnsi="細明體"/>
                      <w:sz w:val="20"/>
                      <w:szCs w:val="20"/>
                    </w:rPr>
                    <w:t>C</w:t>
                  </w:r>
                  <w:r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 xml:space="preserve">all </w:t>
                  </w:r>
                  <w:r w:rsidR="00D75205"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查詢殘廢等級項目檔AAA0_0400_mod.</w:t>
                  </w:r>
                  <w:r w:rsidR="00D75205" w:rsidRPr="00663AE9">
                    <w:rPr>
                      <w:rFonts w:ascii="細明體" w:eastAsia="細明體" w:hAnsi="細明體"/>
                      <w:sz w:val="20"/>
                      <w:szCs w:val="20"/>
                    </w:rPr>
                    <w:t xml:space="preserve"> queryDTAGA113</w:t>
                  </w:r>
                  <w:r w:rsidR="00D75205"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()，BY參數:</w:t>
                  </w:r>
                </w:p>
                <w:p w:rsidR="00D75205" w:rsidRPr="00663AE9" w:rsidRDefault="00D75205" w:rsidP="003E73D9">
                  <w:pPr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 xml:space="preserve">  項目:同畫面選取</w:t>
                  </w:r>
                </w:p>
                <w:p w:rsidR="00D75205" w:rsidRPr="00663AE9" w:rsidRDefault="00D75205" w:rsidP="003E73D9">
                  <w:pPr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 xml:space="preserve">  部位:同畫面選取</w:t>
                  </w:r>
                </w:p>
                <w:p w:rsidR="00D75205" w:rsidRPr="00663AE9" w:rsidRDefault="00D75205" w:rsidP="003E73D9">
                  <w:pPr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 xml:space="preserve">  左右:同畫面選取</w:t>
                  </w:r>
                </w:p>
                <w:p w:rsidR="00D75205" w:rsidRPr="00663AE9" w:rsidRDefault="00D75205" w:rsidP="003E73D9">
                  <w:pPr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 xml:space="preserve">  關節:同畫面選取</w:t>
                  </w:r>
                </w:p>
                <w:p w:rsidR="00D75205" w:rsidRPr="00663AE9" w:rsidRDefault="00D75205" w:rsidP="00D75205">
                  <w:pPr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 xml:space="preserve">  機能:同畫面選取</w:t>
                  </w:r>
                </w:p>
                <w:p w:rsidR="00D75205" w:rsidRPr="00663AE9" w:rsidRDefault="00D75205" w:rsidP="00D75205">
                  <w:pPr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 xml:space="preserve">  若有誤，顯示錯誤訊息 </w:t>
                  </w:r>
                  <w:r w:rsidRPr="00663AE9">
                    <w:rPr>
                      <w:rFonts w:ascii="細明體" w:eastAsia="細明體" w:hAnsi="細明體"/>
                      <w:sz w:val="20"/>
                      <w:szCs w:val="20"/>
                    </w:rPr>
                    <w:t>“</w:t>
                  </w:r>
                  <w:r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查無對應殘廢種類編號</w:t>
                  </w:r>
                  <w:r w:rsidRPr="00663AE9">
                    <w:rPr>
                      <w:rFonts w:ascii="細明體" w:eastAsia="細明體" w:hAnsi="細明體"/>
                      <w:sz w:val="20"/>
                      <w:szCs w:val="20"/>
                    </w:rPr>
                    <w:t>”</w:t>
                  </w:r>
                  <w:r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+ 顯示模組查詢值</w:t>
                  </w:r>
                </w:p>
                <w:p w:rsidR="00D75205" w:rsidRPr="00663AE9" w:rsidRDefault="00D75205" w:rsidP="00D75205">
                  <w:pPr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 xml:space="preserve">  若無誤，SET 模組回傳 </w:t>
                  </w:r>
                  <w:r w:rsidRPr="00663AE9">
                    <w:rPr>
                      <w:rFonts w:ascii="細明體" w:eastAsia="細明體" w:hAnsi="細明體"/>
                      <w:sz w:val="20"/>
                      <w:szCs w:val="20"/>
                    </w:rPr>
                    <w:t>“</w:t>
                  </w:r>
                  <w:r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DISB_NO</w:t>
                  </w:r>
                  <w:r w:rsidRPr="00663AE9">
                    <w:rPr>
                      <w:rFonts w:ascii="細明體" w:eastAsia="細明體" w:hAnsi="細明體"/>
                      <w:sz w:val="20"/>
                      <w:szCs w:val="20"/>
                    </w:rPr>
                    <w:t>”</w:t>
                  </w:r>
                  <w:r w:rsidRPr="00663AE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值</w:t>
                  </w:r>
                </w:p>
              </w:tc>
            </w:tr>
          </w:tbl>
          <w:p w:rsidR="0040193A" w:rsidRPr="00663AE9" w:rsidRDefault="0040193A" w:rsidP="00256A5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</w:p>
          <w:p w:rsidR="00D75205" w:rsidRPr="00663AE9" w:rsidRDefault="00D75205" w:rsidP="00256A5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</w:p>
        </w:tc>
      </w:tr>
      <w:tr w:rsidR="001C1D2E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D2E" w:rsidRPr="00663AE9" w:rsidRDefault="001C1D2E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D2E" w:rsidRPr="00663AE9" w:rsidRDefault="001C1D2E" w:rsidP="00256A5F">
            <w:pPr>
              <w:jc w:val="both"/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>已輸入資料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D2E" w:rsidRPr="00663AE9" w:rsidRDefault="001C1D2E" w:rsidP="00256A5F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CALL</w:t>
            </w:r>
            <w:r w:rsidR="006D03F0" w:rsidRPr="00663AE9">
              <w:rPr>
                <w:rFonts w:ascii="細明體" w:eastAsia="細明體" w:hAnsi="細明體" w:hint="eastAsia"/>
                <w:sz w:val="20"/>
                <w:szCs w:val="20"/>
              </w:rPr>
              <w:t>學團專案殘廢項目檔維護模組AA_A3Z004.查詢(多筆),BY參數:</w:t>
            </w:r>
          </w:p>
          <w:p w:rsidR="006D03F0" w:rsidRPr="00663AE9" w:rsidRDefault="006D03F0" w:rsidP="006D03F0">
            <w:pPr>
              <w:widowControl w:val="0"/>
              <w:ind w:firstLineChars="100" w:firstLine="200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:同畫面輸入</w:t>
            </w:r>
          </w:p>
          <w:p w:rsidR="006D03F0" w:rsidRPr="00663AE9" w:rsidRDefault="006D03F0" w:rsidP="006D03F0">
            <w:pPr>
              <w:widowControl w:val="0"/>
              <w:ind w:firstLineChars="100" w:firstLine="200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事故日期:</w:t>
            </w: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同畫面輸入</w:t>
            </w:r>
          </w:p>
          <w:p w:rsidR="006D03F0" w:rsidRPr="00663AE9" w:rsidRDefault="006D03F0" w:rsidP="006D03F0">
            <w:pPr>
              <w:widowControl w:val="0"/>
              <w:ind w:firstLineChars="100" w:firstLine="200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匯款日期:</w:t>
            </w: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同畫面輸入</w:t>
            </w:r>
          </w:p>
          <w:p w:rsidR="006D03F0" w:rsidRPr="00663AE9" w:rsidRDefault="006D03F0" w:rsidP="00256A5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 xml:space="preserve">　若有誤，顯示該模組錯誤訊息</w:t>
            </w:r>
          </w:p>
          <w:p w:rsidR="00CA7342" w:rsidRPr="00663AE9" w:rsidRDefault="00CA7342" w:rsidP="00256A5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 xml:space="preserve">  若無資料屬正常。</w:t>
            </w:r>
          </w:p>
          <w:p w:rsidR="006D03F0" w:rsidRPr="00663AE9" w:rsidRDefault="006D03F0" w:rsidP="006D03F0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 xml:space="preserve">　若無誤，依序顯示查詢出資料</w:t>
            </w:r>
            <w:r w:rsidR="00862030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$DTAAA31</w:t>
            </w:r>
            <w:r w:rsidR="00ED06F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1</w:t>
            </w: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_LIST</w:t>
            </w:r>
          </w:p>
        </w:tc>
      </w:tr>
      <w:tr w:rsidR="001C1D2E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D2E" w:rsidRPr="00663AE9" w:rsidRDefault="001C1D2E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D2E" w:rsidRPr="00663AE9" w:rsidRDefault="001C1D2E" w:rsidP="00256A5F">
            <w:pPr>
              <w:jc w:val="both"/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 xml:space="preserve">    </w:t>
            </w:r>
            <w:r w:rsidR="006D03F0"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>序號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D2E" w:rsidRPr="00663AE9" w:rsidRDefault="006D03F0" w:rsidP="00ED06F4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同處理當筆$</w:t>
            </w:r>
            <w:r w:rsidR="00862030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DTAAA31</w:t>
            </w:r>
            <w:r w:rsidR="00ED06F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1</w:t>
            </w: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_LIST資料</w:t>
            </w:r>
          </w:p>
        </w:tc>
      </w:tr>
      <w:tr w:rsidR="006D03F0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F0" w:rsidRPr="00663AE9" w:rsidRDefault="006D03F0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F0" w:rsidRPr="00663AE9" w:rsidRDefault="006D03F0" w:rsidP="006D03F0">
            <w:pPr>
              <w:ind w:firstLineChars="200" w:firstLine="400"/>
              <w:jc w:val="both"/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>項目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F0" w:rsidRPr="00663AE9" w:rsidRDefault="006D03F0" w:rsidP="00ED06F4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同處理當筆$</w:t>
            </w:r>
            <w:r w:rsidR="00862030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DTAAA31</w:t>
            </w:r>
            <w:r w:rsidR="00ED06F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1</w:t>
            </w: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_LIST資料轉中文</w:t>
            </w:r>
            <w:r w:rsidR="008628BF"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（參考AAA00400做法</w:t>
            </w:r>
            <w:r w:rsidR="008628BF" w:rsidRPr="00663AE9">
              <w:rPr>
                <w:rFonts w:ascii="細明體" w:eastAsia="細明體" w:hAnsi="細明體" w:cs="Courier New"/>
                <w:color w:val="000000"/>
                <w:sz w:val="20"/>
                <w:szCs w:val="20"/>
                <w:lang w:val="x-none"/>
              </w:rPr>
              <w:t>）</w:t>
            </w:r>
          </w:p>
        </w:tc>
      </w:tr>
      <w:tr w:rsidR="006D03F0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F0" w:rsidRPr="00663AE9" w:rsidRDefault="006D03F0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F0" w:rsidRPr="00663AE9" w:rsidRDefault="006D03F0" w:rsidP="00256A5F">
            <w:pPr>
              <w:jc w:val="both"/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 xml:space="preserve">　　部位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F0" w:rsidRPr="00663AE9" w:rsidRDefault="006D03F0" w:rsidP="00ED06F4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同處理當筆$</w:t>
            </w:r>
            <w:r w:rsidR="00862030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DTAAA31</w:t>
            </w:r>
            <w:r w:rsidR="00ED06F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1</w:t>
            </w: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_LIST資料轉中文</w:t>
            </w:r>
            <w:r w:rsidR="008628BF"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（參考AAA00400做法</w:t>
            </w:r>
            <w:r w:rsidR="008628BF" w:rsidRPr="00663AE9">
              <w:rPr>
                <w:rFonts w:ascii="細明體" w:eastAsia="細明體" w:hAnsi="細明體" w:cs="Courier New"/>
                <w:color w:val="000000"/>
                <w:sz w:val="20"/>
                <w:szCs w:val="20"/>
                <w:lang w:val="x-none"/>
              </w:rPr>
              <w:t>）</w:t>
            </w:r>
          </w:p>
        </w:tc>
      </w:tr>
      <w:tr w:rsidR="006D03F0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F0" w:rsidRPr="00663AE9" w:rsidRDefault="006D03F0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F0" w:rsidRPr="00663AE9" w:rsidRDefault="006D03F0" w:rsidP="00256A5F">
            <w:pPr>
              <w:jc w:val="both"/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 xml:space="preserve">　　左右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F0" w:rsidRPr="00663AE9" w:rsidRDefault="006D03F0" w:rsidP="00ED06F4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同處理當筆$</w:t>
            </w:r>
            <w:r w:rsidR="00862030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DTAAA31</w:t>
            </w:r>
            <w:r w:rsidR="00ED06F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1</w:t>
            </w: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_LIST資料轉中文</w:t>
            </w:r>
            <w:r w:rsidR="008628BF"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（參考AAA00400做法</w:t>
            </w:r>
            <w:r w:rsidR="008628BF" w:rsidRPr="00663AE9">
              <w:rPr>
                <w:rFonts w:ascii="細明體" w:eastAsia="細明體" w:hAnsi="細明體" w:cs="Courier New"/>
                <w:color w:val="000000"/>
                <w:sz w:val="20"/>
                <w:szCs w:val="20"/>
                <w:lang w:val="x-none"/>
              </w:rPr>
              <w:t>）</w:t>
            </w:r>
          </w:p>
        </w:tc>
      </w:tr>
      <w:tr w:rsidR="006D03F0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F0" w:rsidRPr="00663AE9" w:rsidRDefault="006D03F0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F0" w:rsidRPr="00663AE9" w:rsidRDefault="006D03F0" w:rsidP="00256A5F">
            <w:pPr>
              <w:jc w:val="both"/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 xml:space="preserve">　　關節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F0" w:rsidRPr="00663AE9" w:rsidRDefault="006D03F0" w:rsidP="00ED06F4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同處理當筆$</w:t>
            </w:r>
            <w:r w:rsidR="00862030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DTAAA31</w:t>
            </w:r>
            <w:r w:rsidR="00ED06F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1</w:t>
            </w: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_LIST資料轉中文</w:t>
            </w:r>
            <w:r w:rsidR="008628BF"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（參考AAA00400做法</w:t>
            </w:r>
            <w:r w:rsidR="008628BF" w:rsidRPr="00663AE9">
              <w:rPr>
                <w:rFonts w:ascii="細明體" w:eastAsia="細明體" w:hAnsi="細明體" w:cs="Courier New"/>
                <w:color w:val="000000"/>
                <w:sz w:val="20"/>
                <w:szCs w:val="20"/>
                <w:lang w:val="x-none"/>
              </w:rPr>
              <w:t>）</w:t>
            </w:r>
          </w:p>
        </w:tc>
      </w:tr>
      <w:tr w:rsidR="006D03F0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F0" w:rsidRPr="00663AE9" w:rsidRDefault="006D03F0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F0" w:rsidRPr="00663AE9" w:rsidRDefault="006D03F0" w:rsidP="00256A5F">
            <w:pPr>
              <w:jc w:val="both"/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 xml:space="preserve">　　機能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F0" w:rsidRPr="00663AE9" w:rsidRDefault="006D03F0" w:rsidP="00ED06F4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同處理當筆$</w:t>
            </w:r>
            <w:r w:rsidR="00862030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DTAAA31</w:t>
            </w:r>
            <w:r w:rsidR="00ED06F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1</w:t>
            </w: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_LIST資料轉中文</w:t>
            </w:r>
            <w:r w:rsidR="008628BF"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（參考AAA00400做法</w:t>
            </w:r>
            <w:r w:rsidR="008628BF" w:rsidRPr="00663AE9">
              <w:rPr>
                <w:rFonts w:ascii="細明體" w:eastAsia="細明體" w:hAnsi="細明體" w:cs="Courier New"/>
                <w:color w:val="000000"/>
                <w:sz w:val="20"/>
                <w:szCs w:val="20"/>
                <w:lang w:val="x-none"/>
              </w:rPr>
              <w:t>）</w:t>
            </w:r>
          </w:p>
        </w:tc>
      </w:tr>
      <w:tr w:rsidR="006D03F0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F0" w:rsidRPr="00663AE9" w:rsidRDefault="006D03F0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F0" w:rsidRPr="00663AE9" w:rsidRDefault="006D03F0" w:rsidP="00256A5F">
            <w:pPr>
              <w:jc w:val="both"/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 xml:space="preserve">　　殘廢種類</w:t>
            </w:r>
            <w:r w:rsidR="008628BF"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>編</w:t>
            </w:r>
            <w:r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>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F0" w:rsidRPr="00663AE9" w:rsidRDefault="006D03F0" w:rsidP="00ED06F4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同處理當筆$</w:t>
            </w:r>
            <w:r w:rsidR="00862030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DTAAA31</w:t>
            </w:r>
            <w:r w:rsidR="00ED06F4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1</w:t>
            </w: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_LIST資料</w:t>
            </w:r>
          </w:p>
        </w:tc>
      </w:tr>
      <w:tr w:rsidR="006D03F0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F0" w:rsidRPr="00663AE9" w:rsidRDefault="006D03F0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F0" w:rsidRPr="00663AE9" w:rsidRDefault="006D03F0" w:rsidP="00256A5F">
            <w:pPr>
              <w:jc w:val="both"/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 xml:space="preserve">　　功能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F0" w:rsidRPr="00663AE9" w:rsidRDefault="00CA7342" w:rsidP="00256A5F">
            <w:pPr>
              <w:jc w:val="both"/>
              <w:rPr>
                <w:rFonts w:ascii="細明體" w:eastAsia="細明體" w:hAnsi="細明體" w:cs="Arial" w:hint="eastAsia"/>
                <w:bCs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【刪除】Enabled</w:t>
            </w:r>
          </w:p>
          <w:p w:rsidR="000606EC" w:rsidRPr="00663AE9" w:rsidRDefault="000606EC" w:rsidP="00256A5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Arial" w:hint="eastAsia"/>
                <w:bCs/>
                <w:sz w:val="20"/>
                <w:szCs w:val="20"/>
              </w:rPr>
              <w:t>執行刪除時將該筆資料從畫面已輸入資料區移除。</w:t>
            </w:r>
          </w:p>
        </w:tc>
      </w:tr>
      <w:tr w:rsidR="00727D1E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221D79" w:rsidP="00256A5F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caps/>
                <w:sz w:val="20"/>
                <w:szCs w:val="20"/>
              </w:rPr>
              <w:t>輸入</w:t>
            </w:r>
            <w:r w:rsidR="00727D1E" w:rsidRPr="00663AE9">
              <w:rPr>
                <w:rFonts w:ascii="細明體" w:eastAsia="細明體" w:hAnsi="細明體" w:hint="eastAsia"/>
                <w:caps/>
                <w:sz w:val="20"/>
                <w:szCs w:val="20"/>
              </w:rPr>
              <w:t>單位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同</w:t>
            </w: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$DTAAA310</w:t>
            </w:r>
          </w:p>
        </w:tc>
      </w:tr>
      <w:tr w:rsidR="00727D1E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221D79" w:rsidP="00256A5F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caps/>
                <w:sz w:val="20"/>
                <w:szCs w:val="20"/>
              </w:rPr>
              <w:t>輸入</w:t>
            </w:r>
            <w:r w:rsidR="00727D1E" w:rsidRPr="00663AE9">
              <w:rPr>
                <w:rFonts w:ascii="細明體" w:eastAsia="細明體" w:hAnsi="細明體" w:hint="eastAsia"/>
                <w:caps/>
                <w:sz w:val="20"/>
                <w:szCs w:val="20"/>
              </w:rPr>
              <w:t>單位中文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同</w:t>
            </w: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$DTAAA310</w:t>
            </w:r>
          </w:p>
        </w:tc>
      </w:tr>
      <w:tr w:rsidR="00727D1E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221D79" w:rsidP="00256A5F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caps/>
                <w:sz w:val="20"/>
                <w:szCs w:val="20"/>
              </w:rPr>
              <w:t>輸入</w:t>
            </w:r>
            <w:r w:rsidR="00727D1E" w:rsidRPr="00663AE9">
              <w:rPr>
                <w:rFonts w:ascii="細明體" w:eastAsia="細明體" w:hAnsi="細明體" w:hint="eastAsia"/>
                <w:caps/>
                <w:sz w:val="20"/>
                <w:szCs w:val="20"/>
              </w:rPr>
              <w:t>人員ID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同</w:t>
            </w: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$DTAAA310</w:t>
            </w:r>
          </w:p>
        </w:tc>
      </w:tr>
      <w:tr w:rsidR="00727D1E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221D79" w:rsidP="00256A5F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caps/>
                <w:sz w:val="20"/>
                <w:szCs w:val="20"/>
              </w:rPr>
              <w:t>輸入</w:t>
            </w:r>
            <w:r w:rsidR="00727D1E" w:rsidRPr="00663AE9">
              <w:rPr>
                <w:rFonts w:ascii="細明體" w:eastAsia="細明體" w:hAnsi="細明體" w:hint="eastAsia"/>
                <w:caps/>
                <w:sz w:val="20"/>
                <w:szCs w:val="20"/>
              </w:rPr>
              <w:t>人員姓名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同</w:t>
            </w: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$DTAAA310</w:t>
            </w:r>
          </w:p>
        </w:tc>
      </w:tr>
      <w:tr w:rsidR="00727D1E" w:rsidRPr="00663AE9" w:rsidTr="00256A5F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221D79" w:rsidP="00256A5F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caps/>
                <w:sz w:val="20"/>
                <w:szCs w:val="20"/>
              </w:rPr>
              <w:t>輸入</w:t>
            </w:r>
            <w:r w:rsidR="00727D1E" w:rsidRPr="00663AE9">
              <w:rPr>
                <w:rFonts w:ascii="細明體" w:eastAsia="細明體" w:hAnsi="細明體" w:hint="eastAsia"/>
                <w:caps/>
                <w:sz w:val="20"/>
                <w:szCs w:val="20"/>
              </w:rPr>
              <w:t>日期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7D1E" w:rsidRPr="00663AE9" w:rsidRDefault="00727D1E" w:rsidP="00256A5F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同</w:t>
            </w: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$DTAAA310</w:t>
            </w:r>
          </w:p>
        </w:tc>
      </w:tr>
    </w:tbl>
    <w:p w:rsidR="00E0101F" w:rsidRPr="00663AE9" w:rsidRDefault="00A24D1E" w:rsidP="00E0101F">
      <w:pPr>
        <w:rPr>
          <w:rFonts w:ascii="細明體" w:eastAsia="細明體" w:hAnsi="細明體" w:hint="eastAsia"/>
          <w:b/>
          <w:sz w:val="20"/>
          <w:szCs w:val="20"/>
        </w:rPr>
      </w:pPr>
      <w:r w:rsidRPr="00663AE9">
        <w:rPr>
          <w:rFonts w:ascii="細明體" w:eastAsia="細明體" w:hAnsi="細明體" w:hint="eastAsia"/>
          <w:b/>
          <w:sz w:val="20"/>
          <w:szCs w:val="20"/>
        </w:rPr>
        <w:t xml:space="preserve"> </w:t>
      </w:r>
    </w:p>
    <w:p w:rsidR="00831A52" w:rsidRPr="00663AE9" w:rsidRDefault="00831A52" w:rsidP="00831A52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  <w:bookmarkStart w:id="29" w:name="FORMAT_B"/>
      <w:bookmarkEnd w:id="29"/>
      <w:r w:rsidRPr="00663AE9">
        <w:rPr>
          <w:rFonts w:ascii="細明體" w:eastAsia="細明體" w:hAnsi="細明體" w:hint="eastAsia"/>
          <w:bCs/>
          <w:lang w:eastAsia="zh-TW"/>
        </w:rPr>
        <w:t>FORMAT (B)[</w:t>
      </w:r>
      <w:hyperlink w:anchor="FORMAT_B_BACK" w:history="1">
        <w:r w:rsidRPr="00663AE9">
          <w:rPr>
            <w:rStyle w:val="a8"/>
            <w:rFonts w:ascii="細明體" w:eastAsia="細明體" w:hAnsi="細明體" w:hint="eastAsia"/>
            <w:bCs/>
            <w:lang w:eastAsia="zh-TW"/>
          </w:rPr>
          <w:t>BA</w:t>
        </w:r>
        <w:r w:rsidRPr="00663AE9">
          <w:rPr>
            <w:rStyle w:val="a8"/>
            <w:rFonts w:ascii="細明體" w:eastAsia="細明體" w:hAnsi="細明體" w:hint="eastAsia"/>
            <w:bCs/>
            <w:lang w:eastAsia="zh-TW"/>
          </w:rPr>
          <w:t>C</w:t>
        </w:r>
        <w:r w:rsidRPr="00663AE9">
          <w:rPr>
            <w:rStyle w:val="a8"/>
            <w:rFonts w:ascii="細明體" w:eastAsia="細明體" w:hAnsi="細明體" w:hint="eastAsia"/>
            <w:bCs/>
            <w:lang w:eastAsia="zh-TW"/>
          </w:rPr>
          <w:t>K</w:t>
        </w:r>
      </w:hyperlink>
      <w:r w:rsidRPr="00663AE9">
        <w:rPr>
          <w:rFonts w:ascii="細明體" w:eastAsia="細明體" w:hAnsi="細明體" w:hint="eastAsia"/>
          <w:bCs/>
          <w:lang w:eastAsia="zh-TW"/>
        </w:rPr>
        <w:t>]</w:t>
      </w:r>
    </w:p>
    <w:tbl>
      <w:tblPr>
        <w:tblW w:w="0" w:type="auto"/>
        <w:tblInd w:w="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8"/>
        <w:gridCol w:w="2306"/>
        <w:gridCol w:w="1134"/>
        <w:gridCol w:w="5528"/>
      </w:tblGrid>
      <w:tr w:rsidR="00791F9D" w:rsidRPr="00663AE9" w:rsidTr="00C10439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91F9D" w:rsidRPr="00663AE9" w:rsidRDefault="00791F9D" w:rsidP="00080B8D">
            <w:pPr>
              <w:pStyle w:val="Tabletext"/>
              <w:keepLines w:val="0"/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  <w:r w:rsidRPr="00663AE9">
              <w:rPr>
                <w:rFonts w:ascii="細明體" w:eastAsia="細明體" w:hAnsi="細明體" w:hint="eastAsia"/>
                <w:lang w:eastAsia="zh-TW"/>
              </w:rPr>
              <w:t>序號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91F9D" w:rsidRPr="00663AE9" w:rsidRDefault="00791F9D" w:rsidP="00080B8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說明欄位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791F9D" w:rsidRPr="00663AE9" w:rsidRDefault="00791F9D" w:rsidP="00080B8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資料來源</w:t>
            </w:r>
          </w:p>
        </w:tc>
      </w:tr>
      <w:tr w:rsidR="009C5AAF" w:rsidRPr="00663AE9" w:rsidTr="00C10439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AF" w:rsidRPr="00663AE9" w:rsidRDefault="009C5AAF" w:rsidP="00791F9D">
            <w:pPr>
              <w:pStyle w:val="Tabletext"/>
              <w:keepLines w:val="0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AAF" w:rsidRPr="00663AE9" w:rsidRDefault="009C5AAF" w:rsidP="00080B8D">
            <w:pPr>
              <w:jc w:val="both"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AF" w:rsidRPr="00663AE9" w:rsidRDefault="009C5AA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同畫面輸入</w:t>
            </w:r>
          </w:p>
        </w:tc>
      </w:tr>
      <w:tr w:rsidR="009C5AAF" w:rsidRPr="00663AE9" w:rsidTr="00C10439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AF" w:rsidRPr="00663AE9" w:rsidRDefault="009C5AAF" w:rsidP="00791F9D">
            <w:pPr>
              <w:pStyle w:val="Tabletext"/>
              <w:keepLines w:val="0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AAF" w:rsidRPr="00663AE9" w:rsidRDefault="009C5AAF" w:rsidP="00080B8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事故日期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AF" w:rsidRPr="00663AE9" w:rsidRDefault="009C5AA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同畫面輸入</w:t>
            </w: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轉西元年</w:t>
            </w:r>
          </w:p>
        </w:tc>
      </w:tr>
      <w:tr w:rsidR="009C5AAF" w:rsidRPr="00663AE9" w:rsidTr="00C10439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AF" w:rsidRPr="00663AE9" w:rsidRDefault="009C5AAF" w:rsidP="00791F9D">
            <w:pPr>
              <w:pStyle w:val="Tabletext"/>
              <w:keepLines w:val="0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5AAF" w:rsidRPr="00663AE9" w:rsidRDefault="009C5AAF" w:rsidP="00080B8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匯款日期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AF" w:rsidRPr="00663AE9" w:rsidRDefault="009C5AA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同畫面輸入</w:t>
            </w: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轉西元年</w:t>
            </w:r>
          </w:p>
        </w:tc>
      </w:tr>
      <w:tr w:rsidR="009C5AAF" w:rsidRPr="00663AE9" w:rsidTr="00C10439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AF" w:rsidRPr="00663AE9" w:rsidRDefault="009C5AAF" w:rsidP="00791F9D">
            <w:pPr>
              <w:pStyle w:val="Tabletext"/>
              <w:keepLines w:val="0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AF" w:rsidRPr="00663AE9" w:rsidRDefault="009C5AAF" w:rsidP="00080B8D">
            <w:pPr>
              <w:jc w:val="both"/>
              <w:rPr>
                <w:rFonts w:ascii="細明體" w:eastAsia="細明體" w:hAnsi="細明體" w:cs="Arial Unicode MS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申請日期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AF" w:rsidRPr="00663AE9" w:rsidRDefault="009C5AA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同畫面輸入</w:t>
            </w: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轉西元年</w:t>
            </w:r>
          </w:p>
        </w:tc>
      </w:tr>
      <w:tr w:rsidR="009C5AAF" w:rsidRPr="00663AE9" w:rsidTr="00C10439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AF" w:rsidRPr="00663AE9" w:rsidRDefault="009C5AAF" w:rsidP="00791F9D">
            <w:pPr>
              <w:pStyle w:val="Tabletext"/>
              <w:keepLines w:val="0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AF" w:rsidRPr="00663AE9" w:rsidRDefault="009C5AAF" w:rsidP="00080B8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事故原因內容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AF" w:rsidRPr="00663AE9" w:rsidRDefault="009C5AA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同畫面輸入</w:t>
            </w:r>
          </w:p>
        </w:tc>
      </w:tr>
      <w:tr w:rsidR="00791F9D" w:rsidRPr="00663AE9" w:rsidTr="00C10439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F9D" w:rsidRPr="00663AE9" w:rsidRDefault="00791F9D" w:rsidP="00791F9D">
            <w:pPr>
              <w:pStyle w:val="Tabletext"/>
              <w:keepLines w:val="0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F9D" w:rsidRPr="00663AE9" w:rsidRDefault="00791F9D" w:rsidP="00080B8D">
            <w:pPr>
              <w:jc w:val="both"/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申請種類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F9D" w:rsidRPr="00663AE9" w:rsidRDefault="009C5AAF" w:rsidP="00080B8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同畫面輸入</w:t>
            </w:r>
          </w:p>
        </w:tc>
      </w:tr>
      <w:tr w:rsidR="00791F9D" w:rsidRPr="00663AE9" w:rsidTr="00C10439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F9D" w:rsidRPr="00663AE9" w:rsidRDefault="00791F9D" w:rsidP="00791F9D">
            <w:pPr>
              <w:pStyle w:val="Tabletext"/>
              <w:keepLines w:val="0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F9D" w:rsidRPr="00663AE9" w:rsidDel="00A90C72" w:rsidRDefault="00791F9D" w:rsidP="00080B8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理賠類別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AF" w:rsidRPr="00663AE9" w:rsidRDefault="009C5AAF" w:rsidP="009C5AAF">
            <w:pPr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將畫面勾選到的項目對應的英文字母以底線相隔組成字串</w:t>
            </w:r>
          </w:p>
          <w:p w:rsidR="00791F9D" w:rsidRPr="00663AE9" w:rsidRDefault="009C5AAF" w:rsidP="009C5AAF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EX:</w:t>
            </w: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 畫面上勾選醫療實支(F)與豁免保費(失能)(J) 則組出的字串為 F_J</w:t>
            </w:r>
          </w:p>
        </w:tc>
      </w:tr>
      <w:tr w:rsidR="009C5AAF" w:rsidRPr="00663AE9" w:rsidTr="00C10439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AF" w:rsidRPr="00663AE9" w:rsidRDefault="009C5AAF" w:rsidP="00791F9D">
            <w:pPr>
              <w:pStyle w:val="Tabletext"/>
              <w:keepLines w:val="0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AF" w:rsidRPr="00663AE9" w:rsidRDefault="009C5AAF" w:rsidP="00080B8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殘疾鑑定日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AF" w:rsidRPr="00663AE9" w:rsidRDefault="009C5AA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同畫面輸入</w:t>
            </w: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轉西元年</w:t>
            </w:r>
          </w:p>
        </w:tc>
      </w:tr>
      <w:tr w:rsidR="009C5AAF" w:rsidRPr="00663AE9" w:rsidTr="00C10439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AF" w:rsidRPr="00663AE9" w:rsidRDefault="009C5AAF" w:rsidP="00791F9D">
            <w:pPr>
              <w:pStyle w:val="Tabletext"/>
              <w:keepLines w:val="0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AF" w:rsidRPr="00663AE9" w:rsidRDefault="009C5AAF" w:rsidP="00080B8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/>
                <w:sz w:val="20"/>
                <w:szCs w:val="20"/>
              </w:rPr>
              <w:t>身故(全殘)日期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AAF" w:rsidRPr="00663AE9" w:rsidRDefault="009C5AA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同畫面輸入</w:t>
            </w:r>
            <w:r w:rsidRPr="00663AE9"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  <w:t>轉西元年</w:t>
            </w:r>
          </w:p>
        </w:tc>
      </w:tr>
      <w:tr w:rsidR="00663AE9" w:rsidRPr="00663AE9" w:rsidTr="00663AE9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AE9" w:rsidRPr="00663AE9" w:rsidRDefault="00663AE9" w:rsidP="00791F9D">
            <w:pPr>
              <w:pStyle w:val="Tabletext"/>
              <w:keepLines w:val="0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AE9" w:rsidRPr="00663AE9" w:rsidRDefault="00663AE9" w:rsidP="00080B8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死亡種類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3AE9" w:rsidRPr="00663AE9" w:rsidRDefault="00663AE9" w:rsidP="00080B8D">
            <w:pPr>
              <w:jc w:val="both"/>
              <w:rPr>
                <w:rFonts w:ascii="細明體" w:eastAsia="細明體" w:hAnsi="細明體" w:cs="Courier New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同畫面輸入</w:t>
            </w:r>
          </w:p>
        </w:tc>
        <w:tc>
          <w:tcPr>
            <w:tcW w:w="55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63AE9" w:rsidRPr="00663AE9" w:rsidRDefault="00663AE9" w:rsidP="00663AE9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參考AAA0_0400做法:點選放大鏡，連結到</w:t>
            </w:r>
            <w:r w:rsidRPr="00663AE9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疾病代碼維護查詢AAC0_0500</w:t>
            </w: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畫面，將點選結</w:t>
            </w:r>
            <w:r w:rsidRPr="00663AE9"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果帶回</w:t>
            </w:r>
            <w:r>
              <w:rPr>
                <w:rFonts w:ascii="細明體" w:eastAsia="細明體" w:hAnsi="細明體" w:hint="eastAsia"/>
                <w:kern w:val="2"/>
                <w:sz w:val="20"/>
                <w:szCs w:val="20"/>
              </w:rPr>
              <w:t>畫面顯示。</w:t>
            </w:r>
          </w:p>
        </w:tc>
      </w:tr>
      <w:tr w:rsidR="00663AE9" w:rsidRPr="00663AE9" w:rsidTr="00663AE9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AE9" w:rsidRPr="00663AE9" w:rsidRDefault="00663AE9" w:rsidP="00791F9D">
            <w:pPr>
              <w:pStyle w:val="Tabletext"/>
              <w:keepLines w:val="0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AE9" w:rsidRPr="00663AE9" w:rsidRDefault="00663AE9" w:rsidP="00080B8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>死亡疾病代碼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AE9" w:rsidRPr="00663AE9" w:rsidRDefault="00663AE9" w:rsidP="009C5AA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</w:p>
        </w:tc>
        <w:tc>
          <w:tcPr>
            <w:tcW w:w="552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AE9" w:rsidRPr="00663AE9" w:rsidRDefault="00663AE9" w:rsidP="009C5AAF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</w:p>
        </w:tc>
      </w:tr>
      <w:tr w:rsidR="00791F9D" w:rsidRPr="00663AE9" w:rsidTr="00C10439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F9D" w:rsidRPr="00663AE9" w:rsidRDefault="00791F9D" w:rsidP="00791F9D">
            <w:pPr>
              <w:pStyle w:val="Tabletext"/>
              <w:keepLines w:val="0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F9D" w:rsidRPr="00663AE9" w:rsidRDefault="00791F9D" w:rsidP="00080B8D">
            <w:pPr>
              <w:jc w:val="both"/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</w:pPr>
            <w:r w:rsidRPr="00663AE9">
              <w:rPr>
                <w:rFonts w:ascii="細明體" w:eastAsia="細明體" w:hAnsi="細明體" w:cs="Arial Unicode MS" w:hint="eastAsia"/>
                <w:color w:val="000000"/>
                <w:sz w:val="20"/>
                <w:szCs w:val="20"/>
              </w:rPr>
              <w:t>全殘項目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5AAF" w:rsidRPr="00663AE9" w:rsidRDefault="009C5AAF" w:rsidP="00080B8D">
            <w:pPr>
              <w:jc w:val="both"/>
              <w:rPr>
                <w:rFonts w:ascii="細明體" w:eastAsia="細明體" w:hAnsi="細明體" w:cs="Courier New" w:hint="eastAsia"/>
                <w:color w:val="000000"/>
                <w:sz w:val="20"/>
                <w:szCs w:val="20"/>
                <w:lang w:val="x-none"/>
              </w:rPr>
            </w:pPr>
            <w:r w:rsidRPr="00663AE9">
              <w:rPr>
                <w:rFonts w:ascii="細明體" w:eastAsia="細明體" w:hAnsi="細明體" w:cs="Arial" w:hint="eastAsia"/>
                <w:sz w:val="20"/>
                <w:szCs w:val="20"/>
              </w:rPr>
              <w:t>同畫面點選由上到下(1~7)對應值</w:t>
            </w:r>
          </w:p>
        </w:tc>
      </w:tr>
      <w:tr w:rsidR="00C10439" w:rsidRPr="00663AE9" w:rsidTr="00C10439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439" w:rsidRPr="00663AE9" w:rsidRDefault="00C10439" w:rsidP="00791F9D">
            <w:pPr>
              <w:pStyle w:val="Tabletext"/>
              <w:keepLines w:val="0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439" w:rsidRPr="00663AE9" w:rsidRDefault="00C10439" w:rsidP="00080B8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caps/>
                <w:sz w:val="20"/>
                <w:szCs w:val="20"/>
              </w:rPr>
              <w:t>輸入單位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439" w:rsidRPr="00663AE9" w:rsidRDefault="00C10439" w:rsidP="00080B8D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同LOGIN輸入人員作業單位</w:t>
            </w:r>
          </w:p>
        </w:tc>
      </w:tr>
      <w:tr w:rsidR="00C10439" w:rsidRPr="00663AE9" w:rsidTr="00C10439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439" w:rsidRPr="00663AE9" w:rsidRDefault="00C10439" w:rsidP="00791F9D">
            <w:pPr>
              <w:pStyle w:val="Tabletext"/>
              <w:keepLines w:val="0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439" w:rsidRPr="00663AE9" w:rsidRDefault="00C10439" w:rsidP="00080B8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caps/>
                <w:sz w:val="20"/>
                <w:szCs w:val="20"/>
              </w:rPr>
              <w:t>輸入單位中文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439" w:rsidRPr="00663AE9" w:rsidRDefault="00C10439" w:rsidP="00080B8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同LOGIN輸入人員作業單位中文</w:t>
            </w:r>
          </w:p>
        </w:tc>
      </w:tr>
      <w:tr w:rsidR="00C10439" w:rsidRPr="00663AE9" w:rsidTr="00C10439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439" w:rsidRPr="00663AE9" w:rsidRDefault="00C10439" w:rsidP="00791F9D">
            <w:pPr>
              <w:pStyle w:val="Tabletext"/>
              <w:keepLines w:val="0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439" w:rsidRPr="00663AE9" w:rsidRDefault="00C10439" w:rsidP="00080B8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caps/>
                <w:sz w:val="20"/>
                <w:szCs w:val="20"/>
              </w:rPr>
              <w:t>輸入人員ID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439" w:rsidRPr="00663AE9" w:rsidRDefault="00C10439" w:rsidP="00080B8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同LOGIN輸入人員ID</w:t>
            </w:r>
          </w:p>
        </w:tc>
      </w:tr>
      <w:tr w:rsidR="00C10439" w:rsidRPr="00663AE9" w:rsidTr="00C10439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439" w:rsidRPr="00663AE9" w:rsidRDefault="00C10439" w:rsidP="00791F9D">
            <w:pPr>
              <w:pStyle w:val="Tabletext"/>
              <w:keepLines w:val="0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439" w:rsidRPr="00663AE9" w:rsidRDefault="00C10439" w:rsidP="00080B8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caps/>
                <w:sz w:val="20"/>
                <w:szCs w:val="20"/>
              </w:rPr>
              <w:t>輸入人員姓名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439" w:rsidRPr="00663AE9" w:rsidRDefault="00C10439" w:rsidP="00080B8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同LOGIN輸入人員姓名</w:t>
            </w:r>
          </w:p>
        </w:tc>
      </w:tr>
      <w:tr w:rsidR="00C10439" w:rsidRPr="00663AE9" w:rsidTr="00C10439">
        <w:trPr>
          <w:trHeight w:val="20"/>
        </w:trPr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439" w:rsidRPr="00663AE9" w:rsidRDefault="00C10439" w:rsidP="00791F9D">
            <w:pPr>
              <w:pStyle w:val="Tabletext"/>
              <w:keepLines w:val="0"/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細明體" w:eastAsia="細明體" w:hAnsi="細明體"/>
                <w:lang w:eastAsia="zh-TW"/>
              </w:rPr>
            </w:pP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439" w:rsidRPr="00663AE9" w:rsidRDefault="00C10439" w:rsidP="00080B8D">
            <w:pPr>
              <w:jc w:val="both"/>
              <w:rPr>
                <w:rFonts w:ascii="細明體" w:eastAsia="細明體" w:hAnsi="細明體" w:hint="eastAsia"/>
                <w:caps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caps/>
                <w:sz w:val="20"/>
                <w:szCs w:val="20"/>
              </w:rPr>
              <w:t>輸入日期</w:t>
            </w:r>
          </w:p>
        </w:tc>
        <w:tc>
          <w:tcPr>
            <w:tcW w:w="6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0439" w:rsidRPr="00663AE9" w:rsidRDefault="00C10439" w:rsidP="00080B8D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663AE9">
              <w:rPr>
                <w:rFonts w:ascii="細明體" w:eastAsia="細明體" w:hAnsi="細明體" w:hint="eastAsia"/>
                <w:sz w:val="20"/>
                <w:szCs w:val="20"/>
              </w:rPr>
              <w:t>同LOGIN輸入日期</w:t>
            </w:r>
          </w:p>
        </w:tc>
      </w:tr>
    </w:tbl>
    <w:p w:rsidR="00831A52" w:rsidRPr="00663AE9" w:rsidRDefault="00831A52" w:rsidP="00831A52">
      <w:pPr>
        <w:rPr>
          <w:rFonts w:ascii="細明體" w:eastAsia="細明體" w:hAnsi="細明體" w:hint="eastAsia"/>
          <w:b/>
          <w:sz w:val="20"/>
          <w:szCs w:val="20"/>
        </w:rPr>
      </w:pPr>
    </w:p>
    <w:p w:rsidR="00831A52" w:rsidRPr="00663AE9" w:rsidRDefault="00831A52" w:rsidP="00E0101F">
      <w:pPr>
        <w:rPr>
          <w:rFonts w:ascii="細明體" w:eastAsia="細明體" w:hAnsi="細明體" w:hint="eastAsia"/>
          <w:b/>
          <w:sz w:val="20"/>
          <w:szCs w:val="20"/>
        </w:rPr>
      </w:pPr>
    </w:p>
    <w:sectPr w:rsidR="00831A52" w:rsidRPr="00663AE9" w:rsidSect="0062091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84D" w:rsidRDefault="00C3384D" w:rsidP="004449C6">
      <w:r>
        <w:separator/>
      </w:r>
    </w:p>
  </w:endnote>
  <w:endnote w:type="continuationSeparator" w:id="0">
    <w:p w:rsidR="00C3384D" w:rsidRDefault="00C3384D" w:rsidP="00444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84D" w:rsidRDefault="00C3384D" w:rsidP="004449C6">
      <w:r>
        <w:separator/>
      </w:r>
    </w:p>
  </w:footnote>
  <w:footnote w:type="continuationSeparator" w:id="0">
    <w:p w:rsidR="00C3384D" w:rsidRDefault="00C3384D" w:rsidP="00444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C09EB"/>
    <w:multiLevelType w:val="hybridMultilevel"/>
    <w:tmpl w:val="64629E28"/>
    <w:lvl w:ilvl="0" w:tplc="D52CAC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CFA1807"/>
    <w:multiLevelType w:val="hybridMultilevel"/>
    <w:tmpl w:val="DD326676"/>
    <w:lvl w:ilvl="0" w:tplc="EEA25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7426A9"/>
    <w:multiLevelType w:val="hybridMultilevel"/>
    <w:tmpl w:val="B9F441D2"/>
    <w:lvl w:ilvl="0" w:tplc="EBB876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A60AF6"/>
    <w:multiLevelType w:val="hybridMultilevel"/>
    <w:tmpl w:val="6200F714"/>
    <w:lvl w:ilvl="0" w:tplc="3BE657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64096"/>
    <w:multiLevelType w:val="hybridMultilevel"/>
    <w:tmpl w:val="0F908DC6"/>
    <w:lvl w:ilvl="0" w:tplc="079C5F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C77FE2"/>
    <w:multiLevelType w:val="hybridMultilevel"/>
    <w:tmpl w:val="B67C65B2"/>
    <w:lvl w:ilvl="0" w:tplc="C19AC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5A4A1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8" w15:restartNumberingAfterBreak="0">
    <w:nsid w:val="19AC111F"/>
    <w:multiLevelType w:val="hybridMultilevel"/>
    <w:tmpl w:val="398ADE8C"/>
    <w:lvl w:ilvl="0" w:tplc="221AAF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41053E"/>
    <w:multiLevelType w:val="hybridMultilevel"/>
    <w:tmpl w:val="B5368150"/>
    <w:lvl w:ilvl="0" w:tplc="C4709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F60590"/>
    <w:multiLevelType w:val="hybridMultilevel"/>
    <w:tmpl w:val="C05E80C0"/>
    <w:lvl w:ilvl="0" w:tplc="01266DD8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105B34"/>
    <w:multiLevelType w:val="hybridMultilevel"/>
    <w:tmpl w:val="398ADE8C"/>
    <w:lvl w:ilvl="0" w:tplc="221AAF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61A5B4C"/>
    <w:multiLevelType w:val="hybridMultilevel"/>
    <w:tmpl w:val="65CA642C"/>
    <w:lvl w:ilvl="0" w:tplc="1FA0A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102E6D"/>
    <w:multiLevelType w:val="hybridMultilevel"/>
    <w:tmpl w:val="B41628FC"/>
    <w:lvl w:ilvl="0" w:tplc="53D0DD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D1829F3"/>
    <w:multiLevelType w:val="hybridMultilevel"/>
    <w:tmpl w:val="39C0095A"/>
    <w:lvl w:ilvl="0" w:tplc="BE80EF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D7C3A9B"/>
    <w:multiLevelType w:val="hybridMultilevel"/>
    <w:tmpl w:val="21F62B5E"/>
    <w:lvl w:ilvl="0" w:tplc="EF60C4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854712"/>
    <w:multiLevelType w:val="hybridMultilevel"/>
    <w:tmpl w:val="B214496E"/>
    <w:lvl w:ilvl="0" w:tplc="687E0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593208"/>
    <w:multiLevelType w:val="multilevel"/>
    <w:tmpl w:val="88965626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</w:lvl>
  </w:abstractNum>
  <w:abstractNum w:abstractNumId="19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08B5D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81639AB"/>
    <w:multiLevelType w:val="hybridMultilevel"/>
    <w:tmpl w:val="109EC410"/>
    <w:lvl w:ilvl="0" w:tplc="B6E61A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9D542A4"/>
    <w:multiLevelType w:val="hybridMultilevel"/>
    <w:tmpl w:val="AA921D1A"/>
    <w:lvl w:ilvl="0" w:tplc="C3F892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C0C3F90"/>
    <w:multiLevelType w:val="hybridMultilevel"/>
    <w:tmpl w:val="57F816AE"/>
    <w:lvl w:ilvl="0" w:tplc="CC28A3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2375920"/>
    <w:multiLevelType w:val="hybridMultilevel"/>
    <w:tmpl w:val="9604B98A"/>
    <w:lvl w:ilvl="0" w:tplc="DE2CBC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E244E10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28" w15:restartNumberingAfterBreak="0">
    <w:nsid w:val="61DB601D"/>
    <w:multiLevelType w:val="hybridMultilevel"/>
    <w:tmpl w:val="F33E54B2"/>
    <w:lvl w:ilvl="0" w:tplc="983A77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44C0110"/>
    <w:multiLevelType w:val="multilevel"/>
    <w:tmpl w:val="0409001D"/>
    <w:numStyleLink w:val="1"/>
  </w:abstractNum>
  <w:abstractNum w:abstractNumId="31" w15:restartNumberingAfterBreak="0">
    <w:nsid w:val="66743B2D"/>
    <w:multiLevelType w:val="hybridMultilevel"/>
    <w:tmpl w:val="E022FB7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7026C93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873621F"/>
    <w:multiLevelType w:val="hybridMultilevel"/>
    <w:tmpl w:val="16F2BF56"/>
    <w:lvl w:ilvl="0" w:tplc="69AA11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A522C95"/>
    <w:multiLevelType w:val="hybridMultilevel"/>
    <w:tmpl w:val="17BAB1A4"/>
    <w:lvl w:ilvl="0" w:tplc="119290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AA63B17"/>
    <w:multiLevelType w:val="hybridMultilevel"/>
    <w:tmpl w:val="5326317C"/>
    <w:lvl w:ilvl="0" w:tplc="E196F4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A8257D"/>
    <w:multiLevelType w:val="hybridMultilevel"/>
    <w:tmpl w:val="398ADE8C"/>
    <w:lvl w:ilvl="0" w:tplc="221AAF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759736C"/>
    <w:multiLevelType w:val="hybridMultilevel"/>
    <w:tmpl w:val="9522B916"/>
    <w:lvl w:ilvl="0" w:tplc="F37C8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87578AC"/>
    <w:multiLevelType w:val="hybridMultilevel"/>
    <w:tmpl w:val="5D4EE896"/>
    <w:lvl w:ilvl="0" w:tplc="EDEE7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16"/>
  </w:num>
  <w:num w:numId="27">
    <w:abstractNumId w:val="8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11"/>
  </w:num>
  <w:num w:numId="31">
    <w:abstractNumId w:val="0"/>
  </w:num>
  <w:num w:numId="32">
    <w:abstractNumId w:val="17"/>
  </w:num>
  <w:num w:numId="33">
    <w:abstractNumId w:val="37"/>
  </w:num>
  <w:num w:numId="34">
    <w:abstractNumId w:val="7"/>
  </w:num>
  <w:num w:numId="35">
    <w:abstractNumId w:val="12"/>
  </w:num>
  <w:num w:numId="36">
    <w:abstractNumId w:val="19"/>
  </w:num>
  <w:num w:numId="37">
    <w:abstractNumId w:val="10"/>
  </w:num>
  <w:num w:numId="38">
    <w:abstractNumId w:val="1"/>
  </w:num>
  <w:num w:numId="39">
    <w:abstractNumId w:val="35"/>
  </w:num>
  <w:num w:numId="40">
    <w:abstractNumId w:val="27"/>
  </w:num>
  <w:num w:numId="41">
    <w:abstractNumId w:val="2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3E26"/>
    <w:rsid w:val="00003DE3"/>
    <w:rsid w:val="0000406A"/>
    <w:rsid w:val="00006D72"/>
    <w:rsid w:val="000070D0"/>
    <w:rsid w:val="00011FD7"/>
    <w:rsid w:val="000128C7"/>
    <w:rsid w:val="000155DF"/>
    <w:rsid w:val="00016079"/>
    <w:rsid w:val="00016385"/>
    <w:rsid w:val="0002021D"/>
    <w:rsid w:val="00021988"/>
    <w:rsid w:val="000269F2"/>
    <w:rsid w:val="000308E4"/>
    <w:rsid w:val="00031F14"/>
    <w:rsid w:val="0003285C"/>
    <w:rsid w:val="0003406B"/>
    <w:rsid w:val="000417FD"/>
    <w:rsid w:val="00051847"/>
    <w:rsid w:val="00051FB1"/>
    <w:rsid w:val="000535F7"/>
    <w:rsid w:val="00053819"/>
    <w:rsid w:val="00053D36"/>
    <w:rsid w:val="000545C5"/>
    <w:rsid w:val="00055695"/>
    <w:rsid w:val="000556D8"/>
    <w:rsid w:val="000606EC"/>
    <w:rsid w:val="000608E5"/>
    <w:rsid w:val="00061E49"/>
    <w:rsid w:val="00062C39"/>
    <w:rsid w:val="00064465"/>
    <w:rsid w:val="0006764F"/>
    <w:rsid w:val="000700BD"/>
    <w:rsid w:val="00072C8F"/>
    <w:rsid w:val="00072CD9"/>
    <w:rsid w:val="00073358"/>
    <w:rsid w:val="000807EF"/>
    <w:rsid w:val="00080B8D"/>
    <w:rsid w:val="00081597"/>
    <w:rsid w:val="00081BD9"/>
    <w:rsid w:val="00084798"/>
    <w:rsid w:val="00085337"/>
    <w:rsid w:val="0009091B"/>
    <w:rsid w:val="000910C8"/>
    <w:rsid w:val="000924E4"/>
    <w:rsid w:val="0009283A"/>
    <w:rsid w:val="000929E0"/>
    <w:rsid w:val="00092C75"/>
    <w:rsid w:val="000947CB"/>
    <w:rsid w:val="00094A3B"/>
    <w:rsid w:val="00095877"/>
    <w:rsid w:val="00096DB1"/>
    <w:rsid w:val="000A139E"/>
    <w:rsid w:val="000A6634"/>
    <w:rsid w:val="000A6EC7"/>
    <w:rsid w:val="000B3AAB"/>
    <w:rsid w:val="000B7144"/>
    <w:rsid w:val="000C0C7E"/>
    <w:rsid w:val="000C67AE"/>
    <w:rsid w:val="000D00E7"/>
    <w:rsid w:val="000D109D"/>
    <w:rsid w:val="000D28E7"/>
    <w:rsid w:val="000D4B23"/>
    <w:rsid w:val="000D70A4"/>
    <w:rsid w:val="000E2713"/>
    <w:rsid w:val="000E3A7E"/>
    <w:rsid w:val="000E3E26"/>
    <w:rsid w:val="000E5135"/>
    <w:rsid w:val="000E5C23"/>
    <w:rsid w:val="000E7722"/>
    <w:rsid w:val="000F5AAD"/>
    <w:rsid w:val="000F673E"/>
    <w:rsid w:val="000F733D"/>
    <w:rsid w:val="00102D6A"/>
    <w:rsid w:val="0011259A"/>
    <w:rsid w:val="00113BF6"/>
    <w:rsid w:val="00115974"/>
    <w:rsid w:val="00116A23"/>
    <w:rsid w:val="0012080B"/>
    <w:rsid w:val="00120A8E"/>
    <w:rsid w:val="00122D82"/>
    <w:rsid w:val="0012432A"/>
    <w:rsid w:val="001303BE"/>
    <w:rsid w:val="00130F9A"/>
    <w:rsid w:val="001340CF"/>
    <w:rsid w:val="00137D4D"/>
    <w:rsid w:val="001405F8"/>
    <w:rsid w:val="001413A7"/>
    <w:rsid w:val="00144ACD"/>
    <w:rsid w:val="001469B6"/>
    <w:rsid w:val="001516AE"/>
    <w:rsid w:val="0015220B"/>
    <w:rsid w:val="00156527"/>
    <w:rsid w:val="00157512"/>
    <w:rsid w:val="00160565"/>
    <w:rsid w:val="00162C4C"/>
    <w:rsid w:val="00167915"/>
    <w:rsid w:val="0017051D"/>
    <w:rsid w:val="00175E2D"/>
    <w:rsid w:val="001814CD"/>
    <w:rsid w:val="00182BD3"/>
    <w:rsid w:val="00184B51"/>
    <w:rsid w:val="00185295"/>
    <w:rsid w:val="00185DC7"/>
    <w:rsid w:val="00187736"/>
    <w:rsid w:val="00190A67"/>
    <w:rsid w:val="00192B58"/>
    <w:rsid w:val="00196D39"/>
    <w:rsid w:val="001A1639"/>
    <w:rsid w:val="001A2B36"/>
    <w:rsid w:val="001A2F38"/>
    <w:rsid w:val="001B3995"/>
    <w:rsid w:val="001B5134"/>
    <w:rsid w:val="001B5974"/>
    <w:rsid w:val="001B760B"/>
    <w:rsid w:val="001C1D2E"/>
    <w:rsid w:val="001C1EB6"/>
    <w:rsid w:val="001C3897"/>
    <w:rsid w:val="001C7ED3"/>
    <w:rsid w:val="001D2A90"/>
    <w:rsid w:val="001D4E39"/>
    <w:rsid w:val="001D7A1D"/>
    <w:rsid w:val="001D7A8E"/>
    <w:rsid w:val="001D7AA4"/>
    <w:rsid w:val="001E4CEE"/>
    <w:rsid w:val="001E6703"/>
    <w:rsid w:val="001F317F"/>
    <w:rsid w:val="001F5A8A"/>
    <w:rsid w:val="001F7792"/>
    <w:rsid w:val="00204E94"/>
    <w:rsid w:val="00207388"/>
    <w:rsid w:val="00207E14"/>
    <w:rsid w:val="00210F8C"/>
    <w:rsid w:val="002127E2"/>
    <w:rsid w:val="00220E94"/>
    <w:rsid w:val="00221D79"/>
    <w:rsid w:val="00224FFA"/>
    <w:rsid w:val="00225276"/>
    <w:rsid w:val="00230917"/>
    <w:rsid w:val="00231ADB"/>
    <w:rsid w:val="002326AA"/>
    <w:rsid w:val="00235B16"/>
    <w:rsid w:val="0024498D"/>
    <w:rsid w:val="00244CE2"/>
    <w:rsid w:val="002518A1"/>
    <w:rsid w:val="00255E4F"/>
    <w:rsid w:val="00256A5F"/>
    <w:rsid w:val="002575FA"/>
    <w:rsid w:val="0025789C"/>
    <w:rsid w:val="00260591"/>
    <w:rsid w:val="00260E8C"/>
    <w:rsid w:val="00262041"/>
    <w:rsid w:val="00265A42"/>
    <w:rsid w:val="00270C3C"/>
    <w:rsid w:val="00272019"/>
    <w:rsid w:val="002735CF"/>
    <w:rsid w:val="00281927"/>
    <w:rsid w:val="0028416E"/>
    <w:rsid w:val="002904CD"/>
    <w:rsid w:val="0029599F"/>
    <w:rsid w:val="002A1137"/>
    <w:rsid w:val="002A1808"/>
    <w:rsid w:val="002A5487"/>
    <w:rsid w:val="002B200E"/>
    <w:rsid w:val="002B3D7A"/>
    <w:rsid w:val="002B3E2D"/>
    <w:rsid w:val="002B48A7"/>
    <w:rsid w:val="002B7E25"/>
    <w:rsid w:val="002C0F82"/>
    <w:rsid w:val="002C54DE"/>
    <w:rsid w:val="002C5F41"/>
    <w:rsid w:val="002C77C7"/>
    <w:rsid w:val="002D0361"/>
    <w:rsid w:val="002D633A"/>
    <w:rsid w:val="002E167E"/>
    <w:rsid w:val="002E16A5"/>
    <w:rsid w:val="002E2BDD"/>
    <w:rsid w:val="002E2BE7"/>
    <w:rsid w:val="002E3FBB"/>
    <w:rsid w:val="002E4C3E"/>
    <w:rsid w:val="002E71DA"/>
    <w:rsid w:val="002F4E67"/>
    <w:rsid w:val="002F7707"/>
    <w:rsid w:val="00302AE7"/>
    <w:rsid w:val="00312083"/>
    <w:rsid w:val="00314F22"/>
    <w:rsid w:val="003212E7"/>
    <w:rsid w:val="00331A3A"/>
    <w:rsid w:val="00332E60"/>
    <w:rsid w:val="003344FB"/>
    <w:rsid w:val="003345C7"/>
    <w:rsid w:val="00334961"/>
    <w:rsid w:val="0033501E"/>
    <w:rsid w:val="00335B8E"/>
    <w:rsid w:val="00336817"/>
    <w:rsid w:val="00336DB8"/>
    <w:rsid w:val="00336FB1"/>
    <w:rsid w:val="003426F4"/>
    <w:rsid w:val="003514F4"/>
    <w:rsid w:val="00351882"/>
    <w:rsid w:val="00352728"/>
    <w:rsid w:val="00354DC4"/>
    <w:rsid w:val="00355415"/>
    <w:rsid w:val="00360158"/>
    <w:rsid w:val="0036189A"/>
    <w:rsid w:val="003634E9"/>
    <w:rsid w:val="00367541"/>
    <w:rsid w:val="003676A5"/>
    <w:rsid w:val="0038047F"/>
    <w:rsid w:val="003813A7"/>
    <w:rsid w:val="00381A5E"/>
    <w:rsid w:val="00382B6A"/>
    <w:rsid w:val="0038682E"/>
    <w:rsid w:val="003909A2"/>
    <w:rsid w:val="00393017"/>
    <w:rsid w:val="00393540"/>
    <w:rsid w:val="0039392A"/>
    <w:rsid w:val="00396DEF"/>
    <w:rsid w:val="003976FC"/>
    <w:rsid w:val="003A4401"/>
    <w:rsid w:val="003B6915"/>
    <w:rsid w:val="003C1996"/>
    <w:rsid w:val="003C5C92"/>
    <w:rsid w:val="003C5D6E"/>
    <w:rsid w:val="003C78C1"/>
    <w:rsid w:val="003D3CCF"/>
    <w:rsid w:val="003D4176"/>
    <w:rsid w:val="003D42C5"/>
    <w:rsid w:val="003D5FB1"/>
    <w:rsid w:val="003E10C8"/>
    <w:rsid w:val="003E3A39"/>
    <w:rsid w:val="003E6EB6"/>
    <w:rsid w:val="003E73D9"/>
    <w:rsid w:val="003F07A5"/>
    <w:rsid w:val="003F2C32"/>
    <w:rsid w:val="003F3FA7"/>
    <w:rsid w:val="003F74AB"/>
    <w:rsid w:val="0040193A"/>
    <w:rsid w:val="004019B5"/>
    <w:rsid w:val="00402206"/>
    <w:rsid w:val="0040318A"/>
    <w:rsid w:val="00405937"/>
    <w:rsid w:val="004156B4"/>
    <w:rsid w:val="0041604A"/>
    <w:rsid w:val="004276A7"/>
    <w:rsid w:val="00430346"/>
    <w:rsid w:val="00430F55"/>
    <w:rsid w:val="00431F26"/>
    <w:rsid w:val="00441078"/>
    <w:rsid w:val="0044485E"/>
    <w:rsid w:val="004449C6"/>
    <w:rsid w:val="0044588B"/>
    <w:rsid w:val="00445B6E"/>
    <w:rsid w:val="004520AD"/>
    <w:rsid w:val="004605F7"/>
    <w:rsid w:val="004618AE"/>
    <w:rsid w:val="004667BB"/>
    <w:rsid w:val="00471646"/>
    <w:rsid w:val="00483E16"/>
    <w:rsid w:val="004840AE"/>
    <w:rsid w:val="00486E57"/>
    <w:rsid w:val="00490615"/>
    <w:rsid w:val="00491156"/>
    <w:rsid w:val="00495E68"/>
    <w:rsid w:val="00496132"/>
    <w:rsid w:val="00496875"/>
    <w:rsid w:val="004A0604"/>
    <w:rsid w:val="004A066C"/>
    <w:rsid w:val="004A18F2"/>
    <w:rsid w:val="004A2C6E"/>
    <w:rsid w:val="004A4008"/>
    <w:rsid w:val="004A65D3"/>
    <w:rsid w:val="004A73DD"/>
    <w:rsid w:val="004B26CD"/>
    <w:rsid w:val="004C4538"/>
    <w:rsid w:val="004C6E13"/>
    <w:rsid w:val="004D123A"/>
    <w:rsid w:val="004D2F17"/>
    <w:rsid w:val="004D3635"/>
    <w:rsid w:val="004D431D"/>
    <w:rsid w:val="004E01C2"/>
    <w:rsid w:val="004E0F9B"/>
    <w:rsid w:val="004E1208"/>
    <w:rsid w:val="004E1845"/>
    <w:rsid w:val="004E3AE5"/>
    <w:rsid w:val="004E4CF9"/>
    <w:rsid w:val="004F1212"/>
    <w:rsid w:val="004F2ED9"/>
    <w:rsid w:val="004F47C2"/>
    <w:rsid w:val="00503BB3"/>
    <w:rsid w:val="00505B1F"/>
    <w:rsid w:val="0050798D"/>
    <w:rsid w:val="00511FB5"/>
    <w:rsid w:val="00512E83"/>
    <w:rsid w:val="00516FC2"/>
    <w:rsid w:val="00517D16"/>
    <w:rsid w:val="005201D9"/>
    <w:rsid w:val="0052056E"/>
    <w:rsid w:val="0052129A"/>
    <w:rsid w:val="00523C23"/>
    <w:rsid w:val="00530551"/>
    <w:rsid w:val="00531280"/>
    <w:rsid w:val="00533251"/>
    <w:rsid w:val="005341C6"/>
    <w:rsid w:val="00536D26"/>
    <w:rsid w:val="00537B8F"/>
    <w:rsid w:val="00543DAC"/>
    <w:rsid w:val="00546228"/>
    <w:rsid w:val="005464C7"/>
    <w:rsid w:val="0054739D"/>
    <w:rsid w:val="005505AC"/>
    <w:rsid w:val="00551CD3"/>
    <w:rsid w:val="00552B66"/>
    <w:rsid w:val="00556EF8"/>
    <w:rsid w:val="005606DB"/>
    <w:rsid w:val="005620DB"/>
    <w:rsid w:val="00570E4D"/>
    <w:rsid w:val="00574D17"/>
    <w:rsid w:val="00575AE3"/>
    <w:rsid w:val="00576BFB"/>
    <w:rsid w:val="00577115"/>
    <w:rsid w:val="005801D6"/>
    <w:rsid w:val="00586568"/>
    <w:rsid w:val="0059079A"/>
    <w:rsid w:val="005943AC"/>
    <w:rsid w:val="005949AD"/>
    <w:rsid w:val="00596EC7"/>
    <w:rsid w:val="005A2C2C"/>
    <w:rsid w:val="005A36ED"/>
    <w:rsid w:val="005B0514"/>
    <w:rsid w:val="005B05DC"/>
    <w:rsid w:val="005B0ABE"/>
    <w:rsid w:val="005B134B"/>
    <w:rsid w:val="005B6692"/>
    <w:rsid w:val="005D3395"/>
    <w:rsid w:val="005D4166"/>
    <w:rsid w:val="005D493D"/>
    <w:rsid w:val="005D5440"/>
    <w:rsid w:val="005D6E2C"/>
    <w:rsid w:val="005F45F9"/>
    <w:rsid w:val="005F4DEB"/>
    <w:rsid w:val="005F66FE"/>
    <w:rsid w:val="006018C2"/>
    <w:rsid w:val="00603723"/>
    <w:rsid w:val="006044B8"/>
    <w:rsid w:val="0060547C"/>
    <w:rsid w:val="00613606"/>
    <w:rsid w:val="006140FC"/>
    <w:rsid w:val="006167F5"/>
    <w:rsid w:val="00617D2D"/>
    <w:rsid w:val="00620522"/>
    <w:rsid w:val="0062091A"/>
    <w:rsid w:val="0062093F"/>
    <w:rsid w:val="00623B88"/>
    <w:rsid w:val="0062510E"/>
    <w:rsid w:val="00625D2A"/>
    <w:rsid w:val="006269A3"/>
    <w:rsid w:val="00630492"/>
    <w:rsid w:val="00633375"/>
    <w:rsid w:val="006334E6"/>
    <w:rsid w:val="00633BC7"/>
    <w:rsid w:val="0063650C"/>
    <w:rsid w:val="006418AF"/>
    <w:rsid w:val="00641F19"/>
    <w:rsid w:val="006426D9"/>
    <w:rsid w:val="006436A6"/>
    <w:rsid w:val="006436BD"/>
    <w:rsid w:val="006447DB"/>
    <w:rsid w:val="00644A7D"/>
    <w:rsid w:val="006531D3"/>
    <w:rsid w:val="00653ED0"/>
    <w:rsid w:val="006548E8"/>
    <w:rsid w:val="00654B30"/>
    <w:rsid w:val="00654FF6"/>
    <w:rsid w:val="00656A77"/>
    <w:rsid w:val="00657C15"/>
    <w:rsid w:val="00661976"/>
    <w:rsid w:val="00661CBC"/>
    <w:rsid w:val="00662073"/>
    <w:rsid w:val="006621E1"/>
    <w:rsid w:val="006627B7"/>
    <w:rsid w:val="00663AE9"/>
    <w:rsid w:val="006706C7"/>
    <w:rsid w:val="00671F47"/>
    <w:rsid w:val="00677153"/>
    <w:rsid w:val="006827CF"/>
    <w:rsid w:val="00686385"/>
    <w:rsid w:val="00686572"/>
    <w:rsid w:val="0069175D"/>
    <w:rsid w:val="00694998"/>
    <w:rsid w:val="00694A3F"/>
    <w:rsid w:val="0069652E"/>
    <w:rsid w:val="00697C3C"/>
    <w:rsid w:val="006A0CE9"/>
    <w:rsid w:val="006A2B4C"/>
    <w:rsid w:val="006A70DB"/>
    <w:rsid w:val="006A767A"/>
    <w:rsid w:val="006B1CEF"/>
    <w:rsid w:val="006B211D"/>
    <w:rsid w:val="006B310A"/>
    <w:rsid w:val="006B6E22"/>
    <w:rsid w:val="006C007C"/>
    <w:rsid w:val="006C114E"/>
    <w:rsid w:val="006D0020"/>
    <w:rsid w:val="006D03F0"/>
    <w:rsid w:val="006D23EC"/>
    <w:rsid w:val="006D24D8"/>
    <w:rsid w:val="006D40EF"/>
    <w:rsid w:val="006D5AE9"/>
    <w:rsid w:val="006E2756"/>
    <w:rsid w:val="006E2E87"/>
    <w:rsid w:val="006E2FDF"/>
    <w:rsid w:val="006E307E"/>
    <w:rsid w:val="006E4C31"/>
    <w:rsid w:val="006F0BE8"/>
    <w:rsid w:val="006F1333"/>
    <w:rsid w:val="006F1ACA"/>
    <w:rsid w:val="006F1EE2"/>
    <w:rsid w:val="00701CCA"/>
    <w:rsid w:val="007023F5"/>
    <w:rsid w:val="00705229"/>
    <w:rsid w:val="00715C7A"/>
    <w:rsid w:val="00717074"/>
    <w:rsid w:val="007202C8"/>
    <w:rsid w:val="0072062C"/>
    <w:rsid w:val="00724F43"/>
    <w:rsid w:val="00725628"/>
    <w:rsid w:val="00727D1E"/>
    <w:rsid w:val="007304D4"/>
    <w:rsid w:val="0073066A"/>
    <w:rsid w:val="00731818"/>
    <w:rsid w:val="00732E67"/>
    <w:rsid w:val="0073569E"/>
    <w:rsid w:val="00735AD3"/>
    <w:rsid w:val="007374A6"/>
    <w:rsid w:val="007375F1"/>
    <w:rsid w:val="00740DB3"/>
    <w:rsid w:val="0074416D"/>
    <w:rsid w:val="00744ABC"/>
    <w:rsid w:val="00750473"/>
    <w:rsid w:val="00753579"/>
    <w:rsid w:val="007560B8"/>
    <w:rsid w:val="007562FE"/>
    <w:rsid w:val="007573AC"/>
    <w:rsid w:val="00762584"/>
    <w:rsid w:val="00765603"/>
    <w:rsid w:val="007717A3"/>
    <w:rsid w:val="007726E7"/>
    <w:rsid w:val="00774BBE"/>
    <w:rsid w:val="00775818"/>
    <w:rsid w:val="007779E5"/>
    <w:rsid w:val="00781539"/>
    <w:rsid w:val="007850F5"/>
    <w:rsid w:val="007872D8"/>
    <w:rsid w:val="00790CCA"/>
    <w:rsid w:val="00791F9D"/>
    <w:rsid w:val="00794B21"/>
    <w:rsid w:val="00794D90"/>
    <w:rsid w:val="0079651A"/>
    <w:rsid w:val="00796BB4"/>
    <w:rsid w:val="007A0524"/>
    <w:rsid w:val="007A35E9"/>
    <w:rsid w:val="007B13B8"/>
    <w:rsid w:val="007B4EC5"/>
    <w:rsid w:val="007B6378"/>
    <w:rsid w:val="007B68D6"/>
    <w:rsid w:val="007B71E1"/>
    <w:rsid w:val="007B7F99"/>
    <w:rsid w:val="007C040D"/>
    <w:rsid w:val="007C06BE"/>
    <w:rsid w:val="007C31C2"/>
    <w:rsid w:val="007C41D3"/>
    <w:rsid w:val="007D234C"/>
    <w:rsid w:val="007D521F"/>
    <w:rsid w:val="007D5A92"/>
    <w:rsid w:val="007E41D0"/>
    <w:rsid w:val="007E51A5"/>
    <w:rsid w:val="007E5476"/>
    <w:rsid w:val="007E7C69"/>
    <w:rsid w:val="007F49D0"/>
    <w:rsid w:val="00812A74"/>
    <w:rsid w:val="008150AA"/>
    <w:rsid w:val="00816026"/>
    <w:rsid w:val="0081720B"/>
    <w:rsid w:val="0082084E"/>
    <w:rsid w:val="00822E9E"/>
    <w:rsid w:val="008300F3"/>
    <w:rsid w:val="00831A52"/>
    <w:rsid w:val="00831ED1"/>
    <w:rsid w:val="00832021"/>
    <w:rsid w:val="00834C9C"/>
    <w:rsid w:val="008369C1"/>
    <w:rsid w:val="008425C3"/>
    <w:rsid w:val="00844523"/>
    <w:rsid w:val="00846A7E"/>
    <w:rsid w:val="00846A86"/>
    <w:rsid w:val="00846CF5"/>
    <w:rsid w:val="00853A5A"/>
    <w:rsid w:val="0085468D"/>
    <w:rsid w:val="008558F3"/>
    <w:rsid w:val="0086150F"/>
    <w:rsid w:val="00861CF3"/>
    <w:rsid w:val="00862030"/>
    <w:rsid w:val="008628BF"/>
    <w:rsid w:val="00862D80"/>
    <w:rsid w:val="00866582"/>
    <w:rsid w:val="00872B9C"/>
    <w:rsid w:val="00876DF4"/>
    <w:rsid w:val="00880610"/>
    <w:rsid w:val="0088457D"/>
    <w:rsid w:val="00886BFD"/>
    <w:rsid w:val="00890E06"/>
    <w:rsid w:val="008A441B"/>
    <w:rsid w:val="008A4E9B"/>
    <w:rsid w:val="008B0B53"/>
    <w:rsid w:val="008B2E8B"/>
    <w:rsid w:val="008B3944"/>
    <w:rsid w:val="008B4A16"/>
    <w:rsid w:val="008C3736"/>
    <w:rsid w:val="008D3DC3"/>
    <w:rsid w:val="008D4203"/>
    <w:rsid w:val="008D5D32"/>
    <w:rsid w:val="008D5D60"/>
    <w:rsid w:val="008D739A"/>
    <w:rsid w:val="008E3847"/>
    <w:rsid w:val="008E3B13"/>
    <w:rsid w:val="008E6A48"/>
    <w:rsid w:val="008F20AA"/>
    <w:rsid w:val="00901A09"/>
    <w:rsid w:val="00903F64"/>
    <w:rsid w:val="00904003"/>
    <w:rsid w:val="009042F9"/>
    <w:rsid w:val="00905DBA"/>
    <w:rsid w:val="00913AF4"/>
    <w:rsid w:val="00917D8D"/>
    <w:rsid w:val="009226CC"/>
    <w:rsid w:val="00925B72"/>
    <w:rsid w:val="00932800"/>
    <w:rsid w:val="00932942"/>
    <w:rsid w:val="00940F3C"/>
    <w:rsid w:val="00943B84"/>
    <w:rsid w:val="00943BDD"/>
    <w:rsid w:val="00954672"/>
    <w:rsid w:val="009611DC"/>
    <w:rsid w:val="0096146A"/>
    <w:rsid w:val="00964CDE"/>
    <w:rsid w:val="00966ACD"/>
    <w:rsid w:val="00966AE7"/>
    <w:rsid w:val="009716EC"/>
    <w:rsid w:val="00974A6C"/>
    <w:rsid w:val="009769C3"/>
    <w:rsid w:val="0098009D"/>
    <w:rsid w:val="0098177B"/>
    <w:rsid w:val="009900A4"/>
    <w:rsid w:val="00992090"/>
    <w:rsid w:val="00994EF9"/>
    <w:rsid w:val="00995965"/>
    <w:rsid w:val="00997CDA"/>
    <w:rsid w:val="009A1E35"/>
    <w:rsid w:val="009A2680"/>
    <w:rsid w:val="009A6242"/>
    <w:rsid w:val="009B2E33"/>
    <w:rsid w:val="009B4D70"/>
    <w:rsid w:val="009B5DB5"/>
    <w:rsid w:val="009C0ECF"/>
    <w:rsid w:val="009C18CF"/>
    <w:rsid w:val="009C5AAF"/>
    <w:rsid w:val="009D28D1"/>
    <w:rsid w:val="009D43BE"/>
    <w:rsid w:val="009E265C"/>
    <w:rsid w:val="009E754E"/>
    <w:rsid w:val="009E7929"/>
    <w:rsid w:val="009F5491"/>
    <w:rsid w:val="009F5B0A"/>
    <w:rsid w:val="009F5B1A"/>
    <w:rsid w:val="009F5C0D"/>
    <w:rsid w:val="00A0272C"/>
    <w:rsid w:val="00A03E25"/>
    <w:rsid w:val="00A06BCA"/>
    <w:rsid w:val="00A07589"/>
    <w:rsid w:val="00A0785F"/>
    <w:rsid w:val="00A07B6E"/>
    <w:rsid w:val="00A12C8A"/>
    <w:rsid w:val="00A133F9"/>
    <w:rsid w:val="00A146B6"/>
    <w:rsid w:val="00A16AA6"/>
    <w:rsid w:val="00A1725C"/>
    <w:rsid w:val="00A20B03"/>
    <w:rsid w:val="00A2226C"/>
    <w:rsid w:val="00A22599"/>
    <w:rsid w:val="00A24D1E"/>
    <w:rsid w:val="00A31E08"/>
    <w:rsid w:val="00A35492"/>
    <w:rsid w:val="00A41BDC"/>
    <w:rsid w:val="00A42BBD"/>
    <w:rsid w:val="00A42FA3"/>
    <w:rsid w:val="00A44D09"/>
    <w:rsid w:val="00A51099"/>
    <w:rsid w:val="00A537CA"/>
    <w:rsid w:val="00A611B7"/>
    <w:rsid w:val="00A617B7"/>
    <w:rsid w:val="00A6233A"/>
    <w:rsid w:val="00A65B9B"/>
    <w:rsid w:val="00A66AD3"/>
    <w:rsid w:val="00A674CF"/>
    <w:rsid w:val="00A67A47"/>
    <w:rsid w:val="00A70353"/>
    <w:rsid w:val="00A71E59"/>
    <w:rsid w:val="00A7214C"/>
    <w:rsid w:val="00A731E2"/>
    <w:rsid w:val="00A75404"/>
    <w:rsid w:val="00A81876"/>
    <w:rsid w:val="00A82D01"/>
    <w:rsid w:val="00A841CD"/>
    <w:rsid w:val="00A87203"/>
    <w:rsid w:val="00A87D89"/>
    <w:rsid w:val="00A92F72"/>
    <w:rsid w:val="00A95A68"/>
    <w:rsid w:val="00A97C07"/>
    <w:rsid w:val="00A97CA6"/>
    <w:rsid w:val="00AA140F"/>
    <w:rsid w:val="00AA4342"/>
    <w:rsid w:val="00AA48CC"/>
    <w:rsid w:val="00AA618D"/>
    <w:rsid w:val="00AA7839"/>
    <w:rsid w:val="00AB07DF"/>
    <w:rsid w:val="00AB428F"/>
    <w:rsid w:val="00AB5AD5"/>
    <w:rsid w:val="00AB7830"/>
    <w:rsid w:val="00AB78E7"/>
    <w:rsid w:val="00AC7A51"/>
    <w:rsid w:val="00AD0358"/>
    <w:rsid w:val="00AD07E2"/>
    <w:rsid w:val="00AD167D"/>
    <w:rsid w:val="00AD243E"/>
    <w:rsid w:val="00AD61E3"/>
    <w:rsid w:val="00AF1D36"/>
    <w:rsid w:val="00AF4DC8"/>
    <w:rsid w:val="00AF5C06"/>
    <w:rsid w:val="00AF5FD8"/>
    <w:rsid w:val="00B01035"/>
    <w:rsid w:val="00B06741"/>
    <w:rsid w:val="00B10E25"/>
    <w:rsid w:val="00B12AB7"/>
    <w:rsid w:val="00B12E27"/>
    <w:rsid w:val="00B16E19"/>
    <w:rsid w:val="00B236D2"/>
    <w:rsid w:val="00B255BA"/>
    <w:rsid w:val="00B31C06"/>
    <w:rsid w:val="00B323CF"/>
    <w:rsid w:val="00B32AEF"/>
    <w:rsid w:val="00B37248"/>
    <w:rsid w:val="00B37394"/>
    <w:rsid w:val="00B37813"/>
    <w:rsid w:val="00B40BDE"/>
    <w:rsid w:val="00B5362E"/>
    <w:rsid w:val="00B60E22"/>
    <w:rsid w:val="00B62022"/>
    <w:rsid w:val="00B6380B"/>
    <w:rsid w:val="00B648DE"/>
    <w:rsid w:val="00B700FB"/>
    <w:rsid w:val="00B749CE"/>
    <w:rsid w:val="00B77D2B"/>
    <w:rsid w:val="00B8048E"/>
    <w:rsid w:val="00B842AF"/>
    <w:rsid w:val="00B84BFC"/>
    <w:rsid w:val="00B853A9"/>
    <w:rsid w:val="00B924A1"/>
    <w:rsid w:val="00B9262E"/>
    <w:rsid w:val="00B962E2"/>
    <w:rsid w:val="00BA4401"/>
    <w:rsid w:val="00BA4CD2"/>
    <w:rsid w:val="00BA4D97"/>
    <w:rsid w:val="00BA5D3F"/>
    <w:rsid w:val="00BB0677"/>
    <w:rsid w:val="00BB0A57"/>
    <w:rsid w:val="00BB1FB0"/>
    <w:rsid w:val="00BB24E7"/>
    <w:rsid w:val="00BC02CF"/>
    <w:rsid w:val="00BC58FA"/>
    <w:rsid w:val="00BD7A70"/>
    <w:rsid w:val="00BE0C5B"/>
    <w:rsid w:val="00BE1CB7"/>
    <w:rsid w:val="00BE466C"/>
    <w:rsid w:val="00BE533C"/>
    <w:rsid w:val="00BF2E59"/>
    <w:rsid w:val="00BF7C86"/>
    <w:rsid w:val="00BF7DA2"/>
    <w:rsid w:val="00C004C2"/>
    <w:rsid w:val="00C01A52"/>
    <w:rsid w:val="00C028EC"/>
    <w:rsid w:val="00C04177"/>
    <w:rsid w:val="00C10439"/>
    <w:rsid w:val="00C12BD2"/>
    <w:rsid w:val="00C13709"/>
    <w:rsid w:val="00C233B5"/>
    <w:rsid w:val="00C30309"/>
    <w:rsid w:val="00C3206B"/>
    <w:rsid w:val="00C3384D"/>
    <w:rsid w:val="00C35D84"/>
    <w:rsid w:val="00C37DF3"/>
    <w:rsid w:val="00C4222A"/>
    <w:rsid w:val="00C45F4B"/>
    <w:rsid w:val="00C562E8"/>
    <w:rsid w:val="00C5703A"/>
    <w:rsid w:val="00C60B48"/>
    <w:rsid w:val="00C67E28"/>
    <w:rsid w:val="00C80A45"/>
    <w:rsid w:val="00C82169"/>
    <w:rsid w:val="00C830A5"/>
    <w:rsid w:val="00C837B5"/>
    <w:rsid w:val="00C92A00"/>
    <w:rsid w:val="00C92BA4"/>
    <w:rsid w:val="00C95820"/>
    <w:rsid w:val="00C975BB"/>
    <w:rsid w:val="00CA117E"/>
    <w:rsid w:val="00CA380A"/>
    <w:rsid w:val="00CA673B"/>
    <w:rsid w:val="00CA71C3"/>
    <w:rsid w:val="00CA7272"/>
    <w:rsid w:val="00CA732E"/>
    <w:rsid w:val="00CA7342"/>
    <w:rsid w:val="00CB1056"/>
    <w:rsid w:val="00CB7D65"/>
    <w:rsid w:val="00CC62EB"/>
    <w:rsid w:val="00CC6DBC"/>
    <w:rsid w:val="00CC7ACD"/>
    <w:rsid w:val="00CD3C15"/>
    <w:rsid w:val="00CE2558"/>
    <w:rsid w:val="00CE445C"/>
    <w:rsid w:val="00CE4D51"/>
    <w:rsid w:val="00CE72AA"/>
    <w:rsid w:val="00CF3C91"/>
    <w:rsid w:val="00CF6B6A"/>
    <w:rsid w:val="00CF7896"/>
    <w:rsid w:val="00CF7CFA"/>
    <w:rsid w:val="00D02C59"/>
    <w:rsid w:val="00D0523B"/>
    <w:rsid w:val="00D0602E"/>
    <w:rsid w:val="00D206B7"/>
    <w:rsid w:val="00D20CCE"/>
    <w:rsid w:val="00D22881"/>
    <w:rsid w:val="00D2617D"/>
    <w:rsid w:val="00D2717E"/>
    <w:rsid w:val="00D401AD"/>
    <w:rsid w:val="00D429F1"/>
    <w:rsid w:val="00D444A4"/>
    <w:rsid w:val="00D44E1E"/>
    <w:rsid w:val="00D44EF5"/>
    <w:rsid w:val="00D45741"/>
    <w:rsid w:val="00D5156D"/>
    <w:rsid w:val="00D51971"/>
    <w:rsid w:val="00D51BF6"/>
    <w:rsid w:val="00D52FF6"/>
    <w:rsid w:val="00D5357D"/>
    <w:rsid w:val="00D536BE"/>
    <w:rsid w:val="00D54784"/>
    <w:rsid w:val="00D54D3E"/>
    <w:rsid w:val="00D566C3"/>
    <w:rsid w:val="00D6052D"/>
    <w:rsid w:val="00D60767"/>
    <w:rsid w:val="00D60C6C"/>
    <w:rsid w:val="00D65832"/>
    <w:rsid w:val="00D7068B"/>
    <w:rsid w:val="00D73884"/>
    <w:rsid w:val="00D75205"/>
    <w:rsid w:val="00D76847"/>
    <w:rsid w:val="00D83ADA"/>
    <w:rsid w:val="00D85724"/>
    <w:rsid w:val="00D8729D"/>
    <w:rsid w:val="00D93B21"/>
    <w:rsid w:val="00D96C50"/>
    <w:rsid w:val="00DA2984"/>
    <w:rsid w:val="00DA2C98"/>
    <w:rsid w:val="00DA448E"/>
    <w:rsid w:val="00DA5F0B"/>
    <w:rsid w:val="00DB7545"/>
    <w:rsid w:val="00DC531C"/>
    <w:rsid w:val="00DC6580"/>
    <w:rsid w:val="00DC68B7"/>
    <w:rsid w:val="00DD42FC"/>
    <w:rsid w:val="00DD5F32"/>
    <w:rsid w:val="00DE2EA5"/>
    <w:rsid w:val="00DE6D5F"/>
    <w:rsid w:val="00E00AF1"/>
    <w:rsid w:val="00E0101F"/>
    <w:rsid w:val="00E0170A"/>
    <w:rsid w:val="00E06215"/>
    <w:rsid w:val="00E12A05"/>
    <w:rsid w:val="00E12BE1"/>
    <w:rsid w:val="00E2053E"/>
    <w:rsid w:val="00E207D1"/>
    <w:rsid w:val="00E21B0D"/>
    <w:rsid w:val="00E23831"/>
    <w:rsid w:val="00E253E1"/>
    <w:rsid w:val="00E260D4"/>
    <w:rsid w:val="00E31A59"/>
    <w:rsid w:val="00E359D5"/>
    <w:rsid w:val="00E369E6"/>
    <w:rsid w:val="00E429E5"/>
    <w:rsid w:val="00E46A71"/>
    <w:rsid w:val="00E47FAD"/>
    <w:rsid w:val="00E53A09"/>
    <w:rsid w:val="00E546DD"/>
    <w:rsid w:val="00E60428"/>
    <w:rsid w:val="00E6252E"/>
    <w:rsid w:val="00E6594C"/>
    <w:rsid w:val="00E65DE8"/>
    <w:rsid w:val="00E711D5"/>
    <w:rsid w:val="00E71A84"/>
    <w:rsid w:val="00E744AC"/>
    <w:rsid w:val="00E84AFE"/>
    <w:rsid w:val="00E86578"/>
    <w:rsid w:val="00E934D4"/>
    <w:rsid w:val="00E94D61"/>
    <w:rsid w:val="00EA1191"/>
    <w:rsid w:val="00EA14EB"/>
    <w:rsid w:val="00EA1A7D"/>
    <w:rsid w:val="00EA5849"/>
    <w:rsid w:val="00EA6302"/>
    <w:rsid w:val="00EA77D8"/>
    <w:rsid w:val="00EB018C"/>
    <w:rsid w:val="00EB0BDB"/>
    <w:rsid w:val="00EB68B6"/>
    <w:rsid w:val="00EB78E6"/>
    <w:rsid w:val="00EC01C8"/>
    <w:rsid w:val="00EC0DF1"/>
    <w:rsid w:val="00ED03B3"/>
    <w:rsid w:val="00ED06F4"/>
    <w:rsid w:val="00ED0D5E"/>
    <w:rsid w:val="00ED3536"/>
    <w:rsid w:val="00ED54C0"/>
    <w:rsid w:val="00EE13C2"/>
    <w:rsid w:val="00EE4BCF"/>
    <w:rsid w:val="00EF1C5A"/>
    <w:rsid w:val="00EF40A0"/>
    <w:rsid w:val="00EF4AEA"/>
    <w:rsid w:val="00EF7FA3"/>
    <w:rsid w:val="00F02EBE"/>
    <w:rsid w:val="00F03786"/>
    <w:rsid w:val="00F051AF"/>
    <w:rsid w:val="00F06422"/>
    <w:rsid w:val="00F06852"/>
    <w:rsid w:val="00F069AF"/>
    <w:rsid w:val="00F11ED6"/>
    <w:rsid w:val="00F1217A"/>
    <w:rsid w:val="00F15EEA"/>
    <w:rsid w:val="00F16920"/>
    <w:rsid w:val="00F1753A"/>
    <w:rsid w:val="00F179A3"/>
    <w:rsid w:val="00F21AF2"/>
    <w:rsid w:val="00F252CF"/>
    <w:rsid w:val="00F2590D"/>
    <w:rsid w:val="00F26224"/>
    <w:rsid w:val="00F27CB7"/>
    <w:rsid w:val="00F333F3"/>
    <w:rsid w:val="00F34075"/>
    <w:rsid w:val="00F35781"/>
    <w:rsid w:val="00F36A72"/>
    <w:rsid w:val="00F419AE"/>
    <w:rsid w:val="00F44400"/>
    <w:rsid w:val="00F52F8D"/>
    <w:rsid w:val="00F5341F"/>
    <w:rsid w:val="00F561B6"/>
    <w:rsid w:val="00F655D7"/>
    <w:rsid w:val="00F66067"/>
    <w:rsid w:val="00F672D8"/>
    <w:rsid w:val="00F7526D"/>
    <w:rsid w:val="00F77402"/>
    <w:rsid w:val="00F77DD9"/>
    <w:rsid w:val="00F80C7A"/>
    <w:rsid w:val="00F80E7D"/>
    <w:rsid w:val="00F8709A"/>
    <w:rsid w:val="00F87C42"/>
    <w:rsid w:val="00F90568"/>
    <w:rsid w:val="00F949B1"/>
    <w:rsid w:val="00F95D91"/>
    <w:rsid w:val="00FA02AE"/>
    <w:rsid w:val="00FA07C1"/>
    <w:rsid w:val="00FA2E08"/>
    <w:rsid w:val="00FA494D"/>
    <w:rsid w:val="00FB0767"/>
    <w:rsid w:val="00FB3846"/>
    <w:rsid w:val="00FB5EE4"/>
    <w:rsid w:val="00FB7847"/>
    <w:rsid w:val="00FC0756"/>
    <w:rsid w:val="00FC45B0"/>
    <w:rsid w:val="00FC4B62"/>
    <w:rsid w:val="00FD096D"/>
    <w:rsid w:val="00FD3F26"/>
    <w:rsid w:val="00FD551D"/>
    <w:rsid w:val="00FD66AE"/>
    <w:rsid w:val="00FD7C88"/>
    <w:rsid w:val="00FE2EF1"/>
    <w:rsid w:val="00FE4ED3"/>
    <w:rsid w:val="00FE7A73"/>
    <w:rsid w:val="00FF3BD8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8FE1BB2-175E-4BB8-8C15-A714E250C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91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paragraph" w:styleId="a5">
    <w:name w:val="Balloon Text"/>
    <w:basedOn w:val="a"/>
    <w:link w:val="a6"/>
    <w:semiHidden/>
    <w:rPr>
      <w:rFonts w:ascii="Arial" w:hAnsi="Arial"/>
      <w:sz w:val="18"/>
      <w:szCs w:val="18"/>
    </w:rPr>
  </w:style>
  <w:style w:type="character" w:styleId="a7">
    <w:name w:val="Strong"/>
    <w:basedOn w:val="a0"/>
    <w:qFormat/>
    <w:rPr>
      <w:b/>
      <w:bCs/>
    </w:rPr>
  </w:style>
  <w:style w:type="character" w:styleId="a8">
    <w:name w:val="Hyperlink"/>
    <w:basedOn w:val="a0"/>
    <w:rsid w:val="00192B58"/>
    <w:rPr>
      <w:color w:val="0000FF"/>
      <w:u w:val="single"/>
    </w:rPr>
  </w:style>
  <w:style w:type="paragraph" w:styleId="HTML">
    <w:name w:val="HTML Preformatted"/>
    <w:basedOn w:val="a"/>
    <w:link w:val="HTML0"/>
    <w:rsid w:val="00D42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paragraph" w:styleId="a9">
    <w:name w:val="Normal Indent"/>
    <w:aliases w:val="表正文,正文非缩进"/>
    <w:basedOn w:val="a"/>
    <w:rsid w:val="00D429F1"/>
    <w:pPr>
      <w:widowControl w:val="0"/>
      <w:ind w:left="425"/>
      <w:jc w:val="both"/>
    </w:pPr>
    <w:rPr>
      <w:kern w:val="2"/>
      <w:sz w:val="21"/>
      <w:szCs w:val="20"/>
    </w:rPr>
  </w:style>
  <w:style w:type="character" w:styleId="aa">
    <w:name w:val="FollowedHyperlink"/>
    <w:basedOn w:val="a0"/>
    <w:rsid w:val="00D45741"/>
    <w:rPr>
      <w:color w:val="800080"/>
      <w:u w:val="single"/>
    </w:rPr>
  </w:style>
  <w:style w:type="paragraph" w:styleId="ab">
    <w:name w:val="header"/>
    <w:aliases w:val="hd"/>
    <w:basedOn w:val="a"/>
    <w:link w:val="ac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rsid w:val="004449C6"/>
  </w:style>
  <w:style w:type="paragraph" w:styleId="ad">
    <w:name w:val="footer"/>
    <w:basedOn w:val="a"/>
    <w:link w:val="ae"/>
    <w:rsid w:val="004449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rsid w:val="004449C6"/>
  </w:style>
  <w:style w:type="character" w:customStyle="1" w:styleId="style31">
    <w:name w:val="style31"/>
    <w:basedOn w:val="a0"/>
    <w:rsid w:val="00750473"/>
    <w:rPr>
      <w:rFonts w:ascii="Arial" w:hAnsi="Arial" w:cs="Arial" w:hint="default"/>
      <w:sz w:val="20"/>
      <w:szCs w:val="20"/>
    </w:rPr>
  </w:style>
  <w:style w:type="numbering" w:customStyle="1" w:styleId="1">
    <w:name w:val="樣式1"/>
    <w:rsid w:val="00D44E1E"/>
    <w:pPr>
      <w:numPr>
        <w:numId w:val="1"/>
      </w:numPr>
    </w:pPr>
  </w:style>
  <w:style w:type="table" w:styleId="af">
    <w:name w:val="Table Grid"/>
    <w:basedOn w:val="a1"/>
    <w:rsid w:val="00F037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TML0">
    <w:name w:val="HTML 預設格式 字元"/>
    <w:basedOn w:val="a0"/>
    <w:link w:val="HTML"/>
    <w:rsid w:val="000535F7"/>
    <w:rPr>
      <w:rFonts w:ascii="細明體" w:eastAsia="細明體" w:hAnsi="細明體" w:cs="細明體"/>
      <w:sz w:val="24"/>
      <w:szCs w:val="24"/>
    </w:rPr>
  </w:style>
  <w:style w:type="character" w:customStyle="1" w:styleId="a6">
    <w:name w:val="註解方塊文字 字元"/>
    <w:basedOn w:val="a0"/>
    <w:link w:val="a5"/>
    <w:semiHidden/>
    <w:rsid w:val="000535F7"/>
    <w:rPr>
      <w:rFonts w:ascii="Arial" w:hAnsi="Arial"/>
      <w:sz w:val="18"/>
      <w:szCs w:val="18"/>
    </w:rPr>
  </w:style>
  <w:style w:type="paragraph" w:customStyle="1" w:styleId="10">
    <w:name w:val="大陸標題樣式1"/>
    <w:basedOn w:val="af0"/>
    <w:autoRedefine/>
    <w:rsid w:val="00C3206B"/>
    <w:pPr>
      <w:widowControl w:val="0"/>
      <w:jc w:val="both"/>
    </w:pPr>
    <w:rPr>
      <w:rFonts w:ascii="細明體" w:eastAsia="細明體" w:hAnsi="細明體"/>
      <w:bCs w:val="0"/>
      <w:kern w:val="2"/>
      <w:sz w:val="20"/>
      <w:szCs w:val="20"/>
    </w:rPr>
  </w:style>
  <w:style w:type="paragraph" w:styleId="af0">
    <w:name w:val="Title"/>
    <w:basedOn w:val="a"/>
    <w:next w:val="a"/>
    <w:link w:val="af1"/>
    <w:qFormat/>
    <w:rsid w:val="00C3206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1">
    <w:name w:val="標題 字元"/>
    <w:basedOn w:val="a0"/>
    <w:link w:val="af0"/>
    <w:rsid w:val="00C3206B"/>
    <w:rPr>
      <w:rFonts w:ascii="Cambria" w:hAnsi="Cambria" w:cs="Times New Roman"/>
      <w:b/>
      <w:bCs/>
      <w:sz w:val="32"/>
      <w:szCs w:val="32"/>
    </w:rPr>
  </w:style>
  <w:style w:type="character" w:customStyle="1" w:styleId="style131">
    <w:name w:val="style131"/>
    <w:basedOn w:val="a0"/>
    <w:rsid w:val="00F179A3"/>
    <w:rPr>
      <w:rFonts w:ascii="Arial" w:hAnsi="Arial" w:cs="Arial" w:hint="default"/>
      <w:color w:val="000099"/>
    </w:rPr>
  </w:style>
  <w:style w:type="character" w:customStyle="1" w:styleId="style3r1">
    <w:name w:val="style3r1"/>
    <w:basedOn w:val="a0"/>
    <w:rsid w:val="00F179A3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23873-C402-4359-B239-DA984BD3C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1137</Words>
  <Characters>6483</Characters>
  <Application>Microsoft Office Word</Application>
  <DocSecurity>0</DocSecurity>
  <Lines>54</Lines>
  <Paragraphs>15</Paragraphs>
  <ScaleCrop>false</ScaleCrop>
  <Company/>
  <LinksUpToDate>false</LinksUpToDate>
  <CharactersWithSpaces>7605</CharactersWithSpaces>
  <SharedDoc>false</SharedDoc>
  <HLinks>
    <vt:vector size="30" baseType="variant">
      <vt:variant>
        <vt:i4>1376276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FORMAT_B_BACK</vt:lpwstr>
      </vt:variant>
      <vt:variant>
        <vt:i4>1441812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FORMAT_A_BACK</vt:lpwstr>
      </vt:variant>
      <vt:variant>
        <vt:i4>1310762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FORMAT_B</vt:lpwstr>
      </vt:variant>
      <vt:variant>
        <vt:i4>1310762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FORMAT_B</vt:lpwstr>
      </vt:variant>
      <vt:variant>
        <vt:i4>1507370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FORMAT_A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