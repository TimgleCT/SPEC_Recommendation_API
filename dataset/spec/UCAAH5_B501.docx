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6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13"/>
        <w:gridCol w:w="30"/>
        <w:gridCol w:w="1119"/>
        <w:gridCol w:w="30"/>
        <w:gridCol w:w="3341"/>
        <w:gridCol w:w="362"/>
        <w:gridCol w:w="30"/>
        <w:gridCol w:w="1170"/>
        <w:gridCol w:w="883"/>
        <w:gridCol w:w="30"/>
        <w:gridCol w:w="1182"/>
      </w:tblGrid>
      <w:tr w:rsidR="00E402BB" w:rsidRPr="00C877DE" w:rsidTr="002961EE">
        <w:trPr>
          <w:gridAfter w:val="1"/>
          <w:wAfter w:w="1182" w:type="dxa"/>
        </w:trPr>
        <w:tc>
          <w:tcPr>
            <w:tcW w:w="22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102012" w:rsidRDefault="00E402BB" w:rsidP="00483F5E">
            <w:pPr>
              <w:pStyle w:val="Tabletext"/>
              <w:jc w:val="center"/>
              <w:rPr>
                <w:rFonts w:ascii="新細明體" w:hAnsi="新細明體"/>
              </w:rPr>
            </w:pPr>
            <w:bookmarkStart w:id="0" w:name="_GoBack"/>
            <w:bookmarkEnd w:id="0"/>
            <w:r w:rsidRPr="00102012">
              <w:rPr>
                <w:rFonts w:ascii="新細明體" w:hAnsi="新細明體"/>
              </w:rPr>
              <w:t>Date</w:t>
            </w:r>
          </w:p>
        </w:tc>
        <w:tc>
          <w:tcPr>
            <w:tcW w:w="11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C877DE" w:rsidRDefault="00E402BB" w:rsidP="00483F5E">
            <w:pPr>
              <w:pStyle w:val="Tabletext"/>
              <w:jc w:val="center"/>
              <w:rPr>
                <w:rFonts w:ascii="新細明體" w:hAnsi="新細明體"/>
              </w:rPr>
            </w:pPr>
            <w:r w:rsidRPr="00C877DE">
              <w:rPr>
                <w:rFonts w:ascii="新細明體" w:hAnsi="新細明體"/>
              </w:rPr>
              <w:t>Version</w:t>
            </w:r>
          </w:p>
        </w:tc>
        <w:tc>
          <w:tcPr>
            <w:tcW w:w="37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C877DE" w:rsidRDefault="00E402BB" w:rsidP="00483F5E">
            <w:pPr>
              <w:pStyle w:val="Tabletext"/>
              <w:jc w:val="center"/>
              <w:rPr>
                <w:rFonts w:ascii="新細明體" w:hAnsi="新細明體"/>
              </w:rPr>
            </w:pPr>
            <w:r w:rsidRPr="00C877DE">
              <w:rPr>
                <w:rFonts w:ascii="新細明體" w:hAnsi="新細明體"/>
              </w:rPr>
              <w:t>Description</w:t>
            </w:r>
          </w:p>
        </w:tc>
        <w:tc>
          <w:tcPr>
            <w:tcW w:w="20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C877DE" w:rsidRDefault="00E402BB" w:rsidP="00483F5E">
            <w:pPr>
              <w:pStyle w:val="Tabletext"/>
              <w:jc w:val="center"/>
              <w:rPr>
                <w:rFonts w:ascii="新細明體" w:hAnsi="新細明體"/>
                <w:lang w:eastAsia="zh-TW"/>
              </w:rPr>
            </w:pPr>
            <w:r w:rsidRPr="00C877DE">
              <w:rPr>
                <w:rFonts w:ascii="新細明體" w:hAnsi="新細明體"/>
                <w:lang w:eastAsia="zh-TW"/>
              </w:rPr>
              <w:t>Author</w:t>
            </w:r>
          </w:p>
        </w:tc>
      </w:tr>
      <w:tr w:rsidR="00E402BB" w:rsidRPr="002961EE" w:rsidTr="002961EE">
        <w:trPr>
          <w:gridAfter w:val="2"/>
          <w:wAfter w:w="1212" w:type="dxa"/>
        </w:trPr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A4063C" w:rsidRDefault="00174079" w:rsidP="00483F5E">
            <w:pPr>
              <w:pStyle w:val="Tabletext"/>
              <w:rPr>
                <w:rFonts w:ascii="新細明體" w:hAnsi="新細明體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7"/>
                <w:attr w:name="Day" w:val="30"/>
                <w:attr w:name="IsLunarDate" w:val="False"/>
                <w:attr w:name="IsROCDate" w:val="False"/>
              </w:smartTagPr>
              <w:r w:rsidRPr="00C877DE">
                <w:rPr>
                  <w:rFonts w:ascii="新細明體" w:hAnsi="新細明體"/>
                  <w:lang w:eastAsia="zh-TW"/>
                </w:rPr>
                <w:t>2010/7/30</w:t>
              </w:r>
            </w:smartTag>
          </w:p>
        </w:tc>
        <w:tc>
          <w:tcPr>
            <w:tcW w:w="11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1919A2" w:rsidRDefault="00E402BB" w:rsidP="00483F5E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1919A2">
              <w:rPr>
                <w:rFonts w:ascii="新細明體" w:hAnsi="新細明體"/>
                <w:lang w:eastAsia="zh-TW"/>
              </w:rPr>
              <w:t>1.0</w:t>
            </w:r>
          </w:p>
        </w:tc>
        <w:tc>
          <w:tcPr>
            <w:tcW w:w="37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2961EE" w:rsidRDefault="00E402BB" w:rsidP="00483F5E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2961EE">
              <w:rPr>
                <w:rFonts w:ascii="新細明體" w:hAnsi="新細明體"/>
                <w:lang w:eastAsia="zh-TW"/>
              </w:rPr>
              <w:t>Created</w:t>
            </w:r>
          </w:p>
        </w:tc>
        <w:tc>
          <w:tcPr>
            <w:tcW w:w="20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2961EE" w:rsidRDefault="00174079" w:rsidP="00483F5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2961EE">
              <w:rPr>
                <w:rFonts w:ascii="新細明體" w:hAnsi="新細明體" w:hint="eastAsia"/>
                <w:lang w:eastAsia="zh-TW"/>
              </w:rPr>
              <w:t>Huai</w:t>
            </w:r>
          </w:p>
        </w:tc>
      </w:tr>
      <w:tr w:rsidR="00107CB2" w:rsidRPr="002961EE" w:rsidTr="002961EE">
        <w:trPr>
          <w:gridAfter w:val="2"/>
          <w:wAfter w:w="1212" w:type="dxa"/>
        </w:trPr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CB2" w:rsidRPr="002961EE" w:rsidRDefault="00107CB2" w:rsidP="00483F5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"/>
                <w:attr w:name="Month" w:val="8"/>
                <w:attr w:name="Year" w:val="2010"/>
              </w:smartTagPr>
              <w:r w:rsidRPr="002961EE">
                <w:rPr>
                  <w:rFonts w:ascii="新細明體" w:hAnsi="新細明體"/>
                  <w:lang w:eastAsia="zh-TW"/>
                </w:rPr>
                <w:t>2010/8/3</w:t>
              </w:r>
            </w:smartTag>
          </w:p>
        </w:tc>
        <w:tc>
          <w:tcPr>
            <w:tcW w:w="11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CB2" w:rsidRPr="002961EE" w:rsidRDefault="00107CB2" w:rsidP="00483F5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2961EE">
              <w:rPr>
                <w:rFonts w:ascii="新細明體" w:hAnsi="新細明體" w:hint="eastAsia"/>
                <w:lang w:eastAsia="zh-TW"/>
              </w:rPr>
              <w:t>1.1</w:t>
            </w:r>
          </w:p>
        </w:tc>
        <w:tc>
          <w:tcPr>
            <w:tcW w:w="37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CB2" w:rsidRPr="002961EE" w:rsidRDefault="00107CB2" w:rsidP="00483F5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2961EE">
              <w:rPr>
                <w:rFonts w:ascii="新細明體" w:hAnsi="新細明體" w:hint="eastAsia"/>
                <w:lang w:eastAsia="zh-TW"/>
              </w:rPr>
              <w:t>增加理賠人員等級及增加分析天數</w:t>
            </w:r>
          </w:p>
        </w:tc>
        <w:tc>
          <w:tcPr>
            <w:tcW w:w="20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CB2" w:rsidRPr="002961EE" w:rsidRDefault="00107CB2" w:rsidP="00483F5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2961EE">
              <w:rPr>
                <w:rFonts w:ascii="新細明體" w:hAnsi="新細明體" w:hint="eastAsia"/>
                <w:lang w:eastAsia="zh-TW"/>
              </w:rPr>
              <w:t>Huai</w:t>
            </w:r>
          </w:p>
        </w:tc>
      </w:tr>
      <w:tr w:rsidR="006D6FBC" w:rsidRPr="002961EE" w:rsidTr="002961EE">
        <w:trPr>
          <w:gridAfter w:val="2"/>
          <w:wAfter w:w="1212" w:type="dxa"/>
        </w:trPr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6FBC" w:rsidRPr="002961EE" w:rsidRDefault="006D6FBC" w:rsidP="00483F5E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2961EE">
              <w:rPr>
                <w:rFonts w:ascii="新細明體" w:hAnsi="新細明體"/>
                <w:lang w:eastAsia="zh-TW"/>
              </w:rPr>
              <w:t>2011/10/19</w:t>
            </w:r>
          </w:p>
        </w:tc>
        <w:tc>
          <w:tcPr>
            <w:tcW w:w="11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6FBC" w:rsidRPr="002961EE" w:rsidRDefault="006D6FBC" w:rsidP="00483F5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2961EE">
              <w:rPr>
                <w:rFonts w:ascii="新細明體" w:hAnsi="新細明體" w:hint="eastAsia"/>
                <w:lang w:eastAsia="zh-TW"/>
              </w:rPr>
              <w:t>1.2</w:t>
            </w:r>
          </w:p>
        </w:tc>
        <w:tc>
          <w:tcPr>
            <w:tcW w:w="37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6FBC" w:rsidRPr="002961EE" w:rsidRDefault="006D6FBC" w:rsidP="00483F5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2961EE">
              <w:rPr>
                <w:rFonts w:ascii="新細明體" w:hAnsi="新細明體" w:hint="eastAsia"/>
                <w:lang w:eastAsia="zh-TW"/>
              </w:rPr>
              <w:t>排除團險件</w:t>
            </w:r>
          </w:p>
        </w:tc>
        <w:tc>
          <w:tcPr>
            <w:tcW w:w="20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6FBC" w:rsidRPr="002961EE" w:rsidRDefault="006D6FBC" w:rsidP="00483F5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2961EE">
              <w:rPr>
                <w:rFonts w:ascii="新細明體" w:hAnsi="新細明體"/>
                <w:lang w:eastAsia="zh-TW"/>
              </w:rPr>
              <w:t>H</w:t>
            </w:r>
            <w:r w:rsidRPr="002961EE">
              <w:rPr>
                <w:rFonts w:ascii="新細明體" w:hAnsi="新細明體" w:hint="eastAsia"/>
                <w:lang w:eastAsia="zh-TW"/>
              </w:rPr>
              <w:t>uai</w:t>
            </w:r>
          </w:p>
        </w:tc>
      </w:tr>
      <w:tr w:rsidR="0033491D" w:rsidRPr="002961EE" w:rsidTr="00296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276" w:type="dxa"/>
          </w:tcPr>
          <w:p w:rsidR="0033491D" w:rsidRPr="002961EE" w:rsidRDefault="0033491D" w:rsidP="00D22F9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961E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43" w:type="dxa"/>
            <w:gridSpan w:val="2"/>
          </w:tcPr>
          <w:p w:rsidR="0033491D" w:rsidRPr="002961EE" w:rsidRDefault="0033491D" w:rsidP="00D22F9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961E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490" w:type="dxa"/>
            <w:gridSpan w:val="3"/>
          </w:tcPr>
          <w:p w:rsidR="0033491D" w:rsidRPr="002961EE" w:rsidRDefault="0033491D" w:rsidP="00D22F9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961E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2" w:type="dxa"/>
            <w:gridSpan w:val="3"/>
          </w:tcPr>
          <w:p w:rsidR="0033491D" w:rsidRPr="002961EE" w:rsidRDefault="0033491D" w:rsidP="00D22F9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961E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95" w:type="dxa"/>
            <w:gridSpan w:val="3"/>
          </w:tcPr>
          <w:p w:rsidR="0033491D" w:rsidRPr="002961EE" w:rsidRDefault="0033491D" w:rsidP="00D22F9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961E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33491D" w:rsidRPr="002961EE" w:rsidTr="00296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276" w:type="dxa"/>
          </w:tcPr>
          <w:p w:rsidR="0033491D" w:rsidRPr="002961EE" w:rsidRDefault="0033491D" w:rsidP="00F10D9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961E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Pr="002961EE">
              <w:rPr>
                <w:rFonts w:ascii="細明體" w:eastAsia="細明體" w:hAnsi="細明體" w:cs="Courier New" w:hint="eastAsia"/>
                <w:sz w:val="20"/>
                <w:szCs w:val="20"/>
              </w:rPr>
              <w:t>4/03/</w:t>
            </w:r>
            <w:r w:rsidR="00102012" w:rsidRPr="002961EE">
              <w:rPr>
                <w:rFonts w:ascii="細明體" w:eastAsia="細明體" w:hAnsi="細明體" w:cs="Courier New" w:hint="eastAsia"/>
                <w:sz w:val="20"/>
                <w:szCs w:val="20"/>
              </w:rPr>
              <w:t>20</w:t>
            </w:r>
          </w:p>
        </w:tc>
        <w:tc>
          <w:tcPr>
            <w:tcW w:w="943" w:type="dxa"/>
            <w:gridSpan w:val="2"/>
          </w:tcPr>
          <w:p w:rsidR="0033491D" w:rsidRPr="002961EE" w:rsidRDefault="0033491D" w:rsidP="00D22F9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961EE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490" w:type="dxa"/>
            <w:gridSpan w:val="3"/>
          </w:tcPr>
          <w:p w:rsidR="0033491D" w:rsidRPr="002961EE" w:rsidRDefault="0033491D" w:rsidP="002961EE">
            <w:pPr>
              <w:numPr>
                <w:ilvl w:val="0"/>
                <w:numId w:val="46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961EE">
              <w:rPr>
                <w:rFonts w:ascii="細明體" w:eastAsia="細明體" w:hAnsi="細明體" w:cs="Courier New" w:hint="eastAsia"/>
                <w:sz w:val="20"/>
                <w:szCs w:val="20"/>
              </w:rPr>
              <w:t>新增統計方式: 1:當月受理 (原來的)2:當月結案 3:當月CLEAN件</w:t>
            </w:r>
          </w:p>
          <w:p w:rsidR="00363E2E" w:rsidRPr="002961EE" w:rsidRDefault="00363E2E" w:rsidP="002961EE">
            <w:pPr>
              <w:numPr>
                <w:ilvl w:val="0"/>
                <w:numId w:val="46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961EE">
              <w:rPr>
                <w:rFonts w:ascii="細明體" w:eastAsia="細明體" w:hAnsi="細明體" w:cs="Courier New" w:hint="eastAsia"/>
                <w:sz w:val="20"/>
                <w:szCs w:val="20"/>
              </w:rPr>
              <w:t>新增刪除統計明細資料，避免資料累積造成硬碟空間浪類</w:t>
            </w:r>
          </w:p>
          <w:p w:rsidR="0033491D" w:rsidRPr="002961EE" w:rsidRDefault="00363E2E" w:rsidP="00D22F9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961EE">
              <w:rPr>
                <w:rFonts w:ascii="細明體" w:eastAsia="細明體" w:hAnsi="細明體" w:cs="Courier New" w:hint="eastAsia"/>
                <w:sz w:val="20"/>
                <w:szCs w:val="20"/>
              </w:rPr>
              <w:t>3.</w:t>
            </w:r>
            <w:r w:rsidR="0033491D" w:rsidRPr="002961EE">
              <w:rPr>
                <w:rFonts w:ascii="細明體" w:eastAsia="細明體" w:hAnsi="細明體" w:cs="Courier New" w:hint="eastAsia"/>
                <w:sz w:val="20"/>
                <w:szCs w:val="20"/>
              </w:rPr>
              <w:t>同步spec，將排除團險件的邏輯移除</w:t>
            </w:r>
          </w:p>
        </w:tc>
        <w:tc>
          <w:tcPr>
            <w:tcW w:w="1562" w:type="dxa"/>
            <w:gridSpan w:val="3"/>
          </w:tcPr>
          <w:p w:rsidR="0033491D" w:rsidRPr="002961EE" w:rsidRDefault="0033491D" w:rsidP="00D22F9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961EE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95" w:type="dxa"/>
            <w:gridSpan w:val="3"/>
          </w:tcPr>
          <w:p w:rsidR="0033491D" w:rsidRPr="002961EE" w:rsidRDefault="0033491D" w:rsidP="00D22F9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961EE">
              <w:t>140228000029</w:t>
            </w:r>
          </w:p>
        </w:tc>
      </w:tr>
      <w:tr w:rsidR="002961EE" w:rsidRPr="002961EE" w:rsidTr="00296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276" w:type="dxa"/>
          </w:tcPr>
          <w:p w:rsidR="002961EE" w:rsidRPr="00E8700A" w:rsidRDefault="002961EE" w:rsidP="002961E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2016/09/07</w:t>
            </w:r>
          </w:p>
        </w:tc>
        <w:tc>
          <w:tcPr>
            <w:tcW w:w="943" w:type="dxa"/>
            <w:gridSpan w:val="2"/>
          </w:tcPr>
          <w:p w:rsidR="002961EE" w:rsidRDefault="002961EE" w:rsidP="002961E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490" w:type="dxa"/>
            <w:gridSpan w:val="3"/>
          </w:tcPr>
          <w:p w:rsidR="002961EE" w:rsidRDefault="002961EE" w:rsidP="002961EE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調整理賠件數統計欄位-新增H級</w:t>
            </w:r>
          </w:p>
        </w:tc>
        <w:tc>
          <w:tcPr>
            <w:tcW w:w="1562" w:type="dxa"/>
            <w:gridSpan w:val="3"/>
          </w:tcPr>
          <w:p w:rsidR="002961EE" w:rsidRDefault="002961EE" w:rsidP="002961E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張凱鈞</w:t>
            </w:r>
          </w:p>
        </w:tc>
        <w:tc>
          <w:tcPr>
            <w:tcW w:w="2095" w:type="dxa"/>
            <w:gridSpan w:val="3"/>
          </w:tcPr>
          <w:p w:rsidR="002961EE" w:rsidRDefault="002961EE" w:rsidP="002961EE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160907000199</w:t>
            </w:r>
          </w:p>
        </w:tc>
      </w:tr>
      <w:tr w:rsidR="00EC5BBB" w:rsidRPr="002961EE" w:rsidTr="00296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276" w:type="dxa"/>
          </w:tcPr>
          <w:p w:rsidR="00EC5BBB" w:rsidRDefault="00EC5BBB" w:rsidP="002961E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2017/01/05</w:t>
            </w:r>
          </w:p>
        </w:tc>
        <w:tc>
          <w:tcPr>
            <w:tcW w:w="943" w:type="dxa"/>
            <w:gridSpan w:val="2"/>
          </w:tcPr>
          <w:p w:rsidR="00EC5BBB" w:rsidRDefault="00EC5BBB" w:rsidP="002961E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4490" w:type="dxa"/>
            <w:gridSpan w:val="3"/>
          </w:tcPr>
          <w:p w:rsidR="00EC5BBB" w:rsidRDefault="00EC5BBB" w:rsidP="002961EE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新增填入欄位說明</w:t>
            </w:r>
          </w:p>
        </w:tc>
        <w:tc>
          <w:tcPr>
            <w:tcW w:w="1562" w:type="dxa"/>
            <w:gridSpan w:val="3"/>
          </w:tcPr>
          <w:p w:rsidR="00EC5BBB" w:rsidRDefault="00EC5BBB" w:rsidP="002961EE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張凱鈞</w:t>
            </w:r>
          </w:p>
        </w:tc>
        <w:tc>
          <w:tcPr>
            <w:tcW w:w="2095" w:type="dxa"/>
            <w:gridSpan w:val="3"/>
          </w:tcPr>
          <w:p w:rsidR="00EC5BBB" w:rsidRDefault="00EC5BBB" w:rsidP="002961EE">
            <w:pPr>
              <w:spacing w:line="240" w:lineRule="atLeast"/>
              <w:rPr>
                <w:rFonts w:hint="eastAsia"/>
                <w:sz w:val="20"/>
                <w:szCs w:val="20"/>
              </w:rPr>
            </w:pPr>
            <w:r w:rsidRPr="00EC5BBB">
              <w:rPr>
                <w:sz w:val="20"/>
                <w:szCs w:val="20"/>
              </w:rPr>
              <w:t>170105000443</w:t>
            </w:r>
          </w:p>
        </w:tc>
      </w:tr>
      <w:tr w:rsidR="0086723E" w:rsidRPr="002961EE" w:rsidTr="00296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276" w:type="dxa"/>
          </w:tcPr>
          <w:p w:rsidR="0086723E" w:rsidRDefault="0086723E" w:rsidP="002961E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6723E">
              <w:rPr>
                <w:rFonts w:ascii="細明體" w:eastAsia="細明體" w:hAnsi="細明體" w:cs="Courier New"/>
                <w:sz w:val="20"/>
                <w:szCs w:val="20"/>
              </w:rPr>
              <w:t>2017/05/19</w:t>
            </w:r>
          </w:p>
        </w:tc>
        <w:tc>
          <w:tcPr>
            <w:tcW w:w="943" w:type="dxa"/>
            <w:gridSpan w:val="2"/>
          </w:tcPr>
          <w:p w:rsidR="0086723E" w:rsidRDefault="0086723E" w:rsidP="002961E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</w:p>
        </w:tc>
        <w:tc>
          <w:tcPr>
            <w:tcW w:w="4490" w:type="dxa"/>
            <w:gridSpan w:val="3"/>
          </w:tcPr>
          <w:p w:rsidR="0086723E" w:rsidRDefault="0086723E" w:rsidP="002961EE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6723E">
              <w:rPr>
                <w:rFonts w:ascii="細明體" w:eastAsia="細明體" w:hAnsi="細明體" w:cs="Courier New" w:hint="eastAsia"/>
                <w:sz w:val="20"/>
                <w:szCs w:val="20"/>
              </w:rPr>
              <w:t>修正天數計算BUG</w:t>
            </w:r>
          </w:p>
        </w:tc>
        <w:tc>
          <w:tcPr>
            <w:tcW w:w="1562" w:type="dxa"/>
            <w:gridSpan w:val="3"/>
          </w:tcPr>
          <w:p w:rsidR="0086723E" w:rsidRDefault="0086723E" w:rsidP="002961EE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86723E">
              <w:rPr>
                <w:rFonts w:hint="eastAsia"/>
                <w:sz w:val="20"/>
                <w:szCs w:val="20"/>
              </w:rPr>
              <w:t>張凱鈞</w:t>
            </w:r>
          </w:p>
        </w:tc>
        <w:tc>
          <w:tcPr>
            <w:tcW w:w="2095" w:type="dxa"/>
            <w:gridSpan w:val="3"/>
          </w:tcPr>
          <w:p w:rsidR="0086723E" w:rsidRPr="00EC5BBB" w:rsidRDefault="0086723E" w:rsidP="002961EE">
            <w:pPr>
              <w:spacing w:line="240" w:lineRule="atLeast"/>
              <w:rPr>
                <w:sz w:val="20"/>
                <w:szCs w:val="20"/>
              </w:rPr>
            </w:pPr>
            <w:r w:rsidRPr="0086723E">
              <w:rPr>
                <w:sz w:val="20"/>
                <w:szCs w:val="20"/>
              </w:rPr>
              <w:t>170425000378</w:t>
            </w:r>
          </w:p>
        </w:tc>
      </w:tr>
      <w:tr w:rsidR="00BE5B93" w:rsidRPr="002961EE" w:rsidTr="00296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276" w:type="dxa"/>
          </w:tcPr>
          <w:p w:rsidR="00BE5B93" w:rsidRPr="0086723E" w:rsidRDefault="00BE5B93" w:rsidP="002961E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2018/02/26</w:t>
            </w:r>
          </w:p>
        </w:tc>
        <w:tc>
          <w:tcPr>
            <w:tcW w:w="943" w:type="dxa"/>
            <w:gridSpan w:val="2"/>
          </w:tcPr>
          <w:p w:rsidR="00BE5B93" w:rsidRDefault="00BE5B93" w:rsidP="002961E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</w:p>
        </w:tc>
        <w:tc>
          <w:tcPr>
            <w:tcW w:w="4490" w:type="dxa"/>
            <w:gridSpan w:val="3"/>
          </w:tcPr>
          <w:p w:rsidR="00BE5B93" w:rsidRPr="0086723E" w:rsidRDefault="00BE5B93" w:rsidP="002961EE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調整服務中心作業時間</w:t>
            </w:r>
          </w:p>
        </w:tc>
        <w:tc>
          <w:tcPr>
            <w:tcW w:w="1562" w:type="dxa"/>
            <w:gridSpan w:val="3"/>
          </w:tcPr>
          <w:p w:rsidR="00BE5B93" w:rsidRPr="0086723E" w:rsidRDefault="00BE5B93" w:rsidP="002961EE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86723E">
              <w:rPr>
                <w:rFonts w:hint="eastAsia"/>
                <w:sz w:val="20"/>
                <w:szCs w:val="20"/>
              </w:rPr>
              <w:t>張凱鈞</w:t>
            </w:r>
          </w:p>
        </w:tc>
        <w:tc>
          <w:tcPr>
            <w:tcW w:w="2095" w:type="dxa"/>
            <w:gridSpan w:val="3"/>
          </w:tcPr>
          <w:p w:rsidR="00BE5B93" w:rsidRPr="0086723E" w:rsidRDefault="00BE5B93" w:rsidP="002961EE">
            <w:pPr>
              <w:spacing w:line="240" w:lineRule="atLeast"/>
              <w:rPr>
                <w:sz w:val="20"/>
                <w:szCs w:val="20"/>
              </w:rPr>
            </w:pPr>
            <w:r w:rsidRPr="00BE5B93">
              <w:rPr>
                <w:sz w:val="20"/>
                <w:szCs w:val="20"/>
              </w:rPr>
              <w:t>171117000062</w:t>
            </w:r>
          </w:p>
        </w:tc>
      </w:tr>
      <w:tr w:rsidR="00D06C02" w:rsidRPr="002961EE" w:rsidTr="00296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ins w:id="1" w:author="cathay" w:date="2019-01-19T11:38:00Z"/>
        </w:trPr>
        <w:tc>
          <w:tcPr>
            <w:tcW w:w="1276" w:type="dxa"/>
          </w:tcPr>
          <w:p w:rsidR="00D06C02" w:rsidRDefault="00D06C02" w:rsidP="002961EE">
            <w:pPr>
              <w:spacing w:line="240" w:lineRule="atLeast"/>
              <w:jc w:val="center"/>
              <w:rPr>
                <w:ins w:id="2" w:author="cathay" w:date="2019-01-19T11:38:00Z"/>
                <w:rFonts w:ascii="細明體" w:eastAsia="細明體" w:hAnsi="細明體" w:cs="Courier New" w:hint="eastAsia"/>
                <w:sz w:val="20"/>
                <w:szCs w:val="20"/>
              </w:rPr>
            </w:pPr>
            <w:ins w:id="3" w:author="cathay" w:date="2019-01-19T11:3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2019/01/19</w:t>
              </w:r>
            </w:ins>
          </w:p>
        </w:tc>
        <w:tc>
          <w:tcPr>
            <w:tcW w:w="943" w:type="dxa"/>
            <w:gridSpan w:val="2"/>
          </w:tcPr>
          <w:p w:rsidR="00D06C02" w:rsidRDefault="00D06C02" w:rsidP="002961EE">
            <w:pPr>
              <w:spacing w:line="240" w:lineRule="atLeast"/>
              <w:jc w:val="center"/>
              <w:rPr>
                <w:ins w:id="4" w:author="cathay" w:date="2019-01-19T11:38:00Z"/>
                <w:rFonts w:ascii="細明體" w:eastAsia="細明體" w:hAnsi="細明體" w:cs="Courier New" w:hint="eastAsia"/>
                <w:sz w:val="20"/>
                <w:szCs w:val="20"/>
              </w:rPr>
            </w:pPr>
            <w:ins w:id="5" w:author="cathay" w:date="2019-01-19T11:3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7</w:t>
              </w:r>
            </w:ins>
          </w:p>
        </w:tc>
        <w:tc>
          <w:tcPr>
            <w:tcW w:w="4490" w:type="dxa"/>
            <w:gridSpan w:val="3"/>
          </w:tcPr>
          <w:p w:rsidR="00D06C02" w:rsidRDefault="00D06C02" w:rsidP="002961EE">
            <w:pPr>
              <w:spacing w:line="240" w:lineRule="atLeast"/>
              <w:rPr>
                <w:ins w:id="6" w:author="cathay" w:date="2019-01-19T11:38:00Z"/>
                <w:rFonts w:ascii="細明體" w:eastAsia="細明體" w:hAnsi="細明體" w:cs="Courier New" w:hint="eastAsia"/>
                <w:sz w:val="20"/>
                <w:szCs w:val="20"/>
              </w:rPr>
            </w:pPr>
            <w:ins w:id="7" w:author="cathay" w:date="2019-01-19T11:4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各理賠科受理與結案報表BUG調整</w:t>
              </w:r>
            </w:ins>
          </w:p>
        </w:tc>
        <w:tc>
          <w:tcPr>
            <w:tcW w:w="1562" w:type="dxa"/>
            <w:gridSpan w:val="3"/>
          </w:tcPr>
          <w:p w:rsidR="00D06C02" w:rsidRPr="0086723E" w:rsidRDefault="00D06C02" w:rsidP="002961EE">
            <w:pPr>
              <w:spacing w:line="240" w:lineRule="atLeast"/>
              <w:jc w:val="center"/>
              <w:rPr>
                <w:ins w:id="8" w:author="cathay" w:date="2019-01-19T11:38:00Z"/>
                <w:rFonts w:hint="eastAsia"/>
                <w:sz w:val="20"/>
                <w:szCs w:val="20"/>
              </w:rPr>
            </w:pPr>
            <w:ins w:id="9" w:author="cathay" w:date="2019-01-19T11:39:00Z">
              <w:r w:rsidRPr="0086723E">
                <w:rPr>
                  <w:rFonts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95" w:type="dxa"/>
            <w:gridSpan w:val="3"/>
          </w:tcPr>
          <w:p w:rsidR="00D06C02" w:rsidRPr="00BE5B93" w:rsidRDefault="00D06C02" w:rsidP="002961EE">
            <w:pPr>
              <w:spacing w:line="240" w:lineRule="atLeast"/>
              <w:rPr>
                <w:ins w:id="10" w:author="cathay" w:date="2019-01-19T11:38:00Z"/>
                <w:sz w:val="20"/>
                <w:szCs w:val="20"/>
              </w:rPr>
            </w:pPr>
            <w:ins w:id="11" w:author="cathay" w:date="2019-01-19T11:41:00Z">
              <w:r>
                <w:rPr>
                  <w:rFonts w:hint="eastAsia"/>
                  <w:sz w:val="20"/>
                  <w:szCs w:val="20"/>
                </w:rPr>
                <w:t>18102600</w:t>
              </w:r>
            </w:ins>
            <w:ins w:id="12" w:author="cathay" w:date="2019-01-19T11:42:00Z">
              <w:r>
                <w:rPr>
                  <w:rFonts w:hint="eastAsia"/>
                  <w:sz w:val="20"/>
                  <w:szCs w:val="20"/>
                </w:rPr>
                <w:t>1351</w:t>
              </w:r>
            </w:ins>
          </w:p>
        </w:tc>
      </w:tr>
    </w:tbl>
    <w:p w:rsidR="0033491D" w:rsidRPr="00A4063C" w:rsidRDefault="0033491D" w:rsidP="002961EE">
      <w:pPr>
        <w:pStyle w:val="Tabletext"/>
        <w:keepLines w:val="0"/>
        <w:spacing w:after="0" w:line="240" w:lineRule="auto"/>
        <w:ind w:leftChars="77" w:left="185"/>
        <w:rPr>
          <w:rFonts w:ascii="新細明體" w:hAnsi="新細明體" w:hint="eastAsia"/>
          <w:kern w:val="2"/>
          <w:lang w:eastAsia="zh-TW"/>
        </w:rPr>
      </w:pPr>
    </w:p>
    <w:p w:rsidR="00E402BB" w:rsidRPr="00A4063C" w:rsidRDefault="00E402BB" w:rsidP="002961EE">
      <w:pPr>
        <w:pStyle w:val="Tabletext"/>
        <w:keepLines w:val="0"/>
        <w:numPr>
          <w:ilvl w:val="0"/>
          <w:numId w:val="29"/>
        </w:numPr>
        <w:tabs>
          <w:tab w:val="clear" w:pos="425"/>
          <w:tab w:val="num" w:pos="185"/>
        </w:tabs>
        <w:spacing w:after="0" w:line="240" w:lineRule="auto"/>
        <w:ind w:leftChars="-100" w:left="185"/>
        <w:rPr>
          <w:rFonts w:ascii="新細明體" w:hAnsi="新細明體" w:hint="eastAsia"/>
          <w:kern w:val="2"/>
          <w:lang w:eastAsia="zh-TW"/>
        </w:rPr>
      </w:pPr>
      <w:r w:rsidRPr="00A4063C">
        <w:rPr>
          <w:rFonts w:ascii="新細明體" w:hAnsi="新細明體" w:hint="eastAsia"/>
          <w:kern w:val="2"/>
          <w:lang w:eastAsia="zh-TW"/>
        </w:rPr>
        <w:t>程式功能概要說明：</w:t>
      </w:r>
    </w:p>
    <w:p w:rsidR="00E402BB" w:rsidRPr="001919A2" w:rsidRDefault="00E402BB" w:rsidP="002961EE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752"/>
        </w:tabs>
        <w:spacing w:after="0" w:line="240" w:lineRule="auto"/>
        <w:ind w:leftChars="77" w:left="752"/>
        <w:rPr>
          <w:rFonts w:ascii="新細明體" w:hAnsi="新細明體" w:hint="eastAsia"/>
          <w:kern w:val="2"/>
          <w:lang w:eastAsia="zh-TW"/>
        </w:rPr>
      </w:pPr>
      <w:r w:rsidRPr="001919A2">
        <w:rPr>
          <w:rFonts w:ascii="新細明體" w:hAnsi="新細明體" w:hint="eastAsia"/>
          <w:kern w:val="2"/>
          <w:lang w:eastAsia="zh-TW"/>
        </w:rPr>
        <w:t>程式功能：</w:t>
      </w:r>
      <w:r w:rsidR="00174079" w:rsidRPr="001919A2">
        <w:rPr>
          <w:rFonts w:ascii="新細明體" w:hAnsi="新細明體" w:hint="eastAsia"/>
          <w:kern w:val="2"/>
          <w:lang w:eastAsia="zh-TW"/>
        </w:rPr>
        <w:t>各服務科受理與結案報表</w:t>
      </w:r>
    </w:p>
    <w:p w:rsidR="00E402BB" w:rsidRPr="002961EE" w:rsidRDefault="00E402BB" w:rsidP="002961EE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752"/>
        </w:tabs>
        <w:spacing w:after="0" w:line="240" w:lineRule="auto"/>
        <w:ind w:leftChars="77" w:left="752"/>
        <w:rPr>
          <w:rFonts w:ascii="新細明體" w:hAnsi="新細明體" w:hint="eastAsia"/>
          <w:kern w:val="2"/>
          <w:lang w:eastAsia="zh-TW"/>
        </w:rPr>
      </w:pPr>
      <w:r w:rsidRPr="002961EE">
        <w:rPr>
          <w:rFonts w:ascii="新細明體" w:hAnsi="新細明體" w:hint="eastAsia"/>
          <w:kern w:val="2"/>
          <w:lang w:eastAsia="zh-TW"/>
        </w:rPr>
        <w:t>程式名稱：</w:t>
      </w:r>
      <w:r w:rsidR="00F71A71" w:rsidRPr="002961EE">
        <w:rPr>
          <w:rFonts w:ascii="新細明體" w:hAnsi="新細明體" w:hint="eastAsia"/>
          <w:kern w:val="2"/>
          <w:lang w:eastAsia="zh-TW"/>
        </w:rPr>
        <w:t>A</w:t>
      </w:r>
      <w:r w:rsidR="003519C9" w:rsidRPr="002961EE">
        <w:rPr>
          <w:rFonts w:ascii="新細明體" w:hAnsi="新細明體" w:hint="eastAsia"/>
          <w:kern w:val="2"/>
          <w:lang w:eastAsia="zh-TW"/>
        </w:rPr>
        <w:t>A</w:t>
      </w:r>
      <w:r w:rsidR="008A0B30" w:rsidRPr="002961EE">
        <w:rPr>
          <w:rFonts w:ascii="新細明體" w:hAnsi="新細明體" w:hint="eastAsia"/>
          <w:kern w:val="2"/>
          <w:lang w:eastAsia="zh-TW"/>
        </w:rPr>
        <w:t>H5</w:t>
      </w:r>
      <w:r w:rsidR="00F71A71" w:rsidRPr="002961EE">
        <w:rPr>
          <w:rFonts w:ascii="新細明體" w:hAnsi="新細明體" w:hint="eastAsia"/>
          <w:kern w:val="2"/>
          <w:lang w:eastAsia="zh-TW"/>
        </w:rPr>
        <w:t>_B</w:t>
      </w:r>
      <w:r w:rsidR="00174079" w:rsidRPr="002961EE">
        <w:rPr>
          <w:rFonts w:ascii="新細明體" w:hAnsi="新細明體" w:hint="eastAsia"/>
          <w:kern w:val="2"/>
          <w:lang w:eastAsia="zh-TW"/>
        </w:rPr>
        <w:t>5</w:t>
      </w:r>
      <w:r w:rsidR="003519C9" w:rsidRPr="002961EE">
        <w:rPr>
          <w:rFonts w:ascii="新細明體" w:hAnsi="新細明體" w:hint="eastAsia"/>
          <w:kern w:val="2"/>
          <w:lang w:eastAsia="zh-TW"/>
        </w:rPr>
        <w:t>0</w:t>
      </w:r>
      <w:r w:rsidR="00174079" w:rsidRPr="002961EE">
        <w:rPr>
          <w:rFonts w:ascii="新細明體" w:hAnsi="新細明體" w:hint="eastAsia"/>
          <w:kern w:val="2"/>
          <w:lang w:eastAsia="zh-TW"/>
        </w:rPr>
        <w:t>1</w:t>
      </w:r>
    </w:p>
    <w:p w:rsidR="00E402BB" w:rsidRPr="002961EE" w:rsidRDefault="00E402BB" w:rsidP="002961EE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752"/>
        </w:tabs>
        <w:spacing w:after="0" w:line="240" w:lineRule="auto"/>
        <w:ind w:leftChars="77" w:left="752"/>
        <w:rPr>
          <w:rFonts w:ascii="新細明體" w:hAnsi="新細明體" w:hint="eastAsia"/>
          <w:kern w:val="2"/>
          <w:lang w:eastAsia="zh-TW"/>
        </w:rPr>
      </w:pPr>
      <w:r w:rsidRPr="002961EE">
        <w:rPr>
          <w:rFonts w:ascii="新細明體" w:hAnsi="新細明體" w:hint="eastAsia"/>
          <w:kern w:val="2"/>
          <w:lang w:eastAsia="zh-TW"/>
        </w:rPr>
        <w:t>作業方式：BATCH</w:t>
      </w:r>
    </w:p>
    <w:p w:rsidR="00E402BB" w:rsidRPr="002961EE" w:rsidRDefault="00E402BB" w:rsidP="002961EE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752"/>
        </w:tabs>
        <w:spacing w:after="0" w:line="240" w:lineRule="auto"/>
        <w:ind w:leftChars="77" w:left="752"/>
        <w:rPr>
          <w:rFonts w:ascii="新細明體" w:hAnsi="新細明體" w:hint="eastAsia"/>
          <w:kern w:val="2"/>
          <w:lang w:eastAsia="zh-TW"/>
        </w:rPr>
      </w:pPr>
      <w:r w:rsidRPr="002961EE">
        <w:rPr>
          <w:rFonts w:ascii="新細明體" w:hAnsi="新細明體" w:hint="eastAsia"/>
          <w:kern w:val="2"/>
          <w:lang w:eastAsia="zh-TW"/>
        </w:rPr>
        <w:t>概要說明：</w:t>
      </w:r>
      <w:r w:rsidR="0021023C" w:rsidRPr="002961EE">
        <w:rPr>
          <w:rFonts w:ascii="新細明體" w:hAnsi="新細明體" w:hint="eastAsia"/>
          <w:kern w:val="2"/>
          <w:lang w:eastAsia="zh-TW"/>
        </w:rPr>
        <w:t xml:space="preserve"> </w:t>
      </w:r>
    </w:p>
    <w:p w:rsidR="00662521" w:rsidRPr="002961EE" w:rsidRDefault="00662521" w:rsidP="002961EE">
      <w:pPr>
        <w:pStyle w:val="Tabletext"/>
        <w:keepLines w:val="0"/>
        <w:numPr>
          <w:ilvl w:val="0"/>
          <w:numId w:val="29"/>
        </w:numPr>
        <w:tabs>
          <w:tab w:val="clear" w:pos="425"/>
          <w:tab w:val="num" w:pos="185"/>
        </w:tabs>
        <w:spacing w:after="0" w:line="240" w:lineRule="auto"/>
        <w:ind w:leftChars="-100" w:left="185"/>
        <w:rPr>
          <w:rFonts w:hint="eastAsia"/>
          <w:kern w:val="2"/>
          <w:szCs w:val="24"/>
          <w:lang w:eastAsia="zh-TW"/>
        </w:rPr>
      </w:pPr>
      <w:r w:rsidRPr="002961EE">
        <w:rPr>
          <w:rFonts w:hint="eastAsia"/>
          <w:kern w:val="2"/>
          <w:szCs w:val="24"/>
          <w:lang w:eastAsia="zh-TW"/>
        </w:rPr>
        <w:t>程式架構圖：</w:t>
      </w:r>
    </w:p>
    <w:p w:rsidR="0017127E" w:rsidRPr="00F10D9A" w:rsidRDefault="00102012" w:rsidP="002961EE">
      <w:pPr>
        <w:pStyle w:val="Tabletext"/>
        <w:keepLines w:val="0"/>
        <w:spacing w:after="0" w:line="240" w:lineRule="auto"/>
        <w:ind w:left="185"/>
        <w:rPr>
          <w:rFonts w:hint="eastAsia"/>
          <w:kern w:val="2"/>
          <w:szCs w:val="24"/>
          <w:lang w:eastAsia="zh-TW"/>
        </w:rPr>
      </w:pPr>
      <w:r w:rsidRPr="00F10D9A">
        <w:rPr>
          <w:rFonts w:hint="eastAsia"/>
          <w:kern w:val="2"/>
          <w:szCs w:val="24"/>
          <w:lang w:eastAsia="zh-TW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25pt;height:336pt">
            <v:imagedata r:id="rId8" o:title="AAH5_B501各服務科受理與結案統計" cropbottom="13343f" cropright="749f"/>
          </v:shape>
        </w:pict>
      </w:r>
    </w:p>
    <w:p w:rsidR="00E402BB" w:rsidRPr="002961EE" w:rsidRDefault="00E402BB" w:rsidP="002961EE">
      <w:pPr>
        <w:pStyle w:val="Tabletext"/>
        <w:keepLines w:val="0"/>
        <w:numPr>
          <w:ilvl w:val="0"/>
          <w:numId w:val="29"/>
        </w:numPr>
        <w:tabs>
          <w:tab w:val="clear" w:pos="425"/>
          <w:tab w:val="num" w:pos="185"/>
        </w:tabs>
        <w:spacing w:after="0" w:line="240" w:lineRule="auto"/>
        <w:ind w:leftChars="-100" w:left="185"/>
        <w:rPr>
          <w:rFonts w:ascii="新細明體" w:hAnsi="新細明體" w:hint="eastAsia"/>
          <w:kern w:val="2"/>
          <w:lang w:eastAsia="zh-TW"/>
        </w:rPr>
      </w:pPr>
      <w:r w:rsidRPr="00F10D9A">
        <w:rPr>
          <w:rFonts w:ascii="新細明體" w:hAnsi="新細明體" w:hint="eastAsia"/>
          <w:kern w:val="2"/>
          <w:lang w:eastAsia="zh-TW"/>
        </w:rPr>
        <w:t>相關檔案（</w:t>
      </w:r>
      <w:r w:rsidRPr="00A4063C">
        <w:rPr>
          <w:rFonts w:ascii="新細明體" w:hAnsi="新細明體" w:hint="eastAsia"/>
          <w:kern w:val="2"/>
          <w:lang w:eastAsia="zh-TW"/>
        </w:rPr>
        <w:t>TABLE</w:t>
      </w:r>
      <w:r w:rsidRPr="001919A2">
        <w:rPr>
          <w:rFonts w:ascii="新細明體" w:hAnsi="新細明體" w:hint="eastAsia"/>
          <w:kern w:val="2"/>
          <w:lang w:eastAsia="zh-TW"/>
        </w:rPr>
        <w:t>）：</w:t>
      </w:r>
    </w:p>
    <w:p w:rsidR="00662521" w:rsidRPr="002961EE" w:rsidRDefault="00662521" w:rsidP="002961EE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752"/>
        </w:tabs>
        <w:spacing w:after="0" w:line="240" w:lineRule="auto"/>
        <w:ind w:leftChars="77" w:left="752"/>
        <w:rPr>
          <w:rFonts w:ascii="新細明體" w:hAnsi="新細明體" w:hint="eastAsia"/>
          <w:kern w:val="2"/>
          <w:lang w:eastAsia="zh-TW"/>
        </w:rPr>
      </w:pPr>
      <w:r w:rsidRPr="002961EE">
        <w:rPr>
          <w:rFonts w:hint="eastAsia"/>
          <w:kern w:val="2"/>
          <w:szCs w:val="24"/>
          <w:lang w:eastAsia="zh-TW"/>
        </w:rPr>
        <w:t>INPUT</w:t>
      </w:r>
      <w:r w:rsidRPr="002961EE">
        <w:rPr>
          <w:rFonts w:hint="eastAsia"/>
          <w:kern w:val="2"/>
          <w:szCs w:val="24"/>
          <w:lang w:eastAsia="zh-TW"/>
        </w:rPr>
        <w:t>：</w:t>
      </w:r>
    </w:p>
    <w:p w:rsidR="00F02B1D" w:rsidRPr="002961EE" w:rsidRDefault="008A7F41" w:rsidP="002961EE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178"/>
        </w:tabs>
        <w:spacing w:after="0" w:line="240" w:lineRule="auto"/>
        <w:ind w:leftChars="255" w:left="1179"/>
        <w:rPr>
          <w:rFonts w:ascii="新細明體" w:hAnsi="新細明體" w:hint="eastAsia"/>
          <w:kern w:val="2"/>
          <w:lang w:eastAsia="zh-TW"/>
        </w:rPr>
      </w:pPr>
      <w:r w:rsidRPr="002961EE">
        <w:rPr>
          <w:rFonts w:ascii="新細明體" w:hAnsi="新細明體" w:hint="eastAsia"/>
          <w:kern w:val="2"/>
          <w:lang w:eastAsia="zh-TW"/>
        </w:rPr>
        <w:t>理賠</w:t>
      </w:r>
      <w:r w:rsidR="008A0B30" w:rsidRPr="002961EE">
        <w:rPr>
          <w:rFonts w:ascii="新細明體" w:hAnsi="新細明體" w:hint="eastAsia"/>
          <w:kern w:val="2"/>
          <w:lang w:eastAsia="zh-TW"/>
        </w:rPr>
        <w:t>受理</w:t>
      </w:r>
      <w:r w:rsidR="00F02B1D" w:rsidRPr="002961EE">
        <w:rPr>
          <w:rFonts w:ascii="新細明體" w:hAnsi="新細明體" w:hint="eastAsia"/>
          <w:kern w:val="2"/>
          <w:lang w:eastAsia="zh-TW"/>
        </w:rPr>
        <w:t>檔</w:t>
      </w:r>
      <w:r w:rsidRPr="002961EE">
        <w:rPr>
          <w:rFonts w:ascii="新細明體" w:hAnsi="新細明體" w:hint="eastAsia"/>
          <w:kern w:val="2"/>
          <w:lang w:eastAsia="zh-TW"/>
        </w:rPr>
        <w:t>：</w:t>
      </w:r>
      <w:r w:rsidR="00F02B1D" w:rsidRPr="002961EE">
        <w:rPr>
          <w:rFonts w:ascii="新細明體" w:hAnsi="新細明體" w:hint="eastAsia"/>
          <w:kern w:val="2"/>
          <w:lang w:eastAsia="zh-TW"/>
        </w:rPr>
        <w:t>DTAA</w:t>
      </w:r>
      <w:r w:rsidR="008A0B30" w:rsidRPr="002961EE">
        <w:rPr>
          <w:rFonts w:ascii="新細明體" w:hAnsi="新細明體" w:hint="eastAsia"/>
          <w:kern w:val="2"/>
          <w:lang w:eastAsia="zh-TW"/>
        </w:rPr>
        <w:t>A</w:t>
      </w:r>
      <w:r w:rsidR="00F02B1D" w:rsidRPr="002961EE">
        <w:rPr>
          <w:rFonts w:ascii="新細明體" w:hAnsi="新細明體" w:hint="eastAsia"/>
          <w:kern w:val="2"/>
          <w:lang w:eastAsia="zh-TW"/>
        </w:rPr>
        <w:t>00</w:t>
      </w:r>
      <w:r w:rsidR="008A0B30" w:rsidRPr="002961EE">
        <w:rPr>
          <w:rFonts w:ascii="新細明體" w:hAnsi="新細明體" w:hint="eastAsia"/>
          <w:kern w:val="2"/>
          <w:lang w:eastAsia="zh-TW"/>
        </w:rPr>
        <w:t>1</w:t>
      </w:r>
    </w:p>
    <w:p w:rsidR="00662521" w:rsidRPr="002961EE" w:rsidRDefault="00662521" w:rsidP="002961EE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752"/>
        </w:tabs>
        <w:spacing w:after="0" w:line="240" w:lineRule="auto"/>
        <w:ind w:leftChars="77" w:left="752"/>
        <w:rPr>
          <w:rFonts w:ascii="新細明體" w:hAnsi="新細明體" w:hint="eastAsia"/>
          <w:kern w:val="2"/>
          <w:lang w:eastAsia="zh-TW"/>
        </w:rPr>
      </w:pPr>
      <w:r w:rsidRPr="002961EE">
        <w:rPr>
          <w:rFonts w:hint="eastAsia"/>
          <w:kern w:val="2"/>
          <w:szCs w:val="24"/>
          <w:lang w:eastAsia="zh-TW"/>
        </w:rPr>
        <w:t>OUTPUT</w:t>
      </w:r>
      <w:r w:rsidRPr="002961EE">
        <w:rPr>
          <w:rFonts w:hint="eastAsia"/>
          <w:kern w:val="2"/>
          <w:szCs w:val="24"/>
          <w:lang w:eastAsia="zh-TW"/>
        </w:rPr>
        <w:t>：</w:t>
      </w:r>
    </w:p>
    <w:p w:rsidR="002747DA" w:rsidRPr="002961EE" w:rsidRDefault="00174079" w:rsidP="002961EE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178"/>
        </w:tabs>
        <w:spacing w:after="0" w:line="240" w:lineRule="auto"/>
        <w:ind w:leftChars="255" w:left="1179"/>
        <w:rPr>
          <w:rFonts w:ascii="新細明體" w:hAnsi="新細明體" w:hint="eastAsia"/>
          <w:kern w:val="2"/>
          <w:lang w:eastAsia="zh-TW"/>
        </w:rPr>
      </w:pPr>
      <w:r w:rsidRPr="002961EE">
        <w:rPr>
          <w:rFonts w:hint="eastAsia"/>
          <w:bCs/>
          <w:lang w:eastAsia="zh-TW"/>
        </w:rPr>
        <w:t>服務科受理與結案報表</w:t>
      </w:r>
      <w:r w:rsidRPr="002961EE">
        <w:rPr>
          <w:rFonts w:hint="eastAsia"/>
          <w:bCs/>
          <w:lang w:eastAsia="zh-TW"/>
        </w:rPr>
        <w:t>_</w:t>
      </w:r>
      <w:r w:rsidRPr="002961EE">
        <w:rPr>
          <w:rFonts w:hint="eastAsia"/>
          <w:bCs/>
          <w:lang w:eastAsia="zh-TW"/>
        </w:rPr>
        <w:t>明細</w:t>
      </w:r>
      <w:r w:rsidR="002747DA" w:rsidRPr="00F10D9A">
        <w:rPr>
          <w:rFonts w:ascii="新細明體" w:hAnsi="新細明體" w:hint="eastAsia"/>
          <w:kern w:val="2"/>
          <w:lang w:eastAsia="zh-TW"/>
        </w:rPr>
        <w:t>：</w:t>
      </w:r>
      <w:r w:rsidR="002747DA" w:rsidRPr="00A4063C">
        <w:rPr>
          <w:rFonts w:ascii="新細明體" w:hAnsi="新細明體" w:hint="eastAsia"/>
          <w:kern w:val="2"/>
          <w:lang w:eastAsia="zh-TW"/>
        </w:rPr>
        <w:t>DTAA</w:t>
      </w:r>
      <w:r w:rsidRPr="001919A2">
        <w:rPr>
          <w:rFonts w:ascii="新細明體" w:hAnsi="新細明體" w:hint="eastAsia"/>
          <w:kern w:val="2"/>
          <w:lang w:eastAsia="zh-TW"/>
        </w:rPr>
        <w:t>H521</w:t>
      </w:r>
    </w:p>
    <w:p w:rsidR="00174079" w:rsidRPr="002961EE" w:rsidRDefault="00174079" w:rsidP="002961EE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178"/>
        </w:tabs>
        <w:spacing w:after="0" w:line="240" w:lineRule="auto"/>
        <w:ind w:leftChars="255" w:left="1179"/>
        <w:rPr>
          <w:rFonts w:ascii="新細明體" w:hAnsi="新細明體" w:hint="eastAsia"/>
          <w:kern w:val="2"/>
          <w:lang w:eastAsia="zh-TW"/>
        </w:rPr>
      </w:pPr>
      <w:r w:rsidRPr="002961EE">
        <w:rPr>
          <w:rFonts w:ascii="新細明體" w:hAnsi="新細明體" w:hint="eastAsia"/>
          <w:kern w:val="2"/>
          <w:lang w:eastAsia="zh-TW"/>
        </w:rPr>
        <w:t>服務科受理與結案報表_個人統計：DTAAH522</w:t>
      </w:r>
    </w:p>
    <w:p w:rsidR="00174079" w:rsidRPr="002961EE" w:rsidRDefault="00174079" w:rsidP="002961EE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178"/>
        </w:tabs>
        <w:spacing w:after="0" w:line="240" w:lineRule="auto"/>
        <w:ind w:leftChars="255" w:left="1179"/>
        <w:rPr>
          <w:rFonts w:ascii="新細明體" w:hAnsi="新細明體" w:hint="eastAsia"/>
          <w:kern w:val="2"/>
          <w:lang w:eastAsia="zh-TW"/>
        </w:rPr>
      </w:pPr>
      <w:r w:rsidRPr="002961EE">
        <w:rPr>
          <w:rFonts w:ascii="新細明體" w:hAnsi="新細明體" w:hint="eastAsia"/>
          <w:kern w:val="2"/>
          <w:lang w:eastAsia="zh-TW"/>
        </w:rPr>
        <w:t>服務科受理與結案報表_服務科統計：DTAAH523</w:t>
      </w:r>
    </w:p>
    <w:p w:rsidR="00E402BB" w:rsidRPr="002961EE" w:rsidRDefault="00E402BB" w:rsidP="002961EE">
      <w:pPr>
        <w:pStyle w:val="Tabletext"/>
        <w:keepLines w:val="0"/>
        <w:numPr>
          <w:ilvl w:val="0"/>
          <w:numId w:val="29"/>
        </w:numPr>
        <w:tabs>
          <w:tab w:val="clear" w:pos="425"/>
          <w:tab w:val="num" w:pos="185"/>
        </w:tabs>
        <w:spacing w:after="0" w:line="240" w:lineRule="auto"/>
        <w:ind w:leftChars="-100" w:left="185"/>
        <w:rPr>
          <w:rFonts w:ascii="新細明體" w:hAnsi="新細明體" w:hint="eastAsia"/>
          <w:kern w:val="2"/>
          <w:lang w:eastAsia="zh-TW"/>
        </w:rPr>
      </w:pPr>
      <w:r w:rsidRPr="002961EE">
        <w:rPr>
          <w:rFonts w:ascii="新細明體" w:hAnsi="新細明體" w:hint="eastAsia"/>
          <w:kern w:val="2"/>
          <w:lang w:eastAsia="zh-TW"/>
        </w:rPr>
        <w:t>使用模組：</w:t>
      </w:r>
    </w:p>
    <w:p w:rsidR="00E402BB" w:rsidRPr="002961EE" w:rsidRDefault="00E402BB" w:rsidP="002961EE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752"/>
        </w:tabs>
        <w:spacing w:after="0" w:line="240" w:lineRule="auto"/>
        <w:ind w:leftChars="77" w:left="752"/>
        <w:rPr>
          <w:rFonts w:ascii="新細明體" w:hAnsi="新細明體" w:hint="eastAsia"/>
          <w:kern w:val="2"/>
          <w:lang w:eastAsia="zh-TW"/>
        </w:rPr>
      </w:pPr>
      <w:r w:rsidRPr="002961EE">
        <w:rPr>
          <w:rFonts w:ascii="新細明體" w:hAnsi="新細明體" w:hint="eastAsia"/>
          <w:kern w:val="2"/>
          <w:lang w:eastAsia="zh-TW"/>
        </w:rPr>
        <w:t>批次作業異常訊息記錄模組</w:t>
      </w:r>
    </w:p>
    <w:p w:rsidR="00E402BB" w:rsidRPr="002961EE" w:rsidRDefault="00E402BB" w:rsidP="002961EE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752"/>
        </w:tabs>
        <w:spacing w:after="0" w:line="240" w:lineRule="auto"/>
        <w:ind w:leftChars="77" w:left="752"/>
        <w:rPr>
          <w:rFonts w:ascii="新細明體" w:hAnsi="新細明體" w:hint="eastAsia"/>
          <w:kern w:val="2"/>
          <w:lang w:eastAsia="zh-TW"/>
        </w:rPr>
      </w:pPr>
      <w:r w:rsidRPr="002961EE">
        <w:rPr>
          <w:rFonts w:ascii="新細明體" w:hAnsi="新細明體" w:hint="eastAsia"/>
          <w:kern w:val="2"/>
          <w:lang w:eastAsia="zh-TW"/>
        </w:rPr>
        <w:t>批次作業處理件數記錄模組</w:t>
      </w:r>
    </w:p>
    <w:p w:rsidR="00D526F8" w:rsidRPr="002961EE" w:rsidRDefault="00062D90" w:rsidP="002961EE">
      <w:pPr>
        <w:pStyle w:val="Tabletext"/>
        <w:keepLines w:val="0"/>
        <w:numPr>
          <w:ilvl w:val="0"/>
          <w:numId w:val="29"/>
        </w:numPr>
        <w:tabs>
          <w:tab w:val="clear" w:pos="425"/>
          <w:tab w:val="num" w:pos="185"/>
        </w:tabs>
        <w:spacing w:after="0" w:line="240" w:lineRule="auto"/>
        <w:ind w:leftChars="-100" w:left="185"/>
        <w:rPr>
          <w:rFonts w:ascii="新細明體" w:hAnsi="新細明體" w:hint="eastAsia"/>
          <w:kern w:val="2"/>
          <w:lang w:eastAsia="zh-TW"/>
        </w:rPr>
      </w:pPr>
      <w:r w:rsidRPr="002961EE">
        <w:rPr>
          <w:rFonts w:ascii="新細明體" w:hAnsi="新細明體" w:hint="eastAsia"/>
          <w:kern w:val="2"/>
          <w:lang w:eastAsia="zh-TW"/>
        </w:rPr>
        <w:t>作業方式</w:t>
      </w:r>
      <w:r w:rsidR="000D658B" w:rsidRPr="002961EE">
        <w:rPr>
          <w:rFonts w:ascii="新細明體" w:hAnsi="新細明體" w:hint="eastAsia"/>
          <w:kern w:val="2"/>
          <w:lang w:eastAsia="zh-TW"/>
        </w:rPr>
        <w:t>：</w:t>
      </w:r>
    </w:p>
    <w:p w:rsidR="000D658B" w:rsidRPr="002961EE" w:rsidRDefault="000D658B" w:rsidP="002961EE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752"/>
        </w:tabs>
        <w:spacing w:after="0" w:line="240" w:lineRule="auto"/>
        <w:ind w:leftChars="77" w:left="752"/>
        <w:rPr>
          <w:rFonts w:hint="eastAsia"/>
          <w:kern w:val="2"/>
          <w:szCs w:val="24"/>
          <w:lang w:eastAsia="zh-TW"/>
        </w:rPr>
      </w:pPr>
      <w:r w:rsidRPr="002961EE">
        <w:rPr>
          <w:rFonts w:hint="eastAsia"/>
          <w:kern w:val="2"/>
          <w:szCs w:val="24"/>
          <w:lang w:eastAsia="zh-TW"/>
        </w:rPr>
        <w:t>傳入參數：作業年月日</w:t>
      </w:r>
      <w:r w:rsidRPr="002961EE">
        <w:rPr>
          <w:rFonts w:hint="eastAsia"/>
          <w:kern w:val="2"/>
          <w:szCs w:val="24"/>
          <w:lang w:eastAsia="zh-TW"/>
        </w:rPr>
        <w:t>(</w:t>
      </w:r>
      <w:r w:rsidRPr="002961EE">
        <w:rPr>
          <w:rFonts w:hint="eastAsia"/>
          <w:kern w:val="2"/>
          <w:szCs w:val="24"/>
          <w:lang w:eastAsia="zh-TW"/>
        </w:rPr>
        <w:t>若無傳值，抓系統時間</w:t>
      </w:r>
      <w:r w:rsidRPr="002961EE">
        <w:rPr>
          <w:rFonts w:hint="eastAsia"/>
          <w:kern w:val="2"/>
          <w:szCs w:val="24"/>
          <w:lang w:eastAsia="zh-TW"/>
        </w:rPr>
        <w:t>)</w:t>
      </w:r>
    </w:p>
    <w:p w:rsidR="000D658B" w:rsidRPr="002961EE" w:rsidRDefault="000D658B" w:rsidP="002961EE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752"/>
        </w:tabs>
        <w:spacing w:after="0" w:line="240" w:lineRule="auto"/>
        <w:ind w:leftChars="77" w:left="752"/>
        <w:rPr>
          <w:rFonts w:hint="eastAsia"/>
          <w:kern w:val="2"/>
          <w:szCs w:val="24"/>
          <w:lang w:eastAsia="zh-TW"/>
        </w:rPr>
      </w:pPr>
      <w:r w:rsidRPr="002961EE">
        <w:rPr>
          <w:rFonts w:hint="eastAsia"/>
          <w:kern w:val="2"/>
          <w:szCs w:val="24"/>
          <w:lang w:eastAsia="zh-TW"/>
        </w:rPr>
        <w:t>傳出參數：</w:t>
      </w:r>
    </w:p>
    <w:p w:rsidR="000D658B" w:rsidRPr="002961EE" w:rsidRDefault="000D658B" w:rsidP="002961EE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178"/>
        </w:tabs>
        <w:spacing w:after="0" w:line="240" w:lineRule="auto"/>
        <w:ind w:leftChars="255" w:left="1179"/>
        <w:rPr>
          <w:rFonts w:hint="eastAsia"/>
          <w:kern w:val="2"/>
          <w:szCs w:val="24"/>
          <w:lang w:eastAsia="zh-TW"/>
        </w:rPr>
      </w:pPr>
      <w:r w:rsidRPr="002961EE">
        <w:rPr>
          <w:rFonts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2961EE">
          <w:rPr>
            <w:rFonts w:hint="eastAsia"/>
            <w:kern w:val="2"/>
            <w:szCs w:val="24"/>
            <w:lang w:eastAsia="zh-TW"/>
          </w:rPr>
          <w:t>一碼</w:t>
        </w:r>
      </w:smartTag>
      <w:r w:rsidRPr="002961EE">
        <w:rPr>
          <w:rFonts w:hint="eastAsia"/>
          <w:kern w:val="2"/>
          <w:szCs w:val="24"/>
          <w:lang w:eastAsia="zh-TW"/>
        </w:rPr>
        <w:t>數字（訊息為</w:t>
      </w:r>
      <w:r w:rsidRPr="002961EE">
        <w:rPr>
          <w:rFonts w:hint="eastAsia"/>
          <w:kern w:val="2"/>
          <w:szCs w:val="24"/>
          <w:lang w:eastAsia="zh-TW"/>
        </w:rPr>
        <w:t>0</w:t>
      </w:r>
      <w:r w:rsidRPr="002961EE"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0D658B" w:rsidRPr="002961EE" w:rsidRDefault="000D658B" w:rsidP="002961EE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752"/>
        </w:tabs>
        <w:spacing w:after="0" w:line="240" w:lineRule="auto"/>
        <w:ind w:leftChars="77" w:left="752"/>
        <w:rPr>
          <w:rFonts w:ascii="細明體" w:eastAsia="細明體" w:hAnsi="細明體" w:hint="eastAsia"/>
          <w:kern w:val="2"/>
          <w:lang w:eastAsia="zh-TW"/>
        </w:rPr>
      </w:pPr>
      <w:r w:rsidRPr="002961EE">
        <w:rPr>
          <w:rFonts w:ascii="細明體" w:eastAsia="細明體" w:hAnsi="細明體" w:hint="eastAsia"/>
          <w:kern w:val="2"/>
          <w:lang w:eastAsia="zh-TW"/>
        </w:rPr>
        <w:t>共用變數：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D526F8" w:rsidRPr="002961EE" w:rsidTr="002961EE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D526F8" w:rsidRPr="00F10D9A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2961EE">
              <w:rPr>
                <w:rFonts w:ascii="細明體" w:eastAsia="細明體" w:hAnsi="細明體" w:hint="eastAsia"/>
                <w:sz w:val="20"/>
                <w:szCs w:val="20"/>
              </w:rPr>
              <w:t>CountManager / ErrorLog</w:t>
            </w:r>
          </w:p>
        </w:tc>
      </w:tr>
      <w:tr w:rsidR="00D526F8" w:rsidRPr="002961EE" w:rsidTr="002961EE">
        <w:tc>
          <w:tcPr>
            <w:tcW w:w="702" w:type="dxa"/>
          </w:tcPr>
          <w:p w:rsidR="00D526F8" w:rsidRPr="00F10D9A" w:rsidRDefault="00D526F8" w:rsidP="005E03C3">
            <w:pPr>
              <w:numPr>
                <w:ilvl w:val="0"/>
                <w:numId w:val="45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D526F8" w:rsidRPr="00A4063C" w:rsidRDefault="00D526F8" w:rsidP="005E03C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4063C"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D526F8" w:rsidRPr="002961EE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1919A2"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D526F8" w:rsidRPr="002961EE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2961EE"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D526F8" w:rsidRPr="002961EE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D526F8" w:rsidRPr="002961EE" w:rsidRDefault="00F8721C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2961EE">
              <w:rPr>
                <w:rFonts w:ascii="細明體" w:eastAsia="細明體" w:hAnsi="細明體" w:hint="eastAsia"/>
                <w:bCs/>
                <w:sz w:val="20"/>
                <w:szCs w:val="20"/>
              </w:rPr>
              <w:t>JAAAMH</w:t>
            </w:r>
            <w:r w:rsidR="00803379" w:rsidRPr="002961EE">
              <w:rPr>
                <w:rFonts w:ascii="細明體" w:eastAsia="細明體" w:hAnsi="細明體" w:hint="eastAsia"/>
                <w:bCs/>
                <w:sz w:val="20"/>
                <w:szCs w:val="20"/>
              </w:rPr>
              <w:t>50</w:t>
            </w:r>
            <w:r w:rsidRPr="002961EE">
              <w:rPr>
                <w:rFonts w:ascii="細明體" w:eastAsia="細明體" w:hAnsi="細明體" w:hint="eastAsia"/>
                <w:bCs/>
                <w:sz w:val="20"/>
                <w:szCs w:val="20"/>
              </w:rPr>
              <w:t>1</w:t>
            </w:r>
          </w:p>
        </w:tc>
      </w:tr>
      <w:tr w:rsidR="00D526F8" w:rsidRPr="002961EE" w:rsidTr="002961EE">
        <w:tc>
          <w:tcPr>
            <w:tcW w:w="702" w:type="dxa"/>
          </w:tcPr>
          <w:p w:rsidR="00D526F8" w:rsidRPr="002961EE" w:rsidRDefault="00D526F8" w:rsidP="005E03C3">
            <w:pPr>
              <w:numPr>
                <w:ilvl w:val="0"/>
                <w:numId w:val="45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D526F8" w:rsidRPr="002961EE" w:rsidRDefault="00D526F8" w:rsidP="005E03C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961EE"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D526F8" w:rsidRPr="002961EE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2961EE"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D526F8" w:rsidRPr="002961EE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2961EE"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D526F8" w:rsidRPr="002961EE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D526F8" w:rsidRPr="002961EE" w:rsidRDefault="00803379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2961EE">
              <w:rPr>
                <w:rFonts w:ascii="細明體" w:eastAsia="細明體" w:hAnsi="細明體" w:hint="eastAsia"/>
                <w:bCs/>
                <w:sz w:val="20"/>
                <w:szCs w:val="20"/>
              </w:rPr>
              <w:t>AAH5_B</w:t>
            </w:r>
            <w:r w:rsidR="00174079" w:rsidRPr="002961EE">
              <w:rPr>
                <w:rFonts w:ascii="細明體" w:eastAsia="細明體" w:hAnsi="細明體" w:hint="eastAsia"/>
                <w:bCs/>
                <w:sz w:val="20"/>
                <w:szCs w:val="20"/>
              </w:rPr>
              <w:t>501</w:t>
            </w:r>
          </w:p>
        </w:tc>
      </w:tr>
      <w:tr w:rsidR="00D526F8" w:rsidRPr="002961EE" w:rsidTr="002961EE">
        <w:tc>
          <w:tcPr>
            <w:tcW w:w="702" w:type="dxa"/>
          </w:tcPr>
          <w:p w:rsidR="00D526F8" w:rsidRPr="002961EE" w:rsidRDefault="00D526F8" w:rsidP="005E03C3">
            <w:pPr>
              <w:numPr>
                <w:ilvl w:val="0"/>
                <w:numId w:val="45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D526F8" w:rsidRPr="002961EE" w:rsidRDefault="00D526F8" w:rsidP="005E03C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961EE"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D526F8" w:rsidRPr="002961EE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2961EE"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D526F8" w:rsidRPr="002961EE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2961EE"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D526F8" w:rsidRPr="002961EE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D526F8" w:rsidRPr="002961EE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2961EE"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DAY</w:t>
            </w:r>
          </w:p>
        </w:tc>
      </w:tr>
      <w:tr w:rsidR="00D526F8" w:rsidRPr="002961EE" w:rsidTr="002961EE">
        <w:tc>
          <w:tcPr>
            <w:tcW w:w="702" w:type="dxa"/>
          </w:tcPr>
          <w:p w:rsidR="00D526F8" w:rsidRPr="002961EE" w:rsidRDefault="00D526F8" w:rsidP="005E03C3">
            <w:pPr>
              <w:numPr>
                <w:ilvl w:val="0"/>
                <w:numId w:val="45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D526F8" w:rsidRPr="002961EE" w:rsidRDefault="00D526F8" w:rsidP="005E03C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961EE"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D526F8" w:rsidRPr="002961EE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2961EE"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D526F8" w:rsidRPr="002961EE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2961EE"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D526F8" w:rsidRPr="002961EE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D526F8" w:rsidRPr="002961EE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2961EE"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D526F8" w:rsidRPr="002961EE" w:rsidTr="002961EE">
        <w:tc>
          <w:tcPr>
            <w:tcW w:w="702" w:type="dxa"/>
          </w:tcPr>
          <w:p w:rsidR="00D526F8" w:rsidRPr="002961EE" w:rsidRDefault="00D526F8" w:rsidP="005E03C3">
            <w:pPr>
              <w:numPr>
                <w:ilvl w:val="0"/>
                <w:numId w:val="45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D526F8" w:rsidRPr="002961EE" w:rsidRDefault="00D526F8" w:rsidP="005E03C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961EE"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D526F8" w:rsidRPr="002961EE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2961EE"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D526F8" w:rsidRPr="002961EE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2961EE"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D526F8" w:rsidRPr="002961EE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D526F8" w:rsidRPr="002961EE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2961EE">
              <w:rPr>
                <w:rFonts w:ascii="細明體" w:eastAsia="細明體" w:hAnsi="細明體" w:hint="eastAsia"/>
                <w:bCs/>
                <w:sz w:val="20"/>
                <w:szCs w:val="20"/>
              </w:rPr>
              <w:t>H5</w:t>
            </w:r>
          </w:p>
        </w:tc>
      </w:tr>
      <w:tr w:rsidR="00D526F8" w:rsidRPr="002961EE" w:rsidTr="002961EE">
        <w:tc>
          <w:tcPr>
            <w:tcW w:w="702" w:type="dxa"/>
          </w:tcPr>
          <w:p w:rsidR="00D526F8" w:rsidRPr="002961EE" w:rsidRDefault="00D526F8" w:rsidP="005E03C3">
            <w:pPr>
              <w:numPr>
                <w:ilvl w:val="0"/>
                <w:numId w:val="45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D526F8" w:rsidRPr="002961EE" w:rsidRDefault="00D526F8" w:rsidP="005E03C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961EE"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D526F8" w:rsidRPr="002961EE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2961EE"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D526F8" w:rsidRPr="002961EE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2961EE"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D526F8" w:rsidRPr="002961EE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D526F8" w:rsidRPr="002961EE" w:rsidRDefault="0033491D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2961EE">
              <w:rPr>
                <w:rFonts w:ascii="細明體" w:eastAsia="細明體" w:hAnsi="細明體" w:hint="eastAsia"/>
                <w:bCs/>
                <w:sz w:val="20"/>
                <w:szCs w:val="20"/>
              </w:rPr>
              <w:t>月</w:t>
            </w:r>
          </w:p>
        </w:tc>
      </w:tr>
    </w:tbl>
    <w:p w:rsidR="00F66D5C" w:rsidRPr="002961EE" w:rsidRDefault="00F66D5C" w:rsidP="00F10D9A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E402BB" w:rsidRPr="002961EE" w:rsidRDefault="00E402BB" w:rsidP="002961EE">
      <w:pPr>
        <w:pStyle w:val="Tabletext"/>
        <w:keepLines w:val="0"/>
        <w:numPr>
          <w:ilvl w:val="0"/>
          <w:numId w:val="29"/>
        </w:numPr>
        <w:tabs>
          <w:tab w:val="clear" w:pos="425"/>
          <w:tab w:val="num" w:pos="185"/>
        </w:tabs>
        <w:spacing w:after="0" w:line="240" w:lineRule="auto"/>
        <w:ind w:leftChars="-100" w:left="185"/>
        <w:rPr>
          <w:rFonts w:ascii="新細明體" w:hAnsi="新細明體" w:hint="eastAsia"/>
          <w:kern w:val="2"/>
          <w:lang w:eastAsia="zh-TW"/>
        </w:rPr>
      </w:pPr>
      <w:r w:rsidRPr="002961EE">
        <w:rPr>
          <w:rFonts w:ascii="新細明體" w:hAnsi="新細明體" w:hint="eastAsia"/>
          <w:kern w:val="2"/>
          <w:lang w:eastAsia="zh-TW"/>
        </w:rPr>
        <w:t>程式內容：</w:t>
      </w:r>
    </w:p>
    <w:p w:rsidR="0017127E" w:rsidRPr="002961EE" w:rsidRDefault="0017127E" w:rsidP="002961EE">
      <w:pPr>
        <w:pStyle w:val="Tabletext"/>
        <w:keepLines w:val="0"/>
        <w:numPr>
          <w:ilvl w:val="0"/>
          <w:numId w:val="41"/>
        </w:numPr>
        <w:tabs>
          <w:tab w:val="clear" w:pos="850"/>
          <w:tab w:val="num" w:pos="610"/>
        </w:tabs>
        <w:spacing w:after="0" w:line="240" w:lineRule="auto"/>
        <w:ind w:leftChars="77" w:left="610"/>
        <w:rPr>
          <w:rFonts w:ascii="新細明體" w:hAnsi="新細明體" w:hint="eastAsia"/>
          <w:kern w:val="2"/>
          <w:lang w:eastAsia="zh-TW"/>
        </w:rPr>
      </w:pPr>
      <w:r w:rsidRPr="002961EE">
        <w:rPr>
          <w:rFonts w:ascii="新細明體" w:hAnsi="新細明體" w:hint="eastAsia"/>
          <w:kern w:val="2"/>
          <w:lang w:eastAsia="zh-TW"/>
        </w:rPr>
        <w:t>檢核傳入參數</w:t>
      </w:r>
    </w:p>
    <w:tbl>
      <w:tblPr>
        <w:tblW w:w="0" w:type="auto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2410"/>
        <w:gridCol w:w="5226"/>
        <w:tblGridChange w:id="13">
          <w:tblGrid>
            <w:gridCol w:w="2050"/>
            <w:gridCol w:w="2410"/>
            <w:gridCol w:w="5226"/>
          </w:tblGrid>
        </w:tblGridChange>
      </w:tblGrid>
      <w:tr w:rsidR="00102012" w:rsidRPr="002961EE" w:rsidTr="005D21F6">
        <w:tc>
          <w:tcPr>
            <w:tcW w:w="2050" w:type="dxa"/>
            <w:shd w:val="clear" w:color="auto" w:fill="auto"/>
          </w:tcPr>
          <w:p w:rsidR="0017127E" w:rsidRPr="00A4063C" w:rsidRDefault="0017127E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highlight w:val="yellow"/>
                <w:lang w:eastAsia="zh-TW"/>
              </w:rPr>
            </w:pPr>
            <w:r w:rsidRPr="00F10D9A">
              <w:rPr>
                <w:rFonts w:ascii="新細明體" w:hAnsi="新細明體" w:hint="eastAsia"/>
                <w:kern w:val="2"/>
                <w:highlight w:val="yellow"/>
                <w:lang w:eastAsia="zh-TW"/>
              </w:rPr>
              <w:t>參數</w:t>
            </w:r>
          </w:p>
        </w:tc>
        <w:tc>
          <w:tcPr>
            <w:tcW w:w="2410" w:type="dxa"/>
            <w:shd w:val="clear" w:color="auto" w:fill="auto"/>
          </w:tcPr>
          <w:p w:rsidR="0017127E" w:rsidRPr="002961EE" w:rsidRDefault="0017127E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highlight w:val="yellow"/>
                <w:lang w:eastAsia="zh-TW"/>
              </w:rPr>
            </w:pPr>
            <w:r w:rsidRPr="001919A2">
              <w:rPr>
                <w:rFonts w:ascii="新細明體" w:hAnsi="新細明體" w:hint="eastAsia"/>
                <w:kern w:val="2"/>
                <w:highlight w:val="yellow"/>
                <w:lang w:eastAsia="zh-TW"/>
              </w:rPr>
              <w:t>代號</w:t>
            </w:r>
          </w:p>
        </w:tc>
        <w:tc>
          <w:tcPr>
            <w:tcW w:w="5226" w:type="dxa"/>
            <w:shd w:val="clear" w:color="auto" w:fill="auto"/>
          </w:tcPr>
          <w:p w:rsidR="0017127E" w:rsidRPr="002961EE" w:rsidRDefault="0017127E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highlight w:val="yellow"/>
                <w:lang w:eastAsia="zh-TW"/>
              </w:rPr>
            </w:pPr>
            <w:r w:rsidRPr="002961EE">
              <w:rPr>
                <w:rFonts w:ascii="新細明體" w:hAnsi="新細明體" w:hint="eastAsia"/>
                <w:kern w:val="2"/>
                <w:highlight w:val="yellow"/>
                <w:lang w:eastAsia="zh-TW"/>
              </w:rPr>
              <w:t>說明</w:t>
            </w:r>
          </w:p>
        </w:tc>
      </w:tr>
      <w:tr w:rsidR="00102012" w:rsidRPr="002961EE" w:rsidTr="005D21F6">
        <w:tc>
          <w:tcPr>
            <w:tcW w:w="2050" w:type="dxa"/>
            <w:shd w:val="clear" w:color="auto" w:fill="auto"/>
          </w:tcPr>
          <w:p w:rsidR="0017127E" w:rsidRPr="002961EE" w:rsidRDefault="0017127E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961EE">
              <w:rPr>
                <w:rFonts w:ascii="新細明體" w:hAnsi="新細明體" w:hint="eastAsia"/>
                <w:kern w:val="2"/>
                <w:lang w:eastAsia="zh-TW"/>
              </w:rPr>
              <w:t>步驟</w:t>
            </w:r>
          </w:p>
        </w:tc>
        <w:tc>
          <w:tcPr>
            <w:tcW w:w="2410" w:type="dxa"/>
            <w:shd w:val="clear" w:color="auto" w:fill="auto"/>
          </w:tcPr>
          <w:p w:rsidR="0017127E" w:rsidRPr="002961EE" w:rsidRDefault="0017127E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961EE">
              <w:rPr>
                <w:rFonts w:ascii="新細明體" w:hAnsi="新細明體" w:hint="eastAsia"/>
                <w:kern w:val="2"/>
                <w:lang w:eastAsia="zh-TW"/>
              </w:rPr>
              <w:t>$STEP</w:t>
            </w:r>
          </w:p>
        </w:tc>
        <w:tc>
          <w:tcPr>
            <w:tcW w:w="5226" w:type="dxa"/>
            <w:shd w:val="clear" w:color="auto" w:fill="auto"/>
          </w:tcPr>
          <w:p w:rsidR="0017127E" w:rsidRPr="002961EE" w:rsidRDefault="0017127E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961EE">
              <w:rPr>
                <w:rFonts w:ascii="新細明體" w:hAnsi="新細明體" w:hint="eastAsia"/>
                <w:kern w:val="2"/>
                <w:lang w:eastAsia="zh-TW"/>
              </w:rPr>
              <w:t>若為NULL，則，處理前一個月的資料，依順序逐步執行</w:t>
            </w:r>
          </w:p>
        </w:tc>
      </w:tr>
      <w:tr w:rsidR="00102012" w:rsidRPr="002961EE" w:rsidTr="005D21F6">
        <w:tc>
          <w:tcPr>
            <w:tcW w:w="2050" w:type="dxa"/>
            <w:shd w:val="clear" w:color="auto" w:fill="auto"/>
          </w:tcPr>
          <w:p w:rsidR="0017127E" w:rsidRPr="002961EE" w:rsidRDefault="00403479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961EE">
              <w:rPr>
                <w:rFonts w:ascii="新細明體" w:hAnsi="新細明體" w:hint="eastAsia"/>
                <w:kern w:val="2"/>
                <w:lang w:eastAsia="zh-TW"/>
              </w:rPr>
              <w:t>待</w:t>
            </w:r>
            <w:r w:rsidR="0017127E" w:rsidRPr="002961EE">
              <w:rPr>
                <w:rFonts w:ascii="新細明體" w:hAnsi="新細明體" w:hint="eastAsia"/>
                <w:kern w:val="2"/>
                <w:lang w:eastAsia="zh-TW"/>
              </w:rPr>
              <w:t>統計年月</w:t>
            </w:r>
          </w:p>
        </w:tc>
        <w:tc>
          <w:tcPr>
            <w:tcW w:w="2410" w:type="dxa"/>
            <w:shd w:val="clear" w:color="auto" w:fill="auto"/>
          </w:tcPr>
          <w:p w:rsidR="0017127E" w:rsidRPr="002961EE" w:rsidRDefault="0017127E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961EE">
              <w:rPr>
                <w:rFonts w:ascii="新細明體" w:hAnsi="新細明體" w:hint="eastAsia"/>
                <w:kern w:val="2"/>
                <w:lang w:eastAsia="zh-TW"/>
              </w:rPr>
              <w:t>$DATA_YYMM</w:t>
            </w:r>
          </w:p>
        </w:tc>
        <w:tc>
          <w:tcPr>
            <w:tcW w:w="5226" w:type="dxa"/>
            <w:shd w:val="clear" w:color="auto" w:fill="auto"/>
          </w:tcPr>
          <w:p w:rsidR="0017127E" w:rsidRPr="002961EE" w:rsidRDefault="00403479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961EE">
              <w:rPr>
                <w:rFonts w:ascii="新細明體" w:hAnsi="新細明體" w:hint="eastAsia"/>
                <w:kern w:val="2"/>
                <w:lang w:eastAsia="zh-TW"/>
              </w:rPr>
              <w:t>若為NULL，則處理前一個月的資料</w:t>
            </w:r>
          </w:p>
          <w:p w:rsidR="00102012" w:rsidRPr="002961EE" w:rsidRDefault="00102012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961EE">
              <w:rPr>
                <w:rFonts w:ascii="新細明體" w:hAnsi="新細明體" w:hint="eastAsia"/>
                <w:kern w:val="2"/>
                <w:lang w:eastAsia="zh-TW"/>
              </w:rPr>
              <w:t>SET $DATA_YYMM=前一個月的西元年月</w:t>
            </w:r>
          </w:p>
        </w:tc>
      </w:tr>
    </w:tbl>
    <w:p w:rsidR="0017127E" w:rsidRPr="00F10D9A" w:rsidRDefault="0017127E" w:rsidP="002961EE">
      <w:pPr>
        <w:pStyle w:val="Tabletext"/>
        <w:keepLines w:val="0"/>
        <w:spacing w:after="0" w:line="240" w:lineRule="auto"/>
        <w:ind w:left="610"/>
        <w:rPr>
          <w:rFonts w:ascii="新細明體" w:hAnsi="新細明體" w:hint="eastAsia"/>
          <w:kern w:val="2"/>
          <w:lang w:eastAsia="zh-TW"/>
        </w:rPr>
      </w:pPr>
    </w:p>
    <w:p w:rsidR="00403479" w:rsidRPr="001919A2" w:rsidRDefault="00403479" w:rsidP="00F10D9A">
      <w:pPr>
        <w:pStyle w:val="Tabletext"/>
        <w:keepLines w:val="0"/>
        <w:numPr>
          <w:ilvl w:val="0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A4063C">
        <w:rPr>
          <w:rFonts w:ascii="新細明體" w:hAnsi="新細明體" w:hint="eastAsia"/>
          <w:kern w:val="2"/>
          <w:lang w:eastAsia="zh-TW"/>
        </w:rPr>
        <w:t>依據傳入參數進行各自的處理</w:t>
      </w:r>
    </w:p>
    <w:tbl>
      <w:tblPr>
        <w:tblW w:w="0" w:type="auto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2835"/>
        <w:gridCol w:w="5935"/>
        <w:tblGridChange w:id="14">
          <w:tblGrid>
            <w:gridCol w:w="916"/>
            <w:gridCol w:w="2835"/>
            <w:gridCol w:w="5935"/>
          </w:tblGrid>
        </w:tblGridChange>
      </w:tblGrid>
      <w:tr w:rsidR="00102012" w:rsidRPr="002961EE" w:rsidTr="005D21F6">
        <w:tc>
          <w:tcPr>
            <w:tcW w:w="916" w:type="dxa"/>
            <w:shd w:val="clear" w:color="auto" w:fill="auto"/>
          </w:tcPr>
          <w:p w:rsidR="00403479" w:rsidRPr="00A4063C" w:rsidRDefault="00403479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highlight w:val="yellow"/>
                <w:lang w:eastAsia="zh-TW"/>
              </w:rPr>
            </w:pPr>
            <w:r w:rsidRPr="00F10D9A">
              <w:rPr>
                <w:rFonts w:ascii="新細明體" w:hAnsi="新細明體" w:hint="eastAsia"/>
                <w:kern w:val="2"/>
                <w:highlight w:val="yellow"/>
                <w:lang w:eastAsia="zh-TW"/>
              </w:rPr>
              <w:t>$STEP</w:t>
            </w:r>
          </w:p>
        </w:tc>
        <w:tc>
          <w:tcPr>
            <w:tcW w:w="2835" w:type="dxa"/>
            <w:shd w:val="clear" w:color="auto" w:fill="auto"/>
          </w:tcPr>
          <w:p w:rsidR="00403479" w:rsidRPr="002961EE" w:rsidRDefault="00403479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highlight w:val="yellow"/>
                <w:lang w:eastAsia="zh-TW"/>
              </w:rPr>
            </w:pPr>
            <w:r w:rsidRPr="001919A2">
              <w:rPr>
                <w:rFonts w:ascii="新細明體" w:hAnsi="新細明體" w:hint="eastAsia"/>
                <w:kern w:val="2"/>
                <w:highlight w:val="yellow"/>
                <w:lang w:eastAsia="zh-TW"/>
              </w:rPr>
              <w:t>步驟</w:t>
            </w:r>
          </w:p>
        </w:tc>
        <w:tc>
          <w:tcPr>
            <w:tcW w:w="5935" w:type="dxa"/>
            <w:shd w:val="clear" w:color="auto" w:fill="auto"/>
          </w:tcPr>
          <w:p w:rsidR="00403479" w:rsidRPr="002961EE" w:rsidRDefault="00403479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highlight w:val="yellow"/>
                <w:lang w:eastAsia="zh-TW"/>
              </w:rPr>
            </w:pPr>
            <w:r w:rsidRPr="002961EE">
              <w:rPr>
                <w:rFonts w:ascii="新細明體" w:hAnsi="新細明體" w:hint="eastAsia"/>
                <w:kern w:val="2"/>
                <w:highlight w:val="yellow"/>
                <w:lang w:eastAsia="zh-TW"/>
              </w:rPr>
              <w:t>說明</w:t>
            </w:r>
          </w:p>
        </w:tc>
      </w:tr>
      <w:tr w:rsidR="00102012" w:rsidRPr="002961EE" w:rsidTr="005D21F6">
        <w:tc>
          <w:tcPr>
            <w:tcW w:w="916" w:type="dxa"/>
            <w:shd w:val="clear" w:color="auto" w:fill="auto"/>
          </w:tcPr>
          <w:p w:rsidR="00403479" w:rsidRPr="002961EE" w:rsidRDefault="00403479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961EE">
              <w:rPr>
                <w:rFonts w:ascii="新細明體" w:hAnsi="新細明體" w:hint="eastAsia"/>
                <w:kern w:val="2"/>
                <w:lang w:eastAsia="zh-TW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403479" w:rsidRPr="002961EE" w:rsidRDefault="00403479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961EE">
              <w:rPr>
                <w:rFonts w:ascii="新細明體" w:hAnsi="新細明體" w:hint="eastAsia"/>
                <w:kern w:val="2"/>
                <w:lang w:eastAsia="zh-TW"/>
              </w:rPr>
              <w:t>清檔</w:t>
            </w:r>
          </w:p>
        </w:tc>
        <w:tc>
          <w:tcPr>
            <w:tcW w:w="5935" w:type="dxa"/>
            <w:shd w:val="clear" w:color="auto" w:fill="auto"/>
          </w:tcPr>
          <w:p w:rsidR="00403479" w:rsidRPr="002961EE" w:rsidRDefault="00102012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961EE">
              <w:rPr>
                <w:rFonts w:ascii="新細明體" w:hAnsi="新細明體" w:hint="eastAsia"/>
                <w:kern w:val="2"/>
                <w:lang w:eastAsia="zh-TW"/>
              </w:rPr>
              <w:t>刪除超過2年的統計資料(DTAAH521)</w:t>
            </w:r>
          </w:p>
        </w:tc>
      </w:tr>
      <w:tr w:rsidR="00102012" w:rsidRPr="002961EE" w:rsidTr="005D21F6">
        <w:tc>
          <w:tcPr>
            <w:tcW w:w="916" w:type="dxa"/>
            <w:shd w:val="clear" w:color="auto" w:fill="auto"/>
          </w:tcPr>
          <w:p w:rsidR="00403479" w:rsidRPr="002961EE" w:rsidRDefault="00403479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961EE">
              <w:rPr>
                <w:rFonts w:ascii="新細明體" w:hAnsi="新細明體" w:hint="eastAsia"/>
                <w:kern w:val="2"/>
                <w:lang w:eastAsia="zh-TW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403479" w:rsidRPr="002961EE" w:rsidRDefault="00403479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961EE">
              <w:rPr>
                <w:rFonts w:ascii="新細明體" w:hAnsi="新細明體" w:hint="eastAsia"/>
                <w:kern w:val="2"/>
                <w:lang w:eastAsia="zh-TW"/>
              </w:rPr>
              <w:t>寫入統計明細</w:t>
            </w:r>
          </w:p>
        </w:tc>
        <w:tc>
          <w:tcPr>
            <w:tcW w:w="5935" w:type="dxa"/>
            <w:shd w:val="clear" w:color="auto" w:fill="auto"/>
          </w:tcPr>
          <w:p w:rsidR="00A4063C" w:rsidRDefault="00A4063C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>
              <w:rPr>
                <w:rFonts w:ascii="新細明體" w:hAnsi="新細明體" w:hint="eastAsia"/>
                <w:kern w:val="2"/>
                <w:lang w:eastAsia="zh-TW"/>
              </w:rPr>
              <w:t>若已有統計資料則</w:t>
            </w:r>
            <w:r w:rsidRPr="00C84D9B">
              <w:rPr>
                <w:rFonts w:ascii="新細明體" w:hAnsi="新細明體" w:hint="eastAsia"/>
                <w:kern w:val="2"/>
                <w:lang w:eastAsia="zh-TW"/>
              </w:rPr>
              <w:t>清除上次的統計結果DTAAH52</w:t>
            </w:r>
            <w:r>
              <w:rPr>
                <w:rFonts w:ascii="新細明體" w:hAnsi="新細明體" w:hint="eastAsia"/>
                <w:kern w:val="2"/>
                <w:lang w:eastAsia="zh-TW"/>
              </w:rPr>
              <w:t>1</w:t>
            </w:r>
          </w:p>
          <w:p w:rsidR="00403479" w:rsidRPr="002961EE" w:rsidRDefault="00403479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1919A2">
              <w:rPr>
                <w:rFonts w:ascii="新細明體" w:hAnsi="新細明體" w:hint="eastAsia"/>
                <w:kern w:val="2"/>
                <w:lang w:eastAsia="zh-TW"/>
              </w:rPr>
              <w:t>取得統計月份的受理及結案資料</w:t>
            </w:r>
          </w:p>
          <w:p w:rsidR="00403479" w:rsidRPr="002961EE" w:rsidRDefault="00403479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961EE">
              <w:rPr>
                <w:rFonts w:ascii="新細明體" w:hAnsi="新細明體" w:hint="eastAsia"/>
                <w:kern w:val="2"/>
                <w:lang w:eastAsia="zh-TW"/>
              </w:rPr>
              <w:t>逐筆寫入統計明細檔DTAAH521</w:t>
            </w:r>
          </w:p>
        </w:tc>
      </w:tr>
      <w:tr w:rsidR="00403479" w:rsidRPr="002961EE" w:rsidTr="005D21F6">
        <w:tc>
          <w:tcPr>
            <w:tcW w:w="916" w:type="dxa"/>
            <w:shd w:val="clear" w:color="auto" w:fill="auto"/>
          </w:tcPr>
          <w:p w:rsidR="00403479" w:rsidRPr="002961EE" w:rsidRDefault="00403479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961EE">
              <w:rPr>
                <w:rFonts w:ascii="新細明體" w:hAnsi="新細明體" w:hint="eastAsia"/>
                <w:kern w:val="2"/>
                <w:lang w:eastAsia="zh-TW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:rsidR="00403479" w:rsidRPr="002961EE" w:rsidRDefault="00403479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961EE">
              <w:rPr>
                <w:rFonts w:ascii="新細明體" w:hAnsi="新細明體" w:hint="eastAsia"/>
                <w:kern w:val="2"/>
                <w:lang w:eastAsia="zh-TW"/>
              </w:rPr>
              <w:t>明細加工</w:t>
            </w:r>
          </w:p>
        </w:tc>
        <w:tc>
          <w:tcPr>
            <w:tcW w:w="5935" w:type="dxa"/>
            <w:shd w:val="clear" w:color="auto" w:fill="auto"/>
          </w:tcPr>
          <w:p w:rsidR="00403479" w:rsidRPr="002961EE" w:rsidRDefault="00403479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961EE">
              <w:rPr>
                <w:rFonts w:ascii="新細明體" w:hAnsi="新細明體" w:hint="eastAsia"/>
                <w:kern w:val="2"/>
                <w:lang w:eastAsia="zh-TW"/>
              </w:rPr>
              <w:t>針對統計明細中的結案件</w:t>
            </w:r>
          </w:p>
          <w:p w:rsidR="00403479" w:rsidRPr="002961EE" w:rsidRDefault="00403479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961EE">
              <w:rPr>
                <w:rFonts w:ascii="新細明體" w:hAnsi="新細明體" w:hint="eastAsia"/>
                <w:kern w:val="2"/>
                <w:lang w:eastAsia="zh-TW"/>
              </w:rPr>
              <w:t>逐筆判斷是否為clean件(即免補全、免交查的案件)</w:t>
            </w:r>
          </w:p>
          <w:p w:rsidR="00403479" w:rsidRPr="002961EE" w:rsidRDefault="00403479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1919A2">
              <w:rPr>
                <w:rFonts w:ascii="新細明體" w:hAnsi="新細明體" w:hint="eastAsia"/>
                <w:kern w:val="2"/>
                <w:lang w:eastAsia="zh-TW"/>
              </w:rPr>
              <w:t>若為</w:t>
            </w:r>
            <w:r w:rsidRPr="002961EE">
              <w:rPr>
                <w:rFonts w:ascii="新細明體" w:hAnsi="新細明體" w:hint="eastAsia"/>
                <w:kern w:val="2"/>
                <w:lang w:eastAsia="zh-TW"/>
              </w:rPr>
              <w:t>clean件，則更新DTAAH521.IS_CLEAN=</w:t>
            </w:r>
            <w:r w:rsidRPr="002961EE">
              <w:rPr>
                <w:rFonts w:ascii="新細明體" w:hAnsi="新細明體"/>
                <w:kern w:val="2"/>
                <w:lang w:eastAsia="zh-TW"/>
              </w:rPr>
              <w:t>”</w:t>
            </w:r>
            <w:r w:rsidRPr="002961EE">
              <w:rPr>
                <w:rFonts w:ascii="新細明體" w:hAnsi="新細明體" w:hint="eastAsia"/>
                <w:kern w:val="2"/>
                <w:lang w:eastAsia="zh-TW"/>
              </w:rPr>
              <w:t>Y</w:t>
            </w:r>
            <w:r w:rsidRPr="002961EE">
              <w:rPr>
                <w:rFonts w:ascii="新細明體" w:hAnsi="新細明體"/>
                <w:kern w:val="2"/>
                <w:lang w:eastAsia="zh-TW"/>
              </w:rPr>
              <w:t>”</w:t>
            </w:r>
          </w:p>
        </w:tc>
      </w:tr>
      <w:tr w:rsidR="00403479" w:rsidRPr="002961EE" w:rsidTr="005D21F6">
        <w:tc>
          <w:tcPr>
            <w:tcW w:w="916" w:type="dxa"/>
            <w:shd w:val="clear" w:color="auto" w:fill="auto"/>
          </w:tcPr>
          <w:p w:rsidR="00403479" w:rsidRPr="00F10D9A" w:rsidRDefault="00403479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F10D9A">
              <w:rPr>
                <w:rFonts w:ascii="新細明體" w:hAnsi="新細明體" w:hint="eastAsia"/>
                <w:kern w:val="2"/>
                <w:lang w:eastAsia="zh-TW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:rsidR="00403479" w:rsidRPr="001919A2" w:rsidRDefault="00403479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A4063C">
              <w:rPr>
                <w:rFonts w:ascii="新細明體" w:hAnsi="新細明體" w:hint="eastAsia"/>
                <w:kern w:val="2"/>
                <w:lang w:eastAsia="zh-TW"/>
              </w:rPr>
              <w:t>進行統計處理</w:t>
            </w:r>
          </w:p>
        </w:tc>
        <w:tc>
          <w:tcPr>
            <w:tcW w:w="5935" w:type="dxa"/>
            <w:shd w:val="clear" w:color="auto" w:fill="auto"/>
          </w:tcPr>
          <w:p w:rsidR="00403479" w:rsidRPr="002961EE" w:rsidRDefault="00A4063C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>
              <w:rPr>
                <w:rFonts w:ascii="新細明體" w:hAnsi="新細明體" w:hint="eastAsia"/>
                <w:kern w:val="2"/>
                <w:lang w:eastAsia="zh-TW"/>
              </w:rPr>
              <w:t>若已有統計資料則</w:t>
            </w:r>
            <w:r w:rsidR="00403479" w:rsidRPr="001919A2">
              <w:rPr>
                <w:rFonts w:ascii="新細明體" w:hAnsi="新細明體" w:hint="eastAsia"/>
                <w:kern w:val="2"/>
                <w:lang w:eastAsia="zh-TW"/>
              </w:rPr>
              <w:t>清除上次的統計結果</w:t>
            </w:r>
            <w:r w:rsidR="00403479" w:rsidRPr="002961EE">
              <w:rPr>
                <w:rFonts w:ascii="新細明體" w:hAnsi="新細明體" w:hint="eastAsia"/>
                <w:kern w:val="2"/>
                <w:lang w:eastAsia="zh-TW"/>
              </w:rPr>
              <w:t>DTAAH522,DTAAH523</w:t>
            </w:r>
          </w:p>
          <w:p w:rsidR="00403479" w:rsidRPr="002961EE" w:rsidRDefault="00403479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961EE">
              <w:rPr>
                <w:rFonts w:ascii="新細明體" w:hAnsi="新細明體" w:hint="eastAsia"/>
                <w:kern w:val="2"/>
                <w:lang w:eastAsia="zh-TW"/>
              </w:rPr>
              <w:t>統計by單位 DTAAH523</w:t>
            </w:r>
          </w:p>
          <w:p w:rsidR="00403479" w:rsidRPr="002961EE" w:rsidRDefault="00403479" w:rsidP="005D21F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961EE">
              <w:rPr>
                <w:rFonts w:ascii="新細明體" w:hAnsi="新細明體" w:hint="eastAsia"/>
                <w:kern w:val="2"/>
                <w:lang w:eastAsia="zh-TW"/>
              </w:rPr>
              <w:t>統計by人 DTAAH522</w:t>
            </w:r>
          </w:p>
        </w:tc>
      </w:tr>
    </w:tbl>
    <w:p w:rsidR="00E402BB" w:rsidRPr="00A4063C" w:rsidRDefault="00E402BB" w:rsidP="002961EE">
      <w:pPr>
        <w:pStyle w:val="Tabletext"/>
        <w:keepLines w:val="0"/>
        <w:numPr>
          <w:ilvl w:val="0"/>
          <w:numId w:val="48"/>
        </w:numPr>
        <w:spacing w:after="0" w:line="240" w:lineRule="auto"/>
        <w:ind w:leftChars="77" w:left="610"/>
        <w:rPr>
          <w:rFonts w:ascii="新細明體" w:hAnsi="新細明體" w:hint="eastAsia"/>
          <w:kern w:val="2"/>
          <w:lang w:eastAsia="zh-TW"/>
        </w:rPr>
      </w:pPr>
      <w:r w:rsidRPr="00F10D9A">
        <w:rPr>
          <w:rFonts w:ascii="新細明體" w:hAnsi="新細明體" w:hint="eastAsia"/>
          <w:kern w:val="2"/>
          <w:lang w:eastAsia="zh-TW"/>
        </w:rPr>
        <w:t>起始：</w:t>
      </w:r>
    </w:p>
    <w:p w:rsidR="00FA6DCC" w:rsidRPr="002961EE" w:rsidRDefault="00FA6DCC" w:rsidP="002961EE">
      <w:pPr>
        <w:pStyle w:val="Tabletext"/>
        <w:keepLines w:val="0"/>
        <w:numPr>
          <w:ilvl w:val="1"/>
          <w:numId w:val="48"/>
        </w:numPr>
        <w:spacing w:after="0" w:line="240" w:lineRule="auto"/>
        <w:ind w:leftChars="254" w:left="1177"/>
        <w:rPr>
          <w:rFonts w:ascii="新細明體" w:hAnsi="新細明體" w:hint="eastAsia"/>
          <w:lang w:eastAsia="zh-TW"/>
        </w:rPr>
      </w:pPr>
      <w:r w:rsidRPr="001919A2">
        <w:rPr>
          <w:rFonts w:ascii="新細明體" w:hAnsi="新細明體" w:hint="eastAsia"/>
          <w:lang w:eastAsia="zh-TW"/>
        </w:rPr>
        <w:t>下列參數歸零：</w:t>
      </w:r>
      <w:r w:rsidR="00E9304C" w:rsidRPr="002961EE">
        <w:rPr>
          <w:rFonts w:ascii="新細明體" w:hAnsi="新細明體" w:hint="eastAsia"/>
          <w:kern w:val="2"/>
          <w:lang w:eastAsia="zh-TW"/>
        </w:rPr>
        <w:t xml:space="preserve"> </w:t>
      </w:r>
    </w:p>
    <w:p w:rsidR="00FA6DCC" w:rsidRPr="002961EE" w:rsidRDefault="00E9304C" w:rsidP="002961EE">
      <w:pPr>
        <w:pStyle w:val="Tabletext"/>
        <w:keepLines w:val="0"/>
        <w:numPr>
          <w:ilvl w:val="2"/>
          <w:numId w:val="48"/>
        </w:numPr>
        <w:spacing w:after="0" w:line="240" w:lineRule="auto"/>
        <w:ind w:leftChars="432" w:left="1604"/>
        <w:rPr>
          <w:rFonts w:ascii="新細明體" w:hAnsi="新細明體" w:hint="eastAsia"/>
          <w:lang w:eastAsia="zh-TW"/>
        </w:rPr>
      </w:pPr>
      <w:r w:rsidRPr="002961EE">
        <w:rPr>
          <w:rFonts w:ascii="新細明體" w:hAnsi="新細明體" w:hint="eastAsia"/>
          <w:kern w:val="2"/>
          <w:lang w:eastAsia="zh-TW"/>
        </w:rPr>
        <w:t>INPUT_CNT</w:t>
      </w:r>
      <w:r w:rsidR="00FA6DCC" w:rsidRPr="002961EE">
        <w:rPr>
          <w:rFonts w:ascii="新細明體" w:hAnsi="新細明體" w:hint="eastAsia"/>
          <w:lang w:eastAsia="zh-TW"/>
        </w:rPr>
        <w:t>輸入件數、</w:t>
      </w:r>
      <w:r w:rsidRPr="002961EE">
        <w:rPr>
          <w:rFonts w:ascii="新細明體" w:hAnsi="新細明體" w:hint="eastAsia"/>
          <w:kern w:val="2"/>
          <w:lang w:eastAsia="zh-TW"/>
        </w:rPr>
        <w:t>OUTPUT_CNT</w:t>
      </w:r>
      <w:r w:rsidR="00FA6DCC" w:rsidRPr="002961EE">
        <w:rPr>
          <w:rFonts w:ascii="新細明體" w:hAnsi="新細明體" w:hint="eastAsia"/>
          <w:lang w:eastAsia="zh-TW"/>
        </w:rPr>
        <w:t>輸出件數、</w:t>
      </w:r>
      <w:r w:rsidRPr="002961EE">
        <w:rPr>
          <w:rFonts w:ascii="新細明體" w:hAnsi="新細明體" w:hint="eastAsia"/>
          <w:kern w:val="2"/>
          <w:lang w:eastAsia="zh-TW"/>
        </w:rPr>
        <w:t>ERROR_CNT</w:t>
      </w:r>
      <w:r w:rsidR="00FA6DCC" w:rsidRPr="002961EE">
        <w:rPr>
          <w:rFonts w:ascii="新細明體" w:hAnsi="新細明體" w:hint="eastAsia"/>
          <w:lang w:eastAsia="zh-TW"/>
        </w:rPr>
        <w:t>錯誤件數</w:t>
      </w:r>
    </w:p>
    <w:p w:rsidR="0033491D" w:rsidRPr="002961EE" w:rsidRDefault="0033491D" w:rsidP="002961EE">
      <w:pPr>
        <w:pStyle w:val="Tabletext"/>
        <w:keepLines w:val="0"/>
        <w:numPr>
          <w:ilvl w:val="0"/>
          <w:numId w:val="48"/>
        </w:numPr>
        <w:spacing w:after="0" w:line="240" w:lineRule="auto"/>
        <w:ind w:leftChars="77" w:left="610"/>
        <w:rPr>
          <w:rFonts w:ascii="新細明體" w:hAnsi="新細明體" w:hint="eastAsia"/>
          <w:kern w:val="2"/>
          <w:lang w:eastAsia="zh-TW"/>
        </w:rPr>
      </w:pPr>
      <w:r w:rsidRPr="002961EE">
        <w:rPr>
          <w:rFonts w:ascii="新細明體" w:hAnsi="新細明體" w:hint="eastAsia"/>
          <w:kern w:val="2"/>
          <w:lang w:eastAsia="zh-TW"/>
        </w:rPr>
        <w:t>設定參數</w:t>
      </w:r>
    </w:p>
    <w:p w:rsidR="000540D9" w:rsidRPr="002961EE" w:rsidRDefault="00102012" w:rsidP="002961EE">
      <w:pPr>
        <w:pStyle w:val="Tabletext"/>
        <w:keepLines w:val="0"/>
        <w:numPr>
          <w:ilvl w:val="1"/>
          <w:numId w:val="48"/>
        </w:numPr>
        <w:spacing w:after="0" w:line="240" w:lineRule="auto"/>
        <w:ind w:leftChars="254" w:left="1177"/>
        <w:rPr>
          <w:rFonts w:ascii="新細明體" w:hAnsi="新細明體" w:hint="eastAsia"/>
          <w:kern w:val="2"/>
          <w:lang w:eastAsia="zh-TW"/>
        </w:rPr>
      </w:pPr>
      <w:r w:rsidRPr="002961EE">
        <w:rPr>
          <w:rFonts w:ascii="新細明體" w:hAnsi="新細明體" w:hint="eastAsia"/>
          <w:kern w:val="2"/>
          <w:lang w:eastAsia="zh-TW"/>
        </w:rPr>
        <w:t>$DATA_YYMM</w:t>
      </w:r>
      <w:r w:rsidR="000540D9" w:rsidRPr="002961EE">
        <w:rPr>
          <w:rFonts w:ascii="新細明體" w:hAnsi="新細明體" w:hint="eastAsia"/>
          <w:kern w:val="2"/>
          <w:lang w:eastAsia="zh-TW"/>
        </w:rPr>
        <w:t>。</w:t>
      </w:r>
    </w:p>
    <w:p w:rsidR="00102012" w:rsidRPr="00A4063C" w:rsidRDefault="00C877DE" w:rsidP="002961EE">
      <w:pPr>
        <w:pStyle w:val="Tabletext"/>
        <w:keepLines w:val="0"/>
        <w:numPr>
          <w:ilvl w:val="0"/>
          <w:numId w:val="4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步驟１：</w:t>
      </w:r>
      <w:r w:rsidR="00102012" w:rsidRPr="00F10D9A">
        <w:rPr>
          <w:rFonts w:ascii="新細明體" w:hAnsi="新細明體" w:hint="eastAsia"/>
          <w:kern w:val="2"/>
          <w:lang w:eastAsia="zh-TW"/>
        </w:rPr>
        <w:t>清檔</w:t>
      </w:r>
    </w:p>
    <w:p w:rsidR="0033491D" w:rsidRDefault="0033491D" w:rsidP="002961EE">
      <w:pPr>
        <w:pStyle w:val="Tabletext"/>
        <w:keepLines w:val="0"/>
        <w:numPr>
          <w:ilvl w:val="1"/>
          <w:numId w:val="4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1919A2">
        <w:rPr>
          <w:rFonts w:ascii="新細明體" w:hAnsi="新細明體" w:hint="eastAsia"/>
          <w:kern w:val="2"/>
          <w:lang w:eastAsia="zh-TW"/>
        </w:rPr>
        <w:t>刪除超過</w:t>
      </w:r>
      <w:r w:rsidRPr="002961EE">
        <w:rPr>
          <w:rFonts w:ascii="新細明體" w:hAnsi="新細明體" w:hint="eastAsia"/>
          <w:kern w:val="2"/>
          <w:lang w:eastAsia="zh-TW"/>
        </w:rPr>
        <w:t>2年的統計資料(DTAAH521)</w:t>
      </w:r>
    </w:p>
    <w:p w:rsidR="0090716B" w:rsidRPr="00F10D9A" w:rsidRDefault="0090716B" w:rsidP="002961EE">
      <w:pPr>
        <w:pStyle w:val="Tabletext"/>
        <w:keepLines w:val="0"/>
        <w:numPr>
          <w:ilvl w:val="1"/>
          <w:numId w:val="4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紀錄刪除件數</w:t>
      </w:r>
    </w:p>
    <w:p w:rsidR="00102012" w:rsidRPr="002961EE" w:rsidRDefault="00C877DE" w:rsidP="002961EE">
      <w:pPr>
        <w:pStyle w:val="Tabletext"/>
        <w:keepLines w:val="0"/>
        <w:numPr>
          <w:ilvl w:val="0"/>
          <w:numId w:val="48"/>
        </w:numPr>
        <w:spacing w:after="0" w:line="240" w:lineRule="auto"/>
        <w:ind w:leftChars="77" w:left="610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步驟２：</w:t>
      </w:r>
      <w:r w:rsidR="00102012" w:rsidRPr="00F10D9A">
        <w:rPr>
          <w:rFonts w:ascii="新細明體" w:hAnsi="新細明體" w:hint="eastAsia"/>
          <w:kern w:val="2"/>
          <w:lang w:eastAsia="zh-TW"/>
        </w:rPr>
        <w:t>寫入統計明細</w:t>
      </w:r>
      <w:r w:rsidR="00F10D9A" w:rsidRPr="00AA5154">
        <w:rPr>
          <w:rFonts w:ascii="新細明體" w:hAnsi="新細明體" w:hint="eastAsia"/>
          <w:kern w:val="2"/>
          <w:lang w:eastAsia="zh-TW"/>
        </w:rPr>
        <w:t>DTAAH521</w:t>
      </w:r>
    </w:p>
    <w:p w:rsidR="0033491D" w:rsidRPr="002961EE" w:rsidRDefault="0033491D" w:rsidP="002961EE">
      <w:pPr>
        <w:pStyle w:val="Tabletext"/>
        <w:keepLines w:val="0"/>
        <w:numPr>
          <w:ilvl w:val="1"/>
          <w:numId w:val="4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10D9A">
        <w:rPr>
          <w:rFonts w:ascii="新細明體" w:hAnsi="新細明體" w:hint="eastAsia"/>
          <w:kern w:val="2"/>
          <w:lang w:eastAsia="zh-TW"/>
        </w:rPr>
        <w:t>取得本次</w:t>
      </w:r>
      <w:r w:rsidRPr="00A4063C">
        <w:rPr>
          <w:rFonts w:ascii="新細明體" w:hAnsi="新細明體" w:hint="eastAsia"/>
          <w:kern w:val="2"/>
          <w:lang w:eastAsia="zh-TW"/>
        </w:rPr>
        <w:t>要統計的理賠受理資料</w:t>
      </w:r>
      <w:r w:rsidRPr="001919A2">
        <w:rPr>
          <w:rFonts w:ascii="新細明體" w:hAnsi="新細明體" w:hint="eastAsia"/>
          <w:kern w:val="2"/>
          <w:lang w:eastAsia="zh-TW"/>
        </w:rPr>
        <w:t>(</w:t>
      </w:r>
      <w:r w:rsidRPr="002961EE">
        <w:rPr>
          <w:rFonts w:ascii="新細明體" w:hAnsi="新細明體" w:hint="eastAsia"/>
          <w:kern w:val="2"/>
          <w:lang w:eastAsia="zh-TW"/>
        </w:rPr>
        <w:t>當月受理及結案的案件)</w:t>
      </w:r>
    </w:p>
    <w:p w:rsidR="00380CED" w:rsidRPr="002961EE" w:rsidRDefault="00E402BB" w:rsidP="002961EE">
      <w:pPr>
        <w:pStyle w:val="Tabletext"/>
        <w:keepLines w:val="0"/>
        <w:numPr>
          <w:ilvl w:val="2"/>
          <w:numId w:val="4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2961EE">
        <w:rPr>
          <w:rFonts w:ascii="新細明體" w:hAnsi="新細明體" w:hint="eastAsia"/>
          <w:kern w:val="2"/>
          <w:lang w:eastAsia="zh-TW"/>
        </w:rPr>
        <w:t>讀取</w:t>
      </w:r>
      <w:r w:rsidR="00852566" w:rsidRPr="002961EE">
        <w:rPr>
          <w:rFonts w:ascii="新細明體" w:hAnsi="新細明體" w:hint="eastAsia"/>
          <w:kern w:val="2"/>
          <w:lang w:eastAsia="zh-TW"/>
        </w:rPr>
        <w:t xml:space="preserve"> </w:t>
      </w:r>
      <w:r w:rsidR="00F02B1D" w:rsidRPr="002961EE">
        <w:rPr>
          <w:rFonts w:ascii="新細明體" w:hAnsi="新細明體" w:hint="eastAsia"/>
          <w:kern w:val="2"/>
          <w:lang w:eastAsia="zh-TW"/>
        </w:rPr>
        <w:t>DTAA</w:t>
      </w:r>
      <w:r w:rsidR="008A0B30" w:rsidRPr="002961EE">
        <w:rPr>
          <w:rFonts w:ascii="新細明體" w:hAnsi="新細明體" w:hint="eastAsia"/>
          <w:kern w:val="2"/>
          <w:lang w:eastAsia="zh-TW"/>
        </w:rPr>
        <w:t>A</w:t>
      </w:r>
      <w:r w:rsidR="00F02B1D" w:rsidRPr="002961EE">
        <w:rPr>
          <w:rFonts w:ascii="新細明體" w:hAnsi="新細明體" w:hint="eastAsia"/>
          <w:kern w:val="2"/>
          <w:lang w:eastAsia="zh-TW"/>
        </w:rPr>
        <w:t>00</w:t>
      </w:r>
      <w:r w:rsidR="008A0B30" w:rsidRPr="002961EE">
        <w:rPr>
          <w:rFonts w:ascii="新細明體" w:hAnsi="新細明體" w:hint="eastAsia"/>
          <w:kern w:val="2"/>
          <w:lang w:eastAsia="zh-TW"/>
        </w:rPr>
        <w:t>1</w:t>
      </w:r>
      <w:r w:rsidR="00EF3C43" w:rsidRPr="002961EE">
        <w:rPr>
          <w:rFonts w:ascii="新細明體" w:hAnsi="新細明體" w:hint="eastAsia"/>
          <w:kern w:val="2"/>
          <w:lang w:eastAsia="zh-TW"/>
        </w:rPr>
        <w:t xml:space="preserve"> </w:t>
      </w:r>
    </w:p>
    <w:p w:rsidR="001B6B43" w:rsidRPr="001919A2" w:rsidRDefault="00F8721C" w:rsidP="002961EE">
      <w:pPr>
        <w:pStyle w:val="Tabletext"/>
        <w:keepLines w:val="0"/>
        <w:numPr>
          <w:ilvl w:val="3"/>
          <w:numId w:val="4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2961EE">
        <w:rPr>
          <w:rFonts w:ascii="新細明體" w:hAnsi="新細明體" w:hint="eastAsia"/>
          <w:kern w:val="2"/>
          <w:lang w:eastAsia="zh-TW"/>
        </w:rPr>
        <w:t>KEY_IN_TIME 為上月的件</w:t>
      </w:r>
      <w:r w:rsidR="0033491D" w:rsidRPr="002961EE">
        <w:rPr>
          <w:rFonts w:ascii="新細明體" w:hAnsi="新細明體" w:hint="eastAsia"/>
          <w:kern w:val="2"/>
          <w:lang w:eastAsia="zh-TW"/>
        </w:rPr>
        <w:t xml:space="preserve"> 或 </w:t>
      </w:r>
      <w:r w:rsidR="0033491D" w:rsidRPr="002961EE">
        <w:rPr>
          <w:rFonts w:ascii="新細明體" w:hAnsi="新細明體"/>
          <w:kern w:val="2"/>
          <w:lang w:eastAsia="zh-TW"/>
        </w:rPr>
        <w:t>END_CASE_DATE</w:t>
      </w:r>
      <w:r w:rsidR="0033491D" w:rsidRPr="002961EE">
        <w:rPr>
          <w:rFonts w:ascii="新細明體" w:hAnsi="新細明體" w:hint="eastAsia"/>
          <w:kern w:val="2"/>
          <w:lang w:eastAsia="zh-TW"/>
        </w:rPr>
        <w:t>為</w:t>
      </w:r>
      <w:r w:rsidR="002B5F05" w:rsidRPr="002961EE">
        <w:rPr>
          <w:rFonts w:ascii="新細明體" w:hAnsi="新細明體" w:hint="eastAsia"/>
          <w:kern w:val="2"/>
          <w:lang w:eastAsia="zh-TW"/>
        </w:rPr>
        <w:t>上</w:t>
      </w:r>
      <w:r w:rsidR="0033491D" w:rsidRPr="00F10D9A">
        <w:rPr>
          <w:rFonts w:ascii="新細明體" w:hAnsi="新細明體" w:hint="eastAsia"/>
          <w:kern w:val="2"/>
          <w:lang w:eastAsia="zh-TW"/>
        </w:rPr>
        <w:t>月的件</w:t>
      </w:r>
    </w:p>
    <w:p w:rsidR="0033491D" w:rsidRPr="002961EE" w:rsidRDefault="00DA38B5" w:rsidP="002961EE">
      <w:pPr>
        <w:pStyle w:val="Tabletext"/>
        <w:keepLines w:val="0"/>
        <w:numPr>
          <w:ilvl w:val="3"/>
          <w:numId w:val="4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2961EE">
        <w:rPr>
          <w:rFonts w:ascii="新細明體" w:hAnsi="新細明體"/>
          <w:kern w:val="2"/>
          <w:lang w:eastAsia="zh-TW"/>
        </w:rPr>
        <w:t>SUBSTR(A.APLY_NO,11,1) &lt;&gt; 'T'</w:t>
      </w:r>
    </w:p>
    <w:p w:rsidR="0090716B" w:rsidRPr="00F10D9A" w:rsidRDefault="00F8721C" w:rsidP="002961EE">
      <w:pPr>
        <w:pStyle w:val="Tabletext"/>
        <w:keepLines w:val="0"/>
        <w:numPr>
          <w:ilvl w:val="2"/>
          <w:numId w:val="4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2961EE">
        <w:rPr>
          <w:rFonts w:ascii="新細明體" w:hAnsi="新細明體" w:hint="eastAsia"/>
          <w:kern w:val="2"/>
          <w:lang w:eastAsia="zh-TW"/>
        </w:rPr>
        <w:t xml:space="preserve">逐筆INSERT DTAAH521 </w:t>
      </w:r>
      <w:r w:rsidR="00E91E9E" w:rsidRPr="002961EE">
        <w:rPr>
          <w:rFonts w:ascii="新細明體" w:hAnsi="新細明體" w:hint="eastAsia"/>
          <w:kern w:val="2"/>
          <w:lang w:eastAsia="zh-TW"/>
        </w:rPr>
        <w:t>，內容設定如下</w:t>
      </w:r>
      <w:r w:rsidR="00102012" w:rsidRPr="002961EE">
        <w:rPr>
          <w:rFonts w:ascii="新細明體" w:hAnsi="新細明體" w:hint="eastAsia"/>
          <w:kern w:val="2"/>
          <w:lang w:eastAsia="zh-TW"/>
        </w:rPr>
        <w:t>表</w:t>
      </w:r>
    </w:p>
    <w:p w:rsidR="00E91E9E" w:rsidRPr="00F10D9A" w:rsidRDefault="0090716B" w:rsidP="002961EE">
      <w:pPr>
        <w:pStyle w:val="Tabletext"/>
        <w:keepLines w:val="0"/>
        <w:numPr>
          <w:ilvl w:val="2"/>
          <w:numId w:val="4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紀錄新增統計明細件數</w:t>
      </w:r>
    </w:p>
    <w:p w:rsidR="00E91E9E" w:rsidRPr="002961EE" w:rsidRDefault="00E91E9E" w:rsidP="002961EE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tbl>
      <w:tblPr>
        <w:tblW w:w="7436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80"/>
        <w:gridCol w:w="1272"/>
        <w:gridCol w:w="3884"/>
        <w:tblGridChange w:id="15">
          <w:tblGrid>
            <w:gridCol w:w="2280"/>
            <w:gridCol w:w="1272"/>
            <w:gridCol w:w="3884"/>
          </w:tblGrid>
        </w:tblGridChange>
      </w:tblGrid>
      <w:tr w:rsidR="00565367" w:rsidRPr="002961EE" w:rsidTr="00D06C02">
        <w:trPr>
          <w:trHeight w:val="28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COLNAME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REMARKS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細明體" w:eastAsia="細明體" w:hAnsi="細明體" w:cs="Arial"/>
                <w:kern w:val="0"/>
                <w:sz w:val="20"/>
                <w:szCs w:val="20"/>
              </w:rPr>
            </w:pP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來源</w:t>
            </w:r>
          </w:p>
        </w:tc>
      </w:tr>
      <w:tr w:rsidR="00565367" w:rsidRPr="002961EE" w:rsidTr="00D06C02">
        <w:trPr>
          <w:trHeight w:val="255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DATA_YY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資料統計年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ds.DATA_YY</w:t>
            </w:r>
          </w:p>
        </w:tc>
      </w:tr>
      <w:tr w:rsidR="00565367" w:rsidRPr="002961EE" w:rsidTr="00D06C02">
        <w:trPr>
          <w:trHeight w:val="255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DATA_MM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資料統計月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ds.DATA_MM</w:t>
            </w:r>
          </w:p>
        </w:tc>
      </w:tr>
      <w:tr w:rsidR="00565367" w:rsidRPr="002961EE" w:rsidTr="00D06C02">
        <w:trPr>
          <w:trHeight w:val="255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APLY_NO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受理編號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ds.APLY_NO</w:t>
            </w:r>
          </w:p>
        </w:tc>
      </w:tr>
      <w:tr w:rsidR="00565367" w:rsidRPr="002961EE" w:rsidTr="00D06C02">
        <w:trPr>
          <w:trHeight w:val="255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DECD_DIV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核賠科別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ds.DECD_DIV</w:t>
            </w:r>
          </w:p>
        </w:tc>
      </w:tr>
      <w:tr w:rsidR="00565367" w:rsidRPr="002961EE" w:rsidTr="00D06C02">
        <w:trPr>
          <w:trHeight w:val="255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DECD_ID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核賠人員</w:t>
            </w: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ID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ds.DECD_ID</w:t>
            </w:r>
          </w:p>
        </w:tc>
      </w:tr>
      <w:tr w:rsidR="00565367" w:rsidRPr="002961EE" w:rsidTr="00D06C02">
        <w:trPr>
          <w:trHeight w:val="51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DECD_NAME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核賠人員姓名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ds.DECD_NAME</w:t>
            </w:r>
          </w:p>
        </w:tc>
      </w:tr>
      <w:tr w:rsidR="00B473FB" w:rsidRPr="002961EE" w:rsidTr="00D06C02">
        <w:trPr>
          <w:trHeight w:val="51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473FB" w:rsidP="00B473FB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DECD_LVL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473FB" w:rsidP="00B473FB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核賠人員等級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473FB" w:rsidP="00B473FB">
            <w:pPr>
              <w:widowControl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ds.DECD_LVL</w:t>
            </w:r>
            <w:r w:rsidRPr="002961EE"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 </w:t>
            </w:r>
          </w:p>
          <w:p w:rsidR="00B473FB" w:rsidRPr="002961EE" w:rsidRDefault="00B473FB" w:rsidP="00B473FB">
            <w:pPr>
              <w:widowControl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 w:hint="eastAsia"/>
                <w:kern w:val="0"/>
                <w:sz w:val="20"/>
                <w:szCs w:val="20"/>
              </w:rPr>
              <w:t>READ DTAAD0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2</w:t>
            </w:r>
            <w:r w:rsidRPr="001919A2"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0 BY </w:t>
            </w:r>
            <w:r w:rsidRPr="002961EE">
              <w:rPr>
                <w:rFonts w:ascii="Arial" w:hAnsi="Arial" w:cs="Arial" w:hint="eastAsia"/>
                <w:kern w:val="0"/>
                <w:sz w:val="20"/>
                <w:szCs w:val="20"/>
              </w:rPr>
              <w:t>作業人員</w:t>
            </w:r>
            <w:r w:rsidRPr="002961EE">
              <w:rPr>
                <w:rFonts w:ascii="Arial" w:hAnsi="Arial" w:cs="Arial" w:hint="eastAsia"/>
                <w:kern w:val="0"/>
                <w:sz w:val="20"/>
                <w:szCs w:val="20"/>
              </w:rPr>
              <w:t>ID = DTAAA001.</w:t>
            </w:r>
            <w:r w:rsidRPr="002961EE">
              <w:rPr>
                <w:rFonts w:ascii="Arial" w:hAnsi="Arial" w:cs="Arial" w:hint="eastAsia"/>
                <w:kern w:val="0"/>
                <w:sz w:val="20"/>
                <w:szCs w:val="20"/>
              </w:rPr>
              <w:t>核賠人員</w:t>
            </w:r>
            <w:r w:rsidRPr="002961EE">
              <w:rPr>
                <w:rFonts w:ascii="Arial" w:hAnsi="Arial" w:cs="Arial" w:hint="eastAsia"/>
                <w:kern w:val="0"/>
                <w:sz w:val="20"/>
                <w:szCs w:val="20"/>
              </w:rPr>
              <w:t>ID</w:t>
            </w:r>
            <w:r w:rsidRPr="002961EE">
              <w:rPr>
                <w:rFonts w:ascii="Arial" w:hAnsi="Arial" w:cs="Arial" w:hint="eastAsia"/>
                <w:kern w:val="0"/>
                <w:sz w:val="20"/>
                <w:szCs w:val="20"/>
              </w:rPr>
              <w:t>。</w:t>
            </w:r>
          </w:p>
          <w:p w:rsidR="00B473FB" w:rsidRPr="002961EE" w:rsidRDefault="00B473FB" w:rsidP="00B473FB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 w:hint="eastAsia"/>
                <w:kern w:val="0"/>
                <w:sz w:val="20"/>
                <w:szCs w:val="20"/>
              </w:rPr>
              <w:t>GET</w:t>
            </w:r>
            <w:r w:rsidRPr="002961EE">
              <w:rPr>
                <w:rFonts w:ascii="Arial" w:hAnsi="Arial" w:cs="Arial" w:hint="eastAsia"/>
                <w:kern w:val="0"/>
                <w:sz w:val="20"/>
                <w:szCs w:val="20"/>
              </w:rPr>
              <w:t>核賠人員等級</w:t>
            </w:r>
            <w:r w:rsidRPr="002961EE">
              <w:rPr>
                <w:rFonts w:ascii="Arial" w:hAnsi="Arial" w:cs="Arial" w:hint="eastAsia"/>
                <w:kern w:val="0"/>
                <w:sz w:val="20"/>
                <w:szCs w:val="20"/>
              </w:rPr>
              <w:t>DECD_LEVEL</w:t>
            </w:r>
          </w:p>
        </w:tc>
      </w:tr>
      <w:tr w:rsidR="00B473FB" w:rsidRPr="002961EE" w:rsidTr="00D06C02">
        <w:trPr>
          <w:trHeight w:val="51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Default="00B473FB" w:rsidP="007C3EA6">
            <w:pPr>
              <w:widowControl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APLY_DATE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 w:hint="eastAsia"/>
                <w:kern w:val="0"/>
                <w:sz w:val="20"/>
                <w:szCs w:val="20"/>
              </w:rPr>
              <w:t>受理時間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</w:tr>
      <w:tr w:rsidR="00565367" w:rsidRPr="002961EE" w:rsidTr="00D06C02">
        <w:trPr>
          <w:trHeight w:val="57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KEY_IN_TIME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細明體" w:eastAsia="細明體" w:hAnsi="細明體" w:cs="Arial"/>
                <w:kern w:val="0"/>
                <w:sz w:val="20"/>
                <w:szCs w:val="20"/>
              </w:rPr>
            </w:pP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登打完成時間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ds.KEY_IN_TIME</w:t>
            </w:r>
          </w:p>
        </w:tc>
      </w:tr>
      <w:tr w:rsidR="00565367" w:rsidRPr="002961EE" w:rsidTr="00D06C02">
        <w:trPr>
          <w:trHeight w:val="525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END_CASE_DATE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細明體" w:eastAsia="細明體" w:hAnsi="細明體" w:cs="Arial"/>
                <w:kern w:val="0"/>
                <w:sz w:val="20"/>
                <w:szCs w:val="20"/>
              </w:rPr>
            </w:pP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結案日期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ds.END_CASE_DATE</w:t>
            </w:r>
          </w:p>
        </w:tc>
      </w:tr>
      <w:tr w:rsidR="00565367" w:rsidRPr="002961EE" w:rsidTr="00D06C02">
        <w:trPr>
          <w:trHeight w:val="592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F10D9A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F10D9A">
              <w:rPr>
                <w:rFonts w:ascii="Arial" w:hAnsi="Arial" w:cs="Arial"/>
                <w:kern w:val="0"/>
                <w:sz w:val="20"/>
                <w:szCs w:val="20"/>
              </w:rPr>
              <w:t>PRCS_DAY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1919A2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 w:hint="eastAsia"/>
                <w:kern w:val="0"/>
                <w:sz w:val="20"/>
                <w:szCs w:val="20"/>
              </w:rPr>
              <w:t>處理工作日</w:t>
            </w:r>
            <w:r w:rsidRPr="00B473FB">
              <w:rPr>
                <w:rFonts w:ascii="Arial" w:hAnsi="Arial" w:cs="Arial" w:hint="eastAsia"/>
                <w:kern w:val="0"/>
                <w:sz w:val="20"/>
                <w:szCs w:val="20"/>
              </w:rPr>
              <w:t>_</w:t>
            </w:r>
            <w:r w:rsidRPr="00B473FB">
              <w:rPr>
                <w:rFonts w:ascii="Arial" w:hAnsi="Arial" w:cs="Arial" w:hint="eastAsia"/>
                <w:kern w:val="0"/>
                <w:sz w:val="20"/>
                <w:szCs w:val="20"/>
              </w:rPr>
              <w:t>服務科時效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結案日期</w:t>
            </w: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-</w:t>
            </w: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登打完成時間經過的工作天數，若登打完成時間超過16:30，則減一天</w:t>
            </w:r>
          </w:p>
        </w:tc>
      </w:tr>
      <w:tr w:rsidR="00565367" w:rsidRPr="002961EE" w:rsidTr="00D06C02">
        <w:trPr>
          <w:trHeight w:val="51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3EA6" w:rsidRPr="002961EE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PRCS_DAY1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3EA6" w:rsidRPr="002961EE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 w:hint="eastAsia"/>
                <w:kern w:val="0"/>
                <w:sz w:val="20"/>
                <w:szCs w:val="20"/>
              </w:rPr>
              <w:t>處理工作天數</w:t>
            </w:r>
            <w:r w:rsidRPr="00B473FB">
              <w:rPr>
                <w:rFonts w:ascii="Arial" w:hAnsi="Arial" w:cs="Arial" w:hint="eastAsia"/>
                <w:kern w:val="0"/>
                <w:sz w:val="20"/>
                <w:szCs w:val="20"/>
              </w:rPr>
              <w:t>_</w:t>
            </w:r>
            <w:r w:rsidRPr="00B473FB">
              <w:rPr>
                <w:rFonts w:ascii="Arial" w:hAnsi="Arial" w:cs="Arial" w:hint="eastAsia"/>
                <w:kern w:val="0"/>
                <w:sz w:val="20"/>
                <w:szCs w:val="20"/>
              </w:rPr>
              <w:t>公司時效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3EA6" w:rsidRPr="002961EE" w:rsidRDefault="007C3EA6" w:rsidP="001020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</w:tr>
      <w:tr w:rsidR="00565367" w:rsidRPr="002961EE" w:rsidTr="00D06C02">
        <w:trPr>
          <w:trHeight w:val="57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IS_APLY_CURRM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是否當月受理</w:t>
            </w: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Y:</w:t>
            </w: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當月受理件</w:t>
            </w: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 xml:space="preserve"> N:</w:t>
            </w: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其他</w:t>
            </w:r>
          </w:p>
        </w:tc>
      </w:tr>
      <w:tr w:rsidR="00B473FB" w:rsidRPr="002961EE" w:rsidTr="00D06C02">
        <w:trPr>
          <w:trHeight w:val="57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IS_KEYIN_CURRM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473FB" w:rsidP="007C3EA6">
            <w:pPr>
              <w:widowControl/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</w:pPr>
            <w:r w:rsidRPr="00B473FB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是否當月登打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</w:tr>
      <w:tr w:rsidR="00565367" w:rsidRPr="002961EE" w:rsidTr="00D06C02">
        <w:trPr>
          <w:trHeight w:val="57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IS_END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D06C0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是否結案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D06C0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Y:</w:t>
            </w: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結案件 N:其他</w:t>
            </w:r>
          </w:p>
        </w:tc>
      </w:tr>
      <w:tr w:rsidR="00565367" w:rsidRPr="002961EE" w:rsidTr="00D06C02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IS_CLEAN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是否</w:t>
            </w: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CLEAN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EA6" w:rsidRPr="002961EE" w:rsidRDefault="007C3EA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null</w:t>
            </w:r>
          </w:p>
        </w:tc>
      </w:tr>
      <w:tr w:rsidR="00B473FB" w:rsidRPr="002961EE" w:rsidTr="00D06C02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IS_INVS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是否交查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D06C02" w:rsidRDefault="00D23A30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23A30">
              <w:rPr>
                <w:rFonts w:ascii="Arial" w:hAnsi="Arial" w:cs="Arial" w:hint="eastAsia"/>
                <w:kern w:val="0"/>
                <w:sz w:val="20"/>
                <w:szCs w:val="20"/>
              </w:rPr>
              <w:t>DTAHA001.APLY_NO = APLY_NO</w:t>
            </w:r>
            <w:r w:rsidRPr="00D23A30">
              <w:rPr>
                <w:rFonts w:ascii="Arial" w:hAnsi="Arial" w:cs="Arial" w:hint="eastAsia"/>
                <w:kern w:val="0"/>
                <w:sz w:val="20"/>
                <w:szCs w:val="20"/>
              </w:rPr>
              <w:t>，有的</w:t>
            </w:r>
            <w:r w:rsidRPr="00D23A30"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 = Y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IS_J010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是否補全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D23A30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23A30"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DTAAJ010.APLY_NO = APLY_NO </w:t>
            </w:r>
            <w:r w:rsidRPr="00D23A30">
              <w:rPr>
                <w:rFonts w:ascii="Arial" w:hAnsi="Arial" w:cs="Arial" w:hint="eastAsia"/>
                <w:kern w:val="0"/>
                <w:sz w:val="20"/>
                <w:szCs w:val="20"/>
              </w:rPr>
              <w:t>或</w:t>
            </w:r>
            <w:r w:rsidRPr="00D23A30"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 DTAAJ020.APLY_NO = APLY_NO</w:t>
            </w:r>
            <w:r w:rsidRPr="00D23A30">
              <w:rPr>
                <w:rFonts w:ascii="Arial" w:hAnsi="Arial" w:cs="Arial" w:hint="eastAsia"/>
                <w:kern w:val="0"/>
                <w:sz w:val="20"/>
                <w:szCs w:val="20"/>
              </w:rPr>
              <w:t>，有的</w:t>
            </w:r>
            <w:r w:rsidRPr="00D23A30"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 = Y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RE_CLAM_CLFY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重起案件分類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D23A30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23A30">
              <w:rPr>
                <w:rFonts w:ascii="Arial" w:hAnsi="Arial" w:cs="Arial"/>
                <w:kern w:val="0"/>
                <w:sz w:val="20"/>
                <w:szCs w:val="20"/>
              </w:rPr>
              <w:t>DTAAA001.RE_CLAM_CLFY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TRN_DIV_NO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送件單位代號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D23A30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23A30">
              <w:rPr>
                <w:rFonts w:ascii="Arial" w:hAnsi="Arial" w:cs="Arial"/>
                <w:kern w:val="0"/>
                <w:sz w:val="20"/>
                <w:szCs w:val="20"/>
              </w:rPr>
              <w:t>DTAAA010.TRN_DIV_NO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IS_MOBILE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是否使用行動裝置輸入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D23A30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23A30">
              <w:rPr>
                <w:rFonts w:ascii="Arial" w:hAnsi="Arial" w:cs="Arial"/>
                <w:kern w:val="0"/>
                <w:sz w:val="20"/>
                <w:szCs w:val="20"/>
              </w:rPr>
              <w:t>DTAAA210.IS_MOBILE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SEND_DATE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MI</w:t>
            </w: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上傳時間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D23A30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23A30">
              <w:rPr>
                <w:rFonts w:ascii="Arial" w:hAnsi="Arial" w:cs="Arial"/>
                <w:kern w:val="0"/>
                <w:sz w:val="20"/>
                <w:szCs w:val="20"/>
              </w:rPr>
              <w:t>DTAAA210.SEND_DATE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APLY_DIV_NO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受理單位代號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D23A30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23A30">
              <w:rPr>
                <w:rFonts w:ascii="Arial" w:hAnsi="Arial" w:cs="Arial"/>
                <w:kern w:val="0"/>
                <w:sz w:val="20"/>
                <w:szCs w:val="20"/>
              </w:rPr>
              <w:t>DTAAA001.APLY_DIV_NO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IN_APLY_TIME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服務中心受理時效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D23A30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23A30">
              <w:rPr>
                <w:rFonts w:ascii="Arial" w:hAnsi="Arial" w:cs="Arial" w:hint="eastAsia"/>
                <w:kern w:val="0"/>
                <w:sz w:val="20"/>
                <w:szCs w:val="20"/>
              </w:rPr>
              <w:t>受理時間</w:t>
            </w:r>
            <w:r w:rsidRPr="00D23A30"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 - MI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上傳時間，排除非上班時間</w:t>
            </w:r>
            <w:r w:rsidRPr="00D23A30">
              <w:rPr>
                <w:rFonts w:ascii="Arial" w:hAnsi="Arial" w:cs="Arial" w:hint="eastAsia"/>
                <w:kern w:val="0"/>
                <w:sz w:val="20"/>
                <w:szCs w:val="20"/>
              </w:rPr>
              <w:t>，以秒計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SN_END_TIME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掃描完成時間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D23A30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23A30">
              <w:rPr>
                <w:rFonts w:ascii="Arial" w:hAnsi="Arial" w:cs="Arial"/>
                <w:kern w:val="0"/>
                <w:sz w:val="20"/>
                <w:szCs w:val="20"/>
              </w:rPr>
              <w:t>DBAV.DTAV0016_AA.LOGTYPE</w:t>
            </w:r>
            <w:r w:rsidRPr="00D23A30">
              <w:rPr>
                <w:rFonts w:ascii="Arial" w:hAnsi="Arial" w:cs="Arial" w:hint="eastAsia"/>
                <w:kern w:val="0"/>
                <w:sz w:val="20"/>
                <w:szCs w:val="20"/>
              </w:rPr>
              <w:t>：</w:t>
            </w:r>
            <w:r w:rsidRPr="00D23A30">
              <w:rPr>
                <w:rFonts w:ascii="Arial" w:hAnsi="Arial" w:cs="Arial" w:hint="eastAsia"/>
                <w:kern w:val="0"/>
                <w:sz w:val="20"/>
                <w:szCs w:val="20"/>
              </w:rPr>
              <w:t>SN=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掃描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IN_SCAN_TIME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服務中心掃描時效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D23A30" w:rsidP="00D06C0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23A30">
              <w:rPr>
                <w:rFonts w:ascii="Arial" w:hAnsi="Arial" w:cs="Arial" w:hint="eastAsia"/>
                <w:kern w:val="0"/>
                <w:sz w:val="20"/>
                <w:szCs w:val="20"/>
              </w:rPr>
              <w:t>掃描時間</w:t>
            </w:r>
            <w:r w:rsidRPr="00D23A30"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 - </w:t>
            </w:r>
            <w:r w:rsidRPr="00D23A30">
              <w:rPr>
                <w:rFonts w:ascii="Arial" w:hAnsi="Arial" w:cs="Arial" w:hint="eastAsia"/>
                <w:kern w:val="0"/>
                <w:sz w:val="20"/>
                <w:szCs w:val="20"/>
              </w:rPr>
              <w:t>受理時間，排除非上班時間，以秒計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USERDIVNO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登打中心代號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D23A30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23A30">
              <w:rPr>
                <w:rFonts w:ascii="Arial" w:hAnsi="Arial" w:cs="Arial"/>
                <w:kern w:val="0"/>
                <w:sz w:val="20"/>
                <w:szCs w:val="20"/>
              </w:rPr>
              <w:t>DBAV.DTAV0016_AA.USERDIVNO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IN_KEYIN_TIME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登打作業時效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D23A30" w:rsidP="00D06C0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23A30">
              <w:rPr>
                <w:rFonts w:ascii="Arial" w:hAnsi="Arial" w:cs="Arial" w:hint="eastAsia"/>
                <w:kern w:val="0"/>
                <w:sz w:val="20"/>
                <w:szCs w:val="20"/>
              </w:rPr>
              <w:t>登打完成時間</w:t>
            </w:r>
            <w:r w:rsidRPr="00D23A30">
              <w:rPr>
                <w:rFonts w:ascii="Arial" w:hAnsi="Arial" w:cs="Arial" w:hint="eastAsia"/>
                <w:kern w:val="0"/>
                <w:sz w:val="20"/>
                <w:szCs w:val="20"/>
              </w:rPr>
              <w:t>-</w:t>
            </w:r>
            <w:r w:rsidRPr="00D23A30">
              <w:rPr>
                <w:rFonts w:ascii="Arial" w:hAnsi="Arial" w:cs="Arial" w:hint="eastAsia"/>
                <w:kern w:val="0"/>
                <w:sz w:val="20"/>
                <w:szCs w:val="20"/>
              </w:rPr>
              <w:t>掃描完成時間，排除非上班時間，以秒計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KEYIN3_END_TIME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三登完成時間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19417E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19417E">
              <w:rPr>
                <w:rFonts w:ascii="Arial" w:hAnsi="Arial" w:cs="Arial"/>
                <w:kern w:val="0"/>
                <w:sz w:val="20"/>
                <w:szCs w:val="20"/>
              </w:rPr>
              <w:t>DTAAA100.KEYIN3_END_TIME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KEYIN3_DIV_NO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三登單位代號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19417E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19417E">
              <w:rPr>
                <w:rFonts w:ascii="Arial" w:hAnsi="Arial" w:cs="Arial"/>
                <w:kern w:val="0"/>
                <w:sz w:val="20"/>
                <w:szCs w:val="20"/>
              </w:rPr>
              <w:t>DTAAA100.KEYIN3_DIV_NO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KEYIN3_EMP_ID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三登人員</w:t>
            </w: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19417E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19417E">
              <w:rPr>
                <w:rFonts w:ascii="Arial" w:hAnsi="Arial" w:cs="Arial"/>
                <w:kern w:val="0"/>
                <w:sz w:val="20"/>
                <w:szCs w:val="20"/>
              </w:rPr>
              <w:t>DTAAA100.KEYIN3_EMP_ID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KEYIN3_WAIT_TIME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三登等待時間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19417E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19417E">
              <w:rPr>
                <w:rFonts w:ascii="Arial" w:hAnsi="Arial" w:cs="Arial"/>
                <w:kern w:val="0"/>
                <w:sz w:val="20"/>
                <w:szCs w:val="20"/>
              </w:rPr>
              <w:t>DTAAA100.KEYIN3_WAIT_TIME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DISPATCH_DATE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跨區派件時間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19417E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19417E">
              <w:rPr>
                <w:rFonts w:ascii="Arial" w:hAnsi="Arial" w:cs="Arial"/>
                <w:kern w:val="0"/>
                <w:sz w:val="20"/>
                <w:szCs w:val="20"/>
              </w:rPr>
              <w:t>DTAAA100.DISPATCH_DATE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DISPATCH_TYPE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派件種類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19417E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19417E">
              <w:rPr>
                <w:rFonts w:ascii="Arial" w:hAnsi="Arial" w:cs="Arial"/>
                <w:kern w:val="0"/>
                <w:sz w:val="20"/>
                <w:szCs w:val="20"/>
              </w:rPr>
              <w:t>DTAAA100.DISPATCH_TYPE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APRV_DATE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服務科結案時間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19417E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19417E">
              <w:rPr>
                <w:rFonts w:ascii="Arial" w:hAnsi="Arial" w:cs="Arial"/>
                <w:kern w:val="0"/>
                <w:sz w:val="20"/>
                <w:szCs w:val="20"/>
              </w:rPr>
              <w:t>DTAAB001.APRV_DATE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IS_APPRS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是否醫鑑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19417E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19417E">
              <w:rPr>
                <w:rFonts w:ascii="Arial" w:hAnsi="Arial" w:cs="Arial" w:hint="eastAsia"/>
                <w:kern w:val="0"/>
                <w:sz w:val="20"/>
                <w:szCs w:val="20"/>
              </w:rPr>
              <w:t>DTAHE001.APLY_NO = APLY_NO</w:t>
            </w:r>
            <w:r w:rsidRPr="0019417E">
              <w:rPr>
                <w:rFonts w:ascii="Arial" w:hAnsi="Arial" w:cs="Arial" w:hint="eastAsia"/>
                <w:kern w:val="0"/>
                <w:sz w:val="20"/>
                <w:szCs w:val="20"/>
              </w:rPr>
              <w:t>，有的</w:t>
            </w:r>
            <w:r w:rsidRPr="0019417E"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 = Y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IS_CTRL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是否控管保戶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19417E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19417E">
              <w:rPr>
                <w:rFonts w:ascii="Arial" w:hAnsi="Arial" w:cs="Arial" w:hint="eastAsia"/>
                <w:kern w:val="0"/>
                <w:sz w:val="20"/>
                <w:szCs w:val="20"/>
              </w:rPr>
              <w:t>DTAAA140</w:t>
            </w:r>
            <w:r w:rsidRPr="0019417E">
              <w:rPr>
                <w:rFonts w:ascii="Arial" w:hAnsi="Arial" w:cs="Arial" w:hint="eastAsia"/>
                <w:kern w:val="0"/>
                <w:sz w:val="20"/>
                <w:szCs w:val="20"/>
              </w:rPr>
              <w:t>，</w:t>
            </w:r>
            <w:r w:rsidRPr="0019417E">
              <w:rPr>
                <w:rFonts w:ascii="Arial" w:hAnsi="Arial" w:cs="Arial" w:hint="eastAsia"/>
                <w:kern w:val="0"/>
                <w:sz w:val="20"/>
                <w:szCs w:val="20"/>
              </w:rPr>
              <w:t>SYS_NO=AA</w:t>
            </w:r>
            <w:r w:rsidRPr="0019417E">
              <w:rPr>
                <w:rFonts w:ascii="Arial" w:hAnsi="Arial" w:cs="Arial" w:hint="eastAsia"/>
                <w:kern w:val="0"/>
                <w:sz w:val="20"/>
                <w:szCs w:val="20"/>
              </w:rPr>
              <w:t>，</w:t>
            </w:r>
            <w:r w:rsidRPr="0019417E">
              <w:rPr>
                <w:rFonts w:ascii="Arial" w:hAnsi="Arial" w:cs="Arial" w:hint="eastAsia"/>
                <w:kern w:val="0"/>
                <w:sz w:val="20"/>
                <w:szCs w:val="20"/>
              </w:rPr>
              <w:t>ID=DTAAA010.OCR_ID ? Y : N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IS_VIP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是否</w:t>
            </w: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VIP</w:t>
            </w: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保戶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19417E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19417E">
              <w:rPr>
                <w:rFonts w:ascii="Arial" w:hAnsi="Arial" w:cs="Arial" w:hint="eastAsia"/>
                <w:kern w:val="0"/>
                <w:sz w:val="20"/>
                <w:szCs w:val="20"/>
              </w:rPr>
              <w:t>DTAAA001.PRIORITY_LVL</w:t>
            </w:r>
            <w:r w:rsidRPr="0019417E">
              <w:rPr>
                <w:rFonts w:ascii="Arial" w:hAnsi="Arial" w:cs="Arial" w:hint="eastAsia"/>
                <w:kern w:val="0"/>
                <w:sz w:val="20"/>
                <w:szCs w:val="20"/>
              </w:rPr>
              <w:t>為</w:t>
            </w:r>
            <w:r w:rsidRPr="0019417E">
              <w:rPr>
                <w:rFonts w:ascii="Arial" w:hAnsi="Arial" w:cs="Arial" w:hint="eastAsia"/>
                <w:kern w:val="0"/>
                <w:sz w:val="20"/>
                <w:szCs w:val="20"/>
              </w:rPr>
              <w:t>1</w:t>
            </w:r>
            <w:r w:rsidRPr="0019417E">
              <w:rPr>
                <w:rFonts w:ascii="Arial" w:hAnsi="Arial" w:cs="Arial" w:hint="eastAsia"/>
                <w:kern w:val="0"/>
                <w:sz w:val="20"/>
                <w:szCs w:val="20"/>
              </w:rPr>
              <w:t>時</w:t>
            </w:r>
            <w:r w:rsidRPr="0019417E">
              <w:rPr>
                <w:rFonts w:ascii="Arial" w:hAnsi="Arial" w:cs="Arial" w:hint="eastAsia"/>
                <w:kern w:val="0"/>
                <w:sz w:val="20"/>
                <w:szCs w:val="20"/>
              </w:rPr>
              <w:t>=Y</w:t>
            </w:r>
            <w:r w:rsidRPr="0019417E">
              <w:rPr>
                <w:rFonts w:ascii="Arial" w:hAnsi="Arial" w:cs="Arial" w:hint="eastAsia"/>
                <w:kern w:val="0"/>
                <w:sz w:val="20"/>
                <w:szCs w:val="20"/>
              </w:rPr>
              <w:t>，反之</w:t>
            </w:r>
            <w:r w:rsidRPr="0019417E">
              <w:rPr>
                <w:rFonts w:ascii="Arial" w:hAnsi="Arial" w:cs="Arial" w:hint="eastAsia"/>
                <w:kern w:val="0"/>
                <w:sz w:val="20"/>
                <w:szCs w:val="20"/>
              </w:rPr>
              <w:t>=N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PAY_TYPE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保險金給付方式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88494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84946">
              <w:rPr>
                <w:rFonts w:ascii="Arial" w:hAnsi="Arial" w:cs="Arial"/>
                <w:kern w:val="0"/>
                <w:sz w:val="20"/>
                <w:szCs w:val="20"/>
              </w:rPr>
              <w:t>DTAAA010.PAY_TYPE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ORI_APLY_NO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原受理編號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88494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84946">
              <w:rPr>
                <w:rFonts w:ascii="Arial" w:hAnsi="Arial" w:cs="Arial"/>
                <w:kern w:val="0"/>
                <w:sz w:val="20"/>
                <w:szCs w:val="20"/>
              </w:rPr>
              <w:t>DTAAD120.ORI_APLY_NO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IS_MAIL_PIECE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是否郵寄件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88494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84946">
              <w:rPr>
                <w:rFonts w:ascii="Arial" w:hAnsi="Arial" w:cs="Arial"/>
                <w:kern w:val="0"/>
                <w:sz w:val="20"/>
                <w:szCs w:val="20"/>
              </w:rPr>
              <w:t>DTAAA001.IS_MAIL_PIECE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IS_FILL_REPORT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是否補告知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88494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84946">
              <w:rPr>
                <w:rFonts w:ascii="Arial" w:hAnsi="Arial" w:cs="Arial"/>
                <w:kern w:val="0"/>
                <w:sz w:val="20"/>
                <w:szCs w:val="20"/>
              </w:rPr>
              <w:t>DTAAA001.IS_FILL_REPORT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IS_SELF_CHCK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是否櫃檯件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88494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84946">
              <w:rPr>
                <w:rFonts w:ascii="Arial" w:hAnsi="Arial" w:cs="Arial"/>
                <w:kern w:val="0"/>
                <w:sz w:val="20"/>
                <w:szCs w:val="20"/>
              </w:rPr>
              <w:t>DTAAA010.IS_SELF_CHCK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IS_FAST_SERV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是否臨櫃快速理賠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88494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84946">
              <w:rPr>
                <w:rFonts w:ascii="Arial" w:hAnsi="Arial" w:cs="Arial"/>
                <w:kern w:val="0"/>
                <w:sz w:val="20"/>
                <w:szCs w:val="20"/>
              </w:rPr>
              <w:t>DTAAA001.IS_FAST_SERV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IS_SOC_INSU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是否社保身份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88494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84946">
              <w:rPr>
                <w:rFonts w:ascii="Arial" w:hAnsi="Arial" w:cs="Arial"/>
                <w:kern w:val="0"/>
                <w:sz w:val="20"/>
                <w:szCs w:val="20"/>
              </w:rPr>
              <w:t>DTAAA020.IS_SOC_INSU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PIC_TYPE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拍照類別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88494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84946">
              <w:rPr>
                <w:rFonts w:ascii="Arial" w:hAnsi="Arial" w:cs="Arial"/>
                <w:kern w:val="0"/>
                <w:sz w:val="20"/>
                <w:szCs w:val="20"/>
              </w:rPr>
              <w:t>DTAAA210.PIC_TYPE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IS_CARE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04F2C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04F2C">
              <w:rPr>
                <w:rFonts w:ascii="Arial" w:hAnsi="Arial" w:cs="Arial" w:hint="eastAsia"/>
                <w:kern w:val="0"/>
                <w:sz w:val="20"/>
                <w:szCs w:val="20"/>
              </w:rPr>
              <w:t>是否關懷件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88494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84946">
              <w:rPr>
                <w:rFonts w:ascii="Arial" w:hAnsi="Arial" w:cs="Arial"/>
                <w:kern w:val="0"/>
                <w:sz w:val="20"/>
                <w:szCs w:val="20"/>
              </w:rPr>
              <w:t>DTAAA001.IS_CARE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IS_AUTO_CLAM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 w:hint="eastAsia"/>
                <w:kern w:val="0"/>
                <w:sz w:val="20"/>
                <w:szCs w:val="20"/>
              </w:rPr>
              <w:t>是否免覆核案件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88494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84946">
              <w:rPr>
                <w:rFonts w:ascii="Arial" w:hAnsi="Arial" w:cs="Arial"/>
                <w:kern w:val="0"/>
                <w:sz w:val="20"/>
                <w:szCs w:val="20"/>
              </w:rPr>
              <w:t>DTAAA001.IS_AUTO_CLAM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IS_FULLAUTO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 w:hint="eastAsia"/>
                <w:kern w:val="0"/>
                <w:sz w:val="20"/>
                <w:szCs w:val="20"/>
              </w:rPr>
              <w:t>是否全自動核賠件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88494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84946">
              <w:rPr>
                <w:rFonts w:ascii="Arial" w:hAnsi="Arial" w:cs="Arial"/>
                <w:kern w:val="0"/>
                <w:sz w:val="20"/>
                <w:szCs w:val="20"/>
              </w:rPr>
              <w:t>DTAAA001.IS_FULLAUTO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CASE_LEVEL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 w:hint="eastAsia"/>
                <w:kern w:val="0"/>
                <w:sz w:val="20"/>
                <w:szCs w:val="20"/>
              </w:rPr>
              <w:t>案件等級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88494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84946">
              <w:rPr>
                <w:rFonts w:ascii="Arial" w:hAnsi="Arial" w:cs="Arial"/>
                <w:kern w:val="0"/>
                <w:sz w:val="20"/>
                <w:szCs w:val="20"/>
              </w:rPr>
              <w:t>DTAAA001.CASE_LEVEL</w:t>
            </w:r>
          </w:p>
        </w:tc>
      </w:tr>
      <w:tr w:rsidR="00B473FB" w:rsidRPr="002961EE" w:rsidTr="00B473FB">
        <w:trPr>
          <w:trHeight w:val="25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B473FB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/>
                <w:kern w:val="0"/>
                <w:sz w:val="20"/>
                <w:szCs w:val="20"/>
              </w:rPr>
              <w:t>CASE_LEVEL_CLFY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B473FB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473FB">
              <w:rPr>
                <w:rFonts w:ascii="Arial" w:hAnsi="Arial" w:cs="Arial" w:hint="eastAsia"/>
                <w:kern w:val="0"/>
                <w:sz w:val="20"/>
                <w:szCs w:val="20"/>
              </w:rPr>
              <w:t>案件等級分類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3FB" w:rsidRPr="002961EE" w:rsidRDefault="00884946" w:rsidP="007C3EA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84946">
              <w:rPr>
                <w:rFonts w:ascii="Arial" w:hAnsi="Arial" w:cs="Arial"/>
                <w:kern w:val="0"/>
                <w:sz w:val="20"/>
                <w:szCs w:val="20"/>
              </w:rPr>
              <w:t>DTAAA001.CASE_LEVEL_CLFY</w:t>
            </w:r>
          </w:p>
        </w:tc>
      </w:tr>
    </w:tbl>
    <w:p w:rsidR="00B473FB" w:rsidRDefault="00B473FB" w:rsidP="00D06C02">
      <w:pPr>
        <w:pStyle w:val="Tabletext"/>
        <w:keepLines w:val="0"/>
        <w:spacing w:after="0" w:line="240" w:lineRule="auto"/>
        <w:ind w:left="850"/>
        <w:rPr>
          <w:rFonts w:ascii="新細明體" w:hAnsi="新細明體" w:hint="eastAsia"/>
          <w:kern w:val="2"/>
          <w:lang w:eastAsia="zh-TW"/>
        </w:rPr>
      </w:pPr>
    </w:p>
    <w:p w:rsidR="00102012" w:rsidRPr="00A4063C" w:rsidRDefault="00C877DE" w:rsidP="002961EE">
      <w:pPr>
        <w:pStyle w:val="Tabletext"/>
        <w:keepLines w:val="0"/>
        <w:numPr>
          <w:ilvl w:val="0"/>
          <w:numId w:val="4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步驟３：</w:t>
      </w:r>
      <w:r w:rsidR="00102012" w:rsidRPr="00F10D9A">
        <w:rPr>
          <w:rFonts w:ascii="新細明體" w:hAnsi="新細明體" w:hint="eastAsia"/>
          <w:kern w:val="2"/>
          <w:lang w:eastAsia="zh-TW"/>
        </w:rPr>
        <w:t>明細加工</w:t>
      </w:r>
      <w:r w:rsidR="00F10D9A">
        <w:rPr>
          <w:rFonts w:ascii="新細明體" w:hAnsi="新細明體" w:hint="eastAsia"/>
          <w:kern w:val="2"/>
          <w:lang w:eastAsia="zh-TW"/>
        </w:rPr>
        <w:t xml:space="preserve"> RESET </w:t>
      </w:r>
      <w:r w:rsidR="00F10D9A" w:rsidRPr="00AA5154">
        <w:rPr>
          <w:rFonts w:ascii="新細明體" w:hAnsi="新細明體" w:hint="eastAsia"/>
          <w:kern w:val="2"/>
          <w:lang w:eastAsia="zh-TW"/>
        </w:rPr>
        <w:t>DTAAH521</w:t>
      </w:r>
    </w:p>
    <w:p w:rsidR="00E91E9E" w:rsidRPr="002961EE" w:rsidRDefault="00E91E9E" w:rsidP="002961EE">
      <w:pPr>
        <w:pStyle w:val="Tabletext"/>
        <w:keepLines w:val="0"/>
        <w:numPr>
          <w:ilvl w:val="1"/>
          <w:numId w:val="48"/>
        </w:numPr>
        <w:spacing w:after="0" w:line="240" w:lineRule="auto"/>
        <w:ind w:leftChars="254" w:left="1177"/>
        <w:rPr>
          <w:rFonts w:ascii="新細明體" w:hAnsi="新細明體" w:hint="eastAsia"/>
          <w:kern w:val="2"/>
          <w:lang w:eastAsia="zh-TW"/>
        </w:rPr>
      </w:pPr>
      <w:r w:rsidRPr="002961EE">
        <w:rPr>
          <w:rFonts w:ascii="新細明體" w:hAnsi="新細明體" w:hint="eastAsia"/>
          <w:kern w:val="2"/>
          <w:lang w:eastAsia="zh-TW"/>
        </w:rPr>
        <w:t>取得剛剛新增的當月結案件，逐筆更新是否為CLEAN件的欄位</w:t>
      </w:r>
    </w:p>
    <w:p w:rsidR="00E91E9E" w:rsidRDefault="00E91E9E" w:rsidP="002961EE">
      <w:pPr>
        <w:pStyle w:val="Tabletext"/>
        <w:keepLines w:val="0"/>
        <w:numPr>
          <w:ilvl w:val="2"/>
          <w:numId w:val="48"/>
        </w:numPr>
        <w:spacing w:after="0" w:line="240" w:lineRule="auto"/>
        <w:ind w:leftChars="432" w:left="1604"/>
        <w:rPr>
          <w:rFonts w:ascii="新細明體" w:hAnsi="新細明體" w:hint="eastAsia"/>
          <w:kern w:val="2"/>
          <w:lang w:eastAsia="zh-TW"/>
        </w:rPr>
      </w:pPr>
      <w:r w:rsidRPr="002961EE">
        <w:rPr>
          <w:rFonts w:ascii="新細明體" w:hAnsi="新細明體" w:hint="eastAsia"/>
          <w:kern w:val="2"/>
          <w:lang w:eastAsia="zh-TW"/>
        </w:rPr>
        <w:t>若為CLEAN件(</w:t>
      </w:r>
      <w:r w:rsidR="009026D7" w:rsidRPr="002961EE">
        <w:rPr>
          <w:rFonts w:ascii="新細明體" w:hAnsi="新細明體" w:hint="eastAsia"/>
          <w:kern w:val="2"/>
          <w:lang w:eastAsia="zh-TW"/>
        </w:rPr>
        <w:t>DBAA.</w:t>
      </w:r>
      <w:r w:rsidRPr="002961EE">
        <w:rPr>
          <w:rFonts w:ascii="新細明體" w:hAnsi="新細明體"/>
          <w:kern w:val="2"/>
          <w:lang w:eastAsia="zh-TW"/>
        </w:rPr>
        <w:t>DTAAJ010</w:t>
      </w:r>
      <w:r w:rsidRPr="002961EE">
        <w:rPr>
          <w:rFonts w:ascii="新細明體" w:hAnsi="新細明體" w:hint="eastAsia"/>
          <w:kern w:val="2"/>
          <w:lang w:eastAsia="zh-TW"/>
        </w:rPr>
        <w:t>、</w:t>
      </w:r>
      <w:r w:rsidR="009026D7" w:rsidRPr="002961EE">
        <w:rPr>
          <w:rFonts w:ascii="新細明體" w:hAnsi="新細明體" w:hint="eastAsia"/>
          <w:kern w:val="2"/>
          <w:lang w:eastAsia="zh-TW"/>
        </w:rPr>
        <w:t>DBAA.</w:t>
      </w:r>
      <w:r w:rsidRPr="002961EE">
        <w:rPr>
          <w:rFonts w:ascii="新細明體" w:hAnsi="新細明體"/>
          <w:kern w:val="2"/>
          <w:lang w:eastAsia="zh-TW"/>
        </w:rPr>
        <w:t>DTAAJ0</w:t>
      </w:r>
      <w:r w:rsidRPr="002961EE">
        <w:rPr>
          <w:rFonts w:ascii="新細明體" w:hAnsi="新細明體" w:hint="eastAsia"/>
          <w:kern w:val="2"/>
          <w:lang w:eastAsia="zh-TW"/>
        </w:rPr>
        <w:t>20</w:t>
      </w:r>
      <w:r w:rsidR="009026D7" w:rsidRPr="002961EE">
        <w:rPr>
          <w:rFonts w:ascii="新細明體" w:hAnsi="新細明體" w:hint="eastAsia"/>
          <w:kern w:val="2"/>
          <w:lang w:eastAsia="zh-TW"/>
        </w:rPr>
        <w:t>、DBAH.DTAHA001沒有該理賠受編的資料</w:t>
      </w:r>
      <w:r w:rsidRPr="002961EE">
        <w:rPr>
          <w:rFonts w:ascii="新細明體" w:hAnsi="新細明體" w:hint="eastAsia"/>
          <w:kern w:val="2"/>
          <w:lang w:eastAsia="zh-TW"/>
        </w:rPr>
        <w:t>)，則為</w:t>
      </w:r>
      <w:r w:rsidRPr="002961EE">
        <w:rPr>
          <w:rFonts w:ascii="新細明體" w:hAnsi="新細明體"/>
          <w:kern w:val="2"/>
          <w:lang w:eastAsia="zh-TW"/>
        </w:rPr>
        <w:t>”</w:t>
      </w:r>
      <w:r w:rsidRPr="002961EE">
        <w:rPr>
          <w:rFonts w:ascii="新細明體" w:hAnsi="新細明體" w:hint="eastAsia"/>
          <w:kern w:val="2"/>
          <w:lang w:eastAsia="zh-TW"/>
        </w:rPr>
        <w:t>Y</w:t>
      </w:r>
      <w:r w:rsidRPr="002961EE">
        <w:rPr>
          <w:rFonts w:ascii="新細明體" w:hAnsi="新細明體"/>
          <w:kern w:val="2"/>
          <w:lang w:eastAsia="zh-TW"/>
        </w:rPr>
        <w:t>”</w:t>
      </w:r>
      <w:r w:rsidRPr="002961EE">
        <w:rPr>
          <w:rFonts w:ascii="新細明體" w:hAnsi="新細明體" w:hint="eastAsia"/>
          <w:kern w:val="2"/>
          <w:lang w:eastAsia="zh-TW"/>
        </w:rPr>
        <w:t>,否則為</w:t>
      </w:r>
      <w:r w:rsidRPr="002961EE">
        <w:rPr>
          <w:rFonts w:ascii="新細明體" w:hAnsi="新細明體"/>
          <w:kern w:val="2"/>
          <w:lang w:eastAsia="zh-TW"/>
        </w:rPr>
        <w:t>”</w:t>
      </w:r>
      <w:r w:rsidRPr="002961EE">
        <w:rPr>
          <w:rFonts w:ascii="新細明體" w:hAnsi="新細明體" w:hint="eastAsia"/>
          <w:kern w:val="2"/>
          <w:lang w:eastAsia="zh-TW"/>
        </w:rPr>
        <w:t>N</w:t>
      </w:r>
      <w:r w:rsidRPr="002961EE">
        <w:rPr>
          <w:rFonts w:ascii="新細明體" w:hAnsi="新細明體"/>
          <w:kern w:val="2"/>
          <w:lang w:eastAsia="zh-TW"/>
        </w:rPr>
        <w:t>”</w:t>
      </w:r>
    </w:p>
    <w:p w:rsidR="0090716B" w:rsidRPr="002961EE" w:rsidRDefault="0090716B" w:rsidP="002961EE">
      <w:pPr>
        <w:pStyle w:val="Tabletext"/>
        <w:keepLines w:val="0"/>
        <w:numPr>
          <w:ilvl w:val="2"/>
          <w:numId w:val="48"/>
        </w:numPr>
        <w:spacing w:after="0" w:line="240" w:lineRule="auto"/>
        <w:ind w:leftChars="432" w:left="1604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紀錄明細加工件數</w:t>
      </w:r>
    </w:p>
    <w:p w:rsidR="00102012" w:rsidRPr="002961EE" w:rsidRDefault="00C877DE" w:rsidP="002961EE">
      <w:pPr>
        <w:pStyle w:val="Tabletext"/>
        <w:keepLines w:val="0"/>
        <w:numPr>
          <w:ilvl w:val="0"/>
          <w:numId w:val="4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步驟４：</w:t>
      </w:r>
      <w:r w:rsidR="00102012" w:rsidRPr="00F10D9A">
        <w:rPr>
          <w:rFonts w:ascii="新細明體" w:hAnsi="新細明體" w:hint="eastAsia"/>
          <w:kern w:val="2"/>
          <w:lang w:eastAsia="zh-TW"/>
        </w:rPr>
        <w:t>進行統計處理</w:t>
      </w:r>
    </w:p>
    <w:p w:rsidR="00C94296" w:rsidRPr="002961EE" w:rsidRDefault="00C94296" w:rsidP="002961EE">
      <w:pPr>
        <w:pStyle w:val="Tabletext"/>
        <w:keepLines w:val="0"/>
        <w:numPr>
          <w:ilvl w:val="1"/>
          <w:numId w:val="4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2961EE">
        <w:rPr>
          <w:rFonts w:ascii="新細明體" w:hAnsi="新細明體" w:hint="eastAsia"/>
          <w:kern w:val="2"/>
          <w:lang w:eastAsia="zh-TW"/>
        </w:rPr>
        <w:t>依個人進行當月統計</w:t>
      </w:r>
    </w:p>
    <w:p w:rsidR="00540612" w:rsidRPr="002961EE" w:rsidRDefault="00540612" w:rsidP="00A4063C">
      <w:pPr>
        <w:pStyle w:val="Tabletext"/>
        <w:keepLines w:val="0"/>
        <w:numPr>
          <w:ilvl w:val="1"/>
          <w:numId w:val="4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2961EE">
        <w:rPr>
          <w:rFonts w:ascii="新細明體" w:hAnsi="新細明體" w:hint="eastAsia"/>
          <w:kern w:val="2"/>
          <w:lang w:eastAsia="zh-TW"/>
        </w:rPr>
        <w:t>取得資料 (當月受理件、當月結案件、當月結案CLEAN件)</w:t>
      </w:r>
      <w:r w:rsidR="00F10D9A">
        <w:rPr>
          <w:rFonts w:ascii="新細明體" w:hAnsi="新細明體" w:hint="eastAsia"/>
          <w:kern w:val="2"/>
          <w:lang w:eastAsia="zh-TW"/>
        </w:rPr>
        <w:t xml:space="preserve"> </w:t>
      </w:r>
      <w:r w:rsidR="00F10D9A" w:rsidRPr="00AA5154">
        <w:rPr>
          <w:rFonts w:ascii="新細明體" w:hAnsi="新細明體" w:hint="eastAsia"/>
          <w:kern w:val="2"/>
          <w:lang w:eastAsia="zh-TW"/>
        </w:rPr>
        <w:t>DTAAH521</w:t>
      </w:r>
    </w:p>
    <w:p w:rsidR="00102012" w:rsidRDefault="00540612" w:rsidP="002961EE">
      <w:pPr>
        <w:pStyle w:val="Tabletext"/>
        <w:keepLines w:val="0"/>
        <w:numPr>
          <w:ilvl w:val="3"/>
          <w:numId w:val="4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2961EE">
        <w:rPr>
          <w:rFonts w:ascii="新細明體" w:hAnsi="新細明體" w:hint="eastAsia"/>
          <w:kern w:val="2"/>
          <w:lang w:eastAsia="zh-TW"/>
        </w:rPr>
        <w:t>根據下表</w:t>
      </w:r>
      <w:r w:rsidR="00102012" w:rsidRPr="002961EE">
        <w:rPr>
          <w:rFonts w:ascii="新細明體" w:hAnsi="新細明體" w:hint="eastAsia"/>
          <w:kern w:val="2"/>
          <w:lang w:eastAsia="zh-TW"/>
        </w:rPr>
        <w:t>逐筆</w:t>
      </w:r>
      <w:r w:rsidRPr="002961EE">
        <w:rPr>
          <w:rFonts w:ascii="新細明體" w:hAnsi="新細明體" w:hint="eastAsia"/>
          <w:kern w:val="2"/>
          <w:lang w:eastAsia="zh-TW"/>
        </w:rPr>
        <w:t>寫入個人統計檔DTAAH522</w:t>
      </w:r>
    </w:p>
    <w:p w:rsidR="0090716B" w:rsidRPr="002961EE" w:rsidRDefault="0090716B" w:rsidP="002961EE">
      <w:pPr>
        <w:pStyle w:val="Tabletext"/>
        <w:keepLines w:val="0"/>
        <w:numPr>
          <w:ilvl w:val="3"/>
          <w:numId w:val="4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紀錄寫入個人統計檔件數</w:t>
      </w:r>
    </w:p>
    <w:tbl>
      <w:tblPr>
        <w:tblW w:w="6932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35"/>
        <w:gridCol w:w="2200"/>
        <w:gridCol w:w="2797"/>
      </w:tblGrid>
      <w:tr w:rsidR="00102012" w:rsidRPr="002961EE" w:rsidTr="005D21F6">
        <w:trPr>
          <w:trHeight w:val="285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COLNAME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REMARKS</w:t>
            </w:r>
          </w:p>
        </w:tc>
        <w:tc>
          <w:tcPr>
            <w:tcW w:w="2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細明體" w:eastAsia="細明體" w:hAnsi="細明體" w:cs="Arial"/>
                <w:kern w:val="0"/>
                <w:sz w:val="20"/>
                <w:szCs w:val="20"/>
              </w:rPr>
            </w:pP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來源</w:t>
            </w:r>
          </w:p>
        </w:tc>
      </w:tr>
      <w:tr w:rsidR="00102012" w:rsidRPr="002961EE" w:rsidTr="005D21F6">
        <w:trPr>
          <w:trHeight w:val="255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A4063C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F10D9A">
              <w:rPr>
                <w:rFonts w:ascii="Arial" w:hAnsi="Arial" w:cs="Arial"/>
                <w:kern w:val="0"/>
                <w:sz w:val="20"/>
                <w:szCs w:val="20"/>
              </w:rPr>
              <w:t>DAT</w:t>
            </w:r>
            <w:r w:rsidRPr="00A4063C">
              <w:rPr>
                <w:rFonts w:ascii="Arial" w:hAnsi="Arial" w:cs="Arial"/>
                <w:kern w:val="0"/>
                <w:sz w:val="20"/>
                <w:szCs w:val="20"/>
              </w:rPr>
              <w:t>A_YY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1919A2">
              <w:rPr>
                <w:rFonts w:ascii="Arial" w:hAnsi="Arial" w:cs="Arial"/>
                <w:kern w:val="0"/>
                <w:sz w:val="20"/>
                <w:szCs w:val="20"/>
              </w:rPr>
              <w:t>資料統計年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ds.DATA_YY</w:t>
            </w:r>
          </w:p>
        </w:tc>
      </w:tr>
      <w:tr w:rsidR="00102012" w:rsidRPr="002961EE" w:rsidTr="005D21F6">
        <w:trPr>
          <w:trHeight w:val="255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DATA_MM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資料統計月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ds.DATA_MM</w:t>
            </w:r>
          </w:p>
        </w:tc>
      </w:tr>
      <w:tr w:rsidR="00102012" w:rsidRPr="002961EE" w:rsidTr="005D21F6">
        <w:trPr>
          <w:trHeight w:val="255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DECD_DIV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核賠科別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ds.DECD_DIV</w:t>
            </w:r>
          </w:p>
        </w:tc>
      </w:tr>
      <w:tr w:rsidR="00102012" w:rsidRPr="002961EE" w:rsidTr="005D21F6">
        <w:trPr>
          <w:trHeight w:val="255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DECD_ID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核賠人員</w:t>
            </w: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ID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ds.DECD_ID</w:t>
            </w:r>
          </w:p>
        </w:tc>
      </w:tr>
      <w:tr w:rsidR="00102012" w:rsidRPr="002961EE" w:rsidTr="005D21F6">
        <w:trPr>
          <w:trHeight w:val="255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DECD_NAME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核賠人員姓名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ds.DECD_NAME</w:t>
            </w:r>
          </w:p>
        </w:tc>
      </w:tr>
      <w:tr w:rsidR="00102012" w:rsidRPr="002961EE" w:rsidTr="005D21F6">
        <w:trPr>
          <w:trHeight w:val="285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APLY_MONTH_CNT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細明體" w:eastAsia="細明體" w:hAnsi="細明體" w:cs="Arial"/>
                <w:kern w:val="0"/>
                <w:sz w:val="20"/>
                <w:szCs w:val="20"/>
              </w:rPr>
            </w:pP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受理當月件數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ds.total_cnt</w:t>
            </w:r>
          </w:p>
        </w:tc>
      </w:tr>
      <w:tr w:rsidR="00102012" w:rsidRPr="002961EE" w:rsidTr="005D21F6">
        <w:trPr>
          <w:trHeight w:val="255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APLY_YEAR_CNT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受理當年件數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null</w:t>
            </w:r>
          </w:p>
        </w:tc>
      </w:tr>
      <w:tr w:rsidR="00102012" w:rsidRPr="002961EE" w:rsidTr="005D21F6">
        <w:trPr>
          <w:trHeight w:val="285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END_CNT_1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細明體" w:eastAsia="細明體" w:hAnsi="細明體" w:cs="Arial"/>
                <w:kern w:val="0"/>
                <w:sz w:val="20"/>
                <w:szCs w:val="20"/>
              </w:rPr>
            </w:pP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1天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ds.cnt1</w:t>
            </w:r>
          </w:p>
        </w:tc>
      </w:tr>
      <w:tr w:rsidR="00102012" w:rsidRPr="002961EE" w:rsidTr="005D21F6">
        <w:trPr>
          <w:trHeight w:val="285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END_CNT_2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天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ds.cnt2</w:t>
            </w:r>
          </w:p>
        </w:tc>
      </w:tr>
      <w:tr w:rsidR="00102012" w:rsidRPr="002961EE" w:rsidTr="005D21F6">
        <w:trPr>
          <w:trHeight w:val="285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END_CNT_3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3</w:t>
            </w: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天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ds.cnt3</w:t>
            </w:r>
          </w:p>
        </w:tc>
      </w:tr>
      <w:tr w:rsidR="00102012" w:rsidRPr="002961EE" w:rsidTr="005D21F6">
        <w:trPr>
          <w:trHeight w:val="285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END_CNT_4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4~7</w:t>
            </w: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天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ds.cnt4</w:t>
            </w:r>
          </w:p>
        </w:tc>
      </w:tr>
      <w:tr w:rsidR="00102012" w:rsidRPr="002961EE" w:rsidTr="005D21F6">
        <w:trPr>
          <w:trHeight w:val="285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END_CNT_5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A4063C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8</w:t>
            </w:r>
            <w:r w:rsidR="00102012" w:rsidRPr="001919A2">
              <w:rPr>
                <w:rFonts w:ascii="Arial" w:hAnsi="Arial" w:cs="Arial"/>
                <w:kern w:val="0"/>
                <w:sz w:val="20"/>
                <w:szCs w:val="20"/>
              </w:rPr>
              <w:t>~10</w:t>
            </w:r>
            <w:r w:rsidR="00102012"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天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ds.cnt5</w:t>
            </w:r>
          </w:p>
        </w:tc>
      </w:tr>
      <w:tr w:rsidR="00102012" w:rsidRPr="002961EE" w:rsidTr="005D21F6">
        <w:trPr>
          <w:trHeight w:val="285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END_CNT_6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細明體" w:eastAsia="細明體" w:hAnsi="細明體" w:cs="Arial"/>
                <w:kern w:val="0"/>
                <w:sz w:val="20"/>
                <w:szCs w:val="20"/>
              </w:rPr>
            </w:pP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10天以上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ds.cnt6</w:t>
            </w:r>
          </w:p>
        </w:tc>
      </w:tr>
      <w:tr w:rsidR="00102012" w:rsidRPr="002961EE" w:rsidTr="005D21F6">
        <w:trPr>
          <w:trHeight w:val="653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AVG_END_DAY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細明體" w:eastAsia="細明體" w:hAnsi="細明體" w:cs="Arial"/>
                <w:kern w:val="0"/>
                <w:sz w:val="20"/>
                <w:szCs w:val="20"/>
              </w:rPr>
            </w:pP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結案件平均處理天數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結案總天數</w:t>
            </w: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/(</w:t>
            </w: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受理當月件數</w:t>
            </w: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-</w:t>
            </w: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尚未回覆件數</w:t>
            </w: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</w:tr>
      <w:tr w:rsidR="00102012" w:rsidRPr="002961EE" w:rsidTr="005D21F6">
        <w:trPr>
          <w:trHeight w:val="285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END_CNT_7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細明體" w:eastAsia="細明體" w:hAnsi="細明體" w:cs="Arial"/>
                <w:kern w:val="0"/>
                <w:sz w:val="20"/>
                <w:szCs w:val="20"/>
              </w:rPr>
            </w:pP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尚未回覆件數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ds.cnt7</w:t>
            </w:r>
          </w:p>
        </w:tc>
      </w:tr>
      <w:tr w:rsidR="00102012" w:rsidRPr="002961EE" w:rsidTr="005D21F6">
        <w:trPr>
          <w:trHeight w:val="285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END_CNT_8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細明體" w:eastAsia="細明體" w:hAnsi="細明體" w:cs="Arial"/>
                <w:kern w:val="0"/>
                <w:sz w:val="20"/>
                <w:szCs w:val="20"/>
              </w:rPr>
            </w:pP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結案總天數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ds.cnt8</w:t>
            </w:r>
          </w:p>
        </w:tc>
      </w:tr>
      <w:tr w:rsidR="00102012" w:rsidRPr="002961EE" w:rsidTr="005D21F6">
        <w:trPr>
          <w:trHeight w:val="255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DECD_LVL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核賠人員等級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ds.DECD_LVL</w:t>
            </w:r>
          </w:p>
        </w:tc>
      </w:tr>
      <w:tr w:rsidR="00102012" w:rsidRPr="002961EE" w:rsidTr="005D21F6">
        <w:trPr>
          <w:trHeight w:val="114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COUNT_TYPE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細明體" w:eastAsia="細明體" w:hAnsi="細明體" w:cs="Arial"/>
                <w:kern w:val="0"/>
                <w:sz w:val="20"/>
                <w:szCs w:val="20"/>
              </w:rPr>
            </w:pP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統計方式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2012" w:rsidRPr="002961EE" w:rsidRDefault="00102012" w:rsidP="005D21F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1:</w:t>
            </w: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當月受理件</w:t>
            </w: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br/>
              <w:t>2:當月結案件</w:t>
            </w: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br/>
              <w:t>3:當月結案clean件</w:t>
            </w:r>
          </w:p>
        </w:tc>
      </w:tr>
    </w:tbl>
    <w:p w:rsidR="00102012" w:rsidRPr="002961EE" w:rsidRDefault="00102012" w:rsidP="002961EE">
      <w:pPr>
        <w:pStyle w:val="Tabletext"/>
        <w:keepLines w:val="0"/>
        <w:spacing w:after="0" w:line="240" w:lineRule="auto"/>
        <w:ind w:left="1843"/>
        <w:rPr>
          <w:rFonts w:ascii="新細明體" w:hAnsi="新細明體" w:hint="eastAsia"/>
          <w:kern w:val="2"/>
          <w:lang w:eastAsia="zh-TW"/>
        </w:rPr>
      </w:pPr>
    </w:p>
    <w:p w:rsidR="00102012" w:rsidRPr="002961EE" w:rsidRDefault="00102012" w:rsidP="002961EE">
      <w:pPr>
        <w:pStyle w:val="Tabletext"/>
        <w:keepLines w:val="0"/>
        <w:numPr>
          <w:ilvl w:val="1"/>
          <w:numId w:val="4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2961EE">
        <w:rPr>
          <w:rFonts w:ascii="新細明體" w:hAnsi="新細明體" w:hint="eastAsia"/>
          <w:kern w:val="2"/>
          <w:lang w:eastAsia="zh-TW"/>
        </w:rPr>
        <w:t>依單位進行當月統計</w:t>
      </w:r>
    </w:p>
    <w:p w:rsidR="00102012" w:rsidRPr="002961EE" w:rsidRDefault="00102012" w:rsidP="002961EE">
      <w:pPr>
        <w:pStyle w:val="Tabletext"/>
        <w:keepLines w:val="0"/>
        <w:numPr>
          <w:ilvl w:val="2"/>
          <w:numId w:val="4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2961EE">
        <w:rPr>
          <w:rFonts w:ascii="新細明體" w:hAnsi="新細明體" w:hint="eastAsia"/>
          <w:kern w:val="2"/>
          <w:lang w:eastAsia="zh-TW"/>
        </w:rPr>
        <w:t>取得資料(當月受理件、當月結案件、當月結案CLEAN件)</w:t>
      </w:r>
      <w:r w:rsidR="00F10D9A">
        <w:rPr>
          <w:rFonts w:ascii="新細明體" w:hAnsi="新細明體" w:hint="eastAsia"/>
          <w:kern w:val="2"/>
          <w:lang w:eastAsia="zh-TW"/>
        </w:rPr>
        <w:t>DTAAH521</w:t>
      </w:r>
    </w:p>
    <w:p w:rsidR="00540612" w:rsidRDefault="00102012" w:rsidP="002961EE">
      <w:pPr>
        <w:pStyle w:val="Tabletext"/>
        <w:keepLines w:val="0"/>
        <w:numPr>
          <w:ilvl w:val="3"/>
          <w:numId w:val="4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2961EE">
        <w:rPr>
          <w:rFonts w:ascii="新細明體" w:hAnsi="新細明體" w:hint="eastAsia"/>
          <w:kern w:val="2"/>
          <w:lang w:eastAsia="zh-TW"/>
        </w:rPr>
        <w:t>根據下表逐筆寫入單位統計檔DTAAH523</w:t>
      </w:r>
    </w:p>
    <w:p w:rsidR="0090716B" w:rsidRPr="002961EE" w:rsidRDefault="0090716B" w:rsidP="002961EE">
      <w:pPr>
        <w:pStyle w:val="Tabletext"/>
        <w:keepLines w:val="0"/>
        <w:numPr>
          <w:ilvl w:val="3"/>
          <w:numId w:val="4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紀錄寫入單位統計檔件數</w:t>
      </w:r>
    </w:p>
    <w:tbl>
      <w:tblPr>
        <w:tblW w:w="6791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35"/>
        <w:gridCol w:w="2200"/>
        <w:gridCol w:w="2656"/>
      </w:tblGrid>
      <w:tr w:rsidR="00540612" w:rsidRPr="002961EE" w:rsidTr="002961EE">
        <w:trPr>
          <w:trHeight w:val="285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COLNAME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REMARKS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細明體" w:eastAsia="細明體" w:hAnsi="細明體" w:cs="Arial"/>
                <w:kern w:val="0"/>
                <w:sz w:val="20"/>
                <w:szCs w:val="20"/>
              </w:rPr>
            </w:pP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來源</w:t>
            </w:r>
          </w:p>
        </w:tc>
      </w:tr>
      <w:tr w:rsidR="00540612" w:rsidRPr="002961EE" w:rsidTr="002961EE">
        <w:trPr>
          <w:trHeight w:val="255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DATA_YY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資料統計年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ds.DATA_YY</w:t>
            </w:r>
          </w:p>
        </w:tc>
      </w:tr>
      <w:tr w:rsidR="00540612" w:rsidRPr="002961EE" w:rsidTr="002961EE">
        <w:trPr>
          <w:trHeight w:val="255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DATA_MM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資料統計月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ds.DATA_MM</w:t>
            </w:r>
          </w:p>
        </w:tc>
      </w:tr>
      <w:tr w:rsidR="00540612" w:rsidRPr="002961EE" w:rsidTr="002961EE">
        <w:trPr>
          <w:trHeight w:val="255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DECD_DIV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核賠科別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ds.DECD_DIV</w:t>
            </w:r>
          </w:p>
        </w:tc>
      </w:tr>
      <w:tr w:rsidR="00540612" w:rsidRPr="002961EE" w:rsidTr="002961EE">
        <w:trPr>
          <w:trHeight w:val="285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APLY_MONTH_CNT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細明體" w:eastAsia="細明體" w:hAnsi="細明體" w:cs="Arial"/>
                <w:kern w:val="0"/>
                <w:sz w:val="20"/>
                <w:szCs w:val="20"/>
              </w:rPr>
            </w:pP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受理當月件數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ds.total_cnt</w:t>
            </w:r>
          </w:p>
        </w:tc>
      </w:tr>
      <w:tr w:rsidR="00540612" w:rsidRPr="002961EE" w:rsidTr="002961EE">
        <w:trPr>
          <w:trHeight w:val="255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APLY_YEAR_CNT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受理當年件數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null</w:t>
            </w:r>
          </w:p>
        </w:tc>
      </w:tr>
      <w:tr w:rsidR="00540612" w:rsidRPr="002961EE" w:rsidTr="002961EE">
        <w:trPr>
          <w:trHeight w:val="285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END_CNT_1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細明體" w:eastAsia="細明體" w:hAnsi="細明體" w:cs="Arial"/>
                <w:kern w:val="0"/>
                <w:sz w:val="20"/>
                <w:szCs w:val="20"/>
              </w:rPr>
            </w:pP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1天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ds.cnt1</w:t>
            </w:r>
          </w:p>
        </w:tc>
      </w:tr>
      <w:tr w:rsidR="00540612" w:rsidRPr="002961EE" w:rsidTr="002961EE">
        <w:trPr>
          <w:trHeight w:val="285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END_CNT_2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天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ds.cnt2</w:t>
            </w:r>
          </w:p>
        </w:tc>
      </w:tr>
      <w:tr w:rsidR="00540612" w:rsidRPr="002961EE" w:rsidTr="002961EE">
        <w:trPr>
          <w:trHeight w:val="285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END_CNT_3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3</w:t>
            </w: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天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ds.cnt3</w:t>
            </w:r>
          </w:p>
        </w:tc>
      </w:tr>
      <w:tr w:rsidR="00540612" w:rsidRPr="002961EE" w:rsidTr="002961EE">
        <w:trPr>
          <w:trHeight w:val="285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END_CNT_4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4~7</w:t>
            </w: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天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ds.cnt4</w:t>
            </w:r>
          </w:p>
        </w:tc>
      </w:tr>
      <w:tr w:rsidR="00540612" w:rsidRPr="002961EE" w:rsidTr="002961EE">
        <w:trPr>
          <w:trHeight w:val="285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END_CNT_5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612" w:rsidRPr="002961EE" w:rsidRDefault="001919A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8</w:t>
            </w:r>
            <w:r w:rsidR="00540612" w:rsidRPr="002961EE">
              <w:rPr>
                <w:rFonts w:ascii="Arial" w:hAnsi="Arial" w:cs="Arial"/>
                <w:kern w:val="0"/>
                <w:sz w:val="20"/>
                <w:szCs w:val="20"/>
              </w:rPr>
              <w:t>~10</w:t>
            </w:r>
            <w:r w:rsidR="00540612"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天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ds.cnt5</w:t>
            </w:r>
          </w:p>
        </w:tc>
      </w:tr>
      <w:tr w:rsidR="00540612" w:rsidRPr="002961EE" w:rsidTr="002961EE">
        <w:trPr>
          <w:trHeight w:val="285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END_CNT_6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細明體" w:eastAsia="細明體" w:hAnsi="細明體" w:cs="Arial"/>
                <w:kern w:val="0"/>
                <w:sz w:val="20"/>
                <w:szCs w:val="20"/>
              </w:rPr>
            </w:pP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10天以上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ds.cnt6</w:t>
            </w:r>
          </w:p>
        </w:tc>
      </w:tr>
      <w:tr w:rsidR="00540612" w:rsidRPr="002961EE" w:rsidTr="002961EE">
        <w:trPr>
          <w:trHeight w:val="855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AVG_END_DAY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細明體" w:eastAsia="細明體" w:hAnsi="細明體" w:cs="Arial"/>
                <w:kern w:val="0"/>
                <w:sz w:val="20"/>
                <w:szCs w:val="20"/>
              </w:rPr>
            </w:pP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結案件平均處理天數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結案總天數</w:t>
            </w: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/(</w:t>
            </w: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受理當月件數</w:t>
            </w: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-</w:t>
            </w: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尚未回覆件數</w:t>
            </w: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</w:tr>
      <w:tr w:rsidR="00540612" w:rsidRPr="002961EE" w:rsidTr="002961EE">
        <w:trPr>
          <w:trHeight w:val="285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END_CNT_7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細明體" w:eastAsia="細明體" w:hAnsi="細明體" w:cs="Arial"/>
                <w:kern w:val="0"/>
                <w:sz w:val="20"/>
                <w:szCs w:val="20"/>
              </w:rPr>
            </w:pP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尚未回覆件數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ds.cnt7</w:t>
            </w:r>
          </w:p>
        </w:tc>
      </w:tr>
      <w:tr w:rsidR="00540612" w:rsidRPr="002961EE" w:rsidTr="002961EE">
        <w:trPr>
          <w:trHeight w:val="285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END_CNT_8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細明體" w:eastAsia="細明體" w:hAnsi="細明體" w:cs="Arial"/>
                <w:kern w:val="0"/>
                <w:sz w:val="20"/>
                <w:szCs w:val="20"/>
              </w:rPr>
            </w:pP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結案總天數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ds.cnt8</w:t>
            </w:r>
          </w:p>
        </w:tc>
      </w:tr>
      <w:tr w:rsidR="00540612" w:rsidRPr="002961EE" w:rsidTr="002961EE">
        <w:trPr>
          <w:trHeight w:val="114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COUNT_TYPE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細明體" w:eastAsia="細明體" w:hAnsi="細明體" w:cs="Arial"/>
                <w:kern w:val="0"/>
                <w:sz w:val="20"/>
                <w:szCs w:val="20"/>
              </w:rPr>
            </w:pP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統計方式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612" w:rsidRPr="002961EE" w:rsidRDefault="00540612" w:rsidP="00540612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961EE">
              <w:rPr>
                <w:rFonts w:ascii="Arial" w:hAnsi="Arial" w:cs="Arial"/>
                <w:kern w:val="0"/>
                <w:sz w:val="20"/>
                <w:szCs w:val="20"/>
              </w:rPr>
              <w:t>1:</w:t>
            </w: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當月受理件</w:t>
            </w: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br/>
              <w:t>2:當月結案件</w:t>
            </w:r>
            <w:r w:rsidRPr="002961EE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br/>
              <w:t>3:當月結案clean件</w:t>
            </w:r>
          </w:p>
        </w:tc>
      </w:tr>
    </w:tbl>
    <w:p w:rsidR="00540612" w:rsidRPr="00F10D9A" w:rsidRDefault="00540612" w:rsidP="002961EE">
      <w:pPr>
        <w:pStyle w:val="Tabletext"/>
        <w:keepLines w:val="0"/>
        <w:spacing w:after="0" w:line="240" w:lineRule="auto"/>
        <w:ind w:leftChars="490" w:left="1176"/>
        <w:rPr>
          <w:rFonts w:ascii="新細明體" w:hAnsi="新細明體" w:hint="eastAsia"/>
          <w:strike/>
          <w:kern w:val="2"/>
          <w:lang w:eastAsia="zh-TW"/>
        </w:rPr>
      </w:pPr>
    </w:p>
    <w:p w:rsidR="00E9304C" w:rsidRPr="002961EE" w:rsidRDefault="00E9304C" w:rsidP="00E9304C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lang w:eastAsia="zh-TW"/>
        </w:rPr>
      </w:pPr>
      <w:r w:rsidRPr="002961EE">
        <w:rPr>
          <w:rFonts w:ascii="新細明體" w:hAnsi="新細明體" w:hint="eastAsia"/>
          <w:kern w:val="2"/>
          <w:lang w:eastAsia="zh-TW"/>
        </w:rPr>
        <w:t xml:space="preserve">    </w:t>
      </w:r>
    </w:p>
    <w:sectPr w:rsidR="00E9304C" w:rsidRPr="002961EE" w:rsidSect="00C91BA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924" w:bottom="1440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F2B" w:rsidRDefault="00795F2B" w:rsidP="00E402BB">
      <w:r>
        <w:separator/>
      </w:r>
    </w:p>
  </w:endnote>
  <w:endnote w:type="continuationSeparator" w:id="0">
    <w:p w:rsidR="00795F2B" w:rsidRDefault="00795F2B" w:rsidP="00E4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CB2" w:rsidRDefault="00107CB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07CB2" w:rsidRDefault="00107CB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CB2" w:rsidRDefault="00107CB2" w:rsidP="004E6DAC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EC658C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CB2" w:rsidRDefault="00107CB2" w:rsidP="003A632F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F2B" w:rsidRDefault="00795F2B" w:rsidP="00E402BB">
      <w:r>
        <w:separator/>
      </w:r>
    </w:p>
  </w:footnote>
  <w:footnote w:type="continuationSeparator" w:id="0">
    <w:p w:rsidR="00795F2B" w:rsidRDefault="00795F2B" w:rsidP="00E40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CB2" w:rsidRDefault="00107CB2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UCABA3_B0</w:t>
    </w:r>
    <w:r>
      <w:rPr>
        <w:rFonts w:hint="eastAsia"/>
        <w:noProof/>
        <w:kern w:val="0"/>
      </w:rPr>
      <w:t>09</w:t>
    </w:r>
    <w:r>
      <w:rPr>
        <w:noProof/>
        <w:kern w:val="0"/>
      </w:rPr>
      <w:t>.doc</w:t>
    </w:r>
    <w:r>
      <w:rPr>
        <w:kern w:val="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CB2" w:rsidRDefault="00107CB2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UCABA3_B010.doc</w:t>
    </w:r>
    <w:r>
      <w:rPr>
        <w:kern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C08"/>
    <w:multiLevelType w:val="hybridMultilevel"/>
    <w:tmpl w:val="4FDACEA4"/>
    <w:lvl w:ilvl="0" w:tplc="6EB0C52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" w15:restartNumberingAfterBreak="0">
    <w:nsid w:val="051B17D5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" w15:restartNumberingAfterBreak="0">
    <w:nsid w:val="05941F8D"/>
    <w:multiLevelType w:val="hybridMultilevel"/>
    <w:tmpl w:val="D33E9FCE"/>
    <w:lvl w:ilvl="0" w:tplc="43EC325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" w15:restartNumberingAfterBreak="0">
    <w:nsid w:val="063C4EA7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4" w15:restartNumberingAfterBreak="0">
    <w:nsid w:val="0AC25C81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0B7824F2"/>
    <w:multiLevelType w:val="hybridMultilevel"/>
    <w:tmpl w:val="BA00345E"/>
    <w:lvl w:ilvl="0" w:tplc="72FC8A44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6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0F833A4B"/>
    <w:multiLevelType w:val="hybridMultilevel"/>
    <w:tmpl w:val="755CE3BE"/>
    <w:lvl w:ilvl="0" w:tplc="D90672D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8" w15:restartNumberingAfterBreak="0">
    <w:nsid w:val="102C085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25A31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" w15:restartNumberingAfterBreak="0">
    <w:nsid w:val="13054B5A"/>
    <w:multiLevelType w:val="hybridMultilevel"/>
    <w:tmpl w:val="F202FBB8"/>
    <w:lvl w:ilvl="0" w:tplc="7A487CE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1" w15:restartNumberingAfterBreak="0">
    <w:nsid w:val="146769A0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15FC1052"/>
    <w:multiLevelType w:val="multilevel"/>
    <w:tmpl w:val="83F0FBB0"/>
    <w:lvl w:ilvl="0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18325C6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16B3903"/>
    <w:multiLevelType w:val="hybridMultilevel"/>
    <w:tmpl w:val="83F0FBB0"/>
    <w:lvl w:ilvl="0" w:tplc="C1349CEE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7" w15:restartNumberingAfterBreak="0">
    <w:nsid w:val="25EC7E1F"/>
    <w:multiLevelType w:val="multilevel"/>
    <w:tmpl w:val="941A5532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28"/>
        </w:tabs>
        <w:ind w:left="1228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86"/>
        </w:tabs>
        <w:ind w:left="21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19"/>
        </w:tabs>
        <w:ind w:left="29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12"/>
        </w:tabs>
        <w:ind w:left="40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05"/>
        </w:tabs>
        <w:ind w:left="51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8"/>
        </w:tabs>
        <w:ind w:left="58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1"/>
        </w:tabs>
        <w:ind w:left="693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64"/>
        </w:tabs>
        <w:ind w:left="7664" w:hanging="1800"/>
      </w:pPr>
      <w:rPr>
        <w:rFonts w:hint="default"/>
      </w:rPr>
    </w:lvl>
  </w:abstractNum>
  <w:abstractNum w:abstractNumId="18" w15:restartNumberingAfterBreak="0">
    <w:nsid w:val="28BF6EC8"/>
    <w:multiLevelType w:val="hybridMultilevel"/>
    <w:tmpl w:val="095457F4"/>
    <w:lvl w:ilvl="0" w:tplc="D374ABB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9" w15:restartNumberingAfterBreak="0">
    <w:nsid w:val="2D042172"/>
    <w:multiLevelType w:val="hybridMultilevel"/>
    <w:tmpl w:val="2D98650C"/>
    <w:lvl w:ilvl="0" w:tplc="2766CF42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DDD49CFE">
      <w:start w:val="1"/>
      <w:numFmt w:val="decimal"/>
      <w:lvlText w:val="%2."/>
      <w:lvlJc w:val="left"/>
      <w:pPr>
        <w:tabs>
          <w:tab w:val="num" w:pos="2116"/>
        </w:tabs>
        <w:ind w:left="211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20" w15:restartNumberingAfterBreak="0">
    <w:nsid w:val="2F41003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30CF38C7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326912D3"/>
    <w:multiLevelType w:val="hybridMultilevel"/>
    <w:tmpl w:val="9206596A"/>
    <w:lvl w:ilvl="0" w:tplc="D604FA28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6"/>
        </w:tabs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23" w15:restartNumberingAfterBreak="0">
    <w:nsid w:val="3282575A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4" w15:restartNumberingAfterBreak="0">
    <w:nsid w:val="34BE2A51"/>
    <w:multiLevelType w:val="hybridMultilevel"/>
    <w:tmpl w:val="B398675A"/>
    <w:lvl w:ilvl="0" w:tplc="9618BEC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5" w15:restartNumberingAfterBreak="0">
    <w:nsid w:val="35E143C1"/>
    <w:multiLevelType w:val="multilevel"/>
    <w:tmpl w:val="A0429FE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399B1CA7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7" w15:restartNumberingAfterBreak="0">
    <w:nsid w:val="3AD257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850"/>
      </w:p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819"/>
        </w:tabs>
        <w:ind w:left="481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</w:lvl>
  </w:abstractNum>
  <w:abstractNum w:abstractNumId="28" w15:restartNumberingAfterBreak="0">
    <w:nsid w:val="3B2D7D1B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3E143832"/>
    <w:multiLevelType w:val="multilevel"/>
    <w:tmpl w:val="83F0FBB0"/>
    <w:lvl w:ilvl="0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0" w15:restartNumberingAfterBreak="0">
    <w:nsid w:val="44221743"/>
    <w:multiLevelType w:val="hybridMultilevel"/>
    <w:tmpl w:val="7794DC82"/>
    <w:lvl w:ilvl="0" w:tplc="A3B023F2">
      <w:start w:val="5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1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475C6846"/>
    <w:multiLevelType w:val="multilevel"/>
    <w:tmpl w:val="A0429FE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49337A3F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4BB22138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565E1717"/>
    <w:multiLevelType w:val="hybridMultilevel"/>
    <w:tmpl w:val="8C2008F6"/>
    <w:lvl w:ilvl="0" w:tplc="CF30248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6" w15:restartNumberingAfterBreak="0">
    <w:nsid w:val="5A7B5F73"/>
    <w:multiLevelType w:val="multilevel"/>
    <w:tmpl w:val="29F882A6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7" w15:restartNumberingAfterBreak="0">
    <w:nsid w:val="5D5433BA"/>
    <w:multiLevelType w:val="hybridMultilevel"/>
    <w:tmpl w:val="C456CB20"/>
    <w:lvl w:ilvl="0" w:tplc="5768AD46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38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622D317F"/>
    <w:multiLevelType w:val="hybridMultilevel"/>
    <w:tmpl w:val="EA5A1B06"/>
    <w:lvl w:ilvl="0" w:tplc="5DB6A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5FC4D91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68DC0606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 w15:restartNumberingAfterBreak="0">
    <w:nsid w:val="6BFD2722"/>
    <w:multiLevelType w:val="hybridMultilevel"/>
    <w:tmpl w:val="0BF654FA"/>
    <w:lvl w:ilvl="0" w:tplc="C1349CEE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43" w15:restartNumberingAfterBreak="0">
    <w:nsid w:val="6D3144D4"/>
    <w:multiLevelType w:val="multilevel"/>
    <w:tmpl w:val="5754C26C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4" w15:restartNumberingAfterBreak="0">
    <w:nsid w:val="73137505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45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6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7" w15:restartNumberingAfterBreak="0">
    <w:nsid w:val="7E677EBF"/>
    <w:multiLevelType w:val="multilevel"/>
    <w:tmpl w:val="72AA6B4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3"/>
  </w:num>
  <w:num w:numId="2">
    <w:abstractNumId w:val="38"/>
  </w:num>
  <w:num w:numId="3">
    <w:abstractNumId w:val="6"/>
  </w:num>
  <w:num w:numId="4">
    <w:abstractNumId w:val="45"/>
  </w:num>
  <w:num w:numId="5">
    <w:abstractNumId w:val="31"/>
  </w:num>
  <w:num w:numId="6">
    <w:abstractNumId w:val="11"/>
  </w:num>
  <w:num w:numId="7">
    <w:abstractNumId w:val="20"/>
  </w:num>
  <w:num w:numId="8">
    <w:abstractNumId w:val="40"/>
  </w:num>
  <w:num w:numId="9">
    <w:abstractNumId w:val="41"/>
  </w:num>
  <w:num w:numId="10">
    <w:abstractNumId w:val="28"/>
  </w:num>
  <w:num w:numId="11">
    <w:abstractNumId w:val="34"/>
  </w:num>
  <w:num w:numId="12">
    <w:abstractNumId w:val="4"/>
  </w:num>
  <w:num w:numId="13">
    <w:abstractNumId w:val="9"/>
  </w:num>
  <w:num w:numId="14">
    <w:abstractNumId w:val="24"/>
  </w:num>
  <w:num w:numId="15">
    <w:abstractNumId w:val="2"/>
  </w:num>
  <w:num w:numId="16">
    <w:abstractNumId w:val="7"/>
  </w:num>
  <w:num w:numId="17">
    <w:abstractNumId w:val="27"/>
  </w:num>
  <w:num w:numId="18">
    <w:abstractNumId w:val="19"/>
  </w:num>
  <w:num w:numId="19">
    <w:abstractNumId w:val="10"/>
  </w:num>
  <w:num w:numId="20">
    <w:abstractNumId w:val="22"/>
  </w:num>
  <w:num w:numId="21">
    <w:abstractNumId w:val="37"/>
  </w:num>
  <w:num w:numId="22">
    <w:abstractNumId w:val="5"/>
  </w:num>
  <w:num w:numId="23">
    <w:abstractNumId w:val="18"/>
  </w:num>
  <w:num w:numId="24">
    <w:abstractNumId w:val="35"/>
  </w:num>
  <w:num w:numId="25">
    <w:abstractNumId w:val="0"/>
  </w:num>
  <w:num w:numId="26">
    <w:abstractNumId w:val="21"/>
  </w:num>
  <w:num w:numId="27">
    <w:abstractNumId w:val="33"/>
  </w:num>
  <w:num w:numId="28">
    <w:abstractNumId w:val="14"/>
  </w:num>
  <w:num w:numId="29">
    <w:abstractNumId w:val="25"/>
  </w:num>
  <w:num w:numId="30">
    <w:abstractNumId w:val="8"/>
  </w:num>
  <w:num w:numId="31">
    <w:abstractNumId w:val="36"/>
  </w:num>
  <w:num w:numId="32">
    <w:abstractNumId w:val="47"/>
  </w:num>
  <w:num w:numId="33">
    <w:abstractNumId w:val="43"/>
  </w:num>
  <w:num w:numId="34">
    <w:abstractNumId w:val="17"/>
  </w:num>
  <w:num w:numId="35">
    <w:abstractNumId w:val="30"/>
  </w:num>
  <w:num w:numId="36">
    <w:abstractNumId w:val="46"/>
  </w:num>
  <w:num w:numId="37">
    <w:abstractNumId w:val="32"/>
  </w:num>
  <w:num w:numId="38">
    <w:abstractNumId w:val="16"/>
  </w:num>
  <w:num w:numId="39">
    <w:abstractNumId w:val="42"/>
  </w:num>
  <w:num w:numId="40">
    <w:abstractNumId w:val="12"/>
  </w:num>
  <w:num w:numId="41">
    <w:abstractNumId w:val="26"/>
  </w:num>
  <w:num w:numId="42">
    <w:abstractNumId w:val="29"/>
  </w:num>
  <w:num w:numId="43">
    <w:abstractNumId w:val="1"/>
  </w:num>
  <w:num w:numId="44">
    <w:abstractNumId w:val="3"/>
  </w:num>
  <w:num w:numId="45">
    <w:abstractNumId w:val="15"/>
  </w:num>
  <w:num w:numId="46">
    <w:abstractNumId w:val="39"/>
  </w:num>
  <w:num w:numId="47">
    <w:abstractNumId w:val="44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705"/>
    <w:rsid w:val="00005BFE"/>
    <w:rsid w:val="00012A9E"/>
    <w:rsid w:val="000147B5"/>
    <w:rsid w:val="00017705"/>
    <w:rsid w:val="00021862"/>
    <w:rsid w:val="00026F57"/>
    <w:rsid w:val="000325B8"/>
    <w:rsid w:val="000331BA"/>
    <w:rsid w:val="00033ACC"/>
    <w:rsid w:val="00037DFA"/>
    <w:rsid w:val="00050BDF"/>
    <w:rsid w:val="00053375"/>
    <w:rsid w:val="00053B3E"/>
    <w:rsid w:val="000540D9"/>
    <w:rsid w:val="00062D90"/>
    <w:rsid w:val="00063928"/>
    <w:rsid w:val="00085D25"/>
    <w:rsid w:val="000A1A83"/>
    <w:rsid w:val="000A6432"/>
    <w:rsid w:val="000A7BBE"/>
    <w:rsid w:val="000B2D9C"/>
    <w:rsid w:val="000B7E26"/>
    <w:rsid w:val="000C7675"/>
    <w:rsid w:val="000D658B"/>
    <w:rsid w:val="000D6E6D"/>
    <w:rsid w:val="000E32F2"/>
    <w:rsid w:val="00102012"/>
    <w:rsid w:val="00107CB2"/>
    <w:rsid w:val="001140C7"/>
    <w:rsid w:val="00114A85"/>
    <w:rsid w:val="0012035B"/>
    <w:rsid w:val="0012554A"/>
    <w:rsid w:val="0013346E"/>
    <w:rsid w:val="00133C33"/>
    <w:rsid w:val="0014083D"/>
    <w:rsid w:val="0014519D"/>
    <w:rsid w:val="001472CD"/>
    <w:rsid w:val="00152C26"/>
    <w:rsid w:val="00157784"/>
    <w:rsid w:val="00157CA5"/>
    <w:rsid w:val="001607E3"/>
    <w:rsid w:val="00160EA4"/>
    <w:rsid w:val="00167659"/>
    <w:rsid w:val="001711B8"/>
    <w:rsid w:val="0017127E"/>
    <w:rsid w:val="001712B5"/>
    <w:rsid w:val="00174079"/>
    <w:rsid w:val="00174724"/>
    <w:rsid w:val="0018677A"/>
    <w:rsid w:val="001919A2"/>
    <w:rsid w:val="0019417E"/>
    <w:rsid w:val="001B29BB"/>
    <w:rsid w:val="001B41F4"/>
    <w:rsid w:val="001B56FE"/>
    <w:rsid w:val="001B6B43"/>
    <w:rsid w:val="001B7080"/>
    <w:rsid w:val="001D1AF3"/>
    <w:rsid w:val="001E06B0"/>
    <w:rsid w:val="001E6ECA"/>
    <w:rsid w:val="001F5076"/>
    <w:rsid w:val="002042FE"/>
    <w:rsid w:val="0021023C"/>
    <w:rsid w:val="00214642"/>
    <w:rsid w:val="00215059"/>
    <w:rsid w:val="00224F14"/>
    <w:rsid w:val="002333C1"/>
    <w:rsid w:val="00234DE9"/>
    <w:rsid w:val="00236854"/>
    <w:rsid w:val="00245848"/>
    <w:rsid w:val="0025065A"/>
    <w:rsid w:val="00254CF8"/>
    <w:rsid w:val="00267604"/>
    <w:rsid w:val="0027080E"/>
    <w:rsid w:val="002747DA"/>
    <w:rsid w:val="0027746A"/>
    <w:rsid w:val="00285878"/>
    <w:rsid w:val="00285D8A"/>
    <w:rsid w:val="0029338C"/>
    <w:rsid w:val="002961EE"/>
    <w:rsid w:val="002B5F05"/>
    <w:rsid w:val="002C0CD6"/>
    <w:rsid w:val="002C1C12"/>
    <w:rsid w:val="002C1F1E"/>
    <w:rsid w:val="002C54D7"/>
    <w:rsid w:val="002C6812"/>
    <w:rsid w:val="002D7662"/>
    <w:rsid w:val="002E71F4"/>
    <w:rsid w:val="002F4DF7"/>
    <w:rsid w:val="003029C1"/>
    <w:rsid w:val="00304C36"/>
    <w:rsid w:val="003120FB"/>
    <w:rsid w:val="003213F7"/>
    <w:rsid w:val="0032647C"/>
    <w:rsid w:val="0033491D"/>
    <w:rsid w:val="003378A3"/>
    <w:rsid w:val="003519C9"/>
    <w:rsid w:val="00352BC0"/>
    <w:rsid w:val="00363E2E"/>
    <w:rsid w:val="00370C19"/>
    <w:rsid w:val="00375C88"/>
    <w:rsid w:val="00380CED"/>
    <w:rsid w:val="00385EC0"/>
    <w:rsid w:val="00390F14"/>
    <w:rsid w:val="003A0305"/>
    <w:rsid w:val="003A20BA"/>
    <w:rsid w:val="003A54BA"/>
    <w:rsid w:val="003A632F"/>
    <w:rsid w:val="003C1470"/>
    <w:rsid w:val="003D6A73"/>
    <w:rsid w:val="003E24FD"/>
    <w:rsid w:val="003F053D"/>
    <w:rsid w:val="003F468C"/>
    <w:rsid w:val="003F76D5"/>
    <w:rsid w:val="00403479"/>
    <w:rsid w:val="00404192"/>
    <w:rsid w:val="004161F3"/>
    <w:rsid w:val="00416CD5"/>
    <w:rsid w:val="00417700"/>
    <w:rsid w:val="0042741F"/>
    <w:rsid w:val="0043740C"/>
    <w:rsid w:val="00442653"/>
    <w:rsid w:val="00457B3E"/>
    <w:rsid w:val="00464097"/>
    <w:rsid w:val="004647DB"/>
    <w:rsid w:val="0047085E"/>
    <w:rsid w:val="00483F5E"/>
    <w:rsid w:val="00487457"/>
    <w:rsid w:val="00491CC2"/>
    <w:rsid w:val="00496CDA"/>
    <w:rsid w:val="004A5D24"/>
    <w:rsid w:val="004B0A3F"/>
    <w:rsid w:val="004B1398"/>
    <w:rsid w:val="004B1825"/>
    <w:rsid w:val="004B3258"/>
    <w:rsid w:val="004D081C"/>
    <w:rsid w:val="004D6669"/>
    <w:rsid w:val="004E033D"/>
    <w:rsid w:val="004E157C"/>
    <w:rsid w:val="004E66EB"/>
    <w:rsid w:val="004E6DAC"/>
    <w:rsid w:val="004E796C"/>
    <w:rsid w:val="00500E65"/>
    <w:rsid w:val="0050578E"/>
    <w:rsid w:val="00505B63"/>
    <w:rsid w:val="00510BCA"/>
    <w:rsid w:val="00513265"/>
    <w:rsid w:val="005259AA"/>
    <w:rsid w:val="0053465F"/>
    <w:rsid w:val="00540612"/>
    <w:rsid w:val="00544F9F"/>
    <w:rsid w:val="00546181"/>
    <w:rsid w:val="0054756A"/>
    <w:rsid w:val="0055626B"/>
    <w:rsid w:val="00560D8E"/>
    <w:rsid w:val="00565367"/>
    <w:rsid w:val="00566652"/>
    <w:rsid w:val="00570BF0"/>
    <w:rsid w:val="00574517"/>
    <w:rsid w:val="00574E64"/>
    <w:rsid w:val="00585F08"/>
    <w:rsid w:val="00586FE9"/>
    <w:rsid w:val="005904F4"/>
    <w:rsid w:val="00594F61"/>
    <w:rsid w:val="005951FD"/>
    <w:rsid w:val="005966D4"/>
    <w:rsid w:val="005A4C70"/>
    <w:rsid w:val="005B218E"/>
    <w:rsid w:val="005B41A2"/>
    <w:rsid w:val="005C05D1"/>
    <w:rsid w:val="005D21F6"/>
    <w:rsid w:val="005D6C81"/>
    <w:rsid w:val="005D6E5B"/>
    <w:rsid w:val="005E03C3"/>
    <w:rsid w:val="005E6E63"/>
    <w:rsid w:val="00606190"/>
    <w:rsid w:val="00627A27"/>
    <w:rsid w:val="00627FC7"/>
    <w:rsid w:val="00640CA7"/>
    <w:rsid w:val="0064361D"/>
    <w:rsid w:val="00662070"/>
    <w:rsid w:val="00662521"/>
    <w:rsid w:val="00675EEF"/>
    <w:rsid w:val="0067632D"/>
    <w:rsid w:val="006847D2"/>
    <w:rsid w:val="00693FD6"/>
    <w:rsid w:val="006965BF"/>
    <w:rsid w:val="006A6931"/>
    <w:rsid w:val="006B3BE3"/>
    <w:rsid w:val="006B713F"/>
    <w:rsid w:val="006C4A8C"/>
    <w:rsid w:val="006D3E74"/>
    <w:rsid w:val="006D6FBC"/>
    <w:rsid w:val="006E2D5D"/>
    <w:rsid w:val="006E4E23"/>
    <w:rsid w:val="006F616E"/>
    <w:rsid w:val="0070112A"/>
    <w:rsid w:val="00707955"/>
    <w:rsid w:val="00711CBC"/>
    <w:rsid w:val="00712860"/>
    <w:rsid w:val="0072003A"/>
    <w:rsid w:val="00721508"/>
    <w:rsid w:val="00736F72"/>
    <w:rsid w:val="007426C3"/>
    <w:rsid w:val="00750914"/>
    <w:rsid w:val="007548BA"/>
    <w:rsid w:val="00760493"/>
    <w:rsid w:val="00763039"/>
    <w:rsid w:val="00774AA2"/>
    <w:rsid w:val="00784D15"/>
    <w:rsid w:val="00790F65"/>
    <w:rsid w:val="00791C52"/>
    <w:rsid w:val="00795F2B"/>
    <w:rsid w:val="007A1A58"/>
    <w:rsid w:val="007B1963"/>
    <w:rsid w:val="007C2C6F"/>
    <w:rsid w:val="007C3EA6"/>
    <w:rsid w:val="007C6BD8"/>
    <w:rsid w:val="007C7F5F"/>
    <w:rsid w:val="007D0C6B"/>
    <w:rsid w:val="007E5800"/>
    <w:rsid w:val="007E59DD"/>
    <w:rsid w:val="007E652F"/>
    <w:rsid w:val="007F6EF3"/>
    <w:rsid w:val="007F6F43"/>
    <w:rsid w:val="00800FDA"/>
    <w:rsid w:val="00803379"/>
    <w:rsid w:val="00807DFF"/>
    <w:rsid w:val="00810315"/>
    <w:rsid w:val="00811996"/>
    <w:rsid w:val="00811B32"/>
    <w:rsid w:val="0082075E"/>
    <w:rsid w:val="00822B62"/>
    <w:rsid w:val="00835601"/>
    <w:rsid w:val="008464C0"/>
    <w:rsid w:val="00851A5E"/>
    <w:rsid w:val="00852566"/>
    <w:rsid w:val="00852F9E"/>
    <w:rsid w:val="00862461"/>
    <w:rsid w:val="0086723E"/>
    <w:rsid w:val="00870579"/>
    <w:rsid w:val="0087095F"/>
    <w:rsid w:val="00874237"/>
    <w:rsid w:val="00874554"/>
    <w:rsid w:val="0087510E"/>
    <w:rsid w:val="008764F0"/>
    <w:rsid w:val="00884946"/>
    <w:rsid w:val="00887A68"/>
    <w:rsid w:val="008A0B30"/>
    <w:rsid w:val="008A7F41"/>
    <w:rsid w:val="008B2C0E"/>
    <w:rsid w:val="008B5F26"/>
    <w:rsid w:val="008D0BAC"/>
    <w:rsid w:val="008D4604"/>
    <w:rsid w:val="008F797C"/>
    <w:rsid w:val="008F79BA"/>
    <w:rsid w:val="00901AD6"/>
    <w:rsid w:val="009026D7"/>
    <w:rsid w:val="0090716B"/>
    <w:rsid w:val="00911780"/>
    <w:rsid w:val="00913DBC"/>
    <w:rsid w:val="009235ED"/>
    <w:rsid w:val="009307EA"/>
    <w:rsid w:val="00931361"/>
    <w:rsid w:val="00935D41"/>
    <w:rsid w:val="0093756F"/>
    <w:rsid w:val="00950179"/>
    <w:rsid w:val="00961C36"/>
    <w:rsid w:val="0097131B"/>
    <w:rsid w:val="00971625"/>
    <w:rsid w:val="009805E3"/>
    <w:rsid w:val="009828DB"/>
    <w:rsid w:val="00984A94"/>
    <w:rsid w:val="00984E7E"/>
    <w:rsid w:val="00985987"/>
    <w:rsid w:val="009937E8"/>
    <w:rsid w:val="009A20FE"/>
    <w:rsid w:val="009B037D"/>
    <w:rsid w:val="009B1729"/>
    <w:rsid w:val="009B4871"/>
    <w:rsid w:val="009B6F32"/>
    <w:rsid w:val="009C062C"/>
    <w:rsid w:val="009C2924"/>
    <w:rsid w:val="009C7264"/>
    <w:rsid w:val="009D543A"/>
    <w:rsid w:val="009D7A4A"/>
    <w:rsid w:val="009E5F42"/>
    <w:rsid w:val="009F434C"/>
    <w:rsid w:val="009F65CB"/>
    <w:rsid w:val="00A0085C"/>
    <w:rsid w:val="00A02269"/>
    <w:rsid w:val="00A03689"/>
    <w:rsid w:val="00A1291D"/>
    <w:rsid w:val="00A217A0"/>
    <w:rsid w:val="00A25035"/>
    <w:rsid w:val="00A27707"/>
    <w:rsid w:val="00A32D2B"/>
    <w:rsid w:val="00A36C2F"/>
    <w:rsid w:val="00A4063C"/>
    <w:rsid w:val="00A41CCC"/>
    <w:rsid w:val="00A43D18"/>
    <w:rsid w:val="00A5562A"/>
    <w:rsid w:val="00A87592"/>
    <w:rsid w:val="00AB15C8"/>
    <w:rsid w:val="00AB48F9"/>
    <w:rsid w:val="00AB6C47"/>
    <w:rsid w:val="00AE1911"/>
    <w:rsid w:val="00AE242E"/>
    <w:rsid w:val="00AE3BF0"/>
    <w:rsid w:val="00AE3EA4"/>
    <w:rsid w:val="00AE602A"/>
    <w:rsid w:val="00AF3E79"/>
    <w:rsid w:val="00AF4465"/>
    <w:rsid w:val="00B03AEA"/>
    <w:rsid w:val="00B043CF"/>
    <w:rsid w:val="00B04F2C"/>
    <w:rsid w:val="00B07522"/>
    <w:rsid w:val="00B07D0F"/>
    <w:rsid w:val="00B11D82"/>
    <w:rsid w:val="00B21FB1"/>
    <w:rsid w:val="00B224DD"/>
    <w:rsid w:val="00B246DD"/>
    <w:rsid w:val="00B329C4"/>
    <w:rsid w:val="00B42A28"/>
    <w:rsid w:val="00B468A8"/>
    <w:rsid w:val="00B473FB"/>
    <w:rsid w:val="00B53BFD"/>
    <w:rsid w:val="00B55DE8"/>
    <w:rsid w:val="00B6351A"/>
    <w:rsid w:val="00BA0234"/>
    <w:rsid w:val="00BA4818"/>
    <w:rsid w:val="00BC62F4"/>
    <w:rsid w:val="00BD3037"/>
    <w:rsid w:val="00BD68A3"/>
    <w:rsid w:val="00BD6B27"/>
    <w:rsid w:val="00BE5B93"/>
    <w:rsid w:val="00BE5D96"/>
    <w:rsid w:val="00BF6276"/>
    <w:rsid w:val="00C0109D"/>
    <w:rsid w:val="00C020DC"/>
    <w:rsid w:val="00C138DB"/>
    <w:rsid w:val="00C16A02"/>
    <w:rsid w:val="00C44ED9"/>
    <w:rsid w:val="00C504F6"/>
    <w:rsid w:val="00C606DC"/>
    <w:rsid w:val="00C67119"/>
    <w:rsid w:val="00C708DD"/>
    <w:rsid w:val="00C720AB"/>
    <w:rsid w:val="00C80EBE"/>
    <w:rsid w:val="00C877DE"/>
    <w:rsid w:val="00C91BAC"/>
    <w:rsid w:val="00C94296"/>
    <w:rsid w:val="00C9667D"/>
    <w:rsid w:val="00C97965"/>
    <w:rsid w:val="00CA5FC4"/>
    <w:rsid w:val="00CB1FC7"/>
    <w:rsid w:val="00CC729B"/>
    <w:rsid w:val="00CD3F8F"/>
    <w:rsid w:val="00CD3FE2"/>
    <w:rsid w:val="00CD50C6"/>
    <w:rsid w:val="00CD68A9"/>
    <w:rsid w:val="00CE14A3"/>
    <w:rsid w:val="00CE2ACF"/>
    <w:rsid w:val="00CE2FF7"/>
    <w:rsid w:val="00CE51DF"/>
    <w:rsid w:val="00D06C02"/>
    <w:rsid w:val="00D22F9C"/>
    <w:rsid w:val="00D23A30"/>
    <w:rsid w:val="00D246A9"/>
    <w:rsid w:val="00D25CB4"/>
    <w:rsid w:val="00D34263"/>
    <w:rsid w:val="00D36A0B"/>
    <w:rsid w:val="00D36A23"/>
    <w:rsid w:val="00D37A40"/>
    <w:rsid w:val="00D42E7E"/>
    <w:rsid w:val="00D4613F"/>
    <w:rsid w:val="00D526F8"/>
    <w:rsid w:val="00D56A40"/>
    <w:rsid w:val="00D62D6A"/>
    <w:rsid w:val="00D6373A"/>
    <w:rsid w:val="00D75B78"/>
    <w:rsid w:val="00D76E5B"/>
    <w:rsid w:val="00D77ED4"/>
    <w:rsid w:val="00D878E3"/>
    <w:rsid w:val="00D934B3"/>
    <w:rsid w:val="00DA1B7F"/>
    <w:rsid w:val="00DA38B5"/>
    <w:rsid w:val="00DA47AC"/>
    <w:rsid w:val="00DA6BD7"/>
    <w:rsid w:val="00DB0C79"/>
    <w:rsid w:val="00DB3355"/>
    <w:rsid w:val="00DB632E"/>
    <w:rsid w:val="00DC1B50"/>
    <w:rsid w:val="00DC6D20"/>
    <w:rsid w:val="00DD4EBB"/>
    <w:rsid w:val="00DD6784"/>
    <w:rsid w:val="00DE085D"/>
    <w:rsid w:val="00DE339A"/>
    <w:rsid w:val="00DF07DE"/>
    <w:rsid w:val="00DF446E"/>
    <w:rsid w:val="00E20C78"/>
    <w:rsid w:val="00E2299C"/>
    <w:rsid w:val="00E26F51"/>
    <w:rsid w:val="00E33344"/>
    <w:rsid w:val="00E34A5D"/>
    <w:rsid w:val="00E402BB"/>
    <w:rsid w:val="00E45E0C"/>
    <w:rsid w:val="00E55D95"/>
    <w:rsid w:val="00E64054"/>
    <w:rsid w:val="00E66548"/>
    <w:rsid w:val="00E803DB"/>
    <w:rsid w:val="00E87E9E"/>
    <w:rsid w:val="00E91E9E"/>
    <w:rsid w:val="00E926BD"/>
    <w:rsid w:val="00E9304C"/>
    <w:rsid w:val="00EA2A71"/>
    <w:rsid w:val="00EA2E94"/>
    <w:rsid w:val="00EB00B6"/>
    <w:rsid w:val="00EB081C"/>
    <w:rsid w:val="00EC00E2"/>
    <w:rsid w:val="00EC5BBB"/>
    <w:rsid w:val="00EC658C"/>
    <w:rsid w:val="00ED3A03"/>
    <w:rsid w:val="00ED3AC9"/>
    <w:rsid w:val="00ED4181"/>
    <w:rsid w:val="00EE102D"/>
    <w:rsid w:val="00EE109D"/>
    <w:rsid w:val="00EE1724"/>
    <w:rsid w:val="00EF0EDD"/>
    <w:rsid w:val="00EF2646"/>
    <w:rsid w:val="00EF3C43"/>
    <w:rsid w:val="00EF4EBC"/>
    <w:rsid w:val="00F02B1D"/>
    <w:rsid w:val="00F030D6"/>
    <w:rsid w:val="00F0725A"/>
    <w:rsid w:val="00F072CE"/>
    <w:rsid w:val="00F10071"/>
    <w:rsid w:val="00F10D9A"/>
    <w:rsid w:val="00F126C6"/>
    <w:rsid w:val="00F1501D"/>
    <w:rsid w:val="00F17601"/>
    <w:rsid w:val="00F2566B"/>
    <w:rsid w:val="00F265A7"/>
    <w:rsid w:val="00F334F0"/>
    <w:rsid w:val="00F33D30"/>
    <w:rsid w:val="00F43E86"/>
    <w:rsid w:val="00F4485A"/>
    <w:rsid w:val="00F45B3D"/>
    <w:rsid w:val="00F479F8"/>
    <w:rsid w:val="00F50377"/>
    <w:rsid w:val="00F54CED"/>
    <w:rsid w:val="00F55525"/>
    <w:rsid w:val="00F6258C"/>
    <w:rsid w:val="00F66D5C"/>
    <w:rsid w:val="00F71A71"/>
    <w:rsid w:val="00F74482"/>
    <w:rsid w:val="00F74F55"/>
    <w:rsid w:val="00F8721C"/>
    <w:rsid w:val="00F87BD5"/>
    <w:rsid w:val="00F92C71"/>
    <w:rsid w:val="00F9307C"/>
    <w:rsid w:val="00F96E86"/>
    <w:rsid w:val="00FA4D38"/>
    <w:rsid w:val="00FA6BE5"/>
    <w:rsid w:val="00FA6DCC"/>
    <w:rsid w:val="00FB429F"/>
    <w:rsid w:val="00FD1AE5"/>
    <w:rsid w:val="00FD3979"/>
    <w:rsid w:val="00FD3D80"/>
    <w:rsid w:val="00FD4FBC"/>
    <w:rsid w:val="00FD50F6"/>
    <w:rsid w:val="00FD715A"/>
    <w:rsid w:val="00FE368B"/>
    <w:rsid w:val="00FF14D8"/>
    <w:rsid w:val="00F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F76093C-873A-431C-BA8F-AF9DCAB2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Plain Text"/>
    <w:basedOn w:val="a"/>
    <w:rPr>
      <w:rFonts w:ascii="細明體" w:eastAsia="細明體" w:hAnsi="Courier New" w:cs="Courier New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paragraph" w:styleId="a9">
    <w:name w:val="header"/>
    <w:basedOn w:val="a"/>
    <w:rsid w:val="00BC62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"/>
    <w:semiHidden/>
    <w:rsid w:val="00C44ED9"/>
    <w:rPr>
      <w:rFonts w:ascii="Arial" w:hAnsi="Arial"/>
      <w:sz w:val="18"/>
      <w:szCs w:val="18"/>
    </w:rPr>
  </w:style>
  <w:style w:type="table" w:styleId="ab">
    <w:name w:val="Table Grid"/>
    <w:basedOn w:val="a1"/>
    <w:rsid w:val="005B41A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B41A2"/>
  </w:style>
  <w:style w:type="character" w:styleId="HTML">
    <w:name w:val="HTML Code"/>
    <w:rsid w:val="00E9304C"/>
    <w:rPr>
      <w:rFonts w:ascii="細明體" w:eastAsia="細明體" w:hAnsi="細明體" w:cs="細明體"/>
      <w:sz w:val="24"/>
      <w:szCs w:val="24"/>
    </w:rPr>
  </w:style>
  <w:style w:type="paragraph" w:styleId="ac">
    <w:name w:val="Normal Indent"/>
    <w:aliases w:val="表正文,正文非缩进"/>
    <w:basedOn w:val="a"/>
    <w:rsid w:val="00513265"/>
    <w:pPr>
      <w:ind w:left="425"/>
      <w:jc w:val="both"/>
    </w:pPr>
    <w:rPr>
      <w:sz w:val="21"/>
      <w:szCs w:val="20"/>
    </w:rPr>
  </w:style>
  <w:style w:type="paragraph" w:customStyle="1" w:styleId="IBM">
    <w:name w:val="IBM 正文"/>
    <w:basedOn w:val="a"/>
    <w:rsid w:val="00913DBC"/>
    <w:pPr>
      <w:spacing w:line="400" w:lineRule="exact"/>
      <w:jc w:val="both"/>
    </w:pPr>
    <w:rPr>
      <w:spacing w:val="20"/>
      <w:szCs w:val="20"/>
      <w:lang w:eastAsia="zh-CN"/>
    </w:rPr>
  </w:style>
  <w:style w:type="paragraph" w:customStyle="1" w:styleId="ad">
    <w:name w:val="文"/>
    <w:rsid w:val="00913DBC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character" w:styleId="ae">
    <w:name w:val="annotation reference"/>
    <w:semiHidden/>
    <w:rsid w:val="000D658B"/>
    <w:rPr>
      <w:sz w:val="18"/>
      <w:szCs w:val="18"/>
    </w:rPr>
  </w:style>
  <w:style w:type="paragraph" w:styleId="af">
    <w:name w:val="annotation subject"/>
    <w:basedOn w:val="a8"/>
    <w:next w:val="a8"/>
    <w:semiHidden/>
    <w:rsid w:val="000D658B"/>
    <w:pPr>
      <w:widowControl w:val="0"/>
    </w:pPr>
    <w:rPr>
      <w:b/>
      <w:bCs/>
      <w:kern w:val="2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3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9BA66-7DFC-43A3-84AA-E2368D81D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2006-05-03T05:08:00Z</cp:lastPrinted>
  <dcterms:created xsi:type="dcterms:W3CDTF">2020-07-27T00:56:00Z</dcterms:created>
  <dcterms:modified xsi:type="dcterms:W3CDTF">2020-07-27T00:56:00Z</dcterms:modified>
</cp:coreProperties>
</file>