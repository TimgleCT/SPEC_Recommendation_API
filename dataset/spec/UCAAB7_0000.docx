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B7B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EB7B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C1417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10"/>
                <w:attr w:name="Year" w:val="2009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10</w:t>
              </w:r>
              <w:r w:rsidR="00EB7BD3">
                <w:rPr>
                  <w:rFonts w:ascii="細明體" w:eastAsia="細明體" w:hAnsi="細明體" w:hint="eastAsia"/>
                  <w:lang w:eastAsia="zh-TW"/>
                </w:rPr>
                <w:t>/</w:t>
              </w:r>
              <w:r>
                <w:rPr>
                  <w:rFonts w:ascii="細明體" w:eastAsia="細明體" w:hAnsi="細明體" w:hint="eastAsia"/>
                  <w:lang w:eastAsia="zh-TW"/>
                </w:rPr>
                <w:t>21</w:t>
              </w:r>
              <w:r w:rsidR="00EB7BD3">
                <w:rPr>
                  <w:rFonts w:ascii="細明體" w:eastAsia="細明體" w:hAnsi="細明體" w:hint="eastAsia"/>
                  <w:lang w:eastAsia="zh-TW"/>
                </w:rPr>
                <w:t>/200</w:t>
              </w:r>
              <w:r w:rsidR="00B61CC5">
                <w:rPr>
                  <w:rFonts w:ascii="細明體" w:eastAsia="細明體" w:hAnsi="細明體" w:hint="eastAsia"/>
                  <w:lang w:eastAsia="zh-TW"/>
                </w:rPr>
                <w:t>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B61CC5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金生</w:t>
            </w:r>
          </w:p>
        </w:tc>
      </w:tr>
    </w:tbl>
    <w:p w:rsidR="00EB7BD3" w:rsidRDefault="00EB7BD3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710"/>
        <w:gridCol w:w="5108"/>
        <w:gridCol w:w="1272"/>
        <w:gridCol w:w="1565"/>
      </w:tblGrid>
      <w:tr w:rsidR="000F015C" w:rsidTr="006575BA">
        <w:trPr>
          <w:ins w:id="0" w:author="蕭侑文" w:date="2016-05-17T08:33:00Z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015C" w:rsidRDefault="000F015C" w:rsidP="006575BA">
            <w:pPr>
              <w:spacing w:line="240" w:lineRule="atLeast"/>
              <w:jc w:val="center"/>
              <w:rPr>
                <w:ins w:id="1" w:author="蕭侑文" w:date="2016-05-17T08:33:00Z"/>
                <w:rFonts w:ascii="細明體" w:eastAsia="細明體" w:hAnsi="細明體" w:cs="Courier New"/>
                <w:sz w:val="20"/>
                <w:szCs w:val="20"/>
              </w:rPr>
            </w:pPr>
            <w:ins w:id="2" w:author="蕭侑文" w:date="2016-05-17T08:3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015C" w:rsidRDefault="000F015C" w:rsidP="006575BA">
            <w:pPr>
              <w:spacing w:line="240" w:lineRule="atLeast"/>
              <w:jc w:val="center"/>
              <w:rPr>
                <w:ins w:id="3" w:author="蕭侑文" w:date="2016-05-17T08:33:00Z"/>
                <w:rFonts w:ascii="細明體" w:eastAsia="細明體" w:hAnsi="細明體" w:cs="Courier New"/>
                <w:sz w:val="20"/>
                <w:szCs w:val="20"/>
              </w:rPr>
            </w:pPr>
            <w:ins w:id="4" w:author="蕭侑文" w:date="2016-05-17T08:3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5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015C" w:rsidRDefault="000F015C" w:rsidP="006575BA">
            <w:pPr>
              <w:spacing w:line="240" w:lineRule="atLeast"/>
              <w:jc w:val="center"/>
              <w:rPr>
                <w:ins w:id="5" w:author="蕭侑文" w:date="2016-05-17T08:33:00Z"/>
                <w:rFonts w:ascii="細明體" w:eastAsia="細明體" w:hAnsi="細明體" w:cs="Courier New"/>
                <w:sz w:val="20"/>
                <w:szCs w:val="20"/>
              </w:rPr>
            </w:pPr>
            <w:ins w:id="6" w:author="蕭侑文" w:date="2016-05-17T08:3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015C" w:rsidRDefault="000F015C" w:rsidP="006575BA">
            <w:pPr>
              <w:spacing w:line="240" w:lineRule="atLeast"/>
              <w:jc w:val="center"/>
              <w:rPr>
                <w:ins w:id="7" w:author="蕭侑文" w:date="2016-05-17T08:33:00Z"/>
                <w:rFonts w:ascii="細明體" w:eastAsia="細明體" w:hAnsi="細明體" w:cs="Courier New"/>
                <w:sz w:val="20"/>
                <w:szCs w:val="20"/>
              </w:rPr>
            </w:pPr>
            <w:ins w:id="8" w:author="蕭侑文" w:date="2016-05-17T08:3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015C" w:rsidRDefault="000F015C" w:rsidP="006575BA">
            <w:pPr>
              <w:spacing w:line="240" w:lineRule="atLeast"/>
              <w:jc w:val="center"/>
              <w:rPr>
                <w:ins w:id="9" w:author="蕭侑文" w:date="2016-05-17T08:33:00Z"/>
                <w:rFonts w:ascii="細明體" w:eastAsia="細明體" w:hAnsi="細明體" w:cs="Courier New"/>
                <w:sz w:val="20"/>
                <w:szCs w:val="20"/>
              </w:rPr>
            </w:pPr>
            <w:ins w:id="10" w:author="蕭侑文" w:date="2016-05-17T08:3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0F015C" w:rsidTr="006575BA">
        <w:trPr>
          <w:ins w:id="11" w:author="蕭侑文" w:date="2016-05-17T08:33:00Z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15C" w:rsidRDefault="000F015C" w:rsidP="006575BA">
            <w:pPr>
              <w:pStyle w:val="Tabletext"/>
              <w:rPr>
                <w:ins w:id="12" w:author="蕭侑文" w:date="2016-05-17T08:33:00Z"/>
              </w:rPr>
            </w:pPr>
            <w:ins w:id="13" w:author="蕭侑文" w:date="2016-05-17T08:33:00Z">
              <w:r>
                <w:rPr>
                  <w:rFonts w:hint="eastAsia"/>
                  <w:lang w:eastAsia="zh-TW"/>
                </w:rPr>
                <w:t>2016/5/</w:t>
              </w:r>
              <w:r>
                <w:rPr>
                  <w:lang w:eastAsia="zh-TW"/>
                </w:rPr>
                <w:t>17</w:t>
              </w:r>
            </w:ins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15C" w:rsidRDefault="000F015C" w:rsidP="006575BA">
            <w:pPr>
              <w:pStyle w:val="Tabletext"/>
              <w:rPr>
                <w:ins w:id="14" w:author="蕭侑文" w:date="2016-05-17T08:33:00Z"/>
                <w:rFonts w:hint="eastAsia"/>
                <w:lang w:eastAsia="zh-TW"/>
              </w:rPr>
            </w:pPr>
            <w:ins w:id="15" w:author="蕭侑文" w:date="2016-05-17T08:33:00Z">
              <w:r>
                <w:rPr>
                  <w:rFonts w:hint="eastAsia"/>
                  <w:lang w:eastAsia="zh-TW"/>
                </w:rPr>
                <w:t>3</w:t>
              </w:r>
            </w:ins>
          </w:p>
        </w:tc>
        <w:tc>
          <w:tcPr>
            <w:tcW w:w="5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15C" w:rsidRDefault="000F015C" w:rsidP="006575BA">
            <w:pPr>
              <w:pStyle w:val="Tabletext"/>
              <w:rPr>
                <w:ins w:id="16" w:author="蕭侑文" w:date="2016-05-17T08:33:00Z"/>
                <w:rFonts w:hint="eastAsia"/>
                <w:lang w:eastAsia="zh-TW"/>
              </w:rPr>
            </w:pPr>
            <w:ins w:id="17" w:author="蕭侑文" w:date="2016-05-17T08:33:00Z">
              <w:r w:rsidRPr="003814AE">
                <w:rPr>
                  <w:rFonts w:hint="eastAsia"/>
                  <w:lang w:eastAsia="zh-TW"/>
                </w:rPr>
                <w:t>分紅保單身故全殘擋件</w:t>
              </w:r>
            </w:ins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15C" w:rsidRDefault="000F015C" w:rsidP="006575BA">
            <w:pPr>
              <w:pStyle w:val="Tabletext"/>
              <w:rPr>
                <w:ins w:id="18" w:author="蕭侑文" w:date="2016-05-17T08:33:00Z"/>
                <w:rFonts w:hint="eastAsia"/>
              </w:rPr>
            </w:pPr>
            <w:ins w:id="19" w:author="蕭侑文" w:date="2016-05-17T08:33:00Z">
              <w:r>
                <w:rPr>
                  <w:rFonts w:hint="eastAsia"/>
                  <w:lang w:eastAsia="zh-TW"/>
                </w:rPr>
                <w:t>蕭侑文</w:t>
              </w:r>
            </w:ins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15C" w:rsidRDefault="000F015C" w:rsidP="006575BA">
            <w:pPr>
              <w:pStyle w:val="Tabletext"/>
              <w:rPr>
                <w:ins w:id="20" w:author="蕭侑文" w:date="2016-05-17T08:33:00Z"/>
              </w:rPr>
            </w:pPr>
            <w:ins w:id="21" w:author="蕭侑文" w:date="2016-05-17T08:33:00Z">
              <w:r>
                <w:t>160418000619</w:t>
              </w:r>
            </w:ins>
          </w:p>
        </w:tc>
      </w:tr>
      <w:tr w:rsidR="00583AE3" w:rsidTr="006575BA">
        <w:trPr>
          <w:ins w:id="22" w:author="蔡燁玟" w:date="2018-09-19T13:03:00Z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AE3" w:rsidRDefault="00583AE3" w:rsidP="006575BA">
            <w:pPr>
              <w:pStyle w:val="Tabletext"/>
              <w:rPr>
                <w:ins w:id="23" w:author="蔡燁玟" w:date="2018-09-19T13:03:00Z"/>
                <w:rFonts w:hint="eastAsia"/>
                <w:lang w:eastAsia="zh-TW"/>
              </w:rPr>
            </w:pPr>
            <w:ins w:id="24" w:author="蔡燁玟" w:date="2018-09-19T13:03:00Z">
              <w:r>
                <w:rPr>
                  <w:rFonts w:hint="eastAsia"/>
                  <w:lang w:eastAsia="zh-TW"/>
                </w:rPr>
                <w:t>2018/9/19</w:t>
              </w:r>
            </w:ins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AE3" w:rsidRDefault="00583AE3" w:rsidP="006575BA">
            <w:pPr>
              <w:pStyle w:val="Tabletext"/>
              <w:rPr>
                <w:ins w:id="25" w:author="蔡燁玟" w:date="2018-09-19T13:03:00Z"/>
                <w:rFonts w:hint="eastAsia"/>
                <w:lang w:eastAsia="zh-TW"/>
              </w:rPr>
            </w:pPr>
            <w:ins w:id="26" w:author="蔡燁玟" w:date="2018-09-19T13:03:00Z">
              <w:r>
                <w:rPr>
                  <w:rFonts w:hint="eastAsia"/>
                  <w:lang w:eastAsia="zh-TW"/>
                </w:rPr>
                <w:t>4</w:t>
              </w:r>
            </w:ins>
          </w:p>
        </w:tc>
        <w:tc>
          <w:tcPr>
            <w:tcW w:w="5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AE3" w:rsidRPr="003814AE" w:rsidRDefault="00583AE3" w:rsidP="006575BA">
            <w:pPr>
              <w:pStyle w:val="Tabletext"/>
              <w:rPr>
                <w:ins w:id="27" w:author="蔡燁玟" w:date="2018-09-19T13:03:00Z"/>
                <w:rFonts w:hint="eastAsia"/>
                <w:lang w:eastAsia="zh-TW"/>
              </w:rPr>
            </w:pPr>
            <w:ins w:id="28" w:author="蔡燁玟" w:date="2018-09-19T13:03:00Z">
              <w:r>
                <w:rPr>
                  <w:rFonts w:hint="eastAsia"/>
                  <w:lang w:eastAsia="zh-TW"/>
                </w:rPr>
                <w:t>logSecurity</w:t>
              </w:r>
            </w:ins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AE3" w:rsidRDefault="00583AE3" w:rsidP="006575BA">
            <w:pPr>
              <w:pStyle w:val="Tabletext"/>
              <w:rPr>
                <w:ins w:id="29" w:author="蔡燁玟" w:date="2018-09-19T13:03:00Z"/>
                <w:rFonts w:hint="eastAsia"/>
                <w:lang w:eastAsia="zh-TW"/>
              </w:rPr>
            </w:pPr>
            <w:ins w:id="30" w:author="蔡燁玟" w:date="2018-09-19T13:03:00Z">
              <w:r>
                <w:rPr>
                  <w:rFonts w:hint="eastAsia"/>
                  <w:lang w:eastAsia="zh-TW"/>
                </w:rPr>
                <w:t>蔡若羚</w:t>
              </w:r>
            </w:ins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AE3" w:rsidRDefault="00583AE3" w:rsidP="006575BA">
            <w:pPr>
              <w:pStyle w:val="Tabletext"/>
              <w:rPr>
                <w:ins w:id="31" w:author="蔡燁玟" w:date="2018-09-19T13:03:00Z"/>
              </w:rPr>
            </w:pPr>
            <w:ins w:id="32" w:author="蔡燁玟" w:date="2018-09-19T13:04:00Z">
              <w:r w:rsidRPr="00583AE3">
                <w:t>180511000919</w:t>
              </w:r>
            </w:ins>
          </w:p>
        </w:tc>
      </w:tr>
    </w:tbl>
    <w:p w:rsidR="000F015C" w:rsidRDefault="000F015C">
      <w:pPr>
        <w:pStyle w:val="Tabletext"/>
        <w:keepLines w:val="0"/>
        <w:spacing w:after="0" w:line="240" w:lineRule="auto"/>
        <w:rPr>
          <w:ins w:id="33" w:author="蕭侑文" w:date="2016-05-17T08:33:00Z"/>
          <w:rFonts w:ascii="細明體" w:eastAsia="細明體" w:hAnsi="細明體"/>
          <w:kern w:val="2"/>
          <w:szCs w:val="24"/>
          <w:lang w:eastAsia="zh-TW"/>
        </w:rPr>
      </w:pPr>
    </w:p>
    <w:p w:rsidR="000F015C" w:rsidRDefault="000F01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程式功能：</w:t>
      </w:r>
      <w:r w:rsidR="007D6950"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 w:rsidR="00B61CC5" w:rsidRPr="00B61CC5">
        <w:rPr>
          <w:rFonts w:ascii="細明體" w:eastAsia="細明體" w:hAnsi="細明體" w:hint="eastAsia"/>
          <w:kern w:val="2"/>
          <w:szCs w:val="24"/>
          <w:lang w:eastAsia="zh-TW"/>
        </w:rPr>
        <w:t>轉送數理案件</w:t>
      </w:r>
      <w:r w:rsidR="00C1417A">
        <w:rPr>
          <w:rFonts w:ascii="細明體" w:eastAsia="細明體" w:hAnsi="細明體" w:hint="eastAsia"/>
          <w:kern w:val="2"/>
          <w:szCs w:val="24"/>
          <w:lang w:eastAsia="zh-TW"/>
        </w:rPr>
        <w:t>派發</w:t>
      </w:r>
      <w:r w:rsidR="00B61CC5" w:rsidRPr="00B61CC5">
        <w:rPr>
          <w:rFonts w:ascii="細明體" w:eastAsia="細明體" w:hAnsi="細明體" w:hint="eastAsia"/>
          <w:kern w:val="2"/>
          <w:szCs w:val="24"/>
          <w:lang w:eastAsia="zh-TW"/>
        </w:rPr>
        <w:t>作業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程式名稱：AA</w:t>
      </w:r>
      <w:r w:rsidR="00B61CC5">
        <w:rPr>
          <w:rFonts w:ascii="細明體" w:eastAsia="細明體" w:hAnsi="細明體" w:hint="eastAsia"/>
          <w:kern w:val="2"/>
          <w:szCs w:val="24"/>
          <w:lang w:eastAsia="zh-TW"/>
        </w:rPr>
        <w:t>B</w:t>
      </w:r>
      <w:r w:rsidR="00A47D83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_0</w:t>
      </w:r>
      <w:r w:rsidR="00C1417A"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00.java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作業方式：ONLINE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概要說明：</w:t>
      </w:r>
      <w:r w:rsidR="007D6950"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 w:rsidR="00C1417A">
        <w:rPr>
          <w:rFonts w:ascii="細明體" w:eastAsia="細明體" w:hAnsi="細明體" w:hint="eastAsia"/>
          <w:kern w:val="2"/>
          <w:szCs w:val="24"/>
          <w:lang w:eastAsia="zh-TW"/>
        </w:rPr>
        <w:t>轉送數理案件派發</w:t>
      </w:r>
      <w:r w:rsidR="00B61CC5" w:rsidRPr="00B61CC5">
        <w:rPr>
          <w:rFonts w:ascii="細明體" w:eastAsia="細明體" w:hAnsi="細明體" w:hint="eastAsia"/>
          <w:kern w:val="2"/>
          <w:szCs w:val="24"/>
          <w:lang w:eastAsia="zh-TW"/>
        </w:rPr>
        <w:t>作業</w:t>
      </w:r>
      <w:r>
        <w:rPr>
          <w:rFonts w:ascii="細明體" w:eastAsia="細明體" w:hAnsi="細明體" w:hint="eastAsia"/>
          <w:lang w:eastAsia="zh-TW"/>
        </w:rPr>
        <w:t>。</w: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EB7BD3" w:rsidRDefault="00C1417A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  <w:r>
        <w:object w:dxaOrig="6716" w:dyaOrig="3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88.25pt" o:ole="">
            <v:imagedata r:id="rId7" o:title=""/>
          </v:shape>
          <o:OLEObject Type="Embed" ProgID="Visio.Drawing.6" ShapeID="_x0000_i1025" DrawAspect="Content" ObjectID="_1657345498" r:id="rId8"/>
        </w:objec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理賠記錄檔：DTAA</w:t>
      </w:r>
      <w:r w:rsidR="00B61CC5">
        <w:rPr>
          <w:rFonts w:ascii="細明體" w:eastAsia="細明體" w:hAnsi="細明體" w:hint="eastAsia"/>
          <w:kern w:val="2"/>
          <w:szCs w:val="24"/>
          <w:lang w:eastAsia="zh-TW"/>
        </w:rPr>
        <w:t>Z100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設計畫面：</w:t>
      </w:r>
    </w:p>
    <w:p w:rsidR="00EB7BD3" w:rsidRDefault="0047352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ins w:id="34" w:author="蕭侑文" w:date="2016-05-17T08:38:00Z"/>
          <w:rFonts w:ascii="細明體" w:eastAsia="細明體" w:hAnsi="細明體"/>
          <w:kern w:val="2"/>
          <w:szCs w:val="24"/>
          <w:lang w:eastAsia="zh-TW"/>
        </w:rPr>
      </w:pPr>
      <w:r w:rsidRPr="00473527">
        <w:rPr>
          <w:rFonts w:ascii="細明體" w:eastAsia="細明體" w:hAnsi="細明體" w:hint="eastAsia"/>
          <w:kern w:val="2"/>
          <w:szCs w:val="24"/>
          <w:lang w:eastAsia="zh-TW"/>
        </w:rPr>
        <w:t>USAAB70</w:t>
      </w:r>
      <w:r w:rsidR="00C1417A"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 w:rsidRPr="00473527">
        <w:rPr>
          <w:rFonts w:ascii="細明體" w:eastAsia="細明體" w:hAnsi="細明體" w:hint="eastAsia"/>
          <w:kern w:val="2"/>
          <w:szCs w:val="24"/>
          <w:lang w:eastAsia="zh-TW"/>
        </w:rPr>
        <w:t>00_理賠轉送數理部案件</w:t>
      </w:r>
      <w:r w:rsidR="00C1417A">
        <w:rPr>
          <w:rFonts w:ascii="細明體" w:eastAsia="細明體" w:hAnsi="細明體" w:hint="eastAsia"/>
          <w:kern w:val="2"/>
          <w:szCs w:val="24"/>
          <w:lang w:eastAsia="zh-TW"/>
        </w:rPr>
        <w:t>派發</w:t>
      </w:r>
      <w:r w:rsidRPr="00473527">
        <w:rPr>
          <w:rFonts w:ascii="細明體" w:eastAsia="細明體" w:hAnsi="細明體" w:hint="eastAsia"/>
          <w:kern w:val="2"/>
          <w:szCs w:val="24"/>
          <w:lang w:eastAsia="zh-TW"/>
        </w:rPr>
        <w:t>作業.htm</w:t>
      </w:r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77472E" w:rsidRDefault="0077472E" w:rsidP="0077472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  <w:pPrChange w:id="35" w:author="蕭侑文" w:date="2016-05-17T08:38:00Z">
          <w:pPr>
            <w:pStyle w:val="Tabletext"/>
            <w:keepLines w:val="0"/>
            <w:numPr>
              <w:ilvl w:val="1"/>
              <w:numId w:val="7"/>
            </w:numPr>
            <w:tabs>
              <w:tab w:val="num" w:pos="960"/>
            </w:tabs>
            <w:spacing w:after="0" w:line="240" w:lineRule="auto"/>
            <w:ind w:left="960" w:hanging="480"/>
          </w:pPr>
        </w:pPrChange>
      </w:pPr>
      <w:bookmarkStart w:id="36" w:name="_GoBack"/>
      <w:bookmarkEnd w:id="36"/>
      <w:ins w:id="37" w:author="蕭侑文" w:date="2016-05-17T08:38:00Z">
        <w:r w:rsidRPr="00616A94">
          <w:rPr>
            <w:noProof/>
            <w:lang w:eastAsia="zh-TW"/>
          </w:rPr>
          <w:lastRenderedPageBreak/>
          <w:pict>
            <v:shape id="圖片 1" o:spid="_x0000_i1026" type="#_x0000_t75" style="width:504.75pt;height:114pt;visibility:visible">
              <v:imagedata r:id="rId9" o:title=""/>
            </v:shape>
          </w:pict>
        </w:r>
      </w:ins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EB7BD3" w:rsidRDefault="00B627C7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</w:t>
      </w:r>
      <w:r w:rsidR="00EB7BD3">
        <w:rPr>
          <w:rFonts w:hint="eastAsia"/>
          <w:kern w:val="2"/>
          <w:szCs w:val="24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按鈕</w:t>
      </w:r>
      <w:r w:rsidR="00EB7BD3">
        <w:rPr>
          <w:rFonts w:hint="eastAsia"/>
          <w:kern w:val="2"/>
          <w:szCs w:val="24"/>
          <w:lang w:eastAsia="zh-TW"/>
        </w:rPr>
        <w:t>：</w:t>
      </w:r>
    </w:p>
    <w:p w:rsidR="00AB59E9" w:rsidRDefault="00AB59E9" w:rsidP="007B109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根據以下條件讀取DTAAZ100：</w:t>
      </w:r>
    </w:p>
    <w:p w:rsidR="00EB7BD3" w:rsidRDefault="00AB59E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網頁上的下拉選單選項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“</w:t>
      </w:r>
      <w:r w:rsidR="00C1417A">
        <w:rPr>
          <w:rFonts w:hint="eastAsia"/>
          <w:lang w:eastAsia="zh-TW"/>
        </w:rPr>
        <w:t>未派發</w:t>
      </w:r>
      <w:r>
        <w:rPr>
          <w:kern w:val="2"/>
          <w:szCs w:val="24"/>
          <w:lang w:eastAsia="zh-TW"/>
        </w:rPr>
        <w:t>”</w:t>
      </w:r>
      <w:r w:rsidR="007B1092">
        <w:rPr>
          <w:rFonts w:hint="eastAsia"/>
          <w:kern w:val="2"/>
          <w:szCs w:val="24"/>
          <w:lang w:eastAsia="zh-TW"/>
        </w:rPr>
        <w:t>：</w:t>
      </w:r>
    </w:p>
    <w:p w:rsidR="007B1092" w:rsidRDefault="00C1417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 xml:space="preserve">DTAAZ100.CONFORM_OK = </w:t>
      </w:r>
      <w:r>
        <w:t>‘</w:t>
      </w:r>
      <w:r>
        <w:rPr>
          <w:rFonts w:hint="eastAsia"/>
        </w:rPr>
        <w:t>N</w:t>
      </w:r>
      <w:r>
        <w:t>’</w:t>
      </w:r>
      <w:r w:rsidR="007B1092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EB7BD3" w:rsidRDefault="00C1417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>DTAAZ100.APP_NAME IS NULL</w:t>
      </w:r>
      <w:r w:rsidR="00AB59E9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EB7BD3" w:rsidRDefault="00AB59E9" w:rsidP="00AB59E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網頁上的下拉選單選項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“</w:t>
      </w:r>
      <w:r w:rsidR="00C1417A">
        <w:rPr>
          <w:rFonts w:hint="eastAsia"/>
          <w:lang w:eastAsia="zh-TW"/>
        </w:rPr>
        <w:t>已派發未確認</w:t>
      </w:r>
      <w:r>
        <w:rPr>
          <w:kern w:val="2"/>
          <w:szCs w:val="24"/>
          <w:lang w:eastAsia="zh-TW"/>
        </w:rPr>
        <w:t>”</w:t>
      </w:r>
      <w:r w:rsidR="007B1092">
        <w:rPr>
          <w:rFonts w:hint="eastAsia"/>
          <w:kern w:val="2"/>
          <w:szCs w:val="24"/>
          <w:lang w:eastAsia="zh-TW"/>
        </w:rPr>
        <w:t>：</w:t>
      </w:r>
    </w:p>
    <w:p w:rsidR="007B1092" w:rsidRDefault="00C1417A" w:rsidP="00AB59E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 xml:space="preserve">DTAAZ100.CONFORM_OK = </w:t>
      </w:r>
      <w:r>
        <w:t>‘</w:t>
      </w:r>
      <w:r>
        <w:rPr>
          <w:rFonts w:hint="eastAsia"/>
        </w:rPr>
        <w:t>N</w:t>
      </w:r>
      <w:r>
        <w:t>’</w:t>
      </w:r>
      <w:r w:rsidR="007B1092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EB7BD3" w:rsidRPr="00C1417A" w:rsidRDefault="00C1417A" w:rsidP="00AB59E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>DTAAZ100.APP_NAME IS NOT NULL</w:t>
      </w:r>
      <w:r w:rsidR="007B1092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1417A" w:rsidRPr="007B1092" w:rsidRDefault="00C1417A" w:rsidP="00AB59E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 xml:space="preserve">DTAAZ100.CHECK_OK = </w:t>
      </w:r>
      <w:r>
        <w:t>‘</w:t>
      </w:r>
      <w:r>
        <w:rPr>
          <w:rFonts w:hint="eastAsia"/>
        </w:rPr>
        <w:t>N</w:t>
      </w:r>
      <w:r>
        <w:t>’</w:t>
      </w:r>
      <w:r w:rsidRPr="00C1417A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7B1092" w:rsidRDefault="007B1092" w:rsidP="007B109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網頁上的下拉選單選項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“</w:t>
      </w:r>
      <w:r w:rsidR="00C1417A">
        <w:rPr>
          <w:rFonts w:hint="eastAsia"/>
          <w:lang w:eastAsia="zh-TW"/>
        </w:rPr>
        <w:t>已確認未覆核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：</w:t>
      </w:r>
    </w:p>
    <w:p w:rsidR="007B1092" w:rsidRPr="00C1417A" w:rsidRDefault="00C1417A" w:rsidP="007B109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 xml:space="preserve">DTAAZ100.CONFORM_OK = </w:t>
      </w:r>
      <w:r>
        <w:t>‘</w:t>
      </w:r>
      <w:r>
        <w:rPr>
          <w:rFonts w:hint="eastAsia"/>
        </w:rPr>
        <w:t>N</w:t>
      </w:r>
      <w:r>
        <w:t>’</w:t>
      </w:r>
      <w:r w:rsidR="007B1092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1417A" w:rsidRPr="00C1417A" w:rsidRDefault="00C1417A" w:rsidP="007B109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>DTAAZ100.APP_NAME IS NOT NULL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1417A" w:rsidRPr="00C1417A" w:rsidRDefault="00C1417A" w:rsidP="007B109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 xml:space="preserve">DTAAZ100.CHECK_OK = </w:t>
      </w:r>
      <w:r>
        <w:t>‘</w:t>
      </w:r>
      <w:r>
        <w:rPr>
          <w:rFonts w:hint="eastAsia"/>
        </w:rPr>
        <w:t>Y</w:t>
      </w:r>
      <w: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1417A" w:rsidRPr="00C1417A" w:rsidRDefault="00C1417A" w:rsidP="007B109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 xml:space="preserve">DTAAZ100.APRV_OK =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1417A" w:rsidRDefault="00C1417A" w:rsidP="00C1417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網頁上的下拉選單選項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lang w:eastAsia="zh-TW"/>
        </w:rPr>
        <w:t>已覆核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：</w:t>
      </w:r>
    </w:p>
    <w:p w:rsidR="00C1417A" w:rsidRPr="00C1417A" w:rsidRDefault="00C1417A" w:rsidP="00C1417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 xml:space="preserve">DTAAZ100.CONFORM_OK =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1417A" w:rsidRPr="00C1417A" w:rsidRDefault="00C1417A" w:rsidP="00C1417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>DTAAZ100.APP_NAME IS NOT NULL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1417A" w:rsidRPr="00C1417A" w:rsidRDefault="00C1417A" w:rsidP="00C1417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 xml:space="preserve">DTAAZ100.CHECK_OK = </w:t>
      </w:r>
      <w:r>
        <w:t>‘</w:t>
      </w:r>
      <w:r>
        <w:rPr>
          <w:rFonts w:hint="eastAsia"/>
        </w:rPr>
        <w:t>Y</w:t>
      </w:r>
      <w: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1417A" w:rsidRPr="00C1417A" w:rsidRDefault="00C1417A" w:rsidP="00C1417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 xml:space="preserve">DTAAZ100.APRV_OK = </w:t>
      </w:r>
      <w:r>
        <w:t>‘</w:t>
      </w:r>
      <w:r>
        <w:rPr>
          <w:rFonts w:hint="eastAsia"/>
        </w:rPr>
        <w:t>Y</w:t>
      </w:r>
      <w: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1417A" w:rsidRDefault="00C1417A" w:rsidP="00C1417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網頁上的下拉選單選項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lang w:eastAsia="zh-TW"/>
        </w:rPr>
        <w:t>全部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：</w:t>
      </w:r>
    </w:p>
    <w:p w:rsidR="00C1417A" w:rsidRDefault="00C1417A" w:rsidP="00C1417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 xml:space="preserve">DTAAZ100.CONFORM_OK =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1E5A1A" w:rsidRPr="00F00BB1" w:rsidRDefault="001E5A1A" w:rsidP="001E5A1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00BB1">
        <w:rPr>
          <w:rFonts w:hint="eastAsia"/>
          <w:kern w:val="2"/>
          <w:szCs w:val="24"/>
          <w:lang w:eastAsia="zh-TW"/>
        </w:rPr>
        <w:t>IF FND</w:t>
      </w:r>
      <w:r w:rsidRPr="00F00BB1">
        <w:rPr>
          <w:rFonts w:hint="eastAsia"/>
          <w:kern w:val="2"/>
          <w:szCs w:val="24"/>
          <w:lang w:eastAsia="zh-TW"/>
        </w:rPr>
        <w:t>，顯示作業完成。</w:t>
      </w:r>
      <w:r w:rsidRPr="00F00BB1">
        <w:rPr>
          <w:rFonts w:hint="eastAsia"/>
          <w:kern w:val="2"/>
          <w:szCs w:val="24"/>
          <w:lang w:eastAsia="zh-TW"/>
        </w:rPr>
        <w:t>Formate</w:t>
      </w:r>
      <w:r w:rsidRPr="00F00BB1">
        <w:rPr>
          <w:rFonts w:hint="eastAsia"/>
          <w:kern w:val="2"/>
          <w:szCs w:val="24"/>
          <w:lang w:eastAsia="zh-TW"/>
        </w:rPr>
        <w:t>畫面資料：</w:t>
      </w:r>
    </w:p>
    <w:p w:rsidR="00B627C7" w:rsidRPr="00593A0B" w:rsidRDefault="001E5A1A" w:rsidP="00B627C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00BB1">
        <w:rPr>
          <w:rFonts w:hint="eastAsia"/>
          <w:kern w:val="2"/>
          <w:szCs w:val="24"/>
          <w:lang w:eastAsia="zh-TW"/>
        </w:rPr>
        <w:t>畫面資料</w:t>
      </w:r>
      <w:r w:rsidR="004D0E78">
        <w:rPr>
          <w:rFonts w:hint="eastAsia"/>
          <w:kern w:val="2"/>
          <w:szCs w:val="24"/>
          <w:lang w:eastAsia="zh-TW"/>
        </w:rPr>
        <w:t>依</w:t>
      </w:r>
      <w:r w:rsidR="004D0E78">
        <w:rPr>
          <w:rFonts w:hint="eastAsia"/>
          <w:kern w:val="2"/>
          <w:szCs w:val="24"/>
          <w:lang w:eastAsia="zh-TW"/>
        </w:rPr>
        <w:t>,</w:t>
      </w:r>
      <w:r w:rsidR="004D0E78" w:rsidRPr="004D0E78">
        <w:t xml:space="preserve"> </w:t>
      </w:r>
      <w:r w:rsidR="004D0E78" w:rsidRPr="004D0E78">
        <w:rPr>
          <w:kern w:val="2"/>
          <w:szCs w:val="24"/>
          <w:lang w:eastAsia="zh-TW"/>
        </w:rPr>
        <w:t>APLY_NO</w:t>
      </w:r>
      <w:r w:rsidR="004D0E78">
        <w:rPr>
          <w:rFonts w:hint="eastAsia"/>
          <w:kern w:val="2"/>
          <w:szCs w:val="24"/>
          <w:lang w:eastAsia="zh-TW"/>
        </w:rPr>
        <w:t>排序</w:t>
      </w:r>
      <w:r w:rsidR="00593A0B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593A0B" w:rsidRPr="004D0E78" w:rsidRDefault="004D0E78" w:rsidP="00B627C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受理編號：DTAAZ100.APLY_NO</w:t>
      </w:r>
      <w:r w:rsidRPr="00F00BB1">
        <w:rPr>
          <w:rFonts w:hint="eastAsia"/>
          <w:kern w:val="2"/>
          <w:szCs w:val="24"/>
          <w:lang w:eastAsia="zh-TW"/>
        </w:rPr>
        <w:t>，</w:t>
      </w:r>
      <w:r w:rsidR="00593A0B">
        <w:rPr>
          <w:rFonts w:ascii="細明體" w:eastAsia="細明體" w:hAnsi="細明體" w:hint="eastAsia"/>
          <w:kern w:val="2"/>
          <w:szCs w:val="24"/>
          <w:lang w:eastAsia="zh-TW"/>
        </w:rPr>
        <w:t>每一個受理編號都加入一個超連結</w:t>
      </w:r>
      <w:r w:rsidR="00593A0B" w:rsidRPr="00F00BB1">
        <w:rPr>
          <w:rFonts w:hint="eastAsia"/>
          <w:kern w:val="2"/>
          <w:szCs w:val="24"/>
          <w:lang w:eastAsia="zh-TW"/>
        </w:rPr>
        <w:t>，</w:t>
      </w:r>
      <w:r w:rsidR="00593A0B">
        <w:rPr>
          <w:rFonts w:hint="eastAsia"/>
          <w:kern w:val="2"/>
          <w:szCs w:val="24"/>
          <w:lang w:eastAsia="zh-TW"/>
        </w:rPr>
        <w:t>按下超連結</w:t>
      </w:r>
      <w:r w:rsidR="00C1417A">
        <w:rPr>
          <w:rFonts w:hint="eastAsia"/>
          <w:kern w:val="2"/>
          <w:szCs w:val="24"/>
          <w:lang w:eastAsia="zh-TW"/>
        </w:rPr>
        <w:t>進入下一個頁面</w:t>
      </w:r>
      <w:r w:rsidR="00C1417A">
        <w:rPr>
          <w:rFonts w:hint="eastAsia"/>
          <w:kern w:val="2"/>
          <w:szCs w:val="24"/>
          <w:lang w:eastAsia="zh-TW"/>
        </w:rPr>
        <w:t>AAB7_0100</w:t>
      </w:r>
      <w:r w:rsidR="00C1417A" w:rsidRPr="00F00BB1">
        <w:rPr>
          <w:rFonts w:hint="eastAsia"/>
          <w:kern w:val="2"/>
          <w:szCs w:val="24"/>
          <w:lang w:eastAsia="zh-TW"/>
        </w:rPr>
        <w:t>，</w:t>
      </w:r>
      <w:r w:rsidR="00C1417A">
        <w:rPr>
          <w:rFonts w:hint="eastAsia"/>
          <w:kern w:val="2"/>
          <w:szCs w:val="24"/>
          <w:lang w:eastAsia="zh-TW"/>
        </w:rPr>
        <w:t>並傳入該筆的受編</w:t>
      </w:r>
      <w:r w:rsidR="001B11F8">
        <w:rPr>
          <w:rFonts w:hint="eastAsia"/>
          <w:kern w:val="2"/>
          <w:szCs w:val="24"/>
          <w:lang w:eastAsia="zh-TW"/>
        </w:rPr>
        <w:t>,</w:t>
      </w:r>
      <w:r w:rsidR="001B11F8" w:rsidRPr="001B11F8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1B11F8">
        <w:rPr>
          <w:rFonts w:ascii="細明體" w:eastAsia="細明體" w:hAnsi="細明體" w:hint="eastAsia"/>
          <w:kern w:val="2"/>
          <w:szCs w:val="24"/>
          <w:lang w:eastAsia="zh-TW"/>
        </w:rPr>
        <w:t>保單號碼,</w:t>
      </w:r>
      <w:r w:rsidR="001B11F8" w:rsidRPr="001B11F8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1B11F8">
        <w:rPr>
          <w:rFonts w:ascii="細明體" w:eastAsia="細明體" w:hAnsi="細明體" w:hint="eastAsia"/>
          <w:kern w:val="2"/>
          <w:szCs w:val="24"/>
          <w:lang w:eastAsia="zh-TW"/>
        </w:rPr>
        <w:t>險別,</w:t>
      </w:r>
      <w:r w:rsidR="001B11F8" w:rsidRPr="001B11F8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1B11F8">
        <w:rPr>
          <w:rFonts w:ascii="細明體" w:eastAsia="細明體" w:hAnsi="細明體" w:hint="eastAsia"/>
          <w:kern w:val="2"/>
          <w:szCs w:val="24"/>
          <w:lang w:eastAsia="zh-TW"/>
        </w:rPr>
        <w:t>事故者ID</w:t>
      </w:r>
      <w:r w:rsidR="00593A0B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4C4A15" w:rsidRDefault="004C4A15" w:rsidP="00B627C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38" w:author="蕭侑文" w:date="2016-05-17T08:39:00Z"/>
          <w:kern w:val="2"/>
          <w:szCs w:val="24"/>
          <w:lang w:eastAsia="zh-TW"/>
        </w:rPr>
      </w:pPr>
      <w:ins w:id="39" w:author="蕭侑文" w:date="2016-05-17T08:38:00Z">
        <w:r>
          <w:rPr>
            <w:rFonts w:hint="eastAsia"/>
            <w:kern w:val="2"/>
            <w:szCs w:val="24"/>
            <w:lang w:eastAsia="zh-TW"/>
          </w:rPr>
          <w:t>比對種類</w:t>
        </w:r>
      </w:ins>
      <w:ins w:id="40" w:author="蕭侑文" w:date="2016-05-17T08:39:00Z">
        <w:r>
          <w:rPr>
            <w:rFonts w:hint="eastAsia"/>
            <w:kern w:val="2"/>
            <w:szCs w:val="24"/>
            <w:lang w:eastAsia="zh-TW"/>
          </w:rPr>
          <w:t>：</w:t>
        </w:r>
        <w:r>
          <w:rPr>
            <w:rFonts w:hint="eastAsia"/>
            <w:kern w:val="2"/>
            <w:szCs w:val="24"/>
            <w:lang w:eastAsia="zh-TW"/>
          </w:rPr>
          <w:t>(</w:t>
        </w:r>
        <w:r>
          <w:rPr>
            <w:rFonts w:hint="eastAsia"/>
            <w:kern w:val="2"/>
            <w:szCs w:val="24"/>
            <w:lang w:eastAsia="zh-TW"/>
          </w:rPr>
          <w:t>讀取代碼中文</w:t>
        </w:r>
        <w:r>
          <w:rPr>
            <w:rFonts w:hint="eastAsia"/>
            <w:kern w:val="2"/>
            <w:szCs w:val="24"/>
            <w:lang w:eastAsia="zh-TW"/>
          </w:rPr>
          <w:t>)</w:t>
        </w:r>
      </w:ins>
    </w:p>
    <w:p w:rsidR="001468CD" w:rsidRPr="003D44D8" w:rsidRDefault="001468CD" w:rsidP="004C4A1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41" w:author="蕭侑文" w:date="2016-05-17T08:48:00Z"/>
          <w:kern w:val="2"/>
          <w:szCs w:val="24"/>
          <w:lang w:eastAsia="zh-TW"/>
          <w:rPrChange w:id="42" w:author="蕭侑文" w:date="2016-05-17T08:48:00Z">
            <w:rPr>
              <w:ins w:id="43" w:author="蕭侑文" w:date="2016-05-17T08:48:00Z"/>
              <w:lang w:eastAsia="zh-TW"/>
            </w:rPr>
          </w:rPrChange>
        </w:rPr>
        <w:pPrChange w:id="44" w:author="蕭侑文" w:date="2016-05-17T08:39:00Z">
          <w:pPr>
            <w:pStyle w:val="Tabletext"/>
            <w:keepLines w:val="0"/>
            <w:numPr>
              <w:ilvl w:val="3"/>
              <w:numId w:val="9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45" w:author="蕭侑文" w:date="2016-05-17T08:48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lang w:eastAsia="zh-TW"/>
          </w:rPr>
          <w:t>DTAAZ100.</w:t>
        </w:r>
        <w:r w:rsidRPr="002F4DE3">
          <w:rPr>
            <w:rFonts w:hint="eastAsia"/>
            <w:lang w:eastAsia="zh-TW"/>
          </w:rPr>
          <w:t>比對種類</w:t>
        </w:r>
        <w:r>
          <w:rPr>
            <w:rFonts w:hint="eastAsia"/>
            <w:lang w:eastAsia="zh-TW"/>
          </w:rPr>
          <w:t xml:space="preserve"> =- </w:t>
        </w:r>
        <w:r>
          <w:rPr>
            <w:lang w:eastAsia="zh-TW"/>
          </w:rPr>
          <w:t>‘1’(</w:t>
        </w:r>
        <w:r>
          <w:rPr>
            <w:rFonts w:hint="eastAsia"/>
            <w:lang w:eastAsia="zh-TW"/>
          </w:rPr>
          <w:t>死亡全殘件</w:t>
        </w:r>
        <w:r>
          <w:rPr>
            <w:rFonts w:hint="eastAsia"/>
            <w:lang w:eastAsia="zh-TW"/>
          </w:rPr>
          <w:t>)</w:t>
        </w:r>
      </w:ins>
    </w:p>
    <w:p w:rsidR="003D44D8" w:rsidRDefault="003D44D8" w:rsidP="003D44D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ins w:id="46" w:author="蕭侑文" w:date="2016-05-17T08:48:00Z"/>
          <w:kern w:val="2"/>
          <w:szCs w:val="24"/>
          <w:lang w:eastAsia="zh-TW"/>
        </w:rPr>
      </w:pPr>
      <w:ins w:id="47" w:author="蕭侑文" w:date="2016-05-17T08:48:00Z">
        <w:r>
          <w:rPr>
            <w:rFonts w:hint="eastAsia"/>
            <w:kern w:val="2"/>
            <w:szCs w:val="24"/>
            <w:lang w:eastAsia="zh-TW"/>
          </w:rPr>
          <w:t>子系統</w:t>
        </w:r>
        <w:r>
          <w:rPr>
            <w:rFonts w:hint="eastAsia"/>
            <w:kern w:val="2"/>
            <w:szCs w:val="24"/>
            <w:lang w:eastAsia="zh-TW"/>
          </w:rPr>
          <w:t xml:space="preserve"> =</w:t>
        </w:r>
        <w:r>
          <w:rPr>
            <w:kern w:val="2"/>
            <w:szCs w:val="24"/>
            <w:lang w:eastAsia="zh-TW"/>
          </w:rPr>
          <w:t>’AA’</w:t>
        </w:r>
      </w:ins>
    </w:p>
    <w:p w:rsidR="003D44D8" w:rsidRPr="003814AE" w:rsidRDefault="003D44D8" w:rsidP="0014680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ins w:id="48" w:author="蕭侑文" w:date="2016-05-17T08:48:00Z"/>
          <w:kern w:val="2"/>
          <w:szCs w:val="24"/>
          <w:lang w:eastAsia="zh-TW"/>
        </w:rPr>
      </w:pPr>
      <w:ins w:id="49" w:author="蕭侑文" w:date="2016-05-17T08:48:00Z">
        <w:r>
          <w:t>欄位名稱</w:t>
        </w:r>
        <w:r>
          <w:rPr>
            <w:rFonts w:hint="eastAsia"/>
            <w:lang w:eastAsia="zh-TW"/>
          </w:rPr>
          <w:t>=</w:t>
        </w:r>
        <w:r>
          <w:rPr>
            <w:lang w:eastAsia="zh-TW"/>
          </w:rPr>
          <w:t>’</w:t>
        </w:r>
        <w:r w:rsidR="00146807" w:rsidRPr="00146807">
          <w:t>CLAM_CAT</w:t>
        </w:r>
        <w:r>
          <w:rPr>
            <w:lang w:eastAsia="zh-TW"/>
          </w:rPr>
          <w:t>’</w:t>
        </w:r>
      </w:ins>
    </w:p>
    <w:p w:rsidR="003D44D8" w:rsidRPr="001468CD" w:rsidRDefault="003D44D8" w:rsidP="002B4ED3">
      <w:pPr>
        <w:pStyle w:val="Tabletext"/>
        <w:keepLines w:val="0"/>
        <w:numPr>
          <w:ilvl w:val="5"/>
          <w:numId w:val="9"/>
        </w:numPr>
        <w:spacing w:after="0" w:line="240" w:lineRule="auto"/>
        <w:rPr>
          <w:ins w:id="50" w:author="蕭侑文" w:date="2016-05-17T08:48:00Z"/>
          <w:kern w:val="2"/>
          <w:szCs w:val="24"/>
          <w:lang w:eastAsia="zh-TW"/>
          <w:rPrChange w:id="51" w:author="蕭侑文" w:date="2016-05-17T08:48:00Z">
            <w:rPr>
              <w:ins w:id="52" w:author="蕭侑文" w:date="2016-05-17T08:48:00Z"/>
              <w:lang w:eastAsia="zh-TW"/>
            </w:rPr>
          </w:rPrChange>
        </w:rPr>
        <w:pPrChange w:id="53" w:author="蕭侑文" w:date="2016-05-17T08:48:00Z">
          <w:pPr>
            <w:pStyle w:val="Tabletext"/>
            <w:keepLines w:val="0"/>
            <w:numPr>
              <w:ilvl w:val="3"/>
              <w:numId w:val="9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54" w:author="蕭侑文" w:date="2016-05-17T08:48:00Z">
        <w:r>
          <w:rPr>
            <w:lang w:eastAsia="zh-TW"/>
          </w:rPr>
          <w:t>代碼</w:t>
        </w:r>
        <w:r>
          <w:rPr>
            <w:rFonts w:hint="eastAsia"/>
            <w:lang w:eastAsia="zh-TW"/>
          </w:rPr>
          <w:t xml:space="preserve"> = DTAAZ100.</w:t>
        </w:r>
      </w:ins>
      <w:ins w:id="55" w:author="蕭侑文" w:date="2016-05-17T08:49:00Z">
        <w:r w:rsidR="002B4ED3" w:rsidRPr="002B4ED3">
          <w:rPr>
            <w:rFonts w:hint="eastAsia"/>
            <w:lang w:eastAsia="zh-TW"/>
          </w:rPr>
          <w:t>索賠類別</w:t>
        </w:r>
      </w:ins>
    </w:p>
    <w:p w:rsidR="001468CD" w:rsidRDefault="001468CD" w:rsidP="004C4A1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56" w:author="蕭侑文" w:date="2016-05-17T08:48:00Z"/>
          <w:kern w:val="2"/>
          <w:szCs w:val="24"/>
          <w:lang w:eastAsia="zh-TW"/>
        </w:rPr>
        <w:pPrChange w:id="57" w:author="蕭侑文" w:date="2016-05-17T08:39:00Z">
          <w:pPr>
            <w:pStyle w:val="Tabletext"/>
            <w:keepLines w:val="0"/>
            <w:numPr>
              <w:ilvl w:val="3"/>
              <w:numId w:val="9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58" w:author="蕭侑文" w:date="2016-05-17T08:48:00Z">
        <w:r>
          <w:rPr>
            <w:lang w:eastAsia="zh-TW"/>
          </w:rPr>
          <w:lastRenderedPageBreak/>
          <w:t>ELSE</w:t>
        </w:r>
      </w:ins>
    </w:p>
    <w:p w:rsidR="004C4A15" w:rsidRDefault="002F4DE3" w:rsidP="001468C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ins w:id="59" w:author="蕭侑文" w:date="2016-05-17T08:41:00Z"/>
          <w:kern w:val="2"/>
          <w:szCs w:val="24"/>
          <w:lang w:eastAsia="zh-TW"/>
        </w:rPr>
        <w:pPrChange w:id="60" w:author="蕭侑文" w:date="2016-05-17T08:48:00Z">
          <w:pPr>
            <w:pStyle w:val="Tabletext"/>
            <w:keepLines w:val="0"/>
            <w:numPr>
              <w:ilvl w:val="3"/>
              <w:numId w:val="9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61" w:author="蕭侑文" w:date="2016-05-17T08:41:00Z">
        <w:r>
          <w:rPr>
            <w:rFonts w:hint="eastAsia"/>
            <w:kern w:val="2"/>
            <w:szCs w:val="24"/>
            <w:lang w:eastAsia="zh-TW"/>
          </w:rPr>
          <w:t>子系統</w:t>
        </w:r>
        <w:r>
          <w:rPr>
            <w:rFonts w:hint="eastAsia"/>
            <w:kern w:val="2"/>
            <w:szCs w:val="24"/>
            <w:lang w:eastAsia="zh-TW"/>
          </w:rPr>
          <w:t xml:space="preserve"> =</w:t>
        </w:r>
        <w:r>
          <w:rPr>
            <w:kern w:val="2"/>
            <w:szCs w:val="24"/>
            <w:lang w:eastAsia="zh-TW"/>
          </w:rPr>
          <w:t>’AA’</w:t>
        </w:r>
      </w:ins>
    </w:p>
    <w:p w:rsidR="002F4DE3" w:rsidRPr="002F4DE3" w:rsidRDefault="002F4DE3" w:rsidP="001468C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ins w:id="62" w:author="蕭侑文" w:date="2016-05-17T08:41:00Z"/>
          <w:kern w:val="2"/>
          <w:szCs w:val="24"/>
          <w:lang w:eastAsia="zh-TW"/>
          <w:rPrChange w:id="63" w:author="蕭侑文" w:date="2016-05-17T08:41:00Z">
            <w:rPr>
              <w:ins w:id="64" w:author="蕭侑文" w:date="2016-05-17T08:41:00Z"/>
              <w:lang w:eastAsia="zh-TW"/>
            </w:rPr>
          </w:rPrChange>
        </w:rPr>
        <w:pPrChange w:id="65" w:author="蕭侑文" w:date="2016-05-17T08:48:00Z">
          <w:pPr>
            <w:pStyle w:val="Tabletext"/>
            <w:keepLines w:val="0"/>
            <w:numPr>
              <w:ilvl w:val="3"/>
              <w:numId w:val="9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66" w:author="蕭侑文" w:date="2016-05-17T08:41:00Z">
        <w:r>
          <w:t>欄位名稱</w:t>
        </w:r>
        <w:r>
          <w:rPr>
            <w:rFonts w:hint="eastAsia"/>
            <w:lang w:eastAsia="zh-TW"/>
          </w:rPr>
          <w:t>=</w:t>
        </w:r>
        <w:r>
          <w:rPr>
            <w:lang w:eastAsia="zh-TW"/>
          </w:rPr>
          <w:t>’</w:t>
        </w:r>
        <w:r w:rsidRPr="002F4DE3">
          <w:rPr>
            <w:lang w:eastAsia="zh-TW"/>
          </w:rPr>
          <w:t>DTAAZ100_CHECK_TYPE</w:t>
        </w:r>
        <w:r>
          <w:rPr>
            <w:lang w:eastAsia="zh-TW"/>
          </w:rPr>
          <w:t>’</w:t>
        </w:r>
      </w:ins>
    </w:p>
    <w:p w:rsidR="002F4DE3" w:rsidRPr="004C4A15" w:rsidRDefault="002F4DE3" w:rsidP="001468C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ins w:id="67" w:author="蕭侑文" w:date="2016-05-17T08:38:00Z"/>
          <w:kern w:val="2"/>
          <w:szCs w:val="24"/>
          <w:lang w:eastAsia="zh-TW"/>
          <w:rPrChange w:id="68" w:author="蕭侑文" w:date="2016-05-17T08:38:00Z">
            <w:rPr>
              <w:ins w:id="69" w:author="蕭侑文" w:date="2016-05-17T08:38:00Z"/>
              <w:rFonts w:ascii="細明體" w:eastAsia="細明體" w:hAnsi="細明體"/>
              <w:kern w:val="2"/>
              <w:szCs w:val="24"/>
              <w:lang w:eastAsia="zh-TW"/>
            </w:rPr>
          </w:rPrChange>
        </w:rPr>
        <w:pPrChange w:id="70" w:author="蕭侑文" w:date="2016-05-17T08:48:00Z">
          <w:pPr>
            <w:pStyle w:val="Tabletext"/>
            <w:keepLines w:val="0"/>
            <w:numPr>
              <w:ilvl w:val="3"/>
              <w:numId w:val="9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71" w:author="蕭侑文" w:date="2016-05-17T08:41:00Z">
        <w:r>
          <w:rPr>
            <w:lang w:eastAsia="zh-TW"/>
          </w:rPr>
          <w:t>代碼</w:t>
        </w:r>
        <w:r>
          <w:rPr>
            <w:rFonts w:hint="eastAsia"/>
            <w:lang w:eastAsia="zh-TW"/>
          </w:rPr>
          <w:t xml:space="preserve"> = DTAAZ100.</w:t>
        </w:r>
        <w:r w:rsidRPr="002F4DE3">
          <w:rPr>
            <w:rFonts w:hint="eastAsia"/>
            <w:lang w:eastAsia="zh-TW"/>
          </w:rPr>
          <w:t>比對種類</w:t>
        </w:r>
      </w:ins>
    </w:p>
    <w:p w:rsidR="004D0E78" w:rsidRPr="004D0E78" w:rsidRDefault="004D0E78" w:rsidP="00B627C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保單號碼：DTAAZ100.POLICY_NO。</w:t>
      </w:r>
    </w:p>
    <w:p w:rsidR="004D0E78" w:rsidRPr="004D0E78" w:rsidRDefault="004D0E78" w:rsidP="00B627C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險別：DTAAZ100.PROD_ID。</w:t>
      </w:r>
    </w:p>
    <w:p w:rsidR="004D0E78" w:rsidRPr="004D0E78" w:rsidRDefault="004D0E78" w:rsidP="00B627C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事故者ID：DTAAZ100.</w:t>
      </w:r>
      <w:r w:rsidRPr="004D0E78">
        <w:rPr>
          <w:rFonts w:ascii="細明體" w:eastAsia="細明體" w:hAnsi="細明體"/>
          <w:kern w:val="2"/>
          <w:szCs w:val="24"/>
          <w:lang w:eastAsia="zh-TW"/>
        </w:rPr>
        <w:t>OCR_ID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12E73" w:rsidRDefault="00C1417A" w:rsidP="00212E7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派發人員姓名</w:t>
      </w:r>
      <w:r w:rsidR="004D0E78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EB4D27">
        <w:rPr>
          <w:rFonts w:ascii="細明體" w:eastAsia="細明體" w:hAnsi="細明體" w:hint="eastAsia"/>
          <w:kern w:val="2"/>
          <w:szCs w:val="24"/>
          <w:lang w:eastAsia="zh-TW"/>
        </w:rPr>
        <w:t>DTAAZ100.</w:t>
      </w:r>
      <w:r w:rsidR="00EB4D27" w:rsidRPr="00EB4D27">
        <w:rPr>
          <w:rFonts w:ascii="細明體" w:eastAsia="細明體" w:hAnsi="細明體"/>
          <w:kern w:val="2"/>
          <w:szCs w:val="24"/>
          <w:lang w:eastAsia="zh-TW"/>
        </w:rPr>
        <w:t>APP_NAME</w:t>
      </w:r>
      <w:r w:rsidR="004D0E78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1E5A1A" w:rsidRDefault="001E5A1A" w:rsidP="001E5A1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B627C7" w:rsidRPr="00F00BB1">
        <w:rPr>
          <w:rFonts w:hint="eastAsia"/>
          <w:kern w:val="2"/>
          <w:szCs w:val="24"/>
          <w:lang w:eastAsia="zh-TW"/>
        </w:rPr>
        <w:t>NOTFND</w:t>
      </w:r>
      <w:r>
        <w:rPr>
          <w:rFonts w:hint="eastAsia"/>
          <w:kern w:val="2"/>
          <w:szCs w:val="24"/>
          <w:lang w:eastAsia="zh-TW"/>
        </w:rPr>
        <w:t>：</w:t>
      </w:r>
    </w:p>
    <w:p w:rsidR="001E5A1A" w:rsidRPr="007C76FB" w:rsidRDefault="001E5A1A" w:rsidP="001E5A1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00BB1">
        <w:rPr>
          <w:rFonts w:hint="eastAsia"/>
          <w:kern w:val="2"/>
          <w:szCs w:val="24"/>
          <w:lang w:eastAsia="zh-TW"/>
        </w:rPr>
        <w:t>訊息放</w:t>
      </w:r>
      <w:r w:rsidRPr="00F00BB1">
        <w:rPr>
          <w:rFonts w:hint="eastAsia"/>
          <w:kern w:val="2"/>
          <w:szCs w:val="24"/>
          <w:lang w:eastAsia="zh-TW"/>
        </w:rPr>
        <w:t xml:space="preserve"> </w:t>
      </w:r>
      <w:r w:rsidRPr="00F00BB1">
        <w:rPr>
          <w:kern w:val="2"/>
          <w:szCs w:val="24"/>
          <w:lang w:eastAsia="zh-TW"/>
        </w:rPr>
        <w:t>‘</w:t>
      </w:r>
      <w:r w:rsidRPr="00F00BB1">
        <w:rPr>
          <w:rFonts w:hint="eastAsia"/>
          <w:kern w:val="2"/>
          <w:szCs w:val="24"/>
          <w:lang w:eastAsia="zh-TW"/>
        </w:rPr>
        <w:t>查無資料</w:t>
      </w:r>
      <w:r w:rsidRPr="00F00BB1">
        <w:rPr>
          <w:kern w:val="2"/>
          <w:szCs w:val="24"/>
          <w:lang w:eastAsia="zh-TW"/>
        </w:rPr>
        <w:t>’</w:t>
      </w:r>
      <w:r w:rsidRPr="00F00BB1">
        <w:rPr>
          <w:rFonts w:hint="eastAsia"/>
          <w:kern w:val="2"/>
          <w:szCs w:val="24"/>
          <w:lang w:eastAsia="zh-TW"/>
        </w:rPr>
        <w:t>，</w:t>
      </w:r>
      <w:r w:rsidRPr="00F00BB1">
        <w:rPr>
          <w:rFonts w:hint="eastAsia"/>
          <w:kern w:val="2"/>
          <w:szCs w:val="24"/>
          <w:lang w:eastAsia="zh-TW"/>
        </w:rPr>
        <w:t>RETURN</w:t>
      </w:r>
      <w:r w:rsidRPr="00F00BB1">
        <w:rPr>
          <w:rFonts w:hint="eastAsia"/>
          <w:kern w:val="2"/>
          <w:szCs w:val="24"/>
          <w:lang w:eastAsia="zh-TW"/>
        </w:rPr>
        <w:t>。</w:t>
      </w:r>
    </w:p>
    <w:p w:rsidR="00EB7BD3" w:rsidRDefault="009D5CA0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</w:t>
      </w:r>
      <w:r w:rsidR="00EB4D27">
        <w:rPr>
          <w:rFonts w:hint="eastAsia"/>
          <w:kern w:val="2"/>
          <w:szCs w:val="24"/>
          <w:lang w:eastAsia="zh-TW"/>
        </w:rPr>
        <w:t>派發</w:t>
      </w:r>
      <w:r>
        <w:rPr>
          <w:rFonts w:hint="eastAsia"/>
          <w:kern w:val="2"/>
          <w:szCs w:val="24"/>
          <w:lang w:eastAsia="zh-TW"/>
        </w:rPr>
        <w:t>按鈕</w:t>
      </w:r>
      <w:r w:rsidR="00EB7BD3">
        <w:rPr>
          <w:rFonts w:hint="eastAsia"/>
          <w:kern w:val="2"/>
          <w:szCs w:val="24"/>
          <w:lang w:eastAsia="zh-TW"/>
        </w:rPr>
        <w:t>：</w:t>
      </w:r>
    </w:p>
    <w:p w:rsidR="00EB7BD3" w:rsidRDefault="009D5CA0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>
        <w:rPr>
          <w:rFonts w:hint="eastAsia"/>
          <w:kern w:val="2"/>
          <w:szCs w:val="24"/>
          <w:lang w:eastAsia="zh-TW"/>
        </w:rPr>
        <w:t>DTAAZ100</w:t>
      </w:r>
      <w:r>
        <w:rPr>
          <w:rFonts w:hint="eastAsia"/>
          <w:kern w:val="2"/>
          <w:szCs w:val="24"/>
          <w:lang w:eastAsia="zh-TW"/>
        </w:rPr>
        <w:t>資料：</w:t>
      </w:r>
    </w:p>
    <w:p w:rsidR="009D5CA0" w:rsidRDefault="009D5CA0" w:rsidP="009D5CA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更新條件：</w:t>
      </w:r>
    </w:p>
    <w:p w:rsidR="009D5CA0" w:rsidRDefault="009D5CA0" w:rsidP="009D5CA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DTAAZ100.APLY_NO = </w:t>
      </w:r>
      <w:r>
        <w:rPr>
          <w:rFonts w:hint="eastAsia"/>
          <w:kern w:val="2"/>
          <w:szCs w:val="24"/>
          <w:lang w:eastAsia="zh-TW"/>
        </w:rPr>
        <w:t>網頁上的受理編號</w:t>
      </w:r>
      <w:r w:rsidRPr="00F00BB1">
        <w:rPr>
          <w:rFonts w:hint="eastAsia"/>
          <w:kern w:val="2"/>
          <w:szCs w:val="24"/>
          <w:lang w:eastAsia="zh-TW"/>
        </w:rPr>
        <w:t>。</w:t>
      </w:r>
    </w:p>
    <w:p w:rsidR="009D5CA0" w:rsidRDefault="009D5CA0" w:rsidP="009D5CA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DTAAZ100.POLICY_NO = </w:t>
      </w:r>
      <w:r>
        <w:rPr>
          <w:rFonts w:hint="eastAsia"/>
          <w:kern w:val="2"/>
          <w:szCs w:val="24"/>
          <w:lang w:eastAsia="zh-TW"/>
        </w:rPr>
        <w:t>網頁上的保單號碼</w:t>
      </w:r>
      <w:r w:rsidRPr="00F00BB1">
        <w:rPr>
          <w:rFonts w:hint="eastAsia"/>
          <w:kern w:val="2"/>
          <w:szCs w:val="24"/>
          <w:lang w:eastAsia="zh-TW"/>
        </w:rPr>
        <w:t>。</w:t>
      </w:r>
    </w:p>
    <w:p w:rsidR="009D5CA0" w:rsidRDefault="009D5CA0" w:rsidP="009D5CA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DTAAZ100.PROD_ID = </w:t>
      </w:r>
      <w:r>
        <w:rPr>
          <w:rFonts w:hint="eastAsia"/>
          <w:kern w:val="2"/>
          <w:szCs w:val="24"/>
          <w:lang w:eastAsia="zh-TW"/>
        </w:rPr>
        <w:t>網頁上的險別</w:t>
      </w:r>
      <w:r w:rsidRPr="00F00BB1">
        <w:rPr>
          <w:rFonts w:hint="eastAsia"/>
          <w:kern w:val="2"/>
          <w:szCs w:val="24"/>
          <w:lang w:eastAsia="zh-TW"/>
        </w:rPr>
        <w:t>。</w:t>
      </w:r>
    </w:p>
    <w:p w:rsidR="009D5CA0" w:rsidRDefault="009D5CA0" w:rsidP="009D5CA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72" w:author="蕭侑文" w:date="2016-05-17T08:41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DTAAZ100.OCR_ID = </w:t>
      </w:r>
      <w:r>
        <w:rPr>
          <w:rFonts w:hint="eastAsia"/>
          <w:kern w:val="2"/>
          <w:szCs w:val="24"/>
          <w:lang w:eastAsia="zh-TW"/>
        </w:rPr>
        <w:t>網頁上的事故者</w:t>
      </w:r>
      <w:r>
        <w:rPr>
          <w:rFonts w:hint="eastAsia"/>
          <w:kern w:val="2"/>
          <w:szCs w:val="24"/>
          <w:lang w:eastAsia="zh-TW"/>
        </w:rPr>
        <w:t>ID</w:t>
      </w:r>
      <w:r w:rsidRPr="00F00BB1">
        <w:rPr>
          <w:rFonts w:hint="eastAsia"/>
          <w:kern w:val="2"/>
          <w:szCs w:val="24"/>
          <w:lang w:eastAsia="zh-TW"/>
        </w:rPr>
        <w:t>。</w:t>
      </w:r>
    </w:p>
    <w:p w:rsidR="009B1AA2" w:rsidRDefault="009B1AA2" w:rsidP="009D5CA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73" w:author="蕭侑文" w:date="2016-05-17T08:41:00Z">
        <w:r>
          <w:rPr>
            <w:rFonts w:hint="eastAsia"/>
            <w:lang w:eastAsia="zh-TW"/>
          </w:rPr>
          <w:t>DTAAZ100.</w:t>
        </w:r>
        <w:r w:rsidRPr="002F4DE3">
          <w:rPr>
            <w:rFonts w:hint="eastAsia"/>
            <w:lang w:eastAsia="zh-TW"/>
          </w:rPr>
          <w:t>比對種類</w:t>
        </w:r>
        <w:r>
          <w:rPr>
            <w:rFonts w:hint="eastAsia"/>
            <w:lang w:eastAsia="zh-TW"/>
          </w:rPr>
          <w:t xml:space="preserve"> = </w:t>
        </w:r>
        <w:r>
          <w:rPr>
            <w:rFonts w:hint="eastAsia"/>
            <w:lang w:eastAsia="zh-TW"/>
          </w:rPr>
          <w:t>畫面</w:t>
        </w:r>
        <w:r>
          <w:rPr>
            <w:rFonts w:hint="eastAsia"/>
            <w:lang w:eastAsia="zh-TW"/>
          </w:rPr>
          <w:t>.</w:t>
        </w:r>
        <w:r w:rsidRPr="002F4DE3">
          <w:rPr>
            <w:rFonts w:hint="eastAsia"/>
            <w:lang w:eastAsia="zh-TW"/>
          </w:rPr>
          <w:t>比對種類</w:t>
        </w:r>
      </w:ins>
    </w:p>
    <w:p w:rsidR="009D5CA0" w:rsidRDefault="009D5CA0" w:rsidP="009D5CA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更新欄位：</w:t>
      </w:r>
    </w:p>
    <w:p w:rsidR="009D5CA0" w:rsidRDefault="009D5CA0" w:rsidP="009D5CA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DTAAZ100.</w:t>
      </w:r>
      <w:r w:rsidR="00EB4D27" w:rsidRPr="00EB4D27">
        <w:t xml:space="preserve"> </w:t>
      </w:r>
      <w:r w:rsidR="00EB4D27" w:rsidRPr="00EB4D27">
        <w:rPr>
          <w:kern w:val="2"/>
          <w:szCs w:val="24"/>
          <w:lang w:eastAsia="zh-TW"/>
        </w:rPr>
        <w:t>APP_NAME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網頁上的</w:t>
      </w:r>
      <w:r w:rsidR="00EB4D27">
        <w:rPr>
          <w:rFonts w:ascii="細明體" w:eastAsia="細明體" w:hAnsi="細明體" w:hint="eastAsia"/>
          <w:kern w:val="2"/>
          <w:szCs w:val="24"/>
          <w:lang w:eastAsia="zh-TW"/>
        </w:rPr>
        <w:t>派發人員姓名</w:t>
      </w:r>
      <w:r w:rsidRPr="00F00BB1">
        <w:rPr>
          <w:rFonts w:hint="eastAsia"/>
          <w:kern w:val="2"/>
          <w:szCs w:val="24"/>
          <w:lang w:eastAsia="zh-TW"/>
        </w:rPr>
        <w:t>。</w:t>
      </w:r>
    </w:p>
    <w:p w:rsidR="00EB7BD3" w:rsidRDefault="00EB7BD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EB7BD3">
      <w:footerReference w:type="even" r:id="rId10"/>
      <w:footerReference w:type="default" r:id="rId11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677" w:rsidRDefault="006E1677">
      <w:r>
        <w:separator/>
      </w:r>
    </w:p>
  </w:endnote>
  <w:endnote w:type="continuationSeparator" w:id="0">
    <w:p w:rsidR="006E1677" w:rsidRDefault="006E1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78" w:rsidRDefault="004D0E7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D0E78" w:rsidRDefault="004D0E7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78" w:rsidRDefault="004D0E7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70775">
      <w:rPr>
        <w:rStyle w:val="a6"/>
        <w:noProof/>
      </w:rPr>
      <w:t>3</w:t>
    </w:r>
    <w:r>
      <w:rPr>
        <w:rStyle w:val="a6"/>
      </w:rPr>
      <w:fldChar w:fldCharType="end"/>
    </w:r>
  </w:p>
  <w:p w:rsidR="004D0E78" w:rsidRDefault="004D0E7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677" w:rsidRDefault="006E1677">
      <w:r>
        <w:separator/>
      </w:r>
    </w:p>
  </w:footnote>
  <w:footnote w:type="continuationSeparator" w:id="0">
    <w:p w:rsidR="006E1677" w:rsidRDefault="006E1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880"/>
    <w:rsid w:val="00001AEE"/>
    <w:rsid w:val="00004C07"/>
    <w:rsid w:val="0000538B"/>
    <w:rsid w:val="00011967"/>
    <w:rsid w:val="00014323"/>
    <w:rsid w:val="000179DF"/>
    <w:rsid w:val="000207A2"/>
    <w:rsid w:val="0002170B"/>
    <w:rsid w:val="0002720D"/>
    <w:rsid w:val="000278E1"/>
    <w:rsid w:val="000415BF"/>
    <w:rsid w:val="00043CEB"/>
    <w:rsid w:val="00044DCF"/>
    <w:rsid w:val="000576E8"/>
    <w:rsid w:val="00062828"/>
    <w:rsid w:val="00062F37"/>
    <w:rsid w:val="00073216"/>
    <w:rsid w:val="000737CB"/>
    <w:rsid w:val="00074DEF"/>
    <w:rsid w:val="000810A8"/>
    <w:rsid w:val="000824C0"/>
    <w:rsid w:val="000A2988"/>
    <w:rsid w:val="000A42B3"/>
    <w:rsid w:val="000A5360"/>
    <w:rsid w:val="000A7E21"/>
    <w:rsid w:val="000B5715"/>
    <w:rsid w:val="000C3D01"/>
    <w:rsid w:val="000C4477"/>
    <w:rsid w:val="000D074D"/>
    <w:rsid w:val="000D24F7"/>
    <w:rsid w:val="000D703F"/>
    <w:rsid w:val="000D79F3"/>
    <w:rsid w:val="000E16EF"/>
    <w:rsid w:val="000E3333"/>
    <w:rsid w:val="000E7523"/>
    <w:rsid w:val="000F015C"/>
    <w:rsid w:val="00106B77"/>
    <w:rsid w:val="001123C7"/>
    <w:rsid w:val="00115504"/>
    <w:rsid w:val="001236AC"/>
    <w:rsid w:val="00123C2B"/>
    <w:rsid w:val="001317BC"/>
    <w:rsid w:val="00131DCF"/>
    <w:rsid w:val="001342D7"/>
    <w:rsid w:val="00134A5C"/>
    <w:rsid w:val="00136813"/>
    <w:rsid w:val="00143269"/>
    <w:rsid w:val="00146807"/>
    <w:rsid w:val="001468CD"/>
    <w:rsid w:val="00146E81"/>
    <w:rsid w:val="001519E0"/>
    <w:rsid w:val="001525FD"/>
    <w:rsid w:val="001605B6"/>
    <w:rsid w:val="00167A52"/>
    <w:rsid w:val="001821C8"/>
    <w:rsid w:val="00192533"/>
    <w:rsid w:val="00192C4A"/>
    <w:rsid w:val="00195462"/>
    <w:rsid w:val="001B11F8"/>
    <w:rsid w:val="001C3BB5"/>
    <w:rsid w:val="001C4CF4"/>
    <w:rsid w:val="001D06F1"/>
    <w:rsid w:val="001D48A8"/>
    <w:rsid w:val="001D73D4"/>
    <w:rsid w:val="001E4C38"/>
    <w:rsid w:val="001E4D89"/>
    <w:rsid w:val="001E5A1A"/>
    <w:rsid w:val="001E6D09"/>
    <w:rsid w:val="001F1CD7"/>
    <w:rsid w:val="001F4466"/>
    <w:rsid w:val="001F71F1"/>
    <w:rsid w:val="00202D1B"/>
    <w:rsid w:val="0020395A"/>
    <w:rsid w:val="00212E73"/>
    <w:rsid w:val="00217EEA"/>
    <w:rsid w:val="00217F04"/>
    <w:rsid w:val="002201A3"/>
    <w:rsid w:val="00221CDD"/>
    <w:rsid w:val="002310AC"/>
    <w:rsid w:val="0023550B"/>
    <w:rsid w:val="00247F97"/>
    <w:rsid w:val="00256308"/>
    <w:rsid w:val="00264B11"/>
    <w:rsid w:val="00276247"/>
    <w:rsid w:val="00277F25"/>
    <w:rsid w:val="002811F3"/>
    <w:rsid w:val="002813CC"/>
    <w:rsid w:val="002846CD"/>
    <w:rsid w:val="00285225"/>
    <w:rsid w:val="00286DED"/>
    <w:rsid w:val="00287292"/>
    <w:rsid w:val="002A1666"/>
    <w:rsid w:val="002A3065"/>
    <w:rsid w:val="002A35E6"/>
    <w:rsid w:val="002B3EDE"/>
    <w:rsid w:val="002B4ED3"/>
    <w:rsid w:val="002D5A88"/>
    <w:rsid w:val="002D6815"/>
    <w:rsid w:val="002D6A28"/>
    <w:rsid w:val="002E7733"/>
    <w:rsid w:val="002F00C5"/>
    <w:rsid w:val="002F4DE3"/>
    <w:rsid w:val="002F5104"/>
    <w:rsid w:val="002F5B8C"/>
    <w:rsid w:val="00302B0F"/>
    <w:rsid w:val="003078C6"/>
    <w:rsid w:val="0031052A"/>
    <w:rsid w:val="00315BCF"/>
    <w:rsid w:val="00317C89"/>
    <w:rsid w:val="00324E89"/>
    <w:rsid w:val="00327848"/>
    <w:rsid w:val="00327D3B"/>
    <w:rsid w:val="0033292A"/>
    <w:rsid w:val="0033643B"/>
    <w:rsid w:val="00343E82"/>
    <w:rsid w:val="003442D6"/>
    <w:rsid w:val="0034459D"/>
    <w:rsid w:val="00347856"/>
    <w:rsid w:val="00351EAA"/>
    <w:rsid w:val="00355533"/>
    <w:rsid w:val="0035743E"/>
    <w:rsid w:val="003611A8"/>
    <w:rsid w:val="00385568"/>
    <w:rsid w:val="00385BDD"/>
    <w:rsid w:val="00387EAA"/>
    <w:rsid w:val="003937B5"/>
    <w:rsid w:val="00394AE9"/>
    <w:rsid w:val="003A00FE"/>
    <w:rsid w:val="003C64A9"/>
    <w:rsid w:val="003D44D8"/>
    <w:rsid w:val="003D58C4"/>
    <w:rsid w:val="003D67D6"/>
    <w:rsid w:val="003E1E8C"/>
    <w:rsid w:val="003E3FBA"/>
    <w:rsid w:val="003E4B13"/>
    <w:rsid w:val="003F26D2"/>
    <w:rsid w:val="003F5CFC"/>
    <w:rsid w:val="003F7DB2"/>
    <w:rsid w:val="004040D3"/>
    <w:rsid w:val="00415309"/>
    <w:rsid w:val="004217E5"/>
    <w:rsid w:val="00422D1A"/>
    <w:rsid w:val="00425C73"/>
    <w:rsid w:val="00435B2C"/>
    <w:rsid w:val="00443613"/>
    <w:rsid w:val="00443F5D"/>
    <w:rsid w:val="00444DA7"/>
    <w:rsid w:val="00450486"/>
    <w:rsid w:val="0045129E"/>
    <w:rsid w:val="0045194E"/>
    <w:rsid w:val="00454896"/>
    <w:rsid w:val="00464F54"/>
    <w:rsid w:val="00465F9B"/>
    <w:rsid w:val="00473527"/>
    <w:rsid w:val="00484FF7"/>
    <w:rsid w:val="0048527C"/>
    <w:rsid w:val="004A0DF8"/>
    <w:rsid w:val="004A4CB2"/>
    <w:rsid w:val="004C4A15"/>
    <w:rsid w:val="004C6B29"/>
    <w:rsid w:val="004C71AE"/>
    <w:rsid w:val="004D0E78"/>
    <w:rsid w:val="004D351D"/>
    <w:rsid w:val="004E077C"/>
    <w:rsid w:val="004E281D"/>
    <w:rsid w:val="004E2B1F"/>
    <w:rsid w:val="004E5113"/>
    <w:rsid w:val="004F372E"/>
    <w:rsid w:val="004F3A3B"/>
    <w:rsid w:val="004F3F48"/>
    <w:rsid w:val="004F442F"/>
    <w:rsid w:val="00500E15"/>
    <w:rsid w:val="00505FBC"/>
    <w:rsid w:val="00514EDC"/>
    <w:rsid w:val="00521341"/>
    <w:rsid w:val="005304C5"/>
    <w:rsid w:val="005352B7"/>
    <w:rsid w:val="005559A4"/>
    <w:rsid w:val="005638AA"/>
    <w:rsid w:val="00564044"/>
    <w:rsid w:val="00572334"/>
    <w:rsid w:val="00580498"/>
    <w:rsid w:val="00583AE3"/>
    <w:rsid w:val="00591D87"/>
    <w:rsid w:val="00592139"/>
    <w:rsid w:val="00593A0B"/>
    <w:rsid w:val="005C0C13"/>
    <w:rsid w:val="005C48B7"/>
    <w:rsid w:val="005C555C"/>
    <w:rsid w:val="005D263C"/>
    <w:rsid w:val="005D272F"/>
    <w:rsid w:val="005E1087"/>
    <w:rsid w:val="005E372F"/>
    <w:rsid w:val="005E65FB"/>
    <w:rsid w:val="005E7AFF"/>
    <w:rsid w:val="005F4BD5"/>
    <w:rsid w:val="00600CC0"/>
    <w:rsid w:val="00611524"/>
    <w:rsid w:val="00621DAA"/>
    <w:rsid w:val="00630012"/>
    <w:rsid w:val="006349B9"/>
    <w:rsid w:val="00645213"/>
    <w:rsid w:val="0065511D"/>
    <w:rsid w:val="006575BA"/>
    <w:rsid w:val="0066046A"/>
    <w:rsid w:val="00663114"/>
    <w:rsid w:val="00683A78"/>
    <w:rsid w:val="006914CC"/>
    <w:rsid w:val="006A19AB"/>
    <w:rsid w:val="006B1AE1"/>
    <w:rsid w:val="006B233E"/>
    <w:rsid w:val="006B489A"/>
    <w:rsid w:val="006B5FC8"/>
    <w:rsid w:val="006D3B87"/>
    <w:rsid w:val="006E050F"/>
    <w:rsid w:val="006E1677"/>
    <w:rsid w:val="006E23D1"/>
    <w:rsid w:val="006E76EC"/>
    <w:rsid w:val="006F1A3B"/>
    <w:rsid w:val="006F3272"/>
    <w:rsid w:val="006F7CBF"/>
    <w:rsid w:val="00706DC6"/>
    <w:rsid w:val="00717137"/>
    <w:rsid w:val="00722DAC"/>
    <w:rsid w:val="007270A9"/>
    <w:rsid w:val="007348D1"/>
    <w:rsid w:val="00736EBF"/>
    <w:rsid w:val="007430EA"/>
    <w:rsid w:val="00743523"/>
    <w:rsid w:val="00745D61"/>
    <w:rsid w:val="00746147"/>
    <w:rsid w:val="00753F89"/>
    <w:rsid w:val="007541E7"/>
    <w:rsid w:val="007558AF"/>
    <w:rsid w:val="007577CF"/>
    <w:rsid w:val="00766120"/>
    <w:rsid w:val="00767844"/>
    <w:rsid w:val="007738FE"/>
    <w:rsid w:val="00773E69"/>
    <w:rsid w:val="0077472E"/>
    <w:rsid w:val="007753F2"/>
    <w:rsid w:val="007841A1"/>
    <w:rsid w:val="007936F1"/>
    <w:rsid w:val="007938B2"/>
    <w:rsid w:val="0079516D"/>
    <w:rsid w:val="00795180"/>
    <w:rsid w:val="00796EB4"/>
    <w:rsid w:val="007B1092"/>
    <w:rsid w:val="007B276F"/>
    <w:rsid w:val="007B42B0"/>
    <w:rsid w:val="007C2F88"/>
    <w:rsid w:val="007C76FB"/>
    <w:rsid w:val="007D1F1C"/>
    <w:rsid w:val="007D6950"/>
    <w:rsid w:val="007E3714"/>
    <w:rsid w:val="007F7E5D"/>
    <w:rsid w:val="008009B7"/>
    <w:rsid w:val="0080726A"/>
    <w:rsid w:val="00807E46"/>
    <w:rsid w:val="008115E6"/>
    <w:rsid w:val="00826BB3"/>
    <w:rsid w:val="008312F4"/>
    <w:rsid w:val="008356EF"/>
    <w:rsid w:val="00836A3D"/>
    <w:rsid w:val="008379E7"/>
    <w:rsid w:val="00842907"/>
    <w:rsid w:val="008458D0"/>
    <w:rsid w:val="008460D1"/>
    <w:rsid w:val="00850E42"/>
    <w:rsid w:val="008518B9"/>
    <w:rsid w:val="008547B6"/>
    <w:rsid w:val="00855667"/>
    <w:rsid w:val="00882897"/>
    <w:rsid w:val="0089576D"/>
    <w:rsid w:val="00895F0C"/>
    <w:rsid w:val="008C1A1B"/>
    <w:rsid w:val="008C2148"/>
    <w:rsid w:val="008D5E1F"/>
    <w:rsid w:val="008E466B"/>
    <w:rsid w:val="008E505A"/>
    <w:rsid w:val="008E78A7"/>
    <w:rsid w:val="008F44B4"/>
    <w:rsid w:val="008F48EF"/>
    <w:rsid w:val="008F6B3F"/>
    <w:rsid w:val="008F6CB3"/>
    <w:rsid w:val="009024C7"/>
    <w:rsid w:val="0090267B"/>
    <w:rsid w:val="00914D2B"/>
    <w:rsid w:val="009211FF"/>
    <w:rsid w:val="00921973"/>
    <w:rsid w:val="009233F7"/>
    <w:rsid w:val="00925E18"/>
    <w:rsid w:val="009267DD"/>
    <w:rsid w:val="009269B3"/>
    <w:rsid w:val="00930BEC"/>
    <w:rsid w:val="0093132E"/>
    <w:rsid w:val="009440A1"/>
    <w:rsid w:val="009649C0"/>
    <w:rsid w:val="00983B41"/>
    <w:rsid w:val="0099679D"/>
    <w:rsid w:val="009968FD"/>
    <w:rsid w:val="009A119C"/>
    <w:rsid w:val="009A784C"/>
    <w:rsid w:val="009B1AA2"/>
    <w:rsid w:val="009B25CD"/>
    <w:rsid w:val="009B5EB0"/>
    <w:rsid w:val="009C0965"/>
    <w:rsid w:val="009C29F7"/>
    <w:rsid w:val="009C4038"/>
    <w:rsid w:val="009D0A09"/>
    <w:rsid w:val="009D4E92"/>
    <w:rsid w:val="009D5CA0"/>
    <w:rsid w:val="009E656C"/>
    <w:rsid w:val="009E7B42"/>
    <w:rsid w:val="00A008C1"/>
    <w:rsid w:val="00A01652"/>
    <w:rsid w:val="00A07814"/>
    <w:rsid w:val="00A15057"/>
    <w:rsid w:val="00A17B5C"/>
    <w:rsid w:val="00A30E7C"/>
    <w:rsid w:val="00A36322"/>
    <w:rsid w:val="00A37FC0"/>
    <w:rsid w:val="00A464A5"/>
    <w:rsid w:val="00A47D83"/>
    <w:rsid w:val="00A5277F"/>
    <w:rsid w:val="00A5320D"/>
    <w:rsid w:val="00A54A79"/>
    <w:rsid w:val="00A5717B"/>
    <w:rsid w:val="00A61172"/>
    <w:rsid w:val="00A62DC8"/>
    <w:rsid w:val="00A63FF0"/>
    <w:rsid w:val="00A836FF"/>
    <w:rsid w:val="00A84CAB"/>
    <w:rsid w:val="00A91C57"/>
    <w:rsid w:val="00AA5FEE"/>
    <w:rsid w:val="00AB105C"/>
    <w:rsid w:val="00AB2DFE"/>
    <w:rsid w:val="00AB59E9"/>
    <w:rsid w:val="00AB64B1"/>
    <w:rsid w:val="00AC1B02"/>
    <w:rsid w:val="00AC49D7"/>
    <w:rsid w:val="00AC5E9D"/>
    <w:rsid w:val="00AD0E03"/>
    <w:rsid w:val="00AD3ACE"/>
    <w:rsid w:val="00AD46D5"/>
    <w:rsid w:val="00AD6F66"/>
    <w:rsid w:val="00AF6960"/>
    <w:rsid w:val="00B014B4"/>
    <w:rsid w:val="00B047FF"/>
    <w:rsid w:val="00B069FE"/>
    <w:rsid w:val="00B07CC9"/>
    <w:rsid w:val="00B108D2"/>
    <w:rsid w:val="00B23058"/>
    <w:rsid w:val="00B24313"/>
    <w:rsid w:val="00B27145"/>
    <w:rsid w:val="00B272ED"/>
    <w:rsid w:val="00B27FB6"/>
    <w:rsid w:val="00B36861"/>
    <w:rsid w:val="00B47A18"/>
    <w:rsid w:val="00B61CC5"/>
    <w:rsid w:val="00B627C7"/>
    <w:rsid w:val="00B6777E"/>
    <w:rsid w:val="00B678DA"/>
    <w:rsid w:val="00B70775"/>
    <w:rsid w:val="00B80114"/>
    <w:rsid w:val="00B81B2A"/>
    <w:rsid w:val="00B8200E"/>
    <w:rsid w:val="00B855B2"/>
    <w:rsid w:val="00B91DA6"/>
    <w:rsid w:val="00BB54A0"/>
    <w:rsid w:val="00BC390A"/>
    <w:rsid w:val="00BD3901"/>
    <w:rsid w:val="00BD7519"/>
    <w:rsid w:val="00BE4422"/>
    <w:rsid w:val="00BF0F20"/>
    <w:rsid w:val="00BF3241"/>
    <w:rsid w:val="00BF3731"/>
    <w:rsid w:val="00BF6198"/>
    <w:rsid w:val="00BF77EC"/>
    <w:rsid w:val="00C06482"/>
    <w:rsid w:val="00C1417A"/>
    <w:rsid w:val="00C20F32"/>
    <w:rsid w:val="00C25F33"/>
    <w:rsid w:val="00C316B6"/>
    <w:rsid w:val="00C36BEC"/>
    <w:rsid w:val="00C36E62"/>
    <w:rsid w:val="00C37710"/>
    <w:rsid w:val="00C40631"/>
    <w:rsid w:val="00C41250"/>
    <w:rsid w:val="00C43587"/>
    <w:rsid w:val="00C44142"/>
    <w:rsid w:val="00C45C91"/>
    <w:rsid w:val="00C51B29"/>
    <w:rsid w:val="00C573D1"/>
    <w:rsid w:val="00C6032F"/>
    <w:rsid w:val="00C66A26"/>
    <w:rsid w:val="00C67306"/>
    <w:rsid w:val="00C728C0"/>
    <w:rsid w:val="00C77265"/>
    <w:rsid w:val="00C84A40"/>
    <w:rsid w:val="00C91086"/>
    <w:rsid w:val="00C94FCA"/>
    <w:rsid w:val="00C955F0"/>
    <w:rsid w:val="00CA7382"/>
    <w:rsid w:val="00CB53BA"/>
    <w:rsid w:val="00CB6E71"/>
    <w:rsid w:val="00CC0DAD"/>
    <w:rsid w:val="00CC6D5B"/>
    <w:rsid w:val="00CD2DD7"/>
    <w:rsid w:val="00CD3AD1"/>
    <w:rsid w:val="00CD550F"/>
    <w:rsid w:val="00CE498F"/>
    <w:rsid w:val="00CE67A3"/>
    <w:rsid w:val="00CE7DC1"/>
    <w:rsid w:val="00CF2395"/>
    <w:rsid w:val="00CF467A"/>
    <w:rsid w:val="00CF75F0"/>
    <w:rsid w:val="00D00BE9"/>
    <w:rsid w:val="00D05AA2"/>
    <w:rsid w:val="00D1264C"/>
    <w:rsid w:val="00D1345D"/>
    <w:rsid w:val="00D13AE3"/>
    <w:rsid w:val="00D14E1A"/>
    <w:rsid w:val="00D17A0E"/>
    <w:rsid w:val="00D20980"/>
    <w:rsid w:val="00D27E3E"/>
    <w:rsid w:val="00D369A2"/>
    <w:rsid w:val="00D3743F"/>
    <w:rsid w:val="00D47D26"/>
    <w:rsid w:val="00D5622E"/>
    <w:rsid w:val="00D6704F"/>
    <w:rsid w:val="00D73118"/>
    <w:rsid w:val="00D75161"/>
    <w:rsid w:val="00D82C8C"/>
    <w:rsid w:val="00D84C2E"/>
    <w:rsid w:val="00D86903"/>
    <w:rsid w:val="00D92896"/>
    <w:rsid w:val="00D97471"/>
    <w:rsid w:val="00DB210A"/>
    <w:rsid w:val="00DD46CA"/>
    <w:rsid w:val="00DD546E"/>
    <w:rsid w:val="00DE5189"/>
    <w:rsid w:val="00DF2ACD"/>
    <w:rsid w:val="00E01010"/>
    <w:rsid w:val="00E033E2"/>
    <w:rsid w:val="00E12F5B"/>
    <w:rsid w:val="00E16063"/>
    <w:rsid w:val="00E21240"/>
    <w:rsid w:val="00E306C0"/>
    <w:rsid w:val="00E32886"/>
    <w:rsid w:val="00E35D6C"/>
    <w:rsid w:val="00E36F00"/>
    <w:rsid w:val="00E371E8"/>
    <w:rsid w:val="00E43115"/>
    <w:rsid w:val="00E47651"/>
    <w:rsid w:val="00E512CA"/>
    <w:rsid w:val="00E54F4F"/>
    <w:rsid w:val="00E6152F"/>
    <w:rsid w:val="00E61CBC"/>
    <w:rsid w:val="00E63FF9"/>
    <w:rsid w:val="00E645DC"/>
    <w:rsid w:val="00E703AC"/>
    <w:rsid w:val="00E71A86"/>
    <w:rsid w:val="00E80650"/>
    <w:rsid w:val="00E84D42"/>
    <w:rsid w:val="00E901BC"/>
    <w:rsid w:val="00E95086"/>
    <w:rsid w:val="00E97F85"/>
    <w:rsid w:val="00EA5CE9"/>
    <w:rsid w:val="00EA7DD3"/>
    <w:rsid w:val="00EB2D15"/>
    <w:rsid w:val="00EB45C5"/>
    <w:rsid w:val="00EB4D27"/>
    <w:rsid w:val="00EB7BD3"/>
    <w:rsid w:val="00ED2180"/>
    <w:rsid w:val="00ED3697"/>
    <w:rsid w:val="00ED536B"/>
    <w:rsid w:val="00ED6A21"/>
    <w:rsid w:val="00ED7BA4"/>
    <w:rsid w:val="00EE02D5"/>
    <w:rsid w:val="00EE0880"/>
    <w:rsid w:val="00EE5339"/>
    <w:rsid w:val="00EE6AA2"/>
    <w:rsid w:val="00EF01D9"/>
    <w:rsid w:val="00EF0701"/>
    <w:rsid w:val="00EF3EA4"/>
    <w:rsid w:val="00EF7D4F"/>
    <w:rsid w:val="00F00BB1"/>
    <w:rsid w:val="00F020B1"/>
    <w:rsid w:val="00F07AAF"/>
    <w:rsid w:val="00F07F18"/>
    <w:rsid w:val="00F15D79"/>
    <w:rsid w:val="00F346F6"/>
    <w:rsid w:val="00F355AC"/>
    <w:rsid w:val="00F370DD"/>
    <w:rsid w:val="00F4232F"/>
    <w:rsid w:val="00F546A2"/>
    <w:rsid w:val="00F57D03"/>
    <w:rsid w:val="00F6096F"/>
    <w:rsid w:val="00F64C50"/>
    <w:rsid w:val="00F6631C"/>
    <w:rsid w:val="00F81CDA"/>
    <w:rsid w:val="00F82316"/>
    <w:rsid w:val="00F8343F"/>
    <w:rsid w:val="00F9110D"/>
    <w:rsid w:val="00F95273"/>
    <w:rsid w:val="00F96DE8"/>
    <w:rsid w:val="00FA70A6"/>
    <w:rsid w:val="00FB18F4"/>
    <w:rsid w:val="00FB1F1C"/>
    <w:rsid w:val="00FB7716"/>
    <w:rsid w:val="00FC45E5"/>
    <w:rsid w:val="00FD035B"/>
    <w:rsid w:val="00FD369D"/>
    <w:rsid w:val="00FD4CC1"/>
    <w:rsid w:val="00FD5C2B"/>
    <w:rsid w:val="00FD7CF7"/>
    <w:rsid w:val="00FE530D"/>
    <w:rsid w:val="00FF2096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9D78FC-2444-437F-9860-0B6628DD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EE0880"/>
    <w:rPr>
      <w:rFonts w:ascii="Arial" w:hAnsi="Arial"/>
      <w:sz w:val="18"/>
      <w:szCs w:val="18"/>
    </w:rPr>
  </w:style>
  <w:style w:type="character" w:customStyle="1" w:styleId="style31">
    <w:name w:val="style31"/>
    <w:rsid w:val="00A008C1"/>
    <w:rPr>
      <w:rFonts w:ascii="Arial" w:hAnsi="Arial" w:cs="Arial" w:hint="default"/>
      <w:sz w:val="20"/>
      <w:szCs w:val="20"/>
    </w:rPr>
  </w:style>
  <w:style w:type="paragraph" w:styleId="aa">
    <w:name w:val="Normal Indent"/>
    <w:aliases w:val="表正文,正文非缩进"/>
    <w:basedOn w:val="a"/>
    <w:rsid w:val="00221CDD"/>
    <w:pPr>
      <w:ind w:left="425"/>
      <w:jc w:val="both"/>
    </w:pPr>
    <w:rPr>
      <w:sz w:val="21"/>
      <w:szCs w:val="20"/>
    </w:rPr>
  </w:style>
  <w:style w:type="paragraph" w:styleId="ab">
    <w:name w:val="annotation subject"/>
    <w:basedOn w:val="a8"/>
    <w:next w:val="a8"/>
    <w:semiHidden/>
    <w:rsid w:val="00F370DD"/>
    <w:rPr>
      <w:b/>
      <w:bCs/>
    </w:rPr>
  </w:style>
  <w:style w:type="paragraph" w:styleId="ac">
    <w:name w:val="header"/>
    <w:basedOn w:val="a"/>
    <w:link w:val="ad"/>
    <w:rsid w:val="009C4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9C403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