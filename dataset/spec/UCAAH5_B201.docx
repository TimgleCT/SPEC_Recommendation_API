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E6AB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E6AB9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bookmarkStart w:id="0" w:name="_GoBack"/>
            <w:bookmarkEnd w:id="0"/>
            <w:r w:rsidRPr="008E6AB9">
              <w:rPr>
                <w:rFonts w:ascii="新細明體" w:hAnsi="新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E6AB9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8E6AB9">
              <w:rPr>
                <w:rFonts w:ascii="新細明體" w:hAnsi="新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E6AB9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8E6AB9">
              <w:rPr>
                <w:rFonts w:ascii="新細明體" w:hAnsi="新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E6AB9" w:rsidRDefault="00E402BB" w:rsidP="00483F5E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8E6AB9">
              <w:rPr>
                <w:rFonts w:ascii="新細明體" w:hAnsi="新細明體"/>
                <w:lang w:eastAsia="zh-TW"/>
              </w:rPr>
              <w:t>Author</w:t>
            </w:r>
          </w:p>
        </w:tc>
      </w:tr>
      <w:tr w:rsidR="00E402BB" w:rsidRPr="008E6AB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E6AB9" w:rsidRDefault="00F334F0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10"/>
                <w:attr w:name="IsLunarDate" w:val="False"/>
                <w:attr w:name="IsROCDate" w:val="False"/>
              </w:smartTagPr>
              <w:r w:rsidRPr="008E6AB9">
                <w:rPr>
                  <w:rFonts w:ascii="新細明體" w:hAnsi="新細明體" w:hint="eastAsia"/>
                  <w:lang w:eastAsia="zh-TW"/>
                </w:rPr>
                <w:t>200</w:t>
              </w:r>
              <w:r w:rsidR="008464C0" w:rsidRPr="008E6AB9">
                <w:rPr>
                  <w:rFonts w:ascii="新細明體" w:hAnsi="新細明體" w:hint="eastAsia"/>
                  <w:lang w:eastAsia="zh-TW"/>
                </w:rPr>
                <w:t>8</w:t>
              </w:r>
              <w:r w:rsidRPr="008E6AB9">
                <w:rPr>
                  <w:rFonts w:ascii="新細明體" w:hAnsi="新細明體" w:hint="eastAsia"/>
                  <w:lang w:eastAsia="zh-TW"/>
                </w:rPr>
                <w:t>/</w:t>
              </w:r>
              <w:r w:rsidR="008464C0" w:rsidRPr="008E6AB9">
                <w:rPr>
                  <w:rFonts w:ascii="新細明體" w:hAnsi="新細明體" w:hint="eastAsia"/>
                  <w:lang w:eastAsia="zh-TW"/>
                </w:rPr>
                <w:t>07</w:t>
              </w:r>
              <w:r w:rsidRPr="008E6AB9">
                <w:rPr>
                  <w:rFonts w:ascii="新細明體" w:hAnsi="新細明體" w:hint="eastAsia"/>
                  <w:lang w:eastAsia="zh-TW"/>
                </w:rPr>
                <w:t>/</w:t>
              </w:r>
              <w:r w:rsidR="008464C0" w:rsidRPr="008E6AB9">
                <w:rPr>
                  <w:rFonts w:ascii="新細明體" w:hAnsi="新細明體" w:hint="eastAsia"/>
                  <w:lang w:eastAsia="zh-TW"/>
                </w:rPr>
                <w:t>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E6AB9" w:rsidRDefault="00E402BB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8E6AB9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E6AB9" w:rsidRDefault="00E402BB" w:rsidP="00483F5E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8E6AB9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E6AB9" w:rsidRDefault="00966E3B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E6AB9">
              <w:rPr>
                <w:rFonts w:ascii="新細明體" w:hAnsi="新細明體" w:hint="eastAsia"/>
                <w:lang w:eastAsia="zh-TW"/>
              </w:rPr>
              <w:t>劉虹忞</w:t>
            </w:r>
          </w:p>
        </w:tc>
      </w:tr>
      <w:tr w:rsidR="00966E3B" w:rsidRPr="008E6AB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E3B" w:rsidRPr="008E6AB9" w:rsidRDefault="00966E3B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7"/>
                <w:attr w:name="Year" w:val="2008"/>
              </w:smartTagPr>
              <w:r w:rsidRPr="008E6AB9">
                <w:rPr>
                  <w:rFonts w:ascii="新細明體" w:hAnsi="新細明體" w:hint="eastAsia"/>
                  <w:lang w:eastAsia="zh-TW"/>
                </w:rPr>
                <w:t>2008/07/1</w:t>
              </w:r>
              <w:r w:rsidR="00955588" w:rsidRPr="008E6AB9">
                <w:rPr>
                  <w:rFonts w:ascii="新細明體" w:hAnsi="新細明體" w:hint="eastAsia"/>
                  <w:lang w:eastAsia="zh-TW"/>
                </w:rPr>
                <w:t>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E3B" w:rsidRPr="008E6AB9" w:rsidRDefault="00966E3B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E6AB9">
              <w:rPr>
                <w:rFonts w:ascii="新細明體" w:hAnsi="新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E3B" w:rsidRPr="008E6AB9" w:rsidRDefault="00966E3B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E6AB9">
              <w:rPr>
                <w:rFonts w:ascii="新細明體" w:hAnsi="新細明體" w:hint="eastAsia"/>
                <w:lang w:eastAsia="zh-TW"/>
              </w:rPr>
              <w:t>增加待簽擬件數統計</w:t>
            </w:r>
            <w:r w:rsidR="009F444C" w:rsidRPr="008E6AB9">
              <w:rPr>
                <w:rFonts w:ascii="新細明體" w:hAnsi="新細明體" w:hint="eastAsia"/>
                <w:lang w:eastAsia="zh-TW"/>
              </w:rPr>
              <w:t>(43)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E3B" w:rsidRPr="008E6AB9" w:rsidRDefault="00966E3B" w:rsidP="002B2B3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E6AB9">
              <w:rPr>
                <w:rFonts w:ascii="新細明體" w:hAnsi="新細明體" w:hint="eastAsia"/>
                <w:lang w:eastAsia="zh-TW"/>
              </w:rPr>
              <w:t>劉虹忞</w:t>
            </w:r>
          </w:p>
        </w:tc>
      </w:tr>
      <w:tr w:rsidR="009F444C" w:rsidRPr="008E6AB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44C" w:rsidRPr="008E6AB9" w:rsidRDefault="009F444C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3"/>
                <w:attr w:name="Year" w:val="2009"/>
              </w:smartTagPr>
              <w:r w:rsidRPr="008E6AB9">
                <w:rPr>
                  <w:rFonts w:ascii="新細明體" w:hAnsi="新細明體" w:hint="eastAsia"/>
                  <w:lang w:eastAsia="zh-TW"/>
                </w:rPr>
                <w:t>2009/03/12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44C" w:rsidRPr="008E6AB9" w:rsidRDefault="009F444C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E6AB9">
              <w:rPr>
                <w:rFonts w:ascii="新細明體" w:hAnsi="新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44C" w:rsidRPr="008E6AB9" w:rsidRDefault="009F444C" w:rsidP="00483F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E6AB9">
              <w:rPr>
                <w:rFonts w:ascii="新細明體" w:hAnsi="新細明體" w:hint="eastAsia"/>
                <w:lang w:eastAsia="zh-TW"/>
              </w:rPr>
              <w:t>增加待覆核件數統計(44)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44C" w:rsidRPr="008E6AB9" w:rsidRDefault="009F444C" w:rsidP="002B2B3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E6AB9">
              <w:rPr>
                <w:rFonts w:ascii="新細明體" w:hAnsi="新細明體" w:hint="eastAsia"/>
                <w:lang w:eastAsia="zh-TW"/>
              </w:rPr>
              <w:t>劉虹忞</w:t>
            </w:r>
          </w:p>
        </w:tc>
      </w:tr>
      <w:tr w:rsidR="0089439C" w:rsidRPr="008E6AB9">
        <w:trPr>
          <w:ins w:id="1" w:author="I9004502" w:date="2010-09-13T17:20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39C" w:rsidRPr="008E6AB9" w:rsidRDefault="0089439C" w:rsidP="00483F5E">
            <w:pPr>
              <w:pStyle w:val="Tabletext"/>
              <w:rPr>
                <w:ins w:id="2" w:author="I9004502" w:date="2010-09-13T17:20:00Z"/>
                <w:rFonts w:ascii="新細明體" w:hAnsi="新細明體" w:hint="eastAsia"/>
                <w:lang w:eastAsia="zh-TW"/>
                <w:rPrChange w:id="3" w:author="陳鐵元" w:date="2017-04-21T10:35:00Z">
                  <w:rPr>
                    <w:ins w:id="4" w:author="I9004502" w:date="2010-09-13T17:20:00Z"/>
                    <w:rFonts w:ascii="新細明體" w:hAnsi="新細明體" w:hint="eastAsia"/>
                    <w:lang w:eastAsia="zh-TW"/>
                  </w:rPr>
                </w:rPrChange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13"/>
                <w:attr w:name="IsLunarDate" w:val="False"/>
                <w:attr w:name="IsROCDate" w:val="False"/>
              </w:smartTagPr>
              <w:ins w:id="5" w:author="I9004502" w:date="2010-09-13T17:20:00Z">
                <w:r w:rsidRPr="008E6AB9">
                  <w:rPr>
                    <w:rFonts w:ascii="新細明體" w:hAnsi="新細明體"/>
                    <w:lang w:eastAsia="zh-TW"/>
                  </w:rPr>
                  <w:t>2010/9/13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39C" w:rsidRPr="008E6AB9" w:rsidRDefault="0089439C" w:rsidP="00483F5E">
            <w:pPr>
              <w:pStyle w:val="Tabletext"/>
              <w:rPr>
                <w:ins w:id="6" w:author="I9004502" w:date="2010-09-13T17:20:00Z"/>
                <w:rFonts w:ascii="新細明體" w:hAnsi="新細明體" w:hint="eastAsia"/>
                <w:lang w:eastAsia="zh-TW"/>
                <w:rPrChange w:id="7" w:author="陳鐵元" w:date="2017-04-21T10:35:00Z">
                  <w:rPr>
                    <w:ins w:id="8" w:author="I9004502" w:date="2010-09-13T17:20:00Z"/>
                    <w:rFonts w:ascii="新細明體" w:hAnsi="新細明體" w:hint="eastAsia"/>
                    <w:lang w:eastAsia="zh-TW"/>
                  </w:rPr>
                </w:rPrChange>
              </w:rPr>
            </w:pPr>
            <w:ins w:id="9" w:author="I9004502" w:date="2010-09-13T17:20:00Z">
              <w:r w:rsidRPr="008E6AB9">
                <w:rPr>
                  <w:rFonts w:ascii="新細明體" w:hAnsi="新細明體" w:hint="eastAsia"/>
                  <w:lang w:eastAsia="zh-TW"/>
                  <w:rPrChange w:id="10" w:author="陳鐵元" w:date="2017-04-21T10:35:00Z">
                    <w:rPr>
                      <w:rFonts w:ascii="新細明體" w:hAnsi="新細明體" w:hint="eastAsia"/>
                      <w:lang w:eastAsia="zh-TW"/>
                    </w:rPr>
                  </w:rPrChange>
                </w:rPr>
                <w:t>1.3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39C" w:rsidRPr="008E6AB9" w:rsidRDefault="0089439C" w:rsidP="00483F5E">
            <w:pPr>
              <w:pStyle w:val="Tabletext"/>
              <w:rPr>
                <w:ins w:id="11" w:author="I9004502" w:date="2010-09-13T17:20:00Z"/>
                <w:rFonts w:ascii="新細明體" w:hAnsi="新細明體" w:hint="eastAsia"/>
                <w:lang w:eastAsia="zh-TW"/>
                <w:rPrChange w:id="12" w:author="陳鐵元" w:date="2017-04-21T10:35:00Z">
                  <w:rPr>
                    <w:ins w:id="13" w:author="I9004502" w:date="2010-09-13T17:20:00Z"/>
                    <w:rFonts w:ascii="新細明體" w:hAnsi="新細明體" w:hint="eastAsia"/>
                    <w:lang w:eastAsia="zh-TW"/>
                  </w:rPr>
                </w:rPrChange>
              </w:rPr>
            </w:pPr>
            <w:ins w:id="14" w:author="I9004502" w:date="2010-09-13T17:20:00Z">
              <w:r w:rsidRPr="008E6AB9">
                <w:rPr>
                  <w:rFonts w:ascii="新細明體" w:hAnsi="新細明體" w:hint="eastAsia"/>
                  <w:lang w:eastAsia="zh-TW"/>
                  <w:rPrChange w:id="15" w:author="陳鐵元" w:date="2017-04-21T10:35:00Z">
                    <w:rPr>
                      <w:rFonts w:ascii="新細明體" w:hAnsi="新細明體" w:hint="eastAsia"/>
                      <w:lang w:eastAsia="zh-TW"/>
                    </w:rPr>
                  </w:rPrChange>
                </w:rPr>
                <w:t>增加中間報告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39C" w:rsidRPr="008E6AB9" w:rsidRDefault="0089439C" w:rsidP="002B2B38">
            <w:pPr>
              <w:pStyle w:val="Tabletext"/>
              <w:rPr>
                <w:ins w:id="16" w:author="I9004502" w:date="2010-09-13T17:20:00Z"/>
                <w:rFonts w:ascii="新細明體" w:hAnsi="新細明體" w:hint="eastAsia"/>
                <w:lang w:eastAsia="zh-TW"/>
                <w:rPrChange w:id="17" w:author="陳鐵元" w:date="2017-04-21T10:35:00Z">
                  <w:rPr>
                    <w:ins w:id="18" w:author="I9004502" w:date="2010-09-13T17:20:00Z"/>
                    <w:rFonts w:ascii="新細明體" w:hAnsi="新細明體" w:hint="eastAsia"/>
                    <w:lang w:eastAsia="zh-TW"/>
                  </w:rPr>
                </w:rPrChange>
              </w:rPr>
            </w:pPr>
            <w:ins w:id="19" w:author="I9004502" w:date="2010-09-13T17:20:00Z">
              <w:r w:rsidRPr="008E6AB9">
                <w:rPr>
                  <w:rFonts w:ascii="新細明體" w:hAnsi="新細明體" w:hint="eastAsia"/>
                  <w:lang w:eastAsia="zh-TW"/>
                  <w:rPrChange w:id="20" w:author="陳鐵元" w:date="2017-04-21T10:35:00Z">
                    <w:rPr>
                      <w:rFonts w:ascii="新細明體" w:hAnsi="新細明體" w:hint="eastAsia"/>
                      <w:lang w:eastAsia="zh-TW"/>
                    </w:rPr>
                  </w:rPrChange>
                </w:rPr>
                <w:t>Huai</w:t>
              </w:r>
            </w:ins>
          </w:p>
        </w:tc>
      </w:tr>
    </w:tbl>
    <w:p w:rsidR="003460A1" w:rsidRPr="008E6AB9" w:rsidRDefault="003460A1" w:rsidP="003460A1">
      <w:pPr>
        <w:pStyle w:val="Tabletext"/>
        <w:keepLines w:val="0"/>
        <w:numPr>
          <w:numberingChange w:id="21" w:author="I9004502" w:date="2010-09-13T17:20:00Z" w:original="%1:1:35:."/>
        </w:numPr>
        <w:spacing w:after="0" w:line="240" w:lineRule="auto"/>
        <w:ind w:left="425"/>
        <w:rPr>
          <w:rFonts w:ascii="新細明體" w:hAnsi="新細明體"/>
          <w:kern w:val="2"/>
          <w:lang w:eastAsia="zh-TW"/>
          <w:rPrChange w:id="22" w:author="陳鐵元" w:date="2017-04-21T10:35:00Z">
            <w:rPr>
              <w:rFonts w:ascii="新細明體" w:hAnsi="新細明體"/>
              <w:kern w:val="2"/>
              <w:lang w:eastAsia="zh-TW"/>
            </w:rPr>
          </w:rPrChange>
        </w:rPr>
        <w:pPrChange w:id="23" w:author="陳鐵元" w:date="2016-08-29T08:55:00Z">
          <w:pPr>
            <w:pStyle w:val="Tabletext"/>
            <w:keepLines w:val="0"/>
            <w:numPr>
              <w:numId w:val="29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3460A1" w:rsidRPr="008E6AB9" w:rsidTr="0003054A">
        <w:trPr>
          <w:ins w:id="24" w:author="陳鐵元" w:date="2016-08-29T08:55:00Z"/>
        </w:trPr>
        <w:tc>
          <w:tcPr>
            <w:tcW w:w="1216" w:type="dxa"/>
          </w:tcPr>
          <w:p w:rsidR="003460A1" w:rsidRPr="008E6AB9" w:rsidRDefault="003460A1" w:rsidP="0003054A">
            <w:pPr>
              <w:spacing w:line="240" w:lineRule="atLeast"/>
              <w:jc w:val="center"/>
              <w:rPr>
                <w:ins w:id="25" w:author="陳鐵元" w:date="2016-08-29T08:55:00Z"/>
                <w:rFonts w:ascii="細明體" w:eastAsia="細明體" w:hAnsi="細明體" w:cs="Courier New"/>
                <w:sz w:val="20"/>
                <w:szCs w:val="20"/>
                <w:rPrChange w:id="26" w:author="陳鐵元" w:date="2017-04-21T10:35:00Z">
                  <w:rPr>
                    <w:ins w:id="27" w:author="陳鐵元" w:date="2016-08-29T08:55:00Z"/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</w:pPr>
            <w:ins w:id="28" w:author="陳鐵元" w:date="2016-08-29T08:55:00Z">
              <w:r w:rsidRPr="008E6AB9">
                <w:rPr>
                  <w:rFonts w:ascii="細明體" w:eastAsia="細明體" w:hAnsi="細明體" w:cs="Courier New" w:hint="eastAsia"/>
                  <w:sz w:val="20"/>
                  <w:szCs w:val="20"/>
                  <w:rPrChange w:id="29" w:author="陳鐵元" w:date="2017-04-21T10:3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修改日期</w:t>
              </w:r>
            </w:ins>
          </w:p>
        </w:tc>
        <w:tc>
          <w:tcPr>
            <w:tcW w:w="990" w:type="dxa"/>
          </w:tcPr>
          <w:p w:rsidR="003460A1" w:rsidRPr="008E6AB9" w:rsidRDefault="003460A1" w:rsidP="0003054A">
            <w:pPr>
              <w:spacing w:line="240" w:lineRule="atLeast"/>
              <w:jc w:val="center"/>
              <w:rPr>
                <w:ins w:id="30" w:author="陳鐵元" w:date="2016-08-29T08:55:00Z"/>
                <w:rFonts w:ascii="細明體" w:eastAsia="細明體" w:hAnsi="細明體" w:cs="Courier New"/>
                <w:sz w:val="20"/>
                <w:szCs w:val="20"/>
                <w:rPrChange w:id="31" w:author="陳鐵元" w:date="2017-04-21T10:35:00Z">
                  <w:rPr>
                    <w:ins w:id="32" w:author="陳鐵元" w:date="2016-08-29T08:55:00Z"/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</w:pPr>
            <w:ins w:id="33" w:author="陳鐵元" w:date="2016-08-29T08:55:00Z">
              <w:r w:rsidRPr="008E6AB9">
                <w:rPr>
                  <w:rFonts w:ascii="細明體" w:eastAsia="細明體" w:hAnsi="細明體" w:cs="Courier New" w:hint="eastAsia"/>
                  <w:sz w:val="20"/>
                  <w:szCs w:val="20"/>
                  <w:rPrChange w:id="34" w:author="陳鐵元" w:date="2017-04-21T10:3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版本</w:t>
              </w:r>
            </w:ins>
          </w:p>
        </w:tc>
        <w:tc>
          <w:tcPr>
            <w:tcW w:w="4388" w:type="dxa"/>
          </w:tcPr>
          <w:p w:rsidR="003460A1" w:rsidRPr="008E6AB9" w:rsidRDefault="003460A1" w:rsidP="0003054A">
            <w:pPr>
              <w:spacing w:line="240" w:lineRule="atLeast"/>
              <w:jc w:val="center"/>
              <w:rPr>
                <w:ins w:id="35" w:author="陳鐵元" w:date="2016-08-29T08:55:00Z"/>
                <w:rFonts w:ascii="細明體" w:eastAsia="細明體" w:hAnsi="細明體" w:cs="Courier New"/>
                <w:sz w:val="20"/>
                <w:szCs w:val="20"/>
                <w:rPrChange w:id="36" w:author="陳鐵元" w:date="2017-04-21T10:35:00Z">
                  <w:rPr>
                    <w:ins w:id="37" w:author="陳鐵元" w:date="2016-08-29T08:55:00Z"/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</w:pPr>
            <w:ins w:id="38" w:author="陳鐵元" w:date="2016-08-29T08:55:00Z">
              <w:r w:rsidRPr="008E6AB9">
                <w:rPr>
                  <w:rFonts w:ascii="細明體" w:eastAsia="細明體" w:hAnsi="細明體" w:cs="Courier New" w:hint="eastAsia"/>
                  <w:sz w:val="20"/>
                  <w:szCs w:val="20"/>
                  <w:rPrChange w:id="39" w:author="陳鐵元" w:date="2017-04-21T10:3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修改原因</w:t>
              </w:r>
            </w:ins>
          </w:p>
        </w:tc>
        <w:tc>
          <w:tcPr>
            <w:tcW w:w="1536" w:type="dxa"/>
          </w:tcPr>
          <w:p w:rsidR="003460A1" w:rsidRPr="008E6AB9" w:rsidRDefault="003460A1" w:rsidP="0003054A">
            <w:pPr>
              <w:spacing w:line="240" w:lineRule="atLeast"/>
              <w:jc w:val="center"/>
              <w:rPr>
                <w:ins w:id="40" w:author="陳鐵元" w:date="2016-08-29T08:55:00Z"/>
                <w:rFonts w:ascii="細明體" w:eastAsia="細明體" w:hAnsi="細明體" w:cs="Courier New"/>
                <w:sz w:val="20"/>
                <w:szCs w:val="20"/>
                <w:rPrChange w:id="41" w:author="陳鐵元" w:date="2017-04-21T10:35:00Z">
                  <w:rPr>
                    <w:ins w:id="42" w:author="陳鐵元" w:date="2016-08-29T08:55:00Z"/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</w:pPr>
            <w:ins w:id="43" w:author="陳鐵元" w:date="2016-08-29T08:55:00Z">
              <w:r w:rsidRPr="008E6AB9">
                <w:rPr>
                  <w:rFonts w:ascii="細明體" w:eastAsia="細明體" w:hAnsi="細明體" w:cs="Courier New" w:hint="eastAsia"/>
                  <w:sz w:val="20"/>
                  <w:szCs w:val="20"/>
                  <w:rPrChange w:id="44" w:author="陳鐵元" w:date="2017-04-21T10:3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修改人姓名</w:t>
              </w:r>
            </w:ins>
          </w:p>
        </w:tc>
        <w:tc>
          <w:tcPr>
            <w:tcW w:w="2058" w:type="dxa"/>
          </w:tcPr>
          <w:p w:rsidR="003460A1" w:rsidRPr="008E6AB9" w:rsidRDefault="003460A1" w:rsidP="0003054A">
            <w:pPr>
              <w:spacing w:line="240" w:lineRule="atLeast"/>
              <w:jc w:val="center"/>
              <w:rPr>
                <w:ins w:id="45" w:author="陳鐵元" w:date="2016-08-29T08:55:00Z"/>
                <w:rFonts w:ascii="細明體" w:eastAsia="細明體" w:hAnsi="細明體" w:cs="Courier New"/>
                <w:sz w:val="20"/>
                <w:szCs w:val="20"/>
                <w:rPrChange w:id="46" w:author="陳鐵元" w:date="2017-04-21T10:35:00Z">
                  <w:rPr>
                    <w:ins w:id="47" w:author="陳鐵元" w:date="2016-08-29T08:55:00Z"/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</w:pPr>
            <w:ins w:id="48" w:author="陳鐵元" w:date="2016-08-29T08:55:00Z">
              <w:r w:rsidRPr="008E6AB9">
                <w:rPr>
                  <w:rFonts w:ascii="細明體" w:eastAsia="細明體" w:hAnsi="細明體" w:cs="Courier New" w:hint="eastAsia"/>
                  <w:sz w:val="20"/>
                  <w:szCs w:val="20"/>
                  <w:rPrChange w:id="49" w:author="陳鐵元" w:date="2017-04-21T10:3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立案單號</w:t>
              </w:r>
            </w:ins>
          </w:p>
        </w:tc>
      </w:tr>
      <w:tr w:rsidR="003460A1" w:rsidRPr="008E6AB9" w:rsidTr="0003054A">
        <w:trPr>
          <w:ins w:id="50" w:author="陳鐵元" w:date="2016-08-29T08:55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0A1" w:rsidRPr="008E6AB9" w:rsidRDefault="003460A1" w:rsidP="0003054A">
            <w:pPr>
              <w:spacing w:line="240" w:lineRule="atLeast"/>
              <w:jc w:val="center"/>
              <w:rPr>
                <w:ins w:id="51" w:author="陳鐵元" w:date="2016-08-29T08:55:00Z"/>
                <w:rFonts w:ascii="細明體" w:eastAsia="細明體" w:hAnsi="細明體" w:cs="Courier New" w:hint="eastAsia"/>
                <w:sz w:val="20"/>
                <w:szCs w:val="20"/>
                <w:rPrChange w:id="52" w:author="陳鐵元" w:date="2017-04-21T10:35:00Z">
                  <w:rPr>
                    <w:ins w:id="53" w:author="陳鐵元" w:date="2016-08-29T08:55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54" w:author="陳鐵元" w:date="2016-08-29T08:55:00Z">
              <w:r w:rsidRPr="008E6AB9">
                <w:rPr>
                  <w:rFonts w:ascii="細明體" w:eastAsia="細明體" w:hAnsi="細明體" w:cs="Courier New"/>
                  <w:sz w:val="20"/>
                  <w:szCs w:val="20"/>
                  <w:rPrChange w:id="55" w:author="陳鐵元" w:date="2017-04-21T10:35:00Z">
                    <w:rPr>
                      <w:rFonts w:ascii="細明體" w:eastAsia="細明體" w:hAnsi="細明體" w:cs="Courier New"/>
                      <w:color w:val="FF0000"/>
                      <w:sz w:val="20"/>
                      <w:szCs w:val="20"/>
                    </w:rPr>
                  </w:rPrChange>
                </w:rPr>
                <w:t>20</w:t>
              </w:r>
              <w:r w:rsidRPr="008E6AB9">
                <w:rPr>
                  <w:rFonts w:ascii="細明體" w:eastAsia="細明體" w:hAnsi="細明體" w:cs="Courier New" w:hint="eastAsia"/>
                  <w:sz w:val="20"/>
                  <w:szCs w:val="20"/>
                  <w:rPrChange w:id="56" w:author="陳鐵元" w:date="2017-04-21T10:3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16-8-25</w:t>
              </w:r>
            </w:ins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0A1" w:rsidRPr="008E6AB9" w:rsidRDefault="003460A1" w:rsidP="0003054A">
            <w:pPr>
              <w:spacing w:line="240" w:lineRule="atLeast"/>
              <w:jc w:val="center"/>
              <w:rPr>
                <w:ins w:id="57" w:author="陳鐵元" w:date="2016-08-29T08:55:00Z"/>
                <w:rFonts w:ascii="細明體" w:eastAsia="細明體" w:hAnsi="細明體" w:cs="Courier New" w:hint="eastAsia"/>
                <w:sz w:val="20"/>
                <w:szCs w:val="20"/>
                <w:rPrChange w:id="58" w:author="陳鐵元" w:date="2017-04-21T10:35:00Z">
                  <w:rPr>
                    <w:ins w:id="59" w:author="陳鐵元" w:date="2016-08-29T08:55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60" w:author="陳鐵元" w:date="2016-08-29T08:55:00Z">
              <w:r w:rsidRPr="008E6AB9">
                <w:rPr>
                  <w:rFonts w:ascii="細明體" w:eastAsia="細明體" w:hAnsi="細明體" w:cs="Courier New" w:hint="eastAsia"/>
                  <w:sz w:val="20"/>
                  <w:szCs w:val="20"/>
                  <w:rPrChange w:id="61" w:author="陳鐵元" w:date="2017-04-21T10:3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233" w:rsidRPr="008E6AB9" w:rsidRDefault="003460A1" w:rsidP="00DC3233">
            <w:pPr>
              <w:spacing w:line="240" w:lineRule="atLeast"/>
              <w:rPr>
                <w:ins w:id="62" w:author="陳鐵元" w:date="2016-08-29T08:55:00Z"/>
                <w:rFonts w:ascii="新細明體" w:hAnsi="新細明體" w:hint="eastAsia"/>
                <w:rPrChange w:id="63" w:author="陳鐵元" w:date="2017-04-21T10:35:00Z">
                  <w:rPr>
                    <w:ins w:id="64" w:author="陳鐵元" w:date="2016-08-29T08:55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pPrChange w:id="65" w:author="陳鐵元" w:date="2016-08-29T09:09:00Z">
                <w:pPr>
                  <w:spacing w:line="240" w:lineRule="atLeast"/>
                </w:pPr>
              </w:pPrChange>
            </w:pPr>
            <w:ins w:id="66" w:author="陳鐵元" w:date="2016-08-29T08:55:00Z">
              <w:r w:rsidRPr="008E6AB9">
                <w:rPr>
                  <w:rFonts w:ascii="新細明體" w:hAnsi="新細明體" w:hint="eastAsia"/>
                  <w:rPrChange w:id="67" w:author="陳鐵元" w:date="2017-04-21T10:35:00Z">
                    <w:rPr>
                      <w:rFonts w:ascii="新細明體" w:hAnsi="新細明體" w:hint="eastAsia"/>
                      <w:color w:val="FF0000"/>
                    </w:rPr>
                  </w:rPrChange>
                </w:rPr>
                <w:t>增加待會辦件數統計</w:t>
              </w:r>
            </w:ins>
            <w:ins w:id="68" w:author="陳鐵元" w:date="2016-08-29T09:07:00Z">
              <w:r w:rsidR="00DC3233" w:rsidRPr="008E6AB9">
                <w:rPr>
                  <w:rFonts w:ascii="新細明體" w:hAnsi="新細明體" w:hint="eastAsia"/>
                  <w:rPrChange w:id="69" w:author="陳鐵元" w:date="2017-04-21T10:35:00Z">
                    <w:rPr>
                      <w:rFonts w:ascii="新細明體" w:hAnsi="新細明體" w:hint="eastAsia"/>
                      <w:color w:val="FF0000"/>
                    </w:rPr>
                  </w:rPrChange>
                </w:rPr>
                <w:t>，</w:t>
              </w:r>
            </w:ins>
            <w:ins w:id="70" w:author="陳鐵元" w:date="2016-08-29T09:09:00Z">
              <w:r w:rsidR="00DC3233" w:rsidRPr="008E6AB9">
                <w:rPr>
                  <w:rFonts w:ascii="新細明體" w:hAnsi="新細明體" w:hint="eastAsia"/>
                  <w:rPrChange w:id="71" w:author="陳鐵元" w:date="2017-04-21T10:35:00Z">
                    <w:rPr>
                      <w:rFonts w:ascii="新細明體" w:hAnsi="新細明體" w:hint="eastAsia"/>
                      <w:color w:val="FF0000"/>
                    </w:rPr>
                  </w:rPrChange>
                </w:rPr>
                <w:t>自BPM移除之後，</w:t>
              </w:r>
            </w:ins>
            <w:ins w:id="72" w:author="陳鐵元" w:date="2016-08-29T09:08:00Z">
              <w:r w:rsidR="00DC3233" w:rsidRPr="008E6AB9">
                <w:rPr>
                  <w:rFonts w:ascii="新細明體" w:hAnsi="新細明體" w:hint="eastAsia"/>
                  <w:rPrChange w:id="73" w:author="陳鐵元" w:date="2017-04-21T10:35:00Z">
                    <w:rPr>
                      <w:rFonts w:ascii="新細明體" w:hAnsi="新細明體" w:hint="eastAsia"/>
                      <w:color w:val="FF0000"/>
                    </w:rPr>
                  </w:rPrChange>
                </w:rPr>
                <w:t>目前受理檔</w:t>
              </w:r>
            </w:ins>
            <w:ins w:id="74" w:author="陳鐵元" w:date="2016-08-29T09:09:00Z">
              <w:r w:rsidR="00DC3233" w:rsidRPr="008E6AB9">
                <w:rPr>
                  <w:rFonts w:ascii="新細明體" w:hAnsi="新細明體" w:hint="eastAsia"/>
                  <w:rPrChange w:id="75" w:author="陳鐵元" w:date="2017-04-21T10:35:00Z">
                    <w:rPr>
                      <w:rFonts w:ascii="新細明體" w:hAnsi="新細明體" w:hint="eastAsia"/>
                      <w:color w:val="FF0000"/>
                    </w:rPr>
                  </w:rPrChange>
                </w:rPr>
                <w:t>DTAAA001的</w:t>
              </w:r>
            </w:ins>
            <w:ins w:id="76" w:author="陳鐵元" w:date="2016-08-29T09:10:00Z">
              <w:r w:rsidR="00DC3233" w:rsidRPr="008E6AB9">
                <w:rPr>
                  <w:rFonts w:ascii="新細明體" w:hAnsi="新細明體" w:hint="eastAsia"/>
                  <w:rPrChange w:id="77" w:author="陳鐵元" w:date="2017-04-21T10:35:00Z">
                    <w:rPr>
                      <w:rFonts w:ascii="新細明體" w:hAnsi="新細明體" w:hint="eastAsia"/>
                      <w:color w:val="FF0000"/>
                    </w:rPr>
                  </w:rPrChange>
                </w:rPr>
                <w:t>待</w:t>
              </w:r>
            </w:ins>
            <w:ins w:id="78" w:author="陳鐵元" w:date="2016-08-29T09:09:00Z">
              <w:r w:rsidR="00DC3233" w:rsidRPr="008E6AB9">
                <w:rPr>
                  <w:rFonts w:ascii="新細明體" w:hAnsi="新細明體" w:hint="eastAsia"/>
                  <w:rPrChange w:id="79" w:author="陳鐵元" w:date="2017-04-21T10:35:00Z">
                    <w:rPr>
                      <w:rFonts w:ascii="新細明體" w:hAnsi="新細明體" w:hint="eastAsia"/>
                      <w:color w:val="FF0000"/>
                    </w:rPr>
                  </w:rPrChange>
                </w:rPr>
                <w:t>處理人員</w:t>
              </w:r>
            </w:ins>
            <w:ins w:id="80" w:author="陳鐵元" w:date="2016-08-29T09:10:00Z">
              <w:r w:rsidR="00DC3233" w:rsidRPr="008E6AB9">
                <w:rPr>
                  <w:rFonts w:ascii="新細明體" w:hAnsi="新細明體" w:hint="eastAsia"/>
                  <w:rPrChange w:id="81" w:author="陳鐵元" w:date="2017-04-21T10:35:00Z">
                    <w:rPr>
                      <w:rFonts w:ascii="新細明體" w:hAnsi="新細明體" w:hint="eastAsia"/>
                    </w:rPr>
                  </w:rPrChange>
                </w:rPr>
                <w:t>ASSIGNED_EMP_ID</w:t>
              </w:r>
            </w:ins>
            <w:ins w:id="82" w:author="陳鐵元" w:date="2016-08-29T09:09:00Z">
              <w:r w:rsidR="00DC3233" w:rsidRPr="008E6AB9">
                <w:rPr>
                  <w:rFonts w:ascii="新細明體" w:hAnsi="新細明體" w:hint="eastAsia"/>
                  <w:rPrChange w:id="83" w:author="陳鐵元" w:date="2017-04-21T10:35:00Z">
                    <w:rPr>
                      <w:rFonts w:ascii="新細明體" w:hAnsi="新細明體" w:hint="eastAsia"/>
                      <w:color w:val="FF0000"/>
                    </w:rPr>
                  </w:rPrChange>
                </w:rPr>
                <w:t>都是</w:t>
              </w:r>
            </w:ins>
            <w:ins w:id="84" w:author="陳鐵元" w:date="2016-08-29T09:10:00Z">
              <w:r w:rsidR="00DC3233" w:rsidRPr="008E6AB9">
                <w:rPr>
                  <w:rFonts w:ascii="新細明體" w:hAnsi="新細明體" w:hint="eastAsia"/>
                  <w:rPrChange w:id="85" w:author="陳鐵元" w:date="2017-04-21T10:35:00Z">
                    <w:rPr>
                      <w:rFonts w:ascii="新細明體" w:hAnsi="新細明體" w:hint="eastAsia"/>
                      <w:color w:val="FF0000"/>
                    </w:rPr>
                  </w:rPrChange>
                </w:rPr>
                <w:t>正確的，故下一支批次統計人員案件時均改用待處理人員</w:t>
              </w:r>
              <w:r w:rsidR="00DC3233" w:rsidRPr="008E6AB9">
                <w:rPr>
                  <w:rFonts w:ascii="新細明體" w:hAnsi="新細明體" w:hint="eastAsia"/>
                  <w:rPrChange w:id="86" w:author="陳鐵元" w:date="2017-04-21T10:35:00Z">
                    <w:rPr>
                      <w:rFonts w:ascii="新細明體" w:hAnsi="新細明體" w:hint="eastAsia"/>
                    </w:rPr>
                  </w:rPrChange>
                </w:rPr>
                <w:t>ASSIGNED_EMP_ID來作統計，故</w:t>
              </w:r>
            </w:ins>
            <w:ins w:id="87" w:author="陳鐵元" w:date="2016-08-29T09:11:00Z">
              <w:r w:rsidR="00DC3233" w:rsidRPr="008E6AB9">
                <w:rPr>
                  <w:rFonts w:ascii="新細明體" w:hAnsi="新細明體" w:hint="eastAsia"/>
                  <w:rPrChange w:id="88" w:author="陳鐵元" w:date="2017-04-21T10:35:00Z">
                    <w:rPr>
                      <w:rFonts w:ascii="新細明體" w:hAnsi="新細明體" w:hint="eastAsia"/>
                    </w:rPr>
                  </w:rPrChange>
                </w:rPr>
                <w:t>SET DTAAH510. ASSIGNED_EMP_ID=DTAA</w:t>
              </w:r>
              <w:r w:rsidR="00DC3233" w:rsidRPr="008E6AB9">
                <w:rPr>
                  <w:rFonts w:ascii="新細明體" w:hAnsi="新細明體"/>
                  <w:rPrChange w:id="89" w:author="陳鐵元" w:date="2017-04-21T10:35:00Z">
                    <w:rPr>
                      <w:rFonts w:ascii="新細明體" w:hAnsi="新細明體"/>
                    </w:rPr>
                  </w:rPrChange>
                </w:rPr>
                <w:t>A001</w:t>
              </w:r>
              <w:r w:rsidR="00DC3233" w:rsidRPr="008E6AB9">
                <w:rPr>
                  <w:rFonts w:ascii="新細明體" w:hAnsi="新細明體" w:hint="eastAsia"/>
                  <w:rPrChange w:id="90" w:author="陳鐵元" w:date="2017-04-21T10:35:00Z">
                    <w:rPr>
                      <w:rFonts w:ascii="新細明體" w:hAnsi="新細明體" w:hint="eastAsia"/>
                    </w:rPr>
                  </w:rPrChange>
                </w:rPr>
                <w:t>. ASSIGNED_EMP_ID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0A1" w:rsidRPr="008E6AB9" w:rsidRDefault="003460A1" w:rsidP="0003054A">
            <w:pPr>
              <w:spacing w:line="240" w:lineRule="atLeast"/>
              <w:jc w:val="center"/>
              <w:rPr>
                <w:ins w:id="91" w:author="陳鐵元" w:date="2016-08-29T08:55:00Z"/>
                <w:rFonts w:ascii="細明體" w:eastAsia="細明體" w:hAnsi="細明體" w:cs="Courier New" w:hint="eastAsia"/>
                <w:sz w:val="20"/>
                <w:szCs w:val="20"/>
                <w:rPrChange w:id="92" w:author="陳鐵元" w:date="2017-04-21T10:35:00Z">
                  <w:rPr>
                    <w:ins w:id="93" w:author="陳鐵元" w:date="2016-08-29T08:55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94" w:author="陳鐵元" w:date="2016-08-29T08:55:00Z">
              <w:r w:rsidRPr="008E6AB9">
                <w:rPr>
                  <w:rFonts w:ascii="細明體" w:eastAsia="細明體" w:hAnsi="細明體" w:cs="Courier New" w:hint="eastAsia"/>
                  <w:sz w:val="20"/>
                  <w:szCs w:val="20"/>
                  <w:rPrChange w:id="95" w:author="陳鐵元" w:date="2017-04-21T10:3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陳鐵元</w:t>
              </w:r>
            </w:ins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0A1" w:rsidRPr="008E6AB9" w:rsidRDefault="003460A1" w:rsidP="0003054A">
            <w:pPr>
              <w:spacing w:line="240" w:lineRule="atLeast"/>
              <w:rPr>
                <w:ins w:id="96" w:author="陳鐵元" w:date="2016-08-29T08:55:00Z"/>
                <w:rFonts w:hint="eastAsia"/>
                <w:b/>
                <w:bCs/>
                <w:rPrChange w:id="97" w:author="陳鐵元" w:date="2017-04-21T10:35:00Z">
                  <w:rPr>
                    <w:ins w:id="98" w:author="陳鐵元" w:date="2016-08-29T08:55:00Z"/>
                    <w:rFonts w:hint="eastAsia"/>
                    <w:b/>
                    <w:bCs/>
                    <w:color w:val="FF0000"/>
                  </w:rPr>
                </w:rPrChange>
              </w:rPr>
            </w:pPr>
            <w:ins w:id="99" w:author="陳鐵元" w:date="2016-08-29T08:55:00Z">
              <w:r w:rsidRPr="008E6AB9">
                <w:rPr>
                  <w:rPrChange w:id="100" w:author="陳鐵元" w:date="2017-04-21T10:35:00Z">
                    <w:rPr>
                      <w:color w:val="FF0000"/>
                    </w:rPr>
                  </w:rPrChange>
                </w:rPr>
                <w:t>160829000058</w:t>
              </w:r>
            </w:ins>
          </w:p>
        </w:tc>
      </w:tr>
      <w:tr w:rsidR="008E6AB9" w:rsidRPr="008E6AB9" w:rsidTr="0003054A">
        <w:trPr>
          <w:ins w:id="101" w:author="陳鐵元" w:date="2017-04-21T10:34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B9" w:rsidRPr="008E6AB9" w:rsidRDefault="008E6AB9" w:rsidP="0003054A">
            <w:pPr>
              <w:spacing w:line="240" w:lineRule="atLeast"/>
              <w:jc w:val="center"/>
              <w:rPr>
                <w:ins w:id="102" w:author="陳鐵元" w:date="2017-04-21T10:34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103" w:author="陳鐵元" w:date="2017-04-21T10:35:00Z">
                  <w:rPr>
                    <w:ins w:id="104" w:author="陳鐵元" w:date="2017-04-21T10:34:00Z"/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</w:pPr>
            <w:ins w:id="105" w:author="陳鐵元" w:date="2017-04-21T10:34:00Z">
              <w:r w:rsidRPr="008E6AB9">
                <w:rPr>
                  <w:rFonts w:ascii="細明體" w:eastAsia="細明體" w:hAnsi="細明體" w:cs="Courier New"/>
                  <w:color w:val="FF0000"/>
                  <w:sz w:val="20"/>
                  <w:szCs w:val="20"/>
                  <w:rPrChange w:id="106" w:author="陳鐵元" w:date="2017-04-21T10:35:00Z">
                    <w:rPr>
                      <w:rFonts w:ascii="細明體" w:eastAsia="細明體" w:hAnsi="細明體" w:cs="Courier New"/>
                      <w:color w:val="FF0000"/>
                      <w:sz w:val="20"/>
                      <w:szCs w:val="20"/>
                    </w:rPr>
                  </w:rPrChange>
                </w:rPr>
                <w:t>2017-04-21</w:t>
              </w:r>
            </w:ins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B9" w:rsidRPr="008E6AB9" w:rsidRDefault="008E6AB9" w:rsidP="0003054A">
            <w:pPr>
              <w:spacing w:line="240" w:lineRule="atLeast"/>
              <w:jc w:val="center"/>
              <w:rPr>
                <w:ins w:id="107" w:author="陳鐵元" w:date="2017-04-21T10:34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108" w:author="陳鐵元" w:date="2017-04-21T10:35:00Z">
                  <w:rPr>
                    <w:ins w:id="109" w:author="陳鐵元" w:date="2017-04-21T10:34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110" w:author="陳鐵元" w:date="2017-04-21T10:34:00Z">
              <w:r w:rsidRPr="008E6AB9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111" w:author="陳鐵元" w:date="2017-04-21T10:3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B9" w:rsidRPr="008E6AB9" w:rsidRDefault="008E6AB9" w:rsidP="00DC3233">
            <w:pPr>
              <w:spacing w:line="240" w:lineRule="atLeast"/>
              <w:rPr>
                <w:ins w:id="112" w:author="陳鐵元" w:date="2017-04-21T10:34:00Z"/>
                <w:rFonts w:ascii="新細明體" w:hAnsi="新細明體" w:hint="eastAsia"/>
                <w:color w:val="FF0000"/>
                <w:rPrChange w:id="113" w:author="陳鐵元" w:date="2017-04-21T10:35:00Z">
                  <w:rPr>
                    <w:ins w:id="114" w:author="陳鐵元" w:date="2017-04-21T10:34:00Z"/>
                    <w:rFonts w:ascii="新細明體" w:hAnsi="新細明體" w:hint="eastAsia"/>
                    <w:color w:val="FF0000"/>
                  </w:rPr>
                </w:rPrChange>
              </w:rPr>
            </w:pPr>
            <w:ins w:id="115" w:author="陳鐵元" w:date="2017-04-21T10:34:00Z">
              <w:r w:rsidRPr="008E6AB9">
                <w:rPr>
                  <w:rFonts w:ascii="新細明體" w:hAnsi="新細明體" w:hint="eastAsia"/>
                  <w:color w:val="FF0000"/>
                  <w:rPrChange w:id="116" w:author="陳鐵元" w:date="2017-04-21T10:35:00Z">
                    <w:rPr>
                      <w:rFonts w:ascii="新細明體" w:hAnsi="新細明體" w:hint="eastAsia"/>
                      <w:color w:val="FF0000"/>
                    </w:rPr>
                  </w:rPrChange>
                </w:rPr>
                <w:t>修復</w:t>
              </w:r>
              <w:r w:rsidRPr="008E6AB9">
                <w:rPr>
                  <w:rFonts w:ascii="標楷體" w:eastAsia="標楷體" w:hAnsi="標楷體" w:hint="eastAsia"/>
                  <w:b/>
                  <w:color w:val="FF0000"/>
                  <w:rPrChange w:id="117" w:author="陳鐵元" w:date="2017-04-21T10:35:00Z">
                    <w:rPr>
                      <w:rFonts w:ascii="標楷體" w:eastAsia="標楷體" w:hAnsi="標楷體" w:hint="eastAsia"/>
                      <w:b/>
                    </w:rPr>
                  </w:rPrChange>
                </w:rPr>
                <w:t>是否補全欄位值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B9" w:rsidRPr="008E6AB9" w:rsidRDefault="008E6AB9" w:rsidP="0003054A">
            <w:pPr>
              <w:spacing w:line="240" w:lineRule="atLeast"/>
              <w:jc w:val="center"/>
              <w:rPr>
                <w:ins w:id="118" w:author="陳鐵元" w:date="2017-04-21T10:34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119" w:author="陳鐵元" w:date="2017-04-21T10:35:00Z">
                  <w:rPr>
                    <w:ins w:id="120" w:author="陳鐵元" w:date="2017-04-21T10:34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121" w:author="陳鐵元" w:date="2017-04-21T10:34:00Z">
              <w:r w:rsidRPr="008E6AB9"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  <w:rPrChange w:id="122" w:author="陳鐵元" w:date="2017-04-21T10:35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陳鐵元</w:t>
              </w:r>
            </w:ins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B9" w:rsidRPr="008E6AB9" w:rsidRDefault="008E6AB9" w:rsidP="0003054A">
            <w:pPr>
              <w:spacing w:line="240" w:lineRule="atLeast"/>
              <w:rPr>
                <w:ins w:id="123" w:author="陳鐵元" w:date="2017-04-21T10:34:00Z"/>
                <w:b/>
                <w:color w:val="FF0000"/>
                <w:rPrChange w:id="124" w:author="陳鐵元" w:date="2017-04-21T10:35:00Z">
                  <w:rPr>
                    <w:ins w:id="125" w:author="陳鐵元" w:date="2017-04-21T10:34:00Z"/>
                    <w:color w:val="FF0000"/>
                  </w:rPr>
                </w:rPrChange>
              </w:rPr>
            </w:pPr>
            <w:ins w:id="126" w:author="陳鐵元" w:date="2017-04-21T10:34:00Z">
              <w:r w:rsidRPr="008E6AB9">
                <w:rPr>
                  <w:color w:val="FF0000"/>
                  <w:rPrChange w:id="127" w:author="陳鐵元" w:date="2017-04-21T10:35:00Z">
                    <w:rPr/>
                  </w:rPrChange>
                </w:rPr>
                <w:t>170421000160</w:t>
              </w:r>
            </w:ins>
          </w:p>
        </w:tc>
      </w:tr>
    </w:tbl>
    <w:p w:rsidR="003460A1" w:rsidRPr="008E6AB9" w:rsidRDefault="003460A1" w:rsidP="003460A1">
      <w:pPr>
        <w:pStyle w:val="Tabletext"/>
        <w:keepLines w:val="0"/>
        <w:numPr>
          <w:numberingChange w:id="128" w:author="I9004502" w:date="2010-09-13T17:20:00Z" w:original="%1:1:35:."/>
        </w:numPr>
        <w:spacing w:after="0" w:line="240" w:lineRule="auto"/>
        <w:ind w:left="425"/>
        <w:rPr>
          <w:rFonts w:ascii="新細明體" w:hAnsi="新細明體"/>
          <w:kern w:val="2"/>
          <w:lang w:eastAsia="zh-TW"/>
          <w:rPrChange w:id="129" w:author="陳鐵元" w:date="2017-04-21T10:35:00Z">
            <w:rPr>
              <w:rFonts w:ascii="新細明體" w:hAnsi="新細明體"/>
              <w:kern w:val="2"/>
              <w:lang w:eastAsia="zh-TW"/>
            </w:rPr>
          </w:rPrChange>
        </w:rPr>
        <w:pPrChange w:id="130" w:author="陳鐵元" w:date="2016-08-29T08:55:00Z">
          <w:pPr>
            <w:pStyle w:val="Tabletext"/>
            <w:keepLines w:val="0"/>
            <w:numPr>
              <w:numId w:val="29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p w:rsidR="003460A1" w:rsidRPr="008E6AB9" w:rsidRDefault="003460A1" w:rsidP="003460A1">
      <w:pPr>
        <w:pStyle w:val="Tabletext"/>
        <w:keepLines w:val="0"/>
        <w:numPr>
          <w:numberingChange w:id="131" w:author="I9004502" w:date="2010-09-13T17:20:00Z" w:original="%1:1:35:."/>
        </w:numPr>
        <w:spacing w:after="0" w:line="240" w:lineRule="auto"/>
        <w:ind w:left="425"/>
        <w:rPr>
          <w:ins w:id="132" w:author="陳鐵元" w:date="2016-08-29T08:55:00Z"/>
          <w:rFonts w:ascii="新細明體" w:hAnsi="新細明體" w:hint="eastAsia"/>
          <w:kern w:val="2"/>
          <w:lang w:eastAsia="zh-TW"/>
          <w:rPrChange w:id="133" w:author="陳鐵元" w:date="2017-04-21T10:35:00Z">
            <w:rPr>
              <w:ins w:id="134" w:author="陳鐵元" w:date="2016-08-29T08:55:00Z"/>
              <w:rFonts w:ascii="新細明體" w:hAnsi="新細明體" w:hint="eastAsia"/>
              <w:kern w:val="2"/>
              <w:lang w:eastAsia="zh-TW"/>
            </w:rPr>
          </w:rPrChange>
        </w:rPr>
        <w:pPrChange w:id="135" w:author="陳鐵元" w:date="2016-08-29T08:55:00Z">
          <w:pPr>
            <w:pStyle w:val="Tabletext"/>
            <w:keepLines w:val="0"/>
            <w:numPr>
              <w:numId w:val="29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p w:rsidR="00E402BB" w:rsidRPr="008E6AB9" w:rsidRDefault="00E402BB" w:rsidP="00483F5E">
      <w:pPr>
        <w:pStyle w:val="Tabletext"/>
        <w:keepLines w:val="0"/>
        <w:numPr>
          <w:ilvl w:val="0"/>
          <w:numId w:val="29"/>
          <w:numberingChange w:id="136" w:author="I9004502" w:date="2010-09-13T17:20:00Z" w:original="%1:1:35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3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3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程式功能概要說明：</w:t>
      </w:r>
    </w:p>
    <w:p w:rsidR="00E402BB" w:rsidRPr="008E6AB9" w:rsidRDefault="00E402BB" w:rsidP="00483F5E">
      <w:pPr>
        <w:pStyle w:val="Tabletext"/>
        <w:keepLines w:val="0"/>
        <w:numPr>
          <w:ilvl w:val="1"/>
          <w:numId w:val="29"/>
          <w:numberingChange w:id="139" w:author="I9004502" w:date="2010-09-13T17:20:00Z" w:original="%2:1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4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4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程式功能：</w:t>
      </w:r>
      <w:r w:rsidR="00CE2ACF" w:rsidRPr="008E6AB9">
        <w:rPr>
          <w:rFonts w:ascii="新細明體" w:hAnsi="新細明體" w:hint="eastAsia"/>
          <w:kern w:val="2"/>
          <w:lang w:eastAsia="zh-TW"/>
          <w:rPrChange w:id="14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服務科長管理報表_案件</w:t>
      </w:r>
      <w:r w:rsidR="009C7264" w:rsidRPr="008E6AB9">
        <w:rPr>
          <w:rFonts w:ascii="新細明體" w:hAnsi="新細明體" w:hint="eastAsia"/>
          <w:kern w:val="2"/>
          <w:lang w:eastAsia="zh-TW"/>
          <w:rPrChange w:id="14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明細</w:t>
      </w:r>
      <w:r w:rsidR="00FD3979" w:rsidRPr="008E6AB9">
        <w:rPr>
          <w:rFonts w:ascii="新細明體" w:hAnsi="新細明體" w:hint="eastAsia"/>
          <w:kern w:val="2"/>
          <w:lang w:eastAsia="zh-TW"/>
          <w:rPrChange w:id="14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作業</w:t>
      </w:r>
    </w:p>
    <w:p w:rsidR="00E402BB" w:rsidRPr="008E6AB9" w:rsidRDefault="00E402BB" w:rsidP="00483F5E">
      <w:pPr>
        <w:pStyle w:val="Tabletext"/>
        <w:keepLines w:val="0"/>
        <w:numPr>
          <w:ilvl w:val="1"/>
          <w:numId w:val="29"/>
          <w:numberingChange w:id="145" w:author="I9004502" w:date="2010-09-13T17:20:00Z" w:original="%2:2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46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4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程式名稱：</w:t>
      </w:r>
      <w:r w:rsidR="00F71A71" w:rsidRPr="008E6AB9">
        <w:rPr>
          <w:rFonts w:ascii="新細明體" w:hAnsi="新細明體" w:hint="eastAsia"/>
          <w:kern w:val="2"/>
          <w:lang w:eastAsia="zh-TW"/>
          <w:rPrChange w:id="14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A</w:t>
      </w:r>
      <w:r w:rsidR="003519C9" w:rsidRPr="008E6AB9">
        <w:rPr>
          <w:rFonts w:ascii="新細明體" w:hAnsi="新細明體" w:hint="eastAsia"/>
          <w:kern w:val="2"/>
          <w:lang w:eastAsia="zh-TW"/>
          <w:rPrChange w:id="14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A</w:t>
      </w:r>
      <w:r w:rsidR="008A0B30" w:rsidRPr="008E6AB9">
        <w:rPr>
          <w:rFonts w:ascii="新細明體" w:hAnsi="新細明體" w:hint="eastAsia"/>
          <w:kern w:val="2"/>
          <w:lang w:eastAsia="zh-TW"/>
          <w:rPrChange w:id="15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H5</w:t>
      </w:r>
      <w:r w:rsidR="00F71A71" w:rsidRPr="008E6AB9">
        <w:rPr>
          <w:rFonts w:ascii="新細明體" w:hAnsi="新細明體" w:hint="eastAsia"/>
          <w:kern w:val="2"/>
          <w:lang w:eastAsia="zh-TW"/>
          <w:rPrChange w:id="15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_B</w:t>
      </w:r>
      <w:r w:rsidR="00CE2ACF" w:rsidRPr="008E6AB9">
        <w:rPr>
          <w:rFonts w:ascii="新細明體" w:hAnsi="新細明體" w:hint="eastAsia"/>
          <w:kern w:val="2"/>
          <w:lang w:eastAsia="zh-TW"/>
          <w:rPrChange w:id="15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2</w:t>
      </w:r>
      <w:r w:rsidR="003519C9" w:rsidRPr="008E6AB9">
        <w:rPr>
          <w:rFonts w:ascii="新細明體" w:hAnsi="新細明體" w:hint="eastAsia"/>
          <w:kern w:val="2"/>
          <w:lang w:eastAsia="zh-TW"/>
          <w:rPrChange w:id="15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0</w:t>
      </w:r>
      <w:r w:rsidR="008A0B30" w:rsidRPr="008E6AB9">
        <w:rPr>
          <w:rFonts w:ascii="新細明體" w:hAnsi="新細明體" w:hint="eastAsia"/>
          <w:kern w:val="2"/>
          <w:lang w:eastAsia="zh-TW"/>
          <w:rPrChange w:id="15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1</w:t>
      </w:r>
    </w:p>
    <w:p w:rsidR="00E402BB" w:rsidRPr="008E6AB9" w:rsidRDefault="00E402BB" w:rsidP="00483F5E">
      <w:pPr>
        <w:pStyle w:val="Tabletext"/>
        <w:keepLines w:val="0"/>
        <w:numPr>
          <w:ilvl w:val="1"/>
          <w:numId w:val="29"/>
          <w:numberingChange w:id="155" w:author="I9004502" w:date="2010-09-13T17:20:00Z" w:original="%2:3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56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5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作業方式：BATCH</w:t>
      </w:r>
    </w:p>
    <w:p w:rsidR="00E402BB" w:rsidRPr="008E6AB9" w:rsidRDefault="00E402BB" w:rsidP="00483F5E">
      <w:pPr>
        <w:pStyle w:val="Tabletext"/>
        <w:keepLines w:val="0"/>
        <w:numPr>
          <w:ilvl w:val="1"/>
          <w:numId w:val="29"/>
          <w:numberingChange w:id="158" w:author="I9004502" w:date="2010-09-13T17:20:00Z" w:original="%2:4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5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6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概要說明：</w:t>
      </w:r>
      <w:r w:rsidR="0021023C" w:rsidRPr="008E6AB9">
        <w:rPr>
          <w:rFonts w:ascii="新細明體" w:hAnsi="新細明體" w:hint="eastAsia"/>
          <w:kern w:val="2"/>
          <w:lang w:eastAsia="zh-TW"/>
          <w:rPrChange w:id="16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 </w:t>
      </w:r>
    </w:p>
    <w:p w:rsidR="00E402BB" w:rsidRPr="008E6AB9" w:rsidRDefault="009C7264" w:rsidP="00E926BD">
      <w:pPr>
        <w:pStyle w:val="Tabletext"/>
        <w:keepLines w:val="0"/>
        <w:numPr>
          <w:ilvl w:val="2"/>
          <w:numId w:val="29"/>
          <w:numberingChange w:id="162" w:author="I9004502" w:date="2010-09-13T17:20:00Z" w:original="%2:4:0:.%3:1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6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6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將</w:t>
      </w:r>
      <w:r w:rsidR="00CE2ACF" w:rsidRPr="008E6AB9">
        <w:rPr>
          <w:rFonts w:ascii="新細明體" w:hAnsi="新細明體" w:hint="eastAsia"/>
          <w:kern w:val="2"/>
          <w:lang w:eastAsia="zh-TW"/>
          <w:rPrChange w:id="165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理賠受理待核付、待核定案件，</w:t>
      </w:r>
      <w:r w:rsidR="00E9304C" w:rsidRPr="008E6AB9">
        <w:rPr>
          <w:rFonts w:ascii="新細明體" w:hAnsi="新細明體" w:hint="eastAsia"/>
          <w:kern w:val="2"/>
          <w:lang w:eastAsia="zh-TW"/>
          <w:rPrChange w:id="166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寫入</w:t>
      </w:r>
      <w:r w:rsidR="00CE2ACF" w:rsidRPr="008E6AB9">
        <w:rPr>
          <w:rFonts w:ascii="新細明體" w:hAnsi="新細明體" w:hint="eastAsia"/>
          <w:kern w:val="2"/>
          <w:lang w:eastAsia="zh-TW"/>
          <w:rPrChange w:id="16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服務科長管理報表_</w:t>
      </w:r>
      <w:r w:rsidR="00E9304C" w:rsidRPr="008E6AB9">
        <w:rPr>
          <w:rFonts w:ascii="新細明體" w:hAnsi="新細明體" w:hint="eastAsia"/>
          <w:kern w:val="2"/>
          <w:lang w:eastAsia="zh-TW"/>
          <w:rPrChange w:id="16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明細檔</w:t>
      </w:r>
    </w:p>
    <w:p w:rsidR="00634EAC" w:rsidRPr="008E6AB9" w:rsidRDefault="00634EAC" w:rsidP="00634EAC">
      <w:pPr>
        <w:pStyle w:val="Tabletext"/>
        <w:keepLines w:val="0"/>
        <w:numPr>
          <w:ilvl w:val="1"/>
          <w:numId w:val="29"/>
          <w:numberingChange w:id="169" w:author="I9004502" w:date="2010-09-13T17:20:00Z" w:original="%2:5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7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7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特殊註解： </w:t>
      </w:r>
    </w:p>
    <w:p w:rsidR="00634EAC" w:rsidRPr="008E6AB9" w:rsidRDefault="00634EAC" w:rsidP="00634EAC">
      <w:pPr>
        <w:pStyle w:val="Tabletext"/>
        <w:keepLines w:val="0"/>
        <w:numPr>
          <w:ilvl w:val="2"/>
          <w:numId w:val="29"/>
          <w:numberingChange w:id="172" w:author="I9004502" w:date="2010-09-13T17:20:00Z" w:original="%2:5:0:.%3:1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7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7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當案件進度往下一階段進行時，會將</w:t>
      </w:r>
      <w:r w:rsidR="006F53A3" w:rsidRPr="008E6AB9">
        <w:rPr>
          <w:rFonts w:ascii="新細明體" w:hAnsi="新細明體" w:hint="eastAsia"/>
          <w:kern w:val="2"/>
          <w:lang w:eastAsia="zh-TW"/>
          <w:rPrChange w:id="175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待承</w:t>
      </w:r>
      <w:r w:rsidRPr="008E6AB9">
        <w:rPr>
          <w:rFonts w:ascii="新細明體" w:hAnsi="新細明體" w:hint="eastAsia"/>
          <w:kern w:val="2"/>
          <w:lang w:eastAsia="zh-TW"/>
          <w:rPrChange w:id="176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辦人員寫入ASSIGNED_EMP_ID</w:t>
      </w:r>
    </w:p>
    <w:p w:rsidR="00634EAC" w:rsidRPr="008E6AB9" w:rsidRDefault="00634EAC" w:rsidP="00634EAC">
      <w:pPr>
        <w:pStyle w:val="Tabletext"/>
        <w:keepLines w:val="0"/>
        <w:numPr>
          <w:ilvl w:val="2"/>
          <w:numId w:val="29"/>
          <w:numberingChange w:id="177" w:author="I9004502" w:date="2010-09-13T17:20:00Z" w:original="%2:5:0:.%3:2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7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7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待簽擬、待覆核都是抓ASSIGNED_EMP_ID。</w:t>
      </w:r>
    </w:p>
    <w:p w:rsidR="00E402BB" w:rsidRPr="008E6AB9" w:rsidRDefault="00E402BB" w:rsidP="00483F5E">
      <w:pPr>
        <w:pStyle w:val="Tabletext"/>
        <w:keepLines w:val="0"/>
        <w:numPr>
          <w:ilvl w:val="0"/>
          <w:numId w:val="29"/>
          <w:numberingChange w:id="180" w:author="I9004502" w:date="2010-09-13T17:20:00Z" w:original="%1:2:35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8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8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相關檔案（TABLE）：</w:t>
      </w:r>
    </w:p>
    <w:p w:rsidR="008A7F41" w:rsidRPr="008E6AB9" w:rsidRDefault="008A7F41" w:rsidP="008A7F41">
      <w:pPr>
        <w:pStyle w:val="Tabletext"/>
        <w:keepLines w:val="0"/>
        <w:numPr>
          <w:ilvl w:val="1"/>
          <w:numId w:val="29"/>
          <w:numberingChange w:id="183" w:author="I9004502" w:date="2010-09-13T17:20:00Z" w:original="%2:1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8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85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服務科長管理報表_明細檔：DTAAH510</w:t>
      </w:r>
    </w:p>
    <w:p w:rsidR="00F02B1D" w:rsidRPr="008E6AB9" w:rsidRDefault="008A7F41" w:rsidP="007E5800">
      <w:pPr>
        <w:pStyle w:val="Tabletext"/>
        <w:keepLines w:val="0"/>
        <w:numPr>
          <w:ilvl w:val="1"/>
          <w:numId w:val="29"/>
          <w:numberingChange w:id="186" w:author="I9004502" w:date="2010-09-13T17:20:00Z" w:original="%2:2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8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8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理賠</w:t>
      </w:r>
      <w:r w:rsidR="008A0B30" w:rsidRPr="008E6AB9">
        <w:rPr>
          <w:rFonts w:ascii="新細明體" w:hAnsi="新細明體" w:hint="eastAsia"/>
          <w:kern w:val="2"/>
          <w:lang w:eastAsia="zh-TW"/>
          <w:rPrChange w:id="18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受理</w:t>
      </w:r>
      <w:r w:rsidR="00F02B1D" w:rsidRPr="008E6AB9">
        <w:rPr>
          <w:rFonts w:ascii="新細明體" w:hAnsi="新細明體" w:hint="eastAsia"/>
          <w:kern w:val="2"/>
          <w:lang w:eastAsia="zh-TW"/>
          <w:rPrChange w:id="19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檔</w:t>
      </w:r>
      <w:r w:rsidRPr="008E6AB9">
        <w:rPr>
          <w:rFonts w:ascii="新細明體" w:hAnsi="新細明體" w:hint="eastAsia"/>
          <w:kern w:val="2"/>
          <w:lang w:eastAsia="zh-TW"/>
          <w:rPrChange w:id="19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：</w:t>
      </w:r>
      <w:r w:rsidR="00F02B1D" w:rsidRPr="008E6AB9">
        <w:rPr>
          <w:rFonts w:ascii="新細明體" w:hAnsi="新細明體" w:hint="eastAsia"/>
          <w:kern w:val="2"/>
          <w:lang w:eastAsia="zh-TW"/>
          <w:rPrChange w:id="19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DTAA</w:t>
      </w:r>
      <w:r w:rsidR="008A0B30" w:rsidRPr="008E6AB9">
        <w:rPr>
          <w:rFonts w:ascii="新細明體" w:hAnsi="新細明體" w:hint="eastAsia"/>
          <w:kern w:val="2"/>
          <w:lang w:eastAsia="zh-TW"/>
          <w:rPrChange w:id="19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A</w:t>
      </w:r>
      <w:r w:rsidR="00F02B1D" w:rsidRPr="008E6AB9">
        <w:rPr>
          <w:rFonts w:ascii="新細明體" w:hAnsi="新細明體" w:hint="eastAsia"/>
          <w:kern w:val="2"/>
          <w:lang w:eastAsia="zh-TW"/>
          <w:rPrChange w:id="19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00</w:t>
      </w:r>
      <w:r w:rsidR="008A0B30" w:rsidRPr="008E6AB9">
        <w:rPr>
          <w:rFonts w:ascii="新細明體" w:hAnsi="新細明體" w:hint="eastAsia"/>
          <w:kern w:val="2"/>
          <w:lang w:eastAsia="zh-TW"/>
          <w:rPrChange w:id="195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1</w:t>
      </w:r>
    </w:p>
    <w:p w:rsidR="008A7F41" w:rsidRPr="008E6AB9" w:rsidRDefault="008A7F41" w:rsidP="008A7F41">
      <w:pPr>
        <w:pStyle w:val="Tabletext"/>
        <w:keepLines w:val="0"/>
        <w:numPr>
          <w:ilvl w:val="1"/>
          <w:numId w:val="29"/>
          <w:numberingChange w:id="196" w:author="I9004502" w:date="2010-09-13T17:20:00Z" w:original="%2:3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9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9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理賠申請書檔：DTAAA010</w:t>
      </w:r>
    </w:p>
    <w:p w:rsidR="007C2C6F" w:rsidRPr="008E6AB9" w:rsidRDefault="007C2C6F" w:rsidP="007C2C6F">
      <w:pPr>
        <w:pStyle w:val="Tabletext"/>
        <w:keepLines w:val="0"/>
        <w:numPr>
          <w:ilvl w:val="1"/>
          <w:numId w:val="29"/>
          <w:numberingChange w:id="199" w:author="I9004502" w:date="2010-09-13T17:20:00Z" w:original="%2:4:0:."/>
        </w:numPr>
        <w:spacing w:after="0" w:line="240" w:lineRule="auto"/>
        <w:rPr>
          <w:rFonts w:ascii="新細明體" w:hAnsi="新細明體"/>
          <w:kern w:val="2"/>
          <w:lang w:eastAsia="zh-TW"/>
          <w:rPrChange w:id="200" w:author="陳鐵元" w:date="2017-04-21T10:35:00Z">
            <w:rPr>
              <w:rFonts w:ascii="新細明體" w:hAnsi="新細明體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0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理賠索賠類別檔：DTAAA011</w:t>
      </w:r>
    </w:p>
    <w:p w:rsidR="00DC3233" w:rsidRPr="008E6AB9" w:rsidRDefault="00DC3233" w:rsidP="007C2C6F">
      <w:pPr>
        <w:pStyle w:val="Tabletext"/>
        <w:keepLines w:val="0"/>
        <w:numPr>
          <w:ilvl w:val="1"/>
          <w:numId w:val="29"/>
          <w:numberingChange w:id="202" w:author="I9004502" w:date="2010-09-13T17:20:00Z" w:original="%2:4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20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ins w:id="204" w:author="陳鐵元" w:date="2016-08-29T09:08:00Z">
        <w:r w:rsidRPr="008E6AB9">
          <w:rPr>
            <w:rFonts w:ascii="新細明體" w:hAnsi="新細明體" w:hint="eastAsia"/>
            <w:kern w:val="2"/>
            <w:lang w:eastAsia="zh-TW"/>
            <w:rPrChange w:id="205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t>理賠未結案檔:</w:t>
        </w:r>
        <w:r w:rsidRPr="008E6AB9">
          <w:rPr>
            <w:rFonts w:ascii="新細明體" w:hAnsi="新細明體"/>
            <w:kern w:val="2"/>
            <w:lang w:eastAsia="zh-TW"/>
            <w:rPrChange w:id="206" w:author="陳鐵元" w:date="2017-04-21T10:35:00Z">
              <w:rPr>
                <w:rFonts w:ascii="新細明體" w:hAnsi="新細明體"/>
                <w:kern w:val="2"/>
                <w:lang w:eastAsia="zh-TW"/>
              </w:rPr>
            </w:rPrChange>
          </w:rPr>
          <w:t>DTAAA081</w:t>
        </w:r>
      </w:ins>
    </w:p>
    <w:p w:rsidR="00E402BB" w:rsidRPr="008E6AB9" w:rsidRDefault="00E402BB" w:rsidP="00483F5E">
      <w:pPr>
        <w:pStyle w:val="Tabletext"/>
        <w:keepLines w:val="0"/>
        <w:numPr>
          <w:ilvl w:val="0"/>
          <w:numId w:val="29"/>
          <w:numberingChange w:id="207" w:author="I9004502" w:date="2010-09-13T17:20:00Z" w:original="%1:3:35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20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0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使用模組：</w:t>
      </w:r>
    </w:p>
    <w:p w:rsidR="00E402BB" w:rsidRPr="008E6AB9" w:rsidRDefault="00E402BB" w:rsidP="00D4613F">
      <w:pPr>
        <w:pStyle w:val="Tabletext"/>
        <w:keepLines w:val="0"/>
        <w:numPr>
          <w:ilvl w:val="1"/>
          <w:numId w:val="29"/>
          <w:numberingChange w:id="210" w:author="I9004502" w:date="2010-09-13T17:20:00Z" w:original="%2:1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21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1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批次作業異常訊息記錄模組</w:t>
      </w:r>
    </w:p>
    <w:p w:rsidR="00E402BB" w:rsidRPr="008E6AB9" w:rsidRDefault="00E402BB" w:rsidP="00D4613F">
      <w:pPr>
        <w:pStyle w:val="Tabletext"/>
        <w:keepLines w:val="0"/>
        <w:numPr>
          <w:ilvl w:val="1"/>
          <w:numId w:val="29"/>
          <w:numberingChange w:id="213" w:author="I9004502" w:date="2010-09-13T17:20:00Z" w:original="%2:2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21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15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批次作業處理件數記錄模組</w:t>
      </w:r>
    </w:p>
    <w:p w:rsidR="00F66D5C" w:rsidRPr="008E6AB9" w:rsidRDefault="00062D90" w:rsidP="00F66D5C">
      <w:pPr>
        <w:pStyle w:val="Tabletext"/>
        <w:keepLines w:val="0"/>
        <w:numPr>
          <w:ilvl w:val="0"/>
          <w:numId w:val="29"/>
          <w:numberingChange w:id="216" w:author="I9004502" w:date="2010-09-13T17:20:00Z" w:original="%1:4:35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21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1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lastRenderedPageBreak/>
        <w:t>作業方式</w:t>
      </w:r>
      <w:r w:rsidR="00F265A7" w:rsidRPr="008E6AB9">
        <w:rPr>
          <w:rFonts w:ascii="新細明體" w:hAnsi="新細明體" w:hint="eastAsia"/>
          <w:kern w:val="2"/>
          <w:lang w:eastAsia="zh-TW"/>
          <w:rPrChange w:id="21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 w:rsidRPr="008E6AB9">
        <w:trPr>
          <w:trHeight w:val="120"/>
        </w:trPr>
        <w:tc>
          <w:tcPr>
            <w:tcW w:w="1672" w:type="dxa"/>
          </w:tcPr>
          <w:p w:rsidR="00F66D5C" w:rsidRPr="008E6AB9" w:rsidRDefault="003519C9" w:rsidP="0029338C">
            <w:pPr>
              <w:rPr>
                <w:rFonts w:ascii="新細明體" w:hAnsi="新細明體" w:hint="eastAsia"/>
                <w:sz w:val="20"/>
                <w:szCs w:val="20"/>
                <w:rPrChange w:id="220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21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JOB name</w:t>
            </w:r>
          </w:p>
        </w:tc>
        <w:tc>
          <w:tcPr>
            <w:tcW w:w="8408" w:type="dxa"/>
          </w:tcPr>
          <w:p w:rsidR="00F66D5C" w:rsidRPr="008E6AB9" w:rsidRDefault="003519C9" w:rsidP="0029338C">
            <w:pPr>
              <w:rPr>
                <w:rFonts w:ascii="新細明體" w:hAnsi="新細明體" w:hint="eastAsia"/>
                <w:sz w:val="20"/>
                <w:szCs w:val="20"/>
                <w:rPrChange w:id="222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23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JAAA</w:t>
            </w:r>
            <w:r w:rsidR="009B4871" w:rsidRPr="008E6AB9">
              <w:rPr>
                <w:rFonts w:ascii="新細明體" w:hAnsi="新細明體" w:hint="eastAsia"/>
                <w:sz w:val="20"/>
                <w:szCs w:val="20"/>
                <w:rPrChange w:id="224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H5201</w:t>
            </w:r>
          </w:p>
        </w:tc>
      </w:tr>
      <w:tr w:rsidR="00F66D5C" w:rsidRPr="008E6AB9">
        <w:trPr>
          <w:trHeight w:val="120"/>
        </w:trPr>
        <w:tc>
          <w:tcPr>
            <w:tcW w:w="1672" w:type="dxa"/>
          </w:tcPr>
          <w:p w:rsidR="00F66D5C" w:rsidRPr="008E6AB9" w:rsidRDefault="003519C9" w:rsidP="0029338C">
            <w:pPr>
              <w:rPr>
                <w:rFonts w:ascii="新細明體" w:hAnsi="新細明體" w:hint="eastAsia"/>
                <w:sz w:val="20"/>
                <w:szCs w:val="20"/>
                <w:rPrChange w:id="225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26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  <w:tc>
          <w:tcPr>
            <w:tcW w:w="8408" w:type="dxa"/>
          </w:tcPr>
          <w:p w:rsidR="00F66D5C" w:rsidRPr="008E6AB9" w:rsidRDefault="003519C9" w:rsidP="0029338C">
            <w:pPr>
              <w:rPr>
                <w:rFonts w:ascii="新細明體" w:hAnsi="新細明體" w:hint="eastAsia"/>
                <w:sz w:val="20"/>
                <w:szCs w:val="20"/>
                <w:rPrChange w:id="227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28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AA</w:t>
            </w:r>
            <w:r w:rsidR="008A0B30" w:rsidRPr="008E6AB9">
              <w:rPr>
                <w:rFonts w:ascii="新細明體" w:hAnsi="新細明體" w:hint="eastAsia"/>
                <w:sz w:val="20"/>
                <w:szCs w:val="20"/>
                <w:rPrChange w:id="229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H5</w:t>
            </w:r>
            <w:r w:rsidRPr="008E6AB9">
              <w:rPr>
                <w:rFonts w:ascii="新細明體" w:hAnsi="新細明體" w:hint="eastAsia"/>
                <w:sz w:val="20"/>
                <w:szCs w:val="20"/>
                <w:rPrChange w:id="230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B</w:t>
            </w:r>
            <w:r w:rsidR="009828DB" w:rsidRPr="008E6AB9">
              <w:rPr>
                <w:rFonts w:ascii="新細明體" w:hAnsi="新細明體" w:hint="eastAsia"/>
                <w:sz w:val="20"/>
                <w:szCs w:val="20"/>
                <w:rPrChange w:id="231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2</w:t>
            </w:r>
            <w:r w:rsidRPr="008E6AB9">
              <w:rPr>
                <w:rFonts w:ascii="新細明體" w:hAnsi="新細明體" w:hint="eastAsia"/>
                <w:sz w:val="20"/>
                <w:szCs w:val="20"/>
                <w:rPrChange w:id="232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0</w:t>
            </w:r>
            <w:r w:rsidR="008A0B30" w:rsidRPr="008E6AB9">
              <w:rPr>
                <w:rFonts w:ascii="新細明體" w:hAnsi="新細明體" w:hint="eastAsia"/>
                <w:sz w:val="20"/>
                <w:szCs w:val="20"/>
                <w:rPrChange w:id="233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1</w:t>
            </w:r>
          </w:p>
        </w:tc>
      </w:tr>
      <w:tr w:rsidR="00F66D5C" w:rsidRPr="008E6AB9">
        <w:trPr>
          <w:trHeight w:val="120"/>
        </w:trPr>
        <w:tc>
          <w:tcPr>
            <w:tcW w:w="1672" w:type="dxa"/>
          </w:tcPr>
          <w:p w:rsidR="00F66D5C" w:rsidRPr="008E6AB9" w:rsidRDefault="003519C9" w:rsidP="0029338C">
            <w:pPr>
              <w:rPr>
                <w:rFonts w:ascii="新細明體" w:hAnsi="新細明體" w:hint="eastAsia"/>
                <w:sz w:val="20"/>
                <w:szCs w:val="20"/>
                <w:rPrChange w:id="234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35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處理日期時間</w:t>
            </w:r>
          </w:p>
        </w:tc>
        <w:tc>
          <w:tcPr>
            <w:tcW w:w="8408" w:type="dxa"/>
          </w:tcPr>
          <w:p w:rsidR="00F66D5C" w:rsidRPr="008E6AB9" w:rsidRDefault="003519C9" w:rsidP="0029338C">
            <w:pPr>
              <w:rPr>
                <w:rFonts w:ascii="新細明體" w:hAnsi="新細明體" w:hint="eastAsia"/>
                <w:sz w:val="20"/>
                <w:szCs w:val="20"/>
                <w:rPrChange w:id="236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37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1</w:t>
            </w:r>
          </w:p>
        </w:tc>
      </w:tr>
      <w:tr w:rsidR="00F66D5C" w:rsidRPr="008E6AB9">
        <w:trPr>
          <w:trHeight w:val="120"/>
        </w:trPr>
        <w:tc>
          <w:tcPr>
            <w:tcW w:w="1672" w:type="dxa"/>
          </w:tcPr>
          <w:p w:rsidR="00F66D5C" w:rsidRPr="008E6AB9" w:rsidRDefault="003519C9" w:rsidP="0029338C">
            <w:pPr>
              <w:rPr>
                <w:rFonts w:ascii="新細明體" w:hAnsi="新細明體" w:hint="eastAsia"/>
                <w:sz w:val="20"/>
                <w:szCs w:val="20"/>
                <w:rPrChange w:id="238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39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業務別</w:t>
            </w:r>
          </w:p>
        </w:tc>
        <w:tc>
          <w:tcPr>
            <w:tcW w:w="8408" w:type="dxa"/>
          </w:tcPr>
          <w:p w:rsidR="00F66D5C" w:rsidRPr="008E6AB9" w:rsidRDefault="003519C9" w:rsidP="0029338C">
            <w:pPr>
              <w:rPr>
                <w:rFonts w:ascii="新細明體" w:hAnsi="新細明體" w:hint="eastAsia"/>
                <w:sz w:val="20"/>
                <w:szCs w:val="20"/>
                <w:rPrChange w:id="240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41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AA</w:t>
            </w:r>
          </w:p>
        </w:tc>
      </w:tr>
      <w:tr w:rsidR="00F66D5C" w:rsidRPr="008E6AB9">
        <w:trPr>
          <w:trHeight w:val="120"/>
        </w:trPr>
        <w:tc>
          <w:tcPr>
            <w:tcW w:w="1672" w:type="dxa"/>
          </w:tcPr>
          <w:p w:rsidR="00F66D5C" w:rsidRPr="008E6AB9" w:rsidRDefault="003519C9" w:rsidP="0029338C">
            <w:pPr>
              <w:rPr>
                <w:rFonts w:ascii="新細明體" w:hAnsi="新細明體" w:hint="eastAsia"/>
                <w:sz w:val="20"/>
                <w:szCs w:val="20"/>
                <w:rPrChange w:id="242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43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次系統別</w:t>
            </w:r>
          </w:p>
        </w:tc>
        <w:tc>
          <w:tcPr>
            <w:tcW w:w="8408" w:type="dxa"/>
          </w:tcPr>
          <w:p w:rsidR="00F66D5C" w:rsidRPr="008E6AB9" w:rsidRDefault="008A0B30" w:rsidP="0029338C">
            <w:pPr>
              <w:rPr>
                <w:rFonts w:ascii="新細明體" w:hAnsi="新細明體" w:hint="eastAsia"/>
                <w:sz w:val="20"/>
                <w:szCs w:val="20"/>
                <w:rPrChange w:id="244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45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H5</w:t>
            </w:r>
          </w:p>
        </w:tc>
      </w:tr>
      <w:tr w:rsidR="003519C9" w:rsidRPr="008E6AB9">
        <w:trPr>
          <w:trHeight w:val="120"/>
        </w:trPr>
        <w:tc>
          <w:tcPr>
            <w:tcW w:w="1672" w:type="dxa"/>
          </w:tcPr>
          <w:p w:rsidR="003519C9" w:rsidRPr="008E6AB9" w:rsidRDefault="003519C9" w:rsidP="0029338C">
            <w:pPr>
              <w:rPr>
                <w:rFonts w:ascii="新細明體" w:hAnsi="新細明體" w:hint="eastAsia"/>
                <w:sz w:val="20"/>
                <w:szCs w:val="20"/>
                <w:rPrChange w:id="246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47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作業週期</w:t>
            </w:r>
          </w:p>
        </w:tc>
        <w:tc>
          <w:tcPr>
            <w:tcW w:w="8408" w:type="dxa"/>
          </w:tcPr>
          <w:p w:rsidR="003519C9" w:rsidRPr="008E6AB9" w:rsidRDefault="00693FD6" w:rsidP="0029338C">
            <w:pPr>
              <w:rPr>
                <w:rFonts w:ascii="新細明體" w:hAnsi="新細明體" w:hint="eastAsia"/>
                <w:sz w:val="20"/>
                <w:szCs w:val="20"/>
                <w:rPrChange w:id="248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249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日</w:t>
            </w:r>
          </w:p>
        </w:tc>
      </w:tr>
    </w:tbl>
    <w:p w:rsidR="00E402BB" w:rsidRPr="008E6AB9" w:rsidRDefault="00E402BB" w:rsidP="00483F5E">
      <w:pPr>
        <w:pStyle w:val="Tabletext"/>
        <w:keepLines w:val="0"/>
        <w:numPr>
          <w:ilvl w:val="0"/>
          <w:numId w:val="29"/>
          <w:numberingChange w:id="250" w:author="I9004502" w:date="2010-09-13T17:20:00Z" w:original="%1:5:35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25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5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程式內容：</w:t>
      </w:r>
    </w:p>
    <w:p w:rsidR="00E402BB" w:rsidRPr="008E6AB9" w:rsidRDefault="00E402BB" w:rsidP="00380CED">
      <w:pPr>
        <w:pStyle w:val="Tabletext"/>
        <w:keepLines w:val="0"/>
        <w:numPr>
          <w:ilvl w:val="0"/>
          <w:numId w:val="41"/>
          <w:numberingChange w:id="253" w:author="I9004502" w:date="2010-09-13T17:20:00Z" w:original="%1:1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25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55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起始：</w:t>
      </w:r>
    </w:p>
    <w:p w:rsidR="00FA6DCC" w:rsidRPr="008E6AB9" w:rsidRDefault="00FA6DCC" w:rsidP="00380CED">
      <w:pPr>
        <w:pStyle w:val="Tabletext"/>
        <w:keepLines w:val="0"/>
        <w:numPr>
          <w:ilvl w:val="1"/>
          <w:numId w:val="41"/>
          <w:numberingChange w:id="256" w:author="I9004502" w:date="2010-09-13T17:20:00Z" w:original="%1:1:0:.%2:1:0:"/>
        </w:numPr>
        <w:spacing w:after="0" w:line="240" w:lineRule="auto"/>
        <w:rPr>
          <w:rFonts w:ascii="新細明體" w:hAnsi="新細明體" w:hint="eastAsia"/>
          <w:lang w:eastAsia="zh-TW"/>
          <w:rPrChange w:id="257" w:author="陳鐵元" w:date="2017-04-21T10:35:00Z">
            <w:rPr>
              <w:rFonts w:ascii="新細明體" w:hAnsi="新細明體" w:hint="eastAsia"/>
              <w:lang w:eastAsia="zh-TW"/>
            </w:rPr>
          </w:rPrChange>
        </w:rPr>
      </w:pPr>
      <w:r w:rsidRPr="008E6AB9">
        <w:rPr>
          <w:rFonts w:ascii="新細明體" w:hAnsi="新細明體"/>
          <w:lang w:eastAsia="zh-TW"/>
          <w:rPrChange w:id="258" w:author="陳鐵元" w:date="2017-04-21T10:35:00Z">
            <w:rPr>
              <w:rFonts w:ascii="新細明體" w:hAnsi="新細明體"/>
              <w:lang w:eastAsia="zh-TW"/>
            </w:rPr>
          </w:rPrChange>
        </w:rPr>
        <w:t>清檔</w:t>
      </w:r>
      <w:r w:rsidR="00E9304C" w:rsidRPr="008E6AB9">
        <w:rPr>
          <w:rFonts w:ascii="新細明體" w:hAnsi="新細明體" w:hint="eastAsia"/>
          <w:kern w:val="2"/>
          <w:lang w:eastAsia="zh-TW"/>
          <w:rPrChange w:id="25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DTAAH</w:t>
      </w:r>
      <w:r w:rsidR="008A0B30" w:rsidRPr="008E6AB9">
        <w:rPr>
          <w:rFonts w:ascii="新細明體" w:hAnsi="新細明體" w:hint="eastAsia"/>
          <w:kern w:val="2"/>
          <w:lang w:eastAsia="zh-TW"/>
          <w:rPrChange w:id="26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5</w:t>
      </w:r>
      <w:r w:rsidR="009828DB" w:rsidRPr="008E6AB9">
        <w:rPr>
          <w:rFonts w:ascii="新細明體" w:hAnsi="新細明體" w:hint="eastAsia"/>
          <w:kern w:val="2"/>
          <w:lang w:eastAsia="zh-TW"/>
          <w:rPrChange w:id="26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10</w:t>
      </w:r>
    </w:p>
    <w:p w:rsidR="00FA6DCC" w:rsidRPr="008E6AB9" w:rsidRDefault="00FA6DCC" w:rsidP="00380CED">
      <w:pPr>
        <w:pStyle w:val="Tabletext"/>
        <w:keepLines w:val="0"/>
        <w:numPr>
          <w:ilvl w:val="1"/>
          <w:numId w:val="41"/>
          <w:numberingChange w:id="262" w:author="I9004502" w:date="2010-09-13T17:20:00Z" w:original="%1:1:0:.%2:2:0:"/>
        </w:numPr>
        <w:spacing w:after="0" w:line="240" w:lineRule="auto"/>
        <w:rPr>
          <w:rFonts w:ascii="新細明體" w:hAnsi="新細明體" w:hint="eastAsia"/>
          <w:lang w:eastAsia="zh-TW"/>
          <w:rPrChange w:id="263" w:author="陳鐵元" w:date="2017-04-21T10:35:00Z">
            <w:rPr>
              <w:rFonts w:ascii="新細明體" w:hAnsi="新細明體" w:hint="eastAsia"/>
              <w:lang w:eastAsia="zh-TW"/>
            </w:rPr>
          </w:rPrChange>
        </w:rPr>
      </w:pPr>
      <w:r w:rsidRPr="008E6AB9">
        <w:rPr>
          <w:rFonts w:ascii="新細明體" w:hAnsi="新細明體" w:hint="eastAsia"/>
          <w:lang w:eastAsia="zh-TW"/>
          <w:rPrChange w:id="264" w:author="陳鐵元" w:date="2017-04-21T10:35:00Z">
            <w:rPr>
              <w:rFonts w:ascii="新細明體" w:hAnsi="新細明體" w:hint="eastAsia"/>
              <w:lang w:eastAsia="zh-TW"/>
            </w:rPr>
          </w:rPrChange>
        </w:rPr>
        <w:t>下列參數歸零：</w:t>
      </w:r>
      <w:r w:rsidR="00E9304C" w:rsidRPr="008E6AB9">
        <w:rPr>
          <w:rFonts w:ascii="新細明體" w:hAnsi="新細明體" w:hint="eastAsia"/>
          <w:kern w:val="2"/>
          <w:lang w:eastAsia="zh-TW"/>
          <w:rPrChange w:id="265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 </w:t>
      </w:r>
    </w:p>
    <w:p w:rsidR="00FA6DCC" w:rsidRPr="008E6AB9" w:rsidRDefault="00E9304C" w:rsidP="00380CED">
      <w:pPr>
        <w:pStyle w:val="Tabletext"/>
        <w:keepLines w:val="0"/>
        <w:numPr>
          <w:ilvl w:val="2"/>
          <w:numId w:val="41"/>
          <w:numberingChange w:id="266" w:author="I9004502" w:date="2010-09-13T17:20:00Z" w:original="%1:1:0:.%2:2:0:.%3:1:0:"/>
        </w:numPr>
        <w:spacing w:after="0" w:line="240" w:lineRule="auto"/>
        <w:rPr>
          <w:rFonts w:ascii="新細明體" w:hAnsi="新細明體" w:hint="eastAsia"/>
          <w:lang w:eastAsia="zh-TW"/>
          <w:rPrChange w:id="267" w:author="陳鐵元" w:date="2017-04-21T10:35:00Z">
            <w:rPr>
              <w:rFonts w:ascii="新細明體" w:hAnsi="新細明體" w:hint="eastAsia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6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INPUT_CNT</w:t>
      </w:r>
      <w:r w:rsidR="00FA6DCC" w:rsidRPr="008E6AB9">
        <w:rPr>
          <w:rFonts w:ascii="新細明體" w:hAnsi="新細明體" w:hint="eastAsia"/>
          <w:lang w:eastAsia="zh-TW"/>
          <w:rPrChange w:id="269" w:author="陳鐵元" w:date="2017-04-21T10:35:00Z">
            <w:rPr>
              <w:rFonts w:ascii="新細明體" w:hAnsi="新細明體" w:hint="eastAsia"/>
              <w:lang w:eastAsia="zh-TW"/>
            </w:rPr>
          </w:rPrChange>
        </w:rPr>
        <w:t>輸入件數、</w:t>
      </w:r>
      <w:r w:rsidRPr="008E6AB9">
        <w:rPr>
          <w:rFonts w:ascii="新細明體" w:hAnsi="新細明體" w:hint="eastAsia"/>
          <w:kern w:val="2"/>
          <w:lang w:eastAsia="zh-TW"/>
          <w:rPrChange w:id="27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OUTPUT_CNT</w:t>
      </w:r>
      <w:r w:rsidR="00FA6DCC" w:rsidRPr="008E6AB9">
        <w:rPr>
          <w:rFonts w:ascii="新細明體" w:hAnsi="新細明體" w:hint="eastAsia"/>
          <w:lang w:eastAsia="zh-TW"/>
          <w:rPrChange w:id="271" w:author="陳鐵元" w:date="2017-04-21T10:35:00Z">
            <w:rPr>
              <w:rFonts w:ascii="新細明體" w:hAnsi="新細明體" w:hint="eastAsia"/>
              <w:lang w:eastAsia="zh-TW"/>
            </w:rPr>
          </w:rPrChange>
        </w:rPr>
        <w:t>輸出件數、</w:t>
      </w:r>
      <w:r w:rsidRPr="008E6AB9">
        <w:rPr>
          <w:rFonts w:ascii="新細明體" w:hAnsi="新細明體" w:hint="eastAsia"/>
          <w:kern w:val="2"/>
          <w:lang w:eastAsia="zh-TW"/>
          <w:rPrChange w:id="27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ERROR_CNT</w:t>
      </w:r>
      <w:r w:rsidR="00FA6DCC" w:rsidRPr="008E6AB9">
        <w:rPr>
          <w:rFonts w:ascii="新細明體" w:hAnsi="新細明體" w:hint="eastAsia"/>
          <w:lang w:eastAsia="zh-TW"/>
          <w:rPrChange w:id="273" w:author="陳鐵元" w:date="2017-04-21T10:35:00Z">
            <w:rPr>
              <w:rFonts w:ascii="新細明體" w:hAnsi="新細明體" w:hint="eastAsia"/>
              <w:lang w:eastAsia="zh-TW"/>
            </w:rPr>
          </w:rPrChange>
        </w:rPr>
        <w:t>錯誤件數</w:t>
      </w:r>
    </w:p>
    <w:p w:rsidR="000540D9" w:rsidRPr="008E6AB9" w:rsidRDefault="000540D9" w:rsidP="00380CED">
      <w:pPr>
        <w:pStyle w:val="Tabletext"/>
        <w:keepLines w:val="0"/>
        <w:numPr>
          <w:ilvl w:val="1"/>
          <w:numId w:val="41"/>
          <w:numberingChange w:id="274" w:author="I9004502" w:date="2010-09-13T17:20:00Z" w:original="%1:1:0:.%2:3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275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76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處理年月</w:t>
      </w:r>
      <w:r w:rsidR="004D081C" w:rsidRPr="008E6AB9">
        <w:rPr>
          <w:rFonts w:ascii="新細明體" w:hAnsi="新細明體" w:hint="eastAsia"/>
          <w:kern w:val="2"/>
          <w:lang w:eastAsia="zh-TW"/>
          <w:rPrChange w:id="27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日</w:t>
      </w:r>
      <w:r w:rsidR="00380CED" w:rsidRPr="008E6AB9">
        <w:rPr>
          <w:rFonts w:ascii="新細明體" w:hAnsi="新細明體" w:hint="eastAsia"/>
          <w:kern w:val="2"/>
          <w:lang w:eastAsia="zh-TW"/>
          <w:rPrChange w:id="27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 = </w:t>
      </w:r>
      <w:r w:rsidR="000D6E6D" w:rsidRPr="008E6AB9">
        <w:rPr>
          <w:rFonts w:ascii="新細明體" w:hAnsi="新細明體" w:hint="eastAsia"/>
          <w:kern w:val="2"/>
          <w:lang w:eastAsia="zh-TW"/>
          <w:rPrChange w:id="27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SHUTDOWN </w:t>
      </w:r>
      <w:r w:rsidRPr="008E6AB9">
        <w:rPr>
          <w:rFonts w:ascii="新細明體" w:hAnsi="新細明體" w:hint="eastAsia"/>
          <w:kern w:val="2"/>
          <w:lang w:eastAsia="zh-TW"/>
          <w:rPrChange w:id="28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DATE。</w:t>
      </w:r>
    </w:p>
    <w:p w:rsidR="00380CED" w:rsidRPr="008E6AB9" w:rsidRDefault="00E402BB" w:rsidP="00380CED">
      <w:pPr>
        <w:pStyle w:val="Tabletext"/>
        <w:keepLines w:val="0"/>
        <w:numPr>
          <w:ilvl w:val="1"/>
          <w:numId w:val="41"/>
          <w:numberingChange w:id="281" w:author="I9004502" w:date="2010-09-13T17:20:00Z" w:original="%1:1:0:.%2:4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28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8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讀取</w:t>
      </w:r>
      <w:r w:rsidR="00852566" w:rsidRPr="008E6AB9">
        <w:rPr>
          <w:rFonts w:ascii="新細明體" w:hAnsi="新細明體" w:hint="eastAsia"/>
          <w:kern w:val="2"/>
          <w:lang w:eastAsia="zh-TW"/>
          <w:rPrChange w:id="28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 </w:t>
      </w:r>
      <w:ins w:id="285" w:author="陳鐵元" w:date="2016-08-29T08:57:00Z">
        <w:r w:rsidR="003460A1" w:rsidRPr="008E6AB9">
          <w:rPr>
            <w:rFonts w:ascii="新細明體" w:hAnsi="新細明體" w:hint="eastAsia"/>
            <w:kern w:val="2"/>
            <w:lang w:eastAsia="zh-TW"/>
            <w:rPrChange w:id="286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t xml:space="preserve">DTAAA081 JOIN </w:t>
        </w:r>
      </w:ins>
      <w:r w:rsidR="00F02B1D" w:rsidRPr="008E6AB9">
        <w:rPr>
          <w:rFonts w:ascii="新細明體" w:hAnsi="新細明體" w:hint="eastAsia"/>
          <w:kern w:val="2"/>
          <w:lang w:eastAsia="zh-TW"/>
          <w:rPrChange w:id="28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DTAA</w:t>
      </w:r>
      <w:r w:rsidR="008A0B30" w:rsidRPr="008E6AB9">
        <w:rPr>
          <w:rFonts w:ascii="新細明體" w:hAnsi="新細明體" w:hint="eastAsia"/>
          <w:kern w:val="2"/>
          <w:lang w:eastAsia="zh-TW"/>
          <w:rPrChange w:id="28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A</w:t>
      </w:r>
      <w:r w:rsidR="00F02B1D" w:rsidRPr="008E6AB9">
        <w:rPr>
          <w:rFonts w:ascii="新細明體" w:hAnsi="新細明體" w:hint="eastAsia"/>
          <w:kern w:val="2"/>
          <w:lang w:eastAsia="zh-TW"/>
          <w:rPrChange w:id="28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00</w:t>
      </w:r>
      <w:r w:rsidR="008A0B30" w:rsidRPr="008E6AB9">
        <w:rPr>
          <w:rFonts w:ascii="新細明體" w:hAnsi="新細明體" w:hint="eastAsia"/>
          <w:kern w:val="2"/>
          <w:lang w:eastAsia="zh-TW"/>
          <w:rPrChange w:id="29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1</w:t>
      </w:r>
      <w:r w:rsidR="00EF3C43" w:rsidRPr="008E6AB9">
        <w:rPr>
          <w:rFonts w:ascii="新細明體" w:hAnsi="新細明體" w:hint="eastAsia"/>
          <w:kern w:val="2"/>
          <w:lang w:eastAsia="zh-TW"/>
          <w:rPrChange w:id="29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 JOIN DTAAA010 </w:t>
      </w:r>
      <w:r w:rsidR="00CD3FE2" w:rsidRPr="008E6AB9">
        <w:rPr>
          <w:rFonts w:ascii="新細明體" w:hAnsi="新細明體" w:hint="eastAsia"/>
          <w:kern w:val="2"/>
          <w:lang w:eastAsia="zh-TW"/>
          <w:rPrChange w:id="29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JOIN DTAAA011 </w:t>
      </w:r>
      <w:r w:rsidR="00EF3C43" w:rsidRPr="008E6AB9">
        <w:rPr>
          <w:rFonts w:ascii="新細明體" w:hAnsi="新細明體" w:hint="eastAsia"/>
          <w:kern w:val="2"/>
          <w:lang w:eastAsia="zh-TW"/>
          <w:rPrChange w:id="29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ON 受理編號：</w:t>
      </w:r>
      <w:r w:rsidR="00D858CA" w:rsidRPr="008E6AB9">
        <w:rPr>
          <w:rFonts w:ascii="新細明體" w:hAnsi="新細明體" w:hint="eastAsia"/>
          <w:rPrChange w:id="294" w:author="陳鐵元" w:date="2017-04-21T10:35:00Z">
            <w:rPr>
              <w:rFonts w:ascii="新細明體" w:hAnsi="新細明體" w:hint="eastAsia"/>
            </w:rPr>
          </w:rPrChange>
        </w:rPr>
        <w:t>(sql 指令加with ur)</w:t>
      </w:r>
    </w:p>
    <w:p w:rsidR="001B6B43" w:rsidRPr="008E6AB9" w:rsidRDefault="001B6B43" w:rsidP="001B6B43">
      <w:pPr>
        <w:pStyle w:val="Tabletext"/>
        <w:keepLines w:val="0"/>
        <w:numPr>
          <w:ilvl w:val="2"/>
          <w:numId w:val="41"/>
          <w:numberingChange w:id="295" w:author="I9004502" w:date="2010-09-13T17:20:00Z" w:original="%1:1:0:.%2:4:0:.%3:1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296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29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JOIN條件：以DTAAA001資料為主，DTAA010,DTAA011 not f</w:t>
      </w:r>
      <w:r w:rsidR="00A1291D" w:rsidRPr="008E6AB9">
        <w:rPr>
          <w:rFonts w:ascii="新細明體" w:hAnsi="新細明體" w:hint="eastAsia"/>
          <w:kern w:val="2"/>
          <w:lang w:eastAsia="zh-TW"/>
          <w:rPrChange w:id="29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ound</w:t>
      </w:r>
      <w:r w:rsidRPr="008E6AB9">
        <w:rPr>
          <w:rFonts w:ascii="新細明體" w:hAnsi="新細明體" w:hint="eastAsia"/>
          <w:kern w:val="2"/>
          <w:lang w:eastAsia="zh-TW"/>
          <w:rPrChange w:id="29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nd</w:t>
      </w:r>
      <w:r w:rsidR="00B55DE8" w:rsidRPr="008E6AB9">
        <w:rPr>
          <w:rFonts w:ascii="新細明體" w:hAnsi="新細明體" w:hint="eastAsia"/>
          <w:kern w:val="2"/>
          <w:lang w:eastAsia="zh-TW"/>
          <w:rPrChange w:id="30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視</w:t>
      </w:r>
      <w:r w:rsidRPr="008E6AB9">
        <w:rPr>
          <w:rFonts w:ascii="新細明體" w:hAnsi="新細明體" w:hint="eastAsia"/>
          <w:kern w:val="2"/>
          <w:lang w:eastAsia="zh-TW"/>
          <w:rPrChange w:id="30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為正常 。</w:t>
      </w:r>
    </w:p>
    <w:p w:rsidR="003460A1" w:rsidRPr="008E6AB9" w:rsidRDefault="003460A1" w:rsidP="003460A1">
      <w:pPr>
        <w:pStyle w:val="Tabletext"/>
        <w:keepLines w:val="0"/>
        <w:numPr>
          <w:ilvl w:val="2"/>
          <w:numId w:val="41"/>
          <w:numberingChange w:id="302" w:author="I9004502" w:date="2010-09-13T17:20:00Z" w:original="%1:1:0:.%2:4:0:.%3:2:0:"/>
        </w:numPr>
        <w:spacing w:after="0" w:line="240" w:lineRule="auto"/>
        <w:rPr>
          <w:rFonts w:ascii="新細明體" w:hAnsi="新細明體"/>
          <w:kern w:val="2"/>
          <w:lang w:eastAsia="zh-TW"/>
          <w:rPrChange w:id="303" w:author="陳鐵元" w:date="2017-04-21T10:35:00Z">
            <w:rPr>
              <w:rFonts w:ascii="新細明體" w:hAnsi="新細明體"/>
              <w:kern w:val="2"/>
              <w:lang w:eastAsia="zh-TW"/>
            </w:rPr>
          </w:rPrChange>
        </w:rPr>
        <w:pPrChange w:id="304" w:author="陳鐵元" w:date="2016-08-29T08:57:00Z">
          <w:pPr>
            <w:pStyle w:val="Tabletext"/>
            <w:keepLines w:val="0"/>
            <w:numPr>
              <w:ilvl w:val="2"/>
              <w:numId w:val="41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305" w:author="陳鐵元" w:date="2016-08-29T08:57:00Z">
        <w:r w:rsidRPr="008E6AB9">
          <w:rPr>
            <w:rFonts w:ascii="新細明體" w:hAnsi="新細明體" w:hint="eastAsia"/>
            <w:kern w:val="2"/>
            <w:lang w:eastAsia="zh-TW"/>
            <w:rPrChange w:id="306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t>DTAAA081條件如下：</w:t>
        </w:r>
      </w:ins>
    </w:p>
    <w:p w:rsidR="003460A1" w:rsidRPr="008E6AB9" w:rsidRDefault="003460A1" w:rsidP="003460A1">
      <w:pPr>
        <w:pStyle w:val="Tabletext"/>
        <w:keepLines w:val="0"/>
        <w:numPr>
          <w:ilvl w:val="3"/>
          <w:numId w:val="41"/>
          <w:numberingChange w:id="307" w:author="I9004502" w:date="2010-09-13T17:20:00Z" w:original="%1:1:0:.%2:4:0:.%3:2:0:"/>
        </w:numPr>
        <w:spacing w:after="0" w:line="240" w:lineRule="auto"/>
        <w:rPr>
          <w:ins w:id="308" w:author="陳鐵元" w:date="2016-08-29T08:57:00Z"/>
          <w:rFonts w:ascii="新細明體" w:hAnsi="新細明體" w:hint="eastAsia"/>
          <w:kern w:val="2"/>
          <w:lang w:eastAsia="zh-TW"/>
          <w:rPrChange w:id="309" w:author="陳鐵元" w:date="2017-04-21T10:35:00Z">
            <w:rPr>
              <w:ins w:id="310" w:author="陳鐵元" w:date="2016-08-29T08:57:00Z"/>
              <w:rFonts w:ascii="新細明體" w:hAnsi="新細明體" w:hint="eastAsia"/>
              <w:kern w:val="2"/>
              <w:lang w:eastAsia="zh-TW"/>
            </w:rPr>
          </w:rPrChange>
        </w:rPr>
        <w:pPrChange w:id="311" w:author="陳鐵元" w:date="2016-08-29T08:57:00Z">
          <w:pPr>
            <w:pStyle w:val="Tabletext"/>
            <w:keepLines w:val="0"/>
            <w:numPr>
              <w:ilvl w:val="2"/>
              <w:numId w:val="41"/>
            </w:numPr>
            <w:tabs>
              <w:tab w:val="num" w:pos="1843"/>
            </w:tabs>
            <w:spacing w:after="0" w:line="240" w:lineRule="auto"/>
            <w:ind w:left="1843" w:hanging="567"/>
          </w:pPr>
        </w:pPrChange>
      </w:pPr>
      <w:ins w:id="312" w:author="陳鐵元" w:date="2016-08-29T08:57:00Z">
        <w:r w:rsidRPr="008E6AB9">
          <w:rPr>
            <w:rFonts w:ascii="新細明體" w:hAnsi="新細明體" w:hint="eastAsia"/>
            <w:kern w:val="2"/>
            <w:lang w:eastAsia="zh-TW"/>
            <w:rPrChange w:id="313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t>FLOW_NO=</w:t>
        </w:r>
        <w:r w:rsidRPr="008E6AB9">
          <w:rPr>
            <w:rFonts w:ascii="新細明體" w:hAnsi="新細明體"/>
            <w:kern w:val="2"/>
            <w:lang w:eastAsia="zh-TW"/>
            <w:rPrChange w:id="314" w:author="陳鐵元" w:date="2017-04-21T10:35:00Z">
              <w:rPr>
                <w:rFonts w:ascii="新細明體" w:hAnsi="新細明體"/>
                <w:kern w:val="2"/>
                <w:lang w:eastAsia="zh-TW"/>
              </w:rPr>
            </w:rPrChange>
          </w:rPr>
          <w:t>’AA’</w:t>
        </w:r>
      </w:ins>
    </w:p>
    <w:p w:rsidR="00EF3C43" w:rsidRPr="008E6AB9" w:rsidRDefault="00935D41" w:rsidP="00380CED">
      <w:pPr>
        <w:pStyle w:val="Tabletext"/>
        <w:keepLines w:val="0"/>
        <w:numPr>
          <w:ilvl w:val="2"/>
          <w:numId w:val="41"/>
          <w:numberingChange w:id="315" w:author="I9004502" w:date="2010-09-13T17:20:00Z" w:original="%1:1:0:.%2:4:0:.%3:2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316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31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DTAAA001</w:t>
      </w:r>
      <w:r w:rsidR="00EF3C43" w:rsidRPr="008E6AB9">
        <w:rPr>
          <w:rFonts w:ascii="新細明體" w:hAnsi="新細明體" w:hint="eastAsia"/>
          <w:kern w:val="2"/>
          <w:lang w:eastAsia="zh-TW"/>
          <w:rPrChange w:id="31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條件如下：</w:t>
      </w:r>
    </w:p>
    <w:p w:rsidR="00EE7178" w:rsidRPr="008E6AB9" w:rsidRDefault="00EE7178" w:rsidP="00EE7178">
      <w:pPr>
        <w:pStyle w:val="Tabletext"/>
        <w:keepLines w:val="0"/>
        <w:numPr>
          <w:ilvl w:val="3"/>
          <w:numId w:val="41"/>
          <w:numberingChange w:id="319" w:author="I9004502" w:date="2010-09-13T17:20:00Z" w:original="%1:1:0:.%2:4:0:.%3:2:0:.%4:1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320" w:author="陳鐵元" w:date="2017-04-21T10:35:00Z">
            <w:rPr>
              <w:rFonts w:ascii="新細明體" w:hAnsi="新細明體" w:hint="eastAsia"/>
              <w:color w:val="008000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321" w:author="陳鐵元" w:date="2017-04-21T10:35:00Z">
            <w:rPr>
              <w:rFonts w:ascii="新細明體" w:hAnsi="新細明體" w:hint="eastAsia"/>
              <w:color w:val="008000"/>
              <w:kern w:val="2"/>
              <w:lang w:eastAsia="zh-TW"/>
            </w:rPr>
          </w:rPrChange>
        </w:rPr>
        <w:t>自6/1受理件開始統計：</w:t>
      </w:r>
    </w:p>
    <w:p w:rsidR="00EE7178" w:rsidRPr="008E6AB9" w:rsidRDefault="00EE7178" w:rsidP="00EE7178">
      <w:pPr>
        <w:pStyle w:val="Tabletext"/>
        <w:keepLines w:val="0"/>
        <w:numPr>
          <w:ilvl w:val="4"/>
          <w:numId w:val="41"/>
          <w:numberingChange w:id="322" w:author="I9004502" w:date="2010-09-13T17:20:00Z" w:original="%1:1:0:.%2:4:0:.%3:2:0:.%4:1:0:.%5:1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323" w:author="陳鐵元" w:date="2017-04-21T10:35:00Z">
            <w:rPr>
              <w:rFonts w:ascii="新細明體" w:hAnsi="新細明體" w:hint="eastAsia"/>
              <w:color w:val="008000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324" w:author="陳鐵元" w:date="2017-04-21T10:35:00Z">
            <w:rPr>
              <w:rFonts w:ascii="新細明體" w:hAnsi="新細明體" w:hint="eastAsia"/>
              <w:color w:val="008000"/>
              <w:kern w:val="2"/>
              <w:lang w:eastAsia="zh-TW"/>
            </w:rPr>
          </w:rPrChange>
        </w:rPr>
        <w:t xml:space="preserve">受理日期(DTAAA001.APLY_DATE)  &gt;= </w:t>
      </w:r>
      <w:r w:rsidRPr="008E6AB9">
        <w:rPr>
          <w:rFonts w:ascii="新細明體" w:hAnsi="新細明體"/>
          <w:kern w:val="2"/>
          <w:lang w:eastAsia="zh-TW"/>
          <w:rPrChange w:id="325" w:author="陳鐵元" w:date="2017-04-21T10:35:00Z">
            <w:rPr>
              <w:rFonts w:ascii="新細明體" w:hAnsi="新細明體"/>
              <w:color w:val="008000"/>
              <w:kern w:val="2"/>
              <w:lang w:eastAsia="zh-TW"/>
            </w:rPr>
          </w:rPrChange>
        </w:rPr>
        <w:t>‘</w:t>
      </w:r>
      <w:smartTag w:uri="urn:schemas-microsoft-com:office:smarttags" w:element="chsdate">
        <w:smartTagPr>
          <w:attr w:name="Year" w:val="2008"/>
          <w:attr w:name="Month" w:val="6"/>
          <w:attr w:name="Day" w:val="1"/>
          <w:attr w:name="IsLunarDate" w:val="False"/>
          <w:attr w:name="IsROCDate" w:val="False"/>
        </w:smartTagPr>
        <w:r w:rsidRPr="008E6AB9">
          <w:rPr>
            <w:rFonts w:ascii="新細明體" w:hAnsi="新細明體" w:hint="eastAsia"/>
            <w:kern w:val="2"/>
            <w:lang w:eastAsia="zh-TW"/>
            <w:rPrChange w:id="326" w:author="陳鐵元" w:date="2017-04-21T10:35:00Z">
              <w:rPr>
                <w:rFonts w:ascii="新細明體" w:hAnsi="新細明體" w:hint="eastAsia"/>
                <w:color w:val="008000"/>
                <w:kern w:val="2"/>
                <w:lang w:eastAsia="zh-TW"/>
              </w:rPr>
            </w:rPrChange>
          </w:rPr>
          <w:t>2008-06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True"/>
            <w:attr w:name="NumberType" w:val="1"/>
            <w:attr w:name="TCSC" w:val="0"/>
          </w:smartTagPr>
          <w:r w:rsidRPr="008E6AB9">
            <w:rPr>
              <w:rFonts w:ascii="新細明體" w:hAnsi="新細明體" w:hint="eastAsia"/>
              <w:kern w:val="2"/>
              <w:lang w:eastAsia="zh-TW"/>
              <w:rPrChange w:id="327" w:author="陳鐵元" w:date="2017-04-21T10:35:00Z">
                <w:rPr>
                  <w:rFonts w:ascii="新細明體" w:hAnsi="新細明體" w:hint="eastAsia"/>
                  <w:color w:val="008000"/>
                  <w:kern w:val="2"/>
                  <w:lang w:eastAsia="zh-TW"/>
                </w:rPr>
              </w:rPrChange>
            </w:rPr>
            <w:t>-01</w:t>
          </w:r>
        </w:smartTag>
      </w:smartTag>
      <w:r w:rsidRPr="008E6AB9">
        <w:rPr>
          <w:rFonts w:ascii="新細明體" w:hAnsi="新細明體"/>
          <w:kern w:val="2"/>
          <w:lang w:eastAsia="zh-TW"/>
          <w:rPrChange w:id="328" w:author="陳鐵元" w:date="2017-04-21T10:35:00Z">
            <w:rPr>
              <w:rFonts w:ascii="新細明體" w:hAnsi="新細明體"/>
              <w:color w:val="008000"/>
              <w:kern w:val="2"/>
              <w:lang w:eastAsia="zh-TW"/>
            </w:rPr>
          </w:rPrChange>
        </w:rPr>
        <w:t>’</w:t>
      </w:r>
    </w:p>
    <w:p w:rsidR="00EF3C43" w:rsidRPr="008E6AB9" w:rsidRDefault="00EF3C43" w:rsidP="00380CED">
      <w:pPr>
        <w:pStyle w:val="Tabletext"/>
        <w:keepLines w:val="0"/>
        <w:numPr>
          <w:ilvl w:val="3"/>
          <w:numId w:val="41"/>
          <w:numberingChange w:id="329" w:author="I9004502" w:date="2010-09-13T17:20:00Z" w:original="%1:1:0:.%2:4:0:.%3:2:0:.%4:2:0: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  <w:rPrChange w:id="330" w:author="陳鐵元" w:date="2017-04-21T10:35:00Z">
            <w:rPr>
              <w:rFonts w:ascii="新細明體" w:hAnsi="新細明體" w:hint="eastAsia"/>
              <w:strike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strike/>
          <w:kern w:val="2"/>
          <w:lang w:eastAsia="zh-TW"/>
          <w:rPrChange w:id="331" w:author="陳鐵元" w:date="2017-04-21T10:35:00Z">
            <w:rPr>
              <w:rFonts w:ascii="新細明體" w:hAnsi="新細明體" w:hint="eastAsia"/>
              <w:strike/>
              <w:kern w:val="2"/>
              <w:lang w:eastAsia="zh-TW"/>
            </w:rPr>
          </w:rPrChange>
        </w:rPr>
        <w:t>受理進度(</w:t>
      </w:r>
      <w:r w:rsidR="00F6258C" w:rsidRPr="008E6AB9">
        <w:rPr>
          <w:rFonts w:ascii="新細明體" w:hAnsi="新細明體" w:hint="eastAsia"/>
          <w:strike/>
          <w:kern w:val="2"/>
          <w:lang w:eastAsia="zh-TW"/>
          <w:rPrChange w:id="332" w:author="陳鐵元" w:date="2017-04-21T10:35:00Z">
            <w:rPr>
              <w:rFonts w:ascii="新細明體" w:hAnsi="新細明體" w:hint="eastAsia"/>
              <w:strike/>
              <w:kern w:val="2"/>
              <w:lang w:eastAsia="zh-TW"/>
            </w:rPr>
          </w:rPrChange>
        </w:rPr>
        <w:t>DTAAA001.</w:t>
      </w:r>
      <w:r w:rsidRPr="008E6AB9">
        <w:rPr>
          <w:rFonts w:ascii="新細明體" w:hAnsi="新細明體" w:hint="eastAsia"/>
          <w:strike/>
          <w:kern w:val="2"/>
          <w:lang w:eastAsia="zh-TW"/>
          <w:rPrChange w:id="333" w:author="陳鐵元" w:date="2017-04-21T10:35:00Z">
            <w:rPr>
              <w:rFonts w:ascii="新細明體" w:hAnsi="新細明體" w:hint="eastAsia"/>
              <w:strike/>
              <w:kern w:val="2"/>
              <w:lang w:eastAsia="zh-TW"/>
            </w:rPr>
          </w:rPrChange>
        </w:rPr>
        <w:t xml:space="preserve">APLY_STS) = </w:t>
      </w:r>
      <w:r w:rsidRPr="008E6AB9">
        <w:rPr>
          <w:rFonts w:ascii="新細明體" w:hAnsi="新細明體"/>
          <w:strike/>
          <w:kern w:val="2"/>
          <w:lang w:eastAsia="zh-TW"/>
          <w:rPrChange w:id="334" w:author="陳鐵元" w:date="2017-04-21T10:35:00Z">
            <w:rPr>
              <w:rFonts w:ascii="新細明體" w:hAnsi="新細明體"/>
              <w:strike/>
              <w:kern w:val="2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8E6AB9">
          <w:rPr>
            <w:rFonts w:ascii="新細明體" w:hAnsi="新細明體" w:hint="eastAsia"/>
            <w:strike/>
            <w:kern w:val="2"/>
            <w:lang w:eastAsia="zh-TW"/>
            <w:rPrChange w:id="335" w:author="陳鐵元" w:date="2017-04-21T10:35:00Z">
              <w:rPr>
                <w:rFonts w:ascii="新細明體" w:hAnsi="新細明體" w:hint="eastAsia"/>
                <w:strike/>
                <w:kern w:val="2"/>
                <w:lang w:eastAsia="zh-TW"/>
              </w:rPr>
            </w:rPrChange>
          </w:rPr>
          <w:t>10</w:t>
        </w:r>
        <w:r w:rsidRPr="008E6AB9">
          <w:rPr>
            <w:rFonts w:ascii="新細明體" w:hAnsi="新細明體"/>
            <w:strike/>
            <w:kern w:val="2"/>
            <w:lang w:eastAsia="zh-TW"/>
            <w:rPrChange w:id="336" w:author="陳鐵元" w:date="2017-04-21T10:35:00Z">
              <w:rPr>
                <w:rFonts w:ascii="新細明體" w:hAnsi="新細明體"/>
                <w:strike/>
                <w:kern w:val="2"/>
                <w:lang w:eastAsia="zh-TW"/>
              </w:rPr>
            </w:rPrChange>
          </w:rPr>
          <w:t>’</w:t>
        </w:r>
      </w:smartTag>
      <w:r w:rsidRPr="008E6AB9">
        <w:rPr>
          <w:rFonts w:ascii="新細明體" w:hAnsi="新細明體" w:hint="eastAsia"/>
          <w:strike/>
          <w:kern w:val="2"/>
          <w:lang w:eastAsia="zh-TW"/>
          <w:rPrChange w:id="337" w:author="陳鐵元" w:date="2017-04-21T10:35:00Z">
            <w:rPr>
              <w:rFonts w:ascii="新細明體" w:hAnsi="新細明體" w:hint="eastAsia"/>
              <w:strike/>
              <w:kern w:val="2"/>
              <w:lang w:eastAsia="zh-TW"/>
            </w:rPr>
          </w:rPrChange>
        </w:rPr>
        <w:t xml:space="preserve">OR </w:t>
      </w:r>
      <w:r w:rsidRPr="008E6AB9">
        <w:rPr>
          <w:rFonts w:ascii="新細明體" w:hAnsi="新細明體"/>
          <w:strike/>
          <w:kern w:val="2"/>
          <w:lang w:eastAsia="zh-TW"/>
          <w:rPrChange w:id="338" w:author="陳鐵元" w:date="2017-04-21T10:35:00Z">
            <w:rPr>
              <w:rFonts w:ascii="新細明體" w:hAnsi="新細明體"/>
              <w:strike/>
              <w:kern w:val="2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8E6AB9">
          <w:rPr>
            <w:rFonts w:ascii="新細明體" w:hAnsi="新細明體" w:hint="eastAsia"/>
            <w:strike/>
            <w:kern w:val="2"/>
            <w:lang w:eastAsia="zh-TW"/>
            <w:rPrChange w:id="339" w:author="陳鐵元" w:date="2017-04-21T10:35:00Z">
              <w:rPr>
                <w:rFonts w:ascii="新細明體" w:hAnsi="新細明體" w:hint="eastAsia"/>
                <w:strike/>
                <w:kern w:val="2"/>
                <w:lang w:eastAsia="zh-TW"/>
              </w:rPr>
            </w:rPrChange>
          </w:rPr>
          <w:t>30</w:t>
        </w:r>
        <w:r w:rsidRPr="008E6AB9">
          <w:rPr>
            <w:rFonts w:ascii="新細明體" w:hAnsi="新細明體"/>
            <w:strike/>
            <w:kern w:val="2"/>
            <w:lang w:eastAsia="zh-TW"/>
            <w:rPrChange w:id="340" w:author="陳鐵元" w:date="2017-04-21T10:35:00Z">
              <w:rPr>
                <w:rFonts w:ascii="新細明體" w:hAnsi="新細明體"/>
                <w:strike/>
                <w:kern w:val="2"/>
                <w:lang w:eastAsia="zh-TW"/>
              </w:rPr>
            </w:rPrChange>
          </w:rPr>
          <w:t>’</w:t>
        </w:r>
      </w:smartTag>
      <w:r w:rsidRPr="008E6AB9">
        <w:rPr>
          <w:rFonts w:ascii="新細明體" w:hAnsi="新細明體" w:hint="eastAsia"/>
          <w:strike/>
          <w:kern w:val="2"/>
          <w:lang w:eastAsia="zh-TW"/>
          <w:rPrChange w:id="341" w:author="陳鐵元" w:date="2017-04-21T10:35:00Z">
            <w:rPr>
              <w:rFonts w:ascii="新細明體" w:hAnsi="新細明體" w:hint="eastAsia"/>
              <w:strike/>
              <w:kern w:val="2"/>
              <w:lang w:eastAsia="zh-TW"/>
            </w:rPr>
          </w:rPrChange>
        </w:rPr>
        <w:t xml:space="preserve"> OR </w:t>
      </w:r>
      <w:r w:rsidRPr="008E6AB9">
        <w:rPr>
          <w:rFonts w:ascii="新細明體" w:hAnsi="新細明體"/>
          <w:strike/>
          <w:kern w:val="2"/>
          <w:lang w:eastAsia="zh-TW"/>
          <w:rPrChange w:id="342" w:author="陳鐵元" w:date="2017-04-21T10:35:00Z">
            <w:rPr>
              <w:rFonts w:ascii="新細明體" w:hAnsi="新細明體"/>
              <w:strike/>
              <w:kern w:val="2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8E6AB9">
          <w:rPr>
            <w:rFonts w:ascii="新細明體" w:hAnsi="新細明體" w:hint="eastAsia"/>
            <w:strike/>
            <w:kern w:val="2"/>
            <w:lang w:eastAsia="zh-TW"/>
            <w:rPrChange w:id="343" w:author="陳鐵元" w:date="2017-04-21T10:35:00Z">
              <w:rPr>
                <w:rFonts w:ascii="新細明體" w:hAnsi="新細明體" w:hint="eastAsia"/>
                <w:strike/>
                <w:kern w:val="2"/>
                <w:lang w:eastAsia="zh-TW"/>
              </w:rPr>
            </w:rPrChange>
          </w:rPr>
          <w:t>70</w:t>
        </w:r>
        <w:r w:rsidRPr="008E6AB9">
          <w:rPr>
            <w:rFonts w:ascii="新細明體" w:hAnsi="新細明體"/>
            <w:strike/>
            <w:kern w:val="2"/>
            <w:lang w:eastAsia="zh-TW"/>
            <w:rPrChange w:id="344" w:author="陳鐵元" w:date="2017-04-21T10:35:00Z">
              <w:rPr>
                <w:rFonts w:ascii="新細明體" w:hAnsi="新細明體"/>
                <w:strike/>
                <w:color w:val="008000"/>
                <w:kern w:val="2"/>
                <w:lang w:eastAsia="zh-TW"/>
              </w:rPr>
            </w:rPrChange>
          </w:rPr>
          <w:t>’</w:t>
        </w:r>
      </w:smartTag>
      <w:r w:rsidR="00EE7178" w:rsidRPr="008E6AB9">
        <w:rPr>
          <w:rFonts w:ascii="新細明體" w:hAnsi="新細明體" w:hint="eastAsia"/>
          <w:strike/>
          <w:kern w:val="2"/>
          <w:lang w:eastAsia="zh-TW"/>
          <w:rPrChange w:id="345" w:author="陳鐵元" w:date="2017-04-21T10:35:00Z">
            <w:rPr>
              <w:rFonts w:ascii="新細明體" w:hAnsi="新細明體" w:hint="eastAsia"/>
              <w:strike/>
              <w:color w:val="008000"/>
              <w:kern w:val="2"/>
              <w:lang w:eastAsia="zh-TW"/>
            </w:rPr>
          </w:rPrChange>
        </w:rPr>
        <w:t xml:space="preserve">OR </w:t>
      </w:r>
      <w:r w:rsidR="00EE7178" w:rsidRPr="008E6AB9">
        <w:rPr>
          <w:rFonts w:ascii="新細明體" w:hAnsi="新細明體"/>
          <w:strike/>
          <w:kern w:val="2"/>
          <w:lang w:eastAsia="zh-TW"/>
          <w:rPrChange w:id="346" w:author="陳鐵元" w:date="2017-04-21T10:35:00Z">
            <w:rPr>
              <w:rFonts w:ascii="新細明體" w:hAnsi="新細明體"/>
              <w:strike/>
              <w:color w:val="008000"/>
              <w:kern w:val="2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43"/>
          <w:attr w:name="HasSpace" w:val="False"/>
          <w:attr w:name="Negative" w:val="False"/>
          <w:attr w:name="NumberType" w:val="1"/>
          <w:attr w:name="TCSC" w:val="0"/>
        </w:smartTagPr>
        <w:r w:rsidR="00EE7178" w:rsidRPr="008E6AB9">
          <w:rPr>
            <w:rFonts w:ascii="新細明體" w:hAnsi="新細明體" w:hint="eastAsia"/>
            <w:strike/>
            <w:kern w:val="2"/>
            <w:lang w:eastAsia="zh-TW"/>
            <w:rPrChange w:id="347" w:author="陳鐵元" w:date="2017-04-21T10:35:00Z">
              <w:rPr>
                <w:rFonts w:ascii="新細明體" w:hAnsi="新細明體" w:hint="eastAsia"/>
                <w:strike/>
                <w:color w:val="008000"/>
                <w:kern w:val="2"/>
                <w:lang w:eastAsia="zh-TW"/>
              </w:rPr>
            </w:rPrChange>
          </w:rPr>
          <w:t>43</w:t>
        </w:r>
        <w:r w:rsidR="00EE7178" w:rsidRPr="008E6AB9">
          <w:rPr>
            <w:rFonts w:ascii="新細明體" w:hAnsi="新細明體"/>
            <w:strike/>
            <w:kern w:val="2"/>
            <w:lang w:eastAsia="zh-TW"/>
            <w:rPrChange w:id="348" w:author="陳鐵元" w:date="2017-04-21T10:35:00Z">
              <w:rPr>
                <w:rFonts w:ascii="新細明體" w:hAnsi="新細明體"/>
                <w:strike/>
                <w:color w:val="008000"/>
                <w:kern w:val="2"/>
                <w:lang w:eastAsia="zh-TW"/>
              </w:rPr>
            </w:rPrChange>
          </w:rPr>
          <w:t>’</w:t>
        </w:r>
      </w:smartTag>
    </w:p>
    <w:p w:rsidR="004B5F26" w:rsidRPr="008E6AB9" w:rsidRDefault="004B5F26" w:rsidP="004B5F26">
      <w:pPr>
        <w:pStyle w:val="Tabletext"/>
        <w:keepLines w:val="0"/>
        <w:numPr>
          <w:ilvl w:val="3"/>
          <w:numId w:val="41"/>
          <w:numberingChange w:id="349" w:author="I9004502" w:date="2010-09-13T17:20:00Z" w:original="%1:1:0:.%2:4:0:.%3:2:0:.%4:3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350" w:author="陳鐵元" w:date="2017-04-21T10:35:00Z">
            <w:rPr>
              <w:rFonts w:ascii="新細明體" w:hAnsi="新細明體" w:hint="eastAsia"/>
              <w:color w:val="0000FF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351" w:author="陳鐵元" w:date="2017-04-21T10:35:00Z">
            <w:rPr>
              <w:rFonts w:ascii="新細明體" w:hAnsi="新細明體" w:hint="eastAsia"/>
              <w:color w:val="0000FF"/>
              <w:kern w:val="2"/>
              <w:lang w:eastAsia="zh-TW"/>
            </w:rPr>
          </w:rPrChange>
        </w:rPr>
        <w:t>受理進度(DTAAA001.APLY_STS) = 如以下進度表：</w:t>
      </w:r>
    </w:p>
    <w:tbl>
      <w:tblPr>
        <w:tblW w:w="0" w:type="auto"/>
        <w:tblInd w:w="2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2252"/>
      </w:tblGrid>
      <w:tr w:rsidR="008E6AB9" w:rsidRPr="008E6AB9" w:rsidTr="0003054A">
        <w:tc>
          <w:tcPr>
            <w:tcW w:w="2068" w:type="dxa"/>
            <w:tcBorders>
              <w:bottom w:val="single" w:sz="4" w:space="0" w:color="auto"/>
            </w:tcBorders>
            <w:shd w:val="clear" w:color="auto" w:fill="E0E0E0"/>
            <w:vAlign w:val="bottom"/>
          </w:tcPr>
          <w:p w:rsidR="004B5F26" w:rsidRPr="008E6AB9" w:rsidRDefault="004B5F26" w:rsidP="0003054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52" w:author="陳鐵元" w:date="2017-04-21T10:35:00Z">
                  <w:rPr>
                    <w:rFonts w:ascii="細明體" w:eastAsia="細明體" w:hAnsi="細明體" w:cs="Arial Unicode MS"/>
                    <w:b/>
                    <w:bCs/>
                    <w:color w:val="0000FF"/>
                    <w:sz w:val="20"/>
                  </w:rPr>
                </w:rPrChange>
              </w:rPr>
            </w:pPr>
          </w:p>
        </w:tc>
        <w:tc>
          <w:tcPr>
            <w:tcW w:w="2252" w:type="dxa"/>
            <w:shd w:val="clear" w:color="auto" w:fill="E0E0E0"/>
            <w:vAlign w:val="bottom"/>
          </w:tcPr>
          <w:p w:rsidR="004B5F26" w:rsidRPr="008E6AB9" w:rsidRDefault="004B5F26" w:rsidP="0003054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353" w:author="陳鐵元" w:date="2017-04-21T10:35:00Z">
                  <w:rPr>
                    <w:rFonts w:ascii="細明體" w:eastAsia="細明體" w:hAnsi="細明體" w:cs="Arial Unicode MS"/>
                    <w:b/>
                    <w:bCs/>
                    <w:color w:val="0000FF"/>
                    <w:sz w:val="20"/>
                  </w:rPr>
                </w:rPrChange>
              </w:rPr>
            </w:pPr>
            <w:r w:rsidRPr="008E6AB9">
              <w:rPr>
                <w:rFonts w:ascii="細明體" w:eastAsia="細明體" w:hAnsi="細明體" w:hint="eastAsia"/>
                <w:b/>
                <w:bCs/>
                <w:sz w:val="20"/>
                <w:rPrChange w:id="354" w:author="陳鐵元" w:date="2017-04-21T10:35:00Z">
                  <w:rPr>
                    <w:rFonts w:ascii="細明體" w:eastAsia="細明體" w:hAnsi="細明體" w:hint="eastAsia"/>
                    <w:b/>
                    <w:bCs/>
                    <w:color w:val="0000FF"/>
                    <w:sz w:val="20"/>
                  </w:rPr>
                </w:rPrChange>
              </w:rPr>
              <w:t>符合的受理進度</w:t>
            </w:r>
          </w:p>
        </w:tc>
      </w:tr>
      <w:tr w:rsidR="008E6AB9" w:rsidRPr="008E6AB9" w:rsidTr="0003054A">
        <w:tc>
          <w:tcPr>
            <w:tcW w:w="2068" w:type="dxa"/>
            <w:shd w:val="clear" w:color="auto" w:fill="FFFF99"/>
            <w:vAlign w:val="center"/>
          </w:tcPr>
          <w:p w:rsidR="004B5F26" w:rsidRPr="008E6AB9" w:rsidRDefault="004B5F26" w:rsidP="00940AF0">
            <w:pPr>
              <w:rPr>
                <w:rFonts w:ascii="細明體" w:eastAsia="細明體" w:hAnsi="細明體" w:hint="eastAsia"/>
                <w:sz w:val="20"/>
                <w:szCs w:val="20"/>
                <w:rPrChange w:id="355" w:author="陳鐵元" w:date="2017-04-21T10:35:00Z">
                  <w:rPr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細明體" w:eastAsia="細明體" w:hAnsi="細明體" w:hint="eastAsia"/>
                <w:sz w:val="20"/>
                <w:szCs w:val="20"/>
                <w:rPrChange w:id="356" w:author="陳鐵元" w:date="2017-04-21T10:35:00Z">
                  <w:rPr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  <w:t>待核定</w:t>
            </w:r>
          </w:p>
        </w:tc>
        <w:tc>
          <w:tcPr>
            <w:tcW w:w="2252" w:type="dxa"/>
            <w:shd w:val="clear" w:color="auto" w:fill="auto"/>
          </w:tcPr>
          <w:p w:rsidR="004B5F26" w:rsidRPr="008E6AB9" w:rsidRDefault="004B5F26" w:rsidP="000305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  <w:rPrChange w:id="357" w:author="陳鐵元" w:date="2017-04-21T10:35:00Z">
                  <w:rPr>
                    <w:rFonts w:ascii="細明體" w:eastAsia="細明體" w:hAnsi="細明體" w:hint="eastAsia"/>
                    <w:color w:val="0000FF"/>
                    <w:kern w:val="2"/>
                    <w:szCs w:val="24"/>
                    <w:lang w:eastAsia="zh-TW"/>
                  </w:rPr>
                </w:rPrChange>
              </w:rPr>
            </w:pPr>
            <w:r w:rsidRPr="008E6AB9">
              <w:rPr>
                <w:rFonts w:ascii="細明體" w:eastAsia="細明體" w:hAnsi="細明體"/>
                <w:kern w:val="2"/>
                <w:szCs w:val="24"/>
                <w:lang w:eastAsia="zh-TW"/>
                <w:rPrChange w:id="358" w:author="陳鐵元" w:date="2017-04-21T10:35:00Z">
                  <w:rPr>
                    <w:rFonts w:ascii="細明體" w:eastAsia="細明體" w:hAnsi="細明體"/>
                    <w:color w:val="0000FF"/>
                    <w:kern w:val="2"/>
                    <w:szCs w:val="24"/>
                    <w:lang w:eastAsia="zh-TW"/>
                  </w:rPr>
                </w:rPrChange>
              </w:rPr>
              <w:t>10,19,25,71</w:t>
            </w:r>
            <w:ins w:id="359" w:author="I9004502" w:date="2010-09-13T17:20:00Z">
              <w:r w:rsidR="0089439C" w:rsidRPr="008E6AB9">
                <w:rPr>
                  <w:rFonts w:ascii="細明體" w:eastAsia="細明體" w:hAnsi="細明體" w:hint="eastAsia"/>
                  <w:kern w:val="2"/>
                  <w:szCs w:val="24"/>
                  <w:lang w:eastAsia="zh-TW"/>
                  <w:rPrChange w:id="360" w:author="陳鐵元" w:date="2017-04-21T10:35:00Z">
                    <w:rPr>
                      <w:rFonts w:ascii="細明體" w:eastAsia="細明體" w:hAnsi="細明體" w:hint="eastAsia"/>
                      <w:color w:val="0000FF"/>
                      <w:kern w:val="2"/>
                      <w:szCs w:val="24"/>
                      <w:lang w:eastAsia="zh-TW"/>
                    </w:rPr>
                  </w:rPrChange>
                </w:rPr>
                <w:t>,26</w:t>
              </w:r>
            </w:ins>
          </w:p>
        </w:tc>
      </w:tr>
      <w:tr w:rsidR="008E6AB9" w:rsidRPr="008E6AB9" w:rsidTr="0003054A">
        <w:tc>
          <w:tcPr>
            <w:tcW w:w="2068" w:type="dxa"/>
            <w:shd w:val="clear" w:color="auto" w:fill="auto"/>
          </w:tcPr>
          <w:p w:rsidR="004B5F26" w:rsidRPr="008E6AB9" w:rsidRDefault="004B5F26" w:rsidP="00940AF0">
            <w:pPr>
              <w:rPr>
                <w:rFonts w:ascii="細明體" w:eastAsia="細明體" w:hAnsi="細明體" w:hint="eastAsia"/>
                <w:sz w:val="20"/>
                <w:szCs w:val="20"/>
                <w:rPrChange w:id="361" w:author="陳鐵元" w:date="2017-04-21T10:35:00Z">
                  <w:rPr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細明體" w:eastAsia="細明體" w:hAnsi="細明體" w:hint="eastAsia"/>
                <w:sz w:val="20"/>
                <w:szCs w:val="20"/>
                <w:rPrChange w:id="362" w:author="陳鐵元" w:date="2017-04-21T10:35:00Z">
                  <w:rPr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  <w:t>待核付</w:t>
            </w:r>
          </w:p>
        </w:tc>
        <w:tc>
          <w:tcPr>
            <w:tcW w:w="2252" w:type="dxa"/>
            <w:shd w:val="clear" w:color="auto" w:fill="auto"/>
          </w:tcPr>
          <w:p w:rsidR="004B5F26" w:rsidRPr="008E6AB9" w:rsidRDefault="004B5F26" w:rsidP="000305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  <w:rPrChange w:id="363" w:author="陳鐵元" w:date="2017-04-21T10:35:00Z">
                  <w:rPr>
                    <w:rFonts w:ascii="細明體" w:eastAsia="細明體" w:hAnsi="細明體" w:hint="eastAsia"/>
                    <w:color w:val="0000FF"/>
                    <w:kern w:val="2"/>
                    <w:szCs w:val="24"/>
                    <w:lang w:eastAsia="zh-TW"/>
                  </w:rPr>
                </w:rPrChange>
              </w:rPr>
            </w:pPr>
            <w:r w:rsidRPr="008E6AB9">
              <w:rPr>
                <w:rFonts w:ascii="細明體" w:eastAsia="細明體" w:hAnsi="細明體"/>
                <w:kern w:val="2"/>
                <w:szCs w:val="24"/>
                <w:lang w:eastAsia="zh-TW"/>
                <w:rPrChange w:id="364" w:author="陳鐵元" w:date="2017-04-21T10:35:00Z">
                  <w:rPr>
                    <w:rFonts w:ascii="細明體" w:eastAsia="細明體" w:hAnsi="細明體"/>
                    <w:color w:val="0000FF"/>
                    <w:kern w:val="2"/>
                    <w:szCs w:val="24"/>
                    <w:lang w:eastAsia="zh-TW"/>
                  </w:rPr>
                </w:rPrChange>
              </w:rPr>
              <w:t>30,</w:t>
            </w:r>
            <w:ins w:id="365" w:author="陳鐵元" w:date="2016-08-29T08:56:00Z">
              <w:r w:rsidR="003460A1" w:rsidRPr="008E6AB9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366" w:author="陳鐵元" w:date="2017-04-21T10:35:00Z">
                    <w:rPr>
                      <w:rFonts w:ascii="細明體" w:eastAsia="細明體" w:hAnsi="細明體"/>
                      <w:color w:val="FF0000"/>
                      <w:kern w:val="2"/>
                      <w:szCs w:val="24"/>
                      <w:lang w:eastAsia="zh-TW"/>
                    </w:rPr>
                  </w:rPrChange>
                </w:rPr>
                <w:t>31</w:t>
              </w:r>
              <w:r w:rsidR="003460A1" w:rsidRPr="008E6AB9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367" w:author="陳鐵元" w:date="2017-04-21T10:35:00Z">
                    <w:rPr>
                      <w:rFonts w:ascii="細明體" w:eastAsia="細明體" w:hAnsi="細明體"/>
                      <w:color w:val="0000FF"/>
                      <w:kern w:val="2"/>
                      <w:szCs w:val="24"/>
                      <w:lang w:eastAsia="zh-TW"/>
                    </w:rPr>
                  </w:rPrChange>
                </w:rPr>
                <w:t>,</w:t>
              </w:r>
            </w:ins>
            <w:r w:rsidRPr="008E6AB9">
              <w:rPr>
                <w:rFonts w:ascii="細明體" w:eastAsia="細明體" w:hAnsi="細明體"/>
                <w:kern w:val="2"/>
                <w:szCs w:val="24"/>
                <w:lang w:eastAsia="zh-TW"/>
                <w:rPrChange w:id="368" w:author="陳鐵元" w:date="2017-04-21T10:35:00Z">
                  <w:rPr>
                    <w:rFonts w:ascii="細明體" w:eastAsia="細明體" w:hAnsi="細明體"/>
                    <w:color w:val="0000FF"/>
                    <w:kern w:val="2"/>
                    <w:szCs w:val="24"/>
                    <w:lang w:eastAsia="zh-TW"/>
                  </w:rPr>
                </w:rPrChange>
              </w:rPr>
              <w:t>40,41,70,72,73</w:t>
            </w:r>
          </w:p>
        </w:tc>
      </w:tr>
      <w:tr w:rsidR="008E6AB9" w:rsidRPr="008E6AB9" w:rsidTr="0003054A">
        <w:tc>
          <w:tcPr>
            <w:tcW w:w="2068" w:type="dxa"/>
            <w:shd w:val="clear" w:color="auto" w:fill="auto"/>
          </w:tcPr>
          <w:p w:rsidR="004B5F26" w:rsidRPr="008E6AB9" w:rsidRDefault="004B5F26" w:rsidP="00940AF0">
            <w:pPr>
              <w:rPr>
                <w:rFonts w:ascii="細明體" w:eastAsia="細明體" w:hAnsi="細明體" w:hint="eastAsia"/>
                <w:sz w:val="20"/>
                <w:szCs w:val="20"/>
                <w:rPrChange w:id="369" w:author="陳鐵元" w:date="2017-04-21T10:35:00Z">
                  <w:rPr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細明體" w:eastAsia="細明體" w:hAnsi="細明體" w:hint="eastAsia"/>
                <w:sz w:val="20"/>
                <w:szCs w:val="20"/>
                <w:rPrChange w:id="370" w:author="陳鐵元" w:date="2017-04-21T10:35:00Z">
                  <w:rPr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  <w:t>待簽擬</w:t>
            </w:r>
          </w:p>
        </w:tc>
        <w:tc>
          <w:tcPr>
            <w:tcW w:w="2252" w:type="dxa"/>
            <w:shd w:val="clear" w:color="auto" w:fill="auto"/>
          </w:tcPr>
          <w:p w:rsidR="004B5F26" w:rsidRPr="008E6AB9" w:rsidRDefault="004B5F26" w:rsidP="000305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  <w:rPrChange w:id="371" w:author="陳鐵元" w:date="2017-04-21T10:35:00Z">
                  <w:rPr>
                    <w:rFonts w:ascii="細明體" w:eastAsia="細明體" w:hAnsi="細明體" w:hint="eastAsia"/>
                    <w:color w:val="0000FF"/>
                    <w:kern w:val="2"/>
                    <w:szCs w:val="24"/>
                    <w:lang w:eastAsia="zh-TW"/>
                  </w:rPr>
                </w:rPrChange>
              </w:rPr>
            </w:pPr>
            <w:r w:rsidRPr="008E6AB9">
              <w:rPr>
                <w:rFonts w:ascii="細明體" w:eastAsia="細明體" w:hAnsi="細明體"/>
                <w:kern w:val="2"/>
                <w:szCs w:val="24"/>
                <w:lang w:eastAsia="zh-TW"/>
                <w:rPrChange w:id="372" w:author="陳鐵元" w:date="2017-04-21T10:35:00Z">
                  <w:rPr>
                    <w:rFonts w:ascii="細明體" w:eastAsia="細明體" w:hAnsi="細明體"/>
                    <w:color w:val="0000FF"/>
                    <w:kern w:val="2"/>
                    <w:szCs w:val="24"/>
                    <w:lang w:eastAsia="zh-TW"/>
                  </w:rPr>
                </w:rPrChange>
              </w:rPr>
              <w:t>42,43,74,75</w:t>
            </w:r>
          </w:p>
        </w:tc>
      </w:tr>
      <w:tr w:rsidR="008E6AB9" w:rsidRPr="008E6AB9" w:rsidTr="0003054A">
        <w:tc>
          <w:tcPr>
            <w:tcW w:w="2068" w:type="dxa"/>
            <w:shd w:val="clear" w:color="auto" w:fill="auto"/>
          </w:tcPr>
          <w:p w:rsidR="004B5F26" w:rsidRPr="008E6AB9" w:rsidRDefault="004B5F26" w:rsidP="00940AF0">
            <w:pPr>
              <w:rPr>
                <w:rFonts w:ascii="細明體" w:eastAsia="細明體" w:hAnsi="細明體" w:hint="eastAsia"/>
                <w:sz w:val="20"/>
                <w:szCs w:val="20"/>
                <w:rPrChange w:id="373" w:author="陳鐵元" w:date="2017-04-21T10:35:00Z">
                  <w:rPr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細明體" w:eastAsia="細明體" w:hAnsi="細明體" w:hint="eastAsia"/>
                <w:sz w:val="20"/>
                <w:szCs w:val="20"/>
                <w:rPrChange w:id="374" w:author="陳鐵元" w:date="2017-04-21T10:35:00Z">
                  <w:rPr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  <w:t>待覆核</w:t>
            </w:r>
          </w:p>
        </w:tc>
        <w:tc>
          <w:tcPr>
            <w:tcW w:w="2252" w:type="dxa"/>
            <w:shd w:val="clear" w:color="auto" w:fill="auto"/>
          </w:tcPr>
          <w:p w:rsidR="004B5F26" w:rsidRPr="008E6AB9" w:rsidRDefault="004B5F26" w:rsidP="000305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  <w:rPrChange w:id="375" w:author="陳鐵元" w:date="2017-04-21T10:35:00Z">
                  <w:rPr>
                    <w:rFonts w:ascii="細明體" w:eastAsia="細明體" w:hAnsi="細明體" w:hint="eastAsia"/>
                    <w:color w:val="0000FF"/>
                    <w:kern w:val="2"/>
                    <w:szCs w:val="24"/>
                    <w:lang w:eastAsia="zh-TW"/>
                  </w:rPr>
                </w:rPrChange>
              </w:rPr>
            </w:pPr>
            <w:r w:rsidRPr="008E6AB9">
              <w:rPr>
                <w:rFonts w:ascii="細明體" w:eastAsia="細明體" w:hAnsi="細明體"/>
                <w:kern w:val="2"/>
                <w:szCs w:val="24"/>
                <w:lang w:eastAsia="zh-TW"/>
                <w:rPrChange w:id="376" w:author="陳鐵元" w:date="2017-04-21T10:35:00Z">
                  <w:rPr>
                    <w:rFonts w:ascii="細明體" w:eastAsia="細明體" w:hAnsi="細明體"/>
                    <w:color w:val="0000FF"/>
                    <w:kern w:val="2"/>
                    <w:szCs w:val="24"/>
                    <w:lang w:eastAsia="zh-TW"/>
                  </w:rPr>
                </w:rPrChange>
              </w:rPr>
              <w:t>44,50,51,76,77,78</w:t>
            </w:r>
          </w:p>
        </w:tc>
      </w:tr>
      <w:tr w:rsidR="003460A1" w:rsidRPr="008E6AB9" w:rsidTr="0003054A">
        <w:tblPrEx>
          <w:tblLook w:val="04A0" w:firstRow="1" w:lastRow="0" w:firstColumn="1" w:lastColumn="0" w:noHBand="0" w:noVBand="1"/>
        </w:tblPrEx>
        <w:trPr>
          <w:ins w:id="377" w:author="陳鐵元" w:date="2016-08-29T08:56:00Z"/>
        </w:trPr>
        <w:tc>
          <w:tcPr>
            <w:tcW w:w="2068" w:type="dxa"/>
            <w:shd w:val="clear" w:color="auto" w:fill="auto"/>
          </w:tcPr>
          <w:p w:rsidR="003460A1" w:rsidRPr="008E6AB9" w:rsidRDefault="003460A1" w:rsidP="0003054A">
            <w:pPr>
              <w:rPr>
                <w:ins w:id="378" w:author="陳鐵元" w:date="2016-08-29T08:56:00Z"/>
                <w:rFonts w:ascii="細明體" w:eastAsia="細明體" w:hAnsi="細明體" w:hint="eastAsia"/>
                <w:sz w:val="20"/>
                <w:szCs w:val="20"/>
                <w:rPrChange w:id="379" w:author="陳鐵元" w:date="2017-04-21T10:35:00Z">
                  <w:rPr>
                    <w:ins w:id="380" w:author="陳鐵元" w:date="2016-08-29T08:5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381" w:author="陳鐵元" w:date="2016-08-29T08:56:00Z">
              <w:r w:rsidRPr="008E6AB9">
                <w:rPr>
                  <w:rFonts w:ascii="細明體" w:eastAsia="細明體" w:hAnsi="細明體" w:hint="eastAsia"/>
                  <w:sz w:val="20"/>
                  <w:szCs w:val="20"/>
                  <w:rPrChange w:id="382" w:author="陳鐵元" w:date="2017-04-21T10:35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待會辦</w:t>
              </w:r>
            </w:ins>
          </w:p>
        </w:tc>
        <w:tc>
          <w:tcPr>
            <w:tcW w:w="2252" w:type="dxa"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383" w:author="陳鐵元" w:date="2016-08-29T08:56:00Z"/>
                <w:rFonts w:ascii="細明體" w:eastAsia="細明體" w:hAnsi="細明體" w:hint="eastAsia"/>
                <w:kern w:val="2"/>
                <w:szCs w:val="24"/>
                <w:lang w:eastAsia="zh-TW"/>
                <w:rPrChange w:id="384" w:author="陳鐵元" w:date="2017-04-21T10:35:00Z">
                  <w:rPr>
                    <w:ins w:id="385" w:author="陳鐵元" w:date="2016-08-29T08:56:00Z"/>
                    <w:rFonts w:ascii="細明體" w:eastAsia="細明體" w:hAnsi="細明體"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</w:pPr>
            <w:ins w:id="386" w:author="陳鐵元" w:date="2016-08-29T08:56:00Z">
              <w:r w:rsidRPr="008E6AB9">
                <w:rPr>
                  <w:rFonts w:ascii="細明體" w:eastAsia="細明體" w:hAnsi="細明體" w:hint="eastAsia"/>
                  <w:kern w:val="2"/>
                  <w:szCs w:val="24"/>
                  <w:lang w:eastAsia="zh-TW"/>
                  <w:rPrChange w:id="387" w:author="陳鐵元" w:date="2017-04-21T10:35:00Z">
                    <w:rPr>
                      <w:rFonts w:ascii="細明體" w:eastAsia="細明體" w:hAnsi="細明體" w:hint="eastAsia"/>
                      <w:color w:val="FF0000"/>
                      <w:kern w:val="2"/>
                      <w:szCs w:val="24"/>
                      <w:lang w:eastAsia="zh-TW"/>
                    </w:rPr>
                  </w:rPrChange>
                </w:rPr>
                <w:t>32</w:t>
              </w:r>
            </w:ins>
          </w:p>
        </w:tc>
      </w:tr>
    </w:tbl>
    <w:p w:rsidR="004B5F26" w:rsidRPr="008E6AB9" w:rsidDel="003460A1" w:rsidRDefault="004B5F26" w:rsidP="003460A1">
      <w:pPr>
        <w:pStyle w:val="Tabletext"/>
        <w:keepLines w:val="0"/>
        <w:spacing w:after="0" w:line="240" w:lineRule="auto"/>
        <w:rPr>
          <w:del w:id="388" w:author="陳鐵元" w:date="2016-08-29T08:58:00Z"/>
          <w:rFonts w:ascii="新細明體" w:hAnsi="新細明體" w:hint="eastAsia"/>
          <w:kern w:val="2"/>
          <w:lang w:eastAsia="zh-TW"/>
          <w:rPrChange w:id="389" w:author="陳鐵元" w:date="2017-04-21T10:35:00Z">
            <w:rPr>
              <w:del w:id="390" w:author="陳鐵元" w:date="2016-08-29T08:58:00Z"/>
              <w:rFonts w:ascii="新細明體" w:hAnsi="新細明體" w:hint="eastAsia"/>
              <w:kern w:val="2"/>
              <w:lang w:eastAsia="zh-TW"/>
            </w:rPr>
          </w:rPrChange>
        </w:rPr>
        <w:pPrChange w:id="391" w:author="陳鐵元" w:date="2016-08-29T08:58:00Z">
          <w:pPr>
            <w:pStyle w:val="Tabletext"/>
            <w:keepLines w:val="0"/>
            <w:spacing w:after="0" w:line="240" w:lineRule="auto"/>
            <w:ind w:left="1701"/>
          </w:pPr>
        </w:pPrChange>
      </w:pPr>
    </w:p>
    <w:p w:rsidR="00B468A8" w:rsidRPr="008E6AB9" w:rsidRDefault="00985987" w:rsidP="003460A1">
      <w:pPr>
        <w:pStyle w:val="Tabletext"/>
        <w:keepLines w:val="0"/>
        <w:numPr>
          <w:numberingChange w:id="392" w:author="I9004502" w:date="2010-09-13T17:20:00Z" w:original="%1:1:0:.%2:4:0:.%3:2:0:.%4:4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39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pPrChange w:id="394" w:author="陳鐵元" w:date="2016-08-29T08:58:00Z">
          <w:pPr>
            <w:pStyle w:val="Tabletext"/>
            <w:keepLines w:val="0"/>
            <w:numPr>
              <w:ilvl w:val="3"/>
              <w:numId w:val="41"/>
            </w:numPr>
            <w:tabs>
              <w:tab w:val="num" w:pos="2409"/>
            </w:tabs>
            <w:spacing w:after="0" w:line="240" w:lineRule="auto"/>
            <w:ind w:left="2409" w:hanging="708"/>
          </w:pPr>
        </w:pPrChange>
      </w:pPr>
      <w:del w:id="395" w:author="陳鐵元" w:date="2016-08-29T08:58:00Z">
        <w:r w:rsidRPr="008E6AB9" w:rsidDel="003460A1">
          <w:rPr>
            <w:rFonts w:ascii="新細明體" w:hAnsi="新細明體" w:hint="eastAsia"/>
            <w:kern w:val="2"/>
            <w:lang w:eastAsia="zh-TW"/>
            <w:rPrChange w:id="396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delText>受理編號第11碼</w:delText>
        </w:r>
        <w:r w:rsidR="00F6258C" w:rsidRPr="008E6AB9" w:rsidDel="003460A1">
          <w:rPr>
            <w:rFonts w:ascii="新細明體" w:hAnsi="新細明體" w:hint="eastAsia"/>
            <w:kern w:val="2"/>
            <w:lang w:eastAsia="zh-TW"/>
            <w:rPrChange w:id="397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delText xml:space="preserve">(DTAAA001.APLY_NO) </w:delText>
        </w:r>
        <w:r w:rsidR="00224F14" w:rsidRPr="008E6AB9" w:rsidDel="003460A1">
          <w:rPr>
            <w:rFonts w:ascii="新細明體" w:hAnsi="新細明體" w:hint="eastAsia"/>
            <w:kern w:val="2"/>
            <w:lang w:eastAsia="zh-TW"/>
            <w:rPrChange w:id="398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delText>&lt;&gt;</w:delText>
        </w:r>
        <w:r w:rsidRPr="008E6AB9" w:rsidDel="003460A1">
          <w:rPr>
            <w:rFonts w:ascii="新細明體" w:hAnsi="新細明體" w:hint="eastAsia"/>
            <w:kern w:val="2"/>
            <w:lang w:eastAsia="zh-TW"/>
            <w:rPrChange w:id="399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delText xml:space="preserve"> T</w:delText>
        </w:r>
        <w:r w:rsidR="008A0B30" w:rsidRPr="008E6AB9" w:rsidDel="003460A1">
          <w:rPr>
            <w:rFonts w:ascii="新細明體" w:hAnsi="新細明體" w:hint="eastAsia"/>
            <w:kern w:val="2"/>
            <w:lang w:eastAsia="zh-TW"/>
            <w:rPrChange w:id="400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delText xml:space="preserve">  </w:delText>
        </w:r>
      </w:del>
    </w:p>
    <w:p w:rsidR="00E9304C" w:rsidRPr="008E6AB9" w:rsidRDefault="00E9304C" w:rsidP="00380CED">
      <w:pPr>
        <w:pStyle w:val="Tabletext"/>
        <w:keepLines w:val="0"/>
        <w:numPr>
          <w:ilvl w:val="2"/>
          <w:numId w:val="41"/>
          <w:numberingChange w:id="401" w:author="I9004502" w:date="2010-09-13T17:20:00Z" w:original="%1:1:0:.%2:4:0:.%3:3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40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40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IF FOUND：INPUT_CNT = DTAA</w:t>
      </w:r>
      <w:r w:rsidR="008A0B30" w:rsidRPr="008E6AB9">
        <w:rPr>
          <w:rFonts w:ascii="新細明體" w:hAnsi="新細明體" w:hint="eastAsia"/>
          <w:kern w:val="2"/>
          <w:lang w:eastAsia="zh-TW"/>
          <w:rPrChange w:id="40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A</w:t>
      </w:r>
      <w:r w:rsidRPr="008E6AB9">
        <w:rPr>
          <w:rFonts w:ascii="新細明體" w:hAnsi="新細明體" w:hint="eastAsia"/>
          <w:kern w:val="2"/>
          <w:lang w:eastAsia="zh-TW"/>
          <w:rPrChange w:id="405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00</w:t>
      </w:r>
      <w:r w:rsidR="008A0B30" w:rsidRPr="008E6AB9">
        <w:rPr>
          <w:rFonts w:ascii="新細明體" w:hAnsi="新細明體" w:hint="eastAsia"/>
          <w:kern w:val="2"/>
          <w:lang w:eastAsia="zh-TW"/>
          <w:rPrChange w:id="406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1</w:t>
      </w:r>
      <w:r w:rsidRPr="008E6AB9">
        <w:rPr>
          <w:rFonts w:ascii="新細明體" w:hAnsi="新細明體" w:hint="eastAsia"/>
          <w:kern w:val="2"/>
          <w:lang w:eastAsia="zh-TW"/>
          <w:rPrChange w:id="40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件數</w:t>
      </w:r>
    </w:p>
    <w:p w:rsidR="00E9304C" w:rsidRPr="008E6AB9" w:rsidRDefault="00E9304C" w:rsidP="00380CED">
      <w:pPr>
        <w:pStyle w:val="Tabletext"/>
        <w:keepLines w:val="0"/>
        <w:numPr>
          <w:ilvl w:val="2"/>
          <w:numId w:val="41"/>
          <w:numberingChange w:id="408" w:author="I9004502" w:date="2010-09-13T17:20:00Z" w:original="%1:1:0:.%2:4:0:.%3:4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40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41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ELSE：結束程式</w:t>
      </w:r>
    </w:p>
    <w:p w:rsidR="00464097" w:rsidRPr="008E6AB9" w:rsidRDefault="00464097" w:rsidP="00464097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  <w:rPrChange w:id="41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</w:p>
    <w:p w:rsidR="00F92C71" w:rsidRPr="008E6AB9" w:rsidRDefault="00E9304C" w:rsidP="007B1963">
      <w:pPr>
        <w:pStyle w:val="Tabletext"/>
        <w:keepLines w:val="0"/>
        <w:numPr>
          <w:ilvl w:val="0"/>
          <w:numId w:val="41"/>
          <w:numberingChange w:id="412" w:author="I9004502" w:date="2010-09-13T17:20:00Z" w:original="%1:2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41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41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逐筆寫入DTAAH</w:t>
      </w:r>
      <w:r w:rsidR="00985987" w:rsidRPr="008E6AB9">
        <w:rPr>
          <w:rFonts w:ascii="新細明體" w:hAnsi="新細明體" w:hint="eastAsia"/>
          <w:kern w:val="2"/>
          <w:lang w:eastAsia="zh-TW"/>
          <w:rPrChange w:id="415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5</w:t>
      </w:r>
      <w:r w:rsidR="00BF6276" w:rsidRPr="008E6AB9">
        <w:rPr>
          <w:rFonts w:ascii="新細明體" w:hAnsi="新細明體" w:hint="eastAsia"/>
          <w:kern w:val="2"/>
          <w:lang w:eastAsia="zh-TW"/>
          <w:rPrChange w:id="416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1</w:t>
      </w:r>
      <w:r w:rsidRPr="008E6AB9">
        <w:rPr>
          <w:rFonts w:ascii="新細明體" w:hAnsi="新細明體" w:hint="eastAsia"/>
          <w:kern w:val="2"/>
          <w:lang w:eastAsia="zh-TW"/>
          <w:rPrChange w:id="417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0</w:t>
      </w:r>
      <w:r w:rsidR="00464097" w:rsidRPr="008E6AB9">
        <w:rPr>
          <w:rFonts w:ascii="新細明體" w:hAnsi="新細明體" w:hint="eastAsia"/>
          <w:kern w:val="2"/>
          <w:lang w:eastAsia="zh-TW"/>
          <w:rPrChange w:id="41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：</w:t>
      </w:r>
      <w:r w:rsidR="00513265" w:rsidRPr="008E6AB9">
        <w:rPr>
          <w:rFonts w:ascii="新細明體" w:hAnsi="新細明體" w:hint="eastAsia"/>
          <w:kern w:val="2"/>
          <w:lang w:eastAsia="zh-TW"/>
          <w:rPrChange w:id="419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欄位如下</w:t>
      </w:r>
    </w:p>
    <w:tbl>
      <w:tblPr>
        <w:tblW w:w="8916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3600"/>
        <w:gridCol w:w="3516"/>
      </w:tblGrid>
      <w:tr w:rsidR="00513265" w:rsidRPr="008E6AB9">
        <w:tc>
          <w:tcPr>
            <w:tcW w:w="1800" w:type="dxa"/>
            <w:shd w:val="clear" w:color="auto" w:fill="A0A0A0"/>
          </w:tcPr>
          <w:p w:rsidR="00513265" w:rsidRPr="008E6AB9" w:rsidRDefault="00513265" w:rsidP="00F87BD5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  <w:rPrChange w:id="420" w:author="陳鐵元" w:date="2017-04-21T10:35:00Z">
                  <w:rPr>
                    <w:rFonts w:ascii="新細明體" w:hAnsi="新細明體" w:hint="eastAsia"/>
                    <w:b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b/>
                <w:bCs/>
                <w:lang w:eastAsia="zh-TW"/>
                <w:rPrChange w:id="421" w:author="陳鐵元" w:date="2017-04-21T10:35:00Z">
                  <w:rPr>
                    <w:rFonts w:ascii="新細明體" w:hAnsi="新細明體" w:hint="eastAsia"/>
                    <w:b/>
                    <w:bCs/>
                    <w:lang w:eastAsia="zh-TW"/>
                  </w:rPr>
                </w:rPrChange>
              </w:rPr>
              <w:t>DTAAH510</w:t>
            </w:r>
          </w:p>
        </w:tc>
        <w:tc>
          <w:tcPr>
            <w:tcW w:w="3600" w:type="dxa"/>
            <w:shd w:val="clear" w:color="auto" w:fill="A0A0A0"/>
          </w:tcPr>
          <w:p w:rsidR="00513265" w:rsidRPr="008E6AB9" w:rsidRDefault="00513265" w:rsidP="00F87BD5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  <w:rPrChange w:id="422" w:author="陳鐵元" w:date="2017-04-21T10:35:00Z">
                  <w:rPr>
                    <w:rFonts w:ascii="新細明體" w:hAnsi="新細明體" w:hint="eastAsia"/>
                    <w:b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b/>
                <w:bCs/>
                <w:lang w:eastAsia="zh-TW"/>
                <w:rPrChange w:id="423" w:author="陳鐵元" w:date="2017-04-21T10:35:00Z">
                  <w:rPr>
                    <w:rFonts w:ascii="新細明體" w:hAnsi="新細明體"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3516" w:type="dxa"/>
            <w:shd w:val="clear" w:color="auto" w:fill="A0A0A0"/>
          </w:tcPr>
          <w:p w:rsidR="00513265" w:rsidRPr="008E6AB9" w:rsidRDefault="00513265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  <w:rPrChange w:id="424" w:author="陳鐵元" w:date="2017-04-21T10:35:00Z">
                  <w:rPr>
                    <w:rFonts w:ascii="新細明體" w:hAnsi="新細明體" w:hint="eastAsia"/>
                    <w:b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b/>
                <w:lang w:eastAsia="zh-TW"/>
                <w:rPrChange w:id="425" w:author="陳鐵元" w:date="2017-04-21T10:35:00Z">
                  <w:rPr>
                    <w:rFonts w:ascii="新細明體" w:hAnsi="新細明體"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513265" w:rsidRPr="008E6AB9">
        <w:tc>
          <w:tcPr>
            <w:tcW w:w="1800" w:type="dxa"/>
            <w:vAlign w:val="center"/>
          </w:tcPr>
          <w:p w:rsidR="00513265" w:rsidRPr="008E6AB9" w:rsidRDefault="00513265" w:rsidP="00F87BD5">
            <w:pPr>
              <w:rPr>
                <w:rFonts w:ascii="新細明體" w:hAnsi="新細明體" w:cs="Arial" w:hint="eastAsia"/>
                <w:sz w:val="20"/>
                <w:szCs w:val="20"/>
                <w:rPrChange w:id="426" w:author="陳鐵元" w:date="2017-04-21T10:35:00Z">
                  <w:rPr>
                    <w:rFonts w:ascii="新細明體" w:hAnsi="新細明體" w:cs="Arial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z w:val="20"/>
                <w:szCs w:val="20"/>
                <w:rPrChange w:id="427" w:author="陳鐵元" w:date="2017-04-21T10:35:00Z">
                  <w:rPr>
                    <w:rFonts w:ascii="新細明體" w:hAnsi="新細明體" w:cs="Arial" w:hint="eastAsia"/>
                    <w:sz w:val="20"/>
                    <w:szCs w:val="20"/>
                  </w:rPr>
                </w:rPrChange>
              </w:rPr>
              <w:t>資料統計日期</w:t>
            </w:r>
          </w:p>
        </w:tc>
        <w:tc>
          <w:tcPr>
            <w:tcW w:w="3600" w:type="dxa"/>
          </w:tcPr>
          <w:p w:rsidR="00513265" w:rsidRPr="008E6AB9" w:rsidRDefault="00C9667D" w:rsidP="00C9667D">
            <w:pPr>
              <w:pStyle w:val="ac"/>
              <w:ind w:left="0"/>
              <w:jc w:val="left"/>
              <w:rPr>
                <w:rFonts w:ascii="新細明體" w:hAnsi="新細明體" w:hint="eastAsia"/>
                <w:bCs/>
                <w:sz w:val="20"/>
                <w:rPrChange w:id="428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429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同處理年月日。</w:t>
            </w:r>
            <w:r w:rsidR="00005BFE" w:rsidRPr="008E6AB9">
              <w:rPr>
                <w:rFonts w:ascii="新細明體" w:hAnsi="新細明體" w:hint="eastAsia"/>
                <w:bCs/>
                <w:sz w:val="20"/>
                <w:rPrChange w:id="430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(st</w:t>
            </w:r>
            <w:r w:rsidRPr="008E6AB9">
              <w:rPr>
                <w:rFonts w:ascii="新細明體" w:hAnsi="新細明體" w:hint="eastAsia"/>
                <w:bCs/>
                <w:sz w:val="20"/>
                <w:rPrChange w:id="431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ep</w:t>
            </w:r>
            <w:r w:rsidR="00005BFE" w:rsidRPr="008E6AB9">
              <w:rPr>
                <w:rFonts w:ascii="新細明體" w:hAnsi="新細明體" w:hint="eastAsia"/>
                <w:bCs/>
                <w:sz w:val="20"/>
                <w:rPrChange w:id="432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_</w:t>
            </w:r>
            <w:r w:rsidRPr="008E6AB9">
              <w:rPr>
                <w:rFonts w:ascii="新細明體" w:hAnsi="新細明體" w:hint="eastAsia"/>
                <w:bCs/>
                <w:sz w:val="20"/>
                <w:rPrChange w:id="433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1.3)</w:t>
            </w:r>
          </w:p>
        </w:tc>
        <w:tc>
          <w:tcPr>
            <w:tcW w:w="3516" w:type="dxa"/>
          </w:tcPr>
          <w:p w:rsidR="00513265" w:rsidRPr="008E6AB9" w:rsidRDefault="00513265" w:rsidP="00F87BD5">
            <w:pPr>
              <w:pStyle w:val="ac"/>
              <w:rPr>
                <w:rFonts w:ascii="新細明體" w:hAnsi="新細明體"/>
                <w:bCs/>
                <w:sz w:val="20"/>
                <w:rPrChange w:id="434" w:author="陳鐵元" w:date="2017-04-21T10:35:00Z">
                  <w:rPr>
                    <w:rFonts w:ascii="新細明體" w:hAnsi="新細明體"/>
                    <w:bCs/>
                    <w:sz w:val="20"/>
                  </w:rPr>
                </w:rPrChange>
              </w:rPr>
            </w:pPr>
          </w:p>
        </w:tc>
      </w:tr>
      <w:tr w:rsidR="00513265" w:rsidRPr="008E6AB9">
        <w:tc>
          <w:tcPr>
            <w:tcW w:w="1800" w:type="dxa"/>
            <w:vAlign w:val="center"/>
          </w:tcPr>
          <w:p w:rsidR="00513265" w:rsidRPr="008E6AB9" w:rsidRDefault="00513265" w:rsidP="00F87BD5">
            <w:pPr>
              <w:rPr>
                <w:rFonts w:ascii="新細明體" w:hAnsi="新細明體" w:cs="Arial Unicode MS" w:hint="eastAsia"/>
                <w:sz w:val="20"/>
                <w:szCs w:val="20"/>
                <w:rPrChange w:id="435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436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  <w:t>行政中心代號</w:t>
            </w:r>
          </w:p>
        </w:tc>
        <w:tc>
          <w:tcPr>
            <w:tcW w:w="3600" w:type="dxa"/>
          </w:tcPr>
          <w:p w:rsidR="00513265" w:rsidRPr="008E6AB9" w:rsidRDefault="00C9667D" w:rsidP="00C9667D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437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438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DTAAA001.DECD_DIV</w:t>
            </w:r>
          </w:p>
        </w:tc>
        <w:tc>
          <w:tcPr>
            <w:tcW w:w="3516" w:type="dxa"/>
          </w:tcPr>
          <w:p w:rsidR="00513265" w:rsidRPr="008E6AB9" w:rsidRDefault="00513265" w:rsidP="00F87BD5">
            <w:pPr>
              <w:pStyle w:val="ac"/>
              <w:rPr>
                <w:rFonts w:ascii="新細明體" w:hAnsi="新細明體"/>
                <w:bCs/>
                <w:sz w:val="20"/>
                <w:rPrChange w:id="439" w:author="陳鐵元" w:date="2017-04-21T10:35:00Z">
                  <w:rPr>
                    <w:rFonts w:ascii="新細明體" w:hAnsi="新細明體"/>
                    <w:bCs/>
                    <w:sz w:val="20"/>
                  </w:rPr>
                </w:rPrChange>
              </w:rPr>
            </w:pPr>
          </w:p>
        </w:tc>
      </w:tr>
      <w:tr w:rsidR="00C9667D" w:rsidRPr="008E6AB9">
        <w:tc>
          <w:tcPr>
            <w:tcW w:w="1800" w:type="dxa"/>
            <w:vAlign w:val="center"/>
          </w:tcPr>
          <w:p w:rsidR="00C9667D" w:rsidRPr="008E6AB9" w:rsidRDefault="00C9667D" w:rsidP="00F87BD5">
            <w:pPr>
              <w:rPr>
                <w:rFonts w:ascii="新細明體" w:hAnsi="新細明體" w:cs="Arial Unicode MS" w:hint="eastAsia"/>
                <w:sz w:val="20"/>
                <w:szCs w:val="20"/>
                <w:rPrChange w:id="440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441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  <w:t>行政中心中文</w:t>
            </w:r>
          </w:p>
        </w:tc>
        <w:tc>
          <w:tcPr>
            <w:tcW w:w="3600" w:type="dxa"/>
          </w:tcPr>
          <w:p w:rsidR="00C9667D" w:rsidRPr="008E6AB9" w:rsidRDefault="00C9667D" w:rsidP="00F87BD5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442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443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DTAAA001.DECD_DIV_NAME</w:t>
            </w:r>
          </w:p>
        </w:tc>
        <w:tc>
          <w:tcPr>
            <w:tcW w:w="3516" w:type="dxa"/>
          </w:tcPr>
          <w:p w:rsidR="00C9667D" w:rsidRPr="008E6AB9" w:rsidRDefault="00C9667D" w:rsidP="00F87BD5">
            <w:pPr>
              <w:pStyle w:val="ac"/>
              <w:rPr>
                <w:rFonts w:ascii="新細明體" w:hAnsi="新細明體"/>
                <w:bCs/>
                <w:sz w:val="20"/>
                <w:rPrChange w:id="444" w:author="陳鐵元" w:date="2017-04-21T10:35:00Z">
                  <w:rPr>
                    <w:rFonts w:ascii="新細明體" w:hAnsi="新細明體"/>
                    <w:bCs/>
                    <w:sz w:val="20"/>
                  </w:rPr>
                </w:rPrChange>
              </w:rPr>
            </w:pPr>
          </w:p>
        </w:tc>
      </w:tr>
      <w:tr w:rsidR="0067632D" w:rsidRPr="008E6AB9">
        <w:tc>
          <w:tcPr>
            <w:tcW w:w="1800" w:type="dxa"/>
            <w:vAlign w:val="center"/>
          </w:tcPr>
          <w:p w:rsidR="0067632D" w:rsidRPr="008E6AB9" w:rsidRDefault="0067632D" w:rsidP="00F87BD5">
            <w:pPr>
              <w:rPr>
                <w:rFonts w:ascii="新細明體" w:hAnsi="新細明體" w:cs="Arial Unicode MS" w:hint="eastAsia"/>
                <w:sz w:val="20"/>
                <w:szCs w:val="20"/>
                <w:rPrChange w:id="445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446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  <w:lastRenderedPageBreak/>
              <w:t>核賠人員ID</w:t>
            </w:r>
          </w:p>
        </w:tc>
        <w:tc>
          <w:tcPr>
            <w:tcW w:w="3600" w:type="dxa"/>
          </w:tcPr>
          <w:p w:rsidR="001F2ED4" w:rsidRPr="008E6AB9" w:rsidRDefault="001F2ED4" w:rsidP="00F87BD5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447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448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放DTAAA001.DECD_EMP_ID</w:t>
            </w:r>
          </w:p>
        </w:tc>
        <w:tc>
          <w:tcPr>
            <w:tcW w:w="3516" w:type="dxa"/>
          </w:tcPr>
          <w:p w:rsidR="001F2ED4" w:rsidRPr="008E6AB9" w:rsidRDefault="001F2ED4" w:rsidP="001F2ED4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449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</w:p>
        </w:tc>
      </w:tr>
      <w:tr w:rsidR="0067632D" w:rsidRPr="008E6AB9">
        <w:tc>
          <w:tcPr>
            <w:tcW w:w="1800" w:type="dxa"/>
            <w:vAlign w:val="center"/>
          </w:tcPr>
          <w:p w:rsidR="0067632D" w:rsidRPr="008E6AB9" w:rsidRDefault="0067632D" w:rsidP="00F87BD5">
            <w:pPr>
              <w:rPr>
                <w:rFonts w:ascii="新細明體" w:hAnsi="新細明體" w:cs="Arial Unicode MS" w:hint="eastAsia"/>
                <w:sz w:val="20"/>
                <w:szCs w:val="20"/>
                <w:rPrChange w:id="450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451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  <w:t>核賠人員姓名</w:t>
            </w:r>
          </w:p>
        </w:tc>
        <w:tc>
          <w:tcPr>
            <w:tcW w:w="3600" w:type="dxa"/>
          </w:tcPr>
          <w:p w:rsidR="001F2ED4" w:rsidRPr="008E6AB9" w:rsidRDefault="001F2ED4" w:rsidP="00F87BD5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452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453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放DTAAA001. DECD_EMP_NAME</w:t>
            </w:r>
          </w:p>
        </w:tc>
        <w:tc>
          <w:tcPr>
            <w:tcW w:w="3516" w:type="dxa"/>
          </w:tcPr>
          <w:p w:rsidR="0067632D" w:rsidRPr="008E6AB9" w:rsidRDefault="0067632D" w:rsidP="00F87BD5">
            <w:pPr>
              <w:pStyle w:val="ac"/>
              <w:rPr>
                <w:rFonts w:ascii="新細明體" w:hAnsi="新細明體"/>
                <w:bCs/>
                <w:sz w:val="20"/>
                <w:rPrChange w:id="454" w:author="陳鐵元" w:date="2017-04-21T10:35:00Z">
                  <w:rPr>
                    <w:rFonts w:ascii="新細明體" w:hAnsi="新細明體"/>
                    <w:bCs/>
                    <w:sz w:val="20"/>
                  </w:rPr>
                </w:rPrChange>
              </w:rPr>
            </w:pPr>
          </w:p>
        </w:tc>
      </w:tr>
      <w:tr w:rsidR="0067632D" w:rsidRPr="008E6AB9">
        <w:tc>
          <w:tcPr>
            <w:tcW w:w="1800" w:type="dxa"/>
            <w:vAlign w:val="center"/>
          </w:tcPr>
          <w:p w:rsidR="0067632D" w:rsidRPr="008E6AB9" w:rsidRDefault="0067632D" w:rsidP="00F87BD5">
            <w:pPr>
              <w:rPr>
                <w:rFonts w:ascii="新細明體" w:hAnsi="新細明體" w:cs="Arial Unicode MS" w:hint="eastAsia"/>
                <w:sz w:val="20"/>
                <w:szCs w:val="20"/>
                <w:rPrChange w:id="455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Style w:val="a6"/>
                <w:rFonts w:ascii="新細明體" w:hAnsi="新細明體" w:hint="eastAsia"/>
                <w:caps/>
                <w:sz w:val="20"/>
                <w:szCs w:val="20"/>
                <w:rPrChange w:id="456" w:author="陳鐵元" w:date="2017-04-21T10:35:00Z">
                  <w:rPr>
                    <w:rStyle w:val="a6"/>
                    <w:rFonts w:ascii="新細明體" w:hAnsi="新細明體" w:hint="eastAsia"/>
                    <w:caps/>
                    <w:sz w:val="20"/>
                    <w:szCs w:val="20"/>
                  </w:rPr>
                </w:rPrChange>
              </w:rPr>
              <w:t>處理進度</w:t>
            </w:r>
          </w:p>
        </w:tc>
        <w:tc>
          <w:tcPr>
            <w:tcW w:w="3600" w:type="dxa"/>
          </w:tcPr>
          <w:p w:rsidR="00EA2E94" w:rsidRPr="008E6AB9" w:rsidRDefault="00EA2E94" w:rsidP="00EA2E94">
            <w:pPr>
              <w:pStyle w:val="IBM"/>
              <w:spacing w:line="240" w:lineRule="auto"/>
              <w:rPr>
                <w:rFonts w:ascii="新細明體" w:hAnsi="新細明體" w:cs="Arial" w:hint="eastAsia"/>
                <w:spacing w:val="0"/>
                <w:sz w:val="20"/>
                <w:lang w:eastAsia="zh-TW"/>
                <w:rPrChange w:id="457" w:author="陳鐵元" w:date="2017-04-21T10:35:00Z">
                  <w:rPr>
                    <w:rFonts w:ascii="新細明體" w:hAnsi="新細明體" w:cs="Arial" w:hint="eastAsia"/>
                    <w:spacing w:val="0"/>
                    <w:sz w:val="2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pacing w:val="0"/>
                <w:sz w:val="20"/>
                <w:lang w:eastAsia="zh-TW"/>
                <w:rPrChange w:id="458" w:author="陳鐵元" w:date="2017-04-21T10:35:00Z">
                  <w:rPr>
                    <w:rFonts w:ascii="新細明體" w:hAnsi="新細明體" w:cs="Arial" w:hint="eastAsia"/>
                    <w:spacing w:val="0"/>
                    <w:sz w:val="20"/>
                    <w:lang w:eastAsia="zh-TW"/>
                  </w:rPr>
                </w:rPrChange>
              </w:rPr>
              <w:t>1：</w:t>
            </w:r>
            <w:r w:rsidRPr="008E6AB9">
              <w:rPr>
                <w:rFonts w:ascii="新細明體" w:hAnsi="新細明體" w:hint="eastAsia"/>
                <w:b/>
                <w:sz w:val="20"/>
                <w:lang w:eastAsia="zh-TW"/>
                <w:rPrChange w:id="459" w:author="陳鐵元" w:date="2017-04-21T10:35:00Z">
                  <w:rPr>
                    <w:rFonts w:ascii="新細明體" w:hAnsi="新細明體" w:hint="eastAsia"/>
                    <w:b/>
                    <w:sz w:val="20"/>
                    <w:lang w:eastAsia="zh-TW"/>
                  </w:rPr>
                </w:rPrChange>
              </w:rPr>
              <w:t>待核定</w:t>
            </w:r>
            <w:r w:rsidRPr="008E6AB9">
              <w:rPr>
                <w:rFonts w:ascii="新細明體" w:hAnsi="新細明體" w:hint="eastAsia"/>
                <w:sz w:val="20"/>
                <w:lang w:eastAsia="zh-TW"/>
                <w:rPrChange w:id="460" w:author="陳鐵元" w:date="2017-04-21T10:35:00Z">
                  <w:rPr>
                    <w:rFonts w:ascii="新細明體" w:hAnsi="新細明體" w:hint="eastAsia"/>
                    <w:sz w:val="20"/>
                    <w:lang w:eastAsia="zh-TW"/>
                  </w:rPr>
                </w:rPrChange>
              </w:rPr>
              <w:t>受理未超過3日</w:t>
            </w:r>
          </w:p>
          <w:p w:rsidR="00EA2E94" w:rsidRPr="008E6AB9" w:rsidRDefault="00EA2E94" w:rsidP="00EA2E94">
            <w:pPr>
              <w:pStyle w:val="IBM"/>
              <w:spacing w:line="240" w:lineRule="auto"/>
              <w:rPr>
                <w:rFonts w:ascii="新細明體" w:hAnsi="新細明體" w:cs="Arial" w:hint="eastAsia"/>
                <w:spacing w:val="0"/>
                <w:sz w:val="20"/>
                <w:lang w:eastAsia="zh-TW"/>
                <w:rPrChange w:id="461" w:author="陳鐵元" w:date="2017-04-21T10:35:00Z">
                  <w:rPr>
                    <w:rFonts w:ascii="新細明體" w:hAnsi="新細明體" w:cs="Arial" w:hint="eastAsia"/>
                    <w:spacing w:val="0"/>
                    <w:sz w:val="2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pacing w:val="0"/>
                <w:sz w:val="20"/>
                <w:lang w:eastAsia="zh-TW"/>
                <w:rPrChange w:id="462" w:author="陳鐵元" w:date="2017-04-21T10:35:00Z">
                  <w:rPr>
                    <w:rFonts w:ascii="新細明體" w:hAnsi="新細明體" w:cs="Arial" w:hint="eastAsia"/>
                    <w:spacing w:val="0"/>
                    <w:sz w:val="20"/>
                    <w:lang w:eastAsia="zh-TW"/>
                  </w:rPr>
                </w:rPrChange>
              </w:rPr>
              <w:t>2：</w:t>
            </w:r>
            <w:r w:rsidRPr="008E6AB9">
              <w:rPr>
                <w:rFonts w:ascii="新細明體" w:hAnsi="新細明體" w:hint="eastAsia"/>
                <w:b/>
                <w:sz w:val="20"/>
                <w:lang w:eastAsia="zh-TW"/>
                <w:rPrChange w:id="463" w:author="陳鐵元" w:date="2017-04-21T10:35:00Z">
                  <w:rPr>
                    <w:rFonts w:ascii="新細明體" w:hAnsi="新細明體" w:hint="eastAsia"/>
                    <w:b/>
                    <w:sz w:val="20"/>
                    <w:lang w:eastAsia="zh-TW"/>
                  </w:rPr>
                </w:rPrChange>
              </w:rPr>
              <w:t>待核定</w:t>
            </w:r>
            <w:r w:rsidRPr="008E6AB9">
              <w:rPr>
                <w:rFonts w:ascii="新細明體" w:hAnsi="新細明體" w:hint="eastAsia"/>
                <w:sz w:val="20"/>
                <w:lang w:eastAsia="zh-TW"/>
                <w:rPrChange w:id="464" w:author="陳鐵元" w:date="2017-04-21T10:35:00Z">
                  <w:rPr>
                    <w:rFonts w:ascii="新細明體" w:hAnsi="新細明體" w:hint="eastAsia"/>
                    <w:sz w:val="20"/>
                    <w:lang w:eastAsia="zh-TW"/>
                  </w:rPr>
                </w:rPrChange>
              </w:rPr>
              <w:t>受理超過3日以上</w:t>
            </w:r>
          </w:p>
          <w:p w:rsidR="00EA2E94" w:rsidRPr="008E6AB9" w:rsidRDefault="00EA2E94" w:rsidP="00EA2E94">
            <w:pPr>
              <w:pStyle w:val="IBM"/>
              <w:spacing w:line="240" w:lineRule="auto"/>
              <w:rPr>
                <w:rFonts w:ascii="新細明體" w:hAnsi="新細明體" w:hint="eastAsia"/>
                <w:sz w:val="20"/>
                <w:lang w:eastAsia="zh-TW"/>
                <w:rPrChange w:id="465" w:author="陳鐵元" w:date="2017-04-21T10:35:00Z">
                  <w:rPr>
                    <w:rFonts w:ascii="新細明體" w:hAnsi="新細明體" w:hint="eastAsia"/>
                    <w:sz w:val="2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pacing w:val="0"/>
                <w:sz w:val="20"/>
                <w:lang w:eastAsia="zh-TW"/>
                <w:rPrChange w:id="466" w:author="陳鐵元" w:date="2017-04-21T10:35:00Z">
                  <w:rPr>
                    <w:rFonts w:ascii="新細明體" w:hAnsi="新細明體" w:cs="Arial" w:hint="eastAsia"/>
                    <w:spacing w:val="0"/>
                    <w:sz w:val="20"/>
                    <w:lang w:eastAsia="zh-TW"/>
                  </w:rPr>
                </w:rPrChange>
              </w:rPr>
              <w:t>3：</w:t>
            </w:r>
            <w:r w:rsidRPr="008E6AB9">
              <w:rPr>
                <w:rFonts w:ascii="新細明體" w:hAnsi="新細明體" w:hint="eastAsia"/>
                <w:b/>
                <w:sz w:val="20"/>
                <w:lang w:eastAsia="zh-TW"/>
                <w:rPrChange w:id="467" w:author="陳鐵元" w:date="2017-04-21T10:35:00Z">
                  <w:rPr>
                    <w:rFonts w:ascii="新細明體" w:hAnsi="新細明體" w:hint="eastAsia"/>
                    <w:b/>
                    <w:sz w:val="20"/>
                    <w:lang w:eastAsia="zh-TW"/>
                  </w:rPr>
                </w:rPrChange>
              </w:rPr>
              <w:t>待核付</w:t>
            </w:r>
            <w:r w:rsidRPr="008E6AB9">
              <w:rPr>
                <w:rFonts w:ascii="新細明體" w:hAnsi="新細明體" w:hint="eastAsia"/>
                <w:sz w:val="20"/>
                <w:lang w:eastAsia="zh-TW"/>
                <w:rPrChange w:id="468" w:author="陳鐵元" w:date="2017-04-21T10:35:00Z">
                  <w:rPr>
                    <w:rFonts w:ascii="新細明體" w:hAnsi="新細明體" w:hint="eastAsia"/>
                    <w:sz w:val="20"/>
                    <w:lang w:eastAsia="zh-TW"/>
                  </w:rPr>
                </w:rPrChange>
              </w:rPr>
              <w:t>受理未超過3日</w:t>
            </w:r>
          </w:p>
          <w:p w:rsidR="002042FE" w:rsidRPr="008E6AB9" w:rsidRDefault="002042FE" w:rsidP="002042FE">
            <w:pPr>
              <w:pStyle w:val="IBM"/>
              <w:spacing w:line="240" w:lineRule="auto"/>
              <w:rPr>
                <w:rFonts w:ascii="新細明體" w:hAnsi="新細明體" w:hint="eastAsia"/>
                <w:sz w:val="20"/>
                <w:lang w:eastAsia="zh-TW"/>
                <w:rPrChange w:id="469" w:author="陳鐵元" w:date="2017-04-21T10:35:00Z">
                  <w:rPr>
                    <w:rFonts w:ascii="新細明體" w:hAnsi="新細明體" w:hint="eastAsia"/>
                    <w:sz w:val="2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pacing w:val="0"/>
                <w:sz w:val="20"/>
                <w:lang w:eastAsia="zh-TW"/>
                <w:rPrChange w:id="470" w:author="陳鐵元" w:date="2017-04-21T10:35:00Z">
                  <w:rPr>
                    <w:rFonts w:ascii="新細明體" w:hAnsi="新細明體" w:cs="Arial" w:hint="eastAsia"/>
                    <w:spacing w:val="0"/>
                    <w:sz w:val="20"/>
                    <w:lang w:eastAsia="zh-TW"/>
                  </w:rPr>
                </w:rPrChange>
              </w:rPr>
              <w:t>4：</w:t>
            </w:r>
            <w:r w:rsidRPr="008E6AB9">
              <w:rPr>
                <w:rFonts w:ascii="新細明體" w:hAnsi="新細明體" w:hint="eastAsia"/>
                <w:b/>
                <w:sz w:val="20"/>
                <w:lang w:eastAsia="zh-TW"/>
                <w:rPrChange w:id="471" w:author="陳鐵元" w:date="2017-04-21T10:35:00Z">
                  <w:rPr>
                    <w:rFonts w:ascii="新細明體" w:hAnsi="新細明體" w:hint="eastAsia"/>
                    <w:b/>
                    <w:sz w:val="20"/>
                    <w:lang w:eastAsia="zh-TW"/>
                  </w:rPr>
                </w:rPrChange>
              </w:rPr>
              <w:t>待核付</w:t>
            </w:r>
            <w:r w:rsidRPr="008E6AB9">
              <w:rPr>
                <w:rFonts w:ascii="新細明體" w:hAnsi="新細明體" w:hint="eastAsia"/>
                <w:sz w:val="20"/>
                <w:lang w:eastAsia="zh-TW"/>
                <w:rPrChange w:id="472" w:author="陳鐵元" w:date="2017-04-21T10:35:00Z">
                  <w:rPr>
                    <w:rFonts w:ascii="新細明體" w:hAnsi="新細明體" w:hint="eastAsia"/>
                    <w:sz w:val="20"/>
                    <w:lang w:eastAsia="zh-TW"/>
                  </w:rPr>
                </w:rPrChange>
              </w:rPr>
              <w:t>受理超過3日</w:t>
            </w:r>
            <w:r w:rsidR="00A217A0" w:rsidRPr="008E6AB9">
              <w:rPr>
                <w:rFonts w:ascii="新細明體" w:hAnsi="新細明體" w:hint="eastAsia"/>
                <w:sz w:val="20"/>
                <w:lang w:eastAsia="zh-TW"/>
                <w:rPrChange w:id="473" w:author="陳鐵元" w:date="2017-04-21T10:35:00Z">
                  <w:rPr>
                    <w:rFonts w:ascii="新細明體" w:hAnsi="新細明體" w:hint="eastAsia"/>
                    <w:sz w:val="20"/>
                    <w:lang w:eastAsia="zh-TW"/>
                  </w:rPr>
                </w:rPrChange>
              </w:rPr>
              <w:t>以上</w:t>
            </w:r>
          </w:p>
          <w:p w:rsidR="00966E3B" w:rsidRPr="008E6AB9" w:rsidRDefault="00966E3B" w:rsidP="00966E3B">
            <w:pPr>
              <w:pStyle w:val="IBM"/>
              <w:spacing w:line="240" w:lineRule="auto"/>
              <w:rPr>
                <w:rFonts w:ascii="新細明體" w:hAnsi="新細明體" w:hint="eastAsia"/>
                <w:sz w:val="20"/>
                <w:lang w:eastAsia="zh-TW"/>
                <w:rPrChange w:id="474" w:author="陳鐵元" w:date="2017-04-21T10:35:00Z">
                  <w:rPr>
                    <w:rFonts w:ascii="新細明體" w:hAnsi="新細明體" w:hint="eastAsia"/>
                    <w:color w:val="008000"/>
                    <w:sz w:val="2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pacing w:val="0"/>
                <w:sz w:val="20"/>
                <w:lang w:eastAsia="zh-TW"/>
                <w:rPrChange w:id="475" w:author="陳鐵元" w:date="2017-04-21T10:35:00Z">
                  <w:rPr>
                    <w:rFonts w:ascii="新細明體" w:hAnsi="新細明體" w:cs="Arial" w:hint="eastAsia"/>
                    <w:color w:val="008000"/>
                    <w:spacing w:val="0"/>
                    <w:sz w:val="20"/>
                    <w:lang w:eastAsia="zh-TW"/>
                  </w:rPr>
                </w:rPrChange>
              </w:rPr>
              <w:t>5：</w:t>
            </w:r>
            <w:r w:rsidRPr="008E6AB9">
              <w:rPr>
                <w:rFonts w:ascii="新細明體" w:hAnsi="新細明體" w:hint="eastAsia"/>
                <w:b/>
                <w:sz w:val="20"/>
                <w:lang w:eastAsia="zh-TW"/>
                <w:rPrChange w:id="476" w:author="陳鐵元" w:date="2017-04-21T10:35:00Z">
                  <w:rPr>
                    <w:rFonts w:ascii="新細明體" w:hAnsi="新細明體" w:hint="eastAsia"/>
                    <w:b/>
                    <w:color w:val="008000"/>
                    <w:sz w:val="20"/>
                    <w:lang w:eastAsia="zh-TW"/>
                  </w:rPr>
                </w:rPrChange>
              </w:rPr>
              <w:t>待簽擬</w:t>
            </w:r>
            <w:r w:rsidRPr="008E6AB9">
              <w:rPr>
                <w:rFonts w:ascii="新細明體" w:hAnsi="新細明體" w:hint="eastAsia"/>
                <w:sz w:val="20"/>
                <w:lang w:eastAsia="zh-TW"/>
                <w:rPrChange w:id="477" w:author="陳鐵元" w:date="2017-04-21T10:35:00Z">
                  <w:rPr>
                    <w:rFonts w:ascii="新細明體" w:hAnsi="新細明體" w:hint="eastAsia"/>
                    <w:color w:val="008000"/>
                    <w:sz w:val="20"/>
                    <w:lang w:eastAsia="zh-TW"/>
                  </w:rPr>
                </w:rPrChange>
              </w:rPr>
              <w:t>受理未超過3日</w:t>
            </w:r>
          </w:p>
          <w:p w:rsidR="00966E3B" w:rsidRPr="008E6AB9" w:rsidRDefault="00966E3B" w:rsidP="00966E3B">
            <w:pPr>
              <w:pStyle w:val="IBM"/>
              <w:spacing w:line="240" w:lineRule="auto"/>
              <w:rPr>
                <w:rFonts w:ascii="新細明體" w:hAnsi="新細明體" w:hint="eastAsia"/>
                <w:sz w:val="20"/>
                <w:lang w:eastAsia="zh-TW"/>
                <w:rPrChange w:id="478" w:author="陳鐵元" w:date="2017-04-21T10:35:00Z">
                  <w:rPr>
                    <w:rFonts w:ascii="新細明體" w:hAnsi="新細明體" w:hint="eastAsia"/>
                    <w:color w:val="008000"/>
                    <w:sz w:val="2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pacing w:val="0"/>
                <w:sz w:val="20"/>
                <w:lang w:eastAsia="zh-TW"/>
                <w:rPrChange w:id="479" w:author="陳鐵元" w:date="2017-04-21T10:35:00Z">
                  <w:rPr>
                    <w:rFonts w:ascii="新細明體" w:hAnsi="新細明體" w:cs="Arial" w:hint="eastAsia"/>
                    <w:color w:val="008000"/>
                    <w:spacing w:val="0"/>
                    <w:sz w:val="20"/>
                    <w:lang w:eastAsia="zh-TW"/>
                  </w:rPr>
                </w:rPrChange>
              </w:rPr>
              <w:t>6：</w:t>
            </w:r>
            <w:r w:rsidRPr="008E6AB9">
              <w:rPr>
                <w:rFonts w:ascii="新細明體" w:hAnsi="新細明體" w:hint="eastAsia"/>
                <w:b/>
                <w:sz w:val="20"/>
                <w:lang w:eastAsia="zh-TW"/>
                <w:rPrChange w:id="480" w:author="陳鐵元" w:date="2017-04-21T10:35:00Z">
                  <w:rPr>
                    <w:rFonts w:ascii="新細明體" w:hAnsi="新細明體" w:hint="eastAsia"/>
                    <w:b/>
                    <w:color w:val="008000"/>
                    <w:sz w:val="20"/>
                    <w:lang w:eastAsia="zh-TW"/>
                  </w:rPr>
                </w:rPrChange>
              </w:rPr>
              <w:t>待簽擬</w:t>
            </w:r>
            <w:r w:rsidRPr="008E6AB9">
              <w:rPr>
                <w:rFonts w:ascii="新細明體" w:hAnsi="新細明體" w:hint="eastAsia"/>
                <w:sz w:val="20"/>
                <w:lang w:eastAsia="zh-TW"/>
                <w:rPrChange w:id="481" w:author="陳鐵元" w:date="2017-04-21T10:35:00Z">
                  <w:rPr>
                    <w:rFonts w:ascii="新細明體" w:hAnsi="新細明體" w:hint="eastAsia"/>
                    <w:color w:val="008000"/>
                    <w:sz w:val="20"/>
                    <w:lang w:eastAsia="zh-TW"/>
                  </w:rPr>
                </w:rPrChange>
              </w:rPr>
              <w:t>受理超過3日以上</w:t>
            </w:r>
          </w:p>
          <w:p w:rsidR="00243CC7" w:rsidRPr="008E6AB9" w:rsidRDefault="00243CC7" w:rsidP="00243CC7">
            <w:pPr>
              <w:pStyle w:val="IBM"/>
              <w:spacing w:line="240" w:lineRule="auto"/>
              <w:rPr>
                <w:rFonts w:ascii="新細明體" w:hAnsi="新細明體" w:hint="eastAsia"/>
                <w:sz w:val="20"/>
                <w:lang w:eastAsia="zh-TW"/>
                <w:rPrChange w:id="482" w:author="陳鐵元" w:date="2017-04-21T10:35:00Z">
                  <w:rPr>
                    <w:rFonts w:ascii="新細明體" w:hAnsi="新細明體" w:hint="eastAsia"/>
                    <w:color w:val="0000FF"/>
                    <w:sz w:val="2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pacing w:val="0"/>
                <w:sz w:val="20"/>
                <w:lang w:eastAsia="zh-TW"/>
                <w:rPrChange w:id="483" w:author="陳鐵元" w:date="2017-04-21T10:35:00Z">
                  <w:rPr>
                    <w:rFonts w:ascii="新細明體" w:hAnsi="新細明體" w:cs="Arial" w:hint="eastAsia"/>
                    <w:color w:val="0000FF"/>
                    <w:spacing w:val="0"/>
                    <w:sz w:val="20"/>
                    <w:lang w:eastAsia="zh-TW"/>
                  </w:rPr>
                </w:rPrChange>
              </w:rPr>
              <w:t>7：</w:t>
            </w:r>
            <w:r w:rsidRPr="008E6AB9">
              <w:rPr>
                <w:rFonts w:ascii="新細明體" w:hAnsi="新細明體" w:hint="eastAsia"/>
                <w:b/>
                <w:sz w:val="20"/>
                <w:lang w:eastAsia="zh-TW"/>
                <w:rPrChange w:id="484" w:author="陳鐵元" w:date="2017-04-21T10:35:00Z">
                  <w:rPr>
                    <w:rFonts w:ascii="新細明體" w:hAnsi="新細明體" w:hint="eastAsia"/>
                    <w:b/>
                    <w:color w:val="0000FF"/>
                    <w:sz w:val="20"/>
                    <w:lang w:eastAsia="zh-TW"/>
                  </w:rPr>
                </w:rPrChange>
              </w:rPr>
              <w:t>待覆核</w:t>
            </w:r>
            <w:r w:rsidRPr="008E6AB9">
              <w:rPr>
                <w:rFonts w:ascii="新細明體" w:hAnsi="新細明體" w:hint="eastAsia"/>
                <w:sz w:val="20"/>
                <w:lang w:eastAsia="zh-TW"/>
                <w:rPrChange w:id="485" w:author="陳鐵元" w:date="2017-04-21T10:35:00Z">
                  <w:rPr>
                    <w:rFonts w:ascii="新細明體" w:hAnsi="新細明體" w:hint="eastAsia"/>
                    <w:color w:val="0000FF"/>
                    <w:sz w:val="20"/>
                    <w:lang w:eastAsia="zh-TW"/>
                  </w:rPr>
                </w:rPrChange>
              </w:rPr>
              <w:t>受理未超過3日</w:t>
            </w:r>
          </w:p>
          <w:p w:rsidR="00243CC7" w:rsidRPr="008E6AB9" w:rsidRDefault="00243CC7" w:rsidP="00966E3B">
            <w:pPr>
              <w:pStyle w:val="IBM"/>
              <w:spacing w:line="240" w:lineRule="auto"/>
              <w:rPr>
                <w:rFonts w:ascii="新細明體" w:hAnsi="新細明體" w:hint="eastAsia"/>
                <w:sz w:val="20"/>
                <w:lang w:eastAsia="zh-TW"/>
                <w:rPrChange w:id="486" w:author="陳鐵元" w:date="2017-04-21T10:35:00Z">
                  <w:rPr>
                    <w:rFonts w:ascii="新細明體" w:hAnsi="新細明體" w:hint="eastAsia"/>
                    <w:color w:val="008000"/>
                    <w:sz w:val="2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pacing w:val="0"/>
                <w:sz w:val="20"/>
                <w:lang w:eastAsia="zh-TW"/>
                <w:rPrChange w:id="487" w:author="陳鐵元" w:date="2017-04-21T10:35:00Z">
                  <w:rPr>
                    <w:rFonts w:ascii="新細明體" w:hAnsi="新細明體" w:cs="Arial" w:hint="eastAsia"/>
                    <w:color w:val="0000FF"/>
                    <w:spacing w:val="0"/>
                    <w:sz w:val="20"/>
                    <w:lang w:eastAsia="zh-TW"/>
                  </w:rPr>
                </w:rPrChange>
              </w:rPr>
              <w:t>8：</w:t>
            </w:r>
            <w:r w:rsidRPr="008E6AB9">
              <w:rPr>
                <w:rFonts w:ascii="新細明體" w:hAnsi="新細明體" w:hint="eastAsia"/>
                <w:b/>
                <w:sz w:val="20"/>
                <w:lang w:eastAsia="zh-TW"/>
                <w:rPrChange w:id="488" w:author="陳鐵元" w:date="2017-04-21T10:35:00Z">
                  <w:rPr>
                    <w:rFonts w:ascii="新細明體" w:hAnsi="新細明體" w:hint="eastAsia"/>
                    <w:b/>
                    <w:color w:val="0000FF"/>
                    <w:sz w:val="20"/>
                    <w:lang w:eastAsia="zh-TW"/>
                  </w:rPr>
                </w:rPrChange>
              </w:rPr>
              <w:t>待覆核</w:t>
            </w:r>
            <w:r w:rsidRPr="008E6AB9">
              <w:rPr>
                <w:rFonts w:ascii="新細明體" w:hAnsi="新細明體" w:hint="eastAsia"/>
                <w:sz w:val="20"/>
                <w:lang w:eastAsia="zh-TW"/>
                <w:rPrChange w:id="489" w:author="陳鐵元" w:date="2017-04-21T10:35:00Z">
                  <w:rPr>
                    <w:rFonts w:ascii="新細明體" w:hAnsi="新細明體" w:hint="eastAsia"/>
                    <w:color w:val="0000FF"/>
                    <w:sz w:val="20"/>
                    <w:lang w:eastAsia="zh-TW"/>
                  </w:rPr>
                </w:rPrChange>
              </w:rPr>
              <w:t>受理超過3日以上</w:t>
            </w:r>
          </w:p>
          <w:p w:rsidR="003460A1" w:rsidRPr="008E6AB9" w:rsidRDefault="003460A1" w:rsidP="003460A1">
            <w:pPr>
              <w:pStyle w:val="ac"/>
              <w:ind w:left="0"/>
              <w:rPr>
                <w:ins w:id="490" w:author="陳鐵元" w:date="2016-08-29T08:59:00Z"/>
                <w:rFonts w:ascii="新細明體" w:hAnsi="新細明體"/>
                <w:sz w:val="20"/>
                <w:rPrChange w:id="491" w:author="陳鐵元" w:date="2017-04-21T10:35:00Z">
                  <w:rPr>
                    <w:ins w:id="492" w:author="陳鐵元" w:date="2016-08-29T08:59:00Z"/>
                    <w:rFonts w:ascii="新細明體" w:hAnsi="新細明體"/>
                    <w:color w:val="0000FF"/>
                    <w:sz w:val="20"/>
                  </w:rPr>
                </w:rPrChange>
              </w:rPr>
              <w:pPrChange w:id="493" w:author="陳鐵元" w:date="2016-08-29T08:59:00Z">
                <w:pPr>
                  <w:pStyle w:val="ac"/>
                  <w:ind w:left="0"/>
                </w:pPr>
              </w:pPrChange>
            </w:pPr>
            <w:ins w:id="494" w:author="陳鐵元" w:date="2016-08-29T08:58:00Z">
              <w:r w:rsidRPr="008E6AB9">
                <w:rPr>
                  <w:rFonts w:ascii="新細明體" w:hAnsi="新細明體" w:hint="eastAsia"/>
                  <w:bCs/>
                  <w:sz w:val="20"/>
                  <w:rPrChange w:id="495" w:author="陳鐵元" w:date="2017-04-21T10:35:00Z">
                    <w:rPr>
                      <w:rFonts w:ascii="新細明體" w:hAnsi="新細明體" w:hint="eastAsia"/>
                      <w:bCs/>
                      <w:sz w:val="20"/>
                    </w:rPr>
                  </w:rPrChange>
                </w:rPr>
                <w:t>9:</w:t>
              </w:r>
              <w:r w:rsidRPr="008E6AB9">
                <w:rPr>
                  <w:rFonts w:ascii="新細明體" w:hAnsi="新細明體" w:hint="eastAsia"/>
                  <w:b/>
                  <w:sz w:val="20"/>
                  <w:rPrChange w:id="496" w:author="陳鐵元" w:date="2017-04-21T10:35:00Z">
                    <w:rPr>
                      <w:rFonts w:ascii="新細明體" w:hAnsi="新細明體" w:hint="eastAsia"/>
                      <w:b/>
                      <w:color w:val="0000FF"/>
                      <w:sz w:val="20"/>
                    </w:rPr>
                  </w:rPrChange>
                </w:rPr>
                <w:t xml:space="preserve"> 待會辦</w:t>
              </w:r>
              <w:r w:rsidRPr="008E6AB9">
                <w:rPr>
                  <w:rFonts w:ascii="新細明體" w:hAnsi="新細明體" w:hint="eastAsia"/>
                  <w:sz w:val="20"/>
                  <w:rPrChange w:id="497" w:author="陳鐵元" w:date="2017-04-21T10:35:00Z">
                    <w:rPr>
                      <w:rFonts w:ascii="新細明體" w:hAnsi="新細明體" w:hint="eastAsia"/>
                      <w:color w:val="0000FF"/>
                      <w:sz w:val="20"/>
                    </w:rPr>
                  </w:rPrChange>
                </w:rPr>
                <w:t>受理未超過3日</w:t>
              </w:r>
            </w:ins>
          </w:p>
          <w:p w:rsidR="003460A1" w:rsidRPr="008E6AB9" w:rsidRDefault="003460A1" w:rsidP="003460A1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498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pPrChange w:id="499" w:author="陳鐵元" w:date="2016-08-29T08:59:00Z">
                <w:pPr>
                  <w:pStyle w:val="ac"/>
                  <w:ind w:left="0"/>
                </w:pPr>
              </w:pPrChange>
            </w:pPr>
            <w:ins w:id="500" w:author="陳鐵元" w:date="2016-08-29T08:58:00Z">
              <w:r w:rsidRPr="008E6AB9">
                <w:rPr>
                  <w:rFonts w:ascii="新細明體" w:hAnsi="新細明體" w:hint="eastAsia"/>
                  <w:b/>
                  <w:sz w:val="20"/>
                  <w:rPrChange w:id="501" w:author="陳鐵元" w:date="2017-04-21T10:35:00Z">
                    <w:rPr>
                      <w:rFonts w:ascii="新細明體" w:hAnsi="新細明體" w:hint="eastAsia"/>
                      <w:b/>
                      <w:color w:val="0000FF"/>
                      <w:sz w:val="20"/>
                    </w:rPr>
                  </w:rPrChange>
                </w:rPr>
                <w:t>10:待會辦</w:t>
              </w:r>
              <w:r w:rsidRPr="008E6AB9">
                <w:rPr>
                  <w:rFonts w:ascii="新細明體" w:hAnsi="新細明體" w:hint="eastAsia"/>
                  <w:sz w:val="20"/>
                  <w:rPrChange w:id="502" w:author="陳鐵元" w:date="2017-04-21T10:35:00Z">
                    <w:rPr>
                      <w:rFonts w:ascii="新細明體" w:hAnsi="新細明體" w:hint="eastAsia"/>
                      <w:color w:val="0000FF"/>
                      <w:sz w:val="20"/>
                    </w:rPr>
                  </w:rPrChange>
                </w:rPr>
                <w:t>受理超過3日以上</w:t>
              </w:r>
            </w:ins>
          </w:p>
        </w:tc>
        <w:tc>
          <w:tcPr>
            <w:tcW w:w="3516" w:type="dxa"/>
          </w:tcPr>
          <w:p w:rsidR="00063928" w:rsidRPr="008E6AB9" w:rsidRDefault="00063928" w:rsidP="00913DBC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503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504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 xml:space="preserve">set值： </w:t>
            </w:r>
            <w:r w:rsidR="00243CC7" w:rsidRPr="008E6AB9">
              <w:rPr>
                <w:rFonts w:ascii="新細明體" w:hAnsi="新細明體" w:hint="eastAsia"/>
                <w:bCs/>
                <w:sz w:val="20"/>
                <w:rPrChange w:id="505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1~8</w:t>
            </w:r>
          </w:p>
          <w:p w:rsidR="0067632D" w:rsidRPr="008E6AB9" w:rsidRDefault="000B7E26" w:rsidP="00913DBC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506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507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判訂</w:t>
            </w:r>
            <w:r w:rsidR="00005BFE" w:rsidRPr="008E6AB9">
              <w:rPr>
                <w:rFonts w:ascii="新細明體" w:hAnsi="新細明體" w:hint="eastAsia"/>
                <w:bCs/>
                <w:sz w:val="20"/>
                <w:rPrChange w:id="508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規則如step_2.1</w:t>
            </w:r>
          </w:p>
        </w:tc>
      </w:tr>
      <w:tr w:rsidR="0067632D" w:rsidRPr="008E6AB9">
        <w:tc>
          <w:tcPr>
            <w:tcW w:w="1800" w:type="dxa"/>
            <w:vAlign w:val="center"/>
          </w:tcPr>
          <w:p w:rsidR="0067632D" w:rsidRPr="008E6AB9" w:rsidRDefault="0067632D" w:rsidP="00F87BD5">
            <w:pPr>
              <w:rPr>
                <w:rFonts w:ascii="新細明體" w:hAnsi="新細明體" w:hint="eastAsia"/>
                <w:sz w:val="20"/>
                <w:szCs w:val="20"/>
                <w:rPrChange w:id="509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510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受理進度</w:t>
            </w:r>
          </w:p>
        </w:tc>
        <w:tc>
          <w:tcPr>
            <w:tcW w:w="3600" w:type="dxa"/>
          </w:tcPr>
          <w:p w:rsidR="0067632D" w:rsidRPr="008E6AB9" w:rsidRDefault="0067632D" w:rsidP="00F87BD5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511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512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DTAAA001.APLY_STS</w:t>
            </w:r>
          </w:p>
        </w:tc>
        <w:tc>
          <w:tcPr>
            <w:tcW w:w="3516" w:type="dxa"/>
          </w:tcPr>
          <w:p w:rsidR="0067632D" w:rsidRPr="008E6AB9" w:rsidRDefault="0067632D" w:rsidP="00F87BD5">
            <w:pPr>
              <w:pStyle w:val="ac"/>
              <w:rPr>
                <w:rFonts w:ascii="新細明體" w:hAnsi="新細明體"/>
                <w:bCs/>
                <w:sz w:val="20"/>
                <w:rPrChange w:id="513" w:author="陳鐵元" w:date="2017-04-21T10:35:00Z">
                  <w:rPr>
                    <w:rFonts w:ascii="新細明體" w:hAnsi="新細明體"/>
                    <w:bCs/>
                    <w:sz w:val="20"/>
                  </w:rPr>
                </w:rPrChange>
              </w:rPr>
            </w:pPr>
          </w:p>
        </w:tc>
      </w:tr>
      <w:tr w:rsidR="0067632D" w:rsidRPr="008E6AB9">
        <w:tc>
          <w:tcPr>
            <w:tcW w:w="1800" w:type="dxa"/>
            <w:vAlign w:val="center"/>
          </w:tcPr>
          <w:p w:rsidR="0067632D" w:rsidRPr="008E6AB9" w:rsidRDefault="0067632D" w:rsidP="00F87BD5">
            <w:pPr>
              <w:rPr>
                <w:rFonts w:ascii="新細明體" w:hAnsi="新細明體" w:cs="Arial Unicode MS"/>
                <w:sz w:val="20"/>
                <w:szCs w:val="20"/>
                <w:rPrChange w:id="514" w:author="陳鐵元" w:date="2017-04-21T10:35:00Z">
                  <w:rPr>
                    <w:rFonts w:ascii="新細明體" w:hAnsi="新細明體" w:cs="Arial Unicode MS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sz w:val="20"/>
                <w:szCs w:val="20"/>
                <w:rPrChange w:id="515" w:author="陳鐵元" w:date="2017-04-21T10:35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3600" w:type="dxa"/>
          </w:tcPr>
          <w:p w:rsidR="0067632D" w:rsidRPr="008E6AB9" w:rsidRDefault="0067632D" w:rsidP="00F87BD5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516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517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DTAAA001.APLY_NO</w:t>
            </w:r>
          </w:p>
        </w:tc>
        <w:tc>
          <w:tcPr>
            <w:tcW w:w="3516" w:type="dxa"/>
          </w:tcPr>
          <w:p w:rsidR="0067632D" w:rsidRPr="008E6AB9" w:rsidRDefault="0067632D" w:rsidP="00F87BD5">
            <w:pPr>
              <w:pStyle w:val="ac"/>
              <w:rPr>
                <w:rFonts w:ascii="新細明體" w:hAnsi="新細明體"/>
                <w:bCs/>
                <w:sz w:val="20"/>
                <w:rPrChange w:id="518" w:author="陳鐵元" w:date="2017-04-21T10:35:00Z">
                  <w:rPr>
                    <w:rFonts w:ascii="新細明體" w:hAnsi="新細明體"/>
                    <w:bCs/>
                    <w:sz w:val="20"/>
                  </w:rPr>
                </w:rPrChange>
              </w:rPr>
            </w:pPr>
          </w:p>
        </w:tc>
      </w:tr>
      <w:tr w:rsidR="0067632D" w:rsidRPr="008E6AB9">
        <w:tc>
          <w:tcPr>
            <w:tcW w:w="1800" w:type="dxa"/>
            <w:vAlign w:val="center"/>
          </w:tcPr>
          <w:p w:rsidR="0067632D" w:rsidRPr="008E6AB9" w:rsidRDefault="0067632D" w:rsidP="00F87BD5">
            <w:pPr>
              <w:rPr>
                <w:rFonts w:ascii="新細明體" w:hAnsi="新細明體" w:cs="Arial Unicode MS" w:hint="eastAsia"/>
                <w:sz w:val="20"/>
                <w:szCs w:val="20"/>
                <w:rPrChange w:id="519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520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  <w:t>受理單位</w:t>
            </w:r>
          </w:p>
        </w:tc>
        <w:tc>
          <w:tcPr>
            <w:tcW w:w="3600" w:type="dxa"/>
          </w:tcPr>
          <w:p w:rsidR="0067632D" w:rsidRPr="008E6AB9" w:rsidRDefault="0067632D" w:rsidP="00F87BD5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521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522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DTAAA001.APLY_DIV_NO</w:t>
            </w:r>
          </w:p>
        </w:tc>
        <w:tc>
          <w:tcPr>
            <w:tcW w:w="3516" w:type="dxa"/>
          </w:tcPr>
          <w:p w:rsidR="0067632D" w:rsidRPr="008E6AB9" w:rsidRDefault="0067632D" w:rsidP="00F87BD5">
            <w:pPr>
              <w:pStyle w:val="ac"/>
              <w:rPr>
                <w:rFonts w:ascii="新細明體" w:hAnsi="新細明體"/>
                <w:bCs/>
                <w:sz w:val="20"/>
                <w:rPrChange w:id="523" w:author="陳鐵元" w:date="2017-04-21T10:35:00Z">
                  <w:rPr>
                    <w:rFonts w:ascii="新細明體" w:hAnsi="新細明體"/>
                    <w:bCs/>
                    <w:sz w:val="20"/>
                  </w:rPr>
                </w:rPrChange>
              </w:rPr>
            </w:pPr>
          </w:p>
        </w:tc>
      </w:tr>
      <w:tr w:rsidR="0067632D" w:rsidRPr="008E6AB9">
        <w:tc>
          <w:tcPr>
            <w:tcW w:w="1800" w:type="dxa"/>
            <w:vAlign w:val="center"/>
          </w:tcPr>
          <w:p w:rsidR="0067632D" w:rsidRPr="008E6AB9" w:rsidRDefault="0067632D" w:rsidP="00F87BD5">
            <w:pPr>
              <w:rPr>
                <w:rFonts w:ascii="新細明體" w:hAnsi="新細明體" w:cs="Arial Unicode MS" w:hint="eastAsia"/>
                <w:sz w:val="20"/>
                <w:szCs w:val="20"/>
                <w:rPrChange w:id="524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525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  <w:t>受理單位中文</w:t>
            </w:r>
          </w:p>
        </w:tc>
        <w:tc>
          <w:tcPr>
            <w:tcW w:w="3600" w:type="dxa"/>
          </w:tcPr>
          <w:p w:rsidR="0067632D" w:rsidRPr="008E6AB9" w:rsidRDefault="0067632D" w:rsidP="00F87BD5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526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527" w:author="陳鐵元" w:date="2017-04-21T10:35:00Z">
                  <w:rPr>
                    <w:rFonts w:ascii="新細明體" w:hAnsi="新細明體" w:hint="eastAsia"/>
                    <w:bCs/>
                    <w:sz w:val="20"/>
                  </w:rPr>
                </w:rPrChange>
              </w:rPr>
              <w:t>DTAAA001.APLY_DIV_NAME</w:t>
            </w:r>
          </w:p>
        </w:tc>
        <w:tc>
          <w:tcPr>
            <w:tcW w:w="3516" w:type="dxa"/>
          </w:tcPr>
          <w:p w:rsidR="0067632D" w:rsidRPr="008E6AB9" w:rsidRDefault="0067632D" w:rsidP="00F87BD5">
            <w:pPr>
              <w:pStyle w:val="ac"/>
              <w:rPr>
                <w:rFonts w:ascii="新細明體" w:hAnsi="新細明體"/>
                <w:bCs/>
                <w:sz w:val="20"/>
                <w:rPrChange w:id="528" w:author="陳鐵元" w:date="2017-04-21T10:35:00Z">
                  <w:rPr>
                    <w:rFonts w:ascii="新細明體" w:hAnsi="新細明體"/>
                    <w:bCs/>
                    <w:sz w:val="20"/>
                  </w:rPr>
                </w:rPrChange>
              </w:rPr>
            </w:pPr>
          </w:p>
        </w:tc>
      </w:tr>
      <w:tr w:rsidR="0067632D" w:rsidRPr="008E6AB9">
        <w:tc>
          <w:tcPr>
            <w:tcW w:w="1800" w:type="dxa"/>
            <w:vAlign w:val="center"/>
          </w:tcPr>
          <w:p w:rsidR="0067632D" w:rsidRPr="008E6AB9" w:rsidRDefault="0067632D" w:rsidP="00F87BD5">
            <w:pPr>
              <w:rPr>
                <w:rFonts w:ascii="新細明體" w:hAnsi="新細明體" w:cs="Arial Unicode MS" w:hint="eastAsia"/>
                <w:sz w:val="20"/>
                <w:szCs w:val="20"/>
                <w:rPrChange w:id="529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530" w:author="陳鐵元" w:date="2017-04-21T10:35:00Z">
                  <w:rPr>
                    <w:rFonts w:ascii="新細明體" w:hAnsi="新細明體" w:cs="Arial Unicode MS" w:hint="eastAsia"/>
                    <w:sz w:val="20"/>
                    <w:szCs w:val="20"/>
                  </w:rPr>
                </w:rPrChange>
              </w:rPr>
              <w:t>受理日期</w:t>
            </w:r>
          </w:p>
        </w:tc>
        <w:tc>
          <w:tcPr>
            <w:tcW w:w="3600" w:type="dxa"/>
          </w:tcPr>
          <w:p w:rsidR="0067632D" w:rsidRPr="008E6AB9" w:rsidRDefault="0067632D" w:rsidP="00C9667D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bCs/>
                <w:lang w:eastAsia="zh-TW"/>
                <w:rPrChange w:id="531" w:author="陳鐵元" w:date="2017-04-21T10:3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lang w:eastAsia="zh-TW"/>
                <w:rPrChange w:id="532" w:author="陳鐵元" w:date="2017-04-21T10:3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  <w:t>DTAAA001.APLY_DATE</w:t>
            </w:r>
          </w:p>
        </w:tc>
        <w:tc>
          <w:tcPr>
            <w:tcW w:w="3516" w:type="dxa"/>
          </w:tcPr>
          <w:p w:rsidR="0067632D" w:rsidRPr="008E6AB9" w:rsidRDefault="0067632D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lang w:eastAsia="zh-TW"/>
                <w:rPrChange w:id="533" w:author="陳鐵元" w:date="2017-04-21T10:35:00Z">
                  <w:rPr>
                    <w:rFonts w:ascii="新細明體" w:hAnsi="新細明體"/>
                    <w:bCs/>
                    <w:lang w:eastAsia="zh-TW"/>
                  </w:rPr>
                </w:rPrChange>
              </w:rPr>
            </w:pPr>
          </w:p>
        </w:tc>
      </w:tr>
      <w:tr w:rsidR="0067632D" w:rsidRPr="008E6AB9">
        <w:tc>
          <w:tcPr>
            <w:tcW w:w="1800" w:type="dxa"/>
            <w:vAlign w:val="center"/>
          </w:tcPr>
          <w:p w:rsidR="0067632D" w:rsidRPr="008E6AB9" w:rsidRDefault="0067632D" w:rsidP="00F87BD5">
            <w:pPr>
              <w:rPr>
                <w:rFonts w:ascii="新細明體" w:hAnsi="新細明體" w:cs="Arial" w:hint="eastAsia"/>
                <w:sz w:val="20"/>
                <w:szCs w:val="20"/>
                <w:rPrChange w:id="534" w:author="陳鐵元" w:date="2017-04-21T10:35:00Z">
                  <w:rPr>
                    <w:rFonts w:ascii="新細明體" w:hAnsi="新細明體" w:cs="Arial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z w:val="20"/>
                <w:szCs w:val="20"/>
                <w:rPrChange w:id="535" w:author="陳鐵元" w:date="2017-04-21T10:35:00Z">
                  <w:rPr>
                    <w:rFonts w:ascii="新細明體" w:hAnsi="新細明體" w:cs="Arial" w:hint="eastAsia"/>
                    <w:sz w:val="20"/>
                    <w:szCs w:val="20"/>
                  </w:rPr>
                </w:rPrChange>
              </w:rPr>
              <w:t>事故人姓名</w:t>
            </w:r>
          </w:p>
        </w:tc>
        <w:tc>
          <w:tcPr>
            <w:tcW w:w="3600" w:type="dxa"/>
          </w:tcPr>
          <w:p w:rsidR="0067632D" w:rsidRPr="008E6AB9" w:rsidRDefault="0067632D" w:rsidP="00C9667D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bCs/>
                <w:lang w:eastAsia="zh-TW"/>
                <w:rPrChange w:id="536" w:author="陳鐵元" w:date="2017-04-21T10:3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lang w:eastAsia="zh-TW"/>
                <w:rPrChange w:id="537" w:author="陳鐵元" w:date="2017-04-21T10:3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  <w:t>DTAAA010.OCR_NAME</w:t>
            </w:r>
          </w:p>
        </w:tc>
        <w:tc>
          <w:tcPr>
            <w:tcW w:w="3516" w:type="dxa"/>
          </w:tcPr>
          <w:p w:rsidR="0067632D" w:rsidRPr="008E6AB9" w:rsidRDefault="0067632D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lang w:eastAsia="zh-TW"/>
                <w:rPrChange w:id="538" w:author="陳鐵元" w:date="2017-04-21T10:35:00Z">
                  <w:rPr>
                    <w:rFonts w:ascii="新細明體" w:hAnsi="新細明體"/>
                    <w:bCs/>
                    <w:lang w:eastAsia="zh-TW"/>
                  </w:rPr>
                </w:rPrChange>
              </w:rPr>
            </w:pPr>
          </w:p>
        </w:tc>
      </w:tr>
      <w:tr w:rsidR="0067632D" w:rsidRPr="008E6AB9">
        <w:trPr>
          <w:trHeight w:val="670"/>
        </w:trPr>
        <w:tc>
          <w:tcPr>
            <w:tcW w:w="1800" w:type="dxa"/>
            <w:vAlign w:val="center"/>
          </w:tcPr>
          <w:p w:rsidR="0067632D" w:rsidRPr="008E6AB9" w:rsidRDefault="0067632D" w:rsidP="00F87BD5">
            <w:pPr>
              <w:rPr>
                <w:rFonts w:ascii="新細明體" w:hAnsi="新細明體" w:cs="Arial" w:hint="eastAsia"/>
                <w:sz w:val="20"/>
                <w:szCs w:val="20"/>
                <w:rPrChange w:id="539" w:author="陳鐵元" w:date="2017-04-21T10:35:00Z">
                  <w:rPr>
                    <w:rFonts w:ascii="新細明體" w:hAnsi="新細明體" w:cs="Arial" w:hint="eastAsia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" w:hint="eastAsia"/>
                <w:sz w:val="20"/>
                <w:szCs w:val="20"/>
                <w:rPrChange w:id="540" w:author="陳鐵元" w:date="2017-04-21T10:35:00Z">
                  <w:rPr>
                    <w:rFonts w:ascii="新細明體" w:hAnsi="新細明體" w:cs="Arial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3600" w:type="dxa"/>
          </w:tcPr>
          <w:p w:rsidR="0067632D" w:rsidRPr="008E6AB9" w:rsidRDefault="0067632D" w:rsidP="00C9667D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bCs/>
                <w:lang w:eastAsia="zh-TW"/>
                <w:rPrChange w:id="541" w:author="陳鐵元" w:date="2017-04-21T10:3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lang w:eastAsia="zh-TW"/>
                <w:rPrChange w:id="542" w:author="陳鐵元" w:date="2017-04-21T10:3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  <w:t>DTAAA0</w:t>
            </w:r>
            <w:r w:rsidR="00585F08" w:rsidRPr="008E6AB9">
              <w:rPr>
                <w:rFonts w:ascii="新細明體" w:hAnsi="新細明體" w:hint="eastAsia"/>
                <w:bCs/>
                <w:lang w:eastAsia="zh-TW"/>
                <w:rPrChange w:id="543" w:author="陳鐵元" w:date="2017-04-21T10:3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  <w:t>1</w:t>
            </w:r>
            <w:r w:rsidRPr="008E6AB9">
              <w:rPr>
                <w:rFonts w:ascii="新細明體" w:hAnsi="新細明體" w:hint="eastAsia"/>
                <w:bCs/>
                <w:lang w:eastAsia="zh-TW"/>
                <w:rPrChange w:id="544" w:author="陳鐵元" w:date="2017-04-21T10:3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  <w:t>1.CLAM_CAT</w:t>
            </w:r>
          </w:p>
        </w:tc>
        <w:tc>
          <w:tcPr>
            <w:tcW w:w="3516" w:type="dxa"/>
          </w:tcPr>
          <w:p w:rsidR="0067632D" w:rsidRPr="008E6AB9" w:rsidRDefault="00585F08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strike/>
                <w:lang w:eastAsia="zh-TW"/>
                <w:rPrChange w:id="545" w:author="陳鐵元" w:date="2017-04-21T10:35:00Z">
                  <w:rPr>
                    <w:rFonts w:ascii="新細明體" w:hAnsi="新細明體" w:hint="eastAsia"/>
                    <w:bCs/>
                    <w:strike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trike/>
                <w:lang w:eastAsia="zh-TW"/>
                <w:rPrChange w:id="546" w:author="陳鐵元" w:date="2017-04-21T10:35:00Z">
                  <w:rPr>
                    <w:rFonts w:ascii="新細明體" w:hAnsi="新細明體" w:hint="eastAsia"/>
                    <w:bCs/>
                    <w:strike/>
                    <w:lang w:eastAsia="zh-TW"/>
                  </w:rPr>
                </w:rPrChange>
              </w:rPr>
              <w:t>DTAAA011取第一筆資料SET。</w:t>
            </w:r>
          </w:p>
          <w:p w:rsidR="006E5D1F" w:rsidRPr="008E6AB9" w:rsidRDefault="006E5D1F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  <w:rPrChange w:id="547" w:author="陳鐵元" w:date="2017-04-21T10:35:00Z">
                  <w:rPr>
                    <w:rFonts w:ascii="新細明體" w:hAnsi="新細明體" w:hint="eastAsia"/>
                    <w:bCs/>
                    <w:color w:val="00800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lang w:eastAsia="zh-TW"/>
                <w:rPrChange w:id="548" w:author="陳鐵元" w:date="2017-04-21T10:35:00Z">
                  <w:rPr>
                    <w:rFonts w:ascii="新細明體" w:hAnsi="新細明體" w:hint="eastAsia"/>
                    <w:bCs/>
                    <w:color w:val="008000"/>
                    <w:lang w:eastAsia="zh-TW"/>
                  </w:rPr>
                </w:rPrChange>
              </w:rPr>
              <w:t>依DTAAA011.CALM_CAT排序。</w:t>
            </w:r>
          </w:p>
          <w:p w:rsidR="006E5D1F" w:rsidRPr="008E6AB9" w:rsidRDefault="006E5D1F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  <w:rPrChange w:id="549" w:author="陳鐵元" w:date="2017-04-21T10:35:00Z">
                  <w:rPr>
                    <w:rFonts w:ascii="新細明體" w:hAnsi="新細明體" w:hint="eastAsia"/>
                    <w:bCs/>
                    <w:color w:val="00800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lang w:eastAsia="zh-TW"/>
                <w:rPrChange w:id="550" w:author="陳鐵元" w:date="2017-04-21T10:35:00Z">
                  <w:rPr>
                    <w:rFonts w:ascii="新細明體" w:hAnsi="新細明體" w:hint="eastAsia"/>
                    <w:bCs/>
                    <w:color w:val="008000"/>
                    <w:lang w:eastAsia="zh-TW"/>
                  </w:rPr>
                </w:rPrChange>
              </w:rPr>
              <w:t>取第一筆SET。</w:t>
            </w:r>
          </w:p>
          <w:p w:rsidR="006E5D1F" w:rsidRPr="008E6AB9" w:rsidRDefault="006E5D1F" w:rsidP="00F87B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  <w:rPrChange w:id="551" w:author="陳鐵元" w:date="2017-04-21T10:35:00Z">
                  <w:rPr>
                    <w:rFonts w:ascii="新細明體" w:hAnsi="新細明體" w:hint="eastAsia"/>
                    <w:bCs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lang w:eastAsia="zh-TW"/>
                <w:rPrChange w:id="552" w:author="陳鐵元" w:date="2017-04-21T10:35:00Z">
                  <w:rPr>
                    <w:rFonts w:ascii="新細明體" w:hAnsi="新細明體" w:hint="eastAsia"/>
                    <w:bCs/>
                    <w:color w:val="008000"/>
                    <w:lang w:eastAsia="zh-TW"/>
                  </w:rPr>
                </w:rPrChange>
              </w:rPr>
              <w:t>EX：A、E→取A SET。</w:t>
            </w:r>
          </w:p>
        </w:tc>
      </w:tr>
      <w:tr w:rsidR="00B26786" w:rsidRPr="008E6AB9">
        <w:tc>
          <w:tcPr>
            <w:tcW w:w="1800" w:type="dxa"/>
            <w:vAlign w:val="center"/>
          </w:tcPr>
          <w:p w:rsidR="00B26786" w:rsidRPr="008E6AB9" w:rsidRDefault="00B26786" w:rsidP="00AC4C3E">
            <w:pPr>
              <w:rPr>
                <w:rFonts w:ascii="新細明體" w:hAnsi="新細明體" w:cs="Arial Unicode MS" w:hint="eastAsia"/>
                <w:sz w:val="20"/>
                <w:szCs w:val="20"/>
                <w:rPrChange w:id="553" w:author="陳鐵元" w:date="2017-04-21T10:35:00Z">
                  <w:rPr>
                    <w:rFonts w:ascii="新細明體" w:hAnsi="新細明體" w:cs="Arial Unicode MS" w:hint="eastAsia"/>
                    <w:color w:val="008000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554" w:author="陳鐵元" w:date="2017-04-21T10:35:00Z">
                  <w:rPr>
                    <w:rFonts w:ascii="新細明體" w:hAnsi="新細明體" w:cs="Arial Unicode MS" w:hint="eastAsia"/>
                    <w:color w:val="008000"/>
                    <w:sz w:val="20"/>
                    <w:szCs w:val="20"/>
                  </w:rPr>
                </w:rPrChange>
              </w:rPr>
              <w:t>簽擬人員ID</w:t>
            </w:r>
            <w:ins w:id="555" w:author="陳鐵元" w:date="2016-08-29T09:01:00Z">
              <w:r w:rsidR="003460A1" w:rsidRPr="008E6AB9">
                <w:rPr>
                  <w:rFonts w:ascii="新細明體" w:hAnsi="新細明體" w:cs="Arial Unicode MS" w:hint="eastAsia"/>
                  <w:sz w:val="20"/>
                  <w:szCs w:val="20"/>
                  <w:rPrChange w:id="556" w:author="陳鐵元" w:date="2017-04-21T10:35:00Z">
                    <w:rPr>
                      <w:rFonts w:ascii="新細明體" w:hAnsi="新細明體" w:cs="Arial Unicode MS" w:hint="eastAsia"/>
                      <w:color w:val="008000"/>
                      <w:sz w:val="20"/>
                      <w:szCs w:val="20"/>
                    </w:rPr>
                  </w:rPrChange>
                </w:rPr>
                <w:t>(待處理人員ID)</w:t>
              </w:r>
            </w:ins>
          </w:p>
        </w:tc>
        <w:tc>
          <w:tcPr>
            <w:tcW w:w="3600" w:type="dxa"/>
          </w:tcPr>
          <w:p w:rsidR="00DA195D" w:rsidRPr="008E6AB9" w:rsidDel="003460A1" w:rsidRDefault="00B26786" w:rsidP="00AC4C3E">
            <w:pPr>
              <w:pStyle w:val="ac"/>
              <w:ind w:left="0"/>
              <w:rPr>
                <w:del w:id="557" w:author="陳鐵元" w:date="2016-08-29T09:01:00Z"/>
                <w:rFonts w:ascii="新細明體" w:hAnsi="新細明體" w:hint="eastAsia"/>
                <w:bCs/>
                <w:strike/>
                <w:sz w:val="20"/>
                <w:rPrChange w:id="558" w:author="陳鐵元" w:date="2017-04-21T10:35:00Z">
                  <w:rPr>
                    <w:del w:id="559" w:author="陳鐵元" w:date="2016-08-29T09:01:00Z"/>
                    <w:rFonts w:ascii="新細明體" w:hAnsi="新細明體" w:hint="eastAsia"/>
                    <w:bCs/>
                    <w:strike/>
                    <w:color w:val="008000"/>
                    <w:sz w:val="20"/>
                  </w:rPr>
                </w:rPrChange>
              </w:rPr>
            </w:pPr>
            <w:del w:id="560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trike/>
                  <w:sz w:val="20"/>
                  <w:rPrChange w:id="561" w:author="陳鐵元" w:date="2017-04-21T10:35:00Z">
                    <w:rPr>
                      <w:rFonts w:ascii="新細明體" w:hAnsi="新細明體" w:hint="eastAsia"/>
                      <w:bCs/>
                      <w:strike/>
                      <w:color w:val="008000"/>
                      <w:sz w:val="20"/>
                    </w:rPr>
                  </w:rPrChange>
                </w:rPr>
                <w:delText xml:space="preserve">IF 受理進度 = </w:delText>
              </w:r>
              <w:r w:rsidRPr="008E6AB9" w:rsidDel="003460A1">
                <w:rPr>
                  <w:rFonts w:ascii="新細明體" w:hAnsi="新細明體"/>
                  <w:bCs/>
                  <w:strike/>
                  <w:sz w:val="20"/>
                  <w:rPrChange w:id="562" w:author="陳鐵元" w:date="2017-04-21T10:35:00Z">
                    <w:rPr>
                      <w:rFonts w:ascii="新細明體" w:hAnsi="新細明體"/>
                      <w:bCs/>
                      <w:strike/>
                      <w:color w:val="008000"/>
                      <w:sz w:val="20"/>
                    </w:rPr>
                  </w:rPrChange>
                </w:rPr>
                <w:delText>‘</w:delText>
              </w:r>
              <w:r w:rsidRPr="008E6AB9" w:rsidDel="003460A1">
                <w:rPr>
                  <w:rFonts w:ascii="新細明體" w:hAnsi="新細明體" w:hint="eastAsia"/>
                  <w:bCs/>
                  <w:strike/>
                  <w:sz w:val="20"/>
                  <w:rPrChange w:id="563" w:author="陳鐵元" w:date="2017-04-21T10:35:00Z">
                    <w:rPr>
                      <w:rFonts w:ascii="新細明體" w:hAnsi="新細明體" w:hint="eastAsia"/>
                      <w:bCs/>
                      <w:strike/>
                      <w:color w:val="008000"/>
                      <w:sz w:val="20"/>
                    </w:rPr>
                  </w:rPrChange>
                </w:rPr>
                <w:delText>43</w:delText>
              </w:r>
              <w:r w:rsidRPr="008E6AB9" w:rsidDel="003460A1">
                <w:rPr>
                  <w:rFonts w:ascii="新細明體" w:hAnsi="新細明體"/>
                  <w:bCs/>
                  <w:strike/>
                  <w:sz w:val="20"/>
                  <w:rPrChange w:id="564" w:author="陳鐵元" w:date="2017-04-21T10:35:00Z">
                    <w:rPr>
                      <w:rFonts w:ascii="新細明體" w:hAnsi="新細明體"/>
                      <w:bCs/>
                      <w:strike/>
                      <w:color w:val="008000"/>
                      <w:sz w:val="20"/>
                    </w:rPr>
                  </w:rPrChange>
                </w:rPr>
                <w:delText>’</w:delText>
              </w:r>
              <w:r w:rsidRPr="008E6AB9" w:rsidDel="003460A1">
                <w:rPr>
                  <w:rFonts w:ascii="新細明體" w:hAnsi="新細明體" w:hint="eastAsia"/>
                  <w:bCs/>
                  <w:strike/>
                  <w:sz w:val="20"/>
                  <w:rPrChange w:id="565" w:author="陳鐵元" w:date="2017-04-21T10:35:00Z">
                    <w:rPr>
                      <w:rFonts w:ascii="新細明體" w:hAnsi="新細明體" w:hint="eastAsia"/>
                      <w:bCs/>
                      <w:strike/>
                      <w:color w:val="008000"/>
                      <w:sz w:val="20"/>
                    </w:rPr>
                  </w:rPrChange>
                </w:rPr>
                <w:delText>：</w:delText>
              </w:r>
            </w:del>
          </w:p>
          <w:p w:rsidR="00DA195D" w:rsidRPr="008E6AB9" w:rsidDel="003460A1" w:rsidRDefault="00DA195D" w:rsidP="00DA195D">
            <w:pPr>
              <w:pStyle w:val="ac"/>
              <w:ind w:left="0"/>
              <w:rPr>
                <w:del w:id="566" w:author="陳鐵元" w:date="2016-08-29T09:01:00Z"/>
                <w:rFonts w:ascii="新細明體" w:hAnsi="新細明體" w:hint="eastAsia"/>
                <w:bCs/>
                <w:sz w:val="20"/>
                <w:rPrChange w:id="567" w:author="陳鐵元" w:date="2017-04-21T10:35:00Z">
                  <w:rPr>
                    <w:del w:id="568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569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570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 xml:space="preserve">IF 處理進度 = 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571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‘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572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5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573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’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574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 xml:space="preserve">OR 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575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‘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576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6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577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’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578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：</w:delText>
              </w:r>
            </w:del>
          </w:p>
          <w:p w:rsidR="00B26786" w:rsidRPr="008E6AB9" w:rsidRDefault="00B26786" w:rsidP="00AC4C3E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579" w:author="陳鐵元" w:date="2017-04-21T10:35:00Z">
                  <w:rPr>
                    <w:rFonts w:ascii="新細明體" w:hAnsi="新細明體" w:hint="eastAsia"/>
                    <w:bCs/>
                    <w:color w:val="008000"/>
                    <w:sz w:val="20"/>
                  </w:rPr>
                </w:rPrChange>
              </w:rPr>
            </w:pPr>
            <w:del w:id="580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581" w:author="陳鐵元" w:date="2017-04-21T10:35:00Z">
                    <w:rPr>
                      <w:rFonts w:ascii="新細明體" w:hAnsi="新細明體" w:hint="eastAsia"/>
                      <w:bCs/>
                      <w:color w:val="008000"/>
                      <w:sz w:val="20"/>
                    </w:rPr>
                  </w:rPrChange>
                </w:rPr>
                <w:delText>放</w:delText>
              </w:r>
            </w:del>
            <w:r w:rsidRPr="008E6AB9">
              <w:rPr>
                <w:rFonts w:ascii="新細明體" w:hAnsi="新細明體" w:hint="eastAsia"/>
                <w:bCs/>
                <w:sz w:val="20"/>
                <w:rPrChange w:id="582" w:author="陳鐵元" w:date="2017-04-21T10:35:00Z">
                  <w:rPr>
                    <w:rFonts w:ascii="新細明體" w:hAnsi="新細明體" w:hint="eastAsia"/>
                    <w:bCs/>
                    <w:color w:val="008000"/>
                    <w:sz w:val="20"/>
                  </w:rPr>
                </w:rPrChange>
              </w:rPr>
              <w:t>DTAAA001.ASSIGNED_EMP_ID</w:t>
            </w:r>
          </w:p>
          <w:p w:rsidR="00B26786" w:rsidRPr="008E6AB9" w:rsidDel="003460A1" w:rsidRDefault="00B26786" w:rsidP="00AC4C3E">
            <w:pPr>
              <w:pStyle w:val="ac"/>
              <w:ind w:left="0"/>
              <w:rPr>
                <w:del w:id="583" w:author="陳鐵元" w:date="2016-08-29T09:01:00Z"/>
                <w:rFonts w:ascii="新細明體" w:hAnsi="新細明體" w:hint="eastAsia"/>
                <w:bCs/>
                <w:sz w:val="20"/>
                <w:rPrChange w:id="584" w:author="陳鐵元" w:date="2017-04-21T10:35:00Z">
                  <w:rPr>
                    <w:del w:id="585" w:author="陳鐵元" w:date="2016-08-29T09:01:00Z"/>
                    <w:rFonts w:ascii="新細明體" w:hAnsi="新細明體" w:hint="eastAsia"/>
                    <w:bCs/>
                    <w:color w:val="008000"/>
                    <w:sz w:val="20"/>
                  </w:rPr>
                </w:rPrChange>
              </w:rPr>
            </w:pPr>
            <w:del w:id="586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587" w:author="陳鐵元" w:date="2017-04-21T10:35:00Z">
                    <w:rPr>
                      <w:rFonts w:ascii="新細明體" w:hAnsi="新細明體" w:hint="eastAsia"/>
                      <w:bCs/>
                      <w:color w:val="008000"/>
                      <w:sz w:val="20"/>
                    </w:rPr>
                  </w:rPrChange>
                </w:rPr>
                <w:delText>ELSE</w:delText>
              </w:r>
            </w:del>
          </w:p>
          <w:p w:rsidR="00B26786" w:rsidRPr="008E6AB9" w:rsidRDefault="00B26786" w:rsidP="00AC4C3E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588" w:author="陳鐵元" w:date="2017-04-21T10:35:00Z">
                  <w:rPr>
                    <w:rFonts w:ascii="新細明體" w:hAnsi="新細明體" w:hint="eastAsia"/>
                    <w:bCs/>
                    <w:color w:val="008000"/>
                    <w:sz w:val="20"/>
                  </w:rPr>
                </w:rPrChange>
              </w:rPr>
            </w:pPr>
            <w:del w:id="589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590" w:author="陳鐵元" w:date="2017-04-21T10:35:00Z">
                    <w:rPr>
                      <w:rFonts w:ascii="新細明體" w:hAnsi="新細明體" w:hint="eastAsia"/>
                      <w:bCs/>
                      <w:color w:val="008000"/>
                      <w:sz w:val="20"/>
                    </w:rPr>
                  </w:rPrChange>
                </w:rPr>
                <w:delText>放空白</w:delText>
              </w:r>
            </w:del>
          </w:p>
        </w:tc>
        <w:tc>
          <w:tcPr>
            <w:tcW w:w="3516" w:type="dxa"/>
          </w:tcPr>
          <w:p w:rsidR="00B26786" w:rsidRPr="008E6AB9" w:rsidDel="003460A1" w:rsidRDefault="00B26786" w:rsidP="00AC4C3E">
            <w:pPr>
              <w:pStyle w:val="ac"/>
              <w:ind w:left="0"/>
              <w:rPr>
                <w:del w:id="591" w:author="陳鐵元" w:date="2016-08-29T09:01:00Z"/>
                <w:rFonts w:ascii="新細明體" w:hAnsi="新細明體" w:hint="eastAsia"/>
                <w:bCs/>
                <w:sz w:val="20"/>
                <w:rPrChange w:id="592" w:author="陳鐵元" w:date="2017-04-21T10:35:00Z">
                  <w:rPr>
                    <w:del w:id="593" w:author="陳鐵元" w:date="2016-08-29T09:01:00Z"/>
                    <w:rFonts w:ascii="新細明體" w:hAnsi="新細明體" w:hint="eastAsia"/>
                    <w:bCs/>
                    <w:color w:val="008000"/>
                    <w:sz w:val="20"/>
                  </w:rPr>
                </w:rPrChange>
              </w:rPr>
            </w:pPr>
            <w:del w:id="594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595" w:author="陳鐵元" w:date="2017-04-21T10:35:00Z">
                    <w:rPr>
                      <w:rFonts w:ascii="新細明體" w:hAnsi="新細明體" w:hint="eastAsia"/>
                      <w:bCs/>
                      <w:color w:val="008000"/>
                      <w:sz w:val="20"/>
                    </w:rPr>
                  </w:rPrChange>
                </w:rPr>
                <w:delText>說明：</w:delText>
              </w:r>
            </w:del>
          </w:p>
          <w:p w:rsidR="00B26786" w:rsidRPr="008E6AB9" w:rsidDel="003460A1" w:rsidRDefault="00DA195D" w:rsidP="00DA195D">
            <w:pPr>
              <w:pStyle w:val="ac"/>
              <w:ind w:left="0"/>
              <w:rPr>
                <w:del w:id="596" w:author="陳鐵元" w:date="2016-08-29T09:01:00Z"/>
                <w:rFonts w:ascii="新細明體" w:hAnsi="新細明體" w:hint="eastAsia"/>
                <w:bCs/>
                <w:sz w:val="20"/>
                <w:rPrChange w:id="597" w:author="陳鐵元" w:date="2017-04-21T10:35:00Z">
                  <w:rPr>
                    <w:del w:id="598" w:author="陳鐵元" w:date="2016-08-29T09:01:00Z"/>
                    <w:rFonts w:ascii="新細明體" w:hAnsi="新細明體" w:hint="eastAsia"/>
                    <w:bCs/>
                    <w:color w:val="008000"/>
                    <w:sz w:val="20"/>
                  </w:rPr>
                </w:rPrChange>
              </w:rPr>
            </w:pPr>
            <w:del w:id="599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00" w:author="陳鐵元" w:date="2017-04-21T10:35:00Z">
                    <w:rPr>
                      <w:rFonts w:ascii="新細明體" w:hAnsi="新細明體" w:hint="eastAsia"/>
                      <w:bCs/>
                      <w:color w:val="008000"/>
                      <w:sz w:val="20"/>
                    </w:rPr>
                  </w:rPrChange>
                </w:rPr>
                <w:delText>1.</w:delText>
              </w:r>
              <w:r w:rsidR="00B26786" w:rsidRPr="008E6AB9" w:rsidDel="003460A1">
                <w:rPr>
                  <w:rFonts w:ascii="新細明體" w:hAnsi="新細明體" w:hint="eastAsia"/>
                  <w:bCs/>
                  <w:sz w:val="20"/>
                  <w:rPrChange w:id="601" w:author="陳鐵元" w:date="2017-04-21T10:35:00Z">
                    <w:rPr>
                      <w:rFonts w:ascii="新細明體" w:hAnsi="新細明體" w:hint="eastAsia"/>
                      <w:bCs/>
                      <w:color w:val="008000"/>
                      <w:sz w:val="20"/>
                    </w:rPr>
                  </w:rPrChange>
                </w:rPr>
                <w:delText>待簽擬件(簽擬人員)</w:delText>
              </w:r>
            </w:del>
          </w:p>
          <w:p w:rsidR="00DA195D" w:rsidRPr="008E6AB9" w:rsidRDefault="00DA195D" w:rsidP="00DA195D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602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603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04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2.處理進度如上判斷</w:delText>
              </w:r>
            </w:del>
          </w:p>
        </w:tc>
      </w:tr>
      <w:tr w:rsidR="00B26786" w:rsidRPr="008E6AB9">
        <w:tc>
          <w:tcPr>
            <w:tcW w:w="1800" w:type="dxa"/>
            <w:vAlign w:val="center"/>
          </w:tcPr>
          <w:p w:rsidR="00B26786" w:rsidRPr="008E6AB9" w:rsidRDefault="00B26786" w:rsidP="00AC4C3E">
            <w:pPr>
              <w:rPr>
                <w:rFonts w:ascii="新細明體" w:hAnsi="新細明體" w:cs="Arial Unicode MS" w:hint="eastAsia"/>
                <w:sz w:val="20"/>
                <w:szCs w:val="20"/>
                <w:rPrChange w:id="605" w:author="陳鐵元" w:date="2017-04-21T10:35:00Z">
                  <w:rPr>
                    <w:rFonts w:ascii="新細明體" w:hAnsi="新細明體" w:cs="Arial Unicode MS" w:hint="eastAsia"/>
                    <w:color w:val="008000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606" w:author="陳鐵元" w:date="2017-04-21T10:35:00Z">
                  <w:rPr>
                    <w:rFonts w:ascii="新細明體" w:hAnsi="新細明體" w:cs="Arial Unicode MS" w:hint="eastAsia"/>
                    <w:color w:val="008000"/>
                    <w:sz w:val="20"/>
                    <w:szCs w:val="20"/>
                  </w:rPr>
                </w:rPrChange>
              </w:rPr>
              <w:t>簽擬人員姓名</w:t>
            </w:r>
            <w:ins w:id="607" w:author="陳鐵元" w:date="2016-08-29T09:01:00Z">
              <w:r w:rsidR="003460A1" w:rsidRPr="008E6AB9">
                <w:rPr>
                  <w:rFonts w:ascii="新細明體" w:hAnsi="新細明體" w:cs="Arial Unicode MS" w:hint="eastAsia"/>
                  <w:sz w:val="20"/>
                  <w:szCs w:val="20"/>
                  <w:rPrChange w:id="608" w:author="陳鐵元" w:date="2017-04-21T10:35:00Z">
                    <w:rPr>
                      <w:rFonts w:ascii="新細明體" w:hAnsi="新細明體" w:cs="Arial Unicode MS" w:hint="eastAsia"/>
                      <w:color w:val="008000"/>
                      <w:sz w:val="20"/>
                      <w:szCs w:val="20"/>
                    </w:rPr>
                  </w:rPrChange>
                </w:rPr>
                <w:t>(待處理人員姓名)</w:t>
              </w:r>
            </w:ins>
          </w:p>
        </w:tc>
        <w:tc>
          <w:tcPr>
            <w:tcW w:w="3600" w:type="dxa"/>
          </w:tcPr>
          <w:p w:rsidR="00B26786" w:rsidRPr="008E6AB9" w:rsidDel="003460A1" w:rsidRDefault="00B26786" w:rsidP="00AC4C3E">
            <w:pPr>
              <w:pStyle w:val="ac"/>
              <w:ind w:left="0"/>
              <w:rPr>
                <w:del w:id="609" w:author="陳鐵元" w:date="2016-08-29T09:01:00Z"/>
                <w:rFonts w:ascii="新細明體" w:hAnsi="新細明體" w:hint="eastAsia"/>
                <w:bCs/>
                <w:strike/>
                <w:sz w:val="20"/>
                <w:rPrChange w:id="610" w:author="陳鐵元" w:date="2017-04-21T10:35:00Z">
                  <w:rPr>
                    <w:del w:id="611" w:author="陳鐵元" w:date="2016-08-29T09:01:00Z"/>
                    <w:rFonts w:ascii="新細明體" w:hAnsi="新細明體" w:hint="eastAsia"/>
                    <w:bCs/>
                    <w:strike/>
                    <w:color w:val="008000"/>
                    <w:sz w:val="20"/>
                  </w:rPr>
                </w:rPrChange>
              </w:rPr>
            </w:pPr>
            <w:del w:id="612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trike/>
                  <w:sz w:val="20"/>
                  <w:rPrChange w:id="613" w:author="陳鐵元" w:date="2017-04-21T10:35:00Z">
                    <w:rPr>
                      <w:rFonts w:ascii="新細明體" w:hAnsi="新細明體" w:hint="eastAsia"/>
                      <w:bCs/>
                      <w:strike/>
                      <w:color w:val="008000"/>
                      <w:sz w:val="20"/>
                    </w:rPr>
                  </w:rPrChange>
                </w:rPr>
                <w:delText xml:space="preserve">IF 受理進度 = </w:delText>
              </w:r>
              <w:r w:rsidRPr="008E6AB9" w:rsidDel="003460A1">
                <w:rPr>
                  <w:rFonts w:ascii="新細明體" w:hAnsi="新細明體"/>
                  <w:bCs/>
                  <w:strike/>
                  <w:sz w:val="20"/>
                  <w:rPrChange w:id="614" w:author="陳鐵元" w:date="2017-04-21T10:35:00Z">
                    <w:rPr>
                      <w:rFonts w:ascii="新細明體" w:hAnsi="新細明體"/>
                      <w:bCs/>
                      <w:strike/>
                      <w:color w:val="008000"/>
                      <w:sz w:val="20"/>
                    </w:rPr>
                  </w:rPrChange>
                </w:rPr>
                <w:delText>‘</w:delText>
              </w:r>
              <w:r w:rsidRPr="008E6AB9" w:rsidDel="003460A1">
                <w:rPr>
                  <w:rFonts w:ascii="新細明體" w:hAnsi="新細明體" w:hint="eastAsia"/>
                  <w:bCs/>
                  <w:strike/>
                  <w:sz w:val="20"/>
                  <w:rPrChange w:id="615" w:author="陳鐵元" w:date="2017-04-21T10:35:00Z">
                    <w:rPr>
                      <w:rFonts w:ascii="新細明體" w:hAnsi="新細明體" w:hint="eastAsia"/>
                      <w:bCs/>
                      <w:strike/>
                      <w:color w:val="008000"/>
                      <w:sz w:val="20"/>
                    </w:rPr>
                  </w:rPrChange>
                </w:rPr>
                <w:delText>43</w:delText>
              </w:r>
              <w:r w:rsidRPr="008E6AB9" w:rsidDel="003460A1">
                <w:rPr>
                  <w:rFonts w:ascii="新細明體" w:hAnsi="新細明體"/>
                  <w:bCs/>
                  <w:strike/>
                  <w:sz w:val="20"/>
                  <w:rPrChange w:id="616" w:author="陳鐵元" w:date="2017-04-21T10:35:00Z">
                    <w:rPr>
                      <w:rFonts w:ascii="新細明體" w:hAnsi="新細明體"/>
                      <w:bCs/>
                      <w:strike/>
                      <w:color w:val="008000"/>
                      <w:sz w:val="20"/>
                    </w:rPr>
                  </w:rPrChange>
                </w:rPr>
                <w:delText>’</w:delText>
              </w:r>
              <w:r w:rsidRPr="008E6AB9" w:rsidDel="003460A1">
                <w:rPr>
                  <w:rFonts w:ascii="新細明體" w:hAnsi="新細明體" w:hint="eastAsia"/>
                  <w:bCs/>
                  <w:strike/>
                  <w:sz w:val="20"/>
                  <w:rPrChange w:id="617" w:author="陳鐵元" w:date="2017-04-21T10:35:00Z">
                    <w:rPr>
                      <w:rFonts w:ascii="新細明體" w:hAnsi="新細明體" w:hint="eastAsia"/>
                      <w:bCs/>
                      <w:strike/>
                      <w:color w:val="008000"/>
                      <w:sz w:val="20"/>
                    </w:rPr>
                  </w:rPrChange>
                </w:rPr>
                <w:delText>：</w:delText>
              </w:r>
            </w:del>
          </w:p>
          <w:p w:rsidR="00DA195D" w:rsidRPr="008E6AB9" w:rsidDel="003460A1" w:rsidRDefault="00DA195D" w:rsidP="00DA195D">
            <w:pPr>
              <w:pStyle w:val="ac"/>
              <w:ind w:left="0"/>
              <w:rPr>
                <w:del w:id="618" w:author="陳鐵元" w:date="2016-08-29T09:01:00Z"/>
                <w:rFonts w:ascii="新細明體" w:hAnsi="新細明體" w:hint="eastAsia"/>
                <w:bCs/>
                <w:sz w:val="20"/>
                <w:rPrChange w:id="619" w:author="陳鐵元" w:date="2017-04-21T10:35:00Z">
                  <w:rPr>
                    <w:del w:id="620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621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22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 xml:space="preserve">IF 處理進度 = 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623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‘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24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5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625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’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26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 xml:space="preserve">OR 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627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‘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28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6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629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’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30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：</w:delText>
              </w:r>
            </w:del>
          </w:p>
          <w:p w:rsidR="00B26786" w:rsidRPr="008E6AB9" w:rsidDel="003460A1" w:rsidRDefault="00B26786" w:rsidP="00AC4C3E">
            <w:pPr>
              <w:pStyle w:val="ac"/>
              <w:ind w:left="0"/>
              <w:rPr>
                <w:del w:id="631" w:author="陳鐵元" w:date="2016-08-29T09:01:00Z"/>
                <w:rFonts w:ascii="新細明體" w:hAnsi="新細明體" w:hint="eastAsia"/>
                <w:bCs/>
                <w:sz w:val="20"/>
                <w:rPrChange w:id="632" w:author="陳鐵元" w:date="2017-04-21T10:35:00Z">
                  <w:rPr>
                    <w:del w:id="633" w:author="陳鐵元" w:date="2016-08-29T09:01:00Z"/>
                    <w:rFonts w:ascii="新細明體" w:hAnsi="新細明體" w:hint="eastAsia"/>
                    <w:bCs/>
                    <w:color w:val="008000"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634" w:author="陳鐵元" w:date="2017-04-21T10:35:00Z">
                  <w:rPr>
                    <w:rFonts w:ascii="新細明體" w:hAnsi="新細明體" w:hint="eastAsia"/>
                    <w:bCs/>
                    <w:color w:val="008000"/>
                    <w:sz w:val="20"/>
                  </w:rPr>
                </w:rPrChange>
              </w:rPr>
              <w:t>放DTAA001.ASSIGNED_EMP_NAME</w:t>
            </w:r>
          </w:p>
          <w:p w:rsidR="00B26786" w:rsidRPr="008E6AB9" w:rsidDel="003460A1" w:rsidRDefault="00B26786" w:rsidP="00AC4C3E">
            <w:pPr>
              <w:pStyle w:val="ac"/>
              <w:ind w:left="0"/>
              <w:rPr>
                <w:del w:id="635" w:author="陳鐵元" w:date="2016-08-29T09:01:00Z"/>
                <w:rFonts w:ascii="新細明體" w:hAnsi="新細明體" w:hint="eastAsia"/>
                <w:bCs/>
                <w:sz w:val="20"/>
                <w:rPrChange w:id="636" w:author="陳鐵元" w:date="2017-04-21T10:35:00Z">
                  <w:rPr>
                    <w:del w:id="637" w:author="陳鐵元" w:date="2016-08-29T09:01:00Z"/>
                    <w:rFonts w:ascii="新細明體" w:hAnsi="新細明體" w:hint="eastAsia"/>
                    <w:bCs/>
                    <w:color w:val="008000"/>
                    <w:sz w:val="20"/>
                  </w:rPr>
                </w:rPrChange>
              </w:rPr>
            </w:pPr>
            <w:del w:id="638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39" w:author="陳鐵元" w:date="2017-04-21T10:35:00Z">
                    <w:rPr>
                      <w:rFonts w:ascii="新細明體" w:hAnsi="新細明體" w:hint="eastAsia"/>
                      <w:bCs/>
                      <w:color w:val="008000"/>
                      <w:sz w:val="20"/>
                    </w:rPr>
                  </w:rPrChange>
                </w:rPr>
                <w:delText>ELSE</w:delText>
              </w:r>
            </w:del>
          </w:p>
          <w:p w:rsidR="00B26786" w:rsidRPr="008E6AB9" w:rsidRDefault="00B26786" w:rsidP="00AC4C3E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640" w:author="陳鐵元" w:date="2017-04-21T10:35:00Z">
                  <w:rPr>
                    <w:rFonts w:ascii="新細明體" w:hAnsi="新細明體" w:hint="eastAsia"/>
                    <w:bCs/>
                    <w:color w:val="008000"/>
                    <w:sz w:val="20"/>
                  </w:rPr>
                </w:rPrChange>
              </w:rPr>
            </w:pPr>
            <w:del w:id="641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42" w:author="陳鐵元" w:date="2017-04-21T10:35:00Z">
                    <w:rPr>
                      <w:rFonts w:ascii="新細明體" w:hAnsi="新細明體" w:hint="eastAsia"/>
                      <w:bCs/>
                      <w:color w:val="008000"/>
                      <w:sz w:val="20"/>
                    </w:rPr>
                  </w:rPrChange>
                </w:rPr>
                <w:delText>放空白</w:delText>
              </w:r>
            </w:del>
          </w:p>
        </w:tc>
        <w:tc>
          <w:tcPr>
            <w:tcW w:w="3516" w:type="dxa"/>
          </w:tcPr>
          <w:p w:rsidR="00B26786" w:rsidRPr="008E6AB9" w:rsidRDefault="00B26786" w:rsidP="00AC4C3E">
            <w:pPr>
              <w:pStyle w:val="ac"/>
              <w:rPr>
                <w:rFonts w:ascii="新細明體" w:hAnsi="新細明體"/>
                <w:bCs/>
                <w:sz w:val="20"/>
                <w:rPrChange w:id="643" w:author="陳鐵元" w:date="2017-04-21T10:35:00Z">
                  <w:rPr>
                    <w:rFonts w:ascii="新細明體" w:hAnsi="新細明體"/>
                    <w:bCs/>
                    <w:color w:val="008000"/>
                    <w:sz w:val="20"/>
                  </w:rPr>
                </w:rPrChange>
              </w:rPr>
            </w:pPr>
          </w:p>
        </w:tc>
      </w:tr>
      <w:tr w:rsidR="00B201EA" w:rsidRPr="008E6AB9" w:rsidDel="003460A1">
        <w:trPr>
          <w:del w:id="644" w:author="陳鐵元" w:date="2016-08-29T09:01:00Z"/>
        </w:trPr>
        <w:tc>
          <w:tcPr>
            <w:tcW w:w="1800" w:type="dxa"/>
            <w:vAlign w:val="center"/>
          </w:tcPr>
          <w:p w:rsidR="00B201EA" w:rsidRPr="008E6AB9" w:rsidDel="003460A1" w:rsidRDefault="00B201EA" w:rsidP="001D7A5D">
            <w:pPr>
              <w:rPr>
                <w:del w:id="645" w:author="陳鐵元" w:date="2016-08-29T09:01:00Z"/>
                <w:rFonts w:ascii="新細明體" w:hAnsi="新細明體" w:cs="Arial Unicode MS" w:hint="eastAsia"/>
                <w:sz w:val="20"/>
                <w:szCs w:val="20"/>
                <w:rPrChange w:id="646" w:author="陳鐵元" w:date="2017-04-21T10:35:00Z">
                  <w:rPr>
                    <w:del w:id="647" w:author="陳鐵元" w:date="2016-08-29T09:01:00Z"/>
                    <w:rFonts w:ascii="新細明體" w:hAnsi="新細明體" w:cs="Arial Unicode MS" w:hint="eastAsia"/>
                    <w:color w:val="0000FF"/>
                    <w:sz w:val="20"/>
                    <w:szCs w:val="20"/>
                  </w:rPr>
                </w:rPrChange>
              </w:rPr>
            </w:pPr>
            <w:del w:id="648" w:author="陳鐵元" w:date="2016-08-29T09:01:00Z">
              <w:r w:rsidRPr="008E6AB9" w:rsidDel="003460A1">
                <w:rPr>
                  <w:rFonts w:ascii="新細明體" w:hAnsi="新細明體" w:cs="Arial Unicode MS" w:hint="eastAsia"/>
                  <w:sz w:val="20"/>
                  <w:szCs w:val="20"/>
                  <w:rPrChange w:id="649" w:author="陳鐵元" w:date="2017-04-21T10:35:00Z">
                    <w:rPr>
                      <w:rFonts w:ascii="新細明體" w:hAnsi="新細明體" w:cs="Arial Unicode MS" w:hint="eastAsia"/>
                      <w:color w:val="0000FF"/>
                      <w:sz w:val="20"/>
                      <w:szCs w:val="20"/>
                    </w:rPr>
                  </w:rPrChange>
                </w:rPr>
                <w:delText>覆核人員ID</w:delText>
              </w:r>
            </w:del>
          </w:p>
        </w:tc>
        <w:tc>
          <w:tcPr>
            <w:tcW w:w="3600" w:type="dxa"/>
          </w:tcPr>
          <w:p w:rsidR="005941C4" w:rsidRPr="008E6AB9" w:rsidDel="003460A1" w:rsidRDefault="00B201EA" w:rsidP="005941C4">
            <w:pPr>
              <w:pStyle w:val="ac"/>
              <w:ind w:left="0"/>
              <w:rPr>
                <w:del w:id="650" w:author="陳鐵元" w:date="2016-08-29T09:01:00Z"/>
                <w:rFonts w:ascii="新細明體" w:hAnsi="新細明體" w:hint="eastAsia"/>
                <w:bCs/>
                <w:sz w:val="20"/>
                <w:rPrChange w:id="651" w:author="陳鐵元" w:date="2017-04-21T10:35:00Z">
                  <w:rPr>
                    <w:del w:id="652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653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54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IF</w:delText>
              </w:r>
              <w:r w:rsidR="005941C4" w:rsidRPr="008E6AB9" w:rsidDel="003460A1">
                <w:rPr>
                  <w:rFonts w:ascii="新細明體" w:hAnsi="新細明體" w:hint="eastAsia"/>
                  <w:bCs/>
                  <w:sz w:val="20"/>
                  <w:rPrChange w:id="655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 xml:space="preserve">處理進度 = </w:delText>
              </w:r>
              <w:r w:rsidR="005941C4" w:rsidRPr="008E6AB9" w:rsidDel="003460A1">
                <w:rPr>
                  <w:rFonts w:ascii="新細明體" w:hAnsi="新細明體"/>
                  <w:bCs/>
                  <w:sz w:val="20"/>
                  <w:rPrChange w:id="656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‘</w:delText>
              </w:r>
              <w:r w:rsidR="005941C4" w:rsidRPr="008E6AB9" w:rsidDel="003460A1">
                <w:rPr>
                  <w:rFonts w:ascii="新細明體" w:hAnsi="新細明體" w:hint="eastAsia"/>
                  <w:bCs/>
                  <w:sz w:val="20"/>
                  <w:rPrChange w:id="657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7</w:delText>
              </w:r>
              <w:r w:rsidR="005941C4" w:rsidRPr="008E6AB9" w:rsidDel="003460A1">
                <w:rPr>
                  <w:rFonts w:ascii="新細明體" w:hAnsi="新細明體"/>
                  <w:bCs/>
                  <w:sz w:val="20"/>
                  <w:rPrChange w:id="658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’</w:delText>
              </w:r>
              <w:r w:rsidR="005941C4" w:rsidRPr="008E6AB9" w:rsidDel="003460A1">
                <w:rPr>
                  <w:rFonts w:ascii="新細明體" w:hAnsi="新細明體" w:hint="eastAsia"/>
                  <w:bCs/>
                  <w:sz w:val="20"/>
                  <w:rPrChange w:id="659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 xml:space="preserve">OR </w:delText>
              </w:r>
              <w:r w:rsidR="005941C4" w:rsidRPr="008E6AB9" w:rsidDel="003460A1">
                <w:rPr>
                  <w:rFonts w:ascii="新細明體" w:hAnsi="新細明體"/>
                  <w:bCs/>
                  <w:sz w:val="20"/>
                  <w:rPrChange w:id="660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‘</w:delText>
              </w:r>
              <w:r w:rsidR="005941C4" w:rsidRPr="008E6AB9" w:rsidDel="003460A1">
                <w:rPr>
                  <w:rFonts w:ascii="新細明體" w:hAnsi="新細明體" w:hint="eastAsia"/>
                  <w:bCs/>
                  <w:sz w:val="20"/>
                  <w:rPrChange w:id="661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8</w:delText>
              </w:r>
              <w:r w:rsidR="005941C4" w:rsidRPr="008E6AB9" w:rsidDel="003460A1">
                <w:rPr>
                  <w:rFonts w:ascii="新細明體" w:hAnsi="新細明體"/>
                  <w:bCs/>
                  <w:sz w:val="20"/>
                  <w:rPrChange w:id="662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’</w:delText>
              </w:r>
              <w:r w:rsidR="005941C4" w:rsidRPr="008E6AB9" w:rsidDel="003460A1">
                <w:rPr>
                  <w:rFonts w:ascii="新細明體" w:hAnsi="新細明體" w:hint="eastAsia"/>
                  <w:bCs/>
                  <w:sz w:val="20"/>
                  <w:rPrChange w:id="663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：</w:delText>
              </w:r>
            </w:del>
          </w:p>
          <w:p w:rsidR="00B201EA" w:rsidRPr="008E6AB9" w:rsidDel="003460A1" w:rsidRDefault="00B201EA" w:rsidP="001D7A5D">
            <w:pPr>
              <w:pStyle w:val="ac"/>
              <w:ind w:left="0"/>
              <w:rPr>
                <w:del w:id="664" w:author="陳鐵元" w:date="2016-08-29T09:01:00Z"/>
                <w:rFonts w:ascii="新細明體" w:hAnsi="新細明體" w:hint="eastAsia"/>
                <w:bCs/>
                <w:sz w:val="20"/>
                <w:rPrChange w:id="665" w:author="陳鐵元" w:date="2017-04-21T10:35:00Z">
                  <w:rPr>
                    <w:del w:id="666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667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68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放DTAAA001.ASSIGNED_EMP_ID</w:delText>
              </w:r>
            </w:del>
          </w:p>
          <w:p w:rsidR="00B201EA" w:rsidRPr="008E6AB9" w:rsidDel="003460A1" w:rsidRDefault="00B201EA" w:rsidP="001D7A5D">
            <w:pPr>
              <w:pStyle w:val="ac"/>
              <w:ind w:left="0"/>
              <w:rPr>
                <w:del w:id="669" w:author="陳鐵元" w:date="2016-08-29T09:01:00Z"/>
                <w:rFonts w:ascii="新細明體" w:hAnsi="新細明體" w:hint="eastAsia"/>
                <w:bCs/>
                <w:sz w:val="20"/>
                <w:rPrChange w:id="670" w:author="陳鐵元" w:date="2017-04-21T10:35:00Z">
                  <w:rPr>
                    <w:del w:id="671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672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73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ELSE</w:delText>
              </w:r>
            </w:del>
          </w:p>
          <w:p w:rsidR="00B201EA" w:rsidRPr="008E6AB9" w:rsidDel="003460A1" w:rsidRDefault="00B201EA" w:rsidP="001D7A5D">
            <w:pPr>
              <w:pStyle w:val="ac"/>
              <w:ind w:left="0"/>
              <w:rPr>
                <w:del w:id="674" w:author="陳鐵元" w:date="2016-08-29T09:01:00Z"/>
                <w:rFonts w:ascii="新細明體" w:hAnsi="新細明體" w:hint="eastAsia"/>
                <w:bCs/>
                <w:sz w:val="20"/>
                <w:rPrChange w:id="675" w:author="陳鐵元" w:date="2017-04-21T10:35:00Z">
                  <w:rPr>
                    <w:del w:id="676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677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78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放空白</w:delText>
              </w:r>
            </w:del>
          </w:p>
        </w:tc>
        <w:tc>
          <w:tcPr>
            <w:tcW w:w="3516" w:type="dxa"/>
          </w:tcPr>
          <w:p w:rsidR="00B201EA" w:rsidRPr="008E6AB9" w:rsidDel="003460A1" w:rsidRDefault="00B201EA" w:rsidP="001D7A5D">
            <w:pPr>
              <w:pStyle w:val="ac"/>
              <w:ind w:left="0"/>
              <w:rPr>
                <w:del w:id="679" w:author="陳鐵元" w:date="2016-08-29T09:01:00Z"/>
                <w:rFonts w:ascii="新細明體" w:hAnsi="新細明體" w:hint="eastAsia"/>
                <w:bCs/>
                <w:sz w:val="20"/>
                <w:rPrChange w:id="680" w:author="陳鐵元" w:date="2017-04-21T10:35:00Z">
                  <w:rPr>
                    <w:del w:id="681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682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83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說明：</w:delText>
              </w:r>
            </w:del>
          </w:p>
          <w:p w:rsidR="00B201EA" w:rsidRPr="008E6AB9" w:rsidDel="003460A1" w:rsidRDefault="00B201EA" w:rsidP="001D7A5D">
            <w:pPr>
              <w:pStyle w:val="ac"/>
              <w:ind w:left="0"/>
              <w:rPr>
                <w:del w:id="684" w:author="陳鐵元" w:date="2016-08-29T09:01:00Z"/>
                <w:rFonts w:ascii="新細明體" w:hAnsi="新細明體" w:hint="eastAsia"/>
                <w:bCs/>
                <w:sz w:val="20"/>
                <w:rPrChange w:id="685" w:author="陳鐵元" w:date="2017-04-21T10:35:00Z">
                  <w:rPr>
                    <w:del w:id="686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687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88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待</w:delText>
              </w:r>
              <w:r w:rsidR="00634EAC" w:rsidRPr="008E6AB9" w:rsidDel="003460A1">
                <w:rPr>
                  <w:rFonts w:ascii="新細明體" w:hAnsi="新細明體" w:hint="eastAsia"/>
                  <w:bCs/>
                  <w:sz w:val="20"/>
                  <w:rPrChange w:id="689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覆核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90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件(</w:delText>
              </w:r>
              <w:r w:rsidR="00634EAC" w:rsidRPr="008E6AB9" w:rsidDel="003460A1">
                <w:rPr>
                  <w:rFonts w:ascii="新細明體" w:hAnsi="新細明體" w:hint="eastAsia"/>
                  <w:bCs/>
                  <w:sz w:val="20"/>
                  <w:rPrChange w:id="691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欄位抓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692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簽擬人員)</w:delText>
              </w:r>
            </w:del>
          </w:p>
        </w:tc>
      </w:tr>
      <w:tr w:rsidR="00B201EA" w:rsidRPr="008E6AB9" w:rsidDel="003460A1">
        <w:trPr>
          <w:del w:id="693" w:author="陳鐵元" w:date="2016-08-29T09:01:00Z"/>
        </w:trPr>
        <w:tc>
          <w:tcPr>
            <w:tcW w:w="1800" w:type="dxa"/>
            <w:vAlign w:val="center"/>
          </w:tcPr>
          <w:p w:rsidR="00B201EA" w:rsidRPr="008E6AB9" w:rsidDel="003460A1" w:rsidRDefault="00B201EA" w:rsidP="001D7A5D">
            <w:pPr>
              <w:rPr>
                <w:del w:id="694" w:author="陳鐵元" w:date="2016-08-29T09:01:00Z"/>
                <w:rFonts w:ascii="新細明體" w:hAnsi="新細明體" w:cs="Arial Unicode MS" w:hint="eastAsia"/>
                <w:sz w:val="20"/>
                <w:szCs w:val="20"/>
                <w:rPrChange w:id="695" w:author="陳鐵元" w:date="2017-04-21T10:35:00Z">
                  <w:rPr>
                    <w:del w:id="696" w:author="陳鐵元" w:date="2016-08-29T09:01:00Z"/>
                    <w:rFonts w:ascii="新細明體" w:hAnsi="新細明體" w:cs="Arial Unicode MS" w:hint="eastAsia"/>
                    <w:color w:val="0000FF"/>
                    <w:sz w:val="20"/>
                    <w:szCs w:val="20"/>
                  </w:rPr>
                </w:rPrChange>
              </w:rPr>
            </w:pPr>
            <w:del w:id="697" w:author="陳鐵元" w:date="2016-08-29T09:01:00Z">
              <w:r w:rsidRPr="008E6AB9" w:rsidDel="003460A1">
                <w:rPr>
                  <w:rFonts w:ascii="新細明體" w:hAnsi="新細明體" w:cs="Arial Unicode MS" w:hint="eastAsia"/>
                  <w:sz w:val="20"/>
                  <w:szCs w:val="20"/>
                  <w:rPrChange w:id="698" w:author="陳鐵元" w:date="2017-04-21T10:35:00Z">
                    <w:rPr>
                      <w:rFonts w:ascii="新細明體" w:hAnsi="新細明體" w:cs="Arial Unicode MS" w:hint="eastAsia"/>
                      <w:color w:val="0000FF"/>
                      <w:sz w:val="20"/>
                      <w:szCs w:val="20"/>
                    </w:rPr>
                  </w:rPrChange>
                </w:rPr>
                <w:delText>覆核人員姓名</w:delText>
              </w:r>
            </w:del>
          </w:p>
        </w:tc>
        <w:tc>
          <w:tcPr>
            <w:tcW w:w="3600" w:type="dxa"/>
          </w:tcPr>
          <w:p w:rsidR="00654AC5" w:rsidRPr="008E6AB9" w:rsidDel="003460A1" w:rsidRDefault="00654AC5" w:rsidP="00654AC5">
            <w:pPr>
              <w:pStyle w:val="ac"/>
              <w:ind w:left="0"/>
              <w:rPr>
                <w:del w:id="699" w:author="陳鐵元" w:date="2016-08-29T09:01:00Z"/>
                <w:rFonts w:ascii="新細明體" w:hAnsi="新細明體" w:hint="eastAsia"/>
                <w:bCs/>
                <w:sz w:val="20"/>
                <w:rPrChange w:id="700" w:author="陳鐵元" w:date="2017-04-21T10:35:00Z">
                  <w:rPr>
                    <w:del w:id="701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702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703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 xml:space="preserve">IF處理進度 = 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704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‘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705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7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706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’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707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 xml:space="preserve">OR 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708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‘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709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8</w:delText>
              </w:r>
              <w:r w:rsidRPr="008E6AB9" w:rsidDel="003460A1">
                <w:rPr>
                  <w:rFonts w:ascii="新細明體" w:hAnsi="新細明體"/>
                  <w:bCs/>
                  <w:sz w:val="20"/>
                  <w:rPrChange w:id="710" w:author="陳鐵元" w:date="2017-04-21T10:35:00Z">
                    <w:rPr>
                      <w:rFonts w:ascii="新細明體" w:hAnsi="新細明體"/>
                      <w:bCs/>
                      <w:color w:val="0000FF"/>
                      <w:sz w:val="20"/>
                    </w:rPr>
                  </w:rPrChange>
                </w:rPr>
                <w:delText>’</w:delText>
              </w:r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711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：</w:delText>
              </w:r>
            </w:del>
          </w:p>
          <w:p w:rsidR="00B201EA" w:rsidRPr="008E6AB9" w:rsidDel="003460A1" w:rsidRDefault="00B201EA" w:rsidP="001D7A5D">
            <w:pPr>
              <w:pStyle w:val="ac"/>
              <w:ind w:left="0"/>
              <w:rPr>
                <w:del w:id="712" w:author="陳鐵元" w:date="2016-08-29T09:01:00Z"/>
                <w:rFonts w:ascii="新細明體" w:hAnsi="新細明體" w:hint="eastAsia"/>
                <w:bCs/>
                <w:sz w:val="20"/>
                <w:rPrChange w:id="713" w:author="陳鐵元" w:date="2017-04-21T10:35:00Z">
                  <w:rPr>
                    <w:del w:id="714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715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716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放DTAA001.ASSIGNED_EMP_NAME</w:delText>
              </w:r>
            </w:del>
          </w:p>
          <w:p w:rsidR="00B201EA" w:rsidRPr="008E6AB9" w:rsidDel="003460A1" w:rsidRDefault="00B201EA" w:rsidP="001D7A5D">
            <w:pPr>
              <w:pStyle w:val="ac"/>
              <w:ind w:left="0"/>
              <w:rPr>
                <w:del w:id="717" w:author="陳鐵元" w:date="2016-08-29T09:01:00Z"/>
                <w:rFonts w:ascii="新細明體" w:hAnsi="新細明體" w:hint="eastAsia"/>
                <w:bCs/>
                <w:sz w:val="20"/>
                <w:rPrChange w:id="718" w:author="陳鐵元" w:date="2017-04-21T10:35:00Z">
                  <w:rPr>
                    <w:del w:id="719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720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721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ELSE</w:delText>
              </w:r>
            </w:del>
          </w:p>
          <w:p w:rsidR="00B201EA" w:rsidRPr="008E6AB9" w:rsidDel="003460A1" w:rsidRDefault="00B201EA" w:rsidP="001D7A5D">
            <w:pPr>
              <w:pStyle w:val="ac"/>
              <w:ind w:left="0"/>
              <w:rPr>
                <w:del w:id="722" w:author="陳鐵元" w:date="2016-08-29T09:01:00Z"/>
                <w:rFonts w:ascii="新細明體" w:hAnsi="新細明體" w:hint="eastAsia"/>
                <w:bCs/>
                <w:sz w:val="20"/>
                <w:rPrChange w:id="723" w:author="陳鐵元" w:date="2017-04-21T10:35:00Z">
                  <w:rPr>
                    <w:del w:id="724" w:author="陳鐵元" w:date="2016-08-29T09:01:00Z"/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del w:id="725" w:author="陳鐵元" w:date="2016-08-29T09:01:00Z">
              <w:r w:rsidRPr="008E6AB9" w:rsidDel="003460A1">
                <w:rPr>
                  <w:rFonts w:ascii="新細明體" w:hAnsi="新細明體" w:hint="eastAsia"/>
                  <w:bCs/>
                  <w:sz w:val="20"/>
                  <w:rPrChange w:id="726" w:author="陳鐵元" w:date="2017-04-21T10:35:00Z">
                    <w:rPr>
                      <w:rFonts w:ascii="新細明體" w:hAnsi="新細明體" w:hint="eastAsia"/>
                      <w:bCs/>
                      <w:color w:val="0000FF"/>
                      <w:sz w:val="20"/>
                    </w:rPr>
                  </w:rPrChange>
                </w:rPr>
                <w:delText>放空白</w:delText>
              </w:r>
            </w:del>
          </w:p>
        </w:tc>
        <w:tc>
          <w:tcPr>
            <w:tcW w:w="3516" w:type="dxa"/>
          </w:tcPr>
          <w:p w:rsidR="00B201EA" w:rsidRPr="008E6AB9" w:rsidDel="003460A1" w:rsidRDefault="00B201EA" w:rsidP="001D7A5D">
            <w:pPr>
              <w:pStyle w:val="ac"/>
              <w:rPr>
                <w:del w:id="727" w:author="陳鐵元" w:date="2016-08-29T09:01:00Z"/>
                <w:rFonts w:ascii="新細明體" w:hAnsi="新細明體"/>
                <w:bCs/>
                <w:sz w:val="20"/>
                <w:rPrChange w:id="728" w:author="陳鐵元" w:date="2017-04-21T10:35:00Z">
                  <w:rPr>
                    <w:del w:id="729" w:author="陳鐵元" w:date="2016-08-29T09:01:00Z"/>
                    <w:rFonts w:ascii="新細明體" w:hAnsi="新細明體"/>
                    <w:bCs/>
                    <w:color w:val="0000FF"/>
                    <w:sz w:val="20"/>
                  </w:rPr>
                </w:rPrChange>
              </w:rPr>
            </w:pPr>
          </w:p>
        </w:tc>
      </w:tr>
      <w:tr w:rsidR="000C1B8A" w:rsidRPr="008E6AB9">
        <w:tc>
          <w:tcPr>
            <w:tcW w:w="1800" w:type="dxa"/>
            <w:vAlign w:val="center"/>
          </w:tcPr>
          <w:p w:rsidR="000C1B8A" w:rsidRPr="008E6AB9" w:rsidRDefault="000C1B8A" w:rsidP="001D7A5D">
            <w:pPr>
              <w:rPr>
                <w:rFonts w:ascii="新細明體" w:hAnsi="新細明體" w:cs="Arial Unicode MS" w:hint="eastAsia"/>
                <w:sz w:val="20"/>
                <w:szCs w:val="20"/>
                <w:rPrChange w:id="730" w:author="陳鐵元" w:date="2017-04-21T10:35:00Z">
                  <w:rPr>
                    <w:rFonts w:ascii="新細明體" w:hAnsi="新細明體" w:cs="Arial Unicode MS" w:hint="eastAsia"/>
                    <w:color w:val="0000FF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731" w:author="陳鐵元" w:date="2017-04-21T10:35:00Z">
                  <w:rPr>
                    <w:rFonts w:ascii="新細明體" w:hAnsi="新細明體" w:cs="Arial Unicode MS" w:hint="eastAsia"/>
                    <w:color w:val="0000FF"/>
                    <w:sz w:val="20"/>
                    <w:szCs w:val="20"/>
                  </w:rPr>
                </w:rPrChange>
              </w:rPr>
              <w:t>是否交查</w:t>
            </w:r>
          </w:p>
        </w:tc>
        <w:tc>
          <w:tcPr>
            <w:tcW w:w="3600" w:type="dxa"/>
          </w:tcPr>
          <w:p w:rsidR="000C1B8A" w:rsidRPr="008E6AB9" w:rsidRDefault="000C1B8A" w:rsidP="000C1B8A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kern w:val="0"/>
                <w:sz w:val="20"/>
                <w:szCs w:val="20"/>
                <w:rPrChange w:id="732" w:author="陳鐵元" w:date="2017-04-21T10:35:00Z">
                  <w:rPr>
                    <w:rFonts w:ascii="Courier New" w:hAnsi="Courier New" w:cs="Courier New" w:hint="eastAsia"/>
                    <w:kern w:val="0"/>
                    <w:sz w:val="20"/>
                    <w:szCs w:val="20"/>
                  </w:rPr>
                </w:rPrChange>
              </w:rPr>
            </w:pPr>
            <w:r w:rsidRPr="008E6AB9">
              <w:rPr>
                <w:kern w:val="0"/>
                <w:sz w:val="20"/>
                <w:szCs w:val="20"/>
                <w:rPrChange w:id="733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SELECT</w:t>
            </w:r>
            <w:r w:rsidRPr="008E6AB9">
              <w:rPr>
                <w:kern w:val="0"/>
                <w:sz w:val="20"/>
                <w:szCs w:val="20"/>
                <w:rPrChange w:id="734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35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COUNT(*)</w:t>
            </w:r>
            <w:r w:rsidRPr="008E6AB9">
              <w:rPr>
                <w:kern w:val="0"/>
                <w:sz w:val="20"/>
                <w:szCs w:val="20"/>
                <w:rPrChange w:id="736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37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AS</w:t>
            </w:r>
            <w:r w:rsidRPr="008E6AB9">
              <w:rPr>
                <w:kern w:val="0"/>
                <w:sz w:val="20"/>
                <w:szCs w:val="20"/>
                <w:rPrChange w:id="738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39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IS_INVS</w:t>
            </w:r>
            <w:r w:rsidRPr="008E6AB9">
              <w:rPr>
                <w:kern w:val="0"/>
                <w:sz w:val="20"/>
                <w:szCs w:val="20"/>
                <w:rPrChange w:id="740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41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FROM</w:t>
            </w:r>
            <w:r w:rsidRPr="008E6AB9">
              <w:rPr>
                <w:kern w:val="0"/>
                <w:sz w:val="20"/>
                <w:szCs w:val="20"/>
                <w:rPrChange w:id="742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43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DBAH.DTAHA001</w:t>
            </w:r>
            <w:r w:rsidRPr="008E6AB9">
              <w:rPr>
                <w:kern w:val="0"/>
                <w:sz w:val="20"/>
                <w:szCs w:val="20"/>
                <w:rPrChange w:id="744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45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WHERE</w:t>
            </w:r>
            <w:r w:rsidRPr="008E6AB9">
              <w:rPr>
                <w:kern w:val="0"/>
                <w:sz w:val="20"/>
                <w:szCs w:val="20"/>
                <w:rPrChange w:id="746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47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SUBSTR(APLY_NO,1,12)=</w:t>
            </w:r>
            <w:r w:rsidRPr="008E6AB9">
              <w:rPr>
                <w:kern w:val="0"/>
                <w:sz w:val="20"/>
                <w:szCs w:val="20"/>
                <w:rPrChange w:id="748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49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':APLY_NO_12')</w:t>
            </w:r>
          </w:p>
        </w:tc>
        <w:tc>
          <w:tcPr>
            <w:tcW w:w="3516" w:type="dxa"/>
          </w:tcPr>
          <w:p w:rsidR="000C1B8A" w:rsidRPr="008E6AB9" w:rsidRDefault="000C1B8A" w:rsidP="000C1B8A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750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751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  <w:t xml:space="preserve">IF (COUNT(*) &gt; 0) </w:t>
            </w:r>
            <w:r w:rsidRPr="008E6AB9">
              <w:rPr>
                <w:rFonts w:ascii="新細明體" w:hAnsi="新細明體" w:cs="Arial Unicode MS" w:hint="eastAsia"/>
                <w:sz w:val="20"/>
                <w:rPrChange w:id="752" w:author="陳鐵元" w:date="2017-04-21T10:35:00Z">
                  <w:rPr>
                    <w:rFonts w:ascii="新細明體" w:hAnsi="新細明體" w:cs="Arial Unicode MS" w:hint="eastAsia"/>
                    <w:color w:val="0000FF"/>
                    <w:sz w:val="20"/>
                  </w:rPr>
                </w:rPrChange>
              </w:rPr>
              <w:t>是否交查</w:t>
            </w:r>
            <w:r w:rsidRPr="008E6AB9">
              <w:rPr>
                <w:rFonts w:ascii="新細明體" w:hAnsi="新細明體" w:hint="eastAsia"/>
                <w:bCs/>
                <w:sz w:val="20"/>
                <w:rPrChange w:id="753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  <w:t>→Y</w:t>
            </w:r>
          </w:p>
          <w:p w:rsidR="000C1B8A" w:rsidRPr="008E6AB9" w:rsidRDefault="000C1B8A" w:rsidP="000C1B8A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754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755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  <w:t>ELSE</w:t>
            </w:r>
            <w:r w:rsidRPr="008E6AB9">
              <w:rPr>
                <w:rFonts w:ascii="新細明體" w:hAnsi="新細明體" w:cs="Arial Unicode MS" w:hint="eastAsia"/>
                <w:sz w:val="20"/>
                <w:rPrChange w:id="756" w:author="陳鐵元" w:date="2017-04-21T10:35:00Z">
                  <w:rPr>
                    <w:rFonts w:ascii="新細明體" w:hAnsi="新細明體" w:cs="Arial Unicode MS" w:hint="eastAsia"/>
                    <w:color w:val="0000FF"/>
                    <w:sz w:val="20"/>
                  </w:rPr>
                </w:rPrChange>
              </w:rPr>
              <w:t>是否交查</w:t>
            </w:r>
            <w:r w:rsidRPr="008E6AB9">
              <w:rPr>
                <w:rFonts w:ascii="新細明體" w:hAnsi="新細明體" w:hint="eastAsia"/>
                <w:bCs/>
                <w:sz w:val="20"/>
                <w:rPrChange w:id="757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  <w:t>→N</w:t>
            </w:r>
          </w:p>
        </w:tc>
      </w:tr>
      <w:tr w:rsidR="000C1B8A" w:rsidRPr="008E6AB9">
        <w:tc>
          <w:tcPr>
            <w:tcW w:w="1800" w:type="dxa"/>
            <w:vAlign w:val="center"/>
          </w:tcPr>
          <w:p w:rsidR="000C1B8A" w:rsidRPr="008E6AB9" w:rsidRDefault="000C1B8A" w:rsidP="001D7A5D">
            <w:pPr>
              <w:rPr>
                <w:rFonts w:ascii="新細明體" w:hAnsi="新細明體" w:cs="Arial Unicode MS" w:hint="eastAsia"/>
                <w:sz w:val="20"/>
                <w:szCs w:val="20"/>
                <w:rPrChange w:id="758" w:author="陳鐵元" w:date="2017-04-21T10:35:00Z">
                  <w:rPr>
                    <w:rFonts w:ascii="新細明體" w:hAnsi="新細明體" w:cs="Arial Unicode MS" w:hint="eastAsia"/>
                    <w:color w:val="0000FF"/>
                    <w:sz w:val="20"/>
                    <w:szCs w:val="20"/>
                  </w:rPr>
                </w:rPrChange>
              </w:rPr>
            </w:pPr>
            <w:r w:rsidRPr="008E6AB9">
              <w:rPr>
                <w:rFonts w:ascii="新細明體" w:hAnsi="新細明體" w:cs="Arial Unicode MS" w:hint="eastAsia"/>
                <w:sz w:val="20"/>
                <w:szCs w:val="20"/>
                <w:rPrChange w:id="759" w:author="陳鐵元" w:date="2017-04-21T10:35:00Z">
                  <w:rPr>
                    <w:rFonts w:ascii="新細明體" w:hAnsi="新細明體" w:cs="Arial Unicode MS" w:hint="eastAsia"/>
                    <w:color w:val="0000FF"/>
                    <w:sz w:val="20"/>
                    <w:szCs w:val="20"/>
                  </w:rPr>
                </w:rPrChange>
              </w:rPr>
              <w:t>是否補全</w:t>
            </w:r>
          </w:p>
        </w:tc>
        <w:tc>
          <w:tcPr>
            <w:tcW w:w="3600" w:type="dxa"/>
          </w:tcPr>
          <w:p w:rsidR="000C1B8A" w:rsidRPr="008E6AB9" w:rsidRDefault="000C1B8A" w:rsidP="000C1B8A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kern w:val="0"/>
                <w:sz w:val="20"/>
                <w:szCs w:val="20"/>
                <w:rPrChange w:id="760" w:author="陳鐵元" w:date="2017-04-21T10:35:00Z">
                  <w:rPr>
                    <w:rFonts w:ascii="Courier New" w:hAnsi="Courier New" w:cs="Courier New" w:hint="eastAsia"/>
                    <w:kern w:val="0"/>
                    <w:sz w:val="20"/>
                    <w:szCs w:val="20"/>
                  </w:rPr>
                </w:rPrChange>
              </w:rPr>
            </w:pPr>
            <w:r w:rsidRPr="008E6AB9">
              <w:rPr>
                <w:kern w:val="0"/>
                <w:sz w:val="20"/>
                <w:szCs w:val="20"/>
                <w:rPrChange w:id="761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SELECT</w:t>
            </w:r>
            <w:r w:rsidRPr="008E6AB9">
              <w:rPr>
                <w:kern w:val="0"/>
                <w:sz w:val="20"/>
                <w:szCs w:val="20"/>
                <w:rPrChange w:id="762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63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COUNT(*)</w:t>
            </w:r>
            <w:r w:rsidRPr="008E6AB9">
              <w:rPr>
                <w:kern w:val="0"/>
                <w:sz w:val="20"/>
                <w:szCs w:val="20"/>
                <w:rPrChange w:id="764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65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AS</w:t>
            </w:r>
            <w:r w:rsidRPr="008E6AB9">
              <w:rPr>
                <w:kern w:val="0"/>
                <w:sz w:val="20"/>
                <w:szCs w:val="20"/>
                <w:rPrChange w:id="766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67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IS_ACT</w:t>
            </w:r>
            <w:r w:rsidRPr="008E6AB9">
              <w:rPr>
                <w:kern w:val="0"/>
                <w:sz w:val="20"/>
                <w:szCs w:val="20"/>
                <w:rPrChange w:id="768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69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FROM</w:t>
            </w:r>
            <w:r w:rsidRPr="008E6AB9">
              <w:rPr>
                <w:kern w:val="0"/>
                <w:sz w:val="20"/>
                <w:szCs w:val="20"/>
                <w:rPrChange w:id="770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71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DBAA.DTAAJ010</w:t>
            </w:r>
            <w:r w:rsidRPr="008E6AB9">
              <w:rPr>
                <w:kern w:val="0"/>
                <w:sz w:val="20"/>
                <w:szCs w:val="20"/>
                <w:rPrChange w:id="772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73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WHERE</w:t>
            </w:r>
            <w:r w:rsidRPr="008E6AB9">
              <w:rPr>
                <w:kern w:val="0"/>
                <w:sz w:val="20"/>
                <w:szCs w:val="20"/>
                <w:rPrChange w:id="774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75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SUBSTR(APLY_NO,1,12)=</w:t>
            </w:r>
            <w:r w:rsidRPr="008E6AB9">
              <w:rPr>
                <w:kern w:val="0"/>
                <w:sz w:val="20"/>
                <w:szCs w:val="20"/>
                <w:rPrChange w:id="776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kern w:val="0"/>
                <w:sz w:val="20"/>
                <w:szCs w:val="20"/>
                <w:rPrChange w:id="777" w:author="陳鐵元" w:date="2017-04-21T10:35:00Z">
                  <w:rPr>
                    <w:kern w:val="0"/>
                    <w:sz w:val="20"/>
                    <w:szCs w:val="20"/>
                  </w:rPr>
                </w:rPrChange>
              </w:rPr>
              <w:t>':APLY_NO_12'</w:t>
            </w:r>
            <w:r w:rsidRPr="008E6AB9">
              <w:rPr>
                <w:kern w:val="0"/>
                <w:sz w:val="20"/>
                <w:szCs w:val="20"/>
                <w:rPrChange w:id="778" w:author="陳鐵元" w:date="2017-04-21T10:35:00Z">
                  <w:rPr>
                    <w:color w:val="000000"/>
                    <w:kern w:val="0"/>
                    <w:sz w:val="20"/>
                    <w:szCs w:val="20"/>
                  </w:rPr>
                </w:rPrChange>
              </w:rPr>
              <w:t xml:space="preserve"> </w:t>
            </w:r>
            <w:r w:rsidRPr="008E6AB9">
              <w:rPr>
                <w:rFonts w:hint="eastAsia"/>
                <w:kern w:val="0"/>
                <w:sz w:val="20"/>
                <w:szCs w:val="20"/>
                <w:rPrChange w:id="779" w:author="陳鐵元" w:date="2017-04-21T10:35:00Z">
                  <w:rPr>
                    <w:rFonts w:hint="eastAsia"/>
                    <w:color w:val="000000"/>
                    <w:kern w:val="0"/>
                    <w:sz w:val="20"/>
                    <w:szCs w:val="20"/>
                  </w:rPr>
                </w:rPrChange>
              </w:rPr>
              <w:t>)</w:t>
            </w:r>
          </w:p>
        </w:tc>
        <w:tc>
          <w:tcPr>
            <w:tcW w:w="3516" w:type="dxa"/>
          </w:tcPr>
          <w:p w:rsidR="000C1B8A" w:rsidRPr="008E6AB9" w:rsidRDefault="000C1B8A" w:rsidP="000C1B8A">
            <w:pPr>
              <w:pStyle w:val="ac"/>
              <w:ind w:left="0"/>
              <w:rPr>
                <w:rFonts w:ascii="新細明體" w:hAnsi="新細明體" w:hint="eastAsia"/>
                <w:bCs/>
                <w:sz w:val="20"/>
                <w:rPrChange w:id="780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781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  <w:t xml:space="preserve">IF (COUNT(*) &gt; 0) </w:t>
            </w:r>
            <w:r w:rsidRPr="008E6AB9">
              <w:rPr>
                <w:rFonts w:ascii="新細明體" w:hAnsi="新細明體" w:cs="Arial Unicode MS" w:hint="eastAsia"/>
                <w:sz w:val="20"/>
                <w:rPrChange w:id="782" w:author="陳鐵元" w:date="2017-04-21T10:35:00Z">
                  <w:rPr>
                    <w:rFonts w:ascii="新細明體" w:hAnsi="新細明體" w:cs="Arial Unicode MS" w:hint="eastAsia"/>
                    <w:color w:val="0000FF"/>
                    <w:sz w:val="20"/>
                  </w:rPr>
                </w:rPrChange>
              </w:rPr>
              <w:t>是否補全</w:t>
            </w:r>
            <w:r w:rsidRPr="008E6AB9">
              <w:rPr>
                <w:rFonts w:ascii="新細明體" w:hAnsi="新細明體" w:hint="eastAsia"/>
                <w:bCs/>
                <w:sz w:val="20"/>
                <w:rPrChange w:id="783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  <w:t>→Y</w:t>
            </w:r>
          </w:p>
          <w:p w:rsidR="000C1B8A" w:rsidRPr="008E6AB9" w:rsidRDefault="000C1B8A" w:rsidP="000C1B8A">
            <w:pPr>
              <w:pStyle w:val="ac"/>
              <w:ind w:left="0"/>
              <w:rPr>
                <w:rFonts w:ascii="新細明體" w:hAnsi="新細明體"/>
                <w:bCs/>
                <w:sz w:val="20"/>
                <w:rPrChange w:id="784" w:author="陳鐵元" w:date="2017-04-21T10:35:00Z">
                  <w:rPr>
                    <w:rFonts w:ascii="新細明體" w:hAnsi="新細明體"/>
                    <w:bCs/>
                    <w:color w:val="0000FF"/>
                    <w:sz w:val="20"/>
                  </w:rPr>
                </w:rPrChange>
              </w:rPr>
            </w:pPr>
            <w:r w:rsidRPr="008E6AB9">
              <w:rPr>
                <w:rFonts w:ascii="新細明體" w:hAnsi="新細明體" w:hint="eastAsia"/>
                <w:bCs/>
                <w:sz w:val="20"/>
                <w:rPrChange w:id="785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  <w:t>ELSE</w:t>
            </w:r>
            <w:r w:rsidRPr="008E6AB9">
              <w:rPr>
                <w:rFonts w:ascii="新細明體" w:hAnsi="新細明體" w:cs="Arial Unicode MS" w:hint="eastAsia"/>
                <w:sz w:val="20"/>
                <w:rPrChange w:id="786" w:author="陳鐵元" w:date="2017-04-21T10:35:00Z">
                  <w:rPr>
                    <w:rFonts w:ascii="新細明體" w:hAnsi="新細明體" w:cs="Arial Unicode MS" w:hint="eastAsia"/>
                    <w:color w:val="0000FF"/>
                    <w:sz w:val="20"/>
                  </w:rPr>
                </w:rPrChange>
              </w:rPr>
              <w:t>是否補全</w:t>
            </w:r>
            <w:r w:rsidRPr="008E6AB9">
              <w:rPr>
                <w:rFonts w:ascii="新細明體" w:hAnsi="新細明體" w:hint="eastAsia"/>
                <w:bCs/>
                <w:sz w:val="20"/>
                <w:rPrChange w:id="787" w:author="陳鐵元" w:date="2017-04-21T10:35:00Z">
                  <w:rPr>
                    <w:rFonts w:ascii="新細明體" w:hAnsi="新細明體" w:hint="eastAsia"/>
                    <w:bCs/>
                    <w:color w:val="0000FF"/>
                    <w:sz w:val="20"/>
                  </w:rPr>
                </w:rPrChange>
              </w:rPr>
              <w:t>→N</w:t>
            </w:r>
          </w:p>
        </w:tc>
      </w:tr>
    </w:tbl>
    <w:p w:rsidR="00513265" w:rsidRPr="008E6AB9" w:rsidRDefault="00513265" w:rsidP="00513265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  <w:rPrChange w:id="78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</w:p>
    <w:p w:rsidR="00E9304C" w:rsidRPr="008E6AB9" w:rsidRDefault="00D56A40" w:rsidP="00464097">
      <w:pPr>
        <w:pStyle w:val="Tabletext"/>
        <w:keepLines w:val="0"/>
        <w:numPr>
          <w:ilvl w:val="1"/>
          <w:numId w:val="41"/>
          <w:numberingChange w:id="789" w:author="I9004502" w:date="2010-09-13T17:20:00Z" w:original="%1:2:0:.%2:1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79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791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處理進度</w:t>
      </w:r>
      <w:r w:rsidR="00FD3D80" w:rsidRPr="008E6AB9">
        <w:rPr>
          <w:rFonts w:ascii="新細明體" w:hAnsi="新細明體" w:hint="eastAsia"/>
          <w:kern w:val="2"/>
          <w:lang w:eastAsia="zh-TW"/>
          <w:rPrChange w:id="792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,天數計算</w:t>
      </w:r>
      <w:r w:rsidR="00EC00E2" w:rsidRPr="008E6AB9">
        <w:rPr>
          <w:rFonts w:ascii="新細明體" w:hAnsi="新細明體" w:hint="eastAsia"/>
          <w:kern w:val="2"/>
          <w:lang w:eastAsia="zh-TW"/>
          <w:rPrChange w:id="793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如下：</w:t>
      </w:r>
      <w:r w:rsidR="00FD3D80" w:rsidRPr="008E6AB9">
        <w:rPr>
          <w:rFonts w:ascii="新細明體" w:hAnsi="新細明體" w:hint="eastAsia"/>
          <w:kern w:val="2"/>
          <w:lang w:eastAsia="zh-TW"/>
          <w:rPrChange w:id="794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(ex:</w:t>
      </w:r>
      <w:smartTag w:uri="urn:schemas-microsoft-com:office:smarttags" w:element="chsdate">
        <w:smartTagPr>
          <w:attr w:name="Year" w:val="2008"/>
          <w:attr w:name="Month" w:val="7"/>
          <w:attr w:name="Day" w:val="10"/>
          <w:attr w:name="IsLunarDate" w:val="False"/>
          <w:attr w:name="IsROCDate" w:val="False"/>
        </w:smartTagPr>
        <w:r w:rsidR="00FD3D80" w:rsidRPr="008E6AB9">
          <w:rPr>
            <w:rFonts w:ascii="新細明體" w:hAnsi="新細明體" w:hint="eastAsia"/>
            <w:kern w:val="2"/>
            <w:lang w:eastAsia="zh-TW"/>
            <w:rPrChange w:id="795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t>2008-07-10</w:t>
        </w:r>
      </w:smartTag>
      <w:r w:rsidR="00FD3D80" w:rsidRPr="008E6AB9">
        <w:rPr>
          <w:rFonts w:ascii="新細明體" w:hAnsi="新細明體" w:hint="eastAsia"/>
          <w:kern w:val="2"/>
          <w:lang w:eastAsia="zh-TW"/>
          <w:rPrChange w:id="796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,</w:t>
      </w:r>
      <w:smartTag w:uri="urn:schemas-microsoft-com:office:smarttags" w:element="chsdate">
        <w:smartTagPr>
          <w:attr w:name="Year" w:val="2008"/>
          <w:attr w:name="Month" w:val="7"/>
          <w:attr w:name="Day" w:val="8"/>
          <w:attr w:name="IsLunarDate" w:val="False"/>
          <w:attr w:name="IsROCDate" w:val="False"/>
        </w:smartTagPr>
        <w:r w:rsidR="00FD3D80" w:rsidRPr="008E6AB9">
          <w:rPr>
            <w:rFonts w:ascii="新細明體" w:hAnsi="新細明體" w:hint="eastAsia"/>
            <w:kern w:val="2"/>
            <w:lang w:eastAsia="zh-TW"/>
            <w:rPrChange w:id="797" w:author="陳鐵元" w:date="2017-04-21T10:35:00Z">
              <w:rPr>
                <w:rFonts w:ascii="新細明體" w:hAnsi="新細明體" w:hint="eastAsia"/>
                <w:kern w:val="2"/>
                <w:lang w:eastAsia="zh-TW"/>
              </w:rPr>
            </w:rPrChange>
          </w:rPr>
          <w:t>2008-07-08</w:t>
        </w:r>
      </w:smartTag>
      <w:r w:rsidR="00FD3D80" w:rsidRPr="008E6AB9">
        <w:rPr>
          <w:rFonts w:ascii="新細明體" w:hAnsi="新細明體" w:hint="eastAsia"/>
          <w:kern w:val="2"/>
          <w:lang w:eastAsia="zh-TW"/>
          <w:rPrChange w:id="798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  <w:t>=3天)</w:t>
      </w:r>
    </w:p>
    <w:p w:rsidR="00FD3D80" w:rsidRPr="008E6AB9" w:rsidRDefault="00A41CCC" w:rsidP="00FD3D80">
      <w:pPr>
        <w:pStyle w:val="Tabletext"/>
        <w:keepLines w:val="0"/>
        <w:numPr>
          <w:ilvl w:val="2"/>
          <w:numId w:val="41"/>
          <w:numberingChange w:id="799" w:author="I9004502" w:date="2010-09-13T17:20:00Z" w:original="%1:2:0:.%2:1:0:.%3:1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800" w:author="陳鐵元" w:date="2017-04-21T10:35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lang w:eastAsia="zh-TW"/>
          <w:rPrChange w:id="801" w:author="陳鐵元" w:date="2017-04-21T10:35:00Z">
            <w:rPr>
              <w:rFonts w:ascii="新細明體" w:hAnsi="新細明體" w:hint="eastAsia"/>
              <w:lang w:eastAsia="zh-TW"/>
            </w:rPr>
          </w:rPrChange>
        </w:rPr>
        <w:t xml:space="preserve">經過天數 = </w:t>
      </w:r>
      <w:r w:rsidR="00FD3D80" w:rsidRPr="008E6AB9">
        <w:rPr>
          <w:rFonts w:ascii="新細明體" w:hAnsi="新細明體" w:hint="eastAsia"/>
          <w:lang w:eastAsia="zh-TW"/>
          <w:rPrChange w:id="802" w:author="陳鐵元" w:date="2017-04-21T10:35:00Z">
            <w:rPr>
              <w:rFonts w:ascii="新細明體" w:hAnsi="新細明體" w:hint="eastAsia"/>
              <w:lang w:eastAsia="zh-TW"/>
            </w:rPr>
          </w:rPrChange>
        </w:rPr>
        <w:t>DATE.DiffDay 【處理年月日- DTAAA001.APLY_DATE 】(頭尾都算)</w:t>
      </w:r>
      <w:r w:rsidRPr="008E6AB9">
        <w:rPr>
          <w:rFonts w:ascii="新細明體" w:hAnsi="新細明體" w:hint="eastAsia"/>
          <w:lang w:eastAsia="zh-TW"/>
          <w:rPrChange w:id="803" w:author="陳鐵元" w:date="2017-04-21T10:35:00Z">
            <w:rPr>
              <w:rFonts w:ascii="新細明體" w:hAnsi="新細明體" w:hint="eastAsia"/>
              <w:lang w:eastAsia="zh-TW"/>
            </w:rPr>
          </w:rPrChange>
        </w:rPr>
        <w:t>。</w:t>
      </w:r>
    </w:p>
    <w:p w:rsidR="00A41CCC" w:rsidRPr="008E6AB9" w:rsidDel="00A97016" w:rsidRDefault="00A41CCC" w:rsidP="00FD3D80">
      <w:pPr>
        <w:pStyle w:val="Tabletext"/>
        <w:keepLines w:val="0"/>
        <w:numPr>
          <w:ilvl w:val="2"/>
          <w:numId w:val="41"/>
          <w:numberingChange w:id="804" w:author="I9004502" w:date="2010-09-13T17:20:00Z" w:original="%1:2:0:.%2:1:0:.%3:2:0:"/>
        </w:numPr>
        <w:spacing w:after="0" w:line="240" w:lineRule="auto"/>
        <w:rPr>
          <w:del w:id="805" w:author="陳鐵元" w:date="2016-08-29T09:07:00Z"/>
          <w:rFonts w:ascii="新細明體" w:hAnsi="新細明體" w:hint="eastAsia"/>
          <w:kern w:val="2"/>
          <w:lang w:eastAsia="zh-TW"/>
          <w:rPrChange w:id="806" w:author="陳鐵元" w:date="2017-04-21T10:35:00Z">
            <w:rPr>
              <w:del w:id="807" w:author="陳鐵元" w:date="2016-08-29T09:07:00Z"/>
              <w:rFonts w:ascii="新細明體" w:hAnsi="新細明體" w:hint="eastAsia"/>
              <w:kern w:val="2"/>
              <w:lang w:eastAsia="zh-TW"/>
            </w:rPr>
          </w:rPrChange>
        </w:rPr>
      </w:pPr>
      <w:del w:id="808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809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>SET處理進度：</w:delText>
        </w:r>
      </w:del>
    </w:p>
    <w:p w:rsidR="00A41CCC" w:rsidRPr="008E6AB9" w:rsidDel="00A97016" w:rsidRDefault="00A41CCC" w:rsidP="00A41CCC">
      <w:pPr>
        <w:pStyle w:val="Tabletext"/>
        <w:keepLines w:val="0"/>
        <w:numPr>
          <w:ilvl w:val="3"/>
          <w:numId w:val="41"/>
          <w:numberingChange w:id="810" w:author="I9004502" w:date="2010-09-13T17:20:00Z" w:original="%1:2:0:.%2:1:0:.%3:2:0:.%4:1:0:"/>
        </w:numPr>
        <w:spacing w:after="0" w:line="240" w:lineRule="auto"/>
        <w:rPr>
          <w:del w:id="811" w:author="陳鐵元" w:date="2016-08-29T09:07:00Z"/>
          <w:rFonts w:ascii="新細明體" w:hAnsi="新細明體" w:hint="eastAsia"/>
          <w:strike/>
          <w:kern w:val="2"/>
          <w:lang w:eastAsia="zh-TW"/>
          <w:rPrChange w:id="812" w:author="陳鐵元" w:date="2017-04-21T10:35:00Z">
            <w:rPr>
              <w:del w:id="813" w:author="陳鐵元" w:date="2016-08-29T09:07:00Z"/>
              <w:rFonts w:ascii="新細明體" w:hAnsi="新細明體" w:hint="eastAsia"/>
              <w:strike/>
              <w:kern w:val="2"/>
              <w:lang w:eastAsia="zh-TW"/>
            </w:rPr>
          </w:rPrChange>
        </w:rPr>
      </w:pPr>
      <w:del w:id="814" w:author="陳鐵元" w:date="2016-08-29T09:07:00Z">
        <w:r w:rsidRPr="008E6AB9" w:rsidDel="00A97016">
          <w:rPr>
            <w:rFonts w:ascii="新細明體" w:hAnsi="新細明體" w:hint="eastAsia"/>
            <w:strike/>
            <w:lang w:eastAsia="zh-TW"/>
            <w:rPrChange w:id="815" w:author="陳鐵元" w:date="2017-04-21T10:35:00Z">
              <w:rPr>
                <w:rFonts w:ascii="新細明體" w:hAnsi="新細明體" w:hint="eastAsia"/>
                <w:strike/>
                <w:lang w:eastAsia="zh-TW"/>
              </w:rPr>
            </w:rPrChange>
          </w:rPr>
          <w:delText xml:space="preserve">IF 受理進度 = </w:delText>
        </w:r>
        <w:r w:rsidRPr="008E6AB9" w:rsidDel="00A97016">
          <w:rPr>
            <w:rFonts w:ascii="新細明體" w:hAnsi="新細明體"/>
            <w:strike/>
            <w:lang w:eastAsia="zh-TW"/>
            <w:rPrChange w:id="816" w:author="陳鐵元" w:date="2017-04-21T10:35:00Z">
              <w:rPr>
                <w:rFonts w:ascii="新細明體" w:hAnsi="新細明體"/>
                <w:strike/>
                <w:lang w:eastAsia="zh-TW"/>
              </w:rPr>
            </w:rPrChange>
          </w:rPr>
          <w:delText>‘</w:delText>
        </w:r>
        <w:r w:rsidRPr="008E6AB9" w:rsidDel="00A97016">
          <w:rPr>
            <w:rFonts w:ascii="新細明體" w:hAnsi="新細明體" w:hint="eastAsia"/>
            <w:strike/>
            <w:lang w:eastAsia="zh-TW"/>
            <w:rPrChange w:id="817" w:author="陳鐵元" w:date="2017-04-21T10:35:00Z">
              <w:rPr>
                <w:rFonts w:ascii="新細明體" w:hAnsi="新細明體" w:hint="eastAsia"/>
                <w:strike/>
                <w:lang w:eastAsia="zh-TW"/>
              </w:rPr>
            </w:rPrChange>
          </w:rPr>
          <w:delText>10</w:delText>
        </w:r>
        <w:r w:rsidRPr="008E6AB9" w:rsidDel="00A97016">
          <w:rPr>
            <w:rFonts w:ascii="新細明體" w:hAnsi="新細明體"/>
            <w:strike/>
            <w:lang w:eastAsia="zh-TW"/>
            <w:rPrChange w:id="818" w:author="陳鐵元" w:date="2017-04-21T10:35:00Z">
              <w:rPr>
                <w:rFonts w:ascii="新細明體" w:hAnsi="新細明體"/>
                <w:strike/>
                <w:lang w:eastAsia="zh-TW"/>
              </w:rPr>
            </w:rPrChange>
          </w:rPr>
          <w:delText>’</w:delText>
        </w:r>
        <w:r w:rsidRPr="008E6AB9" w:rsidDel="00A97016">
          <w:rPr>
            <w:rFonts w:ascii="新細明體" w:hAnsi="新細明體" w:hint="eastAsia"/>
            <w:strike/>
            <w:lang w:eastAsia="zh-TW"/>
            <w:rPrChange w:id="819" w:author="陳鐵元" w:date="2017-04-21T10:35:00Z">
              <w:rPr>
                <w:rFonts w:ascii="新細明體" w:hAnsi="新細明體" w:hint="eastAsia"/>
                <w:strike/>
                <w:lang w:eastAsia="zh-TW"/>
              </w:rPr>
            </w:rPrChange>
          </w:rPr>
          <w:delText>：</w:delText>
        </w:r>
        <w:r w:rsidR="007676C7" w:rsidRPr="008E6AB9" w:rsidDel="00A97016">
          <w:rPr>
            <w:rFonts w:ascii="新細明體" w:hAnsi="新細明體" w:hint="eastAsia"/>
            <w:strike/>
            <w:lang w:eastAsia="zh-TW"/>
            <w:rPrChange w:id="820" w:author="陳鐵元" w:date="2017-04-21T10:35:00Z">
              <w:rPr>
                <w:rFonts w:ascii="新細明體" w:hAnsi="新細明體" w:hint="eastAsia"/>
                <w:strike/>
                <w:lang w:eastAsia="zh-TW"/>
              </w:rPr>
            </w:rPrChange>
          </w:rPr>
          <w:delText>(待核定)</w:delText>
        </w:r>
      </w:del>
    </w:p>
    <w:p w:rsidR="00565823" w:rsidRPr="008E6AB9" w:rsidDel="00A97016" w:rsidRDefault="00565823" w:rsidP="00A41CCC">
      <w:pPr>
        <w:pStyle w:val="Tabletext"/>
        <w:keepLines w:val="0"/>
        <w:numPr>
          <w:ilvl w:val="3"/>
          <w:numId w:val="41"/>
          <w:numberingChange w:id="821" w:author="I9004502" w:date="2010-09-13T17:20:00Z" w:original="%1:2:0:.%2:1:0:.%3:2:0:.%4:2:0:"/>
        </w:numPr>
        <w:spacing w:after="0" w:line="240" w:lineRule="auto"/>
        <w:rPr>
          <w:del w:id="822" w:author="陳鐵元" w:date="2016-08-29T09:07:00Z"/>
          <w:rFonts w:ascii="新細明體" w:hAnsi="新細明體" w:hint="eastAsia"/>
          <w:kern w:val="2"/>
          <w:lang w:eastAsia="zh-TW"/>
          <w:rPrChange w:id="823" w:author="陳鐵元" w:date="2017-04-21T10:35:00Z">
            <w:rPr>
              <w:del w:id="824" w:author="陳鐵元" w:date="2016-08-29T09:07:00Z"/>
              <w:rFonts w:ascii="新細明體" w:hAnsi="新細明體" w:hint="eastAsia"/>
              <w:color w:val="0000FF"/>
              <w:kern w:val="2"/>
              <w:lang w:eastAsia="zh-TW"/>
            </w:rPr>
          </w:rPrChange>
        </w:rPr>
      </w:pPr>
      <w:del w:id="825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826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>IF 受理進度 = 以下表格：(待核定)</w:delText>
        </w:r>
      </w:del>
    </w:p>
    <w:tbl>
      <w:tblPr>
        <w:tblW w:w="0" w:type="auto"/>
        <w:tblInd w:w="2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2252"/>
      </w:tblGrid>
      <w:tr w:rsidR="0003054A" w:rsidRPr="008E6AB9" w:rsidDel="00A97016" w:rsidTr="0003054A">
        <w:trPr>
          <w:del w:id="827" w:author="陳鐵元" w:date="2016-08-29T09:07:00Z"/>
        </w:trPr>
        <w:tc>
          <w:tcPr>
            <w:tcW w:w="2068" w:type="dxa"/>
            <w:tcBorders>
              <w:bottom w:val="single" w:sz="4" w:space="0" w:color="auto"/>
            </w:tcBorders>
            <w:shd w:val="clear" w:color="auto" w:fill="E0E0E0"/>
            <w:vAlign w:val="bottom"/>
          </w:tcPr>
          <w:p w:rsidR="00565823" w:rsidRPr="008E6AB9" w:rsidDel="00A97016" w:rsidRDefault="00565823" w:rsidP="0003054A">
            <w:pPr>
              <w:jc w:val="center"/>
              <w:rPr>
                <w:del w:id="828" w:author="陳鐵元" w:date="2016-08-29T09:07:00Z"/>
                <w:rFonts w:ascii="細明體" w:eastAsia="細明體" w:hAnsi="細明體" w:cs="Arial Unicode MS"/>
                <w:b/>
                <w:bCs/>
                <w:sz w:val="20"/>
                <w:rPrChange w:id="829" w:author="陳鐵元" w:date="2017-04-21T10:35:00Z">
                  <w:rPr>
                    <w:del w:id="830" w:author="陳鐵元" w:date="2016-08-29T09:07:00Z"/>
                    <w:rFonts w:ascii="細明體" w:eastAsia="細明體" w:hAnsi="細明體" w:cs="Arial Unicode MS"/>
                    <w:b/>
                    <w:bCs/>
                    <w:color w:val="0000FF"/>
                    <w:sz w:val="20"/>
                  </w:rPr>
                </w:rPrChange>
              </w:rPr>
            </w:pPr>
            <w:del w:id="831" w:author="陳鐵元" w:date="2016-08-29T09:07:00Z">
              <w:r w:rsidRPr="008E6AB9" w:rsidDel="00A97016">
                <w:rPr>
                  <w:rFonts w:ascii="細明體" w:eastAsia="細明體" w:hAnsi="細明體" w:cs="Arial Unicode MS" w:hint="eastAsia"/>
                  <w:b/>
                  <w:bCs/>
                  <w:sz w:val="20"/>
                  <w:rPrChange w:id="832" w:author="陳鐵元" w:date="2017-04-21T10:35:00Z">
                    <w:rPr>
                      <w:rFonts w:ascii="細明體" w:eastAsia="細明體" w:hAnsi="細明體" w:cs="Arial Unicode MS" w:hint="eastAsia"/>
                      <w:b/>
                      <w:bCs/>
                      <w:color w:val="0000FF"/>
                      <w:sz w:val="20"/>
                    </w:rPr>
                  </w:rPrChange>
                </w:rPr>
                <w:delText>處理進度</w:delText>
              </w:r>
            </w:del>
          </w:p>
        </w:tc>
        <w:tc>
          <w:tcPr>
            <w:tcW w:w="2252" w:type="dxa"/>
            <w:shd w:val="clear" w:color="auto" w:fill="E0E0E0"/>
            <w:vAlign w:val="bottom"/>
          </w:tcPr>
          <w:p w:rsidR="00565823" w:rsidRPr="008E6AB9" w:rsidDel="00A97016" w:rsidRDefault="00565823" w:rsidP="0003054A">
            <w:pPr>
              <w:jc w:val="center"/>
              <w:rPr>
                <w:del w:id="833" w:author="陳鐵元" w:date="2016-08-29T09:07:00Z"/>
                <w:rFonts w:ascii="細明體" w:eastAsia="細明體" w:hAnsi="細明體" w:cs="Arial Unicode MS"/>
                <w:b/>
                <w:bCs/>
                <w:sz w:val="20"/>
                <w:rPrChange w:id="834" w:author="陳鐵元" w:date="2017-04-21T10:35:00Z">
                  <w:rPr>
                    <w:del w:id="835" w:author="陳鐵元" w:date="2016-08-29T09:07:00Z"/>
                    <w:rFonts w:ascii="細明體" w:eastAsia="細明體" w:hAnsi="細明體" w:cs="Arial Unicode MS"/>
                    <w:b/>
                    <w:bCs/>
                    <w:color w:val="0000FF"/>
                    <w:sz w:val="20"/>
                  </w:rPr>
                </w:rPrChange>
              </w:rPr>
            </w:pPr>
            <w:del w:id="836" w:author="陳鐵元" w:date="2016-08-29T09:07:00Z">
              <w:r w:rsidRPr="008E6AB9" w:rsidDel="00A97016">
                <w:rPr>
                  <w:rFonts w:ascii="細明體" w:eastAsia="細明體" w:hAnsi="細明體" w:hint="eastAsia"/>
                  <w:b/>
                  <w:bCs/>
                  <w:sz w:val="20"/>
                  <w:rPrChange w:id="837" w:author="陳鐵元" w:date="2017-04-21T10:35:00Z">
                    <w:rPr>
                      <w:rFonts w:ascii="細明體" w:eastAsia="細明體" w:hAnsi="細明體" w:hint="eastAsia"/>
                      <w:b/>
                      <w:bCs/>
                      <w:color w:val="0000FF"/>
                      <w:sz w:val="20"/>
                    </w:rPr>
                  </w:rPrChange>
                </w:rPr>
                <w:delText>符合的受理進度</w:delText>
              </w:r>
            </w:del>
          </w:p>
        </w:tc>
      </w:tr>
      <w:tr w:rsidR="00565823" w:rsidRPr="008E6AB9" w:rsidDel="00A97016" w:rsidTr="0003054A">
        <w:trPr>
          <w:del w:id="838" w:author="陳鐵元" w:date="2016-08-29T09:07:00Z"/>
        </w:trPr>
        <w:tc>
          <w:tcPr>
            <w:tcW w:w="2068" w:type="dxa"/>
            <w:shd w:val="clear" w:color="auto" w:fill="FFFF99"/>
            <w:vAlign w:val="center"/>
          </w:tcPr>
          <w:p w:rsidR="00565823" w:rsidRPr="008E6AB9" w:rsidDel="00A97016" w:rsidRDefault="00565823" w:rsidP="001D7A5D">
            <w:pPr>
              <w:rPr>
                <w:del w:id="839" w:author="陳鐵元" w:date="2016-08-29T09:07:00Z"/>
                <w:rFonts w:ascii="細明體" w:eastAsia="細明體" w:hAnsi="細明體" w:hint="eastAsia"/>
                <w:sz w:val="20"/>
                <w:szCs w:val="20"/>
                <w:rPrChange w:id="840" w:author="陳鐵元" w:date="2017-04-21T10:35:00Z">
                  <w:rPr>
                    <w:del w:id="841" w:author="陳鐵元" w:date="2016-08-29T09:07:00Z"/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</w:pPr>
            <w:del w:id="842" w:author="陳鐵元" w:date="2016-08-29T09:07:00Z">
              <w:r w:rsidRPr="008E6AB9" w:rsidDel="00A97016">
                <w:rPr>
                  <w:rFonts w:ascii="細明體" w:eastAsia="細明體" w:hAnsi="細明體" w:hint="eastAsia"/>
                  <w:sz w:val="20"/>
                  <w:szCs w:val="20"/>
                  <w:rPrChange w:id="843" w:author="陳鐵元" w:date="2017-04-21T10:35:00Z">
                    <w:rPr>
                      <w:rFonts w:ascii="細明體" w:eastAsia="細明體" w:hAnsi="細明體" w:hint="eastAsia"/>
                      <w:color w:val="0000FF"/>
                      <w:sz w:val="20"/>
                      <w:szCs w:val="20"/>
                    </w:rPr>
                  </w:rPrChange>
                </w:rPr>
                <w:delText>待核定</w:delText>
              </w:r>
            </w:del>
          </w:p>
        </w:tc>
        <w:tc>
          <w:tcPr>
            <w:tcW w:w="2252" w:type="dxa"/>
            <w:shd w:val="clear" w:color="auto" w:fill="auto"/>
          </w:tcPr>
          <w:p w:rsidR="00565823" w:rsidRPr="008E6AB9" w:rsidDel="00A97016" w:rsidRDefault="00565823" w:rsidP="0003054A">
            <w:pPr>
              <w:pStyle w:val="Tabletext"/>
              <w:keepLines w:val="0"/>
              <w:spacing w:after="0" w:line="240" w:lineRule="auto"/>
              <w:rPr>
                <w:del w:id="844" w:author="陳鐵元" w:date="2016-08-29T09:07:00Z"/>
                <w:rFonts w:ascii="細明體" w:eastAsia="細明體" w:hAnsi="細明體" w:hint="eastAsia"/>
                <w:kern w:val="2"/>
                <w:szCs w:val="24"/>
                <w:lang w:eastAsia="zh-TW"/>
                <w:rPrChange w:id="845" w:author="陳鐵元" w:date="2017-04-21T10:35:00Z">
                  <w:rPr>
                    <w:del w:id="846" w:author="陳鐵元" w:date="2016-08-29T09:07:00Z"/>
                    <w:rFonts w:ascii="細明體" w:eastAsia="細明體" w:hAnsi="細明體" w:hint="eastAsia"/>
                    <w:color w:val="0000FF"/>
                    <w:kern w:val="2"/>
                    <w:szCs w:val="24"/>
                    <w:lang w:eastAsia="zh-TW"/>
                  </w:rPr>
                </w:rPrChange>
              </w:rPr>
            </w:pPr>
            <w:del w:id="847" w:author="陳鐵元" w:date="2016-08-29T09:07:00Z">
              <w:r w:rsidRPr="008E6AB9" w:rsidDel="00A97016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848" w:author="陳鐵元" w:date="2017-04-21T10:35:00Z">
                    <w:rPr>
                      <w:rFonts w:ascii="細明體" w:eastAsia="細明體" w:hAnsi="細明體"/>
                      <w:color w:val="0000FF"/>
                      <w:kern w:val="2"/>
                      <w:szCs w:val="24"/>
                      <w:lang w:eastAsia="zh-TW"/>
                    </w:rPr>
                  </w:rPrChange>
                </w:rPr>
                <w:delText>10,19,25,71</w:delText>
              </w:r>
            </w:del>
            <w:ins w:id="849" w:author="I9004502" w:date="2010-09-13T17:20:00Z">
              <w:del w:id="850" w:author="陳鐵元" w:date="2016-08-29T09:07:00Z">
                <w:r w:rsidR="0089439C" w:rsidRPr="008E6AB9" w:rsidDel="00A97016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  <w:rPrChange w:id="851" w:author="陳鐵元" w:date="2017-04-21T10:35:00Z">
                      <w:rPr>
                        <w:rFonts w:ascii="細明體" w:eastAsia="細明體" w:hAnsi="細明體" w:hint="eastAsia"/>
                        <w:color w:val="0000FF"/>
                        <w:kern w:val="2"/>
                        <w:szCs w:val="24"/>
                        <w:lang w:eastAsia="zh-TW"/>
                      </w:rPr>
                    </w:rPrChange>
                  </w:rPr>
                  <w:delText>,26</w:delText>
                </w:r>
              </w:del>
            </w:ins>
          </w:p>
        </w:tc>
      </w:tr>
    </w:tbl>
    <w:p w:rsidR="00A41CCC" w:rsidRPr="008E6AB9" w:rsidDel="00A97016" w:rsidRDefault="00A41CCC" w:rsidP="00A41CCC">
      <w:pPr>
        <w:pStyle w:val="Tabletext"/>
        <w:keepLines w:val="0"/>
        <w:numPr>
          <w:ilvl w:val="4"/>
          <w:numId w:val="41"/>
          <w:numberingChange w:id="852" w:author="I9004502" w:date="2010-09-13T17:20:00Z" w:original="%1:2:0:.%2:1:0:.%3:2:0:.%4:2:0:.%5:1:0:"/>
        </w:numPr>
        <w:spacing w:after="0" w:line="240" w:lineRule="auto"/>
        <w:rPr>
          <w:del w:id="853" w:author="陳鐵元" w:date="2016-08-29T09:07:00Z"/>
          <w:rFonts w:ascii="新細明體" w:hAnsi="新細明體" w:hint="eastAsia"/>
          <w:kern w:val="2"/>
          <w:lang w:eastAsia="zh-TW"/>
          <w:rPrChange w:id="854" w:author="陳鐵元" w:date="2017-04-21T10:35:00Z">
            <w:rPr>
              <w:del w:id="855" w:author="陳鐵元" w:date="2016-08-29T09:07:00Z"/>
              <w:rFonts w:ascii="新細明體" w:hAnsi="新細明體" w:hint="eastAsia"/>
              <w:kern w:val="2"/>
              <w:lang w:eastAsia="zh-TW"/>
            </w:rPr>
          </w:rPrChange>
        </w:rPr>
      </w:pPr>
      <w:del w:id="856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857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 xml:space="preserve">IF 經過天數 &lt;= 3：set處理進度 = </w:delText>
        </w:r>
        <w:r w:rsidRPr="008E6AB9" w:rsidDel="00A97016">
          <w:rPr>
            <w:rFonts w:ascii="新細明體" w:hAnsi="新細明體"/>
            <w:lang w:eastAsia="zh-TW"/>
            <w:rPrChange w:id="858" w:author="陳鐵元" w:date="2017-04-21T10:35:00Z">
              <w:rPr>
                <w:rFonts w:ascii="新細明體" w:hAnsi="新細明體"/>
                <w:lang w:eastAsia="zh-TW"/>
              </w:rPr>
            </w:rPrChange>
          </w:rPr>
          <w:delText>‘</w:delText>
        </w:r>
        <w:r w:rsidRPr="008E6AB9" w:rsidDel="00A97016">
          <w:rPr>
            <w:rFonts w:ascii="新細明體" w:hAnsi="新細明體" w:hint="eastAsia"/>
            <w:lang w:eastAsia="zh-TW"/>
            <w:rPrChange w:id="859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>1</w:delText>
        </w:r>
        <w:r w:rsidRPr="008E6AB9" w:rsidDel="00A97016">
          <w:rPr>
            <w:rFonts w:ascii="新細明體" w:hAnsi="新細明體"/>
            <w:lang w:eastAsia="zh-TW"/>
            <w:rPrChange w:id="860" w:author="陳鐵元" w:date="2017-04-21T10:35:00Z">
              <w:rPr>
                <w:rFonts w:ascii="新細明體" w:hAnsi="新細明體"/>
                <w:lang w:eastAsia="zh-TW"/>
              </w:rPr>
            </w:rPrChange>
          </w:rPr>
          <w:delText>’</w:delText>
        </w:r>
        <w:r w:rsidRPr="008E6AB9" w:rsidDel="00A97016">
          <w:rPr>
            <w:rFonts w:ascii="新細明體" w:hAnsi="新細明體" w:hint="eastAsia"/>
            <w:lang w:eastAsia="zh-TW"/>
            <w:rPrChange w:id="861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>。</w:delText>
        </w:r>
      </w:del>
    </w:p>
    <w:p w:rsidR="00267604" w:rsidRPr="008E6AB9" w:rsidDel="00A97016" w:rsidRDefault="00267604" w:rsidP="00267604">
      <w:pPr>
        <w:pStyle w:val="Tabletext"/>
        <w:keepLines w:val="0"/>
        <w:numPr>
          <w:ilvl w:val="4"/>
          <w:numId w:val="41"/>
          <w:numberingChange w:id="862" w:author="I9004502" w:date="2010-09-13T17:20:00Z" w:original="%1:2:0:.%2:1:0:.%3:2:0:.%4:2:0:.%5:2:0:"/>
        </w:numPr>
        <w:spacing w:after="0" w:line="240" w:lineRule="auto"/>
        <w:rPr>
          <w:del w:id="863" w:author="陳鐵元" w:date="2016-08-29T09:07:00Z"/>
          <w:rFonts w:ascii="新細明體" w:hAnsi="新細明體" w:hint="eastAsia"/>
          <w:kern w:val="2"/>
          <w:lang w:eastAsia="zh-TW"/>
          <w:rPrChange w:id="864" w:author="陳鐵元" w:date="2017-04-21T10:35:00Z">
            <w:rPr>
              <w:del w:id="865" w:author="陳鐵元" w:date="2016-08-29T09:07:00Z"/>
              <w:rFonts w:ascii="新細明體" w:hAnsi="新細明體" w:hint="eastAsia"/>
              <w:kern w:val="2"/>
              <w:lang w:eastAsia="zh-TW"/>
            </w:rPr>
          </w:rPrChange>
        </w:rPr>
      </w:pPr>
      <w:del w:id="866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867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 xml:space="preserve">IF 經過天數 &gt; 3： set處理進度 = </w:delText>
        </w:r>
        <w:r w:rsidRPr="008E6AB9" w:rsidDel="00A97016">
          <w:rPr>
            <w:rFonts w:ascii="新細明體" w:hAnsi="新細明體"/>
            <w:lang w:eastAsia="zh-TW"/>
            <w:rPrChange w:id="868" w:author="陳鐵元" w:date="2017-04-21T10:35:00Z">
              <w:rPr>
                <w:rFonts w:ascii="新細明體" w:hAnsi="新細明體"/>
                <w:lang w:eastAsia="zh-TW"/>
              </w:rPr>
            </w:rPrChange>
          </w:rPr>
          <w:delText>‘</w:delText>
        </w:r>
        <w:r w:rsidRPr="008E6AB9" w:rsidDel="00A97016">
          <w:rPr>
            <w:rFonts w:ascii="新細明體" w:hAnsi="新細明體" w:hint="eastAsia"/>
            <w:lang w:eastAsia="zh-TW"/>
            <w:rPrChange w:id="869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>2</w:delText>
        </w:r>
        <w:r w:rsidRPr="008E6AB9" w:rsidDel="00A97016">
          <w:rPr>
            <w:rFonts w:ascii="新細明體" w:hAnsi="新細明體"/>
            <w:lang w:eastAsia="zh-TW"/>
            <w:rPrChange w:id="870" w:author="陳鐵元" w:date="2017-04-21T10:35:00Z">
              <w:rPr>
                <w:rFonts w:ascii="新細明體" w:hAnsi="新細明體"/>
                <w:lang w:eastAsia="zh-TW"/>
              </w:rPr>
            </w:rPrChange>
          </w:rPr>
          <w:delText>’</w:delText>
        </w:r>
        <w:r w:rsidRPr="008E6AB9" w:rsidDel="00A97016">
          <w:rPr>
            <w:rFonts w:ascii="新細明體" w:hAnsi="新細明體" w:hint="eastAsia"/>
            <w:lang w:eastAsia="zh-TW"/>
            <w:rPrChange w:id="871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>。</w:delText>
        </w:r>
      </w:del>
    </w:p>
    <w:p w:rsidR="00A41CCC" w:rsidRPr="008E6AB9" w:rsidDel="00A97016" w:rsidRDefault="00A41CCC" w:rsidP="00A41CCC">
      <w:pPr>
        <w:pStyle w:val="Tabletext"/>
        <w:keepLines w:val="0"/>
        <w:numPr>
          <w:ilvl w:val="3"/>
          <w:numId w:val="41"/>
          <w:numberingChange w:id="872" w:author="I9004502" w:date="2010-09-13T17:20:00Z" w:original="%1:2:0:.%2:1:0:.%3:2:0:.%4:3:0:"/>
        </w:numPr>
        <w:spacing w:after="0" w:line="240" w:lineRule="auto"/>
        <w:rPr>
          <w:del w:id="873" w:author="陳鐵元" w:date="2016-08-29T09:07:00Z"/>
          <w:rFonts w:ascii="新細明體" w:hAnsi="新細明體" w:hint="eastAsia"/>
          <w:strike/>
          <w:kern w:val="2"/>
          <w:lang w:eastAsia="zh-TW"/>
          <w:rPrChange w:id="874" w:author="陳鐵元" w:date="2017-04-21T10:35:00Z">
            <w:rPr>
              <w:del w:id="875" w:author="陳鐵元" w:date="2016-08-29T09:07:00Z"/>
              <w:rFonts w:ascii="新細明體" w:hAnsi="新細明體" w:hint="eastAsia"/>
              <w:strike/>
              <w:kern w:val="2"/>
              <w:lang w:eastAsia="zh-TW"/>
            </w:rPr>
          </w:rPrChange>
        </w:rPr>
      </w:pPr>
      <w:del w:id="876" w:author="陳鐵元" w:date="2016-08-29T09:07:00Z">
        <w:r w:rsidRPr="008E6AB9" w:rsidDel="00A97016">
          <w:rPr>
            <w:rFonts w:ascii="新細明體" w:hAnsi="新細明體" w:hint="eastAsia"/>
            <w:strike/>
            <w:lang w:eastAsia="zh-TW"/>
            <w:rPrChange w:id="877" w:author="陳鐵元" w:date="2017-04-21T10:35:00Z">
              <w:rPr>
                <w:rFonts w:ascii="新細明體" w:hAnsi="新細明體" w:hint="eastAsia"/>
                <w:strike/>
                <w:lang w:eastAsia="zh-TW"/>
              </w:rPr>
            </w:rPrChange>
          </w:rPr>
          <w:delText xml:space="preserve">IF 受理進度 = </w:delText>
        </w:r>
        <w:r w:rsidRPr="008E6AB9" w:rsidDel="00A97016">
          <w:rPr>
            <w:rFonts w:ascii="新細明體" w:hAnsi="新細明體"/>
            <w:strike/>
            <w:lang w:eastAsia="zh-TW"/>
            <w:rPrChange w:id="878" w:author="陳鐵元" w:date="2017-04-21T10:35:00Z">
              <w:rPr>
                <w:rFonts w:ascii="新細明體" w:hAnsi="新細明體"/>
                <w:strike/>
                <w:lang w:eastAsia="zh-TW"/>
              </w:rPr>
            </w:rPrChange>
          </w:rPr>
          <w:delText>‘</w:delText>
        </w:r>
        <w:r w:rsidRPr="008E6AB9" w:rsidDel="00A97016">
          <w:rPr>
            <w:rFonts w:ascii="新細明體" w:hAnsi="新細明體" w:hint="eastAsia"/>
            <w:strike/>
            <w:lang w:eastAsia="zh-TW"/>
            <w:rPrChange w:id="879" w:author="陳鐵元" w:date="2017-04-21T10:35:00Z">
              <w:rPr>
                <w:rFonts w:ascii="新細明體" w:hAnsi="新細明體" w:hint="eastAsia"/>
                <w:strike/>
                <w:lang w:eastAsia="zh-TW"/>
              </w:rPr>
            </w:rPrChange>
          </w:rPr>
          <w:delText>30</w:delText>
        </w:r>
        <w:r w:rsidRPr="008E6AB9" w:rsidDel="00A97016">
          <w:rPr>
            <w:rFonts w:ascii="新細明體" w:hAnsi="新細明體"/>
            <w:strike/>
            <w:lang w:eastAsia="zh-TW"/>
            <w:rPrChange w:id="880" w:author="陳鐵元" w:date="2017-04-21T10:35:00Z">
              <w:rPr>
                <w:rFonts w:ascii="新細明體" w:hAnsi="新細明體"/>
                <w:strike/>
                <w:lang w:eastAsia="zh-TW"/>
              </w:rPr>
            </w:rPrChange>
          </w:rPr>
          <w:delText>’</w:delText>
        </w:r>
        <w:r w:rsidRPr="008E6AB9" w:rsidDel="00A97016">
          <w:rPr>
            <w:rFonts w:ascii="新細明體" w:hAnsi="新細明體" w:hint="eastAsia"/>
            <w:strike/>
            <w:lang w:eastAsia="zh-TW"/>
            <w:rPrChange w:id="881" w:author="陳鐵元" w:date="2017-04-21T10:35:00Z">
              <w:rPr>
                <w:rFonts w:ascii="新細明體" w:hAnsi="新細明體" w:hint="eastAsia"/>
                <w:strike/>
                <w:lang w:eastAsia="zh-TW"/>
              </w:rPr>
            </w:rPrChange>
          </w:rPr>
          <w:delText xml:space="preserve"> OR </w:delText>
        </w:r>
        <w:r w:rsidRPr="008E6AB9" w:rsidDel="00A97016">
          <w:rPr>
            <w:rFonts w:ascii="新細明體" w:hAnsi="新細明體"/>
            <w:strike/>
            <w:lang w:eastAsia="zh-TW"/>
            <w:rPrChange w:id="882" w:author="陳鐵元" w:date="2017-04-21T10:35:00Z">
              <w:rPr>
                <w:rFonts w:ascii="新細明體" w:hAnsi="新細明體"/>
                <w:strike/>
                <w:lang w:eastAsia="zh-TW"/>
              </w:rPr>
            </w:rPrChange>
          </w:rPr>
          <w:delText>‘</w:delText>
        </w:r>
        <w:r w:rsidRPr="008E6AB9" w:rsidDel="00A97016">
          <w:rPr>
            <w:rFonts w:ascii="新細明體" w:hAnsi="新細明體" w:hint="eastAsia"/>
            <w:strike/>
            <w:lang w:eastAsia="zh-TW"/>
            <w:rPrChange w:id="883" w:author="陳鐵元" w:date="2017-04-21T10:35:00Z">
              <w:rPr>
                <w:rFonts w:ascii="新細明體" w:hAnsi="新細明體" w:hint="eastAsia"/>
                <w:strike/>
                <w:lang w:eastAsia="zh-TW"/>
              </w:rPr>
            </w:rPrChange>
          </w:rPr>
          <w:delText>70</w:delText>
        </w:r>
        <w:r w:rsidRPr="008E6AB9" w:rsidDel="00A97016">
          <w:rPr>
            <w:rFonts w:ascii="新細明體" w:hAnsi="新細明體"/>
            <w:strike/>
            <w:lang w:eastAsia="zh-TW"/>
            <w:rPrChange w:id="884" w:author="陳鐵元" w:date="2017-04-21T10:35:00Z">
              <w:rPr>
                <w:rFonts w:ascii="新細明體" w:hAnsi="新細明體"/>
                <w:strike/>
                <w:lang w:eastAsia="zh-TW"/>
              </w:rPr>
            </w:rPrChange>
          </w:rPr>
          <w:delText>’</w:delText>
        </w:r>
        <w:r w:rsidR="007676C7" w:rsidRPr="008E6AB9" w:rsidDel="00A97016">
          <w:rPr>
            <w:rFonts w:ascii="新細明體" w:hAnsi="新細明體" w:hint="eastAsia"/>
            <w:strike/>
            <w:lang w:eastAsia="zh-TW"/>
            <w:rPrChange w:id="885" w:author="陳鐵元" w:date="2017-04-21T10:35:00Z">
              <w:rPr>
                <w:rFonts w:ascii="新細明體" w:hAnsi="新細明體" w:hint="eastAsia"/>
                <w:strike/>
                <w:lang w:eastAsia="zh-TW"/>
              </w:rPr>
            </w:rPrChange>
          </w:rPr>
          <w:delText>：(待核付)</w:delText>
        </w:r>
      </w:del>
    </w:p>
    <w:p w:rsidR="00565823" w:rsidRPr="008E6AB9" w:rsidDel="00A97016" w:rsidRDefault="00565823" w:rsidP="00565823">
      <w:pPr>
        <w:pStyle w:val="Tabletext"/>
        <w:keepLines w:val="0"/>
        <w:numPr>
          <w:ilvl w:val="3"/>
          <w:numId w:val="41"/>
          <w:numberingChange w:id="886" w:author="I9004502" w:date="2010-09-13T17:20:00Z" w:original="%1:2:0:.%2:1:0:.%3:2:0:.%4:4:0:"/>
        </w:numPr>
        <w:spacing w:after="0" w:line="240" w:lineRule="auto"/>
        <w:rPr>
          <w:del w:id="887" w:author="陳鐵元" w:date="2016-08-29T09:07:00Z"/>
          <w:rFonts w:ascii="新細明體" w:hAnsi="新細明體" w:hint="eastAsia"/>
          <w:kern w:val="2"/>
          <w:lang w:eastAsia="zh-TW"/>
          <w:rPrChange w:id="888" w:author="陳鐵元" w:date="2017-04-21T10:35:00Z">
            <w:rPr>
              <w:del w:id="889" w:author="陳鐵元" w:date="2016-08-29T09:07:00Z"/>
              <w:rFonts w:ascii="新細明體" w:hAnsi="新細明體" w:hint="eastAsia"/>
              <w:color w:val="0000FF"/>
              <w:kern w:val="2"/>
              <w:lang w:eastAsia="zh-TW"/>
            </w:rPr>
          </w:rPrChange>
        </w:rPr>
      </w:pPr>
      <w:del w:id="890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891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>IF 受理進度 = 以下表格：(待核付)</w:delText>
        </w:r>
      </w:del>
    </w:p>
    <w:tbl>
      <w:tblPr>
        <w:tblW w:w="0" w:type="auto"/>
        <w:tblInd w:w="2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2252"/>
      </w:tblGrid>
      <w:tr w:rsidR="0003054A" w:rsidRPr="008E6AB9" w:rsidDel="00A97016" w:rsidTr="0003054A">
        <w:trPr>
          <w:del w:id="892" w:author="陳鐵元" w:date="2016-08-29T09:07:00Z"/>
        </w:trPr>
        <w:tc>
          <w:tcPr>
            <w:tcW w:w="2068" w:type="dxa"/>
            <w:tcBorders>
              <w:bottom w:val="single" w:sz="4" w:space="0" w:color="auto"/>
            </w:tcBorders>
            <w:shd w:val="clear" w:color="auto" w:fill="E0E0E0"/>
            <w:vAlign w:val="bottom"/>
          </w:tcPr>
          <w:p w:rsidR="00565823" w:rsidRPr="008E6AB9" w:rsidDel="00A97016" w:rsidRDefault="00565823" w:rsidP="0003054A">
            <w:pPr>
              <w:jc w:val="center"/>
              <w:rPr>
                <w:del w:id="893" w:author="陳鐵元" w:date="2016-08-29T09:07:00Z"/>
                <w:rFonts w:ascii="細明體" w:eastAsia="細明體" w:hAnsi="細明體" w:cs="Arial Unicode MS"/>
                <w:b/>
                <w:bCs/>
                <w:sz w:val="20"/>
                <w:rPrChange w:id="894" w:author="陳鐵元" w:date="2017-04-21T10:35:00Z">
                  <w:rPr>
                    <w:del w:id="895" w:author="陳鐵元" w:date="2016-08-29T09:07:00Z"/>
                    <w:rFonts w:ascii="細明體" w:eastAsia="細明體" w:hAnsi="細明體" w:cs="Arial Unicode MS"/>
                    <w:b/>
                    <w:bCs/>
                    <w:color w:val="0000FF"/>
                    <w:sz w:val="20"/>
                  </w:rPr>
                </w:rPrChange>
              </w:rPr>
            </w:pPr>
            <w:del w:id="896" w:author="陳鐵元" w:date="2016-08-29T09:07:00Z">
              <w:r w:rsidRPr="008E6AB9" w:rsidDel="00A97016">
                <w:rPr>
                  <w:rFonts w:ascii="細明體" w:eastAsia="細明體" w:hAnsi="細明體" w:cs="Arial Unicode MS" w:hint="eastAsia"/>
                  <w:b/>
                  <w:bCs/>
                  <w:sz w:val="20"/>
                  <w:rPrChange w:id="897" w:author="陳鐵元" w:date="2017-04-21T10:35:00Z">
                    <w:rPr>
                      <w:rFonts w:ascii="細明體" w:eastAsia="細明體" w:hAnsi="細明體" w:cs="Arial Unicode MS" w:hint="eastAsia"/>
                      <w:b/>
                      <w:bCs/>
                      <w:color w:val="0000FF"/>
                      <w:sz w:val="20"/>
                    </w:rPr>
                  </w:rPrChange>
                </w:rPr>
                <w:delText>處理進度</w:delText>
              </w:r>
            </w:del>
          </w:p>
        </w:tc>
        <w:tc>
          <w:tcPr>
            <w:tcW w:w="2252" w:type="dxa"/>
            <w:shd w:val="clear" w:color="auto" w:fill="E0E0E0"/>
            <w:vAlign w:val="bottom"/>
          </w:tcPr>
          <w:p w:rsidR="00565823" w:rsidRPr="008E6AB9" w:rsidDel="00A97016" w:rsidRDefault="00565823" w:rsidP="0003054A">
            <w:pPr>
              <w:jc w:val="center"/>
              <w:rPr>
                <w:del w:id="898" w:author="陳鐵元" w:date="2016-08-29T09:07:00Z"/>
                <w:rFonts w:ascii="細明體" w:eastAsia="細明體" w:hAnsi="細明體" w:cs="Arial Unicode MS"/>
                <w:b/>
                <w:bCs/>
                <w:sz w:val="20"/>
                <w:rPrChange w:id="899" w:author="陳鐵元" w:date="2017-04-21T10:35:00Z">
                  <w:rPr>
                    <w:del w:id="900" w:author="陳鐵元" w:date="2016-08-29T09:07:00Z"/>
                    <w:rFonts w:ascii="細明體" w:eastAsia="細明體" w:hAnsi="細明體" w:cs="Arial Unicode MS"/>
                    <w:b/>
                    <w:bCs/>
                    <w:color w:val="0000FF"/>
                    <w:sz w:val="20"/>
                  </w:rPr>
                </w:rPrChange>
              </w:rPr>
            </w:pPr>
            <w:del w:id="901" w:author="陳鐵元" w:date="2016-08-29T09:07:00Z">
              <w:r w:rsidRPr="008E6AB9" w:rsidDel="00A97016">
                <w:rPr>
                  <w:rFonts w:ascii="細明體" w:eastAsia="細明體" w:hAnsi="細明體" w:hint="eastAsia"/>
                  <w:b/>
                  <w:bCs/>
                  <w:sz w:val="20"/>
                  <w:rPrChange w:id="902" w:author="陳鐵元" w:date="2017-04-21T10:35:00Z">
                    <w:rPr>
                      <w:rFonts w:ascii="細明體" w:eastAsia="細明體" w:hAnsi="細明體" w:hint="eastAsia"/>
                      <w:b/>
                      <w:bCs/>
                      <w:color w:val="0000FF"/>
                      <w:sz w:val="20"/>
                    </w:rPr>
                  </w:rPrChange>
                </w:rPr>
                <w:delText>符合的受理進度</w:delText>
              </w:r>
            </w:del>
          </w:p>
        </w:tc>
      </w:tr>
      <w:tr w:rsidR="00565823" w:rsidRPr="008E6AB9" w:rsidDel="00A97016" w:rsidTr="0003054A">
        <w:trPr>
          <w:del w:id="903" w:author="陳鐵元" w:date="2016-08-29T09:07:00Z"/>
        </w:trPr>
        <w:tc>
          <w:tcPr>
            <w:tcW w:w="2068" w:type="dxa"/>
            <w:shd w:val="clear" w:color="auto" w:fill="FFFF99"/>
            <w:vAlign w:val="center"/>
          </w:tcPr>
          <w:p w:rsidR="00565823" w:rsidRPr="008E6AB9" w:rsidDel="00A97016" w:rsidRDefault="00565823" w:rsidP="001D7A5D">
            <w:pPr>
              <w:rPr>
                <w:del w:id="904" w:author="陳鐵元" w:date="2016-08-29T09:07:00Z"/>
                <w:rFonts w:ascii="細明體" w:eastAsia="細明體" w:hAnsi="細明體" w:hint="eastAsia"/>
                <w:sz w:val="20"/>
                <w:szCs w:val="20"/>
                <w:rPrChange w:id="905" w:author="陳鐵元" w:date="2017-04-21T10:35:00Z">
                  <w:rPr>
                    <w:del w:id="906" w:author="陳鐵元" w:date="2016-08-29T09:07:00Z"/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</w:pPr>
            <w:del w:id="907" w:author="陳鐵元" w:date="2016-08-29T09:07:00Z">
              <w:r w:rsidRPr="008E6AB9" w:rsidDel="00A97016">
                <w:rPr>
                  <w:rFonts w:ascii="細明體" w:eastAsia="細明體" w:hAnsi="細明體" w:hint="eastAsia"/>
                  <w:sz w:val="20"/>
                  <w:szCs w:val="20"/>
                  <w:rPrChange w:id="908" w:author="陳鐵元" w:date="2017-04-21T10:35:00Z">
                    <w:rPr>
                      <w:rFonts w:ascii="細明體" w:eastAsia="細明體" w:hAnsi="細明體" w:hint="eastAsia"/>
                      <w:color w:val="0000FF"/>
                      <w:sz w:val="20"/>
                      <w:szCs w:val="20"/>
                    </w:rPr>
                  </w:rPrChange>
                </w:rPr>
                <w:delText>待核付</w:delText>
              </w:r>
            </w:del>
          </w:p>
        </w:tc>
        <w:tc>
          <w:tcPr>
            <w:tcW w:w="2252" w:type="dxa"/>
            <w:shd w:val="clear" w:color="auto" w:fill="auto"/>
          </w:tcPr>
          <w:p w:rsidR="00565823" w:rsidRPr="008E6AB9" w:rsidDel="00A97016" w:rsidRDefault="00565823" w:rsidP="0003054A">
            <w:pPr>
              <w:pStyle w:val="Tabletext"/>
              <w:keepLines w:val="0"/>
              <w:spacing w:after="0" w:line="240" w:lineRule="auto"/>
              <w:rPr>
                <w:del w:id="909" w:author="陳鐵元" w:date="2016-08-29T09:07:00Z"/>
                <w:rFonts w:ascii="細明體" w:eastAsia="細明體" w:hAnsi="細明體" w:hint="eastAsia"/>
                <w:kern w:val="2"/>
                <w:szCs w:val="24"/>
                <w:lang w:eastAsia="zh-TW"/>
                <w:rPrChange w:id="910" w:author="陳鐵元" w:date="2017-04-21T10:35:00Z">
                  <w:rPr>
                    <w:del w:id="911" w:author="陳鐵元" w:date="2016-08-29T09:07:00Z"/>
                    <w:rFonts w:ascii="細明體" w:eastAsia="細明體" w:hAnsi="細明體" w:hint="eastAsia"/>
                    <w:color w:val="0000FF"/>
                    <w:kern w:val="2"/>
                    <w:szCs w:val="24"/>
                    <w:lang w:eastAsia="zh-TW"/>
                  </w:rPr>
                </w:rPrChange>
              </w:rPr>
            </w:pPr>
            <w:del w:id="912" w:author="陳鐵元" w:date="2016-08-29T09:07:00Z">
              <w:r w:rsidRPr="008E6AB9" w:rsidDel="00A97016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913" w:author="陳鐵元" w:date="2017-04-21T10:35:00Z">
                    <w:rPr>
                      <w:rFonts w:ascii="細明體" w:eastAsia="細明體" w:hAnsi="細明體"/>
                      <w:kern w:val="2"/>
                      <w:szCs w:val="24"/>
                      <w:lang w:eastAsia="zh-TW"/>
                    </w:rPr>
                  </w:rPrChange>
                </w:rPr>
                <w:delText>30,40,41,70,72,73</w:delText>
              </w:r>
            </w:del>
          </w:p>
        </w:tc>
      </w:tr>
    </w:tbl>
    <w:p w:rsidR="00267604" w:rsidRPr="008E6AB9" w:rsidDel="00A97016" w:rsidRDefault="00267604" w:rsidP="00267604">
      <w:pPr>
        <w:pStyle w:val="Tabletext"/>
        <w:keepLines w:val="0"/>
        <w:numPr>
          <w:ilvl w:val="4"/>
          <w:numId w:val="41"/>
          <w:numberingChange w:id="914" w:author="I9004502" w:date="2010-09-13T17:20:00Z" w:original="%1:2:0:.%2:1:0:.%3:2:0:.%4:4:0:.%5:1:0:"/>
        </w:numPr>
        <w:spacing w:after="0" w:line="240" w:lineRule="auto"/>
        <w:rPr>
          <w:del w:id="915" w:author="陳鐵元" w:date="2016-08-29T09:07:00Z"/>
          <w:rFonts w:ascii="新細明體" w:hAnsi="新細明體" w:hint="eastAsia"/>
          <w:kern w:val="2"/>
          <w:lang w:eastAsia="zh-TW"/>
          <w:rPrChange w:id="916" w:author="陳鐵元" w:date="2017-04-21T10:35:00Z">
            <w:rPr>
              <w:del w:id="917" w:author="陳鐵元" w:date="2016-08-29T09:07:00Z"/>
              <w:rFonts w:ascii="新細明體" w:hAnsi="新細明體" w:hint="eastAsia"/>
              <w:kern w:val="2"/>
              <w:lang w:eastAsia="zh-TW"/>
            </w:rPr>
          </w:rPrChange>
        </w:rPr>
      </w:pPr>
      <w:del w:id="918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919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 xml:space="preserve">IF 經過天數 &lt;= 3：set處理進度 = </w:delText>
        </w:r>
        <w:r w:rsidRPr="008E6AB9" w:rsidDel="00A97016">
          <w:rPr>
            <w:rFonts w:ascii="新細明體" w:hAnsi="新細明體"/>
            <w:lang w:eastAsia="zh-TW"/>
            <w:rPrChange w:id="920" w:author="陳鐵元" w:date="2017-04-21T10:35:00Z">
              <w:rPr>
                <w:rFonts w:ascii="新細明體" w:hAnsi="新細明體"/>
                <w:lang w:eastAsia="zh-TW"/>
              </w:rPr>
            </w:rPrChange>
          </w:rPr>
          <w:delText>‘</w:delText>
        </w:r>
        <w:r w:rsidR="00BE5D96" w:rsidRPr="008E6AB9" w:rsidDel="00A97016">
          <w:rPr>
            <w:rFonts w:ascii="新細明體" w:hAnsi="新細明體" w:hint="eastAsia"/>
            <w:lang w:eastAsia="zh-TW"/>
            <w:rPrChange w:id="921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>3</w:delText>
        </w:r>
        <w:r w:rsidRPr="008E6AB9" w:rsidDel="00A97016">
          <w:rPr>
            <w:rFonts w:ascii="新細明體" w:hAnsi="新細明體"/>
            <w:lang w:eastAsia="zh-TW"/>
            <w:rPrChange w:id="922" w:author="陳鐵元" w:date="2017-04-21T10:35:00Z">
              <w:rPr>
                <w:rFonts w:ascii="新細明體" w:hAnsi="新細明體"/>
                <w:lang w:eastAsia="zh-TW"/>
              </w:rPr>
            </w:rPrChange>
          </w:rPr>
          <w:delText>’</w:delText>
        </w:r>
        <w:r w:rsidRPr="008E6AB9" w:rsidDel="00A97016">
          <w:rPr>
            <w:rFonts w:ascii="新細明體" w:hAnsi="新細明體" w:hint="eastAsia"/>
            <w:lang w:eastAsia="zh-TW"/>
            <w:rPrChange w:id="923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>。</w:delText>
        </w:r>
      </w:del>
    </w:p>
    <w:p w:rsidR="00267604" w:rsidRPr="008E6AB9" w:rsidDel="00A97016" w:rsidRDefault="00267604" w:rsidP="00267604">
      <w:pPr>
        <w:pStyle w:val="Tabletext"/>
        <w:keepLines w:val="0"/>
        <w:numPr>
          <w:ilvl w:val="4"/>
          <w:numId w:val="41"/>
          <w:numberingChange w:id="924" w:author="I9004502" w:date="2010-09-13T17:20:00Z" w:original="%1:2:0:.%2:1:0:.%3:2:0:.%4:4:0:.%5:2:0:"/>
        </w:numPr>
        <w:spacing w:after="0" w:line="240" w:lineRule="auto"/>
        <w:rPr>
          <w:del w:id="925" w:author="陳鐵元" w:date="2016-08-29T09:07:00Z"/>
          <w:rFonts w:ascii="新細明體" w:hAnsi="新細明體" w:hint="eastAsia"/>
          <w:kern w:val="2"/>
          <w:lang w:eastAsia="zh-TW"/>
          <w:rPrChange w:id="926" w:author="陳鐵元" w:date="2017-04-21T10:35:00Z">
            <w:rPr>
              <w:del w:id="927" w:author="陳鐵元" w:date="2016-08-29T09:07:00Z"/>
              <w:rFonts w:ascii="新細明體" w:hAnsi="新細明體" w:hint="eastAsia"/>
              <w:kern w:val="2"/>
              <w:lang w:eastAsia="zh-TW"/>
            </w:rPr>
          </w:rPrChange>
        </w:rPr>
      </w:pPr>
      <w:del w:id="928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929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 xml:space="preserve">IF 經過天數 &gt; 3： set處理進度 = </w:delText>
        </w:r>
        <w:r w:rsidRPr="008E6AB9" w:rsidDel="00A97016">
          <w:rPr>
            <w:rFonts w:ascii="新細明體" w:hAnsi="新細明體"/>
            <w:lang w:eastAsia="zh-TW"/>
            <w:rPrChange w:id="930" w:author="陳鐵元" w:date="2017-04-21T10:35:00Z">
              <w:rPr>
                <w:rFonts w:ascii="新細明體" w:hAnsi="新細明體"/>
                <w:lang w:eastAsia="zh-TW"/>
              </w:rPr>
            </w:rPrChange>
          </w:rPr>
          <w:delText>‘</w:delText>
        </w:r>
        <w:r w:rsidR="00BE5D96" w:rsidRPr="008E6AB9" w:rsidDel="00A97016">
          <w:rPr>
            <w:rFonts w:ascii="新細明體" w:hAnsi="新細明體" w:hint="eastAsia"/>
            <w:lang w:eastAsia="zh-TW"/>
            <w:rPrChange w:id="931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>4</w:delText>
        </w:r>
        <w:r w:rsidRPr="008E6AB9" w:rsidDel="00A97016">
          <w:rPr>
            <w:rFonts w:ascii="新細明體" w:hAnsi="新細明體"/>
            <w:lang w:eastAsia="zh-TW"/>
            <w:rPrChange w:id="932" w:author="陳鐵元" w:date="2017-04-21T10:35:00Z">
              <w:rPr>
                <w:rFonts w:ascii="新細明體" w:hAnsi="新細明體"/>
                <w:lang w:eastAsia="zh-TW"/>
              </w:rPr>
            </w:rPrChange>
          </w:rPr>
          <w:delText>’</w:delText>
        </w:r>
        <w:r w:rsidRPr="008E6AB9" w:rsidDel="00A97016">
          <w:rPr>
            <w:rFonts w:ascii="新細明體" w:hAnsi="新細明體" w:hint="eastAsia"/>
            <w:lang w:eastAsia="zh-TW"/>
            <w:rPrChange w:id="933" w:author="陳鐵元" w:date="2017-04-21T10:35:00Z">
              <w:rPr>
                <w:rFonts w:ascii="新細明體" w:hAnsi="新細明體" w:hint="eastAsia"/>
                <w:lang w:eastAsia="zh-TW"/>
              </w:rPr>
            </w:rPrChange>
          </w:rPr>
          <w:delText>。</w:delText>
        </w:r>
      </w:del>
    </w:p>
    <w:p w:rsidR="00966E3B" w:rsidRPr="008E6AB9" w:rsidDel="00A97016" w:rsidRDefault="00966E3B" w:rsidP="00966E3B">
      <w:pPr>
        <w:pStyle w:val="Tabletext"/>
        <w:keepLines w:val="0"/>
        <w:numPr>
          <w:ilvl w:val="3"/>
          <w:numId w:val="41"/>
          <w:numberingChange w:id="934" w:author="I9004502" w:date="2010-09-13T17:20:00Z" w:original="%1:2:0:.%2:1:0:.%3:2:0:.%4:5:0:"/>
        </w:numPr>
        <w:spacing w:after="0" w:line="240" w:lineRule="auto"/>
        <w:rPr>
          <w:del w:id="935" w:author="陳鐵元" w:date="2016-08-29T09:07:00Z"/>
          <w:rFonts w:ascii="新細明體" w:hAnsi="新細明體" w:hint="eastAsia"/>
          <w:strike/>
          <w:kern w:val="2"/>
          <w:lang w:eastAsia="zh-TW"/>
          <w:rPrChange w:id="936" w:author="陳鐵元" w:date="2017-04-21T10:35:00Z">
            <w:rPr>
              <w:del w:id="937" w:author="陳鐵元" w:date="2016-08-29T09:07:00Z"/>
              <w:rFonts w:ascii="新細明體" w:hAnsi="新細明體" w:hint="eastAsia"/>
              <w:strike/>
              <w:color w:val="008000"/>
              <w:kern w:val="2"/>
              <w:lang w:eastAsia="zh-TW"/>
            </w:rPr>
          </w:rPrChange>
        </w:rPr>
      </w:pPr>
      <w:del w:id="938" w:author="陳鐵元" w:date="2016-08-29T09:07:00Z">
        <w:r w:rsidRPr="008E6AB9" w:rsidDel="00A97016">
          <w:rPr>
            <w:rFonts w:ascii="新細明體" w:hAnsi="新細明體" w:hint="eastAsia"/>
            <w:strike/>
            <w:lang w:eastAsia="zh-TW"/>
            <w:rPrChange w:id="939" w:author="陳鐵元" w:date="2017-04-21T10:35:00Z">
              <w:rPr>
                <w:rFonts w:ascii="新細明體" w:hAnsi="新細明體" w:hint="eastAsia"/>
                <w:strike/>
                <w:color w:val="008000"/>
                <w:lang w:eastAsia="zh-TW"/>
              </w:rPr>
            </w:rPrChange>
          </w:rPr>
          <w:delText xml:space="preserve">IF 受理進度 = </w:delText>
        </w:r>
        <w:r w:rsidRPr="008E6AB9" w:rsidDel="00A97016">
          <w:rPr>
            <w:rFonts w:ascii="新細明體" w:hAnsi="新細明體"/>
            <w:strike/>
            <w:lang w:eastAsia="zh-TW"/>
            <w:rPrChange w:id="940" w:author="陳鐵元" w:date="2017-04-21T10:35:00Z">
              <w:rPr>
                <w:rFonts w:ascii="新細明體" w:hAnsi="新細明體"/>
                <w:strike/>
                <w:color w:val="008000"/>
                <w:lang w:eastAsia="zh-TW"/>
              </w:rPr>
            </w:rPrChange>
          </w:rPr>
          <w:delText>‘</w:delText>
        </w:r>
        <w:r w:rsidR="003464AE" w:rsidRPr="008E6AB9" w:rsidDel="00A97016">
          <w:rPr>
            <w:rFonts w:ascii="新細明體" w:hAnsi="新細明體" w:hint="eastAsia"/>
            <w:strike/>
            <w:lang w:eastAsia="zh-TW"/>
            <w:rPrChange w:id="941" w:author="陳鐵元" w:date="2017-04-21T10:35:00Z">
              <w:rPr>
                <w:rFonts w:ascii="新細明體" w:hAnsi="新細明體" w:hint="eastAsia"/>
                <w:strike/>
                <w:color w:val="008000"/>
                <w:lang w:eastAsia="zh-TW"/>
              </w:rPr>
            </w:rPrChange>
          </w:rPr>
          <w:delText>4</w:delText>
        </w:r>
        <w:r w:rsidRPr="008E6AB9" w:rsidDel="00A97016">
          <w:rPr>
            <w:rFonts w:ascii="新細明體" w:hAnsi="新細明體" w:hint="eastAsia"/>
            <w:strike/>
            <w:lang w:eastAsia="zh-TW"/>
            <w:rPrChange w:id="942" w:author="陳鐵元" w:date="2017-04-21T10:35:00Z">
              <w:rPr>
                <w:rFonts w:ascii="新細明體" w:hAnsi="新細明體" w:hint="eastAsia"/>
                <w:strike/>
                <w:color w:val="008000"/>
                <w:lang w:eastAsia="zh-TW"/>
              </w:rPr>
            </w:rPrChange>
          </w:rPr>
          <w:delText>3</w:delText>
        </w:r>
        <w:r w:rsidRPr="008E6AB9" w:rsidDel="00A97016">
          <w:rPr>
            <w:rFonts w:ascii="新細明體" w:hAnsi="新細明體"/>
            <w:strike/>
            <w:lang w:eastAsia="zh-TW"/>
            <w:rPrChange w:id="943" w:author="陳鐵元" w:date="2017-04-21T10:35:00Z">
              <w:rPr>
                <w:rFonts w:ascii="新細明體" w:hAnsi="新細明體"/>
                <w:strike/>
                <w:color w:val="008000"/>
                <w:lang w:eastAsia="zh-TW"/>
              </w:rPr>
            </w:rPrChange>
          </w:rPr>
          <w:delText>’</w:delText>
        </w:r>
        <w:r w:rsidR="007676C7" w:rsidRPr="008E6AB9" w:rsidDel="00A97016">
          <w:rPr>
            <w:rFonts w:ascii="新細明體" w:hAnsi="新細明體" w:hint="eastAsia"/>
            <w:strike/>
            <w:lang w:eastAsia="zh-TW"/>
            <w:rPrChange w:id="944" w:author="陳鐵元" w:date="2017-04-21T10:35:00Z">
              <w:rPr>
                <w:rFonts w:ascii="新細明體" w:hAnsi="新細明體" w:hint="eastAsia"/>
                <w:strike/>
                <w:color w:val="008000"/>
                <w:lang w:eastAsia="zh-TW"/>
              </w:rPr>
            </w:rPrChange>
          </w:rPr>
          <w:delText>：(待簽擬)</w:delText>
        </w:r>
      </w:del>
    </w:p>
    <w:p w:rsidR="00106CCC" w:rsidRPr="008E6AB9" w:rsidDel="00A97016" w:rsidRDefault="00106CCC" w:rsidP="00106CCC">
      <w:pPr>
        <w:pStyle w:val="Tabletext"/>
        <w:keepLines w:val="0"/>
        <w:numPr>
          <w:ilvl w:val="3"/>
          <w:numId w:val="41"/>
          <w:numberingChange w:id="945" w:author="I9004502" w:date="2010-09-13T17:20:00Z" w:original="%1:2:0:.%2:1:0:.%3:2:0:.%4:6:0:"/>
        </w:numPr>
        <w:spacing w:after="0" w:line="240" w:lineRule="auto"/>
        <w:rPr>
          <w:del w:id="946" w:author="陳鐵元" w:date="2016-08-29T09:07:00Z"/>
          <w:rFonts w:ascii="新細明體" w:hAnsi="新細明體" w:hint="eastAsia"/>
          <w:kern w:val="2"/>
          <w:lang w:eastAsia="zh-TW"/>
          <w:rPrChange w:id="947" w:author="陳鐵元" w:date="2017-04-21T10:35:00Z">
            <w:rPr>
              <w:del w:id="948" w:author="陳鐵元" w:date="2016-08-29T09:07:00Z"/>
              <w:rFonts w:ascii="新細明體" w:hAnsi="新細明體" w:hint="eastAsia"/>
              <w:color w:val="0000FF"/>
              <w:kern w:val="2"/>
              <w:lang w:eastAsia="zh-TW"/>
            </w:rPr>
          </w:rPrChange>
        </w:rPr>
      </w:pPr>
      <w:del w:id="949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950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>IF 受理進度 = 以下表格：(待</w:delText>
        </w:r>
        <w:r w:rsidR="00DA195D" w:rsidRPr="008E6AB9" w:rsidDel="00A97016">
          <w:rPr>
            <w:rFonts w:ascii="新細明體" w:hAnsi="新細明體" w:hint="eastAsia"/>
            <w:lang w:eastAsia="zh-TW"/>
            <w:rPrChange w:id="951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>簽擬</w:delText>
        </w:r>
        <w:r w:rsidRPr="008E6AB9" w:rsidDel="00A97016">
          <w:rPr>
            <w:rFonts w:ascii="新細明體" w:hAnsi="新細明體" w:hint="eastAsia"/>
            <w:lang w:eastAsia="zh-TW"/>
            <w:rPrChange w:id="952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>)</w:delText>
        </w:r>
      </w:del>
    </w:p>
    <w:tbl>
      <w:tblPr>
        <w:tblW w:w="0" w:type="auto"/>
        <w:tblInd w:w="2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2252"/>
      </w:tblGrid>
      <w:tr w:rsidR="0003054A" w:rsidRPr="008E6AB9" w:rsidDel="00A97016" w:rsidTr="0003054A">
        <w:trPr>
          <w:del w:id="953" w:author="陳鐵元" w:date="2016-08-29T09:07:00Z"/>
        </w:trPr>
        <w:tc>
          <w:tcPr>
            <w:tcW w:w="2068" w:type="dxa"/>
            <w:tcBorders>
              <w:bottom w:val="single" w:sz="4" w:space="0" w:color="auto"/>
            </w:tcBorders>
            <w:shd w:val="clear" w:color="auto" w:fill="E0E0E0"/>
            <w:vAlign w:val="bottom"/>
          </w:tcPr>
          <w:p w:rsidR="00106CCC" w:rsidRPr="008E6AB9" w:rsidDel="00A97016" w:rsidRDefault="00106CCC" w:rsidP="0003054A">
            <w:pPr>
              <w:jc w:val="center"/>
              <w:rPr>
                <w:del w:id="954" w:author="陳鐵元" w:date="2016-08-29T09:07:00Z"/>
                <w:rFonts w:ascii="細明體" w:eastAsia="細明體" w:hAnsi="細明體" w:cs="Arial Unicode MS"/>
                <w:b/>
                <w:bCs/>
                <w:sz w:val="20"/>
                <w:rPrChange w:id="955" w:author="陳鐵元" w:date="2017-04-21T10:35:00Z">
                  <w:rPr>
                    <w:del w:id="956" w:author="陳鐵元" w:date="2016-08-29T09:07:00Z"/>
                    <w:rFonts w:ascii="細明體" w:eastAsia="細明體" w:hAnsi="細明體" w:cs="Arial Unicode MS"/>
                    <w:b/>
                    <w:bCs/>
                    <w:color w:val="0000FF"/>
                    <w:sz w:val="20"/>
                  </w:rPr>
                </w:rPrChange>
              </w:rPr>
            </w:pPr>
            <w:del w:id="957" w:author="陳鐵元" w:date="2016-08-29T09:07:00Z">
              <w:r w:rsidRPr="008E6AB9" w:rsidDel="00A97016">
                <w:rPr>
                  <w:rFonts w:ascii="細明體" w:eastAsia="細明體" w:hAnsi="細明體" w:cs="Arial Unicode MS" w:hint="eastAsia"/>
                  <w:b/>
                  <w:bCs/>
                  <w:sz w:val="20"/>
                  <w:rPrChange w:id="958" w:author="陳鐵元" w:date="2017-04-21T10:35:00Z">
                    <w:rPr>
                      <w:rFonts w:ascii="細明體" w:eastAsia="細明體" w:hAnsi="細明體" w:cs="Arial Unicode MS" w:hint="eastAsia"/>
                      <w:b/>
                      <w:bCs/>
                      <w:color w:val="0000FF"/>
                      <w:sz w:val="20"/>
                    </w:rPr>
                  </w:rPrChange>
                </w:rPr>
                <w:delText>處理進度</w:delText>
              </w:r>
            </w:del>
          </w:p>
        </w:tc>
        <w:tc>
          <w:tcPr>
            <w:tcW w:w="2252" w:type="dxa"/>
            <w:shd w:val="clear" w:color="auto" w:fill="E0E0E0"/>
            <w:vAlign w:val="bottom"/>
          </w:tcPr>
          <w:p w:rsidR="00106CCC" w:rsidRPr="008E6AB9" w:rsidDel="00A97016" w:rsidRDefault="00106CCC" w:rsidP="0003054A">
            <w:pPr>
              <w:jc w:val="center"/>
              <w:rPr>
                <w:del w:id="959" w:author="陳鐵元" w:date="2016-08-29T09:07:00Z"/>
                <w:rFonts w:ascii="細明體" w:eastAsia="細明體" w:hAnsi="細明體" w:cs="Arial Unicode MS"/>
                <w:b/>
                <w:bCs/>
                <w:sz w:val="20"/>
                <w:rPrChange w:id="960" w:author="陳鐵元" w:date="2017-04-21T10:35:00Z">
                  <w:rPr>
                    <w:del w:id="961" w:author="陳鐵元" w:date="2016-08-29T09:07:00Z"/>
                    <w:rFonts w:ascii="細明體" w:eastAsia="細明體" w:hAnsi="細明體" w:cs="Arial Unicode MS"/>
                    <w:b/>
                    <w:bCs/>
                    <w:color w:val="0000FF"/>
                    <w:sz w:val="20"/>
                  </w:rPr>
                </w:rPrChange>
              </w:rPr>
            </w:pPr>
            <w:del w:id="962" w:author="陳鐵元" w:date="2016-08-29T09:07:00Z">
              <w:r w:rsidRPr="008E6AB9" w:rsidDel="00A97016">
                <w:rPr>
                  <w:rFonts w:ascii="細明體" w:eastAsia="細明體" w:hAnsi="細明體" w:hint="eastAsia"/>
                  <w:b/>
                  <w:bCs/>
                  <w:sz w:val="20"/>
                  <w:rPrChange w:id="963" w:author="陳鐵元" w:date="2017-04-21T10:35:00Z">
                    <w:rPr>
                      <w:rFonts w:ascii="細明體" w:eastAsia="細明體" w:hAnsi="細明體" w:hint="eastAsia"/>
                      <w:b/>
                      <w:bCs/>
                      <w:color w:val="0000FF"/>
                      <w:sz w:val="20"/>
                    </w:rPr>
                  </w:rPrChange>
                </w:rPr>
                <w:delText>符合的受理進度</w:delText>
              </w:r>
            </w:del>
          </w:p>
        </w:tc>
      </w:tr>
      <w:tr w:rsidR="00106CCC" w:rsidRPr="008E6AB9" w:rsidDel="00A97016" w:rsidTr="0003054A">
        <w:trPr>
          <w:del w:id="964" w:author="陳鐵元" w:date="2016-08-29T09:07:00Z"/>
        </w:trPr>
        <w:tc>
          <w:tcPr>
            <w:tcW w:w="2068" w:type="dxa"/>
            <w:shd w:val="clear" w:color="auto" w:fill="FFFF99"/>
            <w:vAlign w:val="center"/>
          </w:tcPr>
          <w:p w:rsidR="00106CCC" w:rsidRPr="008E6AB9" w:rsidDel="00A97016" w:rsidRDefault="00106CCC" w:rsidP="001D7A5D">
            <w:pPr>
              <w:rPr>
                <w:del w:id="965" w:author="陳鐵元" w:date="2016-08-29T09:07:00Z"/>
                <w:rFonts w:ascii="細明體" w:eastAsia="細明體" w:hAnsi="細明體" w:hint="eastAsia"/>
                <w:sz w:val="20"/>
                <w:szCs w:val="20"/>
                <w:rPrChange w:id="966" w:author="陳鐵元" w:date="2017-04-21T10:35:00Z">
                  <w:rPr>
                    <w:del w:id="967" w:author="陳鐵元" w:date="2016-08-29T09:07:00Z"/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</w:pPr>
            <w:del w:id="968" w:author="陳鐵元" w:date="2016-08-29T09:07:00Z">
              <w:r w:rsidRPr="008E6AB9" w:rsidDel="00A97016">
                <w:rPr>
                  <w:rFonts w:ascii="細明體" w:eastAsia="細明體" w:hAnsi="細明體" w:hint="eastAsia"/>
                  <w:sz w:val="20"/>
                  <w:szCs w:val="20"/>
                  <w:rPrChange w:id="969" w:author="陳鐵元" w:date="2017-04-21T10:35:00Z">
                    <w:rPr>
                      <w:rFonts w:ascii="細明體" w:eastAsia="細明體" w:hAnsi="細明體" w:hint="eastAsia"/>
                      <w:color w:val="0000FF"/>
                      <w:sz w:val="20"/>
                      <w:szCs w:val="20"/>
                    </w:rPr>
                  </w:rPrChange>
                </w:rPr>
                <w:delText>待簽擬</w:delText>
              </w:r>
            </w:del>
          </w:p>
        </w:tc>
        <w:tc>
          <w:tcPr>
            <w:tcW w:w="2252" w:type="dxa"/>
            <w:shd w:val="clear" w:color="auto" w:fill="auto"/>
          </w:tcPr>
          <w:p w:rsidR="00106CCC" w:rsidRPr="008E6AB9" w:rsidDel="00A97016" w:rsidRDefault="00106CCC" w:rsidP="0003054A">
            <w:pPr>
              <w:pStyle w:val="Tabletext"/>
              <w:keepLines w:val="0"/>
              <w:spacing w:after="0" w:line="240" w:lineRule="auto"/>
              <w:rPr>
                <w:del w:id="970" w:author="陳鐵元" w:date="2016-08-29T09:07:00Z"/>
                <w:rFonts w:ascii="細明體" w:eastAsia="細明體" w:hAnsi="細明體" w:hint="eastAsia"/>
                <w:kern w:val="2"/>
                <w:szCs w:val="24"/>
                <w:lang w:eastAsia="zh-TW"/>
                <w:rPrChange w:id="971" w:author="陳鐵元" w:date="2017-04-21T10:35:00Z">
                  <w:rPr>
                    <w:del w:id="972" w:author="陳鐵元" w:date="2016-08-29T09:07:00Z"/>
                    <w:rFonts w:ascii="細明體" w:eastAsia="細明體" w:hAnsi="細明體" w:hint="eastAsia"/>
                    <w:color w:val="0000FF"/>
                    <w:kern w:val="2"/>
                    <w:szCs w:val="24"/>
                    <w:lang w:eastAsia="zh-TW"/>
                  </w:rPr>
                </w:rPrChange>
              </w:rPr>
            </w:pPr>
            <w:del w:id="973" w:author="陳鐵元" w:date="2016-08-29T09:07:00Z">
              <w:r w:rsidRPr="008E6AB9" w:rsidDel="00A97016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974" w:author="陳鐵元" w:date="2017-04-21T10:35:00Z">
                    <w:rPr>
                      <w:rFonts w:ascii="細明體" w:eastAsia="細明體" w:hAnsi="細明體"/>
                      <w:kern w:val="2"/>
                      <w:szCs w:val="24"/>
                      <w:lang w:eastAsia="zh-TW"/>
                    </w:rPr>
                  </w:rPrChange>
                </w:rPr>
                <w:delText>42,43,74,75</w:delText>
              </w:r>
            </w:del>
          </w:p>
        </w:tc>
      </w:tr>
    </w:tbl>
    <w:p w:rsidR="00106CCC" w:rsidRPr="008E6AB9" w:rsidDel="00A97016" w:rsidRDefault="00106CCC" w:rsidP="00966E3B">
      <w:pPr>
        <w:pStyle w:val="Tabletext"/>
        <w:keepLines w:val="0"/>
        <w:numPr>
          <w:ilvl w:val="3"/>
          <w:numId w:val="41"/>
          <w:numberingChange w:id="975" w:author="I9004502" w:date="2010-09-13T17:20:00Z" w:original="%1:2:0:.%2:1:0:.%3:2:0:.%4:7:0:"/>
        </w:numPr>
        <w:spacing w:after="0" w:line="240" w:lineRule="auto"/>
        <w:rPr>
          <w:del w:id="976" w:author="陳鐵元" w:date="2016-08-29T09:07:00Z"/>
          <w:rFonts w:ascii="新細明體" w:hAnsi="新細明體" w:hint="eastAsia"/>
          <w:kern w:val="2"/>
          <w:lang w:eastAsia="zh-TW"/>
          <w:rPrChange w:id="977" w:author="陳鐵元" w:date="2017-04-21T10:35:00Z">
            <w:rPr>
              <w:del w:id="978" w:author="陳鐵元" w:date="2016-08-29T09:07:00Z"/>
              <w:rFonts w:ascii="新細明體" w:hAnsi="新細明體" w:hint="eastAsia"/>
              <w:color w:val="008000"/>
              <w:kern w:val="2"/>
              <w:lang w:eastAsia="zh-TW"/>
            </w:rPr>
          </w:rPrChange>
        </w:rPr>
      </w:pPr>
    </w:p>
    <w:p w:rsidR="00966E3B" w:rsidRPr="008E6AB9" w:rsidDel="00A97016" w:rsidRDefault="00966E3B" w:rsidP="00966E3B">
      <w:pPr>
        <w:pStyle w:val="Tabletext"/>
        <w:keepLines w:val="0"/>
        <w:numPr>
          <w:ilvl w:val="4"/>
          <w:numId w:val="41"/>
          <w:numberingChange w:id="979" w:author="I9004502" w:date="2010-09-13T17:20:00Z" w:original="%1:2:0:.%2:1:0:.%3:2:0:.%4:7:0:.%5:1:0:"/>
        </w:numPr>
        <w:spacing w:after="0" w:line="240" w:lineRule="auto"/>
        <w:rPr>
          <w:del w:id="980" w:author="陳鐵元" w:date="2016-08-29T09:07:00Z"/>
          <w:rFonts w:ascii="新細明體" w:hAnsi="新細明體" w:hint="eastAsia"/>
          <w:kern w:val="2"/>
          <w:lang w:eastAsia="zh-TW"/>
          <w:rPrChange w:id="981" w:author="陳鐵元" w:date="2017-04-21T10:35:00Z">
            <w:rPr>
              <w:del w:id="982" w:author="陳鐵元" w:date="2016-08-29T09:07:00Z"/>
              <w:rFonts w:ascii="新細明體" w:hAnsi="新細明體" w:hint="eastAsia"/>
              <w:color w:val="008000"/>
              <w:kern w:val="2"/>
              <w:lang w:eastAsia="zh-TW"/>
            </w:rPr>
          </w:rPrChange>
        </w:rPr>
      </w:pPr>
      <w:del w:id="983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984" w:author="陳鐵元" w:date="2017-04-21T10:35:00Z">
              <w:rPr>
                <w:rFonts w:ascii="新細明體" w:hAnsi="新細明體" w:hint="eastAsia"/>
                <w:color w:val="008000"/>
                <w:lang w:eastAsia="zh-TW"/>
              </w:rPr>
            </w:rPrChange>
          </w:rPr>
          <w:delText xml:space="preserve">IF 經過天數 &lt;= 3：set處理進度 = </w:delText>
        </w:r>
        <w:r w:rsidRPr="008E6AB9" w:rsidDel="00A97016">
          <w:rPr>
            <w:rFonts w:ascii="新細明體" w:hAnsi="新細明體"/>
            <w:lang w:eastAsia="zh-TW"/>
            <w:rPrChange w:id="985" w:author="陳鐵元" w:date="2017-04-21T10:35:00Z">
              <w:rPr>
                <w:rFonts w:ascii="新細明體" w:hAnsi="新細明體"/>
                <w:color w:val="008000"/>
                <w:lang w:eastAsia="zh-TW"/>
              </w:rPr>
            </w:rPrChange>
          </w:rPr>
          <w:delText>‘</w:delText>
        </w:r>
        <w:r w:rsidRPr="008E6AB9" w:rsidDel="00A97016">
          <w:rPr>
            <w:rFonts w:ascii="新細明體" w:hAnsi="新細明體" w:hint="eastAsia"/>
            <w:lang w:eastAsia="zh-TW"/>
            <w:rPrChange w:id="986" w:author="陳鐵元" w:date="2017-04-21T10:35:00Z">
              <w:rPr>
                <w:rFonts w:ascii="新細明體" w:hAnsi="新細明體" w:hint="eastAsia"/>
                <w:color w:val="008000"/>
                <w:lang w:eastAsia="zh-TW"/>
              </w:rPr>
            </w:rPrChange>
          </w:rPr>
          <w:delText>5</w:delText>
        </w:r>
        <w:r w:rsidRPr="008E6AB9" w:rsidDel="00A97016">
          <w:rPr>
            <w:rFonts w:ascii="新細明體" w:hAnsi="新細明體"/>
            <w:lang w:eastAsia="zh-TW"/>
            <w:rPrChange w:id="987" w:author="陳鐵元" w:date="2017-04-21T10:35:00Z">
              <w:rPr>
                <w:rFonts w:ascii="新細明體" w:hAnsi="新細明體"/>
                <w:color w:val="008000"/>
                <w:lang w:eastAsia="zh-TW"/>
              </w:rPr>
            </w:rPrChange>
          </w:rPr>
          <w:delText>’</w:delText>
        </w:r>
        <w:r w:rsidRPr="008E6AB9" w:rsidDel="00A97016">
          <w:rPr>
            <w:rFonts w:ascii="新細明體" w:hAnsi="新細明體" w:hint="eastAsia"/>
            <w:lang w:eastAsia="zh-TW"/>
            <w:rPrChange w:id="988" w:author="陳鐵元" w:date="2017-04-21T10:35:00Z">
              <w:rPr>
                <w:rFonts w:ascii="新細明體" w:hAnsi="新細明體" w:hint="eastAsia"/>
                <w:color w:val="008000"/>
                <w:lang w:eastAsia="zh-TW"/>
              </w:rPr>
            </w:rPrChange>
          </w:rPr>
          <w:delText>。</w:delText>
        </w:r>
      </w:del>
    </w:p>
    <w:p w:rsidR="00966E3B" w:rsidRPr="008E6AB9" w:rsidDel="00A97016" w:rsidRDefault="00966E3B" w:rsidP="00966E3B">
      <w:pPr>
        <w:pStyle w:val="Tabletext"/>
        <w:keepLines w:val="0"/>
        <w:numPr>
          <w:ilvl w:val="4"/>
          <w:numId w:val="41"/>
          <w:numberingChange w:id="989" w:author="I9004502" w:date="2010-09-13T17:20:00Z" w:original="%1:2:0:.%2:1:0:.%3:2:0:.%4:7:0:.%5:2:0:"/>
        </w:numPr>
        <w:spacing w:after="0" w:line="240" w:lineRule="auto"/>
        <w:rPr>
          <w:del w:id="990" w:author="陳鐵元" w:date="2016-08-29T09:07:00Z"/>
          <w:rFonts w:ascii="新細明體" w:hAnsi="新細明體" w:hint="eastAsia"/>
          <w:kern w:val="2"/>
          <w:lang w:eastAsia="zh-TW"/>
          <w:rPrChange w:id="991" w:author="陳鐵元" w:date="2017-04-21T10:35:00Z">
            <w:rPr>
              <w:del w:id="992" w:author="陳鐵元" w:date="2016-08-29T09:07:00Z"/>
              <w:rFonts w:ascii="新細明體" w:hAnsi="新細明體" w:hint="eastAsia"/>
              <w:color w:val="008000"/>
              <w:kern w:val="2"/>
              <w:lang w:eastAsia="zh-TW"/>
            </w:rPr>
          </w:rPrChange>
        </w:rPr>
      </w:pPr>
      <w:del w:id="993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994" w:author="陳鐵元" w:date="2017-04-21T10:35:00Z">
              <w:rPr>
                <w:rFonts w:ascii="新細明體" w:hAnsi="新細明體" w:hint="eastAsia"/>
                <w:color w:val="008000"/>
                <w:lang w:eastAsia="zh-TW"/>
              </w:rPr>
            </w:rPrChange>
          </w:rPr>
          <w:delText xml:space="preserve">IF 經過天數 &gt; 3： set處理進度 = </w:delText>
        </w:r>
        <w:r w:rsidRPr="008E6AB9" w:rsidDel="00A97016">
          <w:rPr>
            <w:rFonts w:ascii="新細明體" w:hAnsi="新細明體"/>
            <w:lang w:eastAsia="zh-TW"/>
            <w:rPrChange w:id="995" w:author="陳鐵元" w:date="2017-04-21T10:35:00Z">
              <w:rPr>
                <w:rFonts w:ascii="新細明體" w:hAnsi="新細明體"/>
                <w:color w:val="008000"/>
                <w:lang w:eastAsia="zh-TW"/>
              </w:rPr>
            </w:rPrChange>
          </w:rPr>
          <w:delText>‘</w:delText>
        </w:r>
        <w:r w:rsidRPr="008E6AB9" w:rsidDel="00A97016">
          <w:rPr>
            <w:rFonts w:ascii="新細明體" w:hAnsi="新細明體" w:hint="eastAsia"/>
            <w:lang w:eastAsia="zh-TW"/>
            <w:rPrChange w:id="996" w:author="陳鐵元" w:date="2017-04-21T10:35:00Z">
              <w:rPr>
                <w:rFonts w:ascii="新細明體" w:hAnsi="新細明體" w:hint="eastAsia"/>
                <w:color w:val="008000"/>
                <w:lang w:eastAsia="zh-TW"/>
              </w:rPr>
            </w:rPrChange>
          </w:rPr>
          <w:delText>6</w:delText>
        </w:r>
        <w:r w:rsidRPr="008E6AB9" w:rsidDel="00A97016">
          <w:rPr>
            <w:rFonts w:ascii="新細明體" w:hAnsi="新細明體"/>
            <w:lang w:eastAsia="zh-TW"/>
            <w:rPrChange w:id="997" w:author="陳鐵元" w:date="2017-04-21T10:35:00Z">
              <w:rPr>
                <w:rFonts w:ascii="新細明體" w:hAnsi="新細明體"/>
                <w:color w:val="008000"/>
                <w:lang w:eastAsia="zh-TW"/>
              </w:rPr>
            </w:rPrChange>
          </w:rPr>
          <w:delText>’</w:delText>
        </w:r>
        <w:r w:rsidRPr="008E6AB9" w:rsidDel="00A97016">
          <w:rPr>
            <w:rFonts w:ascii="新細明體" w:hAnsi="新細明體" w:hint="eastAsia"/>
            <w:lang w:eastAsia="zh-TW"/>
            <w:rPrChange w:id="998" w:author="陳鐵元" w:date="2017-04-21T10:35:00Z">
              <w:rPr>
                <w:rFonts w:ascii="新細明體" w:hAnsi="新細明體" w:hint="eastAsia"/>
                <w:color w:val="008000"/>
                <w:lang w:eastAsia="zh-TW"/>
              </w:rPr>
            </w:rPrChange>
          </w:rPr>
          <w:delText>。</w:delText>
        </w:r>
      </w:del>
    </w:p>
    <w:p w:rsidR="00106CCC" w:rsidRPr="008E6AB9" w:rsidDel="00A97016" w:rsidRDefault="00106CCC" w:rsidP="00106CCC">
      <w:pPr>
        <w:pStyle w:val="Tabletext"/>
        <w:keepLines w:val="0"/>
        <w:numPr>
          <w:ilvl w:val="3"/>
          <w:numId w:val="41"/>
          <w:numberingChange w:id="999" w:author="I9004502" w:date="2010-09-13T17:20:00Z" w:original="%1:2:0:.%2:1:0:.%3:2:0:.%4:8:0:"/>
        </w:numPr>
        <w:spacing w:after="0" w:line="240" w:lineRule="auto"/>
        <w:rPr>
          <w:del w:id="1000" w:author="陳鐵元" w:date="2016-08-29T09:07:00Z"/>
          <w:rFonts w:ascii="新細明體" w:hAnsi="新細明體" w:hint="eastAsia"/>
          <w:kern w:val="2"/>
          <w:lang w:eastAsia="zh-TW"/>
          <w:rPrChange w:id="1001" w:author="陳鐵元" w:date="2017-04-21T10:35:00Z">
            <w:rPr>
              <w:del w:id="1002" w:author="陳鐵元" w:date="2016-08-29T09:07:00Z"/>
              <w:rFonts w:ascii="新細明體" w:hAnsi="新細明體" w:hint="eastAsia"/>
              <w:color w:val="0000FF"/>
              <w:kern w:val="2"/>
              <w:lang w:eastAsia="zh-TW"/>
            </w:rPr>
          </w:rPrChange>
        </w:rPr>
      </w:pPr>
      <w:del w:id="1003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1004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>IF 受理進度 = 以下表格：(待覆核)</w:delText>
        </w:r>
      </w:del>
    </w:p>
    <w:tbl>
      <w:tblPr>
        <w:tblW w:w="0" w:type="auto"/>
        <w:tblInd w:w="2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2252"/>
      </w:tblGrid>
      <w:tr w:rsidR="0003054A" w:rsidRPr="008E6AB9" w:rsidDel="00A97016" w:rsidTr="0003054A">
        <w:trPr>
          <w:del w:id="1005" w:author="陳鐵元" w:date="2016-08-29T09:07:00Z"/>
        </w:trPr>
        <w:tc>
          <w:tcPr>
            <w:tcW w:w="2068" w:type="dxa"/>
            <w:tcBorders>
              <w:bottom w:val="single" w:sz="4" w:space="0" w:color="auto"/>
            </w:tcBorders>
            <w:shd w:val="clear" w:color="auto" w:fill="E0E0E0"/>
            <w:vAlign w:val="bottom"/>
          </w:tcPr>
          <w:p w:rsidR="00106CCC" w:rsidRPr="008E6AB9" w:rsidDel="00A97016" w:rsidRDefault="00106CCC" w:rsidP="0003054A">
            <w:pPr>
              <w:jc w:val="center"/>
              <w:rPr>
                <w:del w:id="1006" w:author="陳鐵元" w:date="2016-08-29T09:07:00Z"/>
                <w:rFonts w:ascii="細明體" w:eastAsia="細明體" w:hAnsi="細明體" w:cs="Arial Unicode MS"/>
                <w:b/>
                <w:bCs/>
                <w:sz w:val="20"/>
                <w:rPrChange w:id="1007" w:author="陳鐵元" w:date="2017-04-21T10:35:00Z">
                  <w:rPr>
                    <w:del w:id="1008" w:author="陳鐵元" w:date="2016-08-29T09:07:00Z"/>
                    <w:rFonts w:ascii="細明體" w:eastAsia="細明體" w:hAnsi="細明體" w:cs="Arial Unicode MS"/>
                    <w:b/>
                    <w:bCs/>
                    <w:color w:val="0000FF"/>
                    <w:sz w:val="20"/>
                  </w:rPr>
                </w:rPrChange>
              </w:rPr>
            </w:pPr>
            <w:del w:id="1009" w:author="陳鐵元" w:date="2016-08-29T09:07:00Z">
              <w:r w:rsidRPr="008E6AB9" w:rsidDel="00A97016">
                <w:rPr>
                  <w:rFonts w:ascii="細明體" w:eastAsia="細明體" w:hAnsi="細明體" w:cs="Arial Unicode MS" w:hint="eastAsia"/>
                  <w:b/>
                  <w:bCs/>
                  <w:sz w:val="20"/>
                  <w:rPrChange w:id="1010" w:author="陳鐵元" w:date="2017-04-21T10:35:00Z">
                    <w:rPr>
                      <w:rFonts w:ascii="細明體" w:eastAsia="細明體" w:hAnsi="細明體" w:cs="Arial Unicode MS" w:hint="eastAsia"/>
                      <w:b/>
                      <w:bCs/>
                      <w:color w:val="0000FF"/>
                      <w:sz w:val="20"/>
                    </w:rPr>
                  </w:rPrChange>
                </w:rPr>
                <w:delText>處理進度</w:delText>
              </w:r>
            </w:del>
          </w:p>
        </w:tc>
        <w:tc>
          <w:tcPr>
            <w:tcW w:w="2252" w:type="dxa"/>
            <w:shd w:val="clear" w:color="auto" w:fill="E0E0E0"/>
            <w:vAlign w:val="bottom"/>
          </w:tcPr>
          <w:p w:rsidR="00106CCC" w:rsidRPr="008E6AB9" w:rsidDel="00A97016" w:rsidRDefault="00106CCC" w:rsidP="0003054A">
            <w:pPr>
              <w:jc w:val="center"/>
              <w:rPr>
                <w:del w:id="1011" w:author="陳鐵元" w:date="2016-08-29T09:07:00Z"/>
                <w:rFonts w:ascii="細明體" w:eastAsia="細明體" w:hAnsi="細明體" w:cs="Arial Unicode MS"/>
                <w:b/>
                <w:bCs/>
                <w:sz w:val="20"/>
                <w:rPrChange w:id="1012" w:author="陳鐵元" w:date="2017-04-21T10:35:00Z">
                  <w:rPr>
                    <w:del w:id="1013" w:author="陳鐵元" w:date="2016-08-29T09:07:00Z"/>
                    <w:rFonts w:ascii="細明體" w:eastAsia="細明體" w:hAnsi="細明體" w:cs="Arial Unicode MS"/>
                    <w:b/>
                    <w:bCs/>
                    <w:color w:val="0000FF"/>
                    <w:sz w:val="20"/>
                  </w:rPr>
                </w:rPrChange>
              </w:rPr>
            </w:pPr>
            <w:del w:id="1014" w:author="陳鐵元" w:date="2016-08-29T09:07:00Z">
              <w:r w:rsidRPr="008E6AB9" w:rsidDel="00A97016">
                <w:rPr>
                  <w:rFonts w:ascii="細明體" w:eastAsia="細明體" w:hAnsi="細明體" w:hint="eastAsia"/>
                  <w:b/>
                  <w:bCs/>
                  <w:sz w:val="20"/>
                  <w:rPrChange w:id="1015" w:author="陳鐵元" w:date="2017-04-21T10:35:00Z">
                    <w:rPr>
                      <w:rFonts w:ascii="細明體" w:eastAsia="細明體" w:hAnsi="細明體" w:hint="eastAsia"/>
                      <w:b/>
                      <w:bCs/>
                      <w:color w:val="0000FF"/>
                      <w:sz w:val="20"/>
                    </w:rPr>
                  </w:rPrChange>
                </w:rPr>
                <w:delText>符合的受理進度</w:delText>
              </w:r>
            </w:del>
          </w:p>
        </w:tc>
      </w:tr>
      <w:tr w:rsidR="00106CCC" w:rsidRPr="008E6AB9" w:rsidDel="00A97016" w:rsidTr="0003054A">
        <w:trPr>
          <w:del w:id="1016" w:author="陳鐵元" w:date="2016-08-29T09:07:00Z"/>
        </w:trPr>
        <w:tc>
          <w:tcPr>
            <w:tcW w:w="2068" w:type="dxa"/>
            <w:shd w:val="clear" w:color="auto" w:fill="FFFF99"/>
            <w:vAlign w:val="center"/>
          </w:tcPr>
          <w:p w:rsidR="00106CCC" w:rsidRPr="008E6AB9" w:rsidDel="00A97016" w:rsidRDefault="00106CCC" w:rsidP="001D7A5D">
            <w:pPr>
              <w:rPr>
                <w:del w:id="1017" w:author="陳鐵元" w:date="2016-08-29T09:07:00Z"/>
                <w:rFonts w:ascii="細明體" w:eastAsia="細明體" w:hAnsi="細明體" w:hint="eastAsia"/>
                <w:sz w:val="20"/>
                <w:szCs w:val="20"/>
                <w:rPrChange w:id="1018" w:author="陳鐵元" w:date="2017-04-21T10:35:00Z">
                  <w:rPr>
                    <w:del w:id="1019" w:author="陳鐵元" w:date="2016-08-29T09:07:00Z"/>
                    <w:rFonts w:ascii="細明體" w:eastAsia="細明體" w:hAnsi="細明體" w:hint="eastAsia"/>
                    <w:color w:val="0000FF"/>
                    <w:sz w:val="20"/>
                    <w:szCs w:val="20"/>
                  </w:rPr>
                </w:rPrChange>
              </w:rPr>
            </w:pPr>
            <w:del w:id="1020" w:author="陳鐵元" w:date="2016-08-29T09:07:00Z">
              <w:r w:rsidRPr="008E6AB9" w:rsidDel="00A97016">
                <w:rPr>
                  <w:rFonts w:ascii="細明體" w:eastAsia="細明體" w:hAnsi="細明體" w:hint="eastAsia"/>
                  <w:sz w:val="20"/>
                  <w:szCs w:val="20"/>
                  <w:rPrChange w:id="1021" w:author="陳鐵元" w:date="2017-04-21T10:35:00Z">
                    <w:rPr>
                      <w:rFonts w:ascii="細明體" w:eastAsia="細明體" w:hAnsi="細明體" w:hint="eastAsia"/>
                      <w:color w:val="0000FF"/>
                      <w:sz w:val="20"/>
                      <w:szCs w:val="20"/>
                    </w:rPr>
                  </w:rPrChange>
                </w:rPr>
                <w:delText>待覆核</w:delText>
              </w:r>
            </w:del>
          </w:p>
        </w:tc>
        <w:tc>
          <w:tcPr>
            <w:tcW w:w="2252" w:type="dxa"/>
            <w:shd w:val="clear" w:color="auto" w:fill="auto"/>
          </w:tcPr>
          <w:p w:rsidR="00106CCC" w:rsidRPr="008E6AB9" w:rsidDel="00A97016" w:rsidRDefault="00106CCC" w:rsidP="0003054A">
            <w:pPr>
              <w:pStyle w:val="Tabletext"/>
              <w:keepLines w:val="0"/>
              <w:spacing w:after="0" w:line="240" w:lineRule="auto"/>
              <w:rPr>
                <w:del w:id="1022" w:author="陳鐵元" w:date="2016-08-29T09:07:00Z"/>
                <w:rFonts w:ascii="細明體" w:eastAsia="細明體" w:hAnsi="細明體" w:hint="eastAsia"/>
                <w:kern w:val="2"/>
                <w:szCs w:val="24"/>
                <w:lang w:eastAsia="zh-TW"/>
                <w:rPrChange w:id="1023" w:author="陳鐵元" w:date="2017-04-21T10:35:00Z">
                  <w:rPr>
                    <w:del w:id="1024" w:author="陳鐵元" w:date="2016-08-29T09:07:00Z"/>
                    <w:rFonts w:ascii="細明體" w:eastAsia="細明體" w:hAnsi="細明體" w:hint="eastAsia"/>
                    <w:color w:val="0000FF"/>
                    <w:kern w:val="2"/>
                    <w:szCs w:val="24"/>
                    <w:lang w:eastAsia="zh-TW"/>
                  </w:rPr>
                </w:rPrChange>
              </w:rPr>
            </w:pPr>
            <w:del w:id="1025" w:author="陳鐵元" w:date="2016-08-29T09:07:00Z">
              <w:r w:rsidRPr="008E6AB9" w:rsidDel="00A97016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1026" w:author="陳鐵元" w:date="2017-04-21T10:35:00Z">
                    <w:rPr>
                      <w:rFonts w:ascii="細明體" w:eastAsia="細明體" w:hAnsi="細明體"/>
                      <w:kern w:val="2"/>
                      <w:szCs w:val="24"/>
                      <w:lang w:eastAsia="zh-TW"/>
                    </w:rPr>
                  </w:rPrChange>
                </w:rPr>
                <w:delText>44,50,51,76,77,78</w:delText>
              </w:r>
            </w:del>
          </w:p>
        </w:tc>
      </w:tr>
    </w:tbl>
    <w:p w:rsidR="00106CCC" w:rsidRPr="008E6AB9" w:rsidDel="00A97016" w:rsidRDefault="00106CCC" w:rsidP="00A97016">
      <w:pPr>
        <w:pStyle w:val="Tabletext"/>
        <w:keepLines w:val="0"/>
        <w:numPr>
          <w:ilvl w:val="3"/>
          <w:numId w:val="41"/>
        </w:numPr>
        <w:spacing w:after="0" w:line="240" w:lineRule="auto"/>
        <w:rPr>
          <w:del w:id="1027" w:author="陳鐵元" w:date="2016-08-29T09:07:00Z"/>
          <w:rFonts w:ascii="新細明體" w:hAnsi="新細明體" w:hint="eastAsia"/>
          <w:kern w:val="2"/>
          <w:lang w:eastAsia="zh-TW"/>
          <w:rPrChange w:id="1028" w:author="陳鐵元" w:date="2017-04-21T10:35:00Z">
            <w:rPr>
              <w:del w:id="1029" w:author="陳鐵元" w:date="2016-08-29T09:07:00Z"/>
              <w:rFonts w:ascii="新細明體" w:hAnsi="新細明體" w:hint="eastAsia"/>
              <w:color w:val="0000FF"/>
              <w:kern w:val="2"/>
              <w:lang w:eastAsia="zh-TW"/>
            </w:rPr>
          </w:rPrChange>
        </w:rPr>
        <w:pPrChange w:id="1030" w:author="陳鐵元" w:date="2016-08-29T09:07:00Z">
          <w:pPr>
            <w:pStyle w:val="Tabletext"/>
            <w:keepLines w:val="0"/>
            <w:spacing w:after="0" w:line="240" w:lineRule="auto"/>
            <w:ind w:left="1701"/>
          </w:pPr>
        </w:pPrChange>
      </w:pPr>
    </w:p>
    <w:p w:rsidR="00436239" w:rsidRPr="008E6AB9" w:rsidDel="00A97016" w:rsidRDefault="00436239" w:rsidP="00436239">
      <w:pPr>
        <w:pStyle w:val="Tabletext"/>
        <w:keepLines w:val="0"/>
        <w:numPr>
          <w:ilvl w:val="4"/>
          <w:numId w:val="41"/>
          <w:numberingChange w:id="1031" w:author="I9004502" w:date="2010-09-13T17:20:00Z" w:original="%1:2:0:.%2:1:0:.%3:2:0:.%4:8:0:.%5:1:0:"/>
        </w:numPr>
        <w:spacing w:after="0" w:line="240" w:lineRule="auto"/>
        <w:rPr>
          <w:del w:id="1032" w:author="陳鐵元" w:date="2016-08-29T09:07:00Z"/>
          <w:rFonts w:ascii="新細明體" w:hAnsi="新細明體" w:hint="eastAsia"/>
          <w:kern w:val="2"/>
          <w:lang w:eastAsia="zh-TW"/>
          <w:rPrChange w:id="1033" w:author="陳鐵元" w:date="2017-04-21T10:35:00Z">
            <w:rPr>
              <w:del w:id="1034" w:author="陳鐵元" w:date="2016-08-29T09:07:00Z"/>
              <w:rFonts w:ascii="新細明體" w:hAnsi="新細明體" w:hint="eastAsia"/>
              <w:color w:val="0000FF"/>
              <w:kern w:val="2"/>
              <w:lang w:eastAsia="zh-TW"/>
            </w:rPr>
          </w:rPrChange>
        </w:rPr>
      </w:pPr>
      <w:del w:id="1035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1036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 xml:space="preserve">IF 經過天數 &lt;= 3：set處理進度 = </w:delText>
        </w:r>
        <w:r w:rsidRPr="008E6AB9" w:rsidDel="00A97016">
          <w:rPr>
            <w:rFonts w:ascii="新細明體" w:hAnsi="新細明體"/>
            <w:lang w:eastAsia="zh-TW"/>
            <w:rPrChange w:id="1037" w:author="陳鐵元" w:date="2017-04-21T10:35:00Z">
              <w:rPr>
                <w:rFonts w:ascii="新細明體" w:hAnsi="新細明體"/>
                <w:color w:val="0000FF"/>
                <w:lang w:eastAsia="zh-TW"/>
              </w:rPr>
            </w:rPrChange>
          </w:rPr>
          <w:delText>‘</w:delText>
        </w:r>
        <w:r w:rsidRPr="008E6AB9" w:rsidDel="00A97016">
          <w:rPr>
            <w:rFonts w:ascii="新細明體" w:hAnsi="新細明體" w:hint="eastAsia"/>
            <w:lang w:eastAsia="zh-TW"/>
            <w:rPrChange w:id="1038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>7</w:delText>
        </w:r>
        <w:r w:rsidRPr="008E6AB9" w:rsidDel="00A97016">
          <w:rPr>
            <w:rFonts w:ascii="新細明體" w:hAnsi="新細明體"/>
            <w:lang w:eastAsia="zh-TW"/>
            <w:rPrChange w:id="1039" w:author="陳鐵元" w:date="2017-04-21T10:35:00Z">
              <w:rPr>
                <w:rFonts w:ascii="新細明體" w:hAnsi="新細明體"/>
                <w:color w:val="0000FF"/>
                <w:lang w:eastAsia="zh-TW"/>
              </w:rPr>
            </w:rPrChange>
          </w:rPr>
          <w:delText>’</w:delText>
        </w:r>
        <w:r w:rsidRPr="008E6AB9" w:rsidDel="00A97016">
          <w:rPr>
            <w:rFonts w:ascii="新細明體" w:hAnsi="新細明體" w:hint="eastAsia"/>
            <w:lang w:eastAsia="zh-TW"/>
            <w:rPrChange w:id="1040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>。</w:delText>
        </w:r>
      </w:del>
    </w:p>
    <w:p w:rsidR="00436239" w:rsidRPr="008E6AB9" w:rsidRDefault="00436239" w:rsidP="00436239">
      <w:pPr>
        <w:pStyle w:val="Tabletext"/>
        <w:keepLines w:val="0"/>
        <w:numPr>
          <w:ilvl w:val="4"/>
          <w:numId w:val="41"/>
          <w:numberingChange w:id="1041" w:author="I9004502" w:date="2010-09-13T17:20:00Z" w:original="%1:2:0:.%2:1:0:.%3:2:0:.%4:8:0:.%5:2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042" w:author="陳鐵元" w:date="2017-04-21T10:35:00Z">
            <w:rPr>
              <w:rFonts w:ascii="新細明體" w:hAnsi="新細明體" w:hint="eastAsia"/>
              <w:color w:val="0000FF"/>
              <w:kern w:val="2"/>
              <w:lang w:eastAsia="zh-TW"/>
            </w:rPr>
          </w:rPrChange>
        </w:rPr>
      </w:pPr>
      <w:del w:id="1043" w:author="陳鐵元" w:date="2016-08-29T09:07:00Z">
        <w:r w:rsidRPr="008E6AB9" w:rsidDel="00A97016">
          <w:rPr>
            <w:rFonts w:ascii="新細明體" w:hAnsi="新細明體" w:hint="eastAsia"/>
            <w:lang w:eastAsia="zh-TW"/>
            <w:rPrChange w:id="1044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 xml:space="preserve">IF 經過天數 &gt; 3： set處理進度 = </w:delText>
        </w:r>
        <w:r w:rsidRPr="008E6AB9" w:rsidDel="00A97016">
          <w:rPr>
            <w:rFonts w:ascii="新細明體" w:hAnsi="新細明體"/>
            <w:lang w:eastAsia="zh-TW"/>
            <w:rPrChange w:id="1045" w:author="陳鐵元" w:date="2017-04-21T10:35:00Z">
              <w:rPr>
                <w:rFonts w:ascii="新細明體" w:hAnsi="新細明體"/>
                <w:color w:val="0000FF"/>
                <w:lang w:eastAsia="zh-TW"/>
              </w:rPr>
            </w:rPrChange>
          </w:rPr>
          <w:delText>‘</w:delText>
        </w:r>
        <w:r w:rsidRPr="008E6AB9" w:rsidDel="00A97016">
          <w:rPr>
            <w:rFonts w:ascii="新細明體" w:hAnsi="新細明體" w:hint="eastAsia"/>
            <w:lang w:eastAsia="zh-TW"/>
            <w:rPrChange w:id="1046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>8</w:delText>
        </w:r>
        <w:r w:rsidRPr="008E6AB9" w:rsidDel="00A97016">
          <w:rPr>
            <w:rFonts w:ascii="新細明體" w:hAnsi="新細明體"/>
            <w:lang w:eastAsia="zh-TW"/>
            <w:rPrChange w:id="1047" w:author="陳鐵元" w:date="2017-04-21T10:35:00Z">
              <w:rPr>
                <w:rFonts w:ascii="新細明體" w:hAnsi="新細明體"/>
                <w:color w:val="0000FF"/>
                <w:lang w:eastAsia="zh-TW"/>
              </w:rPr>
            </w:rPrChange>
          </w:rPr>
          <w:delText>’</w:delText>
        </w:r>
        <w:r w:rsidRPr="008E6AB9" w:rsidDel="00A97016">
          <w:rPr>
            <w:rFonts w:ascii="新細明體" w:hAnsi="新細明體" w:hint="eastAsia"/>
            <w:lang w:eastAsia="zh-TW"/>
            <w:rPrChange w:id="1048" w:author="陳鐵元" w:date="2017-04-21T10:35:00Z">
              <w:rPr>
                <w:rFonts w:ascii="新細明體" w:hAnsi="新細明體" w:hint="eastAsia"/>
                <w:color w:val="0000FF"/>
                <w:lang w:eastAsia="zh-TW"/>
              </w:rPr>
            </w:rPrChange>
          </w:rPr>
          <w:delText>。</w:delText>
        </w:r>
      </w:del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2402"/>
        <w:gridCol w:w="1474"/>
        <w:gridCol w:w="1701"/>
        <w:tblGridChange w:id="1049">
          <w:tblGrid>
            <w:gridCol w:w="2895"/>
            <w:gridCol w:w="2402"/>
            <w:gridCol w:w="1474"/>
            <w:gridCol w:w="1701"/>
          </w:tblGrid>
        </w:tblGridChange>
      </w:tblGrid>
      <w:tr w:rsidR="008E6AB9" w:rsidRPr="008E6AB9" w:rsidTr="0003054A">
        <w:trPr>
          <w:jc w:val="center"/>
          <w:ins w:id="1050" w:author="陳鐵元" w:date="2016-08-29T09:02:00Z"/>
        </w:trPr>
        <w:tc>
          <w:tcPr>
            <w:tcW w:w="2895" w:type="dxa"/>
            <w:vMerge w:val="restart"/>
            <w:shd w:val="clear" w:color="auto" w:fill="auto"/>
            <w:vAlign w:val="center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jc w:val="center"/>
              <w:rPr>
                <w:ins w:id="1051" w:author="陳鐵元" w:date="2016-08-29T09:02:00Z"/>
                <w:rFonts w:ascii="新細明體" w:hAnsi="新細明體" w:hint="eastAsia"/>
                <w:kern w:val="2"/>
                <w:highlight w:val="yellow"/>
                <w:lang w:eastAsia="zh-TW"/>
                <w:rPrChange w:id="1052" w:author="陳鐵元" w:date="2017-04-21T10:35:00Z">
                  <w:rPr>
                    <w:ins w:id="1053" w:author="陳鐵元" w:date="2016-08-29T09:02:00Z"/>
                    <w:rFonts w:ascii="新細明體" w:hAnsi="新細明體" w:hint="eastAsia"/>
                    <w:color w:val="FF0000"/>
                    <w:kern w:val="2"/>
                    <w:highlight w:val="yellow"/>
                    <w:lang w:eastAsia="zh-TW"/>
                  </w:rPr>
                </w:rPrChange>
              </w:rPr>
            </w:pPr>
            <w:ins w:id="1054" w:author="陳鐵元" w:date="2016-08-29T09:03:00Z">
              <w:r w:rsidRPr="008E6AB9">
                <w:rPr>
                  <w:rFonts w:ascii="細明體" w:eastAsia="細明體" w:hAnsi="細明體" w:cs="Arial Unicode MS" w:hint="eastAsia"/>
                  <w:b/>
                  <w:bCs/>
                  <w:highlight w:val="yellow"/>
                  <w:rPrChange w:id="1055" w:author="陳鐵元" w:date="2017-04-21T10:35:00Z">
                    <w:rPr>
                      <w:rFonts w:ascii="細明體" w:eastAsia="細明體" w:hAnsi="細明體" w:cs="Arial Unicode MS" w:hint="eastAsia"/>
                      <w:b/>
                      <w:bCs/>
                      <w:color w:val="FF0000"/>
                      <w:highlight w:val="yellow"/>
                    </w:rPr>
                  </w:rPrChange>
                </w:rPr>
                <w:t>處理進度</w:t>
              </w:r>
              <w:r w:rsidRPr="008E6AB9">
                <w:rPr>
                  <w:rFonts w:ascii="細明體" w:eastAsia="細明體" w:hAnsi="細明體" w:cs="Arial Unicode MS" w:hint="eastAsia"/>
                  <w:b/>
                  <w:bCs/>
                  <w:highlight w:val="yellow"/>
                  <w:lang w:eastAsia="zh-TW"/>
                  <w:rPrChange w:id="1056" w:author="陳鐵元" w:date="2017-04-21T10:35:00Z">
                    <w:rPr>
                      <w:rFonts w:ascii="細明體" w:eastAsia="細明體" w:hAnsi="細明體" w:cs="Arial Unicode MS" w:hint="eastAsia"/>
                      <w:b/>
                      <w:bCs/>
                      <w:color w:val="FF0000"/>
                      <w:highlight w:val="yellow"/>
                      <w:lang w:eastAsia="zh-TW"/>
                    </w:rPr>
                  </w:rPrChange>
                </w:rPr>
                <w:t>中文</w:t>
              </w:r>
            </w:ins>
          </w:p>
        </w:tc>
        <w:tc>
          <w:tcPr>
            <w:tcW w:w="2402" w:type="dxa"/>
            <w:vMerge w:val="restart"/>
            <w:shd w:val="clear" w:color="auto" w:fill="auto"/>
            <w:vAlign w:val="center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jc w:val="center"/>
              <w:rPr>
                <w:ins w:id="1057" w:author="陳鐵元" w:date="2016-08-29T09:02:00Z"/>
                <w:rFonts w:ascii="新細明體" w:hAnsi="新細明體" w:hint="eastAsia"/>
                <w:kern w:val="2"/>
                <w:highlight w:val="yellow"/>
                <w:lang w:eastAsia="zh-TW"/>
                <w:rPrChange w:id="1058" w:author="陳鐵元" w:date="2017-04-21T10:35:00Z">
                  <w:rPr>
                    <w:ins w:id="1059" w:author="陳鐵元" w:date="2016-08-29T09:02:00Z"/>
                    <w:rFonts w:ascii="新細明體" w:hAnsi="新細明體" w:hint="eastAsia"/>
                    <w:color w:val="FF0000"/>
                    <w:kern w:val="2"/>
                    <w:highlight w:val="yellow"/>
                    <w:lang w:eastAsia="zh-TW"/>
                  </w:rPr>
                </w:rPrChange>
              </w:rPr>
            </w:pPr>
            <w:ins w:id="1060" w:author="陳鐵元" w:date="2016-08-29T09:02:00Z">
              <w:r w:rsidRPr="008E6AB9">
                <w:rPr>
                  <w:rFonts w:ascii="細明體" w:eastAsia="細明體" w:hAnsi="細明體" w:hint="eastAsia"/>
                  <w:b/>
                  <w:bCs/>
                  <w:highlight w:val="yellow"/>
                  <w:rPrChange w:id="1061" w:author="陳鐵元" w:date="2017-04-21T10:35:00Z">
                    <w:rPr>
                      <w:rFonts w:ascii="細明體" w:eastAsia="細明體" w:hAnsi="細明體" w:hint="eastAsia"/>
                      <w:b/>
                      <w:bCs/>
                      <w:color w:val="FF0000"/>
                      <w:highlight w:val="yellow"/>
                    </w:rPr>
                  </w:rPrChange>
                </w:rPr>
                <w:t>符合的受理進度</w:t>
              </w:r>
            </w:ins>
          </w:p>
        </w:tc>
        <w:tc>
          <w:tcPr>
            <w:tcW w:w="3175" w:type="dxa"/>
            <w:gridSpan w:val="2"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jc w:val="center"/>
              <w:rPr>
                <w:ins w:id="1062" w:author="陳鐵元" w:date="2016-08-29T09:04:00Z"/>
                <w:rFonts w:ascii="新細明體" w:hAnsi="新細明體" w:hint="eastAsia"/>
                <w:kern w:val="2"/>
                <w:highlight w:val="yellow"/>
                <w:lang w:eastAsia="zh-TW"/>
                <w:rPrChange w:id="1063" w:author="陳鐵元" w:date="2017-04-21T10:35:00Z">
                  <w:rPr>
                    <w:ins w:id="1064" w:author="陳鐵元" w:date="2016-08-29T09:04:00Z"/>
                    <w:rFonts w:ascii="新細明體" w:hAnsi="新細明體" w:hint="eastAsia"/>
                    <w:color w:val="FF0000"/>
                    <w:kern w:val="2"/>
                    <w:highlight w:val="yellow"/>
                    <w:lang w:eastAsia="zh-TW"/>
                  </w:rPr>
                </w:rPrChange>
              </w:rPr>
            </w:pPr>
            <w:ins w:id="1065" w:author="陳鐵元" w:date="2016-08-29T09:03:00Z">
              <w:r w:rsidRPr="008E6AB9">
                <w:rPr>
                  <w:rFonts w:ascii="新細明體" w:hAnsi="新細明體" w:hint="eastAsia"/>
                  <w:kern w:val="2"/>
                  <w:highlight w:val="yellow"/>
                  <w:lang w:eastAsia="zh-TW"/>
                  <w:rPrChange w:id="1066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highlight w:val="yellow"/>
                      <w:lang w:eastAsia="zh-TW"/>
                    </w:rPr>
                  </w:rPrChange>
                </w:rPr>
                <w:t>DTAAH510.</w:t>
              </w:r>
              <w:r w:rsidRPr="008E6AB9">
                <w:rPr>
                  <w:rFonts w:ascii="新細明體" w:hAnsi="新細明體" w:hint="eastAsia"/>
                  <w:highlight w:val="yellow"/>
                  <w:lang w:eastAsia="zh-TW"/>
                  <w:rPrChange w:id="1067" w:author="陳鐵元" w:date="2017-04-21T10:35:00Z">
                    <w:rPr>
                      <w:rFonts w:ascii="新細明體" w:hAnsi="新細明體" w:hint="eastAsia"/>
                      <w:color w:val="FF0000"/>
                      <w:highlight w:val="yellow"/>
                      <w:lang w:eastAsia="zh-TW"/>
                    </w:rPr>
                  </w:rPrChange>
                </w:rPr>
                <w:t xml:space="preserve"> </w:t>
              </w:r>
              <w:r w:rsidRPr="008E6AB9">
                <w:rPr>
                  <w:rFonts w:ascii="新細明體" w:hAnsi="新細明體"/>
                  <w:highlight w:val="yellow"/>
                  <w:lang w:eastAsia="zh-TW"/>
                  <w:rPrChange w:id="1068" w:author="陳鐵元" w:date="2017-04-21T10:35:00Z">
                    <w:rPr>
                      <w:rFonts w:ascii="新細明體" w:hAnsi="新細明體"/>
                      <w:color w:val="FF0000"/>
                      <w:highlight w:val="yellow"/>
                      <w:lang w:eastAsia="zh-TW"/>
                    </w:rPr>
                  </w:rPrChange>
                </w:rPr>
                <w:t>STS(</w:t>
              </w:r>
              <w:r w:rsidRPr="008E6AB9">
                <w:rPr>
                  <w:rFonts w:ascii="新細明體" w:hAnsi="新細明體" w:hint="eastAsia"/>
                  <w:highlight w:val="yellow"/>
                  <w:lang w:eastAsia="zh-TW"/>
                  <w:rPrChange w:id="1069" w:author="陳鐵元" w:date="2017-04-21T10:35:00Z">
                    <w:rPr>
                      <w:rFonts w:ascii="新細明體" w:hAnsi="新細明體" w:hint="eastAsia"/>
                      <w:color w:val="FF0000"/>
                      <w:highlight w:val="yellow"/>
                      <w:lang w:eastAsia="zh-TW"/>
                    </w:rPr>
                  </w:rPrChange>
                </w:rPr>
                <w:t>處理進度)</w:t>
              </w:r>
            </w:ins>
          </w:p>
        </w:tc>
      </w:tr>
      <w:tr w:rsidR="008E6AB9" w:rsidRPr="008E6AB9" w:rsidTr="0003054A">
        <w:trPr>
          <w:jc w:val="center"/>
          <w:ins w:id="1070" w:author="陳鐵元" w:date="2016-08-29T09:02:00Z"/>
        </w:trPr>
        <w:tc>
          <w:tcPr>
            <w:tcW w:w="2895" w:type="dxa"/>
            <w:vMerge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071" w:author="陳鐵元" w:date="2016-08-29T09:02:00Z"/>
                <w:rFonts w:ascii="新細明體" w:hAnsi="新細明體" w:hint="eastAsia"/>
                <w:kern w:val="2"/>
                <w:highlight w:val="yellow"/>
                <w:lang w:eastAsia="zh-TW"/>
                <w:rPrChange w:id="1072" w:author="陳鐵元" w:date="2017-04-21T10:35:00Z">
                  <w:rPr>
                    <w:ins w:id="1073" w:author="陳鐵元" w:date="2016-08-29T09:02:00Z"/>
                    <w:rFonts w:ascii="新細明體" w:hAnsi="新細明體" w:hint="eastAsia"/>
                    <w:color w:val="FF0000"/>
                    <w:kern w:val="2"/>
                    <w:highlight w:val="yellow"/>
                    <w:lang w:eastAsia="zh-TW"/>
                  </w:rPr>
                </w:rPrChange>
              </w:rPr>
            </w:pPr>
          </w:p>
        </w:tc>
        <w:tc>
          <w:tcPr>
            <w:tcW w:w="2402" w:type="dxa"/>
            <w:vMerge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074" w:author="陳鐵元" w:date="2016-08-29T09:02:00Z"/>
                <w:rFonts w:ascii="新細明體" w:hAnsi="新細明體" w:hint="eastAsia"/>
                <w:kern w:val="2"/>
                <w:highlight w:val="yellow"/>
                <w:lang w:eastAsia="zh-TW"/>
                <w:rPrChange w:id="1075" w:author="陳鐵元" w:date="2017-04-21T10:35:00Z">
                  <w:rPr>
                    <w:ins w:id="1076" w:author="陳鐵元" w:date="2016-08-29T09:02:00Z"/>
                    <w:rFonts w:ascii="新細明體" w:hAnsi="新細明體" w:hint="eastAsia"/>
                    <w:color w:val="FF0000"/>
                    <w:kern w:val="2"/>
                    <w:highlight w:val="yellow"/>
                    <w:lang w:eastAsia="zh-TW"/>
                  </w:rPr>
                </w:rPrChange>
              </w:rPr>
            </w:pPr>
          </w:p>
        </w:tc>
        <w:tc>
          <w:tcPr>
            <w:tcW w:w="1474" w:type="dxa"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077" w:author="陳鐵元" w:date="2016-08-29T09:02:00Z"/>
                <w:rFonts w:ascii="新細明體" w:hAnsi="新細明體" w:hint="eastAsia"/>
                <w:kern w:val="2"/>
                <w:highlight w:val="yellow"/>
                <w:lang w:eastAsia="zh-TW"/>
                <w:rPrChange w:id="1078" w:author="陳鐵元" w:date="2017-04-21T10:35:00Z">
                  <w:rPr>
                    <w:ins w:id="1079" w:author="陳鐵元" w:date="2016-08-29T09:02:00Z"/>
                    <w:rFonts w:ascii="新細明體" w:hAnsi="新細明體" w:hint="eastAsia"/>
                    <w:color w:val="FF0000"/>
                    <w:kern w:val="2"/>
                    <w:highlight w:val="yellow"/>
                    <w:lang w:eastAsia="zh-TW"/>
                  </w:rPr>
                </w:rPrChange>
              </w:rPr>
            </w:pPr>
            <w:ins w:id="1080" w:author="陳鐵元" w:date="2016-08-29T09:05:00Z">
              <w:r w:rsidRPr="008E6AB9">
                <w:rPr>
                  <w:rFonts w:ascii="新細明體" w:hAnsi="新細明體" w:hint="eastAsia"/>
                  <w:kern w:val="2"/>
                  <w:highlight w:val="yellow"/>
                  <w:lang w:eastAsia="zh-TW"/>
                  <w:rPrChange w:id="1081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highlight w:val="yellow"/>
                      <w:lang w:eastAsia="zh-TW"/>
                    </w:rPr>
                  </w:rPrChange>
                </w:rPr>
                <w:t>受理3天以內</w:t>
              </w:r>
            </w:ins>
          </w:p>
        </w:tc>
        <w:tc>
          <w:tcPr>
            <w:tcW w:w="1701" w:type="dxa"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082" w:author="陳鐵元" w:date="2016-08-29T09:04:00Z"/>
                <w:rFonts w:ascii="新細明體" w:hAnsi="新細明體" w:hint="eastAsia"/>
                <w:kern w:val="2"/>
                <w:highlight w:val="yellow"/>
                <w:lang w:eastAsia="zh-TW"/>
                <w:rPrChange w:id="1083" w:author="陳鐵元" w:date="2017-04-21T10:35:00Z">
                  <w:rPr>
                    <w:ins w:id="1084" w:author="陳鐵元" w:date="2016-08-29T09:04:00Z"/>
                    <w:rFonts w:ascii="新細明體" w:hAnsi="新細明體" w:hint="eastAsia"/>
                    <w:color w:val="FF0000"/>
                    <w:kern w:val="2"/>
                    <w:highlight w:val="yellow"/>
                    <w:lang w:eastAsia="zh-TW"/>
                  </w:rPr>
                </w:rPrChange>
              </w:rPr>
            </w:pPr>
            <w:ins w:id="1085" w:author="陳鐵元" w:date="2016-08-29T09:05:00Z">
              <w:r w:rsidRPr="008E6AB9">
                <w:rPr>
                  <w:rFonts w:ascii="新細明體" w:hAnsi="新細明體" w:hint="eastAsia"/>
                  <w:kern w:val="2"/>
                  <w:highlight w:val="yellow"/>
                  <w:lang w:eastAsia="zh-TW"/>
                  <w:rPrChange w:id="1086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highlight w:val="yellow"/>
                      <w:lang w:eastAsia="zh-TW"/>
                    </w:rPr>
                  </w:rPrChange>
                </w:rPr>
                <w:t>受理超過3天</w:t>
              </w:r>
            </w:ins>
          </w:p>
        </w:tc>
      </w:tr>
      <w:tr w:rsidR="008E6AB9" w:rsidRPr="008E6AB9" w:rsidTr="0003054A">
        <w:trPr>
          <w:jc w:val="center"/>
          <w:ins w:id="1087" w:author="陳鐵元" w:date="2016-08-29T09:04:00Z"/>
        </w:trPr>
        <w:tc>
          <w:tcPr>
            <w:tcW w:w="2895" w:type="dxa"/>
            <w:shd w:val="clear" w:color="auto" w:fill="auto"/>
            <w:vAlign w:val="center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088" w:author="陳鐵元" w:date="2016-08-29T09:04:00Z"/>
                <w:rFonts w:ascii="新細明體" w:hAnsi="新細明體" w:hint="eastAsia"/>
                <w:kern w:val="2"/>
                <w:lang w:eastAsia="zh-TW"/>
                <w:rPrChange w:id="1089" w:author="陳鐵元" w:date="2017-04-21T10:35:00Z">
                  <w:rPr>
                    <w:ins w:id="1090" w:author="陳鐵元" w:date="2016-08-29T09:04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091" w:author="陳鐵元" w:date="2016-08-29T09:05:00Z">
              <w:r w:rsidRPr="008E6AB9">
                <w:rPr>
                  <w:rFonts w:ascii="細明體" w:eastAsia="細明體" w:hAnsi="細明體" w:hint="eastAsia"/>
                  <w:rPrChange w:id="1092" w:author="陳鐵元" w:date="2017-04-21T10:35:00Z">
                    <w:rPr>
                      <w:rFonts w:ascii="細明體" w:eastAsia="細明體" w:hAnsi="細明體" w:hint="eastAsia"/>
                      <w:color w:val="FF0000"/>
                    </w:rPr>
                  </w:rPrChange>
                </w:rPr>
                <w:t>待核定</w:t>
              </w:r>
            </w:ins>
          </w:p>
        </w:tc>
        <w:tc>
          <w:tcPr>
            <w:tcW w:w="2402" w:type="dxa"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093" w:author="陳鐵元" w:date="2016-08-29T09:04:00Z"/>
                <w:rFonts w:ascii="新細明體" w:hAnsi="新細明體" w:hint="eastAsia"/>
                <w:kern w:val="2"/>
                <w:lang w:eastAsia="zh-TW"/>
                <w:rPrChange w:id="1094" w:author="陳鐵元" w:date="2017-04-21T10:35:00Z">
                  <w:rPr>
                    <w:ins w:id="1095" w:author="陳鐵元" w:date="2016-08-29T09:04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096" w:author="陳鐵元" w:date="2016-08-29T09:05:00Z">
              <w:r w:rsidRPr="008E6AB9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1097" w:author="陳鐵元" w:date="2017-04-21T10:35:00Z">
                    <w:rPr>
                      <w:rFonts w:ascii="細明體" w:eastAsia="細明體" w:hAnsi="細明體"/>
                      <w:color w:val="FF0000"/>
                      <w:kern w:val="2"/>
                      <w:szCs w:val="24"/>
                      <w:lang w:eastAsia="zh-TW"/>
                    </w:rPr>
                  </w:rPrChange>
                </w:rPr>
                <w:t>10,19,25,71</w:t>
              </w:r>
              <w:r w:rsidRPr="008E6AB9">
                <w:rPr>
                  <w:rFonts w:ascii="細明體" w:eastAsia="細明體" w:hAnsi="細明體" w:hint="eastAsia"/>
                  <w:kern w:val="2"/>
                  <w:szCs w:val="24"/>
                  <w:lang w:eastAsia="zh-TW"/>
                  <w:rPrChange w:id="1098" w:author="陳鐵元" w:date="2017-04-21T10:35:00Z">
                    <w:rPr>
                      <w:rFonts w:ascii="細明體" w:eastAsia="細明體" w:hAnsi="細明體" w:hint="eastAsia"/>
                      <w:color w:val="FF0000"/>
                      <w:kern w:val="2"/>
                      <w:szCs w:val="24"/>
                      <w:lang w:eastAsia="zh-TW"/>
                    </w:rPr>
                  </w:rPrChange>
                </w:rPr>
                <w:t>,26</w:t>
              </w:r>
            </w:ins>
          </w:p>
        </w:tc>
        <w:tc>
          <w:tcPr>
            <w:tcW w:w="1474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099" w:author="陳鐵元" w:date="2016-08-29T09:04:00Z"/>
                <w:rFonts w:ascii="新細明體" w:hAnsi="新細明體" w:hint="eastAsia"/>
                <w:kern w:val="2"/>
                <w:lang w:eastAsia="zh-TW"/>
                <w:rPrChange w:id="1100" w:author="陳鐵元" w:date="2017-04-21T10:35:00Z">
                  <w:rPr>
                    <w:ins w:id="1101" w:author="陳鐵元" w:date="2016-08-29T09:04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02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03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1</w:t>
              </w:r>
            </w:ins>
          </w:p>
        </w:tc>
        <w:tc>
          <w:tcPr>
            <w:tcW w:w="1701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04" w:author="陳鐵元" w:date="2016-08-29T09:04:00Z"/>
                <w:rFonts w:ascii="新細明體" w:hAnsi="新細明體" w:hint="eastAsia"/>
                <w:kern w:val="2"/>
                <w:lang w:eastAsia="zh-TW"/>
                <w:rPrChange w:id="1105" w:author="陳鐵元" w:date="2017-04-21T10:35:00Z">
                  <w:rPr>
                    <w:ins w:id="1106" w:author="陳鐵元" w:date="2016-08-29T09:04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07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08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2</w:t>
              </w:r>
            </w:ins>
          </w:p>
        </w:tc>
      </w:tr>
      <w:tr w:rsidR="008E6AB9" w:rsidRPr="008E6AB9" w:rsidTr="0003054A">
        <w:trPr>
          <w:jc w:val="center"/>
          <w:ins w:id="1109" w:author="陳鐵元" w:date="2016-08-29T09:02:00Z"/>
        </w:trPr>
        <w:tc>
          <w:tcPr>
            <w:tcW w:w="2895" w:type="dxa"/>
            <w:shd w:val="clear" w:color="auto" w:fill="auto"/>
            <w:vAlign w:val="center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110" w:author="陳鐵元" w:date="2016-08-29T09:02:00Z"/>
                <w:rFonts w:ascii="新細明體" w:hAnsi="新細明體" w:hint="eastAsia"/>
                <w:kern w:val="2"/>
                <w:lang w:eastAsia="zh-TW"/>
                <w:rPrChange w:id="1111" w:author="陳鐵元" w:date="2017-04-21T10:35:00Z">
                  <w:rPr>
                    <w:ins w:id="1112" w:author="陳鐵元" w:date="2016-08-29T09:02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13" w:author="陳鐵元" w:date="2016-08-29T09:05:00Z">
              <w:r w:rsidRPr="008E6AB9">
                <w:rPr>
                  <w:rFonts w:ascii="細明體" w:eastAsia="細明體" w:hAnsi="細明體" w:hint="eastAsia"/>
                  <w:rPrChange w:id="1114" w:author="陳鐵元" w:date="2017-04-21T10:35:00Z">
                    <w:rPr>
                      <w:rFonts w:ascii="細明體" w:eastAsia="細明體" w:hAnsi="細明體" w:hint="eastAsia"/>
                      <w:color w:val="FF0000"/>
                    </w:rPr>
                  </w:rPrChange>
                </w:rPr>
                <w:t>待核付</w:t>
              </w:r>
            </w:ins>
          </w:p>
        </w:tc>
        <w:tc>
          <w:tcPr>
            <w:tcW w:w="2402" w:type="dxa"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115" w:author="陳鐵元" w:date="2016-08-29T09:02:00Z"/>
                <w:rFonts w:ascii="新細明體" w:hAnsi="新細明體" w:hint="eastAsia"/>
                <w:kern w:val="2"/>
                <w:lang w:eastAsia="zh-TW"/>
                <w:rPrChange w:id="1116" w:author="陳鐵元" w:date="2017-04-21T10:35:00Z">
                  <w:rPr>
                    <w:ins w:id="1117" w:author="陳鐵元" w:date="2016-08-29T09:02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18" w:author="陳鐵元" w:date="2016-08-29T09:05:00Z">
              <w:r w:rsidRPr="008E6AB9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1119" w:author="陳鐵元" w:date="2017-04-21T10:35:00Z">
                    <w:rPr>
                      <w:rFonts w:ascii="細明體" w:eastAsia="細明體" w:hAnsi="細明體"/>
                      <w:color w:val="FF0000"/>
                      <w:kern w:val="2"/>
                      <w:szCs w:val="24"/>
                      <w:lang w:eastAsia="zh-TW"/>
                    </w:rPr>
                  </w:rPrChange>
                </w:rPr>
                <w:t>30,</w:t>
              </w:r>
              <w:r w:rsidRPr="008E6AB9">
                <w:rPr>
                  <w:rFonts w:ascii="細明體" w:eastAsia="細明體" w:hAnsi="細明體" w:hint="eastAsia"/>
                  <w:kern w:val="2"/>
                  <w:szCs w:val="24"/>
                  <w:lang w:eastAsia="zh-TW"/>
                  <w:rPrChange w:id="1120" w:author="陳鐵元" w:date="2017-04-21T10:35:00Z">
                    <w:rPr>
                      <w:rFonts w:ascii="細明體" w:eastAsia="細明體" w:hAnsi="細明體" w:hint="eastAsia"/>
                      <w:color w:val="FF0000"/>
                      <w:kern w:val="2"/>
                      <w:szCs w:val="24"/>
                      <w:lang w:eastAsia="zh-TW"/>
                    </w:rPr>
                  </w:rPrChange>
                </w:rPr>
                <w:t>31</w:t>
              </w:r>
              <w:r w:rsidRPr="008E6AB9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1121" w:author="陳鐵元" w:date="2017-04-21T10:35:00Z">
                    <w:rPr>
                      <w:rFonts w:ascii="細明體" w:eastAsia="細明體" w:hAnsi="細明體"/>
                      <w:color w:val="FF0000"/>
                      <w:kern w:val="2"/>
                      <w:szCs w:val="24"/>
                      <w:lang w:eastAsia="zh-TW"/>
                    </w:rPr>
                  </w:rPrChange>
                </w:rPr>
                <w:t>,40,41,70,72,73</w:t>
              </w:r>
            </w:ins>
          </w:p>
        </w:tc>
        <w:tc>
          <w:tcPr>
            <w:tcW w:w="1474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22" w:author="陳鐵元" w:date="2016-08-29T09:02:00Z"/>
                <w:rFonts w:ascii="新細明體" w:hAnsi="新細明體" w:hint="eastAsia"/>
                <w:kern w:val="2"/>
                <w:lang w:eastAsia="zh-TW"/>
                <w:rPrChange w:id="1123" w:author="陳鐵元" w:date="2017-04-21T10:35:00Z">
                  <w:rPr>
                    <w:ins w:id="1124" w:author="陳鐵元" w:date="2016-08-29T09:02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25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26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3</w:t>
              </w:r>
            </w:ins>
          </w:p>
        </w:tc>
        <w:tc>
          <w:tcPr>
            <w:tcW w:w="1701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27" w:author="陳鐵元" w:date="2016-08-29T09:04:00Z"/>
                <w:rFonts w:ascii="新細明體" w:hAnsi="新細明體" w:hint="eastAsia"/>
                <w:kern w:val="2"/>
                <w:lang w:eastAsia="zh-TW"/>
                <w:rPrChange w:id="1128" w:author="陳鐵元" w:date="2017-04-21T10:35:00Z">
                  <w:rPr>
                    <w:ins w:id="1129" w:author="陳鐵元" w:date="2016-08-29T09:04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30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31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4</w:t>
              </w:r>
            </w:ins>
          </w:p>
        </w:tc>
      </w:tr>
      <w:tr w:rsidR="008E6AB9" w:rsidRPr="008E6AB9" w:rsidTr="0003054A">
        <w:trPr>
          <w:jc w:val="center"/>
          <w:ins w:id="1132" w:author="陳鐵元" w:date="2016-08-29T09:02:00Z"/>
        </w:trPr>
        <w:tc>
          <w:tcPr>
            <w:tcW w:w="2895" w:type="dxa"/>
            <w:shd w:val="clear" w:color="auto" w:fill="auto"/>
            <w:vAlign w:val="center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133" w:author="陳鐵元" w:date="2016-08-29T09:02:00Z"/>
                <w:rFonts w:ascii="新細明體" w:hAnsi="新細明體" w:hint="eastAsia"/>
                <w:kern w:val="2"/>
                <w:lang w:eastAsia="zh-TW"/>
                <w:rPrChange w:id="1134" w:author="陳鐵元" w:date="2017-04-21T10:35:00Z">
                  <w:rPr>
                    <w:ins w:id="1135" w:author="陳鐵元" w:date="2016-08-29T09:02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36" w:author="陳鐵元" w:date="2016-08-29T09:05:00Z">
              <w:r w:rsidRPr="008E6AB9">
                <w:rPr>
                  <w:rFonts w:ascii="細明體" w:eastAsia="細明體" w:hAnsi="細明體" w:hint="eastAsia"/>
                  <w:rPrChange w:id="1137" w:author="陳鐵元" w:date="2017-04-21T10:35:00Z">
                    <w:rPr>
                      <w:rFonts w:ascii="細明體" w:eastAsia="細明體" w:hAnsi="細明體" w:hint="eastAsia"/>
                      <w:color w:val="FF0000"/>
                    </w:rPr>
                  </w:rPrChange>
                </w:rPr>
                <w:t>待簽擬</w:t>
              </w:r>
            </w:ins>
          </w:p>
        </w:tc>
        <w:tc>
          <w:tcPr>
            <w:tcW w:w="2402" w:type="dxa"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138" w:author="陳鐵元" w:date="2016-08-29T09:02:00Z"/>
                <w:rFonts w:ascii="新細明體" w:hAnsi="新細明體" w:hint="eastAsia"/>
                <w:kern w:val="2"/>
                <w:lang w:eastAsia="zh-TW"/>
                <w:rPrChange w:id="1139" w:author="陳鐵元" w:date="2017-04-21T10:35:00Z">
                  <w:rPr>
                    <w:ins w:id="1140" w:author="陳鐵元" w:date="2016-08-29T09:02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41" w:author="陳鐵元" w:date="2016-08-29T09:05:00Z">
              <w:r w:rsidRPr="008E6AB9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1142" w:author="陳鐵元" w:date="2017-04-21T10:35:00Z">
                    <w:rPr>
                      <w:rFonts w:ascii="細明體" w:eastAsia="細明體" w:hAnsi="細明體"/>
                      <w:color w:val="FF0000"/>
                      <w:kern w:val="2"/>
                      <w:szCs w:val="24"/>
                      <w:lang w:eastAsia="zh-TW"/>
                    </w:rPr>
                  </w:rPrChange>
                </w:rPr>
                <w:t>42,43,74,75</w:t>
              </w:r>
            </w:ins>
          </w:p>
        </w:tc>
        <w:tc>
          <w:tcPr>
            <w:tcW w:w="1474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43" w:author="陳鐵元" w:date="2016-08-29T09:02:00Z"/>
                <w:rFonts w:ascii="新細明體" w:hAnsi="新細明體" w:hint="eastAsia"/>
                <w:kern w:val="2"/>
                <w:lang w:eastAsia="zh-TW"/>
                <w:rPrChange w:id="1144" w:author="陳鐵元" w:date="2017-04-21T10:35:00Z">
                  <w:rPr>
                    <w:ins w:id="1145" w:author="陳鐵元" w:date="2016-08-29T09:02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46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47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5</w:t>
              </w:r>
            </w:ins>
          </w:p>
        </w:tc>
        <w:tc>
          <w:tcPr>
            <w:tcW w:w="1701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48" w:author="陳鐵元" w:date="2016-08-29T09:04:00Z"/>
                <w:rFonts w:ascii="新細明體" w:hAnsi="新細明體" w:hint="eastAsia"/>
                <w:kern w:val="2"/>
                <w:lang w:eastAsia="zh-TW"/>
                <w:rPrChange w:id="1149" w:author="陳鐵元" w:date="2017-04-21T10:35:00Z">
                  <w:rPr>
                    <w:ins w:id="1150" w:author="陳鐵元" w:date="2016-08-29T09:04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51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52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6</w:t>
              </w:r>
            </w:ins>
          </w:p>
        </w:tc>
      </w:tr>
      <w:tr w:rsidR="008E6AB9" w:rsidRPr="008E6AB9" w:rsidTr="0003054A">
        <w:trPr>
          <w:jc w:val="center"/>
          <w:ins w:id="1153" w:author="陳鐵元" w:date="2016-08-29T09:02:00Z"/>
        </w:trPr>
        <w:tc>
          <w:tcPr>
            <w:tcW w:w="2895" w:type="dxa"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154" w:author="陳鐵元" w:date="2016-08-29T09:02:00Z"/>
                <w:rFonts w:ascii="新細明體" w:hAnsi="新細明體" w:hint="eastAsia"/>
                <w:kern w:val="2"/>
                <w:lang w:eastAsia="zh-TW"/>
                <w:rPrChange w:id="1155" w:author="陳鐵元" w:date="2017-04-21T10:35:00Z">
                  <w:rPr>
                    <w:ins w:id="1156" w:author="陳鐵元" w:date="2016-08-29T09:02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57" w:author="陳鐵元" w:date="2016-08-29T09:05:00Z">
              <w:r w:rsidRPr="008E6AB9">
                <w:rPr>
                  <w:rFonts w:ascii="細明體" w:eastAsia="細明體" w:hAnsi="細明體" w:hint="eastAsia"/>
                  <w:rPrChange w:id="1158" w:author="陳鐵元" w:date="2017-04-21T10:35:00Z">
                    <w:rPr>
                      <w:rFonts w:ascii="細明體" w:eastAsia="細明體" w:hAnsi="細明體" w:hint="eastAsia"/>
                      <w:color w:val="FF0000"/>
                    </w:rPr>
                  </w:rPrChange>
                </w:rPr>
                <w:t>待覆核</w:t>
              </w:r>
            </w:ins>
          </w:p>
        </w:tc>
        <w:tc>
          <w:tcPr>
            <w:tcW w:w="2402" w:type="dxa"/>
            <w:shd w:val="clear" w:color="auto" w:fill="auto"/>
          </w:tcPr>
          <w:p w:rsidR="003460A1" w:rsidRPr="008E6AB9" w:rsidRDefault="003460A1" w:rsidP="0003054A">
            <w:pPr>
              <w:pStyle w:val="Tabletext"/>
              <w:keepLines w:val="0"/>
              <w:spacing w:after="0" w:line="240" w:lineRule="auto"/>
              <w:rPr>
                <w:ins w:id="1159" w:author="陳鐵元" w:date="2016-08-29T09:02:00Z"/>
                <w:rFonts w:ascii="新細明體" w:hAnsi="新細明體" w:hint="eastAsia"/>
                <w:kern w:val="2"/>
                <w:lang w:eastAsia="zh-TW"/>
                <w:rPrChange w:id="1160" w:author="陳鐵元" w:date="2017-04-21T10:35:00Z">
                  <w:rPr>
                    <w:ins w:id="1161" w:author="陳鐵元" w:date="2016-08-29T09:02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62" w:author="陳鐵元" w:date="2016-08-29T09:05:00Z">
              <w:r w:rsidRPr="008E6AB9">
                <w:rPr>
                  <w:rFonts w:ascii="細明體" w:eastAsia="細明體" w:hAnsi="細明體"/>
                  <w:kern w:val="2"/>
                  <w:szCs w:val="24"/>
                  <w:lang w:eastAsia="zh-TW"/>
                  <w:rPrChange w:id="1163" w:author="陳鐵元" w:date="2017-04-21T10:35:00Z">
                    <w:rPr>
                      <w:rFonts w:ascii="細明體" w:eastAsia="細明體" w:hAnsi="細明體"/>
                      <w:color w:val="FF0000"/>
                      <w:kern w:val="2"/>
                      <w:szCs w:val="24"/>
                      <w:lang w:eastAsia="zh-TW"/>
                    </w:rPr>
                  </w:rPrChange>
                </w:rPr>
                <w:t>44,50,51,76,77,78</w:t>
              </w:r>
            </w:ins>
          </w:p>
        </w:tc>
        <w:tc>
          <w:tcPr>
            <w:tcW w:w="1474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64" w:author="陳鐵元" w:date="2016-08-29T09:02:00Z"/>
                <w:rFonts w:ascii="新細明體" w:hAnsi="新細明體" w:hint="eastAsia"/>
                <w:kern w:val="2"/>
                <w:lang w:eastAsia="zh-TW"/>
                <w:rPrChange w:id="1165" w:author="陳鐵元" w:date="2017-04-21T10:35:00Z">
                  <w:rPr>
                    <w:ins w:id="1166" w:author="陳鐵元" w:date="2016-08-29T09:02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67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68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7</w:t>
              </w:r>
            </w:ins>
          </w:p>
        </w:tc>
        <w:tc>
          <w:tcPr>
            <w:tcW w:w="1701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69" w:author="陳鐵元" w:date="2016-08-29T09:04:00Z"/>
                <w:rFonts w:ascii="新細明體" w:hAnsi="新細明體" w:hint="eastAsia"/>
                <w:kern w:val="2"/>
                <w:lang w:eastAsia="zh-TW"/>
                <w:rPrChange w:id="1170" w:author="陳鐵元" w:date="2017-04-21T10:35:00Z">
                  <w:rPr>
                    <w:ins w:id="1171" w:author="陳鐵元" w:date="2016-08-29T09:04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72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73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8</w:t>
              </w:r>
            </w:ins>
          </w:p>
        </w:tc>
      </w:tr>
      <w:tr w:rsidR="0003054A" w:rsidRPr="008E6AB9" w:rsidTr="0003054A">
        <w:trPr>
          <w:jc w:val="center"/>
          <w:ins w:id="1174" w:author="陳鐵元" w:date="2016-08-29T09:03:00Z"/>
        </w:trPr>
        <w:tc>
          <w:tcPr>
            <w:tcW w:w="2895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75" w:author="陳鐵元" w:date="2016-08-29T09:03:00Z"/>
                <w:rFonts w:ascii="新細明體" w:hAnsi="新細明體" w:hint="eastAsia"/>
                <w:kern w:val="2"/>
                <w:lang w:eastAsia="zh-TW"/>
                <w:rPrChange w:id="1176" w:author="陳鐵元" w:date="2017-04-21T10:35:00Z">
                  <w:rPr>
                    <w:ins w:id="1177" w:author="陳鐵元" w:date="2016-08-29T09:03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78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79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待會辦</w:t>
              </w:r>
            </w:ins>
          </w:p>
        </w:tc>
        <w:tc>
          <w:tcPr>
            <w:tcW w:w="2402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80" w:author="陳鐵元" w:date="2016-08-29T09:03:00Z"/>
                <w:rFonts w:ascii="新細明體" w:hAnsi="新細明體" w:hint="eastAsia"/>
                <w:kern w:val="2"/>
                <w:lang w:eastAsia="zh-TW"/>
                <w:rPrChange w:id="1181" w:author="陳鐵元" w:date="2017-04-21T10:35:00Z">
                  <w:rPr>
                    <w:ins w:id="1182" w:author="陳鐵元" w:date="2016-08-29T09:03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83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84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32</w:t>
              </w:r>
            </w:ins>
          </w:p>
        </w:tc>
        <w:tc>
          <w:tcPr>
            <w:tcW w:w="1474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85" w:author="陳鐵元" w:date="2016-08-29T09:03:00Z"/>
                <w:rFonts w:ascii="新細明體" w:hAnsi="新細明體" w:hint="eastAsia"/>
                <w:kern w:val="2"/>
                <w:lang w:eastAsia="zh-TW"/>
                <w:rPrChange w:id="1186" w:author="陳鐵元" w:date="2017-04-21T10:35:00Z">
                  <w:rPr>
                    <w:ins w:id="1187" w:author="陳鐵元" w:date="2016-08-29T09:03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88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89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9</w:t>
              </w:r>
            </w:ins>
          </w:p>
        </w:tc>
        <w:tc>
          <w:tcPr>
            <w:tcW w:w="1701" w:type="dxa"/>
            <w:shd w:val="clear" w:color="auto" w:fill="auto"/>
          </w:tcPr>
          <w:p w:rsidR="003460A1" w:rsidRPr="008E6AB9" w:rsidRDefault="00A97016" w:rsidP="0003054A">
            <w:pPr>
              <w:pStyle w:val="Tabletext"/>
              <w:keepLines w:val="0"/>
              <w:spacing w:after="0" w:line="240" w:lineRule="auto"/>
              <w:rPr>
                <w:ins w:id="1190" w:author="陳鐵元" w:date="2016-08-29T09:04:00Z"/>
                <w:rFonts w:ascii="新細明體" w:hAnsi="新細明體" w:hint="eastAsia"/>
                <w:kern w:val="2"/>
                <w:lang w:eastAsia="zh-TW"/>
                <w:rPrChange w:id="1191" w:author="陳鐵元" w:date="2017-04-21T10:35:00Z">
                  <w:rPr>
                    <w:ins w:id="1192" w:author="陳鐵元" w:date="2016-08-29T09:04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1193" w:author="陳鐵元" w:date="2016-08-29T09:06:00Z">
              <w:r w:rsidRPr="008E6AB9">
                <w:rPr>
                  <w:rFonts w:ascii="新細明體" w:hAnsi="新細明體" w:hint="eastAsia"/>
                  <w:kern w:val="2"/>
                  <w:lang w:eastAsia="zh-TW"/>
                  <w:rPrChange w:id="1194" w:author="陳鐵元" w:date="2017-04-21T10:35:00Z">
                    <w:rPr>
                      <w:rFonts w:ascii="新細明體" w:hAnsi="新細明體" w:hint="eastAsia"/>
                      <w:color w:val="FF0000"/>
                      <w:kern w:val="2"/>
                      <w:lang w:eastAsia="zh-TW"/>
                    </w:rPr>
                  </w:rPrChange>
                </w:rPr>
                <w:t>10</w:t>
              </w:r>
            </w:ins>
          </w:p>
        </w:tc>
      </w:tr>
    </w:tbl>
    <w:p w:rsidR="00565823" w:rsidRPr="008E6AB9" w:rsidRDefault="00565823" w:rsidP="0056582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  <w:rPrChange w:id="1195" w:author="陳鐵元" w:date="2017-04-21T10:35:00Z">
            <w:rPr>
              <w:rFonts w:ascii="新細明體" w:hAnsi="新細明體" w:hint="eastAsia"/>
              <w:color w:val="0000FF"/>
              <w:kern w:val="2"/>
              <w:lang w:eastAsia="zh-TW"/>
            </w:rPr>
          </w:rPrChange>
        </w:rPr>
      </w:pPr>
    </w:p>
    <w:p w:rsidR="00BD68A3" w:rsidRPr="008E6AB9" w:rsidRDefault="00BD68A3" w:rsidP="00BD68A3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  <w:rPrChange w:id="1196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</w:pPr>
    </w:p>
    <w:p w:rsidR="00E9304C" w:rsidRPr="008E6AB9" w:rsidRDefault="00EC00E2" w:rsidP="00380CED">
      <w:pPr>
        <w:pStyle w:val="Tabletext"/>
        <w:keepLines w:val="0"/>
        <w:numPr>
          <w:ilvl w:val="0"/>
          <w:numId w:val="41"/>
          <w:numberingChange w:id="1197" w:author="I9004502" w:date="2010-09-13T17:20:00Z" w:original="%1:3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198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199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  <w:t>若INSERT成功，則OUTPUT_CNT++</w:t>
      </w:r>
    </w:p>
    <w:p w:rsidR="00EC00E2" w:rsidRPr="008E6AB9" w:rsidRDefault="00EC00E2" w:rsidP="00380CED">
      <w:pPr>
        <w:pStyle w:val="Tabletext"/>
        <w:keepLines w:val="0"/>
        <w:numPr>
          <w:ilvl w:val="0"/>
          <w:numId w:val="41"/>
          <w:numberingChange w:id="1200" w:author="I9004502" w:date="2010-09-13T17:20:00Z" w:original="%1:4:0: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201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202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  <w:t>若INSERT失敗，則執行錯誤處理A，ERROR_CNT++</w:t>
      </w:r>
    </w:p>
    <w:p w:rsidR="00EC00E2" w:rsidRPr="008E6AB9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  <w:rPrChange w:id="1203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</w:pPr>
    </w:p>
    <w:p w:rsidR="00EC00E2" w:rsidRPr="008E6AB9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  <w:rPrChange w:id="1204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205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  <w:t xml:space="preserve">   4.   </w:t>
      </w:r>
      <w:r w:rsidRPr="008E6AB9">
        <w:rPr>
          <w:rFonts w:ascii="新細明體" w:hAnsi="新細明體" w:hint="eastAsia"/>
          <w:bCs/>
          <w:lang w:eastAsia="zh-TW"/>
          <w:rPrChange w:id="1206" w:author="陳鐵元" w:date="2017-04-21T10:35:00Z">
            <w:rPr>
              <w:rFonts w:ascii="新細明體" w:hAnsi="新細明體" w:hint="eastAsia"/>
              <w:bCs/>
              <w:color w:val="000000"/>
              <w:lang w:eastAsia="zh-TW"/>
            </w:rPr>
          </w:rPrChange>
        </w:rPr>
        <w:t xml:space="preserve">件數紀錄：CALL </w:t>
      </w:r>
      <w:r w:rsidRPr="008E6AB9">
        <w:rPr>
          <w:rFonts w:ascii="新細明體" w:hAnsi="新細明體" w:hint="eastAsia"/>
          <w:kern w:val="2"/>
          <w:lang w:eastAsia="zh-TW"/>
          <w:rPrChange w:id="1207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  <w:t>批次作業件數紀錄模組CountManager.java。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8E6AB9" w:rsidRPr="008E6AB9" w:rsidTr="0003054A">
        <w:tc>
          <w:tcPr>
            <w:tcW w:w="190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08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09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STEP</w:t>
            </w:r>
          </w:p>
        </w:tc>
        <w:tc>
          <w:tcPr>
            <w:tcW w:w="822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10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11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說明</w:t>
            </w:r>
          </w:p>
        </w:tc>
      </w:tr>
      <w:tr w:rsidR="008E6AB9" w:rsidRPr="008E6AB9" w:rsidTr="0003054A">
        <w:tc>
          <w:tcPr>
            <w:tcW w:w="190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12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13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INPUT_CNT</w:t>
            </w:r>
          </w:p>
        </w:tc>
        <w:tc>
          <w:tcPr>
            <w:tcW w:w="822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14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15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 xml:space="preserve">Select </w:t>
            </w:r>
            <w:r w:rsidR="00985987" w:rsidRPr="008E6AB9">
              <w:rPr>
                <w:rFonts w:ascii="新細明體" w:hAnsi="新細明體" w:hint="eastAsia"/>
                <w:kern w:val="2"/>
                <w:lang w:eastAsia="zh-TW"/>
                <w:rPrChange w:id="1216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DTAAA001</w:t>
            </w:r>
            <w:r w:rsidRPr="008E6AB9">
              <w:rPr>
                <w:rFonts w:ascii="新細明體" w:hAnsi="新細明體" w:hint="eastAsia"/>
                <w:kern w:val="2"/>
                <w:lang w:eastAsia="zh-TW"/>
                <w:rPrChange w:id="1217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件數</w:t>
            </w:r>
            <w:r w:rsidR="00BD68A3" w:rsidRPr="008E6AB9">
              <w:rPr>
                <w:rFonts w:ascii="新細明體" w:hAnsi="新細明體" w:hint="eastAsia"/>
                <w:kern w:val="2"/>
                <w:lang w:eastAsia="zh-TW"/>
                <w:rPrChange w:id="1218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 xml:space="preserve"> 符合件數</w:t>
            </w:r>
          </w:p>
        </w:tc>
      </w:tr>
      <w:tr w:rsidR="008E6AB9" w:rsidRPr="008E6AB9" w:rsidTr="0003054A">
        <w:tc>
          <w:tcPr>
            <w:tcW w:w="190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19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20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OUTPUT_CNT</w:t>
            </w:r>
          </w:p>
        </w:tc>
        <w:tc>
          <w:tcPr>
            <w:tcW w:w="822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21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22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新增</w:t>
            </w:r>
            <w:r w:rsidR="00985987" w:rsidRPr="008E6AB9">
              <w:rPr>
                <w:rFonts w:ascii="新細明體" w:hAnsi="新細明體" w:hint="eastAsia"/>
                <w:kern w:val="2"/>
                <w:lang w:eastAsia="zh-TW"/>
                <w:rPrChange w:id="1223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DTAAH5</w:t>
            </w:r>
            <w:r w:rsidR="00C16A02" w:rsidRPr="008E6AB9">
              <w:rPr>
                <w:rFonts w:ascii="新細明體" w:hAnsi="新細明體" w:hint="eastAsia"/>
                <w:kern w:val="2"/>
                <w:lang w:eastAsia="zh-TW"/>
                <w:rPrChange w:id="1224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1</w:t>
            </w:r>
            <w:r w:rsidR="00985987" w:rsidRPr="008E6AB9">
              <w:rPr>
                <w:rFonts w:ascii="新細明體" w:hAnsi="新細明體" w:hint="eastAsia"/>
                <w:kern w:val="2"/>
                <w:lang w:eastAsia="zh-TW"/>
                <w:rPrChange w:id="1225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0</w:t>
            </w:r>
            <w:r w:rsidRPr="008E6AB9">
              <w:rPr>
                <w:rFonts w:ascii="新細明體" w:hAnsi="新細明體" w:hint="eastAsia"/>
                <w:kern w:val="2"/>
                <w:lang w:eastAsia="zh-TW"/>
                <w:rPrChange w:id="1226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成功件數</w:t>
            </w:r>
          </w:p>
        </w:tc>
      </w:tr>
      <w:tr w:rsidR="00EC00E2" w:rsidRPr="008E6AB9" w:rsidTr="0003054A">
        <w:tc>
          <w:tcPr>
            <w:tcW w:w="190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27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28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ERROR_CNT</w:t>
            </w:r>
          </w:p>
        </w:tc>
        <w:tc>
          <w:tcPr>
            <w:tcW w:w="822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29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30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新增</w:t>
            </w:r>
            <w:r w:rsidR="00985987" w:rsidRPr="008E6AB9">
              <w:rPr>
                <w:rFonts w:ascii="新細明體" w:hAnsi="新細明體" w:hint="eastAsia"/>
                <w:kern w:val="2"/>
                <w:lang w:eastAsia="zh-TW"/>
                <w:rPrChange w:id="1231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DTAAH5</w:t>
            </w:r>
            <w:r w:rsidR="00C16A02" w:rsidRPr="008E6AB9">
              <w:rPr>
                <w:rFonts w:ascii="新細明體" w:hAnsi="新細明體" w:hint="eastAsia"/>
                <w:kern w:val="2"/>
                <w:lang w:eastAsia="zh-TW"/>
                <w:rPrChange w:id="1232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1</w:t>
            </w:r>
            <w:r w:rsidR="00985987" w:rsidRPr="008E6AB9">
              <w:rPr>
                <w:rFonts w:ascii="新細明體" w:hAnsi="新細明體" w:hint="eastAsia"/>
                <w:kern w:val="2"/>
                <w:lang w:eastAsia="zh-TW"/>
                <w:rPrChange w:id="1233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1</w:t>
            </w:r>
            <w:r w:rsidRPr="008E6AB9">
              <w:rPr>
                <w:rFonts w:ascii="新細明體" w:hAnsi="新細明體" w:hint="eastAsia"/>
                <w:kern w:val="2"/>
                <w:lang w:eastAsia="zh-TW"/>
                <w:rPrChange w:id="1234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失敗件數</w:t>
            </w:r>
          </w:p>
        </w:tc>
      </w:tr>
    </w:tbl>
    <w:p w:rsidR="00EC00E2" w:rsidRPr="008E6AB9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  <w:rPrChange w:id="1235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</w:pPr>
    </w:p>
    <w:p w:rsidR="00EC00E2" w:rsidRPr="008E6AB9" w:rsidRDefault="00EC00E2" w:rsidP="00EC00E2">
      <w:pPr>
        <w:pStyle w:val="Tabletext"/>
        <w:keepLines w:val="0"/>
        <w:numPr>
          <w:ilvl w:val="0"/>
          <w:numId w:val="35"/>
          <w:numberingChange w:id="1236" w:author="I9004502" w:date="2010-09-13T17:20:00Z" w:original="%1:5:0:."/>
        </w:numPr>
        <w:spacing w:after="0" w:line="240" w:lineRule="auto"/>
        <w:rPr>
          <w:rFonts w:ascii="新細明體" w:hAnsi="新細明體" w:hint="eastAsia"/>
          <w:kern w:val="2"/>
          <w:lang w:eastAsia="zh-TW"/>
          <w:rPrChange w:id="1237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bCs/>
          <w:lang w:eastAsia="zh-TW"/>
          <w:rPrChange w:id="1238" w:author="陳鐵元" w:date="2017-04-21T10:35:00Z">
            <w:rPr>
              <w:rFonts w:ascii="新細明體" w:hAnsi="新細明體" w:hint="eastAsia"/>
              <w:bCs/>
              <w:color w:val="000000"/>
              <w:lang w:eastAsia="zh-TW"/>
            </w:rPr>
          </w:rPrChange>
        </w:rPr>
        <w:t xml:space="preserve">錯誤處理：CALL </w:t>
      </w:r>
      <w:r w:rsidRPr="008E6AB9">
        <w:rPr>
          <w:rFonts w:ascii="新細明體" w:hAnsi="新細明體" w:hint="eastAsia"/>
          <w:kern w:val="2"/>
          <w:lang w:eastAsia="zh-TW"/>
          <w:rPrChange w:id="1239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  <w:t>異常訊息記錄模組ErrorLog.java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8E6AB9" w:rsidRPr="008E6AB9" w:rsidTr="0003054A">
        <w:tc>
          <w:tcPr>
            <w:tcW w:w="190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40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41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42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43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說明</w:t>
            </w:r>
          </w:p>
        </w:tc>
      </w:tr>
      <w:tr w:rsidR="00EC00E2" w:rsidRPr="008E6AB9" w:rsidTr="0003054A">
        <w:tc>
          <w:tcPr>
            <w:tcW w:w="190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44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45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46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47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訊息中文：</w:t>
            </w:r>
            <w:r w:rsidR="00C16A02" w:rsidRPr="008E6AB9">
              <w:rPr>
                <w:rFonts w:ascii="新細明體" w:hAnsi="新細明體" w:hint="eastAsia"/>
                <w:kern w:val="2"/>
                <w:lang w:eastAsia="zh-TW"/>
                <w:rPrChange w:id="1248" w:author="陳鐵元" w:date="2017-04-21T10:35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服務科長管理報表_明細檔</w:t>
            </w:r>
            <w:r w:rsidRPr="008E6AB9">
              <w:rPr>
                <w:rFonts w:ascii="新細明體" w:hAnsi="新細明體" w:hint="eastAsia"/>
                <w:kern w:val="2"/>
                <w:lang w:eastAsia="zh-TW"/>
                <w:rPrChange w:id="1249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新增錯誤</w:t>
            </w:r>
          </w:p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snapToGrid w:val="0"/>
                <w:lang w:eastAsia="zh-TW"/>
                <w:rPrChange w:id="1250" w:author="陳鐵元" w:date="2017-04-21T10:35:00Z">
                  <w:rPr>
                    <w:rFonts w:ascii="新細明體" w:hAnsi="新細明體" w:hint="eastAsia"/>
                    <w:snapToGrid w:val="0"/>
                    <w:color w:val="000000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kern w:val="2"/>
                <w:lang w:eastAsia="zh-TW"/>
                <w:rPrChange w:id="1251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摘要：受理編號：</w:t>
            </w:r>
            <w:r w:rsidR="00985987" w:rsidRPr="008E6AB9">
              <w:rPr>
                <w:rFonts w:ascii="新細明體" w:hAnsi="新細明體" w:hint="eastAsia"/>
                <w:kern w:val="2"/>
                <w:lang w:eastAsia="zh-TW"/>
                <w:rPrChange w:id="1252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DTAAA001</w:t>
            </w:r>
            <w:r w:rsidRPr="008E6AB9">
              <w:rPr>
                <w:rFonts w:ascii="新細明體" w:hAnsi="新細明體" w:hint="eastAsia"/>
                <w:kern w:val="2"/>
                <w:lang w:eastAsia="zh-TW"/>
                <w:rPrChange w:id="1253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  <w:t>.</w:t>
            </w:r>
            <w:r w:rsidRPr="008E6AB9">
              <w:rPr>
                <w:rFonts w:ascii="新細明體" w:hAnsi="新細明體" w:hint="eastAsia"/>
                <w:snapToGrid w:val="0"/>
                <w:rPrChange w:id="1254" w:author="陳鐵元" w:date="2017-04-21T10:35:00Z">
                  <w:rPr>
                    <w:rFonts w:ascii="新細明體" w:hAnsi="新細明體" w:hint="eastAsia"/>
                    <w:snapToGrid w:val="0"/>
                    <w:color w:val="000000"/>
                  </w:rPr>
                </w:rPrChange>
              </w:rPr>
              <w:t>APLY_NO</w:t>
            </w:r>
          </w:p>
          <w:p w:rsidR="00EC00E2" w:rsidRPr="008E6AB9" w:rsidRDefault="00EC00E2" w:rsidP="000305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1255" w:author="陳鐵元" w:date="2017-04-21T10:35:00Z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</w:rPrChange>
              </w:rPr>
            </w:pPr>
            <w:r w:rsidRPr="008E6AB9">
              <w:rPr>
                <w:rFonts w:ascii="新細明體" w:hAnsi="新細明體" w:hint="eastAsia"/>
                <w:snapToGrid w:val="0"/>
                <w:lang w:eastAsia="zh-TW"/>
                <w:rPrChange w:id="1256" w:author="陳鐵元" w:date="2017-04-21T10:35:00Z">
                  <w:rPr>
                    <w:rFonts w:ascii="新細明體" w:hAnsi="新細明體" w:hint="eastAsia"/>
                    <w:snapToGrid w:val="0"/>
                    <w:color w:val="000000"/>
                    <w:lang w:eastAsia="zh-TW"/>
                  </w:rPr>
                </w:rPrChange>
              </w:rPr>
              <w:t xml:space="preserve">      </w:t>
            </w:r>
          </w:p>
        </w:tc>
      </w:tr>
    </w:tbl>
    <w:p w:rsidR="00EC00E2" w:rsidRPr="008E6AB9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  <w:rPrChange w:id="1257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</w:pPr>
    </w:p>
    <w:p w:rsidR="00E9304C" w:rsidRPr="008E6AB9" w:rsidRDefault="00E9304C" w:rsidP="00E9304C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  <w:rPrChange w:id="1258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</w:pPr>
      <w:r w:rsidRPr="008E6AB9">
        <w:rPr>
          <w:rFonts w:ascii="新細明體" w:hAnsi="新細明體" w:hint="eastAsia"/>
          <w:kern w:val="2"/>
          <w:lang w:eastAsia="zh-TW"/>
          <w:rPrChange w:id="1259" w:author="陳鐵元" w:date="2017-04-21T10:35:00Z">
            <w:rPr>
              <w:rFonts w:ascii="新細明體" w:hAnsi="新細明體" w:hint="eastAsia"/>
              <w:color w:val="000000"/>
              <w:kern w:val="2"/>
              <w:lang w:eastAsia="zh-TW"/>
            </w:rPr>
          </w:rPrChange>
        </w:rPr>
        <w:t xml:space="preserve">    </w:t>
      </w:r>
    </w:p>
    <w:sectPr w:rsidR="00E9304C" w:rsidRPr="008E6AB9" w:rsidSect="00C91BAC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45B" w:rsidRDefault="0028645B" w:rsidP="00E402BB">
      <w:r>
        <w:separator/>
      </w:r>
    </w:p>
  </w:endnote>
  <w:endnote w:type="continuationSeparator" w:id="0">
    <w:p w:rsidR="0028645B" w:rsidRDefault="0028645B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C5" w:rsidRDefault="00654AC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54AC5" w:rsidRDefault="00654AC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C5" w:rsidRDefault="00654AC5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06442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C5" w:rsidRDefault="00654AC5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45B" w:rsidRDefault="0028645B" w:rsidP="00E402BB">
      <w:r>
        <w:separator/>
      </w:r>
    </w:p>
  </w:footnote>
  <w:footnote w:type="continuationSeparator" w:id="0">
    <w:p w:rsidR="0028645B" w:rsidRDefault="0028645B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C5" w:rsidRDefault="00654AC5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C5" w:rsidRDefault="00654AC5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1B17D5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" w15:restartNumberingAfterBreak="0">
    <w:nsid w:val="063C4E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4" w15:restartNumberingAfterBreak="0">
    <w:nsid w:val="06767A9D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5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7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2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15FC105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216B3903"/>
    <w:multiLevelType w:val="hybridMultilevel"/>
    <w:tmpl w:val="83F0FBB0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7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8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9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0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3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4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99B1C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6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7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3E143832"/>
    <w:multiLevelType w:val="multilevel"/>
    <w:tmpl w:val="83F0FBB0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9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475C6846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5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6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7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6BFD2722"/>
    <w:multiLevelType w:val="hybridMultilevel"/>
    <w:tmpl w:val="0BF654FA"/>
    <w:lvl w:ilvl="0" w:tplc="C1349CEE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41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4"/>
  </w:num>
  <w:num w:numId="2">
    <w:abstractNumId w:val="37"/>
  </w:num>
  <w:num w:numId="3">
    <w:abstractNumId w:val="7"/>
  </w:num>
  <w:num w:numId="4">
    <w:abstractNumId w:val="42"/>
  </w:num>
  <w:num w:numId="5">
    <w:abstractNumId w:val="30"/>
  </w:num>
  <w:num w:numId="6">
    <w:abstractNumId w:val="12"/>
  </w:num>
  <w:num w:numId="7">
    <w:abstractNumId w:val="20"/>
  </w:num>
  <w:num w:numId="8">
    <w:abstractNumId w:val="38"/>
  </w:num>
  <w:num w:numId="9">
    <w:abstractNumId w:val="39"/>
  </w:num>
  <w:num w:numId="10">
    <w:abstractNumId w:val="27"/>
  </w:num>
  <w:num w:numId="11">
    <w:abstractNumId w:val="33"/>
  </w:num>
  <w:num w:numId="12">
    <w:abstractNumId w:val="5"/>
  </w:num>
  <w:num w:numId="13">
    <w:abstractNumId w:val="10"/>
  </w:num>
  <w:num w:numId="14">
    <w:abstractNumId w:val="23"/>
  </w:num>
  <w:num w:numId="15">
    <w:abstractNumId w:val="2"/>
  </w:num>
  <w:num w:numId="16">
    <w:abstractNumId w:val="8"/>
  </w:num>
  <w:num w:numId="17">
    <w:abstractNumId w:val="26"/>
  </w:num>
  <w:num w:numId="18">
    <w:abstractNumId w:val="19"/>
  </w:num>
  <w:num w:numId="19">
    <w:abstractNumId w:val="11"/>
  </w:num>
  <w:num w:numId="20">
    <w:abstractNumId w:val="22"/>
  </w:num>
  <w:num w:numId="21">
    <w:abstractNumId w:val="36"/>
  </w:num>
  <w:num w:numId="22">
    <w:abstractNumId w:val="6"/>
  </w:num>
  <w:num w:numId="23">
    <w:abstractNumId w:val="18"/>
  </w:num>
  <w:num w:numId="24">
    <w:abstractNumId w:val="34"/>
  </w:num>
  <w:num w:numId="25">
    <w:abstractNumId w:val="0"/>
  </w:num>
  <w:num w:numId="26">
    <w:abstractNumId w:val="21"/>
  </w:num>
  <w:num w:numId="27">
    <w:abstractNumId w:val="32"/>
  </w:num>
  <w:num w:numId="28">
    <w:abstractNumId w:val="15"/>
  </w:num>
  <w:num w:numId="29">
    <w:abstractNumId w:val="24"/>
  </w:num>
  <w:num w:numId="30">
    <w:abstractNumId w:val="9"/>
  </w:num>
  <w:num w:numId="31">
    <w:abstractNumId w:val="35"/>
  </w:num>
  <w:num w:numId="32">
    <w:abstractNumId w:val="44"/>
  </w:num>
  <w:num w:numId="33">
    <w:abstractNumId w:val="41"/>
  </w:num>
  <w:num w:numId="34">
    <w:abstractNumId w:val="17"/>
  </w:num>
  <w:num w:numId="35">
    <w:abstractNumId w:val="29"/>
  </w:num>
  <w:num w:numId="36">
    <w:abstractNumId w:val="43"/>
  </w:num>
  <w:num w:numId="37">
    <w:abstractNumId w:val="31"/>
  </w:num>
  <w:num w:numId="38">
    <w:abstractNumId w:val="16"/>
  </w:num>
  <w:num w:numId="39">
    <w:abstractNumId w:val="40"/>
  </w:num>
  <w:num w:numId="40">
    <w:abstractNumId w:val="13"/>
  </w:num>
  <w:num w:numId="41">
    <w:abstractNumId w:val="25"/>
  </w:num>
  <w:num w:numId="42">
    <w:abstractNumId w:val="28"/>
  </w:num>
  <w:num w:numId="43">
    <w:abstractNumId w:val="1"/>
  </w:num>
  <w:num w:numId="44">
    <w:abstractNumId w:val="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05BFE"/>
    <w:rsid w:val="00017705"/>
    <w:rsid w:val="00021862"/>
    <w:rsid w:val="00026F57"/>
    <w:rsid w:val="0003054A"/>
    <w:rsid w:val="000325B8"/>
    <w:rsid w:val="000331BA"/>
    <w:rsid w:val="00033ACC"/>
    <w:rsid w:val="00037DFA"/>
    <w:rsid w:val="00053375"/>
    <w:rsid w:val="000540D9"/>
    <w:rsid w:val="00062D90"/>
    <w:rsid w:val="00063928"/>
    <w:rsid w:val="00085D25"/>
    <w:rsid w:val="000A1A83"/>
    <w:rsid w:val="000A6432"/>
    <w:rsid w:val="000A7BBE"/>
    <w:rsid w:val="000B2D9C"/>
    <w:rsid w:val="000B7E26"/>
    <w:rsid w:val="000C1B8A"/>
    <w:rsid w:val="000C7675"/>
    <w:rsid w:val="000D6E6D"/>
    <w:rsid w:val="000E32F2"/>
    <w:rsid w:val="00106CCC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57CA5"/>
    <w:rsid w:val="00160EA4"/>
    <w:rsid w:val="00167659"/>
    <w:rsid w:val="001711B8"/>
    <w:rsid w:val="001712B5"/>
    <w:rsid w:val="00174724"/>
    <w:rsid w:val="0018677A"/>
    <w:rsid w:val="001B29BB"/>
    <w:rsid w:val="001B41F4"/>
    <w:rsid w:val="001B56FE"/>
    <w:rsid w:val="001B6B43"/>
    <w:rsid w:val="001B7080"/>
    <w:rsid w:val="001D1AF3"/>
    <w:rsid w:val="001D7A5D"/>
    <w:rsid w:val="001E06B0"/>
    <w:rsid w:val="001E6ECA"/>
    <w:rsid w:val="001F2ED4"/>
    <w:rsid w:val="001F5076"/>
    <w:rsid w:val="002042FE"/>
    <w:rsid w:val="0021023C"/>
    <w:rsid w:val="00214642"/>
    <w:rsid w:val="00215059"/>
    <w:rsid w:val="00224F14"/>
    <w:rsid w:val="002333C1"/>
    <w:rsid w:val="00236854"/>
    <w:rsid w:val="00243CC7"/>
    <w:rsid w:val="00245848"/>
    <w:rsid w:val="0025065A"/>
    <w:rsid w:val="00254CF8"/>
    <w:rsid w:val="00267604"/>
    <w:rsid w:val="0027746A"/>
    <w:rsid w:val="00285878"/>
    <w:rsid w:val="0028645B"/>
    <w:rsid w:val="0029338C"/>
    <w:rsid w:val="002B2B38"/>
    <w:rsid w:val="002C0CD6"/>
    <w:rsid w:val="002C1F1E"/>
    <w:rsid w:val="002C6812"/>
    <w:rsid w:val="002D7662"/>
    <w:rsid w:val="002E64F1"/>
    <w:rsid w:val="002E71F4"/>
    <w:rsid w:val="003029C1"/>
    <w:rsid w:val="00304C36"/>
    <w:rsid w:val="003120FB"/>
    <w:rsid w:val="003213F7"/>
    <w:rsid w:val="0032647C"/>
    <w:rsid w:val="003378A3"/>
    <w:rsid w:val="003460A1"/>
    <w:rsid w:val="003464AE"/>
    <w:rsid w:val="003519C9"/>
    <w:rsid w:val="00352BC0"/>
    <w:rsid w:val="00370C19"/>
    <w:rsid w:val="00380CED"/>
    <w:rsid w:val="003A0305"/>
    <w:rsid w:val="003A54BA"/>
    <w:rsid w:val="003A632F"/>
    <w:rsid w:val="003C1470"/>
    <w:rsid w:val="003D6A73"/>
    <w:rsid w:val="003F468C"/>
    <w:rsid w:val="003F76D5"/>
    <w:rsid w:val="00404192"/>
    <w:rsid w:val="004161F3"/>
    <w:rsid w:val="00416CD5"/>
    <w:rsid w:val="00417700"/>
    <w:rsid w:val="0042741F"/>
    <w:rsid w:val="00436239"/>
    <w:rsid w:val="0043740C"/>
    <w:rsid w:val="00442653"/>
    <w:rsid w:val="00457B3E"/>
    <w:rsid w:val="00464097"/>
    <w:rsid w:val="004647DB"/>
    <w:rsid w:val="0047085E"/>
    <w:rsid w:val="00483F5E"/>
    <w:rsid w:val="00487457"/>
    <w:rsid w:val="00491CC2"/>
    <w:rsid w:val="00496CDA"/>
    <w:rsid w:val="004A5D24"/>
    <w:rsid w:val="004B0A3F"/>
    <w:rsid w:val="004B1398"/>
    <w:rsid w:val="004B1825"/>
    <w:rsid w:val="004B3258"/>
    <w:rsid w:val="004B5F26"/>
    <w:rsid w:val="004D081C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13265"/>
    <w:rsid w:val="005259AA"/>
    <w:rsid w:val="0053465F"/>
    <w:rsid w:val="00544F9F"/>
    <w:rsid w:val="00546181"/>
    <w:rsid w:val="0054756A"/>
    <w:rsid w:val="00547FED"/>
    <w:rsid w:val="0055626B"/>
    <w:rsid w:val="00560D8E"/>
    <w:rsid w:val="00565823"/>
    <w:rsid w:val="00566652"/>
    <w:rsid w:val="00574517"/>
    <w:rsid w:val="00585F08"/>
    <w:rsid w:val="005904F4"/>
    <w:rsid w:val="005941C4"/>
    <w:rsid w:val="00594F61"/>
    <w:rsid w:val="005951FD"/>
    <w:rsid w:val="005966D4"/>
    <w:rsid w:val="005A4786"/>
    <w:rsid w:val="005A4C70"/>
    <w:rsid w:val="005B218E"/>
    <w:rsid w:val="005B41A2"/>
    <w:rsid w:val="005C05D1"/>
    <w:rsid w:val="005D6E5B"/>
    <w:rsid w:val="005E6E63"/>
    <w:rsid w:val="00606190"/>
    <w:rsid w:val="00627FC7"/>
    <w:rsid w:val="00634EAC"/>
    <w:rsid w:val="00640CA7"/>
    <w:rsid w:val="0064361D"/>
    <w:rsid w:val="00654AC5"/>
    <w:rsid w:val="00662070"/>
    <w:rsid w:val="00675EEF"/>
    <w:rsid w:val="0067632D"/>
    <w:rsid w:val="006847D2"/>
    <w:rsid w:val="00687911"/>
    <w:rsid w:val="00693FD6"/>
    <w:rsid w:val="006965BF"/>
    <w:rsid w:val="006A6931"/>
    <w:rsid w:val="006B3BE3"/>
    <w:rsid w:val="006B713F"/>
    <w:rsid w:val="006C4A8C"/>
    <w:rsid w:val="006D3E74"/>
    <w:rsid w:val="006E2D5D"/>
    <w:rsid w:val="006E4E23"/>
    <w:rsid w:val="006E5D1F"/>
    <w:rsid w:val="006F53A3"/>
    <w:rsid w:val="0070112A"/>
    <w:rsid w:val="00707955"/>
    <w:rsid w:val="00711CBC"/>
    <w:rsid w:val="00712860"/>
    <w:rsid w:val="0072003A"/>
    <w:rsid w:val="00721508"/>
    <w:rsid w:val="00736F72"/>
    <w:rsid w:val="007548BA"/>
    <w:rsid w:val="00760493"/>
    <w:rsid w:val="00763039"/>
    <w:rsid w:val="007676C7"/>
    <w:rsid w:val="00774AA2"/>
    <w:rsid w:val="00784D15"/>
    <w:rsid w:val="00790F65"/>
    <w:rsid w:val="00791C52"/>
    <w:rsid w:val="007B1963"/>
    <w:rsid w:val="007C2C6F"/>
    <w:rsid w:val="007C6BD8"/>
    <w:rsid w:val="007C7F5F"/>
    <w:rsid w:val="007D0C6B"/>
    <w:rsid w:val="007E5800"/>
    <w:rsid w:val="007E652F"/>
    <w:rsid w:val="007F6EF3"/>
    <w:rsid w:val="00800FDA"/>
    <w:rsid w:val="00807DFF"/>
    <w:rsid w:val="00810315"/>
    <w:rsid w:val="00811B32"/>
    <w:rsid w:val="0082075E"/>
    <w:rsid w:val="00822B62"/>
    <w:rsid w:val="00835601"/>
    <w:rsid w:val="008464C0"/>
    <w:rsid w:val="00851A5E"/>
    <w:rsid w:val="00852566"/>
    <w:rsid w:val="00862461"/>
    <w:rsid w:val="0087095F"/>
    <w:rsid w:val="0087510E"/>
    <w:rsid w:val="008764F0"/>
    <w:rsid w:val="00887A68"/>
    <w:rsid w:val="0089439C"/>
    <w:rsid w:val="008A0B30"/>
    <w:rsid w:val="008A7F41"/>
    <w:rsid w:val="008B5F26"/>
    <w:rsid w:val="008D4604"/>
    <w:rsid w:val="008E6AB9"/>
    <w:rsid w:val="008F797C"/>
    <w:rsid w:val="008F79BA"/>
    <w:rsid w:val="00901AD6"/>
    <w:rsid w:val="00911780"/>
    <w:rsid w:val="00913DBC"/>
    <w:rsid w:val="009235ED"/>
    <w:rsid w:val="009307EA"/>
    <w:rsid w:val="00931361"/>
    <w:rsid w:val="00935D41"/>
    <w:rsid w:val="00940AF0"/>
    <w:rsid w:val="00950179"/>
    <w:rsid w:val="00955588"/>
    <w:rsid w:val="00961C36"/>
    <w:rsid w:val="00966E3B"/>
    <w:rsid w:val="0097131B"/>
    <w:rsid w:val="009805E3"/>
    <w:rsid w:val="009828DB"/>
    <w:rsid w:val="00984A94"/>
    <w:rsid w:val="00984E7E"/>
    <w:rsid w:val="00985987"/>
    <w:rsid w:val="009937E8"/>
    <w:rsid w:val="009A20FE"/>
    <w:rsid w:val="009B1729"/>
    <w:rsid w:val="009B4871"/>
    <w:rsid w:val="009C062C"/>
    <w:rsid w:val="009C2924"/>
    <w:rsid w:val="009C7264"/>
    <w:rsid w:val="009D543A"/>
    <w:rsid w:val="009D7A4A"/>
    <w:rsid w:val="009E5F42"/>
    <w:rsid w:val="009F434C"/>
    <w:rsid w:val="009F444C"/>
    <w:rsid w:val="009F65CB"/>
    <w:rsid w:val="00A0085C"/>
    <w:rsid w:val="00A02269"/>
    <w:rsid w:val="00A03689"/>
    <w:rsid w:val="00A1291D"/>
    <w:rsid w:val="00A217A0"/>
    <w:rsid w:val="00A25035"/>
    <w:rsid w:val="00A27707"/>
    <w:rsid w:val="00A32D2B"/>
    <w:rsid w:val="00A36C2F"/>
    <w:rsid w:val="00A41CCC"/>
    <w:rsid w:val="00A5562A"/>
    <w:rsid w:val="00A87592"/>
    <w:rsid w:val="00A97016"/>
    <w:rsid w:val="00AB15C8"/>
    <w:rsid w:val="00AB48F9"/>
    <w:rsid w:val="00AC4C3E"/>
    <w:rsid w:val="00AE1911"/>
    <w:rsid w:val="00AE242E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01EA"/>
    <w:rsid w:val="00B21FB1"/>
    <w:rsid w:val="00B224DD"/>
    <w:rsid w:val="00B246DD"/>
    <w:rsid w:val="00B26786"/>
    <w:rsid w:val="00B329C4"/>
    <w:rsid w:val="00B42A28"/>
    <w:rsid w:val="00B468A8"/>
    <w:rsid w:val="00B53BFD"/>
    <w:rsid w:val="00B55DE8"/>
    <w:rsid w:val="00BA0234"/>
    <w:rsid w:val="00BA4818"/>
    <w:rsid w:val="00BC62F4"/>
    <w:rsid w:val="00BD68A3"/>
    <w:rsid w:val="00BD6B27"/>
    <w:rsid w:val="00BE5D96"/>
    <w:rsid w:val="00BF1832"/>
    <w:rsid w:val="00BF6276"/>
    <w:rsid w:val="00BF7A89"/>
    <w:rsid w:val="00C0109D"/>
    <w:rsid w:val="00C020DC"/>
    <w:rsid w:val="00C138DB"/>
    <w:rsid w:val="00C16A02"/>
    <w:rsid w:val="00C44ED9"/>
    <w:rsid w:val="00C504F6"/>
    <w:rsid w:val="00C606DC"/>
    <w:rsid w:val="00C720AB"/>
    <w:rsid w:val="00C80EBE"/>
    <w:rsid w:val="00C91BAC"/>
    <w:rsid w:val="00C9667D"/>
    <w:rsid w:val="00C97965"/>
    <w:rsid w:val="00CA5FC4"/>
    <w:rsid w:val="00CB1FC7"/>
    <w:rsid w:val="00CC729B"/>
    <w:rsid w:val="00CD3F8F"/>
    <w:rsid w:val="00CD3FE2"/>
    <w:rsid w:val="00CD50C6"/>
    <w:rsid w:val="00CE14A3"/>
    <w:rsid w:val="00CE2ACF"/>
    <w:rsid w:val="00CE51DF"/>
    <w:rsid w:val="00D246A9"/>
    <w:rsid w:val="00D25CB4"/>
    <w:rsid w:val="00D34263"/>
    <w:rsid w:val="00D36A0B"/>
    <w:rsid w:val="00D36A23"/>
    <w:rsid w:val="00D37A40"/>
    <w:rsid w:val="00D42E7E"/>
    <w:rsid w:val="00D4613F"/>
    <w:rsid w:val="00D56A40"/>
    <w:rsid w:val="00D62D6A"/>
    <w:rsid w:val="00D6373A"/>
    <w:rsid w:val="00D75B78"/>
    <w:rsid w:val="00D858CA"/>
    <w:rsid w:val="00D878E3"/>
    <w:rsid w:val="00D934B3"/>
    <w:rsid w:val="00DA195D"/>
    <w:rsid w:val="00DA1B7F"/>
    <w:rsid w:val="00DA47AC"/>
    <w:rsid w:val="00DA6BD7"/>
    <w:rsid w:val="00DB0C79"/>
    <w:rsid w:val="00DB3355"/>
    <w:rsid w:val="00DB632E"/>
    <w:rsid w:val="00DC3233"/>
    <w:rsid w:val="00DD4EBB"/>
    <w:rsid w:val="00DD6784"/>
    <w:rsid w:val="00DE085D"/>
    <w:rsid w:val="00DE339A"/>
    <w:rsid w:val="00DF07DE"/>
    <w:rsid w:val="00DF446E"/>
    <w:rsid w:val="00E06442"/>
    <w:rsid w:val="00E12D27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803DB"/>
    <w:rsid w:val="00E926BD"/>
    <w:rsid w:val="00E9304C"/>
    <w:rsid w:val="00EA2E94"/>
    <w:rsid w:val="00EB00B6"/>
    <w:rsid w:val="00EB081C"/>
    <w:rsid w:val="00EC00E2"/>
    <w:rsid w:val="00ED3A03"/>
    <w:rsid w:val="00ED3AC9"/>
    <w:rsid w:val="00ED4181"/>
    <w:rsid w:val="00EE102D"/>
    <w:rsid w:val="00EE109D"/>
    <w:rsid w:val="00EE7178"/>
    <w:rsid w:val="00EF0EDD"/>
    <w:rsid w:val="00EF2646"/>
    <w:rsid w:val="00EF3C43"/>
    <w:rsid w:val="00EF4EBC"/>
    <w:rsid w:val="00F02B1D"/>
    <w:rsid w:val="00F030D6"/>
    <w:rsid w:val="00F0725A"/>
    <w:rsid w:val="00F072CE"/>
    <w:rsid w:val="00F126C6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50377"/>
    <w:rsid w:val="00F55525"/>
    <w:rsid w:val="00F6258C"/>
    <w:rsid w:val="00F66D5C"/>
    <w:rsid w:val="00F71A71"/>
    <w:rsid w:val="00F74482"/>
    <w:rsid w:val="00F74F55"/>
    <w:rsid w:val="00F87BD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3D80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1D6951D-9D4A-4868-A796-1898B9A6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paragraph" w:styleId="ac">
    <w:name w:val="Normal Indent"/>
    <w:aliases w:val="表正文,正文非缩进"/>
    <w:basedOn w:val="a"/>
    <w:rsid w:val="00513265"/>
    <w:pPr>
      <w:ind w:left="425"/>
      <w:jc w:val="both"/>
    </w:pPr>
    <w:rPr>
      <w:sz w:val="21"/>
      <w:szCs w:val="20"/>
    </w:rPr>
  </w:style>
  <w:style w:type="paragraph" w:customStyle="1" w:styleId="IBM">
    <w:name w:val="IBM 正文"/>
    <w:basedOn w:val="a"/>
    <w:rsid w:val="00913DBC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ad">
    <w:name w:val="文"/>
    <w:rsid w:val="00913DBC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A25F-D9D0-4301-AD17-2C982862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