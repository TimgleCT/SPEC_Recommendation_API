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540A6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422796" w:rsidRPr="00F225B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F225BD" w:rsidRDefault="00422796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F225BD">
              <w:rPr>
                <w:rFonts w:ascii="新細明體" w:hAnsi="新細明體" w:hint="eastAsia"/>
                <w:lang w:eastAsia="zh-TW"/>
              </w:rPr>
              <w:t>2010/05/18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F225BD" w:rsidRDefault="00422796" w:rsidP="00F66553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F225BD">
              <w:rPr>
                <w:rFonts w:ascii="新細明體" w:hAnsi="新細明體" w:hint="eastAsia"/>
                <w:lang w:eastAsia="zh-TW"/>
              </w:rPr>
              <w:t>1.</w:t>
            </w:r>
            <w:r w:rsidR="00F225BD" w:rsidRPr="00F225BD">
              <w:rPr>
                <w:rFonts w:ascii="新細明體" w:hAnsi="新細明體" w:hint="eastAsia"/>
                <w:lang w:eastAsia="zh-TW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F225BD" w:rsidRDefault="00F225BD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F225BD">
              <w:rPr>
                <w:rFonts w:ascii="新細明體" w:hAnsi="新細明體" w:hint="eastAsia"/>
                <w:lang w:eastAsia="zh-TW"/>
              </w:rPr>
              <w:t>新增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F225BD" w:rsidRDefault="00422796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F225BD">
              <w:rPr>
                <w:rFonts w:ascii="新細明體" w:hAnsi="新細明體" w:hint="eastAsia"/>
                <w:lang w:eastAsia="zh-TW"/>
              </w:rPr>
              <w:t>慈蓮</w:t>
            </w:r>
          </w:p>
        </w:tc>
      </w:tr>
    </w:tbl>
    <w:p w:rsidR="00540A69" w:rsidRDefault="00540A6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tbl>
      <w:tblPr>
        <w:tblW w:w="103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1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AA0DB9" w:rsidRPr="00C007BB" w:rsidTr="003674DB">
        <w:tc>
          <w:tcPr>
            <w:tcW w:w="1216" w:type="dxa"/>
          </w:tcPr>
          <w:p w:rsidR="00AA0DB9" w:rsidRPr="00C007BB" w:rsidRDefault="00AA0DB9" w:rsidP="003674D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AA0DB9" w:rsidRPr="00C007BB" w:rsidRDefault="00AA0DB9" w:rsidP="003674D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AA0DB9" w:rsidRPr="00C007BB" w:rsidRDefault="00AA0DB9" w:rsidP="003674D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AA0DB9" w:rsidRPr="00C007BB" w:rsidRDefault="00AA0DB9" w:rsidP="003674D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AA0DB9" w:rsidRPr="00C007BB" w:rsidRDefault="00AA0DB9" w:rsidP="003674D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AA0DB9" w:rsidRPr="00FB7070" w:rsidTr="003674DB">
        <w:tc>
          <w:tcPr>
            <w:tcW w:w="1216" w:type="dxa"/>
          </w:tcPr>
          <w:p w:rsidR="00AA0DB9" w:rsidRPr="00FB7070" w:rsidRDefault="00AA0DB9" w:rsidP="003674D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B7070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Pr="00FB7070">
              <w:rPr>
                <w:rFonts w:ascii="細明體" w:eastAsia="細明體" w:hAnsi="細明體" w:cs="Courier New" w:hint="eastAsia"/>
                <w:sz w:val="20"/>
                <w:szCs w:val="20"/>
              </w:rPr>
              <w:t>4/03/11</w:t>
            </w:r>
          </w:p>
        </w:tc>
        <w:tc>
          <w:tcPr>
            <w:tcW w:w="1010" w:type="dxa"/>
          </w:tcPr>
          <w:p w:rsidR="00AA0DB9" w:rsidRPr="00FB7070" w:rsidRDefault="00AA0DB9" w:rsidP="003674D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B7070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AA0DB9" w:rsidRPr="00FB7070" w:rsidRDefault="00AA0DB9" w:rsidP="00AA0DB9">
            <w:pPr>
              <w:numPr>
                <w:ilvl w:val="0"/>
                <w:numId w:val="16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B7070">
              <w:rPr>
                <w:rFonts w:ascii="細明體" w:eastAsia="細明體" w:hAnsi="細明體" w:cs="Courier New" w:hint="eastAsia"/>
                <w:sz w:val="20"/>
                <w:szCs w:val="20"/>
              </w:rPr>
              <w:t>新增統計方式: 1:當月受理 (原來的)2:當月結案 3:當月CLEAN件</w:t>
            </w:r>
          </w:p>
          <w:p w:rsidR="00AA0DB9" w:rsidRPr="00FB7070" w:rsidRDefault="00AA0DB9" w:rsidP="003674D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B7070">
              <w:rPr>
                <w:rFonts w:ascii="細明體" w:eastAsia="細明體" w:hAnsi="細明體" w:cs="Courier New" w:hint="eastAsia"/>
                <w:sz w:val="20"/>
                <w:szCs w:val="20"/>
              </w:rPr>
              <w:t>2.調整</w:t>
            </w:r>
            <w:r w:rsidR="00CF77D3" w:rsidRPr="00FB7070">
              <w:rPr>
                <w:rFonts w:ascii="細明體" w:eastAsia="細明體" w:hAnsi="細明體" w:cs="Courier New" w:hint="eastAsia"/>
                <w:sz w:val="20"/>
                <w:szCs w:val="20"/>
              </w:rPr>
              <w:t>SQL 改成查詢時直接統計DTAAH521取得結果，並顯示於畫面上</w:t>
            </w:r>
          </w:p>
        </w:tc>
        <w:tc>
          <w:tcPr>
            <w:tcW w:w="1566" w:type="dxa"/>
          </w:tcPr>
          <w:p w:rsidR="00AA0DB9" w:rsidRPr="00FB7070" w:rsidRDefault="00AA0DB9" w:rsidP="003674D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B7070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AA0DB9" w:rsidRPr="00FB7070" w:rsidRDefault="00AA0DB9" w:rsidP="003674D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B7070">
              <w:t>140228000029</w:t>
            </w:r>
          </w:p>
        </w:tc>
      </w:tr>
      <w:tr w:rsidR="00FB7070" w:rsidRPr="00FB7070" w:rsidTr="003674DB">
        <w:tc>
          <w:tcPr>
            <w:tcW w:w="1216" w:type="dxa"/>
          </w:tcPr>
          <w:p w:rsidR="00FB7070" w:rsidRPr="00FB7070" w:rsidRDefault="00FB7070" w:rsidP="003674D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2015/06/01</w:t>
            </w:r>
          </w:p>
        </w:tc>
        <w:tc>
          <w:tcPr>
            <w:tcW w:w="1010" w:type="dxa"/>
          </w:tcPr>
          <w:p w:rsidR="00FB7070" w:rsidRPr="00FB7070" w:rsidRDefault="00A0432C" w:rsidP="003674D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FB7070" w:rsidRPr="00FB7070" w:rsidRDefault="00FB7070" w:rsidP="00FB7070">
            <w:pPr>
              <w:spacing w:line="240" w:lineRule="atLeast"/>
              <w:ind w:left="36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利用特殊管理取代碼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”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414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”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，將其單位代號併入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”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9D00200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”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一起合計，成一個群組；其於一個群組。</w:t>
            </w:r>
          </w:p>
        </w:tc>
        <w:tc>
          <w:tcPr>
            <w:tcW w:w="1566" w:type="dxa"/>
          </w:tcPr>
          <w:p w:rsidR="00FB7070" w:rsidRPr="00FB7070" w:rsidRDefault="00FB7070" w:rsidP="003674D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李明諭</w:t>
            </w:r>
          </w:p>
        </w:tc>
        <w:tc>
          <w:tcPr>
            <w:tcW w:w="2071" w:type="dxa"/>
          </w:tcPr>
          <w:p w:rsidR="00FB7070" w:rsidRPr="00FB7070" w:rsidRDefault="00FB7070" w:rsidP="003674DB">
            <w:pPr>
              <w:spacing w:line="240" w:lineRule="atLeast"/>
            </w:pPr>
            <w:r w:rsidRPr="00A9126D">
              <w:t>150601000623</w:t>
            </w:r>
          </w:p>
        </w:tc>
      </w:tr>
      <w:tr w:rsidR="00A0432C" w:rsidRPr="00FB7070" w:rsidTr="003674DB">
        <w:trPr>
          <w:ins w:id="2" w:author="cathay" w:date="2017-01-05T15:14:00Z"/>
        </w:trPr>
        <w:tc>
          <w:tcPr>
            <w:tcW w:w="1216" w:type="dxa"/>
          </w:tcPr>
          <w:p w:rsidR="00A0432C" w:rsidRDefault="00A0432C" w:rsidP="003674DB">
            <w:pPr>
              <w:spacing w:line="240" w:lineRule="atLeast"/>
              <w:jc w:val="center"/>
              <w:rPr>
                <w:ins w:id="3" w:author="cathay" w:date="2017-01-05T15:14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cathay" w:date="2017-01-05T15:1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2017/01/05</w:t>
              </w:r>
            </w:ins>
          </w:p>
        </w:tc>
        <w:tc>
          <w:tcPr>
            <w:tcW w:w="1010" w:type="dxa"/>
          </w:tcPr>
          <w:p w:rsidR="00A0432C" w:rsidRDefault="00A0432C" w:rsidP="003674DB">
            <w:pPr>
              <w:spacing w:line="240" w:lineRule="atLeast"/>
              <w:jc w:val="center"/>
              <w:rPr>
                <w:ins w:id="5" w:author="cathay" w:date="2017-01-05T15:14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cathay" w:date="2017-01-05T15:1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503" w:type="dxa"/>
          </w:tcPr>
          <w:p w:rsidR="00A0432C" w:rsidRDefault="00A0432C" w:rsidP="00A0432C">
            <w:pPr>
              <w:spacing w:line="240" w:lineRule="atLeast"/>
              <w:rPr>
                <w:ins w:id="7" w:author="cathay" w:date="2017-01-05T15:14:00Z"/>
                <w:rFonts w:ascii="細明體" w:eastAsia="細明體" w:hAnsi="細明體" w:cs="Courier New" w:hint="eastAsia"/>
                <w:sz w:val="20"/>
                <w:szCs w:val="20"/>
              </w:rPr>
              <w:pPrChange w:id="8" w:author="cathay" w:date="2017-01-05T15:15:00Z">
                <w:pPr>
                  <w:spacing w:line="240" w:lineRule="atLeast"/>
                  <w:ind w:left="360"/>
                </w:pPr>
              </w:pPrChange>
            </w:pPr>
            <w:ins w:id="9" w:author="cathay" w:date="2017-01-05T15:1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新增區間查詢功能</w:t>
              </w:r>
            </w:ins>
          </w:p>
        </w:tc>
        <w:tc>
          <w:tcPr>
            <w:tcW w:w="1566" w:type="dxa"/>
          </w:tcPr>
          <w:p w:rsidR="00A0432C" w:rsidRDefault="00A0432C" w:rsidP="003674DB">
            <w:pPr>
              <w:spacing w:line="240" w:lineRule="atLeast"/>
              <w:jc w:val="center"/>
              <w:rPr>
                <w:ins w:id="10" w:author="cathay" w:date="2017-01-05T15:14:00Z"/>
                <w:rFonts w:hint="eastAsia"/>
                <w:sz w:val="20"/>
                <w:szCs w:val="20"/>
              </w:rPr>
            </w:pPr>
            <w:ins w:id="11" w:author="cathay" w:date="2017-01-05T15:15:00Z">
              <w:r>
                <w:rPr>
                  <w:rFonts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A0432C" w:rsidRPr="00A9126D" w:rsidRDefault="00A0432C" w:rsidP="003674DB">
            <w:pPr>
              <w:spacing w:line="240" w:lineRule="atLeast"/>
              <w:rPr>
                <w:ins w:id="12" w:author="cathay" w:date="2017-01-05T15:14:00Z"/>
              </w:rPr>
            </w:pPr>
            <w:ins w:id="13" w:author="cathay" w:date="2017-01-05T15:15:00Z">
              <w:r>
                <w:rPr>
                  <w:rFonts w:hint="eastAsia"/>
                </w:rPr>
                <w:t>170105000443</w:t>
              </w:r>
            </w:ins>
          </w:p>
        </w:tc>
      </w:tr>
    </w:tbl>
    <w:p w:rsidR="00AA0DB9" w:rsidRPr="00FB7070" w:rsidRDefault="00AA0DB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B7070">
        <w:rPr>
          <w:rFonts w:hint="eastAsia"/>
          <w:kern w:val="2"/>
          <w:szCs w:val="24"/>
          <w:lang w:eastAsia="zh-TW"/>
        </w:rPr>
        <w:t>程式功能概要說明：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8158"/>
      </w:tblGrid>
      <w:tr w:rsidR="00700A83" w:rsidRPr="00E01490" w:rsidTr="009525FF">
        <w:tc>
          <w:tcPr>
            <w:tcW w:w="1438" w:type="dxa"/>
          </w:tcPr>
          <w:p w:rsidR="00700A83" w:rsidRPr="00E01490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2"/>
          </w:tcPr>
          <w:p w:rsidR="00700A83" w:rsidRPr="00E01490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0A83">
              <w:rPr>
                <w:rFonts w:ascii="細明體" w:eastAsia="細明體" w:hAnsi="細明體" w:hint="eastAsia"/>
                <w:sz w:val="20"/>
                <w:szCs w:val="20"/>
              </w:rPr>
              <w:t>各服務科受理與結案報表</w:t>
            </w:r>
          </w:p>
        </w:tc>
      </w:tr>
      <w:tr w:rsidR="00700A83" w:rsidRPr="00E01490" w:rsidTr="009525FF">
        <w:tc>
          <w:tcPr>
            <w:tcW w:w="1438" w:type="dxa"/>
          </w:tcPr>
          <w:p w:rsidR="00700A83" w:rsidRPr="00E01490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2"/>
          </w:tcPr>
          <w:p w:rsidR="00700A83" w:rsidRPr="00E01490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0A83">
              <w:rPr>
                <w:rFonts w:ascii="細明體" w:eastAsia="細明體" w:hAnsi="細明體" w:hint="eastAsia"/>
                <w:sz w:val="20"/>
                <w:szCs w:val="20"/>
              </w:rPr>
              <w:t>AAH5</w:t>
            </w:r>
            <w:r w:rsidRPr="00700A83">
              <w:rPr>
                <w:rFonts w:ascii="細明體" w:eastAsia="細明體" w:hAnsi="細明體"/>
                <w:sz w:val="20"/>
                <w:szCs w:val="20"/>
              </w:rPr>
              <w:t>_0</w:t>
            </w:r>
            <w:r w:rsidRPr="00700A83">
              <w:rPr>
                <w:rFonts w:ascii="細明體" w:eastAsia="細明體" w:hAnsi="細明體" w:hint="eastAsia"/>
                <w:sz w:val="20"/>
                <w:szCs w:val="20"/>
              </w:rPr>
              <w:t>500</w:t>
            </w:r>
          </w:p>
        </w:tc>
      </w:tr>
      <w:tr w:rsidR="00700A83" w:rsidRPr="00E01490" w:rsidTr="009525FF">
        <w:tc>
          <w:tcPr>
            <w:tcW w:w="1438" w:type="dxa"/>
          </w:tcPr>
          <w:p w:rsidR="00700A83" w:rsidRPr="00E01490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2"/>
          </w:tcPr>
          <w:p w:rsidR="00700A83" w:rsidRPr="00E01490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700A83" w:rsidRPr="00E01490" w:rsidTr="009525FF">
        <w:tc>
          <w:tcPr>
            <w:tcW w:w="1438" w:type="dxa"/>
          </w:tcPr>
          <w:p w:rsidR="00700A83" w:rsidRPr="00E01490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2"/>
          </w:tcPr>
          <w:p w:rsidR="00700A83" w:rsidRPr="00E01490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00A83">
              <w:rPr>
                <w:rFonts w:ascii="細明體" w:eastAsia="細明體" w:hAnsi="細明體" w:hint="eastAsia"/>
                <w:sz w:val="20"/>
                <w:szCs w:val="20"/>
              </w:rPr>
              <w:t>各服務科受理與結案報表</w:t>
            </w:r>
          </w:p>
        </w:tc>
      </w:tr>
      <w:tr w:rsidR="00700A83" w:rsidRPr="00E01490" w:rsidTr="009525FF">
        <w:tc>
          <w:tcPr>
            <w:tcW w:w="1438" w:type="dxa"/>
          </w:tcPr>
          <w:p w:rsidR="00700A83" w:rsidRPr="00E01490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2"/>
          </w:tcPr>
          <w:p w:rsidR="00700A83" w:rsidRPr="00E01490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700A83" w:rsidRPr="00E01490" w:rsidTr="009525FF">
        <w:tc>
          <w:tcPr>
            <w:tcW w:w="1438" w:type="dxa"/>
          </w:tcPr>
          <w:p w:rsidR="00700A83" w:rsidRPr="00E01490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2"/>
          </w:tcPr>
          <w:p w:rsidR="00700A83" w:rsidRPr="00E01490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各行政中心服務科</w:t>
            </w:r>
          </w:p>
        </w:tc>
      </w:tr>
      <w:tr w:rsidR="00700A83" w:rsidRPr="00E01490" w:rsidTr="009525FF">
        <w:tc>
          <w:tcPr>
            <w:tcW w:w="1438" w:type="dxa"/>
          </w:tcPr>
          <w:p w:rsidR="00700A83" w:rsidRPr="00E01490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2"/>
          </w:tcPr>
          <w:p w:rsidR="00700A83" w:rsidRPr="00E01490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700A83" w:rsidRPr="00E01490" w:rsidTr="009525FF">
        <w:tc>
          <w:tcPr>
            <w:tcW w:w="1438" w:type="dxa"/>
          </w:tcPr>
          <w:p w:rsidR="00700A83" w:rsidRPr="00266B0D" w:rsidRDefault="00700A83" w:rsidP="009525FF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2"/>
          </w:tcPr>
          <w:p w:rsidR="00700A83" w:rsidRPr="00E01490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00A83" w:rsidRPr="00E01490" w:rsidTr="009525FF">
        <w:tc>
          <w:tcPr>
            <w:tcW w:w="1438" w:type="dxa"/>
            <w:vMerge w:val="restart"/>
            <w:vAlign w:val="center"/>
          </w:tcPr>
          <w:p w:rsidR="00700A83" w:rsidRPr="007D4882" w:rsidRDefault="00700A83" w:rsidP="009525F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D4882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700A83" w:rsidRPr="007D4882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D4882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8158" w:type="dxa"/>
            <w:vAlign w:val="center"/>
          </w:tcPr>
          <w:p w:rsidR="00700A83" w:rsidRPr="007D4882" w:rsidRDefault="00700A83" w:rsidP="009525FF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7D4882">
              <w:rPr>
                <w:rFonts w:ascii="細明體" w:eastAsia="細明體" w:hAnsi="細明體" w:hint="eastAsia"/>
                <w:sz w:val="20"/>
                <w:szCs w:val="20"/>
              </w:rPr>
              <w:t> □無 □遮蔽■</w:t>
            </w:r>
            <w:r w:rsidRPr="007D4882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700A83" w:rsidRPr="00E01490" w:rsidTr="009525FF">
        <w:tc>
          <w:tcPr>
            <w:tcW w:w="1438" w:type="dxa"/>
            <w:vMerge/>
          </w:tcPr>
          <w:p w:rsidR="00700A83" w:rsidRPr="007D4882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700A83" w:rsidRPr="007D4882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D4882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vAlign w:val="center"/>
          </w:tcPr>
          <w:p w:rsidR="00700A83" w:rsidRPr="007D4882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D4882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7D4882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700A83" w:rsidRPr="00E01490" w:rsidTr="009525FF">
        <w:tc>
          <w:tcPr>
            <w:tcW w:w="1438" w:type="dxa"/>
            <w:vMerge/>
          </w:tcPr>
          <w:p w:rsidR="00700A83" w:rsidRPr="007D4882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700A83" w:rsidRPr="007D4882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D4882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vAlign w:val="center"/>
          </w:tcPr>
          <w:p w:rsidR="00700A83" w:rsidRPr="007D4882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D4882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7D4882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700A83" w:rsidRPr="00E01490" w:rsidTr="009525FF">
        <w:tc>
          <w:tcPr>
            <w:tcW w:w="1438" w:type="dxa"/>
          </w:tcPr>
          <w:p w:rsidR="00700A83" w:rsidRPr="007D4882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D4882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2"/>
          </w:tcPr>
          <w:p w:rsidR="00700A83" w:rsidRPr="007D4882" w:rsidRDefault="00700A83" w:rsidP="009525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D4882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540A69" w:rsidRDefault="00D34C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noProof/>
          <w:kern w:val="2"/>
          <w:szCs w:val="24"/>
          <w:lang w:eastAsia="zh-TW"/>
        </w:rPr>
        <w:pict>
          <v:group id="_x0000_s1038" style="position:absolute;left:0;text-align:left;margin-left:24pt;margin-top:12.5pt;width:348.45pt;height:74.25pt;z-index:251657728;mso-position-horizontal-relative:text;mso-position-vertical-relative:text" coordorigin="1332,4455" coordsize="6969,148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39" type="#_x0000_t134" style="position:absolute;left:3852;top:4680;width:1953;height:960">
              <v:textbox>
                <w:txbxContent>
                  <w:p w:rsidR="00700A83" w:rsidRDefault="00D34C69" w:rsidP="00700A83">
                    <w:pPr>
                      <w:jc w:val="center"/>
                      <w:rPr>
                        <w:rFonts w:hint="eastAsia"/>
                      </w:rPr>
                    </w:pPr>
                    <w:r w:rsidRPr="00D34C69">
                      <w:rPr>
                        <w:rFonts w:hint="eastAsia"/>
                      </w:rPr>
                      <w:t>AAH5</w:t>
                    </w:r>
                    <w:r w:rsidRPr="00D34C69">
                      <w:t>_0</w:t>
                    </w:r>
                    <w:r w:rsidRPr="00D34C69">
                      <w:rPr>
                        <w:rFonts w:hint="eastAsia"/>
                      </w:rPr>
                      <w:t>500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style="position:absolute;left:3312;top:5220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1" type="#_x0000_t109" style="position:absolute;left:1332;top:4680;width:1860;height:1035">
              <v:textbox>
                <w:txbxContent>
                  <w:p w:rsidR="00700A83" w:rsidRPr="00D34C69" w:rsidRDefault="00D34C69" w:rsidP="00700A83">
                    <w:pPr>
                      <w:rPr>
                        <w:sz w:val="18"/>
                        <w:szCs w:val="18"/>
                      </w:rPr>
                    </w:pPr>
                    <w:r w:rsidRPr="00D34C69">
                      <w:rPr>
                        <w:rFonts w:ascii="細明體" w:eastAsia="細明體" w:hAnsi="細明體"/>
                        <w:sz w:val="18"/>
                        <w:szCs w:val="18"/>
                      </w:rPr>
                      <w:t>服務科受理與結案報表_服務科統計</w:t>
                    </w:r>
                  </w:p>
                </w:txbxContent>
              </v:textbox>
            </v:shape>
            <v:shape id="_x0000_s1042" type="#_x0000_t32" style="position:absolute;left:5898;top:5250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43" type="#_x0000_t132" style="position:absolute;left:6678;top:4455;width:1623;height:1485">
              <v:textbox>
                <w:txbxContent>
                  <w:p w:rsidR="00700A83" w:rsidRDefault="00D34C69" w:rsidP="00700A83">
                    <w:pPr>
                      <w:jc w:val="center"/>
                    </w:pPr>
                    <w:r w:rsidRPr="00D34C69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各服務科受理與結案報表</w:t>
                    </w:r>
                  </w:p>
                </w:txbxContent>
              </v:textbox>
            </v:shape>
          </v:group>
        </w:pict>
      </w:r>
      <w:r w:rsidR="00540A69" w:rsidRPr="00FB7070">
        <w:rPr>
          <w:rFonts w:hint="eastAsia"/>
          <w:kern w:val="2"/>
          <w:szCs w:val="24"/>
          <w:lang w:eastAsia="zh-TW"/>
        </w:rPr>
        <w:t>程式結構：</w:t>
      </w:r>
    </w:p>
    <w:p w:rsidR="00700A83" w:rsidRDefault="00700A83" w:rsidP="00700A83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700A83" w:rsidRDefault="00700A83" w:rsidP="00700A83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700A83" w:rsidRDefault="00700A83" w:rsidP="00700A83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700A83" w:rsidRPr="00FB7070" w:rsidRDefault="00700A83" w:rsidP="00700A83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B7070">
        <w:rPr>
          <w:rFonts w:hint="eastAsia"/>
          <w:kern w:val="2"/>
          <w:szCs w:val="24"/>
          <w:lang w:eastAsia="zh-TW"/>
        </w:rPr>
        <w:t>相關檔案（</w:t>
      </w:r>
      <w:r w:rsidRPr="00FB7070">
        <w:rPr>
          <w:rFonts w:hint="eastAsia"/>
          <w:kern w:val="2"/>
          <w:szCs w:val="24"/>
          <w:lang w:eastAsia="zh-TW"/>
        </w:rPr>
        <w:t>TABLE</w:t>
      </w:r>
      <w:r w:rsidRPr="00FB7070">
        <w:rPr>
          <w:rFonts w:hint="eastAsia"/>
          <w:kern w:val="2"/>
          <w:szCs w:val="24"/>
          <w:lang w:eastAsia="zh-TW"/>
        </w:rPr>
        <w:t>）：</w:t>
      </w:r>
    </w:p>
    <w:tbl>
      <w:tblPr>
        <w:tblW w:w="91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697"/>
      </w:tblGrid>
      <w:tr w:rsidR="00D34C69" w:rsidRPr="00E01490" w:rsidTr="009525FF">
        <w:tc>
          <w:tcPr>
            <w:tcW w:w="720" w:type="dxa"/>
          </w:tcPr>
          <w:p w:rsidR="00D34C69" w:rsidRPr="00C829C1" w:rsidRDefault="00D34C69" w:rsidP="009525F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34C69" w:rsidRPr="00C829C1" w:rsidRDefault="00D34C69" w:rsidP="009525F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697" w:type="dxa"/>
          </w:tcPr>
          <w:p w:rsidR="00D34C69" w:rsidRPr="00C829C1" w:rsidRDefault="00D34C69" w:rsidP="009525F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</w:tr>
      <w:tr w:rsidR="00D34C69" w:rsidRPr="00E01490" w:rsidTr="009525F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34C69" w:rsidRPr="00E01490" w:rsidRDefault="00D34C69" w:rsidP="00D34C69">
            <w:pPr>
              <w:widowControl/>
              <w:numPr>
                <w:ilvl w:val="0"/>
                <w:numId w:val="18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34C69" w:rsidRPr="00B368C7" w:rsidRDefault="00D34C69" w:rsidP="009525FF">
            <w:pPr>
              <w:pStyle w:val="Tabletext"/>
              <w:snapToGrid w:val="0"/>
              <w:rPr>
                <w:rFonts w:ascii="細明體" w:eastAsia="細明體" w:hAnsi="細明體" w:hint="eastAsia"/>
                <w:lang w:eastAsia="zh-TW"/>
              </w:rPr>
            </w:pPr>
            <w:r w:rsidRPr="00D34C69">
              <w:rPr>
                <w:rFonts w:ascii="細明體" w:eastAsia="細明體" w:hAnsi="細明體"/>
                <w:kern w:val="2"/>
                <w:lang w:eastAsia="zh-TW"/>
              </w:rPr>
              <w:t>服務科受理與結案報表_服務科統計</w:t>
            </w:r>
          </w:p>
        </w:tc>
        <w:tc>
          <w:tcPr>
            <w:tcW w:w="4697" w:type="dxa"/>
          </w:tcPr>
          <w:p w:rsidR="00D34C69" w:rsidRPr="00B368C7" w:rsidRDefault="00D34C69" w:rsidP="009525FF">
            <w:pPr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34C69">
              <w:rPr>
                <w:rFonts w:ascii="細明體" w:eastAsia="細明體" w:hAnsi="細明體"/>
                <w:sz w:val="20"/>
                <w:szCs w:val="20"/>
              </w:rPr>
              <w:t>DTAAH5</w:t>
            </w:r>
            <w:r w:rsidRPr="00D34C69">
              <w:rPr>
                <w:rFonts w:ascii="細明體" w:eastAsia="細明體" w:hAnsi="細明體" w:hint="eastAsia"/>
                <w:sz w:val="20"/>
                <w:szCs w:val="20"/>
              </w:rPr>
              <w:t>23</w:t>
            </w:r>
          </w:p>
        </w:tc>
      </w:tr>
    </w:tbl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B7070">
        <w:rPr>
          <w:rFonts w:hint="eastAsia"/>
          <w:kern w:val="2"/>
          <w:szCs w:val="24"/>
          <w:lang w:eastAsia="zh-TW"/>
        </w:rPr>
        <w:t>相關模組：</w:t>
      </w:r>
    </w:p>
    <w:tbl>
      <w:tblPr>
        <w:tblW w:w="9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711"/>
      </w:tblGrid>
      <w:tr w:rsidR="00D34C69" w:rsidRPr="00E01490" w:rsidTr="009525FF">
        <w:tc>
          <w:tcPr>
            <w:tcW w:w="720" w:type="dxa"/>
          </w:tcPr>
          <w:p w:rsidR="00D34C69" w:rsidRPr="00C829C1" w:rsidRDefault="00D34C69" w:rsidP="009525F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34C69" w:rsidRPr="00C829C1" w:rsidRDefault="00D34C69" w:rsidP="009525F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11" w:type="dxa"/>
          </w:tcPr>
          <w:p w:rsidR="00D34C69" w:rsidRPr="00C829C1" w:rsidRDefault="00D34C69" w:rsidP="009525F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D34C69" w:rsidRPr="00E01490" w:rsidTr="009525F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34C69" w:rsidRPr="00E01490" w:rsidRDefault="00D34C69" w:rsidP="00D34C69">
            <w:pPr>
              <w:widowControl/>
              <w:numPr>
                <w:ilvl w:val="0"/>
                <w:numId w:val="19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34C69" w:rsidRPr="00B368C7" w:rsidRDefault="00D34C69" w:rsidP="009525FF">
            <w:pPr>
              <w:pStyle w:val="Tabletext"/>
              <w:adjustRightInd w:val="0"/>
              <w:snapToGrid w:val="0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4711" w:type="dxa"/>
          </w:tcPr>
          <w:p w:rsidR="00D34C69" w:rsidRPr="00B368C7" w:rsidRDefault="00D34C69" w:rsidP="009525FF">
            <w:pPr>
              <w:pStyle w:val="Tabletext"/>
              <w:adjustRightInd w:val="0"/>
              <w:snapToGrid w:val="0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D34C69" w:rsidRPr="00D34C69" w:rsidRDefault="00D34C69" w:rsidP="00D34C69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540A69" w:rsidRPr="00FB7070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B7070">
        <w:rPr>
          <w:rFonts w:hint="eastAsia"/>
          <w:kern w:val="2"/>
          <w:szCs w:val="24"/>
          <w:lang w:eastAsia="zh-TW"/>
        </w:rPr>
        <w:t>設計畫面：</w:t>
      </w:r>
    </w:p>
    <w:p w:rsidR="00540A69" w:rsidRPr="00FB7070" w:rsidRDefault="009D252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u w:val="single"/>
          <w:lang w:eastAsia="zh-TW"/>
        </w:rPr>
      </w:pPr>
      <w:r w:rsidRPr="00FB7070">
        <w:rPr>
          <w:rFonts w:hint="eastAsia"/>
          <w:kern w:val="2"/>
          <w:szCs w:val="24"/>
          <w:u w:val="single"/>
          <w:lang w:eastAsia="zh-TW"/>
        </w:rPr>
        <w:t>如連結。</w:t>
      </w: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0"/>
        <w:gridCol w:w="709"/>
        <w:gridCol w:w="1134"/>
        <w:gridCol w:w="709"/>
        <w:gridCol w:w="807"/>
        <w:gridCol w:w="831"/>
        <w:gridCol w:w="913"/>
        <w:gridCol w:w="1134"/>
        <w:gridCol w:w="1135"/>
        <w:gridCol w:w="2126"/>
      </w:tblGrid>
      <w:tr w:rsidR="00611F2E" w:rsidRPr="00FB7070" w:rsidTr="008E4F26">
        <w:tc>
          <w:tcPr>
            <w:tcW w:w="10598" w:type="dxa"/>
            <w:gridSpan w:val="10"/>
          </w:tcPr>
          <w:p w:rsidR="00AA0DB9" w:rsidRPr="00FB7070" w:rsidRDefault="00AA0DB9" w:rsidP="00F77C9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B7070">
              <w:rPr>
                <w:rFonts w:ascii="細明體" w:eastAsia="細明體" w:hAnsi="細明體" w:cs="Courier New" w:hint="eastAsia"/>
                <w:lang w:eastAsia="zh-TW"/>
              </w:rPr>
              <w:t>統計方式:</w:t>
            </w:r>
            <w:r w:rsidRPr="00FB7070">
              <w:rPr>
                <w:rFonts w:ascii="細明體" w:eastAsia="細明體" w:hAnsi="細明體" w:cs="Courier New" w:hint="eastAsia"/>
                <w:bdr w:val="single" w:sz="4" w:space="0" w:color="auto"/>
                <w:lang w:eastAsia="zh-TW"/>
              </w:rPr>
              <w:t xml:space="preserve">下拉霸 </w:t>
            </w:r>
            <w:r w:rsidRPr="00FB7070">
              <w:rPr>
                <w:rFonts w:ascii="細明體" w:eastAsia="細明體" w:hAnsi="細明體" w:cs="Courier New" w:hint="eastAsia"/>
                <w:lang w:eastAsia="zh-TW"/>
              </w:rPr>
              <w:t>1:當月受理 (原來的)2:當月結案 3:當月CLEAN件</w:t>
            </w:r>
          </w:p>
          <w:p w:rsidR="00611F2E" w:rsidRPr="00FB7070" w:rsidRDefault="00611F2E" w:rsidP="00F77C9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B7070">
              <w:rPr>
                <w:rFonts w:hint="eastAsia"/>
                <w:kern w:val="2"/>
                <w:szCs w:val="24"/>
                <w:lang w:eastAsia="zh-TW"/>
              </w:rPr>
              <w:t>查詢年月：</w:t>
            </w:r>
            <w:r w:rsidRPr="00FB7070">
              <w:rPr>
                <w:rFonts w:hint="eastAsia"/>
                <w:kern w:val="2"/>
                <w:szCs w:val="24"/>
                <w:bdr w:val="single" w:sz="4" w:space="0" w:color="auto"/>
                <w:lang w:eastAsia="zh-TW"/>
              </w:rPr>
              <w:t xml:space="preserve">       </w:t>
            </w:r>
            <w:r w:rsidRPr="00FB7070">
              <w:rPr>
                <w:rFonts w:hint="eastAsia"/>
                <w:kern w:val="2"/>
                <w:szCs w:val="24"/>
                <w:lang w:eastAsia="zh-TW"/>
              </w:rPr>
              <w:t xml:space="preserve"> </w:t>
            </w:r>
            <w:ins w:id="14" w:author="cathay" w:date="2017-01-05T15:24:00Z">
              <w:r w:rsidR="008224B7">
                <w:rPr>
                  <w:rFonts w:hint="eastAsia"/>
                  <w:kern w:val="2"/>
                  <w:szCs w:val="24"/>
                  <w:lang w:eastAsia="zh-TW"/>
                </w:rPr>
                <w:t xml:space="preserve">~ </w:t>
              </w:r>
              <w:r w:rsidR="008224B7" w:rsidRPr="00FB7070">
                <w:rPr>
                  <w:rFonts w:hint="eastAsia"/>
                  <w:kern w:val="2"/>
                  <w:szCs w:val="24"/>
                  <w:bdr w:val="single" w:sz="4" w:space="0" w:color="auto"/>
                  <w:lang w:eastAsia="zh-TW"/>
                </w:rPr>
                <w:t xml:space="preserve">       </w:t>
              </w:r>
              <w:r w:rsidR="008224B7">
                <w:rPr>
                  <w:rFonts w:hint="eastAsia"/>
                  <w:kern w:val="2"/>
                  <w:szCs w:val="24"/>
                  <w:lang w:eastAsia="zh-TW"/>
                </w:rPr>
                <w:t xml:space="preserve"> </w:t>
              </w:r>
            </w:ins>
            <w:r w:rsidRPr="00FB7070">
              <w:rPr>
                <w:rFonts w:hint="eastAsia"/>
                <w:kern w:val="2"/>
                <w:szCs w:val="24"/>
                <w:bdr w:val="single" w:sz="4" w:space="0" w:color="auto"/>
                <w:lang w:eastAsia="zh-TW"/>
              </w:rPr>
              <w:t>查詢</w:t>
            </w:r>
          </w:p>
        </w:tc>
      </w:tr>
      <w:tr w:rsidR="00611F2E" w:rsidRPr="00FB7070" w:rsidTr="008E4F26">
        <w:tc>
          <w:tcPr>
            <w:tcW w:w="10598" w:type="dxa"/>
            <w:gridSpan w:val="10"/>
          </w:tcPr>
          <w:p w:rsidR="00611F2E" w:rsidRPr="00FB7070" w:rsidRDefault="00611F2E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4D6A64" w:rsidRPr="00FB7070" w:rsidTr="008E4F26">
        <w:tc>
          <w:tcPr>
            <w:tcW w:w="1100" w:type="dxa"/>
          </w:tcPr>
          <w:p w:rsidR="004D6A64" w:rsidRPr="00FB7070" w:rsidRDefault="004D6A64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1843" w:type="dxa"/>
            <w:gridSpan w:val="2"/>
          </w:tcPr>
          <w:p w:rsidR="004D6A64" w:rsidRPr="00FB7070" w:rsidRDefault="004D6A64" w:rsidP="004D6A6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kern w:val="2"/>
                <w:szCs w:val="24"/>
                <w:lang w:eastAsia="zh-TW"/>
              </w:rPr>
            </w:pPr>
            <w:r w:rsidRPr="00FB7070">
              <w:rPr>
                <w:rFonts w:hint="eastAsia"/>
                <w:kern w:val="2"/>
                <w:szCs w:val="24"/>
                <w:lang w:eastAsia="zh-TW"/>
              </w:rPr>
              <w:t>受理件數</w:t>
            </w:r>
          </w:p>
        </w:tc>
        <w:tc>
          <w:tcPr>
            <w:tcW w:w="7655" w:type="dxa"/>
            <w:gridSpan w:val="7"/>
          </w:tcPr>
          <w:p w:rsidR="004D6A64" w:rsidRPr="00FB7070" w:rsidRDefault="004D6A64" w:rsidP="004D6A6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kern w:val="2"/>
                <w:szCs w:val="24"/>
                <w:lang w:eastAsia="zh-TW"/>
              </w:rPr>
            </w:pPr>
            <w:r w:rsidRPr="00FB7070">
              <w:rPr>
                <w:rFonts w:hint="eastAsia"/>
                <w:kern w:val="2"/>
                <w:szCs w:val="24"/>
                <w:lang w:eastAsia="zh-TW"/>
              </w:rPr>
              <w:t>結案件數</w:t>
            </w:r>
            <w:r w:rsidRPr="00FB7070">
              <w:rPr>
                <w:rFonts w:hint="eastAsia"/>
                <w:kern w:val="2"/>
                <w:szCs w:val="24"/>
                <w:lang w:eastAsia="zh-TW"/>
              </w:rPr>
              <w:t>(</w:t>
            </w:r>
            <w:r w:rsidRPr="00FB7070">
              <w:rPr>
                <w:rFonts w:hint="eastAsia"/>
                <w:kern w:val="2"/>
                <w:szCs w:val="24"/>
                <w:lang w:eastAsia="zh-TW"/>
              </w:rPr>
              <w:t>工作日</w:t>
            </w:r>
            <w:r w:rsidRPr="00FB7070">
              <w:rPr>
                <w:rFonts w:hint="eastAsia"/>
                <w:kern w:val="2"/>
                <w:szCs w:val="24"/>
                <w:lang w:eastAsia="zh-TW"/>
              </w:rPr>
              <w:t>)</w:t>
            </w:r>
          </w:p>
        </w:tc>
      </w:tr>
      <w:tr w:rsidR="00DD14D5" w:rsidRPr="00FB7070" w:rsidTr="00DD14D5">
        <w:tc>
          <w:tcPr>
            <w:tcW w:w="1100" w:type="dxa"/>
          </w:tcPr>
          <w:p w:rsidR="003E46B9" w:rsidRPr="00FB7070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B7070">
              <w:rPr>
                <w:rFonts w:hint="eastAsia"/>
                <w:kern w:val="2"/>
                <w:szCs w:val="24"/>
                <w:lang w:eastAsia="zh-TW"/>
              </w:rPr>
              <w:t>服務科別</w:t>
            </w:r>
          </w:p>
        </w:tc>
        <w:tc>
          <w:tcPr>
            <w:tcW w:w="709" w:type="dxa"/>
          </w:tcPr>
          <w:p w:rsidR="003E46B9" w:rsidRPr="00FB7070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B7070">
              <w:rPr>
                <w:rFonts w:hint="eastAsia"/>
                <w:kern w:val="2"/>
                <w:szCs w:val="24"/>
                <w:lang w:eastAsia="zh-TW"/>
              </w:rPr>
              <w:t>件數</w:t>
            </w:r>
          </w:p>
        </w:tc>
        <w:tc>
          <w:tcPr>
            <w:tcW w:w="1134" w:type="dxa"/>
          </w:tcPr>
          <w:p w:rsidR="003E46B9" w:rsidRPr="00FB7070" w:rsidRDefault="007B587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B7070">
              <w:rPr>
                <w:rFonts w:hint="eastAsia"/>
                <w:kern w:val="2"/>
                <w:szCs w:val="24"/>
                <w:lang w:eastAsia="zh-TW"/>
              </w:rPr>
              <w:t>當月</w:t>
            </w:r>
            <w:r w:rsidR="003E46B9" w:rsidRPr="00FB7070">
              <w:rPr>
                <w:rFonts w:hint="eastAsia"/>
                <w:kern w:val="2"/>
                <w:szCs w:val="24"/>
                <w:lang w:eastAsia="zh-TW"/>
              </w:rPr>
              <w:t>累計</w:t>
            </w:r>
          </w:p>
        </w:tc>
        <w:tc>
          <w:tcPr>
            <w:tcW w:w="709" w:type="dxa"/>
          </w:tcPr>
          <w:p w:rsidR="003E46B9" w:rsidRPr="00FB7070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B7070">
              <w:rPr>
                <w:rFonts w:hint="eastAsia"/>
                <w:kern w:val="2"/>
                <w:szCs w:val="24"/>
                <w:lang w:eastAsia="zh-TW"/>
              </w:rPr>
              <w:t>當天</w:t>
            </w:r>
          </w:p>
        </w:tc>
        <w:tc>
          <w:tcPr>
            <w:tcW w:w="807" w:type="dxa"/>
          </w:tcPr>
          <w:p w:rsidR="003E46B9" w:rsidRPr="00FB7070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B7070">
              <w:rPr>
                <w:rFonts w:hint="eastAsia"/>
                <w:kern w:val="2"/>
                <w:szCs w:val="24"/>
                <w:lang w:eastAsia="zh-TW"/>
              </w:rPr>
              <w:t>2~3</w:t>
            </w:r>
            <w:r w:rsidRPr="00FB7070">
              <w:rPr>
                <w:rFonts w:hint="eastAsia"/>
                <w:kern w:val="2"/>
                <w:szCs w:val="24"/>
                <w:lang w:eastAsia="zh-TW"/>
              </w:rPr>
              <w:t>天</w:t>
            </w:r>
          </w:p>
        </w:tc>
        <w:tc>
          <w:tcPr>
            <w:tcW w:w="831" w:type="dxa"/>
          </w:tcPr>
          <w:p w:rsidR="003E46B9" w:rsidRPr="00FB7070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B7070">
              <w:rPr>
                <w:rFonts w:hint="eastAsia"/>
                <w:kern w:val="2"/>
                <w:szCs w:val="24"/>
                <w:lang w:eastAsia="zh-TW"/>
              </w:rPr>
              <w:t>4~7</w:t>
            </w:r>
            <w:r w:rsidRPr="00FB7070">
              <w:rPr>
                <w:rFonts w:hint="eastAsia"/>
                <w:kern w:val="2"/>
                <w:szCs w:val="24"/>
                <w:lang w:eastAsia="zh-TW"/>
              </w:rPr>
              <w:t>天</w:t>
            </w:r>
          </w:p>
        </w:tc>
        <w:tc>
          <w:tcPr>
            <w:tcW w:w="913" w:type="dxa"/>
          </w:tcPr>
          <w:p w:rsidR="003E46B9" w:rsidRPr="00FB7070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B7070">
              <w:rPr>
                <w:rFonts w:hint="eastAsia"/>
                <w:kern w:val="2"/>
                <w:szCs w:val="24"/>
                <w:lang w:eastAsia="zh-TW"/>
              </w:rPr>
              <w:t>7~10</w:t>
            </w:r>
            <w:r w:rsidRPr="00FB7070">
              <w:rPr>
                <w:rFonts w:hint="eastAsia"/>
                <w:kern w:val="2"/>
                <w:szCs w:val="24"/>
                <w:lang w:eastAsia="zh-TW"/>
              </w:rPr>
              <w:t>天</w:t>
            </w:r>
          </w:p>
        </w:tc>
        <w:tc>
          <w:tcPr>
            <w:tcW w:w="1134" w:type="dxa"/>
          </w:tcPr>
          <w:p w:rsidR="003E46B9" w:rsidRPr="00FB7070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B7070">
              <w:rPr>
                <w:rFonts w:hint="eastAsia"/>
                <w:kern w:val="2"/>
                <w:szCs w:val="24"/>
                <w:lang w:eastAsia="zh-TW"/>
              </w:rPr>
              <w:t>10</w:t>
            </w:r>
            <w:r w:rsidRPr="00FB7070">
              <w:rPr>
                <w:rFonts w:hint="eastAsia"/>
                <w:kern w:val="2"/>
                <w:szCs w:val="24"/>
                <w:lang w:eastAsia="zh-TW"/>
              </w:rPr>
              <w:t>天以上</w:t>
            </w:r>
          </w:p>
        </w:tc>
        <w:tc>
          <w:tcPr>
            <w:tcW w:w="1135" w:type="dxa"/>
          </w:tcPr>
          <w:p w:rsidR="003E46B9" w:rsidRPr="00FB7070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B7070">
              <w:rPr>
                <w:rFonts w:hint="eastAsia"/>
                <w:kern w:val="2"/>
                <w:szCs w:val="24"/>
                <w:lang w:eastAsia="zh-TW"/>
              </w:rPr>
              <w:t>尚未回覆</w:t>
            </w:r>
          </w:p>
        </w:tc>
        <w:tc>
          <w:tcPr>
            <w:tcW w:w="2126" w:type="dxa"/>
          </w:tcPr>
          <w:p w:rsidR="003E46B9" w:rsidRPr="00FB7070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B7070">
              <w:rPr>
                <w:rFonts w:hint="eastAsia"/>
                <w:kern w:val="2"/>
                <w:szCs w:val="24"/>
                <w:lang w:eastAsia="zh-TW"/>
              </w:rPr>
              <w:t>結案件平均處理天數</w:t>
            </w:r>
          </w:p>
        </w:tc>
      </w:tr>
      <w:tr w:rsidR="00DD14D5" w:rsidRPr="00FB7070" w:rsidTr="00DD14D5">
        <w:tc>
          <w:tcPr>
            <w:tcW w:w="1100" w:type="dxa"/>
          </w:tcPr>
          <w:p w:rsidR="003E46B9" w:rsidRPr="00FB7070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709" w:type="dxa"/>
          </w:tcPr>
          <w:p w:rsidR="003E46B9" w:rsidRPr="00FB7070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1134" w:type="dxa"/>
          </w:tcPr>
          <w:p w:rsidR="003E46B9" w:rsidRPr="00FB7070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709" w:type="dxa"/>
          </w:tcPr>
          <w:p w:rsidR="003E46B9" w:rsidRPr="00FB7070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807" w:type="dxa"/>
          </w:tcPr>
          <w:p w:rsidR="003E46B9" w:rsidRPr="00FB7070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831" w:type="dxa"/>
          </w:tcPr>
          <w:p w:rsidR="003E46B9" w:rsidRPr="00FB7070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913" w:type="dxa"/>
          </w:tcPr>
          <w:p w:rsidR="003E46B9" w:rsidRPr="00FB7070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1134" w:type="dxa"/>
          </w:tcPr>
          <w:p w:rsidR="003E46B9" w:rsidRPr="00FB7070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1135" w:type="dxa"/>
          </w:tcPr>
          <w:p w:rsidR="003E46B9" w:rsidRPr="00FB7070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2126" w:type="dxa"/>
          </w:tcPr>
          <w:p w:rsidR="003E46B9" w:rsidRPr="00FB7070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910A45" w:rsidRPr="00FB7070" w:rsidTr="00DD14D5">
        <w:tc>
          <w:tcPr>
            <w:tcW w:w="1100" w:type="dxa"/>
          </w:tcPr>
          <w:p w:rsidR="00910A45" w:rsidRPr="00FB7070" w:rsidRDefault="00910A4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B7070">
              <w:rPr>
                <w:rFonts w:hint="eastAsia"/>
                <w:kern w:val="2"/>
                <w:szCs w:val="24"/>
                <w:lang w:eastAsia="zh-TW"/>
              </w:rPr>
              <w:t>合計</w:t>
            </w:r>
          </w:p>
        </w:tc>
        <w:tc>
          <w:tcPr>
            <w:tcW w:w="709" w:type="dxa"/>
          </w:tcPr>
          <w:p w:rsidR="00910A45" w:rsidRPr="00FB7070" w:rsidRDefault="00910A4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1134" w:type="dxa"/>
          </w:tcPr>
          <w:p w:rsidR="00910A45" w:rsidRPr="00FB7070" w:rsidRDefault="00910A4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709" w:type="dxa"/>
          </w:tcPr>
          <w:p w:rsidR="00910A45" w:rsidRPr="00FB7070" w:rsidRDefault="00910A4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807" w:type="dxa"/>
          </w:tcPr>
          <w:p w:rsidR="00910A45" w:rsidRPr="00FB7070" w:rsidRDefault="00910A4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831" w:type="dxa"/>
          </w:tcPr>
          <w:p w:rsidR="00910A45" w:rsidRPr="00FB7070" w:rsidRDefault="00910A4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913" w:type="dxa"/>
          </w:tcPr>
          <w:p w:rsidR="00910A45" w:rsidRPr="00FB7070" w:rsidRDefault="00910A4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1134" w:type="dxa"/>
          </w:tcPr>
          <w:p w:rsidR="00910A45" w:rsidRPr="00FB7070" w:rsidRDefault="00910A4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1135" w:type="dxa"/>
          </w:tcPr>
          <w:p w:rsidR="00910A45" w:rsidRPr="00FB7070" w:rsidRDefault="00910A4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2126" w:type="dxa"/>
          </w:tcPr>
          <w:p w:rsidR="00910A45" w:rsidRPr="00FB7070" w:rsidRDefault="00910A4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</w:tbl>
    <w:p w:rsidR="003B558B" w:rsidRPr="00FB7070" w:rsidRDefault="003B558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0A69" w:rsidRPr="00FB7070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B7070">
        <w:rPr>
          <w:rFonts w:hint="eastAsia"/>
          <w:kern w:val="2"/>
          <w:szCs w:val="24"/>
          <w:lang w:eastAsia="zh-TW"/>
        </w:rPr>
        <w:t>程式內容：</w:t>
      </w:r>
    </w:p>
    <w:p w:rsidR="00540A69" w:rsidRPr="00FB7070" w:rsidRDefault="00540A69" w:rsidP="00F519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起始：</w:t>
      </w:r>
    </w:p>
    <w:p w:rsidR="00A0432C" w:rsidRDefault="00684707" w:rsidP="00234D6B">
      <w:pPr>
        <w:pStyle w:val="Tabletext"/>
        <w:keepLines w:val="0"/>
        <w:numPr>
          <w:ilvl w:val="2"/>
          <w:numId w:val="8"/>
        </w:numPr>
        <w:spacing w:after="0" w:line="240" w:lineRule="auto"/>
        <w:rPr>
          <w:ins w:id="15" w:author="cathay" w:date="2017-01-05T15:15:00Z"/>
          <w:rFonts w:ascii="新細明體" w:hAnsi="新細明體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查詢</w:t>
      </w:r>
      <w:ins w:id="16" w:author="cathay" w:date="2017-01-05T15:16:00Z">
        <w:r w:rsidR="00A0432C">
          <w:rPr>
            <w:rFonts w:ascii="新細明體" w:hAnsi="新細明體" w:hint="eastAsia"/>
            <w:kern w:val="2"/>
            <w:lang w:eastAsia="zh-TW"/>
          </w:rPr>
          <w:t>起始</w:t>
        </w:r>
      </w:ins>
      <w:r w:rsidRPr="00FB7070">
        <w:rPr>
          <w:rFonts w:ascii="新細明體" w:hAnsi="新細明體" w:hint="eastAsia"/>
          <w:kern w:val="2"/>
          <w:lang w:eastAsia="zh-TW"/>
        </w:rPr>
        <w:t>年月</w:t>
      </w:r>
      <w:r w:rsidR="003F0976" w:rsidRPr="00FB7070">
        <w:rPr>
          <w:rFonts w:ascii="新細明體" w:hAnsi="新細明體" w:hint="eastAsia"/>
          <w:kern w:val="2"/>
          <w:lang w:eastAsia="zh-TW"/>
        </w:rPr>
        <w:t>：</w:t>
      </w:r>
      <w:r w:rsidRPr="00FB7070">
        <w:rPr>
          <w:rFonts w:ascii="新細明體" w:hAnsi="新細明體" w:hint="eastAsia"/>
          <w:kern w:val="2"/>
          <w:lang w:eastAsia="zh-TW"/>
        </w:rPr>
        <w:t>空白</w:t>
      </w:r>
    </w:p>
    <w:p w:rsidR="00540A69" w:rsidRPr="00FB7070" w:rsidRDefault="00A0432C" w:rsidP="00234D6B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ins w:id="17" w:author="cathay" w:date="2017-01-05T15:16:00Z">
        <w:r w:rsidRPr="00FB7070">
          <w:rPr>
            <w:rFonts w:ascii="新細明體" w:hAnsi="新細明體" w:hint="eastAsia"/>
            <w:kern w:val="2"/>
            <w:lang w:eastAsia="zh-TW"/>
          </w:rPr>
          <w:t>查詢</w:t>
        </w:r>
      </w:ins>
      <w:ins w:id="18" w:author="cathay" w:date="2017-01-05T15:17:00Z">
        <w:r w:rsidR="006D4E6A">
          <w:rPr>
            <w:rFonts w:ascii="新細明體" w:hAnsi="新細明體" w:hint="eastAsia"/>
            <w:kern w:val="2"/>
            <w:lang w:eastAsia="zh-TW"/>
          </w:rPr>
          <w:t>結束</w:t>
        </w:r>
      </w:ins>
      <w:ins w:id="19" w:author="cathay" w:date="2017-01-05T15:16:00Z">
        <w:r w:rsidRPr="00FB7070">
          <w:rPr>
            <w:rFonts w:ascii="新細明體" w:hAnsi="新細明體" w:hint="eastAsia"/>
            <w:kern w:val="2"/>
            <w:lang w:eastAsia="zh-TW"/>
          </w:rPr>
          <w:t>年月：空白</w:t>
        </w:r>
      </w:ins>
      <w:del w:id="20" w:author="cathay" w:date="2017-01-05T15:15:00Z">
        <w:r w:rsidR="00286C90" w:rsidRPr="00FB7070" w:rsidDel="00A0432C">
          <w:rPr>
            <w:rFonts w:ascii="新細明體" w:hAnsi="新細明體" w:hint="eastAsia"/>
            <w:kern w:val="2"/>
            <w:lang w:eastAsia="zh-TW"/>
          </w:rPr>
          <w:delText>。</w:delText>
        </w:r>
      </w:del>
    </w:p>
    <w:p w:rsidR="00684707" w:rsidRPr="00FB7070" w:rsidRDefault="00684707" w:rsidP="00684707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查詢：</w:t>
      </w:r>
    </w:p>
    <w:p w:rsidR="00165186" w:rsidRPr="00FB7070" w:rsidRDefault="00165186" w:rsidP="00684707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檢核</w:t>
      </w:r>
    </w:p>
    <w:p w:rsidR="00684707" w:rsidRPr="00FB7070" w:rsidRDefault="00A32EE1" w:rsidP="0016518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$</w:t>
      </w:r>
      <w:r w:rsidR="0057370A" w:rsidRPr="00FB7070">
        <w:rPr>
          <w:rFonts w:ascii="新細明體" w:hAnsi="新細明體" w:hint="eastAsia"/>
          <w:kern w:val="2"/>
          <w:lang w:eastAsia="zh-TW"/>
        </w:rPr>
        <w:t>查詢</w:t>
      </w:r>
      <w:ins w:id="21" w:author="cathay" w:date="2017-01-05T15:16:00Z">
        <w:r w:rsidR="00A0432C">
          <w:rPr>
            <w:rFonts w:ascii="新細明體" w:hAnsi="新細明體" w:hint="eastAsia"/>
            <w:kern w:val="2"/>
            <w:lang w:eastAsia="zh-TW"/>
          </w:rPr>
          <w:t>起始</w:t>
        </w:r>
      </w:ins>
      <w:r w:rsidR="0057370A" w:rsidRPr="00FB7070">
        <w:rPr>
          <w:rFonts w:ascii="新細明體" w:hAnsi="新細明體" w:hint="eastAsia"/>
          <w:kern w:val="2"/>
          <w:lang w:eastAsia="zh-TW"/>
        </w:rPr>
        <w:t>年</w:t>
      </w:r>
      <w:r w:rsidR="00C60D60" w:rsidRPr="00FB7070">
        <w:rPr>
          <w:rFonts w:ascii="新細明體" w:hAnsi="新細明體" w:hint="eastAsia"/>
          <w:kern w:val="2"/>
          <w:lang w:eastAsia="zh-TW"/>
        </w:rPr>
        <w:t>月</w:t>
      </w:r>
      <w:ins w:id="22" w:author="cathay" w:date="2017-01-05T15:16:00Z">
        <w:r w:rsidR="00A0432C">
          <w:rPr>
            <w:rFonts w:ascii="新細明體" w:hAnsi="新細明體" w:hint="eastAsia"/>
            <w:kern w:val="2"/>
            <w:lang w:eastAsia="zh-TW"/>
          </w:rPr>
          <w:t>、$</w:t>
        </w:r>
        <w:r w:rsidR="00A0432C" w:rsidRPr="00FB7070">
          <w:rPr>
            <w:rFonts w:ascii="新細明體" w:hAnsi="新細明體" w:hint="eastAsia"/>
            <w:kern w:val="2"/>
            <w:lang w:eastAsia="zh-TW"/>
          </w:rPr>
          <w:t>查詢</w:t>
        </w:r>
      </w:ins>
      <w:ins w:id="23" w:author="cathay" w:date="2017-01-05T15:18:00Z">
        <w:r w:rsidR="006D4E6A">
          <w:rPr>
            <w:rFonts w:ascii="新細明體" w:hAnsi="新細明體" w:hint="eastAsia"/>
            <w:kern w:val="2"/>
            <w:lang w:eastAsia="zh-TW"/>
          </w:rPr>
          <w:t>結束</w:t>
        </w:r>
      </w:ins>
      <w:ins w:id="24" w:author="cathay" w:date="2017-01-05T15:16:00Z">
        <w:r w:rsidR="00A0432C" w:rsidRPr="00FB7070">
          <w:rPr>
            <w:rFonts w:ascii="新細明體" w:hAnsi="新細明體" w:hint="eastAsia"/>
            <w:kern w:val="2"/>
            <w:lang w:eastAsia="zh-TW"/>
          </w:rPr>
          <w:t>年月</w:t>
        </w:r>
      </w:ins>
      <w:r w:rsidR="0057370A" w:rsidRPr="00FB7070">
        <w:rPr>
          <w:rFonts w:ascii="新細明體" w:hAnsi="新細明體" w:hint="eastAsia"/>
          <w:kern w:val="2"/>
          <w:lang w:eastAsia="zh-TW"/>
        </w:rPr>
        <w:t>不可為空白</w:t>
      </w:r>
    </w:p>
    <w:p w:rsidR="003F0976" w:rsidRDefault="00A32EE1" w:rsidP="0016518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ins w:id="25" w:author="cathay" w:date="2017-01-05T15:17:00Z"/>
          <w:rFonts w:ascii="新細明體" w:hAnsi="新細明體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$</w:t>
      </w:r>
      <w:r w:rsidR="003F0976" w:rsidRPr="00FB7070">
        <w:rPr>
          <w:rFonts w:ascii="新細明體" w:hAnsi="新細明體" w:hint="eastAsia"/>
          <w:kern w:val="2"/>
          <w:lang w:eastAsia="zh-TW"/>
        </w:rPr>
        <w:t>查詢</w:t>
      </w:r>
      <w:ins w:id="26" w:author="cathay" w:date="2017-01-05T15:16:00Z">
        <w:r w:rsidR="00A0432C">
          <w:rPr>
            <w:rFonts w:ascii="新細明體" w:hAnsi="新細明體" w:hint="eastAsia"/>
            <w:kern w:val="2"/>
            <w:lang w:eastAsia="zh-TW"/>
          </w:rPr>
          <w:t>起始</w:t>
        </w:r>
      </w:ins>
      <w:r w:rsidR="003F0976" w:rsidRPr="00FB7070">
        <w:rPr>
          <w:rFonts w:ascii="新細明體" w:hAnsi="新細明體" w:hint="eastAsia"/>
          <w:kern w:val="2"/>
          <w:lang w:eastAsia="zh-TW"/>
        </w:rPr>
        <w:t>年月</w:t>
      </w:r>
      <w:ins w:id="27" w:author="cathay" w:date="2017-01-05T15:16:00Z">
        <w:r w:rsidR="00A0432C">
          <w:rPr>
            <w:rFonts w:ascii="新細明體" w:hAnsi="新細明體" w:hint="eastAsia"/>
            <w:kern w:val="2"/>
            <w:lang w:eastAsia="zh-TW"/>
          </w:rPr>
          <w:t>、$</w:t>
        </w:r>
        <w:r w:rsidR="00A0432C" w:rsidRPr="00FB7070">
          <w:rPr>
            <w:rFonts w:ascii="新細明體" w:hAnsi="新細明體" w:hint="eastAsia"/>
            <w:kern w:val="2"/>
            <w:lang w:eastAsia="zh-TW"/>
          </w:rPr>
          <w:t>查詢</w:t>
        </w:r>
      </w:ins>
      <w:ins w:id="28" w:author="cathay" w:date="2017-01-05T15:18:00Z">
        <w:r w:rsidR="006D4E6A">
          <w:rPr>
            <w:rFonts w:ascii="新細明體" w:hAnsi="新細明體" w:hint="eastAsia"/>
            <w:kern w:val="2"/>
            <w:lang w:eastAsia="zh-TW"/>
          </w:rPr>
          <w:t>結束</w:t>
        </w:r>
      </w:ins>
      <w:ins w:id="29" w:author="cathay" w:date="2017-01-05T15:16:00Z">
        <w:r w:rsidR="00A0432C" w:rsidRPr="00FB7070">
          <w:rPr>
            <w:rFonts w:ascii="新細明體" w:hAnsi="新細明體" w:hint="eastAsia"/>
            <w:kern w:val="2"/>
            <w:lang w:eastAsia="zh-TW"/>
          </w:rPr>
          <w:t>年月</w:t>
        </w:r>
      </w:ins>
      <w:r w:rsidR="003F0976" w:rsidRPr="00FB7070">
        <w:rPr>
          <w:rFonts w:ascii="新細明體" w:hAnsi="新細明體" w:hint="eastAsia"/>
          <w:kern w:val="2"/>
          <w:lang w:eastAsia="zh-TW"/>
        </w:rPr>
        <w:t>為民國年, 且需為合理年月</w:t>
      </w:r>
    </w:p>
    <w:p w:rsidR="00A0432C" w:rsidRPr="00FB7070" w:rsidRDefault="00A0432C" w:rsidP="0016518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ins w:id="30" w:author="cathay" w:date="2017-01-05T15:17:00Z">
        <w:r w:rsidRPr="00FB7070">
          <w:rPr>
            <w:rFonts w:ascii="新細明體" w:hAnsi="新細明體" w:hint="eastAsia"/>
            <w:kern w:val="2"/>
            <w:lang w:eastAsia="zh-TW"/>
          </w:rPr>
          <w:t>$查詢</w:t>
        </w:r>
        <w:r>
          <w:rPr>
            <w:rFonts w:ascii="新細明體" w:hAnsi="新細明體" w:hint="eastAsia"/>
            <w:kern w:val="2"/>
            <w:lang w:eastAsia="zh-TW"/>
          </w:rPr>
          <w:t>起始</w:t>
        </w:r>
        <w:r w:rsidRPr="00FB7070">
          <w:rPr>
            <w:rFonts w:ascii="新細明體" w:hAnsi="新細明體" w:hint="eastAsia"/>
            <w:kern w:val="2"/>
            <w:lang w:eastAsia="zh-TW"/>
          </w:rPr>
          <w:t>年月</w:t>
        </w:r>
        <w:r>
          <w:rPr>
            <w:rFonts w:ascii="新細明體" w:hAnsi="新細明體" w:hint="eastAsia"/>
            <w:kern w:val="2"/>
            <w:lang w:eastAsia="zh-TW"/>
          </w:rPr>
          <w:t>需小於等於$</w:t>
        </w:r>
        <w:r w:rsidRPr="00FB7070">
          <w:rPr>
            <w:rFonts w:ascii="新細明體" w:hAnsi="新細明體" w:hint="eastAsia"/>
            <w:kern w:val="2"/>
            <w:lang w:eastAsia="zh-TW"/>
          </w:rPr>
          <w:t>查詢</w:t>
        </w:r>
      </w:ins>
      <w:ins w:id="31" w:author="cathay" w:date="2017-01-05T15:18:00Z">
        <w:r w:rsidR="006D4E6A">
          <w:rPr>
            <w:rFonts w:ascii="新細明體" w:hAnsi="新細明體" w:hint="eastAsia"/>
            <w:kern w:val="2"/>
            <w:lang w:eastAsia="zh-TW"/>
          </w:rPr>
          <w:t>結束</w:t>
        </w:r>
      </w:ins>
      <w:ins w:id="32" w:author="cathay" w:date="2017-01-05T15:17:00Z">
        <w:r w:rsidRPr="00FB7070">
          <w:rPr>
            <w:rFonts w:ascii="新細明體" w:hAnsi="新細明體" w:hint="eastAsia"/>
            <w:kern w:val="2"/>
            <w:lang w:eastAsia="zh-TW"/>
          </w:rPr>
          <w:t>年月</w:t>
        </w:r>
      </w:ins>
    </w:p>
    <w:p w:rsidR="00C0232B" w:rsidRPr="00FB7070" w:rsidRDefault="00A32EE1" w:rsidP="00C0232B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$</w:t>
      </w:r>
      <w:r w:rsidR="00C0232B" w:rsidRPr="00FB7070">
        <w:rPr>
          <w:rFonts w:ascii="新細明體" w:hAnsi="新細明體" w:hint="eastAsia"/>
          <w:kern w:val="2"/>
          <w:lang w:eastAsia="zh-TW"/>
        </w:rPr>
        <w:t>統計方式須為1~3，不是的話需拋錯</w:t>
      </w:r>
    </w:p>
    <w:p w:rsidR="00165186" w:rsidRPr="00FB7070" w:rsidRDefault="00165186" w:rsidP="005B4B44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設定變數</w:t>
      </w:r>
    </w:p>
    <w:p w:rsidR="005B4B44" w:rsidRDefault="005B4B44" w:rsidP="0016518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ins w:id="33" w:author="cathay" w:date="2017-01-05T15:17:00Z"/>
          <w:rFonts w:ascii="新細明體" w:hAnsi="新細明體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SET $查詢</w:t>
      </w:r>
      <w:ins w:id="34" w:author="cathay" w:date="2017-01-05T15:17:00Z">
        <w:r w:rsidR="006D4E6A">
          <w:rPr>
            <w:rFonts w:ascii="新細明體" w:hAnsi="新細明體" w:hint="eastAsia"/>
            <w:kern w:val="2"/>
            <w:lang w:eastAsia="zh-TW"/>
          </w:rPr>
          <w:t>起始</w:t>
        </w:r>
      </w:ins>
      <w:r w:rsidRPr="00FB7070">
        <w:rPr>
          <w:rFonts w:ascii="新細明體" w:hAnsi="新細明體" w:hint="eastAsia"/>
          <w:kern w:val="2"/>
          <w:lang w:eastAsia="zh-TW"/>
        </w:rPr>
        <w:t>年月=畫面上的查詢</w:t>
      </w:r>
      <w:ins w:id="35" w:author="cathay" w:date="2017-01-05T15:17:00Z">
        <w:r w:rsidR="006D4E6A">
          <w:rPr>
            <w:rFonts w:ascii="新細明體" w:hAnsi="新細明體" w:hint="eastAsia"/>
            <w:kern w:val="2"/>
            <w:lang w:eastAsia="zh-TW"/>
          </w:rPr>
          <w:t>起始</w:t>
        </w:r>
      </w:ins>
      <w:r w:rsidRPr="00FB7070">
        <w:rPr>
          <w:rFonts w:ascii="新細明體" w:hAnsi="新細明體" w:hint="eastAsia"/>
          <w:kern w:val="2"/>
          <w:lang w:eastAsia="zh-TW"/>
        </w:rPr>
        <w:t>年月(須將民國年月轉為西元年月)</w:t>
      </w:r>
    </w:p>
    <w:p w:rsidR="006D4E6A" w:rsidRPr="00FB7070" w:rsidRDefault="006D4E6A" w:rsidP="0016518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ins w:id="36" w:author="cathay" w:date="2017-01-05T15:17:00Z">
        <w:r w:rsidRPr="00FB7070">
          <w:rPr>
            <w:rFonts w:ascii="新細明體" w:hAnsi="新細明體" w:hint="eastAsia"/>
            <w:kern w:val="2"/>
            <w:lang w:eastAsia="zh-TW"/>
          </w:rPr>
          <w:t>SET $查詢</w:t>
        </w:r>
      </w:ins>
      <w:ins w:id="37" w:author="cathay" w:date="2017-01-05T15:18:00Z">
        <w:r>
          <w:rPr>
            <w:rFonts w:ascii="新細明體" w:hAnsi="新細明體" w:hint="eastAsia"/>
            <w:kern w:val="2"/>
            <w:lang w:eastAsia="zh-TW"/>
          </w:rPr>
          <w:t>結束</w:t>
        </w:r>
      </w:ins>
      <w:ins w:id="38" w:author="cathay" w:date="2017-01-05T15:17:00Z">
        <w:r w:rsidRPr="00FB7070">
          <w:rPr>
            <w:rFonts w:ascii="新細明體" w:hAnsi="新細明體" w:hint="eastAsia"/>
            <w:kern w:val="2"/>
            <w:lang w:eastAsia="zh-TW"/>
          </w:rPr>
          <w:t>年月=畫面上的查詢</w:t>
        </w:r>
      </w:ins>
      <w:ins w:id="39" w:author="cathay" w:date="2017-01-05T15:18:00Z">
        <w:r>
          <w:rPr>
            <w:rFonts w:ascii="新細明體" w:hAnsi="新細明體" w:hint="eastAsia"/>
            <w:kern w:val="2"/>
            <w:lang w:eastAsia="zh-TW"/>
          </w:rPr>
          <w:t>結束</w:t>
        </w:r>
      </w:ins>
      <w:ins w:id="40" w:author="cathay" w:date="2017-01-05T15:17:00Z">
        <w:r w:rsidRPr="00FB7070">
          <w:rPr>
            <w:rFonts w:ascii="新細明體" w:hAnsi="新細明體" w:hint="eastAsia"/>
            <w:kern w:val="2"/>
            <w:lang w:eastAsia="zh-TW"/>
          </w:rPr>
          <w:t>年月(須將民國年月轉為西元年月)</w:t>
        </w:r>
      </w:ins>
    </w:p>
    <w:p w:rsidR="00165186" w:rsidRPr="00FB7070" w:rsidRDefault="00165186" w:rsidP="00165186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SET $統計方式=畫面上的統計方式</w:t>
      </w:r>
    </w:p>
    <w:p w:rsidR="005B4B44" w:rsidRPr="00FB7070" w:rsidRDefault="00165186" w:rsidP="00165186">
      <w:pPr>
        <w:pStyle w:val="Tabletext"/>
        <w:numPr>
          <w:ilvl w:val="2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根據</w:t>
      </w:r>
      <w:r w:rsidRPr="00FB7070">
        <w:rPr>
          <w:rFonts w:ascii="細明體" w:eastAsia="細明體" w:hAnsi="細明體" w:cs="Courier New" w:hint="eastAsia"/>
          <w:lang w:eastAsia="zh-TW"/>
        </w:rPr>
        <w:t>統計方式來做不同條件的篩選</w:t>
      </w:r>
      <w:r w:rsidR="005B4B44" w:rsidRPr="00FB7070">
        <w:rPr>
          <w:rFonts w:ascii="新細明體" w:hAnsi="新細明體"/>
          <w:kern w:val="2"/>
          <w:lang w:eastAsia="zh-TW"/>
        </w:rPr>
        <w:t>DTAAH5</w:t>
      </w:r>
      <w:r w:rsidR="005B4B44" w:rsidRPr="00FB7070">
        <w:rPr>
          <w:rFonts w:ascii="新細明體" w:hAnsi="新細明體" w:hint="eastAsia"/>
          <w:kern w:val="2"/>
          <w:lang w:eastAsia="zh-TW"/>
        </w:rPr>
        <w:t>21</w:t>
      </w:r>
      <w:r w:rsidRPr="00FB7070">
        <w:rPr>
          <w:rFonts w:ascii="新細明體" w:hAnsi="新細明體" w:hint="eastAsia"/>
          <w:kern w:val="2"/>
          <w:lang w:eastAsia="zh-TW"/>
        </w:rPr>
        <w:t>，進而統計</w:t>
      </w:r>
      <w:r w:rsidR="00C0232B" w:rsidRPr="00FB7070">
        <w:rPr>
          <w:rFonts w:ascii="新細明體" w:hAnsi="新細明體" w:hint="eastAsia"/>
          <w:kern w:val="2"/>
          <w:lang w:eastAsia="zh-TW"/>
        </w:rPr>
        <w:t>各單位</w:t>
      </w:r>
      <w:r w:rsidRPr="00FB7070">
        <w:rPr>
          <w:rFonts w:ascii="新細明體" w:hAnsi="新細明體" w:hint="eastAsia"/>
          <w:kern w:val="2"/>
          <w:lang w:eastAsia="zh-TW"/>
        </w:rPr>
        <w:t>結果</w:t>
      </w:r>
    </w:p>
    <w:p w:rsidR="00165186" w:rsidRPr="00FB7070" w:rsidRDefault="00F561D6" w:rsidP="00165186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ins w:id="41" w:author="cathay" w:date="2017-01-05T15:23:00Z">
        <w:r>
          <w:rPr>
            <w:rFonts w:ascii="新細明體" w:hAnsi="新細明體" w:hint="eastAsia"/>
            <w:kern w:val="2"/>
            <w:lang w:eastAsia="zh-TW"/>
          </w:rPr>
          <w:t>$</w:t>
        </w:r>
        <w:r w:rsidR="007E7D84">
          <w:rPr>
            <w:rFonts w:ascii="新細明體" w:hAnsi="新細明體" w:hint="eastAsia"/>
            <w:kern w:val="2"/>
            <w:lang w:eastAsia="zh-TW"/>
          </w:rPr>
          <w:t>查詢區間</w:t>
        </w:r>
        <w:r>
          <w:rPr>
            <w:rFonts w:ascii="新細明體" w:hAnsi="新細明體" w:hint="eastAsia"/>
            <w:kern w:val="2"/>
            <w:lang w:eastAsia="zh-TW"/>
          </w:rPr>
          <w:t xml:space="preserve"> = </w:t>
        </w:r>
        <w:r w:rsidR="007E7D84" w:rsidRPr="00FB7070">
          <w:rPr>
            <w:rFonts w:ascii="新細明體" w:hAnsi="新細明體" w:hint="eastAsia"/>
            <w:kern w:val="2"/>
            <w:lang w:eastAsia="zh-TW"/>
          </w:rPr>
          <w:t>$查詢</w:t>
        </w:r>
        <w:r w:rsidR="007E7D84">
          <w:rPr>
            <w:rFonts w:ascii="新細明體" w:hAnsi="新細明體" w:hint="eastAsia"/>
            <w:kern w:val="2"/>
            <w:lang w:eastAsia="zh-TW"/>
          </w:rPr>
          <w:t>起始</w:t>
        </w:r>
        <w:r w:rsidR="007E7D84" w:rsidRPr="00FB7070">
          <w:rPr>
            <w:rFonts w:ascii="新細明體" w:hAnsi="新細明體" w:hint="eastAsia"/>
            <w:kern w:val="2"/>
            <w:lang w:eastAsia="zh-TW"/>
          </w:rPr>
          <w:t>年月</w:t>
        </w:r>
        <w:r w:rsidR="007E7D84">
          <w:rPr>
            <w:rFonts w:ascii="新細明體" w:hAnsi="新細明體" w:hint="eastAsia"/>
            <w:kern w:val="2"/>
            <w:lang w:eastAsia="zh-TW"/>
          </w:rPr>
          <w:t>和$</w:t>
        </w:r>
        <w:r w:rsidR="007E7D84" w:rsidRPr="00FB7070">
          <w:rPr>
            <w:rFonts w:ascii="新細明體" w:hAnsi="新細明體" w:hint="eastAsia"/>
            <w:kern w:val="2"/>
            <w:lang w:eastAsia="zh-TW"/>
          </w:rPr>
          <w:t>查詢</w:t>
        </w:r>
        <w:r w:rsidR="007E7D84">
          <w:rPr>
            <w:rFonts w:ascii="新細明體" w:hAnsi="新細明體" w:hint="eastAsia"/>
            <w:kern w:val="2"/>
            <w:lang w:eastAsia="zh-TW"/>
          </w:rPr>
          <w:t>結束</w:t>
        </w:r>
        <w:r w:rsidR="007E7D84" w:rsidRPr="00FB7070">
          <w:rPr>
            <w:rFonts w:ascii="新細明體" w:hAnsi="新細明體" w:hint="eastAsia"/>
            <w:kern w:val="2"/>
            <w:lang w:eastAsia="zh-TW"/>
          </w:rPr>
          <w:t>年月</w:t>
        </w:r>
      </w:ins>
      <w:del w:id="42" w:author="cathay" w:date="2017-01-05T15:22:00Z">
        <w:r w:rsidR="00165186" w:rsidRPr="00FB7070" w:rsidDel="007E7D84">
          <w:rPr>
            <w:rFonts w:ascii="新細明體" w:hAnsi="新細明體" w:hint="eastAsia"/>
            <w:kern w:val="2"/>
            <w:lang w:eastAsia="zh-TW"/>
          </w:rPr>
          <w:delText>SET $DATA_YY = $查詢年月的年</w:delText>
        </w:r>
      </w:del>
      <w:ins w:id="43" w:author="cathay" w:date="2017-01-05T15:23:00Z">
        <w:r w:rsidR="007E7D84">
          <w:rPr>
            <w:rFonts w:ascii="新細明體" w:hAnsi="新細明體" w:hint="eastAsia"/>
            <w:kern w:val="2"/>
            <w:lang w:eastAsia="zh-TW"/>
          </w:rPr>
          <w:t>之間</w:t>
        </w:r>
      </w:ins>
    </w:p>
    <w:p w:rsidR="00165186" w:rsidRPr="00FB7070" w:rsidDel="007E7D84" w:rsidRDefault="00165186" w:rsidP="00165186">
      <w:pPr>
        <w:pStyle w:val="Tabletext"/>
        <w:numPr>
          <w:ilvl w:val="3"/>
          <w:numId w:val="8"/>
        </w:numPr>
        <w:rPr>
          <w:del w:id="44" w:author="cathay" w:date="2017-01-05T15:22:00Z"/>
          <w:rFonts w:ascii="新細明體" w:hAnsi="新細明體" w:hint="eastAsia"/>
          <w:kern w:val="2"/>
          <w:lang w:eastAsia="zh-TW"/>
        </w:rPr>
      </w:pPr>
      <w:del w:id="45" w:author="cathay" w:date="2017-01-05T15:22:00Z">
        <w:r w:rsidRPr="00FB7070" w:rsidDel="007E7D84">
          <w:rPr>
            <w:rFonts w:ascii="新細明體" w:hAnsi="新細明體" w:hint="eastAsia"/>
            <w:kern w:val="2"/>
            <w:lang w:eastAsia="zh-TW"/>
          </w:rPr>
          <w:delText>SET $DATA_MM = $查詢年月的月</w:delText>
        </w:r>
      </w:del>
    </w:p>
    <w:p w:rsidR="00165186" w:rsidRPr="00FB7070" w:rsidRDefault="00165186" w:rsidP="00165186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若統計方式為1 代表是當月受理件的統計</w:t>
      </w:r>
    </w:p>
    <w:p w:rsidR="00165186" w:rsidRPr="00FB7070" w:rsidRDefault="00165186" w:rsidP="00165186">
      <w:pPr>
        <w:pStyle w:val="Tabletext"/>
        <w:numPr>
          <w:ilvl w:val="4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SET $</w:t>
      </w:r>
      <w:r w:rsidRPr="00FB7070">
        <w:t xml:space="preserve"> </w:t>
      </w:r>
      <w:r w:rsidRPr="00FB7070">
        <w:rPr>
          <w:rFonts w:ascii="新細明體" w:hAnsi="新細明體"/>
          <w:kern w:val="2"/>
          <w:lang w:eastAsia="zh-TW"/>
        </w:rPr>
        <w:t>IS_APLY_CURRM</w:t>
      </w:r>
      <w:r w:rsidRPr="00FB7070">
        <w:rPr>
          <w:rFonts w:ascii="新細明體" w:hAnsi="新細明體" w:hint="eastAsia"/>
          <w:kern w:val="2"/>
          <w:lang w:eastAsia="zh-TW"/>
        </w:rPr>
        <w:t>=</w:t>
      </w:r>
      <w:r w:rsidRPr="00FB7070">
        <w:rPr>
          <w:rFonts w:ascii="新細明體" w:hAnsi="新細明體"/>
          <w:kern w:val="2"/>
          <w:lang w:eastAsia="zh-TW"/>
        </w:rPr>
        <w:t>’</w:t>
      </w:r>
      <w:r w:rsidRPr="00FB7070">
        <w:rPr>
          <w:rFonts w:ascii="新細明體" w:hAnsi="新細明體" w:hint="eastAsia"/>
          <w:kern w:val="2"/>
          <w:lang w:eastAsia="zh-TW"/>
        </w:rPr>
        <w:t>Y</w:t>
      </w:r>
      <w:r w:rsidRPr="00FB7070">
        <w:rPr>
          <w:rFonts w:ascii="新細明體" w:hAnsi="新細明體"/>
          <w:kern w:val="2"/>
          <w:lang w:eastAsia="zh-TW"/>
        </w:rPr>
        <w:t>’</w:t>
      </w:r>
    </w:p>
    <w:p w:rsidR="00165186" w:rsidRPr="00FB7070" w:rsidRDefault="00165186" w:rsidP="00165186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若統計方式為2 代表是當月結案件的統計</w:t>
      </w:r>
    </w:p>
    <w:p w:rsidR="00165186" w:rsidRPr="00FB7070" w:rsidRDefault="00165186" w:rsidP="00165186">
      <w:pPr>
        <w:pStyle w:val="Tabletext"/>
        <w:numPr>
          <w:ilvl w:val="4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SET $</w:t>
      </w:r>
      <w:r w:rsidRPr="00FB7070">
        <w:t xml:space="preserve"> </w:t>
      </w:r>
      <w:r w:rsidR="003B2D85" w:rsidRPr="00FB7070">
        <w:rPr>
          <w:rFonts w:ascii="新細明體" w:hAnsi="新細明體"/>
          <w:kern w:val="2"/>
          <w:lang w:eastAsia="zh-TW"/>
        </w:rPr>
        <w:t>IS_</w:t>
      </w:r>
      <w:r w:rsidR="003B2D85" w:rsidRPr="00FB7070">
        <w:rPr>
          <w:rFonts w:ascii="新細明體" w:hAnsi="新細明體" w:hint="eastAsia"/>
          <w:kern w:val="2"/>
          <w:lang w:eastAsia="zh-TW"/>
        </w:rPr>
        <w:t>END</w:t>
      </w:r>
      <w:r w:rsidRPr="00FB7070">
        <w:rPr>
          <w:rFonts w:ascii="新細明體" w:hAnsi="新細明體"/>
          <w:kern w:val="2"/>
          <w:lang w:eastAsia="zh-TW"/>
        </w:rPr>
        <w:t>_CURRM</w:t>
      </w:r>
      <w:r w:rsidRPr="00FB7070">
        <w:rPr>
          <w:rFonts w:ascii="新細明體" w:hAnsi="新細明體" w:hint="eastAsia"/>
          <w:kern w:val="2"/>
          <w:lang w:eastAsia="zh-TW"/>
        </w:rPr>
        <w:t>=</w:t>
      </w:r>
      <w:r w:rsidRPr="00FB7070">
        <w:rPr>
          <w:rFonts w:ascii="新細明體" w:hAnsi="新細明體"/>
          <w:kern w:val="2"/>
          <w:lang w:eastAsia="zh-TW"/>
        </w:rPr>
        <w:t>’</w:t>
      </w:r>
      <w:r w:rsidRPr="00FB7070">
        <w:rPr>
          <w:rFonts w:ascii="新細明體" w:hAnsi="新細明體" w:hint="eastAsia"/>
          <w:kern w:val="2"/>
          <w:lang w:eastAsia="zh-TW"/>
        </w:rPr>
        <w:t>Y</w:t>
      </w:r>
      <w:r w:rsidRPr="00FB7070">
        <w:rPr>
          <w:rFonts w:ascii="新細明體" w:hAnsi="新細明體"/>
          <w:kern w:val="2"/>
          <w:lang w:eastAsia="zh-TW"/>
        </w:rPr>
        <w:t>’</w:t>
      </w:r>
    </w:p>
    <w:p w:rsidR="00165186" w:rsidRPr="00FB7070" w:rsidRDefault="00165186" w:rsidP="00165186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若統計方式為3 代表是當月結案且CLEAN件的統計</w:t>
      </w:r>
    </w:p>
    <w:p w:rsidR="00165186" w:rsidRPr="00FB7070" w:rsidRDefault="00165186" w:rsidP="00165186">
      <w:pPr>
        <w:pStyle w:val="Tabletext"/>
        <w:numPr>
          <w:ilvl w:val="4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SET $</w:t>
      </w:r>
      <w:r w:rsidRPr="00FB7070">
        <w:t xml:space="preserve"> </w:t>
      </w:r>
      <w:r w:rsidRPr="00FB7070">
        <w:rPr>
          <w:rFonts w:ascii="新細明體" w:hAnsi="新細明體"/>
          <w:kern w:val="2"/>
          <w:lang w:eastAsia="zh-TW"/>
        </w:rPr>
        <w:t>IS_</w:t>
      </w:r>
      <w:r w:rsidRPr="00FB7070">
        <w:rPr>
          <w:rFonts w:ascii="新細明體" w:hAnsi="新細明體" w:hint="eastAsia"/>
          <w:kern w:val="2"/>
          <w:lang w:eastAsia="zh-TW"/>
        </w:rPr>
        <w:t>END</w:t>
      </w:r>
      <w:r w:rsidRPr="00FB7070">
        <w:rPr>
          <w:rFonts w:ascii="新細明體" w:hAnsi="新細明體"/>
          <w:kern w:val="2"/>
          <w:lang w:eastAsia="zh-TW"/>
        </w:rPr>
        <w:t>_CURRM</w:t>
      </w:r>
      <w:r w:rsidRPr="00FB7070">
        <w:rPr>
          <w:rFonts w:ascii="新細明體" w:hAnsi="新細明體" w:hint="eastAsia"/>
          <w:kern w:val="2"/>
          <w:lang w:eastAsia="zh-TW"/>
        </w:rPr>
        <w:t>=</w:t>
      </w:r>
      <w:r w:rsidRPr="00FB7070">
        <w:rPr>
          <w:rFonts w:ascii="新細明體" w:hAnsi="新細明體"/>
          <w:kern w:val="2"/>
          <w:lang w:eastAsia="zh-TW"/>
        </w:rPr>
        <w:t>’</w:t>
      </w:r>
      <w:r w:rsidRPr="00FB7070">
        <w:rPr>
          <w:rFonts w:ascii="新細明體" w:hAnsi="新細明體" w:hint="eastAsia"/>
          <w:kern w:val="2"/>
          <w:lang w:eastAsia="zh-TW"/>
        </w:rPr>
        <w:t>Y</w:t>
      </w:r>
      <w:r w:rsidRPr="00FB7070">
        <w:rPr>
          <w:rFonts w:ascii="新細明體" w:hAnsi="新細明體"/>
          <w:kern w:val="2"/>
          <w:lang w:eastAsia="zh-TW"/>
        </w:rPr>
        <w:t>’</w:t>
      </w:r>
    </w:p>
    <w:p w:rsidR="00165186" w:rsidRPr="00FB7070" w:rsidRDefault="00165186" w:rsidP="00165186">
      <w:pPr>
        <w:pStyle w:val="Tabletext"/>
        <w:numPr>
          <w:ilvl w:val="4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SET $</w:t>
      </w:r>
      <w:r w:rsidRPr="00FB7070">
        <w:t xml:space="preserve"> </w:t>
      </w:r>
      <w:r w:rsidRPr="00FB7070">
        <w:rPr>
          <w:rFonts w:ascii="新細明體" w:hAnsi="新細明體"/>
          <w:kern w:val="2"/>
          <w:lang w:eastAsia="zh-TW"/>
        </w:rPr>
        <w:t>IS_</w:t>
      </w:r>
      <w:r w:rsidRPr="00FB7070">
        <w:rPr>
          <w:rFonts w:ascii="新細明體" w:hAnsi="新細明體" w:hint="eastAsia"/>
          <w:kern w:val="2"/>
          <w:lang w:eastAsia="zh-TW"/>
        </w:rPr>
        <w:t>CLEAN=</w:t>
      </w:r>
      <w:r w:rsidRPr="00FB7070">
        <w:rPr>
          <w:rFonts w:ascii="新細明體" w:hAnsi="新細明體"/>
          <w:kern w:val="2"/>
          <w:lang w:eastAsia="zh-TW"/>
        </w:rPr>
        <w:t>’</w:t>
      </w:r>
      <w:r w:rsidRPr="00FB7070">
        <w:rPr>
          <w:rFonts w:ascii="新細明體" w:hAnsi="新細明體" w:hint="eastAsia"/>
          <w:kern w:val="2"/>
          <w:lang w:eastAsia="zh-TW"/>
        </w:rPr>
        <w:t>Y</w:t>
      </w:r>
      <w:r w:rsidRPr="00FB7070">
        <w:rPr>
          <w:rFonts w:ascii="新細明體" w:hAnsi="新細明體"/>
          <w:kern w:val="2"/>
          <w:lang w:eastAsia="zh-TW"/>
        </w:rPr>
        <w:t>’</w:t>
      </w:r>
    </w:p>
    <w:p w:rsidR="002F3F50" w:rsidRPr="00FB7070" w:rsidRDefault="002F3F50" w:rsidP="002F3F50">
      <w:pPr>
        <w:pStyle w:val="Tabletext"/>
        <w:numPr>
          <w:ilvl w:val="2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查詢結果為：</w:t>
      </w:r>
      <w:r w:rsidR="005077C3" w:rsidRPr="00FB7070">
        <w:rPr>
          <w:rFonts w:ascii="新細明體" w:hAnsi="新細明體" w:hint="eastAsia"/>
          <w:kern w:val="2"/>
          <w:lang w:eastAsia="zh-TW"/>
        </w:rPr>
        <w:t>依各</w:t>
      </w:r>
      <w:r w:rsidR="00FB5F4A" w:rsidRPr="00FB7070">
        <w:rPr>
          <w:rFonts w:ascii="新細明體" w:hAnsi="新細明體" w:hint="eastAsia"/>
          <w:kern w:val="2"/>
          <w:lang w:eastAsia="zh-TW"/>
        </w:rPr>
        <w:t>服務單位</w:t>
      </w:r>
      <w:r w:rsidR="002F2542" w:rsidRPr="00FB7070">
        <w:rPr>
          <w:rFonts w:ascii="新細明體" w:hAnsi="新細明體" w:hint="eastAsia"/>
          <w:kern w:val="2"/>
          <w:lang w:eastAsia="zh-TW"/>
        </w:rPr>
        <w:tab/>
      </w:r>
      <w:r w:rsidR="005077C3" w:rsidRPr="00FB7070">
        <w:rPr>
          <w:rFonts w:ascii="新細明體" w:hAnsi="新細明體" w:hint="eastAsia"/>
          <w:kern w:val="2"/>
          <w:lang w:eastAsia="zh-TW"/>
        </w:rPr>
        <w:t>, 分別列出下列</w:t>
      </w:r>
      <w:r w:rsidR="007F7C45" w:rsidRPr="00FB7070">
        <w:rPr>
          <w:rFonts w:ascii="新細明體" w:hAnsi="新細明體" w:hint="eastAsia"/>
          <w:kern w:val="2"/>
          <w:lang w:eastAsia="zh-TW"/>
        </w:rPr>
        <w:t>內容</w:t>
      </w:r>
    </w:p>
    <w:p w:rsidR="008E3B09" w:rsidRPr="00FB7070" w:rsidRDefault="00B2695D" w:rsidP="00FD189D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lastRenderedPageBreak/>
        <w:t>服務科別</w:t>
      </w:r>
    </w:p>
    <w:p w:rsidR="00B2695D" w:rsidRPr="00FB7070" w:rsidRDefault="008E3B09" w:rsidP="008E3B09">
      <w:pPr>
        <w:pStyle w:val="Tabletext"/>
        <w:numPr>
          <w:ilvl w:val="4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點選</w:t>
      </w:r>
      <w:r w:rsidR="00F26B0B" w:rsidRPr="00FB7070">
        <w:rPr>
          <w:rFonts w:ascii="新細明體" w:hAnsi="新細明體" w:hint="eastAsia"/>
          <w:kern w:val="2"/>
          <w:lang w:eastAsia="zh-TW"/>
        </w:rPr>
        <w:t>科別可以連結到AAH5_0501頁面，查詢</w:t>
      </w:r>
      <w:r w:rsidRPr="00FB7070">
        <w:rPr>
          <w:rFonts w:ascii="新細明體" w:hAnsi="新細明體" w:hint="eastAsia"/>
          <w:kern w:val="2"/>
          <w:lang w:eastAsia="zh-TW"/>
        </w:rPr>
        <w:t>該單位的該位核賠人員</w:t>
      </w:r>
      <w:r w:rsidR="00F26B0B" w:rsidRPr="00FB7070">
        <w:rPr>
          <w:rFonts w:ascii="新細明體" w:hAnsi="新細明體" w:hint="eastAsia"/>
          <w:kern w:val="2"/>
          <w:lang w:eastAsia="zh-TW"/>
        </w:rPr>
        <w:t>件數統計</w:t>
      </w:r>
    </w:p>
    <w:p w:rsidR="008E3B09" w:rsidRPr="00FB7070" w:rsidRDefault="008E3B09" w:rsidP="008E3B09">
      <w:pPr>
        <w:pStyle w:val="Tabletext"/>
        <w:numPr>
          <w:ilvl w:val="4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傳入參數:</w:t>
      </w:r>
    </w:p>
    <w:p w:rsidR="008E3B09" w:rsidRPr="00FB7070" w:rsidRDefault="008E3B09" w:rsidP="008E3B09">
      <w:pPr>
        <w:pStyle w:val="Tabletext"/>
        <w:numPr>
          <w:ilvl w:val="5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$統計方式</w:t>
      </w:r>
    </w:p>
    <w:p w:rsidR="008E3B09" w:rsidRPr="00FB7070" w:rsidRDefault="008E3B09" w:rsidP="008E3B09">
      <w:pPr>
        <w:pStyle w:val="Tabletext"/>
        <w:numPr>
          <w:ilvl w:val="5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該列的核賠單位</w:t>
      </w:r>
    </w:p>
    <w:p w:rsidR="008E3B09" w:rsidRPr="00FB7070" w:rsidRDefault="00F561D6" w:rsidP="008E3B09">
      <w:pPr>
        <w:pStyle w:val="Tabletext"/>
        <w:numPr>
          <w:ilvl w:val="5"/>
          <w:numId w:val="8"/>
        </w:numPr>
        <w:rPr>
          <w:rFonts w:ascii="新細明體" w:hAnsi="新細明體" w:hint="eastAsia"/>
          <w:kern w:val="2"/>
          <w:lang w:eastAsia="zh-TW"/>
        </w:rPr>
      </w:pPr>
      <w:ins w:id="46" w:author="cathay" w:date="2017-01-05T15:23:00Z">
        <w:r>
          <w:rPr>
            <w:rFonts w:ascii="新細明體" w:hAnsi="新細明體" w:hint="eastAsia"/>
            <w:kern w:val="2"/>
            <w:lang w:eastAsia="zh-TW"/>
          </w:rPr>
          <w:t>$查詢區間</w:t>
        </w:r>
      </w:ins>
      <w:del w:id="47" w:author="cathay" w:date="2017-01-05T15:23:00Z">
        <w:r w:rsidR="008E3B09" w:rsidRPr="00FB7070" w:rsidDel="00F561D6">
          <w:rPr>
            <w:rFonts w:ascii="新細明體" w:hAnsi="新細明體" w:hint="eastAsia"/>
            <w:kern w:val="2"/>
            <w:lang w:eastAsia="zh-TW"/>
          </w:rPr>
          <w:delText>$查詢年月</w:delText>
        </w:r>
      </w:del>
    </w:p>
    <w:p w:rsidR="00FD189D" w:rsidRPr="00FB7070" w:rsidRDefault="001841ED" w:rsidP="00FD189D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 w:rsidRPr="00FB7070">
        <w:rPr>
          <w:rFonts w:ascii="新細明體" w:hAnsi="新細明體" w:hint="eastAsia"/>
          <w:kern w:val="2"/>
          <w:lang w:eastAsia="zh-TW"/>
        </w:rPr>
        <w:t>受理</w:t>
      </w:r>
      <w:r w:rsidR="002F2542" w:rsidRPr="00FB7070">
        <w:rPr>
          <w:rFonts w:ascii="新細明體" w:hAnsi="新細明體" w:hint="eastAsia"/>
          <w:kern w:val="2"/>
          <w:lang w:eastAsia="zh-TW"/>
        </w:rPr>
        <w:t>件數</w:t>
      </w:r>
    </w:p>
    <w:p w:rsidR="00FD189D" w:rsidRPr="00FD189D" w:rsidRDefault="002F2542" w:rsidP="00FD189D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當天累計</w:t>
      </w:r>
    </w:p>
    <w:p w:rsidR="00FD189D" w:rsidRPr="00FD189D" w:rsidRDefault="002F2542" w:rsidP="00FD189D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當天</w:t>
      </w:r>
      <w:r w:rsidR="00AC332C">
        <w:rPr>
          <w:rFonts w:ascii="新細明體" w:hAnsi="新細明體" w:hint="eastAsia"/>
          <w:kern w:val="2"/>
          <w:lang w:eastAsia="zh-TW"/>
        </w:rPr>
        <w:t>結案件數</w:t>
      </w:r>
    </w:p>
    <w:p w:rsidR="00FD189D" w:rsidRPr="00FD189D" w:rsidRDefault="002F2542" w:rsidP="00FD189D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2~3天</w:t>
      </w:r>
      <w:r w:rsidR="00AC332C">
        <w:rPr>
          <w:rFonts w:ascii="新細明體" w:hAnsi="新細明體" w:hint="eastAsia"/>
          <w:kern w:val="2"/>
          <w:lang w:eastAsia="zh-TW"/>
        </w:rPr>
        <w:t>結案件數</w:t>
      </w:r>
    </w:p>
    <w:p w:rsidR="00AC332C" w:rsidRDefault="00AC332C" w:rsidP="00361A2E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4~7</w:t>
      </w:r>
      <w:r>
        <w:rPr>
          <w:rFonts w:hint="eastAsia"/>
          <w:kern w:val="2"/>
          <w:szCs w:val="24"/>
          <w:lang w:eastAsia="zh-TW"/>
        </w:rPr>
        <w:t>天</w:t>
      </w:r>
      <w:r>
        <w:rPr>
          <w:rFonts w:ascii="新細明體" w:hAnsi="新細明體" w:hint="eastAsia"/>
          <w:kern w:val="2"/>
          <w:lang w:eastAsia="zh-TW"/>
        </w:rPr>
        <w:t>結案件數</w:t>
      </w:r>
    </w:p>
    <w:p w:rsidR="00AC332C" w:rsidRDefault="00AC332C" w:rsidP="00361A2E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7~10</w:t>
      </w:r>
      <w:r>
        <w:rPr>
          <w:rFonts w:hint="eastAsia"/>
          <w:kern w:val="2"/>
          <w:szCs w:val="24"/>
          <w:lang w:eastAsia="zh-TW"/>
        </w:rPr>
        <w:t>天</w:t>
      </w:r>
      <w:r>
        <w:rPr>
          <w:rFonts w:ascii="新細明體" w:hAnsi="新細明體" w:hint="eastAsia"/>
          <w:kern w:val="2"/>
          <w:lang w:eastAsia="zh-TW"/>
        </w:rPr>
        <w:t>結案件數</w:t>
      </w:r>
    </w:p>
    <w:p w:rsidR="00AC332C" w:rsidRDefault="00AC332C" w:rsidP="00361A2E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10</w:t>
      </w:r>
      <w:r>
        <w:rPr>
          <w:rFonts w:hint="eastAsia"/>
          <w:kern w:val="2"/>
          <w:szCs w:val="24"/>
          <w:lang w:eastAsia="zh-TW"/>
        </w:rPr>
        <w:t>天以上</w:t>
      </w:r>
      <w:r>
        <w:rPr>
          <w:rFonts w:ascii="新細明體" w:hAnsi="新細明體" w:hint="eastAsia"/>
          <w:kern w:val="2"/>
          <w:lang w:eastAsia="zh-TW"/>
        </w:rPr>
        <w:t>結案件數</w:t>
      </w:r>
    </w:p>
    <w:p w:rsidR="00AC332C" w:rsidRDefault="00DC50D6" w:rsidP="00361A2E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尚未回覆件數</w:t>
      </w:r>
    </w:p>
    <w:p w:rsidR="00DC50D6" w:rsidRDefault="00DC50D6" w:rsidP="00361A2E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結案件平均處理天數</w:t>
      </w:r>
    </w:p>
    <w:p w:rsidR="00361A2E" w:rsidRPr="00FD189D" w:rsidRDefault="00924405" w:rsidP="00361A2E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結案件平均處理天數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總結案件天數</w:t>
      </w:r>
      <w:r w:rsidRPr="00924405">
        <w:rPr>
          <w:rFonts w:hint="eastAsia"/>
          <w:kern w:val="2"/>
          <w:szCs w:val="24"/>
          <w:lang w:eastAsia="zh-TW"/>
        </w:rPr>
        <w:t>/</w:t>
      </w:r>
      <w:r>
        <w:rPr>
          <w:rFonts w:hint="eastAsia"/>
          <w:kern w:val="2"/>
          <w:szCs w:val="24"/>
          <w:lang w:eastAsia="zh-TW"/>
        </w:rPr>
        <w:t>總結案數</w:t>
      </w:r>
      <w:r w:rsidR="00544B16">
        <w:rPr>
          <w:rFonts w:hint="eastAsia"/>
          <w:kern w:val="2"/>
          <w:szCs w:val="24"/>
          <w:lang w:eastAsia="zh-TW"/>
        </w:rPr>
        <w:t>(</w:t>
      </w:r>
      <w:r w:rsidR="00544B16">
        <w:rPr>
          <w:rFonts w:hint="eastAsia"/>
          <w:kern w:val="2"/>
          <w:szCs w:val="24"/>
          <w:lang w:eastAsia="zh-TW"/>
        </w:rPr>
        <w:t>取到小數第二位</w:t>
      </w:r>
      <w:r w:rsidR="00544B16">
        <w:rPr>
          <w:rFonts w:hint="eastAsia"/>
          <w:kern w:val="2"/>
          <w:szCs w:val="24"/>
          <w:lang w:eastAsia="zh-TW"/>
        </w:rPr>
        <w:t>)</w:t>
      </w:r>
    </w:p>
    <w:p w:rsidR="00AD7AB4" w:rsidRPr="00AD7AB4" w:rsidRDefault="00AD7AB4" w:rsidP="00AD7AB4">
      <w:pPr>
        <w:pStyle w:val="Tabletext"/>
        <w:rPr>
          <w:rFonts w:ascii="新細明體" w:hAnsi="新細明體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註解 : </w:t>
      </w:r>
      <w:r w:rsidRPr="00AD7AB4">
        <w:rPr>
          <w:rFonts w:ascii="新細明體" w:hAnsi="新細明體"/>
          <w:kern w:val="2"/>
          <w:lang w:eastAsia="zh-TW"/>
        </w:rPr>
        <w:t xml:space="preserve">String[] SERV_GRP = ZZ_R0Z001.fetchREG_CONT("414");   </w:t>
      </w:r>
    </w:p>
    <w:p w:rsidR="00AD7AB4" w:rsidRPr="00AD7AB4" w:rsidRDefault="00AD7AB4" w:rsidP="00AD7AB4">
      <w:pPr>
        <w:pStyle w:val="Tabletext"/>
        <w:rPr>
          <w:rFonts w:ascii="新細明體" w:hAnsi="新細明體"/>
          <w:kern w:val="2"/>
          <w:lang w:eastAsia="zh-TW"/>
        </w:rPr>
      </w:pPr>
      <w:r w:rsidRPr="00AD7AB4">
        <w:rPr>
          <w:rFonts w:ascii="新細明體" w:hAnsi="新細明體"/>
          <w:kern w:val="2"/>
          <w:lang w:eastAsia="zh-TW"/>
        </w:rPr>
        <w:t xml:space="preserve">  if(ArrayUtils.contains(SERV_GRP, APRV_DIV_NO)){</w:t>
      </w:r>
    </w:p>
    <w:p w:rsidR="00AD7AB4" w:rsidRPr="00AD7AB4" w:rsidRDefault="00AD7AB4" w:rsidP="00AD7AB4">
      <w:pPr>
        <w:pStyle w:val="Tabletext"/>
        <w:rPr>
          <w:rFonts w:ascii="新細明體" w:hAnsi="新細明體"/>
          <w:kern w:val="2"/>
          <w:lang w:eastAsia="zh-TW"/>
        </w:rPr>
      </w:pPr>
      <w:r w:rsidRPr="00AD7AB4">
        <w:rPr>
          <w:rFonts w:ascii="新細明體" w:hAnsi="新細明體"/>
          <w:kern w:val="2"/>
          <w:lang w:eastAsia="zh-TW"/>
        </w:rPr>
        <w:t xml:space="preserve">   isSERV_GRP = true;</w:t>
      </w:r>
    </w:p>
    <w:p w:rsidR="002F3F50" w:rsidRDefault="00AD7AB4" w:rsidP="00A0432C">
      <w:pPr>
        <w:pStyle w:val="Tabletext"/>
        <w:rPr>
          <w:rFonts w:ascii="新細明體" w:hAnsi="新細明體" w:hint="eastAsia"/>
          <w:kern w:val="2"/>
          <w:lang w:eastAsia="zh-TW"/>
        </w:rPr>
      </w:pPr>
      <w:r w:rsidRPr="00AD7AB4">
        <w:rPr>
          <w:rFonts w:ascii="新細明體" w:hAnsi="新細明體"/>
          <w:kern w:val="2"/>
          <w:lang w:eastAsia="zh-TW"/>
        </w:rPr>
        <w:t xml:space="preserve">  }    </w:t>
      </w:r>
    </w:p>
    <w:sectPr w:rsidR="002F3F50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CA6" w:rsidRDefault="005C2CA6" w:rsidP="003B558B">
      <w:r>
        <w:separator/>
      </w:r>
    </w:p>
  </w:endnote>
  <w:endnote w:type="continuationSeparator" w:id="0">
    <w:p w:rsidR="005C2CA6" w:rsidRDefault="005C2CA6" w:rsidP="003B5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CA6" w:rsidRDefault="005C2CA6" w:rsidP="003B558B">
      <w:r>
        <w:separator/>
      </w:r>
    </w:p>
  </w:footnote>
  <w:footnote w:type="continuationSeparator" w:id="0">
    <w:p w:rsidR="005C2CA6" w:rsidRDefault="005C2CA6" w:rsidP="003B5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B566459"/>
    <w:multiLevelType w:val="hybridMultilevel"/>
    <w:tmpl w:val="1604D988"/>
    <w:lvl w:ilvl="0" w:tplc="EDBE2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8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1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20C3181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22D317F"/>
    <w:multiLevelType w:val="hybridMultilevel"/>
    <w:tmpl w:val="EA5A1B06"/>
    <w:lvl w:ilvl="0" w:tplc="5DB6A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16"/>
  </w:num>
  <w:num w:numId="5">
    <w:abstractNumId w:val="8"/>
  </w:num>
  <w:num w:numId="6">
    <w:abstractNumId w:val="9"/>
  </w:num>
  <w:num w:numId="7">
    <w:abstractNumId w:val="5"/>
  </w:num>
  <w:num w:numId="8">
    <w:abstractNumId w:val="0"/>
  </w:num>
  <w:num w:numId="9">
    <w:abstractNumId w:val="11"/>
  </w:num>
  <w:num w:numId="10">
    <w:abstractNumId w:val="17"/>
  </w:num>
  <w:num w:numId="11">
    <w:abstractNumId w:val="10"/>
  </w:num>
  <w:num w:numId="12">
    <w:abstractNumId w:val="4"/>
  </w:num>
  <w:num w:numId="13">
    <w:abstractNumId w:val="7"/>
  </w:num>
  <w:num w:numId="14">
    <w:abstractNumId w:val="6"/>
  </w:num>
  <w:num w:numId="15">
    <w:abstractNumId w:val="18"/>
  </w:num>
  <w:num w:numId="16">
    <w:abstractNumId w:val="13"/>
  </w:num>
  <w:num w:numId="17">
    <w:abstractNumId w:val="3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13CC8"/>
    <w:rsid w:val="000247A1"/>
    <w:rsid w:val="00057018"/>
    <w:rsid w:val="00071BEC"/>
    <w:rsid w:val="00077C2D"/>
    <w:rsid w:val="000933BF"/>
    <w:rsid w:val="000A4A0D"/>
    <w:rsid w:val="000C567F"/>
    <w:rsid w:val="000D32B9"/>
    <w:rsid w:val="000E2916"/>
    <w:rsid w:val="0010257A"/>
    <w:rsid w:val="00110E00"/>
    <w:rsid w:val="001275CB"/>
    <w:rsid w:val="00136200"/>
    <w:rsid w:val="001445B4"/>
    <w:rsid w:val="00157B44"/>
    <w:rsid w:val="00160F85"/>
    <w:rsid w:val="00165186"/>
    <w:rsid w:val="00171185"/>
    <w:rsid w:val="00173452"/>
    <w:rsid w:val="001841ED"/>
    <w:rsid w:val="001B136F"/>
    <w:rsid w:val="001C1DA6"/>
    <w:rsid w:val="001C55BF"/>
    <w:rsid w:val="001C6515"/>
    <w:rsid w:val="001C716D"/>
    <w:rsid w:val="001D3098"/>
    <w:rsid w:val="001D53CC"/>
    <w:rsid w:val="001F2155"/>
    <w:rsid w:val="002030D4"/>
    <w:rsid w:val="00233CC9"/>
    <w:rsid w:val="00234D6B"/>
    <w:rsid w:val="00256C2C"/>
    <w:rsid w:val="00257EE0"/>
    <w:rsid w:val="00275A43"/>
    <w:rsid w:val="0027767D"/>
    <w:rsid w:val="002823AF"/>
    <w:rsid w:val="002832D7"/>
    <w:rsid w:val="00286C90"/>
    <w:rsid w:val="0029318A"/>
    <w:rsid w:val="0029791A"/>
    <w:rsid w:val="002B558A"/>
    <w:rsid w:val="002C05B0"/>
    <w:rsid w:val="002C10F2"/>
    <w:rsid w:val="002F2542"/>
    <w:rsid w:val="002F3F50"/>
    <w:rsid w:val="00300DF6"/>
    <w:rsid w:val="00300FCC"/>
    <w:rsid w:val="00310175"/>
    <w:rsid w:val="003364F6"/>
    <w:rsid w:val="00340A8F"/>
    <w:rsid w:val="00342E4C"/>
    <w:rsid w:val="0034645A"/>
    <w:rsid w:val="00351F02"/>
    <w:rsid w:val="00361A2E"/>
    <w:rsid w:val="003674DB"/>
    <w:rsid w:val="003712D7"/>
    <w:rsid w:val="00396AD6"/>
    <w:rsid w:val="003A25EA"/>
    <w:rsid w:val="003B2534"/>
    <w:rsid w:val="003B2D85"/>
    <w:rsid w:val="003B2DFF"/>
    <w:rsid w:val="003B558B"/>
    <w:rsid w:val="003E0BFC"/>
    <w:rsid w:val="003E2D4A"/>
    <w:rsid w:val="003E46B9"/>
    <w:rsid w:val="003F0976"/>
    <w:rsid w:val="003F60B0"/>
    <w:rsid w:val="00403C94"/>
    <w:rsid w:val="00414312"/>
    <w:rsid w:val="00416D31"/>
    <w:rsid w:val="004215A7"/>
    <w:rsid w:val="00422796"/>
    <w:rsid w:val="004336CC"/>
    <w:rsid w:val="0044227F"/>
    <w:rsid w:val="00444255"/>
    <w:rsid w:val="004509A7"/>
    <w:rsid w:val="004523F2"/>
    <w:rsid w:val="004561D3"/>
    <w:rsid w:val="00464E27"/>
    <w:rsid w:val="0047219F"/>
    <w:rsid w:val="004812B0"/>
    <w:rsid w:val="004867F6"/>
    <w:rsid w:val="00493E36"/>
    <w:rsid w:val="004B5CBD"/>
    <w:rsid w:val="004C7C9D"/>
    <w:rsid w:val="004D3073"/>
    <w:rsid w:val="004D6A64"/>
    <w:rsid w:val="004E269A"/>
    <w:rsid w:val="004E59DD"/>
    <w:rsid w:val="00503E6F"/>
    <w:rsid w:val="0050600F"/>
    <w:rsid w:val="005077C3"/>
    <w:rsid w:val="00515397"/>
    <w:rsid w:val="005156C8"/>
    <w:rsid w:val="0051634E"/>
    <w:rsid w:val="005265AD"/>
    <w:rsid w:val="00534D8C"/>
    <w:rsid w:val="00540A69"/>
    <w:rsid w:val="00544B16"/>
    <w:rsid w:val="0054580B"/>
    <w:rsid w:val="00551067"/>
    <w:rsid w:val="00565353"/>
    <w:rsid w:val="005671C3"/>
    <w:rsid w:val="0057370A"/>
    <w:rsid w:val="005935CA"/>
    <w:rsid w:val="005B4B44"/>
    <w:rsid w:val="005C0213"/>
    <w:rsid w:val="005C2CA6"/>
    <w:rsid w:val="005D6E0B"/>
    <w:rsid w:val="00611F2E"/>
    <w:rsid w:val="00613BD3"/>
    <w:rsid w:val="00614934"/>
    <w:rsid w:val="00641160"/>
    <w:rsid w:val="00646185"/>
    <w:rsid w:val="00661D56"/>
    <w:rsid w:val="006779CE"/>
    <w:rsid w:val="00684707"/>
    <w:rsid w:val="00691477"/>
    <w:rsid w:val="006A3899"/>
    <w:rsid w:val="006A72F5"/>
    <w:rsid w:val="006B1DBE"/>
    <w:rsid w:val="006C09EB"/>
    <w:rsid w:val="006C6460"/>
    <w:rsid w:val="006C7E1F"/>
    <w:rsid w:val="006D4E6A"/>
    <w:rsid w:val="00700A83"/>
    <w:rsid w:val="00704178"/>
    <w:rsid w:val="0073286C"/>
    <w:rsid w:val="00740594"/>
    <w:rsid w:val="00777421"/>
    <w:rsid w:val="00786AA9"/>
    <w:rsid w:val="007A45A9"/>
    <w:rsid w:val="007B5879"/>
    <w:rsid w:val="007C2788"/>
    <w:rsid w:val="007C507F"/>
    <w:rsid w:val="007E7D84"/>
    <w:rsid w:val="007F1D6B"/>
    <w:rsid w:val="007F3E47"/>
    <w:rsid w:val="007F7C45"/>
    <w:rsid w:val="008010C5"/>
    <w:rsid w:val="008119A1"/>
    <w:rsid w:val="00814733"/>
    <w:rsid w:val="00815EC5"/>
    <w:rsid w:val="008224B7"/>
    <w:rsid w:val="00823480"/>
    <w:rsid w:val="00830A66"/>
    <w:rsid w:val="00832949"/>
    <w:rsid w:val="00835797"/>
    <w:rsid w:val="00837FA0"/>
    <w:rsid w:val="00844105"/>
    <w:rsid w:val="008674EA"/>
    <w:rsid w:val="008878AA"/>
    <w:rsid w:val="008B4506"/>
    <w:rsid w:val="008C1EF3"/>
    <w:rsid w:val="008D6BC0"/>
    <w:rsid w:val="008E3B09"/>
    <w:rsid w:val="008E3CAE"/>
    <w:rsid w:val="008E4F26"/>
    <w:rsid w:val="008F1BEC"/>
    <w:rsid w:val="008F1EEB"/>
    <w:rsid w:val="00900CDE"/>
    <w:rsid w:val="00910A45"/>
    <w:rsid w:val="00914C3C"/>
    <w:rsid w:val="00924405"/>
    <w:rsid w:val="009525FF"/>
    <w:rsid w:val="00972C2D"/>
    <w:rsid w:val="009770C8"/>
    <w:rsid w:val="009C1EE8"/>
    <w:rsid w:val="009C4209"/>
    <w:rsid w:val="009D1B49"/>
    <w:rsid w:val="009D2528"/>
    <w:rsid w:val="009D540E"/>
    <w:rsid w:val="009E33D0"/>
    <w:rsid w:val="009F210B"/>
    <w:rsid w:val="00A0432C"/>
    <w:rsid w:val="00A11750"/>
    <w:rsid w:val="00A32EE1"/>
    <w:rsid w:val="00A65499"/>
    <w:rsid w:val="00A77526"/>
    <w:rsid w:val="00A77D7E"/>
    <w:rsid w:val="00A82D19"/>
    <w:rsid w:val="00A87A22"/>
    <w:rsid w:val="00A906E7"/>
    <w:rsid w:val="00A9351B"/>
    <w:rsid w:val="00AA0430"/>
    <w:rsid w:val="00AA0DB9"/>
    <w:rsid w:val="00AC332C"/>
    <w:rsid w:val="00AC6949"/>
    <w:rsid w:val="00AD1BEC"/>
    <w:rsid w:val="00AD5283"/>
    <w:rsid w:val="00AD7AB4"/>
    <w:rsid w:val="00AF67A4"/>
    <w:rsid w:val="00B2695D"/>
    <w:rsid w:val="00B33DA1"/>
    <w:rsid w:val="00B43028"/>
    <w:rsid w:val="00B43DDD"/>
    <w:rsid w:val="00B55167"/>
    <w:rsid w:val="00B65656"/>
    <w:rsid w:val="00B761C7"/>
    <w:rsid w:val="00BA5721"/>
    <w:rsid w:val="00BC6203"/>
    <w:rsid w:val="00BC6835"/>
    <w:rsid w:val="00C0094D"/>
    <w:rsid w:val="00C01ABF"/>
    <w:rsid w:val="00C0232B"/>
    <w:rsid w:val="00C15B81"/>
    <w:rsid w:val="00C269AB"/>
    <w:rsid w:val="00C60D60"/>
    <w:rsid w:val="00C6350D"/>
    <w:rsid w:val="00C759D9"/>
    <w:rsid w:val="00C97D22"/>
    <w:rsid w:val="00CA49FC"/>
    <w:rsid w:val="00CA6F22"/>
    <w:rsid w:val="00CB0DF3"/>
    <w:rsid w:val="00CC1C16"/>
    <w:rsid w:val="00CC29DE"/>
    <w:rsid w:val="00CC543A"/>
    <w:rsid w:val="00CF1D39"/>
    <w:rsid w:val="00CF2810"/>
    <w:rsid w:val="00CF77D3"/>
    <w:rsid w:val="00D16F3E"/>
    <w:rsid w:val="00D17F45"/>
    <w:rsid w:val="00D31B66"/>
    <w:rsid w:val="00D34C69"/>
    <w:rsid w:val="00D4096F"/>
    <w:rsid w:val="00D438C6"/>
    <w:rsid w:val="00D50577"/>
    <w:rsid w:val="00D615C9"/>
    <w:rsid w:val="00D8763F"/>
    <w:rsid w:val="00D94C1F"/>
    <w:rsid w:val="00DA472C"/>
    <w:rsid w:val="00DA48EA"/>
    <w:rsid w:val="00DB760C"/>
    <w:rsid w:val="00DC50D6"/>
    <w:rsid w:val="00DC5F2A"/>
    <w:rsid w:val="00DD14D5"/>
    <w:rsid w:val="00E24A01"/>
    <w:rsid w:val="00E30818"/>
    <w:rsid w:val="00E3094A"/>
    <w:rsid w:val="00E5159A"/>
    <w:rsid w:val="00E53766"/>
    <w:rsid w:val="00E65BAA"/>
    <w:rsid w:val="00E67655"/>
    <w:rsid w:val="00EA693F"/>
    <w:rsid w:val="00EB2C8A"/>
    <w:rsid w:val="00EB42F4"/>
    <w:rsid w:val="00EC1792"/>
    <w:rsid w:val="00ED4AC2"/>
    <w:rsid w:val="00ED4EEF"/>
    <w:rsid w:val="00EF012A"/>
    <w:rsid w:val="00EF3B00"/>
    <w:rsid w:val="00EF5999"/>
    <w:rsid w:val="00F20C30"/>
    <w:rsid w:val="00F225BD"/>
    <w:rsid w:val="00F26B0B"/>
    <w:rsid w:val="00F307A0"/>
    <w:rsid w:val="00F43F67"/>
    <w:rsid w:val="00F447AA"/>
    <w:rsid w:val="00F51098"/>
    <w:rsid w:val="00F51955"/>
    <w:rsid w:val="00F53BF2"/>
    <w:rsid w:val="00F561D6"/>
    <w:rsid w:val="00F5771D"/>
    <w:rsid w:val="00F64865"/>
    <w:rsid w:val="00F66553"/>
    <w:rsid w:val="00F6718C"/>
    <w:rsid w:val="00F77C91"/>
    <w:rsid w:val="00F8223F"/>
    <w:rsid w:val="00F8653E"/>
    <w:rsid w:val="00FB5F4A"/>
    <w:rsid w:val="00FB7070"/>
    <w:rsid w:val="00FD189D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0"/>
        <o:r id="V:Rule2" type="connector" idref="#_x0000_s1042"/>
      </o:rules>
    </o:shapelayout>
  </w:shapeDefaults>
  <w:decimalSymbol w:val="."/>
  <w:listSeparator w:val=","/>
  <w15:chartTrackingRefBased/>
  <w15:docId w15:val="{E26C2654-10A6-4C6A-828F-DE1B1FB6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HTML">
    <w:name w:val="HTML Code"/>
    <w:rsid w:val="003B2534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rsid w:val="003B55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B558B"/>
    <w:rPr>
      <w:kern w:val="2"/>
    </w:rPr>
  </w:style>
  <w:style w:type="paragraph" w:styleId="a7">
    <w:name w:val="footer"/>
    <w:basedOn w:val="a"/>
    <w:link w:val="a8"/>
    <w:rsid w:val="003B55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3B558B"/>
    <w:rPr>
      <w:kern w:val="2"/>
    </w:rPr>
  </w:style>
  <w:style w:type="table" w:styleId="a9">
    <w:name w:val="Table Grid"/>
    <w:basedOn w:val="a1"/>
    <w:rsid w:val="003B55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yle131">
    <w:name w:val="style131"/>
    <w:rsid w:val="00EB2C8A"/>
    <w:rPr>
      <w:rFonts w:ascii="Arial" w:hAnsi="Arial" w:cs="Arial" w:hint="default"/>
      <w:color w:val="000099"/>
    </w:rPr>
  </w:style>
  <w:style w:type="paragraph" w:styleId="aa">
    <w:name w:val="Balloon Text"/>
    <w:basedOn w:val="a"/>
    <w:link w:val="ab"/>
    <w:rsid w:val="00FB7070"/>
    <w:rPr>
      <w:rFonts w:ascii="Cambria" w:hAnsi="Cambria"/>
      <w:sz w:val="18"/>
      <w:szCs w:val="18"/>
    </w:rPr>
  </w:style>
  <w:style w:type="character" w:customStyle="1" w:styleId="ab">
    <w:name w:val="註解方塊文字 字元"/>
    <w:link w:val="aa"/>
    <w:rsid w:val="00FB7070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