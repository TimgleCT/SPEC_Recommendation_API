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010"/>
        <w:gridCol w:w="4503"/>
        <w:gridCol w:w="1566"/>
        <w:gridCol w:w="2071"/>
        <w:tblGridChange w:id="0">
          <w:tblGrid>
            <w:gridCol w:w="1310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3A4F1E">
        <w:tc>
          <w:tcPr>
            <w:tcW w:w="12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3A4F1E">
        <w:tc>
          <w:tcPr>
            <w:tcW w:w="1216" w:type="dxa"/>
          </w:tcPr>
          <w:p w:rsidR="00252551" w:rsidRPr="00E8700A" w:rsidRDefault="00252551" w:rsidP="000076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1E4FA2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0076D0">
              <w:rPr>
                <w:rFonts w:ascii="細明體" w:eastAsia="細明體" w:hAnsi="細明體" w:cs="Courier New" w:hint="eastAsia"/>
                <w:sz w:val="20"/>
                <w:szCs w:val="20"/>
              </w:rPr>
              <w:t>10</w:t>
            </w: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0076D0">
              <w:rPr>
                <w:rFonts w:ascii="細明體" w:eastAsia="細明體" w:hAnsi="細明體" w:cs="Courier New" w:hint="eastAsia"/>
                <w:sz w:val="20"/>
                <w:szCs w:val="20"/>
              </w:rPr>
              <w:t>30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1E4FA2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  <w:tc>
          <w:tcPr>
            <w:tcW w:w="1566" w:type="dxa"/>
          </w:tcPr>
          <w:p w:rsidR="00252551" w:rsidRPr="00E8700A" w:rsidRDefault="001E4FA2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龎伯珊</w:t>
            </w:r>
          </w:p>
        </w:tc>
        <w:tc>
          <w:tcPr>
            <w:tcW w:w="2071" w:type="dxa"/>
          </w:tcPr>
          <w:p w:rsidR="00252551" w:rsidRPr="00E8700A" w:rsidRDefault="001E4FA2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無</w:t>
            </w:r>
          </w:p>
        </w:tc>
      </w:tr>
      <w:tr w:rsidR="003A4F1E" w:rsidRPr="00E8700A" w:rsidTr="003A4F1E">
        <w:trPr>
          <w:ins w:id="2" w:author="陳德仁" w:date="2018-10-17T18:34:00Z"/>
        </w:trPr>
        <w:tc>
          <w:tcPr>
            <w:tcW w:w="1216" w:type="dxa"/>
          </w:tcPr>
          <w:p w:rsidR="003A4F1E" w:rsidRPr="00E8700A" w:rsidRDefault="003A4F1E" w:rsidP="003A4F1E">
            <w:pPr>
              <w:spacing w:line="240" w:lineRule="atLeast"/>
              <w:jc w:val="center"/>
              <w:rPr>
                <w:ins w:id="3" w:author="陳德仁" w:date="2018-10-17T18:34:00Z"/>
                <w:rFonts w:ascii="細明體" w:eastAsia="細明體" w:hAnsi="細明體" w:cs="Courier New"/>
                <w:sz w:val="20"/>
                <w:szCs w:val="20"/>
              </w:rPr>
            </w:pPr>
            <w:ins w:id="4" w:author="陳德仁" w:date="2018-10-17T18:35:00Z">
              <w:r w:rsidRPr="00E43895">
                <w:rPr>
                  <w:rFonts w:hint="eastAsia"/>
                </w:rPr>
                <w:t>2018/06/29</w:t>
              </w:r>
            </w:ins>
          </w:p>
        </w:tc>
        <w:tc>
          <w:tcPr>
            <w:tcW w:w="1010" w:type="dxa"/>
          </w:tcPr>
          <w:p w:rsidR="003A4F1E" w:rsidRDefault="003A4F1E" w:rsidP="003A4F1E">
            <w:pPr>
              <w:spacing w:line="240" w:lineRule="atLeast"/>
              <w:jc w:val="center"/>
              <w:rPr>
                <w:ins w:id="5" w:author="陳德仁" w:date="2018-10-17T18:34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陳德仁" w:date="2018-10-17T18:35:00Z">
              <w:r w:rsidRPr="00E43895">
                <w:rPr>
                  <w:rFonts w:hint="eastAsia"/>
                </w:rPr>
                <w:t xml:space="preserve">  </w:t>
              </w:r>
              <w:r>
                <w:t>2</w:t>
              </w:r>
            </w:ins>
          </w:p>
        </w:tc>
        <w:tc>
          <w:tcPr>
            <w:tcW w:w="4503" w:type="dxa"/>
          </w:tcPr>
          <w:p w:rsidR="003A4F1E" w:rsidRDefault="003A4F1E" w:rsidP="003A4F1E">
            <w:pPr>
              <w:spacing w:line="240" w:lineRule="atLeast"/>
              <w:rPr>
                <w:ins w:id="7" w:author="陳德仁" w:date="2018-10-17T18:34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陳德仁" w:date="2018-10-17T18:35:00Z">
              <w:r w:rsidRPr="00E43895">
                <w:rPr>
                  <w:rFonts w:hint="eastAsia"/>
                </w:rPr>
                <w:t xml:space="preserve">logSecurity </w:t>
              </w:r>
              <w:r w:rsidRPr="00E43895">
                <w:rPr>
                  <w:rFonts w:hint="eastAsia"/>
                </w:rPr>
                <w:t>清查</w:t>
              </w:r>
            </w:ins>
          </w:p>
        </w:tc>
        <w:tc>
          <w:tcPr>
            <w:tcW w:w="1566" w:type="dxa"/>
          </w:tcPr>
          <w:p w:rsidR="003A4F1E" w:rsidRDefault="003A4F1E" w:rsidP="003A4F1E">
            <w:pPr>
              <w:spacing w:line="240" w:lineRule="atLeast"/>
              <w:jc w:val="center"/>
              <w:rPr>
                <w:ins w:id="9" w:author="陳德仁" w:date="2018-10-17T18:34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陳德仁" w:date="2018-10-17T18:35:00Z">
              <w:r w:rsidRPr="00E43895">
                <w:rPr>
                  <w:rFonts w:hint="eastAsia"/>
                </w:rPr>
                <w:t>德仁</w:t>
              </w:r>
            </w:ins>
          </w:p>
        </w:tc>
        <w:tc>
          <w:tcPr>
            <w:tcW w:w="2071" w:type="dxa"/>
          </w:tcPr>
          <w:p w:rsidR="003A4F1E" w:rsidRDefault="003A4F1E" w:rsidP="003A4F1E">
            <w:pPr>
              <w:spacing w:line="240" w:lineRule="atLeast"/>
              <w:rPr>
                <w:ins w:id="11" w:author="陳德仁" w:date="2018-10-17T18:34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陳德仁" w:date="2018-10-17T18:35:00Z">
              <w:r w:rsidRPr="00E43895">
                <w:rPr>
                  <w:rFonts w:hint="eastAsia"/>
                </w:rPr>
                <w:t>180511000919</w:t>
              </w:r>
            </w:ins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E01490" w:rsidRDefault="00574BE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修正</w:t>
            </w:r>
            <w:r w:rsidR="000076D0">
              <w:rPr>
                <w:rFonts w:ascii="細明體" w:eastAsia="細明體" w:hAnsi="細明體" w:hint="eastAsia"/>
                <w:sz w:val="20"/>
                <w:szCs w:val="20"/>
              </w:rPr>
              <w:t>紀錄查詢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E01490" w:rsidRDefault="001E4FA2" w:rsidP="000076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</w:t>
            </w:r>
            <w:r w:rsidR="00574BED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0076D0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E01490" w:rsidRDefault="0021096F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取消覆核</w:t>
            </w:r>
            <w:r w:rsidR="009B56A8"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E01490" w:rsidTr="004A6205">
        <w:tc>
          <w:tcPr>
            <w:tcW w:w="2340" w:type="dxa"/>
          </w:tcPr>
          <w:p w:rsidR="004911D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E01490" w:rsidRDefault="001E4FA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9B56A8" w:rsidRPr="00E01490" w:rsidTr="004A6205">
        <w:tc>
          <w:tcPr>
            <w:tcW w:w="2340" w:type="dxa"/>
          </w:tcPr>
          <w:p w:rsidR="009B56A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E01490" w:rsidRDefault="001E4FA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E01490" w:rsidTr="004A6205">
        <w:tc>
          <w:tcPr>
            <w:tcW w:w="2340" w:type="dxa"/>
          </w:tcPr>
          <w:p w:rsidR="00EF28DB" w:rsidRPr="00266B0D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E484E" w:rsidRPr="00E01490" w:rsidTr="004A6205">
        <w:tc>
          <w:tcPr>
            <w:tcW w:w="2340" w:type="dxa"/>
          </w:tcPr>
          <w:p w:rsidR="008E484E" w:rsidRPr="001E4FA2" w:rsidRDefault="008E484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8E484E" w:rsidRPr="001E4FA2" w:rsidRDefault="008E484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E4FA2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494BCA" w:rsidRPr="00E01490" w:rsidTr="004A6205">
        <w:tc>
          <w:tcPr>
            <w:tcW w:w="2340" w:type="dxa"/>
          </w:tcPr>
          <w:p w:rsidR="00494BCA" w:rsidRPr="001E4FA2" w:rsidRDefault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494BCA" w:rsidRPr="001E4FA2" w:rsidRDefault="00494BCA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E4FA2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</w:t>
            </w:r>
            <w:r w:rsidR="007D207E" w:rsidRPr="001E4FA2">
              <w:rPr>
                <w:rFonts w:ascii="細明體" w:eastAsia="細明體" w:hAnsi="細明體" w:hint="eastAsia"/>
                <w:sz w:val="20"/>
                <w:szCs w:val="20"/>
              </w:rPr>
              <w:t>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0076D0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sz w:val="20"/>
          <w:szCs w:val="20"/>
        </w:rPr>
        <w:object w:dxaOrig="7245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146.25pt" o:ole="">
            <v:imagedata r:id="rId7" o:title=""/>
          </v:shape>
          <o:OLEObject Type="Embed" ProgID="Visio.Drawing.11" ShapeID="_x0000_i1025" DrawAspect="Content" ObjectID="_1657346498" r:id="rId8"/>
        </w:obje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2B33D0" w:rsidP="000076D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理賠紀錄</w:t>
            </w:r>
            <w:r w:rsidR="000076D0">
              <w:rPr>
                <w:rFonts w:ascii="細明體" w:eastAsia="細明體" w:hAnsi="細明體" w:hint="eastAsia"/>
                <w:lang w:eastAsia="zh-TW"/>
              </w:rPr>
              <w:t>LOG檔</w:t>
            </w:r>
          </w:p>
        </w:tc>
        <w:tc>
          <w:tcPr>
            <w:tcW w:w="2551" w:type="dxa"/>
          </w:tcPr>
          <w:p w:rsidR="004911D8" w:rsidRPr="00E01490" w:rsidRDefault="00AB58D0" w:rsidP="000076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B58D0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D56F69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0076D0">
              <w:rPr>
                <w:rFonts w:ascii="細明體" w:eastAsia="細明體" w:hAnsi="細明體" w:hint="eastAsia"/>
                <w:sz w:val="20"/>
                <w:szCs w:val="20"/>
              </w:rPr>
              <w:t>L</w:t>
            </w:r>
            <w:r w:rsidR="00D56F69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2B33D0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0076D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0076D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0076D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B54F5F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畫面USA</w:t>
      </w:r>
      <w:r w:rsidR="001E4FA2">
        <w:rPr>
          <w:rFonts w:ascii="細明體" w:eastAsia="細明體" w:hAnsi="細明體" w:hint="eastAsia"/>
          <w:sz w:val="20"/>
          <w:szCs w:val="20"/>
        </w:rPr>
        <w:t>AZ</w:t>
      </w:r>
      <w:r w:rsidR="00574BED">
        <w:rPr>
          <w:rFonts w:ascii="細明體" w:eastAsia="細明體" w:hAnsi="細明體" w:hint="eastAsia"/>
          <w:sz w:val="20"/>
          <w:szCs w:val="20"/>
        </w:rPr>
        <w:t>5</w:t>
      </w:r>
      <w:r w:rsidR="001E4FA2">
        <w:rPr>
          <w:rFonts w:ascii="細明體" w:eastAsia="細明體" w:hAnsi="細明體" w:hint="eastAsia"/>
          <w:sz w:val="20"/>
          <w:szCs w:val="20"/>
        </w:rPr>
        <w:t>0</w:t>
      </w:r>
      <w:r w:rsidR="000076D0">
        <w:rPr>
          <w:rFonts w:ascii="細明體" w:eastAsia="細明體" w:hAnsi="細明體" w:hint="eastAsia"/>
          <w:sz w:val="20"/>
          <w:szCs w:val="20"/>
        </w:rPr>
        <w:t>2</w:t>
      </w:r>
      <w:r w:rsidR="001E4FA2">
        <w:rPr>
          <w:rFonts w:ascii="細明體" w:eastAsia="細明體" w:hAnsi="細明體" w:hint="eastAsia"/>
          <w:sz w:val="20"/>
          <w:szCs w:val="20"/>
        </w:rPr>
        <w:t>00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1E4FA2" w:rsidRDefault="000076D0" w:rsidP="00A07D6F">
      <w:pPr>
        <w:widowControl/>
        <w:spacing w:line="240" w:lineRule="atLeast"/>
        <w:ind w:left="480"/>
        <w:rPr>
          <w:rFonts w:hint="eastAsia"/>
          <w:noProof/>
        </w:rPr>
      </w:pPr>
      <w:r w:rsidRPr="000155DA">
        <w:rPr>
          <w:noProof/>
        </w:rPr>
        <w:lastRenderedPageBreak/>
        <w:pict>
          <v:shape id="圖片 1" o:spid="_x0000_i1026" type="#_x0000_t75" style="width:495pt;height:77.25pt;visibility:visible">
            <v:imagedata r:id="rId9" o:title=""/>
          </v:shape>
        </w:pict>
      </w:r>
    </w:p>
    <w:p w:rsidR="00AB58D0" w:rsidRDefault="009F6C0F" w:rsidP="00A07D6F">
      <w:pPr>
        <w:widowControl/>
        <w:spacing w:line="240" w:lineRule="atLeast"/>
        <w:ind w:left="480"/>
        <w:rPr>
          <w:rFonts w:hint="eastAsia"/>
          <w:noProof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畫面USA</w:t>
      </w:r>
      <w:r>
        <w:rPr>
          <w:rFonts w:ascii="細明體" w:eastAsia="細明體" w:hAnsi="細明體" w:hint="eastAsia"/>
          <w:sz w:val="20"/>
          <w:szCs w:val="20"/>
        </w:rPr>
        <w:t>AZ50200</w:t>
      </w:r>
      <w:r w:rsidRPr="00716C34">
        <w:rPr>
          <w:rFonts w:ascii="細明體" w:eastAsia="細明體" w:hAnsi="細明體" w:hint="eastAsia"/>
          <w:sz w:val="20"/>
          <w:szCs w:val="20"/>
        </w:rPr>
        <w:t>_圖</w:t>
      </w:r>
      <w:r w:rsidR="00C64F8C">
        <w:rPr>
          <w:rFonts w:ascii="細明體" w:eastAsia="細明體" w:hAnsi="細明體" w:hint="eastAsia"/>
          <w:sz w:val="20"/>
          <w:szCs w:val="20"/>
        </w:rPr>
        <w:t>1b</w:t>
      </w:r>
    </w:p>
    <w:p w:rsidR="009F6C0F" w:rsidRDefault="009F6C0F" w:rsidP="00A07D6F">
      <w:pPr>
        <w:widowControl/>
        <w:spacing w:line="240" w:lineRule="atLeast"/>
        <w:ind w:left="480"/>
        <w:rPr>
          <w:rFonts w:hint="eastAsia"/>
          <w:noProof/>
        </w:rPr>
      </w:pPr>
      <w:r w:rsidRPr="000155DA">
        <w:rPr>
          <w:noProof/>
        </w:rPr>
        <w:pict>
          <v:shape id="_x0000_i1027" type="#_x0000_t75" style="width:6in;height:84.75pt;visibility:visible">
            <v:imagedata r:id="rId10" o:title=""/>
          </v:shape>
        </w:pict>
      </w:r>
    </w:p>
    <w:p w:rsidR="00C64F8C" w:rsidRDefault="00C64F8C" w:rsidP="00A07D6F">
      <w:pPr>
        <w:widowControl/>
        <w:spacing w:line="240" w:lineRule="atLeast"/>
        <w:ind w:left="480"/>
        <w:rPr>
          <w:rFonts w:hint="eastAsia"/>
          <w:noProof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畫面USA</w:t>
      </w:r>
      <w:r>
        <w:rPr>
          <w:rFonts w:ascii="細明體" w:eastAsia="細明體" w:hAnsi="細明體" w:hint="eastAsia"/>
          <w:sz w:val="20"/>
          <w:szCs w:val="20"/>
        </w:rPr>
        <w:t>AZ50200</w:t>
      </w:r>
      <w:r w:rsidRPr="00716C34">
        <w:rPr>
          <w:rFonts w:ascii="細明體" w:eastAsia="細明體" w:hAnsi="細明體" w:hint="eastAsia"/>
          <w:sz w:val="20"/>
          <w:szCs w:val="20"/>
        </w:rPr>
        <w:t>_圖</w:t>
      </w:r>
      <w:r>
        <w:rPr>
          <w:rFonts w:ascii="細明體" w:eastAsia="細明體" w:hAnsi="細明體" w:hint="eastAsia"/>
          <w:sz w:val="20"/>
          <w:szCs w:val="20"/>
        </w:rPr>
        <w:t>2a</w:t>
      </w:r>
    </w:p>
    <w:p w:rsidR="00C64F8C" w:rsidRDefault="00C64F8C" w:rsidP="00A07D6F">
      <w:pPr>
        <w:widowControl/>
        <w:spacing w:line="240" w:lineRule="atLeast"/>
        <w:ind w:left="480"/>
        <w:rPr>
          <w:rFonts w:hint="eastAsia"/>
          <w:noProof/>
        </w:rPr>
      </w:pPr>
      <w:r w:rsidRPr="004F1268">
        <w:rPr>
          <w:noProof/>
        </w:rPr>
        <w:pict>
          <v:shape id="_x0000_i1028" type="#_x0000_t75" style="width:431.25pt;height:240.75pt;visibility:visible">
            <v:imagedata r:id="rId11" o:title=""/>
          </v:shape>
        </w:pict>
      </w: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E01490" w:rsidRDefault="009C012E" w:rsidP="001E4FA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="001E4FA2" w:rsidRPr="001E4FA2">
        <w:rPr>
          <w:rFonts w:ascii="細明體" w:eastAsia="細明體" w:hAnsi="細明體"/>
        </w:rPr>
        <w:t>USAAZ</w:t>
      </w:r>
      <w:r w:rsidR="00574BED">
        <w:rPr>
          <w:rFonts w:ascii="細明體" w:eastAsia="細明體" w:hAnsi="細明體" w:hint="eastAsia"/>
          <w:lang w:eastAsia="zh-TW"/>
        </w:rPr>
        <w:t>5</w:t>
      </w:r>
      <w:r w:rsidR="001E4FA2" w:rsidRPr="001E4FA2">
        <w:rPr>
          <w:rFonts w:ascii="細明體" w:eastAsia="細明體" w:hAnsi="細明體"/>
        </w:rPr>
        <w:t>0</w:t>
      </w:r>
      <w:r w:rsidR="000076D0">
        <w:rPr>
          <w:rFonts w:ascii="細明體" w:eastAsia="細明體" w:hAnsi="細明體" w:hint="eastAsia"/>
          <w:lang w:eastAsia="zh-TW"/>
        </w:rPr>
        <w:t>2</w:t>
      </w:r>
      <w:r w:rsidR="001E4FA2" w:rsidRPr="001E4FA2">
        <w:rPr>
          <w:rFonts w:ascii="細明體" w:eastAsia="細明體" w:hAnsi="細明體"/>
        </w:rPr>
        <w:t>00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E01490">
          <w:rPr>
            <w:rFonts w:ascii="細明體" w:eastAsia="細明體" w:hAnsi="細明體" w:hint="eastAsia"/>
            <w:bCs/>
            <w:lang w:eastAsia="zh-TW"/>
          </w:rPr>
          <w:t>1a</w:t>
        </w:r>
      </w:smartTag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欄位資料：</w:t>
      </w:r>
    </w:p>
    <w:p w:rsidR="009C012E" w:rsidRDefault="001E4FA2" w:rsidP="001E4FA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預設給空白</w:t>
      </w:r>
    </w:p>
    <w:p w:rsidR="001E4FA2" w:rsidRPr="00E01490" w:rsidRDefault="001E4FA2" w:rsidP="001E4FA2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lang w:eastAsia="zh-TW"/>
        </w:rPr>
      </w:pPr>
    </w:p>
    <w:p w:rsidR="009C012E" w:rsidRPr="00E01490" w:rsidRDefault="00574BED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="009C012E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9C012E" w:rsidRPr="00574BED" w:rsidRDefault="00574BED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必須選擇其中一個查詢種類</w:t>
      </w:r>
      <w:r w:rsidR="009C012E" w:rsidRPr="00E01490">
        <w:rPr>
          <w:rFonts w:ascii="細明體" w:eastAsia="細明體" w:hAnsi="細明體" w:hint="eastAsia"/>
          <w:bCs/>
          <w:lang w:eastAsia="zh-TW"/>
        </w:rPr>
        <w:t>。</w:t>
      </w:r>
    </w:p>
    <w:p w:rsidR="00574BED" w:rsidRPr="00574BED" w:rsidRDefault="00574BED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若選擇保單號碼則必須輸入保單號碼</w:t>
      </w:r>
    </w:p>
    <w:p w:rsidR="00574BED" w:rsidRPr="00E01490" w:rsidRDefault="00574BED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若選擇受理編號則必須輸入受理編號</w:t>
      </w:r>
    </w:p>
    <w:p w:rsidR="0021096F" w:rsidRDefault="00574BED" w:rsidP="0021096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進行查詢</w:t>
      </w:r>
      <w:r w:rsidR="0021096F"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21096F" w:rsidRDefault="00574BED" w:rsidP="0021096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讀取理賠紀錄檔DTAAB</w:t>
      </w:r>
      <w:r w:rsidR="000076D0">
        <w:rPr>
          <w:rFonts w:ascii="細明體" w:eastAsia="細明體" w:hAnsi="細明體" w:hint="eastAsia"/>
          <w:bCs/>
          <w:kern w:val="2"/>
          <w:lang w:eastAsia="zh-TW"/>
        </w:rPr>
        <w:t>L</w:t>
      </w:r>
      <w:r>
        <w:rPr>
          <w:rFonts w:ascii="細明體" w:eastAsia="細明體" w:hAnsi="細明體" w:hint="eastAsia"/>
          <w:bCs/>
          <w:kern w:val="2"/>
          <w:lang w:eastAsia="zh-TW"/>
        </w:rPr>
        <w:t>01，BY選擇的查詢種類的值</w:t>
      </w:r>
    </w:p>
    <w:p w:rsidR="00574BED" w:rsidRDefault="00574BED" w:rsidP="00144C9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資料排序：依照 受理編號、序號、保單號碼、索賠類別、險別、保險金代號、事故者ID</w:t>
      </w:r>
      <w:r w:rsidR="00144C9C">
        <w:rPr>
          <w:rFonts w:ascii="細明體" w:eastAsia="細明體" w:hAnsi="細明體" w:hint="eastAsia"/>
          <w:bCs/>
          <w:kern w:val="2"/>
          <w:lang w:eastAsia="zh-TW"/>
        </w:rPr>
        <w:t>、</w:t>
      </w:r>
      <w:r w:rsidR="00144C9C" w:rsidRPr="00144C9C">
        <w:rPr>
          <w:rFonts w:ascii="細明體" w:eastAsia="細明體" w:hAnsi="細明體" w:hint="eastAsia"/>
          <w:bCs/>
          <w:kern w:val="2"/>
          <w:lang w:eastAsia="zh-TW"/>
        </w:rPr>
        <w:t>LOG異動日期</w:t>
      </w:r>
    </w:p>
    <w:p w:rsidR="0021096F" w:rsidRPr="0021096F" w:rsidRDefault="0021096F" w:rsidP="0021096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lastRenderedPageBreak/>
        <w:t>若有異常時，顯示錯誤訊息</w:t>
      </w:r>
    </w:p>
    <w:p w:rsidR="00D56F69" w:rsidRDefault="00B54F5F" w:rsidP="00B54F5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畫面訊息列顯示</w:t>
      </w:r>
      <w:r w:rsidR="00D56F69"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9C012E" w:rsidRDefault="00D56F69" w:rsidP="00D56F6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有異常時，顯示異常訊息</w:t>
      </w:r>
      <w:r w:rsidR="00B54F5F">
        <w:rPr>
          <w:rFonts w:ascii="細明體" w:eastAsia="細明體" w:hAnsi="細明體" w:hint="eastAsia"/>
          <w:bCs/>
          <w:kern w:val="2"/>
          <w:lang w:eastAsia="zh-TW"/>
        </w:rPr>
        <w:t>。</w:t>
      </w:r>
    </w:p>
    <w:p w:rsidR="00574BED" w:rsidRDefault="00574BED" w:rsidP="00D56F6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574BED">
        <w:rPr>
          <w:rFonts w:ascii="細明體" w:eastAsia="細明體" w:hAnsi="細明體" w:hint="eastAsia"/>
          <w:bCs/>
          <w:kern w:val="2"/>
          <w:lang w:eastAsia="zh-TW"/>
        </w:rPr>
        <w:t>查無資料時，顯示「</w:t>
      </w:r>
      <w:r>
        <w:rPr>
          <w:rFonts w:ascii="細明體" w:eastAsia="細明體" w:hAnsi="細明體" w:hint="eastAsia"/>
          <w:bCs/>
          <w:kern w:val="2"/>
          <w:lang w:eastAsia="zh-TW"/>
        </w:rPr>
        <w:t>查無資料</w:t>
      </w:r>
      <w:r w:rsidRPr="00574BED">
        <w:rPr>
          <w:rFonts w:ascii="細明體" w:eastAsia="細明體" w:hAnsi="細明體" w:hint="eastAsia"/>
          <w:bCs/>
          <w:kern w:val="2"/>
          <w:lang w:eastAsia="zh-TW"/>
        </w:rPr>
        <w:t>」</w:t>
      </w:r>
    </w:p>
    <w:p w:rsidR="00D56F69" w:rsidRDefault="00D56F69" w:rsidP="00D56F6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574BED">
        <w:rPr>
          <w:rFonts w:ascii="細明體" w:eastAsia="細明體" w:hAnsi="細明體" w:hint="eastAsia"/>
          <w:bCs/>
          <w:kern w:val="2"/>
          <w:lang w:eastAsia="zh-TW"/>
        </w:rPr>
        <w:t>正常作業完成時，顯示「</w:t>
      </w:r>
      <w:r w:rsidR="00574BED" w:rsidRPr="00574BED">
        <w:rPr>
          <w:rFonts w:ascii="細明體" w:eastAsia="細明體" w:hAnsi="細明體" w:hint="eastAsia"/>
          <w:bCs/>
          <w:kern w:val="2"/>
          <w:lang w:eastAsia="zh-TW"/>
        </w:rPr>
        <w:t>查詢完成</w:t>
      </w:r>
      <w:r w:rsidRPr="00574BED">
        <w:rPr>
          <w:rFonts w:ascii="細明體" w:eastAsia="細明體" w:hAnsi="細明體" w:hint="eastAsia"/>
          <w:bCs/>
          <w:kern w:val="2"/>
          <w:lang w:eastAsia="zh-TW"/>
        </w:rPr>
        <w:t>」</w:t>
      </w:r>
      <w:r w:rsidR="008D62F0">
        <w:rPr>
          <w:rFonts w:ascii="細明體" w:eastAsia="細明體" w:hAnsi="細明體" w:hint="eastAsia"/>
          <w:bCs/>
          <w:kern w:val="2"/>
          <w:lang w:eastAsia="zh-TW"/>
        </w:rPr>
        <w:t>，將資料逐筆顯示於畫面</w:t>
      </w:r>
      <w:r w:rsidR="00144C9C">
        <w:rPr>
          <w:rFonts w:ascii="細明體" w:eastAsia="細明體" w:hAnsi="細明體" w:hint="eastAsia"/>
          <w:bCs/>
          <w:kern w:val="2"/>
          <w:lang w:eastAsia="zh-TW"/>
        </w:rPr>
        <w:t>如</w:t>
      </w:r>
      <w:r w:rsidR="00144C9C" w:rsidRPr="00716C34">
        <w:rPr>
          <w:rFonts w:ascii="細明體" w:eastAsia="細明體" w:hAnsi="細明體" w:hint="eastAsia"/>
          <w:lang w:eastAsia="zh-TW"/>
        </w:rPr>
        <w:t>畫面USA</w:t>
      </w:r>
      <w:r w:rsidR="00144C9C">
        <w:rPr>
          <w:rFonts w:ascii="細明體" w:eastAsia="細明體" w:hAnsi="細明體" w:hint="eastAsia"/>
          <w:lang w:eastAsia="zh-TW"/>
        </w:rPr>
        <w:t>AZ50200</w:t>
      </w:r>
      <w:r w:rsidR="00144C9C" w:rsidRPr="00716C34">
        <w:rPr>
          <w:rFonts w:ascii="細明體" w:eastAsia="細明體" w:hAnsi="細明體" w:hint="eastAsia"/>
          <w:lang w:eastAsia="zh-TW"/>
        </w:rPr>
        <w:t>_圖</w:t>
      </w:r>
      <w:r w:rsidR="00C64F8C">
        <w:rPr>
          <w:rFonts w:ascii="細明體" w:eastAsia="細明體" w:hAnsi="細明體" w:hint="eastAsia"/>
          <w:lang w:eastAsia="zh-TW"/>
        </w:rPr>
        <w:t>1b</w:t>
      </w:r>
    </w:p>
    <w:p w:rsidR="00574BED" w:rsidRDefault="00574BED" w:rsidP="00574BED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kern w:val="2"/>
          <w:lang w:eastAsia="zh-TW"/>
        </w:rPr>
      </w:pPr>
    </w:p>
    <w:p w:rsidR="00574BED" w:rsidRPr="00E01490" w:rsidRDefault="00144C9C" w:rsidP="00574BED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144C9C">
        <w:rPr>
          <w:rFonts w:ascii="細明體" w:eastAsia="細明體" w:hAnsi="細明體" w:hint="eastAsia"/>
          <w:b/>
          <w:bCs/>
          <w:color w:val="008000"/>
          <w:lang w:eastAsia="zh-TW"/>
        </w:rPr>
        <w:t>序號</w:t>
      </w:r>
      <w:r w:rsidR="00574BED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  <w:r>
        <w:rPr>
          <w:rFonts w:ascii="細明體" w:eastAsia="細明體" w:hAnsi="細明體" w:hint="eastAsia"/>
          <w:b/>
          <w:bCs/>
          <w:color w:val="008000"/>
          <w:lang w:eastAsia="zh-TW"/>
        </w:rPr>
        <w:t>的</w:t>
      </w:r>
      <w:r w:rsidRPr="00144C9C">
        <w:rPr>
          <w:rFonts w:ascii="細明體" w:eastAsia="細明體" w:hAnsi="細明體" w:hint="eastAsia"/>
          <w:b/>
          <w:bCs/>
          <w:color w:val="008000"/>
          <w:lang w:eastAsia="zh-TW"/>
        </w:rPr>
        <w:t>超連結</w:t>
      </w:r>
    </w:p>
    <w:p w:rsidR="00574BED" w:rsidRPr="00C64F8C" w:rsidRDefault="00144C9C" w:rsidP="00144C9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點選後連結</w:t>
      </w:r>
      <w:r w:rsidR="00C64F8C">
        <w:rPr>
          <w:rFonts w:ascii="細明體" w:eastAsia="細明體" w:hAnsi="細明體" w:hint="eastAsia"/>
          <w:lang w:eastAsia="zh-TW"/>
        </w:rPr>
        <w:t>顯示畫面如</w:t>
      </w:r>
      <w:r w:rsidR="00C64F8C" w:rsidRPr="00716C34">
        <w:rPr>
          <w:rFonts w:ascii="細明體" w:eastAsia="細明體" w:hAnsi="細明體" w:hint="eastAsia"/>
          <w:lang w:eastAsia="zh-TW"/>
        </w:rPr>
        <w:t>USA</w:t>
      </w:r>
      <w:r w:rsidR="00C64F8C">
        <w:rPr>
          <w:rFonts w:ascii="細明體" w:eastAsia="細明體" w:hAnsi="細明體" w:hint="eastAsia"/>
          <w:lang w:eastAsia="zh-TW"/>
        </w:rPr>
        <w:t>AZ50200</w:t>
      </w:r>
      <w:r w:rsidR="00C64F8C" w:rsidRPr="00716C34">
        <w:rPr>
          <w:rFonts w:ascii="細明體" w:eastAsia="細明體" w:hAnsi="細明體" w:hint="eastAsia"/>
          <w:lang w:eastAsia="zh-TW"/>
        </w:rPr>
        <w:t>_圖</w:t>
      </w:r>
      <w:r w:rsidR="00C64F8C">
        <w:rPr>
          <w:rFonts w:ascii="細明體" w:eastAsia="細明體" w:hAnsi="細明體" w:hint="eastAsia"/>
          <w:lang w:eastAsia="zh-TW"/>
        </w:rPr>
        <w:t>2a</w:t>
      </w:r>
    </w:p>
    <w:p w:rsidR="00C64F8C" w:rsidRDefault="00C64F8C" w:rsidP="00144C9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資料來源:</w:t>
      </w:r>
    </w:p>
    <w:p w:rsidR="00C64F8C" w:rsidRDefault="00C64F8C" w:rsidP="00C64F8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依照request讀取DTAABL01</w:t>
      </w:r>
    </w:p>
    <w:p w:rsidR="00C64F8C" w:rsidRDefault="00C64F8C" w:rsidP="00C64F8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</w:t>
      </w:r>
      <w:r w:rsidR="00FE3E39">
        <w:rPr>
          <w:rFonts w:ascii="細明體" w:eastAsia="細明體" w:hAnsi="細明體" w:hint="eastAsia"/>
          <w:bCs/>
          <w:kern w:val="2"/>
          <w:lang w:eastAsia="zh-TW"/>
        </w:rPr>
        <w:t>讀取到的DTAABL01鑑值有空白，顯示錯誤訊息</w:t>
      </w:r>
    </w:p>
    <w:p w:rsidR="00FE3E39" w:rsidRDefault="00FE3E39" w:rsidP="00FE3E3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判斷DTAABL01.</w:t>
      </w:r>
      <w:r w:rsidRPr="00FE3E39">
        <w:rPr>
          <w:rFonts w:hint="eastAsia"/>
          <w:lang w:eastAsia="zh-TW"/>
        </w:rPr>
        <w:t xml:space="preserve"> </w:t>
      </w:r>
      <w:r w:rsidRPr="00FE3E39">
        <w:rPr>
          <w:rFonts w:ascii="細明體" w:eastAsia="細明體" w:hAnsi="細明體" w:hint="eastAsia"/>
          <w:bCs/>
          <w:kern w:val="2"/>
          <w:lang w:eastAsia="zh-TW"/>
        </w:rPr>
        <w:t>LOG異動種類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若為D</w:t>
      </w:r>
    </w:p>
    <w:p w:rsidR="00FE3E39" w:rsidRDefault="00FE3E39" w:rsidP="00FE3E3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取得相關的DTAABL01且</w:t>
      </w:r>
      <w:r w:rsidRPr="00FE3E39">
        <w:rPr>
          <w:rFonts w:ascii="細明體" w:eastAsia="細明體" w:hAnsi="細明體" w:hint="eastAsia"/>
          <w:bCs/>
          <w:kern w:val="2"/>
          <w:lang w:eastAsia="zh-TW"/>
        </w:rPr>
        <w:t>LOG異動種類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=D的那筆在 before的資料</w:t>
      </w:r>
    </w:p>
    <w:p w:rsidR="00FE3E39" w:rsidRDefault="00FE3E39" w:rsidP="00FE3E3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>
        <w:rPr>
          <w:rFonts w:ascii="細明體" w:eastAsia="細明體" w:hAnsi="細明體"/>
          <w:bCs/>
          <w:kern w:val="2"/>
          <w:lang w:eastAsia="zh-TW"/>
        </w:rPr>
        <w:t>A</w:t>
      </w:r>
      <w:r>
        <w:rPr>
          <w:rFonts w:ascii="細明體" w:eastAsia="細明體" w:hAnsi="細明體" w:hint="eastAsia"/>
          <w:bCs/>
          <w:kern w:val="2"/>
          <w:lang w:eastAsia="zh-TW"/>
        </w:rPr>
        <w:t>fter的資料以初始值替代</w:t>
      </w:r>
    </w:p>
    <w:p w:rsidR="00FE3E39" w:rsidRDefault="00FE3E39" w:rsidP="00FE3E3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否則，</w:t>
      </w:r>
    </w:p>
    <w:p w:rsidR="00FE3E39" w:rsidRDefault="00FE3E39" w:rsidP="00FE3E3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取得相關的DTAABL01且</w:t>
      </w:r>
      <w:r w:rsidRPr="00FE3E39">
        <w:rPr>
          <w:rFonts w:ascii="細明體" w:eastAsia="細明體" w:hAnsi="細明體" w:hint="eastAsia"/>
          <w:bCs/>
          <w:kern w:val="2"/>
          <w:lang w:eastAsia="zh-TW"/>
        </w:rPr>
        <w:t>LOG異動種類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=B的那筆在 before的資料</w:t>
      </w:r>
    </w:p>
    <w:p w:rsidR="00FE3E39" w:rsidRDefault="00FE3E39" w:rsidP="00FE3E3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 xml:space="preserve"> 取得相關的DTAABL01且</w:t>
      </w:r>
      <w:r w:rsidRPr="00FE3E39">
        <w:rPr>
          <w:rFonts w:ascii="細明體" w:eastAsia="細明體" w:hAnsi="細明體" w:hint="eastAsia"/>
          <w:bCs/>
          <w:kern w:val="2"/>
          <w:lang w:eastAsia="zh-TW"/>
        </w:rPr>
        <w:t>LOG異動種類</w:t>
      </w:r>
      <w:r>
        <w:rPr>
          <w:rFonts w:ascii="細明體" w:eastAsia="細明體" w:hAnsi="細明體" w:hint="eastAsia"/>
          <w:bCs/>
          <w:kern w:val="2"/>
          <w:lang w:eastAsia="zh-TW"/>
        </w:rPr>
        <w:t xml:space="preserve"> =A的那筆在 after的資料</w:t>
      </w:r>
    </w:p>
    <w:p w:rsidR="00574BED" w:rsidRPr="00574BED" w:rsidRDefault="00574BED" w:rsidP="00574BED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kern w:val="2"/>
          <w:lang w:eastAsia="zh-TW"/>
        </w:rPr>
      </w:pPr>
    </w:p>
    <w:sectPr w:rsidR="00574BED" w:rsidRPr="00574BED" w:rsidSect="00417064">
      <w:footerReference w:type="even" r:id="rId12"/>
      <w:footerReference w:type="default" r:id="rId13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1E9" w:rsidRDefault="00B571E9">
      <w:r>
        <w:separator/>
      </w:r>
    </w:p>
  </w:endnote>
  <w:endnote w:type="continuationSeparator" w:id="0">
    <w:p w:rsidR="00B571E9" w:rsidRDefault="00B57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D5E79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1E9" w:rsidRDefault="00B571E9">
      <w:r>
        <w:separator/>
      </w:r>
    </w:p>
  </w:footnote>
  <w:footnote w:type="continuationSeparator" w:id="0">
    <w:p w:rsidR="00B571E9" w:rsidRDefault="00B57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495B4F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5"/>
  </w:num>
  <w:num w:numId="5">
    <w:abstractNumId w:val="7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4"/>
  </w:num>
  <w:num w:numId="15">
    <w:abstractNumId w:val="5"/>
  </w:num>
  <w:num w:numId="16">
    <w:abstractNumId w:val="11"/>
  </w:num>
  <w:num w:numId="17">
    <w:abstractNumId w:val="16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076D0"/>
    <w:rsid w:val="00057785"/>
    <w:rsid w:val="00062328"/>
    <w:rsid w:val="00073519"/>
    <w:rsid w:val="00076FBA"/>
    <w:rsid w:val="000800FF"/>
    <w:rsid w:val="00086E90"/>
    <w:rsid w:val="000A7C4F"/>
    <w:rsid w:val="000B0276"/>
    <w:rsid w:val="000D1099"/>
    <w:rsid w:val="000D2D7F"/>
    <w:rsid w:val="000D3892"/>
    <w:rsid w:val="000E5F19"/>
    <w:rsid w:val="00110C63"/>
    <w:rsid w:val="001249B7"/>
    <w:rsid w:val="00127011"/>
    <w:rsid w:val="00144C9C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E4FA2"/>
    <w:rsid w:val="0020393B"/>
    <w:rsid w:val="0021096F"/>
    <w:rsid w:val="002225FA"/>
    <w:rsid w:val="00232ED1"/>
    <w:rsid w:val="00252551"/>
    <w:rsid w:val="00287ABA"/>
    <w:rsid w:val="002A3F8C"/>
    <w:rsid w:val="002B0AB6"/>
    <w:rsid w:val="002B33D0"/>
    <w:rsid w:val="002B381A"/>
    <w:rsid w:val="002C629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91DF0"/>
    <w:rsid w:val="003A4765"/>
    <w:rsid w:val="003A4F1E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4B17"/>
    <w:rsid w:val="00417064"/>
    <w:rsid w:val="00417A9E"/>
    <w:rsid w:val="0043482C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E3E51"/>
    <w:rsid w:val="004F6BE7"/>
    <w:rsid w:val="005145E2"/>
    <w:rsid w:val="00531E06"/>
    <w:rsid w:val="00535F08"/>
    <w:rsid w:val="00537241"/>
    <w:rsid w:val="00550F55"/>
    <w:rsid w:val="005511B4"/>
    <w:rsid w:val="00573BA2"/>
    <w:rsid w:val="00574BED"/>
    <w:rsid w:val="00575B37"/>
    <w:rsid w:val="00584A7D"/>
    <w:rsid w:val="005C7094"/>
    <w:rsid w:val="005D48B3"/>
    <w:rsid w:val="005D4CF1"/>
    <w:rsid w:val="005E15F2"/>
    <w:rsid w:val="005E1B26"/>
    <w:rsid w:val="005E7C47"/>
    <w:rsid w:val="005F1372"/>
    <w:rsid w:val="005F208D"/>
    <w:rsid w:val="005F5C21"/>
    <w:rsid w:val="00603130"/>
    <w:rsid w:val="00607B1E"/>
    <w:rsid w:val="00624DD8"/>
    <w:rsid w:val="006370B1"/>
    <w:rsid w:val="00640B0C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8C2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94675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D62F0"/>
    <w:rsid w:val="008E119A"/>
    <w:rsid w:val="008E484E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8487E"/>
    <w:rsid w:val="0098597D"/>
    <w:rsid w:val="00996447"/>
    <w:rsid w:val="009973B6"/>
    <w:rsid w:val="009A0E54"/>
    <w:rsid w:val="009A1ADD"/>
    <w:rsid w:val="009A5CAB"/>
    <w:rsid w:val="009A6B2B"/>
    <w:rsid w:val="009B23D8"/>
    <w:rsid w:val="009B56A8"/>
    <w:rsid w:val="009B7060"/>
    <w:rsid w:val="009C012E"/>
    <w:rsid w:val="009D0511"/>
    <w:rsid w:val="009D1DB3"/>
    <w:rsid w:val="009E15B4"/>
    <w:rsid w:val="009F6C0F"/>
    <w:rsid w:val="00A07D6F"/>
    <w:rsid w:val="00A22607"/>
    <w:rsid w:val="00A24376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B58D0"/>
    <w:rsid w:val="00AE6528"/>
    <w:rsid w:val="00AF5EEE"/>
    <w:rsid w:val="00B07D87"/>
    <w:rsid w:val="00B10952"/>
    <w:rsid w:val="00B20050"/>
    <w:rsid w:val="00B26C61"/>
    <w:rsid w:val="00B524BA"/>
    <w:rsid w:val="00B53ACB"/>
    <w:rsid w:val="00B54F5F"/>
    <w:rsid w:val="00B571E9"/>
    <w:rsid w:val="00B66886"/>
    <w:rsid w:val="00B930E5"/>
    <w:rsid w:val="00BB0D40"/>
    <w:rsid w:val="00BC2E60"/>
    <w:rsid w:val="00BC4814"/>
    <w:rsid w:val="00BF13EC"/>
    <w:rsid w:val="00BF4E82"/>
    <w:rsid w:val="00C0495D"/>
    <w:rsid w:val="00C14835"/>
    <w:rsid w:val="00C22893"/>
    <w:rsid w:val="00C24F6D"/>
    <w:rsid w:val="00C43A54"/>
    <w:rsid w:val="00C502C0"/>
    <w:rsid w:val="00C52537"/>
    <w:rsid w:val="00C53D77"/>
    <w:rsid w:val="00C556E2"/>
    <w:rsid w:val="00C64F8C"/>
    <w:rsid w:val="00C6662B"/>
    <w:rsid w:val="00C70C5A"/>
    <w:rsid w:val="00C7445B"/>
    <w:rsid w:val="00C754B2"/>
    <w:rsid w:val="00C829C1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56F69"/>
    <w:rsid w:val="00D8139A"/>
    <w:rsid w:val="00D96054"/>
    <w:rsid w:val="00DA58B5"/>
    <w:rsid w:val="00DB118B"/>
    <w:rsid w:val="00DD10F3"/>
    <w:rsid w:val="00DD657B"/>
    <w:rsid w:val="00DF3C28"/>
    <w:rsid w:val="00E0137F"/>
    <w:rsid w:val="00E02CA8"/>
    <w:rsid w:val="00E10BB5"/>
    <w:rsid w:val="00E12758"/>
    <w:rsid w:val="00E23699"/>
    <w:rsid w:val="00E27349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30E6A"/>
    <w:rsid w:val="00F411B7"/>
    <w:rsid w:val="00F84058"/>
    <w:rsid w:val="00F8409B"/>
    <w:rsid w:val="00F9434D"/>
    <w:rsid w:val="00F9554A"/>
    <w:rsid w:val="00FA5129"/>
    <w:rsid w:val="00FB5C36"/>
    <w:rsid w:val="00FC1BFF"/>
    <w:rsid w:val="00FD2A3F"/>
    <w:rsid w:val="00FD35AB"/>
    <w:rsid w:val="00FD5E79"/>
    <w:rsid w:val="00FE0322"/>
    <w:rsid w:val="00FE0F2D"/>
    <w:rsid w:val="00FE0F74"/>
    <w:rsid w:val="00FE3E39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373E9AC-96F6-498E-AAC7-D01B8500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paragraph" w:styleId="ab">
    <w:name w:val="Balloon Text"/>
    <w:basedOn w:val="a0"/>
    <w:link w:val="ac"/>
    <w:rsid w:val="003A4F1E"/>
    <w:rPr>
      <w:rFonts w:ascii="Calibri Light" w:hAnsi="Calibri Light"/>
      <w:sz w:val="18"/>
      <w:szCs w:val="18"/>
    </w:rPr>
  </w:style>
  <w:style w:type="character" w:customStyle="1" w:styleId="ac">
    <w:name w:val="註解方塊文字 字元"/>
    <w:link w:val="ab"/>
    <w:rsid w:val="003A4F1E"/>
    <w:rPr>
      <w:rFonts w:ascii="Calibri Light" w:eastAsia="新細明體" w:hAnsi="Calibri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878</Characters>
  <Application>Microsoft Office Word</Application>
  <DocSecurity>0</DocSecurity>
  <Lines>7</Lines>
  <Paragraphs>2</Paragraphs>
  <ScaleCrop>false</ScaleCrop>
  <Company>CMT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