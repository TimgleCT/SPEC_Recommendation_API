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A0061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</w:t>
            </w:r>
            <w:r w:rsidR="00A00614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/2</w:t>
            </w:r>
            <w:r w:rsidR="00A00614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A00614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00614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140927000009</w:t>
            </w:r>
          </w:p>
        </w:tc>
      </w:tr>
      <w:tr w:rsidR="003363BA" w:rsidRPr="00E8700A" w:rsidTr="0071768C">
        <w:trPr>
          <w:ins w:id="2" w:author="李明諭" w:date="2016-02-04T17:31:00Z"/>
        </w:trPr>
        <w:tc>
          <w:tcPr>
            <w:tcW w:w="1416" w:type="dxa"/>
            <w:vAlign w:val="center"/>
          </w:tcPr>
          <w:p w:rsidR="003363BA" w:rsidRDefault="003363BA" w:rsidP="00A00614">
            <w:pPr>
              <w:spacing w:line="240" w:lineRule="atLeast"/>
              <w:jc w:val="center"/>
              <w:rPr>
                <w:ins w:id="3" w:author="李明諭" w:date="2016-02-04T17:31:00Z"/>
                <w:rFonts w:ascii="細明體" w:eastAsia="細明體" w:hAnsi="細明體" w:hint="eastAsia"/>
                <w:sz w:val="20"/>
                <w:szCs w:val="20"/>
              </w:rPr>
            </w:pPr>
            <w:ins w:id="4" w:author="李明諭" w:date="2016-02-04T17:3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2015/02/02</w:t>
              </w:r>
            </w:ins>
          </w:p>
        </w:tc>
        <w:tc>
          <w:tcPr>
            <w:tcW w:w="1010" w:type="dxa"/>
            <w:vAlign w:val="center"/>
          </w:tcPr>
          <w:p w:rsidR="003363BA" w:rsidRDefault="003363BA" w:rsidP="0071768C">
            <w:pPr>
              <w:spacing w:line="240" w:lineRule="atLeast"/>
              <w:jc w:val="center"/>
              <w:rPr>
                <w:ins w:id="5" w:author="李明諭" w:date="2016-02-04T17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李明諭" w:date="2016-02-04T17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vAlign w:val="center"/>
          </w:tcPr>
          <w:p w:rsidR="003363BA" w:rsidRPr="00D56434" w:rsidRDefault="003363BA" w:rsidP="0071768C">
            <w:pPr>
              <w:spacing w:line="240" w:lineRule="atLeast"/>
              <w:rPr>
                <w:ins w:id="7" w:author="李明諭" w:date="2016-02-04T17:31:00Z"/>
                <w:rFonts w:ascii="新細明體" w:hAnsi="新細明體" w:cs="Courier New" w:hint="eastAsia"/>
                <w:sz w:val="20"/>
                <w:szCs w:val="20"/>
              </w:rPr>
            </w:pPr>
            <w:ins w:id="8" w:author="李明諭" w:date="2016-02-04T17:31:00Z">
              <w:r w:rsidRPr="003363BA">
                <w:rPr>
                  <w:rFonts w:ascii="新細明體" w:hAnsi="新細明體" w:cs="Courier New"/>
                  <w:sz w:val="20"/>
                  <w:szCs w:val="20"/>
                </w:rPr>
                <w:t>新增通知函有呈現的件才處理的條件至重起批次，並加入控管保戶控管</w:t>
              </w:r>
            </w:ins>
          </w:p>
        </w:tc>
        <w:tc>
          <w:tcPr>
            <w:tcW w:w="1566" w:type="dxa"/>
            <w:vAlign w:val="center"/>
          </w:tcPr>
          <w:p w:rsidR="003363BA" w:rsidRDefault="003363BA" w:rsidP="003363BA">
            <w:pPr>
              <w:spacing w:line="240" w:lineRule="atLeast"/>
              <w:jc w:val="center"/>
              <w:rPr>
                <w:ins w:id="9" w:author="李明諭" w:date="2016-02-04T17:31:00Z"/>
                <w:rFonts w:ascii="細明體" w:eastAsia="細明體" w:hAnsi="細明體" w:hint="eastAsia"/>
              </w:rPr>
              <w:pPrChange w:id="10" w:author="李明諭" w:date="2016-02-04T17:32:00Z">
                <w:pPr>
                  <w:spacing w:line="240" w:lineRule="atLeast"/>
                  <w:jc w:val="center"/>
                </w:pPr>
              </w:pPrChange>
            </w:pPr>
            <w:ins w:id="11" w:author="李明諭" w:date="2016-02-04T17:32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3363BA" w:rsidRPr="00A00614" w:rsidRDefault="003363BA" w:rsidP="0071768C">
            <w:pPr>
              <w:spacing w:line="240" w:lineRule="atLeast"/>
              <w:jc w:val="center"/>
              <w:rPr>
                <w:ins w:id="12" w:author="李明諭" w:date="2016-02-04T17:31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13" w:author="李明諭" w:date="2016-02-04T17:32:00Z">
              <w:r w:rsidRPr="003363BA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160202000104</w:t>
              </w:r>
            </w:ins>
          </w:p>
        </w:tc>
      </w:tr>
      <w:tr w:rsidR="00E41C66" w:rsidRPr="00E8700A" w:rsidTr="0071768C">
        <w:trPr>
          <w:ins w:id="14" w:author="李明諭" w:date="2016-06-14T18:21:00Z"/>
        </w:trPr>
        <w:tc>
          <w:tcPr>
            <w:tcW w:w="1416" w:type="dxa"/>
            <w:vAlign w:val="center"/>
          </w:tcPr>
          <w:p w:rsidR="00E41C66" w:rsidRDefault="00E41C66" w:rsidP="00A00614">
            <w:pPr>
              <w:spacing w:line="240" w:lineRule="atLeast"/>
              <w:jc w:val="center"/>
              <w:rPr>
                <w:ins w:id="15" w:author="李明諭" w:date="2016-06-14T18:21:00Z"/>
                <w:rFonts w:ascii="細明體" w:eastAsia="細明體" w:hAnsi="細明體" w:hint="eastAsia"/>
                <w:sz w:val="20"/>
                <w:szCs w:val="20"/>
              </w:rPr>
            </w:pPr>
            <w:ins w:id="16" w:author="李明諭" w:date="2016-06-14T18:2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2016/06/14</w:t>
              </w:r>
            </w:ins>
          </w:p>
        </w:tc>
        <w:tc>
          <w:tcPr>
            <w:tcW w:w="1010" w:type="dxa"/>
            <w:vAlign w:val="center"/>
          </w:tcPr>
          <w:p w:rsidR="00E41C66" w:rsidRDefault="00E41C66" w:rsidP="0071768C">
            <w:pPr>
              <w:spacing w:line="240" w:lineRule="atLeast"/>
              <w:jc w:val="center"/>
              <w:rPr>
                <w:ins w:id="17" w:author="李明諭" w:date="2016-06-14T18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李明諭" w:date="2016-06-14T18:2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  <w:vAlign w:val="center"/>
          </w:tcPr>
          <w:p w:rsidR="00E41C66" w:rsidRPr="003363BA" w:rsidRDefault="00E41C66" w:rsidP="0071768C">
            <w:pPr>
              <w:spacing w:line="240" w:lineRule="atLeast"/>
              <w:rPr>
                <w:ins w:id="19" w:author="李明諭" w:date="2016-06-14T18:21:00Z"/>
                <w:rFonts w:ascii="新細明體" w:hAnsi="新細明體" w:cs="Courier New"/>
                <w:sz w:val="20"/>
                <w:szCs w:val="20"/>
              </w:rPr>
            </w:pPr>
            <w:ins w:id="20" w:author="李明諭" w:date="2016-06-14T18:22:00Z">
              <w:r w:rsidRPr="00E41C66">
                <w:rPr>
                  <w:rFonts w:ascii="新細明體" w:hAnsi="新細明體" w:cs="Courier New"/>
                  <w:sz w:val="20"/>
                  <w:szCs w:val="20"/>
                </w:rPr>
                <w:t>調整失能豁免理賠案件自動重啟規則</w:t>
              </w:r>
            </w:ins>
          </w:p>
        </w:tc>
        <w:tc>
          <w:tcPr>
            <w:tcW w:w="1566" w:type="dxa"/>
            <w:vAlign w:val="center"/>
          </w:tcPr>
          <w:p w:rsidR="00E41C66" w:rsidRDefault="00E41C66" w:rsidP="003363BA">
            <w:pPr>
              <w:spacing w:line="240" w:lineRule="atLeast"/>
              <w:jc w:val="center"/>
              <w:rPr>
                <w:ins w:id="21" w:author="李明諭" w:date="2016-06-14T18:21:00Z"/>
                <w:rFonts w:ascii="細明體" w:eastAsia="細明體" w:hAnsi="細明體" w:hint="eastAsia"/>
              </w:rPr>
            </w:pPr>
            <w:ins w:id="22" w:author="李明諭" w:date="2016-06-14T18:22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E41C66" w:rsidRPr="003363BA" w:rsidRDefault="00E00778" w:rsidP="0071768C">
            <w:pPr>
              <w:spacing w:line="240" w:lineRule="atLeast"/>
              <w:jc w:val="center"/>
              <w:rPr>
                <w:ins w:id="23" w:author="李明諭" w:date="2016-06-14T18:21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24" w:author="李明諭" w:date="2016-06-14T18:44:00Z">
              <w:r w:rsidRPr="00E00778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160614000482</w:t>
              </w:r>
            </w:ins>
          </w:p>
        </w:tc>
      </w:tr>
      <w:tr w:rsidR="00437D7B" w:rsidRPr="00E8700A" w:rsidTr="0071768C">
        <w:trPr>
          <w:ins w:id="25" w:author="李明諭" w:date="2017-04-11T11:45:00Z"/>
        </w:trPr>
        <w:tc>
          <w:tcPr>
            <w:tcW w:w="1416" w:type="dxa"/>
            <w:vAlign w:val="center"/>
          </w:tcPr>
          <w:p w:rsidR="00437D7B" w:rsidRDefault="00437D7B" w:rsidP="00A00614">
            <w:pPr>
              <w:spacing w:line="240" w:lineRule="atLeast"/>
              <w:jc w:val="center"/>
              <w:rPr>
                <w:ins w:id="26" w:author="李明諭" w:date="2017-04-11T11:45:00Z"/>
                <w:rFonts w:ascii="細明體" w:eastAsia="細明體" w:hAnsi="細明體" w:hint="eastAsia"/>
                <w:sz w:val="20"/>
                <w:szCs w:val="20"/>
              </w:rPr>
            </w:pPr>
            <w:ins w:id="27" w:author="李明諭" w:date="2017-04-11T11:4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2017/04/11</w:t>
              </w:r>
            </w:ins>
          </w:p>
        </w:tc>
        <w:tc>
          <w:tcPr>
            <w:tcW w:w="1010" w:type="dxa"/>
            <w:vAlign w:val="center"/>
          </w:tcPr>
          <w:p w:rsidR="00437D7B" w:rsidRDefault="00437D7B" w:rsidP="0071768C">
            <w:pPr>
              <w:spacing w:line="240" w:lineRule="atLeast"/>
              <w:jc w:val="center"/>
              <w:rPr>
                <w:ins w:id="28" w:author="李明諭" w:date="2017-04-11T11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李明諭" w:date="2017-04-11T11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3953" w:type="dxa"/>
            <w:vAlign w:val="center"/>
          </w:tcPr>
          <w:p w:rsidR="00437D7B" w:rsidRPr="00E41C66" w:rsidRDefault="00437D7B" w:rsidP="0071768C">
            <w:pPr>
              <w:spacing w:line="240" w:lineRule="atLeast"/>
              <w:rPr>
                <w:ins w:id="30" w:author="李明諭" w:date="2017-04-11T11:45:00Z"/>
                <w:rFonts w:ascii="新細明體" w:hAnsi="新細明體" w:cs="Courier New"/>
                <w:sz w:val="20"/>
                <w:szCs w:val="20"/>
              </w:rPr>
            </w:pPr>
            <w:ins w:id="31" w:author="李明諭" w:date="2017-04-11T11:46:00Z">
              <w:r w:rsidRPr="00437D7B">
                <w:rPr>
                  <w:rFonts w:ascii="新細明體" w:hAnsi="新細明體" w:cs="Courier New"/>
                  <w:sz w:val="20"/>
                  <w:szCs w:val="20"/>
                </w:rPr>
                <w:t>調整長看理賠案件自動重啟規則，新增vs、vs1險進行長看主動重啟，取AG設定會發生錯誤，因此需調整程式，以利批次進行。</w:t>
              </w:r>
            </w:ins>
          </w:p>
        </w:tc>
        <w:tc>
          <w:tcPr>
            <w:tcW w:w="1566" w:type="dxa"/>
            <w:vAlign w:val="center"/>
          </w:tcPr>
          <w:p w:rsidR="00437D7B" w:rsidRDefault="00437D7B" w:rsidP="003363BA">
            <w:pPr>
              <w:spacing w:line="240" w:lineRule="atLeast"/>
              <w:jc w:val="center"/>
              <w:rPr>
                <w:ins w:id="32" w:author="李明諭" w:date="2017-04-11T11:45:00Z"/>
                <w:rFonts w:ascii="細明體" w:eastAsia="細明體" w:hAnsi="細明體" w:hint="eastAsia"/>
              </w:rPr>
            </w:pPr>
            <w:ins w:id="33" w:author="李明諭" w:date="2017-04-11T11:46:00Z">
              <w:r w:rsidRPr="00437D7B"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437D7B" w:rsidRPr="00E00778" w:rsidRDefault="00437D7B" w:rsidP="0071768C">
            <w:pPr>
              <w:spacing w:line="240" w:lineRule="atLeast"/>
              <w:jc w:val="center"/>
              <w:rPr>
                <w:ins w:id="34" w:author="李明諭" w:date="2017-04-11T11:45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35" w:author="李明諭" w:date="2017-04-11T11:45:00Z">
              <w:r w:rsidRPr="00437D7B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170328000312</w:t>
              </w:r>
            </w:ins>
          </w:p>
        </w:tc>
      </w:tr>
      <w:tr w:rsidR="00201190" w:rsidRPr="00E8700A" w:rsidTr="00516099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6" w:author="李明諭" w:date="2018-01-22T17:48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7" w:author="李明諭" w:date="2018-01-22T17:48:00Z"/>
        </w:trPr>
        <w:tc>
          <w:tcPr>
            <w:tcW w:w="1416" w:type="dxa"/>
            <w:tcPrChange w:id="38" w:author="李明諭" w:date="2018-01-22T17:48:00Z">
              <w:tcPr>
                <w:tcW w:w="1416" w:type="dxa"/>
                <w:vAlign w:val="center"/>
              </w:tcPr>
            </w:tcPrChange>
          </w:tcPr>
          <w:p w:rsidR="00201190" w:rsidRDefault="00201190" w:rsidP="00201190">
            <w:pPr>
              <w:spacing w:line="240" w:lineRule="atLeast"/>
              <w:jc w:val="center"/>
              <w:rPr>
                <w:ins w:id="39" w:author="李明諭" w:date="2018-01-22T17:48:00Z"/>
                <w:rFonts w:ascii="細明體" w:eastAsia="細明體" w:hAnsi="細明體" w:hint="eastAsia"/>
                <w:sz w:val="20"/>
                <w:szCs w:val="20"/>
              </w:rPr>
            </w:pPr>
            <w:ins w:id="40" w:author="李明諭" w:date="2018-01-22T17:48:00Z">
              <w:r w:rsidRPr="00A83130">
                <w:rPr>
                  <w:rFonts w:hint="eastAsia"/>
                </w:rPr>
                <w:t>2018/1/22</w:t>
              </w:r>
            </w:ins>
          </w:p>
        </w:tc>
        <w:tc>
          <w:tcPr>
            <w:tcW w:w="1010" w:type="dxa"/>
            <w:tcPrChange w:id="41" w:author="李明諭" w:date="2018-01-22T17:48:00Z">
              <w:tcPr>
                <w:tcW w:w="1010" w:type="dxa"/>
                <w:vAlign w:val="center"/>
              </w:tcPr>
            </w:tcPrChange>
          </w:tcPr>
          <w:p w:rsidR="00201190" w:rsidRDefault="00201190" w:rsidP="00201190">
            <w:pPr>
              <w:spacing w:line="240" w:lineRule="atLeast"/>
              <w:jc w:val="center"/>
              <w:rPr>
                <w:ins w:id="42" w:author="李明諭" w:date="2018-01-22T17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43" w:author="李明諭" w:date="2018-01-22T17:48:00Z">
              <w:r w:rsidRPr="00A83130">
                <w:rPr>
                  <w:rFonts w:hint="eastAsia"/>
                </w:rPr>
                <w:t>5</w:t>
              </w:r>
            </w:ins>
          </w:p>
        </w:tc>
        <w:tc>
          <w:tcPr>
            <w:tcW w:w="3953" w:type="dxa"/>
            <w:tcPrChange w:id="44" w:author="李明諭" w:date="2018-01-22T17:48:00Z">
              <w:tcPr>
                <w:tcW w:w="3953" w:type="dxa"/>
                <w:vAlign w:val="center"/>
              </w:tcPr>
            </w:tcPrChange>
          </w:tcPr>
          <w:p w:rsidR="00201190" w:rsidRPr="00437D7B" w:rsidRDefault="00201190" w:rsidP="00201190">
            <w:pPr>
              <w:spacing w:line="240" w:lineRule="atLeast"/>
              <w:rPr>
                <w:ins w:id="45" w:author="李明諭" w:date="2018-01-22T17:48:00Z"/>
                <w:rFonts w:ascii="新細明體" w:hAnsi="新細明體" w:cs="Courier New"/>
                <w:sz w:val="20"/>
                <w:szCs w:val="20"/>
              </w:rPr>
            </w:pPr>
            <w:ins w:id="46" w:author="李明諭" w:date="2018-01-22T17:48:00Z">
              <w:r w:rsidRPr="00A83130">
                <w:rPr>
                  <w:rFonts w:hint="eastAsia"/>
                </w:rPr>
                <w:t>主動通知</w:t>
              </w:r>
              <w:r w:rsidRPr="00A83130">
                <w:rPr>
                  <w:rFonts w:hint="eastAsia"/>
                </w:rPr>
                <w:t>-</w:t>
              </w:r>
              <w:r w:rsidRPr="00A83130">
                <w:rPr>
                  <w:rFonts w:hint="eastAsia"/>
                </w:rPr>
                <w:t>調整失能豁免理賠案件自動重啟規則</w:t>
              </w:r>
            </w:ins>
          </w:p>
        </w:tc>
        <w:tc>
          <w:tcPr>
            <w:tcW w:w="1566" w:type="dxa"/>
            <w:tcPrChange w:id="47" w:author="李明諭" w:date="2018-01-22T17:48:00Z">
              <w:tcPr>
                <w:tcW w:w="1566" w:type="dxa"/>
                <w:vAlign w:val="center"/>
              </w:tcPr>
            </w:tcPrChange>
          </w:tcPr>
          <w:p w:rsidR="00201190" w:rsidRPr="00437D7B" w:rsidRDefault="00201190" w:rsidP="00201190">
            <w:pPr>
              <w:spacing w:line="240" w:lineRule="atLeast"/>
              <w:jc w:val="center"/>
              <w:rPr>
                <w:ins w:id="48" w:author="李明諭" w:date="2018-01-22T17:48:00Z"/>
                <w:rFonts w:ascii="細明體" w:eastAsia="細明體" w:hAnsi="細明體" w:hint="eastAsia"/>
              </w:rPr>
            </w:pPr>
            <w:ins w:id="49" w:author="李明諭" w:date="2018-01-22T17:48:00Z">
              <w:r w:rsidRPr="00A83130">
                <w:rPr>
                  <w:rFonts w:hint="eastAsia"/>
                </w:rPr>
                <w:t>李明諭</w:t>
              </w:r>
            </w:ins>
          </w:p>
        </w:tc>
        <w:tc>
          <w:tcPr>
            <w:tcW w:w="2071" w:type="dxa"/>
            <w:tcPrChange w:id="50" w:author="李明諭" w:date="2018-01-22T17:48:00Z">
              <w:tcPr>
                <w:tcW w:w="2071" w:type="dxa"/>
                <w:vAlign w:val="center"/>
              </w:tcPr>
            </w:tcPrChange>
          </w:tcPr>
          <w:p w:rsidR="00201190" w:rsidRPr="00437D7B" w:rsidRDefault="00201190" w:rsidP="00201190">
            <w:pPr>
              <w:spacing w:line="240" w:lineRule="atLeast"/>
              <w:jc w:val="center"/>
              <w:rPr>
                <w:ins w:id="51" w:author="李明諭" w:date="2018-01-22T17:48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52" w:author="李明諭" w:date="2018-01-22T17:48:00Z">
              <w:r w:rsidRPr="00A83130">
                <w:rPr>
                  <w:rFonts w:hint="eastAsia"/>
                </w:rPr>
                <w:t>171204000164</w:t>
              </w:r>
            </w:ins>
          </w:p>
        </w:tc>
      </w:tr>
      <w:tr w:rsidR="000308A6" w:rsidRPr="00E8700A" w:rsidTr="00516099">
        <w:trPr>
          <w:ins w:id="53" w:author="伯珊" w:date="2018-10-31T19:29:00Z"/>
        </w:trPr>
        <w:tc>
          <w:tcPr>
            <w:tcW w:w="1416" w:type="dxa"/>
          </w:tcPr>
          <w:p w:rsidR="000308A6" w:rsidRPr="00A83130" w:rsidRDefault="000308A6" w:rsidP="000308A6">
            <w:pPr>
              <w:spacing w:line="240" w:lineRule="atLeast"/>
              <w:jc w:val="center"/>
              <w:rPr>
                <w:ins w:id="54" w:author="伯珊" w:date="2018-10-31T19:29:00Z"/>
                <w:rFonts w:hint="eastAsia"/>
              </w:rPr>
              <w:pPrChange w:id="55" w:author="伯珊" w:date="2018-10-31T19:29:00Z">
                <w:pPr>
                  <w:spacing w:line="240" w:lineRule="atLeast"/>
                  <w:jc w:val="center"/>
                </w:pPr>
              </w:pPrChange>
            </w:pPr>
            <w:ins w:id="56" w:author="伯珊" w:date="2018-10-31T19:29:00Z">
              <w:r w:rsidRPr="00A83130">
                <w:rPr>
                  <w:rFonts w:hint="eastAsia"/>
                </w:rPr>
                <w:t>2018/1</w:t>
              </w:r>
              <w:r>
                <w:t>0</w:t>
              </w:r>
              <w:r w:rsidRPr="00A83130">
                <w:rPr>
                  <w:rFonts w:hint="eastAsia"/>
                </w:rPr>
                <w:t>/</w:t>
              </w:r>
              <w:r>
                <w:t>31</w:t>
              </w:r>
            </w:ins>
          </w:p>
        </w:tc>
        <w:tc>
          <w:tcPr>
            <w:tcW w:w="1010" w:type="dxa"/>
          </w:tcPr>
          <w:p w:rsidR="000308A6" w:rsidRPr="00A83130" w:rsidRDefault="000308A6" w:rsidP="000308A6">
            <w:pPr>
              <w:spacing w:line="240" w:lineRule="atLeast"/>
              <w:jc w:val="center"/>
              <w:rPr>
                <w:ins w:id="57" w:author="伯珊" w:date="2018-10-31T19:29:00Z"/>
                <w:rFonts w:hint="eastAsia"/>
              </w:rPr>
            </w:pPr>
            <w:ins w:id="58" w:author="伯珊" w:date="2018-10-31T19:29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3953" w:type="dxa"/>
          </w:tcPr>
          <w:p w:rsidR="000308A6" w:rsidRPr="00A83130" w:rsidRDefault="000308A6" w:rsidP="000308A6">
            <w:pPr>
              <w:spacing w:line="240" w:lineRule="atLeast"/>
              <w:rPr>
                <w:ins w:id="59" w:author="伯珊" w:date="2018-10-31T19:29:00Z"/>
                <w:rFonts w:hint="eastAsia"/>
              </w:rPr>
            </w:pPr>
            <w:ins w:id="60" w:author="伯珊" w:date="2018-10-31T19:29:00Z">
              <w:r w:rsidRPr="00A83130">
                <w:rPr>
                  <w:rFonts w:hint="eastAsia"/>
                </w:rPr>
                <w:t>主動通知</w:t>
              </w:r>
              <w:r w:rsidRPr="00A83130">
                <w:rPr>
                  <w:rFonts w:hint="eastAsia"/>
                </w:rPr>
                <w:t>-</w:t>
              </w:r>
              <w:r w:rsidRPr="00A83130">
                <w:rPr>
                  <w:rFonts w:hint="eastAsia"/>
                </w:rPr>
                <w:t>調整失能豁免理賠案件自動重啟規則</w:t>
              </w:r>
              <w:r w:rsidR="00EF746D">
                <w:rPr>
                  <w:rFonts w:hint="eastAsia"/>
                </w:rPr>
                <w:t>調整</w:t>
              </w:r>
            </w:ins>
          </w:p>
        </w:tc>
        <w:tc>
          <w:tcPr>
            <w:tcW w:w="1566" w:type="dxa"/>
          </w:tcPr>
          <w:p w:rsidR="000308A6" w:rsidRPr="00A83130" w:rsidRDefault="000308A6" w:rsidP="000308A6">
            <w:pPr>
              <w:spacing w:line="240" w:lineRule="atLeast"/>
              <w:jc w:val="center"/>
              <w:rPr>
                <w:ins w:id="61" w:author="伯珊" w:date="2018-10-31T19:29:00Z"/>
                <w:rFonts w:hint="eastAsia"/>
              </w:rPr>
            </w:pPr>
            <w:ins w:id="62" w:author="伯珊" w:date="2018-10-31T19:29:00Z">
              <w:r w:rsidRPr="00A83130">
                <w:rPr>
                  <w:rFonts w:hint="eastAsia"/>
                </w:rPr>
                <w:t>李明諭</w:t>
              </w:r>
            </w:ins>
          </w:p>
        </w:tc>
        <w:tc>
          <w:tcPr>
            <w:tcW w:w="2071" w:type="dxa"/>
          </w:tcPr>
          <w:p w:rsidR="000308A6" w:rsidRPr="00A83130" w:rsidRDefault="000308A6" w:rsidP="000308A6">
            <w:pPr>
              <w:spacing w:line="240" w:lineRule="atLeast"/>
              <w:jc w:val="center"/>
              <w:rPr>
                <w:ins w:id="63" w:author="伯珊" w:date="2018-10-31T19:29:00Z"/>
                <w:rFonts w:hint="eastAsia"/>
              </w:rPr>
            </w:pPr>
            <w:ins w:id="64" w:author="伯珊" w:date="2018-10-31T19:29:00Z">
              <w:r w:rsidRPr="00A83130">
                <w:rPr>
                  <w:rFonts w:hint="eastAsia"/>
                </w:rPr>
                <w:t>1</w:t>
              </w:r>
              <w:r w:rsidR="00EF746D">
                <w:rPr>
                  <w:rFonts w:hint="eastAsia"/>
                </w:rPr>
                <w:t>80000000000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A00614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長期看護系統自動重啟作業批次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00614" w:rsidP="00A00614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AAB1_B001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A0061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</w:rPr>
              <w:t>長期看護系統自動重啟作業批次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56192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1264C3">
                    <w:rPr>
                      <w:rFonts w:ascii="細明體" w:eastAsia="細明體" w:hAnsi="細明體" w:hint="eastAsia"/>
                    </w:rPr>
                    <w:t>記錄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1264C3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1072">
            <v:textbox style="mso-next-textbox:#_x0000_s1043">
              <w:txbxContent>
                <w:p w:rsidR="00C918DC" w:rsidRDefault="001264C3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2096">
            <v:textbox style="mso-next-textbox:#_x0000_s1044">
              <w:txbxContent>
                <w:p w:rsidR="00C918DC" w:rsidRDefault="001264C3" w:rsidP="00C918DC">
                  <w:r w:rsidRPr="001264C3">
                    <w:rPr>
                      <w:rFonts w:ascii="細明體" w:eastAsia="細明體" w:hAnsi="細明體" w:hint="eastAsia"/>
                      <w:bCs/>
                    </w:rPr>
                    <w:t>長期看護保險金檔</w:t>
                  </w:r>
                  <w:r w:rsidRPr="001264C3">
                    <w:rPr>
                      <w:bCs/>
                    </w:rPr>
                    <w:t>DTAGA109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3120">
            <v:textbox style="mso-next-textbox:#_x0000_s1045">
              <w:txbxContent>
                <w:p w:rsidR="00C918DC" w:rsidRDefault="001264C3" w:rsidP="00C918DC">
                  <w:r w:rsidRPr="001264C3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長期看護系統自動重啟作業批次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516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4144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EB550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1264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紀錄檔</w:t>
            </w:r>
          </w:p>
        </w:tc>
        <w:tc>
          <w:tcPr>
            <w:tcW w:w="2835" w:type="dxa"/>
          </w:tcPr>
          <w:p w:rsidR="00752001" w:rsidRDefault="006A76E8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3.</w:t>
            </w:r>
          </w:p>
        </w:tc>
        <w:tc>
          <w:tcPr>
            <w:tcW w:w="3884" w:type="dxa"/>
          </w:tcPr>
          <w:p w:rsidR="00D12C1D" w:rsidRPr="006A76E8" w:rsidRDefault="001264C3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bCs/>
                <w:sz w:val="20"/>
                <w:szCs w:val="20"/>
              </w:rPr>
              <w:t>長期看護保險金檔</w:t>
            </w:r>
          </w:p>
        </w:tc>
        <w:tc>
          <w:tcPr>
            <w:tcW w:w="2835" w:type="dxa"/>
          </w:tcPr>
          <w:p w:rsidR="00D12C1D" w:rsidRPr="006A76E8" w:rsidRDefault="001264C3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264C3">
              <w:rPr>
                <w:rFonts w:ascii="細明體" w:eastAsia="細明體" w:hAnsi="細明體"/>
                <w:bCs/>
                <w:sz w:val="20"/>
                <w:szCs w:val="20"/>
              </w:rPr>
              <w:t>DTAGA109_LONGCARE_VALUE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EB550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契約主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0366B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66B5"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DTAB0009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830965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0965" w:rsidRPr="0090048C" w:rsidRDefault="008309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830965" w:rsidRPr="0090048C" w:rsidRDefault="0083096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83096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長期看護理賠記錄檔通算模組</w:t>
            </w:r>
          </w:p>
        </w:tc>
        <w:tc>
          <w:tcPr>
            <w:tcW w:w="4770" w:type="dxa"/>
          </w:tcPr>
          <w:p w:rsidR="00830965" w:rsidRPr="0090048C" w:rsidRDefault="00830965" w:rsidP="0083096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DD5F4D">
              <w:rPr>
                <w:rFonts w:ascii="細明體" w:eastAsia="細明體" w:hAnsi="細明體"/>
                <w:color w:val="000000"/>
              </w:rPr>
              <w:t>AA_B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1</w:t>
            </w:r>
            <w:r w:rsidRPr="00DD5F4D">
              <w:rPr>
                <w:rFonts w:ascii="細明體" w:eastAsia="細明體" w:hAnsi="細明體"/>
                <w:color w:val="000000"/>
              </w:rPr>
              <w:t>Z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701</w:t>
            </w: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65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65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lastRenderedPageBreak/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</w:t>
      </w:r>
      <w:r w:rsidR="00EB5505">
        <w:rPr>
          <w:rFonts w:ascii="細明體" w:eastAsia="細明體" w:hAnsi="細明體" w:hint="eastAsia"/>
          <w:kern w:val="2"/>
          <w:lang w:eastAsia="zh-TW"/>
        </w:rPr>
        <w:t>紀錄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EB5505">
        <w:rPr>
          <w:rFonts w:ascii="細明體" w:eastAsia="細明體" w:hAnsi="細明體" w:hint="eastAsia"/>
          <w:kern w:val="2"/>
          <w:lang w:eastAsia="zh-TW"/>
        </w:rPr>
        <w:t>契約主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DTAB0001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120A08">
        <w:rPr>
          <w:rFonts w:ascii="細明體" w:eastAsia="細明體" w:hAnsi="細明體" w:hint="eastAsia"/>
          <w:kern w:val="2"/>
          <w:lang w:eastAsia="zh-TW"/>
        </w:rPr>
        <w:t>理賠紀錄檔DTAAB001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120A08">
        <w:rPr>
          <w:rFonts w:ascii="Courier New" w:hAnsi="Courier New" w:cs="Courier New" w:hint="eastAsia"/>
          <w:color w:val="000000"/>
          <w:lang w:eastAsia="zh-TW"/>
        </w:rPr>
        <w:t>索賠類別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CLAM_CAT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120A08">
        <w:rPr>
          <w:rFonts w:ascii="Arial" w:hAnsi="Arial"/>
          <w:lang w:eastAsia="zh-TW"/>
        </w:rPr>
        <w:t>‘</w:t>
      </w:r>
      <w:r w:rsidR="00120A08">
        <w:rPr>
          <w:rFonts w:ascii="Arial" w:hAnsi="Arial" w:hint="eastAsia"/>
          <w:lang w:eastAsia="zh-TW"/>
        </w:rPr>
        <w:t>H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理賠保險金代號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 w:rsidR="00120A08"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CLAM_AMT_CODE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20A08">
        <w:rPr>
          <w:rFonts w:ascii="Arial" w:hAnsi="Arial"/>
          <w:lang w:eastAsia="zh-TW"/>
        </w:rPr>
        <w:t>‘</w:t>
      </w:r>
      <w:r w:rsidRPr="000366B5">
        <w:rPr>
          <w:rFonts w:ascii="細明體" w:eastAsia="細明體" w:hAnsi="細明體" w:cs="Courier New"/>
        </w:rPr>
        <w:t>BEH2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給付狀態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PAY_STS</w:t>
      </w:r>
      <w:r w:rsidR="00E1641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不等於</w:t>
      </w:r>
      <w:r w:rsidRPr="000366B5">
        <w:rPr>
          <w:rFonts w:ascii="細明體" w:eastAsia="細明體" w:hAnsi="細明體"/>
          <w:kern w:val="2"/>
          <w:lang w:eastAsia="zh-TW"/>
        </w:rPr>
        <w:t>'</w:t>
      </w:r>
      <w:r w:rsidRPr="000366B5">
        <w:rPr>
          <w:rFonts w:ascii="細明體" w:eastAsia="細明體" w:hAnsi="細明體" w:hint="eastAsia"/>
          <w:kern w:val="2"/>
          <w:lang w:eastAsia="zh-TW"/>
        </w:rPr>
        <w:t>5</w:t>
      </w:r>
      <w:r w:rsidRPr="000366B5">
        <w:rPr>
          <w:rFonts w:ascii="細明體" w:eastAsia="細明體" w:hAnsi="細明體"/>
          <w:kern w:val="2"/>
          <w:lang w:eastAsia="zh-TW"/>
        </w:rPr>
        <w:t>','</w:t>
      </w:r>
      <w:r w:rsidRPr="000366B5">
        <w:rPr>
          <w:rFonts w:ascii="細明體" w:eastAsia="細明體" w:hAnsi="細明體" w:hint="eastAsia"/>
          <w:kern w:val="2"/>
          <w:lang w:eastAsia="zh-TW"/>
        </w:rPr>
        <w:t>6</w:t>
      </w:r>
      <w:r w:rsidRPr="000366B5">
        <w:rPr>
          <w:rFonts w:ascii="細明體" w:eastAsia="細明體" w:hAnsi="細明體"/>
          <w:kern w:val="2"/>
          <w:lang w:eastAsia="zh-TW"/>
        </w:rPr>
        <w:t>'</w:t>
      </w:r>
    </w:p>
    <w:p w:rsidR="000366B5" w:rsidRPr="00DF2E41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取核賠日期最大的那筆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0366B5">
        <w:rPr>
          <w:rFonts w:ascii="細明體" w:eastAsia="細明體" w:hAnsi="細明體" w:hint="eastAsia"/>
          <w:kern w:val="2"/>
          <w:lang w:eastAsia="zh-TW"/>
        </w:rPr>
        <w:t>契約主檔DTAB0001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POLICY_NO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DTAB0001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0366B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POLICY_NO保單號碼</w:t>
      </w:r>
    </w:p>
    <w:p w:rsidR="000366B5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6" w:author="李明諭" w:date="2016-02-04T17:35:00Z"/>
          <w:rFonts w:ascii="細明體" w:eastAsia="細明體" w:hAnsi="細明體"/>
          <w:kern w:val="2"/>
          <w:lang w:eastAsia="zh-TW"/>
        </w:rPr>
      </w:pPr>
      <w:r w:rsidRPr="000366B5">
        <w:rPr>
          <w:rFonts w:ascii="細明體" w:eastAsia="細明體" w:hAnsi="細明體" w:hint="eastAsia"/>
          <w:kern w:val="2"/>
          <w:lang w:eastAsia="zh-TW"/>
        </w:rPr>
        <w:t>主契約效力DTAB0001.</w:t>
      </w:r>
      <w:r w:rsidRPr="000366B5">
        <w:rPr>
          <w:rFonts w:ascii="細明體" w:eastAsia="細明體" w:hAnsi="細明體"/>
          <w:kern w:val="2"/>
          <w:lang w:eastAsia="zh-TW"/>
        </w:rPr>
        <w:t>EFT_CODE</w:t>
      </w:r>
      <w:r w:rsidRPr="000366B5">
        <w:rPr>
          <w:rFonts w:ascii="細明體" w:eastAsia="細明體" w:hAnsi="細明體" w:hint="eastAsia"/>
          <w:kern w:val="2"/>
          <w:lang w:eastAsia="zh-TW"/>
        </w:rPr>
        <w:t>排除代碼為1、4、13、14、30、31、32、33、34、35、36、37、38、40、42、43、45、46、47、61、62。</w:t>
      </w:r>
    </w:p>
    <w:p w:rsidR="003363BA" w:rsidRDefault="003363BA" w:rsidP="003363B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7" w:author="李明諭" w:date="2016-02-04T17:36:00Z"/>
          <w:rFonts w:ascii="細明體" w:eastAsia="細明體" w:hAnsi="細明體"/>
          <w:kern w:val="2"/>
          <w:lang w:eastAsia="zh-TW"/>
        </w:rPr>
        <w:pPrChange w:id="68" w:author="李明諭" w:date="2016-02-04T17:35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9" w:author="李明諭" w:date="2016-02-04T17:35:00Z">
        <w:r>
          <w:rPr>
            <w:rFonts w:ascii="細明體" w:eastAsia="細明體" w:hAnsi="細明體" w:hint="eastAsia"/>
            <w:kern w:val="2"/>
            <w:lang w:eastAsia="zh-TW"/>
          </w:rPr>
          <w:t>JOIN 重</w:t>
        </w:r>
      </w:ins>
      <w:ins w:id="70" w:author="李明諭" w:date="2016-02-04T17:36:00Z">
        <w:r>
          <w:rPr>
            <w:rFonts w:ascii="細明體" w:eastAsia="細明體" w:hAnsi="細明體" w:hint="eastAsia"/>
            <w:kern w:val="2"/>
            <w:lang w:eastAsia="zh-TW"/>
          </w:rPr>
          <w:t>起通知函DTAAB301資料</w:t>
        </w:r>
      </w:ins>
    </w:p>
    <w:p w:rsidR="003363BA" w:rsidRDefault="003363BA" w:rsidP="003363B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71" w:author="李明諭" w:date="2016-02-04T17:36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72" w:author="李明諭" w:date="2016-02-04T17:36:00Z">
        <w:r>
          <w:rPr>
            <w:rFonts w:ascii="細明體" w:eastAsia="細明體" w:hAnsi="細明體" w:hint="eastAsia"/>
            <w:kern w:val="2"/>
            <w:lang w:eastAsia="zh-TW"/>
          </w:rPr>
          <w:t>受編=</w:t>
        </w:r>
        <w:r>
          <w:rPr>
            <w:rFonts w:ascii="細明體" w:eastAsia="細明體" w:hAnsi="細明體"/>
            <w:kern w:val="2"/>
            <w:lang w:eastAsia="zh-TW"/>
          </w:rPr>
          <w:t>DTAAB301.</w:t>
        </w:r>
        <w:r>
          <w:rPr>
            <w:rFonts w:ascii="細明體" w:eastAsia="細明體" w:hAnsi="細明體" w:hint="eastAsia"/>
            <w:kern w:val="2"/>
            <w:lang w:eastAsia="zh-TW"/>
          </w:rPr>
          <w:t>受編</w:t>
        </w:r>
      </w:ins>
    </w:p>
    <w:p w:rsidR="00661989" w:rsidRDefault="000366B5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0366B5">
        <w:rPr>
          <w:rFonts w:ascii="細明體" w:eastAsia="細明體" w:hAnsi="細明體" w:hint="eastAsia"/>
          <w:kern w:val="2"/>
          <w:lang w:eastAsia="zh-TW"/>
        </w:rPr>
        <w:t>特殊紀錄</w:t>
      </w:r>
      <w:r>
        <w:rPr>
          <w:rFonts w:ascii="細明體" w:eastAsia="細明體" w:hAnsi="細明體" w:hint="eastAsia"/>
          <w:kern w:val="2"/>
          <w:lang w:eastAsia="zh-TW"/>
        </w:rPr>
        <w:t>排除保單在</w:t>
      </w:r>
      <w:r w:rsidR="00830965">
        <w:rPr>
          <w:rFonts w:ascii="細明體" w:eastAsia="細明體" w:hAnsi="細明體" w:hint="eastAsia"/>
          <w:kern w:val="2"/>
          <w:lang w:eastAsia="zh-TW"/>
        </w:rPr>
        <w:t>紀錄中的件</w:t>
      </w:r>
    </w:p>
    <w:p w:rsidR="00D12C1D" w:rsidRPr="003363BA" w:rsidRDefault="00830965" w:rsidP="00D12C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73" w:author="李明諭" w:date="2016-02-04T17:32:00Z"/>
          <w:rFonts w:ascii="細明體" w:eastAsia="細明體" w:hAnsi="細明體"/>
          <w:kern w:val="2"/>
          <w:lang w:eastAsia="zh-TW"/>
          <w:rPrChange w:id="74" w:author="李明諭" w:date="2016-02-04T17:32:00Z">
            <w:rPr>
              <w:ins w:id="75" w:author="李明諭" w:date="2016-02-04T17:32:00Z"/>
              <w:rFonts w:ascii="Courier New" w:hAnsi="Courier New" w:cs="Courier New"/>
              <w:color w:val="000000"/>
              <w:lang w:eastAsia="zh-TW"/>
            </w:rPr>
          </w:rPrChange>
        </w:rPr>
      </w:pPr>
      <w:r w:rsidRPr="00830965">
        <w:rPr>
          <w:rFonts w:ascii="細明體" w:eastAsia="細明體" w:hAnsi="細明體"/>
          <w:kern w:val="2"/>
          <w:lang w:eastAsia="zh-TW"/>
        </w:rPr>
        <w:t>DTAB0009</w:t>
      </w:r>
      <w:r w:rsidR="00D12C1D" w:rsidRPr="00830965">
        <w:rPr>
          <w:rFonts w:ascii="細明體" w:eastAsia="細明體" w:hAnsi="細明體" w:hint="eastAsia"/>
          <w:kern w:val="2"/>
          <w:lang w:eastAsia="zh-TW"/>
        </w:rPr>
        <w:t>.</w:t>
      </w:r>
      <w:r w:rsidRPr="00830965">
        <w:rPr>
          <w:rFonts w:ascii="細明體" w:eastAsia="細明體" w:hAnsi="細明體"/>
          <w:kern w:val="2"/>
          <w:lang w:eastAsia="zh-TW"/>
        </w:rPr>
        <w:t>SPC_KIND IN('04','E98')</w:t>
      </w:r>
      <w:r>
        <w:rPr>
          <w:rFonts w:ascii="Courier New" w:hAnsi="Courier New" w:cs="Courier New" w:hint="eastAsia"/>
          <w:color w:val="000000"/>
          <w:lang w:eastAsia="zh-TW"/>
        </w:rPr>
        <w:t>為</w:t>
      </w:r>
      <w:r w:rsidRPr="00830965">
        <w:rPr>
          <w:rFonts w:ascii="Courier New" w:hAnsi="Courier New" w:cs="Courier New" w:hint="eastAsia"/>
          <w:color w:val="000000"/>
          <w:lang w:eastAsia="zh-TW"/>
        </w:rPr>
        <w:t>法扣</w:t>
      </w:r>
      <w:r>
        <w:rPr>
          <w:rFonts w:ascii="Courier New" w:hAnsi="Courier New" w:cs="Courier New" w:hint="eastAsia"/>
          <w:color w:val="000000"/>
          <w:lang w:eastAsia="zh-TW"/>
        </w:rPr>
        <w:t>及</w:t>
      </w:r>
      <w:r w:rsidRPr="00830965">
        <w:rPr>
          <w:rFonts w:ascii="Courier New" w:hAnsi="Courier New" w:cs="Courier New" w:hint="eastAsia"/>
          <w:color w:val="000000"/>
          <w:lang w:eastAsia="zh-TW"/>
        </w:rPr>
        <w:t>控管保戶</w:t>
      </w:r>
      <w:r>
        <w:rPr>
          <w:rFonts w:ascii="Courier New" w:hAnsi="Courier New" w:cs="Courier New" w:hint="eastAsia"/>
          <w:color w:val="000000"/>
          <w:lang w:eastAsia="zh-TW"/>
        </w:rPr>
        <w:t>件</w:t>
      </w:r>
    </w:p>
    <w:p w:rsidR="003363BA" w:rsidRDefault="003363BA" w:rsidP="003363B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76" w:author="李明諭" w:date="2016-02-04T17:33:00Z"/>
          <w:rFonts w:ascii="細明體" w:eastAsia="細明體" w:hAnsi="細明體" w:hint="eastAsia"/>
          <w:kern w:val="2"/>
          <w:lang w:eastAsia="zh-TW"/>
        </w:rPr>
        <w:pPrChange w:id="77" w:author="李明諭" w:date="2016-02-04T17:33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78" w:author="李明諭" w:date="2016-02-04T17:33:00Z">
        <w:r>
          <w:rPr>
            <w:rFonts w:ascii="細明體" w:eastAsia="細明體" w:hAnsi="細明體" w:hint="eastAsia"/>
            <w:kern w:val="2"/>
            <w:lang w:eastAsia="zh-TW"/>
          </w:rPr>
          <w:t>讀取控管保戶檔DTAAD140</w:t>
        </w:r>
      </w:ins>
    </w:p>
    <w:p w:rsidR="003363BA" w:rsidRPr="003E01B2" w:rsidRDefault="003363BA" w:rsidP="003363B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79" w:author="李明諭" w:date="2016-02-04T17:34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80" w:author="李明諭" w:date="2016-02-04T17:34:00Z">
        <w:r>
          <w:rPr>
            <w:rFonts w:ascii="細明體" w:eastAsia="細明體" w:hAnsi="細明體" w:hint="eastAsia"/>
            <w:kern w:val="2"/>
            <w:lang w:eastAsia="zh-TW"/>
          </w:rPr>
          <w:t xml:space="preserve">事故人ID 不等於 </w:t>
        </w:r>
        <w:r>
          <w:rPr>
            <w:rFonts w:ascii="細明體" w:eastAsia="細明體" w:hAnsi="細明體"/>
            <w:kern w:val="2"/>
            <w:lang w:eastAsia="zh-TW"/>
          </w:rPr>
          <w:t>DTAAD140.ID(</w:t>
        </w:r>
      </w:ins>
      <w:ins w:id="81" w:author="李明諭" w:date="2016-02-04T17:35:00Z">
        <w:r>
          <w:rPr>
            <w:rFonts w:ascii="細明體" w:eastAsia="細明體" w:hAnsi="細明體" w:hint="eastAsia"/>
            <w:kern w:val="2"/>
            <w:lang w:eastAsia="zh-TW"/>
          </w:rPr>
          <w:t>排除在控管保護理的ID)</w:t>
        </w:r>
      </w:ins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F1360F" w:rsidRPr="00D12C1D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830965" w:rsidRPr="00DD5F4D" w:rsidRDefault="00830965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讀取已給付長期看護資料：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逐筆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CALL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Z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701</w:t>
      </w:r>
      <w:r w:rsidRPr="00DD5F4D">
        <w:rPr>
          <w:rFonts w:ascii="細明體" w:eastAsia="細明體" w:hAnsi="細明體" w:hint="eastAsia"/>
          <w:kern w:val="2"/>
          <w:lang w:eastAsia="zh-TW"/>
        </w:rPr>
        <w:t>長期看護理賠記錄檔通算模組：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保單號碼：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POLICY_NO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保單號碼。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險別：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30965">
        <w:t xml:space="preserve"> 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PROD_ID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險別。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被保人ID：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OCR_ID</w:t>
      </w:r>
      <w:r w:rsidRPr="00830965">
        <w:rPr>
          <w:color w:val="000000"/>
          <w:kern w:val="2"/>
          <w:lang w:eastAsia="zh-TW"/>
        </w:rPr>
        <w:t xml:space="preserve"> 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事故者_ID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受理編號：</w:t>
      </w:r>
      <w:r w:rsidRPr="00830965">
        <w:rPr>
          <w:rFonts w:ascii="細明體" w:eastAsia="細明體" w:hAnsi="細明體" w:hint="eastAsia"/>
          <w:color w:val="000000"/>
          <w:kern w:val="2"/>
          <w:lang w:eastAsia="zh-TW"/>
        </w:rPr>
        <w:t>DTAAB001.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APLY_NO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IF 模組.RETURN_CODE &lt;&gt; 0：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回覆代碼：1。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回覆訊息：</w:t>
      </w:r>
      <w:r w:rsidRPr="00DD5F4D">
        <w:rPr>
          <w:rFonts w:ascii="細明體" w:eastAsia="細明體" w:hAnsi="細明體" w:hint="eastAsia"/>
          <w:kern w:val="2"/>
          <w:lang w:eastAsia="zh-TW"/>
        </w:rPr>
        <w:t>長期看護理賠記錄檔通算模組 有誤 + 模組參數。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kern w:val="2"/>
          <w:lang w:eastAsia="zh-TW"/>
        </w:rPr>
        <w:t>RETURN。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/>
          <w:lang w:eastAsia="zh-TW"/>
        </w:rPr>
        <w:t>長期看護復健保險金</w:t>
      </w:r>
      <w:r w:rsidRPr="00DD5F4D">
        <w:rPr>
          <w:rFonts w:ascii="細明體" w:eastAsia="細明體" w:hAnsi="細明體" w:hint="eastAsia"/>
          <w:lang w:eastAsia="zh-TW"/>
        </w:rPr>
        <w:t xml:space="preserve">領取次數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</w:t>
      </w:r>
      <w:r w:rsidRPr="00DD5F4D">
        <w:rPr>
          <w:rFonts w:ascii="細明體" w:eastAsia="細明體" w:hAnsi="細明體"/>
          <w:lang w:eastAsia="zh-TW"/>
        </w:rPr>
        <w:t xml:space="preserve"> 長期看護復健保險金</w:t>
      </w:r>
      <w:r w:rsidRPr="00DD5F4D">
        <w:rPr>
          <w:rFonts w:ascii="細明體" w:eastAsia="細明體" w:hAnsi="細明體" w:hint="eastAsia"/>
          <w:lang w:eastAsia="zh-TW"/>
        </w:rPr>
        <w:t>領取次數。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 xml:space="preserve">領取次數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</w:t>
      </w:r>
      <w:r w:rsidRPr="00DD5F4D">
        <w:rPr>
          <w:rFonts w:ascii="細明體" w:eastAsia="細明體" w:hAnsi="細明體"/>
          <w:lang w:eastAsia="zh-TW"/>
        </w:rPr>
        <w:t xml:space="preserve"> 長期看護保險金</w:t>
      </w:r>
      <w:r w:rsidRPr="00DD5F4D">
        <w:rPr>
          <w:rFonts w:ascii="細明體" w:eastAsia="細明體" w:hAnsi="細明體" w:hint="eastAsia"/>
          <w:lang w:eastAsia="zh-TW"/>
        </w:rPr>
        <w:t>領取次數。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>IF 長期看護確定日 不為空值</w:t>
      </w:r>
    </w:p>
    <w:p w:rsidR="00830965" w:rsidRPr="00830965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 xml:space="preserve">已領長期看護確定日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.長期看護確定日。</w:t>
      </w:r>
    </w:p>
    <w:p w:rsidR="00830965" w:rsidRPr="009B56F7" w:rsidRDefault="009B56F7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IF</w:t>
      </w:r>
      <w:r w:rsidRPr="009B56F7">
        <w:rPr>
          <w:rFonts w:ascii="細明體" w:eastAsia="細明體" w:hAnsi="細明體" w:hint="eastAsia"/>
          <w:lang w:eastAsia="zh-TW"/>
        </w:rPr>
        <w:t>長期看護確定日為空值</w:t>
      </w:r>
    </w:p>
    <w:p w:rsidR="009B56F7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該筆不處理，繼續處理下一筆，並記錄該筆</w:t>
      </w:r>
      <w:r w:rsidRPr="009B56F7">
        <w:rPr>
          <w:rFonts w:ascii="細明體" w:eastAsia="細明體" w:hAnsi="細明體" w:hint="eastAsia"/>
          <w:kern w:val="2"/>
          <w:lang w:eastAsia="zh-TW"/>
        </w:rPr>
        <w:t>模組參數</w:t>
      </w:r>
    </w:p>
    <w:p w:rsidR="009B56F7" w:rsidRPr="00DD5F4D" w:rsidRDefault="009B56F7" w:rsidP="009B56F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判別是否給付長期看護保險金：</w:t>
      </w:r>
    </w:p>
    <w:p w:rsidR="009B56F7" w:rsidRPr="00DD5F4D" w:rsidRDefault="009B56F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lang w:eastAsia="zh-TW"/>
        </w:rPr>
        <w:t xml:space="preserve">IF Table1.是否給付長期看護保險金 &lt;&gt;  </w:t>
      </w:r>
      <w:r w:rsidRPr="00DD5F4D">
        <w:rPr>
          <w:rFonts w:ascii="細明體" w:eastAsia="細明體" w:hAnsi="細明體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D5F4D">
          <w:rPr>
            <w:rFonts w:ascii="細明體" w:eastAsia="細明體" w:hAnsi="細明體" w:hint="eastAsia"/>
            <w:color w:val="000000"/>
            <w:lang w:eastAsia="zh-TW"/>
          </w:rPr>
          <w:t>1</w:t>
        </w:r>
        <w:r w:rsidRPr="00DD5F4D">
          <w:rPr>
            <w:rFonts w:ascii="細明體" w:eastAsia="細明體" w:hAnsi="細明體"/>
            <w:color w:val="000000"/>
            <w:lang w:eastAsia="zh-TW"/>
          </w:rPr>
          <w:t>’</w:t>
        </w:r>
      </w:smartTag>
      <w:r w:rsidRPr="00DD5F4D">
        <w:rPr>
          <w:rFonts w:ascii="細明體" w:eastAsia="細明體" w:hAnsi="細明體" w:hint="eastAsia"/>
          <w:color w:val="000000"/>
          <w:lang w:eastAsia="zh-TW"/>
        </w:rPr>
        <w:t>，</w:t>
      </w:r>
      <w:r w:rsidR="00FA5137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9B56F7" w:rsidRPr="00DD5F4D" w:rsidRDefault="009B56F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檢查給付限制： </w:t>
      </w:r>
    </w:p>
    <w:p w:rsidR="009B56F7" w:rsidRPr="00DD5F4D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 </w:t>
      </w:r>
      <w:r w:rsidR="00FA5137" w:rsidRPr="00FA5137">
        <w:rPr>
          <w:rFonts w:ascii="細明體" w:eastAsia="細明體" w:hAnsi="細明體"/>
          <w:color w:val="000000"/>
          <w:kern w:val="2"/>
          <w:lang w:eastAsia="zh-TW"/>
        </w:rPr>
        <w:t>DTAGA109</w:t>
      </w:r>
      <w:r w:rsidR="00FA5137" w:rsidRPr="00FA5137">
        <w:rPr>
          <w:rFonts w:ascii="細明體" w:eastAsia="細明體" w:hAnsi="細明體" w:hint="eastAsia"/>
          <w:color w:val="000000"/>
          <w:kern w:val="2"/>
          <w:lang w:eastAsia="zh-TW"/>
        </w:rPr>
        <w:t>給付內容-長期看護保險金檔</w:t>
      </w:r>
      <w:r w:rsidR="00FA513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長期看護保險金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給付限制欄位1  &gt; 0：</w:t>
      </w:r>
    </w:p>
    <w:p w:rsidR="009B56F7" w:rsidRPr="00DD5F4D" w:rsidRDefault="009B56F7" w:rsidP="009B56F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lang w:eastAsia="zh-TW"/>
        </w:rPr>
        <w:t>檢查是否已給付過長期看護復健保險金：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IF</w:t>
      </w:r>
      <w:r w:rsidRPr="00DD5F4D">
        <w:rPr>
          <w:rFonts w:ascii="細明體" w:eastAsia="細明體" w:hAnsi="細明體"/>
          <w:lang w:eastAsia="zh-TW"/>
        </w:rPr>
        <w:t>長期看護復健保險金</w:t>
      </w:r>
      <w:r w:rsidRPr="00DD5F4D">
        <w:rPr>
          <w:rFonts w:ascii="細明體" w:eastAsia="細明體" w:hAnsi="細明體" w:hint="eastAsia"/>
          <w:lang w:eastAsia="zh-TW"/>
        </w:rPr>
        <w:t>領取次數 = 0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9B56F7" w:rsidRPr="00DD5F4D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回覆資訊：保單號碼 + 險別 +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‘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尚未領取</w:t>
      </w:r>
      <w:r w:rsidRPr="00DD5F4D">
        <w:rPr>
          <w:rFonts w:ascii="細明體" w:eastAsia="細明體" w:hAnsi="細明體"/>
          <w:lang w:eastAsia="zh-TW"/>
        </w:rPr>
        <w:t>長期看護</w:t>
      </w:r>
      <w:r w:rsidRPr="00DD5F4D">
        <w:rPr>
          <w:rFonts w:ascii="細明體" w:eastAsia="細明體" w:hAnsi="細明體" w:hint="eastAsia"/>
          <w:lang w:eastAsia="zh-TW"/>
        </w:rPr>
        <w:t>復健</w:t>
      </w:r>
      <w:r w:rsidRPr="00DD5F4D">
        <w:rPr>
          <w:rFonts w:ascii="細明體" w:eastAsia="細明體" w:hAnsi="細明體"/>
          <w:lang w:eastAsia="zh-TW"/>
        </w:rPr>
        <w:t>保險金</w:t>
      </w:r>
      <w:r w:rsidRPr="00DD5F4D">
        <w:rPr>
          <w:rFonts w:ascii="細明體" w:eastAsia="細明體" w:hAnsi="細明體" w:hint="eastAsia"/>
          <w:lang w:eastAsia="zh-TW"/>
        </w:rPr>
        <w:t>(</w:t>
      </w: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>)’。</w:t>
      </w:r>
    </w:p>
    <w:p w:rsidR="009B56F7" w:rsidRPr="00DD5F4D" w:rsidRDefault="00FA513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9B56F7" w:rsidRPr="00DD5F4D" w:rsidRDefault="009B56F7" w:rsidP="009B56F7">
      <w:pPr>
        <w:pStyle w:val="Web"/>
        <w:numPr>
          <w:ilvl w:val="4"/>
          <w:numId w:val="10"/>
        </w:numPr>
        <w:spacing w:before="0" w:beforeAutospacing="0" w:after="0" w:afterAutospacing="0" w:line="300" w:lineRule="exact"/>
        <w:rPr>
          <w:rFonts w:ascii="細明體" w:eastAsia="細明體" w:hAnsi="細明體" w:hint="eastAsia"/>
          <w:caps/>
          <w:color w:val="000000"/>
          <w:sz w:val="20"/>
          <w:szCs w:val="20"/>
        </w:rPr>
      </w:pPr>
      <w:r w:rsidRPr="00DD5F4D">
        <w:rPr>
          <w:rFonts w:ascii="細明體" w:eastAsia="細明體" w:hAnsi="細明體" w:hint="eastAsia"/>
          <w:caps/>
          <w:color w:val="000000"/>
          <w:sz w:val="20"/>
          <w:szCs w:val="20"/>
        </w:rPr>
        <w:t>檢查是否每</w:t>
      </w:r>
      <w:r w:rsidRPr="00DD5F4D">
        <w:rPr>
          <w:rFonts w:ascii="細明體" w:eastAsia="細明體" w:hAnsi="細明體" w:hint="eastAsia"/>
          <w:color w:val="000000"/>
          <w:sz w:val="20"/>
          <w:szCs w:val="20"/>
        </w:rPr>
        <w:t>xx年領取一次：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</w:rPr>
        <w:t>計算可給付次數：</w:t>
      </w:r>
    </w:p>
    <w:p w:rsidR="009B56F7" w:rsidRPr="00DD5F4D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可給付次數 = YEAR(</w:t>
      </w:r>
      <w:r w:rsidR="001635D3" w:rsidRPr="00E904AC">
        <w:rPr>
          <w:rFonts w:ascii="Arial" w:hAnsi="Arial" w:hint="eastAsia"/>
          <w:lang w:eastAsia="zh-TW"/>
        </w:rPr>
        <w:t>$YYMM</w:t>
      </w:r>
      <w:r w:rsidR="001635D3">
        <w:rPr>
          <w:rFonts w:ascii="Arial" w:hAnsi="Arial" w:hint="eastAsia"/>
          <w:lang w:eastAsia="zh-TW"/>
        </w:rPr>
        <w:t>DD</w:t>
      </w:r>
      <w:r w:rsidR="001635D3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-</w:t>
      </w:r>
      <w:r w:rsidRPr="00DD5F4D">
        <w:rPr>
          <w:rFonts w:ascii="細明體" w:eastAsia="細明體" w:hAnsi="細明體" w:hint="eastAsia"/>
          <w:lang w:eastAsia="zh-TW"/>
        </w:rPr>
        <w:t>已領長期看護確定日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長期看護保險金給付限制欄位1 。(取整數)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aps/>
          <w:color w:val="000000"/>
          <w:lang w:eastAsia="zh-TW"/>
        </w:rPr>
        <w:t xml:space="preserve">本次可給付次數 =  可給付次數 </w:t>
      </w:r>
      <w:r w:rsidRPr="00DD5F4D">
        <w:rPr>
          <w:rFonts w:ascii="細明體" w:eastAsia="細明體" w:hAnsi="細明體"/>
          <w:caps/>
          <w:color w:val="000000"/>
          <w:lang w:eastAsia="zh-TW"/>
        </w:rPr>
        <w:t>–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 xml:space="preserve"> 已給付次數 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IF 本次可給付次數 &lt; 1：</w:t>
      </w:r>
    </w:p>
    <w:p w:rsidR="009B56F7" w:rsidRPr="00FA5137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回覆資訊：保單號碼 + 險別 +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‘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無未領取</w:t>
      </w: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>，可給付次數 =’+ 可給付次數 + ‘已給付次數=’+ 已給付次數 。</w:t>
      </w:r>
    </w:p>
    <w:p w:rsidR="00FA5137" w:rsidRDefault="00FA5137" w:rsidP="00FA51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A5137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本次可給付次數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&gt;=</w:t>
      </w:r>
      <w:r w:rsidRPr="00FA513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1</w:t>
      </w:r>
    </w:p>
    <w:p w:rsidR="00FA5137" w:rsidRPr="00DD5F4D" w:rsidRDefault="00FA5137" w:rsidP="00FA513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進入步驟8重啟。</w:t>
      </w:r>
    </w:p>
    <w:p w:rsidR="009B56F7" w:rsidRPr="00FA5137" w:rsidRDefault="00FA513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aps/>
          <w:color w:val="000000"/>
          <w:lang w:eastAsia="zh-TW"/>
        </w:rPr>
        <w:t>。</w:t>
      </w:r>
    </w:p>
    <w:p w:rsidR="00FA5137" w:rsidRDefault="00FA5137" w:rsidP="00FA513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</w:t>
      </w:r>
    </w:p>
    <w:p w:rsidR="00A0048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判斷現在是否已有長看申請件正在執行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利用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 事故者_ID</w:t>
      </w:r>
      <w:r>
        <w:rPr>
          <w:rFonts w:ascii="新細明體" w:hAnsi="新細明體" w:cs="Arial" w:hint="eastAsia"/>
          <w:sz w:val="20"/>
          <w:szCs w:val="20"/>
        </w:rPr>
        <w:t>讀取</w:t>
      </w: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 w:rsidR="00755A2C">
        <w:rPr>
          <w:rFonts w:ascii="新細明體" w:hAnsi="新細明體" w:cs="Arial" w:hint="eastAsia"/>
          <w:sz w:val="20"/>
          <w:szCs w:val="20"/>
        </w:rPr>
        <w:t>串</w:t>
      </w:r>
      <w:r w:rsidR="00755A2C" w:rsidRPr="00A00481">
        <w:rPr>
          <w:rFonts w:ascii="新細明體" w:hAnsi="新細明體" w:cs="Arial"/>
          <w:sz w:val="20"/>
          <w:szCs w:val="20"/>
        </w:rPr>
        <w:t>DTAA</w:t>
      </w:r>
      <w:r w:rsidR="00755A2C" w:rsidRPr="00A00481">
        <w:rPr>
          <w:rFonts w:ascii="新細明體" w:hAnsi="新細明體" w:cs="Arial" w:hint="eastAsia"/>
          <w:sz w:val="20"/>
          <w:szCs w:val="20"/>
        </w:rPr>
        <w:t>A0</w:t>
      </w:r>
      <w:r w:rsidR="00755A2C">
        <w:rPr>
          <w:rFonts w:ascii="新細明體" w:hAnsi="新細明體" w:cs="Arial" w:hint="eastAsia"/>
          <w:sz w:val="20"/>
          <w:szCs w:val="20"/>
        </w:rPr>
        <w:t>10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條件: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APLY_STS</w:t>
      </w:r>
      <w:r>
        <w:rPr>
          <w:rFonts w:ascii="新細明體" w:hAnsi="新細明體" w:cs="Arial" w:hint="eastAsia"/>
          <w:sz w:val="20"/>
          <w:szCs w:val="20"/>
        </w:rPr>
        <w:t xml:space="preserve">&lt; </w:t>
      </w:r>
      <w:r>
        <w:rPr>
          <w:rFonts w:ascii="新細明體" w:hAnsi="新細明體" w:cs="Arial"/>
          <w:sz w:val="20"/>
          <w:szCs w:val="20"/>
        </w:rPr>
        <w:t>‘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’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A001.</w:t>
      </w:r>
      <w:r w:rsidRPr="00A00481">
        <w:rPr>
          <w:rFonts w:ascii="新細明體" w:hAnsi="新細明體" w:cs="Arial"/>
          <w:sz w:val="20"/>
          <w:szCs w:val="20"/>
        </w:rPr>
        <w:t>CLAM_CAT</w:t>
      </w:r>
      <w:r>
        <w:rPr>
          <w:rFonts w:ascii="新細明體" w:hAnsi="新細明體" w:cs="Arial" w:hint="eastAsia"/>
          <w:sz w:val="20"/>
          <w:szCs w:val="20"/>
        </w:rPr>
        <w:t>=</w:t>
      </w:r>
      <w:r>
        <w:rPr>
          <w:rFonts w:ascii="新細明體" w:hAnsi="新細明體" w:cs="Arial"/>
          <w:sz w:val="20"/>
          <w:szCs w:val="20"/>
        </w:rPr>
        <w:t>‘</w:t>
      </w:r>
      <w:r>
        <w:rPr>
          <w:rFonts w:ascii="新細明體" w:hAnsi="新細明體" w:cs="Arial" w:hint="eastAsia"/>
          <w:sz w:val="20"/>
          <w:szCs w:val="20"/>
        </w:rPr>
        <w:t>H</w:t>
      </w:r>
      <w:r>
        <w:rPr>
          <w:rFonts w:ascii="新細明體" w:hAnsi="新細明體" w:cs="Arial"/>
          <w:sz w:val="20"/>
          <w:szCs w:val="20"/>
        </w:rPr>
        <w:t>’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JOIN </w:t>
      </w: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.APLY_NO=</w:t>
      </w:r>
      <w:r w:rsidRPr="00755A2C">
        <w:rPr>
          <w:rFonts w:ascii="新細明體" w:hAnsi="新細明體" w:cs="Arial"/>
          <w:sz w:val="20"/>
          <w:szCs w:val="20"/>
        </w:rPr>
        <w:t xml:space="preserve"> DTAA</w:t>
      </w:r>
      <w:r w:rsidRPr="00755A2C">
        <w:rPr>
          <w:rFonts w:ascii="新細明體" w:hAnsi="新細明體" w:cs="Arial" w:hint="eastAsia"/>
          <w:sz w:val="20"/>
          <w:szCs w:val="20"/>
        </w:rPr>
        <w:t>A0</w:t>
      </w:r>
      <w:r>
        <w:rPr>
          <w:rFonts w:ascii="新細明體" w:hAnsi="新細明體" w:cs="Arial" w:hint="eastAsia"/>
          <w:sz w:val="20"/>
          <w:szCs w:val="20"/>
        </w:rPr>
        <w:t>01.APLY_NO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</w:t>
      </w:r>
      <w:r>
        <w:rPr>
          <w:rFonts w:ascii="新細明體" w:hAnsi="新細明體" w:cs="Arial" w:hint="eastAsia"/>
          <w:sz w:val="20"/>
          <w:szCs w:val="20"/>
        </w:rPr>
        <w:t>=</w:t>
      </w:r>
      <w:r w:rsidRPr="00755A2C">
        <w:rPr>
          <w:rFonts w:ascii="新細明體" w:hAnsi="新細明體" w:cs="Arial" w:hint="eastAsia"/>
          <w:sz w:val="20"/>
          <w:szCs w:val="20"/>
        </w:rPr>
        <w:t xml:space="preserve"> 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</w:t>
      </w:r>
    </w:p>
    <w:p w:rsidR="00755A2C" w:rsidRDefault="00755A2C" w:rsidP="00755A2C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如果有資料，該筆不繼續處理，</w:t>
      </w:r>
      <w:r w:rsidRPr="00755A2C">
        <w:rPr>
          <w:rFonts w:ascii="新細明體" w:hAnsi="新細明體" w:cs="Arial" w:hint="eastAsia"/>
          <w:sz w:val="20"/>
          <w:szCs w:val="20"/>
        </w:rPr>
        <w:t>RETURN</w:t>
      </w:r>
      <w:r>
        <w:rPr>
          <w:rFonts w:ascii="新細明體" w:hAnsi="新細明體" w:cs="Arial" w:hint="eastAsia"/>
          <w:sz w:val="20"/>
          <w:szCs w:val="20"/>
        </w:rPr>
        <w:t>。</w:t>
      </w:r>
    </w:p>
    <w:p w:rsidR="00FA5137" w:rsidRPr="002106C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取得新受理編號：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</w:t>
      </w:r>
      <w:r w:rsidRPr="002106C1">
        <w:rPr>
          <w:rFonts w:ascii="新細明體" w:hAnsi="新細明體" w:hint="eastAsia"/>
          <w:sz w:val="20"/>
          <w:szCs w:val="20"/>
        </w:rPr>
        <w:t>取得理賠相關序號模組</w:t>
      </w:r>
      <w:r w:rsidRPr="002106C1">
        <w:rPr>
          <w:rFonts w:ascii="新細明體" w:hAnsi="新細明體"/>
          <w:bCs/>
          <w:sz w:val="20"/>
          <w:szCs w:val="20"/>
        </w:rPr>
        <w:t>AA_B2Z009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getAPLY_NO_M8</w:t>
      </w:r>
      <w:r w:rsidRPr="002106C1">
        <w:rPr>
          <w:rFonts w:ascii="新細明體" w:hAnsi="新細明體" w:cs="Arial" w:hint="eastAsia"/>
          <w:sz w:val="20"/>
          <w:szCs w:val="20"/>
        </w:rPr>
        <w:t>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  <w:r w:rsidR="00A00481" w:rsidRPr="00A00481">
        <w:rPr>
          <w:rFonts w:ascii="新細明體" w:hAnsi="新細明體" w:cs="Arial" w:hint="eastAsia"/>
          <w:sz w:val="20"/>
          <w:szCs w:val="20"/>
        </w:rPr>
        <w:t>DTAAB001.APLY_NO</w:t>
      </w:r>
      <w:r w:rsidRPr="002106C1">
        <w:rPr>
          <w:rFonts w:ascii="新細明體" w:hAnsi="新細明體" w:cs="Arial" w:hint="eastAsia"/>
          <w:sz w:val="20"/>
          <w:szCs w:val="20"/>
        </w:rPr>
        <w:t>受理編號前十碼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回傳參數：$新受理編號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 xml:space="preserve">$新受理編號 = $新受理編號前十碼 + 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="00A00481">
        <w:rPr>
          <w:rFonts w:ascii="新細明體" w:hAnsi="新細明體" w:cs="Arial" w:hint="eastAsia"/>
          <w:sz w:val="20"/>
          <w:szCs w:val="20"/>
        </w:rPr>
        <w:t>S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 xml:space="preserve"> + 輸入.受理編號後三碼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傳入參數：$新受理編號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FA5137" w:rsidRPr="002106C1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傳入參數：輸入.受理編號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新增一筆資料到爭議案件重起記錄檔DTAAD120，格式如下：</w:t>
      </w:r>
    </w:p>
    <w:tbl>
      <w:tblPr>
        <w:tblW w:w="8742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4604"/>
      </w:tblGrid>
      <w:tr w:rsidR="00FA5137" w:rsidRPr="002106C1" w:rsidTr="008A612C">
        <w:tc>
          <w:tcPr>
            <w:tcW w:w="720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4604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原受理編號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pStyle w:val="af1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2106C1">
              <w:rPr>
                <w:rFonts w:ascii="新細明體" w:hAnsi="新細明體" w:cs="Arial" w:hint="eastAsia"/>
                <w:sz w:val="20"/>
              </w:rPr>
              <w:t>輸入.受理編號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重起後受理編號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$新受理編號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DECD_EMP_ID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.核賠人員姓名(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NAME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輸入人員單位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.核賠單位(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DIV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系統時間</w:t>
            </w:r>
          </w:p>
        </w:tc>
      </w:tr>
    </w:tbl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116874">
        <w:rPr>
          <w:rFonts w:ascii="新細明體" w:hAnsi="新細明體" w:cs="Arial"/>
          <w:sz w:val="20"/>
          <w:szCs w:val="20"/>
        </w:rPr>
        <w:t>restart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NULL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DTAAA001(BO)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輸入.受理編號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DIV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  <w:r>
        <w:rPr>
          <w:rFonts w:ascii="新細明體" w:hAnsi="新細明體" w:hint="eastAsia"/>
          <w:bCs/>
          <w:color w:val="000000"/>
          <w:sz w:val="20"/>
          <w:szCs w:val="20"/>
        </w:rPr>
        <w:t>中文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DIV_NAME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DECD_EMP_ID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P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.核賠人員姓名(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DECD_EMP_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FA5137" w:rsidRP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將</w:t>
      </w:r>
      <w:r>
        <w:rPr>
          <w:rFonts w:ascii="新細明體" w:hAnsi="新細明體" w:cs="Arial" w:hint="eastAsia"/>
          <w:sz w:val="20"/>
          <w:szCs w:val="20"/>
        </w:rPr>
        <w:t>重啟</w:t>
      </w:r>
      <w:r w:rsidRPr="00FA5137">
        <w:rPr>
          <w:rFonts w:ascii="新細明體" w:hAnsi="新細明體" w:cs="Arial" w:hint="eastAsia"/>
          <w:sz w:val="20"/>
          <w:szCs w:val="20"/>
        </w:rPr>
        <w:t>的件數紀錄為</w:t>
      </w:r>
      <w:r>
        <w:rPr>
          <w:rFonts w:ascii="新細明體" w:hAnsi="新細明體" w:cs="Arial" w:hint="eastAsia"/>
          <w:sz w:val="20"/>
          <w:szCs w:val="20"/>
        </w:rPr>
        <w:t>成功</w:t>
      </w:r>
      <w:r w:rsidRPr="00FA5137">
        <w:rPr>
          <w:rFonts w:ascii="新細明體" w:hAnsi="新細明體" w:cs="Arial" w:hint="eastAsia"/>
          <w:sz w:val="20"/>
          <w:szCs w:val="20"/>
        </w:rPr>
        <w:t>件數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D1622C" w:rsidRDefault="00D1622C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附件：</w:t>
      </w:r>
    </w:p>
    <w:p w:rsidR="007122C4" w:rsidRPr="007122C4" w:rsidRDefault="00D1622C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SQL:</w:t>
      </w:r>
      <w:r w:rsidRPr="00D1622C">
        <w:t xml:space="preserve"> </w:t>
      </w:r>
      <w:r w:rsidR="007122C4" w:rsidRPr="007122C4">
        <w:rPr>
          <w:rFonts w:ascii="細明體" w:eastAsia="細明體" w:hAnsi="細明體" w:cs="Courier New"/>
          <w:b/>
          <w:sz w:val="20"/>
          <w:szCs w:val="20"/>
        </w:rPr>
        <w:t>WITH A AS(select A.*,ROWNUMBER() OVER (PARTITION by A.POLICY_NO,A.PROD_ID,A.OCR_ID ORDER BY A.CLAM_DATE DESC) AS NUMBER from dbaa.dtaab001 A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 xml:space="preserve">WHERE clam_cat='H' AND CLAM_AMT_CODE='BEH2' AND PAY_STS </w:t>
      </w:r>
      <w:r w:rsidR="0062021E">
        <w:rPr>
          <w:rFonts w:ascii="細明體" w:eastAsia="細明體" w:hAnsi="細明體" w:cs="Courier New" w:hint="eastAsia"/>
          <w:b/>
          <w:sz w:val="20"/>
          <w:szCs w:val="20"/>
        </w:rPr>
        <w:t xml:space="preserve">NOT </w:t>
      </w:r>
      <w:r w:rsidR="0062021E">
        <w:rPr>
          <w:rFonts w:ascii="細明體" w:eastAsia="細明體" w:hAnsi="細明體" w:cs="Courier New"/>
          <w:b/>
          <w:sz w:val="20"/>
          <w:szCs w:val="20"/>
        </w:rPr>
        <w:t>IN('</w:t>
      </w:r>
      <w:r w:rsidR="0062021E">
        <w:rPr>
          <w:rFonts w:ascii="細明體" w:eastAsia="細明體" w:hAnsi="細明體" w:cs="Courier New" w:hint="eastAsia"/>
          <w:b/>
          <w:sz w:val="20"/>
          <w:szCs w:val="20"/>
        </w:rPr>
        <w:t>5</w:t>
      </w:r>
      <w:r w:rsidR="0062021E">
        <w:rPr>
          <w:rFonts w:ascii="細明體" w:eastAsia="細明體" w:hAnsi="細明體" w:cs="Courier New"/>
          <w:b/>
          <w:sz w:val="20"/>
          <w:szCs w:val="20"/>
        </w:rPr>
        <w:t>','</w:t>
      </w:r>
      <w:r w:rsidR="0062021E">
        <w:rPr>
          <w:rFonts w:ascii="細明體" w:eastAsia="細明體" w:hAnsi="細明體" w:cs="Courier New" w:hint="eastAsia"/>
          <w:b/>
          <w:sz w:val="20"/>
          <w:szCs w:val="20"/>
        </w:rPr>
        <w:t>6</w:t>
      </w:r>
      <w:r w:rsidRPr="007122C4">
        <w:rPr>
          <w:rFonts w:ascii="細明體" w:eastAsia="細明體" w:hAnsi="細明體" w:cs="Courier New"/>
          <w:b/>
          <w:sz w:val="20"/>
          <w:szCs w:val="20"/>
        </w:rPr>
        <w:t>'))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 xml:space="preserve">SELECT A.* FROM A  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>JOIN DBAB.DTAB0001 C ON A.POLICY_NO=C.POLICY_NO AND C.EFT_CODE NOT IN('1','4','13','14','30','31','32','33','34','35','36','37','38','40','42','43','45','46','47','61','62')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 xml:space="preserve">where A.NUMBER=1 </w:t>
      </w:r>
    </w:p>
    <w:p w:rsidR="00D1622C" w:rsidRDefault="007122C4" w:rsidP="007122C4">
      <w:pPr>
        <w:spacing w:line="240" w:lineRule="atLeast"/>
        <w:rPr>
          <w:ins w:id="82" w:author="李明諭" w:date="2018-01-22T17:54:00Z"/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>AND A.POLICY_NO NOT IN (SELECT DISTINCT POLICY_NO FROM DBAB.DTAB0009 WHERE SPC_KIND IN('04','E98'))</w:t>
      </w:r>
      <w:r>
        <w:rPr>
          <w:rFonts w:ascii="細明體" w:eastAsia="細明體" w:hAnsi="細明體" w:cs="Courier New" w:hint="eastAsia"/>
          <w:b/>
          <w:sz w:val="20"/>
          <w:szCs w:val="20"/>
        </w:rPr>
        <w:t>;</w:t>
      </w:r>
    </w:p>
    <w:p w:rsidR="00201190" w:rsidRDefault="00201190" w:rsidP="007122C4">
      <w:pPr>
        <w:spacing w:line="240" w:lineRule="atLeast"/>
        <w:rPr>
          <w:ins w:id="83" w:author="李明諭" w:date="2018-01-22T17:54:00Z"/>
          <w:rFonts w:ascii="細明體" w:eastAsia="細明體" w:hAnsi="細明體" w:cs="Courier New"/>
          <w:b/>
          <w:sz w:val="20"/>
          <w:szCs w:val="20"/>
        </w:rPr>
      </w:pPr>
    </w:p>
    <w:p w:rsidR="00201190" w:rsidRDefault="00201190" w:rsidP="00201190">
      <w:pPr>
        <w:numPr>
          <w:ilvl w:val="0"/>
          <w:numId w:val="37"/>
        </w:numPr>
        <w:spacing w:line="400" w:lineRule="exact"/>
        <w:jc w:val="both"/>
        <w:rPr>
          <w:ins w:id="84" w:author="李明諭" w:date="2018-01-22T17:54:00Z"/>
          <w:rFonts w:ascii="標楷體" w:eastAsia="標楷體" w:hAnsi="標楷體" w:hint="eastAsia"/>
          <w:noProof/>
          <w:sz w:val="28"/>
          <w:szCs w:val="28"/>
        </w:rPr>
      </w:pPr>
      <w:ins w:id="85" w:author="李明諭" w:date="2018-01-22T17:54:00Z">
        <w:r>
          <w:rPr>
            <w:rFonts w:ascii="標楷體" w:eastAsia="標楷體" w:hAnsi="標楷體" w:hint="eastAsia"/>
            <w:noProof/>
            <w:sz w:val="28"/>
            <w:szCs w:val="28"/>
          </w:rPr>
          <w:t>因應長期看護復健金90日免責期輸入及計算調整，影響後續長期看護保險金續期給付次數計算</w:t>
        </w:r>
      </w:ins>
    </w:p>
    <w:p w:rsidR="00201190" w:rsidRDefault="00201190" w:rsidP="00201190">
      <w:pPr>
        <w:numPr>
          <w:ilvl w:val="0"/>
          <w:numId w:val="38"/>
        </w:numPr>
        <w:spacing w:line="400" w:lineRule="exact"/>
        <w:jc w:val="both"/>
        <w:rPr>
          <w:ins w:id="86" w:author="李明諭" w:date="2018-01-22T17:54:00Z"/>
          <w:rFonts w:ascii="Arial" w:eastAsia="標楷體" w:hAnsi="Arial" w:cs="Arial"/>
          <w:noProof/>
          <w:sz w:val="28"/>
          <w:szCs w:val="28"/>
        </w:rPr>
      </w:pPr>
      <w:ins w:id="87" w:author="李明諭" w:date="2018-01-22T17:54:00Z">
        <w:r>
          <w:rPr>
            <w:rFonts w:ascii="Arial" w:eastAsia="標楷體" w:hAnsi="Arial" w:cs="Arial" w:hint="eastAsia"/>
            <w:noProof/>
            <w:sz w:val="28"/>
            <w:szCs w:val="28"/>
          </w:rPr>
          <w:t>長期看護復健保險金之殘疾鑑定日判斷調整</w:t>
        </w:r>
      </w:ins>
    </w:p>
    <w:p w:rsidR="00201190" w:rsidRPr="00E62081" w:rsidRDefault="00201190" w:rsidP="00201190">
      <w:pPr>
        <w:spacing w:line="400" w:lineRule="exact"/>
        <w:ind w:left="1313"/>
        <w:jc w:val="both"/>
        <w:rPr>
          <w:ins w:id="88" w:author="李明諭" w:date="2018-01-22T17:54:00Z"/>
          <w:rFonts w:ascii="Arial" w:eastAsia="標楷體" w:hAnsi="Arial" w:cs="Arial" w:hint="eastAsia"/>
          <w:noProof/>
          <w:sz w:val="28"/>
          <w:szCs w:val="28"/>
          <w:bdr w:val="single" w:sz="4" w:space="0" w:color="auto"/>
        </w:rPr>
      </w:pPr>
      <w:ins w:id="89" w:author="李明諭" w:date="2018-01-22T17:54:00Z">
        <w:r w:rsidRPr="00E62081">
          <w:rPr>
            <w:rFonts w:ascii="Arial" w:eastAsia="標楷體" w:hAnsi="Arial" w:cs="Arial" w:hint="eastAsia"/>
            <w:noProof/>
            <w:sz w:val="28"/>
            <w:szCs w:val="28"/>
            <w:bdr w:val="single" w:sz="4" w:space="0" w:color="auto"/>
          </w:rPr>
          <w:t>*</w:t>
        </w:r>
        <w:r w:rsidRPr="00E62081">
          <w:rPr>
            <w:rFonts w:ascii="Arial" w:eastAsia="標楷體" w:hAnsi="Arial" w:cs="Arial" w:hint="eastAsia"/>
            <w:noProof/>
            <w:sz w:val="28"/>
            <w:szCs w:val="28"/>
            <w:bdr w:val="single" w:sz="4" w:space="0" w:color="auto"/>
          </w:rPr>
          <w:t>調整前</w:t>
        </w:r>
      </w:ins>
    </w:p>
    <w:p w:rsidR="00201190" w:rsidRDefault="00201190" w:rsidP="00201190">
      <w:pPr>
        <w:pStyle w:val="af4"/>
        <w:rPr>
          <w:ins w:id="90" w:author="李明諭" w:date="2018-01-22T17:54:00Z"/>
          <w:noProof/>
        </w:rPr>
      </w:pPr>
      <w:ins w:id="91" w:author="李明諭" w:date="2018-01-22T17:54:00Z">
        <w:r>
          <w:rPr>
            <w:rFonts w:hint="eastAsia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7.5pt;height:80.25pt">
              <v:imagedata r:id="rId8" o:title="10607以前"/>
            </v:shape>
          </w:pict>
        </w:r>
      </w:ins>
    </w:p>
    <w:p w:rsidR="00201190" w:rsidRPr="00E62081" w:rsidRDefault="00201190" w:rsidP="00201190">
      <w:pPr>
        <w:pStyle w:val="af4"/>
        <w:ind w:leftChars="522" w:left="1253"/>
        <w:rPr>
          <w:ins w:id="92" w:author="李明諭" w:date="2018-01-22T17:54:00Z"/>
          <w:rFonts w:ascii="標楷體" w:eastAsia="標楷體" w:hAnsi="標楷體" w:hint="eastAsia"/>
          <w:noProof/>
          <w:sz w:val="28"/>
          <w:szCs w:val="28"/>
          <w:bdr w:val="single" w:sz="4" w:space="0" w:color="auto"/>
        </w:rPr>
      </w:pPr>
      <w:ins w:id="93" w:author="李明諭" w:date="2018-01-22T17:54:00Z">
        <w:r w:rsidRPr="00E62081">
          <w:rPr>
            <w:rFonts w:ascii="標楷體" w:eastAsia="標楷體" w:hAnsi="標楷體" w:hint="eastAsia"/>
            <w:noProof/>
            <w:sz w:val="28"/>
            <w:szCs w:val="28"/>
            <w:bdr w:val="single" w:sz="4" w:space="0" w:color="auto"/>
          </w:rPr>
          <w:t>*調整後</w:t>
        </w:r>
      </w:ins>
    </w:p>
    <w:p w:rsidR="00201190" w:rsidRDefault="00201190" w:rsidP="00201190">
      <w:pPr>
        <w:pStyle w:val="af4"/>
        <w:rPr>
          <w:ins w:id="94" w:author="李明諭" w:date="2018-01-22T17:54:00Z"/>
          <w:noProof/>
        </w:rPr>
      </w:pPr>
      <w:ins w:id="95" w:author="李明諭" w:date="2018-01-22T17:54:00Z">
        <w:r>
          <w:rPr>
            <w:noProof/>
          </w:rPr>
          <w:pict>
            <v:shape id="_x0000_i1026" type="#_x0000_t75" style="width:402.75pt;height:98.25pt">
              <v:imagedata r:id="rId9" o:title="10607以後"/>
            </v:shape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96" w:author="李明諭" w:date="2018-01-22T17:54:00Z"/>
          <w:rFonts w:ascii="標楷體" w:eastAsia="標楷體" w:hAnsi="標楷體"/>
          <w:noProof/>
          <w:sz w:val="28"/>
          <w:szCs w:val="28"/>
        </w:rPr>
      </w:pPr>
      <w:ins w:id="97" w:author="李明諭" w:date="2018-01-22T17:54:00Z">
        <w:r w:rsidRPr="00522CE4">
          <w:rPr>
            <w:rFonts w:ascii="標楷體" w:eastAsia="標楷體" w:hAnsi="標楷體"/>
            <w:noProof/>
            <w:sz w:val="28"/>
            <w:szCs w:val="28"/>
          </w:rPr>
          <w:sym w:font="Wingdings" w:char="F0E0"/>
        </w:r>
        <w:r>
          <w:rPr>
            <w:rFonts w:ascii="標楷體" w:eastAsia="標楷體" w:hAnsi="標楷體" w:hint="eastAsia"/>
            <w:noProof/>
            <w:sz w:val="28"/>
            <w:szCs w:val="28"/>
          </w:rPr>
          <w:t>導致現在對於</w:t>
        </w:r>
        <w:r w:rsidRPr="00522CE4">
          <w:rPr>
            <w:rFonts w:ascii="標楷體" w:eastAsia="標楷體" w:hAnsi="標楷體" w:hint="eastAsia"/>
            <w:noProof/>
            <w:sz w:val="28"/>
            <w:szCs w:val="28"/>
          </w:rPr>
          <w:t>殘疾鑑定日判斷調整前</w:t>
        </w:r>
        <w:r>
          <w:rPr>
            <w:rFonts w:ascii="標楷體" w:eastAsia="標楷體" w:hAnsi="標楷體" w:hint="eastAsia"/>
            <w:noProof/>
            <w:sz w:val="28"/>
            <w:szCs w:val="28"/>
          </w:rPr>
          <w:t>，給付的案件，計算續期長期看護保險金的次數有誤。</w:t>
        </w:r>
      </w:ins>
    </w:p>
    <w:p w:rsidR="00201190" w:rsidRPr="00522CE4" w:rsidRDefault="00201190" w:rsidP="00201190">
      <w:pPr>
        <w:spacing w:line="400" w:lineRule="exact"/>
        <w:ind w:left="953"/>
        <w:jc w:val="both"/>
        <w:rPr>
          <w:ins w:id="98" w:author="李明諭" w:date="2018-01-22T17:54:00Z"/>
          <w:rFonts w:ascii="Arial" w:eastAsia="標楷體" w:hAnsi="Arial" w:cs="Arial" w:hint="eastAsia"/>
          <w:noProof/>
          <w:sz w:val="28"/>
          <w:szCs w:val="28"/>
        </w:rPr>
      </w:pPr>
      <w:ins w:id="99" w:author="李明諭" w:date="2018-01-22T17:54:00Z">
        <w:r w:rsidRPr="00522CE4">
          <w:rPr>
            <w:rFonts w:ascii="Arial" w:eastAsia="標楷體" w:hAnsi="Arial" w:cs="Arial"/>
            <w:noProof/>
            <w:sz w:val="28"/>
            <w:szCs w:val="28"/>
          </w:rPr>
          <w:t>(</w:t>
        </w:r>
        <w:r>
          <w:rPr>
            <w:rFonts w:ascii="Arial" w:eastAsia="標楷體" w:hAnsi="Arial" w:cs="Arial" w:hint="eastAsia"/>
            <w:noProof/>
            <w:sz w:val="28"/>
            <w:szCs w:val="28"/>
          </w:rPr>
          <w:t>2</w:t>
        </w:r>
        <w:r w:rsidRPr="00522CE4">
          <w:rPr>
            <w:rFonts w:ascii="Arial" w:eastAsia="標楷體" w:hAnsi="Arial" w:cs="Arial"/>
            <w:noProof/>
            <w:sz w:val="28"/>
            <w:szCs w:val="28"/>
          </w:rPr>
          <w:t>)</w:t>
        </w:r>
        <w:r w:rsidRPr="00522CE4">
          <w:rPr>
            <w:rFonts w:ascii="Arial" w:eastAsia="標楷體" w:hAnsi="Arial" w:cs="Arial" w:hint="eastAsia"/>
            <w:noProof/>
            <w:sz w:val="28"/>
            <w:szCs w:val="28"/>
          </w:rPr>
          <w:t>後續長期看護保險金續期給付次數計算</w: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100" w:author="李明諭" w:date="2018-01-22T17:54:00Z"/>
          <w:rFonts w:ascii="標楷體" w:eastAsia="標楷體" w:hAnsi="標楷體"/>
          <w:noProof/>
          <w:sz w:val="28"/>
          <w:szCs w:val="28"/>
        </w:rPr>
      </w:pPr>
      <w:ins w:id="101" w:author="李明諭" w:date="2018-01-22T17:54:00Z">
        <w:r>
          <w:rPr>
            <w:rFonts w:ascii="標楷體" w:eastAsia="標楷體" w:hAnsi="標楷體"/>
            <w:noProof/>
            <w:sz w:val="28"/>
            <w:szCs w:val="28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0;text-align:left;margin-left:148.25pt;margin-top:14pt;width:105.75pt;height:27pt;z-index:251664384"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10/27</w:t>
                    </w:r>
                    <w:r>
                      <w:rPr>
                        <w:rFonts w:hint="eastAsia"/>
                      </w:rPr>
                      <w:t>系統上線日期</w:t>
                    </w:r>
                  </w:p>
                </w:txbxContent>
              </v:textbox>
            </v:shape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102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Default="00201190" w:rsidP="00201190">
      <w:pPr>
        <w:spacing w:line="400" w:lineRule="exact"/>
        <w:ind w:left="953"/>
        <w:jc w:val="both"/>
        <w:rPr>
          <w:ins w:id="103" w:author="李明諭" w:date="2018-01-22T17:54:00Z"/>
          <w:rFonts w:ascii="標楷體" w:eastAsia="標楷體" w:hAnsi="標楷體"/>
          <w:noProof/>
          <w:sz w:val="28"/>
          <w:szCs w:val="28"/>
        </w:rPr>
      </w:pPr>
      <w:ins w:id="104" w:author="李明諭" w:date="2018-01-22T17:54:00Z"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1" type="#_x0000_t32" style="position:absolute;left:0;text-align:left;margin-left:54pt;margin-top:15.05pt;width:.05pt;height:13.5pt;z-index:251659264" o:connectortype="straight" strokeweight="2.25pt"/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2" type="#_x0000_t32" style="position:absolute;left:0;text-align:left;margin-left:377.7pt;margin-top:14.65pt;width:.05pt;height:13.5pt;z-index:251660288" o:connectortype="straight" strokeweight="2.25pt"/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0" type="#_x0000_t32" style="position:absolute;left:0;text-align:left;margin-left:200.25pt;margin-top:13.1pt;width:.05pt;height:13.5pt;z-index:251658240" o:connectortype="straight" strokeweight="2.25pt"/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105" w:author="李明諭" w:date="2018-01-22T17:54:00Z"/>
          <w:rFonts w:ascii="標楷體" w:eastAsia="標楷體" w:hAnsi="標楷體"/>
          <w:noProof/>
          <w:sz w:val="28"/>
          <w:szCs w:val="28"/>
        </w:rPr>
      </w:pPr>
      <w:ins w:id="106" w:author="李明諭" w:date="2018-01-22T17:54:00Z"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3" type="#_x0000_t202" style="position:absolute;left:0;text-align:left;margin-left:16.75pt;margin-top:8.8pt;width:85.25pt;height:61.85pt;z-index:251661312" strokecolor="#4472c4" strokeweight="1pt">
              <v:shadow color="#868686"/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殘疾鑑定日為起算基準日</w:t>
                    </w:r>
                  </w:p>
                  <w:p w:rsidR="00201190" w:rsidRDefault="00201190" w:rsidP="00201190">
                    <w:pPr>
                      <w:rPr>
                        <w:rFonts w:hint="eastAsia"/>
                      </w:rPr>
                    </w:pPr>
                  </w:p>
                  <w:p w:rsidR="00201190" w:rsidRDefault="00201190" w:rsidP="00201190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5" type="#_x0000_t202" style="position:absolute;left:0;text-align:left;margin-left:319pt;margin-top:8.55pt;width:110.5pt;height:49.2pt;z-index:251663360" strokecolor="#4472c4" strokeweight="1pt">
              <v:shadow color="#868686"/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殘疾鑑定日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免責期算基準日</w:t>
                    </w:r>
                  </w:p>
                </w:txbxContent>
              </v:textbox>
            </v:shape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49" type="#_x0000_t32" style="position:absolute;left:0;text-align:left;margin-left:4.5pt;margin-top:.25pt;width:434.25pt;height:.05pt;z-index:251657216" o:connectortype="straight" strokeweight="2.25pt"/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4" type="#_x0000_t202" style="position:absolute;left:0;text-align:left;margin-left:133.75pt;margin-top:10.95pt;width:137.25pt;height:26.7pt;z-index:251662336" strokecolor="#4472c4" strokeweight="1pt">
              <v:shadow color="#868686"/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給付日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系統上線時間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107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Default="00201190" w:rsidP="00201190">
      <w:pPr>
        <w:spacing w:line="400" w:lineRule="exact"/>
        <w:jc w:val="both"/>
        <w:rPr>
          <w:ins w:id="108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Default="00201190" w:rsidP="00201190">
      <w:pPr>
        <w:spacing w:line="400" w:lineRule="exact"/>
        <w:ind w:left="953"/>
        <w:jc w:val="both"/>
        <w:rPr>
          <w:ins w:id="109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Pr="00201190" w:rsidRDefault="00201190" w:rsidP="007122C4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10" w:author="李明諭" w:date="2018-01-22T17:54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sectPr w:rsidR="00201190" w:rsidRPr="0020119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E9A" w:rsidRDefault="001C2E9A">
      <w:r>
        <w:separator/>
      </w:r>
    </w:p>
  </w:endnote>
  <w:endnote w:type="continuationSeparator" w:id="0">
    <w:p w:rsidR="001C2E9A" w:rsidRDefault="001C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579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E9A" w:rsidRDefault="001C2E9A">
      <w:r>
        <w:separator/>
      </w:r>
    </w:p>
  </w:footnote>
  <w:footnote w:type="continuationSeparator" w:id="0">
    <w:p w:rsidR="001C2E9A" w:rsidRDefault="001C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AA61D1"/>
    <w:multiLevelType w:val="hybridMultilevel"/>
    <w:tmpl w:val="251AB840"/>
    <w:lvl w:ilvl="0" w:tplc="018CA442">
      <w:start w:val="1"/>
      <w:numFmt w:val="taiwaneseCountingThousand"/>
      <w:lvlText w:val="(%1)"/>
      <w:lvlJc w:val="left"/>
      <w:pPr>
        <w:ind w:left="95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6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C3515C"/>
    <w:multiLevelType w:val="hybridMultilevel"/>
    <w:tmpl w:val="D952DC0C"/>
    <w:lvl w:ilvl="0" w:tplc="1B3E5C4A">
      <w:start w:val="1"/>
      <w:numFmt w:val="decimal"/>
      <w:lvlText w:val="(%1)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ind w:left="5273" w:hanging="480"/>
      </w:p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7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30"/>
  </w:num>
  <w:num w:numId="5">
    <w:abstractNumId w:val="14"/>
  </w:num>
  <w:num w:numId="6">
    <w:abstractNumId w:val="20"/>
  </w:num>
  <w:num w:numId="7">
    <w:abstractNumId w:val="32"/>
  </w:num>
  <w:num w:numId="8">
    <w:abstractNumId w:val="34"/>
  </w:num>
  <w:num w:numId="9">
    <w:abstractNumId w:val="3"/>
  </w:num>
  <w:num w:numId="10">
    <w:abstractNumId w:val="16"/>
  </w:num>
  <w:num w:numId="11">
    <w:abstractNumId w:val="7"/>
  </w:num>
  <w:num w:numId="12">
    <w:abstractNumId w:val="13"/>
  </w:num>
  <w:num w:numId="13">
    <w:abstractNumId w:val="19"/>
  </w:num>
  <w:num w:numId="14">
    <w:abstractNumId w:val="29"/>
  </w:num>
  <w:num w:numId="15">
    <w:abstractNumId w:val="25"/>
  </w:num>
  <w:num w:numId="16">
    <w:abstractNumId w:val="9"/>
  </w:num>
  <w:num w:numId="17">
    <w:abstractNumId w:val="21"/>
  </w:num>
  <w:num w:numId="18">
    <w:abstractNumId w:val="26"/>
  </w:num>
  <w:num w:numId="19">
    <w:abstractNumId w:val="23"/>
  </w:num>
  <w:num w:numId="20">
    <w:abstractNumId w:val="1"/>
  </w:num>
  <w:num w:numId="21">
    <w:abstractNumId w:val="15"/>
  </w:num>
  <w:num w:numId="22">
    <w:abstractNumId w:val="10"/>
  </w:num>
  <w:num w:numId="23">
    <w:abstractNumId w:val="11"/>
  </w:num>
  <w:num w:numId="24">
    <w:abstractNumId w:val="28"/>
  </w:num>
  <w:num w:numId="25">
    <w:abstractNumId w:val="27"/>
  </w:num>
  <w:num w:numId="26">
    <w:abstractNumId w:val="22"/>
  </w:num>
  <w:num w:numId="27">
    <w:abstractNumId w:val="17"/>
  </w:num>
  <w:num w:numId="28">
    <w:abstractNumId w:val="8"/>
  </w:num>
  <w:num w:numId="29">
    <w:abstractNumId w:val="35"/>
  </w:num>
  <w:num w:numId="30">
    <w:abstractNumId w:val="33"/>
  </w:num>
  <w:num w:numId="31">
    <w:abstractNumId w:val="37"/>
  </w:num>
  <w:num w:numId="32">
    <w:abstractNumId w:val="12"/>
  </w:num>
  <w:num w:numId="33">
    <w:abstractNumId w:val="4"/>
  </w:num>
  <w:num w:numId="34">
    <w:abstractNumId w:val="36"/>
  </w:num>
  <w:num w:numId="35">
    <w:abstractNumId w:val="0"/>
  </w:num>
  <w:num w:numId="36">
    <w:abstractNumId w:val="31"/>
  </w:num>
  <w:num w:numId="37">
    <w:abstractNumId w:val="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08A6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635D3"/>
    <w:rsid w:val="001724C1"/>
    <w:rsid w:val="001778A7"/>
    <w:rsid w:val="00185767"/>
    <w:rsid w:val="00187B05"/>
    <w:rsid w:val="00190DF8"/>
    <w:rsid w:val="00194232"/>
    <w:rsid w:val="001B2A98"/>
    <w:rsid w:val="001C1BD0"/>
    <w:rsid w:val="001C2E9A"/>
    <w:rsid w:val="001C6A12"/>
    <w:rsid w:val="001D25AB"/>
    <w:rsid w:val="00201190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363BA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05798"/>
    <w:rsid w:val="00413605"/>
    <w:rsid w:val="00417064"/>
    <w:rsid w:val="00417A9E"/>
    <w:rsid w:val="0043482C"/>
    <w:rsid w:val="00437D7B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16099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55B5F"/>
    <w:rsid w:val="00661989"/>
    <w:rsid w:val="00665BDA"/>
    <w:rsid w:val="006856F7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0965"/>
    <w:rsid w:val="00835FC8"/>
    <w:rsid w:val="008503E7"/>
    <w:rsid w:val="00865AC7"/>
    <w:rsid w:val="008747CD"/>
    <w:rsid w:val="008749B9"/>
    <w:rsid w:val="00875CDA"/>
    <w:rsid w:val="00892512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E422A"/>
    <w:rsid w:val="008F6D0F"/>
    <w:rsid w:val="008F7E02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7060"/>
    <w:rsid w:val="009D1DB3"/>
    <w:rsid w:val="009E15B4"/>
    <w:rsid w:val="00A00481"/>
    <w:rsid w:val="00A0061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083B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9550F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1622C"/>
    <w:rsid w:val="00D2607D"/>
    <w:rsid w:val="00D318B2"/>
    <w:rsid w:val="00D368EA"/>
    <w:rsid w:val="00D8139A"/>
    <w:rsid w:val="00D96054"/>
    <w:rsid w:val="00DB118B"/>
    <w:rsid w:val="00DC1DBE"/>
    <w:rsid w:val="00DC5B3D"/>
    <w:rsid w:val="00DD10F3"/>
    <w:rsid w:val="00DF224E"/>
    <w:rsid w:val="00DF3C28"/>
    <w:rsid w:val="00E00778"/>
    <w:rsid w:val="00E0137F"/>
    <w:rsid w:val="00E02CA8"/>
    <w:rsid w:val="00E042F8"/>
    <w:rsid w:val="00E101D7"/>
    <w:rsid w:val="00E10C0A"/>
    <w:rsid w:val="00E12758"/>
    <w:rsid w:val="00E1641A"/>
    <w:rsid w:val="00E23699"/>
    <w:rsid w:val="00E27349"/>
    <w:rsid w:val="00E41C66"/>
    <w:rsid w:val="00E43C0A"/>
    <w:rsid w:val="00E5462A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EF746D"/>
    <w:rsid w:val="00F10011"/>
    <w:rsid w:val="00F1360F"/>
    <w:rsid w:val="00F23185"/>
    <w:rsid w:val="00F30E6A"/>
    <w:rsid w:val="00F411B7"/>
    <w:rsid w:val="00F45910"/>
    <w:rsid w:val="00F8409B"/>
    <w:rsid w:val="00F90A5E"/>
    <w:rsid w:val="00F9554A"/>
    <w:rsid w:val="00FA5129"/>
    <w:rsid w:val="00FA5137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9"/>
        <o:r id="V:Rule4" type="connector" idref="#_x0000_s1050"/>
        <o:r id="V:Rule5" type="connector" idref="#_x0000_s1051"/>
        <o:r id="V:Rule6" type="connector" idref="#_x0000_s1052"/>
      </o:rules>
    </o:shapelayout>
  </w:shapeDefaults>
  <w:decimalSymbol w:val="."/>
  <w:listSeparator w:val=","/>
  <w15:chartTrackingRefBased/>
  <w15:docId w15:val="{4E1CAC3E-B2BE-468B-BC93-43A609F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  <w:style w:type="paragraph" w:styleId="af4">
    <w:name w:val="No Spacing"/>
    <w:uiPriority w:val="1"/>
    <w:qFormat/>
    <w:rsid w:val="00201190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8951-9A7A-493F-AB1D-26787E45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4619</Characters>
  <Application>Microsoft Office Word</Application>
  <DocSecurity>0</DocSecurity>
  <Lines>38</Lines>
  <Paragraphs>10</Paragraphs>
  <ScaleCrop>false</ScaleCrop>
  <Company>CMT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