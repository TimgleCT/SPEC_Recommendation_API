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07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52"/>
        <w:gridCol w:w="2959"/>
        <w:gridCol w:w="1222"/>
        <w:gridCol w:w="1612"/>
      </w:tblGrid>
      <w:tr w:rsidR="00AC2928" w:rsidRPr="00305137" w:rsidTr="00A33DD4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AC2928" w:rsidP="00405370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 w:rsidRPr="00305137"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AC2928" w:rsidP="00405370">
            <w:pPr>
              <w:pStyle w:val="Tabletext"/>
              <w:jc w:val="center"/>
              <w:rPr>
                <w:rFonts w:eastAsia="標楷體"/>
                <w:b/>
              </w:rPr>
            </w:pPr>
            <w:r w:rsidRPr="00305137">
              <w:rPr>
                <w:rFonts w:eastAsia="標楷體"/>
                <w:b/>
              </w:rPr>
              <w:t>Version</w:t>
            </w:r>
          </w:p>
        </w:tc>
        <w:tc>
          <w:tcPr>
            <w:tcW w:w="2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AC2928" w:rsidP="00405370">
            <w:pPr>
              <w:pStyle w:val="Tabletext"/>
              <w:jc w:val="center"/>
              <w:rPr>
                <w:rFonts w:eastAsia="標楷體"/>
                <w:b/>
              </w:rPr>
            </w:pPr>
            <w:r w:rsidRPr="00305137">
              <w:rPr>
                <w:rFonts w:eastAsia="標楷體"/>
                <w:b/>
              </w:rPr>
              <w:t>Description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AC2928" w:rsidP="00405370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 w:rsidRPr="00305137">
              <w:rPr>
                <w:rFonts w:eastAsia="標楷體"/>
                <w:b/>
                <w:lang w:eastAsia="zh-TW"/>
              </w:rPr>
              <w:t>Author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265BF8" w:rsidRDefault="00AC2928" w:rsidP="00AC2928">
            <w:pPr>
              <w:pStyle w:val="Tabletext"/>
              <w:jc w:val="center"/>
              <w:rPr>
                <w:rFonts w:ascii="新細明體" w:hAnsi="新細明體"/>
                <w:b/>
                <w:lang w:eastAsia="zh-TW"/>
              </w:rPr>
            </w:pPr>
            <w:r w:rsidRPr="00265BF8">
              <w:rPr>
                <w:rFonts w:ascii="新細明體" w:hAnsi="新細明體" w:hint="eastAsia"/>
                <w:b/>
                <w:lang w:eastAsia="zh-TW"/>
              </w:rPr>
              <w:t>立案單號</w:t>
            </w:r>
          </w:p>
        </w:tc>
      </w:tr>
      <w:tr w:rsidR="00AC2928" w:rsidRPr="00305137" w:rsidTr="00A33DD4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857C9B" w:rsidP="00BB390C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/>
                <w:lang w:eastAsia="zh-TW"/>
              </w:rPr>
              <w:t>2012/</w:t>
            </w:r>
            <w:r w:rsidR="00BB390C">
              <w:rPr>
                <w:rFonts w:eastAsia="標楷體" w:hint="eastAsia"/>
                <w:lang w:eastAsia="zh-TW"/>
              </w:rPr>
              <w:t>5/8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AC2928" w:rsidP="00405370">
            <w:pPr>
              <w:pStyle w:val="Tabletext"/>
              <w:rPr>
                <w:rFonts w:eastAsia="標楷體"/>
                <w:lang w:eastAsia="zh-TW"/>
              </w:rPr>
            </w:pPr>
            <w:r w:rsidRPr="00305137"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2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AC2928" w:rsidP="00405370">
            <w:pPr>
              <w:pStyle w:val="Tabletext"/>
              <w:rPr>
                <w:rFonts w:eastAsia="標楷體"/>
                <w:lang w:eastAsia="zh-TW"/>
              </w:rPr>
            </w:pPr>
            <w:r w:rsidRPr="00305137"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AC2928" w:rsidP="00405370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侑文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A33DD4" w:rsidP="00C26F2F">
            <w:pPr>
              <w:pStyle w:val="Tabletext"/>
              <w:rPr>
                <w:rFonts w:hint="eastAsia"/>
                <w:lang w:eastAsia="zh-TW"/>
              </w:rPr>
            </w:pPr>
            <w:r>
              <w:t>111226000122</w:t>
            </w:r>
          </w:p>
        </w:tc>
      </w:tr>
      <w:tr w:rsidR="005073B3" w:rsidRPr="00305137" w:rsidTr="00A33DD4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73B3" w:rsidRDefault="005073B3" w:rsidP="00BB390C">
            <w:pPr>
              <w:pStyle w:val="Tabletext"/>
              <w:rPr>
                <w:rFonts w:eastAsia="標楷體"/>
                <w:lang w:eastAsia="zh-TW"/>
              </w:rPr>
            </w:pPr>
            <w:ins w:id="1" w:author="FIS" w:date="2013-08-19T17:07:00Z">
              <w:r>
                <w:rPr>
                  <w:rFonts w:eastAsia="標楷體" w:hint="eastAsia"/>
                  <w:lang w:eastAsia="zh-TW"/>
                </w:rPr>
                <w:t>2013/8/19</w:t>
              </w:r>
            </w:ins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73B3" w:rsidRPr="00305137" w:rsidRDefault="005073B3" w:rsidP="00405370">
            <w:pPr>
              <w:pStyle w:val="Tabletext"/>
              <w:rPr>
                <w:rFonts w:eastAsia="標楷體"/>
                <w:lang w:eastAsia="zh-TW"/>
              </w:rPr>
            </w:pPr>
            <w:ins w:id="2" w:author="FIS" w:date="2013-08-19T17:07:00Z">
              <w:r>
                <w:rPr>
                  <w:rFonts w:eastAsia="標楷體" w:hint="eastAsia"/>
                  <w:lang w:eastAsia="zh-TW"/>
                </w:rPr>
                <w:t>2</w:t>
              </w:r>
            </w:ins>
          </w:p>
        </w:tc>
        <w:tc>
          <w:tcPr>
            <w:tcW w:w="2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73B3" w:rsidRPr="00305137" w:rsidRDefault="005073B3" w:rsidP="00405370">
            <w:pPr>
              <w:pStyle w:val="Tabletext"/>
              <w:rPr>
                <w:rFonts w:eastAsia="標楷體"/>
                <w:lang w:eastAsia="zh-TW"/>
              </w:rPr>
            </w:pPr>
            <w:ins w:id="3" w:author="FIS" w:date="2013-08-19T17:07:00Z">
              <w:r>
                <w:rPr>
                  <w:rFonts w:eastAsia="標楷體" w:hint="eastAsia"/>
                  <w:lang w:eastAsia="zh-TW"/>
                </w:rPr>
                <w:t>導入疾病、意外模型</w:t>
              </w:r>
            </w:ins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73B3" w:rsidRDefault="005073B3" w:rsidP="00405370">
            <w:pPr>
              <w:pStyle w:val="Tabletext"/>
              <w:rPr>
                <w:rFonts w:hint="eastAsia"/>
                <w:lang w:eastAsia="zh-TW"/>
              </w:rPr>
            </w:pPr>
            <w:ins w:id="4" w:author="FIS" w:date="2013-08-19T17:07:00Z">
              <w:r w:rsidRPr="00701852">
                <w:rPr>
                  <w:lang w:eastAsia="zh-TW"/>
                </w:rPr>
                <w:t>侑文</w:t>
              </w:r>
            </w:ins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73B3" w:rsidRDefault="005073B3" w:rsidP="00C26F2F">
            <w:pPr>
              <w:pStyle w:val="Tabletext"/>
            </w:pPr>
            <w:ins w:id="5" w:author="FIS" w:date="2013-08-19T17:07:00Z">
              <w:r>
                <w:t>130719000215</w:t>
              </w:r>
            </w:ins>
          </w:p>
        </w:tc>
      </w:tr>
    </w:tbl>
    <w:p w:rsidR="001029E3" w:rsidRDefault="001029E3">
      <w:pPr>
        <w:rPr>
          <w:rFonts w:hint="eastAsia"/>
        </w:rPr>
      </w:pPr>
    </w:p>
    <w:p w:rsidR="004A134E" w:rsidRPr="004A134E" w:rsidRDefault="004A134E">
      <w:pPr>
        <w:rPr>
          <w:rFonts w:eastAsia="細明體" w:hAnsi="細明體"/>
          <w:b/>
        </w:rPr>
      </w:pPr>
      <w:r w:rsidRPr="004A134E">
        <w:rPr>
          <w:rFonts w:eastAsia="細明體" w:hAnsi="細明體"/>
          <w:b/>
        </w:rPr>
        <w:t>UCAAV0_B00</w:t>
      </w:r>
      <w:r w:rsidR="00BB390C">
        <w:rPr>
          <w:rFonts w:eastAsia="細明體" w:hAnsi="細明體" w:hint="eastAsia"/>
          <w:b/>
        </w:rPr>
        <w:t>3</w:t>
      </w:r>
      <w:r w:rsidRPr="004A134E">
        <w:rPr>
          <w:rFonts w:eastAsia="細明體" w:hAnsi="細明體"/>
          <w:b/>
        </w:rPr>
        <w:t>_</w:t>
      </w:r>
      <w:r w:rsidRPr="004A134E">
        <w:rPr>
          <w:rFonts w:eastAsia="細明體" w:hAnsi="細明體" w:hint="eastAsia"/>
          <w:b/>
        </w:rPr>
        <w:t>產生</w:t>
      </w:r>
      <w:r w:rsidR="00BB390C" w:rsidRPr="00BB390C">
        <w:rPr>
          <w:rFonts w:eastAsia="細明體" w:hAnsi="細明體" w:hint="eastAsia"/>
          <w:b/>
        </w:rPr>
        <w:t>亂序申請</w:t>
      </w:r>
      <w:r w:rsidRPr="004A134E">
        <w:rPr>
          <w:rFonts w:eastAsia="細明體" w:hAnsi="細明體" w:hint="eastAsia"/>
          <w:b/>
        </w:rPr>
        <w:t>資料</w:t>
      </w:r>
    </w:p>
    <w:p w:rsidR="004A134E" w:rsidRPr="00305137" w:rsidRDefault="004A134E"/>
    <w:p w:rsidR="00647209" w:rsidRPr="00305137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FA576C">
        <w:rPr>
          <w:rFonts w:ascii="細明體" w:eastAsia="細明體" w:hAnsi="細明體" w:hint="eastAsia"/>
        </w:rPr>
        <w:t>程式功能概述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5740"/>
      </w:tblGrid>
      <w:tr w:rsidR="004A134E" w:rsidRPr="00E01490" w:rsidTr="00857C9B">
        <w:tc>
          <w:tcPr>
            <w:tcW w:w="2340" w:type="dxa"/>
          </w:tcPr>
          <w:p w:rsidR="004A134E" w:rsidRPr="00FA576C" w:rsidRDefault="004A134E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5740" w:type="dxa"/>
          </w:tcPr>
          <w:p w:rsidR="004A134E" w:rsidRPr="00FA576C" w:rsidRDefault="00BB390C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B390C">
              <w:rPr>
                <w:rFonts w:ascii="細明體" w:eastAsia="細明體" w:hAnsi="細明體" w:hint="eastAsia"/>
                <w:sz w:val="20"/>
                <w:szCs w:val="20"/>
              </w:rPr>
              <w:t>產生亂序申請資料</w:t>
            </w:r>
          </w:p>
        </w:tc>
      </w:tr>
      <w:tr w:rsidR="004A134E" w:rsidRPr="00E01490" w:rsidTr="00857C9B">
        <w:tc>
          <w:tcPr>
            <w:tcW w:w="2340" w:type="dxa"/>
          </w:tcPr>
          <w:p w:rsidR="004A134E" w:rsidRPr="00FA576C" w:rsidRDefault="004A134E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5740" w:type="dxa"/>
          </w:tcPr>
          <w:p w:rsidR="004A134E" w:rsidRPr="00FA576C" w:rsidRDefault="004A134E" w:rsidP="00776FD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AAV</w:t>
            </w:r>
            <w:r w:rsidR="00776FD6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776FD6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  <w:r w:rsidR="00BB390C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</w:tr>
      <w:tr w:rsidR="004A134E" w:rsidRPr="00E01490" w:rsidTr="00857C9B">
        <w:tc>
          <w:tcPr>
            <w:tcW w:w="2340" w:type="dxa"/>
          </w:tcPr>
          <w:p w:rsidR="004A134E" w:rsidRPr="00FA576C" w:rsidRDefault="004A134E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5740" w:type="dxa"/>
          </w:tcPr>
          <w:p w:rsidR="004A134E" w:rsidRPr="00FA576C" w:rsidRDefault="004A134E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4A134E" w:rsidRPr="00E01490" w:rsidTr="00857C9B">
        <w:tc>
          <w:tcPr>
            <w:tcW w:w="2340" w:type="dxa"/>
          </w:tcPr>
          <w:p w:rsidR="004A134E" w:rsidRPr="00FA576C" w:rsidRDefault="004A134E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5740" w:type="dxa"/>
          </w:tcPr>
          <w:p w:rsidR="004A134E" w:rsidRPr="00FA576C" w:rsidRDefault="00BB390C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390C">
              <w:rPr>
                <w:rFonts w:ascii="細明體" w:eastAsia="細明體" w:hAnsi="細明體" w:hint="eastAsia"/>
                <w:sz w:val="20"/>
                <w:szCs w:val="20"/>
              </w:rPr>
              <w:t>產生亂序申請資料</w:t>
            </w:r>
          </w:p>
        </w:tc>
      </w:tr>
      <w:tr w:rsidR="004A134E" w:rsidRPr="00E01490" w:rsidTr="00857C9B">
        <w:tc>
          <w:tcPr>
            <w:tcW w:w="2340" w:type="dxa"/>
          </w:tcPr>
          <w:p w:rsidR="004A134E" w:rsidRPr="00FA576C" w:rsidRDefault="004A134E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5740" w:type="dxa"/>
          </w:tcPr>
          <w:p w:rsidR="004A134E" w:rsidRPr="00FA576C" w:rsidRDefault="004A134E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理調科人員</w:t>
            </w:r>
          </w:p>
        </w:tc>
      </w:tr>
      <w:tr w:rsidR="004A134E" w:rsidRPr="00E01490" w:rsidTr="00857C9B">
        <w:tc>
          <w:tcPr>
            <w:tcW w:w="2340" w:type="dxa"/>
          </w:tcPr>
          <w:p w:rsidR="004A134E" w:rsidRPr="00FA576C" w:rsidRDefault="004A134E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5740" w:type="dxa"/>
          </w:tcPr>
          <w:p w:rsidR="004A134E" w:rsidRPr="00FA576C" w:rsidRDefault="004A134E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4A134E" w:rsidRPr="00E01490" w:rsidTr="00857C9B">
        <w:tc>
          <w:tcPr>
            <w:tcW w:w="2340" w:type="dxa"/>
          </w:tcPr>
          <w:p w:rsidR="004A134E" w:rsidRPr="00FA576C" w:rsidRDefault="004A134E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5740" w:type="dxa"/>
          </w:tcPr>
          <w:p w:rsidR="004A134E" w:rsidRPr="00FA576C" w:rsidRDefault="004A134E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6002AF" w:rsidRDefault="006002AF" w:rsidP="006002A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C46D6D" w:rsidRPr="00305137" w:rsidRDefault="00C46D6D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相關模組：</w:t>
      </w:r>
    </w:p>
    <w:tbl>
      <w:tblPr>
        <w:tblW w:w="80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096"/>
        <w:gridCol w:w="3275"/>
      </w:tblGrid>
      <w:tr w:rsidR="00C46D6D" w:rsidTr="00A31200">
        <w:tc>
          <w:tcPr>
            <w:tcW w:w="720" w:type="dxa"/>
          </w:tcPr>
          <w:p w:rsidR="00C46D6D" w:rsidRPr="0090048C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096" w:type="dxa"/>
          </w:tcPr>
          <w:p w:rsidR="00C46D6D" w:rsidRPr="0090048C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275" w:type="dxa"/>
          </w:tcPr>
          <w:p w:rsidR="00C46D6D" w:rsidRPr="0090048C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C46D6D" w:rsidTr="00A312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46D6D" w:rsidRPr="0090048C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096" w:type="dxa"/>
          </w:tcPr>
          <w:p w:rsidR="00C46D6D" w:rsidRPr="0090048C" w:rsidRDefault="00C46D6D" w:rsidP="00C26F2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3275" w:type="dxa"/>
          </w:tcPr>
          <w:p w:rsidR="00C46D6D" w:rsidRPr="0090048C" w:rsidRDefault="00C46D6D" w:rsidP="00C26F2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C46D6D" w:rsidTr="00A312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46D6D" w:rsidRPr="0090048C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096" w:type="dxa"/>
          </w:tcPr>
          <w:p w:rsidR="00C46D6D" w:rsidRPr="0090048C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3275" w:type="dxa"/>
          </w:tcPr>
          <w:p w:rsidR="00C46D6D" w:rsidRPr="0090048C" w:rsidRDefault="00C46D6D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</w:tbl>
    <w:p w:rsidR="004A134E" w:rsidRDefault="004A134E" w:rsidP="006002A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4C54AC" w:rsidRPr="00305137" w:rsidRDefault="00647209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相關檔案（</w:t>
      </w:r>
      <w:r w:rsidRPr="00305137">
        <w:rPr>
          <w:kern w:val="2"/>
          <w:szCs w:val="24"/>
          <w:lang w:eastAsia="zh-TW"/>
        </w:rPr>
        <w:t>TABLE</w:t>
      </w:r>
      <w:r w:rsidRPr="00305137">
        <w:rPr>
          <w:kern w:val="2"/>
          <w:szCs w:val="24"/>
          <w:lang w:eastAsia="zh-TW"/>
        </w:rPr>
        <w:t>）：</w:t>
      </w:r>
    </w:p>
    <w:tbl>
      <w:tblPr>
        <w:tblW w:w="82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58"/>
        <w:gridCol w:w="4177"/>
        <w:gridCol w:w="3368"/>
      </w:tblGrid>
      <w:tr w:rsidR="004C54AC" w:rsidTr="004C54AC">
        <w:tc>
          <w:tcPr>
            <w:tcW w:w="658" w:type="dxa"/>
          </w:tcPr>
          <w:p w:rsidR="004C54AC" w:rsidRPr="00226E08" w:rsidRDefault="004C54AC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177" w:type="dxa"/>
          </w:tcPr>
          <w:p w:rsidR="004C54AC" w:rsidRPr="00662A71" w:rsidRDefault="004C54AC" w:rsidP="007375B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3368" w:type="dxa"/>
          </w:tcPr>
          <w:p w:rsidR="004C54AC" w:rsidRPr="00226E08" w:rsidRDefault="004C54AC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0B73BE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0B73BE" w:rsidRPr="00226E08" w:rsidRDefault="000B73BE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177" w:type="dxa"/>
          </w:tcPr>
          <w:p w:rsidR="000B73BE" w:rsidRPr="00590714" w:rsidRDefault="000B73BE" w:rsidP="00B619E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理賠診斷書相關天數檔</w:t>
            </w:r>
          </w:p>
        </w:tc>
        <w:tc>
          <w:tcPr>
            <w:tcW w:w="3368" w:type="dxa"/>
          </w:tcPr>
          <w:p w:rsidR="000B73BE" w:rsidRPr="00BF15C5" w:rsidRDefault="000B73BE" w:rsidP="00B619E5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DTAAA021</w:t>
            </w:r>
          </w:p>
        </w:tc>
      </w:tr>
      <w:tr w:rsidR="000B73BE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0B73BE" w:rsidRPr="00226E08" w:rsidRDefault="000B73BE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177" w:type="dxa"/>
          </w:tcPr>
          <w:p w:rsidR="000B73BE" w:rsidRPr="00590714" w:rsidRDefault="000B73BE" w:rsidP="00B619E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理賠申請書檔</w:t>
            </w:r>
          </w:p>
        </w:tc>
        <w:tc>
          <w:tcPr>
            <w:tcW w:w="3368" w:type="dxa"/>
          </w:tcPr>
          <w:p w:rsidR="000B73BE" w:rsidRDefault="000B73BE" w:rsidP="00B619E5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DTAAA010</w:t>
            </w:r>
          </w:p>
        </w:tc>
      </w:tr>
      <w:tr w:rsidR="000B73BE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0B73BE" w:rsidRPr="00226E08" w:rsidRDefault="000B73BE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177" w:type="dxa"/>
          </w:tcPr>
          <w:p w:rsidR="000B73BE" w:rsidRDefault="000B73BE" w:rsidP="00B619E5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理賠受理檔</w:t>
            </w:r>
          </w:p>
        </w:tc>
        <w:tc>
          <w:tcPr>
            <w:tcW w:w="3368" w:type="dxa"/>
          </w:tcPr>
          <w:p w:rsidR="000B73BE" w:rsidRDefault="000B73BE" w:rsidP="00B619E5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DTAAA001</w:t>
            </w:r>
          </w:p>
        </w:tc>
      </w:tr>
      <w:tr w:rsidR="000B73BE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0B73BE" w:rsidRPr="00226E08" w:rsidRDefault="000B73BE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4177" w:type="dxa"/>
          </w:tcPr>
          <w:p w:rsidR="000B73BE" w:rsidRDefault="000B73BE" w:rsidP="007375BE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3368" w:type="dxa"/>
          </w:tcPr>
          <w:p w:rsidR="000B73BE" w:rsidRDefault="000B73BE" w:rsidP="0018465F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</w:tc>
      </w:tr>
    </w:tbl>
    <w:p w:rsidR="006002AF" w:rsidRPr="006002AF" w:rsidRDefault="006002AF" w:rsidP="006002AF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00096F" w:rsidRPr="0000096F" w:rsidRDefault="00BB1FBB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參數說明：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3362"/>
      </w:tblGrid>
      <w:tr w:rsidR="00EC1727" w:rsidRPr="000757E8" w:rsidTr="00EF5EA3">
        <w:tc>
          <w:tcPr>
            <w:tcW w:w="1080" w:type="dxa"/>
            <w:gridSpan w:val="2"/>
          </w:tcPr>
          <w:p w:rsidR="00EC1727" w:rsidRPr="000757E8" w:rsidRDefault="00EC1727" w:rsidP="00164942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0757E8">
              <w:rPr>
                <w:rFonts w:ascii="Arial" w:hAnsi="Arial" w:hint="eastAsia"/>
                <w:kern w:val="2"/>
                <w:lang w:eastAsia="zh-TW"/>
              </w:rPr>
              <w:t>Method</w:t>
            </w:r>
          </w:p>
        </w:tc>
        <w:tc>
          <w:tcPr>
            <w:tcW w:w="7142" w:type="dxa"/>
            <w:gridSpan w:val="3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Arial" w:hint="eastAsia"/>
                <w:sz w:val="20"/>
                <w:szCs w:val="20"/>
              </w:rPr>
              <w:t>(</w:t>
            </w:r>
            <w:r w:rsidRPr="000757E8">
              <w:rPr>
                <w:rFonts w:ascii="Arial" w:hAnsi="細明體" w:hint="eastAsia"/>
                <w:sz w:val="20"/>
                <w:szCs w:val="20"/>
              </w:rPr>
              <w:t>此欄由開發人員填入</w:t>
            </w:r>
            <w:r w:rsidRPr="000757E8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EC1727" w:rsidRPr="000757E8" w:rsidTr="00EF5EA3">
        <w:tc>
          <w:tcPr>
            <w:tcW w:w="8222" w:type="dxa"/>
            <w:gridSpan w:val="5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輸入參數</w:t>
            </w:r>
          </w:p>
        </w:tc>
      </w:tr>
      <w:tr w:rsidR="00EC1727" w:rsidRPr="000757E8" w:rsidTr="00EF5EA3">
        <w:tc>
          <w:tcPr>
            <w:tcW w:w="720" w:type="dxa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格式</w:t>
            </w:r>
          </w:p>
        </w:tc>
        <w:tc>
          <w:tcPr>
            <w:tcW w:w="3362" w:type="dxa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說明</w:t>
            </w:r>
            <w:r w:rsidRPr="000757E8">
              <w:rPr>
                <w:rFonts w:ascii="Arial" w:hAnsi="Arial" w:hint="eastAsia"/>
                <w:sz w:val="20"/>
                <w:szCs w:val="20"/>
              </w:rPr>
              <w:t>(</w:t>
            </w:r>
            <w:r w:rsidRPr="000757E8">
              <w:rPr>
                <w:rFonts w:ascii="Arial" w:hAnsi="細明體" w:hint="eastAsia"/>
                <w:sz w:val="20"/>
                <w:szCs w:val="20"/>
              </w:rPr>
              <w:t>檢查規則</w:t>
            </w:r>
            <w:r w:rsidRPr="000757E8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EF5EA3" w:rsidRPr="00325AAD" w:rsidTr="00EF5EA3">
        <w:tc>
          <w:tcPr>
            <w:tcW w:w="720" w:type="dxa"/>
          </w:tcPr>
          <w:p w:rsidR="00EF5EA3" w:rsidRPr="000757E8" w:rsidRDefault="00EF5EA3" w:rsidP="00164942">
            <w:pPr>
              <w:numPr>
                <w:ilvl w:val="0"/>
                <w:numId w:val="6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EF5EA3" w:rsidRPr="000757E8" w:rsidRDefault="00915C55" w:rsidP="00C26F2F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細明體" w:hint="eastAsia"/>
                <w:sz w:val="20"/>
                <w:szCs w:val="20"/>
              </w:rPr>
              <w:t>整批或</w:t>
            </w:r>
            <w:r w:rsidR="00EF5EA3">
              <w:rPr>
                <w:rFonts w:ascii="Arial" w:hAnsi="細明體" w:hint="eastAsia"/>
                <w:sz w:val="20"/>
                <w:szCs w:val="20"/>
              </w:rPr>
              <w:t>當日件</w:t>
            </w:r>
          </w:p>
        </w:tc>
        <w:tc>
          <w:tcPr>
            <w:tcW w:w="1800" w:type="dxa"/>
            <w:vAlign w:val="bottom"/>
          </w:tcPr>
          <w:p w:rsidR="00EF5EA3" w:rsidRPr="000757E8" w:rsidRDefault="00EF5EA3" w:rsidP="00C26F2F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STRING</w:t>
            </w:r>
          </w:p>
        </w:tc>
        <w:tc>
          <w:tcPr>
            <w:tcW w:w="3362" w:type="dxa"/>
          </w:tcPr>
          <w:p w:rsidR="001937A9" w:rsidRPr="000757E8" w:rsidRDefault="00915C55" w:rsidP="00C26F2F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D-</w:t>
            </w:r>
            <w:r>
              <w:rPr>
                <w:rFonts w:ascii="Arial" w:hAnsi="Arial" w:hint="eastAsia"/>
                <w:sz w:val="20"/>
                <w:szCs w:val="20"/>
              </w:rPr>
              <w:t>當日</w:t>
            </w:r>
            <w:r w:rsidR="00AB50F5">
              <w:rPr>
                <w:rFonts w:ascii="Arial" w:hAnsi="Arial" w:hint="eastAsia"/>
                <w:sz w:val="20"/>
                <w:szCs w:val="20"/>
              </w:rPr>
              <w:t xml:space="preserve"> O.W.-</w:t>
            </w:r>
            <w:r w:rsidR="00AB50F5">
              <w:rPr>
                <w:rFonts w:ascii="Arial" w:hAnsi="Arial" w:hint="eastAsia"/>
                <w:sz w:val="20"/>
                <w:szCs w:val="20"/>
              </w:rPr>
              <w:t>都視為整批</w:t>
            </w:r>
          </w:p>
        </w:tc>
      </w:tr>
      <w:tr w:rsidR="001937A9" w:rsidRPr="00325AAD" w:rsidTr="00EF5EA3">
        <w:tc>
          <w:tcPr>
            <w:tcW w:w="720" w:type="dxa"/>
          </w:tcPr>
          <w:p w:rsidR="001937A9" w:rsidRPr="000757E8" w:rsidRDefault="001937A9" w:rsidP="00164942">
            <w:pPr>
              <w:numPr>
                <w:ilvl w:val="0"/>
                <w:numId w:val="6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1937A9" w:rsidRDefault="001937A9" w:rsidP="00C26F2F">
            <w:pPr>
              <w:rPr>
                <w:rFonts w:ascii="Arial" w:hAnsi="細明體" w:hint="eastAsia"/>
                <w:sz w:val="20"/>
                <w:szCs w:val="20"/>
              </w:rPr>
            </w:pPr>
            <w:r>
              <w:rPr>
                <w:rFonts w:ascii="Arial" w:hAnsi="細明體" w:hint="eastAsia"/>
                <w:sz w:val="20"/>
                <w:szCs w:val="20"/>
              </w:rPr>
              <w:t>種類</w:t>
            </w:r>
          </w:p>
        </w:tc>
        <w:tc>
          <w:tcPr>
            <w:tcW w:w="1800" w:type="dxa"/>
            <w:vAlign w:val="bottom"/>
          </w:tcPr>
          <w:p w:rsidR="001937A9" w:rsidRDefault="001937A9" w:rsidP="00C26F2F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  <w:r>
              <w:rPr>
                <w:rFonts w:ascii="Arial" w:hAnsi="Arial" w:hint="eastAsia"/>
                <w:sz w:val="20"/>
                <w:szCs w:val="20"/>
              </w:rPr>
              <w:t>TRING</w:t>
            </w:r>
          </w:p>
        </w:tc>
        <w:tc>
          <w:tcPr>
            <w:tcW w:w="3362" w:type="dxa"/>
          </w:tcPr>
          <w:p w:rsidR="001937A9" w:rsidRDefault="001937A9" w:rsidP="00957AAC">
            <w:pPr>
              <w:rPr>
                <w:ins w:id="6" w:author="FIS" w:date="2013-08-19T17:07:00Z"/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0:</w:t>
            </w:r>
            <w:r>
              <w:rPr>
                <w:rFonts w:ascii="Arial" w:hAnsi="Arial" w:hint="eastAsia"/>
                <w:sz w:val="20"/>
                <w:szCs w:val="20"/>
              </w:rPr>
              <w:t>全部</w:t>
            </w:r>
            <w:r w:rsidR="00957AAC">
              <w:rPr>
                <w:rFonts w:ascii="Arial" w:hAnsi="Arial" w:hint="eastAsia"/>
                <w:sz w:val="20"/>
                <w:szCs w:val="20"/>
              </w:rPr>
              <w:t xml:space="preserve">  </w:t>
            </w:r>
            <w:r>
              <w:rPr>
                <w:rFonts w:ascii="Arial" w:hAnsi="Arial" w:hint="eastAsia"/>
                <w:sz w:val="20"/>
                <w:szCs w:val="20"/>
              </w:rPr>
              <w:t>1</w:t>
            </w:r>
            <w:r w:rsidR="00957AAC">
              <w:rPr>
                <w:rFonts w:ascii="Arial" w:hAnsi="Arial" w:hint="eastAsia"/>
                <w:sz w:val="20"/>
                <w:szCs w:val="20"/>
              </w:rPr>
              <w:t>:</w:t>
            </w:r>
            <w:r>
              <w:rPr>
                <w:rFonts w:ascii="Arial" w:hAnsi="Arial" w:hint="eastAsia"/>
                <w:sz w:val="20"/>
                <w:szCs w:val="20"/>
              </w:rPr>
              <w:t>精神疾病</w:t>
            </w:r>
            <w:r w:rsidR="00957AAC">
              <w:rPr>
                <w:rFonts w:ascii="Arial" w:hAnsi="Arial" w:hint="eastAsia"/>
                <w:sz w:val="20"/>
                <w:szCs w:val="20"/>
              </w:rPr>
              <w:t xml:space="preserve">  </w:t>
            </w:r>
            <w:r>
              <w:rPr>
                <w:rFonts w:ascii="Arial" w:hAnsi="Arial" w:hint="eastAsia"/>
                <w:sz w:val="20"/>
                <w:szCs w:val="20"/>
              </w:rPr>
              <w:t>2:</w:t>
            </w:r>
            <w:r>
              <w:rPr>
                <w:rFonts w:ascii="Arial" w:hAnsi="Arial" w:hint="eastAsia"/>
                <w:sz w:val="20"/>
                <w:szCs w:val="20"/>
              </w:rPr>
              <w:t>癌症</w:t>
            </w:r>
          </w:p>
          <w:p w:rsidR="00720CC9" w:rsidRDefault="00720CC9" w:rsidP="00957AAC">
            <w:pPr>
              <w:rPr>
                <w:rFonts w:ascii="Arial" w:hAnsi="Arial" w:hint="eastAsia"/>
                <w:sz w:val="20"/>
                <w:szCs w:val="20"/>
              </w:rPr>
            </w:pPr>
            <w:ins w:id="7" w:author="FIS" w:date="2013-08-19T17:07:00Z">
              <w:r>
                <w:rPr>
                  <w:rFonts w:ascii="Arial" w:hAnsi="Arial" w:hint="eastAsia"/>
                  <w:sz w:val="20"/>
                  <w:szCs w:val="20"/>
                </w:rPr>
                <w:t>3:</w:t>
              </w:r>
              <w:r>
                <w:rPr>
                  <w:rFonts w:ascii="Arial" w:hAnsi="Arial" w:hint="eastAsia"/>
                  <w:sz w:val="20"/>
                  <w:szCs w:val="20"/>
                </w:rPr>
                <w:t>疾病</w:t>
              </w:r>
              <w:r>
                <w:rPr>
                  <w:rFonts w:ascii="Arial" w:hAnsi="Arial" w:hint="eastAsia"/>
                  <w:sz w:val="20"/>
                  <w:szCs w:val="20"/>
                </w:rPr>
                <w:t xml:space="preserve">  4:</w:t>
              </w:r>
              <w:r>
                <w:rPr>
                  <w:rFonts w:ascii="Arial" w:hAnsi="Arial" w:hint="eastAsia"/>
                  <w:sz w:val="20"/>
                  <w:szCs w:val="20"/>
                </w:rPr>
                <w:t>意外</w:t>
              </w:r>
            </w:ins>
          </w:p>
        </w:tc>
      </w:tr>
      <w:tr w:rsidR="00EF5EA3" w:rsidRPr="000757E8" w:rsidTr="00EF5EA3">
        <w:tc>
          <w:tcPr>
            <w:tcW w:w="8222" w:type="dxa"/>
            <w:gridSpan w:val="5"/>
          </w:tcPr>
          <w:p w:rsidR="00EF5EA3" w:rsidRPr="000757E8" w:rsidRDefault="00EF5EA3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36621D">
              <w:rPr>
                <w:rFonts w:ascii="Arial" w:hAnsi="Arial" w:hint="eastAsia"/>
                <w:sz w:val="20"/>
                <w:szCs w:val="20"/>
              </w:rPr>
              <w:t>輸</w:t>
            </w:r>
            <w:r w:rsidRPr="0036621D">
              <w:rPr>
                <w:rFonts w:ascii="Arial" w:hAnsi="Arial"/>
                <w:sz w:val="20"/>
                <w:szCs w:val="20"/>
              </w:rPr>
              <w:t>出</w:t>
            </w:r>
            <w:r w:rsidRPr="0036621D">
              <w:rPr>
                <w:rFonts w:ascii="Arial" w:hAnsi="Arial" w:hint="eastAsia"/>
                <w:sz w:val="20"/>
                <w:szCs w:val="20"/>
              </w:rPr>
              <w:t>參數</w:t>
            </w:r>
          </w:p>
        </w:tc>
      </w:tr>
      <w:tr w:rsidR="00EF5EA3" w:rsidRPr="000757E8" w:rsidTr="00EF5EA3">
        <w:tc>
          <w:tcPr>
            <w:tcW w:w="720" w:type="dxa"/>
          </w:tcPr>
          <w:p w:rsidR="00EF5EA3" w:rsidRPr="000757E8" w:rsidRDefault="00EF5EA3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EF5EA3" w:rsidRPr="000757E8" w:rsidRDefault="00EF5EA3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EF5EA3" w:rsidRPr="000757E8" w:rsidRDefault="00EF5EA3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格式</w:t>
            </w:r>
          </w:p>
        </w:tc>
        <w:tc>
          <w:tcPr>
            <w:tcW w:w="3362" w:type="dxa"/>
          </w:tcPr>
          <w:p w:rsidR="00EF5EA3" w:rsidRPr="000757E8" w:rsidRDefault="00EF5EA3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說明</w:t>
            </w:r>
            <w:r w:rsidRPr="000757E8">
              <w:rPr>
                <w:rFonts w:ascii="Arial" w:hAnsi="Arial" w:hint="eastAsia"/>
                <w:sz w:val="20"/>
                <w:szCs w:val="20"/>
              </w:rPr>
              <w:t>(</w:t>
            </w:r>
            <w:r w:rsidRPr="000757E8">
              <w:rPr>
                <w:rFonts w:ascii="Arial" w:hAnsi="細明體" w:hint="eastAsia"/>
                <w:sz w:val="20"/>
                <w:szCs w:val="20"/>
              </w:rPr>
              <w:t>檢查規則</w:t>
            </w:r>
            <w:r w:rsidRPr="000757E8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EF5EA3" w:rsidRPr="000757E8" w:rsidTr="00EF5EA3">
        <w:tc>
          <w:tcPr>
            <w:tcW w:w="720" w:type="dxa"/>
          </w:tcPr>
          <w:p w:rsidR="00EF5EA3" w:rsidRPr="000757E8" w:rsidRDefault="00EF5EA3" w:rsidP="006D0714">
            <w:pPr>
              <w:numPr>
                <w:ilvl w:val="0"/>
                <w:numId w:val="7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EF5EA3" w:rsidRPr="0036621D" w:rsidRDefault="00EF5EA3" w:rsidP="00164942">
            <w:pPr>
              <w:rPr>
                <w:rFonts w:ascii="Arial" w:hAnsi="細明體" w:hint="eastAsia"/>
                <w:sz w:val="20"/>
                <w:szCs w:val="20"/>
              </w:rPr>
            </w:pPr>
            <w:r w:rsidRPr="0036621D">
              <w:rPr>
                <w:rFonts w:ascii="Arial" w:hAnsi="細明體"/>
                <w:sz w:val="20"/>
                <w:szCs w:val="20"/>
              </w:rPr>
              <w:t>回覆訊息</w:t>
            </w:r>
          </w:p>
        </w:tc>
        <w:tc>
          <w:tcPr>
            <w:tcW w:w="1800" w:type="dxa"/>
            <w:vAlign w:val="bottom"/>
          </w:tcPr>
          <w:p w:rsidR="00EF5EA3" w:rsidRPr="000757E8" w:rsidRDefault="00EF5EA3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Arial" w:hint="eastAsia"/>
                <w:sz w:val="20"/>
                <w:szCs w:val="20"/>
              </w:rPr>
              <w:t>CHAR(01)</w:t>
            </w:r>
          </w:p>
        </w:tc>
        <w:tc>
          <w:tcPr>
            <w:tcW w:w="3362" w:type="dxa"/>
          </w:tcPr>
          <w:p w:rsidR="00EF5EA3" w:rsidRPr="00084EAA" w:rsidRDefault="00EF5EA3" w:rsidP="00164942">
            <w:pPr>
              <w:rPr>
                <w:rFonts w:ascii="Arial" w:hAnsi="細明體" w:hint="eastAsia"/>
                <w:sz w:val="20"/>
                <w:szCs w:val="20"/>
              </w:rPr>
            </w:pPr>
            <w:r w:rsidRPr="00084EAA">
              <w:rPr>
                <w:rFonts w:ascii="Arial" w:hAnsi="細明體"/>
                <w:sz w:val="20"/>
                <w:szCs w:val="20"/>
              </w:rPr>
              <w:t>訊息為</w:t>
            </w:r>
            <w:r w:rsidRPr="00084EAA">
              <w:rPr>
                <w:rFonts w:ascii="Arial" w:hAnsi="細明體"/>
                <w:sz w:val="20"/>
                <w:szCs w:val="20"/>
              </w:rPr>
              <w:t>0</w:t>
            </w:r>
            <w:r w:rsidRPr="00084EAA">
              <w:rPr>
                <w:rFonts w:ascii="Arial" w:hAnsi="細明體"/>
                <w:sz w:val="20"/>
                <w:szCs w:val="20"/>
              </w:rPr>
              <w:t>時代表成功，其它則代表失敗</w:t>
            </w:r>
          </w:p>
        </w:tc>
      </w:tr>
    </w:tbl>
    <w:p w:rsidR="00BB1FBB" w:rsidRPr="00305137" w:rsidRDefault="00C3242D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eastAsia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br w:type="page"/>
      </w:r>
      <w:r w:rsidR="00F905C9">
        <w:rPr>
          <w:rFonts w:ascii="細明體" w:eastAsia="細明體" w:hAnsi="細明體" w:hint="eastAsia"/>
          <w:kern w:val="2"/>
          <w:lang w:eastAsia="zh-TW"/>
        </w:rPr>
        <w:lastRenderedPageBreak/>
        <w:t>程式初始</w:t>
      </w:r>
      <w:r w:rsidR="005D1DFA" w:rsidRPr="00305137">
        <w:rPr>
          <w:kern w:val="2"/>
          <w:szCs w:val="24"/>
          <w:lang w:eastAsia="zh-TW"/>
        </w:rPr>
        <w:t>：</w:t>
      </w:r>
      <w:r w:rsidR="00F905C9" w:rsidRPr="00305137">
        <w:rPr>
          <w:rFonts w:eastAsia="細明體"/>
          <w:kern w:val="2"/>
          <w:lang w:eastAsia="zh-TW"/>
        </w:rPr>
        <w:t xml:space="preserve"> </w:t>
      </w:r>
    </w:p>
    <w:tbl>
      <w:tblPr>
        <w:tblW w:w="8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82"/>
        <w:gridCol w:w="1695"/>
        <w:gridCol w:w="2026"/>
        <w:gridCol w:w="1356"/>
        <w:gridCol w:w="728"/>
        <w:gridCol w:w="1791"/>
      </w:tblGrid>
      <w:tr w:rsidR="00BB1FBB" w:rsidRPr="00305137" w:rsidTr="00F10AF8">
        <w:tc>
          <w:tcPr>
            <w:tcW w:w="8278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color w:val="000000"/>
                <w:sz w:val="20"/>
                <w:szCs w:val="20"/>
              </w:rPr>
              <w:t>CountManager / ErrorLog</w:t>
            </w:r>
          </w:p>
        </w:tc>
      </w:tr>
      <w:tr w:rsidR="00BB1FBB" w:rsidRPr="00305137" w:rsidTr="00F10AF8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JOB_NAME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作業名稱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728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color w:val="FF0066"/>
                <w:sz w:val="20"/>
                <w:szCs w:val="20"/>
              </w:rPr>
            </w:pPr>
          </w:p>
        </w:tc>
      </w:tr>
      <w:tr w:rsidR="00BB1FBB" w:rsidRPr="00305137" w:rsidTr="00F10AF8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PROGRAM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程式名稱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728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BB1FBB" w:rsidP="00F10AF8">
            <w:pPr>
              <w:jc w:val="both"/>
              <w:rPr>
                <w:rFonts w:eastAsia="細明體" w:hint="eastAsia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AA</w:t>
            </w:r>
            <w:r w:rsidR="00F10AF8">
              <w:rPr>
                <w:rFonts w:eastAsia="細明體" w:hint="eastAsia"/>
                <w:bCs/>
                <w:sz w:val="20"/>
                <w:szCs w:val="20"/>
              </w:rPr>
              <w:t>V0</w:t>
            </w:r>
            <w:r w:rsidRPr="00305137">
              <w:rPr>
                <w:rFonts w:eastAsia="細明體"/>
                <w:bCs/>
                <w:sz w:val="20"/>
                <w:szCs w:val="20"/>
              </w:rPr>
              <w:t>_</w:t>
            </w:r>
            <w:r w:rsidR="00D50B6D">
              <w:rPr>
                <w:rFonts w:eastAsia="細明體"/>
                <w:bCs/>
                <w:sz w:val="20"/>
                <w:szCs w:val="20"/>
              </w:rPr>
              <w:t>B0</w:t>
            </w:r>
            <w:r w:rsidR="00A008BF">
              <w:rPr>
                <w:rFonts w:eastAsia="細明體" w:hint="eastAsia"/>
                <w:bCs/>
                <w:sz w:val="20"/>
                <w:szCs w:val="20"/>
              </w:rPr>
              <w:t>0</w:t>
            </w:r>
            <w:r w:rsidR="0009278C">
              <w:rPr>
                <w:rFonts w:eastAsia="細明體" w:hint="eastAsia"/>
                <w:bCs/>
                <w:sz w:val="20"/>
                <w:szCs w:val="20"/>
              </w:rPr>
              <w:t>3</w:t>
            </w:r>
          </w:p>
        </w:tc>
      </w:tr>
      <w:tr w:rsidR="00BB1FBB" w:rsidRPr="00305137" w:rsidTr="00F10AF8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PROCESS_DATE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日期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TIMESTAMP</w:t>
            </w:r>
          </w:p>
        </w:tc>
        <w:tc>
          <w:tcPr>
            <w:tcW w:w="728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CURRENT DAY</w:t>
            </w:r>
          </w:p>
        </w:tc>
      </w:tr>
      <w:tr w:rsidR="00BB1FBB" w:rsidRPr="00305137" w:rsidTr="00F10AF8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BUSINESS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業務別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728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AA</w:t>
            </w:r>
          </w:p>
        </w:tc>
      </w:tr>
      <w:tr w:rsidR="00BB1FBB" w:rsidRPr="00305137" w:rsidTr="00F10AF8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SUBSYSTEM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次系統名稱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728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F10AF8" w:rsidP="006E2614">
            <w:pPr>
              <w:jc w:val="both"/>
              <w:rPr>
                <w:rFonts w:eastAsia="細明體" w:hint="eastAsia"/>
                <w:bCs/>
                <w:sz w:val="20"/>
                <w:szCs w:val="20"/>
              </w:rPr>
            </w:pPr>
            <w:r>
              <w:rPr>
                <w:rFonts w:eastAsia="細明體" w:hint="eastAsia"/>
                <w:bCs/>
                <w:sz w:val="20"/>
                <w:szCs w:val="20"/>
              </w:rPr>
              <w:t>V0</w:t>
            </w:r>
          </w:p>
        </w:tc>
      </w:tr>
      <w:tr w:rsidR="00BB1FBB" w:rsidRPr="00305137" w:rsidTr="00F10AF8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PERIOD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執行週期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728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F10AF8" w:rsidP="00405370">
            <w:pPr>
              <w:jc w:val="both"/>
              <w:rPr>
                <w:rFonts w:eastAsia="細明體" w:hint="eastAsia"/>
                <w:bCs/>
                <w:sz w:val="20"/>
                <w:szCs w:val="20"/>
              </w:rPr>
            </w:pPr>
            <w:r>
              <w:rPr>
                <w:rFonts w:eastAsia="細明體" w:hAnsi="細明體" w:hint="eastAsia"/>
                <w:bCs/>
                <w:sz w:val="20"/>
                <w:szCs w:val="20"/>
              </w:rPr>
              <w:t>日</w:t>
            </w:r>
          </w:p>
        </w:tc>
      </w:tr>
    </w:tbl>
    <w:p w:rsidR="00BB1FBB" w:rsidRPr="00305137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程式內容：</w:t>
      </w:r>
    </w:p>
    <w:p w:rsidR="00BB1FBB" w:rsidRPr="00305137" w:rsidRDefault="00BB1FBB" w:rsidP="00BB1FBB">
      <w:pPr>
        <w:pStyle w:val="Tabletext"/>
        <w:keepLines w:val="0"/>
        <w:numPr>
          <w:ilvl w:val="1"/>
          <w:numId w:val="1"/>
        </w:numPr>
        <w:spacing w:after="0" w:line="240" w:lineRule="auto"/>
        <w:ind w:left="1440" w:hanging="960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初始化：</w:t>
      </w:r>
    </w:p>
    <w:p w:rsidR="00BB1FBB" w:rsidRDefault="00BB1FBB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回覆訊息預設為</w:t>
      </w:r>
      <w:r w:rsidRPr="00305137">
        <w:rPr>
          <w:kern w:val="2"/>
          <w:szCs w:val="24"/>
          <w:lang w:eastAsia="zh-TW"/>
        </w:rPr>
        <w:t>0</w:t>
      </w:r>
      <w:r w:rsidRPr="00305137">
        <w:rPr>
          <w:kern w:val="2"/>
          <w:szCs w:val="24"/>
          <w:lang w:eastAsia="zh-TW"/>
        </w:rPr>
        <w:t>。</w:t>
      </w:r>
    </w:p>
    <w:p w:rsidR="005027D9" w:rsidRDefault="005027D9" w:rsidP="005027D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清檔：</w:t>
      </w:r>
      <w:r w:rsidR="003A6620">
        <w:rPr>
          <w:rFonts w:eastAsia="細明體" w:hint="eastAsia"/>
          <w:kern w:val="2"/>
          <w:szCs w:val="24"/>
          <w:lang w:eastAsia="zh-TW"/>
        </w:rPr>
        <w:t>(</w:t>
      </w:r>
      <w:r w:rsidR="003A6620">
        <w:rPr>
          <w:rFonts w:eastAsia="細明體" w:hint="eastAsia"/>
          <w:kern w:val="2"/>
          <w:szCs w:val="24"/>
          <w:lang w:eastAsia="zh-TW"/>
        </w:rPr>
        <w:t>整批才清檔，當日只需</w:t>
      </w:r>
      <w:r w:rsidR="003A6620">
        <w:rPr>
          <w:rFonts w:eastAsia="細明體" w:hint="eastAsia"/>
          <w:kern w:val="2"/>
          <w:szCs w:val="24"/>
          <w:lang w:eastAsia="zh-TW"/>
        </w:rPr>
        <w:t>INSERT-UPDATE)</w:t>
      </w:r>
    </w:p>
    <w:p w:rsidR="00F35198" w:rsidRDefault="00F35198" w:rsidP="00105641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 w:rsidR="00720079">
        <w:rPr>
          <w:rFonts w:eastAsia="細明體" w:hint="eastAsia"/>
          <w:kern w:val="2"/>
          <w:szCs w:val="24"/>
          <w:lang w:eastAsia="zh-TW"/>
        </w:rPr>
        <w:t>輸入</w:t>
      </w:r>
      <w:r w:rsidR="00720079">
        <w:rPr>
          <w:rFonts w:eastAsia="細明體" w:hint="eastAsia"/>
          <w:kern w:val="2"/>
          <w:szCs w:val="24"/>
          <w:lang w:eastAsia="zh-TW"/>
        </w:rPr>
        <w:t>.</w:t>
      </w:r>
      <w:r w:rsidR="00720079" w:rsidRPr="00720079">
        <w:rPr>
          <w:rFonts w:eastAsia="細明體" w:hint="eastAsia"/>
          <w:kern w:val="2"/>
          <w:szCs w:val="24"/>
          <w:lang w:eastAsia="zh-TW"/>
        </w:rPr>
        <w:t>整批或當日件</w:t>
      </w:r>
      <w:r w:rsidR="00566B02">
        <w:rPr>
          <w:rFonts w:eastAsia="細明體" w:hint="eastAsia"/>
          <w:kern w:val="2"/>
          <w:szCs w:val="24"/>
          <w:lang w:eastAsia="zh-TW"/>
        </w:rPr>
        <w:t xml:space="preserve"> &lt;&gt;</w:t>
      </w:r>
      <w:r w:rsidR="00720079">
        <w:rPr>
          <w:rFonts w:eastAsia="細明體" w:hint="eastAsia"/>
          <w:kern w:val="2"/>
          <w:szCs w:val="24"/>
          <w:lang w:eastAsia="zh-TW"/>
        </w:rPr>
        <w:t xml:space="preserve"> </w:t>
      </w:r>
      <w:r w:rsidR="00720079">
        <w:rPr>
          <w:rFonts w:eastAsia="細明體"/>
          <w:kern w:val="2"/>
          <w:szCs w:val="24"/>
          <w:lang w:eastAsia="zh-TW"/>
        </w:rPr>
        <w:t>‘</w:t>
      </w:r>
      <w:r w:rsidR="00720079">
        <w:rPr>
          <w:rFonts w:eastAsia="細明體" w:hint="eastAsia"/>
          <w:kern w:val="2"/>
          <w:szCs w:val="24"/>
          <w:lang w:eastAsia="zh-TW"/>
        </w:rPr>
        <w:t>D</w:t>
      </w:r>
      <w:r w:rsidR="00720079">
        <w:rPr>
          <w:rFonts w:eastAsia="細明體"/>
          <w:kern w:val="2"/>
          <w:szCs w:val="24"/>
          <w:lang w:eastAsia="zh-TW"/>
        </w:rPr>
        <w:t>’</w:t>
      </w:r>
      <w:r w:rsidR="00566B02">
        <w:rPr>
          <w:rFonts w:eastAsia="細明體" w:hint="eastAsia"/>
          <w:kern w:val="2"/>
          <w:szCs w:val="24"/>
          <w:lang w:eastAsia="zh-TW"/>
        </w:rPr>
        <w:t xml:space="preserve"> (</w:t>
      </w:r>
      <w:r w:rsidR="00566B02" w:rsidRPr="00566B02">
        <w:rPr>
          <w:rFonts w:eastAsia="細明體" w:hint="eastAsia"/>
          <w:kern w:val="2"/>
          <w:szCs w:val="24"/>
          <w:lang w:eastAsia="zh-TW"/>
        </w:rPr>
        <w:t>整批</w:t>
      </w:r>
      <w:r w:rsidR="00566B02">
        <w:rPr>
          <w:rFonts w:eastAsia="細明體" w:hint="eastAsia"/>
          <w:kern w:val="2"/>
          <w:szCs w:val="24"/>
          <w:lang w:eastAsia="zh-TW"/>
        </w:rPr>
        <w:t>)</w:t>
      </w:r>
    </w:p>
    <w:p w:rsidR="005027D9" w:rsidRPr="007F77D4" w:rsidRDefault="005027D9" w:rsidP="000F10A2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DELETE </w:t>
      </w:r>
      <w:r w:rsidRPr="000F10A2">
        <w:rPr>
          <w:rFonts w:hint="eastAsia"/>
          <w:kern w:val="2"/>
          <w:szCs w:val="24"/>
          <w:lang w:eastAsia="zh-TW"/>
        </w:rPr>
        <w:t>FROM</w:t>
      </w:r>
      <w:r>
        <w:rPr>
          <w:rFonts w:eastAsia="細明體" w:hint="eastAsia"/>
          <w:kern w:val="2"/>
          <w:szCs w:val="24"/>
          <w:lang w:eastAsia="zh-TW"/>
        </w:rPr>
        <w:t xml:space="preserve"> </w:t>
      </w:r>
      <w:r w:rsidR="000B7900">
        <w:rPr>
          <w:rFonts w:hint="eastAsia"/>
          <w:kern w:val="2"/>
          <w:szCs w:val="24"/>
          <w:lang w:eastAsia="zh-TW"/>
        </w:rPr>
        <w:t>DTAA</w:t>
      </w:r>
      <w:r w:rsidR="00EB4EE3">
        <w:rPr>
          <w:rFonts w:hint="eastAsia"/>
          <w:kern w:val="2"/>
          <w:szCs w:val="24"/>
          <w:lang w:eastAsia="zh-TW"/>
        </w:rPr>
        <w:t>V00</w:t>
      </w:r>
      <w:r w:rsidR="0009278C">
        <w:rPr>
          <w:rFonts w:hint="eastAsia"/>
          <w:kern w:val="2"/>
          <w:szCs w:val="24"/>
          <w:lang w:eastAsia="zh-TW"/>
        </w:rPr>
        <w:t>3</w:t>
      </w:r>
    </w:p>
    <w:p w:rsidR="007F77D4" w:rsidRPr="002D0234" w:rsidRDefault="007F77D4" w:rsidP="000F10A2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ascii="Arial" w:hAnsi="細明體" w:hint="eastAsia"/>
          <w:lang w:eastAsia="zh-TW"/>
        </w:rPr>
        <w:t xml:space="preserve">IF </w:t>
      </w:r>
      <w:r>
        <w:rPr>
          <w:rFonts w:ascii="Arial" w:hAnsi="細明體" w:hint="eastAsia"/>
          <w:lang w:eastAsia="zh-TW"/>
        </w:rPr>
        <w:t>輸入</w:t>
      </w:r>
      <w:r>
        <w:rPr>
          <w:rFonts w:ascii="Arial" w:hAnsi="細明體" w:hint="eastAsia"/>
          <w:lang w:eastAsia="zh-TW"/>
        </w:rPr>
        <w:t>.</w:t>
      </w:r>
      <w:r>
        <w:rPr>
          <w:rFonts w:ascii="Arial" w:hAnsi="細明體" w:hint="eastAsia"/>
        </w:rPr>
        <w:t>種類</w:t>
      </w:r>
      <w:r>
        <w:rPr>
          <w:rFonts w:ascii="Arial" w:hAnsi="細明體" w:hint="eastAsia"/>
          <w:lang w:eastAsia="zh-TW"/>
        </w:rPr>
        <w:t xml:space="preserve"> </w:t>
      </w:r>
      <w:r>
        <w:rPr>
          <w:rFonts w:ascii="Arial" w:hAnsi="細明體" w:hint="eastAsia"/>
          <w:lang w:eastAsia="zh-TW"/>
        </w:rPr>
        <w:t>不是空的</w:t>
      </w:r>
    </w:p>
    <w:p w:rsidR="002D0234" w:rsidRPr="00C43083" w:rsidRDefault="002D0234" w:rsidP="002D023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ascii="細明體" w:eastAsia="細明體" w:hAnsi="細明體" w:cs="Arial Unicode MS" w:hint="eastAsia"/>
        </w:rPr>
        <w:t>模型分類</w:t>
      </w:r>
      <w:r>
        <w:rPr>
          <w:rFonts w:ascii="細明體" w:eastAsia="細明體" w:hAnsi="細明體" w:cs="Arial Unicode MS" w:hint="eastAsia"/>
          <w:lang w:eastAsia="zh-TW"/>
        </w:rPr>
        <w:t xml:space="preserve"> =</w:t>
      </w:r>
      <w:r>
        <w:rPr>
          <w:rFonts w:ascii="Arial" w:hAnsi="細明體" w:hint="eastAsia"/>
          <w:lang w:eastAsia="zh-TW"/>
        </w:rPr>
        <w:t>輸入</w:t>
      </w:r>
      <w:r>
        <w:rPr>
          <w:rFonts w:ascii="Arial" w:hAnsi="細明體" w:hint="eastAsia"/>
          <w:lang w:eastAsia="zh-TW"/>
        </w:rPr>
        <w:t>.</w:t>
      </w:r>
      <w:r>
        <w:rPr>
          <w:rFonts w:ascii="Arial" w:hAnsi="細明體" w:hint="eastAsia"/>
        </w:rPr>
        <w:t>種類</w:t>
      </w:r>
    </w:p>
    <w:p w:rsidR="00105641" w:rsidRPr="00557AA2" w:rsidRDefault="00020BCC" w:rsidP="00105641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Ansi="細明體" w:hint="eastAsia"/>
          <w:kern w:val="2"/>
          <w:szCs w:val="24"/>
          <w:lang w:eastAsia="zh-TW"/>
        </w:rPr>
        <w:t>抽取</w:t>
      </w:r>
      <w:r w:rsidR="000814EE">
        <w:rPr>
          <w:rFonts w:eastAsia="細明體" w:hAnsi="細明體" w:hint="eastAsia"/>
          <w:kern w:val="2"/>
          <w:szCs w:val="24"/>
          <w:lang w:eastAsia="zh-TW"/>
        </w:rPr>
        <w:t>資料</w:t>
      </w:r>
      <w:r w:rsidR="00AF145B">
        <w:rPr>
          <w:rFonts w:eastAsia="細明體" w:hAnsi="細明體" w:hint="eastAsia"/>
          <w:kern w:val="2"/>
          <w:szCs w:val="24"/>
          <w:lang w:eastAsia="zh-TW"/>
        </w:rPr>
        <w:t>：</w:t>
      </w:r>
      <w:r w:rsidR="007E019B">
        <w:rPr>
          <w:rFonts w:eastAsia="細明體" w:hAnsi="細明體" w:hint="eastAsia"/>
          <w:kern w:val="2"/>
          <w:szCs w:val="24"/>
          <w:lang w:eastAsia="zh-TW"/>
        </w:rPr>
        <w:t>(</w:t>
      </w:r>
      <w:r w:rsidR="000814EE">
        <w:rPr>
          <w:rFonts w:eastAsia="細明體" w:hAnsi="細明體" w:hint="eastAsia"/>
          <w:kern w:val="2"/>
          <w:szCs w:val="24"/>
          <w:lang w:eastAsia="zh-TW"/>
        </w:rPr>
        <w:t>區分當日與否以及模型分類</w:t>
      </w:r>
      <w:r w:rsidR="007E019B">
        <w:rPr>
          <w:rFonts w:eastAsia="細明體" w:hAnsi="細明體" w:hint="eastAsia"/>
          <w:kern w:val="2"/>
          <w:szCs w:val="24"/>
          <w:lang w:eastAsia="zh-TW"/>
        </w:rPr>
        <w:t>)</w:t>
      </w:r>
    </w:p>
    <w:p w:rsidR="00BD2394" w:rsidRDefault="00BD2394" w:rsidP="003A17D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</w:t>
      </w:r>
      <w:r w:rsidRPr="006D641B">
        <w:rPr>
          <w:rFonts w:hint="eastAsia"/>
          <w:color w:val="FF0000"/>
          <w:kern w:val="2"/>
          <w:szCs w:val="24"/>
          <w:lang w:eastAsia="zh-TW"/>
        </w:rPr>
        <w:t>DTAAA00</w:t>
      </w:r>
      <w:r w:rsidR="004E152D" w:rsidRPr="006D641B">
        <w:rPr>
          <w:rFonts w:hint="eastAsia"/>
          <w:color w:val="FF0000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 xml:space="preserve"> A</w:t>
      </w:r>
    </w:p>
    <w:p w:rsidR="00BD2394" w:rsidRDefault="00BD2394" w:rsidP="003A17D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INNER JOIN DTAAA0</w:t>
      </w:r>
      <w:r w:rsidR="00A438B1"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0 B</w:t>
      </w:r>
    </w:p>
    <w:p w:rsidR="00BD2394" w:rsidRDefault="00BD2394" w:rsidP="003A17D8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ON A.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>=</w:t>
      </w:r>
      <w:r w:rsidRPr="00C1572D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B.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BD2394" w:rsidRDefault="00BD2394" w:rsidP="003A17D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INNER JOIN DTAAA021 C</w:t>
      </w:r>
    </w:p>
    <w:p w:rsidR="00BD2394" w:rsidRDefault="00BD2394" w:rsidP="003A17D8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ON A.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>=</w:t>
      </w:r>
      <w:r w:rsidRPr="00C1572D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C.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BD2394" w:rsidRDefault="00BD2394" w:rsidP="003A17D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BD2394" w:rsidRDefault="00BD2394" w:rsidP="003A17D8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LIKE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%0001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(</w:t>
      </w:r>
      <w:r>
        <w:rPr>
          <w:rFonts w:hint="eastAsia"/>
          <w:kern w:val="2"/>
          <w:szCs w:val="24"/>
          <w:lang w:eastAsia="zh-TW"/>
        </w:rPr>
        <w:t>重起件不列入</w:t>
      </w:r>
      <w:r>
        <w:rPr>
          <w:rFonts w:hint="eastAsia"/>
          <w:kern w:val="2"/>
          <w:szCs w:val="24"/>
          <w:lang w:eastAsia="zh-TW"/>
        </w:rPr>
        <w:t>)</w:t>
      </w:r>
    </w:p>
    <w:p w:rsidR="00BD2394" w:rsidRPr="00F221C5" w:rsidRDefault="00BD2394" w:rsidP="003A17D8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 w:rsidRPr="003A17D8">
        <w:rPr>
          <w:kern w:val="2"/>
          <w:szCs w:val="24"/>
          <w:lang w:eastAsia="zh-TW"/>
        </w:rPr>
        <w:t>受理進度</w:t>
      </w:r>
      <w:r w:rsidRPr="003A17D8">
        <w:rPr>
          <w:rFonts w:hint="eastAsia"/>
          <w:kern w:val="2"/>
          <w:szCs w:val="24"/>
          <w:lang w:eastAsia="zh-TW"/>
        </w:rPr>
        <w:t xml:space="preserve"> = </w:t>
      </w:r>
      <w:r w:rsidRPr="003A17D8">
        <w:rPr>
          <w:kern w:val="2"/>
          <w:szCs w:val="24"/>
          <w:lang w:eastAsia="zh-TW"/>
        </w:rPr>
        <w:t>‘</w:t>
      </w:r>
      <w:r w:rsidR="00D95A3B" w:rsidRPr="003A17D8">
        <w:rPr>
          <w:rFonts w:hint="eastAsia"/>
          <w:kern w:val="2"/>
          <w:szCs w:val="24"/>
          <w:lang w:eastAsia="zh-TW"/>
        </w:rPr>
        <w:t>8</w:t>
      </w:r>
      <w:r w:rsidRPr="003A17D8">
        <w:rPr>
          <w:rFonts w:hint="eastAsia"/>
          <w:kern w:val="2"/>
          <w:szCs w:val="24"/>
          <w:lang w:eastAsia="zh-TW"/>
        </w:rPr>
        <w:t>0</w:t>
      </w:r>
      <w:r w:rsidRPr="003A17D8">
        <w:rPr>
          <w:kern w:val="2"/>
          <w:szCs w:val="24"/>
          <w:lang w:eastAsia="zh-TW"/>
        </w:rPr>
        <w:t>’</w:t>
      </w:r>
      <w:r w:rsidRPr="003A17D8">
        <w:rPr>
          <w:rFonts w:hint="eastAsia"/>
          <w:kern w:val="2"/>
          <w:szCs w:val="24"/>
          <w:lang w:eastAsia="zh-TW"/>
        </w:rPr>
        <w:t>(</w:t>
      </w:r>
      <w:r w:rsidR="00D95A3B" w:rsidRPr="003A17D8">
        <w:rPr>
          <w:rFonts w:hint="eastAsia"/>
          <w:kern w:val="2"/>
          <w:szCs w:val="24"/>
          <w:lang w:eastAsia="zh-TW"/>
        </w:rPr>
        <w:t>結案</w:t>
      </w:r>
      <w:r w:rsidRPr="003A17D8">
        <w:rPr>
          <w:rFonts w:hint="eastAsia"/>
          <w:kern w:val="2"/>
          <w:szCs w:val="24"/>
          <w:lang w:eastAsia="zh-TW"/>
        </w:rPr>
        <w:t>)</w:t>
      </w:r>
    </w:p>
    <w:p w:rsidR="00BD2394" w:rsidRPr="001937A9" w:rsidRDefault="00BD2394" w:rsidP="003A17D8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C.</w:t>
      </w:r>
      <w:r w:rsidR="005A40BA" w:rsidRPr="003A17D8">
        <w:rPr>
          <w:rFonts w:hint="eastAsia"/>
          <w:kern w:val="2"/>
          <w:szCs w:val="24"/>
          <w:lang w:eastAsia="zh-TW"/>
        </w:rPr>
        <w:t>核定</w:t>
      </w:r>
      <w:r w:rsidRPr="003A17D8">
        <w:rPr>
          <w:kern w:val="2"/>
          <w:szCs w:val="24"/>
          <w:lang w:eastAsia="zh-TW"/>
        </w:rPr>
        <w:t>_</w:t>
      </w:r>
      <w:r w:rsidRPr="003A17D8">
        <w:rPr>
          <w:kern w:val="2"/>
          <w:szCs w:val="24"/>
          <w:lang w:eastAsia="zh-TW"/>
        </w:rPr>
        <w:t>診斷類別</w:t>
      </w:r>
      <w:r w:rsidRPr="003A17D8">
        <w:rPr>
          <w:rFonts w:hint="eastAsia"/>
          <w:kern w:val="2"/>
          <w:szCs w:val="24"/>
          <w:lang w:eastAsia="zh-TW"/>
        </w:rPr>
        <w:t xml:space="preserve"> </w:t>
      </w:r>
      <w:r w:rsidR="00AA3147" w:rsidRPr="003A17D8">
        <w:rPr>
          <w:rFonts w:hint="eastAsia"/>
          <w:kern w:val="2"/>
          <w:szCs w:val="24"/>
          <w:lang w:eastAsia="zh-TW"/>
        </w:rPr>
        <w:t xml:space="preserve">= </w:t>
      </w:r>
      <w:r w:rsidRPr="003A17D8">
        <w:rPr>
          <w:kern w:val="2"/>
          <w:szCs w:val="24"/>
          <w:lang w:eastAsia="zh-TW"/>
        </w:rPr>
        <w:t>‘</w:t>
      </w:r>
      <w:r w:rsidRPr="003A17D8">
        <w:rPr>
          <w:rFonts w:hint="eastAsia"/>
          <w:kern w:val="2"/>
          <w:szCs w:val="24"/>
          <w:lang w:eastAsia="zh-TW"/>
        </w:rPr>
        <w:t>A</w:t>
      </w:r>
      <w:r w:rsidRPr="003A17D8">
        <w:rPr>
          <w:kern w:val="2"/>
          <w:szCs w:val="24"/>
          <w:lang w:eastAsia="zh-TW"/>
        </w:rPr>
        <w:t>’</w:t>
      </w:r>
      <w:r w:rsidRPr="003A17D8">
        <w:rPr>
          <w:rFonts w:hint="eastAsia"/>
          <w:kern w:val="2"/>
          <w:szCs w:val="24"/>
          <w:lang w:eastAsia="zh-TW"/>
        </w:rPr>
        <w:t xml:space="preserve"> (</w:t>
      </w:r>
      <w:r w:rsidRPr="003A17D8">
        <w:rPr>
          <w:rFonts w:hint="eastAsia"/>
          <w:kern w:val="2"/>
          <w:szCs w:val="24"/>
          <w:lang w:eastAsia="zh-TW"/>
        </w:rPr>
        <w:t>住院</w:t>
      </w:r>
      <w:r w:rsidRPr="003A17D8">
        <w:rPr>
          <w:rFonts w:hint="eastAsia"/>
          <w:kern w:val="2"/>
          <w:szCs w:val="24"/>
          <w:lang w:eastAsia="zh-TW"/>
        </w:rPr>
        <w:t>)</w:t>
      </w:r>
    </w:p>
    <w:p w:rsidR="000C59D8" w:rsidRPr="001937A9" w:rsidRDefault="000C59D8" w:rsidP="003A17D8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1937A9">
        <w:rPr>
          <w:rFonts w:hint="eastAsia"/>
          <w:kern w:val="2"/>
          <w:szCs w:val="24"/>
          <w:lang w:eastAsia="zh-TW"/>
        </w:rPr>
        <w:t xml:space="preserve">IF </w:t>
      </w:r>
      <w:r w:rsidRPr="003A17D8">
        <w:rPr>
          <w:rFonts w:hint="eastAsia"/>
          <w:kern w:val="2"/>
          <w:szCs w:val="24"/>
          <w:lang w:eastAsia="zh-TW"/>
        </w:rPr>
        <w:t>輸入</w:t>
      </w:r>
      <w:r w:rsidRPr="003A17D8">
        <w:rPr>
          <w:rFonts w:hint="eastAsia"/>
          <w:kern w:val="2"/>
          <w:szCs w:val="24"/>
          <w:lang w:eastAsia="zh-TW"/>
        </w:rPr>
        <w:t>.</w:t>
      </w:r>
      <w:r w:rsidRPr="003A17D8">
        <w:rPr>
          <w:rFonts w:hint="eastAsia"/>
          <w:kern w:val="2"/>
          <w:szCs w:val="24"/>
          <w:lang w:eastAsia="zh-TW"/>
        </w:rPr>
        <w:t>整批或當日件</w:t>
      </w:r>
      <w:r w:rsidRPr="003A17D8">
        <w:rPr>
          <w:rFonts w:hint="eastAsia"/>
          <w:kern w:val="2"/>
          <w:szCs w:val="24"/>
          <w:lang w:eastAsia="zh-TW"/>
        </w:rPr>
        <w:t xml:space="preserve"> = </w:t>
      </w:r>
      <w:r w:rsidRPr="003A17D8">
        <w:rPr>
          <w:kern w:val="2"/>
          <w:szCs w:val="24"/>
          <w:lang w:eastAsia="zh-TW"/>
        </w:rPr>
        <w:t>‘</w:t>
      </w:r>
      <w:r w:rsidRPr="003A17D8">
        <w:rPr>
          <w:rFonts w:hint="eastAsia"/>
          <w:kern w:val="2"/>
          <w:szCs w:val="24"/>
          <w:lang w:eastAsia="zh-TW"/>
        </w:rPr>
        <w:t>D</w:t>
      </w:r>
      <w:r w:rsidRPr="003A17D8">
        <w:rPr>
          <w:kern w:val="2"/>
          <w:szCs w:val="24"/>
          <w:lang w:eastAsia="zh-TW"/>
        </w:rPr>
        <w:t>’</w:t>
      </w:r>
      <w:r w:rsidRPr="003A17D8">
        <w:rPr>
          <w:rFonts w:hint="eastAsia"/>
          <w:kern w:val="2"/>
          <w:szCs w:val="24"/>
          <w:lang w:eastAsia="zh-TW"/>
        </w:rPr>
        <w:t xml:space="preserve"> (</w:t>
      </w:r>
      <w:r w:rsidRPr="003A17D8">
        <w:rPr>
          <w:rFonts w:hint="eastAsia"/>
          <w:kern w:val="2"/>
          <w:szCs w:val="24"/>
          <w:lang w:eastAsia="zh-TW"/>
        </w:rPr>
        <w:t>當日</w:t>
      </w:r>
      <w:r w:rsidRPr="003A17D8">
        <w:rPr>
          <w:rFonts w:hint="eastAsia"/>
          <w:kern w:val="2"/>
          <w:szCs w:val="24"/>
          <w:lang w:eastAsia="zh-TW"/>
        </w:rPr>
        <w:t>)</w:t>
      </w:r>
    </w:p>
    <w:p w:rsidR="000C59D8" w:rsidRDefault="000C59D8" w:rsidP="004F6CD7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>
        <w:rPr>
          <w:rFonts w:hint="eastAsia"/>
          <w:kern w:val="2"/>
          <w:szCs w:val="24"/>
          <w:lang w:eastAsia="zh-TW"/>
        </w:rPr>
        <w:t>結案日期</w:t>
      </w:r>
      <w:r>
        <w:rPr>
          <w:rFonts w:hint="eastAsia"/>
          <w:kern w:val="2"/>
          <w:szCs w:val="24"/>
          <w:lang w:eastAsia="zh-TW"/>
        </w:rPr>
        <w:t xml:space="preserve"> = shutdownDate</w:t>
      </w:r>
    </w:p>
    <w:p w:rsidR="005A40BA" w:rsidRDefault="005A40BA" w:rsidP="003A17D8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C.</w:t>
      </w:r>
      <w:r w:rsidRPr="003A17D8">
        <w:rPr>
          <w:rFonts w:hint="eastAsia"/>
          <w:kern w:val="2"/>
          <w:szCs w:val="24"/>
          <w:lang w:eastAsia="zh-TW"/>
        </w:rPr>
        <w:t>核定</w:t>
      </w:r>
      <w:r w:rsidRPr="003A17D8">
        <w:rPr>
          <w:rFonts w:hint="eastAsia"/>
          <w:kern w:val="2"/>
          <w:szCs w:val="24"/>
          <w:lang w:eastAsia="zh-TW"/>
        </w:rPr>
        <w:t>_</w:t>
      </w:r>
      <w:r w:rsidRPr="003A17D8">
        <w:rPr>
          <w:rFonts w:hint="eastAsia"/>
          <w:kern w:val="2"/>
          <w:szCs w:val="24"/>
          <w:lang w:eastAsia="zh-TW"/>
        </w:rPr>
        <w:t>起始日期不是空的</w:t>
      </w:r>
    </w:p>
    <w:p w:rsidR="001937A9" w:rsidRDefault="001937A9" w:rsidP="003A17D8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I</w:t>
      </w:r>
      <w:r>
        <w:rPr>
          <w:rFonts w:hint="eastAsia"/>
          <w:kern w:val="2"/>
          <w:szCs w:val="24"/>
          <w:lang w:eastAsia="zh-TW"/>
        </w:rPr>
        <w:t xml:space="preserve">F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1937A9" w:rsidRDefault="00A00EFD" w:rsidP="00115FE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B</w:t>
      </w:r>
      <w:r w:rsidR="001937A9">
        <w:rPr>
          <w:rFonts w:hint="eastAsia"/>
          <w:kern w:val="2"/>
          <w:szCs w:val="24"/>
          <w:lang w:eastAsia="zh-TW"/>
        </w:rPr>
        <w:t>.</w:t>
      </w:r>
      <w:r w:rsidR="001937A9">
        <w:rPr>
          <w:rFonts w:hint="eastAsia"/>
          <w:kern w:val="2"/>
          <w:szCs w:val="24"/>
          <w:lang w:eastAsia="zh-TW"/>
        </w:rPr>
        <w:t>事故原因</w:t>
      </w:r>
      <w:r w:rsidR="001937A9">
        <w:rPr>
          <w:rFonts w:hint="eastAsia"/>
          <w:kern w:val="2"/>
          <w:szCs w:val="24"/>
          <w:lang w:eastAsia="zh-TW"/>
        </w:rPr>
        <w:t xml:space="preserve"> = </w:t>
      </w:r>
      <w:r w:rsidR="001937A9">
        <w:rPr>
          <w:kern w:val="2"/>
          <w:szCs w:val="24"/>
          <w:lang w:eastAsia="zh-TW"/>
        </w:rPr>
        <w:t>‘</w:t>
      </w:r>
      <w:r w:rsidR="001937A9">
        <w:rPr>
          <w:rFonts w:hint="eastAsia"/>
          <w:kern w:val="2"/>
          <w:szCs w:val="24"/>
          <w:lang w:eastAsia="zh-TW"/>
        </w:rPr>
        <w:t>A05</w:t>
      </w:r>
      <w:r w:rsidR="001937A9">
        <w:rPr>
          <w:kern w:val="2"/>
          <w:szCs w:val="24"/>
          <w:lang w:eastAsia="zh-TW"/>
        </w:rPr>
        <w:t>’</w:t>
      </w:r>
    </w:p>
    <w:p w:rsidR="001937A9" w:rsidRDefault="001937A9" w:rsidP="003A17D8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  <w:ins w:id="8" w:author="FIS" w:date="2013-08-19T17:08:00Z">
        <w:r w:rsidR="00B52D99">
          <w:rPr>
            <w:rFonts w:hint="eastAsia"/>
            <w:kern w:val="2"/>
            <w:szCs w:val="24"/>
            <w:lang w:eastAsia="zh-TW"/>
          </w:rPr>
          <w:t xml:space="preserve"> IF</w:t>
        </w:r>
      </w:ins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kern w:val="2"/>
          <w:szCs w:val="24"/>
          <w:lang w:eastAsia="zh-TW"/>
        </w:rPr>
        <w:t>’</w:t>
      </w:r>
    </w:p>
    <w:p w:rsidR="001937A9" w:rsidRDefault="00A00EFD" w:rsidP="00115FE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B</w:t>
      </w:r>
      <w:r w:rsidR="001937A9">
        <w:rPr>
          <w:rFonts w:hint="eastAsia"/>
          <w:kern w:val="2"/>
          <w:szCs w:val="24"/>
          <w:lang w:eastAsia="zh-TW"/>
        </w:rPr>
        <w:t>.</w:t>
      </w:r>
      <w:r w:rsidR="001937A9">
        <w:rPr>
          <w:rFonts w:hint="eastAsia"/>
          <w:kern w:val="2"/>
          <w:szCs w:val="24"/>
          <w:lang w:eastAsia="zh-TW"/>
        </w:rPr>
        <w:t>事故原因</w:t>
      </w:r>
      <w:r w:rsidR="001937A9">
        <w:rPr>
          <w:rFonts w:hint="eastAsia"/>
          <w:kern w:val="2"/>
          <w:szCs w:val="24"/>
          <w:lang w:eastAsia="zh-TW"/>
        </w:rPr>
        <w:t xml:space="preserve"> LIKE </w:t>
      </w:r>
      <w:r w:rsidR="001937A9">
        <w:rPr>
          <w:kern w:val="2"/>
          <w:szCs w:val="24"/>
          <w:lang w:eastAsia="zh-TW"/>
        </w:rPr>
        <w:t>‘</w:t>
      </w:r>
      <w:r w:rsidR="00480ADE">
        <w:rPr>
          <w:rFonts w:hint="eastAsia"/>
          <w:kern w:val="2"/>
          <w:szCs w:val="24"/>
          <w:lang w:eastAsia="zh-TW"/>
        </w:rPr>
        <w:t>C</w:t>
      </w:r>
      <w:r w:rsidR="001937A9">
        <w:rPr>
          <w:rFonts w:hint="eastAsia"/>
          <w:kern w:val="2"/>
          <w:szCs w:val="24"/>
          <w:lang w:eastAsia="zh-TW"/>
        </w:rPr>
        <w:t>%</w:t>
      </w:r>
      <w:r w:rsidR="001937A9">
        <w:rPr>
          <w:kern w:val="2"/>
          <w:szCs w:val="24"/>
          <w:lang w:eastAsia="zh-TW"/>
        </w:rPr>
        <w:t>’</w:t>
      </w:r>
    </w:p>
    <w:p w:rsidR="00B52D99" w:rsidRDefault="00B52D99" w:rsidP="00B52D99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ins w:id="9" w:author="FIS" w:date="2013-08-19T17:08:00Z"/>
          <w:rFonts w:hint="eastAsia"/>
          <w:kern w:val="2"/>
          <w:szCs w:val="24"/>
          <w:lang w:eastAsia="zh-TW"/>
        </w:rPr>
        <w:pPrChange w:id="10" w:author="FIS" w:date="2013-08-19T17:08:00Z">
          <w:pPr>
            <w:pStyle w:val="Tabletext"/>
            <w:keepLines w:val="0"/>
            <w:numPr>
              <w:ilvl w:val="2"/>
              <w:numId w:val="1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11" w:author="FIS" w:date="2013-08-19T17:08:00Z">
        <w:r>
          <w:rPr>
            <w:rFonts w:hint="eastAsia"/>
            <w:kern w:val="2"/>
            <w:szCs w:val="24"/>
            <w:lang w:eastAsia="zh-TW"/>
          </w:rPr>
          <w:t xml:space="preserve">ELSE IF </w:t>
        </w:r>
        <w:r>
          <w:rPr>
            <w:rFonts w:hint="eastAsia"/>
            <w:kern w:val="2"/>
            <w:szCs w:val="24"/>
            <w:lang w:eastAsia="zh-TW"/>
          </w:rPr>
          <w:t>輸入</w:t>
        </w:r>
        <w:r>
          <w:rPr>
            <w:rFonts w:hint="eastAsia"/>
            <w:kern w:val="2"/>
            <w:szCs w:val="24"/>
            <w:lang w:eastAsia="zh-TW"/>
          </w:rPr>
          <w:t>.</w:t>
        </w:r>
        <w:r>
          <w:rPr>
            <w:rFonts w:hint="eastAsia"/>
            <w:kern w:val="2"/>
            <w:szCs w:val="24"/>
            <w:lang w:eastAsia="zh-TW"/>
          </w:rPr>
          <w:t>種類</w:t>
        </w:r>
        <w:r>
          <w:rPr>
            <w:rFonts w:hint="eastAsia"/>
            <w:kern w:val="2"/>
            <w:szCs w:val="24"/>
            <w:lang w:eastAsia="zh-TW"/>
          </w:rPr>
          <w:t xml:space="preserve"> = </w:t>
        </w:r>
        <w:r>
          <w:rPr>
            <w:kern w:val="2"/>
            <w:szCs w:val="24"/>
            <w:lang w:eastAsia="zh-TW"/>
          </w:rPr>
          <w:t>‘</w:t>
        </w:r>
        <w:r>
          <w:rPr>
            <w:rFonts w:hint="eastAsia"/>
            <w:kern w:val="2"/>
            <w:szCs w:val="24"/>
            <w:lang w:eastAsia="zh-TW"/>
          </w:rPr>
          <w:t>4</w:t>
        </w:r>
        <w:r>
          <w:rPr>
            <w:kern w:val="2"/>
            <w:szCs w:val="24"/>
            <w:lang w:eastAsia="zh-TW"/>
          </w:rPr>
          <w:t>’</w:t>
        </w:r>
      </w:ins>
    </w:p>
    <w:p w:rsidR="00B52D99" w:rsidRDefault="00B52D99" w:rsidP="00B52D9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12" w:author="FIS" w:date="2013-08-19T17:08:00Z"/>
          <w:rFonts w:hint="eastAsia"/>
          <w:kern w:val="2"/>
          <w:szCs w:val="24"/>
          <w:lang w:eastAsia="zh-TW"/>
        </w:rPr>
        <w:pPrChange w:id="13" w:author="FIS" w:date="2013-08-19T17:08:00Z">
          <w:pPr>
            <w:pStyle w:val="Tabletext"/>
            <w:keepLines w:val="0"/>
            <w:numPr>
              <w:ilvl w:val="2"/>
              <w:numId w:val="1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14" w:author="FIS" w:date="2013-08-19T17:08:00Z">
        <w:r>
          <w:rPr>
            <w:rFonts w:hint="eastAsia"/>
            <w:kern w:val="2"/>
            <w:szCs w:val="24"/>
            <w:lang w:eastAsia="zh-TW"/>
          </w:rPr>
          <w:t>B.</w:t>
        </w:r>
        <w:r>
          <w:rPr>
            <w:rFonts w:hint="eastAsia"/>
            <w:kern w:val="2"/>
            <w:szCs w:val="24"/>
            <w:lang w:eastAsia="zh-TW"/>
          </w:rPr>
          <w:t>事故原因</w:t>
        </w:r>
        <w:r>
          <w:rPr>
            <w:rFonts w:hint="eastAsia"/>
            <w:kern w:val="2"/>
            <w:szCs w:val="24"/>
            <w:lang w:eastAsia="zh-TW"/>
          </w:rPr>
          <w:t xml:space="preserve"> LIKE </w:t>
        </w:r>
        <w:r>
          <w:rPr>
            <w:kern w:val="2"/>
            <w:szCs w:val="24"/>
            <w:lang w:eastAsia="zh-TW"/>
          </w:rPr>
          <w:t>‘</w:t>
        </w:r>
        <w:r>
          <w:rPr>
            <w:rFonts w:hint="eastAsia"/>
            <w:kern w:val="2"/>
            <w:szCs w:val="24"/>
            <w:lang w:eastAsia="zh-TW"/>
          </w:rPr>
          <w:t>A%</w:t>
        </w:r>
        <w:r>
          <w:rPr>
            <w:kern w:val="2"/>
            <w:szCs w:val="24"/>
            <w:lang w:eastAsia="zh-TW"/>
          </w:rPr>
          <w:t>’</w:t>
        </w:r>
      </w:ins>
    </w:p>
    <w:p w:rsidR="00B52D99" w:rsidRDefault="00B52D99" w:rsidP="00B52D99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ins w:id="15" w:author="FIS" w:date="2013-08-19T17:08:00Z"/>
          <w:rFonts w:hint="eastAsia"/>
          <w:kern w:val="2"/>
          <w:szCs w:val="24"/>
          <w:lang w:eastAsia="zh-TW"/>
        </w:rPr>
        <w:pPrChange w:id="16" w:author="FIS" w:date="2013-08-19T17:08:00Z">
          <w:pPr>
            <w:pStyle w:val="Tabletext"/>
            <w:keepLines w:val="0"/>
            <w:numPr>
              <w:ilvl w:val="2"/>
              <w:numId w:val="1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17" w:author="FIS" w:date="2013-08-19T17:08:00Z">
        <w:r>
          <w:rPr>
            <w:rFonts w:hint="eastAsia"/>
            <w:kern w:val="2"/>
            <w:szCs w:val="24"/>
            <w:lang w:eastAsia="zh-TW"/>
          </w:rPr>
          <w:t xml:space="preserve">ELSE IF </w:t>
        </w:r>
        <w:r>
          <w:rPr>
            <w:rFonts w:hint="eastAsia"/>
            <w:kern w:val="2"/>
            <w:szCs w:val="24"/>
            <w:lang w:eastAsia="zh-TW"/>
          </w:rPr>
          <w:t>輸入</w:t>
        </w:r>
        <w:r>
          <w:rPr>
            <w:rFonts w:hint="eastAsia"/>
            <w:kern w:val="2"/>
            <w:szCs w:val="24"/>
            <w:lang w:eastAsia="zh-TW"/>
          </w:rPr>
          <w:t>.</w:t>
        </w:r>
        <w:r>
          <w:rPr>
            <w:rFonts w:hint="eastAsia"/>
            <w:kern w:val="2"/>
            <w:szCs w:val="24"/>
            <w:lang w:eastAsia="zh-TW"/>
          </w:rPr>
          <w:t>種類</w:t>
        </w:r>
        <w:r>
          <w:rPr>
            <w:rFonts w:hint="eastAsia"/>
            <w:kern w:val="2"/>
            <w:szCs w:val="24"/>
            <w:lang w:eastAsia="zh-TW"/>
          </w:rPr>
          <w:t xml:space="preserve"> = </w:t>
        </w:r>
        <w:r>
          <w:rPr>
            <w:kern w:val="2"/>
            <w:szCs w:val="24"/>
            <w:lang w:eastAsia="zh-TW"/>
          </w:rPr>
          <w:t>‘</w:t>
        </w:r>
        <w:r>
          <w:rPr>
            <w:rFonts w:hint="eastAsia"/>
            <w:kern w:val="2"/>
            <w:szCs w:val="24"/>
            <w:lang w:eastAsia="zh-TW"/>
          </w:rPr>
          <w:t>5</w:t>
        </w:r>
        <w:r>
          <w:rPr>
            <w:kern w:val="2"/>
            <w:szCs w:val="24"/>
            <w:lang w:eastAsia="zh-TW"/>
          </w:rPr>
          <w:t>’</w:t>
        </w:r>
      </w:ins>
    </w:p>
    <w:p w:rsidR="00B52D99" w:rsidRDefault="00B52D99" w:rsidP="00B52D9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18" w:author="FIS" w:date="2013-08-19T17:08:00Z"/>
          <w:rFonts w:hint="eastAsia"/>
          <w:kern w:val="2"/>
          <w:szCs w:val="24"/>
          <w:lang w:eastAsia="zh-TW"/>
        </w:rPr>
        <w:pPrChange w:id="19" w:author="FIS" w:date="2013-08-19T17:08:00Z">
          <w:pPr>
            <w:pStyle w:val="Tabletext"/>
            <w:keepLines w:val="0"/>
            <w:numPr>
              <w:ilvl w:val="2"/>
              <w:numId w:val="1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20" w:author="FIS" w:date="2013-08-19T17:08:00Z">
        <w:r>
          <w:rPr>
            <w:rFonts w:hint="eastAsia"/>
            <w:kern w:val="2"/>
            <w:szCs w:val="24"/>
            <w:lang w:eastAsia="zh-TW"/>
          </w:rPr>
          <w:t>B.</w:t>
        </w:r>
        <w:r>
          <w:rPr>
            <w:rFonts w:hint="eastAsia"/>
            <w:kern w:val="2"/>
            <w:szCs w:val="24"/>
            <w:lang w:eastAsia="zh-TW"/>
          </w:rPr>
          <w:t>事故原因</w:t>
        </w:r>
        <w:r>
          <w:rPr>
            <w:rFonts w:hint="eastAsia"/>
            <w:kern w:val="2"/>
            <w:szCs w:val="24"/>
            <w:lang w:eastAsia="zh-TW"/>
          </w:rPr>
          <w:t xml:space="preserve"> LIKE </w:t>
        </w:r>
        <w:r>
          <w:rPr>
            <w:kern w:val="2"/>
            <w:szCs w:val="24"/>
            <w:lang w:eastAsia="zh-TW"/>
          </w:rPr>
          <w:t>‘</w:t>
        </w:r>
        <w:r>
          <w:rPr>
            <w:rFonts w:hint="eastAsia"/>
            <w:kern w:val="2"/>
            <w:szCs w:val="24"/>
            <w:lang w:eastAsia="zh-TW"/>
          </w:rPr>
          <w:t>B%</w:t>
        </w:r>
        <w:r>
          <w:rPr>
            <w:kern w:val="2"/>
            <w:szCs w:val="24"/>
            <w:lang w:eastAsia="zh-TW"/>
          </w:rPr>
          <w:t>’</w:t>
        </w:r>
      </w:ins>
    </w:p>
    <w:p w:rsidR="00BD2394" w:rsidRDefault="00BD2394" w:rsidP="003A17D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ORDER BY </w:t>
      </w:r>
      <w:r w:rsidR="009B254F" w:rsidRPr="0066785C">
        <w:rPr>
          <w:rFonts w:hint="eastAsia"/>
          <w:kern w:val="2"/>
          <w:szCs w:val="24"/>
          <w:lang w:eastAsia="zh-TW"/>
        </w:rPr>
        <w:t>B.</w:t>
      </w:r>
      <w:r w:rsidR="00A438B1">
        <w:rPr>
          <w:rFonts w:hint="eastAsia"/>
          <w:kern w:val="2"/>
          <w:szCs w:val="24"/>
          <w:lang w:eastAsia="zh-TW"/>
        </w:rPr>
        <w:t>事故人</w:t>
      </w:r>
      <w:r w:rsidR="00A438B1">
        <w:rPr>
          <w:rFonts w:hint="eastAsia"/>
          <w:kern w:val="2"/>
          <w:szCs w:val="24"/>
          <w:lang w:eastAsia="zh-TW"/>
        </w:rPr>
        <w:t>ID</w:t>
      </w:r>
      <w:r w:rsidR="005808C9" w:rsidDel="005808C9">
        <w:rPr>
          <w:rFonts w:hint="eastAsia"/>
          <w:kern w:val="2"/>
          <w:szCs w:val="24"/>
          <w:lang w:eastAsia="zh-TW"/>
        </w:rPr>
        <w:t xml:space="preserve"> </w:t>
      </w:r>
      <w:r w:rsidR="009B254F">
        <w:rPr>
          <w:rFonts w:hint="eastAsia"/>
          <w:kern w:val="2"/>
          <w:szCs w:val="24"/>
          <w:lang w:eastAsia="zh-TW"/>
        </w:rPr>
        <w:t>+</w:t>
      </w:r>
      <w:r w:rsidR="005A40BA">
        <w:rPr>
          <w:rFonts w:hint="eastAsia"/>
          <w:color w:val="000000"/>
          <w:lang w:eastAsia="zh-TW"/>
        </w:rPr>
        <w:t>C.</w:t>
      </w:r>
      <w:r w:rsidR="005A40BA">
        <w:rPr>
          <w:rFonts w:hint="eastAsia"/>
          <w:color w:val="000000"/>
          <w:lang w:eastAsia="zh-TW"/>
        </w:rPr>
        <w:t>核定</w:t>
      </w:r>
      <w:r w:rsidR="005A40BA">
        <w:rPr>
          <w:rFonts w:hint="eastAsia"/>
          <w:color w:val="000000"/>
          <w:lang w:eastAsia="zh-TW"/>
        </w:rPr>
        <w:t>_</w:t>
      </w:r>
      <w:r w:rsidR="005A40BA">
        <w:rPr>
          <w:rFonts w:hint="eastAsia"/>
          <w:color w:val="000000"/>
          <w:lang w:eastAsia="zh-TW"/>
        </w:rPr>
        <w:t>起始日期</w:t>
      </w:r>
      <w:r w:rsidR="005808C9">
        <w:rPr>
          <w:rFonts w:hint="eastAsia"/>
          <w:kern w:val="2"/>
          <w:szCs w:val="24"/>
          <w:lang w:eastAsia="zh-TW"/>
        </w:rPr>
        <w:t>+</w:t>
      </w:r>
      <w:r w:rsidR="005808C9" w:rsidRPr="002B63DE">
        <w:rPr>
          <w:rFonts w:hint="eastAsia"/>
          <w:kern w:val="2"/>
          <w:szCs w:val="24"/>
          <w:lang w:eastAsia="zh-TW"/>
        </w:rPr>
        <w:t xml:space="preserve"> </w:t>
      </w:r>
      <w:r w:rsidR="005808C9">
        <w:rPr>
          <w:rFonts w:hint="eastAsia"/>
          <w:kern w:val="2"/>
          <w:szCs w:val="24"/>
          <w:lang w:eastAsia="zh-TW"/>
        </w:rPr>
        <w:t>A.</w:t>
      </w:r>
      <w:r w:rsidR="005808C9">
        <w:rPr>
          <w:rFonts w:hint="eastAsia"/>
          <w:kern w:val="2"/>
          <w:szCs w:val="24"/>
          <w:lang w:eastAsia="zh-TW"/>
        </w:rPr>
        <w:t>受理日期</w:t>
      </w:r>
    </w:p>
    <w:p w:rsidR="00F60083" w:rsidRDefault="00F60083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</w:p>
    <w:p w:rsidR="00A564AA" w:rsidRDefault="00E55437" w:rsidP="00411A07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不</w:t>
      </w:r>
      <w:r w:rsidR="00A564AA">
        <w:rPr>
          <w:rFonts w:hint="eastAsia"/>
          <w:kern w:val="2"/>
          <w:szCs w:val="24"/>
          <w:lang w:eastAsia="zh-TW"/>
        </w:rPr>
        <w:t>視為錯誤</w:t>
      </w:r>
    </w:p>
    <w:p w:rsidR="00730B1E" w:rsidRDefault="00F60083" w:rsidP="00411A07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傳出錯誤訊息：</w:t>
      </w:r>
      <w:r w:rsidR="00EC78C3">
        <w:rPr>
          <w:kern w:val="2"/>
          <w:szCs w:val="24"/>
          <w:lang w:eastAsia="zh-TW"/>
        </w:rPr>
        <w:t>’</w:t>
      </w:r>
      <w:r w:rsidR="00BF11D0">
        <w:rPr>
          <w:rFonts w:hint="eastAsia"/>
          <w:kern w:val="2"/>
          <w:szCs w:val="24"/>
          <w:lang w:eastAsia="zh-TW"/>
        </w:rPr>
        <w:t>亂序申請</w:t>
      </w:r>
      <w:r w:rsidR="00761352">
        <w:rPr>
          <w:rFonts w:hint="eastAsia"/>
          <w:kern w:val="2"/>
          <w:szCs w:val="24"/>
          <w:lang w:eastAsia="zh-TW"/>
        </w:rPr>
        <w:t>明細</w:t>
      </w:r>
      <w:r w:rsidR="00186246">
        <w:rPr>
          <w:rFonts w:hint="eastAsia"/>
          <w:kern w:val="2"/>
          <w:szCs w:val="24"/>
          <w:lang w:eastAsia="zh-TW"/>
        </w:rPr>
        <w:t>資料有誤，</w:t>
      </w:r>
      <w:r w:rsidR="00075C91">
        <w:rPr>
          <w:rFonts w:hint="eastAsia"/>
          <w:kern w:val="2"/>
          <w:szCs w:val="24"/>
          <w:lang w:eastAsia="zh-TW"/>
        </w:rPr>
        <w:t>查</w:t>
      </w:r>
      <w:r w:rsidR="00D40657">
        <w:rPr>
          <w:rFonts w:hint="eastAsia"/>
          <w:kern w:val="2"/>
          <w:szCs w:val="24"/>
          <w:lang w:eastAsia="zh-TW"/>
        </w:rPr>
        <w:t>無</w:t>
      </w:r>
      <w:r w:rsidR="00BF11D0">
        <w:rPr>
          <w:rFonts w:hint="eastAsia"/>
          <w:kern w:val="2"/>
          <w:szCs w:val="24"/>
          <w:lang w:eastAsia="zh-TW"/>
        </w:rPr>
        <w:t>亂序申請</w:t>
      </w:r>
      <w:r w:rsidR="00761352">
        <w:rPr>
          <w:rFonts w:hint="eastAsia"/>
          <w:kern w:val="2"/>
          <w:szCs w:val="24"/>
          <w:lang w:eastAsia="zh-TW"/>
        </w:rPr>
        <w:t>明細</w:t>
      </w:r>
      <w:r w:rsidR="00075C91">
        <w:rPr>
          <w:rFonts w:hint="eastAsia"/>
          <w:kern w:val="2"/>
          <w:szCs w:val="24"/>
          <w:lang w:eastAsia="zh-TW"/>
        </w:rPr>
        <w:t>資料</w:t>
      </w:r>
      <w:r w:rsidR="00EC78C3">
        <w:rPr>
          <w:kern w:val="2"/>
          <w:szCs w:val="24"/>
          <w:lang w:eastAsia="zh-TW"/>
        </w:rPr>
        <w:t>’</w:t>
      </w:r>
    </w:p>
    <w:p w:rsidR="00FB2CB6" w:rsidRDefault="00227D04" w:rsidP="00972E3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33619">
        <w:rPr>
          <w:rFonts w:hint="eastAsia"/>
          <w:kern w:val="2"/>
          <w:szCs w:val="24"/>
          <w:lang w:eastAsia="zh-TW"/>
        </w:rPr>
        <w:t>紀錄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件數：</w:t>
      </w:r>
      <w:r>
        <w:rPr>
          <w:rFonts w:ascii="新細明體" w:hAnsi="新細明體" w:hint="eastAsia"/>
          <w:bCs/>
          <w:lang w:eastAsia="zh-TW"/>
        </w:rPr>
        <w:t xml:space="preserve">CALL </w:t>
      </w:r>
      <w:r w:rsidRPr="00267F19">
        <w:rPr>
          <w:rFonts w:hint="eastAsia"/>
          <w:kern w:val="2"/>
          <w:szCs w:val="24"/>
          <w:lang w:eastAsia="zh-TW"/>
        </w:rPr>
        <w:t>批次作業件數紀錄模組</w:t>
      </w:r>
      <w:r w:rsidRPr="00267F19">
        <w:rPr>
          <w:rFonts w:hint="eastAsia"/>
          <w:kern w:val="2"/>
          <w:szCs w:val="24"/>
          <w:lang w:eastAsia="zh-TW"/>
        </w:rPr>
        <w:t>CountManager.jav</w:t>
      </w:r>
      <w:r w:rsidRPr="00267F19">
        <w:rPr>
          <w:rFonts w:ascii="新細明體" w:hAnsi="新細明體" w:hint="eastAsia"/>
          <w:kern w:val="2"/>
          <w:szCs w:val="24"/>
          <w:lang w:eastAsia="zh-TW"/>
        </w:rPr>
        <w:t>a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（即時寫出去）</w:t>
      </w:r>
    </w:p>
    <w:p w:rsidR="00FB2CB6" w:rsidRPr="00FB2CB6" w:rsidRDefault="00972E3A" w:rsidP="00411A07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411A07">
        <w:rPr>
          <w:kern w:val="2"/>
          <w:szCs w:val="24"/>
          <w:lang w:eastAsia="zh-TW"/>
        </w:rPr>
        <w:t>METHOD_NAME</w:t>
      </w:r>
      <w:r w:rsidRPr="00411A07">
        <w:rPr>
          <w:rFonts w:hint="eastAsia"/>
          <w:kern w:val="2"/>
          <w:szCs w:val="24"/>
          <w:lang w:eastAsia="zh-TW"/>
        </w:rPr>
        <w:t xml:space="preserve"> = </w:t>
      </w:r>
      <w:r w:rsidRPr="00411A07">
        <w:rPr>
          <w:kern w:val="2"/>
          <w:szCs w:val="24"/>
          <w:lang w:eastAsia="zh-TW"/>
        </w:rPr>
        <w:t>"</w:t>
      </w:r>
      <w:r w:rsidR="00BF11D0">
        <w:rPr>
          <w:rFonts w:hint="eastAsia"/>
          <w:kern w:val="2"/>
          <w:szCs w:val="24"/>
          <w:lang w:eastAsia="zh-TW"/>
        </w:rPr>
        <w:t>亂序申請</w:t>
      </w:r>
      <w:r w:rsidR="00AD08AB">
        <w:rPr>
          <w:rFonts w:hint="eastAsia"/>
          <w:kern w:val="2"/>
          <w:szCs w:val="24"/>
          <w:lang w:eastAsia="zh-TW"/>
        </w:rPr>
        <w:t>明細資料</w:t>
      </w:r>
      <w:r w:rsidRPr="00411A07">
        <w:rPr>
          <w:kern w:val="2"/>
          <w:szCs w:val="24"/>
          <w:lang w:eastAsia="zh-TW"/>
        </w:rPr>
        <w:t>"</w:t>
      </w:r>
    </w:p>
    <w:p w:rsidR="00611DCB" w:rsidRDefault="00972E3A" w:rsidP="00411A07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411A07">
        <w:rPr>
          <w:rFonts w:hint="eastAsia"/>
          <w:kern w:val="2"/>
          <w:szCs w:val="24"/>
          <w:lang w:eastAsia="zh-TW"/>
        </w:rPr>
        <w:t>COUNT</w:t>
      </w:r>
      <w:r w:rsidRPr="00411A07">
        <w:rPr>
          <w:rFonts w:hint="eastAsia"/>
          <w:kern w:val="2"/>
          <w:szCs w:val="24"/>
          <w:lang w:eastAsia="zh-TW"/>
        </w:rPr>
        <w:t>件數：</w:t>
      </w:r>
      <w:r w:rsidR="007B6126" w:rsidRPr="00411A07">
        <w:rPr>
          <w:rFonts w:hint="eastAsia"/>
          <w:kern w:val="2"/>
          <w:szCs w:val="24"/>
          <w:lang w:eastAsia="zh-TW"/>
        </w:rPr>
        <w:t>STEP</w:t>
      </w:r>
      <w:r w:rsidR="009071EC" w:rsidRPr="00411A07">
        <w:rPr>
          <w:rFonts w:hint="eastAsia"/>
          <w:kern w:val="2"/>
          <w:szCs w:val="24"/>
          <w:lang w:eastAsia="zh-TW"/>
        </w:rPr>
        <w:t>3</w:t>
      </w:r>
      <w:r w:rsidR="009071EC" w:rsidRPr="00411A07">
        <w:rPr>
          <w:rFonts w:hint="eastAsia"/>
          <w:kern w:val="2"/>
          <w:szCs w:val="24"/>
          <w:lang w:eastAsia="zh-TW"/>
        </w:rPr>
        <w:t>讀取</w:t>
      </w:r>
      <w:r w:rsidR="007B6126" w:rsidRPr="00411A07">
        <w:rPr>
          <w:rFonts w:hint="eastAsia"/>
          <w:kern w:val="2"/>
          <w:szCs w:val="24"/>
          <w:lang w:eastAsia="zh-TW"/>
        </w:rPr>
        <w:t>的</w:t>
      </w:r>
      <w:r w:rsidR="009071EC" w:rsidRPr="00411A07">
        <w:rPr>
          <w:rFonts w:hint="eastAsia"/>
          <w:kern w:val="2"/>
          <w:szCs w:val="24"/>
          <w:lang w:eastAsia="zh-TW"/>
        </w:rPr>
        <w:t>件</w:t>
      </w:r>
      <w:r w:rsidRPr="00411A07">
        <w:rPr>
          <w:rFonts w:hint="eastAsia"/>
          <w:kern w:val="2"/>
          <w:szCs w:val="24"/>
          <w:lang w:eastAsia="zh-TW"/>
        </w:rPr>
        <w:t>數。</w:t>
      </w:r>
    </w:p>
    <w:p w:rsidR="003C1675" w:rsidRDefault="00182540" w:rsidP="00BB1FBB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資料統計</w:t>
      </w:r>
      <w:r w:rsidR="003C1675">
        <w:rPr>
          <w:rFonts w:hint="eastAsia"/>
          <w:kern w:val="2"/>
          <w:szCs w:val="24"/>
          <w:lang w:eastAsia="zh-TW"/>
        </w:rPr>
        <w:t>：</w:t>
      </w:r>
      <w:r w:rsidR="00AC50CD" w:rsidRPr="00AC50CD">
        <w:rPr>
          <w:rFonts w:hint="eastAsia"/>
          <w:kern w:val="2"/>
          <w:szCs w:val="24"/>
          <w:shd w:val="pct15" w:color="auto" w:fill="FFFFFF"/>
          <w:lang w:eastAsia="zh-TW"/>
        </w:rPr>
        <w:t>逐筆讀取</w:t>
      </w:r>
      <w:r w:rsidR="00AC50CD" w:rsidRPr="00AC50CD">
        <w:rPr>
          <w:rFonts w:eastAsia="細明體" w:hAnsi="細明體" w:hint="eastAsia"/>
          <w:kern w:val="2"/>
          <w:szCs w:val="24"/>
          <w:shd w:val="pct15" w:color="auto" w:fill="FFFFFF"/>
          <w:lang w:eastAsia="zh-TW"/>
        </w:rPr>
        <w:t>資料</w:t>
      </w:r>
      <w:r w:rsidR="00AC50CD" w:rsidRPr="00AC50CD">
        <w:rPr>
          <w:rFonts w:eastAsia="細明體" w:hAnsi="細明體" w:hint="eastAsia"/>
          <w:kern w:val="2"/>
          <w:szCs w:val="24"/>
          <w:shd w:val="pct15" w:color="auto" w:fill="FFFFFF"/>
          <w:lang w:eastAsia="zh-TW"/>
        </w:rPr>
        <w:t>(</w:t>
      </w:r>
      <w:r w:rsidR="00AC50CD" w:rsidRPr="00AC50CD">
        <w:rPr>
          <w:rFonts w:hint="eastAsia"/>
          <w:kern w:val="2"/>
          <w:szCs w:val="24"/>
          <w:shd w:val="pct15" w:color="auto" w:fill="FFFFFF"/>
          <w:lang w:eastAsia="zh-TW"/>
        </w:rPr>
        <w:t>STEP3</w:t>
      </w:r>
      <w:r w:rsidR="00AC50CD" w:rsidRPr="00AC50CD">
        <w:rPr>
          <w:rFonts w:eastAsia="細明體" w:hAnsi="細明體" w:hint="eastAsia"/>
          <w:kern w:val="2"/>
          <w:szCs w:val="24"/>
          <w:shd w:val="pct15" w:color="auto" w:fill="FFFFFF"/>
          <w:lang w:eastAsia="zh-TW"/>
        </w:rPr>
        <w:t>)</w:t>
      </w:r>
    </w:p>
    <w:p w:rsidR="000858FC" w:rsidRDefault="000858FC" w:rsidP="0015751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ins w:id="21" w:author="FIS" w:date="2013-08-19T17:09:00Z"/>
          <w:rFonts w:hint="eastAsia"/>
          <w:kern w:val="2"/>
          <w:szCs w:val="24"/>
          <w:lang w:eastAsia="zh-TW"/>
        </w:rPr>
      </w:pPr>
      <w:ins w:id="22" w:author="FIS" w:date="2013-08-19T17:09:00Z">
        <w:r>
          <w:rPr>
            <w:rFonts w:hint="eastAsia"/>
            <w:kern w:val="2"/>
            <w:szCs w:val="24"/>
            <w:lang w:eastAsia="zh-TW"/>
          </w:rPr>
          <w:t>疾病排除精神疾病件：</w:t>
        </w:r>
      </w:ins>
    </w:p>
    <w:p w:rsidR="000858FC" w:rsidRDefault="000858FC" w:rsidP="000858FC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ins w:id="23" w:author="FIS" w:date="2013-08-19T17:09:00Z"/>
          <w:rFonts w:hint="eastAsia"/>
          <w:kern w:val="2"/>
          <w:szCs w:val="24"/>
          <w:lang w:eastAsia="zh-TW"/>
        </w:rPr>
        <w:pPrChange w:id="24" w:author="FIS" w:date="2013-08-19T17:10:00Z">
          <w:pPr>
            <w:pStyle w:val="Tabletext"/>
            <w:keepLines w:val="0"/>
            <w:numPr>
              <w:ilvl w:val="2"/>
              <w:numId w:val="1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25" w:author="FIS" w:date="2013-08-19T17:09:00Z">
        <w:r>
          <w:rPr>
            <w:rFonts w:hint="eastAsia"/>
            <w:kern w:val="2"/>
            <w:szCs w:val="24"/>
            <w:lang w:eastAsia="zh-TW"/>
          </w:rPr>
          <w:t xml:space="preserve">IF </w:t>
        </w:r>
        <w:r>
          <w:rPr>
            <w:rFonts w:hint="eastAsia"/>
            <w:kern w:val="2"/>
            <w:szCs w:val="24"/>
            <w:lang w:eastAsia="zh-TW"/>
          </w:rPr>
          <w:t>輸入</w:t>
        </w:r>
        <w:r>
          <w:rPr>
            <w:rFonts w:hint="eastAsia"/>
            <w:kern w:val="2"/>
            <w:szCs w:val="24"/>
            <w:lang w:eastAsia="zh-TW"/>
          </w:rPr>
          <w:t>.</w:t>
        </w:r>
        <w:r>
          <w:rPr>
            <w:rFonts w:hint="eastAsia"/>
            <w:kern w:val="2"/>
            <w:szCs w:val="24"/>
            <w:lang w:eastAsia="zh-TW"/>
          </w:rPr>
          <w:t>種類</w:t>
        </w:r>
        <w:r>
          <w:rPr>
            <w:rFonts w:hint="eastAsia"/>
            <w:kern w:val="2"/>
            <w:szCs w:val="24"/>
            <w:lang w:eastAsia="zh-TW"/>
          </w:rPr>
          <w:t xml:space="preserve"> = </w:t>
        </w:r>
        <w:r>
          <w:rPr>
            <w:kern w:val="2"/>
            <w:szCs w:val="24"/>
            <w:lang w:eastAsia="zh-TW"/>
          </w:rPr>
          <w:t>‘</w:t>
        </w:r>
        <w:r>
          <w:rPr>
            <w:rFonts w:hint="eastAsia"/>
            <w:kern w:val="2"/>
            <w:szCs w:val="24"/>
            <w:lang w:eastAsia="zh-TW"/>
          </w:rPr>
          <w:t>4</w:t>
        </w:r>
        <w:r>
          <w:rPr>
            <w:kern w:val="2"/>
            <w:szCs w:val="24"/>
            <w:lang w:eastAsia="zh-TW"/>
          </w:rPr>
          <w:t>’</w:t>
        </w:r>
        <w:r>
          <w:rPr>
            <w:rFonts w:hint="eastAsia"/>
            <w:kern w:val="2"/>
            <w:szCs w:val="24"/>
            <w:lang w:eastAsia="zh-TW"/>
          </w:rPr>
          <w:t xml:space="preserve"> AND </w:t>
        </w:r>
        <w:r w:rsidRPr="00701852">
          <w:rPr>
            <w:kern w:val="2"/>
            <w:szCs w:val="24"/>
            <w:lang w:eastAsia="zh-TW"/>
          </w:rPr>
          <w:t>B.</w:t>
        </w:r>
        <w:r w:rsidRPr="00701852">
          <w:rPr>
            <w:kern w:val="2"/>
            <w:szCs w:val="24"/>
            <w:lang w:eastAsia="zh-TW"/>
          </w:rPr>
          <w:t>事故原因</w:t>
        </w:r>
        <w:r w:rsidRPr="00701852">
          <w:rPr>
            <w:szCs w:val="24"/>
          </w:rPr>
          <w:t>=</w:t>
        </w:r>
        <w:r w:rsidRPr="00701852">
          <w:rPr>
            <w:kern w:val="2"/>
            <w:szCs w:val="24"/>
            <w:lang w:eastAsia="zh-TW"/>
          </w:rPr>
          <w:t xml:space="preserve"> ‘A05’</w:t>
        </w:r>
      </w:ins>
    </w:p>
    <w:p w:rsidR="000858FC" w:rsidRDefault="000858FC" w:rsidP="000858F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26" w:author="FIS" w:date="2013-08-19T17:09:00Z"/>
          <w:rFonts w:hint="eastAsia"/>
          <w:kern w:val="2"/>
          <w:szCs w:val="24"/>
          <w:lang w:eastAsia="zh-TW"/>
        </w:rPr>
        <w:pPrChange w:id="27" w:author="FIS" w:date="2013-08-19T17:09:00Z">
          <w:pPr>
            <w:pStyle w:val="Tabletext"/>
            <w:keepLines w:val="0"/>
            <w:numPr>
              <w:ilvl w:val="2"/>
              <w:numId w:val="1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28" w:author="FIS" w:date="2013-08-19T17:09:00Z">
        <w:r>
          <w:rPr>
            <w:rFonts w:hint="eastAsia"/>
            <w:kern w:val="2"/>
            <w:szCs w:val="24"/>
            <w:lang w:eastAsia="zh-TW"/>
          </w:rPr>
          <w:t>讀取下一筆</w:t>
        </w:r>
      </w:ins>
    </w:p>
    <w:p w:rsidR="00E03A1E" w:rsidRDefault="00F50E74" w:rsidP="0015751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E103E">
        <w:rPr>
          <w:rFonts w:hint="eastAsia"/>
          <w:kern w:val="2"/>
          <w:szCs w:val="24"/>
          <w:lang w:eastAsia="zh-TW"/>
        </w:rPr>
        <w:t>依</w:t>
      </w:r>
      <w:r w:rsidR="002E103E" w:rsidRPr="002E103E">
        <w:rPr>
          <w:rFonts w:hint="eastAsia"/>
          <w:kern w:val="2"/>
          <w:szCs w:val="24"/>
          <w:lang w:eastAsia="zh-TW"/>
        </w:rPr>
        <w:t>B.</w:t>
      </w:r>
      <w:r w:rsidR="002E103E" w:rsidRPr="002E103E">
        <w:rPr>
          <w:rFonts w:hint="eastAsia"/>
          <w:kern w:val="2"/>
          <w:szCs w:val="24"/>
          <w:lang w:eastAsia="zh-TW"/>
        </w:rPr>
        <w:t>事故人</w:t>
      </w:r>
      <w:r w:rsidR="002E103E" w:rsidRPr="002E103E">
        <w:rPr>
          <w:rFonts w:hint="eastAsia"/>
          <w:kern w:val="2"/>
          <w:szCs w:val="24"/>
          <w:lang w:eastAsia="zh-TW"/>
        </w:rPr>
        <w:t>ID</w:t>
      </w:r>
      <w:r w:rsidR="00D222B3" w:rsidRPr="002E103E">
        <w:rPr>
          <w:rFonts w:hint="eastAsia"/>
          <w:color w:val="000000"/>
          <w:lang w:eastAsia="zh-TW"/>
        </w:rPr>
        <w:t xml:space="preserve"> </w:t>
      </w:r>
      <w:r w:rsidR="00C96B3D" w:rsidRPr="002E103E">
        <w:rPr>
          <w:rFonts w:hint="eastAsia"/>
          <w:color w:val="000000"/>
          <w:lang w:eastAsia="zh-TW"/>
        </w:rPr>
        <w:t>分組</w:t>
      </w:r>
      <w:r w:rsidR="002E103E" w:rsidRPr="002E103E">
        <w:rPr>
          <w:rFonts w:hint="eastAsia"/>
          <w:color w:val="000000"/>
          <w:lang w:eastAsia="zh-TW"/>
        </w:rPr>
        <w:t>，</w:t>
      </w:r>
      <w:r w:rsidR="00516FA7" w:rsidRPr="002E103E">
        <w:rPr>
          <w:rFonts w:hint="eastAsia"/>
          <w:kern w:val="2"/>
          <w:szCs w:val="24"/>
          <w:lang w:eastAsia="zh-TW"/>
        </w:rPr>
        <w:t>同組內進行判斷並寫檔：</w:t>
      </w:r>
    </w:p>
    <w:p w:rsidR="00275EDD" w:rsidRDefault="00275EDD" w:rsidP="00275EDD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caps/>
          <w:szCs w:val="24"/>
          <w:lang w:eastAsia="zh-TW"/>
        </w:rPr>
        <w:t xml:space="preserve">IF </w:t>
      </w:r>
      <w:r w:rsidRPr="002E103E">
        <w:rPr>
          <w:rFonts w:hint="eastAsia"/>
          <w:kern w:val="2"/>
          <w:szCs w:val="24"/>
          <w:lang w:eastAsia="zh-TW"/>
        </w:rPr>
        <w:t>B.</w:t>
      </w:r>
      <w:r w:rsidRPr="002E103E">
        <w:rPr>
          <w:rFonts w:hint="eastAsia"/>
          <w:kern w:val="2"/>
          <w:szCs w:val="24"/>
          <w:lang w:eastAsia="zh-TW"/>
        </w:rPr>
        <w:t>事故人</w:t>
      </w:r>
      <w:r w:rsidRPr="002E103E"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 xml:space="preserve"> &lt;&gt; </w:t>
      </w:r>
      <w:r>
        <w:rPr>
          <w:rFonts w:ascii="細明體" w:eastAsia="細明體" w:hAnsi="細明體" w:hint="eastAsia"/>
          <w:caps/>
          <w:szCs w:val="24"/>
          <w:lang w:eastAsia="zh-TW"/>
        </w:rPr>
        <w:t>前次</w:t>
      </w:r>
      <w:r w:rsidRPr="002E103E">
        <w:rPr>
          <w:rFonts w:hint="eastAsia"/>
          <w:kern w:val="2"/>
          <w:szCs w:val="24"/>
          <w:lang w:eastAsia="zh-TW"/>
        </w:rPr>
        <w:t>事故人</w:t>
      </w:r>
      <w:r w:rsidRPr="002E103E"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 xml:space="preserve"> (</w:t>
      </w:r>
      <w:r>
        <w:rPr>
          <w:rFonts w:hint="eastAsia"/>
          <w:kern w:val="2"/>
          <w:szCs w:val="24"/>
          <w:lang w:eastAsia="zh-TW"/>
        </w:rPr>
        <w:t>換組時清除比較資料</w:t>
      </w:r>
      <w:r>
        <w:rPr>
          <w:rFonts w:hint="eastAsia"/>
          <w:kern w:val="2"/>
          <w:szCs w:val="24"/>
          <w:lang w:eastAsia="zh-TW"/>
        </w:rPr>
        <w:t>)</w:t>
      </w:r>
    </w:p>
    <w:p w:rsidR="00275EDD" w:rsidRDefault="00275EDD" w:rsidP="00275ED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02BF0">
        <w:rPr>
          <w:rFonts w:hint="eastAsia"/>
          <w:kern w:val="2"/>
          <w:szCs w:val="24"/>
          <w:lang w:eastAsia="zh-TW"/>
        </w:rPr>
        <w:t>前次起始日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‘’</w:t>
      </w:r>
    </w:p>
    <w:p w:rsidR="00275EDD" w:rsidRPr="002E103E" w:rsidRDefault="00275EDD" w:rsidP="00275ED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caps/>
          <w:szCs w:val="24"/>
        </w:rPr>
        <w:t>前次</w:t>
      </w:r>
      <w:r w:rsidRPr="001B68B4">
        <w:rPr>
          <w:rFonts w:ascii="細明體" w:eastAsia="細明體" w:hAnsi="細明體" w:hint="eastAsia"/>
        </w:rPr>
        <w:t>申請</w:t>
      </w:r>
      <w:r w:rsidRPr="00275EDD">
        <w:rPr>
          <w:rFonts w:hint="eastAsia"/>
          <w:kern w:val="2"/>
          <w:szCs w:val="24"/>
          <w:lang w:eastAsia="zh-TW"/>
        </w:rPr>
        <w:t>日期</w:t>
      </w:r>
      <w:r w:rsidRPr="00275EDD">
        <w:rPr>
          <w:rFonts w:hint="eastAsia"/>
          <w:kern w:val="2"/>
          <w:szCs w:val="24"/>
          <w:lang w:eastAsia="zh-TW"/>
        </w:rPr>
        <w:t xml:space="preserve"> = </w:t>
      </w:r>
      <w:r w:rsidRPr="00275EDD">
        <w:rPr>
          <w:kern w:val="2"/>
          <w:szCs w:val="24"/>
          <w:lang w:eastAsia="zh-TW"/>
        </w:rPr>
        <w:t>‘’</w:t>
      </w:r>
    </w:p>
    <w:p w:rsidR="00143880" w:rsidRPr="00701852" w:rsidRDefault="00143880" w:rsidP="00143880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143880">
        <w:rPr>
          <w:kern w:val="2"/>
          <w:szCs w:val="24"/>
          <w:lang w:eastAsia="zh-TW"/>
        </w:rPr>
        <w:t>模型分類</w:t>
      </w:r>
      <w:r w:rsidRPr="00701852">
        <w:rPr>
          <w:rFonts w:eastAsia="細明體"/>
          <w:lang w:eastAsia="zh-TW"/>
        </w:rPr>
        <w:t>：</w:t>
      </w:r>
      <w:r w:rsidRPr="00701852">
        <w:rPr>
          <w:rFonts w:eastAsia="細明體"/>
          <w:lang w:eastAsia="zh-TW"/>
        </w:rPr>
        <w:t>(</w:t>
      </w:r>
      <w:r w:rsidR="006E019A">
        <w:rPr>
          <w:rFonts w:eastAsia="細明體" w:hint="eastAsia"/>
          <w:lang w:eastAsia="zh-TW"/>
        </w:rPr>
        <w:t>同組</w:t>
      </w:r>
      <w:r w:rsidRPr="00701852">
        <w:rPr>
          <w:rFonts w:eastAsia="細明體"/>
          <w:lang w:eastAsia="zh-TW"/>
        </w:rPr>
        <w:t>取第一筆</w:t>
      </w:r>
      <w:r w:rsidRPr="00701852">
        <w:rPr>
          <w:rFonts w:eastAsia="細明體"/>
          <w:lang w:eastAsia="zh-TW"/>
        </w:rPr>
        <w:t>)</w:t>
      </w:r>
    </w:p>
    <w:p w:rsidR="006A51B9" w:rsidRDefault="006A51B9" w:rsidP="0014388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  <w:r>
        <w:rPr>
          <w:rFonts w:hint="eastAsia"/>
          <w:kern w:val="2"/>
          <w:szCs w:val="24"/>
          <w:lang w:eastAsia="zh-TW"/>
        </w:rPr>
        <w:t xml:space="preserve"> IN 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)</w:t>
      </w:r>
      <w:r w:rsidR="00F13BF4">
        <w:rPr>
          <w:rFonts w:hint="eastAsia"/>
          <w:kern w:val="2"/>
          <w:szCs w:val="24"/>
          <w:lang w:eastAsia="zh-TW"/>
        </w:rPr>
        <w:t xml:space="preserve">  </w:t>
      </w:r>
      <w:r w:rsidR="00F13BF4" w:rsidRPr="00F13BF4">
        <w:rPr>
          <w:kern w:val="2"/>
          <w:szCs w:val="24"/>
          <w:lang w:eastAsia="zh-TW"/>
        </w:rPr>
        <w:sym w:font="Wingdings" w:char="F0DF"/>
      </w:r>
      <w:r w:rsidR="00BE2644">
        <w:rPr>
          <w:rFonts w:hint="eastAsia"/>
          <w:kern w:val="2"/>
          <w:szCs w:val="24"/>
          <w:lang w:eastAsia="zh-TW"/>
        </w:rPr>
        <w:t>傳入</w:t>
      </w:r>
      <w:r w:rsidR="00BC40BD">
        <w:rPr>
          <w:rFonts w:hint="eastAsia"/>
          <w:kern w:val="2"/>
          <w:szCs w:val="24"/>
          <w:lang w:eastAsia="zh-TW"/>
        </w:rPr>
        <w:t>時</w:t>
      </w:r>
      <w:r w:rsidR="00BE2644">
        <w:rPr>
          <w:rFonts w:hint="eastAsia"/>
          <w:kern w:val="2"/>
          <w:szCs w:val="24"/>
          <w:lang w:eastAsia="zh-TW"/>
        </w:rPr>
        <w:t>已指定</w:t>
      </w:r>
      <w:r w:rsidR="00BC40BD" w:rsidRPr="00701852">
        <w:rPr>
          <w:rFonts w:eastAsia="細明體"/>
          <w:lang w:eastAsia="zh-TW"/>
        </w:rPr>
        <w:t>模型</w:t>
      </w:r>
      <w:r w:rsidR="00BE2644">
        <w:rPr>
          <w:rFonts w:hint="eastAsia"/>
          <w:kern w:val="2"/>
          <w:szCs w:val="24"/>
          <w:lang w:eastAsia="zh-TW"/>
        </w:rPr>
        <w:t>分類不需重新判斷</w:t>
      </w:r>
    </w:p>
    <w:p w:rsidR="006A51B9" w:rsidRPr="006A51B9" w:rsidRDefault="006A51B9" w:rsidP="006A51B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O_</w:t>
      </w:r>
      <w:r w:rsidRPr="00701852">
        <w:rPr>
          <w:rFonts w:eastAsia="細明體"/>
        </w:rPr>
        <w:t>模型分類</w:t>
      </w:r>
      <w:r>
        <w:rPr>
          <w:rFonts w:eastAsia="細明體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</w:p>
    <w:p w:rsidR="006A51B9" w:rsidRPr="006A51B9" w:rsidRDefault="006A51B9" w:rsidP="0014388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143880" w:rsidRPr="00701852" w:rsidRDefault="00143880" w:rsidP="006A51B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szCs w:val="24"/>
        </w:rPr>
        <w:t xml:space="preserve">IF </w:t>
      </w:r>
      <w:r w:rsidRPr="00701852">
        <w:rPr>
          <w:kern w:val="2"/>
          <w:szCs w:val="24"/>
          <w:lang w:eastAsia="zh-TW"/>
        </w:rPr>
        <w:t>B.</w:t>
      </w:r>
      <w:r w:rsidRPr="00701852">
        <w:rPr>
          <w:kern w:val="2"/>
          <w:szCs w:val="24"/>
          <w:lang w:eastAsia="zh-TW"/>
        </w:rPr>
        <w:t>事故原因</w:t>
      </w:r>
      <w:r w:rsidRPr="00701852">
        <w:rPr>
          <w:szCs w:val="24"/>
        </w:rPr>
        <w:t>=</w:t>
      </w:r>
      <w:r w:rsidRPr="00701852">
        <w:rPr>
          <w:kern w:val="2"/>
          <w:szCs w:val="24"/>
          <w:lang w:eastAsia="zh-TW"/>
        </w:rPr>
        <w:t xml:space="preserve"> ‘A05’</w:t>
      </w:r>
    </w:p>
    <w:p w:rsidR="00143880" w:rsidRPr="00701852" w:rsidRDefault="00143880" w:rsidP="006A51B9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O_</w:t>
      </w:r>
      <w:r w:rsidRPr="00701852">
        <w:rPr>
          <w:rFonts w:eastAsia="細明體"/>
        </w:rPr>
        <w:t>模型分類</w:t>
      </w:r>
      <w:r w:rsidRPr="00701852">
        <w:rPr>
          <w:rFonts w:eastAsia="細明體"/>
          <w:lang w:eastAsia="zh-TW"/>
        </w:rPr>
        <w:t xml:space="preserve"> = ‘1’</w:t>
      </w:r>
    </w:p>
    <w:p w:rsidR="00143880" w:rsidRPr="00701852" w:rsidRDefault="00143880" w:rsidP="006A51B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ELSE I</w:t>
      </w:r>
      <w:r w:rsidRPr="00701852">
        <w:rPr>
          <w:szCs w:val="24"/>
        </w:rPr>
        <w:t xml:space="preserve">F </w:t>
      </w:r>
      <w:r w:rsidRPr="00701852">
        <w:rPr>
          <w:kern w:val="2"/>
          <w:szCs w:val="24"/>
          <w:lang w:eastAsia="zh-TW"/>
        </w:rPr>
        <w:t>B.</w:t>
      </w:r>
      <w:r w:rsidRPr="00701852">
        <w:rPr>
          <w:kern w:val="2"/>
          <w:szCs w:val="24"/>
          <w:lang w:eastAsia="zh-TW"/>
        </w:rPr>
        <w:t>事故原因</w:t>
      </w:r>
      <w:r w:rsidR="00895DCE">
        <w:rPr>
          <w:rFonts w:hint="eastAsia"/>
          <w:kern w:val="2"/>
          <w:szCs w:val="24"/>
          <w:lang w:eastAsia="zh-TW"/>
        </w:rPr>
        <w:t xml:space="preserve"> </w:t>
      </w:r>
      <w:r w:rsidRPr="00701852">
        <w:rPr>
          <w:szCs w:val="24"/>
        </w:rPr>
        <w:t>開頭</w:t>
      </w:r>
      <w:r w:rsidRPr="00701852">
        <w:rPr>
          <w:kern w:val="2"/>
          <w:szCs w:val="24"/>
          <w:lang w:eastAsia="zh-TW"/>
        </w:rPr>
        <w:t>為</w:t>
      </w:r>
      <w:r w:rsidRPr="00701852">
        <w:rPr>
          <w:kern w:val="2"/>
          <w:szCs w:val="24"/>
          <w:lang w:eastAsia="zh-TW"/>
        </w:rPr>
        <w:t>‘C’</w:t>
      </w:r>
    </w:p>
    <w:p w:rsidR="00143880" w:rsidRPr="00701852" w:rsidRDefault="00143880" w:rsidP="006A51B9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O_</w:t>
      </w:r>
      <w:r w:rsidRPr="00701852">
        <w:rPr>
          <w:rFonts w:eastAsia="細明體"/>
        </w:rPr>
        <w:t>模型分類</w:t>
      </w:r>
      <w:r w:rsidRPr="00701852">
        <w:rPr>
          <w:rFonts w:eastAsia="細明體"/>
          <w:lang w:eastAsia="zh-TW"/>
        </w:rPr>
        <w:t xml:space="preserve"> = ‘2’</w:t>
      </w:r>
    </w:p>
    <w:p w:rsidR="00143880" w:rsidRPr="00701852" w:rsidRDefault="00143880" w:rsidP="006A51B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ELSE</w:t>
      </w:r>
    </w:p>
    <w:p w:rsidR="00143880" w:rsidRDefault="00143880" w:rsidP="006A51B9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O_</w:t>
      </w:r>
      <w:r w:rsidRPr="00701852">
        <w:rPr>
          <w:rFonts w:eastAsia="細明體"/>
        </w:rPr>
        <w:t>模型分類</w:t>
      </w:r>
      <w:r w:rsidRPr="00701852">
        <w:rPr>
          <w:rFonts w:eastAsia="細明體"/>
          <w:lang w:eastAsia="zh-TW"/>
        </w:rPr>
        <w:t xml:space="preserve"> = ‘X’</w:t>
      </w:r>
    </w:p>
    <w:p w:rsidR="00E05BDA" w:rsidRDefault="006C6075" w:rsidP="00E02522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符合亂序狀況，資料寫檔：</w:t>
      </w:r>
    </w:p>
    <w:p w:rsidR="005768D6" w:rsidRPr="006C6075" w:rsidRDefault="00985B89" w:rsidP="00AD555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C6075">
        <w:rPr>
          <w:rFonts w:hint="eastAsia"/>
          <w:kern w:val="2"/>
          <w:szCs w:val="24"/>
          <w:lang w:eastAsia="zh-TW"/>
        </w:rPr>
        <w:t xml:space="preserve">IF </w:t>
      </w:r>
      <w:r w:rsidR="005C3AF3">
        <w:rPr>
          <w:rFonts w:hint="eastAsia"/>
          <w:kern w:val="2"/>
          <w:szCs w:val="24"/>
          <w:lang w:eastAsia="zh-TW"/>
        </w:rPr>
        <w:t>A.</w:t>
      </w:r>
      <w:r w:rsidR="005C3AF3">
        <w:rPr>
          <w:rFonts w:hint="eastAsia"/>
          <w:kern w:val="2"/>
          <w:szCs w:val="24"/>
          <w:lang w:eastAsia="zh-TW"/>
        </w:rPr>
        <w:t>受理</w:t>
      </w:r>
      <w:r w:rsidR="00371645" w:rsidRPr="006C6075">
        <w:rPr>
          <w:rFonts w:hint="eastAsia"/>
          <w:kern w:val="2"/>
          <w:szCs w:val="24"/>
          <w:lang w:eastAsia="zh-TW"/>
        </w:rPr>
        <w:t>日期</w:t>
      </w:r>
      <w:r w:rsidR="00371645" w:rsidRPr="006C6075">
        <w:rPr>
          <w:rFonts w:hint="eastAsia"/>
          <w:kern w:val="2"/>
          <w:szCs w:val="24"/>
          <w:lang w:eastAsia="zh-TW"/>
        </w:rPr>
        <w:t xml:space="preserve"> </w:t>
      </w:r>
      <w:r w:rsidR="00042694">
        <w:rPr>
          <w:rFonts w:hint="eastAsia"/>
          <w:kern w:val="2"/>
          <w:szCs w:val="24"/>
          <w:lang w:eastAsia="zh-TW"/>
        </w:rPr>
        <w:t xml:space="preserve">&lt; </w:t>
      </w:r>
      <w:r w:rsidR="001E0480" w:rsidRPr="006C6075">
        <w:rPr>
          <w:rFonts w:ascii="細明體" w:eastAsia="細明體" w:hAnsi="細明體" w:hint="eastAsia"/>
          <w:caps/>
          <w:szCs w:val="24"/>
        </w:rPr>
        <w:t>前次</w:t>
      </w:r>
      <w:r w:rsidR="005C3AF3">
        <w:rPr>
          <w:rFonts w:hint="eastAsia"/>
          <w:kern w:val="2"/>
          <w:szCs w:val="24"/>
          <w:lang w:eastAsia="zh-TW"/>
        </w:rPr>
        <w:t>受理</w:t>
      </w:r>
      <w:r w:rsidR="001E0480" w:rsidRPr="006C6075">
        <w:rPr>
          <w:rFonts w:ascii="細明體" w:eastAsia="細明體" w:hAnsi="細明體" w:hint="eastAsia"/>
        </w:rPr>
        <w:t>日期</w:t>
      </w:r>
      <w:r w:rsidR="00D71D45">
        <w:rPr>
          <w:rFonts w:ascii="細明體" w:eastAsia="細明體" w:hAnsi="細明體" w:hint="eastAsia"/>
          <w:lang w:eastAsia="zh-TW"/>
        </w:rPr>
        <w:t xml:space="preserve"> </w:t>
      </w:r>
      <w:r w:rsidR="00166436" w:rsidRPr="006C6075">
        <w:rPr>
          <w:rFonts w:hint="eastAsia"/>
          <w:kern w:val="2"/>
          <w:szCs w:val="24"/>
          <w:lang w:eastAsia="zh-TW"/>
        </w:rPr>
        <w:t>AND</w:t>
      </w:r>
      <w:r w:rsidR="00166436">
        <w:rPr>
          <w:rFonts w:hint="eastAsia"/>
          <w:kern w:val="2"/>
          <w:szCs w:val="24"/>
          <w:lang w:eastAsia="zh-TW"/>
        </w:rPr>
        <w:t xml:space="preserve"> </w:t>
      </w:r>
      <w:r w:rsidR="00166436" w:rsidRPr="006C6075">
        <w:rPr>
          <w:rFonts w:ascii="細明體" w:eastAsia="細明體" w:hAnsi="細明體" w:hint="eastAsia"/>
          <w:caps/>
          <w:szCs w:val="24"/>
        </w:rPr>
        <w:t>前次</w:t>
      </w:r>
      <w:r w:rsidR="005C3AF3">
        <w:rPr>
          <w:rFonts w:hint="eastAsia"/>
          <w:kern w:val="2"/>
          <w:szCs w:val="24"/>
          <w:lang w:eastAsia="zh-TW"/>
        </w:rPr>
        <w:t>受理</w:t>
      </w:r>
      <w:r w:rsidR="00166436" w:rsidRPr="006C6075">
        <w:rPr>
          <w:rFonts w:ascii="細明體" w:eastAsia="細明體" w:hAnsi="細明體" w:hint="eastAsia"/>
        </w:rPr>
        <w:t>日期</w:t>
      </w:r>
      <w:r w:rsidR="00166436">
        <w:rPr>
          <w:rFonts w:ascii="細明體" w:eastAsia="細明體" w:hAnsi="細明體" w:hint="eastAsia"/>
          <w:lang w:eastAsia="zh-TW"/>
        </w:rPr>
        <w:t xml:space="preserve"> </w:t>
      </w:r>
      <w:r w:rsidR="00166436" w:rsidRPr="006C6075">
        <w:rPr>
          <w:rFonts w:hint="eastAsia"/>
          <w:kern w:val="2"/>
          <w:szCs w:val="24"/>
          <w:lang w:eastAsia="zh-TW"/>
        </w:rPr>
        <w:t>不是空值</w:t>
      </w:r>
    </w:p>
    <w:p w:rsidR="004F7556" w:rsidRDefault="004F7556" w:rsidP="006C6075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4F7556">
        <w:rPr>
          <w:rFonts w:hint="eastAsia"/>
          <w:kern w:val="2"/>
          <w:szCs w:val="24"/>
          <w:lang w:eastAsia="zh-TW"/>
        </w:rPr>
        <w:t>整批或當日件</w:t>
      </w:r>
      <w:r>
        <w:rPr>
          <w:rFonts w:hint="eastAsia"/>
          <w:kern w:val="2"/>
          <w:szCs w:val="24"/>
          <w:lang w:eastAsia="zh-TW"/>
        </w:rPr>
        <w:t xml:space="preserve"> &lt;&gt;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D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(</w:t>
      </w:r>
      <w:r w:rsidRPr="004F7556">
        <w:rPr>
          <w:rFonts w:hint="eastAsia"/>
          <w:kern w:val="2"/>
          <w:szCs w:val="24"/>
          <w:lang w:eastAsia="zh-TW"/>
        </w:rPr>
        <w:t>整批</w:t>
      </w:r>
      <w:r>
        <w:rPr>
          <w:rFonts w:hint="eastAsia"/>
          <w:kern w:val="2"/>
          <w:szCs w:val="24"/>
          <w:lang w:eastAsia="zh-TW"/>
        </w:rPr>
        <w:t>)</w:t>
      </w:r>
    </w:p>
    <w:p w:rsidR="004F7556" w:rsidRDefault="008B0CAD" w:rsidP="006C6075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</w:t>
      </w:r>
      <w:r w:rsidR="00395084">
        <w:rPr>
          <w:rFonts w:hint="eastAsia"/>
          <w:kern w:val="2"/>
          <w:szCs w:val="24"/>
          <w:lang w:eastAsia="zh-TW"/>
        </w:rPr>
        <w:t>RT DTAAV003</w:t>
      </w:r>
    </w:p>
    <w:p w:rsidR="004F7556" w:rsidRDefault="004F7556" w:rsidP="006C6075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4F7556" w:rsidRDefault="00395084" w:rsidP="006C6075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INSERT_UPDATE DTAAV003</w:t>
      </w:r>
    </w:p>
    <w:p w:rsidR="001D2491" w:rsidRDefault="001D2491" w:rsidP="006C6075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格式如下：</w:t>
      </w:r>
    </w:p>
    <w:tbl>
      <w:tblPr>
        <w:tblW w:w="4801" w:type="dxa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2"/>
        <w:gridCol w:w="1883"/>
        <w:gridCol w:w="1196"/>
      </w:tblGrid>
      <w:tr w:rsidR="001D2491" w:rsidRPr="00584A40" w:rsidTr="00AD555F">
        <w:tc>
          <w:tcPr>
            <w:tcW w:w="1722" w:type="dxa"/>
            <w:shd w:val="clear" w:color="auto" w:fill="C0C0C0"/>
          </w:tcPr>
          <w:p w:rsidR="001D2491" w:rsidRPr="00584A40" w:rsidRDefault="001D2491" w:rsidP="00584A4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84A40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1883" w:type="dxa"/>
            <w:shd w:val="clear" w:color="auto" w:fill="C0C0C0"/>
          </w:tcPr>
          <w:p w:rsidR="001D2491" w:rsidRPr="00584A40" w:rsidRDefault="001D2491" w:rsidP="00584A4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84A40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196" w:type="dxa"/>
            <w:shd w:val="clear" w:color="auto" w:fill="C0C0C0"/>
          </w:tcPr>
          <w:p w:rsidR="001D2491" w:rsidRPr="00584A40" w:rsidRDefault="001D2491" w:rsidP="00584A4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84A40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1A613B" w:rsidRPr="00584A40" w:rsidTr="00AD555F">
        <w:tc>
          <w:tcPr>
            <w:tcW w:w="1722" w:type="dxa"/>
            <w:shd w:val="clear" w:color="auto" w:fill="FFFF99"/>
            <w:vAlign w:val="center"/>
          </w:tcPr>
          <w:p w:rsidR="001A613B" w:rsidRDefault="001A613B" w:rsidP="00B619E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事故者ID</w:t>
            </w:r>
          </w:p>
        </w:tc>
        <w:tc>
          <w:tcPr>
            <w:tcW w:w="1883" w:type="dxa"/>
          </w:tcPr>
          <w:p w:rsidR="001A613B" w:rsidRPr="00FE5079" w:rsidRDefault="00BB49F3" w:rsidP="00584A40">
            <w:pPr>
              <w:pStyle w:val="af"/>
              <w:ind w:leftChars="-6" w:left="-14"/>
              <w:rPr>
                <w:rFonts w:hint="eastAsia"/>
                <w:szCs w:val="24"/>
              </w:rPr>
            </w:pPr>
            <w:r w:rsidRPr="002E103E">
              <w:rPr>
                <w:rFonts w:hint="eastAsia"/>
                <w:szCs w:val="24"/>
              </w:rPr>
              <w:t>B.</w:t>
            </w:r>
            <w:r w:rsidRPr="002E103E">
              <w:rPr>
                <w:rFonts w:hint="eastAsia"/>
                <w:szCs w:val="24"/>
              </w:rPr>
              <w:t>事故人</w:t>
            </w:r>
            <w:r w:rsidRPr="002E103E">
              <w:rPr>
                <w:rFonts w:hint="eastAsia"/>
                <w:szCs w:val="24"/>
              </w:rPr>
              <w:t>ID</w:t>
            </w:r>
          </w:p>
        </w:tc>
        <w:tc>
          <w:tcPr>
            <w:tcW w:w="1196" w:type="dxa"/>
          </w:tcPr>
          <w:p w:rsidR="001A613B" w:rsidRPr="00584A40" w:rsidRDefault="001A613B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1A613B" w:rsidRPr="00584A40" w:rsidTr="00AD555F">
        <w:tc>
          <w:tcPr>
            <w:tcW w:w="1722" w:type="dxa"/>
            <w:shd w:val="clear" w:color="auto" w:fill="FFFF99"/>
            <w:vAlign w:val="center"/>
          </w:tcPr>
          <w:p w:rsidR="001A613B" w:rsidRDefault="001A613B" w:rsidP="00B619E5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模型分類</w:t>
            </w:r>
          </w:p>
        </w:tc>
        <w:tc>
          <w:tcPr>
            <w:tcW w:w="1883" w:type="dxa"/>
          </w:tcPr>
          <w:p w:rsidR="001A613B" w:rsidRPr="00FE5079" w:rsidRDefault="0048385E" w:rsidP="00584A40">
            <w:pPr>
              <w:pStyle w:val="af"/>
              <w:ind w:leftChars="-6" w:left="-14"/>
              <w:rPr>
                <w:rFonts w:hint="eastAsia"/>
                <w:szCs w:val="24"/>
              </w:rPr>
            </w:pPr>
            <w:r w:rsidRPr="00701852">
              <w:rPr>
                <w:szCs w:val="24"/>
              </w:rPr>
              <w:t>O_</w:t>
            </w:r>
            <w:r w:rsidRPr="000B54B4">
              <w:rPr>
                <w:szCs w:val="24"/>
              </w:rPr>
              <w:t>模型分類</w:t>
            </w:r>
          </w:p>
        </w:tc>
        <w:tc>
          <w:tcPr>
            <w:tcW w:w="1196" w:type="dxa"/>
          </w:tcPr>
          <w:p w:rsidR="001A613B" w:rsidRPr="00584A40" w:rsidRDefault="001A613B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1A1C87" w:rsidRPr="00584A40" w:rsidTr="00AD555F">
        <w:tc>
          <w:tcPr>
            <w:tcW w:w="1722" w:type="dxa"/>
            <w:shd w:val="clear" w:color="auto" w:fill="FFFF99"/>
            <w:vAlign w:val="center"/>
          </w:tcPr>
          <w:p w:rsidR="001A1C87" w:rsidRDefault="001A1C87" w:rsidP="00B619E5">
            <w:pPr>
              <w:rPr>
                <w:rFonts w:ascii="細明體" w:eastAsia="細明體" w:hAnsi="細明體" w:cs="Arial Unicode MS"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受理編號</w:t>
            </w:r>
          </w:p>
        </w:tc>
        <w:tc>
          <w:tcPr>
            <w:tcW w:w="1883" w:type="dxa"/>
          </w:tcPr>
          <w:p w:rsidR="001A1C87" w:rsidRPr="00FE5079" w:rsidRDefault="001A1C87" w:rsidP="004B2BD3">
            <w:pPr>
              <w:pStyle w:val="af"/>
              <w:ind w:leftChars="-6" w:left="-14"/>
              <w:rPr>
                <w:rFonts w:hint="eastAsia"/>
                <w:szCs w:val="24"/>
              </w:rPr>
            </w:pPr>
            <w:r w:rsidRPr="000B54B4">
              <w:rPr>
                <w:rFonts w:hint="eastAsia"/>
                <w:szCs w:val="24"/>
              </w:rPr>
              <w:t>前次受理編號</w:t>
            </w:r>
          </w:p>
        </w:tc>
        <w:tc>
          <w:tcPr>
            <w:tcW w:w="1196" w:type="dxa"/>
          </w:tcPr>
          <w:p w:rsidR="001A1C87" w:rsidRPr="00FE5079" w:rsidRDefault="001A1C87" w:rsidP="004B2BD3">
            <w:pPr>
              <w:pStyle w:val="af"/>
              <w:ind w:leftChars="-6" w:left="-14"/>
              <w:rPr>
                <w:rFonts w:hint="eastAsia"/>
                <w:szCs w:val="24"/>
              </w:rPr>
            </w:pPr>
          </w:p>
        </w:tc>
      </w:tr>
      <w:tr w:rsidR="001A1C87" w:rsidRPr="00584A40" w:rsidTr="00AD555F">
        <w:tc>
          <w:tcPr>
            <w:tcW w:w="1722" w:type="dxa"/>
            <w:shd w:val="clear" w:color="auto" w:fill="FFFF99"/>
            <w:vAlign w:val="center"/>
          </w:tcPr>
          <w:p w:rsidR="001A1C87" w:rsidRDefault="001A1C87" w:rsidP="00B619E5">
            <w:pPr>
              <w:rPr>
                <w:rFonts w:ascii="細明體" w:eastAsia="細明體" w:hAnsi="細明體" w:hint="eastAsia"/>
                <w:sz w:val="20"/>
              </w:rPr>
            </w:pPr>
            <w:r w:rsidRPr="001B68B4">
              <w:rPr>
                <w:rFonts w:ascii="細明體" w:eastAsia="細明體" w:hAnsi="細明體" w:hint="eastAsia"/>
                <w:sz w:val="20"/>
              </w:rPr>
              <w:t>申請日期</w:t>
            </w:r>
          </w:p>
        </w:tc>
        <w:tc>
          <w:tcPr>
            <w:tcW w:w="1883" w:type="dxa"/>
          </w:tcPr>
          <w:p w:rsidR="001A1C87" w:rsidRPr="00FE5079" w:rsidRDefault="001A1C87" w:rsidP="004B2BD3">
            <w:pPr>
              <w:pStyle w:val="af"/>
              <w:ind w:leftChars="-6" w:left="-14"/>
              <w:rPr>
                <w:rFonts w:hint="eastAsia"/>
                <w:szCs w:val="24"/>
              </w:rPr>
            </w:pPr>
            <w:r w:rsidRPr="000B54B4">
              <w:rPr>
                <w:rFonts w:hint="eastAsia"/>
                <w:szCs w:val="24"/>
              </w:rPr>
              <w:t>前次</w:t>
            </w:r>
            <w:r>
              <w:rPr>
                <w:rFonts w:hint="eastAsia"/>
                <w:szCs w:val="24"/>
              </w:rPr>
              <w:t>受理</w:t>
            </w:r>
            <w:r w:rsidRPr="000B54B4">
              <w:rPr>
                <w:rFonts w:hint="eastAsia"/>
                <w:szCs w:val="24"/>
              </w:rPr>
              <w:t>日期</w:t>
            </w:r>
          </w:p>
        </w:tc>
        <w:tc>
          <w:tcPr>
            <w:tcW w:w="1196" w:type="dxa"/>
          </w:tcPr>
          <w:p w:rsidR="001A1C87" w:rsidRPr="00FE5079" w:rsidRDefault="001A1C87" w:rsidP="004B2BD3">
            <w:pPr>
              <w:pStyle w:val="af"/>
              <w:ind w:leftChars="-6" w:left="-14"/>
              <w:rPr>
                <w:rFonts w:hint="eastAsia"/>
                <w:szCs w:val="24"/>
              </w:rPr>
            </w:pPr>
          </w:p>
        </w:tc>
      </w:tr>
      <w:tr w:rsidR="001A1C87" w:rsidRPr="00584A40" w:rsidTr="00AD555F">
        <w:tc>
          <w:tcPr>
            <w:tcW w:w="1722" w:type="dxa"/>
            <w:shd w:val="clear" w:color="auto" w:fill="FFFF99"/>
            <w:vAlign w:val="center"/>
          </w:tcPr>
          <w:p w:rsidR="001A1C87" w:rsidRDefault="001A1C87" w:rsidP="00B619E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起始日</w:t>
            </w:r>
          </w:p>
        </w:tc>
        <w:tc>
          <w:tcPr>
            <w:tcW w:w="1883" w:type="dxa"/>
          </w:tcPr>
          <w:p w:rsidR="001A1C87" w:rsidRPr="000B54B4" w:rsidRDefault="001A1C87" w:rsidP="004B2BD3">
            <w:pPr>
              <w:pStyle w:val="af"/>
              <w:ind w:leftChars="-6" w:left="-14"/>
              <w:rPr>
                <w:rFonts w:hint="eastAsia"/>
                <w:szCs w:val="24"/>
              </w:rPr>
            </w:pPr>
            <w:r w:rsidRPr="000B54B4">
              <w:rPr>
                <w:rFonts w:hint="eastAsia"/>
                <w:szCs w:val="24"/>
              </w:rPr>
              <w:t>前次核定</w:t>
            </w:r>
            <w:r w:rsidRPr="000B54B4">
              <w:rPr>
                <w:rFonts w:hint="eastAsia"/>
                <w:szCs w:val="24"/>
              </w:rPr>
              <w:t>_</w:t>
            </w:r>
            <w:r w:rsidRPr="000B54B4">
              <w:rPr>
                <w:rFonts w:hint="eastAsia"/>
                <w:szCs w:val="24"/>
              </w:rPr>
              <w:t>起始日</w:t>
            </w:r>
          </w:p>
        </w:tc>
        <w:tc>
          <w:tcPr>
            <w:tcW w:w="1196" w:type="dxa"/>
          </w:tcPr>
          <w:p w:rsidR="001A1C87" w:rsidRPr="000B54B4" w:rsidRDefault="001A1C87" w:rsidP="004B2BD3">
            <w:pPr>
              <w:pStyle w:val="af"/>
              <w:ind w:leftChars="-6" w:left="-14"/>
              <w:rPr>
                <w:rFonts w:hint="eastAsia"/>
                <w:szCs w:val="24"/>
              </w:rPr>
            </w:pPr>
          </w:p>
        </w:tc>
      </w:tr>
      <w:tr w:rsidR="001A1C87" w:rsidRPr="00584A40" w:rsidTr="00AD555F">
        <w:tc>
          <w:tcPr>
            <w:tcW w:w="1722" w:type="dxa"/>
            <w:shd w:val="clear" w:color="auto" w:fill="FFFF99"/>
            <w:vAlign w:val="center"/>
          </w:tcPr>
          <w:p w:rsidR="001A1C87" w:rsidRDefault="001A1C87" w:rsidP="00B619E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終止日</w:t>
            </w:r>
          </w:p>
        </w:tc>
        <w:tc>
          <w:tcPr>
            <w:tcW w:w="1883" w:type="dxa"/>
          </w:tcPr>
          <w:p w:rsidR="001A1C87" w:rsidRPr="000B54B4" w:rsidRDefault="001A1C87" w:rsidP="004B2BD3">
            <w:pPr>
              <w:pStyle w:val="af"/>
              <w:ind w:leftChars="-6" w:left="-14"/>
              <w:rPr>
                <w:rFonts w:hint="eastAsia"/>
                <w:szCs w:val="24"/>
              </w:rPr>
            </w:pPr>
            <w:r w:rsidRPr="000B54B4">
              <w:rPr>
                <w:rFonts w:hint="eastAsia"/>
                <w:szCs w:val="24"/>
              </w:rPr>
              <w:t>前次核定</w:t>
            </w:r>
            <w:r w:rsidRPr="000B54B4">
              <w:rPr>
                <w:rFonts w:hint="eastAsia"/>
                <w:szCs w:val="24"/>
              </w:rPr>
              <w:t>_</w:t>
            </w:r>
            <w:r w:rsidRPr="000B54B4">
              <w:rPr>
                <w:rFonts w:hint="eastAsia"/>
                <w:szCs w:val="24"/>
              </w:rPr>
              <w:t>終止日</w:t>
            </w:r>
          </w:p>
        </w:tc>
        <w:tc>
          <w:tcPr>
            <w:tcW w:w="1196" w:type="dxa"/>
          </w:tcPr>
          <w:p w:rsidR="001A1C87" w:rsidRPr="000B54B4" w:rsidRDefault="001A1C87" w:rsidP="004B2BD3">
            <w:pPr>
              <w:pStyle w:val="af"/>
              <w:ind w:leftChars="-6" w:left="-14"/>
              <w:rPr>
                <w:rFonts w:hint="eastAsia"/>
                <w:szCs w:val="24"/>
              </w:rPr>
            </w:pPr>
          </w:p>
        </w:tc>
      </w:tr>
      <w:tr w:rsidR="001A1C87" w:rsidRPr="00584A40" w:rsidTr="00AD555F">
        <w:tc>
          <w:tcPr>
            <w:tcW w:w="1722" w:type="dxa"/>
            <w:shd w:val="clear" w:color="auto" w:fill="FFFF99"/>
            <w:vAlign w:val="center"/>
          </w:tcPr>
          <w:p w:rsidR="001A1C87" w:rsidRDefault="001A1C87" w:rsidP="00B619E5">
            <w:pPr>
              <w:rPr>
                <w:rFonts w:ascii="細明體" w:eastAsia="細明體" w:hAnsi="細明體" w:cs="Arial Unicode MS"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受理編號(前次)</w:t>
            </w:r>
          </w:p>
        </w:tc>
        <w:tc>
          <w:tcPr>
            <w:tcW w:w="1883" w:type="dxa"/>
          </w:tcPr>
          <w:p w:rsidR="001A1C87" w:rsidRPr="00FE5079" w:rsidRDefault="001A1C87" w:rsidP="004B2BD3">
            <w:pPr>
              <w:pStyle w:val="af"/>
              <w:ind w:leftChars="-6" w:left="-14"/>
              <w:rPr>
                <w:rFonts w:hint="eastAsia"/>
                <w:szCs w:val="24"/>
              </w:rPr>
            </w:pPr>
            <w:r w:rsidRPr="000B54B4">
              <w:rPr>
                <w:rFonts w:hint="eastAsia"/>
                <w:szCs w:val="24"/>
              </w:rPr>
              <w:t>A.</w:t>
            </w:r>
            <w:r w:rsidRPr="000B54B4">
              <w:rPr>
                <w:rFonts w:hint="eastAsia"/>
                <w:szCs w:val="24"/>
              </w:rPr>
              <w:t>受理編號</w:t>
            </w:r>
          </w:p>
        </w:tc>
        <w:tc>
          <w:tcPr>
            <w:tcW w:w="1196" w:type="dxa"/>
          </w:tcPr>
          <w:p w:rsidR="001A1C87" w:rsidRPr="00584A40" w:rsidRDefault="001A1C87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1A1C87" w:rsidRPr="00584A40" w:rsidTr="00AD555F">
        <w:tc>
          <w:tcPr>
            <w:tcW w:w="1722" w:type="dxa"/>
            <w:shd w:val="clear" w:color="auto" w:fill="FFFF99"/>
            <w:vAlign w:val="center"/>
          </w:tcPr>
          <w:p w:rsidR="001A1C87" w:rsidRDefault="001A1C87" w:rsidP="00B619E5">
            <w:pPr>
              <w:rPr>
                <w:rFonts w:ascii="細明體" w:eastAsia="細明體" w:hAnsi="細明體" w:hint="eastAsia"/>
                <w:sz w:val="20"/>
              </w:rPr>
            </w:pPr>
            <w:r w:rsidRPr="001B68B4">
              <w:rPr>
                <w:rFonts w:ascii="細明體" w:eastAsia="細明體" w:hAnsi="細明體" w:hint="eastAsia"/>
                <w:sz w:val="20"/>
              </w:rPr>
              <w:t>申請日期</w:t>
            </w:r>
            <w:r>
              <w:rPr>
                <w:rFonts w:ascii="細明體" w:eastAsia="細明體" w:hAnsi="細明體" w:hint="eastAsia"/>
                <w:caps/>
                <w:sz w:val="20"/>
              </w:rPr>
              <w:t>(前次)</w:t>
            </w:r>
          </w:p>
        </w:tc>
        <w:tc>
          <w:tcPr>
            <w:tcW w:w="1883" w:type="dxa"/>
          </w:tcPr>
          <w:p w:rsidR="001A1C87" w:rsidRPr="00FE5079" w:rsidRDefault="001A1C87" w:rsidP="004B2BD3">
            <w:pPr>
              <w:pStyle w:val="af"/>
              <w:ind w:leftChars="-6" w:left="-14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A.</w:t>
            </w:r>
            <w:r>
              <w:rPr>
                <w:rFonts w:hint="eastAsia"/>
                <w:szCs w:val="24"/>
              </w:rPr>
              <w:t>受理日期</w:t>
            </w:r>
          </w:p>
        </w:tc>
        <w:tc>
          <w:tcPr>
            <w:tcW w:w="1196" w:type="dxa"/>
          </w:tcPr>
          <w:p w:rsidR="001A1C87" w:rsidRPr="00584A40" w:rsidRDefault="001A1C87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1A1C87" w:rsidRPr="00584A40" w:rsidTr="00AD555F">
        <w:tc>
          <w:tcPr>
            <w:tcW w:w="1722" w:type="dxa"/>
            <w:shd w:val="clear" w:color="auto" w:fill="FFFF99"/>
            <w:vAlign w:val="center"/>
          </w:tcPr>
          <w:p w:rsidR="001A1C87" w:rsidRDefault="001A1C87" w:rsidP="00B619E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起始日</w:t>
            </w:r>
            <w:r>
              <w:rPr>
                <w:rFonts w:ascii="細明體" w:eastAsia="細明體" w:hAnsi="細明體" w:hint="eastAsia"/>
                <w:caps/>
                <w:sz w:val="20"/>
              </w:rPr>
              <w:t>(前次)</w:t>
            </w:r>
          </w:p>
        </w:tc>
        <w:tc>
          <w:tcPr>
            <w:tcW w:w="1883" w:type="dxa"/>
          </w:tcPr>
          <w:p w:rsidR="001A1C87" w:rsidRPr="000B54B4" w:rsidRDefault="001A1C87" w:rsidP="004B2BD3">
            <w:pPr>
              <w:pStyle w:val="af"/>
              <w:ind w:leftChars="-6" w:left="-14"/>
              <w:rPr>
                <w:rFonts w:hint="eastAsia"/>
                <w:szCs w:val="24"/>
              </w:rPr>
            </w:pPr>
            <w:r w:rsidRPr="000B54B4">
              <w:rPr>
                <w:rFonts w:hint="eastAsia"/>
                <w:szCs w:val="24"/>
              </w:rPr>
              <w:t>C.</w:t>
            </w:r>
            <w:r w:rsidRPr="000B54B4">
              <w:rPr>
                <w:rFonts w:hint="eastAsia"/>
                <w:szCs w:val="24"/>
              </w:rPr>
              <w:t>核定</w:t>
            </w:r>
            <w:r w:rsidRPr="000B54B4">
              <w:rPr>
                <w:rFonts w:hint="eastAsia"/>
                <w:szCs w:val="24"/>
              </w:rPr>
              <w:t>_</w:t>
            </w:r>
            <w:r w:rsidRPr="000B54B4">
              <w:rPr>
                <w:rFonts w:hint="eastAsia"/>
                <w:szCs w:val="24"/>
              </w:rPr>
              <w:t>起始日</w:t>
            </w:r>
          </w:p>
        </w:tc>
        <w:tc>
          <w:tcPr>
            <w:tcW w:w="1196" w:type="dxa"/>
          </w:tcPr>
          <w:p w:rsidR="001A1C87" w:rsidRPr="00584A40" w:rsidRDefault="001A1C87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1A1C87" w:rsidRPr="00584A40" w:rsidTr="00AD555F">
        <w:tc>
          <w:tcPr>
            <w:tcW w:w="1722" w:type="dxa"/>
            <w:shd w:val="clear" w:color="auto" w:fill="FFFF99"/>
            <w:vAlign w:val="center"/>
          </w:tcPr>
          <w:p w:rsidR="001A1C87" w:rsidRDefault="001A1C87" w:rsidP="00B619E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終止日</w:t>
            </w:r>
            <w:r>
              <w:rPr>
                <w:rFonts w:ascii="細明體" w:eastAsia="細明體" w:hAnsi="細明體" w:hint="eastAsia"/>
                <w:caps/>
                <w:sz w:val="20"/>
              </w:rPr>
              <w:t>(前次)</w:t>
            </w:r>
          </w:p>
        </w:tc>
        <w:tc>
          <w:tcPr>
            <w:tcW w:w="1883" w:type="dxa"/>
          </w:tcPr>
          <w:p w:rsidR="001A1C87" w:rsidRPr="000B54B4" w:rsidRDefault="001A1C87" w:rsidP="004B2BD3">
            <w:pPr>
              <w:pStyle w:val="af"/>
              <w:ind w:leftChars="-6" w:left="-14"/>
              <w:rPr>
                <w:rFonts w:hint="eastAsia"/>
                <w:szCs w:val="24"/>
              </w:rPr>
            </w:pPr>
            <w:r w:rsidRPr="000B54B4">
              <w:rPr>
                <w:rFonts w:hint="eastAsia"/>
                <w:szCs w:val="24"/>
              </w:rPr>
              <w:t>C.</w:t>
            </w:r>
            <w:r w:rsidRPr="000B54B4">
              <w:rPr>
                <w:rFonts w:hint="eastAsia"/>
                <w:szCs w:val="24"/>
              </w:rPr>
              <w:t>核定</w:t>
            </w:r>
            <w:r w:rsidRPr="000B54B4">
              <w:rPr>
                <w:rFonts w:hint="eastAsia"/>
                <w:szCs w:val="24"/>
              </w:rPr>
              <w:t>_</w:t>
            </w:r>
            <w:r w:rsidRPr="000B54B4">
              <w:rPr>
                <w:rFonts w:hint="eastAsia"/>
                <w:szCs w:val="24"/>
              </w:rPr>
              <w:t>終止日</w:t>
            </w:r>
          </w:p>
        </w:tc>
        <w:tc>
          <w:tcPr>
            <w:tcW w:w="1196" w:type="dxa"/>
          </w:tcPr>
          <w:p w:rsidR="001A1C87" w:rsidRPr="00584A40" w:rsidRDefault="001A1C87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1A1C87" w:rsidRPr="00584A40" w:rsidTr="00AD555F">
        <w:tc>
          <w:tcPr>
            <w:tcW w:w="1722" w:type="dxa"/>
            <w:shd w:val="clear" w:color="auto" w:fill="FFFF99"/>
            <w:vAlign w:val="center"/>
          </w:tcPr>
          <w:p w:rsidR="001A1C87" w:rsidRDefault="001A1C87" w:rsidP="00B619E5">
            <w:pPr>
              <w:rPr>
                <w:rFonts w:ascii="細明體" w:eastAsia="細明體" w:hAnsi="細明體" w:hint="eastAsia"/>
                <w:caps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資料更新時間</w:t>
            </w:r>
          </w:p>
        </w:tc>
        <w:tc>
          <w:tcPr>
            <w:tcW w:w="1883" w:type="dxa"/>
          </w:tcPr>
          <w:p w:rsidR="001A1C87" w:rsidRPr="00FE5079" w:rsidRDefault="001A1C87" w:rsidP="00C26F2F">
            <w:pPr>
              <w:pStyle w:val="af"/>
              <w:ind w:leftChars="-6" w:left="-14"/>
              <w:rPr>
                <w:szCs w:val="24"/>
              </w:rPr>
            </w:pPr>
            <w:r w:rsidRPr="000B54B4">
              <w:rPr>
                <w:rFonts w:hint="eastAsia"/>
                <w:szCs w:val="24"/>
              </w:rPr>
              <w:t>今天日期時間</w:t>
            </w:r>
          </w:p>
        </w:tc>
        <w:tc>
          <w:tcPr>
            <w:tcW w:w="1196" w:type="dxa"/>
          </w:tcPr>
          <w:p w:rsidR="001A1C87" w:rsidRPr="00584A40" w:rsidRDefault="001A1C87" w:rsidP="008F51D7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</w:tbl>
    <w:p w:rsidR="00E02522" w:rsidRPr="001E0480" w:rsidRDefault="001E0480" w:rsidP="001E0480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保留作為前次資料：</w:t>
      </w:r>
    </w:p>
    <w:p w:rsidR="001E0480" w:rsidRPr="00D27E2D" w:rsidRDefault="001E0480" w:rsidP="001E048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27E2D">
        <w:rPr>
          <w:rFonts w:hint="eastAsia"/>
          <w:kern w:val="2"/>
          <w:szCs w:val="24"/>
          <w:lang w:eastAsia="zh-TW"/>
        </w:rPr>
        <w:t>前次</w:t>
      </w:r>
      <w:r w:rsidRPr="002E103E">
        <w:rPr>
          <w:rFonts w:hint="eastAsia"/>
          <w:kern w:val="2"/>
          <w:szCs w:val="24"/>
          <w:lang w:eastAsia="zh-TW"/>
        </w:rPr>
        <w:t>事故人</w:t>
      </w:r>
      <w:r w:rsidRPr="002E103E">
        <w:rPr>
          <w:rFonts w:hint="eastAsia"/>
          <w:kern w:val="2"/>
          <w:szCs w:val="24"/>
          <w:lang w:eastAsia="zh-TW"/>
        </w:rPr>
        <w:t xml:space="preserve">ID </w:t>
      </w:r>
      <w:r>
        <w:rPr>
          <w:rFonts w:hint="eastAsia"/>
          <w:kern w:val="2"/>
          <w:szCs w:val="24"/>
          <w:lang w:eastAsia="zh-TW"/>
        </w:rPr>
        <w:t>=</w:t>
      </w:r>
      <w:r w:rsidRPr="002E103E">
        <w:rPr>
          <w:rFonts w:hint="eastAsia"/>
          <w:kern w:val="2"/>
          <w:szCs w:val="24"/>
          <w:lang w:eastAsia="zh-TW"/>
        </w:rPr>
        <w:t>B.</w:t>
      </w:r>
      <w:r w:rsidRPr="002E103E">
        <w:rPr>
          <w:rFonts w:hint="eastAsia"/>
          <w:kern w:val="2"/>
          <w:szCs w:val="24"/>
          <w:lang w:eastAsia="zh-TW"/>
        </w:rPr>
        <w:t>事故人</w:t>
      </w:r>
      <w:r w:rsidRPr="002E103E">
        <w:rPr>
          <w:rFonts w:hint="eastAsia"/>
          <w:kern w:val="2"/>
          <w:szCs w:val="24"/>
          <w:lang w:eastAsia="zh-TW"/>
        </w:rPr>
        <w:t>ID</w:t>
      </w:r>
    </w:p>
    <w:p w:rsidR="001E0480" w:rsidRPr="00D27E2D" w:rsidRDefault="001E0480" w:rsidP="001E048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27E2D">
        <w:rPr>
          <w:rFonts w:hint="eastAsia"/>
          <w:kern w:val="2"/>
          <w:szCs w:val="24"/>
          <w:lang w:eastAsia="zh-TW"/>
        </w:rPr>
        <w:t>前次受理編號</w:t>
      </w:r>
      <w:r w:rsidRPr="00D27E2D">
        <w:rPr>
          <w:rFonts w:hint="eastAsia"/>
          <w:kern w:val="2"/>
          <w:szCs w:val="24"/>
          <w:lang w:eastAsia="zh-TW"/>
        </w:rPr>
        <w:t xml:space="preserve"> = A.</w:t>
      </w:r>
      <w:r w:rsidRPr="00D27E2D">
        <w:rPr>
          <w:rFonts w:hint="eastAsia"/>
          <w:kern w:val="2"/>
          <w:szCs w:val="24"/>
          <w:lang w:eastAsia="zh-TW"/>
        </w:rPr>
        <w:t>受理編號</w:t>
      </w:r>
    </w:p>
    <w:p w:rsidR="001E0480" w:rsidRPr="00D27E2D" w:rsidRDefault="001E0480" w:rsidP="001E048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27E2D">
        <w:rPr>
          <w:rFonts w:hint="eastAsia"/>
          <w:kern w:val="2"/>
          <w:szCs w:val="24"/>
          <w:lang w:eastAsia="zh-TW"/>
        </w:rPr>
        <w:t>前次</w:t>
      </w:r>
      <w:r w:rsidR="005C3AF3">
        <w:rPr>
          <w:rFonts w:hint="eastAsia"/>
          <w:kern w:val="2"/>
          <w:szCs w:val="24"/>
          <w:lang w:eastAsia="zh-TW"/>
        </w:rPr>
        <w:t>受理</w:t>
      </w:r>
      <w:r w:rsidRPr="00D27E2D">
        <w:rPr>
          <w:rFonts w:hint="eastAsia"/>
          <w:kern w:val="2"/>
          <w:szCs w:val="24"/>
          <w:lang w:eastAsia="zh-TW"/>
        </w:rPr>
        <w:t>日期</w:t>
      </w:r>
      <w:r w:rsidRPr="00D27E2D">
        <w:rPr>
          <w:rFonts w:hint="eastAsia"/>
          <w:kern w:val="2"/>
          <w:szCs w:val="24"/>
          <w:lang w:eastAsia="zh-TW"/>
        </w:rPr>
        <w:t xml:space="preserve"> = </w:t>
      </w:r>
      <w:r w:rsidR="005C3AF3">
        <w:rPr>
          <w:rFonts w:hint="eastAsia"/>
          <w:kern w:val="2"/>
          <w:szCs w:val="24"/>
          <w:lang w:eastAsia="zh-TW"/>
        </w:rPr>
        <w:t>A.</w:t>
      </w:r>
      <w:r w:rsidR="005C3AF3">
        <w:rPr>
          <w:rFonts w:hint="eastAsia"/>
          <w:kern w:val="2"/>
          <w:szCs w:val="24"/>
          <w:lang w:eastAsia="zh-TW"/>
        </w:rPr>
        <w:t>受理</w:t>
      </w:r>
      <w:r w:rsidRPr="00D27E2D">
        <w:rPr>
          <w:rFonts w:hint="eastAsia"/>
          <w:kern w:val="2"/>
          <w:szCs w:val="24"/>
          <w:lang w:eastAsia="zh-TW"/>
        </w:rPr>
        <w:t>日期</w:t>
      </w:r>
    </w:p>
    <w:p w:rsidR="00371645" w:rsidRPr="00D27E2D" w:rsidRDefault="001E0480" w:rsidP="001E048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27E2D">
        <w:rPr>
          <w:rFonts w:hint="eastAsia"/>
          <w:kern w:val="2"/>
          <w:szCs w:val="24"/>
          <w:lang w:eastAsia="zh-TW"/>
        </w:rPr>
        <w:t>前次核定</w:t>
      </w:r>
      <w:r w:rsidRPr="00D27E2D">
        <w:rPr>
          <w:rFonts w:hint="eastAsia"/>
          <w:kern w:val="2"/>
          <w:szCs w:val="24"/>
          <w:lang w:eastAsia="zh-TW"/>
        </w:rPr>
        <w:t>_</w:t>
      </w:r>
      <w:r w:rsidRPr="00D27E2D">
        <w:rPr>
          <w:rFonts w:hint="eastAsia"/>
          <w:kern w:val="2"/>
          <w:szCs w:val="24"/>
          <w:lang w:eastAsia="zh-TW"/>
        </w:rPr>
        <w:t>起始日</w:t>
      </w:r>
      <w:r w:rsidRPr="00D27E2D">
        <w:rPr>
          <w:rFonts w:hint="eastAsia"/>
          <w:kern w:val="2"/>
          <w:szCs w:val="24"/>
          <w:lang w:eastAsia="zh-TW"/>
        </w:rPr>
        <w:t xml:space="preserve"> =</w:t>
      </w:r>
      <w:r w:rsidR="00371645">
        <w:rPr>
          <w:rFonts w:hint="eastAsia"/>
          <w:kern w:val="2"/>
          <w:szCs w:val="24"/>
          <w:lang w:eastAsia="zh-TW"/>
        </w:rPr>
        <w:t>C.</w:t>
      </w:r>
      <w:r w:rsidR="00371645" w:rsidRPr="00985B89">
        <w:rPr>
          <w:rFonts w:hint="eastAsia"/>
          <w:kern w:val="2"/>
          <w:szCs w:val="24"/>
          <w:lang w:eastAsia="zh-TW"/>
        </w:rPr>
        <w:t>核定</w:t>
      </w:r>
      <w:r w:rsidR="00371645" w:rsidRPr="00985B89">
        <w:rPr>
          <w:rFonts w:hint="eastAsia"/>
          <w:kern w:val="2"/>
          <w:szCs w:val="24"/>
          <w:lang w:eastAsia="zh-TW"/>
        </w:rPr>
        <w:t>_</w:t>
      </w:r>
      <w:r w:rsidR="00371645" w:rsidRPr="00985B89">
        <w:rPr>
          <w:rFonts w:hint="eastAsia"/>
          <w:kern w:val="2"/>
          <w:szCs w:val="24"/>
          <w:lang w:eastAsia="zh-TW"/>
        </w:rPr>
        <w:t>起始日</w:t>
      </w:r>
    </w:p>
    <w:p w:rsidR="001E0480" w:rsidRPr="00D27E2D" w:rsidRDefault="001E0480" w:rsidP="001E048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27E2D">
        <w:rPr>
          <w:rFonts w:hint="eastAsia"/>
          <w:kern w:val="2"/>
          <w:szCs w:val="24"/>
          <w:lang w:eastAsia="zh-TW"/>
        </w:rPr>
        <w:t>前次核定</w:t>
      </w:r>
      <w:r w:rsidRPr="00D27E2D">
        <w:rPr>
          <w:rFonts w:hint="eastAsia"/>
          <w:kern w:val="2"/>
          <w:szCs w:val="24"/>
          <w:lang w:eastAsia="zh-TW"/>
        </w:rPr>
        <w:t>_</w:t>
      </w:r>
      <w:r w:rsidRPr="00D27E2D">
        <w:rPr>
          <w:rFonts w:hint="eastAsia"/>
          <w:kern w:val="2"/>
          <w:szCs w:val="24"/>
          <w:lang w:eastAsia="zh-TW"/>
        </w:rPr>
        <w:t>終止日</w:t>
      </w:r>
      <w:r w:rsidRPr="00D27E2D"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C.</w:t>
      </w:r>
      <w:r w:rsidRPr="00985B89">
        <w:rPr>
          <w:rFonts w:hint="eastAsia"/>
          <w:kern w:val="2"/>
          <w:szCs w:val="24"/>
          <w:lang w:eastAsia="zh-TW"/>
        </w:rPr>
        <w:t>核定</w:t>
      </w:r>
      <w:r w:rsidRPr="00985B89">
        <w:rPr>
          <w:rFonts w:hint="eastAsia"/>
          <w:kern w:val="2"/>
          <w:szCs w:val="24"/>
          <w:lang w:eastAsia="zh-TW"/>
        </w:rPr>
        <w:t>_</w:t>
      </w:r>
      <w:r w:rsidRPr="00D27E2D">
        <w:rPr>
          <w:rFonts w:hint="eastAsia"/>
          <w:kern w:val="2"/>
          <w:szCs w:val="24"/>
          <w:lang w:eastAsia="zh-TW"/>
        </w:rPr>
        <w:t>終止日</w:t>
      </w:r>
    </w:p>
    <w:p w:rsidR="00C63CFF" w:rsidRPr="0078234D" w:rsidRDefault="009D60D9" w:rsidP="0078234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hd w:val="pct15" w:color="auto" w:fill="FFFFFF"/>
          <w:lang w:eastAsia="zh-TW"/>
        </w:rPr>
      </w:pPr>
      <w:r w:rsidRPr="0078234D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讀取下一組資料</w:t>
      </w:r>
    </w:p>
    <w:p w:rsidR="00F97DED" w:rsidRDefault="00F97DED" w:rsidP="00F97DED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若執行錯誤</w:t>
      </w:r>
    </w:p>
    <w:p w:rsidR="00F97DED" w:rsidRPr="00DC1F35" w:rsidRDefault="00F97DED" w:rsidP="00F97DE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錯誤處理(for Log)</w:t>
      </w:r>
    </w:p>
    <w:p w:rsidR="00F97DED" w:rsidRPr="00DC1F35" w:rsidRDefault="00F97DED" w:rsidP="00F97DE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throw Exception，</w:t>
      </w:r>
      <w:r w:rsidRPr="00DC1F35">
        <w:rPr>
          <w:rFonts w:ascii="細明體" w:eastAsia="細明體" w:hAnsi="細明體" w:hint="eastAsia"/>
          <w:kern w:val="2"/>
          <w:szCs w:val="24"/>
          <w:shd w:val="pct15" w:color="auto" w:fill="FFFFFF"/>
          <w:lang w:eastAsia="zh-TW"/>
        </w:rPr>
        <w:t>結束METHOD</w:t>
      </w:r>
    </w:p>
    <w:p w:rsidR="00F97DED" w:rsidRDefault="00F97DED" w:rsidP="00F97DE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回覆訊息設為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。</w:t>
      </w:r>
    </w:p>
    <w:sectPr w:rsidR="00F97DED" w:rsidSect="001029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05" w:rsidRDefault="00335305" w:rsidP="000C2BA8">
      <w:r>
        <w:separator/>
      </w:r>
    </w:p>
  </w:endnote>
  <w:endnote w:type="continuationSeparator" w:id="0">
    <w:p w:rsidR="00335305" w:rsidRDefault="00335305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05" w:rsidRDefault="00335305" w:rsidP="000C2BA8">
      <w:r>
        <w:separator/>
      </w:r>
    </w:p>
  </w:footnote>
  <w:footnote w:type="continuationSeparator" w:id="0">
    <w:p w:rsidR="00335305" w:rsidRDefault="00335305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8F4FF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2B2278D6"/>
    <w:multiLevelType w:val="hybridMultilevel"/>
    <w:tmpl w:val="7E283FAC"/>
    <w:lvl w:ilvl="0" w:tplc="CD96A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5" w15:restartNumberingAfterBreak="0">
    <w:nsid w:val="620C3181"/>
    <w:multiLevelType w:val="multilevel"/>
    <w:tmpl w:val="F4807192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5"/>
  </w:num>
  <w:num w:numId="2">
    <w:abstractNumId w:val="16"/>
  </w:num>
  <w:num w:numId="3">
    <w:abstractNumId w:val="13"/>
  </w:num>
  <w:num w:numId="4">
    <w:abstractNumId w:val="17"/>
  </w:num>
  <w:num w:numId="5">
    <w:abstractNumId w:val="14"/>
  </w:num>
  <w:num w:numId="6">
    <w:abstractNumId w:val="27"/>
  </w:num>
  <w:num w:numId="7">
    <w:abstractNumId w:val="22"/>
  </w:num>
  <w:num w:numId="8">
    <w:abstractNumId w:val="24"/>
  </w:num>
  <w:num w:numId="9">
    <w:abstractNumId w:val="10"/>
  </w:num>
  <w:num w:numId="10">
    <w:abstractNumId w:val="19"/>
  </w:num>
  <w:num w:numId="11">
    <w:abstractNumId w:val="20"/>
  </w:num>
  <w:num w:numId="12">
    <w:abstractNumId w:val="21"/>
  </w:num>
  <w:num w:numId="13">
    <w:abstractNumId w:val="15"/>
  </w:num>
  <w:num w:numId="14">
    <w:abstractNumId w:val="28"/>
  </w:num>
  <w:num w:numId="15">
    <w:abstractNumId w:val="18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26"/>
  </w:num>
  <w:num w:numId="28">
    <w:abstractNumId w:val="23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24F6"/>
    <w:rsid w:val="00002C7F"/>
    <w:rsid w:val="0000563E"/>
    <w:rsid w:val="000110F3"/>
    <w:rsid w:val="00012E7C"/>
    <w:rsid w:val="000134DD"/>
    <w:rsid w:val="00014A6C"/>
    <w:rsid w:val="0001563C"/>
    <w:rsid w:val="00016F11"/>
    <w:rsid w:val="00020BCC"/>
    <w:rsid w:val="000212D5"/>
    <w:rsid w:val="00021755"/>
    <w:rsid w:val="00026A58"/>
    <w:rsid w:val="00026F13"/>
    <w:rsid w:val="00027926"/>
    <w:rsid w:val="00027B35"/>
    <w:rsid w:val="00027D1B"/>
    <w:rsid w:val="00027FC5"/>
    <w:rsid w:val="00031272"/>
    <w:rsid w:val="00033535"/>
    <w:rsid w:val="00033619"/>
    <w:rsid w:val="00035854"/>
    <w:rsid w:val="00037D02"/>
    <w:rsid w:val="00042694"/>
    <w:rsid w:val="00042C50"/>
    <w:rsid w:val="00044B33"/>
    <w:rsid w:val="00050D23"/>
    <w:rsid w:val="000519F8"/>
    <w:rsid w:val="000527F0"/>
    <w:rsid w:val="000558F2"/>
    <w:rsid w:val="00060930"/>
    <w:rsid w:val="00063EA5"/>
    <w:rsid w:val="00065586"/>
    <w:rsid w:val="00070A6B"/>
    <w:rsid w:val="000719ED"/>
    <w:rsid w:val="000726A0"/>
    <w:rsid w:val="00073BA3"/>
    <w:rsid w:val="00074A36"/>
    <w:rsid w:val="00075C91"/>
    <w:rsid w:val="00077C11"/>
    <w:rsid w:val="0008099E"/>
    <w:rsid w:val="000814EE"/>
    <w:rsid w:val="00082D62"/>
    <w:rsid w:val="0008361E"/>
    <w:rsid w:val="0008439C"/>
    <w:rsid w:val="00084E23"/>
    <w:rsid w:val="00084EAA"/>
    <w:rsid w:val="000858FC"/>
    <w:rsid w:val="000922A0"/>
    <w:rsid w:val="0009278C"/>
    <w:rsid w:val="00094626"/>
    <w:rsid w:val="00097092"/>
    <w:rsid w:val="000A1EB4"/>
    <w:rsid w:val="000A3B8C"/>
    <w:rsid w:val="000A4263"/>
    <w:rsid w:val="000A5518"/>
    <w:rsid w:val="000A5DC1"/>
    <w:rsid w:val="000B1567"/>
    <w:rsid w:val="000B1B22"/>
    <w:rsid w:val="000B1B3B"/>
    <w:rsid w:val="000B29D1"/>
    <w:rsid w:val="000B54B4"/>
    <w:rsid w:val="000B5824"/>
    <w:rsid w:val="000B5B46"/>
    <w:rsid w:val="000B5DF5"/>
    <w:rsid w:val="000B63B9"/>
    <w:rsid w:val="000B73BE"/>
    <w:rsid w:val="000B7900"/>
    <w:rsid w:val="000C0C05"/>
    <w:rsid w:val="000C14B1"/>
    <w:rsid w:val="000C1862"/>
    <w:rsid w:val="000C290F"/>
    <w:rsid w:val="000C2B47"/>
    <w:rsid w:val="000C2BA8"/>
    <w:rsid w:val="000C32F1"/>
    <w:rsid w:val="000C4195"/>
    <w:rsid w:val="000C59D8"/>
    <w:rsid w:val="000C6C3F"/>
    <w:rsid w:val="000D07A9"/>
    <w:rsid w:val="000D0E9C"/>
    <w:rsid w:val="000D452C"/>
    <w:rsid w:val="000D4EE9"/>
    <w:rsid w:val="000D6712"/>
    <w:rsid w:val="000E05E0"/>
    <w:rsid w:val="000E2505"/>
    <w:rsid w:val="000E38A7"/>
    <w:rsid w:val="000E3A3C"/>
    <w:rsid w:val="000E3E84"/>
    <w:rsid w:val="000E5276"/>
    <w:rsid w:val="000E5486"/>
    <w:rsid w:val="000E57E8"/>
    <w:rsid w:val="000E6BD5"/>
    <w:rsid w:val="000E6EA1"/>
    <w:rsid w:val="000E7517"/>
    <w:rsid w:val="000F0395"/>
    <w:rsid w:val="000F08F7"/>
    <w:rsid w:val="000F0EAB"/>
    <w:rsid w:val="000F10A2"/>
    <w:rsid w:val="000F37F7"/>
    <w:rsid w:val="000F38AA"/>
    <w:rsid w:val="000F3CF9"/>
    <w:rsid w:val="000F4D30"/>
    <w:rsid w:val="000F4F2F"/>
    <w:rsid w:val="000F53C9"/>
    <w:rsid w:val="000F76A1"/>
    <w:rsid w:val="000F7EEB"/>
    <w:rsid w:val="001029E3"/>
    <w:rsid w:val="001031E5"/>
    <w:rsid w:val="00105169"/>
    <w:rsid w:val="00105641"/>
    <w:rsid w:val="00110D8C"/>
    <w:rsid w:val="0011125A"/>
    <w:rsid w:val="001113FA"/>
    <w:rsid w:val="00112C80"/>
    <w:rsid w:val="00112CFE"/>
    <w:rsid w:val="00115FEC"/>
    <w:rsid w:val="00116648"/>
    <w:rsid w:val="0011777A"/>
    <w:rsid w:val="00122177"/>
    <w:rsid w:val="00122265"/>
    <w:rsid w:val="0012244B"/>
    <w:rsid w:val="00124800"/>
    <w:rsid w:val="001266FD"/>
    <w:rsid w:val="00126E79"/>
    <w:rsid w:val="001314C4"/>
    <w:rsid w:val="00131868"/>
    <w:rsid w:val="00132923"/>
    <w:rsid w:val="001343D4"/>
    <w:rsid w:val="00134BB9"/>
    <w:rsid w:val="00135E9D"/>
    <w:rsid w:val="00136FFA"/>
    <w:rsid w:val="001376A9"/>
    <w:rsid w:val="00137FCC"/>
    <w:rsid w:val="00140D40"/>
    <w:rsid w:val="0014365B"/>
    <w:rsid w:val="00143880"/>
    <w:rsid w:val="001441A3"/>
    <w:rsid w:val="00145E03"/>
    <w:rsid w:val="00146D45"/>
    <w:rsid w:val="00147CA4"/>
    <w:rsid w:val="00150105"/>
    <w:rsid w:val="00151155"/>
    <w:rsid w:val="001517EA"/>
    <w:rsid w:val="00152110"/>
    <w:rsid w:val="00152AEF"/>
    <w:rsid w:val="001533D9"/>
    <w:rsid w:val="001537BC"/>
    <w:rsid w:val="00153F38"/>
    <w:rsid w:val="00154805"/>
    <w:rsid w:val="0015485D"/>
    <w:rsid w:val="00155547"/>
    <w:rsid w:val="00156568"/>
    <w:rsid w:val="001570DB"/>
    <w:rsid w:val="0015751B"/>
    <w:rsid w:val="00157624"/>
    <w:rsid w:val="00157DD2"/>
    <w:rsid w:val="0016095B"/>
    <w:rsid w:val="001619B9"/>
    <w:rsid w:val="0016229D"/>
    <w:rsid w:val="001633BB"/>
    <w:rsid w:val="00164942"/>
    <w:rsid w:val="00166436"/>
    <w:rsid w:val="001664DA"/>
    <w:rsid w:val="001677B3"/>
    <w:rsid w:val="001678C2"/>
    <w:rsid w:val="00174492"/>
    <w:rsid w:val="001752ED"/>
    <w:rsid w:val="0017539B"/>
    <w:rsid w:val="00182540"/>
    <w:rsid w:val="00183411"/>
    <w:rsid w:val="0018426C"/>
    <w:rsid w:val="0018465F"/>
    <w:rsid w:val="00184863"/>
    <w:rsid w:val="001848F8"/>
    <w:rsid w:val="0018502A"/>
    <w:rsid w:val="001857CC"/>
    <w:rsid w:val="00186246"/>
    <w:rsid w:val="00186E1D"/>
    <w:rsid w:val="00186FAA"/>
    <w:rsid w:val="0019228C"/>
    <w:rsid w:val="001937A9"/>
    <w:rsid w:val="00193929"/>
    <w:rsid w:val="001949BE"/>
    <w:rsid w:val="001959B2"/>
    <w:rsid w:val="001A0ADD"/>
    <w:rsid w:val="001A1C87"/>
    <w:rsid w:val="001A1E06"/>
    <w:rsid w:val="001A2402"/>
    <w:rsid w:val="001A2B06"/>
    <w:rsid w:val="001A3584"/>
    <w:rsid w:val="001A5718"/>
    <w:rsid w:val="001A578F"/>
    <w:rsid w:val="001A613B"/>
    <w:rsid w:val="001B33A7"/>
    <w:rsid w:val="001B4136"/>
    <w:rsid w:val="001B4EAD"/>
    <w:rsid w:val="001B6F6F"/>
    <w:rsid w:val="001B7BC4"/>
    <w:rsid w:val="001C2704"/>
    <w:rsid w:val="001C2B0F"/>
    <w:rsid w:val="001C309A"/>
    <w:rsid w:val="001C3BE6"/>
    <w:rsid w:val="001C3FDB"/>
    <w:rsid w:val="001C41F1"/>
    <w:rsid w:val="001C4E1D"/>
    <w:rsid w:val="001D0435"/>
    <w:rsid w:val="001D2491"/>
    <w:rsid w:val="001D3ADE"/>
    <w:rsid w:val="001E0480"/>
    <w:rsid w:val="001E073C"/>
    <w:rsid w:val="001E0897"/>
    <w:rsid w:val="001E1438"/>
    <w:rsid w:val="001E2B9B"/>
    <w:rsid w:val="001E3ED1"/>
    <w:rsid w:val="001E4613"/>
    <w:rsid w:val="001E5C82"/>
    <w:rsid w:val="001E6695"/>
    <w:rsid w:val="001E7EFA"/>
    <w:rsid w:val="001F32B1"/>
    <w:rsid w:val="001F4C49"/>
    <w:rsid w:val="001F531E"/>
    <w:rsid w:val="001F5B3D"/>
    <w:rsid w:val="001F710C"/>
    <w:rsid w:val="00201536"/>
    <w:rsid w:val="00207652"/>
    <w:rsid w:val="002103E0"/>
    <w:rsid w:val="002106CA"/>
    <w:rsid w:val="00211705"/>
    <w:rsid w:val="002134E7"/>
    <w:rsid w:val="0021514C"/>
    <w:rsid w:val="0021615B"/>
    <w:rsid w:val="002169BB"/>
    <w:rsid w:val="002177BE"/>
    <w:rsid w:val="00221E19"/>
    <w:rsid w:val="0022325E"/>
    <w:rsid w:val="00223FE2"/>
    <w:rsid w:val="00224B9E"/>
    <w:rsid w:val="00225A49"/>
    <w:rsid w:val="00225BEE"/>
    <w:rsid w:val="00227043"/>
    <w:rsid w:val="002272E6"/>
    <w:rsid w:val="00227D04"/>
    <w:rsid w:val="00227E7F"/>
    <w:rsid w:val="002329F9"/>
    <w:rsid w:val="00233210"/>
    <w:rsid w:val="002374DC"/>
    <w:rsid w:val="002407D4"/>
    <w:rsid w:val="00241368"/>
    <w:rsid w:val="002421EF"/>
    <w:rsid w:val="00242DF0"/>
    <w:rsid w:val="00242F37"/>
    <w:rsid w:val="00243D96"/>
    <w:rsid w:val="00243E91"/>
    <w:rsid w:val="00246260"/>
    <w:rsid w:val="00250D2D"/>
    <w:rsid w:val="00250F79"/>
    <w:rsid w:val="002543A5"/>
    <w:rsid w:val="00256B93"/>
    <w:rsid w:val="002602E5"/>
    <w:rsid w:val="00262779"/>
    <w:rsid w:val="00262788"/>
    <w:rsid w:val="00263DFE"/>
    <w:rsid w:val="002651FE"/>
    <w:rsid w:val="00265BF8"/>
    <w:rsid w:val="00266117"/>
    <w:rsid w:val="00272048"/>
    <w:rsid w:val="0027311F"/>
    <w:rsid w:val="002737A7"/>
    <w:rsid w:val="00273C1F"/>
    <w:rsid w:val="00274796"/>
    <w:rsid w:val="00275259"/>
    <w:rsid w:val="00275EDD"/>
    <w:rsid w:val="00277D86"/>
    <w:rsid w:val="00280672"/>
    <w:rsid w:val="00281D7D"/>
    <w:rsid w:val="002831BB"/>
    <w:rsid w:val="00283478"/>
    <w:rsid w:val="00284D22"/>
    <w:rsid w:val="00290D9F"/>
    <w:rsid w:val="00291FF9"/>
    <w:rsid w:val="00293C61"/>
    <w:rsid w:val="00295163"/>
    <w:rsid w:val="002A0378"/>
    <w:rsid w:val="002A3335"/>
    <w:rsid w:val="002A3AE7"/>
    <w:rsid w:val="002A6B21"/>
    <w:rsid w:val="002A6FA5"/>
    <w:rsid w:val="002B1F02"/>
    <w:rsid w:val="002B3026"/>
    <w:rsid w:val="002B395E"/>
    <w:rsid w:val="002B465A"/>
    <w:rsid w:val="002B55E2"/>
    <w:rsid w:val="002B58D6"/>
    <w:rsid w:val="002B5B93"/>
    <w:rsid w:val="002B63DE"/>
    <w:rsid w:val="002B7029"/>
    <w:rsid w:val="002B784E"/>
    <w:rsid w:val="002C29D1"/>
    <w:rsid w:val="002C2E69"/>
    <w:rsid w:val="002C475F"/>
    <w:rsid w:val="002C57C6"/>
    <w:rsid w:val="002D0234"/>
    <w:rsid w:val="002D3629"/>
    <w:rsid w:val="002D7662"/>
    <w:rsid w:val="002D7D92"/>
    <w:rsid w:val="002E103E"/>
    <w:rsid w:val="002E287D"/>
    <w:rsid w:val="002F1777"/>
    <w:rsid w:val="002F1DBA"/>
    <w:rsid w:val="002F2D5B"/>
    <w:rsid w:val="002F62AF"/>
    <w:rsid w:val="002F6AE1"/>
    <w:rsid w:val="002F6EA2"/>
    <w:rsid w:val="00302FAE"/>
    <w:rsid w:val="00305137"/>
    <w:rsid w:val="00305C2A"/>
    <w:rsid w:val="00306FC7"/>
    <w:rsid w:val="003076ED"/>
    <w:rsid w:val="00307C34"/>
    <w:rsid w:val="0031013D"/>
    <w:rsid w:val="00311F84"/>
    <w:rsid w:val="0031349D"/>
    <w:rsid w:val="00316261"/>
    <w:rsid w:val="00320FDD"/>
    <w:rsid w:val="00321C07"/>
    <w:rsid w:val="00321F42"/>
    <w:rsid w:val="00322D04"/>
    <w:rsid w:val="00323631"/>
    <w:rsid w:val="003239B6"/>
    <w:rsid w:val="00325AAD"/>
    <w:rsid w:val="00326BA6"/>
    <w:rsid w:val="0033015A"/>
    <w:rsid w:val="003305F4"/>
    <w:rsid w:val="003329AD"/>
    <w:rsid w:val="00334274"/>
    <w:rsid w:val="00335305"/>
    <w:rsid w:val="003379E7"/>
    <w:rsid w:val="00342687"/>
    <w:rsid w:val="0034296F"/>
    <w:rsid w:val="00343E53"/>
    <w:rsid w:val="00344325"/>
    <w:rsid w:val="003448C8"/>
    <w:rsid w:val="0034501B"/>
    <w:rsid w:val="00347264"/>
    <w:rsid w:val="00347363"/>
    <w:rsid w:val="00350114"/>
    <w:rsid w:val="0035326C"/>
    <w:rsid w:val="003534AA"/>
    <w:rsid w:val="00354547"/>
    <w:rsid w:val="0035467B"/>
    <w:rsid w:val="00355B08"/>
    <w:rsid w:val="00355D14"/>
    <w:rsid w:val="00356383"/>
    <w:rsid w:val="00361C81"/>
    <w:rsid w:val="003640C4"/>
    <w:rsid w:val="0036470B"/>
    <w:rsid w:val="00364B5E"/>
    <w:rsid w:val="0036513E"/>
    <w:rsid w:val="0036621D"/>
    <w:rsid w:val="00371645"/>
    <w:rsid w:val="003720BA"/>
    <w:rsid w:val="003722A9"/>
    <w:rsid w:val="00373701"/>
    <w:rsid w:val="0037557B"/>
    <w:rsid w:val="00375F9C"/>
    <w:rsid w:val="0037656B"/>
    <w:rsid w:val="003823C8"/>
    <w:rsid w:val="0038341A"/>
    <w:rsid w:val="00383AF7"/>
    <w:rsid w:val="003846FB"/>
    <w:rsid w:val="00387D9C"/>
    <w:rsid w:val="0039450E"/>
    <w:rsid w:val="00395084"/>
    <w:rsid w:val="003962C1"/>
    <w:rsid w:val="0039747D"/>
    <w:rsid w:val="0039751A"/>
    <w:rsid w:val="00397ED4"/>
    <w:rsid w:val="003A0042"/>
    <w:rsid w:val="003A0593"/>
    <w:rsid w:val="003A11F9"/>
    <w:rsid w:val="003A17D8"/>
    <w:rsid w:val="003A196B"/>
    <w:rsid w:val="003A1A10"/>
    <w:rsid w:val="003A1F7A"/>
    <w:rsid w:val="003A339C"/>
    <w:rsid w:val="003A43C8"/>
    <w:rsid w:val="003A6620"/>
    <w:rsid w:val="003A6C70"/>
    <w:rsid w:val="003B0AF6"/>
    <w:rsid w:val="003B233B"/>
    <w:rsid w:val="003B34A7"/>
    <w:rsid w:val="003B37D3"/>
    <w:rsid w:val="003B460E"/>
    <w:rsid w:val="003C1675"/>
    <w:rsid w:val="003C19EC"/>
    <w:rsid w:val="003C2A94"/>
    <w:rsid w:val="003C34D1"/>
    <w:rsid w:val="003D02D0"/>
    <w:rsid w:val="003D0A4B"/>
    <w:rsid w:val="003D1C84"/>
    <w:rsid w:val="003D21E9"/>
    <w:rsid w:val="003D2AC1"/>
    <w:rsid w:val="003D31F7"/>
    <w:rsid w:val="003D3DDD"/>
    <w:rsid w:val="003D50AB"/>
    <w:rsid w:val="003D7571"/>
    <w:rsid w:val="003D7DA8"/>
    <w:rsid w:val="003E2772"/>
    <w:rsid w:val="003E2BBC"/>
    <w:rsid w:val="003E2E2B"/>
    <w:rsid w:val="003E3957"/>
    <w:rsid w:val="003E5D81"/>
    <w:rsid w:val="003E7021"/>
    <w:rsid w:val="003F0E2F"/>
    <w:rsid w:val="003F1740"/>
    <w:rsid w:val="003F1862"/>
    <w:rsid w:val="003F1F68"/>
    <w:rsid w:val="003F4F5B"/>
    <w:rsid w:val="00403625"/>
    <w:rsid w:val="0040455F"/>
    <w:rsid w:val="00404C69"/>
    <w:rsid w:val="004052B9"/>
    <w:rsid w:val="00405370"/>
    <w:rsid w:val="00405464"/>
    <w:rsid w:val="004055E4"/>
    <w:rsid w:val="00405709"/>
    <w:rsid w:val="00411851"/>
    <w:rsid w:val="0041190F"/>
    <w:rsid w:val="00411A07"/>
    <w:rsid w:val="00416B42"/>
    <w:rsid w:val="004209C4"/>
    <w:rsid w:val="0042131F"/>
    <w:rsid w:val="00421CDC"/>
    <w:rsid w:val="004224DA"/>
    <w:rsid w:val="00425798"/>
    <w:rsid w:val="0042593D"/>
    <w:rsid w:val="00425E5D"/>
    <w:rsid w:val="004264F9"/>
    <w:rsid w:val="0042745B"/>
    <w:rsid w:val="00432713"/>
    <w:rsid w:val="00434585"/>
    <w:rsid w:val="00435763"/>
    <w:rsid w:val="00437AC8"/>
    <w:rsid w:val="00440BA5"/>
    <w:rsid w:val="00441C65"/>
    <w:rsid w:val="00441D0C"/>
    <w:rsid w:val="00441D8E"/>
    <w:rsid w:val="00442005"/>
    <w:rsid w:val="004420D4"/>
    <w:rsid w:val="00447AF7"/>
    <w:rsid w:val="00452014"/>
    <w:rsid w:val="00452313"/>
    <w:rsid w:val="00456955"/>
    <w:rsid w:val="00456A0E"/>
    <w:rsid w:val="00462CB7"/>
    <w:rsid w:val="00464A05"/>
    <w:rsid w:val="004650B8"/>
    <w:rsid w:val="00465F98"/>
    <w:rsid w:val="0046634B"/>
    <w:rsid w:val="004672A7"/>
    <w:rsid w:val="00467559"/>
    <w:rsid w:val="00467E07"/>
    <w:rsid w:val="004714FF"/>
    <w:rsid w:val="00471DCF"/>
    <w:rsid w:val="00472FCE"/>
    <w:rsid w:val="0047387D"/>
    <w:rsid w:val="00476A49"/>
    <w:rsid w:val="00476DF5"/>
    <w:rsid w:val="00477612"/>
    <w:rsid w:val="00480ADE"/>
    <w:rsid w:val="004812E1"/>
    <w:rsid w:val="0048385E"/>
    <w:rsid w:val="00484E72"/>
    <w:rsid w:val="00486F35"/>
    <w:rsid w:val="004874F5"/>
    <w:rsid w:val="0049084B"/>
    <w:rsid w:val="00490A61"/>
    <w:rsid w:val="00494F00"/>
    <w:rsid w:val="00496772"/>
    <w:rsid w:val="004979E3"/>
    <w:rsid w:val="004A0DFD"/>
    <w:rsid w:val="004A1250"/>
    <w:rsid w:val="004A134E"/>
    <w:rsid w:val="004A2396"/>
    <w:rsid w:val="004A30B4"/>
    <w:rsid w:val="004A33E6"/>
    <w:rsid w:val="004A40E8"/>
    <w:rsid w:val="004B138B"/>
    <w:rsid w:val="004B1727"/>
    <w:rsid w:val="004B18E8"/>
    <w:rsid w:val="004B1B07"/>
    <w:rsid w:val="004B2114"/>
    <w:rsid w:val="004B2BD3"/>
    <w:rsid w:val="004B3D1D"/>
    <w:rsid w:val="004B6651"/>
    <w:rsid w:val="004C055F"/>
    <w:rsid w:val="004C2F3E"/>
    <w:rsid w:val="004C3585"/>
    <w:rsid w:val="004C3DB2"/>
    <w:rsid w:val="004C54AC"/>
    <w:rsid w:val="004C67E8"/>
    <w:rsid w:val="004D018F"/>
    <w:rsid w:val="004D0F9E"/>
    <w:rsid w:val="004D152D"/>
    <w:rsid w:val="004D17D5"/>
    <w:rsid w:val="004D22A6"/>
    <w:rsid w:val="004D382E"/>
    <w:rsid w:val="004D424C"/>
    <w:rsid w:val="004D57E5"/>
    <w:rsid w:val="004D6423"/>
    <w:rsid w:val="004E0165"/>
    <w:rsid w:val="004E0428"/>
    <w:rsid w:val="004E0966"/>
    <w:rsid w:val="004E152D"/>
    <w:rsid w:val="004E1DD6"/>
    <w:rsid w:val="004E314B"/>
    <w:rsid w:val="004E49D7"/>
    <w:rsid w:val="004E65BF"/>
    <w:rsid w:val="004E73AD"/>
    <w:rsid w:val="004E7B53"/>
    <w:rsid w:val="004F004F"/>
    <w:rsid w:val="004F0C72"/>
    <w:rsid w:val="004F213B"/>
    <w:rsid w:val="004F2ABA"/>
    <w:rsid w:val="004F4848"/>
    <w:rsid w:val="004F588B"/>
    <w:rsid w:val="004F5E01"/>
    <w:rsid w:val="004F5E82"/>
    <w:rsid w:val="004F6CD7"/>
    <w:rsid w:val="004F7556"/>
    <w:rsid w:val="005027D9"/>
    <w:rsid w:val="005038FD"/>
    <w:rsid w:val="005073B3"/>
    <w:rsid w:val="00516FA7"/>
    <w:rsid w:val="00520588"/>
    <w:rsid w:val="00524BF8"/>
    <w:rsid w:val="005267EC"/>
    <w:rsid w:val="0052703E"/>
    <w:rsid w:val="0053050D"/>
    <w:rsid w:val="005338BB"/>
    <w:rsid w:val="00534A5D"/>
    <w:rsid w:val="00534A88"/>
    <w:rsid w:val="005359C7"/>
    <w:rsid w:val="00535AB3"/>
    <w:rsid w:val="00536EB7"/>
    <w:rsid w:val="00541039"/>
    <w:rsid w:val="0054239E"/>
    <w:rsid w:val="005445E2"/>
    <w:rsid w:val="00544AD3"/>
    <w:rsid w:val="005458B0"/>
    <w:rsid w:val="00551188"/>
    <w:rsid w:val="0055124B"/>
    <w:rsid w:val="00551DB9"/>
    <w:rsid w:val="00554F57"/>
    <w:rsid w:val="00555286"/>
    <w:rsid w:val="0055568F"/>
    <w:rsid w:val="0055620B"/>
    <w:rsid w:val="00557AA2"/>
    <w:rsid w:val="00557B70"/>
    <w:rsid w:val="005603AB"/>
    <w:rsid w:val="00561192"/>
    <w:rsid w:val="00562666"/>
    <w:rsid w:val="00562832"/>
    <w:rsid w:val="00563E15"/>
    <w:rsid w:val="00564441"/>
    <w:rsid w:val="00565FBA"/>
    <w:rsid w:val="005664FB"/>
    <w:rsid w:val="00566B02"/>
    <w:rsid w:val="00567A38"/>
    <w:rsid w:val="00570E68"/>
    <w:rsid w:val="0057345B"/>
    <w:rsid w:val="00573726"/>
    <w:rsid w:val="0057549F"/>
    <w:rsid w:val="00575F14"/>
    <w:rsid w:val="005768D6"/>
    <w:rsid w:val="00577ADF"/>
    <w:rsid w:val="005808C9"/>
    <w:rsid w:val="00580DCB"/>
    <w:rsid w:val="0058328C"/>
    <w:rsid w:val="00584A40"/>
    <w:rsid w:val="00584E6E"/>
    <w:rsid w:val="00585C82"/>
    <w:rsid w:val="00587322"/>
    <w:rsid w:val="005904B6"/>
    <w:rsid w:val="00590714"/>
    <w:rsid w:val="005909A6"/>
    <w:rsid w:val="005914F6"/>
    <w:rsid w:val="0059270F"/>
    <w:rsid w:val="00592CC1"/>
    <w:rsid w:val="00595781"/>
    <w:rsid w:val="005964BA"/>
    <w:rsid w:val="00596C99"/>
    <w:rsid w:val="00596DE5"/>
    <w:rsid w:val="005973E8"/>
    <w:rsid w:val="005A1D45"/>
    <w:rsid w:val="005A3015"/>
    <w:rsid w:val="005A40BA"/>
    <w:rsid w:val="005A45FB"/>
    <w:rsid w:val="005A5D0F"/>
    <w:rsid w:val="005A76AF"/>
    <w:rsid w:val="005B0159"/>
    <w:rsid w:val="005B0192"/>
    <w:rsid w:val="005B3464"/>
    <w:rsid w:val="005B3496"/>
    <w:rsid w:val="005B350F"/>
    <w:rsid w:val="005B35F9"/>
    <w:rsid w:val="005B53C3"/>
    <w:rsid w:val="005B6A5A"/>
    <w:rsid w:val="005B6AF5"/>
    <w:rsid w:val="005B72C7"/>
    <w:rsid w:val="005C02B9"/>
    <w:rsid w:val="005C37AE"/>
    <w:rsid w:val="005C3AF3"/>
    <w:rsid w:val="005C3CBE"/>
    <w:rsid w:val="005C46EE"/>
    <w:rsid w:val="005C6A2D"/>
    <w:rsid w:val="005C7DDD"/>
    <w:rsid w:val="005D1DFA"/>
    <w:rsid w:val="005D1FAF"/>
    <w:rsid w:val="005D263D"/>
    <w:rsid w:val="005D3B62"/>
    <w:rsid w:val="005D48D0"/>
    <w:rsid w:val="005D7EE5"/>
    <w:rsid w:val="005E1BFE"/>
    <w:rsid w:val="005E214A"/>
    <w:rsid w:val="005E2C8D"/>
    <w:rsid w:val="005E4032"/>
    <w:rsid w:val="005E4327"/>
    <w:rsid w:val="005E472A"/>
    <w:rsid w:val="005E6DB1"/>
    <w:rsid w:val="005E7D37"/>
    <w:rsid w:val="005F02F6"/>
    <w:rsid w:val="005F154F"/>
    <w:rsid w:val="005F19FD"/>
    <w:rsid w:val="005F2A42"/>
    <w:rsid w:val="005F4A91"/>
    <w:rsid w:val="005F4C8F"/>
    <w:rsid w:val="005F5AF0"/>
    <w:rsid w:val="0060019D"/>
    <w:rsid w:val="006002AF"/>
    <w:rsid w:val="00600B8A"/>
    <w:rsid w:val="00603A53"/>
    <w:rsid w:val="0060454B"/>
    <w:rsid w:val="006076B7"/>
    <w:rsid w:val="006101F6"/>
    <w:rsid w:val="00611DCB"/>
    <w:rsid w:val="0061215E"/>
    <w:rsid w:val="00613510"/>
    <w:rsid w:val="00613AEE"/>
    <w:rsid w:val="00614237"/>
    <w:rsid w:val="006161CD"/>
    <w:rsid w:val="00616D95"/>
    <w:rsid w:val="00620515"/>
    <w:rsid w:val="00623029"/>
    <w:rsid w:val="00624263"/>
    <w:rsid w:val="006242E0"/>
    <w:rsid w:val="00627077"/>
    <w:rsid w:val="00627286"/>
    <w:rsid w:val="00632DA0"/>
    <w:rsid w:val="006333E6"/>
    <w:rsid w:val="00635D40"/>
    <w:rsid w:val="006370FB"/>
    <w:rsid w:val="00637315"/>
    <w:rsid w:val="00646673"/>
    <w:rsid w:val="00647209"/>
    <w:rsid w:val="00651AE9"/>
    <w:rsid w:val="00652965"/>
    <w:rsid w:val="00654AE8"/>
    <w:rsid w:val="00654D20"/>
    <w:rsid w:val="00655810"/>
    <w:rsid w:val="00656383"/>
    <w:rsid w:val="00657560"/>
    <w:rsid w:val="00657B00"/>
    <w:rsid w:val="006627C3"/>
    <w:rsid w:val="00665428"/>
    <w:rsid w:val="0066785C"/>
    <w:rsid w:val="00671DD6"/>
    <w:rsid w:val="006741AF"/>
    <w:rsid w:val="0067435B"/>
    <w:rsid w:val="00677086"/>
    <w:rsid w:val="006807F7"/>
    <w:rsid w:val="00682647"/>
    <w:rsid w:val="00683C4A"/>
    <w:rsid w:val="00684203"/>
    <w:rsid w:val="00686717"/>
    <w:rsid w:val="00686A9A"/>
    <w:rsid w:val="00686DB7"/>
    <w:rsid w:val="00690433"/>
    <w:rsid w:val="006916AD"/>
    <w:rsid w:val="0069343E"/>
    <w:rsid w:val="006943CA"/>
    <w:rsid w:val="00697BC7"/>
    <w:rsid w:val="006A0A33"/>
    <w:rsid w:val="006A0D7D"/>
    <w:rsid w:val="006A1EB5"/>
    <w:rsid w:val="006A485D"/>
    <w:rsid w:val="006A4BF1"/>
    <w:rsid w:val="006A51B9"/>
    <w:rsid w:val="006A5222"/>
    <w:rsid w:val="006B112E"/>
    <w:rsid w:val="006B2128"/>
    <w:rsid w:val="006B62A5"/>
    <w:rsid w:val="006C01E4"/>
    <w:rsid w:val="006C0633"/>
    <w:rsid w:val="006C0776"/>
    <w:rsid w:val="006C19E5"/>
    <w:rsid w:val="006C2D05"/>
    <w:rsid w:val="006C3202"/>
    <w:rsid w:val="006C3212"/>
    <w:rsid w:val="006C34D3"/>
    <w:rsid w:val="006C499A"/>
    <w:rsid w:val="006C6075"/>
    <w:rsid w:val="006C6664"/>
    <w:rsid w:val="006D0714"/>
    <w:rsid w:val="006D12F9"/>
    <w:rsid w:val="006D20AD"/>
    <w:rsid w:val="006D21D6"/>
    <w:rsid w:val="006D3210"/>
    <w:rsid w:val="006D3C6C"/>
    <w:rsid w:val="006D641B"/>
    <w:rsid w:val="006D6A4D"/>
    <w:rsid w:val="006E019A"/>
    <w:rsid w:val="006E2200"/>
    <w:rsid w:val="006E2614"/>
    <w:rsid w:val="006E28E1"/>
    <w:rsid w:val="006E4750"/>
    <w:rsid w:val="006E4BFC"/>
    <w:rsid w:val="006E4E52"/>
    <w:rsid w:val="006E57A2"/>
    <w:rsid w:val="006F4442"/>
    <w:rsid w:val="006F5143"/>
    <w:rsid w:val="006F6F5E"/>
    <w:rsid w:val="00701CEE"/>
    <w:rsid w:val="00702B40"/>
    <w:rsid w:val="00703725"/>
    <w:rsid w:val="00703BCB"/>
    <w:rsid w:val="0070429B"/>
    <w:rsid w:val="00704D56"/>
    <w:rsid w:val="00705677"/>
    <w:rsid w:val="007057E5"/>
    <w:rsid w:val="00705D80"/>
    <w:rsid w:val="0071141D"/>
    <w:rsid w:val="00711DDE"/>
    <w:rsid w:val="0071465C"/>
    <w:rsid w:val="00714894"/>
    <w:rsid w:val="00715B75"/>
    <w:rsid w:val="00720079"/>
    <w:rsid w:val="00720CC9"/>
    <w:rsid w:val="00721A81"/>
    <w:rsid w:val="00723709"/>
    <w:rsid w:val="00724092"/>
    <w:rsid w:val="007305B1"/>
    <w:rsid w:val="00730B1E"/>
    <w:rsid w:val="00730BBF"/>
    <w:rsid w:val="00730C4B"/>
    <w:rsid w:val="00730DF9"/>
    <w:rsid w:val="007330BB"/>
    <w:rsid w:val="0073317A"/>
    <w:rsid w:val="007334BF"/>
    <w:rsid w:val="00734F22"/>
    <w:rsid w:val="0073519E"/>
    <w:rsid w:val="007375BE"/>
    <w:rsid w:val="00740FB8"/>
    <w:rsid w:val="00741847"/>
    <w:rsid w:val="00743A52"/>
    <w:rsid w:val="00746C66"/>
    <w:rsid w:val="0074721A"/>
    <w:rsid w:val="00747E94"/>
    <w:rsid w:val="00747FEF"/>
    <w:rsid w:val="00750797"/>
    <w:rsid w:val="0075125C"/>
    <w:rsid w:val="007541F0"/>
    <w:rsid w:val="007560C3"/>
    <w:rsid w:val="00756EC9"/>
    <w:rsid w:val="007604BA"/>
    <w:rsid w:val="00761352"/>
    <w:rsid w:val="007616C4"/>
    <w:rsid w:val="00761D50"/>
    <w:rsid w:val="00762039"/>
    <w:rsid w:val="007620DF"/>
    <w:rsid w:val="00763FEF"/>
    <w:rsid w:val="0076750B"/>
    <w:rsid w:val="007738A3"/>
    <w:rsid w:val="00776FD6"/>
    <w:rsid w:val="00777AD0"/>
    <w:rsid w:val="00780364"/>
    <w:rsid w:val="0078234D"/>
    <w:rsid w:val="00783531"/>
    <w:rsid w:val="00784337"/>
    <w:rsid w:val="00784624"/>
    <w:rsid w:val="007847DB"/>
    <w:rsid w:val="00785204"/>
    <w:rsid w:val="00785733"/>
    <w:rsid w:val="00785FB3"/>
    <w:rsid w:val="00790082"/>
    <w:rsid w:val="007925F3"/>
    <w:rsid w:val="00793F3F"/>
    <w:rsid w:val="007949B7"/>
    <w:rsid w:val="00797D7D"/>
    <w:rsid w:val="00797DBD"/>
    <w:rsid w:val="007A0907"/>
    <w:rsid w:val="007A0F6A"/>
    <w:rsid w:val="007A463A"/>
    <w:rsid w:val="007A5940"/>
    <w:rsid w:val="007A67CD"/>
    <w:rsid w:val="007A78E8"/>
    <w:rsid w:val="007B0293"/>
    <w:rsid w:val="007B1C86"/>
    <w:rsid w:val="007B2584"/>
    <w:rsid w:val="007B2E8E"/>
    <w:rsid w:val="007B6126"/>
    <w:rsid w:val="007B6506"/>
    <w:rsid w:val="007C01AF"/>
    <w:rsid w:val="007C02C5"/>
    <w:rsid w:val="007C090B"/>
    <w:rsid w:val="007C0E70"/>
    <w:rsid w:val="007C113C"/>
    <w:rsid w:val="007C2FA2"/>
    <w:rsid w:val="007C39E9"/>
    <w:rsid w:val="007C46F2"/>
    <w:rsid w:val="007C7659"/>
    <w:rsid w:val="007D3BEB"/>
    <w:rsid w:val="007E019B"/>
    <w:rsid w:val="007E4895"/>
    <w:rsid w:val="007E5AD9"/>
    <w:rsid w:val="007E6267"/>
    <w:rsid w:val="007E7194"/>
    <w:rsid w:val="007E7C52"/>
    <w:rsid w:val="007F169D"/>
    <w:rsid w:val="007F21EF"/>
    <w:rsid w:val="007F2D19"/>
    <w:rsid w:val="007F359A"/>
    <w:rsid w:val="007F3E86"/>
    <w:rsid w:val="007F4A82"/>
    <w:rsid w:val="007F60DE"/>
    <w:rsid w:val="007F62BB"/>
    <w:rsid w:val="007F69E8"/>
    <w:rsid w:val="007F6B33"/>
    <w:rsid w:val="007F77D4"/>
    <w:rsid w:val="00800308"/>
    <w:rsid w:val="008008D3"/>
    <w:rsid w:val="008010C9"/>
    <w:rsid w:val="008012A6"/>
    <w:rsid w:val="008015FE"/>
    <w:rsid w:val="00802A53"/>
    <w:rsid w:val="00803998"/>
    <w:rsid w:val="008044D2"/>
    <w:rsid w:val="008046E1"/>
    <w:rsid w:val="00804C2A"/>
    <w:rsid w:val="00804EBC"/>
    <w:rsid w:val="00804FD5"/>
    <w:rsid w:val="0080526B"/>
    <w:rsid w:val="008062E1"/>
    <w:rsid w:val="008123BB"/>
    <w:rsid w:val="008135DB"/>
    <w:rsid w:val="008135F0"/>
    <w:rsid w:val="00813BF0"/>
    <w:rsid w:val="00815AFD"/>
    <w:rsid w:val="00816116"/>
    <w:rsid w:val="00816180"/>
    <w:rsid w:val="00823181"/>
    <w:rsid w:val="008236E0"/>
    <w:rsid w:val="0083004F"/>
    <w:rsid w:val="0083116C"/>
    <w:rsid w:val="008314D8"/>
    <w:rsid w:val="00834268"/>
    <w:rsid w:val="00836CDA"/>
    <w:rsid w:val="0084228E"/>
    <w:rsid w:val="00843F48"/>
    <w:rsid w:val="00844EC2"/>
    <w:rsid w:val="00845B49"/>
    <w:rsid w:val="00846113"/>
    <w:rsid w:val="008467C1"/>
    <w:rsid w:val="008468AB"/>
    <w:rsid w:val="008470C1"/>
    <w:rsid w:val="00850DA2"/>
    <w:rsid w:val="00851305"/>
    <w:rsid w:val="00853289"/>
    <w:rsid w:val="00854D2B"/>
    <w:rsid w:val="00857C9B"/>
    <w:rsid w:val="00860A3C"/>
    <w:rsid w:val="0086111B"/>
    <w:rsid w:val="008620F2"/>
    <w:rsid w:val="00862963"/>
    <w:rsid w:val="008630E4"/>
    <w:rsid w:val="00865C9A"/>
    <w:rsid w:val="00866146"/>
    <w:rsid w:val="00867A21"/>
    <w:rsid w:val="00870DC0"/>
    <w:rsid w:val="0087288F"/>
    <w:rsid w:val="00873054"/>
    <w:rsid w:val="00873FBD"/>
    <w:rsid w:val="00875EDD"/>
    <w:rsid w:val="00876A57"/>
    <w:rsid w:val="00880532"/>
    <w:rsid w:val="00880D4D"/>
    <w:rsid w:val="00882083"/>
    <w:rsid w:val="00883B68"/>
    <w:rsid w:val="008854CF"/>
    <w:rsid w:val="0088573F"/>
    <w:rsid w:val="00887469"/>
    <w:rsid w:val="00887F90"/>
    <w:rsid w:val="00891CBA"/>
    <w:rsid w:val="00892768"/>
    <w:rsid w:val="00893C6D"/>
    <w:rsid w:val="0089437F"/>
    <w:rsid w:val="008954D2"/>
    <w:rsid w:val="008956D9"/>
    <w:rsid w:val="00895DCE"/>
    <w:rsid w:val="008A07BD"/>
    <w:rsid w:val="008A116B"/>
    <w:rsid w:val="008A22E8"/>
    <w:rsid w:val="008A23C7"/>
    <w:rsid w:val="008A347D"/>
    <w:rsid w:val="008A4ADA"/>
    <w:rsid w:val="008A4D4D"/>
    <w:rsid w:val="008A54EE"/>
    <w:rsid w:val="008A5E8C"/>
    <w:rsid w:val="008B00CC"/>
    <w:rsid w:val="008B0CAD"/>
    <w:rsid w:val="008B3FE3"/>
    <w:rsid w:val="008B5337"/>
    <w:rsid w:val="008B536B"/>
    <w:rsid w:val="008B6445"/>
    <w:rsid w:val="008C2F2A"/>
    <w:rsid w:val="008C34E7"/>
    <w:rsid w:val="008C4011"/>
    <w:rsid w:val="008C5A98"/>
    <w:rsid w:val="008C5CA6"/>
    <w:rsid w:val="008D0E51"/>
    <w:rsid w:val="008D0FC9"/>
    <w:rsid w:val="008D14DE"/>
    <w:rsid w:val="008D1594"/>
    <w:rsid w:val="008D193C"/>
    <w:rsid w:val="008D1AF0"/>
    <w:rsid w:val="008D3304"/>
    <w:rsid w:val="008D5558"/>
    <w:rsid w:val="008D56DA"/>
    <w:rsid w:val="008D57AD"/>
    <w:rsid w:val="008D7043"/>
    <w:rsid w:val="008E26C8"/>
    <w:rsid w:val="008E34A8"/>
    <w:rsid w:val="008E5378"/>
    <w:rsid w:val="008E5E27"/>
    <w:rsid w:val="008E6A09"/>
    <w:rsid w:val="008F0E9A"/>
    <w:rsid w:val="008F16B9"/>
    <w:rsid w:val="008F20DB"/>
    <w:rsid w:val="008F275C"/>
    <w:rsid w:val="008F28C4"/>
    <w:rsid w:val="008F31DA"/>
    <w:rsid w:val="008F42BF"/>
    <w:rsid w:val="008F51D7"/>
    <w:rsid w:val="008F5451"/>
    <w:rsid w:val="008F6CA4"/>
    <w:rsid w:val="0090261A"/>
    <w:rsid w:val="00905368"/>
    <w:rsid w:val="009071EC"/>
    <w:rsid w:val="00907E85"/>
    <w:rsid w:val="00910CAF"/>
    <w:rsid w:val="00913AFA"/>
    <w:rsid w:val="00914E6F"/>
    <w:rsid w:val="009153FD"/>
    <w:rsid w:val="00915C55"/>
    <w:rsid w:val="009162A1"/>
    <w:rsid w:val="009173FD"/>
    <w:rsid w:val="009207D4"/>
    <w:rsid w:val="00921FAF"/>
    <w:rsid w:val="009229D9"/>
    <w:rsid w:val="00923E90"/>
    <w:rsid w:val="009245D0"/>
    <w:rsid w:val="00925B37"/>
    <w:rsid w:val="009300A6"/>
    <w:rsid w:val="009311E5"/>
    <w:rsid w:val="00933E0B"/>
    <w:rsid w:val="00941E44"/>
    <w:rsid w:val="00944CE4"/>
    <w:rsid w:val="00945C0A"/>
    <w:rsid w:val="0094631E"/>
    <w:rsid w:val="00946BD3"/>
    <w:rsid w:val="00951762"/>
    <w:rsid w:val="00951D7F"/>
    <w:rsid w:val="009532D4"/>
    <w:rsid w:val="00953A43"/>
    <w:rsid w:val="00957014"/>
    <w:rsid w:val="00957505"/>
    <w:rsid w:val="00957AAC"/>
    <w:rsid w:val="0096016A"/>
    <w:rsid w:val="00960F2B"/>
    <w:rsid w:val="00961086"/>
    <w:rsid w:val="00961990"/>
    <w:rsid w:val="00967DDA"/>
    <w:rsid w:val="009708F8"/>
    <w:rsid w:val="00971A78"/>
    <w:rsid w:val="00972E3A"/>
    <w:rsid w:val="00973623"/>
    <w:rsid w:val="009736E3"/>
    <w:rsid w:val="00974FAA"/>
    <w:rsid w:val="00976962"/>
    <w:rsid w:val="00977ED5"/>
    <w:rsid w:val="009809D0"/>
    <w:rsid w:val="00980A6B"/>
    <w:rsid w:val="00980FF7"/>
    <w:rsid w:val="009831CC"/>
    <w:rsid w:val="00984F04"/>
    <w:rsid w:val="00985B89"/>
    <w:rsid w:val="00986B68"/>
    <w:rsid w:val="00986E59"/>
    <w:rsid w:val="00987A8C"/>
    <w:rsid w:val="00991090"/>
    <w:rsid w:val="00992010"/>
    <w:rsid w:val="009931FC"/>
    <w:rsid w:val="00993BF7"/>
    <w:rsid w:val="00995871"/>
    <w:rsid w:val="00996112"/>
    <w:rsid w:val="009A05DF"/>
    <w:rsid w:val="009A3D65"/>
    <w:rsid w:val="009A557C"/>
    <w:rsid w:val="009A58D4"/>
    <w:rsid w:val="009A5A2B"/>
    <w:rsid w:val="009A687F"/>
    <w:rsid w:val="009A75A6"/>
    <w:rsid w:val="009B15A3"/>
    <w:rsid w:val="009B16F8"/>
    <w:rsid w:val="009B254F"/>
    <w:rsid w:val="009B4431"/>
    <w:rsid w:val="009B55BE"/>
    <w:rsid w:val="009B5C81"/>
    <w:rsid w:val="009B74A8"/>
    <w:rsid w:val="009B76AD"/>
    <w:rsid w:val="009C06B5"/>
    <w:rsid w:val="009C086E"/>
    <w:rsid w:val="009C0CDC"/>
    <w:rsid w:val="009C20D1"/>
    <w:rsid w:val="009C2D2A"/>
    <w:rsid w:val="009C3022"/>
    <w:rsid w:val="009C3B73"/>
    <w:rsid w:val="009C5B9C"/>
    <w:rsid w:val="009C630F"/>
    <w:rsid w:val="009C66E3"/>
    <w:rsid w:val="009C7F10"/>
    <w:rsid w:val="009D0B8F"/>
    <w:rsid w:val="009D60D9"/>
    <w:rsid w:val="009D680F"/>
    <w:rsid w:val="009D710E"/>
    <w:rsid w:val="009D7619"/>
    <w:rsid w:val="009D7820"/>
    <w:rsid w:val="009E265C"/>
    <w:rsid w:val="009E2ABC"/>
    <w:rsid w:val="009E2B19"/>
    <w:rsid w:val="009E580E"/>
    <w:rsid w:val="009E59D2"/>
    <w:rsid w:val="009E5F5B"/>
    <w:rsid w:val="009F0F2C"/>
    <w:rsid w:val="009F10BF"/>
    <w:rsid w:val="009F1443"/>
    <w:rsid w:val="009F2E82"/>
    <w:rsid w:val="009F623C"/>
    <w:rsid w:val="00A008BF"/>
    <w:rsid w:val="00A00EFD"/>
    <w:rsid w:val="00A00FFE"/>
    <w:rsid w:val="00A01CCA"/>
    <w:rsid w:val="00A02067"/>
    <w:rsid w:val="00A02507"/>
    <w:rsid w:val="00A028D3"/>
    <w:rsid w:val="00A02A4C"/>
    <w:rsid w:val="00A035AC"/>
    <w:rsid w:val="00A0570E"/>
    <w:rsid w:val="00A0628E"/>
    <w:rsid w:val="00A06359"/>
    <w:rsid w:val="00A1429D"/>
    <w:rsid w:val="00A1430F"/>
    <w:rsid w:val="00A1689B"/>
    <w:rsid w:val="00A2044D"/>
    <w:rsid w:val="00A231ED"/>
    <w:rsid w:val="00A23B5F"/>
    <w:rsid w:val="00A24EC9"/>
    <w:rsid w:val="00A24F3E"/>
    <w:rsid w:val="00A25E98"/>
    <w:rsid w:val="00A2640F"/>
    <w:rsid w:val="00A26460"/>
    <w:rsid w:val="00A27B50"/>
    <w:rsid w:val="00A31200"/>
    <w:rsid w:val="00A31635"/>
    <w:rsid w:val="00A31A72"/>
    <w:rsid w:val="00A3300A"/>
    <w:rsid w:val="00A33DD4"/>
    <w:rsid w:val="00A370DA"/>
    <w:rsid w:val="00A402EC"/>
    <w:rsid w:val="00A4157D"/>
    <w:rsid w:val="00A4259D"/>
    <w:rsid w:val="00A438B1"/>
    <w:rsid w:val="00A445D9"/>
    <w:rsid w:val="00A44615"/>
    <w:rsid w:val="00A46139"/>
    <w:rsid w:val="00A56074"/>
    <w:rsid w:val="00A564AA"/>
    <w:rsid w:val="00A60B91"/>
    <w:rsid w:val="00A61B78"/>
    <w:rsid w:val="00A637B3"/>
    <w:rsid w:val="00A653CA"/>
    <w:rsid w:val="00A6585A"/>
    <w:rsid w:val="00A6648C"/>
    <w:rsid w:val="00A66E91"/>
    <w:rsid w:val="00A670ED"/>
    <w:rsid w:val="00A70911"/>
    <w:rsid w:val="00A71384"/>
    <w:rsid w:val="00A71C46"/>
    <w:rsid w:val="00A72064"/>
    <w:rsid w:val="00A734BC"/>
    <w:rsid w:val="00A76400"/>
    <w:rsid w:val="00A77944"/>
    <w:rsid w:val="00A77ED4"/>
    <w:rsid w:val="00A809BB"/>
    <w:rsid w:val="00A82C7F"/>
    <w:rsid w:val="00A85AF6"/>
    <w:rsid w:val="00A87303"/>
    <w:rsid w:val="00A875EA"/>
    <w:rsid w:val="00A90574"/>
    <w:rsid w:val="00A90A7B"/>
    <w:rsid w:val="00A910F9"/>
    <w:rsid w:val="00A91205"/>
    <w:rsid w:val="00A91351"/>
    <w:rsid w:val="00A93222"/>
    <w:rsid w:val="00A93242"/>
    <w:rsid w:val="00A9781E"/>
    <w:rsid w:val="00AA026D"/>
    <w:rsid w:val="00AA1BB9"/>
    <w:rsid w:val="00AA3147"/>
    <w:rsid w:val="00AA4245"/>
    <w:rsid w:val="00AA4979"/>
    <w:rsid w:val="00AA6C28"/>
    <w:rsid w:val="00AA7AA0"/>
    <w:rsid w:val="00AB50F5"/>
    <w:rsid w:val="00AB55A0"/>
    <w:rsid w:val="00AB657A"/>
    <w:rsid w:val="00AC0671"/>
    <w:rsid w:val="00AC1ECB"/>
    <w:rsid w:val="00AC2928"/>
    <w:rsid w:val="00AC3280"/>
    <w:rsid w:val="00AC3646"/>
    <w:rsid w:val="00AC4CF2"/>
    <w:rsid w:val="00AC50CD"/>
    <w:rsid w:val="00AC6784"/>
    <w:rsid w:val="00AC7855"/>
    <w:rsid w:val="00AD08AB"/>
    <w:rsid w:val="00AD10F2"/>
    <w:rsid w:val="00AD4A6F"/>
    <w:rsid w:val="00AD555F"/>
    <w:rsid w:val="00AD69BA"/>
    <w:rsid w:val="00AD754A"/>
    <w:rsid w:val="00AD7F3F"/>
    <w:rsid w:val="00AE0239"/>
    <w:rsid w:val="00AE03D0"/>
    <w:rsid w:val="00AE0DCC"/>
    <w:rsid w:val="00AE12EA"/>
    <w:rsid w:val="00AE4360"/>
    <w:rsid w:val="00AE474D"/>
    <w:rsid w:val="00AE6068"/>
    <w:rsid w:val="00AE63BA"/>
    <w:rsid w:val="00AE699E"/>
    <w:rsid w:val="00AF036A"/>
    <w:rsid w:val="00AF145B"/>
    <w:rsid w:val="00AF4328"/>
    <w:rsid w:val="00AF5639"/>
    <w:rsid w:val="00AF7A86"/>
    <w:rsid w:val="00B0068E"/>
    <w:rsid w:val="00B00796"/>
    <w:rsid w:val="00B0088D"/>
    <w:rsid w:val="00B03002"/>
    <w:rsid w:val="00B031C4"/>
    <w:rsid w:val="00B06685"/>
    <w:rsid w:val="00B06EC2"/>
    <w:rsid w:val="00B1207A"/>
    <w:rsid w:val="00B12C7C"/>
    <w:rsid w:val="00B13443"/>
    <w:rsid w:val="00B166FA"/>
    <w:rsid w:val="00B17737"/>
    <w:rsid w:val="00B220FB"/>
    <w:rsid w:val="00B22490"/>
    <w:rsid w:val="00B24791"/>
    <w:rsid w:val="00B264E0"/>
    <w:rsid w:val="00B26753"/>
    <w:rsid w:val="00B26BAC"/>
    <w:rsid w:val="00B26BAD"/>
    <w:rsid w:val="00B3096E"/>
    <w:rsid w:val="00B30E81"/>
    <w:rsid w:val="00B31912"/>
    <w:rsid w:val="00B34242"/>
    <w:rsid w:val="00B34D7C"/>
    <w:rsid w:val="00B362D7"/>
    <w:rsid w:val="00B36688"/>
    <w:rsid w:val="00B370C1"/>
    <w:rsid w:val="00B40DEF"/>
    <w:rsid w:val="00B4211D"/>
    <w:rsid w:val="00B423F6"/>
    <w:rsid w:val="00B42480"/>
    <w:rsid w:val="00B4376C"/>
    <w:rsid w:val="00B4542E"/>
    <w:rsid w:val="00B459B4"/>
    <w:rsid w:val="00B46913"/>
    <w:rsid w:val="00B50BA3"/>
    <w:rsid w:val="00B51EF5"/>
    <w:rsid w:val="00B52B7E"/>
    <w:rsid w:val="00B52D99"/>
    <w:rsid w:val="00B546F9"/>
    <w:rsid w:val="00B54832"/>
    <w:rsid w:val="00B54AF5"/>
    <w:rsid w:val="00B566DD"/>
    <w:rsid w:val="00B57CD3"/>
    <w:rsid w:val="00B600B1"/>
    <w:rsid w:val="00B619E5"/>
    <w:rsid w:val="00B62530"/>
    <w:rsid w:val="00B6293A"/>
    <w:rsid w:val="00B62C5E"/>
    <w:rsid w:val="00B644F3"/>
    <w:rsid w:val="00B704E1"/>
    <w:rsid w:val="00B71666"/>
    <w:rsid w:val="00B71C78"/>
    <w:rsid w:val="00B71EA6"/>
    <w:rsid w:val="00B72C81"/>
    <w:rsid w:val="00B730E2"/>
    <w:rsid w:val="00B736DB"/>
    <w:rsid w:val="00B803F0"/>
    <w:rsid w:val="00B81230"/>
    <w:rsid w:val="00B812E1"/>
    <w:rsid w:val="00B829A4"/>
    <w:rsid w:val="00B83141"/>
    <w:rsid w:val="00B832CB"/>
    <w:rsid w:val="00B84F14"/>
    <w:rsid w:val="00B8577B"/>
    <w:rsid w:val="00B903B1"/>
    <w:rsid w:val="00B971AF"/>
    <w:rsid w:val="00B97E67"/>
    <w:rsid w:val="00BA174F"/>
    <w:rsid w:val="00BA1A86"/>
    <w:rsid w:val="00BA31ED"/>
    <w:rsid w:val="00BA5F53"/>
    <w:rsid w:val="00BA74E8"/>
    <w:rsid w:val="00BB0637"/>
    <w:rsid w:val="00BB1AC4"/>
    <w:rsid w:val="00BB1FBB"/>
    <w:rsid w:val="00BB390C"/>
    <w:rsid w:val="00BB49F3"/>
    <w:rsid w:val="00BB4E79"/>
    <w:rsid w:val="00BB6CDF"/>
    <w:rsid w:val="00BB7007"/>
    <w:rsid w:val="00BC40BD"/>
    <w:rsid w:val="00BC4ECB"/>
    <w:rsid w:val="00BC7723"/>
    <w:rsid w:val="00BD2394"/>
    <w:rsid w:val="00BD2C55"/>
    <w:rsid w:val="00BD36FD"/>
    <w:rsid w:val="00BD3C07"/>
    <w:rsid w:val="00BD52EF"/>
    <w:rsid w:val="00BD7FAF"/>
    <w:rsid w:val="00BE1D7B"/>
    <w:rsid w:val="00BE2644"/>
    <w:rsid w:val="00BE316F"/>
    <w:rsid w:val="00BE6E4A"/>
    <w:rsid w:val="00BF01DA"/>
    <w:rsid w:val="00BF07BB"/>
    <w:rsid w:val="00BF11D0"/>
    <w:rsid w:val="00BF15C5"/>
    <w:rsid w:val="00BF1C01"/>
    <w:rsid w:val="00BF20C0"/>
    <w:rsid w:val="00BF2555"/>
    <w:rsid w:val="00BF529A"/>
    <w:rsid w:val="00BF60C9"/>
    <w:rsid w:val="00C029EC"/>
    <w:rsid w:val="00C046ED"/>
    <w:rsid w:val="00C04711"/>
    <w:rsid w:val="00C050FA"/>
    <w:rsid w:val="00C1029C"/>
    <w:rsid w:val="00C10AF4"/>
    <w:rsid w:val="00C1131E"/>
    <w:rsid w:val="00C12DD1"/>
    <w:rsid w:val="00C1572D"/>
    <w:rsid w:val="00C202E1"/>
    <w:rsid w:val="00C2157E"/>
    <w:rsid w:val="00C22C50"/>
    <w:rsid w:val="00C26B8D"/>
    <w:rsid w:val="00C26F2F"/>
    <w:rsid w:val="00C27C77"/>
    <w:rsid w:val="00C30037"/>
    <w:rsid w:val="00C301B6"/>
    <w:rsid w:val="00C31584"/>
    <w:rsid w:val="00C31BDE"/>
    <w:rsid w:val="00C3205C"/>
    <w:rsid w:val="00C3242D"/>
    <w:rsid w:val="00C325F6"/>
    <w:rsid w:val="00C32658"/>
    <w:rsid w:val="00C339EC"/>
    <w:rsid w:val="00C34465"/>
    <w:rsid w:val="00C34DE1"/>
    <w:rsid w:val="00C35E4E"/>
    <w:rsid w:val="00C37A98"/>
    <w:rsid w:val="00C40CD4"/>
    <w:rsid w:val="00C42ECD"/>
    <w:rsid w:val="00C43083"/>
    <w:rsid w:val="00C43123"/>
    <w:rsid w:val="00C46D6D"/>
    <w:rsid w:val="00C479E3"/>
    <w:rsid w:val="00C47B67"/>
    <w:rsid w:val="00C50821"/>
    <w:rsid w:val="00C5114E"/>
    <w:rsid w:val="00C51492"/>
    <w:rsid w:val="00C51707"/>
    <w:rsid w:val="00C521D0"/>
    <w:rsid w:val="00C52E8D"/>
    <w:rsid w:val="00C532B2"/>
    <w:rsid w:val="00C578B8"/>
    <w:rsid w:val="00C57F69"/>
    <w:rsid w:val="00C60F70"/>
    <w:rsid w:val="00C612EF"/>
    <w:rsid w:val="00C6167F"/>
    <w:rsid w:val="00C62C7D"/>
    <w:rsid w:val="00C63CFF"/>
    <w:rsid w:val="00C65953"/>
    <w:rsid w:val="00C65BFE"/>
    <w:rsid w:val="00C662AA"/>
    <w:rsid w:val="00C6709A"/>
    <w:rsid w:val="00C67287"/>
    <w:rsid w:val="00C708DD"/>
    <w:rsid w:val="00C70C5E"/>
    <w:rsid w:val="00C73248"/>
    <w:rsid w:val="00C74AA8"/>
    <w:rsid w:val="00C7629F"/>
    <w:rsid w:val="00C766A6"/>
    <w:rsid w:val="00C77787"/>
    <w:rsid w:val="00C83B26"/>
    <w:rsid w:val="00C841ED"/>
    <w:rsid w:val="00C84468"/>
    <w:rsid w:val="00C85D2B"/>
    <w:rsid w:val="00C90518"/>
    <w:rsid w:val="00C9348C"/>
    <w:rsid w:val="00C96408"/>
    <w:rsid w:val="00C96B3D"/>
    <w:rsid w:val="00C97427"/>
    <w:rsid w:val="00CA0BB0"/>
    <w:rsid w:val="00CA344E"/>
    <w:rsid w:val="00CA3FC3"/>
    <w:rsid w:val="00CA6DAD"/>
    <w:rsid w:val="00CA71EB"/>
    <w:rsid w:val="00CA7289"/>
    <w:rsid w:val="00CB0141"/>
    <w:rsid w:val="00CB0E1F"/>
    <w:rsid w:val="00CB1F39"/>
    <w:rsid w:val="00CB2555"/>
    <w:rsid w:val="00CB2A3C"/>
    <w:rsid w:val="00CC1CE3"/>
    <w:rsid w:val="00CC2D7A"/>
    <w:rsid w:val="00CC2E27"/>
    <w:rsid w:val="00CC3463"/>
    <w:rsid w:val="00CC42CF"/>
    <w:rsid w:val="00CC43D6"/>
    <w:rsid w:val="00CC508E"/>
    <w:rsid w:val="00CC5F98"/>
    <w:rsid w:val="00CC6B5B"/>
    <w:rsid w:val="00CC711E"/>
    <w:rsid w:val="00CC7978"/>
    <w:rsid w:val="00CD0230"/>
    <w:rsid w:val="00CD0619"/>
    <w:rsid w:val="00CD105A"/>
    <w:rsid w:val="00CD264C"/>
    <w:rsid w:val="00CD2C38"/>
    <w:rsid w:val="00CD2ECA"/>
    <w:rsid w:val="00CD3111"/>
    <w:rsid w:val="00CD481C"/>
    <w:rsid w:val="00CD6728"/>
    <w:rsid w:val="00CD6DA1"/>
    <w:rsid w:val="00CD7702"/>
    <w:rsid w:val="00CE1D88"/>
    <w:rsid w:val="00CE4975"/>
    <w:rsid w:val="00CE5083"/>
    <w:rsid w:val="00CE525E"/>
    <w:rsid w:val="00CE52A1"/>
    <w:rsid w:val="00CE7682"/>
    <w:rsid w:val="00CE76D6"/>
    <w:rsid w:val="00CF1372"/>
    <w:rsid w:val="00CF554B"/>
    <w:rsid w:val="00CF5CE2"/>
    <w:rsid w:val="00D00577"/>
    <w:rsid w:val="00D0060C"/>
    <w:rsid w:val="00D01672"/>
    <w:rsid w:val="00D04FD9"/>
    <w:rsid w:val="00D058F5"/>
    <w:rsid w:val="00D05ADA"/>
    <w:rsid w:val="00D0735B"/>
    <w:rsid w:val="00D111D8"/>
    <w:rsid w:val="00D1228B"/>
    <w:rsid w:val="00D12B5D"/>
    <w:rsid w:val="00D13E0B"/>
    <w:rsid w:val="00D21E35"/>
    <w:rsid w:val="00D21FA7"/>
    <w:rsid w:val="00D21FF9"/>
    <w:rsid w:val="00D222B3"/>
    <w:rsid w:val="00D23D50"/>
    <w:rsid w:val="00D2554F"/>
    <w:rsid w:val="00D25DC4"/>
    <w:rsid w:val="00D27E2D"/>
    <w:rsid w:val="00D307DD"/>
    <w:rsid w:val="00D329E0"/>
    <w:rsid w:val="00D32EE6"/>
    <w:rsid w:val="00D33A0E"/>
    <w:rsid w:val="00D34988"/>
    <w:rsid w:val="00D34FC6"/>
    <w:rsid w:val="00D35F13"/>
    <w:rsid w:val="00D40657"/>
    <w:rsid w:val="00D41184"/>
    <w:rsid w:val="00D41F45"/>
    <w:rsid w:val="00D42ECD"/>
    <w:rsid w:val="00D44CFE"/>
    <w:rsid w:val="00D4742C"/>
    <w:rsid w:val="00D50157"/>
    <w:rsid w:val="00D50B6D"/>
    <w:rsid w:val="00D50D51"/>
    <w:rsid w:val="00D513EE"/>
    <w:rsid w:val="00D516EB"/>
    <w:rsid w:val="00D52C20"/>
    <w:rsid w:val="00D53822"/>
    <w:rsid w:val="00D544A1"/>
    <w:rsid w:val="00D55845"/>
    <w:rsid w:val="00D55944"/>
    <w:rsid w:val="00D576C3"/>
    <w:rsid w:val="00D60DE7"/>
    <w:rsid w:val="00D60F4C"/>
    <w:rsid w:val="00D61769"/>
    <w:rsid w:val="00D62484"/>
    <w:rsid w:val="00D6576A"/>
    <w:rsid w:val="00D65C96"/>
    <w:rsid w:val="00D7076E"/>
    <w:rsid w:val="00D7084C"/>
    <w:rsid w:val="00D71AE2"/>
    <w:rsid w:val="00D71D45"/>
    <w:rsid w:val="00D72352"/>
    <w:rsid w:val="00D736CD"/>
    <w:rsid w:val="00D7530B"/>
    <w:rsid w:val="00D77781"/>
    <w:rsid w:val="00D811EC"/>
    <w:rsid w:val="00D81E58"/>
    <w:rsid w:val="00D85FC3"/>
    <w:rsid w:val="00D91613"/>
    <w:rsid w:val="00D9194A"/>
    <w:rsid w:val="00D91960"/>
    <w:rsid w:val="00D934AD"/>
    <w:rsid w:val="00D93F73"/>
    <w:rsid w:val="00D951EB"/>
    <w:rsid w:val="00D9528C"/>
    <w:rsid w:val="00D95A3B"/>
    <w:rsid w:val="00D96062"/>
    <w:rsid w:val="00D96276"/>
    <w:rsid w:val="00D96F1C"/>
    <w:rsid w:val="00DA1A28"/>
    <w:rsid w:val="00DA2A36"/>
    <w:rsid w:val="00DA2A62"/>
    <w:rsid w:val="00DA371B"/>
    <w:rsid w:val="00DA4038"/>
    <w:rsid w:val="00DA4E27"/>
    <w:rsid w:val="00DA5D5D"/>
    <w:rsid w:val="00DA7E77"/>
    <w:rsid w:val="00DB0B3B"/>
    <w:rsid w:val="00DB0F8F"/>
    <w:rsid w:val="00DB20E1"/>
    <w:rsid w:val="00DB27DC"/>
    <w:rsid w:val="00DB2848"/>
    <w:rsid w:val="00DB2ABC"/>
    <w:rsid w:val="00DB2B2F"/>
    <w:rsid w:val="00DB407D"/>
    <w:rsid w:val="00DB4A88"/>
    <w:rsid w:val="00DB65B3"/>
    <w:rsid w:val="00DB6D0B"/>
    <w:rsid w:val="00DB7147"/>
    <w:rsid w:val="00DB7F41"/>
    <w:rsid w:val="00DC26DC"/>
    <w:rsid w:val="00DC36EB"/>
    <w:rsid w:val="00DC660C"/>
    <w:rsid w:val="00DC6EE9"/>
    <w:rsid w:val="00DD02FA"/>
    <w:rsid w:val="00DD1B6D"/>
    <w:rsid w:val="00DD2FBE"/>
    <w:rsid w:val="00DD5FA2"/>
    <w:rsid w:val="00DD70EC"/>
    <w:rsid w:val="00DE23B3"/>
    <w:rsid w:val="00DE2493"/>
    <w:rsid w:val="00DE2F16"/>
    <w:rsid w:val="00DE33C5"/>
    <w:rsid w:val="00DE703F"/>
    <w:rsid w:val="00DF01EA"/>
    <w:rsid w:val="00DF11C9"/>
    <w:rsid w:val="00DF2271"/>
    <w:rsid w:val="00DF2DF6"/>
    <w:rsid w:val="00E00109"/>
    <w:rsid w:val="00E02522"/>
    <w:rsid w:val="00E02BF0"/>
    <w:rsid w:val="00E02CC9"/>
    <w:rsid w:val="00E03A1E"/>
    <w:rsid w:val="00E05BDA"/>
    <w:rsid w:val="00E05D63"/>
    <w:rsid w:val="00E05FB7"/>
    <w:rsid w:val="00E06659"/>
    <w:rsid w:val="00E0697C"/>
    <w:rsid w:val="00E1599C"/>
    <w:rsid w:val="00E15E3F"/>
    <w:rsid w:val="00E16EC1"/>
    <w:rsid w:val="00E17CD7"/>
    <w:rsid w:val="00E17F33"/>
    <w:rsid w:val="00E24424"/>
    <w:rsid w:val="00E2510F"/>
    <w:rsid w:val="00E25B4F"/>
    <w:rsid w:val="00E26698"/>
    <w:rsid w:val="00E26931"/>
    <w:rsid w:val="00E26A01"/>
    <w:rsid w:val="00E26DBA"/>
    <w:rsid w:val="00E30C63"/>
    <w:rsid w:val="00E31307"/>
    <w:rsid w:val="00E31D7E"/>
    <w:rsid w:val="00E331F8"/>
    <w:rsid w:val="00E33D34"/>
    <w:rsid w:val="00E34676"/>
    <w:rsid w:val="00E40AAA"/>
    <w:rsid w:val="00E41FEF"/>
    <w:rsid w:val="00E45C46"/>
    <w:rsid w:val="00E45EE8"/>
    <w:rsid w:val="00E45FB7"/>
    <w:rsid w:val="00E4650D"/>
    <w:rsid w:val="00E46969"/>
    <w:rsid w:val="00E52A8F"/>
    <w:rsid w:val="00E55437"/>
    <w:rsid w:val="00E57428"/>
    <w:rsid w:val="00E60AE5"/>
    <w:rsid w:val="00E61CCE"/>
    <w:rsid w:val="00E63CA3"/>
    <w:rsid w:val="00E649AB"/>
    <w:rsid w:val="00E66CEA"/>
    <w:rsid w:val="00E677E7"/>
    <w:rsid w:val="00E70DDC"/>
    <w:rsid w:val="00E71AAE"/>
    <w:rsid w:val="00E725A0"/>
    <w:rsid w:val="00E76982"/>
    <w:rsid w:val="00E77771"/>
    <w:rsid w:val="00E8009B"/>
    <w:rsid w:val="00E81737"/>
    <w:rsid w:val="00E82671"/>
    <w:rsid w:val="00E82BAD"/>
    <w:rsid w:val="00E833E4"/>
    <w:rsid w:val="00E84D59"/>
    <w:rsid w:val="00E85858"/>
    <w:rsid w:val="00E86694"/>
    <w:rsid w:val="00E8743F"/>
    <w:rsid w:val="00E91866"/>
    <w:rsid w:val="00E925E4"/>
    <w:rsid w:val="00E93A7A"/>
    <w:rsid w:val="00E95AAF"/>
    <w:rsid w:val="00E96364"/>
    <w:rsid w:val="00E973B8"/>
    <w:rsid w:val="00EA0D9D"/>
    <w:rsid w:val="00EA14CC"/>
    <w:rsid w:val="00EA3868"/>
    <w:rsid w:val="00EA428C"/>
    <w:rsid w:val="00EA6E34"/>
    <w:rsid w:val="00EB1E6D"/>
    <w:rsid w:val="00EB30CF"/>
    <w:rsid w:val="00EB3A5A"/>
    <w:rsid w:val="00EB4EE3"/>
    <w:rsid w:val="00EC0DCB"/>
    <w:rsid w:val="00EC1020"/>
    <w:rsid w:val="00EC1727"/>
    <w:rsid w:val="00EC324D"/>
    <w:rsid w:val="00EC4DB4"/>
    <w:rsid w:val="00EC4E17"/>
    <w:rsid w:val="00EC6B72"/>
    <w:rsid w:val="00EC6CF4"/>
    <w:rsid w:val="00EC73AB"/>
    <w:rsid w:val="00EC78C3"/>
    <w:rsid w:val="00ED00A5"/>
    <w:rsid w:val="00ED08E1"/>
    <w:rsid w:val="00ED39D1"/>
    <w:rsid w:val="00ED597F"/>
    <w:rsid w:val="00ED5AE7"/>
    <w:rsid w:val="00ED64FC"/>
    <w:rsid w:val="00ED675D"/>
    <w:rsid w:val="00EE0E4B"/>
    <w:rsid w:val="00EE203F"/>
    <w:rsid w:val="00EE289D"/>
    <w:rsid w:val="00EE29AB"/>
    <w:rsid w:val="00EE29CF"/>
    <w:rsid w:val="00EE3F07"/>
    <w:rsid w:val="00EE4207"/>
    <w:rsid w:val="00EE4B1F"/>
    <w:rsid w:val="00EE58B9"/>
    <w:rsid w:val="00EE7757"/>
    <w:rsid w:val="00EF07A9"/>
    <w:rsid w:val="00EF481E"/>
    <w:rsid w:val="00EF5BD6"/>
    <w:rsid w:val="00EF5EA3"/>
    <w:rsid w:val="00F00F41"/>
    <w:rsid w:val="00F0109F"/>
    <w:rsid w:val="00F0159F"/>
    <w:rsid w:val="00F026BF"/>
    <w:rsid w:val="00F03CFD"/>
    <w:rsid w:val="00F04901"/>
    <w:rsid w:val="00F04C73"/>
    <w:rsid w:val="00F066A8"/>
    <w:rsid w:val="00F066B3"/>
    <w:rsid w:val="00F0747E"/>
    <w:rsid w:val="00F07F7A"/>
    <w:rsid w:val="00F10AF8"/>
    <w:rsid w:val="00F10FD6"/>
    <w:rsid w:val="00F11FCF"/>
    <w:rsid w:val="00F135FA"/>
    <w:rsid w:val="00F13BF4"/>
    <w:rsid w:val="00F15576"/>
    <w:rsid w:val="00F221C5"/>
    <w:rsid w:val="00F22501"/>
    <w:rsid w:val="00F2256E"/>
    <w:rsid w:val="00F22FF1"/>
    <w:rsid w:val="00F23A61"/>
    <w:rsid w:val="00F23E75"/>
    <w:rsid w:val="00F3078A"/>
    <w:rsid w:val="00F31850"/>
    <w:rsid w:val="00F32A26"/>
    <w:rsid w:val="00F344B6"/>
    <w:rsid w:val="00F35198"/>
    <w:rsid w:val="00F35FC2"/>
    <w:rsid w:val="00F36464"/>
    <w:rsid w:val="00F36920"/>
    <w:rsid w:val="00F3741E"/>
    <w:rsid w:val="00F3768C"/>
    <w:rsid w:val="00F41B02"/>
    <w:rsid w:val="00F42466"/>
    <w:rsid w:val="00F43E60"/>
    <w:rsid w:val="00F451B2"/>
    <w:rsid w:val="00F4579C"/>
    <w:rsid w:val="00F477FB"/>
    <w:rsid w:val="00F50E74"/>
    <w:rsid w:val="00F57F24"/>
    <w:rsid w:val="00F60083"/>
    <w:rsid w:val="00F60214"/>
    <w:rsid w:val="00F62E45"/>
    <w:rsid w:val="00F65D05"/>
    <w:rsid w:val="00F66D22"/>
    <w:rsid w:val="00F73BCA"/>
    <w:rsid w:val="00F750A5"/>
    <w:rsid w:val="00F819F6"/>
    <w:rsid w:val="00F82788"/>
    <w:rsid w:val="00F83173"/>
    <w:rsid w:val="00F8491B"/>
    <w:rsid w:val="00F86D5F"/>
    <w:rsid w:val="00F905C9"/>
    <w:rsid w:val="00F91793"/>
    <w:rsid w:val="00F92EAD"/>
    <w:rsid w:val="00F937E7"/>
    <w:rsid w:val="00F9427D"/>
    <w:rsid w:val="00F95470"/>
    <w:rsid w:val="00F95779"/>
    <w:rsid w:val="00F96E2D"/>
    <w:rsid w:val="00F97990"/>
    <w:rsid w:val="00F97D67"/>
    <w:rsid w:val="00F97DED"/>
    <w:rsid w:val="00FA246D"/>
    <w:rsid w:val="00FA3C91"/>
    <w:rsid w:val="00FA3E69"/>
    <w:rsid w:val="00FA5FD8"/>
    <w:rsid w:val="00FA619C"/>
    <w:rsid w:val="00FB0A45"/>
    <w:rsid w:val="00FB1904"/>
    <w:rsid w:val="00FB206C"/>
    <w:rsid w:val="00FB2AC6"/>
    <w:rsid w:val="00FB2CB6"/>
    <w:rsid w:val="00FB4229"/>
    <w:rsid w:val="00FB4EC3"/>
    <w:rsid w:val="00FB55DB"/>
    <w:rsid w:val="00FC289D"/>
    <w:rsid w:val="00FC295E"/>
    <w:rsid w:val="00FC467A"/>
    <w:rsid w:val="00FC5FE2"/>
    <w:rsid w:val="00FC6DE6"/>
    <w:rsid w:val="00FC7640"/>
    <w:rsid w:val="00FC79CE"/>
    <w:rsid w:val="00FD0ED6"/>
    <w:rsid w:val="00FD35ED"/>
    <w:rsid w:val="00FD3F3C"/>
    <w:rsid w:val="00FD406F"/>
    <w:rsid w:val="00FD4893"/>
    <w:rsid w:val="00FD553B"/>
    <w:rsid w:val="00FE226E"/>
    <w:rsid w:val="00FE369E"/>
    <w:rsid w:val="00FE5079"/>
    <w:rsid w:val="00FE6062"/>
    <w:rsid w:val="00FE62CC"/>
    <w:rsid w:val="00FE7A9E"/>
    <w:rsid w:val="00FF3642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4419837-EE53-4CE1-99D4-4A1E9918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semiHidden/>
    <w:unhideWhenUsed/>
    <w:rsid w:val="00283478"/>
    <w:rPr>
      <w:color w:val="0000FF"/>
      <w:u w:val="single"/>
    </w:rPr>
  </w:style>
  <w:style w:type="table" w:styleId="ae">
    <w:name w:val="Table Grid"/>
    <w:basedOn w:val="a2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3">
    <w:name w:val="Strong"/>
    <w:uiPriority w:val="22"/>
    <w:qFormat/>
    <w:rsid w:val="00DB0B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99942-030E-4047-A474-2F96ADFBF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dc:description/>
  <cp:lastModifiedBy>戴余修</cp:lastModifiedBy>
  <cp:revision>2</cp:revision>
  <cp:lastPrinted>2010-04-21T01:53:00Z</cp:lastPrinted>
  <dcterms:created xsi:type="dcterms:W3CDTF">2020-07-27T00:57:00Z</dcterms:created>
  <dcterms:modified xsi:type="dcterms:W3CDTF">2020-07-27T00:57:00Z</dcterms:modified>
</cp:coreProperties>
</file>