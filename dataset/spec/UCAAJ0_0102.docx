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1010"/>
        <w:gridCol w:w="4503"/>
        <w:gridCol w:w="1566"/>
        <w:gridCol w:w="2071"/>
        <w:tblGridChange w:id="0">
          <w:tblGrid>
            <w:gridCol w:w="1216"/>
            <w:gridCol w:w="1010"/>
            <w:gridCol w:w="4503"/>
            <w:gridCol w:w="1566"/>
            <w:gridCol w:w="2071"/>
          </w:tblGrid>
        </w:tblGridChange>
      </w:tblGrid>
      <w:tr w:rsidR="004B6D91" w:rsidRPr="00D35EEA" w:rsidTr="009409D6">
        <w:tc>
          <w:tcPr>
            <w:tcW w:w="1216" w:type="dxa"/>
          </w:tcPr>
          <w:p w:rsidR="00252551" w:rsidRPr="00D35EEA" w:rsidRDefault="00252551" w:rsidP="002F7FCC">
            <w:pPr>
              <w:spacing w:line="240" w:lineRule="atLeast"/>
              <w:jc w:val="center"/>
              <w:rPr>
                <w:rFonts w:ascii="細明體" w:eastAsia="細明體" w:hAnsi="細明體" w:cs="Courier New" w:hint="eastAsia"/>
                <w:sz w:val="20"/>
                <w:szCs w:val="20"/>
              </w:rPr>
            </w:pPr>
            <w:bookmarkStart w:id="1" w:name="_GoBack"/>
            <w:bookmarkEnd w:id="1"/>
            <w:r w:rsidRPr="00D35EEA">
              <w:rPr>
                <w:rFonts w:ascii="細明體" w:eastAsia="細明體" w:hAnsi="細明體" w:cs="Courier New" w:hint="eastAsia"/>
                <w:sz w:val="20"/>
                <w:szCs w:val="20"/>
              </w:rPr>
              <w:t>修改日期</w:t>
            </w:r>
          </w:p>
        </w:tc>
        <w:tc>
          <w:tcPr>
            <w:tcW w:w="1010" w:type="dxa"/>
          </w:tcPr>
          <w:p w:rsidR="00252551" w:rsidRPr="00D35EEA" w:rsidRDefault="00252551" w:rsidP="002F7FCC">
            <w:pPr>
              <w:spacing w:line="240" w:lineRule="atLeast"/>
              <w:jc w:val="center"/>
              <w:rPr>
                <w:rFonts w:ascii="細明體" w:eastAsia="細明體" w:hAnsi="細明體" w:cs="Courier New" w:hint="eastAsia"/>
                <w:sz w:val="20"/>
                <w:szCs w:val="20"/>
              </w:rPr>
            </w:pPr>
            <w:r w:rsidRPr="00D35EEA">
              <w:rPr>
                <w:rFonts w:ascii="細明體" w:eastAsia="細明體" w:hAnsi="細明體" w:cs="Courier New" w:hint="eastAsia"/>
                <w:sz w:val="20"/>
                <w:szCs w:val="20"/>
              </w:rPr>
              <w:t>版本</w:t>
            </w:r>
          </w:p>
        </w:tc>
        <w:tc>
          <w:tcPr>
            <w:tcW w:w="4503" w:type="dxa"/>
          </w:tcPr>
          <w:p w:rsidR="00252551" w:rsidRPr="00D35EEA" w:rsidRDefault="00252551" w:rsidP="002F7FCC">
            <w:pPr>
              <w:spacing w:line="240" w:lineRule="atLeast"/>
              <w:jc w:val="center"/>
              <w:rPr>
                <w:rFonts w:ascii="細明體" w:eastAsia="細明體" w:hAnsi="細明體" w:cs="Courier New" w:hint="eastAsia"/>
                <w:sz w:val="20"/>
                <w:szCs w:val="20"/>
              </w:rPr>
            </w:pPr>
            <w:r w:rsidRPr="00D35EEA">
              <w:rPr>
                <w:rFonts w:ascii="細明體" w:eastAsia="細明體" w:hAnsi="細明體" w:cs="Courier New" w:hint="eastAsia"/>
                <w:sz w:val="20"/>
                <w:szCs w:val="20"/>
              </w:rPr>
              <w:t>修改原因</w:t>
            </w:r>
          </w:p>
        </w:tc>
        <w:tc>
          <w:tcPr>
            <w:tcW w:w="1566" w:type="dxa"/>
          </w:tcPr>
          <w:p w:rsidR="00252551" w:rsidRPr="00D35EEA" w:rsidRDefault="00252551" w:rsidP="002F7FCC">
            <w:pPr>
              <w:spacing w:line="240" w:lineRule="atLeast"/>
              <w:jc w:val="center"/>
              <w:rPr>
                <w:rFonts w:ascii="細明體" w:eastAsia="細明體" w:hAnsi="細明體" w:cs="Courier New" w:hint="eastAsia"/>
                <w:sz w:val="20"/>
                <w:szCs w:val="20"/>
              </w:rPr>
            </w:pPr>
            <w:r w:rsidRPr="00D35EEA">
              <w:rPr>
                <w:rFonts w:ascii="細明體" w:eastAsia="細明體" w:hAnsi="細明體" w:cs="Courier New" w:hint="eastAsia"/>
                <w:sz w:val="20"/>
                <w:szCs w:val="20"/>
              </w:rPr>
              <w:t>修改人姓名</w:t>
            </w:r>
          </w:p>
        </w:tc>
        <w:tc>
          <w:tcPr>
            <w:tcW w:w="2071" w:type="dxa"/>
          </w:tcPr>
          <w:p w:rsidR="00252551" w:rsidRPr="00D35EEA" w:rsidRDefault="00252551" w:rsidP="002F7FCC">
            <w:pPr>
              <w:spacing w:line="240" w:lineRule="atLeast"/>
              <w:jc w:val="center"/>
              <w:rPr>
                <w:rFonts w:ascii="細明體" w:eastAsia="細明體" w:hAnsi="細明體" w:cs="Courier New" w:hint="eastAsia"/>
                <w:sz w:val="20"/>
                <w:szCs w:val="20"/>
              </w:rPr>
            </w:pPr>
            <w:r w:rsidRPr="00D35EEA">
              <w:rPr>
                <w:rFonts w:ascii="細明體" w:eastAsia="細明體" w:hAnsi="細明體" w:cs="Courier New" w:hint="eastAsia"/>
                <w:sz w:val="20"/>
                <w:szCs w:val="20"/>
              </w:rPr>
              <w:t>立案單號</w:t>
            </w:r>
          </w:p>
        </w:tc>
      </w:tr>
      <w:tr w:rsidR="004B6D91" w:rsidRPr="00D35EEA" w:rsidTr="009409D6">
        <w:tc>
          <w:tcPr>
            <w:tcW w:w="1216" w:type="dxa"/>
          </w:tcPr>
          <w:p w:rsidR="00252551" w:rsidRPr="00D35EEA" w:rsidRDefault="00252551" w:rsidP="00A545EB">
            <w:pPr>
              <w:spacing w:line="240" w:lineRule="atLeast"/>
              <w:jc w:val="center"/>
              <w:rPr>
                <w:rFonts w:ascii="細明體" w:eastAsia="細明體" w:hAnsi="細明體" w:cs="Courier New" w:hint="eastAsia"/>
                <w:sz w:val="20"/>
                <w:szCs w:val="20"/>
              </w:rPr>
            </w:pPr>
            <w:r w:rsidRPr="00D35EEA">
              <w:rPr>
                <w:rFonts w:ascii="細明體" w:eastAsia="細明體" w:hAnsi="細明體" w:cs="Courier New"/>
                <w:sz w:val="20"/>
                <w:szCs w:val="20"/>
              </w:rPr>
              <w:t>2010/</w:t>
            </w:r>
            <w:r w:rsidR="00A545EB" w:rsidRPr="00D35EEA">
              <w:rPr>
                <w:rFonts w:ascii="細明體" w:eastAsia="細明體" w:hAnsi="細明體" w:cs="Courier New" w:hint="eastAsia"/>
                <w:sz w:val="20"/>
                <w:szCs w:val="20"/>
              </w:rPr>
              <w:t>9</w:t>
            </w:r>
            <w:r w:rsidRPr="00D35EEA">
              <w:rPr>
                <w:rFonts w:ascii="細明體" w:eastAsia="細明體" w:hAnsi="細明體" w:cs="Courier New"/>
                <w:sz w:val="20"/>
                <w:szCs w:val="20"/>
              </w:rPr>
              <w:t>/</w:t>
            </w:r>
            <w:r w:rsidR="00A545EB" w:rsidRPr="00D35EEA">
              <w:rPr>
                <w:rFonts w:ascii="細明體" w:eastAsia="細明體" w:hAnsi="細明體" w:cs="Courier New" w:hint="eastAsia"/>
                <w:sz w:val="20"/>
                <w:szCs w:val="20"/>
              </w:rPr>
              <w:t>2</w:t>
            </w:r>
            <w:r w:rsidR="00BD6740" w:rsidRPr="00D35EEA">
              <w:rPr>
                <w:rFonts w:ascii="細明體" w:eastAsia="細明體" w:hAnsi="細明體" w:cs="Courier New" w:hint="eastAsia"/>
                <w:sz w:val="20"/>
                <w:szCs w:val="20"/>
              </w:rPr>
              <w:t>7</w:t>
            </w:r>
          </w:p>
        </w:tc>
        <w:tc>
          <w:tcPr>
            <w:tcW w:w="1010" w:type="dxa"/>
          </w:tcPr>
          <w:p w:rsidR="00252551" w:rsidRPr="00D35EEA" w:rsidRDefault="004911D8" w:rsidP="002F7FCC">
            <w:pPr>
              <w:spacing w:line="240" w:lineRule="atLeast"/>
              <w:jc w:val="center"/>
              <w:rPr>
                <w:rFonts w:ascii="細明體" w:eastAsia="細明體" w:hAnsi="細明體" w:cs="Courier New" w:hint="eastAsia"/>
                <w:sz w:val="20"/>
                <w:szCs w:val="20"/>
              </w:rPr>
            </w:pPr>
            <w:r w:rsidRPr="00D35EEA">
              <w:rPr>
                <w:rFonts w:ascii="細明體" w:eastAsia="細明體" w:hAnsi="細明體" w:cs="Courier New" w:hint="eastAsia"/>
                <w:sz w:val="20"/>
                <w:szCs w:val="20"/>
              </w:rPr>
              <w:t>1</w:t>
            </w:r>
          </w:p>
        </w:tc>
        <w:tc>
          <w:tcPr>
            <w:tcW w:w="4503" w:type="dxa"/>
          </w:tcPr>
          <w:p w:rsidR="00252551" w:rsidRPr="00D35EEA" w:rsidRDefault="00252551" w:rsidP="002F7FCC">
            <w:pPr>
              <w:spacing w:line="240" w:lineRule="atLeast"/>
              <w:rPr>
                <w:rFonts w:ascii="細明體" w:eastAsia="細明體" w:hAnsi="細明體" w:cs="Courier New" w:hint="eastAsia"/>
                <w:sz w:val="20"/>
                <w:szCs w:val="20"/>
              </w:rPr>
            </w:pPr>
            <w:r w:rsidRPr="00D35EEA">
              <w:rPr>
                <w:rFonts w:ascii="細明體" w:eastAsia="細明體" w:hAnsi="細明體" w:cs="Courier New" w:hint="eastAsia"/>
                <w:sz w:val="20"/>
                <w:szCs w:val="20"/>
              </w:rPr>
              <w:t>Created</w:t>
            </w:r>
          </w:p>
        </w:tc>
        <w:tc>
          <w:tcPr>
            <w:tcW w:w="1566" w:type="dxa"/>
          </w:tcPr>
          <w:p w:rsidR="00252551" w:rsidRPr="00D35EEA" w:rsidRDefault="00A545EB" w:rsidP="002F7FCC">
            <w:pPr>
              <w:spacing w:line="240" w:lineRule="atLeast"/>
              <w:jc w:val="center"/>
              <w:rPr>
                <w:rFonts w:ascii="細明體" w:eastAsia="細明體" w:hAnsi="細明體" w:cs="Courier New" w:hint="eastAsia"/>
                <w:sz w:val="20"/>
                <w:szCs w:val="20"/>
              </w:rPr>
            </w:pPr>
            <w:r w:rsidRPr="00D35EEA">
              <w:rPr>
                <w:rFonts w:ascii="細明體" w:eastAsia="細明體" w:hAnsi="細明體" w:cs="Courier New" w:hint="eastAsia"/>
                <w:sz w:val="20"/>
                <w:szCs w:val="20"/>
              </w:rPr>
              <w:t>陳鐵元</w:t>
            </w:r>
          </w:p>
        </w:tc>
        <w:tc>
          <w:tcPr>
            <w:tcW w:w="2071" w:type="dxa"/>
          </w:tcPr>
          <w:p w:rsidR="00252551" w:rsidRPr="00D35EEA" w:rsidRDefault="00A545EB" w:rsidP="002F7FCC">
            <w:pPr>
              <w:spacing w:line="240" w:lineRule="atLeast"/>
              <w:rPr>
                <w:rFonts w:ascii="細明體" w:eastAsia="細明體" w:hAnsi="細明體" w:cs="Courier New" w:hint="eastAsia"/>
                <w:sz w:val="20"/>
                <w:szCs w:val="20"/>
              </w:rPr>
            </w:pPr>
            <w:r w:rsidRPr="00D35EEA">
              <w:rPr>
                <w:sz w:val="20"/>
                <w:szCs w:val="20"/>
              </w:rPr>
              <w:t>130924000209</w:t>
            </w:r>
          </w:p>
        </w:tc>
      </w:tr>
      <w:tr w:rsidR="009409D6" w:rsidRPr="00D35EEA" w:rsidTr="009409D6">
        <w:tc>
          <w:tcPr>
            <w:tcW w:w="1216" w:type="dxa"/>
          </w:tcPr>
          <w:p w:rsidR="009409D6" w:rsidRPr="00D35EEA" w:rsidRDefault="009409D6" w:rsidP="00A545EB">
            <w:pPr>
              <w:spacing w:line="240" w:lineRule="atLeast"/>
              <w:jc w:val="center"/>
              <w:rPr>
                <w:rFonts w:ascii="細明體" w:eastAsia="細明體" w:hAnsi="細明體" w:cs="Courier New"/>
                <w:sz w:val="20"/>
                <w:szCs w:val="20"/>
              </w:rPr>
            </w:pPr>
            <w:r w:rsidRPr="00D35EEA">
              <w:rPr>
                <w:rFonts w:ascii="細明體" w:eastAsia="細明體" w:hAnsi="細明體" w:cs="Courier New" w:hint="eastAsia"/>
                <w:sz w:val="20"/>
                <w:szCs w:val="20"/>
              </w:rPr>
              <w:t>2010/10/15</w:t>
            </w:r>
          </w:p>
        </w:tc>
        <w:tc>
          <w:tcPr>
            <w:tcW w:w="1010" w:type="dxa"/>
          </w:tcPr>
          <w:p w:rsidR="009409D6" w:rsidRPr="00D35EEA" w:rsidRDefault="009409D6" w:rsidP="002F7FCC">
            <w:pPr>
              <w:spacing w:line="240" w:lineRule="atLeast"/>
              <w:jc w:val="center"/>
              <w:rPr>
                <w:rFonts w:ascii="細明體" w:eastAsia="細明體" w:hAnsi="細明體" w:cs="Courier New" w:hint="eastAsia"/>
                <w:sz w:val="20"/>
                <w:szCs w:val="20"/>
              </w:rPr>
            </w:pPr>
            <w:r w:rsidRPr="00D35EEA">
              <w:rPr>
                <w:rFonts w:ascii="細明體" w:eastAsia="細明體" w:hAnsi="細明體" w:cs="Courier New" w:hint="eastAsia"/>
                <w:sz w:val="20"/>
                <w:szCs w:val="20"/>
              </w:rPr>
              <w:t>2</w:t>
            </w:r>
          </w:p>
        </w:tc>
        <w:tc>
          <w:tcPr>
            <w:tcW w:w="4503" w:type="dxa"/>
          </w:tcPr>
          <w:p w:rsidR="009409D6" w:rsidRPr="00D35EEA" w:rsidRDefault="009409D6" w:rsidP="002F7FCC">
            <w:pPr>
              <w:spacing w:line="240" w:lineRule="atLeast"/>
              <w:rPr>
                <w:rFonts w:ascii="細明體" w:eastAsia="細明體" w:hAnsi="細明體" w:cs="Courier New" w:hint="eastAsia"/>
                <w:sz w:val="20"/>
                <w:szCs w:val="20"/>
              </w:rPr>
            </w:pPr>
            <w:r w:rsidRPr="00D35EEA">
              <w:rPr>
                <w:rFonts w:ascii="細明體" w:eastAsia="細明體" w:hAnsi="細明體" w:cs="Courier New" w:hint="eastAsia"/>
                <w:sz w:val="20"/>
                <w:szCs w:val="20"/>
              </w:rPr>
              <w:t>新增DTAAJ011的序號給值說明</w:t>
            </w:r>
          </w:p>
        </w:tc>
        <w:tc>
          <w:tcPr>
            <w:tcW w:w="1566" w:type="dxa"/>
          </w:tcPr>
          <w:p w:rsidR="009409D6" w:rsidRPr="00D35EEA" w:rsidRDefault="009409D6" w:rsidP="00A614A5">
            <w:pPr>
              <w:spacing w:line="240" w:lineRule="atLeast"/>
              <w:jc w:val="center"/>
              <w:rPr>
                <w:rFonts w:ascii="細明體" w:eastAsia="細明體" w:hAnsi="細明體" w:cs="Courier New" w:hint="eastAsia"/>
                <w:sz w:val="20"/>
                <w:szCs w:val="20"/>
              </w:rPr>
            </w:pPr>
            <w:r w:rsidRPr="00D35EEA">
              <w:rPr>
                <w:rFonts w:ascii="細明體" w:eastAsia="細明體" w:hAnsi="細明體" w:cs="Courier New" w:hint="eastAsia"/>
                <w:sz w:val="20"/>
                <w:szCs w:val="20"/>
              </w:rPr>
              <w:t>陳鐵元</w:t>
            </w:r>
          </w:p>
        </w:tc>
        <w:tc>
          <w:tcPr>
            <w:tcW w:w="2071" w:type="dxa"/>
          </w:tcPr>
          <w:p w:rsidR="009409D6" w:rsidRPr="00D35EEA" w:rsidRDefault="009409D6" w:rsidP="00A614A5">
            <w:pPr>
              <w:spacing w:line="240" w:lineRule="atLeast"/>
              <w:rPr>
                <w:rFonts w:ascii="細明體" w:eastAsia="細明體" w:hAnsi="細明體" w:cs="Courier New" w:hint="eastAsia"/>
                <w:sz w:val="20"/>
                <w:szCs w:val="20"/>
              </w:rPr>
            </w:pPr>
            <w:r w:rsidRPr="00D35EEA">
              <w:rPr>
                <w:sz w:val="20"/>
                <w:szCs w:val="20"/>
              </w:rPr>
              <w:t>130924000209</w:t>
            </w:r>
          </w:p>
        </w:tc>
      </w:tr>
      <w:tr w:rsidR="00FC433D" w:rsidRPr="00D35EEA" w:rsidTr="009409D6">
        <w:tc>
          <w:tcPr>
            <w:tcW w:w="1216" w:type="dxa"/>
          </w:tcPr>
          <w:p w:rsidR="00FC433D" w:rsidRPr="00D35EEA" w:rsidRDefault="00FC433D" w:rsidP="00A545EB">
            <w:pPr>
              <w:spacing w:line="240" w:lineRule="atLeast"/>
              <w:jc w:val="center"/>
              <w:rPr>
                <w:rFonts w:ascii="細明體" w:eastAsia="細明體" w:hAnsi="細明體" w:cs="Courier New" w:hint="eastAsia"/>
                <w:sz w:val="20"/>
                <w:szCs w:val="20"/>
              </w:rPr>
            </w:pPr>
            <w:r w:rsidRPr="00D35EEA">
              <w:rPr>
                <w:rFonts w:ascii="細明體" w:eastAsia="細明體" w:hAnsi="細明體" w:cs="Courier New" w:hint="eastAsia"/>
                <w:sz w:val="20"/>
                <w:szCs w:val="20"/>
              </w:rPr>
              <w:t>2014/</w:t>
            </w:r>
            <w:r w:rsidRPr="00D35EEA">
              <w:rPr>
                <w:rFonts w:ascii="細明體" w:eastAsia="細明體" w:hAnsi="細明體" w:cs="Courier New"/>
                <w:sz w:val="20"/>
                <w:szCs w:val="20"/>
              </w:rPr>
              <w:t>09/17</w:t>
            </w:r>
          </w:p>
        </w:tc>
        <w:tc>
          <w:tcPr>
            <w:tcW w:w="1010" w:type="dxa"/>
          </w:tcPr>
          <w:p w:rsidR="00FC433D" w:rsidRPr="00D35EEA" w:rsidRDefault="00FC433D" w:rsidP="002F7FCC">
            <w:pPr>
              <w:spacing w:line="240" w:lineRule="atLeast"/>
              <w:jc w:val="center"/>
              <w:rPr>
                <w:rFonts w:ascii="細明體" w:eastAsia="細明體" w:hAnsi="細明體" w:cs="Courier New" w:hint="eastAsia"/>
                <w:sz w:val="20"/>
                <w:szCs w:val="20"/>
              </w:rPr>
            </w:pPr>
            <w:r w:rsidRPr="00D35EEA">
              <w:rPr>
                <w:rFonts w:ascii="細明體" w:eastAsia="細明體" w:hAnsi="細明體" w:cs="Courier New" w:hint="eastAsia"/>
                <w:sz w:val="20"/>
                <w:szCs w:val="20"/>
              </w:rPr>
              <w:t>3</w:t>
            </w:r>
          </w:p>
        </w:tc>
        <w:tc>
          <w:tcPr>
            <w:tcW w:w="4503" w:type="dxa"/>
          </w:tcPr>
          <w:p w:rsidR="00FC433D" w:rsidRPr="00D35EEA" w:rsidRDefault="00FC433D" w:rsidP="002F7FCC">
            <w:pPr>
              <w:spacing w:line="240" w:lineRule="atLeast"/>
              <w:rPr>
                <w:rFonts w:ascii="細明體" w:eastAsia="細明體" w:hAnsi="細明體" w:cs="Courier New" w:hint="eastAsia"/>
                <w:sz w:val="20"/>
                <w:szCs w:val="20"/>
              </w:rPr>
            </w:pPr>
            <w:r w:rsidRPr="00D35EEA">
              <w:rPr>
                <w:rFonts w:ascii="細明體" w:eastAsia="細明體" w:hAnsi="細明體" w:cs="Courier New" w:hint="eastAsia"/>
                <w:sz w:val="20"/>
                <w:szCs w:val="20"/>
              </w:rPr>
              <w:t>新增個資紀錄</w:t>
            </w:r>
          </w:p>
        </w:tc>
        <w:tc>
          <w:tcPr>
            <w:tcW w:w="1566" w:type="dxa"/>
          </w:tcPr>
          <w:p w:rsidR="00FC433D" w:rsidRPr="00D35EEA" w:rsidRDefault="00FC433D" w:rsidP="00A614A5">
            <w:pPr>
              <w:spacing w:line="240" w:lineRule="atLeast"/>
              <w:jc w:val="center"/>
              <w:rPr>
                <w:rFonts w:ascii="細明體" w:eastAsia="細明體" w:hAnsi="細明體" w:cs="Courier New" w:hint="eastAsia"/>
                <w:sz w:val="20"/>
                <w:szCs w:val="20"/>
              </w:rPr>
            </w:pPr>
            <w:r w:rsidRPr="00D35EEA">
              <w:rPr>
                <w:rFonts w:ascii="細明體" w:eastAsia="細明體" w:hAnsi="細明體" w:cs="Courier New" w:hint="eastAsia"/>
                <w:sz w:val="20"/>
                <w:szCs w:val="20"/>
              </w:rPr>
              <w:t>游忠瑋</w:t>
            </w:r>
          </w:p>
        </w:tc>
        <w:tc>
          <w:tcPr>
            <w:tcW w:w="2071" w:type="dxa"/>
          </w:tcPr>
          <w:p w:rsidR="00FC433D" w:rsidRPr="00D35EEA" w:rsidRDefault="00FC433D" w:rsidP="00FC433D">
            <w:pPr>
              <w:widowControl/>
              <w:rPr>
                <w:rFonts w:hint="eastAsia"/>
                <w:kern w:val="0"/>
              </w:rPr>
            </w:pPr>
            <w:r w:rsidRPr="00D35EEA">
              <w:rPr>
                <w:rFonts w:hint="eastAsia"/>
              </w:rPr>
              <w:t xml:space="preserve">140731000084 </w:t>
            </w:r>
          </w:p>
        </w:tc>
      </w:tr>
      <w:tr w:rsidR="00D35EEA" w:rsidRPr="00D35EEA" w:rsidTr="00D35EEA">
        <w:tc>
          <w:tcPr>
            <w:tcW w:w="1216" w:type="dxa"/>
            <w:tcBorders>
              <w:top w:val="single" w:sz="4" w:space="0" w:color="auto"/>
              <w:left w:val="single" w:sz="4" w:space="0" w:color="auto"/>
              <w:bottom w:val="single" w:sz="4" w:space="0" w:color="auto"/>
              <w:right w:val="single" w:sz="4" w:space="0" w:color="auto"/>
            </w:tcBorders>
          </w:tcPr>
          <w:p w:rsidR="00D35EEA" w:rsidRPr="00D35EEA" w:rsidRDefault="00D35EEA" w:rsidP="009E614A">
            <w:pPr>
              <w:spacing w:line="240" w:lineRule="atLeast"/>
              <w:jc w:val="center"/>
              <w:rPr>
                <w:rFonts w:ascii="細明體" w:eastAsia="細明體" w:hAnsi="細明體" w:cs="Courier New" w:hint="eastAsia"/>
                <w:color w:val="FF0000"/>
                <w:sz w:val="20"/>
                <w:szCs w:val="20"/>
              </w:rPr>
            </w:pPr>
            <w:r w:rsidRPr="00D35EEA">
              <w:rPr>
                <w:rFonts w:ascii="細明體" w:eastAsia="細明體" w:hAnsi="細明體" w:cs="Courier New" w:hint="eastAsia"/>
                <w:color w:val="FF0000"/>
                <w:sz w:val="20"/>
                <w:szCs w:val="20"/>
              </w:rPr>
              <w:t>2015/11</w:t>
            </w:r>
            <w:r w:rsidRPr="00D35EEA">
              <w:rPr>
                <w:rFonts w:ascii="細明體" w:eastAsia="細明體" w:hAnsi="細明體" w:cs="Courier New"/>
                <w:color w:val="FF0000"/>
                <w:sz w:val="20"/>
                <w:szCs w:val="20"/>
              </w:rPr>
              <w:t>/</w:t>
            </w:r>
            <w:r w:rsidRPr="00D35EEA">
              <w:rPr>
                <w:rFonts w:ascii="細明體" w:eastAsia="細明體" w:hAnsi="細明體" w:cs="Courier New" w:hint="eastAsia"/>
                <w:color w:val="FF0000"/>
                <w:sz w:val="20"/>
                <w:szCs w:val="20"/>
              </w:rPr>
              <w:t>03</w:t>
            </w:r>
          </w:p>
        </w:tc>
        <w:tc>
          <w:tcPr>
            <w:tcW w:w="1010" w:type="dxa"/>
            <w:tcBorders>
              <w:top w:val="single" w:sz="4" w:space="0" w:color="auto"/>
              <w:left w:val="single" w:sz="4" w:space="0" w:color="auto"/>
              <w:bottom w:val="single" w:sz="4" w:space="0" w:color="auto"/>
              <w:right w:val="single" w:sz="4" w:space="0" w:color="auto"/>
            </w:tcBorders>
          </w:tcPr>
          <w:p w:rsidR="00D35EEA" w:rsidRPr="00D35EEA" w:rsidRDefault="00D35EEA" w:rsidP="009E614A">
            <w:pPr>
              <w:spacing w:line="240" w:lineRule="atLeast"/>
              <w:jc w:val="center"/>
              <w:rPr>
                <w:rFonts w:ascii="細明體" w:eastAsia="細明體" w:hAnsi="細明體" w:cs="Courier New" w:hint="eastAsia"/>
                <w:color w:val="FF0000"/>
                <w:sz w:val="20"/>
                <w:szCs w:val="20"/>
              </w:rPr>
            </w:pPr>
            <w:r w:rsidRPr="00D35EEA">
              <w:rPr>
                <w:rFonts w:ascii="細明體" w:eastAsia="細明體" w:hAnsi="細明體" w:cs="Courier New" w:hint="eastAsia"/>
                <w:color w:val="FF0000"/>
                <w:sz w:val="20"/>
                <w:szCs w:val="20"/>
              </w:rPr>
              <w:t>4</w:t>
            </w:r>
          </w:p>
        </w:tc>
        <w:tc>
          <w:tcPr>
            <w:tcW w:w="4503" w:type="dxa"/>
            <w:tcBorders>
              <w:top w:val="single" w:sz="4" w:space="0" w:color="auto"/>
              <w:left w:val="single" w:sz="4" w:space="0" w:color="auto"/>
              <w:bottom w:val="single" w:sz="4" w:space="0" w:color="auto"/>
              <w:right w:val="single" w:sz="4" w:space="0" w:color="auto"/>
            </w:tcBorders>
          </w:tcPr>
          <w:p w:rsidR="00D35EEA" w:rsidRPr="00D35EEA" w:rsidRDefault="00D35EEA" w:rsidP="009E614A">
            <w:pPr>
              <w:spacing w:line="240" w:lineRule="atLeast"/>
              <w:rPr>
                <w:rFonts w:ascii="細明體" w:eastAsia="細明體" w:hAnsi="細明體" w:cs="Courier New"/>
                <w:color w:val="FF0000"/>
                <w:sz w:val="20"/>
                <w:szCs w:val="20"/>
              </w:rPr>
            </w:pPr>
            <w:r w:rsidRPr="00D35EEA">
              <w:rPr>
                <w:rFonts w:ascii="細明體" w:eastAsia="細明體" w:hAnsi="細明體" w:cs="Courier New" w:hint="eastAsia"/>
                <w:color w:val="FF0000"/>
                <w:sz w:val="20"/>
                <w:szCs w:val="20"/>
              </w:rPr>
              <w:t>修復序號跳號時無法正常作業，改成</w:t>
            </w:r>
          </w:p>
          <w:p w:rsidR="00D35EEA" w:rsidRPr="00D35EEA" w:rsidRDefault="00D35EEA" w:rsidP="009E614A">
            <w:pPr>
              <w:spacing w:line="240" w:lineRule="atLeast"/>
              <w:rPr>
                <w:rFonts w:ascii="細明體" w:eastAsia="細明體" w:hAnsi="細明體" w:cs="Courier New" w:hint="eastAsia"/>
                <w:color w:val="FF0000"/>
                <w:sz w:val="20"/>
                <w:szCs w:val="20"/>
              </w:rPr>
            </w:pPr>
            <w:r w:rsidRPr="00D35EEA">
              <w:rPr>
                <w:rFonts w:ascii="細明體" w:eastAsia="細明體" w:hAnsi="細明體" w:cs="Courier New" w:hint="eastAsia"/>
                <w:color w:val="FF0000"/>
                <w:sz w:val="20"/>
                <w:szCs w:val="20"/>
              </w:rPr>
              <w:t>$</w:t>
            </w:r>
            <w:r w:rsidRPr="00D35EEA">
              <w:rPr>
                <w:rFonts w:ascii="細明體" w:eastAsia="細明體" w:hAnsi="細明體" w:hint="eastAsia"/>
                <w:color w:val="FF0000"/>
              </w:rPr>
              <w:t>序號=最大的序號+1</w:t>
            </w:r>
          </w:p>
        </w:tc>
        <w:tc>
          <w:tcPr>
            <w:tcW w:w="1566" w:type="dxa"/>
            <w:tcBorders>
              <w:top w:val="single" w:sz="4" w:space="0" w:color="auto"/>
              <w:left w:val="single" w:sz="4" w:space="0" w:color="auto"/>
              <w:bottom w:val="single" w:sz="4" w:space="0" w:color="auto"/>
              <w:right w:val="single" w:sz="4" w:space="0" w:color="auto"/>
            </w:tcBorders>
          </w:tcPr>
          <w:p w:rsidR="00D35EEA" w:rsidRPr="00D35EEA" w:rsidRDefault="00D35EEA" w:rsidP="009E614A">
            <w:pPr>
              <w:spacing w:line="240" w:lineRule="atLeast"/>
              <w:jc w:val="center"/>
              <w:rPr>
                <w:rFonts w:ascii="細明體" w:eastAsia="細明體" w:hAnsi="細明體" w:cs="Courier New" w:hint="eastAsia"/>
                <w:sz w:val="20"/>
                <w:szCs w:val="20"/>
              </w:rPr>
            </w:pPr>
            <w:r w:rsidRPr="00D35EEA">
              <w:rPr>
                <w:rFonts w:ascii="細明體" w:eastAsia="細明體" w:hAnsi="細明體" w:cs="Courier New" w:hint="eastAsia"/>
                <w:sz w:val="20"/>
                <w:szCs w:val="20"/>
              </w:rPr>
              <w:t>陳鐵元</w:t>
            </w:r>
          </w:p>
        </w:tc>
        <w:tc>
          <w:tcPr>
            <w:tcW w:w="2071" w:type="dxa"/>
            <w:tcBorders>
              <w:top w:val="single" w:sz="4" w:space="0" w:color="auto"/>
              <w:left w:val="single" w:sz="4" w:space="0" w:color="auto"/>
              <w:bottom w:val="single" w:sz="4" w:space="0" w:color="auto"/>
              <w:right w:val="single" w:sz="4" w:space="0" w:color="auto"/>
            </w:tcBorders>
          </w:tcPr>
          <w:p w:rsidR="00D35EEA" w:rsidRPr="00D35EEA" w:rsidRDefault="00F32D05" w:rsidP="009E614A">
            <w:pPr>
              <w:widowControl/>
              <w:rPr>
                <w:rFonts w:hint="eastAsia"/>
              </w:rPr>
            </w:pPr>
            <w:r>
              <w:rPr>
                <w:rFonts w:ascii="標楷體" w:eastAsia="標楷體" w:hAnsi="標楷體" w:hint="eastAsia"/>
                <w:b/>
                <w:color w:val="FF0000"/>
              </w:rPr>
              <w:t>161103000348</w:t>
            </w:r>
          </w:p>
        </w:tc>
      </w:tr>
      <w:tr w:rsidR="00552AB9" w:rsidRPr="00D35EEA" w:rsidTr="00D35EEA">
        <w:trPr>
          <w:ins w:id="2" w:author="陳德仁" w:date="2017-07-17T10:08:00Z"/>
        </w:trPr>
        <w:tc>
          <w:tcPr>
            <w:tcW w:w="1216" w:type="dxa"/>
            <w:tcBorders>
              <w:top w:val="single" w:sz="4" w:space="0" w:color="auto"/>
              <w:left w:val="single" w:sz="4" w:space="0" w:color="auto"/>
              <w:bottom w:val="single" w:sz="4" w:space="0" w:color="auto"/>
              <w:right w:val="single" w:sz="4" w:space="0" w:color="auto"/>
            </w:tcBorders>
          </w:tcPr>
          <w:p w:rsidR="00552AB9" w:rsidRPr="00D35EEA" w:rsidRDefault="00552AB9" w:rsidP="009E614A">
            <w:pPr>
              <w:spacing w:line="240" w:lineRule="atLeast"/>
              <w:jc w:val="center"/>
              <w:rPr>
                <w:ins w:id="3" w:author="陳德仁" w:date="2017-07-17T10:08:00Z"/>
                <w:rFonts w:ascii="細明體" w:eastAsia="細明體" w:hAnsi="細明體" w:cs="Courier New" w:hint="eastAsia"/>
                <w:color w:val="FF0000"/>
                <w:sz w:val="20"/>
                <w:szCs w:val="20"/>
              </w:rPr>
            </w:pPr>
            <w:ins w:id="4" w:author="陳德仁" w:date="2017-07-17T10:08:00Z">
              <w:r>
                <w:rPr>
                  <w:rFonts w:ascii="細明體" w:eastAsia="細明體" w:hAnsi="細明體" w:cs="Courier New" w:hint="eastAsia"/>
                  <w:color w:val="FF0000"/>
                  <w:sz w:val="20"/>
                  <w:szCs w:val="20"/>
                </w:rPr>
                <w:t>2017/7/17</w:t>
              </w:r>
            </w:ins>
          </w:p>
        </w:tc>
        <w:tc>
          <w:tcPr>
            <w:tcW w:w="1010" w:type="dxa"/>
            <w:tcBorders>
              <w:top w:val="single" w:sz="4" w:space="0" w:color="auto"/>
              <w:left w:val="single" w:sz="4" w:space="0" w:color="auto"/>
              <w:bottom w:val="single" w:sz="4" w:space="0" w:color="auto"/>
              <w:right w:val="single" w:sz="4" w:space="0" w:color="auto"/>
            </w:tcBorders>
          </w:tcPr>
          <w:p w:rsidR="00552AB9" w:rsidRPr="00D35EEA" w:rsidRDefault="00552AB9" w:rsidP="009E614A">
            <w:pPr>
              <w:spacing w:line="240" w:lineRule="atLeast"/>
              <w:jc w:val="center"/>
              <w:rPr>
                <w:ins w:id="5" w:author="陳德仁" w:date="2017-07-17T10:08:00Z"/>
                <w:rFonts w:ascii="細明體" w:eastAsia="細明體" w:hAnsi="細明體" w:cs="Courier New" w:hint="eastAsia"/>
                <w:color w:val="FF0000"/>
                <w:sz w:val="20"/>
                <w:szCs w:val="20"/>
              </w:rPr>
            </w:pPr>
            <w:ins w:id="6" w:author="陳德仁" w:date="2017-07-17T10:08:00Z">
              <w:r>
                <w:rPr>
                  <w:rFonts w:ascii="細明體" w:eastAsia="細明體" w:hAnsi="細明體" w:cs="Courier New" w:hint="eastAsia"/>
                  <w:color w:val="FF0000"/>
                  <w:sz w:val="20"/>
                  <w:szCs w:val="20"/>
                </w:rPr>
                <w:t>5</w:t>
              </w:r>
            </w:ins>
          </w:p>
        </w:tc>
        <w:tc>
          <w:tcPr>
            <w:tcW w:w="4503" w:type="dxa"/>
            <w:tcBorders>
              <w:top w:val="single" w:sz="4" w:space="0" w:color="auto"/>
              <w:left w:val="single" w:sz="4" w:space="0" w:color="auto"/>
              <w:bottom w:val="single" w:sz="4" w:space="0" w:color="auto"/>
              <w:right w:val="single" w:sz="4" w:space="0" w:color="auto"/>
            </w:tcBorders>
          </w:tcPr>
          <w:p w:rsidR="00552AB9" w:rsidRPr="00D35EEA" w:rsidRDefault="00552AB9" w:rsidP="009E614A">
            <w:pPr>
              <w:spacing w:line="240" w:lineRule="atLeast"/>
              <w:rPr>
                <w:ins w:id="7" w:author="陳德仁" w:date="2017-07-17T10:08:00Z"/>
                <w:rFonts w:ascii="細明體" w:eastAsia="細明體" w:hAnsi="細明體" w:cs="Courier New" w:hint="eastAsia"/>
                <w:color w:val="FF0000"/>
                <w:sz w:val="20"/>
                <w:szCs w:val="20"/>
              </w:rPr>
            </w:pPr>
            <w:ins w:id="8" w:author="陳德仁" w:date="2017-07-17T10:08:00Z">
              <w:r w:rsidRPr="00552AB9">
                <w:rPr>
                  <w:rFonts w:ascii="細明體" w:eastAsia="細明體" w:hAnsi="細明體" w:cs="Courier New" w:hint="eastAsia"/>
                  <w:color w:val="FF0000"/>
                  <w:sz w:val="20"/>
                  <w:szCs w:val="20"/>
                </w:rPr>
                <w:t>Download關鍵字清查修改</w:t>
              </w:r>
            </w:ins>
          </w:p>
        </w:tc>
        <w:tc>
          <w:tcPr>
            <w:tcW w:w="1566" w:type="dxa"/>
            <w:tcBorders>
              <w:top w:val="single" w:sz="4" w:space="0" w:color="auto"/>
              <w:left w:val="single" w:sz="4" w:space="0" w:color="auto"/>
              <w:bottom w:val="single" w:sz="4" w:space="0" w:color="auto"/>
              <w:right w:val="single" w:sz="4" w:space="0" w:color="auto"/>
            </w:tcBorders>
          </w:tcPr>
          <w:p w:rsidR="00552AB9" w:rsidRPr="00D35EEA" w:rsidRDefault="00552AB9" w:rsidP="009E614A">
            <w:pPr>
              <w:spacing w:line="240" w:lineRule="atLeast"/>
              <w:jc w:val="center"/>
              <w:rPr>
                <w:ins w:id="9" w:author="陳德仁" w:date="2017-07-17T10:08:00Z"/>
                <w:rFonts w:ascii="細明體" w:eastAsia="細明體" w:hAnsi="細明體" w:cs="Courier New" w:hint="eastAsia"/>
                <w:sz w:val="20"/>
                <w:szCs w:val="20"/>
              </w:rPr>
            </w:pPr>
            <w:ins w:id="10" w:author="陳德仁" w:date="2017-07-17T10:08:00Z">
              <w:r>
                <w:rPr>
                  <w:rFonts w:ascii="細明體" w:eastAsia="細明體" w:hAnsi="細明體" w:cs="Courier New" w:hint="eastAsia"/>
                  <w:sz w:val="20"/>
                  <w:szCs w:val="20"/>
                </w:rPr>
                <w:t>陳德仁</w:t>
              </w:r>
            </w:ins>
          </w:p>
        </w:tc>
        <w:tc>
          <w:tcPr>
            <w:tcW w:w="2071" w:type="dxa"/>
            <w:tcBorders>
              <w:top w:val="single" w:sz="4" w:space="0" w:color="auto"/>
              <w:left w:val="single" w:sz="4" w:space="0" w:color="auto"/>
              <w:bottom w:val="single" w:sz="4" w:space="0" w:color="auto"/>
              <w:right w:val="single" w:sz="4" w:space="0" w:color="auto"/>
            </w:tcBorders>
          </w:tcPr>
          <w:p w:rsidR="00552AB9" w:rsidRDefault="00552AB9" w:rsidP="009E614A">
            <w:pPr>
              <w:widowControl/>
              <w:rPr>
                <w:ins w:id="11" w:author="陳德仁" w:date="2017-07-17T10:08:00Z"/>
                <w:rFonts w:ascii="標楷體" w:eastAsia="標楷體" w:hAnsi="標楷體" w:hint="eastAsia"/>
                <w:b/>
                <w:color w:val="FF0000"/>
              </w:rPr>
            </w:pPr>
            <w:ins w:id="12" w:author="陳德仁" w:date="2017-07-17T10:08:00Z">
              <w:r w:rsidRPr="00552AB9">
                <w:rPr>
                  <w:rFonts w:ascii="標楷體" w:eastAsia="標楷體" w:hAnsi="標楷體"/>
                  <w:b/>
                  <w:color w:val="FF0000"/>
                </w:rPr>
                <w:t>170511000464</w:t>
              </w:r>
            </w:ins>
          </w:p>
        </w:tc>
      </w:tr>
    </w:tbl>
    <w:p w:rsidR="00252551" w:rsidRPr="00D35EEA" w:rsidRDefault="00252551" w:rsidP="00963BA2">
      <w:pPr>
        <w:spacing w:line="240" w:lineRule="atLeast"/>
        <w:rPr>
          <w:rFonts w:ascii="細明體" w:eastAsia="細明體" w:hAnsi="細明體" w:cs="Courier New" w:hint="eastAsia"/>
          <w:sz w:val="20"/>
          <w:szCs w:val="20"/>
        </w:rPr>
      </w:pPr>
    </w:p>
    <w:p w:rsidR="0075297D" w:rsidRPr="00D35EEA" w:rsidRDefault="00674A0A" w:rsidP="00963BA2">
      <w:pPr>
        <w:spacing w:line="240" w:lineRule="atLeast"/>
        <w:rPr>
          <w:rFonts w:ascii="細明體" w:eastAsia="細明體" w:hAnsi="細明體" w:cs="Courier New"/>
          <w:b/>
          <w:sz w:val="20"/>
          <w:szCs w:val="20"/>
        </w:rPr>
      </w:pPr>
      <w:r w:rsidRPr="00D35EEA">
        <w:rPr>
          <w:rFonts w:ascii="細明體" w:eastAsia="細明體" w:hAnsi="細明體" w:cs="Courier New" w:hint="eastAsia"/>
          <w:b/>
          <w:sz w:val="20"/>
          <w:szCs w:val="20"/>
        </w:rPr>
        <w:t>一</w:t>
      </w:r>
      <w:r w:rsidR="006D75B8" w:rsidRPr="00D35EEA">
        <w:rPr>
          <w:rFonts w:ascii="細明體" w:eastAsia="細明體" w:hAnsi="細明體" w:cs="Courier New"/>
          <w:b/>
          <w:sz w:val="20"/>
          <w:szCs w:val="20"/>
        </w:rPr>
        <w:t>、</w:t>
      </w:r>
      <w:r w:rsidRPr="00D35EEA">
        <w:rPr>
          <w:rFonts w:ascii="細明體" w:eastAsia="細明體" w:hAnsi="細明體" w:hint="eastAsia"/>
          <w:b/>
          <w:sz w:val="20"/>
          <w:szCs w:val="20"/>
        </w:rPr>
        <w:t>程式功能概述</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340"/>
        <w:gridCol w:w="7920"/>
      </w:tblGrid>
      <w:tr w:rsidR="009B56A8" w:rsidRPr="00D35EEA" w:rsidTr="004A6205">
        <w:tc>
          <w:tcPr>
            <w:tcW w:w="2340" w:type="dxa"/>
          </w:tcPr>
          <w:p w:rsidR="009B56A8" w:rsidRPr="00D35EEA" w:rsidRDefault="009B56A8" w:rsidP="004A6205">
            <w:pPr>
              <w:rPr>
                <w:rFonts w:ascii="細明體" w:eastAsia="細明體" w:hAnsi="細明體" w:hint="eastAsia"/>
                <w:sz w:val="20"/>
                <w:szCs w:val="20"/>
              </w:rPr>
            </w:pPr>
            <w:r w:rsidRPr="00D35EEA">
              <w:rPr>
                <w:rFonts w:ascii="細明體" w:eastAsia="細明體" w:hAnsi="細明體" w:hint="eastAsia"/>
                <w:sz w:val="20"/>
                <w:szCs w:val="20"/>
              </w:rPr>
              <w:t>程式功能</w:t>
            </w:r>
          </w:p>
        </w:tc>
        <w:tc>
          <w:tcPr>
            <w:tcW w:w="7920" w:type="dxa"/>
          </w:tcPr>
          <w:p w:rsidR="009B56A8" w:rsidRPr="00D35EEA" w:rsidRDefault="00A545EB" w:rsidP="004A6205">
            <w:pPr>
              <w:rPr>
                <w:rFonts w:ascii="細明體" w:eastAsia="細明體" w:hAnsi="細明體" w:hint="eastAsia"/>
                <w:sz w:val="20"/>
                <w:szCs w:val="20"/>
              </w:rPr>
            </w:pPr>
            <w:r w:rsidRPr="00D35EEA">
              <w:rPr>
                <w:rFonts w:ascii="細明體" w:eastAsia="細明體" w:hAnsi="細明體" w:hint="eastAsia"/>
                <w:sz w:val="20"/>
                <w:szCs w:val="20"/>
              </w:rPr>
              <w:t>理賠除外輸入</w:t>
            </w:r>
            <w:r w:rsidR="009B56A8" w:rsidRPr="00D35EEA">
              <w:rPr>
                <w:rFonts w:ascii="細明體" w:eastAsia="細明體" w:hAnsi="細明體" w:hint="eastAsia"/>
                <w:sz w:val="20"/>
                <w:szCs w:val="20"/>
              </w:rPr>
              <w:t>作業</w:t>
            </w:r>
          </w:p>
        </w:tc>
      </w:tr>
      <w:tr w:rsidR="009B56A8" w:rsidRPr="00D35EEA" w:rsidTr="004A6205">
        <w:tc>
          <w:tcPr>
            <w:tcW w:w="2340" w:type="dxa"/>
          </w:tcPr>
          <w:p w:rsidR="009B56A8" w:rsidRPr="00D35EEA" w:rsidRDefault="009B56A8" w:rsidP="004A6205">
            <w:pPr>
              <w:rPr>
                <w:rFonts w:ascii="細明體" w:eastAsia="細明體" w:hAnsi="細明體" w:hint="eastAsia"/>
                <w:sz w:val="20"/>
                <w:szCs w:val="20"/>
              </w:rPr>
            </w:pPr>
            <w:r w:rsidRPr="00D35EEA">
              <w:rPr>
                <w:rFonts w:ascii="細明體" w:eastAsia="細明體" w:hAnsi="細明體" w:hint="eastAsia"/>
                <w:sz w:val="20"/>
                <w:szCs w:val="20"/>
              </w:rPr>
              <w:t>程式名稱</w:t>
            </w:r>
          </w:p>
        </w:tc>
        <w:tc>
          <w:tcPr>
            <w:tcW w:w="7920" w:type="dxa"/>
          </w:tcPr>
          <w:p w:rsidR="009B56A8" w:rsidRPr="00D35EEA" w:rsidRDefault="00A545EB" w:rsidP="004A6205">
            <w:pPr>
              <w:rPr>
                <w:rFonts w:ascii="細明體" w:eastAsia="細明體" w:hAnsi="細明體" w:hint="eastAsia"/>
                <w:sz w:val="20"/>
                <w:szCs w:val="20"/>
              </w:rPr>
            </w:pPr>
            <w:r w:rsidRPr="00D35EEA">
              <w:rPr>
                <w:rFonts w:ascii="細明體" w:eastAsia="細明體" w:hAnsi="細明體" w:hint="eastAsia"/>
                <w:sz w:val="20"/>
                <w:szCs w:val="20"/>
              </w:rPr>
              <w:t>AAJ0_0102</w:t>
            </w:r>
          </w:p>
        </w:tc>
      </w:tr>
      <w:tr w:rsidR="009B56A8" w:rsidRPr="00D35EEA" w:rsidTr="004A6205">
        <w:tc>
          <w:tcPr>
            <w:tcW w:w="2340" w:type="dxa"/>
          </w:tcPr>
          <w:p w:rsidR="009B56A8" w:rsidRPr="00D35EEA" w:rsidRDefault="009B56A8" w:rsidP="004A6205">
            <w:pPr>
              <w:rPr>
                <w:rFonts w:ascii="細明體" w:eastAsia="細明體" w:hAnsi="細明體" w:hint="eastAsia"/>
                <w:sz w:val="20"/>
                <w:szCs w:val="20"/>
              </w:rPr>
            </w:pPr>
            <w:r w:rsidRPr="00D35EEA">
              <w:rPr>
                <w:rFonts w:ascii="細明體" w:eastAsia="細明體" w:hAnsi="細明體" w:hint="eastAsia"/>
                <w:sz w:val="20"/>
                <w:szCs w:val="20"/>
              </w:rPr>
              <w:t>作業方式</w:t>
            </w:r>
          </w:p>
        </w:tc>
        <w:tc>
          <w:tcPr>
            <w:tcW w:w="7920" w:type="dxa"/>
          </w:tcPr>
          <w:p w:rsidR="009B56A8" w:rsidRPr="00D35EEA" w:rsidRDefault="009B56A8" w:rsidP="004A6205">
            <w:pPr>
              <w:rPr>
                <w:rFonts w:ascii="細明體" w:eastAsia="細明體" w:hAnsi="細明體" w:hint="eastAsia"/>
                <w:sz w:val="20"/>
                <w:szCs w:val="20"/>
              </w:rPr>
            </w:pPr>
            <w:r w:rsidRPr="00D35EEA">
              <w:rPr>
                <w:rFonts w:ascii="細明體" w:eastAsia="細明體" w:hAnsi="細明體" w:hint="eastAsia"/>
                <w:sz w:val="20"/>
                <w:szCs w:val="20"/>
              </w:rPr>
              <w:t>ONLINE</w:t>
            </w:r>
          </w:p>
        </w:tc>
      </w:tr>
      <w:tr w:rsidR="009B56A8" w:rsidRPr="00D35EEA" w:rsidTr="004A6205">
        <w:tc>
          <w:tcPr>
            <w:tcW w:w="2340" w:type="dxa"/>
          </w:tcPr>
          <w:p w:rsidR="009B56A8" w:rsidRPr="00D35EEA" w:rsidRDefault="009B56A8" w:rsidP="004A6205">
            <w:pPr>
              <w:rPr>
                <w:rFonts w:ascii="細明體" w:eastAsia="細明體" w:hAnsi="細明體" w:hint="eastAsia"/>
                <w:sz w:val="20"/>
                <w:szCs w:val="20"/>
              </w:rPr>
            </w:pPr>
            <w:r w:rsidRPr="00D35EEA">
              <w:rPr>
                <w:rFonts w:ascii="細明體" w:eastAsia="細明體" w:hAnsi="細明體" w:hint="eastAsia"/>
                <w:sz w:val="20"/>
                <w:szCs w:val="20"/>
              </w:rPr>
              <w:t>概要說明</w:t>
            </w:r>
          </w:p>
        </w:tc>
        <w:tc>
          <w:tcPr>
            <w:tcW w:w="7920" w:type="dxa"/>
          </w:tcPr>
          <w:p w:rsidR="009B56A8" w:rsidRPr="00D35EEA" w:rsidRDefault="00A545EB" w:rsidP="004A6205">
            <w:pPr>
              <w:rPr>
                <w:rFonts w:ascii="細明體" w:eastAsia="細明體" w:hAnsi="細明體" w:hint="eastAsia"/>
                <w:sz w:val="20"/>
                <w:szCs w:val="20"/>
              </w:rPr>
            </w:pPr>
            <w:r w:rsidRPr="00D35EEA">
              <w:rPr>
                <w:rFonts w:ascii="細明體" w:eastAsia="細明體" w:hAnsi="細明體" w:hint="eastAsia"/>
                <w:sz w:val="20"/>
                <w:szCs w:val="20"/>
              </w:rPr>
              <w:t>理賠除外輸入作業(醫療除外、機能障礙除外)</w:t>
            </w:r>
          </w:p>
        </w:tc>
      </w:tr>
      <w:tr w:rsidR="004911D8" w:rsidRPr="00D35EEA" w:rsidTr="004A6205">
        <w:tc>
          <w:tcPr>
            <w:tcW w:w="2340" w:type="dxa"/>
          </w:tcPr>
          <w:p w:rsidR="004911D8" w:rsidRPr="00D35EEA" w:rsidRDefault="004911D8" w:rsidP="004A6205">
            <w:pPr>
              <w:rPr>
                <w:rFonts w:ascii="細明體" w:eastAsia="細明體" w:hAnsi="細明體" w:hint="eastAsia"/>
                <w:sz w:val="20"/>
                <w:szCs w:val="20"/>
              </w:rPr>
            </w:pPr>
            <w:r w:rsidRPr="00D35EEA">
              <w:rPr>
                <w:rFonts w:ascii="細明體" w:eastAsia="細明體" w:hAnsi="細明體" w:hint="eastAsia"/>
                <w:sz w:val="20"/>
                <w:szCs w:val="20"/>
              </w:rPr>
              <w:t>需求單位</w:t>
            </w:r>
          </w:p>
        </w:tc>
        <w:tc>
          <w:tcPr>
            <w:tcW w:w="7920" w:type="dxa"/>
          </w:tcPr>
          <w:p w:rsidR="004911D8" w:rsidRPr="00D35EEA" w:rsidRDefault="004911D8" w:rsidP="004A6205">
            <w:pPr>
              <w:rPr>
                <w:rFonts w:ascii="細明體" w:eastAsia="細明體" w:hAnsi="細明體" w:hint="eastAsia"/>
                <w:sz w:val="20"/>
                <w:szCs w:val="20"/>
              </w:rPr>
            </w:pPr>
            <w:r w:rsidRPr="00D35EEA">
              <w:rPr>
                <w:rFonts w:ascii="細明體" w:eastAsia="細明體" w:hAnsi="細明體" w:hint="eastAsia"/>
                <w:sz w:val="20"/>
                <w:szCs w:val="20"/>
              </w:rPr>
              <w:t>數理一科</w:t>
            </w:r>
          </w:p>
        </w:tc>
      </w:tr>
      <w:tr w:rsidR="009B56A8" w:rsidRPr="00D35EEA" w:rsidTr="004A6205">
        <w:tc>
          <w:tcPr>
            <w:tcW w:w="2340" w:type="dxa"/>
          </w:tcPr>
          <w:p w:rsidR="009B56A8" w:rsidRPr="00D35EEA" w:rsidRDefault="004911D8" w:rsidP="004A6205">
            <w:pPr>
              <w:rPr>
                <w:rFonts w:ascii="細明體" w:eastAsia="細明體" w:hAnsi="細明體" w:hint="eastAsia"/>
                <w:sz w:val="20"/>
                <w:szCs w:val="20"/>
              </w:rPr>
            </w:pPr>
            <w:r w:rsidRPr="00D35EEA">
              <w:rPr>
                <w:rFonts w:ascii="細明體" w:eastAsia="細明體" w:hAnsi="細明體" w:hint="eastAsia"/>
                <w:sz w:val="20"/>
                <w:szCs w:val="20"/>
              </w:rPr>
              <w:t>作業單位</w:t>
            </w:r>
          </w:p>
        </w:tc>
        <w:tc>
          <w:tcPr>
            <w:tcW w:w="7920" w:type="dxa"/>
          </w:tcPr>
          <w:p w:rsidR="009B56A8" w:rsidRPr="00D35EEA" w:rsidRDefault="004911D8" w:rsidP="004A6205">
            <w:pPr>
              <w:rPr>
                <w:rFonts w:ascii="細明體" w:eastAsia="細明體" w:hAnsi="細明體" w:hint="eastAsia"/>
                <w:sz w:val="20"/>
                <w:szCs w:val="20"/>
              </w:rPr>
            </w:pPr>
            <w:r w:rsidRPr="00D35EEA">
              <w:rPr>
                <w:rFonts w:ascii="細明體" w:eastAsia="細明體" w:hAnsi="細明體" w:hint="eastAsia"/>
                <w:sz w:val="20"/>
                <w:szCs w:val="20"/>
              </w:rPr>
              <w:t>數理一科</w:t>
            </w:r>
          </w:p>
        </w:tc>
      </w:tr>
      <w:tr w:rsidR="00EF28DB" w:rsidRPr="00D35EEA" w:rsidTr="004A6205">
        <w:tc>
          <w:tcPr>
            <w:tcW w:w="2340" w:type="dxa"/>
          </w:tcPr>
          <w:p w:rsidR="00EF28DB" w:rsidRPr="00D35EEA" w:rsidRDefault="00EF28DB" w:rsidP="004A6205">
            <w:pPr>
              <w:rPr>
                <w:rFonts w:ascii="細明體" w:eastAsia="細明體" w:hAnsi="細明體" w:hint="eastAsia"/>
                <w:sz w:val="20"/>
                <w:szCs w:val="20"/>
              </w:rPr>
            </w:pPr>
            <w:r w:rsidRPr="00D35EEA">
              <w:rPr>
                <w:rFonts w:ascii="細明體" w:eastAsia="細明體" w:hAnsi="細明體" w:cs="Courier New" w:hint="eastAsia"/>
                <w:sz w:val="20"/>
                <w:szCs w:val="20"/>
              </w:rPr>
              <w:t>作業平台</w:t>
            </w:r>
          </w:p>
        </w:tc>
        <w:tc>
          <w:tcPr>
            <w:tcW w:w="7920" w:type="dxa"/>
          </w:tcPr>
          <w:p w:rsidR="00EF28DB" w:rsidRPr="00D35EEA" w:rsidRDefault="00EF28DB" w:rsidP="004A6205">
            <w:pPr>
              <w:rPr>
                <w:rFonts w:ascii="細明體" w:eastAsia="細明體" w:hAnsi="細明體" w:hint="eastAsia"/>
                <w:sz w:val="20"/>
                <w:szCs w:val="20"/>
              </w:rPr>
            </w:pPr>
            <w:r w:rsidRPr="00D35EEA">
              <w:rPr>
                <w:rFonts w:ascii="細明體" w:eastAsia="細明體" w:hAnsi="細明體" w:hint="eastAsia"/>
                <w:sz w:val="20"/>
                <w:szCs w:val="20"/>
              </w:rPr>
              <w:t>■一般  □平板電腦  □手機</w:t>
            </w:r>
          </w:p>
        </w:tc>
      </w:tr>
      <w:tr w:rsidR="00EF28DB" w:rsidRPr="00D35EEA" w:rsidTr="004A6205">
        <w:tc>
          <w:tcPr>
            <w:tcW w:w="2340" w:type="dxa"/>
          </w:tcPr>
          <w:p w:rsidR="00EF28DB" w:rsidRPr="00D35EEA" w:rsidRDefault="00EF28DB" w:rsidP="004A6205">
            <w:pPr>
              <w:rPr>
                <w:rFonts w:ascii="細明體" w:eastAsia="細明體" w:hAnsi="細明體" w:cs="Courier New" w:hint="eastAsia"/>
                <w:sz w:val="20"/>
                <w:szCs w:val="20"/>
              </w:rPr>
            </w:pPr>
            <w:r w:rsidRPr="00D35EEA">
              <w:rPr>
                <w:rFonts w:ascii="細明體" w:eastAsia="細明體" w:hAnsi="細明體" w:cs="Courier New" w:hint="eastAsia"/>
                <w:sz w:val="20"/>
                <w:szCs w:val="20"/>
              </w:rPr>
              <w:t>使用對象</w:t>
            </w:r>
          </w:p>
        </w:tc>
        <w:tc>
          <w:tcPr>
            <w:tcW w:w="7920" w:type="dxa"/>
          </w:tcPr>
          <w:p w:rsidR="00EF28DB" w:rsidRPr="00D35EEA" w:rsidRDefault="00EF28DB" w:rsidP="004A6205">
            <w:pPr>
              <w:rPr>
                <w:rFonts w:ascii="細明體" w:eastAsia="細明體" w:hAnsi="細明體" w:hint="eastAsia"/>
                <w:sz w:val="20"/>
                <w:szCs w:val="20"/>
              </w:rPr>
            </w:pPr>
            <w:r w:rsidRPr="00D35EEA">
              <w:rPr>
                <w:rFonts w:ascii="細明體" w:eastAsia="細明體" w:hAnsi="細明體" w:hint="eastAsia"/>
                <w:sz w:val="20"/>
                <w:szCs w:val="20"/>
              </w:rPr>
              <w:t>■員工(UCBean)  □客戶(CustomerBean)</w:t>
            </w:r>
          </w:p>
        </w:tc>
      </w:tr>
      <w:tr w:rsidR="008E484E" w:rsidRPr="00D35EEA" w:rsidTr="004A6205">
        <w:tc>
          <w:tcPr>
            <w:tcW w:w="2340" w:type="dxa"/>
          </w:tcPr>
          <w:p w:rsidR="008E484E" w:rsidRPr="00D35EEA" w:rsidRDefault="008E484E">
            <w:pPr>
              <w:rPr>
                <w:rFonts w:ascii="細明體" w:eastAsia="細明體" w:hAnsi="細明體" w:cs="Calibri"/>
                <w:sz w:val="20"/>
                <w:szCs w:val="20"/>
              </w:rPr>
            </w:pPr>
            <w:r w:rsidRPr="00D35EEA">
              <w:rPr>
                <w:rFonts w:ascii="細明體" w:eastAsia="細明體" w:hAnsi="細明體" w:hint="eastAsia"/>
                <w:sz w:val="20"/>
                <w:szCs w:val="20"/>
              </w:rPr>
              <w:t>個資遮蔽方式</w:t>
            </w:r>
          </w:p>
        </w:tc>
        <w:tc>
          <w:tcPr>
            <w:tcW w:w="7920" w:type="dxa"/>
          </w:tcPr>
          <w:p w:rsidR="008E484E" w:rsidRPr="00D35EEA" w:rsidRDefault="008E484E">
            <w:pPr>
              <w:rPr>
                <w:rFonts w:ascii="細明體" w:eastAsia="細明體" w:hAnsi="細明體" w:cs="Calibri"/>
                <w:sz w:val="20"/>
                <w:szCs w:val="20"/>
              </w:rPr>
            </w:pPr>
            <w:r w:rsidRPr="00D35EEA">
              <w:rPr>
                <w:rFonts w:ascii="細明體" w:eastAsia="細明體" w:hAnsi="細明體" w:hint="eastAsia"/>
                <w:sz w:val="20"/>
                <w:szCs w:val="20"/>
              </w:rPr>
              <w:t>■無 □遮蔽 □</w:t>
            </w:r>
            <w:r w:rsidRPr="00D35EEA">
              <w:rPr>
                <w:rFonts w:ascii="標楷體" w:eastAsia="標楷體" w:hAnsi="標楷體" w:hint="eastAsia"/>
                <w:sz w:val="20"/>
                <w:szCs w:val="20"/>
              </w:rPr>
              <w:t>securitylog</w:t>
            </w:r>
          </w:p>
        </w:tc>
      </w:tr>
      <w:tr w:rsidR="00494BCA" w:rsidRPr="00D35EEA" w:rsidTr="004A6205">
        <w:tc>
          <w:tcPr>
            <w:tcW w:w="2340" w:type="dxa"/>
          </w:tcPr>
          <w:p w:rsidR="00494BCA" w:rsidRPr="00D35EEA" w:rsidRDefault="00494BCA">
            <w:pPr>
              <w:rPr>
                <w:rFonts w:ascii="細明體" w:eastAsia="細明體" w:hAnsi="細明體" w:hint="eastAsia"/>
                <w:sz w:val="20"/>
                <w:szCs w:val="20"/>
              </w:rPr>
            </w:pPr>
            <w:r w:rsidRPr="00D35EEA">
              <w:rPr>
                <w:rFonts w:ascii="細明體" w:eastAsia="細明體" w:hAnsi="細明體" w:hint="eastAsia"/>
                <w:sz w:val="20"/>
                <w:szCs w:val="20"/>
              </w:rPr>
              <w:t>分頁處理方式</w:t>
            </w:r>
          </w:p>
        </w:tc>
        <w:tc>
          <w:tcPr>
            <w:tcW w:w="7920" w:type="dxa"/>
          </w:tcPr>
          <w:p w:rsidR="00494BCA" w:rsidRPr="00D35EEA" w:rsidRDefault="00494BCA" w:rsidP="00494BCA">
            <w:pPr>
              <w:rPr>
                <w:rFonts w:ascii="細明體" w:eastAsia="細明體" w:hAnsi="細明體" w:hint="eastAsia"/>
                <w:sz w:val="20"/>
                <w:szCs w:val="20"/>
              </w:rPr>
            </w:pPr>
            <w:r w:rsidRPr="00D35EEA">
              <w:rPr>
                <w:rFonts w:ascii="細明體" w:eastAsia="細明體" w:hAnsi="細明體" w:hint="eastAsia"/>
                <w:sz w:val="20"/>
                <w:szCs w:val="20"/>
              </w:rPr>
              <w:t>■無 □真分頁 □假分頁，分頁每頁</w:t>
            </w:r>
            <w:r w:rsidR="007D207E" w:rsidRPr="00D35EEA">
              <w:rPr>
                <w:rFonts w:ascii="細明體" w:eastAsia="細明體" w:hAnsi="細明體" w:hint="eastAsia"/>
                <w:sz w:val="20"/>
                <w:szCs w:val="20"/>
              </w:rPr>
              <w:t>___筆【Default　20】</w:t>
            </w:r>
          </w:p>
        </w:tc>
      </w:tr>
    </w:tbl>
    <w:p w:rsidR="00EF28DB" w:rsidRPr="00D35EEA" w:rsidRDefault="00EF28DB" w:rsidP="008D0E85">
      <w:pPr>
        <w:spacing w:line="240" w:lineRule="atLeast"/>
        <w:rPr>
          <w:rFonts w:ascii="細明體" w:eastAsia="細明體" w:hAnsi="細明體" w:cs="Courier New" w:hint="eastAsia"/>
          <w:sz w:val="20"/>
          <w:szCs w:val="20"/>
        </w:rPr>
      </w:pPr>
    </w:p>
    <w:p w:rsidR="006E320E" w:rsidRPr="00D35EEA" w:rsidRDefault="0047022C" w:rsidP="006B61CF">
      <w:pPr>
        <w:spacing w:line="240" w:lineRule="atLeast"/>
        <w:rPr>
          <w:rFonts w:ascii="細明體" w:eastAsia="細明體" w:hAnsi="細明體" w:cs="Courier New" w:hint="eastAsia"/>
          <w:b/>
          <w:sz w:val="20"/>
          <w:szCs w:val="20"/>
        </w:rPr>
      </w:pPr>
      <w:r w:rsidRPr="00D35EEA">
        <w:rPr>
          <w:rFonts w:ascii="細明體" w:eastAsia="細明體" w:hAnsi="細明體" w:cs="Courier New" w:hint="eastAsia"/>
          <w:b/>
          <w:sz w:val="20"/>
          <w:szCs w:val="20"/>
        </w:rPr>
        <w:t>二</w:t>
      </w:r>
      <w:r w:rsidR="006D75B8" w:rsidRPr="00D35EEA">
        <w:rPr>
          <w:rFonts w:ascii="細明體" w:eastAsia="細明體" w:hAnsi="細明體" w:cs="Courier New"/>
          <w:b/>
          <w:sz w:val="20"/>
          <w:szCs w:val="20"/>
        </w:rPr>
        <w:t>、</w:t>
      </w:r>
      <w:r w:rsidRPr="00D35EEA">
        <w:rPr>
          <w:rFonts w:ascii="細明體" w:eastAsia="細明體" w:hAnsi="細明體" w:cs="Courier New" w:hint="eastAsia"/>
          <w:b/>
          <w:sz w:val="20"/>
          <w:szCs w:val="20"/>
        </w:rPr>
        <w:t>程式流程圖</w:t>
      </w:r>
    </w:p>
    <w:p w:rsidR="00F01135" w:rsidRPr="00D35EEA" w:rsidRDefault="00E10BB5" w:rsidP="006B61CF">
      <w:pPr>
        <w:spacing w:line="240" w:lineRule="atLeast"/>
        <w:rPr>
          <w:rFonts w:ascii="細明體" w:eastAsia="細明體" w:hAnsi="細明體" w:cs="Courier New" w:hint="eastAsia"/>
          <w:b/>
          <w:sz w:val="20"/>
          <w:szCs w:val="20"/>
        </w:rPr>
      </w:pPr>
      <w:r w:rsidRPr="00D35EEA">
        <w:rPr>
          <w:rFonts w:ascii="細明體" w:eastAsia="細明體" w:hAnsi="細明體" w:cs="Courier New"/>
          <w:b/>
          <w:noProof/>
          <w:sz w:val="20"/>
          <w:szCs w:val="20"/>
        </w:rPr>
        <w:pict>
          <v:group id="_x0000_s1032" style="position:absolute;margin-left:11.4pt;margin-top:3.9pt;width:393.75pt;height:81pt;z-index:251656704" coordorigin="795,4950" coordsize="7875,1620">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_x0000_s1027" type="#_x0000_t134" style="position:absolute;left:795;top:5280;width:2355;height:960">
              <v:textbox style="mso-next-textbox:#_x0000_s1027">
                <w:txbxContent>
                  <w:p w:rsidR="00F01135" w:rsidRDefault="00BD6740">
                    <w:pPr>
                      <w:rPr>
                        <w:rFonts w:hint="eastAsia"/>
                      </w:rPr>
                    </w:pPr>
                    <w:r>
                      <w:rPr>
                        <w:rFonts w:hint="eastAsia"/>
                      </w:rPr>
                      <w:t>輸入</w:t>
                    </w:r>
                    <w:r w:rsidRPr="004B6D91">
                      <w:rPr>
                        <w:rFonts w:ascii="細明體" w:eastAsia="細明體" w:hAnsi="細明體" w:hint="eastAsia"/>
                      </w:rPr>
                      <w:t>除外同意書</w:t>
                    </w:r>
                  </w:p>
                </w:txbxContent>
              </v:textbox>
            </v:shape>
            <v:shapetype id="_x0000_t32" coordsize="21600,21600" o:spt="32" o:oned="t" path="m,l21600,21600e" filled="f">
              <v:path arrowok="t" fillok="f" o:connecttype="none"/>
              <o:lock v:ext="edit" shapetype="t"/>
            </v:shapetype>
            <v:shape id="_x0000_s1028" type="#_x0000_t32" style="position:absolute;left:3150;top:5745;width:555;height:0" o:connectortype="straight">
              <v:stroke endarrow="block"/>
            </v:shape>
            <v:shapetype id="_x0000_t109" coordsize="21600,21600" o:spt="109" path="m,l,21600r21600,l21600,xe">
              <v:stroke joinstyle="miter"/>
              <v:path gradientshapeok="t" o:connecttype="rect"/>
            </v:shapetype>
            <v:shape id="_x0000_s1029" type="#_x0000_t109" style="position:absolute;left:3705;top:5280;width:1860;height:1035">
              <v:textbox style="mso-next-textbox:#_x0000_s1029">
                <w:txbxContent>
                  <w:p w:rsidR="00F01135" w:rsidRDefault="00F01135">
                    <w:r>
                      <w:rPr>
                        <w:rFonts w:ascii="細明體" w:eastAsia="細明體" w:hAnsi="細明體" w:hint="eastAsia"/>
                      </w:rPr>
                      <w:t>存取</w:t>
                    </w:r>
                    <w:r w:rsidR="00BD6740" w:rsidRPr="004B6D91">
                      <w:rPr>
                        <w:rFonts w:ascii="細明體" w:eastAsia="細明體" w:hAnsi="細明體" w:hint="eastAsia"/>
                      </w:rPr>
                      <w:t>補全除外同意書資料檔</w:t>
                    </w:r>
                  </w:p>
                </w:txbxContent>
              </v:textbox>
            </v:shape>
            <v:shape id="_x0000_s1030" type="#_x0000_t32" style="position:absolute;left:5565;top:5745;width:780;height:0" o:connectortype="straight">
              <v:stroke endarrow="block"/>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1" type="#_x0000_t132" style="position:absolute;left:6345;top:4950;width:2325;height:1620">
              <v:textbox style="mso-next-textbox:#_x0000_s1031">
                <w:txbxContent>
                  <w:p w:rsidR="00F01135" w:rsidRDefault="00BD6740">
                    <w:r w:rsidRPr="004B6D91">
                      <w:rPr>
                        <w:rFonts w:ascii="細明體" w:eastAsia="細明體" w:hAnsi="細明體" w:hint="eastAsia"/>
                      </w:rPr>
                      <w:t>補全除外同意書資料檔</w:t>
                    </w:r>
                    <w:r w:rsidRPr="004B6D91">
                      <w:rPr>
                        <w:rFonts w:ascii="細明體" w:eastAsia="細明體" w:hAnsi="細明體" w:hint="eastAsia"/>
                        <w:sz w:val="20"/>
                        <w:szCs w:val="20"/>
                      </w:rPr>
                      <w:t>DTAAJ011</w:t>
                    </w:r>
                  </w:p>
                </w:txbxContent>
              </v:textbox>
            </v:shape>
          </v:group>
        </w:pict>
      </w:r>
    </w:p>
    <w:p w:rsidR="00F01135" w:rsidRPr="00D35EEA" w:rsidRDefault="00F01135" w:rsidP="006B61CF">
      <w:pPr>
        <w:spacing w:line="240" w:lineRule="atLeast"/>
        <w:rPr>
          <w:rFonts w:ascii="細明體" w:eastAsia="細明體" w:hAnsi="細明體" w:cs="Courier New" w:hint="eastAsia"/>
          <w:b/>
          <w:sz w:val="20"/>
          <w:szCs w:val="20"/>
        </w:rPr>
      </w:pPr>
    </w:p>
    <w:p w:rsidR="00F01135" w:rsidRPr="00D35EEA" w:rsidRDefault="00F01135" w:rsidP="006B61CF">
      <w:pPr>
        <w:spacing w:line="240" w:lineRule="atLeast"/>
        <w:rPr>
          <w:rFonts w:ascii="細明體" w:eastAsia="細明體" w:hAnsi="細明體" w:cs="Courier New" w:hint="eastAsia"/>
          <w:b/>
          <w:sz w:val="20"/>
          <w:szCs w:val="20"/>
        </w:rPr>
      </w:pPr>
    </w:p>
    <w:p w:rsidR="00F01135" w:rsidRPr="00D35EEA" w:rsidRDefault="00F01135" w:rsidP="006B61CF">
      <w:pPr>
        <w:spacing w:line="240" w:lineRule="atLeast"/>
        <w:rPr>
          <w:rFonts w:ascii="細明體" w:eastAsia="細明體" w:hAnsi="細明體" w:cs="Courier New" w:hint="eastAsia"/>
          <w:b/>
          <w:sz w:val="20"/>
          <w:szCs w:val="20"/>
        </w:rPr>
      </w:pPr>
    </w:p>
    <w:p w:rsidR="00F01135" w:rsidRPr="00D35EEA" w:rsidRDefault="00F01135" w:rsidP="006B61CF">
      <w:pPr>
        <w:spacing w:line="240" w:lineRule="atLeast"/>
        <w:rPr>
          <w:rFonts w:ascii="細明體" w:eastAsia="細明體" w:hAnsi="細明體" w:cs="Courier New" w:hint="eastAsia"/>
          <w:b/>
          <w:sz w:val="20"/>
          <w:szCs w:val="20"/>
        </w:rPr>
      </w:pPr>
    </w:p>
    <w:p w:rsidR="00B20050" w:rsidRPr="00D35EEA" w:rsidRDefault="00B20050" w:rsidP="00B20050">
      <w:pPr>
        <w:spacing w:line="240" w:lineRule="atLeast"/>
        <w:rPr>
          <w:rFonts w:ascii="細明體" w:eastAsia="細明體" w:hAnsi="細明體" w:hint="eastAsia"/>
          <w:b/>
          <w:sz w:val="20"/>
          <w:szCs w:val="20"/>
        </w:rPr>
      </w:pPr>
      <w:r w:rsidRPr="00D35EEA">
        <w:rPr>
          <w:rFonts w:ascii="細明體" w:eastAsia="細明體" w:hAnsi="細明體" w:cs="Courier New" w:hint="eastAsia"/>
          <w:b/>
          <w:sz w:val="20"/>
          <w:szCs w:val="20"/>
        </w:rPr>
        <w:t>三</w:t>
      </w:r>
      <w:r w:rsidRPr="00D35EEA">
        <w:rPr>
          <w:rFonts w:ascii="細明體" w:eastAsia="細明體" w:hAnsi="細明體" w:cs="Courier New"/>
          <w:b/>
          <w:sz w:val="20"/>
          <w:szCs w:val="20"/>
        </w:rPr>
        <w:t>、</w:t>
      </w:r>
      <w:r w:rsidR="006C18E3" w:rsidRPr="00D35EEA">
        <w:rPr>
          <w:rFonts w:ascii="細明體" w:eastAsia="細明體" w:hAnsi="細明體" w:hint="eastAsia"/>
          <w:b/>
          <w:sz w:val="20"/>
          <w:szCs w:val="20"/>
        </w:rPr>
        <w:t>相關檔案</w:t>
      </w:r>
    </w:p>
    <w:tbl>
      <w:tblPr>
        <w:tblW w:w="107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51"/>
        <w:gridCol w:w="3544"/>
        <w:gridCol w:w="2551"/>
        <w:gridCol w:w="941"/>
        <w:gridCol w:w="941"/>
        <w:gridCol w:w="941"/>
        <w:gridCol w:w="941"/>
      </w:tblGrid>
      <w:tr w:rsidR="004911D8" w:rsidRPr="00D35EEA" w:rsidTr="004911D8">
        <w:tc>
          <w:tcPr>
            <w:tcW w:w="851" w:type="dxa"/>
          </w:tcPr>
          <w:p w:rsidR="004911D8" w:rsidRPr="00D35EEA" w:rsidRDefault="004911D8" w:rsidP="004911D8">
            <w:pPr>
              <w:jc w:val="center"/>
              <w:rPr>
                <w:rFonts w:ascii="細明體" w:eastAsia="細明體" w:hAnsi="細明體" w:hint="eastAsia"/>
                <w:b/>
                <w:sz w:val="20"/>
                <w:szCs w:val="20"/>
              </w:rPr>
            </w:pPr>
            <w:r w:rsidRPr="00D35EEA">
              <w:rPr>
                <w:rFonts w:ascii="細明體" w:eastAsia="細明體" w:hAnsi="細明體" w:hint="eastAsia"/>
                <w:b/>
                <w:sz w:val="20"/>
                <w:szCs w:val="20"/>
              </w:rPr>
              <w:t>項次</w:t>
            </w:r>
          </w:p>
        </w:tc>
        <w:tc>
          <w:tcPr>
            <w:tcW w:w="3544" w:type="dxa"/>
          </w:tcPr>
          <w:p w:rsidR="004911D8" w:rsidRPr="00D35EEA" w:rsidRDefault="004911D8" w:rsidP="004A6205">
            <w:pPr>
              <w:jc w:val="center"/>
              <w:rPr>
                <w:rFonts w:ascii="細明體" w:eastAsia="細明體" w:hAnsi="細明體" w:hint="eastAsia"/>
                <w:b/>
                <w:sz w:val="20"/>
                <w:szCs w:val="20"/>
              </w:rPr>
            </w:pPr>
            <w:r w:rsidRPr="00D35EEA">
              <w:rPr>
                <w:rFonts w:ascii="細明體" w:eastAsia="細明體" w:hAnsi="細明體" w:hint="eastAsia"/>
                <w:b/>
                <w:sz w:val="20"/>
                <w:szCs w:val="20"/>
              </w:rPr>
              <w:t>中文說明</w:t>
            </w:r>
          </w:p>
        </w:tc>
        <w:tc>
          <w:tcPr>
            <w:tcW w:w="2551" w:type="dxa"/>
          </w:tcPr>
          <w:p w:rsidR="004911D8" w:rsidRPr="00D35EEA" w:rsidRDefault="004911D8" w:rsidP="004A6205">
            <w:pPr>
              <w:jc w:val="center"/>
              <w:rPr>
                <w:rFonts w:ascii="細明體" w:eastAsia="細明體" w:hAnsi="細明體" w:hint="eastAsia"/>
                <w:b/>
                <w:sz w:val="20"/>
                <w:szCs w:val="20"/>
              </w:rPr>
            </w:pPr>
            <w:r w:rsidRPr="00D35EEA">
              <w:rPr>
                <w:rFonts w:ascii="細明體" w:eastAsia="細明體" w:hAnsi="細明體" w:hint="eastAsia"/>
                <w:b/>
                <w:sz w:val="20"/>
                <w:szCs w:val="20"/>
              </w:rPr>
              <w:t>檔案名稱</w:t>
            </w:r>
          </w:p>
        </w:tc>
        <w:tc>
          <w:tcPr>
            <w:tcW w:w="941" w:type="dxa"/>
          </w:tcPr>
          <w:p w:rsidR="004911D8" w:rsidRPr="00D35EEA" w:rsidRDefault="004911D8" w:rsidP="00F84058">
            <w:pPr>
              <w:jc w:val="center"/>
              <w:rPr>
                <w:rFonts w:hAnsi="細明體" w:hint="eastAsia"/>
                <w:b/>
                <w:sz w:val="20"/>
                <w:szCs w:val="20"/>
              </w:rPr>
            </w:pPr>
            <w:r w:rsidRPr="00D35EEA">
              <w:rPr>
                <w:rFonts w:hAnsi="細明體" w:hint="eastAsia"/>
                <w:b/>
                <w:sz w:val="20"/>
                <w:szCs w:val="20"/>
              </w:rPr>
              <w:t>查詢</w:t>
            </w:r>
          </w:p>
        </w:tc>
        <w:tc>
          <w:tcPr>
            <w:tcW w:w="941" w:type="dxa"/>
          </w:tcPr>
          <w:p w:rsidR="004911D8" w:rsidRPr="00D35EEA" w:rsidRDefault="004911D8" w:rsidP="00F84058">
            <w:pPr>
              <w:jc w:val="center"/>
              <w:rPr>
                <w:rFonts w:hAnsi="細明體" w:hint="eastAsia"/>
                <w:b/>
                <w:sz w:val="20"/>
                <w:szCs w:val="20"/>
              </w:rPr>
            </w:pPr>
            <w:r w:rsidRPr="00D35EEA">
              <w:rPr>
                <w:rFonts w:hAnsi="細明體" w:hint="eastAsia"/>
                <w:b/>
                <w:sz w:val="20"/>
                <w:szCs w:val="20"/>
              </w:rPr>
              <w:t>新增</w:t>
            </w:r>
          </w:p>
        </w:tc>
        <w:tc>
          <w:tcPr>
            <w:tcW w:w="941" w:type="dxa"/>
          </w:tcPr>
          <w:p w:rsidR="004911D8" w:rsidRPr="00D35EEA" w:rsidRDefault="004911D8" w:rsidP="00F84058">
            <w:pPr>
              <w:jc w:val="center"/>
              <w:rPr>
                <w:rFonts w:hAnsi="細明體" w:hint="eastAsia"/>
                <w:b/>
                <w:sz w:val="20"/>
                <w:szCs w:val="20"/>
              </w:rPr>
            </w:pPr>
            <w:r w:rsidRPr="00D35EEA">
              <w:rPr>
                <w:rFonts w:hAnsi="細明體" w:hint="eastAsia"/>
                <w:b/>
                <w:sz w:val="20"/>
                <w:szCs w:val="20"/>
              </w:rPr>
              <w:t>修改</w:t>
            </w:r>
          </w:p>
        </w:tc>
        <w:tc>
          <w:tcPr>
            <w:tcW w:w="941" w:type="dxa"/>
          </w:tcPr>
          <w:p w:rsidR="004911D8" w:rsidRPr="00D35EEA" w:rsidRDefault="004911D8" w:rsidP="00F84058">
            <w:pPr>
              <w:jc w:val="center"/>
              <w:rPr>
                <w:rFonts w:hAnsi="細明體" w:hint="eastAsia"/>
                <w:b/>
                <w:sz w:val="20"/>
                <w:szCs w:val="20"/>
              </w:rPr>
            </w:pPr>
            <w:r w:rsidRPr="00D35EEA">
              <w:rPr>
                <w:rFonts w:hAnsi="細明體" w:hint="eastAsia"/>
                <w:b/>
                <w:sz w:val="20"/>
                <w:szCs w:val="20"/>
              </w:rPr>
              <w:t>刪除</w:t>
            </w:r>
          </w:p>
        </w:tc>
      </w:tr>
      <w:tr w:rsidR="004911D8" w:rsidRPr="00D35EEA" w:rsidTr="00A545EB">
        <w:tblPrEx>
          <w:tblLook w:val="01E0" w:firstRow="1" w:lastRow="1" w:firstColumn="1" w:lastColumn="1" w:noHBand="0" w:noVBand="0"/>
        </w:tblPrEx>
        <w:trPr>
          <w:trHeight w:val="485"/>
        </w:trPr>
        <w:tc>
          <w:tcPr>
            <w:tcW w:w="851" w:type="dxa"/>
          </w:tcPr>
          <w:p w:rsidR="004911D8" w:rsidRPr="00D35EEA" w:rsidRDefault="004911D8" w:rsidP="004911D8">
            <w:pPr>
              <w:widowControl/>
              <w:numPr>
                <w:ilvl w:val="0"/>
                <w:numId w:val="13"/>
              </w:numPr>
              <w:jc w:val="center"/>
              <w:rPr>
                <w:rFonts w:ascii="細明體" w:eastAsia="細明體" w:hAnsi="細明體" w:hint="eastAsia"/>
                <w:sz w:val="20"/>
                <w:szCs w:val="20"/>
              </w:rPr>
            </w:pPr>
          </w:p>
        </w:tc>
        <w:tc>
          <w:tcPr>
            <w:tcW w:w="3544" w:type="dxa"/>
          </w:tcPr>
          <w:p w:rsidR="004911D8" w:rsidRPr="00D35EEA" w:rsidRDefault="00A545EB" w:rsidP="004A6205">
            <w:pPr>
              <w:pStyle w:val="Tabletext"/>
              <w:rPr>
                <w:rFonts w:ascii="細明體" w:eastAsia="細明體" w:hAnsi="細明體" w:hint="eastAsia"/>
                <w:lang w:eastAsia="zh-TW"/>
              </w:rPr>
            </w:pPr>
            <w:r w:rsidRPr="00D35EEA">
              <w:rPr>
                <w:rFonts w:ascii="細明體" w:eastAsia="細明體" w:hAnsi="細明體" w:hint="eastAsia"/>
                <w:lang w:eastAsia="zh-TW"/>
              </w:rPr>
              <w:t>補全除外同意書資料檔</w:t>
            </w:r>
          </w:p>
        </w:tc>
        <w:tc>
          <w:tcPr>
            <w:tcW w:w="2551" w:type="dxa"/>
          </w:tcPr>
          <w:p w:rsidR="004911D8" w:rsidRPr="00D35EEA" w:rsidRDefault="00A545EB" w:rsidP="00A545EB">
            <w:pPr>
              <w:rPr>
                <w:rFonts w:ascii="細明體" w:eastAsia="細明體" w:hAnsi="細明體" w:hint="eastAsia"/>
                <w:sz w:val="20"/>
                <w:szCs w:val="20"/>
              </w:rPr>
            </w:pPr>
            <w:r w:rsidRPr="00D35EEA">
              <w:rPr>
                <w:rFonts w:ascii="細明體" w:eastAsia="細明體" w:hAnsi="細明體" w:hint="eastAsia"/>
                <w:sz w:val="20"/>
                <w:szCs w:val="20"/>
              </w:rPr>
              <w:t>DTAAJ011</w:t>
            </w:r>
          </w:p>
        </w:tc>
        <w:tc>
          <w:tcPr>
            <w:tcW w:w="941" w:type="dxa"/>
          </w:tcPr>
          <w:p w:rsidR="004911D8" w:rsidRPr="00D35EEA" w:rsidRDefault="00420220" w:rsidP="00F84058">
            <w:pPr>
              <w:spacing w:line="240" w:lineRule="atLeast"/>
              <w:jc w:val="center"/>
              <w:rPr>
                <w:rFonts w:cs="Courier New"/>
                <w:sz w:val="20"/>
                <w:szCs w:val="20"/>
              </w:rPr>
            </w:pPr>
            <w:r w:rsidRPr="00D35EEA">
              <w:rPr>
                <w:rFonts w:hint="eastAsia"/>
                <w:sz w:val="20"/>
                <w:szCs w:val="20"/>
              </w:rPr>
              <w:t>■</w:t>
            </w:r>
          </w:p>
        </w:tc>
        <w:tc>
          <w:tcPr>
            <w:tcW w:w="941" w:type="dxa"/>
          </w:tcPr>
          <w:p w:rsidR="004911D8" w:rsidRPr="00D35EEA" w:rsidRDefault="00A545EB" w:rsidP="00F84058">
            <w:pPr>
              <w:spacing w:line="240" w:lineRule="atLeast"/>
              <w:jc w:val="center"/>
              <w:rPr>
                <w:rFonts w:cs="Courier New"/>
                <w:sz w:val="20"/>
                <w:szCs w:val="20"/>
              </w:rPr>
            </w:pPr>
            <w:r w:rsidRPr="00D35EEA">
              <w:rPr>
                <w:rFonts w:hint="eastAsia"/>
                <w:sz w:val="20"/>
                <w:szCs w:val="20"/>
              </w:rPr>
              <w:t>■</w:t>
            </w:r>
          </w:p>
        </w:tc>
        <w:tc>
          <w:tcPr>
            <w:tcW w:w="941" w:type="dxa"/>
          </w:tcPr>
          <w:p w:rsidR="004911D8" w:rsidRPr="00D35EEA" w:rsidRDefault="00A545EB" w:rsidP="00F84058">
            <w:pPr>
              <w:spacing w:line="240" w:lineRule="atLeast"/>
              <w:jc w:val="center"/>
              <w:rPr>
                <w:rFonts w:cs="Courier New"/>
                <w:sz w:val="20"/>
                <w:szCs w:val="20"/>
              </w:rPr>
            </w:pPr>
            <w:r w:rsidRPr="00D35EEA">
              <w:rPr>
                <w:rFonts w:hint="eastAsia"/>
                <w:sz w:val="20"/>
                <w:szCs w:val="20"/>
              </w:rPr>
              <w:t>■</w:t>
            </w:r>
          </w:p>
        </w:tc>
        <w:tc>
          <w:tcPr>
            <w:tcW w:w="941" w:type="dxa"/>
          </w:tcPr>
          <w:p w:rsidR="004911D8" w:rsidRPr="00D35EEA" w:rsidRDefault="004911D8" w:rsidP="00F84058">
            <w:pPr>
              <w:spacing w:line="240" w:lineRule="atLeast"/>
              <w:jc w:val="center"/>
              <w:rPr>
                <w:rFonts w:cs="Courier New"/>
                <w:sz w:val="20"/>
                <w:szCs w:val="20"/>
              </w:rPr>
            </w:pPr>
            <w:r w:rsidRPr="00D35EEA">
              <w:rPr>
                <w:rFonts w:hint="eastAsia"/>
                <w:sz w:val="20"/>
                <w:szCs w:val="20"/>
              </w:rPr>
              <w:t>□</w:t>
            </w:r>
          </w:p>
        </w:tc>
      </w:tr>
      <w:tr w:rsidR="00420220" w:rsidRPr="00D35EEA" w:rsidTr="00A545EB">
        <w:tblPrEx>
          <w:tblLook w:val="01E0" w:firstRow="1" w:lastRow="1" w:firstColumn="1" w:lastColumn="1" w:noHBand="0" w:noVBand="0"/>
        </w:tblPrEx>
        <w:trPr>
          <w:trHeight w:val="485"/>
        </w:trPr>
        <w:tc>
          <w:tcPr>
            <w:tcW w:w="851" w:type="dxa"/>
          </w:tcPr>
          <w:p w:rsidR="00420220" w:rsidRPr="00D35EEA" w:rsidRDefault="00420220" w:rsidP="004911D8">
            <w:pPr>
              <w:widowControl/>
              <w:numPr>
                <w:ilvl w:val="0"/>
                <w:numId w:val="13"/>
              </w:numPr>
              <w:jc w:val="center"/>
              <w:rPr>
                <w:rFonts w:ascii="細明體" w:eastAsia="細明體" w:hAnsi="細明體" w:hint="eastAsia"/>
                <w:sz w:val="20"/>
                <w:szCs w:val="20"/>
              </w:rPr>
            </w:pPr>
          </w:p>
        </w:tc>
        <w:tc>
          <w:tcPr>
            <w:tcW w:w="3544" w:type="dxa"/>
          </w:tcPr>
          <w:p w:rsidR="00420220" w:rsidRPr="00D35EEA" w:rsidRDefault="00420220" w:rsidP="004A6205">
            <w:pPr>
              <w:pStyle w:val="Tabletext"/>
              <w:rPr>
                <w:rFonts w:ascii="細明體" w:eastAsia="細明體" w:hAnsi="細明體" w:hint="eastAsia"/>
                <w:lang w:eastAsia="zh-TW"/>
              </w:rPr>
            </w:pPr>
            <w:r w:rsidRPr="00D35EEA">
              <w:rPr>
                <w:rFonts w:ascii="細明體" w:eastAsia="細明體" w:hAnsi="細明體" w:hint="eastAsia"/>
                <w:lang w:eastAsia="zh-TW"/>
              </w:rPr>
              <w:t>理賠受理輸入申請書檔</w:t>
            </w:r>
          </w:p>
        </w:tc>
        <w:tc>
          <w:tcPr>
            <w:tcW w:w="2551" w:type="dxa"/>
          </w:tcPr>
          <w:p w:rsidR="00420220" w:rsidRPr="00D35EEA" w:rsidRDefault="00420220" w:rsidP="00A545EB">
            <w:pPr>
              <w:rPr>
                <w:rFonts w:ascii="細明體" w:eastAsia="細明體" w:hAnsi="細明體" w:hint="eastAsia"/>
                <w:sz w:val="20"/>
                <w:szCs w:val="20"/>
              </w:rPr>
            </w:pPr>
            <w:r w:rsidRPr="00D35EEA">
              <w:rPr>
                <w:rFonts w:ascii="細明體" w:eastAsia="細明體" w:hAnsi="細明體" w:hint="eastAsia"/>
                <w:sz w:val="20"/>
                <w:szCs w:val="20"/>
              </w:rPr>
              <w:t>DTAAA010</w:t>
            </w:r>
          </w:p>
        </w:tc>
        <w:tc>
          <w:tcPr>
            <w:tcW w:w="941" w:type="dxa"/>
          </w:tcPr>
          <w:p w:rsidR="00420220" w:rsidRPr="00D35EEA" w:rsidRDefault="00420220" w:rsidP="00F84058">
            <w:pPr>
              <w:spacing w:line="240" w:lineRule="atLeast"/>
              <w:jc w:val="center"/>
              <w:rPr>
                <w:rFonts w:hint="eastAsia"/>
                <w:sz w:val="20"/>
                <w:szCs w:val="20"/>
              </w:rPr>
            </w:pPr>
            <w:r w:rsidRPr="00D35EEA">
              <w:rPr>
                <w:rFonts w:hint="eastAsia"/>
                <w:sz w:val="20"/>
                <w:szCs w:val="20"/>
              </w:rPr>
              <w:t>■</w:t>
            </w:r>
          </w:p>
        </w:tc>
        <w:tc>
          <w:tcPr>
            <w:tcW w:w="941" w:type="dxa"/>
          </w:tcPr>
          <w:p w:rsidR="00420220" w:rsidRPr="00D35EEA" w:rsidRDefault="00420220" w:rsidP="00F84058">
            <w:pPr>
              <w:spacing w:line="240" w:lineRule="atLeast"/>
              <w:jc w:val="center"/>
              <w:rPr>
                <w:rFonts w:hint="eastAsia"/>
                <w:sz w:val="20"/>
                <w:szCs w:val="20"/>
              </w:rPr>
            </w:pPr>
            <w:r w:rsidRPr="00D35EEA">
              <w:rPr>
                <w:rFonts w:hint="eastAsia"/>
                <w:sz w:val="20"/>
                <w:szCs w:val="20"/>
              </w:rPr>
              <w:t>□</w:t>
            </w:r>
          </w:p>
        </w:tc>
        <w:tc>
          <w:tcPr>
            <w:tcW w:w="941" w:type="dxa"/>
          </w:tcPr>
          <w:p w:rsidR="00420220" w:rsidRPr="00D35EEA" w:rsidRDefault="00420220" w:rsidP="00F84058">
            <w:pPr>
              <w:spacing w:line="240" w:lineRule="atLeast"/>
              <w:jc w:val="center"/>
              <w:rPr>
                <w:rFonts w:hint="eastAsia"/>
                <w:sz w:val="20"/>
                <w:szCs w:val="20"/>
              </w:rPr>
            </w:pPr>
            <w:r w:rsidRPr="00D35EEA">
              <w:rPr>
                <w:rFonts w:hint="eastAsia"/>
                <w:sz w:val="20"/>
                <w:szCs w:val="20"/>
              </w:rPr>
              <w:t>□</w:t>
            </w:r>
          </w:p>
        </w:tc>
        <w:tc>
          <w:tcPr>
            <w:tcW w:w="941" w:type="dxa"/>
          </w:tcPr>
          <w:p w:rsidR="00420220" w:rsidRPr="00D35EEA" w:rsidRDefault="00420220" w:rsidP="00F84058">
            <w:pPr>
              <w:spacing w:line="240" w:lineRule="atLeast"/>
              <w:jc w:val="center"/>
              <w:rPr>
                <w:rFonts w:hint="eastAsia"/>
                <w:sz w:val="20"/>
                <w:szCs w:val="20"/>
              </w:rPr>
            </w:pPr>
            <w:r w:rsidRPr="00D35EEA">
              <w:rPr>
                <w:rFonts w:hint="eastAsia"/>
                <w:sz w:val="20"/>
                <w:szCs w:val="20"/>
              </w:rPr>
              <w:t>□</w:t>
            </w:r>
          </w:p>
        </w:tc>
      </w:tr>
    </w:tbl>
    <w:p w:rsidR="006C18E3" w:rsidRPr="00D35EEA" w:rsidRDefault="006C18E3" w:rsidP="00B20050">
      <w:pPr>
        <w:spacing w:line="240" w:lineRule="atLeast"/>
        <w:rPr>
          <w:rFonts w:ascii="細明體" w:eastAsia="細明體" w:hAnsi="細明體" w:cs="Courier New"/>
          <w:b/>
          <w:sz w:val="20"/>
          <w:szCs w:val="20"/>
        </w:rPr>
      </w:pPr>
    </w:p>
    <w:p w:rsidR="00B10952" w:rsidRPr="00D35EEA" w:rsidRDefault="00B10952" w:rsidP="00B10952">
      <w:pPr>
        <w:spacing w:line="240" w:lineRule="atLeast"/>
        <w:rPr>
          <w:rFonts w:ascii="細明體" w:eastAsia="細明體" w:hAnsi="細明體" w:hint="eastAsia"/>
          <w:b/>
          <w:sz w:val="20"/>
          <w:szCs w:val="20"/>
        </w:rPr>
      </w:pPr>
      <w:r w:rsidRPr="00D35EEA">
        <w:rPr>
          <w:rFonts w:ascii="細明體" w:eastAsia="細明體" w:hAnsi="細明體" w:cs="Courier New" w:hint="eastAsia"/>
          <w:b/>
          <w:sz w:val="20"/>
          <w:szCs w:val="20"/>
        </w:rPr>
        <w:t>四</w:t>
      </w:r>
      <w:r w:rsidRPr="00D35EEA">
        <w:rPr>
          <w:rFonts w:ascii="細明體" w:eastAsia="細明體" w:hAnsi="細明體" w:cs="Courier New"/>
          <w:b/>
          <w:sz w:val="20"/>
          <w:szCs w:val="20"/>
        </w:rPr>
        <w:t>、</w:t>
      </w:r>
      <w:r w:rsidRPr="00D35EEA">
        <w:rPr>
          <w:rFonts w:ascii="細明體" w:eastAsia="細明體" w:hAnsi="細明體" w:hint="eastAsia"/>
          <w:b/>
          <w:sz w:val="20"/>
          <w:szCs w:val="20"/>
        </w:rPr>
        <w:t>相關模組</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85"/>
        <w:gridCol w:w="5162"/>
        <w:gridCol w:w="4671"/>
      </w:tblGrid>
      <w:tr w:rsidR="00EA5809" w:rsidRPr="00D35EEA" w:rsidTr="004911D8">
        <w:tc>
          <w:tcPr>
            <w:tcW w:w="455" w:type="pct"/>
          </w:tcPr>
          <w:p w:rsidR="00EA5809" w:rsidRPr="00D35EEA" w:rsidRDefault="00EA5809" w:rsidP="004A6205">
            <w:pPr>
              <w:jc w:val="center"/>
              <w:rPr>
                <w:rFonts w:ascii="細明體" w:eastAsia="細明體" w:hAnsi="細明體" w:hint="eastAsia"/>
                <w:b/>
                <w:sz w:val="20"/>
                <w:szCs w:val="20"/>
              </w:rPr>
            </w:pPr>
            <w:r w:rsidRPr="00D35EEA">
              <w:rPr>
                <w:rFonts w:ascii="細明體" w:eastAsia="細明體" w:hAnsi="細明體" w:hint="eastAsia"/>
                <w:b/>
                <w:sz w:val="20"/>
                <w:szCs w:val="20"/>
              </w:rPr>
              <w:t>項次</w:t>
            </w:r>
          </w:p>
        </w:tc>
        <w:tc>
          <w:tcPr>
            <w:tcW w:w="2386" w:type="pct"/>
          </w:tcPr>
          <w:p w:rsidR="00EA5809" w:rsidRPr="00D35EEA" w:rsidRDefault="00EA5809" w:rsidP="004A6205">
            <w:pPr>
              <w:jc w:val="center"/>
              <w:rPr>
                <w:rFonts w:ascii="細明體" w:eastAsia="細明體" w:hAnsi="細明體" w:hint="eastAsia"/>
                <w:b/>
                <w:sz w:val="20"/>
                <w:szCs w:val="20"/>
              </w:rPr>
            </w:pPr>
            <w:r w:rsidRPr="00D35EEA">
              <w:rPr>
                <w:rFonts w:ascii="細明體" w:eastAsia="細明體" w:hAnsi="細明體" w:hint="eastAsia"/>
                <w:b/>
                <w:sz w:val="20"/>
                <w:szCs w:val="20"/>
              </w:rPr>
              <w:t>中文說明</w:t>
            </w:r>
          </w:p>
        </w:tc>
        <w:tc>
          <w:tcPr>
            <w:tcW w:w="2159" w:type="pct"/>
          </w:tcPr>
          <w:p w:rsidR="00EA5809" w:rsidRPr="00D35EEA" w:rsidRDefault="00EA5809" w:rsidP="004A6205">
            <w:pPr>
              <w:jc w:val="center"/>
              <w:rPr>
                <w:rFonts w:ascii="細明體" w:eastAsia="細明體" w:hAnsi="細明體" w:hint="eastAsia"/>
                <w:b/>
                <w:sz w:val="20"/>
                <w:szCs w:val="20"/>
              </w:rPr>
            </w:pPr>
            <w:r w:rsidRPr="00D35EEA">
              <w:rPr>
                <w:rFonts w:ascii="細明體" w:eastAsia="細明體" w:hAnsi="細明體" w:hint="eastAsia"/>
                <w:b/>
                <w:sz w:val="20"/>
                <w:szCs w:val="20"/>
              </w:rPr>
              <w:t>程式名稱</w:t>
            </w:r>
          </w:p>
        </w:tc>
      </w:tr>
      <w:tr w:rsidR="00EA5809" w:rsidRPr="00D35EEA" w:rsidTr="004911D8">
        <w:tblPrEx>
          <w:tblLook w:val="01E0" w:firstRow="1" w:lastRow="1" w:firstColumn="1" w:lastColumn="1" w:noHBand="0" w:noVBand="0"/>
        </w:tblPrEx>
        <w:tc>
          <w:tcPr>
            <w:tcW w:w="455" w:type="pct"/>
          </w:tcPr>
          <w:p w:rsidR="00EA5809" w:rsidRPr="00D35EEA" w:rsidRDefault="00EA5809" w:rsidP="00C52537">
            <w:pPr>
              <w:widowControl/>
              <w:numPr>
                <w:ilvl w:val="0"/>
                <w:numId w:val="14"/>
              </w:numPr>
              <w:rPr>
                <w:rFonts w:ascii="細明體" w:eastAsia="細明體" w:hAnsi="細明體" w:hint="eastAsia"/>
                <w:sz w:val="20"/>
                <w:szCs w:val="20"/>
              </w:rPr>
            </w:pPr>
          </w:p>
        </w:tc>
        <w:tc>
          <w:tcPr>
            <w:tcW w:w="2386" w:type="pct"/>
          </w:tcPr>
          <w:p w:rsidR="00EA5809" w:rsidRPr="00D35EEA" w:rsidRDefault="007C3BBA" w:rsidP="004A6205">
            <w:pPr>
              <w:pStyle w:val="Tabletext"/>
              <w:keepLines w:val="0"/>
              <w:spacing w:after="0" w:line="240" w:lineRule="auto"/>
              <w:rPr>
                <w:rFonts w:ascii="細明體" w:eastAsia="細明體" w:hAnsi="細明體" w:cs="Arial" w:hint="eastAsia"/>
                <w:lang w:eastAsia="zh-TW"/>
              </w:rPr>
            </w:pPr>
            <w:r w:rsidRPr="00D35EEA">
              <w:rPr>
                <w:rFonts w:ascii="細明體" w:eastAsia="細明體" w:hAnsi="細明體" w:cs="Arial" w:hint="eastAsia"/>
                <w:lang w:eastAsia="zh-TW"/>
              </w:rPr>
              <w:t>補全除外同意書列印模組</w:t>
            </w:r>
          </w:p>
        </w:tc>
        <w:tc>
          <w:tcPr>
            <w:tcW w:w="2159" w:type="pct"/>
          </w:tcPr>
          <w:p w:rsidR="00EA5809" w:rsidRPr="00D35EEA" w:rsidRDefault="007C3BBA" w:rsidP="004A6205">
            <w:pPr>
              <w:pStyle w:val="Tabletext"/>
              <w:keepLines w:val="0"/>
              <w:spacing w:after="0" w:line="240" w:lineRule="auto"/>
              <w:rPr>
                <w:rFonts w:ascii="細明體" w:eastAsia="細明體" w:hAnsi="細明體" w:cs="Arial" w:hint="eastAsia"/>
                <w:kern w:val="2"/>
                <w:lang w:eastAsia="zh-TW"/>
              </w:rPr>
            </w:pPr>
            <w:r w:rsidRPr="00D35EEA">
              <w:rPr>
                <w:rFonts w:ascii="細明體" w:eastAsia="細明體" w:hAnsi="細明體" w:cs="Arial" w:hint="eastAsia"/>
                <w:lang w:eastAsia="zh-TW"/>
              </w:rPr>
              <w:t>AA_J0Z001</w:t>
            </w:r>
          </w:p>
        </w:tc>
      </w:tr>
    </w:tbl>
    <w:p w:rsidR="00B10952" w:rsidRPr="00D35EEA" w:rsidRDefault="00B10952" w:rsidP="00B10952">
      <w:pPr>
        <w:spacing w:line="240" w:lineRule="atLeast"/>
        <w:rPr>
          <w:rFonts w:ascii="細明體" w:eastAsia="細明體" w:hAnsi="細明體" w:hint="eastAsia"/>
          <w:b/>
          <w:sz w:val="20"/>
          <w:szCs w:val="20"/>
        </w:rPr>
      </w:pPr>
    </w:p>
    <w:p w:rsidR="005D48B3" w:rsidRPr="00D35EEA" w:rsidRDefault="005D48B3" w:rsidP="00B10952">
      <w:pPr>
        <w:spacing w:line="240" w:lineRule="atLeast"/>
        <w:rPr>
          <w:rFonts w:ascii="細明體" w:eastAsia="細明體" w:hAnsi="細明體" w:hint="eastAsia"/>
          <w:b/>
          <w:sz w:val="20"/>
          <w:szCs w:val="20"/>
        </w:rPr>
      </w:pPr>
      <w:r w:rsidRPr="00D35EEA">
        <w:rPr>
          <w:rFonts w:ascii="細明體" w:eastAsia="細明體" w:hAnsi="細明體" w:hint="eastAsia"/>
          <w:b/>
          <w:sz w:val="20"/>
          <w:szCs w:val="20"/>
        </w:rPr>
        <w:t>五、畫面</w:t>
      </w:r>
    </w:p>
    <w:p w:rsidR="00716C34" w:rsidRPr="00D35EEA" w:rsidRDefault="00A545EB" w:rsidP="00A07D6F">
      <w:pPr>
        <w:widowControl/>
        <w:spacing w:line="240" w:lineRule="atLeast"/>
        <w:ind w:left="480"/>
        <w:rPr>
          <w:rFonts w:ascii="細明體" w:eastAsia="細明體" w:hAnsi="細明體" w:hint="eastAsia"/>
          <w:sz w:val="20"/>
          <w:szCs w:val="20"/>
        </w:rPr>
      </w:pPr>
      <w:r w:rsidRPr="00D35EEA">
        <w:rPr>
          <w:rFonts w:ascii="細明體" w:eastAsia="細明體" w:hAnsi="細明體" w:hint="eastAsia"/>
          <w:sz w:val="20"/>
          <w:szCs w:val="20"/>
        </w:rPr>
        <w:t>初始畫面</w:t>
      </w:r>
    </w:p>
    <w:p w:rsidR="00A545EB" w:rsidRPr="00D35EEA" w:rsidRDefault="00A545EB" w:rsidP="00A07D6F">
      <w:pPr>
        <w:widowControl/>
        <w:spacing w:line="240" w:lineRule="atLeast"/>
        <w:ind w:left="480"/>
        <w:rPr>
          <w:rFonts w:ascii="細明體" w:eastAsia="細明體" w:hAnsi="細明體" w:hint="eastAsia"/>
          <w:sz w:val="20"/>
          <w:szCs w:val="20"/>
        </w:rPr>
      </w:pPr>
      <w:r w:rsidRPr="00D35EEA">
        <w:rPr>
          <w:rFonts w:ascii="細明體" w:eastAsia="細明體" w:hAnsi="細明體" w:hint="eastAsia"/>
          <w:sz w:val="20"/>
          <w:szCs w:val="20"/>
        </w:rPr>
        <w:t>醫療除外</w:t>
      </w:r>
      <w:r w:rsidR="00893CF0" w:rsidRPr="00D35EEA">
        <w:rPr>
          <w:rFonts w:ascii="細明體" w:eastAsia="細明體" w:hAnsi="細明體" w:hint="eastAsia"/>
          <w:sz w:val="20"/>
          <w:szCs w:val="20"/>
        </w:rPr>
        <w:t>(</w:t>
      </w:r>
      <w:bookmarkStart w:id="13" w:name="圖1"/>
      <w:r w:rsidR="00893CF0" w:rsidRPr="00D35EEA">
        <w:rPr>
          <w:rFonts w:ascii="細明體" w:eastAsia="細明體" w:hAnsi="細明體" w:hint="eastAsia"/>
          <w:sz w:val="20"/>
          <w:szCs w:val="20"/>
        </w:rPr>
        <w:t>圖1</w:t>
      </w:r>
      <w:bookmarkEnd w:id="13"/>
      <w:r w:rsidR="00893CF0" w:rsidRPr="00D35EEA">
        <w:rPr>
          <w:rFonts w:ascii="細明體" w:eastAsia="細明體" w:hAnsi="細明體" w:hint="eastAsia"/>
          <w:sz w:val="20"/>
          <w:szCs w:val="20"/>
        </w:rPr>
        <w:t>)</w:t>
      </w:r>
      <w:r w:rsidRPr="00D35EEA">
        <w:rPr>
          <w:rFonts w:ascii="細明體" w:eastAsia="細明體" w:hAnsi="細明體" w:hint="eastAsia"/>
          <w:sz w:val="20"/>
          <w:szCs w:val="20"/>
        </w:rPr>
        <w:t>如下:</w:t>
      </w:r>
    </w:p>
    <w:p w:rsidR="00A545EB" w:rsidRPr="00D35EEA" w:rsidRDefault="00E52CF8" w:rsidP="00A07D6F">
      <w:pPr>
        <w:widowControl/>
        <w:spacing w:line="240" w:lineRule="atLeast"/>
        <w:ind w:left="480"/>
        <w:rPr>
          <w:rFonts w:hint="eastAsia"/>
          <w:noProof/>
          <w:sz w:val="20"/>
          <w:szCs w:val="20"/>
        </w:rPr>
      </w:pPr>
      <w:r w:rsidRPr="00D35EEA">
        <w:rPr>
          <w:noProof/>
          <w:sz w:val="20"/>
          <w:szCs w:val="20"/>
        </w:rPr>
        <w:lastRenderedPageBreak/>
        <w:pict>
          <v:shapetype id="_x0000_t202" coordsize="21600,21600" o:spt="202" path="m,l,21600r21600,l21600,xe">
            <v:stroke joinstyle="miter"/>
            <v:path gradientshapeok="t" o:connecttype="rect"/>
          </v:shapetype>
          <v:shape id="文字方塊 2" o:spid="_x0000_s1035" type="#_x0000_t202" style="position:absolute;left:0;text-align:left;margin-left:352.25pt;margin-top:18.8pt;width:62.05pt;height:36.8pt;z-index:251658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" filled="f" stroked="f">
            <v:textbox>
              <w:txbxContent>
                <w:p w:rsidR="00E52CF8" w:rsidRPr="00E52CF8" w:rsidRDefault="00E52CF8" w:rsidP="00E52CF8">
                  <w:pPr>
                    <w:rPr>
                      <w:color w:val="FF0000"/>
                    </w:rPr>
                  </w:pPr>
                  <w:r w:rsidRPr="00E52CF8">
                    <w:rPr>
                      <w:rFonts w:hint="eastAsia"/>
                      <w:color w:val="FF0000"/>
                    </w:rPr>
                    <w:t>PART1</w:t>
                  </w:r>
                </w:p>
              </w:txbxContent>
            </v:textbox>
          </v:shape>
        </w:pict>
      </w:r>
      <w:r w:rsidRPr="00D35EEA">
        <w:rPr>
          <w:noProof/>
          <w:sz w:val="20"/>
          <w:szCs w:val="20"/>
        </w:rPr>
        <w:pict>
          <v:rect id="_x0000_s1033" style="position:absolute;left:0;text-align:left;margin-left:28.05pt;margin-top:26.85pt;width:328.85pt;height:13.45pt;z-index:251657728" filled="f" strokecolor="red"/>
        </w:pict>
      </w:r>
      <w:r w:rsidR="00A545EB" w:rsidRPr="00D35EEA">
        <w:rPr>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 o:spid="_x0000_i1025" type="#_x0000_t75" style="width:6in;height:150.75pt;visibility:visible">
            <v:imagedata r:id="rId7" o:title=""/>
          </v:shape>
        </w:pict>
      </w:r>
    </w:p>
    <w:p w:rsidR="00A545EB" w:rsidRPr="00D35EEA" w:rsidRDefault="00A545EB" w:rsidP="00A07D6F">
      <w:pPr>
        <w:widowControl/>
        <w:spacing w:line="240" w:lineRule="atLeast"/>
        <w:ind w:left="480"/>
        <w:rPr>
          <w:rFonts w:ascii="細明體" w:eastAsia="細明體" w:hAnsi="細明體" w:hint="eastAsia"/>
          <w:sz w:val="20"/>
          <w:szCs w:val="20"/>
        </w:rPr>
      </w:pPr>
      <w:r w:rsidRPr="00D35EEA">
        <w:rPr>
          <w:noProof/>
          <w:sz w:val="20"/>
          <w:szCs w:val="20"/>
        </w:rPr>
        <w:pict>
          <v:shape id="_x0000_i1026" type="#_x0000_t75" style="width:6in;height:100.5pt;visibility:visible">
            <v:imagedata r:id="rId8" o:title=""/>
          </v:shape>
        </w:pict>
      </w:r>
    </w:p>
    <w:p w:rsidR="00A545EB" w:rsidRPr="00D35EEA" w:rsidRDefault="00A545EB" w:rsidP="00A07D6F">
      <w:pPr>
        <w:widowControl/>
        <w:spacing w:line="240" w:lineRule="atLeast"/>
        <w:ind w:left="480"/>
        <w:rPr>
          <w:rFonts w:ascii="細明體" w:eastAsia="細明體" w:hAnsi="細明體" w:hint="eastAsia"/>
          <w:sz w:val="20"/>
          <w:szCs w:val="20"/>
        </w:rPr>
      </w:pPr>
      <w:r w:rsidRPr="00D35EEA">
        <w:rPr>
          <w:rFonts w:ascii="細明體" w:eastAsia="細明體" w:hAnsi="細明體" w:hint="eastAsia"/>
          <w:sz w:val="20"/>
          <w:szCs w:val="20"/>
        </w:rPr>
        <w:t>機能障礙除外</w:t>
      </w:r>
      <w:r w:rsidR="00893CF0" w:rsidRPr="00D35EEA">
        <w:rPr>
          <w:rFonts w:ascii="細明體" w:eastAsia="細明體" w:hAnsi="細明體" w:hint="eastAsia"/>
          <w:sz w:val="20"/>
          <w:szCs w:val="20"/>
        </w:rPr>
        <w:t>(</w:t>
      </w:r>
      <w:bookmarkStart w:id="14" w:name="圖2"/>
      <w:r w:rsidR="00893CF0" w:rsidRPr="00D35EEA">
        <w:rPr>
          <w:rFonts w:ascii="細明體" w:eastAsia="細明體" w:hAnsi="細明體" w:hint="eastAsia"/>
          <w:sz w:val="20"/>
          <w:szCs w:val="20"/>
        </w:rPr>
        <w:t>圖2</w:t>
      </w:r>
      <w:bookmarkEnd w:id="14"/>
      <w:r w:rsidR="00893CF0" w:rsidRPr="00D35EEA">
        <w:rPr>
          <w:rFonts w:ascii="細明體" w:eastAsia="細明體" w:hAnsi="細明體" w:hint="eastAsia"/>
          <w:sz w:val="20"/>
          <w:szCs w:val="20"/>
        </w:rPr>
        <w:t>)</w:t>
      </w:r>
      <w:r w:rsidRPr="00D35EEA">
        <w:rPr>
          <w:rFonts w:ascii="細明體" w:eastAsia="細明體" w:hAnsi="細明體" w:hint="eastAsia"/>
          <w:sz w:val="20"/>
          <w:szCs w:val="20"/>
        </w:rPr>
        <w:t>如下:</w:t>
      </w:r>
    </w:p>
    <w:p w:rsidR="00A545EB" w:rsidRPr="00D35EEA" w:rsidRDefault="00A545EB" w:rsidP="00A07D6F">
      <w:pPr>
        <w:widowControl/>
        <w:spacing w:line="240" w:lineRule="atLeast"/>
        <w:ind w:left="480"/>
        <w:rPr>
          <w:rFonts w:hint="eastAsia"/>
          <w:noProof/>
          <w:sz w:val="20"/>
          <w:szCs w:val="20"/>
        </w:rPr>
      </w:pPr>
      <w:r w:rsidRPr="00D35EEA">
        <w:rPr>
          <w:noProof/>
          <w:sz w:val="20"/>
          <w:szCs w:val="20"/>
        </w:rPr>
        <w:pict>
          <v:shape id="_x0000_i1027" type="#_x0000_t75" style="width:6in;height:156pt;visibility:visible">
            <v:imagedata r:id="rId9" o:title=""/>
          </v:shape>
        </w:pict>
      </w:r>
    </w:p>
    <w:p w:rsidR="00A545EB" w:rsidRPr="00D35EEA" w:rsidRDefault="00A545EB" w:rsidP="00A07D6F">
      <w:pPr>
        <w:widowControl/>
        <w:spacing w:line="240" w:lineRule="atLeast"/>
        <w:ind w:left="480"/>
        <w:rPr>
          <w:rFonts w:ascii="細明體" w:eastAsia="細明體" w:hAnsi="細明體" w:hint="eastAsia"/>
          <w:b/>
          <w:sz w:val="20"/>
          <w:szCs w:val="20"/>
        </w:rPr>
      </w:pPr>
      <w:r w:rsidRPr="00D35EEA">
        <w:rPr>
          <w:noProof/>
          <w:sz w:val="20"/>
          <w:szCs w:val="20"/>
        </w:rPr>
        <w:pict>
          <v:shape id="_x0000_i1028" type="#_x0000_t75" style="width:6in;height:87pt;visibility:visible">
            <v:imagedata r:id="rId10" o:title=""/>
          </v:shape>
        </w:pict>
      </w:r>
    </w:p>
    <w:p w:rsidR="005D48B3" w:rsidRPr="00D35EEA" w:rsidRDefault="00A545EB" w:rsidP="00B10952">
      <w:pPr>
        <w:spacing w:line="240" w:lineRule="atLeast"/>
        <w:rPr>
          <w:rFonts w:ascii="細明體" w:eastAsia="細明體" w:hAnsi="細明體" w:hint="eastAsia"/>
          <w:b/>
          <w:sz w:val="20"/>
          <w:szCs w:val="20"/>
        </w:rPr>
      </w:pPr>
      <w:r w:rsidRPr="00D35EEA">
        <w:rPr>
          <w:rFonts w:ascii="細明體" w:eastAsia="細明體" w:hAnsi="細明體" w:hint="eastAsia"/>
          <w:b/>
          <w:sz w:val="20"/>
          <w:szCs w:val="20"/>
        </w:rPr>
        <w:t>查詢後</w:t>
      </w:r>
    </w:p>
    <w:p w:rsidR="005D48B3" w:rsidRPr="00D35EEA" w:rsidRDefault="005D48B3" w:rsidP="00B10952">
      <w:pPr>
        <w:spacing w:line="240" w:lineRule="atLeast"/>
        <w:rPr>
          <w:rFonts w:ascii="細明體" w:eastAsia="細明體" w:hAnsi="細明體" w:hint="eastAsia"/>
          <w:b/>
          <w:sz w:val="20"/>
          <w:szCs w:val="20"/>
        </w:rPr>
      </w:pPr>
    </w:p>
    <w:p w:rsidR="00A24376" w:rsidRPr="00D35EEA" w:rsidRDefault="004F6BE7" w:rsidP="00A24376">
      <w:pPr>
        <w:spacing w:line="240" w:lineRule="atLeast"/>
        <w:rPr>
          <w:rFonts w:ascii="細明體" w:eastAsia="細明體" w:hAnsi="細明體" w:hint="eastAsia"/>
          <w:b/>
          <w:sz w:val="20"/>
          <w:szCs w:val="20"/>
        </w:rPr>
      </w:pPr>
      <w:r w:rsidRPr="00D35EEA">
        <w:rPr>
          <w:rFonts w:ascii="細明體" w:eastAsia="細明體" w:hAnsi="細明體" w:hint="eastAsia"/>
          <w:b/>
          <w:sz w:val="20"/>
          <w:szCs w:val="20"/>
        </w:rPr>
        <w:t>六、程</w:t>
      </w:r>
      <w:r w:rsidR="00A24376" w:rsidRPr="00D35EEA">
        <w:rPr>
          <w:rFonts w:ascii="細明體" w:eastAsia="細明體" w:hAnsi="細明體" w:hint="eastAsia"/>
          <w:b/>
          <w:sz w:val="20"/>
          <w:szCs w:val="20"/>
        </w:rPr>
        <w:t>式內容</w:t>
      </w:r>
    </w:p>
    <w:p w:rsidR="009C012E" w:rsidRPr="00D35EEA" w:rsidRDefault="009C012E" w:rsidP="009C012E">
      <w:pPr>
        <w:pStyle w:val="Tabletext"/>
        <w:keepLines w:val="0"/>
        <w:numPr>
          <w:ilvl w:val="0"/>
          <w:numId w:val="11"/>
        </w:numPr>
        <w:spacing w:after="0" w:line="240" w:lineRule="auto"/>
        <w:ind w:leftChars="100" w:left="665"/>
        <w:rPr>
          <w:rFonts w:ascii="細明體" w:eastAsia="細明體" w:hAnsi="細明體" w:hint="eastAsia"/>
          <w:bCs/>
          <w:lang w:eastAsia="zh-TW"/>
        </w:rPr>
      </w:pPr>
      <w:r w:rsidRPr="00D35EEA">
        <w:rPr>
          <w:rFonts w:ascii="細明體" w:eastAsia="細明體" w:hAnsi="細明體" w:hint="eastAsia"/>
          <w:b/>
          <w:bCs/>
          <w:lang w:eastAsia="zh-TW"/>
        </w:rPr>
        <w:t>初始畫面</w:t>
      </w:r>
    </w:p>
    <w:p w:rsidR="00E52CF8" w:rsidRPr="00D35EEA" w:rsidRDefault="00E52CF8" w:rsidP="00A545EB">
      <w:pPr>
        <w:pStyle w:val="Tabletext"/>
        <w:keepLines w:val="0"/>
        <w:numPr>
          <w:ilvl w:val="1"/>
          <w:numId w:val="11"/>
        </w:numPr>
        <w:spacing w:after="0" w:line="240" w:lineRule="auto"/>
        <w:rPr>
          <w:rFonts w:ascii="細明體" w:eastAsia="細明體" w:hAnsi="細明體" w:hint="eastAsia"/>
          <w:bCs/>
          <w:lang w:eastAsia="zh-TW"/>
        </w:rPr>
      </w:pPr>
      <w:r w:rsidRPr="00D35EEA">
        <w:rPr>
          <w:rFonts w:ascii="細明體" w:eastAsia="細明體" w:hAnsi="細明體" w:hint="eastAsia"/>
          <w:bCs/>
          <w:lang w:eastAsia="zh-TW"/>
        </w:rPr>
        <w:t>檢核</w:t>
      </w:r>
    </w:p>
    <w:p w:rsidR="00E52CF8" w:rsidRPr="00D35EEA" w:rsidRDefault="006F6DA1" w:rsidP="00E52CF8">
      <w:pPr>
        <w:pStyle w:val="Tabletext"/>
        <w:keepLines w:val="0"/>
        <w:numPr>
          <w:ilvl w:val="2"/>
          <w:numId w:val="11"/>
        </w:numPr>
        <w:spacing w:after="0" w:line="240" w:lineRule="auto"/>
        <w:rPr>
          <w:rFonts w:ascii="細明體" w:eastAsia="細明體" w:hAnsi="細明體" w:hint="eastAsia"/>
          <w:lang w:eastAsia="zh-TW"/>
        </w:rPr>
      </w:pPr>
      <w:r w:rsidRPr="00D35EEA">
        <w:rPr>
          <w:rFonts w:ascii="細明體" w:eastAsia="細明體" w:hAnsi="細明體" w:hint="eastAsia"/>
          <w:bCs/>
          <w:lang w:eastAsia="zh-TW"/>
        </w:rPr>
        <w:t>傳入的</w:t>
      </w:r>
      <w:r w:rsidR="00E52CF8" w:rsidRPr="00D35EEA">
        <w:rPr>
          <w:rFonts w:ascii="細明體" w:eastAsia="細明體" w:hAnsi="細明體" w:hint="eastAsia"/>
          <w:bCs/>
          <w:lang w:eastAsia="zh-TW"/>
        </w:rPr>
        <w:t>受理編號：不能為空值</w:t>
      </w:r>
    </w:p>
    <w:p w:rsidR="006F6DA1" w:rsidRPr="00D35EEA" w:rsidRDefault="006F6DA1" w:rsidP="006F6DA1">
      <w:pPr>
        <w:pStyle w:val="Tabletext"/>
        <w:keepLines w:val="0"/>
        <w:numPr>
          <w:ilvl w:val="2"/>
          <w:numId w:val="11"/>
        </w:numPr>
        <w:spacing w:after="0" w:line="240" w:lineRule="auto"/>
        <w:rPr>
          <w:rFonts w:ascii="細明體" w:eastAsia="細明體" w:hAnsi="細明體" w:hint="eastAsia"/>
          <w:lang w:eastAsia="zh-TW"/>
        </w:rPr>
      </w:pPr>
      <w:r w:rsidRPr="00D35EEA">
        <w:rPr>
          <w:rFonts w:ascii="細明體" w:eastAsia="細明體" w:hAnsi="細明體" w:hint="eastAsia"/>
          <w:bCs/>
          <w:lang w:eastAsia="zh-TW"/>
        </w:rPr>
        <w:t>傳入的</w:t>
      </w:r>
      <w:r w:rsidR="00E52CF8" w:rsidRPr="00D35EEA">
        <w:rPr>
          <w:rFonts w:ascii="細明體" w:eastAsia="細明體" w:hAnsi="細明體" w:hint="eastAsia"/>
          <w:bCs/>
          <w:lang w:eastAsia="zh-TW"/>
        </w:rPr>
        <w:t>補全文件代號：不能為空值</w:t>
      </w:r>
    </w:p>
    <w:p w:rsidR="00BD6740" w:rsidRPr="00D35EEA" w:rsidRDefault="00BD6740" w:rsidP="00BD6740">
      <w:pPr>
        <w:pStyle w:val="Tabletext"/>
        <w:keepLines w:val="0"/>
        <w:numPr>
          <w:ilvl w:val="1"/>
          <w:numId w:val="11"/>
        </w:numPr>
        <w:spacing w:after="0" w:line="240" w:lineRule="auto"/>
        <w:rPr>
          <w:rFonts w:ascii="細明體" w:eastAsia="細明體" w:hAnsi="細明體" w:hint="eastAsia"/>
          <w:lang w:eastAsia="zh-TW"/>
        </w:rPr>
      </w:pPr>
      <w:r w:rsidRPr="00D35EEA">
        <w:rPr>
          <w:rFonts w:ascii="細明體" w:eastAsia="細明體" w:hAnsi="細明體" w:hint="eastAsia"/>
          <w:bCs/>
          <w:lang w:eastAsia="zh-TW"/>
        </w:rPr>
        <w:t>設定變數:</w:t>
      </w:r>
    </w:p>
    <w:p w:rsidR="00BD6740" w:rsidRPr="00D35EEA" w:rsidRDefault="00BD6740" w:rsidP="00BD6740">
      <w:pPr>
        <w:pStyle w:val="Tabletext"/>
        <w:keepLines w:val="0"/>
        <w:numPr>
          <w:ilvl w:val="2"/>
          <w:numId w:val="11"/>
        </w:numPr>
        <w:spacing w:after="0" w:line="240" w:lineRule="auto"/>
        <w:rPr>
          <w:rFonts w:ascii="細明體" w:eastAsia="細明體" w:hAnsi="細明體" w:hint="eastAsia"/>
          <w:lang w:eastAsia="zh-TW"/>
        </w:rPr>
      </w:pPr>
      <w:r w:rsidRPr="00D35EEA">
        <w:rPr>
          <w:rFonts w:ascii="細明體" w:eastAsia="細明體" w:hAnsi="細明體" w:hint="eastAsia"/>
          <w:bCs/>
          <w:lang w:eastAsia="zh-TW"/>
        </w:rPr>
        <w:t>SET $APLY_NO=傳入的受理編號</w:t>
      </w:r>
    </w:p>
    <w:p w:rsidR="00BD6740" w:rsidRPr="00D35EEA" w:rsidRDefault="00BD6740" w:rsidP="00BD6740">
      <w:pPr>
        <w:pStyle w:val="Tabletext"/>
        <w:keepLines w:val="0"/>
        <w:numPr>
          <w:ilvl w:val="2"/>
          <w:numId w:val="11"/>
        </w:numPr>
        <w:spacing w:after="0" w:line="240" w:lineRule="auto"/>
        <w:rPr>
          <w:rFonts w:ascii="細明體" w:eastAsia="細明體" w:hAnsi="細明體" w:hint="eastAsia"/>
          <w:lang w:eastAsia="zh-TW"/>
        </w:rPr>
      </w:pPr>
      <w:r w:rsidRPr="00D35EEA">
        <w:rPr>
          <w:rFonts w:ascii="細明體" w:eastAsia="細明體" w:hAnsi="細明體" w:hint="eastAsia"/>
          <w:bCs/>
          <w:lang w:eastAsia="zh-TW"/>
        </w:rPr>
        <w:t>SET $</w:t>
      </w:r>
      <w:r w:rsidRPr="00D35EEA">
        <w:rPr>
          <w:rFonts w:ascii="細明體" w:eastAsia="細明體" w:hAnsi="細明體"/>
          <w:lang w:eastAsia="zh-TW"/>
        </w:rPr>
        <w:t>REP_DOC_CODE</w:t>
      </w:r>
      <w:r w:rsidRPr="00D35EEA">
        <w:rPr>
          <w:rFonts w:ascii="細明體" w:eastAsia="細明體" w:hAnsi="細明體" w:hint="eastAsia"/>
          <w:lang w:eastAsia="zh-TW"/>
        </w:rPr>
        <w:t>=</w:t>
      </w:r>
      <w:r w:rsidRPr="00D35EEA">
        <w:rPr>
          <w:rFonts w:ascii="細明體" w:eastAsia="細明體" w:hAnsi="細明體" w:hint="eastAsia"/>
          <w:bCs/>
          <w:lang w:eastAsia="zh-TW"/>
        </w:rPr>
        <w:t>傳入的補全文件代號</w:t>
      </w:r>
    </w:p>
    <w:p w:rsidR="00BD6740" w:rsidRPr="00D35EEA" w:rsidRDefault="00BD6740" w:rsidP="00BD6740">
      <w:pPr>
        <w:pStyle w:val="Tabletext"/>
        <w:keepLines w:val="0"/>
        <w:numPr>
          <w:ilvl w:val="2"/>
          <w:numId w:val="11"/>
        </w:numPr>
        <w:spacing w:after="0" w:line="240" w:lineRule="auto"/>
        <w:rPr>
          <w:rFonts w:ascii="細明體" w:eastAsia="細明體" w:hAnsi="細明體" w:hint="eastAsia"/>
          <w:lang w:eastAsia="zh-TW"/>
        </w:rPr>
      </w:pPr>
      <w:r w:rsidRPr="00D35EEA">
        <w:rPr>
          <w:rFonts w:ascii="細明體" w:eastAsia="細明體" w:hAnsi="細明體" w:hint="eastAsia"/>
          <w:lang w:eastAsia="zh-TW"/>
        </w:rPr>
        <w:t>SET $SER_NO=</w:t>
      </w:r>
      <w:r w:rsidRPr="00D35EEA">
        <w:rPr>
          <w:rFonts w:ascii="細明體" w:eastAsia="細明體" w:hAnsi="細明體" w:hint="eastAsia"/>
          <w:bCs/>
          <w:lang w:eastAsia="zh-TW"/>
        </w:rPr>
        <w:t>傳入的序號</w:t>
      </w:r>
    </w:p>
    <w:p w:rsidR="00BD6740" w:rsidRPr="00D35EEA" w:rsidRDefault="00BD6740" w:rsidP="00BD6740">
      <w:pPr>
        <w:pStyle w:val="Tabletext"/>
        <w:keepLines w:val="0"/>
        <w:numPr>
          <w:ilvl w:val="2"/>
          <w:numId w:val="11"/>
        </w:numPr>
        <w:spacing w:after="0" w:line="240" w:lineRule="auto"/>
        <w:rPr>
          <w:rFonts w:ascii="細明體" w:eastAsia="細明體" w:hAnsi="細明體" w:hint="eastAsia"/>
          <w:bCs/>
          <w:lang w:eastAsia="zh-TW"/>
        </w:rPr>
      </w:pPr>
      <w:r w:rsidRPr="00D35EEA">
        <w:rPr>
          <w:rFonts w:ascii="細明體" w:eastAsia="細明體" w:hAnsi="細明體" w:hint="eastAsia"/>
          <w:bCs/>
          <w:lang w:eastAsia="zh-TW"/>
        </w:rPr>
        <w:lastRenderedPageBreak/>
        <w:t>若傳入的序號(</w:t>
      </w:r>
      <w:r w:rsidRPr="00D35EEA">
        <w:rPr>
          <w:rFonts w:ascii="細明體" w:eastAsia="細明體" w:hAnsi="細明體" w:hint="eastAsia"/>
          <w:lang w:eastAsia="zh-TW"/>
        </w:rPr>
        <w:t>$SER_NO</w:t>
      </w:r>
      <w:r w:rsidRPr="00D35EEA">
        <w:rPr>
          <w:rFonts w:ascii="細明體" w:eastAsia="細明體" w:hAnsi="細明體" w:hint="eastAsia"/>
          <w:bCs/>
          <w:lang w:eastAsia="zh-TW"/>
        </w:rPr>
        <w:t>)有值</w:t>
      </w:r>
    </w:p>
    <w:p w:rsidR="00BD6740" w:rsidRPr="00D35EEA" w:rsidRDefault="00BD6740" w:rsidP="00BD6740">
      <w:pPr>
        <w:pStyle w:val="Tabletext"/>
        <w:keepLines w:val="0"/>
        <w:numPr>
          <w:ilvl w:val="3"/>
          <w:numId w:val="11"/>
        </w:numPr>
        <w:spacing w:after="0" w:line="240" w:lineRule="auto"/>
        <w:rPr>
          <w:rFonts w:ascii="細明體" w:eastAsia="細明體" w:hAnsi="細明體" w:hint="eastAsia"/>
          <w:bCs/>
          <w:lang w:eastAsia="zh-TW"/>
        </w:rPr>
      </w:pPr>
      <w:r w:rsidRPr="00D35EEA">
        <w:rPr>
          <w:rFonts w:ascii="細明體" w:eastAsia="細明體" w:hAnsi="細明體" w:hint="eastAsia"/>
          <w:bCs/>
          <w:lang w:eastAsia="zh-TW"/>
        </w:rPr>
        <w:t>SET $</w:t>
      </w:r>
      <w:r w:rsidRPr="00D35EEA">
        <w:rPr>
          <w:rFonts w:ascii="細明體" w:eastAsia="細明體" w:hAnsi="細明體" w:hint="eastAsia"/>
          <w:lang w:eastAsia="zh-TW"/>
        </w:rPr>
        <w:t>DTAAJ011=</w:t>
      </w:r>
      <w:r w:rsidRPr="00D35EEA">
        <w:rPr>
          <w:rFonts w:ascii="細明體" w:eastAsia="細明體" w:hAnsi="細明體" w:hint="eastAsia"/>
          <w:bCs/>
          <w:lang w:eastAsia="zh-TW"/>
        </w:rPr>
        <w:t>根據傳入參數取得已輸入的</w:t>
      </w:r>
      <w:r w:rsidRPr="00D35EEA">
        <w:rPr>
          <w:rFonts w:ascii="細明體" w:eastAsia="細明體" w:hAnsi="細明體" w:hint="eastAsia"/>
          <w:lang w:eastAsia="zh-TW"/>
        </w:rPr>
        <w:t>補全除外同意書資料(</w:t>
      </w:r>
      <w:r w:rsidRPr="00D35EEA">
        <w:rPr>
          <w:rFonts w:ascii="細明體" w:eastAsia="細明體" w:hAnsi="細明體" w:hint="eastAsia"/>
          <w:bCs/>
          <w:lang w:eastAsia="zh-TW"/>
        </w:rPr>
        <w:t>$APLY_NO, $</w:t>
      </w:r>
      <w:r w:rsidRPr="00D35EEA">
        <w:rPr>
          <w:rFonts w:ascii="細明體" w:eastAsia="細明體" w:hAnsi="細明體"/>
          <w:lang w:eastAsia="zh-TW"/>
        </w:rPr>
        <w:t>REP_DOC_CODE</w:t>
      </w:r>
      <w:r w:rsidRPr="00D35EEA">
        <w:rPr>
          <w:rFonts w:ascii="細明體" w:eastAsia="細明體" w:hAnsi="細明體" w:hint="eastAsia"/>
          <w:bCs/>
          <w:lang w:eastAsia="zh-TW"/>
        </w:rPr>
        <w:t xml:space="preserve">, </w:t>
      </w:r>
      <w:r w:rsidRPr="00D35EEA">
        <w:rPr>
          <w:rFonts w:ascii="細明體" w:eastAsia="細明體" w:hAnsi="細明體" w:hint="eastAsia"/>
          <w:lang w:eastAsia="zh-TW"/>
        </w:rPr>
        <w:t>$SER_NO</w:t>
      </w:r>
      <w:r w:rsidRPr="00D35EEA">
        <w:rPr>
          <w:rFonts w:ascii="細明體" w:eastAsia="細明體" w:hAnsi="細明體" w:hint="eastAsia"/>
          <w:bCs/>
          <w:lang w:eastAsia="zh-TW"/>
        </w:rPr>
        <w:t>)</w:t>
      </w:r>
    </w:p>
    <w:p w:rsidR="00BD6740" w:rsidRPr="00D35EEA" w:rsidRDefault="00BD6740" w:rsidP="00E52CF8">
      <w:pPr>
        <w:pStyle w:val="Tabletext"/>
        <w:keepLines w:val="0"/>
        <w:numPr>
          <w:ilvl w:val="1"/>
          <w:numId w:val="11"/>
        </w:numPr>
        <w:spacing w:after="0" w:line="240" w:lineRule="auto"/>
        <w:rPr>
          <w:rFonts w:ascii="細明體" w:eastAsia="細明體" w:hAnsi="細明體" w:hint="eastAsia"/>
          <w:lang w:eastAsia="zh-TW"/>
        </w:rPr>
      </w:pPr>
      <w:r w:rsidRPr="00D35EEA">
        <w:rPr>
          <w:rFonts w:ascii="細明體" w:eastAsia="細明體" w:hAnsi="細明體" w:hint="eastAsia"/>
          <w:lang w:eastAsia="zh-TW"/>
        </w:rPr>
        <w:t>畫面顯示</w:t>
      </w:r>
    </w:p>
    <w:p w:rsidR="00BD6740" w:rsidRPr="00D35EEA" w:rsidRDefault="00BD6740" w:rsidP="008D58A6">
      <w:pPr>
        <w:pStyle w:val="Tabletext"/>
        <w:keepLines w:val="0"/>
        <w:numPr>
          <w:ilvl w:val="2"/>
          <w:numId w:val="11"/>
        </w:numPr>
        <w:spacing w:after="0" w:line="240" w:lineRule="auto"/>
        <w:rPr>
          <w:rFonts w:ascii="細明體" w:eastAsia="細明體" w:hAnsi="細明體" w:hint="eastAsia"/>
          <w:lang w:eastAsia="zh-TW"/>
        </w:rPr>
      </w:pPr>
      <w:r w:rsidRPr="00D35EEA">
        <w:rPr>
          <w:rFonts w:ascii="細明體" w:eastAsia="細明體" w:hAnsi="細明體" w:hint="eastAsia"/>
          <w:lang w:eastAsia="zh-TW"/>
        </w:rPr>
        <w:t>SET 畫面上</w:t>
      </w:r>
      <w:r w:rsidR="008D58A6" w:rsidRPr="00D35EEA">
        <w:rPr>
          <w:rFonts w:ascii="細明體" w:eastAsia="細明體" w:hAnsi="細明體" w:hint="eastAsia"/>
          <w:lang w:eastAsia="zh-TW"/>
        </w:rPr>
        <w:t>PART1</w:t>
      </w:r>
      <w:r w:rsidRPr="00D35EEA">
        <w:rPr>
          <w:rFonts w:ascii="細明體" w:eastAsia="細明體" w:hAnsi="細明體" w:hint="eastAsia"/>
          <w:lang w:eastAsia="zh-TW"/>
        </w:rPr>
        <w:t>的</w:t>
      </w:r>
      <w:r w:rsidR="00E52CF8" w:rsidRPr="00D35EEA">
        <w:rPr>
          <w:rFonts w:ascii="細明體" w:eastAsia="細明體" w:hAnsi="細明體" w:hint="eastAsia"/>
          <w:lang w:eastAsia="zh-TW"/>
        </w:rPr>
        <w:t>受理編號</w:t>
      </w:r>
      <w:r w:rsidRPr="00D35EEA">
        <w:rPr>
          <w:rFonts w:ascii="細明體" w:eastAsia="細明體" w:hAnsi="細明體" w:hint="eastAsia"/>
          <w:lang w:eastAsia="zh-TW"/>
        </w:rPr>
        <w:t>=</w:t>
      </w:r>
      <w:r w:rsidR="008D58A6" w:rsidRPr="00D35EEA">
        <w:rPr>
          <w:rFonts w:ascii="細明體" w:eastAsia="細明體" w:hAnsi="細明體" w:hint="eastAsia"/>
          <w:bCs/>
          <w:lang w:eastAsia="zh-TW"/>
        </w:rPr>
        <w:t>$APLY_NO</w:t>
      </w:r>
    </w:p>
    <w:p w:rsidR="009409D6" w:rsidRPr="00D35EEA" w:rsidRDefault="009409D6" w:rsidP="009409D6">
      <w:pPr>
        <w:pStyle w:val="Tabletext"/>
        <w:keepLines w:val="0"/>
        <w:numPr>
          <w:ilvl w:val="2"/>
          <w:numId w:val="11"/>
        </w:numPr>
        <w:spacing w:after="0" w:line="240" w:lineRule="auto"/>
        <w:rPr>
          <w:rFonts w:ascii="細明體" w:eastAsia="細明體" w:hAnsi="細明體" w:hint="eastAsia"/>
          <w:lang w:eastAsia="zh-TW"/>
        </w:rPr>
      </w:pPr>
      <w:r w:rsidRPr="00D35EEA">
        <w:rPr>
          <w:rFonts w:ascii="細明體" w:eastAsia="細明體" w:hAnsi="細明體" w:hint="eastAsia"/>
          <w:lang w:eastAsia="zh-TW"/>
        </w:rPr>
        <w:t>SET 畫面上PART1的序號(hidden)=</w:t>
      </w:r>
      <w:r w:rsidRPr="00D35EEA">
        <w:rPr>
          <w:rFonts w:ascii="細明體" w:eastAsia="細明體" w:hAnsi="細明體" w:hint="eastAsia"/>
          <w:bCs/>
          <w:lang w:eastAsia="zh-TW"/>
        </w:rPr>
        <w:t>$</w:t>
      </w:r>
      <w:r w:rsidRPr="00D35EEA">
        <w:rPr>
          <w:rFonts w:ascii="細明體" w:eastAsia="細明體" w:hAnsi="細明體" w:hint="eastAsia"/>
          <w:lang w:eastAsia="zh-TW"/>
        </w:rPr>
        <w:t>DTAAJ011.SER_NO</w:t>
      </w:r>
    </w:p>
    <w:p w:rsidR="008D58A6" w:rsidRPr="00D35EEA" w:rsidRDefault="008D58A6" w:rsidP="008D58A6">
      <w:pPr>
        <w:pStyle w:val="Tabletext"/>
        <w:keepLines w:val="0"/>
        <w:numPr>
          <w:ilvl w:val="2"/>
          <w:numId w:val="11"/>
        </w:numPr>
        <w:spacing w:after="0" w:line="240" w:lineRule="auto"/>
        <w:rPr>
          <w:rFonts w:ascii="細明體" w:eastAsia="細明體" w:hAnsi="細明體" w:hint="eastAsia"/>
          <w:lang w:eastAsia="zh-TW"/>
        </w:rPr>
      </w:pPr>
      <w:r w:rsidRPr="00D35EEA">
        <w:rPr>
          <w:rFonts w:ascii="細明體" w:eastAsia="細明體" w:hAnsi="細明體" w:hint="eastAsia"/>
          <w:lang w:eastAsia="zh-TW"/>
        </w:rPr>
        <w:t>SET 畫面上PART1的除外種類=根據傳入的</w:t>
      </w:r>
      <w:r w:rsidRPr="00D35EEA">
        <w:rPr>
          <w:rFonts w:ascii="細明體" w:eastAsia="細明體" w:hAnsi="細明體" w:hint="eastAsia"/>
          <w:bCs/>
          <w:lang w:eastAsia="zh-TW"/>
        </w:rPr>
        <w:t>補全文件代號</w:t>
      </w:r>
      <w:r w:rsidRPr="00D35EEA">
        <w:rPr>
          <w:rFonts w:ascii="細明體" w:eastAsia="細明體" w:hAnsi="細明體" w:hint="eastAsia"/>
          <w:lang w:eastAsia="zh-TW"/>
        </w:rPr>
        <w:t>取得除外種類中文BY 代碼管理 (AA,</w:t>
      </w:r>
      <w:r w:rsidRPr="00D35EEA">
        <w:t xml:space="preserve"> </w:t>
      </w:r>
      <w:r w:rsidRPr="00D35EEA">
        <w:rPr>
          <w:rFonts w:hint="eastAsia"/>
          <w:lang w:eastAsia="zh-TW"/>
        </w:rPr>
        <w:t>AAJ0_</w:t>
      </w:r>
      <w:r w:rsidRPr="00D35EEA">
        <w:rPr>
          <w:rFonts w:ascii="細明體" w:eastAsia="細明體" w:hAnsi="細明體"/>
          <w:lang w:eastAsia="zh-TW"/>
        </w:rPr>
        <w:t>REP_DOC_CODE</w:t>
      </w:r>
      <w:r w:rsidRPr="00D35EEA">
        <w:rPr>
          <w:rFonts w:ascii="細明體" w:eastAsia="細明體" w:hAnsi="細明體" w:hint="eastAsia"/>
          <w:lang w:eastAsia="zh-TW"/>
        </w:rPr>
        <w:t>)</w:t>
      </w:r>
    </w:p>
    <w:p w:rsidR="009C012E" w:rsidRPr="00D35EEA" w:rsidRDefault="00A545EB" w:rsidP="008D58A6">
      <w:pPr>
        <w:pStyle w:val="Tabletext"/>
        <w:keepLines w:val="0"/>
        <w:numPr>
          <w:ilvl w:val="2"/>
          <w:numId w:val="11"/>
        </w:numPr>
        <w:spacing w:after="0" w:line="240" w:lineRule="auto"/>
        <w:rPr>
          <w:rFonts w:ascii="細明體" w:eastAsia="細明體" w:hAnsi="細明體" w:hint="eastAsia"/>
          <w:bCs/>
          <w:lang w:eastAsia="zh-TW"/>
        </w:rPr>
      </w:pPr>
      <w:r w:rsidRPr="00D35EEA">
        <w:rPr>
          <w:rFonts w:ascii="細明體" w:eastAsia="細明體" w:hAnsi="細明體" w:hint="eastAsia"/>
          <w:bCs/>
          <w:lang w:eastAsia="zh-TW"/>
        </w:rPr>
        <w:t>根據補全文件代號來顯示不同的內容</w:t>
      </w:r>
    </w:p>
    <w:p w:rsidR="00A545EB" w:rsidRPr="00D35EEA" w:rsidRDefault="00893CF0" w:rsidP="008D58A6">
      <w:pPr>
        <w:pStyle w:val="Tabletext"/>
        <w:keepLines w:val="0"/>
        <w:numPr>
          <w:ilvl w:val="3"/>
          <w:numId w:val="11"/>
        </w:numPr>
        <w:spacing w:after="0" w:line="240" w:lineRule="auto"/>
        <w:rPr>
          <w:rFonts w:ascii="細明體" w:eastAsia="細明體" w:hAnsi="細明體" w:hint="eastAsia"/>
          <w:bCs/>
          <w:lang w:eastAsia="zh-TW"/>
        </w:rPr>
      </w:pPr>
      <w:r w:rsidRPr="00D35EEA">
        <w:rPr>
          <w:rFonts w:ascii="細明體" w:eastAsia="細明體" w:hAnsi="細明體" w:hint="eastAsia"/>
          <w:bCs/>
          <w:lang w:eastAsia="zh-TW"/>
        </w:rPr>
        <w:t xml:space="preserve"> </w:t>
      </w:r>
      <w:r w:rsidR="00A545EB" w:rsidRPr="00D35EEA">
        <w:rPr>
          <w:rFonts w:ascii="細明體" w:eastAsia="細明體" w:hAnsi="細明體" w:hint="eastAsia"/>
          <w:bCs/>
          <w:lang w:eastAsia="zh-TW"/>
        </w:rPr>
        <w:t>若補全文件代號為</w:t>
      </w:r>
      <w:r w:rsidRPr="00D35EEA">
        <w:rPr>
          <w:rFonts w:ascii="Courier New" w:hAnsi="Courier New" w:cs="Courier New" w:hint="eastAsia"/>
          <w:lang w:eastAsia="zh-TW"/>
        </w:rPr>
        <w:t>310053</w:t>
      </w:r>
      <w:r w:rsidRPr="00D35EEA">
        <w:rPr>
          <w:rFonts w:ascii="Courier New" w:hAnsi="Courier New" w:cs="Courier New" w:hint="eastAsia"/>
          <w:lang w:eastAsia="zh-TW"/>
        </w:rPr>
        <w:t>代表是醫療除外</w:t>
      </w:r>
    </w:p>
    <w:p w:rsidR="00893CF0" w:rsidRPr="00D35EEA" w:rsidRDefault="00893CF0" w:rsidP="00D14C11">
      <w:pPr>
        <w:pStyle w:val="Tabletext"/>
        <w:keepLines w:val="0"/>
        <w:numPr>
          <w:ilvl w:val="4"/>
          <w:numId w:val="11"/>
        </w:numPr>
        <w:spacing w:after="0" w:line="240" w:lineRule="auto"/>
        <w:rPr>
          <w:rFonts w:ascii="細明體" w:eastAsia="細明體" w:hAnsi="細明體" w:hint="eastAsia"/>
          <w:bCs/>
          <w:lang w:eastAsia="zh-TW"/>
        </w:rPr>
      </w:pPr>
      <w:r w:rsidRPr="00D35EEA">
        <w:rPr>
          <w:rFonts w:ascii="Courier New" w:hAnsi="Courier New" w:cs="Courier New" w:hint="eastAsia"/>
          <w:lang w:eastAsia="zh-TW"/>
        </w:rPr>
        <w:t>則採用</w:t>
      </w:r>
      <w:hyperlink w:anchor="圖1" w:history="1">
        <w:r w:rsidRPr="00D35EEA">
          <w:rPr>
            <w:rStyle w:val="ab"/>
            <w:rFonts w:ascii="Courier New" w:hAnsi="Courier New" w:cs="Courier New" w:hint="eastAsia"/>
            <w:color w:val="auto"/>
            <w:lang w:eastAsia="zh-TW"/>
          </w:rPr>
          <w:t>圖</w:t>
        </w:r>
        <w:r w:rsidRPr="00D35EEA">
          <w:rPr>
            <w:rStyle w:val="ab"/>
            <w:rFonts w:ascii="Courier New" w:hAnsi="Courier New" w:cs="Courier New" w:hint="eastAsia"/>
            <w:color w:val="auto"/>
            <w:lang w:eastAsia="zh-TW"/>
          </w:rPr>
          <w:t>1</w:t>
        </w:r>
      </w:hyperlink>
      <w:r w:rsidR="008D58A6" w:rsidRPr="00D35EEA">
        <w:rPr>
          <w:rFonts w:ascii="Courier New" w:hAnsi="Courier New" w:cs="Courier New" w:hint="eastAsia"/>
          <w:lang w:eastAsia="zh-TW"/>
        </w:rPr>
        <w:t>,</w:t>
      </w:r>
      <w:r w:rsidR="008D58A6" w:rsidRPr="00D35EEA">
        <w:rPr>
          <w:rFonts w:ascii="Courier New" w:hAnsi="Courier New" w:cs="Courier New" w:hint="eastAsia"/>
          <w:lang w:eastAsia="zh-TW"/>
        </w:rPr>
        <w:t>若</w:t>
      </w:r>
      <w:r w:rsidR="008D58A6" w:rsidRPr="00D35EEA">
        <w:rPr>
          <w:rFonts w:ascii="細明體" w:eastAsia="細明體" w:hAnsi="細明體" w:hint="eastAsia"/>
          <w:bCs/>
          <w:lang w:eastAsia="zh-TW"/>
        </w:rPr>
        <w:t>$</w:t>
      </w:r>
      <w:r w:rsidR="008D58A6" w:rsidRPr="00D35EEA">
        <w:rPr>
          <w:rFonts w:ascii="細明體" w:eastAsia="細明體" w:hAnsi="細明體" w:hint="eastAsia"/>
          <w:lang w:eastAsia="zh-TW"/>
        </w:rPr>
        <w:t>DTAAJ011不為空，</w:t>
      </w:r>
      <w:r w:rsidR="008D58A6" w:rsidRPr="00D35EEA">
        <w:rPr>
          <w:rFonts w:ascii="Courier New" w:hAnsi="Courier New" w:cs="Courier New" w:hint="eastAsia"/>
          <w:lang w:eastAsia="zh-TW"/>
        </w:rPr>
        <w:t>則內容的變數以</w:t>
      </w:r>
      <w:r w:rsidR="008D58A6" w:rsidRPr="00D35EEA">
        <w:rPr>
          <w:rFonts w:ascii="細明體" w:eastAsia="細明體" w:hAnsi="細明體" w:hint="eastAsia"/>
          <w:bCs/>
          <w:lang w:eastAsia="zh-TW"/>
        </w:rPr>
        <w:t>$</w:t>
      </w:r>
      <w:r w:rsidR="008D58A6" w:rsidRPr="00D35EEA">
        <w:rPr>
          <w:rFonts w:ascii="細明體" w:eastAsia="細明體" w:hAnsi="細明體" w:hint="eastAsia"/>
          <w:lang w:eastAsia="zh-TW"/>
        </w:rPr>
        <w:t>DTAAJ011為準</w:t>
      </w:r>
    </w:p>
    <w:p w:rsidR="00893CF0" w:rsidRPr="00D35EEA" w:rsidRDefault="00893CF0" w:rsidP="00D14C11">
      <w:pPr>
        <w:pStyle w:val="Tabletext"/>
        <w:keepLines w:val="0"/>
        <w:numPr>
          <w:ilvl w:val="3"/>
          <w:numId w:val="11"/>
        </w:numPr>
        <w:spacing w:after="0" w:line="240" w:lineRule="auto"/>
        <w:rPr>
          <w:rFonts w:ascii="細明體" w:eastAsia="細明體" w:hAnsi="細明體" w:hint="eastAsia"/>
          <w:bCs/>
          <w:lang w:eastAsia="zh-TW"/>
        </w:rPr>
      </w:pPr>
      <w:r w:rsidRPr="00D35EEA">
        <w:rPr>
          <w:rFonts w:ascii="細明體" w:eastAsia="細明體" w:hAnsi="細明體" w:hint="eastAsia"/>
          <w:bCs/>
          <w:lang w:eastAsia="zh-TW"/>
        </w:rPr>
        <w:t xml:space="preserve"> 若補全文件代號為</w:t>
      </w:r>
      <w:r w:rsidR="00BD6740" w:rsidRPr="00D35EEA">
        <w:rPr>
          <w:rFonts w:ascii="Courier New" w:hAnsi="Courier New" w:cs="Courier New" w:hint="eastAsia"/>
          <w:lang w:eastAsia="zh-TW"/>
        </w:rPr>
        <w:t>31005</w:t>
      </w:r>
      <w:r w:rsidR="00AE77E3" w:rsidRPr="00D35EEA">
        <w:rPr>
          <w:rFonts w:ascii="Courier New" w:hAnsi="Courier New" w:cs="Courier New" w:hint="eastAsia"/>
          <w:lang w:eastAsia="zh-TW"/>
        </w:rPr>
        <w:t>8</w:t>
      </w:r>
      <w:r w:rsidRPr="00D35EEA">
        <w:rPr>
          <w:rFonts w:ascii="Courier New" w:hAnsi="Courier New" w:cs="Courier New" w:hint="eastAsia"/>
          <w:lang w:eastAsia="zh-TW"/>
        </w:rPr>
        <w:t>代表是</w:t>
      </w:r>
      <w:r w:rsidR="00E50002" w:rsidRPr="00D35EEA">
        <w:rPr>
          <w:rFonts w:ascii="細明體" w:eastAsia="細明體" w:hAnsi="細明體" w:hint="eastAsia"/>
          <w:lang w:eastAsia="zh-TW"/>
        </w:rPr>
        <w:t>機能障礙</w:t>
      </w:r>
      <w:r w:rsidRPr="00D35EEA">
        <w:rPr>
          <w:rFonts w:ascii="Courier New" w:hAnsi="Courier New" w:cs="Courier New" w:hint="eastAsia"/>
          <w:lang w:eastAsia="zh-TW"/>
        </w:rPr>
        <w:t>除外</w:t>
      </w:r>
    </w:p>
    <w:p w:rsidR="00893CF0" w:rsidRPr="00D35EEA" w:rsidRDefault="00893CF0" w:rsidP="00D14C11">
      <w:pPr>
        <w:pStyle w:val="Tabletext"/>
        <w:keepLines w:val="0"/>
        <w:numPr>
          <w:ilvl w:val="4"/>
          <w:numId w:val="11"/>
        </w:numPr>
        <w:spacing w:after="0" w:line="240" w:lineRule="auto"/>
        <w:rPr>
          <w:rFonts w:ascii="細明體" w:eastAsia="細明體" w:hAnsi="細明體" w:hint="eastAsia"/>
          <w:bCs/>
          <w:lang w:eastAsia="zh-TW"/>
        </w:rPr>
      </w:pPr>
      <w:r w:rsidRPr="00D35EEA">
        <w:rPr>
          <w:rFonts w:ascii="Courier New" w:hAnsi="Courier New" w:cs="Courier New" w:hint="eastAsia"/>
          <w:lang w:eastAsia="zh-TW"/>
        </w:rPr>
        <w:t>則採用</w:t>
      </w:r>
      <w:hyperlink w:anchor="圖2" w:history="1">
        <w:r w:rsidRPr="00D35EEA">
          <w:rPr>
            <w:rStyle w:val="ab"/>
            <w:rFonts w:ascii="Courier New" w:hAnsi="Courier New" w:cs="Courier New" w:hint="eastAsia"/>
            <w:color w:val="auto"/>
            <w:lang w:eastAsia="zh-TW"/>
          </w:rPr>
          <w:t>圖</w:t>
        </w:r>
        <w:r w:rsidRPr="00D35EEA">
          <w:rPr>
            <w:rStyle w:val="ab"/>
            <w:rFonts w:ascii="細明體" w:eastAsia="細明體" w:hAnsi="細明體" w:hint="eastAsia"/>
            <w:bCs/>
            <w:color w:val="auto"/>
            <w:lang w:eastAsia="zh-TW"/>
          </w:rPr>
          <w:t>2</w:t>
        </w:r>
      </w:hyperlink>
      <w:r w:rsidR="008D58A6" w:rsidRPr="00D35EEA">
        <w:rPr>
          <w:rFonts w:ascii="Courier New" w:hAnsi="Courier New" w:cs="Courier New" w:hint="eastAsia"/>
          <w:lang w:eastAsia="zh-TW"/>
        </w:rPr>
        <w:t>,</w:t>
      </w:r>
      <w:r w:rsidR="008D58A6" w:rsidRPr="00D35EEA">
        <w:rPr>
          <w:rFonts w:ascii="Courier New" w:hAnsi="Courier New" w:cs="Courier New" w:hint="eastAsia"/>
          <w:lang w:eastAsia="zh-TW"/>
        </w:rPr>
        <w:t>若</w:t>
      </w:r>
      <w:r w:rsidR="008D58A6" w:rsidRPr="00D35EEA">
        <w:rPr>
          <w:rFonts w:ascii="細明體" w:eastAsia="細明體" w:hAnsi="細明體" w:hint="eastAsia"/>
          <w:bCs/>
          <w:lang w:eastAsia="zh-TW"/>
        </w:rPr>
        <w:t>$</w:t>
      </w:r>
      <w:r w:rsidR="008D58A6" w:rsidRPr="00D35EEA">
        <w:rPr>
          <w:rFonts w:ascii="細明體" w:eastAsia="細明體" w:hAnsi="細明體" w:hint="eastAsia"/>
          <w:lang w:eastAsia="zh-TW"/>
        </w:rPr>
        <w:t>DTAAJ011不為空，</w:t>
      </w:r>
      <w:r w:rsidR="008D58A6" w:rsidRPr="00D35EEA">
        <w:rPr>
          <w:rFonts w:ascii="Courier New" w:hAnsi="Courier New" w:cs="Courier New" w:hint="eastAsia"/>
          <w:lang w:eastAsia="zh-TW"/>
        </w:rPr>
        <w:t>則內容的變數以</w:t>
      </w:r>
      <w:r w:rsidR="008D58A6" w:rsidRPr="00D35EEA">
        <w:rPr>
          <w:rFonts w:ascii="細明體" w:eastAsia="細明體" w:hAnsi="細明體" w:hint="eastAsia"/>
          <w:bCs/>
          <w:lang w:eastAsia="zh-TW"/>
        </w:rPr>
        <w:t>$</w:t>
      </w:r>
      <w:r w:rsidR="008D58A6" w:rsidRPr="00D35EEA">
        <w:rPr>
          <w:rFonts w:ascii="細明體" w:eastAsia="細明體" w:hAnsi="細明體" w:hint="eastAsia"/>
          <w:lang w:eastAsia="zh-TW"/>
        </w:rPr>
        <w:t>DTAAJ011為準</w:t>
      </w:r>
    </w:p>
    <w:p w:rsidR="00893CF0" w:rsidRPr="00D35EEA" w:rsidRDefault="00893CF0" w:rsidP="00893CF0">
      <w:pPr>
        <w:pStyle w:val="Tabletext"/>
        <w:keepLines w:val="0"/>
        <w:numPr>
          <w:ilvl w:val="2"/>
          <w:numId w:val="11"/>
        </w:numPr>
        <w:spacing w:after="0" w:line="240" w:lineRule="auto"/>
        <w:rPr>
          <w:rFonts w:ascii="細明體" w:eastAsia="細明體" w:hAnsi="細明體" w:hint="eastAsia"/>
          <w:bCs/>
          <w:lang w:eastAsia="zh-TW"/>
        </w:rPr>
      </w:pPr>
      <w:r w:rsidRPr="00D35EEA">
        <w:rPr>
          <w:rFonts w:ascii="細明體" w:eastAsia="細明體" w:hAnsi="細明體" w:hint="eastAsia"/>
          <w:bCs/>
          <w:lang w:eastAsia="zh-TW"/>
        </w:rPr>
        <w:t>若為其他的，則拋錯，錯誤訊息為</w:t>
      </w:r>
      <w:r w:rsidRPr="00D35EEA">
        <w:rPr>
          <w:rFonts w:ascii="細明體" w:eastAsia="細明體" w:hAnsi="細明體"/>
          <w:bCs/>
          <w:lang w:eastAsia="zh-TW"/>
        </w:rPr>
        <w:t>”</w:t>
      </w:r>
      <w:r w:rsidRPr="00D35EEA">
        <w:rPr>
          <w:rFonts w:ascii="細明體" w:eastAsia="細明體" w:hAnsi="細明體" w:hint="eastAsia"/>
          <w:bCs/>
          <w:lang w:eastAsia="zh-TW"/>
        </w:rPr>
        <w:t>此補全文件尚未開放輸入，請與資訊人員聯繫，謝謝</w:t>
      </w:r>
      <w:r w:rsidRPr="00D35EEA">
        <w:rPr>
          <w:rFonts w:ascii="細明體" w:eastAsia="細明體" w:hAnsi="細明體"/>
          <w:bCs/>
          <w:lang w:eastAsia="zh-TW"/>
        </w:rPr>
        <w:t>”</w:t>
      </w:r>
    </w:p>
    <w:p w:rsidR="009C012E" w:rsidRPr="00D35EEA" w:rsidRDefault="009C012E" w:rsidP="009C012E">
      <w:pPr>
        <w:pStyle w:val="Tabletext"/>
        <w:keepLines w:val="0"/>
        <w:numPr>
          <w:ilvl w:val="1"/>
          <w:numId w:val="11"/>
        </w:numPr>
        <w:spacing w:after="0" w:line="240" w:lineRule="auto"/>
        <w:rPr>
          <w:rFonts w:ascii="細明體" w:eastAsia="細明體" w:hAnsi="細明體" w:hint="eastAsia"/>
          <w:bCs/>
          <w:lang w:eastAsia="zh-TW"/>
        </w:rPr>
      </w:pPr>
      <w:r w:rsidRPr="00D35EEA">
        <w:rPr>
          <w:rFonts w:ascii="細明體" w:eastAsia="細明體" w:hAnsi="細明體" w:hint="eastAsia"/>
          <w:bCs/>
          <w:lang w:eastAsia="zh-TW"/>
        </w:rPr>
        <w:t>欄位資料：</w:t>
      </w:r>
    </w:p>
    <w:p w:rsidR="009C012E" w:rsidRPr="00D35EEA" w:rsidRDefault="00A545EB" w:rsidP="009C012E">
      <w:pPr>
        <w:pStyle w:val="Tabletext"/>
        <w:keepLines w:val="0"/>
        <w:numPr>
          <w:ilvl w:val="2"/>
          <w:numId w:val="11"/>
        </w:numPr>
        <w:spacing w:after="0" w:line="240" w:lineRule="auto"/>
        <w:rPr>
          <w:rFonts w:ascii="細明體" w:eastAsia="細明體" w:hAnsi="細明體" w:hint="eastAsia"/>
          <w:bCs/>
          <w:lang w:eastAsia="zh-TW"/>
        </w:rPr>
      </w:pPr>
      <w:r w:rsidRPr="00D35EEA">
        <w:rPr>
          <w:rFonts w:ascii="細明體" w:eastAsia="細明體" w:hAnsi="細明體" w:hint="eastAsia"/>
          <w:bCs/>
          <w:lang w:eastAsia="zh-TW"/>
        </w:rPr>
        <w:t>保單號碼</w:t>
      </w:r>
      <w:r w:rsidR="008D58A6" w:rsidRPr="00D35EEA">
        <w:rPr>
          <w:rFonts w:ascii="細明體" w:eastAsia="細明體" w:hAnsi="細明體" w:hint="eastAsia"/>
          <w:bCs/>
          <w:lang w:eastAsia="zh-TW"/>
        </w:rPr>
        <w:t>：預設為空值，</w:t>
      </w:r>
      <w:r w:rsidR="008D58A6" w:rsidRPr="00D35EEA">
        <w:rPr>
          <w:rFonts w:ascii="Courier New" w:hAnsi="Courier New" w:cs="Courier New" w:hint="eastAsia"/>
          <w:lang w:eastAsia="zh-TW"/>
        </w:rPr>
        <w:t>若</w:t>
      </w:r>
      <w:r w:rsidR="008D58A6" w:rsidRPr="00D35EEA">
        <w:rPr>
          <w:rFonts w:ascii="細明體" w:eastAsia="細明體" w:hAnsi="細明體" w:hint="eastAsia"/>
          <w:bCs/>
          <w:lang w:eastAsia="zh-TW"/>
        </w:rPr>
        <w:t>$</w:t>
      </w:r>
      <w:r w:rsidR="008D58A6" w:rsidRPr="00D35EEA">
        <w:rPr>
          <w:rFonts w:ascii="細明體" w:eastAsia="細明體" w:hAnsi="細明體" w:hint="eastAsia"/>
          <w:lang w:eastAsia="zh-TW"/>
        </w:rPr>
        <w:t>DTAAJ011不為空，則為</w:t>
      </w:r>
      <w:r w:rsidR="008D58A6" w:rsidRPr="00D35EEA">
        <w:rPr>
          <w:rFonts w:ascii="細明體" w:eastAsia="細明體" w:hAnsi="細明體" w:hint="eastAsia"/>
          <w:bCs/>
          <w:lang w:eastAsia="zh-TW"/>
        </w:rPr>
        <w:t>$</w:t>
      </w:r>
      <w:r w:rsidR="008D58A6" w:rsidRPr="00D35EEA">
        <w:rPr>
          <w:rFonts w:ascii="細明體" w:eastAsia="細明體" w:hAnsi="細明體" w:hint="eastAsia"/>
          <w:lang w:eastAsia="zh-TW"/>
        </w:rPr>
        <w:t>DTAAJ011.POLICY_NO</w:t>
      </w:r>
    </w:p>
    <w:p w:rsidR="009C012E" w:rsidRPr="00D35EEA" w:rsidRDefault="009C012E" w:rsidP="009C012E">
      <w:pPr>
        <w:pStyle w:val="Tabletext"/>
        <w:keepLines w:val="0"/>
        <w:numPr>
          <w:ilvl w:val="1"/>
          <w:numId w:val="11"/>
        </w:numPr>
        <w:spacing w:after="0" w:line="240" w:lineRule="auto"/>
        <w:ind w:leftChars="177"/>
        <w:rPr>
          <w:rFonts w:ascii="細明體" w:eastAsia="細明體" w:hAnsi="細明體" w:hint="eastAsia"/>
          <w:bCs/>
          <w:lang w:eastAsia="zh-TW"/>
        </w:rPr>
      </w:pPr>
      <w:r w:rsidRPr="00D35EEA">
        <w:rPr>
          <w:rFonts w:ascii="細明體" w:eastAsia="細明體" w:hAnsi="細明體" w:hint="eastAsia"/>
          <w:bCs/>
          <w:lang w:eastAsia="zh-TW"/>
        </w:rPr>
        <w:t>除了</w:t>
      </w:r>
      <w:r w:rsidRPr="00D35EEA">
        <w:rPr>
          <w:rFonts w:ascii="細明體" w:eastAsia="細明體" w:hAnsi="細明體" w:hint="eastAsia"/>
          <w:bdr w:val="single" w:sz="4" w:space="0" w:color="auto"/>
          <w:shd w:val="pct15" w:color="auto" w:fill="FFFFFF"/>
          <w:lang w:eastAsia="zh-TW"/>
        </w:rPr>
        <w:t>查詢</w:t>
      </w:r>
      <w:r w:rsidR="00893CF0" w:rsidRPr="00D35EEA">
        <w:rPr>
          <w:rFonts w:ascii="細明體" w:eastAsia="細明體" w:hAnsi="細明體" w:hint="eastAsia"/>
          <w:bCs/>
          <w:lang w:eastAsia="zh-TW"/>
        </w:rPr>
        <w:t xml:space="preserve"> 、</w:t>
      </w:r>
      <w:r w:rsidR="00893CF0" w:rsidRPr="00D35EEA">
        <w:rPr>
          <w:rFonts w:ascii="細明體" w:eastAsia="細明體" w:hAnsi="細明體" w:hint="eastAsia"/>
          <w:bdr w:val="single" w:sz="4" w:space="0" w:color="auto"/>
          <w:shd w:val="pct15" w:color="auto" w:fill="FFFFFF"/>
          <w:lang w:eastAsia="zh-TW"/>
        </w:rPr>
        <w:t>回補全作業</w:t>
      </w:r>
      <w:r w:rsidR="00893CF0" w:rsidRPr="00D35EEA">
        <w:rPr>
          <w:rFonts w:ascii="細明體" w:eastAsia="細明體" w:hAnsi="細明體" w:hint="eastAsia"/>
          <w:bCs/>
          <w:lang w:eastAsia="zh-TW"/>
        </w:rPr>
        <w:t xml:space="preserve"> 按</w:t>
      </w:r>
      <w:r w:rsidRPr="00D35EEA">
        <w:rPr>
          <w:rFonts w:ascii="細明體" w:eastAsia="細明體" w:hAnsi="細明體" w:hint="eastAsia"/>
          <w:bCs/>
          <w:lang w:eastAsia="zh-TW"/>
        </w:rPr>
        <w:t>鈕ENABLED外，其餘按鈕DISABLED</w:t>
      </w:r>
    </w:p>
    <w:p w:rsidR="009C012E" w:rsidRPr="00D35EEA" w:rsidRDefault="009C012E" w:rsidP="009C012E">
      <w:pPr>
        <w:pStyle w:val="Tabletext"/>
        <w:keepLines w:val="0"/>
        <w:numPr>
          <w:ilvl w:val="0"/>
          <w:numId w:val="11"/>
        </w:numPr>
        <w:spacing w:after="0" w:line="240" w:lineRule="auto"/>
        <w:ind w:leftChars="100" w:left="665"/>
        <w:rPr>
          <w:rFonts w:ascii="細明體" w:eastAsia="細明體" w:hAnsi="細明體" w:hint="eastAsia"/>
          <w:b/>
          <w:bCs/>
          <w:lang w:eastAsia="zh-TW"/>
        </w:rPr>
      </w:pPr>
      <w:r w:rsidRPr="00D35EEA">
        <w:rPr>
          <w:rFonts w:ascii="細明體" w:eastAsia="細明體" w:hAnsi="細明體" w:hint="eastAsia"/>
          <w:b/>
          <w:bCs/>
          <w:lang w:eastAsia="zh-TW"/>
        </w:rPr>
        <w:t xml:space="preserve">查詢 </w:t>
      </w:r>
    </w:p>
    <w:p w:rsidR="009C012E" w:rsidRPr="00D35EEA" w:rsidRDefault="009C012E" w:rsidP="009C012E">
      <w:pPr>
        <w:pStyle w:val="Tabletext"/>
        <w:keepLines w:val="0"/>
        <w:numPr>
          <w:ilvl w:val="1"/>
          <w:numId w:val="11"/>
        </w:numPr>
        <w:spacing w:after="0" w:line="240" w:lineRule="auto"/>
        <w:rPr>
          <w:rFonts w:ascii="細明體" w:eastAsia="細明體" w:hAnsi="細明體" w:hint="eastAsia"/>
          <w:lang w:eastAsia="zh-TW"/>
        </w:rPr>
      </w:pPr>
      <w:r w:rsidRPr="00D35EEA">
        <w:rPr>
          <w:rFonts w:ascii="細明體" w:eastAsia="細明體" w:hAnsi="細明體" w:hint="eastAsia"/>
          <w:lang w:eastAsia="zh-TW"/>
        </w:rPr>
        <w:t>檢核</w:t>
      </w:r>
    </w:p>
    <w:p w:rsidR="009C012E" w:rsidRPr="00D35EEA" w:rsidRDefault="00893CF0" w:rsidP="009C012E">
      <w:pPr>
        <w:pStyle w:val="Tabletext"/>
        <w:keepLines w:val="0"/>
        <w:numPr>
          <w:ilvl w:val="2"/>
          <w:numId w:val="11"/>
        </w:numPr>
        <w:spacing w:after="0" w:line="240" w:lineRule="auto"/>
        <w:rPr>
          <w:rFonts w:ascii="細明體" w:eastAsia="細明體" w:hAnsi="細明體" w:hint="eastAsia"/>
          <w:lang w:eastAsia="zh-TW"/>
        </w:rPr>
      </w:pPr>
      <w:r w:rsidRPr="00D35EEA">
        <w:rPr>
          <w:rFonts w:ascii="細明體" w:eastAsia="細明體" w:hAnsi="細明體" w:hint="eastAsia"/>
          <w:bCs/>
          <w:lang w:eastAsia="zh-TW"/>
        </w:rPr>
        <w:t>保單號碼</w:t>
      </w:r>
      <w:r w:rsidR="009C012E" w:rsidRPr="00D35EEA">
        <w:rPr>
          <w:rFonts w:ascii="細明體" w:eastAsia="細明體" w:hAnsi="細明體" w:hint="eastAsia"/>
          <w:bCs/>
          <w:lang w:eastAsia="zh-TW"/>
        </w:rPr>
        <w:t>：不能為空值，自動轉大寫。</w:t>
      </w:r>
    </w:p>
    <w:p w:rsidR="009C012E" w:rsidRPr="00D35EEA" w:rsidRDefault="00893CF0" w:rsidP="00893CF0">
      <w:pPr>
        <w:pStyle w:val="Tabletext"/>
        <w:keepLines w:val="0"/>
        <w:numPr>
          <w:ilvl w:val="1"/>
          <w:numId w:val="11"/>
        </w:numPr>
        <w:spacing w:after="0" w:line="240" w:lineRule="auto"/>
        <w:rPr>
          <w:rFonts w:ascii="細明體" w:eastAsia="細明體" w:hAnsi="細明體" w:hint="eastAsia"/>
          <w:lang w:eastAsia="zh-TW"/>
        </w:rPr>
      </w:pPr>
      <w:r w:rsidRPr="00D35EEA">
        <w:rPr>
          <w:rFonts w:ascii="細明體" w:eastAsia="細明體" w:hAnsi="細明體" w:hint="eastAsia"/>
          <w:lang w:eastAsia="zh-TW"/>
        </w:rPr>
        <w:t>讀取保全主檔取得主險中文及被保人姓名</w:t>
      </w:r>
      <w:r w:rsidR="009C012E" w:rsidRPr="00D35EEA">
        <w:rPr>
          <w:rFonts w:ascii="細明體" w:eastAsia="細明體" w:hAnsi="細明體" w:hint="eastAsia"/>
          <w:lang w:eastAsia="zh-TW"/>
        </w:rPr>
        <w:t>，B</w:t>
      </w:r>
      <w:r w:rsidR="009C012E" w:rsidRPr="00D35EEA">
        <w:rPr>
          <w:rFonts w:ascii="細明體" w:eastAsia="細明體" w:hAnsi="細明體"/>
          <w:lang w:eastAsia="zh-TW"/>
        </w:rPr>
        <w:t>y</w:t>
      </w:r>
      <w:r w:rsidRPr="00D35EEA">
        <w:rPr>
          <w:rFonts w:ascii="細明體" w:eastAsia="細明體" w:hAnsi="細明體" w:hint="eastAsia"/>
          <w:lang w:eastAsia="zh-TW"/>
        </w:rPr>
        <w:t>保單號碼</w:t>
      </w:r>
      <w:r w:rsidR="009C012E" w:rsidRPr="00D35EEA">
        <w:rPr>
          <w:rFonts w:ascii="細明體" w:eastAsia="細明體" w:hAnsi="細明體" w:hint="eastAsia"/>
          <w:lang w:eastAsia="zh-TW"/>
        </w:rPr>
        <w:t>：</w:t>
      </w:r>
    </w:p>
    <w:p w:rsidR="00E50002" w:rsidRPr="00D35EEA" w:rsidRDefault="00E50002" w:rsidP="00E50002">
      <w:pPr>
        <w:pStyle w:val="Tabletext"/>
        <w:keepLines w:val="0"/>
        <w:numPr>
          <w:ilvl w:val="2"/>
          <w:numId w:val="11"/>
        </w:numPr>
        <w:spacing w:after="0" w:line="240" w:lineRule="auto"/>
        <w:rPr>
          <w:rFonts w:ascii="細明體" w:eastAsia="細明體" w:hAnsi="細明體" w:hint="eastAsia"/>
          <w:lang w:eastAsia="zh-TW"/>
        </w:rPr>
      </w:pPr>
      <w:r w:rsidRPr="00D35EEA">
        <w:rPr>
          <w:rFonts w:ascii="細明體" w:eastAsia="細明體" w:hAnsi="細明體" w:hint="eastAsia"/>
          <w:lang w:eastAsia="zh-TW"/>
        </w:rPr>
        <w:t>若發生錯誤，則拋錯，錯誤訊息為</w:t>
      </w:r>
      <w:r w:rsidRPr="00D35EEA">
        <w:rPr>
          <w:rFonts w:ascii="細明體" w:eastAsia="細明體" w:hAnsi="細明體"/>
          <w:lang w:eastAsia="zh-TW"/>
        </w:rPr>
        <w:t>”</w:t>
      </w:r>
      <w:r w:rsidRPr="00D35EEA">
        <w:rPr>
          <w:rFonts w:ascii="細明體" w:eastAsia="細明體" w:hAnsi="細明體" w:hint="eastAsia"/>
          <w:lang w:eastAsia="zh-TW"/>
        </w:rPr>
        <w:t xml:space="preserve"> 取得主險中文及被保人姓名時，發生錯誤</w:t>
      </w:r>
      <w:r w:rsidRPr="00D35EEA">
        <w:rPr>
          <w:rFonts w:ascii="細明體" w:eastAsia="細明體" w:hAnsi="細明體"/>
          <w:lang w:eastAsia="zh-TW"/>
        </w:rPr>
        <w:t>”</w:t>
      </w:r>
      <w:r w:rsidRPr="00D35EEA">
        <w:rPr>
          <w:rFonts w:ascii="細明體" w:eastAsia="細明體" w:hAnsi="細明體" w:hint="eastAsia"/>
          <w:lang w:eastAsia="zh-TW"/>
        </w:rPr>
        <w:t>+e.getMessage()</w:t>
      </w:r>
    </w:p>
    <w:p w:rsidR="00893CF0" w:rsidRPr="00D35EEA" w:rsidRDefault="00893CF0" w:rsidP="00E50002">
      <w:pPr>
        <w:pStyle w:val="Tabletext"/>
        <w:keepLines w:val="0"/>
        <w:numPr>
          <w:ilvl w:val="1"/>
          <w:numId w:val="11"/>
        </w:numPr>
        <w:spacing w:after="0" w:line="240" w:lineRule="auto"/>
        <w:rPr>
          <w:rFonts w:ascii="細明體" w:eastAsia="細明體" w:hAnsi="細明體" w:hint="eastAsia"/>
          <w:lang w:eastAsia="zh-TW"/>
        </w:rPr>
      </w:pPr>
      <w:r w:rsidRPr="00D35EEA">
        <w:rPr>
          <w:rFonts w:ascii="細明體" w:eastAsia="細明體" w:hAnsi="細明體" w:hint="eastAsia"/>
          <w:lang w:eastAsia="zh-TW"/>
        </w:rPr>
        <w:t>將主險中文及被保人姓名顯示於畫面上</w:t>
      </w:r>
    </w:p>
    <w:p w:rsidR="009C012E" w:rsidRPr="00D35EEA" w:rsidRDefault="00893CF0" w:rsidP="00E50002">
      <w:pPr>
        <w:pStyle w:val="Tabletext"/>
        <w:keepLines w:val="0"/>
        <w:numPr>
          <w:ilvl w:val="2"/>
          <w:numId w:val="11"/>
        </w:numPr>
        <w:spacing w:after="0" w:line="240" w:lineRule="auto"/>
        <w:rPr>
          <w:rFonts w:ascii="細明體" w:eastAsia="細明體" w:hAnsi="細明體" w:hint="eastAsia"/>
          <w:bCs/>
          <w:kern w:val="2"/>
          <w:lang w:eastAsia="zh-TW"/>
        </w:rPr>
      </w:pPr>
      <w:r w:rsidRPr="00D35EEA">
        <w:rPr>
          <w:rFonts w:ascii="細明體" w:eastAsia="細明體" w:hAnsi="細明體" w:hint="eastAsia"/>
          <w:bCs/>
          <w:kern w:val="2"/>
          <w:highlight w:val="lightGray"/>
          <w:lang w:eastAsia="zh-TW"/>
        </w:rPr>
        <w:t xml:space="preserve">  </w:t>
      </w:r>
      <w:r w:rsidRPr="00D35EEA">
        <w:rPr>
          <w:rFonts w:ascii="細明體" w:eastAsia="細明體" w:hAnsi="細明體" w:hint="eastAsia"/>
          <w:bdr w:val="single" w:sz="4" w:space="0" w:color="auto"/>
          <w:shd w:val="pct15" w:color="auto" w:fill="FFFFFF"/>
          <w:lang w:eastAsia="zh-TW"/>
        </w:rPr>
        <w:t>確認</w:t>
      </w:r>
      <w:r w:rsidR="009C012E" w:rsidRPr="00D35EEA">
        <w:rPr>
          <w:rFonts w:ascii="細明體" w:eastAsia="細明體" w:hAnsi="細明體" w:hint="eastAsia"/>
          <w:kern w:val="2"/>
          <w:lang w:eastAsia="zh-TW"/>
        </w:rPr>
        <w:t>Enabled</w:t>
      </w:r>
    </w:p>
    <w:p w:rsidR="009C012E" w:rsidRPr="00D35EEA" w:rsidRDefault="00E50002" w:rsidP="009C012E">
      <w:pPr>
        <w:pStyle w:val="Tabletext"/>
        <w:keepLines w:val="0"/>
        <w:numPr>
          <w:ilvl w:val="0"/>
          <w:numId w:val="11"/>
        </w:numPr>
        <w:spacing w:after="0" w:line="240" w:lineRule="auto"/>
        <w:ind w:leftChars="100" w:left="665"/>
        <w:rPr>
          <w:rFonts w:ascii="細明體" w:eastAsia="細明體" w:hAnsi="細明體" w:hint="eastAsia"/>
          <w:b/>
          <w:bCs/>
          <w:kern w:val="2"/>
          <w:lang w:eastAsia="zh-TW"/>
        </w:rPr>
      </w:pPr>
      <w:r w:rsidRPr="00D35EEA">
        <w:rPr>
          <w:rFonts w:ascii="細明體" w:eastAsia="細明體" w:hAnsi="細明體" w:hint="eastAsia"/>
          <w:b/>
          <w:bCs/>
          <w:kern w:val="2"/>
          <w:lang w:eastAsia="zh-TW"/>
        </w:rPr>
        <w:t>確認</w:t>
      </w:r>
    </w:p>
    <w:p w:rsidR="009C012E" w:rsidRPr="00D35EEA" w:rsidRDefault="009C012E" w:rsidP="009C012E">
      <w:pPr>
        <w:pStyle w:val="Tabletext"/>
        <w:keepLines w:val="0"/>
        <w:numPr>
          <w:ilvl w:val="1"/>
          <w:numId w:val="11"/>
        </w:numPr>
        <w:spacing w:after="0" w:line="240" w:lineRule="auto"/>
        <w:rPr>
          <w:rFonts w:ascii="細明體" w:eastAsia="細明體" w:hAnsi="細明體" w:hint="eastAsia"/>
          <w:bCs/>
          <w:kern w:val="2"/>
        </w:rPr>
      </w:pPr>
      <w:r w:rsidRPr="00D35EEA">
        <w:rPr>
          <w:rFonts w:ascii="細明體" w:eastAsia="細明體" w:hAnsi="細明體" w:hint="eastAsia"/>
          <w:bCs/>
          <w:kern w:val="2"/>
        </w:rPr>
        <w:t>檢核：</w:t>
      </w:r>
    </w:p>
    <w:p w:rsidR="009C012E" w:rsidRPr="00D35EEA" w:rsidRDefault="009C012E" w:rsidP="009C012E">
      <w:pPr>
        <w:pStyle w:val="Tabletext"/>
        <w:keepLines w:val="0"/>
        <w:numPr>
          <w:ilvl w:val="2"/>
          <w:numId w:val="11"/>
        </w:numPr>
        <w:spacing w:after="0" w:line="240" w:lineRule="auto"/>
        <w:rPr>
          <w:rFonts w:ascii="細明體" w:eastAsia="細明體" w:hAnsi="細明體" w:hint="eastAsia"/>
          <w:bCs/>
          <w:kern w:val="2"/>
          <w:lang w:eastAsia="zh-TW"/>
        </w:rPr>
      </w:pPr>
      <w:r w:rsidRPr="00D35EEA">
        <w:rPr>
          <w:rFonts w:ascii="細明體" w:eastAsia="細明體" w:hAnsi="細明體" w:hint="eastAsia"/>
          <w:bCs/>
          <w:kern w:val="2"/>
          <w:lang w:eastAsia="zh-TW"/>
        </w:rPr>
        <w:t>需查詢完成才可作業。</w:t>
      </w:r>
    </w:p>
    <w:p w:rsidR="008D58A6" w:rsidRPr="00D35EEA" w:rsidRDefault="008D58A6" w:rsidP="009C012E">
      <w:pPr>
        <w:pStyle w:val="Tabletext"/>
        <w:keepLines w:val="0"/>
        <w:numPr>
          <w:ilvl w:val="2"/>
          <w:numId w:val="11"/>
        </w:numPr>
        <w:spacing w:after="0" w:line="240" w:lineRule="auto"/>
        <w:rPr>
          <w:rFonts w:ascii="細明體" w:eastAsia="細明體" w:hAnsi="細明體" w:hint="eastAsia"/>
          <w:bCs/>
          <w:kern w:val="2"/>
          <w:lang w:eastAsia="zh-TW"/>
        </w:rPr>
      </w:pPr>
      <w:r w:rsidRPr="00D35EEA">
        <w:rPr>
          <w:rFonts w:ascii="細明體" w:eastAsia="細明體" w:hAnsi="細明體" w:hint="eastAsia"/>
          <w:bCs/>
          <w:kern w:val="2"/>
          <w:lang w:eastAsia="zh-TW"/>
        </w:rPr>
        <w:t>確認前後保單須為同一個才可作業。</w:t>
      </w:r>
    </w:p>
    <w:p w:rsidR="00E50002" w:rsidRPr="00D35EEA" w:rsidRDefault="00E50002" w:rsidP="00D14C11">
      <w:pPr>
        <w:pStyle w:val="Tabletext"/>
        <w:keepLines w:val="0"/>
        <w:numPr>
          <w:ilvl w:val="1"/>
          <w:numId w:val="11"/>
        </w:numPr>
        <w:spacing w:after="0" w:line="240" w:lineRule="auto"/>
        <w:rPr>
          <w:rFonts w:ascii="細明體" w:eastAsia="細明體" w:hAnsi="細明體" w:hint="eastAsia"/>
          <w:bCs/>
          <w:kern w:val="2"/>
          <w:lang w:eastAsia="zh-TW"/>
        </w:rPr>
      </w:pPr>
      <w:r w:rsidRPr="00D35EEA">
        <w:rPr>
          <w:rFonts w:ascii="細明體" w:eastAsia="細明體" w:hAnsi="細明體" w:hint="eastAsia"/>
          <w:bCs/>
          <w:kern w:val="2"/>
          <w:lang w:eastAsia="zh-TW"/>
        </w:rPr>
        <w:t>將畫面上的資料轉成</w:t>
      </w:r>
      <w:r w:rsidRPr="00D35EEA">
        <w:rPr>
          <w:rFonts w:ascii="細明體" w:eastAsia="細明體" w:hAnsi="細明體" w:hint="eastAsia"/>
          <w:lang w:eastAsia="zh-TW"/>
        </w:rPr>
        <w:t>補全除外同意書資料檔</w:t>
      </w:r>
      <w:r w:rsidR="00D14C11" w:rsidRPr="00D35EEA">
        <w:rPr>
          <w:rFonts w:ascii="細明體" w:eastAsia="細明體" w:hAnsi="細明體" w:hint="eastAsia"/>
          <w:lang w:eastAsia="zh-TW"/>
        </w:rPr>
        <w:t>格式</w:t>
      </w:r>
      <w:r w:rsidRPr="00D35EEA">
        <w:rPr>
          <w:rFonts w:ascii="細明體" w:eastAsia="細明體" w:hAnsi="細明體" w:hint="eastAsia"/>
          <w:lang w:eastAsia="zh-TW"/>
        </w:rPr>
        <w:t>(</w:t>
      </w:r>
      <w:r w:rsidR="00420220" w:rsidRPr="00D35EEA">
        <w:rPr>
          <w:rFonts w:ascii="細明體" w:eastAsia="細明體" w:hAnsi="細明體" w:hint="eastAsia"/>
          <w:lang w:eastAsia="zh-TW"/>
        </w:rPr>
        <w:t>$</w:t>
      </w:r>
      <w:r w:rsidR="00E52CF8" w:rsidRPr="00D35EEA">
        <w:rPr>
          <w:rFonts w:ascii="細明體" w:eastAsia="細明體" w:hAnsi="細明體" w:hint="eastAsia"/>
          <w:lang w:eastAsia="zh-TW"/>
        </w:rPr>
        <w:t>DTAA</w:t>
      </w:r>
      <w:r w:rsidRPr="00D35EEA">
        <w:rPr>
          <w:rFonts w:ascii="細明體" w:eastAsia="細明體" w:hAnsi="細明體" w:hint="eastAsia"/>
          <w:lang w:eastAsia="zh-TW"/>
        </w:rPr>
        <w:t>J011)</w:t>
      </w:r>
      <w:r w:rsidR="00D14C11" w:rsidRPr="00D35EEA">
        <w:rPr>
          <w:rFonts w:ascii="細明體" w:eastAsia="細明體" w:hAnsi="細明體" w:hint="eastAsia"/>
          <w:lang w:eastAsia="zh-TW"/>
        </w:rPr>
        <w:t>後，</w:t>
      </w:r>
      <w:r w:rsidRPr="00D35EEA">
        <w:rPr>
          <w:rFonts w:ascii="細明體" w:eastAsia="細明體" w:hAnsi="細明體" w:hint="eastAsia"/>
          <w:lang w:eastAsia="zh-TW"/>
        </w:rPr>
        <w:t xml:space="preserve"> </w:t>
      </w:r>
      <w:r w:rsidR="00E52CF8" w:rsidRPr="00D35EEA">
        <w:rPr>
          <w:rFonts w:ascii="細明體" w:eastAsia="細明體" w:hAnsi="細明體" w:hint="eastAsia"/>
          <w:lang w:eastAsia="zh-TW"/>
        </w:rPr>
        <w:t>(</w:t>
      </w:r>
      <w:r w:rsidRPr="00D35EEA">
        <w:rPr>
          <w:rFonts w:ascii="細明體" w:eastAsia="細明體" w:hAnsi="細明體" w:hint="eastAsia"/>
          <w:lang w:eastAsia="zh-TW"/>
        </w:rPr>
        <w:t>醫療除外請參考</w:t>
      </w:r>
      <w:hyperlink w:anchor="附件一" w:history="1">
        <w:r w:rsidRPr="00D35EEA">
          <w:rPr>
            <w:rStyle w:val="ab"/>
            <w:rFonts w:ascii="細明體" w:eastAsia="細明體" w:hAnsi="細明體" w:hint="eastAsia"/>
            <w:color w:val="auto"/>
            <w:lang w:eastAsia="zh-TW"/>
          </w:rPr>
          <w:t>附</w:t>
        </w:r>
        <w:r w:rsidRPr="00D35EEA">
          <w:rPr>
            <w:rStyle w:val="ab"/>
            <w:rFonts w:ascii="細明體" w:eastAsia="細明體" w:hAnsi="細明體" w:hint="eastAsia"/>
            <w:color w:val="auto"/>
            <w:lang w:eastAsia="zh-TW"/>
          </w:rPr>
          <w:t>件</w:t>
        </w:r>
        <w:r w:rsidRPr="00D35EEA">
          <w:rPr>
            <w:rStyle w:val="ab"/>
            <w:rFonts w:ascii="細明體" w:eastAsia="細明體" w:hAnsi="細明體" w:hint="eastAsia"/>
            <w:color w:val="auto"/>
            <w:lang w:eastAsia="zh-TW"/>
          </w:rPr>
          <w:t>1</w:t>
        </w:r>
      </w:hyperlink>
      <w:r w:rsidRPr="00D35EEA">
        <w:rPr>
          <w:rFonts w:ascii="細明體" w:eastAsia="細明體" w:hAnsi="細明體" w:hint="eastAsia"/>
          <w:bCs/>
          <w:kern w:val="2"/>
          <w:lang w:eastAsia="zh-TW"/>
        </w:rPr>
        <w:t>、</w:t>
      </w:r>
      <w:r w:rsidRPr="00D35EEA">
        <w:rPr>
          <w:rFonts w:ascii="細明體" w:eastAsia="細明體" w:hAnsi="細明體" w:hint="eastAsia"/>
          <w:lang w:eastAsia="zh-TW"/>
        </w:rPr>
        <w:t>機能障礙除外請參考</w:t>
      </w:r>
      <w:hyperlink w:anchor="附件二" w:history="1">
        <w:r w:rsidRPr="00D35EEA">
          <w:rPr>
            <w:rStyle w:val="ab"/>
            <w:rFonts w:ascii="細明體" w:eastAsia="細明體" w:hAnsi="細明體" w:hint="eastAsia"/>
            <w:color w:val="auto"/>
            <w:lang w:eastAsia="zh-TW"/>
          </w:rPr>
          <w:t>附件2</w:t>
        </w:r>
      </w:hyperlink>
      <w:r w:rsidR="00E52CF8" w:rsidRPr="00D35EEA">
        <w:rPr>
          <w:rFonts w:ascii="細明體" w:eastAsia="細明體" w:hAnsi="細明體" w:hint="eastAsia"/>
          <w:lang w:eastAsia="zh-TW"/>
        </w:rPr>
        <w:t>)</w:t>
      </w:r>
      <w:r w:rsidR="009C012E" w:rsidRPr="00D35EEA">
        <w:rPr>
          <w:rFonts w:ascii="細明體" w:eastAsia="細明體" w:hAnsi="細明體" w:hint="eastAsia"/>
          <w:lang w:eastAsia="zh-TW"/>
        </w:rPr>
        <w:t>：</w:t>
      </w:r>
      <w:bookmarkStart w:id="15" w:name="B_BACK"/>
      <w:bookmarkEnd w:id="15"/>
    </w:p>
    <w:p w:rsidR="00420220" w:rsidRPr="00D35EEA" w:rsidRDefault="00420220" w:rsidP="00420220">
      <w:pPr>
        <w:pStyle w:val="Tabletext"/>
        <w:keepLines w:val="0"/>
        <w:numPr>
          <w:ilvl w:val="2"/>
          <w:numId w:val="11"/>
        </w:numPr>
        <w:spacing w:after="0" w:line="240" w:lineRule="auto"/>
        <w:rPr>
          <w:rFonts w:ascii="細明體" w:eastAsia="細明體" w:hAnsi="細明體" w:hint="eastAsia"/>
          <w:bCs/>
          <w:kern w:val="2"/>
          <w:lang w:eastAsia="zh-TW"/>
        </w:rPr>
      </w:pPr>
      <w:r w:rsidRPr="00D35EEA">
        <w:rPr>
          <w:rFonts w:ascii="細明體" w:eastAsia="細明體" w:hAnsi="細明體" w:hint="eastAsia"/>
          <w:lang w:eastAsia="zh-TW"/>
        </w:rPr>
        <w:t>設定送件人資訊，以利後續產生除外同意書</w:t>
      </w:r>
    </w:p>
    <w:p w:rsidR="00420220" w:rsidRPr="00D35EEA" w:rsidRDefault="00420220" w:rsidP="00420220">
      <w:pPr>
        <w:pStyle w:val="Tabletext"/>
        <w:keepLines w:val="0"/>
        <w:numPr>
          <w:ilvl w:val="3"/>
          <w:numId w:val="11"/>
        </w:numPr>
        <w:spacing w:after="0" w:line="240" w:lineRule="auto"/>
        <w:rPr>
          <w:rFonts w:ascii="細明體" w:eastAsia="細明體" w:hAnsi="細明體" w:hint="eastAsia"/>
          <w:bCs/>
          <w:kern w:val="2"/>
          <w:lang w:eastAsia="zh-TW"/>
        </w:rPr>
      </w:pPr>
      <w:r w:rsidRPr="00D35EEA">
        <w:rPr>
          <w:rFonts w:ascii="細明體" w:eastAsia="細明體" w:hAnsi="細明體" w:hint="eastAsia"/>
          <w:bCs/>
          <w:kern w:val="2"/>
          <w:lang w:eastAsia="zh-TW"/>
        </w:rPr>
        <w:t>SET $ DTAA010=根據受理編號取得理賠受理申請書資料(DTAA010)</w:t>
      </w:r>
    </w:p>
    <w:p w:rsidR="00420220" w:rsidRPr="00D35EEA" w:rsidRDefault="00420220" w:rsidP="00420220">
      <w:pPr>
        <w:pStyle w:val="Tabletext"/>
        <w:keepLines w:val="0"/>
        <w:numPr>
          <w:ilvl w:val="3"/>
          <w:numId w:val="11"/>
        </w:numPr>
        <w:spacing w:after="0" w:line="240" w:lineRule="auto"/>
        <w:rPr>
          <w:rFonts w:ascii="細明體" w:eastAsia="細明體" w:hAnsi="細明體" w:hint="eastAsia"/>
          <w:bCs/>
          <w:kern w:val="2"/>
          <w:lang w:eastAsia="zh-TW"/>
        </w:rPr>
      </w:pPr>
      <w:r w:rsidRPr="00D35EEA">
        <w:rPr>
          <w:rFonts w:ascii="細明體" w:eastAsia="細明體" w:hAnsi="細明體" w:hint="eastAsia"/>
          <w:lang w:eastAsia="zh-TW"/>
        </w:rPr>
        <w:t>SET $DTAAJ011.</w:t>
      </w:r>
      <w:r w:rsidRPr="00D35EEA">
        <w:t xml:space="preserve"> </w:t>
      </w:r>
      <w:r w:rsidRPr="00D35EEA">
        <w:rPr>
          <w:rFonts w:ascii="細明體" w:eastAsia="細明體" w:hAnsi="細明體"/>
          <w:lang w:eastAsia="zh-TW"/>
        </w:rPr>
        <w:t>TRN_ID</w:t>
      </w:r>
      <w:r w:rsidRPr="00D35EEA">
        <w:rPr>
          <w:rFonts w:ascii="細明體" w:eastAsia="細明體" w:hAnsi="細明體" w:hint="eastAsia"/>
          <w:lang w:eastAsia="zh-TW"/>
        </w:rPr>
        <w:t>=$DTAAA010.</w:t>
      </w:r>
      <w:r w:rsidRPr="00D35EEA">
        <w:t xml:space="preserve"> </w:t>
      </w:r>
      <w:r w:rsidRPr="00D35EEA">
        <w:rPr>
          <w:rFonts w:ascii="細明體" w:eastAsia="細明體" w:hAnsi="細明體"/>
          <w:lang w:eastAsia="zh-TW"/>
        </w:rPr>
        <w:t>TRN_ID</w:t>
      </w:r>
    </w:p>
    <w:p w:rsidR="00420220" w:rsidRPr="00D35EEA" w:rsidRDefault="00420220" w:rsidP="00420220">
      <w:pPr>
        <w:pStyle w:val="Tabletext"/>
        <w:keepLines w:val="0"/>
        <w:numPr>
          <w:ilvl w:val="3"/>
          <w:numId w:val="11"/>
        </w:numPr>
        <w:spacing w:after="0" w:line="240" w:lineRule="auto"/>
        <w:rPr>
          <w:rFonts w:ascii="細明體" w:eastAsia="細明體" w:hAnsi="細明體" w:hint="eastAsia"/>
          <w:bCs/>
          <w:kern w:val="2"/>
          <w:lang w:eastAsia="zh-TW"/>
        </w:rPr>
      </w:pPr>
      <w:r w:rsidRPr="00D35EEA">
        <w:rPr>
          <w:rFonts w:ascii="細明體" w:eastAsia="細明體" w:hAnsi="細明體" w:hint="eastAsia"/>
          <w:lang w:eastAsia="zh-TW"/>
        </w:rPr>
        <w:t>SET $DTAAJ011.</w:t>
      </w:r>
      <w:r w:rsidRPr="00D35EEA">
        <w:t xml:space="preserve"> </w:t>
      </w:r>
      <w:r w:rsidRPr="00D35EEA">
        <w:rPr>
          <w:rFonts w:ascii="細明體" w:eastAsia="細明體" w:hAnsi="細明體"/>
          <w:lang w:eastAsia="zh-TW"/>
        </w:rPr>
        <w:t>TRN_DIV_NAME</w:t>
      </w:r>
      <w:r w:rsidRPr="00D35EEA">
        <w:rPr>
          <w:rFonts w:ascii="細明體" w:eastAsia="細明體" w:hAnsi="細明體" w:hint="eastAsia"/>
          <w:lang w:eastAsia="zh-TW"/>
        </w:rPr>
        <w:t>=$DTAAA010.</w:t>
      </w:r>
      <w:r w:rsidRPr="00D35EEA">
        <w:t xml:space="preserve"> </w:t>
      </w:r>
      <w:r w:rsidRPr="00D35EEA">
        <w:rPr>
          <w:rFonts w:ascii="細明體" w:eastAsia="細明體" w:hAnsi="細明體"/>
          <w:lang w:eastAsia="zh-TW"/>
        </w:rPr>
        <w:t>TRN_DIV_NAME</w:t>
      </w:r>
    </w:p>
    <w:p w:rsidR="009409D6" w:rsidRPr="00D35EEA" w:rsidRDefault="009409D6" w:rsidP="009409D6">
      <w:pPr>
        <w:pStyle w:val="Tabletext"/>
        <w:keepLines w:val="0"/>
        <w:numPr>
          <w:ilvl w:val="2"/>
          <w:numId w:val="11"/>
        </w:numPr>
        <w:spacing w:after="0" w:line="240" w:lineRule="auto"/>
        <w:rPr>
          <w:rFonts w:ascii="細明體" w:eastAsia="細明體" w:hAnsi="細明體" w:hint="eastAsia"/>
          <w:bCs/>
          <w:kern w:val="2"/>
          <w:lang w:eastAsia="zh-TW"/>
        </w:rPr>
      </w:pPr>
      <w:r w:rsidRPr="00D35EEA">
        <w:rPr>
          <w:rFonts w:ascii="細明體" w:eastAsia="細明體" w:hAnsi="細明體" w:hint="eastAsia"/>
          <w:lang w:eastAsia="zh-TW"/>
        </w:rPr>
        <w:t>設定序號</w:t>
      </w:r>
    </w:p>
    <w:p w:rsidR="009409D6" w:rsidRPr="00D35EEA" w:rsidRDefault="009409D6" w:rsidP="009409D6">
      <w:pPr>
        <w:pStyle w:val="Tabletext"/>
        <w:keepLines w:val="0"/>
        <w:numPr>
          <w:ilvl w:val="3"/>
          <w:numId w:val="11"/>
        </w:numPr>
        <w:spacing w:after="0" w:line="240" w:lineRule="auto"/>
        <w:rPr>
          <w:rFonts w:ascii="細明體" w:eastAsia="細明體" w:hAnsi="細明體" w:hint="eastAsia"/>
          <w:bCs/>
          <w:kern w:val="2"/>
          <w:lang w:eastAsia="zh-TW"/>
        </w:rPr>
      </w:pPr>
      <w:r w:rsidRPr="00D35EEA">
        <w:rPr>
          <w:rFonts w:ascii="細明體" w:eastAsia="細明體" w:hAnsi="細明體" w:hint="eastAsia"/>
          <w:lang w:eastAsia="zh-TW"/>
        </w:rPr>
        <w:t>若畫面上的序號為空</w:t>
      </w:r>
    </w:p>
    <w:p w:rsidR="009409D6" w:rsidRPr="00D35EEA" w:rsidRDefault="009409D6" w:rsidP="009409D6">
      <w:pPr>
        <w:pStyle w:val="Tabletext"/>
        <w:keepLines w:val="0"/>
        <w:numPr>
          <w:ilvl w:val="4"/>
          <w:numId w:val="11"/>
        </w:numPr>
        <w:spacing w:after="0" w:line="240" w:lineRule="auto"/>
        <w:rPr>
          <w:rFonts w:ascii="細明體" w:eastAsia="細明體" w:hAnsi="細明體" w:hint="eastAsia"/>
          <w:bCs/>
          <w:kern w:val="2"/>
          <w:lang w:eastAsia="zh-TW"/>
        </w:rPr>
      </w:pPr>
      <w:r w:rsidRPr="00D35EEA">
        <w:rPr>
          <w:rFonts w:ascii="細明體" w:eastAsia="細明體" w:hAnsi="細明體" w:hint="eastAsia"/>
          <w:lang w:eastAsia="zh-TW"/>
        </w:rPr>
        <w:t>SET $DTAAJ011.SER_NO=則須取得目前在補全除外同意書資料檔此受編</w:t>
      </w:r>
      <w:r w:rsidRPr="00D35EEA">
        <w:rPr>
          <w:rFonts w:ascii="細明體" w:eastAsia="細明體" w:hAnsi="細明體" w:hint="eastAsia"/>
          <w:color w:val="FF0000"/>
          <w:lang w:eastAsia="zh-TW"/>
        </w:rPr>
        <w:t>最大的序號</w:t>
      </w:r>
      <w:r w:rsidR="00D35EEA" w:rsidRPr="00D35EEA">
        <w:rPr>
          <w:rFonts w:ascii="細明體" w:eastAsia="細明體" w:hAnsi="細明體" w:hint="eastAsia"/>
          <w:color w:val="FF0000"/>
          <w:lang w:eastAsia="zh-TW"/>
        </w:rPr>
        <w:t>+1</w:t>
      </w:r>
    </w:p>
    <w:p w:rsidR="009409D6" w:rsidRPr="00D35EEA" w:rsidRDefault="009409D6" w:rsidP="009409D6">
      <w:pPr>
        <w:pStyle w:val="Tabletext"/>
        <w:keepLines w:val="0"/>
        <w:numPr>
          <w:ilvl w:val="3"/>
          <w:numId w:val="11"/>
        </w:numPr>
        <w:spacing w:after="0" w:line="240" w:lineRule="auto"/>
        <w:rPr>
          <w:rFonts w:ascii="細明體" w:eastAsia="細明體" w:hAnsi="細明體" w:hint="eastAsia"/>
          <w:bCs/>
          <w:kern w:val="2"/>
          <w:lang w:eastAsia="zh-TW"/>
        </w:rPr>
      </w:pPr>
      <w:r w:rsidRPr="00D35EEA">
        <w:rPr>
          <w:rFonts w:ascii="細明體" w:eastAsia="細明體" w:hAnsi="細明體"/>
          <w:lang w:eastAsia="zh-TW"/>
        </w:rPr>
        <w:t>E</w:t>
      </w:r>
      <w:r w:rsidRPr="00D35EEA">
        <w:rPr>
          <w:rFonts w:ascii="細明體" w:eastAsia="細明體" w:hAnsi="細明體" w:hint="eastAsia"/>
          <w:lang w:eastAsia="zh-TW"/>
        </w:rPr>
        <w:t>lse</w:t>
      </w:r>
    </w:p>
    <w:p w:rsidR="009409D6" w:rsidRPr="00D35EEA" w:rsidRDefault="009409D6" w:rsidP="009409D6">
      <w:pPr>
        <w:pStyle w:val="Tabletext"/>
        <w:keepLines w:val="0"/>
        <w:numPr>
          <w:ilvl w:val="4"/>
          <w:numId w:val="11"/>
        </w:numPr>
        <w:spacing w:after="0" w:line="240" w:lineRule="auto"/>
        <w:rPr>
          <w:rFonts w:ascii="細明體" w:eastAsia="細明體" w:hAnsi="細明體" w:hint="eastAsia"/>
          <w:bCs/>
          <w:kern w:val="2"/>
          <w:lang w:eastAsia="zh-TW"/>
        </w:rPr>
      </w:pPr>
      <w:r w:rsidRPr="00D35EEA">
        <w:rPr>
          <w:rFonts w:ascii="細明體" w:eastAsia="細明體" w:hAnsi="細明體" w:hint="eastAsia"/>
          <w:lang w:eastAsia="zh-TW"/>
        </w:rPr>
        <w:t>SET $DTAAJ011.SER_NO=畫面上的序號</w:t>
      </w:r>
    </w:p>
    <w:p w:rsidR="009409D6" w:rsidRPr="00D35EEA" w:rsidRDefault="009409D6" w:rsidP="009409D6">
      <w:pPr>
        <w:pStyle w:val="Tabletext"/>
        <w:keepLines w:val="0"/>
        <w:numPr>
          <w:ilvl w:val="3"/>
          <w:numId w:val="11"/>
        </w:numPr>
        <w:spacing w:after="0" w:line="240" w:lineRule="auto"/>
        <w:rPr>
          <w:rFonts w:ascii="細明體" w:eastAsia="細明體" w:hAnsi="細明體" w:hint="eastAsia"/>
          <w:bCs/>
          <w:kern w:val="2"/>
          <w:lang w:eastAsia="zh-TW"/>
        </w:rPr>
      </w:pPr>
      <w:r w:rsidRPr="00D35EEA">
        <w:rPr>
          <w:rFonts w:ascii="細明體" w:eastAsia="細明體" w:hAnsi="細明體" w:hint="eastAsia"/>
          <w:lang w:eastAsia="zh-TW"/>
        </w:rPr>
        <w:t>End-if</w:t>
      </w:r>
    </w:p>
    <w:p w:rsidR="00420220" w:rsidRPr="00D35EEA" w:rsidRDefault="00420220" w:rsidP="00D14C11">
      <w:pPr>
        <w:pStyle w:val="Tabletext"/>
        <w:keepLines w:val="0"/>
        <w:numPr>
          <w:ilvl w:val="1"/>
          <w:numId w:val="11"/>
        </w:numPr>
        <w:spacing w:after="0" w:line="240" w:lineRule="auto"/>
        <w:rPr>
          <w:rFonts w:ascii="細明體" w:eastAsia="細明體" w:hAnsi="細明體" w:hint="eastAsia"/>
          <w:bCs/>
          <w:kern w:val="2"/>
          <w:lang w:eastAsia="zh-TW"/>
        </w:rPr>
      </w:pPr>
      <w:r w:rsidRPr="00D35EEA">
        <w:rPr>
          <w:rFonts w:ascii="細明體" w:eastAsia="細明體" w:hAnsi="細明體" w:hint="eastAsia"/>
          <w:lang w:eastAsia="zh-TW"/>
        </w:rPr>
        <w:t>以此$DTAAJ011新增資料</w:t>
      </w:r>
    </w:p>
    <w:p w:rsidR="009C012E" w:rsidRPr="00D35EEA" w:rsidRDefault="009C012E" w:rsidP="009C012E">
      <w:pPr>
        <w:pStyle w:val="Tabletext"/>
        <w:keepLines w:val="0"/>
        <w:numPr>
          <w:ilvl w:val="2"/>
          <w:numId w:val="11"/>
        </w:numPr>
        <w:spacing w:after="0" w:line="240" w:lineRule="auto"/>
        <w:rPr>
          <w:rFonts w:ascii="細明體" w:eastAsia="細明體" w:hAnsi="細明體" w:hint="eastAsia"/>
          <w:bCs/>
          <w:kern w:val="2"/>
          <w:lang w:eastAsia="zh-TW"/>
        </w:rPr>
      </w:pPr>
      <w:r w:rsidRPr="00D35EEA">
        <w:rPr>
          <w:rFonts w:ascii="細明體" w:eastAsia="細明體" w:hAnsi="細明體" w:hint="eastAsia"/>
          <w:kern w:val="2"/>
          <w:lang w:eastAsia="zh-TW"/>
        </w:rPr>
        <w:t xml:space="preserve">若有誤，顯示錯誤訊息 </w:t>
      </w:r>
      <w:r w:rsidRPr="00D35EEA">
        <w:rPr>
          <w:rFonts w:ascii="細明體" w:eastAsia="細明體" w:hAnsi="細明體"/>
          <w:kern w:val="2"/>
          <w:lang w:eastAsia="zh-TW"/>
        </w:rPr>
        <w:t>“</w:t>
      </w:r>
      <w:r w:rsidRPr="00D35EEA">
        <w:rPr>
          <w:rFonts w:ascii="細明體" w:eastAsia="細明體" w:hAnsi="細明體" w:hint="eastAsia"/>
          <w:kern w:val="2"/>
          <w:lang w:eastAsia="zh-TW"/>
        </w:rPr>
        <w:t>新增</w:t>
      </w:r>
      <w:r w:rsidR="00E52CF8" w:rsidRPr="00D35EEA">
        <w:rPr>
          <w:rFonts w:ascii="細明體" w:eastAsia="細明體" w:hAnsi="細明體" w:hint="eastAsia"/>
          <w:lang w:eastAsia="zh-TW"/>
        </w:rPr>
        <w:t>補全除外同意書資料</w:t>
      </w:r>
      <w:r w:rsidRPr="00D35EEA">
        <w:rPr>
          <w:rFonts w:ascii="細明體" w:eastAsia="細明體" w:hAnsi="細明體" w:hint="eastAsia"/>
          <w:lang w:eastAsia="zh-TW"/>
        </w:rPr>
        <w:t>檔</w:t>
      </w:r>
      <w:r w:rsidR="00E52CF8" w:rsidRPr="00D35EEA">
        <w:rPr>
          <w:rFonts w:ascii="細明體" w:eastAsia="細明體" w:hAnsi="細明體" w:hint="eastAsia"/>
          <w:lang w:eastAsia="zh-TW"/>
        </w:rPr>
        <w:t>時發生錯誤</w:t>
      </w:r>
      <w:r w:rsidR="00E52CF8" w:rsidRPr="00D35EEA">
        <w:rPr>
          <w:rFonts w:ascii="細明體" w:eastAsia="細明體" w:hAnsi="細明體"/>
          <w:lang w:eastAsia="zh-TW"/>
        </w:rPr>
        <w:t>”</w:t>
      </w:r>
      <w:r w:rsidRPr="00D35EEA">
        <w:rPr>
          <w:rFonts w:ascii="細明體" w:eastAsia="細明體" w:hAnsi="細明體" w:hint="eastAsia"/>
          <w:lang w:eastAsia="zh-TW"/>
        </w:rPr>
        <w:t>+</w:t>
      </w:r>
      <w:r w:rsidR="00E52CF8" w:rsidRPr="00D35EEA">
        <w:rPr>
          <w:rFonts w:ascii="細明體" w:eastAsia="細明體" w:hAnsi="細明體" w:hint="eastAsia"/>
          <w:lang w:eastAsia="zh-TW"/>
        </w:rPr>
        <w:t>e.getMessage()</w:t>
      </w:r>
    </w:p>
    <w:p w:rsidR="009C012E" w:rsidRPr="00D35EEA" w:rsidRDefault="009C012E" w:rsidP="009C012E">
      <w:pPr>
        <w:pStyle w:val="Tabletext"/>
        <w:keepLines w:val="0"/>
        <w:numPr>
          <w:ilvl w:val="2"/>
          <w:numId w:val="11"/>
        </w:numPr>
        <w:spacing w:after="0" w:line="240" w:lineRule="auto"/>
        <w:rPr>
          <w:rFonts w:ascii="細明體" w:eastAsia="細明體" w:hAnsi="細明體" w:hint="eastAsia"/>
          <w:bCs/>
          <w:kern w:val="2"/>
          <w:lang w:eastAsia="zh-TW"/>
        </w:rPr>
      </w:pPr>
      <w:r w:rsidRPr="00D35EEA">
        <w:rPr>
          <w:rFonts w:ascii="細明體" w:eastAsia="細明體" w:hAnsi="細明體" w:hint="eastAsia"/>
          <w:bCs/>
          <w:lang w:eastAsia="zh-TW"/>
        </w:rPr>
        <w:t>若無誤，顯示新增完成訊息。</w:t>
      </w:r>
    </w:p>
    <w:p w:rsidR="009C012E" w:rsidRPr="00D35EEA" w:rsidRDefault="00E52CF8" w:rsidP="009C012E">
      <w:pPr>
        <w:pStyle w:val="Tabletext"/>
        <w:keepLines w:val="0"/>
        <w:numPr>
          <w:ilvl w:val="1"/>
          <w:numId w:val="11"/>
        </w:numPr>
        <w:spacing w:after="0" w:line="240" w:lineRule="auto"/>
        <w:rPr>
          <w:rFonts w:ascii="細明體" w:eastAsia="細明體" w:hAnsi="細明體" w:hint="eastAsia"/>
          <w:bCs/>
          <w:kern w:val="2"/>
          <w:lang w:eastAsia="zh-TW"/>
        </w:rPr>
      </w:pPr>
      <w:r w:rsidRPr="00D35EEA">
        <w:rPr>
          <w:rFonts w:ascii="細明體" w:eastAsia="細明體" w:hAnsi="細明體" w:hint="eastAsia"/>
          <w:bdr w:val="single" w:sz="4" w:space="0" w:color="auto"/>
          <w:shd w:val="pct15" w:color="auto" w:fill="FFFFFF"/>
          <w:lang w:eastAsia="zh-TW"/>
        </w:rPr>
        <w:t>列印</w:t>
      </w:r>
      <w:r w:rsidR="009C012E" w:rsidRPr="00D35EEA">
        <w:rPr>
          <w:rFonts w:ascii="細明體" w:eastAsia="細明體" w:hAnsi="細明體" w:hint="eastAsia"/>
          <w:kern w:val="2"/>
          <w:lang w:eastAsia="zh-TW"/>
        </w:rPr>
        <w:t>Enabled</w:t>
      </w:r>
    </w:p>
    <w:p w:rsidR="009C012E" w:rsidRPr="00D35EEA" w:rsidRDefault="00E52CF8" w:rsidP="009C012E">
      <w:pPr>
        <w:pStyle w:val="Tabletext"/>
        <w:keepLines w:val="0"/>
        <w:numPr>
          <w:ilvl w:val="0"/>
          <w:numId w:val="11"/>
        </w:numPr>
        <w:spacing w:after="0" w:line="240" w:lineRule="auto"/>
        <w:ind w:leftChars="100" w:left="665"/>
        <w:rPr>
          <w:rFonts w:ascii="細明體" w:eastAsia="細明體" w:hAnsi="細明體" w:hint="eastAsia"/>
          <w:b/>
          <w:kern w:val="2"/>
          <w:lang w:eastAsia="zh-TW"/>
        </w:rPr>
      </w:pPr>
      <w:r w:rsidRPr="00D35EEA">
        <w:rPr>
          <w:rFonts w:ascii="細明體" w:eastAsia="細明體" w:hAnsi="細明體" w:hint="eastAsia"/>
          <w:b/>
          <w:kern w:val="2"/>
          <w:lang w:eastAsia="zh-TW"/>
        </w:rPr>
        <w:t>回補全作業</w:t>
      </w:r>
    </w:p>
    <w:p w:rsidR="009C012E" w:rsidRPr="00D35EEA" w:rsidRDefault="00E52CF8" w:rsidP="009C012E">
      <w:pPr>
        <w:pStyle w:val="Tabletext"/>
        <w:keepLines w:val="0"/>
        <w:numPr>
          <w:ilvl w:val="1"/>
          <w:numId w:val="11"/>
        </w:numPr>
        <w:spacing w:after="0" w:line="240" w:lineRule="auto"/>
        <w:rPr>
          <w:rFonts w:ascii="細明體" w:eastAsia="細明體" w:hAnsi="細明體" w:hint="eastAsia"/>
          <w:b/>
          <w:kern w:val="2"/>
          <w:lang w:eastAsia="zh-TW"/>
        </w:rPr>
      </w:pPr>
      <w:r w:rsidRPr="00D35EEA">
        <w:rPr>
          <w:rFonts w:ascii="細明體" w:eastAsia="細明體" w:hAnsi="細明體" w:hint="eastAsia"/>
          <w:b/>
          <w:kern w:val="2"/>
          <w:lang w:eastAsia="zh-TW"/>
        </w:rPr>
        <w:t>關掉現有畫面，並將</w:t>
      </w:r>
      <w:r w:rsidRPr="00D35EEA">
        <w:rPr>
          <w:rFonts w:ascii="細明體" w:eastAsia="細明體" w:hAnsi="細明體" w:hint="eastAsia"/>
          <w:lang w:eastAsia="zh-TW"/>
        </w:rPr>
        <w:t>DTAAJ011傳回補全輸入(AAJ0_0100)，並顯示於對應的補全文件下方(除外文件中文+保單號碼)</w:t>
      </w:r>
    </w:p>
    <w:p w:rsidR="00E52CF8" w:rsidRPr="00D35EEA" w:rsidRDefault="00E52CF8" w:rsidP="00E52CF8">
      <w:pPr>
        <w:pStyle w:val="Tabletext"/>
        <w:keepLines w:val="0"/>
        <w:numPr>
          <w:ilvl w:val="0"/>
          <w:numId w:val="11"/>
        </w:numPr>
        <w:spacing w:after="0" w:line="240" w:lineRule="auto"/>
        <w:rPr>
          <w:rFonts w:ascii="細明體" w:eastAsia="細明體" w:hAnsi="細明體" w:hint="eastAsia"/>
          <w:b/>
          <w:kern w:val="2"/>
          <w:lang w:eastAsia="zh-TW"/>
        </w:rPr>
      </w:pPr>
      <w:r w:rsidRPr="00D35EEA">
        <w:rPr>
          <w:rFonts w:ascii="細明體" w:eastAsia="細明體" w:hAnsi="細明體" w:hint="eastAsia"/>
          <w:b/>
          <w:kern w:val="2"/>
          <w:lang w:eastAsia="zh-TW"/>
        </w:rPr>
        <w:t>列印</w:t>
      </w:r>
    </w:p>
    <w:p w:rsidR="00E52CF8" w:rsidRPr="00D35EEA" w:rsidRDefault="00E52CF8" w:rsidP="006F6DA1">
      <w:pPr>
        <w:pStyle w:val="Tabletext"/>
        <w:keepLines w:val="0"/>
        <w:numPr>
          <w:ilvl w:val="1"/>
          <w:numId w:val="11"/>
        </w:numPr>
        <w:spacing w:after="0" w:line="240" w:lineRule="auto"/>
        <w:rPr>
          <w:rFonts w:ascii="細明體" w:eastAsia="細明體" w:hAnsi="細明體" w:hint="eastAsia"/>
          <w:b/>
          <w:kern w:val="2"/>
          <w:lang w:eastAsia="zh-TW"/>
        </w:rPr>
      </w:pPr>
      <w:r w:rsidRPr="00D35EEA">
        <w:rPr>
          <w:rFonts w:ascii="細明體" w:eastAsia="細明體" w:hAnsi="細明體" w:hint="eastAsia"/>
          <w:b/>
          <w:kern w:val="2"/>
          <w:lang w:eastAsia="zh-TW"/>
        </w:rPr>
        <w:t>呼叫</w:t>
      </w:r>
      <w:r w:rsidRPr="00D35EEA">
        <w:rPr>
          <w:rFonts w:cs="Arial" w:hint="eastAsia"/>
          <w:lang w:eastAsia="zh-TW"/>
        </w:rPr>
        <w:t>補全除外同意書列印模組</w:t>
      </w:r>
      <w:r w:rsidRPr="00D35EEA">
        <w:rPr>
          <w:rFonts w:cs="Arial" w:hint="eastAsia"/>
          <w:lang w:eastAsia="zh-TW"/>
        </w:rPr>
        <w:t>AA_J0Z00</w:t>
      </w:r>
      <w:r w:rsidR="007C3BBA" w:rsidRPr="00D35EEA">
        <w:rPr>
          <w:rFonts w:cs="Arial" w:hint="eastAsia"/>
          <w:lang w:eastAsia="zh-TW"/>
        </w:rPr>
        <w:t>1</w:t>
      </w:r>
      <w:r w:rsidRPr="00D35EEA">
        <w:rPr>
          <w:rFonts w:cs="Arial" w:hint="eastAsia"/>
          <w:lang w:eastAsia="zh-TW"/>
        </w:rPr>
        <w:t>.</w:t>
      </w:r>
      <w:r w:rsidRPr="00D35EEA">
        <w:rPr>
          <w:b/>
          <w:lang w:eastAsia="zh-TW"/>
        </w:rPr>
        <w:t xml:space="preserve"> </w:t>
      </w:r>
      <w:r w:rsidRPr="00D35EEA">
        <w:rPr>
          <w:b/>
        </w:rPr>
        <w:t>GetExcpetPdfbyAplyNo</w:t>
      </w:r>
      <w:r w:rsidRPr="00D35EEA">
        <w:rPr>
          <w:rFonts w:hint="eastAsia"/>
          <w:b/>
          <w:lang w:eastAsia="zh-TW"/>
        </w:rPr>
        <w:t>()</w:t>
      </w:r>
    </w:p>
    <w:p w:rsidR="006F6DA1" w:rsidRPr="00D35EEA" w:rsidRDefault="006F6DA1" w:rsidP="006F6DA1">
      <w:pPr>
        <w:pStyle w:val="Tabletext"/>
        <w:keepLines w:val="0"/>
        <w:numPr>
          <w:ilvl w:val="2"/>
          <w:numId w:val="11"/>
        </w:numPr>
        <w:spacing w:after="0" w:line="240" w:lineRule="auto"/>
        <w:rPr>
          <w:rFonts w:ascii="細明體" w:eastAsia="細明體" w:hAnsi="細明體" w:hint="eastAsia"/>
          <w:b/>
          <w:kern w:val="2"/>
          <w:lang w:eastAsia="zh-TW"/>
        </w:rPr>
      </w:pPr>
      <w:r w:rsidRPr="00D35EEA">
        <w:rPr>
          <w:rFonts w:ascii="細明體" w:eastAsia="細明體" w:hAnsi="細明體" w:hint="eastAsia"/>
          <w:b/>
          <w:kern w:val="2"/>
          <w:lang w:eastAsia="zh-TW"/>
        </w:rPr>
        <w:t>傳入參數:</w:t>
      </w:r>
    </w:p>
    <w:p w:rsidR="006F6DA1" w:rsidRPr="00D35EEA" w:rsidRDefault="00D14C11" w:rsidP="006F6DA1">
      <w:pPr>
        <w:pStyle w:val="Tabletext"/>
        <w:keepLines w:val="0"/>
        <w:numPr>
          <w:ilvl w:val="3"/>
          <w:numId w:val="11"/>
        </w:numPr>
        <w:spacing w:after="0" w:line="240" w:lineRule="auto"/>
        <w:rPr>
          <w:rFonts w:ascii="細明體" w:eastAsia="細明體" w:hAnsi="細明體" w:hint="eastAsia"/>
          <w:b/>
          <w:kern w:val="2"/>
          <w:lang w:eastAsia="zh-TW"/>
        </w:rPr>
      </w:pPr>
      <w:r w:rsidRPr="00D35EEA">
        <w:rPr>
          <w:rFonts w:ascii="細明體" w:eastAsia="細明體" w:hAnsi="細明體" w:hint="eastAsia"/>
          <w:b/>
          <w:kern w:val="2"/>
          <w:highlight w:val="lightGray"/>
          <w:lang w:eastAsia="zh-TW"/>
        </w:rPr>
        <w:t xml:space="preserve"> </w:t>
      </w:r>
      <w:r w:rsidR="006F6DA1" w:rsidRPr="00D35EEA">
        <w:rPr>
          <w:rFonts w:ascii="細明體" w:eastAsia="細明體" w:hAnsi="細明體" w:hint="eastAsia"/>
          <w:bCs/>
          <w:lang w:eastAsia="zh-TW"/>
        </w:rPr>
        <w:t>$傳入的受理編號</w:t>
      </w:r>
    </w:p>
    <w:p w:rsidR="006F6DA1" w:rsidRPr="00D35EEA" w:rsidRDefault="00D14C11" w:rsidP="006F6DA1">
      <w:pPr>
        <w:pStyle w:val="Tabletext"/>
        <w:keepLines w:val="0"/>
        <w:numPr>
          <w:ilvl w:val="3"/>
          <w:numId w:val="11"/>
        </w:numPr>
        <w:spacing w:after="0" w:line="240" w:lineRule="auto"/>
        <w:rPr>
          <w:rFonts w:ascii="細明體" w:eastAsia="細明體" w:hAnsi="細明體" w:hint="eastAsia"/>
          <w:b/>
          <w:kern w:val="2"/>
          <w:lang w:eastAsia="zh-TW"/>
        </w:rPr>
      </w:pPr>
      <w:r w:rsidRPr="00D35EEA">
        <w:rPr>
          <w:rFonts w:ascii="細明體" w:eastAsia="細明體" w:hAnsi="細明體" w:hint="eastAsia"/>
          <w:b/>
          <w:kern w:val="2"/>
          <w:lang w:eastAsia="zh-TW"/>
        </w:rPr>
        <w:t xml:space="preserve"> f</w:t>
      </w:r>
      <w:r w:rsidR="006F6DA1" w:rsidRPr="00D35EEA">
        <w:rPr>
          <w:rFonts w:ascii="細明體" w:eastAsia="細明體" w:hAnsi="細明體" w:hint="eastAsia"/>
          <w:b/>
          <w:kern w:val="2"/>
          <w:lang w:eastAsia="zh-TW"/>
        </w:rPr>
        <w:t>alse</w:t>
      </w:r>
    </w:p>
    <w:p w:rsidR="006F6DA1" w:rsidRPr="00D35EEA" w:rsidRDefault="00D14C11" w:rsidP="006F6DA1">
      <w:pPr>
        <w:pStyle w:val="Tabletext"/>
        <w:keepLines w:val="0"/>
        <w:numPr>
          <w:ilvl w:val="3"/>
          <w:numId w:val="11"/>
        </w:numPr>
        <w:spacing w:after="0" w:line="240" w:lineRule="auto"/>
        <w:rPr>
          <w:rFonts w:ascii="細明體" w:eastAsia="細明體" w:hAnsi="細明體" w:hint="eastAsia"/>
          <w:b/>
          <w:kern w:val="2"/>
          <w:lang w:eastAsia="zh-TW"/>
        </w:rPr>
      </w:pPr>
      <w:r w:rsidRPr="00D35EEA">
        <w:rPr>
          <w:rFonts w:ascii="細明體" w:eastAsia="細明體" w:hAnsi="細明體" w:hint="eastAsia"/>
          <w:b/>
          <w:kern w:val="2"/>
          <w:lang w:eastAsia="zh-TW"/>
        </w:rPr>
        <w:t xml:space="preserve"> </w:t>
      </w:r>
      <w:r w:rsidR="006F6DA1" w:rsidRPr="00D35EEA">
        <w:rPr>
          <w:rFonts w:ascii="細明體" w:eastAsia="細明體" w:hAnsi="細明體"/>
          <w:b/>
          <w:kern w:val="2"/>
          <w:lang w:eastAsia="zh-TW"/>
        </w:rPr>
        <w:t>$</w:t>
      </w:r>
      <w:r w:rsidR="006F6DA1" w:rsidRPr="00D35EEA">
        <w:rPr>
          <w:rFonts w:ascii="細明體" w:eastAsia="細明體" w:hAnsi="細明體" w:hint="eastAsia"/>
          <w:lang w:eastAsia="zh-TW"/>
        </w:rPr>
        <w:t>DTAAJ011.</w:t>
      </w:r>
      <w:r w:rsidR="006F6DA1" w:rsidRPr="00D35EEA">
        <w:rPr>
          <w:rFonts w:ascii="細明體" w:eastAsia="細明體" w:hAnsi="細明體"/>
          <w:b/>
          <w:kern w:val="2"/>
          <w:lang w:eastAsia="zh-TW"/>
        </w:rPr>
        <w:t>SER_NO</w:t>
      </w:r>
    </w:p>
    <w:p w:rsidR="006F6DA1" w:rsidRPr="00D35EEA" w:rsidRDefault="00D14C11" w:rsidP="006F6DA1">
      <w:pPr>
        <w:pStyle w:val="Tabletext"/>
        <w:keepLines w:val="0"/>
        <w:numPr>
          <w:ilvl w:val="3"/>
          <w:numId w:val="11"/>
        </w:numPr>
        <w:spacing w:after="0" w:line="240" w:lineRule="auto"/>
        <w:rPr>
          <w:rFonts w:ascii="細明體" w:eastAsia="細明體" w:hAnsi="細明體" w:hint="eastAsia"/>
          <w:b/>
          <w:kern w:val="2"/>
          <w:lang w:eastAsia="zh-TW"/>
        </w:rPr>
      </w:pPr>
      <w:r w:rsidRPr="00D35EEA">
        <w:rPr>
          <w:rFonts w:ascii="細明體" w:eastAsia="細明體" w:hAnsi="細明體" w:hint="eastAsia"/>
          <w:b/>
          <w:kern w:val="2"/>
          <w:lang w:eastAsia="zh-TW"/>
        </w:rPr>
        <w:t xml:space="preserve"> </w:t>
      </w:r>
      <w:r w:rsidR="006F6DA1" w:rsidRPr="00D35EEA">
        <w:rPr>
          <w:rFonts w:ascii="細明體" w:eastAsia="細明體" w:hAnsi="細明體"/>
          <w:b/>
          <w:kern w:val="2"/>
          <w:lang w:eastAsia="zh-TW"/>
        </w:rPr>
        <w:t>$</w:t>
      </w:r>
      <w:r w:rsidR="006F6DA1" w:rsidRPr="00D35EEA">
        <w:rPr>
          <w:rFonts w:ascii="細明體" w:eastAsia="細明體" w:hAnsi="細明體" w:hint="eastAsia"/>
          <w:bCs/>
          <w:lang w:eastAsia="zh-TW"/>
        </w:rPr>
        <w:t>傳入的補全文件代號</w:t>
      </w:r>
    </w:p>
    <w:p w:rsidR="00FC433D" w:rsidRPr="00D35EEA" w:rsidRDefault="006F6DA1" w:rsidP="00FC433D">
      <w:pPr>
        <w:pStyle w:val="Tabletext"/>
        <w:keepLines w:val="0"/>
        <w:numPr>
          <w:ilvl w:val="2"/>
          <w:numId w:val="11"/>
        </w:numPr>
        <w:spacing w:after="0" w:line="240" w:lineRule="auto"/>
        <w:rPr>
          <w:rFonts w:ascii="細明體" w:eastAsia="細明體" w:hAnsi="細明體"/>
          <w:b/>
          <w:kern w:val="2"/>
          <w:lang w:eastAsia="zh-TW"/>
        </w:rPr>
      </w:pPr>
      <w:r w:rsidRPr="00D35EEA">
        <w:rPr>
          <w:rFonts w:ascii="細明體" w:eastAsia="細明體" w:hAnsi="細明體" w:hint="eastAsia"/>
          <w:b/>
          <w:kern w:val="2"/>
          <w:lang w:eastAsia="zh-TW"/>
        </w:rPr>
        <w:t>將產生的pdf顯示於畫面上，供user預覽或列印</w:t>
      </w:r>
    </w:p>
    <w:p w:rsidR="00FC433D" w:rsidRPr="00D35EEA" w:rsidRDefault="00FC433D" w:rsidP="00FC433D">
      <w:pPr>
        <w:pStyle w:val="Tabletext"/>
        <w:keepLines w:val="0"/>
        <w:numPr>
          <w:ilvl w:val="1"/>
          <w:numId w:val="11"/>
        </w:numPr>
        <w:spacing w:after="0" w:line="240" w:lineRule="auto"/>
        <w:rPr>
          <w:rFonts w:ascii="細明體" w:eastAsia="細明體" w:hAnsi="細明體" w:hint="eastAsia"/>
          <w:b/>
          <w:kern w:val="2"/>
          <w:lang w:eastAsia="zh-TW"/>
        </w:rPr>
      </w:pPr>
      <w:r w:rsidRPr="00D35EEA">
        <w:rPr>
          <w:rFonts w:ascii="細明體" w:eastAsia="細明體" w:hAnsi="細明體" w:hint="eastAsia"/>
          <w:b/>
          <w:kern w:val="2"/>
          <w:lang w:eastAsia="zh-TW"/>
        </w:rPr>
        <w:t>新增個資紀錄</w:t>
      </w:r>
    </w:p>
    <w:p w:rsidR="001566BC" w:rsidRPr="00D35EEA" w:rsidRDefault="001566BC" w:rsidP="00D14C11">
      <w:pPr>
        <w:pStyle w:val="Tabletext"/>
        <w:keepLines w:val="0"/>
        <w:spacing w:after="0" w:line="240" w:lineRule="auto"/>
        <w:rPr>
          <w:rFonts w:ascii="細明體" w:eastAsia="細明體" w:hAnsi="細明體" w:cs="Courier New" w:hint="eastAsia"/>
          <w:lang w:eastAsia="zh-TW"/>
        </w:rPr>
      </w:pPr>
    </w:p>
    <w:p w:rsidR="001566BC" w:rsidRPr="00D35EEA" w:rsidRDefault="001566BC" w:rsidP="00D14C11">
      <w:pPr>
        <w:pStyle w:val="Tabletext"/>
        <w:keepLines w:val="0"/>
        <w:spacing w:after="0" w:line="240" w:lineRule="auto"/>
        <w:rPr>
          <w:rFonts w:ascii="細明體" w:eastAsia="細明體" w:hAnsi="細明體" w:cs="Courier New" w:hint="eastAsia"/>
          <w:lang w:eastAsia="zh-TW"/>
        </w:rPr>
      </w:pPr>
      <w:r w:rsidRPr="00D35EEA">
        <w:rPr>
          <w:rFonts w:ascii="細明體" w:eastAsia="細明體" w:hAnsi="細明體" w:cs="Courier New" w:hint="eastAsia"/>
          <w:lang w:eastAsia="zh-TW"/>
        </w:rPr>
        <w:t>測試資料如下:</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6"/>
        <w:gridCol w:w="934"/>
        <w:gridCol w:w="1448"/>
        <w:gridCol w:w="1812"/>
        <w:gridCol w:w="1877"/>
      </w:tblGrid>
      <w:tr w:rsidR="001566BC" w:rsidRPr="00D35EEA" w:rsidTr="001566BC">
        <w:trPr>
          <w:tblCellSpacing w:w="15" w:type="dxa"/>
        </w:trPr>
        <w:tc>
          <w:tcPr>
            <w:tcW w:w="0" w:type="auto"/>
            <w:vAlign w:val="center"/>
            <w:hideMark/>
          </w:tcPr>
          <w:p w:rsidR="001566BC" w:rsidRPr="00D35EEA" w:rsidRDefault="00AE77E3" w:rsidP="001566BC">
            <w:pPr>
              <w:widowControl/>
              <w:jc w:val="center"/>
              <w:rPr>
                <w:rFonts w:ascii="新細明體" w:hAnsi="新細明體" w:cs="新細明體"/>
                <w:b/>
                <w:bCs/>
                <w:kern w:val="0"/>
              </w:rPr>
            </w:pPr>
            <w:r w:rsidRPr="00D35EEA">
              <w:rPr>
                <w:rFonts w:ascii="新細明體" w:hAnsi="新細明體" w:cs="新細明體" w:hint="eastAsia"/>
                <w:b/>
                <w:bCs/>
                <w:kern w:val="0"/>
              </w:rPr>
              <w:t>APLY</w:t>
            </w:r>
            <w:r w:rsidR="001566BC" w:rsidRPr="00D35EEA">
              <w:rPr>
                <w:rFonts w:ascii="新細明體" w:hAnsi="新細明體" w:cs="新細明體"/>
                <w:b/>
                <w:bCs/>
                <w:kern w:val="0"/>
              </w:rPr>
              <w:t>_NO</w:t>
            </w:r>
          </w:p>
        </w:tc>
        <w:tc>
          <w:tcPr>
            <w:tcW w:w="0" w:type="auto"/>
            <w:vAlign w:val="center"/>
            <w:hideMark/>
          </w:tcPr>
          <w:p w:rsidR="001566BC" w:rsidRPr="00D35EEA" w:rsidRDefault="001566BC" w:rsidP="001566BC">
            <w:pPr>
              <w:widowControl/>
              <w:jc w:val="center"/>
              <w:rPr>
                <w:rFonts w:ascii="新細明體" w:hAnsi="新細明體" w:cs="新細明體"/>
                <w:b/>
                <w:bCs/>
                <w:kern w:val="0"/>
              </w:rPr>
            </w:pPr>
            <w:r w:rsidRPr="00D35EEA">
              <w:rPr>
                <w:rFonts w:ascii="新細明體" w:hAnsi="新細明體" w:cs="新細明體"/>
                <w:b/>
                <w:bCs/>
                <w:kern w:val="0"/>
              </w:rPr>
              <w:t>SER_NO</w:t>
            </w:r>
          </w:p>
        </w:tc>
        <w:tc>
          <w:tcPr>
            <w:tcW w:w="0" w:type="auto"/>
            <w:vAlign w:val="center"/>
            <w:hideMark/>
          </w:tcPr>
          <w:p w:rsidR="001566BC" w:rsidRPr="00D35EEA" w:rsidRDefault="001566BC" w:rsidP="001566BC">
            <w:pPr>
              <w:widowControl/>
              <w:jc w:val="center"/>
              <w:rPr>
                <w:rFonts w:ascii="新細明體" w:hAnsi="新細明體" w:cs="新細明體"/>
                <w:b/>
                <w:bCs/>
                <w:kern w:val="0"/>
              </w:rPr>
            </w:pPr>
            <w:r w:rsidRPr="00D35EEA">
              <w:rPr>
                <w:rFonts w:ascii="新細明體" w:hAnsi="新細明體" w:cs="新細明體"/>
                <w:b/>
                <w:bCs/>
                <w:kern w:val="0"/>
              </w:rPr>
              <w:t>POLICY_NO1</w:t>
            </w:r>
          </w:p>
        </w:tc>
        <w:tc>
          <w:tcPr>
            <w:tcW w:w="0" w:type="auto"/>
            <w:vAlign w:val="center"/>
            <w:hideMark/>
          </w:tcPr>
          <w:p w:rsidR="001566BC" w:rsidRPr="00D35EEA" w:rsidRDefault="001566BC" w:rsidP="001566BC">
            <w:pPr>
              <w:widowControl/>
              <w:jc w:val="center"/>
              <w:rPr>
                <w:rFonts w:ascii="新細明體" w:hAnsi="新細明體" w:cs="新細明體"/>
                <w:b/>
                <w:bCs/>
                <w:kern w:val="0"/>
              </w:rPr>
            </w:pPr>
            <w:r w:rsidRPr="00D35EEA">
              <w:rPr>
                <w:rFonts w:ascii="新細明體" w:hAnsi="新細明體" w:cs="新細明體"/>
                <w:b/>
                <w:bCs/>
                <w:kern w:val="0"/>
              </w:rPr>
              <w:t>REP_DOC_CODE</w:t>
            </w:r>
          </w:p>
        </w:tc>
        <w:tc>
          <w:tcPr>
            <w:tcW w:w="0" w:type="auto"/>
            <w:vAlign w:val="center"/>
            <w:hideMark/>
          </w:tcPr>
          <w:p w:rsidR="001566BC" w:rsidRPr="00D35EEA" w:rsidRDefault="001566BC" w:rsidP="001566BC">
            <w:pPr>
              <w:widowControl/>
              <w:jc w:val="center"/>
              <w:rPr>
                <w:rFonts w:ascii="新細明體" w:hAnsi="新細明體" w:cs="新細明體"/>
                <w:b/>
                <w:bCs/>
                <w:kern w:val="0"/>
              </w:rPr>
            </w:pPr>
            <w:r w:rsidRPr="00D35EEA">
              <w:rPr>
                <w:rFonts w:ascii="新細明體" w:hAnsi="新細明體" w:cs="新細明體"/>
                <w:b/>
                <w:bCs/>
                <w:kern w:val="0"/>
              </w:rPr>
              <w:t>REP_DOC_NAME</w:t>
            </w:r>
          </w:p>
        </w:tc>
      </w:tr>
      <w:tr w:rsidR="001566BC" w:rsidRPr="00D35EEA" w:rsidTr="001566BC">
        <w:trPr>
          <w:tblCellSpacing w:w="15" w:type="dxa"/>
        </w:trPr>
        <w:tc>
          <w:tcPr>
            <w:tcW w:w="0" w:type="auto"/>
            <w:vAlign w:val="center"/>
            <w:hideMark/>
          </w:tcPr>
          <w:p w:rsidR="001566BC" w:rsidRPr="00D35EEA" w:rsidRDefault="00AE77E3" w:rsidP="001566BC">
            <w:pPr>
              <w:widowControl/>
              <w:rPr>
                <w:rFonts w:ascii="新細明體" w:hAnsi="新細明體" w:cs="新細明體"/>
                <w:kern w:val="0"/>
              </w:rPr>
            </w:pPr>
            <w:r w:rsidRPr="00D35EEA">
              <w:rPr>
                <w:rFonts w:ascii="Courier New" w:hAnsi="Courier New" w:cs="Courier New"/>
                <w:kern w:val="0"/>
                <w:sz w:val="20"/>
                <w:szCs w:val="20"/>
              </w:rPr>
              <w:t>91112115580001</w:t>
            </w:r>
          </w:p>
        </w:tc>
        <w:tc>
          <w:tcPr>
            <w:tcW w:w="0" w:type="auto"/>
            <w:vAlign w:val="center"/>
            <w:hideMark/>
          </w:tcPr>
          <w:p w:rsidR="001566BC" w:rsidRPr="00D35EEA" w:rsidRDefault="001566BC" w:rsidP="001566BC">
            <w:pPr>
              <w:widowControl/>
              <w:rPr>
                <w:rFonts w:ascii="新細明體" w:hAnsi="新細明體" w:cs="新細明體"/>
                <w:kern w:val="0"/>
              </w:rPr>
            </w:pPr>
            <w:r w:rsidRPr="00D35EEA">
              <w:rPr>
                <w:rFonts w:ascii="新細明體" w:hAnsi="新細明體" w:cs="新細明體"/>
                <w:kern w:val="0"/>
              </w:rPr>
              <w:t>1</w:t>
            </w:r>
          </w:p>
        </w:tc>
        <w:tc>
          <w:tcPr>
            <w:tcW w:w="0" w:type="auto"/>
            <w:vAlign w:val="center"/>
            <w:hideMark/>
          </w:tcPr>
          <w:p w:rsidR="001566BC" w:rsidRPr="00D35EEA" w:rsidRDefault="001566BC" w:rsidP="001566BC">
            <w:pPr>
              <w:widowControl/>
              <w:rPr>
                <w:rFonts w:ascii="新細明體" w:hAnsi="新細明體" w:cs="新細明體"/>
                <w:kern w:val="0"/>
              </w:rPr>
            </w:pPr>
            <w:r w:rsidRPr="00D35EEA">
              <w:rPr>
                <w:rFonts w:ascii="新細明體" w:hAnsi="新細明體" w:cs="新細明體"/>
                <w:kern w:val="0"/>
              </w:rPr>
              <w:t>3972819491</w:t>
            </w:r>
          </w:p>
        </w:tc>
        <w:tc>
          <w:tcPr>
            <w:tcW w:w="0" w:type="auto"/>
            <w:vAlign w:val="center"/>
            <w:hideMark/>
          </w:tcPr>
          <w:p w:rsidR="001566BC" w:rsidRPr="00D35EEA" w:rsidRDefault="001566BC" w:rsidP="001566BC">
            <w:pPr>
              <w:widowControl/>
              <w:rPr>
                <w:rFonts w:ascii="新細明體" w:hAnsi="新細明體" w:cs="新細明體"/>
                <w:kern w:val="0"/>
              </w:rPr>
            </w:pPr>
            <w:r w:rsidRPr="00D35EEA">
              <w:rPr>
                <w:rFonts w:ascii="新細明體" w:hAnsi="新細明體" w:cs="新細明體"/>
                <w:kern w:val="0"/>
              </w:rPr>
              <w:t>310053</w:t>
            </w:r>
          </w:p>
        </w:tc>
        <w:tc>
          <w:tcPr>
            <w:tcW w:w="0" w:type="auto"/>
            <w:vAlign w:val="center"/>
            <w:hideMark/>
          </w:tcPr>
          <w:p w:rsidR="001566BC" w:rsidRPr="00D35EEA" w:rsidRDefault="001566BC" w:rsidP="001566BC">
            <w:pPr>
              <w:widowControl/>
              <w:rPr>
                <w:rFonts w:ascii="新細明體" w:hAnsi="新細明體" w:cs="新細明體"/>
                <w:kern w:val="0"/>
              </w:rPr>
            </w:pPr>
            <w:r w:rsidRPr="00D35EEA">
              <w:rPr>
                <w:rFonts w:ascii="Courier New" w:hAnsi="Courier New" w:cs="Courier New" w:hint="eastAsia"/>
              </w:rPr>
              <w:t>醫療除外</w:t>
            </w:r>
          </w:p>
        </w:tc>
      </w:tr>
      <w:tr w:rsidR="001566BC" w:rsidRPr="00D35EEA" w:rsidTr="001566BC">
        <w:trPr>
          <w:tblCellSpacing w:w="15" w:type="dxa"/>
        </w:trPr>
        <w:tc>
          <w:tcPr>
            <w:tcW w:w="0" w:type="auto"/>
            <w:vAlign w:val="center"/>
            <w:hideMark/>
          </w:tcPr>
          <w:p w:rsidR="001566BC" w:rsidRPr="00D35EEA" w:rsidRDefault="00AE77E3" w:rsidP="001566BC">
            <w:pPr>
              <w:widowControl/>
              <w:rPr>
                <w:rFonts w:ascii="新細明體" w:hAnsi="新細明體" w:cs="新細明體"/>
                <w:kern w:val="0"/>
              </w:rPr>
            </w:pPr>
            <w:r w:rsidRPr="00D35EEA">
              <w:rPr>
                <w:rFonts w:ascii="Courier New" w:hAnsi="Courier New" w:cs="Courier New"/>
                <w:kern w:val="0"/>
                <w:sz w:val="20"/>
                <w:szCs w:val="20"/>
              </w:rPr>
              <w:t>91112115580001</w:t>
            </w:r>
          </w:p>
        </w:tc>
        <w:tc>
          <w:tcPr>
            <w:tcW w:w="0" w:type="auto"/>
            <w:vAlign w:val="center"/>
            <w:hideMark/>
          </w:tcPr>
          <w:p w:rsidR="001566BC" w:rsidRPr="00D35EEA" w:rsidRDefault="001566BC" w:rsidP="001566BC">
            <w:pPr>
              <w:widowControl/>
              <w:rPr>
                <w:rFonts w:ascii="新細明體" w:hAnsi="新細明體" w:cs="新細明體"/>
                <w:kern w:val="0"/>
              </w:rPr>
            </w:pPr>
            <w:r w:rsidRPr="00D35EEA">
              <w:rPr>
                <w:rFonts w:ascii="新細明體" w:hAnsi="新細明體" w:cs="新細明體"/>
                <w:kern w:val="0"/>
              </w:rPr>
              <w:t>2</w:t>
            </w:r>
          </w:p>
        </w:tc>
        <w:tc>
          <w:tcPr>
            <w:tcW w:w="0" w:type="auto"/>
            <w:vAlign w:val="center"/>
            <w:hideMark/>
          </w:tcPr>
          <w:p w:rsidR="001566BC" w:rsidRPr="00D35EEA" w:rsidRDefault="001566BC" w:rsidP="001566BC">
            <w:pPr>
              <w:widowControl/>
              <w:rPr>
                <w:rFonts w:ascii="新細明體" w:hAnsi="新細明體" w:cs="新細明體"/>
                <w:kern w:val="0"/>
              </w:rPr>
            </w:pPr>
            <w:r w:rsidRPr="00D35EEA">
              <w:rPr>
                <w:rFonts w:ascii="新細明體" w:hAnsi="新細明體" w:cs="新細明體"/>
                <w:kern w:val="0"/>
              </w:rPr>
              <w:t>3972819491</w:t>
            </w:r>
          </w:p>
        </w:tc>
        <w:tc>
          <w:tcPr>
            <w:tcW w:w="0" w:type="auto"/>
            <w:vAlign w:val="center"/>
            <w:hideMark/>
          </w:tcPr>
          <w:p w:rsidR="001566BC" w:rsidRPr="00D35EEA" w:rsidRDefault="001566BC" w:rsidP="00AE77E3">
            <w:pPr>
              <w:widowControl/>
              <w:rPr>
                <w:rFonts w:ascii="新細明體" w:hAnsi="新細明體" w:cs="新細明體"/>
                <w:kern w:val="0"/>
              </w:rPr>
            </w:pPr>
            <w:r w:rsidRPr="00D35EEA">
              <w:rPr>
                <w:rFonts w:ascii="新細明體" w:hAnsi="新細明體" w:cs="新細明體"/>
                <w:kern w:val="0"/>
              </w:rPr>
              <w:t>31005</w:t>
            </w:r>
            <w:r w:rsidR="00AE77E3" w:rsidRPr="00D35EEA">
              <w:rPr>
                <w:rFonts w:ascii="新細明體" w:hAnsi="新細明體" w:cs="新細明體" w:hint="eastAsia"/>
                <w:kern w:val="0"/>
              </w:rPr>
              <w:t>8</w:t>
            </w:r>
          </w:p>
        </w:tc>
        <w:tc>
          <w:tcPr>
            <w:tcW w:w="0" w:type="auto"/>
            <w:vAlign w:val="center"/>
            <w:hideMark/>
          </w:tcPr>
          <w:p w:rsidR="001566BC" w:rsidRPr="00D35EEA" w:rsidRDefault="001566BC" w:rsidP="001566BC">
            <w:pPr>
              <w:widowControl/>
              <w:rPr>
                <w:rFonts w:ascii="新細明體" w:hAnsi="新細明體" w:cs="新細明體"/>
                <w:kern w:val="0"/>
              </w:rPr>
            </w:pPr>
            <w:r w:rsidRPr="00D35EEA">
              <w:rPr>
                <w:rFonts w:ascii="細明體" w:eastAsia="細明體" w:hAnsi="細明體" w:hint="eastAsia"/>
              </w:rPr>
              <w:t>機能障礙</w:t>
            </w:r>
            <w:r w:rsidRPr="00D35EEA">
              <w:rPr>
                <w:rFonts w:ascii="Courier New" w:hAnsi="Courier New" w:cs="Courier New" w:hint="eastAsia"/>
              </w:rPr>
              <w:t>除外</w:t>
            </w:r>
          </w:p>
        </w:tc>
      </w:tr>
    </w:tbl>
    <w:p w:rsidR="00E50002" w:rsidRPr="00D35EEA" w:rsidRDefault="00E50002" w:rsidP="00D14C11">
      <w:pPr>
        <w:pStyle w:val="Tabletext"/>
        <w:keepLines w:val="0"/>
        <w:spacing w:after="0" w:line="240" w:lineRule="auto"/>
        <w:rPr>
          <w:rFonts w:ascii="細明體" w:eastAsia="細明體" w:hAnsi="細明體" w:hint="eastAsia"/>
          <w:b/>
          <w:kern w:val="2"/>
          <w:lang w:eastAsia="zh-TW"/>
        </w:rPr>
      </w:pPr>
      <w:r w:rsidRPr="00D35EEA">
        <w:rPr>
          <w:rFonts w:ascii="細明體" w:eastAsia="細明體" w:hAnsi="細明體" w:cs="Courier New"/>
          <w:lang w:eastAsia="zh-TW"/>
        </w:rPr>
        <w:br w:type="page"/>
      </w:r>
      <w:bookmarkStart w:id="16" w:name="附件一"/>
      <w:r w:rsidRPr="00D35EEA">
        <w:rPr>
          <w:rFonts w:cs="Courier New" w:hint="eastAsia"/>
          <w:b/>
          <w:lang w:eastAsia="zh-TW"/>
        </w:rPr>
        <w:t>附件一</w:t>
      </w:r>
      <w:bookmarkEnd w:id="16"/>
      <w:r w:rsidRPr="00D35EEA">
        <w:rPr>
          <w:rFonts w:cs="Courier New" w:hint="eastAsia"/>
          <w:b/>
          <w:lang w:eastAsia="zh-TW"/>
        </w:rPr>
        <w:t>:</w:t>
      </w:r>
      <w:r w:rsidR="00F81ED3" w:rsidRPr="00D35EEA">
        <w:rPr>
          <w:rFonts w:cs="Courier New" w:hint="eastAsia"/>
          <w:b/>
          <w:lang w:eastAsia="zh-TW"/>
        </w:rPr>
        <w:t>以下</w:t>
      </w:r>
      <w:r w:rsidR="00420220" w:rsidRPr="00D35EEA">
        <w:rPr>
          <w:rFonts w:cs="Courier New" w:hint="eastAsia"/>
          <w:b/>
          <w:lang w:eastAsia="zh-TW"/>
        </w:rPr>
        <w:t>PARAM_</w:t>
      </w:r>
      <w:r w:rsidR="00F81ED3" w:rsidRPr="00D35EEA">
        <w:rPr>
          <w:rFonts w:cs="Courier New" w:hint="eastAsia"/>
          <w:b/>
          <w:lang w:eastAsia="zh-TW"/>
        </w:rPr>
        <w:t>開頭均為</w:t>
      </w:r>
      <w:r w:rsidRPr="00D35EEA">
        <w:rPr>
          <w:rFonts w:cs="Courier New" w:hint="eastAsia"/>
          <w:b/>
          <w:lang w:eastAsia="zh-TW"/>
        </w:rPr>
        <w:t>為變數</w:t>
      </w:r>
      <w:r w:rsidRPr="00D35EEA">
        <w:rPr>
          <w:rFonts w:cs="Courier New" w:hint="eastAsia"/>
          <w:b/>
          <w:lang w:eastAsia="zh-TW"/>
        </w:rPr>
        <w:t>,</w:t>
      </w:r>
      <w:r w:rsidRPr="00D35EEA">
        <w:rPr>
          <w:rFonts w:cs="Courier New" w:hint="eastAsia"/>
          <w:b/>
          <w:lang w:eastAsia="zh-TW"/>
        </w:rPr>
        <w:t>需透過轉換</w:t>
      </w:r>
      <w:r w:rsidRPr="00D35EEA">
        <w:rPr>
          <w:rFonts w:cs="Courier New" w:hint="eastAsia"/>
          <w:b/>
          <w:lang w:eastAsia="zh-TW"/>
        </w:rPr>
        <w:t>by</w:t>
      </w:r>
      <w:r w:rsidRPr="00D35EEA">
        <w:rPr>
          <w:rFonts w:cs="Arial" w:hint="eastAsia"/>
          <w:lang w:eastAsia="zh-TW"/>
        </w:rPr>
        <w:t>$</w:t>
      </w:r>
      <w:r w:rsidRPr="00D35EEA">
        <w:rPr>
          <w:rFonts w:cs="Arial"/>
          <w:lang w:eastAsia="zh-TW"/>
        </w:rPr>
        <w:t>DTAAJ01</w:t>
      </w:r>
      <w:r w:rsidRPr="00D35EEA">
        <w:rPr>
          <w:rFonts w:cs="Arial" w:hint="eastAsia"/>
          <w:lang w:eastAsia="zh-TW"/>
        </w:rPr>
        <w:t>1</w:t>
      </w:r>
      <w:r w:rsidR="00F81ED3" w:rsidRPr="00D35EEA">
        <w:rPr>
          <w:rFonts w:cs="Arial" w:hint="eastAsia"/>
          <w:lang w:eastAsia="zh-TW"/>
        </w:rPr>
        <w:t>後組成畫面</w:t>
      </w:r>
      <w:r w:rsidRPr="00D35EEA">
        <w:rPr>
          <w:rFonts w:cs="Arial" w:hint="eastAsia"/>
          <w:lang w:eastAsia="zh-TW"/>
        </w:rPr>
        <w:t>內容</w:t>
      </w:r>
    </w:p>
    <w:p w:rsidR="00E50002" w:rsidRPr="00D35EEA" w:rsidRDefault="00E50002" w:rsidP="00E50002">
      <w:pPr>
        <w:spacing w:beforeLines="50" w:before="180"/>
        <w:rPr>
          <w:rFonts w:eastAsia="標楷體"/>
          <w:sz w:val="20"/>
          <w:szCs w:val="20"/>
        </w:rPr>
      </w:pPr>
      <w:r w:rsidRPr="00D35EEA">
        <w:rPr>
          <w:rFonts w:eastAsia="標楷體" w:hint="eastAsia"/>
          <w:sz w:val="20"/>
          <w:szCs w:val="20"/>
        </w:rPr>
        <w:t>本人申請投保</w:t>
      </w:r>
      <w:r w:rsidRPr="00D35EEA">
        <w:rPr>
          <w:rFonts w:eastAsia="標楷體" w:hint="eastAsia"/>
          <w:sz w:val="20"/>
          <w:szCs w:val="20"/>
        </w:rPr>
        <w:t>___</w:t>
      </w:r>
      <w:r w:rsidR="00420220" w:rsidRPr="00D35EEA">
        <w:rPr>
          <w:rFonts w:eastAsia="標楷體" w:hint="eastAsia"/>
          <w:sz w:val="20"/>
          <w:szCs w:val="20"/>
        </w:rPr>
        <w:t>PARAM_</w:t>
      </w:r>
      <w:r w:rsidRPr="00D35EEA">
        <w:rPr>
          <w:rFonts w:eastAsia="標楷體" w:hint="eastAsia"/>
          <w:sz w:val="20"/>
          <w:szCs w:val="20"/>
        </w:rPr>
        <w:t>1___________________________</w:t>
      </w:r>
      <w:r w:rsidRPr="00D35EEA">
        <w:rPr>
          <w:rFonts w:eastAsia="標楷體" w:hint="eastAsia"/>
          <w:sz w:val="20"/>
          <w:szCs w:val="20"/>
        </w:rPr>
        <w:t>，其中</w:t>
      </w:r>
    </w:p>
    <w:p w:rsidR="00E50002" w:rsidRPr="00D35EEA" w:rsidRDefault="00E50002" w:rsidP="00E50002">
      <w:pPr>
        <w:spacing w:beforeLines="50" w:before="180"/>
        <w:rPr>
          <w:rFonts w:eastAsia="標楷體"/>
          <w:sz w:val="20"/>
          <w:szCs w:val="20"/>
        </w:rPr>
      </w:pPr>
      <w:r w:rsidRPr="00D35EEA">
        <w:rPr>
          <w:rFonts w:eastAsia="標楷體" w:hint="eastAsia"/>
          <w:sz w:val="20"/>
          <w:szCs w:val="20"/>
        </w:rPr>
        <w:t>被保險人</w:t>
      </w:r>
      <w:r w:rsidRPr="00D35EEA">
        <w:rPr>
          <w:rFonts w:eastAsia="標楷體" w:hint="eastAsia"/>
          <w:sz w:val="20"/>
          <w:szCs w:val="20"/>
        </w:rPr>
        <w:t xml:space="preserve">  _____ </w:t>
      </w:r>
      <w:r w:rsidR="00420220" w:rsidRPr="00D35EEA">
        <w:rPr>
          <w:rFonts w:eastAsia="標楷體" w:hint="eastAsia"/>
          <w:sz w:val="20"/>
          <w:szCs w:val="20"/>
        </w:rPr>
        <w:t>PARAM_</w:t>
      </w:r>
      <w:r w:rsidRPr="00D35EEA">
        <w:rPr>
          <w:rFonts w:eastAsia="標楷體" w:hint="eastAsia"/>
          <w:sz w:val="20"/>
          <w:szCs w:val="20"/>
        </w:rPr>
        <w:t>2__</w:t>
      </w:r>
      <w:r w:rsidRPr="00D35EEA">
        <w:rPr>
          <w:rFonts w:eastAsia="標楷體" w:hint="eastAsia"/>
          <w:sz w:val="20"/>
          <w:szCs w:val="20"/>
        </w:rPr>
        <w:t>並附加</w:t>
      </w:r>
      <w:r w:rsidRPr="00D35EEA">
        <w:rPr>
          <w:rFonts w:eastAsia="標楷體" w:hint="eastAsia"/>
          <w:sz w:val="20"/>
          <w:szCs w:val="20"/>
        </w:rPr>
        <w:t>______</w:t>
      </w:r>
      <w:r w:rsidR="00420220" w:rsidRPr="00D35EEA">
        <w:rPr>
          <w:rFonts w:eastAsia="標楷體" w:hint="eastAsia"/>
          <w:sz w:val="20"/>
          <w:szCs w:val="20"/>
        </w:rPr>
        <w:t>PARAM_</w:t>
      </w:r>
      <w:r w:rsidRPr="00D35EEA">
        <w:rPr>
          <w:rFonts w:eastAsia="標楷體" w:hint="eastAsia"/>
          <w:sz w:val="20"/>
          <w:szCs w:val="20"/>
        </w:rPr>
        <w:t>3___</w:t>
      </w:r>
    </w:p>
    <w:p w:rsidR="00E50002" w:rsidRPr="00D35EEA" w:rsidRDefault="00E50002" w:rsidP="00E50002">
      <w:pPr>
        <w:spacing w:beforeLines="50" w:before="180"/>
        <w:rPr>
          <w:rFonts w:eastAsia="標楷體"/>
          <w:sz w:val="20"/>
          <w:szCs w:val="20"/>
        </w:rPr>
      </w:pPr>
      <w:r w:rsidRPr="00D35EEA">
        <w:rPr>
          <w:rFonts w:eastAsia="標楷體" w:hint="eastAsia"/>
          <w:sz w:val="20"/>
          <w:szCs w:val="20"/>
        </w:rPr>
        <w:t>配　　偶</w:t>
      </w:r>
      <w:r w:rsidRPr="00D35EEA">
        <w:rPr>
          <w:rFonts w:eastAsia="標楷體" w:hint="eastAsia"/>
          <w:sz w:val="20"/>
          <w:szCs w:val="20"/>
        </w:rPr>
        <w:t xml:space="preserve">  _____ </w:t>
      </w:r>
      <w:r w:rsidR="00420220" w:rsidRPr="00D35EEA">
        <w:rPr>
          <w:rFonts w:eastAsia="標楷體" w:hint="eastAsia"/>
          <w:sz w:val="20"/>
          <w:szCs w:val="20"/>
        </w:rPr>
        <w:t>PARAM_</w:t>
      </w:r>
      <w:r w:rsidRPr="00D35EEA">
        <w:rPr>
          <w:rFonts w:eastAsia="標楷體" w:hint="eastAsia"/>
          <w:sz w:val="20"/>
          <w:szCs w:val="20"/>
        </w:rPr>
        <w:t>4__</w:t>
      </w:r>
      <w:r w:rsidRPr="00D35EEA">
        <w:rPr>
          <w:rFonts w:eastAsia="標楷體" w:hint="eastAsia"/>
          <w:sz w:val="20"/>
          <w:szCs w:val="20"/>
        </w:rPr>
        <w:t>並附加</w:t>
      </w:r>
      <w:r w:rsidRPr="00D35EEA">
        <w:rPr>
          <w:rFonts w:eastAsia="標楷體" w:hint="eastAsia"/>
          <w:sz w:val="20"/>
          <w:szCs w:val="20"/>
        </w:rPr>
        <w:t>______</w:t>
      </w:r>
      <w:r w:rsidR="00420220" w:rsidRPr="00D35EEA">
        <w:rPr>
          <w:rFonts w:eastAsia="標楷體" w:hint="eastAsia"/>
          <w:sz w:val="20"/>
          <w:szCs w:val="20"/>
        </w:rPr>
        <w:t>PARAM_</w:t>
      </w:r>
      <w:r w:rsidRPr="00D35EEA">
        <w:rPr>
          <w:rFonts w:eastAsia="標楷體" w:hint="eastAsia"/>
          <w:sz w:val="20"/>
          <w:szCs w:val="20"/>
        </w:rPr>
        <w:t>5___</w:t>
      </w:r>
    </w:p>
    <w:p w:rsidR="00E50002" w:rsidRPr="00D35EEA" w:rsidRDefault="00E50002" w:rsidP="00E50002">
      <w:pPr>
        <w:spacing w:beforeLines="50" w:before="180"/>
        <w:rPr>
          <w:rFonts w:eastAsia="標楷體"/>
          <w:sz w:val="20"/>
          <w:szCs w:val="20"/>
        </w:rPr>
      </w:pPr>
      <w:r w:rsidRPr="00D35EEA">
        <w:rPr>
          <w:rFonts w:eastAsia="標楷體" w:hint="eastAsia"/>
          <w:sz w:val="20"/>
          <w:szCs w:val="20"/>
        </w:rPr>
        <w:t>子　女</w:t>
      </w:r>
      <w:r w:rsidRPr="00D35EEA">
        <w:rPr>
          <w:rFonts w:eastAsia="標楷體" w:hint="eastAsia"/>
          <w:sz w:val="20"/>
          <w:szCs w:val="20"/>
        </w:rPr>
        <w:t xml:space="preserve">(1)  _____ </w:t>
      </w:r>
      <w:r w:rsidR="00420220" w:rsidRPr="00D35EEA">
        <w:rPr>
          <w:rFonts w:eastAsia="標楷體" w:hint="eastAsia"/>
          <w:sz w:val="20"/>
          <w:szCs w:val="20"/>
        </w:rPr>
        <w:t>PARAM_</w:t>
      </w:r>
      <w:r w:rsidRPr="00D35EEA">
        <w:rPr>
          <w:rFonts w:eastAsia="標楷體" w:hint="eastAsia"/>
          <w:sz w:val="20"/>
          <w:szCs w:val="20"/>
        </w:rPr>
        <w:t>6__</w:t>
      </w:r>
      <w:r w:rsidRPr="00D35EEA">
        <w:rPr>
          <w:rFonts w:eastAsia="標楷體" w:hint="eastAsia"/>
          <w:sz w:val="20"/>
          <w:szCs w:val="20"/>
        </w:rPr>
        <w:t>並附加</w:t>
      </w:r>
      <w:r w:rsidRPr="00D35EEA">
        <w:rPr>
          <w:rFonts w:eastAsia="標楷體" w:hint="eastAsia"/>
          <w:sz w:val="20"/>
          <w:szCs w:val="20"/>
        </w:rPr>
        <w:t>______</w:t>
      </w:r>
      <w:r w:rsidR="00420220" w:rsidRPr="00D35EEA">
        <w:rPr>
          <w:rFonts w:eastAsia="標楷體" w:hint="eastAsia"/>
          <w:sz w:val="20"/>
          <w:szCs w:val="20"/>
        </w:rPr>
        <w:t>PARAM_</w:t>
      </w:r>
      <w:r w:rsidRPr="00D35EEA">
        <w:rPr>
          <w:rFonts w:eastAsia="標楷體" w:hint="eastAsia"/>
          <w:sz w:val="20"/>
          <w:szCs w:val="20"/>
        </w:rPr>
        <w:t>7___</w:t>
      </w:r>
    </w:p>
    <w:p w:rsidR="00E50002" w:rsidRPr="00D35EEA" w:rsidRDefault="00E50002" w:rsidP="00E50002">
      <w:pPr>
        <w:spacing w:beforeLines="50" w:before="180"/>
        <w:rPr>
          <w:rFonts w:eastAsia="標楷體"/>
          <w:sz w:val="20"/>
          <w:szCs w:val="20"/>
        </w:rPr>
      </w:pPr>
      <w:r w:rsidRPr="00D35EEA">
        <w:rPr>
          <w:rFonts w:eastAsia="標楷體" w:hint="eastAsia"/>
          <w:sz w:val="20"/>
          <w:szCs w:val="20"/>
        </w:rPr>
        <w:t>子　女</w:t>
      </w:r>
      <w:r w:rsidRPr="00D35EEA">
        <w:rPr>
          <w:rFonts w:eastAsia="標楷體" w:hint="eastAsia"/>
          <w:sz w:val="20"/>
          <w:szCs w:val="20"/>
        </w:rPr>
        <w:t xml:space="preserve">(2)  ____ </w:t>
      </w:r>
      <w:r w:rsidR="00420220" w:rsidRPr="00D35EEA">
        <w:rPr>
          <w:rFonts w:eastAsia="標楷體" w:hint="eastAsia"/>
          <w:sz w:val="20"/>
          <w:szCs w:val="20"/>
        </w:rPr>
        <w:t>PARAM_</w:t>
      </w:r>
      <w:r w:rsidRPr="00D35EEA">
        <w:rPr>
          <w:rFonts w:eastAsia="標楷體" w:hint="eastAsia"/>
          <w:sz w:val="20"/>
          <w:szCs w:val="20"/>
        </w:rPr>
        <w:t>8___</w:t>
      </w:r>
      <w:r w:rsidRPr="00D35EEA">
        <w:rPr>
          <w:rFonts w:eastAsia="標楷體" w:hint="eastAsia"/>
          <w:sz w:val="20"/>
          <w:szCs w:val="20"/>
        </w:rPr>
        <w:t>並附加</w:t>
      </w:r>
      <w:r w:rsidRPr="00D35EEA">
        <w:rPr>
          <w:rFonts w:eastAsia="標楷體" w:hint="eastAsia"/>
          <w:sz w:val="20"/>
          <w:szCs w:val="20"/>
        </w:rPr>
        <w:t>______</w:t>
      </w:r>
      <w:r w:rsidR="00420220" w:rsidRPr="00D35EEA">
        <w:rPr>
          <w:rFonts w:eastAsia="標楷體" w:hint="eastAsia"/>
          <w:sz w:val="20"/>
          <w:szCs w:val="20"/>
        </w:rPr>
        <w:t>PARAM_</w:t>
      </w:r>
      <w:r w:rsidRPr="00D35EEA">
        <w:rPr>
          <w:rFonts w:eastAsia="標楷體" w:hint="eastAsia"/>
          <w:sz w:val="20"/>
          <w:szCs w:val="20"/>
        </w:rPr>
        <w:t>9___</w:t>
      </w:r>
    </w:p>
    <w:p w:rsidR="00E50002" w:rsidRPr="00D35EEA" w:rsidRDefault="00E50002" w:rsidP="00E50002">
      <w:pPr>
        <w:spacing w:beforeLines="50" w:before="180"/>
        <w:rPr>
          <w:rFonts w:eastAsia="標楷體"/>
          <w:sz w:val="20"/>
          <w:szCs w:val="20"/>
        </w:rPr>
      </w:pPr>
      <w:r w:rsidRPr="00D35EEA">
        <w:rPr>
          <w:rFonts w:eastAsia="標楷體" w:hint="eastAsia"/>
          <w:sz w:val="20"/>
          <w:szCs w:val="20"/>
        </w:rPr>
        <w:t>子　女</w:t>
      </w:r>
      <w:r w:rsidRPr="00D35EEA">
        <w:rPr>
          <w:rFonts w:eastAsia="標楷體" w:hint="eastAsia"/>
          <w:sz w:val="20"/>
          <w:szCs w:val="20"/>
        </w:rPr>
        <w:t xml:space="preserve">(3)  ____ </w:t>
      </w:r>
      <w:r w:rsidR="00420220" w:rsidRPr="00D35EEA">
        <w:rPr>
          <w:rFonts w:eastAsia="標楷體" w:hint="eastAsia"/>
          <w:sz w:val="20"/>
          <w:szCs w:val="20"/>
        </w:rPr>
        <w:t>PARAM_</w:t>
      </w:r>
      <w:r w:rsidRPr="00D35EEA">
        <w:rPr>
          <w:rFonts w:eastAsia="標楷體" w:hint="eastAsia"/>
          <w:sz w:val="20"/>
          <w:szCs w:val="20"/>
        </w:rPr>
        <w:t>10__</w:t>
      </w:r>
      <w:r w:rsidRPr="00D35EEA">
        <w:rPr>
          <w:rFonts w:eastAsia="標楷體" w:hint="eastAsia"/>
          <w:sz w:val="20"/>
          <w:szCs w:val="20"/>
        </w:rPr>
        <w:t>並附加</w:t>
      </w:r>
      <w:r w:rsidRPr="00D35EEA">
        <w:rPr>
          <w:rFonts w:eastAsia="標楷體" w:hint="eastAsia"/>
          <w:sz w:val="20"/>
          <w:szCs w:val="20"/>
        </w:rPr>
        <w:t>______</w:t>
      </w:r>
      <w:r w:rsidR="00420220" w:rsidRPr="00D35EEA">
        <w:rPr>
          <w:rFonts w:eastAsia="標楷體" w:hint="eastAsia"/>
          <w:sz w:val="20"/>
          <w:szCs w:val="20"/>
        </w:rPr>
        <w:t>PARAM_</w:t>
      </w:r>
      <w:r w:rsidRPr="00D35EEA">
        <w:rPr>
          <w:rFonts w:eastAsia="標楷體" w:hint="eastAsia"/>
          <w:sz w:val="20"/>
          <w:szCs w:val="20"/>
        </w:rPr>
        <w:t>11__</w:t>
      </w:r>
    </w:p>
    <w:p w:rsidR="00E50002" w:rsidRPr="00D35EEA" w:rsidRDefault="00E50002" w:rsidP="00E50002">
      <w:pPr>
        <w:spacing w:beforeLines="100" w:before="360"/>
        <w:rPr>
          <w:rFonts w:eastAsia="標楷體"/>
          <w:sz w:val="20"/>
          <w:szCs w:val="20"/>
        </w:rPr>
      </w:pPr>
      <w:r w:rsidRPr="00D35EEA">
        <w:rPr>
          <w:rFonts w:eastAsia="標楷體" w:hint="eastAsia"/>
          <w:sz w:val="20"/>
          <w:szCs w:val="20"/>
        </w:rPr>
        <w:t>茲同意</w:t>
      </w:r>
      <w:r w:rsidRPr="00D35EEA">
        <w:rPr>
          <w:rFonts w:eastAsia="標楷體" w:hint="eastAsia"/>
          <w:sz w:val="20"/>
          <w:szCs w:val="20"/>
        </w:rPr>
        <w:t xml:space="preserve">   </w:t>
      </w:r>
      <w:r w:rsidRPr="00D35EEA">
        <w:rPr>
          <w:rFonts w:eastAsia="標楷體" w:hint="eastAsia"/>
          <w:sz w:val="20"/>
          <w:szCs w:val="20"/>
        </w:rPr>
        <w:t>貴公司承保後，於該契約有效期間內，若</w:t>
      </w:r>
    </w:p>
    <w:p w:rsidR="00E50002" w:rsidRPr="00D35EEA" w:rsidRDefault="00E50002" w:rsidP="00E50002">
      <w:pPr>
        <w:spacing w:beforeLines="100" w:before="360"/>
        <w:rPr>
          <w:rFonts w:eastAsia="標楷體"/>
          <w:sz w:val="20"/>
          <w:szCs w:val="20"/>
        </w:rPr>
      </w:pPr>
      <w:r w:rsidRPr="00D35EEA">
        <w:rPr>
          <w:rFonts w:eastAsia="標楷體" w:hint="eastAsia"/>
          <w:sz w:val="20"/>
          <w:szCs w:val="20"/>
        </w:rPr>
        <w:t>被保險人</w:t>
      </w:r>
      <w:r w:rsidRPr="00D35EEA">
        <w:rPr>
          <w:rFonts w:eastAsia="標楷體" w:hint="eastAsia"/>
          <w:sz w:val="20"/>
          <w:szCs w:val="20"/>
        </w:rPr>
        <w:t xml:space="preserve">  ___ </w:t>
      </w:r>
      <w:r w:rsidR="00420220" w:rsidRPr="00D35EEA">
        <w:rPr>
          <w:rFonts w:eastAsia="標楷體" w:hint="eastAsia"/>
          <w:sz w:val="20"/>
          <w:szCs w:val="20"/>
        </w:rPr>
        <w:t>PARAM_</w:t>
      </w:r>
      <w:r w:rsidRPr="00D35EEA">
        <w:rPr>
          <w:rFonts w:eastAsia="標楷體" w:hint="eastAsia"/>
          <w:sz w:val="20"/>
          <w:szCs w:val="20"/>
        </w:rPr>
        <w:t>12_____</w:t>
      </w:r>
      <w:r w:rsidRPr="00D35EEA">
        <w:rPr>
          <w:rFonts w:eastAsia="標楷體" w:hint="eastAsia"/>
          <w:sz w:val="20"/>
          <w:szCs w:val="20"/>
        </w:rPr>
        <w:t>因</w:t>
      </w:r>
      <w:r w:rsidRPr="00D35EEA">
        <w:rPr>
          <w:rFonts w:eastAsia="標楷體" w:hint="eastAsia"/>
          <w:sz w:val="20"/>
          <w:szCs w:val="20"/>
        </w:rPr>
        <w:t xml:space="preserve">__ </w:t>
      </w:r>
      <w:r w:rsidR="00420220" w:rsidRPr="00D35EEA">
        <w:rPr>
          <w:rFonts w:eastAsia="標楷體" w:hint="eastAsia"/>
          <w:sz w:val="20"/>
          <w:szCs w:val="20"/>
        </w:rPr>
        <w:t>PARAM_</w:t>
      </w:r>
      <w:r w:rsidRPr="00D35EEA">
        <w:rPr>
          <w:rFonts w:eastAsia="標楷體" w:hint="eastAsia"/>
          <w:sz w:val="20"/>
          <w:szCs w:val="20"/>
        </w:rPr>
        <w:t>13___________________</w:t>
      </w:r>
    </w:p>
    <w:p w:rsidR="00E50002" w:rsidRPr="00D35EEA" w:rsidRDefault="00E50002" w:rsidP="00E50002">
      <w:pPr>
        <w:spacing w:beforeLines="50" w:before="180"/>
        <w:rPr>
          <w:rFonts w:eastAsia="標楷體"/>
          <w:sz w:val="20"/>
          <w:szCs w:val="20"/>
        </w:rPr>
      </w:pPr>
      <w:r w:rsidRPr="00D35EEA">
        <w:rPr>
          <w:rFonts w:eastAsia="標楷體" w:hint="eastAsia"/>
          <w:sz w:val="20"/>
          <w:szCs w:val="20"/>
        </w:rPr>
        <w:t>配　　偶</w:t>
      </w:r>
      <w:r w:rsidRPr="00D35EEA">
        <w:rPr>
          <w:rFonts w:eastAsia="標楷體" w:hint="eastAsia"/>
          <w:sz w:val="20"/>
          <w:szCs w:val="20"/>
        </w:rPr>
        <w:t xml:space="preserve">  ___ </w:t>
      </w:r>
      <w:r w:rsidR="00420220" w:rsidRPr="00D35EEA">
        <w:rPr>
          <w:rFonts w:eastAsia="標楷體" w:hint="eastAsia"/>
          <w:sz w:val="20"/>
          <w:szCs w:val="20"/>
        </w:rPr>
        <w:t>PARAM_</w:t>
      </w:r>
      <w:r w:rsidRPr="00D35EEA">
        <w:rPr>
          <w:rFonts w:eastAsia="標楷體" w:hint="eastAsia"/>
          <w:sz w:val="20"/>
          <w:szCs w:val="20"/>
        </w:rPr>
        <w:t>14_____</w:t>
      </w:r>
      <w:r w:rsidRPr="00D35EEA">
        <w:rPr>
          <w:rFonts w:eastAsia="標楷體" w:hint="eastAsia"/>
          <w:sz w:val="20"/>
          <w:szCs w:val="20"/>
        </w:rPr>
        <w:t>因</w:t>
      </w:r>
      <w:r w:rsidRPr="00D35EEA">
        <w:rPr>
          <w:rFonts w:eastAsia="標楷體" w:hint="eastAsia"/>
          <w:sz w:val="20"/>
          <w:szCs w:val="20"/>
        </w:rPr>
        <w:t xml:space="preserve">__ </w:t>
      </w:r>
      <w:r w:rsidR="00420220" w:rsidRPr="00D35EEA">
        <w:rPr>
          <w:rFonts w:eastAsia="標楷體" w:hint="eastAsia"/>
          <w:sz w:val="20"/>
          <w:szCs w:val="20"/>
        </w:rPr>
        <w:t>PARAM_</w:t>
      </w:r>
      <w:r w:rsidRPr="00D35EEA">
        <w:rPr>
          <w:rFonts w:eastAsia="標楷體" w:hint="eastAsia"/>
          <w:sz w:val="20"/>
          <w:szCs w:val="20"/>
        </w:rPr>
        <w:t>15___________________</w:t>
      </w:r>
    </w:p>
    <w:p w:rsidR="00E50002" w:rsidRPr="00D35EEA" w:rsidRDefault="00E50002" w:rsidP="00E50002">
      <w:pPr>
        <w:spacing w:beforeLines="50" w:before="180"/>
        <w:rPr>
          <w:rFonts w:eastAsia="標楷體"/>
          <w:sz w:val="20"/>
          <w:szCs w:val="20"/>
        </w:rPr>
      </w:pPr>
      <w:r w:rsidRPr="00D35EEA">
        <w:rPr>
          <w:rFonts w:eastAsia="標楷體" w:hint="eastAsia"/>
          <w:sz w:val="20"/>
          <w:szCs w:val="20"/>
        </w:rPr>
        <w:t>子　女</w:t>
      </w:r>
      <w:r w:rsidRPr="00D35EEA">
        <w:rPr>
          <w:rFonts w:eastAsia="標楷體" w:hint="eastAsia"/>
          <w:sz w:val="20"/>
          <w:szCs w:val="20"/>
        </w:rPr>
        <w:t xml:space="preserve">(1) ___ </w:t>
      </w:r>
      <w:r w:rsidR="00420220" w:rsidRPr="00D35EEA">
        <w:rPr>
          <w:rFonts w:eastAsia="標楷體" w:hint="eastAsia"/>
          <w:sz w:val="20"/>
          <w:szCs w:val="20"/>
        </w:rPr>
        <w:t>PARAM_</w:t>
      </w:r>
      <w:r w:rsidRPr="00D35EEA">
        <w:rPr>
          <w:rFonts w:eastAsia="標楷體" w:hint="eastAsia"/>
          <w:sz w:val="20"/>
          <w:szCs w:val="20"/>
        </w:rPr>
        <w:t>16_____</w:t>
      </w:r>
      <w:r w:rsidRPr="00D35EEA">
        <w:rPr>
          <w:rFonts w:eastAsia="標楷體" w:hint="eastAsia"/>
          <w:sz w:val="20"/>
          <w:szCs w:val="20"/>
        </w:rPr>
        <w:t>因</w:t>
      </w:r>
      <w:r w:rsidRPr="00D35EEA">
        <w:rPr>
          <w:rFonts w:eastAsia="標楷體" w:hint="eastAsia"/>
          <w:sz w:val="20"/>
          <w:szCs w:val="20"/>
        </w:rPr>
        <w:t xml:space="preserve">__ </w:t>
      </w:r>
      <w:r w:rsidR="00420220" w:rsidRPr="00D35EEA">
        <w:rPr>
          <w:rFonts w:eastAsia="標楷體" w:hint="eastAsia"/>
          <w:sz w:val="20"/>
          <w:szCs w:val="20"/>
        </w:rPr>
        <w:t>PARAM_</w:t>
      </w:r>
      <w:r w:rsidRPr="00D35EEA">
        <w:rPr>
          <w:rFonts w:eastAsia="標楷體" w:hint="eastAsia"/>
          <w:sz w:val="20"/>
          <w:szCs w:val="20"/>
        </w:rPr>
        <w:t>17____________________</w:t>
      </w:r>
    </w:p>
    <w:p w:rsidR="00E50002" w:rsidRPr="00D35EEA" w:rsidRDefault="00E50002" w:rsidP="00E50002">
      <w:pPr>
        <w:spacing w:beforeLines="50" w:before="180"/>
        <w:rPr>
          <w:rFonts w:eastAsia="標楷體"/>
          <w:sz w:val="20"/>
          <w:szCs w:val="20"/>
        </w:rPr>
      </w:pPr>
      <w:r w:rsidRPr="00D35EEA">
        <w:rPr>
          <w:rFonts w:eastAsia="標楷體" w:hint="eastAsia"/>
          <w:sz w:val="20"/>
          <w:szCs w:val="20"/>
        </w:rPr>
        <w:t>子　女</w:t>
      </w:r>
      <w:r w:rsidRPr="00D35EEA">
        <w:rPr>
          <w:rFonts w:eastAsia="標楷體" w:hint="eastAsia"/>
          <w:sz w:val="20"/>
          <w:szCs w:val="20"/>
        </w:rPr>
        <w:t xml:space="preserve">(2) ___ </w:t>
      </w:r>
      <w:r w:rsidR="00420220" w:rsidRPr="00D35EEA">
        <w:rPr>
          <w:rFonts w:eastAsia="標楷體" w:hint="eastAsia"/>
          <w:sz w:val="20"/>
          <w:szCs w:val="20"/>
        </w:rPr>
        <w:t>PARAM_</w:t>
      </w:r>
      <w:r w:rsidRPr="00D35EEA">
        <w:rPr>
          <w:rFonts w:eastAsia="標楷體" w:hint="eastAsia"/>
          <w:sz w:val="20"/>
          <w:szCs w:val="20"/>
        </w:rPr>
        <w:t>18_____</w:t>
      </w:r>
      <w:r w:rsidRPr="00D35EEA">
        <w:rPr>
          <w:rFonts w:eastAsia="標楷體" w:hint="eastAsia"/>
          <w:sz w:val="20"/>
          <w:szCs w:val="20"/>
        </w:rPr>
        <w:t>因</w:t>
      </w:r>
      <w:r w:rsidRPr="00D35EEA">
        <w:rPr>
          <w:rFonts w:eastAsia="標楷體" w:hint="eastAsia"/>
          <w:sz w:val="20"/>
          <w:szCs w:val="20"/>
        </w:rPr>
        <w:t xml:space="preserve">__ </w:t>
      </w:r>
      <w:r w:rsidR="00420220" w:rsidRPr="00D35EEA">
        <w:rPr>
          <w:rFonts w:eastAsia="標楷體" w:hint="eastAsia"/>
          <w:sz w:val="20"/>
          <w:szCs w:val="20"/>
        </w:rPr>
        <w:t>PARAM_</w:t>
      </w:r>
      <w:r w:rsidRPr="00D35EEA">
        <w:rPr>
          <w:rFonts w:eastAsia="標楷體" w:hint="eastAsia"/>
          <w:sz w:val="20"/>
          <w:szCs w:val="20"/>
        </w:rPr>
        <w:t>19___________________</w:t>
      </w:r>
    </w:p>
    <w:p w:rsidR="00E50002" w:rsidRPr="00D35EEA" w:rsidRDefault="00E50002" w:rsidP="00E50002">
      <w:pPr>
        <w:spacing w:beforeLines="50" w:before="180"/>
        <w:rPr>
          <w:rFonts w:eastAsia="標楷體"/>
          <w:sz w:val="20"/>
          <w:szCs w:val="20"/>
        </w:rPr>
      </w:pPr>
      <w:r w:rsidRPr="00D35EEA">
        <w:rPr>
          <w:rFonts w:eastAsia="標楷體" w:hint="eastAsia"/>
          <w:sz w:val="20"/>
          <w:szCs w:val="20"/>
        </w:rPr>
        <w:t>子　女</w:t>
      </w:r>
      <w:r w:rsidRPr="00D35EEA">
        <w:rPr>
          <w:rFonts w:eastAsia="標楷體" w:hint="eastAsia"/>
          <w:sz w:val="20"/>
          <w:szCs w:val="20"/>
        </w:rPr>
        <w:t xml:space="preserve">(3) ___ </w:t>
      </w:r>
      <w:r w:rsidR="00420220" w:rsidRPr="00D35EEA">
        <w:rPr>
          <w:rFonts w:eastAsia="標楷體" w:hint="eastAsia"/>
          <w:sz w:val="20"/>
          <w:szCs w:val="20"/>
        </w:rPr>
        <w:t>PARAM_</w:t>
      </w:r>
      <w:r w:rsidRPr="00D35EEA">
        <w:rPr>
          <w:rFonts w:eastAsia="標楷體" w:hint="eastAsia"/>
          <w:sz w:val="20"/>
          <w:szCs w:val="20"/>
        </w:rPr>
        <w:t>20_____</w:t>
      </w:r>
      <w:r w:rsidRPr="00D35EEA">
        <w:rPr>
          <w:rFonts w:eastAsia="標楷體" w:hint="eastAsia"/>
          <w:sz w:val="20"/>
          <w:szCs w:val="20"/>
        </w:rPr>
        <w:t>因</w:t>
      </w:r>
      <w:r w:rsidRPr="00D35EEA">
        <w:rPr>
          <w:rFonts w:eastAsia="標楷體" w:hint="eastAsia"/>
          <w:sz w:val="20"/>
          <w:szCs w:val="20"/>
        </w:rPr>
        <w:t xml:space="preserve">__ </w:t>
      </w:r>
      <w:r w:rsidR="00420220" w:rsidRPr="00D35EEA">
        <w:rPr>
          <w:rFonts w:eastAsia="標楷體" w:hint="eastAsia"/>
          <w:sz w:val="20"/>
          <w:szCs w:val="20"/>
        </w:rPr>
        <w:t>PARAM_</w:t>
      </w:r>
      <w:r w:rsidRPr="00D35EEA">
        <w:rPr>
          <w:rFonts w:eastAsia="標楷體" w:hint="eastAsia"/>
          <w:sz w:val="20"/>
          <w:szCs w:val="20"/>
        </w:rPr>
        <w:t>21___________________</w:t>
      </w:r>
    </w:p>
    <w:p w:rsidR="00E50002" w:rsidRPr="00D35EEA" w:rsidRDefault="00E50002" w:rsidP="00E50002">
      <w:pPr>
        <w:spacing w:beforeLines="50" w:before="180"/>
        <w:jc w:val="both"/>
        <w:rPr>
          <w:rFonts w:eastAsia="標楷體"/>
          <w:sz w:val="20"/>
          <w:szCs w:val="20"/>
        </w:rPr>
      </w:pPr>
      <w:r w:rsidRPr="00D35EEA">
        <w:rPr>
          <w:rFonts w:eastAsia="標楷體" w:hint="eastAsia"/>
          <w:sz w:val="20"/>
          <w:szCs w:val="20"/>
        </w:rPr>
        <w:t>或其併發症接受治療時，貴公司不負給付各項醫療保險金之責任〈依據保險法第</w:t>
      </w:r>
      <w:r w:rsidRPr="00D35EEA">
        <w:rPr>
          <w:rFonts w:eastAsia="標楷體" w:hint="eastAsia"/>
          <w:sz w:val="20"/>
          <w:szCs w:val="20"/>
        </w:rPr>
        <w:t>127</w:t>
      </w:r>
      <w:r w:rsidRPr="00D35EEA">
        <w:rPr>
          <w:rFonts w:eastAsia="標楷體" w:hint="eastAsia"/>
          <w:sz w:val="20"/>
          <w:szCs w:val="20"/>
        </w:rPr>
        <w:t>條規定「保險契約訂立時，被保險人已在疾病或妊娠情況中者，保險人對是項疾病或分娩，不負給付保險金額之責。」，爰此，如立書人投保時已懷孕，就本次懷孕至分娩所生之併發症，以及病因性或意外傷害事故所致剖腹產，亦屬</w:t>
      </w:r>
      <w:r w:rsidRPr="00D35EEA">
        <w:rPr>
          <w:rFonts w:eastAsia="標楷體" w:hint="eastAsia"/>
          <w:sz w:val="20"/>
          <w:szCs w:val="20"/>
        </w:rPr>
        <w:t xml:space="preserve"> </w:t>
      </w:r>
      <w:r w:rsidRPr="00D35EEA">
        <w:rPr>
          <w:rFonts w:eastAsia="標楷體" w:hint="eastAsia"/>
          <w:sz w:val="20"/>
          <w:szCs w:val="20"/>
        </w:rPr>
        <w:t>貴公司免責之列〉，並保證不向</w:t>
      </w:r>
      <w:r w:rsidRPr="00D35EEA">
        <w:rPr>
          <w:rFonts w:eastAsia="標楷體" w:hint="eastAsia"/>
          <w:sz w:val="20"/>
          <w:szCs w:val="20"/>
        </w:rPr>
        <w:t xml:space="preserve"> </w:t>
      </w:r>
      <w:r w:rsidRPr="00D35EEA">
        <w:rPr>
          <w:rFonts w:eastAsia="標楷體" w:hint="eastAsia"/>
          <w:sz w:val="20"/>
          <w:szCs w:val="20"/>
        </w:rPr>
        <w:t>貴公司請求，絕無異議，特立本同意書為據。</w:t>
      </w:r>
    </w:p>
    <w:p w:rsidR="00E50002" w:rsidRPr="00D35EEA" w:rsidRDefault="00E50002" w:rsidP="00E50002">
      <w:pPr>
        <w:spacing w:beforeLines="100" w:before="360"/>
        <w:rPr>
          <w:rFonts w:eastAsia="標楷體"/>
          <w:sz w:val="20"/>
          <w:szCs w:val="20"/>
        </w:rPr>
      </w:pPr>
      <w:r w:rsidRPr="00D35EEA">
        <w:rPr>
          <w:rFonts w:eastAsia="標楷體" w:hint="eastAsia"/>
          <w:sz w:val="20"/>
          <w:szCs w:val="20"/>
        </w:rPr>
        <w:t xml:space="preserve">   </w:t>
      </w:r>
      <w:r w:rsidRPr="00D35EEA">
        <w:rPr>
          <w:rFonts w:eastAsia="標楷體" w:hint="eastAsia"/>
          <w:sz w:val="20"/>
          <w:szCs w:val="20"/>
        </w:rPr>
        <w:t>此致</w:t>
      </w:r>
    </w:p>
    <w:p w:rsidR="00E50002" w:rsidRPr="00D35EEA" w:rsidRDefault="00E50002" w:rsidP="00E50002">
      <w:pPr>
        <w:spacing w:beforeLines="50" w:before="180"/>
        <w:rPr>
          <w:rFonts w:eastAsia="標楷體"/>
          <w:sz w:val="20"/>
          <w:szCs w:val="20"/>
        </w:rPr>
      </w:pPr>
      <w:r w:rsidRPr="00D35EEA">
        <w:rPr>
          <w:rFonts w:eastAsia="標楷體" w:hint="eastAsia"/>
          <w:sz w:val="20"/>
          <w:szCs w:val="20"/>
        </w:rPr>
        <w:t>國泰人壽保險股份有限公司</w:t>
      </w:r>
    </w:p>
    <w:p w:rsidR="00E50002" w:rsidRPr="00D35EEA" w:rsidRDefault="00E50002" w:rsidP="00E50002">
      <w:pPr>
        <w:spacing w:beforeLines="100" w:before="360"/>
        <w:rPr>
          <w:rFonts w:eastAsia="標楷體"/>
          <w:sz w:val="20"/>
          <w:szCs w:val="20"/>
        </w:rPr>
      </w:pPr>
      <w:r w:rsidRPr="00D35EEA">
        <w:rPr>
          <w:rFonts w:eastAsia="標楷體" w:hint="eastAsia"/>
          <w:sz w:val="20"/>
          <w:szCs w:val="20"/>
        </w:rPr>
        <w:t>立書人</w:t>
      </w:r>
    </w:p>
    <w:p w:rsidR="00E50002" w:rsidRPr="00D35EEA" w:rsidRDefault="00E50002" w:rsidP="00E50002">
      <w:pPr>
        <w:tabs>
          <w:tab w:val="left" w:pos="4962"/>
        </w:tabs>
        <w:spacing w:beforeLines="50" w:before="180"/>
        <w:rPr>
          <w:rFonts w:eastAsia="標楷體"/>
          <w:sz w:val="20"/>
          <w:szCs w:val="20"/>
        </w:rPr>
      </w:pPr>
      <w:r w:rsidRPr="00D35EEA">
        <w:rPr>
          <w:rFonts w:eastAsia="標楷體" w:hint="eastAsia"/>
          <w:sz w:val="20"/>
          <w:szCs w:val="20"/>
        </w:rPr>
        <w:t>要保人：</w:t>
      </w:r>
      <w:r w:rsidRPr="00D35EEA">
        <w:rPr>
          <w:rFonts w:eastAsia="標楷體" w:hint="eastAsia"/>
          <w:sz w:val="20"/>
          <w:szCs w:val="20"/>
        </w:rPr>
        <w:t>___________________</w:t>
      </w:r>
      <w:r w:rsidRPr="00D35EEA">
        <w:rPr>
          <w:rFonts w:eastAsia="標楷體" w:hint="eastAsia"/>
          <w:sz w:val="20"/>
          <w:szCs w:val="20"/>
        </w:rPr>
        <w:t>簽章</w:t>
      </w:r>
      <w:r w:rsidRPr="00D35EEA">
        <w:rPr>
          <w:rFonts w:eastAsia="標楷體" w:hint="eastAsia"/>
          <w:sz w:val="20"/>
          <w:szCs w:val="20"/>
        </w:rPr>
        <w:t xml:space="preserve">   </w:t>
      </w:r>
      <w:r w:rsidRPr="00D35EEA">
        <w:rPr>
          <w:rFonts w:eastAsia="標楷體"/>
          <w:sz w:val="20"/>
          <w:szCs w:val="20"/>
        </w:rPr>
        <w:tab/>
      </w:r>
      <w:r w:rsidRPr="00D35EEA">
        <w:rPr>
          <w:rFonts w:eastAsia="標楷體" w:hint="eastAsia"/>
          <w:sz w:val="20"/>
          <w:szCs w:val="20"/>
        </w:rPr>
        <w:t xml:space="preserve">    </w:t>
      </w:r>
      <w:r w:rsidRPr="00D35EEA">
        <w:rPr>
          <w:rFonts w:eastAsia="標楷體" w:hint="eastAsia"/>
          <w:sz w:val="20"/>
          <w:szCs w:val="20"/>
        </w:rPr>
        <w:t>配</w:t>
      </w:r>
      <w:r w:rsidRPr="00D35EEA">
        <w:rPr>
          <w:rFonts w:eastAsia="標楷體" w:hint="eastAsia"/>
          <w:sz w:val="20"/>
          <w:szCs w:val="20"/>
        </w:rPr>
        <w:t xml:space="preserve">   </w:t>
      </w:r>
      <w:r w:rsidRPr="00D35EEA">
        <w:rPr>
          <w:rFonts w:eastAsia="標楷體" w:hint="eastAsia"/>
          <w:sz w:val="20"/>
          <w:szCs w:val="20"/>
        </w:rPr>
        <w:t>偶：</w:t>
      </w:r>
      <w:r w:rsidRPr="00D35EEA">
        <w:rPr>
          <w:rFonts w:eastAsia="標楷體" w:hint="eastAsia"/>
          <w:sz w:val="20"/>
          <w:szCs w:val="20"/>
        </w:rPr>
        <w:t>__________________</w:t>
      </w:r>
      <w:r w:rsidRPr="00D35EEA">
        <w:rPr>
          <w:rFonts w:eastAsia="標楷體" w:hint="eastAsia"/>
          <w:sz w:val="20"/>
          <w:szCs w:val="20"/>
        </w:rPr>
        <w:t>簽章</w:t>
      </w:r>
    </w:p>
    <w:p w:rsidR="00E50002" w:rsidRPr="00D35EEA" w:rsidRDefault="00E50002" w:rsidP="00E50002">
      <w:pPr>
        <w:tabs>
          <w:tab w:val="left" w:pos="480"/>
          <w:tab w:val="left" w:pos="960"/>
          <w:tab w:val="left" w:pos="1440"/>
          <w:tab w:val="left" w:pos="1920"/>
          <w:tab w:val="left" w:pos="2400"/>
          <w:tab w:val="left" w:pos="2880"/>
          <w:tab w:val="left" w:pos="3360"/>
          <w:tab w:val="left" w:pos="3840"/>
          <w:tab w:val="left" w:pos="4320"/>
          <w:tab w:val="left" w:pos="4800"/>
          <w:tab w:val="left" w:pos="5289"/>
        </w:tabs>
        <w:spacing w:beforeLines="50" w:before="180"/>
        <w:rPr>
          <w:rFonts w:eastAsia="標楷體"/>
          <w:sz w:val="20"/>
          <w:szCs w:val="20"/>
        </w:rPr>
      </w:pPr>
      <w:r w:rsidRPr="00D35EEA">
        <w:rPr>
          <w:rFonts w:eastAsia="標楷體" w:hint="eastAsia"/>
          <w:sz w:val="20"/>
          <w:szCs w:val="20"/>
        </w:rPr>
        <w:t>被保險人：</w:t>
      </w:r>
      <w:r w:rsidRPr="00D35EEA">
        <w:rPr>
          <w:rFonts w:eastAsia="標楷體" w:hint="eastAsia"/>
          <w:sz w:val="20"/>
          <w:szCs w:val="20"/>
        </w:rPr>
        <w:t>_________________</w:t>
      </w:r>
      <w:r w:rsidRPr="00D35EEA">
        <w:rPr>
          <w:rFonts w:eastAsia="標楷體" w:hint="eastAsia"/>
          <w:sz w:val="20"/>
          <w:szCs w:val="20"/>
        </w:rPr>
        <w:t>簽章</w:t>
      </w:r>
      <w:r w:rsidRPr="00D35EEA">
        <w:rPr>
          <w:rFonts w:eastAsia="標楷體" w:hint="eastAsia"/>
          <w:sz w:val="20"/>
          <w:szCs w:val="20"/>
        </w:rPr>
        <w:t xml:space="preserve">   </w:t>
      </w:r>
      <w:r w:rsidRPr="00D35EEA">
        <w:rPr>
          <w:rFonts w:eastAsia="標楷體"/>
          <w:sz w:val="20"/>
          <w:szCs w:val="20"/>
        </w:rPr>
        <w:tab/>
      </w:r>
      <w:r w:rsidRPr="00D35EEA">
        <w:rPr>
          <w:rFonts w:eastAsia="標楷體" w:hint="eastAsia"/>
          <w:sz w:val="20"/>
          <w:szCs w:val="20"/>
        </w:rPr>
        <w:t xml:space="preserve">   </w:t>
      </w:r>
      <w:r w:rsidRPr="00D35EEA">
        <w:rPr>
          <w:rFonts w:eastAsia="標楷體"/>
          <w:sz w:val="20"/>
          <w:szCs w:val="20"/>
        </w:rPr>
        <w:tab/>
      </w:r>
      <w:r w:rsidRPr="00D35EEA">
        <w:rPr>
          <w:rFonts w:eastAsia="標楷體"/>
          <w:sz w:val="20"/>
          <w:szCs w:val="20"/>
        </w:rPr>
        <w:tab/>
      </w:r>
      <w:r w:rsidRPr="00D35EEA">
        <w:rPr>
          <w:rFonts w:eastAsia="標楷體" w:hint="eastAsia"/>
          <w:sz w:val="20"/>
          <w:szCs w:val="20"/>
        </w:rPr>
        <w:t xml:space="preserve"> </w:t>
      </w:r>
      <w:r w:rsidRPr="00D35EEA">
        <w:rPr>
          <w:rFonts w:eastAsia="標楷體" w:hint="eastAsia"/>
          <w:sz w:val="20"/>
          <w:szCs w:val="20"/>
        </w:rPr>
        <w:t>子</w:t>
      </w:r>
      <w:r w:rsidRPr="00D35EEA">
        <w:rPr>
          <w:rFonts w:eastAsia="標楷體" w:hint="eastAsia"/>
          <w:sz w:val="20"/>
          <w:szCs w:val="20"/>
        </w:rPr>
        <w:t xml:space="preserve"> </w:t>
      </w:r>
      <w:r w:rsidRPr="00D35EEA">
        <w:rPr>
          <w:rFonts w:eastAsia="標楷體" w:hint="eastAsia"/>
          <w:sz w:val="20"/>
          <w:szCs w:val="20"/>
        </w:rPr>
        <w:t>女</w:t>
      </w:r>
      <w:r w:rsidRPr="00D35EEA">
        <w:rPr>
          <w:rFonts w:eastAsia="標楷體" w:hint="eastAsia"/>
          <w:sz w:val="20"/>
          <w:szCs w:val="20"/>
        </w:rPr>
        <w:t>(1)</w:t>
      </w:r>
      <w:r w:rsidRPr="00D35EEA">
        <w:rPr>
          <w:rFonts w:eastAsia="標楷體" w:hint="eastAsia"/>
          <w:sz w:val="20"/>
          <w:szCs w:val="20"/>
        </w:rPr>
        <w:t>：</w:t>
      </w:r>
      <w:r w:rsidRPr="00D35EEA">
        <w:rPr>
          <w:rFonts w:eastAsia="標楷體" w:hint="eastAsia"/>
          <w:sz w:val="20"/>
          <w:szCs w:val="20"/>
        </w:rPr>
        <w:t>__________________</w:t>
      </w:r>
      <w:r w:rsidRPr="00D35EEA">
        <w:rPr>
          <w:rFonts w:eastAsia="標楷體" w:hint="eastAsia"/>
          <w:sz w:val="20"/>
          <w:szCs w:val="20"/>
        </w:rPr>
        <w:t>簽章</w:t>
      </w:r>
    </w:p>
    <w:p w:rsidR="00E50002" w:rsidRPr="00D35EEA" w:rsidRDefault="00E50002" w:rsidP="00E50002">
      <w:pPr>
        <w:tabs>
          <w:tab w:val="left" w:pos="5387"/>
        </w:tabs>
        <w:spacing w:beforeLines="50" w:before="180"/>
        <w:rPr>
          <w:rFonts w:eastAsia="標楷體"/>
          <w:sz w:val="20"/>
          <w:szCs w:val="20"/>
        </w:rPr>
      </w:pPr>
      <w:r w:rsidRPr="00D35EEA">
        <w:rPr>
          <w:rFonts w:eastAsia="標楷體" w:hint="eastAsia"/>
          <w:sz w:val="20"/>
          <w:szCs w:val="20"/>
        </w:rPr>
        <w:t>法定代理人：</w:t>
      </w:r>
      <w:r w:rsidRPr="00D35EEA">
        <w:rPr>
          <w:rFonts w:eastAsia="標楷體" w:hint="eastAsia"/>
          <w:sz w:val="20"/>
          <w:szCs w:val="20"/>
        </w:rPr>
        <w:t>_______________</w:t>
      </w:r>
      <w:r w:rsidRPr="00D35EEA">
        <w:rPr>
          <w:rFonts w:eastAsia="標楷體" w:hint="eastAsia"/>
          <w:sz w:val="20"/>
          <w:szCs w:val="20"/>
        </w:rPr>
        <w:t>關係</w:t>
      </w:r>
      <w:r w:rsidRPr="00D35EEA">
        <w:rPr>
          <w:rFonts w:eastAsia="標楷體" w:hint="eastAsia"/>
          <w:sz w:val="20"/>
          <w:szCs w:val="20"/>
        </w:rPr>
        <w:t xml:space="preserve">_______       </w:t>
      </w:r>
      <w:r w:rsidRPr="00D35EEA">
        <w:rPr>
          <w:rFonts w:eastAsia="標楷體" w:hint="eastAsia"/>
          <w:sz w:val="20"/>
          <w:szCs w:val="20"/>
        </w:rPr>
        <w:t>子</w:t>
      </w:r>
      <w:r w:rsidRPr="00D35EEA">
        <w:rPr>
          <w:rFonts w:eastAsia="標楷體" w:hint="eastAsia"/>
          <w:sz w:val="20"/>
          <w:szCs w:val="20"/>
        </w:rPr>
        <w:t xml:space="preserve"> </w:t>
      </w:r>
      <w:r w:rsidRPr="00D35EEA">
        <w:rPr>
          <w:rFonts w:eastAsia="標楷體" w:hint="eastAsia"/>
          <w:sz w:val="20"/>
          <w:szCs w:val="20"/>
        </w:rPr>
        <w:t>女</w:t>
      </w:r>
      <w:r w:rsidRPr="00D35EEA">
        <w:rPr>
          <w:rFonts w:eastAsia="標楷體" w:hint="eastAsia"/>
          <w:sz w:val="20"/>
          <w:szCs w:val="20"/>
        </w:rPr>
        <w:t>(1)</w:t>
      </w:r>
      <w:r w:rsidRPr="00D35EEA">
        <w:rPr>
          <w:rFonts w:eastAsia="標楷體" w:hint="eastAsia"/>
          <w:sz w:val="20"/>
          <w:szCs w:val="20"/>
        </w:rPr>
        <w:t>：</w:t>
      </w:r>
      <w:r w:rsidRPr="00D35EEA">
        <w:rPr>
          <w:rFonts w:eastAsia="標楷體" w:hint="eastAsia"/>
          <w:sz w:val="20"/>
          <w:szCs w:val="20"/>
        </w:rPr>
        <w:t>__________________</w:t>
      </w:r>
      <w:r w:rsidRPr="00D35EEA">
        <w:rPr>
          <w:rFonts w:eastAsia="標楷體" w:hint="eastAsia"/>
          <w:sz w:val="20"/>
          <w:szCs w:val="20"/>
        </w:rPr>
        <w:t>簽章</w:t>
      </w:r>
    </w:p>
    <w:p w:rsidR="00E50002" w:rsidRPr="00D35EEA" w:rsidRDefault="00E50002" w:rsidP="00E50002">
      <w:pPr>
        <w:tabs>
          <w:tab w:val="left" w:pos="5245"/>
        </w:tabs>
        <w:spacing w:beforeLines="50" w:before="180"/>
        <w:rPr>
          <w:rFonts w:eastAsia="標楷體" w:hint="eastAsia"/>
          <w:sz w:val="20"/>
          <w:szCs w:val="20"/>
        </w:rPr>
      </w:pPr>
      <w:r w:rsidRPr="00D35EEA">
        <w:rPr>
          <w:rFonts w:eastAsia="標楷體" w:hint="eastAsia"/>
          <w:sz w:val="20"/>
          <w:szCs w:val="20"/>
        </w:rPr>
        <w:t xml:space="preserve">            _______________</w:t>
      </w:r>
      <w:r w:rsidRPr="00D35EEA">
        <w:rPr>
          <w:rFonts w:eastAsia="標楷體" w:hint="eastAsia"/>
          <w:sz w:val="20"/>
          <w:szCs w:val="20"/>
        </w:rPr>
        <w:t>關係</w:t>
      </w:r>
      <w:r w:rsidRPr="00D35EEA">
        <w:rPr>
          <w:rFonts w:eastAsia="標楷體" w:hint="eastAsia"/>
          <w:sz w:val="20"/>
          <w:szCs w:val="20"/>
        </w:rPr>
        <w:t xml:space="preserve">_______       </w:t>
      </w:r>
      <w:r w:rsidRPr="00D35EEA">
        <w:rPr>
          <w:rFonts w:eastAsia="標楷體" w:hint="eastAsia"/>
          <w:sz w:val="20"/>
          <w:szCs w:val="20"/>
        </w:rPr>
        <w:t>子</w:t>
      </w:r>
      <w:r w:rsidRPr="00D35EEA">
        <w:rPr>
          <w:rFonts w:eastAsia="標楷體" w:hint="eastAsia"/>
          <w:sz w:val="20"/>
          <w:szCs w:val="20"/>
        </w:rPr>
        <w:t xml:space="preserve"> </w:t>
      </w:r>
      <w:r w:rsidRPr="00D35EEA">
        <w:rPr>
          <w:rFonts w:eastAsia="標楷體" w:hint="eastAsia"/>
          <w:sz w:val="20"/>
          <w:szCs w:val="20"/>
        </w:rPr>
        <w:t>女</w:t>
      </w:r>
      <w:r w:rsidRPr="00D35EEA">
        <w:rPr>
          <w:rFonts w:eastAsia="標楷體" w:hint="eastAsia"/>
          <w:sz w:val="20"/>
          <w:szCs w:val="20"/>
        </w:rPr>
        <w:t>(1)</w:t>
      </w:r>
      <w:r w:rsidRPr="00D35EEA">
        <w:rPr>
          <w:rFonts w:eastAsia="標楷體" w:hint="eastAsia"/>
          <w:sz w:val="20"/>
          <w:szCs w:val="20"/>
        </w:rPr>
        <w:t>：</w:t>
      </w:r>
      <w:r w:rsidRPr="00D35EEA">
        <w:rPr>
          <w:rFonts w:eastAsia="標楷體" w:hint="eastAsia"/>
          <w:sz w:val="20"/>
          <w:szCs w:val="20"/>
        </w:rPr>
        <w:t>__________________</w:t>
      </w:r>
      <w:r w:rsidRPr="00D35EEA">
        <w:rPr>
          <w:rFonts w:eastAsia="標楷體" w:hint="eastAsia"/>
          <w:sz w:val="20"/>
          <w:szCs w:val="20"/>
        </w:rPr>
        <w:t>簽章</w:t>
      </w:r>
    </w:p>
    <w:p w:rsidR="00E50002" w:rsidRPr="00D35EEA" w:rsidRDefault="00E50002" w:rsidP="00E50002">
      <w:pPr>
        <w:tabs>
          <w:tab w:val="left" w:pos="5245"/>
        </w:tabs>
        <w:spacing w:beforeLines="50" w:before="180"/>
        <w:rPr>
          <w:rFonts w:eastAsia="標楷體"/>
          <w:sz w:val="20"/>
          <w:szCs w:val="20"/>
        </w:rPr>
      </w:pPr>
      <w:r w:rsidRPr="00D35EEA">
        <w:rPr>
          <w:rFonts w:eastAsia="標楷體" w:hint="eastAsia"/>
          <w:sz w:val="20"/>
          <w:szCs w:val="20"/>
        </w:rPr>
        <w:t xml:space="preserve">　　　　　　　　　　　　　　　　　　　　　中華民國</w:t>
      </w:r>
      <w:r w:rsidRPr="00D35EEA">
        <w:rPr>
          <w:rFonts w:eastAsia="標楷體" w:hint="eastAsia"/>
          <w:sz w:val="20"/>
          <w:szCs w:val="20"/>
        </w:rPr>
        <w:t xml:space="preserve">       </w:t>
      </w:r>
      <w:r w:rsidRPr="00D35EEA">
        <w:rPr>
          <w:rFonts w:eastAsia="標楷體" w:hint="eastAsia"/>
          <w:sz w:val="20"/>
          <w:szCs w:val="20"/>
        </w:rPr>
        <w:t>年</w:t>
      </w:r>
      <w:r w:rsidRPr="00D35EEA">
        <w:rPr>
          <w:rFonts w:eastAsia="標楷體" w:hint="eastAsia"/>
          <w:sz w:val="20"/>
          <w:szCs w:val="20"/>
        </w:rPr>
        <w:t xml:space="preserve">       </w:t>
      </w:r>
      <w:r w:rsidRPr="00D35EEA">
        <w:rPr>
          <w:rFonts w:eastAsia="標楷體" w:hint="eastAsia"/>
          <w:sz w:val="20"/>
          <w:szCs w:val="20"/>
        </w:rPr>
        <w:t>月</w:t>
      </w:r>
      <w:r w:rsidRPr="00D35EEA">
        <w:rPr>
          <w:rFonts w:eastAsia="標楷體" w:hint="eastAsia"/>
          <w:sz w:val="20"/>
          <w:szCs w:val="20"/>
        </w:rPr>
        <w:t xml:space="preserve">       </w:t>
      </w:r>
      <w:r w:rsidRPr="00D35EEA">
        <w:rPr>
          <w:rFonts w:eastAsia="標楷體" w:hint="eastAsia"/>
          <w:sz w:val="20"/>
          <w:szCs w:val="20"/>
        </w:rPr>
        <w:t>日</w:t>
      </w:r>
    </w:p>
    <w:p w:rsidR="00E50002" w:rsidRPr="00D35EEA" w:rsidRDefault="00E50002" w:rsidP="00E50002">
      <w:pPr>
        <w:spacing w:line="240" w:lineRule="atLeast"/>
        <w:rPr>
          <w:rFonts w:cs="Courier New" w:hint="eastAsia"/>
          <w:b/>
          <w:sz w:val="20"/>
          <w:szCs w:val="20"/>
        </w:rPr>
      </w:pPr>
    </w:p>
    <w:p w:rsidR="00E50002" w:rsidRPr="00D35EEA" w:rsidRDefault="00E50002" w:rsidP="00E50002">
      <w:pPr>
        <w:spacing w:line="240" w:lineRule="atLeast"/>
        <w:rPr>
          <w:rFonts w:cs="Courier New" w:hint="eastAsia"/>
          <w:b/>
          <w:sz w:val="20"/>
          <w:szCs w:val="20"/>
        </w:rPr>
      </w:pPr>
    </w:p>
    <w:p w:rsidR="00E50002" w:rsidRPr="00D35EEA" w:rsidRDefault="00E50002" w:rsidP="00E50002">
      <w:pPr>
        <w:spacing w:line="240" w:lineRule="atLeast"/>
        <w:rPr>
          <w:rFonts w:cs="Courier New" w:hint="eastAsia"/>
          <w:b/>
          <w:sz w:val="20"/>
          <w:szCs w:val="20"/>
        </w:rPr>
      </w:pPr>
      <w:r w:rsidRPr="00D35EEA">
        <w:rPr>
          <w:rFonts w:cs="Courier New"/>
          <w:b/>
          <w:sz w:val="20"/>
          <w:szCs w:val="20"/>
        </w:rPr>
        <w:br w:type="page"/>
      </w:r>
      <w:bookmarkStart w:id="17" w:name="附件二"/>
      <w:r w:rsidRPr="00D35EEA">
        <w:rPr>
          <w:rFonts w:cs="Courier New" w:hint="eastAsia"/>
          <w:b/>
          <w:sz w:val="20"/>
          <w:szCs w:val="20"/>
        </w:rPr>
        <w:t>附件二</w:t>
      </w:r>
      <w:bookmarkEnd w:id="17"/>
      <w:r w:rsidRPr="00D35EEA">
        <w:rPr>
          <w:rFonts w:cs="Courier New" w:hint="eastAsia"/>
          <w:b/>
          <w:sz w:val="20"/>
          <w:szCs w:val="20"/>
        </w:rPr>
        <w:t xml:space="preserve">: </w:t>
      </w:r>
      <w:r w:rsidR="00F81ED3" w:rsidRPr="00D35EEA">
        <w:rPr>
          <w:rFonts w:cs="Courier New" w:hint="eastAsia"/>
          <w:b/>
          <w:sz w:val="20"/>
          <w:szCs w:val="20"/>
        </w:rPr>
        <w:t>以下</w:t>
      </w:r>
      <w:r w:rsidR="00420220" w:rsidRPr="00D35EEA">
        <w:rPr>
          <w:rFonts w:cs="Courier New" w:hint="eastAsia"/>
          <w:b/>
          <w:sz w:val="20"/>
          <w:szCs w:val="20"/>
        </w:rPr>
        <w:t>PARAM_</w:t>
      </w:r>
      <w:r w:rsidR="00F81ED3" w:rsidRPr="00D35EEA">
        <w:rPr>
          <w:rFonts w:cs="Courier New" w:hint="eastAsia"/>
          <w:b/>
          <w:sz w:val="20"/>
          <w:szCs w:val="20"/>
        </w:rPr>
        <w:t>開頭均為為變數</w:t>
      </w:r>
      <w:r w:rsidR="00F81ED3" w:rsidRPr="00D35EEA">
        <w:rPr>
          <w:rFonts w:cs="Courier New" w:hint="eastAsia"/>
          <w:b/>
          <w:sz w:val="20"/>
          <w:szCs w:val="20"/>
        </w:rPr>
        <w:t>,</w:t>
      </w:r>
      <w:r w:rsidR="00F81ED3" w:rsidRPr="00D35EEA">
        <w:rPr>
          <w:rFonts w:cs="Courier New" w:hint="eastAsia"/>
          <w:b/>
          <w:sz w:val="20"/>
          <w:szCs w:val="20"/>
        </w:rPr>
        <w:t>需透過轉換</w:t>
      </w:r>
      <w:r w:rsidR="00F81ED3" w:rsidRPr="00D35EEA">
        <w:rPr>
          <w:rFonts w:cs="Courier New" w:hint="eastAsia"/>
          <w:b/>
          <w:sz w:val="20"/>
          <w:szCs w:val="20"/>
        </w:rPr>
        <w:t>by</w:t>
      </w:r>
      <w:r w:rsidR="00F81ED3" w:rsidRPr="00D35EEA">
        <w:rPr>
          <w:rFonts w:cs="Arial" w:hint="eastAsia"/>
          <w:sz w:val="20"/>
          <w:szCs w:val="20"/>
        </w:rPr>
        <w:t>$</w:t>
      </w:r>
      <w:r w:rsidR="00F81ED3" w:rsidRPr="00D35EEA">
        <w:rPr>
          <w:rFonts w:cs="Arial"/>
          <w:sz w:val="20"/>
          <w:szCs w:val="20"/>
        </w:rPr>
        <w:t>DTAAJ01</w:t>
      </w:r>
      <w:r w:rsidR="00F81ED3" w:rsidRPr="00D35EEA">
        <w:rPr>
          <w:rFonts w:cs="Arial" w:hint="eastAsia"/>
          <w:sz w:val="20"/>
          <w:szCs w:val="20"/>
        </w:rPr>
        <w:t>1</w:t>
      </w:r>
      <w:r w:rsidR="00F81ED3" w:rsidRPr="00D35EEA">
        <w:rPr>
          <w:rFonts w:cs="Arial" w:hint="eastAsia"/>
          <w:sz w:val="20"/>
          <w:szCs w:val="20"/>
        </w:rPr>
        <w:t>後組成畫面內容</w:t>
      </w:r>
    </w:p>
    <w:p w:rsidR="00E50002" w:rsidRPr="00D35EEA" w:rsidRDefault="00E50002" w:rsidP="00E50002">
      <w:pPr>
        <w:spacing w:line="240" w:lineRule="atLeast"/>
        <w:rPr>
          <w:rFonts w:cs="Courier New" w:hint="eastAsia"/>
          <w:b/>
          <w:sz w:val="20"/>
          <w:szCs w:val="20"/>
        </w:rPr>
      </w:pPr>
    </w:p>
    <w:p w:rsidR="00E50002" w:rsidRPr="00D35EEA" w:rsidRDefault="00E50002" w:rsidP="00E50002">
      <w:pPr>
        <w:spacing w:beforeLines="50" w:before="180"/>
        <w:rPr>
          <w:rFonts w:eastAsia="標楷體"/>
          <w:sz w:val="20"/>
          <w:szCs w:val="20"/>
        </w:rPr>
      </w:pPr>
      <w:r w:rsidRPr="00D35EEA">
        <w:rPr>
          <w:rFonts w:eastAsia="標楷體" w:hint="eastAsia"/>
          <w:sz w:val="20"/>
          <w:szCs w:val="20"/>
        </w:rPr>
        <w:t>本人申請投保</w:t>
      </w:r>
      <w:r w:rsidRPr="00D35EEA">
        <w:rPr>
          <w:rFonts w:eastAsia="標楷體" w:hint="eastAsia"/>
          <w:sz w:val="20"/>
          <w:szCs w:val="20"/>
        </w:rPr>
        <w:t>___</w:t>
      </w:r>
      <w:r w:rsidR="00420220" w:rsidRPr="00D35EEA">
        <w:rPr>
          <w:rFonts w:eastAsia="標楷體" w:hint="eastAsia"/>
          <w:sz w:val="20"/>
          <w:szCs w:val="20"/>
        </w:rPr>
        <w:t>PARAM_</w:t>
      </w:r>
      <w:r w:rsidRPr="00D35EEA">
        <w:rPr>
          <w:rFonts w:eastAsia="標楷體" w:hint="eastAsia"/>
          <w:sz w:val="20"/>
          <w:szCs w:val="20"/>
        </w:rPr>
        <w:t>1___________________________</w:t>
      </w:r>
      <w:r w:rsidRPr="00D35EEA">
        <w:rPr>
          <w:rFonts w:eastAsia="標楷體" w:hint="eastAsia"/>
          <w:sz w:val="20"/>
          <w:szCs w:val="20"/>
        </w:rPr>
        <w:t>，其中</w:t>
      </w:r>
    </w:p>
    <w:p w:rsidR="00E50002" w:rsidRPr="00D35EEA" w:rsidRDefault="00E50002" w:rsidP="00E50002">
      <w:pPr>
        <w:spacing w:beforeLines="50" w:before="180"/>
        <w:rPr>
          <w:rFonts w:eastAsia="標楷體"/>
          <w:sz w:val="20"/>
          <w:szCs w:val="20"/>
        </w:rPr>
      </w:pPr>
      <w:r w:rsidRPr="00D35EEA">
        <w:rPr>
          <w:rFonts w:eastAsia="標楷體" w:hint="eastAsia"/>
          <w:sz w:val="20"/>
          <w:szCs w:val="20"/>
        </w:rPr>
        <w:t>被保險人</w:t>
      </w:r>
      <w:r w:rsidRPr="00D35EEA">
        <w:rPr>
          <w:rFonts w:eastAsia="標楷體" w:hint="eastAsia"/>
          <w:sz w:val="20"/>
          <w:szCs w:val="20"/>
        </w:rPr>
        <w:t xml:space="preserve">  _____ </w:t>
      </w:r>
      <w:r w:rsidR="00420220" w:rsidRPr="00D35EEA">
        <w:rPr>
          <w:rFonts w:eastAsia="標楷體" w:hint="eastAsia"/>
          <w:sz w:val="20"/>
          <w:szCs w:val="20"/>
        </w:rPr>
        <w:t>PARAM_</w:t>
      </w:r>
      <w:r w:rsidRPr="00D35EEA">
        <w:rPr>
          <w:rFonts w:eastAsia="標楷體" w:hint="eastAsia"/>
          <w:sz w:val="20"/>
          <w:szCs w:val="20"/>
        </w:rPr>
        <w:t>2__</w:t>
      </w:r>
      <w:r w:rsidRPr="00D35EEA">
        <w:rPr>
          <w:rFonts w:eastAsia="標楷體" w:hint="eastAsia"/>
          <w:sz w:val="20"/>
          <w:szCs w:val="20"/>
        </w:rPr>
        <w:t>並附加</w:t>
      </w:r>
      <w:r w:rsidRPr="00D35EEA">
        <w:rPr>
          <w:rFonts w:eastAsia="標楷體" w:hint="eastAsia"/>
          <w:sz w:val="20"/>
          <w:szCs w:val="20"/>
        </w:rPr>
        <w:t>______</w:t>
      </w:r>
      <w:r w:rsidR="00420220" w:rsidRPr="00D35EEA">
        <w:rPr>
          <w:rFonts w:eastAsia="標楷體" w:hint="eastAsia"/>
          <w:sz w:val="20"/>
          <w:szCs w:val="20"/>
        </w:rPr>
        <w:t>PARAM_</w:t>
      </w:r>
      <w:r w:rsidRPr="00D35EEA">
        <w:rPr>
          <w:rFonts w:eastAsia="標楷體" w:hint="eastAsia"/>
          <w:sz w:val="20"/>
          <w:szCs w:val="20"/>
        </w:rPr>
        <w:t>3___</w:t>
      </w:r>
    </w:p>
    <w:p w:rsidR="00E50002" w:rsidRPr="00D35EEA" w:rsidRDefault="00E50002" w:rsidP="00E50002">
      <w:pPr>
        <w:spacing w:beforeLines="50" w:before="180"/>
        <w:rPr>
          <w:rFonts w:eastAsia="標楷體"/>
          <w:sz w:val="20"/>
          <w:szCs w:val="20"/>
        </w:rPr>
      </w:pPr>
      <w:r w:rsidRPr="00D35EEA">
        <w:rPr>
          <w:rFonts w:eastAsia="標楷體" w:hint="eastAsia"/>
          <w:sz w:val="20"/>
          <w:szCs w:val="20"/>
        </w:rPr>
        <w:t>配　　偶</w:t>
      </w:r>
      <w:r w:rsidRPr="00D35EEA">
        <w:rPr>
          <w:rFonts w:eastAsia="標楷體" w:hint="eastAsia"/>
          <w:sz w:val="20"/>
          <w:szCs w:val="20"/>
        </w:rPr>
        <w:t xml:space="preserve">  _____ </w:t>
      </w:r>
      <w:r w:rsidR="00420220" w:rsidRPr="00D35EEA">
        <w:rPr>
          <w:rFonts w:eastAsia="標楷體" w:hint="eastAsia"/>
          <w:sz w:val="20"/>
          <w:szCs w:val="20"/>
        </w:rPr>
        <w:t>PARAM_</w:t>
      </w:r>
      <w:r w:rsidRPr="00D35EEA">
        <w:rPr>
          <w:rFonts w:eastAsia="標楷體" w:hint="eastAsia"/>
          <w:sz w:val="20"/>
          <w:szCs w:val="20"/>
        </w:rPr>
        <w:t>4__</w:t>
      </w:r>
      <w:r w:rsidRPr="00D35EEA">
        <w:rPr>
          <w:rFonts w:eastAsia="標楷體" w:hint="eastAsia"/>
          <w:sz w:val="20"/>
          <w:szCs w:val="20"/>
        </w:rPr>
        <w:t>並附加</w:t>
      </w:r>
      <w:r w:rsidRPr="00D35EEA">
        <w:rPr>
          <w:rFonts w:eastAsia="標楷體" w:hint="eastAsia"/>
          <w:sz w:val="20"/>
          <w:szCs w:val="20"/>
        </w:rPr>
        <w:t>______</w:t>
      </w:r>
      <w:r w:rsidR="00420220" w:rsidRPr="00D35EEA">
        <w:rPr>
          <w:rFonts w:eastAsia="標楷體" w:hint="eastAsia"/>
          <w:sz w:val="20"/>
          <w:szCs w:val="20"/>
        </w:rPr>
        <w:t>PARAM_</w:t>
      </w:r>
      <w:r w:rsidRPr="00D35EEA">
        <w:rPr>
          <w:rFonts w:eastAsia="標楷體" w:hint="eastAsia"/>
          <w:sz w:val="20"/>
          <w:szCs w:val="20"/>
        </w:rPr>
        <w:t>5___</w:t>
      </w:r>
    </w:p>
    <w:p w:rsidR="00E50002" w:rsidRPr="00D35EEA" w:rsidRDefault="00E50002" w:rsidP="00E50002">
      <w:pPr>
        <w:spacing w:beforeLines="50" w:before="180"/>
        <w:rPr>
          <w:rFonts w:eastAsia="標楷體"/>
          <w:sz w:val="20"/>
          <w:szCs w:val="20"/>
        </w:rPr>
      </w:pPr>
      <w:r w:rsidRPr="00D35EEA">
        <w:rPr>
          <w:rFonts w:eastAsia="標楷體" w:hint="eastAsia"/>
          <w:sz w:val="20"/>
          <w:szCs w:val="20"/>
        </w:rPr>
        <w:t>子　女</w:t>
      </w:r>
      <w:r w:rsidRPr="00D35EEA">
        <w:rPr>
          <w:rFonts w:eastAsia="標楷體" w:hint="eastAsia"/>
          <w:sz w:val="20"/>
          <w:szCs w:val="20"/>
        </w:rPr>
        <w:t xml:space="preserve">(1)  _____ </w:t>
      </w:r>
      <w:r w:rsidR="00420220" w:rsidRPr="00D35EEA">
        <w:rPr>
          <w:rFonts w:eastAsia="標楷體" w:hint="eastAsia"/>
          <w:sz w:val="20"/>
          <w:szCs w:val="20"/>
        </w:rPr>
        <w:t>PARAM_</w:t>
      </w:r>
      <w:r w:rsidRPr="00D35EEA">
        <w:rPr>
          <w:rFonts w:eastAsia="標楷體" w:hint="eastAsia"/>
          <w:sz w:val="20"/>
          <w:szCs w:val="20"/>
        </w:rPr>
        <w:t>6__</w:t>
      </w:r>
      <w:r w:rsidRPr="00D35EEA">
        <w:rPr>
          <w:rFonts w:eastAsia="標楷體" w:hint="eastAsia"/>
          <w:sz w:val="20"/>
          <w:szCs w:val="20"/>
        </w:rPr>
        <w:t>並附加</w:t>
      </w:r>
      <w:r w:rsidRPr="00D35EEA">
        <w:rPr>
          <w:rFonts w:eastAsia="標楷體" w:hint="eastAsia"/>
          <w:sz w:val="20"/>
          <w:szCs w:val="20"/>
        </w:rPr>
        <w:t>______</w:t>
      </w:r>
      <w:r w:rsidR="00420220" w:rsidRPr="00D35EEA">
        <w:rPr>
          <w:rFonts w:eastAsia="標楷體" w:hint="eastAsia"/>
          <w:sz w:val="20"/>
          <w:szCs w:val="20"/>
        </w:rPr>
        <w:t>PARAM_</w:t>
      </w:r>
      <w:r w:rsidRPr="00D35EEA">
        <w:rPr>
          <w:rFonts w:eastAsia="標楷體" w:hint="eastAsia"/>
          <w:sz w:val="20"/>
          <w:szCs w:val="20"/>
        </w:rPr>
        <w:t>7___</w:t>
      </w:r>
    </w:p>
    <w:p w:rsidR="00E50002" w:rsidRPr="00D35EEA" w:rsidRDefault="00E50002" w:rsidP="00E50002">
      <w:pPr>
        <w:spacing w:beforeLines="50" w:before="180"/>
        <w:rPr>
          <w:rFonts w:eastAsia="標楷體"/>
          <w:sz w:val="20"/>
          <w:szCs w:val="20"/>
        </w:rPr>
      </w:pPr>
      <w:r w:rsidRPr="00D35EEA">
        <w:rPr>
          <w:rFonts w:eastAsia="標楷體" w:hint="eastAsia"/>
          <w:sz w:val="20"/>
          <w:szCs w:val="20"/>
        </w:rPr>
        <w:t>子　女</w:t>
      </w:r>
      <w:r w:rsidRPr="00D35EEA">
        <w:rPr>
          <w:rFonts w:eastAsia="標楷體" w:hint="eastAsia"/>
          <w:sz w:val="20"/>
          <w:szCs w:val="20"/>
        </w:rPr>
        <w:t xml:space="preserve">(2)  ____ </w:t>
      </w:r>
      <w:r w:rsidR="00420220" w:rsidRPr="00D35EEA">
        <w:rPr>
          <w:rFonts w:eastAsia="標楷體" w:hint="eastAsia"/>
          <w:sz w:val="20"/>
          <w:szCs w:val="20"/>
        </w:rPr>
        <w:t>PARAM_</w:t>
      </w:r>
      <w:r w:rsidRPr="00D35EEA">
        <w:rPr>
          <w:rFonts w:eastAsia="標楷體" w:hint="eastAsia"/>
          <w:sz w:val="20"/>
          <w:szCs w:val="20"/>
        </w:rPr>
        <w:t>8___</w:t>
      </w:r>
      <w:r w:rsidRPr="00D35EEA">
        <w:rPr>
          <w:rFonts w:eastAsia="標楷體" w:hint="eastAsia"/>
          <w:sz w:val="20"/>
          <w:szCs w:val="20"/>
        </w:rPr>
        <w:t>並附加</w:t>
      </w:r>
      <w:r w:rsidRPr="00D35EEA">
        <w:rPr>
          <w:rFonts w:eastAsia="標楷體" w:hint="eastAsia"/>
          <w:sz w:val="20"/>
          <w:szCs w:val="20"/>
        </w:rPr>
        <w:t>______</w:t>
      </w:r>
      <w:r w:rsidR="00420220" w:rsidRPr="00D35EEA">
        <w:rPr>
          <w:rFonts w:eastAsia="標楷體" w:hint="eastAsia"/>
          <w:sz w:val="20"/>
          <w:szCs w:val="20"/>
        </w:rPr>
        <w:t>PARAM_</w:t>
      </w:r>
      <w:r w:rsidRPr="00D35EEA">
        <w:rPr>
          <w:rFonts w:eastAsia="標楷體" w:hint="eastAsia"/>
          <w:sz w:val="20"/>
          <w:szCs w:val="20"/>
        </w:rPr>
        <w:t>9___</w:t>
      </w:r>
    </w:p>
    <w:p w:rsidR="00E50002" w:rsidRPr="00D35EEA" w:rsidRDefault="00E50002" w:rsidP="00E50002">
      <w:pPr>
        <w:spacing w:beforeLines="50" w:before="180"/>
        <w:rPr>
          <w:rFonts w:eastAsia="標楷體"/>
          <w:sz w:val="20"/>
          <w:szCs w:val="20"/>
        </w:rPr>
      </w:pPr>
      <w:r w:rsidRPr="00D35EEA">
        <w:rPr>
          <w:rFonts w:eastAsia="標楷體" w:hint="eastAsia"/>
          <w:sz w:val="20"/>
          <w:szCs w:val="20"/>
        </w:rPr>
        <w:t>子　女</w:t>
      </w:r>
      <w:r w:rsidRPr="00D35EEA">
        <w:rPr>
          <w:rFonts w:eastAsia="標楷體" w:hint="eastAsia"/>
          <w:sz w:val="20"/>
          <w:szCs w:val="20"/>
        </w:rPr>
        <w:t xml:space="preserve">(3)  ____ </w:t>
      </w:r>
      <w:r w:rsidR="00420220" w:rsidRPr="00D35EEA">
        <w:rPr>
          <w:rFonts w:eastAsia="標楷體" w:hint="eastAsia"/>
          <w:sz w:val="20"/>
          <w:szCs w:val="20"/>
        </w:rPr>
        <w:t>PARAM_</w:t>
      </w:r>
      <w:r w:rsidRPr="00D35EEA">
        <w:rPr>
          <w:rFonts w:eastAsia="標楷體" w:hint="eastAsia"/>
          <w:sz w:val="20"/>
          <w:szCs w:val="20"/>
        </w:rPr>
        <w:t>10__</w:t>
      </w:r>
      <w:r w:rsidRPr="00D35EEA">
        <w:rPr>
          <w:rFonts w:eastAsia="標楷體" w:hint="eastAsia"/>
          <w:sz w:val="20"/>
          <w:szCs w:val="20"/>
        </w:rPr>
        <w:t>並附加</w:t>
      </w:r>
      <w:r w:rsidRPr="00D35EEA">
        <w:rPr>
          <w:rFonts w:eastAsia="標楷體" w:hint="eastAsia"/>
          <w:sz w:val="20"/>
          <w:szCs w:val="20"/>
        </w:rPr>
        <w:t>______</w:t>
      </w:r>
      <w:r w:rsidR="00420220" w:rsidRPr="00D35EEA">
        <w:rPr>
          <w:rFonts w:eastAsia="標楷體" w:hint="eastAsia"/>
          <w:sz w:val="20"/>
          <w:szCs w:val="20"/>
        </w:rPr>
        <w:t>PARAM_</w:t>
      </w:r>
      <w:r w:rsidRPr="00D35EEA">
        <w:rPr>
          <w:rFonts w:eastAsia="標楷體" w:hint="eastAsia"/>
          <w:sz w:val="20"/>
          <w:szCs w:val="20"/>
        </w:rPr>
        <w:t>11__</w:t>
      </w:r>
    </w:p>
    <w:p w:rsidR="00E50002" w:rsidRPr="00D35EEA" w:rsidRDefault="00E50002" w:rsidP="00E50002">
      <w:pPr>
        <w:spacing w:beforeLines="50" w:before="180"/>
        <w:rPr>
          <w:rFonts w:eastAsia="標楷體" w:hint="eastAsia"/>
          <w:sz w:val="20"/>
          <w:szCs w:val="20"/>
        </w:rPr>
      </w:pPr>
    </w:p>
    <w:p w:rsidR="00E50002" w:rsidRPr="00D35EEA" w:rsidRDefault="00E50002" w:rsidP="00E50002">
      <w:pPr>
        <w:spacing w:beforeLines="50" w:before="180"/>
        <w:rPr>
          <w:rFonts w:eastAsia="標楷體"/>
          <w:sz w:val="20"/>
          <w:szCs w:val="20"/>
        </w:rPr>
      </w:pPr>
    </w:p>
    <w:p w:rsidR="00E50002" w:rsidRPr="00D35EEA" w:rsidRDefault="00E50002" w:rsidP="00E50002">
      <w:pPr>
        <w:spacing w:line="240" w:lineRule="atLeast"/>
        <w:rPr>
          <w:rFonts w:eastAsia="標楷體" w:cs="Courier New" w:hint="eastAsia"/>
          <w:sz w:val="20"/>
          <w:szCs w:val="20"/>
        </w:rPr>
      </w:pPr>
      <w:r w:rsidRPr="00D35EEA">
        <w:rPr>
          <w:rFonts w:eastAsia="標楷體" w:cs="Courier New" w:hint="eastAsia"/>
          <w:sz w:val="20"/>
          <w:szCs w:val="20"/>
        </w:rPr>
        <w:t>茲因被保險人</w:t>
      </w:r>
      <w:r w:rsidRPr="00D35EEA">
        <w:rPr>
          <w:rFonts w:eastAsia="標楷體" w:cs="Courier New" w:hint="eastAsia"/>
          <w:sz w:val="20"/>
          <w:szCs w:val="20"/>
        </w:rPr>
        <w:t xml:space="preserve"> ____</w:t>
      </w:r>
      <w:r w:rsidRPr="00D35EEA">
        <w:rPr>
          <w:rFonts w:eastAsia="標楷體" w:hint="eastAsia"/>
          <w:sz w:val="20"/>
          <w:szCs w:val="20"/>
        </w:rPr>
        <w:t xml:space="preserve"> </w:t>
      </w:r>
      <w:r w:rsidR="00420220" w:rsidRPr="00D35EEA">
        <w:rPr>
          <w:rFonts w:eastAsia="標楷體" w:hint="eastAsia"/>
          <w:sz w:val="20"/>
          <w:szCs w:val="20"/>
        </w:rPr>
        <w:t>PARAM_</w:t>
      </w:r>
      <w:r w:rsidRPr="00D35EEA">
        <w:rPr>
          <w:rFonts w:eastAsia="標楷體" w:hint="eastAsia"/>
          <w:sz w:val="20"/>
          <w:szCs w:val="20"/>
        </w:rPr>
        <w:t>12</w:t>
      </w:r>
      <w:r w:rsidRPr="00D35EEA">
        <w:rPr>
          <w:rFonts w:eastAsia="標楷體" w:cs="Courier New" w:hint="eastAsia"/>
          <w:sz w:val="20"/>
          <w:szCs w:val="20"/>
        </w:rPr>
        <w:t>______</w:t>
      </w:r>
      <w:r w:rsidRPr="00D35EEA">
        <w:rPr>
          <w:rFonts w:eastAsia="標楷體" w:cs="Courier New" w:hint="eastAsia"/>
          <w:sz w:val="20"/>
          <w:szCs w:val="20"/>
        </w:rPr>
        <w:t>已有</w:t>
      </w:r>
      <w:r w:rsidRPr="00D35EEA">
        <w:rPr>
          <w:rFonts w:eastAsia="標楷體" w:cs="Courier New" w:hint="eastAsia"/>
          <w:sz w:val="20"/>
          <w:szCs w:val="20"/>
        </w:rPr>
        <w:t>_____</w:t>
      </w:r>
      <w:r w:rsidRPr="00D35EEA">
        <w:rPr>
          <w:rFonts w:eastAsia="標楷體" w:hint="eastAsia"/>
          <w:sz w:val="20"/>
          <w:szCs w:val="20"/>
        </w:rPr>
        <w:t xml:space="preserve"> </w:t>
      </w:r>
      <w:r w:rsidR="00420220" w:rsidRPr="00D35EEA">
        <w:rPr>
          <w:rFonts w:eastAsia="標楷體" w:hint="eastAsia"/>
          <w:sz w:val="20"/>
          <w:szCs w:val="20"/>
        </w:rPr>
        <w:t>PARAM_</w:t>
      </w:r>
      <w:r w:rsidRPr="00D35EEA">
        <w:rPr>
          <w:rFonts w:eastAsia="標楷體" w:hint="eastAsia"/>
          <w:sz w:val="20"/>
          <w:szCs w:val="20"/>
        </w:rPr>
        <w:t>13</w:t>
      </w:r>
      <w:r w:rsidRPr="00D35EEA">
        <w:rPr>
          <w:rFonts w:eastAsia="標楷體" w:cs="Courier New" w:hint="eastAsia"/>
          <w:sz w:val="20"/>
          <w:szCs w:val="20"/>
        </w:rPr>
        <w:t>________________</w:t>
      </w:r>
      <w:r w:rsidRPr="00D35EEA">
        <w:rPr>
          <w:rFonts w:eastAsia="標楷體" w:cs="Courier New" w:hint="eastAsia"/>
          <w:sz w:val="20"/>
          <w:szCs w:val="20"/>
        </w:rPr>
        <w:t>之機能障礙存在，</w:t>
      </w:r>
    </w:p>
    <w:p w:rsidR="00E50002" w:rsidRPr="00D35EEA" w:rsidRDefault="00E50002" w:rsidP="00E50002">
      <w:pPr>
        <w:spacing w:line="240" w:lineRule="atLeast"/>
        <w:rPr>
          <w:rFonts w:eastAsia="標楷體" w:cs="Courier New" w:hint="eastAsia"/>
          <w:sz w:val="20"/>
          <w:szCs w:val="20"/>
        </w:rPr>
      </w:pPr>
      <w:r w:rsidRPr="00D35EEA">
        <w:rPr>
          <w:rFonts w:eastAsia="標楷體" w:cs="Courier New" w:hint="eastAsia"/>
          <w:sz w:val="20"/>
          <w:szCs w:val="20"/>
        </w:rPr>
        <w:t xml:space="preserve">    </w:t>
      </w:r>
      <w:r w:rsidRPr="00D35EEA">
        <w:rPr>
          <w:rFonts w:eastAsia="標楷體" w:cs="Courier New" w:hint="eastAsia"/>
          <w:sz w:val="20"/>
          <w:szCs w:val="20"/>
        </w:rPr>
        <w:t>配</w:t>
      </w:r>
      <w:r w:rsidRPr="00D35EEA">
        <w:rPr>
          <w:rFonts w:eastAsia="標楷體" w:cs="Courier New" w:hint="eastAsia"/>
          <w:sz w:val="20"/>
          <w:szCs w:val="20"/>
        </w:rPr>
        <w:t xml:space="preserve">    </w:t>
      </w:r>
      <w:r w:rsidRPr="00D35EEA">
        <w:rPr>
          <w:rFonts w:eastAsia="標楷體" w:cs="Courier New" w:hint="eastAsia"/>
          <w:sz w:val="20"/>
          <w:szCs w:val="20"/>
        </w:rPr>
        <w:t>偶</w:t>
      </w:r>
      <w:r w:rsidRPr="00D35EEA">
        <w:rPr>
          <w:rFonts w:eastAsia="標楷體" w:cs="Courier New" w:hint="eastAsia"/>
          <w:sz w:val="20"/>
          <w:szCs w:val="20"/>
        </w:rPr>
        <w:t xml:space="preserve"> ____</w:t>
      </w:r>
      <w:r w:rsidRPr="00D35EEA">
        <w:rPr>
          <w:rFonts w:eastAsia="標楷體" w:hint="eastAsia"/>
          <w:sz w:val="20"/>
          <w:szCs w:val="20"/>
        </w:rPr>
        <w:t xml:space="preserve"> </w:t>
      </w:r>
      <w:r w:rsidR="00420220" w:rsidRPr="00D35EEA">
        <w:rPr>
          <w:rFonts w:eastAsia="標楷體" w:hint="eastAsia"/>
          <w:sz w:val="20"/>
          <w:szCs w:val="20"/>
        </w:rPr>
        <w:t>PARAM_</w:t>
      </w:r>
      <w:r w:rsidRPr="00D35EEA">
        <w:rPr>
          <w:rFonts w:eastAsia="標楷體" w:hint="eastAsia"/>
          <w:sz w:val="20"/>
          <w:szCs w:val="20"/>
        </w:rPr>
        <w:t>14</w:t>
      </w:r>
      <w:r w:rsidRPr="00D35EEA">
        <w:rPr>
          <w:rFonts w:eastAsia="標楷體" w:cs="Courier New" w:hint="eastAsia"/>
          <w:sz w:val="20"/>
          <w:szCs w:val="20"/>
        </w:rPr>
        <w:t>______</w:t>
      </w:r>
      <w:r w:rsidRPr="00D35EEA">
        <w:rPr>
          <w:rFonts w:eastAsia="標楷體" w:cs="Courier New" w:hint="eastAsia"/>
          <w:sz w:val="20"/>
          <w:szCs w:val="20"/>
        </w:rPr>
        <w:t>已有</w:t>
      </w:r>
      <w:r w:rsidRPr="00D35EEA">
        <w:rPr>
          <w:rFonts w:eastAsia="標楷體" w:cs="Courier New" w:hint="eastAsia"/>
          <w:sz w:val="20"/>
          <w:szCs w:val="20"/>
        </w:rPr>
        <w:t>_____</w:t>
      </w:r>
      <w:r w:rsidRPr="00D35EEA">
        <w:rPr>
          <w:rFonts w:eastAsia="標楷體" w:hint="eastAsia"/>
          <w:sz w:val="20"/>
          <w:szCs w:val="20"/>
        </w:rPr>
        <w:t xml:space="preserve"> </w:t>
      </w:r>
      <w:r w:rsidR="00420220" w:rsidRPr="00D35EEA">
        <w:rPr>
          <w:rFonts w:eastAsia="標楷體" w:hint="eastAsia"/>
          <w:sz w:val="20"/>
          <w:szCs w:val="20"/>
        </w:rPr>
        <w:t>PARAM_</w:t>
      </w:r>
      <w:r w:rsidRPr="00D35EEA">
        <w:rPr>
          <w:rFonts w:eastAsia="標楷體" w:hint="eastAsia"/>
          <w:sz w:val="20"/>
          <w:szCs w:val="20"/>
        </w:rPr>
        <w:t>15</w:t>
      </w:r>
      <w:r w:rsidRPr="00D35EEA">
        <w:rPr>
          <w:rFonts w:eastAsia="標楷體" w:cs="Courier New" w:hint="eastAsia"/>
          <w:sz w:val="20"/>
          <w:szCs w:val="20"/>
        </w:rPr>
        <w:t>________________</w:t>
      </w:r>
      <w:r w:rsidRPr="00D35EEA">
        <w:rPr>
          <w:rFonts w:eastAsia="標楷體" w:cs="Courier New" w:hint="eastAsia"/>
          <w:sz w:val="20"/>
          <w:szCs w:val="20"/>
        </w:rPr>
        <w:t>之機能障礙存在，</w:t>
      </w:r>
    </w:p>
    <w:p w:rsidR="00E50002" w:rsidRPr="00D35EEA" w:rsidRDefault="00E50002" w:rsidP="00E50002">
      <w:pPr>
        <w:spacing w:line="240" w:lineRule="atLeast"/>
        <w:rPr>
          <w:rFonts w:eastAsia="標楷體" w:cs="Courier New" w:hint="eastAsia"/>
          <w:sz w:val="20"/>
          <w:szCs w:val="20"/>
        </w:rPr>
      </w:pPr>
      <w:r w:rsidRPr="00D35EEA">
        <w:rPr>
          <w:rFonts w:eastAsia="標楷體" w:cs="Courier New" w:hint="eastAsia"/>
          <w:sz w:val="20"/>
          <w:szCs w:val="20"/>
        </w:rPr>
        <w:t xml:space="preserve">    </w:t>
      </w:r>
      <w:r w:rsidRPr="00D35EEA">
        <w:rPr>
          <w:rFonts w:eastAsia="標楷體" w:cs="Courier New" w:hint="eastAsia"/>
          <w:sz w:val="20"/>
          <w:szCs w:val="20"/>
        </w:rPr>
        <w:t>子</w:t>
      </w:r>
      <w:r w:rsidRPr="00D35EEA">
        <w:rPr>
          <w:rFonts w:eastAsia="標楷體" w:cs="Courier New" w:hint="eastAsia"/>
          <w:sz w:val="20"/>
          <w:szCs w:val="20"/>
        </w:rPr>
        <w:t xml:space="preserve">  </w:t>
      </w:r>
      <w:r w:rsidRPr="00D35EEA">
        <w:rPr>
          <w:rFonts w:eastAsia="標楷體" w:cs="Courier New" w:hint="eastAsia"/>
          <w:sz w:val="20"/>
          <w:szCs w:val="20"/>
        </w:rPr>
        <w:t>女</w:t>
      </w:r>
      <w:r w:rsidRPr="00D35EEA">
        <w:rPr>
          <w:rFonts w:eastAsia="標楷體" w:cs="Courier New" w:hint="eastAsia"/>
          <w:sz w:val="20"/>
          <w:szCs w:val="20"/>
        </w:rPr>
        <w:t>(1) ____</w:t>
      </w:r>
      <w:r w:rsidRPr="00D35EEA">
        <w:rPr>
          <w:rFonts w:eastAsia="標楷體" w:hint="eastAsia"/>
          <w:sz w:val="20"/>
          <w:szCs w:val="20"/>
        </w:rPr>
        <w:t xml:space="preserve"> </w:t>
      </w:r>
      <w:r w:rsidR="00420220" w:rsidRPr="00D35EEA">
        <w:rPr>
          <w:rFonts w:eastAsia="標楷體" w:hint="eastAsia"/>
          <w:sz w:val="20"/>
          <w:szCs w:val="20"/>
        </w:rPr>
        <w:t>PARAM_</w:t>
      </w:r>
      <w:r w:rsidRPr="00D35EEA">
        <w:rPr>
          <w:rFonts w:eastAsia="標楷體" w:hint="eastAsia"/>
          <w:sz w:val="20"/>
          <w:szCs w:val="20"/>
        </w:rPr>
        <w:t>16</w:t>
      </w:r>
      <w:r w:rsidRPr="00D35EEA">
        <w:rPr>
          <w:rFonts w:eastAsia="標楷體" w:cs="Courier New" w:hint="eastAsia"/>
          <w:sz w:val="20"/>
          <w:szCs w:val="20"/>
        </w:rPr>
        <w:t>______</w:t>
      </w:r>
      <w:r w:rsidRPr="00D35EEA">
        <w:rPr>
          <w:rFonts w:eastAsia="標楷體" w:cs="Courier New" w:hint="eastAsia"/>
          <w:sz w:val="20"/>
          <w:szCs w:val="20"/>
        </w:rPr>
        <w:t>已有</w:t>
      </w:r>
      <w:r w:rsidRPr="00D35EEA">
        <w:rPr>
          <w:rFonts w:eastAsia="標楷體" w:cs="Courier New" w:hint="eastAsia"/>
          <w:sz w:val="20"/>
          <w:szCs w:val="20"/>
        </w:rPr>
        <w:t>_____</w:t>
      </w:r>
      <w:r w:rsidRPr="00D35EEA">
        <w:rPr>
          <w:rFonts w:eastAsia="標楷體" w:hint="eastAsia"/>
          <w:sz w:val="20"/>
          <w:szCs w:val="20"/>
        </w:rPr>
        <w:t xml:space="preserve"> </w:t>
      </w:r>
      <w:r w:rsidR="00420220" w:rsidRPr="00D35EEA">
        <w:rPr>
          <w:rFonts w:eastAsia="標楷體" w:hint="eastAsia"/>
          <w:sz w:val="20"/>
          <w:szCs w:val="20"/>
        </w:rPr>
        <w:t>PARAM_</w:t>
      </w:r>
      <w:r w:rsidRPr="00D35EEA">
        <w:rPr>
          <w:rFonts w:eastAsia="標楷體" w:hint="eastAsia"/>
          <w:sz w:val="20"/>
          <w:szCs w:val="20"/>
        </w:rPr>
        <w:t>17</w:t>
      </w:r>
      <w:r w:rsidRPr="00D35EEA">
        <w:rPr>
          <w:rFonts w:eastAsia="標楷體" w:cs="Courier New" w:hint="eastAsia"/>
          <w:sz w:val="20"/>
          <w:szCs w:val="20"/>
        </w:rPr>
        <w:t>________________</w:t>
      </w:r>
      <w:r w:rsidRPr="00D35EEA">
        <w:rPr>
          <w:rFonts w:eastAsia="標楷體" w:cs="Courier New" w:hint="eastAsia"/>
          <w:sz w:val="20"/>
          <w:szCs w:val="20"/>
        </w:rPr>
        <w:t>之機能障礙存在，</w:t>
      </w:r>
    </w:p>
    <w:p w:rsidR="00E50002" w:rsidRPr="00D35EEA" w:rsidRDefault="00E50002" w:rsidP="00E50002">
      <w:pPr>
        <w:spacing w:line="240" w:lineRule="atLeast"/>
        <w:rPr>
          <w:rFonts w:eastAsia="標楷體" w:cs="Courier New" w:hint="eastAsia"/>
          <w:sz w:val="20"/>
          <w:szCs w:val="20"/>
        </w:rPr>
      </w:pPr>
      <w:r w:rsidRPr="00D35EEA">
        <w:rPr>
          <w:rFonts w:eastAsia="標楷體" w:cs="Courier New" w:hint="eastAsia"/>
          <w:sz w:val="20"/>
          <w:szCs w:val="20"/>
        </w:rPr>
        <w:t xml:space="preserve">    </w:t>
      </w:r>
      <w:r w:rsidRPr="00D35EEA">
        <w:rPr>
          <w:rFonts w:eastAsia="標楷體" w:cs="Courier New" w:hint="eastAsia"/>
          <w:sz w:val="20"/>
          <w:szCs w:val="20"/>
        </w:rPr>
        <w:t>子</w:t>
      </w:r>
      <w:r w:rsidRPr="00D35EEA">
        <w:rPr>
          <w:rFonts w:eastAsia="標楷體" w:cs="Courier New" w:hint="eastAsia"/>
          <w:sz w:val="20"/>
          <w:szCs w:val="20"/>
        </w:rPr>
        <w:t xml:space="preserve">  </w:t>
      </w:r>
      <w:r w:rsidRPr="00D35EEA">
        <w:rPr>
          <w:rFonts w:eastAsia="標楷體" w:cs="Courier New" w:hint="eastAsia"/>
          <w:sz w:val="20"/>
          <w:szCs w:val="20"/>
        </w:rPr>
        <w:t>女</w:t>
      </w:r>
      <w:r w:rsidRPr="00D35EEA">
        <w:rPr>
          <w:rFonts w:eastAsia="標楷體" w:cs="Courier New" w:hint="eastAsia"/>
          <w:sz w:val="20"/>
          <w:szCs w:val="20"/>
        </w:rPr>
        <w:t>(2) ____</w:t>
      </w:r>
      <w:r w:rsidRPr="00D35EEA">
        <w:rPr>
          <w:rFonts w:eastAsia="標楷體" w:hint="eastAsia"/>
          <w:sz w:val="20"/>
          <w:szCs w:val="20"/>
        </w:rPr>
        <w:t xml:space="preserve"> </w:t>
      </w:r>
      <w:r w:rsidR="00420220" w:rsidRPr="00D35EEA">
        <w:rPr>
          <w:rFonts w:eastAsia="標楷體" w:hint="eastAsia"/>
          <w:sz w:val="20"/>
          <w:szCs w:val="20"/>
        </w:rPr>
        <w:t>PARAM_</w:t>
      </w:r>
      <w:r w:rsidRPr="00D35EEA">
        <w:rPr>
          <w:rFonts w:eastAsia="標楷體" w:hint="eastAsia"/>
          <w:sz w:val="20"/>
          <w:szCs w:val="20"/>
        </w:rPr>
        <w:t>18</w:t>
      </w:r>
      <w:r w:rsidRPr="00D35EEA">
        <w:rPr>
          <w:rFonts w:eastAsia="標楷體" w:cs="Courier New" w:hint="eastAsia"/>
          <w:sz w:val="20"/>
          <w:szCs w:val="20"/>
        </w:rPr>
        <w:t>______</w:t>
      </w:r>
      <w:r w:rsidRPr="00D35EEA">
        <w:rPr>
          <w:rFonts w:eastAsia="標楷體" w:cs="Courier New" w:hint="eastAsia"/>
          <w:sz w:val="20"/>
          <w:szCs w:val="20"/>
        </w:rPr>
        <w:t>已有</w:t>
      </w:r>
      <w:r w:rsidRPr="00D35EEA">
        <w:rPr>
          <w:rFonts w:eastAsia="標楷體" w:cs="Courier New" w:hint="eastAsia"/>
          <w:sz w:val="20"/>
          <w:szCs w:val="20"/>
        </w:rPr>
        <w:t>_____</w:t>
      </w:r>
      <w:r w:rsidRPr="00D35EEA">
        <w:rPr>
          <w:rFonts w:eastAsia="標楷體" w:hint="eastAsia"/>
          <w:sz w:val="20"/>
          <w:szCs w:val="20"/>
        </w:rPr>
        <w:t xml:space="preserve"> </w:t>
      </w:r>
      <w:r w:rsidR="00420220" w:rsidRPr="00D35EEA">
        <w:rPr>
          <w:rFonts w:eastAsia="標楷體" w:hint="eastAsia"/>
          <w:sz w:val="20"/>
          <w:szCs w:val="20"/>
        </w:rPr>
        <w:t>PARAM_</w:t>
      </w:r>
      <w:r w:rsidRPr="00D35EEA">
        <w:rPr>
          <w:rFonts w:eastAsia="標楷體" w:hint="eastAsia"/>
          <w:sz w:val="20"/>
          <w:szCs w:val="20"/>
        </w:rPr>
        <w:t>19</w:t>
      </w:r>
      <w:r w:rsidRPr="00D35EEA">
        <w:rPr>
          <w:rFonts w:eastAsia="標楷體" w:cs="Courier New" w:hint="eastAsia"/>
          <w:sz w:val="20"/>
          <w:szCs w:val="20"/>
        </w:rPr>
        <w:t>________________</w:t>
      </w:r>
      <w:r w:rsidRPr="00D35EEA">
        <w:rPr>
          <w:rFonts w:eastAsia="標楷體" w:cs="Courier New" w:hint="eastAsia"/>
          <w:sz w:val="20"/>
          <w:szCs w:val="20"/>
        </w:rPr>
        <w:t>之機能障礙存在，</w:t>
      </w:r>
    </w:p>
    <w:p w:rsidR="00E50002" w:rsidRPr="00D35EEA" w:rsidRDefault="00E50002" w:rsidP="00E50002">
      <w:pPr>
        <w:spacing w:line="240" w:lineRule="atLeast"/>
        <w:rPr>
          <w:rFonts w:eastAsia="標楷體" w:cs="Courier New" w:hint="eastAsia"/>
          <w:sz w:val="20"/>
          <w:szCs w:val="20"/>
        </w:rPr>
      </w:pPr>
      <w:r w:rsidRPr="00D35EEA">
        <w:rPr>
          <w:rFonts w:eastAsia="標楷體" w:cs="Courier New" w:hint="eastAsia"/>
          <w:sz w:val="20"/>
          <w:szCs w:val="20"/>
        </w:rPr>
        <w:t xml:space="preserve">    </w:t>
      </w:r>
      <w:r w:rsidRPr="00D35EEA">
        <w:rPr>
          <w:rFonts w:eastAsia="標楷體" w:cs="Courier New" w:hint="eastAsia"/>
          <w:sz w:val="20"/>
          <w:szCs w:val="20"/>
        </w:rPr>
        <w:t>子</w:t>
      </w:r>
      <w:r w:rsidRPr="00D35EEA">
        <w:rPr>
          <w:rFonts w:eastAsia="標楷體" w:cs="Courier New" w:hint="eastAsia"/>
          <w:sz w:val="20"/>
          <w:szCs w:val="20"/>
        </w:rPr>
        <w:t xml:space="preserve">  </w:t>
      </w:r>
      <w:r w:rsidRPr="00D35EEA">
        <w:rPr>
          <w:rFonts w:eastAsia="標楷體" w:cs="Courier New" w:hint="eastAsia"/>
          <w:sz w:val="20"/>
          <w:szCs w:val="20"/>
        </w:rPr>
        <w:t>女</w:t>
      </w:r>
      <w:r w:rsidRPr="00D35EEA">
        <w:rPr>
          <w:rFonts w:eastAsia="標楷體" w:cs="Courier New" w:hint="eastAsia"/>
          <w:sz w:val="20"/>
          <w:szCs w:val="20"/>
        </w:rPr>
        <w:t>(3) ____</w:t>
      </w:r>
      <w:r w:rsidRPr="00D35EEA">
        <w:rPr>
          <w:rFonts w:eastAsia="標楷體" w:hint="eastAsia"/>
          <w:sz w:val="20"/>
          <w:szCs w:val="20"/>
        </w:rPr>
        <w:t xml:space="preserve"> </w:t>
      </w:r>
      <w:r w:rsidR="00420220" w:rsidRPr="00D35EEA">
        <w:rPr>
          <w:rFonts w:eastAsia="標楷體" w:hint="eastAsia"/>
          <w:sz w:val="20"/>
          <w:szCs w:val="20"/>
        </w:rPr>
        <w:t>PARAM_</w:t>
      </w:r>
      <w:r w:rsidRPr="00D35EEA">
        <w:rPr>
          <w:rFonts w:eastAsia="標楷體" w:hint="eastAsia"/>
          <w:sz w:val="20"/>
          <w:szCs w:val="20"/>
        </w:rPr>
        <w:t>20</w:t>
      </w:r>
      <w:r w:rsidRPr="00D35EEA">
        <w:rPr>
          <w:rFonts w:eastAsia="標楷體" w:cs="Courier New" w:hint="eastAsia"/>
          <w:sz w:val="20"/>
          <w:szCs w:val="20"/>
        </w:rPr>
        <w:t>______</w:t>
      </w:r>
      <w:r w:rsidRPr="00D35EEA">
        <w:rPr>
          <w:rFonts w:eastAsia="標楷體" w:cs="Courier New" w:hint="eastAsia"/>
          <w:sz w:val="20"/>
          <w:szCs w:val="20"/>
        </w:rPr>
        <w:t>已有</w:t>
      </w:r>
      <w:r w:rsidRPr="00D35EEA">
        <w:rPr>
          <w:rFonts w:eastAsia="標楷體" w:cs="Courier New" w:hint="eastAsia"/>
          <w:sz w:val="20"/>
          <w:szCs w:val="20"/>
        </w:rPr>
        <w:t>_____</w:t>
      </w:r>
      <w:r w:rsidRPr="00D35EEA">
        <w:rPr>
          <w:rFonts w:eastAsia="標楷體" w:hint="eastAsia"/>
          <w:sz w:val="20"/>
          <w:szCs w:val="20"/>
        </w:rPr>
        <w:t xml:space="preserve"> </w:t>
      </w:r>
      <w:r w:rsidR="00420220" w:rsidRPr="00D35EEA">
        <w:rPr>
          <w:rFonts w:eastAsia="標楷體" w:hint="eastAsia"/>
          <w:sz w:val="20"/>
          <w:szCs w:val="20"/>
        </w:rPr>
        <w:t>PARAM_</w:t>
      </w:r>
      <w:r w:rsidRPr="00D35EEA">
        <w:rPr>
          <w:rFonts w:eastAsia="標楷體" w:hint="eastAsia"/>
          <w:sz w:val="20"/>
          <w:szCs w:val="20"/>
        </w:rPr>
        <w:t>21</w:t>
      </w:r>
      <w:r w:rsidRPr="00D35EEA">
        <w:rPr>
          <w:rFonts w:eastAsia="標楷體" w:cs="Courier New" w:hint="eastAsia"/>
          <w:sz w:val="20"/>
          <w:szCs w:val="20"/>
        </w:rPr>
        <w:t>________________</w:t>
      </w:r>
      <w:r w:rsidRPr="00D35EEA">
        <w:rPr>
          <w:rFonts w:eastAsia="標楷體" w:cs="Courier New" w:hint="eastAsia"/>
          <w:sz w:val="20"/>
          <w:szCs w:val="20"/>
        </w:rPr>
        <w:t>之機能障礙存在，</w:t>
      </w:r>
    </w:p>
    <w:p w:rsidR="00E50002" w:rsidRPr="00D35EEA" w:rsidRDefault="00E50002" w:rsidP="00E50002">
      <w:pPr>
        <w:spacing w:line="240" w:lineRule="atLeast"/>
        <w:rPr>
          <w:rFonts w:eastAsia="標楷體" w:cs="Courier New" w:hint="eastAsia"/>
          <w:sz w:val="20"/>
          <w:szCs w:val="20"/>
        </w:rPr>
      </w:pPr>
    </w:p>
    <w:p w:rsidR="00E50002" w:rsidRPr="00D35EEA" w:rsidRDefault="00E50002" w:rsidP="00E50002">
      <w:pPr>
        <w:spacing w:line="240" w:lineRule="atLeast"/>
        <w:rPr>
          <w:rFonts w:eastAsia="標楷體" w:cs="Courier New" w:hint="eastAsia"/>
          <w:sz w:val="20"/>
          <w:szCs w:val="20"/>
        </w:rPr>
      </w:pPr>
      <w:r w:rsidRPr="00D35EEA">
        <w:rPr>
          <w:rFonts w:eastAsia="標楷體" w:cs="Courier New" w:hint="eastAsia"/>
          <w:sz w:val="20"/>
          <w:szCs w:val="20"/>
        </w:rPr>
        <w:t>立書人茲同意</w:t>
      </w:r>
      <w:r w:rsidRPr="00D35EEA">
        <w:rPr>
          <w:rFonts w:eastAsia="標楷體" w:cs="Courier New" w:hint="eastAsia"/>
          <w:sz w:val="20"/>
          <w:szCs w:val="20"/>
        </w:rPr>
        <w:t xml:space="preserve"> </w:t>
      </w:r>
      <w:r w:rsidRPr="00D35EEA">
        <w:rPr>
          <w:rFonts w:eastAsia="標楷體" w:cs="Courier New" w:hint="eastAsia"/>
          <w:sz w:val="20"/>
          <w:szCs w:val="20"/>
        </w:rPr>
        <w:t>貴公司承保後，於保險有效期間內，如有因上述機能障礙加重致成符合保險契約條款所約定之殘廢給付項目</w:t>
      </w:r>
      <w:r w:rsidRPr="00D35EEA">
        <w:rPr>
          <w:rFonts w:eastAsia="標楷體" w:cs="Courier New" w:hint="eastAsia"/>
          <w:sz w:val="20"/>
          <w:szCs w:val="20"/>
        </w:rPr>
        <w:t>(</w:t>
      </w:r>
      <w:r w:rsidRPr="00D35EEA">
        <w:rPr>
          <w:rFonts w:eastAsia="標楷體" w:cs="Courier New" w:hint="eastAsia"/>
          <w:sz w:val="20"/>
          <w:szCs w:val="20"/>
        </w:rPr>
        <w:t>標準</w:t>
      </w:r>
      <w:r w:rsidRPr="00D35EEA">
        <w:rPr>
          <w:rFonts w:eastAsia="標楷體" w:cs="Courier New" w:hint="eastAsia"/>
          <w:sz w:val="20"/>
          <w:szCs w:val="20"/>
        </w:rPr>
        <w:t>)</w:t>
      </w:r>
      <w:r w:rsidRPr="00D35EEA">
        <w:rPr>
          <w:rFonts w:eastAsia="標楷體" w:cs="Courier New" w:hint="eastAsia"/>
          <w:sz w:val="20"/>
          <w:szCs w:val="20"/>
        </w:rPr>
        <w:t>或得享有豁免保險費或其他相關權利時，無條件放棄該項殘廢保險金及豁免保險費暨其他相關權利之請求權，立書人絕無任何異議，特立本同意書為憑。</w:t>
      </w:r>
    </w:p>
    <w:p w:rsidR="00E50002" w:rsidRPr="00D35EEA" w:rsidRDefault="00E50002" w:rsidP="00E50002">
      <w:pPr>
        <w:spacing w:beforeLines="100" w:before="360"/>
        <w:rPr>
          <w:rFonts w:eastAsia="標楷體"/>
          <w:sz w:val="20"/>
          <w:szCs w:val="20"/>
        </w:rPr>
      </w:pPr>
      <w:r w:rsidRPr="00D35EEA">
        <w:rPr>
          <w:rFonts w:eastAsia="標楷體" w:hint="eastAsia"/>
          <w:sz w:val="20"/>
          <w:szCs w:val="20"/>
        </w:rPr>
        <w:t xml:space="preserve">   </w:t>
      </w:r>
      <w:r w:rsidRPr="00D35EEA">
        <w:rPr>
          <w:rFonts w:eastAsia="標楷體" w:hint="eastAsia"/>
          <w:sz w:val="20"/>
          <w:szCs w:val="20"/>
        </w:rPr>
        <w:t>此致</w:t>
      </w:r>
    </w:p>
    <w:p w:rsidR="00E50002" w:rsidRPr="00D35EEA" w:rsidRDefault="00E50002" w:rsidP="00E50002">
      <w:pPr>
        <w:spacing w:beforeLines="50" w:before="180"/>
        <w:rPr>
          <w:rFonts w:eastAsia="標楷體"/>
          <w:sz w:val="20"/>
          <w:szCs w:val="20"/>
        </w:rPr>
      </w:pPr>
      <w:r w:rsidRPr="00D35EEA">
        <w:rPr>
          <w:rFonts w:eastAsia="標楷體" w:hint="eastAsia"/>
          <w:sz w:val="20"/>
          <w:szCs w:val="20"/>
        </w:rPr>
        <w:t>國泰人壽保險股份有限公司</w:t>
      </w:r>
    </w:p>
    <w:p w:rsidR="00E50002" w:rsidRPr="00D35EEA" w:rsidRDefault="00E50002" w:rsidP="00E50002">
      <w:pPr>
        <w:spacing w:beforeLines="100" w:before="360"/>
        <w:rPr>
          <w:rFonts w:eastAsia="標楷體"/>
          <w:sz w:val="20"/>
          <w:szCs w:val="20"/>
        </w:rPr>
      </w:pPr>
      <w:r w:rsidRPr="00D35EEA">
        <w:rPr>
          <w:rFonts w:eastAsia="標楷體" w:hint="eastAsia"/>
          <w:sz w:val="20"/>
          <w:szCs w:val="20"/>
        </w:rPr>
        <w:t>立書人</w:t>
      </w:r>
    </w:p>
    <w:p w:rsidR="00E50002" w:rsidRPr="00D35EEA" w:rsidRDefault="00E50002" w:rsidP="00E50002">
      <w:pPr>
        <w:tabs>
          <w:tab w:val="left" w:pos="4962"/>
        </w:tabs>
        <w:spacing w:beforeLines="50" w:before="180"/>
        <w:rPr>
          <w:rFonts w:eastAsia="標楷體"/>
          <w:sz w:val="20"/>
          <w:szCs w:val="20"/>
        </w:rPr>
      </w:pPr>
      <w:r w:rsidRPr="00D35EEA">
        <w:rPr>
          <w:rFonts w:eastAsia="標楷體" w:hint="eastAsia"/>
          <w:sz w:val="20"/>
          <w:szCs w:val="20"/>
        </w:rPr>
        <w:t>要保人：</w:t>
      </w:r>
      <w:r w:rsidRPr="00D35EEA">
        <w:rPr>
          <w:rFonts w:eastAsia="標楷體" w:hint="eastAsia"/>
          <w:sz w:val="20"/>
          <w:szCs w:val="20"/>
        </w:rPr>
        <w:t>___________________</w:t>
      </w:r>
      <w:r w:rsidRPr="00D35EEA">
        <w:rPr>
          <w:rFonts w:eastAsia="標楷體" w:hint="eastAsia"/>
          <w:sz w:val="20"/>
          <w:szCs w:val="20"/>
        </w:rPr>
        <w:t>簽章</w:t>
      </w:r>
      <w:r w:rsidRPr="00D35EEA">
        <w:rPr>
          <w:rFonts w:eastAsia="標楷體" w:hint="eastAsia"/>
          <w:sz w:val="20"/>
          <w:szCs w:val="20"/>
        </w:rPr>
        <w:t xml:space="preserve">   </w:t>
      </w:r>
      <w:r w:rsidRPr="00D35EEA">
        <w:rPr>
          <w:rFonts w:eastAsia="標楷體"/>
          <w:sz w:val="20"/>
          <w:szCs w:val="20"/>
        </w:rPr>
        <w:tab/>
      </w:r>
      <w:r w:rsidRPr="00D35EEA">
        <w:rPr>
          <w:rFonts w:eastAsia="標楷體" w:hint="eastAsia"/>
          <w:sz w:val="20"/>
          <w:szCs w:val="20"/>
        </w:rPr>
        <w:t xml:space="preserve">    </w:t>
      </w:r>
      <w:r w:rsidRPr="00D35EEA">
        <w:rPr>
          <w:rFonts w:eastAsia="標楷體" w:hint="eastAsia"/>
          <w:sz w:val="20"/>
          <w:szCs w:val="20"/>
        </w:rPr>
        <w:t>配</w:t>
      </w:r>
      <w:r w:rsidRPr="00D35EEA">
        <w:rPr>
          <w:rFonts w:eastAsia="標楷體" w:hint="eastAsia"/>
          <w:sz w:val="20"/>
          <w:szCs w:val="20"/>
        </w:rPr>
        <w:t xml:space="preserve">   </w:t>
      </w:r>
      <w:r w:rsidRPr="00D35EEA">
        <w:rPr>
          <w:rFonts w:eastAsia="標楷體" w:hint="eastAsia"/>
          <w:sz w:val="20"/>
          <w:szCs w:val="20"/>
        </w:rPr>
        <w:t>偶：</w:t>
      </w:r>
      <w:r w:rsidRPr="00D35EEA">
        <w:rPr>
          <w:rFonts w:eastAsia="標楷體" w:hint="eastAsia"/>
          <w:sz w:val="20"/>
          <w:szCs w:val="20"/>
        </w:rPr>
        <w:t>__________________</w:t>
      </w:r>
      <w:r w:rsidRPr="00D35EEA">
        <w:rPr>
          <w:rFonts w:eastAsia="標楷體" w:hint="eastAsia"/>
          <w:sz w:val="20"/>
          <w:szCs w:val="20"/>
        </w:rPr>
        <w:t>簽章</w:t>
      </w:r>
    </w:p>
    <w:p w:rsidR="00E50002" w:rsidRPr="00D35EEA" w:rsidRDefault="00E50002" w:rsidP="00E50002">
      <w:pPr>
        <w:tabs>
          <w:tab w:val="left" w:pos="480"/>
          <w:tab w:val="left" w:pos="960"/>
          <w:tab w:val="left" w:pos="1440"/>
          <w:tab w:val="left" w:pos="1920"/>
          <w:tab w:val="left" w:pos="2400"/>
          <w:tab w:val="left" w:pos="2880"/>
          <w:tab w:val="left" w:pos="3360"/>
          <w:tab w:val="left" w:pos="3840"/>
          <w:tab w:val="left" w:pos="4320"/>
          <w:tab w:val="left" w:pos="4800"/>
          <w:tab w:val="left" w:pos="5289"/>
        </w:tabs>
        <w:spacing w:beforeLines="50" w:before="180"/>
        <w:rPr>
          <w:rFonts w:eastAsia="標楷體"/>
          <w:sz w:val="20"/>
          <w:szCs w:val="20"/>
        </w:rPr>
      </w:pPr>
      <w:r w:rsidRPr="00D35EEA">
        <w:rPr>
          <w:rFonts w:eastAsia="標楷體" w:hint="eastAsia"/>
          <w:sz w:val="20"/>
          <w:szCs w:val="20"/>
        </w:rPr>
        <w:t>被保險人：</w:t>
      </w:r>
      <w:r w:rsidRPr="00D35EEA">
        <w:rPr>
          <w:rFonts w:eastAsia="標楷體" w:hint="eastAsia"/>
          <w:sz w:val="20"/>
          <w:szCs w:val="20"/>
        </w:rPr>
        <w:t>_________________</w:t>
      </w:r>
      <w:r w:rsidRPr="00D35EEA">
        <w:rPr>
          <w:rFonts w:eastAsia="標楷體" w:hint="eastAsia"/>
          <w:sz w:val="20"/>
          <w:szCs w:val="20"/>
        </w:rPr>
        <w:t>簽章</w:t>
      </w:r>
      <w:r w:rsidRPr="00D35EEA">
        <w:rPr>
          <w:rFonts w:eastAsia="標楷體" w:hint="eastAsia"/>
          <w:sz w:val="20"/>
          <w:szCs w:val="20"/>
        </w:rPr>
        <w:t xml:space="preserve">   </w:t>
      </w:r>
      <w:r w:rsidRPr="00D35EEA">
        <w:rPr>
          <w:rFonts w:eastAsia="標楷體"/>
          <w:sz w:val="20"/>
          <w:szCs w:val="20"/>
        </w:rPr>
        <w:tab/>
      </w:r>
      <w:r w:rsidRPr="00D35EEA">
        <w:rPr>
          <w:rFonts w:eastAsia="標楷體" w:hint="eastAsia"/>
          <w:sz w:val="20"/>
          <w:szCs w:val="20"/>
        </w:rPr>
        <w:t xml:space="preserve">   </w:t>
      </w:r>
      <w:r w:rsidRPr="00D35EEA">
        <w:rPr>
          <w:rFonts w:eastAsia="標楷體"/>
          <w:sz w:val="20"/>
          <w:szCs w:val="20"/>
        </w:rPr>
        <w:tab/>
      </w:r>
      <w:r w:rsidRPr="00D35EEA">
        <w:rPr>
          <w:rFonts w:eastAsia="標楷體"/>
          <w:sz w:val="20"/>
          <w:szCs w:val="20"/>
        </w:rPr>
        <w:tab/>
      </w:r>
      <w:r w:rsidRPr="00D35EEA">
        <w:rPr>
          <w:rFonts w:eastAsia="標楷體" w:hint="eastAsia"/>
          <w:sz w:val="20"/>
          <w:szCs w:val="20"/>
        </w:rPr>
        <w:t xml:space="preserve"> </w:t>
      </w:r>
      <w:r w:rsidRPr="00D35EEA">
        <w:rPr>
          <w:rFonts w:eastAsia="標楷體" w:hint="eastAsia"/>
          <w:sz w:val="20"/>
          <w:szCs w:val="20"/>
        </w:rPr>
        <w:t>子</w:t>
      </w:r>
      <w:r w:rsidRPr="00D35EEA">
        <w:rPr>
          <w:rFonts w:eastAsia="標楷體" w:hint="eastAsia"/>
          <w:sz w:val="20"/>
          <w:szCs w:val="20"/>
        </w:rPr>
        <w:t xml:space="preserve"> </w:t>
      </w:r>
      <w:r w:rsidRPr="00D35EEA">
        <w:rPr>
          <w:rFonts w:eastAsia="標楷體" w:hint="eastAsia"/>
          <w:sz w:val="20"/>
          <w:szCs w:val="20"/>
        </w:rPr>
        <w:t>女</w:t>
      </w:r>
      <w:r w:rsidRPr="00D35EEA">
        <w:rPr>
          <w:rFonts w:eastAsia="標楷體" w:hint="eastAsia"/>
          <w:sz w:val="20"/>
          <w:szCs w:val="20"/>
        </w:rPr>
        <w:t>(1)</w:t>
      </w:r>
      <w:r w:rsidRPr="00D35EEA">
        <w:rPr>
          <w:rFonts w:eastAsia="標楷體" w:hint="eastAsia"/>
          <w:sz w:val="20"/>
          <w:szCs w:val="20"/>
        </w:rPr>
        <w:t>：</w:t>
      </w:r>
      <w:r w:rsidRPr="00D35EEA">
        <w:rPr>
          <w:rFonts w:eastAsia="標楷體" w:hint="eastAsia"/>
          <w:sz w:val="20"/>
          <w:szCs w:val="20"/>
        </w:rPr>
        <w:t>__________________</w:t>
      </w:r>
      <w:r w:rsidRPr="00D35EEA">
        <w:rPr>
          <w:rFonts w:eastAsia="標楷體" w:hint="eastAsia"/>
          <w:sz w:val="20"/>
          <w:szCs w:val="20"/>
        </w:rPr>
        <w:t>簽章</w:t>
      </w:r>
    </w:p>
    <w:p w:rsidR="00E50002" w:rsidRPr="00D35EEA" w:rsidRDefault="00E50002" w:rsidP="00E50002">
      <w:pPr>
        <w:tabs>
          <w:tab w:val="left" w:pos="5387"/>
        </w:tabs>
        <w:spacing w:beforeLines="50" w:before="180"/>
        <w:rPr>
          <w:rFonts w:eastAsia="標楷體"/>
          <w:sz w:val="20"/>
          <w:szCs w:val="20"/>
        </w:rPr>
      </w:pPr>
      <w:r w:rsidRPr="00D35EEA">
        <w:rPr>
          <w:rFonts w:eastAsia="標楷體" w:hint="eastAsia"/>
          <w:sz w:val="20"/>
          <w:szCs w:val="20"/>
        </w:rPr>
        <w:t>法定代理人：</w:t>
      </w:r>
      <w:r w:rsidRPr="00D35EEA">
        <w:rPr>
          <w:rFonts w:eastAsia="標楷體" w:hint="eastAsia"/>
          <w:sz w:val="20"/>
          <w:szCs w:val="20"/>
        </w:rPr>
        <w:t>_______________</w:t>
      </w:r>
      <w:r w:rsidRPr="00D35EEA">
        <w:rPr>
          <w:rFonts w:eastAsia="標楷體" w:hint="eastAsia"/>
          <w:sz w:val="20"/>
          <w:szCs w:val="20"/>
        </w:rPr>
        <w:t>關係</w:t>
      </w:r>
      <w:r w:rsidRPr="00D35EEA">
        <w:rPr>
          <w:rFonts w:eastAsia="標楷體" w:hint="eastAsia"/>
          <w:sz w:val="20"/>
          <w:szCs w:val="20"/>
        </w:rPr>
        <w:t xml:space="preserve">_______       </w:t>
      </w:r>
      <w:r w:rsidRPr="00D35EEA">
        <w:rPr>
          <w:rFonts w:eastAsia="標楷體" w:hint="eastAsia"/>
          <w:sz w:val="20"/>
          <w:szCs w:val="20"/>
        </w:rPr>
        <w:t>子</w:t>
      </w:r>
      <w:r w:rsidRPr="00D35EEA">
        <w:rPr>
          <w:rFonts w:eastAsia="標楷體" w:hint="eastAsia"/>
          <w:sz w:val="20"/>
          <w:szCs w:val="20"/>
        </w:rPr>
        <w:t xml:space="preserve"> </w:t>
      </w:r>
      <w:r w:rsidRPr="00D35EEA">
        <w:rPr>
          <w:rFonts w:eastAsia="標楷體" w:hint="eastAsia"/>
          <w:sz w:val="20"/>
          <w:szCs w:val="20"/>
        </w:rPr>
        <w:t>女</w:t>
      </w:r>
      <w:r w:rsidRPr="00D35EEA">
        <w:rPr>
          <w:rFonts w:eastAsia="標楷體" w:hint="eastAsia"/>
          <w:sz w:val="20"/>
          <w:szCs w:val="20"/>
        </w:rPr>
        <w:t>(1)</w:t>
      </w:r>
      <w:r w:rsidRPr="00D35EEA">
        <w:rPr>
          <w:rFonts w:eastAsia="標楷體" w:hint="eastAsia"/>
          <w:sz w:val="20"/>
          <w:szCs w:val="20"/>
        </w:rPr>
        <w:t>：</w:t>
      </w:r>
      <w:r w:rsidRPr="00D35EEA">
        <w:rPr>
          <w:rFonts w:eastAsia="標楷體" w:hint="eastAsia"/>
          <w:sz w:val="20"/>
          <w:szCs w:val="20"/>
        </w:rPr>
        <w:t>__________________</w:t>
      </w:r>
      <w:r w:rsidRPr="00D35EEA">
        <w:rPr>
          <w:rFonts w:eastAsia="標楷體" w:hint="eastAsia"/>
          <w:sz w:val="20"/>
          <w:szCs w:val="20"/>
        </w:rPr>
        <w:t>簽章</w:t>
      </w:r>
    </w:p>
    <w:p w:rsidR="00E50002" w:rsidRPr="00D35EEA" w:rsidRDefault="00E50002" w:rsidP="00E50002">
      <w:pPr>
        <w:tabs>
          <w:tab w:val="left" w:pos="5245"/>
        </w:tabs>
        <w:spacing w:beforeLines="50" w:before="180"/>
        <w:rPr>
          <w:rFonts w:eastAsia="標楷體" w:hint="eastAsia"/>
          <w:sz w:val="20"/>
          <w:szCs w:val="20"/>
        </w:rPr>
      </w:pPr>
      <w:r w:rsidRPr="00D35EEA">
        <w:rPr>
          <w:rFonts w:eastAsia="標楷體" w:hint="eastAsia"/>
          <w:sz w:val="20"/>
          <w:szCs w:val="20"/>
        </w:rPr>
        <w:t xml:space="preserve">            _______________</w:t>
      </w:r>
      <w:r w:rsidRPr="00D35EEA">
        <w:rPr>
          <w:rFonts w:eastAsia="標楷體" w:hint="eastAsia"/>
          <w:sz w:val="20"/>
          <w:szCs w:val="20"/>
        </w:rPr>
        <w:t>關係</w:t>
      </w:r>
      <w:r w:rsidRPr="00D35EEA">
        <w:rPr>
          <w:rFonts w:eastAsia="標楷體" w:hint="eastAsia"/>
          <w:sz w:val="20"/>
          <w:szCs w:val="20"/>
        </w:rPr>
        <w:t xml:space="preserve">_______       </w:t>
      </w:r>
      <w:r w:rsidRPr="00D35EEA">
        <w:rPr>
          <w:rFonts w:eastAsia="標楷體" w:hint="eastAsia"/>
          <w:sz w:val="20"/>
          <w:szCs w:val="20"/>
        </w:rPr>
        <w:t>子</w:t>
      </w:r>
      <w:r w:rsidRPr="00D35EEA">
        <w:rPr>
          <w:rFonts w:eastAsia="標楷體" w:hint="eastAsia"/>
          <w:sz w:val="20"/>
          <w:szCs w:val="20"/>
        </w:rPr>
        <w:t xml:space="preserve"> </w:t>
      </w:r>
      <w:r w:rsidRPr="00D35EEA">
        <w:rPr>
          <w:rFonts w:eastAsia="標楷體" w:hint="eastAsia"/>
          <w:sz w:val="20"/>
          <w:szCs w:val="20"/>
        </w:rPr>
        <w:t>女</w:t>
      </w:r>
      <w:r w:rsidRPr="00D35EEA">
        <w:rPr>
          <w:rFonts w:eastAsia="標楷體" w:hint="eastAsia"/>
          <w:sz w:val="20"/>
          <w:szCs w:val="20"/>
        </w:rPr>
        <w:t>(1)</w:t>
      </w:r>
      <w:r w:rsidRPr="00D35EEA">
        <w:rPr>
          <w:rFonts w:eastAsia="標楷體" w:hint="eastAsia"/>
          <w:sz w:val="20"/>
          <w:szCs w:val="20"/>
        </w:rPr>
        <w:t>：</w:t>
      </w:r>
      <w:r w:rsidRPr="00D35EEA">
        <w:rPr>
          <w:rFonts w:eastAsia="標楷體" w:hint="eastAsia"/>
          <w:sz w:val="20"/>
          <w:szCs w:val="20"/>
        </w:rPr>
        <w:t>__________________</w:t>
      </w:r>
      <w:r w:rsidRPr="00D35EEA">
        <w:rPr>
          <w:rFonts w:eastAsia="標楷體" w:hint="eastAsia"/>
          <w:sz w:val="20"/>
          <w:szCs w:val="20"/>
        </w:rPr>
        <w:t>簽章</w:t>
      </w:r>
    </w:p>
    <w:p w:rsidR="00E50002" w:rsidRPr="00D35EEA" w:rsidRDefault="00E50002" w:rsidP="00E50002">
      <w:pPr>
        <w:tabs>
          <w:tab w:val="left" w:pos="5245"/>
        </w:tabs>
        <w:spacing w:beforeLines="50" w:before="180"/>
        <w:rPr>
          <w:rFonts w:eastAsia="標楷體"/>
          <w:sz w:val="20"/>
          <w:szCs w:val="20"/>
        </w:rPr>
      </w:pPr>
      <w:r w:rsidRPr="00D35EEA">
        <w:rPr>
          <w:rFonts w:eastAsia="標楷體" w:hint="eastAsia"/>
          <w:sz w:val="20"/>
          <w:szCs w:val="20"/>
        </w:rPr>
        <w:t xml:space="preserve">　　　　　　　　　　　　　　　　　　　　　中華民國</w:t>
      </w:r>
      <w:r w:rsidRPr="00D35EEA">
        <w:rPr>
          <w:rFonts w:eastAsia="標楷體" w:hint="eastAsia"/>
          <w:sz w:val="20"/>
          <w:szCs w:val="20"/>
        </w:rPr>
        <w:t xml:space="preserve">       </w:t>
      </w:r>
      <w:r w:rsidRPr="00D35EEA">
        <w:rPr>
          <w:rFonts w:eastAsia="標楷體" w:hint="eastAsia"/>
          <w:sz w:val="20"/>
          <w:szCs w:val="20"/>
        </w:rPr>
        <w:t>年</w:t>
      </w:r>
      <w:r w:rsidRPr="00D35EEA">
        <w:rPr>
          <w:rFonts w:eastAsia="標楷體" w:hint="eastAsia"/>
          <w:sz w:val="20"/>
          <w:szCs w:val="20"/>
        </w:rPr>
        <w:t xml:space="preserve">       </w:t>
      </w:r>
      <w:r w:rsidRPr="00D35EEA">
        <w:rPr>
          <w:rFonts w:eastAsia="標楷體" w:hint="eastAsia"/>
          <w:sz w:val="20"/>
          <w:szCs w:val="20"/>
        </w:rPr>
        <w:t>月</w:t>
      </w:r>
      <w:r w:rsidRPr="00D35EEA">
        <w:rPr>
          <w:rFonts w:eastAsia="標楷體" w:hint="eastAsia"/>
          <w:sz w:val="20"/>
          <w:szCs w:val="20"/>
        </w:rPr>
        <w:t xml:space="preserve">       </w:t>
      </w:r>
      <w:r w:rsidRPr="00D35EEA">
        <w:rPr>
          <w:rFonts w:eastAsia="標楷體" w:hint="eastAsia"/>
          <w:sz w:val="20"/>
          <w:szCs w:val="20"/>
        </w:rPr>
        <w:t>日</w:t>
      </w:r>
    </w:p>
    <w:p w:rsidR="002225FA" w:rsidRPr="00D35EEA" w:rsidRDefault="002225FA" w:rsidP="004B6D91">
      <w:pPr>
        <w:spacing w:line="240" w:lineRule="atLeast"/>
        <w:ind w:left="500" w:hangingChars="250" w:hanging="500"/>
        <w:rPr>
          <w:rFonts w:ascii="細明體" w:eastAsia="細明體" w:hAnsi="細明體" w:cs="Courier New"/>
          <w:sz w:val="20"/>
          <w:szCs w:val="20"/>
        </w:rPr>
      </w:pPr>
    </w:p>
    <w:sectPr w:rsidR="002225FA" w:rsidRPr="00D35EEA" w:rsidSect="00417064">
      <w:footerReference w:type="even" r:id="rId11"/>
      <w:footerReference w:type="default" r:id="rId12"/>
      <w:pgSz w:w="11906" w:h="16838"/>
      <w:pgMar w:top="567" w:right="737" w:bottom="73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FE6" w:rsidRDefault="00627FE6">
      <w:r>
        <w:separator/>
      </w:r>
    </w:p>
  </w:endnote>
  <w:endnote w:type="continuationSeparator" w:id="0">
    <w:p w:rsidR="00627FE6" w:rsidRDefault="00627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834" w:rsidRDefault="00765834" w:rsidP="00B930E5">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765834" w:rsidRDefault="00765834">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834" w:rsidRDefault="00765834" w:rsidP="00B930E5">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0F235C">
      <w:rPr>
        <w:rStyle w:val="a6"/>
        <w:noProof/>
      </w:rPr>
      <w:t>2</w:t>
    </w:r>
    <w:r>
      <w:rPr>
        <w:rStyle w:val="a6"/>
      </w:rPr>
      <w:fldChar w:fldCharType="end"/>
    </w:r>
  </w:p>
  <w:p w:rsidR="00765834" w:rsidRDefault="0076583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FE6" w:rsidRDefault="00627FE6">
      <w:r>
        <w:separator/>
      </w:r>
    </w:p>
  </w:footnote>
  <w:footnote w:type="continuationSeparator" w:id="0">
    <w:p w:rsidR="00627FE6" w:rsidRDefault="00627F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D65B9"/>
    <w:multiLevelType w:val="hybridMultilevel"/>
    <w:tmpl w:val="4E267560"/>
    <w:lvl w:ilvl="0" w:tplc="B1662DDE">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F170A8"/>
    <w:multiLevelType w:val="hybridMultilevel"/>
    <w:tmpl w:val="C03C64B0"/>
    <w:lvl w:ilvl="0" w:tplc="2056CCB4">
      <w:start w:val="2"/>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7295C88"/>
    <w:multiLevelType w:val="hybridMultilevel"/>
    <w:tmpl w:val="0F3A7940"/>
    <w:lvl w:ilvl="0" w:tplc="6E2CE626">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09F11D3C"/>
    <w:multiLevelType w:val="hybridMultilevel"/>
    <w:tmpl w:val="CA6E6F82"/>
    <w:lvl w:ilvl="0" w:tplc="3A1EDA4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0CA13F06"/>
    <w:multiLevelType w:val="multilevel"/>
    <w:tmpl w:val="16064180"/>
    <w:lvl w:ilvl="0">
      <w:start w:val="1"/>
      <w:numFmt w:val="decimal"/>
      <w:lvlText w:val="%1."/>
      <w:lvlJc w:val="left"/>
      <w:pPr>
        <w:ind w:left="425" w:hanging="425"/>
      </w:pPr>
      <w:rPr>
        <w:rFonts w:ascii="細明體" w:eastAsia="細明體" w:hAnsi="細明體" w:cs="Courier New"/>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2473258"/>
    <w:multiLevelType w:val="hybridMultilevel"/>
    <w:tmpl w:val="198C58E2"/>
    <w:lvl w:ilvl="0" w:tplc="04090005">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 w15:restartNumberingAfterBreak="0">
    <w:nsid w:val="31110D77"/>
    <w:multiLevelType w:val="multilevel"/>
    <w:tmpl w:val="B55C0F4C"/>
    <w:lvl w:ilvl="0">
      <w:start w:val="1"/>
      <w:numFmt w:val="decimal"/>
      <w:lvlText w:val="%1"/>
      <w:lvlJc w:val="left"/>
      <w:pPr>
        <w:tabs>
          <w:tab w:val="num" w:pos="905"/>
        </w:tabs>
        <w:ind w:left="905" w:hanging="425"/>
      </w:pPr>
      <w:rPr>
        <w:rFonts w:hint="eastAsia"/>
      </w:rPr>
    </w:lvl>
    <w:lvl w:ilvl="1">
      <w:start w:val="1"/>
      <w:numFmt w:val="decimal"/>
      <w:lvlText w:val="%1.%2"/>
      <w:lvlJc w:val="left"/>
      <w:pPr>
        <w:tabs>
          <w:tab w:val="num" w:pos="1472"/>
        </w:tabs>
        <w:ind w:left="1472" w:hanging="567"/>
      </w:pPr>
      <w:rPr>
        <w:rFonts w:hint="eastAsia"/>
      </w:rPr>
    </w:lvl>
    <w:lvl w:ilvl="2">
      <w:start w:val="1"/>
      <w:numFmt w:val="decimal"/>
      <w:lvlText w:val="%1.%2.%3"/>
      <w:lvlJc w:val="left"/>
      <w:pPr>
        <w:tabs>
          <w:tab w:val="num" w:pos="1898"/>
        </w:tabs>
        <w:ind w:left="1898" w:hanging="567"/>
      </w:pPr>
      <w:rPr>
        <w:rFonts w:hint="eastAsia"/>
      </w:rPr>
    </w:lvl>
    <w:lvl w:ilvl="3">
      <w:start w:val="1"/>
      <w:numFmt w:val="decimal"/>
      <w:lvlText w:val="%1.%2.%3.%4"/>
      <w:lvlJc w:val="left"/>
      <w:pPr>
        <w:tabs>
          <w:tab w:val="num" w:pos="2464"/>
        </w:tabs>
        <w:ind w:left="2464" w:hanging="708"/>
      </w:pPr>
      <w:rPr>
        <w:rFonts w:hint="eastAsia"/>
      </w:rPr>
    </w:lvl>
    <w:lvl w:ilvl="4">
      <w:start w:val="1"/>
      <w:numFmt w:val="decimal"/>
      <w:lvlText w:val="%1.%2.%3.%4.%5"/>
      <w:lvlJc w:val="left"/>
      <w:pPr>
        <w:tabs>
          <w:tab w:val="num" w:pos="3261"/>
        </w:tabs>
        <w:ind w:left="3031" w:hanging="850"/>
      </w:pPr>
      <w:rPr>
        <w:rFonts w:hint="eastAsia"/>
      </w:rPr>
    </w:lvl>
    <w:lvl w:ilvl="5">
      <w:start w:val="1"/>
      <w:numFmt w:val="decimal"/>
      <w:lvlText w:val="%1.%2.%3.%4.%5.%6"/>
      <w:lvlJc w:val="left"/>
      <w:pPr>
        <w:tabs>
          <w:tab w:val="num" w:pos="3740"/>
        </w:tabs>
        <w:ind w:left="3740" w:hanging="1134"/>
      </w:pPr>
      <w:rPr>
        <w:rFonts w:hint="eastAsia"/>
      </w:rPr>
    </w:lvl>
    <w:lvl w:ilvl="6">
      <w:start w:val="1"/>
      <w:numFmt w:val="decimal"/>
      <w:lvlText w:val="%1.%2.%3.%4.%5.%6.%7"/>
      <w:lvlJc w:val="left"/>
      <w:pPr>
        <w:tabs>
          <w:tab w:val="num" w:pos="4471"/>
        </w:tabs>
        <w:ind w:left="4307" w:hanging="1276"/>
      </w:pPr>
      <w:rPr>
        <w:rFonts w:hint="eastAsia"/>
      </w:rPr>
    </w:lvl>
    <w:lvl w:ilvl="7">
      <w:start w:val="1"/>
      <w:numFmt w:val="decimal"/>
      <w:lvlText w:val="%1.%2.%3.%4.%5.%6.%7.%8"/>
      <w:lvlJc w:val="left"/>
      <w:pPr>
        <w:tabs>
          <w:tab w:val="num" w:pos="5256"/>
        </w:tabs>
        <w:ind w:left="4874" w:hanging="1418"/>
      </w:pPr>
      <w:rPr>
        <w:rFonts w:hint="eastAsia"/>
      </w:rPr>
    </w:lvl>
    <w:lvl w:ilvl="8">
      <w:start w:val="1"/>
      <w:numFmt w:val="decimal"/>
      <w:lvlText w:val="%1.%2.%3.%4.%5.%6.%7.%8.%9"/>
      <w:lvlJc w:val="left"/>
      <w:pPr>
        <w:tabs>
          <w:tab w:val="num" w:pos="5582"/>
        </w:tabs>
        <w:ind w:left="5582" w:hanging="1700"/>
      </w:pPr>
      <w:rPr>
        <w:rFonts w:hint="eastAsia"/>
      </w:rPr>
    </w:lvl>
  </w:abstractNum>
  <w:abstractNum w:abstractNumId="7" w15:restartNumberingAfterBreak="0">
    <w:nsid w:val="38845E16"/>
    <w:multiLevelType w:val="multilevel"/>
    <w:tmpl w:val="0409001D"/>
    <w:styleLink w:val="a"/>
    <w:lvl w:ilvl="0">
      <w:start w:val="1"/>
      <w:numFmt w:val="ideographDigital"/>
      <w:lvlText w:val="%1"/>
      <w:lvlJc w:val="left"/>
      <w:pPr>
        <w:tabs>
          <w:tab w:val="num" w:pos="1385"/>
        </w:tabs>
        <w:ind w:left="1385" w:hanging="425"/>
      </w:pPr>
      <w:rPr>
        <w:rFonts w:hint="default"/>
      </w:rPr>
    </w:lvl>
    <w:lvl w:ilvl="1">
      <w:start w:val="1"/>
      <w:numFmt w:val="decimal"/>
      <w:lvlText w:val="%1.%2"/>
      <w:lvlJc w:val="left"/>
      <w:pPr>
        <w:tabs>
          <w:tab w:val="num" w:pos="1952"/>
        </w:tabs>
        <w:ind w:left="1952" w:hanging="567"/>
      </w:pPr>
      <w:rPr>
        <w:rFonts w:hint="eastAsia"/>
        <w:kern w:val="2"/>
        <w:sz w:val="24"/>
      </w:rPr>
    </w:lvl>
    <w:lvl w:ilvl="2">
      <w:start w:val="1"/>
      <w:numFmt w:val="decimal"/>
      <w:lvlText w:val="%1.%2.%3"/>
      <w:lvlJc w:val="left"/>
      <w:pPr>
        <w:tabs>
          <w:tab w:val="num" w:pos="2378"/>
        </w:tabs>
        <w:ind w:left="2378" w:hanging="567"/>
      </w:pPr>
      <w:rPr>
        <w:rFonts w:hint="eastAsia"/>
      </w:rPr>
    </w:lvl>
    <w:lvl w:ilvl="3">
      <w:start w:val="1"/>
      <w:numFmt w:val="decimal"/>
      <w:lvlText w:val="%1.%2.%3.%4"/>
      <w:lvlJc w:val="left"/>
      <w:pPr>
        <w:tabs>
          <w:tab w:val="num" w:pos="2944"/>
        </w:tabs>
        <w:ind w:left="2944" w:hanging="708"/>
      </w:pPr>
    </w:lvl>
    <w:lvl w:ilvl="4">
      <w:start w:val="1"/>
      <w:numFmt w:val="decimal"/>
      <w:lvlText w:val="%1.%2.%3.%4.%5"/>
      <w:lvlJc w:val="left"/>
      <w:pPr>
        <w:tabs>
          <w:tab w:val="num" w:pos="3511"/>
        </w:tabs>
        <w:ind w:left="3511" w:hanging="850"/>
      </w:pPr>
    </w:lvl>
    <w:lvl w:ilvl="5">
      <w:start w:val="1"/>
      <w:numFmt w:val="decimal"/>
      <w:lvlText w:val="%1.%2.%3.%4.%5.%6"/>
      <w:lvlJc w:val="left"/>
      <w:pPr>
        <w:tabs>
          <w:tab w:val="num" w:pos="4220"/>
        </w:tabs>
        <w:ind w:left="4220" w:hanging="1134"/>
      </w:pPr>
    </w:lvl>
    <w:lvl w:ilvl="6">
      <w:start w:val="1"/>
      <w:numFmt w:val="decimal"/>
      <w:lvlText w:val="%1.%2.%3.%4.%5.%6.%7"/>
      <w:lvlJc w:val="left"/>
      <w:pPr>
        <w:tabs>
          <w:tab w:val="num" w:pos="4787"/>
        </w:tabs>
        <w:ind w:left="4787" w:hanging="1276"/>
      </w:pPr>
    </w:lvl>
    <w:lvl w:ilvl="7">
      <w:start w:val="1"/>
      <w:numFmt w:val="decimal"/>
      <w:lvlText w:val="%1.%2.%3.%4.%5.%6.%7.%8"/>
      <w:lvlJc w:val="left"/>
      <w:pPr>
        <w:tabs>
          <w:tab w:val="num" w:pos="5354"/>
        </w:tabs>
        <w:ind w:left="5354" w:hanging="1418"/>
      </w:pPr>
    </w:lvl>
    <w:lvl w:ilvl="8">
      <w:start w:val="1"/>
      <w:numFmt w:val="decimal"/>
      <w:lvlText w:val="%1.%2.%3.%4.%5.%6.%7.%8.%9"/>
      <w:lvlJc w:val="left"/>
      <w:pPr>
        <w:tabs>
          <w:tab w:val="num" w:pos="6062"/>
        </w:tabs>
        <w:ind w:left="6062" w:hanging="1700"/>
      </w:pPr>
    </w:lvl>
  </w:abstractNum>
  <w:abstractNum w:abstractNumId="8" w15:restartNumberingAfterBreak="0">
    <w:nsid w:val="3ADA056E"/>
    <w:multiLevelType w:val="multilevel"/>
    <w:tmpl w:val="9AEE25E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680"/>
        </w:tabs>
        <w:ind w:left="680" w:hanging="340"/>
      </w:pPr>
      <w:rPr>
        <w:rFonts w:hint="eastAsia"/>
      </w:rPr>
    </w:lvl>
    <w:lvl w:ilvl="2">
      <w:start w:val="1"/>
      <w:numFmt w:val="decimal"/>
      <w:lvlText w:val="%2.%3"/>
      <w:lvlJc w:val="left"/>
      <w:pPr>
        <w:tabs>
          <w:tab w:val="num" w:pos="1191"/>
        </w:tabs>
        <w:ind w:left="1191" w:hanging="511"/>
      </w:pPr>
      <w:rPr>
        <w:rFonts w:hint="eastAsia"/>
      </w:rPr>
    </w:lvl>
    <w:lvl w:ilvl="3">
      <w:start w:val="1"/>
      <w:numFmt w:val="decimal"/>
      <w:lvlText w:val="%2.%3.%4"/>
      <w:lvlJc w:val="left"/>
      <w:pPr>
        <w:tabs>
          <w:tab w:val="num" w:pos="1644"/>
        </w:tabs>
        <w:ind w:left="1644" w:hanging="453"/>
      </w:pPr>
      <w:rPr>
        <w:rFonts w:hint="eastAsia"/>
      </w:rPr>
    </w:lvl>
    <w:lvl w:ilvl="4">
      <w:start w:val="1"/>
      <w:numFmt w:val="decimal"/>
      <w:lvlText w:val="%2.%3.%4.%5"/>
      <w:lvlJc w:val="left"/>
      <w:pPr>
        <w:tabs>
          <w:tab w:val="num" w:pos="2268"/>
        </w:tabs>
        <w:ind w:left="2268" w:hanging="680"/>
      </w:pPr>
      <w:rPr>
        <w:rFonts w:hint="eastAsia"/>
      </w:rPr>
    </w:lvl>
    <w:lvl w:ilvl="5">
      <w:start w:val="1"/>
      <w:numFmt w:val="decimal"/>
      <w:lvlText w:val="1.1.1.1.%6"/>
      <w:lvlJc w:val="left"/>
      <w:pPr>
        <w:tabs>
          <w:tab w:val="num" w:pos="2722"/>
        </w:tabs>
        <w:ind w:left="2722" w:hanging="511"/>
      </w:pPr>
      <w:rPr>
        <w:rFonts w:hint="eastAsia"/>
      </w:rPr>
    </w:lvl>
    <w:lvl w:ilvl="6">
      <w:start w:val="1"/>
      <w:numFmt w:val="decimal"/>
      <w:lvlText w:val="[%6.%7]"/>
      <w:lvlJc w:val="left"/>
      <w:pPr>
        <w:tabs>
          <w:tab w:val="num" w:pos="3402"/>
        </w:tabs>
        <w:ind w:left="3402" w:hanging="680"/>
      </w:pPr>
      <w:rPr>
        <w:rFonts w:hint="eastAsia"/>
      </w:rPr>
    </w:lvl>
    <w:lvl w:ilvl="7">
      <w:start w:val="1"/>
      <w:numFmt w:val="upperLetter"/>
      <w:lvlText w:val="%8"/>
      <w:lvlJc w:val="left"/>
      <w:pPr>
        <w:tabs>
          <w:tab w:val="num" w:pos="3515"/>
        </w:tabs>
        <w:ind w:left="3515" w:hanging="539"/>
      </w:pPr>
      <w:rPr>
        <w:rFonts w:hint="eastAsia"/>
      </w:rPr>
    </w:lvl>
    <w:lvl w:ilvl="8">
      <w:start w:val="1"/>
      <w:numFmt w:val="lowerLetter"/>
      <w:lvlText w:val="%9"/>
      <w:lvlJc w:val="left"/>
      <w:pPr>
        <w:tabs>
          <w:tab w:val="num" w:pos="5102"/>
        </w:tabs>
        <w:ind w:left="5102" w:hanging="1700"/>
      </w:pPr>
      <w:rPr>
        <w:rFonts w:hint="eastAsia"/>
      </w:rPr>
    </w:lvl>
  </w:abstractNum>
  <w:abstractNum w:abstractNumId="9" w15:restartNumberingAfterBreak="0">
    <w:nsid w:val="422673A7"/>
    <w:multiLevelType w:val="multilevel"/>
    <w:tmpl w:val="334084F6"/>
    <w:lvl w:ilvl="0">
      <w:start w:val="1"/>
      <w:numFmt w:val="taiwaneseCountingThousand"/>
      <w:lvlText w:val="%1、"/>
      <w:lvlJc w:val="left"/>
      <w:pPr>
        <w:tabs>
          <w:tab w:val="num" w:pos="480"/>
        </w:tabs>
        <w:ind w:left="480" w:hanging="480"/>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0" w15:restartNumberingAfterBreak="0">
    <w:nsid w:val="4E486B90"/>
    <w:multiLevelType w:val="hybridMultilevel"/>
    <w:tmpl w:val="EE389986"/>
    <w:lvl w:ilvl="0" w:tplc="63F65DDA">
      <w:start w:val="2"/>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4F890178"/>
    <w:multiLevelType w:val="hybridMultilevel"/>
    <w:tmpl w:val="0032F9C0"/>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63B44E25"/>
    <w:multiLevelType w:val="hybridMultilevel"/>
    <w:tmpl w:val="2F7061B6"/>
    <w:lvl w:ilvl="0" w:tplc="35AA432E">
      <w:start w:val="1"/>
      <w:numFmt w:val="decimal"/>
      <w:lvlText w:val="%1"/>
      <w:lvlJc w:val="center"/>
      <w:pPr>
        <w:tabs>
          <w:tab w:val="num" w:pos="960"/>
        </w:tabs>
        <w:ind w:left="96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66743B2D"/>
    <w:multiLevelType w:val="hybridMultilevel"/>
    <w:tmpl w:val="B520093C"/>
    <w:lvl w:ilvl="0" w:tplc="35AA432E">
      <w:start w:val="1"/>
      <w:numFmt w:val="decimal"/>
      <w:lvlText w:val="%1"/>
      <w:lvlJc w:val="center"/>
      <w:pPr>
        <w:tabs>
          <w:tab w:val="num" w:pos="960"/>
        </w:tabs>
        <w:ind w:left="96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6A841B62"/>
    <w:multiLevelType w:val="multilevel"/>
    <w:tmpl w:val="0409001D"/>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5" w15:restartNumberingAfterBreak="0">
    <w:nsid w:val="6B137FC7"/>
    <w:multiLevelType w:val="hybridMultilevel"/>
    <w:tmpl w:val="7A86E372"/>
    <w:lvl w:ilvl="0" w:tplc="C06207E2">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C0A78C5"/>
    <w:multiLevelType w:val="hybridMultilevel"/>
    <w:tmpl w:val="C09CC386"/>
    <w:lvl w:ilvl="0" w:tplc="6E2CE626">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79737476"/>
    <w:multiLevelType w:val="hybridMultilevel"/>
    <w:tmpl w:val="57BE9890"/>
    <w:lvl w:ilvl="0" w:tplc="6E2CE626">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3"/>
  </w:num>
  <w:num w:numId="2">
    <w:abstractNumId w:val="10"/>
  </w:num>
  <w:num w:numId="3">
    <w:abstractNumId w:val="1"/>
  </w:num>
  <w:num w:numId="4">
    <w:abstractNumId w:val="14"/>
  </w:num>
  <w:num w:numId="5">
    <w:abstractNumId w:val="7"/>
  </w:num>
  <w:num w:numId="6">
    <w:abstractNumId w:val="9"/>
  </w:num>
  <w:num w:numId="7">
    <w:abstractNumId w:val="16"/>
  </w:num>
  <w:num w:numId="8">
    <w:abstractNumId w:val="17"/>
  </w:num>
  <w:num w:numId="9">
    <w:abstractNumId w:val="2"/>
  </w:num>
  <w:num w:numId="10">
    <w:abstractNumId w:val="8"/>
  </w:num>
  <w:num w:numId="11">
    <w:abstractNumId w:val="4"/>
  </w:num>
  <w:num w:numId="12">
    <w:abstractNumId w:val="6"/>
  </w:num>
  <w:num w:numId="13">
    <w:abstractNumId w:val="12"/>
  </w:num>
  <w:num w:numId="14">
    <w:abstractNumId w:val="13"/>
  </w:num>
  <w:num w:numId="15">
    <w:abstractNumId w:val="5"/>
  </w:num>
  <w:num w:numId="16">
    <w:abstractNumId w:val="11"/>
  </w:num>
  <w:num w:numId="17">
    <w:abstractNumId w:val="1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A0E54"/>
    <w:rsid w:val="000018DA"/>
    <w:rsid w:val="00005E62"/>
    <w:rsid w:val="00057785"/>
    <w:rsid w:val="00062328"/>
    <w:rsid w:val="00073519"/>
    <w:rsid w:val="00076FBA"/>
    <w:rsid w:val="000800FF"/>
    <w:rsid w:val="00086E90"/>
    <w:rsid w:val="000A7C4F"/>
    <w:rsid w:val="000D1099"/>
    <w:rsid w:val="000D2D7F"/>
    <w:rsid w:val="000D3892"/>
    <w:rsid w:val="000E5F19"/>
    <w:rsid w:val="000F235C"/>
    <w:rsid w:val="000F3BDB"/>
    <w:rsid w:val="001249B7"/>
    <w:rsid w:val="00127011"/>
    <w:rsid w:val="00145DDA"/>
    <w:rsid w:val="001566BC"/>
    <w:rsid w:val="00156A28"/>
    <w:rsid w:val="0015744E"/>
    <w:rsid w:val="001606A7"/>
    <w:rsid w:val="001631C5"/>
    <w:rsid w:val="001724C1"/>
    <w:rsid w:val="001778A7"/>
    <w:rsid w:val="00185767"/>
    <w:rsid w:val="00187B05"/>
    <w:rsid w:val="00190DF8"/>
    <w:rsid w:val="00194232"/>
    <w:rsid w:val="001B2A98"/>
    <w:rsid w:val="002225FA"/>
    <w:rsid w:val="00232ED1"/>
    <w:rsid w:val="00252551"/>
    <w:rsid w:val="00287ABA"/>
    <w:rsid w:val="002A3F8C"/>
    <w:rsid w:val="002B0AB6"/>
    <w:rsid w:val="002B381A"/>
    <w:rsid w:val="002C6295"/>
    <w:rsid w:val="002F61B6"/>
    <w:rsid w:val="002F7FCC"/>
    <w:rsid w:val="0031642E"/>
    <w:rsid w:val="00323FB8"/>
    <w:rsid w:val="0032607E"/>
    <w:rsid w:val="003354D9"/>
    <w:rsid w:val="00335DF5"/>
    <w:rsid w:val="00353371"/>
    <w:rsid w:val="003572AC"/>
    <w:rsid w:val="003646BE"/>
    <w:rsid w:val="00364751"/>
    <w:rsid w:val="003763F5"/>
    <w:rsid w:val="00386C3A"/>
    <w:rsid w:val="00391DF0"/>
    <w:rsid w:val="003A4765"/>
    <w:rsid w:val="003B6BF5"/>
    <w:rsid w:val="003B7861"/>
    <w:rsid w:val="003D17CE"/>
    <w:rsid w:val="003D6F23"/>
    <w:rsid w:val="003E3722"/>
    <w:rsid w:val="003E42E3"/>
    <w:rsid w:val="003F4398"/>
    <w:rsid w:val="003F795D"/>
    <w:rsid w:val="00403547"/>
    <w:rsid w:val="00413605"/>
    <w:rsid w:val="00417064"/>
    <w:rsid w:val="00417A9E"/>
    <w:rsid w:val="00420220"/>
    <w:rsid w:val="0043482C"/>
    <w:rsid w:val="0044335B"/>
    <w:rsid w:val="00443676"/>
    <w:rsid w:val="00444296"/>
    <w:rsid w:val="00450F8B"/>
    <w:rsid w:val="0045427C"/>
    <w:rsid w:val="00467856"/>
    <w:rsid w:val="00467DFD"/>
    <w:rsid w:val="0047022C"/>
    <w:rsid w:val="00483F12"/>
    <w:rsid w:val="004911D8"/>
    <w:rsid w:val="00491A19"/>
    <w:rsid w:val="00494BCA"/>
    <w:rsid w:val="004A6205"/>
    <w:rsid w:val="004B08CA"/>
    <w:rsid w:val="004B6D91"/>
    <w:rsid w:val="004C2FEB"/>
    <w:rsid w:val="004C5056"/>
    <w:rsid w:val="004D03CC"/>
    <w:rsid w:val="004F1952"/>
    <w:rsid w:val="004F6BE7"/>
    <w:rsid w:val="005145E2"/>
    <w:rsid w:val="00531E06"/>
    <w:rsid w:val="00535F08"/>
    <w:rsid w:val="00537241"/>
    <w:rsid w:val="00550F55"/>
    <w:rsid w:val="005511B4"/>
    <w:rsid w:val="00552AB9"/>
    <w:rsid w:val="00573BA2"/>
    <w:rsid w:val="00575B37"/>
    <w:rsid w:val="00584A7D"/>
    <w:rsid w:val="005952F8"/>
    <w:rsid w:val="005C7094"/>
    <w:rsid w:val="005D48B3"/>
    <w:rsid w:val="005D4CF1"/>
    <w:rsid w:val="005E15F2"/>
    <w:rsid w:val="005E7C47"/>
    <w:rsid w:val="005F1372"/>
    <w:rsid w:val="005F208D"/>
    <w:rsid w:val="005F5C21"/>
    <w:rsid w:val="00603130"/>
    <w:rsid w:val="00624DD8"/>
    <w:rsid w:val="00627FE6"/>
    <w:rsid w:val="006370B1"/>
    <w:rsid w:val="00640B0C"/>
    <w:rsid w:val="00665BDA"/>
    <w:rsid w:val="00674A0A"/>
    <w:rsid w:val="006856F7"/>
    <w:rsid w:val="006A265F"/>
    <w:rsid w:val="006A26A9"/>
    <w:rsid w:val="006A47E3"/>
    <w:rsid w:val="006B61CF"/>
    <w:rsid w:val="006C0067"/>
    <w:rsid w:val="006C16C7"/>
    <w:rsid w:val="006C18E3"/>
    <w:rsid w:val="006D14A4"/>
    <w:rsid w:val="006D75B8"/>
    <w:rsid w:val="006E2857"/>
    <w:rsid w:val="006E2891"/>
    <w:rsid w:val="006E320E"/>
    <w:rsid w:val="006E522D"/>
    <w:rsid w:val="006E7058"/>
    <w:rsid w:val="006F014D"/>
    <w:rsid w:val="006F6D81"/>
    <w:rsid w:val="006F6DA1"/>
    <w:rsid w:val="0070062C"/>
    <w:rsid w:val="00710725"/>
    <w:rsid w:val="00716C34"/>
    <w:rsid w:val="00717C6B"/>
    <w:rsid w:val="00722A11"/>
    <w:rsid w:val="007235C7"/>
    <w:rsid w:val="00731DED"/>
    <w:rsid w:val="0075297D"/>
    <w:rsid w:val="00765834"/>
    <w:rsid w:val="00766299"/>
    <w:rsid w:val="007817A0"/>
    <w:rsid w:val="00790F0E"/>
    <w:rsid w:val="0079246B"/>
    <w:rsid w:val="007A490A"/>
    <w:rsid w:val="007B4376"/>
    <w:rsid w:val="007B6D0C"/>
    <w:rsid w:val="007B75AF"/>
    <w:rsid w:val="007C3BBA"/>
    <w:rsid w:val="007D207E"/>
    <w:rsid w:val="007F1037"/>
    <w:rsid w:val="007F4BA8"/>
    <w:rsid w:val="007F7D33"/>
    <w:rsid w:val="0082038E"/>
    <w:rsid w:val="008266BB"/>
    <w:rsid w:val="00835FC8"/>
    <w:rsid w:val="008503E7"/>
    <w:rsid w:val="0085685F"/>
    <w:rsid w:val="008747CD"/>
    <w:rsid w:val="008749B9"/>
    <w:rsid w:val="00875CDA"/>
    <w:rsid w:val="00892512"/>
    <w:rsid w:val="00893CF0"/>
    <w:rsid w:val="008A5D36"/>
    <w:rsid w:val="008A7E85"/>
    <w:rsid w:val="008B1784"/>
    <w:rsid w:val="008B5188"/>
    <w:rsid w:val="008C0E51"/>
    <w:rsid w:val="008C3A84"/>
    <w:rsid w:val="008C3D93"/>
    <w:rsid w:val="008D0E85"/>
    <w:rsid w:val="008D58A6"/>
    <w:rsid w:val="008E119A"/>
    <w:rsid w:val="008E484E"/>
    <w:rsid w:val="008F0A6C"/>
    <w:rsid w:val="008F6D0F"/>
    <w:rsid w:val="008F7E02"/>
    <w:rsid w:val="00914A39"/>
    <w:rsid w:val="00926ECC"/>
    <w:rsid w:val="009337AD"/>
    <w:rsid w:val="009409D6"/>
    <w:rsid w:val="0095275D"/>
    <w:rsid w:val="009617E5"/>
    <w:rsid w:val="00963BA2"/>
    <w:rsid w:val="00964E9E"/>
    <w:rsid w:val="0096519E"/>
    <w:rsid w:val="0098487E"/>
    <w:rsid w:val="00996447"/>
    <w:rsid w:val="009973B6"/>
    <w:rsid w:val="009A0E54"/>
    <w:rsid w:val="009A1ADD"/>
    <w:rsid w:val="009A6B2B"/>
    <w:rsid w:val="009B23D8"/>
    <w:rsid w:val="009B56A8"/>
    <w:rsid w:val="009B7060"/>
    <w:rsid w:val="009C012E"/>
    <w:rsid w:val="009D0511"/>
    <w:rsid w:val="009D1DB3"/>
    <w:rsid w:val="009E15B4"/>
    <w:rsid w:val="009E614A"/>
    <w:rsid w:val="00A07D6F"/>
    <w:rsid w:val="00A22607"/>
    <w:rsid w:val="00A24376"/>
    <w:rsid w:val="00A515C3"/>
    <w:rsid w:val="00A545EB"/>
    <w:rsid w:val="00A56CC1"/>
    <w:rsid w:val="00A614A5"/>
    <w:rsid w:val="00A61DDB"/>
    <w:rsid w:val="00A645B7"/>
    <w:rsid w:val="00A72ABE"/>
    <w:rsid w:val="00A8390F"/>
    <w:rsid w:val="00A861AF"/>
    <w:rsid w:val="00AA6071"/>
    <w:rsid w:val="00AB160E"/>
    <w:rsid w:val="00AE6528"/>
    <w:rsid w:val="00AE77E3"/>
    <w:rsid w:val="00AF5EEE"/>
    <w:rsid w:val="00B07D87"/>
    <w:rsid w:val="00B10952"/>
    <w:rsid w:val="00B20050"/>
    <w:rsid w:val="00B26C61"/>
    <w:rsid w:val="00B524BA"/>
    <w:rsid w:val="00B53ACB"/>
    <w:rsid w:val="00B66886"/>
    <w:rsid w:val="00B930E5"/>
    <w:rsid w:val="00BB0D40"/>
    <w:rsid w:val="00BC2E60"/>
    <w:rsid w:val="00BC4814"/>
    <w:rsid w:val="00BD6740"/>
    <w:rsid w:val="00BD73E4"/>
    <w:rsid w:val="00BF13EC"/>
    <w:rsid w:val="00BF4E82"/>
    <w:rsid w:val="00C0495D"/>
    <w:rsid w:val="00C14835"/>
    <w:rsid w:val="00C22893"/>
    <w:rsid w:val="00C24F6D"/>
    <w:rsid w:val="00C402B0"/>
    <w:rsid w:val="00C502C0"/>
    <w:rsid w:val="00C52537"/>
    <w:rsid w:val="00C53D77"/>
    <w:rsid w:val="00C556E2"/>
    <w:rsid w:val="00C6662B"/>
    <w:rsid w:val="00C70C5A"/>
    <w:rsid w:val="00C7445B"/>
    <w:rsid w:val="00C754B2"/>
    <w:rsid w:val="00C829C1"/>
    <w:rsid w:val="00CB1327"/>
    <w:rsid w:val="00CC3D25"/>
    <w:rsid w:val="00CC44DF"/>
    <w:rsid w:val="00CD0DEF"/>
    <w:rsid w:val="00CD35D4"/>
    <w:rsid w:val="00CD6427"/>
    <w:rsid w:val="00CE2178"/>
    <w:rsid w:val="00CE3976"/>
    <w:rsid w:val="00CF6E0B"/>
    <w:rsid w:val="00CF7DE5"/>
    <w:rsid w:val="00D01A26"/>
    <w:rsid w:val="00D03ED6"/>
    <w:rsid w:val="00D07B24"/>
    <w:rsid w:val="00D14AED"/>
    <w:rsid w:val="00D14C11"/>
    <w:rsid w:val="00D2607D"/>
    <w:rsid w:val="00D318B2"/>
    <w:rsid w:val="00D35EEA"/>
    <w:rsid w:val="00D368EA"/>
    <w:rsid w:val="00D8139A"/>
    <w:rsid w:val="00D96054"/>
    <w:rsid w:val="00DB118B"/>
    <w:rsid w:val="00DB293B"/>
    <w:rsid w:val="00DD10F3"/>
    <w:rsid w:val="00DF3C28"/>
    <w:rsid w:val="00E0137F"/>
    <w:rsid w:val="00E02CA8"/>
    <w:rsid w:val="00E10BB5"/>
    <w:rsid w:val="00E12758"/>
    <w:rsid w:val="00E23699"/>
    <w:rsid w:val="00E27349"/>
    <w:rsid w:val="00E43C0A"/>
    <w:rsid w:val="00E50002"/>
    <w:rsid w:val="00E52CF8"/>
    <w:rsid w:val="00E5462A"/>
    <w:rsid w:val="00E85B86"/>
    <w:rsid w:val="00E9066F"/>
    <w:rsid w:val="00E9528F"/>
    <w:rsid w:val="00EA0043"/>
    <w:rsid w:val="00EA2249"/>
    <w:rsid w:val="00EA53FE"/>
    <w:rsid w:val="00EA5809"/>
    <w:rsid w:val="00EC5BAC"/>
    <w:rsid w:val="00ED4F53"/>
    <w:rsid w:val="00EF21B1"/>
    <w:rsid w:val="00EF28DB"/>
    <w:rsid w:val="00EF4338"/>
    <w:rsid w:val="00F01135"/>
    <w:rsid w:val="00F30E6A"/>
    <w:rsid w:val="00F32D05"/>
    <w:rsid w:val="00F411B7"/>
    <w:rsid w:val="00F81ED3"/>
    <w:rsid w:val="00F84058"/>
    <w:rsid w:val="00F8409B"/>
    <w:rsid w:val="00F9554A"/>
    <w:rsid w:val="00FA3135"/>
    <w:rsid w:val="00FA5129"/>
    <w:rsid w:val="00FB5C36"/>
    <w:rsid w:val="00FC1BFF"/>
    <w:rsid w:val="00FC433D"/>
    <w:rsid w:val="00FD2A3F"/>
    <w:rsid w:val="00FD35AB"/>
    <w:rsid w:val="00FE0322"/>
    <w:rsid w:val="00FE0F2D"/>
    <w:rsid w:val="00FE0F74"/>
    <w:rsid w:val="00FE763F"/>
    <w:rsid w:val="00FF1D59"/>
    <w:rsid w:val="00FF32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1" type="connector" idref="#_x0000_s1028"/>
        <o:r id="V:Rule2" type="connector" idref="#_x0000_s1030"/>
      </o:rules>
    </o:shapelayout>
  </w:shapeDefaults>
  <w:decimalSymbol w:val="."/>
  <w:listSeparator w:val=","/>
  <w15:chartTrackingRefBased/>
  <w15:docId w15:val="{23E2CB47-21FA-456F-BD02-241278BB3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pPr>
    <w:rPr>
      <w:kern w:val="2"/>
      <w:sz w:val="24"/>
      <w:szCs w:val="24"/>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table" w:styleId="a4">
    <w:name w:val="Table Grid"/>
    <w:basedOn w:val="a2"/>
    <w:rsid w:val="0075297D"/>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0"/>
    <w:rsid w:val="00A56CC1"/>
    <w:pPr>
      <w:tabs>
        <w:tab w:val="center" w:pos="4153"/>
        <w:tab w:val="right" w:pos="8306"/>
      </w:tabs>
      <w:snapToGrid w:val="0"/>
    </w:pPr>
    <w:rPr>
      <w:sz w:val="20"/>
      <w:szCs w:val="20"/>
    </w:rPr>
  </w:style>
  <w:style w:type="character" w:styleId="a6">
    <w:name w:val="page number"/>
    <w:basedOn w:val="a1"/>
    <w:rsid w:val="00A56CC1"/>
  </w:style>
  <w:style w:type="numbering" w:customStyle="1" w:styleId="a">
    <w:name w:val="樣式 編號"/>
    <w:basedOn w:val="a3"/>
    <w:rsid w:val="001724C1"/>
    <w:pPr>
      <w:numPr>
        <w:numId w:val="5"/>
      </w:numPr>
    </w:pPr>
  </w:style>
  <w:style w:type="paragraph" w:customStyle="1" w:styleId="Tabletext">
    <w:name w:val="Tabletext"/>
    <w:basedOn w:val="a0"/>
    <w:rsid w:val="006E522D"/>
    <w:pPr>
      <w:keepLines/>
      <w:spacing w:after="120" w:line="240" w:lineRule="atLeast"/>
    </w:pPr>
    <w:rPr>
      <w:kern w:val="0"/>
      <w:sz w:val="20"/>
      <w:szCs w:val="20"/>
      <w:lang w:eastAsia="en-US"/>
    </w:rPr>
  </w:style>
  <w:style w:type="paragraph" w:customStyle="1" w:styleId="1">
    <w:name w:val="大陸標題樣式1"/>
    <w:basedOn w:val="a7"/>
    <w:autoRedefine/>
    <w:rsid w:val="001249B7"/>
    <w:pPr>
      <w:jc w:val="both"/>
    </w:pPr>
    <w:rPr>
      <w:rFonts w:ascii="新細明體" w:hAnsi="新細明體" w:cs="Times New Roman"/>
      <w:bCs w:val="0"/>
      <w:sz w:val="20"/>
      <w:szCs w:val="24"/>
    </w:rPr>
  </w:style>
  <w:style w:type="paragraph" w:styleId="a7">
    <w:name w:val="Title"/>
    <w:basedOn w:val="a0"/>
    <w:qFormat/>
    <w:rsid w:val="001249B7"/>
    <w:pPr>
      <w:spacing w:before="240" w:after="60"/>
      <w:jc w:val="center"/>
      <w:outlineLvl w:val="0"/>
    </w:pPr>
    <w:rPr>
      <w:rFonts w:ascii="Arial" w:hAnsi="Arial" w:cs="Arial"/>
      <w:b/>
      <w:bCs/>
      <w:sz w:val="32"/>
      <w:szCs w:val="32"/>
    </w:rPr>
  </w:style>
  <w:style w:type="character" w:customStyle="1" w:styleId="SoDAField">
    <w:name w:val="SoDA Field"/>
    <w:rsid w:val="007A490A"/>
    <w:rPr>
      <w:color w:val="0000FF"/>
      <w:sz w:val="20"/>
    </w:rPr>
  </w:style>
  <w:style w:type="paragraph" w:styleId="Web">
    <w:name w:val="Normal (Web)"/>
    <w:basedOn w:val="a0"/>
    <w:rsid w:val="007A490A"/>
    <w:pPr>
      <w:widowControl/>
      <w:spacing w:before="100" w:beforeAutospacing="1" w:after="100" w:afterAutospacing="1"/>
    </w:pPr>
    <w:rPr>
      <w:rFonts w:ascii="新細明體" w:hAnsi="新細明體"/>
      <w:kern w:val="0"/>
    </w:rPr>
  </w:style>
  <w:style w:type="paragraph" w:styleId="a8">
    <w:name w:val="header"/>
    <w:basedOn w:val="a0"/>
    <w:link w:val="a9"/>
    <w:rsid w:val="008F6D0F"/>
    <w:pPr>
      <w:tabs>
        <w:tab w:val="center" w:pos="4153"/>
        <w:tab w:val="right" w:pos="8306"/>
      </w:tabs>
      <w:snapToGrid w:val="0"/>
    </w:pPr>
    <w:rPr>
      <w:sz w:val="20"/>
      <w:szCs w:val="20"/>
    </w:rPr>
  </w:style>
  <w:style w:type="character" w:customStyle="1" w:styleId="a9">
    <w:name w:val="頁首 字元"/>
    <w:link w:val="a8"/>
    <w:rsid w:val="008F6D0F"/>
    <w:rPr>
      <w:kern w:val="2"/>
    </w:rPr>
  </w:style>
  <w:style w:type="paragraph" w:styleId="aa">
    <w:name w:val="Normal Indent"/>
    <w:aliases w:val="表正文,正文非缩进"/>
    <w:basedOn w:val="a0"/>
    <w:rsid w:val="009C012E"/>
    <w:pPr>
      <w:ind w:left="425"/>
      <w:jc w:val="both"/>
    </w:pPr>
    <w:rPr>
      <w:sz w:val="21"/>
      <w:szCs w:val="20"/>
    </w:rPr>
  </w:style>
  <w:style w:type="character" w:styleId="ab">
    <w:name w:val="Hyperlink"/>
    <w:rsid w:val="00893CF0"/>
    <w:rPr>
      <w:color w:val="0000FF"/>
      <w:u w:val="single"/>
    </w:rPr>
  </w:style>
  <w:style w:type="paragraph" w:styleId="ac">
    <w:name w:val="Balloon Text"/>
    <w:basedOn w:val="a0"/>
    <w:link w:val="ad"/>
    <w:rsid w:val="00E52CF8"/>
    <w:rPr>
      <w:rFonts w:ascii="Cambria" w:hAnsi="Cambria"/>
      <w:sz w:val="18"/>
      <w:szCs w:val="18"/>
    </w:rPr>
  </w:style>
  <w:style w:type="character" w:customStyle="1" w:styleId="ad">
    <w:name w:val="註解方塊文字 字元"/>
    <w:link w:val="ac"/>
    <w:rsid w:val="00E52CF8"/>
    <w:rPr>
      <w:rFonts w:ascii="Cambria" w:eastAsia="新細明體" w:hAnsi="Cambria" w:cs="Times New Roman"/>
      <w:kern w:val="2"/>
      <w:sz w:val="18"/>
      <w:szCs w:val="18"/>
    </w:rPr>
  </w:style>
  <w:style w:type="character" w:styleId="ae">
    <w:name w:val="FollowedHyperlink"/>
    <w:rsid w:val="00F81ED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6394044">
      <w:bodyDiv w:val="1"/>
      <w:marLeft w:val="0"/>
      <w:marRight w:val="0"/>
      <w:marTop w:val="0"/>
      <w:marBottom w:val="0"/>
      <w:divBdr>
        <w:top w:val="none" w:sz="0" w:space="0" w:color="auto"/>
        <w:left w:val="none" w:sz="0" w:space="0" w:color="auto"/>
        <w:bottom w:val="none" w:sz="0" w:space="0" w:color="auto"/>
        <w:right w:val="none" w:sz="0" w:space="0" w:color="auto"/>
      </w:divBdr>
    </w:div>
    <w:div w:id="193686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682</Words>
  <Characters>3893</Characters>
  <Application>Microsoft Office Word</Application>
  <DocSecurity>0</DocSecurity>
  <Lines>32</Lines>
  <Paragraphs>9</Paragraphs>
  <ScaleCrop>false</ScaleCrop>
  <Company>CMT</Company>
  <LinksUpToDate>false</LinksUpToDate>
  <CharactersWithSpaces>4566</CharactersWithSpaces>
  <SharedDoc>false</SharedDoc>
  <HLinks>
    <vt:vector size="24" baseType="variant">
      <vt:variant>
        <vt:i4>1324783172</vt:i4>
      </vt:variant>
      <vt:variant>
        <vt:i4>9</vt:i4>
      </vt:variant>
      <vt:variant>
        <vt:i4>0</vt:i4>
      </vt:variant>
      <vt:variant>
        <vt:i4>5</vt:i4>
      </vt:variant>
      <vt:variant>
        <vt:lpwstr/>
      </vt:variant>
      <vt:variant>
        <vt:lpwstr>附件二</vt:lpwstr>
      </vt:variant>
      <vt:variant>
        <vt:i4>1324783172</vt:i4>
      </vt:variant>
      <vt:variant>
        <vt:i4>6</vt:i4>
      </vt:variant>
      <vt:variant>
        <vt:i4>0</vt:i4>
      </vt:variant>
      <vt:variant>
        <vt:i4>5</vt:i4>
      </vt:variant>
      <vt:variant>
        <vt:lpwstr/>
      </vt:variant>
      <vt:variant>
        <vt:lpwstr>附件一</vt:lpwstr>
      </vt:variant>
      <vt:variant>
        <vt:i4>3299094</vt:i4>
      </vt:variant>
      <vt:variant>
        <vt:i4>3</vt:i4>
      </vt:variant>
      <vt:variant>
        <vt:i4>0</vt:i4>
      </vt:variant>
      <vt:variant>
        <vt:i4>5</vt:i4>
      </vt:variant>
      <vt:variant>
        <vt:lpwstr/>
      </vt:variant>
      <vt:variant>
        <vt:lpwstr>圖2</vt:lpwstr>
      </vt:variant>
      <vt:variant>
        <vt:i4>3233558</vt:i4>
      </vt:variant>
      <vt:variant>
        <vt:i4>0</vt:i4>
      </vt:variant>
      <vt:variant>
        <vt:i4>0</vt:i4>
      </vt:variant>
      <vt:variant>
        <vt:i4>5</vt:i4>
      </vt:variant>
      <vt:variant>
        <vt:lpwstr/>
      </vt:variant>
      <vt:variant>
        <vt:lpwstr>圖1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需求規格與管理</dc:title>
  <dc:subject/>
  <dc:creator>SuperXP</dc:creator>
  <cp:keywords/>
  <cp:lastModifiedBy>戴余修</cp:lastModifiedBy>
  <cp:revision>2</cp:revision>
  <dcterms:created xsi:type="dcterms:W3CDTF">2020-07-27T00:57:00Z</dcterms:created>
  <dcterms:modified xsi:type="dcterms:W3CDTF">2020-07-27T00:57:00Z</dcterms:modified>
</cp:coreProperties>
</file>