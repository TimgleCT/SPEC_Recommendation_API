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2D180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E3788">
              <w:rPr>
                <w:rFonts w:ascii="細明體" w:eastAsia="細明體" w:hAnsi="細明體" w:cs="Courier New" w:hint="eastAsia"/>
                <w:sz w:val="20"/>
                <w:szCs w:val="20"/>
              </w:rPr>
              <w:t>5/02/0</w:t>
            </w:r>
            <w:r w:rsidR="002D180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422213" w:rsidRDefault="004D208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35ABA">
              <w:rPr>
                <w:rFonts w:ascii="細明體" w:eastAsia="細明體" w:hAnsi="細明體"/>
                <w:sz w:val="20"/>
              </w:rPr>
              <w:t>150203000118</w:t>
            </w:r>
          </w:p>
        </w:tc>
      </w:tr>
      <w:tr w:rsidR="00A8744F" w:rsidRPr="00422213" w:rsidTr="00B73A2E">
        <w:trPr>
          <w:ins w:id="2" w:author="陳德仁" w:date="2017-07-14T16:58:00Z"/>
        </w:trPr>
        <w:tc>
          <w:tcPr>
            <w:tcW w:w="1418" w:type="dxa"/>
          </w:tcPr>
          <w:p w:rsidR="00A8744F" w:rsidRPr="00422213" w:rsidRDefault="00A8744F" w:rsidP="002D180E">
            <w:pPr>
              <w:spacing w:line="240" w:lineRule="atLeast"/>
              <w:jc w:val="center"/>
              <w:rPr>
                <w:ins w:id="3" w:author="陳德仁" w:date="2017-07-14T16:58:00Z"/>
                <w:rFonts w:ascii="細明體" w:eastAsia="細明體" w:hAnsi="細明體" w:cs="Courier New"/>
                <w:sz w:val="20"/>
                <w:szCs w:val="20"/>
              </w:rPr>
            </w:pPr>
            <w:ins w:id="4" w:author="陳德仁" w:date="2017-07-14T16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2017/7/14</w:t>
              </w:r>
            </w:ins>
          </w:p>
        </w:tc>
        <w:tc>
          <w:tcPr>
            <w:tcW w:w="808" w:type="dxa"/>
          </w:tcPr>
          <w:p w:rsidR="00A8744F" w:rsidRPr="00422213" w:rsidRDefault="00A8744F" w:rsidP="00ED1D99">
            <w:pPr>
              <w:spacing w:line="240" w:lineRule="atLeast"/>
              <w:jc w:val="center"/>
              <w:rPr>
                <w:ins w:id="5" w:author="陳德仁" w:date="2017-07-14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7-07-14T16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A8744F" w:rsidRPr="00422213" w:rsidRDefault="00B611D8" w:rsidP="00ED1D99">
            <w:pPr>
              <w:spacing w:line="240" w:lineRule="atLeast"/>
              <w:rPr>
                <w:ins w:id="7" w:author="陳德仁" w:date="2017-07-14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7-07-14T17:11:00Z">
              <w:r w:rsidRPr="00B611D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Download關鍵字清查修改</w:t>
              </w:r>
            </w:ins>
          </w:p>
        </w:tc>
        <w:tc>
          <w:tcPr>
            <w:tcW w:w="1566" w:type="dxa"/>
          </w:tcPr>
          <w:p w:rsidR="00A8744F" w:rsidRPr="00422213" w:rsidRDefault="00B611D8" w:rsidP="00ED1D99">
            <w:pPr>
              <w:spacing w:line="240" w:lineRule="atLeast"/>
              <w:jc w:val="center"/>
              <w:rPr>
                <w:ins w:id="9" w:author="陳德仁" w:date="2017-07-14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7-07-14T17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德仁</w:t>
              </w:r>
            </w:ins>
          </w:p>
        </w:tc>
        <w:tc>
          <w:tcPr>
            <w:tcW w:w="2071" w:type="dxa"/>
          </w:tcPr>
          <w:p w:rsidR="00A8744F" w:rsidRPr="00835ABA" w:rsidRDefault="00B611D8" w:rsidP="00ED1D99">
            <w:pPr>
              <w:spacing w:line="240" w:lineRule="atLeast"/>
              <w:jc w:val="center"/>
              <w:rPr>
                <w:ins w:id="11" w:author="陳德仁" w:date="2017-07-14T16:58:00Z"/>
                <w:rFonts w:ascii="細明體" w:eastAsia="細明體" w:hAnsi="細明體"/>
                <w:sz w:val="20"/>
              </w:rPr>
            </w:pPr>
            <w:ins w:id="12" w:author="陳德仁" w:date="2017-07-14T17:12:00Z">
              <w:r w:rsidRPr="00B611D8">
                <w:rPr>
                  <w:rFonts w:ascii="細明體" w:eastAsia="細明體" w:hAnsi="細明體"/>
                  <w:sz w:val="20"/>
                </w:rPr>
                <w:t>170511000464</w:t>
              </w:r>
            </w:ins>
          </w:p>
        </w:tc>
      </w:tr>
      <w:tr w:rsidR="001A7D1B" w:rsidRPr="00422213" w:rsidTr="00B73A2E">
        <w:trPr>
          <w:ins w:id="13" w:author="馬慈蓮" w:date="2017-09-13T13:54:00Z"/>
        </w:trPr>
        <w:tc>
          <w:tcPr>
            <w:tcW w:w="1418" w:type="dxa"/>
          </w:tcPr>
          <w:p w:rsidR="001A7D1B" w:rsidRDefault="001A7D1B" w:rsidP="002D180E">
            <w:pPr>
              <w:spacing w:line="240" w:lineRule="atLeast"/>
              <w:jc w:val="center"/>
              <w:rPr>
                <w:ins w:id="14" w:author="馬慈蓮" w:date="2017-09-1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馬慈蓮" w:date="2017-09-13T13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2017/09/13</w:t>
              </w:r>
            </w:ins>
          </w:p>
        </w:tc>
        <w:tc>
          <w:tcPr>
            <w:tcW w:w="808" w:type="dxa"/>
          </w:tcPr>
          <w:p w:rsidR="001A7D1B" w:rsidRDefault="001A7D1B" w:rsidP="00ED1D99">
            <w:pPr>
              <w:spacing w:line="240" w:lineRule="atLeast"/>
              <w:jc w:val="center"/>
              <w:rPr>
                <w:ins w:id="16" w:author="馬慈蓮" w:date="2017-09-1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7-09-13T13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1A7D1B" w:rsidRDefault="001A7D1B" w:rsidP="00ED1D99">
            <w:pPr>
              <w:spacing w:line="240" w:lineRule="atLeast"/>
              <w:rPr>
                <w:ins w:id="18" w:author="馬慈蓮" w:date="2017-09-13T13:55:00Z"/>
                <w:rFonts w:ascii="細明體" w:eastAsia="細明體" w:hAnsi="細明體" w:cs="Courier New"/>
                <w:sz w:val="20"/>
                <w:szCs w:val="20"/>
              </w:rPr>
            </w:pPr>
            <w:ins w:id="19" w:author="馬慈蓮" w:date="2017-09-13T13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</w:t>
              </w:r>
              <w:r w:rsidR="008025F0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畫面文字</w:t>
              </w:r>
            </w:ins>
            <w:ins w:id="20" w:author="馬慈蓮" w:date="2017-09-13T13:55:00Z">
              <w:r w:rsidR="00733A3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：</w:t>
              </w:r>
            </w:ins>
          </w:p>
          <w:p w:rsidR="00733A38" w:rsidRDefault="00733A38" w:rsidP="00ED1D99">
            <w:pPr>
              <w:spacing w:line="240" w:lineRule="atLeast"/>
              <w:rPr>
                <w:ins w:id="21" w:author="馬慈蓮" w:date="2017-09-13T13:55:00Z"/>
                <w:rFonts w:ascii="細明體" w:eastAsia="細明體" w:hAnsi="細明體" w:cs="Courier New"/>
                <w:sz w:val="20"/>
                <w:szCs w:val="20"/>
              </w:rPr>
            </w:pPr>
            <w:ins w:id="22" w:author="馬慈蓮" w:date="2017-09-13T13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個資同意書-&gt; 服務同意暨申請書</w:t>
              </w:r>
            </w:ins>
          </w:p>
          <w:p w:rsidR="00733A38" w:rsidRPr="00B611D8" w:rsidRDefault="00733A38" w:rsidP="00ED1D99">
            <w:pPr>
              <w:spacing w:line="240" w:lineRule="atLeast"/>
              <w:rPr>
                <w:ins w:id="23" w:author="馬慈蓮" w:date="2017-09-1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馬慈蓮" w:date="2017-09-13T13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授權書-&gt; 特種個資傳輸同意書</w:t>
              </w:r>
            </w:ins>
          </w:p>
        </w:tc>
        <w:tc>
          <w:tcPr>
            <w:tcW w:w="1566" w:type="dxa"/>
          </w:tcPr>
          <w:p w:rsidR="001A7D1B" w:rsidRDefault="001B3CCD" w:rsidP="00ED1D99">
            <w:pPr>
              <w:spacing w:line="240" w:lineRule="atLeast"/>
              <w:jc w:val="center"/>
              <w:rPr>
                <w:ins w:id="25" w:author="馬慈蓮" w:date="2017-09-13T13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馬慈蓮" w:date="2017-09-13T13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1A7D1B" w:rsidRPr="00B611D8" w:rsidRDefault="001A7D1B" w:rsidP="00ED1D99">
            <w:pPr>
              <w:spacing w:line="240" w:lineRule="atLeast"/>
              <w:jc w:val="center"/>
              <w:rPr>
                <w:ins w:id="27" w:author="馬慈蓮" w:date="2017-09-13T13:54:00Z"/>
                <w:rFonts w:ascii="細明體" w:eastAsia="細明體" w:hAnsi="細明體"/>
                <w:sz w:val="20"/>
              </w:rPr>
            </w:pPr>
            <w:ins w:id="28" w:author="馬慈蓮" w:date="2017-09-13T13:54:00Z">
              <w:r>
                <w:t>170911002083</w:t>
              </w:r>
            </w:ins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63270E" w:rsidRDefault="00532660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1163C">
              <w:rPr>
                <w:rFonts w:ascii="細明體" w:eastAsia="細明體" w:hAnsi="細明體"/>
                <w:sz w:val="20"/>
                <w:szCs w:val="20"/>
              </w:rPr>
              <w:t>理賠抵繳文件下載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63270E" w:rsidRDefault="00850327" w:rsidP="00532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</w:t>
            </w:r>
            <w:r w:rsidR="00566497">
              <w:rPr>
                <w:rFonts w:ascii="細明體" w:eastAsia="細明體" w:hAnsi="細明體" w:hint="eastAsia"/>
                <w:sz w:val="20"/>
                <w:szCs w:val="20"/>
              </w:rPr>
              <w:t>2_0</w:t>
            </w:r>
            <w:r w:rsidR="0053266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566497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63270E" w:rsidRDefault="00E1163C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33F6">
              <w:rPr>
                <w:rFonts w:ascii="細明體" w:eastAsia="細明體" w:hAnsi="細明體"/>
                <w:sz w:val="20"/>
                <w:szCs w:val="20"/>
              </w:rPr>
              <w:t>理賠抵繳文件</w:t>
            </w:r>
            <w:r w:rsidR="006D33F6">
              <w:rPr>
                <w:rFonts w:ascii="細明體" w:eastAsia="細明體" w:hAnsi="細明體" w:hint="eastAsia"/>
                <w:sz w:val="20"/>
                <w:szCs w:val="20"/>
              </w:rPr>
              <w:t>(個資同意書、授權書)</w:t>
            </w:r>
            <w:r w:rsidRPr="006D33F6">
              <w:rPr>
                <w:rFonts w:ascii="細明體" w:eastAsia="細明體" w:hAnsi="細明體"/>
                <w:sz w:val="20"/>
                <w:szCs w:val="20"/>
              </w:rPr>
              <w:t>下載</w:t>
            </w:r>
            <w:r w:rsidR="006D33F6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90DE5" w:rsidRPr="0063270E" w:rsidTr="00890DE5">
        <w:tc>
          <w:tcPr>
            <w:tcW w:w="1701" w:type="dxa"/>
            <w:vMerge w:val="restart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084F7C" w:rsidRDefault="004474E3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>se</w:t>
            </w:r>
            <w:r w:rsidR="00890DE5">
              <w:rPr>
                <w:rFonts w:ascii="細明體" w:eastAsia="細明體" w:hAnsi="細明體" w:hint="eastAsia"/>
                <w:sz w:val="20"/>
                <w:szCs w:val="20"/>
              </w:rPr>
              <w:t>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084F7C" w:rsidRDefault="00AC726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084F7C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084F7C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084F7C" w:rsidRDefault="004474E3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4135F" w:rsidRPr="00084F7C">
              <w:rPr>
                <w:rFonts w:ascii="細明體" w:eastAsia="細明體" w:hAnsi="細明體" w:hint="eastAsia"/>
                <w:sz w:val="20"/>
                <w:szCs w:val="20"/>
              </w:rPr>
              <w:t xml:space="preserve">無 □真分頁 </w:t>
            </w: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4135F" w:rsidRPr="00084F7C">
              <w:rPr>
                <w:rFonts w:ascii="細明體" w:eastAsia="細明體" w:hAnsi="細明體" w:hint="eastAsia"/>
                <w:sz w:val="20"/>
                <w:szCs w:val="20"/>
              </w:rPr>
              <w:t>假分頁，分頁每頁_</w:t>
            </w:r>
            <w:r w:rsidR="000E3DC6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="0004135F" w:rsidRPr="00084F7C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2B5FB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8752">
            <v:textbox style="mso-next-textbox:#_x0000_s1046">
              <w:txbxContent>
                <w:p w:rsidR="002B5FBE" w:rsidRPr="008A0AF1" w:rsidRDefault="00AE0B53" w:rsidP="002B5FB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提供文件下載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772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6704">
            <v:textbox style="mso-next-textbox:#_x0000_s1044">
              <w:txbxContent>
                <w:p w:rsidR="002B5FBE" w:rsidRPr="008A0AF1" w:rsidRDefault="002B5FBE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8A0AF1">
                    <w:rPr>
                      <w:rFonts w:hint="eastAsia"/>
                      <w:sz w:val="20"/>
                      <w:szCs w:val="20"/>
                    </w:rPr>
                    <w:t>輸入</w:t>
                  </w:r>
                  <w:r w:rsidR="00AE0B53">
                    <w:rPr>
                      <w:rFonts w:hint="eastAsia"/>
                      <w:sz w:val="20"/>
                      <w:szCs w:val="20"/>
                    </w:rPr>
                    <w:t>文件張數</w:t>
                  </w:r>
                </w:p>
              </w:txbxContent>
            </v:textbox>
          </v:shape>
        </w:pict>
      </w:r>
      <w:r w:rsidR="005F4F66"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422213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42221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2591B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B46A5D" w:rsidRDefault="002B09B8" w:rsidP="001D67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6A5D">
              <w:rPr>
                <w:rFonts w:ascii="細明體" w:eastAsia="細明體" w:hAnsi="細明體" w:hint="eastAsia"/>
                <w:sz w:val="20"/>
                <w:szCs w:val="20"/>
              </w:rPr>
              <w:t>個資同意書紀錄檔</w:t>
            </w:r>
          </w:p>
        </w:tc>
        <w:tc>
          <w:tcPr>
            <w:tcW w:w="2835" w:type="dxa"/>
          </w:tcPr>
          <w:p w:rsidR="00D375FB" w:rsidRPr="005029EE" w:rsidRDefault="00405022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5029EE">
              <w:rPr>
                <w:rFonts w:ascii="細明體" w:eastAsia="細明體" w:hAnsi="細明體" w:hint="eastAsia"/>
                <w:sz w:val="20"/>
                <w:szCs w:val="20"/>
              </w:rPr>
              <w:t>DTAAI110</w:t>
            </w:r>
          </w:p>
        </w:tc>
        <w:tc>
          <w:tcPr>
            <w:tcW w:w="799" w:type="dxa"/>
          </w:tcPr>
          <w:p w:rsidR="00D375FB" w:rsidRPr="0092591B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2591B" w:rsidRDefault="0030113F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2591B" w:rsidRDefault="002208B7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92591B" w:rsidRDefault="0030113F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686DBD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86DBD" w:rsidRPr="0092591B" w:rsidRDefault="00686DB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86DBD" w:rsidRPr="00B46A5D" w:rsidRDefault="002B09B8" w:rsidP="002B09B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6A5D">
              <w:rPr>
                <w:rFonts w:ascii="細明體" w:eastAsia="細明體" w:hAnsi="細明體" w:hint="eastAsia"/>
                <w:sz w:val="20"/>
                <w:szCs w:val="20"/>
              </w:rPr>
              <w:t>個資同意書紀錄</w:t>
            </w:r>
            <w:r w:rsidR="006B54A5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686DBD" w:rsidRPr="00B46A5D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686DBD" w:rsidRPr="005029EE" w:rsidRDefault="00686DBD" w:rsidP="000B7D7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5029EE">
              <w:rPr>
                <w:rFonts w:ascii="細明體" w:eastAsia="細明體" w:hAnsi="細明體" w:cs="細明體" w:hint="eastAsia"/>
                <w:sz w:val="20"/>
                <w:szCs w:val="20"/>
              </w:rPr>
              <w:t>DTAAI1</w:t>
            </w:r>
            <w:r w:rsidR="00405022" w:rsidRPr="005029EE">
              <w:rPr>
                <w:rFonts w:ascii="細明體" w:eastAsia="細明體" w:hAnsi="細明體" w:cs="細明體" w:hint="eastAsia"/>
                <w:sz w:val="20"/>
                <w:szCs w:val="20"/>
              </w:rPr>
              <w:t>10</w:t>
            </w:r>
            <w:r w:rsidR="006B54A5" w:rsidRPr="005029EE">
              <w:rPr>
                <w:rFonts w:ascii="細明體" w:eastAsia="細明體" w:hAnsi="細明體" w:cs="細明體" w:hint="eastAsia"/>
                <w:sz w:val="20"/>
                <w:szCs w:val="20"/>
              </w:rPr>
              <w:t>_LOG</w:t>
            </w:r>
          </w:p>
        </w:tc>
        <w:tc>
          <w:tcPr>
            <w:tcW w:w="799" w:type="dxa"/>
          </w:tcPr>
          <w:p w:rsidR="00686DBD" w:rsidRPr="0092591B" w:rsidRDefault="00686DBD" w:rsidP="000B7D72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86DBD" w:rsidRPr="0092591B" w:rsidRDefault="00686DBD" w:rsidP="000B7D7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86DBD" w:rsidRPr="0092591B" w:rsidRDefault="00686DBD" w:rsidP="000B7D7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86DBD" w:rsidRPr="0092591B" w:rsidRDefault="006B54A5" w:rsidP="000B7D7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C1C2D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C1C2D" w:rsidRPr="0092591B" w:rsidRDefault="00DC1C2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C1C2D" w:rsidRPr="00B46A5D" w:rsidRDefault="002B09B8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6A5D">
              <w:rPr>
                <w:rFonts w:ascii="細明體" w:eastAsia="細明體" w:hAnsi="細明體" w:hint="eastAsia"/>
                <w:sz w:val="20"/>
                <w:szCs w:val="20"/>
              </w:rPr>
              <w:t>授權書紀錄檔</w:t>
            </w:r>
          </w:p>
        </w:tc>
        <w:tc>
          <w:tcPr>
            <w:tcW w:w="2835" w:type="dxa"/>
          </w:tcPr>
          <w:p w:rsidR="00DC1C2D" w:rsidRPr="005029EE" w:rsidRDefault="00DC1C2D" w:rsidP="00D0279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5029EE">
              <w:rPr>
                <w:rFonts w:ascii="細明體" w:eastAsia="細明體" w:hAnsi="細明體" w:hint="eastAsia"/>
                <w:sz w:val="20"/>
                <w:szCs w:val="20"/>
              </w:rPr>
              <w:t>DTAAI1</w:t>
            </w:r>
            <w:r w:rsidR="00CF6CB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5029E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DC1C2D" w:rsidRPr="0092591B" w:rsidRDefault="00DC1C2D" w:rsidP="00D02798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92591B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92591B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C1C2D" w:rsidRPr="0092591B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DC1C2D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C1C2D" w:rsidRPr="0092591B" w:rsidRDefault="00DC1C2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C1C2D" w:rsidRPr="00B46A5D" w:rsidRDefault="002B09B8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6A5D">
              <w:rPr>
                <w:rFonts w:ascii="細明體" w:eastAsia="細明體" w:hAnsi="細明體" w:hint="eastAsia"/>
                <w:sz w:val="20"/>
                <w:szCs w:val="20"/>
              </w:rPr>
              <w:t>授權書紀錄</w:t>
            </w:r>
            <w:r w:rsidR="00DC1C2D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DC1C2D" w:rsidRPr="00B46A5D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DC1C2D" w:rsidRPr="005029EE" w:rsidRDefault="00DC1C2D" w:rsidP="00D0279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5029EE">
              <w:rPr>
                <w:rFonts w:ascii="細明體" w:eastAsia="細明體" w:hAnsi="細明體" w:cs="細明體" w:hint="eastAsia"/>
                <w:sz w:val="20"/>
                <w:szCs w:val="20"/>
              </w:rPr>
              <w:t>DTAAI1</w:t>
            </w:r>
            <w:r w:rsidR="00CF6CB0">
              <w:rPr>
                <w:rFonts w:ascii="細明體" w:eastAsia="細明體" w:hAnsi="細明體" w:cs="細明體" w:hint="eastAsia"/>
                <w:sz w:val="20"/>
                <w:szCs w:val="20"/>
              </w:rPr>
              <w:t>2</w:t>
            </w:r>
            <w:r w:rsidRPr="005029EE">
              <w:rPr>
                <w:rFonts w:ascii="細明體" w:eastAsia="細明體" w:hAnsi="細明體" w:cs="細明體" w:hint="eastAsia"/>
                <w:sz w:val="20"/>
                <w:szCs w:val="20"/>
              </w:rPr>
              <w:t>0_LOG</w:t>
            </w:r>
          </w:p>
        </w:tc>
        <w:tc>
          <w:tcPr>
            <w:tcW w:w="799" w:type="dxa"/>
          </w:tcPr>
          <w:p w:rsidR="00DC1C2D" w:rsidRPr="0092591B" w:rsidRDefault="00DC1C2D" w:rsidP="00D02798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92591B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92591B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C1C2D" w:rsidRPr="0092591B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3011E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93011E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3011E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422213" w:rsidTr="004C683D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422213" w:rsidRDefault="00606A7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5338">
              <w:rPr>
                <w:rFonts w:ascii="細明體" w:eastAsia="細明體" w:hAnsi="細明體" w:hint="eastAsia"/>
                <w:sz w:val="20"/>
                <w:szCs w:val="20"/>
              </w:rPr>
              <w:t>抵繳文件列印</w:t>
            </w:r>
            <w:r w:rsidR="005D2F4B" w:rsidRPr="000D5338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961" w:type="dxa"/>
          </w:tcPr>
          <w:p w:rsidR="00377CFD" w:rsidRPr="000D5338" w:rsidRDefault="00606A7B" w:rsidP="00993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6EE5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AA_I2Z010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422213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8453FA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63270E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5D41E1" w:rsidRDefault="003C6EE4" w:rsidP="008453FA">
      <w:pPr>
        <w:pStyle w:val="Tabletext"/>
        <w:keepLines w:val="0"/>
        <w:spacing w:after="0" w:line="240" w:lineRule="auto"/>
        <w:rPr>
          <w:rFonts w:ascii="Arial" w:hAnsi="Arial" w:cs="Arial" w:hint="eastAsia"/>
          <w:sz w:val="16"/>
          <w:szCs w:val="16"/>
          <w:lang w:eastAsia="zh-TW"/>
        </w:rPr>
      </w:pPr>
      <w:r>
        <w:rPr>
          <w:rFonts w:ascii="Arial" w:hAnsi="Arial" w:cs="Arial" w:hint="eastAsia"/>
          <w:szCs w:val="16"/>
          <w:lang w:eastAsia="zh-TW"/>
        </w:rPr>
        <w:t>畫面</w:t>
      </w:r>
      <w:r>
        <w:rPr>
          <w:rFonts w:ascii="Arial" w:hAnsi="Arial" w:cs="Arial"/>
          <w:szCs w:val="16"/>
          <w:lang w:eastAsia="zh-TW"/>
        </w:rPr>
        <w:fldChar w:fldCharType="begin"/>
      </w:r>
      <w:ins w:id="29" w:author="戴余修" w:date="2020-07-27T08:57:00Z">
        <w:r w:rsidR="00B151AF">
          <w:rPr>
            <w:rFonts w:ascii="Arial" w:hAnsi="Arial" w:cs="Arial"/>
            <w:szCs w:val="16"/>
            <w:lang w:eastAsia="zh-TW"/>
          </w:rPr>
          <w:instrText xml:space="preserve">HYPERLINK 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"D:\\i92008is01\\Desktop\\intern_project\\spec\\aa_doc-master@ddc06949ca5\\CSR1_Doc\\docs\\AA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理賠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\\I0_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預付金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\\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畫面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\\USAAI20200_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理賠抵繳文件下載</w:instrText>
        </w:r>
        <w:r w:rsidR="00B151AF">
          <w:rPr>
            <w:rFonts w:ascii="Arial" w:hAnsi="Arial" w:cs="Arial" w:hint="eastAsia"/>
            <w:szCs w:val="16"/>
            <w:lang w:eastAsia="zh-TW"/>
          </w:rPr>
          <w:instrText>.htm"</w:instrText>
        </w:r>
      </w:ins>
      <w:del w:id="30" w:author="戴余修" w:date="2020-07-27T08:57:00Z">
        <w:r w:rsidR="00C42142" w:rsidDel="00B151AF">
          <w:rPr>
            <w:rFonts w:ascii="Arial" w:hAnsi="Arial" w:cs="Arial"/>
            <w:szCs w:val="16"/>
            <w:lang w:eastAsia="zh-TW"/>
          </w:rPr>
          <w:delInstrText xml:space="preserve">HYPERLINK </w:delInstrText>
        </w:r>
        <w:r w:rsidR="00C42142" w:rsidDel="00B151AF">
          <w:rPr>
            <w:rFonts w:ascii="Arial" w:hAnsi="Arial" w:cs="Arial" w:hint="eastAsia"/>
            <w:szCs w:val="16"/>
            <w:lang w:eastAsia="zh-TW"/>
          </w:rPr>
          <w:delInstrText>"../</w:delInstrText>
        </w:r>
        <w:r w:rsidR="00C42142" w:rsidDel="00B151AF">
          <w:rPr>
            <w:rFonts w:ascii="Arial" w:hAnsi="Arial" w:cs="Arial" w:hint="eastAsia"/>
            <w:szCs w:val="16"/>
            <w:lang w:eastAsia="zh-TW"/>
          </w:rPr>
          <w:delInstrText>畫面</w:delInstrText>
        </w:r>
        <w:r w:rsidR="00C42142" w:rsidDel="00B151AF">
          <w:rPr>
            <w:rFonts w:ascii="Arial" w:hAnsi="Arial" w:cs="Arial" w:hint="eastAsia"/>
            <w:szCs w:val="16"/>
            <w:lang w:eastAsia="zh-TW"/>
          </w:rPr>
          <w:delInstrText>/USAAI20200_</w:delInstrText>
        </w:r>
        <w:r w:rsidR="00C42142" w:rsidDel="00B151AF">
          <w:rPr>
            <w:rFonts w:ascii="Arial" w:hAnsi="Arial" w:cs="Arial" w:hint="eastAsia"/>
            <w:szCs w:val="16"/>
            <w:lang w:eastAsia="zh-TW"/>
          </w:rPr>
          <w:delInstrText>理賠抵繳文件下載</w:delInstrText>
        </w:r>
        <w:r w:rsidR="00C42142" w:rsidDel="00B151AF">
          <w:rPr>
            <w:rFonts w:ascii="Arial" w:hAnsi="Arial" w:cs="Arial" w:hint="eastAsia"/>
            <w:szCs w:val="16"/>
            <w:lang w:eastAsia="zh-TW"/>
          </w:rPr>
          <w:delInstrText>.htm"</w:delInstrText>
        </w:r>
      </w:del>
      <w:ins w:id="31" w:author="戴余修" w:date="2020-07-27T08:57:00Z">
        <w:r w:rsidR="00B151AF">
          <w:rPr>
            <w:rFonts w:ascii="Arial" w:hAnsi="Arial" w:cs="Arial"/>
            <w:szCs w:val="16"/>
            <w:lang w:eastAsia="zh-TW"/>
          </w:rPr>
        </w:r>
      </w:ins>
      <w:r>
        <w:rPr>
          <w:rFonts w:ascii="Arial" w:hAnsi="Arial" w:cs="Arial"/>
          <w:szCs w:val="16"/>
          <w:lang w:eastAsia="zh-TW"/>
        </w:rPr>
        <w:fldChar w:fldCharType="separate"/>
      </w:r>
      <w:r w:rsidRPr="003C6EE4">
        <w:rPr>
          <w:rStyle w:val="ae"/>
          <w:rFonts w:ascii="Arial" w:hAnsi="Arial" w:cs="Arial" w:hint="eastAsia"/>
          <w:szCs w:val="16"/>
          <w:lang w:eastAsia="zh-TW"/>
        </w:rPr>
        <w:t>連結</w:t>
      </w:r>
      <w:r>
        <w:rPr>
          <w:rFonts w:ascii="Arial" w:hAnsi="Arial" w:cs="Arial"/>
          <w:szCs w:val="16"/>
          <w:lang w:eastAsia="zh-TW"/>
        </w:rPr>
        <w:fldChar w:fldCharType="end"/>
      </w:r>
    </w:p>
    <w:p w:rsidR="009F2B41" w:rsidRDefault="00C36FCB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93193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5.5pt;height:110.25pt;visibility:visible">
            <v:imagedata r:id="rId8" o:title=""/>
          </v:shape>
        </w:pict>
      </w:r>
    </w:p>
    <w:p w:rsidR="00FD31B6" w:rsidRPr="005F7645" w:rsidRDefault="00FF1F56" w:rsidP="005F764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422213">
        <w:rPr>
          <w:rFonts w:ascii="細明體" w:eastAsia="細明體" w:hAnsi="細明體"/>
          <w:b/>
          <w:kern w:val="2"/>
          <w:lang w:eastAsia="zh-TW"/>
        </w:rPr>
        <w:lastRenderedPageBreak/>
        <w:t>程式內容：</w:t>
      </w:r>
    </w:p>
    <w:p w:rsidR="00055221" w:rsidRPr="004E5D92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初始</w:t>
      </w:r>
      <w:r w:rsidR="002113CF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422213">
        <w:rPr>
          <w:rFonts w:ascii="細明體" w:eastAsia="細明體" w:hAnsi="細明體"/>
          <w:kern w:val="2"/>
          <w:lang w:eastAsia="zh-TW"/>
        </w:rPr>
        <w:t>：</w:t>
      </w:r>
    </w:p>
    <w:p w:rsidR="006048C3" w:rsidRDefault="005D07C1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文件張數</w:t>
      </w:r>
      <w:r w:rsidR="001B0104">
        <w:rPr>
          <w:rFonts w:ascii="細明體" w:eastAsia="細明體" w:hAnsi="細明體" w:hint="eastAsia"/>
          <w:kern w:val="2"/>
          <w:lang w:eastAsia="zh-TW"/>
        </w:rPr>
        <w:t>下拉式選單：</w:t>
      </w:r>
      <w:r w:rsidR="001F77E2">
        <w:rPr>
          <w:rFonts w:ascii="細明體" w:eastAsia="細明體" w:hAnsi="細明體" w:hint="eastAsia"/>
          <w:kern w:val="2"/>
          <w:lang w:eastAsia="zh-TW"/>
        </w:rPr>
        <w:t>由0~20</w:t>
      </w:r>
    </w:p>
    <w:p w:rsidR="00914278" w:rsidRDefault="008171A4" w:rsidP="0080615A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列印</w:t>
      </w:r>
      <w:r w:rsidR="009F16B0" w:rsidRPr="009F16B0">
        <w:rPr>
          <w:rFonts w:ascii="細明體" w:eastAsia="細明體" w:hAnsi="細明體" w:hint="eastAsia"/>
          <w:b/>
          <w:kern w:val="2"/>
          <w:lang w:eastAsia="zh-TW"/>
        </w:rPr>
        <w:t>button</w:t>
      </w:r>
      <w:r w:rsidR="009F16B0">
        <w:rPr>
          <w:rFonts w:ascii="細明體" w:eastAsia="細明體" w:hAnsi="細明體" w:hint="eastAsia"/>
          <w:kern w:val="2"/>
          <w:lang w:eastAsia="zh-TW"/>
        </w:rPr>
        <w:t>：</w:t>
      </w:r>
    </w:p>
    <w:p w:rsidR="009F16B0" w:rsidRDefault="002A0151" w:rsidP="009F16B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007637">
        <w:rPr>
          <w:rFonts w:ascii="細明體" w:eastAsia="細明體" w:hAnsi="細明體" w:hint="eastAsia"/>
          <w:kern w:val="2"/>
          <w:lang w:eastAsia="zh-TW"/>
        </w:rPr>
        <w:t>(</w:t>
      </w:r>
      <w:r w:rsidR="00981E15" w:rsidRPr="00F811C0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</w:t>
      </w:r>
      <w:r w:rsidR="00007637" w:rsidRPr="00F811C0">
        <w:rPr>
          <w:rFonts w:ascii="細明體" w:eastAsia="細明體" w:hAnsi="細明體" w:hint="eastAsia"/>
          <w:kern w:val="2"/>
          <w:u w:val="single"/>
          <w:lang w:eastAsia="zh-TW"/>
        </w:rPr>
        <w:t>，檢核未過則底色改為紅色顯示</w:t>
      </w:r>
      <w:r w:rsidR="00007637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C4E66" w:rsidRDefault="00AA1F99" w:rsidP="005C4E6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</w:t>
      </w:r>
      <w:r w:rsidR="00414CEB">
        <w:rPr>
          <w:rFonts w:ascii="細明體" w:eastAsia="細明體" w:hAnsi="細明體" w:hint="eastAsia"/>
          <w:kern w:val="2"/>
          <w:lang w:eastAsia="zh-TW"/>
        </w:rPr>
        <w:t>列印份數</w:t>
      </w:r>
      <w:r>
        <w:rPr>
          <w:rFonts w:ascii="細明體" w:eastAsia="細明體" w:hAnsi="細明體" w:hint="eastAsia"/>
          <w:kern w:val="2"/>
          <w:lang w:eastAsia="zh-TW"/>
        </w:rPr>
        <w:t>為0</w:t>
      </w:r>
      <w:r w:rsidR="005C4E66" w:rsidRPr="00B40D8E">
        <w:rPr>
          <w:rFonts w:ascii="細明體" w:eastAsia="細明體" w:hAnsi="細明體" w:hint="eastAsia"/>
          <w:kern w:val="2"/>
          <w:lang w:eastAsia="zh-TW"/>
        </w:rPr>
        <w:t>：</w:t>
      </w:r>
    </w:p>
    <w:p w:rsidR="002A0151" w:rsidRDefault="005C4E66" w:rsidP="005C4E6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5B6353">
        <w:rPr>
          <w:rFonts w:ascii="細明體" w:eastAsia="細明體" w:hAnsi="細明體" w:hint="eastAsia"/>
          <w:kern w:val="2"/>
          <w:lang w:eastAsia="zh-TW"/>
        </w:rPr>
        <w:t>請選擇列印</w:t>
      </w:r>
      <w:r w:rsidR="00366DEC">
        <w:rPr>
          <w:rFonts w:ascii="細明體" w:eastAsia="細明體" w:hAnsi="細明體" w:hint="eastAsia"/>
          <w:kern w:val="2"/>
          <w:lang w:eastAsia="zh-TW"/>
        </w:rPr>
        <w:t>份</w:t>
      </w:r>
      <w:r w:rsidR="005B6353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A30DD4" w:rsidRDefault="00A30DD4" w:rsidP="00A30DD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</w:t>
      </w:r>
      <w:r w:rsidR="00414CEB">
        <w:rPr>
          <w:rFonts w:ascii="細明體" w:eastAsia="細明體" w:hAnsi="細明體" w:hint="eastAsia"/>
          <w:kern w:val="2"/>
          <w:lang w:eastAsia="zh-TW"/>
        </w:rPr>
        <w:t>列印份數</w:t>
      </w:r>
      <w:r w:rsidR="001955B3">
        <w:rPr>
          <w:rFonts w:ascii="細明體" w:eastAsia="細明體" w:hAnsi="細明體" w:hint="eastAsia"/>
          <w:kern w:val="2"/>
          <w:lang w:eastAsia="zh-TW"/>
        </w:rPr>
        <w:t>有一個以上大於0</w:t>
      </w:r>
      <w:r w:rsidR="00611F6C">
        <w:rPr>
          <w:rFonts w:ascii="細明體" w:eastAsia="細明體" w:hAnsi="細明體" w:hint="eastAsia"/>
          <w:kern w:val="2"/>
          <w:lang w:eastAsia="zh-TW"/>
        </w:rPr>
        <w:t>：</w:t>
      </w:r>
    </w:p>
    <w:p w:rsidR="00611F6C" w:rsidRDefault="006A6B72" w:rsidP="00611F6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AE2A3F">
        <w:rPr>
          <w:rFonts w:ascii="細明體" w:eastAsia="細明體" w:hAnsi="細明體" w:hint="eastAsia"/>
          <w:kern w:val="2"/>
          <w:lang w:eastAsia="zh-TW"/>
        </w:rPr>
        <w:t>最多只能選擇一項文件列印</w:t>
      </w:r>
      <w:r w:rsidR="002D6520">
        <w:rPr>
          <w:rFonts w:ascii="細明體" w:eastAsia="細明體" w:hAnsi="細明體" w:hint="eastAsia"/>
          <w:kern w:val="2"/>
          <w:lang w:eastAsia="zh-TW"/>
        </w:rPr>
        <w:t>。</w:t>
      </w:r>
    </w:p>
    <w:p w:rsidR="00FC7B47" w:rsidRDefault="003B0E6B" w:rsidP="00FC7B4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若選擇列印的是個資同意書：</w:t>
      </w:r>
    </w:p>
    <w:p w:rsidR="00531E78" w:rsidRPr="00A57BBC" w:rsidRDefault="00531E78" w:rsidP="00531E7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57041B" w:rsidRPr="0057041B">
        <w:rPr>
          <w:rFonts w:ascii="細明體" w:eastAsia="細明體" w:hAnsi="細明體" w:hint="eastAsia"/>
          <w:color w:val="000000"/>
        </w:rPr>
        <w:t>AA_I2Z010</w:t>
      </w:r>
      <w:r w:rsidR="000263A6">
        <w:rPr>
          <w:rFonts w:ascii="細明體" w:eastAsia="細明體" w:hAnsi="細明體" w:hint="eastAsia"/>
          <w:color w:val="000000"/>
          <w:lang w:eastAsia="zh-TW"/>
        </w:rPr>
        <w:t>()</w:t>
      </w:r>
      <w:r w:rsidR="00DF5513">
        <w:rPr>
          <w:rFonts w:ascii="細明體" w:eastAsia="細明體" w:hAnsi="細明體" w:hint="eastAsia"/>
          <w:color w:val="000000"/>
          <w:lang w:eastAsia="zh-TW"/>
        </w:rPr>
        <w:t>.</w:t>
      </w:r>
      <w:r w:rsidR="008A3CFE" w:rsidRPr="007B5544">
        <w:rPr>
          <w:rFonts w:ascii="細明體" w:eastAsia="細明體" w:hAnsi="細明體" w:hint="eastAsia"/>
        </w:rPr>
        <w:t>printPsnlPrfDoc</w:t>
      </w:r>
      <w:r w:rsidR="000263A6" w:rsidRPr="007B5544">
        <w:rPr>
          <w:rFonts w:ascii="細明體" w:eastAsia="細明體" w:hAnsi="細明體" w:hint="eastAsia"/>
          <w:color w:val="000000"/>
          <w:lang w:eastAsia="zh-TW"/>
        </w:rPr>
        <w:t>，</w:t>
      </w:r>
      <w:r w:rsidR="000263A6">
        <w:rPr>
          <w:rFonts w:ascii="細明體" w:eastAsia="細明體" w:hAnsi="細明體" w:hint="eastAsia"/>
          <w:color w:val="000000"/>
          <w:lang w:eastAsia="zh-TW"/>
        </w:rPr>
        <w:t>傳入參數</w:t>
      </w:r>
      <w:r w:rsidR="00A57BBC">
        <w:rPr>
          <w:rFonts w:ascii="細明體" w:eastAsia="細明體" w:hAnsi="細明體" w:hint="eastAsia"/>
          <w:color w:val="000000"/>
          <w:lang w:eastAsia="zh-TW"/>
        </w:rPr>
        <w:t>：畫面.列印份數。</w:t>
      </w:r>
    </w:p>
    <w:p w:rsidR="00A57BBC" w:rsidRDefault="00A57BBC" w:rsidP="00A57BBC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若選擇列印的是</w:t>
      </w:r>
      <w:r w:rsidR="00233FF3">
        <w:rPr>
          <w:rFonts w:ascii="細明體" w:eastAsia="細明體" w:hAnsi="細明體" w:hint="eastAsia"/>
          <w:kern w:val="2"/>
          <w:lang w:eastAsia="zh-TW"/>
        </w:rPr>
        <w:t>授權</w:t>
      </w:r>
      <w:r>
        <w:rPr>
          <w:rFonts w:ascii="細明體" w:eastAsia="細明體" w:hAnsi="細明體" w:hint="eastAsia"/>
          <w:kern w:val="2"/>
          <w:lang w:eastAsia="zh-TW"/>
        </w:rPr>
        <w:t>書：</w:t>
      </w:r>
    </w:p>
    <w:p w:rsidR="00A57BBC" w:rsidRPr="00D5414D" w:rsidRDefault="00A57BBC" w:rsidP="0006710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57041B">
        <w:rPr>
          <w:rFonts w:ascii="細明體" w:eastAsia="細明體" w:hAnsi="細明體" w:hint="eastAsia"/>
          <w:color w:val="000000"/>
        </w:rPr>
        <w:t>AA_I2Z010</w:t>
      </w:r>
      <w:r>
        <w:rPr>
          <w:rFonts w:ascii="細明體" w:eastAsia="細明體" w:hAnsi="細明體" w:hint="eastAsia"/>
          <w:color w:val="000000"/>
          <w:lang w:eastAsia="zh-TW"/>
        </w:rPr>
        <w:t>()</w:t>
      </w:r>
      <w:r w:rsidR="00F76C27">
        <w:rPr>
          <w:rFonts w:ascii="細明體" w:eastAsia="細明體" w:hAnsi="細明體" w:hint="eastAsia"/>
          <w:color w:val="000000"/>
          <w:lang w:eastAsia="zh-TW"/>
        </w:rPr>
        <w:t>.</w:t>
      </w:r>
      <w:r w:rsidR="00F76C27" w:rsidRPr="007B5544">
        <w:rPr>
          <w:rFonts w:ascii="細明體" w:eastAsia="細明體" w:hAnsi="細明體" w:hint="eastAsia"/>
        </w:rPr>
        <w:t>print</w:t>
      </w:r>
      <w:r w:rsidR="00F76C27" w:rsidRPr="007B5544">
        <w:rPr>
          <w:rFonts w:ascii="細明體" w:eastAsia="細明體" w:hAnsi="細明體" w:hint="eastAsia"/>
          <w:lang w:eastAsia="zh-TW"/>
        </w:rPr>
        <w:t>Auth</w:t>
      </w:r>
      <w:r w:rsidR="00F76C27" w:rsidRPr="007B5544">
        <w:rPr>
          <w:rFonts w:ascii="細明體" w:eastAsia="細明體" w:hAnsi="細明體" w:hint="eastAsia"/>
        </w:rPr>
        <w:t>Doc</w:t>
      </w:r>
      <w:r w:rsidRPr="007B5544">
        <w:rPr>
          <w:rFonts w:ascii="細明體" w:eastAsia="細明體" w:hAnsi="細明體" w:hint="eastAsia"/>
          <w:color w:val="000000"/>
          <w:lang w:eastAsia="zh-TW"/>
        </w:rPr>
        <w:t>，</w:t>
      </w:r>
      <w:r>
        <w:rPr>
          <w:rFonts w:ascii="細明體" w:eastAsia="細明體" w:hAnsi="細明體" w:hint="eastAsia"/>
          <w:color w:val="000000"/>
          <w:lang w:eastAsia="zh-TW"/>
        </w:rPr>
        <w:t>傳入參數：畫面.列印份數。</w:t>
      </w:r>
    </w:p>
    <w:p w:rsidR="00B85E93" w:rsidRDefault="00B85E93" w:rsidP="00D541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套印過程正常，則將各文件以pdf的方式呈現。</w:t>
      </w:r>
    </w:p>
    <w:p w:rsidR="00D5414D" w:rsidRDefault="00D5414D" w:rsidP="00D541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套印過程發生錯誤：</w:t>
      </w:r>
    </w:p>
    <w:p w:rsidR="00D5414D" w:rsidRDefault="00D5414D" w:rsidP="00D5414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</w:t>
      </w:r>
      <w:r>
        <w:rPr>
          <w:rFonts w:ascii="細明體" w:eastAsia="細明體" w:hAnsi="細明體"/>
          <w:kern w:val="2"/>
          <w:lang w:eastAsia="zh-TW"/>
        </w:rPr>
        <w:t xml:space="preserve"> “</w:t>
      </w:r>
      <w:r>
        <w:rPr>
          <w:rFonts w:ascii="細明體" w:eastAsia="細明體" w:hAnsi="細明體" w:hint="eastAsia"/>
          <w:kern w:val="2"/>
          <w:lang w:eastAsia="zh-TW"/>
        </w:rPr>
        <w:t>列印時發生錯誤：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Exception</w:t>
      </w:r>
      <w:r w:rsidR="00BA1672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D5414D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007" w:rsidRDefault="00340007" w:rsidP="000C2BA8">
      <w:r>
        <w:separator/>
      </w:r>
    </w:p>
  </w:endnote>
  <w:endnote w:type="continuationSeparator" w:id="0">
    <w:p w:rsidR="00340007" w:rsidRDefault="00340007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007" w:rsidRDefault="00340007" w:rsidP="000C2BA8">
      <w:r>
        <w:separator/>
      </w:r>
    </w:p>
  </w:footnote>
  <w:footnote w:type="continuationSeparator" w:id="0">
    <w:p w:rsidR="00340007" w:rsidRDefault="00340007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8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2E7C"/>
    <w:rsid w:val="0001319F"/>
    <w:rsid w:val="000134DD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50EE"/>
    <w:rsid w:val="00025A44"/>
    <w:rsid w:val="00026011"/>
    <w:rsid w:val="000263A6"/>
    <w:rsid w:val="000269C0"/>
    <w:rsid w:val="00026A58"/>
    <w:rsid w:val="00026F13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50DE"/>
    <w:rsid w:val="00035854"/>
    <w:rsid w:val="00037D02"/>
    <w:rsid w:val="00040DFE"/>
    <w:rsid w:val="0004135F"/>
    <w:rsid w:val="00041410"/>
    <w:rsid w:val="00041C7F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502EA"/>
    <w:rsid w:val="00050D23"/>
    <w:rsid w:val="000519F8"/>
    <w:rsid w:val="0005235E"/>
    <w:rsid w:val="000527F0"/>
    <w:rsid w:val="0005292C"/>
    <w:rsid w:val="000535E3"/>
    <w:rsid w:val="00054421"/>
    <w:rsid w:val="000551AF"/>
    <w:rsid w:val="00055221"/>
    <w:rsid w:val="000556C0"/>
    <w:rsid w:val="000558F2"/>
    <w:rsid w:val="00056A28"/>
    <w:rsid w:val="000570FA"/>
    <w:rsid w:val="00060930"/>
    <w:rsid w:val="00061635"/>
    <w:rsid w:val="00062186"/>
    <w:rsid w:val="0006253A"/>
    <w:rsid w:val="00062D17"/>
    <w:rsid w:val="00062FF2"/>
    <w:rsid w:val="00063EA5"/>
    <w:rsid w:val="000647EC"/>
    <w:rsid w:val="00065586"/>
    <w:rsid w:val="00065D64"/>
    <w:rsid w:val="00066186"/>
    <w:rsid w:val="00067101"/>
    <w:rsid w:val="000676CD"/>
    <w:rsid w:val="00067B6B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22A0"/>
    <w:rsid w:val="00092B5D"/>
    <w:rsid w:val="000935BF"/>
    <w:rsid w:val="00094626"/>
    <w:rsid w:val="000948E7"/>
    <w:rsid w:val="00095181"/>
    <w:rsid w:val="00095381"/>
    <w:rsid w:val="00095F8C"/>
    <w:rsid w:val="00096B7A"/>
    <w:rsid w:val="00096C3E"/>
    <w:rsid w:val="00096E24"/>
    <w:rsid w:val="00097092"/>
    <w:rsid w:val="00097AB5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338"/>
    <w:rsid w:val="000D5C5F"/>
    <w:rsid w:val="000D62FB"/>
    <w:rsid w:val="000D6712"/>
    <w:rsid w:val="000D68C3"/>
    <w:rsid w:val="000D7620"/>
    <w:rsid w:val="000E05E0"/>
    <w:rsid w:val="000E0B8B"/>
    <w:rsid w:val="000E13E5"/>
    <w:rsid w:val="000E17F0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76A1"/>
    <w:rsid w:val="000F7EEB"/>
    <w:rsid w:val="000F7FB2"/>
    <w:rsid w:val="00100404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51D4"/>
    <w:rsid w:val="001659B3"/>
    <w:rsid w:val="001664DA"/>
    <w:rsid w:val="00167088"/>
    <w:rsid w:val="0016723C"/>
    <w:rsid w:val="001677B3"/>
    <w:rsid w:val="001678C2"/>
    <w:rsid w:val="00167DC4"/>
    <w:rsid w:val="0017030B"/>
    <w:rsid w:val="0017097A"/>
    <w:rsid w:val="0017278A"/>
    <w:rsid w:val="00173B15"/>
    <w:rsid w:val="001752ED"/>
    <w:rsid w:val="0017539B"/>
    <w:rsid w:val="00176178"/>
    <w:rsid w:val="00176AFB"/>
    <w:rsid w:val="001808D5"/>
    <w:rsid w:val="00180F0C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90C85"/>
    <w:rsid w:val="00190DE4"/>
    <w:rsid w:val="0019228C"/>
    <w:rsid w:val="001923DE"/>
    <w:rsid w:val="00192CA3"/>
    <w:rsid w:val="00193929"/>
    <w:rsid w:val="00193ECC"/>
    <w:rsid w:val="001944C9"/>
    <w:rsid w:val="001949BE"/>
    <w:rsid w:val="001951A2"/>
    <w:rsid w:val="00195565"/>
    <w:rsid w:val="001955B3"/>
    <w:rsid w:val="001959B2"/>
    <w:rsid w:val="001A0ADD"/>
    <w:rsid w:val="001A1C0B"/>
    <w:rsid w:val="001A1E06"/>
    <w:rsid w:val="001A2402"/>
    <w:rsid w:val="001A28B9"/>
    <w:rsid w:val="001A29D7"/>
    <w:rsid w:val="001A2B06"/>
    <w:rsid w:val="001A3584"/>
    <w:rsid w:val="001A3EFA"/>
    <w:rsid w:val="001A3FAE"/>
    <w:rsid w:val="001A5002"/>
    <w:rsid w:val="001A5718"/>
    <w:rsid w:val="001A578F"/>
    <w:rsid w:val="001A5A89"/>
    <w:rsid w:val="001A5BB0"/>
    <w:rsid w:val="001A7D1B"/>
    <w:rsid w:val="001B0104"/>
    <w:rsid w:val="001B118A"/>
    <w:rsid w:val="001B1D9F"/>
    <w:rsid w:val="001B1FF2"/>
    <w:rsid w:val="001B24BD"/>
    <w:rsid w:val="001B3370"/>
    <w:rsid w:val="001B33A7"/>
    <w:rsid w:val="001B3533"/>
    <w:rsid w:val="001B3CC5"/>
    <w:rsid w:val="001B3CCD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23CB"/>
    <w:rsid w:val="001D2491"/>
    <w:rsid w:val="001D257F"/>
    <w:rsid w:val="001D26C9"/>
    <w:rsid w:val="001D3ADE"/>
    <w:rsid w:val="001D4EB7"/>
    <w:rsid w:val="001D672C"/>
    <w:rsid w:val="001D78AD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58DF"/>
    <w:rsid w:val="001E5C82"/>
    <w:rsid w:val="001E6510"/>
    <w:rsid w:val="001E6570"/>
    <w:rsid w:val="001E6695"/>
    <w:rsid w:val="001E6D6E"/>
    <w:rsid w:val="001E6E51"/>
    <w:rsid w:val="001E7EFA"/>
    <w:rsid w:val="001F0D19"/>
    <w:rsid w:val="001F2098"/>
    <w:rsid w:val="001F32B1"/>
    <w:rsid w:val="001F339A"/>
    <w:rsid w:val="001F3604"/>
    <w:rsid w:val="001F3D53"/>
    <w:rsid w:val="001F45DB"/>
    <w:rsid w:val="001F4C49"/>
    <w:rsid w:val="001F508C"/>
    <w:rsid w:val="001F531E"/>
    <w:rsid w:val="001F5B3D"/>
    <w:rsid w:val="001F710C"/>
    <w:rsid w:val="001F712F"/>
    <w:rsid w:val="001F77E2"/>
    <w:rsid w:val="00200161"/>
    <w:rsid w:val="00200C39"/>
    <w:rsid w:val="00200CFE"/>
    <w:rsid w:val="00201536"/>
    <w:rsid w:val="00202AF8"/>
    <w:rsid w:val="00202F88"/>
    <w:rsid w:val="002046D5"/>
    <w:rsid w:val="00205150"/>
    <w:rsid w:val="00207652"/>
    <w:rsid w:val="002078E6"/>
    <w:rsid w:val="002100BC"/>
    <w:rsid w:val="002103E0"/>
    <w:rsid w:val="002106CA"/>
    <w:rsid w:val="00211307"/>
    <w:rsid w:val="002113CF"/>
    <w:rsid w:val="002134E7"/>
    <w:rsid w:val="00213B58"/>
    <w:rsid w:val="00213DA5"/>
    <w:rsid w:val="00215050"/>
    <w:rsid w:val="0021514C"/>
    <w:rsid w:val="00215535"/>
    <w:rsid w:val="002156F9"/>
    <w:rsid w:val="0021615B"/>
    <w:rsid w:val="002169BB"/>
    <w:rsid w:val="00217019"/>
    <w:rsid w:val="002177BE"/>
    <w:rsid w:val="0022067D"/>
    <w:rsid w:val="002208B7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3FF3"/>
    <w:rsid w:val="0023542F"/>
    <w:rsid w:val="0023588E"/>
    <w:rsid w:val="00235C9C"/>
    <w:rsid w:val="00236E69"/>
    <w:rsid w:val="002374DC"/>
    <w:rsid w:val="002377CB"/>
    <w:rsid w:val="00240003"/>
    <w:rsid w:val="00240397"/>
    <w:rsid w:val="00240696"/>
    <w:rsid w:val="002407D4"/>
    <w:rsid w:val="00241368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6260"/>
    <w:rsid w:val="00246F3C"/>
    <w:rsid w:val="00247745"/>
    <w:rsid w:val="002506CE"/>
    <w:rsid w:val="00250D2D"/>
    <w:rsid w:val="00250F79"/>
    <w:rsid w:val="002513EE"/>
    <w:rsid w:val="00251A79"/>
    <w:rsid w:val="00252C2C"/>
    <w:rsid w:val="00252E5F"/>
    <w:rsid w:val="00253255"/>
    <w:rsid w:val="002543A5"/>
    <w:rsid w:val="00254899"/>
    <w:rsid w:val="00254B8C"/>
    <w:rsid w:val="00254C10"/>
    <w:rsid w:val="00256B6B"/>
    <w:rsid w:val="00256B93"/>
    <w:rsid w:val="002577FB"/>
    <w:rsid w:val="00260192"/>
    <w:rsid w:val="002602E5"/>
    <w:rsid w:val="00260609"/>
    <w:rsid w:val="0026126F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36D1"/>
    <w:rsid w:val="00293C61"/>
    <w:rsid w:val="00293F60"/>
    <w:rsid w:val="0029435E"/>
    <w:rsid w:val="00295163"/>
    <w:rsid w:val="00295DC0"/>
    <w:rsid w:val="00295FC1"/>
    <w:rsid w:val="002968ED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1063"/>
    <w:rsid w:val="002B1F02"/>
    <w:rsid w:val="002B2333"/>
    <w:rsid w:val="002B3026"/>
    <w:rsid w:val="002B395E"/>
    <w:rsid w:val="002B441F"/>
    <w:rsid w:val="002B465A"/>
    <w:rsid w:val="002B55E2"/>
    <w:rsid w:val="002B58D6"/>
    <w:rsid w:val="002B5B93"/>
    <w:rsid w:val="002B5FBE"/>
    <w:rsid w:val="002B604A"/>
    <w:rsid w:val="002B63DE"/>
    <w:rsid w:val="002B7029"/>
    <w:rsid w:val="002B784E"/>
    <w:rsid w:val="002C0109"/>
    <w:rsid w:val="002C1801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80E"/>
    <w:rsid w:val="002D1A8D"/>
    <w:rsid w:val="002D28A1"/>
    <w:rsid w:val="002D2D6C"/>
    <w:rsid w:val="002D303B"/>
    <w:rsid w:val="002D3311"/>
    <w:rsid w:val="002D3629"/>
    <w:rsid w:val="002D56C4"/>
    <w:rsid w:val="002D6520"/>
    <w:rsid w:val="002D69A2"/>
    <w:rsid w:val="002D7662"/>
    <w:rsid w:val="002D7D92"/>
    <w:rsid w:val="002E03B9"/>
    <w:rsid w:val="002E12BD"/>
    <w:rsid w:val="002E1B3A"/>
    <w:rsid w:val="002E21DF"/>
    <w:rsid w:val="002E280D"/>
    <w:rsid w:val="002E287D"/>
    <w:rsid w:val="002E38C3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801"/>
    <w:rsid w:val="002F7A17"/>
    <w:rsid w:val="0030113F"/>
    <w:rsid w:val="003011AB"/>
    <w:rsid w:val="0030152C"/>
    <w:rsid w:val="00302FAE"/>
    <w:rsid w:val="00303AD1"/>
    <w:rsid w:val="00303AF3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70"/>
    <w:rsid w:val="00311F84"/>
    <w:rsid w:val="0031220E"/>
    <w:rsid w:val="003130F1"/>
    <w:rsid w:val="0031349D"/>
    <w:rsid w:val="00315A5F"/>
    <w:rsid w:val="00315F98"/>
    <w:rsid w:val="00316261"/>
    <w:rsid w:val="0031728A"/>
    <w:rsid w:val="0032044C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53C"/>
    <w:rsid w:val="003329AD"/>
    <w:rsid w:val="00334185"/>
    <w:rsid w:val="00334274"/>
    <w:rsid w:val="003344C9"/>
    <w:rsid w:val="003350EA"/>
    <w:rsid w:val="00336759"/>
    <w:rsid w:val="00336972"/>
    <w:rsid w:val="003369B8"/>
    <w:rsid w:val="00337304"/>
    <w:rsid w:val="003379E7"/>
    <w:rsid w:val="00337DD7"/>
    <w:rsid w:val="00340007"/>
    <w:rsid w:val="00340341"/>
    <w:rsid w:val="0034111D"/>
    <w:rsid w:val="00342687"/>
    <w:rsid w:val="0034296F"/>
    <w:rsid w:val="003436F5"/>
    <w:rsid w:val="00343EC1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326C"/>
    <w:rsid w:val="003534AA"/>
    <w:rsid w:val="00353579"/>
    <w:rsid w:val="00353DFC"/>
    <w:rsid w:val="00353FB9"/>
    <w:rsid w:val="00354547"/>
    <w:rsid w:val="0035467B"/>
    <w:rsid w:val="00355797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30DF"/>
    <w:rsid w:val="003634A0"/>
    <w:rsid w:val="003640C4"/>
    <w:rsid w:val="003645DC"/>
    <w:rsid w:val="0036470B"/>
    <w:rsid w:val="00364B5E"/>
    <w:rsid w:val="0036513E"/>
    <w:rsid w:val="0036550C"/>
    <w:rsid w:val="0036621D"/>
    <w:rsid w:val="003665B8"/>
    <w:rsid w:val="00366A19"/>
    <w:rsid w:val="00366D3D"/>
    <w:rsid w:val="00366DEC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B59"/>
    <w:rsid w:val="00375F9C"/>
    <w:rsid w:val="0037656B"/>
    <w:rsid w:val="003776B3"/>
    <w:rsid w:val="00377C6C"/>
    <w:rsid w:val="00377CFD"/>
    <w:rsid w:val="00380086"/>
    <w:rsid w:val="00380BD9"/>
    <w:rsid w:val="00381202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28DE"/>
    <w:rsid w:val="00392936"/>
    <w:rsid w:val="0039324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F7A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0E6B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2A94"/>
    <w:rsid w:val="003C34D1"/>
    <w:rsid w:val="003C35EE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DA8"/>
    <w:rsid w:val="003E17DF"/>
    <w:rsid w:val="003E2772"/>
    <w:rsid w:val="003E2BBC"/>
    <w:rsid w:val="003E2E2B"/>
    <w:rsid w:val="003E3957"/>
    <w:rsid w:val="003E3B20"/>
    <w:rsid w:val="003E4147"/>
    <w:rsid w:val="003E5979"/>
    <w:rsid w:val="003E5D81"/>
    <w:rsid w:val="003E6131"/>
    <w:rsid w:val="003E7021"/>
    <w:rsid w:val="003E7F03"/>
    <w:rsid w:val="003E7FF8"/>
    <w:rsid w:val="003F0E2F"/>
    <w:rsid w:val="003F1209"/>
    <w:rsid w:val="003F1222"/>
    <w:rsid w:val="003F1740"/>
    <w:rsid w:val="003F1862"/>
    <w:rsid w:val="003F1F68"/>
    <w:rsid w:val="003F242E"/>
    <w:rsid w:val="003F2C8F"/>
    <w:rsid w:val="003F3D88"/>
    <w:rsid w:val="003F453E"/>
    <w:rsid w:val="003F4F5B"/>
    <w:rsid w:val="003F60C6"/>
    <w:rsid w:val="003F67FB"/>
    <w:rsid w:val="003F6EB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4CEB"/>
    <w:rsid w:val="00415875"/>
    <w:rsid w:val="00416128"/>
    <w:rsid w:val="004167FF"/>
    <w:rsid w:val="00416B42"/>
    <w:rsid w:val="0041700E"/>
    <w:rsid w:val="00417691"/>
    <w:rsid w:val="004209C4"/>
    <w:rsid w:val="0042131F"/>
    <w:rsid w:val="00421CDC"/>
    <w:rsid w:val="00421EA7"/>
    <w:rsid w:val="00422213"/>
    <w:rsid w:val="004224DA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4855"/>
    <w:rsid w:val="00446768"/>
    <w:rsid w:val="00446B2E"/>
    <w:rsid w:val="00446D21"/>
    <w:rsid w:val="004474E3"/>
    <w:rsid w:val="0044793D"/>
    <w:rsid w:val="00447AF7"/>
    <w:rsid w:val="00452313"/>
    <w:rsid w:val="00452698"/>
    <w:rsid w:val="004527FD"/>
    <w:rsid w:val="00452EFF"/>
    <w:rsid w:val="00454AF2"/>
    <w:rsid w:val="00456955"/>
    <w:rsid w:val="00456A0E"/>
    <w:rsid w:val="004578CD"/>
    <w:rsid w:val="0045794D"/>
    <w:rsid w:val="004614DE"/>
    <w:rsid w:val="0046187B"/>
    <w:rsid w:val="00461BC0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E07"/>
    <w:rsid w:val="004705AD"/>
    <w:rsid w:val="004714FF"/>
    <w:rsid w:val="00471DCF"/>
    <w:rsid w:val="00472317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2128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5262"/>
    <w:rsid w:val="00495410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CEA"/>
    <w:rsid w:val="004A40E8"/>
    <w:rsid w:val="004A435E"/>
    <w:rsid w:val="004A4BB3"/>
    <w:rsid w:val="004A6319"/>
    <w:rsid w:val="004A68E6"/>
    <w:rsid w:val="004A7B26"/>
    <w:rsid w:val="004B0690"/>
    <w:rsid w:val="004B06D3"/>
    <w:rsid w:val="004B138B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71A"/>
    <w:rsid w:val="004D0F9E"/>
    <w:rsid w:val="004D152D"/>
    <w:rsid w:val="004D161D"/>
    <w:rsid w:val="004D17D5"/>
    <w:rsid w:val="004D2081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DD9"/>
    <w:rsid w:val="005013BD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EA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386"/>
    <w:rsid w:val="005226D1"/>
    <w:rsid w:val="00524BF8"/>
    <w:rsid w:val="00524F4C"/>
    <w:rsid w:val="0052573F"/>
    <w:rsid w:val="00525D0A"/>
    <w:rsid w:val="005261AF"/>
    <w:rsid w:val="005267EC"/>
    <w:rsid w:val="0052703E"/>
    <w:rsid w:val="00527285"/>
    <w:rsid w:val="00527930"/>
    <w:rsid w:val="005300C4"/>
    <w:rsid w:val="0053050D"/>
    <w:rsid w:val="005311D3"/>
    <w:rsid w:val="00531E78"/>
    <w:rsid w:val="0053211A"/>
    <w:rsid w:val="0053262C"/>
    <w:rsid w:val="00532660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A68"/>
    <w:rsid w:val="00541C8D"/>
    <w:rsid w:val="00541F3B"/>
    <w:rsid w:val="0054239E"/>
    <w:rsid w:val="005423B3"/>
    <w:rsid w:val="00542622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4F57"/>
    <w:rsid w:val="00554FC3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A38"/>
    <w:rsid w:val="00567F86"/>
    <w:rsid w:val="0057041B"/>
    <w:rsid w:val="005707E2"/>
    <w:rsid w:val="00570E68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A40"/>
    <w:rsid w:val="00584E6E"/>
    <w:rsid w:val="0058549A"/>
    <w:rsid w:val="00585C82"/>
    <w:rsid w:val="005864DE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724B"/>
    <w:rsid w:val="005973E8"/>
    <w:rsid w:val="00597447"/>
    <w:rsid w:val="00597D5E"/>
    <w:rsid w:val="005A07CA"/>
    <w:rsid w:val="005A0938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353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07C1"/>
    <w:rsid w:val="005D12DF"/>
    <w:rsid w:val="005D197B"/>
    <w:rsid w:val="005D1DFA"/>
    <w:rsid w:val="005D1FAF"/>
    <w:rsid w:val="005D263D"/>
    <w:rsid w:val="005D2F4B"/>
    <w:rsid w:val="005D3527"/>
    <w:rsid w:val="005D41E1"/>
    <w:rsid w:val="005D48D0"/>
    <w:rsid w:val="005D57B9"/>
    <w:rsid w:val="005D62B4"/>
    <w:rsid w:val="005D7EE5"/>
    <w:rsid w:val="005E0387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C05"/>
    <w:rsid w:val="005F1019"/>
    <w:rsid w:val="005F154F"/>
    <w:rsid w:val="005F1633"/>
    <w:rsid w:val="005F19FD"/>
    <w:rsid w:val="005F2A4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285A"/>
    <w:rsid w:val="0060376C"/>
    <w:rsid w:val="00603A53"/>
    <w:rsid w:val="0060454B"/>
    <w:rsid w:val="006048C3"/>
    <w:rsid w:val="00606A7B"/>
    <w:rsid w:val="00606F88"/>
    <w:rsid w:val="006076B7"/>
    <w:rsid w:val="00607A55"/>
    <w:rsid w:val="006101F6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61CD"/>
    <w:rsid w:val="006178C5"/>
    <w:rsid w:val="00620515"/>
    <w:rsid w:val="00621718"/>
    <w:rsid w:val="00622C4D"/>
    <w:rsid w:val="00623029"/>
    <w:rsid w:val="00624263"/>
    <w:rsid w:val="006242E0"/>
    <w:rsid w:val="00624460"/>
    <w:rsid w:val="0062610B"/>
    <w:rsid w:val="006267C2"/>
    <w:rsid w:val="00627077"/>
    <w:rsid w:val="00627286"/>
    <w:rsid w:val="00627806"/>
    <w:rsid w:val="00630578"/>
    <w:rsid w:val="00630D1B"/>
    <w:rsid w:val="00631B2D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D40"/>
    <w:rsid w:val="00635EB7"/>
    <w:rsid w:val="006370FB"/>
    <w:rsid w:val="00637315"/>
    <w:rsid w:val="0064025E"/>
    <w:rsid w:val="00641BA8"/>
    <w:rsid w:val="00642ADB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AE9"/>
    <w:rsid w:val="00651FBA"/>
    <w:rsid w:val="00652965"/>
    <w:rsid w:val="00653535"/>
    <w:rsid w:val="006538F5"/>
    <w:rsid w:val="006545B6"/>
    <w:rsid w:val="00654AE8"/>
    <w:rsid w:val="00654D20"/>
    <w:rsid w:val="00655299"/>
    <w:rsid w:val="00655810"/>
    <w:rsid w:val="00655AB0"/>
    <w:rsid w:val="00656383"/>
    <w:rsid w:val="00657254"/>
    <w:rsid w:val="00657560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E45"/>
    <w:rsid w:val="00664183"/>
    <w:rsid w:val="00665428"/>
    <w:rsid w:val="0066669D"/>
    <w:rsid w:val="00666B9F"/>
    <w:rsid w:val="0066709C"/>
    <w:rsid w:val="0066785C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AE3"/>
    <w:rsid w:val="00690433"/>
    <w:rsid w:val="006910F1"/>
    <w:rsid w:val="006916AD"/>
    <w:rsid w:val="00691D50"/>
    <w:rsid w:val="00692259"/>
    <w:rsid w:val="00692D7E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3210"/>
    <w:rsid w:val="006D33F6"/>
    <w:rsid w:val="006D36B3"/>
    <w:rsid w:val="006D3C6C"/>
    <w:rsid w:val="006D4070"/>
    <w:rsid w:val="006D4A39"/>
    <w:rsid w:val="006D5790"/>
    <w:rsid w:val="006D641B"/>
    <w:rsid w:val="006D6F71"/>
    <w:rsid w:val="006D7590"/>
    <w:rsid w:val="006D784F"/>
    <w:rsid w:val="006D7A76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287"/>
    <w:rsid w:val="006F4442"/>
    <w:rsid w:val="006F4FD9"/>
    <w:rsid w:val="006F5143"/>
    <w:rsid w:val="006F588B"/>
    <w:rsid w:val="006F5AD3"/>
    <w:rsid w:val="006F6950"/>
    <w:rsid w:val="006F6F5E"/>
    <w:rsid w:val="00701024"/>
    <w:rsid w:val="007012C0"/>
    <w:rsid w:val="007013F7"/>
    <w:rsid w:val="00701843"/>
    <w:rsid w:val="00701C20"/>
    <w:rsid w:val="00702B40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70A9"/>
    <w:rsid w:val="0071141D"/>
    <w:rsid w:val="00711C75"/>
    <w:rsid w:val="00711DDE"/>
    <w:rsid w:val="00713EC1"/>
    <w:rsid w:val="0071465C"/>
    <w:rsid w:val="00714894"/>
    <w:rsid w:val="00714B89"/>
    <w:rsid w:val="00715517"/>
    <w:rsid w:val="00715B75"/>
    <w:rsid w:val="00717366"/>
    <w:rsid w:val="00720079"/>
    <w:rsid w:val="007207CE"/>
    <w:rsid w:val="00720954"/>
    <w:rsid w:val="00721989"/>
    <w:rsid w:val="00721A81"/>
    <w:rsid w:val="00722A19"/>
    <w:rsid w:val="00722EC1"/>
    <w:rsid w:val="00723709"/>
    <w:rsid w:val="00724092"/>
    <w:rsid w:val="007258A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A38"/>
    <w:rsid w:val="00733F14"/>
    <w:rsid w:val="007340F1"/>
    <w:rsid w:val="00734620"/>
    <w:rsid w:val="00734CA2"/>
    <w:rsid w:val="00734F22"/>
    <w:rsid w:val="0073519E"/>
    <w:rsid w:val="007356A0"/>
    <w:rsid w:val="0073603B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A52"/>
    <w:rsid w:val="0074436B"/>
    <w:rsid w:val="00746471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314C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D50"/>
    <w:rsid w:val="00762039"/>
    <w:rsid w:val="007620DF"/>
    <w:rsid w:val="007627F8"/>
    <w:rsid w:val="00762E4E"/>
    <w:rsid w:val="00763FEF"/>
    <w:rsid w:val="00764191"/>
    <w:rsid w:val="00764F64"/>
    <w:rsid w:val="00766724"/>
    <w:rsid w:val="0076750B"/>
    <w:rsid w:val="0076764C"/>
    <w:rsid w:val="00767A32"/>
    <w:rsid w:val="00767DC0"/>
    <w:rsid w:val="0077336F"/>
    <w:rsid w:val="007738A3"/>
    <w:rsid w:val="00774785"/>
    <w:rsid w:val="007748DD"/>
    <w:rsid w:val="00775496"/>
    <w:rsid w:val="00775A9B"/>
    <w:rsid w:val="00775BCB"/>
    <w:rsid w:val="00776D1C"/>
    <w:rsid w:val="00776FD6"/>
    <w:rsid w:val="00777AD0"/>
    <w:rsid w:val="00780364"/>
    <w:rsid w:val="007811D7"/>
    <w:rsid w:val="0078259B"/>
    <w:rsid w:val="00783531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90082"/>
    <w:rsid w:val="007913B9"/>
    <w:rsid w:val="0079196B"/>
    <w:rsid w:val="007919FF"/>
    <w:rsid w:val="007925F3"/>
    <w:rsid w:val="00793400"/>
    <w:rsid w:val="00793CFD"/>
    <w:rsid w:val="00793DF0"/>
    <w:rsid w:val="00793F3F"/>
    <w:rsid w:val="007949B7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1C86"/>
    <w:rsid w:val="007B2088"/>
    <w:rsid w:val="007B2584"/>
    <w:rsid w:val="007B278F"/>
    <w:rsid w:val="007B2E8E"/>
    <w:rsid w:val="007B4DEE"/>
    <w:rsid w:val="007B5544"/>
    <w:rsid w:val="007B5ADB"/>
    <w:rsid w:val="007B5DDE"/>
    <w:rsid w:val="007B6126"/>
    <w:rsid w:val="007C01AF"/>
    <w:rsid w:val="007C02C5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150D"/>
    <w:rsid w:val="007D3BEB"/>
    <w:rsid w:val="007D66C0"/>
    <w:rsid w:val="007E019B"/>
    <w:rsid w:val="007E020B"/>
    <w:rsid w:val="007E090B"/>
    <w:rsid w:val="007E1CAB"/>
    <w:rsid w:val="007E28DF"/>
    <w:rsid w:val="007E35DA"/>
    <w:rsid w:val="007E40EC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800308"/>
    <w:rsid w:val="008008D3"/>
    <w:rsid w:val="008010C9"/>
    <w:rsid w:val="008012A6"/>
    <w:rsid w:val="00801392"/>
    <w:rsid w:val="008015FE"/>
    <w:rsid w:val="00801FC6"/>
    <w:rsid w:val="008025F0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123BB"/>
    <w:rsid w:val="00812B53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1A4"/>
    <w:rsid w:val="008172A3"/>
    <w:rsid w:val="0082279F"/>
    <w:rsid w:val="00822E23"/>
    <w:rsid w:val="00823181"/>
    <w:rsid w:val="008236E0"/>
    <w:rsid w:val="008253E3"/>
    <w:rsid w:val="00825D5E"/>
    <w:rsid w:val="00825EB8"/>
    <w:rsid w:val="008275F4"/>
    <w:rsid w:val="0082763E"/>
    <w:rsid w:val="0083004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AE2"/>
    <w:rsid w:val="00850C0C"/>
    <w:rsid w:val="00851305"/>
    <w:rsid w:val="00851502"/>
    <w:rsid w:val="0085153D"/>
    <w:rsid w:val="00851D32"/>
    <w:rsid w:val="00851D72"/>
    <w:rsid w:val="00853289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30E4"/>
    <w:rsid w:val="00863A8E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8E6"/>
    <w:rsid w:val="00880CD0"/>
    <w:rsid w:val="00880D4D"/>
    <w:rsid w:val="00881929"/>
    <w:rsid w:val="00881B7C"/>
    <w:rsid w:val="00881DAD"/>
    <w:rsid w:val="00882083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CBA"/>
    <w:rsid w:val="00892768"/>
    <w:rsid w:val="008931B6"/>
    <w:rsid w:val="008936D5"/>
    <w:rsid w:val="00893C6D"/>
    <w:rsid w:val="0089437F"/>
    <w:rsid w:val="008948D2"/>
    <w:rsid w:val="008948EB"/>
    <w:rsid w:val="008954D2"/>
    <w:rsid w:val="008956D9"/>
    <w:rsid w:val="00896948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3CFE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6445"/>
    <w:rsid w:val="008B780D"/>
    <w:rsid w:val="008C0DB3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E27"/>
    <w:rsid w:val="008E6A09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51F5"/>
    <w:rsid w:val="00905368"/>
    <w:rsid w:val="00905E8B"/>
    <w:rsid w:val="009071EC"/>
    <w:rsid w:val="00907E85"/>
    <w:rsid w:val="00910CAF"/>
    <w:rsid w:val="009126C6"/>
    <w:rsid w:val="00913AFA"/>
    <w:rsid w:val="00914278"/>
    <w:rsid w:val="00914E6F"/>
    <w:rsid w:val="00915346"/>
    <w:rsid w:val="009153FD"/>
    <w:rsid w:val="009155A1"/>
    <w:rsid w:val="00915C55"/>
    <w:rsid w:val="009162A1"/>
    <w:rsid w:val="00916AC1"/>
    <w:rsid w:val="009173FD"/>
    <w:rsid w:val="00917C4C"/>
    <w:rsid w:val="00920447"/>
    <w:rsid w:val="009207D4"/>
    <w:rsid w:val="00920995"/>
    <w:rsid w:val="00921707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4015D"/>
    <w:rsid w:val="00940B81"/>
    <w:rsid w:val="00941D0C"/>
    <w:rsid w:val="00941E07"/>
    <w:rsid w:val="00941E44"/>
    <w:rsid w:val="00942EBE"/>
    <w:rsid w:val="009439AA"/>
    <w:rsid w:val="00943ADD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C5C"/>
    <w:rsid w:val="0095021A"/>
    <w:rsid w:val="00950DBB"/>
    <w:rsid w:val="00951D38"/>
    <w:rsid w:val="00951D7F"/>
    <w:rsid w:val="009529E9"/>
    <w:rsid w:val="00952AE6"/>
    <w:rsid w:val="00953008"/>
    <w:rsid w:val="009532D4"/>
    <w:rsid w:val="00953A43"/>
    <w:rsid w:val="00953D84"/>
    <w:rsid w:val="009549B0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7077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962"/>
    <w:rsid w:val="00977E1F"/>
    <w:rsid w:val="00977ED5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F0"/>
    <w:rsid w:val="00982ED4"/>
    <w:rsid w:val="009831CC"/>
    <w:rsid w:val="00984782"/>
    <w:rsid w:val="00984F04"/>
    <w:rsid w:val="00985041"/>
    <w:rsid w:val="00985190"/>
    <w:rsid w:val="0098575A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2A9"/>
    <w:rsid w:val="009C2D2A"/>
    <w:rsid w:val="009C3022"/>
    <w:rsid w:val="009C312F"/>
    <w:rsid w:val="009C3A2C"/>
    <w:rsid w:val="009C3B73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F10"/>
    <w:rsid w:val="009D0519"/>
    <w:rsid w:val="009D0B8F"/>
    <w:rsid w:val="009D0D4D"/>
    <w:rsid w:val="009D0FD9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265C"/>
    <w:rsid w:val="009E29B2"/>
    <w:rsid w:val="009E2A33"/>
    <w:rsid w:val="009E2ABC"/>
    <w:rsid w:val="009E2B19"/>
    <w:rsid w:val="009E4CD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4623"/>
    <w:rsid w:val="00A0570E"/>
    <w:rsid w:val="00A05889"/>
    <w:rsid w:val="00A0628E"/>
    <w:rsid w:val="00A06359"/>
    <w:rsid w:val="00A06D36"/>
    <w:rsid w:val="00A10409"/>
    <w:rsid w:val="00A10B64"/>
    <w:rsid w:val="00A10BC9"/>
    <w:rsid w:val="00A12ECC"/>
    <w:rsid w:val="00A1429D"/>
    <w:rsid w:val="00A1430F"/>
    <w:rsid w:val="00A15BA4"/>
    <w:rsid w:val="00A15FEF"/>
    <w:rsid w:val="00A163EC"/>
    <w:rsid w:val="00A16440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5179"/>
    <w:rsid w:val="00A45A38"/>
    <w:rsid w:val="00A46139"/>
    <w:rsid w:val="00A47213"/>
    <w:rsid w:val="00A4790B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7BBC"/>
    <w:rsid w:val="00A57C1A"/>
    <w:rsid w:val="00A600D7"/>
    <w:rsid w:val="00A60373"/>
    <w:rsid w:val="00A60B91"/>
    <w:rsid w:val="00A6124B"/>
    <w:rsid w:val="00A61377"/>
    <w:rsid w:val="00A619FE"/>
    <w:rsid w:val="00A61B78"/>
    <w:rsid w:val="00A61D86"/>
    <w:rsid w:val="00A623DF"/>
    <w:rsid w:val="00A637B3"/>
    <w:rsid w:val="00A6453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5B5"/>
    <w:rsid w:val="00A77944"/>
    <w:rsid w:val="00A77ED4"/>
    <w:rsid w:val="00A809BB"/>
    <w:rsid w:val="00A816BB"/>
    <w:rsid w:val="00A82C7F"/>
    <w:rsid w:val="00A83613"/>
    <w:rsid w:val="00A85AF6"/>
    <w:rsid w:val="00A85FA9"/>
    <w:rsid w:val="00A86200"/>
    <w:rsid w:val="00A87303"/>
    <w:rsid w:val="00A8744F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781E"/>
    <w:rsid w:val="00AA026D"/>
    <w:rsid w:val="00AA0EDF"/>
    <w:rsid w:val="00AA0FBF"/>
    <w:rsid w:val="00AA13B1"/>
    <w:rsid w:val="00AA1776"/>
    <w:rsid w:val="00AA1BB9"/>
    <w:rsid w:val="00AA1F99"/>
    <w:rsid w:val="00AA1F9D"/>
    <w:rsid w:val="00AA26DE"/>
    <w:rsid w:val="00AA2EDF"/>
    <w:rsid w:val="00AA4245"/>
    <w:rsid w:val="00AA4979"/>
    <w:rsid w:val="00AA4AF7"/>
    <w:rsid w:val="00AA6C28"/>
    <w:rsid w:val="00AA7AA0"/>
    <w:rsid w:val="00AA7D93"/>
    <w:rsid w:val="00AB086C"/>
    <w:rsid w:val="00AB13C3"/>
    <w:rsid w:val="00AB2188"/>
    <w:rsid w:val="00AB28A1"/>
    <w:rsid w:val="00AB2F7D"/>
    <w:rsid w:val="00AB3608"/>
    <w:rsid w:val="00AB50F5"/>
    <w:rsid w:val="00AB55A0"/>
    <w:rsid w:val="00AB657A"/>
    <w:rsid w:val="00AB7508"/>
    <w:rsid w:val="00AC0516"/>
    <w:rsid w:val="00AC0671"/>
    <w:rsid w:val="00AC0704"/>
    <w:rsid w:val="00AC0A64"/>
    <w:rsid w:val="00AC1ECB"/>
    <w:rsid w:val="00AC240A"/>
    <w:rsid w:val="00AC2928"/>
    <w:rsid w:val="00AC2E4A"/>
    <w:rsid w:val="00AC30FD"/>
    <w:rsid w:val="00AC323E"/>
    <w:rsid w:val="00AC3280"/>
    <w:rsid w:val="00AC3646"/>
    <w:rsid w:val="00AC4310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5A6B"/>
    <w:rsid w:val="00AD6173"/>
    <w:rsid w:val="00AD6316"/>
    <w:rsid w:val="00AD69BA"/>
    <w:rsid w:val="00AD6AC9"/>
    <w:rsid w:val="00AD6EE5"/>
    <w:rsid w:val="00AD6F6C"/>
    <w:rsid w:val="00AD754A"/>
    <w:rsid w:val="00AD7B7D"/>
    <w:rsid w:val="00AD7F3F"/>
    <w:rsid w:val="00AE0239"/>
    <w:rsid w:val="00AE03D0"/>
    <w:rsid w:val="00AE0B53"/>
    <w:rsid w:val="00AE0DCC"/>
    <w:rsid w:val="00AE12EA"/>
    <w:rsid w:val="00AE177E"/>
    <w:rsid w:val="00AE218F"/>
    <w:rsid w:val="00AE2306"/>
    <w:rsid w:val="00AE2529"/>
    <w:rsid w:val="00AE2A3F"/>
    <w:rsid w:val="00AE32A1"/>
    <w:rsid w:val="00AE3CAA"/>
    <w:rsid w:val="00AE4067"/>
    <w:rsid w:val="00AE4360"/>
    <w:rsid w:val="00AE4478"/>
    <w:rsid w:val="00AE45D2"/>
    <w:rsid w:val="00AE4625"/>
    <w:rsid w:val="00AE474D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80"/>
    <w:rsid w:val="00B151AF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E81"/>
    <w:rsid w:val="00B3139E"/>
    <w:rsid w:val="00B31912"/>
    <w:rsid w:val="00B3269D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1D8"/>
    <w:rsid w:val="00B6193B"/>
    <w:rsid w:val="00B62238"/>
    <w:rsid w:val="00B622E6"/>
    <w:rsid w:val="00B62530"/>
    <w:rsid w:val="00B6293A"/>
    <w:rsid w:val="00B62C5E"/>
    <w:rsid w:val="00B62EA8"/>
    <w:rsid w:val="00B62ED5"/>
    <w:rsid w:val="00B644F3"/>
    <w:rsid w:val="00B64D4D"/>
    <w:rsid w:val="00B65CE9"/>
    <w:rsid w:val="00B6695E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451"/>
    <w:rsid w:val="00B76564"/>
    <w:rsid w:val="00B769DF"/>
    <w:rsid w:val="00B77C04"/>
    <w:rsid w:val="00B803F0"/>
    <w:rsid w:val="00B81230"/>
    <w:rsid w:val="00B812E1"/>
    <w:rsid w:val="00B823DE"/>
    <w:rsid w:val="00B82497"/>
    <w:rsid w:val="00B829A4"/>
    <w:rsid w:val="00B83141"/>
    <w:rsid w:val="00B832A2"/>
    <w:rsid w:val="00B842E5"/>
    <w:rsid w:val="00B84F14"/>
    <w:rsid w:val="00B8577B"/>
    <w:rsid w:val="00B85E93"/>
    <w:rsid w:val="00B9014C"/>
    <w:rsid w:val="00B903B1"/>
    <w:rsid w:val="00B90421"/>
    <w:rsid w:val="00B90E23"/>
    <w:rsid w:val="00B95C08"/>
    <w:rsid w:val="00B95C7E"/>
    <w:rsid w:val="00B95CEA"/>
    <w:rsid w:val="00B96908"/>
    <w:rsid w:val="00B971AF"/>
    <w:rsid w:val="00B97E67"/>
    <w:rsid w:val="00BA0AF5"/>
    <w:rsid w:val="00BA0F0F"/>
    <w:rsid w:val="00BA1672"/>
    <w:rsid w:val="00BA174F"/>
    <w:rsid w:val="00BA1A86"/>
    <w:rsid w:val="00BA31ED"/>
    <w:rsid w:val="00BA454C"/>
    <w:rsid w:val="00BA5F53"/>
    <w:rsid w:val="00BA6F91"/>
    <w:rsid w:val="00BA74E8"/>
    <w:rsid w:val="00BA7624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59CB"/>
    <w:rsid w:val="00BB5F72"/>
    <w:rsid w:val="00BB685F"/>
    <w:rsid w:val="00BB6CDF"/>
    <w:rsid w:val="00BB6F85"/>
    <w:rsid w:val="00BB7007"/>
    <w:rsid w:val="00BC0362"/>
    <w:rsid w:val="00BC110F"/>
    <w:rsid w:val="00BC37C7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AF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42FE"/>
    <w:rsid w:val="00BE5271"/>
    <w:rsid w:val="00BE5EAF"/>
    <w:rsid w:val="00BE6E4A"/>
    <w:rsid w:val="00BE6F1D"/>
    <w:rsid w:val="00BE7515"/>
    <w:rsid w:val="00BE796C"/>
    <w:rsid w:val="00BF01DA"/>
    <w:rsid w:val="00BF07BB"/>
    <w:rsid w:val="00BF10E6"/>
    <w:rsid w:val="00BF12EE"/>
    <w:rsid w:val="00BF15C5"/>
    <w:rsid w:val="00BF1C01"/>
    <w:rsid w:val="00BF1E7A"/>
    <w:rsid w:val="00BF20C0"/>
    <w:rsid w:val="00BF2189"/>
    <w:rsid w:val="00BF218B"/>
    <w:rsid w:val="00BF2555"/>
    <w:rsid w:val="00BF38BD"/>
    <w:rsid w:val="00BF3997"/>
    <w:rsid w:val="00BF4FF9"/>
    <w:rsid w:val="00BF529A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405"/>
    <w:rsid w:val="00C1029C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D13"/>
    <w:rsid w:val="00C34465"/>
    <w:rsid w:val="00C34DE1"/>
    <w:rsid w:val="00C35A91"/>
    <w:rsid w:val="00C35E4E"/>
    <w:rsid w:val="00C36FCB"/>
    <w:rsid w:val="00C37A98"/>
    <w:rsid w:val="00C40CD4"/>
    <w:rsid w:val="00C411DA"/>
    <w:rsid w:val="00C41924"/>
    <w:rsid w:val="00C42078"/>
    <w:rsid w:val="00C42142"/>
    <w:rsid w:val="00C42234"/>
    <w:rsid w:val="00C42B85"/>
    <w:rsid w:val="00C42ECD"/>
    <w:rsid w:val="00C43083"/>
    <w:rsid w:val="00C430D2"/>
    <w:rsid w:val="00C43123"/>
    <w:rsid w:val="00C43CEB"/>
    <w:rsid w:val="00C440CF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4726"/>
    <w:rsid w:val="00C550C5"/>
    <w:rsid w:val="00C552BB"/>
    <w:rsid w:val="00C55AC7"/>
    <w:rsid w:val="00C5734A"/>
    <w:rsid w:val="00C575B4"/>
    <w:rsid w:val="00C578B8"/>
    <w:rsid w:val="00C57992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D52"/>
    <w:rsid w:val="00C7740F"/>
    <w:rsid w:val="00C77787"/>
    <w:rsid w:val="00C80632"/>
    <w:rsid w:val="00C8083C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C92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F39"/>
    <w:rsid w:val="00CB2555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7F4"/>
    <w:rsid w:val="00CC1CE3"/>
    <w:rsid w:val="00CC2D7A"/>
    <w:rsid w:val="00CC2E27"/>
    <w:rsid w:val="00CC3BAE"/>
    <w:rsid w:val="00CC3CAB"/>
    <w:rsid w:val="00CC42CF"/>
    <w:rsid w:val="00CC43D6"/>
    <w:rsid w:val="00CC508E"/>
    <w:rsid w:val="00CC588C"/>
    <w:rsid w:val="00CC5BB1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333"/>
    <w:rsid w:val="00CE7682"/>
    <w:rsid w:val="00CE76D6"/>
    <w:rsid w:val="00CE7BEC"/>
    <w:rsid w:val="00CF1372"/>
    <w:rsid w:val="00CF1EB3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8F5"/>
    <w:rsid w:val="00D05ADA"/>
    <w:rsid w:val="00D0735B"/>
    <w:rsid w:val="00D100F9"/>
    <w:rsid w:val="00D111D8"/>
    <w:rsid w:val="00D1228B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554F"/>
    <w:rsid w:val="00D25DC4"/>
    <w:rsid w:val="00D2714D"/>
    <w:rsid w:val="00D307DD"/>
    <w:rsid w:val="00D32406"/>
    <w:rsid w:val="00D329D1"/>
    <w:rsid w:val="00D329E0"/>
    <w:rsid w:val="00D32EE6"/>
    <w:rsid w:val="00D32F26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C9D"/>
    <w:rsid w:val="00D42ECD"/>
    <w:rsid w:val="00D44226"/>
    <w:rsid w:val="00D44649"/>
    <w:rsid w:val="00D44CFE"/>
    <w:rsid w:val="00D45FAA"/>
    <w:rsid w:val="00D460AE"/>
    <w:rsid w:val="00D4742C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14D"/>
    <w:rsid w:val="00D544A1"/>
    <w:rsid w:val="00D54A2E"/>
    <w:rsid w:val="00D5504B"/>
    <w:rsid w:val="00D55944"/>
    <w:rsid w:val="00D56524"/>
    <w:rsid w:val="00D56FB7"/>
    <w:rsid w:val="00D576C3"/>
    <w:rsid w:val="00D6002E"/>
    <w:rsid w:val="00D60DE7"/>
    <w:rsid w:val="00D60ECD"/>
    <w:rsid w:val="00D61473"/>
    <w:rsid w:val="00D61769"/>
    <w:rsid w:val="00D61A08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5FC3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4038"/>
    <w:rsid w:val="00DA4772"/>
    <w:rsid w:val="00DA4E27"/>
    <w:rsid w:val="00DA5334"/>
    <w:rsid w:val="00DA5780"/>
    <w:rsid w:val="00DA5908"/>
    <w:rsid w:val="00DA5D5D"/>
    <w:rsid w:val="00DA60E1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B3"/>
    <w:rsid w:val="00DB6615"/>
    <w:rsid w:val="00DB66D9"/>
    <w:rsid w:val="00DB6880"/>
    <w:rsid w:val="00DB6D0B"/>
    <w:rsid w:val="00DB6FF8"/>
    <w:rsid w:val="00DB7147"/>
    <w:rsid w:val="00DB767E"/>
    <w:rsid w:val="00DB7A9C"/>
    <w:rsid w:val="00DB7F41"/>
    <w:rsid w:val="00DC0FBF"/>
    <w:rsid w:val="00DC1C2D"/>
    <w:rsid w:val="00DC1CD1"/>
    <w:rsid w:val="00DC2202"/>
    <w:rsid w:val="00DC26DC"/>
    <w:rsid w:val="00DC36EB"/>
    <w:rsid w:val="00DC421B"/>
    <w:rsid w:val="00DC42EE"/>
    <w:rsid w:val="00DC55B0"/>
    <w:rsid w:val="00DC6031"/>
    <w:rsid w:val="00DC62A3"/>
    <w:rsid w:val="00DC660C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6376"/>
    <w:rsid w:val="00DE7013"/>
    <w:rsid w:val="00DE703F"/>
    <w:rsid w:val="00DE75D5"/>
    <w:rsid w:val="00DF01EA"/>
    <w:rsid w:val="00DF02A3"/>
    <w:rsid w:val="00DF0A9F"/>
    <w:rsid w:val="00DF11C9"/>
    <w:rsid w:val="00DF1E93"/>
    <w:rsid w:val="00DF2271"/>
    <w:rsid w:val="00DF2DF6"/>
    <w:rsid w:val="00DF5513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163C"/>
    <w:rsid w:val="00E121D5"/>
    <w:rsid w:val="00E122E2"/>
    <w:rsid w:val="00E149EB"/>
    <w:rsid w:val="00E14B3B"/>
    <w:rsid w:val="00E1599C"/>
    <w:rsid w:val="00E15E3F"/>
    <w:rsid w:val="00E16EC1"/>
    <w:rsid w:val="00E17070"/>
    <w:rsid w:val="00E1718D"/>
    <w:rsid w:val="00E17CD7"/>
    <w:rsid w:val="00E17F33"/>
    <w:rsid w:val="00E20825"/>
    <w:rsid w:val="00E21A6E"/>
    <w:rsid w:val="00E24424"/>
    <w:rsid w:val="00E24B41"/>
    <w:rsid w:val="00E2510F"/>
    <w:rsid w:val="00E25253"/>
    <w:rsid w:val="00E2563D"/>
    <w:rsid w:val="00E25B4F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ED5"/>
    <w:rsid w:val="00E31307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4037D"/>
    <w:rsid w:val="00E404E6"/>
    <w:rsid w:val="00E40AAA"/>
    <w:rsid w:val="00E41FEF"/>
    <w:rsid w:val="00E4204B"/>
    <w:rsid w:val="00E42F33"/>
    <w:rsid w:val="00E43394"/>
    <w:rsid w:val="00E43A0B"/>
    <w:rsid w:val="00E43B50"/>
    <w:rsid w:val="00E43BD4"/>
    <w:rsid w:val="00E44BA8"/>
    <w:rsid w:val="00E45446"/>
    <w:rsid w:val="00E45B28"/>
    <w:rsid w:val="00E45C46"/>
    <w:rsid w:val="00E45EE8"/>
    <w:rsid w:val="00E45FB7"/>
    <w:rsid w:val="00E4650D"/>
    <w:rsid w:val="00E46969"/>
    <w:rsid w:val="00E50A4C"/>
    <w:rsid w:val="00E52352"/>
    <w:rsid w:val="00E5260E"/>
    <w:rsid w:val="00E52A8F"/>
    <w:rsid w:val="00E530DF"/>
    <w:rsid w:val="00E53121"/>
    <w:rsid w:val="00E53165"/>
    <w:rsid w:val="00E54F62"/>
    <w:rsid w:val="00E55014"/>
    <w:rsid w:val="00E57428"/>
    <w:rsid w:val="00E57DDA"/>
    <w:rsid w:val="00E6050B"/>
    <w:rsid w:val="00E606F9"/>
    <w:rsid w:val="00E60AE5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AAE"/>
    <w:rsid w:val="00E7226E"/>
    <w:rsid w:val="00E725A0"/>
    <w:rsid w:val="00E737D4"/>
    <w:rsid w:val="00E74A61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25E4"/>
    <w:rsid w:val="00E93A7A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5B2"/>
    <w:rsid w:val="00EC1727"/>
    <w:rsid w:val="00EC324D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09"/>
    <w:rsid w:val="00ED00A5"/>
    <w:rsid w:val="00ED00DB"/>
    <w:rsid w:val="00ED08E1"/>
    <w:rsid w:val="00ED0D28"/>
    <w:rsid w:val="00ED1D41"/>
    <w:rsid w:val="00ED1D99"/>
    <w:rsid w:val="00ED20DC"/>
    <w:rsid w:val="00ED21C4"/>
    <w:rsid w:val="00ED24C0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76F9"/>
    <w:rsid w:val="00EE7757"/>
    <w:rsid w:val="00EE7781"/>
    <w:rsid w:val="00EF07A9"/>
    <w:rsid w:val="00EF0A90"/>
    <w:rsid w:val="00EF176E"/>
    <w:rsid w:val="00EF1AA4"/>
    <w:rsid w:val="00EF3013"/>
    <w:rsid w:val="00EF3C8B"/>
    <w:rsid w:val="00EF481E"/>
    <w:rsid w:val="00EF59D6"/>
    <w:rsid w:val="00EF5EA3"/>
    <w:rsid w:val="00EF6362"/>
    <w:rsid w:val="00EF6908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AD9"/>
    <w:rsid w:val="00F11CB9"/>
    <w:rsid w:val="00F11FCF"/>
    <w:rsid w:val="00F12290"/>
    <w:rsid w:val="00F1238D"/>
    <w:rsid w:val="00F12495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AA8"/>
    <w:rsid w:val="00F221C5"/>
    <w:rsid w:val="00F22501"/>
    <w:rsid w:val="00F2256E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1B02"/>
    <w:rsid w:val="00F42466"/>
    <w:rsid w:val="00F42C73"/>
    <w:rsid w:val="00F43295"/>
    <w:rsid w:val="00F43316"/>
    <w:rsid w:val="00F43E60"/>
    <w:rsid w:val="00F43ED4"/>
    <w:rsid w:val="00F44849"/>
    <w:rsid w:val="00F44BE8"/>
    <w:rsid w:val="00F451B2"/>
    <w:rsid w:val="00F4579C"/>
    <w:rsid w:val="00F46A1A"/>
    <w:rsid w:val="00F46A4A"/>
    <w:rsid w:val="00F47051"/>
    <w:rsid w:val="00F477FB"/>
    <w:rsid w:val="00F5031A"/>
    <w:rsid w:val="00F50BC2"/>
    <w:rsid w:val="00F50E74"/>
    <w:rsid w:val="00F5183C"/>
    <w:rsid w:val="00F51E90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2A33"/>
    <w:rsid w:val="00F62E45"/>
    <w:rsid w:val="00F63D59"/>
    <w:rsid w:val="00F650E2"/>
    <w:rsid w:val="00F65D05"/>
    <w:rsid w:val="00F65D49"/>
    <w:rsid w:val="00F66230"/>
    <w:rsid w:val="00F70E97"/>
    <w:rsid w:val="00F73304"/>
    <w:rsid w:val="00F736A5"/>
    <w:rsid w:val="00F73787"/>
    <w:rsid w:val="00F73BCA"/>
    <w:rsid w:val="00F750A5"/>
    <w:rsid w:val="00F76010"/>
    <w:rsid w:val="00F763EF"/>
    <w:rsid w:val="00F76C27"/>
    <w:rsid w:val="00F77F03"/>
    <w:rsid w:val="00F811C0"/>
    <w:rsid w:val="00F81781"/>
    <w:rsid w:val="00F819F6"/>
    <w:rsid w:val="00F81EFF"/>
    <w:rsid w:val="00F82788"/>
    <w:rsid w:val="00F82C9E"/>
    <w:rsid w:val="00F83173"/>
    <w:rsid w:val="00F831F0"/>
    <w:rsid w:val="00F83609"/>
    <w:rsid w:val="00F8491B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C91"/>
    <w:rsid w:val="00FA3E69"/>
    <w:rsid w:val="00FA4713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DE6"/>
    <w:rsid w:val="00FC7640"/>
    <w:rsid w:val="00FC79CE"/>
    <w:rsid w:val="00FC7B47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CC8"/>
    <w:rsid w:val="00FE226E"/>
    <w:rsid w:val="00FE369E"/>
    <w:rsid w:val="00FE3BEE"/>
    <w:rsid w:val="00FE4512"/>
    <w:rsid w:val="00FE460A"/>
    <w:rsid w:val="00FE4FDE"/>
    <w:rsid w:val="00FE5079"/>
    <w:rsid w:val="00FE6062"/>
    <w:rsid w:val="00FE62CC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  <w15:chartTrackingRefBased/>
  <w15:docId w15:val="{A998E833-2703-486E-B009-7196D7BF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2CDD-8AA8-4B41-9922-55B1AE60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Links>
    <vt:vector size="6" baseType="variant">
      <vt:variant>
        <vt:i4>1210950725</vt:i4>
      </vt:variant>
      <vt:variant>
        <vt:i4>0</vt:i4>
      </vt:variant>
      <vt:variant>
        <vt:i4>0</vt:i4>
      </vt:variant>
      <vt:variant>
        <vt:i4>5</vt:i4>
      </vt:variant>
      <vt:variant>
        <vt:lpwstr>../畫面/USAAI20200_理賠抵繳文件下載.htm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