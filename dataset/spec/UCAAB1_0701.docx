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00"/>
        <w:gridCol w:w="5400"/>
        <w:gridCol w:w="1260"/>
        <w:gridCol w:w="1980"/>
      </w:tblGrid>
      <w:tr w:rsidR="00FF4AE6" w:rsidRP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Pr="00FB0872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FB0872"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Pr="00FB0872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FB0872">
              <w:rPr>
                <w:rFonts w:ascii="新細明體" w:hAnsi="新細明體"/>
                <w:bCs/>
              </w:rPr>
              <w:t>Version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Pr="00FB0872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FB0872"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Pr="00FB0872" w:rsidRDefault="00FF4AE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FB0872"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Pr="00FB0872" w:rsidRDefault="00FF4AE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確認</w:t>
            </w:r>
            <w:r w:rsidRPr="00FB0872">
              <w:rPr>
                <w:rFonts w:ascii="新細明體" w:hAnsi="新細明體"/>
                <w:bCs/>
                <w:lang w:eastAsia="zh-TW"/>
              </w:rPr>
              <w:t>USER</w:t>
            </w:r>
          </w:p>
        </w:tc>
      </w:tr>
      <w:tr w:rsidR="005A5963" w:rsidRP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Pr="00FB0872" w:rsidRDefault="00C3369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1"/>
                <w:attr w:name="Year" w:val="2009"/>
              </w:smartTagPr>
              <w:r w:rsidRPr="00FB0872">
                <w:rPr>
                  <w:rFonts w:ascii="新細明體" w:hAnsi="新細明體"/>
                  <w:bCs/>
                  <w:lang w:eastAsia="zh-TW"/>
                </w:rPr>
                <w:t>2009/1/22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Pr="00FB0872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1.</w:t>
            </w:r>
            <w:r w:rsidR="005061D7" w:rsidRPr="00FB0872">
              <w:rPr>
                <w:rFonts w:ascii="新細明體" w:hAnsi="新細明體" w:hint="eastAsia"/>
                <w:bCs/>
                <w:lang w:eastAsia="zh-TW"/>
              </w:rPr>
              <w:t>0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Pr="00FB0872" w:rsidRDefault="005061D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Pr="00FB0872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Pr="00FB0872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B6A7C" w:rsidRP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A7C" w:rsidRPr="00FB0872" w:rsidRDefault="002B6A7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2"/>
                <w:attr w:name="Year" w:val="2009"/>
              </w:smartTagPr>
              <w:r w:rsidRPr="00FB0872">
                <w:rPr>
                  <w:rFonts w:ascii="新細明體" w:hAnsi="新細明體"/>
                  <w:bCs/>
                  <w:lang w:eastAsia="zh-TW"/>
                </w:rPr>
                <w:t>2009/2/6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A7C" w:rsidRPr="00FB0872" w:rsidRDefault="002B6A7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1.1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A7C" w:rsidRPr="00FB0872" w:rsidRDefault="002B6A7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增加更新DTAAA001 POL_CFM_IDX</w:t>
            </w:r>
            <w:r w:rsidR="00327A77" w:rsidRPr="00FB0872">
              <w:rPr>
                <w:rFonts w:ascii="新細明體" w:hAnsi="新細明體" w:hint="eastAsia"/>
                <w:bCs/>
                <w:lang w:eastAsia="zh-TW"/>
              </w:rPr>
              <w:t>及處理動作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A7C" w:rsidRPr="00FB0872" w:rsidRDefault="002B6A7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A7C" w:rsidRPr="00FB0872" w:rsidRDefault="002B6A7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2656B" w:rsidRP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6B" w:rsidRPr="00FB0872" w:rsidRDefault="00F2656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2"/>
                <w:attr w:name="Day" w:val="17"/>
                <w:attr w:name="IsLunarDate" w:val="False"/>
                <w:attr w:name="IsROCDate" w:val="False"/>
              </w:smartTagPr>
              <w:r w:rsidRPr="00FB0872">
                <w:rPr>
                  <w:rFonts w:ascii="新細明體" w:hAnsi="新細明體"/>
                  <w:bCs/>
                  <w:lang w:eastAsia="zh-TW"/>
                </w:rPr>
                <w:t>2009/2/17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6B" w:rsidRPr="00FB0872" w:rsidRDefault="00F2656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1.2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6B" w:rsidRPr="00FB0872" w:rsidRDefault="0046640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修改確認動作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6B" w:rsidRPr="00FB0872" w:rsidRDefault="00F2656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56B" w:rsidRPr="00FB0872" w:rsidRDefault="00F2656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771F1" w:rsidRP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F1" w:rsidRPr="00FB0872" w:rsidRDefault="00A771F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2"/>
                <w:attr w:name="Year" w:val="2009"/>
              </w:smartTagPr>
              <w:r w:rsidRPr="00FB0872">
                <w:rPr>
                  <w:rFonts w:ascii="新細明體" w:hAnsi="新細明體"/>
                  <w:bCs/>
                  <w:lang w:eastAsia="zh-TW"/>
                </w:rPr>
                <w:t>2009/2/23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F1" w:rsidRPr="00FB0872" w:rsidRDefault="00A771F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1.3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F1" w:rsidRPr="00FB0872" w:rsidRDefault="00F231EE">
            <w:pPr>
              <w:pStyle w:val="Tabletext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修改意外險無記冊處理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F1" w:rsidRPr="00FB0872" w:rsidRDefault="001374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F1" w:rsidRPr="00FB0872" w:rsidRDefault="00A771F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37D91" w:rsidRP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91" w:rsidRPr="00FB0872" w:rsidRDefault="00037D91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3"/>
                <w:attr w:name="Day" w:val="9"/>
                <w:attr w:name="IsLunarDate" w:val="False"/>
                <w:attr w:name="IsROCDate" w:val="False"/>
              </w:smartTagPr>
              <w:r w:rsidRPr="00FB0872">
                <w:rPr>
                  <w:rFonts w:ascii="新細明體" w:hAnsi="新細明體"/>
                  <w:bCs/>
                  <w:lang w:eastAsia="zh-TW"/>
                </w:rPr>
                <w:t>2009/3/9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91" w:rsidRPr="00FB0872" w:rsidRDefault="00D12FBC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1.4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91" w:rsidRPr="00FB0872" w:rsidRDefault="00037D91" w:rsidP="00037D91">
            <w:pPr>
              <w:pStyle w:val="Tabletext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增加特殊紀錄顯示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91" w:rsidRPr="00FB0872" w:rsidRDefault="00037D91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91" w:rsidRPr="00FB0872" w:rsidRDefault="00037D91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12FBC" w:rsidRP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FBC" w:rsidRPr="00FB0872" w:rsidRDefault="00D12FBC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3"/>
                <w:attr w:name="Year" w:val="2009"/>
              </w:smartTagPr>
              <w:r w:rsidRPr="00FB0872">
                <w:rPr>
                  <w:rFonts w:ascii="新細明體" w:hAnsi="新細明體"/>
                  <w:bCs/>
                  <w:lang w:eastAsia="zh-TW"/>
                </w:rPr>
                <w:t>2009/3/13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FBC" w:rsidRPr="00FB0872" w:rsidRDefault="00D12FBC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1.5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FBC" w:rsidRPr="00FB0872" w:rsidRDefault="00D12FBC" w:rsidP="00037D91">
            <w:pPr>
              <w:pStyle w:val="Tabletext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增加意外險保額修改上限控制</w:t>
            </w:r>
            <w:r w:rsidR="00853BD1" w:rsidRPr="00FB0872">
              <w:rPr>
                <w:rFonts w:hint="eastAsia"/>
                <w:lang w:eastAsia="zh-TW"/>
              </w:rPr>
              <w:t>及修改查無投保明細時處理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FBC" w:rsidRPr="00FB0872" w:rsidRDefault="00D12FBC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FBC" w:rsidRPr="00FB0872" w:rsidRDefault="00D12FBC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35DE9" w:rsidRP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5DE9" w:rsidRPr="00FB0872" w:rsidRDefault="00935DE9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3"/>
                <w:attr w:name="Day" w:val="17"/>
                <w:attr w:name="IsLunarDate" w:val="False"/>
                <w:attr w:name="IsROCDate" w:val="False"/>
              </w:smartTagPr>
              <w:r w:rsidRPr="00FB0872">
                <w:rPr>
                  <w:rFonts w:ascii="新細明體" w:hAnsi="新細明體"/>
                  <w:bCs/>
                  <w:lang w:eastAsia="zh-TW"/>
                </w:rPr>
                <w:t>2009/3/17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5DE9" w:rsidRPr="00FB0872" w:rsidRDefault="00935DE9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1.6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5DE9" w:rsidRPr="00FB0872" w:rsidRDefault="00935DE9" w:rsidP="00037D91">
            <w:pPr>
              <w:pStyle w:val="Tabletext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修改</w:t>
            </w:r>
            <w:r w:rsidRPr="00FB0872">
              <w:rPr>
                <w:rFonts w:hint="eastAsia"/>
                <w:lang w:eastAsia="zh-TW"/>
              </w:rPr>
              <w:t>AA_A0Z019</w:t>
            </w:r>
            <w:r w:rsidRPr="00FB0872">
              <w:rPr>
                <w:rFonts w:hint="eastAsia"/>
                <w:lang w:eastAsia="zh-TW"/>
              </w:rPr>
              <w:t>處理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5DE9" w:rsidRPr="00FB0872" w:rsidRDefault="00935DE9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5DE9" w:rsidRPr="00FB0872" w:rsidRDefault="00935DE9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3131F" w:rsidRP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31F" w:rsidRPr="00FB0872" w:rsidRDefault="0053131F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6"/>
                <w:attr w:name="Year" w:val="2009"/>
              </w:smartTagPr>
              <w:r w:rsidRPr="00FB0872">
                <w:rPr>
                  <w:rFonts w:ascii="新細明體" w:hAnsi="新細明體"/>
                  <w:bCs/>
                  <w:lang w:eastAsia="zh-TW"/>
                </w:rPr>
                <w:t>2009/6/5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31F" w:rsidRPr="00FB0872" w:rsidRDefault="0053131F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1.7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31F" w:rsidRPr="00FB0872" w:rsidRDefault="0053131F" w:rsidP="00037D91">
            <w:pPr>
              <w:pStyle w:val="Tabletext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增加當</w:t>
            </w:r>
            <w:r w:rsidRPr="00FB0872">
              <w:rPr>
                <w:rFonts w:hint="eastAsia"/>
                <w:lang w:eastAsia="zh-TW"/>
              </w:rPr>
              <w:t xml:space="preserve"> </w:t>
            </w:r>
            <w:r w:rsidRPr="00FB0872">
              <w:rPr>
                <w:rFonts w:hint="eastAsia"/>
                <w:lang w:eastAsia="zh-TW"/>
              </w:rPr>
              <w:t>壽險</w:t>
            </w:r>
            <w:r w:rsidRPr="00FB0872">
              <w:rPr>
                <w:rFonts w:hint="eastAsia"/>
                <w:lang w:eastAsia="zh-TW"/>
              </w:rPr>
              <w:t>(</w:t>
            </w:r>
            <w:r w:rsidRPr="00FB0872">
              <w:rPr>
                <w:rFonts w:hint="eastAsia"/>
                <w:lang w:eastAsia="zh-TW"/>
              </w:rPr>
              <w:t>業務別</w:t>
            </w:r>
            <w:r w:rsidRPr="00FB0872">
              <w:rPr>
                <w:rFonts w:hint="eastAsia"/>
                <w:lang w:eastAsia="zh-TW"/>
              </w:rPr>
              <w:t xml:space="preserve"> = 1) </w:t>
            </w:r>
            <w:r w:rsidRPr="00FB0872">
              <w:rPr>
                <w:rFonts w:hint="eastAsia"/>
                <w:lang w:eastAsia="zh-TW"/>
              </w:rPr>
              <w:t>且為主約</w:t>
            </w:r>
            <w:r w:rsidRPr="00FB0872">
              <w:rPr>
                <w:rFonts w:hint="eastAsia"/>
                <w:lang w:eastAsia="zh-TW"/>
              </w:rPr>
              <w:t xml:space="preserve">(PROD_CAT=1) </w:t>
            </w:r>
            <w:r w:rsidRPr="00FB0872">
              <w:rPr>
                <w:rFonts w:hint="eastAsia"/>
                <w:lang w:eastAsia="zh-TW"/>
              </w:rPr>
              <w:t>勾選時</w:t>
            </w:r>
            <w:r w:rsidRPr="00FB0872">
              <w:rPr>
                <w:rFonts w:hint="eastAsia"/>
                <w:lang w:eastAsia="zh-TW"/>
              </w:rPr>
              <w:t>,</w:t>
            </w:r>
          </w:p>
          <w:p w:rsidR="0053131F" w:rsidRPr="00FB0872" w:rsidRDefault="0053131F" w:rsidP="00037D91">
            <w:pPr>
              <w:pStyle w:val="Tabletext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相同保單號碼之附約需連動勾選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31F" w:rsidRPr="00FB0872" w:rsidRDefault="0053131F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31F" w:rsidRPr="00FB0872" w:rsidRDefault="0053131F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83221" w:rsidRP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221" w:rsidRPr="00FB0872" w:rsidRDefault="00B83221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6"/>
                <w:attr w:name="Day" w:val="25"/>
                <w:attr w:name="IsLunarDate" w:val="False"/>
                <w:attr w:name="IsROCDate" w:val="False"/>
              </w:smartTagPr>
              <w:r w:rsidRPr="00FB0872">
                <w:rPr>
                  <w:rFonts w:ascii="新細明體" w:hAnsi="新細明體"/>
                  <w:bCs/>
                  <w:lang w:eastAsia="zh-TW"/>
                </w:rPr>
                <w:t>2009/6/25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221" w:rsidRPr="00FB0872" w:rsidRDefault="00B83221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1.8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221" w:rsidRPr="00FB0872" w:rsidRDefault="00B83221" w:rsidP="00037D91">
            <w:pPr>
              <w:pStyle w:val="Tabletext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</w:rPr>
              <w:t>增加試辦單位檢核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221" w:rsidRPr="00FB0872" w:rsidRDefault="00B83221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221" w:rsidRPr="00FB0872" w:rsidRDefault="00B83221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554DD" w:rsidRP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4DD" w:rsidRPr="00FB0872" w:rsidRDefault="001554DD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0"/>
                <w:attr w:name="Year" w:val="2009"/>
              </w:smartTagPr>
              <w:r w:rsidRPr="00FB0872">
                <w:rPr>
                  <w:rFonts w:ascii="新細明體" w:hAnsi="新細明體"/>
                  <w:bCs/>
                  <w:lang w:eastAsia="zh-TW"/>
                </w:rPr>
                <w:t>2009/10/9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4DD" w:rsidRPr="00FB0872" w:rsidRDefault="001554DD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1.9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4DD" w:rsidRPr="00FB0872" w:rsidRDefault="001554DD" w:rsidP="00037D91">
            <w:pPr>
              <w:pStyle w:val="Tabletext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修改確認內容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4DD" w:rsidRPr="00FB0872" w:rsidRDefault="001554DD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4DD" w:rsidRPr="00FB0872" w:rsidRDefault="001554DD" w:rsidP="00037D9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4F33DA" w:rsidRP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A" w:rsidRPr="00FB0872" w:rsidRDefault="004F33DA" w:rsidP="00802952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2011/07/08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A" w:rsidRPr="00FB0872" w:rsidRDefault="004F33DA" w:rsidP="0080295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2.0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A" w:rsidRPr="00FB0872" w:rsidRDefault="004F33DA" w:rsidP="00802952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 w:rsidRPr="00FB0872">
              <w:rPr>
                <w:rFonts w:ascii="新細明體" w:hAnsi="新細明體" w:cs="新細明體" w:hint="eastAsia"/>
                <w:lang w:eastAsia="zh-TW"/>
              </w:rPr>
              <w:t>保代件增加招攬單位資料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A" w:rsidRPr="00FB0872" w:rsidRDefault="004F33DA" w:rsidP="0080295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A" w:rsidRPr="00FB0872" w:rsidRDefault="004F33DA" w:rsidP="0080295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FF78DA" w:rsidRPr="00FB0872" w:rsidRDefault="00FF78DA">
      <w:pPr>
        <w:rPr>
          <w:rFonts w:hint="eastAsia"/>
        </w:rPr>
      </w:pPr>
    </w:p>
    <w:tbl>
      <w:tblPr>
        <w:tblW w:w="106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0"/>
        <w:gridCol w:w="5879"/>
        <w:gridCol w:w="1344"/>
        <w:gridCol w:w="1417"/>
      </w:tblGrid>
      <w:tr w:rsidR="00F31538" w:rsidRPr="00FB0872" w:rsidTr="00E5144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38" w:rsidRPr="00FB0872" w:rsidRDefault="00F31538" w:rsidP="00E514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38" w:rsidRPr="00FB0872" w:rsidRDefault="00F31538" w:rsidP="00E514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38" w:rsidRPr="00FB0872" w:rsidRDefault="00F31538" w:rsidP="00E514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38" w:rsidRPr="00FB0872" w:rsidRDefault="00F31538" w:rsidP="00E514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38" w:rsidRPr="00FB0872" w:rsidRDefault="00F31538" w:rsidP="00E514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31538" w:rsidRPr="00FB0872" w:rsidTr="00E5144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38" w:rsidRPr="00FB0872" w:rsidRDefault="00F31538" w:rsidP="00E5144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2014/03/18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38" w:rsidRPr="00FB0872" w:rsidRDefault="00F31538" w:rsidP="00E5144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3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38" w:rsidRPr="00FB0872" w:rsidRDefault="00F31538" w:rsidP="00E51446">
            <w:pPr>
              <w:pStyle w:val="Tabletext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改用模組查詢</w:t>
            </w:r>
            <w:r w:rsidRPr="00FB0872">
              <w:rPr>
                <w:lang w:eastAsia="zh-TW"/>
              </w:rPr>
              <w:t>.DTAGA001_PROD_DEFI</w:t>
            </w:r>
            <w:r w:rsidRPr="00FB0872">
              <w:rPr>
                <w:rFonts w:hint="eastAsia"/>
                <w:lang w:eastAsia="zh-TW"/>
              </w:rPr>
              <w:t>資料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38" w:rsidRPr="00FB0872" w:rsidRDefault="00F31538" w:rsidP="00E5144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B0872">
              <w:rPr>
                <w:rFonts w:ascii="新細明體" w:hAnsi="新細明體" w:hint="eastAsia"/>
                <w:bCs/>
                <w:lang w:eastAsia="zh-TW"/>
              </w:rPr>
              <w:t>林金生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38" w:rsidRPr="00FB0872" w:rsidRDefault="00F31538" w:rsidP="00E51446">
            <w:pPr>
              <w:pStyle w:val="Tabletext"/>
            </w:pPr>
            <w:r w:rsidRPr="00FB0872">
              <w:rPr>
                <w:rFonts w:hint="eastAsia"/>
                <w:lang w:eastAsia="zh-TW"/>
              </w:rPr>
              <w:t>140219000391</w:t>
            </w:r>
          </w:p>
        </w:tc>
      </w:tr>
      <w:tr w:rsidR="00D3023C" w:rsidRPr="00FB0872" w:rsidTr="00D3023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3C" w:rsidRPr="00FB0872" w:rsidRDefault="00D3023C" w:rsidP="00D3023C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FB0872">
              <w:rPr>
                <w:sz w:val="20"/>
                <w:szCs w:val="20"/>
              </w:rPr>
              <w:t>2016/7/</w:t>
            </w:r>
            <w:r w:rsidRPr="00FB0872">
              <w:rPr>
                <w:rFonts w:hint="eastAsia"/>
                <w:sz w:val="20"/>
                <w:szCs w:val="20"/>
              </w:rPr>
              <w:t>24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3C" w:rsidRPr="00FB0872" w:rsidRDefault="00FC6646" w:rsidP="00FB0872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FB0872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3C" w:rsidRPr="00FB0872" w:rsidRDefault="00D3023C" w:rsidP="00D3023C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FB0872">
              <w:rPr>
                <w:rFonts w:hint="eastAsia"/>
                <w:sz w:val="20"/>
                <w:szCs w:val="20"/>
              </w:rPr>
              <w:t>配合</w:t>
            </w:r>
            <w:r w:rsidRPr="00FB0872">
              <w:rPr>
                <w:rFonts w:hint="eastAsia"/>
                <w:sz w:val="20"/>
                <w:szCs w:val="20"/>
              </w:rPr>
              <w:t>SG</w:t>
            </w:r>
            <w:r w:rsidRPr="00FB0872">
              <w:rPr>
                <w:rFonts w:hint="eastAsia"/>
                <w:sz w:val="20"/>
                <w:szCs w:val="20"/>
              </w:rPr>
              <w:t>團險意外險轉換，如遇商品為未導入</w:t>
            </w:r>
            <w:r w:rsidRPr="00FB0872">
              <w:rPr>
                <w:rFonts w:hint="eastAsia"/>
                <w:sz w:val="20"/>
                <w:szCs w:val="20"/>
              </w:rPr>
              <w:t>(</w:t>
            </w:r>
            <w:r w:rsidRPr="00FB0872">
              <w:rPr>
                <w:sz w:val="20"/>
                <w:szCs w:val="20"/>
              </w:rPr>
              <w:t>ABX</w:t>
            </w:r>
            <w:r w:rsidRPr="00FB0872">
              <w:rPr>
                <w:rFonts w:hint="eastAsia"/>
                <w:sz w:val="20"/>
                <w:szCs w:val="20"/>
              </w:rPr>
              <w:t>、</w:t>
            </w:r>
            <w:r w:rsidRPr="00FB0872">
              <w:rPr>
                <w:sz w:val="20"/>
                <w:szCs w:val="20"/>
              </w:rPr>
              <w:t>AGX</w:t>
            </w:r>
            <w:r w:rsidRPr="00FB0872">
              <w:rPr>
                <w:rFonts w:hint="eastAsia"/>
                <w:sz w:val="20"/>
                <w:szCs w:val="20"/>
              </w:rPr>
              <w:t>開頭的</w:t>
            </w:r>
            <w:r w:rsidRPr="00FB0872">
              <w:rPr>
                <w:rFonts w:hint="eastAsia"/>
                <w:sz w:val="20"/>
                <w:szCs w:val="20"/>
              </w:rPr>
              <w:t>)</w:t>
            </w:r>
            <w:r w:rsidRPr="00FB0872">
              <w:rPr>
                <w:rFonts w:hint="eastAsia"/>
                <w:sz w:val="20"/>
                <w:szCs w:val="20"/>
              </w:rPr>
              <w:t>，則在畫面上顯示未導入清單，供</w:t>
            </w:r>
            <w:r w:rsidRPr="00FB0872">
              <w:rPr>
                <w:rFonts w:hint="eastAsia"/>
                <w:sz w:val="20"/>
                <w:szCs w:val="20"/>
              </w:rPr>
              <w:t>user</w:t>
            </w:r>
            <w:r w:rsidRPr="00FB0872">
              <w:rPr>
                <w:rFonts w:hint="eastAsia"/>
                <w:sz w:val="20"/>
                <w:szCs w:val="20"/>
              </w:rPr>
              <w:t>轉通知數理設定商品後方可理賠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3C" w:rsidRPr="00FB0872" w:rsidRDefault="00D3023C" w:rsidP="00D3023C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FB0872">
              <w:rPr>
                <w:rFonts w:hint="eastAsia"/>
                <w:sz w:val="20"/>
                <w:szCs w:val="20"/>
              </w:rPr>
              <w:t>鐵元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3C" w:rsidRPr="00FB0872" w:rsidRDefault="00D3023C" w:rsidP="00D3023C">
            <w:pPr>
              <w:spacing w:line="240" w:lineRule="atLeast"/>
              <w:rPr>
                <w:sz w:val="20"/>
                <w:szCs w:val="20"/>
              </w:rPr>
            </w:pPr>
            <w:r w:rsidRPr="00FB0872">
              <w:rPr>
                <w:sz w:val="20"/>
                <w:szCs w:val="20"/>
              </w:rPr>
              <w:t>160724000028</w:t>
            </w:r>
          </w:p>
        </w:tc>
      </w:tr>
      <w:tr w:rsidR="00FB0872" w:rsidRPr="00FB0872" w:rsidT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872" w:rsidRPr="00FB0872" w:rsidRDefault="00FB0872" w:rsidP="0064414D">
            <w:pPr>
              <w:spacing w:line="240" w:lineRule="atLeast"/>
              <w:jc w:val="center"/>
              <w:rPr>
                <w:color w:val="FF0000"/>
                <w:sz w:val="20"/>
                <w:szCs w:val="20"/>
              </w:rPr>
            </w:pPr>
            <w:r w:rsidRPr="00FB0872">
              <w:rPr>
                <w:color w:val="FF0000"/>
                <w:sz w:val="20"/>
                <w:szCs w:val="20"/>
              </w:rPr>
              <w:t>2017/1/</w:t>
            </w:r>
            <w:r w:rsidRPr="00FB0872">
              <w:rPr>
                <w:rFonts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872" w:rsidRPr="00FB0872" w:rsidRDefault="00FB0872" w:rsidP="00FB0872">
            <w:pPr>
              <w:spacing w:line="240" w:lineRule="atLeast"/>
              <w:rPr>
                <w:rFonts w:hint="eastAsia"/>
                <w:color w:val="FF0000"/>
                <w:sz w:val="20"/>
                <w:szCs w:val="20"/>
              </w:rPr>
            </w:pPr>
            <w:r w:rsidRPr="00FB0872">
              <w:rPr>
                <w:rFonts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872" w:rsidRPr="00FB0872" w:rsidRDefault="00FB0872" w:rsidP="0064414D">
            <w:pPr>
              <w:spacing w:line="240" w:lineRule="atLeast"/>
              <w:rPr>
                <w:rFonts w:hint="eastAsia"/>
                <w:color w:val="FF0000"/>
                <w:sz w:val="20"/>
                <w:szCs w:val="20"/>
              </w:rPr>
            </w:pPr>
            <w:r w:rsidRPr="00FB0872">
              <w:rPr>
                <w:rFonts w:hint="eastAsia"/>
                <w:color w:val="FF0000"/>
                <w:sz w:val="20"/>
                <w:szCs w:val="20"/>
              </w:rPr>
              <w:t>該受編沒有無記名資料，常有的事，不須</w:t>
            </w:r>
            <w:r w:rsidRPr="00FB0872">
              <w:rPr>
                <w:rFonts w:hint="eastAsia"/>
                <w:color w:val="FF0000"/>
                <w:sz w:val="20"/>
                <w:szCs w:val="20"/>
              </w:rPr>
              <w:t>LOG.FATAL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872" w:rsidRPr="00FB0872" w:rsidRDefault="00FB0872" w:rsidP="0064414D">
            <w:pPr>
              <w:spacing w:line="240" w:lineRule="atLeast"/>
              <w:jc w:val="center"/>
              <w:rPr>
                <w:color w:val="FF0000"/>
                <w:sz w:val="20"/>
                <w:szCs w:val="20"/>
              </w:rPr>
            </w:pPr>
            <w:r w:rsidRPr="00FB0872">
              <w:rPr>
                <w:rFonts w:hint="eastAsia"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872" w:rsidRPr="00FB0872" w:rsidRDefault="00FB0872" w:rsidP="0064414D">
            <w:pPr>
              <w:spacing w:line="240" w:lineRule="atLeast"/>
              <w:rPr>
                <w:color w:val="FF0000"/>
                <w:sz w:val="20"/>
                <w:szCs w:val="20"/>
              </w:rPr>
            </w:pPr>
            <w:r w:rsidRPr="00FB0872">
              <w:rPr>
                <w:color w:val="FF0000"/>
                <w:sz w:val="20"/>
                <w:szCs w:val="20"/>
              </w:rPr>
              <w:t>151209000135</w:t>
            </w:r>
          </w:p>
        </w:tc>
      </w:tr>
      <w:tr w:rsidR="006F043C" w:rsidRPr="006F043C" w:rsidT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43C" w:rsidRPr="006F043C" w:rsidRDefault="006F043C" w:rsidP="0064414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2018/4/27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43C" w:rsidRPr="006F043C" w:rsidRDefault="006F043C" w:rsidP="00FB0872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43C" w:rsidRPr="006F043C" w:rsidRDefault="006F043C" w:rsidP="0064414D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6F043C">
              <w:rPr>
                <w:rFonts w:hint="eastAsia"/>
                <w:sz w:val="20"/>
                <w:szCs w:val="20"/>
              </w:rPr>
              <w:t>106</w:t>
            </w:r>
            <w:r w:rsidRPr="006F043C">
              <w:rPr>
                <w:rFonts w:hint="eastAsia"/>
                <w:sz w:val="20"/>
                <w:szCs w:val="20"/>
              </w:rPr>
              <w:t>前商品理賠導入</w:t>
            </w:r>
            <w:r w:rsidRPr="006F043C">
              <w:rPr>
                <w:rFonts w:hint="eastAsia"/>
                <w:sz w:val="20"/>
                <w:szCs w:val="20"/>
              </w:rPr>
              <w:t>(</w:t>
            </w:r>
            <w:r w:rsidRPr="006F043C">
              <w:rPr>
                <w:rFonts w:hint="eastAsia"/>
                <w:sz w:val="20"/>
                <w:szCs w:val="20"/>
              </w:rPr>
              <w:t>第三批</w:t>
            </w:r>
            <w:r w:rsidRPr="006F043C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43C" w:rsidRPr="006F043C" w:rsidRDefault="006F043C" w:rsidP="0064414D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侑文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43C" w:rsidRPr="006F043C" w:rsidRDefault="006F043C" w:rsidP="0064414D">
            <w:pPr>
              <w:spacing w:line="240" w:lineRule="atLeast"/>
              <w:rPr>
                <w:sz w:val="20"/>
                <w:szCs w:val="20"/>
              </w:rPr>
            </w:pPr>
            <w:r w:rsidRPr="006F043C">
              <w:rPr>
                <w:sz w:val="20"/>
                <w:szCs w:val="20"/>
              </w:rPr>
              <w:t>171031000342</w:t>
            </w:r>
          </w:p>
        </w:tc>
      </w:tr>
      <w:tr w:rsidR="007415DB" w:rsidRPr="006F043C" w:rsidTr="00FB08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5DB" w:rsidRDefault="007415DB" w:rsidP="007415DB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2018/05/08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5DB" w:rsidRDefault="007415DB" w:rsidP="007415DB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5DB" w:rsidRPr="006F043C" w:rsidRDefault="007415DB" w:rsidP="007415DB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雙A鎖檔程式調整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5DB" w:rsidRDefault="007415DB" w:rsidP="007415DB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張凱鈞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5DB" w:rsidRPr="006F043C" w:rsidRDefault="007415DB" w:rsidP="007415DB">
            <w:pPr>
              <w:spacing w:line="240" w:lineRule="atLeast"/>
              <w:rPr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180118001007</w:t>
            </w:r>
          </w:p>
        </w:tc>
      </w:tr>
      <w:tr w:rsidR="00100150" w:rsidRPr="006F043C" w:rsidTr="00FB0872">
        <w:trPr>
          <w:ins w:id="1" w:author="蕭侑文" w:date="2018-08-20T14:37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150" w:rsidRPr="003C673F" w:rsidRDefault="00100150" w:rsidP="007415DB">
            <w:pPr>
              <w:spacing w:line="240" w:lineRule="atLeast"/>
              <w:jc w:val="center"/>
              <w:rPr>
                <w:ins w:id="2" w:author="蕭侑文" w:date="2018-08-20T14:37:00Z"/>
                <w:rFonts w:ascii="細明體" w:eastAsia="細明體" w:hAnsi="細明體" w:hint="eastAsia"/>
                <w:sz w:val="20"/>
                <w:szCs w:val="20"/>
              </w:rPr>
            </w:pPr>
            <w:ins w:id="3" w:author="蕭侑文" w:date="2018-08-20T14:37:00Z">
              <w:r>
                <w:rPr>
                  <w:rFonts w:ascii="細明體" w:eastAsia="細明體" w:hAnsi="細明體"/>
                  <w:sz w:val="20"/>
                  <w:szCs w:val="20"/>
                </w:rPr>
                <w:t>2018/8/20</w:t>
              </w:r>
            </w:ins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150" w:rsidRDefault="00100150" w:rsidP="007415DB">
            <w:pPr>
              <w:spacing w:line="240" w:lineRule="atLeast"/>
              <w:rPr>
                <w:ins w:id="4" w:author="蕭侑文" w:date="2018-08-20T14:37:00Z"/>
                <w:rFonts w:ascii="細明體" w:eastAsia="細明體" w:hAnsi="細明體" w:hint="eastAsia"/>
                <w:sz w:val="20"/>
                <w:szCs w:val="20"/>
              </w:rPr>
            </w:pPr>
            <w:ins w:id="5" w:author="蕭侑文" w:date="2018-08-20T14:3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8</w:t>
              </w:r>
            </w:ins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150" w:rsidRPr="000815C5" w:rsidRDefault="00100150" w:rsidP="007415DB">
            <w:pPr>
              <w:spacing w:line="240" w:lineRule="atLeast"/>
              <w:rPr>
                <w:ins w:id="6" w:author="蕭侑文" w:date="2018-08-20T14:37:00Z"/>
                <w:rFonts w:ascii="細明體" w:eastAsia="細明體" w:hAnsi="細明體" w:hint="eastAsia"/>
                <w:sz w:val="20"/>
                <w:szCs w:val="20"/>
              </w:rPr>
            </w:pPr>
            <w:ins w:id="7" w:author="蕭侑文" w:date="2018-08-20T14:38:00Z">
              <w:r w:rsidRPr="00100150">
                <w:rPr>
                  <w:rFonts w:hint="eastAsia"/>
                  <w:color w:val="0000FF"/>
                  <w:sz w:val="20"/>
                  <w:szCs w:val="20"/>
                </w:rPr>
                <w:t>死殘辦理中停扣保費</w:t>
              </w:r>
              <w:r w:rsidRPr="00767FA6">
                <w:rPr>
                  <w:rFonts w:hint="eastAsia"/>
                  <w:color w:val="0000FF"/>
                  <w:sz w:val="20"/>
                  <w:szCs w:val="20"/>
                </w:rPr>
                <w:t>(</w:t>
              </w:r>
              <w:r w:rsidRPr="00767FA6">
                <w:rPr>
                  <w:rFonts w:hint="eastAsia"/>
                  <w:color w:val="0000FF"/>
                  <w:sz w:val="20"/>
                  <w:szCs w:val="20"/>
                </w:rPr>
                <w:t>保</w:t>
              </w:r>
              <w:r w:rsidRPr="00496533">
                <w:rPr>
                  <w:rFonts w:hint="eastAsia"/>
                  <w:color w:val="0000FF"/>
                  <w:sz w:val="20"/>
                  <w:szCs w:val="20"/>
                </w:rPr>
                <w:t>費重算</w:t>
              </w:r>
              <w:r w:rsidRPr="000815C5">
                <w:rPr>
                  <w:rFonts w:hint="eastAsia"/>
                  <w:color w:val="0000FF"/>
                  <w:sz w:val="20"/>
                  <w:szCs w:val="20"/>
                </w:rPr>
                <w:t>)</w:t>
              </w:r>
            </w:ins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150" w:rsidRPr="003C673F" w:rsidRDefault="00100150" w:rsidP="007415DB">
            <w:pPr>
              <w:spacing w:line="240" w:lineRule="atLeast"/>
              <w:jc w:val="center"/>
              <w:rPr>
                <w:ins w:id="8" w:author="蕭侑文" w:date="2018-08-20T14:37:00Z"/>
                <w:rFonts w:ascii="細明體" w:eastAsia="細明體" w:hAnsi="細明體" w:hint="eastAsia"/>
                <w:sz w:val="20"/>
                <w:szCs w:val="20"/>
              </w:rPr>
            </w:pPr>
            <w:ins w:id="9" w:author="蕭侑文" w:date="2018-08-20T14:3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侑文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150" w:rsidRPr="003C673F" w:rsidRDefault="00100150" w:rsidP="007415DB">
            <w:pPr>
              <w:spacing w:line="240" w:lineRule="atLeast"/>
              <w:rPr>
                <w:ins w:id="10" w:author="蕭侑文" w:date="2018-08-20T14:37:00Z"/>
                <w:rFonts w:ascii="細明體" w:eastAsia="細明體" w:hAnsi="細明體" w:hint="eastAsia"/>
                <w:sz w:val="20"/>
                <w:szCs w:val="20"/>
              </w:rPr>
            </w:pPr>
            <w:ins w:id="11" w:author="蕭侑文" w:date="2018-08-20T14:38:00Z">
              <w:r>
                <w:rPr>
                  <w:rFonts w:hint="eastAsia"/>
                  <w:color w:val="000000"/>
                  <w:sz w:val="20"/>
                  <w:szCs w:val="20"/>
                </w:rPr>
                <w:t>180816001443</w:t>
              </w:r>
            </w:ins>
          </w:p>
        </w:tc>
      </w:tr>
    </w:tbl>
    <w:p w:rsidR="00F31538" w:rsidRPr="00FB0872" w:rsidRDefault="00F31538">
      <w:pPr>
        <w:rPr>
          <w:rFonts w:hint="eastAsia"/>
        </w:rPr>
      </w:pPr>
    </w:p>
    <w:p w:rsidR="00FF78DA" w:rsidRPr="00FB0872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 w:rsidRPr="00FB0872">
        <w:rPr>
          <w:rFonts w:hint="eastAsia"/>
          <w:b/>
          <w:kern w:val="2"/>
          <w:sz w:val="24"/>
          <w:szCs w:val="24"/>
          <w:lang w:eastAsia="zh-TW"/>
        </w:rPr>
        <w:t>UC</w:t>
      </w:r>
      <w:r w:rsidR="0002211D" w:rsidRPr="00FB0872">
        <w:rPr>
          <w:rFonts w:hint="eastAsia"/>
          <w:b/>
          <w:kern w:val="2"/>
          <w:sz w:val="24"/>
          <w:szCs w:val="24"/>
          <w:lang w:eastAsia="zh-TW"/>
        </w:rPr>
        <w:t>A</w:t>
      </w:r>
      <w:r w:rsidR="00F97B28" w:rsidRPr="00FB0872">
        <w:rPr>
          <w:rFonts w:hint="eastAsia"/>
          <w:b/>
          <w:kern w:val="2"/>
          <w:sz w:val="24"/>
          <w:szCs w:val="24"/>
          <w:lang w:eastAsia="zh-TW"/>
        </w:rPr>
        <w:t>AB</w:t>
      </w:r>
      <w:r w:rsidR="0002211D" w:rsidRPr="00FB0872">
        <w:rPr>
          <w:rFonts w:hint="eastAsia"/>
          <w:b/>
          <w:kern w:val="2"/>
          <w:sz w:val="24"/>
          <w:szCs w:val="24"/>
          <w:lang w:eastAsia="zh-TW"/>
        </w:rPr>
        <w:t>1</w:t>
      </w:r>
      <w:r w:rsidR="00EF21AB" w:rsidRPr="00FB0872">
        <w:rPr>
          <w:rFonts w:hint="eastAsia"/>
          <w:b/>
          <w:kern w:val="2"/>
          <w:sz w:val="24"/>
          <w:szCs w:val="24"/>
          <w:lang w:eastAsia="zh-TW"/>
        </w:rPr>
        <w:t>0</w:t>
      </w:r>
      <w:r w:rsidR="00F97B28" w:rsidRPr="00FB0872">
        <w:rPr>
          <w:rFonts w:hint="eastAsia"/>
          <w:b/>
          <w:kern w:val="2"/>
          <w:sz w:val="24"/>
          <w:szCs w:val="24"/>
          <w:lang w:eastAsia="zh-TW"/>
        </w:rPr>
        <w:t>7</w:t>
      </w:r>
      <w:r w:rsidR="0002211D" w:rsidRPr="00FB0872">
        <w:rPr>
          <w:rFonts w:hint="eastAsia"/>
          <w:b/>
          <w:kern w:val="2"/>
          <w:sz w:val="24"/>
          <w:szCs w:val="24"/>
          <w:lang w:eastAsia="zh-TW"/>
        </w:rPr>
        <w:t>0</w:t>
      </w:r>
      <w:r w:rsidR="009500F6" w:rsidRPr="00FB0872">
        <w:rPr>
          <w:rFonts w:hint="eastAsia"/>
          <w:b/>
          <w:kern w:val="2"/>
          <w:sz w:val="24"/>
          <w:szCs w:val="24"/>
          <w:lang w:eastAsia="zh-TW"/>
        </w:rPr>
        <w:t>1_</w:t>
      </w:r>
      <w:r w:rsidR="009500F6" w:rsidRPr="00FB0872">
        <w:rPr>
          <w:rFonts w:hint="eastAsia"/>
          <w:b/>
          <w:kern w:val="2"/>
          <w:sz w:val="24"/>
          <w:szCs w:val="24"/>
          <w:lang w:eastAsia="zh-TW"/>
        </w:rPr>
        <w:t>保單確認</w:t>
      </w:r>
    </w:p>
    <w:p w:rsidR="00FF78DA" w:rsidRPr="00FB0872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Pr="00FB0872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Pr="00FB0872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 w:rsidRPr="00FB0872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FF78DA" w:rsidRPr="00FB0872">
        <w:tc>
          <w:tcPr>
            <w:tcW w:w="2340" w:type="dxa"/>
          </w:tcPr>
          <w:p w:rsidR="00FF78DA" w:rsidRPr="00FB0872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FF78DA" w:rsidRPr="00FB0872" w:rsidRDefault="009500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保單確認</w:t>
            </w:r>
          </w:p>
        </w:tc>
      </w:tr>
      <w:tr w:rsidR="00FF78DA" w:rsidRPr="00FB0872">
        <w:tc>
          <w:tcPr>
            <w:tcW w:w="2340" w:type="dxa"/>
          </w:tcPr>
          <w:p w:rsidR="00FF78DA" w:rsidRPr="00FB0872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FF78DA" w:rsidRPr="00FB0872" w:rsidRDefault="007909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97B28" w:rsidRPr="00FB0872">
              <w:rPr>
                <w:rFonts w:ascii="細明體" w:eastAsia="細明體" w:hAnsi="細明體" w:hint="eastAsia"/>
                <w:sz w:val="20"/>
                <w:szCs w:val="20"/>
              </w:rPr>
              <w:t>AB1</w:t>
            </w: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EF21AB" w:rsidRPr="00FB0872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F97B28" w:rsidRPr="00FB0872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9500F6" w:rsidRPr="00FB0872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FF78DA" w:rsidRPr="00FB0872">
        <w:tc>
          <w:tcPr>
            <w:tcW w:w="2340" w:type="dxa"/>
          </w:tcPr>
          <w:p w:rsidR="00FF78DA" w:rsidRPr="00FB0872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FF78DA" w:rsidRPr="00FB0872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F78DA" w:rsidRPr="00FB0872">
        <w:tc>
          <w:tcPr>
            <w:tcW w:w="2340" w:type="dxa"/>
          </w:tcPr>
          <w:p w:rsidR="00FF78DA" w:rsidRPr="00FB0872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FF78DA" w:rsidRPr="00FB0872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F78DA" w:rsidRPr="00FB0872">
        <w:tc>
          <w:tcPr>
            <w:tcW w:w="2340" w:type="dxa"/>
          </w:tcPr>
          <w:p w:rsidR="00FF78DA" w:rsidRPr="00FB0872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FF78DA" w:rsidRPr="00FB0872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78DA" w:rsidRPr="00FB0872" w:rsidRDefault="00FF78DA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FF78DA" w:rsidRPr="00FB0872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 w:rsidRPr="00FB0872">
        <w:rPr>
          <w:rFonts w:ascii="細明體" w:eastAsia="細明體" w:hAnsi="細明體" w:hint="eastAsia"/>
          <w:sz w:val="20"/>
          <w:szCs w:val="20"/>
        </w:rPr>
        <w:t xml:space="preserve">使用模組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0"/>
        <w:gridCol w:w="4465"/>
        <w:gridCol w:w="5565"/>
      </w:tblGrid>
      <w:tr w:rsidR="00F31538" w:rsidRPr="00FB0872" w:rsidTr="00E51446">
        <w:tc>
          <w:tcPr>
            <w:tcW w:w="720" w:type="dxa"/>
          </w:tcPr>
          <w:p w:rsidR="00F31538" w:rsidRPr="00FB0872" w:rsidRDefault="00F31538" w:rsidP="00E51446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FB0872">
              <w:rPr>
                <w:rFonts w:ascii="新細明體" w:hAnsi="新細明體" w:hint="eastAsia"/>
                <w:kern w:val="2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31538" w:rsidRPr="00FB0872" w:rsidRDefault="00F31538" w:rsidP="00E51446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FB0872">
              <w:rPr>
                <w:rFonts w:ascii="新細明體" w:hAnsi="新細明體" w:hint="eastAsia"/>
                <w:kern w:val="2"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F31538" w:rsidRPr="00FB0872" w:rsidRDefault="00F31538" w:rsidP="00E51446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FB0872">
              <w:rPr>
                <w:rFonts w:ascii="新細明體" w:hAnsi="新細明體" w:hint="eastAsia"/>
                <w:kern w:val="2"/>
                <w:sz w:val="20"/>
                <w:szCs w:val="20"/>
              </w:rPr>
              <w:t>程式名稱</w:t>
            </w:r>
          </w:p>
        </w:tc>
      </w:tr>
      <w:tr w:rsidR="00F31538" w:rsidRPr="00FB0872" w:rsidTr="00E5144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31538" w:rsidRPr="00FB0872" w:rsidRDefault="00F31538" w:rsidP="00F31538">
            <w:pPr>
              <w:widowControl w:val="0"/>
              <w:numPr>
                <w:ilvl w:val="0"/>
                <w:numId w:val="36"/>
              </w:numPr>
              <w:snapToGrid w:val="0"/>
              <w:ind w:left="0" w:firstLine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</w:p>
        </w:tc>
        <w:tc>
          <w:tcPr>
            <w:tcW w:w="3780" w:type="dxa"/>
          </w:tcPr>
          <w:p w:rsidR="00F31538" w:rsidRPr="00FB0872" w:rsidRDefault="00F31538" w:rsidP="00E51446">
            <w:pPr>
              <w:keepLines/>
              <w:widowControl w:val="0"/>
              <w:adjustRightInd w:val="0"/>
              <w:snapToGrid w:val="0"/>
              <w:spacing w:after="120" w:line="240" w:lineRule="atLeast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FB0872">
              <w:rPr>
                <w:rFonts w:ascii="新細明體" w:hAnsi="新細明體" w:hint="eastAsia"/>
                <w:kern w:val="2"/>
                <w:sz w:val="20"/>
                <w:szCs w:val="20"/>
              </w:rPr>
              <w:t>商品精算資料取得模組</w:t>
            </w:r>
          </w:p>
        </w:tc>
        <w:tc>
          <w:tcPr>
            <w:tcW w:w="4711" w:type="dxa"/>
          </w:tcPr>
          <w:p w:rsidR="00F31538" w:rsidRPr="00FB0872" w:rsidRDefault="00F31538" w:rsidP="00CA058D">
            <w:pPr>
              <w:keepLines/>
              <w:widowControl w:val="0"/>
              <w:adjustRightInd w:val="0"/>
              <w:snapToGrid w:val="0"/>
              <w:spacing w:after="120" w:line="240" w:lineRule="atLeast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FB0872">
              <w:rPr>
                <w:rFonts w:ascii="新細明體" w:hAnsi="新細明體"/>
                <w:kern w:val="2"/>
                <w:sz w:val="20"/>
                <w:szCs w:val="20"/>
              </w:rPr>
              <w:t>AG_A0Z01</w:t>
            </w:r>
            <w:r w:rsidR="00CA058D" w:rsidRPr="00FB0872">
              <w:rPr>
                <w:rFonts w:ascii="新細明體" w:hAnsi="新細明體" w:hint="eastAsia"/>
                <w:kern w:val="2"/>
                <w:sz w:val="20"/>
                <w:szCs w:val="20"/>
              </w:rPr>
              <w:t>1</w:t>
            </w:r>
          </w:p>
        </w:tc>
      </w:tr>
    </w:tbl>
    <w:p w:rsidR="00FF78DA" w:rsidRPr="00FB0872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Pr="00FB0872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31538" w:rsidRPr="00FB0872" w:rsidRDefault="00F31538">
      <w:pPr>
        <w:rPr>
          <w:rFonts w:ascii="細明體" w:eastAsia="細明體" w:hAnsi="細明體" w:hint="eastAsia"/>
          <w:sz w:val="20"/>
          <w:szCs w:val="20"/>
        </w:rPr>
      </w:pPr>
    </w:p>
    <w:p w:rsidR="00FF78DA" w:rsidRPr="00FB0872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 w:rsidRPr="00FB0872">
        <w:rPr>
          <w:rFonts w:ascii="細明體" w:eastAsia="細明體" w:hAnsi="細明體" w:hint="eastAsia"/>
          <w:sz w:val="20"/>
          <w:szCs w:val="20"/>
        </w:rPr>
        <w:t xml:space="preserve">使用檔案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  <w:gridCol w:w="2420"/>
      </w:tblGrid>
      <w:tr w:rsidR="00FF78DA" w:rsidRPr="00FB0872">
        <w:tc>
          <w:tcPr>
            <w:tcW w:w="720" w:type="dxa"/>
          </w:tcPr>
          <w:p w:rsidR="00FF78DA" w:rsidRPr="00FB0872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F78DA" w:rsidRPr="00FB0872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FF78DA" w:rsidRPr="00FB0872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2420" w:type="dxa"/>
          </w:tcPr>
          <w:p w:rsidR="00FF78DA" w:rsidRPr="00FB0872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lias name</w:t>
            </w:r>
          </w:p>
        </w:tc>
      </w:tr>
    </w:tbl>
    <w:p w:rsidR="00FF78DA" w:rsidRPr="00FB0872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5A5963" w:rsidRPr="00FB0872" w:rsidRDefault="005A5963" w:rsidP="005A5963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 w:rsidRPr="00FB0872"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5A5963" w:rsidRPr="00FB0872">
        <w:tc>
          <w:tcPr>
            <w:tcW w:w="9180" w:type="dxa"/>
            <w:gridSpan w:val="4"/>
          </w:tcPr>
          <w:p w:rsidR="005A5963" w:rsidRPr="00FB0872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5A5963" w:rsidRPr="00FB0872">
        <w:tc>
          <w:tcPr>
            <w:tcW w:w="720" w:type="dxa"/>
          </w:tcPr>
          <w:p w:rsidR="005A5963" w:rsidRPr="00FB0872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5A5963" w:rsidRPr="00FB0872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5A5963" w:rsidRPr="00FB0872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5A5963" w:rsidRPr="00FB0872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F97B28" w:rsidRPr="00FB0872">
        <w:tc>
          <w:tcPr>
            <w:tcW w:w="720" w:type="dxa"/>
          </w:tcPr>
          <w:p w:rsidR="00F97B28" w:rsidRPr="00FB0872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2340" w:type="dxa"/>
          </w:tcPr>
          <w:p w:rsidR="00F97B28" w:rsidRPr="00FB0872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F97B28" w:rsidRPr="00FB0872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F97B28" w:rsidRPr="00FB0872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97B28" w:rsidRPr="00FB0872">
        <w:tc>
          <w:tcPr>
            <w:tcW w:w="720" w:type="dxa"/>
          </w:tcPr>
          <w:p w:rsidR="00F97B28" w:rsidRPr="00FB0872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340" w:type="dxa"/>
          </w:tcPr>
          <w:p w:rsidR="00F97B28" w:rsidRPr="00FB0872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1800" w:type="dxa"/>
          </w:tcPr>
          <w:p w:rsidR="00F97B28" w:rsidRPr="00FB0872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CHAR    10</w:t>
            </w:r>
          </w:p>
        </w:tc>
        <w:tc>
          <w:tcPr>
            <w:tcW w:w="4320" w:type="dxa"/>
          </w:tcPr>
          <w:p w:rsidR="00F97B28" w:rsidRPr="00FB0872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78DA" w:rsidRPr="00FB0872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Pr="00FB0872" w:rsidRDefault="00FF78DA" w:rsidP="00F97B28">
      <w:pPr>
        <w:rPr>
          <w:rFonts w:hint="eastAsia"/>
          <w:sz w:val="20"/>
        </w:rPr>
      </w:pPr>
      <w:r w:rsidRPr="00FB0872">
        <w:rPr>
          <w:rFonts w:hint="eastAsia"/>
          <w:sz w:val="20"/>
        </w:rPr>
        <w:t xml:space="preserve"> </w:t>
      </w:r>
    </w:p>
    <w:p w:rsidR="00FF78DA" w:rsidRPr="00FB0872" w:rsidRDefault="00FF78DA">
      <w:pPr>
        <w:rPr>
          <w:rFonts w:hint="eastAsia"/>
          <w:sz w:val="20"/>
        </w:rPr>
      </w:pPr>
    </w:p>
    <w:p w:rsidR="00AE6F9A" w:rsidRPr="00FB0872" w:rsidRDefault="00AE6F9A" w:rsidP="00AE6F9A">
      <w:pPr>
        <w:rPr>
          <w:rFonts w:hint="eastAsia"/>
          <w:sz w:val="20"/>
        </w:rPr>
      </w:pPr>
    </w:p>
    <w:p w:rsidR="00FF78DA" w:rsidRPr="00FB0872" w:rsidRDefault="00FF78D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89179A" w:rsidRPr="00FB0872" w:rsidRDefault="005A5963" w:rsidP="0089179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B0872">
        <w:rPr>
          <w:lang w:eastAsia="zh-TW"/>
        </w:rPr>
        <w:br w:type="page"/>
      </w:r>
      <w:r w:rsidR="0089179A" w:rsidRPr="00FB0872">
        <w:rPr>
          <w:rFonts w:hint="eastAsia"/>
          <w:lang w:eastAsia="zh-TW"/>
        </w:rPr>
        <w:lastRenderedPageBreak/>
        <w:t>說明：</w:t>
      </w:r>
    </w:p>
    <w:p w:rsidR="00F97B28" w:rsidRPr="00FB0872" w:rsidRDefault="00F97B28" w:rsidP="0089179A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>初始</w:t>
      </w:r>
      <w:r w:rsidRPr="00FB0872">
        <w:rPr>
          <w:rFonts w:hint="eastAsia"/>
          <w:lang w:eastAsia="zh-TW"/>
        </w:rPr>
        <w:t>:</w:t>
      </w:r>
    </w:p>
    <w:p w:rsidR="00F97B28" w:rsidRPr="00FB0872" w:rsidRDefault="00F97B28" w:rsidP="00F97B28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>顯示</w:t>
      </w:r>
      <w:r w:rsidRPr="00FB0872">
        <w:rPr>
          <w:rFonts w:hint="eastAsia"/>
          <w:lang w:eastAsia="zh-TW"/>
        </w:rPr>
        <w:t xml:space="preserve"> </w:t>
      </w:r>
      <w:r w:rsidRPr="00FB0872">
        <w:rPr>
          <w:rFonts w:hint="eastAsia"/>
          <w:lang w:eastAsia="zh-TW"/>
        </w:rPr>
        <w:t>受理編號</w:t>
      </w:r>
      <w:r w:rsidRPr="00FB0872">
        <w:rPr>
          <w:rFonts w:hint="eastAsia"/>
          <w:lang w:eastAsia="zh-TW"/>
        </w:rPr>
        <w:t xml:space="preserve"> </w:t>
      </w:r>
      <w:r w:rsidRPr="00FB0872">
        <w:rPr>
          <w:rFonts w:hint="eastAsia"/>
          <w:lang w:eastAsia="zh-TW"/>
        </w:rPr>
        <w:t>及</w:t>
      </w:r>
      <w:r w:rsidRPr="00FB0872">
        <w:rPr>
          <w:rFonts w:hint="eastAsia"/>
          <w:lang w:eastAsia="zh-TW"/>
        </w:rPr>
        <w:t xml:space="preserve"> </w:t>
      </w:r>
      <w:r w:rsidRPr="00FB0872">
        <w:rPr>
          <w:rFonts w:hint="eastAsia"/>
          <w:lang w:eastAsia="zh-TW"/>
        </w:rPr>
        <w:t>被保人</w:t>
      </w:r>
      <w:r w:rsidRPr="00FB0872">
        <w:rPr>
          <w:rFonts w:hint="eastAsia"/>
          <w:lang w:eastAsia="zh-TW"/>
        </w:rPr>
        <w:t xml:space="preserve">ID </w:t>
      </w:r>
      <w:r w:rsidRPr="00FB0872">
        <w:rPr>
          <w:rFonts w:hint="eastAsia"/>
          <w:lang w:eastAsia="zh-TW"/>
        </w:rPr>
        <w:t>於畫面。</w:t>
      </w:r>
    </w:p>
    <w:p w:rsidR="000B2980" w:rsidRPr="00FB0872" w:rsidRDefault="004B4517" w:rsidP="0089179A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>索引投保明細</w:t>
      </w:r>
      <w:r w:rsidR="000B2980" w:rsidRPr="00FB0872">
        <w:rPr>
          <w:rFonts w:hint="eastAsia"/>
          <w:lang w:eastAsia="zh-TW"/>
        </w:rPr>
        <w:t>：</w:t>
      </w:r>
      <w:r w:rsidR="00345C17" w:rsidRPr="00FB0872">
        <w:rPr>
          <w:rFonts w:hint="eastAsia"/>
          <w:lang w:eastAsia="zh-TW"/>
        </w:rPr>
        <w:t>(</w:t>
      </w:r>
      <w:r w:rsidR="00345C17" w:rsidRPr="00FB0872">
        <w:rPr>
          <w:rFonts w:hint="eastAsia"/>
          <w:lang w:eastAsia="zh-TW"/>
        </w:rPr>
        <w:t>可參照</w:t>
      </w:r>
      <w:r w:rsidR="00345C17" w:rsidRPr="00FB0872">
        <w:rPr>
          <w:rFonts w:hint="eastAsia"/>
          <w:lang w:eastAsia="zh-TW"/>
        </w:rPr>
        <w:t>AAB10700)</w:t>
      </w:r>
    </w:p>
    <w:p w:rsidR="0025664A" w:rsidRPr="00FB0872" w:rsidRDefault="0025664A" w:rsidP="0025664A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>讀取投保明細：</w:t>
      </w:r>
    </w:p>
    <w:p w:rsidR="00C06D14" w:rsidRPr="00FB0872" w:rsidRDefault="00C06D14" w:rsidP="00C06D14">
      <w:pPr>
        <w:pStyle w:val="Tabletext"/>
        <w:keepLines w:val="0"/>
        <w:widowControl/>
        <w:numPr>
          <w:ilvl w:val="2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 w:rsidRPr="00FB0872">
        <w:rPr>
          <w:rFonts w:hint="eastAsia"/>
          <w:kern w:val="2"/>
          <w:lang w:eastAsia="zh-TW"/>
        </w:rPr>
        <w:t>讀取理賠受理檔：</w:t>
      </w:r>
    </w:p>
    <w:p w:rsidR="00C06D14" w:rsidRPr="00FB0872" w:rsidRDefault="00C06D14" w:rsidP="00C06D14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FB0872">
        <w:rPr>
          <w:rFonts w:hint="eastAsia"/>
          <w:kern w:val="2"/>
          <w:lang w:eastAsia="zh-TW"/>
        </w:rPr>
        <w:t xml:space="preserve">CALL </w:t>
      </w:r>
      <w:r w:rsidRPr="00FB0872">
        <w:rPr>
          <w:rFonts w:ascii="細明體" w:eastAsia="細明體" w:hAnsi="細明體" w:hint="eastAsia"/>
        </w:rPr>
        <w:t>AA_A0Z001</w:t>
      </w:r>
      <w:r w:rsidRPr="00FB0872">
        <w:rPr>
          <w:rFonts w:ascii="細明體" w:eastAsia="細明體" w:hAnsi="細明體" w:hint="eastAsia"/>
          <w:lang w:eastAsia="zh-TW"/>
        </w:rPr>
        <w:t>.Method4：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06D14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6D14" w:rsidRPr="00FB0872" w:rsidRDefault="00C06D14" w:rsidP="007018C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FB0872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6D14" w:rsidRPr="00FB0872" w:rsidRDefault="00C06D14" w:rsidP="007018C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C06D14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6D14" w:rsidRPr="00FB0872" w:rsidRDefault="00C06D14" w:rsidP="007018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MS Reference Sans Serif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6D14" w:rsidRPr="00FB0872" w:rsidRDefault="00C06D14" w:rsidP="007018CC">
            <w:pPr>
              <w:rPr>
                <w:rFonts w:cs="Arial Unicode MS"/>
                <w:sz w:val="20"/>
                <w:szCs w:val="20"/>
              </w:rPr>
            </w:pPr>
            <w:r w:rsidRPr="00FB0872">
              <w:rPr>
                <w:rFonts w:cs="Arial Unicode MS" w:hint="eastAsia"/>
                <w:sz w:val="20"/>
                <w:szCs w:val="20"/>
              </w:rPr>
              <w:t>傳入參數</w:t>
            </w:r>
          </w:p>
        </w:tc>
      </w:tr>
    </w:tbl>
    <w:p w:rsidR="00C06D14" w:rsidRPr="00FB0872" w:rsidRDefault="00C06D14" w:rsidP="0029652F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 w:rsidRPr="00FB0872">
        <w:rPr>
          <w:rFonts w:hint="eastAsia"/>
          <w:kern w:val="2"/>
          <w:lang w:eastAsia="zh-TW"/>
        </w:rPr>
        <w:t>取得狀態碼：判別受理進度：</w:t>
      </w:r>
    </w:p>
    <w:p w:rsidR="00C06D14" w:rsidRPr="00FB0872" w:rsidRDefault="00C06D14" w:rsidP="0029652F">
      <w:pPr>
        <w:pStyle w:val="Tabletext"/>
        <w:keepLines w:val="0"/>
        <w:widowControl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 w:rsidRPr="00FB0872">
        <w:rPr>
          <w:rFonts w:hint="eastAsia"/>
          <w:kern w:val="2"/>
          <w:lang w:eastAsia="zh-TW"/>
        </w:rPr>
        <w:t>IF DTAAA001.</w:t>
      </w:r>
      <w:r w:rsidRPr="00FB0872">
        <w:rPr>
          <w:rFonts w:hint="eastAsia"/>
          <w:kern w:val="2"/>
          <w:lang w:eastAsia="zh-TW"/>
        </w:rPr>
        <w:t>受理狀態</w:t>
      </w:r>
      <w:r w:rsidRPr="00FB0872">
        <w:rPr>
          <w:rFonts w:hint="eastAsia"/>
          <w:kern w:val="2"/>
          <w:lang w:eastAsia="zh-TW"/>
        </w:rPr>
        <w:t xml:space="preserve"> &lt;   </w:t>
      </w:r>
      <w:r w:rsidRPr="00FB0872">
        <w:rPr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’"/>
        </w:smartTagPr>
        <w:r w:rsidRPr="00FB0872">
          <w:rPr>
            <w:rFonts w:hint="eastAsia"/>
            <w:kern w:val="2"/>
            <w:lang w:eastAsia="zh-TW"/>
          </w:rPr>
          <w:t>30</w:t>
        </w:r>
        <w:r w:rsidRPr="00FB0872">
          <w:rPr>
            <w:kern w:val="2"/>
            <w:lang w:eastAsia="zh-TW"/>
          </w:rPr>
          <w:t>’</w:t>
        </w:r>
      </w:smartTag>
      <w:r w:rsidRPr="00FB0872">
        <w:rPr>
          <w:rFonts w:hint="eastAsia"/>
          <w:kern w:val="2"/>
          <w:lang w:eastAsia="zh-TW"/>
        </w:rPr>
        <w:t>(</w:t>
      </w:r>
      <w:r w:rsidRPr="00FB0872">
        <w:rPr>
          <w:rFonts w:hint="eastAsia"/>
          <w:kern w:val="2"/>
          <w:lang w:eastAsia="zh-TW"/>
        </w:rPr>
        <w:t>核定</w:t>
      </w:r>
      <w:r w:rsidRPr="00FB0872">
        <w:rPr>
          <w:rFonts w:hint="eastAsia"/>
          <w:kern w:val="2"/>
          <w:lang w:eastAsia="zh-TW"/>
        </w:rPr>
        <w:t>)</w:t>
      </w:r>
      <w:r w:rsidRPr="00FB0872">
        <w:rPr>
          <w:rFonts w:hint="eastAsia"/>
          <w:kern w:val="2"/>
          <w:lang w:eastAsia="zh-TW"/>
        </w:rPr>
        <w:t>，狀態碼</w:t>
      </w:r>
      <w:r w:rsidRPr="00FB0872">
        <w:rPr>
          <w:rFonts w:hint="eastAsia"/>
          <w:kern w:val="2"/>
          <w:lang w:eastAsia="zh-TW"/>
        </w:rPr>
        <w:t xml:space="preserve"> = </w:t>
      </w:r>
      <w:r w:rsidRPr="00FB0872">
        <w:rPr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B0872">
          <w:rPr>
            <w:kern w:val="2"/>
            <w:lang w:eastAsia="zh-TW"/>
          </w:rPr>
          <w:t>1’</w:t>
        </w:r>
      </w:smartTag>
      <w:r w:rsidRPr="00FB0872">
        <w:rPr>
          <w:rFonts w:hint="eastAsia"/>
          <w:kern w:val="2"/>
          <w:lang w:eastAsia="zh-TW"/>
        </w:rPr>
        <w:t>。</w:t>
      </w:r>
    </w:p>
    <w:p w:rsidR="00C06D14" w:rsidRPr="00FB0872" w:rsidRDefault="00C06D14" w:rsidP="0029652F">
      <w:pPr>
        <w:pStyle w:val="Tabletext"/>
        <w:keepLines w:val="0"/>
        <w:widowControl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 w:rsidRPr="00FB0872">
        <w:rPr>
          <w:rFonts w:hint="eastAsia"/>
          <w:kern w:val="2"/>
          <w:lang w:eastAsia="zh-TW"/>
        </w:rPr>
        <w:t>IF DTAAA001.</w:t>
      </w:r>
      <w:r w:rsidRPr="00FB0872">
        <w:rPr>
          <w:rFonts w:hint="eastAsia"/>
          <w:kern w:val="2"/>
          <w:lang w:eastAsia="zh-TW"/>
        </w:rPr>
        <w:t>受理狀態</w:t>
      </w:r>
      <w:r w:rsidRPr="00FB0872">
        <w:rPr>
          <w:rFonts w:hint="eastAsia"/>
          <w:kern w:val="2"/>
          <w:lang w:eastAsia="zh-TW"/>
        </w:rPr>
        <w:t xml:space="preserve"> &gt;=  </w:t>
      </w:r>
      <w:r w:rsidRPr="00FB0872">
        <w:rPr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’"/>
        </w:smartTagPr>
        <w:r w:rsidRPr="00FB0872">
          <w:rPr>
            <w:rFonts w:hint="eastAsia"/>
            <w:kern w:val="2"/>
            <w:lang w:eastAsia="zh-TW"/>
          </w:rPr>
          <w:t>30</w:t>
        </w:r>
        <w:r w:rsidRPr="00FB0872">
          <w:rPr>
            <w:kern w:val="2"/>
            <w:lang w:eastAsia="zh-TW"/>
          </w:rPr>
          <w:t>’</w:t>
        </w:r>
      </w:smartTag>
      <w:r w:rsidRPr="00FB0872">
        <w:rPr>
          <w:rFonts w:hint="eastAsia"/>
          <w:kern w:val="2"/>
          <w:lang w:eastAsia="zh-TW"/>
        </w:rPr>
        <w:t>(</w:t>
      </w:r>
      <w:r w:rsidRPr="00FB0872">
        <w:rPr>
          <w:rFonts w:hint="eastAsia"/>
          <w:kern w:val="2"/>
          <w:lang w:eastAsia="zh-TW"/>
        </w:rPr>
        <w:t>核定</w:t>
      </w:r>
      <w:r w:rsidRPr="00FB0872">
        <w:rPr>
          <w:rFonts w:hint="eastAsia"/>
          <w:kern w:val="2"/>
          <w:lang w:eastAsia="zh-TW"/>
        </w:rPr>
        <w:t>)</w:t>
      </w:r>
      <w:r w:rsidRPr="00FB0872">
        <w:rPr>
          <w:rFonts w:hint="eastAsia"/>
          <w:kern w:val="2"/>
          <w:lang w:eastAsia="zh-TW"/>
        </w:rPr>
        <w:t>，狀態碼</w:t>
      </w:r>
      <w:r w:rsidRPr="00FB0872">
        <w:rPr>
          <w:rFonts w:hint="eastAsia"/>
          <w:kern w:val="2"/>
          <w:lang w:eastAsia="zh-TW"/>
        </w:rPr>
        <w:t xml:space="preserve"> = </w:t>
      </w:r>
      <w:r w:rsidRPr="00FB0872">
        <w:rPr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FB0872">
          <w:rPr>
            <w:rFonts w:hint="eastAsia"/>
            <w:kern w:val="2"/>
            <w:lang w:eastAsia="zh-TW"/>
          </w:rPr>
          <w:t>2</w:t>
        </w:r>
        <w:r w:rsidRPr="00FB0872">
          <w:rPr>
            <w:kern w:val="2"/>
            <w:lang w:eastAsia="zh-TW"/>
          </w:rPr>
          <w:t>’</w:t>
        </w:r>
      </w:smartTag>
      <w:r w:rsidRPr="00FB0872">
        <w:rPr>
          <w:rFonts w:hint="eastAsia"/>
          <w:kern w:val="2"/>
          <w:lang w:eastAsia="zh-TW"/>
        </w:rPr>
        <w:t>。</w:t>
      </w:r>
    </w:p>
    <w:p w:rsidR="00C06D14" w:rsidRPr="00FB0872" w:rsidRDefault="00C06D14" w:rsidP="0029652F">
      <w:pPr>
        <w:pStyle w:val="Tabletext"/>
        <w:keepLines w:val="0"/>
        <w:widowControl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 w:rsidRPr="00FB0872">
        <w:rPr>
          <w:rFonts w:hint="eastAsia"/>
          <w:kern w:val="2"/>
          <w:lang w:eastAsia="zh-TW"/>
        </w:rPr>
        <w:t>IF DTAAA001.</w:t>
      </w:r>
      <w:r w:rsidRPr="00FB0872">
        <w:rPr>
          <w:rFonts w:hint="eastAsia"/>
          <w:kern w:val="2"/>
          <w:lang w:eastAsia="zh-TW"/>
        </w:rPr>
        <w:t>受理狀態</w:t>
      </w:r>
      <w:r w:rsidRPr="00FB0872">
        <w:rPr>
          <w:rFonts w:hint="eastAsia"/>
          <w:kern w:val="2"/>
          <w:lang w:eastAsia="zh-TW"/>
        </w:rPr>
        <w:t xml:space="preserve"> =   </w:t>
      </w:r>
      <w:r w:rsidRPr="00FB0872">
        <w:rPr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’"/>
        </w:smartTagPr>
        <w:r w:rsidRPr="00FB0872">
          <w:rPr>
            <w:rFonts w:hint="eastAsia"/>
            <w:kern w:val="2"/>
            <w:lang w:eastAsia="zh-TW"/>
          </w:rPr>
          <w:t>99</w:t>
        </w:r>
        <w:r w:rsidRPr="00FB0872">
          <w:rPr>
            <w:kern w:val="2"/>
            <w:lang w:eastAsia="zh-TW"/>
          </w:rPr>
          <w:t>’</w:t>
        </w:r>
      </w:smartTag>
      <w:r w:rsidRPr="00FB0872">
        <w:rPr>
          <w:rFonts w:hint="eastAsia"/>
          <w:kern w:val="2"/>
          <w:lang w:eastAsia="zh-TW"/>
        </w:rPr>
        <w:t>(</w:t>
      </w:r>
      <w:r w:rsidRPr="00FB0872">
        <w:rPr>
          <w:rFonts w:hint="eastAsia"/>
          <w:kern w:val="2"/>
          <w:lang w:eastAsia="zh-TW"/>
        </w:rPr>
        <w:t>試算</w:t>
      </w:r>
      <w:r w:rsidRPr="00FB0872">
        <w:rPr>
          <w:rFonts w:hint="eastAsia"/>
          <w:kern w:val="2"/>
          <w:lang w:eastAsia="zh-TW"/>
        </w:rPr>
        <w:t>)</w:t>
      </w:r>
      <w:r w:rsidRPr="00FB0872">
        <w:rPr>
          <w:rFonts w:hint="eastAsia"/>
          <w:kern w:val="2"/>
          <w:lang w:eastAsia="zh-TW"/>
        </w:rPr>
        <w:t>，狀態碼</w:t>
      </w:r>
      <w:r w:rsidRPr="00FB0872">
        <w:rPr>
          <w:rFonts w:hint="eastAsia"/>
          <w:kern w:val="2"/>
          <w:lang w:eastAsia="zh-TW"/>
        </w:rPr>
        <w:t xml:space="preserve"> = </w:t>
      </w:r>
      <w:r w:rsidRPr="00FB0872">
        <w:rPr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FB0872">
          <w:rPr>
            <w:rFonts w:hint="eastAsia"/>
            <w:kern w:val="2"/>
            <w:lang w:eastAsia="zh-TW"/>
          </w:rPr>
          <w:t>3</w:t>
        </w:r>
        <w:r w:rsidRPr="00FB0872">
          <w:rPr>
            <w:kern w:val="2"/>
            <w:lang w:eastAsia="zh-TW"/>
          </w:rPr>
          <w:t>’</w:t>
        </w:r>
      </w:smartTag>
      <w:r w:rsidRPr="00FB0872">
        <w:rPr>
          <w:rFonts w:hint="eastAsia"/>
          <w:kern w:val="2"/>
          <w:lang w:eastAsia="zh-TW"/>
        </w:rPr>
        <w:t>。</w:t>
      </w:r>
    </w:p>
    <w:p w:rsidR="0029652F" w:rsidRPr="00FB0872" w:rsidRDefault="0029652F" w:rsidP="0029652F">
      <w:pPr>
        <w:pStyle w:val="Tabletext"/>
        <w:keepLines w:val="0"/>
        <w:widowControl/>
        <w:numPr>
          <w:ilvl w:val="2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 w:rsidRPr="00FB0872">
        <w:rPr>
          <w:rFonts w:hint="eastAsia"/>
          <w:kern w:val="2"/>
          <w:lang w:eastAsia="zh-TW"/>
        </w:rPr>
        <w:t>無記名資料：</w:t>
      </w:r>
      <w:r w:rsidRPr="00FB0872">
        <w:rPr>
          <w:rFonts w:hint="eastAsia"/>
          <w:kern w:val="2"/>
          <w:lang w:eastAsia="zh-TW"/>
        </w:rPr>
        <w:t xml:space="preserve">CALL  </w:t>
      </w:r>
      <w:r w:rsidRPr="00FB0872">
        <w:rPr>
          <w:rFonts w:ascii="細明體" w:eastAsia="細明體" w:hAnsi="細明體"/>
        </w:rPr>
        <w:t>AA_A0Z00</w:t>
      </w:r>
      <w:r w:rsidRPr="00FB0872">
        <w:rPr>
          <w:rFonts w:ascii="細明體" w:eastAsia="細明體" w:hAnsi="細明體" w:hint="eastAsia"/>
          <w:lang w:eastAsia="zh-TW"/>
        </w:rPr>
        <w:t>8.</w:t>
      </w:r>
      <w:r w:rsidRPr="00FB0872">
        <w:rPr>
          <w:rFonts w:hint="eastAsia"/>
          <w:kern w:val="2"/>
          <w:lang w:eastAsia="zh-TW"/>
        </w:rPr>
        <w:t xml:space="preserve">Method4 By </w:t>
      </w:r>
      <w:r w:rsidRPr="00FB0872">
        <w:rPr>
          <w:rFonts w:hint="eastAsia"/>
          <w:kern w:val="2"/>
          <w:lang w:eastAsia="zh-TW"/>
        </w:rPr>
        <w:t>受理編號。</w:t>
      </w:r>
    </w:p>
    <w:p w:rsidR="0029652F" w:rsidRPr="00FB0872" w:rsidRDefault="0029652F" w:rsidP="0029652F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 w:rsidRPr="00FB0872">
        <w:rPr>
          <w:rFonts w:hint="eastAsia"/>
          <w:kern w:val="2"/>
          <w:lang w:eastAsia="zh-TW"/>
        </w:rPr>
        <w:t>IF DATA_NOT_FOUND</w:t>
      </w:r>
      <w:r w:rsidRPr="00FB0872">
        <w:rPr>
          <w:rFonts w:hint="eastAsia"/>
          <w:kern w:val="2"/>
          <w:lang w:eastAsia="zh-TW"/>
        </w:rPr>
        <w:t>，仍繼續往下做。</w:t>
      </w:r>
    </w:p>
    <w:p w:rsidR="006C16E8" w:rsidRPr="00FB0872" w:rsidRDefault="006C16E8" w:rsidP="006C16E8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B0872">
        <w:rPr>
          <w:rFonts w:hint="eastAsia"/>
          <w:kern w:val="2"/>
          <w:szCs w:val="24"/>
          <w:lang w:eastAsia="zh-TW"/>
        </w:rPr>
        <w:t>區分壽險及意外險無記名資料</w:t>
      </w:r>
      <w:r w:rsidRPr="00FB0872">
        <w:rPr>
          <w:rFonts w:hint="eastAsia"/>
          <w:kern w:val="2"/>
          <w:szCs w:val="24"/>
          <w:lang w:eastAsia="zh-TW"/>
        </w:rPr>
        <w:t>(</w:t>
      </w:r>
      <w:r w:rsidRPr="00FB0872">
        <w:rPr>
          <w:rFonts w:hint="eastAsia"/>
          <w:kern w:val="2"/>
          <w:szCs w:val="24"/>
          <w:lang w:eastAsia="zh-TW"/>
        </w:rPr>
        <w:t>比照</w:t>
      </w:r>
      <w:r w:rsidRPr="00FB0872">
        <w:rPr>
          <w:rFonts w:hint="eastAsia"/>
          <w:kern w:val="2"/>
          <w:szCs w:val="24"/>
          <w:lang w:eastAsia="zh-TW"/>
        </w:rPr>
        <w:t>AA_B1Z000</w:t>
      </w:r>
      <w:r w:rsidRPr="00FB0872">
        <w:rPr>
          <w:rFonts w:hint="eastAsia"/>
          <w:kern w:val="2"/>
          <w:szCs w:val="24"/>
          <w:lang w:eastAsia="zh-TW"/>
        </w:rPr>
        <w:t>做法</w:t>
      </w:r>
      <w:r w:rsidRPr="00FB0872">
        <w:rPr>
          <w:rFonts w:hint="eastAsia"/>
          <w:kern w:val="2"/>
          <w:szCs w:val="24"/>
          <w:lang w:eastAsia="zh-TW"/>
        </w:rPr>
        <w:t>)</w:t>
      </w:r>
    </w:p>
    <w:p w:rsidR="006C16E8" w:rsidRPr="00FB0872" w:rsidRDefault="006C16E8" w:rsidP="006C16E8">
      <w:pPr>
        <w:pStyle w:val="Tabletext"/>
        <w:keepLines w:val="0"/>
        <w:widowControl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B0872">
        <w:rPr>
          <w:rFonts w:hint="eastAsia"/>
          <w:kern w:val="2"/>
          <w:szCs w:val="24"/>
          <w:lang w:eastAsia="zh-TW"/>
        </w:rPr>
        <w:t xml:space="preserve">IF </w:t>
      </w:r>
      <w:r w:rsidRPr="00FB0872">
        <w:rPr>
          <w:rFonts w:hint="eastAsia"/>
          <w:kern w:val="2"/>
          <w:szCs w:val="24"/>
          <w:lang w:eastAsia="zh-TW"/>
        </w:rPr>
        <w:t xml:space="preserve">險別代號　</w:t>
      </w:r>
      <w:r w:rsidRPr="00FB0872">
        <w:rPr>
          <w:rFonts w:hint="eastAsia"/>
          <w:kern w:val="2"/>
          <w:szCs w:val="24"/>
          <w:lang w:eastAsia="zh-TW"/>
        </w:rPr>
        <w:t xml:space="preserve">&lt;&gt; </w:t>
      </w:r>
      <w:r w:rsidRPr="00FB0872">
        <w:rPr>
          <w:kern w:val="2"/>
          <w:szCs w:val="24"/>
          <w:lang w:eastAsia="zh-TW"/>
        </w:rPr>
        <w:t>‘</w:t>
      </w:r>
      <w:r w:rsidRPr="00FB0872">
        <w:rPr>
          <w:rFonts w:hint="eastAsia"/>
          <w:kern w:val="2"/>
          <w:szCs w:val="24"/>
          <w:lang w:eastAsia="zh-TW"/>
        </w:rPr>
        <w:t>XXX</w:t>
      </w:r>
      <w:r w:rsidRPr="00FB0872">
        <w:rPr>
          <w:kern w:val="2"/>
          <w:szCs w:val="24"/>
          <w:lang w:eastAsia="zh-TW"/>
        </w:rPr>
        <w:t>’</w:t>
      </w:r>
      <w:r w:rsidRPr="00FB0872">
        <w:rPr>
          <w:rFonts w:hint="eastAsia"/>
          <w:kern w:val="2"/>
          <w:szCs w:val="24"/>
          <w:lang w:eastAsia="zh-TW"/>
        </w:rPr>
        <w:t xml:space="preserve">---- </w:t>
      </w:r>
      <w:r w:rsidRPr="00FB0872">
        <w:rPr>
          <w:rFonts w:hint="eastAsia"/>
          <w:kern w:val="2"/>
          <w:szCs w:val="24"/>
          <w:lang w:eastAsia="zh-TW"/>
        </w:rPr>
        <w:t>壽險無記名資料。</w:t>
      </w:r>
    </w:p>
    <w:p w:rsidR="006C16E8" w:rsidRPr="00FB0872" w:rsidRDefault="006C16E8" w:rsidP="0029652F">
      <w:pPr>
        <w:pStyle w:val="Tabletext"/>
        <w:keepLines w:val="0"/>
        <w:widowControl/>
        <w:numPr>
          <w:ilvl w:val="5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 w:rsidRPr="00FB0872">
        <w:rPr>
          <w:rFonts w:hint="eastAsia"/>
          <w:kern w:val="2"/>
          <w:szCs w:val="24"/>
          <w:lang w:eastAsia="zh-TW"/>
        </w:rPr>
        <w:t xml:space="preserve">IF </w:t>
      </w:r>
      <w:r w:rsidRPr="00FB0872">
        <w:rPr>
          <w:rFonts w:hint="eastAsia"/>
          <w:kern w:val="2"/>
          <w:szCs w:val="24"/>
          <w:lang w:eastAsia="zh-TW"/>
        </w:rPr>
        <w:t>險別代號　＝</w:t>
      </w:r>
      <w:r w:rsidRPr="00FB0872">
        <w:rPr>
          <w:rFonts w:hint="eastAsia"/>
          <w:kern w:val="2"/>
          <w:szCs w:val="24"/>
          <w:lang w:eastAsia="zh-TW"/>
        </w:rPr>
        <w:t xml:space="preserve"> </w:t>
      </w:r>
      <w:r w:rsidRPr="00FB0872">
        <w:rPr>
          <w:kern w:val="2"/>
          <w:szCs w:val="24"/>
          <w:lang w:eastAsia="zh-TW"/>
        </w:rPr>
        <w:t>‘</w:t>
      </w:r>
      <w:r w:rsidRPr="00FB0872">
        <w:rPr>
          <w:rFonts w:hint="eastAsia"/>
          <w:kern w:val="2"/>
          <w:szCs w:val="24"/>
          <w:lang w:eastAsia="zh-TW"/>
        </w:rPr>
        <w:t>XXX</w:t>
      </w:r>
      <w:r w:rsidRPr="00FB0872">
        <w:rPr>
          <w:kern w:val="2"/>
          <w:szCs w:val="24"/>
          <w:lang w:eastAsia="zh-TW"/>
        </w:rPr>
        <w:t>’</w:t>
      </w:r>
      <w:r w:rsidRPr="00FB0872">
        <w:rPr>
          <w:rFonts w:hint="eastAsia"/>
          <w:kern w:val="2"/>
          <w:szCs w:val="24"/>
          <w:lang w:eastAsia="zh-TW"/>
        </w:rPr>
        <w:t xml:space="preserve">---- </w:t>
      </w:r>
      <w:r w:rsidRPr="00FB0872">
        <w:rPr>
          <w:rFonts w:hint="eastAsia"/>
          <w:kern w:val="2"/>
          <w:szCs w:val="24"/>
          <w:lang w:eastAsia="zh-TW"/>
        </w:rPr>
        <w:t>意外險無記名資料。</w:t>
      </w:r>
    </w:p>
    <w:p w:rsidR="00B83221" w:rsidRPr="00FB0872" w:rsidRDefault="00B83221" w:rsidP="0029652F">
      <w:pPr>
        <w:pStyle w:val="Tabletext"/>
        <w:keepLines w:val="0"/>
        <w:widowControl/>
        <w:numPr>
          <w:ilvl w:val="2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 w:rsidRPr="00FB0872">
        <w:rPr>
          <w:rFonts w:hint="eastAsia"/>
          <w:kern w:val="2"/>
          <w:lang w:eastAsia="zh-TW"/>
        </w:rPr>
        <w:t xml:space="preserve">IF </w:t>
      </w:r>
      <w:r w:rsidRPr="00FB0872">
        <w:rPr>
          <w:rFonts w:hint="eastAsia"/>
          <w:kern w:val="2"/>
          <w:lang w:eastAsia="zh-TW"/>
        </w:rPr>
        <w:t>為正式環境且為試辦單位</w:t>
      </w:r>
    </w:p>
    <w:p w:rsidR="0029652F" w:rsidRPr="00FB0872" w:rsidRDefault="0029652F" w:rsidP="00B83221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kern w:val="2"/>
          <w:lang w:eastAsia="zh-TW"/>
        </w:rPr>
      </w:pPr>
      <w:r w:rsidRPr="00FB0872">
        <w:rPr>
          <w:rFonts w:hint="eastAsia"/>
          <w:kern w:val="2"/>
          <w:lang w:eastAsia="zh-TW"/>
        </w:rPr>
        <w:t xml:space="preserve">CALL </w:t>
      </w:r>
      <w:r w:rsidRPr="00FB0872">
        <w:rPr>
          <w:rFonts w:ascii="細明體" w:eastAsia="細明體" w:hAnsi="細明體" w:hint="eastAsia"/>
        </w:rPr>
        <w:t>AA_</w:t>
      </w:r>
      <w:r w:rsidRPr="00FB0872">
        <w:rPr>
          <w:rFonts w:ascii="細明體" w:eastAsia="細明體" w:hAnsi="細明體" w:hint="eastAsia"/>
          <w:lang w:eastAsia="zh-TW"/>
        </w:rPr>
        <w:t>B</w:t>
      </w:r>
      <w:r w:rsidRPr="00FB0872">
        <w:rPr>
          <w:rFonts w:ascii="細明體" w:eastAsia="細明體" w:hAnsi="細明體" w:hint="eastAsia"/>
        </w:rPr>
        <w:t>0Z0</w:t>
      </w:r>
      <w:r w:rsidRPr="00FB0872">
        <w:rPr>
          <w:rFonts w:ascii="細明體" w:eastAsia="細明體" w:hAnsi="細明體" w:hint="eastAsia"/>
          <w:lang w:eastAsia="zh-TW"/>
        </w:rPr>
        <w:t>00：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9652F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FB0872" w:rsidRDefault="0029652F" w:rsidP="007018C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FB0872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FB0872" w:rsidRDefault="0029652F" w:rsidP="007018C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29652F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52F" w:rsidRPr="00FB0872" w:rsidRDefault="0029652F" w:rsidP="007018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FB0872" w:rsidRDefault="0029652F" w:rsidP="007018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</w:tr>
      <w:tr w:rsidR="0029652F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52F" w:rsidRPr="00FB0872" w:rsidRDefault="0029652F" w:rsidP="007018CC">
            <w:pPr>
              <w:rPr>
                <w:rFonts w:ascii="MS Reference Sans Serif" w:hint="eastAsia"/>
                <w:sz w:val="20"/>
                <w:szCs w:val="20"/>
              </w:rPr>
            </w:pPr>
            <w:r w:rsidRPr="00FB0872">
              <w:rPr>
                <w:rFonts w:ascii="MS Reference Sans Serif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FB0872" w:rsidRDefault="0029652F" w:rsidP="007018CC">
            <w:pPr>
              <w:rPr>
                <w:rFonts w:cs="Arial Unicode MS" w:hint="eastAsia"/>
                <w:sz w:val="20"/>
                <w:szCs w:val="20"/>
              </w:rPr>
            </w:pPr>
            <w:r w:rsidRPr="00FB0872">
              <w:rPr>
                <w:rFonts w:cs="Arial Unicode MS" w:hint="eastAsia"/>
                <w:sz w:val="20"/>
                <w:szCs w:val="20"/>
              </w:rPr>
              <w:t xml:space="preserve">READ DTAAA010 BY </w:t>
            </w:r>
            <w:r w:rsidRPr="00FB0872">
              <w:rPr>
                <w:rFonts w:cs="Arial Unicode MS" w:hint="eastAsia"/>
                <w:sz w:val="20"/>
                <w:szCs w:val="20"/>
              </w:rPr>
              <w:t>受理編號</w:t>
            </w:r>
          </w:p>
        </w:tc>
      </w:tr>
      <w:tr w:rsidR="0029652F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52F" w:rsidRPr="00FB0872" w:rsidRDefault="0029652F" w:rsidP="007018CC">
            <w:pPr>
              <w:rPr>
                <w:rFonts w:ascii="MS Reference Sans Serif" w:hint="eastAsia"/>
                <w:sz w:val="20"/>
                <w:szCs w:val="20"/>
              </w:rPr>
            </w:pPr>
            <w:r w:rsidRPr="00FB0872">
              <w:rPr>
                <w:rFonts w:ascii="MS Reference Sans Serif" w:hint="eastAsia"/>
                <w:sz w:val="20"/>
                <w:szCs w:val="20"/>
              </w:rPr>
              <w:t>無記名資料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FB0872" w:rsidRDefault="006C16E8" w:rsidP="007018CC">
            <w:pPr>
              <w:rPr>
                <w:rFonts w:cs="Arial Unicode MS" w:hint="eastAsia"/>
                <w:sz w:val="20"/>
                <w:szCs w:val="20"/>
              </w:rPr>
            </w:pPr>
            <w:r w:rsidRPr="00FB0872">
              <w:rPr>
                <w:rFonts w:cs="Arial Unicode MS" w:hint="eastAsia"/>
                <w:sz w:val="20"/>
              </w:rPr>
              <w:t>壽險無記名資料</w:t>
            </w:r>
          </w:p>
        </w:tc>
      </w:tr>
      <w:tr w:rsidR="0029652F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52F" w:rsidRPr="00FB0872" w:rsidRDefault="0029652F" w:rsidP="007018CC">
            <w:pPr>
              <w:rPr>
                <w:rFonts w:ascii="MS Reference Sans Serif" w:hint="eastAsia"/>
                <w:sz w:val="20"/>
                <w:szCs w:val="20"/>
              </w:rPr>
            </w:pPr>
            <w:r w:rsidRPr="00FB0872">
              <w:rPr>
                <w:rFonts w:ascii="MS Reference Sans Serif" w:hint="eastAsia"/>
                <w:sz w:val="20"/>
                <w:szCs w:val="20"/>
              </w:rPr>
              <w:t>死殘核付計算表示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FB0872" w:rsidRDefault="0029652F" w:rsidP="007018CC">
            <w:pPr>
              <w:rPr>
                <w:rFonts w:cs="Arial Unicode MS" w:hint="eastAsia"/>
                <w:sz w:val="20"/>
                <w:szCs w:val="20"/>
              </w:rPr>
            </w:pPr>
            <w:r w:rsidRPr="00FB0872">
              <w:rPr>
                <w:sz w:val="20"/>
                <w:szCs w:val="20"/>
              </w:rPr>
              <w:t>IF</w:t>
            </w:r>
            <w:r w:rsidRPr="00FB0872">
              <w:rPr>
                <w:rFonts w:cs="Arial Unicode MS" w:hint="eastAsia"/>
                <w:sz w:val="20"/>
                <w:szCs w:val="20"/>
              </w:rPr>
              <w:t xml:space="preserve"> </w:t>
            </w:r>
            <w:r w:rsidRPr="00FB0872">
              <w:rPr>
                <w:rFonts w:cs="Arial Unicode MS" w:hint="eastAsia"/>
                <w:sz w:val="20"/>
                <w:szCs w:val="20"/>
              </w:rPr>
              <w:t>狀態碼</w:t>
            </w:r>
            <w:r w:rsidRPr="00FB0872">
              <w:rPr>
                <w:rFonts w:cs="Arial Unicode MS" w:hint="eastAsia"/>
                <w:sz w:val="20"/>
                <w:szCs w:val="20"/>
              </w:rPr>
              <w:t xml:space="preserve">= </w:t>
            </w:r>
            <w:r w:rsidRPr="00FB0872">
              <w:rPr>
                <w:rFonts w:cs="Arial Unicode MS"/>
                <w:sz w:val="20"/>
                <w:szCs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FB0872">
                <w:rPr>
                  <w:rFonts w:cs="Arial Unicode MS" w:hint="eastAsia"/>
                  <w:sz w:val="20"/>
                  <w:szCs w:val="20"/>
                </w:rPr>
                <w:t>1</w:t>
              </w:r>
              <w:r w:rsidRPr="00FB0872">
                <w:rPr>
                  <w:rFonts w:cs="Arial Unicode MS"/>
                  <w:sz w:val="20"/>
                  <w:szCs w:val="20"/>
                </w:rPr>
                <w:t>’</w:t>
              </w:r>
            </w:smartTag>
            <w:r w:rsidRPr="00FB0872">
              <w:rPr>
                <w:rFonts w:cs="Arial Unicode MS" w:hint="eastAsia"/>
                <w:sz w:val="20"/>
                <w:szCs w:val="20"/>
              </w:rPr>
              <w:t xml:space="preserve">or </w:t>
            </w:r>
            <w:r w:rsidRPr="00FB0872">
              <w:rPr>
                <w:rFonts w:cs="Arial Unicode MS"/>
                <w:sz w:val="20"/>
                <w:szCs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Pr="00FB0872">
                <w:rPr>
                  <w:rFonts w:cs="Arial Unicode MS" w:hint="eastAsia"/>
                  <w:sz w:val="20"/>
                  <w:szCs w:val="20"/>
                </w:rPr>
                <w:t>3</w:t>
              </w:r>
              <w:r w:rsidRPr="00FB0872">
                <w:rPr>
                  <w:rFonts w:cs="Arial Unicode MS"/>
                  <w:sz w:val="20"/>
                  <w:szCs w:val="20"/>
                </w:rPr>
                <w:t>’</w:t>
              </w:r>
            </w:smartTag>
            <w:r w:rsidRPr="00FB0872">
              <w:rPr>
                <w:rFonts w:cs="Arial Unicode MS" w:hint="eastAsia"/>
                <w:sz w:val="20"/>
                <w:szCs w:val="20"/>
              </w:rPr>
              <w:t xml:space="preserve">  </w:t>
            </w:r>
            <w:r w:rsidRPr="00FB0872">
              <w:rPr>
                <w:rFonts w:cs="Arial Unicode MS"/>
                <w:sz w:val="20"/>
                <w:szCs w:val="20"/>
              </w:rPr>
              <w:sym w:font="Wingdings" w:char="F0E0"/>
            </w:r>
            <w:r w:rsidRPr="00FB0872">
              <w:rPr>
                <w:rFonts w:cs="Arial Unicode MS" w:hint="eastAsia"/>
                <w:sz w:val="20"/>
                <w:szCs w:val="20"/>
              </w:rPr>
              <w:t xml:space="preserve"> </w:t>
            </w:r>
            <w:r w:rsidRPr="00FB0872">
              <w:rPr>
                <w:rFonts w:cs="Arial Unicode MS"/>
                <w:sz w:val="20"/>
                <w:szCs w:val="20"/>
              </w:rPr>
              <w:t>‘</w:t>
            </w:r>
            <w:r w:rsidRPr="00FB0872">
              <w:rPr>
                <w:sz w:val="20"/>
                <w:szCs w:val="20"/>
              </w:rPr>
              <w:t>N</w:t>
            </w:r>
            <w:r w:rsidRPr="00FB0872">
              <w:rPr>
                <w:rFonts w:cs="Arial Unicode MS"/>
                <w:sz w:val="20"/>
                <w:szCs w:val="20"/>
              </w:rPr>
              <w:t>’</w:t>
            </w:r>
          </w:p>
          <w:p w:rsidR="0029652F" w:rsidRPr="00FB0872" w:rsidRDefault="0029652F" w:rsidP="007018CC">
            <w:pPr>
              <w:rPr>
                <w:rFonts w:cs="Arial Unicode MS" w:hint="eastAsia"/>
                <w:sz w:val="20"/>
                <w:szCs w:val="20"/>
              </w:rPr>
            </w:pPr>
            <w:r w:rsidRPr="00FB0872">
              <w:rPr>
                <w:sz w:val="20"/>
                <w:szCs w:val="20"/>
              </w:rPr>
              <w:t>IF</w:t>
            </w:r>
            <w:r w:rsidRPr="00FB0872">
              <w:rPr>
                <w:rFonts w:cs="Arial Unicode MS" w:hint="eastAsia"/>
                <w:sz w:val="20"/>
                <w:szCs w:val="20"/>
              </w:rPr>
              <w:t xml:space="preserve"> </w:t>
            </w:r>
            <w:r w:rsidRPr="00FB0872">
              <w:rPr>
                <w:rFonts w:cs="Arial Unicode MS" w:hint="eastAsia"/>
                <w:sz w:val="20"/>
                <w:szCs w:val="20"/>
              </w:rPr>
              <w:t>狀態碼</w:t>
            </w:r>
            <w:r w:rsidRPr="00FB0872">
              <w:rPr>
                <w:rFonts w:cs="Arial Unicode MS" w:hint="eastAsia"/>
                <w:sz w:val="20"/>
                <w:szCs w:val="20"/>
              </w:rPr>
              <w:t xml:space="preserve">= </w:t>
            </w:r>
            <w:r w:rsidRPr="00FB0872">
              <w:rPr>
                <w:rFonts w:cs="Arial Unicode MS"/>
                <w:sz w:val="20"/>
                <w:szCs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Pr="00FB0872">
                <w:rPr>
                  <w:rFonts w:cs="Arial Unicode MS" w:hint="eastAsia"/>
                  <w:sz w:val="20"/>
                  <w:szCs w:val="20"/>
                </w:rPr>
                <w:t>2</w:t>
              </w:r>
              <w:r w:rsidRPr="00FB0872">
                <w:rPr>
                  <w:rFonts w:cs="Arial Unicode MS"/>
                  <w:sz w:val="20"/>
                  <w:szCs w:val="20"/>
                </w:rPr>
                <w:t>’</w:t>
              </w:r>
            </w:smartTag>
            <w:r w:rsidRPr="00FB0872">
              <w:rPr>
                <w:rFonts w:cs="Arial Unicode MS" w:hint="eastAsia"/>
                <w:sz w:val="20"/>
                <w:szCs w:val="20"/>
              </w:rPr>
              <w:t xml:space="preserve">  </w:t>
            </w:r>
            <w:r w:rsidRPr="00FB0872">
              <w:rPr>
                <w:rFonts w:cs="Arial Unicode MS"/>
                <w:sz w:val="20"/>
                <w:szCs w:val="20"/>
              </w:rPr>
              <w:sym w:font="Wingdings" w:char="F0E0"/>
            </w:r>
            <w:r w:rsidRPr="00FB0872">
              <w:rPr>
                <w:rFonts w:cs="Arial Unicode MS" w:hint="eastAsia"/>
                <w:sz w:val="20"/>
                <w:szCs w:val="20"/>
              </w:rPr>
              <w:t xml:space="preserve"> </w:t>
            </w:r>
            <w:r w:rsidRPr="00FB0872">
              <w:rPr>
                <w:rFonts w:cs="Arial Unicode MS"/>
                <w:sz w:val="20"/>
                <w:szCs w:val="20"/>
              </w:rPr>
              <w:t>‘</w:t>
            </w:r>
            <w:r w:rsidRPr="00FB0872">
              <w:rPr>
                <w:sz w:val="20"/>
                <w:szCs w:val="20"/>
              </w:rPr>
              <w:t>Y</w:t>
            </w:r>
            <w:r w:rsidRPr="00FB0872">
              <w:rPr>
                <w:rFonts w:cs="Arial Unicode MS"/>
                <w:sz w:val="20"/>
                <w:szCs w:val="20"/>
              </w:rPr>
              <w:t>’</w:t>
            </w:r>
          </w:p>
        </w:tc>
      </w:tr>
    </w:tbl>
    <w:p w:rsidR="006C16E8" w:rsidRPr="00FB0872" w:rsidRDefault="006C16E8" w:rsidP="006C16E8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FB0872">
        <w:rPr>
          <w:rFonts w:ascii="Arial" w:hAnsi="Arial" w:cs="Arial"/>
          <w:strike/>
          <w:kern w:val="2"/>
          <w:lang w:eastAsia="zh-TW"/>
        </w:rPr>
        <w:t xml:space="preserve">IF  </w:t>
      </w:r>
      <w:r w:rsidRPr="00FB0872">
        <w:rPr>
          <w:rFonts w:ascii="Arial" w:hAnsi="Arial" w:cs="Arial"/>
          <w:strike/>
        </w:rPr>
        <w:t>ConfigManager.getProperty("ebaf.ServerType")=</w:t>
      </w:r>
      <w:r w:rsidRPr="00FB0872">
        <w:rPr>
          <w:rFonts w:ascii="Arial" w:hAnsi="Arial" w:cs="Arial"/>
          <w:strike/>
          <w:lang w:eastAsia="zh-TW"/>
        </w:rPr>
        <w:t>T</w:t>
      </w:r>
      <w:r w:rsidRPr="00FB0872">
        <w:rPr>
          <w:rFonts w:ascii="Arial" w:hAnsi="Arial" w:cs="Arial" w:hint="eastAsia"/>
          <w:strike/>
          <w:lang w:eastAsia="zh-TW"/>
        </w:rPr>
        <w:t xml:space="preserve"> (</w:t>
      </w:r>
      <w:r w:rsidRPr="00FB0872">
        <w:rPr>
          <w:rFonts w:ascii="Arial" w:hAnsi="Arial" w:cs="Arial" w:hint="eastAsia"/>
          <w:strike/>
          <w:lang w:eastAsia="zh-TW"/>
        </w:rPr>
        <w:t>先在測試環境進行測試</w:t>
      </w:r>
      <w:r w:rsidRPr="00FB0872">
        <w:rPr>
          <w:rFonts w:ascii="Arial" w:hAnsi="Arial" w:cs="Arial" w:hint="eastAsia"/>
          <w:strike/>
          <w:lang w:eastAsia="zh-TW"/>
        </w:rPr>
        <w:t>)</w:t>
      </w:r>
    </w:p>
    <w:p w:rsidR="00B83221" w:rsidRPr="00FB0872" w:rsidRDefault="00B83221" w:rsidP="00B83221">
      <w:pPr>
        <w:pStyle w:val="Tabletext"/>
        <w:keepLines w:val="0"/>
        <w:widowControl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B0872">
        <w:rPr>
          <w:rFonts w:hint="eastAsia"/>
          <w:kern w:val="2"/>
          <w:szCs w:val="24"/>
          <w:lang w:eastAsia="zh-TW"/>
        </w:rPr>
        <w:t>ELSE</w:t>
      </w:r>
    </w:p>
    <w:p w:rsidR="006C16E8" w:rsidRPr="00FB0872" w:rsidRDefault="006C16E8" w:rsidP="006C16E8">
      <w:pPr>
        <w:pStyle w:val="Tabletext"/>
        <w:keepLines w:val="0"/>
        <w:widowControl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FB0872">
        <w:rPr>
          <w:rFonts w:hint="eastAsia"/>
          <w:kern w:val="2"/>
          <w:szCs w:val="24"/>
          <w:lang w:eastAsia="zh-TW"/>
        </w:rPr>
        <w:t xml:space="preserve">CALL </w:t>
      </w:r>
      <w:r w:rsidRPr="00FB0872">
        <w:rPr>
          <w:rFonts w:ascii="細明體" w:eastAsia="細明體" w:hAnsi="細明體" w:hint="eastAsia"/>
        </w:rPr>
        <w:t>AA_</w:t>
      </w:r>
      <w:r w:rsidRPr="00FB0872">
        <w:rPr>
          <w:rFonts w:ascii="細明體" w:eastAsia="細明體" w:hAnsi="細明體" w:hint="eastAsia"/>
          <w:lang w:eastAsia="zh-TW"/>
        </w:rPr>
        <w:t>B5</w:t>
      </w:r>
      <w:r w:rsidRPr="00FB0872">
        <w:rPr>
          <w:rFonts w:ascii="細明體" w:eastAsia="細明體" w:hAnsi="細明體" w:hint="eastAsia"/>
        </w:rPr>
        <w:t>Z0</w:t>
      </w:r>
      <w:r w:rsidRPr="00FB0872">
        <w:rPr>
          <w:rFonts w:ascii="細明體" w:eastAsia="細明體" w:hAnsi="細明體" w:hint="eastAsia"/>
          <w:lang w:eastAsia="zh-TW"/>
        </w:rPr>
        <w:t>01：</w:t>
      </w:r>
    </w:p>
    <w:tbl>
      <w:tblPr>
        <w:tblW w:w="5940" w:type="dxa"/>
        <w:tblInd w:w="2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3"/>
        <w:gridCol w:w="3877"/>
      </w:tblGrid>
      <w:tr w:rsidR="006C16E8" w:rsidRPr="00FB0872">
        <w:trPr>
          <w:trHeight w:val="33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C16E8" w:rsidRPr="00FB0872" w:rsidRDefault="006C16E8" w:rsidP="009014F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B087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C16E8" w:rsidRPr="00FB0872" w:rsidRDefault="006C16E8" w:rsidP="009014F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B0872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C16E8" w:rsidRPr="00FB0872">
        <w:trPr>
          <w:trHeight w:val="33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16E8" w:rsidRPr="00FB0872" w:rsidRDefault="006C16E8" w:rsidP="009014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C16E8" w:rsidRPr="00FB0872" w:rsidRDefault="009014F7" w:rsidP="009014F7">
            <w:pPr>
              <w:rPr>
                <w:rFonts w:ascii="細明體" w:eastAsia="細明體" w:hAnsi="細明體" w:hint="eastAsia"/>
                <w:sz w:val="20"/>
              </w:rPr>
            </w:pPr>
            <w:r w:rsidRPr="00FB0872">
              <w:rPr>
                <w:rFonts w:ascii="細明體" w:eastAsia="細明體" w:hAnsi="細明體" w:hint="eastAsia"/>
                <w:sz w:val="20"/>
              </w:rPr>
              <w:t>被保人ID</w:t>
            </w:r>
          </w:p>
        </w:tc>
      </w:tr>
      <w:tr w:rsidR="006C16E8" w:rsidRPr="00FB0872">
        <w:trPr>
          <w:trHeight w:val="33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16E8" w:rsidRPr="00FB0872" w:rsidRDefault="006C16E8" w:rsidP="009014F7">
            <w:pPr>
              <w:rPr>
                <w:rFonts w:ascii="MS Reference Sans Serif" w:hint="eastAsia"/>
                <w:sz w:val="20"/>
                <w:szCs w:val="20"/>
              </w:rPr>
            </w:pPr>
            <w:r w:rsidRPr="00FB0872">
              <w:rPr>
                <w:rFonts w:ascii="MS Reference Sans Serif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C16E8" w:rsidRPr="00FB0872" w:rsidRDefault="009014F7" w:rsidP="009014F7">
            <w:pPr>
              <w:rPr>
                <w:rFonts w:cs="Arial Unicode MS" w:hint="eastAsia"/>
                <w:sz w:val="20"/>
              </w:rPr>
            </w:pPr>
            <w:r w:rsidRPr="00FB0872">
              <w:rPr>
                <w:rFonts w:cs="Arial Unicode MS" w:hint="eastAsia"/>
                <w:sz w:val="20"/>
                <w:szCs w:val="20"/>
              </w:rPr>
              <w:t xml:space="preserve">READ DTAAA010 BY </w:t>
            </w:r>
            <w:r w:rsidRPr="00FB0872">
              <w:rPr>
                <w:rFonts w:cs="Arial Unicode MS" w:hint="eastAsia"/>
                <w:sz w:val="20"/>
                <w:szCs w:val="20"/>
              </w:rPr>
              <w:t>受理編號</w:t>
            </w:r>
          </w:p>
        </w:tc>
      </w:tr>
      <w:tr w:rsidR="006C16E8" w:rsidRPr="00FB0872">
        <w:trPr>
          <w:trHeight w:val="33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16E8" w:rsidRPr="00FB0872" w:rsidRDefault="006C16E8" w:rsidP="009014F7">
            <w:pPr>
              <w:rPr>
                <w:rFonts w:ascii="MS Reference Sans Serif" w:hint="eastAsia"/>
                <w:sz w:val="20"/>
                <w:szCs w:val="20"/>
              </w:rPr>
            </w:pPr>
            <w:r w:rsidRPr="00FB0872">
              <w:rPr>
                <w:rFonts w:ascii="MS Reference Sans Serif" w:hint="eastAsia"/>
                <w:sz w:val="20"/>
                <w:szCs w:val="20"/>
              </w:rPr>
              <w:t>無記名資料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C16E8" w:rsidRPr="00FB0872" w:rsidRDefault="006C16E8" w:rsidP="009014F7">
            <w:pPr>
              <w:rPr>
                <w:rFonts w:cs="Arial Unicode MS" w:hint="eastAsia"/>
                <w:sz w:val="20"/>
              </w:rPr>
            </w:pPr>
            <w:r w:rsidRPr="00FB0872">
              <w:rPr>
                <w:rFonts w:cs="Arial Unicode MS" w:hint="eastAsia"/>
                <w:sz w:val="20"/>
              </w:rPr>
              <w:t>意外險無記名資料</w:t>
            </w:r>
          </w:p>
        </w:tc>
      </w:tr>
    </w:tbl>
    <w:p w:rsidR="006C16E8" w:rsidRPr="00FB0872" w:rsidRDefault="006C16E8" w:rsidP="006C16E8">
      <w:pPr>
        <w:pStyle w:val="Tabletext"/>
        <w:keepLines w:val="0"/>
        <w:widowControl/>
        <w:numPr>
          <w:ilvl w:val="4"/>
          <w:numId w:val="1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 w:rsidRPr="00FB0872">
        <w:rPr>
          <w:rFonts w:ascii="Arial" w:hAnsi="Arial" w:cs="Arial" w:hint="eastAsia"/>
          <w:kern w:val="2"/>
          <w:szCs w:val="24"/>
          <w:lang w:eastAsia="zh-TW"/>
        </w:rPr>
        <w:t>模組回傳之</w:t>
      </w:r>
      <w:r w:rsidRPr="00FB0872">
        <w:rPr>
          <w:rFonts w:ascii="Arial" w:hAnsi="Arial" w:cs="Arial" w:hint="eastAsia"/>
          <w:kern w:val="2"/>
          <w:szCs w:val="24"/>
          <w:lang w:eastAsia="zh-TW"/>
        </w:rPr>
        <w:t xml:space="preserve">AA_B0Z000_bo </w:t>
      </w:r>
      <w:r w:rsidRPr="00FB0872">
        <w:rPr>
          <w:rFonts w:ascii="Arial" w:hAnsi="Arial" w:cs="Arial" w:hint="eastAsia"/>
          <w:kern w:val="2"/>
          <w:szCs w:val="24"/>
          <w:lang w:eastAsia="zh-TW"/>
        </w:rPr>
        <w:t>為意外險投保明細。</w:t>
      </w:r>
    </w:p>
    <w:p w:rsidR="006C16E8" w:rsidRPr="00FB0872" w:rsidRDefault="006C16E8" w:rsidP="006C16E8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FB0872">
        <w:rPr>
          <w:rFonts w:ascii="Arial" w:hAnsi="Arial" w:cs="Arial" w:hint="eastAsia"/>
          <w:kern w:val="2"/>
          <w:szCs w:val="24"/>
          <w:lang w:eastAsia="zh-TW"/>
        </w:rPr>
        <w:t>END IF</w:t>
      </w:r>
      <w:r w:rsidRPr="00FB0872">
        <w:rPr>
          <w:rFonts w:ascii="Arial" w:hAnsi="Arial" w:cs="Arial" w:hint="eastAsia"/>
          <w:kern w:val="2"/>
          <w:szCs w:val="24"/>
          <w:lang w:eastAsia="zh-TW"/>
        </w:rPr>
        <w:t>。</w:t>
      </w:r>
    </w:p>
    <w:p w:rsidR="000B2980" w:rsidRPr="00FB0872" w:rsidRDefault="000B2980" w:rsidP="000B2980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C40BE0" w:rsidRPr="00FB0872" w:rsidRDefault="00C40BE0" w:rsidP="000B2980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>讀取本次申請之索賠類別：</w:t>
      </w:r>
    </w:p>
    <w:p w:rsidR="00C40BE0" w:rsidRPr="00FB0872" w:rsidRDefault="00C40BE0" w:rsidP="00C40BE0">
      <w:pPr>
        <w:pStyle w:val="Tabletext"/>
        <w:keepLines w:val="0"/>
        <w:widowControl/>
        <w:numPr>
          <w:ilvl w:val="2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FB0872">
        <w:rPr>
          <w:rFonts w:hint="eastAsia"/>
          <w:kern w:val="2"/>
          <w:szCs w:val="24"/>
          <w:lang w:eastAsia="zh-TW"/>
        </w:rPr>
        <w:t>索賠類別：</w:t>
      </w:r>
      <w:r w:rsidRPr="00FB0872">
        <w:rPr>
          <w:rFonts w:hint="eastAsia"/>
          <w:kern w:val="2"/>
          <w:szCs w:val="24"/>
          <w:lang w:eastAsia="zh-TW"/>
        </w:rPr>
        <w:t xml:space="preserve">CALL  </w:t>
      </w:r>
      <w:r w:rsidRPr="00FB0872">
        <w:rPr>
          <w:rFonts w:ascii="細明體" w:eastAsia="細明體" w:hAnsi="細明體"/>
        </w:rPr>
        <w:t>AA_A0Z00</w:t>
      </w:r>
      <w:r w:rsidRPr="00FB0872">
        <w:rPr>
          <w:rFonts w:ascii="細明體" w:eastAsia="細明體" w:hAnsi="細明體" w:hint="eastAsia"/>
          <w:lang w:eastAsia="zh-TW"/>
        </w:rPr>
        <w:t>7.</w:t>
      </w:r>
      <w:r w:rsidRPr="00FB0872">
        <w:rPr>
          <w:rFonts w:hint="eastAsia"/>
          <w:kern w:val="2"/>
          <w:szCs w:val="24"/>
          <w:lang w:eastAsia="zh-TW"/>
        </w:rPr>
        <w:t xml:space="preserve">Method5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40BE0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0BE0" w:rsidRPr="00FB0872" w:rsidRDefault="00C40BE0" w:rsidP="000B6F1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B087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0BE0" w:rsidRPr="00FB0872" w:rsidRDefault="00C40BE0" w:rsidP="000B6F1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B0872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40BE0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0BE0" w:rsidRPr="00FB0872" w:rsidRDefault="00C40BE0" w:rsidP="000B6F1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MS Reference Sans Serif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0BE0" w:rsidRPr="00FB0872" w:rsidRDefault="00C40BE0" w:rsidP="000B6F10">
            <w:pPr>
              <w:rPr>
                <w:rFonts w:cs="Arial Unicode MS"/>
                <w:sz w:val="20"/>
              </w:rPr>
            </w:pPr>
            <w:r w:rsidRPr="00FB0872">
              <w:rPr>
                <w:rFonts w:cs="Arial Unicode MS" w:hint="eastAsia"/>
                <w:sz w:val="20"/>
              </w:rPr>
              <w:t>傳入參數</w:t>
            </w:r>
          </w:p>
        </w:tc>
      </w:tr>
    </w:tbl>
    <w:p w:rsidR="00C40BE0" w:rsidRPr="00FB0872" w:rsidRDefault="00C40BE0" w:rsidP="00C40BE0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C40BE0" w:rsidRPr="00FB0872" w:rsidRDefault="00C40BE0" w:rsidP="000B2980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strike/>
          <w:lang w:eastAsia="zh-TW"/>
        </w:rPr>
      </w:pPr>
      <w:r w:rsidRPr="00FB0872">
        <w:rPr>
          <w:rFonts w:hint="eastAsia"/>
          <w:strike/>
          <w:lang w:eastAsia="zh-TW"/>
        </w:rPr>
        <w:t xml:space="preserve">IF </w:t>
      </w:r>
      <w:r w:rsidR="00F231EE" w:rsidRPr="00FB0872">
        <w:rPr>
          <w:rFonts w:hint="eastAsia"/>
          <w:strike/>
          <w:lang w:eastAsia="zh-TW"/>
        </w:rPr>
        <w:t>(</w:t>
      </w:r>
      <w:r w:rsidRPr="00FB0872">
        <w:rPr>
          <w:rFonts w:hint="eastAsia"/>
          <w:strike/>
          <w:lang w:eastAsia="zh-TW"/>
        </w:rPr>
        <w:t>索賠類別含有</w:t>
      </w:r>
      <w:r w:rsidRPr="00FB0872">
        <w:rPr>
          <w:rFonts w:hint="eastAsia"/>
          <w:strike/>
          <w:lang w:eastAsia="zh-TW"/>
        </w:rPr>
        <w:t xml:space="preserve"> </w:t>
      </w:r>
      <w:r w:rsidRPr="00FB0872">
        <w:rPr>
          <w:strike/>
          <w:lang w:eastAsia="zh-TW"/>
        </w:rPr>
        <w:t>‘</w:t>
      </w:r>
      <w:r w:rsidRPr="00FB0872">
        <w:rPr>
          <w:rFonts w:hint="eastAsia"/>
          <w:strike/>
          <w:lang w:eastAsia="zh-TW"/>
        </w:rPr>
        <w:t>A</w:t>
      </w:r>
      <w:r w:rsidRPr="00FB0872">
        <w:rPr>
          <w:strike/>
          <w:lang w:eastAsia="zh-TW"/>
        </w:rPr>
        <w:t>’</w:t>
      </w:r>
      <w:r w:rsidRPr="00FB0872">
        <w:rPr>
          <w:rFonts w:hint="eastAsia"/>
          <w:strike/>
          <w:lang w:eastAsia="zh-TW"/>
        </w:rPr>
        <w:t>(</w:t>
      </w:r>
      <w:r w:rsidRPr="00FB0872">
        <w:rPr>
          <w:rFonts w:hint="eastAsia"/>
          <w:strike/>
          <w:lang w:eastAsia="zh-TW"/>
        </w:rPr>
        <w:t>死亡</w:t>
      </w:r>
      <w:r w:rsidRPr="00FB0872">
        <w:rPr>
          <w:rFonts w:hint="eastAsia"/>
          <w:strike/>
          <w:lang w:eastAsia="zh-TW"/>
        </w:rPr>
        <w:t xml:space="preserve">) OR </w:t>
      </w:r>
      <w:r w:rsidRPr="00FB0872">
        <w:rPr>
          <w:strike/>
          <w:lang w:eastAsia="zh-TW"/>
        </w:rPr>
        <w:t>‘</w:t>
      </w:r>
      <w:r w:rsidRPr="00FB0872">
        <w:rPr>
          <w:rFonts w:hint="eastAsia"/>
          <w:strike/>
          <w:lang w:eastAsia="zh-TW"/>
        </w:rPr>
        <w:t>K</w:t>
      </w:r>
      <w:r w:rsidRPr="00FB0872">
        <w:rPr>
          <w:strike/>
          <w:lang w:eastAsia="zh-TW"/>
        </w:rPr>
        <w:t>’</w:t>
      </w:r>
      <w:r w:rsidR="00F231EE" w:rsidRPr="00FB0872">
        <w:rPr>
          <w:rFonts w:hint="eastAsia"/>
          <w:strike/>
          <w:lang w:eastAsia="zh-TW"/>
        </w:rPr>
        <w:t>) OR (</w:t>
      </w:r>
      <w:r w:rsidR="00F231EE" w:rsidRPr="00FB0872">
        <w:rPr>
          <w:rFonts w:hint="eastAsia"/>
          <w:strike/>
          <w:lang w:eastAsia="zh-TW"/>
        </w:rPr>
        <w:t>意外險投保明細中任一筆</w:t>
      </w:r>
      <w:r w:rsidR="00F231EE" w:rsidRPr="00FB0872">
        <w:rPr>
          <w:rFonts w:hint="eastAsia"/>
          <w:strike/>
          <w:lang w:eastAsia="zh-TW"/>
        </w:rPr>
        <w:t xml:space="preserve"> </w:t>
      </w:r>
      <w:r w:rsidR="00F231EE" w:rsidRPr="00FB0872">
        <w:rPr>
          <w:strike/>
          <w:lang w:eastAsia="zh-TW"/>
        </w:rPr>
        <w:t>N_LIST</w:t>
      </w:r>
      <w:r w:rsidR="00F231EE" w:rsidRPr="00FB0872">
        <w:rPr>
          <w:rFonts w:hint="eastAsia"/>
          <w:strike/>
          <w:lang w:eastAsia="zh-TW"/>
        </w:rPr>
        <w:t xml:space="preserve"> = </w:t>
      </w:r>
      <w:r w:rsidR="00F231EE" w:rsidRPr="00FB0872">
        <w:rPr>
          <w:strike/>
          <w:lang w:eastAsia="zh-TW"/>
        </w:rPr>
        <w:t>‘</w:t>
      </w:r>
      <w:r w:rsidR="00F231EE" w:rsidRPr="00FB0872">
        <w:rPr>
          <w:rFonts w:hint="eastAsia"/>
          <w:strike/>
          <w:lang w:eastAsia="zh-TW"/>
        </w:rPr>
        <w:t>N</w:t>
      </w:r>
      <w:r w:rsidR="00F231EE" w:rsidRPr="00FB0872">
        <w:rPr>
          <w:strike/>
          <w:lang w:eastAsia="zh-TW"/>
        </w:rPr>
        <w:t>’</w:t>
      </w:r>
      <w:r w:rsidR="00F231EE" w:rsidRPr="00FB0872">
        <w:rPr>
          <w:rFonts w:hint="eastAsia"/>
          <w:strike/>
          <w:lang w:eastAsia="zh-TW"/>
        </w:rPr>
        <w:t>)</w:t>
      </w:r>
      <w:r w:rsidRPr="00FB0872">
        <w:rPr>
          <w:rFonts w:hint="eastAsia"/>
          <w:strike/>
          <w:lang w:eastAsia="zh-TW"/>
        </w:rPr>
        <w:t xml:space="preserve"> </w:t>
      </w:r>
      <w:r w:rsidR="00F231EE" w:rsidRPr="00FB0872">
        <w:rPr>
          <w:rFonts w:hint="eastAsia"/>
          <w:strike/>
          <w:lang w:eastAsia="zh-TW"/>
        </w:rPr>
        <w:t xml:space="preserve"> </w:t>
      </w:r>
    </w:p>
    <w:p w:rsidR="0029652F" w:rsidRPr="00FB0872" w:rsidRDefault="0029652F" w:rsidP="00C40BE0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>按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B0872">
          <w:rPr>
            <w:rFonts w:hint="eastAsia"/>
            <w:lang w:eastAsia="zh-TW"/>
          </w:rPr>
          <w:t>2.</w:t>
        </w:r>
        <w:r w:rsidR="00051085" w:rsidRPr="00FB0872">
          <w:rPr>
            <w:rFonts w:hint="eastAsia"/>
            <w:lang w:eastAsia="zh-TW"/>
          </w:rPr>
          <w:t>1</w:t>
        </w:r>
        <w:r w:rsidR="006C16E8" w:rsidRPr="00FB0872">
          <w:rPr>
            <w:rFonts w:hint="eastAsia"/>
            <w:lang w:eastAsia="zh-TW"/>
          </w:rPr>
          <w:t>.3</w:t>
        </w:r>
      </w:smartTag>
      <w:r w:rsidR="00051085" w:rsidRPr="00FB0872">
        <w:rPr>
          <w:rFonts w:hint="eastAsia"/>
          <w:lang w:eastAsia="zh-TW"/>
        </w:rPr>
        <w:t xml:space="preserve"> </w:t>
      </w:r>
      <w:r w:rsidRPr="00FB0872">
        <w:rPr>
          <w:rFonts w:hint="eastAsia"/>
          <w:lang w:eastAsia="zh-TW"/>
        </w:rPr>
        <w:t xml:space="preserve"> </w:t>
      </w:r>
      <w:r w:rsidRPr="00FB0872">
        <w:rPr>
          <w:rFonts w:hint="eastAsia"/>
          <w:lang w:eastAsia="zh-TW"/>
        </w:rPr>
        <w:t>所得出之投保明細</w:t>
      </w:r>
      <w:r w:rsidRPr="00FB0872">
        <w:rPr>
          <w:rFonts w:hint="eastAsia"/>
          <w:lang w:eastAsia="zh-TW"/>
        </w:rPr>
        <w:t xml:space="preserve"> </w:t>
      </w:r>
      <w:r w:rsidRPr="00FB0872">
        <w:rPr>
          <w:rFonts w:hint="eastAsia"/>
          <w:lang w:eastAsia="zh-TW"/>
        </w:rPr>
        <w:t>按</w:t>
      </w:r>
      <w:r w:rsidRPr="00FB0872">
        <w:rPr>
          <w:rFonts w:hint="eastAsia"/>
          <w:lang w:eastAsia="zh-TW"/>
        </w:rPr>
        <w:t xml:space="preserve"> </w:t>
      </w:r>
      <w:r w:rsidRPr="00FB0872">
        <w:rPr>
          <w:rFonts w:hint="eastAsia"/>
          <w:lang w:eastAsia="zh-TW"/>
        </w:rPr>
        <w:t>保單號碼</w:t>
      </w:r>
      <w:r w:rsidRPr="00FB0872">
        <w:rPr>
          <w:rFonts w:hint="eastAsia"/>
          <w:lang w:eastAsia="zh-TW"/>
        </w:rPr>
        <w:t xml:space="preserve"> </w:t>
      </w:r>
      <w:r w:rsidRPr="00FB0872">
        <w:rPr>
          <w:rFonts w:hint="eastAsia"/>
          <w:lang w:eastAsia="zh-TW"/>
        </w:rPr>
        <w:t>主附約別</w:t>
      </w:r>
      <w:r w:rsidRPr="00FB0872">
        <w:rPr>
          <w:rFonts w:hint="eastAsia"/>
          <w:lang w:eastAsia="zh-TW"/>
        </w:rPr>
        <w:t xml:space="preserve"> </w:t>
      </w:r>
      <w:r w:rsidRPr="00FB0872">
        <w:rPr>
          <w:rFonts w:hint="eastAsia"/>
          <w:lang w:eastAsia="zh-TW"/>
        </w:rPr>
        <w:t>排序：</w:t>
      </w:r>
    </w:p>
    <w:p w:rsidR="00E455C3" w:rsidRPr="00FB0872" w:rsidRDefault="00E455C3" w:rsidP="00C40BE0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 w:rsidRPr="00FB0872">
        <w:rPr>
          <w:rFonts w:eastAsia="細明體" w:hint="eastAsia"/>
          <w:lang w:eastAsia="zh-TW"/>
        </w:rPr>
        <w:t>顯示畫面資料：</w:t>
      </w:r>
      <w:r w:rsidRPr="00FB0872">
        <w:rPr>
          <w:rFonts w:eastAsia="細明體" w:hint="eastAsia"/>
          <w:lang w:eastAsia="zh-TW"/>
        </w:rPr>
        <w:t>(</w:t>
      </w:r>
      <w:r w:rsidRPr="00FB0872">
        <w:rPr>
          <w:rFonts w:eastAsia="細明體" w:hint="eastAsia"/>
          <w:lang w:eastAsia="zh-TW"/>
        </w:rPr>
        <w:t>可能為多筆</w:t>
      </w:r>
      <w:r w:rsidRPr="00FB0872">
        <w:rPr>
          <w:rFonts w:eastAsia="細明體" w:hint="eastAsia"/>
          <w:lang w:eastAsia="zh-TW"/>
        </w:rPr>
        <w:t>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E455C3" w:rsidRPr="00FB0872">
        <w:tc>
          <w:tcPr>
            <w:tcW w:w="2520" w:type="dxa"/>
          </w:tcPr>
          <w:p w:rsidR="00E455C3" w:rsidRPr="00FB0872" w:rsidRDefault="00E455C3" w:rsidP="00E455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B0872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E455C3" w:rsidRPr="00FB0872" w:rsidRDefault="00E455C3" w:rsidP="00E455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B0872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E455C3" w:rsidRPr="00FB0872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C33693" w:rsidRPr="00FB0872">
        <w:tc>
          <w:tcPr>
            <w:tcW w:w="2520" w:type="dxa"/>
          </w:tcPr>
          <w:p w:rsidR="00C33693" w:rsidRPr="00FB0872" w:rsidRDefault="00C33693" w:rsidP="00C336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B0872">
              <w:rPr>
                <w:rFonts w:hint="eastAsia"/>
                <w:bCs/>
                <w:lang w:eastAsia="zh-TW"/>
              </w:rPr>
              <w:t xml:space="preserve">          </w:t>
            </w:r>
            <w:r w:rsidRPr="00FB0872">
              <w:rPr>
                <w:rFonts w:hint="eastAsia"/>
                <w:bCs/>
                <w:lang w:eastAsia="zh-TW"/>
              </w:rPr>
              <w:t>選擇</w:t>
            </w:r>
          </w:p>
        </w:tc>
        <w:tc>
          <w:tcPr>
            <w:tcW w:w="3780" w:type="dxa"/>
          </w:tcPr>
          <w:p w:rsidR="00C33693" w:rsidRPr="00FB0872" w:rsidRDefault="00C33693" w:rsidP="00C336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B0872">
              <w:rPr>
                <w:rFonts w:hint="eastAsia"/>
                <w:bCs/>
                <w:lang w:eastAsia="zh-TW"/>
              </w:rPr>
              <w:t>CHECKBOX</w:t>
            </w:r>
          </w:p>
        </w:tc>
        <w:tc>
          <w:tcPr>
            <w:tcW w:w="2340" w:type="dxa"/>
          </w:tcPr>
          <w:p w:rsidR="00C33693" w:rsidRPr="00FB0872" w:rsidRDefault="00C3369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最上方增加全選</w:t>
            </w:r>
            <w:r w:rsidRPr="00FB0872">
              <w:rPr>
                <w:rFonts w:hint="eastAsia"/>
                <w:lang w:eastAsia="zh-TW"/>
              </w:rPr>
              <w:t>(Default</w:t>
            </w:r>
            <w:r w:rsidRPr="00FB0872">
              <w:rPr>
                <w:rFonts w:hint="eastAsia"/>
                <w:lang w:eastAsia="zh-TW"/>
              </w:rPr>
              <w:t>全選</w:t>
            </w:r>
            <w:r w:rsidRPr="00FB0872">
              <w:rPr>
                <w:rFonts w:hint="eastAsia"/>
                <w:lang w:eastAsia="zh-TW"/>
              </w:rPr>
              <w:t>)</w:t>
            </w:r>
          </w:p>
        </w:tc>
      </w:tr>
      <w:tr w:rsidR="006C16E8" w:rsidRPr="00FB0872">
        <w:tc>
          <w:tcPr>
            <w:tcW w:w="2520" w:type="dxa"/>
          </w:tcPr>
          <w:p w:rsidR="006C16E8" w:rsidRPr="00FB0872" w:rsidRDefault="006C16E8" w:rsidP="00C33693">
            <w:pPr>
              <w:pStyle w:val="Tabletext"/>
              <w:keepLines w:val="0"/>
              <w:spacing w:after="0" w:line="240" w:lineRule="auto"/>
              <w:ind w:firstLineChars="250" w:firstLine="500"/>
              <w:rPr>
                <w:rFonts w:hint="eastAsia"/>
                <w:bCs/>
                <w:lang w:eastAsia="zh-TW"/>
              </w:rPr>
            </w:pPr>
            <w:r w:rsidRPr="00FB0872">
              <w:rPr>
                <w:rFonts w:hint="eastAsia"/>
                <w:bCs/>
                <w:lang w:eastAsia="zh-TW"/>
              </w:rPr>
              <w:t>業務別</w:t>
            </w:r>
          </w:p>
        </w:tc>
        <w:tc>
          <w:tcPr>
            <w:tcW w:w="3780" w:type="dxa"/>
          </w:tcPr>
          <w:p w:rsidR="006C16E8" w:rsidRPr="00FB0872" w:rsidRDefault="006C16E8" w:rsidP="006C16E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B0872">
              <w:rPr>
                <w:rFonts w:hint="eastAsia"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6C16E8" w:rsidRPr="00FB0872" w:rsidRDefault="006C16E8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1:</w:t>
            </w:r>
            <w:r w:rsidRPr="00FB0872">
              <w:rPr>
                <w:rFonts w:hint="eastAsia"/>
                <w:lang w:eastAsia="zh-TW"/>
              </w:rPr>
              <w:t>壽險</w:t>
            </w:r>
          </w:p>
          <w:p w:rsidR="006C16E8" w:rsidRPr="00FB0872" w:rsidRDefault="006C16E8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2:</w:t>
            </w:r>
            <w:r w:rsidRPr="00FB0872">
              <w:rPr>
                <w:rFonts w:hint="eastAsia"/>
                <w:lang w:eastAsia="zh-TW"/>
              </w:rPr>
              <w:t>意外險</w:t>
            </w:r>
          </w:p>
        </w:tc>
      </w:tr>
      <w:tr w:rsidR="00E455C3" w:rsidRPr="00FB0872">
        <w:tc>
          <w:tcPr>
            <w:tcW w:w="2520" w:type="dxa"/>
          </w:tcPr>
          <w:p w:rsidR="00E455C3" w:rsidRPr="00FB0872" w:rsidRDefault="00E455C3" w:rsidP="00E455C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E455C3" w:rsidRPr="00FB0872" w:rsidRDefault="0029652F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A72B4C" w:rsidRPr="00FB0872" w:rsidRDefault="00A72B4C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B0872">
              <w:rPr>
                <w:rFonts w:hint="eastAsia"/>
                <w:bCs/>
                <w:lang w:eastAsia="zh-TW"/>
              </w:rPr>
              <w:t>若為該張保單之第一筆才出現</w:t>
            </w:r>
          </w:p>
          <w:p w:rsidR="00E455C3" w:rsidRPr="00FB0872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B0872">
              <w:rPr>
                <w:rFonts w:hint="eastAsia"/>
                <w:bCs/>
                <w:lang w:eastAsia="zh-TW"/>
              </w:rPr>
              <w:t>連結至</w:t>
            </w:r>
            <w:r w:rsidRPr="00FB0872">
              <w:rPr>
                <w:rFonts w:hint="eastAsia"/>
                <w:lang w:eastAsia="zh-TW"/>
              </w:rPr>
              <w:t>A</w:t>
            </w:r>
            <w:r w:rsidR="0029652F" w:rsidRPr="00FB0872">
              <w:rPr>
                <w:rFonts w:hint="eastAsia"/>
                <w:lang w:eastAsia="zh-TW"/>
              </w:rPr>
              <w:t>AB1</w:t>
            </w:r>
            <w:r w:rsidRPr="00FB0872">
              <w:rPr>
                <w:rFonts w:hint="eastAsia"/>
                <w:lang w:eastAsia="zh-TW"/>
              </w:rPr>
              <w:t>1100 BY</w:t>
            </w:r>
            <w:r w:rsidRPr="00FB0872">
              <w:rPr>
                <w:rFonts w:hint="eastAsia"/>
                <w:lang w:eastAsia="zh-TW"/>
              </w:rPr>
              <w:t>保單號碼</w:t>
            </w:r>
          </w:p>
        </w:tc>
      </w:tr>
      <w:tr w:rsidR="00E455C3" w:rsidRPr="00FB0872">
        <w:tc>
          <w:tcPr>
            <w:tcW w:w="2520" w:type="dxa"/>
          </w:tcPr>
          <w:p w:rsidR="00E455C3" w:rsidRPr="00FB0872" w:rsidRDefault="0029652F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主附約別</w:t>
            </w:r>
          </w:p>
        </w:tc>
        <w:tc>
          <w:tcPr>
            <w:tcW w:w="3780" w:type="dxa"/>
          </w:tcPr>
          <w:p w:rsidR="00E455C3" w:rsidRPr="00FB0872" w:rsidRDefault="0029652F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E455C3" w:rsidRPr="00FB0872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F33DA" w:rsidRPr="00FB0872" w:rsidTr="00802952">
        <w:tc>
          <w:tcPr>
            <w:tcW w:w="252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保額</w:t>
            </w:r>
          </w:p>
        </w:tc>
        <w:tc>
          <w:tcPr>
            <w:tcW w:w="378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投保明細.保額</w:t>
            </w:r>
          </w:p>
        </w:tc>
        <w:tc>
          <w:tcPr>
            <w:tcW w:w="234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bCs/>
                <w:lang w:eastAsia="zh-TW"/>
              </w:rPr>
              <w:t xml:space="preserve">IF </w:t>
            </w:r>
            <w:r w:rsidRPr="00FB0872">
              <w:rPr>
                <w:rFonts w:hint="eastAsia"/>
                <w:bCs/>
                <w:lang w:eastAsia="zh-TW"/>
              </w:rPr>
              <w:t>投保名細</w:t>
            </w:r>
            <w:r w:rsidRPr="00FB0872">
              <w:rPr>
                <w:rFonts w:hint="eastAsia"/>
                <w:bCs/>
                <w:lang w:eastAsia="zh-TW"/>
              </w:rPr>
              <w:t xml:space="preserve">. </w:t>
            </w:r>
            <w:r w:rsidRPr="00FB0872">
              <w:rPr>
                <w:rFonts w:hint="eastAsia"/>
                <w:bCs/>
                <w:lang w:eastAsia="zh-TW"/>
              </w:rPr>
              <w:t>業務別</w:t>
            </w:r>
            <w:r w:rsidRPr="00FB0872">
              <w:rPr>
                <w:rFonts w:hint="eastAsia"/>
                <w:bCs/>
                <w:lang w:eastAsia="zh-TW"/>
              </w:rPr>
              <w:t xml:space="preserve"> = 2 AND </w:t>
            </w:r>
            <w:r w:rsidRPr="00FB0872">
              <w:rPr>
                <w:lang w:eastAsia="zh-TW"/>
              </w:rPr>
              <w:t>N_LIST</w:t>
            </w:r>
            <w:r w:rsidRPr="00FB0872">
              <w:rPr>
                <w:rFonts w:hint="eastAsia"/>
                <w:lang w:eastAsia="zh-TW"/>
              </w:rPr>
              <w:t xml:space="preserve"> = </w:t>
            </w:r>
            <w:r w:rsidRPr="00FB0872">
              <w:rPr>
                <w:lang w:eastAsia="zh-TW"/>
              </w:rPr>
              <w:t>‘</w:t>
            </w:r>
            <w:r w:rsidRPr="00FB0872">
              <w:rPr>
                <w:rFonts w:hint="eastAsia"/>
                <w:lang w:eastAsia="zh-TW"/>
              </w:rPr>
              <w:t>N</w:t>
            </w:r>
            <w:r w:rsidRPr="00FB0872">
              <w:rPr>
                <w:lang w:eastAsia="zh-TW"/>
              </w:rPr>
              <w:t>’</w:t>
            </w:r>
          </w:p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 xml:space="preserve">      </w:t>
            </w:r>
            <w:r w:rsidRPr="00FB0872">
              <w:rPr>
                <w:rFonts w:hint="eastAsia"/>
                <w:lang w:eastAsia="zh-TW"/>
              </w:rPr>
              <w:t>此欄位可修改</w:t>
            </w:r>
          </w:p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END IF</w:t>
            </w:r>
          </w:p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確認時需檢查此欄位值必須有值且必須＞０</w:t>
            </w:r>
          </w:p>
        </w:tc>
      </w:tr>
      <w:tr w:rsidR="004F33DA" w:rsidRPr="00FB0872" w:rsidTr="00802952">
        <w:tc>
          <w:tcPr>
            <w:tcW w:w="252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保額單位</w:t>
            </w:r>
          </w:p>
        </w:tc>
        <w:tc>
          <w:tcPr>
            <w:tcW w:w="378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投保明細.保額單位(轉中文)</w:t>
            </w:r>
          </w:p>
        </w:tc>
        <w:tc>
          <w:tcPr>
            <w:tcW w:w="234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455C3" w:rsidRPr="00FB0872">
        <w:tc>
          <w:tcPr>
            <w:tcW w:w="2520" w:type="dxa"/>
          </w:tcPr>
          <w:p w:rsidR="00E455C3" w:rsidRPr="00FB0872" w:rsidRDefault="00E455C3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險</w:t>
            </w:r>
            <w:r w:rsidR="007018CC" w:rsidRPr="00FB0872">
              <w:rPr>
                <w:rFonts w:hint="eastAsia"/>
                <w:lang w:eastAsia="zh-TW"/>
              </w:rPr>
              <w:t>別中文</w:t>
            </w:r>
          </w:p>
        </w:tc>
        <w:tc>
          <w:tcPr>
            <w:tcW w:w="3780" w:type="dxa"/>
          </w:tcPr>
          <w:p w:rsidR="006C16E8" w:rsidRPr="00FB0872" w:rsidRDefault="006C16E8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 xml:space="preserve">IF 業務別 = </w:t>
            </w:r>
            <w:r w:rsidRPr="00FB0872">
              <w:rPr>
                <w:rFonts w:ascii="細明體" w:eastAsia="細明體" w:hAnsi="細明體"/>
                <w:bCs/>
                <w:lang w:eastAsia="zh-TW"/>
              </w:rPr>
              <w:t xml:space="preserve"> 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FB0872">
                <w:rPr>
                  <w:rFonts w:ascii="細明體" w:eastAsia="細明體" w:hAnsi="細明體" w:hint="eastAsia"/>
                  <w:bCs/>
                  <w:lang w:eastAsia="zh-TW"/>
                </w:rPr>
                <w:t>1</w:t>
              </w:r>
              <w:r w:rsidRPr="00FB0872"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</w:p>
          <w:p w:rsidR="00D06D16" w:rsidRDefault="00D06D16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IF 險別=</w:t>
            </w:r>
            <w:r>
              <w:rPr>
                <w:rFonts w:ascii="細明體" w:eastAsia="細明體" w:hAnsi="細明體"/>
                <w:bCs/>
                <w:lang w:eastAsia="zh-TW"/>
              </w:rPr>
              <w:t>’J_J’</w:t>
            </w:r>
          </w:p>
          <w:p w:rsidR="00D06D16" w:rsidRDefault="00D06D16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 xml:space="preserve">     ‘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愛彌兒豁免</w:t>
            </w:r>
            <w:r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D06D16" w:rsidRDefault="00D06D16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 xml:space="preserve">  ELSE</w:t>
            </w:r>
          </w:p>
          <w:p w:rsidR="00D06D16" w:rsidRPr="00FB0872" w:rsidRDefault="007018CC" w:rsidP="00D06D16">
            <w:pPr>
              <w:pStyle w:val="Tabletext"/>
              <w:keepLines w:val="0"/>
              <w:spacing w:after="0" w:line="240" w:lineRule="auto"/>
              <w:ind w:leftChars="150" w:left="360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READ DTAGA001 BY投保明細.險別 GET 險別簡稱</w:t>
            </w:r>
          </w:p>
          <w:p w:rsidR="006C16E8" w:rsidRPr="00FB0872" w:rsidRDefault="006C16E8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ELSE</w:t>
            </w:r>
            <w:r w:rsidR="009014F7" w:rsidRPr="00FB0872">
              <w:rPr>
                <w:rFonts w:ascii="細明體" w:eastAsia="細明體" w:hAnsi="細明體" w:hint="eastAsia"/>
                <w:bCs/>
                <w:lang w:eastAsia="zh-TW"/>
              </w:rPr>
              <w:t xml:space="preserve"> 業務別 = </w:t>
            </w:r>
            <w:r w:rsidR="009014F7" w:rsidRPr="00FB0872">
              <w:rPr>
                <w:rFonts w:ascii="細明體" w:eastAsia="細明體" w:hAnsi="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="009014F7" w:rsidRPr="00FB0872">
                <w:rPr>
                  <w:rFonts w:ascii="細明體" w:eastAsia="細明體" w:hAnsi="細明體" w:hint="eastAsia"/>
                  <w:bCs/>
                  <w:lang w:eastAsia="zh-TW"/>
                </w:rPr>
                <w:t>2</w:t>
              </w:r>
              <w:r w:rsidR="009014F7" w:rsidRPr="00FB0872"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</w:p>
          <w:p w:rsidR="009014F7" w:rsidRPr="00FB0872" w:rsidRDefault="009014F7" w:rsidP="009014F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 xml:space="preserve">READ </w:t>
            </w:r>
            <w:r w:rsidRPr="00FB0872">
              <w:rPr>
                <w:rFonts w:ascii="細明體" w:eastAsia="細明體" w:hAnsi="細明體"/>
                <w:bCs/>
                <w:lang w:eastAsia="zh-TW"/>
              </w:rPr>
              <w:t>DTAGD101</w:t>
            </w: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 xml:space="preserve"> By 投保明細.險別</w:t>
            </w:r>
          </w:p>
          <w:p w:rsidR="009014F7" w:rsidRPr="00FB0872" w:rsidRDefault="009014F7" w:rsidP="009014F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 xml:space="preserve">　 GET </w:t>
            </w:r>
            <w:r w:rsidRPr="00FB0872">
              <w:rPr>
                <w:rFonts w:ascii="細明體" w:eastAsia="細明體" w:hAnsi="細明體"/>
                <w:bCs/>
                <w:lang w:eastAsia="zh-TW"/>
              </w:rPr>
              <w:t>PROD_SNAME</w:t>
            </w:r>
          </w:p>
          <w:p w:rsidR="006C16E8" w:rsidRPr="00FB0872" w:rsidRDefault="006C16E8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E455C3" w:rsidRPr="00FB0872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455C3" w:rsidRPr="00FB0872">
        <w:tc>
          <w:tcPr>
            <w:tcW w:w="2520" w:type="dxa"/>
          </w:tcPr>
          <w:p w:rsidR="00E455C3" w:rsidRPr="00FB0872" w:rsidRDefault="007018CC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3780" w:type="dxa"/>
          </w:tcPr>
          <w:p w:rsidR="00E455C3" w:rsidRPr="00FB0872" w:rsidRDefault="007018CC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  <w:p w:rsidR="000E6277" w:rsidRPr="00FB0872" w:rsidRDefault="000E6277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 xml:space="preserve">IF  </w:t>
            </w:r>
            <w:r w:rsidR="002E1D5A" w:rsidRPr="00FB0872">
              <w:rPr>
                <w:rFonts w:ascii="細明體" w:eastAsia="細明體" w:hAnsi="細明體" w:hint="eastAsia"/>
                <w:bCs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 w:rsidR="002E1D5A" w:rsidRPr="00FB0872">
                <w:rPr>
                  <w:rFonts w:ascii="細明體" w:eastAsia="細明體" w:hAnsi="細明體" w:hint="eastAsia"/>
                  <w:bCs/>
                  <w:lang w:eastAsia="zh-TW"/>
                </w:rPr>
                <w:t>11碼</w:t>
              </w:r>
            </w:smartTag>
            <w:r w:rsidR="002E1D5A" w:rsidRPr="00FB0872">
              <w:rPr>
                <w:rFonts w:ascii="細明體" w:eastAsia="細明體" w:hAnsi="細明體" w:hint="eastAsia"/>
                <w:bCs/>
                <w:lang w:eastAsia="zh-TW"/>
              </w:rPr>
              <w:t>為</w:t>
            </w:r>
            <w:r w:rsidR="002E1D5A" w:rsidRPr="00FB0872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="002E1D5A" w:rsidRPr="00FB0872">
              <w:rPr>
                <w:rFonts w:ascii="細明體" w:eastAsia="細明體" w:hAnsi="細明體" w:hint="eastAsia"/>
                <w:bCs/>
                <w:lang w:eastAsia="zh-TW"/>
              </w:rPr>
              <w:t>T</w:t>
            </w:r>
            <w:r w:rsidR="002E1D5A" w:rsidRPr="00FB0872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2E1D5A" w:rsidRPr="00FB0872" w:rsidRDefault="002E1D5A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 xml:space="preserve">    READ DTAAAT10 BY 受理編號 GET 事故日期</w:t>
            </w:r>
          </w:p>
          <w:p w:rsidR="002E1D5A" w:rsidRPr="00FB0872" w:rsidRDefault="002E1D5A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ELSE</w:t>
            </w:r>
          </w:p>
          <w:p w:rsidR="002E1D5A" w:rsidRPr="00FB0872" w:rsidRDefault="002E1D5A" w:rsidP="002E1D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 xml:space="preserve">    READ DTAAA010 BY 受理編號 GET 事故日期</w:t>
            </w:r>
          </w:p>
          <w:p w:rsidR="002E1D5A" w:rsidRPr="00FB0872" w:rsidRDefault="002E1D5A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  <w:p w:rsidR="002E1D5A" w:rsidRPr="00FB0872" w:rsidRDefault="002E1D5A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IF 事故日期 減 投保日期 &lt; 2年</w:t>
            </w:r>
          </w:p>
          <w:p w:rsidR="002E1D5A" w:rsidRPr="00FB0872" w:rsidRDefault="002E1D5A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 xml:space="preserve">   紅色體表示</w:t>
            </w:r>
          </w:p>
          <w:p w:rsidR="002E1D5A" w:rsidRPr="00FB0872" w:rsidRDefault="002E1D5A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E455C3" w:rsidRPr="00FB0872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F33DA" w:rsidRPr="00FB0872" w:rsidTr="00802952">
        <w:tc>
          <w:tcPr>
            <w:tcW w:w="252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姓名</w:t>
            </w:r>
          </w:p>
        </w:tc>
        <w:tc>
          <w:tcPr>
            <w:tcW w:w="378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05B10" w:rsidRPr="00FB0872">
        <w:tc>
          <w:tcPr>
            <w:tcW w:w="2520" w:type="dxa"/>
          </w:tcPr>
          <w:p w:rsidR="00705B10" w:rsidRPr="00FB0872" w:rsidRDefault="00705B10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出生日期</w:t>
            </w:r>
          </w:p>
        </w:tc>
        <w:tc>
          <w:tcPr>
            <w:tcW w:w="3780" w:type="dxa"/>
          </w:tcPr>
          <w:p w:rsidR="00705B10" w:rsidRPr="00FB0872" w:rsidRDefault="00705B10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705B10" w:rsidRPr="00FB0872" w:rsidRDefault="00705B10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37D91" w:rsidRPr="00FB0872">
        <w:tc>
          <w:tcPr>
            <w:tcW w:w="2520" w:type="dxa"/>
          </w:tcPr>
          <w:p w:rsidR="00037D91" w:rsidRPr="00FB0872" w:rsidRDefault="00037D91" w:rsidP="00037D91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特殊</w:t>
            </w:r>
          </w:p>
        </w:tc>
        <w:tc>
          <w:tcPr>
            <w:tcW w:w="3780" w:type="dxa"/>
          </w:tcPr>
          <w:p w:rsidR="00037D91" w:rsidRPr="00FB0872" w:rsidRDefault="00037D91" w:rsidP="00037D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DTAAB100</w:t>
            </w:r>
          </w:p>
        </w:tc>
        <w:tc>
          <w:tcPr>
            <w:tcW w:w="2340" w:type="dxa"/>
          </w:tcPr>
          <w:p w:rsidR="00037D91" w:rsidRPr="00FB0872" w:rsidRDefault="00037D91" w:rsidP="00037D9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B0872">
              <w:rPr>
                <w:rFonts w:hint="eastAsia"/>
                <w:bCs/>
                <w:lang w:eastAsia="zh-TW"/>
              </w:rPr>
              <w:t>比照</w:t>
            </w:r>
            <w:r w:rsidRPr="00FB0872">
              <w:rPr>
                <w:rFonts w:hint="eastAsia"/>
                <w:bCs/>
                <w:lang w:eastAsia="zh-TW"/>
              </w:rPr>
              <w:t>AAB1_1500</w:t>
            </w:r>
            <w:r w:rsidRPr="00FB0872">
              <w:rPr>
                <w:rFonts w:hint="eastAsia"/>
                <w:bCs/>
                <w:lang w:eastAsia="zh-TW"/>
              </w:rPr>
              <w:t>內容</w:t>
            </w:r>
          </w:p>
        </w:tc>
      </w:tr>
      <w:tr w:rsidR="004F33DA" w:rsidRPr="00FB0872" w:rsidTr="00802952">
        <w:tc>
          <w:tcPr>
            <w:tcW w:w="252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招攬單位</w:t>
            </w:r>
          </w:p>
        </w:tc>
        <w:tc>
          <w:tcPr>
            <w:tcW w:w="378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投保明細.</w:t>
            </w:r>
            <w:r w:rsidRPr="00FB0872">
              <w:rPr>
                <w:rFonts w:hint="eastAsia"/>
                <w:lang w:eastAsia="zh-TW"/>
              </w:rPr>
              <w:t>招攬單位名稱</w:t>
            </w:r>
          </w:p>
        </w:tc>
        <w:tc>
          <w:tcPr>
            <w:tcW w:w="234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F33DA" w:rsidRPr="00FB0872" w:rsidTr="00802952">
        <w:tc>
          <w:tcPr>
            <w:tcW w:w="252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 w:rsidRPr="00FB0872">
              <w:rPr>
                <w:rFonts w:hint="eastAsia"/>
                <w:lang w:eastAsia="zh-TW"/>
              </w:rPr>
              <w:t>單位代號</w:t>
            </w:r>
          </w:p>
        </w:tc>
        <w:tc>
          <w:tcPr>
            <w:tcW w:w="378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B0872">
              <w:rPr>
                <w:rFonts w:ascii="細明體" w:eastAsia="細明體" w:hAnsi="細明體" w:hint="eastAsia"/>
                <w:bCs/>
                <w:lang w:eastAsia="zh-TW"/>
              </w:rPr>
              <w:t>投保明細.招攬單位代號</w:t>
            </w:r>
          </w:p>
        </w:tc>
        <w:tc>
          <w:tcPr>
            <w:tcW w:w="2340" w:type="dxa"/>
          </w:tcPr>
          <w:p w:rsidR="004F33DA" w:rsidRPr="00FB0872" w:rsidRDefault="004F33DA" w:rsidP="0080295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C40BE0" w:rsidRPr="00FB0872" w:rsidRDefault="00C40BE0" w:rsidP="00C40BE0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strike/>
          <w:lang w:eastAsia="zh-TW"/>
        </w:rPr>
      </w:pPr>
      <w:r w:rsidRPr="00FB0872">
        <w:rPr>
          <w:rFonts w:hint="eastAsia"/>
          <w:strike/>
          <w:lang w:eastAsia="zh-TW"/>
        </w:rPr>
        <w:t>ELSE</w:t>
      </w:r>
    </w:p>
    <w:p w:rsidR="00C40BE0" w:rsidRPr="00FB0872" w:rsidRDefault="00C40BE0" w:rsidP="00C40BE0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strike/>
          <w:lang w:eastAsia="zh-TW"/>
        </w:rPr>
      </w:pPr>
      <w:r w:rsidRPr="00FB0872">
        <w:rPr>
          <w:rFonts w:hint="eastAsia"/>
          <w:strike/>
          <w:lang w:eastAsia="zh-TW"/>
        </w:rPr>
        <w:t xml:space="preserve">IF </w:t>
      </w:r>
      <w:r w:rsidRPr="00FB0872">
        <w:rPr>
          <w:rFonts w:hint="eastAsia"/>
          <w:strike/>
          <w:lang w:eastAsia="zh-TW"/>
        </w:rPr>
        <w:t>回傳的投保明細中姓名均相同：</w:t>
      </w:r>
    </w:p>
    <w:p w:rsidR="00D42622" w:rsidRPr="00FB0872" w:rsidRDefault="00D42622" w:rsidP="00D4262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strike/>
          <w:lang w:eastAsia="zh-TW"/>
        </w:rPr>
      </w:pPr>
      <w:r w:rsidRPr="00FB0872">
        <w:rPr>
          <w:rFonts w:hint="eastAsia"/>
          <w:strike/>
          <w:lang w:eastAsia="zh-TW"/>
        </w:rPr>
        <w:t>執行</w:t>
      </w:r>
      <w:r w:rsidRPr="00FB0872">
        <w:rPr>
          <w:rFonts w:hint="eastAsia"/>
          <w:strike/>
          <w:lang w:eastAsia="zh-TW"/>
        </w:rPr>
        <w:t xml:space="preserve"> </w:t>
      </w:r>
      <w:r w:rsidRPr="00FB0872">
        <w:rPr>
          <w:rFonts w:hint="eastAsia"/>
          <w:strike/>
          <w:lang w:eastAsia="zh-TW"/>
        </w:rPr>
        <w:t>確認</w:t>
      </w:r>
      <w:r w:rsidRPr="00FB0872">
        <w:rPr>
          <w:rFonts w:hint="eastAsia"/>
          <w:strike/>
          <w:lang w:eastAsia="zh-TW"/>
        </w:rPr>
        <w:t xml:space="preserve"> </w:t>
      </w:r>
      <w:r w:rsidRPr="00FB0872">
        <w:rPr>
          <w:rFonts w:hint="eastAsia"/>
          <w:strike/>
          <w:lang w:eastAsia="zh-TW"/>
        </w:rPr>
        <w:t>動作。</w:t>
      </w:r>
    </w:p>
    <w:p w:rsidR="00D42622" w:rsidRPr="00FB0872" w:rsidRDefault="00D42622" w:rsidP="00D4262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strike/>
          <w:lang w:eastAsia="zh-TW"/>
        </w:rPr>
      </w:pPr>
      <w:r w:rsidRPr="00FB0872">
        <w:rPr>
          <w:rFonts w:hint="eastAsia"/>
          <w:strike/>
          <w:lang w:eastAsia="zh-TW"/>
        </w:rPr>
        <w:t>若正常結束，顯示</w:t>
      </w:r>
      <w:r w:rsidRPr="00FB0872">
        <w:rPr>
          <w:rFonts w:hint="eastAsia"/>
          <w:strike/>
          <w:lang w:eastAsia="zh-TW"/>
        </w:rPr>
        <w:t xml:space="preserve"> </w:t>
      </w:r>
      <w:r w:rsidRPr="00FB0872">
        <w:rPr>
          <w:rFonts w:hint="eastAsia"/>
          <w:strike/>
          <w:lang w:eastAsia="zh-TW"/>
        </w:rPr>
        <w:t>保單確認完成。</w:t>
      </w:r>
    </w:p>
    <w:p w:rsidR="00D42622" w:rsidRPr="00FB0872" w:rsidRDefault="00D42622" w:rsidP="00D4262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strike/>
          <w:lang w:eastAsia="zh-TW"/>
        </w:rPr>
      </w:pPr>
      <w:r w:rsidRPr="00FB0872">
        <w:rPr>
          <w:rFonts w:hint="eastAsia"/>
          <w:strike/>
          <w:lang w:eastAsia="zh-TW"/>
        </w:rPr>
        <w:t>ELSE</w:t>
      </w:r>
    </w:p>
    <w:p w:rsidR="00D42622" w:rsidRPr="00FB0872" w:rsidRDefault="00D42622" w:rsidP="00D4262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strike/>
          <w:lang w:eastAsia="zh-TW"/>
        </w:rPr>
      </w:pPr>
      <w:r w:rsidRPr="00FB0872">
        <w:rPr>
          <w:rFonts w:hint="eastAsia"/>
          <w:strike/>
          <w:lang w:eastAsia="zh-TW"/>
        </w:rPr>
        <w:t>同</w:t>
      </w:r>
      <w:r w:rsidRPr="00FB0872">
        <w:rPr>
          <w:rFonts w:hint="eastAsia"/>
          <w:strike/>
          <w:lang w:eastAsia="zh-TW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B0872">
          <w:rPr>
            <w:rFonts w:hint="eastAsia"/>
            <w:strike/>
            <w:lang w:eastAsia="zh-TW"/>
          </w:rPr>
          <w:t>2.3.1</w:t>
        </w:r>
      </w:smartTag>
      <w:r w:rsidRPr="00FB0872">
        <w:rPr>
          <w:rFonts w:hint="eastAsia"/>
          <w:strike/>
          <w:lang w:eastAsia="zh-TW"/>
        </w:rPr>
        <w:t xml:space="preserve"> </w:t>
      </w:r>
      <w:r w:rsidRPr="00FB0872">
        <w:rPr>
          <w:rFonts w:hint="eastAsia"/>
          <w:strike/>
          <w:lang w:eastAsia="zh-TW"/>
        </w:rPr>
        <w:t>顯示畫面資料。</w:t>
      </w:r>
    </w:p>
    <w:p w:rsidR="00D42622" w:rsidRPr="00FB0872" w:rsidRDefault="00D42622" w:rsidP="00D4262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strike/>
          <w:lang w:eastAsia="zh-TW"/>
        </w:rPr>
      </w:pPr>
      <w:r w:rsidRPr="00FB0872">
        <w:rPr>
          <w:rFonts w:hint="eastAsia"/>
          <w:strike/>
          <w:lang w:eastAsia="zh-TW"/>
        </w:rPr>
        <w:t>END IF</w:t>
      </w:r>
      <w:r w:rsidRPr="00FB0872">
        <w:rPr>
          <w:rFonts w:hint="eastAsia"/>
          <w:strike/>
          <w:lang w:eastAsia="zh-TW"/>
        </w:rPr>
        <w:t>。</w:t>
      </w:r>
    </w:p>
    <w:p w:rsidR="00D42622" w:rsidRPr="00FB0872" w:rsidRDefault="00D42622" w:rsidP="00D4262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lang w:eastAsia="zh-TW"/>
        </w:rPr>
      </w:pPr>
      <w:r w:rsidRPr="00FB0872">
        <w:rPr>
          <w:rFonts w:hint="eastAsia"/>
          <w:strike/>
          <w:lang w:eastAsia="zh-TW"/>
        </w:rPr>
        <w:t>END IF</w:t>
      </w:r>
      <w:r w:rsidRPr="00FB0872">
        <w:rPr>
          <w:rFonts w:hint="eastAsia"/>
          <w:lang w:eastAsia="zh-TW"/>
        </w:rPr>
        <w:t>。</w:t>
      </w:r>
    </w:p>
    <w:p w:rsidR="00D3023C" w:rsidRPr="00FB0872" w:rsidRDefault="00D3023C" w:rsidP="00D4262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ascii="細明體" w:eastAsia="細明體" w:hAnsi="細明體" w:cs="Courier New" w:hint="eastAsia"/>
          <w:lang w:eastAsia="zh-TW"/>
        </w:rPr>
        <w:t>配合SG團險意外險轉換，如遇商品為未導入(</w:t>
      </w:r>
      <w:r w:rsidRPr="00FB0872">
        <w:rPr>
          <w:rFonts w:ascii="細明體" w:eastAsia="細明體" w:hAnsi="細明體" w:cs="Courier New"/>
          <w:lang w:eastAsia="zh-TW"/>
        </w:rPr>
        <w:t>ABX</w:t>
      </w:r>
      <w:r w:rsidRPr="00FB0872">
        <w:rPr>
          <w:rFonts w:ascii="細明體" w:eastAsia="細明體" w:hAnsi="細明體" w:cs="Courier New" w:hint="eastAsia"/>
          <w:lang w:eastAsia="zh-TW"/>
        </w:rPr>
        <w:t>、</w:t>
      </w:r>
      <w:r w:rsidRPr="00FB0872">
        <w:rPr>
          <w:rFonts w:ascii="細明體" w:eastAsia="細明體" w:hAnsi="細明體" w:cs="Courier New"/>
          <w:lang w:eastAsia="zh-TW"/>
        </w:rPr>
        <w:t>AGX</w:t>
      </w:r>
      <w:r w:rsidRPr="00FB0872">
        <w:rPr>
          <w:rFonts w:ascii="細明體" w:eastAsia="細明體" w:hAnsi="細明體" w:cs="Courier New" w:hint="eastAsia"/>
          <w:lang w:eastAsia="zh-TW"/>
        </w:rPr>
        <w:t>開頭的)，則在畫面上顯示未導入清單，供user轉通知數理設定商品後方可理賠</w:t>
      </w:r>
    </w:p>
    <w:p w:rsidR="000B2980" w:rsidRPr="00FB0872" w:rsidRDefault="000B2980" w:rsidP="00C33693">
      <w:pPr>
        <w:pStyle w:val="Tabletext"/>
        <w:keepLines w:val="0"/>
        <w:spacing w:after="0" w:line="240" w:lineRule="auto"/>
        <w:ind w:left="360"/>
        <w:rPr>
          <w:rFonts w:hint="eastAsia"/>
          <w:lang w:eastAsia="zh-TW"/>
        </w:rPr>
      </w:pPr>
    </w:p>
    <w:p w:rsidR="009500F6" w:rsidRPr="00FB0872" w:rsidRDefault="009500F6" w:rsidP="009500F6">
      <w:pPr>
        <w:pStyle w:val="Tabletext"/>
        <w:keepLines w:val="0"/>
        <w:numPr>
          <w:ilvl w:val="0"/>
          <w:numId w:val="12"/>
        </w:numPr>
        <w:tabs>
          <w:tab w:val="clear" w:pos="360"/>
          <w:tab w:val="num" w:pos="425"/>
        </w:tabs>
        <w:spacing w:after="0" w:line="240" w:lineRule="auto"/>
        <w:ind w:left="425" w:hanging="425"/>
        <w:rPr>
          <w:rFonts w:hint="eastAsia"/>
          <w:b/>
          <w:bCs/>
          <w:lang w:eastAsia="zh-TW"/>
        </w:rPr>
      </w:pPr>
      <w:r w:rsidRPr="00FB0872">
        <w:rPr>
          <w:rFonts w:hint="eastAsia"/>
          <w:b/>
          <w:bCs/>
          <w:lang w:eastAsia="zh-TW"/>
        </w:rPr>
        <w:t>確認</w:t>
      </w:r>
    </w:p>
    <w:p w:rsidR="00D12FBC" w:rsidRPr="00FB0872" w:rsidRDefault="00D12FBC" w:rsidP="00D12FBC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 w:rsidRPr="00FB0872">
        <w:rPr>
          <w:rFonts w:hint="eastAsia"/>
          <w:bCs/>
          <w:lang w:eastAsia="zh-TW"/>
        </w:rPr>
        <w:t>檢核</w:t>
      </w:r>
    </w:p>
    <w:p w:rsidR="00D12FBC" w:rsidRPr="00FB0872" w:rsidRDefault="00D12FBC" w:rsidP="00D12FB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lang w:eastAsia="zh-TW"/>
        </w:rPr>
      </w:pPr>
      <w:r w:rsidRPr="00FB0872">
        <w:rPr>
          <w:rFonts w:hint="eastAsia"/>
          <w:bCs/>
          <w:lang w:eastAsia="zh-TW"/>
        </w:rPr>
        <w:t xml:space="preserve">IF </w:t>
      </w:r>
      <w:r w:rsidRPr="00FB0872">
        <w:rPr>
          <w:rFonts w:hint="eastAsia"/>
          <w:bCs/>
          <w:lang w:eastAsia="zh-TW"/>
        </w:rPr>
        <w:t>保額</w:t>
      </w:r>
      <w:r w:rsidRPr="00FB0872">
        <w:rPr>
          <w:rFonts w:hint="eastAsia"/>
          <w:bCs/>
          <w:lang w:eastAsia="zh-TW"/>
        </w:rPr>
        <w:t xml:space="preserve"> </w:t>
      </w:r>
      <w:r w:rsidRPr="00FB0872">
        <w:rPr>
          <w:rFonts w:hint="eastAsia"/>
          <w:bCs/>
          <w:lang w:eastAsia="zh-TW"/>
        </w:rPr>
        <w:t>為可修改的，修改過後的保額不得大於原保額。</w:t>
      </w:r>
    </w:p>
    <w:p w:rsidR="00853BD1" w:rsidRPr="00FB0872" w:rsidRDefault="00853BD1" w:rsidP="00D12FB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lang w:eastAsia="zh-TW"/>
        </w:rPr>
      </w:pPr>
      <w:r w:rsidRPr="00FB0872">
        <w:rPr>
          <w:rFonts w:hint="eastAsia"/>
          <w:bCs/>
          <w:lang w:eastAsia="zh-TW"/>
        </w:rPr>
        <w:t xml:space="preserve">IF </w:t>
      </w:r>
      <w:r w:rsidRPr="00FB0872">
        <w:rPr>
          <w:rFonts w:hint="eastAsia"/>
          <w:bCs/>
          <w:lang w:eastAsia="zh-TW"/>
        </w:rPr>
        <w:t>畫面無投保明細才允許無勾選。</w:t>
      </w:r>
    </w:p>
    <w:p w:rsidR="00002435" w:rsidRPr="00FB0872" w:rsidRDefault="00002435" w:rsidP="00002435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FB0872">
        <w:rPr>
          <w:rFonts w:hint="eastAsia"/>
          <w:lang w:eastAsia="zh-TW"/>
        </w:rPr>
        <w:t>讀取本次申請之索賠類別：</w:t>
      </w:r>
      <w:r w:rsidRPr="00FB0872">
        <w:rPr>
          <w:rFonts w:hint="eastAsia"/>
          <w:kern w:val="2"/>
          <w:szCs w:val="24"/>
          <w:lang w:eastAsia="zh-TW"/>
        </w:rPr>
        <w:t xml:space="preserve">CALL  </w:t>
      </w:r>
      <w:r w:rsidRPr="00FB0872">
        <w:rPr>
          <w:rFonts w:ascii="細明體" w:eastAsia="細明體" w:hAnsi="細明體"/>
        </w:rPr>
        <w:t>AA_A0Z00</w:t>
      </w:r>
      <w:r w:rsidRPr="00FB0872">
        <w:rPr>
          <w:rFonts w:ascii="細明體" w:eastAsia="細明體" w:hAnsi="細明體" w:hint="eastAsia"/>
          <w:lang w:eastAsia="zh-TW"/>
        </w:rPr>
        <w:t>7.</w:t>
      </w:r>
      <w:r w:rsidRPr="00FB0872">
        <w:rPr>
          <w:rFonts w:hint="eastAsia"/>
          <w:kern w:val="2"/>
          <w:szCs w:val="24"/>
          <w:lang w:eastAsia="zh-TW"/>
        </w:rPr>
        <w:t xml:space="preserve">Method5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2435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2435" w:rsidRPr="00FB0872" w:rsidRDefault="00002435" w:rsidP="00C2514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B087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2435" w:rsidRPr="00FB0872" w:rsidRDefault="00002435" w:rsidP="00C2514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B0872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2435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2435" w:rsidRPr="00FB0872" w:rsidRDefault="00002435" w:rsidP="00C2514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MS Reference Sans Serif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2435" w:rsidRPr="00FB0872" w:rsidRDefault="00002435" w:rsidP="00C25140">
            <w:pPr>
              <w:rPr>
                <w:rFonts w:cs="Arial Unicode MS"/>
                <w:sz w:val="20"/>
              </w:rPr>
            </w:pPr>
            <w:r w:rsidRPr="00FB0872">
              <w:rPr>
                <w:rFonts w:cs="Arial Unicode MS" w:hint="eastAsia"/>
                <w:sz w:val="20"/>
              </w:rPr>
              <w:t>傳入參數</w:t>
            </w:r>
          </w:p>
        </w:tc>
      </w:tr>
    </w:tbl>
    <w:p w:rsidR="0001246B" w:rsidRPr="00FB0872" w:rsidRDefault="0001246B" w:rsidP="00345C17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 xml:space="preserve">READ DTAAA001 By </w:t>
      </w:r>
      <w:r w:rsidRPr="00FB0872">
        <w:rPr>
          <w:rFonts w:hint="eastAsia"/>
          <w:bCs/>
          <w:strike/>
          <w:lang w:eastAsia="zh-TW"/>
        </w:rPr>
        <w:t>受理編號。</w:t>
      </w:r>
    </w:p>
    <w:p w:rsidR="0001246B" w:rsidRPr="00FB0872" w:rsidRDefault="0001246B" w:rsidP="00002435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 xml:space="preserve">IF </w:t>
      </w:r>
      <w:r w:rsidR="00002435" w:rsidRPr="00FB0872">
        <w:rPr>
          <w:rFonts w:hint="eastAsia"/>
          <w:bCs/>
          <w:strike/>
          <w:lang w:eastAsia="zh-TW"/>
        </w:rPr>
        <w:t>保單確認時間非空值且</w:t>
      </w:r>
      <w:r w:rsidR="00002435" w:rsidRPr="00FB0872">
        <w:rPr>
          <w:rFonts w:hint="eastAsia"/>
          <w:bCs/>
          <w:strike/>
          <w:lang w:eastAsia="zh-TW"/>
        </w:rPr>
        <w:t>DATE(</w:t>
      </w:r>
      <w:r w:rsidRPr="00FB0872">
        <w:rPr>
          <w:rFonts w:hint="eastAsia"/>
          <w:bCs/>
          <w:strike/>
          <w:lang w:eastAsia="zh-TW"/>
        </w:rPr>
        <w:t>保單確認</w:t>
      </w:r>
      <w:r w:rsidR="00002435" w:rsidRPr="00FB0872">
        <w:rPr>
          <w:rFonts w:hint="eastAsia"/>
          <w:bCs/>
          <w:strike/>
          <w:lang w:eastAsia="zh-TW"/>
        </w:rPr>
        <w:t>時間</w:t>
      </w:r>
      <w:r w:rsidR="00002435" w:rsidRPr="00FB0872">
        <w:rPr>
          <w:rFonts w:hint="eastAsia"/>
          <w:bCs/>
          <w:strike/>
          <w:lang w:eastAsia="zh-TW"/>
        </w:rPr>
        <w:t xml:space="preserve">) </w:t>
      </w:r>
      <w:r w:rsidR="00002435" w:rsidRPr="00FB0872">
        <w:rPr>
          <w:rFonts w:hint="eastAsia"/>
          <w:bCs/>
          <w:strike/>
          <w:lang w:eastAsia="zh-TW"/>
        </w:rPr>
        <w:t>不為今日：</w:t>
      </w:r>
    </w:p>
    <w:p w:rsidR="00002435" w:rsidRPr="00FB0872" w:rsidRDefault="00002435" w:rsidP="00002435">
      <w:pPr>
        <w:pStyle w:val="Tabletext"/>
        <w:keepLines w:val="0"/>
        <w:numPr>
          <w:ilvl w:val="3"/>
          <w:numId w:val="12"/>
        </w:numPr>
        <w:spacing w:after="0" w:line="240" w:lineRule="auto"/>
        <w:ind w:left="1797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IF 3.1</w:t>
      </w:r>
      <w:r w:rsidRPr="00FB0872">
        <w:rPr>
          <w:rFonts w:hint="eastAsia"/>
          <w:bCs/>
          <w:strike/>
          <w:lang w:eastAsia="zh-TW"/>
        </w:rPr>
        <w:t>讀出之本次申請索賠類別含有</w:t>
      </w:r>
      <w:r w:rsidRPr="00FB0872">
        <w:rPr>
          <w:strike/>
          <w:lang w:eastAsia="zh-TW"/>
        </w:rPr>
        <w:t>‘</w:t>
      </w:r>
      <w:r w:rsidRPr="00FB0872">
        <w:rPr>
          <w:rFonts w:hint="eastAsia"/>
          <w:strike/>
          <w:lang w:eastAsia="zh-TW"/>
        </w:rPr>
        <w:t>A</w:t>
      </w:r>
      <w:r w:rsidRPr="00FB0872">
        <w:rPr>
          <w:strike/>
          <w:lang w:eastAsia="zh-TW"/>
        </w:rPr>
        <w:t>’</w:t>
      </w:r>
      <w:r w:rsidRPr="00FB0872">
        <w:rPr>
          <w:rFonts w:hint="eastAsia"/>
          <w:strike/>
          <w:lang w:eastAsia="zh-TW"/>
        </w:rPr>
        <w:t>(</w:t>
      </w:r>
      <w:r w:rsidRPr="00FB0872">
        <w:rPr>
          <w:rFonts w:hint="eastAsia"/>
          <w:strike/>
          <w:lang w:eastAsia="zh-TW"/>
        </w:rPr>
        <w:t>死亡</w:t>
      </w:r>
      <w:r w:rsidRPr="00FB0872">
        <w:rPr>
          <w:rFonts w:hint="eastAsia"/>
          <w:strike/>
          <w:lang w:eastAsia="zh-TW"/>
        </w:rPr>
        <w:t xml:space="preserve">) OR </w:t>
      </w:r>
      <w:r w:rsidRPr="00FB0872">
        <w:rPr>
          <w:strike/>
          <w:lang w:eastAsia="zh-TW"/>
        </w:rPr>
        <w:t>‘</w:t>
      </w:r>
      <w:r w:rsidRPr="00FB0872">
        <w:rPr>
          <w:rFonts w:hint="eastAsia"/>
          <w:strike/>
          <w:lang w:eastAsia="zh-TW"/>
        </w:rPr>
        <w:t>K</w:t>
      </w:r>
      <w:r w:rsidRPr="00FB0872">
        <w:rPr>
          <w:strike/>
          <w:lang w:eastAsia="zh-TW"/>
        </w:rPr>
        <w:t>’</w:t>
      </w:r>
    </w:p>
    <w:p w:rsidR="00002435" w:rsidRPr="00FB0872" w:rsidRDefault="00002435" w:rsidP="003147C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顯示訊息：</w:t>
      </w:r>
    </w:p>
    <w:p w:rsidR="00002435" w:rsidRPr="00FB0872" w:rsidRDefault="00002435" w:rsidP="003147C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死亡全殘件非當日不可重新保單確認。</w:t>
      </w:r>
    </w:p>
    <w:p w:rsidR="003147C4" w:rsidRPr="00FB0872" w:rsidRDefault="003147C4" w:rsidP="003147C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END IF</w:t>
      </w:r>
      <w:r w:rsidRPr="00FB0872">
        <w:rPr>
          <w:rFonts w:hint="eastAsia"/>
          <w:bCs/>
          <w:strike/>
          <w:lang w:eastAsia="zh-TW"/>
        </w:rPr>
        <w:t>。</w:t>
      </w:r>
    </w:p>
    <w:p w:rsidR="003147C4" w:rsidRPr="00FB0872" w:rsidRDefault="003147C4" w:rsidP="003147C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END IF</w:t>
      </w:r>
      <w:r w:rsidRPr="00FB0872">
        <w:rPr>
          <w:rFonts w:hint="eastAsia"/>
          <w:bCs/>
          <w:strike/>
          <w:lang w:eastAsia="zh-TW"/>
        </w:rPr>
        <w:t>。</w:t>
      </w:r>
    </w:p>
    <w:p w:rsidR="00002435" w:rsidRPr="00FB0872" w:rsidRDefault="00002435" w:rsidP="00345C17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刪除前次保單確認資料：</w:t>
      </w:r>
      <w:r w:rsidRPr="00FB0872">
        <w:rPr>
          <w:rFonts w:hint="eastAsia"/>
          <w:bCs/>
          <w:strike/>
          <w:lang w:eastAsia="zh-TW"/>
        </w:rPr>
        <w:t>IF DTAAA001.</w:t>
      </w:r>
      <w:r w:rsidRPr="00FB0872">
        <w:rPr>
          <w:rFonts w:hint="eastAsia"/>
          <w:bCs/>
          <w:strike/>
          <w:lang w:eastAsia="zh-TW"/>
        </w:rPr>
        <w:t>保單確認表示</w:t>
      </w:r>
      <w:r w:rsidRPr="00FB0872">
        <w:rPr>
          <w:rFonts w:hint="eastAsia"/>
          <w:bCs/>
          <w:strike/>
          <w:lang w:eastAsia="zh-TW"/>
        </w:rPr>
        <w:t xml:space="preserve"> = </w:t>
      </w:r>
      <w:r w:rsidRPr="00FB0872">
        <w:rPr>
          <w:bCs/>
          <w:strike/>
          <w:lang w:eastAsia="zh-TW"/>
        </w:rPr>
        <w:t>‘</w:t>
      </w:r>
      <w:r w:rsidRPr="00FB0872">
        <w:rPr>
          <w:rFonts w:hint="eastAsia"/>
          <w:bCs/>
          <w:strike/>
          <w:lang w:eastAsia="zh-TW"/>
        </w:rPr>
        <w:t>Y</w:t>
      </w:r>
      <w:r w:rsidRPr="00FB0872">
        <w:rPr>
          <w:bCs/>
          <w:strike/>
          <w:lang w:eastAsia="zh-TW"/>
        </w:rPr>
        <w:t>’</w:t>
      </w:r>
      <w:r w:rsidR="003147C4" w:rsidRPr="00FB0872">
        <w:rPr>
          <w:rFonts w:hint="eastAsia"/>
          <w:bCs/>
          <w:strike/>
          <w:lang w:eastAsia="zh-TW"/>
        </w:rPr>
        <w:t xml:space="preserve"> </w:t>
      </w:r>
      <w:r w:rsidR="003147C4" w:rsidRPr="00FB0872">
        <w:rPr>
          <w:rFonts w:hint="eastAsia"/>
          <w:bCs/>
          <w:strike/>
          <w:lang w:eastAsia="zh-TW"/>
        </w:rPr>
        <w:t>才需執行本</w:t>
      </w:r>
      <w:r w:rsidR="003147C4" w:rsidRPr="00FB0872">
        <w:rPr>
          <w:rFonts w:hint="eastAsia"/>
          <w:bCs/>
          <w:strike/>
          <w:lang w:eastAsia="zh-TW"/>
        </w:rPr>
        <w:t>STEP</w:t>
      </w:r>
    </w:p>
    <w:p w:rsidR="00935DE9" w:rsidRPr="00FB0872" w:rsidRDefault="00935DE9" w:rsidP="00935DE9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 xml:space="preserve">READ DTAAB100 By </w:t>
      </w:r>
      <w:r w:rsidRPr="00FB0872">
        <w:rPr>
          <w:rFonts w:hint="eastAsia"/>
          <w:bCs/>
          <w:strike/>
          <w:lang w:eastAsia="zh-TW"/>
        </w:rPr>
        <w:t>受理編號</w:t>
      </w:r>
      <w:r w:rsidRPr="00FB0872">
        <w:rPr>
          <w:rFonts w:hint="eastAsia"/>
          <w:bCs/>
          <w:strike/>
          <w:lang w:eastAsia="zh-TW"/>
        </w:rPr>
        <w:t xml:space="preserve"> </w:t>
      </w:r>
    </w:p>
    <w:p w:rsidR="00935DE9" w:rsidRPr="00FB0872" w:rsidRDefault="00935DE9" w:rsidP="00935DE9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IF NOT FND</w:t>
      </w:r>
      <w:r w:rsidRPr="00FB0872">
        <w:rPr>
          <w:rFonts w:hint="eastAsia"/>
          <w:bCs/>
          <w:strike/>
          <w:lang w:eastAsia="zh-TW"/>
        </w:rPr>
        <w:t>：</w:t>
      </w:r>
    </w:p>
    <w:p w:rsidR="00935DE9" w:rsidRPr="00FB0872" w:rsidRDefault="00935DE9" w:rsidP="00935DE9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視為正常。</w:t>
      </w:r>
    </w:p>
    <w:p w:rsidR="00935DE9" w:rsidRPr="00FB0872" w:rsidRDefault="00935DE9" w:rsidP="00935DE9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ELSE</w:t>
      </w:r>
    </w:p>
    <w:p w:rsidR="00935DE9" w:rsidRPr="00FB0872" w:rsidRDefault="00935DE9" w:rsidP="00935DE9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逐筆檢查</w:t>
      </w:r>
    </w:p>
    <w:p w:rsidR="00935DE9" w:rsidRPr="00FB0872" w:rsidRDefault="00935DE9" w:rsidP="00935DE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IF</w:t>
      </w:r>
      <w:r w:rsidRPr="00FB0872">
        <w:rPr>
          <w:rFonts w:hint="eastAsia"/>
          <w:bCs/>
          <w:strike/>
          <w:lang w:eastAsia="zh-TW"/>
        </w:rPr>
        <w:t>業務別</w:t>
      </w:r>
      <w:r w:rsidRPr="00FB0872">
        <w:rPr>
          <w:rFonts w:hint="eastAsia"/>
          <w:bCs/>
          <w:strike/>
          <w:lang w:eastAsia="zh-TW"/>
        </w:rPr>
        <w:t xml:space="preserve"> = </w:t>
      </w:r>
      <w:r w:rsidRPr="00FB0872">
        <w:rPr>
          <w:bCs/>
          <w:strike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B0872">
          <w:rPr>
            <w:rFonts w:hint="eastAsia"/>
            <w:bCs/>
            <w:strike/>
            <w:lang w:eastAsia="zh-TW"/>
          </w:rPr>
          <w:t>1</w:t>
        </w:r>
        <w:r w:rsidRPr="00FB0872">
          <w:rPr>
            <w:bCs/>
            <w:strike/>
            <w:lang w:eastAsia="zh-TW"/>
          </w:rPr>
          <w:t>’</w:t>
        </w:r>
      </w:smartTag>
    </w:p>
    <w:p w:rsidR="00935DE9" w:rsidRPr="00FB0872" w:rsidRDefault="00935DE9" w:rsidP="00935DE9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含壽險件</w:t>
      </w:r>
      <w:r w:rsidRPr="00FB0872">
        <w:rPr>
          <w:rFonts w:hint="eastAsia"/>
          <w:bCs/>
          <w:strike/>
          <w:lang w:eastAsia="zh-TW"/>
        </w:rPr>
        <w:t xml:space="preserve"> = true</w:t>
      </w:r>
      <w:r w:rsidRPr="00FB0872">
        <w:rPr>
          <w:rFonts w:hint="eastAsia"/>
          <w:bCs/>
          <w:strike/>
          <w:lang w:eastAsia="zh-TW"/>
        </w:rPr>
        <w:t>。</w:t>
      </w:r>
    </w:p>
    <w:p w:rsidR="00935DE9" w:rsidRPr="00FB0872" w:rsidRDefault="00935DE9" w:rsidP="00935DE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END IF</w:t>
      </w:r>
      <w:r w:rsidRPr="00FB0872">
        <w:rPr>
          <w:rFonts w:hint="eastAsia"/>
          <w:bCs/>
          <w:strike/>
          <w:lang w:eastAsia="zh-TW"/>
        </w:rPr>
        <w:t>。</w:t>
      </w:r>
    </w:p>
    <w:p w:rsidR="00935DE9" w:rsidRPr="00FB0872" w:rsidRDefault="00935DE9" w:rsidP="00935DE9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END IF</w:t>
      </w:r>
    </w:p>
    <w:p w:rsidR="00935DE9" w:rsidRPr="00FB0872" w:rsidRDefault="00935DE9" w:rsidP="00935DE9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死殘辦理表示：</w:t>
      </w:r>
      <w:r w:rsidRPr="00FB0872">
        <w:rPr>
          <w:rFonts w:hint="eastAsia"/>
          <w:bCs/>
          <w:strike/>
          <w:lang w:eastAsia="zh-TW"/>
        </w:rPr>
        <w:t>IF 3.1</w:t>
      </w:r>
      <w:r w:rsidRPr="00FB0872">
        <w:rPr>
          <w:rFonts w:hint="eastAsia"/>
          <w:bCs/>
          <w:strike/>
          <w:lang w:eastAsia="zh-TW"/>
        </w:rPr>
        <w:t>讀出之本次申請索賠類別含有</w:t>
      </w:r>
      <w:r w:rsidRPr="00FB0872">
        <w:rPr>
          <w:strike/>
          <w:lang w:eastAsia="zh-TW"/>
        </w:rPr>
        <w:t>‘</w:t>
      </w:r>
      <w:r w:rsidRPr="00FB0872">
        <w:rPr>
          <w:rFonts w:hint="eastAsia"/>
          <w:strike/>
          <w:lang w:eastAsia="zh-TW"/>
        </w:rPr>
        <w:t>A</w:t>
      </w:r>
      <w:r w:rsidRPr="00FB0872">
        <w:rPr>
          <w:strike/>
          <w:lang w:eastAsia="zh-TW"/>
        </w:rPr>
        <w:t>’</w:t>
      </w:r>
      <w:r w:rsidRPr="00FB0872">
        <w:rPr>
          <w:rFonts w:hint="eastAsia"/>
          <w:strike/>
          <w:lang w:eastAsia="zh-TW"/>
        </w:rPr>
        <w:t>(</w:t>
      </w:r>
      <w:r w:rsidRPr="00FB0872">
        <w:rPr>
          <w:rFonts w:hint="eastAsia"/>
          <w:strike/>
          <w:lang w:eastAsia="zh-TW"/>
        </w:rPr>
        <w:t>死亡</w:t>
      </w:r>
      <w:r w:rsidRPr="00FB0872">
        <w:rPr>
          <w:rFonts w:hint="eastAsia"/>
          <w:strike/>
          <w:lang w:eastAsia="zh-TW"/>
        </w:rPr>
        <w:t xml:space="preserve">) OR </w:t>
      </w:r>
      <w:r w:rsidRPr="00FB0872">
        <w:rPr>
          <w:strike/>
          <w:lang w:eastAsia="zh-TW"/>
        </w:rPr>
        <w:t>‘</w:t>
      </w:r>
      <w:r w:rsidRPr="00FB0872">
        <w:rPr>
          <w:rFonts w:hint="eastAsia"/>
          <w:strike/>
          <w:lang w:eastAsia="zh-TW"/>
        </w:rPr>
        <w:t>K</w:t>
      </w:r>
      <w:r w:rsidRPr="00FB0872">
        <w:rPr>
          <w:strike/>
          <w:lang w:eastAsia="zh-TW"/>
        </w:rPr>
        <w:t>’</w:t>
      </w:r>
      <w:r w:rsidRPr="00FB0872">
        <w:rPr>
          <w:rFonts w:hint="eastAsia"/>
          <w:bCs/>
          <w:strike/>
          <w:lang w:eastAsia="zh-TW"/>
        </w:rPr>
        <w:t>才需執行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B0872">
          <w:rPr>
            <w:rFonts w:hint="eastAsia"/>
            <w:bCs/>
            <w:strike/>
            <w:lang w:eastAsia="zh-TW"/>
          </w:rPr>
          <w:t>3.4.1</w:t>
        </w:r>
      </w:smartTag>
    </w:p>
    <w:p w:rsidR="00935DE9" w:rsidRPr="00FB0872" w:rsidRDefault="00935DE9" w:rsidP="00935DE9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strike/>
          <w:lang w:eastAsia="zh-TW"/>
        </w:rPr>
      </w:pPr>
      <w:r w:rsidRPr="00FB0872">
        <w:rPr>
          <w:rFonts w:hint="eastAsia"/>
          <w:strike/>
          <w:lang w:eastAsia="zh-TW"/>
        </w:rPr>
        <w:t xml:space="preserve">IF </w:t>
      </w:r>
      <w:r w:rsidRPr="00FB0872">
        <w:rPr>
          <w:rFonts w:hint="eastAsia"/>
          <w:strike/>
          <w:lang w:eastAsia="zh-TW"/>
        </w:rPr>
        <w:t>含壽險件</w:t>
      </w:r>
    </w:p>
    <w:p w:rsidR="00935DE9" w:rsidRPr="00FB0872" w:rsidRDefault="00935DE9" w:rsidP="00935DE9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strike/>
          <w:lang w:eastAsia="zh-TW"/>
        </w:rPr>
      </w:pPr>
      <w:r w:rsidRPr="00FB0872">
        <w:rPr>
          <w:rFonts w:ascii="新細明體" w:hAnsi="新細明體" w:hint="eastAsia"/>
          <w:strike/>
          <w:lang w:eastAsia="zh-TW"/>
        </w:rPr>
        <w:t xml:space="preserve">CALL  </w:t>
      </w:r>
      <w:r w:rsidRPr="00FB0872">
        <w:rPr>
          <w:rFonts w:ascii="細明體" w:eastAsia="細明體" w:hAnsi="細明體" w:hint="eastAsia"/>
          <w:strike/>
        </w:rPr>
        <w:t>AA_A0Z019</w:t>
      </w:r>
      <w:r w:rsidRPr="00FB0872">
        <w:rPr>
          <w:rFonts w:ascii="細明體" w:eastAsia="細明體" w:hAnsi="細明體" w:hint="eastAsia"/>
          <w:strike/>
          <w:lang w:eastAsia="zh-TW"/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35DE9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DE9" w:rsidRPr="00FB0872" w:rsidRDefault="00935DE9" w:rsidP="007B7850">
            <w:pPr>
              <w:ind w:leftChars="100" w:left="240"/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  <w:szCs w:val="20"/>
              </w:rPr>
            </w:pPr>
            <w:r w:rsidRPr="00FB0872">
              <w:rPr>
                <w:rFonts w:ascii="細明體" w:eastAsia="細明體" w:hAnsi="細明體" w:cs="Arial Unicode MS" w:hint="eastAsia"/>
                <w:b/>
                <w:bCs/>
                <w:strike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DE9" w:rsidRPr="00FB0872" w:rsidRDefault="00935DE9" w:rsidP="007B7850">
            <w:pPr>
              <w:ind w:leftChars="100" w:left="240"/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b/>
                <w:bCs/>
                <w:strike/>
                <w:sz w:val="20"/>
                <w:szCs w:val="20"/>
              </w:rPr>
              <w:t>資料來源</w:t>
            </w:r>
          </w:p>
        </w:tc>
      </w:tr>
      <w:tr w:rsidR="00935DE9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5DE9" w:rsidRPr="00FB0872" w:rsidRDefault="00935DE9" w:rsidP="007B7850">
            <w:pPr>
              <w:ind w:leftChars="100" w:left="240"/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trike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DE9" w:rsidRPr="00FB0872" w:rsidRDefault="00935DE9" w:rsidP="007B7850">
            <w:pPr>
              <w:ind w:leftChars="100" w:left="240"/>
              <w:rPr>
                <w:rFonts w:ascii="新細明體" w:hAnsi="新細明體" w:cs="Arial Unicode MS" w:hint="eastAsia"/>
                <w:strike/>
                <w:sz w:val="20"/>
                <w:szCs w:val="20"/>
              </w:rPr>
            </w:pPr>
            <w:r w:rsidRPr="00FB0872">
              <w:rPr>
                <w:rFonts w:ascii="新細明體" w:hAnsi="新細明體" w:cs="Arial Unicode MS" w:hint="eastAsia"/>
                <w:strike/>
                <w:sz w:val="20"/>
                <w:szCs w:val="20"/>
              </w:rPr>
              <w:t>畫面</w:t>
            </w:r>
          </w:p>
        </w:tc>
      </w:tr>
      <w:tr w:rsidR="00935DE9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5DE9" w:rsidRPr="00FB0872" w:rsidRDefault="00935DE9" w:rsidP="007B7850">
            <w:pPr>
              <w:ind w:leftChars="100" w:left="240"/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trike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DE9" w:rsidRPr="00FB0872" w:rsidRDefault="00935DE9" w:rsidP="007B7850">
            <w:pPr>
              <w:ind w:leftChars="100" w:left="240"/>
              <w:rPr>
                <w:rFonts w:ascii="新細明體" w:hAnsi="新細明體" w:cs="Arial Unicode MS" w:hint="eastAsia"/>
                <w:strike/>
                <w:sz w:val="20"/>
                <w:szCs w:val="20"/>
              </w:rPr>
            </w:pPr>
            <w:r w:rsidRPr="00FB0872">
              <w:rPr>
                <w:rFonts w:ascii="新細明體" w:hAnsi="新細明體" w:cs="Arial Unicode MS" w:hint="eastAsia"/>
                <w:strike/>
                <w:sz w:val="20"/>
                <w:szCs w:val="20"/>
              </w:rPr>
              <w:t>DTAAA001.</w:t>
            </w:r>
            <w:r w:rsidRPr="00FB0872">
              <w:rPr>
                <w:rFonts w:hint="eastAsia"/>
                <w:strike/>
                <w:szCs w:val="20"/>
              </w:rPr>
              <w:t xml:space="preserve"> </w:t>
            </w:r>
            <w:r w:rsidRPr="00FB0872">
              <w:rPr>
                <w:rStyle w:val="SoDAField"/>
                <w:rFonts w:ascii="細明體" w:eastAsia="細明體" w:hAnsi="細明體" w:hint="eastAsia"/>
                <w:caps/>
                <w:strike/>
                <w:color w:val="auto"/>
                <w:szCs w:val="20"/>
              </w:rPr>
              <w:t>CFM_DATA_ID</w:t>
            </w:r>
          </w:p>
        </w:tc>
      </w:tr>
      <w:tr w:rsidR="00935DE9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5DE9" w:rsidRPr="00FB0872" w:rsidRDefault="00935DE9" w:rsidP="007B7850">
            <w:pPr>
              <w:ind w:leftChars="100" w:left="240"/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trike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DE9" w:rsidRPr="00FB0872" w:rsidRDefault="00935DE9" w:rsidP="007B7850">
            <w:pPr>
              <w:ind w:leftChars="100" w:left="240"/>
              <w:rPr>
                <w:rFonts w:ascii="新細明體" w:hAnsi="新細明體" w:cs="Arial Unicode MS" w:hint="eastAsia"/>
                <w:strike/>
                <w:sz w:val="20"/>
                <w:szCs w:val="20"/>
              </w:rPr>
            </w:pPr>
            <w:r w:rsidRPr="00FB0872">
              <w:rPr>
                <w:rFonts w:ascii="新細明體" w:hAnsi="新細明體" w:cs="Arial Unicode MS" w:hint="eastAsia"/>
                <w:strike/>
                <w:sz w:val="20"/>
                <w:szCs w:val="20"/>
              </w:rPr>
              <w:t>DTAAA001.</w:t>
            </w:r>
            <w:r w:rsidRPr="00FB0872">
              <w:rPr>
                <w:rFonts w:hint="eastAsia"/>
                <w:bCs/>
                <w:strike/>
                <w:szCs w:val="20"/>
              </w:rPr>
              <w:t xml:space="preserve"> </w:t>
            </w:r>
            <w:r w:rsidRPr="00FB0872">
              <w:rPr>
                <w:rFonts w:hint="eastAsia"/>
                <w:bCs/>
                <w:strike/>
                <w:sz w:val="20"/>
                <w:szCs w:val="20"/>
              </w:rPr>
              <w:t>POL_CFM_TIME</w:t>
            </w:r>
          </w:p>
        </w:tc>
      </w:tr>
      <w:tr w:rsidR="00935DE9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5DE9" w:rsidRPr="00FB0872" w:rsidRDefault="00935DE9" w:rsidP="007B7850">
            <w:pPr>
              <w:ind w:leftChars="100" w:left="240"/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trike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DE9" w:rsidRPr="00FB0872" w:rsidRDefault="00935DE9" w:rsidP="007B7850">
            <w:pPr>
              <w:ind w:leftChars="100" w:left="240"/>
              <w:rPr>
                <w:rFonts w:ascii="新細明體" w:hAnsi="新細明體" w:cs="Arial Unicode MS" w:hint="eastAsia"/>
                <w:strike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trike/>
                <w:sz w:val="20"/>
                <w:szCs w:val="20"/>
              </w:rPr>
              <w:t>DTAAA001.</w:t>
            </w:r>
            <w:r w:rsidRPr="00FB0872">
              <w:rPr>
                <w:rStyle w:val="SoDAField"/>
                <w:rFonts w:ascii="細明體" w:eastAsia="細明體" w:hAnsi="細明體" w:hint="eastAsia"/>
                <w:caps/>
                <w:strike/>
                <w:color w:val="auto"/>
                <w:szCs w:val="20"/>
              </w:rPr>
              <w:t xml:space="preserve"> TRN_SER_NO</w:t>
            </w:r>
          </w:p>
        </w:tc>
      </w:tr>
      <w:tr w:rsidR="00935DE9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5DE9" w:rsidRPr="00FB0872" w:rsidRDefault="00935DE9" w:rsidP="007B7850">
            <w:pPr>
              <w:ind w:leftChars="100" w:left="240"/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trike/>
                <w:sz w:val="20"/>
                <w:szCs w:val="20"/>
              </w:rPr>
              <w:t>刪除人員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DE9" w:rsidRPr="00FB0872" w:rsidRDefault="00935DE9" w:rsidP="007B7850">
            <w:pPr>
              <w:ind w:leftChars="100" w:left="240"/>
              <w:rPr>
                <w:rFonts w:ascii="新細明體" w:hAnsi="新細明體" w:cs="Arial Unicode MS" w:hint="eastAsia"/>
                <w:strike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trike/>
                <w:sz w:val="20"/>
                <w:szCs w:val="20"/>
              </w:rPr>
              <w:t>使用者ＩＤ</w:t>
            </w:r>
          </w:p>
        </w:tc>
      </w:tr>
    </w:tbl>
    <w:p w:rsidR="00935DE9" w:rsidRPr="00FB0872" w:rsidRDefault="00935DE9" w:rsidP="00935DE9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END IF</w:t>
      </w:r>
      <w:r w:rsidRPr="00FB0872">
        <w:rPr>
          <w:rFonts w:hint="eastAsia"/>
          <w:bCs/>
          <w:strike/>
          <w:lang w:eastAsia="zh-TW"/>
        </w:rPr>
        <w:t>。</w:t>
      </w:r>
    </w:p>
    <w:p w:rsidR="003147C4" w:rsidRPr="00FB0872" w:rsidRDefault="003147C4" w:rsidP="003147C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DTAAB100</w:t>
      </w:r>
      <w:r w:rsidRPr="00FB0872">
        <w:rPr>
          <w:rFonts w:hint="eastAsia"/>
          <w:strike/>
          <w:lang w:eastAsia="zh-TW"/>
        </w:rPr>
        <w:t>：</w:t>
      </w:r>
    </w:p>
    <w:p w:rsidR="003147C4" w:rsidRPr="00FB0872" w:rsidRDefault="003147C4" w:rsidP="003147C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B0872">
        <w:rPr>
          <w:rFonts w:hint="eastAsia"/>
          <w:bCs/>
          <w:strike/>
          <w:lang w:eastAsia="zh-TW"/>
        </w:rPr>
        <w:t>DELETE By</w:t>
      </w:r>
      <w:r w:rsidRPr="00FB0872">
        <w:rPr>
          <w:rFonts w:hint="eastAsia"/>
          <w:bCs/>
          <w:strike/>
          <w:lang w:eastAsia="zh-TW"/>
        </w:rPr>
        <w:t>受理編號。</w:t>
      </w:r>
    </w:p>
    <w:p w:rsidR="003147C4" w:rsidRPr="00FB0872" w:rsidRDefault="003147C4" w:rsidP="003147C4">
      <w:pPr>
        <w:pStyle w:val="Tabletext"/>
        <w:keepLines w:val="0"/>
        <w:spacing w:after="0" w:line="240" w:lineRule="auto"/>
        <w:ind w:left="720"/>
        <w:rPr>
          <w:rFonts w:hint="eastAsia"/>
          <w:bCs/>
          <w:lang w:eastAsia="zh-TW"/>
        </w:rPr>
      </w:pPr>
    </w:p>
    <w:p w:rsidR="003147C4" w:rsidRPr="00FB0872" w:rsidRDefault="003147C4" w:rsidP="00345C17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 w:rsidRPr="00FB0872">
        <w:rPr>
          <w:rFonts w:hint="eastAsia"/>
          <w:bCs/>
          <w:lang w:eastAsia="zh-TW"/>
        </w:rPr>
        <w:t>寫入本次確認資料</w:t>
      </w:r>
    </w:p>
    <w:p w:rsidR="00853BD1" w:rsidRPr="00FB0872" w:rsidRDefault="00853BD1" w:rsidP="00853BD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lang w:eastAsia="zh-TW"/>
        </w:rPr>
      </w:pPr>
      <w:r w:rsidRPr="00FB0872">
        <w:rPr>
          <w:rFonts w:hint="eastAsia"/>
          <w:bCs/>
          <w:lang w:eastAsia="zh-TW"/>
        </w:rPr>
        <w:t xml:space="preserve">IF </w:t>
      </w:r>
      <w:r w:rsidRPr="00FB0872">
        <w:rPr>
          <w:rFonts w:hint="eastAsia"/>
          <w:bCs/>
          <w:lang w:eastAsia="zh-TW"/>
        </w:rPr>
        <w:t>畫面上無投保明細產生，不須執行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B0872">
          <w:rPr>
            <w:rFonts w:hint="eastAsia"/>
            <w:bCs/>
            <w:lang w:eastAsia="zh-TW"/>
          </w:rPr>
          <w:t>3.5.1</w:t>
        </w:r>
      </w:smartTag>
      <w:r w:rsidRPr="00FB0872">
        <w:rPr>
          <w:rFonts w:hint="eastAsia"/>
          <w:bCs/>
          <w:lang w:eastAsia="zh-TW"/>
        </w:rPr>
        <w:t>。</w:t>
      </w:r>
    </w:p>
    <w:p w:rsidR="00345C17" w:rsidRPr="00FB0872" w:rsidRDefault="00345C17" w:rsidP="00853BD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lang w:eastAsia="zh-TW"/>
        </w:rPr>
      </w:pPr>
      <w:r w:rsidRPr="00FB0872">
        <w:rPr>
          <w:rFonts w:hint="eastAsia"/>
          <w:bCs/>
          <w:lang w:eastAsia="zh-TW"/>
        </w:rPr>
        <w:t xml:space="preserve"> DTAAB100 </w:t>
      </w:r>
      <w:r w:rsidR="0001246B" w:rsidRPr="00FB0872">
        <w:rPr>
          <w:rFonts w:hint="eastAsia"/>
          <w:bCs/>
          <w:lang w:eastAsia="zh-TW"/>
        </w:rPr>
        <w:t>。</w:t>
      </w:r>
    </w:p>
    <w:p w:rsidR="00345C17" w:rsidRPr="00FB0872" w:rsidRDefault="00345C17" w:rsidP="00853BD1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lang w:eastAsia="zh-TW"/>
        </w:rPr>
      </w:pPr>
      <w:r w:rsidRPr="00FB0872">
        <w:rPr>
          <w:rFonts w:hint="eastAsia"/>
          <w:bCs/>
          <w:lang w:eastAsia="zh-TW"/>
        </w:rPr>
        <w:t xml:space="preserve">INSERT </w:t>
      </w:r>
      <w:r w:rsidRPr="00FB0872">
        <w:rPr>
          <w:rFonts w:hint="eastAsia"/>
          <w:bCs/>
          <w:lang w:eastAsia="zh-TW"/>
        </w:rPr>
        <w:t>畫面上勾選之保單進</w:t>
      </w:r>
      <w:r w:rsidRPr="00FB0872">
        <w:rPr>
          <w:rFonts w:hint="eastAsia"/>
          <w:bCs/>
          <w:lang w:eastAsia="zh-TW"/>
        </w:rPr>
        <w:t xml:space="preserve"> DTAAB100</w:t>
      </w:r>
      <w:r w:rsidRPr="00FB0872">
        <w:rPr>
          <w:rFonts w:hint="eastAsia"/>
          <w:bCs/>
          <w:lang w:eastAsia="zh-TW"/>
        </w:rPr>
        <w:t>。</w:t>
      </w:r>
    </w:p>
    <w:p w:rsidR="003147C4" w:rsidRPr="00FB0872" w:rsidRDefault="003147C4" w:rsidP="00853BD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lang w:eastAsia="zh-TW"/>
        </w:rPr>
      </w:pPr>
      <w:r w:rsidRPr="00FB0872">
        <w:rPr>
          <w:rFonts w:hint="eastAsia"/>
          <w:bCs/>
          <w:lang w:eastAsia="zh-TW"/>
        </w:rPr>
        <w:t>檢查是否需更新辦理表示</w:t>
      </w:r>
    </w:p>
    <w:p w:rsidR="000B6F10" w:rsidRPr="00FB0872" w:rsidRDefault="000B6F10" w:rsidP="00853BD1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 xml:space="preserve">IF </w:t>
      </w:r>
      <w:r w:rsidRPr="00FB0872">
        <w:rPr>
          <w:rFonts w:hint="eastAsia"/>
          <w:lang w:eastAsia="zh-TW"/>
        </w:rPr>
        <w:t>回傳的索賠類別含有</w:t>
      </w:r>
      <w:r w:rsidRPr="00FB0872">
        <w:rPr>
          <w:rFonts w:hint="eastAsia"/>
          <w:lang w:eastAsia="zh-TW"/>
        </w:rPr>
        <w:t xml:space="preserve"> </w:t>
      </w:r>
      <w:r w:rsidRPr="00FB0872">
        <w:rPr>
          <w:lang w:eastAsia="zh-TW"/>
        </w:rPr>
        <w:t>‘</w:t>
      </w:r>
      <w:r w:rsidRPr="00FB0872">
        <w:rPr>
          <w:rFonts w:hint="eastAsia"/>
          <w:lang w:eastAsia="zh-TW"/>
        </w:rPr>
        <w:t>A</w:t>
      </w:r>
      <w:r w:rsidRPr="00FB0872">
        <w:rPr>
          <w:lang w:eastAsia="zh-TW"/>
        </w:rPr>
        <w:t>’</w:t>
      </w:r>
      <w:r w:rsidRPr="00FB0872">
        <w:rPr>
          <w:rFonts w:hint="eastAsia"/>
          <w:lang w:eastAsia="zh-TW"/>
        </w:rPr>
        <w:t>(</w:t>
      </w:r>
      <w:r w:rsidRPr="00FB0872">
        <w:rPr>
          <w:rFonts w:hint="eastAsia"/>
          <w:lang w:eastAsia="zh-TW"/>
        </w:rPr>
        <w:t>死亡</w:t>
      </w:r>
      <w:r w:rsidRPr="00FB0872">
        <w:rPr>
          <w:rFonts w:hint="eastAsia"/>
          <w:lang w:eastAsia="zh-TW"/>
        </w:rPr>
        <w:t xml:space="preserve">) OR </w:t>
      </w:r>
      <w:r w:rsidRPr="00FB0872">
        <w:rPr>
          <w:lang w:eastAsia="zh-TW"/>
        </w:rPr>
        <w:t>‘</w:t>
      </w:r>
      <w:r w:rsidRPr="00FB0872">
        <w:rPr>
          <w:rFonts w:hint="eastAsia"/>
          <w:lang w:eastAsia="zh-TW"/>
        </w:rPr>
        <w:t>K</w:t>
      </w:r>
      <w:r w:rsidRPr="00FB0872">
        <w:rPr>
          <w:lang w:eastAsia="zh-TW"/>
        </w:rPr>
        <w:t>’</w:t>
      </w:r>
      <w:r w:rsidRPr="00FB0872">
        <w:rPr>
          <w:rFonts w:hint="eastAsia"/>
          <w:lang w:eastAsia="zh-TW"/>
        </w:rPr>
        <w:t>，才需進行下列</w:t>
      </w:r>
      <w:r w:rsidRPr="00FB0872">
        <w:rPr>
          <w:rFonts w:hint="eastAsia"/>
          <w:lang w:eastAsia="zh-TW"/>
        </w:rPr>
        <w:t>STEP</w:t>
      </w:r>
    </w:p>
    <w:p w:rsidR="00935DE9" w:rsidRPr="00FB0872" w:rsidRDefault="00935DE9" w:rsidP="00935DE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lang w:eastAsia="zh-TW"/>
        </w:rPr>
      </w:pPr>
      <w:r w:rsidRPr="00FB0872">
        <w:rPr>
          <w:rFonts w:hint="eastAsia"/>
          <w:lang w:eastAsia="zh-TW"/>
        </w:rPr>
        <w:t xml:space="preserve">IF </w:t>
      </w:r>
      <w:r w:rsidRPr="00FB0872">
        <w:rPr>
          <w:rFonts w:hint="eastAsia"/>
          <w:bCs/>
          <w:lang w:eastAsia="zh-TW"/>
        </w:rPr>
        <w:t>勾選之保單</w:t>
      </w:r>
      <w:r w:rsidRPr="00FB0872">
        <w:rPr>
          <w:rFonts w:hint="eastAsia"/>
          <w:bCs/>
          <w:lang w:eastAsia="zh-TW"/>
        </w:rPr>
        <w:t>.</w:t>
      </w:r>
      <w:r w:rsidRPr="00FB0872">
        <w:rPr>
          <w:rFonts w:hint="eastAsia"/>
          <w:bCs/>
          <w:lang w:eastAsia="zh-TW"/>
        </w:rPr>
        <w:t>業務別</w:t>
      </w:r>
      <w:r w:rsidRPr="00FB0872">
        <w:rPr>
          <w:rFonts w:hint="eastAsia"/>
          <w:bCs/>
          <w:lang w:eastAsia="zh-TW"/>
        </w:rPr>
        <w:t xml:space="preserve"> = </w:t>
      </w:r>
      <w:r w:rsidRPr="00FB0872">
        <w:rPr>
          <w:bCs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B0872">
          <w:rPr>
            <w:rFonts w:hint="eastAsia"/>
            <w:bCs/>
            <w:lang w:eastAsia="zh-TW"/>
          </w:rPr>
          <w:t>1</w:t>
        </w:r>
        <w:r w:rsidRPr="00FB0872">
          <w:rPr>
            <w:bCs/>
            <w:lang w:eastAsia="zh-TW"/>
          </w:rPr>
          <w:t>’</w:t>
        </w:r>
      </w:smartTag>
    </w:p>
    <w:p w:rsidR="00935DE9" w:rsidRPr="00FB0872" w:rsidRDefault="00935DE9" w:rsidP="00935DE9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lang w:eastAsia="zh-TW"/>
        </w:rPr>
      </w:pPr>
      <w:r w:rsidRPr="00FB0872">
        <w:rPr>
          <w:rFonts w:hint="eastAsia"/>
          <w:bCs/>
          <w:lang w:eastAsia="zh-TW"/>
        </w:rPr>
        <w:t>含壽險件</w:t>
      </w:r>
      <w:r w:rsidRPr="00FB0872">
        <w:rPr>
          <w:rFonts w:hint="eastAsia"/>
          <w:bCs/>
          <w:lang w:eastAsia="zh-TW"/>
        </w:rPr>
        <w:t xml:space="preserve"> = true</w:t>
      </w:r>
      <w:r w:rsidRPr="00FB0872">
        <w:rPr>
          <w:rFonts w:hint="eastAsia"/>
          <w:bCs/>
          <w:lang w:eastAsia="zh-TW"/>
        </w:rPr>
        <w:t>。</w:t>
      </w:r>
    </w:p>
    <w:p w:rsidR="00935DE9" w:rsidRPr="00FB0872" w:rsidRDefault="00935DE9" w:rsidP="00935DE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bCs/>
          <w:lang w:eastAsia="zh-TW"/>
        </w:rPr>
        <w:t>END IF</w:t>
      </w:r>
      <w:r w:rsidRPr="00FB0872">
        <w:rPr>
          <w:rFonts w:hint="eastAsia"/>
          <w:bCs/>
          <w:lang w:eastAsia="zh-TW"/>
        </w:rPr>
        <w:t>。</w:t>
      </w:r>
    </w:p>
    <w:p w:rsidR="000B6F10" w:rsidRPr="00FB0872" w:rsidRDefault="000B6F10" w:rsidP="00853BD1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 xml:space="preserve">READ DTAAA010 By </w:t>
      </w:r>
      <w:r w:rsidRPr="00FB0872">
        <w:rPr>
          <w:rFonts w:hint="eastAsia"/>
          <w:lang w:eastAsia="zh-TW"/>
        </w:rPr>
        <w:t>受理編號</w:t>
      </w:r>
    </w:p>
    <w:p w:rsidR="000B6F10" w:rsidRPr="00FB0872" w:rsidRDefault="000B6F10" w:rsidP="00853BD1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 xml:space="preserve">GET </w:t>
      </w:r>
      <w:r w:rsidRPr="00FB0872">
        <w:rPr>
          <w:rFonts w:hint="eastAsia"/>
          <w:lang w:eastAsia="zh-TW"/>
        </w:rPr>
        <w:t>事故者</w:t>
      </w:r>
      <w:r w:rsidRPr="00FB0872">
        <w:rPr>
          <w:rFonts w:hint="eastAsia"/>
          <w:lang w:eastAsia="zh-TW"/>
        </w:rPr>
        <w:t>I</w:t>
      </w:r>
      <w:r w:rsidRPr="00FB0872">
        <w:rPr>
          <w:rFonts w:ascii="新細明體" w:hAnsi="新細明體" w:hint="eastAsia"/>
          <w:lang w:eastAsia="zh-TW"/>
        </w:rPr>
        <w:t>D，事故日期</w:t>
      </w:r>
    </w:p>
    <w:p w:rsidR="000B6F10" w:rsidRPr="00FB0872" w:rsidRDefault="000B6F10" w:rsidP="00853BD1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>取得交易序號：</w:t>
      </w:r>
      <w:r w:rsidRPr="00FB0872">
        <w:rPr>
          <w:rFonts w:hint="eastAsia"/>
          <w:lang w:eastAsia="zh-TW"/>
        </w:rPr>
        <w:t>Call AA_B2Z009.Method12</w:t>
      </w:r>
    </w:p>
    <w:p w:rsidR="00935DE9" w:rsidRPr="00FB0872" w:rsidRDefault="00935DE9" w:rsidP="00853BD1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>IF</w:t>
      </w:r>
      <w:r w:rsidRPr="00FB0872">
        <w:rPr>
          <w:rFonts w:hint="eastAsia"/>
          <w:bCs/>
          <w:lang w:eastAsia="zh-TW"/>
        </w:rPr>
        <w:t>含壽險件</w:t>
      </w:r>
      <w:r w:rsidRPr="00FB0872">
        <w:rPr>
          <w:rFonts w:hint="eastAsia"/>
          <w:bCs/>
          <w:lang w:eastAsia="zh-TW"/>
        </w:rPr>
        <w:t xml:space="preserve"> = true</w:t>
      </w:r>
    </w:p>
    <w:p w:rsidR="000B6F10" w:rsidRPr="00FB0872" w:rsidRDefault="000B6F10" w:rsidP="00935DE9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ascii="新細明體" w:hAnsi="新細明體" w:hint="eastAsia"/>
          <w:lang w:eastAsia="zh-TW"/>
        </w:rPr>
        <w:t xml:space="preserve">CALL  </w:t>
      </w:r>
      <w:r w:rsidRPr="00FB0872">
        <w:rPr>
          <w:rFonts w:ascii="細明體" w:eastAsia="細明體" w:hAnsi="細明體" w:hint="eastAsia"/>
        </w:rPr>
        <w:t>AA_A0Z019</w:t>
      </w:r>
      <w:r w:rsidRPr="00FB0872">
        <w:rPr>
          <w:rFonts w:ascii="細明體" w:eastAsia="細明體" w:hAnsi="細明體" w:hint="eastAsia"/>
          <w:lang w:eastAsia="zh-TW"/>
        </w:rPr>
        <w:t>.Method4：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B6F10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Pr="00FB0872" w:rsidRDefault="000B6F10" w:rsidP="000B6F10">
            <w:pPr>
              <w:ind w:leftChars="100" w:left="240"/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B087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Pr="00FB0872" w:rsidRDefault="000B6F10" w:rsidP="000B6F10">
            <w:pPr>
              <w:ind w:leftChars="100" w:left="240"/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B0872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B6F10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Pr="00FB0872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 xml:space="preserve">事故者ID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Pr="00FB0872" w:rsidRDefault="000B6F10" w:rsidP="000B6F10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B0872">
                <w:rPr>
                  <w:rFonts w:ascii="新細明體" w:hAnsi="新細明體" w:cs="Arial Unicode MS" w:hint="eastAsia"/>
                  <w:sz w:val="20"/>
                </w:rPr>
                <w:t>3.3.2</w:t>
              </w:r>
            </w:smartTag>
            <w:r w:rsidRPr="00FB0872">
              <w:rPr>
                <w:rFonts w:ascii="新細明體" w:hAnsi="新細明體" w:cs="Arial Unicode MS" w:hint="eastAsia"/>
                <w:sz w:val="20"/>
              </w:rPr>
              <w:t>.1.1</w:t>
            </w:r>
          </w:p>
        </w:tc>
      </w:tr>
      <w:tr w:rsidR="000B6F10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Pr="00FB0872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Pr="00FB0872" w:rsidRDefault="000B6F10" w:rsidP="000B6F10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B0872">
                <w:rPr>
                  <w:rFonts w:ascii="新細明體" w:hAnsi="新細明體" w:cs="Arial Unicode MS" w:hint="eastAsia"/>
                  <w:sz w:val="20"/>
                </w:rPr>
                <w:t>3.3.2</w:t>
              </w:r>
            </w:smartTag>
            <w:r w:rsidRPr="00FB0872">
              <w:rPr>
                <w:rFonts w:ascii="新細明體" w:hAnsi="新細明體" w:cs="Arial Unicode MS" w:hint="eastAsia"/>
                <w:sz w:val="20"/>
              </w:rPr>
              <w:t>.1.1</w:t>
            </w:r>
          </w:p>
        </w:tc>
      </w:tr>
      <w:tr w:rsidR="000B6F10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Pr="00FB0872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Pr="00FB0872" w:rsidRDefault="000B6F10" w:rsidP="000B6F10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 w:rsidRPr="00FB0872">
              <w:rPr>
                <w:rFonts w:ascii="新細明體" w:hAnsi="新細明體" w:cs="Arial Unicode MS" w:hint="eastAsia"/>
                <w:sz w:val="20"/>
              </w:rPr>
              <w:t>傳入參數</w:t>
            </w:r>
          </w:p>
        </w:tc>
      </w:tr>
      <w:tr w:rsidR="000B6F10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Pr="00FB0872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Pr="00FB0872" w:rsidRDefault="00873DF1" w:rsidP="00873DF1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使用者ＩＤ</w:t>
            </w:r>
          </w:p>
        </w:tc>
      </w:tr>
      <w:tr w:rsidR="000B6F10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Pr="00FB0872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Pr="00FB0872" w:rsidRDefault="00873DF1" w:rsidP="000B6F10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使用者姓名</w:t>
            </w:r>
          </w:p>
        </w:tc>
      </w:tr>
      <w:tr w:rsidR="000B6F10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Pr="00FB0872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Pr="00FB0872" w:rsidRDefault="00873DF1" w:rsidP="00873DF1">
            <w:pPr>
              <w:rPr>
                <w:rFonts w:ascii="新細明體" w:hAnsi="新細明體" w:cs="Arial Unicode MS" w:hint="eastAsia"/>
                <w:sz w:val="20"/>
              </w:rPr>
            </w:pPr>
            <w:r w:rsidRPr="00FB0872">
              <w:rPr>
                <w:rFonts w:ascii="新細明體" w:hAnsi="新細明體" w:cs="Arial Unicode MS" w:hint="eastAsia"/>
                <w:sz w:val="20"/>
              </w:rPr>
              <w:t xml:space="preserve">　交易時間</w:t>
            </w:r>
          </w:p>
        </w:tc>
      </w:tr>
      <w:tr w:rsidR="000B6F10" w:rsidRPr="00FB08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Pr="00FB0872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B0872"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Pr="00FB0872" w:rsidRDefault="000B6F10" w:rsidP="000B6F10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B0872">
                <w:rPr>
                  <w:rFonts w:ascii="新細明體" w:hAnsi="新細明體" w:cs="Arial Unicode MS" w:hint="eastAsia"/>
                  <w:sz w:val="20"/>
                </w:rPr>
                <w:t>3.3.2</w:t>
              </w:r>
            </w:smartTag>
            <w:r w:rsidRPr="00FB0872">
              <w:rPr>
                <w:rFonts w:ascii="新細明體" w:hAnsi="新細明體" w:cs="Arial Unicode MS" w:hint="eastAsia"/>
                <w:sz w:val="20"/>
              </w:rPr>
              <w:t>.3</w:t>
            </w:r>
          </w:p>
        </w:tc>
      </w:tr>
    </w:tbl>
    <w:p w:rsidR="00853BD1" w:rsidRDefault="00853BD1" w:rsidP="007B7850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ins w:id="12" w:author="蕭侑文" w:date="2018-08-20T14:39:00Z"/>
          <w:bCs/>
          <w:lang w:eastAsia="zh-TW"/>
        </w:rPr>
      </w:pPr>
      <w:r w:rsidRPr="00FB0872">
        <w:rPr>
          <w:rFonts w:hint="eastAsia"/>
          <w:bCs/>
          <w:lang w:eastAsia="zh-TW"/>
        </w:rPr>
        <w:t>END IF</w:t>
      </w:r>
      <w:r w:rsidRPr="00FB0872">
        <w:rPr>
          <w:rFonts w:hint="eastAsia"/>
          <w:bCs/>
          <w:lang w:eastAsia="zh-TW"/>
        </w:rPr>
        <w:t>。</w:t>
      </w:r>
    </w:p>
    <w:p w:rsidR="00767FA6" w:rsidRDefault="00767FA6" w:rsidP="007B7850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ins w:id="13" w:author="蕭侑文" w:date="2018-08-20T14:39:00Z"/>
          <w:bCs/>
          <w:lang w:eastAsia="zh-TW"/>
        </w:rPr>
      </w:pPr>
      <w:ins w:id="14" w:author="蕭侑文" w:date="2018-08-20T14:39:00Z">
        <w:r>
          <w:rPr>
            <w:rFonts w:hint="eastAsia"/>
            <w:bCs/>
            <w:lang w:eastAsia="zh-TW"/>
          </w:rPr>
          <w:t>須做保費重算：</w:t>
        </w:r>
      </w:ins>
      <w:ins w:id="15" w:author="蕭侑文" w:date="2018-08-20T14:41:00Z">
        <w:r w:rsidR="00F1445C">
          <w:rPr>
            <w:rFonts w:hint="eastAsia"/>
            <w:bCs/>
            <w:lang w:eastAsia="zh-TW"/>
          </w:rPr>
          <w:t>(</w:t>
        </w:r>
        <w:r w:rsidR="00F1445C">
          <w:rPr>
            <w:rFonts w:hint="eastAsia"/>
            <w:bCs/>
            <w:lang w:eastAsia="zh-TW"/>
          </w:rPr>
          <w:t>一張保單寫一次</w:t>
        </w:r>
        <w:r w:rsidR="00F1445C">
          <w:rPr>
            <w:rFonts w:hint="eastAsia"/>
            <w:bCs/>
            <w:lang w:eastAsia="zh-TW"/>
          </w:rPr>
          <w:t>)</w:t>
        </w:r>
      </w:ins>
    </w:p>
    <w:p w:rsidR="000815C5" w:rsidRDefault="001905DE" w:rsidP="000815C5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ins w:id="16" w:author="蕭侑文" w:date="2018-08-20T14:41:00Z"/>
          <w:bCs/>
          <w:lang w:eastAsia="zh-TW"/>
        </w:rPr>
        <w:pPrChange w:id="17" w:author="蕭侑文" w:date="2018-08-20T14:39:00Z">
          <w:pPr>
            <w:pStyle w:val="Tabletext"/>
            <w:keepLines w:val="0"/>
            <w:numPr>
              <w:ilvl w:val="5"/>
              <w:numId w:val="12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8" w:author="蕭侑文" w:date="2018-08-20T14:41:00Z">
        <w:r>
          <w:rPr>
            <w:rFonts w:hint="eastAsia"/>
            <w:bCs/>
            <w:lang w:eastAsia="zh-TW"/>
          </w:rPr>
          <w:t>一張保單視為一組，只寫一次</w:t>
        </w:r>
      </w:ins>
    </w:p>
    <w:p w:rsidR="00B17864" w:rsidRDefault="001905DE" w:rsidP="000815C5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ins w:id="19" w:author="蕭侑文" w:date="2018-08-20T14:42:00Z"/>
          <w:bCs/>
          <w:lang w:eastAsia="zh-TW"/>
        </w:rPr>
      </w:pPr>
      <w:ins w:id="20" w:author="蕭侑文" w:date="2018-08-20T14:41:00Z">
        <w:r>
          <w:rPr>
            <w:bCs/>
            <w:lang w:eastAsia="zh-TW"/>
          </w:rPr>
          <w:t>INSERT DTACA084</w:t>
        </w:r>
      </w:ins>
      <w:ins w:id="21" w:author="蕭侑文" w:date="2018-08-20T14:42:00Z">
        <w:r>
          <w:rPr>
            <w:rFonts w:hint="eastAsia"/>
            <w:bCs/>
            <w:lang w:eastAsia="zh-TW"/>
          </w:rPr>
          <w:t>，格式如下：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17864" w:rsidRPr="00FB0872" w:rsidTr="0036190F">
        <w:trPr>
          <w:trHeight w:val="330"/>
          <w:ins w:id="22" w:author="蕭侑文" w:date="2018-08-20T14:4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7864" w:rsidRPr="00FB0872" w:rsidRDefault="00B17864" w:rsidP="0036190F">
            <w:pPr>
              <w:ind w:leftChars="100" w:left="240"/>
              <w:jc w:val="center"/>
              <w:rPr>
                <w:ins w:id="23" w:author="蕭侑文" w:date="2018-08-20T14:42:00Z"/>
                <w:rFonts w:ascii="細明體" w:eastAsia="細明體" w:hAnsi="細明體" w:cs="Arial Unicode MS"/>
                <w:b/>
                <w:bCs/>
                <w:sz w:val="20"/>
              </w:rPr>
            </w:pPr>
            <w:ins w:id="24" w:author="蕭侑文" w:date="2018-08-20T14:42:00Z">
              <w:r w:rsidRPr="00FB0872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參數名稱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7864" w:rsidRPr="00FB0872" w:rsidRDefault="00B17864" w:rsidP="0036190F">
            <w:pPr>
              <w:ind w:leftChars="100" w:left="240"/>
              <w:jc w:val="center"/>
              <w:rPr>
                <w:ins w:id="25" w:author="蕭侑文" w:date="2018-08-20T14:42:00Z"/>
                <w:rFonts w:ascii="細明體" w:eastAsia="細明體" w:hAnsi="細明體" w:cs="Arial Unicode MS"/>
                <w:b/>
                <w:bCs/>
                <w:sz w:val="20"/>
              </w:rPr>
            </w:pPr>
            <w:ins w:id="26" w:author="蕭侑文" w:date="2018-08-20T14:42:00Z">
              <w:r w:rsidRPr="00FB0872">
                <w:rPr>
                  <w:rFonts w:ascii="細明體" w:eastAsia="細明體" w:hAnsi="細明體" w:hint="eastAsia"/>
                  <w:b/>
                  <w:bCs/>
                  <w:sz w:val="20"/>
                </w:rPr>
                <w:t>資料來源</w:t>
              </w:r>
            </w:ins>
          </w:p>
        </w:tc>
      </w:tr>
      <w:tr w:rsidR="00B17864" w:rsidRPr="00FB0872" w:rsidTr="0036190F">
        <w:trPr>
          <w:trHeight w:val="330"/>
          <w:ins w:id="27" w:author="蕭侑文" w:date="2018-08-20T14:4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7864" w:rsidRPr="00FB0872" w:rsidRDefault="00160C30" w:rsidP="0036190F">
            <w:pPr>
              <w:ind w:leftChars="100" w:left="240"/>
              <w:rPr>
                <w:ins w:id="28" w:author="蕭侑文" w:date="2018-08-20T14:42:00Z"/>
                <w:rFonts w:ascii="細明體" w:eastAsia="細明體" w:hAnsi="細明體" w:hint="eastAsia"/>
                <w:sz w:val="20"/>
                <w:szCs w:val="20"/>
              </w:rPr>
            </w:pPr>
            <w:ins w:id="29" w:author="蕭侑文" w:date="2018-08-20T14:42:00Z">
              <w:r>
                <w:rPr>
                  <w:color w:val="000000"/>
                  <w:sz w:val="20"/>
                  <w:szCs w:val="20"/>
                </w:rPr>
                <w:t>保單號碼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7864" w:rsidRPr="00FB0872" w:rsidRDefault="00856257" w:rsidP="0036190F">
            <w:pPr>
              <w:ind w:leftChars="100" w:left="240"/>
              <w:rPr>
                <w:ins w:id="30" w:author="蕭侑文" w:date="2018-08-20T14:42:00Z"/>
                <w:rFonts w:ascii="新細明體" w:hAnsi="新細明體" w:cs="Arial Unicode MS" w:hint="eastAsia"/>
                <w:sz w:val="20"/>
              </w:rPr>
            </w:pPr>
            <w:ins w:id="31" w:author="蕭侑文" w:date="2018-08-20T14:43:00Z">
              <w:r>
                <w:rPr>
                  <w:rFonts w:ascii="新細明體" w:hAnsi="新細明體" w:cs="Arial Unicode MS" w:hint="eastAsia"/>
                  <w:sz w:val="20"/>
                </w:rPr>
                <w:t>畫面.保單號碼</w:t>
              </w:r>
            </w:ins>
          </w:p>
        </w:tc>
      </w:tr>
      <w:tr w:rsidR="00B17864" w:rsidRPr="00FB0872" w:rsidTr="0036190F">
        <w:trPr>
          <w:trHeight w:val="330"/>
          <w:ins w:id="32" w:author="蕭侑文" w:date="2018-08-20T14:4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7864" w:rsidRPr="00FB0872" w:rsidRDefault="00160C30" w:rsidP="0036190F">
            <w:pPr>
              <w:ind w:leftChars="100" w:left="240"/>
              <w:rPr>
                <w:ins w:id="33" w:author="蕭侑文" w:date="2018-08-20T14:42:00Z"/>
                <w:rFonts w:ascii="細明體" w:eastAsia="細明體" w:hAnsi="細明體" w:hint="eastAsia"/>
                <w:sz w:val="20"/>
                <w:szCs w:val="20"/>
              </w:rPr>
            </w:pPr>
            <w:ins w:id="34" w:author="蕭侑文" w:date="2018-08-20T14:42:00Z">
              <w:r>
                <w:rPr>
                  <w:color w:val="000000"/>
                  <w:sz w:val="20"/>
                  <w:szCs w:val="20"/>
                </w:rPr>
                <w:t>業務別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7864" w:rsidRPr="00FB0872" w:rsidRDefault="00131099" w:rsidP="0036190F">
            <w:pPr>
              <w:ind w:leftChars="100" w:left="240"/>
              <w:rPr>
                <w:ins w:id="35" w:author="蕭侑文" w:date="2018-08-20T14:42:00Z"/>
                <w:rFonts w:ascii="新細明體" w:hAnsi="新細明體" w:cs="Arial Unicode MS" w:hint="eastAsia"/>
                <w:sz w:val="20"/>
              </w:rPr>
            </w:pPr>
            <w:ins w:id="36" w:author="蕭侑文" w:date="2018-08-20T14:43:00Z">
              <w:r>
                <w:rPr>
                  <w:rFonts w:ascii="新細明體" w:hAnsi="新細明體" w:cs="Arial Unicode MS"/>
                  <w:sz w:val="20"/>
                </w:rPr>
                <w:t>‘AA</w:t>
              </w:r>
            </w:ins>
            <w:ins w:id="37" w:author="蕭侑文" w:date="2018-08-20T14:44:00Z">
              <w:r>
                <w:rPr>
                  <w:rFonts w:ascii="新細明體" w:hAnsi="新細明體" w:cs="Arial Unicode MS"/>
                  <w:sz w:val="20"/>
                </w:rPr>
                <w:t>’</w:t>
              </w:r>
            </w:ins>
          </w:p>
        </w:tc>
      </w:tr>
      <w:tr w:rsidR="00B17864" w:rsidRPr="00FB0872" w:rsidTr="0036190F">
        <w:trPr>
          <w:trHeight w:val="330"/>
          <w:ins w:id="38" w:author="蕭侑文" w:date="2018-08-20T14:4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7864" w:rsidRPr="00FB0872" w:rsidRDefault="00160C30" w:rsidP="0036190F">
            <w:pPr>
              <w:ind w:leftChars="100" w:left="240"/>
              <w:rPr>
                <w:ins w:id="39" w:author="蕭侑文" w:date="2018-08-20T14:42:00Z"/>
                <w:rFonts w:ascii="細明體" w:eastAsia="細明體" w:hAnsi="細明體" w:hint="eastAsia"/>
                <w:sz w:val="20"/>
                <w:szCs w:val="20"/>
              </w:rPr>
            </w:pPr>
            <w:ins w:id="40" w:author="蕭侑文" w:date="2018-08-20T14:43:00Z">
              <w:r>
                <w:rPr>
                  <w:color w:val="000000"/>
                  <w:sz w:val="20"/>
                  <w:szCs w:val="20"/>
                </w:rPr>
                <w:t>交易代號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7864" w:rsidRPr="00FB0872" w:rsidRDefault="00131099" w:rsidP="0036190F">
            <w:pPr>
              <w:ind w:leftChars="100" w:left="240"/>
              <w:rPr>
                <w:ins w:id="41" w:author="蕭侑文" w:date="2018-08-20T14:42:00Z"/>
                <w:rFonts w:ascii="新細明體" w:hAnsi="新細明體" w:cs="Arial Unicode MS" w:hint="eastAsia"/>
                <w:sz w:val="20"/>
              </w:rPr>
            </w:pPr>
            <w:ins w:id="42" w:author="蕭侑文" w:date="2018-08-20T14:44:00Z">
              <w:r>
                <w:rPr>
                  <w:rFonts w:ascii="新細明體" w:hAnsi="新細明體" w:cs="Arial Unicode MS"/>
                  <w:sz w:val="20"/>
                </w:rPr>
                <w:t>‘AAA002’</w:t>
              </w:r>
            </w:ins>
          </w:p>
        </w:tc>
      </w:tr>
      <w:tr w:rsidR="00B17864" w:rsidRPr="00FB0872" w:rsidTr="0036190F">
        <w:trPr>
          <w:trHeight w:val="330"/>
          <w:ins w:id="43" w:author="蕭侑文" w:date="2018-08-20T14:4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7864" w:rsidRPr="00FB0872" w:rsidRDefault="00160C30" w:rsidP="0036190F">
            <w:pPr>
              <w:ind w:leftChars="100" w:left="240"/>
              <w:rPr>
                <w:ins w:id="44" w:author="蕭侑文" w:date="2018-08-20T14:42:00Z"/>
                <w:rFonts w:ascii="細明體" w:eastAsia="細明體" w:hAnsi="細明體" w:hint="eastAsia"/>
                <w:sz w:val="20"/>
                <w:szCs w:val="20"/>
              </w:rPr>
            </w:pPr>
            <w:ins w:id="45" w:author="蕭侑文" w:date="2018-08-20T14:43:00Z">
              <w:r>
                <w:rPr>
                  <w:color w:val="000000"/>
                  <w:sz w:val="20"/>
                  <w:szCs w:val="20"/>
                </w:rPr>
                <w:t>受理編號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7864" w:rsidRPr="00FB0872" w:rsidRDefault="00131099" w:rsidP="00131099">
            <w:pPr>
              <w:ind w:leftChars="100" w:left="240"/>
              <w:rPr>
                <w:ins w:id="46" w:author="蕭侑文" w:date="2018-08-20T14:42:00Z"/>
                <w:rFonts w:ascii="新細明體" w:hAnsi="新細明體" w:cs="Arial Unicode MS" w:hint="eastAsia"/>
                <w:sz w:val="20"/>
              </w:rPr>
            </w:pPr>
            <w:ins w:id="47" w:author="蕭侑文" w:date="2018-08-20T14:44:00Z">
              <w:r>
                <w:rPr>
                  <w:rFonts w:ascii="新細明體" w:hAnsi="新細明體" w:cs="Arial Unicode MS" w:hint="eastAsia"/>
                  <w:sz w:val="20"/>
                </w:rPr>
                <w:t>畫面.</w:t>
              </w:r>
              <w:r>
                <w:rPr>
                  <w:color w:val="000000"/>
                  <w:sz w:val="20"/>
                  <w:szCs w:val="20"/>
                </w:rPr>
                <w:t>受理編號</w:t>
              </w:r>
            </w:ins>
          </w:p>
        </w:tc>
      </w:tr>
      <w:tr w:rsidR="00160C30" w:rsidRPr="00FB0872" w:rsidTr="0036190F">
        <w:trPr>
          <w:trHeight w:val="330"/>
          <w:ins w:id="48" w:author="蕭侑文" w:date="2018-08-20T14:43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60C30" w:rsidRDefault="00160C30" w:rsidP="0036190F">
            <w:pPr>
              <w:ind w:leftChars="100" w:left="240"/>
              <w:rPr>
                <w:ins w:id="49" w:author="蕭侑文" w:date="2018-08-20T14:43:00Z"/>
                <w:color w:val="000000"/>
                <w:sz w:val="20"/>
                <w:szCs w:val="20"/>
              </w:rPr>
            </w:pPr>
            <w:ins w:id="50" w:author="蕭侑文" w:date="2018-08-20T14:43:00Z">
              <w:r>
                <w:rPr>
                  <w:color w:val="000000"/>
                  <w:sz w:val="20"/>
                  <w:szCs w:val="20"/>
                </w:rPr>
                <w:t>生效日期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C30" w:rsidRPr="00FB0872" w:rsidRDefault="00131099" w:rsidP="0036190F">
            <w:pPr>
              <w:ind w:leftChars="100" w:left="240"/>
              <w:rPr>
                <w:ins w:id="51" w:author="蕭侑文" w:date="2018-08-20T14:43:00Z"/>
                <w:rFonts w:ascii="細明體" w:eastAsia="細明體" w:hAnsi="細明體" w:hint="eastAsia"/>
                <w:sz w:val="20"/>
                <w:szCs w:val="20"/>
              </w:rPr>
            </w:pPr>
            <w:ins w:id="52" w:author="蕭侑文" w:date="2018-08-20T14:4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今天日期</w:t>
              </w:r>
            </w:ins>
          </w:p>
        </w:tc>
      </w:tr>
      <w:tr w:rsidR="00160C30" w:rsidRPr="00FB0872" w:rsidTr="0036190F">
        <w:trPr>
          <w:trHeight w:val="330"/>
          <w:ins w:id="53" w:author="蕭侑文" w:date="2018-08-20T14:43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60C30" w:rsidRDefault="00160C30" w:rsidP="0036190F">
            <w:pPr>
              <w:ind w:leftChars="100" w:left="240"/>
              <w:rPr>
                <w:ins w:id="54" w:author="蕭侑文" w:date="2018-08-20T14:43:00Z"/>
                <w:color w:val="000000"/>
                <w:sz w:val="20"/>
                <w:szCs w:val="20"/>
              </w:rPr>
            </w:pPr>
            <w:ins w:id="55" w:author="蕭侑文" w:date="2018-08-20T14:43:00Z">
              <w:r>
                <w:rPr>
                  <w:color w:val="000000"/>
                  <w:sz w:val="20"/>
                  <w:szCs w:val="20"/>
                </w:rPr>
                <w:t>資料日時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C30" w:rsidRPr="00FB0872" w:rsidRDefault="00131099" w:rsidP="0036190F">
            <w:pPr>
              <w:ind w:leftChars="100" w:left="240"/>
              <w:rPr>
                <w:ins w:id="56" w:author="蕭侑文" w:date="2018-08-20T14:43:00Z"/>
                <w:rFonts w:ascii="細明體" w:eastAsia="細明體" w:hAnsi="細明體" w:hint="eastAsia"/>
                <w:sz w:val="20"/>
                <w:szCs w:val="20"/>
              </w:rPr>
            </w:pPr>
            <w:ins w:id="57" w:author="蕭侑文" w:date="2018-08-20T14:4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今天日期時間</w:t>
              </w:r>
            </w:ins>
          </w:p>
        </w:tc>
      </w:tr>
    </w:tbl>
    <w:p w:rsidR="001905DE" w:rsidRDefault="00D73260" w:rsidP="000815C5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ins w:id="58" w:author="蕭侑文" w:date="2018-08-20T14:44:00Z"/>
          <w:bCs/>
          <w:lang w:eastAsia="zh-TW"/>
        </w:rPr>
        <w:pPrChange w:id="59" w:author="蕭侑文" w:date="2018-08-20T14:39:00Z">
          <w:pPr>
            <w:pStyle w:val="Tabletext"/>
            <w:keepLines w:val="0"/>
            <w:numPr>
              <w:ilvl w:val="5"/>
              <w:numId w:val="12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60" w:author="蕭侑文" w:date="2018-08-20T14:44:00Z">
        <w:r>
          <w:rPr>
            <w:rFonts w:hint="eastAsia"/>
            <w:bCs/>
            <w:lang w:eastAsia="zh-TW"/>
          </w:rPr>
          <w:t>寫入異常，則拋錯</w:t>
        </w:r>
        <w:r>
          <w:rPr>
            <w:rFonts w:hint="eastAsia"/>
            <w:bCs/>
            <w:lang w:eastAsia="zh-TW"/>
          </w:rPr>
          <w:t>(</w:t>
        </w:r>
      </w:ins>
      <w:ins w:id="61" w:author="蕭侑文" w:date="2018-08-20T14:45:00Z">
        <w:r>
          <w:rPr>
            <w:rFonts w:hint="eastAsia"/>
            <w:bCs/>
            <w:lang w:eastAsia="zh-TW"/>
          </w:rPr>
          <w:t>EXCEPTION)</w:t>
        </w:r>
      </w:ins>
    </w:p>
    <w:p w:rsidR="00D73260" w:rsidRDefault="00D73260" w:rsidP="00D73260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ins w:id="62" w:author="蕭侑文" w:date="2018-08-20T14:39:00Z"/>
          <w:bCs/>
          <w:lang w:eastAsia="zh-TW"/>
        </w:rPr>
        <w:pPrChange w:id="63" w:author="蕭侑文" w:date="2018-08-20T14:44:00Z">
          <w:pPr>
            <w:pStyle w:val="Tabletext"/>
            <w:keepLines w:val="0"/>
            <w:numPr>
              <w:ilvl w:val="5"/>
              <w:numId w:val="12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64" w:author="蕭侑文" w:date="2018-08-20T14:44:00Z">
        <w:r>
          <w:rPr>
            <w:rFonts w:hint="eastAsia"/>
            <w:bCs/>
            <w:lang w:eastAsia="zh-TW"/>
          </w:rPr>
          <w:t>錯誤訊息：</w:t>
        </w:r>
      </w:ins>
      <w:ins w:id="65" w:author="蕭侑文" w:date="2018-08-20T14:45:00Z">
        <w:r w:rsidR="004B1AD3">
          <w:rPr>
            <w:bCs/>
            <w:lang w:eastAsia="zh-TW"/>
          </w:rPr>
          <w:t>’</w:t>
        </w:r>
        <w:r w:rsidR="004B1AD3">
          <w:rPr>
            <w:rFonts w:hint="eastAsia"/>
            <w:bCs/>
            <w:lang w:eastAsia="zh-TW"/>
          </w:rPr>
          <w:t>死殘辦理中，</w:t>
        </w:r>
        <w:r w:rsidR="00565E94" w:rsidRPr="00232498">
          <w:rPr>
            <w:bCs/>
            <w:lang w:eastAsia="zh-TW"/>
            <w:rPrChange w:id="66" w:author="蕭侑文" w:date="2018-08-20T14:45:00Z">
              <w:rPr>
                <w:rFonts w:ascii="Courier New" w:hAnsi="Courier New" w:cs="Courier New"/>
                <w:color w:val="2A00FF"/>
                <w:highlight w:val="blue"/>
              </w:rPr>
            </w:rPrChange>
          </w:rPr>
          <w:t>寫入保費重算檔有誤</w:t>
        </w:r>
        <w:r w:rsidR="004B1AD3">
          <w:rPr>
            <w:bCs/>
            <w:lang w:eastAsia="zh-TW"/>
          </w:rPr>
          <w:t>’</w:t>
        </w:r>
        <w:r w:rsidR="004B1AD3">
          <w:rPr>
            <w:rFonts w:hint="eastAsia"/>
            <w:bCs/>
            <w:lang w:eastAsia="zh-TW"/>
          </w:rPr>
          <w:t>+</w:t>
        </w:r>
        <w:r w:rsidR="004B1AD3">
          <w:rPr>
            <w:rFonts w:hint="eastAsia"/>
            <w:bCs/>
            <w:lang w:eastAsia="zh-TW"/>
          </w:rPr>
          <w:t>錯誤訊息</w:t>
        </w:r>
      </w:ins>
    </w:p>
    <w:p w:rsidR="00767FA6" w:rsidRPr="00FB0872" w:rsidRDefault="00767FA6" w:rsidP="00496533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lang w:eastAsia="zh-TW"/>
        </w:rPr>
        <w:pPrChange w:id="67" w:author="蕭侑文" w:date="2018-08-20T14:39:00Z">
          <w:pPr>
            <w:pStyle w:val="Tabletext"/>
            <w:keepLines w:val="0"/>
            <w:numPr>
              <w:ilvl w:val="5"/>
              <w:numId w:val="12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</w:p>
    <w:p w:rsidR="00E72B25" w:rsidRPr="00FB0872" w:rsidRDefault="00E72B25" w:rsidP="003147C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lang w:eastAsia="zh-TW"/>
        </w:rPr>
      </w:pPr>
      <w:r w:rsidRPr="00FB0872">
        <w:rPr>
          <w:rFonts w:hint="eastAsia"/>
          <w:bCs/>
          <w:lang w:eastAsia="zh-TW"/>
        </w:rPr>
        <w:t xml:space="preserve">UPDATE DTAAA001 BY </w:t>
      </w:r>
      <w:r w:rsidRPr="00FB0872">
        <w:rPr>
          <w:rFonts w:hint="eastAsia"/>
          <w:bCs/>
          <w:lang w:eastAsia="zh-TW"/>
        </w:rPr>
        <w:t>受理編號。</w:t>
      </w:r>
    </w:p>
    <w:p w:rsidR="00E72B25" w:rsidRPr="00FB0872" w:rsidRDefault="00E72B25" w:rsidP="003147C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bCs/>
          <w:lang w:eastAsia="zh-TW"/>
        </w:rPr>
        <w:t xml:space="preserve">SET POL_CFM_IDX = </w:t>
      </w:r>
      <w:r w:rsidRPr="00FB0872">
        <w:rPr>
          <w:bCs/>
          <w:lang w:eastAsia="zh-TW"/>
        </w:rPr>
        <w:t>‘</w:t>
      </w:r>
      <w:r w:rsidRPr="00FB0872">
        <w:rPr>
          <w:rFonts w:hint="eastAsia"/>
          <w:bCs/>
          <w:lang w:eastAsia="zh-TW"/>
        </w:rPr>
        <w:t>Y</w:t>
      </w:r>
      <w:r w:rsidRPr="00FB0872">
        <w:rPr>
          <w:bCs/>
          <w:lang w:eastAsia="zh-TW"/>
        </w:rPr>
        <w:t>’</w:t>
      </w:r>
      <w:r w:rsidRPr="00FB0872">
        <w:rPr>
          <w:rFonts w:hint="eastAsia"/>
          <w:bCs/>
          <w:lang w:eastAsia="zh-TW"/>
        </w:rPr>
        <w:t>。</w:t>
      </w:r>
    </w:p>
    <w:p w:rsidR="00E72B25" w:rsidRPr="00FB0872" w:rsidRDefault="00E72B25" w:rsidP="003147C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bCs/>
          <w:lang w:eastAsia="zh-TW"/>
        </w:rPr>
        <w:t xml:space="preserve">SET POL_CFM_TIME = </w:t>
      </w:r>
      <w:r w:rsidRPr="00FB0872">
        <w:rPr>
          <w:rFonts w:hint="eastAsia"/>
          <w:bCs/>
          <w:lang w:eastAsia="zh-TW"/>
        </w:rPr>
        <w:t>交易時間。</w:t>
      </w:r>
    </w:p>
    <w:p w:rsidR="00E72B25" w:rsidRPr="00FB0872" w:rsidRDefault="00E72B25" w:rsidP="003147C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Style w:val="SoDAField"/>
          <w:rFonts w:hint="eastAsia"/>
          <w:color w:val="auto"/>
          <w:lang w:eastAsia="zh-TW"/>
        </w:rPr>
      </w:pPr>
      <w:r w:rsidRPr="00FB0872">
        <w:rPr>
          <w:rFonts w:hint="eastAsia"/>
          <w:lang w:eastAsia="zh-TW"/>
        </w:rPr>
        <w:t xml:space="preserve">SET </w:t>
      </w:r>
      <w:r w:rsidR="00E8035E" w:rsidRPr="00FB0872">
        <w:rPr>
          <w:rStyle w:val="SoDAField"/>
          <w:rFonts w:ascii="細明體" w:eastAsia="細明體" w:hAnsi="細明體" w:hint="eastAsia"/>
          <w:caps/>
          <w:color w:val="auto"/>
        </w:rPr>
        <w:t>CFM_DATA_ID</w:t>
      </w:r>
      <w:r w:rsidR="00E8035E" w:rsidRPr="00FB0872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 xml:space="preserve"> = 使用者ID。</w:t>
      </w:r>
    </w:p>
    <w:p w:rsidR="00E8035E" w:rsidRPr="00FB0872" w:rsidRDefault="00E8035E" w:rsidP="003147C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Style w:val="SoDAField"/>
          <w:rFonts w:hint="eastAsia"/>
          <w:color w:val="auto"/>
          <w:lang w:eastAsia="zh-TW"/>
        </w:rPr>
      </w:pPr>
      <w:r w:rsidRPr="00FB0872">
        <w:rPr>
          <w:rFonts w:hint="eastAsia"/>
          <w:lang w:eastAsia="zh-TW"/>
        </w:rPr>
        <w:t xml:space="preserve">SET </w:t>
      </w:r>
      <w:r w:rsidRPr="00FB0872">
        <w:rPr>
          <w:rStyle w:val="SoDAField"/>
          <w:rFonts w:ascii="細明體" w:eastAsia="細明體" w:hAnsi="細明體" w:hint="eastAsia"/>
          <w:caps/>
          <w:color w:val="auto"/>
        </w:rPr>
        <w:t>CFM_DATA_name</w:t>
      </w:r>
      <w:r w:rsidRPr="00FB0872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 xml:space="preserve"> = 使用者姓名。</w:t>
      </w:r>
    </w:p>
    <w:p w:rsidR="00E8035E" w:rsidRPr="00FB0872" w:rsidRDefault="00E8035E" w:rsidP="003147C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Style w:val="SoDAField"/>
          <w:rFonts w:hint="eastAsia"/>
          <w:color w:val="auto"/>
          <w:lang w:eastAsia="zh-TW"/>
        </w:rPr>
      </w:pPr>
      <w:r w:rsidRPr="00FB0872">
        <w:rPr>
          <w:rFonts w:hint="eastAsia"/>
          <w:lang w:eastAsia="zh-TW"/>
        </w:rPr>
        <w:t xml:space="preserve">SET </w:t>
      </w:r>
      <w:r w:rsidRPr="00FB0872">
        <w:rPr>
          <w:rStyle w:val="SoDAField"/>
          <w:rFonts w:ascii="細明體" w:eastAsia="細明體" w:hAnsi="細明體" w:hint="eastAsia"/>
          <w:caps/>
          <w:color w:val="auto"/>
        </w:rPr>
        <w:t>cfm_data_date</w:t>
      </w:r>
      <w:r w:rsidRPr="00FB0872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 xml:space="preserve"> = 交易時間。</w:t>
      </w:r>
    </w:p>
    <w:p w:rsidR="00E8035E" w:rsidRPr="00FB0872" w:rsidRDefault="00E8035E" w:rsidP="003147C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Style w:val="a4"/>
          <w:rFonts w:hint="eastAsia"/>
          <w:lang w:eastAsia="zh-TW"/>
        </w:rPr>
      </w:pPr>
      <w:r w:rsidRPr="00FB0872">
        <w:rPr>
          <w:rFonts w:hint="eastAsia"/>
          <w:lang w:eastAsia="zh-TW"/>
        </w:rPr>
        <w:t xml:space="preserve">SET </w:t>
      </w:r>
      <w:r w:rsidRPr="00FB0872">
        <w:rPr>
          <w:rStyle w:val="a4"/>
          <w:rFonts w:ascii="細明體" w:eastAsia="細明體" w:hAnsi="細明體" w:hint="eastAsia"/>
          <w:caps/>
        </w:rPr>
        <w:t>cfm_DIV</w:t>
      </w:r>
      <w:r w:rsidRPr="00FB0872">
        <w:rPr>
          <w:rStyle w:val="a4"/>
          <w:rFonts w:ascii="細明體" w:eastAsia="細明體" w:hAnsi="細明體" w:hint="eastAsia"/>
          <w:caps/>
          <w:lang w:eastAsia="zh-TW"/>
        </w:rPr>
        <w:t xml:space="preserve"> = 使用者單位。</w:t>
      </w:r>
    </w:p>
    <w:p w:rsidR="00E8035E" w:rsidRPr="00FB0872" w:rsidRDefault="00E8035E" w:rsidP="003147C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Style w:val="a4"/>
          <w:rFonts w:hint="eastAsia"/>
          <w:lang w:eastAsia="zh-TW"/>
        </w:rPr>
      </w:pPr>
      <w:r w:rsidRPr="00FB0872">
        <w:rPr>
          <w:rFonts w:hint="eastAsia"/>
          <w:lang w:eastAsia="zh-TW"/>
        </w:rPr>
        <w:t xml:space="preserve">SET </w:t>
      </w:r>
      <w:r w:rsidRPr="00FB0872">
        <w:rPr>
          <w:rStyle w:val="a4"/>
          <w:rFonts w:ascii="細明體" w:eastAsia="細明體" w:hAnsi="細明體" w:hint="eastAsia"/>
          <w:caps/>
        </w:rPr>
        <w:t>cfm_div_NAME</w:t>
      </w:r>
      <w:r w:rsidRPr="00FB0872">
        <w:rPr>
          <w:rStyle w:val="a4"/>
          <w:rFonts w:ascii="細明體" w:eastAsia="細明體" w:hAnsi="細明體" w:hint="eastAsia"/>
          <w:caps/>
          <w:lang w:eastAsia="zh-TW"/>
        </w:rPr>
        <w:t xml:space="preserve"> = 使用者單位中文。</w:t>
      </w:r>
    </w:p>
    <w:p w:rsidR="00E8035E" w:rsidRPr="00FB0872" w:rsidRDefault="00E8035E" w:rsidP="003147C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 xml:space="preserve">IF </w:t>
      </w:r>
      <w:r w:rsidRPr="00FB0872">
        <w:rPr>
          <w:rFonts w:hint="eastAsia"/>
          <w:lang w:eastAsia="zh-TW"/>
        </w:rPr>
        <w:t>符合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B0872">
          <w:rPr>
            <w:rFonts w:hint="eastAsia"/>
            <w:lang w:eastAsia="zh-TW"/>
          </w:rPr>
          <w:t>3.</w:t>
        </w:r>
        <w:r w:rsidR="00C25140" w:rsidRPr="00FB0872">
          <w:rPr>
            <w:rFonts w:hint="eastAsia"/>
            <w:lang w:eastAsia="zh-TW"/>
          </w:rPr>
          <w:t>4</w:t>
        </w:r>
        <w:r w:rsidRPr="00FB0872">
          <w:rPr>
            <w:rFonts w:hint="eastAsia"/>
            <w:lang w:eastAsia="zh-TW"/>
          </w:rPr>
          <w:t>.2</w:t>
        </w:r>
      </w:smartTag>
      <w:r w:rsidR="00C25140" w:rsidRPr="00FB0872">
        <w:rPr>
          <w:rFonts w:hint="eastAsia"/>
          <w:lang w:eastAsia="zh-TW"/>
        </w:rPr>
        <w:t>.1</w:t>
      </w:r>
      <w:r w:rsidRPr="00FB0872">
        <w:rPr>
          <w:rFonts w:hint="eastAsia"/>
          <w:lang w:eastAsia="zh-TW"/>
        </w:rPr>
        <w:t>條件</w:t>
      </w:r>
    </w:p>
    <w:p w:rsidR="00E8035E" w:rsidRPr="00FB0872" w:rsidRDefault="00E8035E" w:rsidP="003147C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Style w:val="SoDAField"/>
          <w:rFonts w:hint="eastAsia"/>
          <w:color w:val="auto"/>
          <w:lang w:eastAsia="zh-TW"/>
        </w:rPr>
      </w:pPr>
      <w:r w:rsidRPr="00FB0872">
        <w:rPr>
          <w:rFonts w:hint="eastAsia"/>
          <w:lang w:eastAsia="zh-TW"/>
        </w:rPr>
        <w:t xml:space="preserve">SET </w:t>
      </w:r>
      <w:r w:rsidRPr="00FB0872">
        <w:rPr>
          <w:rStyle w:val="SoDAField"/>
          <w:rFonts w:ascii="細明體" w:eastAsia="細明體" w:hAnsi="細明體" w:hint="eastAsia"/>
          <w:caps/>
          <w:color w:val="auto"/>
        </w:rPr>
        <w:t>TRN_SER_NO</w:t>
      </w:r>
      <w:r w:rsidRPr="00FB0872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 xml:space="preserve"> =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B0872">
          <w:rPr>
            <w:rStyle w:val="SoDAField"/>
            <w:rFonts w:ascii="細明體" w:eastAsia="細明體" w:hAnsi="細明體" w:hint="eastAsia"/>
            <w:caps/>
            <w:color w:val="auto"/>
            <w:lang w:eastAsia="zh-TW"/>
          </w:rPr>
          <w:t>3.2.2</w:t>
        </w:r>
      </w:smartTag>
      <w:r w:rsidRPr="00FB0872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.2</w:t>
      </w:r>
    </w:p>
    <w:p w:rsidR="00E8035E" w:rsidRPr="00FB0872" w:rsidRDefault="00E8035E" w:rsidP="003147C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 w:rsidRPr="00FB0872">
        <w:rPr>
          <w:rFonts w:hint="eastAsia"/>
          <w:lang w:eastAsia="zh-TW"/>
        </w:rPr>
        <w:t>END IF</w:t>
      </w:r>
      <w:r w:rsidRPr="00FB0872">
        <w:rPr>
          <w:rFonts w:hint="eastAsia"/>
          <w:lang w:eastAsia="zh-TW"/>
        </w:rPr>
        <w:t>。</w:t>
      </w:r>
    </w:p>
    <w:p w:rsidR="000B6F10" w:rsidRPr="00FB0872" w:rsidRDefault="000B6F10" w:rsidP="000B6F10">
      <w:pPr>
        <w:pStyle w:val="Tabletext"/>
        <w:keepLines w:val="0"/>
        <w:spacing w:after="0" w:line="240" w:lineRule="auto"/>
        <w:ind w:left="360"/>
        <w:rPr>
          <w:rFonts w:hint="eastAsia"/>
          <w:bCs/>
          <w:lang w:eastAsia="zh-TW"/>
        </w:rPr>
      </w:pPr>
    </w:p>
    <w:p w:rsidR="009500F6" w:rsidRPr="00FB0872" w:rsidRDefault="009500F6" w:rsidP="00C33693">
      <w:pPr>
        <w:pStyle w:val="Tabletext"/>
        <w:keepLines w:val="0"/>
        <w:spacing w:after="0" w:line="240" w:lineRule="auto"/>
        <w:ind w:left="360"/>
        <w:rPr>
          <w:rFonts w:hint="eastAsia"/>
          <w:lang w:eastAsia="zh-TW"/>
        </w:rPr>
      </w:pPr>
    </w:p>
    <w:sectPr w:rsidR="009500F6" w:rsidRPr="00FB087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90F" w:rsidRDefault="0036190F" w:rsidP="004F33DA">
      <w:r>
        <w:separator/>
      </w:r>
    </w:p>
  </w:endnote>
  <w:endnote w:type="continuationSeparator" w:id="0">
    <w:p w:rsidR="0036190F" w:rsidRDefault="0036190F" w:rsidP="004F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90F" w:rsidRDefault="0036190F" w:rsidP="004F33DA">
      <w:r>
        <w:separator/>
      </w:r>
    </w:p>
  </w:footnote>
  <w:footnote w:type="continuationSeparator" w:id="0">
    <w:p w:rsidR="0036190F" w:rsidRDefault="0036190F" w:rsidP="004F3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4E4452"/>
    <w:multiLevelType w:val="hybridMultilevel"/>
    <w:tmpl w:val="8604BB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906C38"/>
    <w:multiLevelType w:val="hybridMultilevel"/>
    <w:tmpl w:val="C782646E"/>
    <w:lvl w:ilvl="0" w:tplc="D7AC7F24">
      <w:start w:val="1"/>
      <w:numFmt w:val="taiwaneseCountingThousand"/>
      <w:lvlText w:val="註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917DAE"/>
    <w:multiLevelType w:val="hybridMultilevel"/>
    <w:tmpl w:val="8180800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DC7633"/>
    <w:multiLevelType w:val="multilevel"/>
    <w:tmpl w:val="D5606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F2B6F30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Arial" w:hAnsi="Arial" w:cs="Arial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D480EA9"/>
    <w:multiLevelType w:val="multilevel"/>
    <w:tmpl w:val="1BA4A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CE7688"/>
    <w:multiLevelType w:val="multilevel"/>
    <w:tmpl w:val="92A06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1" w15:restartNumberingAfterBreak="0">
    <w:nsid w:val="2BD43191"/>
    <w:multiLevelType w:val="hybridMultilevel"/>
    <w:tmpl w:val="6DFE08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3" w15:restartNumberingAfterBreak="0">
    <w:nsid w:val="2DC941BD"/>
    <w:multiLevelType w:val="multilevel"/>
    <w:tmpl w:val="E28A4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4" w15:restartNumberingAfterBreak="0">
    <w:nsid w:val="2EC203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033635C"/>
    <w:multiLevelType w:val="hybridMultilevel"/>
    <w:tmpl w:val="0E4A748E"/>
    <w:lvl w:ilvl="0" w:tplc="A3AA1E1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DFE6C8D"/>
    <w:multiLevelType w:val="multilevel"/>
    <w:tmpl w:val="7B32AFAA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4"/>
        </w:tabs>
        <w:ind w:left="1704" w:hanging="84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2136"/>
        </w:tabs>
        <w:ind w:left="2136" w:hanging="8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8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eastAsia"/>
      </w:rPr>
    </w:lvl>
  </w:abstractNum>
  <w:abstractNum w:abstractNumId="17" w15:restartNumberingAfterBreak="0">
    <w:nsid w:val="3F223E6B"/>
    <w:multiLevelType w:val="multilevel"/>
    <w:tmpl w:val="A20AE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  <w:b w:val="0"/>
        <w:color w:val="00000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8" w15:restartNumberingAfterBreak="0">
    <w:nsid w:val="40357B1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41E365B7"/>
    <w:multiLevelType w:val="hybridMultilevel"/>
    <w:tmpl w:val="B23E7D0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3317521"/>
    <w:multiLevelType w:val="hybridMultilevel"/>
    <w:tmpl w:val="C3009394"/>
    <w:lvl w:ilvl="0" w:tplc="EBB62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45C3883"/>
    <w:multiLevelType w:val="multilevel"/>
    <w:tmpl w:val="67FA7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2" w15:restartNumberingAfterBreak="0">
    <w:nsid w:val="47084106"/>
    <w:multiLevelType w:val="hybridMultilevel"/>
    <w:tmpl w:val="4FCE1186"/>
    <w:lvl w:ilvl="0" w:tplc="EDBA78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CFC35C3"/>
    <w:multiLevelType w:val="multilevel"/>
    <w:tmpl w:val="7FA8F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4" w15:restartNumberingAfterBreak="0">
    <w:nsid w:val="4D2E1A92"/>
    <w:multiLevelType w:val="multilevel"/>
    <w:tmpl w:val="0B389E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5" w15:restartNumberingAfterBreak="0">
    <w:nsid w:val="4D7E2803"/>
    <w:multiLevelType w:val="hybridMultilevel"/>
    <w:tmpl w:val="8E887F32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E37483E"/>
    <w:multiLevelType w:val="hybridMultilevel"/>
    <w:tmpl w:val="5588B02C"/>
    <w:lvl w:ilvl="0" w:tplc="DDB632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1465F"/>
    <w:multiLevelType w:val="multilevel"/>
    <w:tmpl w:val="7D000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8" w15:restartNumberingAfterBreak="0">
    <w:nsid w:val="55014B98"/>
    <w:multiLevelType w:val="multilevel"/>
    <w:tmpl w:val="8E58548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9E305B"/>
    <w:multiLevelType w:val="hybridMultilevel"/>
    <w:tmpl w:val="7A56D9FC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58A27F9"/>
    <w:multiLevelType w:val="hybridMultilevel"/>
    <w:tmpl w:val="82404192"/>
    <w:lvl w:ilvl="0" w:tplc="4BFA113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AB62C1"/>
    <w:multiLevelType w:val="multilevel"/>
    <w:tmpl w:val="BB869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3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10512C6"/>
    <w:multiLevelType w:val="hybridMultilevel"/>
    <w:tmpl w:val="E264D248"/>
    <w:lvl w:ilvl="0" w:tplc="365A65E0">
      <w:start w:val="1"/>
      <w:numFmt w:val="decimal"/>
      <w:lvlText w:val="%1."/>
      <w:lvlJc w:val="left"/>
      <w:pPr>
        <w:tabs>
          <w:tab w:val="num" w:pos="755"/>
        </w:tabs>
        <w:ind w:left="755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5"/>
        </w:tabs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5"/>
        </w:tabs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5"/>
        </w:tabs>
        <w:ind w:left="2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5"/>
        </w:tabs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5"/>
        </w:tabs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5"/>
        </w:tabs>
        <w:ind w:left="3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5"/>
        </w:tabs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5"/>
        </w:tabs>
        <w:ind w:left="4715" w:hanging="480"/>
      </w:pPr>
    </w:lvl>
  </w:abstractNum>
  <w:abstractNum w:abstractNumId="35" w15:restartNumberingAfterBreak="0">
    <w:nsid w:val="726737DB"/>
    <w:multiLevelType w:val="multilevel"/>
    <w:tmpl w:val="BB705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num w:numId="1">
    <w:abstractNumId w:val="23"/>
  </w:num>
  <w:num w:numId="2">
    <w:abstractNumId w:val="27"/>
  </w:num>
  <w:num w:numId="3">
    <w:abstractNumId w:val="10"/>
  </w:num>
  <w:num w:numId="4">
    <w:abstractNumId w:val="29"/>
  </w:num>
  <w:num w:numId="5">
    <w:abstractNumId w:val="9"/>
  </w:num>
  <w:num w:numId="6">
    <w:abstractNumId w:val="13"/>
  </w:num>
  <w:num w:numId="7">
    <w:abstractNumId w:val="35"/>
  </w:num>
  <w:num w:numId="8">
    <w:abstractNumId w:val="21"/>
  </w:num>
  <w:num w:numId="9">
    <w:abstractNumId w:val="32"/>
  </w:num>
  <w:num w:numId="10">
    <w:abstractNumId w:val="6"/>
  </w:num>
  <w:num w:numId="11">
    <w:abstractNumId w:val="34"/>
  </w:num>
  <w:num w:numId="12">
    <w:abstractNumId w:val="17"/>
  </w:num>
  <w:num w:numId="13">
    <w:abstractNumId w:val="18"/>
  </w:num>
  <w:num w:numId="14">
    <w:abstractNumId w:val="16"/>
  </w:num>
  <w:num w:numId="15">
    <w:abstractNumId w:val="19"/>
  </w:num>
  <w:num w:numId="16">
    <w:abstractNumId w:val="11"/>
  </w:num>
  <w:num w:numId="17">
    <w:abstractNumId w:val="31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5"/>
  </w:num>
  <w:num w:numId="23">
    <w:abstractNumId w:val="1"/>
  </w:num>
  <w:num w:numId="24">
    <w:abstractNumId w:val="20"/>
  </w:num>
  <w:num w:numId="25">
    <w:abstractNumId w:val="22"/>
  </w:num>
  <w:num w:numId="26">
    <w:abstractNumId w:val="25"/>
  </w:num>
  <w:num w:numId="27">
    <w:abstractNumId w:val="15"/>
  </w:num>
  <w:num w:numId="28">
    <w:abstractNumId w:val="2"/>
  </w:num>
  <w:num w:numId="29">
    <w:abstractNumId w:val="4"/>
  </w:num>
  <w:num w:numId="30">
    <w:abstractNumId w:val="28"/>
  </w:num>
  <w:num w:numId="31">
    <w:abstractNumId w:val="3"/>
  </w:num>
  <w:num w:numId="32">
    <w:abstractNumId w:val="0"/>
  </w:num>
  <w:num w:numId="33">
    <w:abstractNumId w:val="33"/>
  </w:num>
  <w:num w:numId="34">
    <w:abstractNumId w:val="7"/>
  </w:num>
  <w:num w:numId="35">
    <w:abstractNumId w:val="1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4AE6"/>
    <w:rsid w:val="00002435"/>
    <w:rsid w:val="0001246B"/>
    <w:rsid w:val="0002211D"/>
    <w:rsid w:val="00037D91"/>
    <w:rsid w:val="00051085"/>
    <w:rsid w:val="00057819"/>
    <w:rsid w:val="000815C5"/>
    <w:rsid w:val="000B2980"/>
    <w:rsid w:val="000B6F10"/>
    <w:rsid w:val="000C45D1"/>
    <w:rsid w:val="000E09B1"/>
    <w:rsid w:val="000E6277"/>
    <w:rsid w:val="00100150"/>
    <w:rsid w:val="00125AE7"/>
    <w:rsid w:val="00131099"/>
    <w:rsid w:val="00137461"/>
    <w:rsid w:val="001554DD"/>
    <w:rsid w:val="00157538"/>
    <w:rsid w:val="00157E86"/>
    <w:rsid w:val="00160C30"/>
    <w:rsid w:val="001905DE"/>
    <w:rsid w:val="001C0DEA"/>
    <w:rsid w:val="001F507F"/>
    <w:rsid w:val="00232498"/>
    <w:rsid w:val="00255CB6"/>
    <w:rsid w:val="0025664A"/>
    <w:rsid w:val="00261272"/>
    <w:rsid w:val="00295E89"/>
    <w:rsid w:val="0029652F"/>
    <w:rsid w:val="002A2E4A"/>
    <w:rsid w:val="002B6A7C"/>
    <w:rsid w:val="002E1D5A"/>
    <w:rsid w:val="002F3466"/>
    <w:rsid w:val="003147C4"/>
    <w:rsid w:val="00327A77"/>
    <w:rsid w:val="00345C17"/>
    <w:rsid w:val="003557A3"/>
    <w:rsid w:val="0036190F"/>
    <w:rsid w:val="0036655B"/>
    <w:rsid w:val="003918C7"/>
    <w:rsid w:val="0039772C"/>
    <w:rsid w:val="003E0F77"/>
    <w:rsid w:val="003E7EC5"/>
    <w:rsid w:val="003F206B"/>
    <w:rsid w:val="003F3D59"/>
    <w:rsid w:val="004148B5"/>
    <w:rsid w:val="00424E94"/>
    <w:rsid w:val="0044405D"/>
    <w:rsid w:val="00446410"/>
    <w:rsid w:val="004468C8"/>
    <w:rsid w:val="004645D1"/>
    <w:rsid w:val="00466409"/>
    <w:rsid w:val="00496533"/>
    <w:rsid w:val="004A0494"/>
    <w:rsid w:val="004B1AD3"/>
    <w:rsid w:val="004B4517"/>
    <w:rsid w:val="004C42C1"/>
    <w:rsid w:val="004F063E"/>
    <w:rsid w:val="004F33DA"/>
    <w:rsid w:val="005061D7"/>
    <w:rsid w:val="0053131F"/>
    <w:rsid w:val="00563A64"/>
    <w:rsid w:val="00565E94"/>
    <w:rsid w:val="005A5963"/>
    <w:rsid w:val="005A7BDE"/>
    <w:rsid w:val="005F5E46"/>
    <w:rsid w:val="006019E1"/>
    <w:rsid w:val="0063614B"/>
    <w:rsid w:val="0064414D"/>
    <w:rsid w:val="006463CA"/>
    <w:rsid w:val="006C16E8"/>
    <w:rsid w:val="006E322C"/>
    <w:rsid w:val="006F043C"/>
    <w:rsid w:val="007018CC"/>
    <w:rsid w:val="00705B10"/>
    <w:rsid w:val="0072107A"/>
    <w:rsid w:val="007415DB"/>
    <w:rsid w:val="00755007"/>
    <w:rsid w:val="00767FA6"/>
    <w:rsid w:val="00782712"/>
    <w:rsid w:val="007909DE"/>
    <w:rsid w:val="007B3FC2"/>
    <w:rsid w:val="007B7850"/>
    <w:rsid w:val="007C6BBF"/>
    <w:rsid w:val="00802952"/>
    <w:rsid w:val="00805AB9"/>
    <w:rsid w:val="00853BD1"/>
    <w:rsid w:val="00856257"/>
    <w:rsid w:val="00872D84"/>
    <w:rsid w:val="00873DF1"/>
    <w:rsid w:val="0089165A"/>
    <w:rsid w:val="0089179A"/>
    <w:rsid w:val="008A2D8E"/>
    <w:rsid w:val="008A7101"/>
    <w:rsid w:val="009014F7"/>
    <w:rsid w:val="00904FFC"/>
    <w:rsid w:val="00935DE9"/>
    <w:rsid w:val="00947D66"/>
    <w:rsid w:val="009500F6"/>
    <w:rsid w:val="009804C4"/>
    <w:rsid w:val="00983B27"/>
    <w:rsid w:val="009D1E5B"/>
    <w:rsid w:val="00A477F1"/>
    <w:rsid w:val="00A53624"/>
    <w:rsid w:val="00A54E93"/>
    <w:rsid w:val="00A653DB"/>
    <w:rsid w:val="00A72B4C"/>
    <w:rsid w:val="00A771F1"/>
    <w:rsid w:val="00A8390E"/>
    <w:rsid w:val="00AC14AD"/>
    <w:rsid w:val="00AD36A9"/>
    <w:rsid w:val="00AE6F9A"/>
    <w:rsid w:val="00AF1183"/>
    <w:rsid w:val="00B17864"/>
    <w:rsid w:val="00B55F7E"/>
    <w:rsid w:val="00B83221"/>
    <w:rsid w:val="00B95CFD"/>
    <w:rsid w:val="00BB746E"/>
    <w:rsid w:val="00BF2351"/>
    <w:rsid w:val="00C06D14"/>
    <w:rsid w:val="00C25140"/>
    <w:rsid w:val="00C33693"/>
    <w:rsid w:val="00C40BE0"/>
    <w:rsid w:val="00C50BCC"/>
    <w:rsid w:val="00C56B8D"/>
    <w:rsid w:val="00C57DCA"/>
    <w:rsid w:val="00C97D0B"/>
    <w:rsid w:val="00CA058D"/>
    <w:rsid w:val="00CD2418"/>
    <w:rsid w:val="00CE7D37"/>
    <w:rsid w:val="00CF4FC5"/>
    <w:rsid w:val="00D06D16"/>
    <w:rsid w:val="00D12FBC"/>
    <w:rsid w:val="00D3023C"/>
    <w:rsid w:val="00D42622"/>
    <w:rsid w:val="00D725E8"/>
    <w:rsid w:val="00D73260"/>
    <w:rsid w:val="00D92907"/>
    <w:rsid w:val="00DA355E"/>
    <w:rsid w:val="00DC5043"/>
    <w:rsid w:val="00DD5E33"/>
    <w:rsid w:val="00E11AE2"/>
    <w:rsid w:val="00E310B7"/>
    <w:rsid w:val="00E455C3"/>
    <w:rsid w:val="00E51446"/>
    <w:rsid w:val="00E72B25"/>
    <w:rsid w:val="00E8035E"/>
    <w:rsid w:val="00EA0731"/>
    <w:rsid w:val="00EC60C6"/>
    <w:rsid w:val="00EC69A6"/>
    <w:rsid w:val="00EF21AB"/>
    <w:rsid w:val="00F05B1C"/>
    <w:rsid w:val="00F1445C"/>
    <w:rsid w:val="00F22008"/>
    <w:rsid w:val="00F231EE"/>
    <w:rsid w:val="00F2656B"/>
    <w:rsid w:val="00F31538"/>
    <w:rsid w:val="00F31742"/>
    <w:rsid w:val="00F42D7C"/>
    <w:rsid w:val="00F603D7"/>
    <w:rsid w:val="00F92606"/>
    <w:rsid w:val="00F974F4"/>
    <w:rsid w:val="00F97B28"/>
    <w:rsid w:val="00FA011D"/>
    <w:rsid w:val="00FB0872"/>
    <w:rsid w:val="00FC6646"/>
    <w:rsid w:val="00FE3496"/>
    <w:rsid w:val="00FF4AE6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15726D7-7909-42D2-8649-D4E0F197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styleId="a4">
    <w:name w:val="page number"/>
    <w:basedOn w:val="a0"/>
  </w:style>
  <w:style w:type="paragraph" w:styleId="a5">
    <w:name w:val="Normal Indent"/>
    <w:aliases w:val="表正文,正文非缩进"/>
    <w:basedOn w:val="a"/>
    <w:rsid w:val="00CD2418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31">
    <w:name w:val="style31"/>
    <w:rsid w:val="00805AB9"/>
    <w:rPr>
      <w:rFonts w:ascii="Arial" w:hAnsi="Arial" w:cs="Arial" w:hint="default"/>
      <w:sz w:val="20"/>
      <w:szCs w:val="20"/>
    </w:rPr>
  </w:style>
  <w:style w:type="paragraph" w:styleId="a6">
    <w:name w:val="Balloon Text"/>
    <w:basedOn w:val="a"/>
    <w:semiHidden/>
    <w:rsid w:val="0044405D"/>
    <w:rPr>
      <w:rFonts w:ascii="Arial" w:hAnsi="Arial"/>
      <w:sz w:val="18"/>
      <w:szCs w:val="18"/>
    </w:rPr>
  </w:style>
  <w:style w:type="character" w:styleId="a7">
    <w:name w:val="Hyperlink"/>
    <w:rsid w:val="009500F6"/>
    <w:rPr>
      <w:color w:val="0000FF"/>
      <w:u w:val="single"/>
    </w:rPr>
  </w:style>
  <w:style w:type="paragraph" w:styleId="a8">
    <w:name w:val="header"/>
    <w:basedOn w:val="a"/>
    <w:link w:val="a9"/>
    <w:rsid w:val="004F33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4F33DA"/>
  </w:style>
  <w:style w:type="paragraph" w:styleId="aa">
    <w:name w:val="footer"/>
    <w:basedOn w:val="a"/>
    <w:link w:val="ab"/>
    <w:rsid w:val="004F33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4F3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