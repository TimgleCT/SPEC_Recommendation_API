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177"/>
        <w:gridCol w:w="2351"/>
        <w:gridCol w:w="2184"/>
        <w:gridCol w:w="1648"/>
        <w:tblGridChange w:id="0">
          <w:tblGrid>
            <w:gridCol w:w="2350"/>
            <w:gridCol w:w="2177"/>
            <w:gridCol w:w="2351"/>
            <w:gridCol w:w="2184"/>
            <w:gridCol w:w="1648"/>
          </w:tblGrid>
        </w:tblGridChange>
      </w:tblGrid>
      <w:tr w:rsidR="00252551" w:rsidRPr="00E8700A" w:rsidTr="002374CA"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2597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324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374CA">
        <w:tc>
          <w:tcPr>
            <w:tcW w:w="2597" w:type="dxa"/>
          </w:tcPr>
          <w:p w:rsidR="00252551" w:rsidRPr="00E8700A" w:rsidRDefault="0065282B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2014/7</w:t>
            </w:r>
            <w:r w:rsidR="00B52234">
              <w:rPr>
                <w:rFonts w:ascii="細明體" w:eastAsia="細明體" w:hAnsi="細明體" w:cs="Courier New" w:hint="eastAsia"/>
                <w:sz w:val="20"/>
                <w:szCs w:val="20"/>
              </w:rPr>
              <w:t>/28</w:t>
            </w:r>
          </w:p>
        </w:tc>
        <w:tc>
          <w:tcPr>
            <w:tcW w:w="2597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259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324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  <w:tr w:rsidR="002374CA" w:rsidRPr="00E8700A" w:rsidTr="002374CA">
        <w:trPr>
          <w:ins w:id="2" w:author="陳德仁" w:date="2018-10-17T18:47:00Z"/>
        </w:trPr>
        <w:tc>
          <w:tcPr>
            <w:tcW w:w="2597" w:type="dxa"/>
          </w:tcPr>
          <w:p w:rsidR="002374CA" w:rsidRDefault="002374CA" w:rsidP="002374CA">
            <w:pPr>
              <w:spacing w:line="240" w:lineRule="atLeast"/>
              <w:jc w:val="center"/>
              <w:rPr>
                <w:ins w:id="3" w:author="陳德仁" w:date="2018-10-17T18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陳德仁" w:date="2018-10-17T18:47:00Z">
              <w:r w:rsidRPr="00E43895">
                <w:rPr>
                  <w:rFonts w:hint="eastAsia"/>
                </w:rPr>
                <w:t>2018/06/29</w:t>
              </w:r>
            </w:ins>
          </w:p>
        </w:tc>
        <w:tc>
          <w:tcPr>
            <w:tcW w:w="2597" w:type="dxa"/>
          </w:tcPr>
          <w:p w:rsidR="002374CA" w:rsidRDefault="002374CA" w:rsidP="002374CA">
            <w:pPr>
              <w:spacing w:line="240" w:lineRule="atLeast"/>
              <w:jc w:val="center"/>
              <w:rPr>
                <w:ins w:id="5" w:author="陳德仁" w:date="2018-10-17T18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47:00Z">
              <w:r w:rsidRPr="00E43895">
                <w:rPr>
                  <w:rFonts w:hint="eastAsia"/>
                </w:rPr>
                <w:t xml:space="preserve">  </w:t>
              </w:r>
              <w:r>
                <w:t>2</w:t>
              </w:r>
            </w:ins>
          </w:p>
        </w:tc>
        <w:tc>
          <w:tcPr>
            <w:tcW w:w="2596" w:type="dxa"/>
          </w:tcPr>
          <w:p w:rsidR="002374CA" w:rsidRPr="00E8700A" w:rsidRDefault="002374CA" w:rsidP="002374CA">
            <w:pPr>
              <w:spacing w:line="240" w:lineRule="atLeast"/>
              <w:rPr>
                <w:ins w:id="7" w:author="陳德仁" w:date="2018-10-17T18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47:00Z">
              <w:r w:rsidRPr="00E43895">
                <w:rPr>
                  <w:rFonts w:hint="eastAsia"/>
                </w:rPr>
                <w:t xml:space="preserve">logSecurity </w:t>
              </w:r>
              <w:r w:rsidRPr="00E43895">
                <w:rPr>
                  <w:rFonts w:hint="eastAsia"/>
                </w:rPr>
                <w:t>清查</w:t>
              </w:r>
            </w:ins>
          </w:p>
        </w:tc>
        <w:tc>
          <w:tcPr>
            <w:tcW w:w="2596" w:type="dxa"/>
          </w:tcPr>
          <w:p w:rsidR="002374CA" w:rsidRPr="00E8700A" w:rsidRDefault="002374CA" w:rsidP="002374CA">
            <w:pPr>
              <w:spacing w:line="240" w:lineRule="atLeast"/>
              <w:jc w:val="center"/>
              <w:rPr>
                <w:ins w:id="9" w:author="陳德仁" w:date="2018-10-17T18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47:00Z">
              <w:r w:rsidRPr="00E43895">
                <w:rPr>
                  <w:rFonts w:hint="eastAsia"/>
                </w:rPr>
                <w:t>德仁</w:t>
              </w:r>
            </w:ins>
          </w:p>
        </w:tc>
        <w:tc>
          <w:tcPr>
            <w:tcW w:w="324" w:type="dxa"/>
          </w:tcPr>
          <w:p w:rsidR="002374CA" w:rsidRDefault="002374CA" w:rsidP="002374CA">
            <w:pPr>
              <w:spacing w:line="240" w:lineRule="atLeast"/>
              <w:rPr>
                <w:ins w:id="11" w:author="陳德仁" w:date="2018-10-17T18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47:00Z">
              <w:r w:rsidRPr="00E43895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65282B" w:rsidP="00254C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理賠解除契約受理LOG檔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修正紀錄查詢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65282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AAZ5_10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B522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282B">
              <w:rPr>
                <w:rFonts w:ascii="細明體" w:eastAsia="細明體" w:hAnsi="細明體" w:hint="eastAsia"/>
                <w:sz w:val="20"/>
                <w:szCs w:val="20"/>
              </w:rPr>
              <w:t>理賠解除契約受理檔</w:t>
            </w:r>
            <w:r w:rsidR="005030C5"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的人工修正記錄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65282B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45pt" o:ole="">
            <v:imagedata r:id="rId7" o:title=""/>
          </v:shape>
          <o:OLEObject Type="Embed" ProgID="Visio.Drawing.11" ShapeID="_x0000_i1025" DrawAspect="Content" ObjectID="_1657346515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5030C5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5030C5">
              <w:rPr>
                <w:rFonts w:ascii="細明體" w:eastAsia="細明體" w:hAnsi="細明體" w:hint="eastAsia"/>
                <w:lang w:eastAsia="zh-TW"/>
              </w:rPr>
              <w:t>理賠解除契約受理檔LOG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DTAAK001</w:t>
            </w:r>
            <w:r w:rsidR="004411B9">
              <w:rPr>
                <w:rFonts w:ascii="細明體" w:eastAsia="細明體" w:hAnsi="細明體" w:hint="eastAsia"/>
                <w:sz w:val="20"/>
                <w:szCs w:val="20"/>
              </w:rPr>
              <w:t>_LOG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5030C5">
        <w:rPr>
          <w:rFonts w:ascii="細明體" w:eastAsia="細明體" w:hAnsi="細明體" w:hint="eastAsia"/>
          <w:sz w:val="20"/>
          <w:szCs w:val="20"/>
        </w:rPr>
        <w:t>10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5030C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670B14">
        <w:rPr>
          <w:noProof/>
        </w:rPr>
        <w:pict>
          <v:shape id="圖片 1" o:spid="_x0000_i1026" type="#_x0000_t75" style="width:432.75pt;height:72.7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5030C5">
        <w:rPr>
          <w:rFonts w:ascii="細明體" w:eastAsia="細明體" w:hAnsi="細明體" w:hint="eastAsia"/>
        </w:rPr>
        <w:t>0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5030C5" w:rsidRPr="00E01490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新受理編號:空值</w:t>
      </w:r>
    </w:p>
    <w:p w:rsidR="009C012E" w:rsidRPr="00E01490" w:rsidRDefault="004411B9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新受理編號、</w:t>
      </w:r>
      <w:r w:rsidR="00A24EEB"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</w:t>
      </w:r>
      <w:r>
        <w:rPr>
          <w:rFonts w:ascii="細明體" w:eastAsia="細明體" w:hAnsi="細明體" w:hint="eastAsia"/>
          <w:bCs/>
          <w:lang w:eastAsia="zh-TW"/>
        </w:rPr>
        <w:t>同時</w:t>
      </w:r>
      <w:r w:rsidR="009C012E" w:rsidRPr="00E01490">
        <w:rPr>
          <w:rFonts w:ascii="細明體" w:eastAsia="細明體" w:hAnsi="細明體" w:hint="eastAsia"/>
          <w:bCs/>
          <w:lang w:eastAsia="zh-TW"/>
        </w:rPr>
        <w:t>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5030C5" w:rsidRPr="005030C5">
        <w:rPr>
          <w:rFonts w:ascii="細明體" w:eastAsia="細明體" w:hAnsi="細明體" w:hint="eastAsia"/>
          <w:lang w:eastAsia="zh-TW"/>
        </w:rPr>
        <w:t>理賠解除契約受理檔LOG</w:t>
      </w:r>
      <w:r w:rsidR="005030C5">
        <w:rPr>
          <w:rFonts w:ascii="細明體" w:eastAsia="細明體" w:hAnsi="細明體" w:hint="eastAsia"/>
          <w:lang w:eastAsia="zh-TW"/>
        </w:rPr>
        <w:t>(DTAAK001_LOG)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Pr="005030C5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bCs/>
          <w:lang w:eastAsia="zh-TW"/>
        </w:rPr>
        <w:t>新受理編號有值，則設定新受理編號為查詢條件</w:t>
      </w:r>
    </w:p>
    <w:p w:rsidR="005030C5" w:rsidRDefault="005030C5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新受理編號:</w:t>
      </w:r>
      <w:r w:rsidRPr="005030C5">
        <w:rPr>
          <w:rFonts w:ascii="細明體" w:eastAsia="細明體" w:hAnsi="細明體" w:hint="eastAsia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lang w:eastAsia="zh-TW"/>
        </w:rPr>
        <w:t>同畫面輸入</w:t>
      </w:r>
    </w:p>
    <w:p w:rsidR="005030C5" w:rsidRPr="00E01490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bCs/>
          <w:lang w:eastAsia="zh-TW"/>
        </w:rPr>
        <w:t>保單號碼有值，則設定保單號碼為查詢條件</w:t>
      </w:r>
    </w:p>
    <w:p w:rsidR="009C012E" w:rsidRPr="00E01490" w:rsidRDefault="00A24EEB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</w:t>
      </w:r>
      <w:r w:rsidR="009C012E" w:rsidRPr="00E01490">
        <w:rPr>
          <w:rFonts w:ascii="細明體" w:eastAsia="細明體" w:hAnsi="細明體" w:hint="eastAsia"/>
          <w:lang w:eastAsia="zh-TW"/>
        </w:rPr>
        <w:t xml:space="preserve">：同畫面輸入 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13" w:name="A_BACK"/>
      <w:bookmarkEnd w:id="13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9C012E" w:rsidRPr="00E01490" w:rsidTr="004A6205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5030C5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新</w:t>
            </w:r>
            <w:r w:rsidR="00A24EE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042" w:type="dxa"/>
          </w:tcPr>
          <w:p w:rsidR="009C012E" w:rsidRPr="00E01490" w:rsidRDefault="009C012E" w:rsidP="004A62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030C5">
              <w:rPr>
                <w:rFonts w:ascii="細明體" w:eastAsia="細明體" w:hAnsi="細明體" w:hint="eastAsia"/>
                <w:sz w:val="20"/>
              </w:rPr>
              <w:t>DTAAK_LOG</w:t>
            </w:r>
          </w:p>
        </w:tc>
      </w:tr>
      <w:tr w:rsidR="009C012E" w:rsidRPr="00E01490" w:rsidTr="004A6205">
        <w:tc>
          <w:tcPr>
            <w:tcW w:w="720" w:type="dxa"/>
          </w:tcPr>
          <w:p w:rsidR="009C012E" w:rsidRPr="00E01490" w:rsidRDefault="009C012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9C012E" w:rsidRPr="00E01490" w:rsidRDefault="00A24EEB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9C012E" w:rsidRPr="00E01490" w:rsidRDefault="00A24EEB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030C5"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Pr="00E01490" w:rsidRDefault="005030C5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原受理編號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Default="005030C5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解除方式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Default="005030C5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受理單位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Default="005030C5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核賠單位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Default="005030C5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LOG異動種類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Default="005030C5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LOG異動人員姓名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  <w:tr w:rsidR="005030C5" w:rsidRPr="00E01490" w:rsidTr="004A6205">
        <w:tc>
          <w:tcPr>
            <w:tcW w:w="720" w:type="dxa"/>
          </w:tcPr>
          <w:p w:rsidR="005030C5" w:rsidRPr="00E01490" w:rsidRDefault="005030C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5030C5" w:rsidRDefault="005030C5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LOG異動日期</w:t>
            </w:r>
          </w:p>
        </w:tc>
        <w:tc>
          <w:tcPr>
            <w:tcW w:w="5042" w:type="dxa"/>
          </w:tcPr>
          <w:p w:rsidR="005030C5" w:rsidRPr="00E01490" w:rsidRDefault="005030C5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DTAAK_LOG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2225FA" w:rsidRPr="00C502C0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502C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B5" w:rsidRDefault="00D007B5">
      <w:r>
        <w:separator/>
      </w:r>
    </w:p>
  </w:endnote>
  <w:endnote w:type="continuationSeparator" w:id="0">
    <w:p w:rsidR="00D007B5" w:rsidRDefault="00D0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2E37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B5" w:rsidRDefault="00D007B5">
      <w:r>
        <w:separator/>
      </w:r>
    </w:p>
  </w:footnote>
  <w:footnote w:type="continuationSeparator" w:id="0">
    <w:p w:rsidR="00D007B5" w:rsidRDefault="00D0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2E37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374CA"/>
    <w:rsid w:val="00252551"/>
    <w:rsid w:val="00254C1E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07B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B864D6-FE48-4D08-9BDB-D7A2B3AE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>CMT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