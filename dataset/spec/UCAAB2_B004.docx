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0052FB" w:rsidRPr="002A58AE" w:rsidTr="00E064FB">
        <w:tc>
          <w:tcPr>
            <w:tcW w:w="121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2A58AE" w:rsidTr="00E064FB">
        <w:tc>
          <w:tcPr>
            <w:tcW w:w="1216" w:type="dxa"/>
          </w:tcPr>
          <w:p w:rsidR="000052FB" w:rsidRPr="002A58AE" w:rsidRDefault="00A22362" w:rsidP="0062154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2014</w:t>
            </w:r>
            <w:r w:rsidR="000052FB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08</w:t>
            </w:r>
            <w:r w:rsidR="000052FB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621543">
              <w:rPr>
                <w:rFonts w:ascii="細明體" w:eastAsia="細明體" w:hAnsi="細明體" w:cs="Courier New" w:hint="eastAsia"/>
                <w:sz w:val="20"/>
                <w:szCs w:val="20"/>
              </w:rPr>
              <w:t>22</w:t>
            </w:r>
          </w:p>
        </w:tc>
        <w:tc>
          <w:tcPr>
            <w:tcW w:w="1010" w:type="dxa"/>
          </w:tcPr>
          <w:p w:rsidR="000052FB" w:rsidRPr="002A58AE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2A58AE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2A58AE" w:rsidRDefault="00621543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</w:t>
            </w:r>
            <w:r w:rsidR="000052FB"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0052FB" w:rsidRPr="002A58AE" w:rsidRDefault="00A22362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140808000466</w:t>
            </w:r>
          </w:p>
        </w:tc>
      </w:tr>
      <w:tr w:rsidR="00E064FB" w:rsidRPr="002A58AE" w:rsidTr="00E064FB">
        <w:tc>
          <w:tcPr>
            <w:tcW w:w="1216" w:type="dxa"/>
          </w:tcPr>
          <w:p w:rsidR="00E064FB" w:rsidRDefault="00E064FB" w:rsidP="0062154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2015/03/26</w:t>
            </w:r>
          </w:p>
        </w:tc>
        <w:tc>
          <w:tcPr>
            <w:tcW w:w="1010" w:type="dxa"/>
          </w:tcPr>
          <w:p w:rsidR="00E064FB" w:rsidRPr="002A58AE" w:rsidRDefault="00E064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E064FB" w:rsidRPr="002A58AE" w:rsidRDefault="00E064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導入業務巡檢系統</w:t>
            </w:r>
          </w:p>
        </w:tc>
        <w:tc>
          <w:tcPr>
            <w:tcW w:w="1566" w:type="dxa"/>
          </w:tcPr>
          <w:p w:rsidR="00E064FB" w:rsidRDefault="00E064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E064FB" w:rsidRDefault="00E064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150326000068</w:t>
            </w:r>
          </w:p>
        </w:tc>
      </w:tr>
      <w:tr w:rsidR="00AF084F" w:rsidRPr="002A58AE" w:rsidTr="00E064FB">
        <w:tc>
          <w:tcPr>
            <w:tcW w:w="1216" w:type="dxa"/>
          </w:tcPr>
          <w:p w:rsidR="00AF084F" w:rsidRDefault="00AF084F" w:rsidP="00AF08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2017/7/17</w:t>
            </w:r>
          </w:p>
        </w:tc>
        <w:tc>
          <w:tcPr>
            <w:tcW w:w="1010" w:type="dxa"/>
          </w:tcPr>
          <w:p w:rsidR="00AF084F" w:rsidRDefault="00AF084F" w:rsidP="00AF08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AF084F" w:rsidRDefault="00AF084F" w:rsidP="00AF084F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F6AF5">
              <w:rPr>
                <w:rFonts w:hint="eastAsia"/>
                <w:sz w:val="20"/>
                <w:szCs w:val="20"/>
              </w:rPr>
              <w:t>優化身故件結案後批次檢核規則</w:t>
            </w:r>
          </w:p>
        </w:tc>
        <w:tc>
          <w:tcPr>
            <w:tcW w:w="1566" w:type="dxa"/>
          </w:tcPr>
          <w:p w:rsidR="00AF084F" w:rsidRDefault="00AF084F" w:rsidP="00AF08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蕭侑文</w:t>
            </w:r>
          </w:p>
        </w:tc>
        <w:tc>
          <w:tcPr>
            <w:tcW w:w="2071" w:type="dxa"/>
          </w:tcPr>
          <w:p w:rsidR="00AF084F" w:rsidRDefault="00AF084F" w:rsidP="00AF084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E3ED6">
              <w:rPr>
                <w:sz w:val="20"/>
                <w:szCs w:val="20"/>
              </w:rPr>
              <w:t>170714000827</w:t>
            </w:r>
          </w:p>
        </w:tc>
      </w:tr>
      <w:tr w:rsidR="003E0913" w:rsidRPr="002A58AE" w:rsidTr="00E064FB">
        <w:tc>
          <w:tcPr>
            <w:tcW w:w="1216" w:type="dxa"/>
          </w:tcPr>
          <w:p w:rsidR="003E0913" w:rsidRPr="002E35AA" w:rsidRDefault="003E0913" w:rsidP="00AF084F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2E35AA">
              <w:rPr>
                <w:rFonts w:ascii="新細明體" w:hAnsi="新細明體" w:cs="Courier New" w:hint="eastAsia"/>
                <w:sz w:val="20"/>
                <w:szCs w:val="20"/>
              </w:rPr>
              <w:t>2019/02/19</w:t>
            </w:r>
          </w:p>
        </w:tc>
        <w:tc>
          <w:tcPr>
            <w:tcW w:w="1010" w:type="dxa"/>
          </w:tcPr>
          <w:p w:rsidR="003E0913" w:rsidRPr="002E35AA" w:rsidRDefault="003E0913" w:rsidP="00AF084F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2E35AA">
              <w:rPr>
                <w:rFonts w:ascii="新細明體" w:hAnsi="新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503" w:type="dxa"/>
          </w:tcPr>
          <w:p w:rsidR="003E0913" w:rsidRPr="002E35AA" w:rsidRDefault="003E0913" w:rsidP="00AF084F">
            <w:pPr>
              <w:spacing w:line="240" w:lineRule="atLeast"/>
              <w:rPr>
                <w:rFonts w:ascii="新細明體" w:hAnsi="新細明體" w:hint="eastAsia"/>
                <w:sz w:val="20"/>
                <w:szCs w:val="20"/>
              </w:rPr>
            </w:pPr>
            <w:r w:rsidRPr="002E35AA">
              <w:rPr>
                <w:rFonts w:ascii="新細明體" w:hAnsi="新細明體" w:hint="eastAsia"/>
                <w:sz w:val="20"/>
                <w:szCs w:val="20"/>
              </w:rPr>
              <w:t>批次問題單調整:E98_14新增資料重複不拋錯</w:t>
            </w:r>
          </w:p>
        </w:tc>
        <w:tc>
          <w:tcPr>
            <w:tcW w:w="1566" w:type="dxa"/>
          </w:tcPr>
          <w:p w:rsidR="003E0913" w:rsidRPr="002E35AA" w:rsidRDefault="003E0913" w:rsidP="00AF084F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2E35AA">
              <w:rPr>
                <w:rFonts w:ascii="新細明體" w:hAnsi="新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3E0913" w:rsidRPr="002E35AA" w:rsidRDefault="003E0913" w:rsidP="00AF084F">
            <w:pPr>
              <w:spacing w:line="240" w:lineRule="atLeast"/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2E35AA">
              <w:rPr>
                <w:rFonts w:ascii="新細明體" w:hAnsi="新細明體"/>
                <w:sz w:val="20"/>
                <w:szCs w:val="20"/>
              </w:rPr>
              <w:t>181213000645</w:t>
            </w:r>
          </w:p>
        </w:tc>
      </w:tr>
      <w:tr w:rsidR="002E35AA" w:rsidRPr="002A58AE" w:rsidTr="00E064FB">
        <w:trPr>
          <w:ins w:id="2" w:author="張凱鈞" w:date="2019-09-24T10:32:00Z"/>
        </w:trPr>
        <w:tc>
          <w:tcPr>
            <w:tcW w:w="1216" w:type="dxa"/>
          </w:tcPr>
          <w:p w:rsidR="002E35AA" w:rsidRPr="002E35AA" w:rsidRDefault="002E35AA" w:rsidP="002E35AA">
            <w:pPr>
              <w:spacing w:line="240" w:lineRule="atLeast"/>
              <w:jc w:val="center"/>
              <w:rPr>
                <w:ins w:id="3" w:author="張凱鈞" w:date="2019-09-24T10:32:00Z"/>
                <w:rFonts w:ascii="新細明體" w:hAnsi="新細明體" w:cs="Courier New" w:hint="eastAsia"/>
                <w:sz w:val="20"/>
                <w:szCs w:val="20"/>
              </w:rPr>
            </w:pPr>
            <w:ins w:id="4" w:author="張凱鈞" w:date="2019-09-24T10:32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2019/09/24</w:t>
              </w:r>
            </w:ins>
          </w:p>
        </w:tc>
        <w:tc>
          <w:tcPr>
            <w:tcW w:w="1010" w:type="dxa"/>
          </w:tcPr>
          <w:p w:rsidR="002E35AA" w:rsidRPr="002E35AA" w:rsidRDefault="002E35AA" w:rsidP="002E35AA">
            <w:pPr>
              <w:spacing w:line="240" w:lineRule="atLeast"/>
              <w:jc w:val="center"/>
              <w:rPr>
                <w:ins w:id="5" w:author="張凱鈞" w:date="2019-09-24T10:32:00Z"/>
                <w:rFonts w:ascii="新細明體" w:hAnsi="新細明體" w:cs="Courier New" w:hint="eastAsia"/>
                <w:sz w:val="20"/>
                <w:szCs w:val="20"/>
              </w:rPr>
            </w:pPr>
            <w:ins w:id="6" w:author="張凱鈞" w:date="2019-09-24T10:32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5</w:t>
              </w:r>
            </w:ins>
          </w:p>
        </w:tc>
        <w:tc>
          <w:tcPr>
            <w:tcW w:w="4503" w:type="dxa"/>
          </w:tcPr>
          <w:p w:rsidR="002E35AA" w:rsidRPr="002E35AA" w:rsidRDefault="002E35AA" w:rsidP="002E35AA">
            <w:pPr>
              <w:spacing w:line="240" w:lineRule="atLeast"/>
              <w:rPr>
                <w:ins w:id="7" w:author="張凱鈞" w:date="2019-09-24T10:32:00Z"/>
                <w:rFonts w:ascii="新細明體" w:hAnsi="新細明體" w:hint="eastAsia"/>
                <w:sz w:val="20"/>
                <w:szCs w:val="20"/>
              </w:rPr>
            </w:pPr>
            <w:ins w:id="8" w:author="張凱鈞" w:date="2019-09-24T10:33:00Z">
              <w:r>
                <w:rPr>
                  <w:rFonts w:ascii="新細明體" w:hAnsi="新細明體" w:hint="eastAsia"/>
                  <w:sz w:val="20"/>
                  <w:szCs w:val="20"/>
                </w:rPr>
                <w:t>修改原效力14不做更新僅記錄</w:t>
              </w:r>
            </w:ins>
          </w:p>
        </w:tc>
        <w:tc>
          <w:tcPr>
            <w:tcW w:w="1566" w:type="dxa"/>
          </w:tcPr>
          <w:p w:rsidR="002E35AA" w:rsidRPr="002E35AA" w:rsidRDefault="002E35AA" w:rsidP="002E35AA">
            <w:pPr>
              <w:spacing w:line="240" w:lineRule="atLeast"/>
              <w:jc w:val="center"/>
              <w:rPr>
                <w:ins w:id="9" w:author="張凱鈞" w:date="2019-09-24T10:32:00Z"/>
                <w:rFonts w:ascii="新細明體" w:hAnsi="新細明體" w:cs="Courier New" w:hint="eastAsia"/>
                <w:sz w:val="20"/>
                <w:szCs w:val="20"/>
              </w:rPr>
            </w:pPr>
            <w:ins w:id="10" w:author="張凱鈞" w:date="2019-09-24T10:32:00Z">
              <w:r w:rsidRPr="002E35AA">
                <w:rPr>
                  <w:rFonts w:ascii="新細明體" w:hAnsi="新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2E35AA" w:rsidRPr="002E35AA" w:rsidRDefault="002E35AA" w:rsidP="002E35AA">
            <w:pPr>
              <w:spacing w:line="240" w:lineRule="atLeast"/>
              <w:jc w:val="center"/>
              <w:rPr>
                <w:ins w:id="11" w:author="張凱鈞" w:date="2019-09-24T10:32:00Z"/>
                <w:rFonts w:ascii="新細明體" w:hAnsi="新細明體"/>
                <w:sz w:val="20"/>
                <w:szCs w:val="20"/>
              </w:rPr>
            </w:pPr>
            <w:ins w:id="12" w:author="張凱鈞" w:date="2019-09-24T10:32:00Z">
              <w:r w:rsidRPr="00774D83">
                <w:rPr>
                  <w:sz w:val="20"/>
                  <w:szCs w:val="20"/>
                </w:rPr>
                <w:t>190710000785</w:t>
              </w:r>
            </w:ins>
          </w:p>
        </w:tc>
      </w:tr>
    </w:tbl>
    <w:p w:rsidR="001029E3" w:rsidRPr="00AD2D28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AD2D28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167DC4" w:rsidRPr="00AD2D28" w:rsidTr="00167DC4">
        <w:tc>
          <w:tcPr>
            <w:tcW w:w="2340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167DC4" w:rsidRPr="00A22362" w:rsidRDefault="00621543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身故結案件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效力修改</w:t>
            </w:r>
            <w:r w:rsidR="007430B9">
              <w:rPr>
                <w:rFonts w:ascii="細明體" w:eastAsia="細明體" w:hAnsi="細明體" w:hint="eastAsia"/>
                <w:sz w:val="20"/>
                <w:szCs w:val="20"/>
              </w:rPr>
              <w:t>_壽險</w:t>
            </w:r>
          </w:p>
        </w:tc>
      </w:tr>
      <w:tr w:rsidR="00167DC4" w:rsidRPr="00AD2D28" w:rsidTr="00167DC4">
        <w:tc>
          <w:tcPr>
            <w:tcW w:w="2340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167DC4" w:rsidRPr="00AD2D28" w:rsidRDefault="001F45DB" w:rsidP="00A2236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A22362">
              <w:rPr>
                <w:rFonts w:ascii="細明體" w:eastAsia="細明體" w:hAnsi="細明體" w:hint="eastAsia"/>
                <w:sz w:val="20"/>
                <w:szCs w:val="20"/>
              </w:rPr>
              <w:t>B2</w:t>
            </w: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0052FB">
              <w:rPr>
                <w:rFonts w:ascii="細明體" w:eastAsia="細明體" w:hAnsi="細明體" w:hint="eastAsia"/>
                <w:sz w:val="20"/>
                <w:szCs w:val="20"/>
              </w:rPr>
              <w:t>B00</w:t>
            </w:r>
            <w:r w:rsidR="00621543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="00167DC4" w:rsidRPr="00AD2D28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67DC4" w:rsidRPr="00AD2D28" w:rsidTr="00167DC4">
        <w:tc>
          <w:tcPr>
            <w:tcW w:w="2340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167DC4" w:rsidRPr="00AD2D28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167DC4" w:rsidRPr="00AD2D28" w:rsidTr="00167DC4">
        <w:tc>
          <w:tcPr>
            <w:tcW w:w="2340" w:type="dxa"/>
          </w:tcPr>
          <w:p w:rsidR="00167DC4" w:rsidRPr="00AD2D28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167DC4" w:rsidRPr="00AD2D28" w:rsidRDefault="00037168" w:rsidP="00263006">
            <w:pP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  <w:t>壽險</w:t>
            </w:r>
            <w:r w:rsidR="00A22362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  <w:t>理賠身故件結案後</w:t>
            </w:r>
            <w:r w:rsidR="00621543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  <w:t>將契約效力更改為死殘辦理中</w:t>
            </w:r>
          </w:p>
        </w:tc>
      </w:tr>
      <w:tr w:rsidR="000052FB" w:rsidRPr="00AD2D28" w:rsidTr="00167DC4">
        <w:tc>
          <w:tcPr>
            <w:tcW w:w="2340" w:type="dxa"/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0052FB" w:rsidRPr="002A58AE" w:rsidRDefault="000052F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AD2D28" w:rsidTr="00167DC4">
        <w:tc>
          <w:tcPr>
            <w:tcW w:w="2340" w:type="dxa"/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0052FB" w:rsidRPr="002A58AE" w:rsidRDefault="00A22362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AD2D28" w:rsidTr="00167DC4">
        <w:tc>
          <w:tcPr>
            <w:tcW w:w="2340" w:type="dxa"/>
          </w:tcPr>
          <w:p w:rsidR="000052FB" w:rsidRPr="00AD2D28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0052FB" w:rsidRPr="00AD2D28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052FB" w:rsidRPr="00AD2D28" w:rsidTr="00167DC4">
        <w:tc>
          <w:tcPr>
            <w:tcW w:w="2340" w:type="dxa"/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0052FB" w:rsidRPr="00AD2D28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AD2D28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Default="00EE246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8" type="#_x0000_t132" style="position:absolute;margin-left:309.15pt;margin-top:13.2pt;width:122.65pt;height:30.45pt;z-index:251656704">
            <v:textbox style="mso-next-textbox:#_x0000_s1038">
              <w:txbxContent>
                <w:p w:rsidR="008C4126" w:rsidRPr="007F39C0" w:rsidRDefault="008C4126" w:rsidP="00036658">
                  <w:pPr>
                    <w:rPr>
                      <w:rFonts w:ascii="新細明體" w:hAnsi="新細明體" w:hint="eastAsia"/>
                      <w:sz w:val="12"/>
                      <w:szCs w:val="12"/>
                    </w:rPr>
                  </w:pP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壽險主約投保紀錄檔</w:t>
                  </w:r>
                  <w:r w:rsidRPr="007F39C0">
                    <w:rPr>
                      <w:rFonts w:ascii="新細明體" w:hAnsi="新細明體" w:hint="eastAsia"/>
                      <w:sz w:val="12"/>
                      <w:szCs w:val="12"/>
                    </w:rPr>
                    <w:t>DTA</w:t>
                  </w: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B0001</w:t>
                  </w:r>
                </w:p>
                <w:p w:rsidR="008C4126" w:rsidRPr="007F39C0" w:rsidRDefault="008C4126" w:rsidP="00036658">
                  <w:pPr>
                    <w:rPr>
                      <w:rFonts w:ascii="新細明體" w:hAnsi="新細明體"/>
                      <w:sz w:val="12"/>
                      <w:szCs w:val="12"/>
                    </w:rPr>
                  </w:pPr>
                </w:p>
              </w:txbxContent>
            </v:textbox>
          </v:shape>
        </w:pict>
      </w:r>
    </w:p>
    <w:p w:rsidR="000052FB" w:rsidRDefault="00EE246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 id="_x0000_s1043" type="#_x0000_t132" style="position:absolute;margin-left:15.7pt;margin-top:16.7pt;width:122.65pt;height:30.45pt;z-index:251660800">
            <v:textbox style="mso-next-textbox:#_x0000_s1043">
              <w:txbxContent>
                <w:p w:rsidR="00EE246A" w:rsidRPr="007F39C0" w:rsidRDefault="00EE246A" w:rsidP="00EE246A">
                  <w:pPr>
                    <w:rPr>
                      <w:rFonts w:ascii="新細明體" w:hAnsi="新細明體" w:hint="eastAsia"/>
                      <w:sz w:val="12"/>
                      <w:szCs w:val="12"/>
                    </w:rPr>
                  </w:pP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身故件結案檢核抽件記錄檔</w:t>
                  </w:r>
                  <w:r w:rsidRPr="007F39C0">
                    <w:rPr>
                      <w:rFonts w:ascii="新細明體" w:hAnsi="新細明體" w:hint="eastAsia"/>
                      <w:sz w:val="12"/>
                      <w:szCs w:val="12"/>
                    </w:rPr>
                    <w:t>DTA</w:t>
                  </w: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AB203</w:t>
                  </w:r>
                </w:p>
                <w:p w:rsidR="00EE246A" w:rsidRPr="007F39C0" w:rsidRDefault="00EE246A" w:rsidP="00EE246A">
                  <w:pPr>
                    <w:rPr>
                      <w:rFonts w:ascii="新細明體" w:hAnsi="新細明體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 id="_x0000_s1039" type="#_x0000_t132" style="position:absolute;margin-left:309.15pt;margin-top:17.7pt;width:122.65pt;height:30.45pt;z-index:251655680">
            <v:textbox style="mso-next-textbox:#_x0000_s1039">
              <w:txbxContent>
                <w:p w:rsidR="008C4126" w:rsidRPr="007F39C0" w:rsidRDefault="008C4126" w:rsidP="00036658">
                  <w:pPr>
                    <w:rPr>
                      <w:rFonts w:ascii="新細明體" w:hAnsi="新細明體" w:hint="eastAsia"/>
                      <w:sz w:val="12"/>
                      <w:szCs w:val="12"/>
                    </w:rPr>
                  </w:pP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壽險附約投保紀錄檔</w:t>
                  </w:r>
                  <w:r w:rsidRPr="007F39C0">
                    <w:rPr>
                      <w:rFonts w:ascii="新細明體" w:hAnsi="新細明體" w:hint="eastAsia"/>
                      <w:sz w:val="12"/>
                      <w:szCs w:val="12"/>
                    </w:rPr>
                    <w:t>DTA</w:t>
                  </w: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B0002</w:t>
                  </w:r>
                </w:p>
                <w:p w:rsidR="008C4126" w:rsidRPr="007F39C0" w:rsidRDefault="008C4126" w:rsidP="00036658">
                  <w:pPr>
                    <w:rPr>
                      <w:rFonts w:ascii="新細明體" w:hAnsi="新細明體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73.5pt;margin-top:4.05pt;width:85.4pt;height:61.4pt;z-index:251657728">
            <v:textbox>
              <w:txbxContent>
                <w:p w:rsidR="008C4126" w:rsidRPr="007F39C0" w:rsidRDefault="00EE246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依序更新契約效力</w:t>
                  </w:r>
                </w:p>
              </w:txbxContent>
            </v:textbox>
          </v:shape>
        </w:pict>
      </w:r>
    </w:p>
    <w:p w:rsidR="0002210A" w:rsidRDefault="00EE246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58.9pt;margin-top:14.75pt;width:50.25pt;height:0;z-index:251658752" o:connectortype="straight">
            <v:stroke endarrow="block"/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 id="_x0000_s1042" type="#_x0000_t32" style="position:absolute;margin-left:138.35pt;margin-top:14.75pt;width:35.15pt;height:0;z-index:251659776" o:connectortype="straight">
            <v:stroke endarrow="block"/>
          </v:shape>
        </w:pict>
      </w:r>
    </w:p>
    <w:p w:rsidR="0002210A" w:rsidRDefault="00EE246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 id="_x0000_s1044" type="#_x0000_t132" style="position:absolute;margin-left:309.15pt;margin-top:4.05pt;width:122.65pt;height:30.45pt;z-index:251654656">
            <v:textbox style="mso-next-textbox:#_x0000_s1044">
              <w:txbxContent>
                <w:p w:rsidR="00EE246A" w:rsidRPr="007F39C0" w:rsidRDefault="00EE246A" w:rsidP="00EE246A">
                  <w:pPr>
                    <w:rPr>
                      <w:rFonts w:ascii="新細明體" w:hAnsi="新細明體" w:hint="eastAsia"/>
                      <w:sz w:val="12"/>
                      <w:szCs w:val="12"/>
                    </w:rPr>
                  </w:pP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身故件結案檢核抽件記錄檔</w:t>
                  </w:r>
                  <w:r w:rsidRPr="007F39C0">
                    <w:rPr>
                      <w:rFonts w:ascii="新細明體" w:hAnsi="新細明體" w:hint="eastAsia"/>
                      <w:sz w:val="12"/>
                      <w:szCs w:val="12"/>
                    </w:rPr>
                    <w:t>DTA</w:t>
                  </w:r>
                  <w:r>
                    <w:rPr>
                      <w:rFonts w:ascii="新細明體" w:hAnsi="新細明體" w:hint="eastAsia"/>
                      <w:sz w:val="12"/>
                      <w:szCs w:val="12"/>
                    </w:rPr>
                    <w:t>AB203</w:t>
                  </w:r>
                </w:p>
                <w:p w:rsidR="00EE246A" w:rsidRPr="007F39C0" w:rsidRDefault="00EE246A" w:rsidP="00EE246A">
                  <w:pPr>
                    <w:rPr>
                      <w:rFonts w:ascii="新細明體" w:hAnsi="新細明體"/>
                      <w:sz w:val="12"/>
                      <w:szCs w:val="12"/>
                    </w:rPr>
                  </w:pPr>
                </w:p>
              </w:txbxContent>
            </v:textbox>
          </v:shape>
        </w:pict>
      </w: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1651D4" w:rsidTr="008936D5">
        <w:tc>
          <w:tcPr>
            <w:tcW w:w="794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1651D4" w:rsidRDefault="00167DC4" w:rsidP="008936D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1651D4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1651D4" w:rsidRDefault="00167DC4" w:rsidP="008936D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1651D4" w:rsidRDefault="00167DC4" w:rsidP="008936D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E93B11" w:rsidRPr="001651D4" w:rsidTr="009C04F0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93B11" w:rsidRPr="001651D4" w:rsidRDefault="00E93B11" w:rsidP="009C04F0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E93B11" w:rsidRPr="001651D4" w:rsidRDefault="00E93B11" w:rsidP="009C04F0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身故件結案檢核抽件紀錄檔</w:t>
            </w:r>
          </w:p>
        </w:tc>
        <w:tc>
          <w:tcPr>
            <w:tcW w:w="2835" w:type="dxa"/>
          </w:tcPr>
          <w:p w:rsidR="00E93B11" w:rsidRPr="001651D4" w:rsidRDefault="00E93B11" w:rsidP="009C04F0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DTAAB203</w:t>
            </w:r>
          </w:p>
        </w:tc>
        <w:tc>
          <w:tcPr>
            <w:tcW w:w="799" w:type="dxa"/>
          </w:tcPr>
          <w:p w:rsidR="00E93B11" w:rsidRPr="001651D4" w:rsidRDefault="00E93B11" w:rsidP="009C04F0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93B11" w:rsidRPr="001651D4" w:rsidRDefault="00E93B11" w:rsidP="009C04F0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93B11" w:rsidRPr="001651D4" w:rsidRDefault="00E93B11" w:rsidP="009C04F0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E93B11" w:rsidRPr="001651D4" w:rsidRDefault="00E93B11" w:rsidP="009C04F0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79636F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9636F" w:rsidRPr="001651D4" w:rsidRDefault="0079636F" w:rsidP="00793DF0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9636F" w:rsidRDefault="0079636F" w:rsidP="000052FB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壽險主約投保紀錄</w:t>
            </w:r>
          </w:p>
        </w:tc>
        <w:tc>
          <w:tcPr>
            <w:tcW w:w="2835" w:type="dxa"/>
          </w:tcPr>
          <w:p w:rsidR="0079636F" w:rsidRDefault="0079636F" w:rsidP="00E95106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DTAB0001</w:t>
            </w:r>
          </w:p>
        </w:tc>
        <w:tc>
          <w:tcPr>
            <w:tcW w:w="799" w:type="dxa"/>
          </w:tcPr>
          <w:p w:rsidR="0079636F" w:rsidRPr="001651D4" w:rsidRDefault="0079636F" w:rsidP="007E2D0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9636F" w:rsidRPr="001651D4" w:rsidRDefault="0079636F" w:rsidP="007E2D0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9636F" w:rsidRPr="001651D4" w:rsidRDefault="0079636F" w:rsidP="007E2D0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9636F" w:rsidRPr="001651D4" w:rsidRDefault="0079636F" w:rsidP="007E2D0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79636F" w:rsidRPr="001651D4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9636F" w:rsidRPr="001651D4" w:rsidRDefault="0079636F" w:rsidP="00793DF0">
            <w:pPr>
              <w:numPr>
                <w:ilvl w:val="0"/>
                <w:numId w:val="40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9636F" w:rsidRDefault="0079636F" w:rsidP="000052FB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壽險附約投保紀錄</w:t>
            </w:r>
          </w:p>
        </w:tc>
        <w:tc>
          <w:tcPr>
            <w:tcW w:w="2835" w:type="dxa"/>
          </w:tcPr>
          <w:p w:rsidR="0079636F" w:rsidRDefault="0079636F" w:rsidP="00E95106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 w:hint="eastAsia"/>
                <w:sz w:val="20"/>
                <w:szCs w:val="20"/>
              </w:rPr>
              <w:t>DTAB0002</w:t>
            </w:r>
          </w:p>
        </w:tc>
        <w:tc>
          <w:tcPr>
            <w:tcW w:w="799" w:type="dxa"/>
          </w:tcPr>
          <w:p w:rsidR="0079636F" w:rsidRPr="001651D4" w:rsidRDefault="0079636F" w:rsidP="007E2D0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9636F" w:rsidRPr="001651D4" w:rsidRDefault="0079636F" w:rsidP="007E2D0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9636F" w:rsidRPr="001651D4" w:rsidRDefault="0079636F" w:rsidP="007E2D0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9636F" w:rsidRPr="001651D4" w:rsidRDefault="0079636F" w:rsidP="007E2D05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1651D4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C753E8" w:rsidRPr="001651D4" w:rsidRDefault="00C753E8" w:rsidP="00C753E8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C753E8" w:rsidRPr="00AD2D28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5674"/>
      </w:tblGrid>
      <w:tr w:rsidR="00C46D6D" w:rsidRPr="00AD2D28" w:rsidTr="00E30C50">
        <w:tc>
          <w:tcPr>
            <w:tcW w:w="720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674" w:type="dxa"/>
          </w:tcPr>
          <w:p w:rsidR="00C46D6D" w:rsidRPr="00AD2D28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E44BA8" w:rsidRPr="00AD2D28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44BA8" w:rsidRPr="00AD2D28" w:rsidRDefault="00E44BA8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E44BA8" w:rsidRPr="00AD2D28" w:rsidRDefault="00CF128B" w:rsidP="008C36C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死亡理賠投資型商品贖回生效日判斷</w:t>
            </w:r>
          </w:p>
        </w:tc>
        <w:tc>
          <w:tcPr>
            <w:tcW w:w="5674" w:type="dxa"/>
          </w:tcPr>
          <w:p w:rsidR="00E44BA8" w:rsidRPr="00AD2D28" w:rsidRDefault="00CF128B" w:rsidP="008C36C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AA_A0Z021</w:t>
            </w:r>
          </w:p>
        </w:tc>
      </w:tr>
      <w:tr w:rsidR="00CF128B" w:rsidRPr="00AD2D28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F128B" w:rsidRPr="00AD2D28" w:rsidRDefault="00CF128B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CF128B" w:rsidRPr="00AD2D28" w:rsidRDefault="00CF128B" w:rsidP="009C04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投資型商品新增贖回模組</w:t>
            </w:r>
          </w:p>
        </w:tc>
        <w:tc>
          <w:tcPr>
            <w:tcW w:w="5674" w:type="dxa"/>
          </w:tcPr>
          <w:p w:rsidR="00CF128B" w:rsidRPr="00AD2D28" w:rsidRDefault="00CF128B" w:rsidP="009C04F0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AK_A0Z122</w:t>
            </w:r>
          </w:p>
        </w:tc>
      </w:tr>
      <w:tr w:rsidR="004917B7" w:rsidRPr="00AD2D28" w:rsidTr="009C04F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917B7" w:rsidRPr="00AD2D28" w:rsidRDefault="004917B7" w:rsidP="009C04F0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4917B7" w:rsidRDefault="004917B7" w:rsidP="009C04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壽險主約投保紀錄效力更新模組</w:t>
            </w:r>
          </w:p>
        </w:tc>
        <w:tc>
          <w:tcPr>
            <w:tcW w:w="5674" w:type="dxa"/>
          </w:tcPr>
          <w:p w:rsidR="004917B7" w:rsidRDefault="004917B7" w:rsidP="009C04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AB_13Z002</w:t>
            </w:r>
          </w:p>
        </w:tc>
      </w:tr>
      <w:tr w:rsidR="00EA0B5F" w:rsidRPr="00AD2D28" w:rsidTr="00E30C5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A0B5F" w:rsidRPr="00AD2D28" w:rsidRDefault="00EA0B5F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EA0B5F" w:rsidRDefault="004917B7" w:rsidP="009C04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壽險附約投保紀錄效力更新模組</w:t>
            </w:r>
          </w:p>
        </w:tc>
        <w:tc>
          <w:tcPr>
            <w:tcW w:w="5674" w:type="dxa"/>
          </w:tcPr>
          <w:p w:rsidR="00EA0B5F" w:rsidRDefault="004917B7" w:rsidP="009C04F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AB_13Z003</w:t>
            </w:r>
          </w:p>
        </w:tc>
      </w:tr>
    </w:tbl>
    <w:p w:rsidR="006002AF" w:rsidRPr="00AD2D28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4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3148"/>
      </w:tblGrid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3148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3148" w:type="dxa"/>
          </w:tcPr>
          <w:p w:rsidR="00241CB2" w:rsidRPr="00AD2D28" w:rsidRDefault="0084728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B2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3148" w:type="dxa"/>
          </w:tcPr>
          <w:p w:rsidR="00241CB2" w:rsidRPr="00AD2D28" w:rsidRDefault="00377CFD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每日</w:t>
            </w:r>
          </w:p>
        </w:tc>
      </w:tr>
      <w:tr w:rsidR="00241CB2" w:rsidRPr="00AD2D28" w:rsidTr="00241CB2">
        <w:trPr>
          <w:trHeight w:val="120"/>
        </w:trPr>
        <w:tc>
          <w:tcPr>
            <w:tcW w:w="1672" w:type="dxa"/>
          </w:tcPr>
          <w:p w:rsidR="00241CB2" w:rsidRPr="00AD2D28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分批處理的件數</w:t>
            </w:r>
          </w:p>
        </w:tc>
        <w:tc>
          <w:tcPr>
            <w:tcW w:w="3148" w:type="dxa"/>
          </w:tcPr>
          <w:p w:rsidR="00241CB2" w:rsidRPr="00AD2D28" w:rsidRDefault="00604AF8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472317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472317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C753E8" w:rsidRPr="00AD2D28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AD2D28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D2D28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670"/>
      </w:tblGrid>
      <w:tr w:rsidR="00241CB2" w:rsidRPr="00AD2D28" w:rsidTr="00241CB2">
        <w:tc>
          <w:tcPr>
            <w:tcW w:w="709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670" w:type="dxa"/>
            <w:vAlign w:val="center"/>
          </w:tcPr>
          <w:p w:rsidR="00241CB2" w:rsidRPr="00AD2D28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51266A" w:rsidRPr="00AD2D28" w:rsidTr="00241CB2">
        <w:tc>
          <w:tcPr>
            <w:tcW w:w="709" w:type="dxa"/>
            <w:vAlign w:val="center"/>
          </w:tcPr>
          <w:p w:rsidR="0051266A" w:rsidRPr="00AD2D28" w:rsidRDefault="0051266A" w:rsidP="0051266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51266A" w:rsidRPr="00AD2D28" w:rsidRDefault="0051266A" w:rsidP="0051266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更新項目</w:t>
            </w:r>
          </w:p>
        </w:tc>
        <w:tc>
          <w:tcPr>
            <w:tcW w:w="1760" w:type="dxa"/>
            <w:vAlign w:val="center"/>
          </w:tcPr>
          <w:p w:rsidR="0051266A" w:rsidRPr="00AD2D28" w:rsidRDefault="0051266A" w:rsidP="0051266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5670" w:type="dxa"/>
            <w:vAlign w:val="center"/>
          </w:tcPr>
          <w:p w:rsidR="0051266A" w:rsidRPr="00AD2D28" w:rsidRDefault="0051266A" w:rsidP="0051266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D:身故, 可不傳</w:t>
            </w:r>
          </w:p>
        </w:tc>
      </w:tr>
    </w:tbl>
    <w:p w:rsidR="00BB1FBB" w:rsidRPr="00AD2D28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AD2D28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AD2D28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D2D28">
        <w:rPr>
          <w:rFonts w:ascii="細明體" w:eastAsia="細明體" w:hAnsi="細明體"/>
          <w:kern w:val="2"/>
          <w:lang w:eastAsia="zh-TW"/>
        </w:rPr>
        <w:t>程式內容：</w:t>
      </w:r>
    </w:p>
    <w:p w:rsidR="00E2563D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初始</w:t>
      </w:r>
      <w:r w:rsidR="00FE0A9A" w:rsidRPr="00AD2D28">
        <w:rPr>
          <w:rFonts w:ascii="細明體" w:eastAsia="細明體" w:hAnsi="細明體"/>
          <w:kern w:val="2"/>
          <w:lang w:eastAsia="zh-TW"/>
        </w:rPr>
        <w:t>：</w:t>
      </w:r>
    </w:p>
    <w:p w:rsidR="00472317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472317" w:rsidRDefault="00A43D7A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920001">
        <w:rPr>
          <w:rFonts w:ascii="細明體" w:eastAsia="細明體" w:hAnsi="細明體" w:hint="eastAsia"/>
          <w:kern w:val="2"/>
          <w:lang w:eastAsia="zh-TW"/>
        </w:rPr>
        <w:t>讀取更新效力</w:t>
      </w:r>
      <w:r w:rsidR="00472317">
        <w:rPr>
          <w:rFonts w:ascii="細明體" w:eastAsia="細明體" w:hAnsi="細明體" w:hint="eastAsia"/>
          <w:kern w:val="2"/>
          <w:lang w:eastAsia="zh-TW"/>
        </w:rPr>
        <w:t>件數</w:t>
      </w:r>
    </w:p>
    <w:p w:rsidR="00472317" w:rsidRDefault="00A43D7A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84728D">
        <w:rPr>
          <w:rFonts w:ascii="細明體" w:eastAsia="細明體" w:hAnsi="細明體" w:hint="eastAsia"/>
          <w:kern w:val="2"/>
          <w:lang w:eastAsia="zh-TW"/>
        </w:rPr>
        <w:t>主約</w:t>
      </w:r>
      <w:r w:rsidR="00920001">
        <w:rPr>
          <w:rFonts w:ascii="細明體" w:eastAsia="細明體" w:hAnsi="細明體" w:hint="eastAsia"/>
          <w:kern w:val="2"/>
          <w:lang w:eastAsia="zh-TW"/>
        </w:rPr>
        <w:t>更新</w:t>
      </w:r>
      <w:r w:rsidR="0084728D">
        <w:rPr>
          <w:rFonts w:ascii="細明體" w:eastAsia="細明體" w:hAnsi="細明體" w:hint="eastAsia"/>
          <w:kern w:val="2"/>
          <w:lang w:eastAsia="zh-TW"/>
        </w:rPr>
        <w:t>成功</w:t>
      </w:r>
      <w:r w:rsidR="00472317">
        <w:rPr>
          <w:rFonts w:ascii="細明體" w:eastAsia="細明體" w:hAnsi="細明體" w:hint="eastAsia"/>
          <w:kern w:val="2"/>
          <w:lang w:eastAsia="zh-TW"/>
        </w:rPr>
        <w:t>件數</w:t>
      </w:r>
    </w:p>
    <w:p w:rsidR="00472317" w:rsidRDefault="00A43D7A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920001">
        <w:rPr>
          <w:rFonts w:ascii="細明體" w:eastAsia="細明體" w:hAnsi="細明體" w:hint="eastAsia"/>
          <w:kern w:val="2"/>
          <w:lang w:eastAsia="zh-TW"/>
        </w:rPr>
        <w:t>主約更新</w:t>
      </w:r>
      <w:r w:rsidR="0084728D">
        <w:rPr>
          <w:rFonts w:ascii="細明體" w:eastAsia="細明體" w:hAnsi="細明體" w:hint="eastAsia"/>
          <w:kern w:val="2"/>
          <w:lang w:eastAsia="zh-TW"/>
        </w:rPr>
        <w:t>失敗</w:t>
      </w:r>
      <w:r w:rsidR="00472317">
        <w:rPr>
          <w:rFonts w:ascii="細明體" w:eastAsia="細明體" w:hAnsi="細明體" w:hint="eastAsia"/>
          <w:kern w:val="2"/>
          <w:lang w:eastAsia="zh-TW"/>
        </w:rPr>
        <w:t>件數</w:t>
      </w:r>
    </w:p>
    <w:p w:rsidR="0084728D" w:rsidRDefault="00A43D7A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84728D">
        <w:rPr>
          <w:rFonts w:ascii="細明體" w:eastAsia="細明體" w:hAnsi="細明體" w:hint="eastAsia"/>
          <w:kern w:val="2"/>
          <w:lang w:eastAsia="zh-TW"/>
        </w:rPr>
        <w:t>附約</w:t>
      </w:r>
      <w:r w:rsidR="00920001">
        <w:rPr>
          <w:rFonts w:ascii="細明體" w:eastAsia="細明體" w:hAnsi="細明體" w:hint="eastAsia"/>
          <w:kern w:val="2"/>
          <w:lang w:eastAsia="zh-TW"/>
        </w:rPr>
        <w:t>更新</w:t>
      </w:r>
      <w:r w:rsidR="0084728D">
        <w:rPr>
          <w:rFonts w:ascii="細明體" w:eastAsia="細明體" w:hAnsi="細明體" w:hint="eastAsia"/>
          <w:kern w:val="2"/>
          <w:lang w:eastAsia="zh-TW"/>
        </w:rPr>
        <w:t>成功件數</w:t>
      </w:r>
    </w:p>
    <w:p w:rsidR="0084728D" w:rsidRDefault="00A43D7A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84728D">
        <w:rPr>
          <w:rFonts w:ascii="細明體" w:eastAsia="細明體" w:hAnsi="細明體" w:hint="eastAsia"/>
          <w:kern w:val="2"/>
          <w:lang w:eastAsia="zh-TW"/>
        </w:rPr>
        <w:t>附約</w:t>
      </w:r>
      <w:r w:rsidR="00920001">
        <w:rPr>
          <w:rFonts w:ascii="細明體" w:eastAsia="細明體" w:hAnsi="細明體" w:hint="eastAsia"/>
          <w:kern w:val="2"/>
          <w:lang w:eastAsia="zh-TW"/>
        </w:rPr>
        <w:t>更新</w:t>
      </w:r>
      <w:r w:rsidR="0084728D">
        <w:rPr>
          <w:rFonts w:ascii="細明體" w:eastAsia="細明體" w:hAnsi="細明體" w:hint="eastAsia"/>
          <w:kern w:val="2"/>
          <w:lang w:eastAsia="zh-TW"/>
        </w:rPr>
        <w:t>失敗件數</w:t>
      </w:r>
    </w:p>
    <w:p w:rsidR="008C4126" w:rsidRDefault="008F1BC2" w:rsidP="003E091B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取得需</w:t>
      </w:r>
      <w:r w:rsidR="00E47FC1">
        <w:rPr>
          <w:rFonts w:ascii="細明體" w:eastAsia="細明體" w:hAnsi="細明體" w:hint="eastAsia"/>
          <w:kern w:val="2"/>
          <w:lang w:eastAsia="zh-TW"/>
        </w:rPr>
        <w:t>更新契約效力</w:t>
      </w:r>
    </w:p>
    <w:p w:rsidR="007D5820" w:rsidRPr="003E0913" w:rsidRDefault="007D5820" w:rsidP="008F1BC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</w:t>
      </w:r>
      <w:r>
        <w:rPr>
          <w:rFonts w:ascii="細明體" w:eastAsia="細明體" w:hAnsi="細明體"/>
          <w:kern w:val="2"/>
          <w:lang w:eastAsia="zh-TW"/>
        </w:rPr>
        <w:t xml:space="preserve">F </w:t>
      </w:r>
      <w:r>
        <w:rPr>
          <w:rFonts w:ascii="細明體" w:eastAsia="細明體" w:hAnsi="細明體" w:hint="eastAsia"/>
          <w:kern w:val="2"/>
          <w:lang w:eastAsia="zh-TW"/>
        </w:rPr>
        <w:t>傳入.</w:t>
      </w:r>
      <w:r>
        <w:rPr>
          <w:rFonts w:ascii="細明體" w:eastAsia="細明體" w:hAnsi="細明體" w:hint="eastAsia"/>
        </w:rPr>
        <w:t>更新項目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/>
        </w:rPr>
        <w:t>D’</w:t>
      </w:r>
    </w:p>
    <w:p w:rsidR="007D5820" w:rsidRDefault="00765F8D" w:rsidP="003E091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DTAAB203</w:t>
      </w:r>
    </w:p>
    <w:p w:rsidR="00765F8D" w:rsidRDefault="00BC185C" w:rsidP="003E091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WHERE</w:t>
      </w:r>
    </w:p>
    <w:p w:rsidR="00BC185C" w:rsidRDefault="00BC185C" w:rsidP="003E091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C185C">
        <w:rPr>
          <w:rFonts w:ascii="細明體" w:eastAsia="細明體" w:hAnsi="細明體" w:hint="eastAsia"/>
          <w:kern w:val="2"/>
          <w:lang w:eastAsia="zh-TW"/>
        </w:rPr>
        <w:t>是否更新身故效力</w:t>
      </w:r>
      <w:r>
        <w:rPr>
          <w:rFonts w:ascii="細明體" w:eastAsia="細明體" w:hAnsi="細明體" w:hint="eastAsia"/>
          <w:kern w:val="2"/>
          <w:lang w:eastAsia="zh-TW"/>
        </w:rPr>
        <w:t xml:space="preserve">= </w:t>
      </w:r>
      <w:r>
        <w:rPr>
          <w:rFonts w:ascii="細明體" w:eastAsia="細明體" w:hAnsi="細明體"/>
          <w:kern w:val="2"/>
          <w:lang w:eastAsia="zh-TW"/>
        </w:rPr>
        <w:t>‘Y’</w:t>
      </w:r>
    </w:p>
    <w:p w:rsidR="00BC185C" w:rsidRPr="003E0913" w:rsidRDefault="00BC185C" w:rsidP="003E091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C185C">
        <w:rPr>
          <w:rFonts w:ascii="細明體" w:eastAsia="細明體" w:hAnsi="細明體" w:hint="eastAsia"/>
          <w:kern w:val="2"/>
          <w:lang w:eastAsia="zh-TW"/>
        </w:rPr>
        <w:t>身故是否更新完成</w:t>
      </w:r>
      <w:r>
        <w:rPr>
          <w:rFonts w:ascii="細明體" w:eastAsia="細明體" w:hAnsi="細明體" w:hint="eastAsia"/>
          <w:kern w:val="2"/>
          <w:lang w:eastAsia="zh-TW"/>
        </w:rPr>
        <w:t xml:space="preserve"> IS NULL</w:t>
      </w:r>
    </w:p>
    <w:p w:rsidR="007D5820" w:rsidRDefault="007D5820" w:rsidP="008F1BC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</w:rPr>
        <w:t>ELSE</w:t>
      </w:r>
    </w:p>
    <w:p w:rsidR="008F1BC2" w:rsidRDefault="008F1BC2" w:rsidP="003E091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查詢身故件結案檢核</w:t>
      </w:r>
      <w:r w:rsidR="00337DF4">
        <w:rPr>
          <w:rFonts w:ascii="細明體" w:eastAsia="細明體" w:hAnsi="細明體" w:hint="eastAsia"/>
          <w:kern w:val="2"/>
          <w:lang w:eastAsia="zh-TW"/>
        </w:rPr>
        <w:t>抽件紀錄檔DTAAB203，是否更新契約效力欄位IS_UPD_EFT</w:t>
      </w:r>
      <w:r w:rsidR="00F83372">
        <w:rPr>
          <w:rFonts w:ascii="細明體" w:eastAsia="細明體" w:hAnsi="細明體"/>
          <w:kern w:val="2"/>
          <w:lang w:eastAsia="zh-TW"/>
        </w:rPr>
        <w:t xml:space="preserve"> IN (‘</w:t>
      </w:r>
      <w:r w:rsidR="00337DF4">
        <w:rPr>
          <w:rFonts w:ascii="細明體" w:eastAsia="細明體" w:hAnsi="細明體" w:hint="eastAsia"/>
          <w:kern w:val="2"/>
          <w:lang w:eastAsia="zh-TW"/>
        </w:rPr>
        <w:t>Y</w:t>
      </w:r>
      <w:r w:rsidR="00F83372">
        <w:rPr>
          <w:rFonts w:ascii="細明體" w:eastAsia="細明體" w:hAnsi="細明體"/>
          <w:kern w:val="2"/>
          <w:lang w:eastAsia="zh-TW"/>
        </w:rPr>
        <w:t>’,’Z’)</w:t>
      </w:r>
      <w:r w:rsidR="00337DF4">
        <w:rPr>
          <w:rFonts w:ascii="細明體" w:eastAsia="細明體" w:hAnsi="細明體" w:hint="eastAsia"/>
          <w:kern w:val="2"/>
          <w:lang w:eastAsia="zh-TW"/>
        </w:rPr>
        <w:t>、是否更新</w:t>
      </w:r>
      <w:r w:rsidR="00AF5713">
        <w:rPr>
          <w:rFonts w:ascii="細明體" w:eastAsia="細明體" w:hAnsi="細明體" w:hint="eastAsia"/>
          <w:kern w:val="2"/>
          <w:lang w:eastAsia="zh-TW"/>
        </w:rPr>
        <w:t>完成IS_DONE為N，取得$更新契約效力保單列表</w:t>
      </w:r>
    </w:p>
    <w:p w:rsidR="00BA036B" w:rsidRDefault="00BA036B" w:rsidP="008F1BC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$讀取更新效力件數=取得列表件數</w:t>
      </w:r>
    </w:p>
    <w:p w:rsidR="00AF5713" w:rsidRDefault="00AF5713" w:rsidP="00AF5713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更新效力</w:t>
      </w:r>
      <w:r w:rsidR="000F4690">
        <w:rPr>
          <w:rFonts w:ascii="細明體" w:eastAsia="細明體" w:hAnsi="細明體" w:hint="eastAsia"/>
          <w:kern w:val="2"/>
          <w:lang w:eastAsia="zh-TW"/>
        </w:rPr>
        <w:t>：(是否更新契約效力Y的需更新為14，Z的掛特殊紀錄E</w:t>
      </w:r>
      <w:r w:rsidR="000F4690">
        <w:rPr>
          <w:rFonts w:ascii="細明體" w:eastAsia="細明體" w:hAnsi="細明體"/>
          <w:kern w:val="2"/>
          <w:lang w:eastAsia="zh-TW"/>
        </w:rPr>
        <w:t>98 14)</w:t>
      </w:r>
    </w:p>
    <w:p w:rsidR="00AF5713" w:rsidRDefault="00D74C40" w:rsidP="00AF5713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逐筆取得$更新契約效力保單列表內$更新效力保單資料</w:t>
      </w:r>
    </w:p>
    <w:p w:rsidR="000F4690" w:rsidRDefault="000F4690" w:rsidP="003E091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DTAAB203.是否更新契約效力 = </w:t>
      </w:r>
      <w:r>
        <w:rPr>
          <w:rFonts w:ascii="細明體" w:eastAsia="細明體" w:hAnsi="細明體"/>
          <w:kern w:val="2"/>
          <w:lang w:eastAsia="zh-TW"/>
        </w:rPr>
        <w:t>‘Y’</w:t>
      </w:r>
      <w:r w:rsidR="00A73DFD">
        <w:rPr>
          <w:rFonts w:ascii="細明體" w:eastAsia="細明體" w:hAnsi="細明體"/>
          <w:kern w:val="2"/>
          <w:lang w:eastAsia="zh-TW"/>
        </w:rPr>
        <w:t xml:space="preserve"> OR </w:t>
      </w:r>
      <w:r w:rsidR="00A73DFD">
        <w:rPr>
          <w:rFonts w:ascii="細明體" w:eastAsia="細明體" w:hAnsi="細明體" w:hint="eastAsia"/>
          <w:kern w:val="2"/>
          <w:lang w:eastAsia="zh-TW"/>
        </w:rPr>
        <w:t>DTAAB203.</w:t>
      </w:r>
      <w:r w:rsidR="00A73DFD" w:rsidRPr="00BC185C">
        <w:rPr>
          <w:rFonts w:ascii="細明體" w:eastAsia="細明體" w:hAnsi="細明體" w:hint="eastAsia"/>
          <w:kern w:val="2"/>
          <w:lang w:eastAsia="zh-TW"/>
        </w:rPr>
        <w:t>是否更新身故效力</w:t>
      </w:r>
      <w:r w:rsidR="00A73DFD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A73DFD">
        <w:rPr>
          <w:rFonts w:ascii="細明體" w:eastAsia="細明體" w:hAnsi="細明體"/>
          <w:kern w:val="2"/>
          <w:lang w:eastAsia="zh-TW"/>
        </w:rPr>
        <w:t>‘Y’</w:t>
      </w:r>
    </w:p>
    <w:p w:rsidR="00A73DFD" w:rsidRDefault="00A73DFD" w:rsidP="003E091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IF  </w:t>
      </w:r>
      <w:r>
        <w:rPr>
          <w:rFonts w:ascii="細明體" w:eastAsia="細明體" w:hAnsi="細明體" w:hint="eastAsia"/>
          <w:kern w:val="2"/>
          <w:lang w:eastAsia="zh-TW"/>
        </w:rPr>
        <w:t xml:space="preserve">DTAAB203.是否更新契約效力 = </w:t>
      </w:r>
      <w:r>
        <w:rPr>
          <w:rFonts w:ascii="細明體" w:eastAsia="細明體" w:hAnsi="細明體"/>
          <w:kern w:val="2"/>
          <w:lang w:eastAsia="zh-TW"/>
        </w:rPr>
        <w:t>‘Y’</w:t>
      </w:r>
    </w:p>
    <w:p w:rsidR="005F4BB0" w:rsidRDefault="005F4BB0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$交易代號 =</w:t>
      </w:r>
      <w:r>
        <w:rPr>
          <w:rFonts w:ascii="細明體" w:eastAsia="細明體" w:hAnsi="細明體"/>
          <w:kern w:val="2"/>
          <w:lang w:eastAsia="zh-TW"/>
        </w:rPr>
        <w:t>’AAA006’</w:t>
      </w:r>
    </w:p>
    <w:p w:rsidR="00A73DFD" w:rsidRDefault="00A73DFD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 xml:space="preserve">效力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14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A73DFD" w:rsidRDefault="00A73DFD" w:rsidP="003E091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ELSE </w:t>
      </w:r>
      <w:r>
        <w:rPr>
          <w:rFonts w:ascii="細明體" w:eastAsia="細明體" w:hAnsi="細明體" w:hint="eastAsia"/>
          <w:kern w:val="2"/>
          <w:lang w:eastAsia="zh-TW"/>
        </w:rPr>
        <w:t>DTAAB203.</w:t>
      </w:r>
      <w:r w:rsidRPr="00BC185C">
        <w:rPr>
          <w:rFonts w:ascii="細明體" w:eastAsia="細明體" w:hAnsi="細明體" w:hint="eastAsia"/>
          <w:kern w:val="2"/>
          <w:lang w:eastAsia="zh-TW"/>
        </w:rPr>
        <w:t>是否更新身故效力</w:t>
      </w:r>
      <w:r>
        <w:rPr>
          <w:rFonts w:ascii="細明體" w:eastAsia="細明體" w:hAnsi="細明體" w:hint="eastAsia"/>
          <w:kern w:val="2"/>
          <w:lang w:eastAsia="zh-TW"/>
        </w:rPr>
        <w:t xml:space="preserve">= </w:t>
      </w:r>
      <w:r>
        <w:rPr>
          <w:rFonts w:ascii="細明體" w:eastAsia="細明體" w:hAnsi="細明體"/>
          <w:kern w:val="2"/>
          <w:lang w:eastAsia="zh-TW"/>
        </w:rPr>
        <w:t>‘Y’</w:t>
      </w:r>
    </w:p>
    <w:p w:rsidR="005F4BB0" w:rsidRDefault="005F4BB0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$交易代號 =</w:t>
      </w:r>
      <w:r>
        <w:rPr>
          <w:rFonts w:ascii="細明體" w:eastAsia="細明體" w:hAnsi="細明體"/>
          <w:kern w:val="2"/>
          <w:lang w:eastAsia="zh-TW"/>
        </w:rPr>
        <w:t>’AAA008’</w:t>
      </w:r>
    </w:p>
    <w:p w:rsidR="00A73DFD" w:rsidRDefault="00A73DFD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 xml:space="preserve">效力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40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D74C40" w:rsidRPr="00D74C40" w:rsidRDefault="00AF5713" w:rsidP="003E091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74C40">
        <w:rPr>
          <w:rFonts w:ascii="細明體" w:eastAsia="細明體" w:hAnsi="細明體" w:hint="eastAsia"/>
          <w:kern w:val="2"/>
          <w:lang w:eastAsia="zh-TW"/>
        </w:rPr>
        <w:t>若</w:t>
      </w:r>
      <w:r w:rsidR="00D74C40" w:rsidRPr="00D74C40">
        <w:rPr>
          <w:rFonts w:ascii="細明體" w:eastAsia="細明體" w:hAnsi="細明體" w:hint="eastAsia"/>
          <w:kern w:val="2"/>
          <w:lang w:eastAsia="zh-TW"/>
        </w:rPr>
        <w:t>$更新效力保單.</w:t>
      </w:r>
      <w:r w:rsidRPr="00D74C40">
        <w:rPr>
          <w:rFonts w:ascii="細明體" w:eastAsia="細明體" w:hAnsi="細明體" w:hint="eastAsia"/>
          <w:kern w:val="2"/>
          <w:lang w:eastAsia="zh-TW"/>
        </w:rPr>
        <w:t>契約種類=1</w:t>
      </w:r>
      <w:r w:rsidR="00D74C40" w:rsidRPr="00D74C40">
        <w:rPr>
          <w:rFonts w:ascii="細明體" w:eastAsia="細明體" w:hAnsi="細明體" w:hint="eastAsia"/>
          <w:kern w:val="2"/>
          <w:lang w:eastAsia="zh-TW"/>
        </w:rPr>
        <w:t>表示為主約資料，更新主約效力</w:t>
      </w:r>
      <w:r w:rsidR="00D74C40">
        <w:rPr>
          <w:rFonts w:ascii="細明體" w:eastAsia="細明體" w:hAnsi="細明體" w:hint="eastAsia"/>
          <w:kern w:val="2"/>
          <w:lang w:eastAsia="zh-TW"/>
        </w:rPr>
        <w:t>，</w:t>
      </w:r>
      <w:r w:rsidR="00D74C40" w:rsidRPr="00D74C40">
        <w:rPr>
          <w:rFonts w:ascii="細明體" w:eastAsia="細明體" w:hAnsi="細明體" w:hint="eastAsia"/>
          <w:kern w:val="2"/>
          <w:lang w:eastAsia="zh-TW"/>
        </w:rPr>
        <w:t>呼叫</w:t>
      </w:r>
      <w:r w:rsidR="00D74C40" w:rsidRPr="00D74C40">
        <w:rPr>
          <w:rFonts w:ascii="細明體" w:eastAsia="細明體" w:hAnsi="細明體" w:hint="eastAsia"/>
          <w:lang w:eastAsia="zh-TW"/>
        </w:rPr>
        <w:t>壽險主約投保紀錄效力更新模組AB_13Z002.updateMain02</w:t>
      </w:r>
      <w:r w:rsidR="00D74C40">
        <w:rPr>
          <w:rFonts w:ascii="細明體" w:eastAsia="細明體" w:hAnsi="細明體" w:hint="eastAsia"/>
          <w:lang w:eastAsia="zh-TW"/>
        </w:rPr>
        <w:t>，傳入參數</w:t>
      </w:r>
      <w:r w:rsidR="00D74C40">
        <w:rPr>
          <w:rFonts w:ascii="細明體" w:eastAsia="細明體" w:hAnsi="細明體" w:hint="eastAsia"/>
          <w:kern w:val="2"/>
          <w:lang w:eastAsia="zh-TW"/>
        </w:rPr>
        <w:t>DTAB0L01</w:t>
      </w:r>
      <w:r w:rsidR="00033858">
        <w:rPr>
          <w:rFonts w:ascii="細明體" w:eastAsia="細明體" w:hAnsi="細明體" w:hint="eastAsia"/>
          <w:kern w:val="2"/>
          <w:lang w:eastAsia="zh-TW"/>
        </w:rPr>
        <w:t>，其中內容</w:t>
      </w:r>
    </w:p>
    <w:p w:rsidR="00D74C40" w:rsidRDefault="00D74C40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DTAB0L01</w:t>
      </w:r>
      <w:r w:rsidR="00033858">
        <w:rPr>
          <w:rFonts w:ascii="細明體" w:eastAsia="細明體" w:hAnsi="細明體" w:hint="eastAsia"/>
          <w:kern w:val="2"/>
          <w:lang w:eastAsia="zh-TW"/>
        </w:rPr>
        <w:t>.LOG_CHG_ID=</w:t>
      </w:r>
      <w:r w:rsidR="002B7041">
        <w:rPr>
          <w:rFonts w:ascii="細明體" w:eastAsia="細明體" w:hAnsi="細明體"/>
          <w:kern w:val="2"/>
          <w:lang w:eastAsia="zh-TW"/>
        </w:rPr>
        <w:t>”</w:t>
      </w:r>
      <w:r w:rsidR="002B7041">
        <w:rPr>
          <w:rFonts w:ascii="細明體" w:eastAsia="細明體" w:hAnsi="細明體" w:hint="eastAsia"/>
          <w:kern w:val="2"/>
          <w:lang w:eastAsia="zh-TW"/>
        </w:rPr>
        <w:t>AAB2_B004</w:t>
      </w:r>
      <w:r w:rsidR="002B7041">
        <w:rPr>
          <w:rFonts w:ascii="細明體" w:eastAsia="細明體" w:hAnsi="細明體"/>
          <w:kern w:val="2"/>
          <w:lang w:eastAsia="zh-TW"/>
        </w:rPr>
        <w:t>”</w:t>
      </w:r>
    </w:p>
    <w:p w:rsidR="00033858" w:rsidRDefault="00033858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DTAB0L01.LOG_CHG_NANE=</w:t>
      </w:r>
      <w:r w:rsidR="002B7041">
        <w:rPr>
          <w:rFonts w:ascii="細明體" w:eastAsia="細明體" w:hAnsi="細明體"/>
          <w:kern w:val="2"/>
          <w:lang w:eastAsia="zh-TW"/>
        </w:rPr>
        <w:t>”</w:t>
      </w:r>
      <w:r w:rsidR="002B7041">
        <w:rPr>
          <w:rFonts w:ascii="細明體" w:eastAsia="細明體" w:hAnsi="細明體" w:hint="eastAsia"/>
          <w:kern w:val="2"/>
          <w:lang w:eastAsia="zh-TW"/>
        </w:rPr>
        <w:t>AAB2_B004</w:t>
      </w:r>
      <w:r w:rsidR="002B7041">
        <w:rPr>
          <w:rFonts w:ascii="細明體" w:eastAsia="細明體" w:hAnsi="細明體"/>
          <w:kern w:val="2"/>
          <w:lang w:eastAsia="zh-TW"/>
        </w:rPr>
        <w:t>”</w:t>
      </w:r>
    </w:p>
    <w:p w:rsidR="00033858" w:rsidRDefault="00033858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DTAB0L01.LOG_CHG_DT=</w:t>
      </w:r>
      <w:r w:rsidR="002B7041">
        <w:rPr>
          <w:rFonts w:ascii="細明體" w:eastAsia="細明體" w:hAnsi="細明體" w:hint="eastAsia"/>
          <w:kern w:val="2"/>
          <w:lang w:eastAsia="zh-TW"/>
        </w:rPr>
        <w:t>系統時間</w:t>
      </w:r>
    </w:p>
    <w:p w:rsidR="00033858" w:rsidRDefault="00033858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DTAB0L01.LOG_CFM_ID=</w:t>
      </w:r>
      <w:r w:rsidR="002B7041">
        <w:rPr>
          <w:rFonts w:ascii="細明體" w:eastAsia="細明體" w:hAnsi="細明體"/>
          <w:kern w:val="2"/>
          <w:lang w:eastAsia="zh-TW"/>
        </w:rPr>
        <w:t>”</w:t>
      </w:r>
      <w:r w:rsidR="002B7041">
        <w:rPr>
          <w:rFonts w:ascii="細明體" w:eastAsia="細明體" w:hAnsi="細明體" w:hint="eastAsia"/>
          <w:kern w:val="2"/>
          <w:lang w:eastAsia="zh-TW"/>
        </w:rPr>
        <w:t>AAB2_B004</w:t>
      </w:r>
      <w:r w:rsidR="002B7041">
        <w:rPr>
          <w:rFonts w:ascii="細明體" w:eastAsia="細明體" w:hAnsi="細明體"/>
          <w:kern w:val="2"/>
          <w:lang w:eastAsia="zh-TW"/>
        </w:rPr>
        <w:t>”</w:t>
      </w:r>
    </w:p>
    <w:p w:rsidR="00033858" w:rsidRDefault="00033858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DTAB0L01.LOG_CFM_NANE=</w:t>
      </w:r>
      <w:r w:rsidR="002B7041">
        <w:rPr>
          <w:rFonts w:ascii="細明體" w:eastAsia="細明體" w:hAnsi="細明體"/>
          <w:kern w:val="2"/>
          <w:lang w:eastAsia="zh-TW"/>
        </w:rPr>
        <w:t>”</w:t>
      </w:r>
      <w:r w:rsidR="002B7041">
        <w:rPr>
          <w:rFonts w:ascii="細明體" w:eastAsia="細明體" w:hAnsi="細明體" w:hint="eastAsia"/>
          <w:kern w:val="2"/>
          <w:lang w:eastAsia="zh-TW"/>
        </w:rPr>
        <w:t>AAB2_B004</w:t>
      </w:r>
      <w:r w:rsidR="002B7041">
        <w:rPr>
          <w:rFonts w:ascii="細明體" w:eastAsia="細明體" w:hAnsi="細明體"/>
          <w:kern w:val="2"/>
          <w:lang w:eastAsia="zh-TW"/>
        </w:rPr>
        <w:t>”</w:t>
      </w:r>
    </w:p>
    <w:p w:rsidR="00033858" w:rsidRDefault="00033858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DTAB0L01.LOG_CFM_DT=</w:t>
      </w:r>
      <w:r w:rsidR="002B7041">
        <w:rPr>
          <w:rFonts w:ascii="細明體" w:eastAsia="細明體" w:hAnsi="細明體" w:hint="eastAsia"/>
          <w:kern w:val="2"/>
          <w:lang w:eastAsia="zh-TW"/>
        </w:rPr>
        <w:t>系統時間</w:t>
      </w:r>
    </w:p>
    <w:p w:rsidR="00033858" w:rsidRDefault="00033858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DTAB0L01.LOG_SER_NO=</w:t>
      </w:r>
      <w:r w:rsidR="002B7041">
        <w:rPr>
          <w:rFonts w:ascii="細明體" w:eastAsia="細明體" w:hAnsi="細明體" w:hint="eastAsia"/>
          <w:kern w:val="2"/>
          <w:lang w:eastAsia="zh-TW"/>
        </w:rPr>
        <w:t>0</w:t>
      </w:r>
    </w:p>
    <w:p w:rsidR="00033858" w:rsidRDefault="00033858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DTAB0L01.LOG_CASE_NO=</w:t>
      </w:r>
      <w:r w:rsidR="00566561" w:rsidRPr="00D74C40">
        <w:rPr>
          <w:rFonts w:ascii="細明體" w:eastAsia="細明體" w:hAnsi="細明體" w:hint="eastAsia"/>
          <w:kern w:val="2"/>
          <w:lang w:eastAsia="zh-TW"/>
        </w:rPr>
        <w:t>$更新效力保單</w:t>
      </w:r>
      <w:r w:rsidR="00566561">
        <w:rPr>
          <w:rFonts w:ascii="細明體" w:eastAsia="細明體" w:hAnsi="細明體" w:hint="eastAsia"/>
          <w:kern w:val="2"/>
          <w:lang w:eastAsia="zh-TW"/>
        </w:rPr>
        <w:t>.APLY_NO</w:t>
      </w:r>
    </w:p>
    <w:p w:rsidR="00033858" w:rsidRDefault="00033858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DTAB0L01.LOG_TRN_KIND=</w:t>
      </w:r>
      <w:r w:rsidR="005A6F03">
        <w:rPr>
          <w:rFonts w:ascii="細明體" w:eastAsia="細明體" w:hAnsi="細明體" w:hint="eastAsia"/>
          <w:kern w:val="2"/>
          <w:lang w:eastAsia="zh-TW"/>
        </w:rPr>
        <w:t>$交易代號</w:t>
      </w:r>
    </w:p>
    <w:p w:rsidR="00033858" w:rsidRDefault="00033858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DTAB0L01.EFT_CODE=</w:t>
      </w:r>
      <w:r w:rsidR="00946E11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946E11">
        <w:rPr>
          <w:rFonts w:ascii="細明體" w:eastAsia="細明體" w:hAnsi="細明體"/>
          <w:kern w:val="2"/>
          <w:lang w:eastAsia="zh-TW"/>
        </w:rPr>
        <w:t>$</w:t>
      </w:r>
      <w:r w:rsidR="00946E11">
        <w:rPr>
          <w:rFonts w:ascii="細明體" w:eastAsia="細明體" w:hAnsi="細明體" w:hint="eastAsia"/>
          <w:kern w:val="2"/>
          <w:lang w:eastAsia="zh-TW"/>
        </w:rPr>
        <w:t>效力</w:t>
      </w:r>
    </w:p>
    <w:p w:rsidR="00033858" w:rsidRDefault="00033858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DTAB0L01.POLICY_NO=</w:t>
      </w:r>
      <w:r w:rsidR="00566561" w:rsidRPr="00D74C40">
        <w:rPr>
          <w:rFonts w:ascii="細明體" w:eastAsia="細明體" w:hAnsi="細明體" w:hint="eastAsia"/>
          <w:kern w:val="2"/>
          <w:lang w:eastAsia="zh-TW"/>
        </w:rPr>
        <w:t>$更新效力保單</w:t>
      </w:r>
      <w:r w:rsidR="00566561">
        <w:rPr>
          <w:rFonts w:ascii="細明體" w:eastAsia="細明體" w:hAnsi="細明體" w:hint="eastAsia"/>
          <w:kern w:val="2"/>
          <w:lang w:eastAsia="zh-TW"/>
        </w:rPr>
        <w:t>.POLICY_NO</w:t>
      </w:r>
    </w:p>
    <w:p w:rsidR="00BA036B" w:rsidRDefault="00BA036B" w:rsidP="003E091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寫入件數</w:t>
      </w:r>
    </w:p>
    <w:p w:rsidR="00BA036B" w:rsidRDefault="00BA036B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若更新成功則$主約更新成功件數+1</w:t>
      </w:r>
    </w:p>
    <w:p w:rsidR="00BA036B" w:rsidRDefault="00BA036B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若更新失敗則$主約更新失敗件數+1</w:t>
      </w:r>
    </w:p>
    <w:p w:rsidR="00407A26" w:rsidRDefault="00407A26" w:rsidP="003E091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74C40">
        <w:rPr>
          <w:rFonts w:ascii="細明體" w:eastAsia="細明體" w:hAnsi="細明體" w:hint="eastAsia"/>
          <w:kern w:val="2"/>
          <w:lang w:eastAsia="zh-TW"/>
        </w:rPr>
        <w:t>若$更新效力保單.契約種類=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 w:rsidRPr="00D74C40">
        <w:rPr>
          <w:rFonts w:ascii="細明體" w:eastAsia="細明體" w:hAnsi="細明體" w:hint="eastAsia"/>
          <w:kern w:val="2"/>
          <w:lang w:eastAsia="zh-TW"/>
        </w:rPr>
        <w:t>表示為</w:t>
      </w:r>
      <w:r>
        <w:rPr>
          <w:rFonts w:ascii="細明體" w:eastAsia="細明體" w:hAnsi="細明體" w:hint="eastAsia"/>
          <w:kern w:val="2"/>
          <w:lang w:eastAsia="zh-TW"/>
        </w:rPr>
        <w:t>附</w:t>
      </w:r>
      <w:r w:rsidRPr="00D74C40">
        <w:rPr>
          <w:rFonts w:ascii="細明體" w:eastAsia="細明體" w:hAnsi="細明體" w:hint="eastAsia"/>
          <w:kern w:val="2"/>
          <w:lang w:eastAsia="zh-TW"/>
        </w:rPr>
        <w:t>約資料，更新</w:t>
      </w:r>
      <w:r>
        <w:rPr>
          <w:rFonts w:ascii="細明體" w:eastAsia="細明體" w:hAnsi="細明體" w:hint="eastAsia"/>
          <w:kern w:val="2"/>
          <w:lang w:eastAsia="zh-TW"/>
        </w:rPr>
        <w:t>附</w:t>
      </w:r>
      <w:r w:rsidRPr="00D74C40">
        <w:rPr>
          <w:rFonts w:ascii="細明體" w:eastAsia="細明體" w:hAnsi="細明體" w:hint="eastAsia"/>
          <w:kern w:val="2"/>
          <w:lang w:eastAsia="zh-TW"/>
        </w:rPr>
        <w:t>約效力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Pr="00D74C40">
        <w:rPr>
          <w:rFonts w:ascii="細明體" w:eastAsia="細明體" w:hAnsi="細明體" w:hint="eastAsia"/>
          <w:kern w:val="2"/>
          <w:lang w:eastAsia="zh-TW"/>
        </w:rPr>
        <w:t>呼叫</w:t>
      </w:r>
      <w:r>
        <w:rPr>
          <w:rFonts w:ascii="細明體" w:eastAsia="細明體" w:hAnsi="細明體" w:hint="eastAsia"/>
          <w:lang w:eastAsia="zh-TW"/>
        </w:rPr>
        <w:t>壽險附約投保紀錄效力更新模組</w:t>
      </w:r>
      <w:r w:rsidRPr="00D74C40">
        <w:rPr>
          <w:rFonts w:ascii="細明體" w:eastAsia="細明體" w:hAnsi="細明體" w:hint="eastAsia"/>
          <w:lang w:eastAsia="zh-TW"/>
        </w:rPr>
        <w:t>AB_13Z00</w:t>
      </w:r>
      <w:r>
        <w:rPr>
          <w:rFonts w:ascii="細明體" w:eastAsia="細明體" w:hAnsi="細明體" w:hint="eastAsia"/>
          <w:lang w:eastAsia="zh-TW"/>
        </w:rPr>
        <w:t>3</w:t>
      </w:r>
      <w:r w:rsidRPr="00D74C40">
        <w:rPr>
          <w:rFonts w:ascii="細明體" w:eastAsia="細明體" w:hAnsi="細明體" w:hint="eastAsia"/>
          <w:lang w:eastAsia="zh-TW"/>
        </w:rPr>
        <w:t>.update</w:t>
      </w:r>
      <w:r>
        <w:rPr>
          <w:rFonts w:ascii="細明體" w:eastAsia="細明體" w:hAnsi="細明體" w:hint="eastAsia"/>
          <w:lang w:eastAsia="zh-TW"/>
        </w:rPr>
        <w:t>Add06，傳入參數</w:t>
      </w:r>
      <w:r>
        <w:rPr>
          <w:rFonts w:ascii="細明體" w:eastAsia="細明體" w:hAnsi="細明體" w:hint="eastAsia"/>
          <w:kern w:val="2"/>
          <w:lang w:eastAsia="zh-TW"/>
        </w:rPr>
        <w:t>AB_13Z003_in_bo1，其中內容</w:t>
      </w:r>
    </w:p>
    <w:p w:rsidR="00407A26" w:rsidRDefault="00407A26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AB_13Z003_in_bo1.</w:t>
      </w:r>
      <w:r w:rsidR="007A5E15">
        <w:rPr>
          <w:rFonts w:ascii="細明體" w:eastAsia="細明體" w:hAnsi="細明體" w:hint="eastAsia"/>
          <w:kern w:val="2"/>
          <w:lang w:eastAsia="zh-TW"/>
        </w:rPr>
        <w:t>LOG_CHG_I=</w:t>
      </w:r>
      <w:r w:rsidR="007A5E15">
        <w:rPr>
          <w:rFonts w:ascii="細明體" w:eastAsia="細明體" w:hAnsi="細明體"/>
          <w:kern w:val="2"/>
          <w:lang w:eastAsia="zh-TW"/>
        </w:rPr>
        <w:t>”</w:t>
      </w:r>
      <w:r w:rsidR="007A5E15">
        <w:rPr>
          <w:rFonts w:ascii="細明體" w:eastAsia="細明體" w:hAnsi="細明體" w:hint="eastAsia"/>
          <w:kern w:val="2"/>
          <w:lang w:eastAsia="zh-TW"/>
        </w:rPr>
        <w:t>AAB2_B004</w:t>
      </w:r>
      <w:r w:rsidR="007A5E15">
        <w:rPr>
          <w:rFonts w:ascii="細明體" w:eastAsia="細明體" w:hAnsi="細明體"/>
          <w:kern w:val="2"/>
          <w:lang w:eastAsia="zh-TW"/>
        </w:rPr>
        <w:t>”</w:t>
      </w:r>
    </w:p>
    <w:p w:rsidR="009665C7" w:rsidRDefault="009665C7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AB_13Z003_in_bo1</w:t>
      </w:r>
      <w:r w:rsidR="007A5E15">
        <w:rPr>
          <w:rFonts w:ascii="細明體" w:eastAsia="細明體" w:hAnsi="細明體" w:hint="eastAsia"/>
          <w:kern w:val="2"/>
          <w:lang w:eastAsia="zh-TW"/>
        </w:rPr>
        <w:t>.LOG_CHG_NAME=</w:t>
      </w:r>
      <w:r w:rsidR="007A5E15">
        <w:rPr>
          <w:rFonts w:ascii="細明體" w:eastAsia="細明體" w:hAnsi="細明體"/>
          <w:kern w:val="2"/>
          <w:lang w:eastAsia="zh-TW"/>
        </w:rPr>
        <w:t>”</w:t>
      </w:r>
      <w:r w:rsidR="007A5E15">
        <w:rPr>
          <w:rFonts w:ascii="細明體" w:eastAsia="細明體" w:hAnsi="細明體" w:hint="eastAsia"/>
          <w:kern w:val="2"/>
          <w:lang w:eastAsia="zh-TW"/>
        </w:rPr>
        <w:t>AAB2_B004</w:t>
      </w:r>
      <w:r w:rsidR="007A5E15">
        <w:rPr>
          <w:rFonts w:ascii="細明體" w:eastAsia="細明體" w:hAnsi="細明體"/>
          <w:kern w:val="2"/>
          <w:lang w:eastAsia="zh-TW"/>
        </w:rPr>
        <w:t>”</w:t>
      </w:r>
    </w:p>
    <w:p w:rsidR="007A5E15" w:rsidRDefault="007A5E15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AB_13Z003_in_bo1.LOG_CHG_DT=系統時間</w:t>
      </w:r>
    </w:p>
    <w:p w:rsidR="007A5E15" w:rsidRDefault="007A5E15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AB_13Z003_in_bo1.LOG_CFM_ID=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AAB2_B004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7A5E15" w:rsidRDefault="007A5E15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AB_13Z003_in_bo1.LOG_CFM_NAME=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AAB2_B004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7A5E15" w:rsidRDefault="007A5E15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AB_13Z003_in_bo1.LOG_CFM_DT=系統時間</w:t>
      </w:r>
    </w:p>
    <w:p w:rsidR="007A5E15" w:rsidRDefault="007A5E15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AB_13Z003_in_bo1.LOG_SER_NO=0</w:t>
      </w:r>
    </w:p>
    <w:p w:rsidR="007A5E15" w:rsidRDefault="007A5E15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AB_13Z003_in_bo1.LOG_CASE_NO=</w:t>
      </w:r>
      <w:r w:rsidRPr="00D74C40">
        <w:rPr>
          <w:rFonts w:ascii="細明體" w:eastAsia="細明體" w:hAnsi="細明體" w:hint="eastAsia"/>
          <w:kern w:val="2"/>
          <w:lang w:eastAsia="zh-TW"/>
        </w:rPr>
        <w:t>$更新效力保單</w:t>
      </w:r>
      <w:r>
        <w:rPr>
          <w:rFonts w:ascii="細明體" w:eastAsia="細明體" w:hAnsi="細明體" w:hint="eastAsia"/>
          <w:kern w:val="2"/>
          <w:lang w:eastAsia="zh-TW"/>
        </w:rPr>
        <w:t>.APLY_NO</w:t>
      </w:r>
    </w:p>
    <w:p w:rsidR="007A5E15" w:rsidRDefault="007A5E15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AB_13Z003_in_bo1.CHG_MAIN=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N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7A5E15" w:rsidRDefault="007A5E15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AB_13Z003_in_bo1.LOG_TRN_KIND=</w:t>
      </w:r>
      <w:r w:rsidR="00E950E1">
        <w:rPr>
          <w:rFonts w:ascii="細明體" w:eastAsia="細明體" w:hAnsi="細明體" w:hint="eastAsia"/>
          <w:kern w:val="2"/>
          <w:lang w:eastAsia="zh-TW"/>
        </w:rPr>
        <w:t>$交易代號</w:t>
      </w:r>
    </w:p>
    <w:p w:rsidR="007A5E15" w:rsidRDefault="007A5E15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AB_13Z003_in_bo1.EFT_CODE=</w:t>
      </w:r>
      <w:r w:rsidR="00E950E1">
        <w:rPr>
          <w:rFonts w:ascii="細明體" w:eastAsia="細明體" w:hAnsi="細明體"/>
          <w:kern w:val="2"/>
          <w:lang w:eastAsia="zh-TW"/>
        </w:rPr>
        <w:t>$</w:t>
      </w:r>
      <w:r w:rsidR="00E950E1">
        <w:rPr>
          <w:rFonts w:ascii="細明體" w:eastAsia="細明體" w:hAnsi="細明體" w:hint="eastAsia"/>
          <w:kern w:val="2"/>
          <w:lang w:eastAsia="zh-TW"/>
        </w:rPr>
        <w:t>效力</w:t>
      </w:r>
    </w:p>
    <w:p w:rsidR="007A5E15" w:rsidRDefault="007A5E15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AB_13Z003_in_bo1.POLICY_NO=</w:t>
      </w:r>
      <w:r w:rsidRPr="00D74C40">
        <w:rPr>
          <w:rFonts w:ascii="細明體" w:eastAsia="細明體" w:hAnsi="細明體" w:hint="eastAsia"/>
          <w:kern w:val="2"/>
          <w:lang w:eastAsia="zh-TW"/>
        </w:rPr>
        <w:t>$更新效力保單</w:t>
      </w:r>
      <w:r>
        <w:rPr>
          <w:rFonts w:ascii="細明體" w:eastAsia="細明體" w:hAnsi="細明體" w:hint="eastAsia"/>
          <w:kern w:val="2"/>
          <w:lang w:eastAsia="zh-TW"/>
        </w:rPr>
        <w:t>.POLICY_NO</w:t>
      </w:r>
    </w:p>
    <w:p w:rsidR="007A5E15" w:rsidRDefault="007A5E15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AB_13Z003_in_bo1.RD_ID=</w:t>
      </w:r>
      <w:r w:rsidRPr="00D74C40">
        <w:rPr>
          <w:rFonts w:ascii="細明體" w:eastAsia="細明體" w:hAnsi="細明體" w:hint="eastAsia"/>
          <w:kern w:val="2"/>
          <w:lang w:eastAsia="zh-TW"/>
        </w:rPr>
        <w:t>$更新效力保單</w:t>
      </w:r>
      <w:r>
        <w:rPr>
          <w:rFonts w:ascii="細明體" w:eastAsia="細明體" w:hAnsi="細明體" w:hint="eastAsia"/>
          <w:kern w:val="2"/>
          <w:lang w:eastAsia="zh-TW"/>
        </w:rPr>
        <w:t>.PROD_ID</w:t>
      </w:r>
    </w:p>
    <w:p w:rsidR="007A5E15" w:rsidRDefault="007A5E15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AB_13Z003_in_bo1.EFT_DATE=null</w:t>
      </w:r>
    </w:p>
    <w:p w:rsidR="007A5E15" w:rsidRDefault="007A5E15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AB_13Z003_in_bo1.ID=</w:t>
      </w:r>
      <w:r w:rsidRPr="00D74C40">
        <w:rPr>
          <w:rFonts w:ascii="細明體" w:eastAsia="細明體" w:hAnsi="細明體" w:hint="eastAsia"/>
          <w:kern w:val="2"/>
          <w:lang w:eastAsia="zh-TW"/>
        </w:rPr>
        <w:t>$更新效力保單</w:t>
      </w:r>
      <w:r>
        <w:rPr>
          <w:rFonts w:ascii="細明體" w:eastAsia="細明體" w:hAnsi="細明體" w:hint="eastAsia"/>
          <w:kern w:val="2"/>
          <w:lang w:eastAsia="zh-TW"/>
        </w:rPr>
        <w:t>.OCR_ID</w:t>
      </w:r>
    </w:p>
    <w:p w:rsidR="00BA036B" w:rsidRDefault="00BA036B" w:rsidP="003E091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寫入件數</w:t>
      </w:r>
    </w:p>
    <w:p w:rsidR="00BA036B" w:rsidRDefault="00BA036B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若更新成功則$附約更新成功件數+1</w:t>
      </w:r>
    </w:p>
    <w:p w:rsidR="00BA036B" w:rsidRPr="00D74C40" w:rsidRDefault="00BA036B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若更新失敗則$</w:t>
      </w:r>
      <w:r w:rsidR="000A1780">
        <w:rPr>
          <w:rFonts w:ascii="細明體" w:eastAsia="細明體" w:hAnsi="細明體" w:hint="eastAsia"/>
          <w:kern w:val="2"/>
          <w:lang w:eastAsia="zh-TW"/>
        </w:rPr>
        <w:t>附</w:t>
      </w:r>
      <w:r>
        <w:rPr>
          <w:rFonts w:ascii="細明體" w:eastAsia="細明體" w:hAnsi="細明體" w:hint="eastAsia"/>
          <w:kern w:val="2"/>
          <w:lang w:eastAsia="zh-TW"/>
        </w:rPr>
        <w:t>約更新失敗件數+1</w:t>
      </w:r>
    </w:p>
    <w:p w:rsidR="001E7A79" w:rsidRDefault="003B659F" w:rsidP="00AA57E5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更新作業檔(</w:t>
      </w:r>
      <w:r>
        <w:rPr>
          <w:rFonts w:ascii="細明體" w:eastAsia="細明體" w:hAnsi="細明體"/>
          <w:kern w:val="2"/>
          <w:lang w:eastAsia="zh-TW"/>
        </w:rPr>
        <w:t>DTAAB203)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475B72" w:rsidRDefault="00475B72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</w:t>
      </w:r>
      <w:r>
        <w:rPr>
          <w:rFonts w:ascii="細明體" w:eastAsia="細明體" w:hAnsi="細明體"/>
          <w:kern w:val="2"/>
          <w:lang w:eastAsia="zh-TW"/>
        </w:rPr>
        <w:t xml:space="preserve">F </w:t>
      </w:r>
      <w:r>
        <w:rPr>
          <w:rFonts w:ascii="細明體" w:eastAsia="細明體" w:hAnsi="細明體" w:hint="eastAsia"/>
          <w:kern w:val="2"/>
          <w:lang w:eastAsia="zh-TW"/>
        </w:rPr>
        <w:t>傳入.</w:t>
      </w:r>
      <w:r>
        <w:rPr>
          <w:rFonts w:ascii="細明體" w:eastAsia="細明體" w:hAnsi="細明體" w:hint="eastAsia"/>
        </w:rPr>
        <w:t>更新項目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/>
        </w:rPr>
        <w:t xml:space="preserve">D’ AND </w:t>
      </w:r>
      <w:r>
        <w:rPr>
          <w:rFonts w:ascii="細明體" w:eastAsia="細明體" w:hAnsi="細明體" w:hint="eastAsia"/>
          <w:kern w:val="2"/>
          <w:lang w:eastAsia="zh-TW"/>
        </w:rPr>
        <w:t>DTAAB203.</w:t>
      </w:r>
      <w:r w:rsidRPr="00BC185C">
        <w:rPr>
          <w:rFonts w:ascii="細明體" w:eastAsia="細明體" w:hAnsi="細明體" w:hint="eastAsia"/>
          <w:kern w:val="2"/>
          <w:lang w:eastAsia="zh-TW"/>
        </w:rPr>
        <w:t>是否更新身故效力</w:t>
      </w:r>
      <w:r>
        <w:rPr>
          <w:rFonts w:ascii="細明體" w:eastAsia="細明體" w:hAnsi="細明體" w:hint="eastAsia"/>
          <w:kern w:val="2"/>
          <w:lang w:eastAsia="zh-TW"/>
        </w:rPr>
        <w:t xml:space="preserve">= </w:t>
      </w:r>
      <w:r>
        <w:rPr>
          <w:rFonts w:ascii="細明體" w:eastAsia="細明體" w:hAnsi="細明體"/>
          <w:kern w:val="2"/>
          <w:lang w:eastAsia="zh-TW"/>
        </w:rPr>
        <w:t>‘Y’</w:t>
      </w:r>
    </w:p>
    <w:p w:rsidR="00DA4CF9" w:rsidRDefault="00DA4CF9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 xml:space="preserve">更新身故 = </w:t>
      </w:r>
      <w:r>
        <w:rPr>
          <w:rFonts w:ascii="細明體" w:eastAsia="細明體" w:hAnsi="細明體"/>
          <w:kern w:val="2"/>
          <w:lang w:eastAsia="zh-TW"/>
        </w:rPr>
        <w:t>TRUE</w:t>
      </w:r>
    </w:p>
    <w:p w:rsidR="00FA4AD5" w:rsidRPr="003E0913" w:rsidRDefault="00FA4AD5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$</w:t>
      </w:r>
      <w:r w:rsidRPr="00340B5E">
        <w:rPr>
          <w:rFonts w:ascii="sөũ" w:hAnsi="sөũ" w:hint="eastAsia"/>
        </w:rPr>
        <w:t>狀態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‘D’</w:t>
      </w:r>
    </w:p>
    <w:p w:rsidR="00475B72" w:rsidRDefault="00475B72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</w:rPr>
        <w:t>ELSE</w:t>
      </w:r>
      <w:r w:rsidR="00957C57">
        <w:rPr>
          <w:rFonts w:ascii="細明體" w:eastAsia="細明體" w:hAnsi="細明體"/>
        </w:rPr>
        <w:t xml:space="preserve"> IF </w:t>
      </w:r>
      <w:r w:rsidR="00957C57">
        <w:rPr>
          <w:rFonts w:ascii="細明體" w:eastAsia="細明體" w:hAnsi="細明體" w:hint="eastAsia"/>
          <w:kern w:val="2"/>
          <w:lang w:eastAsia="zh-TW"/>
        </w:rPr>
        <w:t xml:space="preserve">DTAAB203.是否更新契約效力 = </w:t>
      </w:r>
      <w:r w:rsidR="00957C57">
        <w:rPr>
          <w:rFonts w:ascii="細明體" w:eastAsia="細明體" w:hAnsi="細明體"/>
          <w:kern w:val="2"/>
          <w:lang w:eastAsia="zh-TW"/>
        </w:rPr>
        <w:t>‘Y’</w:t>
      </w:r>
    </w:p>
    <w:p w:rsidR="00E73444" w:rsidRDefault="00E73444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 xml:space="preserve">更新14 = </w:t>
      </w:r>
      <w:r>
        <w:rPr>
          <w:rFonts w:ascii="細明體" w:eastAsia="細明體" w:hAnsi="細明體"/>
          <w:kern w:val="2"/>
          <w:lang w:eastAsia="zh-TW"/>
        </w:rPr>
        <w:t>TRUE</w:t>
      </w:r>
    </w:p>
    <w:p w:rsidR="00FA4AD5" w:rsidRDefault="00FA4AD5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$</w:t>
      </w:r>
      <w:r w:rsidRPr="00340B5E">
        <w:rPr>
          <w:rFonts w:ascii="sөũ" w:hAnsi="sөũ" w:hint="eastAsia"/>
        </w:rPr>
        <w:t>狀態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‘N’</w:t>
      </w:r>
    </w:p>
    <w:tbl>
      <w:tblPr>
        <w:tblW w:w="8221" w:type="dxa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3402"/>
        <w:gridCol w:w="2835"/>
      </w:tblGrid>
      <w:tr w:rsidR="001E7A79" w:rsidRPr="00E01490" w:rsidTr="003E0913">
        <w:trPr>
          <w:trHeight w:val="360"/>
        </w:trPr>
        <w:tc>
          <w:tcPr>
            <w:tcW w:w="1984" w:type="dxa"/>
            <w:shd w:val="clear" w:color="auto" w:fill="FFFF00"/>
            <w:vAlign w:val="center"/>
          </w:tcPr>
          <w:p w:rsidR="001E7A79" w:rsidRPr="00E01490" w:rsidRDefault="001E7A79" w:rsidP="00C50ECB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名稱</w:t>
            </w:r>
          </w:p>
        </w:tc>
        <w:tc>
          <w:tcPr>
            <w:tcW w:w="3402" w:type="dxa"/>
            <w:shd w:val="clear" w:color="auto" w:fill="FFFF00"/>
            <w:vAlign w:val="center"/>
          </w:tcPr>
          <w:p w:rsidR="001E7A79" w:rsidRPr="00E01490" w:rsidRDefault="001E7A79" w:rsidP="00C50ECB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資料來源</w:t>
            </w:r>
          </w:p>
        </w:tc>
        <w:tc>
          <w:tcPr>
            <w:tcW w:w="2835" w:type="dxa"/>
            <w:shd w:val="clear" w:color="auto" w:fill="FFFF00"/>
            <w:vAlign w:val="center"/>
          </w:tcPr>
          <w:p w:rsidR="001E7A79" w:rsidRPr="00E01490" w:rsidRDefault="001E7A79" w:rsidP="00C50ECB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備註</w:t>
            </w:r>
          </w:p>
        </w:tc>
      </w:tr>
      <w:tr w:rsidR="00A5451F" w:rsidRPr="00E01490" w:rsidTr="003E0913">
        <w:trPr>
          <w:trHeight w:val="360"/>
        </w:trPr>
        <w:tc>
          <w:tcPr>
            <w:tcW w:w="1984" w:type="dxa"/>
          </w:tcPr>
          <w:p w:rsidR="00A5451F" w:rsidRPr="003C7CEA" w:rsidRDefault="00A5451F" w:rsidP="00A5451F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3E0913">
              <w:rPr>
                <w:rFonts w:ascii="sөũ" w:hAnsi="sөũ" w:hint="eastAsia"/>
                <w:sz w:val="20"/>
                <w:szCs w:val="20"/>
              </w:rPr>
              <w:t>契約種類</w:t>
            </w:r>
          </w:p>
        </w:tc>
        <w:tc>
          <w:tcPr>
            <w:tcW w:w="3402" w:type="dxa"/>
          </w:tcPr>
          <w:p w:rsidR="00A5451F" w:rsidRPr="004B459F" w:rsidRDefault="00A5451F" w:rsidP="00A5451F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4B459F">
              <w:rPr>
                <w:rFonts w:ascii="sөũ" w:hAnsi="sөũ" w:hint="eastAsia"/>
                <w:sz w:val="20"/>
                <w:szCs w:val="20"/>
              </w:rPr>
              <w:t>DTAAB203.</w:t>
            </w:r>
            <w:r w:rsidRPr="00340B5E">
              <w:rPr>
                <w:rFonts w:ascii="sөũ" w:hAnsi="sөũ" w:hint="eastAsia"/>
                <w:sz w:val="20"/>
                <w:szCs w:val="20"/>
              </w:rPr>
              <w:t>契約種類</w:t>
            </w:r>
          </w:p>
        </w:tc>
        <w:tc>
          <w:tcPr>
            <w:tcW w:w="2835" w:type="dxa"/>
          </w:tcPr>
          <w:p w:rsidR="00A5451F" w:rsidRPr="00E01490" w:rsidRDefault="00A5451F" w:rsidP="00A5451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5451F" w:rsidRPr="00E01490" w:rsidTr="003E0913">
        <w:trPr>
          <w:trHeight w:val="360"/>
        </w:trPr>
        <w:tc>
          <w:tcPr>
            <w:tcW w:w="1984" w:type="dxa"/>
          </w:tcPr>
          <w:p w:rsidR="00A5451F" w:rsidRPr="003E0913" w:rsidRDefault="00A5451F" w:rsidP="00A5451F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3E0913">
              <w:rPr>
                <w:rFonts w:ascii="sөũ" w:hAnsi="sөũ" w:hint="eastAsia"/>
                <w:sz w:val="20"/>
                <w:szCs w:val="20"/>
              </w:rPr>
              <w:t>保單號碼</w:t>
            </w:r>
          </w:p>
        </w:tc>
        <w:tc>
          <w:tcPr>
            <w:tcW w:w="3402" w:type="dxa"/>
          </w:tcPr>
          <w:p w:rsidR="00A5451F" w:rsidRPr="004B459F" w:rsidRDefault="00A5451F" w:rsidP="00A5451F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4B459F">
              <w:rPr>
                <w:rFonts w:ascii="sөũ" w:hAnsi="sөũ" w:hint="eastAsia"/>
                <w:sz w:val="20"/>
                <w:szCs w:val="20"/>
              </w:rPr>
              <w:t>DTAAB203.</w:t>
            </w:r>
            <w:r w:rsidRPr="00340B5E">
              <w:rPr>
                <w:rFonts w:ascii="sөũ" w:hAnsi="sөũ" w:hint="eastAsia"/>
                <w:sz w:val="20"/>
                <w:szCs w:val="20"/>
              </w:rPr>
              <w:t>保單號碼</w:t>
            </w:r>
          </w:p>
        </w:tc>
        <w:tc>
          <w:tcPr>
            <w:tcW w:w="2835" w:type="dxa"/>
          </w:tcPr>
          <w:p w:rsidR="00A5451F" w:rsidRPr="00E01490" w:rsidRDefault="00A5451F" w:rsidP="00A5451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5451F" w:rsidRPr="00E01490" w:rsidTr="003E0913">
        <w:trPr>
          <w:trHeight w:val="360"/>
        </w:trPr>
        <w:tc>
          <w:tcPr>
            <w:tcW w:w="1984" w:type="dxa"/>
          </w:tcPr>
          <w:p w:rsidR="00A5451F" w:rsidRPr="003E0913" w:rsidRDefault="00A5451F" w:rsidP="00A5451F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3E0913">
              <w:rPr>
                <w:rFonts w:ascii="sөũ" w:hAnsi="sөũ" w:hint="eastAsia"/>
                <w:sz w:val="20"/>
                <w:szCs w:val="20"/>
              </w:rPr>
              <w:t>險別</w:t>
            </w:r>
          </w:p>
        </w:tc>
        <w:tc>
          <w:tcPr>
            <w:tcW w:w="3402" w:type="dxa"/>
          </w:tcPr>
          <w:p w:rsidR="00A5451F" w:rsidRDefault="00A5451F" w:rsidP="00A5451F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4B459F">
              <w:rPr>
                <w:rFonts w:ascii="sөũ" w:hAnsi="sөũ" w:hint="eastAsia"/>
                <w:sz w:val="20"/>
                <w:szCs w:val="20"/>
              </w:rPr>
              <w:t>DTAAB203.</w:t>
            </w:r>
            <w:r w:rsidRPr="00340B5E">
              <w:rPr>
                <w:rFonts w:ascii="sөũ" w:hAnsi="sөũ" w:hint="eastAsia"/>
                <w:sz w:val="20"/>
                <w:szCs w:val="20"/>
              </w:rPr>
              <w:t>險別</w:t>
            </w:r>
          </w:p>
        </w:tc>
        <w:tc>
          <w:tcPr>
            <w:tcW w:w="2835" w:type="dxa"/>
          </w:tcPr>
          <w:p w:rsidR="00A5451F" w:rsidRPr="00E01490" w:rsidRDefault="00A5451F" w:rsidP="00A5451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5451F" w:rsidRPr="00E01490" w:rsidTr="003E0913">
        <w:trPr>
          <w:trHeight w:val="360"/>
        </w:trPr>
        <w:tc>
          <w:tcPr>
            <w:tcW w:w="1984" w:type="dxa"/>
          </w:tcPr>
          <w:p w:rsidR="00A5451F" w:rsidRPr="003E0913" w:rsidRDefault="00A5451F" w:rsidP="00A5451F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3E0913">
              <w:rPr>
                <w:rFonts w:ascii="sөũ" w:hAnsi="sөũ" w:hint="eastAsia"/>
                <w:sz w:val="20"/>
                <w:szCs w:val="20"/>
              </w:rPr>
              <w:t>事故者</w:t>
            </w:r>
            <w:r w:rsidRPr="003E0913"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3402" w:type="dxa"/>
          </w:tcPr>
          <w:p w:rsidR="00A5451F" w:rsidRDefault="00A5451F" w:rsidP="00A5451F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4B459F">
              <w:rPr>
                <w:rFonts w:ascii="sөũ" w:hAnsi="sөũ" w:hint="eastAsia"/>
                <w:sz w:val="20"/>
                <w:szCs w:val="20"/>
              </w:rPr>
              <w:t>DTAAB203.</w:t>
            </w:r>
            <w:r w:rsidRPr="00340B5E">
              <w:rPr>
                <w:rFonts w:ascii="sөũ" w:hAnsi="sөũ" w:hint="eastAsia"/>
                <w:sz w:val="20"/>
                <w:szCs w:val="20"/>
              </w:rPr>
              <w:t>事故者</w:t>
            </w:r>
            <w:r w:rsidRPr="00340B5E"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2835" w:type="dxa"/>
          </w:tcPr>
          <w:p w:rsidR="00A5451F" w:rsidRPr="00E01490" w:rsidRDefault="00A5451F" w:rsidP="00A5451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5451F" w:rsidRPr="00E01490" w:rsidTr="003E0913">
        <w:trPr>
          <w:trHeight w:val="360"/>
        </w:trPr>
        <w:tc>
          <w:tcPr>
            <w:tcW w:w="1984" w:type="dxa"/>
          </w:tcPr>
          <w:p w:rsidR="00A5451F" w:rsidRPr="003E0913" w:rsidRDefault="00A5451F" w:rsidP="00A5451F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3E0913">
              <w:rPr>
                <w:rFonts w:ascii="sөũ" w:hAnsi="sөũ" w:hint="eastAsia"/>
                <w:sz w:val="20"/>
                <w:szCs w:val="20"/>
              </w:rPr>
              <w:t>受理編號</w:t>
            </w:r>
          </w:p>
        </w:tc>
        <w:tc>
          <w:tcPr>
            <w:tcW w:w="3402" w:type="dxa"/>
          </w:tcPr>
          <w:p w:rsidR="00A5451F" w:rsidRDefault="00A5451F" w:rsidP="00A5451F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4B459F">
              <w:rPr>
                <w:rFonts w:ascii="sөũ" w:hAnsi="sөũ" w:hint="eastAsia"/>
                <w:sz w:val="20"/>
                <w:szCs w:val="20"/>
              </w:rPr>
              <w:t>DTAAB203.</w:t>
            </w:r>
            <w:r w:rsidRPr="00340B5E">
              <w:rPr>
                <w:rFonts w:ascii="sөũ" w:hAnsi="sөũ" w:hint="eastAsia"/>
                <w:sz w:val="20"/>
                <w:szCs w:val="20"/>
              </w:rPr>
              <w:t>受理編號</w:t>
            </w:r>
          </w:p>
        </w:tc>
        <w:tc>
          <w:tcPr>
            <w:tcW w:w="2835" w:type="dxa"/>
          </w:tcPr>
          <w:p w:rsidR="00A5451F" w:rsidRPr="00E01490" w:rsidRDefault="00A5451F" w:rsidP="00A5451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318E5" w:rsidRPr="00E01490" w:rsidTr="003E0913">
        <w:trPr>
          <w:trHeight w:val="360"/>
        </w:trPr>
        <w:tc>
          <w:tcPr>
            <w:tcW w:w="1984" w:type="dxa"/>
          </w:tcPr>
          <w:p w:rsidR="00A318E5" w:rsidRPr="003E0913" w:rsidRDefault="00A318E5" w:rsidP="00A318E5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3E0913">
              <w:rPr>
                <w:rFonts w:ascii="sөũ" w:hAnsi="sөũ" w:hint="eastAsia"/>
                <w:sz w:val="20"/>
                <w:szCs w:val="20"/>
              </w:rPr>
              <w:t>是否更新完成</w:t>
            </w:r>
          </w:p>
        </w:tc>
        <w:tc>
          <w:tcPr>
            <w:tcW w:w="3402" w:type="dxa"/>
            <w:vAlign w:val="center"/>
          </w:tcPr>
          <w:p w:rsidR="00A318E5" w:rsidRDefault="00920C28" w:rsidP="00A318E5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 xml:space="preserve">IF </w:t>
            </w:r>
            <w:r w:rsidRPr="00340B5E">
              <w:rPr>
                <w:rFonts w:ascii="sөũ" w:hAnsi="sөũ"/>
                <w:sz w:val="20"/>
                <w:szCs w:val="20"/>
              </w:rPr>
              <w:t>$</w:t>
            </w:r>
            <w:r w:rsidRPr="00340B5E">
              <w:rPr>
                <w:rFonts w:ascii="sөũ" w:hAnsi="sөũ" w:hint="eastAsia"/>
                <w:sz w:val="20"/>
                <w:szCs w:val="20"/>
              </w:rPr>
              <w:t>更新</w:t>
            </w:r>
            <w:r w:rsidR="00E73444">
              <w:rPr>
                <w:rFonts w:ascii="sөũ" w:hAnsi="sөũ" w:hint="eastAsia"/>
                <w:sz w:val="20"/>
                <w:szCs w:val="20"/>
              </w:rPr>
              <w:t>14</w:t>
            </w:r>
            <w:r w:rsidRPr="00340B5E">
              <w:rPr>
                <w:rFonts w:ascii="sөũ" w:hAnsi="sөũ" w:hint="eastAsia"/>
                <w:sz w:val="20"/>
                <w:szCs w:val="20"/>
              </w:rPr>
              <w:t xml:space="preserve"> = </w:t>
            </w:r>
            <w:r w:rsidRPr="00340B5E">
              <w:rPr>
                <w:rFonts w:ascii="sөũ" w:hAnsi="sөũ"/>
                <w:sz w:val="20"/>
                <w:szCs w:val="20"/>
              </w:rPr>
              <w:t>TRUE</w:t>
            </w:r>
            <w:r>
              <w:rPr>
                <w:rFonts w:ascii="sөũ" w:hAnsi="sөũ"/>
                <w:sz w:val="20"/>
                <w:szCs w:val="20"/>
              </w:rPr>
              <w:t xml:space="preserve"> </w:t>
            </w:r>
            <w:r>
              <w:rPr>
                <w:rFonts w:ascii="sөũ" w:hAnsi="sөũ" w:hint="eastAsia"/>
                <w:sz w:val="20"/>
                <w:szCs w:val="20"/>
              </w:rPr>
              <w:t>壓</w:t>
            </w:r>
            <w:r>
              <w:rPr>
                <w:rFonts w:ascii="sөũ" w:hAnsi="sөũ"/>
                <w:sz w:val="20"/>
                <w:szCs w:val="20"/>
              </w:rPr>
              <w:t>’Y’</w:t>
            </w:r>
          </w:p>
        </w:tc>
        <w:tc>
          <w:tcPr>
            <w:tcW w:w="2835" w:type="dxa"/>
          </w:tcPr>
          <w:p w:rsidR="00A318E5" w:rsidRPr="00E01490" w:rsidRDefault="00A318E5" w:rsidP="00A318E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318E5" w:rsidRPr="00E01490" w:rsidTr="003E0913">
        <w:trPr>
          <w:trHeight w:val="360"/>
        </w:trPr>
        <w:tc>
          <w:tcPr>
            <w:tcW w:w="1984" w:type="dxa"/>
          </w:tcPr>
          <w:p w:rsidR="00A318E5" w:rsidRPr="003E0913" w:rsidRDefault="00A318E5" w:rsidP="00A318E5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3E0913">
              <w:rPr>
                <w:rFonts w:ascii="sөũ" w:hAnsi="sөũ" w:hint="eastAsia"/>
                <w:sz w:val="20"/>
                <w:szCs w:val="20"/>
              </w:rPr>
              <w:t>更新時間</w:t>
            </w:r>
          </w:p>
        </w:tc>
        <w:tc>
          <w:tcPr>
            <w:tcW w:w="3402" w:type="dxa"/>
            <w:vAlign w:val="center"/>
          </w:tcPr>
          <w:p w:rsidR="00A318E5" w:rsidRDefault="00290A58" w:rsidP="00A318E5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$</w:t>
            </w:r>
            <w:r>
              <w:rPr>
                <w:rFonts w:ascii="sөũ" w:hAnsi="sөũ" w:hint="eastAsia"/>
                <w:sz w:val="20"/>
                <w:szCs w:val="20"/>
              </w:rPr>
              <w:t>批次作業時間</w:t>
            </w:r>
          </w:p>
        </w:tc>
        <w:tc>
          <w:tcPr>
            <w:tcW w:w="2835" w:type="dxa"/>
          </w:tcPr>
          <w:p w:rsidR="00A318E5" w:rsidRPr="00E01490" w:rsidRDefault="00A318E5" w:rsidP="00A318E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318E5" w:rsidRPr="00E01490" w:rsidTr="003E0913">
        <w:trPr>
          <w:trHeight w:val="360"/>
        </w:trPr>
        <w:tc>
          <w:tcPr>
            <w:tcW w:w="1984" w:type="dxa"/>
          </w:tcPr>
          <w:p w:rsidR="00A318E5" w:rsidRPr="003E0913" w:rsidRDefault="00A318E5" w:rsidP="00A318E5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3E0913">
              <w:rPr>
                <w:rFonts w:ascii="sөũ" w:hAnsi="sөũ" w:hint="eastAsia"/>
                <w:sz w:val="20"/>
                <w:szCs w:val="20"/>
              </w:rPr>
              <w:t>身故是否更新完成</w:t>
            </w:r>
          </w:p>
        </w:tc>
        <w:tc>
          <w:tcPr>
            <w:tcW w:w="3402" w:type="dxa"/>
            <w:vAlign w:val="center"/>
          </w:tcPr>
          <w:p w:rsidR="00DA4CF9" w:rsidRDefault="00DA4CF9" w:rsidP="003E0913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 xml:space="preserve">IF </w:t>
            </w:r>
            <w:r w:rsidRPr="003E0913">
              <w:rPr>
                <w:rFonts w:ascii="sөũ" w:hAnsi="sөũ"/>
                <w:sz w:val="20"/>
                <w:szCs w:val="20"/>
              </w:rPr>
              <w:t>$</w:t>
            </w:r>
            <w:r w:rsidRPr="003E0913">
              <w:rPr>
                <w:rFonts w:ascii="sөũ" w:hAnsi="sөũ" w:hint="eastAsia"/>
                <w:sz w:val="20"/>
                <w:szCs w:val="20"/>
              </w:rPr>
              <w:t>更新身故</w:t>
            </w:r>
            <w:r w:rsidRPr="003E0913">
              <w:rPr>
                <w:rFonts w:ascii="sөũ" w:hAnsi="sөũ" w:hint="eastAsia"/>
                <w:sz w:val="20"/>
                <w:szCs w:val="20"/>
              </w:rPr>
              <w:t xml:space="preserve"> = </w:t>
            </w:r>
            <w:r w:rsidRPr="003E0913">
              <w:rPr>
                <w:rFonts w:ascii="sөũ" w:hAnsi="sөũ"/>
                <w:sz w:val="20"/>
                <w:szCs w:val="20"/>
              </w:rPr>
              <w:t>TRUE</w:t>
            </w:r>
            <w:r>
              <w:rPr>
                <w:rFonts w:ascii="sөũ" w:hAnsi="sөũ"/>
                <w:sz w:val="20"/>
                <w:szCs w:val="20"/>
              </w:rPr>
              <w:t xml:space="preserve"> </w:t>
            </w:r>
            <w:r>
              <w:rPr>
                <w:rFonts w:ascii="sөũ" w:hAnsi="sөũ" w:hint="eastAsia"/>
                <w:sz w:val="20"/>
                <w:szCs w:val="20"/>
              </w:rPr>
              <w:t>壓</w:t>
            </w:r>
            <w:r>
              <w:rPr>
                <w:rFonts w:ascii="sөũ" w:hAnsi="sөũ"/>
                <w:sz w:val="20"/>
                <w:szCs w:val="20"/>
              </w:rPr>
              <w:t>’Y’</w:t>
            </w:r>
          </w:p>
        </w:tc>
        <w:tc>
          <w:tcPr>
            <w:tcW w:w="2835" w:type="dxa"/>
          </w:tcPr>
          <w:p w:rsidR="00A318E5" w:rsidRPr="00E01490" w:rsidRDefault="00A318E5" w:rsidP="00A318E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318E5" w:rsidRPr="00E01490" w:rsidTr="003E0913">
        <w:trPr>
          <w:trHeight w:val="360"/>
        </w:trPr>
        <w:tc>
          <w:tcPr>
            <w:tcW w:w="1984" w:type="dxa"/>
          </w:tcPr>
          <w:p w:rsidR="00A318E5" w:rsidRPr="003E0913" w:rsidRDefault="00A318E5" w:rsidP="00A318E5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3E0913">
              <w:rPr>
                <w:rFonts w:ascii="sөũ" w:hAnsi="sөũ" w:hint="eastAsia"/>
                <w:sz w:val="20"/>
                <w:szCs w:val="20"/>
              </w:rPr>
              <w:t>身故更新時間</w:t>
            </w:r>
          </w:p>
        </w:tc>
        <w:tc>
          <w:tcPr>
            <w:tcW w:w="3402" w:type="dxa"/>
            <w:vAlign w:val="center"/>
          </w:tcPr>
          <w:p w:rsidR="00A318E5" w:rsidRDefault="00290A58" w:rsidP="00A318E5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$</w:t>
            </w:r>
            <w:r>
              <w:rPr>
                <w:rFonts w:ascii="sөũ" w:hAnsi="sөũ" w:hint="eastAsia"/>
                <w:sz w:val="20"/>
                <w:szCs w:val="20"/>
              </w:rPr>
              <w:t>批次作業時間</w:t>
            </w:r>
          </w:p>
        </w:tc>
        <w:tc>
          <w:tcPr>
            <w:tcW w:w="2835" w:type="dxa"/>
          </w:tcPr>
          <w:p w:rsidR="00A318E5" w:rsidRPr="00E01490" w:rsidRDefault="00A318E5" w:rsidP="00A318E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A318E5" w:rsidRPr="00E01490" w:rsidTr="003E0913">
        <w:trPr>
          <w:trHeight w:val="360"/>
        </w:trPr>
        <w:tc>
          <w:tcPr>
            <w:tcW w:w="1984" w:type="dxa"/>
          </w:tcPr>
          <w:p w:rsidR="00A318E5" w:rsidRPr="003E0913" w:rsidRDefault="00A318E5" w:rsidP="00A318E5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3E0913">
              <w:rPr>
                <w:rFonts w:ascii="sөũ" w:hAnsi="sөũ" w:hint="eastAsia"/>
                <w:sz w:val="20"/>
                <w:szCs w:val="20"/>
              </w:rPr>
              <w:t>狀態</w:t>
            </w:r>
          </w:p>
        </w:tc>
        <w:tc>
          <w:tcPr>
            <w:tcW w:w="3402" w:type="dxa"/>
            <w:vAlign w:val="center"/>
          </w:tcPr>
          <w:p w:rsidR="00A318E5" w:rsidRDefault="00FB2B75" w:rsidP="00A318E5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細明體" w:eastAsia="細明體" w:hAnsi="細明體"/>
                <w:kern w:val="2"/>
              </w:rPr>
              <w:t>$</w:t>
            </w:r>
            <w:r w:rsidRPr="00340B5E">
              <w:rPr>
                <w:rFonts w:ascii="sөũ" w:hAnsi="sөũ" w:hint="eastAsia"/>
                <w:sz w:val="20"/>
                <w:szCs w:val="20"/>
              </w:rPr>
              <w:t>狀態</w:t>
            </w:r>
          </w:p>
        </w:tc>
        <w:tc>
          <w:tcPr>
            <w:tcW w:w="2835" w:type="dxa"/>
          </w:tcPr>
          <w:p w:rsidR="00A318E5" w:rsidRPr="00E01490" w:rsidRDefault="00FA4AD5" w:rsidP="00A318E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4AD5">
              <w:rPr>
                <w:rFonts w:ascii="細明體" w:eastAsia="細明體" w:hAnsi="細明體" w:hint="eastAsia"/>
                <w:sz w:val="20"/>
                <w:szCs w:val="20"/>
              </w:rPr>
              <w:t>B:原效力,D:身故,N:死殘辦理</w:t>
            </w:r>
          </w:p>
        </w:tc>
      </w:tr>
    </w:tbl>
    <w:p w:rsidR="00E064FB" w:rsidRDefault="00E064FB" w:rsidP="003E091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寫入業務巡檢</w:t>
      </w:r>
    </w:p>
    <w:p w:rsidR="00E064FB" w:rsidRDefault="00E064FB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待更新契約效力件數</w:t>
      </w:r>
    </w:p>
    <w:p w:rsidR="00A9634C" w:rsidRDefault="00A9634C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檢核項目代碼: AAB20003</w:t>
      </w:r>
    </w:p>
    <w:p w:rsidR="00A9634C" w:rsidRDefault="00A9634C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檢核項目值: 需處理件數</w:t>
      </w:r>
    </w:p>
    <w:p w:rsidR="00A9634C" w:rsidRDefault="00A9634C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僅更新待處理檔狀態件數</w:t>
      </w:r>
    </w:p>
    <w:p w:rsidR="00A9634C" w:rsidRDefault="00A9634C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檢核項目代碼: AAB20004</w:t>
      </w:r>
    </w:p>
    <w:p w:rsidR="00A9634C" w:rsidRDefault="00A9634C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檢核項目值: 僅更新處理狀態件數</w:t>
      </w:r>
    </w:p>
    <w:p w:rsidR="00A9634C" w:rsidRDefault="00A9634C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契約效力更新件數</w:t>
      </w:r>
    </w:p>
    <w:p w:rsidR="00A9634C" w:rsidRDefault="00A9634C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檢核項目代碼: AAB20005</w:t>
      </w:r>
    </w:p>
    <w:p w:rsidR="00A9634C" w:rsidRDefault="00A9634C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檢核項目值: 主約效力更新成功件數 + 附約效力更新成功件數</w:t>
      </w:r>
    </w:p>
    <w:p w:rsidR="00A9634C" w:rsidRDefault="00A9634C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契約效力更新失敗件數</w:t>
      </w:r>
    </w:p>
    <w:p w:rsidR="00A9634C" w:rsidRDefault="00A9634C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檢核項目代碼: AAB20006</w:t>
      </w:r>
    </w:p>
    <w:p w:rsidR="00A9634C" w:rsidRDefault="00A9634C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檢核項目值: 主約效力更新失敗件數 + 附約效力更新失敗件數</w:t>
      </w:r>
    </w:p>
    <w:p w:rsidR="00AA57E5" w:rsidRDefault="00AA57E5" w:rsidP="003E091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ELSE </w:t>
      </w:r>
      <w:r>
        <w:rPr>
          <w:rFonts w:ascii="細明體" w:eastAsia="細明體" w:hAnsi="細明體" w:hint="eastAsia"/>
          <w:kern w:val="2"/>
          <w:lang w:eastAsia="zh-TW"/>
        </w:rPr>
        <w:t xml:space="preserve">IF DTAAB203.是否更新契約效力 = </w:t>
      </w:r>
      <w:r>
        <w:rPr>
          <w:rFonts w:ascii="細明體" w:eastAsia="細明體" w:hAnsi="細明體"/>
          <w:kern w:val="2"/>
          <w:lang w:eastAsia="zh-TW"/>
        </w:rPr>
        <w:t>‘Z’</w:t>
      </w:r>
      <w:r w:rsidR="007256E4">
        <w:rPr>
          <w:rFonts w:ascii="細明體" w:eastAsia="細明體" w:hAnsi="細明體"/>
          <w:kern w:val="2"/>
          <w:lang w:eastAsia="zh-TW"/>
        </w:rPr>
        <w:t>(</w:t>
      </w:r>
      <w:r w:rsidR="007256E4">
        <w:rPr>
          <w:rFonts w:ascii="細明體" w:eastAsia="細明體" w:hAnsi="細明體" w:hint="eastAsia"/>
          <w:kern w:val="2"/>
          <w:lang w:eastAsia="zh-TW"/>
        </w:rPr>
        <w:t>掛E98 14)</w:t>
      </w:r>
    </w:p>
    <w:p w:rsidR="00157B4C" w:rsidRDefault="00024FEB" w:rsidP="003E091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一張保單更新一次</w:t>
      </w:r>
    </w:p>
    <w:p w:rsidR="005D5896" w:rsidRDefault="00122B84" w:rsidP="00157B4C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寫入特殊紀錄(</w:t>
      </w:r>
      <w:r>
        <w:rPr>
          <w:rFonts w:ascii="細明體" w:eastAsia="細明體" w:hAnsi="細明體"/>
          <w:kern w:val="2"/>
          <w:lang w:eastAsia="zh-TW"/>
        </w:rPr>
        <w:t>DTAB0009)</w:t>
      </w:r>
      <w:r>
        <w:rPr>
          <w:rFonts w:ascii="細明體" w:eastAsia="細明體" w:hAnsi="細明體" w:hint="eastAsia"/>
          <w:kern w:val="2"/>
          <w:lang w:eastAsia="zh-TW"/>
        </w:rPr>
        <w:t>，格式如下：</w:t>
      </w:r>
    </w:p>
    <w:tbl>
      <w:tblPr>
        <w:tblW w:w="6390" w:type="dxa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6"/>
        <w:gridCol w:w="3390"/>
        <w:gridCol w:w="1004"/>
      </w:tblGrid>
      <w:tr w:rsidR="005D5896" w:rsidRPr="00E01490" w:rsidTr="003E0913">
        <w:trPr>
          <w:trHeight w:val="360"/>
        </w:trPr>
        <w:tc>
          <w:tcPr>
            <w:tcW w:w="1996" w:type="dxa"/>
            <w:shd w:val="clear" w:color="auto" w:fill="FFFF00"/>
            <w:vAlign w:val="center"/>
          </w:tcPr>
          <w:p w:rsidR="005D5896" w:rsidRPr="00E01490" w:rsidRDefault="005D5896" w:rsidP="00C50ECB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欄位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名稱</w:t>
            </w:r>
          </w:p>
        </w:tc>
        <w:tc>
          <w:tcPr>
            <w:tcW w:w="3390" w:type="dxa"/>
            <w:shd w:val="clear" w:color="auto" w:fill="FFFF00"/>
            <w:vAlign w:val="center"/>
          </w:tcPr>
          <w:p w:rsidR="005D5896" w:rsidRPr="00E01490" w:rsidRDefault="005D5896" w:rsidP="00C50ECB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資料來源</w:t>
            </w:r>
          </w:p>
        </w:tc>
        <w:tc>
          <w:tcPr>
            <w:tcW w:w="1004" w:type="dxa"/>
            <w:shd w:val="clear" w:color="auto" w:fill="FFFF00"/>
            <w:vAlign w:val="center"/>
          </w:tcPr>
          <w:p w:rsidR="005D5896" w:rsidRPr="00E01490" w:rsidRDefault="005D5896" w:rsidP="00C50ECB">
            <w:pPr>
              <w:spacing w:line="240" w:lineRule="exact"/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備註</w:t>
            </w:r>
          </w:p>
        </w:tc>
      </w:tr>
      <w:tr w:rsidR="001B28B2" w:rsidRPr="00E01490" w:rsidTr="003E0913">
        <w:trPr>
          <w:trHeight w:val="360"/>
        </w:trPr>
        <w:tc>
          <w:tcPr>
            <w:tcW w:w="1996" w:type="dxa"/>
            <w:vAlign w:val="center"/>
          </w:tcPr>
          <w:p w:rsidR="001B28B2" w:rsidRPr="003C7CEA" w:rsidRDefault="001B28B2" w:rsidP="00C50ECB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 w:rsidRPr="003C7CEA">
              <w:rPr>
                <w:rFonts w:ascii="sөũ" w:hAnsi="sөũ"/>
                <w:sz w:val="20"/>
                <w:szCs w:val="20"/>
              </w:rPr>
              <w:t>保單號碼</w:t>
            </w:r>
          </w:p>
        </w:tc>
        <w:tc>
          <w:tcPr>
            <w:tcW w:w="3390" w:type="dxa"/>
            <w:vAlign w:val="center"/>
          </w:tcPr>
          <w:p w:rsidR="001B28B2" w:rsidRPr="004B459F" w:rsidRDefault="001B28B2" w:rsidP="00C50ECB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 w:rsidRPr="004B459F">
              <w:rPr>
                <w:rFonts w:ascii="sөũ" w:hAnsi="sөũ" w:hint="eastAsia"/>
                <w:sz w:val="20"/>
                <w:szCs w:val="20"/>
              </w:rPr>
              <w:t>DTAAB203.</w:t>
            </w:r>
            <w:r w:rsidRPr="003C7CEA">
              <w:rPr>
                <w:rFonts w:ascii="sөũ" w:hAnsi="sөũ"/>
                <w:sz w:val="20"/>
                <w:szCs w:val="20"/>
              </w:rPr>
              <w:t>保單號碼</w:t>
            </w:r>
          </w:p>
        </w:tc>
        <w:tc>
          <w:tcPr>
            <w:tcW w:w="1004" w:type="dxa"/>
          </w:tcPr>
          <w:p w:rsidR="001B28B2" w:rsidRPr="00E01490" w:rsidRDefault="001B28B2" w:rsidP="00C50EC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5D5896" w:rsidRPr="00E01490" w:rsidTr="003E0913">
        <w:trPr>
          <w:trHeight w:val="360"/>
        </w:trPr>
        <w:tc>
          <w:tcPr>
            <w:tcW w:w="1996" w:type="dxa"/>
            <w:vAlign w:val="center"/>
          </w:tcPr>
          <w:p w:rsidR="005D5896" w:rsidRPr="00E01490" w:rsidRDefault="00667CC7" w:rsidP="00C50ECB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特殊記錄種類</w:t>
            </w:r>
          </w:p>
        </w:tc>
        <w:tc>
          <w:tcPr>
            <w:tcW w:w="3390" w:type="dxa"/>
            <w:vAlign w:val="center"/>
          </w:tcPr>
          <w:p w:rsidR="005D5896" w:rsidRPr="004B459F" w:rsidRDefault="001B28B2" w:rsidP="00C50ECB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‘E98’</w:t>
            </w:r>
          </w:p>
        </w:tc>
        <w:tc>
          <w:tcPr>
            <w:tcW w:w="1004" w:type="dxa"/>
          </w:tcPr>
          <w:p w:rsidR="005D5896" w:rsidRPr="00E01490" w:rsidRDefault="005D5896" w:rsidP="00C50EC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1B28B2" w:rsidRPr="00E01490" w:rsidTr="003E0913">
        <w:trPr>
          <w:trHeight w:val="360"/>
        </w:trPr>
        <w:tc>
          <w:tcPr>
            <w:tcW w:w="1996" w:type="dxa"/>
            <w:vAlign w:val="center"/>
          </w:tcPr>
          <w:p w:rsidR="001B28B2" w:rsidRDefault="00667CC7" w:rsidP="00C50ECB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特殊記錄種類序號</w:t>
            </w:r>
          </w:p>
        </w:tc>
        <w:tc>
          <w:tcPr>
            <w:tcW w:w="3390" w:type="dxa"/>
            <w:vAlign w:val="center"/>
          </w:tcPr>
          <w:p w:rsidR="001B28B2" w:rsidRDefault="001B28B2" w:rsidP="00C50ECB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1</w:t>
            </w:r>
          </w:p>
        </w:tc>
        <w:tc>
          <w:tcPr>
            <w:tcW w:w="1004" w:type="dxa"/>
          </w:tcPr>
          <w:p w:rsidR="001B28B2" w:rsidRPr="00E01490" w:rsidRDefault="001B28B2" w:rsidP="00C50EC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5D5896" w:rsidRPr="00E01490" w:rsidTr="003E0913">
        <w:trPr>
          <w:trHeight w:val="360"/>
        </w:trPr>
        <w:tc>
          <w:tcPr>
            <w:tcW w:w="1996" w:type="dxa"/>
            <w:vAlign w:val="center"/>
          </w:tcPr>
          <w:p w:rsidR="005D5896" w:rsidRPr="003C7CEA" w:rsidRDefault="00667CC7" w:rsidP="00C50ECB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案件號碼</w:t>
            </w:r>
          </w:p>
        </w:tc>
        <w:tc>
          <w:tcPr>
            <w:tcW w:w="3390" w:type="dxa"/>
            <w:vAlign w:val="center"/>
          </w:tcPr>
          <w:p w:rsidR="005D5896" w:rsidRPr="003C7CEA" w:rsidRDefault="0013093F" w:rsidP="00C50ECB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‘</w:t>
            </w:r>
            <w:r w:rsidR="001B28B2">
              <w:rPr>
                <w:rFonts w:ascii="sөũ" w:hAnsi="sөũ"/>
                <w:sz w:val="20"/>
                <w:szCs w:val="20"/>
              </w:rPr>
              <w:t>14</w:t>
            </w:r>
            <w:r>
              <w:rPr>
                <w:rFonts w:ascii="sөũ" w:hAnsi="sөũ"/>
                <w:sz w:val="20"/>
                <w:szCs w:val="20"/>
              </w:rPr>
              <w:t>’</w:t>
            </w:r>
          </w:p>
        </w:tc>
        <w:tc>
          <w:tcPr>
            <w:tcW w:w="1004" w:type="dxa"/>
          </w:tcPr>
          <w:p w:rsidR="005D5896" w:rsidRPr="00E01490" w:rsidRDefault="005D5896" w:rsidP="00C50ECB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5D5896" w:rsidRPr="00E01490" w:rsidTr="003E0913">
        <w:trPr>
          <w:trHeight w:val="360"/>
        </w:trPr>
        <w:tc>
          <w:tcPr>
            <w:tcW w:w="1996" w:type="dxa"/>
            <w:vAlign w:val="center"/>
          </w:tcPr>
          <w:p w:rsidR="005D5896" w:rsidRPr="003C7CEA" w:rsidRDefault="00667CC7" w:rsidP="00C50ECB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內容</w:t>
            </w:r>
          </w:p>
        </w:tc>
        <w:tc>
          <w:tcPr>
            <w:tcW w:w="3390" w:type="dxa"/>
            <w:vAlign w:val="center"/>
          </w:tcPr>
          <w:p w:rsidR="005D5896" w:rsidRPr="003C7CEA" w:rsidRDefault="001B28B2" w:rsidP="00C50ECB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理賠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身故主動通知受益人系統作業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’</w:t>
            </w:r>
          </w:p>
        </w:tc>
        <w:tc>
          <w:tcPr>
            <w:tcW w:w="1004" w:type="dxa"/>
          </w:tcPr>
          <w:p w:rsidR="005D5896" w:rsidRPr="00E01490" w:rsidRDefault="005D5896" w:rsidP="00C50ECB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1B28B2" w:rsidRPr="00E01490" w:rsidTr="003E0913">
        <w:trPr>
          <w:trHeight w:val="360"/>
        </w:trPr>
        <w:tc>
          <w:tcPr>
            <w:tcW w:w="1996" w:type="dxa"/>
            <w:vAlign w:val="center"/>
          </w:tcPr>
          <w:p w:rsidR="001B28B2" w:rsidRPr="003C7CEA" w:rsidRDefault="00667CC7" w:rsidP="00C50ECB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輸入人員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3390" w:type="dxa"/>
            <w:vAlign w:val="center"/>
          </w:tcPr>
          <w:p w:rsidR="001B28B2" w:rsidRDefault="001B28B2" w:rsidP="00C50ECB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‘AAB2_B004’</w:t>
            </w:r>
          </w:p>
        </w:tc>
        <w:tc>
          <w:tcPr>
            <w:tcW w:w="1004" w:type="dxa"/>
          </w:tcPr>
          <w:p w:rsidR="001B28B2" w:rsidRPr="00E01490" w:rsidRDefault="001B28B2" w:rsidP="00C50ECB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1B28B2" w:rsidRPr="00E01490" w:rsidTr="003E0913">
        <w:trPr>
          <w:trHeight w:val="360"/>
        </w:trPr>
        <w:tc>
          <w:tcPr>
            <w:tcW w:w="1996" w:type="dxa"/>
            <w:vAlign w:val="center"/>
          </w:tcPr>
          <w:p w:rsidR="001B28B2" w:rsidRPr="003C7CEA" w:rsidRDefault="00667CC7" w:rsidP="00C50ECB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輸入日期</w:t>
            </w:r>
          </w:p>
        </w:tc>
        <w:tc>
          <w:tcPr>
            <w:tcW w:w="3390" w:type="dxa"/>
            <w:vAlign w:val="center"/>
          </w:tcPr>
          <w:p w:rsidR="001B28B2" w:rsidRDefault="001B28B2" w:rsidP="00C50ECB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今天日期</w:t>
            </w:r>
          </w:p>
        </w:tc>
        <w:tc>
          <w:tcPr>
            <w:tcW w:w="1004" w:type="dxa"/>
          </w:tcPr>
          <w:p w:rsidR="001B28B2" w:rsidRPr="00E01490" w:rsidRDefault="001B28B2" w:rsidP="00C50ECB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  <w:tr w:rsidR="001B28B2" w:rsidRPr="00E01490" w:rsidTr="003E0913">
        <w:trPr>
          <w:trHeight w:val="360"/>
        </w:trPr>
        <w:tc>
          <w:tcPr>
            <w:tcW w:w="1996" w:type="dxa"/>
            <w:vAlign w:val="center"/>
          </w:tcPr>
          <w:p w:rsidR="001B28B2" w:rsidRPr="003C7CEA" w:rsidRDefault="00667CC7" w:rsidP="00C50ECB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內含值</w:t>
            </w:r>
          </w:p>
        </w:tc>
        <w:tc>
          <w:tcPr>
            <w:tcW w:w="3390" w:type="dxa"/>
            <w:vAlign w:val="center"/>
          </w:tcPr>
          <w:p w:rsidR="001B28B2" w:rsidRDefault="009B395A" w:rsidP="00C50ECB">
            <w:pPr>
              <w:pStyle w:val="Web"/>
              <w:spacing w:before="0" w:after="0" w:line="300" w:lineRule="exact"/>
              <w:jc w:val="both"/>
              <w:rPr>
                <w:rFonts w:ascii="sөũ" w:hAnsi="sөũ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‘</w:t>
            </w:r>
            <w:r w:rsidR="001B28B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8700100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’</w:t>
            </w:r>
          </w:p>
        </w:tc>
        <w:tc>
          <w:tcPr>
            <w:tcW w:w="1004" w:type="dxa"/>
          </w:tcPr>
          <w:p w:rsidR="001B28B2" w:rsidRPr="00E01490" w:rsidRDefault="001B28B2" w:rsidP="00C50ECB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</w:p>
        </w:tc>
      </w:tr>
    </w:tbl>
    <w:p w:rsidR="00372D52" w:rsidRDefault="00372D52" w:rsidP="00372D5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寫入件數</w:t>
      </w:r>
    </w:p>
    <w:p w:rsidR="00372D52" w:rsidRDefault="00372D52" w:rsidP="00372D52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若更新成功則$</w:t>
      </w:r>
      <w:r w:rsidR="00A95B05">
        <w:rPr>
          <w:rFonts w:ascii="細明體" w:eastAsia="細明體" w:hAnsi="細明體" w:hint="eastAsia"/>
          <w:kern w:val="2"/>
          <w:lang w:eastAsia="zh-TW"/>
        </w:rPr>
        <w:t>特殊紀錄</w:t>
      </w:r>
      <w:r>
        <w:rPr>
          <w:rFonts w:ascii="細明體" w:eastAsia="細明體" w:hAnsi="細明體" w:hint="eastAsia"/>
          <w:kern w:val="2"/>
          <w:lang w:eastAsia="zh-TW"/>
        </w:rPr>
        <w:t>更新成功件數+1</w:t>
      </w:r>
    </w:p>
    <w:p w:rsidR="00122B84" w:rsidRPr="003E0913" w:rsidRDefault="00372D52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E0913">
        <w:rPr>
          <w:rFonts w:ascii="細明體" w:eastAsia="細明體" w:hAnsi="細明體" w:hint="eastAsia"/>
          <w:kern w:val="2"/>
          <w:lang w:eastAsia="zh-TW"/>
        </w:rPr>
        <w:t>若更新失敗則$</w:t>
      </w:r>
      <w:r w:rsidR="00A95B05">
        <w:rPr>
          <w:rFonts w:ascii="細明體" w:eastAsia="細明體" w:hAnsi="細明體" w:hint="eastAsia"/>
          <w:kern w:val="2"/>
          <w:lang w:eastAsia="zh-TW"/>
        </w:rPr>
        <w:t>特殊紀錄</w:t>
      </w:r>
      <w:r w:rsidRPr="003E0913">
        <w:rPr>
          <w:rFonts w:ascii="細明體" w:eastAsia="細明體" w:hAnsi="細明體" w:hint="eastAsia"/>
          <w:kern w:val="2"/>
          <w:lang w:eastAsia="zh-TW"/>
        </w:rPr>
        <w:t>更新失敗件數+1</w:t>
      </w:r>
    </w:p>
    <w:p w:rsidR="00AC27BD" w:rsidRDefault="00AC27BD" w:rsidP="003E0913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更新理賠紀錄：</w:t>
      </w:r>
    </w:p>
    <w:p w:rsidR="00AC27BD" w:rsidRPr="003E0913" w:rsidRDefault="00AC27BD" w:rsidP="003E0913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</w:t>
      </w:r>
      <w:r>
        <w:rPr>
          <w:rFonts w:ascii="細明體" w:eastAsia="細明體" w:hAnsi="細明體"/>
          <w:kern w:val="2"/>
          <w:lang w:eastAsia="zh-TW"/>
        </w:rPr>
        <w:t xml:space="preserve">F </w:t>
      </w:r>
      <w:r>
        <w:rPr>
          <w:rFonts w:ascii="細明體" w:eastAsia="細明體" w:hAnsi="細明體" w:hint="eastAsia"/>
          <w:kern w:val="2"/>
          <w:lang w:eastAsia="zh-TW"/>
        </w:rPr>
        <w:t>傳入.</w:t>
      </w:r>
      <w:r>
        <w:rPr>
          <w:rFonts w:ascii="細明體" w:eastAsia="細明體" w:hAnsi="細明體" w:hint="eastAsia"/>
        </w:rPr>
        <w:t>更新項目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/>
        </w:rPr>
        <w:t>D’</w:t>
      </w:r>
    </w:p>
    <w:p w:rsidR="000C334D" w:rsidRPr="003E0913" w:rsidRDefault="00B40650" w:rsidP="003E091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</w:rPr>
        <w:t>READ DTAAB203</w:t>
      </w:r>
      <w:r w:rsidR="00E3248E">
        <w:rPr>
          <w:rFonts w:ascii="細明體" w:eastAsia="細明體" w:hAnsi="細明體"/>
        </w:rPr>
        <w:t xml:space="preserve"> A</w:t>
      </w:r>
    </w:p>
    <w:p w:rsidR="00E3248E" w:rsidRDefault="002F0C06" w:rsidP="003E091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INNER JOIN DTAAA001 B</w:t>
      </w:r>
    </w:p>
    <w:p w:rsidR="002F0C06" w:rsidRPr="003E0913" w:rsidRDefault="002F0C06" w:rsidP="003E091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ON A.</w:t>
      </w:r>
      <w:r>
        <w:rPr>
          <w:rFonts w:ascii="細明體" w:eastAsia="細明體" w:hAnsi="細明體" w:hint="eastAsia"/>
          <w:kern w:val="2"/>
          <w:lang w:eastAsia="zh-TW"/>
        </w:rPr>
        <w:t xml:space="preserve">受理編號 = </w:t>
      </w:r>
      <w:r w:rsidR="00B247AA">
        <w:rPr>
          <w:rFonts w:ascii="細明體" w:eastAsia="細明體" w:hAnsi="細明體"/>
          <w:kern w:val="2"/>
          <w:lang w:eastAsia="zh-TW"/>
        </w:rPr>
        <w:t>B.</w:t>
      </w:r>
      <w:r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B247AA" w:rsidRDefault="00B247AA" w:rsidP="00B247AA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INNER JOIN DTAAA010 </w:t>
      </w:r>
      <w:r>
        <w:rPr>
          <w:rFonts w:ascii="細明體" w:eastAsia="細明體" w:hAnsi="細明體"/>
          <w:kern w:val="2"/>
          <w:lang w:eastAsia="zh-TW"/>
        </w:rPr>
        <w:t>C</w:t>
      </w:r>
    </w:p>
    <w:p w:rsidR="00B247AA" w:rsidRPr="003E0913" w:rsidRDefault="00B247AA" w:rsidP="003E091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ON A.</w:t>
      </w:r>
      <w:r>
        <w:rPr>
          <w:rFonts w:ascii="細明體" w:eastAsia="細明體" w:hAnsi="細明體" w:hint="eastAsia"/>
          <w:kern w:val="2"/>
          <w:lang w:eastAsia="zh-TW"/>
        </w:rPr>
        <w:t xml:space="preserve">受理編號 = </w:t>
      </w:r>
      <w:r>
        <w:rPr>
          <w:rFonts w:ascii="細明體" w:eastAsia="細明體" w:hAnsi="細明體"/>
          <w:kern w:val="2"/>
          <w:lang w:eastAsia="zh-TW"/>
        </w:rPr>
        <w:t>C.</w:t>
      </w:r>
      <w:r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AE4843" w:rsidRDefault="00AE4843" w:rsidP="00AE484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LEFT</w:t>
      </w:r>
      <w:r>
        <w:rPr>
          <w:rFonts w:ascii="細明體" w:eastAsia="細明體" w:hAnsi="細明體" w:hint="eastAsia"/>
          <w:kern w:val="2"/>
          <w:lang w:eastAsia="zh-TW"/>
        </w:rPr>
        <w:t xml:space="preserve"> JOIN DTAAA0</w:t>
      </w:r>
      <w:r>
        <w:rPr>
          <w:rFonts w:ascii="細明體" w:eastAsia="細明體" w:hAnsi="細明體"/>
          <w:kern w:val="2"/>
          <w:lang w:eastAsia="zh-TW"/>
        </w:rPr>
        <w:t>4</w:t>
      </w:r>
      <w:r>
        <w:rPr>
          <w:rFonts w:ascii="細明體" w:eastAsia="細明體" w:hAnsi="細明體" w:hint="eastAsia"/>
          <w:kern w:val="2"/>
          <w:lang w:eastAsia="zh-TW"/>
        </w:rPr>
        <w:t xml:space="preserve">0 </w:t>
      </w:r>
      <w:r>
        <w:rPr>
          <w:rFonts w:ascii="細明體" w:eastAsia="細明體" w:hAnsi="細明體"/>
          <w:kern w:val="2"/>
          <w:lang w:eastAsia="zh-TW"/>
        </w:rPr>
        <w:t>D</w:t>
      </w:r>
    </w:p>
    <w:p w:rsidR="00AE4843" w:rsidRPr="00340B5E" w:rsidRDefault="00AE4843" w:rsidP="00AE484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ON A.</w:t>
      </w:r>
      <w:r>
        <w:rPr>
          <w:rFonts w:ascii="細明體" w:eastAsia="細明體" w:hAnsi="細明體" w:hint="eastAsia"/>
          <w:kern w:val="2"/>
          <w:lang w:eastAsia="zh-TW"/>
        </w:rPr>
        <w:t xml:space="preserve">受理編號 = </w:t>
      </w:r>
      <w:r>
        <w:rPr>
          <w:rFonts w:ascii="細明體" w:eastAsia="細明體" w:hAnsi="細明體"/>
          <w:kern w:val="2"/>
          <w:lang w:eastAsia="zh-TW"/>
        </w:rPr>
        <w:t>D.</w:t>
      </w:r>
      <w:r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B40650" w:rsidRPr="003E0913" w:rsidRDefault="00B40650" w:rsidP="003E091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</w:rPr>
        <w:t>WHERE</w:t>
      </w:r>
    </w:p>
    <w:p w:rsidR="00FE278B" w:rsidRPr="003E0913" w:rsidRDefault="00E3248E" w:rsidP="003E091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A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3E2E16" w:rsidRPr="00BC185C">
        <w:rPr>
          <w:rFonts w:ascii="細明體" w:eastAsia="細明體" w:hAnsi="細明體" w:hint="eastAsia"/>
          <w:kern w:val="2"/>
          <w:lang w:eastAsia="zh-TW"/>
        </w:rPr>
        <w:t>是否更新身故效力</w:t>
      </w:r>
      <w:r w:rsidR="003E2E16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3E2E16">
        <w:rPr>
          <w:rFonts w:ascii="細明體" w:eastAsia="細明體" w:hAnsi="細明體"/>
          <w:kern w:val="2"/>
          <w:lang w:eastAsia="zh-TW"/>
        </w:rPr>
        <w:t>‘Y’</w:t>
      </w:r>
    </w:p>
    <w:p w:rsidR="00FE278B" w:rsidRDefault="00E3248E" w:rsidP="003E091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sөũ" w:hAnsi="sөũ" w:hint="eastAsia"/>
          <w:lang w:eastAsia="zh-TW"/>
        </w:rPr>
        <w:t>A.</w:t>
      </w:r>
      <w:r w:rsidR="00FE278B" w:rsidRPr="00340B5E">
        <w:rPr>
          <w:rFonts w:ascii="sөũ" w:hAnsi="sөũ" w:hint="eastAsia"/>
        </w:rPr>
        <w:t>身故更新時間</w:t>
      </w:r>
      <w:r w:rsidR="003E2E16">
        <w:rPr>
          <w:rFonts w:ascii="sөũ" w:hAnsi="sөũ" w:hint="eastAsia"/>
          <w:lang w:eastAsia="zh-TW"/>
        </w:rPr>
        <w:t xml:space="preserve"> IN </w:t>
      </w:r>
      <w:r w:rsidR="003E2E16">
        <w:rPr>
          <w:rFonts w:ascii="sөũ" w:hAnsi="sөũ" w:hint="eastAsia"/>
          <w:lang w:eastAsia="zh-TW"/>
        </w:rPr>
        <w:t>今天日期</w:t>
      </w:r>
    </w:p>
    <w:p w:rsidR="00B07614" w:rsidRDefault="00B07614" w:rsidP="003E091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ORDER BY</w:t>
      </w:r>
      <w:r w:rsidR="00392113">
        <w:rPr>
          <w:rFonts w:ascii="細明體" w:eastAsia="細明體" w:hAnsi="細明體"/>
          <w:kern w:val="2"/>
          <w:lang w:eastAsia="zh-TW"/>
        </w:rPr>
        <w:t xml:space="preserve"> </w:t>
      </w:r>
      <w:r w:rsidR="00D111ED">
        <w:rPr>
          <w:rFonts w:ascii="細明體" w:eastAsia="細明體" w:hAnsi="細明體"/>
          <w:kern w:val="2"/>
          <w:lang w:eastAsia="zh-TW"/>
        </w:rPr>
        <w:t>A</w:t>
      </w:r>
      <w:r w:rsidR="00D111ED">
        <w:rPr>
          <w:rFonts w:ascii="細明體" w:eastAsia="細明體" w:hAnsi="細明體" w:hint="eastAsia"/>
          <w:kern w:val="2"/>
          <w:lang w:eastAsia="zh-TW"/>
        </w:rPr>
        <w:t>.</w:t>
      </w:r>
      <w:r w:rsidR="00F732EE" w:rsidRPr="00F732EE">
        <w:rPr>
          <w:rFonts w:ascii="細明體" w:eastAsia="細明體" w:hAnsi="細明體" w:hint="eastAsia"/>
          <w:kern w:val="2"/>
          <w:lang w:eastAsia="zh-TW"/>
        </w:rPr>
        <w:t>事故者ID</w:t>
      </w:r>
      <w:r w:rsidR="00E62120">
        <w:rPr>
          <w:rFonts w:ascii="細明體" w:eastAsia="細明體" w:hAnsi="細明體"/>
          <w:kern w:val="2"/>
          <w:lang w:eastAsia="zh-TW"/>
        </w:rPr>
        <w:t xml:space="preserve"> + </w:t>
      </w:r>
      <w:r w:rsidR="00E62120">
        <w:rPr>
          <w:rFonts w:ascii="細明體" w:eastAsia="細明體" w:hAnsi="細明體" w:hint="eastAsia"/>
          <w:kern w:val="2"/>
          <w:lang w:eastAsia="zh-TW"/>
        </w:rPr>
        <w:t>A.保單 + A.險別 +</w:t>
      </w:r>
      <w:r w:rsidR="00D111ED">
        <w:rPr>
          <w:rFonts w:ascii="細明體" w:eastAsia="細明體" w:hAnsi="細明體"/>
          <w:kern w:val="2"/>
          <w:lang w:eastAsia="zh-TW"/>
        </w:rPr>
        <w:t>B.</w:t>
      </w:r>
      <w:r w:rsidR="00D111ED">
        <w:rPr>
          <w:rFonts w:ascii="細明體" w:eastAsia="細明體" w:hAnsi="細明體" w:hint="eastAsia"/>
          <w:kern w:val="2"/>
          <w:lang w:eastAsia="zh-TW"/>
        </w:rPr>
        <w:t>受理日期</w:t>
      </w:r>
      <w:r w:rsidR="009644D3">
        <w:rPr>
          <w:rFonts w:ascii="細明體" w:eastAsia="細明體" w:hAnsi="細明體" w:hint="eastAsia"/>
          <w:kern w:val="2"/>
          <w:lang w:eastAsia="zh-TW"/>
        </w:rPr>
        <w:t>(遞減)</w:t>
      </w:r>
    </w:p>
    <w:p w:rsidR="00703021" w:rsidRDefault="00703021" w:rsidP="003E091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寫入理賠紀錄：</w:t>
      </w:r>
    </w:p>
    <w:p w:rsidR="008E4842" w:rsidRDefault="008E4842" w:rsidP="003E091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同一A.事故者ID + A.保單 + A.險別 視為一組</w:t>
      </w:r>
    </w:p>
    <w:p w:rsidR="008D34CA" w:rsidRDefault="008D34CA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產生</w:t>
      </w:r>
      <w:r w:rsidR="00840D1E">
        <w:rPr>
          <w:rFonts w:ascii="細明體" w:eastAsia="細明體" w:hAnsi="細明體" w:hint="eastAsia"/>
          <w:kern w:val="2"/>
          <w:lang w:eastAsia="zh-TW"/>
        </w:rPr>
        <w:t>傳入</w:t>
      </w:r>
      <w:r>
        <w:rPr>
          <w:rFonts w:ascii="細明體" w:eastAsia="細明體" w:hAnsi="細明體" w:hint="eastAsia"/>
          <w:kern w:val="2"/>
          <w:lang w:eastAsia="zh-TW"/>
        </w:rPr>
        <w:t>資料：</w:t>
      </w:r>
    </w:p>
    <w:p w:rsidR="008F7276" w:rsidRDefault="008F7276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同一A.事故者ID取第一筆受理資料：(用最新件)</w:t>
      </w:r>
    </w:p>
    <w:p w:rsidR="008F7276" w:rsidRDefault="008F7276" w:rsidP="003E0913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$申請書 = </w:t>
      </w:r>
      <w:r>
        <w:rPr>
          <w:rFonts w:ascii="細明體" w:eastAsia="細明體" w:hAnsi="細明體"/>
          <w:kern w:val="2"/>
          <w:lang w:eastAsia="zh-TW"/>
        </w:rPr>
        <w:t>DTAAA010</w:t>
      </w:r>
    </w:p>
    <w:p w:rsidR="008F7276" w:rsidRDefault="008F7276" w:rsidP="003E0913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受理檔 = DTAA</w:t>
      </w:r>
      <w:r>
        <w:rPr>
          <w:rFonts w:ascii="細明體" w:eastAsia="細明體" w:hAnsi="細明體"/>
          <w:kern w:val="2"/>
          <w:lang w:eastAsia="zh-TW"/>
        </w:rPr>
        <w:t>A001</w:t>
      </w:r>
    </w:p>
    <w:p w:rsidR="00D115C2" w:rsidRDefault="00D115C2" w:rsidP="003E0913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$大額給付 = </w:t>
      </w:r>
      <w:r>
        <w:rPr>
          <w:rFonts w:ascii="細明體" w:eastAsia="細明體" w:hAnsi="細明體"/>
          <w:kern w:val="2"/>
          <w:lang w:eastAsia="zh-TW"/>
        </w:rPr>
        <w:t>DTAAA040</w:t>
      </w:r>
      <w:r>
        <w:rPr>
          <w:rFonts w:ascii="細明體" w:eastAsia="細明體" w:hAnsi="細明體" w:hint="eastAsia"/>
          <w:kern w:val="2"/>
          <w:lang w:eastAsia="zh-TW"/>
        </w:rPr>
        <w:t>組出資料</w:t>
      </w:r>
    </w:p>
    <w:p w:rsidR="00A25C43" w:rsidRDefault="00DA3D32" w:rsidP="003E0913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 w:rsidR="00A25C43">
        <w:rPr>
          <w:rFonts w:ascii="細明體" w:eastAsia="細明體" w:hAnsi="細明體" w:hint="eastAsia"/>
          <w:lang w:eastAsia="zh-TW"/>
        </w:rPr>
        <w:t>原件理賠紀錄</w:t>
      </w:r>
      <w:r w:rsidR="009D1F9E">
        <w:rPr>
          <w:rFonts w:ascii="細明體" w:eastAsia="細明體" w:hAnsi="細明體" w:hint="eastAsia"/>
          <w:lang w:eastAsia="zh-TW"/>
        </w:rPr>
        <w:t>(取第一筆)</w:t>
      </w:r>
    </w:p>
    <w:p w:rsidR="00DA3D32" w:rsidRDefault="00DA3D32" w:rsidP="003E0913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DTAAB001</w:t>
      </w:r>
    </w:p>
    <w:p w:rsidR="00DA3D32" w:rsidRDefault="00DA3D32" w:rsidP="003E0913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WHERE</w:t>
      </w:r>
    </w:p>
    <w:p w:rsidR="00DA3D32" w:rsidRDefault="00DA3D32" w:rsidP="003E0913">
      <w:pPr>
        <w:pStyle w:val="Tabletext"/>
        <w:keepLines w:val="0"/>
        <w:numPr>
          <w:ilvl w:val="8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受理編號 = </w:t>
      </w:r>
      <w:r w:rsidR="00DB21F2">
        <w:rPr>
          <w:rFonts w:ascii="細明體" w:eastAsia="細明體" w:hAnsi="細明體" w:hint="eastAsia"/>
          <w:kern w:val="2"/>
          <w:lang w:eastAsia="zh-TW"/>
        </w:rPr>
        <w:t>$申請書.受理編號</w:t>
      </w:r>
    </w:p>
    <w:p w:rsidR="00DB21F2" w:rsidRDefault="00DB21F2" w:rsidP="003E0913">
      <w:pPr>
        <w:pStyle w:val="Tabletext"/>
        <w:keepLines w:val="0"/>
        <w:numPr>
          <w:ilvl w:val="8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保險金代號 取第一碼 </w:t>
      </w:r>
      <w:r>
        <w:rPr>
          <w:rFonts w:ascii="細明體" w:eastAsia="細明體" w:hAnsi="細明體"/>
          <w:kern w:val="2"/>
          <w:lang w:eastAsia="zh-TW"/>
        </w:rPr>
        <w:t>IN (‘B’,’P’</w:t>
      </w:r>
      <w:r w:rsidR="00B637D0">
        <w:rPr>
          <w:rFonts w:ascii="細明體" w:eastAsia="細明體" w:hAnsi="細明體"/>
          <w:kern w:val="2"/>
          <w:lang w:eastAsia="zh-TW"/>
        </w:rPr>
        <w:t>,’J’</w:t>
      </w:r>
      <w:r>
        <w:rPr>
          <w:rFonts w:ascii="細明體" w:eastAsia="細明體" w:hAnsi="細明體"/>
          <w:kern w:val="2"/>
          <w:lang w:eastAsia="zh-TW"/>
        </w:rPr>
        <w:t>)</w:t>
      </w:r>
    </w:p>
    <w:p w:rsidR="00D14DCF" w:rsidRDefault="00D14DCF" w:rsidP="003E0913">
      <w:pPr>
        <w:pStyle w:val="Tabletext"/>
        <w:keepLines w:val="0"/>
        <w:numPr>
          <w:ilvl w:val="8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索賠類別 = </w:t>
      </w:r>
      <w:r>
        <w:rPr>
          <w:rFonts w:ascii="細明體" w:eastAsia="細明體" w:hAnsi="細明體"/>
          <w:kern w:val="2"/>
          <w:lang w:eastAsia="zh-TW"/>
        </w:rPr>
        <w:t>‘A’</w:t>
      </w:r>
    </w:p>
    <w:p w:rsidR="00840D1E" w:rsidRDefault="00840D1E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同一A.事故者ID產生一次投保明細：</w:t>
      </w:r>
    </w:p>
    <w:p w:rsidR="004C28F7" w:rsidRDefault="004C28F7" w:rsidP="003E0913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AA_B0Z000.</w:t>
      </w:r>
      <w:r w:rsidR="008F7276" w:rsidRPr="003E0913">
        <w:rPr>
          <w:rFonts w:ascii="細明體" w:eastAsia="細明體" w:hAnsi="細明體"/>
          <w:kern w:val="2"/>
          <w:lang w:eastAsia="zh-TW"/>
        </w:rPr>
        <w:t>getData</w:t>
      </w:r>
      <w:r w:rsidR="004646FC">
        <w:rPr>
          <w:rFonts w:ascii="細明體" w:eastAsia="細明體" w:hAnsi="細明體"/>
          <w:kern w:val="2"/>
          <w:lang w:eastAsia="zh-TW"/>
        </w:rPr>
        <w:t>()</w:t>
      </w:r>
    </w:p>
    <w:p w:rsidR="004646FC" w:rsidRDefault="004646FC" w:rsidP="003E0913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</w:t>
      </w:r>
      <w:r w:rsidR="00496713">
        <w:rPr>
          <w:rFonts w:ascii="細明體" w:eastAsia="細明體" w:hAnsi="細明體" w:hint="eastAsia"/>
          <w:kern w:val="2"/>
          <w:lang w:eastAsia="zh-TW"/>
        </w:rPr>
        <w:t xml:space="preserve">者ID = </w:t>
      </w:r>
      <w:r w:rsidR="00824C8A">
        <w:rPr>
          <w:rFonts w:ascii="細明體" w:eastAsia="細明體" w:hAnsi="細明體" w:hint="eastAsia"/>
          <w:kern w:val="2"/>
          <w:lang w:eastAsia="zh-TW"/>
        </w:rPr>
        <w:t>A.事故者ID</w:t>
      </w:r>
    </w:p>
    <w:p w:rsidR="004646FC" w:rsidRDefault="005C05B7" w:rsidP="003E0913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事故日期 = </w:t>
      </w:r>
      <w:r w:rsidR="004646FC">
        <w:rPr>
          <w:rFonts w:ascii="細明體" w:eastAsia="細明體" w:hAnsi="細明體" w:hint="eastAsia"/>
          <w:kern w:val="2"/>
          <w:lang w:eastAsia="zh-TW"/>
        </w:rPr>
        <w:t>$申請書</w:t>
      </w:r>
      <w:r w:rsidR="00C46C7C">
        <w:rPr>
          <w:rFonts w:ascii="細明體" w:eastAsia="細明體" w:hAnsi="細明體" w:hint="eastAsia"/>
          <w:kern w:val="2"/>
          <w:lang w:eastAsia="zh-TW"/>
        </w:rPr>
        <w:t>.事故日期</w:t>
      </w:r>
    </w:p>
    <w:p w:rsidR="005C05B7" w:rsidRPr="003E0913" w:rsidRDefault="005C05B7" w:rsidP="003E0913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E0913">
        <w:rPr>
          <w:rFonts w:ascii="細明體" w:eastAsia="細明體" w:hAnsi="細明體"/>
          <w:kern w:val="2"/>
          <w:lang w:eastAsia="zh-TW"/>
        </w:rPr>
        <w:t>死殘辦理核付表示</w:t>
      </w:r>
      <w:r w:rsidRPr="003E0913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3E0913">
        <w:rPr>
          <w:rFonts w:ascii="細明體" w:eastAsia="細明體" w:hAnsi="細明體"/>
          <w:kern w:val="2"/>
          <w:lang w:eastAsia="zh-TW"/>
        </w:rPr>
        <w:t>‘N’</w:t>
      </w:r>
    </w:p>
    <w:p w:rsidR="00511431" w:rsidRDefault="00511431" w:rsidP="003E0913">
      <w:pPr>
        <w:pStyle w:val="Tabletext"/>
        <w:keepLines w:val="0"/>
        <w:numPr>
          <w:ilvl w:val="7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無名冊資料 = 空</w:t>
      </w:r>
    </w:p>
    <w:p w:rsidR="00CD78DC" w:rsidRDefault="004E7DDD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$投保明細</w:t>
      </w:r>
      <w:r w:rsidR="00655DFE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CD78DC">
        <w:rPr>
          <w:rFonts w:ascii="細明體" w:eastAsia="細明體" w:hAnsi="細明體" w:hint="eastAsia"/>
          <w:kern w:val="2"/>
          <w:lang w:eastAsia="zh-TW"/>
        </w:rPr>
        <w:t>取出投保明細中，保單+險別與DTAAB203相符的紀錄</w:t>
      </w:r>
    </w:p>
    <w:p w:rsidR="0090494D" w:rsidRDefault="0090494D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產生受理編號：</w:t>
      </w:r>
    </w:p>
    <w:p w:rsidR="0090494D" w:rsidRPr="003E0913" w:rsidRDefault="0090494D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$序號 =</w:t>
      </w:r>
      <w:r>
        <w:rPr>
          <w:rFonts w:ascii="細明體" w:eastAsia="細明體" w:hAnsi="細明體" w:hint="eastAsia"/>
          <w:lang w:eastAsia="zh-TW"/>
        </w:rPr>
        <w:t>從1開始累加</w:t>
      </w:r>
      <w:r w:rsidR="00DF2393">
        <w:rPr>
          <w:rFonts w:ascii="細明體" w:eastAsia="細明體" w:hAnsi="細明體" w:hint="eastAsia"/>
          <w:lang w:eastAsia="zh-TW"/>
        </w:rPr>
        <w:t>(</w:t>
      </w:r>
      <w:r w:rsidR="00DF2393">
        <w:rPr>
          <w:rFonts w:ascii="細明體" w:eastAsia="細明體" w:hAnsi="細明體" w:hint="eastAsia"/>
          <w:bCs/>
          <w:kern w:val="2"/>
          <w:lang w:eastAsia="zh-TW"/>
        </w:rPr>
        <w:t>前面補0，補滿5碼 (</w:t>
      </w:r>
      <w:r w:rsidR="00DF2393">
        <w:rPr>
          <w:rFonts w:ascii="細明體" w:eastAsia="細明體" w:hAnsi="細明體"/>
          <w:bCs/>
          <w:kern w:val="2"/>
          <w:lang w:eastAsia="zh-TW"/>
        </w:rPr>
        <w:t>EX:158-&gt;00158</w:t>
      </w:r>
      <w:r w:rsidR="00DF2393">
        <w:rPr>
          <w:rFonts w:ascii="細明體" w:eastAsia="細明體" w:hAnsi="細明體" w:hint="eastAsia"/>
          <w:bCs/>
          <w:kern w:val="2"/>
          <w:lang w:eastAsia="zh-TW"/>
        </w:rPr>
        <w:t>)</w:t>
      </w:r>
      <w:r w:rsidR="00D000F7">
        <w:rPr>
          <w:rFonts w:ascii="細明體" w:eastAsia="細明體" w:hAnsi="細明體"/>
          <w:bCs/>
          <w:kern w:val="2"/>
          <w:lang w:eastAsia="zh-TW"/>
        </w:rPr>
        <w:t>)</w:t>
      </w:r>
    </w:p>
    <w:p w:rsidR="0006475B" w:rsidRPr="003E0913" w:rsidRDefault="0006475B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CALL AA_B2Z800.</w:t>
      </w:r>
      <w:r w:rsidRPr="003E0913">
        <w:rPr>
          <w:rFonts w:ascii="細明體" w:eastAsia="細明體" w:hAnsi="細明體"/>
          <w:lang w:eastAsia="zh-TW"/>
        </w:rPr>
        <w:t>getAPLY_NO()</w:t>
      </w:r>
      <w:r w:rsidRPr="003E0913">
        <w:rPr>
          <w:rFonts w:ascii="細明體" w:eastAsia="細明體" w:hAnsi="細明體" w:hint="eastAsia"/>
          <w:lang w:eastAsia="zh-TW"/>
        </w:rPr>
        <w:t>：(產生受理編號)</w:t>
      </w:r>
    </w:p>
    <w:p w:rsidR="0006475B" w:rsidRPr="003E0913" w:rsidRDefault="0006475B" w:rsidP="003E0913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新細明體" w:hAnsi="新細明體" w:hint="eastAsia"/>
        </w:rPr>
        <w:t>產生日期</w:t>
      </w:r>
      <w:r>
        <w:rPr>
          <w:rFonts w:ascii="新細明體" w:hAnsi="新細明體" w:hint="eastAsia"/>
          <w:lang w:eastAsia="zh-TW"/>
        </w:rPr>
        <w:t xml:space="preserve"> = $批次日期</w:t>
      </w:r>
    </w:p>
    <w:p w:rsidR="0006475B" w:rsidRDefault="0006475B" w:rsidP="003E0913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新細明體" w:hAnsi="新細明體" w:hint="eastAsia"/>
        </w:rPr>
        <w:t>更新來源</w:t>
      </w:r>
      <w:r>
        <w:rPr>
          <w:rFonts w:ascii="新細明體" w:hAnsi="新細明體" w:hint="eastAsia"/>
          <w:lang w:eastAsia="zh-TW"/>
        </w:rPr>
        <w:t xml:space="preserve"> = </w:t>
      </w:r>
      <w:r>
        <w:rPr>
          <w:rFonts w:ascii="新細明體" w:hAnsi="新細明體"/>
          <w:lang w:eastAsia="zh-TW"/>
        </w:rPr>
        <w:t>‘</w:t>
      </w:r>
      <w:r>
        <w:rPr>
          <w:rFonts w:ascii="新細明體" w:hAnsi="新細明體"/>
        </w:rPr>
        <w:t>A’</w:t>
      </w:r>
    </w:p>
    <w:p w:rsidR="0056187A" w:rsidRPr="003E0913" w:rsidRDefault="008C53D0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E823CF">
        <w:rPr>
          <w:rFonts w:ascii="細明體" w:eastAsia="細明體" w:hAnsi="細明體"/>
          <w:kern w:val="2"/>
          <w:lang w:eastAsia="zh-TW"/>
        </w:rPr>
        <w:t>AA_B2Z800.</w:t>
      </w:r>
      <w:r w:rsidR="00E823CF">
        <w:rPr>
          <w:rFonts w:ascii="細明體" w:eastAsia="細明體" w:hAnsi="細明體" w:cs="Arial"/>
        </w:rPr>
        <w:t>setDTAAB001()</w:t>
      </w:r>
      <w:r w:rsidR="00E823CF">
        <w:rPr>
          <w:rFonts w:ascii="細明體" w:eastAsia="細明體" w:hAnsi="細明體" w:cs="Arial" w:hint="eastAsia"/>
          <w:lang w:eastAsia="zh-TW"/>
        </w:rPr>
        <w:t>：(</w:t>
      </w:r>
      <w:r w:rsidR="00E823CF">
        <w:rPr>
          <w:rFonts w:ascii="細明體" w:eastAsia="細明體" w:hAnsi="細明體" w:hint="eastAsia"/>
        </w:rPr>
        <w:t>產生理賠紀錄</w:t>
      </w:r>
      <w:r w:rsidR="00E823CF">
        <w:rPr>
          <w:rFonts w:ascii="細明體" w:eastAsia="細明體" w:hAnsi="細明體" w:hint="eastAsia"/>
          <w:lang w:eastAsia="zh-TW"/>
        </w:rPr>
        <w:t>)</w:t>
      </w:r>
    </w:p>
    <w:p w:rsidR="00655DFE" w:rsidRDefault="00655DFE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新細明體" w:hAnsi="新細明體" w:hint="eastAsia"/>
        </w:rPr>
        <w:t>投保明細</w:t>
      </w:r>
      <w:r>
        <w:rPr>
          <w:rFonts w:ascii="新細明體" w:hAnsi="新細明體" w:hint="eastAsia"/>
          <w:lang w:eastAsia="zh-TW"/>
        </w:rPr>
        <w:t xml:space="preserve"> = </w:t>
      </w:r>
      <w:r w:rsidR="00B9608F">
        <w:rPr>
          <w:rFonts w:ascii="細明體" w:eastAsia="細明體" w:hAnsi="細明體" w:hint="eastAsia"/>
          <w:kern w:val="2"/>
          <w:lang w:eastAsia="zh-TW"/>
        </w:rPr>
        <w:t>$投保明細</w:t>
      </w:r>
    </w:p>
    <w:p w:rsidR="00B9608F" w:rsidRDefault="00B9608F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新細明體" w:hAnsi="新細明體" w:hint="eastAsia"/>
        </w:rPr>
        <w:t>理賠申請書</w:t>
      </w:r>
      <w:r>
        <w:rPr>
          <w:rFonts w:ascii="新細明體" w:hAnsi="新細明體" w:hint="eastAsia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lang w:eastAsia="zh-TW"/>
        </w:rPr>
        <w:t>$申請書</w:t>
      </w:r>
    </w:p>
    <w:p w:rsidR="00D115C2" w:rsidRDefault="00D115C2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大額給付 = $大額給付</w:t>
      </w:r>
    </w:p>
    <w:p w:rsidR="00231671" w:rsidRDefault="00231671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受理編號 = </w:t>
      </w:r>
      <w:r w:rsidR="00112C91">
        <w:rPr>
          <w:rFonts w:ascii="細明體" w:eastAsia="細明體" w:hAnsi="細明體" w:hint="eastAsia"/>
          <w:lang w:eastAsia="zh-TW"/>
        </w:rPr>
        <w:t>AA_B2Z800</w:t>
      </w:r>
      <w:r w:rsidR="00112C91">
        <w:rPr>
          <w:rFonts w:ascii="細明體" w:eastAsia="細明體" w:hAnsi="細明體"/>
          <w:lang w:eastAsia="zh-TW"/>
        </w:rPr>
        <w:t>.</w:t>
      </w:r>
      <w:r w:rsidR="00112C91">
        <w:rPr>
          <w:rFonts w:ascii="細明體" w:eastAsia="細明體" w:hAnsi="細明體" w:hint="eastAsia"/>
          <w:lang w:eastAsia="zh-TW"/>
        </w:rPr>
        <w:t xml:space="preserve">受編起 + </w:t>
      </w:r>
      <w:r w:rsidR="00112C91">
        <w:rPr>
          <w:rFonts w:ascii="細明體" w:eastAsia="細明體" w:hAnsi="細明體" w:hint="eastAsia"/>
          <w:kern w:val="2"/>
          <w:lang w:eastAsia="zh-TW"/>
        </w:rPr>
        <w:t>$序號</w:t>
      </w:r>
    </w:p>
    <w:p w:rsidR="003F76A7" w:rsidRPr="003E0913" w:rsidRDefault="003F76A7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</w:rPr>
        <w:t>索賠類別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/>
        </w:rPr>
        <w:t>A’</w:t>
      </w:r>
    </w:p>
    <w:p w:rsidR="00C01320" w:rsidRPr="003E0913" w:rsidRDefault="00C01320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原件理賠紀錄 = $原件理賠紀錄</w:t>
      </w:r>
    </w:p>
    <w:p w:rsidR="00833A56" w:rsidRDefault="00833A56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序號 = </w:t>
      </w:r>
      <w:r w:rsidR="009D10F9">
        <w:rPr>
          <w:rFonts w:ascii="細明體" w:eastAsia="細明體" w:hAnsi="細明體" w:hint="eastAsia"/>
          <w:lang w:eastAsia="zh-TW"/>
        </w:rPr>
        <w:t>從1開始累加</w:t>
      </w:r>
    </w:p>
    <w:p w:rsidR="00703021" w:rsidRDefault="00C450C0" w:rsidP="003E091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寫入理賠紀錄檔(</w:t>
      </w:r>
      <w:r>
        <w:rPr>
          <w:rFonts w:ascii="細明體" w:eastAsia="細明體" w:hAnsi="細明體"/>
          <w:kern w:val="2"/>
          <w:lang w:eastAsia="zh-TW"/>
        </w:rPr>
        <w:t>DTAAB001)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C450C0" w:rsidRDefault="0009228F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</w:t>
      </w:r>
      <w:r w:rsidR="00FE6E7F">
        <w:rPr>
          <w:rFonts w:ascii="細明體" w:eastAsia="細明體" w:hAnsi="細明體"/>
          <w:kern w:val="2"/>
          <w:lang w:eastAsia="zh-TW"/>
        </w:rPr>
        <w:t>AA_B2Z800</w:t>
      </w:r>
      <w:r w:rsidR="00FE6E7F">
        <w:rPr>
          <w:rFonts w:ascii="細明體" w:eastAsia="細明體" w:hAnsi="細明體" w:hint="eastAsia"/>
          <w:kern w:val="2"/>
          <w:lang w:eastAsia="zh-TW"/>
        </w:rPr>
        <w:t>回傳，寫入DTAAB001</w:t>
      </w:r>
    </w:p>
    <w:p w:rsidR="00F3753F" w:rsidRDefault="00F3753F" w:rsidP="003E0913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寫入件數</w:t>
      </w:r>
    </w:p>
    <w:p w:rsidR="00F3753F" w:rsidRDefault="00F3753F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若更新成功則$</w:t>
      </w:r>
      <w:r w:rsidR="00A12354">
        <w:rPr>
          <w:rFonts w:ascii="細明體" w:eastAsia="細明體" w:hAnsi="細明體" w:hint="eastAsia"/>
          <w:kern w:val="2"/>
          <w:lang w:eastAsia="zh-TW"/>
        </w:rPr>
        <w:t>理賠</w:t>
      </w:r>
      <w:r>
        <w:rPr>
          <w:rFonts w:ascii="細明體" w:eastAsia="細明體" w:hAnsi="細明體" w:hint="eastAsia"/>
          <w:kern w:val="2"/>
          <w:lang w:eastAsia="zh-TW"/>
        </w:rPr>
        <w:t>紀錄更新成功件數+1</w:t>
      </w:r>
    </w:p>
    <w:p w:rsidR="00F3753F" w:rsidRPr="00340B5E" w:rsidRDefault="00F3753F" w:rsidP="003E0913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40B5E">
        <w:rPr>
          <w:rFonts w:ascii="細明體" w:eastAsia="細明體" w:hAnsi="細明體" w:hint="eastAsia"/>
          <w:kern w:val="2"/>
          <w:lang w:eastAsia="zh-TW"/>
        </w:rPr>
        <w:t>若更新失敗則$</w:t>
      </w:r>
      <w:r w:rsidR="00A12354">
        <w:rPr>
          <w:rFonts w:ascii="細明體" w:eastAsia="細明體" w:hAnsi="細明體" w:hint="eastAsia"/>
          <w:kern w:val="2"/>
          <w:lang w:eastAsia="zh-TW"/>
        </w:rPr>
        <w:t>理賠</w:t>
      </w:r>
      <w:r>
        <w:rPr>
          <w:rFonts w:ascii="細明體" w:eastAsia="細明體" w:hAnsi="細明體" w:hint="eastAsia"/>
          <w:kern w:val="2"/>
          <w:lang w:eastAsia="zh-TW"/>
        </w:rPr>
        <w:t>紀錄</w:t>
      </w:r>
      <w:r w:rsidRPr="00340B5E">
        <w:rPr>
          <w:rFonts w:ascii="細明體" w:eastAsia="細明體" w:hAnsi="細明體" w:hint="eastAsia"/>
          <w:kern w:val="2"/>
          <w:lang w:eastAsia="zh-TW"/>
        </w:rPr>
        <w:t>更新失敗件數+1</w:t>
      </w:r>
    </w:p>
    <w:p w:rsidR="00CD2DA2" w:rsidRPr="004C14F8" w:rsidRDefault="00F57F4F" w:rsidP="00CD2DA2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批次結束</w:t>
      </w:r>
    </w:p>
    <w:sectPr w:rsidR="00CD2DA2" w:rsidRPr="004C14F8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8B8" w:rsidRDefault="003658B8" w:rsidP="000C2BA8">
      <w:r>
        <w:separator/>
      </w:r>
    </w:p>
  </w:endnote>
  <w:endnote w:type="continuationSeparator" w:id="0">
    <w:p w:rsidR="003658B8" w:rsidRDefault="003658B8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8B8" w:rsidRDefault="003658B8" w:rsidP="000C2BA8">
      <w:r>
        <w:separator/>
      </w:r>
    </w:p>
  </w:footnote>
  <w:footnote w:type="continuationSeparator" w:id="0">
    <w:p w:rsidR="003658B8" w:rsidRDefault="003658B8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1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8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18"/>
  </w:num>
  <w:num w:numId="3">
    <w:abstractNumId w:val="15"/>
  </w:num>
  <w:num w:numId="4">
    <w:abstractNumId w:val="20"/>
  </w:num>
  <w:num w:numId="5">
    <w:abstractNumId w:val="16"/>
  </w:num>
  <w:num w:numId="6">
    <w:abstractNumId w:val="35"/>
  </w:num>
  <w:num w:numId="7">
    <w:abstractNumId w:val="27"/>
  </w:num>
  <w:num w:numId="8">
    <w:abstractNumId w:val="29"/>
  </w:num>
  <w:num w:numId="9">
    <w:abstractNumId w:val="10"/>
  </w:num>
  <w:num w:numId="10">
    <w:abstractNumId w:val="23"/>
  </w:num>
  <w:num w:numId="11">
    <w:abstractNumId w:val="24"/>
  </w:num>
  <w:num w:numId="12">
    <w:abstractNumId w:val="26"/>
  </w:num>
  <w:num w:numId="13">
    <w:abstractNumId w:val="17"/>
  </w:num>
  <w:num w:numId="14">
    <w:abstractNumId w:val="39"/>
  </w:num>
  <w:num w:numId="15">
    <w:abstractNumId w:val="22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2"/>
  </w:num>
  <w:num w:numId="28">
    <w:abstractNumId w:val="28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1"/>
  </w:num>
  <w:num w:numId="32">
    <w:abstractNumId w:val="37"/>
  </w:num>
  <w:num w:numId="33">
    <w:abstractNumId w:val="40"/>
  </w:num>
  <w:num w:numId="34">
    <w:abstractNumId w:val="25"/>
  </w:num>
  <w:num w:numId="35">
    <w:abstractNumId w:val="33"/>
  </w:num>
  <w:num w:numId="36">
    <w:abstractNumId w:val="30"/>
  </w:num>
  <w:num w:numId="37">
    <w:abstractNumId w:val="19"/>
  </w:num>
  <w:num w:numId="38">
    <w:abstractNumId w:val="34"/>
  </w:num>
  <w:num w:numId="39">
    <w:abstractNumId w:val="14"/>
  </w:num>
  <w:num w:numId="40">
    <w:abstractNumId w:val="12"/>
  </w:num>
  <w:num w:numId="41">
    <w:abstractNumId w:val="38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C7F"/>
    <w:rsid w:val="000052FB"/>
    <w:rsid w:val="0000563E"/>
    <w:rsid w:val="000110F3"/>
    <w:rsid w:val="00012E7C"/>
    <w:rsid w:val="000134DD"/>
    <w:rsid w:val="00014A6C"/>
    <w:rsid w:val="0001563C"/>
    <w:rsid w:val="00016F11"/>
    <w:rsid w:val="00020BCC"/>
    <w:rsid w:val="000212D5"/>
    <w:rsid w:val="00021755"/>
    <w:rsid w:val="00021758"/>
    <w:rsid w:val="0002210A"/>
    <w:rsid w:val="00024FEB"/>
    <w:rsid w:val="00026A58"/>
    <w:rsid w:val="00026F13"/>
    <w:rsid w:val="00027926"/>
    <w:rsid w:val="00027B35"/>
    <w:rsid w:val="00027D1B"/>
    <w:rsid w:val="00027FC5"/>
    <w:rsid w:val="00030E58"/>
    <w:rsid w:val="00031272"/>
    <w:rsid w:val="00033535"/>
    <w:rsid w:val="00033619"/>
    <w:rsid w:val="00033858"/>
    <w:rsid w:val="00035854"/>
    <w:rsid w:val="00036658"/>
    <w:rsid w:val="00037168"/>
    <w:rsid w:val="00037D02"/>
    <w:rsid w:val="00042C50"/>
    <w:rsid w:val="00044B33"/>
    <w:rsid w:val="00050D23"/>
    <w:rsid w:val="000519F8"/>
    <w:rsid w:val="000527F0"/>
    <w:rsid w:val="000556C0"/>
    <w:rsid w:val="000558F2"/>
    <w:rsid w:val="00060930"/>
    <w:rsid w:val="00063EA5"/>
    <w:rsid w:val="0006475B"/>
    <w:rsid w:val="000647EC"/>
    <w:rsid w:val="00065586"/>
    <w:rsid w:val="000676CD"/>
    <w:rsid w:val="00070A6B"/>
    <w:rsid w:val="000719ED"/>
    <w:rsid w:val="000726A0"/>
    <w:rsid w:val="00073BA3"/>
    <w:rsid w:val="00074A36"/>
    <w:rsid w:val="00075C91"/>
    <w:rsid w:val="00077C11"/>
    <w:rsid w:val="0008099E"/>
    <w:rsid w:val="000814EE"/>
    <w:rsid w:val="00082D62"/>
    <w:rsid w:val="0008361E"/>
    <w:rsid w:val="0008439C"/>
    <w:rsid w:val="00084E23"/>
    <w:rsid w:val="00084EAA"/>
    <w:rsid w:val="000876EA"/>
    <w:rsid w:val="0009228F"/>
    <w:rsid w:val="000922A0"/>
    <w:rsid w:val="00094626"/>
    <w:rsid w:val="00095060"/>
    <w:rsid w:val="00097092"/>
    <w:rsid w:val="00097AB5"/>
    <w:rsid w:val="000A1780"/>
    <w:rsid w:val="000A1EB4"/>
    <w:rsid w:val="000A3B8C"/>
    <w:rsid w:val="000A4263"/>
    <w:rsid w:val="000A5518"/>
    <w:rsid w:val="000A5DC1"/>
    <w:rsid w:val="000A740A"/>
    <w:rsid w:val="000B1567"/>
    <w:rsid w:val="000B1B22"/>
    <w:rsid w:val="000B1B3B"/>
    <w:rsid w:val="000B23D1"/>
    <w:rsid w:val="000B29D1"/>
    <w:rsid w:val="000B5824"/>
    <w:rsid w:val="000B5B46"/>
    <w:rsid w:val="000B5DF5"/>
    <w:rsid w:val="000B6FAA"/>
    <w:rsid w:val="000B7900"/>
    <w:rsid w:val="000C0C05"/>
    <w:rsid w:val="000C14B1"/>
    <w:rsid w:val="000C2080"/>
    <w:rsid w:val="000C290F"/>
    <w:rsid w:val="000C2B47"/>
    <w:rsid w:val="000C2BA8"/>
    <w:rsid w:val="000C32F1"/>
    <w:rsid w:val="000C334D"/>
    <w:rsid w:val="000C4195"/>
    <w:rsid w:val="000C643D"/>
    <w:rsid w:val="000C6781"/>
    <w:rsid w:val="000C6C3F"/>
    <w:rsid w:val="000C7426"/>
    <w:rsid w:val="000D0758"/>
    <w:rsid w:val="000D07A9"/>
    <w:rsid w:val="000D3D1D"/>
    <w:rsid w:val="000D452C"/>
    <w:rsid w:val="000D4EE9"/>
    <w:rsid w:val="000D6712"/>
    <w:rsid w:val="000D6C3E"/>
    <w:rsid w:val="000E05E0"/>
    <w:rsid w:val="000E17F0"/>
    <w:rsid w:val="000E2505"/>
    <w:rsid w:val="000E38A7"/>
    <w:rsid w:val="000E3A3C"/>
    <w:rsid w:val="000E3E84"/>
    <w:rsid w:val="000E3F05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37F7"/>
    <w:rsid w:val="000F3CF9"/>
    <w:rsid w:val="000F4690"/>
    <w:rsid w:val="000F4D30"/>
    <w:rsid w:val="000F4F2F"/>
    <w:rsid w:val="000F6885"/>
    <w:rsid w:val="000F76A1"/>
    <w:rsid w:val="000F7EEB"/>
    <w:rsid w:val="001029E3"/>
    <w:rsid w:val="001031E5"/>
    <w:rsid w:val="00105169"/>
    <w:rsid w:val="00105641"/>
    <w:rsid w:val="00110D8C"/>
    <w:rsid w:val="0011118D"/>
    <w:rsid w:val="0011125A"/>
    <w:rsid w:val="001113FA"/>
    <w:rsid w:val="00112BFC"/>
    <w:rsid w:val="00112C80"/>
    <w:rsid w:val="00112C91"/>
    <w:rsid w:val="00112CFE"/>
    <w:rsid w:val="00115668"/>
    <w:rsid w:val="00116648"/>
    <w:rsid w:val="00116BE8"/>
    <w:rsid w:val="0011777A"/>
    <w:rsid w:val="00122177"/>
    <w:rsid w:val="00122265"/>
    <w:rsid w:val="0012244B"/>
    <w:rsid w:val="00122B84"/>
    <w:rsid w:val="00124800"/>
    <w:rsid w:val="001266FD"/>
    <w:rsid w:val="00126E79"/>
    <w:rsid w:val="00126E89"/>
    <w:rsid w:val="00130241"/>
    <w:rsid w:val="0013093F"/>
    <w:rsid w:val="001314C4"/>
    <w:rsid w:val="00131868"/>
    <w:rsid w:val="00132923"/>
    <w:rsid w:val="001342A5"/>
    <w:rsid w:val="001343D4"/>
    <w:rsid w:val="00134BB9"/>
    <w:rsid w:val="00134DCF"/>
    <w:rsid w:val="00135E9D"/>
    <w:rsid w:val="00136FFA"/>
    <w:rsid w:val="00137442"/>
    <w:rsid w:val="001376A9"/>
    <w:rsid w:val="00137FCC"/>
    <w:rsid w:val="00140C55"/>
    <w:rsid w:val="00140D40"/>
    <w:rsid w:val="0014365B"/>
    <w:rsid w:val="001441A3"/>
    <w:rsid w:val="00145E03"/>
    <w:rsid w:val="00146D45"/>
    <w:rsid w:val="00147CA4"/>
    <w:rsid w:val="00150105"/>
    <w:rsid w:val="00151155"/>
    <w:rsid w:val="001517EA"/>
    <w:rsid w:val="00151A58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B4C"/>
    <w:rsid w:val="00157DD2"/>
    <w:rsid w:val="0016095B"/>
    <w:rsid w:val="001614E3"/>
    <w:rsid w:val="001619B9"/>
    <w:rsid w:val="0016229D"/>
    <w:rsid w:val="00162624"/>
    <w:rsid w:val="001633BB"/>
    <w:rsid w:val="00164942"/>
    <w:rsid w:val="001651D4"/>
    <w:rsid w:val="001664DA"/>
    <w:rsid w:val="001677B3"/>
    <w:rsid w:val="001678C2"/>
    <w:rsid w:val="00167DC4"/>
    <w:rsid w:val="0017097A"/>
    <w:rsid w:val="001752ED"/>
    <w:rsid w:val="0017539B"/>
    <w:rsid w:val="00176AFB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9228C"/>
    <w:rsid w:val="00193929"/>
    <w:rsid w:val="001944C9"/>
    <w:rsid w:val="001949BE"/>
    <w:rsid w:val="001959B2"/>
    <w:rsid w:val="001A0ADD"/>
    <w:rsid w:val="001A1E06"/>
    <w:rsid w:val="001A2402"/>
    <w:rsid w:val="001A2B06"/>
    <w:rsid w:val="001A3584"/>
    <w:rsid w:val="001A5718"/>
    <w:rsid w:val="001A578F"/>
    <w:rsid w:val="001B28B2"/>
    <w:rsid w:val="001B33A7"/>
    <w:rsid w:val="001B4EAD"/>
    <w:rsid w:val="001B6D2D"/>
    <w:rsid w:val="001B6F6F"/>
    <w:rsid w:val="001B7BC4"/>
    <w:rsid w:val="001C2704"/>
    <w:rsid w:val="001C2B0F"/>
    <w:rsid w:val="001C309A"/>
    <w:rsid w:val="001C3BE6"/>
    <w:rsid w:val="001C3FDB"/>
    <w:rsid w:val="001C41F1"/>
    <w:rsid w:val="001C4E1D"/>
    <w:rsid w:val="001C57F5"/>
    <w:rsid w:val="001D0435"/>
    <w:rsid w:val="001D0E9D"/>
    <w:rsid w:val="001D2491"/>
    <w:rsid w:val="001D3ADE"/>
    <w:rsid w:val="001E073C"/>
    <w:rsid w:val="001E0897"/>
    <w:rsid w:val="001E1438"/>
    <w:rsid w:val="001E2B9B"/>
    <w:rsid w:val="001E3ED1"/>
    <w:rsid w:val="001E4613"/>
    <w:rsid w:val="001E5C82"/>
    <w:rsid w:val="001E6695"/>
    <w:rsid w:val="001E6D6E"/>
    <w:rsid w:val="001E7A79"/>
    <w:rsid w:val="001E7EFA"/>
    <w:rsid w:val="001F32B1"/>
    <w:rsid w:val="001F45DB"/>
    <w:rsid w:val="001F4C49"/>
    <w:rsid w:val="001F531E"/>
    <w:rsid w:val="001F54B8"/>
    <w:rsid w:val="001F5B3D"/>
    <w:rsid w:val="001F710C"/>
    <w:rsid w:val="00201536"/>
    <w:rsid w:val="00207652"/>
    <w:rsid w:val="002103E0"/>
    <w:rsid w:val="002106CA"/>
    <w:rsid w:val="002134E7"/>
    <w:rsid w:val="0021514C"/>
    <w:rsid w:val="0021615B"/>
    <w:rsid w:val="002169BB"/>
    <w:rsid w:val="002177BE"/>
    <w:rsid w:val="00221768"/>
    <w:rsid w:val="00221E19"/>
    <w:rsid w:val="0022325E"/>
    <w:rsid w:val="00224B9E"/>
    <w:rsid w:val="00225A49"/>
    <w:rsid w:val="00225BEE"/>
    <w:rsid w:val="00227043"/>
    <w:rsid w:val="002272E6"/>
    <w:rsid w:val="00227D04"/>
    <w:rsid w:val="00227E7F"/>
    <w:rsid w:val="00231671"/>
    <w:rsid w:val="002329F9"/>
    <w:rsid w:val="00233210"/>
    <w:rsid w:val="002335A1"/>
    <w:rsid w:val="002374DC"/>
    <w:rsid w:val="002407D4"/>
    <w:rsid w:val="00241368"/>
    <w:rsid w:val="00241CB2"/>
    <w:rsid w:val="00241E8D"/>
    <w:rsid w:val="002421EF"/>
    <w:rsid w:val="00242DF0"/>
    <w:rsid w:val="00242F37"/>
    <w:rsid w:val="00243D96"/>
    <w:rsid w:val="00243E91"/>
    <w:rsid w:val="00246260"/>
    <w:rsid w:val="00246F3C"/>
    <w:rsid w:val="00247745"/>
    <w:rsid w:val="00250D2D"/>
    <w:rsid w:val="00250F79"/>
    <w:rsid w:val="002543A5"/>
    <w:rsid w:val="00256B93"/>
    <w:rsid w:val="002577FB"/>
    <w:rsid w:val="002602E5"/>
    <w:rsid w:val="0026126F"/>
    <w:rsid w:val="00262779"/>
    <w:rsid w:val="00262788"/>
    <w:rsid w:val="00263006"/>
    <w:rsid w:val="00263DFE"/>
    <w:rsid w:val="002651FE"/>
    <w:rsid w:val="0026590D"/>
    <w:rsid w:val="00266117"/>
    <w:rsid w:val="00272048"/>
    <w:rsid w:val="0027311F"/>
    <w:rsid w:val="002737A7"/>
    <w:rsid w:val="00273C1F"/>
    <w:rsid w:val="00274796"/>
    <w:rsid w:val="00275259"/>
    <w:rsid w:val="00277D86"/>
    <w:rsid w:val="00280672"/>
    <w:rsid w:val="00281D7D"/>
    <w:rsid w:val="002831BB"/>
    <w:rsid w:val="00283478"/>
    <w:rsid w:val="00284D22"/>
    <w:rsid w:val="00287A6C"/>
    <w:rsid w:val="00290A58"/>
    <w:rsid w:val="00290D9F"/>
    <w:rsid w:val="00291FF9"/>
    <w:rsid w:val="00293C61"/>
    <w:rsid w:val="00294DE3"/>
    <w:rsid w:val="00295163"/>
    <w:rsid w:val="00295DC0"/>
    <w:rsid w:val="002A0378"/>
    <w:rsid w:val="002A3335"/>
    <w:rsid w:val="002A3AE7"/>
    <w:rsid w:val="002A6B21"/>
    <w:rsid w:val="002A6FA5"/>
    <w:rsid w:val="002B1F02"/>
    <w:rsid w:val="002B3026"/>
    <w:rsid w:val="002B395E"/>
    <w:rsid w:val="002B465A"/>
    <w:rsid w:val="002B55E2"/>
    <w:rsid w:val="002B58D6"/>
    <w:rsid w:val="002B5B93"/>
    <w:rsid w:val="002B63DE"/>
    <w:rsid w:val="002B7029"/>
    <w:rsid w:val="002B7041"/>
    <w:rsid w:val="002B784E"/>
    <w:rsid w:val="002C29D1"/>
    <w:rsid w:val="002C2E69"/>
    <w:rsid w:val="002C475F"/>
    <w:rsid w:val="002C57C6"/>
    <w:rsid w:val="002D3629"/>
    <w:rsid w:val="002D7662"/>
    <w:rsid w:val="002D7D92"/>
    <w:rsid w:val="002E04FF"/>
    <w:rsid w:val="002E287D"/>
    <w:rsid w:val="002E2A94"/>
    <w:rsid w:val="002E35AA"/>
    <w:rsid w:val="002F0C06"/>
    <w:rsid w:val="002F1777"/>
    <w:rsid w:val="002F1DBA"/>
    <w:rsid w:val="002F5595"/>
    <w:rsid w:val="002F62AF"/>
    <w:rsid w:val="002F6AE1"/>
    <w:rsid w:val="002F6EA2"/>
    <w:rsid w:val="002F7A17"/>
    <w:rsid w:val="003011AB"/>
    <w:rsid w:val="00302FAE"/>
    <w:rsid w:val="00303AF3"/>
    <w:rsid w:val="00305137"/>
    <w:rsid w:val="0030542C"/>
    <w:rsid w:val="00305C2A"/>
    <w:rsid w:val="00306FC7"/>
    <w:rsid w:val="003076ED"/>
    <w:rsid w:val="00307C34"/>
    <w:rsid w:val="0031013D"/>
    <w:rsid w:val="00311F84"/>
    <w:rsid w:val="0031349D"/>
    <w:rsid w:val="00316261"/>
    <w:rsid w:val="00320FDD"/>
    <w:rsid w:val="00321C07"/>
    <w:rsid w:val="00321F42"/>
    <w:rsid w:val="00322D04"/>
    <w:rsid w:val="00323631"/>
    <w:rsid w:val="003239B6"/>
    <w:rsid w:val="00326BA6"/>
    <w:rsid w:val="0033015A"/>
    <w:rsid w:val="003305F4"/>
    <w:rsid w:val="00331A56"/>
    <w:rsid w:val="003329AD"/>
    <w:rsid w:val="00334274"/>
    <w:rsid w:val="003344C9"/>
    <w:rsid w:val="00336972"/>
    <w:rsid w:val="003379E7"/>
    <w:rsid w:val="00337DF4"/>
    <w:rsid w:val="00342687"/>
    <w:rsid w:val="0034296F"/>
    <w:rsid w:val="00344325"/>
    <w:rsid w:val="003448C8"/>
    <w:rsid w:val="0034501B"/>
    <w:rsid w:val="00347264"/>
    <w:rsid w:val="00347363"/>
    <w:rsid w:val="00350114"/>
    <w:rsid w:val="0035326C"/>
    <w:rsid w:val="003534AA"/>
    <w:rsid w:val="00353FB9"/>
    <w:rsid w:val="00354547"/>
    <w:rsid w:val="0035467B"/>
    <w:rsid w:val="00355B08"/>
    <w:rsid w:val="00355D14"/>
    <w:rsid w:val="00356383"/>
    <w:rsid w:val="00361C81"/>
    <w:rsid w:val="003640C4"/>
    <w:rsid w:val="003642B1"/>
    <w:rsid w:val="0036470B"/>
    <w:rsid w:val="00364B5E"/>
    <w:rsid w:val="0036513E"/>
    <w:rsid w:val="003658B8"/>
    <w:rsid w:val="0036621D"/>
    <w:rsid w:val="00366A19"/>
    <w:rsid w:val="00366D3D"/>
    <w:rsid w:val="003720BA"/>
    <w:rsid w:val="00372D52"/>
    <w:rsid w:val="00373701"/>
    <w:rsid w:val="0037557B"/>
    <w:rsid w:val="00375F9C"/>
    <w:rsid w:val="0037656B"/>
    <w:rsid w:val="003774F7"/>
    <w:rsid w:val="003776B3"/>
    <w:rsid w:val="00377CFD"/>
    <w:rsid w:val="003823C8"/>
    <w:rsid w:val="003827BD"/>
    <w:rsid w:val="0038341A"/>
    <w:rsid w:val="00383AF7"/>
    <w:rsid w:val="003846FB"/>
    <w:rsid w:val="00385CCA"/>
    <w:rsid w:val="00392113"/>
    <w:rsid w:val="00393D1E"/>
    <w:rsid w:val="0039450E"/>
    <w:rsid w:val="00394E7C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896"/>
    <w:rsid w:val="003A43C8"/>
    <w:rsid w:val="003A6620"/>
    <w:rsid w:val="003A6C70"/>
    <w:rsid w:val="003B0AF6"/>
    <w:rsid w:val="003B233B"/>
    <w:rsid w:val="003B34A7"/>
    <w:rsid w:val="003B37D3"/>
    <w:rsid w:val="003B460E"/>
    <w:rsid w:val="003B59FE"/>
    <w:rsid w:val="003B659F"/>
    <w:rsid w:val="003C1675"/>
    <w:rsid w:val="003C19EC"/>
    <w:rsid w:val="003C2A94"/>
    <w:rsid w:val="003C34D1"/>
    <w:rsid w:val="003C4B1C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0913"/>
    <w:rsid w:val="003E091B"/>
    <w:rsid w:val="003E2772"/>
    <w:rsid w:val="003E2BBC"/>
    <w:rsid w:val="003E2E16"/>
    <w:rsid w:val="003E2E2B"/>
    <w:rsid w:val="003E3957"/>
    <w:rsid w:val="003E3B20"/>
    <w:rsid w:val="003E4147"/>
    <w:rsid w:val="003E5979"/>
    <w:rsid w:val="003E5D81"/>
    <w:rsid w:val="003E7021"/>
    <w:rsid w:val="003F0E2F"/>
    <w:rsid w:val="003F1740"/>
    <w:rsid w:val="003F1862"/>
    <w:rsid w:val="003F1F68"/>
    <w:rsid w:val="003F242E"/>
    <w:rsid w:val="003F2C8F"/>
    <w:rsid w:val="003F4F5B"/>
    <w:rsid w:val="003F60C6"/>
    <w:rsid w:val="003F76A7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07A26"/>
    <w:rsid w:val="0041023A"/>
    <w:rsid w:val="00411851"/>
    <w:rsid w:val="0041190F"/>
    <w:rsid w:val="00411A07"/>
    <w:rsid w:val="004167FF"/>
    <w:rsid w:val="00416B42"/>
    <w:rsid w:val="004209C4"/>
    <w:rsid w:val="0042131F"/>
    <w:rsid w:val="00421CDC"/>
    <w:rsid w:val="004224DA"/>
    <w:rsid w:val="00422E66"/>
    <w:rsid w:val="00422FF2"/>
    <w:rsid w:val="00425798"/>
    <w:rsid w:val="0042593D"/>
    <w:rsid w:val="00425E5D"/>
    <w:rsid w:val="004264F9"/>
    <w:rsid w:val="0042745B"/>
    <w:rsid w:val="00432713"/>
    <w:rsid w:val="00434585"/>
    <w:rsid w:val="004346B6"/>
    <w:rsid w:val="00435763"/>
    <w:rsid w:val="00437AC8"/>
    <w:rsid w:val="00440BA5"/>
    <w:rsid w:val="00441C65"/>
    <w:rsid w:val="00441D0C"/>
    <w:rsid w:val="00441D8E"/>
    <w:rsid w:val="00441F81"/>
    <w:rsid w:val="00442005"/>
    <w:rsid w:val="004420D4"/>
    <w:rsid w:val="00446D21"/>
    <w:rsid w:val="00447AF7"/>
    <w:rsid w:val="00452313"/>
    <w:rsid w:val="00454AF2"/>
    <w:rsid w:val="00456955"/>
    <w:rsid w:val="00456A0E"/>
    <w:rsid w:val="00461BC0"/>
    <w:rsid w:val="00462CB7"/>
    <w:rsid w:val="004646FC"/>
    <w:rsid w:val="00464A05"/>
    <w:rsid w:val="004650B8"/>
    <w:rsid w:val="00465F98"/>
    <w:rsid w:val="0046634B"/>
    <w:rsid w:val="00467E07"/>
    <w:rsid w:val="004714FF"/>
    <w:rsid w:val="00471DCF"/>
    <w:rsid w:val="00472317"/>
    <w:rsid w:val="00472FCE"/>
    <w:rsid w:val="0047387D"/>
    <w:rsid w:val="00475B72"/>
    <w:rsid w:val="00475FFF"/>
    <w:rsid w:val="00476A49"/>
    <w:rsid w:val="00476DF5"/>
    <w:rsid w:val="004812E1"/>
    <w:rsid w:val="00484E43"/>
    <w:rsid w:val="00484E72"/>
    <w:rsid w:val="00486F35"/>
    <w:rsid w:val="0049084B"/>
    <w:rsid w:val="00490A61"/>
    <w:rsid w:val="004917B7"/>
    <w:rsid w:val="00491FEA"/>
    <w:rsid w:val="00494F00"/>
    <w:rsid w:val="00496713"/>
    <w:rsid w:val="00496772"/>
    <w:rsid w:val="004A0DFD"/>
    <w:rsid w:val="004A1250"/>
    <w:rsid w:val="004A134E"/>
    <w:rsid w:val="004A2396"/>
    <w:rsid w:val="004A30B4"/>
    <w:rsid w:val="004A33E6"/>
    <w:rsid w:val="004A40E8"/>
    <w:rsid w:val="004A6895"/>
    <w:rsid w:val="004B138B"/>
    <w:rsid w:val="004B1727"/>
    <w:rsid w:val="004B18E8"/>
    <w:rsid w:val="004B1B07"/>
    <w:rsid w:val="004B2114"/>
    <w:rsid w:val="004B3D1D"/>
    <w:rsid w:val="004B6651"/>
    <w:rsid w:val="004B7FDD"/>
    <w:rsid w:val="004C055F"/>
    <w:rsid w:val="004C28F7"/>
    <w:rsid w:val="004C2F3E"/>
    <w:rsid w:val="004C3585"/>
    <w:rsid w:val="004C3705"/>
    <w:rsid w:val="004C393E"/>
    <w:rsid w:val="004C3A93"/>
    <w:rsid w:val="004C3DB2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4F4C"/>
    <w:rsid w:val="004D57E5"/>
    <w:rsid w:val="004D6423"/>
    <w:rsid w:val="004E0165"/>
    <w:rsid w:val="004E0428"/>
    <w:rsid w:val="004E0966"/>
    <w:rsid w:val="004E152D"/>
    <w:rsid w:val="004E1DD6"/>
    <w:rsid w:val="004E314B"/>
    <w:rsid w:val="004E65BF"/>
    <w:rsid w:val="004E73AD"/>
    <w:rsid w:val="004E7DDD"/>
    <w:rsid w:val="004F004F"/>
    <w:rsid w:val="004F0C72"/>
    <w:rsid w:val="004F213B"/>
    <w:rsid w:val="004F2ABA"/>
    <w:rsid w:val="004F4848"/>
    <w:rsid w:val="004F588B"/>
    <w:rsid w:val="004F5DE9"/>
    <w:rsid w:val="004F5E01"/>
    <w:rsid w:val="004F5E82"/>
    <w:rsid w:val="004F7556"/>
    <w:rsid w:val="005002C6"/>
    <w:rsid w:val="00501001"/>
    <w:rsid w:val="005027D9"/>
    <w:rsid w:val="005038FD"/>
    <w:rsid w:val="00511431"/>
    <w:rsid w:val="0051266A"/>
    <w:rsid w:val="00520588"/>
    <w:rsid w:val="00522386"/>
    <w:rsid w:val="00524BF8"/>
    <w:rsid w:val="0052573F"/>
    <w:rsid w:val="005267EC"/>
    <w:rsid w:val="0052703E"/>
    <w:rsid w:val="0053050D"/>
    <w:rsid w:val="0053262C"/>
    <w:rsid w:val="005338BB"/>
    <w:rsid w:val="00533E1C"/>
    <w:rsid w:val="00534A5D"/>
    <w:rsid w:val="0053584F"/>
    <w:rsid w:val="005359C7"/>
    <w:rsid w:val="00535AB3"/>
    <w:rsid w:val="00535EC4"/>
    <w:rsid w:val="00536EB7"/>
    <w:rsid w:val="00541039"/>
    <w:rsid w:val="0054239E"/>
    <w:rsid w:val="00542622"/>
    <w:rsid w:val="005445E2"/>
    <w:rsid w:val="00544AD3"/>
    <w:rsid w:val="005458B0"/>
    <w:rsid w:val="00547508"/>
    <w:rsid w:val="005510F0"/>
    <w:rsid w:val="00551188"/>
    <w:rsid w:val="0055124B"/>
    <w:rsid w:val="00551DB9"/>
    <w:rsid w:val="005530EB"/>
    <w:rsid w:val="00554F57"/>
    <w:rsid w:val="00555472"/>
    <w:rsid w:val="0055568F"/>
    <w:rsid w:val="00557B70"/>
    <w:rsid w:val="005603AB"/>
    <w:rsid w:val="00561192"/>
    <w:rsid w:val="0056187A"/>
    <w:rsid w:val="00562666"/>
    <w:rsid w:val="00562832"/>
    <w:rsid w:val="00563E15"/>
    <w:rsid w:val="00564441"/>
    <w:rsid w:val="00565FBA"/>
    <w:rsid w:val="005664FB"/>
    <w:rsid w:val="00566561"/>
    <w:rsid w:val="00566B02"/>
    <w:rsid w:val="00567A38"/>
    <w:rsid w:val="00567CAA"/>
    <w:rsid w:val="00570E68"/>
    <w:rsid w:val="0057345B"/>
    <w:rsid w:val="0057369D"/>
    <w:rsid w:val="00573726"/>
    <w:rsid w:val="0057549F"/>
    <w:rsid w:val="00575F14"/>
    <w:rsid w:val="005768D6"/>
    <w:rsid w:val="00577390"/>
    <w:rsid w:val="00577ADF"/>
    <w:rsid w:val="00580DCB"/>
    <w:rsid w:val="00582DAD"/>
    <w:rsid w:val="0058328C"/>
    <w:rsid w:val="00584A40"/>
    <w:rsid w:val="00584E6E"/>
    <w:rsid w:val="0058549A"/>
    <w:rsid w:val="00585C82"/>
    <w:rsid w:val="00587322"/>
    <w:rsid w:val="00587D36"/>
    <w:rsid w:val="005904B6"/>
    <w:rsid w:val="00590714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3015"/>
    <w:rsid w:val="005A45FB"/>
    <w:rsid w:val="005A5D0F"/>
    <w:rsid w:val="005A6F03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05B7"/>
    <w:rsid w:val="005C37AE"/>
    <w:rsid w:val="005C3CBE"/>
    <w:rsid w:val="005C6A2D"/>
    <w:rsid w:val="005C7DDD"/>
    <w:rsid w:val="005D1DFA"/>
    <w:rsid w:val="005D1FAF"/>
    <w:rsid w:val="005D263D"/>
    <w:rsid w:val="005D48D0"/>
    <w:rsid w:val="005D5896"/>
    <w:rsid w:val="005D7EE5"/>
    <w:rsid w:val="005E17C6"/>
    <w:rsid w:val="005E1BFE"/>
    <w:rsid w:val="005E214A"/>
    <w:rsid w:val="005E2C8D"/>
    <w:rsid w:val="005E4032"/>
    <w:rsid w:val="005E4327"/>
    <w:rsid w:val="005E472A"/>
    <w:rsid w:val="005E6DB1"/>
    <w:rsid w:val="005E7D37"/>
    <w:rsid w:val="005F02F6"/>
    <w:rsid w:val="005F04F0"/>
    <w:rsid w:val="005F0C05"/>
    <w:rsid w:val="005F154F"/>
    <w:rsid w:val="005F19FD"/>
    <w:rsid w:val="005F2A42"/>
    <w:rsid w:val="005F4A91"/>
    <w:rsid w:val="005F4BB0"/>
    <w:rsid w:val="005F4C8F"/>
    <w:rsid w:val="005F4F66"/>
    <w:rsid w:val="005F531C"/>
    <w:rsid w:val="005F5AF0"/>
    <w:rsid w:val="005F6C09"/>
    <w:rsid w:val="005F6C51"/>
    <w:rsid w:val="0060019D"/>
    <w:rsid w:val="006002AF"/>
    <w:rsid w:val="00600B8A"/>
    <w:rsid w:val="00602679"/>
    <w:rsid w:val="00603A53"/>
    <w:rsid w:val="0060454B"/>
    <w:rsid w:val="00604AF8"/>
    <w:rsid w:val="006076B7"/>
    <w:rsid w:val="006101F6"/>
    <w:rsid w:val="00611DCB"/>
    <w:rsid w:val="0061215E"/>
    <w:rsid w:val="00613510"/>
    <w:rsid w:val="00613AEE"/>
    <w:rsid w:val="00614237"/>
    <w:rsid w:val="006161CD"/>
    <w:rsid w:val="00620515"/>
    <w:rsid w:val="00621543"/>
    <w:rsid w:val="00623029"/>
    <w:rsid w:val="00624263"/>
    <w:rsid w:val="006242E0"/>
    <w:rsid w:val="006267C2"/>
    <w:rsid w:val="00627077"/>
    <w:rsid w:val="00627286"/>
    <w:rsid w:val="00632DA0"/>
    <w:rsid w:val="006332DD"/>
    <w:rsid w:val="006333E6"/>
    <w:rsid w:val="00635D40"/>
    <w:rsid w:val="00635EB7"/>
    <w:rsid w:val="006370FB"/>
    <w:rsid w:val="00637315"/>
    <w:rsid w:val="0064025E"/>
    <w:rsid w:val="00644C85"/>
    <w:rsid w:val="00646673"/>
    <w:rsid w:val="00647209"/>
    <w:rsid w:val="00651AE9"/>
    <w:rsid w:val="00652965"/>
    <w:rsid w:val="00654AE8"/>
    <w:rsid w:val="00654D20"/>
    <w:rsid w:val="00655810"/>
    <w:rsid w:val="00655DFE"/>
    <w:rsid w:val="00656383"/>
    <w:rsid w:val="00657560"/>
    <w:rsid w:val="00657B00"/>
    <w:rsid w:val="006627C3"/>
    <w:rsid w:val="006636B1"/>
    <w:rsid w:val="00665428"/>
    <w:rsid w:val="0066785C"/>
    <w:rsid w:val="00667CC7"/>
    <w:rsid w:val="006741AF"/>
    <w:rsid w:val="0067435B"/>
    <w:rsid w:val="00677086"/>
    <w:rsid w:val="0067720E"/>
    <w:rsid w:val="006807F7"/>
    <w:rsid w:val="00681C96"/>
    <w:rsid w:val="00682647"/>
    <w:rsid w:val="00683C4A"/>
    <w:rsid w:val="00684203"/>
    <w:rsid w:val="00686717"/>
    <w:rsid w:val="00686A9A"/>
    <w:rsid w:val="00686DB7"/>
    <w:rsid w:val="00690433"/>
    <w:rsid w:val="006916AD"/>
    <w:rsid w:val="0069343E"/>
    <w:rsid w:val="006943CA"/>
    <w:rsid w:val="00697BC7"/>
    <w:rsid w:val="006A0A33"/>
    <w:rsid w:val="006A0D7D"/>
    <w:rsid w:val="006A1EB5"/>
    <w:rsid w:val="006A485D"/>
    <w:rsid w:val="006A4BF1"/>
    <w:rsid w:val="006A5222"/>
    <w:rsid w:val="006A5708"/>
    <w:rsid w:val="006B112E"/>
    <w:rsid w:val="006B2128"/>
    <w:rsid w:val="006B62A5"/>
    <w:rsid w:val="006B6A5A"/>
    <w:rsid w:val="006C01E4"/>
    <w:rsid w:val="006C0776"/>
    <w:rsid w:val="006C19E5"/>
    <w:rsid w:val="006C2D05"/>
    <w:rsid w:val="006C2E60"/>
    <w:rsid w:val="006C3202"/>
    <w:rsid w:val="006C3212"/>
    <w:rsid w:val="006C34D3"/>
    <w:rsid w:val="006C499A"/>
    <w:rsid w:val="006C6664"/>
    <w:rsid w:val="006C7E3E"/>
    <w:rsid w:val="006D0714"/>
    <w:rsid w:val="006D12F9"/>
    <w:rsid w:val="006D20AD"/>
    <w:rsid w:val="006D21D6"/>
    <w:rsid w:val="006D3210"/>
    <w:rsid w:val="006D3C6C"/>
    <w:rsid w:val="006D4070"/>
    <w:rsid w:val="006D641B"/>
    <w:rsid w:val="006E2200"/>
    <w:rsid w:val="006E2614"/>
    <w:rsid w:val="006E28E1"/>
    <w:rsid w:val="006E4750"/>
    <w:rsid w:val="006E4E52"/>
    <w:rsid w:val="006F1515"/>
    <w:rsid w:val="006F35DF"/>
    <w:rsid w:val="006F4442"/>
    <w:rsid w:val="006F5143"/>
    <w:rsid w:val="006F6F5E"/>
    <w:rsid w:val="00701897"/>
    <w:rsid w:val="00702B40"/>
    <w:rsid w:val="00703021"/>
    <w:rsid w:val="00703725"/>
    <w:rsid w:val="00703BCB"/>
    <w:rsid w:val="0070429B"/>
    <w:rsid w:val="00704D56"/>
    <w:rsid w:val="00704E65"/>
    <w:rsid w:val="00705677"/>
    <w:rsid w:val="007057E5"/>
    <w:rsid w:val="00705D80"/>
    <w:rsid w:val="007070A9"/>
    <w:rsid w:val="0071141D"/>
    <w:rsid w:val="00711DDE"/>
    <w:rsid w:val="0071465C"/>
    <w:rsid w:val="00714894"/>
    <w:rsid w:val="00715517"/>
    <w:rsid w:val="00715B75"/>
    <w:rsid w:val="00720079"/>
    <w:rsid w:val="00720736"/>
    <w:rsid w:val="00721A81"/>
    <w:rsid w:val="00723709"/>
    <w:rsid w:val="00724092"/>
    <w:rsid w:val="007256E4"/>
    <w:rsid w:val="00725A8F"/>
    <w:rsid w:val="00726039"/>
    <w:rsid w:val="00727A7F"/>
    <w:rsid w:val="007305B1"/>
    <w:rsid w:val="00730B1E"/>
    <w:rsid w:val="00730BBF"/>
    <w:rsid w:val="00730C4B"/>
    <w:rsid w:val="00730C85"/>
    <w:rsid w:val="00730DF9"/>
    <w:rsid w:val="007330BB"/>
    <w:rsid w:val="007334BF"/>
    <w:rsid w:val="00734F22"/>
    <w:rsid w:val="0073519E"/>
    <w:rsid w:val="007375BE"/>
    <w:rsid w:val="00740FB8"/>
    <w:rsid w:val="00741847"/>
    <w:rsid w:val="007430B9"/>
    <w:rsid w:val="00743A52"/>
    <w:rsid w:val="0074436B"/>
    <w:rsid w:val="00746C66"/>
    <w:rsid w:val="0074721A"/>
    <w:rsid w:val="00747E94"/>
    <w:rsid w:val="00747FEF"/>
    <w:rsid w:val="00750797"/>
    <w:rsid w:val="0075125C"/>
    <w:rsid w:val="007541F0"/>
    <w:rsid w:val="00756EC9"/>
    <w:rsid w:val="007604BA"/>
    <w:rsid w:val="00761352"/>
    <w:rsid w:val="007616C4"/>
    <w:rsid w:val="00761D50"/>
    <w:rsid w:val="00762039"/>
    <w:rsid w:val="007620DF"/>
    <w:rsid w:val="00763FEF"/>
    <w:rsid w:val="00765F8D"/>
    <w:rsid w:val="00766724"/>
    <w:rsid w:val="0076750B"/>
    <w:rsid w:val="007738A3"/>
    <w:rsid w:val="00775678"/>
    <w:rsid w:val="00776FD6"/>
    <w:rsid w:val="007773CE"/>
    <w:rsid w:val="00777AD0"/>
    <w:rsid w:val="00780364"/>
    <w:rsid w:val="00780906"/>
    <w:rsid w:val="00780DF7"/>
    <w:rsid w:val="00783531"/>
    <w:rsid w:val="00784337"/>
    <w:rsid w:val="00784624"/>
    <w:rsid w:val="007847DB"/>
    <w:rsid w:val="00785204"/>
    <w:rsid w:val="00785733"/>
    <w:rsid w:val="00785FB3"/>
    <w:rsid w:val="00790082"/>
    <w:rsid w:val="007903F2"/>
    <w:rsid w:val="007925F3"/>
    <w:rsid w:val="00793DF0"/>
    <w:rsid w:val="00793F3F"/>
    <w:rsid w:val="007949B7"/>
    <w:rsid w:val="0079636F"/>
    <w:rsid w:val="00797D7D"/>
    <w:rsid w:val="00797DBD"/>
    <w:rsid w:val="007A048E"/>
    <w:rsid w:val="007A0907"/>
    <w:rsid w:val="007A0F6A"/>
    <w:rsid w:val="007A309D"/>
    <w:rsid w:val="007A463A"/>
    <w:rsid w:val="007A558C"/>
    <w:rsid w:val="007A5940"/>
    <w:rsid w:val="007A5E15"/>
    <w:rsid w:val="007A67CD"/>
    <w:rsid w:val="007A78E8"/>
    <w:rsid w:val="007B0293"/>
    <w:rsid w:val="007B1C86"/>
    <w:rsid w:val="007B2584"/>
    <w:rsid w:val="007B2E8E"/>
    <w:rsid w:val="007B6126"/>
    <w:rsid w:val="007C01AF"/>
    <w:rsid w:val="007C02C5"/>
    <w:rsid w:val="007C090B"/>
    <w:rsid w:val="007C0AFD"/>
    <w:rsid w:val="007C0E70"/>
    <w:rsid w:val="007C113C"/>
    <w:rsid w:val="007C2FA2"/>
    <w:rsid w:val="007C39E9"/>
    <w:rsid w:val="007C46F2"/>
    <w:rsid w:val="007C7659"/>
    <w:rsid w:val="007D3BEB"/>
    <w:rsid w:val="007D5820"/>
    <w:rsid w:val="007E019B"/>
    <w:rsid w:val="007E2D05"/>
    <w:rsid w:val="007E4895"/>
    <w:rsid w:val="007E4B8D"/>
    <w:rsid w:val="007E58EF"/>
    <w:rsid w:val="007E5AD9"/>
    <w:rsid w:val="007E6267"/>
    <w:rsid w:val="007E7194"/>
    <w:rsid w:val="007E7C52"/>
    <w:rsid w:val="007F0B0F"/>
    <w:rsid w:val="007F169D"/>
    <w:rsid w:val="007F2D19"/>
    <w:rsid w:val="007F359A"/>
    <w:rsid w:val="007F39C0"/>
    <w:rsid w:val="007F3E86"/>
    <w:rsid w:val="007F4A82"/>
    <w:rsid w:val="007F60DE"/>
    <w:rsid w:val="007F62BB"/>
    <w:rsid w:val="007F69E8"/>
    <w:rsid w:val="007F6B33"/>
    <w:rsid w:val="007F77F4"/>
    <w:rsid w:val="00800308"/>
    <w:rsid w:val="008008D3"/>
    <w:rsid w:val="008010C9"/>
    <w:rsid w:val="008012A6"/>
    <w:rsid w:val="008015FE"/>
    <w:rsid w:val="00801FC6"/>
    <w:rsid w:val="00802A53"/>
    <w:rsid w:val="00803998"/>
    <w:rsid w:val="008044D2"/>
    <w:rsid w:val="008046E1"/>
    <w:rsid w:val="00804C2A"/>
    <w:rsid w:val="00804CF7"/>
    <w:rsid w:val="00804EBC"/>
    <w:rsid w:val="00804FD5"/>
    <w:rsid w:val="0080526B"/>
    <w:rsid w:val="008062E1"/>
    <w:rsid w:val="008123BB"/>
    <w:rsid w:val="008135DB"/>
    <w:rsid w:val="008135F0"/>
    <w:rsid w:val="00813BF0"/>
    <w:rsid w:val="00815829"/>
    <w:rsid w:val="00815AFD"/>
    <w:rsid w:val="00816116"/>
    <w:rsid w:val="00816180"/>
    <w:rsid w:val="00823181"/>
    <w:rsid w:val="008236E0"/>
    <w:rsid w:val="00824C8A"/>
    <w:rsid w:val="00825455"/>
    <w:rsid w:val="00825D5E"/>
    <w:rsid w:val="0083004F"/>
    <w:rsid w:val="0083116C"/>
    <w:rsid w:val="008314D8"/>
    <w:rsid w:val="00833A56"/>
    <w:rsid w:val="00834268"/>
    <w:rsid w:val="00836CDA"/>
    <w:rsid w:val="00840D1E"/>
    <w:rsid w:val="00841DC8"/>
    <w:rsid w:val="0084228E"/>
    <w:rsid w:val="00843F48"/>
    <w:rsid w:val="00844EC2"/>
    <w:rsid w:val="0084575E"/>
    <w:rsid w:val="00846113"/>
    <w:rsid w:val="008467C1"/>
    <w:rsid w:val="008468AB"/>
    <w:rsid w:val="008470C1"/>
    <w:rsid w:val="008471AF"/>
    <w:rsid w:val="0084728D"/>
    <w:rsid w:val="00851305"/>
    <w:rsid w:val="00851502"/>
    <w:rsid w:val="00853289"/>
    <w:rsid w:val="00854D2B"/>
    <w:rsid w:val="00854D57"/>
    <w:rsid w:val="00857C9B"/>
    <w:rsid w:val="00860A3C"/>
    <w:rsid w:val="0086111B"/>
    <w:rsid w:val="008620F2"/>
    <w:rsid w:val="00862963"/>
    <w:rsid w:val="008630E4"/>
    <w:rsid w:val="00865C9A"/>
    <w:rsid w:val="00866146"/>
    <w:rsid w:val="00867A21"/>
    <w:rsid w:val="0087288F"/>
    <w:rsid w:val="00873054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1CBA"/>
    <w:rsid w:val="00892768"/>
    <w:rsid w:val="008936D5"/>
    <w:rsid w:val="00893C6D"/>
    <w:rsid w:val="0089437F"/>
    <w:rsid w:val="008954D2"/>
    <w:rsid w:val="008956D9"/>
    <w:rsid w:val="0089776E"/>
    <w:rsid w:val="008A07BD"/>
    <w:rsid w:val="008A116B"/>
    <w:rsid w:val="008A22E8"/>
    <w:rsid w:val="008A23C7"/>
    <w:rsid w:val="008A347D"/>
    <w:rsid w:val="008A3A95"/>
    <w:rsid w:val="008A4ADA"/>
    <w:rsid w:val="008A4D4D"/>
    <w:rsid w:val="008A54EE"/>
    <w:rsid w:val="008A5E8C"/>
    <w:rsid w:val="008B00CC"/>
    <w:rsid w:val="008B0CAD"/>
    <w:rsid w:val="008B3FE3"/>
    <w:rsid w:val="008B536B"/>
    <w:rsid w:val="008B6445"/>
    <w:rsid w:val="008C2F2A"/>
    <w:rsid w:val="008C34E7"/>
    <w:rsid w:val="008C36C8"/>
    <w:rsid w:val="008C4011"/>
    <w:rsid w:val="008C4126"/>
    <w:rsid w:val="008C53D0"/>
    <w:rsid w:val="008C5A98"/>
    <w:rsid w:val="008C5C2B"/>
    <w:rsid w:val="008C5CA6"/>
    <w:rsid w:val="008D0E51"/>
    <w:rsid w:val="008D0FBA"/>
    <w:rsid w:val="008D14DE"/>
    <w:rsid w:val="008D1594"/>
    <w:rsid w:val="008D193C"/>
    <w:rsid w:val="008D1AF0"/>
    <w:rsid w:val="008D3304"/>
    <w:rsid w:val="008D34CA"/>
    <w:rsid w:val="008D36B9"/>
    <w:rsid w:val="008D5558"/>
    <w:rsid w:val="008D56DA"/>
    <w:rsid w:val="008D57AD"/>
    <w:rsid w:val="008D589F"/>
    <w:rsid w:val="008D5A1C"/>
    <w:rsid w:val="008D5C92"/>
    <w:rsid w:val="008D7043"/>
    <w:rsid w:val="008E26C8"/>
    <w:rsid w:val="008E34A8"/>
    <w:rsid w:val="008E4842"/>
    <w:rsid w:val="008E5378"/>
    <w:rsid w:val="008E5E27"/>
    <w:rsid w:val="008E6A09"/>
    <w:rsid w:val="008F0E9A"/>
    <w:rsid w:val="008F16B9"/>
    <w:rsid w:val="008F1BC2"/>
    <w:rsid w:val="008F20DB"/>
    <w:rsid w:val="008F28C4"/>
    <w:rsid w:val="008F31DA"/>
    <w:rsid w:val="008F42BF"/>
    <w:rsid w:val="008F51D7"/>
    <w:rsid w:val="008F5451"/>
    <w:rsid w:val="008F6A3E"/>
    <w:rsid w:val="008F6B32"/>
    <w:rsid w:val="008F6CA4"/>
    <w:rsid w:val="008F7276"/>
    <w:rsid w:val="0090258C"/>
    <w:rsid w:val="0090261A"/>
    <w:rsid w:val="0090494D"/>
    <w:rsid w:val="00905368"/>
    <w:rsid w:val="009071EC"/>
    <w:rsid w:val="00907E85"/>
    <w:rsid w:val="00910CAF"/>
    <w:rsid w:val="00913AFA"/>
    <w:rsid w:val="00914E6F"/>
    <w:rsid w:val="00915346"/>
    <w:rsid w:val="009153FD"/>
    <w:rsid w:val="00915C55"/>
    <w:rsid w:val="009162A1"/>
    <w:rsid w:val="009173FD"/>
    <w:rsid w:val="00920001"/>
    <w:rsid w:val="00920447"/>
    <w:rsid w:val="009207D4"/>
    <w:rsid w:val="00920C28"/>
    <w:rsid w:val="00921FAF"/>
    <w:rsid w:val="009229D9"/>
    <w:rsid w:val="00923E90"/>
    <w:rsid w:val="009245D0"/>
    <w:rsid w:val="00925B37"/>
    <w:rsid w:val="00927F92"/>
    <w:rsid w:val="009300A6"/>
    <w:rsid w:val="009311E5"/>
    <w:rsid w:val="00933E0B"/>
    <w:rsid w:val="0094015D"/>
    <w:rsid w:val="00940B81"/>
    <w:rsid w:val="00941E44"/>
    <w:rsid w:val="009443F8"/>
    <w:rsid w:val="00944CE4"/>
    <w:rsid w:val="00945C0A"/>
    <w:rsid w:val="0094631E"/>
    <w:rsid w:val="00946BD3"/>
    <w:rsid w:val="00946E11"/>
    <w:rsid w:val="00947C5C"/>
    <w:rsid w:val="00951D7F"/>
    <w:rsid w:val="009532D4"/>
    <w:rsid w:val="00953A43"/>
    <w:rsid w:val="0095446C"/>
    <w:rsid w:val="00957014"/>
    <w:rsid w:val="009571C3"/>
    <w:rsid w:val="00957505"/>
    <w:rsid w:val="00957C57"/>
    <w:rsid w:val="0096016A"/>
    <w:rsid w:val="00960F2B"/>
    <w:rsid w:val="00961086"/>
    <w:rsid w:val="00961990"/>
    <w:rsid w:val="009644D3"/>
    <w:rsid w:val="009665C7"/>
    <w:rsid w:val="00967DDA"/>
    <w:rsid w:val="009708F8"/>
    <w:rsid w:val="00971A78"/>
    <w:rsid w:val="00972E3A"/>
    <w:rsid w:val="00973623"/>
    <w:rsid w:val="009736E3"/>
    <w:rsid w:val="009739B7"/>
    <w:rsid w:val="00974FAA"/>
    <w:rsid w:val="00976962"/>
    <w:rsid w:val="00977ED5"/>
    <w:rsid w:val="009809D0"/>
    <w:rsid w:val="00980A6B"/>
    <w:rsid w:val="00980FF7"/>
    <w:rsid w:val="009831CC"/>
    <w:rsid w:val="00984F04"/>
    <w:rsid w:val="00986B68"/>
    <w:rsid w:val="00986E59"/>
    <w:rsid w:val="00987A8C"/>
    <w:rsid w:val="00991090"/>
    <w:rsid w:val="00992010"/>
    <w:rsid w:val="009931FC"/>
    <w:rsid w:val="00993BF7"/>
    <w:rsid w:val="00995871"/>
    <w:rsid w:val="00996112"/>
    <w:rsid w:val="009A05DF"/>
    <w:rsid w:val="009A3D65"/>
    <w:rsid w:val="009A40CE"/>
    <w:rsid w:val="009A557C"/>
    <w:rsid w:val="009A5A2B"/>
    <w:rsid w:val="009A687F"/>
    <w:rsid w:val="009A75A6"/>
    <w:rsid w:val="009A78B3"/>
    <w:rsid w:val="009B15A3"/>
    <w:rsid w:val="009B16F8"/>
    <w:rsid w:val="009B254F"/>
    <w:rsid w:val="009B395A"/>
    <w:rsid w:val="009B4431"/>
    <w:rsid w:val="009B55BE"/>
    <w:rsid w:val="009B5C81"/>
    <w:rsid w:val="009B74A8"/>
    <w:rsid w:val="009B76AD"/>
    <w:rsid w:val="009C04F0"/>
    <w:rsid w:val="009C06B5"/>
    <w:rsid w:val="009C086E"/>
    <w:rsid w:val="009C0CDC"/>
    <w:rsid w:val="009C20D1"/>
    <w:rsid w:val="009C2D2A"/>
    <w:rsid w:val="009C3022"/>
    <w:rsid w:val="009C3B73"/>
    <w:rsid w:val="009C5B9C"/>
    <w:rsid w:val="009C5C35"/>
    <w:rsid w:val="009C630F"/>
    <w:rsid w:val="009C66E3"/>
    <w:rsid w:val="009C7F10"/>
    <w:rsid w:val="009D0B8F"/>
    <w:rsid w:val="009D10F9"/>
    <w:rsid w:val="009D1F9E"/>
    <w:rsid w:val="009D60D9"/>
    <w:rsid w:val="009D680F"/>
    <w:rsid w:val="009D6891"/>
    <w:rsid w:val="009D710E"/>
    <w:rsid w:val="009D7619"/>
    <w:rsid w:val="009D7820"/>
    <w:rsid w:val="009E265C"/>
    <w:rsid w:val="009E2ABC"/>
    <w:rsid w:val="009E2B19"/>
    <w:rsid w:val="009E556D"/>
    <w:rsid w:val="009E580E"/>
    <w:rsid w:val="009E59D2"/>
    <w:rsid w:val="009E5F5B"/>
    <w:rsid w:val="009F0F2C"/>
    <w:rsid w:val="009F10BF"/>
    <w:rsid w:val="009F1443"/>
    <w:rsid w:val="009F1B26"/>
    <w:rsid w:val="009F28BA"/>
    <w:rsid w:val="009F2E82"/>
    <w:rsid w:val="009F623C"/>
    <w:rsid w:val="00A008BF"/>
    <w:rsid w:val="00A00FFE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10409"/>
    <w:rsid w:val="00A12354"/>
    <w:rsid w:val="00A1429D"/>
    <w:rsid w:val="00A1430F"/>
    <w:rsid w:val="00A16440"/>
    <w:rsid w:val="00A1689B"/>
    <w:rsid w:val="00A17B3A"/>
    <w:rsid w:val="00A2044D"/>
    <w:rsid w:val="00A208F5"/>
    <w:rsid w:val="00A22362"/>
    <w:rsid w:val="00A231ED"/>
    <w:rsid w:val="00A23B5F"/>
    <w:rsid w:val="00A24EC9"/>
    <w:rsid w:val="00A24F3E"/>
    <w:rsid w:val="00A25C43"/>
    <w:rsid w:val="00A25E98"/>
    <w:rsid w:val="00A2640F"/>
    <w:rsid w:val="00A26460"/>
    <w:rsid w:val="00A27B50"/>
    <w:rsid w:val="00A31200"/>
    <w:rsid w:val="00A31635"/>
    <w:rsid w:val="00A318E5"/>
    <w:rsid w:val="00A31A72"/>
    <w:rsid w:val="00A329A7"/>
    <w:rsid w:val="00A3300A"/>
    <w:rsid w:val="00A370DA"/>
    <w:rsid w:val="00A402EC"/>
    <w:rsid w:val="00A4157D"/>
    <w:rsid w:val="00A4259D"/>
    <w:rsid w:val="00A43D7A"/>
    <w:rsid w:val="00A445D9"/>
    <w:rsid w:val="00A44615"/>
    <w:rsid w:val="00A46139"/>
    <w:rsid w:val="00A47143"/>
    <w:rsid w:val="00A4790B"/>
    <w:rsid w:val="00A47D29"/>
    <w:rsid w:val="00A5451F"/>
    <w:rsid w:val="00A56074"/>
    <w:rsid w:val="00A564AA"/>
    <w:rsid w:val="00A60373"/>
    <w:rsid w:val="00A60B91"/>
    <w:rsid w:val="00A61B78"/>
    <w:rsid w:val="00A61D86"/>
    <w:rsid w:val="00A637B3"/>
    <w:rsid w:val="00A653CA"/>
    <w:rsid w:val="00A6585A"/>
    <w:rsid w:val="00A6648C"/>
    <w:rsid w:val="00A66E91"/>
    <w:rsid w:val="00A670ED"/>
    <w:rsid w:val="00A70911"/>
    <w:rsid w:val="00A71384"/>
    <w:rsid w:val="00A71C46"/>
    <w:rsid w:val="00A72064"/>
    <w:rsid w:val="00A734BC"/>
    <w:rsid w:val="00A73DFD"/>
    <w:rsid w:val="00A7501A"/>
    <w:rsid w:val="00A76400"/>
    <w:rsid w:val="00A77944"/>
    <w:rsid w:val="00A77ED4"/>
    <w:rsid w:val="00A809BB"/>
    <w:rsid w:val="00A8140C"/>
    <w:rsid w:val="00A82C7F"/>
    <w:rsid w:val="00A85AF6"/>
    <w:rsid w:val="00A87201"/>
    <w:rsid w:val="00A87303"/>
    <w:rsid w:val="00A875EA"/>
    <w:rsid w:val="00A90574"/>
    <w:rsid w:val="00A90A7B"/>
    <w:rsid w:val="00A910F9"/>
    <w:rsid w:val="00A91205"/>
    <w:rsid w:val="00A91351"/>
    <w:rsid w:val="00A93222"/>
    <w:rsid w:val="00A93242"/>
    <w:rsid w:val="00A95B05"/>
    <w:rsid w:val="00A9634C"/>
    <w:rsid w:val="00A9781E"/>
    <w:rsid w:val="00AA026D"/>
    <w:rsid w:val="00AA1BB9"/>
    <w:rsid w:val="00AA4245"/>
    <w:rsid w:val="00AA4979"/>
    <w:rsid w:val="00AA57E5"/>
    <w:rsid w:val="00AA6C28"/>
    <w:rsid w:val="00AA7AA0"/>
    <w:rsid w:val="00AB50F5"/>
    <w:rsid w:val="00AB55A0"/>
    <w:rsid w:val="00AB657A"/>
    <w:rsid w:val="00AC0671"/>
    <w:rsid w:val="00AC1ECB"/>
    <w:rsid w:val="00AC27BD"/>
    <w:rsid w:val="00AC2928"/>
    <w:rsid w:val="00AC323E"/>
    <w:rsid w:val="00AC3280"/>
    <w:rsid w:val="00AC3646"/>
    <w:rsid w:val="00AC4CF2"/>
    <w:rsid w:val="00AC50CD"/>
    <w:rsid w:val="00AC7855"/>
    <w:rsid w:val="00AC7B36"/>
    <w:rsid w:val="00AD08AB"/>
    <w:rsid w:val="00AD10F2"/>
    <w:rsid w:val="00AD2D28"/>
    <w:rsid w:val="00AD4A6F"/>
    <w:rsid w:val="00AD69BA"/>
    <w:rsid w:val="00AD754A"/>
    <w:rsid w:val="00AD7F3F"/>
    <w:rsid w:val="00AE0239"/>
    <w:rsid w:val="00AE03D0"/>
    <w:rsid w:val="00AE0DCC"/>
    <w:rsid w:val="00AE12EA"/>
    <w:rsid w:val="00AE2306"/>
    <w:rsid w:val="00AE3CAA"/>
    <w:rsid w:val="00AE4360"/>
    <w:rsid w:val="00AE4478"/>
    <w:rsid w:val="00AE474D"/>
    <w:rsid w:val="00AE4843"/>
    <w:rsid w:val="00AE6068"/>
    <w:rsid w:val="00AE63BA"/>
    <w:rsid w:val="00AE699E"/>
    <w:rsid w:val="00AF036A"/>
    <w:rsid w:val="00AF084F"/>
    <w:rsid w:val="00AF145B"/>
    <w:rsid w:val="00AF4328"/>
    <w:rsid w:val="00AF5639"/>
    <w:rsid w:val="00AF5713"/>
    <w:rsid w:val="00AF67C9"/>
    <w:rsid w:val="00AF7A86"/>
    <w:rsid w:val="00B0068E"/>
    <w:rsid w:val="00B00796"/>
    <w:rsid w:val="00B0088D"/>
    <w:rsid w:val="00B03002"/>
    <w:rsid w:val="00B031C4"/>
    <w:rsid w:val="00B06685"/>
    <w:rsid w:val="00B06EC2"/>
    <w:rsid w:val="00B07614"/>
    <w:rsid w:val="00B1207A"/>
    <w:rsid w:val="00B12C7C"/>
    <w:rsid w:val="00B13443"/>
    <w:rsid w:val="00B166FA"/>
    <w:rsid w:val="00B17155"/>
    <w:rsid w:val="00B17737"/>
    <w:rsid w:val="00B220FB"/>
    <w:rsid w:val="00B22490"/>
    <w:rsid w:val="00B24791"/>
    <w:rsid w:val="00B247AA"/>
    <w:rsid w:val="00B264E0"/>
    <w:rsid w:val="00B26753"/>
    <w:rsid w:val="00B26BAC"/>
    <w:rsid w:val="00B26BAD"/>
    <w:rsid w:val="00B3096E"/>
    <w:rsid w:val="00B30E81"/>
    <w:rsid w:val="00B31912"/>
    <w:rsid w:val="00B34242"/>
    <w:rsid w:val="00B34D7C"/>
    <w:rsid w:val="00B362D7"/>
    <w:rsid w:val="00B36688"/>
    <w:rsid w:val="00B370C1"/>
    <w:rsid w:val="00B40650"/>
    <w:rsid w:val="00B40DEF"/>
    <w:rsid w:val="00B4211D"/>
    <w:rsid w:val="00B423F6"/>
    <w:rsid w:val="00B4242E"/>
    <w:rsid w:val="00B42480"/>
    <w:rsid w:val="00B4376C"/>
    <w:rsid w:val="00B4542E"/>
    <w:rsid w:val="00B459B4"/>
    <w:rsid w:val="00B46913"/>
    <w:rsid w:val="00B509C9"/>
    <w:rsid w:val="00B50BA3"/>
    <w:rsid w:val="00B51EF5"/>
    <w:rsid w:val="00B52B7E"/>
    <w:rsid w:val="00B546F9"/>
    <w:rsid w:val="00B54832"/>
    <w:rsid w:val="00B54AF5"/>
    <w:rsid w:val="00B566DD"/>
    <w:rsid w:val="00B57CD3"/>
    <w:rsid w:val="00B600B1"/>
    <w:rsid w:val="00B62530"/>
    <w:rsid w:val="00B6293A"/>
    <w:rsid w:val="00B62C5E"/>
    <w:rsid w:val="00B62EA8"/>
    <w:rsid w:val="00B637D0"/>
    <w:rsid w:val="00B644F3"/>
    <w:rsid w:val="00B67B80"/>
    <w:rsid w:val="00B704E1"/>
    <w:rsid w:val="00B71666"/>
    <w:rsid w:val="00B71C78"/>
    <w:rsid w:val="00B71EA6"/>
    <w:rsid w:val="00B72C81"/>
    <w:rsid w:val="00B730E2"/>
    <w:rsid w:val="00B736DB"/>
    <w:rsid w:val="00B76451"/>
    <w:rsid w:val="00B76564"/>
    <w:rsid w:val="00B769DF"/>
    <w:rsid w:val="00B77FDE"/>
    <w:rsid w:val="00B803F0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16AA"/>
    <w:rsid w:val="00B9608F"/>
    <w:rsid w:val="00B971AF"/>
    <w:rsid w:val="00B97E67"/>
    <w:rsid w:val="00BA036B"/>
    <w:rsid w:val="00BA174F"/>
    <w:rsid w:val="00BA1A86"/>
    <w:rsid w:val="00BA31ED"/>
    <w:rsid w:val="00BA5F53"/>
    <w:rsid w:val="00BA74E8"/>
    <w:rsid w:val="00BB0637"/>
    <w:rsid w:val="00BB1AC4"/>
    <w:rsid w:val="00BB1FBB"/>
    <w:rsid w:val="00BB1FFD"/>
    <w:rsid w:val="00BB4E79"/>
    <w:rsid w:val="00BB6CDF"/>
    <w:rsid w:val="00BB7007"/>
    <w:rsid w:val="00BC185C"/>
    <w:rsid w:val="00BC4ECB"/>
    <w:rsid w:val="00BC7723"/>
    <w:rsid w:val="00BD2394"/>
    <w:rsid w:val="00BD2C55"/>
    <w:rsid w:val="00BD36FD"/>
    <w:rsid w:val="00BD3C07"/>
    <w:rsid w:val="00BD52EF"/>
    <w:rsid w:val="00BD7FAF"/>
    <w:rsid w:val="00BE1D7B"/>
    <w:rsid w:val="00BE6E4A"/>
    <w:rsid w:val="00BE6F1D"/>
    <w:rsid w:val="00BF01DA"/>
    <w:rsid w:val="00BF07BB"/>
    <w:rsid w:val="00BF15C5"/>
    <w:rsid w:val="00BF1C01"/>
    <w:rsid w:val="00BF20C0"/>
    <w:rsid w:val="00BF2555"/>
    <w:rsid w:val="00BF38BD"/>
    <w:rsid w:val="00BF529A"/>
    <w:rsid w:val="00BF60C9"/>
    <w:rsid w:val="00BF7429"/>
    <w:rsid w:val="00C01320"/>
    <w:rsid w:val="00C029EC"/>
    <w:rsid w:val="00C030B9"/>
    <w:rsid w:val="00C04213"/>
    <w:rsid w:val="00C046ED"/>
    <w:rsid w:val="00C04711"/>
    <w:rsid w:val="00C050FA"/>
    <w:rsid w:val="00C1029C"/>
    <w:rsid w:val="00C1131E"/>
    <w:rsid w:val="00C12DD1"/>
    <w:rsid w:val="00C1572D"/>
    <w:rsid w:val="00C15A95"/>
    <w:rsid w:val="00C202E1"/>
    <w:rsid w:val="00C2157E"/>
    <w:rsid w:val="00C22C50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A98"/>
    <w:rsid w:val="00C40CD4"/>
    <w:rsid w:val="00C42ECD"/>
    <w:rsid w:val="00C43083"/>
    <w:rsid w:val="00C43123"/>
    <w:rsid w:val="00C450C0"/>
    <w:rsid w:val="00C453DA"/>
    <w:rsid w:val="00C46C7C"/>
    <w:rsid w:val="00C46D6D"/>
    <w:rsid w:val="00C479E3"/>
    <w:rsid w:val="00C47B67"/>
    <w:rsid w:val="00C50821"/>
    <w:rsid w:val="00C50ECB"/>
    <w:rsid w:val="00C5114E"/>
    <w:rsid w:val="00C51492"/>
    <w:rsid w:val="00C51707"/>
    <w:rsid w:val="00C521D0"/>
    <w:rsid w:val="00C52E8D"/>
    <w:rsid w:val="00C532B2"/>
    <w:rsid w:val="00C578B8"/>
    <w:rsid w:val="00C57F69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3828"/>
    <w:rsid w:val="00C74AA8"/>
    <w:rsid w:val="00C753E8"/>
    <w:rsid w:val="00C7629F"/>
    <w:rsid w:val="00C766A6"/>
    <w:rsid w:val="00C77787"/>
    <w:rsid w:val="00C8130F"/>
    <w:rsid w:val="00C83B26"/>
    <w:rsid w:val="00C841ED"/>
    <w:rsid w:val="00C84468"/>
    <w:rsid w:val="00C85D2B"/>
    <w:rsid w:val="00C90518"/>
    <w:rsid w:val="00C9348C"/>
    <w:rsid w:val="00C94333"/>
    <w:rsid w:val="00C96408"/>
    <w:rsid w:val="00C96509"/>
    <w:rsid w:val="00C9690B"/>
    <w:rsid w:val="00C96915"/>
    <w:rsid w:val="00C96B3D"/>
    <w:rsid w:val="00C97427"/>
    <w:rsid w:val="00CA0BB0"/>
    <w:rsid w:val="00CA1848"/>
    <w:rsid w:val="00CA23A5"/>
    <w:rsid w:val="00CA344E"/>
    <w:rsid w:val="00CA3FC3"/>
    <w:rsid w:val="00CA6DAD"/>
    <w:rsid w:val="00CA71EB"/>
    <w:rsid w:val="00CA7289"/>
    <w:rsid w:val="00CB0141"/>
    <w:rsid w:val="00CB1F39"/>
    <w:rsid w:val="00CB2555"/>
    <w:rsid w:val="00CB2A3C"/>
    <w:rsid w:val="00CB31BD"/>
    <w:rsid w:val="00CB5591"/>
    <w:rsid w:val="00CC1CE3"/>
    <w:rsid w:val="00CC2D7A"/>
    <w:rsid w:val="00CC2E27"/>
    <w:rsid w:val="00CC42CF"/>
    <w:rsid w:val="00CC43D6"/>
    <w:rsid w:val="00CC4477"/>
    <w:rsid w:val="00CC508E"/>
    <w:rsid w:val="00CC5F98"/>
    <w:rsid w:val="00CC6B5B"/>
    <w:rsid w:val="00CC711E"/>
    <w:rsid w:val="00CC7978"/>
    <w:rsid w:val="00CD0230"/>
    <w:rsid w:val="00CD0619"/>
    <w:rsid w:val="00CD105A"/>
    <w:rsid w:val="00CD264C"/>
    <w:rsid w:val="00CD2C38"/>
    <w:rsid w:val="00CD2DA2"/>
    <w:rsid w:val="00CD2ECA"/>
    <w:rsid w:val="00CD3111"/>
    <w:rsid w:val="00CD481C"/>
    <w:rsid w:val="00CD5E2A"/>
    <w:rsid w:val="00CD6728"/>
    <w:rsid w:val="00CD7702"/>
    <w:rsid w:val="00CD78DC"/>
    <w:rsid w:val="00CE1D88"/>
    <w:rsid w:val="00CE4975"/>
    <w:rsid w:val="00CE5083"/>
    <w:rsid w:val="00CE525E"/>
    <w:rsid w:val="00CE52A1"/>
    <w:rsid w:val="00CE7682"/>
    <w:rsid w:val="00CE76D6"/>
    <w:rsid w:val="00CF128B"/>
    <w:rsid w:val="00CF1372"/>
    <w:rsid w:val="00CF1EB3"/>
    <w:rsid w:val="00CF554B"/>
    <w:rsid w:val="00CF5CE2"/>
    <w:rsid w:val="00CF7DCD"/>
    <w:rsid w:val="00D000F7"/>
    <w:rsid w:val="00D00577"/>
    <w:rsid w:val="00D0060C"/>
    <w:rsid w:val="00D00D7C"/>
    <w:rsid w:val="00D01672"/>
    <w:rsid w:val="00D04FD9"/>
    <w:rsid w:val="00D054CD"/>
    <w:rsid w:val="00D058F5"/>
    <w:rsid w:val="00D05ADA"/>
    <w:rsid w:val="00D0735B"/>
    <w:rsid w:val="00D111D8"/>
    <w:rsid w:val="00D111ED"/>
    <w:rsid w:val="00D115C2"/>
    <w:rsid w:val="00D1228B"/>
    <w:rsid w:val="00D12B5D"/>
    <w:rsid w:val="00D13E0B"/>
    <w:rsid w:val="00D14DCF"/>
    <w:rsid w:val="00D21010"/>
    <w:rsid w:val="00D21E35"/>
    <w:rsid w:val="00D21FA7"/>
    <w:rsid w:val="00D21FF9"/>
    <w:rsid w:val="00D222B3"/>
    <w:rsid w:val="00D23D50"/>
    <w:rsid w:val="00D2554F"/>
    <w:rsid w:val="00D25DC4"/>
    <w:rsid w:val="00D307DD"/>
    <w:rsid w:val="00D329E0"/>
    <w:rsid w:val="00D32EE6"/>
    <w:rsid w:val="00D33A0E"/>
    <w:rsid w:val="00D3441D"/>
    <w:rsid w:val="00D34988"/>
    <w:rsid w:val="00D34FC6"/>
    <w:rsid w:val="00D353D5"/>
    <w:rsid w:val="00D35F13"/>
    <w:rsid w:val="00D40657"/>
    <w:rsid w:val="00D41184"/>
    <w:rsid w:val="00D41F45"/>
    <w:rsid w:val="00D42ECD"/>
    <w:rsid w:val="00D42F06"/>
    <w:rsid w:val="00D44CFE"/>
    <w:rsid w:val="00D4742C"/>
    <w:rsid w:val="00D50157"/>
    <w:rsid w:val="00D50B6D"/>
    <w:rsid w:val="00D513EE"/>
    <w:rsid w:val="00D516EB"/>
    <w:rsid w:val="00D52C20"/>
    <w:rsid w:val="00D53822"/>
    <w:rsid w:val="00D544A1"/>
    <w:rsid w:val="00D54A2E"/>
    <w:rsid w:val="00D55311"/>
    <w:rsid w:val="00D55944"/>
    <w:rsid w:val="00D576C3"/>
    <w:rsid w:val="00D60DE7"/>
    <w:rsid w:val="00D61769"/>
    <w:rsid w:val="00D62047"/>
    <w:rsid w:val="00D6576A"/>
    <w:rsid w:val="00D65C96"/>
    <w:rsid w:val="00D678DC"/>
    <w:rsid w:val="00D7076E"/>
    <w:rsid w:val="00D7084C"/>
    <w:rsid w:val="00D71AE2"/>
    <w:rsid w:val="00D722F3"/>
    <w:rsid w:val="00D72352"/>
    <w:rsid w:val="00D736CD"/>
    <w:rsid w:val="00D74C40"/>
    <w:rsid w:val="00D7530B"/>
    <w:rsid w:val="00D77781"/>
    <w:rsid w:val="00D811EC"/>
    <w:rsid w:val="00D81E58"/>
    <w:rsid w:val="00D85FC3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F1C"/>
    <w:rsid w:val="00DA1791"/>
    <w:rsid w:val="00DA1A28"/>
    <w:rsid w:val="00DA2A62"/>
    <w:rsid w:val="00DA3D32"/>
    <w:rsid w:val="00DA4038"/>
    <w:rsid w:val="00DA4CF9"/>
    <w:rsid w:val="00DA4E27"/>
    <w:rsid w:val="00DA5D5D"/>
    <w:rsid w:val="00DA7E77"/>
    <w:rsid w:val="00DB0F8F"/>
    <w:rsid w:val="00DB20E1"/>
    <w:rsid w:val="00DB21F2"/>
    <w:rsid w:val="00DB27DC"/>
    <w:rsid w:val="00DB2848"/>
    <w:rsid w:val="00DB2ABC"/>
    <w:rsid w:val="00DB2B2F"/>
    <w:rsid w:val="00DB407D"/>
    <w:rsid w:val="00DB4A88"/>
    <w:rsid w:val="00DB65B3"/>
    <w:rsid w:val="00DB6615"/>
    <w:rsid w:val="00DB6D0B"/>
    <w:rsid w:val="00DB7147"/>
    <w:rsid w:val="00DB7F41"/>
    <w:rsid w:val="00DC26DC"/>
    <w:rsid w:val="00DC36EB"/>
    <w:rsid w:val="00DC42EE"/>
    <w:rsid w:val="00DC660C"/>
    <w:rsid w:val="00DC6EE9"/>
    <w:rsid w:val="00DD02FA"/>
    <w:rsid w:val="00DD1B6D"/>
    <w:rsid w:val="00DD2FBE"/>
    <w:rsid w:val="00DD5FA2"/>
    <w:rsid w:val="00DD70EC"/>
    <w:rsid w:val="00DE23B3"/>
    <w:rsid w:val="00DE2493"/>
    <w:rsid w:val="00DE269F"/>
    <w:rsid w:val="00DE2F16"/>
    <w:rsid w:val="00DE33C5"/>
    <w:rsid w:val="00DE7013"/>
    <w:rsid w:val="00DE703F"/>
    <w:rsid w:val="00DF01EA"/>
    <w:rsid w:val="00DF02A3"/>
    <w:rsid w:val="00DF0A9F"/>
    <w:rsid w:val="00DF11C9"/>
    <w:rsid w:val="00DF2271"/>
    <w:rsid w:val="00DF2393"/>
    <w:rsid w:val="00DF2DF6"/>
    <w:rsid w:val="00DF6717"/>
    <w:rsid w:val="00E00109"/>
    <w:rsid w:val="00E027BD"/>
    <w:rsid w:val="00E02CC9"/>
    <w:rsid w:val="00E03A1E"/>
    <w:rsid w:val="00E05D63"/>
    <w:rsid w:val="00E05FB7"/>
    <w:rsid w:val="00E064FB"/>
    <w:rsid w:val="00E06659"/>
    <w:rsid w:val="00E0697C"/>
    <w:rsid w:val="00E120B4"/>
    <w:rsid w:val="00E1599C"/>
    <w:rsid w:val="00E15E3F"/>
    <w:rsid w:val="00E16EC1"/>
    <w:rsid w:val="00E1718D"/>
    <w:rsid w:val="00E17CD7"/>
    <w:rsid w:val="00E17F33"/>
    <w:rsid w:val="00E24424"/>
    <w:rsid w:val="00E2510F"/>
    <w:rsid w:val="00E2563D"/>
    <w:rsid w:val="00E25B4F"/>
    <w:rsid w:val="00E26698"/>
    <w:rsid w:val="00E26931"/>
    <w:rsid w:val="00E26A01"/>
    <w:rsid w:val="00E26DBA"/>
    <w:rsid w:val="00E30C50"/>
    <w:rsid w:val="00E30C63"/>
    <w:rsid w:val="00E31307"/>
    <w:rsid w:val="00E31D7E"/>
    <w:rsid w:val="00E3248E"/>
    <w:rsid w:val="00E3282F"/>
    <w:rsid w:val="00E331F8"/>
    <w:rsid w:val="00E33D34"/>
    <w:rsid w:val="00E34676"/>
    <w:rsid w:val="00E40AAA"/>
    <w:rsid w:val="00E41FEF"/>
    <w:rsid w:val="00E44BA8"/>
    <w:rsid w:val="00E45C46"/>
    <w:rsid w:val="00E45EE8"/>
    <w:rsid w:val="00E45FB7"/>
    <w:rsid w:val="00E4650D"/>
    <w:rsid w:val="00E46969"/>
    <w:rsid w:val="00E47FC1"/>
    <w:rsid w:val="00E52A8F"/>
    <w:rsid w:val="00E530DF"/>
    <w:rsid w:val="00E54FD3"/>
    <w:rsid w:val="00E57428"/>
    <w:rsid w:val="00E604CC"/>
    <w:rsid w:val="00E60AE5"/>
    <w:rsid w:val="00E61CCE"/>
    <w:rsid w:val="00E6211D"/>
    <w:rsid w:val="00E62120"/>
    <w:rsid w:val="00E63CA3"/>
    <w:rsid w:val="00E649AB"/>
    <w:rsid w:val="00E66CEA"/>
    <w:rsid w:val="00E7030D"/>
    <w:rsid w:val="00E70DDC"/>
    <w:rsid w:val="00E71AAE"/>
    <w:rsid w:val="00E725A0"/>
    <w:rsid w:val="00E73444"/>
    <w:rsid w:val="00E76982"/>
    <w:rsid w:val="00E77771"/>
    <w:rsid w:val="00E8009B"/>
    <w:rsid w:val="00E81737"/>
    <w:rsid w:val="00E823CF"/>
    <w:rsid w:val="00E82671"/>
    <w:rsid w:val="00E82BAD"/>
    <w:rsid w:val="00E833E4"/>
    <w:rsid w:val="00E84D59"/>
    <w:rsid w:val="00E85858"/>
    <w:rsid w:val="00E86694"/>
    <w:rsid w:val="00E8743F"/>
    <w:rsid w:val="00E91866"/>
    <w:rsid w:val="00E925E4"/>
    <w:rsid w:val="00E93A7A"/>
    <w:rsid w:val="00E93B11"/>
    <w:rsid w:val="00E950E1"/>
    <w:rsid w:val="00E95106"/>
    <w:rsid w:val="00E95AAF"/>
    <w:rsid w:val="00E96364"/>
    <w:rsid w:val="00E973B8"/>
    <w:rsid w:val="00EA0536"/>
    <w:rsid w:val="00EA06F0"/>
    <w:rsid w:val="00EA0B5F"/>
    <w:rsid w:val="00EA0D9D"/>
    <w:rsid w:val="00EA14CC"/>
    <w:rsid w:val="00EA3868"/>
    <w:rsid w:val="00EA38A1"/>
    <w:rsid w:val="00EA428C"/>
    <w:rsid w:val="00EA6E34"/>
    <w:rsid w:val="00EB1E6D"/>
    <w:rsid w:val="00EB30CF"/>
    <w:rsid w:val="00EB3A5A"/>
    <w:rsid w:val="00EB4EE3"/>
    <w:rsid w:val="00EC021A"/>
    <w:rsid w:val="00EC0DCB"/>
    <w:rsid w:val="00EC102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0DB"/>
    <w:rsid w:val="00ED08E1"/>
    <w:rsid w:val="00ED1D99"/>
    <w:rsid w:val="00ED24C0"/>
    <w:rsid w:val="00ED37D9"/>
    <w:rsid w:val="00ED39D1"/>
    <w:rsid w:val="00ED597F"/>
    <w:rsid w:val="00ED5AE7"/>
    <w:rsid w:val="00ED64FC"/>
    <w:rsid w:val="00ED675D"/>
    <w:rsid w:val="00ED6C48"/>
    <w:rsid w:val="00EE0E4B"/>
    <w:rsid w:val="00EE203F"/>
    <w:rsid w:val="00EE246A"/>
    <w:rsid w:val="00EE289D"/>
    <w:rsid w:val="00EE29AB"/>
    <w:rsid w:val="00EE29CF"/>
    <w:rsid w:val="00EE3F07"/>
    <w:rsid w:val="00EE40EB"/>
    <w:rsid w:val="00EE4207"/>
    <w:rsid w:val="00EE4B1F"/>
    <w:rsid w:val="00EE58B9"/>
    <w:rsid w:val="00EE7757"/>
    <w:rsid w:val="00EF07A9"/>
    <w:rsid w:val="00EF3C8B"/>
    <w:rsid w:val="00EF481E"/>
    <w:rsid w:val="00EF5EA3"/>
    <w:rsid w:val="00F00F41"/>
    <w:rsid w:val="00F0159F"/>
    <w:rsid w:val="00F026BF"/>
    <w:rsid w:val="00F03639"/>
    <w:rsid w:val="00F03CFD"/>
    <w:rsid w:val="00F04901"/>
    <w:rsid w:val="00F04B94"/>
    <w:rsid w:val="00F04C73"/>
    <w:rsid w:val="00F066A8"/>
    <w:rsid w:val="00F066B3"/>
    <w:rsid w:val="00F0747E"/>
    <w:rsid w:val="00F07F7A"/>
    <w:rsid w:val="00F10AF8"/>
    <w:rsid w:val="00F10FD6"/>
    <w:rsid w:val="00F11FCF"/>
    <w:rsid w:val="00F135FA"/>
    <w:rsid w:val="00F15576"/>
    <w:rsid w:val="00F171A3"/>
    <w:rsid w:val="00F20386"/>
    <w:rsid w:val="00F221C5"/>
    <w:rsid w:val="00F22501"/>
    <w:rsid w:val="00F2256E"/>
    <w:rsid w:val="00F22FF1"/>
    <w:rsid w:val="00F23A61"/>
    <w:rsid w:val="00F23E75"/>
    <w:rsid w:val="00F3078A"/>
    <w:rsid w:val="00F32A26"/>
    <w:rsid w:val="00F33632"/>
    <w:rsid w:val="00F344B6"/>
    <w:rsid w:val="00F35198"/>
    <w:rsid w:val="00F35FC2"/>
    <w:rsid w:val="00F36464"/>
    <w:rsid w:val="00F36920"/>
    <w:rsid w:val="00F37281"/>
    <w:rsid w:val="00F3753F"/>
    <w:rsid w:val="00F3768C"/>
    <w:rsid w:val="00F41B02"/>
    <w:rsid w:val="00F42466"/>
    <w:rsid w:val="00F43E60"/>
    <w:rsid w:val="00F43ED4"/>
    <w:rsid w:val="00F451B2"/>
    <w:rsid w:val="00F4579C"/>
    <w:rsid w:val="00F46A1A"/>
    <w:rsid w:val="00F477FB"/>
    <w:rsid w:val="00F50E74"/>
    <w:rsid w:val="00F5517A"/>
    <w:rsid w:val="00F57F24"/>
    <w:rsid w:val="00F57F4F"/>
    <w:rsid w:val="00F60083"/>
    <w:rsid w:val="00F60214"/>
    <w:rsid w:val="00F62E45"/>
    <w:rsid w:val="00F65D05"/>
    <w:rsid w:val="00F732EE"/>
    <w:rsid w:val="00F73304"/>
    <w:rsid w:val="00F73BCA"/>
    <w:rsid w:val="00F750A5"/>
    <w:rsid w:val="00F75C3A"/>
    <w:rsid w:val="00F77F03"/>
    <w:rsid w:val="00F819F6"/>
    <w:rsid w:val="00F81EFF"/>
    <w:rsid w:val="00F82788"/>
    <w:rsid w:val="00F83173"/>
    <w:rsid w:val="00F83372"/>
    <w:rsid w:val="00F8491B"/>
    <w:rsid w:val="00F86982"/>
    <w:rsid w:val="00F87452"/>
    <w:rsid w:val="00F905C9"/>
    <w:rsid w:val="00F910DB"/>
    <w:rsid w:val="00F91793"/>
    <w:rsid w:val="00F92EAD"/>
    <w:rsid w:val="00F9427D"/>
    <w:rsid w:val="00F95470"/>
    <w:rsid w:val="00F95779"/>
    <w:rsid w:val="00F96E2D"/>
    <w:rsid w:val="00F97990"/>
    <w:rsid w:val="00F97D67"/>
    <w:rsid w:val="00F97DED"/>
    <w:rsid w:val="00FA246D"/>
    <w:rsid w:val="00FA3C91"/>
    <w:rsid w:val="00FA3E69"/>
    <w:rsid w:val="00FA4AD5"/>
    <w:rsid w:val="00FA5FD8"/>
    <w:rsid w:val="00FA619C"/>
    <w:rsid w:val="00FB0A45"/>
    <w:rsid w:val="00FB206C"/>
    <w:rsid w:val="00FB2AC6"/>
    <w:rsid w:val="00FB2B75"/>
    <w:rsid w:val="00FB2CB6"/>
    <w:rsid w:val="00FB2F6E"/>
    <w:rsid w:val="00FB4229"/>
    <w:rsid w:val="00FB4583"/>
    <w:rsid w:val="00FB4EC3"/>
    <w:rsid w:val="00FB55DB"/>
    <w:rsid w:val="00FB799D"/>
    <w:rsid w:val="00FC0118"/>
    <w:rsid w:val="00FC289D"/>
    <w:rsid w:val="00FC2CF6"/>
    <w:rsid w:val="00FC467A"/>
    <w:rsid w:val="00FC6DE6"/>
    <w:rsid w:val="00FC7640"/>
    <w:rsid w:val="00FC79CE"/>
    <w:rsid w:val="00FD099A"/>
    <w:rsid w:val="00FD0ED6"/>
    <w:rsid w:val="00FD22C2"/>
    <w:rsid w:val="00FD35ED"/>
    <w:rsid w:val="00FD3F3C"/>
    <w:rsid w:val="00FD406F"/>
    <w:rsid w:val="00FD4893"/>
    <w:rsid w:val="00FD553B"/>
    <w:rsid w:val="00FD6AAE"/>
    <w:rsid w:val="00FE08EF"/>
    <w:rsid w:val="00FE08FC"/>
    <w:rsid w:val="00FE0A9A"/>
    <w:rsid w:val="00FE226E"/>
    <w:rsid w:val="00FE278B"/>
    <w:rsid w:val="00FE369E"/>
    <w:rsid w:val="00FE5079"/>
    <w:rsid w:val="00FE6062"/>
    <w:rsid w:val="00FE62CC"/>
    <w:rsid w:val="00FE6E7F"/>
    <w:rsid w:val="00FE72E3"/>
    <w:rsid w:val="00FE7A9E"/>
    <w:rsid w:val="00FE7D49"/>
    <w:rsid w:val="00FF2900"/>
    <w:rsid w:val="00FF3642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2"/>
        <o:r id="V:Rule2" type="connector" idref="#_x0000_s1042"/>
      </o:rules>
    </o:shapelayout>
  </w:shapeDefaults>
  <w:decimalSymbol w:val="."/>
  <w:listSeparator w:val=","/>
  <w15:chartTrackingRefBased/>
  <w15:docId w15:val="{5AD360AA-BD1C-4147-A474-59660D2B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FollowedHyperlink"/>
    <w:uiPriority w:val="99"/>
    <w:semiHidden/>
    <w:unhideWhenUsed/>
    <w:rsid w:val="00F2038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125DE-E841-4245-84E5-0E52222D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