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8509F5">
        <w:tc>
          <w:tcPr>
            <w:tcW w:w="1216" w:type="dxa"/>
          </w:tcPr>
          <w:p w:rsidR="00252551" w:rsidRPr="00E8700A" w:rsidRDefault="00252551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8509F5">
        <w:tc>
          <w:tcPr>
            <w:tcW w:w="1216" w:type="dxa"/>
          </w:tcPr>
          <w:p w:rsidR="00252551" w:rsidRPr="00E8700A" w:rsidRDefault="00252551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812F8A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12F8A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151C99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</w:p>
        </w:tc>
        <w:tc>
          <w:tcPr>
            <w:tcW w:w="1010" w:type="dxa"/>
          </w:tcPr>
          <w:p w:rsidR="00252551" w:rsidRPr="00E8700A" w:rsidRDefault="004911D8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812F8A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E8700A" w:rsidRDefault="00301566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1566">
              <w:rPr>
                <w:rFonts w:ascii="細明體" w:eastAsia="細明體" w:hAnsi="細明體" w:cs="Courier New"/>
                <w:sz w:val="20"/>
                <w:szCs w:val="20"/>
              </w:rPr>
              <w:t>120529000144</w:t>
            </w:r>
          </w:p>
        </w:tc>
      </w:tr>
      <w:tr w:rsidR="00B8277E" w:rsidRPr="00E8700A" w:rsidTr="008509F5">
        <w:tc>
          <w:tcPr>
            <w:tcW w:w="1216" w:type="dxa"/>
          </w:tcPr>
          <w:p w:rsidR="00B8277E" w:rsidRPr="00E8700A" w:rsidRDefault="00B8277E" w:rsidP="003E170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2012/09/19</w:t>
            </w:r>
          </w:p>
        </w:tc>
        <w:tc>
          <w:tcPr>
            <w:tcW w:w="1010" w:type="dxa"/>
          </w:tcPr>
          <w:p w:rsidR="00B8277E" w:rsidRDefault="00B8277E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B8277E" w:rsidRPr="00E8700A" w:rsidRDefault="00B8277E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70BF2">
              <w:rPr>
                <w:rFonts w:ascii="細明體" w:eastAsia="細明體" w:hAnsi="細明體" w:hint="eastAsia"/>
                <w:bCs/>
                <w:sz w:val="20"/>
                <w:szCs w:val="20"/>
              </w:rPr>
              <w:t>建議內容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預設為不變</w:t>
            </w:r>
          </w:p>
        </w:tc>
        <w:tc>
          <w:tcPr>
            <w:tcW w:w="1566" w:type="dxa"/>
          </w:tcPr>
          <w:p w:rsidR="00B8277E" w:rsidRDefault="00B8277E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B8277E" w:rsidRPr="00301566" w:rsidRDefault="00B8277E" w:rsidP="003E170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8277E">
              <w:rPr>
                <w:rFonts w:ascii="細明體" w:eastAsia="細明體" w:hAnsi="細明體" w:cs="Courier New"/>
                <w:sz w:val="20"/>
                <w:szCs w:val="20"/>
              </w:rPr>
              <w:t>120917000145</w:t>
            </w:r>
          </w:p>
        </w:tc>
      </w:tr>
      <w:tr w:rsidR="005F478A" w:rsidRPr="00E8700A" w:rsidTr="008509F5">
        <w:tc>
          <w:tcPr>
            <w:tcW w:w="1216" w:type="dxa"/>
          </w:tcPr>
          <w:p w:rsidR="005F478A" w:rsidRDefault="001C5B9F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2012/10/11</w:t>
            </w:r>
          </w:p>
        </w:tc>
        <w:tc>
          <w:tcPr>
            <w:tcW w:w="1010" w:type="dxa"/>
          </w:tcPr>
          <w:p w:rsidR="005F478A" w:rsidRDefault="001C5B9F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5F478A" w:rsidRPr="00770BF2" w:rsidRDefault="001C5B9F" w:rsidP="003E170C">
            <w:pPr>
              <w:spacing w:line="240" w:lineRule="atLeast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改為留存各覆核最新的意見</w:t>
            </w:r>
          </w:p>
        </w:tc>
        <w:tc>
          <w:tcPr>
            <w:tcW w:w="1566" w:type="dxa"/>
          </w:tcPr>
          <w:p w:rsidR="005F478A" w:rsidRDefault="001C5B9F" w:rsidP="003E17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5F478A" w:rsidRPr="00B8277E" w:rsidRDefault="00D71D0E" w:rsidP="003E170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71D0E">
              <w:rPr>
                <w:rFonts w:ascii="細明體" w:eastAsia="細明體" w:hAnsi="細明體" w:cs="Courier New"/>
                <w:sz w:val="20"/>
                <w:szCs w:val="20"/>
              </w:rPr>
              <w:t>121003000137</w:t>
            </w:r>
          </w:p>
        </w:tc>
      </w:tr>
      <w:tr w:rsidR="008509F5" w:rsidRPr="00E8700A" w:rsidTr="008509F5">
        <w:trPr>
          <w:ins w:id="2" w:author="FIS" w:date="2014-01-22T17:01:00Z"/>
        </w:trPr>
        <w:tc>
          <w:tcPr>
            <w:tcW w:w="1216" w:type="dxa"/>
          </w:tcPr>
          <w:p w:rsidR="008509F5" w:rsidRDefault="008509F5" w:rsidP="003E170C">
            <w:pPr>
              <w:spacing w:line="240" w:lineRule="atLeast"/>
              <w:rPr>
                <w:ins w:id="3" w:author="FIS" w:date="2014-01-22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FIS" w:date="2014-01-22T17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2014/1/22</w:t>
              </w:r>
            </w:ins>
          </w:p>
        </w:tc>
        <w:tc>
          <w:tcPr>
            <w:tcW w:w="1010" w:type="dxa"/>
          </w:tcPr>
          <w:p w:rsidR="008509F5" w:rsidRDefault="008509F5" w:rsidP="003E170C">
            <w:pPr>
              <w:spacing w:line="240" w:lineRule="atLeast"/>
              <w:rPr>
                <w:ins w:id="5" w:author="FIS" w:date="2014-01-22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FIS" w:date="2014-01-22T17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8509F5" w:rsidRDefault="008509F5" w:rsidP="003E170C">
            <w:pPr>
              <w:spacing w:line="240" w:lineRule="atLeast"/>
              <w:rPr>
                <w:ins w:id="7" w:author="FIS" w:date="2014-01-22T17:01:00Z"/>
                <w:rFonts w:ascii="細明體" w:eastAsia="細明體" w:hAnsi="細明體" w:hint="eastAsia"/>
                <w:bCs/>
                <w:sz w:val="20"/>
                <w:szCs w:val="20"/>
              </w:rPr>
            </w:pPr>
            <w:ins w:id="8" w:author="FIS" w:date="2014-01-22T17:02:00Z">
              <w:r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t>若非因子明細頁面進入，則視為總案件回饋</w:t>
              </w:r>
            </w:ins>
          </w:p>
        </w:tc>
        <w:tc>
          <w:tcPr>
            <w:tcW w:w="1566" w:type="dxa"/>
          </w:tcPr>
          <w:p w:rsidR="008509F5" w:rsidRDefault="008509F5" w:rsidP="003E170C">
            <w:pPr>
              <w:spacing w:line="240" w:lineRule="atLeast"/>
              <w:rPr>
                <w:ins w:id="9" w:author="FIS" w:date="2014-01-22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FIS" w:date="2014-01-22T17:01:00Z">
              <w:r w:rsidRPr="00DA5DF1">
                <w:rPr>
                  <w:sz w:val="20"/>
                  <w:szCs w:val="20"/>
                </w:rPr>
                <w:t>侑文</w:t>
              </w:r>
            </w:ins>
          </w:p>
        </w:tc>
        <w:tc>
          <w:tcPr>
            <w:tcW w:w="2071" w:type="dxa"/>
          </w:tcPr>
          <w:p w:rsidR="008509F5" w:rsidRPr="00D71D0E" w:rsidRDefault="0093168B" w:rsidP="003E170C">
            <w:pPr>
              <w:spacing w:line="240" w:lineRule="atLeast"/>
              <w:rPr>
                <w:ins w:id="11" w:author="FIS" w:date="2014-01-22T17:01:00Z"/>
                <w:rFonts w:ascii="細明體" w:eastAsia="細明體" w:hAnsi="細明體" w:cs="Courier New"/>
                <w:sz w:val="20"/>
                <w:szCs w:val="20"/>
              </w:rPr>
            </w:pPr>
            <w:ins w:id="12" w:author="FIS" w:date="2014-02-11T13:23:00Z">
              <w:r w:rsidRPr="00656905">
                <w:rPr>
                  <w:sz w:val="20"/>
                  <w:szCs w:val="20"/>
                </w:rPr>
                <w:t>140211000208</w:t>
              </w:r>
            </w:ins>
          </w:p>
        </w:tc>
      </w:tr>
    </w:tbl>
    <w:p w:rsidR="00252551" w:rsidRDefault="00252551" w:rsidP="003E170C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3E170C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151C99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1C99">
              <w:rPr>
                <w:rFonts w:ascii="細明體" w:eastAsia="細明體" w:hAnsi="細明體" w:hint="eastAsia"/>
                <w:sz w:val="20"/>
                <w:szCs w:val="20"/>
              </w:rPr>
              <w:t>評分建議輸入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812F8A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2F8A">
              <w:rPr>
                <w:rFonts w:ascii="細明體" w:eastAsia="細明體" w:hAnsi="細明體"/>
                <w:sz w:val="20"/>
                <w:szCs w:val="20"/>
              </w:rPr>
              <w:t>AAV2_010</w:t>
            </w:r>
            <w:r w:rsidR="0099244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812F8A" w:rsidTr="004A6205">
        <w:tc>
          <w:tcPr>
            <w:tcW w:w="2340" w:type="dxa"/>
          </w:tcPr>
          <w:p w:rsidR="009B56A8" w:rsidRPr="00E01490" w:rsidRDefault="009B56A8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151C99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理賠人員可</w:t>
            </w:r>
            <w:r w:rsidRPr="00151C99">
              <w:rPr>
                <w:rFonts w:ascii="細明體" w:eastAsia="細明體" w:hAnsi="細明體" w:hint="eastAsia"/>
                <w:sz w:val="20"/>
                <w:szCs w:val="20"/>
              </w:rPr>
              <w:t>輸入評分建議</w:t>
            </w:r>
            <w:r w:rsidR="00812F8A">
              <w:rPr>
                <w:rFonts w:ascii="細明體" w:eastAsia="細明體" w:hAnsi="細明體" w:hint="eastAsia"/>
                <w:sz w:val="20"/>
                <w:szCs w:val="20"/>
              </w:rPr>
              <w:t>，提供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理賠調查科與其他</w:t>
            </w:r>
            <w:r w:rsidR="00812F8A">
              <w:rPr>
                <w:rFonts w:ascii="細明體" w:eastAsia="細明體" w:hAnsi="細明體" w:hint="eastAsia"/>
                <w:sz w:val="20"/>
                <w:szCs w:val="20"/>
              </w:rPr>
              <w:t>理賠人員核賠參考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812F8A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理賠調查</w:t>
            </w:r>
            <w:r w:rsidR="004911D8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812F8A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理賠調查科，理賠人員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3E170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F28DB" w:rsidRPr="00C7445B" w:rsidRDefault="00EF28DB" w:rsidP="003E170C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3E170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151C99" w:rsidP="003E170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8" o:title=""/>
          </v:shape>
          <o:OLEObject Type="Embed" ProgID="Visio.Drawing.11" ShapeID="_x0000_i1025" DrawAspect="Content" ObjectID="_1657346387" r:id="rId9"/>
        </w:object>
      </w:r>
    </w:p>
    <w:p w:rsidR="00F01135" w:rsidRDefault="00F01135" w:rsidP="003E170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3E170C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3E170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3E170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3E170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3E170C">
            <w:pPr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3E170C">
            <w:pPr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3E170C">
            <w:pPr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3E170C">
            <w:pPr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3E170C">
            <w:pPr>
              <w:widowControl/>
              <w:numPr>
                <w:ilvl w:val="0"/>
                <w:numId w:val="1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3B3242" w:rsidP="003E170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B3242">
              <w:rPr>
                <w:rFonts w:ascii="細明體" w:eastAsia="細明體" w:hAnsi="細明體" w:hint="eastAsia"/>
                <w:lang w:eastAsia="zh-TW"/>
              </w:rPr>
              <w:t>理賠案件FAMS評分紀錄檔</w:t>
            </w:r>
          </w:p>
        </w:tc>
        <w:tc>
          <w:tcPr>
            <w:tcW w:w="2551" w:type="dxa"/>
          </w:tcPr>
          <w:p w:rsidR="004911D8" w:rsidRPr="00E01490" w:rsidRDefault="003B3242" w:rsidP="003E17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B3242">
              <w:rPr>
                <w:rFonts w:ascii="細明體" w:eastAsia="細明體" w:hAnsi="細明體"/>
                <w:sz w:val="20"/>
                <w:szCs w:val="20"/>
              </w:rPr>
              <w:t>DTAAV011</w:t>
            </w:r>
          </w:p>
        </w:tc>
        <w:tc>
          <w:tcPr>
            <w:tcW w:w="941" w:type="dxa"/>
          </w:tcPr>
          <w:p w:rsidR="004911D8" w:rsidRPr="00E60524" w:rsidRDefault="004911D8" w:rsidP="003E170C">
            <w:pPr>
              <w:spacing w:line="240" w:lineRule="atLeast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3E170C">
            <w:pPr>
              <w:spacing w:line="240" w:lineRule="atLeast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E01BD4" w:rsidP="003E170C">
            <w:pPr>
              <w:spacing w:line="240" w:lineRule="atLeast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3E170C">
            <w:pPr>
              <w:spacing w:line="240" w:lineRule="atLeast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01BD4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E01BD4" w:rsidRPr="00E01490" w:rsidRDefault="00E01BD4" w:rsidP="003E170C">
            <w:pPr>
              <w:widowControl/>
              <w:numPr>
                <w:ilvl w:val="0"/>
                <w:numId w:val="1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E01BD4" w:rsidRPr="00E86688" w:rsidRDefault="00E01BD4" w:rsidP="003E170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86688">
              <w:rPr>
                <w:rFonts w:hint="eastAsia"/>
                <w:lang w:eastAsia="zh-TW"/>
              </w:rPr>
              <w:t>理賠案件</w:t>
            </w:r>
            <w:r w:rsidRPr="00E86688">
              <w:rPr>
                <w:rFonts w:hint="eastAsia"/>
                <w:lang w:eastAsia="zh-TW"/>
              </w:rPr>
              <w:t>FAMS</w:t>
            </w:r>
            <w:r w:rsidRPr="00E86688">
              <w:rPr>
                <w:rFonts w:hint="eastAsia"/>
                <w:lang w:eastAsia="zh-TW"/>
              </w:rPr>
              <w:t>意見回饋檔</w:t>
            </w:r>
          </w:p>
        </w:tc>
        <w:tc>
          <w:tcPr>
            <w:tcW w:w="2551" w:type="dxa"/>
          </w:tcPr>
          <w:p w:rsidR="00E01BD4" w:rsidRPr="003B3242" w:rsidRDefault="00E01BD4" w:rsidP="003E170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B3242">
              <w:rPr>
                <w:rFonts w:ascii="細明體" w:eastAsia="細明體" w:hAnsi="細明體"/>
                <w:sz w:val="20"/>
                <w:szCs w:val="20"/>
              </w:rPr>
              <w:t>DTAAV01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941" w:type="dxa"/>
          </w:tcPr>
          <w:p w:rsidR="00E01BD4" w:rsidRPr="00E60524" w:rsidRDefault="00E01BD4" w:rsidP="003E170C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01BD4" w:rsidRPr="00E60524" w:rsidRDefault="00E01BD4" w:rsidP="003E170C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01BD4" w:rsidRPr="00E60524" w:rsidRDefault="00E01BD4" w:rsidP="003E170C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01BD4" w:rsidRPr="00E60524" w:rsidRDefault="00E01BD4" w:rsidP="003E170C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3E170C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3E170C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Default="00B10952" w:rsidP="003E170C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3E170C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3E170C">
      <w:pPr>
        <w:widowControl/>
        <w:spacing w:line="240" w:lineRule="atLeast"/>
        <w:ind w:left="482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812F8A">
        <w:rPr>
          <w:rFonts w:ascii="細明體" w:eastAsia="細明體" w:hAnsi="細明體" w:hint="eastAsia"/>
          <w:sz w:val="20"/>
          <w:szCs w:val="20"/>
        </w:rPr>
        <w:t>A</w:t>
      </w:r>
      <w:r w:rsidRPr="00716C34">
        <w:rPr>
          <w:rFonts w:ascii="細明體" w:eastAsia="細明體" w:hAnsi="細明體" w:hint="eastAsia"/>
          <w:sz w:val="20"/>
          <w:szCs w:val="20"/>
        </w:rPr>
        <w:t>V</w:t>
      </w:r>
      <w:r w:rsidR="00812F8A">
        <w:rPr>
          <w:rFonts w:ascii="細明體" w:eastAsia="細明體" w:hAnsi="細明體" w:hint="eastAsia"/>
          <w:sz w:val="20"/>
          <w:szCs w:val="20"/>
        </w:rPr>
        <w:t>2</w:t>
      </w:r>
      <w:r w:rsidRPr="00716C34">
        <w:rPr>
          <w:rFonts w:ascii="細明體" w:eastAsia="細明體" w:hAnsi="細明體" w:hint="eastAsia"/>
          <w:sz w:val="20"/>
          <w:szCs w:val="20"/>
        </w:rPr>
        <w:t>0</w:t>
      </w:r>
      <w:r w:rsidR="00812F8A">
        <w:rPr>
          <w:rFonts w:ascii="細明體" w:eastAsia="細明體" w:hAnsi="細明體" w:hint="eastAsia"/>
          <w:sz w:val="20"/>
          <w:szCs w:val="20"/>
        </w:rPr>
        <w:t>10</w:t>
      </w:r>
      <w:r w:rsidR="00151C99">
        <w:rPr>
          <w:rFonts w:ascii="細明體" w:eastAsia="細明體" w:hAnsi="細明體" w:hint="eastAsia"/>
          <w:sz w:val="20"/>
          <w:szCs w:val="20"/>
        </w:rPr>
        <w:t>2</w:t>
      </w:r>
    </w:p>
    <w:p w:rsidR="005D48B3" w:rsidRDefault="00151C99" w:rsidP="003E170C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pict>
          <v:shape id="_x0000_i1026" type="#_x0000_t75" style="width:529.5pt;height:127.5pt">
            <v:imagedata r:id="rId10" o:title="1"/>
          </v:shape>
        </w:pict>
      </w:r>
    </w:p>
    <w:p w:rsidR="005D48B3" w:rsidRDefault="005D48B3" w:rsidP="003E170C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3E170C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3E170C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lastRenderedPageBreak/>
        <w:t>初始畫面</w:t>
      </w:r>
    </w:p>
    <w:p w:rsidR="009C012E" w:rsidRPr="00203B93" w:rsidRDefault="009C012E" w:rsidP="003E170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3B3242" w:rsidRPr="00716C34">
        <w:rPr>
          <w:rFonts w:ascii="細明體" w:eastAsia="細明體" w:hAnsi="細明體" w:hint="eastAsia"/>
        </w:rPr>
        <w:t>USA</w:t>
      </w:r>
      <w:r w:rsidR="003B3242">
        <w:rPr>
          <w:rFonts w:ascii="細明體" w:eastAsia="細明體" w:hAnsi="細明體" w:hint="eastAsia"/>
        </w:rPr>
        <w:t>A</w:t>
      </w:r>
      <w:r w:rsidR="003B3242" w:rsidRPr="00716C34">
        <w:rPr>
          <w:rFonts w:ascii="細明體" w:eastAsia="細明體" w:hAnsi="細明體" w:hint="eastAsia"/>
        </w:rPr>
        <w:t>V</w:t>
      </w:r>
      <w:r w:rsidR="003B3242">
        <w:rPr>
          <w:rFonts w:ascii="細明體" w:eastAsia="細明體" w:hAnsi="細明體" w:hint="eastAsia"/>
        </w:rPr>
        <w:t>2</w:t>
      </w:r>
      <w:r w:rsidR="003B3242" w:rsidRPr="00716C34">
        <w:rPr>
          <w:rFonts w:ascii="細明體" w:eastAsia="細明體" w:hAnsi="細明體" w:hint="eastAsia"/>
        </w:rPr>
        <w:t>0</w:t>
      </w:r>
      <w:r w:rsidR="003B3242">
        <w:rPr>
          <w:rFonts w:ascii="細明體" w:eastAsia="細明體" w:hAnsi="細明體" w:hint="eastAsia"/>
        </w:rPr>
        <w:t>10</w:t>
      </w:r>
      <w:r w:rsidR="00151C99">
        <w:rPr>
          <w:rFonts w:ascii="細明體" w:eastAsia="細明體" w:hAnsi="細明體" w:hint="eastAsia"/>
          <w:lang w:eastAsia="zh-TW"/>
        </w:rPr>
        <w:t>2</w:t>
      </w:r>
    </w:p>
    <w:p w:rsidR="005F34AB" w:rsidRDefault="005F34AB" w:rsidP="003E170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3" w:author="FIS" w:date="2014-01-22T17:03:00Z"/>
          <w:rFonts w:ascii="細明體" w:eastAsia="細明體" w:hAnsi="細明體" w:hint="eastAsia"/>
          <w:bCs/>
          <w:lang w:eastAsia="zh-TW"/>
        </w:rPr>
      </w:pPr>
      <w:ins w:id="14" w:author="FIS" w:date="2014-01-22T17:03:00Z">
        <w:r>
          <w:rPr>
            <w:rFonts w:ascii="細明體" w:eastAsia="細明體" w:hAnsi="細明體" w:hint="eastAsia"/>
            <w:bCs/>
            <w:lang w:eastAsia="zh-TW"/>
          </w:rPr>
          <w:t>若非因子明細頁面進入，則視為總案件回饋：</w:t>
        </w:r>
      </w:ins>
    </w:p>
    <w:p w:rsidR="005F34AB" w:rsidRDefault="005F34AB" w:rsidP="005F34A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5" w:author="FIS" w:date="2014-01-22T17:05:00Z"/>
          <w:rFonts w:ascii="細明體" w:eastAsia="細明體" w:hAnsi="細明體" w:hint="eastAsia"/>
          <w:bCs/>
          <w:lang w:eastAsia="zh-TW"/>
        </w:rPr>
        <w:pPrChange w:id="16" w:author="FIS" w:date="2014-01-22T17:03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7" w:author="FIS" w:date="2014-01-22T17:03:00Z">
        <w:r>
          <w:rPr>
            <w:rFonts w:ascii="細明體" w:eastAsia="細明體" w:hAnsi="細明體" w:hint="eastAsia"/>
            <w:bCs/>
            <w:lang w:eastAsia="zh-TW"/>
          </w:rPr>
          <w:t>IF</w:t>
        </w:r>
      </w:ins>
      <w:ins w:id="18" w:author="FIS" w:date="2014-01-22T17:04:00Z">
        <w:r>
          <w:rPr>
            <w:rFonts w:ascii="細明體" w:eastAsia="細明體" w:hAnsi="細明體" w:hint="eastAsia"/>
            <w:bCs/>
            <w:lang w:eastAsia="zh-TW"/>
          </w:rPr>
          <w:t xml:space="preserve"> </w:t>
        </w:r>
        <w:r w:rsidRPr="00377B8C">
          <w:rPr>
            <w:rFonts w:ascii="細明體" w:eastAsia="細明體" w:hAnsi="細明體" w:hint="eastAsia"/>
            <w:bCs/>
            <w:lang w:eastAsia="zh-TW"/>
          </w:rPr>
          <w:t>畫面編號</w:t>
        </w:r>
        <w:r>
          <w:rPr>
            <w:rFonts w:ascii="細明體" w:eastAsia="細明體" w:hAnsi="細明體" w:hint="eastAsia"/>
            <w:bCs/>
            <w:lang w:eastAsia="zh-TW"/>
          </w:rPr>
          <w:t xml:space="preserve"> &lt;&gt;</w:t>
        </w:r>
        <w:r w:rsidRPr="00943FE0">
          <w:rPr>
            <w:lang w:eastAsia="zh-TW"/>
          </w:rPr>
          <w:t xml:space="preserve"> </w:t>
        </w:r>
        <w:r>
          <w:rPr>
            <w:lang w:eastAsia="zh-TW"/>
          </w:rPr>
          <w:t>‘</w:t>
        </w:r>
        <w:r w:rsidRPr="00377B8C">
          <w:rPr>
            <w:rFonts w:ascii="細明體" w:eastAsia="細明體" w:hAnsi="細明體"/>
            <w:bCs/>
            <w:lang w:eastAsia="zh-TW"/>
          </w:rPr>
          <w:t>AA</w:t>
        </w:r>
        <w:r>
          <w:rPr>
            <w:rFonts w:ascii="細明體" w:eastAsia="細明體" w:hAnsi="細明體" w:hint="eastAsia"/>
            <w:bCs/>
            <w:lang w:eastAsia="zh-TW"/>
          </w:rPr>
          <w:t>V2</w:t>
        </w:r>
        <w:r w:rsidRPr="00377B8C">
          <w:rPr>
            <w:rFonts w:ascii="細明體" w:eastAsia="細明體" w:hAnsi="細明體" w:hint="eastAsia"/>
            <w:bCs/>
            <w:lang w:eastAsia="zh-TW"/>
          </w:rPr>
          <w:t>_</w:t>
        </w:r>
        <w:r>
          <w:rPr>
            <w:rFonts w:ascii="細明體" w:eastAsia="細明體" w:hAnsi="細明體" w:hint="eastAsia"/>
            <w:bCs/>
            <w:lang w:eastAsia="zh-TW"/>
          </w:rPr>
          <w:t>0101</w:t>
        </w:r>
        <w:r>
          <w:rPr>
            <w:rFonts w:ascii="細明體" w:eastAsia="細明體" w:hAnsi="細明體"/>
            <w:bCs/>
            <w:lang w:eastAsia="zh-TW"/>
          </w:rPr>
          <w:t>’</w:t>
        </w:r>
        <w:r>
          <w:rPr>
            <w:rFonts w:ascii="細明體" w:eastAsia="細明體" w:hAnsi="細明體" w:hint="eastAsia"/>
            <w:bCs/>
            <w:lang w:eastAsia="zh-TW"/>
          </w:rPr>
          <w:t xml:space="preserve"> OR </w:t>
        </w:r>
        <w:r>
          <w:rPr>
            <w:rFonts w:ascii="細明體" w:eastAsia="細明體" w:hAnsi="細明體" w:hint="eastAsia"/>
            <w:lang w:eastAsia="zh-TW"/>
          </w:rPr>
          <w:t>上個畫面傳入的</w:t>
        </w:r>
        <w:r w:rsidRPr="00203B93">
          <w:rPr>
            <w:rFonts w:ascii="細明體" w:eastAsia="細明體" w:hAnsi="細明體" w:hint="eastAsia"/>
            <w:bCs/>
            <w:lang w:eastAsia="zh-TW"/>
          </w:rPr>
          <w:t>因子代碼</w:t>
        </w:r>
        <w:r>
          <w:rPr>
            <w:rFonts w:ascii="細明體" w:eastAsia="細明體" w:hAnsi="細明體" w:hint="eastAsia"/>
            <w:bCs/>
            <w:lang w:eastAsia="zh-TW"/>
          </w:rPr>
          <w:t xml:space="preserve"> = </w:t>
        </w:r>
        <w:r>
          <w:rPr>
            <w:rFonts w:ascii="細明體" w:eastAsia="細明體" w:hAnsi="細明體"/>
            <w:bCs/>
            <w:lang w:eastAsia="zh-TW"/>
          </w:rPr>
          <w:t>‘’</w:t>
        </w:r>
      </w:ins>
    </w:p>
    <w:p w:rsidR="005F34AB" w:rsidRPr="005F34AB" w:rsidRDefault="005F34AB" w:rsidP="005F34A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9" w:author="FIS" w:date="2014-01-22T17:03:00Z"/>
          <w:rFonts w:ascii="細明體" w:eastAsia="細明體" w:hAnsi="細明體" w:hint="eastAsia"/>
          <w:bCs/>
          <w:lang w:eastAsia="zh-TW"/>
        </w:rPr>
        <w:pPrChange w:id="20" w:author="FIS" w:date="2014-01-22T17:05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21" w:author="FIS" w:date="2014-01-22T17:05:00Z">
        <w:r>
          <w:rPr>
            <w:rFonts w:ascii="細明體" w:eastAsia="細明體" w:hAnsi="細明體" w:hint="eastAsia"/>
            <w:bCs/>
            <w:lang w:eastAsia="zh-TW"/>
          </w:rPr>
          <w:t>SET</w:t>
        </w:r>
        <w:r>
          <w:rPr>
            <w:rFonts w:ascii="細明體" w:eastAsia="細明體" w:hAnsi="細明體" w:hint="eastAsia"/>
            <w:lang w:eastAsia="zh-TW"/>
          </w:rPr>
          <w:t>上個畫面傳入的</w:t>
        </w:r>
        <w:r w:rsidRPr="00203B93">
          <w:rPr>
            <w:rFonts w:ascii="細明體" w:eastAsia="細明體" w:hAnsi="細明體" w:hint="eastAsia"/>
            <w:bCs/>
            <w:lang w:eastAsia="zh-TW"/>
          </w:rPr>
          <w:t>因子代碼</w:t>
        </w:r>
        <w:r>
          <w:rPr>
            <w:rFonts w:ascii="細明體" w:eastAsia="細明體" w:hAnsi="細明體" w:hint="eastAsia"/>
            <w:bCs/>
            <w:lang w:eastAsia="zh-TW"/>
          </w:rPr>
          <w:t xml:space="preserve"> = </w:t>
        </w:r>
        <w:r>
          <w:rPr>
            <w:rFonts w:ascii="細明體" w:eastAsia="細明體" w:hAnsi="細明體"/>
            <w:bCs/>
            <w:lang w:eastAsia="zh-TW"/>
          </w:rPr>
          <w:t>‘</w:t>
        </w:r>
        <w:r>
          <w:rPr>
            <w:rFonts w:ascii="細明體" w:eastAsia="細明體" w:hAnsi="細明體" w:hint="eastAsia"/>
            <w:bCs/>
            <w:lang w:eastAsia="zh-TW"/>
          </w:rPr>
          <w:t>00</w:t>
        </w:r>
        <w:r>
          <w:rPr>
            <w:rFonts w:ascii="細明體" w:eastAsia="細明體" w:hAnsi="細明體"/>
            <w:bCs/>
            <w:lang w:eastAsia="zh-TW"/>
          </w:rPr>
          <w:t>’</w:t>
        </w:r>
      </w:ins>
    </w:p>
    <w:p w:rsidR="00203B93" w:rsidRPr="00AF7E4F" w:rsidRDefault="00203B93" w:rsidP="003E170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讀</w:t>
      </w:r>
      <w:r w:rsidRPr="003B3242">
        <w:rPr>
          <w:rFonts w:ascii="細明體" w:eastAsia="細明體" w:hAnsi="細明體" w:hint="eastAsia"/>
          <w:lang w:eastAsia="zh-TW"/>
        </w:rPr>
        <w:t>理賠案件FAMS評分紀錄檔</w:t>
      </w:r>
      <w:r w:rsidRPr="00E01490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條件如下</w:t>
      </w:r>
      <w:r w:rsidRPr="00E01490">
        <w:rPr>
          <w:rFonts w:ascii="細明體" w:eastAsia="細明體" w:hAnsi="細明體" w:hint="eastAsia"/>
          <w:lang w:eastAsia="zh-TW"/>
        </w:rPr>
        <w:t>：</w:t>
      </w:r>
    </w:p>
    <w:p w:rsidR="00AF7E4F" w:rsidRPr="00AF7E4F" w:rsidRDefault="00AF7E4F" w:rsidP="008509F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READ DTAAV011 A</w:t>
      </w:r>
    </w:p>
    <w:p w:rsidR="00AF7E4F" w:rsidRPr="00AF7E4F" w:rsidRDefault="00AF7E4F" w:rsidP="008509F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LEFT JOIN DTAAV013 B</w:t>
      </w:r>
    </w:p>
    <w:p w:rsidR="00AF7E4F" w:rsidRPr="00203B93" w:rsidRDefault="00AF7E4F" w:rsidP="008509F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ON A.受編=B.受編 AND </w:t>
      </w:r>
      <w:r w:rsidR="00A108B5">
        <w:rPr>
          <w:rFonts w:ascii="細明體" w:eastAsia="細明體" w:hAnsi="細明體" w:hint="eastAsia"/>
          <w:lang w:eastAsia="zh-TW"/>
        </w:rPr>
        <w:t>A.</w:t>
      </w:r>
      <w:r w:rsidR="00A108B5">
        <w:rPr>
          <w:rFonts w:ascii="細明體" w:eastAsia="細明體" w:hAnsi="細明體" w:hint="eastAsia"/>
        </w:rPr>
        <w:t>事故者ID</w:t>
      </w:r>
      <w:r w:rsidR="00A108B5">
        <w:rPr>
          <w:rFonts w:ascii="細明體" w:eastAsia="細明體" w:hAnsi="細明體" w:hint="eastAsia"/>
          <w:lang w:eastAsia="zh-TW"/>
        </w:rPr>
        <w:t>=B.</w:t>
      </w:r>
      <w:r w:rsidR="00A108B5">
        <w:rPr>
          <w:rFonts w:ascii="細明體" w:eastAsia="細明體" w:hAnsi="細明體" w:hint="eastAsia"/>
        </w:rPr>
        <w:t>事故者ID</w:t>
      </w:r>
      <w:r w:rsidR="00A108B5">
        <w:rPr>
          <w:rFonts w:ascii="細明體" w:eastAsia="細明體" w:hAnsi="細明體" w:hint="eastAsia"/>
          <w:lang w:eastAsia="zh-TW"/>
        </w:rPr>
        <w:t xml:space="preserve"> AND A.</w:t>
      </w:r>
      <w:r w:rsidR="00A108B5">
        <w:rPr>
          <w:rFonts w:ascii="細明體" w:eastAsia="細明體" w:hAnsi="細明體" w:cs="Arial Unicode MS" w:hint="eastAsia"/>
        </w:rPr>
        <w:t>模型分類</w:t>
      </w:r>
      <w:r w:rsidR="00A108B5">
        <w:rPr>
          <w:rFonts w:ascii="細明體" w:eastAsia="細明體" w:hAnsi="細明體" w:cs="Arial Unicode MS" w:hint="eastAsia"/>
          <w:lang w:eastAsia="zh-TW"/>
        </w:rPr>
        <w:t>=B.</w:t>
      </w:r>
      <w:r w:rsidR="00A108B5">
        <w:rPr>
          <w:rFonts w:ascii="細明體" w:eastAsia="細明體" w:hAnsi="細明體" w:cs="Arial Unicode MS" w:hint="eastAsia"/>
        </w:rPr>
        <w:t>模型分類</w:t>
      </w:r>
      <w:r w:rsidR="00A108B5">
        <w:rPr>
          <w:rFonts w:ascii="細明體" w:eastAsia="細明體" w:hAnsi="細明體" w:cs="Arial Unicode MS" w:hint="eastAsia"/>
          <w:lang w:eastAsia="zh-TW"/>
        </w:rPr>
        <w:t xml:space="preserve"> AND A.</w:t>
      </w:r>
      <w:r w:rsidR="00A108B5">
        <w:rPr>
          <w:rFonts w:ascii="細明體" w:eastAsia="細明體" w:hAnsi="細明體" w:hint="eastAsia"/>
        </w:rPr>
        <w:t>因子代碼</w:t>
      </w:r>
      <w:r w:rsidR="00A108B5">
        <w:rPr>
          <w:rFonts w:ascii="細明體" w:eastAsia="細明體" w:hAnsi="細明體" w:hint="eastAsia"/>
          <w:lang w:eastAsia="zh-TW"/>
        </w:rPr>
        <w:t>=B.</w:t>
      </w:r>
      <w:r w:rsidR="00A108B5">
        <w:rPr>
          <w:rFonts w:ascii="細明體" w:eastAsia="細明體" w:hAnsi="細明體" w:hint="eastAsia"/>
        </w:rPr>
        <w:t>因子代碼</w:t>
      </w:r>
    </w:p>
    <w:p w:rsidR="00203B93" w:rsidRPr="00FA3924" w:rsidRDefault="00203B93" w:rsidP="003E170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203B93">
        <w:rPr>
          <w:rFonts w:ascii="細明體" w:eastAsia="細明體" w:hAnsi="細明體" w:hint="eastAsia"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(APLY_NO) = 上個畫面傳入的受理編號</w:t>
      </w:r>
    </w:p>
    <w:p w:rsidR="00C109FC" w:rsidRPr="00C109FC" w:rsidRDefault="00C109FC" w:rsidP="003E170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22" w:author="FIS" w:date="2014-02-11T13:23:00Z"/>
          <w:rFonts w:ascii="細明體" w:eastAsia="細明體" w:hAnsi="細明體" w:hint="eastAsia"/>
          <w:bCs/>
          <w:lang w:eastAsia="zh-TW"/>
        </w:rPr>
      </w:pPr>
      <w:ins w:id="23" w:author="FIS" w:date="2014-02-11T13:23:00Z">
        <w:r>
          <w:rPr>
            <w:rFonts w:ascii="細明體" w:eastAsia="細明體" w:hAnsi="細明體" w:hint="eastAsia"/>
            <w:bCs/>
            <w:lang w:eastAsia="zh-TW"/>
          </w:rPr>
          <w:t>IF</w:t>
        </w:r>
        <w:r>
          <w:rPr>
            <w:rFonts w:ascii="細明體" w:eastAsia="細明體" w:hAnsi="細明體" w:hint="eastAsia"/>
            <w:lang w:eastAsia="zh-TW"/>
          </w:rPr>
          <w:t>個畫面傳入的</w:t>
        </w:r>
        <w:r w:rsidRPr="00203B93">
          <w:rPr>
            <w:rFonts w:ascii="細明體" w:eastAsia="細明體" w:hAnsi="細明體" w:hint="eastAsia"/>
            <w:bCs/>
            <w:lang w:eastAsia="zh-TW"/>
          </w:rPr>
          <w:t>因子代碼</w:t>
        </w:r>
        <w:r>
          <w:rPr>
            <w:rFonts w:ascii="細明體" w:eastAsia="細明體" w:hAnsi="細明體" w:hint="eastAsia"/>
            <w:bCs/>
            <w:lang w:eastAsia="zh-TW"/>
          </w:rPr>
          <w:t xml:space="preserve"> &lt;&gt; </w:t>
        </w:r>
        <w:r>
          <w:rPr>
            <w:rFonts w:ascii="細明體" w:eastAsia="細明體" w:hAnsi="細明體"/>
            <w:bCs/>
            <w:lang w:eastAsia="zh-TW"/>
          </w:rPr>
          <w:t>‘</w:t>
        </w:r>
        <w:r>
          <w:rPr>
            <w:rFonts w:ascii="細明體" w:eastAsia="細明體" w:hAnsi="細明體" w:hint="eastAsia"/>
            <w:bCs/>
            <w:lang w:eastAsia="zh-TW"/>
          </w:rPr>
          <w:t>00</w:t>
        </w:r>
        <w:r>
          <w:rPr>
            <w:rFonts w:ascii="細明體" w:eastAsia="細明體" w:hAnsi="細明體"/>
            <w:bCs/>
            <w:lang w:eastAsia="zh-TW"/>
          </w:rPr>
          <w:t>’</w:t>
        </w:r>
      </w:ins>
    </w:p>
    <w:p w:rsidR="00FA3924" w:rsidRDefault="00FA3924" w:rsidP="00C109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24" w:author="FIS" w:date="2014-02-11T13:23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lang w:eastAsia="zh-TW"/>
        </w:rPr>
        <w:t>DTAAV011.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203B93">
        <w:rPr>
          <w:rFonts w:ascii="細明體" w:eastAsia="細明體" w:hAnsi="細明體"/>
          <w:bCs/>
          <w:lang w:eastAsia="zh-TW"/>
        </w:rPr>
        <w:t>FAC_CODE</w:t>
      </w:r>
      <w:r>
        <w:rPr>
          <w:rFonts w:ascii="細明體" w:eastAsia="細明體" w:hAnsi="細明體" w:hint="eastAsia"/>
          <w:bCs/>
          <w:lang w:eastAsia="zh-TW"/>
        </w:rPr>
        <w:t>)</w:t>
      </w:r>
      <w:r w:rsidR="00F321CA">
        <w:rPr>
          <w:rFonts w:ascii="細明體" w:eastAsia="細明體" w:hAnsi="細明體" w:hint="eastAsia"/>
          <w:bCs/>
          <w:lang w:eastAsia="zh-TW"/>
        </w:rPr>
        <w:t xml:space="preserve"> = </w:t>
      </w:r>
      <w:r w:rsidR="00F321CA">
        <w:rPr>
          <w:rFonts w:ascii="細明體" w:eastAsia="細明體" w:hAnsi="細明體" w:hint="eastAsia"/>
          <w:lang w:eastAsia="zh-TW"/>
        </w:rPr>
        <w:t>上個畫面傳入的</w:t>
      </w:r>
      <w:r w:rsidR="00F321CA" w:rsidRPr="00203B93">
        <w:rPr>
          <w:rFonts w:ascii="細明體" w:eastAsia="細明體" w:hAnsi="細明體" w:hint="eastAsia"/>
          <w:bCs/>
          <w:lang w:eastAsia="zh-TW"/>
        </w:rPr>
        <w:t>因子代碼</w:t>
      </w:r>
    </w:p>
    <w:p w:rsidR="00993C59" w:rsidRPr="00203B93" w:rsidRDefault="00993C59" w:rsidP="003E170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DTAAV013.</w:t>
      </w:r>
      <w:r w:rsidR="00B90005" w:rsidRPr="009E3367">
        <w:rPr>
          <w:rFonts w:hint="eastAsia"/>
          <w:lang w:eastAsia="zh-TW"/>
        </w:rPr>
        <w:t>簽擬人員</w:t>
      </w:r>
      <w:r w:rsidR="00B90005">
        <w:rPr>
          <w:rFonts w:hint="eastAsia"/>
          <w:lang w:eastAsia="zh-TW"/>
        </w:rPr>
        <w:t xml:space="preserve"> = </w:t>
      </w:r>
      <w:r w:rsidR="00B90005">
        <w:rPr>
          <w:rFonts w:hint="eastAsia"/>
          <w:lang w:eastAsia="zh-TW"/>
        </w:rPr>
        <w:t>登入者</w:t>
      </w:r>
      <w:r w:rsidR="00B90005">
        <w:rPr>
          <w:rFonts w:hint="eastAsia"/>
          <w:lang w:eastAsia="zh-TW"/>
        </w:rPr>
        <w:t>ID</w:t>
      </w:r>
    </w:p>
    <w:p w:rsidR="00203B93" w:rsidRPr="00203B93" w:rsidRDefault="00203B93" w:rsidP="003E170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所需欄位：</w:t>
      </w:r>
    </w:p>
    <w:p w:rsidR="008C675B" w:rsidRPr="00770BF2" w:rsidRDefault="008C675B" w:rsidP="003E170C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</w:t>
      </w:r>
      <w:r w:rsidR="00AD75E0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.</w:t>
      </w:r>
      <w:r w:rsidR="00F321CA">
        <w:rPr>
          <w:rFonts w:ascii="細明體" w:eastAsia="細明體" w:hAnsi="細明體" w:hint="eastAsia"/>
          <w:lang w:eastAsia="zh-TW"/>
        </w:rPr>
        <w:t>評分</w:t>
      </w:r>
      <w:r w:rsidR="00770BF2">
        <w:rPr>
          <w:rFonts w:ascii="細明體" w:eastAsia="細明體" w:hAnsi="細明體" w:hint="eastAsia"/>
          <w:lang w:eastAsia="zh-TW"/>
        </w:rPr>
        <w:t>建議</w:t>
      </w:r>
      <w:r>
        <w:rPr>
          <w:rFonts w:ascii="細明體" w:eastAsia="細明體" w:hAnsi="細明體" w:hint="eastAsia"/>
          <w:lang w:eastAsia="zh-TW"/>
        </w:rPr>
        <w:t>(</w:t>
      </w:r>
      <w:r w:rsidR="00770BF2">
        <w:rPr>
          <w:rFonts w:ascii="細明體" w:eastAsia="細明體" w:hAnsi="細明體" w:hint="eastAsia"/>
          <w:lang w:eastAsia="zh-TW"/>
        </w:rPr>
        <w:t>UPT_SCOR</w:t>
      </w:r>
      <w:r>
        <w:rPr>
          <w:rFonts w:ascii="細明體" w:eastAsia="細明體" w:hAnsi="細明體" w:hint="eastAsia"/>
          <w:lang w:eastAsia="zh-TW"/>
        </w:rPr>
        <w:t>)</w:t>
      </w:r>
    </w:p>
    <w:p w:rsidR="00770BF2" w:rsidRPr="008C675B" w:rsidRDefault="00770BF2" w:rsidP="003E170C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</w:t>
      </w:r>
      <w:r w:rsidR="00AD75E0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.評分建議說明(UPT_RESN)</w:t>
      </w:r>
    </w:p>
    <w:p w:rsidR="00203B93" w:rsidRPr="00F321CA" w:rsidRDefault="00203B93" w:rsidP="003E170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F321CA" w:rsidRDefault="00F321CA" w:rsidP="003E170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上半部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785"/>
      </w:tblGrid>
      <w:tr w:rsidR="00F321CA" w:rsidRPr="00E01490" w:rsidTr="00770284">
        <w:tc>
          <w:tcPr>
            <w:tcW w:w="720" w:type="dxa"/>
            <w:shd w:val="clear" w:color="auto" w:fill="FFFF00"/>
          </w:tcPr>
          <w:p w:rsidR="00F321CA" w:rsidRPr="00E01490" w:rsidRDefault="00F321CA" w:rsidP="003E170C">
            <w:pPr>
              <w:spacing w:line="240" w:lineRule="exact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F321CA" w:rsidRPr="00E01490" w:rsidRDefault="00F321CA" w:rsidP="003E170C">
            <w:pPr>
              <w:spacing w:line="240" w:lineRule="exact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785" w:type="dxa"/>
            <w:shd w:val="clear" w:color="auto" w:fill="FFFF00"/>
          </w:tcPr>
          <w:p w:rsidR="00F321CA" w:rsidRPr="00E01490" w:rsidRDefault="00F321CA" w:rsidP="003E170C">
            <w:pPr>
              <w:spacing w:line="240" w:lineRule="exact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3E170C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rPr>
                <w:rFonts w:ascii="新細明體" w:hAnsi="新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3E170C">
            <w:pPr>
              <w:pStyle w:val="Web"/>
              <w:spacing w:line="300" w:lineRule="exact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風險項目</w:t>
            </w:r>
          </w:p>
        </w:tc>
        <w:tc>
          <w:tcPr>
            <w:tcW w:w="5785" w:type="dxa"/>
          </w:tcPr>
          <w:p w:rsidR="00ED206B" w:rsidRPr="00ED206B" w:rsidRDefault="00ED206B" w:rsidP="00ED206B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上一個畫面傳入(若風險分級為高風險，則以紅字顯示)</w:t>
            </w:r>
          </w:p>
          <w:p w:rsidR="00F321CA" w:rsidRPr="00770284" w:rsidRDefault="00ED206B" w:rsidP="00ED206B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3E170C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3E170C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bCs/>
                <w:kern w:val="2"/>
                <w:sz w:val="20"/>
                <w:szCs w:val="20"/>
              </w:rPr>
              <w:t>風險指標</w:t>
            </w:r>
          </w:p>
        </w:tc>
        <w:tc>
          <w:tcPr>
            <w:tcW w:w="5785" w:type="dxa"/>
          </w:tcPr>
          <w:p w:rsidR="00ED206B" w:rsidRPr="00ED206B" w:rsidRDefault="00ED206B" w:rsidP="00ED206B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上一個畫面傳入(若風險分級為高風險，則以紅字顯示)</w:t>
            </w:r>
          </w:p>
          <w:p w:rsidR="00F321CA" w:rsidRPr="00770284" w:rsidRDefault="00ED206B" w:rsidP="00ED206B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/>
                <w:sz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3E170C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3E170C">
            <w:pPr>
              <w:pStyle w:val="Web"/>
              <w:spacing w:line="300" w:lineRule="exact"/>
              <w:ind w:left="2" w:hanging="2"/>
              <w:rPr>
                <w:rFonts w:hint="eastAsia"/>
                <w:bCs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bCs/>
                <w:kern w:val="2"/>
                <w:sz w:val="20"/>
                <w:szCs w:val="20"/>
              </w:rPr>
              <w:t>偵測值</w:t>
            </w:r>
          </w:p>
        </w:tc>
        <w:tc>
          <w:tcPr>
            <w:tcW w:w="5785" w:type="dxa"/>
          </w:tcPr>
          <w:p w:rsidR="00ED206B" w:rsidRPr="00ED206B" w:rsidRDefault="00ED206B" w:rsidP="00ED206B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上一個畫面傳入(若風險分級為高風險，則以紅字顯示)</w:t>
            </w:r>
          </w:p>
          <w:p w:rsidR="00F321CA" w:rsidRPr="00770284" w:rsidRDefault="00ED206B" w:rsidP="00ED206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3E170C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3E170C">
            <w:pPr>
              <w:pStyle w:val="Web"/>
              <w:spacing w:line="300" w:lineRule="exact"/>
              <w:ind w:left="2" w:hanging="2"/>
              <w:rPr>
                <w:rFonts w:hint="eastAsia"/>
                <w:bCs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評分</w:t>
            </w:r>
          </w:p>
        </w:tc>
        <w:tc>
          <w:tcPr>
            <w:tcW w:w="5785" w:type="dxa"/>
          </w:tcPr>
          <w:p w:rsidR="00ED206B" w:rsidRPr="00ED206B" w:rsidRDefault="00ED206B" w:rsidP="00ED206B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上一個畫面傳入(若風險分級為高風險，則以紅字顯示)</w:t>
            </w:r>
          </w:p>
          <w:p w:rsidR="00F321CA" w:rsidRPr="00770284" w:rsidRDefault="00ED206B" w:rsidP="00ED206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3E170C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3E170C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風險分級</w:t>
            </w:r>
          </w:p>
        </w:tc>
        <w:tc>
          <w:tcPr>
            <w:tcW w:w="5785" w:type="dxa"/>
          </w:tcPr>
          <w:p w:rsidR="00ED206B" w:rsidRPr="00ED206B" w:rsidRDefault="00ED206B" w:rsidP="00ED206B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上一個畫面傳入(若風險分級為高風險，則以紅字顯示)</w:t>
            </w:r>
          </w:p>
          <w:p w:rsidR="00F321CA" w:rsidRPr="00770284" w:rsidRDefault="00ED206B" w:rsidP="00ED206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3E170C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3E170C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原始分數</w:t>
            </w:r>
          </w:p>
        </w:tc>
        <w:tc>
          <w:tcPr>
            <w:tcW w:w="5785" w:type="dxa"/>
          </w:tcPr>
          <w:p w:rsidR="00ED206B" w:rsidRPr="00ED206B" w:rsidRDefault="00ED206B" w:rsidP="00ED206B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上一個畫面傳入(若風險分級為高風險，則以紅字顯示)</w:t>
            </w:r>
          </w:p>
          <w:p w:rsidR="00F321CA" w:rsidRPr="00770284" w:rsidRDefault="00ED206B" w:rsidP="00ED20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3E170C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3E170C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權重</w:t>
            </w:r>
          </w:p>
        </w:tc>
        <w:tc>
          <w:tcPr>
            <w:tcW w:w="5785" w:type="dxa"/>
          </w:tcPr>
          <w:p w:rsidR="00ED206B" w:rsidRPr="00ED206B" w:rsidRDefault="00ED206B" w:rsidP="00ED206B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上一個畫面傳入(若風險分級為高風險，則以紅字顯示)</w:t>
            </w:r>
          </w:p>
          <w:p w:rsidR="00F321CA" w:rsidRPr="00770284" w:rsidRDefault="00ED206B" w:rsidP="00ED20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D206B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</w:tbl>
    <w:p w:rsidR="00F321CA" w:rsidRPr="00FA3924" w:rsidRDefault="00F321CA" w:rsidP="003E170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4A56F8" w:rsidRPr="009E705D" w:rsidRDefault="00F321CA" w:rsidP="003E170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下半部</w:t>
      </w:r>
      <w:r w:rsidR="003A2928" w:rsidRPr="00E01490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680A87" w:rsidRPr="00E01490" w:rsidTr="00C568E3">
        <w:tc>
          <w:tcPr>
            <w:tcW w:w="720" w:type="dxa"/>
            <w:shd w:val="clear" w:color="auto" w:fill="FFFF00"/>
          </w:tcPr>
          <w:p w:rsidR="00680A87" w:rsidRPr="00E01490" w:rsidRDefault="00680A87" w:rsidP="003E170C">
            <w:pPr>
              <w:spacing w:line="240" w:lineRule="exact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680A87" w:rsidRPr="00E01490" w:rsidRDefault="00680A87" w:rsidP="003E170C">
            <w:pPr>
              <w:spacing w:line="240" w:lineRule="exact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680A87" w:rsidRPr="00E01490" w:rsidRDefault="00680A87" w:rsidP="003E170C">
            <w:pPr>
              <w:spacing w:line="240" w:lineRule="exact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680A87" w:rsidRPr="00E01490" w:rsidTr="00C568E3">
        <w:tc>
          <w:tcPr>
            <w:tcW w:w="720" w:type="dxa"/>
          </w:tcPr>
          <w:p w:rsidR="00680A87" w:rsidRPr="00E01490" w:rsidRDefault="00680A87" w:rsidP="003E170C">
            <w:pPr>
              <w:pStyle w:val="Tabletext"/>
              <w:keepLines w:val="0"/>
              <w:numPr>
                <w:ilvl w:val="0"/>
                <w:numId w:val="19"/>
              </w:numPr>
              <w:spacing w:after="0" w:line="240" w:lineRule="exact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680A87" w:rsidRPr="00E01490" w:rsidRDefault="00680A87" w:rsidP="003E170C">
            <w:pPr>
              <w:pStyle w:val="Web"/>
              <w:spacing w:line="300" w:lineRule="exact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70B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建議項目</w:t>
            </w:r>
          </w:p>
        </w:tc>
        <w:tc>
          <w:tcPr>
            <w:tcW w:w="5042" w:type="dxa"/>
          </w:tcPr>
          <w:p w:rsidR="00680A87" w:rsidRDefault="00680A87" w:rsidP="003E170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第一列:</w:t>
            </w:r>
            <w:r w:rsidRPr="00770BF2">
              <w:rPr>
                <w:rFonts w:ascii="Arial" w:eastAsia="細明體" w:hAnsi="Arial" w:cs="Arial"/>
                <w:bCs/>
                <w:color w:val="000000"/>
                <w:sz w:val="20"/>
              </w:rPr>
              <w:t>”</w:t>
            </w:r>
            <w:r w:rsidRPr="00770BF2">
              <w:rPr>
                <w:rFonts w:ascii="細明體" w:eastAsia="細明體" w:hAnsi="細明體" w:hint="eastAsia"/>
                <w:bCs/>
                <w:color w:val="000000"/>
                <w:sz w:val="20"/>
              </w:rPr>
              <w:t>評分建議</w:t>
            </w:r>
            <w:r w:rsidRPr="00770BF2">
              <w:rPr>
                <w:rFonts w:ascii="Arial" w:eastAsia="細明體" w:hAnsi="Arial" w:cs="Arial"/>
                <w:bCs/>
                <w:color w:val="000000"/>
                <w:sz w:val="20"/>
              </w:rPr>
              <w:t>”</w:t>
            </w:r>
          </w:p>
          <w:p w:rsidR="00680A87" w:rsidRPr="00E01490" w:rsidRDefault="00680A87" w:rsidP="003E170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第二列:</w:t>
            </w:r>
            <w:r w:rsidRPr="00770BF2">
              <w:rPr>
                <w:rFonts w:ascii="Arial" w:eastAsia="細明體" w:hAnsi="Arial" w:cs="Arial"/>
                <w:bCs/>
                <w:color w:val="000000"/>
                <w:sz w:val="20"/>
              </w:rPr>
              <w:t>”</w:t>
            </w:r>
            <w:r w:rsidRPr="00770BF2">
              <w:rPr>
                <w:rFonts w:ascii="細明體" w:eastAsia="細明體" w:hAnsi="細明體" w:hint="eastAsia"/>
                <w:bCs/>
                <w:color w:val="000000"/>
                <w:sz w:val="20"/>
              </w:rPr>
              <w:t>其他建議</w:t>
            </w:r>
            <w:r w:rsidRPr="00770BF2">
              <w:rPr>
                <w:rFonts w:ascii="Arial" w:eastAsia="細明體" w:hAnsi="Arial" w:cs="Arial"/>
                <w:bCs/>
                <w:color w:val="000000"/>
                <w:sz w:val="20"/>
              </w:rPr>
              <w:t>”</w:t>
            </w:r>
          </w:p>
        </w:tc>
      </w:tr>
      <w:tr w:rsidR="00680A87" w:rsidRPr="00E01490" w:rsidTr="00C568E3">
        <w:tc>
          <w:tcPr>
            <w:tcW w:w="720" w:type="dxa"/>
          </w:tcPr>
          <w:p w:rsidR="00680A87" w:rsidRPr="00E01490" w:rsidRDefault="00680A87" w:rsidP="003E170C">
            <w:pPr>
              <w:pStyle w:val="aa"/>
              <w:numPr>
                <w:ilvl w:val="0"/>
                <w:numId w:val="19"/>
              </w:numPr>
              <w:spacing w:line="240" w:lineRule="exact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80A87" w:rsidRPr="00E01490" w:rsidRDefault="00680A87" w:rsidP="003E170C">
            <w:pPr>
              <w:pStyle w:val="Web"/>
              <w:spacing w:line="300" w:lineRule="exact"/>
              <w:ind w:left="2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70BF2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建議內容</w:t>
            </w:r>
          </w:p>
        </w:tc>
        <w:tc>
          <w:tcPr>
            <w:tcW w:w="5042" w:type="dxa"/>
          </w:tcPr>
          <w:p w:rsidR="00680A87" w:rsidRDefault="00680A87" w:rsidP="003E170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第一列:</w:t>
            </w:r>
            <w:r w:rsidRPr="00680A87">
              <w:rPr>
                <w:rFonts w:ascii="細明體" w:eastAsia="細明體" w:hAnsi="細明體" w:hint="eastAsia"/>
                <w:sz w:val="24"/>
                <w:szCs w:val="24"/>
              </w:rPr>
              <w:t xml:space="preserve"> </w:t>
            </w:r>
            <w:r w:rsidRPr="00680A87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DTAAV01</w:t>
            </w:r>
            <w:r w:rsidR="00C71797">
              <w:rPr>
                <w:rFonts w:ascii="細明體" w:eastAsia="細明體" w:hAnsi="細明體" w:hint="eastAsia"/>
                <w:bCs/>
                <w:color w:val="000000"/>
                <w:sz w:val="20"/>
              </w:rPr>
              <w:t>3</w:t>
            </w:r>
            <w:r w:rsidRPr="00680A87">
              <w:rPr>
                <w:rFonts w:ascii="細明體" w:eastAsia="細明體" w:hAnsi="細明體" w:hint="eastAsia"/>
                <w:bCs/>
                <w:color w:val="000000"/>
                <w:sz w:val="20"/>
              </w:rPr>
              <w:t>.評分建議(UPT_SCOR)</w:t>
            </w:r>
          </w:p>
          <w:p w:rsidR="00B8277E" w:rsidRPr="00B8277E" w:rsidRDefault="00B8277E" w:rsidP="003E170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8277E">
              <w:rPr>
                <w:rFonts w:ascii="細明體" w:eastAsia="細明體" w:hAnsi="細明體" w:hint="eastAsia"/>
                <w:bCs/>
                <w:color w:val="000000"/>
                <w:sz w:val="20"/>
              </w:rPr>
              <w:t>1:不變</w:t>
            </w:r>
          </w:p>
          <w:p w:rsidR="00B8277E" w:rsidRPr="00B8277E" w:rsidRDefault="00B8277E" w:rsidP="003E170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8277E">
              <w:rPr>
                <w:rFonts w:ascii="細明體" w:eastAsia="細明體" w:hAnsi="細明體" w:hint="eastAsia"/>
                <w:bCs/>
                <w:color w:val="000000"/>
                <w:sz w:val="20"/>
              </w:rPr>
              <w:t>2:提高</w:t>
            </w:r>
          </w:p>
          <w:p w:rsidR="00B8277E" w:rsidRDefault="00B8277E" w:rsidP="003E170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8277E">
              <w:rPr>
                <w:rFonts w:ascii="細明體" w:eastAsia="細明體" w:hAnsi="細明體" w:hint="eastAsia"/>
                <w:bCs/>
                <w:color w:val="000000"/>
                <w:sz w:val="20"/>
              </w:rPr>
              <w:t>3:降低</w:t>
            </w:r>
          </w:p>
          <w:p w:rsidR="00A856B9" w:rsidRDefault="00A856B9" w:rsidP="003E170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預設為1:</w:t>
            </w:r>
            <w:r w:rsidR="00B8277E" w:rsidRPr="00B8277E">
              <w:rPr>
                <w:rFonts w:ascii="細明體" w:eastAsia="細明體" w:hAnsi="細明體" w:hint="eastAsia"/>
                <w:bCs/>
                <w:color w:val="000000"/>
                <w:sz w:val="20"/>
              </w:rPr>
              <w:t>不變</w:t>
            </w:r>
          </w:p>
          <w:p w:rsidR="00680A87" w:rsidRPr="00E01490" w:rsidRDefault="00680A87" w:rsidP="00C71797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第二列:</w:t>
            </w:r>
            <w:r>
              <w:rPr>
                <w:rFonts w:ascii="細明體" w:eastAsia="細明體" w:hAnsi="細明體" w:hint="eastAsia"/>
              </w:rPr>
              <w:t xml:space="preserve"> DTAAV01</w:t>
            </w:r>
            <w:r w:rsidR="00C71797">
              <w:rPr>
                <w:rFonts w:ascii="細明體" w:eastAsia="細明體" w:hAnsi="細明體" w:hint="eastAsia"/>
              </w:rPr>
              <w:t>3</w:t>
            </w:r>
            <w:r>
              <w:rPr>
                <w:rFonts w:ascii="細明體" w:eastAsia="細明體" w:hAnsi="細明體" w:hint="eastAsia"/>
              </w:rPr>
              <w:t>.評分建議說明(UPT_RESN)</w:t>
            </w:r>
          </w:p>
        </w:tc>
      </w:tr>
      <w:tr w:rsidR="00680A87" w:rsidRPr="00E01490" w:rsidTr="00C568E3">
        <w:tc>
          <w:tcPr>
            <w:tcW w:w="720" w:type="dxa"/>
          </w:tcPr>
          <w:p w:rsidR="00680A87" w:rsidRPr="00E01490" w:rsidRDefault="00680A87" w:rsidP="003E170C">
            <w:pPr>
              <w:pStyle w:val="aa"/>
              <w:numPr>
                <w:ilvl w:val="0"/>
                <w:numId w:val="19"/>
              </w:numPr>
              <w:spacing w:line="240" w:lineRule="exact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80A87" w:rsidRPr="00E01490" w:rsidRDefault="00680A87" w:rsidP="003E170C">
            <w:pPr>
              <w:pStyle w:val="Web"/>
              <w:spacing w:line="300" w:lineRule="exact"/>
              <w:ind w:left="2" w:hanging="2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770BF2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建議提交</w:t>
            </w:r>
          </w:p>
        </w:tc>
        <w:tc>
          <w:tcPr>
            <w:tcW w:w="5042" w:type="dxa"/>
          </w:tcPr>
          <w:p w:rsidR="00680A87" w:rsidRPr="00E01490" w:rsidRDefault="00680A87" w:rsidP="003E170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680A87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【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確認</w:t>
            </w:r>
            <w:r w:rsidRPr="00680A87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】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按鈕</w:t>
            </w:r>
          </w:p>
        </w:tc>
      </w:tr>
    </w:tbl>
    <w:p w:rsidR="00680A87" w:rsidRPr="00680A87" w:rsidRDefault="00680A87" w:rsidP="003E170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A856B9" w:rsidRPr="00A856B9" w:rsidRDefault="00680A87" w:rsidP="003E170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lastRenderedPageBreak/>
        <w:t>確認</w:t>
      </w:r>
      <w:r w:rsidRPr="00BB6028">
        <w:rPr>
          <w:rFonts w:ascii="細明體" w:eastAsia="細明體" w:hAnsi="細明體" w:hint="eastAsia"/>
          <w:b/>
          <w:bCs/>
          <w:color w:val="008000"/>
          <w:lang w:eastAsia="zh-TW"/>
        </w:rPr>
        <w:t>:</w:t>
      </w:r>
      <w:r w:rsidR="00BD7386">
        <w:rPr>
          <w:rFonts w:ascii="細明體" w:eastAsia="細明體" w:hAnsi="細明體" w:hint="eastAsia"/>
          <w:b/>
          <w:bCs/>
          <w:color w:val="008000"/>
          <w:lang w:eastAsia="zh-TW"/>
        </w:rPr>
        <w:t>(只保留此覆核的最新意見)</w:t>
      </w:r>
    </w:p>
    <w:p w:rsidR="00BD7386" w:rsidRDefault="00BD7386" w:rsidP="003E170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剔除已存在回饋意見資料：</w:t>
      </w:r>
    </w:p>
    <w:p w:rsidR="00BD7386" w:rsidRDefault="00BD7386" w:rsidP="008509F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DELETE FROM DBAA.DTAAV013</w:t>
      </w:r>
    </w:p>
    <w:p w:rsidR="00BD7386" w:rsidRDefault="00BD7386" w:rsidP="008509F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WHERE</w:t>
      </w:r>
    </w:p>
    <w:p w:rsidR="00BD7386" w:rsidRPr="00BD7386" w:rsidRDefault="00BD7386" w:rsidP="008509F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DTAAV013.</w:t>
      </w:r>
      <w:r w:rsidRPr="00203B93">
        <w:rPr>
          <w:rFonts w:ascii="細明體" w:eastAsia="細明體" w:hAnsi="細明體" w:hint="eastAsia"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(APLY_NO) = 上個畫面傳入的受理編號</w:t>
      </w:r>
    </w:p>
    <w:p w:rsidR="00BD7386" w:rsidRDefault="00BD7386" w:rsidP="008509F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DTAAV013.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203B93">
        <w:rPr>
          <w:rFonts w:ascii="細明體" w:eastAsia="細明體" w:hAnsi="細明體"/>
          <w:bCs/>
          <w:lang w:eastAsia="zh-TW"/>
        </w:rPr>
        <w:t>FAC_CODE</w:t>
      </w:r>
      <w:r>
        <w:rPr>
          <w:rFonts w:ascii="細明體" w:eastAsia="細明體" w:hAnsi="細明體" w:hint="eastAsia"/>
          <w:bCs/>
          <w:lang w:eastAsia="zh-TW"/>
        </w:rPr>
        <w:t xml:space="preserve">) = </w:t>
      </w:r>
      <w:r>
        <w:rPr>
          <w:rFonts w:ascii="細明體" w:eastAsia="細明體" w:hAnsi="細明體" w:hint="eastAsia"/>
          <w:lang w:eastAsia="zh-TW"/>
        </w:rPr>
        <w:t>上個畫面傳入的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</w:p>
    <w:p w:rsidR="00BD7386" w:rsidRDefault="00BD7386" w:rsidP="008509F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DTAAV013.</w:t>
      </w:r>
      <w:r w:rsidRPr="009E3367">
        <w:rPr>
          <w:rFonts w:hint="eastAsia"/>
          <w:lang w:eastAsia="zh-TW"/>
        </w:rPr>
        <w:t>簽擬人員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登入者</w:t>
      </w:r>
      <w:r>
        <w:rPr>
          <w:rFonts w:hint="eastAsia"/>
          <w:lang w:eastAsia="zh-TW"/>
        </w:rPr>
        <w:t>ID</w:t>
      </w:r>
    </w:p>
    <w:p w:rsidR="00680A87" w:rsidRPr="00203B93" w:rsidRDefault="00BD7386" w:rsidP="003E170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寫入</w:t>
      </w:r>
      <w:r w:rsidR="00680A87" w:rsidRPr="003B3242">
        <w:rPr>
          <w:rFonts w:ascii="細明體" w:eastAsia="細明體" w:hAnsi="細明體" w:hint="eastAsia"/>
          <w:lang w:eastAsia="zh-TW"/>
        </w:rPr>
        <w:t>理賠案件FAMS評分紀錄檔</w:t>
      </w:r>
      <w:r w:rsidR="00680A87">
        <w:rPr>
          <w:rFonts w:ascii="細明體" w:eastAsia="細明體" w:hAnsi="細明體" w:hint="eastAsia"/>
          <w:lang w:eastAsia="zh-TW"/>
        </w:rPr>
        <w:t>DTAAV01</w:t>
      </w:r>
      <w:r w:rsidR="007B7D48">
        <w:rPr>
          <w:rFonts w:ascii="細明體" w:eastAsia="細明體" w:hAnsi="細明體" w:hint="eastAsia"/>
          <w:lang w:eastAsia="zh-TW"/>
        </w:rPr>
        <w:t>3</w:t>
      </w:r>
      <w:r w:rsidR="00680A87" w:rsidRPr="00E01490">
        <w:rPr>
          <w:rFonts w:ascii="細明體" w:eastAsia="細明體" w:hAnsi="細明體" w:hint="eastAsia"/>
          <w:lang w:eastAsia="zh-TW"/>
        </w:rPr>
        <w:t>，</w:t>
      </w:r>
      <w:r w:rsidR="00680A87">
        <w:rPr>
          <w:rFonts w:ascii="細明體" w:eastAsia="細明體" w:hAnsi="細明體" w:hint="eastAsia"/>
          <w:lang w:eastAsia="zh-TW"/>
        </w:rPr>
        <w:t>條件如下</w:t>
      </w:r>
      <w:r w:rsidR="00680A87" w:rsidRPr="00E01490">
        <w:rPr>
          <w:rFonts w:ascii="細明體" w:eastAsia="細明體" w:hAnsi="細明體" w:hint="eastAsia"/>
          <w:lang w:eastAsia="zh-TW"/>
        </w:rPr>
        <w:t>：</w:t>
      </w:r>
    </w:p>
    <w:p w:rsidR="00680A87" w:rsidRPr="00FA3924" w:rsidRDefault="00680A87" w:rsidP="003E170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</w:t>
      </w:r>
      <w:r w:rsidR="007B7D48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.</w:t>
      </w:r>
      <w:r w:rsidRPr="00203B93">
        <w:rPr>
          <w:rFonts w:ascii="細明體" w:eastAsia="細明體" w:hAnsi="細明體" w:hint="eastAsia"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(APLY_NO) = 上個畫面傳入的受理編號</w:t>
      </w:r>
    </w:p>
    <w:p w:rsidR="00680A87" w:rsidRPr="00203B93" w:rsidRDefault="00680A87" w:rsidP="003E170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</w:t>
      </w:r>
      <w:r w:rsidR="007B7D48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.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203B93">
        <w:rPr>
          <w:rFonts w:ascii="細明體" w:eastAsia="細明體" w:hAnsi="細明體"/>
          <w:bCs/>
          <w:lang w:eastAsia="zh-TW"/>
        </w:rPr>
        <w:t>FAC_CODE</w:t>
      </w:r>
      <w:r>
        <w:rPr>
          <w:rFonts w:ascii="細明體" w:eastAsia="細明體" w:hAnsi="細明體" w:hint="eastAsia"/>
          <w:bCs/>
          <w:lang w:eastAsia="zh-TW"/>
        </w:rPr>
        <w:t xml:space="preserve">) = </w:t>
      </w:r>
      <w:r>
        <w:rPr>
          <w:rFonts w:ascii="細明體" w:eastAsia="細明體" w:hAnsi="細明體" w:hint="eastAsia"/>
          <w:lang w:eastAsia="zh-TW"/>
        </w:rPr>
        <w:t>上個畫面傳入的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</w:p>
    <w:p w:rsidR="00680A87" w:rsidRPr="00203B93" w:rsidRDefault="00680A87" w:rsidP="003E170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更新欄位：</w:t>
      </w:r>
    </w:p>
    <w:p w:rsidR="00680A87" w:rsidRPr="00680A87" w:rsidRDefault="00680A87" w:rsidP="003E170C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</w:t>
      </w:r>
      <w:r w:rsidR="007B7D48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.評分建議(UPT_SCOR)</w:t>
      </w:r>
    </w:p>
    <w:p w:rsidR="00680A87" w:rsidRPr="00680A87" w:rsidRDefault="00A856B9" w:rsidP="003E170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70BF2">
        <w:rPr>
          <w:rFonts w:ascii="細明體" w:eastAsia="細明體" w:hAnsi="細明體" w:hint="eastAsia"/>
          <w:bCs/>
          <w:color w:val="000000"/>
          <w:lang w:eastAsia="zh-TW"/>
        </w:rPr>
        <w:t>評分建議</w:t>
      </w:r>
      <w:r w:rsidR="00680A87">
        <w:rPr>
          <w:rFonts w:ascii="細明體" w:eastAsia="細明體" w:hAnsi="細明體" w:hint="eastAsia"/>
          <w:lang w:eastAsia="zh-TW"/>
        </w:rPr>
        <w:t>選擇</w:t>
      </w:r>
      <w:r w:rsidR="00680A87"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="00ED206B" w:rsidRPr="00B8277E">
        <w:rPr>
          <w:rFonts w:ascii="細明體" w:eastAsia="細明體" w:hAnsi="細明體" w:hint="eastAsia"/>
          <w:bCs/>
          <w:color w:val="000000"/>
          <w:lang w:eastAsia="zh-TW"/>
        </w:rPr>
        <w:t>不變</w:t>
      </w:r>
      <w:r w:rsidR="00680A87"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="00680A87" w:rsidRPr="00680A87">
        <w:rPr>
          <w:rFonts w:ascii="細明體" w:eastAsia="細明體" w:hAnsi="細明體" w:hint="eastAsia"/>
          <w:lang w:eastAsia="zh-TW"/>
        </w:rPr>
        <w:t xml:space="preserve"> </w:t>
      </w:r>
      <w:r w:rsidR="00680A87" w:rsidRPr="00E01490">
        <w:rPr>
          <w:rFonts w:ascii="細明體" w:eastAsia="細明體" w:hAnsi="細明體" w:hint="eastAsia"/>
          <w:lang w:eastAsia="zh-TW"/>
        </w:rPr>
        <w:t>，</w:t>
      </w:r>
      <w:r w:rsidR="00680A87">
        <w:rPr>
          <w:rFonts w:ascii="細明體" w:eastAsia="細明體" w:hAnsi="細明體" w:hint="eastAsia"/>
          <w:lang w:eastAsia="zh-TW"/>
        </w:rPr>
        <w:t>資料更新為</w:t>
      </w:r>
      <w:r w:rsidR="00680A87"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="00680A87">
        <w:rPr>
          <w:rFonts w:ascii="細明體" w:eastAsia="細明體" w:hAnsi="細明體" w:hint="eastAsia"/>
          <w:lang w:eastAsia="zh-TW"/>
        </w:rPr>
        <w:t>1</w:t>
      </w:r>
      <w:r w:rsidR="00680A87"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="00680A87" w:rsidRPr="00E01490">
        <w:rPr>
          <w:rFonts w:ascii="細明體" w:eastAsia="細明體" w:hAnsi="細明體" w:hint="eastAsia"/>
          <w:lang w:eastAsia="zh-TW"/>
        </w:rPr>
        <w:t>。</w:t>
      </w:r>
    </w:p>
    <w:p w:rsidR="00680A87" w:rsidRPr="002A0658" w:rsidRDefault="00A856B9" w:rsidP="003E170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70BF2">
        <w:rPr>
          <w:rFonts w:ascii="細明體" w:eastAsia="細明體" w:hAnsi="細明體" w:hint="eastAsia"/>
          <w:bCs/>
          <w:color w:val="000000"/>
          <w:lang w:eastAsia="zh-TW"/>
        </w:rPr>
        <w:t>評分建議</w:t>
      </w:r>
      <w:r w:rsidR="00680A87">
        <w:rPr>
          <w:rFonts w:ascii="細明體" w:eastAsia="細明體" w:hAnsi="細明體" w:hint="eastAsia"/>
          <w:lang w:eastAsia="zh-TW"/>
        </w:rPr>
        <w:t>選擇</w:t>
      </w:r>
      <w:r w:rsidR="00680A87"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="00ED206B" w:rsidRPr="00B8277E">
        <w:rPr>
          <w:rFonts w:ascii="細明體" w:eastAsia="細明體" w:hAnsi="細明體" w:hint="eastAsia"/>
          <w:bCs/>
          <w:color w:val="000000"/>
          <w:lang w:eastAsia="zh-TW"/>
        </w:rPr>
        <w:t>提高</w:t>
      </w:r>
      <w:r w:rsidR="00680A87"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="00680A87" w:rsidRPr="00680A87">
        <w:rPr>
          <w:rFonts w:ascii="細明體" w:eastAsia="細明體" w:hAnsi="細明體" w:hint="eastAsia"/>
          <w:lang w:eastAsia="zh-TW"/>
        </w:rPr>
        <w:t xml:space="preserve"> </w:t>
      </w:r>
      <w:r w:rsidR="00680A87" w:rsidRPr="00E01490">
        <w:rPr>
          <w:rFonts w:ascii="細明體" w:eastAsia="細明體" w:hAnsi="細明體" w:hint="eastAsia"/>
          <w:lang w:eastAsia="zh-TW"/>
        </w:rPr>
        <w:t>，</w:t>
      </w:r>
      <w:r w:rsidR="00680A87">
        <w:rPr>
          <w:rFonts w:ascii="細明體" w:eastAsia="細明體" w:hAnsi="細明體" w:hint="eastAsia"/>
          <w:lang w:eastAsia="zh-TW"/>
        </w:rPr>
        <w:t>資料更新為</w:t>
      </w:r>
      <w:r w:rsidR="00680A87"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="00680A87">
        <w:rPr>
          <w:rFonts w:ascii="細明體" w:eastAsia="細明體" w:hAnsi="細明體" w:hint="eastAsia"/>
          <w:lang w:eastAsia="zh-TW"/>
        </w:rPr>
        <w:t>2</w:t>
      </w:r>
      <w:r w:rsidR="00680A87"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="00680A87" w:rsidRPr="00E01490">
        <w:rPr>
          <w:rFonts w:ascii="細明體" w:eastAsia="細明體" w:hAnsi="細明體" w:hint="eastAsia"/>
          <w:lang w:eastAsia="zh-TW"/>
        </w:rPr>
        <w:t>。</w:t>
      </w:r>
    </w:p>
    <w:p w:rsidR="002A0658" w:rsidRPr="00770BF2" w:rsidRDefault="002A0658" w:rsidP="003E170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70BF2">
        <w:rPr>
          <w:rFonts w:ascii="細明體" w:eastAsia="細明體" w:hAnsi="細明體" w:hint="eastAsia"/>
          <w:bCs/>
          <w:color w:val="000000"/>
          <w:lang w:eastAsia="zh-TW"/>
        </w:rPr>
        <w:t>評分建議</w:t>
      </w:r>
      <w:r>
        <w:rPr>
          <w:rFonts w:ascii="細明體" w:eastAsia="細明體" w:hAnsi="細明體" w:hint="eastAsia"/>
          <w:lang w:eastAsia="zh-TW"/>
        </w:rPr>
        <w:t>選擇</w:t>
      </w:r>
      <w:r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="00ED206B" w:rsidRPr="00B8277E">
        <w:rPr>
          <w:rFonts w:ascii="細明體" w:eastAsia="細明體" w:hAnsi="細明體" w:hint="eastAsia"/>
          <w:bCs/>
          <w:color w:val="000000"/>
          <w:lang w:eastAsia="zh-TW"/>
        </w:rPr>
        <w:t>降低</w:t>
      </w:r>
      <w:r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Pr="00680A87">
        <w:rPr>
          <w:rFonts w:ascii="細明體" w:eastAsia="細明體" w:hAnsi="細明體" w:hint="eastAsia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資料更新為</w:t>
      </w:r>
      <w:r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3</w:t>
      </w:r>
      <w:r w:rsidRPr="00770BF2">
        <w:rPr>
          <w:rFonts w:ascii="Arial" w:eastAsia="細明體" w:hAnsi="Arial" w:cs="Arial"/>
          <w:bCs/>
          <w:color w:val="000000"/>
          <w:lang w:eastAsia="zh-TW"/>
        </w:rPr>
        <w:t>”</w:t>
      </w:r>
      <w:r w:rsidRPr="00E01490">
        <w:rPr>
          <w:rFonts w:ascii="細明體" w:eastAsia="細明體" w:hAnsi="細明體" w:hint="eastAsia"/>
          <w:lang w:eastAsia="zh-TW"/>
        </w:rPr>
        <w:t>。</w:t>
      </w:r>
    </w:p>
    <w:p w:rsidR="00680A87" w:rsidRPr="00680A87" w:rsidRDefault="00680A87" w:rsidP="003E170C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</w:t>
      </w:r>
      <w:r w:rsidR="007B7D48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.評分建議說明(UPT_RESN)</w:t>
      </w:r>
      <w:r w:rsidR="00A856B9">
        <w:rPr>
          <w:rFonts w:ascii="細明體" w:eastAsia="細明體" w:hAnsi="細明體" w:hint="eastAsia"/>
          <w:lang w:eastAsia="zh-TW"/>
        </w:rPr>
        <w:t xml:space="preserve"> = 畫面上輸入的其他建議文字(可為空白)</w:t>
      </w:r>
    </w:p>
    <w:p w:rsidR="00680A87" w:rsidRPr="008C675B" w:rsidRDefault="00680A87" w:rsidP="003E170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更新完成後,顯示更新成功訊息,並保留畫面上資料</w:t>
      </w:r>
      <w:r w:rsidRPr="00E01490">
        <w:rPr>
          <w:rFonts w:ascii="細明體" w:eastAsia="細明體" w:hAnsi="細明體" w:hint="eastAsia"/>
          <w:lang w:eastAsia="zh-TW"/>
        </w:rPr>
        <w:t>。</w:t>
      </w:r>
    </w:p>
    <w:p w:rsidR="00203B93" w:rsidRPr="00E01490" w:rsidRDefault="00203B93" w:rsidP="003E170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203B93" w:rsidRPr="00E01490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AAF" w:rsidRDefault="00826AAF">
      <w:r>
        <w:separator/>
      </w:r>
    </w:p>
  </w:endnote>
  <w:endnote w:type="continuationSeparator" w:id="0">
    <w:p w:rsidR="00826AAF" w:rsidRDefault="0082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75B" w:rsidRDefault="008C675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C675B" w:rsidRDefault="008C67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75B" w:rsidRDefault="008C675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049A">
      <w:rPr>
        <w:rStyle w:val="a6"/>
        <w:noProof/>
      </w:rPr>
      <w:t>2</w:t>
    </w:r>
    <w:r>
      <w:rPr>
        <w:rStyle w:val="a6"/>
      </w:rPr>
      <w:fldChar w:fldCharType="end"/>
    </w:r>
  </w:p>
  <w:p w:rsidR="008C675B" w:rsidRDefault="008C67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AAF" w:rsidRDefault="00826AAF">
      <w:r>
        <w:separator/>
      </w:r>
    </w:p>
  </w:footnote>
  <w:footnote w:type="continuationSeparator" w:id="0">
    <w:p w:rsidR="00826AAF" w:rsidRDefault="00826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A547FE"/>
    <w:multiLevelType w:val="hybridMultilevel"/>
    <w:tmpl w:val="5CA21662"/>
    <w:lvl w:ilvl="0" w:tplc="4F20CE4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B6B33"/>
    <w:rsid w:val="000D1099"/>
    <w:rsid w:val="000D2D7F"/>
    <w:rsid w:val="000D3892"/>
    <w:rsid w:val="000E5F19"/>
    <w:rsid w:val="001249B7"/>
    <w:rsid w:val="00127011"/>
    <w:rsid w:val="00130D01"/>
    <w:rsid w:val="00151C99"/>
    <w:rsid w:val="00156A28"/>
    <w:rsid w:val="0015744E"/>
    <w:rsid w:val="001606A7"/>
    <w:rsid w:val="00163520"/>
    <w:rsid w:val="00170E5E"/>
    <w:rsid w:val="001724C1"/>
    <w:rsid w:val="001778A7"/>
    <w:rsid w:val="00185767"/>
    <w:rsid w:val="00187B05"/>
    <w:rsid w:val="00190DF8"/>
    <w:rsid w:val="00193175"/>
    <w:rsid w:val="00194232"/>
    <w:rsid w:val="001B2A98"/>
    <w:rsid w:val="001C5B9F"/>
    <w:rsid w:val="001E2333"/>
    <w:rsid w:val="00203B93"/>
    <w:rsid w:val="0020574C"/>
    <w:rsid w:val="002225FA"/>
    <w:rsid w:val="00232ED1"/>
    <w:rsid w:val="00252551"/>
    <w:rsid w:val="00287ABA"/>
    <w:rsid w:val="002A0658"/>
    <w:rsid w:val="002A3F8C"/>
    <w:rsid w:val="002B0AB6"/>
    <w:rsid w:val="002B381A"/>
    <w:rsid w:val="002C6295"/>
    <w:rsid w:val="002F61B6"/>
    <w:rsid w:val="002F7FCC"/>
    <w:rsid w:val="00301566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77B8C"/>
    <w:rsid w:val="00386C3A"/>
    <w:rsid w:val="00391DF0"/>
    <w:rsid w:val="003A2928"/>
    <w:rsid w:val="003A4765"/>
    <w:rsid w:val="003B3242"/>
    <w:rsid w:val="003B6BF5"/>
    <w:rsid w:val="003B7861"/>
    <w:rsid w:val="003D17CE"/>
    <w:rsid w:val="003D2A10"/>
    <w:rsid w:val="003D6F23"/>
    <w:rsid w:val="003E170C"/>
    <w:rsid w:val="003E3722"/>
    <w:rsid w:val="003E42E3"/>
    <w:rsid w:val="003F4398"/>
    <w:rsid w:val="003F795D"/>
    <w:rsid w:val="00403547"/>
    <w:rsid w:val="00405237"/>
    <w:rsid w:val="00413605"/>
    <w:rsid w:val="00417064"/>
    <w:rsid w:val="00417A9E"/>
    <w:rsid w:val="0043482C"/>
    <w:rsid w:val="0044335B"/>
    <w:rsid w:val="00443676"/>
    <w:rsid w:val="00450F8B"/>
    <w:rsid w:val="0045427C"/>
    <w:rsid w:val="00467856"/>
    <w:rsid w:val="00467DFD"/>
    <w:rsid w:val="0047022C"/>
    <w:rsid w:val="00477EE7"/>
    <w:rsid w:val="00483F12"/>
    <w:rsid w:val="004911D8"/>
    <w:rsid w:val="00491A19"/>
    <w:rsid w:val="004A2EE4"/>
    <w:rsid w:val="004A56F8"/>
    <w:rsid w:val="004A6205"/>
    <w:rsid w:val="004B08CA"/>
    <w:rsid w:val="004C2FEB"/>
    <w:rsid w:val="004C5056"/>
    <w:rsid w:val="004D03CC"/>
    <w:rsid w:val="004F5892"/>
    <w:rsid w:val="004F6BE7"/>
    <w:rsid w:val="005145E2"/>
    <w:rsid w:val="00531E06"/>
    <w:rsid w:val="00535F08"/>
    <w:rsid w:val="00537241"/>
    <w:rsid w:val="00540609"/>
    <w:rsid w:val="00550F55"/>
    <w:rsid w:val="005511B4"/>
    <w:rsid w:val="00573BA2"/>
    <w:rsid w:val="00575B37"/>
    <w:rsid w:val="00584A7D"/>
    <w:rsid w:val="005B4366"/>
    <w:rsid w:val="005C7094"/>
    <w:rsid w:val="005D1D77"/>
    <w:rsid w:val="005D48B3"/>
    <w:rsid w:val="005D4CF1"/>
    <w:rsid w:val="005E15F2"/>
    <w:rsid w:val="005E7C47"/>
    <w:rsid w:val="005F1372"/>
    <w:rsid w:val="005F208D"/>
    <w:rsid w:val="005F34AB"/>
    <w:rsid w:val="005F478A"/>
    <w:rsid w:val="005F5C21"/>
    <w:rsid w:val="006010C1"/>
    <w:rsid w:val="00603130"/>
    <w:rsid w:val="00624DD8"/>
    <w:rsid w:val="006370B1"/>
    <w:rsid w:val="00640B0C"/>
    <w:rsid w:val="00661449"/>
    <w:rsid w:val="00665BDA"/>
    <w:rsid w:val="00674A0A"/>
    <w:rsid w:val="00680A87"/>
    <w:rsid w:val="006856F7"/>
    <w:rsid w:val="006A265F"/>
    <w:rsid w:val="006A26A9"/>
    <w:rsid w:val="006A47E3"/>
    <w:rsid w:val="006B049A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70284"/>
    <w:rsid w:val="00770BF2"/>
    <w:rsid w:val="007817A0"/>
    <w:rsid w:val="00790F0E"/>
    <w:rsid w:val="0079246B"/>
    <w:rsid w:val="007A490A"/>
    <w:rsid w:val="007A7DF5"/>
    <w:rsid w:val="007B4376"/>
    <w:rsid w:val="007B6D0C"/>
    <w:rsid w:val="007B75AF"/>
    <w:rsid w:val="007B7D48"/>
    <w:rsid w:val="007E3E5D"/>
    <w:rsid w:val="007F1037"/>
    <w:rsid w:val="007F4BA8"/>
    <w:rsid w:val="007F7D33"/>
    <w:rsid w:val="00812F8A"/>
    <w:rsid w:val="008266BB"/>
    <w:rsid w:val="00826AAF"/>
    <w:rsid w:val="00835FC8"/>
    <w:rsid w:val="008503E7"/>
    <w:rsid w:val="008509F5"/>
    <w:rsid w:val="00855023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14A39"/>
    <w:rsid w:val="00926ECC"/>
    <w:rsid w:val="0093168B"/>
    <w:rsid w:val="009337AD"/>
    <w:rsid w:val="00943FE0"/>
    <w:rsid w:val="0095275D"/>
    <w:rsid w:val="009617E5"/>
    <w:rsid w:val="00963BA2"/>
    <w:rsid w:val="00964E9E"/>
    <w:rsid w:val="0096519E"/>
    <w:rsid w:val="0098487E"/>
    <w:rsid w:val="00985AD4"/>
    <w:rsid w:val="0099244A"/>
    <w:rsid w:val="00993C59"/>
    <w:rsid w:val="00996447"/>
    <w:rsid w:val="009973B6"/>
    <w:rsid w:val="009A0E54"/>
    <w:rsid w:val="009A1ADD"/>
    <w:rsid w:val="009A386F"/>
    <w:rsid w:val="009A6B2B"/>
    <w:rsid w:val="009B23D8"/>
    <w:rsid w:val="009B383B"/>
    <w:rsid w:val="009B56A8"/>
    <w:rsid w:val="009B7060"/>
    <w:rsid w:val="009C012E"/>
    <w:rsid w:val="009D0511"/>
    <w:rsid w:val="009D1DB3"/>
    <w:rsid w:val="009E15B4"/>
    <w:rsid w:val="009E705D"/>
    <w:rsid w:val="00A07D6F"/>
    <w:rsid w:val="00A108B5"/>
    <w:rsid w:val="00A22607"/>
    <w:rsid w:val="00A24376"/>
    <w:rsid w:val="00A515C3"/>
    <w:rsid w:val="00A56CC1"/>
    <w:rsid w:val="00A61DDB"/>
    <w:rsid w:val="00A622B5"/>
    <w:rsid w:val="00A645B7"/>
    <w:rsid w:val="00A72ABE"/>
    <w:rsid w:val="00A8390F"/>
    <w:rsid w:val="00A856B9"/>
    <w:rsid w:val="00A861AF"/>
    <w:rsid w:val="00AA3927"/>
    <w:rsid w:val="00AA6071"/>
    <w:rsid w:val="00AB160E"/>
    <w:rsid w:val="00AD75E0"/>
    <w:rsid w:val="00AE6528"/>
    <w:rsid w:val="00AF5EEE"/>
    <w:rsid w:val="00AF7E4F"/>
    <w:rsid w:val="00B07D87"/>
    <w:rsid w:val="00B10952"/>
    <w:rsid w:val="00B20050"/>
    <w:rsid w:val="00B26C61"/>
    <w:rsid w:val="00B442C4"/>
    <w:rsid w:val="00B474A9"/>
    <w:rsid w:val="00B524BA"/>
    <w:rsid w:val="00B53ACB"/>
    <w:rsid w:val="00B66886"/>
    <w:rsid w:val="00B8277E"/>
    <w:rsid w:val="00B85FFA"/>
    <w:rsid w:val="00B90005"/>
    <w:rsid w:val="00B930E5"/>
    <w:rsid w:val="00BB0D40"/>
    <w:rsid w:val="00BC2E60"/>
    <w:rsid w:val="00BC4814"/>
    <w:rsid w:val="00BD7386"/>
    <w:rsid w:val="00BE7492"/>
    <w:rsid w:val="00BF13EC"/>
    <w:rsid w:val="00BF4E82"/>
    <w:rsid w:val="00C0495D"/>
    <w:rsid w:val="00C109FC"/>
    <w:rsid w:val="00C14835"/>
    <w:rsid w:val="00C21C94"/>
    <w:rsid w:val="00C22893"/>
    <w:rsid w:val="00C24F6D"/>
    <w:rsid w:val="00C502C0"/>
    <w:rsid w:val="00C52537"/>
    <w:rsid w:val="00C53D77"/>
    <w:rsid w:val="00C556E2"/>
    <w:rsid w:val="00C568E3"/>
    <w:rsid w:val="00C6662B"/>
    <w:rsid w:val="00C70C5A"/>
    <w:rsid w:val="00C71797"/>
    <w:rsid w:val="00C73CDB"/>
    <w:rsid w:val="00C7445B"/>
    <w:rsid w:val="00C754B2"/>
    <w:rsid w:val="00C829C1"/>
    <w:rsid w:val="00CA764E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71D0E"/>
    <w:rsid w:val="00D8139A"/>
    <w:rsid w:val="00D96054"/>
    <w:rsid w:val="00DB118B"/>
    <w:rsid w:val="00DD10F3"/>
    <w:rsid w:val="00DD5335"/>
    <w:rsid w:val="00DF3C28"/>
    <w:rsid w:val="00E0137F"/>
    <w:rsid w:val="00E01BD4"/>
    <w:rsid w:val="00E02CA8"/>
    <w:rsid w:val="00E10BB5"/>
    <w:rsid w:val="00E12758"/>
    <w:rsid w:val="00E15E3C"/>
    <w:rsid w:val="00E23699"/>
    <w:rsid w:val="00E27349"/>
    <w:rsid w:val="00E43C0A"/>
    <w:rsid w:val="00E5462A"/>
    <w:rsid w:val="00E85B86"/>
    <w:rsid w:val="00E86688"/>
    <w:rsid w:val="00E9066F"/>
    <w:rsid w:val="00E9528F"/>
    <w:rsid w:val="00EA0043"/>
    <w:rsid w:val="00EA2249"/>
    <w:rsid w:val="00EA53FE"/>
    <w:rsid w:val="00EA5809"/>
    <w:rsid w:val="00EC5BAC"/>
    <w:rsid w:val="00ED206B"/>
    <w:rsid w:val="00EF21B1"/>
    <w:rsid w:val="00EF28DB"/>
    <w:rsid w:val="00EF4338"/>
    <w:rsid w:val="00EF7592"/>
    <w:rsid w:val="00F01135"/>
    <w:rsid w:val="00F30E6A"/>
    <w:rsid w:val="00F321CA"/>
    <w:rsid w:val="00F411B7"/>
    <w:rsid w:val="00F84058"/>
    <w:rsid w:val="00F8409B"/>
    <w:rsid w:val="00F9554A"/>
    <w:rsid w:val="00F9700C"/>
    <w:rsid w:val="00FA3924"/>
    <w:rsid w:val="00FA5129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2722CD6-0DB9-46A4-BA09-FFBA249C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D71D0E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71D0E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762A5-001C-4CD3-9704-AA8128A9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Company>CMT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