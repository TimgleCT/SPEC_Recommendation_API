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3754A5" w:rsidRPr="009E5952" w:rsidTr="003754A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754A5" w:rsidRPr="009E5952" w:rsidTr="003754A5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754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8/30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754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6967D1" w:rsidRPr="00342A2F" w:rsidTr="003754A5">
        <w:trPr>
          <w:ins w:id="2" w:author="馬慈蓮" w:date="2017-03-03T17:32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7D1" w:rsidRPr="00342A2F" w:rsidRDefault="006967D1" w:rsidP="006967D1">
            <w:pPr>
              <w:spacing w:line="240" w:lineRule="atLeast"/>
              <w:jc w:val="center"/>
              <w:rPr>
                <w:ins w:id="3" w:author="馬慈蓮" w:date="2017-03-03T17:32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3T17:32:00Z">
              <w:r w:rsidRPr="00342A2F">
                <w:rPr>
                  <w:rFonts w:ascii="細明體" w:eastAsia="細明體" w:hAnsi="細明體" w:hint="eastAsia"/>
                  <w:sz w:val="20"/>
                  <w:rPrChange w:id="5" w:author="馬慈蓮" w:date="2017-03-03T17:38:00Z">
                    <w:rPr>
                      <w:rFonts w:hint="eastAsia"/>
                    </w:rPr>
                  </w:rPrChange>
                </w:rPr>
                <w:t>201</w:t>
              </w:r>
              <w:r w:rsidR="004C3AA2" w:rsidRPr="00342A2F">
                <w:rPr>
                  <w:rFonts w:ascii="細明體" w:eastAsia="細明體" w:hAnsi="細明體" w:hint="eastAsia"/>
                  <w:sz w:val="20"/>
                  <w:rPrChange w:id="6" w:author="馬慈蓮" w:date="2017-03-03T17:38:00Z">
                    <w:rPr>
                      <w:rFonts w:hint="eastAsia"/>
                    </w:rPr>
                  </w:rPrChange>
                </w:rPr>
                <w:t>7</w:t>
              </w:r>
              <w:r w:rsidRPr="00342A2F">
                <w:rPr>
                  <w:rFonts w:ascii="細明體" w:eastAsia="細明體" w:hAnsi="細明體" w:hint="eastAsia"/>
                  <w:sz w:val="20"/>
                  <w:rPrChange w:id="7" w:author="馬慈蓮" w:date="2017-03-03T17:38:00Z">
                    <w:rPr>
                      <w:rFonts w:hint="eastAsia"/>
                    </w:rPr>
                  </w:rPrChange>
                </w:rPr>
                <w:t>/01/09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7D1" w:rsidRPr="00342A2F" w:rsidRDefault="006967D1" w:rsidP="006967D1">
            <w:pPr>
              <w:spacing w:line="240" w:lineRule="atLeast"/>
              <w:jc w:val="center"/>
              <w:rPr>
                <w:ins w:id="8" w:author="馬慈蓮" w:date="2017-03-03T17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馬慈蓮" w:date="2017-03-03T17:32:00Z">
              <w:r w:rsidRPr="00342A2F">
                <w:rPr>
                  <w:rFonts w:ascii="細明體" w:eastAsia="細明體" w:hAnsi="細明體" w:hint="eastAsia"/>
                  <w:sz w:val="20"/>
                  <w:rPrChange w:id="10" w:author="馬慈蓮" w:date="2017-03-03T17:38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7D1" w:rsidRPr="00342A2F" w:rsidRDefault="00342A2F" w:rsidP="006967D1">
            <w:pPr>
              <w:spacing w:line="240" w:lineRule="atLeast"/>
              <w:jc w:val="center"/>
              <w:rPr>
                <w:ins w:id="11" w:author="馬慈蓮" w:date="2017-03-03T17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馬慈蓮" w:date="2017-03-03T17:37:00Z">
              <w:r w:rsidRPr="00342A2F">
                <w:rPr>
                  <w:rFonts w:ascii="細明體" w:eastAsia="細明體" w:hAnsi="細明體" w:hint="eastAsia"/>
                  <w:sz w:val="20"/>
                  <w:rPrChange w:id="13" w:author="馬慈蓮" w:date="2017-03-03T17:38:00Z">
                    <w:rPr>
                      <w:rFonts w:hint="eastAsia"/>
                    </w:rPr>
                  </w:rPrChange>
                </w:rPr>
                <w:t>改為</w:t>
              </w:r>
            </w:ins>
            <w:ins w:id="14" w:author="馬慈蓮" w:date="2017-03-03T17:38:00Z">
              <w:r>
                <w:rPr>
                  <w:rFonts w:ascii="細明體" w:eastAsia="細明體" w:hAnsi="細明體" w:hint="eastAsia"/>
                  <w:sz w:val="20"/>
                </w:rPr>
                <w:t>多檔案接收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7D1" w:rsidRPr="00342A2F" w:rsidRDefault="006967D1" w:rsidP="006967D1">
            <w:pPr>
              <w:spacing w:line="240" w:lineRule="atLeast"/>
              <w:jc w:val="center"/>
              <w:rPr>
                <w:ins w:id="15" w:author="馬慈蓮" w:date="2017-03-03T17:32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7-03-03T17:32:00Z">
              <w:r w:rsidRPr="00342A2F">
                <w:rPr>
                  <w:rFonts w:ascii="細明體" w:eastAsia="細明體" w:hAnsi="細明體" w:hint="eastAsia"/>
                  <w:sz w:val="20"/>
                  <w:rPrChange w:id="17" w:author="馬慈蓮" w:date="2017-03-03T17:38:00Z">
                    <w:rPr>
                      <w:rFonts w:hint="eastAsia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7D1" w:rsidRPr="00342A2F" w:rsidRDefault="006967D1" w:rsidP="006967D1">
            <w:pPr>
              <w:spacing w:line="240" w:lineRule="atLeast"/>
              <w:jc w:val="center"/>
              <w:rPr>
                <w:ins w:id="18" w:author="馬慈蓮" w:date="2017-03-03T17:32:00Z"/>
                <w:rFonts w:ascii="細明體" w:eastAsia="細明體" w:hAnsi="細明體" w:cs="Courier New"/>
                <w:sz w:val="20"/>
                <w:szCs w:val="20"/>
              </w:rPr>
            </w:pPr>
            <w:ins w:id="19" w:author="馬慈蓮" w:date="2017-03-03T17:32:00Z">
              <w:r w:rsidRPr="00342A2F">
                <w:rPr>
                  <w:rFonts w:ascii="細明體" w:eastAsia="細明體" w:hAnsi="細明體" w:hint="eastAsia"/>
                  <w:sz w:val="20"/>
                  <w:rPrChange w:id="20" w:author="馬慈蓮" w:date="2017-03-03T17:38:00Z">
                    <w:rPr>
                      <w:rFonts w:hint="eastAsia"/>
                    </w:rPr>
                  </w:rPrChange>
                </w:rPr>
                <w:t>160121000383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123D17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392CC2">
              <w:rPr>
                <w:rFonts w:ascii="細明體" w:eastAsia="細明體" w:hAnsi="細明體" w:hint="eastAsia"/>
                <w:sz w:val="20"/>
                <w:szCs w:val="20"/>
              </w:rPr>
              <w:t>實際折抵金額轉檔處理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123D1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123D17">
              <w:rPr>
                <w:rFonts w:ascii="細明體" w:eastAsia="細明體" w:hAnsi="細明體"/>
                <w:sz w:val="20"/>
                <w:szCs w:val="20"/>
              </w:rPr>
              <w:t>AI4_B012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4B189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將醫院傳來之實際折抵金額資料寫入DB</w:t>
            </w:r>
          </w:p>
        </w:tc>
      </w:tr>
      <w:tr w:rsidR="00A54323" w:rsidTr="00764C15">
        <w:tc>
          <w:tcPr>
            <w:tcW w:w="1440" w:type="dxa"/>
          </w:tcPr>
          <w:p w:rsidR="00A54323" w:rsidRPr="00E01490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A54323" w:rsidRPr="009E5952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54323" w:rsidTr="00764C15">
        <w:tc>
          <w:tcPr>
            <w:tcW w:w="1440" w:type="dxa"/>
          </w:tcPr>
          <w:p w:rsidR="00A54323" w:rsidRPr="00E01490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A54323" w:rsidRPr="009E5952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392CC2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28.15pt;margin-top:5.6pt;width:79.25pt;height:63.05pt;z-index:251657728">
            <v:textbox>
              <w:txbxContent>
                <w:p w:rsidR="00392CC2" w:rsidRPr="004B1C32" w:rsidRDefault="00392CC2" w:rsidP="00392CC2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 w:rsidRPr="00392CC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實際折抵金額轉檔處理</w:t>
                  </w:r>
                  <w:r w:rsidRPr="009E595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AAI</w:t>
                  </w:r>
                  <w:r>
                    <w:rPr>
                      <w:rFonts w:ascii="細明體" w:eastAsia="細明體" w:hAnsi="細明體"/>
                      <w:sz w:val="20"/>
                      <w:szCs w:val="20"/>
                    </w:rPr>
                    <w:t>4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_B012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92CC2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7" type="#_x0000_t109" style="position:absolute;margin-left:3.3pt;margin-top:-30.4pt;width:79.25pt;height:44.25pt;z-index:251659776">
            <v:textbox>
              <w:txbxContent>
                <w:p w:rsidR="00392CC2" w:rsidRPr="004B1C32" w:rsidRDefault="00392CC2" w:rsidP="00392CC2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取得來源資料(TXT)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6" type="#_x0000_t132" style="position:absolute;margin-left:242.5pt;margin-top:-34.65pt;width:117pt;height:53.15pt;z-index:251658752">
            <v:textbox>
              <w:txbxContent>
                <w:p w:rsidR="00392CC2" w:rsidRPr="00071E84" w:rsidRDefault="00392CC2" w:rsidP="00392CC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寫入接收檔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6.25pt;margin-top:-7.3pt;width:37.1pt;height:.05pt;flip:y;z-index:25165670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32" style="position:absolute;margin-left:81.4pt;margin-top:-7.35pt;width:47.95pt;height:0;z-index:251655680" o:connectortype="elbow" adj="-73472,-1,-73472">
            <v:stroke endarrow="block"/>
          </v:shape>
        </w:pi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93B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93B00" w:rsidRPr="00226E08" w:rsidRDefault="00593B00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593B00" w:rsidRPr="00E30054" w:rsidRDefault="00593B00" w:rsidP="00593B0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593B00" w:rsidRPr="00E30054" w:rsidRDefault="00593B00" w:rsidP="00593B0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593B00" w:rsidRPr="009E5952" w:rsidRDefault="00593B00" w:rsidP="00593B00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93B0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3B00" w:rsidRPr="009E5952" w:rsidRDefault="00E33769" w:rsidP="00593B00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337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93B00" w:rsidRPr="00E60524" w:rsidRDefault="00E33769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3376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93B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93B00" w:rsidRPr="00226E08" w:rsidRDefault="00593B00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593B00" w:rsidRPr="00B41138" w:rsidRDefault="009371A2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60A0">
              <w:rPr>
                <w:rFonts w:ascii="細明體" w:eastAsia="細明體" w:hAnsi="細明體" w:hint="eastAsia"/>
                <w:sz w:val="20"/>
              </w:rPr>
              <w:t>實際折抵金額記錄檔</w:t>
            </w:r>
          </w:p>
        </w:tc>
        <w:tc>
          <w:tcPr>
            <w:tcW w:w="2835" w:type="dxa"/>
          </w:tcPr>
          <w:p w:rsidR="00593B00" w:rsidRDefault="009371A2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71A2">
              <w:rPr>
                <w:rFonts w:ascii="細明體" w:eastAsia="細明體" w:hAnsi="細明體" w:hint="eastAsia"/>
                <w:sz w:val="20"/>
                <w:szCs w:val="20"/>
              </w:rPr>
              <w:t>DTAAI427</w:t>
            </w:r>
          </w:p>
        </w:tc>
        <w:tc>
          <w:tcPr>
            <w:tcW w:w="799" w:type="dxa"/>
          </w:tcPr>
          <w:p w:rsidR="00593B00" w:rsidRDefault="005F1F18" w:rsidP="00593B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1F18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93B00" w:rsidRPr="00E60524" w:rsidRDefault="005F1F18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5F1F18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B8040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770" w:type="dxa"/>
          </w:tcPr>
          <w:p w:rsidR="00961F9B" w:rsidRPr="0090048C" w:rsidRDefault="00B8040A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9A6">
              <w:rPr>
                <w:rFonts w:ascii="細明體" w:eastAsia="細明體" w:hAnsi="細明體"/>
                <w:sz w:val="20"/>
                <w:szCs w:val="20"/>
              </w:rPr>
              <w:t>AA_TIZ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1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</w:t>
            </w:r>
          </w:p>
        </w:tc>
        <w:tc>
          <w:tcPr>
            <w:tcW w:w="2880" w:type="dxa"/>
          </w:tcPr>
          <w:p w:rsidR="00FF6176" w:rsidRDefault="004F7F1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F7F11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465" w:type="dxa"/>
          </w:tcPr>
          <w:p w:rsidR="004F7F11" w:rsidRDefault="004F7F1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BD3E3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bookmarkEnd w:id="21"/>
    </w:tbl>
    <w:p w:rsidR="00961F9B" w:rsidRPr="009B385F" w:rsidRDefault="00D57A1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A54441" w:rsidRPr="00A54441" w:rsidRDefault="00A54441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$成功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BB6400" w:rsidRPr="00E333B4" w:rsidRDefault="00F94CED" w:rsidP="00E333B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2A29F8" w:rsidRPr="00AD0DCA" w:rsidRDefault="002A29F8" w:rsidP="002A29F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22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23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取得$執行日期</w:t>
      </w:r>
    </w:p>
    <w:p w:rsidR="002A29F8" w:rsidRPr="00AD0DCA" w:rsidRDefault="002A29F8" w:rsidP="002A29F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24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25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IF 無傳入參數：</w:t>
      </w:r>
    </w:p>
    <w:p w:rsidR="002A29F8" w:rsidRPr="00AD0DCA" w:rsidRDefault="00A31049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26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2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$執行日期 = </w:t>
      </w:r>
      <w:r w:rsidR="000A3228" w:rsidRPr="00AD0DCA">
        <w:rPr>
          <w:rFonts w:ascii="細明體" w:eastAsia="細明體" w:hAnsi="細明體" w:hint="eastAsia"/>
          <w:strike/>
          <w:kern w:val="2"/>
          <w:lang w:eastAsia="zh-TW"/>
          <w:rPrChange w:id="28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CALL </w:t>
      </w:r>
      <w:r w:rsidR="000A3228" w:rsidRPr="00AD0DCA">
        <w:rPr>
          <w:rFonts w:ascii="細明體" w:eastAsia="細明體" w:hAnsi="細明體" w:cs="新細明體"/>
          <w:strike/>
          <w:rPrChange w:id="29" w:author="馬慈蓮" w:date="2017-03-03T17:38:00Z">
            <w:rPr>
              <w:rFonts w:ascii="細明體" w:eastAsia="細明體" w:hAnsi="細明體" w:cs="新細明體"/>
            </w:rPr>
          </w:rPrChange>
        </w:rPr>
        <w:t>CathayDate</w:t>
      </w:r>
      <w:r w:rsidR="000A3228" w:rsidRPr="00AD0DCA">
        <w:rPr>
          <w:rFonts w:ascii="細明體" w:eastAsia="細明體" w:hAnsi="細明體" w:cs="新細明體" w:hint="eastAsia"/>
          <w:strike/>
          <w:lang w:val="zh-TW"/>
          <w:rPrChange w:id="30" w:author="馬慈蓮" w:date="2017-03-03T17:38:00Z">
            <w:rPr>
              <w:rFonts w:ascii="細明體" w:eastAsia="細明體" w:hAnsi="細明體" w:cs="新細明體" w:hint="eastAsia"/>
              <w:lang w:val="zh-TW"/>
            </w:rPr>
          </w:rPrChange>
        </w:rPr>
        <w:t>模組</w:t>
      </w:r>
      <w:r w:rsidR="000A3228" w:rsidRPr="00AD0DCA">
        <w:rPr>
          <w:rFonts w:ascii="細明體" w:eastAsia="細明體" w:hAnsi="細明體" w:cs="新細明體" w:hint="eastAsia"/>
          <w:strike/>
          <w:lang w:val="zh-TW" w:eastAsia="zh-TW"/>
          <w:rPrChange w:id="31" w:author="馬慈蓮" w:date="2017-03-03T17:38:00Z">
            <w:rPr>
              <w:rFonts w:ascii="細明體" w:eastAsia="細明體" w:hAnsi="細明體" w:cs="新細明體" w:hint="eastAsia"/>
              <w:lang w:val="zh-TW" w:eastAsia="zh-TW"/>
            </w:rPr>
          </w:rPrChange>
        </w:rPr>
        <w:t>取得系統</w:t>
      </w:r>
      <w:r w:rsidR="000A3228" w:rsidRPr="00AD0DCA">
        <w:rPr>
          <w:rFonts w:ascii="細明體" w:eastAsia="細明體" w:hAnsi="細明體" w:hint="eastAsia"/>
          <w:strike/>
          <w:kern w:val="2"/>
          <w:lang w:eastAsia="zh-TW"/>
          <w:rPrChange w:id="32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SHUTDOWN DAY</w:t>
      </w:r>
    </w:p>
    <w:p w:rsidR="002A29F8" w:rsidRPr="00AD0DCA" w:rsidRDefault="002A29F8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33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/>
          <w:strike/>
          <w:kern w:val="2"/>
          <w:lang w:eastAsia="zh-TW"/>
          <w:rPrChange w:id="34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L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35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og.fatal（</w:t>
      </w:r>
      <w:r w:rsidRPr="00AD0DCA">
        <w:rPr>
          <w:rFonts w:ascii="細明體" w:eastAsia="細明體" w:hAnsi="細明體"/>
          <w:strike/>
          <w:kern w:val="2"/>
          <w:lang w:eastAsia="zh-TW"/>
          <w:rPrChange w:id="36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3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無傳入參數</w:t>
      </w:r>
      <w:r w:rsidRPr="00AD0DCA">
        <w:rPr>
          <w:rFonts w:ascii="細明體" w:eastAsia="細明體" w:hAnsi="細明體"/>
          <w:strike/>
          <w:kern w:val="2"/>
          <w:lang w:eastAsia="zh-TW"/>
          <w:rPrChange w:id="38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3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）；</w:t>
      </w:r>
    </w:p>
    <w:p w:rsidR="002A29F8" w:rsidRPr="00AD0DCA" w:rsidRDefault="002A29F8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40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/>
          <w:strike/>
          <w:kern w:val="2"/>
          <w:lang w:eastAsia="zh-TW"/>
          <w:rPrChange w:id="41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L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42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og.fatal（</w:t>
      </w:r>
      <w:r w:rsidRPr="00AD0DCA">
        <w:rPr>
          <w:rFonts w:ascii="細明體" w:eastAsia="細明體" w:hAnsi="細明體"/>
          <w:strike/>
          <w:kern w:val="2"/>
          <w:lang w:eastAsia="zh-TW"/>
          <w:rPrChange w:id="43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1E0279" w:rsidRPr="00AD0DCA">
        <w:rPr>
          <w:rFonts w:ascii="細明體" w:eastAsia="細明體" w:hAnsi="細明體" w:hint="eastAsia"/>
          <w:strike/>
          <w:kern w:val="2"/>
          <w:lang w:eastAsia="zh-TW"/>
          <w:rPrChange w:id="44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執行日期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45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：</w:t>
      </w:r>
      <w:r w:rsidRPr="00AD0DCA">
        <w:rPr>
          <w:rFonts w:ascii="細明體" w:eastAsia="細明體" w:hAnsi="細明體"/>
          <w:strike/>
          <w:kern w:val="2"/>
          <w:lang w:eastAsia="zh-TW"/>
          <w:rPrChange w:id="46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1E0279" w:rsidRPr="00AD0DCA">
        <w:rPr>
          <w:rFonts w:ascii="細明體" w:eastAsia="細明體" w:hAnsi="細明體" w:hint="eastAsia"/>
          <w:strike/>
          <w:kern w:val="2"/>
          <w:sz w:val="24"/>
          <w:szCs w:val="24"/>
          <w:lang w:eastAsia="zh-TW"/>
          <w:rPrChange w:id="47" w:author="馬慈蓮" w:date="2017-03-03T17:38:00Z">
            <w:rPr>
              <w:rFonts w:ascii="細明體" w:eastAsia="細明體" w:hAnsi="細明體" w:hint="eastAsia"/>
              <w:kern w:val="2"/>
              <w:sz w:val="24"/>
              <w:szCs w:val="24"/>
              <w:lang w:eastAsia="zh-TW"/>
            </w:rPr>
          </w:rPrChange>
        </w:rPr>
        <w:t xml:space="preserve"> </w:t>
      </w:r>
      <w:r w:rsidR="001E0279" w:rsidRPr="00AD0DCA">
        <w:rPr>
          <w:rFonts w:ascii="細明體" w:eastAsia="細明體" w:hAnsi="細明體" w:hint="eastAsia"/>
          <w:strike/>
          <w:kern w:val="2"/>
          <w:lang w:eastAsia="zh-TW"/>
          <w:rPrChange w:id="48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$執行日期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4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）；</w:t>
      </w:r>
    </w:p>
    <w:p w:rsidR="002A29F8" w:rsidRPr="00AD0DCA" w:rsidRDefault="002A29F8" w:rsidP="002A29F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50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51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有傳入參數：</w:t>
      </w:r>
    </w:p>
    <w:p w:rsidR="002A29F8" w:rsidRPr="00AD0DCA" w:rsidRDefault="00595B1D" w:rsidP="008D65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52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53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檢查傳入參數[0]是否為日期格式，若不是</w:t>
      </w:r>
    </w:p>
    <w:p w:rsidR="00BB7D02" w:rsidRPr="00AD0DCA" w:rsidRDefault="00BB7D02" w:rsidP="00BB7D0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54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55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訊息中文＝”</w:t>
      </w:r>
      <w:r w:rsidR="00E21809" w:rsidRPr="00AD0DCA">
        <w:rPr>
          <w:rFonts w:ascii="細明體" w:eastAsia="細明體" w:hAnsi="細明體" w:cs="新細明體" w:hint="eastAsia"/>
          <w:strike/>
          <w:lang w:eastAsia="zh-TW"/>
          <w:rPrChange w:id="56" w:author="馬慈蓮" w:date="2017-03-03T17:38:00Z">
            <w:rPr>
              <w:rFonts w:ascii="細明體" w:eastAsia="細明體" w:hAnsi="細明體" w:cs="新細明體" w:hint="eastAsia"/>
              <w:lang w:eastAsia="zh-TW"/>
            </w:rPr>
          </w:rPrChange>
        </w:rPr>
        <w:t>傳入之執行日期非日期格式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5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”</w:t>
      </w:r>
      <w:r w:rsidR="00E21809" w:rsidRPr="00AD0DCA">
        <w:rPr>
          <w:rFonts w:ascii="細明體" w:eastAsia="細明體" w:hAnsi="細明體" w:hint="eastAsia"/>
          <w:strike/>
          <w:kern w:val="2"/>
          <w:lang w:eastAsia="zh-TW"/>
          <w:rPrChange w:id="58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+傳入參數[0]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5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，</w:t>
      </w:r>
    </w:p>
    <w:p w:rsidR="00BB7D02" w:rsidRPr="00AD0DCA" w:rsidRDefault="00BB7D02" w:rsidP="00E2180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60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61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摘　　要＝模組傳回之中文訊息，</w:t>
      </w:r>
    </w:p>
    <w:p w:rsidR="00BB7D02" w:rsidRPr="00AD0DCA" w:rsidRDefault="00BB7D02" w:rsidP="008561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62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/>
          <w:bCs/>
          <w:strike/>
          <w:kern w:val="2"/>
          <w:lang w:eastAsia="zh-TW"/>
          <w:rPrChange w:id="63" w:author="馬慈蓮" w:date="2017-03-03T17:38:00Z">
            <w:rPr>
              <w:rFonts w:ascii="細明體" w:eastAsia="細明體" w:hAnsi="細明體"/>
              <w:bCs/>
              <w:kern w:val="2"/>
              <w:lang w:eastAsia="zh-TW"/>
            </w:rPr>
          </w:rPrChange>
        </w:rPr>
        <w:t>CALL  batch.ErrorLog (</w:t>
      </w:r>
      <w:r w:rsidRPr="00AD0DCA">
        <w:rPr>
          <w:rFonts w:ascii="細明體" w:eastAsia="細明體" w:hAnsi="細明體" w:hint="eastAsia"/>
          <w:bCs/>
          <w:strike/>
          <w:kern w:val="2"/>
          <w:lang w:eastAsia="zh-TW"/>
          <w:rPrChange w:id="64" w:author="馬慈蓮" w:date="2017-03-03T17:38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異常訊息記錄模組</w:t>
      </w:r>
      <w:r w:rsidRPr="00AD0DCA">
        <w:rPr>
          <w:rFonts w:ascii="細明體" w:eastAsia="細明體" w:hAnsi="細明體"/>
          <w:bCs/>
          <w:strike/>
          <w:kern w:val="2"/>
          <w:lang w:eastAsia="zh-TW"/>
          <w:rPrChange w:id="65" w:author="馬慈蓮" w:date="2017-03-03T17:38:00Z">
            <w:rPr>
              <w:rFonts w:ascii="細明體" w:eastAsia="細明體" w:hAnsi="細明體"/>
              <w:bCs/>
              <w:kern w:val="2"/>
              <w:lang w:eastAsia="zh-TW"/>
            </w:rPr>
          </w:rPrChange>
        </w:rPr>
        <w:t>)</w:t>
      </w:r>
      <w:r w:rsidRPr="00AD0DCA">
        <w:rPr>
          <w:rFonts w:ascii="細明體" w:eastAsia="細明體" w:hAnsi="細明體" w:hint="eastAsia"/>
          <w:bCs/>
          <w:strike/>
          <w:kern w:val="2"/>
          <w:lang w:eastAsia="zh-TW"/>
          <w:rPrChange w:id="66" w:author="馬慈蓮" w:date="2017-03-03T17:38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，記錄錯誤訊息，</w:t>
      </w:r>
    </w:p>
    <w:p w:rsidR="00BB7D02" w:rsidRPr="00AD0DCA" w:rsidRDefault="00BB7D02" w:rsidP="0040638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6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bCs/>
          <w:strike/>
          <w:kern w:val="2"/>
          <w:lang w:eastAsia="zh-TW"/>
          <w:rPrChange w:id="68" w:author="馬慈蓮" w:date="2017-03-03T17:38:00Z">
            <w:rPr>
              <w:rFonts w:ascii="細明體" w:eastAsia="細明體" w:hAnsi="細明體" w:hint="eastAsia"/>
              <w:bCs/>
              <w:kern w:val="2"/>
              <w:lang w:eastAsia="zh-TW"/>
            </w:rPr>
          </w:rPrChange>
        </w:rPr>
        <w:t>錯誤件數++，</w:t>
      </w:r>
    </w:p>
    <w:p w:rsidR="002A29F8" w:rsidRPr="00AD0DCA" w:rsidRDefault="00BB7D02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6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bCs/>
          <w:strike/>
          <w:lang w:eastAsia="zh-TW"/>
          <w:rPrChange w:id="70" w:author="馬慈蓮" w:date="2017-03-03T17:38:00Z">
            <w:rPr>
              <w:rFonts w:ascii="細明體" w:eastAsia="細明體" w:hAnsi="細明體" w:hint="eastAsia"/>
              <w:bCs/>
              <w:lang w:eastAsia="zh-TW"/>
            </w:rPr>
          </w:rPrChange>
        </w:rPr>
        <w:t>RollBack回程式初始狀態資料，結束程式且程式執行結果異常。</w:t>
      </w:r>
    </w:p>
    <w:p w:rsidR="000317F5" w:rsidRPr="00AD0DCA" w:rsidRDefault="00695591" w:rsidP="000317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71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72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若為日期格式：</w:t>
      </w:r>
    </w:p>
    <w:p w:rsidR="00695591" w:rsidRPr="00AD0DCA" w:rsidRDefault="00695591" w:rsidP="0069559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73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 w:hint="eastAsia"/>
          <w:strike/>
          <w:kern w:val="2"/>
          <w:lang w:eastAsia="zh-TW"/>
          <w:rPrChange w:id="74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SET $執行日期 = 傳入參數[0]</w:t>
      </w:r>
    </w:p>
    <w:p w:rsidR="00795AAA" w:rsidRPr="00AD0DCA" w:rsidRDefault="00795AAA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  <w:rPrChange w:id="75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/>
          <w:strike/>
          <w:kern w:val="2"/>
          <w:lang w:eastAsia="zh-TW"/>
          <w:rPrChange w:id="76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L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7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og.fatal（</w:t>
      </w:r>
      <w:r w:rsidRPr="00AD0DCA">
        <w:rPr>
          <w:rFonts w:ascii="細明體" w:eastAsia="細明體" w:hAnsi="細明體"/>
          <w:strike/>
          <w:kern w:val="2"/>
          <w:lang w:eastAsia="zh-TW"/>
          <w:rPrChange w:id="78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7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有傳入參數</w:t>
      </w:r>
      <w:r w:rsidRPr="00AD0DCA">
        <w:rPr>
          <w:rFonts w:ascii="細明體" w:eastAsia="細明體" w:hAnsi="細明體"/>
          <w:strike/>
          <w:kern w:val="2"/>
          <w:lang w:eastAsia="zh-TW"/>
          <w:rPrChange w:id="80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81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）；</w:t>
      </w:r>
    </w:p>
    <w:p w:rsidR="00695591" w:rsidRPr="00AD0DCA" w:rsidRDefault="00795AAA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82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D0DCA">
        <w:rPr>
          <w:rFonts w:ascii="細明體" w:eastAsia="細明體" w:hAnsi="細明體"/>
          <w:strike/>
          <w:kern w:val="2"/>
          <w:lang w:eastAsia="zh-TW"/>
          <w:rPrChange w:id="83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L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84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og.fatal（</w:t>
      </w:r>
      <w:r w:rsidRPr="00AD0DCA">
        <w:rPr>
          <w:rFonts w:ascii="細明體" w:eastAsia="細明體" w:hAnsi="細明體"/>
          <w:strike/>
          <w:kern w:val="2"/>
          <w:lang w:eastAsia="zh-TW"/>
          <w:rPrChange w:id="85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cs="新細明體" w:hint="eastAsia"/>
          <w:strike/>
          <w:kern w:val="2"/>
          <w:sz w:val="24"/>
          <w:szCs w:val="24"/>
          <w:lang w:eastAsia="zh-TW"/>
          <w:rPrChange w:id="86" w:author="馬慈蓮" w:date="2017-03-03T17:38:00Z">
            <w:rPr>
              <w:rFonts w:ascii="細明體" w:eastAsia="細明體" w:hAnsi="細明體" w:cs="新細明體" w:hint="eastAsia"/>
              <w:kern w:val="2"/>
              <w:sz w:val="24"/>
              <w:szCs w:val="24"/>
              <w:lang w:eastAsia="zh-TW"/>
            </w:rPr>
          </w:rPrChange>
        </w:rPr>
        <w:t xml:space="preserve"> 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87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執行日期：</w:t>
      </w:r>
      <w:r w:rsidRPr="00AD0DCA">
        <w:rPr>
          <w:rFonts w:ascii="細明體" w:eastAsia="細明體" w:hAnsi="細明體"/>
          <w:strike/>
          <w:kern w:val="2"/>
          <w:lang w:eastAsia="zh-TW"/>
          <w:rPrChange w:id="88" w:author="馬慈蓮" w:date="2017-03-03T17:38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89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+</w:t>
      </w:r>
      <w:r w:rsidRPr="00AD0DCA">
        <w:rPr>
          <w:rFonts w:ascii="細明體" w:eastAsia="細明體" w:hAnsi="細明體" w:cs="新細明體" w:hint="eastAsia"/>
          <w:strike/>
          <w:kern w:val="2"/>
          <w:sz w:val="24"/>
          <w:szCs w:val="24"/>
          <w:lang w:eastAsia="zh-TW"/>
          <w:rPrChange w:id="90" w:author="馬慈蓮" w:date="2017-03-03T17:38:00Z">
            <w:rPr>
              <w:rFonts w:ascii="細明體" w:eastAsia="細明體" w:hAnsi="細明體" w:cs="新細明體" w:hint="eastAsia"/>
              <w:kern w:val="2"/>
              <w:sz w:val="24"/>
              <w:szCs w:val="24"/>
              <w:lang w:eastAsia="zh-TW"/>
            </w:rPr>
          </w:rPrChange>
        </w:rPr>
        <w:t xml:space="preserve"> </w:t>
      </w:r>
      <w:r w:rsidRPr="00AD0DCA">
        <w:rPr>
          <w:rFonts w:ascii="細明體" w:eastAsia="細明體" w:hAnsi="細明體" w:hint="eastAsia"/>
          <w:strike/>
          <w:kern w:val="2"/>
          <w:lang w:eastAsia="zh-TW"/>
          <w:rPrChange w:id="91" w:author="馬慈蓮" w:date="2017-03-03T17:3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執行日期）；</w:t>
      </w:r>
    </w:p>
    <w:p w:rsidR="00162380" w:rsidRDefault="00097BAB" w:rsidP="0016238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取得實際折抵金額檔案：</w:t>
      </w:r>
    </w:p>
    <w:p w:rsidR="00097BAB" w:rsidRDefault="00015DCE" w:rsidP="00097B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檔案存放位置：</w:t>
      </w:r>
      <w:r w:rsidR="00F25452">
        <w:rPr>
          <w:rFonts w:ascii="細明體" w:eastAsia="細明體" w:hAnsi="細明體" w:hint="eastAsia"/>
          <w:kern w:val="2"/>
          <w:lang w:eastAsia="zh-TW"/>
        </w:rPr>
        <w:t>U2H/AA/AAI4_B012</w:t>
      </w:r>
    </w:p>
    <w:p w:rsidR="00D44F83" w:rsidRPr="00CF5583" w:rsidRDefault="00555AEF" w:rsidP="00CF558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E91274">
        <w:rPr>
          <w:rFonts w:ascii="細明體" w:eastAsia="細明體" w:hAnsi="細明體" w:hint="eastAsia"/>
          <w:kern w:val="2"/>
          <w:lang w:eastAsia="zh-TW"/>
        </w:rPr>
        <w:t>檔案名稱：</w:t>
      </w:r>
      <w:ins w:id="92" w:author="馬慈蓮" w:date="2017-03-03T17:39:00Z">
        <w:r w:rsidR="003B7E7A">
          <w:rPr>
            <w:rFonts w:ascii="細明體" w:eastAsia="細明體" w:hAnsi="細明體" w:hint="eastAsia"/>
            <w:kern w:val="2"/>
            <w:lang w:eastAsia="zh-TW"/>
          </w:rPr>
          <w:t>為</w:t>
        </w:r>
      </w:ins>
      <w:r w:rsidR="00F37E26">
        <w:rPr>
          <w:rFonts w:ascii="細明體" w:eastAsia="細明體" w:hAnsi="細明體"/>
          <w:kern w:val="2"/>
          <w:lang w:eastAsia="zh-TW"/>
        </w:rPr>
        <w:t>”</w:t>
      </w:r>
      <w:r w:rsidR="00E91274" w:rsidRPr="00E91274">
        <w:rPr>
          <w:rFonts w:ascii="細明體" w:eastAsia="細明體" w:hAnsi="細明體" w:hint="eastAsia"/>
          <w:kern w:val="2"/>
          <w:lang w:eastAsia="zh-TW"/>
        </w:rPr>
        <w:t>RAMT_</w:t>
      </w:r>
      <w:r w:rsidR="00F37E26">
        <w:rPr>
          <w:rFonts w:ascii="細明體" w:eastAsia="細明體" w:hAnsi="細明體"/>
          <w:kern w:val="2"/>
          <w:lang w:eastAsia="zh-TW"/>
        </w:rPr>
        <w:t>”</w:t>
      </w:r>
      <w:del w:id="93" w:author="馬慈蓮" w:date="2017-03-03T17:39:00Z">
        <w:r w:rsidR="00F37E26" w:rsidDel="003B7E7A">
          <w:rPr>
            <w:rFonts w:ascii="細明體" w:eastAsia="細明體" w:hAnsi="細明體" w:hint="eastAsia"/>
            <w:kern w:val="2"/>
            <w:lang w:eastAsia="zh-TW"/>
          </w:rPr>
          <w:delText xml:space="preserve"> + </w:delText>
        </w:r>
        <w:r w:rsidR="00F37E26" w:rsidRPr="00F37E26" w:rsidDel="003B7E7A">
          <w:rPr>
            <w:rFonts w:ascii="細明體" w:eastAsia="細明體" w:hAnsi="細明體"/>
            <w:kern w:val="2"/>
            <w:lang w:eastAsia="zh-TW"/>
          </w:rPr>
          <w:delText>$</w:delText>
        </w:r>
        <w:r w:rsidR="00F37E26" w:rsidRPr="00F37E26" w:rsidDel="003B7E7A">
          <w:rPr>
            <w:rFonts w:ascii="細明體" w:eastAsia="細明體" w:hAnsi="細明體" w:hint="eastAsia"/>
            <w:kern w:val="2"/>
            <w:lang w:eastAsia="zh-TW"/>
          </w:rPr>
          <w:delText>執行日期</w:delText>
        </w:r>
        <w:r w:rsidR="00F37E26" w:rsidDel="003B7E7A">
          <w:rPr>
            <w:rFonts w:ascii="細明體" w:eastAsia="細明體" w:hAnsi="細明體" w:hint="eastAsia"/>
            <w:kern w:val="2"/>
            <w:lang w:eastAsia="zh-TW"/>
          </w:rPr>
          <w:delText xml:space="preserve">(去掉-) + </w:delText>
        </w:r>
        <w:r w:rsidR="00F37E26" w:rsidDel="003B7E7A">
          <w:rPr>
            <w:rFonts w:ascii="細明體" w:eastAsia="細明體" w:hAnsi="細明體"/>
            <w:kern w:val="2"/>
            <w:lang w:eastAsia="zh-TW"/>
          </w:rPr>
          <w:delText>“</w:delText>
        </w:r>
        <w:r w:rsidR="00E91274" w:rsidRPr="00E91274" w:rsidDel="003B7E7A">
          <w:rPr>
            <w:rFonts w:ascii="細明體" w:eastAsia="細明體" w:hAnsi="細明體" w:hint="eastAsia"/>
            <w:kern w:val="2"/>
            <w:lang w:eastAsia="zh-TW"/>
          </w:rPr>
          <w:delText>.txt</w:delText>
        </w:r>
        <w:r w:rsidR="00F37E26" w:rsidDel="003B7E7A">
          <w:rPr>
            <w:rFonts w:ascii="細明體" w:eastAsia="細明體" w:hAnsi="細明體"/>
            <w:kern w:val="2"/>
            <w:lang w:eastAsia="zh-TW"/>
          </w:rPr>
          <w:delText>”</w:delText>
        </w:r>
        <w:r w:rsidR="00D44F83" w:rsidDel="003B7E7A">
          <w:rPr>
            <w:rFonts w:ascii="細明體" w:eastAsia="細明體" w:hAnsi="細明體" w:hint="eastAsia"/>
            <w:kern w:val="2"/>
            <w:lang w:eastAsia="zh-TW"/>
          </w:rPr>
          <w:delText>，ex：RAMT_20160830.txt</w:delText>
        </w:r>
      </w:del>
      <w:ins w:id="94" w:author="馬慈蓮" w:date="2017-03-03T17:39:00Z">
        <w:r w:rsidR="003B7E7A">
          <w:rPr>
            <w:rFonts w:ascii="細明體" w:eastAsia="細明體" w:hAnsi="細明體" w:hint="eastAsia"/>
            <w:kern w:val="2"/>
            <w:lang w:eastAsia="zh-TW"/>
          </w:rPr>
          <w:t>開頭</w:t>
        </w:r>
      </w:ins>
    </w:p>
    <w:p w:rsidR="00961F9B" w:rsidRDefault="00D367FD" w:rsidP="00D367F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若無此檔案</w:t>
      </w:r>
      <w:r w:rsidR="00E6436C">
        <w:rPr>
          <w:rFonts w:ascii="細明體" w:eastAsia="細明體" w:hAnsi="細明體" w:hint="eastAsia"/>
          <w:kern w:val="2"/>
          <w:lang w:eastAsia="zh-TW"/>
        </w:rPr>
        <w:t>，視為異常</w:t>
      </w:r>
    </w:p>
    <w:p w:rsidR="003B7AAD" w:rsidRPr="003B7AAD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01EBF">
        <w:rPr>
          <w:rFonts w:ascii="細明體" w:eastAsia="細明體" w:hAnsi="細明體" w:hint="eastAsia"/>
          <w:kern w:val="2"/>
          <w:lang w:eastAsia="zh-TW"/>
        </w:rPr>
        <w:t>訊息中文＝”</w:t>
      </w:r>
      <w:r w:rsidR="0025313B">
        <w:rPr>
          <w:rFonts w:ascii="細明體" w:eastAsia="細明體" w:hAnsi="細明體" w:hint="eastAsia"/>
          <w:kern w:val="2"/>
          <w:lang w:eastAsia="zh-TW"/>
        </w:rPr>
        <w:t>取不到實際折抵金額檔案，檔名：</w:t>
      </w:r>
      <w:r w:rsidR="0025313B">
        <w:rPr>
          <w:rFonts w:ascii="細明體" w:eastAsia="細明體" w:hAnsi="細明體"/>
          <w:kern w:val="2"/>
          <w:lang w:eastAsia="zh-TW"/>
        </w:rPr>
        <w:t>”</w:t>
      </w:r>
      <w:r w:rsidR="0025313B">
        <w:rPr>
          <w:rFonts w:ascii="細明體" w:eastAsia="細明體" w:hAnsi="細明體" w:hint="eastAsia"/>
          <w:kern w:val="2"/>
          <w:lang w:eastAsia="zh-TW"/>
        </w:rPr>
        <w:t>+</w:t>
      </w:r>
      <w:r w:rsidR="00555AE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55AEF" w:rsidRPr="00555AEF">
        <w:rPr>
          <w:rFonts w:ascii="細明體" w:eastAsia="細明體" w:hAnsi="細明體" w:hint="eastAsia"/>
          <w:kern w:val="2"/>
          <w:lang w:eastAsia="zh-TW"/>
        </w:rPr>
        <w:t>$檔案名稱</w:t>
      </w:r>
      <w:r w:rsidRPr="00401EBF">
        <w:rPr>
          <w:rFonts w:ascii="細明體" w:eastAsia="細明體" w:hAnsi="細明體" w:hint="eastAsia"/>
          <w:kern w:val="2"/>
          <w:lang w:eastAsia="zh-TW"/>
        </w:rPr>
        <w:t>，</w:t>
      </w:r>
    </w:p>
    <w:p w:rsidR="003B7AAD" w:rsidRPr="003B7AAD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01EBF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3B7AAD" w:rsidRPr="003B7AAD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01EBF">
        <w:rPr>
          <w:rFonts w:ascii="細明體" w:eastAsia="細明體" w:hAnsi="細明體"/>
          <w:kern w:val="2"/>
          <w:lang w:eastAsia="zh-TW"/>
        </w:rPr>
        <w:t>CALL  batch.ErrorLog (</w:t>
      </w:r>
      <w:r w:rsidRPr="00401EBF">
        <w:rPr>
          <w:rFonts w:ascii="細明體" w:eastAsia="細明體" w:hAnsi="細明體" w:hint="eastAsia"/>
          <w:kern w:val="2"/>
          <w:lang w:eastAsia="zh-TW"/>
        </w:rPr>
        <w:t>異常訊息記錄模組</w:t>
      </w:r>
      <w:r w:rsidRPr="00401EBF">
        <w:rPr>
          <w:rFonts w:ascii="細明體" w:eastAsia="細明體" w:hAnsi="細明體"/>
          <w:kern w:val="2"/>
          <w:lang w:eastAsia="zh-TW"/>
        </w:rPr>
        <w:t>)</w:t>
      </w:r>
      <w:r w:rsidRPr="00401EBF">
        <w:rPr>
          <w:rFonts w:ascii="細明體" w:eastAsia="細明體" w:hAnsi="細明體" w:hint="eastAsia"/>
          <w:kern w:val="2"/>
          <w:lang w:eastAsia="zh-TW"/>
        </w:rPr>
        <w:t>，記錄錯誤訊息，</w:t>
      </w:r>
    </w:p>
    <w:p w:rsidR="003B7AAD" w:rsidRPr="003B7AAD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01EBF">
        <w:rPr>
          <w:rFonts w:ascii="細明體" w:eastAsia="細明體" w:hAnsi="細明體" w:hint="eastAsia"/>
          <w:kern w:val="2"/>
          <w:lang w:eastAsia="zh-TW"/>
        </w:rPr>
        <w:t>錯誤件數++，</w:t>
      </w:r>
    </w:p>
    <w:p w:rsidR="003B7AAD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01EBF">
        <w:rPr>
          <w:rFonts w:ascii="細明體" w:eastAsia="細明體" w:hAnsi="細明體" w:hint="eastAsia"/>
          <w:kern w:val="2"/>
          <w:lang w:eastAsia="zh-TW"/>
        </w:rPr>
        <w:t>RollBack回程式初始狀態資料，結束程式且程式執行結果異常。</w:t>
      </w:r>
    </w:p>
    <w:p w:rsidR="008E1645" w:rsidRDefault="00CB3E30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逐筆依實際折抵金額檔案處理：</w:t>
      </w:r>
    </w:p>
    <w:p w:rsidR="00A6004E" w:rsidRPr="00A6004E" w:rsidRDefault="00A6004E" w:rsidP="00CB3E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</w:t>
      </w:r>
      <w:r w:rsidR="00F95C5F">
        <w:rPr>
          <w:rFonts w:ascii="細明體" w:eastAsia="細明體" w:hAnsi="細明體" w:hint="eastAsia"/>
          <w:kern w:val="2"/>
          <w:lang w:eastAsia="zh-TW"/>
        </w:rPr>
        <w:t>件數++</w:t>
      </w:r>
    </w:p>
    <w:p w:rsidR="00CB3E30" w:rsidRPr="00425406" w:rsidRDefault="00B5010C" w:rsidP="00CB3E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371F">
        <w:rPr>
          <w:rFonts w:ascii="細明體" w:eastAsia="細明體" w:hAnsi="細明體" w:hint="eastAsia"/>
          <w:lang w:eastAsia="zh-TW"/>
        </w:rPr>
        <w:t>若裡面文字僅有</w:t>
      </w:r>
      <w:r w:rsidRPr="00B2371F">
        <w:rPr>
          <w:rFonts w:ascii="細明體" w:eastAsia="細明體" w:hAnsi="細明體"/>
          <w:lang w:eastAsia="zh-TW"/>
        </w:rPr>
        <w:t xml:space="preserve">”XXX”-&gt; </w:t>
      </w:r>
      <w:r w:rsidRPr="00B2371F">
        <w:rPr>
          <w:rFonts w:ascii="細明體" w:eastAsia="細明體" w:hAnsi="細明體" w:hint="eastAsia"/>
          <w:lang w:eastAsia="zh-TW"/>
        </w:rPr>
        <w:t>表示無資料</w:t>
      </w:r>
      <w:r>
        <w:rPr>
          <w:rFonts w:ascii="細明體" w:eastAsia="細明體" w:hAnsi="細明體" w:hint="eastAsia"/>
          <w:lang w:eastAsia="zh-TW"/>
        </w:rPr>
        <w:t>，屬正常狀況</w:t>
      </w:r>
      <w:r w:rsidR="00425406">
        <w:rPr>
          <w:rFonts w:ascii="細明體" w:eastAsia="細明體" w:hAnsi="細明體" w:hint="eastAsia"/>
          <w:lang w:eastAsia="zh-TW"/>
        </w:rPr>
        <w:t>：</w:t>
      </w:r>
    </w:p>
    <w:p w:rsidR="00425406" w:rsidRDefault="00F42508" w:rsidP="004254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後面不需要繼續判斷，直接當正常結束此批次。</w:t>
      </w:r>
    </w:p>
    <w:p w:rsidR="00F42508" w:rsidRPr="0057456D" w:rsidRDefault="00AE7B23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每筆</w:t>
      </w:r>
      <w:r w:rsidR="008552B5" w:rsidRPr="00961C71">
        <w:rPr>
          <w:rFonts w:ascii="細明體" w:eastAsia="細明體" w:hAnsi="細明體" w:hint="eastAsia"/>
        </w:rPr>
        <w:t>以逗號分隔</w:t>
      </w:r>
    </w:p>
    <w:p w:rsidR="0057456D" w:rsidRPr="0065236D" w:rsidRDefault="0057456D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$住院號</w:t>
      </w:r>
      <w:r w:rsidR="00691CFE">
        <w:rPr>
          <w:rFonts w:ascii="細明體" w:eastAsia="細明體" w:hAnsi="細明體" w:hint="eastAsia"/>
          <w:lang w:eastAsia="zh-TW"/>
        </w:rPr>
        <w:t>(HOSP_NO)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="00292C7B">
        <w:rPr>
          <w:rFonts w:ascii="細明體" w:eastAsia="細明體" w:hAnsi="細明體" w:hint="eastAsia"/>
          <w:lang w:eastAsia="zh-TW"/>
        </w:rPr>
        <w:t>欄位</w:t>
      </w:r>
      <w:r w:rsidR="00FE268B">
        <w:rPr>
          <w:rFonts w:ascii="細明體" w:eastAsia="細明體" w:hAnsi="細明體" w:hint="eastAsia"/>
          <w:lang w:eastAsia="zh-TW"/>
        </w:rPr>
        <w:t>1</w:t>
      </w:r>
    </w:p>
    <w:p w:rsidR="0065236D" w:rsidRPr="00B85DA8" w:rsidRDefault="0065236D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$醫院</w:t>
      </w:r>
      <w:r w:rsidR="00544FAA">
        <w:rPr>
          <w:rFonts w:ascii="細明體" w:eastAsia="細明體" w:hAnsi="細明體" w:hint="eastAsia"/>
          <w:lang w:eastAsia="zh-TW"/>
        </w:rPr>
        <w:t>傳輸代號</w:t>
      </w:r>
      <w:r w:rsidR="00830815">
        <w:rPr>
          <w:rFonts w:ascii="細明體" w:eastAsia="細明體" w:hAnsi="細明體" w:hint="eastAsia"/>
          <w:lang w:eastAsia="zh-TW"/>
        </w:rPr>
        <w:t>(</w:t>
      </w:r>
      <w:r w:rsidR="00830815">
        <w:rPr>
          <w:rFonts w:ascii="細明體" w:eastAsia="細明體" w:hAnsi="細明體" w:hint="eastAsia"/>
          <w:snapToGrid w:val="0"/>
        </w:rPr>
        <w:t>HOSP_TNS_NO</w:t>
      </w:r>
      <w:r w:rsidR="00830815">
        <w:rPr>
          <w:rFonts w:ascii="細明體" w:eastAsia="細明體" w:hAnsi="細明體" w:hint="eastAsia"/>
          <w:lang w:eastAsia="zh-TW"/>
        </w:rPr>
        <w:t>)</w:t>
      </w:r>
      <w:r w:rsidR="00544FAA">
        <w:rPr>
          <w:rFonts w:ascii="細明體" w:eastAsia="細明體" w:hAnsi="細明體" w:hint="eastAsia"/>
          <w:lang w:eastAsia="zh-TW"/>
        </w:rPr>
        <w:t xml:space="preserve"> = </w:t>
      </w:r>
      <w:r w:rsidR="00065905">
        <w:rPr>
          <w:rFonts w:ascii="細明體" w:eastAsia="細明體" w:hAnsi="細明體" w:hint="eastAsia"/>
          <w:lang w:eastAsia="zh-TW"/>
        </w:rPr>
        <w:t>欄位2</w:t>
      </w:r>
    </w:p>
    <w:p w:rsidR="00B85DA8" w:rsidRDefault="004E4240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取得$DTAAI401資料</w:t>
      </w:r>
      <w:r w:rsidR="001419F3">
        <w:rPr>
          <w:rFonts w:ascii="細明體" w:eastAsia="細明體" w:hAnsi="細明體" w:hint="eastAsia"/>
          <w:lang w:eastAsia="zh-TW"/>
        </w:rPr>
        <w:t xml:space="preserve">：CALL </w:t>
      </w:r>
      <w:r w:rsidR="00BF2EBD">
        <w:rPr>
          <w:rFonts w:ascii="細明體" w:eastAsia="細明體" w:hAnsi="細明體" w:hint="eastAsia"/>
          <w:lang w:eastAsia="zh-TW"/>
        </w:rPr>
        <w:t>AA_TIZ401.</w:t>
      </w:r>
      <w:r w:rsidR="004A4D53" w:rsidRPr="004A4D53">
        <w:rPr>
          <w:rFonts w:ascii="細明體" w:eastAsia="細明體" w:hAnsi="細明體" w:hint="eastAsia"/>
          <w:lang w:eastAsia="zh-TW"/>
        </w:rPr>
        <w:t>queryDTAAI401</w:t>
      </w:r>
      <w:r w:rsidR="004A4D53" w:rsidRPr="004A4D53">
        <w:rPr>
          <w:rFonts w:ascii="細明體" w:eastAsia="細明體" w:hAnsi="細明體"/>
          <w:lang w:eastAsia="zh-TW"/>
        </w:rPr>
        <w:t>byHosp</w:t>
      </w:r>
      <w:r w:rsidR="004A4D53">
        <w:rPr>
          <w:rFonts w:ascii="細明體" w:eastAsia="細明體" w:hAnsi="細明體" w:hint="eastAsia"/>
          <w:lang w:eastAsia="zh-TW"/>
        </w:rPr>
        <w:t>()，</w:t>
      </w:r>
      <w:r w:rsidR="00A21716">
        <w:rPr>
          <w:rFonts w:ascii="細明體" w:eastAsia="細明體" w:hAnsi="細明體" w:hint="eastAsia"/>
          <w:lang w:eastAsia="zh-TW"/>
        </w:rPr>
        <w:t>傳入參數：</w:t>
      </w:r>
      <w:r w:rsidR="00A21716" w:rsidRPr="00A21716">
        <w:rPr>
          <w:rFonts w:ascii="細明體" w:eastAsia="細明體" w:hAnsi="細明體"/>
          <w:lang w:eastAsia="zh-TW"/>
        </w:rPr>
        <w:t>$</w:t>
      </w:r>
      <w:r w:rsidR="00A21716" w:rsidRPr="00A21716">
        <w:rPr>
          <w:rFonts w:ascii="細明體" w:eastAsia="細明體" w:hAnsi="細明體" w:hint="eastAsia"/>
          <w:lang w:eastAsia="zh-TW"/>
        </w:rPr>
        <w:t>住院號</w:t>
      </w:r>
      <w:r w:rsidR="00A21716">
        <w:rPr>
          <w:rFonts w:ascii="細明體" w:eastAsia="細明體" w:hAnsi="細明體" w:hint="eastAsia"/>
          <w:lang w:eastAsia="zh-TW"/>
        </w:rPr>
        <w:t>、</w:t>
      </w:r>
      <w:r w:rsidR="00A21716" w:rsidRPr="00A21716">
        <w:rPr>
          <w:rFonts w:ascii="細明體" w:eastAsia="細明體" w:hAnsi="細明體"/>
          <w:lang w:eastAsia="zh-TW"/>
        </w:rPr>
        <w:t>$</w:t>
      </w:r>
      <w:r w:rsidR="00A21716" w:rsidRPr="00A21716">
        <w:rPr>
          <w:rFonts w:ascii="細明體" w:eastAsia="細明體" w:hAnsi="細明體" w:hint="eastAsia"/>
          <w:lang w:eastAsia="zh-TW"/>
        </w:rPr>
        <w:t>醫院傳輸代號</w:t>
      </w:r>
    </w:p>
    <w:p w:rsidR="002D1DEB" w:rsidRDefault="002D1DEB" w:rsidP="002D1D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取不到資料，或發生異常都視為錯誤：</w:t>
      </w:r>
    </w:p>
    <w:p w:rsidR="002D1DEB" w:rsidRPr="00890EBC" w:rsidRDefault="00E341E8" w:rsidP="002D1DE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拋出exception</w:t>
      </w:r>
    </w:p>
    <w:p w:rsidR="00890EBC" w:rsidRDefault="00E24960" w:rsidP="00890EB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D62020">
        <w:rPr>
          <w:rFonts w:ascii="細明體" w:eastAsia="細明體" w:hAnsi="細明體" w:hint="eastAsia"/>
          <w:kern w:val="2"/>
          <w:lang w:eastAsia="zh-TW"/>
        </w:rPr>
        <w:t>寫入折抵醫療費用受理檔(</w:t>
      </w:r>
      <w:r w:rsidR="002920D5" w:rsidRPr="002920D5">
        <w:rPr>
          <w:rFonts w:ascii="細明體" w:eastAsia="細明體" w:hAnsi="細明體" w:hint="eastAsia"/>
          <w:kern w:val="2"/>
          <w:lang w:eastAsia="zh-TW"/>
        </w:rPr>
        <w:t>DTAAI427</w:t>
      </w:r>
      <w:r w:rsidRPr="00D62020">
        <w:rPr>
          <w:rFonts w:ascii="細明體" w:eastAsia="細明體" w:hAnsi="細明體" w:hint="eastAsia"/>
          <w:kern w:val="2"/>
          <w:lang w:eastAsia="zh-TW"/>
        </w:rPr>
        <w:t>)</w:t>
      </w:r>
      <w:r w:rsidR="006623D5">
        <w:rPr>
          <w:rFonts w:ascii="細明體" w:eastAsia="細明體" w:hAnsi="細明體" w:hint="eastAsia"/>
          <w:kern w:val="2"/>
          <w:lang w:eastAsia="zh-TW"/>
        </w:rPr>
        <w:t>，</w:t>
      </w:r>
      <w:r w:rsidR="002226A1">
        <w:rPr>
          <w:rFonts w:ascii="細明體" w:eastAsia="細明體" w:hAnsi="細明體" w:hint="eastAsia"/>
          <w:lang w:eastAsia="zh-TW"/>
        </w:rPr>
        <w:t xml:space="preserve">SET </w:t>
      </w:r>
      <w:r w:rsidR="00FA7003">
        <w:rPr>
          <w:rFonts w:ascii="細明體" w:eastAsia="細明體" w:hAnsi="細明體" w:hint="eastAsia"/>
          <w:lang w:eastAsia="zh-TW"/>
        </w:rPr>
        <w:t>DTAAI427_BO</w:t>
      </w:r>
      <w:r w:rsidR="00FE0725">
        <w:rPr>
          <w:rFonts w:ascii="細明體" w:eastAsia="細明體" w:hAnsi="細明體" w:hint="eastAsia"/>
          <w:lang w:eastAsia="zh-TW"/>
        </w:rPr>
        <w:t>，欄位如下</w:t>
      </w:r>
      <w:r w:rsidR="00AF40FD">
        <w:rPr>
          <w:rFonts w:ascii="細明體" w:eastAsia="細明體" w:hAnsi="細明體" w:hint="eastAsia"/>
          <w:lang w:eastAsia="zh-TW"/>
        </w:rPr>
        <w:t>：</w:t>
      </w:r>
    </w:p>
    <w:tbl>
      <w:tblPr>
        <w:tblW w:w="7512" w:type="dxa"/>
        <w:tblInd w:w="136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6"/>
        <w:gridCol w:w="1701"/>
        <w:gridCol w:w="2362"/>
        <w:gridCol w:w="1573"/>
      </w:tblGrid>
      <w:tr w:rsidR="000A4AC6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A4AC6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C6" w:rsidRPr="0033538D" w:rsidRDefault="000A4AC6" w:rsidP="00383C2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C6" w:rsidRPr="0033538D" w:rsidRDefault="000A4AC6" w:rsidP="003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4AC6" w:rsidRPr="00931F82" w:rsidRDefault="003211A6" w:rsidP="00383C2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211A6">
              <w:rPr>
                <w:rFonts w:ascii="細明體" w:eastAsia="細明體" w:hAnsi="細明體" w:hint="eastAsia"/>
                <w:sz w:val="20"/>
                <w:szCs w:val="20"/>
              </w:rPr>
              <w:t>$DTAAI401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折抵號碼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4AC6" w:rsidRPr="00931F82" w:rsidRDefault="000A4AC6" w:rsidP="00383C2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9F6D3A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 w:rsidRPr="00AB3791">
              <w:rPr>
                <w:rFonts w:ascii="細明體" w:eastAsia="細明體" w:hAnsi="細明體" w:hint="eastAsia"/>
                <w:sz w:val="20"/>
              </w:rPr>
              <w:t>住院號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BA17D8" w:rsidRDefault="009F6D3A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A17D8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8F293E" w:rsidP="009F6D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896ED8" w:rsidRDefault="009F6D3A" w:rsidP="009F6D3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醫院傳輸代號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9F6D3A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AB3791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HOSP_TNS_NO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8F293E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9F6D3A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 w:rsidRPr="00AB3791">
              <w:rPr>
                <w:rFonts w:ascii="細明體" w:eastAsia="細明體" w:hAnsi="細明體" w:hint="eastAsia"/>
                <w:sz w:val="20"/>
              </w:rPr>
              <w:t>身分字號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BA17D8" w:rsidRDefault="009F6D3A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8F293E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欄位3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9F6D3A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實際折抵金額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Default="009F6D3A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REAL_AMT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8F293E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欄位4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AE7984" w:rsidRDefault="006C45B4" w:rsidP="00AE798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寫入過程發生錯誤，</w:t>
      </w:r>
    </w:p>
    <w:p w:rsidR="006C45B4" w:rsidRPr="004A4D53" w:rsidRDefault="006C45B4" w:rsidP="006C45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拋出</w:t>
      </w:r>
      <w:r w:rsidRPr="006C45B4">
        <w:rPr>
          <w:rFonts w:ascii="細明體" w:eastAsia="細明體" w:hAnsi="細明體" w:hint="eastAsia"/>
          <w:lang w:eastAsia="zh-TW"/>
        </w:rPr>
        <w:t>exception</w:t>
      </w:r>
    </w:p>
    <w:p w:rsidR="003F3ED5" w:rsidRDefault="00513808" w:rsidP="00A81B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以上流程執行成功後</w:t>
      </w:r>
    </w:p>
    <w:p w:rsidR="002C4867" w:rsidRDefault="002C4867" w:rsidP="002C486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成功件數++</w:t>
      </w:r>
    </w:p>
    <w:p w:rsidR="00A81B84" w:rsidRDefault="00A87F8A" w:rsidP="003F3ED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692851">
        <w:rPr>
          <w:rFonts w:ascii="細明體" w:eastAsia="細明體" w:hAnsi="細明體" w:hint="eastAsia"/>
          <w:lang w:eastAsia="zh-TW"/>
        </w:rPr>
        <w:t>更新</w:t>
      </w:r>
      <w:r w:rsidR="00C1619B" w:rsidRPr="00692851">
        <w:rPr>
          <w:rFonts w:ascii="細明體" w:eastAsia="細明體" w:hAnsi="細明體" w:hint="eastAsia"/>
          <w:lang w:eastAsia="zh-TW"/>
        </w:rPr>
        <w:t>折抵醫療費用受理檔</w:t>
      </w:r>
      <w:r w:rsidR="00692851">
        <w:rPr>
          <w:rFonts w:ascii="細明體" w:eastAsia="細明體" w:hAnsi="細明體" w:hint="eastAsia"/>
          <w:lang w:eastAsia="zh-TW"/>
        </w:rPr>
        <w:t>(</w:t>
      </w:r>
      <w:r w:rsidRPr="00692851">
        <w:rPr>
          <w:rFonts w:ascii="細明體" w:eastAsia="細明體" w:hAnsi="細明體" w:hint="eastAsia"/>
          <w:lang w:eastAsia="zh-TW"/>
        </w:rPr>
        <w:t>DTAAI401</w:t>
      </w:r>
      <w:r w:rsidR="00692851">
        <w:rPr>
          <w:rFonts w:ascii="細明體" w:eastAsia="細明體" w:hAnsi="細明體" w:hint="eastAsia"/>
          <w:lang w:eastAsia="zh-TW"/>
        </w:rPr>
        <w:t>)</w:t>
      </w:r>
    </w:p>
    <w:p w:rsidR="008837C3" w:rsidRPr="008837C3" w:rsidRDefault="00692851" w:rsidP="008837C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SQL：</w:t>
      </w:r>
      <w:r w:rsidR="00FF2F5F">
        <w:rPr>
          <w:rFonts w:ascii="細明體" w:eastAsia="細明體" w:hAnsi="細明體" w:hint="eastAsia"/>
          <w:lang w:eastAsia="zh-TW"/>
        </w:rPr>
        <w:t>更新DTAAI401，折抵編號需等於$DTAAA401.折抵編號</w:t>
      </w:r>
    </w:p>
    <w:p w:rsidR="00B474A8" w:rsidRDefault="00B474A8" w:rsidP="00F77F5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SET</w:t>
      </w:r>
      <w:r w:rsidR="00454C2A">
        <w:rPr>
          <w:rFonts w:ascii="細明體" w:eastAsia="細明體" w:hAnsi="細明體" w:hint="eastAsia"/>
          <w:lang w:eastAsia="zh-TW"/>
        </w:rPr>
        <w:t>實際折抵金額轉當日期(</w:t>
      </w:r>
      <w:r w:rsidR="00454C2A">
        <w:rPr>
          <w:rFonts w:ascii="細明體" w:eastAsia="細明體" w:hAnsi="細明體" w:hint="eastAsia"/>
          <w:caps/>
          <w:lang w:eastAsia="zh-TW"/>
        </w:rPr>
        <w:t>RAMT_TRN_DATE</w:t>
      </w:r>
      <w:r w:rsidR="00454C2A">
        <w:rPr>
          <w:rFonts w:ascii="細明體" w:eastAsia="細明體" w:hAnsi="細明體" w:hint="eastAsia"/>
          <w:lang w:eastAsia="zh-TW"/>
        </w:rPr>
        <w:t>)</w:t>
      </w:r>
      <w:r w:rsidR="00454C2A">
        <w:rPr>
          <w:rFonts w:ascii="細明體" w:eastAsia="細明體" w:hAnsi="細明體"/>
          <w:lang w:eastAsia="zh-TW"/>
        </w:rPr>
        <w:t xml:space="preserve"> = </w:t>
      </w:r>
      <w:r w:rsidR="00454C2A">
        <w:rPr>
          <w:rFonts w:ascii="細明體" w:eastAsia="細明體" w:hAnsi="細明體" w:hint="eastAsia"/>
          <w:lang w:eastAsia="zh-TW"/>
        </w:rPr>
        <w:t>系統日</w:t>
      </w:r>
    </w:p>
    <w:p w:rsidR="003F3ED5" w:rsidRPr="00692851" w:rsidRDefault="00F77F5C" w:rsidP="00F77F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將檔案搬到</w:t>
      </w:r>
      <w:r w:rsidR="00A84E39">
        <w:rPr>
          <w:rFonts w:ascii="細明體" w:eastAsia="細明體" w:hAnsi="細明體" w:hint="eastAsia"/>
          <w:lang w:eastAsia="zh-TW"/>
        </w:rPr>
        <w:t>U2H/AA/AAI4_B012/</w:t>
      </w:r>
      <w:r>
        <w:rPr>
          <w:rFonts w:ascii="細明體" w:eastAsia="細明體" w:hAnsi="細明體" w:hint="eastAsia"/>
          <w:lang w:eastAsia="zh-TW"/>
        </w:rPr>
        <w:t>BK資料夾下</w:t>
      </w:r>
      <w:r w:rsidR="00E80EE0">
        <w:rPr>
          <w:rFonts w:ascii="細明體" w:eastAsia="細明體" w:hAnsi="細明體" w:hint="eastAsia"/>
          <w:lang w:eastAsia="zh-TW"/>
        </w:rPr>
        <w:t>(若沒這資料夾則建立)</w:t>
      </w:r>
    </w:p>
    <w:p w:rsidR="008D1275" w:rsidRDefault="000E674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FB5335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FB5335" w:rsidRPr="00D6581E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執行</w:t>
      </w:r>
      <w:r w:rsidR="00BD6260">
        <w:rPr>
          <w:rFonts w:ascii="細明體" w:eastAsia="細明體" w:hAnsi="細明體" w:hint="eastAsia"/>
          <w:kern w:val="2"/>
          <w:lang w:eastAsia="zh-TW"/>
        </w:rPr>
        <w:t>實際折抵金額</w:t>
      </w:r>
      <w:r>
        <w:rPr>
          <w:rFonts w:ascii="細明體" w:eastAsia="細明體" w:hAnsi="細明體" w:hint="eastAsia"/>
          <w:kern w:val="2"/>
          <w:lang w:eastAsia="zh-TW"/>
        </w:rPr>
        <w:t>轉檔發生錯誤</w:t>
      </w:r>
      <w:r w:rsidR="00377D4F"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377D4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FB5335" w:rsidRPr="00DF2E41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FB5335" w:rsidRPr="00E43407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E820A3" w:rsidRPr="00CB725A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程式繼續執行下一筆</w:t>
      </w:r>
    </w:p>
    <w:p w:rsidR="00CB725A" w:rsidRDefault="00CB725A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="00084A66">
        <w:rPr>
          <w:rFonts w:ascii="細明體" w:eastAsia="細明體" w:hAnsi="細明體" w:hint="eastAsia"/>
          <w:bCs/>
          <w:kern w:val="2"/>
          <w:lang w:eastAsia="zh-TW"/>
        </w:rPr>
        <w:t>RETURN CODE = -1</w:t>
      </w:r>
    </w:p>
    <w:p w:rsidR="00512359" w:rsidRDefault="00512359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512359" w:rsidRPr="00512359" w:rsidRDefault="00512359" w:rsidP="0051235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Pr="00F0688D">
        <w:rPr>
          <w:rFonts w:ascii="細明體" w:eastAsia="細明體" w:hAnsi="細明體" w:hint="eastAsia"/>
          <w:lang w:eastAsia="zh-TW"/>
        </w:rPr>
        <w:t>成功</w:t>
      </w:r>
      <w:r w:rsidRPr="00DF2E41">
        <w:rPr>
          <w:rFonts w:ascii="細明體" w:eastAsia="細明體" w:hAnsi="細明體" w:hint="eastAsia"/>
          <w:lang w:eastAsia="zh-TW"/>
        </w:rPr>
        <w:t>件數及錯誤件數。</w:t>
      </w:r>
    </w:p>
    <w:sectPr w:rsidR="00512359" w:rsidRPr="0051235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7B" w:rsidRDefault="00FD127B">
      <w:r>
        <w:separator/>
      </w:r>
    </w:p>
  </w:endnote>
  <w:endnote w:type="continuationSeparator" w:id="0">
    <w:p w:rsidR="00FD127B" w:rsidRDefault="00FD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142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7B" w:rsidRDefault="00FD127B">
      <w:r>
        <w:separator/>
      </w:r>
    </w:p>
  </w:footnote>
  <w:footnote w:type="continuationSeparator" w:id="0">
    <w:p w:rsidR="00FD127B" w:rsidRDefault="00FD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30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1"/>
  </w:num>
  <w:num w:numId="30">
    <w:abstractNumId w:val="29"/>
  </w:num>
  <w:num w:numId="31">
    <w:abstractNumId w:val="32"/>
  </w:num>
  <w:num w:numId="32">
    <w:abstractNumId w:val="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4E4"/>
    <w:rsid w:val="000018DA"/>
    <w:rsid w:val="00005E62"/>
    <w:rsid w:val="00015A6D"/>
    <w:rsid w:val="00015DCE"/>
    <w:rsid w:val="00027AF6"/>
    <w:rsid w:val="000317F5"/>
    <w:rsid w:val="00057785"/>
    <w:rsid w:val="00062328"/>
    <w:rsid w:val="00065905"/>
    <w:rsid w:val="00073519"/>
    <w:rsid w:val="00076A59"/>
    <w:rsid w:val="00076FBA"/>
    <w:rsid w:val="000800FF"/>
    <w:rsid w:val="00084A66"/>
    <w:rsid w:val="00086E90"/>
    <w:rsid w:val="000874BE"/>
    <w:rsid w:val="00097BAB"/>
    <w:rsid w:val="000A3228"/>
    <w:rsid w:val="000A4AC6"/>
    <w:rsid w:val="000A7C4F"/>
    <w:rsid w:val="000B5C4F"/>
    <w:rsid w:val="000D1099"/>
    <w:rsid w:val="000D1865"/>
    <w:rsid w:val="000D2D7F"/>
    <w:rsid w:val="000D3892"/>
    <w:rsid w:val="000E5F19"/>
    <w:rsid w:val="000E674E"/>
    <w:rsid w:val="0010591F"/>
    <w:rsid w:val="00113430"/>
    <w:rsid w:val="00123D17"/>
    <w:rsid w:val="001249B7"/>
    <w:rsid w:val="00127011"/>
    <w:rsid w:val="001419F3"/>
    <w:rsid w:val="00156A28"/>
    <w:rsid w:val="0015744E"/>
    <w:rsid w:val="001606A7"/>
    <w:rsid w:val="00162380"/>
    <w:rsid w:val="001724C1"/>
    <w:rsid w:val="001778A7"/>
    <w:rsid w:val="0018117F"/>
    <w:rsid w:val="00185767"/>
    <w:rsid w:val="00187B05"/>
    <w:rsid w:val="00190DF8"/>
    <w:rsid w:val="00194232"/>
    <w:rsid w:val="001B2A98"/>
    <w:rsid w:val="001B4595"/>
    <w:rsid w:val="001C6A12"/>
    <w:rsid w:val="001D25AB"/>
    <w:rsid w:val="001D3595"/>
    <w:rsid w:val="001D69A4"/>
    <w:rsid w:val="001D7D98"/>
    <w:rsid w:val="001E0279"/>
    <w:rsid w:val="001E2F59"/>
    <w:rsid w:val="0020512E"/>
    <w:rsid w:val="00215B7E"/>
    <w:rsid w:val="002203D1"/>
    <w:rsid w:val="002225FA"/>
    <w:rsid w:val="002226A1"/>
    <w:rsid w:val="00232ED1"/>
    <w:rsid w:val="00234D7F"/>
    <w:rsid w:val="0025313B"/>
    <w:rsid w:val="002605B6"/>
    <w:rsid w:val="00273A69"/>
    <w:rsid w:val="00287ABA"/>
    <w:rsid w:val="002920D5"/>
    <w:rsid w:val="00292C7B"/>
    <w:rsid w:val="002A29F8"/>
    <w:rsid w:val="002A7288"/>
    <w:rsid w:val="002B0AB6"/>
    <w:rsid w:val="002B381A"/>
    <w:rsid w:val="002C4867"/>
    <w:rsid w:val="002C6295"/>
    <w:rsid w:val="002D1DEB"/>
    <w:rsid w:val="002F61B6"/>
    <w:rsid w:val="003135D5"/>
    <w:rsid w:val="0031642E"/>
    <w:rsid w:val="003211A6"/>
    <w:rsid w:val="00323FB8"/>
    <w:rsid w:val="0032607E"/>
    <w:rsid w:val="003354D9"/>
    <w:rsid w:val="00335DF5"/>
    <w:rsid w:val="00342A2F"/>
    <w:rsid w:val="00353371"/>
    <w:rsid w:val="00354C20"/>
    <w:rsid w:val="003572AC"/>
    <w:rsid w:val="00360382"/>
    <w:rsid w:val="00361E98"/>
    <w:rsid w:val="003646BE"/>
    <w:rsid w:val="00364751"/>
    <w:rsid w:val="003754A5"/>
    <w:rsid w:val="003763F5"/>
    <w:rsid w:val="00377D4F"/>
    <w:rsid w:val="00383C22"/>
    <w:rsid w:val="00386C3A"/>
    <w:rsid w:val="00391DF0"/>
    <w:rsid w:val="00392CC2"/>
    <w:rsid w:val="003A4765"/>
    <w:rsid w:val="003B6BF5"/>
    <w:rsid w:val="003B7861"/>
    <w:rsid w:val="003B7AAD"/>
    <w:rsid w:val="003B7E7A"/>
    <w:rsid w:val="003C0722"/>
    <w:rsid w:val="003D17CE"/>
    <w:rsid w:val="003D6F23"/>
    <w:rsid w:val="003E3722"/>
    <w:rsid w:val="003E42E3"/>
    <w:rsid w:val="003F39A6"/>
    <w:rsid w:val="003F3ED5"/>
    <w:rsid w:val="003F4398"/>
    <w:rsid w:val="003F795D"/>
    <w:rsid w:val="00401EBF"/>
    <w:rsid w:val="00403547"/>
    <w:rsid w:val="00404DF0"/>
    <w:rsid w:val="0040638C"/>
    <w:rsid w:val="00413605"/>
    <w:rsid w:val="00417064"/>
    <w:rsid w:val="00417A9E"/>
    <w:rsid w:val="0042135C"/>
    <w:rsid w:val="00425406"/>
    <w:rsid w:val="0043482C"/>
    <w:rsid w:val="0044335B"/>
    <w:rsid w:val="004434FA"/>
    <w:rsid w:val="00443676"/>
    <w:rsid w:val="00450F8B"/>
    <w:rsid w:val="004511F9"/>
    <w:rsid w:val="00453938"/>
    <w:rsid w:val="0045427C"/>
    <w:rsid w:val="00454C2A"/>
    <w:rsid w:val="00467856"/>
    <w:rsid w:val="00467DFD"/>
    <w:rsid w:val="00483F12"/>
    <w:rsid w:val="004A4D53"/>
    <w:rsid w:val="004B08CA"/>
    <w:rsid w:val="004B189F"/>
    <w:rsid w:val="004C2FEB"/>
    <w:rsid w:val="004C3AA2"/>
    <w:rsid w:val="004C5056"/>
    <w:rsid w:val="004D03CC"/>
    <w:rsid w:val="004D0D73"/>
    <w:rsid w:val="004E4240"/>
    <w:rsid w:val="004E495D"/>
    <w:rsid w:val="004F7F11"/>
    <w:rsid w:val="00512359"/>
    <w:rsid w:val="00513808"/>
    <w:rsid w:val="005145E2"/>
    <w:rsid w:val="00531E06"/>
    <w:rsid w:val="00531FE4"/>
    <w:rsid w:val="00535F08"/>
    <w:rsid w:val="00537241"/>
    <w:rsid w:val="00544FAA"/>
    <w:rsid w:val="00550F55"/>
    <w:rsid w:val="005558D1"/>
    <w:rsid w:val="00555AEF"/>
    <w:rsid w:val="00572FFB"/>
    <w:rsid w:val="00573BA2"/>
    <w:rsid w:val="0057456D"/>
    <w:rsid w:val="00575B37"/>
    <w:rsid w:val="005840B8"/>
    <w:rsid w:val="00584A7D"/>
    <w:rsid w:val="00591BB0"/>
    <w:rsid w:val="00593B00"/>
    <w:rsid w:val="00594FE4"/>
    <w:rsid w:val="00595B1D"/>
    <w:rsid w:val="005C6791"/>
    <w:rsid w:val="005C7094"/>
    <w:rsid w:val="005D4CF1"/>
    <w:rsid w:val="005E15F2"/>
    <w:rsid w:val="005E3957"/>
    <w:rsid w:val="005F1372"/>
    <w:rsid w:val="005F1F18"/>
    <w:rsid w:val="005F208D"/>
    <w:rsid w:val="005F5C21"/>
    <w:rsid w:val="00603130"/>
    <w:rsid w:val="00624DD8"/>
    <w:rsid w:val="00627444"/>
    <w:rsid w:val="006370B1"/>
    <w:rsid w:val="00640B0C"/>
    <w:rsid w:val="00646655"/>
    <w:rsid w:val="0065236D"/>
    <w:rsid w:val="00655B5F"/>
    <w:rsid w:val="006623D5"/>
    <w:rsid w:val="00665BDA"/>
    <w:rsid w:val="0067464C"/>
    <w:rsid w:val="006856F7"/>
    <w:rsid w:val="006875F0"/>
    <w:rsid w:val="00691CFE"/>
    <w:rsid w:val="00692851"/>
    <w:rsid w:val="00695591"/>
    <w:rsid w:val="006967D1"/>
    <w:rsid w:val="006A265F"/>
    <w:rsid w:val="006A26A9"/>
    <w:rsid w:val="006A47E3"/>
    <w:rsid w:val="006B61CF"/>
    <w:rsid w:val="006C0067"/>
    <w:rsid w:val="006C45B4"/>
    <w:rsid w:val="006D14A4"/>
    <w:rsid w:val="006D38B1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120F"/>
    <w:rsid w:val="00710725"/>
    <w:rsid w:val="00717C6B"/>
    <w:rsid w:val="00722A11"/>
    <w:rsid w:val="007235C7"/>
    <w:rsid w:val="00726B26"/>
    <w:rsid w:val="00731DED"/>
    <w:rsid w:val="00752001"/>
    <w:rsid w:val="0075297D"/>
    <w:rsid w:val="007602D6"/>
    <w:rsid w:val="00762ACD"/>
    <w:rsid w:val="00764C15"/>
    <w:rsid w:val="00765834"/>
    <w:rsid w:val="00766299"/>
    <w:rsid w:val="00771BE3"/>
    <w:rsid w:val="00790F0E"/>
    <w:rsid w:val="0079246B"/>
    <w:rsid w:val="00795AAA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0815"/>
    <w:rsid w:val="0083489F"/>
    <w:rsid w:val="00835FC8"/>
    <w:rsid w:val="008503E7"/>
    <w:rsid w:val="008552B5"/>
    <w:rsid w:val="008561E9"/>
    <w:rsid w:val="00857E8F"/>
    <w:rsid w:val="00860F69"/>
    <w:rsid w:val="008747CD"/>
    <w:rsid w:val="008749B9"/>
    <w:rsid w:val="00875CDA"/>
    <w:rsid w:val="008837C3"/>
    <w:rsid w:val="00890EBC"/>
    <w:rsid w:val="00892512"/>
    <w:rsid w:val="008A1666"/>
    <w:rsid w:val="008A5D36"/>
    <w:rsid w:val="008A7645"/>
    <w:rsid w:val="008A7E85"/>
    <w:rsid w:val="008B1784"/>
    <w:rsid w:val="008B5188"/>
    <w:rsid w:val="008B695C"/>
    <w:rsid w:val="008C0E51"/>
    <w:rsid w:val="008C3A84"/>
    <w:rsid w:val="008C3D93"/>
    <w:rsid w:val="008D1275"/>
    <w:rsid w:val="008D50D1"/>
    <w:rsid w:val="008D657C"/>
    <w:rsid w:val="008E119A"/>
    <w:rsid w:val="008E1645"/>
    <w:rsid w:val="008E2A2C"/>
    <w:rsid w:val="008F293E"/>
    <w:rsid w:val="008F6D0F"/>
    <w:rsid w:val="008F7E02"/>
    <w:rsid w:val="009112C9"/>
    <w:rsid w:val="00912C06"/>
    <w:rsid w:val="00914A39"/>
    <w:rsid w:val="00926ECC"/>
    <w:rsid w:val="009337AD"/>
    <w:rsid w:val="0093617E"/>
    <w:rsid w:val="009371A2"/>
    <w:rsid w:val="0094313A"/>
    <w:rsid w:val="0095275D"/>
    <w:rsid w:val="00961B75"/>
    <w:rsid w:val="00961F9B"/>
    <w:rsid w:val="00963BA2"/>
    <w:rsid w:val="00964E9E"/>
    <w:rsid w:val="0096519E"/>
    <w:rsid w:val="0096523A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029F"/>
    <w:rsid w:val="009D1DB3"/>
    <w:rsid w:val="009D691A"/>
    <w:rsid w:val="009E15B4"/>
    <w:rsid w:val="009F6D3A"/>
    <w:rsid w:val="00A0208B"/>
    <w:rsid w:val="00A21716"/>
    <w:rsid w:val="00A22607"/>
    <w:rsid w:val="00A31049"/>
    <w:rsid w:val="00A50E8B"/>
    <w:rsid w:val="00A515C3"/>
    <w:rsid w:val="00A54323"/>
    <w:rsid w:val="00A54441"/>
    <w:rsid w:val="00A56CC1"/>
    <w:rsid w:val="00A6004E"/>
    <w:rsid w:val="00A61DDB"/>
    <w:rsid w:val="00A645B7"/>
    <w:rsid w:val="00A72ABE"/>
    <w:rsid w:val="00A81B84"/>
    <w:rsid w:val="00A8390F"/>
    <w:rsid w:val="00A84E39"/>
    <w:rsid w:val="00A861AF"/>
    <w:rsid w:val="00A87F8A"/>
    <w:rsid w:val="00A90B71"/>
    <w:rsid w:val="00AA45D5"/>
    <w:rsid w:val="00AA6071"/>
    <w:rsid w:val="00AA776A"/>
    <w:rsid w:val="00AB160E"/>
    <w:rsid w:val="00AD0DCA"/>
    <w:rsid w:val="00AD6549"/>
    <w:rsid w:val="00AE6528"/>
    <w:rsid w:val="00AE7984"/>
    <w:rsid w:val="00AE7B23"/>
    <w:rsid w:val="00AF40FD"/>
    <w:rsid w:val="00AF5EEE"/>
    <w:rsid w:val="00B07D87"/>
    <w:rsid w:val="00B26C61"/>
    <w:rsid w:val="00B474A8"/>
    <w:rsid w:val="00B5010C"/>
    <w:rsid w:val="00B524BA"/>
    <w:rsid w:val="00B53ACB"/>
    <w:rsid w:val="00B66886"/>
    <w:rsid w:val="00B8040A"/>
    <w:rsid w:val="00B85DA8"/>
    <w:rsid w:val="00B930E5"/>
    <w:rsid w:val="00BB0D40"/>
    <w:rsid w:val="00BB1D55"/>
    <w:rsid w:val="00BB6400"/>
    <w:rsid w:val="00BB7D02"/>
    <w:rsid w:val="00BC2E60"/>
    <w:rsid w:val="00BC4814"/>
    <w:rsid w:val="00BD3E38"/>
    <w:rsid w:val="00BD5672"/>
    <w:rsid w:val="00BD6260"/>
    <w:rsid w:val="00BF1215"/>
    <w:rsid w:val="00BF2EBD"/>
    <w:rsid w:val="00C03856"/>
    <w:rsid w:val="00C0495D"/>
    <w:rsid w:val="00C06231"/>
    <w:rsid w:val="00C12C13"/>
    <w:rsid w:val="00C1619B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B3E30"/>
    <w:rsid w:val="00CB725A"/>
    <w:rsid w:val="00CC3D25"/>
    <w:rsid w:val="00CC44DF"/>
    <w:rsid w:val="00CD0DEF"/>
    <w:rsid w:val="00CD1A6F"/>
    <w:rsid w:val="00CD6427"/>
    <w:rsid w:val="00CE2178"/>
    <w:rsid w:val="00CE3976"/>
    <w:rsid w:val="00CF5583"/>
    <w:rsid w:val="00CF6E0B"/>
    <w:rsid w:val="00CF7DE5"/>
    <w:rsid w:val="00D01A26"/>
    <w:rsid w:val="00D03836"/>
    <w:rsid w:val="00D03ED6"/>
    <w:rsid w:val="00D07B24"/>
    <w:rsid w:val="00D14AED"/>
    <w:rsid w:val="00D2607D"/>
    <w:rsid w:val="00D318B2"/>
    <w:rsid w:val="00D367FD"/>
    <w:rsid w:val="00D368EA"/>
    <w:rsid w:val="00D40C03"/>
    <w:rsid w:val="00D44F83"/>
    <w:rsid w:val="00D57A12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12B80"/>
    <w:rsid w:val="00E21809"/>
    <w:rsid w:val="00E23699"/>
    <w:rsid w:val="00E24960"/>
    <w:rsid w:val="00E27349"/>
    <w:rsid w:val="00E333B4"/>
    <w:rsid w:val="00E33769"/>
    <w:rsid w:val="00E341E8"/>
    <w:rsid w:val="00E43C0A"/>
    <w:rsid w:val="00E5462A"/>
    <w:rsid w:val="00E6436C"/>
    <w:rsid w:val="00E666AF"/>
    <w:rsid w:val="00E750D1"/>
    <w:rsid w:val="00E80EE0"/>
    <w:rsid w:val="00E820A3"/>
    <w:rsid w:val="00E85B86"/>
    <w:rsid w:val="00E9066F"/>
    <w:rsid w:val="00E907CC"/>
    <w:rsid w:val="00E91274"/>
    <w:rsid w:val="00E9528F"/>
    <w:rsid w:val="00EA0043"/>
    <w:rsid w:val="00EA53FE"/>
    <w:rsid w:val="00EC08E5"/>
    <w:rsid w:val="00EC5BAC"/>
    <w:rsid w:val="00ED397D"/>
    <w:rsid w:val="00EF21B1"/>
    <w:rsid w:val="00EF3529"/>
    <w:rsid w:val="00EF4338"/>
    <w:rsid w:val="00F0688D"/>
    <w:rsid w:val="00F10011"/>
    <w:rsid w:val="00F23185"/>
    <w:rsid w:val="00F25452"/>
    <w:rsid w:val="00F30E6A"/>
    <w:rsid w:val="00F367F0"/>
    <w:rsid w:val="00F37E26"/>
    <w:rsid w:val="00F411B7"/>
    <w:rsid w:val="00F42508"/>
    <w:rsid w:val="00F45910"/>
    <w:rsid w:val="00F61428"/>
    <w:rsid w:val="00F77F5C"/>
    <w:rsid w:val="00F8409B"/>
    <w:rsid w:val="00F94CED"/>
    <w:rsid w:val="00F9554A"/>
    <w:rsid w:val="00F95C5F"/>
    <w:rsid w:val="00FA5129"/>
    <w:rsid w:val="00FA7003"/>
    <w:rsid w:val="00FB5335"/>
    <w:rsid w:val="00FC1BFF"/>
    <w:rsid w:val="00FD127B"/>
    <w:rsid w:val="00FD2A3F"/>
    <w:rsid w:val="00FD35AB"/>
    <w:rsid w:val="00FE0322"/>
    <w:rsid w:val="00FE0725"/>
    <w:rsid w:val="00FE0F2D"/>
    <w:rsid w:val="00FE0F74"/>
    <w:rsid w:val="00FE268B"/>
    <w:rsid w:val="00FE763F"/>
    <w:rsid w:val="00FF2F5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."/>
  <w:listSeparator w:val=","/>
  <w15:chartTrackingRefBased/>
  <w15:docId w15:val="{3E9B2B8F-8891-40B8-B855-80CD3147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aliases w:val="hd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87C54-B404-423D-A688-5DBE75C4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>CMT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