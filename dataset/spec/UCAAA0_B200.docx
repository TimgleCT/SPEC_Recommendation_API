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nalas" w:date="2012-11-14T16:02:00Z">
          <w:tblPr>
            <w:tblW w:w="10490" w:type="dxa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276"/>
        <w:gridCol w:w="992"/>
        <w:gridCol w:w="4820"/>
        <w:gridCol w:w="1276"/>
        <w:gridCol w:w="2126"/>
        <w:tblGridChange w:id="1">
          <w:tblGrid>
            <w:gridCol w:w="1134"/>
            <w:gridCol w:w="1134"/>
            <w:gridCol w:w="4820"/>
            <w:gridCol w:w="1276"/>
            <w:gridCol w:w="2126"/>
          </w:tblGrid>
        </w:tblGridChange>
      </w:tblGrid>
      <w:tr w:rsidR="00167DC4" w:rsidRPr="00AD2D28" w:rsidTr="002F7A1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3" w:name="_GoBack"/>
            <w:bookmarkEnd w:id="3"/>
            <w:r w:rsidRPr="00AD2D2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nalas" w:date="2012-11-14T16:02:00Z">
              <w:tcPr>
                <w:tcW w:w="48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nalas" w:date="2012-11-14T16:02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nalas" w:date="2012-11-14T16:02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67DC4" w:rsidRPr="00AD2D28" w:rsidTr="002F7A1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FD099A" w:rsidP="000C2BA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D2D28">
              <w:rPr>
                <w:rFonts w:ascii="細明體" w:eastAsia="細明體" w:hAnsi="細明體"/>
                <w:lang w:eastAsia="zh-TW"/>
              </w:rPr>
              <w:t>2012/8/15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FD099A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nalas" w:date="2012-11-14T16:02:00Z">
              <w:tcPr>
                <w:tcW w:w="48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D2D28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nalas" w:date="2012-11-14T16:02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167DC4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nalas" w:date="2012-11-14T16:02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67DC4" w:rsidRPr="00AD2D28" w:rsidRDefault="00FD099A" w:rsidP="00C26F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bCs/>
                <w:lang w:eastAsia="zh-TW"/>
              </w:rPr>
              <w:t>120806000194</w:t>
            </w:r>
          </w:p>
        </w:tc>
      </w:tr>
      <w:tr w:rsidR="00851502" w:rsidRPr="00AD2D28" w:rsidTr="002F7A1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51502" w:rsidRPr="00AD2D28" w:rsidRDefault="00851502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51502" w:rsidRPr="00AD2D28" w:rsidRDefault="00851502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nalas" w:date="2012-11-14T16:02:00Z">
              <w:tcPr>
                <w:tcW w:w="48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51502" w:rsidRPr="00AD2D28" w:rsidRDefault="00851502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調整新增資料時重覆件屬正常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nalas" w:date="2012-11-14T16:02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51502" w:rsidRPr="00851502" w:rsidRDefault="00851502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nalas" w:date="2012-11-14T16:02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51502" w:rsidRPr="00AD2D28" w:rsidRDefault="00851502" w:rsidP="00C26F2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bCs/>
                <w:lang w:eastAsia="zh-TW"/>
              </w:rPr>
              <w:t>120806000194</w:t>
            </w:r>
          </w:p>
        </w:tc>
      </w:tr>
      <w:tr w:rsidR="002F5595" w:rsidRPr="00AD2D28" w:rsidTr="002F7A1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5595" w:rsidRDefault="002F5595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9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5595" w:rsidRDefault="002F5595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0" w:author="nalas" w:date="2012-11-14T16:02:00Z">
              <w:tcPr>
                <w:tcW w:w="48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5595" w:rsidRDefault="002F5595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效能調校:改呼叫AA_A0Z023新的METHOD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nalas" w:date="2012-11-14T16:02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5595" w:rsidRPr="00AD2D28" w:rsidRDefault="002F5595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2" w:author="nalas" w:date="2012-11-14T16:02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5595" w:rsidRPr="00AD2D28" w:rsidRDefault="002F5595" w:rsidP="00C26F2F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D5795">
              <w:rPr>
                <w:rFonts w:ascii="細明體" w:eastAsia="細明體" w:hAnsi="細明體"/>
                <w:lang w:eastAsia="zh-TW"/>
              </w:rPr>
              <w:t>120914000289</w:t>
            </w:r>
          </w:p>
        </w:tc>
      </w:tr>
      <w:tr w:rsidR="001944C9" w:rsidRPr="00AD2D28" w:rsidTr="002F7A1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944C9" w:rsidRDefault="001944C9" w:rsidP="000C2BA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2012/9/</w:t>
            </w:r>
            <w:r>
              <w:rPr>
                <w:rFonts w:ascii="細明體" w:eastAsia="細明體" w:hAnsi="細明體" w:hint="eastAsia"/>
                <w:lang w:eastAsia="zh-TW"/>
              </w:rPr>
              <w:t>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4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944C9" w:rsidRDefault="001944C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" w:author="nalas" w:date="2012-11-14T16:02:00Z">
              <w:tcPr>
                <w:tcW w:w="48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944C9" w:rsidRDefault="001944C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效能調校:FETCH SIZE改為200,理賠受理檔有值才處理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6" w:author="nalas" w:date="2012-11-14T16:02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944C9" w:rsidRPr="00AD2D28" w:rsidRDefault="001944C9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7" w:author="nalas" w:date="2012-11-14T16:02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944C9" w:rsidRPr="00ED5795" w:rsidRDefault="001944C9" w:rsidP="00C26F2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ED5795">
              <w:rPr>
                <w:rFonts w:ascii="細明體" w:eastAsia="細明體" w:hAnsi="細明體"/>
                <w:lang w:eastAsia="zh-TW"/>
              </w:rPr>
              <w:t>120914000289</w:t>
            </w:r>
          </w:p>
        </w:tc>
      </w:tr>
      <w:tr w:rsidR="002F7A17" w:rsidRPr="00AD2D28" w:rsidTr="002F7A17">
        <w:trPr>
          <w:ins w:id="28" w:author="nalas" w:date="2012-11-14T16:02:00Z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9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7A17" w:rsidRDefault="002F7A17" w:rsidP="000C2BA8">
            <w:pPr>
              <w:pStyle w:val="Tabletext"/>
              <w:rPr>
                <w:ins w:id="30" w:author="nalas" w:date="2012-11-14T16:02:00Z"/>
                <w:rFonts w:ascii="細明體" w:eastAsia="細明體" w:hAnsi="細明體"/>
                <w:lang w:eastAsia="zh-TW"/>
              </w:rPr>
            </w:pPr>
            <w:ins w:id="31" w:author="nalas" w:date="2012-11-14T16:02:00Z">
              <w:r>
                <w:rPr>
                  <w:rFonts w:ascii="細明體" w:eastAsia="細明體" w:hAnsi="細明體"/>
                  <w:lang w:eastAsia="zh-TW"/>
                </w:rPr>
                <w:t>2012/11/14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2" w:author="nalas" w:date="2012-11-14T16:02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7A17" w:rsidRDefault="002F7A17" w:rsidP="00405370">
            <w:pPr>
              <w:pStyle w:val="Tabletext"/>
              <w:rPr>
                <w:ins w:id="33" w:author="nalas" w:date="2012-11-14T16:02:00Z"/>
                <w:rFonts w:ascii="細明體" w:eastAsia="細明體" w:hAnsi="細明體" w:hint="eastAsia"/>
                <w:lang w:eastAsia="zh-TW"/>
              </w:rPr>
            </w:pPr>
            <w:ins w:id="34" w:author="nalas" w:date="2012-11-14T16:02:00Z">
              <w:r>
                <w:rPr>
                  <w:rFonts w:ascii="細明體" w:eastAsia="細明體" w:hAnsi="細明體" w:hint="eastAsia"/>
                  <w:lang w:eastAsia="zh-TW"/>
                </w:rPr>
                <w:t>5</w:t>
              </w:r>
            </w:ins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5" w:author="nalas" w:date="2012-11-14T16:02:00Z">
              <w:tcPr>
                <w:tcW w:w="48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7A17" w:rsidRDefault="002F7A17" w:rsidP="00405370">
            <w:pPr>
              <w:pStyle w:val="Tabletext"/>
              <w:rPr>
                <w:ins w:id="36" w:author="nalas" w:date="2012-11-14T16:12:00Z"/>
                <w:rFonts w:ascii="細明體" w:eastAsia="細明體" w:hAnsi="細明體" w:hint="eastAsia"/>
                <w:lang w:eastAsia="zh-TW"/>
              </w:rPr>
            </w:pPr>
            <w:ins w:id="37" w:author="nalas" w:date="2012-11-14T16:02:00Z">
              <w:r>
                <w:rPr>
                  <w:rFonts w:ascii="細明體" w:eastAsia="細明體" w:hAnsi="細明體" w:hint="eastAsia"/>
                  <w:lang w:eastAsia="zh-TW"/>
                </w:rPr>
                <w:t>申請書:</w:t>
              </w:r>
            </w:ins>
            <w:ins w:id="38" w:author="nalas" w:date="2012-11-14T16:11:00Z">
              <w:r>
                <w:t xml:space="preserve"> </w:t>
              </w:r>
              <w:r w:rsidRPr="002F7A17">
                <w:rPr>
                  <w:rFonts w:ascii="細明體" w:eastAsia="細明體" w:hAnsi="細明體"/>
                  <w:lang w:eastAsia="zh-TW"/>
                </w:rPr>
                <w:t>121108000195</w:t>
              </w:r>
            </w:ins>
          </w:p>
          <w:p w:rsidR="002F7A17" w:rsidRDefault="003F2C8F" w:rsidP="00405370">
            <w:pPr>
              <w:pStyle w:val="Tabletext"/>
              <w:rPr>
                <w:ins w:id="39" w:author="nalas" w:date="2012-11-14T16:02:00Z"/>
                <w:rFonts w:ascii="細明體" w:eastAsia="細明體" w:hAnsi="細明體" w:hint="eastAsia"/>
                <w:lang w:eastAsia="zh-TW"/>
              </w:rPr>
            </w:pPr>
            <w:ins w:id="40" w:author="nalas" w:date="2012-11-14T16:12:00Z">
              <w:r>
                <w:rPr>
                  <w:color w:val="0000FF"/>
                  <w:lang w:eastAsia="zh-TW"/>
                </w:rPr>
                <w:t>自動核賠條件調整作業</w:t>
              </w:r>
              <w:r>
                <w:rPr>
                  <w:color w:val="0000FF"/>
                  <w:lang w:eastAsia="zh-TW"/>
                </w:rPr>
                <w:t>(</w:t>
              </w:r>
              <w:r>
                <w:rPr>
                  <w:color w:val="0000FF"/>
                  <w:lang w:eastAsia="zh-TW"/>
                </w:rPr>
                <w:t>第二階段</w:t>
              </w:r>
              <w:r>
                <w:rPr>
                  <w:color w:val="0000FF"/>
                  <w:lang w:eastAsia="zh-TW"/>
                </w:rPr>
                <w:t>)</w:t>
              </w:r>
            </w:ins>
            <w:ins w:id="41" w:author="nalas" w:date="2012-11-14T16:16:00Z">
              <w:r w:rsidR="007E4B8D">
                <w:rPr>
                  <w:rFonts w:hint="eastAsia"/>
                  <w:color w:val="0000FF"/>
                  <w:lang w:eastAsia="zh-TW"/>
                </w:rPr>
                <w:t>，</w:t>
              </w:r>
            </w:ins>
            <w:ins w:id="42" w:author="nalas" w:date="2012-11-14T16:17:00Z">
              <w:r w:rsidR="007E4B8D" w:rsidRPr="00AD2D28">
                <w:rPr>
                  <w:rFonts w:ascii="細明體" w:eastAsia="細明體" w:hAnsi="細明體" w:cs="細明體" w:hint="eastAsia"/>
                  <w:lang w:eastAsia="zh-TW"/>
                </w:rPr>
                <w:t>自動核賠相關資訊檔</w:t>
              </w:r>
              <w:r w:rsidR="007E4B8D">
                <w:rPr>
                  <w:rFonts w:ascii="細明體" w:eastAsia="細明體" w:hAnsi="細明體" w:cs="細明體" w:hint="eastAsia"/>
                  <w:lang w:eastAsia="zh-TW"/>
                </w:rPr>
                <w:t>DTAAA080增加6個欄位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3" w:author="nalas" w:date="2012-11-14T16:02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7A17" w:rsidRPr="00AD2D28" w:rsidRDefault="003F2C8F" w:rsidP="00405370">
            <w:pPr>
              <w:pStyle w:val="Tabletext"/>
              <w:rPr>
                <w:ins w:id="44" w:author="nalas" w:date="2012-11-14T16:02:00Z"/>
                <w:rFonts w:ascii="細明體" w:eastAsia="細明體" w:hAnsi="細明體" w:hint="eastAsia"/>
                <w:lang w:eastAsia="zh-TW"/>
              </w:rPr>
            </w:pPr>
            <w:ins w:id="45" w:author="nalas" w:date="2012-11-14T16:12:00Z">
              <w:r w:rsidRPr="00AD2D28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6" w:author="nalas" w:date="2012-11-14T16:02:00Z">
              <w:tcPr>
                <w:tcW w:w="212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2F7A17" w:rsidRPr="00ED5795" w:rsidRDefault="003F2C8F" w:rsidP="00C26F2F">
            <w:pPr>
              <w:pStyle w:val="Tabletext"/>
              <w:rPr>
                <w:ins w:id="47" w:author="nalas" w:date="2012-11-14T16:02:00Z"/>
                <w:rFonts w:ascii="細明體" w:eastAsia="細明體" w:hAnsi="細明體"/>
                <w:lang w:eastAsia="zh-TW"/>
              </w:rPr>
            </w:pPr>
            <w:ins w:id="48" w:author="nalas" w:date="2012-11-14T16:12:00Z">
              <w:r>
                <w:rPr>
                  <w:rFonts w:ascii="細明體" w:eastAsia="細明體" w:hAnsi="細明體" w:hint="eastAsia"/>
                  <w:lang w:eastAsia="zh-TW"/>
                </w:rPr>
                <w:t>121114000173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AD2D28" w:rsidRDefault="001F45D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自動核賠分析資料產生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AAA0_B200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167DC4" w:rsidRPr="00AD2D28" w:rsidRDefault="00263006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101年1~6月理賠案件</w:t>
            </w:r>
            <w:r w:rsidRPr="00AD2D2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產生</w:t>
            </w: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判斷</w:t>
            </w:r>
            <w:r w:rsidR="001F45DB" w:rsidRPr="00AD2D2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自動核賠案件之</w:t>
            </w: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所有</w:t>
            </w:r>
            <w:r w:rsidR="001F45DB" w:rsidRPr="00AD2D2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條件及原因相關資料，供理企科做為分析規劃參考。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AD2D28" w:rsidRDefault="00AD2D2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</w:rPr>
        <w:object w:dxaOrig="7813" w:dyaOrig="2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44.75pt" o:ole="">
            <v:imagedata r:id="rId8" o:title=""/>
          </v:shape>
          <o:OLEObject Type="Embed" ProgID="Visio.Drawing.11" ShapeID="_x0000_i1025" DrawAspect="Content" ObjectID="_1657345298" r:id="rId9"/>
        </w:object>
      </w: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AD2D28" w:rsidTr="008936D5">
        <w:tc>
          <w:tcPr>
            <w:tcW w:w="794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AD2D28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AD2D28" w:rsidRDefault="00167DC4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AD2D28" w:rsidRDefault="00167DC4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細明體" w:hint="eastAsia"/>
                <w:sz w:val="20"/>
                <w:szCs w:val="20"/>
              </w:rPr>
              <w:t>理賠</w:t>
            </w:r>
            <w:r w:rsidR="00AD2D28">
              <w:rPr>
                <w:rFonts w:ascii="細明體" w:eastAsia="細明體" w:hAnsi="細明體" w:cs="細明體" w:hint="eastAsia"/>
                <w:sz w:val="20"/>
                <w:szCs w:val="20"/>
              </w:rPr>
              <w:t>受理</w:t>
            </w:r>
            <w:r w:rsidRPr="00AD2D28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細明體" w:hint="eastAsia"/>
                <w:sz w:val="20"/>
                <w:szCs w:val="20"/>
              </w:rPr>
              <w:t>DTAA</w:t>
            </w:r>
            <w:r w:rsidR="003827BD">
              <w:rPr>
                <w:rFonts w:ascii="細明體" w:eastAsia="細明體" w:hAnsi="細明體" w:cs="細明體" w:hint="eastAsia"/>
                <w:sz w:val="20"/>
                <w:szCs w:val="20"/>
              </w:rPr>
              <w:t>A0</w:t>
            </w:r>
            <w:r w:rsidRPr="00AD2D28">
              <w:rPr>
                <w:rFonts w:ascii="細明體" w:eastAsia="細明體" w:hAnsi="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7DC4" w:rsidRPr="00AD2D28" w:rsidRDefault="00167DC4" w:rsidP="008936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93DF0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93DF0" w:rsidRPr="00AD2D28" w:rsidRDefault="00793DF0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93DF0" w:rsidRPr="00AD2D28" w:rsidRDefault="00AD2D28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cs="細明體" w:hint="eastAsia"/>
                <w:sz w:val="20"/>
                <w:szCs w:val="20"/>
              </w:rPr>
              <w:t>自動核賠相關資訊檔</w:t>
            </w:r>
          </w:p>
        </w:tc>
        <w:tc>
          <w:tcPr>
            <w:tcW w:w="2835" w:type="dxa"/>
          </w:tcPr>
          <w:p w:rsidR="00793DF0" w:rsidRPr="00AD2D28" w:rsidRDefault="00AD2D28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/>
                <w:sz w:val="20"/>
                <w:szCs w:val="20"/>
              </w:rPr>
              <w:t>DTAAA080</w:t>
            </w:r>
          </w:p>
        </w:tc>
        <w:tc>
          <w:tcPr>
            <w:tcW w:w="799" w:type="dxa"/>
          </w:tcPr>
          <w:p w:rsidR="00793DF0" w:rsidRPr="00AD2D28" w:rsidRDefault="00BF7429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742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93DF0" w:rsidRPr="00AD2D28" w:rsidRDefault="00793DF0" w:rsidP="00E951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93DF0" w:rsidRPr="00AD2D28" w:rsidRDefault="00BF7429" w:rsidP="00E951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F742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93DF0" w:rsidRPr="00AD2D28" w:rsidRDefault="00BF7429" w:rsidP="00E951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F742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827BD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827BD" w:rsidRPr="00AD2D28" w:rsidRDefault="003827BD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827BD" w:rsidRPr="00AD2D28" w:rsidRDefault="003827BD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2835" w:type="dxa"/>
          </w:tcPr>
          <w:p w:rsidR="003827BD" w:rsidRDefault="003827BD" w:rsidP="00E95106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3827BD" w:rsidRPr="00BF7429" w:rsidRDefault="003827BD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827BD" w:rsidRPr="00AD2D28" w:rsidRDefault="003827BD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827BD" w:rsidRPr="00BF7429" w:rsidRDefault="003827BD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827BD" w:rsidRPr="00BF7429" w:rsidRDefault="003827BD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827BD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827BD" w:rsidRPr="00AD2D28" w:rsidRDefault="003827BD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827BD" w:rsidRDefault="003827BD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理賠投保明細檔</w:t>
            </w:r>
          </w:p>
        </w:tc>
        <w:tc>
          <w:tcPr>
            <w:tcW w:w="2835" w:type="dxa"/>
          </w:tcPr>
          <w:p w:rsidR="003827BD" w:rsidRDefault="003827BD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DTAAB100</w:t>
            </w:r>
          </w:p>
        </w:tc>
        <w:tc>
          <w:tcPr>
            <w:tcW w:w="799" w:type="dxa"/>
          </w:tcPr>
          <w:p w:rsidR="003827BD" w:rsidRPr="00AD2D28" w:rsidRDefault="003827BD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827BD" w:rsidRPr="00AD2D28" w:rsidRDefault="003827BD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827BD" w:rsidRPr="00AD2D28" w:rsidRDefault="003827BD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827BD" w:rsidRPr="00AD2D28" w:rsidRDefault="003827BD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46D6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AD2D28" w:rsidRDefault="00C46D6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C46D6D" w:rsidRPr="00AD2D28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AD2D28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E44BA8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44BA8" w:rsidRPr="00AD2D28" w:rsidRDefault="00E44BA8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44BA8" w:rsidRPr="00AD2D28" w:rsidRDefault="00E44BA8" w:rsidP="008C36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E44BA8" w:rsidRPr="00AD2D28" w:rsidRDefault="00E44BA8" w:rsidP="008C36C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E44BA8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44BA8" w:rsidRPr="00AD2D28" w:rsidRDefault="00E44BA8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44BA8" w:rsidRPr="00AD2D28" w:rsidRDefault="00E44BA8" w:rsidP="008C36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44BA8">
              <w:rPr>
                <w:rFonts w:ascii="細明體" w:eastAsia="細明體" w:hAnsi="細明體" w:hint="eastAsia"/>
                <w:sz w:val="20"/>
                <w:szCs w:val="20"/>
              </w:rPr>
              <w:t>自動核賠判定模組</w:t>
            </w:r>
          </w:p>
        </w:tc>
        <w:tc>
          <w:tcPr>
            <w:tcW w:w="5674" w:type="dxa"/>
          </w:tcPr>
          <w:p w:rsidR="00E44BA8" w:rsidRPr="00AD2D28" w:rsidRDefault="00E44BA8" w:rsidP="008C36C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AA_A0Z023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AD2D28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JAAARA</w:t>
            </w:r>
            <w:r w:rsidR="00241CB2" w:rsidRPr="00AD2D28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AD2D28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1944C9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AD2D28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1760" w:type="dxa"/>
            <w:vAlign w:val="center"/>
          </w:tcPr>
          <w:p w:rsidR="00241CB2" w:rsidRPr="00AD2D28" w:rsidRDefault="00AD2D28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DTAE</w:t>
            </w:r>
          </w:p>
        </w:tc>
        <w:tc>
          <w:tcPr>
            <w:tcW w:w="5670" w:type="dxa"/>
            <w:vAlign w:val="center"/>
          </w:tcPr>
          <w:p w:rsidR="00241CB2" w:rsidRPr="00AD2D28" w:rsidRDefault="00AD2D28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可不傳，若有傳入以傳入日期為主</w:t>
            </w: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FE0A9A" w:rsidRPr="00AD2D28" w:rsidRDefault="00FE0A9A" w:rsidP="00FE0A9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初始化：</w:t>
      </w:r>
    </w:p>
    <w:p w:rsidR="00FE0A9A" w:rsidRPr="00AD2D28" w:rsidRDefault="00FE0A9A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回覆訊息預設為0。</w:t>
      </w:r>
    </w:p>
    <w:p w:rsidR="00C94333" w:rsidRPr="00AD2D28" w:rsidRDefault="0074436B" w:rsidP="00366D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FE0A9A" w:rsidRPr="00AD2D28">
        <w:rPr>
          <w:rFonts w:ascii="細明體" w:eastAsia="細明體" w:hAnsi="細明體" w:hint="eastAsia"/>
          <w:kern w:val="2"/>
          <w:lang w:eastAsia="zh-TW"/>
        </w:rPr>
        <w:t>件數 = 0</w:t>
      </w:r>
    </w:p>
    <w:p w:rsidR="0090258C" w:rsidRPr="00AD2D28" w:rsidRDefault="0052573F" w:rsidP="00FE0A9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 w:hint="eastAsia"/>
          <w:kern w:val="2"/>
          <w:lang w:eastAsia="zh-TW"/>
        </w:rPr>
        <w:t>成功</w:t>
      </w:r>
      <w:r w:rsidR="0090258C" w:rsidRPr="00AD2D28">
        <w:rPr>
          <w:rFonts w:ascii="細明體" w:eastAsia="細明體" w:hAnsi="細明體" w:hint="eastAsia"/>
          <w:kern w:val="2"/>
          <w:lang w:eastAsia="zh-TW"/>
        </w:rPr>
        <w:t>件數 = 0</w:t>
      </w:r>
    </w:p>
    <w:p w:rsidR="0090258C" w:rsidRPr="00AD2D28" w:rsidRDefault="0090258C" w:rsidP="0090258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 w:hint="eastAsia"/>
          <w:kern w:val="2"/>
          <w:lang w:eastAsia="zh-TW"/>
        </w:rPr>
        <w:t>錯誤件數</w:t>
      </w:r>
      <w:r w:rsidR="0074436B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E2563D" w:rsidRDefault="00E2563D" w:rsidP="00E2563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 w:hint="eastAsia"/>
          <w:kern w:val="2"/>
          <w:lang w:eastAsia="zh-TW"/>
        </w:rPr>
        <w:t>傳入參數判斷處理</w:t>
      </w:r>
    </w:p>
    <w:p w:rsidR="00B832A2" w:rsidRDefault="00B832A2" w:rsidP="00B832A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若未傳入參數</w:t>
      </w:r>
    </w:p>
    <w:p w:rsidR="00B832A2" w:rsidRPr="00400864" w:rsidRDefault="00400864" w:rsidP="0040086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</w:t>
      </w:r>
      <w:r w:rsidRPr="00400864">
        <w:rPr>
          <w:rFonts w:ascii="細明體" w:eastAsia="細明體" w:hAnsi="細明體" w:hint="eastAsia"/>
          <w:kern w:val="2"/>
          <w:lang w:eastAsia="zh-TW"/>
        </w:rPr>
        <w:t>起日</w:t>
      </w:r>
      <w:r w:rsidR="00B832A2" w:rsidRPr="00400864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400864">
        <w:rPr>
          <w:rFonts w:ascii="細明體" w:eastAsia="細明體" w:hAnsi="細明體"/>
          <w:kern w:val="2"/>
          <w:lang w:eastAsia="zh-TW"/>
        </w:rPr>
        <w:t>‘</w:t>
      </w:r>
      <w:r w:rsidRPr="00400864">
        <w:rPr>
          <w:rFonts w:ascii="細明體" w:eastAsia="細明體" w:hAnsi="細明體" w:hint="eastAsia"/>
          <w:kern w:val="2"/>
          <w:lang w:eastAsia="zh-TW"/>
        </w:rPr>
        <w:t>2012-01-01 00:00:00.000</w:t>
      </w:r>
      <w:r w:rsidRPr="00400864">
        <w:rPr>
          <w:rFonts w:ascii="細明體" w:eastAsia="細明體" w:hAnsi="細明體"/>
          <w:kern w:val="2"/>
          <w:lang w:eastAsia="zh-TW"/>
        </w:rPr>
        <w:t>’</w:t>
      </w:r>
    </w:p>
    <w:p w:rsidR="00400864" w:rsidRDefault="00400864" w:rsidP="00B832A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$抽件迄</w:t>
      </w:r>
      <w:r w:rsidRPr="00400864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2012-06-30 23:59:59.999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41023A" w:rsidRDefault="0041023A" w:rsidP="00B832A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 = 空白</w:t>
      </w:r>
    </w:p>
    <w:p w:rsidR="00B832A2" w:rsidRDefault="00B832A2" w:rsidP="00B832A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若傳入1個參數</w:t>
      </w:r>
    </w:p>
    <w:p w:rsidR="00B832A2" w:rsidRDefault="00B832A2" w:rsidP="00B832A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判斷是否為合理日期</w:t>
      </w:r>
      <w:r w:rsidR="00A47D29">
        <w:rPr>
          <w:rFonts w:ascii="細明體" w:eastAsia="細明體" w:hAnsi="細明體" w:hint="eastAsia"/>
          <w:kern w:val="2"/>
          <w:lang w:eastAsia="zh-TW"/>
        </w:rPr>
        <w:t>且要大於等於</w:t>
      </w:r>
      <w:r w:rsidR="0040086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00864">
        <w:rPr>
          <w:rFonts w:ascii="細明體" w:eastAsia="細明體" w:hAnsi="細明體"/>
          <w:kern w:val="2"/>
          <w:lang w:eastAsia="zh-TW"/>
        </w:rPr>
        <w:t>‘</w:t>
      </w:r>
      <w:r w:rsidR="00400864">
        <w:rPr>
          <w:rFonts w:ascii="細明體" w:eastAsia="細明體" w:hAnsi="細明體" w:hint="eastAsia"/>
          <w:kern w:val="2"/>
          <w:lang w:eastAsia="zh-TW"/>
        </w:rPr>
        <w:t>2012-01-01</w:t>
      </w:r>
      <w:r w:rsidR="00400864">
        <w:rPr>
          <w:rFonts w:ascii="細明體" w:eastAsia="細明體" w:hAnsi="細明體"/>
          <w:kern w:val="2"/>
          <w:lang w:eastAsia="zh-TW"/>
        </w:rPr>
        <w:t>’</w:t>
      </w:r>
    </w:p>
    <w:p w:rsidR="00400864" w:rsidRPr="00400864" w:rsidRDefault="00400864" w:rsidP="0040086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</w:t>
      </w:r>
      <w:r w:rsidRPr="00400864">
        <w:rPr>
          <w:rFonts w:ascii="細明體" w:eastAsia="細明體" w:hAnsi="細明體" w:hint="eastAsia"/>
          <w:kern w:val="2"/>
          <w:lang w:eastAsia="zh-TW"/>
        </w:rPr>
        <w:t xml:space="preserve">起日 = </w:t>
      </w:r>
      <w:r w:rsidRPr="00400864">
        <w:rPr>
          <w:rFonts w:ascii="細明體" w:eastAsia="細明體" w:hAnsi="細明體"/>
          <w:kern w:val="2"/>
          <w:lang w:eastAsia="zh-TW"/>
        </w:rPr>
        <w:t>‘</w:t>
      </w:r>
      <w:r w:rsidRPr="00400864">
        <w:rPr>
          <w:rFonts w:ascii="細明體" w:eastAsia="細明體" w:hAnsi="細明體" w:hint="eastAsia"/>
          <w:kern w:val="2"/>
          <w:lang w:eastAsia="zh-TW"/>
        </w:rPr>
        <w:t>2012-01-01 00:00:00.000</w:t>
      </w:r>
      <w:r w:rsidRPr="00400864">
        <w:rPr>
          <w:rFonts w:ascii="細明體" w:eastAsia="細明體" w:hAnsi="細明體"/>
          <w:kern w:val="2"/>
          <w:lang w:eastAsia="zh-TW"/>
        </w:rPr>
        <w:t>’</w:t>
      </w:r>
    </w:p>
    <w:p w:rsidR="00B832A2" w:rsidRDefault="00400864" w:rsidP="00B832A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$抽件迄</w:t>
      </w:r>
      <w:r w:rsidRPr="00400864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 xml:space="preserve"> =  傳入參數 +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23:59:59.999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41023A" w:rsidRDefault="0041023A" w:rsidP="00B832A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 = 空白</w:t>
      </w:r>
    </w:p>
    <w:p w:rsidR="0058549A" w:rsidRDefault="0058549A" w:rsidP="0058549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若傳入2個參數</w:t>
      </w:r>
    </w:p>
    <w:p w:rsidR="0058549A" w:rsidRDefault="0058549A" w:rsidP="0058549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判斷傳入</w:t>
      </w:r>
      <w:r w:rsidR="002F5595">
        <w:rPr>
          <w:rFonts w:ascii="細明體" w:eastAsia="細明體" w:hAnsi="細明體" w:hint="eastAsia"/>
          <w:kern w:val="2"/>
          <w:lang w:eastAsia="zh-TW"/>
        </w:rPr>
        <w:t>第</w:t>
      </w:r>
      <w:r>
        <w:rPr>
          <w:rFonts w:ascii="細明體" w:eastAsia="細明體" w:hAnsi="細明體" w:hint="eastAsia"/>
          <w:kern w:val="2"/>
          <w:lang w:eastAsia="zh-TW"/>
        </w:rPr>
        <w:t xml:space="preserve">1個參數是否為合理日期且要大於等於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2012-01-01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58549A" w:rsidRPr="00400864" w:rsidRDefault="0058549A" w:rsidP="001944C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</w:t>
      </w:r>
      <w:r w:rsidRPr="00400864">
        <w:rPr>
          <w:rFonts w:ascii="細明體" w:eastAsia="細明體" w:hAnsi="細明體" w:hint="eastAsia"/>
          <w:kern w:val="2"/>
          <w:lang w:eastAsia="zh-TW"/>
        </w:rPr>
        <w:t>起日 =</w:t>
      </w:r>
      <w:r w:rsidR="002F5595">
        <w:rPr>
          <w:rFonts w:ascii="細明體" w:eastAsia="細明體" w:hAnsi="細明體" w:hint="eastAsia"/>
          <w:kern w:val="2"/>
          <w:lang w:eastAsia="zh-TW"/>
        </w:rPr>
        <w:t>傳入參數1 +</w:t>
      </w:r>
      <w:r w:rsidR="002F5595" w:rsidRPr="00400864" w:rsidDel="002F559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400864">
        <w:rPr>
          <w:rFonts w:ascii="細明體" w:eastAsia="細明體" w:hAnsi="細明體"/>
          <w:kern w:val="2"/>
          <w:lang w:eastAsia="zh-TW"/>
        </w:rPr>
        <w:t>‘</w:t>
      </w:r>
      <w:r w:rsidRPr="00400864"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 w:rsidRPr="00400864">
        <w:rPr>
          <w:rFonts w:ascii="細明體" w:eastAsia="細明體" w:hAnsi="細明體"/>
          <w:kern w:val="2"/>
          <w:lang w:eastAsia="zh-TW"/>
        </w:rPr>
        <w:t>’</w:t>
      </w:r>
    </w:p>
    <w:p w:rsidR="002F5595" w:rsidRDefault="002F5595" w:rsidP="002F55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判斷傳入第2個參數是否為合理日期且要大於等於第一個傳入參數</w:t>
      </w:r>
    </w:p>
    <w:p w:rsidR="002F5595" w:rsidRDefault="002F5595" w:rsidP="001944C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$抽件迄</w:t>
      </w:r>
      <w:r w:rsidRPr="00400864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傳入參數2 +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23:59:59.999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F5595" w:rsidRDefault="002F5595" w:rsidP="002F55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 = 空白</w:t>
      </w:r>
    </w:p>
    <w:p w:rsidR="002F5595" w:rsidRDefault="002F5595" w:rsidP="002F559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若傳入3個參數</w:t>
      </w:r>
    </w:p>
    <w:p w:rsidR="002F5595" w:rsidRDefault="002F5595" w:rsidP="002F55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判斷傳入第1個參數是否為合理日期且要大於等於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2012-01-01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F5595" w:rsidRPr="00400864" w:rsidRDefault="002F5595" w:rsidP="002F559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</w:t>
      </w:r>
      <w:r w:rsidRPr="00400864">
        <w:rPr>
          <w:rFonts w:ascii="細明體" w:eastAsia="細明體" w:hAnsi="細明體" w:hint="eastAsia"/>
          <w:kern w:val="2"/>
          <w:lang w:eastAsia="zh-TW"/>
        </w:rPr>
        <w:t>起日 =</w:t>
      </w:r>
      <w:r>
        <w:rPr>
          <w:rFonts w:ascii="細明體" w:eastAsia="細明體" w:hAnsi="細明體" w:hint="eastAsia"/>
          <w:kern w:val="2"/>
          <w:lang w:eastAsia="zh-TW"/>
        </w:rPr>
        <w:t>傳入參數1 +</w:t>
      </w:r>
      <w:r w:rsidRPr="00400864" w:rsidDel="002F559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400864">
        <w:rPr>
          <w:rFonts w:ascii="細明體" w:eastAsia="細明體" w:hAnsi="細明體"/>
          <w:kern w:val="2"/>
          <w:lang w:eastAsia="zh-TW"/>
        </w:rPr>
        <w:t>‘</w:t>
      </w:r>
      <w:r w:rsidRPr="00400864">
        <w:rPr>
          <w:rFonts w:ascii="細明體" w:eastAsia="細明體" w:hAnsi="細明體" w:hint="eastAsia"/>
          <w:kern w:val="2"/>
          <w:lang w:eastAsia="zh-TW"/>
        </w:rPr>
        <w:t xml:space="preserve"> 00:00:00.000</w:t>
      </w:r>
      <w:r w:rsidRPr="00400864">
        <w:rPr>
          <w:rFonts w:ascii="細明體" w:eastAsia="細明體" w:hAnsi="細明體"/>
          <w:kern w:val="2"/>
          <w:lang w:eastAsia="zh-TW"/>
        </w:rPr>
        <w:t>’</w:t>
      </w:r>
    </w:p>
    <w:p w:rsidR="002F5595" w:rsidRDefault="002F5595" w:rsidP="002F55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判斷傳入第2個參數是否為合理日期且要大於等於第一個傳入參數</w:t>
      </w:r>
    </w:p>
    <w:p w:rsidR="002F5595" w:rsidRPr="002F5595" w:rsidRDefault="002F5595" w:rsidP="002F559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$抽件迄</w:t>
      </w:r>
      <w:r w:rsidRPr="00400864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傳入參數2 +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 xml:space="preserve"> 23:59:59.999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F5595" w:rsidRPr="002F5595" w:rsidRDefault="002F5595" w:rsidP="002F55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 = 傳入第3個參數</w:t>
      </w:r>
    </w:p>
    <w:p w:rsidR="00E2563D" w:rsidRPr="002F5595" w:rsidRDefault="00E6211D" w:rsidP="002F559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5595">
        <w:rPr>
          <w:rFonts w:ascii="細明體" w:eastAsia="細明體" w:hAnsi="細明體" w:hint="eastAsia"/>
          <w:kern w:val="2"/>
          <w:lang w:eastAsia="zh-TW"/>
        </w:rPr>
        <w:lastRenderedPageBreak/>
        <w:t>若</w:t>
      </w:r>
      <w:r w:rsidR="00E2563D" w:rsidRPr="002F5595">
        <w:rPr>
          <w:rFonts w:ascii="細明體" w:eastAsia="細明體" w:hAnsi="細明體" w:hint="eastAsia"/>
          <w:kern w:val="2"/>
          <w:lang w:eastAsia="zh-TW"/>
        </w:rPr>
        <w:t>傳入參數</w:t>
      </w:r>
      <w:r w:rsidR="00B832A2" w:rsidRPr="002F5595">
        <w:rPr>
          <w:rFonts w:ascii="細明體" w:eastAsia="細明體" w:hAnsi="細明體" w:hint="eastAsia"/>
          <w:kern w:val="2"/>
          <w:lang w:eastAsia="zh-TW"/>
        </w:rPr>
        <w:t>個數大</w:t>
      </w:r>
      <w:r w:rsidRPr="002F5595">
        <w:rPr>
          <w:rFonts w:ascii="細明體" w:eastAsia="細明體" w:hAnsi="細明體" w:hint="eastAsia"/>
          <w:kern w:val="2"/>
          <w:lang w:eastAsia="zh-TW"/>
        </w:rPr>
        <w:t>於</w:t>
      </w:r>
      <w:r w:rsidR="002F5595">
        <w:rPr>
          <w:rFonts w:ascii="細明體" w:eastAsia="細明體" w:hAnsi="細明體" w:hint="eastAsia"/>
          <w:kern w:val="2"/>
          <w:lang w:eastAsia="zh-TW"/>
        </w:rPr>
        <w:t>3</w:t>
      </w:r>
      <w:r w:rsidRPr="002F5595">
        <w:rPr>
          <w:rFonts w:ascii="細明體" w:eastAsia="細明體" w:hAnsi="細明體" w:hint="eastAsia"/>
          <w:kern w:val="2"/>
          <w:lang w:eastAsia="zh-TW"/>
        </w:rPr>
        <w:t>個</w:t>
      </w:r>
    </w:p>
    <w:p w:rsidR="00E2563D" w:rsidRPr="00B832A2" w:rsidRDefault="00E2563D" w:rsidP="00E256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AD2D28">
        <w:rPr>
          <w:rFonts w:ascii="細明體" w:eastAsia="細明體" w:hAnsi="細明體"/>
          <w:kern w:val="2"/>
          <w:lang w:eastAsia="zh-TW"/>
        </w:rPr>
        <w:t>“</w:t>
      </w:r>
      <w:r w:rsidRPr="00AD2D28">
        <w:rPr>
          <w:rFonts w:ascii="細明體" w:eastAsia="細明體" w:hAnsi="細明體" w:hint="eastAsia"/>
          <w:kern w:val="2"/>
          <w:lang w:eastAsia="zh-TW"/>
        </w:rPr>
        <w:t>請確認輸入參數</w:t>
      </w:r>
      <w:r w:rsidR="00E6211D" w:rsidRPr="00AD2D28">
        <w:rPr>
          <w:rFonts w:ascii="細明體" w:eastAsia="細明體" w:hAnsi="細明體" w:hint="eastAsia"/>
          <w:kern w:val="2"/>
          <w:lang w:eastAsia="zh-TW"/>
        </w:rPr>
        <w:t>(</w:t>
      </w:r>
      <w:r w:rsidR="0058549A">
        <w:rPr>
          <w:rFonts w:ascii="細明體" w:eastAsia="細明體" w:hAnsi="細明體" w:hint="eastAsia"/>
          <w:kern w:val="2"/>
          <w:lang w:eastAsia="zh-TW"/>
        </w:rPr>
        <w:t>最多輸入</w:t>
      </w:r>
      <w:r w:rsidR="002F5595">
        <w:rPr>
          <w:rFonts w:ascii="細明體" w:eastAsia="細明體" w:hAnsi="細明體" w:hint="eastAsia"/>
          <w:kern w:val="2"/>
          <w:lang w:eastAsia="zh-TW"/>
        </w:rPr>
        <w:t>三</w:t>
      </w:r>
      <w:r w:rsidR="00B832A2">
        <w:rPr>
          <w:rFonts w:ascii="細明體" w:eastAsia="細明體" w:hAnsi="細明體" w:hint="eastAsia"/>
          <w:kern w:val="2"/>
          <w:lang w:eastAsia="zh-TW"/>
        </w:rPr>
        <w:t>個</w:t>
      </w:r>
      <w:r w:rsidR="00E6211D" w:rsidRPr="00AD2D28">
        <w:rPr>
          <w:rFonts w:ascii="細明體" w:eastAsia="細明體" w:hAnsi="細明體" w:hint="eastAsia"/>
          <w:kern w:val="2"/>
          <w:lang w:eastAsia="zh-TW"/>
        </w:rPr>
        <w:t>)</w:t>
      </w:r>
      <w:r w:rsidRPr="00AD2D28">
        <w:rPr>
          <w:rFonts w:ascii="細明體" w:eastAsia="細明體" w:hAnsi="細明體"/>
          <w:lang w:eastAsia="zh-TW"/>
        </w:rPr>
        <w:t>”</w:t>
      </w:r>
    </w:p>
    <w:p w:rsidR="008D589F" w:rsidRDefault="008D589F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D589F" w:rsidRDefault="008D589F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</w:t>
      </w:r>
      <w:r>
        <w:rPr>
          <w:rFonts w:ascii="細明體" w:eastAsia="細明體" w:hAnsi="細明體" w:hint="eastAsia"/>
          <w:kern w:val="2"/>
          <w:lang w:eastAsia="zh-TW"/>
        </w:rPr>
        <w:t>ith TA AS</w:t>
      </w:r>
    </w:p>
    <w:p w:rsidR="00B832A2" w:rsidRDefault="00353FB9" w:rsidP="001944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讀取理賠受理檔DTAAA001,BY參數</w:t>
      </w:r>
    </w:p>
    <w:p w:rsidR="00353FB9" w:rsidRDefault="00353FB9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受理日期</w:t>
      </w:r>
      <w:r w:rsidR="00C15A95">
        <w:rPr>
          <w:rFonts w:ascii="細明體" w:eastAsia="細明體" w:hAnsi="細明體" w:hint="eastAsia"/>
          <w:kern w:val="2"/>
          <w:lang w:eastAsia="zh-TW"/>
        </w:rPr>
        <w:t xml:space="preserve">: </w:t>
      </w:r>
      <w:r w:rsidR="00400864">
        <w:rPr>
          <w:rFonts w:ascii="細明體" w:eastAsia="細明體" w:hAnsi="細明體" w:hint="eastAsia"/>
          <w:kern w:val="2"/>
          <w:lang w:eastAsia="zh-TW"/>
        </w:rPr>
        <w:t>&gt;= $抽件</w:t>
      </w:r>
      <w:r w:rsidR="00400864" w:rsidRPr="00400864">
        <w:rPr>
          <w:rFonts w:ascii="細明體" w:eastAsia="細明體" w:hAnsi="細明體" w:hint="eastAsia"/>
          <w:kern w:val="2"/>
          <w:lang w:eastAsia="zh-TW"/>
        </w:rPr>
        <w:t>起日</w:t>
      </w:r>
      <w:r w:rsidR="00400864">
        <w:rPr>
          <w:rFonts w:ascii="細明體" w:eastAsia="細明體" w:hAnsi="細明體" w:hint="eastAsia"/>
          <w:kern w:val="2"/>
          <w:lang w:eastAsia="zh-TW"/>
        </w:rPr>
        <w:t xml:space="preserve"> AND  &lt;= $抽件迄</w:t>
      </w:r>
      <w:r w:rsidR="00400864" w:rsidRPr="00400864">
        <w:rPr>
          <w:rFonts w:ascii="細明體" w:eastAsia="細明體" w:hAnsi="細明體" w:hint="eastAsia"/>
          <w:kern w:val="2"/>
          <w:lang w:eastAsia="zh-TW"/>
        </w:rPr>
        <w:t>日</w:t>
      </w:r>
    </w:p>
    <w:p w:rsidR="00400864" w:rsidRDefault="00400864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受理進度: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8D589F">
        <w:rPr>
          <w:rFonts w:ascii="細明體" w:eastAsia="細明體" w:hAnsi="細明體" w:hint="eastAsia"/>
          <w:kern w:val="2"/>
          <w:lang w:eastAsia="zh-TW"/>
        </w:rPr>
        <w:t>8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="008D589F">
        <w:rPr>
          <w:rFonts w:ascii="細明體" w:eastAsia="細明體" w:hAnsi="細明體" w:hint="eastAsia"/>
          <w:kern w:val="2"/>
          <w:lang w:eastAsia="zh-TW"/>
        </w:rPr>
        <w:t>覆核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0676CD" w:rsidRDefault="000676CD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6CD">
        <w:rPr>
          <w:rFonts w:ascii="細明體" w:eastAsia="細明體" w:hAnsi="細明體" w:hint="eastAsia"/>
          <w:kern w:val="2"/>
          <w:lang w:eastAsia="zh-TW"/>
        </w:rPr>
        <w:t>壽團險分類</w:t>
      </w:r>
      <w:r>
        <w:rPr>
          <w:rFonts w:ascii="細明體" w:eastAsia="細明體" w:hAnsi="細明體" w:hint="eastAsia"/>
          <w:kern w:val="2"/>
          <w:lang w:eastAsia="zh-TW"/>
        </w:rPr>
        <w:t xml:space="preserve">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(壽險)</w:t>
      </w:r>
    </w:p>
    <w:p w:rsidR="008D589F" w:rsidRDefault="008D589F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受理編號:不是 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開頭的案件</w:t>
      </w:r>
    </w:p>
    <w:p w:rsidR="0041023A" w:rsidRDefault="0041023A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$受理編號 &lt;&gt; 空白</w:t>
      </w:r>
    </w:p>
    <w:p w:rsidR="0041023A" w:rsidRDefault="0041023A" w:rsidP="001944C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 $受理編號</w:t>
      </w:r>
    </w:p>
    <w:p w:rsidR="0041023A" w:rsidRDefault="0041023A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400864" w:rsidRDefault="00400864" w:rsidP="001944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400864" w:rsidRDefault="00400864" w:rsidP="001944C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8D589F" w:rsidRDefault="008D589F" w:rsidP="001944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讀取 TA </w:t>
      </w:r>
    </w:p>
    <w:p w:rsidR="008D589F" w:rsidRPr="001944C9" w:rsidRDefault="008D589F" w:rsidP="001944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</w:t>
      </w:r>
      <w:r w:rsidR="003827BD">
        <w:rPr>
          <w:rFonts w:ascii="細明體" w:eastAsia="細明體" w:hAnsi="細明體" w:cs="細明體" w:hint="eastAsia"/>
        </w:rPr>
        <w:t>理賠受理申請書檔</w:t>
      </w:r>
      <w:r w:rsidR="003827BD">
        <w:rPr>
          <w:rFonts w:ascii="細明體" w:eastAsia="細明體" w:hAnsi="細明體" w:cs="細明體" w:hint="eastAsia"/>
          <w:lang w:eastAsia="zh-TW"/>
        </w:rPr>
        <w:t>DTAAA010 AS TB ON TA.受理編號 = TB.受理編號</w:t>
      </w:r>
    </w:p>
    <w:p w:rsidR="003827BD" w:rsidRPr="001944C9" w:rsidRDefault="003827BD" w:rsidP="001944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JOIN理賠投保明細檔DTAAB100 AS TC </w:t>
      </w:r>
      <w:r>
        <w:rPr>
          <w:rFonts w:ascii="細明體" w:eastAsia="細明體" w:hAnsi="細明體" w:cs="細明體" w:hint="eastAsia"/>
          <w:lang w:eastAsia="zh-TW"/>
        </w:rPr>
        <w:t>ON TA.受理編號 = TC.受理編號</w:t>
      </w:r>
    </w:p>
    <w:p w:rsidR="003827BD" w:rsidRDefault="003827BD" w:rsidP="001944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3827BD" w:rsidRDefault="003827BD" w:rsidP="003827B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TA.受理編號 AS $受理編號_A001</w:t>
      </w:r>
    </w:p>
    <w:p w:rsidR="003827BD" w:rsidRDefault="003827BD" w:rsidP="003827B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0864" w:rsidRDefault="00400864" w:rsidP="00353FB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400864" w:rsidRPr="00DB6615" w:rsidRDefault="00400864" w:rsidP="0040086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6615">
        <w:rPr>
          <w:rFonts w:ascii="細明體" w:eastAsia="細明體" w:hAnsi="細明體" w:hint="eastAsia"/>
          <w:kern w:val="2"/>
          <w:lang w:eastAsia="zh-TW"/>
        </w:rPr>
        <w:t>FATAL出件數相關資料給LOG檔顯示。</w:t>
      </w:r>
    </w:p>
    <w:p w:rsidR="00400864" w:rsidRPr="00DB6615" w:rsidRDefault="00400864" w:rsidP="0040086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6615">
        <w:rPr>
          <w:rFonts w:ascii="細明體" w:eastAsia="細明體" w:hAnsi="細明體" w:hint="eastAsia"/>
          <w:lang w:eastAsia="zh-TW"/>
        </w:rPr>
        <w:t>C</w:t>
      </w:r>
      <w:r w:rsidRPr="00DB6615">
        <w:rPr>
          <w:rFonts w:ascii="細明體" w:eastAsia="細明體" w:hAnsi="細明體"/>
          <w:lang w:eastAsia="zh-TW"/>
        </w:rPr>
        <w:t>ALL batch.CountManager</w:t>
      </w:r>
      <w:r w:rsidRPr="00DB6615">
        <w:rPr>
          <w:rFonts w:ascii="細明體" w:eastAsia="細明體" w:hAnsi="細明體" w:hint="eastAsia"/>
          <w:lang w:eastAsia="zh-TW"/>
        </w:rPr>
        <w:t>(批次作業件數記錄模組)，記錄</w:t>
      </w:r>
      <w:r w:rsidR="00FB799D">
        <w:rPr>
          <w:rFonts w:ascii="細明體" w:eastAsia="細明體" w:hAnsi="細明體" w:hint="eastAsia"/>
          <w:lang w:eastAsia="zh-TW"/>
        </w:rPr>
        <w:t>讀取件數，成功</w:t>
      </w:r>
      <w:r w:rsidR="00FB799D" w:rsidRPr="004C14F8">
        <w:rPr>
          <w:rFonts w:ascii="細明體" w:eastAsia="細明體" w:hAnsi="細明體" w:hint="eastAsia"/>
          <w:lang w:eastAsia="zh-TW"/>
        </w:rPr>
        <w:t>件數及錯誤件數</w:t>
      </w:r>
      <w:r w:rsidRPr="00DB6615">
        <w:rPr>
          <w:rFonts w:ascii="細明體" w:eastAsia="細明體" w:hAnsi="細明體" w:hint="eastAsia"/>
          <w:lang w:eastAsia="zh-TW"/>
        </w:rPr>
        <w:t>。</w:t>
      </w:r>
    </w:p>
    <w:p w:rsidR="00400864" w:rsidRPr="00DB6615" w:rsidRDefault="00400864" w:rsidP="0040086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B6615">
        <w:rPr>
          <w:rFonts w:ascii="細明體" w:eastAsia="細明體" w:hAnsi="細明體" w:hint="eastAsia"/>
          <w:lang w:eastAsia="zh-TW"/>
        </w:rPr>
        <w:t>RETURN</w:t>
      </w:r>
    </w:p>
    <w:p w:rsidR="00400864" w:rsidRDefault="00400864" w:rsidP="0040086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若有資料,依序處理每筆記錄</w:t>
      </w:r>
    </w:p>
    <w:p w:rsidR="009739B7" w:rsidRDefault="009739B7" w:rsidP="009739B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2讀取件數 ++</w:t>
      </w:r>
    </w:p>
    <w:p w:rsidR="00E7030D" w:rsidRDefault="00E7030D" w:rsidP="009739B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$理賠申請書檔 = 查詢出DTAAA010</w:t>
      </w:r>
    </w:p>
    <w:p w:rsidR="001944C9" w:rsidRDefault="001944C9" w:rsidP="002F7A1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若理賠受理檔為空值則跳過不處理</w:t>
      </w:r>
    </w:p>
    <w:p w:rsidR="00E7030D" w:rsidRDefault="00E7030D" w:rsidP="009739B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$理賠投保明細LIST</w:t>
      </w:r>
    </w:p>
    <w:p w:rsidR="00E7030D" w:rsidRDefault="00E7030D" w:rsidP="001944C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將查詢出相同受理編號的DTAAB100組成list</w:t>
      </w:r>
    </w:p>
    <w:p w:rsidR="00400864" w:rsidRPr="00E44BA8" w:rsidRDefault="00400864" w:rsidP="00E44BA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 w:rsidR="00E44BA8" w:rsidRPr="00E44BA8">
        <w:rPr>
          <w:rFonts w:ascii="細明體" w:eastAsia="細明體" w:hAnsi="細明體" w:hint="eastAsia"/>
          <w:lang w:eastAsia="zh-TW"/>
        </w:rPr>
        <w:t>自動核賠判定模組</w:t>
      </w:r>
      <w:r w:rsidR="00E44BA8">
        <w:rPr>
          <w:rFonts w:ascii="細明體" w:eastAsia="細明體" w:hAnsi="細明體" w:hint="eastAsia"/>
          <w:lang w:eastAsia="zh-TW"/>
        </w:rPr>
        <w:t>AA_A0Z023.</w:t>
      </w:r>
      <w:r w:rsidR="00E44BA8">
        <w:rPr>
          <w:rFonts w:ascii="細明體" w:eastAsia="細明體" w:hAnsi="細明體"/>
          <w:lang w:eastAsia="zh-TW"/>
        </w:rPr>
        <w:t>doMethod1(</w:t>
      </w:r>
      <w:r w:rsidR="00E44BA8" w:rsidRPr="00E44BA8">
        <w:rPr>
          <w:rFonts w:ascii="細明體" w:eastAsia="細明體" w:hAnsi="細明體"/>
          <w:lang w:eastAsia="zh-TW"/>
        </w:rPr>
        <w:t>)</w:t>
      </w:r>
      <w:r w:rsidR="00E44BA8">
        <w:rPr>
          <w:rFonts w:ascii="細明體" w:eastAsia="細明體" w:hAnsi="細明體" w:hint="eastAsia"/>
          <w:lang w:eastAsia="zh-TW"/>
        </w:rPr>
        <w:t>,BY參數</w:t>
      </w:r>
    </w:p>
    <w:p w:rsidR="00E44BA8" w:rsidRDefault="00E44BA8" w:rsidP="00E44B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受理編號:同處理當筆受理編號</w:t>
      </w:r>
    </w:p>
    <w:p w:rsidR="00E44BA8" w:rsidRDefault="00E44BA8" w:rsidP="00E44B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44BA8">
        <w:rPr>
          <w:rFonts w:ascii="細明體" w:eastAsia="細明體" w:hAnsi="細明體" w:hint="eastAsia"/>
          <w:kern w:val="2"/>
          <w:lang w:eastAsia="zh-TW"/>
        </w:rPr>
        <w:t>是否新增自動核賠相關資訊檔</w:t>
      </w:r>
      <w:r>
        <w:rPr>
          <w:rFonts w:ascii="細明體" w:eastAsia="細明體" w:hAnsi="細明體" w:hint="eastAsia"/>
          <w:kern w:val="2"/>
          <w:lang w:eastAsia="zh-TW"/>
        </w:rPr>
        <w:t xml:space="preserve">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44BA8" w:rsidRDefault="00E44BA8" w:rsidP="00E44B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44BA8">
        <w:rPr>
          <w:rFonts w:ascii="細明體" w:eastAsia="細明體" w:hAnsi="細明體" w:hint="eastAsia"/>
          <w:kern w:val="2"/>
          <w:lang w:eastAsia="zh-TW"/>
        </w:rPr>
        <w:t>是否批次作業</w:t>
      </w:r>
      <w:r>
        <w:rPr>
          <w:rFonts w:ascii="細明體" w:eastAsia="細明體" w:hAnsi="細明體" w:hint="eastAsia"/>
          <w:kern w:val="2"/>
          <w:lang w:eastAsia="zh-TW"/>
        </w:rPr>
        <w:t xml:space="preserve">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7030D" w:rsidRDefault="00E7030D" w:rsidP="00E44B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$理賠申請書檔</w:t>
      </w:r>
    </w:p>
    <w:p w:rsidR="00E7030D" w:rsidRDefault="00E7030D" w:rsidP="00E44B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$理賠投保明細LIST</w:t>
      </w:r>
    </w:p>
    <w:p w:rsidR="0074436B" w:rsidRDefault="0074436B" w:rsidP="00E44BA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若模組有誤,</w:t>
      </w:r>
    </w:p>
    <w:p w:rsidR="0074436B" w:rsidRPr="00C60388" w:rsidRDefault="0074436B" w:rsidP="007443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錯誤件數++</w:t>
      </w:r>
    </w:p>
    <w:p w:rsidR="0074436B" w:rsidRPr="00C60388" w:rsidRDefault="0074436B" w:rsidP="007443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E44BA8">
        <w:rPr>
          <w:rFonts w:ascii="細明體" w:eastAsia="細明體" w:hAnsi="細明體" w:hint="eastAsia"/>
          <w:lang w:eastAsia="zh-TW"/>
        </w:rPr>
        <w:t>自動核賠判定模組</w:t>
      </w:r>
      <w:r>
        <w:rPr>
          <w:rFonts w:ascii="細明體" w:eastAsia="細明體" w:hAnsi="細明體" w:hint="eastAsia"/>
          <w:lang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>
        <w:rPr>
          <w:rFonts w:ascii="細明體" w:eastAsia="細明體" w:hAnsi="細明體" w:hint="eastAsia"/>
          <w:color w:val="000000"/>
          <w:lang w:eastAsia="zh-TW"/>
        </w:rPr>
        <w:t>處理當筆受理編號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74436B" w:rsidRDefault="0074436B" w:rsidP="007443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74436B" w:rsidRDefault="0074436B" w:rsidP="0074436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74436B" w:rsidRPr="0074436B" w:rsidRDefault="0074436B" w:rsidP="007443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Pr="00AD2D28">
        <w:rPr>
          <w:rFonts w:ascii="細明體" w:eastAsia="細明體" w:hAnsi="細明體" w:cs="細明體" w:hint="eastAsia"/>
          <w:lang w:eastAsia="zh-TW"/>
        </w:rPr>
        <w:t>自動核賠相關資訊檔</w:t>
      </w:r>
      <w:r>
        <w:rPr>
          <w:rFonts w:ascii="細明體" w:eastAsia="細明體" w:hAnsi="細明體" w:cs="細明體" w:hint="eastAsia"/>
          <w:lang w:eastAsia="zh-TW"/>
        </w:rPr>
        <w:t>DTAAA080,BY參數</w:t>
      </w:r>
    </w:p>
    <w:p w:rsidR="0074436B" w:rsidRPr="003F2C8F" w:rsidRDefault="0074436B" w:rsidP="0074436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49" w:author="nalas" w:date="2012-11-14T16:15:00Z"/>
          <w:rFonts w:ascii="細明體" w:eastAsia="細明體" w:hAnsi="細明體" w:hint="eastAsia"/>
          <w:kern w:val="2"/>
          <w:lang w:eastAsia="zh-TW"/>
          <w:rPrChange w:id="50" w:author="nalas" w:date="2012-11-14T16:15:00Z">
            <w:rPr>
              <w:ins w:id="51" w:author="nalas" w:date="2012-11-14T16:15:00Z"/>
              <w:rFonts w:ascii="細明體" w:eastAsia="細明體" w:hAnsi="細明體" w:hint="eastAsia"/>
              <w:lang w:eastAsia="zh-TW"/>
            </w:rPr>
          </w:rPrChange>
        </w:rPr>
      </w:pPr>
      <w:r>
        <w:rPr>
          <w:rFonts w:ascii="細明體" w:eastAsia="細明體" w:hAnsi="細明體" w:hint="eastAsia"/>
          <w:kern w:val="2"/>
          <w:lang w:eastAsia="zh-TW"/>
        </w:rPr>
        <w:t>格式同</w:t>
      </w:r>
      <w:r>
        <w:rPr>
          <w:rFonts w:ascii="細明體" w:eastAsia="細明體" w:hAnsi="細明體" w:hint="eastAsia"/>
          <w:lang w:eastAsia="zh-TW"/>
        </w:rPr>
        <w:t>AA_A0Z023.模組回傳[3]</w:t>
      </w:r>
      <w:r w:rsidR="00F910DB">
        <w:rPr>
          <w:rFonts w:ascii="細明體" w:eastAsia="細明體" w:hAnsi="細明體" w:hint="eastAsia"/>
          <w:lang w:eastAsia="zh-TW"/>
        </w:rPr>
        <w:t>(</w:t>
      </w:r>
      <w:r w:rsidR="009739B7">
        <w:rPr>
          <w:rFonts w:ascii="細明體" w:eastAsia="細明體" w:hAnsi="細明體" w:hint="eastAsia"/>
          <w:lang w:eastAsia="zh-TW"/>
        </w:rPr>
        <w:t>BO格式</w:t>
      </w:r>
      <w:r w:rsidR="00F910DB">
        <w:rPr>
          <w:rFonts w:ascii="細明體" w:eastAsia="細明體" w:hAnsi="細明體" w:hint="eastAsia"/>
          <w:lang w:eastAsia="zh-TW"/>
        </w:rPr>
        <w:t>同DTAAA080</w:t>
      </w:r>
      <w:r w:rsidR="009739B7">
        <w:rPr>
          <w:rFonts w:ascii="細明體" w:eastAsia="細明體" w:hAnsi="細明體" w:hint="eastAsia"/>
          <w:lang w:eastAsia="zh-TW"/>
        </w:rPr>
        <w:t>)</w:t>
      </w:r>
    </w:p>
    <w:p w:rsidR="003F2C8F" w:rsidRPr="003F2C8F" w:rsidRDefault="001342A5" w:rsidP="003F2C8F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ins w:id="52" w:author="nalas" w:date="2012-11-14T16:15:00Z"/>
          <w:rFonts w:ascii="細明體" w:eastAsia="細明體" w:hAnsi="細明體" w:hint="eastAsia"/>
          <w:kern w:val="2"/>
          <w:lang w:eastAsia="zh-TW"/>
          <w:rPrChange w:id="53" w:author="nalas" w:date="2012-11-14T16:15:00Z">
            <w:rPr>
              <w:ins w:id="54" w:author="nalas" w:date="2012-11-14T16:15:00Z"/>
              <w:rFonts w:ascii="細明體" w:eastAsia="細明體" w:hAnsi="細明體" w:hint="eastAsia"/>
              <w:lang w:eastAsia="zh-TW"/>
            </w:rPr>
          </w:rPrChange>
        </w:rPr>
        <w:pPrChange w:id="55" w:author="nalas" w:date="2012-11-14T16:15:00Z">
          <w:pPr>
            <w:pStyle w:val="Tabletext"/>
            <w:keepLines w:val="0"/>
            <w:numPr>
              <w:ilvl w:val="5"/>
              <w:numId w:val="32"/>
            </w:numPr>
            <w:spacing w:after="0" w:line="240" w:lineRule="auto"/>
            <w:ind w:left="3685" w:hanging="1134"/>
          </w:pPr>
        </w:pPrChange>
      </w:pPr>
      <w:ins w:id="56" w:author="nalas" w:date="2012-11-14T16:16:00Z">
        <w:r>
          <w:rPr>
            <w:rFonts w:ascii="細明體" w:eastAsia="細明體" w:hAnsi="細明體" w:hint="eastAsia"/>
            <w:lang w:eastAsia="zh-TW"/>
          </w:rPr>
          <w:t>後面</w:t>
        </w:r>
      </w:ins>
      <w:ins w:id="57" w:author="nalas" w:date="2012-11-14T16:15:00Z">
        <w:r w:rsidR="003F2C8F">
          <w:rPr>
            <w:rFonts w:ascii="細明體" w:eastAsia="細明體" w:hAnsi="細明體" w:hint="eastAsia"/>
            <w:lang w:eastAsia="zh-TW"/>
          </w:rPr>
          <w:t>增加6個欄位</w:t>
        </w:r>
      </w:ins>
    </w:p>
    <w:p w:rsidR="003F2C8F" w:rsidRDefault="003F2C8F" w:rsidP="003F2C8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58" w:author="nalas" w:date="2012-11-14T16:15:00Z"/>
          <w:rFonts w:ascii="細明體" w:eastAsia="細明體" w:hAnsi="細明體" w:hint="eastAsia"/>
          <w:kern w:val="2"/>
          <w:lang w:eastAsia="zh-TW"/>
        </w:rPr>
        <w:pPrChange w:id="59" w:author="nalas" w:date="2012-11-14T16:15:00Z">
          <w:pPr>
            <w:pStyle w:val="Tabletext"/>
            <w:keepLines w:val="0"/>
            <w:numPr>
              <w:ilvl w:val="5"/>
              <w:numId w:val="32"/>
            </w:numPr>
            <w:spacing w:after="0" w:line="240" w:lineRule="auto"/>
            <w:ind w:left="3685" w:hanging="1134"/>
          </w:pPr>
        </w:pPrChange>
      </w:pPr>
      <w:ins w:id="60" w:author="nalas" w:date="2012-11-14T16:15:00Z">
        <w:r w:rsidRPr="003F2C8F">
          <w:rPr>
            <w:rFonts w:ascii="細明體" w:eastAsia="細明體" w:hAnsi="細明體" w:hint="eastAsia"/>
            <w:kern w:val="2"/>
            <w:lang w:eastAsia="zh-TW"/>
          </w:rPr>
          <w:t>條件23結果</w:t>
        </w:r>
      </w:ins>
    </w:p>
    <w:p w:rsidR="003F2C8F" w:rsidRDefault="003F2C8F" w:rsidP="003F2C8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61" w:author="nalas" w:date="2012-11-14T16:15:00Z"/>
          <w:rFonts w:ascii="細明體" w:eastAsia="細明體" w:hAnsi="細明體" w:hint="eastAsia"/>
          <w:kern w:val="2"/>
          <w:lang w:eastAsia="zh-TW"/>
        </w:rPr>
        <w:pPrChange w:id="62" w:author="nalas" w:date="2012-11-14T16:15:00Z">
          <w:pPr>
            <w:pStyle w:val="Tabletext"/>
            <w:keepLines w:val="0"/>
            <w:numPr>
              <w:ilvl w:val="5"/>
              <w:numId w:val="32"/>
            </w:numPr>
            <w:spacing w:after="0" w:line="240" w:lineRule="auto"/>
            <w:ind w:left="3685" w:hanging="1134"/>
          </w:pPr>
        </w:pPrChange>
      </w:pPr>
      <w:ins w:id="63" w:author="nalas" w:date="2012-11-14T16:15:00Z">
        <w:r w:rsidRPr="003F2C8F">
          <w:rPr>
            <w:rFonts w:ascii="細明體" w:eastAsia="細明體" w:hAnsi="細明體" w:hint="eastAsia"/>
            <w:kern w:val="2"/>
            <w:lang w:eastAsia="zh-TW"/>
          </w:rPr>
          <w:t>通算金額_萬元</w:t>
        </w:r>
      </w:ins>
    </w:p>
    <w:p w:rsidR="003F2C8F" w:rsidRDefault="003F2C8F" w:rsidP="003F2C8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64" w:author="nalas" w:date="2012-11-14T16:15:00Z"/>
          <w:rFonts w:ascii="細明體" w:eastAsia="細明體" w:hAnsi="細明體" w:hint="eastAsia"/>
          <w:kern w:val="2"/>
          <w:lang w:eastAsia="zh-TW"/>
        </w:rPr>
        <w:pPrChange w:id="65" w:author="nalas" w:date="2012-11-14T16:15:00Z">
          <w:pPr>
            <w:pStyle w:val="Tabletext"/>
            <w:keepLines w:val="0"/>
            <w:numPr>
              <w:ilvl w:val="5"/>
              <w:numId w:val="32"/>
            </w:numPr>
            <w:spacing w:after="0" w:line="240" w:lineRule="auto"/>
            <w:ind w:left="3685" w:hanging="1134"/>
          </w:pPr>
        </w:pPrChange>
      </w:pPr>
      <w:ins w:id="66" w:author="nalas" w:date="2012-11-14T16:15:00Z">
        <w:r w:rsidRPr="003F2C8F">
          <w:rPr>
            <w:rFonts w:ascii="細明體" w:eastAsia="細明體" w:hAnsi="細明體" w:hint="eastAsia"/>
            <w:kern w:val="2"/>
            <w:lang w:eastAsia="zh-TW"/>
          </w:rPr>
          <w:t>通算保額單位_萬元</w:t>
        </w:r>
      </w:ins>
    </w:p>
    <w:p w:rsidR="003F2C8F" w:rsidRDefault="003F2C8F" w:rsidP="003F2C8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67" w:author="nalas" w:date="2012-11-14T16:15:00Z"/>
          <w:rFonts w:ascii="細明體" w:eastAsia="細明體" w:hAnsi="細明體" w:hint="eastAsia"/>
          <w:kern w:val="2"/>
          <w:lang w:eastAsia="zh-TW"/>
        </w:rPr>
      </w:pPr>
      <w:ins w:id="68" w:author="nalas" w:date="2012-11-14T16:15:00Z">
        <w:r w:rsidRPr="003F2C8F">
          <w:rPr>
            <w:rFonts w:ascii="細明體" w:eastAsia="細明體" w:hAnsi="細明體" w:hint="eastAsia"/>
            <w:kern w:val="2"/>
            <w:lang w:eastAsia="zh-TW"/>
          </w:rPr>
          <w:t>條件</w:t>
        </w:r>
        <w:r>
          <w:rPr>
            <w:rFonts w:ascii="細明體" w:eastAsia="細明體" w:hAnsi="細明體" w:hint="eastAsia"/>
            <w:kern w:val="2"/>
            <w:lang w:eastAsia="zh-TW"/>
          </w:rPr>
          <w:t>24</w:t>
        </w:r>
        <w:r w:rsidRPr="003F2C8F">
          <w:rPr>
            <w:rFonts w:ascii="細明體" w:eastAsia="細明體" w:hAnsi="細明體" w:hint="eastAsia"/>
            <w:kern w:val="2"/>
            <w:lang w:eastAsia="zh-TW"/>
          </w:rPr>
          <w:t>結果</w:t>
        </w:r>
      </w:ins>
    </w:p>
    <w:p w:rsidR="003F2C8F" w:rsidRDefault="003F2C8F" w:rsidP="003F2C8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ins w:id="69" w:author="nalas" w:date="2012-11-14T16:15:00Z"/>
          <w:rFonts w:ascii="細明體" w:eastAsia="細明體" w:hAnsi="細明體" w:hint="eastAsia"/>
          <w:kern w:val="2"/>
          <w:lang w:eastAsia="zh-TW"/>
        </w:rPr>
      </w:pPr>
      <w:ins w:id="70" w:author="nalas" w:date="2012-11-14T16:15:00Z">
        <w:r w:rsidRPr="003F2C8F">
          <w:rPr>
            <w:rFonts w:ascii="細明體" w:eastAsia="細明體" w:hAnsi="細明體" w:hint="eastAsia"/>
            <w:kern w:val="2"/>
            <w:lang w:eastAsia="zh-TW"/>
          </w:rPr>
          <w:t>通算金額_</w:t>
        </w:r>
        <w:r>
          <w:rPr>
            <w:rFonts w:ascii="細明體" w:eastAsia="細明體" w:hAnsi="細明體" w:hint="eastAsia"/>
            <w:kern w:val="2"/>
            <w:lang w:eastAsia="zh-TW"/>
          </w:rPr>
          <w:t>計劃別</w:t>
        </w:r>
      </w:ins>
    </w:p>
    <w:p w:rsidR="003F2C8F" w:rsidRPr="002F5595" w:rsidRDefault="003F2C8F" w:rsidP="003F2C8F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71" w:author="nalas" w:date="2012-11-14T16:15:00Z">
          <w:pPr>
            <w:pStyle w:val="Tabletext"/>
            <w:keepLines w:val="0"/>
            <w:numPr>
              <w:ilvl w:val="5"/>
              <w:numId w:val="32"/>
            </w:numPr>
            <w:spacing w:after="0" w:line="240" w:lineRule="auto"/>
            <w:ind w:left="3685" w:hanging="1134"/>
          </w:pPr>
        </w:pPrChange>
      </w:pPr>
      <w:ins w:id="72" w:author="nalas" w:date="2012-11-14T16:15:00Z">
        <w:r w:rsidRPr="003F2C8F">
          <w:rPr>
            <w:rFonts w:ascii="細明體" w:eastAsia="細明體" w:hAnsi="細明體" w:hint="eastAsia"/>
            <w:kern w:val="2"/>
            <w:lang w:eastAsia="zh-TW"/>
          </w:rPr>
          <w:t>通算保額單位_</w:t>
        </w:r>
        <w:r>
          <w:rPr>
            <w:rFonts w:ascii="細明體" w:eastAsia="細明體" w:hAnsi="細明體" w:hint="eastAsia"/>
            <w:kern w:val="2"/>
            <w:lang w:eastAsia="zh-TW"/>
          </w:rPr>
          <w:t>計劃別</w:t>
        </w:r>
      </w:ins>
    </w:p>
    <w:p w:rsidR="00851502" w:rsidRPr="0074436B" w:rsidRDefault="00851502" w:rsidP="00851502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若新增資料重複屬正常,</w:t>
      </w:r>
      <w:r w:rsidRPr="0085150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60388">
        <w:rPr>
          <w:rFonts w:ascii="細明體" w:eastAsia="細明體" w:hAnsi="細明體" w:hint="eastAsia"/>
          <w:kern w:val="2"/>
          <w:lang w:eastAsia="zh-TW"/>
        </w:rPr>
        <w:t>繼續處理下一筆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74436B" w:rsidRPr="009739B7" w:rsidRDefault="0074436B" w:rsidP="0074436B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9739B7">
        <w:rPr>
          <w:rFonts w:ascii="細明體" w:eastAsia="細明體" w:hAnsi="細明體" w:hint="eastAsia"/>
          <w:lang w:eastAsia="zh-TW"/>
        </w:rPr>
        <w:t>有誤</w:t>
      </w:r>
    </w:p>
    <w:p w:rsidR="009739B7" w:rsidRPr="00C60388" w:rsidRDefault="009739B7" w:rsidP="009739B7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lang w:eastAsia="zh-TW"/>
        </w:rPr>
        <w:t>錯誤件數++</w:t>
      </w:r>
    </w:p>
    <w:p w:rsidR="009739B7" w:rsidRPr="00C60388" w:rsidRDefault="009739B7" w:rsidP="009739B7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 xml:space="preserve">LOG紀錄錯誤訊息 </w:t>
      </w:r>
      <w:r w:rsidRPr="00C60388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新增</w:t>
      </w:r>
      <w:r w:rsidRPr="00AD2D28">
        <w:rPr>
          <w:rFonts w:ascii="細明體" w:eastAsia="細明體" w:hAnsi="細明體" w:cs="細明體" w:hint="eastAsia"/>
          <w:lang w:eastAsia="zh-TW"/>
        </w:rPr>
        <w:t>自動核賠相關資訊檔</w:t>
      </w:r>
      <w:r>
        <w:rPr>
          <w:rFonts w:ascii="細明體" w:eastAsia="細明體" w:hAnsi="細明體" w:hint="eastAsia"/>
          <w:lang w:eastAsia="zh-TW"/>
        </w:rPr>
        <w:t>失敗</w:t>
      </w:r>
      <w:r w:rsidRPr="00C60388">
        <w:rPr>
          <w:rFonts w:ascii="細明體" w:eastAsia="細明體" w:hAnsi="細明體" w:hint="eastAsia"/>
          <w:color w:val="000000"/>
          <w:lang w:eastAsia="zh-TW"/>
        </w:rPr>
        <w:t>,受理編號:</w:t>
      </w:r>
      <w:r w:rsidRPr="00C60388">
        <w:rPr>
          <w:rFonts w:ascii="細明體" w:eastAsia="細明體" w:hAnsi="細明體"/>
          <w:color w:val="000000"/>
          <w:lang w:eastAsia="zh-TW"/>
        </w:rPr>
        <w:t>”</w:t>
      </w:r>
      <w:r w:rsidRPr="00C60388">
        <w:rPr>
          <w:rFonts w:ascii="細明體" w:eastAsia="細明體" w:hAnsi="細明體" w:hint="eastAsia"/>
          <w:color w:val="000000"/>
          <w:lang w:eastAsia="zh-TW"/>
        </w:rPr>
        <w:t>+</w:t>
      </w:r>
      <w:r>
        <w:rPr>
          <w:rFonts w:ascii="細明體" w:eastAsia="細明體" w:hAnsi="細明體" w:hint="eastAsia"/>
          <w:color w:val="000000"/>
          <w:lang w:eastAsia="zh-TW"/>
        </w:rPr>
        <w:t>處理當筆受理編號</w:t>
      </w:r>
      <w:r w:rsidRPr="00C6038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739B7" w:rsidRDefault="009739B7" w:rsidP="009739B7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9739B7" w:rsidRDefault="009739B7" w:rsidP="009739B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9739B7" w:rsidRDefault="009739B7" w:rsidP="009739B7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 ++</w:t>
      </w:r>
    </w:p>
    <w:p w:rsidR="008D0FBA" w:rsidRDefault="008D0FBA" w:rsidP="009739B7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60388">
        <w:rPr>
          <w:rFonts w:ascii="細明體" w:eastAsia="細明體" w:hAnsi="細明體" w:hint="eastAsia"/>
          <w:kern w:val="2"/>
          <w:lang w:eastAsia="zh-TW"/>
        </w:rPr>
        <w:t>繼續處理下一筆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CD2DA2" w:rsidRPr="004C14F8" w:rsidRDefault="00CD2DA2" w:rsidP="00CD2D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CD2DA2" w:rsidRPr="004C14F8" w:rsidRDefault="00CD2DA2" w:rsidP="00CD2DA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kern w:val="2"/>
          <w:lang w:eastAsia="zh-TW"/>
        </w:rPr>
        <w:t>FALTAL出件數相關資料給LOG檔顯示。</w:t>
      </w:r>
    </w:p>
    <w:p w:rsidR="00CD2DA2" w:rsidRPr="00DE7013" w:rsidRDefault="00CD2DA2" w:rsidP="00CD2DA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C14F8">
        <w:rPr>
          <w:rFonts w:ascii="細明體" w:eastAsia="細明體" w:hAnsi="細明體" w:hint="eastAsia"/>
          <w:lang w:eastAsia="zh-TW"/>
        </w:rPr>
        <w:t>C</w:t>
      </w:r>
      <w:r w:rsidRPr="004C14F8">
        <w:rPr>
          <w:rFonts w:ascii="細明體" w:eastAsia="細明體" w:hAnsi="細明體"/>
          <w:lang w:eastAsia="zh-TW"/>
        </w:rPr>
        <w:t>ALL batch.CountManager</w:t>
      </w:r>
      <w:r w:rsidRPr="004C14F8">
        <w:rPr>
          <w:rFonts w:ascii="細明體" w:eastAsia="細明體" w:hAnsi="細明體" w:hint="eastAsia"/>
          <w:lang w:eastAsia="zh-TW"/>
        </w:rPr>
        <w:t>(批次作業件數記錄模組)</w:t>
      </w:r>
      <w:r>
        <w:rPr>
          <w:rFonts w:ascii="細明體" w:eastAsia="細明體" w:hAnsi="細明體" w:hint="eastAsia"/>
          <w:lang w:eastAsia="zh-TW"/>
        </w:rPr>
        <w:t>，記錄讀取件數，成功</w:t>
      </w:r>
      <w:r w:rsidRPr="004C14F8">
        <w:rPr>
          <w:rFonts w:ascii="細明體" w:eastAsia="細明體" w:hAnsi="細明體" w:hint="eastAsia"/>
          <w:lang w:eastAsia="zh-TW"/>
        </w:rPr>
        <w:t>件數及錯誤件數。</w:t>
      </w:r>
    </w:p>
    <w:sectPr w:rsidR="00CD2DA2" w:rsidRPr="00DE7013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010" w:rsidRDefault="00D21010" w:rsidP="000C2BA8">
      <w:r>
        <w:separator/>
      </w:r>
    </w:p>
  </w:endnote>
  <w:endnote w:type="continuationSeparator" w:id="0">
    <w:p w:rsidR="00D21010" w:rsidRDefault="00D21010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010" w:rsidRDefault="00D21010" w:rsidP="000C2BA8">
      <w:r>
        <w:separator/>
      </w:r>
    </w:p>
  </w:footnote>
  <w:footnote w:type="continuationSeparator" w:id="0">
    <w:p w:rsidR="00D21010" w:rsidRDefault="00D21010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6D3D"/>
    <w:rsid w:val="003720BA"/>
    <w:rsid w:val="00373585"/>
    <w:rsid w:val="00373701"/>
    <w:rsid w:val="0037557B"/>
    <w:rsid w:val="00375F9C"/>
    <w:rsid w:val="0037656B"/>
    <w:rsid w:val="003776B3"/>
    <w:rsid w:val="003823C8"/>
    <w:rsid w:val="003827BD"/>
    <w:rsid w:val="0038341A"/>
    <w:rsid w:val="00383AF7"/>
    <w:rsid w:val="003846FB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14FF"/>
    <w:rsid w:val="00471DCF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4F66"/>
    <w:rsid w:val="005F5AF0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CE4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51B2"/>
    <w:rsid w:val="00F4579C"/>
    <w:rsid w:val="00F477FB"/>
    <w:rsid w:val="00F50E74"/>
    <w:rsid w:val="00F5517A"/>
    <w:rsid w:val="00F57F24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A765EB-8E6B-447A-8B9B-D83411BA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865BD-DABB-47FC-B22C-67C9E390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