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60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700"/>
        <w:gridCol w:w="5879"/>
        <w:gridCol w:w="1344"/>
        <w:gridCol w:w="1417"/>
        <w:tblGridChange w:id="0">
          <w:tblGrid>
            <w:gridCol w:w="1260"/>
            <w:gridCol w:w="700"/>
            <w:gridCol w:w="5879"/>
            <w:gridCol w:w="1344"/>
            <w:gridCol w:w="1417"/>
          </w:tblGrid>
        </w:tblGridChange>
      </w:tblGrid>
      <w:tr w:rsidR="00247B3A" w:rsidTr="000D4D01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B3A" w:rsidRPr="00E8700A" w:rsidRDefault="00247B3A" w:rsidP="002F0EFF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bookmarkStart w:id="1" w:name="_GoBack"/>
            <w:bookmarkEnd w:id="1"/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B3A" w:rsidRPr="00E8700A" w:rsidRDefault="00247B3A" w:rsidP="002F0EFF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58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B3A" w:rsidRPr="00E8700A" w:rsidRDefault="00247B3A" w:rsidP="002F0EFF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B3A" w:rsidRPr="00E8700A" w:rsidRDefault="00247B3A" w:rsidP="002F0EFF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B3A" w:rsidRPr="00E8700A" w:rsidRDefault="00247B3A" w:rsidP="002F0EFF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247B3A" w:rsidTr="000D4D01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B3A" w:rsidRDefault="00247B3A" w:rsidP="004B04DD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20</w:t>
            </w:r>
            <w:r w:rsidR="004B04DD">
              <w:rPr>
                <w:rFonts w:ascii="新細明體" w:hAnsi="新細明體" w:hint="eastAsia"/>
                <w:bCs/>
                <w:lang w:eastAsia="zh-TW"/>
              </w:rPr>
              <w:t>1</w:t>
            </w:r>
            <w:r>
              <w:rPr>
                <w:rFonts w:ascii="新細明體" w:hAnsi="新細明體" w:hint="eastAsia"/>
                <w:bCs/>
                <w:lang w:eastAsia="zh-TW"/>
              </w:rPr>
              <w:t>5/</w:t>
            </w:r>
            <w:r w:rsidR="004B04DD">
              <w:rPr>
                <w:rFonts w:ascii="新細明體" w:hAnsi="新細明體" w:hint="eastAsia"/>
                <w:bCs/>
                <w:lang w:eastAsia="zh-TW"/>
              </w:rPr>
              <w:t>04</w:t>
            </w:r>
            <w:r>
              <w:rPr>
                <w:rFonts w:ascii="新細明體" w:hAnsi="新細明體" w:hint="eastAsia"/>
                <w:bCs/>
                <w:lang w:eastAsia="zh-TW"/>
              </w:rPr>
              <w:t>/02</w:t>
            </w:r>
          </w:p>
        </w:tc>
        <w:tc>
          <w:tcPr>
            <w:tcW w:w="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B3A" w:rsidRDefault="004B04DD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1</w:t>
            </w:r>
          </w:p>
        </w:tc>
        <w:tc>
          <w:tcPr>
            <w:tcW w:w="58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B3A" w:rsidRDefault="00247B3A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CREATE</w:t>
            </w:r>
          </w:p>
        </w:tc>
        <w:tc>
          <w:tcPr>
            <w:tcW w:w="1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B3A" w:rsidRDefault="004B04DD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張凱鈞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B3A" w:rsidRDefault="004B04DD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補SPEC</w:t>
            </w:r>
          </w:p>
        </w:tc>
      </w:tr>
      <w:tr w:rsidR="00CB7894" w:rsidTr="000D4D01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7894" w:rsidRDefault="00CB7894" w:rsidP="004B04DD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/>
                <w:bCs/>
                <w:lang w:eastAsia="zh-TW"/>
              </w:rPr>
              <w:t>2015/4/10</w:t>
            </w:r>
          </w:p>
        </w:tc>
        <w:tc>
          <w:tcPr>
            <w:tcW w:w="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7894" w:rsidRDefault="00CB7894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2</w:t>
            </w:r>
          </w:p>
        </w:tc>
        <w:tc>
          <w:tcPr>
            <w:tcW w:w="58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7894" w:rsidRDefault="00045EE1" w:rsidP="00BB6839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hint="eastAsia"/>
                <w:color w:val="0000FF"/>
                <w:lang w:eastAsia="zh-TW"/>
              </w:rPr>
              <w:t>團險身故</w:t>
            </w:r>
            <w:r>
              <w:rPr>
                <w:rFonts w:hint="eastAsia"/>
                <w:color w:val="0000FF"/>
                <w:lang w:eastAsia="zh-TW"/>
              </w:rPr>
              <w:t>/</w:t>
            </w:r>
            <w:r>
              <w:rPr>
                <w:rFonts w:hint="eastAsia"/>
                <w:color w:val="0000FF"/>
                <w:lang w:eastAsia="zh-TW"/>
              </w:rPr>
              <w:t>全殘</w:t>
            </w:r>
            <w:r>
              <w:rPr>
                <w:rFonts w:hint="eastAsia"/>
                <w:color w:val="0000FF"/>
                <w:lang w:eastAsia="zh-TW"/>
              </w:rPr>
              <w:t>/</w:t>
            </w:r>
            <w:r>
              <w:rPr>
                <w:rFonts w:hint="eastAsia"/>
                <w:color w:val="0000FF"/>
                <w:lang w:eastAsia="zh-TW"/>
              </w:rPr>
              <w:t>重疾件結案後效力檢核</w:t>
            </w:r>
            <w:r>
              <w:rPr>
                <w:rFonts w:hint="eastAsia"/>
                <w:color w:val="0000FF"/>
                <w:lang w:eastAsia="zh-TW"/>
              </w:rPr>
              <w:t>-</w:t>
            </w:r>
            <w:r>
              <w:rPr>
                <w:rFonts w:hint="eastAsia"/>
                <w:color w:val="0000FF"/>
                <w:lang w:eastAsia="zh-TW"/>
              </w:rPr>
              <w:t>非當日和原件不可取消</w:t>
            </w:r>
          </w:p>
        </w:tc>
        <w:tc>
          <w:tcPr>
            <w:tcW w:w="1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7894" w:rsidRDefault="00045EE1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蕭侑文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7894" w:rsidRDefault="00045EE1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t>150407000529</w:t>
            </w:r>
          </w:p>
        </w:tc>
      </w:tr>
      <w:tr w:rsidR="009B45D5" w:rsidRPr="00E03EB8" w:rsidTr="009B45D5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45D5" w:rsidRPr="0016639A" w:rsidRDefault="009B45D5" w:rsidP="00C223E0">
            <w:pPr>
              <w:pStyle w:val="Tabletext"/>
              <w:rPr>
                <w:rFonts w:ascii="新細明體" w:hAnsi="新細明體" w:hint="eastAsia"/>
                <w:bCs/>
                <w:color w:val="FF0000"/>
                <w:lang w:eastAsia="zh-TW"/>
              </w:rPr>
            </w:pPr>
            <w:r w:rsidRPr="0016639A">
              <w:rPr>
                <w:rFonts w:ascii="新細明體" w:hAnsi="新細明體" w:hint="eastAsia"/>
                <w:bCs/>
                <w:color w:val="FF0000"/>
                <w:lang w:eastAsia="zh-TW"/>
              </w:rPr>
              <w:t>20</w:t>
            </w:r>
            <w:r w:rsidR="003E06D2">
              <w:rPr>
                <w:rFonts w:ascii="新細明體" w:hAnsi="新細明體" w:hint="eastAsia"/>
                <w:bCs/>
                <w:color w:val="FF0000"/>
                <w:lang w:eastAsia="zh-TW"/>
              </w:rPr>
              <w:t>1</w:t>
            </w:r>
            <w:r w:rsidRPr="0016639A">
              <w:rPr>
                <w:rFonts w:ascii="新細明體" w:hAnsi="新細明體" w:hint="eastAsia"/>
                <w:bCs/>
                <w:color w:val="FF0000"/>
                <w:lang w:eastAsia="zh-TW"/>
              </w:rPr>
              <w:t>6/08/08</w:t>
            </w:r>
          </w:p>
        </w:tc>
        <w:tc>
          <w:tcPr>
            <w:tcW w:w="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45D5" w:rsidRPr="0016639A" w:rsidRDefault="009B45D5" w:rsidP="00C223E0">
            <w:pPr>
              <w:pStyle w:val="Tabletext"/>
              <w:rPr>
                <w:rFonts w:ascii="新細明體" w:hAnsi="新細明體" w:hint="eastAsia"/>
                <w:bCs/>
                <w:color w:val="FF0000"/>
                <w:lang w:eastAsia="zh-TW"/>
              </w:rPr>
            </w:pPr>
            <w:r w:rsidRPr="0016639A">
              <w:rPr>
                <w:rFonts w:ascii="新細明體" w:hAnsi="新細明體" w:hint="eastAsia"/>
                <w:bCs/>
                <w:color w:val="FF0000"/>
                <w:lang w:eastAsia="zh-TW"/>
              </w:rPr>
              <w:t>3</w:t>
            </w:r>
          </w:p>
        </w:tc>
        <w:tc>
          <w:tcPr>
            <w:tcW w:w="58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45D5" w:rsidRPr="0016639A" w:rsidRDefault="009B45D5" w:rsidP="00C223E0">
            <w:pPr>
              <w:pStyle w:val="Tabletext"/>
              <w:rPr>
                <w:color w:val="FF0000"/>
                <w:lang w:eastAsia="zh-TW"/>
              </w:rPr>
            </w:pPr>
            <w:r w:rsidRPr="0016639A">
              <w:rPr>
                <w:rFonts w:hint="eastAsia"/>
                <w:color w:val="FF0000"/>
                <w:lang w:eastAsia="zh-TW"/>
              </w:rPr>
              <w:t>增加按鈕</w:t>
            </w:r>
            <w:r w:rsidRPr="0016639A">
              <w:rPr>
                <w:rFonts w:hint="eastAsia"/>
                <w:color w:val="FF0000"/>
                <w:lang w:eastAsia="zh-TW"/>
              </w:rPr>
              <w:t xml:space="preserve">" </w:t>
            </w:r>
            <w:r w:rsidRPr="0016639A">
              <w:rPr>
                <w:color w:val="FF0000"/>
                <w:lang w:eastAsia="zh-TW"/>
              </w:rPr>
              <w:t>受款人資料確認</w:t>
            </w:r>
            <w:r w:rsidRPr="0016639A">
              <w:rPr>
                <w:rFonts w:hint="eastAsia"/>
                <w:color w:val="FF0000"/>
                <w:lang w:eastAsia="zh-TW"/>
              </w:rPr>
              <w:t>"</w:t>
            </w:r>
            <w:r w:rsidRPr="0016639A">
              <w:rPr>
                <w:rFonts w:hint="eastAsia"/>
                <w:color w:val="FF0000"/>
                <w:lang w:eastAsia="zh-TW"/>
              </w:rPr>
              <w:t>，點選後可轉至受款人清單頁面</w:t>
            </w:r>
            <w:r w:rsidRPr="0016639A">
              <w:rPr>
                <w:rFonts w:hint="eastAsia"/>
                <w:color w:val="FF0000"/>
                <w:lang w:eastAsia="zh-TW"/>
              </w:rPr>
              <w:t>(AAA0_0901)</w:t>
            </w:r>
            <w:r w:rsidRPr="0016639A">
              <w:rPr>
                <w:rFonts w:hint="eastAsia"/>
                <w:color w:val="FF0000"/>
                <w:lang w:eastAsia="zh-TW"/>
              </w:rPr>
              <w:t>輸入此案件的受款人資料</w:t>
            </w:r>
          </w:p>
          <w:p w:rsidR="009B45D5" w:rsidRPr="0016639A" w:rsidRDefault="009B45D5" w:rsidP="00C223E0">
            <w:pPr>
              <w:pStyle w:val="Tabletext"/>
              <w:rPr>
                <w:rFonts w:hint="eastAsia"/>
                <w:color w:val="FF0000"/>
                <w:lang w:eastAsia="zh-TW"/>
              </w:rPr>
            </w:pPr>
          </w:p>
        </w:tc>
        <w:tc>
          <w:tcPr>
            <w:tcW w:w="1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45D5" w:rsidRPr="0016639A" w:rsidRDefault="009B45D5" w:rsidP="00C223E0">
            <w:pPr>
              <w:pStyle w:val="Tabletext"/>
              <w:rPr>
                <w:rFonts w:ascii="新細明體" w:hAnsi="新細明體" w:hint="eastAsia"/>
                <w:bCs/>
                <w:color w:val="FF0000"/>
                <w:lang w:eastAsia="zh-TW"/>
              </w:rPr>
            </w:pPr>
            <w:r w:rsidRPr="0016639A">
              <w:rPr>
                <w:rFonts w:ascii="新細明體" w:hAnsi="新細明體" w:hint="eastAsia"/>
                <w:bCs/>
                <w:color w:val="FF0000"/>
                <w:lang w:eastAsia="zh-TW"/>
              </w:rPr>
              <w:t>陳鐵元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45D5" w:rsidRPr="0016639A" w:rsidRDefault="009B45D5" w:rsidP="00C223E0">
            <w:pPr>
              <w:pStyle w:val="Tabletext"/>
              <w:rPr>
                <w:color w:val="FF0000"/>
              </w:rPr>
            </w:pPr>
            <w:r w:rsidRPr="0016639A">
              <w:rPr>
                <w:color w:val="FF0000"/>
              </w:rPr>
              <w:t>160730000019</w:t>
            </w:r>
          </w:p>
        </w:tc>
      </w:tr>
      <w:tr w:rsidR="003E06D2" w:rsidRPr="00E03EB8" w:rsidTr="009B45D5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06D2" w:rsidRPr="0016639A" w:rsidRDefault="003E06D2" w:rsidP="003E06D2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16639A">
              <w:rPr>
                <w:rFonts w:ascii="新細明體" w:hAnsi="新細明體" w:hint="eastAsia"/>
                <w:bCs/>
                <w:lang w:eastAsia="zh-TW"/>
              </w:rPr>
              <w:t>2016/8/25</w:t>
            </w:r>
          </w:p>
        </w:tc>
        <w:tc>
          <w:tcPr>
            <w:tcW w:w="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06D2" w:rsidRPr="0016639A" w:rsidRDefault="003E06D2" w:rsidP="003E06D2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16639A">
              <w:rPr>
                <w:rFonts w:ascii="新細明體" w:hAnsi="新細明體" w:hint="eastAsia"/>
                <w:bCs/>
                <w:lang w:eastAsia="zh-TW"/>
              </w:rPr>
              <w:t>4</w:t>
            </w:r>
          </w:p>
        </w:tc>
        <w:tc>
          <w:tcPr>
            <w:tcW w:w="58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06D2" w:rsidRPr="0016639A" w:rsidRDefault="003E06D2" w:rsidP="003E06D2">
            <w:pPr>
              <w:pStyle w:val="Tabletext"/>
              <w:rPr>
                <w:rFonts w:ascii="新細明體" w:hAnsi="新細明體" w:hint="eastAsia"/>
                <w:lang w:eastAsia="zh-TW"/>
              </w:rPr>
            </w:pPr>
            <w:r w:rsidRPr="0016639A">
              <w:rPr>
                <w:rFonts w:ascii="新細明體" w:hAnsi="新細明體" w:cs="Courier New" w:hint="eastAsia"/>
                <w:b/>
                <w:bCs/>
                <w:lang w:eastAsia="zh-TW"/>
              </w:rPr>
              <w:t>申請書</w:t>
            </w:r>
            <w:r w:rsidRPr="0016639A">
              <w:rPr>
                <w:rFonts w:ascii="新細明體" w:hAnsi="新細明體" w:cs="Courier New"/>
                <w:b/>
                <w:bCs/>
                <w:lang w:eastAsia="zh-TW"/>
              </w:rPr>
              <w:t>150608000538</w:t>
            </w:r>
            <w:r w:rsidRPr="0016639A">
              <w:rPr>
                <w:rFonts w:ascii="新細明體" w:hAnsi="新細明體" w:cs="Courier New" w:hint="eastAsia"/>
                <w:b/>
                <w:bCs/>
                <w:lang w:eastAsia="zh-TW"/>
              </w:rPr>
              <w:t>: OIU理賠系統調整</w:t>
            </w:r>
          </w:p>
        </w:tc>
        <w:tc>
          <w:tcPr>
            <w:tcW w:w="1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06D2" w:rsidRPr="0016639A" w:rsidRDefault="003E06D2" w:rsidP="003E06D2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16639A">
              <w:rPr>
                <w:rFonts w:ascii="新細明體" w:hAnsi="新細明體" w:cs="Courier New" w:hint="eastAsia"/>
              </w:rPr>
              <w:t>龎伯珊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06D2" w:rsidRPr="0016639A" w:rsidRDefault="003E06D2" w:rsidP="003E06D2">
            <w:pPr>
              <w:pStyle w:val="Tabletext"/>
              <w:rPr>
                <w:rFonts w:ascii="新細明體" w:hAnsi="新細明體"/>
              </w:rPr>
            </w:pPr>
            <w:r w:rsidRPr="0016639A">
              <w:rPr>
                <w:rFonts w:ascii="新細明體" w:hAnsi="新細明體"/>
                <w:b/>
                <w:bCs/>
              </w:rPr>
              <w:t>150613000004</w:t>
            </w:r>
          </w:p>
        </w:tc>
      </w:tr>
      <w:tr w:rsidR="0016639A" w:rsidRPr="00E03EB8" w:rsidTr="009B45D5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639A" w:rsidRPr="0016639A" w:rsidRDefault="0016639A" w:rsidP="0016639A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細明體" w:eastAsia="細明體" w:hAnsi="細明體" w:cs="Courier New"/>
              </w:rPr>
              <w:t>2017/2/</w:t>
            </w:r>
            <w:r>
              <w:rPr>
                <w:rFonts w:ascii="細明體" w:eastAsia="細明體" w:hAnsi="細明體" w:cs="Courier New" w:hint="eastAsia"/>
                <w:lang w:eastAsia="zh-TW"/>
              </w:rPr>
              <w:t>18</w:t>
            </w:r>
          </w:p>
        </w:tc>
        <w:tc>
          <w:tcPr>
            <w:tcW w:w="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639A" w:rsidRPr="0016639A" w:rsidRDefault="0016639A" w:rsidP="0016639A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細明體" w:eastAsia="細明體" w:hAnsi="細明體" w:cs="Courier New" w:hint="eastAsia"/>
                <w:lang w:eastAsia="zh-TW"/>
              </w:rPr>
              <w:t>5</w:t>
            </w:r>
          </w:p>
        </w:tc>
        <w:tc>
          <w:tcPr>
            <w:tcW w:w="58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639A" w:rsidRPr="0016639A" w:rsidRDefault="0016639A" w:rsidP="0016639A">
            <w:pPr>
              <w:pStyle w:val="Tabletext"/>
              <w:rPr>
                <w:rFonts w:ascii="新細明體" w:hAnsi="新細明體" w:cs="Courier New" w:hint="eastAsia"/>
                <w:b/>
                <w:bCs/>
                <w:lang w:eastAsia="zh-TW"/>
              </w:rPr>
            </w:pPr>
            <w:r>
              <w:rPr>
                <w:rFonts w:hint="eastAsia"/>
                <w:color w:val="0000FF"/>
                <w:lang w:eastAsia="zh-TW"/>
              </w:rPr>
              <w:t>理賠紀錄查詢畫面權限調整</w:t>
            </w:r>
            <w:r>
              <w:rPr>
                <w:rFonts w:hint="eastAsia"/>
                <w:color w:val="0000FF"/>
                <w:lang w:eastAsia="zh-TW"/>
              </w:rPr>
              <w:t>-</w:t>
            </w:r>
            <w:r>
              <w:rPr>
                <w:rFonts w:hint="eastAsia"/>
                <w:color w:val="0000FF"/>
                <w:lang w:eastAsia="zh-TW"/>
              </w:rPr>
              <w:t>特定角色才可查詢帳戶餘額</w:t>
            </w:r>
          </w:p>
        </w:tc>
        <w:tc>
          <w:tcPr>
            <w:tcW w:w="1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639A" w:rsidRPr="0016639A" w:rsidRDefault="0016639A" w:rsidP="0016639A">
            <w:pPr>
              <w:pStyle w:val="Tabletext"/>
              <w:rPr>
                <w:rFonts w:ascii="新細明體" w:hAnsi="新細明體" w:cs="Courier New" w:hint="eastAsia"/>
              </w:rPr>
            </w:pPr>
            <w:r w:rsidRPr="00E8527F">
              <w:rPr>
                <w:rFonts w:ascii="細明體" w:eastAsia="細明體" w:hAnsi="細明體" w:cs="Courier New" w:hint="eastAsia"/>
              </w:rPr>
              <w:t>侑文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639A" w:rsidRPr="0016639A" w:rsidRDefault="0016639A" w:rsidP="0016639A">
            <w:pPr>
              <w:pStyle w:val="Tabletext"/>
              <w:rPr>
                <w:rFonts w:ascii="新細明體" w:hAnsi="新細明體"/>
                <w:b/>
                <w:bCs/>
              </w:rPr>
            </w:pPr>
            <w:r w:rsidRPr="006B4D0A">
              <w:t>170209001113</w:t>
            </w:r>
          </w:p>
        </w:tc>
      </w:tr>
      <w:tr w:rsidR="007D6BA8" w:rsidRPr="00E03EB8" w:rsidTr="009B45D5">
        <w:trPr>
          <w:ins w:id="2" w:author="蕭侑文" w:date="2017-07-24T15:13:00Z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6BA8" w:rsidRDefault="007D6BA8" w:rsidP="0016639A">
            <w:pPr>
              <w:pStyle w:val="Tabletext"/>
              <w:rPr>
                <w:ins w:id="3" w:author="蕭侑文" w:date="2017-07-24T15:13:00Z"/>
                <w:rFonts w:ascii="細明體" w:eastAsia="細明體" w:hAnsi="細明體" w:cs="Courier New" w:hint="eastAsia"/>
                <w:lang w:eastAsia="zh-TW"/>
              </w:rPr>
            </w:pPr>
            <w:ins w:id="4" w:author="蕭侑文" w:date="2017-07-24T15:13:00Z">
              <w:r>
                <w:rPr>
                  <w:rFonts w:ascii="細明體" w:eastAsia="細明體" w:hAnsi="細明體" w:cs="Courier New" w:hint="eastAsia"/>
                  <w:lang w:eastAsia="zh-TW"/>
                </w:rPr>
                <w:t>2017/7/24</w:t>
              </w:r>
            </w:ins>
          </w:p>
        </w:tc>
        <w:tc>
          <w:tcPr>
            <w:tcW w:w="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6BA8" w:rsidRDefault="007D6BA8" w:rsidP="0016639A">
            <w:pPr>
              <w:pStyle w:val="Tabletext"/>
              <w:rPr>
                <w:ins w:id="5" w:author="蕭侑文" w:date="2017-07-24T15:13:00Z"/>
                <w:rFonts w:ascii="細明體" w:eastAsia="細明體" w:hAnsi="細明體" w:cs="Courier New" w:hint="eastAsia"/>
                <w:lang w:eastAsia="zh-TW"/>
              </w:rPr>
            </w:pPr>
            <w:ins w:id="6" w:author="蕭侑文" w:date="2017-07-24T15:13:00Z">
              <w:r>
                <w:rPr>
                  <w:rFonts w:ascii="細明體" w:eastAsia="細明體" w:hAnsi="細明體" w:cs="Courier New" w:hint="eastAsia"/>
                  <w:lang w:eastAsia="zh-TW"/>
                </w:rPr>
                <w:t>6</w:t>
              </w:r>
            </w:ins>
          </w:p>
        </w:tc>
        <w:tc>
          <w:tcPr>
            <w:tcW w:w="58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6BA8" w:rsidRDefault="00775008" w:rsidP="0016639A">
            <w:pPr>
              <w:pStyle w:val="Tabletext"/>
              <w:rPr>
                <w:ins w:id="7" w:author="蕭侑文" w:date="2017-07-24T15:13:00Z"/>
                <w:rFonts w:hint="eastAsia"/>
                <w:color w:val="0000FF"/>
                <w:lang w:eastAsia="zh-TW"/>
              </w:rPr>
            </w:pPr>
            <w:ins w:id="8" w:author="蕭侑文" w:date="2017-07-24T15:13:00Z">
              <w:r w:rsidRPr="00775008">
                <w:rPr>
                  <w:rFonts w:ascii="新細明體" w:hAnsi="新細明體" w:hint="eastAsia"/>
                  <w:bCs/>
                  <w:lang w:eastAsia="zh-TW"/>
                  <w:rPrChange w:id="9" w:author="蕭侑文" w:date="2017-07-24T15:13:00Z">
                    <w:rPr>
                      <w:rFonts w:eastAsia="標楷體" w:hint="eastAsia"/>
                    </w:rPr>
                  </w:rPrChange>
                </w:rPr>
                <w:t>團個險理賠照會系統</w:t>
              </w:r>
              <w:r w:rsidRPr="00775008">
                <w:rPr>
                  <w:rFonts w:ascii="新細明體" w:hAnsi="新細明體" w:hint="eastAsia"/>
                  <w:bCs/>
                  <w:lang w:eastAsia="zh-TW"/>
                  <w:rPrChange w:id="10" w:author="蕭侑文" w:date="2017-07-24T15:13:00Z">
                    <w:rPr>
                      <w:rFonts w:eastAsia="標楷體" w:hint="eastAsia"/>
                      <w:lang w:eastAsia="zh-TW"/>
                    </w:rPr>
                  </w:rPrChange>
                </w:rPr>
                <w:t>-</w:t>
              </w:r>
              <w:r>
                <w:rPr>
                  <w:rFonts w:ascii="新細明體" w:hAnsi="新細明體" w:hint="eastAsia"/>
                  <w:bCs/>
                  <w:lang w:eastAsia="zh-TW"/>
                </w:rPr>
                <w:t>部份設定為共用METHOD</w:t>
              </w:r>
            </w:ins>
          </w:p>
        </w:tc>
        <w:tc>
          <w:tcPr>
            <w:tcW w:w="1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6BA8" w:rsidRPr="00E8527F" w:rsidRDefault="00775008" w:rsidP="0016639A">
            <w:pPr>
              <w:pStyle w:val="Tabletext"/>
              <w:rPr>
                <w:ins w:id="11" w:author="蕭侑文" w:date="2017-07-24T15:13:00Z"/>
                <w:rFonts w:ascii="細明體" w:eastAsia="細明體" w:hAnsi="細明體" w:cs="Courier New" w:hint="eastAsia"/>
                <w:lang w:eastAsia="zh-TW"/>
              </w:rPr>
            </w:pPr>
            <w:ins w:id="12" w:author="蕭侑文" w:date="2017-07-24T15:13:00Z">
              <w:r w:rsidRPr="00E8527F">
                <w:rPr>
                  <w:rFonts w:ascii="細明體" w:eastAsia="細明體" w:hAnsi="細明體" w:cs="Courier New" w:hint="eastAsia"/>
                </w:rPr>
                <w:t>侑文</w:t>
              </w:r>
            </w:ins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6BA8" w:rsidRPr="006B4D0A" w:rsidRDefault="00BA5EA5" w:rsidP="0016639A">
            <w:pPr>
              <w:pStyle w:val="Tabletext"/>
              <w:rPr>
                <w:ins w:id="13" w:author="蕭侑文" w:date="2017-07-24T15:13:00Z"/>
                <w:lang w:eastAsia="zh-TW"/>
              </w:rPr>
            </w:pPr>
            <w:ins w:id="14" w:author="蕭侑文" w:date="2017-07-24T15:14:00Z">
              <w:r>
                <w:t>170721000655</w:t>
              </w:r>
            </w:ins>
          </w:p>
        </w:tc>
      </w:tr>
    </w:tbl>
    <w:p w:rsidR="00247B3A" w:rsidRDefault="00247B3A">
      <w:pPr>
        <w:rPr>
          <w:rFonts w:hint="eastAsia"/>
        </w:rPr>
      </w:pPr>
    </w:p>
    <w:p w:rsidR="00FF78DA" w:rsidRDefault="00FF78DA">
      <w:pPr>
        <w:pStyle w:val="Tabletext"/>
        <w:keepLines w:val="0"/>
        <w:spacing w:after="0" w:line="240" w:lineRule="auto"/>
        <w:rPr>
          <w:rFonts w:hint="eastAsia"/>
          <w:bCs/>
          <w:kern w:val="2"/>
          <w:szCs w:val="24"/>
          <w:lang w:eastAsia="zh-TW"/>
        </w:rPr>
      </w:pPr>
      <w:r>
        <w:rPr>
          <w:rFonts w:hint="eastAsia"/>
          <w:b/>
          <w:kern w:val="2"/>
          <w:sz w:val="24"/>
          <w:szCs w:val="24"/>
          <w:lang w:eastAsia="zh-TW"/>
        </w:rPr>
        <w:t>UC</w:t>
      </w:r>
      <w:r w:rsidR="0002211D">
        <w:rPr>
          <w:rFonts w:hint="eastAsia"/>
          <w:b/>
          <w:kern w:val="2"/>
          <w:sz w:val="24"/>
          <w:szCs w:val="24"/>
          <w:lang w:eastAsia="zh-TW"/>
        </w:rPr>
        <w:t>A</w:t>
      </w:r>
      <w:r w:rsidR="00F97B28">
        <w:rPr>
          <w:rFonts w:hint="eastAsia"/>
          <w:b/>
          <w:kern w:val="2"/>
          <w:sz w:val="24"/>
          <w:szCs w:val="24"/>
          <w:lang w:eastAsia="zh-TW"/>
        </w:rPr>
        <w:t>AB</w:t>
      </w:r>
      <w:r w:rsidR="0002211D">
        <w:rPr>
          <w:rFonts w:hint="eastAsia"/>
          <w:b/>
          <w:kern w:val="2"/>
          <w:sz w:val="24"/>
          <w:szCs w:val="24"/>
          <w:lang w:eastAsia="zh-TW"/>
        </w:rPr>
        <w:t>1</w:t>
      </w:r>
      <w:r w:rsidR="00EF21AB">
        <w:rPr>
          <w:rFonts w:hint="eastAsia"/>
          <w:b/>
          <w:kern w:val="2"/>
          <w:sz w:val="24"/>
          <w:szCs w:val="24"/>
          <w:lang w:eastAsia="zh-TW"/>
        </w:rPr>
        <w:t>0</w:t>
      </w:r>
      <w:r w:rsidR="00F97B28">
        <w:rPr>
          <w:rFonts w:hint="eastAsia"/>
          <w:b/>
          <w:kern w:val="2"/>
          <w:sz w:val="24"/>
          <w:szCs w:val="24"/>
          <w:lang w:eastAsia="zh-TW"/>
        </w:rPr>
        <w:t>7</w:t>
      </w:r>
      <w:r w:rsidR="004B04DD">
        <w:rPr>
          <w:rFonts w:hint="eastAsia"/>
          <w:b/>
          <w:kern w:val="2"/>
          <w:sz w:val="24"/>
          <w:szCs w:val="24"/>
          <w:lang w:eastAsia="zh-TW"/>
        </w:rPr>
        <w:t>03</w:t>
      </w:r>
      <w:r>
        <w:rPr>
          <w:rFonts w:hint="eastAsia"/>
          <w:b/>
          <w:kern w:val="2"/>
          <w:sz w:val="24"/>
          <w:szCs w:val="24"/>
          <w:lang w:eastAsia="zh-TW"/>
        </w:rPr>
        <w:t>_</w:t>
      </w:r>
      <w:r w:rsidR="004B04DD">
        <w:rPr>
          <w:rFonts w:hint="eastAsia"/>
          <w:b/>
          <w:kern w:val="2"/>
          <w:sz w:val="24"/>
          <w:szCs w:val="24"/>
          <w:lang w:eastAsia="zh-TW"/>
        </w:rPr>
        <w:t>團險</w:t>
      </w:r>
      <w:r w:rsidR="00F97B28">
        <w:rPr>
          <w:rFonts w:hint="eastAsia"/>
          <w:b/>
          <w:kern w:val="2"/>
          <w:sz w:val="24"/>
          <w:szCs w:val="24"/>
          <w:lang w:eastAsia="zh-TW"/>
        </w:rPr>
        <w:t>ID</w:t>
      </w:r>
      <w:r w:rsidR="00EF21AB">
        <w:rPr>
          <w:rFonts w:hint="eastAsia"/>
          <w:b/>
          <w:kern w:val="2"/>
          <w:sz w:val="24"/>
          <w:szCs w:val="24"/>
          <w:lang w:eastAsia="zh-TW"/>
        </w:rPr>
        <w:t>索引</w:t>
      </w:r>
    </w:p>
    <w:p w:rsidR="00FF78DA" w:rsidRPr="00A8390E" w:rsidRDefault="00FF78DA">
      <w:pPr>
        <w:pStyle w:val="Tabletext"/>
        <w:keepLines w:val="0"/>
        <w:spacing w:after="0" w:line="240" w:lineRule="auto"/>
        <w:rPr>
          <w:rFonts w:hint="eastAsia"/>
          <w:bCs/>
          <w:kern w:val="2"/>
          <w:szCs w:val="24"/>
          <w:lang w:eastAsia="zh-TW"/>
        </w:rPr>
      </w:pPr>
    </w:p>
    <w:p w:rsidR="00FF78DA" w:rsidRDefault="00FF78DA">
      <w:pPr>
        <w:pStyle w:val="Tabletext"/>
        <w:keepLines w:val="0"/>
        <w:spacing w:after="0" w:line="240" w:lineRule="auto"/>
        <w:rPr>
          <w:rFonts w:hint="eastAsia"/>
          <w:bCs/>
          <w:kern w:val="2"/>
          <w:szCs w:val="24"/>
          <w:lang w:eastAsia="zh-TW"/>
        </w:rPr>
      </w:pPr>
    </w:p>
    <w:p w:rsidR="00150E0F" w:rsidRPr="00150E0F" w:rsidRDefault="00FF78DA" w:rsidP="00150E0F">
      <w:pPr>
        <w:numPr>
          <w:ilvl w:val="0"/>
          <w:numId w:val="23"/>
        </w:numPr>
        <w:rPr>
          <w:rFonts w:ascii="細明體" w:eastAsia="細明體" w:hAnsi="細明體" w:hint="eastAsia"/>
          <w:sz w:val="20"/>
          <w:szCs w:val="20"/>
        </w:rPr>
      </w:pPr>
      <w:r w:rsidRPr="00150E0F">
        <w:rPr>
          <w:rFonts w:ascii="細明體" w:eastAsia="細明體" w:hAnsi="細明體" w:hint="eastAsia"/>
          <w:sz w:val="20"/>
          <w:szCs w:val="20"/>
        </w:rPr>
        <w:t>程式功能概述：</w:t>
      </w:r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340"/>
        <w:gridCol w:w="7920"/>
      </w:tblGrid>
      <w:tr w:rsidR="00150E0F" w:rsidRPr="00E01490" w:rsidTr="002F0EFF">
        <w:tc>
          <w:tcPr>
            <w:tcW w:w="2340" w:type="dxa"/>
          </w:tcPr>
          <w:p w:rsidR="00150E0F" w:rsidRPr="00E01490" w:rsidRDefault="00150E0F" w:rsidP="002F0EF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7920" w:type="dxa"/>
          </w:tcPr>
          <w:p w:rsidR="00150E0F" w:rsidRDefault="00150E0F" w:rsidP="002F0EF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索引</w:t>
            </w:r>
          </w:p>
        </w:tc>
      </w:tr>
      <w:tr w:rsidR="00150E0F" w:rsidRPr="00E01490" w:rsidTr="002F0EFF">
        <w:tc>
          <w:tcPr>
            <w:tcW w:w="2340" w:type="dxa"/>
          </w:tcPr>
          <w:p w:rsidR="00150E0F" w:rsidRPr="00E01490" w:rsidRDefault="00150E0F" w:rsidP="002F0EF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7920" w:type="dxa"/>
          </w:tcPr>
          <w:p w:rsidR="00150E0F" w:rsidRDefault="00150E0F" w:rsidP="002F0EF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AAB1_070</w:t>
            </w:r>
            <w:r w:rsidR="004B04DD">
              <w:rPr>
                <w:rFonts w:ascii="細明體" w:eastAsia="細明體" w:hAnsi="細明體" w:hint="eastAsia"/>
                <w:sz w:val="20"/>
                <w:szCs w:val="20"/>
              </w:rPr>
              <w:t>3</w:t>
            </w:r>
          </w:p>
        </w:tc>
      </w:tr>
      <w:tr w:rsidR="00150E0F" w:rsidRPr="00E01490" w:rsidTr="002F0EFF">
        <w:tc>
          <w:tcPr>
            <w:tcW w:w="2340" w:type="dxa"/>
          </w:tcPr>
          <w:p w:rsidR="00150E0F" w:rsidRPr="00E01490" w:rsidRDefault="00150E0F" w:rsidP="002F0EF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7920" w:type="dxa"/>
          </w:tcPr>
          <w:p w:rsidR="00150E0F" w:rsidRDefault="00150E0F" w:rsidP="002F0EF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ONLINE</w:t>
            </w:r>
          </w:p>
        </w:tc>
      </w:tr>
      <w:tr w:rsidR="00150E0F" w:rsidRPr="00E01490" w:rsidTr="002F0EFF">
        <w:tc>
          <w:tcPr>
            <w:tcW w:w="2340" w:type="dxa"/>
          </w:tcPr>
          <w:p w:rsidR="00150E0F" w:rsidRPr="00E01490" w:rsidRDefault="00150E0F" w:rsidP="002F0EF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7920" w:type="dxa"/>
          </w:tcPr>
          <w:p w:rsidR="00150E0F" w:rsidRPr="00E01490" w:rsidRDefault="00150E0F" w:rsidP="002F0EF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索引</w:t>
            </w:r>
          </w:p>
        </w:tc>
      </w:tr>
      <w:tr w:rsidR="00150E0F" w:rsidRPr="00E01490" w:rsidTr="002F0EFF">
        <w:tc>
          <w:tcPr>
            <w:tcW w:w="2340" w:type="dxa"/>
          </w:tcPr>
          <w:p w:rsidR="00150E0F" w:rsidRPr="00E01490" w:rsidRDefault="00150E0F" w:rsidP="002F0EF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7920" w:type="dxa"/>
          </w:tcPr>
          <w:p w:rsidR="00150E0F" w:rsidRPr="00E01490" w:rsidRDefault="00150E0F" w:rsidP="002F0EF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理企科</w:t>
            </w:r>
          </w:p>
        </w:tc>
      </w:tr>
      <w:tr w:rsidR="00150E0F" w:rsidRPr="00E01490" w:rsidTr="002F0EFF">
        <w:tc>
          <w:tcPr>
            <w:tcW w:w="2340" w:type="dxa"/>
          </w:tcPr>
          <w:p w:rsidR="00150E0F" w:rsidRPr="00E01490" w:rsidRDefault="00150E0F" w:rsidP="002F0EF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7920" w:type="dxa"/>
          </w:tcPr>
          <w:p w:rsidR="00150E0F" w:rsidRPr="00E01490" w:rsidRDefault="00150E0F" w:rsidP="002F0EF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行政中心服務科</w:t>
            </w:r>
          </w:p>
        </w:tc>
      </w:tr>
      <w:tr w:rsidR="00150E0F" w:rsidRPr="00E01490" w:rsidTr="002F0EFF">
        <w:tc>
          <w:tcPr>
            <w:tcW w:w="2340" w:type="dxa"/>
          </w:tcPr>
          <w:p w:rsidR="00150E0F" w:rsidRPr="00E01490" w:rsidRDefault="00150E0F" w:rsidP="002F0EF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66B0D">
              <w:rPr>
                <w:rFonts w:ascii="細明體" w:eastAsia="細明體" w:hAnsi="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7920" w:type="dxa"/>
          </w:tcPr>
          <w:p w:rsidR="00150E0F" w:rsidRPr="00E01490" w:rsidRDefault="00150E0F" w:rsidP="002F0EF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150E0F" w:rsidRPr="00E01490" w:rsidTr="002F0EFF">
        <w:tc>
          <w:tcPr>
            <w:tcW w:w="2340" w:type="dxa"/>
          </w:tcPr>
          <w:p w:rsidR="00150E0F" w:rsidRPr="00266B0D" w:rsidRDefault="00150E0F" w:rsidP="002F0EFF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66B0D">
              <w:rPr>
                <w:rFonts w:ascii="細明體" w:eastAsia="細明體" w:hAnsi="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7920" w:type="dxa"/>
          </w:tcPr>
          <w:p w:rsidR="00150E0F" w:rsidRPr="00E01490" w:rsidRDefault="00150E0F" w:rsidP="002F0EF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</w:tbl>
    <w:p w:rsidR="00150E0F" w:rsidRDefault="00150E0F">
      <w:pPr>
        <w:ind w:left="480"/>
        <w:rPr>
          <w:rFonts w:ascii="細明體" w:eastAsia="細明體" w:hAnsi="細明體" w:hint="eastAsia"/>
          <w:sz w:val="20"/>
          <w:szCs w:val="20"/>
        </w:rPr>
      </w:pPr>
    </w:p>
    <w:p w:rsidR="00150E0F" w:rsidRDefault="00150E0F">
      <w:pPr>
        <w:ind w:left="480"/>
        <w:rPr>
          <w:rFonts w:ascii="細明體" w:eastAsia="細明體" w:hAnsi="細明體" w:hint="eastAsia"/>
          <w:sz w:val="20"/>
          <w:szCs w:val="20"/>
        </w:rPr>
      </w:pPr>
    </w:p>
    <w:p w:rsidR="00150E0F" w:rsidRPr="007909DE" w:rsidRDefault="00150E0F">
      <w:pPr>
        <w:ind w:left="480"/>
        <w:rPr>
          <w:rFonts w:ascii="細明體" w:eastAsia="細明體" w:hAnsi="細明體" w:hint="eastAsia"/>
          <w:sz w:val="20"/>
          <w:szCs w:val="20"/>
        </w:rPr>
      </w:pPr>
    </w:p>
    <w:p w:rsidR="00FF78DA" w:rsidRDefault="00FF78DA">
      <w:pPr>
        <w:numPr>
          <w:ilvl w:val="0"/>
          <w:numId w:val="23"/>
        </w:numPr>
        <w:rPr>
          <w:rFonts w:ascii="細明體" w:eastAsia="細明體" w:hAnsi="細明體" w:hint="eastAsia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 xml:space="preserve">使用模組 </w:t>
      </w:r>
    </w:p>
    <w:tbl>
      <w:tblPr>
        <w:tblW w:w="108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850"/>
        <w:gridCol w:w="4465"/>
        <w:gridCol w:w="5565"/>
      </w:tblGrid>
      <w:tr w:rsidR="00567A9E" w:rsidRPr="00567A9E" w:rsidTr="00567A9E">
        <w:tc>
          <w:tcPr>
            <w:tcW w:w="720" w:type="dxa"/>
          </w:tcPr>
          <w:p w:rsidR="00567A9E" w:rsidRPr="00567A9E" w:rsidRDefault="00567A9E" w:rsidP="00567A9E">
            <w:pPr>
              <w:widowControl w:val="0"/>
              <w:jc w:val="center"/>
              <w:rPr>
                <w:rFonts w:ascii="新細明體" w:hAnsi="新細明體" w:hint="eastAsia"/>
                <w:kern w:val="2"/>
                <w:sz w:val="20"/>
                <w:szCs w:val="20"/>
              </w:rPr>
            </w:pPr>
            <w:r w:rsidRPr="00567A9E">
              <w:rPr>
                <w:rFonts w:ascii="新細明體" w:hAnsi="新細明體" w:hint="eastAsia"/>
                <w:kern w:val="2"/>
                <w:sz w:val="20"/>
                <w:szCs w:val="20"/>
              </w:rPr>
              <w:t>項次</w:t>
            </w:r>
          </w:p>
        </w:tc>
        <w:tc>
          <w:tcPr>
            <w:tcW w:w="3780" w:type="dxa"/>
          </w:tcPr>
          <w:p w:rsidR="00567A9E" w:rsidRPr="00567A9E" w:rsidRDefault="00567A9E" w:rsidP="00567A9E">
            <w:pPr>
              <w:widowControl w:val="0"/>
              <w:jc w:val="center"/>
              <w:rPr>
                <w:rFonts w:ascii="新細明體" w:hAnsi="新細明體" w:hint="eastAsia"/>
                <w:kern w:val="2"/>
                <w:sz w:val="20"/>
                <w:szCs w:val="20"/>
              </w:rPr>
            </w:pPr>
            <w:r w:rsidRPr="00567A9E">
              <w:rPr>
                <w:rFonts w:ascii="新細明體" w:hAnsi="新細明體" w:hint="eastAsia"/>
                <w:kern w:val="2"/>
                <w:sz w:val="20"/>
                <w:szCs w:val="20"/>
              </w:rPr>
              <w:t>中文說明</w:t>
            </w:r>
          </w:p>
        </w:tc>
        <w:tc>
          <w:tcPr>
            <w:tcW w:w="4711" w:type="dxa"/>
          </w:tcPr>
          <w:p w:rsidR="00567A9E" w:rsidRPr="00567A9E" w:rsidRDefault="00567A9E" w:rsidP="00567A9E">
            <w:pPr>
              <w:widowControl w:val="0"/>
              <w:jc w:val="center"/>
              <w:rPr>
                <w:rFonts w:ascii="新細明體" w:hAnsi="新細明體" w:hint="eastAsia"/>
                <w:kern w:val="2"/>
                <w:sz w:val="20"/>
                <w:szCs w:val="20"/>
              </w:rPr>
            </w:pPr>
            <w:r w:rsidRPr="00567A9E">
              <w:rPr>
                <w:rFonts w:ascii="新細明體" w:hAnsi="新細明體" w:hint="eastAsia"/>
                <w:kern w:val="2"/>
                <w:sz w:val="20"/>
                <w:szCs w:val="20"/>
              </w:rPr>
              <w:t>程式名稱</w:t>
            </w:r>
          </w:p>
        </w:tc>
      </w:tr>
      <w:tr w:rsidR="00567A9E" w:rsidRPr="00567A9E" w:rsidTr="00567A9E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567A9E" w:rsidRPr="00567A9E" w:rsidRDefault="00567A9E" w:rsidP="00567A9E">
            <w:pPr>
              <w:widowControl w:val="0"/>
              <w:numPr>
                <w:ilvl w:val="0"/>
                <w:numId w:val="37"/>
              </w:numPr>
              <w:snapToGrid w:val="0"/>
              <w:ind w:left="0" w:firstLine="0"/>
              <w:rPr>
                <w:rFonts w:ascii="新細明體" w:hAnsi="新細明體" w:hint="eastAsia"/>
                <w:kern w:val="2"/>
                <w:sz w:val="20"/>
                <w:szCs w:val="20"/>
              </w:rPr>
            </w:pPr>
          </w:p>
        </w:tc>
        <w:tc>
          <w:tcPr>
            <w:tcW w:w="3780" w:type="dxa"/>
          </w:tcPr>
          <w:p w:rsidR="00567A9E" w:rsidRPr="00567A9E" w:rsidRDefault="00A866FF" w:rsidP="00567A9E">
            <w:pPr>
              <w:keepLines/>
              <w:widowControl w:val="0"/>
              <w:adjustRightInd w:val="0"/>
              <w:snapToGrid w:val="0"/>
              <w:spacing w:after="120" w:line="240" w:lineRule="atLeast"/>
              <w:rPr>
                <w:rFonts w:ascii="新細明體" w:hAnsi="新細明體" w:hint="eastAsia"/>
                <w:kern w:val="2"/>
                <w:sz w:val="20"/>
                <w:szCs w:val="20"/>
              </w:rPr>
            </w:pPr>
            <w:r>
              <w:rPr>
                <w:rFonts w:ascii="新細明體" w:hAnsi="新細明體" w:hint="eastAsia"/>
                <w:kern w:val="2"/>
                <w:sz w:val="20"/>
                <w:szCs w:val="20"/>
              </w:rPr>
              <w:t>團險投保明細讀取模組</w:t>
            </w:r>
          </w:p>
        </w:tc>
        <w:tc>
          <w:tcPr>
            <w:tcW w:w="4711" w:type="dxa"/>
          </w:tcPr>
          <w:p w:rsidR="00567A9E" w:rsidRPr="00567A9E" w:rsidRDefault="00A866FF" w:rsidP="007D6355">
            <w:pPr>
              <w:keepLines/>
              <w:widowControl w:val="0"/>
              <w:adjustRightInd w:val="0"/>
              <w:snapToGrid w:val="0"/>
              <w:spacing w:after="120" w:line="240" w:lineRule="atLeast"/>
              <w:rPr>
                <w:rFonts w:ascii="新細明體" w:hAnsi="新細明體" w:hint="eastAsia"/>
                <w:kern w:val="2"/>
                <w:sz w:val="20"/>
                <w:szCs w:val="20"/>
              </w:rPr>
            </w:pPr>
            <w:r>
              <w:rPr>
                <w:rFonts w:ascii="新細明體" w:hAnsi="新細明體" w:hint="eastAsia"/>
                <w:kern w:val="2"/>
                <w:sz w:val="20"/>
                <w:szCs w:val="20"/>
              </w:rPr>
              <w:t>AA_B9Z000</w:t>
            </w:r>
          </w:p>
        </w:tc>
      </w:tr>
    </w:tbl>
    <w:p w:rsidR="00FF78DA" w:rsidRDefault="00FF78DA">
      <w:pPr>
        <w:rPr>
          <w:rFonts w:ascii="細明體" w:eastAsia="細明體" w:hAnsi="細明體" w:hint="eastAsia"/>
          <w:sz w:val="20"/>
          <w:szCs w:val="20"/>
        </w:rPr>
      </w:pPr>
    </w:p>
    <w:p w:rsidR="00FF78DA" w:rsidRDefault="00FF78DA">
      <w:pPr>
        <w:rPr>
          <w:rFonts w:ascii="細明體" w:eastAsia="細明體" w:hAnsi="細明體" w:hint="eastAsia"/>
          <w:sz w:val="20"/>
          <w:szCs w:val="20"/>
        </w:rPr>
      </w:pPr>
    </w:p>
    <w:p w:rsidR="00FF78DA" w:rsidRDefault="00FF78DA">
      <w:pPr>
        <w:numPr>
          <w:ilvl w:val="0"/>
          <w:numId w:val="23"/>
        </w:numPr>
        <w:rPr>
          <w:rFonts w:ascii="細明體" w:eastAsia="細明體" w:hAnsi="細明體" w:hint="eastAsia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 xml:space="preserve">使用檔案 </w:t>
      </w:r>
    </w:p>
    <w:tbl>
      <w:tblPr>
        <w:tblW w:w="108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3780"/>
        <w:gridCol w:w="3960"/>
        <w:gridCol w:w="2420"/>
      </w:tblGrid>
      <w:tr w:rsidR="00FF78DA">
        <w:tc>
          <w:tcPr>
            <w:tcW w:w="720" w:type="dxa"/>
          </w:tcPr>
          <w:p w:rsidR="00FF78DA" w:rsidRDefault="00FF78DA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3780" w:type="dxa"/>
          </w:tcPr>
          <w:p w:rsidR="00FF78DA" w:rsidRDefault="00FF78DA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3960" w:type="dxa"/>
          </w:tcPr>
          <w:p w:rsidR="00FF78DA" w:rsidRDefault="00FF78DA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檔案名稱</w:t>
            </w:r>
          </w:p>
        </w:tc>
        <w:tc>
          <w:tcPr>
            <w:tcW w:w="2420" w:type="dxa"/>
          </w:tcPr>
          <w:p w:rsidR="00FF78DA" w:rsidRDefault="00FF78DA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A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lias name</w:t>
            </w:r>
          </w:p>
        </w:tc>
      </w:tr>
    </w:tbl>
    <w:p w:rsidR="00FF78DA" w:rsidRDefault="00FF78DA">
      <w:pPr>
        <w:rPr>
          <w:rFonts w:ascii="細明體" w:eastAsia="細明體" w:hAnsi="細明體" w:hint="eastAsia"/>
          <w:sz w:val="20"/>
          <w:szCs w:val="20"/>
        </w:rPr>
      </w:pPr>
    </w:p>
    <w:p w:rsidR="005A5963" w:rsidRDefault="005A5963" w:rsidP="005A5963">
      <w:pPr>
        <w:numPr>
          <w:ilvl w:val="0"/>
          <w:numId w:val="23"/>
        </w:numPr>
        <w:rPr>
          <w:rFonts w:ascii="細明體" w:eastAsia="細明體" w:hAnsi="細明體" w:hint="eastAsia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傳輸參數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2340"/>
        <w:gridCol w:w="1800"/>
        <w:gridCol w:w="4320"/>
      </w:tblGrid>
      <w:tr w:rsidR="005A5963">
        <w:tc>
          <w:tcPr>
            <w:tcW w:w="9180" w:type="dxa"/>
            <w:gridSpan w:val="4"/>
          </w:tcPr>
          <w:p w:rsidR="005A5963" w:rsidRDefault="005A5963" w:rsidP="00A54E9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輸入參數</w:t>
            </w:r>
          </w:p>
        </w:tc>
      </w:tr>
      <w:tr w:rsidR="005A5963">
        <w:tc>
          <w:tcPr>
            <w:tcW w:w="720" w:type="dxa"/>
          </w:tcPr>
          <w:p w:rsidR="005A5963" w:rsidRDefault="005A5963" w:rsidP="00A54E9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340" w:type="dxa"/>
          </w:tcPr>
          <w:p w:rsidR="005A5963" w:rsidRDefault="005A5963" w:rsidP="00A54E9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參數名稱</w:t>
            </w:r>
          </w:p>
        </w:tc>
        <w:tc>
          <w:tcPr>
            <w:tcW w:w="1800" w:type="dxa"/>
          </w:tcPr>
          <w:p w:rsidR="005A5963" w:rsidRDefault="005A5963" w:rsidP="00A54E9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格式</w:t>
            </w:r>
          </w:p>
        </w:tc>
        <w:tc>
          <w:tcPr>
            <w:tcW w:w="4320" w:type="dxa"/>
          </w:tcPr>
          <w:p w:rsidR="005A5963" w:rsidRDefault="005A5963" w:rsidP="00A54E9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說明(檢查規則)</w:t>
            </w:r>
          </w:p>
        </w:tc>
      </w:tr>
      <w:tr w:rsidR="00F97B28">
        <w:tc>
          <w:tcPr>
            <w:tcW w:w="720" w:type="dxa"/>
          </w:tcPr>
          <w:p w:rsidR="00F97B28" w:rsidRDefault="00F97B28" w:rsidP="00A54E9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1.</w:t>
            </w:r>
          </w:p>
        </w:tc>
        <w:tc>
          <w:tcPr>
            <w:tcW w:w="2340" w:type="dxa"/>
          </w:tcPr>
          <w:p w:rsidR="00F97B28" w:rsidRDefault="00F97B28" w:rsidP="00A54E9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受理編號</w:t>
            </w:r>
          </w:p>
        </w:tc>
        <w:tc>
          <w:tcPr>
            <w:tcW w:w="1800" w:type="dxa"/>
          </w:tcPr>
          <w:p w:rsidR="00F97B28" w:rsidRDefault="00F97B28" w:rsidP="00A54E9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VARCHAR 14</w:t>
            </w:r>
          </w:p>
        </w:tc>
        <w:tc>
          <w:tcPr>
            <w:tcW w:w="4320" w:type="dxa"/>
          </w:tcPr>
          <w:p w:rsidR="00F97B28" w:rsidRDefault="00F97B28" w:rsidP="00A54E9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F97B28">
        <w:tc>
          <w:tcPr>
            <w:tcW w:w="720" w:type="dxa"/>
          </w:tcPr>
          <w:p w:rsidR="00F97B28" w:rsidRDefault="00F97B28" w:rsidP="00A54E9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2.</w:t>
            </w:r>
          </w:p>
        </w:tc>
        <w:tc>
          <w:tcPr>
            <w:tcW w:w="2340" w:type="dxa"/>
          </w:tcPr>
          <w:p w:rsidR="00F97B28" w:rsidRDefault="00F97B28" w:rsidP="00A54E9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被保人ID</w:t>
            </w:r>
          </w:p>
        </w:tc>
        <w:tc>
          <w:tcPr>
            <w:tcW w:w="1800" w:type="dxa"/>
          </w:tcPr>
          <w:p w:rsidR="00F97B28" w:rsidRDefault="00F97B28" w:rsidP="00A54E9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CHAR    10</w:t>
            </w:r>
          </w:p>
        </w:tc>
        <w:tc>
          <w:tcPr>
            <w:tcW w:w="4320" w:type="dxa"/>
          </w:tcPr>
          <w:p w:rsidR="00F97B28" w:rsidRDefault="00F97B28" w:rsidP="00A54E9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FF78DA" w:rsidRDefault="00FF78DA">
      <w:pPr>
        <w:pStyle w:val="Tabletext"/>
        <w:keepLines w:val="0"/>
        <w:spacing w:after="0" w:line="240" w:lineRule="auto"/>
        <w:rPr>
          <w:rFonts w:hint="eastAsia"/>
          <w:bCs/>
          <w:kern w:val="2"/>
          <w:szCs w:val="24"/>
          <w:lang w:eastAsia="zh-TW"/>
        </w:rPr>
      </w:pPr>
    </w:p>
    <w:p w:rsidR="00150E0F" w:rsidRPr="00150E0F" w:rsidRDefault="00150E0F" w:rsidP="00150E0F">
      <w:pPr>
        <w:numPr>
          <w:ilvl w:val="0"/>
          <w:numId w:val="23"/>
        </w:numPr>
        <w:rPr>
          <w:rFonts w:ascii="細明體" w:eastAsia="細明體" w:hAnsi="細明體" w:hint="eastAsia"/>
          <w:sz w:val="20"/>
          <w:szCs w:val="20"/>
        </w:rPr>
      </w:pPr>
      <w:r w:rsidRPr="00150E0F">
        <w:rPr>
          <w:rFonts w:ascii="細明體" w:eastAsia="細明體" w:hAnsi="細明體" w:hint="eastAsia"/>
          <w:sz w:val="20"/>
          <w:szCs w:val="20"/>
        </w:rPr>
        <w:t>畫面</w:t>
      </w:r>
    </w:p>
    <w:p w:rsidR="00FF78DA" w:rsidRDefault="00FF78DA">
      <w:pPr>
        <w:rPr>
          <w:rFonts w:hint="eastAsia"/>
          <w:sz w:val="20"/>
        </w:rPr>
      </w:pPr>
      <w:r>
        <w:rPr>
          <w:rFonts w:hint="eastAsia"/>
          <w:sz w:val="20"/>
        </w:rPr>
        <w:t xml:space="preserve"> </w:t>
      </w:r>
    </w:p>
    <w:p w:rsidR="00FF78DA" w:rsidRDefault="004B04DD">
      <w:pPr>
        <w:pStyle w:val="Tabletext"/>
        <w:keepLines w:val="0"/>
        <w:spacing w:after="0" w:line="240" w:lineRule="auto"/>
        <w:rPr>
          <w:rFonts w:hint="eastAsia"/>
          <w:lang w:eastAsia="zh-TW"/>
        </w:rPr>
      </w:pPr>
      <w:r w:rsidRPr="00400541">
        <w:rPr>
          <w:noProof/>
          <w:lang w:eastAsia="zh-TW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圖片 1" o:spid="_x0000_i1025" type="#_x0000_t75" style="width:475.5pt;height:240.75pt;visibility:visible">
            <v:imagedata r:id="rId7" o:title=""/>
          </v:shape>
        </w:pict>
      </w:r>
    </w:p>
    <w:p w:rsidR="0089179A" w:rsidRDefault="005A5963" w:rsidP="0089179A">
      <w:pPr>
        <w:pStyle w:val="Tabletext"/>
        <w:keepLines w:val="0"/>
        <w:spacing w:after="0" w:line="240" w:lineRule="auto"/>
        <w:rPr>
          <w:rFonts w:hint="eastAsia"/>
          <w:lang w:eastAsia="zh-TW"/>
        </w:rPr>
      </w:pPr>
      <w:r>
        <w:rPr>
          <w:lang w:eastAsia="zh-TW"/>
        </w:rPr>
        <w:br w:type="page"/>
      </w:r>
      <w:r w:rsidR="0089179A">
        <w:rPr>
          <w:rFonts w:hint="eastAsia"/>
          <w:lang w:eastAsia="zh-TW"/>
        </w:rPr>
        <w:lastRenderedPageBreak/>
        <w:t>說明：</w:t>
      </w:r>
    </w:p>
    <w:p w:rsidR="00F97B28" w:rsidRDefault="00F97B28" w:rsidP="0089179A">
      <w:pPr>
        <w:pStyle w:val="Tabletext"/>
        <w:keepLines w:val="0"/>
        <w:numPr>
          <w:ilvl w:val="0"/>
          <w:numId w:val="1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初始</w:t>
      </w:r>
      <w:r>
        <w:rPr>
          <w:rFonts w:hint="eastAsia"/>
          <w:lang w:eastAsia="zh-TW"/>
        </w:rPr>
        <w:t>:</w:t>
      </w:r>
    </w:p>
    <w:p w:rsidR="00911D98" w:rsidRDefault="00F97B28" w:rsidP="00A866FF">
      <w:pPr>
        <w:pStyle w:val="Tabletext"/>
        <w:keepLines w:val="0"/>
        <w:numPr>
          <w:ilvl w:val="1"/>
          <w:numId w:val="1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顯示受理編號</w:t>
      </w:r>
      <w:r w:rsidR="00A866FF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被保人</w:t>
      </w:r>
      <w:r>
        <w:rPr>
          <w:rFonts w:hint="eastAsia"/>
          <w:lang w:eastAsia="zh-TW"/>
        </w:rPr>
        <w:t>ID</w:t>
      </w:r>
      <w:r w:rsidR="00A866FF">
        <w:rPr>
          <w:rFonts w:hint="eastAsia"/>
          <w:lang w:eastAsia="zh-TW"/>
        </w:rPr>
        <w:t>與員工</w:t>
      </w:r>
      <w:r w:rsidR="00A866FF">
        <w:rPr>
          <w:rFonts w:hint="eastAsia"/>
          <w:lang w:eastAsia="zh-TW"/>
        </w:rPr>
        <w:t>ID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於畫面。</w:t>
      </w:r>
    </w:p>
    <w:p w:rsidR="003F02CB" w:rsidRDefault="008C3B81" w:rsidP="008C3B81">
      <w:pPr>
        <w:pStyle w:val="Tabletext"/>
        <w:keepLines w:val="0"/>
        <w:numPr>
          <w:ilvl w:val="1"/>
          <w:numId w:val="1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呼叫團險投保明細模組，取得其中特殊紀錄為</w:t>
      </w:r>
      <w:r>
        <w:rPr>
          <w:rFonts w:hint="eastAsia"/>
          <w:lang w:eastAsia="zh-TW"/>
        </w:rPr>
        <w:t>N</w:t>
      </w:r>
      <w:r>
        <w:rPr>
          <w:rFonts w:hint="eastAsia"/>
          <w:lang w:eastAsia="zh-TW"/>
        </w:rPr>
        <w:t>的保單顯示於畫面</w:t>
      </w:r>
      <w:r>
        <w:rPr>
          <w:lang w:eastAsia="zh-TW"/>
        </w:rPr>
        <w:t>”</w:t>
      </w:r>
      <w:r>
        <w:rPr>
          <w:rFonts w:hint="eastAsia"/>
          <w:lang w:eastAsia="zh-TW"/>
        </w:rPr>
        <w:t>未繳費明細區塊</w:t>
      </w:r>
      <w:r>
        <w:rPr>
          <w:lang w:eastAsia="zh-TW"/>
        </w:rPr>
        <w:t>”</w:t>
      </w:r>
    </w:p>
    <w:p w:rsidR="000A2B9D" w:rsidRPr="00AC29B8" w:rsidRDefault="000A2B9D" w:rsidP="000A2B9D">
      <w:pPr>
        <w:pStyle w:val="Tabletext"/>
        <w:keepLines w:val="0"/>
        <w:numPr>
          <w:ilvl w:val="1"/>
          <w:numId w:val="12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$交易日期時間 =今天日期時間</w:t>
      </w:r>
    </w:p>
    <w:p w:rsidR="000B2980" w:rsidRDefault="004B4517" w:rsidP="0089179A">
      <w:pPr>
        <w:pStyle w:val="Tabletext"/>
        <w:keepLines w:val="0"/>
        <w:numPr>
          <w:ilvl w:val="0"/>
          <w:numId w:val="1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索引投保明細</w:t>
      </w:r>
      <w:r w:rsidR="000B2980">
        <w:rPr>
          <w:rFonts w:hint="eastAsia"/>
          <w:lang w:eastAsia="zh-TW"/>
        </w:rPr>
        <w:t>：</w:t>
      </w:r>
    </w:p>
    <w:p w:rsidR="0025664A" w:rsidRPr="004B4517" w:rsidRDefault="0025664A" w:rsidP="0025664A">
      <w:pPr>
        <w:pStyle w:val="Tabletext"/>
        <w:keepLines w:val="0"/>
        <w:numPr>
          <w:ilvl w:val="1"/>
          <w:numId w:val="12"/>
        </w:numPr>
        <w:spacing w:after="0" w:line="240" w:lineRule="auto"/>
        <w:rPr>
          <w:rFonts w:hint="eastAsia"/>
          <w:lang w:eastAsia="zh-TW"/>
        </w:rPr>
      </w:pPr>
      <w:r w:rsidRPr="004B4517">
        <w:rPr>
          <w:rFonts w:hint="eastAsia"/>
          <w:lang w:eastAsia="zh-TW"/>
        </w:rPr>
        <w:t>讀取投保明細：</w:t>
      </w:r>
    </w:p>
    <w:p w:rsidR="0029652F" w:rsidRPr="004B4517" w:rsidRDefault="00380012" w:rsidP="0029652F">
      <w:pPr>
        <w:pStyle w:val="Tabletext"/>
        <w:keepLines w:val="0"/>
        <w:widowControl/>
        <w:numPr>
          <w:ilvl w:val="2"/>
          <w:numId w:val="12"/>
        </w:numPr>
        <w:spacing w:after="0" w:line="240" w:lineRule="auto"/>
        <w:rPr>
          <w:rFonts w:hint="eastAsia"/>
          <w:kern w:val="2"/>
          <w:lang w:eastAsia="zh-TW"/>
        </w:rPr>
      </w:pPr>
      <w:r>
        <w:rPr>
          <w:rFonts w:hint="eastAsia"/>
          <w:lang w:eastAsia="zh-TW"/>
        </w:rPr>
        <w:t>呼叫團險投保明細模組</w:t>
      </w:r>
      <w:r>
        <w:rPr>
          <w:rFonts w:hint="eastAsia"/>
          <w:lang w:eastAsia="zh-TW"/>
        </w:rPr>
        <w:t>.</w:t>
      </w:r>
      <w:r>
        <w:rPr>
          <w:rFonts w:hint="eastAsia"/>
          <w:lang w:eastAsia="zh-TW"/>
        </w:rPr>
        <w:t>取得團險投保明細</w:t>
      </w:r>
    </w:p>
    <w:p w:rsidR="0029652F" w:rsidRPr="0029652F" w:rsidRDefault="0029652F" w:rsidP="00380012">
      <w:pPr>
        <w:pStyle w:val="Tabletext"/>
        <w:keepLines w:val="0"/>
        <w:numPr>
          <w:ilvl w:val="1"/>
          <w:numId w:val="1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按</w:t>
      </w:r>
      <w:r>
        <w:rPr>
          <w:rFonts w:hint="eastAsia"/>
          <w:lang w:eastAsia="zh-TW"/>
        </w:rPr>
        <w:t>2.</w:t>
      </w:r>
      <w:r w:rsidR="00051085">
        <w:rPr>
          <w:rFonts w:hint="eastAsia"/>
          <w:lang w:eastAsia="zh-TW"/>
        </w:rPr>
        <w:t>1</w:t>
      </w:r>
      <w:r w:rsidR="006C16E8">
        <w:rPr>
          <w:rFonts w:hint="eastAsia"/>
          <w:lang w:eastAsia="zh-TW"/>
        </w:rPr>
        <w:t>.</w:t>
      </w:r>
      <w:r w:rsidR="00380012">
        <w:rPr>
          <w:rFonts w:hint="eastAsia"/>
          <w:lang w:eastAsia="zh-TW"/>
        </w:rPr>
        <w:t>1</w:t>
      </w:r>
      <w:r w:rsidR="00051085"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所得出之投保明細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按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保單號碼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主附約別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排序：</w:t>
      </w:r>
    </w:p>
    <w:p w:rsidR="00E455C3" w:rsidRPr="00E455C3" w:rsidRDefault="00E455C3" w:rsidP="0029652F">
      <w:pPr>
        <w:pStyle w:val="Tabletext"/>
        <w:keepLines w:val="0"/>
        <w:numPr>
          <w:ilvl w:val="2"/>
          <w:numId w:val="12"/>
        </w:numPr>
        <w:spacing w:after="0" w:line="240" w:lineRule="auto"/>
        <w:rPr>
          <w:lang w:eastAsia="zh-TW"/>
        </w:rPr>
      </w:pPr>
      <w:r>
        <w:rPr>
          <w:rFonts w:eastAsia="細明體" w:hint="eastAsia"/>
          <w:lang w:eastAsia="zh-TW"/>
        </w:rPr>
        <w:t>顯示畫面資料：</w:t>
      </w:r>
      <w:r>
        <w:rPr>
          <w:rFonts w:eastAsia="細明體" w:hint="eastAsia"/>
          <w:lang w:eastAsia="zh-TW"/>
        </w:rPr>
        <w:t>(</w:t>
      </w:r>
      <w:r>
        <w:rPr>
          <w:rFonts w:eastAsia="細明體" w:hint="eastAsia"/>
          <w:lang w:eastAsia="zh-TW"/>
        </w:rPr>
        <w:t>可能為多筆</w:t>
      </w:r>
      <w:r>
        <w:rPr>
          <w:rFonts w:eastAsia="細明體" w:hint="eastAsia"/>
          <w:lang w:eastAsia="zh-TW"/>
        </w:rPr>
        <w:t>)</w:t>
      </w:r>
    </w:p>
    <w:tbl>
      <w:tblPr>
        <w:tblW w:w="864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0"/>
        <w:gridCol w:w="3780"/>
        <w:gridCol w:w="2340"/>
      </w:tblGrid>
      <w:tr w:rsidR="00E455C3">
        <w:tc>
          <w:tcPr>
            <w:tcW w:w="2520" w:type="dxa"/>
          </w:tcPr>
          <w:p w:rsidR="00E455C3" w:rsidRDefault="00E455C3" w:rsidP="00E455C3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bCs/>
                <w:lang w:eastAsia="zh-TW"/>
              </w:rPr>
              <w:t>畫面欄位</w:t>
            </w:r>
          </w:p>
        </w:tc>
        <w:tc>
          <w:tcPr>
            <w:tcW w:w="3780" w:type="dxa"/>
          </w:tcPr>
          <w:p w:rsidR="00E455C3" w:rsidRDefault="00E455C3" w:rsidP="00E455C3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bCs/>
                <w:lang w:eastAsia="zh-TW"/>
              </w:rPr>
              <w:t>資料來源</w:t>
            </w:r>
          </w:p>
        </w:tc>
        <w:tc>
          <w:tcPr>
            <w:tcW w:w="2340" w:type="dxa"/>
          </w:tcPr>
          <w:p w:rsidR="00E455C3" w:rsidRDefault="00E455C3" w:rsidP="00E455C3">
            <w:pPr>
              <w:pStyle w:val="Tabletext"/>
              <w:keepLines w:val="0"/>
              <w:spacing w:after="0" w:line="240" w:lineRule="auto"/>
              <w:rPr>
                <w:rFonts w:hint="eastAsia"/>
                <w:b/>
                <w:lang w:eastAsia="zh-TW"/>
              </w:rPr>
            </w:pPr>
          </w:p>
        </w:tc>
      </w:tr>
      <w:tr w:rsidR="006C16E8" w:rsidRPr="00380012">
        <w:tc>
          <w:tcPr>
            <w:tcW w:w="2520" w:type="dxa"/>
          </w:tcPr>
          <w:p w:rsidR="006C16E8" w:rsidRPr="00380012" w:rsidRDefault="00380012" w:rsidP="006C16E8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 xml:space="preserve">          </w:t>
            </w:r>
            <w:r w:rsidR="006C16E8" w:rsidRPr="00380012">
              <w:rPr>
                <w:rFonts w:hint="eastAsia"/>
                <w:bCs/>
                <w:lang w:eastAsia="zh-TW"/>
              </w:rPr>
              <w:t>業務別</w:t>
            </w:r>
          </w:p>
        </w:tc>
        <w:tc>
          <w:tcPr>
            <w:tcW w:w="3780" w:type="dxa"/>
          </w:tcPr>
          <w:p w:rsidR="006C16E8" w:rsidRPr="00380012" w:rsidRDefault="006C16E8" w:rsidP="006C16E8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380012">
              <w:rPr>
                <w:rFonts w:hint="eastAsia"/>
                <w:bCs/>
                <w:lang w:eastAsia="zh-TW"/>
              </w:rPr>
              <w:t>投保明細</w:t>
            </w:r>
          </w:p>
        </w:tc>
        <w:tc>
          <w:tcPr>
            <w:tcW w:w="2340" w:type="dxa"/>
          </w:tcPr>
          <w:p w:rsidR="006C16E8" w:rsidRPr="00380012" w:rsidRDefault="00380012" w:rsidP="00E455C3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 w:rsidRPr="00380012">
              <w:rPr>
                <w:rFonts w:hint="eastAsia"/>
                <w:lang w:eastAsia="zh-TW"/>
              </w:rPr>
              <w:t>團險</w:t>
            </w:r>
            <w:r w:rsidRPr="00380012">
              <w:rPr>
                <w:rFonts w:hint="eastAsia"/>
                <w:lang w:eastAsia="zh-TW"/>
              </w:rPr>
              <w:t>-</w:t>
            </w:r>
            <w:r w:rsidRPr="00380012">
              <w:rPr>
                <w:rFonts w:hint="eastAsia"/>
                <w:lang w:eastAsia="zh-TW"/>
              </w:rPr>
              <w:t>定期</w:t>
            </w:r>
          </w:p>
        </w:tc>
      </w:tr>
      <w:tr w:rsidR="00E455C3">
        <w:tc>
          <w:tcPr>
            <w:tcW w:w="2520" w:type="dxa"/>
          </w:tcPr>
          <w:p w:rsidR="00E455C3" w:rsidRDefault="00E455C3" w:rsidP="00E455C3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保單號碼</w:t>
            </w:r>
          </w:p>
        </w:tc>
        <w:tc>
          <w:tcPr>
            <w:tcW w:w="3780" w:type="dxa"/>
          </w:tcPr>
          <w:p w:rsidR="00E455C3" w:rsidRPr="00E455C3" w:rsidRDefault="0029652F" w:rsidP="00E455C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</w:rPr>
            </w:pPr>
            <w:r>
              <w:rPr>
                <w:rFonts w:ascii="細明體" w:eastAsia="細明體" w:hAnsi="細明體" w:hint="eastAsia"/>
                <w:bCs/>
                <w:lang w:eastAsia="zh-TW"/>
              </w:rPr>
              <w:t>投保明細</w:t>
            </w:r>
          </w:p>
        </w:tc>
        <w:tc>
          <w:tcPr>
            <w:tcW w:w="2340" w:type="dxa"/>
          </w:tcPr>
          <w:p w:rsidR="008C2A46" w:rsidRDefault="008C2A46" w:rsidP="00E455C3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916475" w:rsidTr="00AF7F25">
        <w:tc>
          <w:tcPr>
            <w:tcW w:w="2520" w:type="dxa"/>
          </w:tcPr>
          <w:p w:rsidR="00916475" w:rsidRDefault="00916475" w:rsidP="00AF7F25">
            <w:pPr>
              <w:pStyle w:val="Tabletext"/>
              <w:keepLines w:val="0"/>
              <w:spacing w:after="0" w:line="36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保額</w:t>
            </w:r>
          </w:p>
        </w:tc>
        <w:tc>
          <w:tcPr>
            <w:tcW w:w="3780" w:type="dxa"/>
          </w:tcPr>
          <w:p w:rsidR="00916475" w:rsidRDefault="00916475" w:rsidP="00AF7F2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</w:rPr>
            </w:pPr>
            <w:r>
              <w:rPr>
                <w:rFonts w:ascii="細明體" w:eastAsia="細明體" w:hAnsi="細明體" w:hint="eastAsia"/>
                <w:bCs/>
                <w:lang w:eastAsia="zh-TW"/>
              </w:rPr>
              <w:t>投保明細.保額</w:t>
            </w:r>
          </w:p>
        </w:tc>
        <w:tc>
          <w:tcPr>
            <w:tcW w:w="2340" w:type="dxa"/>
          </w:tcPr>
          <w:p w:rsidR="00916475" w:rsidRDefault="00916475" w:rsidP="00AF7F2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916475" w:rsidTr="00AF7F25">
        <w:tc>
          <w:tcPr>
            <w:tcW w:w="2520" w:type="dxa"/>
          </w:tcPr>
          <w:p w:rsidR="00916475" w:rsidRDefault="00916475" w:rsidP="00AF7F25">
            <w:pPr>
              <w:pStyle w:val="Tabletext"/>
              <w:keepLines w:val="0"/>
              <w:spacing w:after="0" w:line="36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保額單位</w:t>
            </w:r>
          </w:p>
        </w:tc>
        <w:tc>
          <w:tcPr>
            <w:tcW w:w="3780" w:type="dxa"/>
          </w:tcPr>
          <w:p w:rsidR="00916475" w:rsidRDefault="00916475" w:rsidP="00AF7F2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</w:rPr>
            </w:pPr>
            <w:r>
              <w:rPr>
                <w:rFonts w:ascii="細明體" w:eastAsia="細明體" w:hAnsi="細明體" w:hint="eastAsia"/>
                <w:bCs/>
                <w:lang w:eastAsia="zh-TW"/>
              </w:rPr>
              <w:t>投保明細.保額單位(轉中文)</w:t>
            </w:r>
          </w:p>
        </w:tc>
        <w:tc>
          <w:tcPr>
            <w:tcW w:w="2340" w:type="dxa"/>
          </w:tcPr>
          <w:p w:rsidR="00916475" w:rsidRDefault="00916475" w:rsidP="00AF7F2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0C6701">
        <w:tc>
          <w:tcPr>
            <w:tcW w:w="2520" w:type="dxa"/>
          </w:tcPr>
          <w:p w:rsidR="000C6701" w:rsidRDefault="000C6701" w:rsidP="00E455C3">
            <w:pPr>
              <w:pStyle w:val="Tabletext"/>
              <w:keepLines w:val="0"/>
              <w:spacing w:after="0" w:line="36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等級</w:t>
            </w:r>
            <w:r>
              <w:rPr>
                <w:rFonts w:hint="eastAsia"/>
                <w:lang w:eastAsia="zh-TW"/>
              </w:rPr>
              <w:t>/</w:t>
            </w:r>
            <w:r>
              <w:rPr>
                <w:rFonts w:hint="eastAsia"/>
                <w:lang w:eastAsia="zh-TW"/>
              </w:rPr>
              <w:t>保費補助</w:t>
            </w:r>
          </w:p>
        </w:tc>
        <w:tc>
          <w:tcPr>
            <w:tcW w:w="3780" w:type="dxa"/>
          </w:tcPr>
          <w:p w:rsidR="000C6701" w:rsidRPr="00E455C3" w:rsidRDefault="000C6701" w:rsidP="009D607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</w:rPr>
            </w:pPr>
            <w:r>
              <w:rPr>
                <w:rFonts w:ascii="細明體" w:eastAsia="細明體" w:hAnsi="細明體" w:hint="eastAsia"/>
                <w:bCs/>
                <w:lang w:eastAsia="zh-TW"/>
              </w:rPr>
              <w:t>投保明細</w:t>
            </w:r>
          </w:p>
        </w:tc>
        <w:tc>
          <w:tcPr>
            <w:tcW w:w="2340" w:type="dxa"/>
          </w:tcPr>
          <w:p w:rsidR="000C6701" w:rsidRDefault="000C6701" w:rsidP="00E455C3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0C6701">
        <w:tc>
          <w:tcPr>
            <w:tcW w:w="2520" w:type="dxa"/>
          </w:tcPr>
          <w:p w:rsidR="000C6701" w:rsidRDefault="000C6701" w:rsidP="00E455C3">
            <w:pPr>
              <w:pStyle w:val="Tabletext"/>
              <w:keepLines w:val="0"/>
              <w:spacing w:after="0" w:line="36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險別中文</w:t>
            </w:r>
          </w:p>
        </w:tc>
        <w:tc>
          <w:tcPr>
            <w:tcW w:w="3780" w:type="dxa"/>
          </w:tcPr>
          <w:p w:rsidR="000C6701" w:rsidRPr="00E455C3" w:rsidRDefault="000C6701" w:rsidP="009D607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</w:rPr>
            </w:pPr>
            <w:r>
              <w:rPr>
                <w:rFonts w:ascii="細明體" w:eastAsia="細明體" w:hAnsi="細明體" w:hint="eastAsia"/>
                <w:bCs/>
                <w:lang w:eastAsia="zh-TW"/>
              </w:rPr>
              <w:t>投保明細</w:t>
            </w:r>
          </w:p>
        </w:tc>
        <w:tc>
          <w:tcPr>
            <w:tcW w:w="2340" w:type="dxa"/>
          </w:tcPr>
          <w:p w:rsidR="000C6701" w:rsidRDefault="000C6701" w:rsidP="00E455C3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0C6701">
        <w:tc>
          <w:tcPr>
            <w:tcW w:w="2520" w:type="dxa"/>
          </w:tcPr>
          <w:p w:rsidR="000C6701" w:rsidRDefault="000C6701" w:rsidP="00E455C3">
            <w:pPr>
              <w:pStyle w:val="Tabletext"/>
              <w:keepLines w:val="0"/>
              <w:spacing w:after="0" w:line="36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投保</w:t>
            </w:r>
            <w:r>
              <w:rPr>
                <w:rFonts w:hint="eastAsia"/>
                <w:lang w:eastAsia="zh-TW"/>
              </w:rPr>
              <w:t>(</w:t>
            </w:r>
            <w:r>
              <w:rPr>
                <w:rFonts w:hint="eastAsia"/>
                <w:lang w:eastAsia="zh-TW"/>
              </w:rPr>
              <w:t>復效日期</w:t>
            </w:r>
            <w:r>
              <w:rPr>
                <w:rFonts w:hint="eastAsia"/>
                <w:lang w:eastAsia="zh-TW"/>
              </w:rPr>
              <w:t>)</w:t>
            </w:r>
            <w:r>
              <w:rPr>
                <w:rFonts w:hint="eastAsia"/>
                <w:lang w:eastAsia="zh-TW"/>
              </w:rPr>
              <w:t>日期</w:t>
            </w:r>
          </w:p>
        </w:tc>
        <w:tc>
          <w:tcPr>
            <w:tcW w:w="3780" w:type="dxa"/>
          </w:tcPr>
          <w:p w:rsidR="000C6701" w:rsidRDefault="000C6701" w:rsidP="00E455C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</w:rPr>
            </w:pPr>
            <w:r>
              <w:rPr>
                <w:rFonts w:ascii="細明體" w:eastAsia="細明體" w:hAnsi="細明體" w:hint="eastAsia"/>
                <w:bCs/>
                <w:lang w:eastAsia="zh-TW"/>
              </w:rPr>
              <w:t>投保明細</w:t>
            </w:r>
          </w:p>
          <w:p w:rsidR="000C6701" w:rsidRDefault="000C6701" w:rsidP="00E455C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</w:rPr>
            </w:pPr>
            <w:r>
              <w:rPr>
                <w:rFonts w:ascii="細明體" w:eastAsia="細明體" w:hAnsi="細明體" w:hint="eastAsia"/>
                <w:bCs/>
                <w:lang w:eastAsia="zh-TW"/>
              </w:rPr>
              <w:t>IF 事故日期 減 投保日期 &lt; 2年</w:t>
            </w:r>
          </w:p>
          <w:p w:rsidR="000C6701" w:rsidRDefault="000C6701" w:rsidP="00E455C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</w:rPr>
            </w:pPr>
            <w:r>
              <w:rPr>
                <w:rFonts w:ascii="細明體" w:eastAsia="細明體" w:hAnsi="細明體" w:hint="eastAsia"/>
                <w:bCs/>
                <w:lang w:eastAsia="zh-TW"/>
              </w:rPr>
              <w:t xml:space="preserve">   紅色體表示</w:t>
            </w:r>
          </w:p>
          <w:p w:rsidR="000C6701" w:rsidRDefault="000C6701" w:rsidP="00E455C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</w:rPr>
            </w:pPr>
            <w:r>
              <w:rPr>
                <w:rFonts w:ascii="細明體" w:eastAsia="細明體" w:hAnsi="細明體" w:hint="eastAsia"/>
                <w:bCs/>
                <w:lang w:eastAsia="zh-TW"/>
              </w:rPr>
              <w:t>END IF</w:t>
            </w:r>
          </w:p>
        </w:tc>
        <w:tc>
          <w:tcPr>
            <w:tcW w:w="2340" w:type="dxa"/>
          </w:tcPr>
          <w:p w:rsidR="000C6701" w:rsidRDefault="000C6701" w:rsidP="00E455C3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0C6701">
        <w:tc>
          <w:tcPr>
            <w:tcW w:w="2520" w:type="dxa"/>
          </w:tcPr>
          <w:p w:rsidR="000C6701" w:rsidRDefault="000C6701" w:rsidP="00E455C3">
            <w:pPr>
              <w:pStyle w:val="Tabletext"/>
              <w:keepLines w:val="0"/>
              <w:spacing w:after="0" w:line="36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是否批註</w:t>
            </w:r>
          </w:p>
        </w:tc>
        <w:tc>
          <w:tcPr>
            <w:tcW w:w="3780" w:type="dxa"/>
          </w:tcPr>
          <w:p w:rsidR="000C6701" w:rsidRDefault="000C6701" w:rsidP="000C6701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</w:rPr>
            </w:pPr>
            <w:r>
              <w:rPr>
                <w:rFonts w:ascii="細明體" w:eastAsia="細明體" w:hAnsi="細明體" w:hint="eastAsia"/>
                <w:bCs/>
                <w:lang w:eastAsia="zh-TW"/>
              </w:rPr>
              <w:t>投保明細</w:t>
            </w:r>
          </w:p>
        </w:tc>
        <w:tc>
          <w:tcPr>
            <w:tcW w:w="2340" w:type="dxa"/>
          </w:tcPr>
          <w:p w:rsidR="000C6701" w:rsidRDefault="000C6701" w:rsidP="00E455C3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</w:tbl>
    <w:p w:rsidR="000B2980" w:rsidRDefault="000B2980" w:rsidP="00E455C3">
      <w:pPr>
        <w:pStyle w:val="Tabletext"/>
        <w:keepLines w:val="0"/>
        <w:spacing w:after="0" w:line="240" w:lineRule="auto"/>
        <w:ind w:left="360"/>
        <w:rPr>
          <w:rFonts w:hint="eastAsia"/>
          <w:lang w:eastAsia="zh-TW"/>
        </w:rPr>
      </w:pPr>
    </w:p>
    <w:p w:rsidR="00A72B4C" w:rsidRPr="00E455C3" w:rsidRDefault="00A72B4C" w:rsidP="00A72B4C">
      <w:pPr>
        <w:pStyle w:val="Tabletext"/>
        <w:keepLines w:val="0"/>
        <w:spacing w:after="0" w:line="240" w:lineRule="auto"/>
        <w:ind w:left="720"/>
        <w:rPr>
          <w:lang w:eastAsia="zh-TW"/>
        </w:rPr>
      </w:pPr>
    </w:p>
    <w:p w:rsidR="00A72B4C" w:rsidRPr="00A72B4C" w:rsidRDefault="00A72B4C" w:rsidP="00E455C3">
      <w:pPr>
        <w:pStyle w:val="Tabletext"/>
        <w:keepLines w:val="0"/>
        <w:spacing w:after="0" w:line="240" w:lineRule="auto"/>
        <w:ind w:left="360"/>
        <w:rPr>
          <w:rFonts w:hint="eastAsia"/>
          <w:lang w:eastAsia="zh-TW"/>
        </w:rPr>
      </w:pPr>
    </w:p>
    <w:p w:rsidR="00157E86" w:rsidRDefault="00157E86" w:rsidP="00157E86">
      <w:pPr>
        <w:pStyle w:val="Tabletext"/>
        <w:keepLines w:val="0"/>
        <w:numPr>
          <w:ilvl w:val="0"/>
          <w:numId w:val="1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理賠記錄查詢：另開視窗連結至</w:t>
      </w:r>
      <w:r>
        <w:rPr>
          <w:rFonts w:hint="eastAsia"/>
          <w:lang w:eastAsia="zh-TW"/>
        </w:rPr>
        <w:t>AAE0_0</w:t>
      </w:r>
      <w:r w:rsidR="00EC60C6">
        <w:rPr>
          <w:rFonts w:hint="eastAsia"/>
          <w:lang w:eastAsia="zh-TW"/>
        </w:rPr>
        <w:t>6</w:t>
      </w:r>
      <w:r>
        <w:rPr>
          <w:rFonts w:hint="eastAsia"/>
          <w:lang w:eastAsia="zh-TW"/>
        </w:rPr>
        <w:t xml:space="preserve">00 BY </w:t>
      </w:r>
      <w:r>
        <w:rPr>
          <w:rFonts w:hint="eastAsia"/>
          <w:lang w:eastAsia="zh-TW"/>
        </w:rPr>
        <w:t>事故人</w:t>
      </w:r>
      <w:r>
        <w:rPr>
          <w:rFonts w:hint="eastAsia"/>
          <w:lang w:eastAsia="zh-TW"/>
        </w:rPr>
        <w:t xml:space="preserve">ID = </w:t>
      </w:r>
      <w:r>
        <w:rPr>
          <w:rFonts w:hint="eastAsia"/>
          <w:lang w:eastAsia="zh-TW"/>
        </w:rPr>
        <w:t>畫面</w:t>
      </w:r>
      <w:r>
        <w:rPr>
          <w:rFonts w:hint="eastAsia"/>
          <w:lang w:eastAsia="zh-TW"/>
        </w:rPr>
        <w:t>.</w:t>
      </w:r>
      <w:r>
        <w:rPr>
          <w:rFonts w:hint="eastAsia"/>
          <w:lang w:eastAsia="zh-TW"/>
        </w:rPr>
        <w:t>被保人</w:t>
      </w:r>
      <w:r>
        <w:rPr>
          <w:rFonts w:hint="eastAsia"/>
          <w:lang w:eastAsia="zh-TW"/>
        </w:rPr>
        <w:t xml:space="preserve">ID </w:t>
      </w:r>
      <w:r w:rsidR="006E322C">
        <w:rPr>
          <w:rFonts w:hint="eastAsia"/>
          <w:lang w:eastAsia="zh-TW"/>
        </w:rPr>
        <w:t>但不查詢</w:t>
      </w:r>
    </w:p>
    <w:p w:rsidR="0001248E" w:rsidRDefault="0001248E" w:rsidP="0001248E">
      <w:pPr>
        <w:pStyle w:val="Tabletext"/>
        <w:keepLines w:val="0"/>
        <w:numPr>
          <w:ilvl w:val="1"/>
          <w:numId w:val="12"/>
        </w:numPr>
        <w:spacing w:after="0" w:line="240" w:lineRule="auto"/>
        <w:rPr>
          <w:lang w:eastAsia="zh-TW"/>
        </w:rPr>
      </w:pPr>
      <w:r>
        <w:rPr>
          <w:rFonts w:hint="eastAsia"/>
          <w:lang w:eastAsia="zh-TW"/>
        </w:rPr>
        <w:t>傳入參數：</w:t>
      </w:r>
    </w:p>
    <w:p w:rsidR="0001248E" w:rsidRDefault="0001248E" w:rsidP="0001248E">
      <w:pPr>
        <w:pStyle w:val="Tabletext"/>
        <w:keepLines w:val="0"/>
        <w:numPr>
          <w:ilvl w:val="2"/>
          <w:numId w:val="12"/>
        </w:numPr>
        <w:spacing w:after="0" w:line="240" w:lineRule="auto"/>
        <w:rPr>
          <w:lang w:eastAsia="zh-TW"/>
        </w:rPr>
      </w:pPr>
      <w:r>
        <w:rPr>
          <w:rFonts w:hint="eastAsia"/>
          <w:lang w:eastAsia="zh-TW"/>
        </w:rPr>
        <w:t>事故人</w:t>
      </w:r>
      <w:r>
        <w:rPr>
          <w:rFonts w:hint="eastAsia"/>
          <w:lang w:eastAsia="zh-TW"/>
        </w:rPr>
        <w:t xml:space="preserve">ID = </w:t>
      </w:r>
      <w:r>
        <w:rPr>
          <w:rFonts w:hint="eastAsia"/>
          <w:lang w:eastAsia="zh-TW"/>
        </w:rPr>
        <w:t>畫面</w:t>
      </w:r>
      <w:r>
        <w:rPr>
          <w:rFonts w:hint="eastAsia"/>
          <w:lang w:eastAsia="zh-TW"/>
        </w:rPr>
        <w:t>.</w:t>
      </w:r>
      <w:r>
        <w:rPr>
          <w:rFonts w:hint="eastAsia"/>
          <w:lang w:eastAsia="zh-TW"/>
        </w:rPr>
        <w:t>被保人</w:t>
      </w:r>
      <w:r>
        <w:rPr>
          <w:rFonts w:hint="eastAsia"/>
          <w:lang w:eastAsia="zh-TW"/>
        </w:rPr>
        <w:t>ID</w:t>
      </w:r>
    </w:p>
    <w:p w:rsidR="0001248E" w:rsidRDefault="0001248E" w:rsidP="0001248E">
      <w:pPr>
        <w:pStyle w:val="Tabletext"/>
        <w:keepLines w:val="0"/>
        <w:numPr>
          <w:ilvl w:val="2"/>
          <w:numId w:val="12"/>
        </w:numPr>
        <w:spacing w:after="0" w:line="240" w:lineRule="auto"/>
        <w:rPr>
          <w:lang w:eastAsia="zh-TW"/>
        </w:rPr>
      </w:pPr>
      <w:r>
        <w:rPr>
          <w:rFonts w:hint="eastAsia"/>
          <w:lang w:eastAsia="zh-TW"/>
        </w:rPr>
        <w:t>每頁顯示筆數</w:t>
      </w:r>
      <w:r>
        <w:rPr>
          <w:rFonts w:hint="eastAsia"/>
          <w:lang w:eastAsia="zh-TW"/>
        </w:rPr>
        <w:t xml:space="preserve"> = 5</w:t>
      </w:r>
    </w:p>
    <w:p w:rsidR="0001248E" w:rsidRDefault="0001248E" w:rsidP="0001248E">
      <w:pPr>
        <w:pStyle w:val="Tabletext"/>
        <w:keepLines w:val="0"/>
        <w:numPr>
          <w:ilvl w:val="2"/>
          <w:numId w:val="12"/>
        </w:numPr>
        <w:spacing w:after="0" w:line="240" w:lineRule="auto"/>
        <w:rPr>
          <w:lang w:eastAsia="zh-TW"/>
        </w:rPr>
      </w:pPr>
      <w:r>
        <w:rPr>
          <w:rFonts w:hint="eastAsia"/>
          <w:lang w:eastAsia="zh-TW"/>
        </w:rPr>
        <w:t>查詢種類</w:t>
      </w:r>
      <w:r>
        <w:rPr>
          <w:rFonts w:hint="eastAsia"/>
          <w:lang w:eastAsia="zh-TW"/>
        </w:rPr>
        <w:t xml:space="preserve"> = 4</w:t>
      </w:r>
    </w:p>
    <w:p w:rsidR="0001248E" w:rsidRDefault="0001248E" w:rsidP="0001248E">
      <w:pPr>
        <w:pStyle w:val="Tabletext"/>
        <w:keepLines w:val="0"/>
        <w:numPr>
          <w:ilvl w:val="2"/>
          <w:numId w:val="12"/>
        </w:numPr>
        <w:spacing w:after="0" w:line="240" w:lineRule="auto"/>
        <w:rPr>
          <w:lang w:eastAsia="zh-TW"/>
        </w:rPr>
      </w:pPr>
      <w:r>
        <w:rPr>
          <w:rFonts w:hint="eastAsia"/>
          <w:lang w:eastAsia="zh-TW"/>
        </w:rPr>
        <w:t>來源</w:t>
      </w:r>
      <w:r>
        <w:rPr>
          <w:rFonts w:hint="eastAsia"/>
          <w:lang w:eastAsia="zh-TW"/>
        </w:rPr>
        <w:t>=</w:t>
      </w:r>
      <w:r>
        <w:rPr>
          <w:lang w:eastAsia="zh-TW"/>
        </w:rPr>
        <w:t>’</w:t>
      </w:r>
      <w:r>
        <w:rPr>
          <w:rFonts w:hint="eastAsia"/>
          <w:lang w:eastAsia="zh-TW"/>
        </w:rPr>
        <w:t>AAE0</w:t>
      </w:r>
      <w:r>
        <w:rPr>
          <w:lang w:eastAsia="zh-TW"/>
        </w:rPr>
        <w:t>’</w:t>
      </w:r>
    </w:p>
    <w:p w:rsidR="0001248E" w:rsidRDefault="0001248E" w:rsidP="0001248E">
      <w:pPr>
        <w:pStyle w:val="Tabletext"/>
        <w:keepLines w:val="0"/>
        <w:numPr>
          <w:ilvl w:val="2"/>
          <w:numId w:val="1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連結來源</w:t>
      </w:r>
      <w:r>
        <w:rPr>
          <w:rFonts w:hint="eastAsia"/>
          <w:lang w:eastAsia="zh-TW"/>
        </w:rPr>
        <w:t>=</w:t>
      </w:r>
      <w:r>
        <w:rPr>
          <w:lang w:eastAsia="zh-TW"/>
        </w:rPr>
        <w:t>’</w:t>
      </w:r>
      <w:r>
        <w:rPr>
          <w:rFonts w:hint="eastAsia"/>
          <w:lang w:eastAsia="zh-TW"/>
        </w:rPr>
        <w:t>AAB1_0700</w:t>
      </w:r>
      <w:r>
        <w:rPr>
          <w:lang w:eastAsia="zh-TW"/>
        </w:rPr>
        <w:t>’</w:t>
      </w:r>
    </w:p>
    <w:p w:rsidR="00261272" w:rsidRDefault="00261272" w:rsidP="00261272">
      <w:pPr>
        <w:pStyle w:val="Tabletext"/>
        <w:keepLines w:val="0"/>
        <w:numPr>
          <w:ilvl w:val="1"/>
          <w:numId w:val="1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並更新</w:t>
      </w:r>
      <w:r>
        <w:rPr>
          <w:rFonts w:hint="eastAsia"/>
          <w:lang w:eastAsia="zh-TW"/>
        </w:rPr>
        <w:t xml:space="preserve">DTAAA001 BY </w:t>
      </w:r>
      <w:r>
        <w:rPr>
          <w:rFonts w:hint="eastAsia"/>
          <w:lang w:eastAsia="zh-TW"/>
        </w:rPr>
        <w:t>受理編號</w:t>
      </w:r>
      <w:r>
        <w:rPr>
          <w:rFonts w:hint="eastAsia"/>
          <w:lang w:eastAsia="zh-TW"/>
        </w:rPr>
        <w:t xml:space="preserve">  SET</w:t>
      </w:r>
      <w:r>
        <w:rPr>
          <w:rFonts w:ascii="Arial" w:cs="Arial" w:hint="eastAsia"/>
          <w:lang w:eastAsia="zh-TW"/>
        </w:rPr>
        <w:t>理賠紀錄讀取表示</w:t>
      </w:r>
      <w:r>
        <w:rPr>
          <w:rFonts w:ascii="Arial" w:cs="Arial" w:hint="eastAsia"/>
          <w:lang w:eastAsia="zh-TW"/>
        </w:rPr>
        <w:t xml:space="preserve"> = </w:t>
      </w:r>
      <w:r>
        <w:rPr>
          <w:rFonts w:ascii="Arial" w:cs="Arial"/>
          <w:lang w:eastAsia="zh-TW"/>
        </w:rPr>
        <w:t>‘</w:t>
      </w:r>
      <w:r>
        <w:rPr>
          <w:rFonts w:ascii="Arial" w:cs="Arial" w:hint="eastAsia"/>
          <w:lang w:eastAsia="zh-TW"/>
        </w:rPr>
        <w:t>Y</w:t>
      </w:r>
      <w:r>
        <w:rPr>
          <w:rFonts w:ascii="Arial" w:cs="Arial"/>
          <w:lang w:eastAsia="zh-TW"/>
        </w:rPr>
        <w:t>’</w:t>
      </w:r>
      <w:r>
        <w:rPr>
          <w:rFonts w:ascii="Arial" w:cs="Arial" w:hint="eastAsia"/>
          <w:lang w:eastAsia="zh-TW"/>
        </w:rPr>
        <w:t>。</w:t>
      </w:r>
    </w:p>
    <w:p w:rsidR="00157E86" w:rsidRDefault="00157E86" w:rsidP="00157E86">
      <w:pPr>
        <w:pStyle w:val="Tabletext"/>
        <w:keepLines w:val="0"/>
        <w:numPr>
          <w:ilvl w:val="0"/>
          <w:numId w:val="1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不給付記錄查詢：另開視窗連結至</w:t>
      </w:r>
      <w:r>
        <w:rPr>
          <w:rFonts w:hint="eastAsia"/>
          <w:lang w:eastAsia="zh-TW"/>
        </w:rPr>
        <w:t xml:space="preserve">AAE0_0700 BY </w:t>
      </w:r>
      <w:r>
        <w:rPr>
          <w:rFonts w:hint="eastAsia"/>
          <w:lang w:eastAsia="zh-TW"/>
        </w:rPr>
        <w:t>事故人</w:t>
      </w:r>
      <w:r>
        <w:rPr>
          <w:rFonts w:hint="eastAsia"/>
          <w:lang w:eastAsia="zh-TW"/>
        </w:rPr>
        <w:t xml:space="preserve">ID = </w:t>
      </w:r>
      <w:r>
        <w:rPr>
          <w:rFonts w:hint="eastAsia"/>
          <w:lang w:eastAsia="zh-TW"/>
        </w:rPr>
        <w:t>畫面</w:t>
      </w:r>
      <w:r>
        <w:rPr>
          <w:rFonts w:hint="eastAsia"/>
          <w:lang w:eastAsia="zh-TW"/>
        </w:rPr>
        <w:t>.</w:t>
      </w:r>
      <w:r>
        <w:rPr>
          <w:rFonts w:hint="eastAsia"/>
          <w:lang w:eastAsia="zh-TW"/>
        </w:rPr>
        <w:t>被保人</w:t>
      </w:r>
      <w:r>
        <w:rPr>
          <w:rFonts w:hint="eastAsia"/>
          <w:lang w:eastAsia="zh-TW"/>
        </w:rPr>
        <w:t xml:space="preserve">ID </w:t>
      </w:r>
      <w:r>
        <w:rPr>
          <w:rFonts w:hint="eastAsia"/>
          <w:lang w:eastAsia="zh-TW"/>
        </w:rPr>
        <w:t>並查詢</w:t>
      </w:r>
    </w:p>
    <w:p w:rsidR="00261272" w:rsidRDefault="00261272" w:rsidP="00157E86">
      <w:pPr>
        <w:pStyle w:val="Tabletext"/>
        <w:keepLines w:val="0"/>
        <w:numPr>
          <w:ilvl w:val="1"/>
          <w:numId w:val="1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並更新</w:t>
      </w:r>
      <w:r>
        <w:rPr>
          <w:rFonts w:hint="eastAsia"/>
          <w:lang w:eastAsia="zh-TW"/>
        </w:rPr>
        <w:t xml:space="preserve">DTAAA001 BY </w:t>
      </w:r>
      <w:r>
        <w:rPr>
          <w:rFonts w:hint="eastAsia"/>
          <w:lang w:eastAsia="zh-TW"/>
        </w:rPr>
        <w:t>受理編號</w:t>
      </w:r>
      <w:r>
        <w:rPr>
          <w:rFonts w:hint="eastAsia"/>
          <w:lang w:eastAsia="zh-TW"/>
        </w:rPr>
        <w:t xml:space="preserve">  SET</w:t>
      </w:r>
      <w:r>
        <w:rPr>
          <w:rFonts w:ascii="Arial" w:cs="Arial" w:hint="eastAsia"/>
          <w:lang w:eastAsia="zh-TW"/>
        </w:rPr>
        <w:t>不給付紀錄讀取表示</w:t>
      </w:r>
      <w:r>
        <w:rPr>
          <w:rFonts w:ascii="Arial" w:cs="Arial" w:hint="eastAsia"/>
          <w:lang w:eastAsia="zh-TW"/>
        </w:rPr>
        <w:t xml:space="preserve">= </w:t>
      </w:r>
      <w:r>
        <w:rPr>
          <w:rFonts w:ascii="Arial" w:cs="Arial"/>
          <w:lang w:eastAsia="zh-TW"/>
        </w:rPr>
        <w:t>‘</w:t>
      </w:r>
      <w:r>
        <w:rPr>
          <w:rFonts w:ascii="Arial" w:cs="Arial" w:hint="eastAsia"/>
          <w:lang w:eastAsia="zh-TW"/>
        </w:rPr>
        <w:t>Y</w:t>
      </w:r>
      <w:r>
        <w:rPr>
          <w:rFonts w:ascii="Arial" w:cs="Arial"/>
          <w:lang w:eastAsia="zh-TW"/>
        </w:rPr>
        <w:t>’</w:t>
      </w:r>
      <w:r>
        <w:rPr>
          <w:rFonts w:ascii="Arial" w:cs="Arial" w:hint="eastAsia"/>
          <w:lang w:eastAsia="zh-TW"/>
        </w:rPr>
        <w:t>。</w:t>
      </w:r>
    </w:p>
    <w:p w:rsidR="00157E86" w:rsidRDefault="00157E86" w:rsidP="00157E86">
      <w:pPr>
        <w:pStyle w:val="Tabletext"/>
        <w:keepLines w:val="0"/>
        <w:numPr>
          <w:ilvl w:val="0"/>
          <w:numId w:val="1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特殊紀錄記錄查詢：另開視窗連結至</w:t>
      </w:r>
      <w:r>
        <w:rPr>
          <w:rFonts w:hint="eastAsia"/>
          <w:lang w:eastAsia="zh-TW"/>
        </w:rPr>
        <w:t xml:space="preserve">AAB1_1200 BY </w:t>
      </w:r>
      <w:r>
        <w:rPr>
          <w:rFonts w:hint="eastAsia"/>
          <w:lang w:eastAsia="zh-TW"/>
        </w:rPr>
        <w:t>事故人</w:t>
      </w:r>
      <w:r>
        <w:rPr>
          <w:rFonts w:hint="eastAsia"/>
          <w:lang w:eastAsia="zh-TW"/>
        </w:rPr>
        <w:t xml:space="preserve">ID = </w:t>
      </w:r>
      <w:r>
        <w:rPr>
          <w:rFonts w:hint="eastAsia"/>
          <w:lang w:eastAsia="zh-TW"/>
        </w:rPr>
        <w:t>畫面</w:t>
      </w:r>
      <w:r>
        <w:rPr>
          <w:rFonts w:hint="eastAsia"/>
          <w:lang w:eastAsia="zh-TW"/>
        </w:rPr>
        <w:t>.</w:t>
      </w:r>
      <w:r>
        <w:rPr>
          <w:rFonts w:hint="eastAsia"/>
          <w:lang w:eastAsia="zh-TW"/>
        </w:rPr>
        <w:t>被保人</w:t>
      </w:r>
      <w:r>
        <w:rPr>
          <w:rFonts w:hint="eastAsia"/>
          <w:lang w:eastAsia="zh-TW"/>
        </w:rPr>
        <w:t xml:space="preserve">ID </w:t>
      </w:r>
      <w:r>
        <w:rPr>
          <w:rFonts w:hint="eastAsia"/>
          <w:lang w:eastAsia="zh-TW"/>
        </w:rPr>
        <w:t>並查詢</w:t>
      </w:r>
    </w:p>
    <w:p w:rsidR="00261272" w:rsidRDefault="00261272" w:rsidP="00261272">
      <w:pPr>
        <w:pStyle w:val="Tabletext"/>
        <w:keepLines w:val="0"/>
        <w:numPr>
          <w:ilvl w:val="1"/>
          <w:numId w:val="1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並更新</w:t>
      </w:r>
      <w:r>
        <w:rPr>
          <w:rFonts w:hint="eastAsia"/>
          <w:lang w:eastAsia="zh-TW"/>
        </w:rPr>
        <w:t xml:space="preserve">DTAAA001 BY </w:t>
      </w:r>
      <w:r>
        <w:rPr>
          <w:rFonts w:hint="eastAsia"/>
          <w:lang w:eastAsia="zh-TW"/>
        </w:rPr>
        <w:t>受理編號</w:t>
      </w:r>
      <w:r>
        <w:rPr>
          <w:rFonts w:hint="eastAsia"/>
          <w:lang w:eastAsia="zh-TW"/>
        </w:rPr>
        <w:t xml:space="preserve">  SET</w:t>
      </w:r>
      <w:r w:rsidR="00BF2351">
        <w:rPr>
          <w:rFonts w:ascii="Arial" w:cs="Arial" w:hint="eastAsia"/>
        </w:rPr>
        <w:t>特殊紀錄讀取表示</w:t>
      </w:r>
      <w:r>
        <w:rPr>
          <w:rFonts w:ascii="Arial" w:cs="Arial" w:hint="eastAsia"/>
          <w:lang w:eastAsia="zh-TW"/>
        </w:rPr>
        <w:t xml:space="preserve">= </w:t>
      </w:r>
      <w:r>
        <w:rPr>
          <w:rFonts w:ascii="Arial" w:cs="Arial"/>
          <w:lang w:eastAsia="zh-TW"/>
        </w:rPr>
        <w:t>‘</w:t>
      </w:r>
      <w:r>
        <w:rPr>
          <w:rFonts w:ascii="Arial" w:cs="Arial" w:hint="eastAsia"/>
          <w:lang w:eastAsia="zh-TW"/>
        </w:rPr>
        <w:t>Y</w:t>
      </w:r>
      <w:r>
        <w:rPr>
          <w:rFonts w:ascii="Arial" w:cs="Arial"/>
          <w:lang w:eastAsia="zh-TW"/>
        </w:rPr>
        <w:t>’</w:t>
      </w:r>
      <w:r>
        <w:rPr>
          <w:rFonts w:ascii="Arial" w:cs="Arial" w:hint="eastAsia"/>
          <w:lang w:eastAsia="zh-TW"/>
        </w:rPr>
        <w:t>。</w:t>
      </w:r>
    </w:p>
    <w:p w:rsidR="00C95B7E" w:rsidRDefault="00C95B7E" w:rsidP="00C95B7E">
      <w:pPr>
        <w:pStyle w:val="Tabletext"/>
        <w:keepLines w:val="0"/>
        <w:numPr>
          <w:ilvl w:val="0"/>
          <w:numId w:val="1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保單確認：</w:t>
      </w:r>
      <w:r>
        <w:rPr>
          <w:rFonts w:hint="eastAsia"/>
          <w:lang w:eastAsia="zh-TW"/>
        </w:rPr>
        <w:t>(</w:t>
      </w:r>
      <w:r>
        <w:rPr>
          <w:rFonts w:hint="eastAsia"/>
          <w:lang w:eastAsia="zh-TW"/>
        </w:rPr>
        <w:t>加</w:t>
      </w:r>
      <w:r>
        <w:rPr>
          <w:rFonts w:hint="eastAsia"/>
          <w:lang w:eastAsia="zh-TW"/>
        </w:rPr>
        <w:t>BUTTON</w:t>
      </w:r>
      <w:r>
        <w:rPr>
          <w:rFonts w:hint="eastAsia"/>
          <w:lang w:eastAsia="zh-TW"/>
        </w:rPr>
        <w:t>於上方試算</w:t>
      </w:r>
      <w:r>
        <w:rPr>
          <w:rFonts w:hint="eastAsia"/>
          <w:lang w:eastAsia="zh-TW"/>
        </w:rPr>
        <w:t>BUTTON</w:t>
      </w:r>
      <w:r>
        <w:rPr>
          <w:rFonts w:hint="eastAsia"/>
          <w:lang w:eastAsia="zh-TW"/>
        </w:rPr>
        <w:t>旁</w:t>
      </w:r>
      <w:r>
        <w:rPr>
          <w:rFonts w:hint="eastAsia"/>
          <w:lang w:eastAsia="zh-TW"/>
        </w:rPr>
        <w:t>)</w:t>
      </w:r>
      <w:r w:rsidRPr="00734E31"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(IF</w:t>
      </w:r>
      <w:r>
        <w:rPr>
          <w:rFonts w:hint="eastAsia"/>
          <w:lang w:eastAsia="zh-TW"/>
        </w:rPr>
        <w:t>受理編號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第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1"/>
          <w:attr w:name="UnitName" w:val="碼"/>
        </w:smartTagPr>
        <w:r>
          <w:rPr>
            <w:rFonts w:hint="eastAsia"/>
            <w:lang w:eastAsia="zh-TW"/>
          </w:rPr>
          <w:t>11</w:t>
        </w:r>
        <w:r>
          <w:rPr>
            <w:rFonts w:hint="eastAsia"/>
            <w:lang w:eastAsia="zh-TW"/>
          </w:rPr>
          <w:t>碼</w:t>
        </w:r>
      </w:smartTag>
      <w:r>
        <w:rPr>
          <w:rFonts w:hint="eastAsia"/>
          <w:lang w:eastAsia="zh-TW"/>
        </w:rPr>
        <w:t xml:space="preserve"> &lt;&gt; </w:t>
      </w:r>
      <w:r>
        <w:rPr>
          <w:lang w:eastAsia="zh-TW"/>
        </w:rPr>
        <w:t>‘</w:t>
      </w:r>
      <w:r>
        <w:rPr>
          <w:rFonts w:hint="eastAsia"/>
          <w:lang w:eastAsia="zh-TW"/>
        </w:rPr>
        <w:t>T</w:t>
      </w:r>
      <w:r>
        <w:rPr>
          <w:lang w:eastAsia="zh-TW"/>
        </w:rPr>
        <w:t>’</w:t>
      </w:r>
      <w:r w:rsidR="0009019F">
        <w:rPr>
          <w:rFonts w:hint="eastAsia"/>
          <w:lang w:eastAsia="zh-TW"/>
        </w:rPr>
        <w:t xml:space="preserve"> AND DTAAA001.</w:t>
      </w:r>
      <w:r w:rsidR="0009019F">
        <w:rPr>
          <w:rFonts w:hint="eastAsia"/>
          <w:lang w:eastAsia="zh-TW"/>
        </w:rPr>
        <w:t>保單確認表示</w:t>
      </w:r>
      <w:r w:rsidR="0009019F">
        <w:rPr>
          <w:rFonts w:hint="eastAsia"/>
          <w:lang w:eastAsia="zh-TW"/>
        </w:rPr>
        <w:t xml:space="preserve"> = </w:t>
      </w:r>
      <w:r w:rsidR="0009019F">
        <w:rPr>
          <w:lang w:eastAsia="zh-TW"/>
        </w:rPr>
        <w:t>‘</w:t>
      </w:r>
      <w:r w:rsidR="0009019F">
        <w:rPr>
          <w:rFonts w:hint="eastAsia"/>
          <w:lang w:eastAsia="zh-TW"/>
        </w:rPr>
        <w:t>N</w:t>
      </w:r>
      <w:r w:rsidR="0009019F">
        <w:rPr>
          <w:lang w:eastAsia="zh-TW"/>
        </w:rPr>
        <w:t>’</w:t>
      </w:r>
      <w:r>
        <w:rPr>
          <w:rFonts w:hint="eastAsia"/>
          <w:lang w:eastAsia="zh-TW"/>
        </w:rPr>
        <w:t>，才出現此</w:t>
      </w:r>
      <w:r>
        <w:rPr>
          <w:rFonts w:hint="eastAsia"/>
          <w:lang w:eastAsia="zh-TW"/>
        </w:rPr>
        <w:t>Button)</w:t>
      </w:r>
    </w:p>
    <w:p w:rsidR="00C95B7E" w:rsidRDefault="00C95B7E" w:rsidP="00C95B7E">
      <w:pPr>
        <w:pStyle w:val="Tabletext"/>
        <w:keepLines w:val="0"/>
        <w:numPr>
          <w:ilvl w:val="1"/>
          <w:numId w:val="1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另開視窗連結至</w:t>
      </w:r>
      <w:r>
        <w:rPr>
          <w:rFonts w:hint="eastAsia"/>
          <w:lang w:eastAsia="zh-TW"/>
        </w:rPr>
        <w:t xml:space="preserve">AAB1_0701 By </w:t>
      </w:r>
      <w:r>
        <w:rPr>
          <w:rFonts w:hint="eastAsia"/>
          <w:lang w:eastAsia="zh-TW"/>
        </w:rPr>
        <w:t>受理編號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及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畫面</w:t>
      </w:r>
      <w:r>
        <w:rPr>
          <w:rFonts w:hint="eastAsia"/>
          <w:lang w:eastAsia="zh-TW"/>
        </w:rPr>
        <w:t>.</w:t>
      </w:r>
      <w:r>
        <w:rPr>
          <w:rFonts w:hint="eastAsia"/>
          <w:lang w:eastAsia="zh-TW"/>
        </w:rPr>
        <w:t>被保人</w:t>
      </w:r>
      <w:r>
        <w:rPr>
          <w:rFonts w:hint="eastAsia"/>
          <w:lang w:eastAsia="zh-TW"/>
        </w:rPr>
        <w:t>ID</w:t>
      </w:r>
      <w:r>
        <w:rPr>
          <w:rFonts w:hint="eastAsia"/>
          <w:lang w:eastAsia="zh-TW"/>
        </w:rPr>
        <w:t>。</w:t>
      </w:r>
    </w:p>
    <w:p w:rsidR="00C95B7E" w:rsidRDefault="00C95B7E" w:rsidP="00C95B7E">
      <w:pPr>
        <w:pStyle w:val="Tabletext"/>
        <w:keepLines w:val="0"/>
        <w:numPr>
          <w:ilvl w:val="1"/>
          <w:numId w:val="1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接收回傳之投保明細內容顯示於畫面。</w:t>
      </w:r>
    </w:p>
    <w:p w:rsidR="0009019F" w:rsidRDefault="0009019F" w:rsidP="0009019F">
      <w:pPr>
        <w:pStyle w:val="Tabletext"/>
        <w:keepLines w:val="0"/>
        <w:numPr>
          <w:ilvl w:val="0"/>
          <w:numId w:val="1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取消保單確認：</w:t>
      </w:r>
      <w:r w:rsidRPr="00734E31"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(IF</w:t>
      </w:r>
      <w:r>
        <w:rPr>
          <w:rFonts w:hint="eastAsia"/>
          <w:lang w:eastAsia="zh-TW"/>
        </w:rPr>
        <w:t>受理編號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第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1"/>
          <w:attr w:name="UnitName" w:val="碼"/>
        </w:smartTagPr>
        <w:r>
          <w:rPr>
            <w:rFonts w:hint="eastAsia"/>
            <w:lang w:eastAsia="zh-TW"/>
          </w:rPr>
          <w:t>11</w:t>
        </w:r>
        <w:r>
          <w:rPr>
            <w:rFonts w:hint="eastAsia"/>
            <w:lang w:eastAsia="zh-TW"/>
          </w:rPr>
          <w:t>碼</w:t>
        </w:r>
      </w:smartTag>
      <w:r>
        <w:rPr>
          <w:rFonts w:hint="eastAsia"/>
          <w:lang w:eastAsia="zh-TW"/>
        </w:rPr>
        <w:t xml:space="preserve"> &lt;&gt; </w:t>
      </w:r>
      <w:r>
        <w:rPr>
          <w:lang w:eastAsia="zh-TW"/>
        </w:rPr>
        <w:t>‘</w:t>
      </w:r>
      <w:r>
        <w:rPr>
          <w:rFonts w:hint="eastAsia"/>
          <w:lang w:eastAsia="zh-TW"/>
        </w:rPr>
        <w:t>T</w:t>
      </w:r>
      <w:r>
        <w:rPr>
          <w:lang w:eastAsia="zh-TW"/>
        </w:rPr>
        <w:t>’</w:t>
      </w:r>
      <w:r>
        <w:rPr>
          <w:rFonts w:hint="eastAsia"/>
          <w:lang w:eastAsia="zh-TW"/>
        </w:rPr>
        <w:t xml:space="preserve">　</w:t>
      </w:r>
      <w:r>
        <w:rPr>
          <w:rFonts w:hint="eastAsia"/>
          <w:lang w:eastAsia="zh-TW"/>
        </w:rPr>
        <w:t>AND DTAAA001.</w:t>
      </w:r>
      <w:r>
        <w:rPr>
          <w:rFonts w:hint="eastAsia"/>
          <w:lang w:eastAsia="zh-TW"/>
        </w:rPr>
        <w:t>保單確認表示</w:t>
      </w:r>
      <w:r>
        <w:rPr>
          <w:rFonts w:hint="eastAsia"/>
          <w:lang w:eastAsia="zh-TW"/>
        </w:rPr>
        <w:t xml:space="preserve"> = </w:t>
      </w:r>
      <w:r>
        <w:rPr>
          <w:lang w:eastAsia="zh-TW"/>
        </w:rPr>
        <w:t>‘</w:t>
      </w:r>
      <w:r>
        <w:rPr>
          <w:rFonts w:hint="eastAsia"/>
          <w:lang w:eastAsia="zh-TW"/>
        </w:rPr>
        <w:t>Y</w:t>
      </w:r>
      <w:r>
        <w:rPr>
          <w:lang w:eastAsia="zh-TW"/>
        </w:rPr>
        <w:t>’</w:t>
      </w:r>
      <w:r>
        <w:rPr>
          <w:rFonts w:hint="eastAsia"/>
          <w:lang w:eastAsia="zh-TW"/>
        </w:rPr>
        <w:t>，才出現此</w:t>
      </w:r>
      <w:r>
        <w:rPr>
          <w:rFonts w:hint="eastAsia"/>
          <w:lang w:eastAsia="zh-TW"/>
        </w:rPr>
        <w:t>Button)</w:t>
      </w:r>
    </w:p>
    <w:p w:rsidR="003011BF" w:rsidRPr="0016639A" w:rsidRDefault="009C1A64" w:rsidP="0016639A">
      <w:pPr>
        <w:pStyle w:val="Tabletext"/>
        <w:keepLines w:val="0"/>
        <w:numPr>
          <w:ilvl w:val="1"/>
          <w:numId w:val="12"/>
        </w:numPr>
        <w:spacing w:after="0" w:line="240" w:lineRule="auto"/>
        <w:rPr>
          <w:rFonts w:hint="eastAsia"/>
          <w:bCs/>
          <w:color w:val="000000"/>
          <w:lang w:eastAsia="zh-TW"/>
        </w:rPr>
      </w:pPr>
      <w:r>
        <w:rPr>
          <w:rFonts w:ascii="新細明體" w:hAnsi="新細明體" w:cs="新細明體" w:hint="eastAsia"/>
          <w:lang w:eastAsia="zh-TW"/>
        </w:rPr>
        <w:t>讀取受理</w:t>
      </w:r>
      <w:r w:rsidR="00EA4BD1">
        <w:rPr>
          <w:rFonts w:ascii="新細明體" w:hAnsi="新細明體" w:cs="新細明體" w:hint="eastAsia"/>
          <w:lang w:eastAsia="zh-TW"/>
        </w:rPr>
        <w:t>相關</w:t>
      </w:r>
      <w:r>
        <w:rPr>
          <w:rFonts w:ascii="新細明體" w:hAnsi="新細明體" w:cs="新細明體" w:hint="eastAsia"/>
          <w:lang w:eastAsia="zh-TW"/>
        </w:rPr>
        <w:t>資料：</w:t>
      </w:r>
    </w:p>
    <w:p w:rsidR="00EA4BD1" w:rsidRDefault="00EA4BD1" w:rsidP="009C1A64">
      <w:pPr>
        <w:pStyle w:val="Tabletext"/>
        <w:keepLines w:val="0"/>
        <w:numPr>
          <w:ilvl w:val="2"/>
          <w:numId w:val="12"/>
        </w:numPr>
        <w:spacing w:after="0" w:line="240" w:lineRule="auto"/>
        <w:rPr>
          <w:rFonts w:hint="eastAsia"/>
          <w:bCs/>
          <w:color w:val="000000"/>
          <w:lang w:eastAsia="zh-TW"/>
        </w:rPr>
      </w:pPr>
      <w:r>
        <w:rPr>
          <w:rFonts w:hint="eastAsia"/>
          <w:bCs/>
          <w:color w:val="000000"/>
          <w:lang w:eastAsia="zh-TW"/>
        </w:rPr>
        <w:t xml:space="preserve">READ DTAAA010 By </w:t>
      </w:r>
      <w:r>
        <w:rPr>
          <w:rFonts w:hint="eastAsia"/>
          <w:bCs/>
          <w:color w:val="000000"/>
          <w:lang w:eastAsia="zh-TW"/>
        </w:rPr>
        <w:t>受理編號</w:t>
      </w:r>
    </w:p>
    <w:p w:rsidR="00E90C92" w:rsidRDefault="00E90C92" w:rsidP="009C1A64">
      <w:pPr>
        <w:pStyle w:val="Tabletext"/>
        <w:keepLines w:val="0"/>
        <w:numPr>
          <w:ilvl w:val="2"/>
          <w:numId w:val="12"/>
        </w:numPr>
        <w:spacing w:after="0" w:line="240" w:lineRule="auto"/>
        <w:rPr>
          <w:rFonts w:hint="eastAsia"/>
          <w:bCs/>
          <w:color w:val="000000"/>
          <w:lang w:eastAsia="zh-TW"/>
        </w:rPr>
      </w:pPr>
      <w:r>
        <w:rPr>
          <w:rFonts w:hint="eastAsia"/>
          <w:bCs/>
          <w:color w:val="000000"/>
          <w:lang w:eastAsia="zh-TW"/>
        </w:rPr>
        <w:t xml:space="preserve">READ DTAAA040 By </w:t>
      </w:r>
      <w:r>
        <w:rPr>
          <w:rFonts w:hint="eastAsia"/>
          <w:bCs/>
          <w:color w:val="000000"/>
          <w:lang w:eastAsia="zh-TW"/>
        </w:rPr>
        <w:t>受理編號</w:t>
      </w:r>
    </w:p>
    <w:p w:rsidR="00822FF2" w:rsidRPr="0016639A" w:rsidRDefault="0065789B" w:rsidP="009C1A64">
      <w:pPr>
        <w:pStyle w:val="Tabletext"/>
        <w:keepLines w:val="0"/>
        <w:numPr>
          <w:ilvl w:val="2"/>
          <w:numId w:val="12"/>
        </w:numPr>
        <w:spacing w:after="0" w:line="240" w:lineRule="auto"/>
        <w:rPr>
          <w:rFonts w:hint="eastAsia"/>
          <w:bCs/>
          <w:color w:val="000000"/>
          <w:lang w:eastAsia="zh-TW"/>
        </w:rPr>
      </w:pPr>
      <w:r>
        <w:rPr>
          <w:rFonts w:hint="eastAsia"/>
          <w:bCs/>
          <w:color w:val="000000"/>
          <w:lang w:eastAsia="zh-TW"/>
        </w:rPr>
        <w:t xml:space="preserve">IF </w:t>
      </w:r>
      <w:r>
        <w:rPr>
          <w:rFonts w:hint="eastAsia"/>
          <w:bCs/>
          <w:color w:val="000000"/>
          <w:lang w:eastAsia="zh-TW"/>
        </w:rPr>
        <w:t>索賠類別含有</w:t>
      </w:r>
      <w:r>
        <w:rPr>
          <w:lang w:eastAsia="zh-TW"/>
        </w:rPr>
        <w:t>‘</w:t>
      </w:r>
      <w:r>
        <w:rPr>
          <w:rFonts w:hint="eastAsia"/>
          <w:lang w:eastAsia="zh-TW"/>
        </w:rPr>
        <w:t>A</w:t>
      </w:r>
      <w:r>
        <w:rPr>
          <w:lang w:eastAsia="zh-TW"/>
        </w:rPr>
        <w:t>’</w:t>
      </w:r>
      <w:r>
        <w:rPr>
          <w:rFonts w:hint="eastAsia"/>
          <w:lang w:eastAsia="zh-TW"/>
        </w:rPr>
        <w:t>(</w:t>
      </w:r>
      <w:r>
        <w:rPr>
          <w:rFonts w:hint="eastAsia"/>
          <w:lang w:eastAsia="zh-TW"/>
        </w:rPr>
        <w:t>死亡</w:t>
      </w:r>
      <w:r>
        <w:rPr>
          <w:rFonts w:hint="eastAsia"/>
          <w:lang w:eastAsia="zh-TW"/>
        </w:rPr>
        <w:t xml:space="preserve">) </w:t>
      </w:r>
    </w:p>
    <w:p w:rsidR="0065789B" w:rsidRDefault="0065789B" w:rsidP="0016639A">
      <w:pPr>
        <w:pStyle w:val="Tabletext"/>
        <w:keepLines w:val="0"/>
        <w:numPr>
          <w:ilvl w:val="3"/>
          <w:numId w:val="12"/>
        </w:numPr>
        <w:spacing w:after="0" w:line="240" w:lineRule="auto"/>
        <w:rPr>
          <w:rFonts w:hint="eastAsia"/>
          <w:bCs/>
          <w:color w:val="000000"/>
          <w:lang w:eastAsia="zh-TW"/>
        </w:rPr>
      </w:pPr>
      <w:r>
        <w:rPr>
          <w:rFonts w:hint="eastAsia"/>
          <w:lang w:eastAsia="zh-TW"/>
        </w:rPr>
        <w:t>SET IS_A = TRUE</w:t>
      </w:r>
      <w:r w:rsidR="00EE689B">
        <w:rPr>
          <w:rFonts w:hint="eastAsia"/>
          <w:lang w:eastAsia="zh-TW"/>
        </w:rPr>
        <w:t xml:space="preserve"> </w:t>
      </w:r>
      <w:r w:rsidR="00EE689B">
        <w:rPr>
          <w:lang w:eastAsia="zh-TW"/>
        </w:rPr>
        <w:sym w:font="Wingdings" w:char="F0DF"/>
      </w:r>
      <w:r w:rsidR="00EE689B">
        <w:rPr>
          <w:rFonts w:hint="eastAsia"/>
          <w:bCs/>
          <w:color w:val="000000"/>
          <w:lang w:eastAsia="zh-TW"/>
        </w:rPr>
        <w:t>本次申請索賠類別含有</w:t>
      </w:r>
      <w:r w:rsidR="00EE689B">
        <w:rPr>
          <w:lang w:eastAsia="zh-TW"/>
        </w:rPr>
        <w:t>‘</w:t>
      </w:r>
      <w:r w:rsidR="00EE689B">
        <w:rPr>
          <w:rFonts w:hint="eastAsia"/>
          <w:lang w:eastAsia="zh-TW"/>
        </w:rPr>
        <w:t>A</w:t>
      </w:r>
      <w:r w:rsidR="00EE689B">
        <w:rPr>
          <w:lang w:eastAsia="zh-TW"/>
        </w:rPr>
        <w:t>’</w:t>
      </w:r>
      <w:r w:rsidR="00EE689B">
        <w:rPr>
          <w:rFonts w:hint="eastAsia"/>
          <w:lang w:eastAsia="zh-TW"/>
        </w:rPr>
        <w:t>(</w:t>
      </w:r>
      <w:r w:rsidR="00EE689B">
        <w:rPr>
          <w:rFonts w:hint="eastAsia"/>
          <w:lang w:eastAsia="zh-TW"/>
        </w:rPr>
        <w:t>死亡</w:t>
      </w:r>
      <w:r w:rsidR="00EE689B">
        <w:rPr>
          <w:rFonts w:hint="eastAsia"/>
          <w:lang w:eastAsia="zh-TW"/>
        </w:rPr>
        <w:t>)</w:t>
      </w:r>
    </w:p>
    <w:p w:rsidR="009C1A64" w:rsidRDefault="009C1A64" w:rsidP="0016639A">
      <w:pPr>
        <w:pStyle w:val="Tabletext"/>
        <w:keepLines w:val="0"/>
        <w:numPr>
          <w:ilvl w:val="1"/>
          <w:numId w:val="12"/>
        </w:numPr>
        <w:spacing w:after="0" w:line="240" w:lineRule="auto"/>
        <w:rPr>
          <w:rFonts w:hint="eastAsia"/>
          <w:bCs/>
          <w:color w:val="000000"/>
          <w:lang w:eastAsia="zh-TW"/>
        </w:rPr>
      </w:pPr>
      <w:r w:rsidRPr="003011BF">
        <w:rPr>
          <w:rFonts w:hint="eastAsia"/>
          <w:color w:val="0000FF"/>
          <w:lang w:eastAsia="zh-TW"/>
        </w:rPr>
        <w:t>非當日</w:t>
      </w:r>
      <w:r w:rsidRPr="009C1A64">
        <w:rPr>
          <w:rFonts w:hint="eastAsia"/>
          <w:color w:val="0000FF"/>
          <w:lang w:eastAsia="zh-TW"/>
        </w:rPr>
        <w:t>和原件不可取消：</w:t>
      </w:r>
    </w:p>
    <w:p w:rsidR="00383D11" w:rsidRPr="00FE49B4" w:rsidRDefault="00383D11" w:rsidP="0016639A">
      <w:pPr>
        <w:pStyle w:val="Tabletext"/>
        <w:keepLines w:val="0"/>
        <w:numPr>
          <w:ilvl w:val="2"/>
          <w:numId w:val="12"/>
        </w:numPr>
        <w:spacing w:after="0" w:line="240" w:lineRule="auto"/>
        <w:rPr>
          <w:rFonts w:hint="eastAsia"/>
          <w:bCs/>
          <w:color w:val="000000"/>
          <w:lang w:eastAsia="zh-TW"/>
        </w:rPr>
      </w:pPr>
      <w:r>
        <w:rPr>
          <w:rFonts w:hint="eastAsia"/>
          <w:color w:val="0000FF"/>
          <w:lang w:eastAsia="zh-TW"/>
        </w:rPr>
        <w:t>判斷是否</w:t>
      </w:r>
      <w:r>
        <w:rPr>
          <w:rFonts w:ascii="sөũ" w:hAnsi="sөũ"/>
          <w:lang w:eastAsia="zh-TW"/>
        </w:rPr>
        <w:t>死殘特殊受編</w:t>
      </w:r>
      <w:r>
        <w:rPr>
          <w:rFonts w:ascii="sөũ" w:hAnsi="sөũ" w:hint="eastAsia"/>
          <w:lang w:eastAsia="zh-TW"/>
        </w:rPr>
        <w:t>：</w:t>
      </w:r>
    </w:p>
    <w:p w:rsidR="00383D11" w:rsidRPr="00FE49B4" w:rsidRDefault="00383D11" w:rsidP="0016639A">
      <w:pPr>
        <w:pStyle w:val="Tabletext"/>
        <w:keepLines w:val="0"/>
        <w:numPr>
          <w:ilvl w:val="3"/>
          <w:numId w:val="12"/>
        </w:numPr>
        <w:spacing w:after="0" w:line="240" w:lineRule="auto"/>
        <w:rPr>
          <w:rFonts w:hint="eastAsia"/>
          <w:bCs/>
          <w:color w:val="000000"/>
          <w:lang w:eastAsia="zh-TW"/>
        </w:rPr>
      </w:pPr>
      <w:r w:rsidRPr="00B36E20">
        <w:rPr>
          <w:rFonts w:hint="eastAsia"/>
          <w:color w:val="0000FF"/>
          <w:lang w:eastAsia="zh-TW"/>
        </w:rPr>
        <w:t>代碼中文，</w:t>
      </w:r>
      <w:r w:rsidRPr="008B3450">
        <w:rPr>
          <w:rFonts w:hint="eastAsia"/>
          <w:color w:val="0000FF"/>
          <w:lang w:eastAsia="zh-TW"/>
        </w:rPr>
        <w:t>子系統</w:t>
      </w:r>
      <w:r w:rsidRPr="008B3450">
        <w:rPr>
          <w:rFonts w:hint="eastAsia"/>
          <w:color w:val="0000FF"/>
          <w:lang w:eastAsia="zh-TW"/>
        </w:rPr>
        <w:t>AA</w:t>
      </w:r>
      <w:r w:rsidRPr="00246D92">
        <w:rPr>
          <w:rFonts w:hint="eastAsia"/>
          <w:color w:val="0000FF"/>
          <w:lang w:eastAsia="zh-TW"/>
        </w:rPr>
        <w:t>，</w:t>
      </w:r>
      <w:r>
        <w:rPr>
          <w:rFonts w:ascii="sөũ" w:hAnsi="sөũ"/>
        </w:rPr>
        <w:t>欄位名稱</w:t>
      </w:r>
      <w:r w:rsidRPr="008B3450">
        <w:rPr>
          <w:rFonts w:ascii="sөũ" w:hAnsi="sөũ"/>
        </w:rPr>
        <w:t>SPC_APLY_NO</w:t>
      </w:r>
    </w:p>
    <w:p w:rsidR="00383D11" w:rsidRDefault="00383D11" w:rsidP="0016639A">
      <w:pPr>
        <w:pStyle w:val="Tabletext"/>
        <w:keepLines w:val="0"/>
        <w:numPr>
          <w:ilvl w:val="3"/>
          <w:numId w:val="12"/>
        </w:numPr>
        <w:spacing w:after="0" w:line="240" w:lineRule="auto"/>
        <w:rPr>
          <w:rFonts w:hint="eastAsia"/>
          <w:bCs/>
          <w:color w:val="000000"/>
          <w:lang w:eastAsia="zh-TW"/>
        </w:rPr>
      </w:pPr>
      <w:r>
        <w:rPr>
          <w:rFonts w:hint="eastAsia"/>
          <w:bCs/>
          <w:color w:val="000000"/>
          <w:lang w:eastAsia="zh-TW"/>
        </w:rPr>
        <w:t>逐筆讀取代碼：</w:t>
      </w:r>
    </w:p>
    <w:p w:rsidR="00383D11" w:rsidRPr="00FE49B4" w:rsidRDefault="00383D11" w:rsidP="0016639A">
      <w:pPr>
        <w:pStyle w:val="Tabletext"/>
        <w:keepLines w:val="0"/>
        <w:numPr>
          <w:ilvl w:val="4"/>
          <w:numId w:val="12"/>
        </w:numPr>
        <w:spacing w:after="0" w:line="240" w:lineRule="auto"/>
        <w:rPr>
          <w:rFonts w:hint="eastAsia"/>
          <w:bCs/>
          <w:color w:val="000000"/>
          <w:lang w:eastAsia="zh-TW"/>
        </w:rPr>
      </w:pPr>
      <w:r>
        <w:rPr>
          <w:rFonts w:hint="eastAsia"/>
          <w:bCs/>
          <w:color w:val="000000"/>
          <w:lang w:eastAsia="zh-TW"/>
        </w:rPr>
        <w:t xml:space="preserve">IF </w:t>
      </w:r>
      <w:r>
        <w:rPr>
          <w:rFonts w:hint="eastAsia"/>
          <w:bCs/>
          <w:color w:val="000000"/>
          <w:lang w:eastAsia="zh-TW"/>
        </w:rPr>
        <w:t>畫面</w:t>
      </w:r>
      <w:r>
        <w:rPr>
          <w:rFonts w:hint="eastAsia"/>
          <w:bCs/>
          <w:color w:val="000000"/>
          <w:lang w:eastAsia="zh-TW"/>
        </w:rPr>
        <w:t>.</w:t>
      </w:r>
      <w:r>
        <w:rPr>
          <w:rFonts w:hint="eastAsia"/>
          <w:bCs/>
          <w:color w:val="000000"/>
          <w:lang w:eastAsia="zh-TW"/>
        </w:rPr>
        <w:t>受理編號</w:t>
      </w:r>
      <w:r>
        <w:rPr>
          <w:rFonts w:hint="eastAsia"/>
          <w:bCs/>
          <w:color w:val="000000"/>
          <w:lang w:eastAsia="zh-TW"/>
        </w:rPr>
        <w:t xml:space="preserve"> = </w:t>
      </w:r>
      <w:r>
        <w:rPr>
          <w:rFonts w:ascii="sөũ" w:hAnsi="sөũ"/>
          <w:lang w:eastAsia="zh-TW"/>
        </w:rPr>
        <w:t>代碼中文</w:t>
      </w:r>
    </w:p>
    <w:p w:rsidR="00383D11" w:rsidRDefault="00383D11" w:rsidP="0016639A">
      <w:pPr>
        <w:pStyle w:val="Tabletext"/>
        <w:keepLines w:val="0"/>
        <w:numPr>
          <w:ilvl w:val="5"/>
          <w:numId w:val="12"/>
        </w:numPr>
        <w:spacing w:after="0" w:line="240" w:lineRule="auto"/>
        <w:rPr>
          <w:rFonts w:hint="eastAsia"/>
          <w:bCs/>
          <w:color w:val="000000"/>
          <w:lang w:eastAsia="zh-TW"/>
        </w:rPr>
      </w:pPr>
      <w:r>
        <w:rPr>
          <w:rFonts w:hint="eastAsia"/>
          <w:bCs/>
          <w:color w:val="000000"/>
          <w:lang w:eastAsia="zh-TW"/>
        </w:rPr>
        <w:t>IS_</w:t>
      </w:r>
      <w:r>
        <w:rPr>
          <w:rFonts w:hint="eastAsia"/>
          <w:bCs/>
          <w:color w:val="000000"/>
          <w:lang w:eastAsia="zh-TW"/>
        </w:rPr>
        <w:t>特殊件</w:t>
      </w:r>
      <w:r>
        <w:rPr>
          <w:rFonts w:hint="eastAsia"/>
          <w:bCs/>
          <w:color w:val="000000"/>
          <w:lang w:eastAsia="zh-TW"/>
        </w:rPr>
        <w:t xml:space="preserve"> = TRUE</w:t>
      </w:r>
    </w:p>
    <w:p w:rsidR="00383D11" w:rsidRDefault="00383D11" w:rsidP="0016639A">
      <w:pPr>
        <w:pStyle w:val="Tabletext"/>
        <w:keepLines w:val="0"/>
        <w:numPr>
          <w:ilvl w:val="2"/>
          <w:numId w:val="12"/>
        </w:numPr>
        <w:spacing w:after="0" w:line="240" w:lineRule="auto"/>
        <w:rPr>
          <w:rFonts w:hint="eastAsia"/>
          <w:bCs/>
          <w:color w:val="000000"/>
          <w:lang w:eastAsia="zh-TW"/>
        </w:rPr>
      </w:pPr>
      <w:r>
        <w:rPr>
          <w:rFonts w:hint="eastAsia"/>
          <w:bCs/>
          <w:color w:val="000000"/>
          <w:lang w:eastAsia="zh-TW"/>
        </w:rPr>
        <w:t>IF IS_</w:t>
      </w:r>
      <w:r>
        <w:rPr>
          <w:rFonts w:hint="eastAsia"/>
          <w:bCs/>
          <w:color w:val="000000"/>
          <w:lang w:eastAsia="zh-TW"/>
        </w:rPr>
        <w:t>特殊件</w:t>
      </w:r>
      <w:r>
        <w:rPr>
          <w:rFonts w:hint="eastAsia"/>
          <w:bCs/>
          <w:color w:val="000000"/>
          <w:lang w:eastAsia="zh-TW"/>
        </w:rPr>
        <w:t xml:space="preserve"> = FALSE</w:t>
      </w:r>
      <w:r w:rsidR="00822FF2">
        <w:rPr>
          <w:rFonts w:hint="eastAsia"/>
          <w:bCs/>
          <w:color w:val="000000"/>
          <w:lang w:eastAsia="zh-TW"/>
        </w:rPr>
        <w:t xml:space="preserve"> AND </w:t>
      </w:r>
      <w:r w:rsidR="00822FF2">
        <w:rPr>
          <w:rFonts w:hint="eastAsia"/>
          <w:lang w:eastAsia="zh-TW"/>
        </w:rPr>
        <w:t>IS_A = TRUE</w:t>
      </w:r>
    </w:p>
    <w:p w:rsidR="00383D11" w:rsidRDefault="00383D11" w:rsidP="0016639A">
      <w:pPr>
        <w:pStyle w:val="Tabletext"/>
        <w:keepLines w:val="0"/>
        <w:numPr>
          <w:ilvl w:val="3"/>
          <w:numId w:val="12"/>
        </w:numPr>
        <w:spacing w:after="0" w:line="240" w:lineRule="auto"/>
        <w:rPr>
          <w:rFonts w:hint="eastAsia"/>
          <w:bCs/>
          <w:color w:val="000000"/>
          <w:lang w:eastAsia="zh-TW"/>
        </w:rPr>
      </w:pPr>
      <w:r>
        <w:rPr>
          <w:rFonts w:hint="eastAsia"/>
          <w:bCs/>
          <w:color w:val="000000"/>
          <w:lang w:eastAsia="zh-TW"/>
        </w:rPr>
        <w:t>IF</w:t>
      </w:r>
      <w:r>
        <w:rPr>
          <w:rFonts w:hint="eastAsia"/>
          <w:lang w:eastAsia="zh-TW"/>
        </w:rPr>
        <w:t xml:space="preserve"> DATE(</w:t>
      </w:r>
      <w:r>
        <w:rPr>
          <w:rFonts w:hint="eastAsia"/>
          <w:bCs/>
          <w:color w:val="000000"/>
          <w:lang w:eastAsia="zh-TW"/>
        </w:rPr>
        <w:t>DTAAA001.</w:t>
      </w:r>
      <w:r w:rsidRPr="00B228FF">
        <w:rPr>
          <w:rFonts w:hint="eastAsia"/>
          <w:bCs/>
          <w:color w:val="000000"/>
          <w:lang w:eastAsia="zh-TW"/>
        </w:rPr>
        <w:t>保單確認時間</w:t>
      </w:r>
      <w:r>
        <w:rPr>
          <w:rFonts w:hint="eastAsia"/>
          <w:bCs/>
          <w:color w:val="000000"/>
          <w:lang w:eastAsia="zh-TW"/>
        </w:rPr>
        <w:t xml:space="preserve">) &lt;&gt; </w:t>
      </w:r>
      <w:r>
        <w:rPr>
          <w:rFonts w:hint="eastAsia"/>
          <w:bCs/>
          <w:color w:val="000000"/>
          <w:lang w:eastAsia="zh-TW"/>
        </w:rPr>
        <w:t>今天日期</w:t>
      </w:r>
    </w:p>
    <w:p w:rsidR="00383D11" w:rsidRPr="005240D0" w:rsidRDefault="00383D11" w:rsidP="0016639A">
      <w:pPr>
        <w:pStyle w:val="Tabletext"/>
        <w:keepLines w:val="0"/>
        <w:numPr>
          <w:ilvl w:val="4"/>
          <w:numId w:val="12"/>
        </w:numPr>
        <w:spacing w:after="0" w:line="240" w:lineRule="auto"/>
        <w:rPr>
          <w:rFonts w:hint="eastAsia"/>
          <w:bCs/>
          <w:color w:val="000000"/>
          <w:lang w:eastAsia="zh-TW"/>
        </w:rPr>
      </w:pPr>
      <w:r>
        <w:rPr>
          <w:rFonts w:hint="eastAsia"/>
          <w:bCs/>
          <w:color w:val="000000"/>
          <w:lang w:eastAsia="zh-TW"/>
        </w:rPr>
        <w:t>顯示訊息：</w:t>
      </w:r>
      <w:r w:rsidRPr="00C8336B">
        <w:rPr>
          <w:bCs/>
          <w:color w:val="000000"/>
          <w:lang w:eastAsia="zh-TW"/>
        </w:rPr>
        <w:t>死亡全殘件非當日不可重新保單確認</w:t>
      </w:r>
    </w:p>
    <w:p w:rsidR="00383D11" w:rsidRDefault="00383D11" w:rsidP="0016639A">
      <w:pPr>
        <w:pStyle w:val="Tabletext"/>
        <w:keepLines w:val="0"/>
        <w:numPr>
          <w:ilvl w:val="3"/>
          <w:numId w:val="12"/>
        </w:numPr>
        <w:spacing w:after="0" w:line="240" w:lineRule="auto"/>
        <w:rPr>
          <w:rFonts w:hint="eastAsia"/>
          <w:bCs/>
          <w:color w:val="000000"/>
          <w:lang w:eastAsia="zh-TW"/>
        </w:rPr>
      </w:pPr>
      <w:r>
        <w:rPr>
          <w:rFonts w:hint="eastAsia"/>
          <w:bCs/>
          <w:color w:val="000000"/>
          <w:lang w:eastAsia="zh-TW"/>
        </w:rPr>
        <w:t>IF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bCs/>
          <w:color w:val="000000"/>
          <w:lang w:eastAsia="zh-TW"/>
        </w:rPr>
        <w:t>畫面</w:t>
      </w:r>
      <w:r>
        <w:rPr>
          <w:rFonts w:hint="eastAsia"/>
          <w:bCs/>
          <w:color w:val="000000"/>
          <w:lang w:eastAsia="zh-TW"/>
        </w:rPr>
        <w:t>.</w:t>
      </w:r>
      <w:r>
        <w:rPr>
          <w:rFonts w:hint="eastAsia"/>
          <w:bCs/>
          <w:color w:val="000000"/>
          <w:lang w:eastAsia="zh-TW"/>
        </w:rPr>
        <w:t>受理編號</w:t>
      </w:r>
      <w:r>
        <w:rPr>
          <w:rFonts w:hint="eastAsia"/>
          <w:bCs/>
          <w:color w:val="000000"/>
          <w:lang w:eastAsia="zh-TW"/>
        </w:rPr>
        <w:t xml:space="preserve"> </w:t>
      </w:r>
      <w:r>
        <w:rPr>
          <w:rFonts w:hint="eastAsia"/>
          <w:bCs/>
          <w:color w:val="000000"/>
          <w:lang w:eastAsia="zh-TW"/>
        </w:rPr>
        <w:t>結尾不為</w:t>
      </w:r>
      <w:r>
        <w:rPr>
          <w:rFonts w:hint="eastAsia"/>
          <w:bCs/>
          <w:color w:val="000000"/>
          <w:lang w:eastAsia="zh-TW"/>
        </w:rPr>
        <w:t xml:space="preserve"> </w:t>
      </w:r>
      <w:r>
        <w:rPr>
          <w:bCs/>
          <w:color w:val="000000"/>
          <w:lang w:eastAsia="zh-TW"/>
        </w:rPr>
        <w:t>‘</w:t>
      </w:r>
      <w:r>
        <w:rPr>
          <w:rFonts w:hint="eastAsia"/>
          <w:bCs/>
          <w:color w:val="000000"/>
          <w:lang w:eastAsia="zh-TW"/>
        </w:rPr>
        <w:t>0G01</w:t>
      </w:r>
      <w:r>
        <w:rPr>
          <w:bCs/>
          <w:color w:val="000000"/>
          <w:lang w:eastAsia="zh-TW"/>
        </w:rPr>
        <w:t>’</w:t>
      </w:r>
      <w:r>
        <w:rPr>
          <w:rFonts w:hint="eastAsia"/>
          <w:bCs/>
          <w:color w:val="000000"/>
          <w:lang w:eastAsia="zh-TW"/>
        </w:rPr>
        <w:t xml:space="preserve"> AND </w:t>
      </w:r>
      <w:r>
        <w:rPr>
          <w:bCs/>
          <w:color w:val="000000"/>
          <w:lang w:eastAsia="zh-TW"/>
        </w:rPr>
        <w:t>‘</w:t>
      </w:r>
      <w:r>
        <w:rPr>
          <w:rFonts w:hint="eastAsia"/>
          <w:bCs/>
          <w:color w:val="000000"/>
          <w:lang w:eastAsia="zh-TW"/>
        </w:rPr>
        <w:t>0H01</w:t>
      </w:r>
      <w:r>
        <w:rPr>
          <w:bCs/>
          <w:color w:val="000000"/>
          <w:lang w:eastAsia="zh-TW"/>
        </w:rPr>
        <w:t>’</w:t>
      </w:r>
    </w:p>
    <w:p w:rsidR="00383D11" w:rsidRPr="00965232" w:rsidRDefault="000E0A7B" w:rsidP="0016639A">
      <w:pPr>
        <w:pStyle w:val="Tabletext"/>
        <w:keepLines w:val="0"/>
        <w:numPr>
          <w:ilvl w:val="3"/>
          <w:numId w:val="12"/>
        </w:numPr>
        <w:spacing w:after="0" w:line="240" w:lineRule="auto"/>
        <w:rPr>
          <w:rFonts w:hint="eastAsia"/>
          <w:bCs/>
          <w:color w:val="000000"/>
          <w:lang w:eastAsia="zh-TW"/>
        </w:rPr>
      </w:pPr>
      <w:r w:rsidRPr="000E0A7B">
        <w:rPr>
          <w:rFonts w:hint="eastAsia"/>
          <w:bCs/>
          <w:color w:val="000000"/>
          <w:lang w:eastAsia="zh-TW"/>
        </w:rPr>
        <w:t>顯示訊息：</w:t>
      </w:r>
      <w:r w:rsidR="00383D11" w:rsidRPr="00F025DE">
        <w:rPr>
          <w:bCs/>
          <w:color w:val="000000"/>
          <w:lang w:eastAsia="zh-TW"/>
        </w:rPr>
        <w:t>死亡全殘重起件不可重新保單確認</w:t>
      </w:r>
    </w:p>
    <w:p w:rsidR="0009019F" w:rsidRDefault="0009019F" w:rsidP="0009019F">
      <w:pPr>
        <w:pStyle w:val="Tabletext"/>
        <w:keepLines w:val="0"/>
        <w:numPr>
          <w:ilvl w:val="1"/>
          <w:numId w:val="12"/>
        </w:numPr>
        <w:spacing w:after="0" w:line="240" w:lineRule="auto"/>
        <w:rPr>
          <w:rFonts w:hint="eastAsia"/>
          <w:bCs/>
          <w:color w:val="000000"/>
          <w:lang w:eastAsia="zh-TW"/>
        </w:rPr>
      </w:pPr>
      <w:r>
        <w:rPr>
          <w:rFonts w:hint="eastAsia"/>
          <w:bCs/>
          <w:color w:val="000000"/>
          <w:lang w:eastAsia="zh-TW"/>
        </w:rPr>
        <w:t>刪除前次保單確認資料：</w:t>
      </w:r>
      <w:r>
        <w:rPr>
          <w:rFonts w:hint="eastAsia"/>
          <w:bCs/>
          <w:color w:val="000000"/>
          <w:lang w:eastAsia="zh-TW"/>
        </w:rPr>
        <w:t>IF DTAAA001.</w:t>
      </w:r>
      <w:r>
        <w:rPr>
          <w:rFonts w:hint="eastAsia"/>
          <w:bCs/>
          <w:color w:val="000000"/>
          <w:lang w:eastAsia="zh-TW"/>
        </w:rPr>
        <w:t>保單確認表示</w:t>
      </w:r>
      <w:r>
        <w:rPr>
          <w:rFonts w:hint="eastAsia"/>
          <w:bCs/>
          <w:color w:val="000000"/>
          <w:lang w:eastAsia="zh-TW"/>
        </w:rPr>
        <w:t xml:space="preserve"> = </w:t>
      </w:r>
      <w:r>
        <w:rPr>
          <w:bCs/>
          <w:color w:val="000000"/>
          <w:lang w:eastAsia="zh-TW"/>
        </w:rPr>
        <w:t>‘</w:t>
      </w:r>
      <w:r>
        <w:rPr>
          <w:rFonts w:hint="eastAsia"/>
          <w:bCs/>
          <w:color w:val="000000"/>
          <w:lang w:eastAsia="zh-TW"/>
        </w:rPr>
        <w:t>Y</w:t>
      </w:r>
      <w:r>
        <w:rPr>
          <w:bCs/>
          <w:color w:val="000000"/>
          <w:lang w:eastAsia="zh-TW"/>
        </w:rPr>
        <w:t>’</w:t>
      </w:r>
      <w:r>
        <w:rPr>
          <w:rFonts w:hint="eastAsia"/>
          <w:bCs/>
          <w:color w:val="000000"/>
          <w:lang w:eastAsia="zh-TW"/>
        </w:rPr>
        <w:t xml:space="preserve"> </w:t>
      </w:r>
      <w:r>
        <w:rPr>
          <w:rFonts w:hint="eastAsia"/>
          <w:bCs/>
          <w:color w:val="000000"/>
          <w:lang w:eastAsia="zh-TW"/>
        </w:rPr>
        <w:t>才需執行本</w:t>
      </w:r>
      <w:r>
        <w:rPr>
          <w:rFonts w:hint="eastAsia"/>
          <w:bCs/>
          <w:color w:val="000000"/>
          <w:lang w:eastAsia="zh-TW"/>
        </w:rPr>
        <w:t>STEP</w:t>
      </w:r>
    </w:p>
    <w:p w:rsidR="0009019F" w:rsidRDefault="0009019F" w:rsidP="0009019F">
      <w:pPr>
        <w:pStyle w:val="Tabletext"/>
        <w:keepLines w:val="0"/>
        <w:numPr>
          <w:ilvl w:val="2"/>
          <w:numId w:val="12"/>
        </w:numPr>
        <w:spacing w:after="0" w:line="240" w:lineRule="auto"/>
        <w:rPr>
          <w:rFonts w:hint="eastAsia"/>
          <w:bCs/>
          <w:color w:val="000000"/>
          <w:lang w:eastAsia="zh-TW"/>
        </w:rPr>
      </w:pPr>
      <w:r>
        <w:rPr>
          <w:rFonts w:hint="eastAsia"/>
          <w:bCs/>
          <w:color w:val="000000"/>
          <w:lang w:eastAsia="zh-TW"/>
        </w:rPr>
        <w:t xml:space="preserve">READ DTAAB100 By </w:t>
      </w:r>
      <w:r>
        <w:rPr>
          <w:rFonts w:hint="eastAsia"/>
          <w:bCs/>
          <w:color w:val="000000"/>
          <w:lang w:eastAsia="zh-TW"/>
        </w:rPr>
        <w:t>受理編號</w:t>
      </w:r>
      <w:r>
        <w:rPr>
          <w:rFonts w:hint="eastAsia"/>
          <w:bCs/>
          <w:color w:val="000000"/>
          <w:lang w:eastAsia="zh-TW"/>
        </w:rPr>
        <w:t xml:space="preserve"> </w:t>
      </w:r>
      <w:r w:rsidR="008470E9">
        <w:rPr>
          <w:rFonts w:hint="eastAsia"/>
          <w:bCs/>
          <w:color w:val="000000"/>
          <w:lang w:eastAsia="zh-TW"/>
        </w:rPr>
        <w:t>(</w:t>
      </w:r>
      <w:r w:rsidR="008470E9">
        <w:rPr>
          <w:rFonts w:hint="eastAsia"/>
          <w:bCs/>
          <w:color w:val="000000"/>
          <w:lang w:eastAsia="zh-TW"/>
        </w:rPr>
        <w:t>投保明細</w:t>
      </w:r>
      <w:r w:rsidR="008470E9">
        <w:rPr>
          <w:rFonts w:hint="eastAsia"/>
          <w:bCs/>
          <w:color w:val="000000"/>
          <w:lang w:eastAsia="zh-TW"/>
        </w:rPr>
        <w:t>)</w:t>
      </w:r>
    </w:p>
    <w:p w:rsidR="0009019F" w:rsidRDefault="0009019F" w:rsidP="0009019F">
      <w:pPr>
        <w:pStyle w:val="Tabletext"/>
        <w:keepLines w:val="0"/>
        <w:numPr>
          <w:ilvl w:val="3"/>
          <w:numId w:val="12"/>
        </w:numPr>
        <w:spacing w:after="0" w:line="240" w:lineRule="auto"/>
        <w:rPr>
          <w:rFonts w:hint="eastAsia"/>
          <w:bCs/>
          <w:color w:val="000000"/>
          <w:lang w:eastAsia="zh-TW"/>
        </w:rPr>
      </w:pPr>
      <w:r>
        <w:rPr>
          <w:rFonts w:hint="eastAsia"/>
          <w:bCs/>
          <w:color w:val="000000"/>
          <w:lang w:eastAsia="zh-TW"/>
        </w:rPr>
        <w:t>IF NOT FND</w:t>
      </w:r>
      <w:r>
        <w:rPr>
          <w:rFonts w:hint="eastAsia"/>
          <w:bCs/>
          <w:color w:val="000000"/>
          <w:lang w:eastAsia="zh-TW"/>
        </w:rPr>
        <w:t>：</w:t>
      </w:r>
    </w:p>
    <w:p w:rsidR="0009019F" w:rsidRDefault="0009019F" w:rsidP="0009019F">
      <w:pPr>
        <w:pStyle w:val="Tabletext"/>
        <w:keepLines w:val="0"/>
        <w:numPr>
          <w:ilvl w:val="4"/>
          <w:numId w:val="12"/>
        </w:numPr>
        <w:spacing w:after="0" w:line="240" w:lineRule="auto"/>
        <w:rPr>
          <w:rFonts w:hint="eastAsia"/>
          <w:bCs/>
          <w:color w:val="000000"/>
          <w:lang w:eastAsia="zh-TW"/>
        </w:rPr>
      </w:pPr>
      <w:r>
        <w:rPr>
          <w:rFonts w:hint="eastAsia"/>
          <w:bCs/>
          <w:color w:val="000000"/>
          <w:lang w:eastAsia="zh-TW"/>
        </w:rPr>
        <w:t>視為正常。</w:t>
      </w:r>
    </w:p>
    <w:p w:rsidR="0009019F" w:rsidRDefault="0009019F" w:rsidP="0009019F">
      <w:pPr>
        <w:pStyle w:val="Tabletext"/>
        <w:keepLines w:val="0"/>
        <w:numPr>
          <w:ilvl w:val="3"/>
          <w:numId w:val="12"/>
        </w:numPr>
        <w:spacing w:after="0" w:line="240" w:lineRule="auto"/>
        <w:rPr>
          <w:rFonts w:hint="eastAsia"/>
          <w:bCs/>
          <w:color w:val="000000"/>
          <w:lang w:eastAsia="zh-TW"/>
        </w:rPr>
      </w:pPr>
      <w:r>
        <w:rPr>
          <w:rFonts w:hint="eastAsia"/>
          <w:bCs/>
          <w:color w:val="000000"/>
          <w:lang w:eastAsia="zh-TW"/>
        </w:rPr>
        <w:t>ELSE</w:t>
      </w:r>
    </w:p>
    <w:p w:rsidR="0009019F" w:rsidRDefault="0009019F" w:rsidP="0009019F">
      <w:pPr>
        <w:pStyle w:val="Tabletext"/>
        <w:keepLines w:val="0"/>
        <w:numPr>
          <w:ilvl w:val="4"/>
          <w:numId w:val="12"/>
        </w:numPr>
        <w:spacing w:after="0" w:line="240" w:lineRule="auto"/>
        <w:rPr>
          <w:rFonts w:hint="eastAsia"/>
          <w:bCs/>
          <w:color w:val="000000"/>
          <w:lang w:eastAsia="zh-TW"/>
        </w:rPr>
      </w:pPr>
      <w:r>
        <w:rPr>
          <w:rFonts w:hint="eastAsia"/>
          <w:bCs/>
          <w:color w:val="000000"/>
          <w:lang w:eastAsia="zh-TW"/>
        </w:rPr>
        <w:t>逐筆檢查</w:t>
      </w:r>
    </w:p>
    <w:p w:rsidR="0009019F" w:rsidRDefault="0009019F" w:rsidP="0009019F">
      <w:pPr>
        <w:pStyle w:val="Tabletext"/>
        <w:keepLines w:val="0"/>
        <w:numPr>
          <w:ilvl w:val="5"/>
          <w:numId w:val="12"/>
        </w:numPr>
        <w:spacing w:after="0" w:line="240" w:lineRule="auto"/>
        <w:rPr>
          <w:rFonts w:hint="eastAsia"/>
          <w:bCs/>
          <w:color w:val="000000"/>
          <w:lang w:eastAsia="zh-TW"/>
        </w:rPr>
      </w:pPr>
      <w:r>
        <w:rPr>
          <w:rFonts w:hint="eastAsia"/>
          <w:bCs/>
          <w:color w:val="000000"/>
          <w:lang w:eastAsia="zh-TW"/>
        </w:rPr>
        <w:t>IF</w:t>
      </w:r>
      <w:r>
        <w:rPr>
          <w:rFonts w:hint="eastAsia"/>
          <w:bCs/>
          <w:color w:val="000000"/>
          <w:lang w:eastAsia="zh-TW"/>
        </w:rPr>
        <w:t>業務別</w:t>
      </w:r>
      <w:r>
        <w:rPr>
          <w:rFonts w:hint="eastAsia"/>
          <w:bCs/>
          <w:color w:val="000000"/>
          <w:lang w:eastAsia="zh-TW"/>
        </w:rPr>
        <w:t xml:space="preserve"> = </w:t>
      </w:r>
      <w:r>
        <w:rPr>
          <w:bCs/>
          <w:color w:val="000000"/>
          <w:lang w:eastAsia="zh-TW"/>
        </w:rPr>
        <w:t>‘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’"/>
        </w:smartTagPr>
        <w:r>
          <w:rPr>
            <w:rFonts w:hint="eastAsia"/>
            <w:bCs/>
            <w:color w:val="000000"/>
            <w:lang w:eastAsia="zh-TW"/>
          </w:rPr>
          <w:t>1</w:t>
        </w:r>
        <w:r>
          <w:rPr>
            <w:bCs/>
            <w:color w:val="000000"/>
            <w:lang w:eastAsia="zh-TW"/>
          </w:rPr>
          <w:t>’</w:t>
        </w:r>
      </w:smartTag>
    </w:p>
    <w:p w:rsidR="0009019F" w:rsidRDefault="0009019F" w:rsidP="0009019F">
      <w:pPr>
        <w:pStyle w:val="Tabletext"/>
        <w:keepLines w:val="0"/>
        <w:numPr>
          <w:ilvl w:val="6"/>
          <w:numId w:val="12"/>
        </w:numPr>
        <w:spacing w:after="0" w:line="240" w:lineRule="auto"/>
        <w:rPr>
          <w:rFonts w:hint="eastAsia"/>
          <w:bCs/>
          <w:color w:val="000000"/>
          <w:lang w:eastAsia="zh-TW"/>
        </w:rPr>
      </w:pPr>
      <w:r>
        <w:rPr>
          <w:rFonts w:hint="eastAsia"/>
          <w:bCs/>
          <w:color w:val="000000"/>
          <w:lang w:eastAsia="zh-TW"/>
        </w:rPr>
        <w:t>含壽險件</w:t>
      </w:r>
      <w:r>
        <w:rPr>
          <w:rFonts w:hint="eastAsia"/>
          <w:bCs/>
          <w:color w:val="000000"/>
          <w:lang w:eastAsia="zh-TW"/>
        </w:rPr>
        <w:t xml:space="preserve"> = true</w:t>
      </w:r>
      <w:r>
        <w:rPr>
          <w:rFonts w:hint="eastAsia"/>
          <w:bCs/>
          <w:color w:val="000000"/>
          <w:lang w:eastAsia="zh-TW"/>
        </w:rPr>
        <w:t>。</w:t>
      </w:r>
    </w:p>
    <w:p w:rsidR="0009019F" w:rsidRDefault="0009019F" w:rsidP="0009019F">
      <w:pPr>
        <w:pStyle w:val="Tabletext"/>
        <w:keepLines w:val="0"/>
        <w:numPr>
          <w:ilvl w:val="5"/>
          <w:numId w:val="12"/>
        </w:numPr>
        <w:spacing w:after="0" w:line="240" w:lineRule="auto"/>
        <w:rPr>
          <w:rFonts w:hint="eastAsia"/>
          <w:bCs/>
          <w:color w:val="000000"/>
          <w:lang w:eastAsia="zh-TW"/>
        </w:rPr>
      </w:pPr>
      <w:r>
        <w:rPr>
          <w:rFonts w:hint="eastAsia"/>
          <w:bCs/>
          <w:color w:val="000000"/>
          <w:lang w:eastAsia="zh-TW"/>
        </w:rPr>
        <w:t>END IF</w:t>
      </w:r>
      <w:r>
        <w:rPr>
          <w:rFonts w:hint="eastAsia"/>
          <w:bCs/>
          <w:color w:val="000000"/>
          <w:lang w:eastAsia="zh-TW"/>
        </w:rPr>
        <w:t>。</w:t>
      </w:r>
    </w:p>
    <w:p w:rsidR="0009019F" w:rsidRDefault="0009019F" w:rsidP="0009019F">
      <w:pPr>
        <w:pStyle w:val="Tabletext"/>
        <w:keepLines w:val="0"/>
        <w:numPr>
          <w:ilvl w:val="3"/>
          <w:numId w:val="12"/>
        </w:numPr>
        <w:spacing w:after="0" w:line="240" w:lineRule="auto"/>
        <w:rPr>
          <w:rFonts w:hint="eastAsia"/>
          <w:bCs/>
          <w:color w:val="000000"/>
          <w:lang w:eastAsia="zh-TW"/>
        </w:rPr>
      </w:pPr>
      <w:r>
        <w:rPr>
          <w:rFonts w:hint="eastAsia"/>
          <w:bCs/>
          <w:color w:val="000000"/>
          <w:lang w:eastAsia="zh-TW"/>
        </w:rPr>
        <w:t>END IF</w:t>
      </w:r>
    </w:p>
    <w:p w:rsidR="0009019F" w:rsidRPr="00002435" w:rsidRDefault="0009019F" w:rsidP="0009019F">
      <w:pPr>
        <w:pStyle w:val="Tabletext"/>
        <w:keepLines w:val="0"/>
        <w:numPr>
          <w:ilvl w:val="2"/>
          <w:numId w:val="12"/>
        </w:numPr>
        <w:spacing w:after="0" w:line="240" w:lineRule="auto"/>
        <w:rPr>
          <w:rFonts w:hint="eastAsia"/>
          <w:bCs/>
          <w:color w:val="000000"/>
          <w:lang w:eastAsia="zh-TW"/>
        </w:rPr>
      </w:pPr>
      <w:r>
        <w:rPr>
          <w:rFonts w:hint="eastAsia"/>
          <w:bCs/>
          <w:color w:val="000000"/>
          <w:lang w:eastAsia="zh-TW"/>
        </w:rPr>
        <w:t>死殘辦理表示：</w:t>
      </w:r>
      <w:r>
        <w:rPr>
          <w:rFonts w:hint="eastAsia"/>
          <w:bCs/>
          <w:color w:val="000000"/>
          <w:lang w:eastAsia="zh-TW"/>
        </w:rPr>
        <w:t>IF 3.1</w:t>
      </w:r>
      <w:r>
        <w:rPr>
          <w:rFonts w:hint="eastAsia"/>
          <w:bCs/>
          <w:color w:val="000000"/>
          <w:lang w:eastAsia="zh-TW"/>
        </w:rPr>
        <w:t>讀出之本次申請索賠類別含有</w:t>
      </w:r>
      <w:r>
        <w:rPr>
          <w:lang w:eastAsia="zh-TW"/>
        </w:rPr>
        <w:t>‘</w:t>
      </w:r>
      <w:r>
        <w:rPr>
          <w:rFonts w:hint="eastAsia"/>
          <w:lang w:eastAsia="zh-TW"/>
        </w:rPr>
        <w:t>A</w:t>
      </w:r>
      <w:r>
        <w:rPr>
          <w:lang w:eastAsia="zh-TW"/>
        </w:rPr>
        <w:t>’</w:t>
      </w:r>
      <w:r>
        <w:rPr>
          <w:rFonts w:hint="eastAsia"/>
          <w:lang w:eastAsia="zh-TW"/>
        </w:rPr>
        <w:t>(</w:t>
      </w:r>
      <w:r>
        <w:rPr>
          <w:rFonts w:hint="eastAsia"/>
          <w:lang w:eastAsia="zh-TW"/>
        </w:rPr>
        <w:t>死亡</w:t>
      </w:r>
      <w:r>
        <w:rPr>
          <w:rFonts w:hint="eastAsia"/>
          <w:lang w:eastAsia="zh-TW"/>
        </w:rPr>
        <w:t xml:space="preserve">) OR </w:t>
      </w:r>
      <w:r>
        <w:rPr>
          <w:lang w:eastAsia="zh-TW"/>
        </w:rPr>
        <w:t>‘</w:t>
      </w:r>
      <w:r>
        <w:rPr>
          <w:rFonts w:hint="eastAsia"/>
          <w:lang w:eastAsia="zh-TW"/>
        </w:rPr>
        <w:t>K</w:t>
      </w:r>
      <w:r>
        <w:rPr>
          <w:lang w:eastAsia="zh-TW"/>
        </w:rPr>
        <w:t>’</w:t>
      </w:r>
      <w:r>
        <w:rPr>
          <w:rFonts w:hint="eastAsia"/>
          <w:bCs/>
          <w:color w:val="000000"/>
          <w:lang w:eastAsia="zh-TW"/>
        </w:rPr>
        <w:t>才需執行</w:t>
      </w:r>
      <w:r>
        <w:rPr>
          <w:rFonts w:hint="eastAsia"/>
          <w:bCs/>
          <w:color w:val="000000"/>
          <w:lang w:eastAsia="zh-TW"/>
        </w:rPr>
        <w:t xml:space="preserve"> </w:t>
      </w:r>
      <w:r>
        <w:rPr>
          <w:rFonts w:hint="eastAsia"/>
          <w:bCs/>
          <w:color w:val="000000"/>
          <w:lang w:eastAsia="zh-TW"/>
        </w:rPr>
        <w:t>此</w:t>
      </w:r>
      <w:r>
        <w:rPr>
          <w:rFonts w:hint="eastAsia"/>
          <w:bCs/>
          <w:color w:val="000000"/>
          <w:lang w:eastAsia="zh-TW"/>
        </w:rPr>
        <w:t>STEP</w:t>
      </w:r>
    </w:p>
    <w:p w:rsidR="0009019F" w:rsidRPr="00935DE9" w:rsidRDefault="0009019F" w:rsidP="0009019F">
      <w:pPr>
        <w:pStyle w:val="Tabletext"/>
        <w:keepLines w:val="0"/>
        <w:numPr>
          <w:ilvl w:val="3"/>
          <w:numId w:val="1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 xml:space="preserve">IF </w:t>
      </w:r>
      <w:r>
        <w:rPr>
          <w:rFonts w:hint="eastAsia"/>
          <w:lang w:eastAsia="zh-TW"/>
        </w:rPr>
        <w:t>含壽險件</w:t>
      </w:r>
    </w:p>
    <w:p w:rsidR="0009019F" w:rsidRPr="00805573" w:rsidRDefault="0009019F" w:rsidP="0009019F">
      <w:pPr>
        <w:pStyle w:val="Tabletext"/>
        <w:keepLines w:val="0"/>
        <w:numPr>
          <w:ilvl w:val="4"/>
          <w:numId w:val="12"/>
        </w:numPr>
        <w:spacing w:after="0" w:line="240" w:lineRule="auto"/>
        <w:rPr>
          <w:rFonts w:hint="eastAsia"/>
          <w:lang w:eastAsia="zh-TW"/>
        </w:rPr>
      </w:pPr>
      <w:r>
        <w:rPr>
          <w:rFonts w:ascii="新細明體" w:hAnsi="新細明體" w:hint="eastAsia"/>
          <w:lang w:eastAsia="zh-TW"/>
        </w:rPr>
        <w:t xml:space="preserve">CALL  </w:t>
      </w:r>
      <w:r>
        <w:rPr>
          <w:rFonts w:ascii="細明體" w:eastAsia="細明體" w:hAnsi="細明體" w:hint="eastAsia"/>
        </w:rPr>
        <w:t>AA_A0Z019</w:t>
      </w:r>
      <w:r>
        <w:rPr>
          <w:rFonts w:ascii="細明體" w:eastAsia="細明體" w:hAnsi="細明體" w:hint="eastAsia"/>
          <w:lang w:eastAsia="zh-TW"/>
        </w:rPr>
        <w:t>.Method2：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09019F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9019F" w:rsidRDefault="0009019F" w:rsidP="0009019F">
            <w:pPr>
              <w:ind w:leftChars="100" w:left="240"/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參數名稱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9019F" w:rsidRDefault="0009019F" w:rsidP="0009019F">
            <w:pPr>
              <w:ind w:leftChars="100" w:left="240"/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>
              <w:rPr>
                <w:rFonts w:ascii="細明體" w:eastAsia="細明體" w:hAnsi="細明體" w:hint="eastAsia"/>
                <w:b/>
                <w:bCs/>
                <w:sz w:val="20"/>
              </w:rPr>
              <w:t>資料來源</w:t>
            </w:r>
          </w:p>
        </w:tc>
      </w:tr>
      <w:tr w:rsidR="0009019F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9019F" w:rsidRPr="000C044D" w:rsidRDefault="0009019F" w:rsidP="0009019F">
            <w:pPr>
              <w:ind w:leftChars="100" w:left="240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受理編號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9019F" w:rsidRDefault="0009019F" w:rsidP="0009019F">
            <w:pPr>
              <w:ind w:leftChars="100" w:left="240"/>
              <w:rPr>
                <w:rFonts w:ascii="新細明體" w:hAnsi="新細明體" w:cs="Arial Unicode MS" w:hint="eastAsia"/>
                <w:sz w:val="20"/>
              </w:rPr>
            </w:pPr>
            <w:r>
              <w:rPr>
                <w:rFonts w:ascii="新細明體" w:hAnsi="新細明體" w:cs="Arial Unicode MS" w:hint="eastAsia"/>
                <w:sz w:val="20"/>
              </w:rPr>
              <w:t>畫面</w:t>
            </w:r>
          </w:p>
        </w:tc>
      </w:tr>
      <w:tr w:rsidR="0009019F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9019F" w:rsidRDefault="0009019F" w:rsidP="0009019F">
            <w:pPr>
              <w:ind w:leftChars="100" w:left="240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受理人員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9019F" w:rsidRDefault="0009019F" w:rsidP="0009019F">
            <w:pPr>
              <w:ind w:leftChars="100" w:left="240"/>
              <w:rPr>
                <w:rFonts w:ascii="新細明體" w:hAnsi="新細明體" w:cs="Arial Unicode MS" w:hint="eastAsia"/>
                <w:sz w:val="20"/>
              </w:rPr>
            </w:pPr>
            <w:r>
              <w:rPr>
                <w:rFonts w:ascii="新細明體" w:hAnsi="新細明體" w:cs="Arial Unicode MS" w:hint="eastAsia"/>
                <w:sz w:val="20"/>
              </w:rPr>
              <w:t>DTAAA001.</w:t>
            </w:r>
            <w:r>
              <w:rPr>
                <w:rFonts w:hint="eastAsia"/>
              </w:rPr>
              <w:t xml:space="preserve"> </w:t>
            </w:r>
            <w:r>
              <w:rPr>
                <w:rStyle w:val="SoDAField"/>
                <w:rFonts w:ascii="細明體" w:eastAsia="細明體" w:hAnsi="細明體" w:hint="eastAsia"/>
                <w:caps/>
              </w:rPr>
              <w:t>CFM_DATA_ID</w:t>
            </w:r>
          </w:p>
        </w:tc>
      </w:tr>
      <w:tr w:rsidR="0009019F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9019F" w:rsidRDefault="0009019F" w:rsidP="0009019F">
            <w:pPr>
              <w:ind w:leftChars="100" w:left="240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受理日期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9019F" w:rsidRDefault="0009019F" w:rsidP="0009019F">
            <w:pPr>
              <w:ind w:leftChars="100" w:left="240"/>
              <w:rPr>
                <w:rFonts w:ascii="新細明體" w:hAnsi="新細明體" w:cs="Arial Unicode MS" w:hint="eastAsia"/>
                <w:sz w:val="20"/>
              </w:rPr>
            </w:pPr>
            <w:r>
              <w:rPr>
                <w:rFonts w:ascii="新細明體" w:hAnsi="新細明體" w:cs="Arial Unicode MS" w:hint="eastAsia"/>
                <w:sz w:val="20"/>
              </w:rPr>
              <w:t>DTAAA001.</w:t>
            </w:r>
            <w:r>
              <w:rPr>
                <w:rFonts w:hint="eastAsia"/>
                <w:bCs/>
                <w:color w:val="000000"/>
              </w:rPr>
              <w:t xml:space="preserve"> </w:t>
            </w:r>
            <w:r w:rsidRPr="003147C4">
              <w:rPr>
                <w:rFonts w:hint="eastAsia"/>
                <w:bCs/>
                <w:color w:val="000000"/>
                <w:sz w:val="20"/>
                <w:szCs w:val="20"/>
              </w:rPr>
              <w:t>POL_CFM_TIME</w:t>
            </w:r>
          </w:p>
        </w:tc>
      </w:tr>
      <w:tr w:rsidR="0009019F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9019F" w:rsidRDefault="0009019F" w:rsidP="0009019F">
            <w:pPr>
              <w:ind w:leftChars="100" w:left="240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交易序號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9019F" w:rsidRDefault="0009019F" w:rsidP="0009019F">
            <w:pPr>
              <w:ind w:leftChars="100" w:left="240"/>
              <w:rPr>
                <w:rFonts w:ascii="新細明體" w:hAnsi="新細明體" w:cs="Arial Unicode MS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DTAAA001.</w:t>
            </w:r>
            <w:r>
              <w:rPr>
                <w:rStyle w:val="SoDAField"/>
                <w:rFonts w:ascii="細明體" w:eastAsia="細明體" w:hAnsi="細明體" w:hint="eastAsia"/>
                <w:caps/>
              </w:rPr>
              <w:t xml:space="preserve"> TRN_SER_NO</w:t>
            </w:r>
          </w:p>
        </w:tc>
      </w:tr>
      <w:tr w:rsidR="0009019F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9019F" w:rsidRDefault="0009019F" w:rsidP="0009019F">
            <w:pPr>
              <w:ind w:leftChars="100" w:left="240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刪除人員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9019F" w:rsidRDefault="0009019F" w:rsidP="0009019F">
            <w:pPr>
              <w:ind w:leftChars="100" w:left="240"/>
              <w:rPr>
                <w:rFonts w:ascii="新細明體" w:hAnsi="新細明體" w:cs="Arial Unicode MS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使用者ＩＤ</w:t>
            </w:r>
          </w:p>
        </w:tc>
      </w:tr>
    </w:tbl>
    <w:p w:rsidR="0009019F" w:rsidRDefault="0009019F" w:rsidP="0009019F">
      <w:pPr>
        <w:pStyle w:val="Tabletext"/>
        <w:keepLines w:val="0"/>
        <w:numPr>
          <w:ilvl w:val="3"/>
          <w:numId w:val="12"/>
        </w:numPr>
        <w:spacing w:after="0" w:line="240" w:lineRule="auto"/>
        <w:rPr>
          <w:rFonts w:hint="eastAsia"/>
          <w:bCs/>
          <w:color w:val="000000"/>
          <w:lang w:eastAsia="zh-TW"/>
        </w:rPr>
      </w:pPr>
      <w:r>
        <w:rPr>
          <w:rFonts w:hint="eastAsia"/>
          <w:bCs/>
          <w:color w:val="000000"/>
          <w:lang w:eastAsia="zh-TW"/>
        </w:rPr>
        <w:t>END IF</w:t>
      </w:r>
      <w:r>
        <w:rPr>
          <w:rFonts w:hint="eastAsia"/>
          <w:bCs/>
          <w:color w:val="000000"/>
          <w:lang w:eastAsia="zh-TW"/>
        </w:rPr>
        <w:t>。</w:t>
      </w:r>
    </w:p>
    <w:p w:rsidR="008F43D0" w:rsidRDefault="008F43D0" w:rsidP="0016639A">
      <w:pPr>
        <w:pStyle w:val="Tabletext"/>
        <w:keepLines w:val="0"/>
        <w:numPr>
          <w:ilvl w:val="2"/>
          <w:numId w:val="1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bCs/>
          <w:color w:val="000000"/>
          <w:lang w:eastAsia="zh-TW"/>
        </w:rPr>
        <w:t>IF 3.1</w:t>
      </w:r>
      <w:r>
        <w:rPr>
          <w:rFonts w:hint="eastAsia"/>
          <w:bCs/>
          <w:color w:val="000000"/>
          <w:lang w:eastAsia="zh-TW"/>
        </w:rPr>
        <w:t>讀出之本次申請索賠類別含有</w:t>
      </w:r>
      <w:r>
        <w:rPr>
          <w:lang w:eastAsia="zh-TW"/>
        </w:rPr>
        <w:t>‘</w:t>
      </w:r>
      <w:r>
        <w:rPr>
          <w:rFonts w:hint="eastAsia"/>
          <w:lang w:eastAsia="zh-TW"/>
        </w:rPr>
        <w:t>A</w:t>
      </w:r>
      <w:r>
        <w:rPr>
          <w:lang w:eastAsia="zh-TW"/>
        </w:rPr>
        <w:t>’</w:t>
      </w:r>
      <w:r>
        <w:rPr>
          <w:rFonts w:hint="eastAsia"/>
          <w:lang w:eastAsia="zh-TW"/>
        </w:rPr>
        <w:t>(</w:t>
      </w:r>
      <w:r>
        <w:rPr>
          <w:rFonts w:hint="eastAsia"/>
          <w:lang w:eastAsia="zh-TW"/>
        </w:rPr>
        <w:t>死亡</w:t>
      </w:r>
      <w:r>
        <w:rPr>
          <w:rFonts w:hint="eastAsia"/>
          <w:lang w:eastAsia="zh-TW"/>
        </w:rPr>
        <w:t>)</w:t>
      </w:r>
    </w:p>
    <w:p w:rsidR="008F43D0" w:rsidRDefault="008F43D0" w:rsidP="0016639A">
      <w:pPr>
        <w:pStyle w:val="Tabletext"/>
        <w:keepLines w:val="0"/>
        <w:numPr>
          <w:ilvl w:val="3"/>
          <w:numId w:val="1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回復主檔名冊效力：</w:t>
      </w:r>
    </w:p>
    <w:p w:rsidR="008F43D0" w:rsidRDefault="008F43D0" w:rsidP="0016639A">
      <w:pPr>
        <w:pStyle w:val="Tabletext"/>
        <w:keepLines w:val="0"/>
        <w:numPr>
          <w:ilvl w:val="4"/>
          <w:numId w:val="1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CALL BG_C0</w:t>
      </w:r>
      <w:r>
        <w:rPr>
          <w:rFonts w:hint="eastAsia"/>
        </w:rPr>
        <w:t>Z006.</w:t>
      </w:r>
      <w:r w:rsidRPr="00775648">
        <w:rPr>
          <w:rFonts w:hint="eastAsia"/>
        </w:rPr>
        <w:t>undoUpdate_AA1</w:t>
      </w:r>
      <w:r w:rsidRPr="000C18C7">
        <w:rPr>
          <w:rFonts w:hint="eastAsia"/>
        </w:rPr>
        <w:t>()</w:t>
      </w:r>
      <w:r w:rsidRPr="000C18C7">
        <w:rPr>
          <w:rFonts w:hint="eastAsia"/>
        </w:rPr>
        <w:t>：</w:t>
      </w:r>
      <w:r w:rsidRPr="000C18C7">
        <w:rPr>
          <w:rFonts w:hint="eastAsia"/>
        </w:rPr>
        <w:t>(</w:t>
      </w:r>
      <w:r w:rsidRPr="000D688A">
        <w:rPr>
          <w:rFonts w:hint="eastAsia"/>
        </w:rPr>
        <w:t>理賠交易更新</w:t>
      </w:r>
      <w:r>
        <w:rPr>
          <w:rFonts w:hint="eastAsia"/>
        </w:rPr>
        <w:t>取消</w:t>
      </w:r>
      <w:r w:rsidRPr="000C18C7">
        <w:rPr>
          <w:rFonts w:hint="eastAsia"/>
          <w:lang w:eastAsia="zh-TW"/>
        </w:rPr>
        <w:t>)</w:t>
      </w:r>
    </w:p>
    <w:p w:rsidR="00B57993" w:rsidRPr="00775648" w:rsidRDefault="00B57993" w:rsidP="00B57993">
      <w:pPr>
        <w:pStyle w:val="Tabletext"/>
        <w:keepLines w:val="0"/>
        <w:numPr>
          <w:ilvl w:val="5"/>
          <w:numId w:val="12"/>
        </w:numPr>
        <w:spacing w:after="0" w:line="240" w:lineRule="auto"/>
        <w:rPr>
          <w:rFonts w:hint="eastAsia"/>
          <w:lang w:eastAsia="zh-TW"/>
        </w:rPr>
      </w:pPr>
      <w:r w:rsidRPr="00775648">
        <w:rPr>
          <w:lang w:eastAsia="zh-TW"/>
        </w:rPr>
        <w:t>受理編號</w:t>
      </w:r>
      <w:r>
        <w:rPr>
          <w:rFonts w:hint="eastAsia"/>
          <w:lang w:eastAsia="zh-TW"/>
        </w:rPr>
        <w:t>=</w:t>
      </w:r>
      <w:r>
        <w:rPr>
          <w:rFonts w:ascii="新細明體" w:hAnsi="新細明體" w:cs="Arial Unicode MS" w:hint="eastAsia"/>
          <w:lang w:eastAsia="zh-TW"/>
        </w:rPr>
        <w:t>畫面</w:t>
      </w:r>
      <w:r>
        <w:rPr>
          <w:rFonts w:hint="eastAsia"/>
          <w:bCs/>
          <w:color w:val="000000"/>
          <w:lang w:eastAsia="zh-TW"/>
        </w:rPr>
        <w:t>.</w:t>
      </w:r>
      <w:r w:rsidRPr="00FE49B4">
        <w:rPr>
          <w:lang w:eastAsia="zh-TW"/>
        </w:rPr>
        <w:t>受理編號</w:t>
      </w:r>
    </w:p>
    <w:p w:rsidR="008F43D0" w:rsidRPr="00775648" w:rsidRDefault="008F43D0" w:rsidP="0016639A">
      <w:pPr>
        <w:pStyle w:val="Tabletext"/>
        <w:keepLines w:val="0"/>
        <w:numPr>
          <w:ilvl w:val="5"/>
          <w:numId w:val="12"/>
        </w:numPr>
        <w:spacing w:after="0" w:line="240" w:lineRule="auto"/>
        <w:rPr>
          <w:rFonts w:hint="eastAsia"/>
          <w:lang w:eastAsia="zh-TW"/>
        </w:rPr>
      </w:pPr>
      <w:r w:rsidRPr="00775648">
        <w:rPr>
          <w:lang w:eastAsia="zh-TW"/>
        </w:rPr>
        <w:t>交易種類</w:t>
      </w:r>
      <w:r>
        <w:rPr>
          <w:rFonts w:hint="eastAsia"/>
          <w:lang w:eastAsia="zh-TW"/>
        </w:rPr>
        <w:t>=</w:t>
      </w:r>
      <w:r>
        <w:rPr>
          <w:rFonts w:hint="eastAsia"/>
          <w:bCs/>
          <w:color w:val="000000"/>
          <w:lang w:eastAsia="zh-TW"/>
        </w:rPr>
        <w:t xml:space="preserve"> </w:t>
      </w:r>
      <w:r>
        <w:rPr>
          <w:bCs/>
          <w:color w:val="000000"/>
          <w:lang w:eastAsia="zh-TW"/>
        </w:rPr>
        <w:t>‘</w:t>
      </w:r>
      <w:r>
        <w:rPr>
          <w:rFonts w:ascii="sөũ" w:hAnsi="sөũ"/>
          <w:lang w:eastAsia="zh-TW"/>
        </w:rPr>
        <w:t>AAA00</w:t>
      </w:r>
      <w:r>
        <w:rPr>
          <w:rFonts w:ascii="sөũ" w:hAnsi="sөũ" w:hint="eastAsia"/>
          <w:lang w:eastAsia="zh-TW"/>
        </w:rPr>
        <w:t>7</w:t>
      </w:r>
      <w:r>
        <w:rPr>
          <w:rFonts w:ascii="sөũ" w:hAnsi="sөũ"/>
          <w:lang w:eastAsia="zh-TW"/>
        </w:rPr>
        <w:t>’</w:t>
      </w:r>
    </w:p>
    <w:p w:rsidR="00B57993" w:rsidRDefault="00B57993" w:rsidP="0016639A">
      <w:pPr>
        <w:pStyle w:val="Tabletext"/>
        <w:keepLines w:val="0"/>
        <w:numPr>
          <w:ilvl w:val="5"/>
          <w:numId w:val="12"/>
        </w:numPr>
        <w:spacing w:after="0" w:line="240" w:lineRule="auto"/>
        <w:rPr>
          <w:rFonts w:hint="eastAsia"/>
          <w:lang w:eastAsia="zh-TW"/>
        </w:rPr>
      </w:pPr>
      <w:r w:rsidRPr="000D688A">
        <w:rPr>
          <w:rFonts w:ascii="細明體" w:eastAsia="細明體" w:hAnsi="細明體" w:cs="Arial" w:hint="eastAsia"/>
          <w:lang w:eastAsia="zh-TW"/>
        </w:rPr>
        <w:t>交易說明</w:t>
      </w:r>
      <w:r>
        <w:rPr>
          <w:rFonts w:ascii="細明體" w:eastAsia="細明體" w:hAnsi="細明體" w:cs="Arial" w:hint="eastAsia"/>
          <w:lang w:eastAsia="zh-TW"/>
        </w:rPr>
        <w:t xml:space="preserve"> =</w:t>
      </w:r>
      <w:r>
        <w:rPr>
          <w:rFonts w:ascii="細明體" w:eastAsia="細明體" w:hAnsi="細明體" w:cs="Arial"/>
          <w:lang w:eastAsia="zh-TW"/>
        </w:rPr>
        <w:t>’</w:t>
      </w:r>
      <w:r>
        <w:rPr>
          <w:rFonts w:ascii="細明體" w:eastAsia="細明體" w:hAnsi="細明體" w:cs="Arial" w:hint="eastAsia"/>
          <w:lang w:eastAsia="zh-TW"/>
        </w:rPr>
        <w:t>取消死殘辦理中</w:t>
      </w:r>
      <w:r>
        <w:rPr>
          <w:rFonts w:ascii="細明體" w:eastAsia="細明體" w:hAnsi="細明體" w:cs="Arial"/>
          <w:lang w:eastAsia="zh-TW"/>
        </w:rPr>
        <w:t>’</w:t>
      </w:r>
    </w:p>
    <w:p w:rsidR="00B57993" w:rsidRDefault="00B57993" w:rsidP="00B57993">
      <w:pPr>
        <w:pStyle w:val="Tabletext"/>
        <w:keepLines w:val="0"/>
        <w:numPr>
          <w:ilvl w:val="5"/>
          <w:numId w:val="12"/>
        </w:numPr>
        <w:spacing w:after="0" w:line="240" w:lineRule="auto"/>
        <w:rPr>
          <w:rFonts w:hint="eastAsia"/>
          <w:lang w:eastAsia="zh-TW"/>
        </w:rPr>
      </w:pPr>
      <w:r w:rsidRPr="00D82A06">
        <w:rPr>
          <w:lang w:eastAsia="zh-TW"/>
        </w:rPr>
        <w:t>異動人員</w:t>
      </w:r>
      <w:r w:rsidRPr="00D82A06">
        <w:rPr>
          <w:lang w:eastAsia="zh-TW"/>
        </w:rPr>
        <w:t>ID</w:t>
      </w:r>
      <w:r>
        <w:rPr>
          <w:rFonts w:hint="eastAsia"/>
          <w:lang w:eastAsia="zh-TW"/>
        </w:rPr>
        <w:t>=</w:t>
      </w:r>
      <w:r>
        <w:rPr>
          <w:rFonts w:hint="eastAsia"/>
          <w:lang w:eastAsia="zh-TW"/>
        </w:rPr>
        <w:t>登入者</w:t>
      </w:r>
      <w:r w:rsidRPr="00D82A06">
        <w:rPr>
          <w:lang w:eastAsia="zh-TW"/>
        </w:rPr>
        <w:t>ID</w:t>
      </w:r>
    </w:p>
    <w:p w:rsidR="00B57993" w:rsidRDefault="00B57993" w:rsidP="00B57993">
      <w:pPr>
        <w:pStyle w:val="Tabletext"/>
        <w:keepLines w:val="0"/>
        <w:numPr>
          <w:ilvl w:val="5"/>
          <w:numId w:val="12"/>
        </w:numPr>
        <w:spacing w:after="0" w:line="240" w:lineRule="auto"/>
        <w:rPr>
          <w:rFonts w:hint="eastAsia"/>
          <w:bCs/>
          <w:color w:val="000000"/>
          <w:lang w:eastAsia="zh-TW"/>
        </w:rPr>
      </w:pPr>
      <w:r>
        <w:rPr>
          <w:rFonts w:hint="eastAsia"/>
          <w:lang w:eastAsia="zh-TW"/>
        </w:rPr>
        <w:t>最近</w:t>
      </w:r>
      <w:r w:rsidRPr="00775648">
        <w:rPr>
          <w:lang w:eastAsia="zh-TW"/>
        </w:rPr>
        <w:t>異動日期</w:t>
      </w:r>
      <w:r>
        <w:rPr>
          <w:rFonts w:hint="eastAsia"/>
          <w:lang w:eastAsia="zh-TW"/>
        </w:rPr>
        <w:t xml:space="preserve">= </w:t>
      </w:r>
      <w:r>
        <w:rPr>
          <w:rFonts w:ascii="新細明體" w:hAnsi="新細明體" w:cs="Arial Unicode MS" w:hint="eastAsia"/>
          <w:lang w:eastAsia="zh-TW"/>
        </w:rPr>
        <w:t>DTAAA001.</w:t>
      </w:r>
      <w:r w:rsidRPr="00F33E81">
        <w:rPr>
          <w:rFonts w:ascii="新細明體" w:hAnsi="新細明體" w:cs="Arial Unicode MS" w:hint="eastAsia"/>
          <w:lang w:eastAsia="zh-TW"/>
        </w:rPr>
        <w:t>保單確認時間</w:t>
      </w:r>
    </w:p>
    <w:p w:rsidR="00B57993" w:rsidRDefault="004B592A" w:rsidP="0016639A">
      <w:pPr>
        <w:pStyle w:val="Tabletext"/>
        <w:keepLines w:val="0"/>
        <w:numPr>
          <w:ilvl w:val="5"/>
          <w:numId w:val="12"/>
        </w:numPr>
        <w:spacing w:after="0" w:line="240" w:lineRule="auto"/>
        <w:rPr>
          <w:rFonts w:hint="eastAsia"/>
          <w:lang w:eastAsia="zh-TW"/>
        </w:rPr>
      </w:pPr>
      <w:r w:rsidRPr="00775648">
        <w:rPr>
          <w:lang w:eastAsia="zh-TW"/>
        </w:rPr>
        <w:t>異動日期</w:t>
      </w:r>
      <w:r>
        <w:rPr>
          <w:rFonts w:ascii="Arial" w:hAnsi="Arial" w:hint="eastAsia"/>
          <w:color w:val="000000"/>
          <w:lang w:eastAsia="zh-TW"/>
        </w:rPr>
        <w:t>=</w:t>
      </w:r>
      <w:r>
        <w:rPr>
          <w:rFonts w:ascii="細明體" w:eastAsia="細明體" w:hAnsi="細明體" w:hint="eastAsia"/>
          <w:lang w:eastAsia="zh-TW"/>
        </w:rPr>
        <w:t>$交易日期時間</w:t>
      </w:r>
    </w:p>
    <w:p w:rsidR="008F43D0" w:rsidRPr="0016639A" w:rsidRDefault="008F43D0" w:rsidP="0016639A">
      <w:pPr>
        <w:pStyle w:val="Tabletext"/>
        <w:keepLines w:val="0"/>
        <w:numPr>
          <w:ilvl w:val="4"/>
          <w:numId w:val="12"/>
        </w:numPr>
        <w:spacing w:after="0" w:line="240" w:lineRule="auto"/>
        <w:rPr>
          <w:rFonts w:hint="eastAsia"/>
          <w:lang w:eastAsia="zh-TW"/>
        </w:rPr>
      </w:pPr>
      <w:r w:rsidRPr="002D32ED">
        <w:rPr>
          <w:rFonts w:hint="eastAsia"/>
          <w:lang w:eastAsia="zh-TW"/>
        </w:rPr>
        <w:t xml:space="preserve">IF </w:t>
      </w:r>
      <w:r w:rsidRPr="002D32ED">
        <w:rPr>
          <w:rFonts w:hint="eastAsia"/>
          <w:lang w:eastAsia="zh-TW"/>
        </w:rPr>
        <w:t>有錯誤訊息</w:t>
      </w:r>
    </w:p>
    <w:p w:rsidR="008F43D0" w:rsidRDefault="008F43D0" w:rsidP="0016639A">
      <w:pPr>
        <w:pStyle w:val="Tabletext"/>
        <w:keepLines w:val="0"/>
        <w:numPr>
          <w:ilvl w:val="5"/>
          <w:numId w:val="12"/>
        </w:numPr>
        <w:spacing w:after="0" w:line="240" w:lineRule="auto"/>
        <w:rPr>
          <w:rFonts w:hint="eastAsia"/>
          <w:bCs/>
          <w:color w:val="000000"/>
          <w:lang w:eastAsia="zh-TW"/>
        </w:rPr>
      </w:pPr>
      <w:r>
        <w:rPr>
          <w:rFonts w:ascii="細明體" w:eastAsia="細明體" w:hAnsi="細明體" w:hint="eastAsia"/>
          <w:bCs/>
          <w:color w:val="000000"/>
          <w:lang w:eastAsia="zh-TW"/>
        </w:rPr>
        <w:t>錯誤訊息：</w:t>
      </w:r>
      <w:r>
        <w:rPr>
          <w:rFonts w:ascii="細明體" w:eastAsia="細明體" w:hAnsi="細明體"/>
          <w:bCs/>
          <w:color w:val="000000"/>
          <w:lang w:eastAsia="zh-TW"/>
        </w:rPr>
        <w:t>’</w:t>
      </w:r>
      <w:r>
        <w:rPr>
          <w:rFonts w:ascii="細明體" w:eastAsia="細明體" w:hAnsi="細明體" w:hint="eastAsia"/>
          <w:bCs/>
          <w:color w:val="000000"/>
          <w:lang w:eastAsia="zh-TW"/>
        </w:rPr>
        <w:t>回復名冊效力有誤</w:t>
      </w:r>
      <w:r>
        <w:rPr>
          <w:rFonts w:ascii="細明體" w:eastAsia="細明體" w:hAnsi="細明體"/>
          <w:bCs/>
          <w:color w:val="000000"/>
          <w:lang w:eastAsia="zh-TW"/>
        </w:rPr>
        <w:t>’</w:t>
      </w:r>
      <w:r>
        <w:rPr>
          <w:rFonts w:ascii="細明體" w:eastAsia="細明體" w:hAnsi="細明體" w:hint="eastAsia"/>
          <w:bCs/>
          <w:color w:val="000000"/>
          <w:lang w:eastAsia="zh-TW"/>
        </w:rPr>
        <w:t>+錯誤訊息</w:t>
      </w:r>
    </w:p>
    <w:p w:rsidR="008F43D0" w:rsidRDefault="008F43D0" w:rsidP="0016639A">
      <w:pPr>
        <w:pStyle w:val="Tabletext"/>
        <w:keepLines w:val="0"/>
        <w:numPr>
          <w:ilvl w:val="4"/>
          <w:numId w:val="12"/>
        </w:numPr>
        <w:spacing w:after="0" w:line="240" w:lineRule="auto"/>
        <w:rPr>
          <w:rFonts w:hint="eastAsia"/>
          <w:bCs/>
          <w:color w:val="000000"/>
          <w:lang w:eastAsia="zh-TW"/>
        </w:rPr>
      </w:pPr>
      <w:r>
        <w:rPr>
          <w:rFonts w:hint="eastAsia"/>
          <w:bCs/>
          <w:color w:val="000000"/>
          <w:lang w:eastAsia="zh-TW"/>
        </w:rPr>
        <w:t>寫入保費重算：</w:t>
      </w:r>
    </w:p>
    <w:p w:rsidR="007A2621" w:rsidRDefault="007A2621" w:rsidP="0016639A">
      <w:pPr>
        <w:pStyle w:val="Tabletext"/>
        <w:keepLines w:val="0"/>
        <w:numPr>
          <w:ilvl w:val="5"/>
          <w:numId w:val="12"/>
        </w:numPr>
        <w:spacing w:after="0" w:line="240" w:lineRule="auto"/>
        <w:rPr>
          <w:rFonts w:hint="eastAsia"/>
          <w:bCs/>
          <w:color w:val="000000"/>
          <w:lang w:eastAsia="zh-TW"/>
        </w:rPr>
      </w:pPr>
      <w:r>
        <w:rPr>
          <w:rFonts w:ascii="細明體" w:eastAsia="細明體" w:hAnsi="細明體" w:hint="eastAsia"/>
          <w:bCs/>
          <w:color w:val="000000"/>
          <w:lang w:eastAsia="zh-TW"/>
        </w:rPr>
        <w:t>同一保單鍵值處理</w:t>
      </w:r>
      <w:r>
        <w:rPr>
          <w:rFonts w:ascii="細明體" w:eastAsia="細明體" w:hAnsi="細明體" w:cs="Arial" w:hint="eastAsia"/>
          <w:lang w:eastAsia="zh-TW"/>
        </w:rPr>
        <w:t>一次</w:t>
      </w:r>
    </w:p>
    <w:p w:rsidR="008F43D0" w:rsidRPr="00775648" w:rsidRDefault="008F43D0" w:rsidP="0016639A">
      <w:pPr>
        <w:pStyle w:val="Tabletext"/>
        <w:keepLines w:val="0"/>
        <w:numPr>
          <w:ilvl w:val="5"/>
          <w:numId w:val="12"/>
        </w:numPr>
        <w:spacing w:after="0" w:line="240" w:lineRule="auto"/>
        <w:rPr>
          <w:rFonts w:hint="eastAsia"/>
          <w:bCs/>
          <w:color w:val="000000"/>
          <w:lang w:eastAsia="zh-TW"/>
        </w:rPr>
      </w:pPr>
      <w:r>
        <w:rPr>
          <w:rFonts w:hint="eastAsia"/>
          <w:bCs/>
          <w:color w:val="000000"/>
          <w:lang w:eastAsia="zh-TW"/>
        </w:rPr>
        <w:t>CALL AA_B9Z003.</w:t>
      </w:r>
      <w:r w:rsidRPr="00FC6E4A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insACA504</w:t>
      </w:r>
      <w:r>
        <w:rPr>
          <w:rFonts w:hint="eastAsia"/>
          <w:color w:val="000000"/>
          <w:lang w:eastAsia="zh-TW"/>
        </w:rPr>
        <w:t>()</w:t>
      </w:r>
      <w:r>
        <w:rPr>
          <w:rFonts w:hint="eastAsia"/>
          <w:color w:val="000000"/>
          <w:lang w:eastAsia="zh-TW"/>
        </w:rPr>
        <w:t>：</w:t>
      </w:r>
      <w:r>
        <w:rPr>
          <w:rFonts w:hint="eastAsia"/>
          <w:color w:val="000000"/>
          <w:lang w:eastAsia="zh-TW"/>
        </w:rPr>
        <w:t>(</w:t>
      </w:r>
      <w:r w:rsidRPr="007803D4">
        <w:t>團險</w:t>
      </w:r>
      <w:r>
        <w:rPr>
          <w:rFonts w:hint="eastAsia"/>
        </w:rPr>
        <w:t>寫入保費重算檔</w:t>
      </w:r>
      <w:r w:rsidRPr="007803D4">
        <w:t>模組</w:t>
      </w:r>
      <w:r>
        <w:rPr>
          <w:rFonts w:hint="eastAsia"/>
          <w:lang w:eastAsia="zh-TW"/>
        </w:rPr>
        <w:t>)</w:t>
      </w:r>
    </w:p>
    <w:p w:rsidR="008F43D0" w:rsidRPr="00775648" w:rsidRDefault="008F43D0" w:rsidP="0016639A">
      <w:pPr>
        <w:pStyle w:val="Tabletext"/>
        <w:keepLines w:val="0"/>
        <w:numPr>
          <w:ilvl w:val="6"/>
          <w:numId w:val="12"/>
        </w:numPr>
        <w:spacing w:after="0" w:line="240" w:lineRule="auto"/>
        <w:rPr>
          <w:rFonts w:hint="eastAsia"/>
          <w:bCs/>
          <w:color w:val="000000"/>
          <w:lang w:eastAsia="zh-TW"/>
        </w:rPr>
      </w:pPr>
      <w:r w:rsidRPr="00584F58">
        <w:rPr>
          <w:rFonts w:ascii="Arial" w:hAnsi="Arial" w:hint="eastAsia"/>
          <w:color w:val="000000"/>
          <w:lang w:eastAsia="zh-TW"/>
        </w:rPr>
        <w:t>保單鍵值</w:t>
      </w:r>
      <w:r>
        <w:rPr>
          <w:rFonts w:ascii="Arial" w:hAnsi="Arial" w:hint="eastAsia"/>
          <w:color w:val="000000"/>
          <w:lang w:eastAsia="zh-TW"/>
        </w:rPr>
        <w:t xml:space="preserve"> =</w:t>
      </w:r>
      <w:r>
        <w:rPr>
          <w:rFonts w:hint="eastAsia"/>
          <w:bCs/>
          <w:color w:val="000000"/>
          <w:lang w:eastAsia="zh-TW"/>
        </w:rPr>
        <w:t>投保明細</w:t>
      </w:r>
      <w:r>
        <w:rPr>
          <w:rFonts w:hint="eastAsia"/>
          <w:bCs/>
          <w:color w:val="000000"/>
          <w:lang w:eastAsia="zh-TW"/>
        </w:rPr>
        <w:t>.</w:t>
      </w:r>
      <w:r w:rsidRPr="00F06E26">
        <w:rPr>
          <w:rFonts w:hint="eastAsia"/>
          <w:bCs/>
          <w:color w:val="000000"/>
          <w:lang w:eastAsia="zh-TW"/>
        </w:rPr>
        <w:t>保單鍵值</w:t>
      </w:r>
    </w:p>
    <w:p w:rsidR="008F43D0" w:rsidRPr="00775648" w:rsidRDefault="008F43D0" w:rsidP="0016639A">
      <w:pPr>
        <w:pStyle w:val="Tabletext"/>
        <w:keepLines w:val="0"/>
        <w:numPr>
          <w:ilvl w:val="6"/>
          <w:numId w:val="12"/>
        </w:numPr>
        <w:spacing w:after="0" w:line="240" w:lineRule="auto"/>
        <w:rPr>
          <w:rFonts w:hint="eastAsia"/>
          <w:bCs/>
          <w:color w:val="000000"/>
          <w:lang w:eastAsia="zh-TW"/>
        </w:rPr>
      </w:pPr>
      <w:r w:rsidRPr="00584F58">
        <w:rPr>
          <w:rFonts w:ascii="Arial" w:hAnsi="Arial" w:hint="eastAsia"/>
          <w:color w:val="000000"/>
          <w:lang w:eastAsia="zh-TW"/>
        </w:rPr>
        <w:t>保單號碼</w:t>
      </w:r>
      <w:r>
        <w:rPr>
          <w:rFonts w:ascii="Arial" w:hAnsi="Arial" w:hint="eastAsia"/>
          <w:color w:val="000000"/>
          <w:lang w:eastAsia="zh-TW"/>
        </w:rPr>
        <w:t>=</w:t>
      </w:r>
      <w:r>
        <w:rPr>
          <w:rFonts w:hint="eastAsia"/>
          <w:bCs/>
          <w:color w:val="000000"/>
          <w:lang w:eastAsia="zh-TW"/>
        </w:rPr>
        <w:t>投保明細</w:t>
      </w:r>
      <w:r>
        <w:rPr>
          <w:rFonts w:hint="eastAsia"/>
          <w:bCs/>
          <w:color w:val="000000"/>
          <w:lang w:eastAsia="zh-TW"/>
        </w:rPr>
        <w:t>.</w:t>
      </w:r>
      <w:r w:rsidRPr="00F06E26">
        <w:rPr>
          <w:rFonts w:hint="eastAsia"/>
          <w:bCs/>
          <w:color w:val="000000"/>
          <w:lang w:eastAsia="zh-TW"/>
        </w:rPr>
        <w:t>保單</w:t>
      </w:r>
      <w:r>
        <w:rPr>
          <w:rFonts w:hint="eastAsia"/>
          <w:bCs/>
          <w:color w:val="000000"/>
          <w:lang w:eastAsia="zh-TW"/>
        </w:rPr>
        <w:t>號碼</w:t>
      </w:r>
    </w:p>
    <w:p w:rsidR="008F43D0" w:rsidRPr="00775648" w:rsidRDefault="008F43D0" w:rsidP="0016639A">
      <w:pPr>
        <w:pStyle w:val="Tabletext"/>
        <w:keepLines w:val="0"/>
        <w:numPr>
          <w:ilvl w:val="6"/>
          <w:numId w:val="12"/>
        </w:numPr>
        <w:spacing w:after="0" w:line="240" w:lineRule="auto"/>
        <w:rPr>
          <w:rFonts w:hint="eastAsia"/>
          <w:bCs/>
          <w:color w:val="000000"/>
          <w:lang w:eastAsia="zh-TW"/>
        </w:rPr>
      </w:pPr>
      <w:r>
        <w:rPr>
          <w:rFonts w:ascii="Arial" w:hAnsi="Arial" w:hint="eastAsia"/>
          <w:color w:val="000000"/>
        </w:rPr>
        <w:t>交易代號</w:t>
      </w:r>
      <w:r>
        <w:rPr>
          <w:rFonts w:ascii="Arial" w:hAnsi="Arial" w:hint="eastAsia"/>
          <w:color w:val="000000"/>
          <w:lang w:eastAsia="zh-TW"/>
        </w:rPr>
        <w:t>=</w:t>
      </w:r>
      <w:r>
        <w:rPr>
          <w:rFonts w:ascii="Arial" w:hAnsi="Arial"/>
          <w:color w:val="000000"/>
          <w:lang w:eastAsia="zh-TW"/>
        </w:rPr>
        <w:t>’</w:t>
      </w:r>
      <w:r>
        <w:rPr>
          <w:rFonts w:ascii="Arial" w:hAnsi="Arial" w:hint="eastAsia"/>
          <w:color w:val="000000"/>
          <w:lang w:eastAsia="zh-TW"/>
        </w:rPr>
        <w:t>AA0007</w:t>
      </w:r>
      <w:r>
        <w:rPr>
          <w:rFonts w:ascii="Arial" w:hAnsi="Arial"/>
          <w:color w:val="000000"/>
          <w:lang w:eastAsia="zh-TW"/>
        </w:rPr>
        <w:t>’</w:t>
      </w:r>
    </w:p>
    <w:p w:rsidR="008F43D0" w:rsidRPr="00775648" w:rsidRDefault="008F43D0" w:rsidP="0016639A">
      <w:pPr>
        <w:pStyle w:val="Tabletext"/>
        <w:keepLines w:val="0"/>
        <w:numPr>
          <w:ilvl w:val="6"/>
          <w:numId w:val="12"/>
        </w:numPr>
        <w:spacing w:after="0" w:line="240" w:lineRule="auto"/>
        <w:rPr>
          <w:rFonts w:hint="eastAsia"/>
          <w:bCs/>
          <w:color w:val="000000"/>
          <w:lang w:eastAsia="zh-TW"/>
        </w:rPr>
      </w:pPr>
      <w:r w:rsidRPr="00584F58">
        <w:rPr>
          <w:rFonts w:ascii="Arial" w:hAnsi="Arial" w:hint="eastAsia"/>
          <w:color w:val="000000"/>
          <w:lang w:eastAsia="zh-TW"/>
        </w:rPr>
        <w:t>受理編號</w:t>
      </w:r>
      <w:r>
        <w:rPr>
          <w:rFonts w:ascii="Arial" w:hAnsi="Arial" w:hint="eastAsia"/>
          <w:color w:val="000000"/>
          <w:lang w:eastAsia="zh-TW"/>
        </w:rPr>
        <w:t>=</w:t>
      </w:r>
      <w:r>
        <w:rPr>
          <w:rFonts w:ascii="新細明體" w:hAnsi="新細明體" w:cs="Arial Unicode MS" w:hint="eastAsia"/>
          <w:lang w:eastAsia="zh-TW"/>
        </w:rPr>
        <w:t>畫面</w:t>
      </w:r>
      <w:r>
        <w:rPr>
          <w:rFonts w:hint="eastAsia"/>
          <w:bCs/>
          <w:color w:val="000000"/>
          <w:lang w:eastAsia="zh-TW"/>
        </w:rPr>
        <w:t>.</w:t>
      </w:r>
      <w:r w:rsidRPr="00FE49B4">
        <w:rPr>
          <w:lang w:eastAsia="zh-TW"/>
        </w:rPr>
        <w:t>受理編號</w:t>
      </w:r>
    </w:p>
    <w:p w:rsidR="008F43D0" w:rsidRPr="00775648" w:rsidRDefault="008F43D0" w:rsidP="0016639A">
      <w:pPr>
        <w:pStyle w:val="Tabletext"/>
        <w:keepLines w:val="0"/>
        <w:numPr>
          <w:ilvl w:val="6"/>
          <w:numId w:val="12"/>
        </w:numPr>
        <w:spacing w:after="0" w:line="240" w:lineRule="auto"/>
        <w:rPr>
          <w:rFonts w:hint="eastAsia"/>
          <w:bCs/>
          <w:color w:val="000000"/>
          <w:lang w:eastAsia="zh-TW"/>
        </w:rPr>
      </w:pPr>
      <w:r>
        <w:rPr>
          <w:rFonts w:ascii="Arial" w:hAnsi="Arial" w:hint="eastAsia"/>
          <w:color w:val="000000"/>
        </w:rPr>
        <w:t>身故</w:t>
      </w:r>
      <w:r>
        <w:rPr>
          <w:rFonts w:ascii="Arial" w:hAnsi="Arial" w:hint="eastAsia"/>
          <w:color w:val="000000"/>
        </w:rPr>
        <w:t>/</w:t>
      </w:r>
      <w:r>
        <w:rPr>
          <w:rFonts w:ascii="Arial" w:hAnsi="Arial" w:hint="eastAsia"/>
          <w:color w:val="000000"/>
        </w:rPr>
        <w:t>殘疾</w:t>
      </w:r>
      <w:r w:rsidRPr="00584F58">
        <w:rPr>
          <w:rFonts w:ascii="Arial" w:hAnsi="Arial" w:hint="eastAsia"/>
          <w:color w:val="000000"/>
        </w:rPr>
        <w:t>日期</w:t>
      </w:r>
      <w:r>
        <w:rPr>
          <w:rFonts w:ascii="Arial" w:hAnsi="Arial" w:hint="eastAsia"/>
          <w:color w:val="000000"/>
          <w:lang w:eastAsia="zh-TW"/>
        </w:rPr>
        <w:t>=</w:t>
      </w:r>
      <w:r w:rsidRPr="00066EC9">
        <w:rPr>
          <w:rFonts w:hint="eastAsia"/>
          <w:bCs/>
          <w:color w:val="000000"/>
          <w:lang w:eastAsia="zh-TW"/>
        </w:rPr>
        <w:t xml:space="preserve"> </w:t>
      </w:r>
      <w:r>
        <w:rPr>
          <w:rFonts w:hint="eastAsia"/>
          <w:bCs/>
          <w:color w:val="000000"/>
          <w:lang w:eastAsia="zh-TW"/>
        </w:rPr>
        <w:t>DTAAA040.</w:t>
      </w:r>
      <w:r>
        <w:rPr>
          <w:rFonts w:hint="eastAsia"/>
          <w:bCs/>
          <w:color w:val="000000"/>
          <w:lang w:eastAsia="zh-TW"/>
        </w:rPr>
        <w:t>身故日期</w:t>
      </w:r>
    </w:p>
    <w:p w:rsidR="008F43D0" w:rsidRPr="00775648" w:rsidRDefault="008F43D0" w:rsidP="0016639A">
      <w:pPr>
        <w:pStyle w:val="Tabletext"/>
        <w:keepLines w:val="0"/>
        <w:numPr>
          <w:ilvl w:val="6"/>
          <w:numId w:val="12"/>
        </w:numPr>
        <w:spacing w:after="0" w:line="240" w:lineRule="auto"/>
        <w:rPr>
          <w:rFonts w:hint="eastAsia"/>
          <w:bCs/>
          <w:color w:val="000000"/>
          <w:lang w:eastAsia="zh-TW"/>
        </w:rPr>
      </w:pPr>
      <w:r w:rsidRPr="00C80BAC">
        <w:rPr>
          <w:rFonts w:ascii="Arial" w:hAnsi="Arial" w:hint="eastAsia"/>
          <w:color w:val="000000"/>
        </w:rPr>
        <w:t>被保人</w:t>
      </w:r>
      <w:r w:rsidRPr="00C80BAC">
        <w:rPr>
          <w:rFonts w:ascii="Arial" w:hAnsi="Arial" w:hint="eastAsia"/>
          <w:color w:val="000000"/>
        </w:rPr>
        <w:t>ID</w:t>
      </w:r>
      <w:r>
        <w:rPr>
          <w:rFonts w:ascii="Arial" w:hAnsi="Arial" w:hint="eastAsia"/>
          <w:color w:val="000000"/>
          <w:lang w:eastAsia="zh-TW"/>
        </w:rPr>
        <w:t>=</w:t>
      </w:r>
      <w:r>
        <w:rPr>
          <w:rFonts w:hint="eastAsia"/>
          <w:bCs/>
          <w:color w:val="000000"/>
          <w:lang w:eastAsia="zh-TW"/>
        </w:rPr>
        <w:t>投保明細</w:t>
      </w:r>
      <w:r>
        <w:rPr>
          <w:rFonts w:hint="eastAsia"/>
          <w:bCs/>
          <w:color w:val="000000"/>
          <w:lang w:eastAsia="zh-TW"/>
        </w:rPr>
        <w:t>.</w:t>
      </w:r>
      <w:r w:rsidRPr="00FE49B4">
        <w:rPr>
          <w:lang w:eastAsia="zh-TW"/>
        </w:rPr>
        <w:t>被保人</w:t>
      </w:r>
      <w:r w:rsidRPr="00FE49B4">
        <w:rPr>
          <w:lang w:eastAsia="zh-TW"/>
        </w:rPr>
        <w:t>ID</w:t>
      </w:r>
    </w:p>
    <w:p w:rsidR="008F43D0" w:rsidRDefault="008F43D0" w:rsidP="0016639A">
      <w:pPr>
        <w:pStyle w:val="Tabletext"/>
        <w:keepLines w:val="0"/>
        <w:numPr>
          <w:ilvl w:val="6"/>
          <w:numId w:val="12"/>
        </w:numPr>
        <w:spacing w:after="0" w:line="240" w:lineRule="auto"/>
        <w:rPr>
          <w:rFonts w:hint="eastAsia"/>
          <w:bCs/>
          <w:color w:val="000000"/>
          <w:lang w:eastAsia="zh-TW"/>
        </w:rPr>
      </w:pPr>
      <w:r>
        <w:rPr>
          <w:rFonts w:ascii="Arial" w:hAnsi="Arial" w:hint="eastAsia"/>
          <w:color w:val="000000"/>
          <w:lang w:eastAsia="zh-TW"/>
        </w:rPr>
        <w:t>覆核日期</w:t>
      </w:r>
      <w:r>
        <w:rPr>
          <w:rFonts w:ascii="Arial" w:hAnsi="Arial" w:hint="eastAsia"/>
          <w:color w:val="000000"/>
          <w:lang w:eastAsia="zh-TW"/>
        </w:rPr>
        <w:t>=</w:t>
      </w:r>
      <w:r>
        <w:rPr>
          <w:rFonts w:ascii="細明體" w:eastAsia="細明體" w:hAnsi="細明體" w:hint="eastAsia"/>
          <w:lang w:eastAsia="zh-TW"/>
        </w:rPr>
        <w:t>$交易日期時間</w:t>
      </w:r>
    </w:p>
    <w:p w:rsidR="00CE32D3" w:rsidRPr="000C18C7" w:rsidRDefault="00424CB8" w:rsidP="00DB1ACC">
      <w:pPr>
        <w:pStyle w:val="Tabletext"/>
        <w:keepLines w:val="0"/>
        <w:numPr>
          <w:ilvl w:val="2"/>
          <w:numId w:val="1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檔案更新：</w:t>
      </w:r>
    </w:p>
    <w:p w:rsidR="00157E86" w:rsidRDefault="0009019F" w:rsidP="004547D4">
      <w:pPr>
        <w:pStyle w:val="Tabletext"/>
        <w:keepLines w:val="0"/>
        <w:numPr>
          <w:ilvl w:val="3"/>
          <w:numId w:val="1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bCs/>
          <w:color w:val="000000"/>
          <w:lang w:eastAsia="zh-TW"/>
        </w:rPr>
        <w:t xml:space="preserve">UPDATE DTAAA001 BY </w:t>
      </w:r>
      <w:r>
        <w:rPr>
          <w:rFonts w:hint="eastAsia"/>
          <w:bCs/>
          <w:color w:val="000000"/>
          <w:lang w:eastAsia="zh-TW"/>
        </w:rPr>
        <w:t xml:space="preserve">受理編號　</w:t>
      </w:r>
      <w:r>
        <w:rPr>
          <w:rFonts w:hint="eastAsia"/>
          <w:bCs/>
          <w:color w:val="000000"/>
          <w:lang w:eastAsia="zh-TW"/>
        </w:rPr>
        <w:t>SET</w:t>
      </w:r>
      <w:r>
        <w:rPr>
          <w:rFonts w:hint="eastAsia"/>
          <w:lang w:eastAsia="zh-TW"/>
        </w:rPr>
        <w:t>保單確認表示</w:t>
      </w:r>
      <w:r>
        <w:rPr>
          <w:rFonts w:hint="eastAsia"/>
          <w:lang w:eastAsia="zh-TW"/>
        </w:rPr>
        <w:t xml:space="preserve"> = </w:t>
      </w:r>
      <w:r>
        <w:rPr>
          <w:lang w:eastAsia="zh-TW"/>
        </w:rPr>
        <w:t>‘</w:t>
      </w:r>
      <w:r>
        <w:rPr>
          <w:rFonts w:hint="eastAsia"/>
          <w:lang w:eastAsia="zh-TW"/>
        </w:rPr>
        <w:t>N</w:t>
      </w:r>
      <w:r>
        <w:rPr>
          <w:lang w:eastAsia="zh-TW"/>
        </w:rPr>
        <w:t>’</w:t>
      </w:r>
      <w:r>
        <w:rPr>
          <w:rFonts w:hint="eastAsia"/>
          <w:lang w:eastAsia="zh-TW"/>
        </w:rPr>
        <w:t>，保單確認時間</w:t>
      </w:r>
      <w:r>
        <w:rPr>
          <w:rFonts w:hint="eastAsia"/>
          <w:lang w:eastAsia="zh-TW"/>
        </w:rPr>
        <w:t xml:space="preserve"> = null</w:t>
      </w:r>
      <w:r>
        <w:rPr>
          <w:rFonts w:hint="eastAsia"/>
          <w:lang w:eastAsia="zh-TW"/>
        </w:rPr>
        <w:t>。</w:t>
      </w:r>
    </w:p>
    <w:p w:rsidR="000C18C7" w:rsidRPr="0016639A" w:rsidRDefault="00D97479" w:rsidP="0016639A">
      <w:pPr>
        <w:pStyle w:val="Tabletext"/>
        <w:numPr>
          <w:ilvl w:val="0"/>
          <w:numId w:val="12"/>
        </w:numPr>
        <w:rPr>
          <w:rFonts w:hint="eastAsia"/>
          <w:color w:val="FF0000"/>
          <w:lang w:eastAsia="zh-TW"/>
        </w:rPr>
      </w:pPr>
      <w:r w:rsidRPr="00E03EB8">
        <w:rPr>
          <w:rFonts w:hint="eastAsia"/>
          <w:color w:val="FF0000"/>
          <w:lang w:eastAsia="zh-TW"/>
        </w:rPr>
        <w:t>按鈕</w:t>
      </w:r>
      <w:r w:rsidRPr="00E03EB8">
        <w:rPr>
          <w:rFonts w:hint="eastAsia"/>
          <w:color w:val="FF0000"/>
          <w:lang w:eastAsia="zh-TW"/>
        </w:rPr>
        <w:t xml:space="preserve">" </w:t>
      </w:r>
      <w:r w:rsidRPr="00E03EB8">
        <w:rPr>
          <w:color w:val="FF0000"/>
          <w:lang w:eastAsia="zh-TW"/>
        </w:rPr>
        <w:t>受款人資料確認</w:t>
      </w:r>
      <w:r w:rsidRPr="00E03EB8">
        <w:rPr>
          <w:rFonts w:hint="eastAsia"/>
          <w:color w:val="FF0000"/>
          <w:lang w:eastAsia="zh-TW"/>
        </w:rPr>
        <w:t>"</w:t>
      </w:r>
      <w:r w:rsidRPr="00E03EB8">
        <w:rPr>
          <w:rFonts w:hint="eastAsia"/>
          <w:color w:val="FF0000"/>
          <w:lang w:eastAsia="zh-TW"/>
        </w:rPr>
        <w:t>，點選後可轉至受款人清單頁面</w:t>
      </w:r>
      <w:r w:rsidRPr="00E03EB8">
        <w:rPr>
          <w:rFonts w:hint="eastAsia"/>
          <w:color w:val="FF0000"/>
          <w:lang w:eastAsia="zh-TW"/>
        </w:rPr>
        <w:t>(AAA0_0901)</w:t>
      </w:r>
      <w:r w:rsidRPr="00E03EB8">
        <w:rPr>
          <w:rFonts w:hint="eastAsia"/>
          <w:color w:val="FF0000"/>
          <w:lang w:eastAsia="zh-TW"/>
        </w:rPr>
        <w:t>輸入此案件的受款人資料</w:t>
      </w:r>
    </w:p>
    <w:p w:rsidR="00A72B4C" w:rsidRPr="00F31742" w:rsidRDefault="00A72B4C" w:rsidP="00F31742">
      <w:pPr>
        <w:pStyle w:val="Tabletext"/>
        <w:keepLines w:val="0"/>
        <w:spacing w:after="0" w:line="240" w:lineRule="auto"/>
        <w:rPr>
          <w:rFonts w:hint="eastAsia"/>
          <w:lang w:eastAsia="zh-TW"/>
        </w:rPr>
      </w:pPr>
    </w:p>
    <w:sectPr w:rsidR="00A72B4C" w:rsidRPr="00F31742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1405" w:rsidRDefault="00BC1405" w:rsidP="00916475">
      <w:r>
        <w:separator/>
      </w:r>
    </w:p>
  </w:endnote>
  <w:endnote w:type="continuationSeparator" w:id="0">
    <w:p w:rsidR="00BC1405" w:rsidRDefault="00BC1405" w:rsidP="009164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өũ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1405" w:rsidRDefault="00BC1405" w:rsidP="00916475">
      <w:r>
        <w:separator/>
      </w:r>
    </w:p>
  </w:footnote>
  <w:footnote w:type="continuationSeparator" w:id="0">
    <w:p w:rsidR="00BC1405" w:rsidRDefault="00BC1405" w:rsidP="009164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506BA"/>
    <w:multiLevelType w:val="hybridMultilevel"/>
    <w:tmpl w:val="ADFE5810"/>
    <w:lvl w:ilvl="0" w:tplc="94E244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98A13EA"/>
    <w:multiLevelType w:val="hybridMultilevel"/>
    <w:tmpl w:val="D70ED7C6"/>
    <w:lvl w:ilvl="0" w:tplc="47B4384E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9E30310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68B8D9C6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AC024A9"/>
    <w:multiLevelType w:val="hybridMultilevel"/>
    <w:tmpl w:val="3DAC7E6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F4E4452"/>
    <w:multiLevelType w:val="hybridMultilevel"/>
    <w:tmpl w:val="8604BB36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11906C38"/>
    <w:multiLevelType w:val="hybridMultilevel"/>
    <w:tmpl w:val="C782646E"/>
    <w:lvl w:ilvl="0" w:tplc="D7AC7F24">
      <w:start w:val="1"/>
      <w:numFmt w:val="taiwaneseCountingThousand"/>
      <w:lvlText w:val="註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12917DAE"/>
    <w:multiLevelType w:val="hybridMultilevel"/>
    <w:tmpl w:val="8180800E"/>
    <w:lvl w:ilvl="0" w:tplc="0409000B">
      <w:start w:val="1"/>
      <w:numFmt w:val="bullet"/>
      <w:lvlText w:val="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18DC7633"/>
    <w:multiLevelType w:val="multilevel"/>
    <w:tmpl w:val="852A07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tabs>
          <w:tab w:val="num" w:pos="2160"/>
        </w:tabs>
        <w:ind w:left="2160" w:hanging="72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tabs>
          <w:tab w:val="num" w:pos="3240"/>
        </w:tabs>
        <w:ind w:left="324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eastAsia"/>
      </w:rPr>
    </w:lvl>
  </w:abstractNum>
  <w:abstractNum w:abstractNumId="7" w15:restartNumberingAfterBreak="0">
    <w:nsid w:val="1AFB3854"/>
    <w:multiLevelType w:val="multilevel"/>
    <w:tmpl w:val="F2B6F300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ascii="Arial" w:hAnsi="Arial" w:cs="Arial" w:hint="default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1D480EA9"/>
    <w:multiLevelType w:val="multilevel"/>
    <w:tmpl w:val="1BA4A20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72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eastAsia"/>
      </w:rPr>
    </w:lvl>
  </w:abstractNum>
  <w:abstractNum w:abstractNumId="9" w15:restartNumberingAfterBreak="0">
    <w:nsid w:val="1F263EE4"/>
    <w:multiLevelType w:val="hybridMultilevel"/>
    <w:tmpl w:val="97982932"/>
    <w:lvl w:ilvl="0" w:tplc="95B0F4B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22473258"/>
    <w:multiLevelType w:val="hybridMultilevel"/>
    <w:tmpl w:val="198C58E2"/>
    <w:lvl w:ilvl="0" w:tplc="04090005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26CE7688"/>
    <w:multiLevelType w:val="multilevel"/>
    <w:tmpl w:val="C1E4BD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tabs>
          <w:tab w:val="num" w:pos="2160"/>
        </w:tabs>
        <w:ind w:left="2160" w:hanging="72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tabs>
          <w:tab w:val="num" w:pos="3240"/>
        </w:tabs>
        <w:ind w:left="324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eastAsia"/>
      </w:rPr>
    </w:lvl>
  </w:abstractNum>
  <w:abstractNum w:abstractNumId="12" w15:restartNumberingAfterBreak="0">
    <w:nsid w:val="2BD43191"/>
    <w:multiLevelType w:val="hybridMultilevel"/>
    <w:tmpl w:val="6DFE08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C6134B0"/>
    <w:multiLevelType w:val="multilevel"/>
    <w:tmpl w:val="1ABCFB08"/>
    <w:lvl w:ilvl="0">
      <w:start w:val="7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1380"/>
        </w:tabs>
        <w:ind w:left="1380" w:hanging="54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2400"/>
        </w:tabs>
        <w:ind w:left="240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4440"/>
        </w:tabs>
        <w:ind w:left="444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5280"/>
        </w:tabs>
        <w:ind w:left="52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480"/>
        </w:tabs>
        <w:ind w:left="648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7320"/>
        </w:tabs>
        <w:ind w:left="732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8520"/>
        </w:tabs>
        <w:ind w:left="8520" w:hanging="1800"/>
      </w:pPr>
      <w:rPr>
        <w:rFonts w:hint="eastAsia"/>
      </w:rPr>
    </w:lvl>
  </w:abstractNum>
  <w:abstractNum w:abstractNumId="14" w15:restartNumberingAfterBreak="0">
    <w:nsid w:val="2DC941BD"/>
    <w:multiLevelType w:val="multilevel"/>
    <w:tmpl w:val="EA880D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tabs>
          <w:tab w:val="num" w:pos="2160"/>
        </w:tabs>
        <w:ind w:left="2160" w:hanging="72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tabs>
          <w:tab w:val="num" w:pos="3240"/>
        </w:tabs>
        <w:ind w:left="324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eastAsia"/>
      </w:rPr>
    </w:lvl>
  </w:abstractNum>
  <w:abstractNum w:abstractNumId="15" w15:restartNumberingAfterBreak="0">
    <w:nsid w:val="2EC20382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6" w15:restartNumberingAfterBreak="0">
    <w:nsid w:val="3033635C"/>
    <w:multiLevelType w:val="hybridMultilevel"/>
    <w:tmpl w:val="0E4A748E"/>
    <w:lvl w:ilvl="0" w:tplc="A3AA1E14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3DFE6C8D"/>
    <w:multiLevelType w:val="multilevel"/>
    <w:tmpl w:val="7B32AFAA"/>
    <w:lvl w:ilvl="0">
      <w:start w:val="4"/>
      <w:numFmt w:val="decimal"/>
      <w:lvlText w:val="%1"/>
      <w:lvlJc w:val="left"/>
      <w:pPr>
        <w:tabs>
          <w:tab w:val="num" w:pos="840"/>
        </w:tabs>
        <w:ind w:left="840" w:hanging="84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272"/>
        </w:tabs>
        <w:ind w:left="1272" w:hanging="84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704"/>
        </w:tabs>
        <w:ind w:left="1704" w:hanging="840"/>
      </w:pPr>
      <w:rPr>
        <w:rFonts w:hint="eastAsia"/>
      </w:rPr>
    </w:lvl>
    <w:lvl w:ilvl="3">
      <w:start w:val="2"/>
      <w:numFmt w:val="decimal"/>
      <w:lvlText w:val="%1.%2.%3.%4"/>
      <w:lvlJc w:val="left"/>
      <w:pPr>
        <w:tabs>
          <w:tab w:val="num" w:pos="2136"/>
        </w:tabs>
        <w:ind w:left="2136" w:hanging="84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68"/>
        </w:tabs>
        <w:ind w:left="2568" w:hanging="8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672"/>
        </w:tabs>
        <w:ind w:left="3672" w:hanging="108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464"/>
        </w:tabs>
        <w:ind w:left="4464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896"/>
        </w:tabs>
        <w:ind w:left="4896" w:hanging="1440"/>
      </w:pPr>
      <w:rPr>
        <w:rFonts w:hint="eastAsia"/>
      </w:rPr>
    </w:lvl>
  </w:abstractNum>
  <w:abstractNum w:abstractNumId="18" w15:restartNumberingAfterBreak="0">
    <w:nsid w:val="3F223E6B"/>
    <w:multiLevelType w:val="multilevel"/>
    <w:tmpl w:val="5A969D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tabs>
          <w:tab w:val="num" w:pos="2160"/>
        </w:tabs>
        <w:ind w:left="2160" w:hanging="72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tabs>
          <w:tab w:val="num" w:pos="3240"/>
        </w:tabs>
        <w:ind w:left="324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eastAsia"/>
      </w:rPr>
    </w:lvl>
  </w:abstractNum>
  <w:abstractNum w:abstractNumId="19" w15:restartNumberingAfterBreak="0">
    <w:nsid w:val="40357B1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0" w15:restartNumberingAfterBreak="0">
    <w:nsid w:val="41E365B7"/>
    <w:multiLevelType w:val="hybridMultilevel"/>
    <w:tmpl w:val="B23E7D02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43317521"/>
    <w:multiLevelType w:val="hybridMultilevel"/>
    <w:tmpl w:val="C3009394"/>
    <w:lvl w:ilvl="0" w:tplc="EBB62F2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445C3883"/>
    <w:multiLevelType w:val="multilevel"/>
    <w:tmpl w:val="6F9A01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tabs>
          <w:tab w:val="num" w:pos="2160"/>
        </w:tabs>
        <w:ind w:left="2160" w:hanging="72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tabs>
          <w:tab w:val="num" w:pos="3240"/>
        </w:tabs>
        <w:ind w:left="324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eastAsia"/>
      </w:rPr>
    </w:lvl>
  </w:abstractNum>
  <w:abstractNum w:abstractNumId="23" w15:restartNumberingAfterBreak="0">
    <w:nsid w:val="47084106"/>
    <w:multiLevelType w:val="hybridMultilevel"/>
    <w:tmpl w:val="4FCE1186"/>
    <w:lvl w:ilvl="0" w:tplc="EDBA782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4" w15:restartNumberingAfterBreak="0">
    <w:nsid w:val="4CFC35C3"/>
    <w:multiLevelType w:val="multilevel"/>
    <w:tmpl w:val="20A011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tabs>
          <w:tab w:val="num" w:pos="2160"/>
        </w:tabs>
        <w:ind w:left="2160" w:hanging="72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tabs>
          <w:tab w:val="num" w:pos="3240"/>
        </w:tabs>
        <w:ind w:left="324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eastAsia"/>
      </w:rPr>
    </w:lvl>
  </w:abstractNum>
  <w:abstractNum w:abstractNumId="25" w15:restartNumberingAfterBreak="0">
    <w:nsid w:val="4D2E1A92"/>
    <w:multiLevelType w:val="multilevel"/>
    <w:tmpl w:val="0B389E72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72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eastAsia"/>
      </w:rPr>
    </w:lvl>
  </w:abstractNum>
  <w:abstractNum w:abstractNumId="26" w15:restartNumberingAfterBreak="0">
    <w:nsid w:val="4D7E2803"/>
    <w:multiLevelType w:val="hybridMultilevel"/>
    <w:tmpl w:val="8E887F32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7" w15:restartNumberingAfterBreak="0">
    <w:nsid w:val="4E37483E"/>
    <w:multiLevelType w:val="hybridMultilevel"/>
    <w:tmpl w:val="5588B02C"/>
    <w:lvl w:ilvl="0" w:tplc="DDB632A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251465F"/>
    <w:multiLevelType w:val="multilevel"/>
    <w:tmpl w:val="CCCAFA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tabs>
          <w:tab w:val="num" w:pos="2160"/>
        </w:tabs>
        <w:ind w:left="2160" w:hanging="72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tabs>
          <w:tab w:val="num" w:pos="3240"/>
        </w:tabs>
        <w:ind w:left="324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eastAsia"/>
      </w:rPr>
    </w:lvl>
  </w:abstractNum>
  <w:abstractNum w:abstractNumId="29" w15:restartNumberingAfterBreak="0">
    <w:nsid w:val="55014B98"/>
    <w:multiLevelType w:val="multilevel"/>
    <w:tmpl w:val="8E585482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0" w15:restartNumberingAfterBreak="0">
    <w:nsid w:val="5E9E305B"/>
    <w:multiLevelType w:val="hybridMultilevel"/>
    <w:tmpl w:val="7A56D9FC"/>
    <w:lvl w:ilvl="0" w:tplc="04090005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1" w15:restartNumberingAfterBreak="0">
    <w:nsid w:val="62896FDD"/>
    <w:multiLevelType w:val="hybridMultilevel"/>
    <w:tmpl w:val="9F2271E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2" w15:restartNumberingAfterBreak="0">
    <w:nsid w:val="658A27F9"/>
    <w:multiLevelType w:val="hybridMultilevel"/>
    <w:tmpl w:val="82404192"/>
    <w:lvl w:ilvl="0" w:tplc="4BFA113C">
      <w:start w:val="1"/>
      <w:numFmt w:val="decimal"/>
      <w:lvlText w:val="%1、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7AB62C1"/>
    <w:multiLevelType w:val="multilevel"/>
    <w:tmpl w:val="2F9CD4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tabs>
          <w:tab w:val="num" w:pos="2160"/>
        </w:tabs>
        <w:ind w:left="2160" w:hanging="72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tabs>
          <w:tab w:val="num" w:pos="3240"/>
        </w:tabs>
        <w:ind w:left="324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eastAsia"/>
      </w:rPr>
    </w:lvl>
  </w:abstractNum>
  <w:abstractNum w:abstractNumId="34" w15:restartNumberingAfterBreak="0">
    <w:nsid w:val="6C7166A2"/>
    <w:multiLevelType w:val="hybridMultilevel"/>
    <w:tmpl w:val="5EBA6560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5" w15:restartNumberingAfterBreak="0">
    <w:nsid w:val="710512C6"/>
    <w:multiLevelType w:val="hybridMultilevel"/>
    <w:tmpl w:val="E264D248"/>
    <w:lvl w:ilvl="0" w:tplc="365A65E0">
      <w:start w:val="1"/>
      <w:numFmt w:val="decimal"/>
      <w:lvlText w:val="%1."/>
      <w:lvlJc w:val="left"/>
      <w:pPr>
        <w:tabs>
          <w:tab w:val="num" w:pos="755"/>
        </w:tabs>
        <w:ind w:left="755" w:hanging="360"/>
      </w:pPr>
      <w:rPr>
        <w:rFonts w:hint="eastAsia"/>
        <w:color w:val="0000FF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55"/>
        </w:tabs>
        <w:ind w:left="135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35"/>
        </w:tabs>
        <w:ind w:left="183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15"/>
        </w:tabs>
        <w:ind w:left="231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95"/>
        </w:tabs>
        <w:ind w:left="279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75"/>
        </w:tabs>
        <w:ind w:left="327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55"/>
        </w:tabs>
        <w:ind w:left="375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35"/>
        </w:tabs>
        <w:ind w:left="423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15"/>
        </w:tabs>
        <w:ind w:left="4715" w:hanging="480"/>
      </w:pPr>
    </w:lvl>
  </w:abstractNum>
  <w:abstractNum w:abstractNumId="36" w15:restartNumberingAfterBreak="0">
    <w:nsid w:val="726737DB"/>
    <w:multiLevelType w:val="multilevel"/>
    <w:tmpl w:val="EB48DB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tabs>
          <w:tab w:val="num" w:pos="2160"/>
        </w:tabs>
        <w:ind w:left="2160" w:hanging="72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tabs>
          <w:tab w:val="num" w:pos="3240"/>
        </w:tabs>
        <w:ind w:left="324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eastAsia"/>
      </w:rPr>
    </w:lvl>
  </w:abstractNum>
  <w:abstractNum w:abstractNumId="37" w15:restartNumberingAfterBreak="0">
    <w:nsid w:val="7E8043B0"/>
    <w:multiLevelType w:val="hybridMultilevel"/>
    <w:tmpl w:val="D27ED1A8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24"/>
  </w:num>
  <w:num w:numId="2">
    <w:abstractNumId w:val="28"/>
  </w:num>
  <w:num w:numId="3">
    <w:abstractNumId w:val="11"/>
  </w:num>
  <w:num w:numId="4">
    <w:abstractNumId w:val="30"/>
  </w:num>
  <w:num w:numId="5">
    <w:abstractNumId w:val="10"/>
  </w:num>
  <w:num w:numId="6">
    <w:abstractNumId w:val="14"/>
  </w:num>
  <w:num w:numId="7">
    <w:abstractNumId w:val="36"/>
  </w:num>
  <w:num w:numId="8">
    <w:abstractNumId w:val="22"/>
  </w:num>
  <w:num w:numId="9">
    <w:abstractNumId w:val="33"/>
  </w:num>
  <w:num w:numId="10">
    <w:abstractNumId w:val="6"/>
  </w:num>
  <w:num w:numId="11">
    <w:abstractNumId w:val="35"/>
  </w:num>
  <w:num w:numId="12">
    <w:abstractNumId w:val="18"/>
  </w:num>
  <w:num w:numId="13">
    <w:abstractNumId w:val="19"/>
  </w:num>
  <w:num w:numId="14">
    <w:abstractNumId w:val="17"/>
  </w:num>
  <w:num w:numId="15">
    <w:abstractNumId w:val="20"/>
  </w:num>
  <w:num w:numId="16">
    <w:abstractNumId w:val="12"/>
  </w:num>
  <w:num w:numId="17">
    <w:abstractNumId w:val="32"/>
  </w:num>
  <w:num w:numId="18">
    <w:abstractNumId w:val="15"/>
  </w:num>
  <w:num w:numId="19">
    <w:abstractNumId w:val="27"/>
  </w:num>
  <w:num w:numId="20">
    <w:abstractNumId w:val="8"/>
  </w:num>
  <w:num w:numId="21">
    <w:abstractNumId w:val="25"/>
  </w:num>
  <w:num w:numId="22">
    <w:abstractNumId w:val="5"/>
  </w:num>
  <w:num w:numId="23">
    <w:abstractNumId w:val="1"/>
  </w:num>
  <w:num w:numId="24">
    <w:abstractNumId w:val="21"/>
  </w:num>
  <w:num w:numId="25">
    <w:abstractNumId w:val="23"/>
  </w:num>
  <w:num w:numId="26">
    <w:abstractNumId w:val="26"/>
  </w:num>
  <w:num w:numId="27">
    <w:abstractNumId w:val="16"/>
  </w:num>
  <w:num w:numId="28">
    <w:abstractNumId w:val="2"/>
  </w:num>
  <w:num w:numId="29">
    <w:abstractNumId w:val="4"/>
  </w:num>
  <w:num w:numId="30">
    <w:abstractNumId w:val="29"/>
  </w:num>
  <w:num w:numId="31">
    <w:abstractNumId w:val="3"/>
  </w:num>
  <w:num w:numId="32">
    <w:abstractNumId w:val="0"/>
  </w:num>
  <w:num w:numId="33">
    <w:abstractNumId w:val="34"/>
  </w:num>
  <w:num w:numId="34">
    <w:abstractNumId w:val="7"/>
  </w:num>
  <w:num w:numId="35">
    <w:abstractNumId w:val="13"/>
  </w:num>
  <w:num w:numId="36">
    <w:abstractNumId w:val="9"/>
  </w:num>
  <w:num w:numId="37">
    <w:abstractNumId w:val="31"/>
  </w:num>
  <w:num w:numId="38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4AE6"/>
    <w:rsid w:val="0001248E"/>
    <w:rsid w:val="0002211D"/>
    <w:rsid w:val="00032F7D"/>
    <w:rsid w:val="00035ACE"/>
    <w:rsid w:val="00040764"/>
    <w:rsid w:val="0004310C"/>
    <w:rsid w:val="00045EE1"/>
    <w:rsid w:val="00046CC1"/>
    <w:rsid w:val="00051085"/>
    <w:rsid w:val="00057819"/>
    <w:rsid w:val="00066535"/>
    <w:rsid w:val="00066EC9"/>
    <w:rsid w:val="00070DC9"/>
    <w:rsid w:val="0009019F"/>
    <w:rsid w:val="000963E4"/>
    <w:rsid w:val="000A2B9D"/>
    <w:rsid w:val="000A3804"/>
    <w:rsid w:val="000B2980"/>
    <w:rsid w:val="000B5C19"/>
    <w:rsid w:val="000B7257"/>
    <w:rsid w:val="000C18C7"/>
    <w:rsid w:val="000C45D1"/>
    <w:rsid w:val="000C6701"/>
    <w:rsid w:val="000D4D01"/>
    <w:rsid w:val="000E09B1"/>
    <w:rsid w:val="000E0A7B"/>
    <w:rsid w:val="000E6277"/>
    <w:rsid w:val="000E7B4B"/>
    <w:rsid w:val="00115DDA"/>
    <w:rsid w:val="00115FE1"/>
    <w:rsid w:val="00120256"/>
    <w:rsid w:val="00125AE7"/>
    <w:rsid w:val="00150E0F"/>
    <w:rsid w:val="00151939"/>
    <w:rsid w:val="00152539"/>
    <w:rsid w:val="00153ECB"/>
    <w:rsid w:val="00157538"/>
    <w:rsid w:val="00157E86"/>
    <w:rsid w:val="001658E2"/>
    <w:rsid w:val="0016639A"/>
    <w:rsid w:val="00175E0C"/>
    <w:rsid w:val="00191EDE"/>
    <w:rsid w:val="0019359F"/>
    <w:rsid w:val="00195437"/>
    <w:rsid w:val="001C0DEA"/>
    <w:rsid w:val="001C3AD8"/>
    <w:rsid w:val="001C64EF"/>
    <w:rsid w:val="001E1FBE"/>
    <w:rsid w:val="001F507F"/>
    <w:rsid w:val="00202C36"/>
    <w:rsid w:val="00203090"/>
    <w:rsid w:val="0022269C"/>
    <w:rsid w:val="00230C1E"/>
    <w:rsid w:val="00234317"/>
    <w:rsid w:val="002368ED"/>
    <w:rsid w:val="002466A2"/>
    <w:rsid w:val="00246D92"/>
    <w:rsid w:val="00247B3A"/>
    <w:rsid w:val="002562C3"/>
    <w:rsid w:val="0025664A"/>
    <w:rsid w:val="00261272"/>
    <w:rsid w:val="002834AB"/>
    <w:rsid w:val="00295E89"/>
    <w:rsid w:val="0029652F"/>
    <w:rsid w:val="002A2E4A"/>
    <w:rsid w:val="002A66B9"/>
    <w:rsid w:val="002B24B5"/>
    <w:rsid w:val="002B4D12"/>
    <w:rsid w:val="002D32ED"/>
    <w:rsid w:val="002E1D5A"/>
    <w:rsid w:val="002F0EFF"/>
    <w:rsid w:val="002F3466"/>
    <w:rsid w:val="003011BF"/>
    <w:rsid w:val="00303D93"/>
    <w:rsid w:val="0031643A"/>
    <w:rsid w:val="00325B08"/>
    <w:rsid w:val="003409E0"/>
    <w:rsid w:val="00352017"/>
    <w:rsid w:val="003557A3"/>
    <w:rsid w:val="003622A6"/>
    <w:rsid w:val="0036655B"/>
    <w:rsid w:val="00380012"/>
    <w:rsid w:val="00383D11"/>
    <w:rsid w:val="00386865"/>
    <w:rsid w:val="003918C7"/>
    <w:rsid w:val="0039772C"/>
    <w:rsid w:val="003A5886"/>
    <w:rsid w:val="003B0731"/>
    <w:rsid w:val="003B67F1"/>
    <w:rsid w:val="003D0512"/>
    <w:rsid w:val="003D158A"/>
    <w:rsid w:val="003D73B1"/>
    <w:rsid w:val="003E06D2"/>
    <w:rsid w:val="003E7EC5"/>
    <w:rsid w:val="003F02CB"/>
    <w:rsid w:val="003F206B"/>
    <w:rsid w:val="003F3D59"/>
    <w:rsid w:val="00403F76"/>
    <w:rsid w:val="004148B5"/>
    <w:rsid w:val="00424CB8"/>
    <w:rsid w:val="00424E94"/>
    <w:rsid w:val="0044405D"/>
    <w:rsid w:val="004468C8"/>
    <w:rsid w:val="00452366"/>
    <w:rsid w:val="004547D4"/>
    <w:rsid w:val="0046360B"/>
    <w:rsid w:val="004645D1"/>
    <w:rsid w:val="004679F1"/>
    <w:rsid w:val="004758FC"/>
    <w:rsid w:val="00492846"/>
    <w:rsid w:val="004A16B9"/>
    <w:rsid w:val="004A7DBF"/>
    <w:rsid w:val="004B04DD"/>
    <w:rsid w:val="004B4517"/>
    <w:rsid w:val="004B592A"/>
    <w:rsid w:val="004C42C1"/>
    <w:rsid w:val="004C6AE4"/>
    <w:rsid w:val="004C75FA"/>
    <w:rsid w:val="004F2498"/>
    <w:rsid w:val="004F24F7"/>
    <w:rsid w:val="004F5949"/>
    <w:rsid w:val="005060F3"/>
    <w:rsid w:val="005061D7"/>
    <w:rsid w:val="00506FD5"/>
    <w:rsid w:val="005240D0"/>
    <w:rsid w:val="00537EED"/>
    <w:rsid w:val="005537CB"/>
    <w:rsid w:val="005642F7"/>
    <w:rsid w:val="005668D2"/>
    <w:rsid w:val="00567A9E"/>
    <w:rsid w:val="00583E33"/>
    <w:rsid w:val="00597423"/>
    <w:rsid w:val="005A485E"/>
    <w:rsid w:val="005A5963"/>
    <w:rsid w:val="005A7BDE"/>
    <w:rsid w:val="005B0D5A"/>
    <w:rsid w:val="005D0E66"/>
    <w:rsid w:val="005F5E46"/>
    <w:rsid w:val="00623B34"/>
    <w:rsid w:val="00626145"/>
    <w:rsid w:val="00633CF6"/>
    <w:rsid w:val="0063614B"/>
    <w:rsid w:val="006463CA"/>
    <w:rsid w:val="00647AC4"/>
    <w:rsid w:val="0065789B"/>
    <w:rsid w:val="00660200"/>
    <w:rsid w:val="006657EE"/>
    <w:rsid w:val="006907BE"/>
    <w:rsid w:val="00697BB6"/>
    <w:rsid w:val="006B39D6"/>
    <w:rsid w:val="006B5493"/>
    <w:rsid w:val="006C16E8"/>
    <w:rsid w:val="006C16EF"/>
    <w:rsid w:val="006E322C"/>
    <w:rsid w:val="006E32EB"/>
    <w:rsid w:val="006F7E85"/>
    <w:rsid w:val="007018CC"/>
    <w:rsid w:val="007067D2"/>
    <w:rsid w:val="0072107A"/>
    <w:rsid w:val="00734E31"/>
    <w:rsid w:val="00750E3D"/>
    <w:rsid w:val="00755007"/>
    <w:rsid w:val="0076104D"/>
    <w:rsid w:val="00775008"/>
    <w:rsid w:val="00780EDB"/>
    <w:rsid w:val="00785D43"/>
    <w:rsid w:val="007909DE"/>
    <w:rsid w:val="00792FBB"/>
    <w:rsid w:val="007A055F"/>
    <w:rsid w:val="007A1CEF"/>
    <w:rsid w:val="007A2621"/>
    <w:rsid w:val="007A67B1"/>
    <w:rsid w:val="007B3FC2"/>
    <w:rsid w:val="007B5C48"/>
    <w:rsid w:val="007C3092"/>
    <w:rsid w:val="007D6355"/>
    <w:rsid w:val="007D6BA8"/>
    <w:rsid w:val="007F3BE8"/>
    <w:rsid w:val="00805AB9"/>
    <w:rsid w:val="00812059"/>
    <w:rsid w:val="00822FF2"/>
    <w:rsid w:val="00823481"/>
    <w:rsid w:val="008266B6"/>
    <w:rsid w:val="00842659"/>
    <w:rsid w:val="008470E9"/>
    <w:rsid w:val="008611D1"/>
    <w:rsid w:val="00862DD3"/>
    <w:rsid w:val="00864D49"/>
    <w:rsid w:val="0087187E"/>
    <w:rsid w:val="00872D84"/>
    <w:rsid w:val="0089165A"/>
    <w:rsid w:val="0089179A"/>
    <w:rsid w:val="00892C09"/>
    <w:rsid w:val="008A2D8E"/>
    <w:rsid w:val="008A3905"/>
    <w:rsid w:val="008A7101"/>
    <w:rsid w:val="008B0781"/>
    <w:rsid w:val="008B2CFE"/>
    <w:rsid w:val="008B3450"/>
    <w:rsid w:val="008B5A58"/>
    <w:rsid w:val="008C2A46"/>
    <w:rsid w:val="008C3B81"/>
    <w:rsid w:val="008C7AF7"/>
    <w:rsid w:val="008D5274"/>
    <w:rsid w:val="008E03E2"/>
    <w:rsid w:val="008F43D0"/>
    <w:rsid w:val="008F516C"/>
    <w:rsid w:val="009014F7"/>
    <w:rsid w:val="009047E7"/>
    <w:rsid w:val="00911D98"/>
    <w:rsid w:val="00913F9A"/>
    <w:rsid w:val="00916475"/>
    <w:rsid w:val="009168CC"/>
    <w:rsid w:val="009217D0"/>
    <w:rsid w:val="0092692D"/>
    <w:rsid w:val="00936EA6"/>
    <w:rsid w:val="00947D66"/>
    <w:rsid w:val="009506CA"/>
    <w:rsid w:val="00965232"/>
    <w:rsid w:val="00977A20"/>
    <w:rsid w:val="009804C4"/>
    <w:rsid w:val="00983B27"/>
    <w:rsid w:val="009A5714"/>
    <w:rsid w:val="009B45D5"/>
    <w:rsid w:val="009C1A64"/>
    <w:rsid w:val="009C3465"/>
    <w:rsid w:val="009C43D4"/>
    <w:rsid w:val="009C4F9E"/>
    <w:rsid w:val="009C70E0"/>
    <w:rsid w:val="009D1E5B"/>
    <w:rsid w:val="009D607C"/>
    <w:rsid w:val="009E7091"/>
    <w:rsid w:val="00A232BA"/>
    <w:rsid w:val="00A42D50"/>
    <w:rsid w:val="00A46DB2"/>
    <w:rsid w:val="00A477F1"/>
    <w:rsid w:val="00A52D01"/>
    <w:rsid w:val="00A53624"/>
    <w:rsid w:val="00A54E93"/>
    <w:rsid w:val="00A6446C"/>
    <w:rsid w:val="00A653DB"/>
    <w:rsid w:val="00A72B4C"/>
    <w:rsid w:val="00A77791"/>
    <w:rsid w:val="00A8390E"/>
    <w:rsid w:val="00A866FF"/>
    <w:rsid w:val="00A95304"/>
    <w:rsid w:val="00AA0922"/>
    <w:rsid w:val="00AB60F5"/>
    <w:rsid w:val="00AC14AD"/>
    <w:rsid w:val="00AD2994"/>
    <w:rsid w:val="00AD36A9"/>
    <w:rsid w:val="00AE1F68"/>
    <w:rsid w:val="00AE6F9A"/>
    <w:rsid w:val="00AF1183"/>
    <w:rsid w:val="00AF64C3"/>
    <w:rsid w:val="00AF7F25"/>
    <w:rsid w:val="00B0335C"/>
    <w:rsid w:val="00B228FF"/>
    <w:rsid w:val="00B22C2A"/>
    <w:rsid w:val="00B23A01"/>
    <w:rsid w:val="00B31116"/>
    <w:rsid w:val="00B36E20"/>
    <w:rsid w:val="00B3760D"/>
    <w:rsid w:val="00B50469"/>
    <w:rsid w:val="00B55F7E"/>
    <w:rsid w:val="00B57993"/>
    <w:rsid w:val="00B610DB"/>
    <w:rsid w:val="00B61745"/>
    <w:rsid w:val="00B77AE0"/>
    <w:rsid w:val="00B95CFD"/>
    <w:rsid w:val="00BA5EA5"/>
    <w:rsid w:val="00BB55FA"/>
    <w:rsid w:val="00BB6839"/>
    <w:rsid w:val="00BB746E"/>
    <w:rsid w:val="00BC1405"/>
    <w:rsid w:val="00BE3FFC"/>
    <w:rsid w:val="00BF2351"/>
    <w:rsid w:val="00BF6BEA"/>
    <w:rsid w:val="00C05661"/>
    <w:rsid w:val="00C06D14"/>
    <w:rsid w:val="00C223E0"/>
    <w:rsid w:val="00C24AE8"/>
    <w:rsid w:val="00C305EA"/>
    <w:rsid w:val="00C3285A"/>
    <w:rsid w:val="00C508CF"/>
    <w:rsid w:val="00C50BCC"/>
    <w:rsid w:val="00C56B8D"/>
    <w:rsid w:val="00C606FC"/>
    <w:rsid w:val="00C62D91"/>
    <w:rsid w:val="00C768DF"/>
    <w:rsid w:val="00C8336B"/>
    <w:rsid w:val="00C95B7E"/>
    <w:rsid w:val="00CB37CE"/>
    <w:rsid w:val="00CB7894"/>
    <w:rsid w:val="00CD2418"/>
    <w:rsid w:val="00CE32D3"/>
    <w:rsid w:val="00CE5FB2"/>
    <w:rsid w:val="00CF4FC5"/>
    <w:rsid w:val="00CF7263"/>
    <w:rsid w:val="00D04B89"/>
    <w:rsid w:val="00D10A4A"/>
    <w:rsid w:val="00D25452"/>
    <w:rsid w:val="00D32101"/>
    <w:rsid w:val="00D442E1"/>
    <w:rsid w:val="00D533BB"/>
    <w:rsid w:val="00D54515"/>
    <w:rsid w:val="00D61123"/>
    <w:rsid w:val="00D61750"/>
    <w:rsid w:val="00D725E8"/>
    <w:rsid w:val="00D82A06"/>
    <w:rsid w:val="00D831A7"/>
    <w:rsid w:val="00D92907"/>
    <w:rsid w:val="00D97479"/>
    <w:rsid w:val="00DA355E"/>
    <w:rsid w:val="00DA4C8B"/>
    <w:rsid w:val="00DB1ACC"/>
    <w:rsid w:val="00DB5B35"/>
    <w:rsid w:val="00DC1E19"/>
    <w:rsid w:val="00DC36FB"/>
    <w:rsid w:val="00DD5E33"/>
    <w:rsid w:val="00DD78A0"/>
    <w:rsid w:val="00DF4BCC"/>
    <w:rsid w:val="00DF6C99"/>
    <w:rsid w:val="00E105CF"/>
    <w:rsid w:val="00E11AE2"/>
    <w:rsid w:val="00E167F8"/>
    <w:rsid w:val="00E310B7"/>
    <w:rsid w:val="00E31E3E"/>
    <w:rsid w:val="00E3306F"/>
    <w:rsid w:val="00E43BAE"/>
    <w:rsid w:val="00E455C3"/>
    <w:rsid w:val="00E630AB"/>
    <w:rsid w:val="00E90C92"/>
    <w:rsid w:val="00E954AD"/>
    <w:rsid w:val="00EA0731"/>
    <w:rsid w:val="00EA4BD1"/>
    <w:rsid w:val="00EC04C2"/>
    <w:rsid w:val="00EC60C6"/>
    <w:rsid w:val="00EC69A6"/>
    <w:rsid w:val="00EE1F7B"/>
    <w:rsid w:val="00EE689B"/>
    <w:rsid w:val="00EE6FC6"/>
    <w:rsid w:val="00EF21AB"/>
    <w:rsid w:val="00F025DE"/>
    <w:rsid w:val="00F05B1C"/>
    <w:rsid w:val="00F0655C"/>
    <w:rsid w:val="00F06E26"/>
    <w:rsid w:val="00F13D87"/>
    <w:rsid w:val="00F22008"/>
    <w:rsid w:val="00F31742"/>
    <w:rsid w:val="00F33E81"/>
    <w:rsid w:val="00F35734"/>
    <w:rsid w:val="00F42D7C"/>
    <w:rsid w:val="00F5316D"/>
    <w:rsid w:val="00F603D7"/>
    <w:rsid w:val="00F607EF"/>
    <w:rsid w:val="00F63874"/>
    <w:rsid w:val="00F92606"/>
    <w:rsid w:val="00F974F4"/>
    <w:rsid w:val="00F97B28"/>
    <w:rsid w:val="00FA011D"/>
    <w:rsid w:val="00FC6E4A"/>
    <w:rsid w:val="00FE3496"/>
    <w:rsid w:val="00FE392D"/>
    <w:rsid w:val="00FE4D6E"/>
    <w:rsid w:val="00FF4AE6"/>
    <w:rsid w:val="00FF7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6F89E5EB-8C89-49F0-BB8A-26872F987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pPr>
      <w:keepLines/>
      <w:widowControl w:val="0"/>
      <w:spacing w:after="120" w:line="240" w:lineRule="atLeast"/>
    </w:pPr>
    <w:rPr>
      <w:sz w:val="20"/>
      <w:szCs w:val="20"/>
      <w:lang w:eastAsia="en-US"/>
    </w:rPr>
  </w:style>
  <w:style w:type="character" w:customStyle="1" w:styleId="SoDAField">
    <w:name w:val="SoDA Field"/>
    <w:rPr>
      <w:color w:val="0000FF"/>
      <w:sz w:val="20"/>
    </w:rPr>
  </w:style>
  <w:style w:type="character" w:styleId="a3">
    <w:name w:val="Emphasis"/>
    <w:qFormat/>
    <w:rPr>
      <w:i/>
      <w:iCs/>
    </w:rPr>
  </w:style>
  <w:style w:type="paragraph" w:styleId="Web">
    <w:name w:val="Normal (Web)"/>
    <w:basedOn w:val="a"/>
    <w:pPr>
      <w:spacing w:before="100" w:beforeAutospacing="1" w:after="100" w:afterAutospacing="1"/>
    </w:pPr>
    <w:rPr>
      <w:rFonts w:ascii="新細明體" w:hAnsi="新細明體"/>
    </w:rPr>
  </w:style>
  <w:style w:type="character" w:styleId="a4">
    <w:name w:val="page number"/>
    <w:basedOn w:val="a0"/>
  </w:style>
  <w:style w:type="paragraph" w:styleId="a5">
    <w:name w:val="Normal Indent"/>
    <w:aliases w:val="表正文,正文非缩进"/>
    <w:basedOn w:val="a"/>
    <w:rsid w:val="00CD2418"/>
    <w:pPr>
      <w:widowControl w:val="0"/>
      <w:ind w:left="425"/>
      <w:jc w:val="both"/>
    </w:pPr>
    <w:rPr>
      <w:kern w:val="2"/>
      <w:sz w:val="21"/>
      <w:szCs w:val="20"/>
    </w:rPr>
  </w:style>
  <w:style w:type="character" w:customStyle="1" w:styleId="style31">
    <w:name w:val="style31"/>
    <w:rsid w:val="00805AB9"/>
    <w:rPr>
      <w:rFonts w:ascii="Arial" w:hAnsi="Arial" w:cs="Arial" w:hint="default"/>
      <w:sz w:val="20"/>
      <w:szCs w:val="20"/>
    </w:rPr>
  </w:style>
  <w:style w:type="paragraph" w:styleId="a6">
    <w:name w:val="Balloon Text"/>
    <w:basedOn w:val="a"/>
    <w:semiHidden/>
    <w:rsid w:val="0044405D"/>
    <w:rPr>
      <w:rFonts w:ascii="Arial" w:hAnsi="Arial"/>
      <w:sz w:val="18"/>
      <w:szCs w:val="18"/>
    </w:rPr>
  </w:style>
  <w:style w:type="character" w:styleId="a7">
    <w:name w:val="Hyperlink"/>
    <w:rsid w:val="009168CC"/>
    <w:rPr>
      <w:color w:val="0000FF"/>
      <w:u w:val="single"/>
    </w:rPr>
  </w:style>
  <w:style w:type="character" w:styleId="HTML">
    <w:name w:val="HTML Code"/>
    <w:rsid w:val="003B67F1"/>
    <w:rPr>
      <w:rFonts w:ascii="細明體" w:eastAsia="細明體" w:hAnsi="細明體" w:cs="細明體"/>
      <w:sz w:val="24"/>
      <w:szCs w:val="24"/>
    </w:rPr>
  </w:style>
  <w:style w:type="paragraph" w:styleId="a8">
    <w:name w:val="header"/>
    <w:basedOn w:val="a"/>
    <w:link w:val="a9"/>
    <w:rsid w:val="0091647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916475"/>
  </w:style>
  <w:style w:type="paragraph" w:styleId="aa">
    <w:name w:val="footer"/>
    <w:basedOn w:val="a"/>
    <w:link w:val="ab"/>
    <w:rsid w:val="0091647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916475"/>
  </w:style>
  <w:style w:type="character" w:styleId="ac">
    <w:name w:val="annotation reference"/>
    <w:rsid w:val="00B610DB"/>
    <w:rPr>
      <w:sz w:val="18"/>
      <w:szCs w:val="18"/>
    </w:rPr>
  </w:style>
  <w:style w:type="paragraph" w:styleId="ad">
    <w:name w:val="annotation text"/>
    <w:basedOn w:val="a"/>
    <w:link w:val="ae"/>
    <w:rsid w:val="00B610DB"/>
  </w:style>
  <w:style w:type="character" w:customStyle="1" w:styleId="ae">
    <w:name w:val="註解文字 字元"/>
    <w:link w:val="ad"/>
    <w:rsid w:val="00B610DB"/>
    <w:rPr>
      <w:sz w:val="24"/>
      <w:szCs w:val="24"/>
    </w:rPr>
  </w:style>
  <w:style w:type="paragraph" w:styleId="af">
    <w:name w:val="annotation subject"/>
    <w:basedOn w:val="ad"/>
    <w:next w:val="ad"/>
    <w:link w:val="af0"/>
    <w:rsid w:val="00B610DB"/>
    <w:rPr>
      <w:b/>
      <w:bCs/>
    </w:rPr>
  </w:style>
  <w:style w:type="character" w:customStyle="1" w:styleId="af0">
    <w:name w:val="註解主旨 字元"/>
    <w:link w:val="af"/>
    <w:rsid w:val="00B610DB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412</Words>
  <Characters>2349</Characters>
  <Application>Microsoft Office Word</Application>
  <DocSecurity>0</DocSecurity>
  <Lines>19</Lines>
  <Paragraphs>5</Paragraphs>
  <ScaleCrop>false</ScaleCrop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國泰人壽</dc:creator>
  <cp:keywords/>
  <dc:description/>
  <cp:lastModifiedBy>戴余修</cp:lastModifiedBy>
  <cp:revision>2</cp:revision>
  <dcterms:created xsi:type="dcterms:W3CDTF">2020-07-27T00:55:00Z</dcterms:created>
  <dcterms:modified xsi:type="dcterms:W3CDTF">2020-07-27T00:55:00Z</dcterms:modified>
</cp:coreProperties>
</file>