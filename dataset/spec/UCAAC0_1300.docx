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  <w:tblPrChange w:id="0" w:author="FIS" w:date="2012-08-06T15:05:00Z">
          <w:tblPr>
            <w:tblW w:w="11268" w:type="dxa"/>
            <w:tblInd w:w="108" w:type="dxa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1418"/>
        <w:gridCol w:w="709"/>
        <w:gridCol w:w="4677"/>
        <w:gridCol w:w="1276"/>
        <w:gridCol w:w="1843"/>
        <w:tblGridChange w:id="1">
          <w:tblGrid>
            <w:gridCol w:w="2196"/>
            <w:gridCol w:w="1152"/>
            <w:gridCol w:w="3744"/>
            <w:gridCol w:w="2088"/>
            <w:gridCol w:w="2088"/>
          </w:tblGrid>
        </w:tblGridChange>
      </w:tblGrid>
      <w:tr w:rsidR="008F75FD" w:rsidTr="0029296A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" w:author="FIS" w:date="2012-08-06T15:05:00Z">
              <w:tcPr>
                <w:tcW w:w="219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8F75FD" w:rsidRDefault="008F75FD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 w:rsidRPr="00E8700A">
              <w:rPr>
                <w:rFonts w:ascii="細明體" w:eastAsia="細明體" w:hAnsi="細明體" w:cs="Courier New" w:hint="eastAsia"/>
              </w:rPr>
              <w:t>修改日期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3" w:author="FIS" w:date="2012-08-06T15:05:00Z">
              <w:tcPr>
                <w:tcW w:w="115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8F75FD" w:rsidRDefault="008F75FD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 w:rsidRPr="00E8700A">
              <w:rPr>
                <w:rFonts w:ascii="細明體" w:eastAsia="細明體" w:hAnsi="細明體" w:cs="Courier New" w:hint="eastAsia"/>
              </w:rPr>
              <w:t>版本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4" w:author="FIS" w:date="2012-08-06T15:05:00Z">
              <w:tcPr>
                <w:tcW w:w="374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8F75FD" w:rsidRDefault="008F75FD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 w:rsidRPr="00E8700A">
              <w:rPr>
                <w:rFonts w:ascii="細明體" w:eastAsia="細明體" w:hAnsi="細明體" w:cs="Courier New" w:hint="eastAsia"/>
              </w:rPr>
              <w:t>修改原因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5" w:author="FIS" w:date="2012-08-06T15:05:00Z">
              <w:tcPr>
                <w:tcW w:w="208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8F75FD" w:rsidRDefault="008F75FD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 w:rsidRPr="00E8700A">
              <w:rPr>
                <w:rFonts w:ascii="細明體" w:eastAsia="細明體" w:hAnsi="細明體" w:cs="Courier New" w:hint="eastAsia"/>
              </w:rPr>
              <w:t>修改人姓名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" w:author="FIS" w:date="2012-08-06T15:05:00Z">
              <w:tcPr>
                <w:tcW w:w="208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8F75FD" w:rsidRDefault="008F75FD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 w:rsidRPr="00E8700A">
              <w:rPr>
                <w:rFonts w:ascii="細明體" w:eastAsia="細明體" w:hAnsi="細明體" w:cs="Courier New" w:hint="eastAsia"/>
              </w:rPr>
              <w:t>立案單號</w:t>
            </w:r>
          </w:p>
        </w:tc>
      </w:tr>
      <w:tr w:rsidR="008F75FD" w:rsidTr="0029296A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" w:author="FIS" w:date="2012-08-06T15:05:00Z">
              <w:tcPr>
                <w:tcW w:w="219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8F75FD" w:rsidRDefault="008F75FD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2008/07/02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" w:author="FIS" w:date="2012-08-06T15:05:00Z">
              <w:tcPr>
                <w:tcW w:w="115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8F75FD" w:rsidRDefault="008F75FD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9" w:author="FIS" w:date="2012-08-06T15:05:00Z">
              <w:tcPr>
                <w:tcW w:w="374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8F75FD" w:rsidRDefault="008F75FD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0" w:author="FIS" w:date="2012-08-06T15:05:00Z">
              <w:tcPr>
                <w:tcW w:w="208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8F75FD" w:rsidRDefault="008F75FD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虹忞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1" w:author="FIS" w:date="2012-08-06T15:05:00Z">
              <w:tcPr>
                <w:tcW w:w="208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8F75FD" w:rsidRDefault="008F75FD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8F75FD" w:rsidTr="0029296A">
        <w:trPr>
          <w:ins w:id="12" w:author="FIS" w:date="2012-08-06T15:03:00Z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3" w:author="FIS" w:date="2012-08-06T15:05:00Z">
              <w:tcPr>
                <w:tcW w:w="219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8F75FD" w:rsidRDefault="008F75FD">
            <w:pPr>
              <w:pStyle w:val="Tabletext"/>
              <w:rPr>
                <w:ins w:id="14" w:author="FIS" w:date="2012-08-06T15:03:00Z"/>
                <w:rFonts w:ascii="細明體" w:eastAsia="細明體" w:hAnsi="細明體" w:hint="eastAsia"/>
                <w:lang w:eastAsia="zh-TW"/>
              </w:rPr>
            </w:pPr>
            <w:ins w:id="15" w:author="FIS" w:date="2012-08-06T15:03:00Z">
              <w:r>
                <w:rPr>
                  <w:rFonts w:ascii="細明體" w:eastAsia="細明體" w:hAnsi="細明體" w:hint="eastAsia"/>
                  <w:lang w:eastAsia="zh-TW"/>
                </w:rPr>
                <w:t>2012/8/6</w:t>
              </w:r>
            </w:ins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6" w:author="FIS" w:date="2012-08-06T15:05:00Z">
              <w:tcPr>
                <w:tcW w:w="115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8F75FD" w:rsidRDefault="008F75FD">
            <w:pPr>
              <w:pStyle w:val="Tabletext"/>
              <w:rPr>
                <w:ins w:id="17" w:author="FIS" w:date="2012-08-06T15:03:00Z"/>
                <w:rFonts w:ascii="細明體" w:eastAsia="細明體" w:hAnsi="細明體"/>
                <w:lang w:eastAsia="zh-TW"/>
              </w:rPr>
            </w:pPr>
            <w:ins w:id="18" w:author="FIS" w:date="2012-08-06T15:03:00Z">
              <w:r>
                <w:rPr>
                  <w:rFonts w:ascii="細明體" w:eastAsia="細明體" w:hAnsi="細明體" w:hint="eastAsia"/>
                  <w:lang w:eastAsia="zh-TW"/>
                </w:rPr>
                <w:t>2</w:t>
              </w:r>
            </w:ins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9" w:author="FIS" w:date="2012-08-06T15:05:00Z">
              <w:tcPr>
                <w:tcW w:w="374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8F75FD" w:rsidRDefault="008F75FD">
            <w:pPr>
              <w:pStyle w:val="Tabletext"/>
              <w:rPr>
                <w:ins w:id="20" w:author="FIS" w:date="2012-08-06T15:03:00Z"/>
                <w:rFonts w:ascii="細明體" w:eastAsia="細明體" w:hAnsi="細明體"/>
                <w:lang w:eastAsia="zh-TW"/>
              </w:rPr>
            </w:pPr>
            <w:ins w:id="21" w:author="FIS" w:date="2012-08-06T15:03:00Z">
              <w:r>
                <w:rPr>
                  <w:rFonts w:ascii="細明體" w:eastAsia="細明體" w:hAnsi="細明體" w:hint="eastAsia"/>
                  <w:lang w:eastAsia="zh-TW"/>
                </w:rPr>
                <w:t>增加項目分類</w:t>
              </w:r>
            </w:ins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2" w:author="FIS" w:date="2012-08-06T15:05:00Z">
              <w:tcPr>
                <w:tcW w:w="208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8F75FD" w:rsidRDefault="008F75FD">
            <w:pPr>
              <w:pStyle w:val="Tabletext"/>
              <w:jc w:val="center"/>
              <w:rPr>
                <w:ins w:id="23" w:author="FIS" w:date="2012-08-06T15:03:00Z"/>
                <w:rFonts w:ascii="細明體" w:eastAsia="細明體" w:hAnsi="細明體" w:hint="eastAsia"/>
                <w:lang w:eastAsia="zh-TW"/>
              </w:rPr>
            </w:pPr>
            <w:ins w:id="24" w:author="FIS" w:date="2012-08-06T15:03:00Z">
              <w:r>
                <w:rPr>
                  <w:rFonts w:ascii="細明體" w:eastAsia="細明體" w:hAnsi="細明體" w:hint="eastAsia"/>
                  <w:lang w:eastAsia="zh-TW"/>
                </w:rPr>
                <w:t>侑文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5" w:author="FIS" w:date="2012-08-06T15:05:00Z">
              <w:tcPr>
                <w:tcW w:w="208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8F75FD" w:rsidRDefault="008453A2">
            <w:pPr>
              <w:pStyle w:val="Tabletext"/>
              <w:jc w:val="center"/>
              <w:rPr>
                <w:ins w:id="26" w:author="FIS" w:date="2012-08-06T15:04:00Z"/>
                <w:rFonts w:ascii="細明體" w:eastAsia="細明體" w:hAnsi="細明體" w:hint="eastAsia"/>
                <w:lang w:eastAsia="zh-TW"/>
              </w:rPr>
            </w:pPr>
            <w:ins w:id="27" w:author="FIS" w:date="2012-08-06T17:17:00Z">
              <w:r>
                <w:t>120806000343</w:t>
              </w:r>
            </w:ins>
          </w:p>
        </w:tc>
      </w:tr>
    </w:tbl>
    <w:p w:rsidR="002E3427" w:rsidRDefault="002E342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E3427" w:rsidRDefault="002E3427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p w:rsidR="002E3427" w:rsidRDefault="002E3427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程式功能：</w:t>
      </w:r>
      <w:r w:rsidR="00543CA9" w:rsidRPr="00543CA9">
        <w:rPr>
          <w:rFonts w:ascii="細明體" w:eastAsia="細明體" w:hAnsi="細明體" w:hint="eastAsia"/>
          <w:kern w:val="2"/>
          <w:szCs w:val="24"/>
          <w:lang w:eastAsia="zh-TW"/>
        </w:rPr>
        <w:t>妊娠期併發症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查詢</w:t>
      </w:r>
    </w:p>
    <w:p w:rsidR="002E3427" w:rsidRDefault="002E34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程式名稱：AAC0_1</w:t>
      </w:r>
      <w:r w:rsidR="00543CA9">
        <w:rPr>
          <w:rFonts w:ascii="細明體" w:eastAsia="細明體" w:hAnsi="細明體" w:hint="eastAsia"/>
          <w:kern w:val="2"/>
          <w:szCs w:val="24"/>
          <w:lang w:eastAsia="zh-TW"/>
        </w:rPr>
        <w:t>3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00.java</w:t>
      </w:r>
    </w:p>
    <w:p w:rsidR="002E3427" w:rsidRDefault="002E34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作業方式：ONLINE</w:t>
      </w:r>
    </w:p>
    <w:p w:rsidR="002E3427" w:rsidRDefault="002E34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概要說明：</w:t>
      </w:r>
      <w:r w:rsidR="00543CA9" w:rsidRPr="00543CA9">
        <w:rPr>
          <w:rFonts w:ascii="細明體" w:eastAsia="細明體" w:hAnsi="細明體" w:hint="eastAsia"/>
          <w:kern w:val="2"/>
          <w:szCs w:val="24"/>
          <w:lang w:eastAsia="zh-TW"/>
        </w:rPr>
        <w:t>妊娠期併發症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查詢</w:t>
      </w:r>
      <w:r>
        <w:rPr>
          <w:rFonts w:ascii="細明體" w:eastAsia="細明體" w:hAnsi="細明體" w:hint="eastAsia"/>
          <w:lang w:eastAsia="zh-TW"/>
        </w:rPr>
        <w:t>。</w:t>
      </w:r>
    </w:p>
    <w:p w:rsidR="002E3427" w:rsidRDefault="002E3427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程式結構：</w:t>
      </w:r>
    </w:p>
    <w:p w:rsidR="002E3427" w:rsidRDefault="00EA4FA8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代碼查詢。</w:t>
      </w:r>
    </w:p>
    <w:p w:rsidR="00EA4FA8" w:rsidRPr="00EA4FA8" w:rsidRDefault="00EA4FA8" w:rsidP="00EA4FA8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理賠輸入畫面連結。</w:t>
      </w:r>
      <w:r w:rsidR="002B10C8">
        <w:rPr>
          <w:rFonts w:ascii="細明體" w:eastAsia="細明體" w:hAnsi="細明體" w:hint="eastAsia"/>
          <w:kern w:val="2"/>
          <w:szCs w:val="24"/>
          <w:lang w:eastAsia="zh-TW"/>
        </w:rPr>
        <w:t>(由大額給付連結)</w:t>
      </w:r>
    </w:p>
    <w:p w:rsidR="002E3427" w:rsidRDefault="002E3427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p w:rsidR="002E3427" w:rsidRDefault="002E34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無。</w:t>
      </w:r>
    </w:p>
    <w:p w:rsidR="002E3427" w:rsidRDefault="002E3427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相關檔案：</w:t>
      </w:r>
    </w:p>
    <w:p w:rsidR="002E3427" w:rsidRDefault="00FE5D71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FE5D71">
        <w:rPr>
          <w:rFonts w:ascii="細明體" w:eastAsia="細明體" w:hAnsi="細明體" w:hint="eastAsia"/>
          <w:kern w:val="2"/>
          <w:szCs w:val="24"/>
          <w:lang w:eastAsia="zh-TW"/>
        </w:rPr>
        <w:t>妊娠期併發症</w:t>
      </w:r>
      <w:r w:rsidR="002E3427">
        <w:rPr>
          <w:rFonts w:ascii="細明體" w:eastAsia="細明體" w:hAnsi="細明體" w:hint="eastAsia"/>
          <w:kern w:val="2"/>
          <w:szCs w:val="24"/>
          <w:lang w:eastAsia="zh-TW"/>
        </w:rPr>
        <w:t>檔：DTAAC1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3</w:t>
      </w:r>
      <w:r w:rsidR="002E3427">
        <w:rPr>
          <w:rFonts w:ascii="細明體" w:eastAsia="細明體" w:hAnsi="細明體" w:hint="eastAsia"/>
          <w:kern w:val="2"/>
          <w:szCs w:val="24"/>
          <w:lang w:eastAsia="zh-TW"/>
        </w:rPr>
        <w:t>0。</w:t>
      </w:r>
    </w:p>
    <w:p w:rsidR="002E3427" w:rsidRDefault="002E3427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設計畫面：</w:t>
      </w:r>
    </w:p>
    <w:p w:rsidR="00FE5D71" w:rsidRDefault="002E3427" w:rsidP="00FE5D71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/>
          <w:kern w:val="2"/>
          <w:szCs w:val="24"/>
          <w:lang w:eastAsia="zh-TW"/>
        </w:rPr>
        <w:fldChar w:fldCharType="begin"/>
      </w:r>
      <w:ins w:id="28" w:author="戴余修" w:date="2020-07-27T08:56:00Z">
        <w:r w:rsidR="00B82F6D">
          <w:rPr>
            <w:rFonts w:ascii="細明體" w:eastAsia="細明體" w:hAnsi="細明體"/>
            <w:kern w:val="2"/>
            <w:szCs w:val="24"/>
            <w:lang w:eastAsia="zh-TW"/>
          </w:rPr>
          <w:instrText>HYPERLINK "D:\\i92008is01\\Desktop\\intern_project\\spec\\aa_doc-master@ddc06949ca5\\CSR1_Doc\\docs\\AA理賠\\C0_代碼維護\\畫面\\USAAC01300_妊娠期併發症查詢.html"</w:instrText>
        </w:r>
      </w:ins>
      <w:del w:id="29" w:author="戴余修" w:date="2020-07-27T08:56:00Z">
        <w:r w:rsidR="00FE5D71" w:rsidDel="00B82F6D">
          <w:rPr>
            <w:rFonts w:ascii="細明體" w:eastAsia="細明體" w:hAnsi="細明體"/>
            <w:kern w:val="2"/>
            <w:szCs w:val="24"/>
            <w:lang w:eastAsia="zh-TW"/>
          </w:rPr>
          <w:delInstrText>HYPERLINK "../畫面/USAAC01300_妊娠期併發症查詢.html"</w:delInstrText>
        </w:r>
      </w:del>
      <w:ins w:id="30" w:author="戴余修" w:date="2020-07-27T08:56:00Z">
        <w:r w:rsidR="00B82F6D">
          <w:rPr>
            <w:rFonts w:ascii="細明體" w:eastAsia="細明體" w:hAnsi="細明體"/>
            <w:kern w:val="2"/>
            <w:szCs w:val="24"/>
            <w:lang w:eastAsia="zh-TW"/>
          </w:rPr>
        </w:r>
      </w:ins>
      <w:r>
        <w:rPr>
          <w:rFonts w:ascii="細明體" w:eastAsia="細明體" w:hAnsi="細明體"/>
          <w:kern w:val="2"/>
          <w:szCs w:val="24"/>
          <w:lang w:eastAsia="zh-TW"/>
        </w:rPr>
        <w:fldChar w:fldCharType="separate"/>
      </w:r>
      <w:r>
        <w:rPr>
          <w:rStyle w:val="a3"/>
          <w:rFonts w:ascii="細明體" w:eastAsia="細明體" w:hAnsi="細明體" w:hint="eastAsia"/>
          <w:color w:val="auto"/>
          <w:kern w:val="2"/>
          <w:szCs w:val="24"/>
          <w:lang w:eastAsia="zh-TW"/>
        </w:rPr>
        <w:t>如</w:t>
      </w:r>
      <w:r>
        <w:rPr>
          <w:rStyle w:val="a3"/>
          <w:rFonts w:ascii="細明體" w:eastAsia="細明體" w:hAnsi="細明體" w:hint="eastAsia"/>
          <w:color w:val="auto"/>
          <w:kern w:val="2"/>
          <w:szCs w:val="24"/>
          <w:lang w:eastAsia="zh-TW"/>
        </w:rPr>
        <w:t>連</w:t>
      </w:r>
      <w:r>
        <w:rPr>
          <w:rStyle w:val="a3"/>
          <w:rFonts w:ascii="細明體" w:eastAsia="細明體" w:hAnsi="細明體" w:hint="eastAsia"/>
          <w:color w:val="auto"/>
          <w:kern w:val="2"/>
          <w:szCs w:val="24"/>
          <w:lang w:eastAsia="zh-TW"/>
        </w:rPr>
        <w:t>結</w:t>
      </w:r>
      <w:r>
        <w:rPr>
          <w:rFonts w:ascii="細明體" w:eastAsia="細明體" w:hAnsi="細明體"/>
          <w:kern w:val="2"/>
          <w:szCs w:val="24"/>
          <w:lang w:eastAsia="zh-TW"/>
        </w:rPr>
        <w:fldChar w:fldCharType="end"/>
      </w:r>
      <w:r>
        <w:rPr>
          <w:rFonts w:ascii="細明體" w:eastAsia="細明體" w:hAnsi="細明體" w:hint="eastAsia"/>
          <w:kern w:val="2"/>
          <w:szCs w:val="24"/>
          <w:lang w:eastAsia="zh-TW"/>
        </w:rPr>
        <w:t>。</w:t>
      </w:r>
      <w:r w:rsidR="00FE5D71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="00FE5D71" w:rsidRPr="00FE5D71">
        <w:rPr>
          <w:rFonts w:ascii="細明體" w:eastAsia="細明體" w:hAnsi="細明體" w:hint="eastAsia"/>
          <w:kern w:val="2"/>
          <w:szCs w:val="24"/>
          <w:lang w:eastAsia="zh-TW"/>
        </w:rPr>
        <w:t>USAAC01300</w:t>
      </w:r>
      <w:r w:rsidR="00FE5D71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544CF9" w:rsidRDefault="00800D85" w:rsidP="00544CF9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szCs w:val="24"/>
          <w:lang w:eastAsia="zh-TW"/>
        </w:rPr>
      </w:pPr>
      <w:r w:rsidRPr="00606B0B">
        <w:rPr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474.75pt;height:102pt;visibility:visible">
            <v:imagedata r:id="rId7" o:title="" croptop="5825f" cropbottom="41324f" cropleft="5803f" cropright="6258f"/>
          </v:shape>
        </w:pict>
      </w:r>
    </w:p>
    <w:p w:rsidR="002E3427" w:rsidRDefault="00544CF9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/>
          <w:kern w:val="2"/>
          <w:szCs w:val="24"/>
          <w:lang w:eastAsia="zh-TW"/>
        </w:rPr>
        <w:br w:type="page"/>
      </w:r>
      <w:bookmarkStart w:id="31" w:name="_GoBack"/>
      <w:bookmarkEnd w:id="31"/>
      <w:r w:rsidR="002E3427">
        <w:rPr>
          <w:rFonts w:ascii="細明體" w:eastAsia="細明體" w:hAnsi="細明體" w:hint="eastAsia"/>
          <w:kern w:val="2"/>
          <w:szCs w:val="24"/>
          <w:lang w:eastAsia="zh-TW"/>
        </w:rPr>
        <w:lastRenderedPageBreak/>
        <w:t>程式內容：</w:t>
      </w:r>
    </w:p>
    <w:p w:rsidR="002E3427" w:rsidRDefault="002E3427">
      <w:pPr>
        <w:pStyle w:val="Tabletext"/>
        <w:keepLines w:val="0"/>
        <w:numPr>
          <w:ilvl w:val="1"/>
          <w:numId w:val="6"/>
        </w:numPr>
        <w:spacing w:after="0" w:line="240" w:lineRule="auto"/>
        <w:ind w:left="1440" w:hanging="96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初始： </w:t>
      </w:r>
    </w:p>
    <w:p w:rsidR="002E3427" w:rsidRDefault="002E34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資料列只有title部份。</w:t>
      </w:r>
    </w:p>
    <w:p w:rsidR="002E3427" w:rsidRDefault="002E3427">
      <w:pPr>
        <w:pStyle w:val="Tabletext"/>
        <w:keepLines w:val="0"/>
        <w:numPr>
          <w:ilvl w:val="1"/>
          <w:numId w:val="6"/>
        </w:numPr>
        <w:spacing w:after="0" w:line="240" w:lineRule="auto"/>
        <w:ind w:left="1440" w:hanging="96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查詢：</w:t>
      </w:r>
    </w:p>
    <w:p w:rsidR="002E3427" w:rsidRDefault="002E34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權限檢核：</w:t>
      </w:r>
    </w:p>
    <w:p w:rsidR="002E3427" w:rsidRDefault="002E34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無。</w:t>
      </w:r>
    </w:p>
    <w:p w:rsidR="002E3427" w:rsidRDefault="002E34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檢核查詢鍵值： </w:t>
      </w:r>
    </w:p>
    <w:p w:rsidR="002E3427" w:rsidRDefault="002E34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無。</w:t>
      </w:r>
    </w:p>
    <w:p w:rsidR="00800D85" w:rsidRDefault="00800D85" w:rsidP="00800D85">
      <w:pPr>
        <w:pStyle w:val="Tabletext"/>
        <w:keepLines w:val="0"/>
        <w:numPr>
          <w:ilvl w:val="1"/>
          <w:numId w:val="6"/>
        </w:numPr>
        <w:spacing w:after="0" w:line="240" w:lineRule="auto"/>
        <w:rPr>
          <w:ins w:id="32" w:author="FIS" w:date="2012-08-06T14:59:00Z"/>
          <w:rFonts w:ascii="細明體" w:eastAsia="細明體" w:hAnsi="細明體" w:hint="eastAsia"/>
          <w:kern w:val="2"/>
          <w:szCs w:val="24"/>
          <w:lang w:eastAsia="zh-TW"/>
        </w:rPr>
        <w:pPrChange w:id="33" w:author="FIS" w:date="2012-08-06T14:59:00Z">
          <w:pPr>
            <w:pStyle w:val="Tabletext"/>
            <w:keepLines w:val="0"/>
            <w:numPr>
              <w:ilvl w:val="2"/>
              <w:numId w:val="6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34" w:author="FIS" w:date="2012-08-06T14:59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產生下拉選單資料：</w:t>
        </w:r>
      </w:ins>
    </w:p>
    <w:p w:rsidR="00800D85" w:rsidRDefault="00800D85" w:rsidP="00800D85">
      <w:pPr>
        <w:pStyle w:val="Tabletext"/>
        <w:keepLines w:val="0"/>
        <w:numPr>
          <w:ilvl w:val="2"/>
          <w:numId w:val="6"/>
        </w:numPr>
        <w:spacing w:after="0" w:line="240" w:lineRule="auto"/>
        <w:rPr>
          <w:ins w:id="35" w:author="FIS" w:date="2012-08-06T14:59:00Z"/>
          <w:rFonts w:ascii="細明體" w:eastAsia="細明體" w:hAnsi="細明體" w:hint="eastAsia"/>
          <w:kern w:val="2"/>
          <w:szCs w:val="24"/>
          <w:lang w:eastAsia="zh-TW"/>
        </w:rPr>
      </w:pPr>
      <w:ins w:id="36" w:author="FIS" w:date="2012-08-06T14:59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READ DTAAC130(</w:t>
        </w:r>
        <w:r w:rsidRPr="00423981">
          <w:rPr>
            <w:rFonts w:ascii="細明體" w:eastAsia="細明體" w:hAnsi="細明體" w:hint="eastAsia"/>
            <w:kern w:val="2"/>
            <w:szCs w:val="24"/>
            <w:lang w:eastAsia="zh-TW"/>
          </w:rPr>
          <w:t>妊娠期併發症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檔)</w:t>
        </w:r>
      </w:ins>
    </w:p>
    <w:p w:rsidR="00800D85" w:rsidRDefault="00800D85" w:rsidP="00800D85">
      <w:pPr>
        <w:pStyle w:val="Tabletext"/>
        <w:keepLines w:val="0"/>
        <w:numPr>
          <w:ilvl w:val="2"/>
          <w:numId w:val="6"/>
        </w:numPr>
        <w:spacing w:after="0" w:line="240" w:lineRule="auto"/>
        <w:rPr>
          <w:ins w:id="37" w:author="FIS" w:date="2012-08-06T14:59:00Z"/>
          <w:rFonts w:ascii="細明體" w:eastAsia="細明體" w:hAnsi="細明體" w:hint="eastAsia"/>
          <w:kern w:val="2"/>
          <w:szCs w:val="24"/>
          <w:lang w:eastAsia="zh-TW"/>
        </w:rPr>
      </w:pPr>
      <w:ins w:id="38" w:author="FIS" w:date="2012-08-06T14:59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IF NOT FND</w:t>
        </w:r>
      </w:ins>
    </w:p>
    <w:p w:rsidR="00800D85" w:rsidRDefault="00800D85" w:rsidP="00800D85">
      <w:pPr>
        <w:pStyle w:val="Tabletext"/>
        <w:keepLines w:val="0"/>
        <w:numPr>
          <w:ilvl w:val="2"/>
          <w:numId w:val="6"/>
        </w:numPr>
        <w:spacing w:after="0" w:line="240" w:lineRule="auto"/>
        <w:rPr>
          <w:ins w:id="39" w:author="FIS" w:date="2012-08-06T14:59:00Z"/>
          <w:rFonts w:ascii="細明體" w:eastAsia="細明體" w:hAnsi="細明體" w:hint="eastAsia"/>
          <w:kern w:val="2"/>
          <w:szCs w:val="24"/>
          <w:lang w:eastAsia="zh-TW"/>
        </w:rPr>
      </w:pPr>
      <w:ins w:id="40" w:author="FIS" w:date="2012-08-06T14:59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ELSE</w:t>
        </w:r>
      </w:ins>
    </w:p>
    <w:p w:rsidR="00800D85" w:rsidRDefault="00800D85" w:rsidP="00800D85">
      <w:pPr>
        <w:pStyle w:val="Tabletext"/>
        <w:keepLines w:val="0"/>
        <w:numPr>
          <w:ilvl w:val="3"/>
          <w:numId w:val="6"/>
        </w:numPr>
        <w:spacing w:after="0" w:line="240" w:lineRule="auto"/>
        <w:rPr>
          <w:ins w:id="41" w:author="FIS" w:date="2012-08-06T14:59:00Z"/>
          <w:rFonts w:ascii="細明體" w:eastAsia="細明體" w:hAnsi="細明體" w:hint="eastAsia"/>
          <w:kern w:val="2"/>
          <w:szCs w:val="24"/>
          <w:lang w:eastAsia="zh-TW"/>
        </w:rPr>
        <w:pPrChange w:id="42" w:author="FIS" w:date="2012-08-06T14:59:00Z">
          <w:pPr>
            <w:pStyle w:val="Tabletext"/>
            <w:keepLines w:val="0"/>
            <w:numPr>
              <w:ilvl w:val="2"/>
              <w:numId w:val="6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43" w:author="FIS" w:date="2012-08-06T14:59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同一</w:t>
        </w:r>
      </w:ins>
      <w:ins w:id="44" w:author="FIS" w:date="2012-08-06T15:00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 xml:space="preserve"> </w:t>
        </w:r>
        <w:r w:rsidRPr="00800D85">
          <w:rPr>
            <w:rFonts w:ascii="細明體" w:eastAsia="細明體" w:hAnsi="細明體" w:hint="eastAsia"/>
            <w:kern w:val="2"/>
            <w:szCs w:val="24"/>
            <w:lang w:eastAsia="zh-TW"/>
          </w:rPr>
          <w:t>項目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、</w:t>
        </w:r>
        <w:r w:rsidRPr="00800D85">
          <w:rPr>
            <w:rFonts w:ascii="細明體" w:eastAsia="細明體" w:hAnsi="細明體" w:hint="eastAsia"/>
            <w:kern w:val="2"/>
            <w:szCs w:val="24"/>
            <w:lang w:eastAsia="zh-TW"/>
          </w:rPr>
          <w:t>項目名稱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 xml:space="preserve"> 取1筆</w:t>
        </w:r>
      </w:ins>
    </w:p>
    <w:p w:rsidR="002E3427" w:rsidRDefault="002E3427" w:rsidP="00DE19BE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  <w:pPrChange w:id="45" w:author="FIS" w:date="2012-08-06T15:00:00Z">
          <w:pPr>
            <w:pStyle w:val="Tabletext"/>
            <w:keepLines w:val="0"/>
            <w:numPr>
              <w:ilvl w:val="2"/>
              <w:numId w:val="6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讀取資料： </w:t>
      </w:r>
    </w:p>
    <w:p w:rsidR="002E3427" w:rsidRDefault="002E3427" w:rsidP="00DE19BE">
      <w:pPr>
        <w:pStyle w:val="Tabletext"/>
        <w:keepLines w:val="0"/>
        <w:numPr>
          <w:ilvl w:val="2"/>
          <w:numId w:val="6"/>
        </w:numPr>
        <w:spacing w:after="0" w:line="240" w:lineRule="auto"/>
        <w:rPr>
          <w:ins w:id="46" w:author="FIS" w:date="2012-08-06T15:00:00Z"/>
          <w:rFonts w:ascii="細明體" w:eastAsia="細明體" w:hAnsi="細明體" w:hint="eastAsia"/>
          <w:kern w:val="2"/>
          <w:szCs w:val="24"/>
          <w:lang w:eastAsia="zh-TW"/>
        </w:rPr>
        <w:pPrChange w:id="47" w:author="FIS" w:date="2012-08-06T15:00:00Z">
          <w:pPr>
            <w:pStyle w:val="Tabletext"/>
            <w:keepLines w:val="0"/>
            <w:numPr>
              <w:ilvl w:val="3"/>
              <w:numId w:val="6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ins w:id="48" w:author="FIS" w:date="2012-08-06T15:00:00Z">
        <w:r w:rsidR="00DE19BE">
          <w:rPr>
            <w:rFonts w:ascii="細明體" w:eastAsia="細明體" w:hAnsi="細明體" w:hint="eastAsia"/>
            <w:kern w:val="2"/>
            <w:szCs w:val="24"/>
            <w:lang w:eastAsia="zh-TW"/>
          </w:rPr>
          <w:t>READ DTAAC130(</w:t>
        </w:r>
        <w:r w:rsidR="00DE19BE" w:rsidRPr="00423981">
          <w:rPr>
            <w:rFonts w:ascii="細明體" w:eastAsia="細明體" w:hAnsi="細明體" w:hint="eastAsia"/>
            <w:kern w:val="2"/>
            <w:szCs w:val="24"/>
            <w:lang w:eastAsia="zh-TW"/>
          </w:rPr>
          <w:t>妊娠期併發症</w:t>
        </w:r>
        <w:r w:rsidR="00DE19BE">
          <w:rPr>
            <w:rFonts w:ascii="細明體" w:eastAsia="細明體" w:hAnsi="細明體" w:hint="eastAsia"/>
            <w:kern w:val="2"/>
            <w:szCs w:val="24"/>
            <w:lang w:eastAsia="zh-TW"/>
          </w:rPr>
          <w:t>檔)</w:t>
        </w:r>
      </w:ins>
      <w:del w:id="49" w:author="FIS" w:date="2012-08-06T15:00:00Z">
        <w:r w:rsidDel="00DE19BE">
          <w:rPr>
            <w:rFonts w:ascii="細明體" w:eastAsia="細明體" w:hAnsi="細明體" w:hint="eastAsia"/>
            <w:kern w:val="2"/>
            <w:szCs w:val="24"/>
            <w:lang w:eastAsia="zh-TW"/>
          </w:rPr>
          <w:delText>讀取</w:delText>
        </w:r>
        <w:r w:rsidR="00423981" w:rsidRPr="00423981" w:rsidDel="00DE19BE">
          <w:rPr>
            <w:rFonts w:ascii="細明體" w:eastAsia="細明體" w:hAnsi="細明體" w:hint="eastAsia"/>
            <w:kern w:val="2"/>
            <w:szCs w:val="24"/>
            <w:lang w:eastAsia="zh-TW"/>
          </w:rPr>
          <w:delText>妊娠期併發症</w:delText>
        </w:r>
        <w:r w:rsidDel="00DE19BE">
          <w:rPr>
            <w:rFonts w:ascii="細明體" w:eastAsia="細明體" w:hAnsi="細明體" w:hint="eastAsia"/>
            <w:kern w:val="2"/>
            <w:szCs w:val="24"/>
            <w:lang w:eastAsia="zh-TW"/>
          </w:rPr>
          <w:delText>檔_DTAAC1</w:delText>
        </w:r>
        <w:r w:rsidR="00423981" w:rsidDel="00DE19BE">
          <w:rPr>
            <w:rFonts w:ascii="細明體" w:eastAsia="細明體" w:hAnsi="細明體" w:hint="eastAsia"/>
            <w:kern w:val="2"/>
            <w:szCs w:val="24"/>
            <w:lang w:eastAsia="zh-TW"/>
          </w:rPr>
          <w:delText>3</w:delText>
        </w:r>
        <w:r w:rsidDel="00DE19BE">
          <w:rPr>
            <w:rFonts w:ascii="細明體" w:eastAsia="細明體" w:hAnsi="細明體" w:hint="eastAsia"/>
            <w:kern w:val="2"/>
            <w:szCs w:val="24"/>
            <w:lang w:eastAsia="zh-TW"/>
          </w:rPr>
          <w:delText>0。</w:delText>
        </w:r>
      </w:del>
    </w:p>
    <w:p w:rsidR="00DE19BE" w:rsidRDefault="00DE19BE" w:rsidP="00DE19BE">
      <w:pPr>
        <w:pStyle w:val="Tabletext"/>
        <w:keepLines w:val="0"/>
        <w:numPr>
          <w:ilvl w:val="2"/>
          <w:numId w:val="6"/>
        </w:numPr>
        <w:spacing w:after="0" w:line="240" w:lineRule="auto"/>
        <w:rPr>
          <w:ins w:id="50" w:author="FIS" w:date="2012-08-06T15:00:00Z"/>
          <w:rFonts w:ascii="細明體" w:eastAsia="細明體" w:hAnsi="細明體" w:hint="eastAsia"/>
          <w:kern w:val="2"/>
          <w:szCs w:val="24"/>
          <w:lang w:eastAsia="zh-TW"/>
        </w:rPr>
        <w:pPrChange w:id="51" w:author="FIS" w:date="2012-08-06T15:00:00Z">
          <w:pPr>
            <w:pStyle w:val="Tabletext"/>
            <w:keepLines w:val="0"/>
            <w:numPr>
              <w:ilvl w:val="3"/>
              <w:numId w:val="6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52" w:author="FIS" w:date="2012-08-06T15:00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 xml:space="preserve">WHERE </w:t>
        </w:r>
      </w:ins>
    </w:p>
    <w:p w:rsidR="00DE19BE" w:rsidRDefault="00DE19BE" w:rsidP="00DE19BE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ins w:id="53" w:author="FIS" w:date="2012-08-06T15:01:00Z">
        <w:r w:rsidRPr="00800D85">
          <w:rPr>
            <w:rFonts w:ascii="細明體" w:eastAsia="細明體" w:hAnsi="細明體" w:hint="eastAsia"/>
            <w:kern w:val="2"/>
            <w:szCs w:val="24"/>
            <w:lang w:eastAsia="zh-TW"/>
          </w:rPr>
          <w:t>項目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 xml:space="preserve"> = 下拉選單對應資料</w:t>
        </w:r>
      </w:ins>
    </w:p>
    <w:p w:rsidR="002E3427" w:rsidRDefault="002E3427">
      <w:pPr>
        <w:pStyle w:val="Tabletext"/>
        <w:keepLines w:val="0"/>
        <w:numPr>
          <w:ilvl w:val="1"/>
          <w:numId w:val="6"/>
        </w:numPr>
        <w:spacing w:after="0" w:line="240" w:lineRule="auto"/>
        <w:ind w:left="1440" w:hanging="96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FORMAT畫面資料：</w:t>
      </w:r>
    </w:p>
    <w:p w:rsidR="002E3427" w:rsidRDefault="002E34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將DTAAC1</w:t>
      </w:r>
      <w:r w:rsidR="00F22970">
        <w:rPr>
          <w:rFonts w:ascii="細明體" w:eastAsia="細明體" w:hAnsi="細明體" w:hint="eastAsia"/>
          <w:kern w:val="2"/>
          <w:szCs w:val="24"/>
          <w:lang w:eastAsia="zh-TW"/>
        </w:rPr>
        <w:t>3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0 TABLE的資料，依畫面方式呈現資料。</w:t>
      </w:r>
    </w:p>
    <w:p w:rsidR="0035455C" w:rsidRDefault="0035455C" w:rsidP="0035455C">
      <w:pPr>
        <w:pStyle w:val="Tabletext"/>
        <w:keepLines w:val="0"/>
        <w:numPr>
          <w:ilvl w:val="3"/>
          <w:numId w:val="6"/>
        </w:numPr>
        <w:spacing w:after="0" w:line="240" w:lineRule="auto"/>
        <w:rPr>
          <w:ins w:id="54" w:author="FIS" w:date="2012-08-06T15:01:00Z"/>
          <w:rFonts w:ascii="細明體" w:eastAsia="細明體" w:hAnsi="細明體" w:hint="eastAsia"/>
          <w:kern w:val="2"/>
          <w:szCs w:val="24"/>
          <w:lang w:eastAsia="zh-TW"/>
        </w:rPr>
      </w:pPr>
      <w:ins w:id="55" w:author="FIS" w:date="2012-08-06T15:01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畫面.項目 = DTAAC130.</w:t>
        </w:r>
        <w:r w:rsidRPr="0035455C">
          <w:rPr>
            <w:rFonts w:ascii="細明體" w:eastAsia="細明體" w:hAnsi="細明體" w:hint="eastAsia"/>
            <w:kern w:val="2"/>
            <w:szCs w:val="24"/>
            <w:lang w:eastAsia="zh-TW"/>
          </w:rPr>
          <w:t>項目名稱</w:t>
        </w:r>
      </w:ins>
    </w:p>
    <w:p w:rsidR="002E3427" w:rsidRDefault="002E34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畫面.</w:t>
      </w:r>
      <w:ins w:id="56" w:author="FIS" w:date="2012-08-06T15:01:00Z">
        <w:r w:rsidR="0035455C">
          <w:rPr>
            <w:rFonts w:ascii="細明體" w:eastAsia="細明體" w:hAnsi="細明體" w:hint="eastAsia"/>
            <w:kern w:val="2"/>
            <w:szCs w:val="24"/>
            <w:lang w:eastAsia="zh-TW"/>
          </w:rPr>
          <w:t>代號</w:t>
        </w:r>
      </w:ins>
      <w:del w:id="57" w:author="FIS" w:date="2012-08-06T15:01:00Z">
        <w:r w:rsidR="00F22970" w:rsidDel="0035455C">
          <w:rPr>
            <w:rFonts w:ascii="細明體" w:eastAsia="細明體" w:hAnsi="細明體" w:hint="eastAsia"/>
            <w:kern w:val="2"/>
            <w:szCs w:val="24"/>
            <w:lang w:eastAsia="zh-TW"/>
          </w:rPr>
          <w:delText>項次</w:delText>
        </w:r>
      </w:del>
      <w:r w:rsidR="00F22970">
        <w:rPr>
          <w:rFonts w:ascii="細明體" w:eastAsia="細明體" w:hAnsi="細明體" w:hint="eastAsia"/>
          <w:kern w:val="2"/>
          <w:szCs w:val="24"/>
          <w:lang w:eastAsia="zh-TW"/>
        </w:rPr>
        <w:t xml:space="preserve"> = 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DTAAC1</w:t>
      </w:r>
      <w:r w:rsidR="00F22970">
        <w:rPr>
          <w:rFonts w:ascii="細明體" w:eastAsia="細明體" w:hAnsi="細明體" w:hint="eastAsia"/>
          <w:kern w:val="2"/>
          <w:szCs w:val="24"/>
          <w:lang w:eastAsia="zh-TW"/>
        </w:rPr>
        <w:t>3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0.</w:t>
      </w:r>
      <w:r w:rsidR="00F22970" w:rsidRPr="00423981">
        <w:rPr>
          <w:rFonts w:ascii="細明體" w:eastAsia="細明體" w:hAnsi="細明體" w:hint="eastAsia"/>
          <w:kern w:val="2"/>
          <w:szCs w:val="24"/>
          <w:lang w:eastAsia="zh-TW"/>
        </w:rPr>
        <w:t>妊娠期併發症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代碼。</w:t>
      </w:r>
    </w:p>
    <w:p w:rsidR="002E3427" w:rsidRDefault="002E34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畫面.</w:t>
      </w:r>
      <w:del w:id="58" w:author="FIS" w:date="2012-08-06T15:01:00Z">
        <w:r w:rsidR="00F22970" w:rsidRPr="00F22970" w:rsidDel="0035455C">
          <w:rPr>
            <w:rFonts w:ascii="細明體" w:eastAsia="細明體" w:hAnsi="細明體" w:hint="eastAsia"/>
            <w:kern w:val="2"/>
            <w:szCs w:val="24"/>
            <w:lang w:eastAsia="zh-TW"/>
          </w:rPr>
          <w:delText>妊娠期併發症</w:delText>
        </w:r>
      </w:del>
      <w:r w:rsidR="00F22970" w:rsidRPr="00F22970">
        <w:rPr>
          <w:rFonts w:ascii="細明體" w:eastAsia="細明體" w:hAnsi="細明體" w:hint="eastAsia"/>
          <w:kern w:val="2"/>
          <w:szCs w:val="24"/>
          <w:lang w:eastAsia="zh-TW"/>
        </w:rPr>
        <w:t>疾病項目</w:t>
      </w:r>
      <w:r w:rsidR="00F22970">
        <w:rPr>
          <w:rFonts w:ascii="細明體" w:eastAsia="細明體" w:hAnsi="細明體" w:hint="eastAsia"/>
          <w:kern w:val="2"/>
          <w:szCs w:val="24"/>
          <w:lang w:eastAsia="zh-TW"/>
        </w:rPr>
        <w:t xml:space="preserve"> = 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DTAAC1</w:t>
      </w:r>
      <w:r w:rsidR="00F22970">
        <w:rPr>
          <w:rFonts w:ascii="細明體" w:eastAsia="細明體" w:hAnsi="細明體" w:hint="eastAsia"/>
          <w:kern w:val="2"/>
          <w:szCs w:val="24"/>
          <w:lang w:eastAsia="zh-TW"/>
        </w:rPr>
        <w:t>3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0.</w:t>
      </w:r>
      <w:r w:rsidR="00F22970" w:rsidRPr="00F22970">
        <w:rPr>
          <w:rFonts w:ascii="細明體" w:eastAsia="細明體" w:hAnsi="細明體" w:hint="eastAsia"/>
          <w:kern w:val="2"/>
          <w:szCs w:val="24"/>
          <w:lang w:eastAsia="zh-TW"/>
        </w:rPr>
        <w:t>妊娠期併發症項目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2E3427" w:rsidRDefault="002E34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畫面.</w:t>
      </w:r>
      <w:r w:rsidR="00F22970">
        <w:rPr>
          <w:rFonts w:ascii="細明體" w:eastAsia="細明體" w:hAnsi="細明體" w:hint="eastAsia"/>
          <w:kern w:val="2"/>
          <w:szCs w:val="24"/>
          <w:lang w:eastAsia="zh-TW"/>
        </w:rPr>
        <w:t>給付比例 = DTAAC130.</w:t>
      </w:r>
      <w:r w:rsidR="00F22970">
        <w:rPr>
          <w:rStyle w:val="a6"/>
          <w:rFonts w:ascii="細明體" w:eastAsia="細明體" w:hAnsi="細明體" w:hint="eastAsia"/>
          <w:caps/>
          <w:color w:val="000000"/>
          <w:szCs w:val="24"/>
          <w:lang w:eastAsia="zh-TW"/>
        </w:rPr>
        <w:t>給付比例</w:t>
      </w:r>
      <w:r w:rsidR="00F22970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525CB6" w:rsidRDefault="00525CB6" w:rsidP="00525CB6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E3427" w:rsidRDefault="00494D08" w:rsidP="00525CB6">
      <w:pPr>
        <w:pStyle w:val="Tabletext"/>
        <w:keepLines w:val="0"/>
        <w:numPr>
          <w:ilvl w:val="1"/>
          <w:numId w:val="6"/>
        </w:numPr>
        <w:spacing w:after="0" w:line="240" w:lineRule="auto"/>
        <w:ind w:left="1440" w:hanging="96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依前端連結畫面資料控制：</w:t>
      </w:r>
    </w:p>
    <w:p w:rsidR="002E3427" w:rsidRDefault="002E34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若是從</w:t>
      </w:r>
      <w:r w:rsidR="00525CB6">
        <w:rPr>
          <w:rFonts w:ascii="細明體" w:eastAsia="細明體" w:hAnsi="細明體" w:hint="eastAsia"/>
          <w:kern w:val="2"/>
          <w:szCs w:val="24"/>
          <w:lang w:eastAsia="zh-TW"/>
        </w:rPr>
        <w:t>理賠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【</w:t>
      </w:r>
      <w:r w:rsidR="00494D08">
        <w:rPr>
          <w:rFonts w:ascii="細明體" w:eastAsia="細明體" w:hAnsi="細明體" w:hint="eastAsia"/>
          <w:kern w:val="2"/>
          <w:szCs w:val="24"/>
          <w:lang w:eastAsia="zh-TW"/>
        </w:rPr>
        <w:t>大額給付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畫面】連結過來： </w:t>
      </w:r>
    </w:p>
    <w:p w:rsidR="002E3427" w:rsidRDefault="00525CB6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項次</w:t>
      </w:r>
      <w:r w:rsidR="002E3427">
        <w:rPr>
          <w:rFonts w:ascii="細明體" w:eastAsia="細明體" w:hAnsi="細明體" w:hint="eastAsia"/>
          <w:kern w:val="2"/>
          <w:szCs w:val="24"/>
          <w:lang w:eastAsia="zh-TW"/>
        </w:rPr>
        <w:t>【可】連結：</w:t>
      </w:r>
    </w:p>
    <w:p w:rsidR="002E3427" w:rsidRDefault="002E3427">
      <w:pPr>
        <w:pStyle w:val="Tabletext"/>
        <w:keepLines w:val="0"/>
        <w:numPr>
          <w:ilvl w:val="4"/>
          <w:numId w:val="6"/>
        </w:numPr>
        <w:spacing w:after="0" w:line="240" w:lineRule="auto"/>
        <w:rPr>
          <w:ins w:id="59" w:author="FIS" w:date="2012-08-06T15:02:00Z"/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將連結的</w:t>
      </w:r>
      <w:r w:rsidR="00525CB6">
        <w:rPr>
          <w:rFonts w:ascii="細明體" w:eastAsia="細明體" w:hAnsi="細明體" w:hint="eastAsia"/>
          <w:kern w:val="2"/>
          <w:szCs w:val="24"/>
          <w:lang w:eastAsia="zh-TW"/>
        </w:rPr>
        <w:t>代碼與項目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相關資料傳回連結本支程式的程式。</w:t>
      </w:r>
    </w:p>
    <w:p w:rsidR="00197907" w:rsidRDefault="00197907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ins w:id="60" w:author="FIS" w:date="2012-08-06T15:03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傳入參數：</w:t>
        </w:r>
        <w:r w:rsidR="000B286C" w:rsidRPr="00800D85">
          <w:rPr>
            <w:rFonts w:ascii="細明體" w:eastAsia="細明體" w:hAnsi="細明體" w:hint="eastAsia"/>
            <w:kern w:val="2"/>
            <w:szCs w:val="24"/>
            <w:lang w:eastAsia="zh-TW"/>
          </w:rPr>
          <w:t>項目</w:t>
        </w:r>
      </w:ins>
    </w:p>
    <w:p w:rsidR="002E3427" w:rsidRDefault="00525CB6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Pr="00423981">
        <w:rPr>
          <w:rFonts w:ascii="細明體" w:eastAsia="細明體" w:hAnsi="細明體" w:hint="eastAsia"/>
          <w:kern w:val="2"/>
          <w:szCs w:val="24"/>
          <w:lang w:eastAsia="zh-TW"/>
        </w:rPr>
        <w:t>妊娠期併發症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代碼 </w:t>
      </w:r>
      <w:r w:rsidR="002E3427">
        <w:rPr>
          <w:rFonts w:ascii="細明體" w:eastAsia="細明體" w:hAnsi="細明體" w:hint="eastAsia"/>
          <w:kern w:val="2"/>
          <w:szCs w:val="24"/>
          <w:lang w:eastAsia="zh-TW"/>
        </w:rPr>
        <w:t>= DTAAC1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3</w:t>
      </w:r>
      <w:r w:rsidR="002E3427">
        <w:rPr>
          <w:rFonts w:ascii="細明體" w:eastAsia="細明體" w:hAnsi="細明體" w:hint="eastAsia"/>
          <w:kern w:val="2"/>
          <w:szCs w:val="24"/>
          <w:lang w:eastAsia="zh-TW"/>
        </w:rPr>
        <w:t>0.</w:t>
      </w:r>
      <w:r w:rsidRPr="00423981">
        <w:rPr>
          <w:rFonts w:ascii="細明體" w:eastAsia="細明體" w:hAnsi="細明體" w:hint="eastAsia"/>
          <w:kern w:val="2"/>
          <w:szCs w:val="24"/>
          <w:lang w:eastAsia="zh-TW"/>
        </w:rPr>
        <w:t>妊娠期併發症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代碼</w:t>
      </w:r>
      <w:r w:rsidR="002E3427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525CB6" w:rsidRDefault="00525CB6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Pr="00525CB6">
        <w:rPr>
          <w:rFonts w:ascii="細明體" w:eastAsia="細明體" w:hAnsi="細明體" w:hint="eastAsia"/>
          <w:kern w:val="2"/>
          <w:szCs w:val="24"/>
          <w:lang w:eastAsia="zh-TW"/>
        </w:rPr>
        <w:t>妊娠期併發症疾病項目</w:t>
      </w:r>
      <w:r w:rsidR="002E3427">
        <w:rPr>
          <w:rFonts w:ascii="細明體" w:eastAsia="細明體" w:hAnsi="細明體" w:hint="eastAsia"/>
          <w:kern w:val="2"/>
          <w:szCs w:val="24"/>
          <w:lang w:eastAsia="zh-TW"/>
        </w:rPr>
        <w:t>= DTAAC1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3</w:t>
      </w:r>
      <w:r w:rsidR="002E3427">
        <w:rPr>
          <w:rFonts w:ascii="細明體" w:eastAsia="細明體" w:hAnsi="細明體" w:hint="eastAsia"/>
          <w:kern w:val="2"/>
          <w:szCs w:val="24"/>
          <w:lang w:eastAsia="zh-TW"/>
        </w:rPr>
        <w:t>0.</w:t>
      </w:r>
      <w:r w:rsidRPr="00525CB6">
        <w:rPr>
          <w:rFonts w:ascii="細明體" w:eastAsia="細明體" w:hAnsi="細明體" w:hint="eastAsia"/>
          <w:kern w:val="2"/>
          <w:szCs w:val="24"/>
          <w:lang w:eastAsia="zh-TW"/>
        </w:rPr>
        <w:t>妊娠期併發症疾病項目</w:t>
      </w:r>
    </w:p>
    <w:p w:rsidR="002E3427" w:rsidRDefault="002E342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E3427" w:rsidRDefault="002E34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顯示查詢成功訊息：</w:t>
      </w:r>
    </w:p>
    <w:p w:rsidR="002E3427" w:rsidRDefault="002E34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保留查詢資料</w:t>
      </w:r>
    </w:p>
    <w:p w:rsidR="002E3427" w:rsidRDefault="002E3427">
      <w:pPr>
        <w:pStyle w:val="Tabletext"/>
        <w:keepLines w:val="0"/>
        <w:spacing w:after="0" w:line="240" w:lineRule="auto"/>
        <w:ind w:left="1276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E3427" w:rsidRDefault="002E3427">
      <w:pPr>
        <w:pStyle w:val="Tabletext"/>
        <w:keepLines w:val="0"/>
        <w:numPr>
          <w:ilvl w:val="1"/>
          <w:numId w:val="6"/>
        </w:numPr>
        <w:spacing w:after="0" w:line="240" w:lineRule="auto"/>
        <w:ind w:left="1440" w:hanging="96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第一筆、前一筆、下一筆、最後一筆</w:t>
      </w:r>
      <w:r w:rsidR="004C5FAB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4C5FAB" w:rsidRDefault="004C5FAB" w:rsidP="004C5FAB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畫面顯示一頁100筆。</w:t>
      </w:r>
      <w:r w:rsidR="00BB044F">
        <w:rPr>
          <w:rFonts w:ascii="細明體" w:eastAsia="細明體" w:hAnsi="細明體" w:hint="eastAsia"/>
          <w:kern w:val="2"/>
          <w:szCs w:val="24"/>
          <w:lang w:eastAsia="zh-TW"/>
        </w:rPr>
        <w:t>(此檔目前只有11項)</w:t>
      </w:r>
    </w:p>
    <w:p w:rsidR="002E3427" w:rsidRDefault="002E342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2E3427">
      <w:footerReference w:type="even" r:id="rId8"/>
      <w:footerReference w:type="default" r:id="rId9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C8E" w:rsidRDefault="00900C8E">
      <w:r>
        <w:separator/>
      </w:r>
    </w:p>
  </w:endnote>
  <w:endnote w:type="continuationSeparator" w:id="0">
    <w:p w:rsidR="00900C8E" w:rsidRDefault="00900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381" w:rsidRDefault="00B5538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55381" w:rsidRDefault="00B5538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381" w:rsidRDefault="00B5538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82F6D">
      <w:rPr>
        <w:rStyle w:val="a6"/>
        <w:noProof/>
      </w:rPr>
      <w:t>2</w:t>
    </w:r>
    <w:r>
      <w:rPr>
        <w:rStyle w:val="a6"/>
      </w:rPr>
      <w:fldChar w:fldCharType="end"/>
    </w:r>
  </w:p>
  <w:p w:rsidR="00B55381" w:rsidRDefault="00B5538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C8E" w:rsidRDefault="00900C8E">
      <w:r>
        <w:separator/>
      </w:r>
    </w:p>
  </w:footnote>
  <w:footnote w:type="continuationSeparator" w:id="0">
    <w:p w:rsidR="00900C8E" w:rsidRDefault="00900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戴余修">
    <w15:presenceInfo w15:providerId="AD" w15:userId="S-1-5-21-1803814909-596389231-837300805-1438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56558"/>
    <w:rsid w:val="00056558"/>
    <w:rsid w:val="000B286C"/>
    <w:rsid w:val="00197907"/>
    <w:rsid w:val="001B46D8"/>
    <w:rsid w:val="0029296A"/>
    <w:rsid w:val="002B10C8"/>
    <w:rsid w:val="002E3427"/>
    <w:rsid w:val="0032794D"/>
    <w:rsid w:val="0035455C"/>
    <w:rsid w:val="00423981"/>
    <w:rsid w:val="00494D08"/>
    <w:rsid w:val="004C5FAB"/>
    <w:rsid w:val="00525CB6"/>
    <w:rsid w:val="00543CA9"/>
    <w:rsid w:val="00544CF9"/>
    <w:rsid w:val="00724C7A"/>
    <w:rsid w:val="007D211B"/>
    <w:rsid w:val="00800D85"/>
    <w:rsid w:val="008453A2"/>
    <w:rsid w:val="008847A7"/>
    <w:rsid w:val="008F75FD"/>
    <w:rsid w:val="00900C8E"/>
    <w:rsid w:val="009A6AC0"/>
    <w:rsid w:val="00B55381"/>
    <w:rsid w:val="00B82F6D"/>
    <w:rsid w:val="00BB044F"/>
    <w:rsid w:val="00C74FD9"/>
    <w:rsid w:val="00DE19BE"/>
    <w:rsid w:val="00EA4FA8"/>
    <w:rsid w:val="00F22970"/>
    <w:rsid w:val="00FE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5CC5A14-C3B0-4A47-8BA1-47DCADB6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styleId="a7">
    <w:name w:val="annotation reference"/>
    <w:semiHidden/>
    <w:rsid w:val="004C5FAB"/>
    <w:rPr>
      <w:sz w:val="18"/>
      <w:szCs w:val="18"/>
    </w:rPr>
  </w:style>
  <w:style w:type="paragraph" w:styleId="a8">
    <w:name w:val="annotation text"/>
    <w:basedOn w:val="a"/>
    <w:semiHidden/>
    <w:rsid w:val="004C5FAB"/>
  </w:style>
  <w:style w:type="paragraph" w:styleId="a9">
    <w:name w:val="annotation subject"/>
    <w:basedOn w:val="a8"/>
    <w:next w:val="a8"/>
    <w:semiHidden/>
    <w:rsid w:val="004C5FAB"/>
    <w:rPr>
      <w:b/>
      <w:bCs/>
    </w:rPr>
  </w:style>
  <w:style w:type="paragraph" w:styleId="aa">
    <w:name w:val="Balloon Text"/>
    <w:basedOn w:val="a"/>
    <w:semiHidden/>
    <w:rsid w:val="004C5FAB"/>
    <w:rPr>
      <w:rFonts w:ascii="Arial" w:hAnsi="Arial"/>
      <w:sz w:val="18"/>
      <w:szCs w:val="18"/>
    </w:rPr>
  </w:style>
  <w:style w:type="paragraph" w:styleId="ab">
    <w:name w:val="header"/>
    <w:basedOn w:val="a"/>
    <w:link w:val="ac"/>
    <w:rsid w:val="008453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link w:val="ab"/>
    <w:rsid w:val="008453A2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Links>
    <vt:vector size="6" baseType="variant">
      <vt:variant>
        <vt:i4>1517387199</vt:i4>
      </vt:variant>
      <vt:variant>
        <vt:i4>0</vt:i4>
      </vt:variant>
      <vt:variant>
        <vt:i4>0</vt:i4>
      </vt:variant>
      <vt:variant>
        <vt:i4>5</vt:i4>
      </vt:variant>
      <vt:variant>
        <vt:lpwstr>../畫面/USAAC01300_妊娠期併發症查詢.html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2020-07-27T00:56:00Z</dcterms:created>
  <dcterms:modified xsi:type="dcterms:W3CDTF">2020-07-27T00:56:00Z</dcterms:modified>
</cp:coreProperties>
</file>