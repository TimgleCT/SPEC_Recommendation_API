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5E52CD" w:rsidRPr="00E8700A" w:rsidTr="005E52CD">
        <w:tc>
          <w:tcPr>
            <w:tcW w:w="1416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E52CD" w:rsidRPr="00E8700A" w:rsidTr="005E52CD">
        <w:tc>
          <w:tcPr>
            <w:tcW w:w="1416" w:type="dxa"/>
          </w:tcPr>
          <w:p w:rsidR="005E52CD" w:rsidRPr="00BD5672" w:rsidRDefault="005E52CD" w:rsidP="005E52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15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5E52CD" w:rsidRPr="00BD5672" w:rsidRDefault="005E52CD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E52CD" w:rsidRPr="00BD5672" w:rsidRDefault="005E52CD" w:rsidP="0023135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E52CD" w:rsidRPr="00BD5672" w:rsidRDefault="005E52CD" w:rsidP="002313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2071" w:type="dxa"/>
          </w:tcPr>
          <w:p w:rsidR="005E52CD" w:rsidRPr="00BD5672" w:rsidRDefault="005E52CD" w:rsidP="0023135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E52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141219000089</w:t>
            </w:r>
          </w:p>
        </w:tc>
      </w:tr>
      <w:tr w:rsidR="008B3E8B" w:rsidRPr="00E8700A" w:rsidTr="005E52CD">
        <w:tc>
          <w:tcPr>
            <w:tcW w:w="1416" w:type="dxa"/>
          </w:tcPr>
          <w:p w:rsidR="008B3E8B" w:rsidRPr="00BD5672" w:rsidRDefault="008B3E8B" w:rsidP="005E52C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2017/1</w:t>
            </w:r>
            <w:r>
              <w:rPr>
                <w:rFonts w:ascii="細明體" w:eastAsia="細明體" w:hAnsi="細明體"/>
                <w:sz w:val="20"/>
                <w:szCs w:val="20"/>
              </w:rPr>
              <w:t>0/24</w:t>
            </w:r>
          </w:p>
        </w:tc>
        <w:tc>
          <w:tcPr>
            <w:tcW w:w="1010" w:type="dxa"/>
          </w:tcPr>
          <w:p w:rsidR="008B3E8B" w:rsidRPr="00BD5672" w:rsidRDefault="008B3E8B" w:rsidP="0023135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李明諭" w:date="2017-10-24T10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8B3E8B" w:rsidRPr="00BD5672" w:rsidRDefault="000D6228" w:rsidP="0023135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李明諭" w:date="2017-10-24T10:55:00Z">
              <w:r w:rsidRPr="000D622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服務中心KPI報表導入學團險項目</w:t>
              </w:r>
            </w:ins>
          </w:p>
        </w:tc>
        <w:tc>
          <w:tcPr>
            <w:tcW w:w="1566" w:type="dxa"/>
          </w:tcPr>
          <w:p w:rsidR="008B3E8B" w:rsidRDefault="008B3E8B" w:rsidP="002313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4" w:author="李明諭" w:date="2017-10-24T10:27:00Z">
              <w:r>
                <w:rPr>
                  <w:rFonts w:ascii="細明體" w:eastAsia="細明體" w:hAnsi="細明體" w:hint="eastAsia"/>
                  <w:lang w:eastAsia="zh-TW"/>
                </w:rPr>
                <w:t>李明諭</w:t>
              </w:r>
            </w:ins>
          </w:p>
        </w:tc>
        <w:tc>
          <w:tcPr>
            <w:tcW w:w="2071" w:type="dxa"/>
          </w:tcPr>
          <w:p w:rsidR="008B3E8B" w:rsidRPr="005E52CD" w:rsidRDefault="000D6228" w:rsidP="00231358">
            <w:pPr>
              <w:spacing w:line="240" w:lineRule="atLeast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ins w:id="5" w:author="李明諭" w:date="2017-10-24T10:54:00Z">
              <w:r w:rsidRPr="000D6228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171024000206</w:t>
              </w:r>
            </w:ins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Pr="005E52CD" w:rsidRDefault="00237FD2" w:rsidP="005E52C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5E52CD" w:rsidTr="00231358">
        <w:tc>
          <w:tcPr>
            <w:tcW w:w="14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5E52CD" w:rsidRPr="00A1362F" w:rsidRDefault="005E52CD" w:rsidP="0023135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5E52C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KPI資料轉檔批次</w:t>
            </w:r>
            <w:r w:rsidRPr="005E52CD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作業</w:t>
            </w:r>
          </w:p>
        </w:tc>
      </w:tr>
      <w:tr w:rsidR="005E52CD" w:rsidTr="00231358">
        <w:tc>
          <w:tcPr>
            <w:tcW w:w="14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5E52CD" w:rsidRPr="003D07FE" w:rsidRDefault="005E52CD" w:rsidP="005E52C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AH3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314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5E52CD" w:rsidTr="00231358">
        <w:tc>
          <w:tcPr>
            <w:tcW w:w="14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52CD" w:rsidTr="00231358">
        <w:tc>
          <w:tcPr>
            <w:tcW w:w="14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5E52CD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服中KPI統計，提供理賠KPI相關資料給3科</w:t>
            </w:r>
          </w:p>
        </w:tc>
      </w:tr>
      <w:tr w:rsidR="005E52CD" w:rsidTr="00231358">
        <w:tc>
          <w:tcPr>
            <w:tcW w:w="14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服中企劃科</w:t>
            </w:r>
          </w:p>
        </w:tc>
      </w:tr>
      <w:tr w:rsidR="005E52CD" w:rsidTr="00231358">
        <w:tc>
          <w:tcPr>
            <w:tcW w:w="14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5E52CD" w:rsidRPr="00E01490" w:rsidRDefault="005E52CD" w:rsidP="005E5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壽險資訊2科</w:t>
            </w:r>
          </w:p>
        </w:tc>
      </w:tr>
      <w:tr w:rsidR="005E52CD" w:rsidTr="00231358">
        <w:tc>
          <w:tcPr>
            <w:tcW w:w="14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52CD" w:rsidTr="00231358">
        <w:tc>
          <w:tcPr>
            <w:tcW w:w="1440" w:type="dxa"/>
          </w:tcPr>
          <w:p w:rsidR="005E52CD" w:rsidRPr="00266B0D" w:rsidRDefault="005E52CD" w:rsidP="0023135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5E52CD" w:rsidRPr="00E01490" w:rsidRDefault="005E52C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5E52CD" w:rsidRDefault="005E52CD" w:rsidP="005E52C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E2BE6" w:rsidRDefault="00237FD2" w:rsidP="00AE2BE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705DE1" w:rsidRPr="00AE2BE6" w:rsidRDefault="00705DE1" w:rsidP="00705DE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3139E8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48.5pt;visibility:visible">
            <v:imagedata r:id="rId7" o:title=""/>
          </v:shape>
        </w:pic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CA60DC" w:rsidRDefault="00CA60D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理賠簡易受理檔</w:t>
      </w:r>
      <w:r>
        <w:rPr>
          <w:rFonts w:hint="eastAsia"/>
          <w:kern w:val="2"/>
          <w:szCs w:val="24"/>
          <w:lang w:eastAsia="zh-TW"/>
        </w:rPr>
        <w:t>:  DTAAA003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 w:rsidR="00720964">
        <w:rPr>
          <w:rFonts w:hint="eastAsia"/>
          <w:kern w:val="2"/>
          <w:szCs w:val="24"/>
          <w:lang w:eastAsia="zh-TW"/>
        </w:rPr>
        <w:t>MIT05</w:t>
      </w:r>
      <w:r w:rsidR="00F51818">
        <w:rPr>
          <w:rFonts w:hint="eastAsia"/>
          <w:kern w:val="2"/>
          <w:szCs w:val="24"/>
          <w:lang w:eastAsia="zh-TW"/>
        </w:rPr>
        <w:t>。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B7B87" w:rsidTr="00231358">
        <w:tc>
          <w:tcPr>
            <w:tcW w:w="794" w:type="dxa"/>
          </w:tcPr>
          <w:p w:rsidR="006B7B87" w:rsidRPr="00226E08" w:rsidRDefault="006B7B87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B7B87" w:rsidRPr="00662A71" w:rsidRDefault="006B7B87" w:rsidP="002313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B7B87" w:rsidRPr="00226E08" w:rsidRDefault="006B7B87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B7B87" w:rsidRPr="00E60524" w:rsidRDefault="006B7B87" w:rsidP="002313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B7B87" w:rsidTr="0023135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B7B87" w:rsidRPr="00226E08" w:rsidRDefault="006B7B87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B7B87" w:rsidRPr="00B41138" w:rsidRDefault="00226D2D" w:rsidP="0023135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226D2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理賠簡易受理檔</w:t>
            </w:r>
          </w:p>
        </w:tc>
        <w:tc>
          <w:tcPr>
            <w:tcW w:w="2835" w:type="dxa"/>
          </w:tcPr>
          <w:p w:rsidR="006B7B87" w:rsidRPr="002057B2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D2D">
              <w:rPr>
                <w:rFonts w:ascii="細明體" w:eastAsia="細明體" w:hAnsi="細明體" w:hint="eastAsia"/>
                <w:sz w:val="20"/>
                <w:szCs w:val="20"/>
              </w:rPr>
              <w:t>DTAAA003</w:t>
            </w:r>
          </w:p>
        </w:tc>
        <w:tc>
          <w:tcPr>
            <w:tcW w:w="799" w:type="dxa"/>
          </w:tcPr>
          <w:p w:rsidR="006B7B87" w:rsidRDefault="00226D2D" w:rsidP="0023135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B7B87" w:rsidTr="0023135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B7B87" w:rsidRPr="00226E08" w:rsidRDefault="006B7B87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6B7B87" w:rsidRPr="00B41138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補件記錄</w:t>
            </w:r>
            <w:r w:rsidR="006B7B87" w:rsidRPr="00B411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6B7B87" w:rsidRDefault="006B7B87" w:rsidP="00226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226D2D">
              <w:rPr>
                <w:rFonts w:ascii="細明體" w:eastAsia="細明體" w:hAnsi="細明體" w:hint="eastAsia"/>
                <w:sz w:val="20"/>
                <w:szCs w:val="20"/>
              </w:rPr>
              <w:t>AJ010</w:t>
            </w:r>
          </w:p>
        </w:tc>
        <w:tc>
          <w:tcPr>
            <w:tcW w:w="799" w:type="dxa"/>
          </w:tcPr>
          <w:p w:rsidR="006B7B87" w:rsidRDefault="00226D2D" w:rsidP="0023135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B7B87" w:rsidRPr="00E60524" w:rsidRDefault="006B7B87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26D2D" w:rsidTr="0023135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26D2D" w:rsidRPr="00226E08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226D2D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MI入件作業檔</w:t>
            </w:r>
          </w:p>
        </w:tc>
        <w:tc>
          <w:tcPr>
            <w:tcW w:w="2835" w:type="dxa"/>
          </w:tcPr>
          <w:p w:rsidR="00226D2D" w:rsidRDefault="00226D2D" w:rsidP="00226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D2D">
              <w:rPr>
                <w:rFonts w:ascii="細明體" w:eastAsia="細明體" w:hAnsi="細明體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226D2D" w:rsidRDefault="00226D2D" w:rsidP="0023135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26D2D" w:rsidTr="0023135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26D2D" w:rsidRPr="00226E08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226D2D" w:rsidRPr="00B41138" w:rsidRDefault="00226D2D" w:rsidP="0023135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理賠KPI作業檔</w:t>
            </w:r>
          </w:p>
        </w:tc>
        <w:tc>
          <w:tcPr>
            <w:tcW w:w="2835" w:type="dxa"/>
          </w:tcPr>
          <w:p w:rsidR="00226D2D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D2D">
              <w:rPr>
                <w:rFonts w:ascii="細明體" w:eastAsia="細明體" w:hAnsi="細明體" w:hint="eastAsia"/>
                <w:sz w:val="20"/>
                <w:szCs w:val="20"/>
              </w:rPr>
              <w:t>DTAMIT05</w:t>
            </w:r>
          </w:p>
        </w:tc>
        <w:tc>
          <w:tcPr>
            <w:tcW w:w="799" w:type="dxa"/>
          </w:tcPr>
          <w:p w:rsidR="00226D2D" w:rsidRDefault="00226D2D" w:rsidP="0023135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26D2D" w:rsidRPr="00E60524" w:rsidRDefault="00226D2D" w:rsidP="002313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B7B87" w:rsidRDefault="006B7B87" w:rsidP="006B7B8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 w:rsidP="00226D2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  <w:r w:rsidR="00226D2D"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226D2D" w:rsidTr="00231358">
        <w:tc>
          <w:tcPr>
            <w:tcW w:w="72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26D2D" w:rsidTr="002313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226D2D" w:rsidRPr="0090048C" w:rsidRDefault="00226D2D" w:rsidP="002313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226D2D" w:rsidRPr="0090048C" w:rsidRDefault="00226D2D" w:rsidP="002313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226D2D" w:rsidTr="002313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226D2D" w:rsidRPr="0090048C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226D2D" w:rsidTr="002313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226D2D" w:rsidRPr="0090048C" w:rsidRDefault="00226D2D" w:rsidP="002313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226D2D" w:rsidRPr="0090048C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226D2D" w:rsidRPr="00C807D5" w:rsidRDefault="00226D2D" w:rsidP="00226D2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26D2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203D1">
        <w:rPr>
          <w:rFonts w:ascii="細明體" w:eastAsia="細明體" w:hAnsi="細明體" w:cs="Courier New" w:hint="eastAsia"/>
          <w:b/>
        </w:rPr>
        <w:t>批次基本資料</w:t>
      </w:r>
      <w:r w:rsidR="00237FD2">
        <w:rPr>
          <w:rFonts w:hint="eastAsia"/>
          <w:kern w:val="2"/>
          <w:szCs w:val="24"/>
          <w:lang w:eastAsia="zh-TW"/>
        </w:rPr>
        <w:t>：</w:t>
      </w:r>
    </w:p>
    <w:tbl>
      <w:tblPr>
        <w:tblW w:w="7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2102"/>
        <w:gridCol w:w="3396"/>
      </w:tblGrid>
      <w:tr w:rsidR="00226D2D" w:rsidTr="00226D2D">
        <w:tc>
          <w:tcPr>
            <w:tcW w:w="1521" w:type="dxa"/>
          </w:tcPr>
          <w:p w:rsidR="00226D2D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3396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JAAAD</w:t>
            </w:r>
          </w:p>
        </w:tc>
      </w:tr>
      <w:tr w:rsidR="00226D2D" w:rsidTr="00226D2D">
        <w:tc>
          <w:tcPr>
            <w:tcW w:w="1521" w:type="dxa"/>
          </w:tcPr>
          <w:p w:rsidR="00226D2D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3396" w:type="dxa"/>
          </w:tcPr>
          <w:p w:rsidR="00226D2D" w:rsidRDefault="00226D2D" w:rsidP="00226D2D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AAH3_B314</w:t>
            </w:r>
          </w:p>
        </w:tc>
      </w:tr>
      <w:tr w:rsidR="00226D2D" w:rsidTr="00226D2D">
        <w:tc>
          <w:tcPr>
            <w:tcW w:w="1521" w:type="dxa"/>
          </w:tcPr>
          <w:p w:rsidR="00226D2D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3396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26D2D" w:rsidTr="00226D2D">
        <w:tc>
          <w:tcPr>
            <w:tcW w:w="1521" w:type="dxa"/>
          </w:tcPr>
          <w:p w:rsidR="00226D2D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3396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26D2D" w:rsidTr="00226D2D">
        <w:tc>
          <w:tcPr>
            <w:tcW w:w="1521" w:type="dxa"/>
          </w:tcPr>
          <w:p w:rsidR="00226D2D" w:rsidRDefault="00226D2D" w:rsidP="002313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3396" w:type="dxa"/>
          </w:tcPr>
          <w:p w:rsidR="00226D2D" w:rsidRDefault="00226D2D" w:rsidP="00231358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26D2D" w:rsidRDefault="00226D2D" w:rsidP="00226D2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26D2D" w:rsidRDefault="00226D2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26D2D"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Pr="00226D2D" w:rsidRDefault="00237FD2" w:rsidP="00226D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回覆訊息為一碼數字（訊息為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產生理賠資料給三科(KPI)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BA3B92" w:rsidRDefault="00BA3B92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 w:hint="eastAsia"/>
          <w:kern w:val="2"/>
          <w:szCs w:val="24"/>
          <w:lang w:eastAsia="zh-TW"/>
        </w:rPr>
        <w:t>補全(E04)</w:t>
      </w:r>
    </w:p>
    <w:p w:rsidR="002C131A" w:rsidRDefault="002C131A" w:rsidP="00BA3B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8E190B">
        <w:rPr>
          <w:rFonts w:ascii="細明體" w:eastAsia="細明體" w:hAnsi="細明體" w:hint="eastAsia"/>
          <w:kern w:val="2"/>
          <w:szCs w:val="24"/>
          <w:lang w:eastAsia="zh-TW"/>
        </w:rPr>
        <w:t>抓取DTAA</w:t>
      </w:r>
      <w:r w:rsidR="00BA3B92">
        <w:rPr>
          <w:rFonts w:ascii="細明體" w:eastAsia="細明體" w:hAnsi="細明體" w:hint="eastAsia"/>
          <w:kern w:val="2"/>
          <w:szCs w:val="24"/>
          <w:lang w:eastAsia="zh-TW"/>
        </w:rPr>
        <w:t>J010</w:t>
      </w:r>
    </w:p>
    <w:p w:rsidR="00E32F68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DATE(CAN_INPUT_TIME)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取到日期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 xml:space="preserve"> = 傳入參數</w:t>
      </w:r>
    </w:p>
    <w:p w:rsidR="00BA3B92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GROUP BY APLY_NO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受編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,OCR_ID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事故者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,TRN_ID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送件人</w:t>
      </w:r>
    </w:p>
    <w:p w:rsidR="00BA3B92" w:rsidRDefault="00BA3B92" w:rsidP="00BA3B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MAX(CAN_INPUT_TIME)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當日多件取時間最大那筆</w:t>
      </w:r>
    </w:p>
    <w:p w:rsidR="00BA3B92" w:rsidRDefault="00BA3B92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 w:hint="eastAsia"/>
          <w:kern w:val="2"/>
          <w:szCs w:val="24"/>
          <w:lang w:eastAsia="zh-TW"/>
        </w:rPr>
        <w:t>行動保險-理賠受理(E05)</w:t>
      </w:r>
      <w:r w:rsidR="00BF4C53">
        <w:rPr>
          <w:rFonts w:ascii="細明體" w:eastAsia="細明體" w:hAnsi="細明體" w:hint="eastAsia"/>
          <w:kern w:val="2"/>
          <w:szCs w:val="24"/>
          <w:lang w:eastAsia="zh-TW"/>
        </w:rPr>
        <w:t>；</w:t>
      </w:r>
      <w:r w:rsidR="00BF4C53" w:rsidRPr="00BF4C53">
        <w:rPr>
          <w:rFonts w:ascii="細明體" w:eastAsia="細明體" w:hAnsi="細明體" w:hint="eastAsia"/>
          <w:kern w:val="2"/>
          <w:szCs w:val="24"/>
          <w:lang w:eastAsia="zh-TW"/>
        </w:rPr>
        <w:t>理賠受理(E06)</w:t>
      </w:r>
    </w:p>
    <w:p w:rsidR="00BA3B92" w:rsidRDefault="00BA3B92" w:rsidP="00BA3B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抽件條件：抓取DTAAA003</w:t>
      </w:r>
    </w:p>
    <w:p w:rsidR="00BA3B92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DATE(APLY_DATE)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取到日期 = 傳入參數</w:t>
      </w:r>
    </w:p>
    <w:p w:rsidR="00BA3B92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SUBSTR(A.APLY_NO,12,1)&lt;&gt;'G'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受編第12碼不為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，排除團險件</w:t>
      </w:r>
    </w:p>
    <w:p w:rsidR="00BA3B92" w:rsidRDefault="00BA3B92" w:rsidP="00BA3B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LEFT JOIN DBAA.DTAAA210</w:t>
      </w:r>
    </w:p>
    <w:p w:rsidR="00BA3B92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條件: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DTAAA003.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APLY_NO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Pr="00BA3B9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DTAAA210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APLY_NO</w:t>
      </w:r>
    </w:p>
    <w:p w:rsidR="00BA3B92" w:rsidRDefault="00BA3B92" w:rsidP="00BA3B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IS_MOBILE='1'</w:t>
      </w:r>
      <w:r w:rsidR="00BF4C53">
        <w:rPr>
          <w:rFonts w:ascii="細明體" w:eastAsia="細明體" w:hAnsi="細明體" w:hint="eastAsia"/>
          <w:kern w:val="2"/>
          <w:szCs w:val="24"/>
          <w:lang w:eastAsia="zh-TW"/>
        </w:rPr>
        <w:t>就分類到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 xml:space="preserve"> 'E05' </w:t>
      </w:r>
      <w:r w:rsidR="00BF4C53">
        <w:rPr>
          <w:rFonts w:ascii="細明體" w:eastAsia="細明體" w:hAnsi="細明體" w:hint="eastAsia"/>
          <w:kern w:val="2"/>
          <w:szCs w:val="24"/>
          <w:lang w:eastAsia="zh-TW"/>
        </w:rPr>
        <w:t>其他為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 xml:space="preserve"> 'E06'</w:t>
      </w:r>
    </w:p>
    <w:p w:rsidR="00BF4C53" w:rsidRDefault="00BF4C53" w:rsidP="00BF4C5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F4C53">
        <w:rPr>
          <w:rFonts w:ascii="細明體" w:eastAsia="細明體" w:hAnsi="細明體" w:hint="eastAsia"/>
          <w:kern w:val="2"/>
          <w:szCs w:val="24"/>
          <w:lang w:eastAsia="zh-TW"/>
        </w:rPr>
        <w:t>團險(E07)</w:t>
      </w:r>
    </w:p>
    <w:p w:rsidR="00BF4C53" w:rsidRDefault="00BF4C53" w:rsidP="00BF4C5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抽件條件：抓取DTAAA003</w:t>
      </w:r>
    </w:p>
    <w:p w:rsidR="00BF4C53" w:rsidRDefault="00BF4C53" w:rsidP="00BF4C5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DATE(APLY_DATE)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取到日期 = 傳入參數</w:t>
      </w:r>
    </w:p>
    <w:p w:rsidR="00BF4C53" w:rsidRDefault="00BF4C53" w:rsidP="00BF4C5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6" w:author="李明諭" w:date="2017-10-24T10:55:00Z"/>
          <w:rFonts w:ascii="細明體" w:eastAsia="細明體" w:hAnsi="細明體"/>
          <w:kern w:val="2"/>
          <w:szCs w:val="24"/>
          <w:lang w:eastAsia="zh-TW"/>
        </w:rPr>
      </w:pPr>
      <w:r w:rsidRPr="00BA3B92">
        <w:rPr>
          <w:rFonts w:ascii="細明體" w:eastAsia="細明體" w:hAnsi="細明體"/>
          <w:kern w:val="2"/>
          <w:szCs w:val="24"/>
          <w:lang w:eastAsia="zh-TW"/>
        </w:rPr>
        <w:t>SUBSTR(A.APLY_NO,12,1)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Pr="00BA3B92">
        <w:rPr>
          <w:rFonts w:ascii="細明體" w:eastAsia="細明體" w:hAnsi="細明體"/>
          <w:kern w:val="2"/>
          <w:szCs w:val="24"/>
          <w:lang w:eastAsia="zh-TW"/>
        </w:rPr>
        <w:t>'G'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受編第12碼為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，鎖定為團險件</w:t>
      </w:r>
    </w:p>
    <w:p w:rsidR="00867535" w:rsidRDefault="00867535" w:rsidP="008675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" w:author="李明諭" w:date="2017-10-24T10:59:00Z"/>
          <w:rFonts w:ascii="細明體" w:eastAsia="細明體" w:hAnsi="細明體"/>
          <w:kern w:val="2"/>
          <w:szCs w:val="24"/>
          <w:lang w:eastAsia="zh-TW"/>
        </w:rPr>
        <w:pPrChange w:id="8" w:author="李明諭" w:date="2017-10-24T10:55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" w:author="李明諭" w:date="2017-10-24T10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學團險(</w:t>
        </w:r>
      </w:ins>
      <w:ins w:id="10" w:author="李明諭" w:date="2017-10-24T10:59:00Z">
        <w:r w:rsidR="00003B1D">
          <w:rPr>
            <w:rFonts w:ascii="細明體" w:eastAsia="細明體" w:hAnsi="細明體"/>
            <w:kern w:val="2"/>
            <w:szCs w:val="24"/>
            <w:lang w:eastAsia="zh-TW"/>
          </w:rPr>
          <w:t>E08)</w:t>
        </w:r>
      </w:ins>
    </w:p>
    <w:p w:rsidR="00003B1D" w:rsidRDefault="00003B1D" w:rsidP="00003B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1" w:author="李明諭" w:date="2017-10-24T10:59:00Z"/>
          <w:rFonts w:ascii="細明體" w:eastAsia="細明體" w:hAnsi="細明體" w:hint="eastAsia"/>
          <w:kern w:val="2"/>
          <w:szCs w:val="24"/>
          <w:lang w:eastAsia="zh-TW"/>
        </w:rPr>
      </w:pPr>
      <w:ins w:id="12" w:author="李明諭" w:date="2017-10-24T10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抽件條件：抓取DTAAA003</w:t>
        </w:r>
      </w:ins>
    </w:p>
    <w:p w:rsidR="00003B1D" w:rsidRDefault="00003B1D" w:rsidP="00003B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3" w:author="李明諭" w:date="2017-10-24T10:59:00Z"/>
          <w:rFonts w:ascii="細明體" w:eastAsia="細明體" w:hAnsi="細明體" w:hint="eastAsia"/>
          <w:kern w:val="2"/>
          <w:szCs w:val="24"/>
          <w:lang w:eastAsia="zh-TW"/>
        </w:rPr>
      </w:pPr>
      <w:ins w:id="14" w:author="李明諭" w:date="2017-10-24T10:59:00Z">
        <w:r w:rsidRPr="00BA3B92">
          <w:rPr>
            <w:rFonts w:ascii="細明體" w:eastAsia="細明體" w:hAnsi="細明體"/>
            <w:kern w:val="2"/>
            <w:szCs w:val="24"/>
            <w:lang w:eastAsia="zh-TW"/>
          </w:rPr>
          <w:t>DATE(APLY_DATE)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取到日期 = 傳入參數</w:t>
        </w:r>
      </w:ins>
    </w:p>
    <w:p w:rsidR="00003B1D" w:rsidRDefault="00003B1D" w:rsidP="00003B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15" w:author="李明諭" w:date="2017-10-24T10:59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6" w:author="李明諭" w:date="2017-10-24T10:59:00Z">
        <w:r w:rsidRPr="00BA3B92">
          <w:rPr>
            <w:rFonts w:ascii="細明體" w:eastAsia="細明體" w:hAnsi="細明體"/>
            <w:kern w:val="2"/>
            <w:szCs w:val="24"/>
            <w:lang w:eastAsia="zh-TW"/>
          </w:rPr>
          <w:t>SUBSTR(A.APLY_NO,12,1)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=</w:t>
        </w:r>
        <w:r w:rsidRPr="00BA3B92">
          <w:rPr>
            <w:rFonts w:ascii="細明體" w:eastAsia="細明體" w:hAnsi="細明體"/>
            <w:kern w:val="2"/>
            <w:szCs w:val="24"/>
            <w:lang w:eastAsia="zh-TW"/>
          </w:rPr>
          <w:t>'</w:t>
        </w:r>
      </w:ins>
      <w:ins w:id="17" w:author="李明諭" w:date="2017-10-24T11:00:00Z">
        <w:r>
          <w:rPr>
            <w:rFonts w:ascii="細明體" w:eastAsia="細明體" w:hAnsi="細明體"/>
            <w:kern w:val="2"/>
            <w:szCs w:val="24"/>
            <w:lang w:eastAsia="zh-TW"/>
          </w:rPr>
          <w:t>H</w:t>
        </w:r>
      </w:ins>
      <w:ins w:id="18" w:author="李明諭" w:date="2017-10-24T10:59:00Z">
        <w:r w:rsidRPr="00BA3B92">
          <w:rPr>
            <w:rFonts w:ascii="細明體" w:eastAsia="細明體" w:hAnsi="細明體"/>
            <w:kern w:val="2"/>
            <w:szCs w:val="24"/>
            <w:lang w:eastAsia="zh-TW"/>
          </w:rPr>
          <w:t>'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受編第12碼為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”</w:t>
        </w:r>
      </w:ins>
      <w:ins w:id="19" w:author="李明諭" w:date="2017-10-24T11:00:00Z">
        <w:r>
          <w:rPr>
            <w:rFonts w:ascii="細明體" w:eastAsia="細明體" w:hAnsi="細明體"/>
            <w:kern w:val="2"/>
            <w:szCs w:val="24"/>
            <w:lang w:eastAsia="zh-TW"/>
          </w:rPr>
          <w:t>H</w:t>
        </w:r>
      </w:ins>
      <w:ins w:id="20" w:author="李明諭" w:date="2017-10-24T10:59:00Z">
        <w:r>
          <w:rPr>
            <w:rFonts w:ascii="細明體" w:eastAsia="細明體" w:hAnsi="細明體"/>
            <w:kern w:val="2"/>
            <w:szCs w:val="24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，鎖定為</w:t>
        </w:r>
      </w:ins>
      <w:ins w:id="21" w:author="李明諭" w:date="2017-10-24T11:0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學</w:t>
        </w:r>
      </w:ins>
      <w:ins w:id="22" w:author="李明諭" w:date="2017-10-24T10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團險件</w:t>
        </w:r>
      </w:ins>
    </w:p>
    <w:p w:rsidR="00C13CF6" w:rsidRDefault="00C13CF6" w:rsidP="00BA3B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將每日新增資料寫入KPI三科資料(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POL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NUM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CB0C3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CC4574">
        <w:rPr>
          <w:rFonts w:ascii="細明體" w:eastAsia="細明體" w:hAnsi="細明體" w:hint="eastAsia"/>
          <w:kern w:val="2"/>
          <w:szCs w:val="24"/>
          <w:lang w:eastAsia="zh-TW"/>
        </w:rPr>
        <w:t>空白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STAT_CODE.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BF4C53" w:rsidRPr="00BF4C53">
        <w:rPr>
          <w:rFonts w:ascii="細明體" w:eastAsia="細明體" w:hAnsi="細明體"/>
          <w:kern w:val="2"/>
          <w:szCs w:val="24"/>
          <w:lang w:eastAsia="zh-TW"/>
        </w:rPr>
        <w:t>STAT_CODE</w:t>
      </w:r>
    </w:p>
    <w:p w:rsidR="00CE12CB" w:rsidRDefault="00CE12CB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SER_NO.DTAMIT05 = 1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APLY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APLY_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>CERMTAN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 w:rsidR="00BA3B92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F962E8">
        <w:rPr>
          <w:rFonts w:ascii="細明體" w:eastAsia="細明體" w:hAnsi="細明體" w:hint="eastAsia"/>
          <w:kern w:val="2"/>
          <w:szCs w:val="24"/>
          <w:lang w:eastAsia="zh-TW"/>
        </w:rPr>
        <w:t>APLY</w:t>
      </w:r>
      <w:r w:rsidR="004A1A0A">
        <w:rPr>
          <w:rFonts w:ascii="細明體" w:eastAsia="細明體" w:hAnsi="細明體" w:hint="eastAsia"/>
          <w:kern w:val="2"/>
          <w:szCs w:val="24"/>
          <w:lang w:eastAsia="zh-TW"/>
        </w:rPr>
        <w:t>_DIV_NO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  <w:r w:rsidR="004A1A0A">
        <w:rPr>
          <w:rFonts w:ascii="細明體" w:eastAsia="細明體" w:hAnsi="細明體" w:hint="eastAsia"/>
          <w:kern w:val="2"/>
          <w:szCs w:val="24"/>
          <w:lang w:eastAsia="zh-TW"/>
        </w:rPr>
        <w:t>(前五碼)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>CEOPRIT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 xml:space="preserve">  </w:t>
      </w:r>
      <w:r w:rsidR="00C47D11">
        <w:rPr>
          <w:rFonts w:ascii="細明體" w:eastAsia="細明體" w:hAnsi="細明體"/>
          <w:kern w:val="2"/>
          <w:szCs w:val="24"/>
          <w:lang w:eastAsia="zh-TW"/>
        </w:rPr>
        <w:t>‘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98</w:t>
      </w:r>
      <w:r w:rsidR="00C47D11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INSD_ID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67404A">
        <w:rPr>
          <w:rFonts w:ascii="細明體" w:eastAsia="細明體" w:hAnsi="細明體" w:hint="eastAsia"/>
          <w:kern w:val="2"/>
          <w:szCs w:val="24"/>
          <w:lang w:eastAsia="zh-TW"/>
        </w:rPr>
        <w:t>OCR_ID.DTAA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</w:p>
    <w:p w:rsidR="00C47D11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INSD_NAME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756E91">
        <w:rPr>
          <w:rFonts w:ascii="細明體" w:eastAsia="細明體" w:hAnsi="細明體" w:hint="eastAsia"/>
          <w:kern w:val="2"/>
          <w:szCs w:val="24"/>
          <w:lang w:eastAsia="zh-TW"/>
        </w:rPr>
        <w:t>OCR_NAME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756E91">
        <w:rPr>
          <w:rFonts w:ascii="細明體" w:eastAsia="細明體" w:hAnsi="細明體" w:hint="eastAsia"/>
          <w:kern w:val="2"/>
          <w:szCs w:val="24"/>
          <w:lang w:eastAsia="zh-TW"/>
        </w:rPr>
        <w:t>A0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03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AGNT_ID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 w:rsidR="00DF1112">
        <w:rPr>
          <w:rFonts w:ascii="細明體" w:eastAsia="細明體" w:hAnsi="細明體" w:hint="eastAsia"/>
          <w:kern w:val="2"/>
          <w:szCs w:val="24"/>
          <w:lang w:eastAsia="zh-TW"/>
        </w:rPr>
        <w:t xml:space="preserve"> = AGNT_ID.DTAA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DF1112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3</w:t>
      </w:r>
    </w:p>
    <w:p w:rsidR="000145E7" w:rsidRDefault="000145E7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PROC_DATE = 系統日期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INPUT_ID.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F962E8">
        <w:rPr>
          <w:rFonts w:ascii="細明體" w:eastAsia="細明體" w:hAnsi="細明體" w:hint="eastAsia"/>
          <w:kern w:val="2"/>
          <w:szCs w:val="24"/>
          <w:lang w:eastAsia="zh-TW"/>
        </w:rPr>
        <w:t>APLY_EMP_ID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DTAAA003</w:t>
      </w:r>
    </w:p>
    <w:p w:rsidR="00C13CF6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INPUT_DATE.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3E70C7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PLY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_DATE.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3</w:t>
      </w:r>
    </w:p>
    <w:p w:rsidR="002350B9" w:rsidRPr="00BA3B92" w:rsidRDefault="00C13CF6" w:rsidP="00BA3B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資料若新增重複，請忽略繼續執行下筆資料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A9" w:rsidRDefault="004067A9" w:rsidP="005E52CD">
      <w:r>
        <w:separator/>
      </w:r>
    </w:p>
  </w:endnote>
  <w:endnote w:type="continuationSeparator" w:id="0">
    <w:p w:rsidR="004067A9" w:rsidRDefault="004067A9" w:rsidP="005E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A9" w:rsidRDefault="004067A9" w:rsidP="005E52CD">
      <w:r>
        <w:separator/>
      </w:r>
    </w:p>
  </w:footnote>
  <w:footnote w:type="continuationSeparator" w:id="0">
    <w:p w:rsidR="004067A9" w:rsidRDefault="004067A9" w:rsidP="005E5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3B1D"/>
    <w:rsid w:val="000048C1"/>
    <w:rsid w:val="000074DC"/>
    <w:rsid w:val="00012FB9"/>
    <w:rsid w:val="000145E7"/>
    <w:rsid w:val="00021BF2"/>
    <w:rsid w:val="00024AAE"/>
    <w:rsid w:val="00030D3A"/>
    <w:rsid w:val="00031527"/>
    <w:rsid w:val="00036FC4"/>
    <w:rsid w:val="000521FF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B66AD"/>
    <w:rsid w:val="000C140F"/>
    <w:rsid w:val="000C46DE"/>
    <w:rsid w:val="000C583C"/>
    <w:rsid w:val="000D0985"/>
    <w:rsid w:val="000D5D9B"/>
    <w:rsid w:val="000D5F86"/>
    <w:rsid w:val="000D6228"/>
    <w:rsid w:val="000D70F9"/>
    <w:rsid w:val="000E074E"/>
    <w:rsid w:val="000E206D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37D0"/>
    <w:rsid w:val="00161D03"/>
    <w:rsid w:val="00184541"/>
    <w:rsid w:val="0019287A"/>
    <w:rsid w:val="00195B9E"/>
    <w:rsid w:val="001A21F1"/>
    <w:rsid w:val="001B1004"/>
    <w:rsid w:val="001B7AF0"/>
    <w:rsid w:val="001C06A8"/>
    <w:rsid w:val="001C0870"/>
    <w:rsid w:val="001C2BCC"/>
    <w:rsid w:val="001D4E00"/>
    <w:rsid w:val="001E1A34"/>
    <w:rsid w:val="001F0E43"/>
    <w:rsid w:val="001F1A89"/>
    <w:rsid w:val="001F5399"/>
    <w:rsid w:val="002128C6"/>
    <w:rsid w:val="00214100"/>
    <w:rsid w:val="0021650A"/>
    <w:rsid w:val="00226D2D"/>
    <w:rsid w:val="00231358"/>
    <w:rsid w:val="002350B9"/>
    <w:rsid w:val="0023765A"/>
    <w:rsid w:val="00237ED6"/>
    <w:rsid w:val="00237FD2"/>
    <w:rsid w:val="00240BA2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306A"/>
    <w:rsid w:val="003262F2"/>
    <w:rsid w:val="00336EC8"/>
    <w:rsid w:val="00337285"/>
    <w:rsid w:val="003378DE"/>
    <w:rsid w:val="0034163D"/>
    <w:rsid w:val="00343E80"/>
    <w:rsid w:val="00351457"/>
    <w:rsid w:val="00355474"/>
    <w:rsid w:val="003629E6"/>
    <w:rsid w:val="00363C66"/>
    <w:rsid w:val="0037331F"/>
    <w:rsid w:val="003A68AD"/>
    <w:rsid w:val="003A7E85"/>
    <w:rsid w:val="003C0AA2"/>
    <w:rsid w:val="003C21F8"/>
    <w:rsid w:val="003C3DA9"/>
    <w:rsid w:val="003C67C4"/>
    <w:rsid w:val="003D1EA0"/>
    <w:rsid w:val="003D5664"/>
    <w:rsid w:val="003D714C"/>
    <w:rsid w:val="003D75E3"/>
    <w:rsid w:val="003E70C7"/>
    <w:rsid w:val="003F61B0"/>
    <w:rsid w:val="004067A9"/>
    <w:rsid w:val="004117C4"/>
    <w:rsid w:val="004203B9"/>
    <w:rsid w:val="00434511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734"/>
    <w:rsid w:val="004A18EF"/>
    <w:rsid w:val="004A1A0A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37E08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E1FF2"/>
    <w:rsid w:val="005E4A4E"/>
    <w:rsid w:val="005E52CD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04A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B7B87"/>
    <w:rsid w:val="006C13BF"/>
    <w:rsid w:val="006C627B"/>
    <w:rsid w:val="006C78E8"/>
    <w:rsid w:val="006D0A9E"/>
    <w:rsid w:val="006D6559"/>
    <w:rsid w:val="006D6707"/>
    <w:rsid w:val="006E5ABC"/>
    <w:rsid w:val="006F1B8C"/>
    <w:rsid w:val="006F63F4"/>
    <w:rsid w:val="006F7F79"/>
    <w:rsid w:val="00705DE1"/>
    <w:rsid w:val="00707FAA"/>
    <w:rsid w:val="007175F2"/>
    <w:rsid w:val="007179AA"/>
    <w:rsid w:val="00720964"/>
    <w:rsid w:val="00721615"/>
    <w:rsid w:val="00724703"/>
    <w:rsid w:val="007378D2"/>
    <w:rsid w:val="00754CD8"/>
    <w:rsid w:val="00756E91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7CA7"/>
    <w:rsid w:val="007E21EA"/>
    <w:rsid w:val="0080134F"/>
    <w:rsid w:val="00804DF5"/>
    <w:rsid w:val="00813A0C"/>
    <w:rsid w:val="00817F0A"/>
    <w:rsid w:val="00822DC2"/>
    <w:rsid w:val="00830BEA"/>
    <w:rsid w:val="0083321D"/>
    <w:rsid w:val="0084638D"/>
    <w:rsid w:val="00856204"/>
    <w:rsid w:val="00857D93"/>
    <w:rsid w:val="00866784"/>
    <w:rsid w:val="00867535"/>
    <w:rsid w:val="00873A54"/>
    <w:rsid w:val="00875A65"/>
    <w:rsid w:val="0088181E"/>
    <w:rsid w:val="008823CB"/>
    <w:rsid w:val="00883572"/>
    <w:rsid w:val="008835AB"/>
    <w:rsid w:val="00884433"/>
    <w:rsid w:val="00886A38"/>
    <w:rsid w:val="00891F29"/>
    <w:rsid w:val="00895DBA"/>
    <w:rsid w:val="008B0A79"/>
    <w:rsid w:val="008B163C"/>
    <w:rsid w:val="008B3E8B"/>
    <w:rsid w:val="008B40D9"/>
    <w:rsid w:val="008C4645"/>
    <w:rsid w:val="008E0307"/>
    <w:rsid w:val="008E190B"/>
    <w:rsid w:val="008E75E6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70B7"/>
    <w:rsid w:val="00956B17"/>
    <w:rsid w:val="00965AF6"/>
    <w:rsid w:val="00965C97"/>
    <w:rsid w:val="00965CCE"/>
    <w:rsid w:val="0097217C"/>
    <w:rsid w:val="00994D8C"/>
    <w:rsid w:val="009A2050"/>
    <w:rsid w:val="009A286D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95F7C"/>
    <w:rsid w:val="00AA4AA9"/>
    <w:rsid w:val="00AA739E"/>
    <w:rsid w:val="00AB1754"/>
    <w:rsid w:val="00AB5CE6"/>
    <w:rsid w:val="00AD00C7"/>
    <w:rsid w:val="00AD398F"/>
    <w:rsid w:val="00AD7044"/>
    <w:rsid w:val="00AE29A5"/>
    <w:rsid w:val="00AE2BE6"/>
    <w:rsid w:val="00AF2C5F"/>
    <w:rsid w:val="00AF3265"/>
    <w:rsid w:val="00B10DEB"/>
    <w:rsid w:val="00B1164A"/>
    <w:rsid w:val="00B1314A"/>
    <w:rsid w:val="00B20E29"/>
    <w:rsid w:val="00B23574"/>
    <w:rsid w:val="00B24D8E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3B92"/>
    <w:rsid w:val="00BA559E"/>
    <w:rsid w:val="00BC2F48"/>
    <w:rsid w:val="00BC5E68"/>
    <w:rsid w:val="00BD1A68"/>
    <w:rsid w:val="00BD540E"/>
    <w:rsid w:val="00BD57EE"/>
    <w:rsid w:val="00BE1864"/>
    <w:rsid w:val="00BF4C53"/>
    <w:rsid w:val="00C03589"/>
    <w:rsid w:val="00C0438F"/>
    <w:rsid w:val="00C06170"/>
    <w:rsid w:val="00C063BF"/>
    <w:rsid w:val="00C12563"/>
    <w:rsid w:val="00C136BA"/>
    <w:rsid w:val="00C13CF6"/>
    <w:rsid w:val="00C2238B"/>
    <w:rsid w:val="00C2615D"/>
    <w:rsid w:val="00C3006A"/>
    <w:rsid w:val="00C308A4"/>
    <w:rsid w:val="00C32272"/>
    <w:rsid w:val="00C34DED"/>
    <w:rsid w:val="00C42FEE"/>
    <w:rsid w:val="00C445D6"/>
    <w:rsid w:val="00C46B95"/>
    <w:rsid w:val="00C47D11"/>
    <w:rsid w:val="00C57014"/>
    <w:rsid w:val="00C57239"/>
    <w:rsid w:val="00C64649"/>
    <w:rsid w:val="00C71A87"/>
    <w:rsid w:val="00C807D5"/>
    <w:rsid w:val="00C81D0A"/>
    <w:rsid w:val="00CA1592"/>
    <w:rsid w:val="00CA5CAF"/>
    <w:rsid w:val="00CA60DC"/>
    <w:rsid w:val="00CB0C36"/>
    <w:rsid w:val="00CB4F2E"/>
    <w:rsid w:val="00CB531A"/>
    <w:rsid w:val="00CB72B7"/>
    <w:rsid w:val="00CC0458"/>
    <w:rsid w:val="00CC1B62"/>
    <w:rsid w:val="00CC3873"/>
    <w:rsid w:val="00CC4574"/>
    <w:rsid w:val="00CD0D1A"/>
    <w:rsid w:val="00CD275E"/>
    <w:rsid w:val="00CE12CB"/>
    <w:rsid w:val="00CE28AD"/>
    <w:rsid w:val="00CE2C85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6DB3"/>
    <w:rsid w:val="00DE6F53"/>
    <w:rsid w:val="00DF1112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2F68"/>
    <w:rsid w:val="00E33BAD"/>
    <w:rsid w:val="00E51185"/>
    <w:rsid w:val="00E65933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103D"/>
    <w:rsid w:val="00F822A6"/>
    <w:rsid w:val="00F847B3"/>
    <w:rsid w:val="00F93681"/>
    <w:rsid w:val="00F962E8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CBBA8CB-6346-4CAE-BDE2-7D205746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5E5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5E52C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