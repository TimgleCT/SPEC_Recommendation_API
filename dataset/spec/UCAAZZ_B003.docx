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1723E3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2013/09/09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1723E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BD5672" w:rsidRPr="00986BCD" w:rsidRDefault="00494D3C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130906000182</w:t>
            </w:r>
          </w:p>
        </w:tc>
      </w:tr>
      <w:tr w:rsidR="005D2F4C" w:rsidRPr="00986BCD" w:rsidTr="00BD5672">
        <w:tc>
          <w:tcPr>
            <w:tcW w:w="1416" w:type="dxa"/>
          </w:tcPr>
          <w:p w:rsidR="005D2F4C" w:rsidRPr="00986BCD" w:rsidRDefault="005D2F4C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2014/12/02</w:t>
            </w:r>
          </w:p>
        </w:tc>
        <w:tc>
          <w:tcPr>
            <w:tcW w:w="1010" w:type="dxa"/>
          </w:tcPr>
          <w:p w:rsidR="005D2F4C" w:rsidRPr="00986BCD" w:rsidRDefault="005D2F4C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5D2F4C" w:rsidRPr="00986BCD" w:rsidRDefault="005D2F4C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新增比對項目</w:t>
            </w:r>
          </w:p>
        </w:tc>
        <w:tc>
          <w:tcPr>
            <w:tcW w:w="1566" w:type="dxa"/>
          </w:tcPr>
          <w:p w:rsidR="005D2F4C" w:rsidRPr="00986BCD" w:rsidRDefault="005D2F4C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</w:tcPr>
          <w:p w:rsidR="005D2F4C" w:rsidRPr="00986BCD" w:rsidRDefault="005D2F4C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141202000239</w:t>
            </w:r>
          </w:p>
        </w:tc>
      </w:tr>
      <w:tr w:rsidR="003F373B" w:rsidRPr="00986BCD" w:rsidTr="00BD5672">
        <w:trPr>
          <w:ins w:id="2" w:author="cathay" w:date="2016-01-29T13:55:00Z"/>
        </w:trPr>
        <w:tc>
          <w:tcPr>
            <w:tcW w:w="1416" w:type="dxa"/>
          </w:tcPr>
          <w:p w:rsidR="003F373B" w:rsidRDefault="003F373B" w:rsidP="00604159">
            <w:pPr>
              <w:spacing w:line="240" w:lineRule="atLeast"/>
              <w:jc w:val="center"/>
              <w:rPr>
                <w:ins w:id="3" w:author="cathay" w:date="2016-01-29T13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01-29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2016/01/29</w:t>
              </w:r>
            </w:ins>
          </w:p>
        </w:tc>
        <w:tc>
          <w:tcPr>
            <w:tcW w:w="1010" w:type="dxa"/>
          </w:tcPr>
          <w:p w:rsidR="003F373B" w:rsidRDefault="003F373B" w:rsidP="005558D1">
            <w:pPr>
              <w:spacing w:line="240" w:lineRule="atLeast"/>
              <w:jc w:val="center"/>
              <w:rPr>
                <w:ins w:id="5" w:author="cathay" w:date="2016-01-29T13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1-29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</w:tcPr>
          <w:p w:rsidR="003F373B" w:rsidRDefault="003F373B" w:rsidP="003F373B">
            <w:pPr>
              <w:numPr>
                <w:ilvl w:val="0"/>
                <w:numId w:val="36"/>
              </w:numPr>
              <w:spacing w:line="240" w:lineRule="atLeast"/>
              <w:rPr>
                <w:ins w:id="7" w:author="cathay" w:date="2016-01-29T13:55:00Z"/>
                <w:rFonts w:ascii="細明體" w:eastAsia="細明體" w:hAnsi="細明體" w:cs="Courier New"/>
                <w:sz w:val="20"/>
                <w:szCs w:val="20"/>
              </w:rPr>
              <w:pPrChange w:id="8" w:author="cathay" w:date="2016-01-29T13:55:00Z">
                <w:pPr>
                  <w:spacing w:line="240" w:lineRule="atLeast"/>
                </w:pPr>
              </w:pPrChange>
            </w:pPr>
            <w:ins w:id="9" w:author="cathay" w:date="2016-01-29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刪除比對功能</w:t>
              </w:r>
            </w:ins>
          </w:p>
          <w:p w:rsidR="003F373B" w:rsidRDefault="003F373B" w:rsidP="003F373B">
            <w:pPr>
              <w:numPr>
                <w:ilvl w:val="0"/>
                <w:numId w:val="36"/>
              </w:numPr>
              <w:spacing w:line="240" w:lineRule="atLeast"/>
              <w:rPr>
                <w:ins w:id="10" w:author="cathay" w:date="2016-01-29T13:55:00Z"/>
                <w:rFonts w:ascii="細明體" w:eastAsia="細明體" w:hAnsi="細明體" w:cs="Courier New" w:hint="eastAsia"/>
                <w:sz w:val="20"/>
                <w:szCs w:val="20"/>
              </w:rPr>
              <w:pPrChange w:id="11" w:author="cathay" w:date="2016-01-29T13:55:00Z">
                <w:pPr>
                  <w:spacing w:line="240" w:lineRule="atLeast"/>
                </w:pPr>
              </w:pPrChange>
            </w:pPr>
            <w:ins w:id="12" w:author="cathay" w:date="2016-01-29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</w:t>
              </w:r>
            </w:ins>
            <w:ins w:id="13" w:author="cathay" w:date="2016-01-29T13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BPM流程刪除功能</w:t>
              </w:r>
            </w:ins>
          </w:p>
        </w:tc>
        <w:tc>
          <w:tcPr>
            <w:tcW w:w="1566" w:type="dxa"/>
          </w:tcPr>
          <w:p w:rsidR="003F373B" w:rsidRDefault="003F373B" w:rsidP="005558D1">
            <w:pPr>
              <w:pStyle w:val="Tabletext"/>
              <w:rPr>
                <w:ins w:id="14" w:author="cathay" w:date="2016-01-29T13:55:00Z"/>
                <w:rFonts w:ascii="細明體" w:eastAsia="細明體" w:hAnsi="細明體" w:hint="eastAsia"/>
                <w:lang w:eastAsia="zh-TW"/>
              </w:rPr>
            </w:pPr>
            <w:ins w:id="15" w:author="cathay" w:date="2016-01-29T13:56:00Z">
              <w:r>
                <w:rPr>
                  <w:rFonts w:ascii="細明體" w:eastAsia="細明體" w:hAnsi="細明體" w:hint="eastAsia"/>
                  <w:lang w:eastAsia="zh-TW"/>
                </w:rPr>
                <w:t>張凱鈞</w:t>
              </w:r>
            </w:ins>
          </w:p>
        </w:tc>
        <w:tc>
          <w:tcPr>
            <w:tcW w:w="2071" w:type="dxa"/>
          </w:tcPr>
          <w:p w:rsidR="003F373B" w:rsidRDefault="003F373B" w:rsidP="005558D1">
            <w:pPr>
              <w:spacing w:line="240" w:lineRule="atLeast"/>
              <w:rPr>
                <w:ins w:id="16" w:author="cathay" w:date="2016-01-29T13:55:00Z"/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0C723D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ins w:id="17" w:author="cathay" w:date="2016-01-29T13:56:00Z">
              <w:r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  <w:lang w:val="zh-TW"/>
                </w:rPr>
                <w:t>B</w:t>
              </w:r>
            </w:ins>
            <w:ins w:id="18" w:author="cathay" w:date="2016-01-29T13:57:00Z">
              <w:r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  <w:lang w:val="zh-TW"/>
                </w:rPr>
                <w:t>PM流程刪除功能</w:t>
              </w:r>
            </w:ins>
            <w:del w:id="19" w:author="cathay" w:date="2016-01-29T13:56:00Z">
              <w:r w:rsidR="00494D3C" w:rsidRPr="00986BCD" w:rsidDel="000C723D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  <w:lang w:val="zh-TW"/>
                </w:rPr>
                <w:delText>每日BPM狀態不一致檢核</w:delText>
              </w:r>
            </w:del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961F9B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94D3C" w:rsidRPr="00986BCD"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494D3C" w:rsidRPr="00986BCD">
              <w:rPr>
                <w:rFonts w:ascii="細明體" w:eastAsia="細明體" w:hAnsi="細明體" w:hint="eastAsia"/>
                <w:sz w:val="20"/>
                <w:szCs w:val="20"/>
              </w:rPr>
              <w:t>003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Del="000C723D" w:rsidRDefault="00494D3C" w:rsidP="00C376DC">
            <w:pPr>
              <w:rPr>
                <w:del w:id="20" w:author="cathay" w:date="2016-01-29T13:58:00Z"/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將</w:t>
            </w:r>
            <w:ins w:id="21" w:author="cathay" w:date="2016-01-29T13:59:00Z">
              <w:r w:rsidR="000C723D">
                <w:rPr>
                  <w:rFonts w:ascii="細明體" w:eastAsia="細明體" w:hAnsi="細明體" w:hint="eastAsia"/>
                  <w:sz w:val="20"/>
                  <w:szCs w:val="20"/>
                </w:rPr>
                <w:t>BPM未結件流</w:t>
              </w:r>
            </w:ins>
            <w:ins w:id="22" w:author="cathay" w:date="2016-01-29T14:00:00Z">
              <w:r w:rsidR="000C723D">
                <w:rPr>
                  <w:rFonts w:ascii="細明體" w:eastAsia="細明體" w:hAnsi="細明體" w:hint="eastAsia"/>
                  <w:sz w:val="20"/>
                  <w:szCs w:val="20"/>
                </w:rPr>
                <w:t>程刪除</w:t>
              </w:r>
            </w:ins>
            <w:del w:id="23" w:author="cathay" w:date="2016-01-29T13:59:00Z">
              <w:r w:rsidRPr="00986BCD" w:rsidDel="000C723D">
                <w:rPr>
                  <w:rFonts w:ascii="細明體" w:eastAsia="細明體" w:hAnsi="細明體" w:hint="eastAsia"/>
                  <w:sz w:val="20"/>
                  <w:szCs w:val="20"/>
                </w:rPr>
                <w:delText>每日BPM覆核</w:delText>
              </w:r>
            </w:del>
            <w:del w:id="24" w:author="cathay" w:date="2016-01-29T13:58:00Z">
              <w:r w:rsidRPr="00986BCD" w:rsidDel="000C723D">
                <w:rPr>
                  <w:rFonts w:ascii="細明體" w:eastAsia="細明體" w:hAnsi="細明體" w:hint="eastAsia"/>
                  <w:sz w:val="20"/>
                  <w:szCs w:val="20"/>
                </w:rPr>
                <w:delText>的案件抽出再比對核心系統理賠受理資料是否已結案，比對結果mail資服</w:delText>
              </w:r>
              <w:r w:rsidR="00986BCD" w:rsidRPr="00986BCD" w:rsidDel="000C723D">
                <w:rPr>
                  <w:rFonts w:ascii="細明體" w:eastAsia="細明體" w:hAnsi="細明體" w:hint="eastAsia"/>
                  <w:sz w:val="20"/>
                  <w:szCs w:val="20"/>
                </w:rPr>
                <w:delText>。</w:delText>
              </w:r>
            </w:del>
          </w:p>
          <w:p w:rsidR="00986BCD" w:rsidRPr="00986BCD" w:rsidRDefault="00986BCD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del w:id="25" w:author="cathay" w:date="2016-01-29T13:58:00Z">
              <w:r w:rsidRPr="00986BCD" w:rsidDel="000C723D">
                <w:rPr>
                  <w:rFonts w:ascii="細明體" w:eastAsia="細明體" w:hAnsi="細明體" w:hint="eastAsia"/>
                  <w:sz w:val="20"/>
                  <w:szCs w:val="20"/>
                </w:rPr>
                <w:delText>代碼中文對照(AA,</w:delText>
              </w:r>
              <w:r w:rsidRPr="00986BCD" w:rsidDel="000C723D">
                <w:rPr>
                  <w:rFonts w:ascii="細明體" w:eastAsia="細明體" w:hAnsi="細明體"/>
                  <w:sz w:val="20"/>
                  <w:szCs w:val="20"/>
                </w:rPr>
                <w:delText xml:space="preserve"> BPM_ERR_MAIL</w:delText>
              </w:r>
              <w:r w:rsidRPr="00986BCD" w:rsidDel="000C723D">
                <w:rPr>
                  <w:rFonts w:ascii="細明體" w:eastAsia="細明體" w:hAnsi="細明體" w:hint="eastAsia"/>
                  <w:sz w:val="20"/>
                  <w:szCs w:val="20"/>
                </w:rPr>
                <w:delText>)設定業務負責人mail，可設定多個人</w:delText>
              </w:r>
            </w:del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494D3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C61D2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6581" r:id="rId9"/>
        </w:object>
      </w: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C61D29" w:rsidP="00C61D2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理賠BPM</w:t>
            </w:r>
            <w:r w:rsidR="00BC4757" w:rsidRPr="00986BC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處理</w:t>
            </w:r>
            <w:r w:rsidRPr="00986BC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流程</w:t>
            </w:r>
            <w:r w:rsidR="00BC4757" w:rsidRPr="00986BC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752001" w:rsidRPr="00986BCD" w:rsidRDefault="00C61D29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F_SW.VWVL1_AA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理賠受理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Pr="00986BCD" w:rsidRDefault="00752001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376DC" w:rsidRPr="00986BCD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Pr="00986BCD" w:rsidRDefault="0029571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6B09D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B09D6" w:rsidRPr="00986BCD" w:rsidRDefault="006B09D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6B09D6" w:rsidRPr="00986BCD" w:rsidRDefault="006B09D6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代碼中文對照讀取模組</w:t>
            </w:r>
          </w:p>
        </w:tc>
        <w:tc>
          <w:tcPr>
            <w:tcW w:w="4770" w:type="dxa"/>
          </w:tcPr>
          <w:p w:rsidR="006B09D6" w:rsidRPr="00986BCD" w:rsidRDefault="006B09D6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FieldOptionList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986BCD">
              <w:rPr>
                <w:rFonts w:ascii="細明體" w:eastAsia="細明體" w:hAnsi="細明體"/>
                <w:sz w:val="20"/>
                <w:szCs w:val="20"/>
              </w:rPr>
              <w:t>getFieldOptions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()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5635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563557" w:rsidRPr="00986BCD" w:rsidRDefault="00563557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E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mail寄送模組</w:t>
            </w:r>
          </w:p>
        </w:tc>
        <w:tc>
          <w:tcPr>
            <w:tcW w:w="4770" w:type="dxa"/>
          </w:tcPr>
          <w:p w:rsidR="00563557" w:rsidRPr="00986BCD" w:rsidRDefault="0056355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color w:val="000000"/>
                <w:sz w:val="20"/>
                <w:szCs w:val="20"/>
              </w:rPr>
              <w:t>MailSender</w:t>
            </w:r>
            <w:r w:rsidRPr="00986BC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</w:t>
            </w:r>
            <w:r w:rsidR="00986BCD" w:rsidRPr="00986BCD">
              <w:rPr>
                <w:rFonts w:ascii="細明體" w:eastAsia="細明體" w:hAnsi="細明體"/>
                <w:color w:val="000000"/>
                <w:sz w:val="20"/>
                <w:szCs w:val="20"/>
              </w:rPr>
              <w:t>sendSimpleMail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61D29" w:rsidRPr="00986BCD">
              <w:rPr>
                <w:rFonts w:ascii="細明體" w:eastAsia="細明體" w:hAnsi="細明體" w:hint="eastAsia"/>
                <w:sz w:val="20"/>
                <w:szCs w:val="20"/>
              </w:rPr>
              <w:t>ADZZ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C61D2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6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3465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295717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需為西元年日期格式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6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B66DE" w:rsidRPr="00986BCD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$是否有輸入日期 = false</w:t>
      </w:r>
    </w:p>
    <w:p w:rsidR="00961F9B" w:rsidDel="003A035B" w:rsidRDefault="009B66D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7" w:author="cathay" w:date="2016-01-29T14:02:00Z"/>
          <w:rFonts w:ascii="細明體" w:eastAsia="細明體" w:hAnsi="細明體" w:hint="eastAsia"/>
          <w:kern w:val="2"/>
          <w:lang w:eastAsia="zh-TW"/>
        </w:rPr>
      </w:pPr>
      <w:del w:id="28" w:author="cathay" w:date="2016-01-29T14:02:00Z">
        <w:r w:rsidDel="003A035B">
          <w:rPr>
            <w:rFonts w:ascii="細明體" w:eastAsia="細明體" w:hAnsi="細明體" w:hint="eastAsia"/>
            <w:kern w:val="2"/>
            <w:lang w:eastAsia="zh-TW"/>
          </w:rPr>
          <w:delText>若無傳入資料</w:delText>
        </w:r>
      </w:del>
    </w:p>
    <w:p w:rsidR="009B66DE" w:rsidDel="003A035B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9" w:author="cathay" w:date="2016-01-29T14:02:00Z"/>
          <w:rFonts w:ascii="細明體" w:eastAsia="細明體" w:hAnsi="細明體" w:hint="eastAsia"/>
          <w:kern w:val="2"/>
          <w:lang w:eastAsia="zh-TW"/>
        </w:rPr>
      </w:pPr>
      <w:del w:id="30" w:author="cathay" w:date="2016-01-29T14:02:00Z">
        <w:r w:rsidRPr="00986BCD" w:rsidDel="003A035B">
          <w:rPr>
            <w:rFonts w:ascii="細明體" w:eastAsia="細明體" w:hAnsi="細明體" w:hint="eastAsia"/>
            <w:kern w:val="2"/>
            <w:lang w:eastAsia="zh-TW"/>
          </w:rPr>
          <w:delText>＄批</w:delText>
        </w:r>
        <w:r w:rsidRPr="00986BCD" w:rsidDel="003A035B">
          <w:rPr>
            <w:rFonts w:ascii="細明體" w:eastAsia="細明體" w:hAnsi="細明體" w:hint="eastAsia"/>
            <w:lang w:eastAsia="zh-TW"/>
          </w:rPr>
          <w:delText>次處理日期</w:delText>
        </w:r>
        <w:r w:rsidRPr="00986BCD" w:rsidDel="003A035B">
          <w:rPr>
            <w:rFonts w:ascii="細明體" w:eastAsia="細明體" w:hAnsi="細明體" w:hint="eastAsia"/>
            <w:kern w:val="2"/>
            <w:lang w:eastAsia="zh-TW"/>
          </w:rPr>
          <w:delText>＝取得系統ShutDown Date</w:delText>
        </w:r>
      </w:del>
    </w:p>
    <w:p w:rsidR="009B66DE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若有傳入一個參數</w:t>
      </w:r>
    </w:p>
    <w:p w:rsidR="009B66DE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檢核是否為日期格式</w:t>
      </w:r>
    </w:p>
    <w:p w:rsidR="009B66DE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＄批</w:t>
      </w:r>
      <w:r w:rsidRPr="00986BCD">
        <w:rPr>
          <w:rFonts w:ascii="細明體" w:eastAsia="細明體" w:hAnsi="細明體" w:hint="eastAsia"/>
          <w:lang w:eastAsia="zh-TW"/>
        </w:rPr>
        <w:t>次處理日期</w:t>
      </w:r>
      <w:r w:rsidRPr="00986BCD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 xml:space="preserve"> 傳入參數</w:t>
      </w:r>
    </w:p>
    <w:p w:rsidR="009B66DE" w:rsidRPr="00986BCD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$是否有輸入日期 = true</w:t>
      </w:r>
    </w:p>
    <w:p w:rsidR="00582CA8" w:rsidDel="003A035B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31" w:author="cathay" w:date="2016-01-29T14:02:00Z"/>
          <w:rFonts w:ascii="細明體" w:eastAsia="細明體" w:hAnsi="細明體" w:hint="eastAsia"/>
          <w:kern w:val="2"/>
          <w:lang w:eastAsia="zh-TW"/>
        </w:rPr>
      </w:pPr>
      <w:del w:id="32" w:author="cathay" w:date="2016-01-29T14:02:00Z">
        <w:r w:rsidDel="003A035B">
          <w:rPr>
            <w:rFonts w:ascii="細明體" w:eastAsia="細明體" w:hAnsi="細明體" w:hint="eastAsia"/>
            <w:kern w:val="2"/>
            <w:lang w:eastAsia="zh-TW"/>
          </w:rPr>
          <w:delText>其他</w:delText>
        </w:r>
      </w:del>
    </w:p>
    <w:p w:rsidR="009B66DE" w:rsidRPr="00986BCD" w:rsidDel="003A035B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33" w:author="cathay" w:date="2016-01-29T14:02:00Z"/>
          <w:rFonts w:ascii="細明體" w:eastAsia="細明體" w:hAnsi="細明體" w:hint="eastAsia"/>
          <w:kern w:val="2"/>
          <w:lang w:eastAsia="zh-TW"/>
        </w:rPr>
      </w:pPr>
      <w:del w:id="34" w:author="cathay" w:date="2016-01-29T14:02:00Z">
        <w:r w:rsidDel="003A035B">
          <w:rPr>
            <w:rFonts w:ascii="細明體" w:eastAsia="細明體" w:hAnsi="細明體" w:hint="eastAsia"/>
            <w:kern w:val="2"/>
            <w:lang w:eastAsia="zh-TW"/>
          </w:rPr>
          <w:delText>顯示錯誤訊息:</w:delText>
        </w:r>
        <w:r w:rsidRPr="009B66DE" w:rsidDel="003A035B">
          <w:rPr>
            <w:rFonts w:ascii="細明體" w:eastAsia="細明體" w:hAnsi="細明體" w:hint="eastAsia"/>
            <w:kern w:val="2"/>
            <w:lang w:eastAsia="zh-TW"/>
          </w:rPr>
          <w:delText>最多傳入一個參數(處理日期)</w:delText>
        </w:r>
      </w:del>
    </w:p>
    <w:p w:rsidR="006B09D6" w:rsidRPr="00986BCD" w:rsidDel="003A035B" w:rsidRDefault="006B09D6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35" w:author="cathay" w:date="2016-01-29T14:02:00Z"/>
          <w:rFonts w:ascii="細明體" w:eastAsia="細明體" w:hAnsi="細明體" w:hint="eastAsia"/>
          <w:kern w:val="2"/>
          <w:lang w:eastAsia="zh-TW"/>
        </w:rPr>
      </w:pPr>
      <w:del w:id="36" w:author="cathay" w:date="2016-01-29T14:02:00Z">
        <w:r w:rsidRPr="00986BCD" w:rsidDel="003A035B">
          <w:rPr>
            <w:rFonts w:ascii="細明體" w:eastAsia="細明體" w:hAnsi="細明體" w:hint="eastAsia"/>
            <w:kern w:val="2"/>
            <w:lang w:eastAsia="zh-TW"/>
          </w:rPr>
          <w:delText>$錯誤</w:delText>
        </w:r>
        <w:r w:rsidR="00563557" w:rsidRPr="00986BCD" w:rsidDel="003A035B">
          <w:rPr>
            <w:rFonts w:ascii="細明體" w:eastAsia="細明體" w:hAnsi="細明體" w:hint="eastAsia"/>
            <w:kern w:val="2"/>
            <w:lang w:eastAsia="zh-TW"/>
          </w:rPr>
          <w:delText>受理編號=空白</w:delText>
        </w:r>
      </w:del>
    </w:p>
    <w:p w:rsidR="007A2E8C" w:rsidRPr="00986BCD" w:rsidDel="002920D1" w:rsidRDefault="00BC475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37" w:author="cathay" w:date="2016-01-29T14:04:00Z"/>
          <w:rFonts w:ascii="細明體" w:eastAsia="細明體" w:hAnsi="細明體" w:hint="eastAsia"/>
          <w:kern w:val="2"/>
          <w:lang w:eastAsia="zh-TW"/>
        </w:rPr>
      </w:pPr>
      <w:del w:id="3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//**</w:delText>
        </w:r>
        <w:r w:rsidR="005D2F4C" w:rsidRPr="005D2F4C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="005D2F4C" w:rsidDel="002920D1">
          <w:rPr>
            <w:rFonts w:ascii="細明體" w:eastAsia="細明體" w:hAnsi="細明體" w:hint="eastAsia"/>
            <w:kern w:val="2"/>
            <w:lang w:eastAsia="zh-TW"/>
          </w:rPr>
          <w:delText>CASE1:</w:delText>
        </w:r>
        <w:r w:rsidR="001C123E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讀取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理賠BPM流程資料(view)，抓取當天覆核案件再去比對核心系統流程</w:delText>
        </w:r>
        <w:r w:rsidR="005D2F4C" w:rsidDel="002920D1">
          <w:rPr>
            <w:rFonts w:ascii="細明體" w:eastAsia="細明體" w:hAnsi="細明體" w:hint="eastAsia"/>
            <w:kern w:val="2"/>
            <w:lang w:eastAsia="zh-TW"/>
          </w:rPr>
          <w:delText>，取得BPM結案CSR未結之理賠案件</w:delText>
        </w:r>
        <w:r w:rsidR="00187628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：</w:delText>
        </w:r>
      </w:del>
    </w:p>
    <w:p w:rsidR="00AC46BF" w:rsidRPr="00986BCD" w:rsidDel="002920D1" w:rsidRDefault="00AC46BF" w:rsidP="00BC475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39" w:author="cathay" w:date="2016-01-29T14:04:00Z"/>
          <w:rFonts w:ascii="細明體" w:eastAsia="細明體" w:hAnsi="細明體" w:hint="eastAsia"/>
          <w:kern w:val="2"/>
          <w:lang w:eastAsia="zh-TW"/>
        </w:rPr>
      </w:pPr>
      <w:del w:id="40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讀取</w:delText>
        </w:r>
        <w:r w:rsidR="00BC4757" w:rsidRPr="00986BCD" w:rsidDel="002920D1">
          <w:rPr>
            <w:rFonts w:ascii="細明體" w:eastAsia="細明體" w:hAnsi="細明體" w:hint="eastAsia"/>
            <w:color w:val="000000"/>
            <w:lang w:val="zh-TW" w:eastAsia="zh-TW"/>
          </w:rPr>
          <w:delText>理賠BPM處理流程檔</w:delText>
        </w:r>
        <w:r w:rsidR="00BC4757" w:rsidRPr="00986BCD" w:rsidDel="002920D1">
          <w:rPr>
            <w:rFonts w:ascii="細明體" w:eastAsia="細明體" w:hAnsi="細明體"/>
            <w:lang w:eastAsia="zh-TW"/>
          </w:rPr>
          <w:delText>VWVL1_AA</w:delText>
        </w:r>
        <w:r w:rsidR="00BC4757" w:rsidRPr="00986BCD" w:rsidDel="002920D1">
          <w:rPr>
            <w:rFonts w:ascii="細明體" w:eastAsia="細明體" w:hAnsi="細明體" w:hint="eastAsia"/>
            <w:color w:val="000000"/>
            <w:lang w:val="zh-TW" w:eastAsia="zh-TW"/>
          </w:rPr>
          <w:delText>: (備註:因為BPM檔案存放欄位特性，有些欄位名稱需用雙引號)</w:delText>
        </w:r>
      </w:del>
    </w:p>
    <w:p w:rsidR="00AC46BF" w:rsidRPr="00986BCD" w:rsidDel="002920D1" w:rsidRDefault="00BC4757" w:rsidP="005E1EC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41" w:author="cathay" w:date="2016-01-29T14:04:00Z"/>
          <w:rFonts w:ascii="細明體" w:eastAsia="細明體" w:hAnsi="細明體" w:hint="eastAsia"/>
          <w:kern w:val="2"/>
          <w:lang w:eastAsia="zh-TW"/>
        </w:rPr>
      </w:pPr>
      <w:del w:id="4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查詢</w:delText>
        </w:r>
        <w:r w:rsidR="00AC46BF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條件：</w:delText>
        </w:r>
      </w:del>
    </w:p>
    <w:p w:rsidR="00AC46BF" w:rsidRPr="00986BCD" w:rsidDel="002920D1" w:rsidRDefault="00BC4757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43" w:author="cathay" w:date="2016-01-29T14:04:00Z"/>
          <w:rFonts w:ascii="細明體" w:eastAsia="細明體" w:hAnsi="細明體" w:hint="eastAsia"/>
          <w:kern w:val="2"/>
          <w:lang w:eastAsia="zh-TW"/>
        </w:rPr>
      </w:pPr>
      <w:del w:id="44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案件種類(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"F_Subject"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) 以 </w:delText>
        </w:r>
        <w:r w:rsidR="005E1EC6" w:rsidRPr="00986BCD" w:rsidDel="002920D1">
          <w:rPr>
            <w:rFonts w:ascii="細明體" w:eastAsia="細明體" w:hAnsi="細明體"/>
            <w:kern w:val="2"/>
            <w:lang w:eastAsia="zh-TW"/>
          </w:rPr>
          <w:delText>AA Claim Case</w:delText>
        </w:r>
        <w:r w:rsidR="005E1EC6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開頭</w:delText>
        </w:r>
      </w:del>
    </w:p>
    <w:p w:rsidR="005E1EC6" w:rsidRPr="00986BCD" w:rsidDel="002920D1" w:rsidRDefault="005E1EC6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45" w:author="cathay" w:date="2016-01-29T14:04:00Z"/>
          <w:rFonts w:ascii="細明體" w:eastAsia="細明體" w:hAnsi="細明體" w:hint="eastAsia"/>
          <w:kern w:val="2"/>
          <w:lang w:eastAsia="zh-TW"/>
        </w:rPr>
      </w:pPr>
      <w:del w:id="46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事件種類(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"F_EventType"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) = 360</w:delText>
        </w:r>
      </w:del>
    </w:p>
    <w:p w:rsidR="005E1EC6" w:rsidDel="002920D1" w:rsidRDefault="005E1EC6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47" w:author="cathay" w:date="2016-01-29T14:04:00Z"/>
          <w:rFonts w:ascii="細明體" w:eastAsia="細明體" w:hAnsi="細明體" w:hint="eastAsia"/>
          <w:kern w:val="2"/>
          <w:lang w:eastAsia="zh-TW"/>
        </w:rPr>
      </w:pPr>
      <w:del w:id="4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流程名稱("F_StepName") = '覆核'</w:delText>
        </w:r>
      </w:del>
    </w:p>
    <w:p w:rsidR="009B66DE" w:rsidDel="002920D1" w:rsidRDefault="009B66DE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49" w:author="cathay" w:date="2016-01-29T14:04:00Z"/>
          <w:rFonts w:ascii="細明體" w:eastAsia="細明體" w:hAnsi="細明體" w:hint="eastAsia"/>
          <w:kern w:val="2"/>
          <w:lang w:eastAsia="zh-TW"/>
        </w:rPr>
      </w:pPr>
      <w:del w:id="50" w:author="cathay" w:date="2016-01-29T14:04:00Z">
        <w:r w:rsidDel="002920D1">
          <w:rPr>
            <w:rFonts w:ascii="細明體" w:eastAsia="細明體" w:hAnsi="細明體" w:hint="eastAsia"/>
            <w:kern w:val="2"/>
            <w:lang w:eastAsia="zh-TW"/>
          </w:rPr>
          <w:delText>若$是否有輸入日期 = true (抽取輸入日期之後符合條件的案件)</w:delText>
        </w:r>
      </w:del>
    </w:p>
    <w:p w:rsidR="009B66DE" w:rsidRPr="00986BCD" w:rsidDel="002920D1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51" w:author="cathay" w:date="2016-01-29T14:04:00Z"/>
          <w:rFonts w:ascii="細明體" w:eastAsia="細明體" w:hAnsi="細明體" w:hint="eastAsia"/>
          <w:kern w:val="2"/>
          <w:lang w:eastAsia="zh-TW"/>
        </w:rPr>
      </w:pPr>
      <w:del w:id="5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//**因為BPM檔儲存的時間是以1970-01-01 08:00:00為起日計算總秒數，所以要判斷是否當日覆核件轉成天數後再去比較,一天86400秒</w:delText>
        </w:r>
      </w:del>
    </w:p>
    <w:p w:rsidR="009B66DE" w:rsidRPr="00986BCD" w:rsidDel="002920D1" w:rsidRDefault="009B66DE" w:rsidP="009B66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53" w:author="cathay" w:date="2016-01-29T14:04:00Z"/>
          <w:rFonts w:ascii="細明體" w:eastAsia="細明體" w:hAnsi="細明體" w:hint="eastAsia"/>
          <w:kern w:val="2"/>
          <w:lang w:eastAsia="zh-TW"/>
        </w:rPr>
      </w:pPr>
      <w:del w:id="54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執行時間(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"F_EnqueueTime"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)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 xml:space="preserve"> / 86400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Del="002920D1">
          <w:rPr>
            <w:rFonts w:ascii="細明體" w:eastAsia="細明體" w:hAnsi="細明體" w:hint="eastAsia"/>
            <w:kern w:val="2"/>
            <w:lang w:eastAsia="zh-TW"/>
          </w:rPr>
          <w:delText>&gt;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=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days(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＄批</w:delText>
        </w:r>
        <w:r w:rsidRPr="00986BCD" w:rsidDel="002920D1">
          <w:rPr>
            <w:rFonts w:ascii="細明體" w:eastAsia="細明體" w:hAnsi="細明體" w:hint="eastAsia"/>
            <w:lang w:eastAsia="zh-TW"/>
          </w:rPr>
          <w:delText>次處理日期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)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-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days('1970-01-01')</w:delText>
        </w:r>
      </w:del>
    </w:p>
    <w:p w:rsidR="009B66DE" w:rsidDel="002920D1" w:rsidRDefault="009B66DE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55" w:author="cathay" w:date="2016-01-29T14:04:00Z"/>
          <w:rFonts w:ascii="細明體" w:eastAsia="細明體" w:hAnsi="細明體" w:hint="eastAsia"/>
          <w:kern w:val="2"/>
          <w:lang w:eastAsia="zh-TW"/>
        </w:rPr>
      </w:pPr>
      <w:del w:id="56" w:author="cathay" w:date="2016-01-29T14:04:00Z">
        <w:r w:rsidDel="002920D1">
          <w:rPr>
            <w:rFonts w:ascii="細明體" w:eastAsia="細明體" w:hAnsi="細明體" w:hint="eastAsia"/>
            <w:kern w:val="2"/>
            <w:lang w:eastAsia="zh-TW"/>
          </w:rPr>
          <w:delText>若$是否有輸入日期 = false (抽取輸入日期當天符合條件的案件)</w:delText>
        </w:r>
      </w:del>
    </w:p>
    <w:p w:rsidR="009B66DE" w:rsidRPr="00986BCD" w:rsidDel="002920D1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57" w:author="cathay" w:date="2016-01-29T14:04:00Z"/>
          <w:rFonts w:ascii="細明體" w:eastAsia="細明體" w:hAnsi="細明體" w:hint="eastAsia"/>
          <w:kern w:val="2"/>
          <w:lang w:eastAsia="zh-TW"/>
        </w:rPr>
      </w:pPr>
      <w:del w:id="5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//**因為BPM檔儲存的時間是以1970-01-01 08:00:00為起日計算總秒數，所以要判斷是否當日覆核件轉成天數後再去比較,一天86400秒</w:delText>
        </w:r>
      </w:del>
    </w:p>
    <w:p w:rsidR="009B66DE" w:rsidRPr="00986BCD" w:rsidDel="002920D1" w:rsidRDefault="009B66DE" w:rsidP="009B66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59" w:author="cathay" w:date="2016-01-29T14:04:00Z"/>
          <w:rFonts w:ascii="細明體" w:eastAsia="細明體" w:hAnsi="細明體" w:hint="eastAsia"/>
          <w:kern w:val="2"/>
          <w:lang w:eastAsia="zh-TW"/>
        </w:rPr>
      </w:pPr>
      <w:del w:id="60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執行時間(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"F_EnqueueTime"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)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 xml:space="preserve"> / 86400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=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days(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＄批</w:delText>
        </w:r>
        <w:r w:rsidRPr="00986BCD" w:rsidDel="002920D1">
          <w:rPr>
            <w:rFonts w:ascii="細明體" w:eastAsia="細明體" w:hAnsi="細明體" w:hint="eastAsia"/>
            <w:lang w:eastAsia="zh-TW"/>
          </w:rPr>
          <w:delText>次處理日期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)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-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days('1970-01-01')</w:delText>
        </w:r>
      </w:del>
    </w:p>
    <w:p w:rsidR="00AC46BF" w:rsidRPr="00986BCD" w:rsidDel="002920D1" w:rsidRDefault="00BC4757" w:rsidP="005E1EC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61" w:author="cathay" w:date="2016-01-29T14:04:00Z"/>
          <w:rFonts w:ascii="細明體" w:eastAsia="細明體" w:hAnsi="細明體" w:hint="eastAsia"/>
          <w:kern w:val="2"/>
          <w:lang w:eastAsia="zh-TW"/>
        </w:rPr>
      </w:pPr>
      <w:del w:id="6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讀取</w:delText>
        </w:r>
        <w:r w:rsidR="00AC46BF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欄位：</w:delText>
        </w:r>
      </w:del>
    </w:p>
    <w:p w:rsidR="00847F21" w:rsidRPr="00986BCD" w:rsidDel="002920D1" w:rsidRDefault="00A71385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63" w:author="cathay" w:date="2016-01-29T14:04:00Z"/>
          <w:rFonts w:ascii="細明體" w:eastAsia="細明體" w:hAnsi="細明體" w:hint="eastAsia"/>
          <w:kern w:val="2"/>
          <w:lang w:eastAsia="zh-TW"/>
        </w:rPr>
      </w:pPr>
      <w:del w:id="64" w:author="cathay" w:date="2016-01-29T14:04:00Z">
        <w:r w:rsidRPr="00986BCD" w:rsidDel="002920D1">
          <w:rPr>
            <w:rFonts w:ascii="細明體" w:eastAsia="細明體" w:hAnsi="細明體"/>
            <w:kern w:val="2"/>
            <w:lang w:eastAsia="zh-TW"/>
          </w:rPr>
          <w:delText>D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istinct </w:delText>
        </w:r>
        <w:r w:rsidR="00BC4757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受理編號</w:delText>
        </w:r>
      </w:del>
    </w:p>
    <w:p w:rsidR="005E1EC6" w:rsidRPr="00986BCD" w:rsidDel="002920D1" w:rsidRDefault="005E1EC6" w:rsidP="005E1EC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65" w:author="cathay" w:date="2016-01-29T14:04:00Z"/>
          <w:rFonts w:ascii="細明體" w:eastAsia="細明體" w:hAnsi="細明體" w:hint="eastAsia"/>
          <w:kern w:val="2"/>
          <w:lang w:eastAsia="zh-TW"/>
        </w:rPr>
      </w:pPr>
      <w:del w:id="66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若無資料，屬正常</w:delText>
        </w:r>
      </w:del>
    </w:p>
    <w:p w:rsidR="005E1EC6" w:rsidRPr="00986BCD" w:rsidDel="002920D1" w:rsidRDefault="005E1EC6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67" w:author="cathay" w:date="2016-01-29T14:04:00Z"/>
          <w:rFonts w:ascii="細明體" w:eastAsia="細明體" w:hAnsi="細明體" w:hint="eastAsia"/>
          <w:kern w:val="2"/>
          <w:lang w:eastAsia="zh-TW"/>
        </w:rPr>
      </w:pPr>
      <w:del w:id="6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程式正常結束</w:delText>
        </w:r>
      </w:del>
    </w:p>
    <w:p w:rsidR="005E1EC6" w:rsidRPr="00986BCD" w:rsidDel="002920D1" w:rsidRDefault="005E1EC6" w:rsidP="005E1EC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69" w:author="cathay" w:date="2016-01-29T14:04:00Z"/>
          <w:rFonts w:ascii="細明體" w:eastAsia="細明體" w:hAnsi="細明體" w:hint="eastAsia"/>
          <w:kern w:val="2"/>
          <w:lang w:eastAsia="zh-TW"/>
        </w:rPr>
      </w:pPr>
      <w:del w:id="70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若有資料，依序處理每筆受理編號</w:delText>
        </w:r>
      </w:del>
    </w:p>
    <w:p w:rsidR="005E1EC6" w:rsidRPr="00986BCD" w:rsidDel="002920D1" w:rsidRDefault="005212DA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71" w:author="cathay" w:date="2016-01-29T14:04:00Z"/>
          <w:rFonts w:ascii="細明體" w:eastAsia="細明體" w:hAnsi="細明體" w:hint="eastAsia"/>
          <w:kern w:val="2"/>
          <w:lang w:eastAsia="zh-TW"/>
        </w:rPr>
      </w:pPr>
      <w:del w:id="7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讀取件數 ++</w:delText>
        </w:r>
      </w:del>
    </w:p>
    <w:p w:rsidR="00604A5A" w:rsidRPr="00986BCD" w:rsidDel="002920D1" w:rsidRDefault="00604A5A" w:rsidP="00604A5A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73" w:author="cathay" w:date="2016-01-29T14:04:00Z"/>
          <w:rFonts w:ascii="細明體" w:eastAsia="細明體" w:hAnsi="細明體" w:hint="eastAsia"/>
          <w:kern w:val="2"/>
          <w:lang w:eastAsia="zh-TW"/>
        </w:rPr>
      </w:pPr>
      <w:del w:id="74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//**跟理賠受理檔比對，若受理進度不是結案件 (80),作廢件(81),剔除(82)表示進度不一致，但現金給付件例外:待服務中心給付現金(52)</w:delText>
        </w:r>
      </w:del>
    </w:p>
    <w:p w:rsidR="005E1EC6" w:rsidRPr="00986BCD" w:rsidDel="002920D1" w:rsidRDefault="005E1EC6" w:rsidP="005E1EC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75" w:author="cathay" w:date="2016-01-29T14:04:00Z"/>
          <w:rFonts w:ascii="細明體" w:eastAsia="細明體" w:hAnsi="細明體" w:hint="eastAsia"/>
          <w:kern w:val="2"/>
          <w:lang w:eastAsia="zh-TW"/>
        </w:rPr>
      </w:pPr>
      <w:del w:id="76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讀取</w:delText>
        </w:r>
        <w:r w:rsidR="005212DA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理賠受理檔DTAAA001,</w:delText>
        </w:r>
        <w:r w:rsidR="00604A5A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by參數:</w:delText>
        </w:r>
      </w:del>
    </w:p>
    <w:p w:rsidR="00604A5A" w:rsidRPr="00986BCD" w:rsidDel="002920D1" w:rsidRDefault="00604A5A" w:rsidP="00604A5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77" w:author="cathay" w:date="2016-01-29T14:04:00Z"/>
          <w:rFonts w:ascii="細明體" w:eastAsia="細明體" w:hAnsi="細明體" w:hint="eastAsia"/>
          <w:kern w:val="2"/>
          <w:lang w:eastAsia="zh-TW"/>
        </w:rPr>
      </w:pPr>
      <w:del w:id="7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受理編號:處理當筆受理編號</w:delText>
        </w:r>
      </w:del>
    </w:p>
    <w:p w:rsidR="00604A5A" w:rsidRPr="00986BCD" w:rsidDel="002920D1" w:rsidRDefault="00604A5A" w:rsidP="00604A5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79" w:author="cathay" w:date="2016-01-29T14:04:00Z"/>
          <w:rFonts w:ascii="細明體" w:eastAsia="細明體" w:hAnsi="細明體" w:hint="eastAsia"/>
          <w:kern w:val="2"/>
          <w:lang w:eastAsia="zh-TW"/>
        </w:rPr>
      </w:pPr>
      <w:del w:id="80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受理進度:&lt;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‘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80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’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(結案) 且 &lt;&gt;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‘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52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’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(待服務中心給付現金)</w:delText>
        </w:r>
      </w:del>
    </w:p>
    <w:p w:rsidR="00604A5A" w:rsidRPr="00986BCD" w:rsidDel="002920D1" w:rsidRDefault="00604A5A" w:rsidP="00604A5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81" w:author="cathay" w:date="2016-01-29T14:04:00Z"/>
          <w:rFonts w:ascii="細明體" w:eastAsia="細明體" w:hAnsi="細明體" w:hint="eastAsia"/>
          <w:kern w:val="2"/>
          <w:lang w:eastAsia="zh-TW"/>
        </w:rPr>
      </w:pPr>
      <w:del w:id="8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若查無資料</w:delText>
        </w:r>
        <w:r w:rsidR="002827B8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，表示正常</w:delText>
        </w:r>
      </w:del>
    </w:p>
    <w:p w:rsidR="00604A5A" w:rsidRPr="00986BCD" w:rsidDel="002920D1" w:rsidRDefault="006317E4" w:rsidP="002827B8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83" w:author="cathay" w:date="2016-01-29T14:04:00Z"/>
          <w:rFonts w:ascii="細明體" w:eastAsia="細明體" w:hAnsi="細明體" w:hint="eastAsia"/>
          <w:kern w:val="2"/>
          <w:lang w:eastAsia="zh-TW"/>
        </w:rPr>
      </w:pPr>
      <w:del w:id="84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處理件數++</w:delText>
        </w:r>
      </w:del>
    </w:p>
    <w:p w:rsidR="006317E4" w:rsidRPr="00986BCD" w:rsidDel="002920D1" w:rsidRDefault="006317E4" w:rsidP="006317E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85" w:author="cathay" w:date="2016-01-29T14:04:00Z"/>
          <w:rFonts w:ascii="細明體" w:eastAsia="細明體" w:hAnsi="細明體" w:hint="eastAsia"/>
          <w:kern w:val="2"/>
          <w:lang w:eastAsia="zh-TW"/>
        </w:rPr>
      </w:pPr>
      <w:del w:id="86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若有資料</w:delText>
        </w:r>
      </w:del>
    </w:p>
    <w:p w:rsidR="006317E4" w:rsidRPr="00986BCD" w:rsidDel="002920D1" w:rsidRDefault="006317E4" w:rsidP="006317E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87" w:author="cathay" w:date="2016-01-29T14:04:00Z"/>
          <w:rFonts w:ascii="細明體" w:eastAsia="細明體" w:hAnsi="細明體" w:hint="eastAsia"/>
          <w:kern w:val="2"/>
          <w:lang w:eastAsia="zh-TW"/>
        </w:rPr>
      </w:pPr>
      <w:del w:id="88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錯誤件數++</w:delText>
        </w:r>
      </w:del>
    </w:p>
    <w:p w:rsidR="00563557" w:rsidRPr="00986BCD" w:rsidDel="002920D1" w:rsidRDefault="00563557" w:rsidP="006317E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89" w:author="cathay" w:date="2016-01-29T14:04:00Z"/>
          <w:rFonts w:ascii="細明體" w:eastAsia="細明體" w:hAnsi="細明體" w:hint="eastAsia"/>
          <w:kern w:val="2"/>
          <w:lang w:eastAsia="zh-TW"/>
        </w:rPr>
      </w:pPr>
      <w:del w:id="90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 xml:space="preserve">$錯誤受理編號 = $錯誤受理編號 + 處理當筆受理編號 + 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‘</w:delText>
        </w:r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_</w:delText>
        </w:r>
        <w:r w:rsidRPr="00986BCD" w:rsidDel="002920D1">
          <w:rPr>
            <w:rFonts w:ascii="細明體" w:eastAsia="細明體" w:hAnsi="細明體"/>
            <w:kern w:val="2"/>
            <w:lang w:eastAsia="zh-TW"/>
          </w:rPr>
          <w:delText>’</w:delText>
        </w:r>
      </w:del>
    </w:p>
    <w:p w:rsidR="006317E4" w:rsidRPr="00986BCD" w:rsidDel="002920D1" w:rsidRDefault="006317E4" w:rsidP="006317E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91" w:author="cathay" w:date="2016-01-29T14:04:00Z"/>
          <w:rFonts w:ascii="細明體" w:eastAsia="細明體" w:hAnsi="細明體" w:hint="eastAsia"/>
          <w:kern w:val="2"/>
          <w:lang w:eastAsia="zh-TW"/>
        </w:rPr>
      </w:pPr>
      <w:del w:id="92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紀錄log錯誤訊息</w:delText>
        </w:r>
        <w:r w:rsidR="002827B8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(</w:delText>
        </w:r>
        <w:r w:rsidR="002827B8" w:rsidRPr="00986BCD" w:rsidDel="002920D1">
          <w:rPr>
            <w:rFonts w:ascii="細明體" w:eastAsia="細明體" w:hAnsi="細明體"/>
            <w:kern w:val="2"/>
            <w:lang w:eastAsia="zh-TW"/>
          </w:rPr>
          <w:delText>“</w:delText>
        </w:r>
        <w:r w:rsidR="00F9440B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理賠</w:delText>
        </w:r>
        <w:r w:rsidR="002827B8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BPM狀態不一致，受理編號:</w:delText>
        </w:r>
        <w:r w:rsidR="002827B8" w:rsidRPr="00986BCD" w:rsidDel="002920D1">
          <w:rPr>
            <w:rFonts w:ascii="細明體" w:eastAsia="細明體" w:hAnsi="細明體"/>
            <w:kern w:val="2"/>
            <w:lang w:eastAsia="zh-TW"/>
          </w:rPr>
          <w:delText>”</w:delText>
        </w:r>
        <w:r w:rsidR="002827B8"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+處理當筆受理編號)</w:delText>
        </w:r>
      </w:del>
    </w:p>
    <w:p w:rsidR="002827B8" w:rsidDel="002920D1" w:rsidRDefault="002827B8" w:rsidP="002827B8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93" w:author="cathay" w:date="2016-01-29T14:04:00Z"/>
          <w:rFonts w:ascii="細明體" w:eastAsia="細明體" w:hAnsi="細明體" w:hint="eastAsia"/>
          <w:kern w:val="2"/>
          <w:lang w:eastAsia="zh-TW"/>
        </w:rPr>
      </w:pPr>
      <w:del w:id="94" w:author="cathay" w:date="2016-01-29T14:04:00Z">
        <w:r w:rsidRPr="00986BCD" w:rsidDel="002920D1">
          <w:rPr>
            <w:rFonts w:ascii="細明體" w:eastAsia="細明體" w:hAnsi="細明體" w:hint="eastAsia"/>
            <w:kern w:val="2"/>
            <w:lang w:eastAsia="zh-TW"/>
          </w:rPr>
          <w:delText>繼續處理下一筆受理編號</w:delText>
        </w:r>
      </w:del>
    </w:p>
    <w:p w:rsidR="005D2F4C" w:rsidRPr="00DF40EB" w:rsidRDefault="004D6B43" w:rsidP="005D2F4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95" w:author="cathay" w:date="2016-01-29T14:21:00Z">
        <w:r>
          <w:rPr>
            <w:rFonts w:ascii="細明體" w:eastAsia="細明體" w:hAnsi="細明體" w:hint="eastAsia"/>
            <w:kern w:val="2"/>
            <w:lang w:eastAsia="zh-TW"/>
          </w:rPr>
          <w:t>逐筆取得BPM內未結案流程</w:t>
        </w:r>
      </w:ins>
      <w:ins w:id="96" w:author="cathay" w:date="2016-01-29T14:27:00Z">
        <w:r>
          <w:rPr>
            <w:rFonts w:ascii="細明體" w:eastAsia="細明體" w:hAnsi="細明體" w:hint="eastAsia"/>
            <w:kern w:val="2"/>
            <w:lang w:eastAsia="zh-TW"/>
          </w:rPr>
          <w:t>並將其</w:t>
        </w:r>
      </w:ins>
      <w:ins w:id="97" w:author="cathay" w:date="2016-01-29T14:28:00Z">
        <w:r>
          <w:rPr>
            <w:rFonts w:ascii="細明體" w:eastAsia="細明體" w:hAnsi="細明體" w:hint="eastAsia"/>
            <w:kern w:val="2"/>
            <w:lang w:eastAsia="zh-TW"/>
          </w:rPr>
          <w:t>流程結束</w:t>
        </w:r>
      </w:ins>
      <w:del w:id="98" w:author="cathay" w:date="2016-01-29T14:04:00Z">
        <w:r w:rsidR="005D2F4C" w:rsidDel="002920D1">
          <w:rPr>
            <w:rFonts w:ascii="細明體" w:eastAsia="細明體" w:hAnsi="細明體" w:hint="eastAsia"/>
            <w:kern w:val="2"/>
            <w:lang w:eastAsia="zh-TW"/>
          </w:rPr>
          <w:delText>//**為了比對BPM未結案CSR結案與BPM進度與CSR不一致之案件，產生相關檔案</w:delText>
        </w:r>
      </w:del>
    </w:p>
    <w:p w:rsidR="005D2F4C" w:rsidRDefault="005D2F4C" w:rsidP="005D2F4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讀取BPM</w:t>
      </w:r>
      <w:del w:id="99" w:author="cathay" w:date="2016-01-29T14:28:00Z">
        <w:r w:rsidDel="004D6B43">
          <w:rPr>
            <w:rFonts w:ascii="細明體" w:eastAsia="細明體" w:hAnsi="細明體" w:hint="eastAsia"/>
            <w:kern w:val="2"/>
            <w:lang w:eastAsia="zh-TW"/>
          </w:rPr>
          <w:delText>未結案件</w:delText>
        </w:r>
      </w:del>
      <w:ins w:id="100" w:author="cathay" w:date="2016-01-29T14:28:00Z">
        <w:r w:rsidR="004D6B43">
          <w:rPr>
            <w:rFonts w:ascii="細明體" w:eastAsia="細明體" w:hAnsi="細明體" w:hint="eastAsia"/>
            <w:kern w:val="2"/>
            <w:lang w:eastAsia="zh-TW"/>
          </w:rPr>
          <w:t>處理</w:t>
        </w:r>
      </w:ins>
      <w:r>
        <w:rPr>
          <w:rFonts w:ascii="細明體" w:eastAsia="細明體" w:hAnsi="細明體" w:hint="eastAsia"/>
          <w:kern w:val="2"/>
          <w:lang w:eastAsia="zh-TW"/>
        </w:rPr>
        <w:t>檔</w:t>
      </w:r>
      <w:r w:rsidRPr="009C37D0">
        <w:rPr>
          <w:rFonts w:ascii="細明體" w:eastAsia="細明體" w:hAnsi="細明體"/>
          <w:kern w:val="2"/>
          <w:lang w:eastAsia="zh-TW"/>
        </w:rPr>
        <w:t>F_SW.VWVQ1_AAClaim</w:t>
      </w:r>
      <w:r>
        <w:rPr>
          <w:rFonts w:ascii="細明體" w:eastAsia="細明體" w:hAnsi="細明體" w:hint="eastAsia"/>
          <w:kern w:val="2"/>
          <w:lang w:eastAsia="zh-TW"/>
        </w:rPr>
        <w:t>，取得欄位APLY_NO</w:t>
      </w:r>
      <w:del w:id="101" w:author="cathay" w:date="2016-01-29T15:04:00Z">
        <w:r w:rsidDel="002513D2">
          <w:rPr>
            <w:rFonts w:ascii="細明體" w:eastAsia="細明體" w:hAnsi="細明體" w:hint="eastAsia"/>
            <w:kern w:val="2"/>
            <w:lang w:eastAsia="zh-TW"/>
          </w:rPr>
          <w:delText>，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APLY_STS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，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"F_StepName"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，將相關資料寫成入文字檔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VWVQ1_AAClaim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.txt</w:delText>
        </w:r>
      </w:del>
    </w:p>
    <w:p w:rsidR="005D2F4C" w:rsidRDefault="002513D2" w:rsidP="005D2F4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02" w:author="cathay" w:date="2016-01-29T15:13:00Z">
        <w:r>
          <w:rPr>
            <w:rFonts w:ascii="細明體" w:eastAsia="細明體" w:hAnsi="細明體" w:hint="eastAsia"/>
            <w:kern w:val="2"/>
            <w:lang w:eastAsia="zh-TW"/>
          </w:rPr>
          <w:t>逐筆處理</w:t>
        </w:r>
      </w:ins>
      <w:ins w:id="103" w:author="cathay" w:date="2016-01-29T15:17:00Z">
        <w:r w:rsidR="0020077A">
          <w:rPr>
            <w:rFonts w:ascii="細明體" w:eastAsia="細明體" w:hAnsi="細明體" w:hint="eastAsia"/>
            <w:kern w:val="2"/>
            <w:lang w:eastAsia="zh-TW"/>
          </w:rPr>
          <w:t>BPM流程未結束案件，依受理編號</w:t>
        </w:r>
      </w:ins>
      <w:del w:id="104" w:author="cathay" w:date="2016-01-29T15:04:00Z">
        <w:r w:rsidR="005D2F4C" w:rsidDel="002513D2">
          <w:rPr>
            <w:rFonts w:ascii="細明體" w:eastAsia="細明體" w:hAnsi="細明體" w:hint="eastAsia"/>
            <w:kern w:val="2"/>
            <w:lang w:eastAsia="zh-TW"/>
          </w:rPr>
          <w:delText>讀取CSR上理賠理賠受理檔DTAAA001，取得受理編號APLY_NO、受理狀態APLY_STS，其中受理狀態APLY_STS不為00、80、81、82、99，受理編號開頭不為$、倒數第三碼不為G、H，將相關資料寫入文字檔DTAAA001.txt</w:delText>
        </w:r>
      </w:del>
      <w:ins w:id="105" w:author="cathay" w:date="2016-01-29T15:18:00Z">
        <w:r w:rsidR="0020077A">
          <w:rPr>
            <w:rFonts w:ascii="細明體" w:eastAsia="細明體" w:hAnsi="細明體" w:hint="eastAsia"/>
            <w:kern w:val="2"/>
            <w:lang w:eastAsia="zh-TW"/>
          </w:rPr>
          <w:t>取得BPM物件後呼叫中止流程結束該案件之BPM流程</w:t>
        </w:r>
      </w:ins>
    </w:p>
    <w:p w:rsidR="005D2F4C" w:rsidDel="002513D2" w:rsidRDefault="005D2F4C" w:rsidP="005D2F4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106" w:author="cathay" w:date="2016-01-29T15:11:00Z"/>
          <w:rFonts w:ascii="細明體" w:eastAsia="細明體" w:hAnsi="細明體" w:hint="eastAsia"/>
          <w:kern w:val="2"/>
          <w:lang w:eastAsia="zh-TW"/>
        </w:rPr>
      </w:pPr>
      <w:del w:id="107" w:author="cathay" w:date="2016-01-29T15:11:00Z">
        <w:r w:rsidDel="002513D2">
          <w:rPr>
            <w:rFonts w:ascii="細明體" w:eastAsia="細明體" w:hAnsi="細明體" w:hint="eastAsia"/>
            <w:kern w:val="2"/>
            <w:lang w:eastAsia="zh-TW"/>
          </w:rPr>
          <w:delText>比對文字檔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VWVQ1_AAClaim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.txt與DTAAA001.txt</w:delText>
        </w:r>
      </w:del>
    </w:p>
    <w:p w:rsidR="005D2F4C" w:rsidDel="002513D2" w:rsidRDefault="005D2F4C" w:rsidP="005D2F4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08" w:author="cathay" w:date="2016-01-29T15:11:00Z"/>
          <w:rFonts w:ascii="細明體" w:eastAsia="細明體" w:hAnsi="細明體" w:hint="eastAsia"/>
          <w:kern w:val="2"/>
          <w:lang w:eastAsia="zh-TW"/>
        </w:rPr>
      </w:pPr>
      <w:del w:id="109" w:author="cathay" w:date="2016-01-29T15:11:00Z">
        <w:r w:rsidDel="002513D2">
          <w:rPr>
            <w:rFonts w:ascii="細明體" w:eastAsia="細明體" w:hAnsi="細明體" w:hint="eastAsia"/>
            <w:kern w:val="2"/>
            <w:lang w:eastAsia="zh-TW"/>
          </w:rPr>
          <w:delText>比對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VWVQ1_AAClaim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.txt之受理編號是否都存在DTAAA001.txt內，若有不存在的受理編號，寫入受理編號至BPM未結CSR結案列表內</w:delText>
        </w:r>
      </w:del>
    </w:p>
    <w:p w:rsidR="005D2F4C" w:rsidRPr="00986BCD" w:rsidDel="002513D2" w:rsidRDefault="005D2F4C" w:rsidP="003F373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10" w:author="cathay" w:date="2016-01-29T15:11:00Z"/>
          <w:rFonts w:ascii="細明體" w:eastAsia="細明體" w:hAnsi="細明體" w:hint="eastAsia"/>
          <w:kern w:val="2"/>
          <w:lang w:eastAsia="zh-TW"/>
        </w:rPr>
      </w:pPr>
      <w:del w:id="111" w:author="cathay" w:date="2016-01-29T15:11:00Z">
        <w:r w:rsidDel="002513D2">
          <w:rPr>
            <w:rFonts w:ascii="細明體" w:eastAsia="細明體" w:hAnsi="細明體" w:hint="eastAsia"/>
            <w:kern w:val="2"/>
            <w:lang w:eastAsia="zh-TW"/>
          </w:rPr>
          <w:delText>比對</w:delText>
        </w:r>
        <w:r w:rsidRPr="009C37D0" w:rsidDel="002513D2">
          <w:rPr>
            <w:rFonts w:ascii="細明體" w:eastAsia="細明體" w:hAnsi="細明體"/>
            <w:kern w:val="2"/>
            <w:lang w:eastAsia="zh-TW"/>
          </w:rPr>
          <w:delText>VWVQ1_AAClaim</w:delText>
        </w:r>
        <w:r w:rsidDel="002513D2">
          <w:rPr>
            <w:rFonts w:ascii="細明體" w:eastAsia="細明體" w:hAnsi="細明體" w:hint="eastAsia"/>
            <w:kern w:val="2"/>
            <w:lang w:eastAsia="zh-TW"/>
          </w:rPr>
          <w:delText>.txt之受理編號是否都存在DTAAA001.txt內，若存在則比對APLY_STS欄位，若是不同則寫入BPM與CSR進度不一致列表內</w:delText>
        </w:r>
      </w:del>
    </w:p>
    <w:p w:rsidR="006B09D6" w:rsidRPr="00986BCD" w:rsidRDefault="006B09D6" w:rsidP="003F373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//**若有錯誤件數，mail通知資服人員</w:t>
      </w:r>
    </w:p>
    <w:p w:rsidR="006B09D6" w:rsidRPr="00986BCD" w:rsidRDefault="006B09D6" w:rsidP="006B09D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若錯誤件數 &gt; 0</w:t>
      </w:r>
    </w:p>
    <w:p w:rsidR="006B09D6" w:rsidRPr="00986BCD" w:rsidRDefault="006B09D6" w:rsidP="006B09D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kern w:val="2"/>
          <w:lang w:eastAsia="zh-TW"/>
        </w:rPr>
        <w:t>C</w:t>
      </w:r>
      <w:r w:rsidRPr="00986BCD">
        <w:rPr>
          <w:rFonts w:ascii="細明體" w:eastAsia="細明體" w:hAnsi="細明體" w:hint="eastAsia"/>
          <w:kern w:val="2"/>
          <w:lang w:eastAsia="zh-TW"/>
        </w:rPr>
        <w:t>all</w:t>
      </w:r>
      <w:r w:rsidRPr="00986BCD">
        <w:rPr>
          <w:rFonts w:ascii="細明體" w:eastAsia="細明體" w:hAnsi="細明體" w:hint="eastAsia"/>
          <w:lang w:eastAsia="zh-TW"/>
        </w:rPr>
        <w:t>代碼中文對照讀取模組</w:t>
      </w:r>
      <w:r w:rsidRPr="00986BCD">
        <w:rPr>
          <w:rFonts w:ascii="細明體" w:eastAsia="細明體" w:hAnsi="細明體"/>
        </w:rPr>
        <w:t>FieldOptionList</w:t>
      </w:r>
      <w:r w:rsidRPr="00986BCD">
        <w:rPr>
          <w:rFonts w:ascii="細明體" w:eastAsia="細明體" w:hAnsi="細明體" w:hint="eastAsia"/>
        </w:rPr>
        <w:t>.</w:t>
      </w:r>
      <w:r w:rsidRPr="00986BCD">
        <w:rPr>
          <w:rFonts w:ascii="細明體" w:eastAsia="細明體" w:hAnsi="細明體"/>
        </w:rPr>
        <w:t>getFieldOptions</w:t>
      </w:r>
      <w:r w:rsidRPr="00986BCD">
        <w:rPr>
          <w:rFonts w:ascii="細明體" w:eastAsia="細明體" w:hAnsi="細明體" w:hint="eastAsia"/>
        </w:rPr>
        <w:t>()</w:t>
      </w:r>
      <w:r w:rsidRPr="00986BCD">
        <w:rPr>
          <w:rFonts w:ascii="細明體" w:eastAsia="細明體" w:hAnsi="細明體" w:hint="eastAsia"/>
          <w:lang w:eastAsia="zh-TW"/>
        </w:rPr>
        <w:t>,by 參數:</w:t>
      </w:r>
    </w:p>
    <w:p w:rsidR="006B09D6" w:rsidRPr="00986BCD" w:rsidRDefault="006B09D6" w:rsidP="006B09D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系統別:</w:t>
      </w:r>
      <w:r w:rsidRPr="00986BCD">
        <w:rPr>
          <w:rFonts w:ascii="細明體" w:eastAsia="細明體" w:hAnsi="細明體"/>
          <w:lang w:eastAsia="zh-TW"/>
        </w:rPr>
        <w:t>“AA” (</w:t>
      </w:r>
      <w:r w:rsidRPr="00986BCD">
        <w:rPr>
          <w:rFonts w:ascii="細明體" w:eastAsia="細明體" w:hAnsi="細明體" w:hint="eastAsia"/>
          <w:lang w:eastAsia="zh-TW"/>
        </w:rPr>
        <w:t>理賠)</w:t>
      </w:r>
    </w:p>
    <w:p w:rsidR="006B09D6" w:rsidRPr="00986BCD" w:rsidRDefault="006B09D6" w:rsidP="006B09D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 xml:space="preserve">欄位名稱: </w:t>
      </w:r>
      <w:r w:rsidRPr="00986BCD">
        <w:rPr>
          <w:rFonts w:ascii="細明體" w:eastAsia="細明體" w:hAnsi="細明體"/>
          <w:lang w:eastAsia="zh-TW"/>
        </w:rPr>
        <w:t>“</w:t>
      </w:r>
      <w:r w:rsidRPr="00986BCD">
        <w:rPr>
          <w:rFonts w:ascii="細明體" w:eastAsia="細明體" w:hAnsi="細明體" w:hint="eastAsia"/>
          <w:lang w:eastAsia="zh-TW"/>
        </w:rPr>
        <w:t>BPM_ERR_MAIL</w:t>
      </w:r>
      <w:r w:rsidRPr="00986BCD">
        <w:rPr>
          <w:rFonts w:ascii="細明體" w:eastAsia="細明體" w:hAnsi="細明體"/>
          <w:lang w:eastAsia="zh-TW"/>
        </w:rPr>
        <w:t>”</w:t>
      </w:r>
    </w:p>
    <w:p w:rsidR="006B09D6" w:rsidRPr="00986BCD" w:rsidRDefault="006B09D6" w:rsidP="006B09D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若有誤，</w:t>
      </w:r>
    </w:p>
    <w:p w:rsidR="006B09D6" w:rsidRPr="00986BCD" w:rsidRDefault="006B09D6" w:rsidP="006B09D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 w:rsidRPr="00986BCD">
        <w:rPr>
          <w:rFonts w:ascii="細明體" w:eastAsia="細明體" w:hAnsi="細明體" w:hint="eastAsia"/>
          <w:lang w:eastAsia="zh-TW"/>
        </w:rPr>
        <w:t>BPM狀態異常讀取通知人員MAIL錯誤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6B09D6" w:rsidRPr="00986BCD" w:rsidRDefault="00184629" w:rsidP="006B09D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摘</w:t>
      </w:r>
      <w:r w:rsidR="006B09D6" w:rsidRPr="00986BCD">
        <w:rPr>
          <w:rFonts w:ascii="細明體" w:eastAsia="細明體" w:hAnsi="細明體" w:hint="eastAsia"/>
          <w:kern w:val="2"/>
          <w:lang w:eastAsia="zh-TW"/>
        </w:rPr>
        <w:t>要＝模組傳回之中文訊息，</w:t>
      </w:r>
    </w:p>
    <w:p w:rsidR="006B09D6" w:rsidRPr="00986BCD" w:rsidRDefault="006B09D6" w:rsidP="006B09D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6B09D6" w:rsidRPr="00986BCD" w:rsidRDefault="006B09D6" w:rsidP="006B09D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6B09D6" w:rsidRPr="00986BCD" w:rsidRDefault="006B09D6" w:rsidP="006B09D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若無誤，保留回傳資料</w:t>
      </w:r>
      <w:r w:rsidR="00563557" w:rsidRPr="00986BCD">
        <w:rPr>
          <w:rFonts w:ascii="細明體" w:eastAsia="細明體" w:hAnsi="細明體" w:hint="eastAsia"/>
          <w:kern w:val="2"/>
          <w:lang w:eastAsia="zh-TW"/>
        </w:rPr>
        <w:t>(有可能多筆資料)</w:t>
      </w:r>
    </w:p>
    <w:p w:rsidR="006B09D6" w:rsidRPr="00986BCD" w:rsidRDefault="006B09D6" w:rsidP="006B09D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lastRenderedPageBreak/>
        <w:t>將模組回傳LIST資料暫存($</w:t>
      </w:r>
      <w:r w:rsidR="00563557" w:rsidRPr="00986BCD">
        <w:rPr>
          <w:rFonts w:ascii="細明體" w:eastAsia="細明體" w:hAnsi="細明體" w:hint="eastAsia"/>
          <w:kern w:val="2"/>
          <w:lang w:eastAsia="zh-TW"/>
        </w:rPr>
        <w:t>收件者map</w:t>
      </w:r>
      <w:r w:rsidRPr="00986BCD">
        <w:rPr>
          <w:rFonts w:ascii="細明體" w:eastAsia="細明體" w:hAnsi="細明體" w:hint="eastAsia"/>
          <w:kern w:val="2"/>
          <w:lang w:eastAsia="zh-TW"/>
        </w:rPr>
        <w:t>)，每筆格式如下</w:t>
      </w:r>
    </w:p>
    <w:p w:rsidR="006B09D6" w:rsidRPr="00986BCD" w:rsidRDefault="006B09D6" w:rsidP="006B09D6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代碼中文</w:t>
      </w:r>
    </w:p>
    <w:p w:rsidR="00986BCD" w:rsidRPr="00986BCD" w:rsidRDefault="00986BCD" w:rsidP="00986BC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 xml:space="preserve">CALL </w:t>
      </w:r>
      <w:r w:rsidRPr="00986BCD">
        <w:rPr>
          <w:rFonts w:ascii="細明體" w:eastAsia="細明體" w:hAnsi="細明體"/>
        </w:rPr>
        <w:t>E</w:t>
      </w:r>
      <w:r w:rsidRPr="00986BCD">
        <w:rPr>
          <w:rFonts w:ascii="細明體" w:eastAsia="細明體" w:hAnsi="細明體" w:hint="eastAsia"/>
        </w:rPr>
        <w:t>mail寄送模組</w:t>
      </w:r>
      <w:r w:rsidRPr="00986BCD">
        <w:rPr>
          <w:rFonts w:ascii="細明體" w:eastAsia="細明體" w:hAnsi="細明體"/>
        </w:rPr>
        <w:t>MailSender</w:t>
      </w:r>
      <w:r w:rsidRPr="00986BCD">
        <w:rPr>
          <w:rFonts w:ascii="細明體" w:eastAsia="細明體" w:hAnsi="細明體" w:hint="eastAsia"/>
        </w:rPr>
        <w:t>.</w:t>
      </w:r>
      <w:r w:rsidRPr="00986BCD">
        <w:rPr>
          <w:rFonts w:ascii="細明體" w:eastAsia="細明體" w:hAnsi="細明體"/>
          <w:color w:val="000000"/>
        </w:rPr>
        <w:t>sendSimpleMail</w:t>
      </w:r>
      <w:r w:rsidRPr="00986BCD">
        <w:rPr>
          <w:rFonts w:ascii="細明體" w:eastAsia="細明體" w:hAnsi="細明體" w:hint="eastAsia"/>
          <w:kern w:val="2"/>
          <w:lang w:eastAsia="zh-TW"/>
        </w:rPr>
        <w:t>，內容如下：</w:t>
      </w:r>
    </w:p>
    <w:p w:rsidR="00986BCD" w:rsidRPr="00986BCD" w:rsidRDefault="00986BCD" w:rsidP="00986BC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收件人資料：$收件者map</w:t>
      </w:r>
    </w:p>
    <w:p w:rsidR="00986BCD" w:rsidRPr="00986BCD" w:rsidRDefault="00986BCD" w:rsidP="00986BC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主旨：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 w:rsidRPr="00986BCD">
        <w:rPr>
          <w:rFonts w:ascii="細明體" w:eastAsia="細明體" w:hAnsi="細明體" w:hint="eastAsia"/>
          <w:kern w:val="2"/>
          <w:lang w:eastAsia="zh-TW"/>
        </w:rPr>
        <w:t>理賠BPM</w:t>
      </w:r>
      <w:ins w:id="112" w:author="cathay" w:date="2016-01-29T15:22:00Z">
        <w:r w:rsidR="00422D0E">
          <w:rPr>
            <w:rFonts w:ascii="細明體" w:eastAsia="細明體" w:hAnsi="細明體" w:hint="eastAsia"/>
            <w:kern w:val="2"/>
            <w:lang w:eastAsia="zh-TW"/>
          </w:rPr>
          <w:t>流程刪除失敗通知</w:t>
        </w:r>
      </w:ins>
      <w:del w:id="113" w:author="cathay" w:date="2016-01-29T15:22:00Z">
        <w:r w:rsidRPr="00986BCD" w:rsidDel="00422D0E">
          <w:rPr>
            <w:rFonts w:ascii="細明體" w:eastAsia="細明體" w:hAnsi="細明體" w:hint="eastAsia"/>
            <w:kern w:val="2"/>
            <w:lang w:eastAsia="zh-TW"/>
          </w:rPr>
          <w:delText xml:space="preserve">狀態不一致案件編號 </w:delText>
        </w:r>
      </w:del>
      <w:r w:rsidRPr="00986BCD">
        <w:rPr>
          <w:rFonts w:ascii="細明體" w:eastAsia="細明體" w:hAnsi="細明體"/>
          <w:kern w:val="2"/>
          <w:lang w:eastAsia="zh-TW"/>
        </w:rPr>
        <w:t>”</w:t>
      </w:r>
    </w:p>
    <w:p w:rsidR="00986BCD" w:rsidRPr="00986BCD" w:rsidRDefault="00986BCD" w:rsidP="00986BC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內容：</w:t>
      </w:r>
      <w:r w:rsidRPr="00986BCD">
        <w:rPr>
          <w:rFonts w:ascii="細明體" w:eastAsia="細明體" w:hAnsi="細明體"/>
          <w:kern w:val="2"/>
          <w:lang w:eastAsia="zh-TW"/>
        </w:rPr>
        <w:t xml:space="preserve"> </w:t>
      </w:r>
      <w:r w:rsidRPr="00986BCD">
        <w:rPr>
          <w:rFonts w:ascii="細明體" w:eastAsia="細明體" w:hAnsi="細明體" w:hint="eastAsia"/>
          <w:kern w:val="2"/>
          <w:lang w:eastAsia="zh-TW"/>
        </w:rPr>
        <w:t>$錯誤受理編號</w:t>
      </w:r>
    </w:p>
    <w:p w:rsidR="00986BCD" w:rsidRPr="00986BCD" w:rsidRDefault="00986BCD" w:rsidP="00986BC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986BCD" w:rsidRPr="00986BCD" w:rsidRDefault="00986BCD" w:rsidP="00986BC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bCs/>
          <w:caps/>
          <w:lang w:eastAsia="zh-TW"/>
        </w:rPr>
        <w:t>訊息中文</w:t>
      </w:r>
      <w:r w:rsidR="00184629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184629">
        <w:rPr>
          <w:rFonts w:ascii="細明體" w:eastAsia="細明體" w:hAnsi="細明體"/>
          <w:kern w:val="2"/>
          <w:lang w:eastAsia="zh-TW"/>
        </w:rPr>
        <w:t>“</w:t>
      </w:r>
      <w:r w:rsidRPr="00986BCD">
        <w:rPr>
          <w:rFonts w:ascii="細明體" w:eastAsia="細明體" w:hAnsi="細明體"/>
          <w:lang w:eastAsia="zh-TW"/>
        </w:rPr>
        <w:t>E</w:t>
      </w:r>
      <w:r w:rsidRPr="00986BCD">
        <w:rPr>
          <w:rFonts w:ascii="細明體" w:eastAsia="細明體" w:hAnsi="細明體" w:hint="eastAsia"/>
          <w:lang w:eastAsia="zh-TW"/>
        </w:rPr>
        <w:t>mail寄送模組有誤</w:t>
      </w:r>
      <w:r w:rsidRPr="00986BCD">
        <w:rPr>
          <w:rFonts w:ascii="細明體" w:eastAsia="細明體" w:hAnsi="細明體"/>
          <w:kern w:val="2"/>
          <w:lang w:eastAsia="zh-TW"/>
        </w:rPr>
        <w:t>”</w:t>
      </w:r>
      <w:r w:rsidRPr="00986BCD">
        <w:rPr>
          <w:rFonts w:ascii="細明體" w:eastAsia="細明體" w:hAnsi="細明體" w:hint="eastAsia"/>
          <w:kern w:val="2"/>
          <w:lang w:eastAsia="zh-TW"/>
        </w:rPr>
        <w:t>+模組錯誤訊息，</w:t>
      </w:r>
    </w:p>
    <w:p w:rsidR="00986BCD" w:rsidRPr="00986BCD" w:rsidRDefault="00986BCD" w:rsidP="00986BC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 Module</w:t>
      </w:r>
      <w:r w:rsidRPr="00986BCD">
        <w:rPr>
          <w:rFonts w:ascii="細明體" w:eastAsia="細明體" w:hAnsi="細明體"/>
          <w:kern w:val="2"/>
          <w:lang w:eastAsia="zh-TW"/>
        </w:rPr>
        <w:t>Exception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86BCD" w:rsidRPr="00986BCD" w:rsidRDefault="00986BCD" w:rsidP="00986BC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Batch.ErrorLog(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0A701C" w:rsidRPr="00986BCD" w:rsidRDefault="000A701C" w:rsidP="000A70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323816" w:rsidRPr="00986BCD" w:rsidRDefault="000A701C" w:rsidP="000A70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C</w:t>
      </w:r>
      <w:r w:rsidRPr="00986BCD">
        <w:rPr>
          <w:rFonts w:ascii="細明體" w:eastAsia="細明體" w:hAnsi="細明體"/>
          <w:lang w:eastAsia="zh-TW"/>
        </w:rPr>
        <w:t>ALL batch.CountManager</w:t>
      </w:r>
      <w:r w:rsidRPr="00986BCD">
        <w:rPr>
          <w:rFonts w:ascii="細明體" w:eastAsia="細明體" w:hAnsi="細明體" w:hint="eastAsia"/>
          <w:lang w:eastAsia="zh-TW"/>
        </w:rPr>
        <w:t>(批次作業件數記錄模組)，記錄</w:t>
      </w:r>
      <w:r w:rsidR="00CA4EC4" w:rsidRPr="00986BCD">
        <w:rPr>
          <w:rFonts w:ascii="細明體" w:eastAsia="細明體" w:hAnsi="細明體" w:hint="eastAsia"/>
          <w:lang w:eastAsia="zh-TW"/>
        </w:rPr>
        <w:t>抽件</w:t>
      </w:r>
      <w:r w:rsidR="006317E4" w:rsidRPr="00986BCD">
        <w:rPr>
          <w:rFonts w:ascii="細明體" w:eastAsia="細明體" w:hAnsi="細明體" w:hint="eastAsia"/>
          <w:lang w:eastAsia="zh-TW"/>
        </w:rPr>
        <w:t>讀取</w:t>
      </w:r>
      <w:r w:rsidRPr="00986BCD">
        <w:rPr>
          <w:rFonts w:ascii="細明體" w:eastAsia="細明體" w:hAnsi="細明體" w:hint="eastAsia"/>
          <w:lang w:eastAsia="zh-TW"/>
        </w:rPr>
        <w:t>件數，</w:t>
      </w:r>
      <w:r w:rsidR="006317E4" w:rsidRPr="00986BCD">
        <w:rPr>
          <w:rFonts w:ascii="細明體" w:eastAsia="細明體" w:hAnsi="細明體" w:hint="eastAsia"/>
          <w:lang w:eastAsia="zh-TW"/>
        </w:rPr>
        <w:t>處理</w:t>
      </w:r>
      <w:r w:rsidRPr="00986BCD">
        <w:rPr>
          <w:rFonts w:ascii="細明體" w:eastAsia="細明體" w:hAnsi="細明體" w:hint="eastAsia"/>
          <w:lang w:eastAsia="zh-TW"/>
        </w:rPr>
        <w:t>件數</w:t>
      </w:r>
      <w:r w:rsidR="00CA4EC4" w:rsidRPr="00986BCD">
        <w:rPr>
          <w:rFonts w:ascii="細明體" w:eastAsia="細明體" w:hAnsi="細明體" w:hint="eastAsia"/>
          <w:lang w:eastAsia="zh-TW"/>
        </w:rPr>
        <w:t>，</w:t>
      </w:r>
      <w:r w:rsidR="001C123E" w:rsidRPr="00986BCD">
        <w:rPr>
          <w:rFonts w:ascii="細明體" w:eastAsia="細明體" w:hAnsi="細明體" w:hint="eastAsia"/>
          <w:lang w:eastAsia="zh-TW"/>
        </w:rPr>
        <w:t>錯誤</w:t>
      </w:r>
      <w:r w:rsidR="00CA4EC4" w:rsidRPr="00986BCD">
        <w:rPr>
          <w:rFonts w:ascii="細明體" w:eastAsia="細明體" w:hAnsi="細明體" w:hint="eastAsia"/>
          <w:lang w:eastAsia="zh-TW"/>
        </w:rPr>
        <w:t>件數</w:t>
      </w:r>
      <w:r w:rsidRPr="00986BCD">
        <w:rPr>
          <w:rFonts w:ascii="細明體" w:eastAsia="細明體" w:hAnsi="細明體" w:hint="eastAsia"/>
          <w:lang w:eastAsia="zh-TW"/>
        </w:rPr>
        <w:t>。</w:t>
      </w:r>
    </w:p>
    <w:p w:rsidR="00AC46BF" w:rsidRPr="00986BCD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C46BF" w:rsidRPr="00986BC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3C6" w:rsidRDefault="006733C6">
      <w:r>
        <w:separator/>
      </w:r>
    </w:p>
  </w:endnote>
  <w:endnote w:type="continuationSeparator" w:id="0">
    <w:p w:rsidR="006733C6" w:rsidRDefault="0067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2E4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3C6" w:rsidRDefault="006733C6">
      <w:r>
        <w:separator/>
      </w:r>
    </w:p>
  </w:footnote>
  <w:footnote w:type="continuationSeparator" w:id="0">
    <w:p w:rsidR="006733C6" w:rsidRDefault="00673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0DB0282"/>
    <w:multiLevelType w:val="hybridMultilevel"/>
    <w:tmpl w:val="15FCB9CE"/>
    <w:lvl w:ilvl="0" w:tplc="4268F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9"/>
  </w:num>
  <w:num w:numId="5">
    <w:abstractNumId w:val="12"/>
  </w:num>
  <w:num w:numId="6">
    <w:abstractNumId w:val="17"/>
  </w:num>
  <w:num w:numId="7">
    <w:abstractNumId w:val="30"/>
  </w:num>
  <w:num w:numId="8">
    <w:abstractNumId w:val="33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8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8"/>
  </w:num>
  <w:num w:numId="24">
    <w:abstractNumId w:val="26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4"/>
  </w:num>
  <w:num w:numId="30">
    <w:abstractNumId w:val="32"/>
  </w:num>
  <w:num w:numId="31">
    <w:abstractNumId w:val="35"/>
  </w:num>
  <w:num w:numId="32">
    <w:abstractNumId w:val="10"/>
  </w:num>
  <w:num w:numId="33">
    <w:abstractNumId w:val="31"/>
  </w:num>
  <w:num w:numId="34">
    <w:abstractNumId w:val="25"/>
  </w:num>
  <w:num w:numId="35">
    <w:abstractNumId w:val="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027"/>
    <w:rsid w:val="00057785"/>
    <w:rsid w:val="00062328"/>
    <w:rsid w:val="00073519"/>
    <w:rsid w:val="00076FBA"/>
    <w:rsid w:val="000800FF"/>
    <w:rsid w:val="00086E90"/>
    <w:rsid w:val="000A701C"/>
    <w:rsid w:val="000A7C4F"/>
    <w:rsid w:val="000C723D"/>
    <w:rsid w:val="000D1099"/>
    <w:rsid w:val="000D2D7F"/>
    <w:rsid w:val="000D3892"/>
    <w:rsid w:val="000E5F19"/>
    <w:rsid w:val="001028CD"/>
    <w:rsid w:val="0010591F"/>
    <w:rsid w:val="001200CB"/>
    <w:rsid w:val="001249B7"/>
    <w:rsid w:val="00127011"/>
    <w:rsid w:val="00156A28"/>
    <w:rsid w:val="0015744E"/>
    <w:rsid w:val="001606A7"/>
    <w:rsid w:val="001723E3"/>
    <w:rsid w:val="001724C1"/>
    <w:rsid w:val="001778A7"/>
    <w:rsid w:val="00184629"/>
    <w:rsid w:val="00185767"/>
    <w:rsid w:val="00187628"/>
    <w:rsid w:val="00187B05"/>
    <w:rsid w:val="00190DF8"/>
    <w:rsid w:val="00194232"/>
    <w:rsid w:val="001A0572"/>
    <w:rsid w:val="001B2A98"/>
    <w:rsid w:val="001C123E"/>
    <w:rsid w:val="001C19C3"/>
    <w:rsid w:val="001C6A12"/>
    <w:rsid w:val="001D2511"/>
    <w:rsid w:val="001D25AB"/>
    <w:rsid w:val="0020077A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513D2"/>
    <w:rsid w:val="002724DE"/>
    <w:rsid w:val="002827B8"/>
    <w:rsid w:val="00287ABA"/>
    <w:rsid w:val="002920D1"/>
    <w:rsid w:val="00295717"/>
    <w:rsid w:val="002B0AB6"/>
    <w:rsid w:val="002B381A"/>
    <w:rsid w:val="002C6295"/>
    <w:rsid w:val="002F3578"/>
    <w:rsid w:val="002F61B6"/>
    <w:rsid w:val="0031642E"/>
    <w:rsid w:val="00323816"/>
    <w:rsid w:val="00323FB8"/>
    <w:rsid w:val="0032607E"/>
    <w:rsid w:val="003354D9"/>
    <w:rsid w:val="00335DF5"/>
    <w:rsid w:val="00341D6B"/>
    <w:rsid w:val="00353371"/>
    <w:rsid w:val="003572AC"/>
    <w:rsid w:val="00361E98"/>
    <w:rsid w:val="003646BE"/>
    <w:rsid w:val="00364751"/>
    <w:rsid w:val="003763F5"/>
    <w:rsid w:val="00386C3A"/>
    <w:rsid w:val="00391DF0"/>
    <w:rsid w:val="003A035B"/>
    <w:rsid w:val="003A4765"/>
    <w:rsid w:val="003B6BF5"/>
    <w:rsid w:val="003B7861"/>
    <w:rsid w:val="003C4E23"/>
    <w:rsid w:val="003D17CE"/>
    <w:rsid w:val="003D6F23"/>
    <w:rsid w:val="003E3722"/>
    <w:rsid w:val="003E42E3"/>
    <w:rsid w:val="003F373B"/>
    <w:rsid w:val="003F4398"/>
    <w:rsid w:val="003F795D"/>
    <w:rsid w:val="00403547"/>
    <w:rsid w:val="00404DF0"/>
    <w:rsid w:val="00413605"/>
    <w:rsid w:val="00417064"/>
    <w:rsid w:val="00417A9E"/>
    <w:rsid w:val="00422D0E"/>
    <w:rsid w:val="00423E41"/>
    <w:rsid w:val="0043482C"/>
    <w:rsid w:val="0044335B"/>
    <w:rsid w:val="004434FA"/>
    <w:rsid w:val="00443676"/>
    <w:rsid w:val="00450F8B"/>
    <w:rsid w:val="004511F9"/>
    <w:rsid w:val="00453938"/>
    <w:rsid w:val="0045427C"/>
    <w:rsid w:val="00465657"/>
    <w:rsid w:val="00467856"/>
    <w:rsid w:val="00467DFD"/>
    <w:rsid w:val="00483F12"/>
    <w:rsid w:val="00484FD7"/>
    <w:rsid w:val="00494D3C"/>
    <w:rsid w:val="004B08CA"/>
    <w:rsid w:val="004C2FEB"/>
    <w:rsid w:val="004C5056"/>
    <w:rsid w:val="004D03CC"/>
    <w:rsid w:val="004D6B43"/>
    <w:rsid w:val="00504C6B"/>
    <w:rsid w:val="005145E2"/>
    <w:rsid w:val="005212DA"/>
    <w:rsid w:val="005220B4"/>
    <w:rsid w:val="00531E06"/>
    <w:rsid w:val="00535F08"/>
    <w:rsid w:val="00537241"/>
    <w:rsid w:val="00550F55"/>
    <w:rsid w:val="005558D1"/>
    <w:rsid w:val="00563557"/>
    <w:rsid w:val="00573BA2"/>
    <w:rsid w:val="00575B37"/>
    <w:rsid w:val="00582CA8"/>
    <w:rsid w:val="005840B8"/>
    <w:rsid w:val="00584A7D"/>
    <w:rsid w:val="00591BB0"/>
    <w:rsid w:val="00594FE4"/>
    <w:rsid w:val="005A2745"/>
    <w:rsid w:val="005B12E4"/>
    <w:rsid w:val="005C6791"/>
    <w:rsid w:val="005C7094"/>
    <w:rsid w:val="005D2F4C"/>
    <w:rsid w:val="005D4CF1"/>
    <w:rsid w:val="005E15F2"/>
    <w:rsid w:val="005E1EC6"/>
    <w:rsid w:val="005E3957"/>
    <w:rsid w:val="005F1372"/>
    <w:rsid w:val="005F208D"/>
    <w:rsid w:val="005F5C21"/>
    <w:rsid w:val="00603130"/>
    <w:rsid w:val="00604159"/>
    <w:rsid w:val="00604A5A"/>
    <w:rsid w:val="00624DD8"/>
    <w:rsid w:val="006317E4"/>
    <w:rsid w:val="006370B1"/>
    <w:rsid w:val="00640B0C"/>
    <w:rsid w:val="00655B5F"/>
    <w:rsid w:val="00665BDA"/>
    <w:rsid w:val="006733C6"/>
    <w:rsid w:val="00675475"/>
    <w:rsid w:val="006850DE"/>
    <w:rsid w:val="006856F7"/>
    <w:rsid w:val="006875F0"/>
    <w:rsid w:val="006A265F"/>
    <w:rsid w:val="006A26A9"/>
    <w:rsid w:val="006A47E3"/>
    <w:rsid w:val="006B09D6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27BD4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2E8C"/>
    <w:rsid w:val="007A4043"/>
    <w:rsid w:val="007A490A"/>
    <w:rsid w:val="007B0CDF"/>
    <w:rsid w:val="007B4376"/>
    <w:rsid w:val="007B75AF"/>
    <w:rsid w:val="007B76B9"/>
    <w:rsid w:val="007F1037"/>
    <w:rsid w:val="007F4BA8"/>
    <w:rsid w:val="007F7D33"/>
    <w:rsid w:val="00817A0D"/>
    <w:rsid w:val="008266BB"/>
    <w:rsid w:val="00835FC8"/>
    <w:rsid w:val="00847F21"/>
    <w:rsid w:val="008503E7"/>
    <w:rsid w:val="0085382F"/>
    <w:rsid w:val="008747CD"/>
    <w:rsid w:val="008749B9"/>
    <w:rsid w:val="00875CDA"/>
    <w:rsid w:val="00875DEA"/>
    <w:rsid w:val="0088194A"/>
    <w:rsid w:val="00883CD7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6B2B"/>
    <w:rsid w:val="009B23D8"/>
    <w:rsid w:val="009B385F"/>
    <w:rsid w:val="009B66DE"/>
    <w:rsid w:val="009B7060"/>
    <w:rsid w:val="009C6A73"/>
    <w:rsid w:val="009D1DB3"/>
    <w:rsid w:val="009E15B4"/>
    <w:rsid w:val="00A22607"/>
    <w:rsid w:val="00A26FE3"/>
    <w:rsid w:val="00A50E8B"/>
    <w:rsid w:val="00A515C3"/>
    <w:rsid w:val="00A56CC1"/>
    <w:rsid w:val="00A61DDB"/>
    <w:rsid w:val="00A645B7"/>
    <w:rsid w:val="00A648B2"/>
    <w:rsid w:val="00A71385"/>
    <w:rsid w:val="00A72ABE"/>
    <w:rsid w:val="00A8390F"/>
    <w:rsid w:val="00A861AF"/>
    <w:rsid w:val="00AA6071"/>
    <w:rsid w:val="00AB160E"/>
    <w:rsid w:val="00AC46BF"/>
    <w:rsid w:val="00AE5534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912"/>
    <w:rsid w:val="00BC2E60"/>
    <w:rsid w:val="00BC4757"/>
    <w:rsid w:val="00BC4814"/>
    <w:rsid w:val="00BD5672"/>
    <w:rsid w:val="00BD59AC"/>
    <w:rsid w:val="00BE7F0B"/>
    <w:rsid w:val="00BF1215"/>
    <w:rsid w:val="00C03856"/>
    <w:rsid w:val="00C0495D"/>
    <w:rsid w:val="00C12C13"/>
    <w:rsid w:val="00C22893"/>
    <w:rsid w:val="00C24F6D"/>
    <w:rsid w:val="00C2795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4EC4"/>
    <w:rsid w:val="00CB3883"/>
    <w:rsid w:val="00CC3D25"/>
    <w:rsid w:val="00CC44DF"/>
    <w:rsid w:val="00CD0DEF"/>
    <w:rsid w:val="00CD1A6F"/>
    <w:rsid w:val="00CD6427"/>
    <w:rsid w:val="00CE2178"/>
    <w:rsid w:val="00CE3976"/>
    <w:rsid w:val="00CE596D"/>
    <w:rsid w:val="00CF1351"/>
    <w:rsid w:val="00CF6E0B"/>
    <w:rsid w:val="00CF7DE5"/>
    <w:rsid w:val="00D01A26"/>
    <w:rsid w:val="00D03ED6"/>
    <w:rsid w:val="00D07B24"/>
    <w:rsid w:val="00D14AED"/>
    <w:rsid w:val="00D2607D"/>
    <w:rsid w:val="00D318B2"/>
    <w:rsid w:val="00D346D1"/>
    <w:rsid w:val="00D368EA"/>
    <w:rsid w:val="00D5724C"/>
    <w:rsid w:val="00D8139A"/>
    <w:rsid w:val="00D96054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64147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F21B1"/>
    <w:rsid w:val="00EF4338"/>
    <w:rsid w:val="00F10011"/>
    <w:rsid w:val="00F11B78"/>
    <w:rsid w:val="00F23185"/>
    <w:rsid w:val="00F30E6A"/>
    <w:rsid w:val="00F411B7"/>
    <w:rsid w:val="00F45910"/>
    <w:rsid w:val="00F8409B"/>
    <w:rsid w:val="00F9440B"/>
    <w:rsid w:val="00F9554A"/>
    <w:rsid w:val="00FA5129"/>
    <w:rsid w:val="00FA791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958BD4-1FDF-4130-82F1-99A10430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Revision"/>
    <w:hidden/>
    <w:uiPriority w:val="99"/>
    <w:semiHidden/>
    <w:rsid w:val="000C723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CA7F7-64A2-46C2-A606-EE34C76D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>CMT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