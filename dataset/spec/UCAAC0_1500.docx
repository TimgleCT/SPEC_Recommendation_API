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6"/>
        <w:gridCol w:w="1010"/>
        <w:gridCol w:w="4503"/>
        <w:gridCol w:w="1566"/>
        <w:gridCol w:w="2071"/>
        <w:tblGridChange w:id="0">
          <w:tblGrid>
            <w:gridCol w:w="1116"/>
            <w:gridCol w:w="1010"/>
            <w:gridCol w:w="4503"/>
            <w:gridCol w:w="1566"/>
            <w:gridCol w:w="2071"/>
          </w:tblGrid>
        </w:tblGridChange>
      </w:tblGrid>
      <w:tr w:rsidR="00841D96" w:rsidRPr="00E8700A" w:rsidTr="00841D96">
        <w:tc>
          <w:tcPr>
            <w:tcW w:w="1116" w:type="dxa"/>
          </w:tcPr>
          <w:p w:rsidR="00841D96" w:rsidRPr="00E8700A" w:rsidRDefault="00841D96" w:rsidP="00A97A7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841D96" w:rsidRPr="00E8700A" w:rsidRDefault="00841D96" w:rsidP="00A97A7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841D96" w:rsidRPr="00E8700A" w:rsidRDefault="00841D96" w:rsidP="00A97A7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841D96" w:rsidRPr="00E8700A" w:rsidRDefault="00841D96" w:rsidP="00A97A7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841D96" w:rsidRPr="00E8700A" w:rsidRDefault="00841D96" w:rsidP="00A97A7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841D96" w:rsidRPr="00E8700A" w:rsidTr="00841D96">
        <w:tc>
          <w:tcPr>
            <w:tcW w:w="1116" w:type="dxa"/>
          </w:tcPr>
          <w:p w:rsidR="00841D96" w:rsidRDefault="00841D96" w:rsidP="00A97A70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3"/>
                <w:attr w:name="Day" w:val="7"/>
                <w:attr w:name="IsLunarDate" w:val="False"/>
                <w:attr w:name="IsROCDate" w:val="False"/>
              </w:smartTagPr>
              <w:r>
                <w:rPr>
                  <w:rFonts w:ascii="細明體" w:eastAsia="細明體" w:hAnsi="細明體" w:hint="eastAsia"/>
                  <w:lang w:eastAsia="zh-TW"/>
                </w:rPr>
                <w:t>2009/3/7</w:t>
              </w:r>
            </w:smartTag>
          </w:p>
        </w:tc>
        <w:tc>
          <w:tcPr>
            <w:tcW w:w="1010" w:type="dxa"/>
          </w:tcPr>
          <w:p w:rsidR="00841D96" w:rsidRDefault="00841D96" w:rsidP="00A97A70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1.0</w:t>
            </w:r>
          </w:p>
        </w:tc>
        <w:tc>
          <w:tcPr>
            <w:tcW w:w="4503" w:type="dxa"/>
          </w:tcPr>
          <w:p w:rsidR="00841D96" w:rsidRDefault="00841D96" w:rsidP="00A97A70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Created</w:t>
            </w:r>
          </w:p>
        </w:tc>
        <w:tc>
          <w:tcPr>
            <w:tcW w:w="1566" w:type="dxa"/>
          </w:tcPr>
          <w:p w:rsidR="00841D96" w:rsidRDefault="00841D96" w:rsidP="00A97A70">
            <w:pPr>
              <w:pStyle w:val="Tabletext"/>
              <w:jc w:val="center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Huai</w:t>
            </w:r>
          </w:p>
        </w:tc>
        <w:tc>
          <w:tcPr>
            <w:tcW w:w="2071" w:type="dxa"/>
          </w:tcPr>
          <w:p w:rsidR="00841D96" w:rsidRPr="00E8700A" w:rsidRDefault="00841D96" w:rsidP="00A97A70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4851AD" w:rsidRPr="00E8700A" w:rsidTr="00841D96">
        <w:tc>
          <w:tcPr>
            <w:tcW w:w="1116" w:type="dxa"/>
          </w:tcPr>
          <w:p w:rsidR="004851AD" w:rsidRPr="004851AD" w:rsidRDefault="004851AD" w:rsidP="00A97A7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ins w:id="1" w:author="FIS" w:date="2015-05-12T11:21:00Z">
              <w:r w:rsidRPr="004851AD">
                <w:rPr>
                  <w:sz w:val="20"/>
                  <w:szCs w:val="20"/>
                  <w:rPrChange w:id="2" w:author="FIS" w:date="2015-05-12T11:21:00Z">
                    <w:rPr/>
                  </w:rPrChange>
                </w:rPr>
                <w:t>2015/5/11</w:t>
              </w:r>
            </w:ins>
          </w:p>
        </w:tc>
        <w:tc>
          <w:tcPr>
            <w:tcW w:w="1010" w:type="dxa"/>
          </w:tcPr>
          <w:p w:rsidR="004851AD" w:rsidRPr="004851AD" w:rsidRDefault="004851AD" w:rsidP="00A97A7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ins w:id="3" w:author="FIS" w:date="2015-05-12T11:21:00Z">
              <w:r w:rsidRPr="004851AD">
                <w:rPr>
                  <w:sz w:val="20"/>
                  <w:szCs w:val="20"/>
                  <w:rPrChange w:id="4" w:author="FIS" w:date="2015-05-12T11:21:00Z">
                    <w:rPr/>
                  </w:rPrChange>
                </w:rPr>
                <w:t>2</w:t>
              </w:r>
            </w:ins>
          </w:p>
        </w:tc>
        <w:tc>
          <w:tcPr>
            <w:tcW w:w="4503" w:type="dxa"/>
          </w:tcPr>
          <w:p w:rsidR="004851AD" w:rsidRPr="004851AD" w:rsidRDefault="004851AD" w:rsidP="00A97A70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ins w:id="5" w:author="FIS" w:date="2015-05-12T11:21:00Z">
              <w:r w:rsidRPr="004851AD">
                <w:rPr>
                  <w:rFonts w:hint="eastAsia"/>
                  <w:sz w:val="20"/>
                  <w:szCs w:val="20"/>
                  <w:rPrChange w:id="6" w:author="FIS" w:date="2015-05-12T11:21:00Z">
                    <w:rPr>
                      <w:rFonts w:hint="eastAsia"/>
                    </w:rPr>
                  </w:rPrChange>
                </w:rPr>
                <w:t>申請書</w:t>
              </w:r>
              <w:r w:rsidRPr="004851AD">
                <w:rPr>
                  <w:sz w:val="20"/>
                  <w:szCs w:val="20"/>
                  <w:rPrChange w:id="7" w:author="FIS" w:date="2015-05-12T11:21:00Z">
                    <w:rPr/>
                  </w:rPrChange>
                </w:rPr>
                <w:t xml:space="preserve">150318000505: </w:t>
              </w:r>
              <w:r w:rsidRPr="004851AD">
                <w:rPr>
                  <w:rFonts w:hint="eastAsia"/>
                  <w:sz w:val="20"/>
                  <w:szCs w:val="20"/>
                  <w:rPrChange w:id="8" w:author="FIS" w:date="2015-05-12T11:21:00Z">
                    <w:rPr>
                      <w:rFonts w:hint="eastAsia"/>
                    </w:rPr>
                  </w:rPrChange>
                </w:rPr>
                <w:t>新版殘廢程度表</w:t>
              </w:r>
              <w:r w:rsidRPr="004851AD">
                <w:rPr>
                  <w:sz w:val="20"/>
                  <w:szCs w:val="20"/>
                  <w:rPrChange w:id="9" w:author="FIS" w:date="2015-05-12T11:21:00Z">
                    <w:rPr/>
                  </w:rPrChange>
                </w:rPr>
                <w:t>(</w:t>
              </w:r>
              <w:r w:rsidRPr="004851AD">
                <w:rPr>
                  <w:rFonts w:hint="eastAsia"/>
                  <w:sz w:val="20"/>
                  <w:szCs w:val="20"/>
                  <w:rPrChange w:id="10" w:author="FIS" w:date="2015-05-12T11:21:00Z">
                    <w:rPr>
                      <w:rFonts w:hint="eastAsia"/>
                    </w:rPr>
                  </w:rPrChange>
                </w:rPr>
                <w:t>表</w:t>
              </w:r>
              <w:r w:rsidRPr="004851AD">
                <w:rPr>
                  <w:sz w:val="20"/>
                  <w:szCs w:val="20"/>
                  <w:rPrChange w:id="11" w:author="FIS" w:date="2015-05-12T11:21:00Z">
                    <w:rPr/>
                  </w:rPrChange>
                </w:rPr>
                <w:t>6)</w:t>
              </w:r>
              <w:r w:rsidRPr="004851AD">
                <w:rPr>
                  <w:rFonts w:hint="eastAsia"/>
                  <w:sz w:val="20"/>
                  <w:szCs w:val="20"/>
                  <w:rPrChange w:id="12" w:author="FIS" w:date="2015-05-12T11:21:00Z">
                    <w:rPr>
                      <w:rFonts w:hint="eastAsia"/>
                    </w:rPr>
                  </w:rPrChange>
                </w:rPr>
                <w:t>導入作業</w:t>
              </w:r>
            </w:ins>
          </w:p>
        </w:tc>
        <w:tc>
          <w:tcPr>
            <w:tcW w:w="1566" w:type="dxa"/>
          </w:tcPr>
          <w:p w:rsidR="004851AD" w:rsidRPr="004851AD" w:rsidRDefault="004851AD" w:rsidP="00A97A7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ins w:id="13" w:author="FIS" w:date="2015-05-12T11:21:00Z">
              <w:r w:rsidRPr="004851AD">
                <w:rPr>
                  <w:rFonts w:hint="eastAsia"/>
                  <w:sz w:val="20"/>
                  <w:szCs w:val="20"/>
                  <w:rPrChange w:id="14" w:author="FIS" w:date="2015-05-12T11:21:00Z">
                    <w:rPr>
                      <w:rFonts w:hint="eastAsia"/>
                    </w:rPr>
                  </w:rPrChange>
                </w:rPr>
                <w:t>龎伯珊</w:t>
              </w:r>
            </w:ins>
          </w:p>
        </w:tc>
        <w:tc>
          <w:tcPr>
            <w:tcW w:w="2071" w:type="dxa"/>
          </w:tcPr>
          <w:p w:rsidR="004851AD" w:rsidRPr="004851AD" w:rsidRDefault="004851AD" w:rsidP="00A97A70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ins w:id="15" w:author="FIS" w:date="2015-05-12T11:21:00Z">
              <w:r w:rsidRPr="004851AD">
                <w:rPr>
                  <w:sz w:val="20"/>
                  <w:szCs w:val="20"/>
                  <w:rPrChange w:id="16" w:author="FIS" w:date="2015-05-12T11:21:00Z">
                    <w:rPr/>
                  </w:rPrChange>
                </w:rPr>
                <w:t>150511000535</w:t>
              </w:r>
            </w:ins>
          </w:p>
        </w:tc>
      </w:tr>
    </w:tbl>
    <w:p w:rsidR="00841D96" w:rsidRDefault="00841D96" w:rsidP="00841D96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841D96" w:rsidRPr="009A6B2B" w:rsidRDefault="00841D96" w:rsidP="00841D96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 w:rsidRPr="009617E5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38"/>
        <w:gridCol w:w="1114"/>
        <w:gridCol w:w="8158"/>
      </w:tblGrid>
      <w:tr w:rsidR="00841D96" w:rsidRPr="00E01490" w:rsidTr="00A97A70">
        <w:tc>
          <w:tcPr>
            <w:tcW w:w="1438" w:type="dxa"/>
          </w:tcPr>
          <w:p w:rsidR="00841D96" w:rsidRPr="00E01490" w:rsidRDefault="00841D96" w:rsidP="00A97A7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9272" w:type="dxa"/>
            <w:gridSpan w:val="2"/>
          </w:tcPr>
          <w:p w:rsidR="00841D96" w:rsidRPr="00E01490" w:rsidRDefault="00841D96" w:rsidP="00A97A7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41D96">
              <w:rPr>
                <w:rFonts w:ascii="細明體" w:eastAsia="細明體" w:hAnsi="細明體" w:hint="eastAsia"/>
                <w:sz w:val="20"/>
                <w:szCs w:val="20"/>
              </w:rPr>
              <w:t>殘廢程度查詢</w:t>
            </w:r>
          </w:p>
        </w:tc>
      </w:tr>
      <w:tr w:rsidR="00841D96" w:rsidRPr="00E01490" w:rsidTr="00A97A70">
        <w:tc>
          <w:tcPr>
            <w:tcW w:w="1438" w:type="dxa"/>
          </w:tcPr>
          <w:p w:rsidR="00841D96" w:rsidRPr="00E01490" w:rsidRDefault="00841D96" w:rsidP="00A97A7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9272" w:type="dxa"/>
            <w:gridSpan w:val="2"/>
          </w:tcPr>
          <w:p w:rsidR="00841D96" w:rsidRPr="00E01490" w:rsidRDefault="00841D96" w:rsidP="00A97A7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41D96">
              <w:rPr>
                <w:rFonts w:ascii="細明體" w:eastAsia="細明體" w:hAnsi="細明體"/>
                <w:sz w:val="20"/>
                <w:szCs w:val="20"/>
              </w:rPr>
              <w:t>AAC0_1500</w:t>
            </w:r>
          </w:p>
        </w:tc>
      </w:tr>
      <w:tr w:rsidR="00841D96" w:rsidRPr="00E01490" w:rsidTr="00A97A70">
        <w:tc>
          <w:tcPr>
            <w:tcW w:w="1438" w:type="dxa"/>
          </w:tcPr>
          <w:p w:rsidR="00841D96" w:rsidRPr="00E01490" w:rsidRDefault="00841D96" w:rsidP="00A97A7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9272" w:type="dxa"/>
            <w:gridSpan w:val="2"/>
          </w:tcPr>
          <w:p w:rsidR="00841D96" w:rsidRPr="00E01490" w:rsidRDefault="00841D96" w:rsidP="00A97A7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841D96" w:rsidRPr="00E01490" w:rsidTr="00A97A70">
        <w:tc>
          <w:tcPr>
            <w:tcW w:w="1438" w:type="dxa"/>
          </w:tcPr>
          <w:p w:rsidR="00841D96" w:rsidRPr="00E01490" w:rsidRDefault="00841D96" w:rsidP="00A97A7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9272" w:type="dxa"/>
            <w:gridSpan w:val="2"/>
          </w:tcPr>
          <w:p w:rsidR="00841D96" w:rsidRPr="00E01490" w:rsidRDefault="00841D96" w:rsidP="00A97A7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41D96">
              <w:rPr>
                <w:rFonts w:ascii="細明體" w:eastAsia="細明體" w:hAnsi="細明體" w:hint="eastAsia"/>
                <w:sz w:val="20"/>
                <w:szCs w:val="20"/>
              </w:rPr>
              <w:t>殘廢程度查詢</w:t>
            </w:r>
          </w:p>
        </w:tc>
      </w:tr>
      <w:tr w:rsidR="00841D96" w:rsidRPr="00E01490" w:rsidTr="00A97A70">
        <w:tc>
          <w:tcPr>
            <w:tcW w:w="1438" w:type="dxa"/>
          </w:tcPr>
          <w:p w:rsidR="00841D96" w:rsidRPr="00E01490" w:rsidRDefault="00841D96" w:rsidP="00A97A7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9272" w:type="dxa"/>
            <w:gridSpan w:val="2"/>
          </w:tcPr>
          <w:p w:rsidR="00841D96" w:rsidRPr="00E01490" w:rsidRDefault="00841D96" w:rsidP="00A97A7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理企科</w:t>
            </w:r>
          </w:p>
        </w:tc>
      </w:tr>
      <w:tr w:rsidR="00841D96" w:rsidRPr="00E01490" w:rsidTr="00A97A70">
        <w:tc>
          <w:tcPr>
            <w:tcW w:w="1438" w:type="dxa"/>
          </w:tcPr>
          <w:p w:rsidR="00841D96" w:rsidRPr="00E01490" w:rsidRDefault="00841D96" w:rsidP="00A97A7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9272" w:type="dxa"/>
            <w:gridSpan w:val="2"/>
          </w:tcPr>
          <w:p w:rsidR="00841D96" w:rsidRPr="00E01490" w:rsidRDefault="00841D96" w:rsidP="00A97A7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理企科</w:t>
            </w:r>
          </w:p>
        </w:tc>
      </w:tr>
      <w:tr w:rsidR="00841D96" w:rsidRPr="00E01490" w:rsidTr="00A97A70">
        <w:tc>
          <w:tcPr>
            <w:tcW w:w="1438" w:type="dxa"/>
          </w:tcPr>
          <w:p w:rsidR="00841D96" w:rsidRPr="00E01490" w:rsidRDefault="00841D96" w:rsidP="00A97A7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9272" w:type="dxa"/>
            <w:gridSpan w:val="2"/>
          </w:tcPr>
          <w:p w:rsidR="00841D96" w:rsidRPr="00E01490" w:rsidRDefault="00841D96" w:rsidP="00A97A7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841D96" w:rsidRPr="00E01490" w:rsidTr="00A97A70">
        <w:tc>
          <w:tcPr>
            <w:tcW w:w="1438" w:type="dxa"/>
          </w:tcPr>
          <w:p w:rsidR="00841D96" w:rsidRPr="00266B0D" w:rsidRDefault="00841D96" w:rsidP="00A97A70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9272" w:type="dxa"/>
            <w:gridSpan w:val="2"/>
          </w:tcPr>
          <w:p w:rsidR="00841D96" w:rsidRPr="00E01490" w:rsidRDefault="00841D96" w:rsidP="00A97A7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841D96" w:rsidRPr="00626725" w:rsidTr="00A97A70">
        <w:tc>
          <w:tcPr>
            <w:tcW w:w="1438" w:type="dxa"/>
            <w:vMerge w:val="restart"/>
            <w:vAlign w:val="center"/>
          </w:tcPr>
          <w:p w:rsidR="00841D96" w:rsidRPr="00626725" w:rsidRDefault="00841D96" w:rsidP="00A97A70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26725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1114" w:type="dxa"/>
          </w:tcPr>
          <w:p w:rsidR="00841D96" w:rsidRPr="00626725" w:rsidRDefault="00841D96" w:rsidP="00A97A7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26725"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  <w:tc>
          <w:tcPr>
            <w:tcW w:w="8158" w:type="dxa"/>
            <w:vAlign w:val="center"/>
          </w:tcPr>
          <w:p w:rsidR="00841D96" w:rsidRPr="00626725" w:rsidRDefault="00841D96" w:rsidP="00A97A70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626725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626725">
              <w:rPr>
                <w:rFonts w:ascii="標楷體" w:eastAsia="標楷體" w:hAnsi="標楷體" w:hint="eastAsia"/>
              </w:rPr>
              <w:t xml:space="preserve">securitylog   </w:t>
            </w:r>
          </w:p>
        </w:tc>
      </w:tr>
      <w:tr w:rsidR="00841D96" w:rsidRPr="00626725" w:rsidTr="00A97A70">
        <w:tc>
          <w:tcPr>
            <w:tcW w:w="1438" w:type="dxa"/>
            <w:vMerge/>
          </w:tcPr>
          <w:p w:rsidR="00841D96" w:rsidRPr="00626725" w:rsidRDefault="00841D96" w:rsidP="00A97A7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114" w:type="dxa"/>
          </w:tcPr>
          <w:p w:rsidR="00841D96" w:rsidRPr="00626725" w:rsidRDefault="00841D96" w:rsidP="00A97A7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26725">
              <w:rPr>
                <w:rFonts w:ascii="細明體" w:eastAsia="細明體" w:hAnsi="細明體" w:hint="eastAsia"/>
                <w:sz w:val="20"/>
                <w:szCs w:val="20"/>
              </w:rPr>
              <w:t>報表列印</w:t>
            </w:r>
          </w:p>
        </w:tc>
        <w:tc>
          <w:tcPr>
            <w:tcW w:w="8158" w:type="dxa"/>
            <w:vAlign w:val="center"/>
          </w:tcPr>
          <w:p w:rsidR="00841D96" w:rsidRPr="00626725" w:rsidRDefault="00841D96" w:rsidP="00A97A7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26725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626725">
              <w:rPr>
                <w:rFonts w:ascii="標楷體" w:eastAsia="標楷體" w:hAnsi="標楷體" w:hint="eastAsia"/>
              </w:rPr>
              <w:t>securitylog</w:t>
            </w:r>
          </w:p>
        </w:tc>
      </w:tr>
      <w:tr w:rsidR="00841D96" w:rsidRPr="00626725" w:rsidTr="00A97A70">
        <w:tc>
          <w:tcPr>
            <w:tcW w:w="1438" w:type="dxa"/>
            <w:vMerge/>
          </w:tcPr>
          <w:p w:rsidR="00841D96" w:rsidRPr="00626725" w:rsidRDefault="00841D96" w:rsidP="00A97A7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114" w:type="dxa"/>
          </w:tcPr>
          <w:p w:rsidR="00841D96" w:rsidRPr="00626725" w:rsidRDefault="00841D96" w:rsidP="00A97A7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26725">
              <w:rPr>
                <w:rFonts w:ascii="細明體" w:eastAsia="細明體" w:hAnsi="細明體" w:hint="eastAsia"/>
                <w:sz w:val="20"/>
                <w:szCs w:val="20"/>
              </w:rPr>
              <w:t>檔案下載</w:t>
            </w:r>
          </w:p>
        </w:tc>
        <w:tc>
          <w:tcPr>
            <w:tcW w:w="8158" w:type="dxa"/>
            <w:vAlign w:val="center"/>
          </w:tcPr>
          <w:p w:rsidR="00841D96" w:rsidRPr="00626725" w:rsidRDefault="00841D96" w:rsidP="00A97A7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26725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626725">
              <w:rPr>
                <w:rFonts w:ascii="標楷體" w:eastAsia="標楷體" w:hAnsi="標楷體" w:hint="eastAsia"/>
              </w:rPr>
              <w:t>securitylog</w:t>
            </w:r>
          </w:p>
        </w:tc>
      </w:tr>
      <w:tr w:rsidR="00841D96" w:rsidRPr="00626725" w:rsidTr="00A97A70">
        <w:tc>
          <w:tcPr>
            <w:tcW w:w="1438" w:type="dxa"/>
          </w:tcPr>
          <w:p w:rsidR="00841D96" w:rsidRPr="00626725" w:rsidRDefault="00841D96" w:rsidP="00A97A7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26725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9272" w:type="dxa"/>
            <w:gridSpan w:val="2"/>
          </w:tcPr>
          <w:p w:rsidR="00841D96" w:rsidRPr="00626725" w:rsidRDefault="00841D96" w:rsidP="00A97A7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26725">
              <w:rPr>
                <w:rFonts w:ascii="細明體" w:eastAsia="細明體" w:hAnsi="細明體" w:hint="eastAsia"/>
                <w:sz w:val="20"/>
                <w:szCs w:val="20"/>
              </w:rPr>
              <w:t>■無 □真分頁 □假分頁，分頁每頁___筆【Default　20】</w:t>
            </w:r>
          </w:p>
        </w:tc>
      </w:tr>
    </w:tbl>
    <w:p w:rsidR="00841D96" w:rsidRPr="00C7445B" w:rsidRDefault="00841D96" w:rsidP="00841D96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841D96" w:rsidRDefault="00841D96" w:rsidP="00841D96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841D96" w:rsidRDefault="00841D96" w:rsidP="00841D96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841D96" w:rsidRDefault="00841D96" w:rsidP="00841D96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841D96" w:rsidRDefault="00841D96" w:rsidP="00841D96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841D96" w:rsidRPr="00E01490" w:rsidTr="00A97A70">
        <w:tc>
          <w:tcPr>
            <w:tcW w:w="851" w:type="dxa"/>
          </w:tcPr>
          <w:p w:rsidR="00841D96" w:rsidRPr="00C829C1" w:rsidRDefault="00841D96" w:rsidP="00A97A70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841D96" w:rsidRPr="00C829C1" w:rsidRDefault="00841D96" w:rsidP="00A97A70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841D96" w:rsidRPr="00C829C1" w:rsidRDefault="00841D96" w:rsidP="00A97A70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841D96" w:rsidRPr="00E60524" w:rsidRDefault="00841D96" w:rsidP="00A97A70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841D96" w:rsidRPr="00E60524" w:rsidRDefault="00841D96" w:rsidP="00A97A70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841D96" w:rsidRPr="00E60524" w:rsidRDefault="00841D96" w:rsidP="00A97A70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841D96" w:rsidRPr="00E60524" w:rsidRDefault="00841D96" w:rsidP="00A97A70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841D96" w:rsidRPr="00E01490" w:rsidTr="00A97A70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841D96" w:rsidRPr="00E01490" w:rsidRDefault="00841D96" w:rsidP="00841D96">
            <w:pPr>
              <w:widowControl/>
              <w:numPr>
                <w:ilvl w:val="0"/>
                <w:numId w:val="8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841D96" w:rsidRPr="00E01490" w:rsidRDefault="00841D96" w:rsidP="00A97A70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841D96">
              <w:rPr>
                <w:rFonts w:ascii="細明體" w:eastAsia="細明體" w:hAnsi="細明體" w:hint="eastAsia"/>
                <w:lang w:eastAsia="zh-TW"/>
              </w:rPr>
              <w:t>殘廢程度</w:t>
            </w:r>
            <w:r w:rsidRPr="00E01490">
              <w:rPr>
                <w:rFonts w:ascii="細明體" w:eastAsia="細明體" w:hAnsi="細明體" w:hint="eastAsia"/>
                <w:lang w:eastAsia="zh-TW"/>
              </w:rPr>
              <w:t>檔</w:t>
            </w:r>
          </w:p>
        </w:tc>
        <w:tc>
          <w:tcPr>
            <w:tcW w:w="2551" w:type="dxa"/>
          </w:tcPr>
          <w:p w:rsidR="00841D96" w:rsidRPr="00E01490" w:rsidRDefault="00841D96" w:rsidP="00A97A7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41D96">
              <w:rPr>
                <w:rFonts w:ascii="細明體" w:eastAsia="細明體" w:hAnsi="細明體"/>
                <w:sz w:val="20"/>
                <w:szCs w:val="20"/>
              </w:rPr>
              <w:t>DTAABZ01</w:t>
            </w:r>
          </w:p>
        </w:tc>
        <w:tc>
          <w:tcPr>
            <w:tcW w:w="941" w:type="dxa"/>
          </w:tcPr>
          <w:p w:rsidR="00841D96" w:rsidRPr="00E60524" w:rsidRDefault="00841D96" w:rsidP="00A97A70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841D96" w:rsidRPr="00E60524" w:rsidRDefault="00841D96" w:rsidP="00A97A70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841D96" w:rsidRPr="00E60524" w:rsidRDefault="00841D96" w:rsidP="00A97A70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841D96" w:rsidRPr="00E60524" w:rsidRDefault="00841D96" w:rsidP="00A97A70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841D96" w:rsidRPr="009A6B2B" w:rsidRDefault="00841D96" w:rsidP="00841D96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841D96" w:rsidRDefault="00841D96" w:rsidP="00841D96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37"/>
        <w:gridCol w:w="4913"/>
        <w:gridCol w:w="4446"/>
      </w:tblGrid>
      <w:tr w:rsidR="00841D96" w:rsidRPr="00E01490" w:rsidTr="00A97A70">
        <w:tc>
          <w:tcPr>
            <w:tcW w:w="455" w:type="pct"/>
          </w:tcPr>
          <w:p w:rsidR="00841D96" w:rsidRPr="00C829C1" w:rsidRDefault="00841D96" w:rsidP="00A97A70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841D96" w:rsidRPr="00C829C1" w:rsidRDefault="00841D96" w:rsidP="00A97A70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841D96" w:rsidRPr="00C829C1" w:rsidRDefault="00841D96" w:rsidP="00A97A70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841D96" w:rsidRPr="00E01490" w:rsidTr="00A97A70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841D96" w:rsidRPr="00E01490" w:rsidRDefault="00841D96" w:rsidP="00841D96">
            <w:pPr>
              <w:widowControl/>
              <w:numPr>
                <w:ilvl w:val="0"/>
                <w:numId w:val="9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841D96" w:rsidRPr="00E01490" w:rsidRDefault="00841D96" w:rsidP="00A97A7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</w:p>
        </w:tc>
        <w:tc>
          <w:tcPr>
            <w:tcW w:w="2159" w:type="pct"/>
          </w:tcPr>
          <w:p w:rsidR="00841D96" w:rsidRPr="00E01490" w:rsidRDefault="00841D96" w:rsidP="00A97A7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color w:val="FF0000"/>
                <w:kern w:val="2"/>
                <w:lang w:eastAsia="zh-TW"/>
              </w:rPr>
            </w:pPr>
          </w:p>
        </w:tc>
      </w:tr>
    </w:tbl>
    <w:p w:rsidR="00841D96" w:rsidRDefault="00841D96" w:rsidP="00841D96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841D96" w:rsidRDefault="00841D96" w:rsidP="00841D96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五、畫面</w:t>
      </w:r>
    </w:p>
    <w:p w:rsidR="00841D96" w:rsidRPr="00716C34" w:rsidRDefault="00841D96" w:rsidP="00841D96">
      <w:pPr>
        <w:widowControl/>
        <w:spacing w:line="240" w:lineRule="atLeast"/>
        <w:ind w:left="480"/>
        <w:rPr>
          <w:rFonts w:ascii="細明體" w:eastAsia="細明體" w:hAnsi="細明體" w:hint="eastAsia"/>
          <w:b/>
          <w:sz w:val="20"/>
          <w:szCs w:val="20"/>
        </w:rPr>
      </w:pPr>
      <w:r w:rsidRPr="00716C34">
        <w:rPr>
          <w:rFonts w:ascii="細明體" w:eastAsia="細明體" w:hAnsi="細明體" w:hint="eastAsia"/>
          <w:sz w:val="20"/>
          <w:szCs w:val="20"/>
        </w:rPr>
        <w:t>畫面US</w:t>
      </w:r>
      <w:r>
        <w:rPr>
          <w:rFonts w:ascii="細明體" w:eastAsia="細明體" w:hAnsi="細明體" w:hint="eastAsia"/>
          <w:sz w:val="20"/>
          <w:szCs w:val="20"/>
        </w:rPr>
        <w:t>AAC01500</w:t>
      </w:r>
      <w:r w:rsidRPr="00716C34">
        <w:rPr>
          <w:rFonts w:ascii="細明體" w:eastAsia="細明體" w:hAnsi="細明體" w:hint="eastAsia"/>
          <w:sz w:val="20"/>
          <w:szCs w:val="20"/>
        </w:rPr>
        <w:t>_圖1a</w:t>
      </w:r>
    </w:p>
    <w:p w:rsidR="00841D96" w:rsidRDefault="00841D96" w:rsidP="00841D96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del w:id="17" w:author="FIS" w:date="2015-05-12T11:34:00Z">
        <w:r w:rsidRPr="00533259" w:rsidDel="004851AD"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圖片 1" o:spid="_x0000_i1025" type="#_x0000_t75" style="width:495pt;height:197.25pt;visibility:visible">
              <v:imagedata r:id="rId7" o:title=""/>
            </v:shape>
          </w:pict>
        </w:r>
      </w:del>
    </w:p>
    <w:p w:rsidR="00841D96" w:rsidRDefault="004851AD" w:rsidP="00841D96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bookmarkStart w:id="18" w:name="_GoBack"/>
      <w:bookmarkEnd w:id="18"/>
      <w:ins w:id="19" w:author="FIS" w:date="2015-05-12T11:34:00Z">
        <w:r w:rsidRPr="00533259">
          <w:rPr>
            <w:noProof/>
          </w:rPr>
          <w:lastRenderedPageBreak/>
          <w:pict>
            <v:shape id="_x0000_i1026" type="#_x0000_t75" style="width:491.25pt;height:194.25pt;visibility:visible">
              <v:imagedata r:id="rId8" o:title=""/>
            </v:shape>
          </w:pict>
        </w:r>
      </w:ins>
    </w:p>
    <w:p w:rsidR="00841D96" w:rsidRDefault="00841D96" w:rsidP="00841D96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六、程式內容</w:t>
      </w:r>
    </w:p>
    <w:p w:rsidR="002E3427" w:rsidRDefault="002E3427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程式內容：</w:t>
      </w:r>
    </w:p>
    <w:p w:rsidR="002E3427" w:rsidRDefault="002E3427">
      <w:pPr>
        <w:pStyle w:val="Tabletext"/>
        <w:keepLines w:val="0"/>
        <w:numPr>
          <w:ilvl w:val="1"/>
          <w:numId w:val="6"/>
        </w:numPr>
        <w:spacing w:after="0" w:line="240" w:lineRule="auto"/>
        <w:ind w:left="1440" w:hanging="960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初始： </w:t>
      </w:r>
    </w:p>
    <w:p w:rsidR="002E3427" w:rsidRDefault="000337C4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READ DTAABZ01 。</w:t>
      </w:r>
    </w:p>
    <w:p w:rsidR="000337C4" w:rsidRDefault="000337C4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顯示欄位如下：</w:t>
      </w:r>
    </w:p>
    <w:tbl>
      <w:tblPr>
        <w:tblW w:w="828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5760"/>
      </w:tblGrid>
      <w:tr w:rsidR="000337C4">
        <w:tc>
          <w:tcPr>
            <w:tcW w:w="2520" w:type="dxa"/>
          </w:tcPr>
          <w:p w:rsidR="000337C4" w:rsidRDefault="000337C4" w:rsidP="00732C35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5760" w:type="dxa"/>
          </w:tcPr>
          <w:p w:rsidR="000337C4" w:rsidRDefault="000337C4" w:rsidP="00732C35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</w:tr>
      <w:tr w:rsidR="000337C4">
        <w:tc>
          <w:tcPr>
            <w:tcW w:w="2520" w:type="dxa"/>
          </w:tcPr>
          <w:p w:rsidR="000337C4" w:rsidRDefault="000337C4" w:rsidP="00732C3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殘廢程度</w:t>
            </w:r>
          </w:p>
        </w:tc>
        <w:tc>
          <w:tcPr>
            <w:tcW w:w="5760" w:type="dxa"/>
          </w:tcPr>
          <w:p w:rsidR="000337C4" w:rsidRPr="000337C4" w:rsidRDefault="000337C4" w:rsidP="00732C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0337C4">
              <w:rPr>
                <w:rStyle w:val="style31"/>
                <w:rFonts w:hint="eastAsia"/>
                <w:color w:val="000000"/>
                <w:lang w:eastAsia="zh-TW"/>
              </w:rPr>
              <w:t>DISB_RANK</w:t>
            </w:r>
          </w:p>
        </w:tc>
      </w:tr>
      <w:tr w:rsidR="000337C4">
        <w:tc>
          <w:tcPr>
            <w:tcW w:w="2520" w:type="dxa"/>
          </w:tcPr>
          <w:p w:rsidR="000337C4" w:rsidRDefault="000337C4" w:rsidP="00732C3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一表給付</w:t>
            </w:r>
          </w:p>
        </w:tc>
        <w:tc>
          <w:tcPr>
            <w:tcW w:w="5760" w:type="dxa"/>
          </w:tcPr>
          <w:p w:rsidR="000337C4" w:rsidRPr="000337C4" w:rsidRDefault="000337C4" w:rsidP="00732C35">
            <w:pPr>
              <w:pStyle w:val="Tabletext"/>
              <w:keepLines w:val="0"/>
              <w:spacing w:after="0" w:line="240" w:lineRule="auto"/>
              <w:rPr>
                <w:rStyle w:val="style31"/>
                <w:rFonts w:hint="eastAsia"/>
                <w:color w:val="000000"/>
                <w:lang w:eastAsia="zh-TW"/>
              </w:rPr>
            </w:pPr>
            <w:r>
              <w:rPr>
                <w:rStyle w:val="style31"/>
                <w:rFonts w:hint="eastAsia"/>
                <w:color w:val="000000"/>
                <w:lang w:eastAsia="zh-TW"/>
              </w:rPr>
              <w:t>TB1</w:t>
            </w:r>
          </w:p>
        </w:tc>
      </w:tr>
      <w:tr w:rsidR="000337C4">
        <w:tc>
          <w:tcPr>
            <w:tcW w:w="2520" w:type="dxa"/>
          </w:tcPr>
          <w:p w:rsidR="000337C4" w:rsidRDefault="000337C4" w:rsidP="00732C3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一表等級</w:t>
            </w:r>
          </w:p>
        </w:tc>
        <w:tc>
          <w:tcPr>
            <w:tcW w:w="5760" w:type="dxa"/>
          </w:tcPr>
          <w:p w:rsidR="000337C4" w:rsidRDefault="000337C4" w:rsidP="00732C35">
            <w:pPr>
              <w:pStyle w:val="Tabletext"/>
              <w:keepLines w:val="0"/>
              <w:spacing w:after="0" w:line="240" w:lineRule="auto"/>
              <w:rPr>
                <w:rFonts w:ascii="Arial" w:hAnsi="Arial" w:cs="Arial" w:hint="eastAsia"/>
                <w:bCs/>
                <w:lang w:eastAsia="zh-TW"/>
              </w:rPr>
            </w:pPr>
            <w:r>
              <w:rPr>
                <w:rFonts w:ascii="Arial" w:hAnsi="Arial" w:cs="Arial" w:hint="eastAsia"/>
                <w:bCs/>
                <w:lang w:eastAsia="zh-TW"/>
              </w:rPr>
              <w:t xml:space="preserve">IF TB1 = </w:t>
            </w:r>
            <w:r>
              <w:rPr>
                <w:rFonts w:ascii="Arial" w:hAnsi="Arial" w:cs="Arial"/>
                <w:bCs/>
                <w:lang w:eastAsia="zh-TW"/>
              </w:rPr>
              <w:t>‘</w:t>
            </w:r>
            <w:r>
              <w:rPr>
                <w:rFonts w:ascii="Arial" w:hAnsi="Arial" w:cs="Arial" w:hint="eastAsia"/>
                <w:bCs/>
                <w:lang w:eastAsia="zh-TW"/>
              </w:rPr>
              <w:t>Y</w:t>
            </w:r>
            <w:r>
              <w:rPr>
                <w:rFonts w:ascii="Arial" w:hAnsi="Arial" w:cs="Arial"/>
                <w:bCs/>
                <w:lang w:eastAsia="zh-TW"/>
              </w:rPr>
              <w:t>’</w:t>
            </w:r>
          </w:p>
          <w:p w:rsidR="000337C4" w:rsidRDefault="000337C4" w:rsidP="00732C35">
            <w:pPr>
              <w:pStyle w:val="Tabletext"/>
              <w:keepLines w:val="0"/>
              <w:spacing w:after="0" w:line="240" w:lineRule="auto"/>
              <w:rPr>
                <w:rFonts w:ascii="Arial" w:hAnsi="Arial" w:cs="Arial" w:hint="eastAsia"/>
                <w:bCs/>
                <w:lang w:eastAsia="zh-TW"/>
              </w:rPr>
            </w:pPr>
            <w:r>
              <w:rPr>
                <w:rFonts w:ascii="Arial" w:hAnsi="Arial" w:cs="Arial" w:hint="eastAsia"/>
                <w:bCs/>
                <w:lang w:eastAsia="zh-TW"/>
              </w:rPr>
              <w:t xml:space="preserve">  </w:t>
            </w:r>
            <w:r>
              <w:rPr>
                <w:rFonts w:ascii="Arial" w:hAnsi="Arial" w:cs="Arial" w:hint="eastAsia"/>
                <w:bCs/>
                <w:lang w:eastAsia="zh-TW"/>
              </w:rPr>
              <w:t>顯示</w:t>
            </w:r>
            <w:r w:rsidRPr="000337C4">
              <w:rPr>
                <w:rFonts w:ascii="Arial" w:hAnsi="Arial" w:cs="Arial"/>
                <w:bCs/>
                <w:lang w:eastAsia="zh-TW"/>
              </w:rPr>
              <w:t>TB1_GRADE</w:t>
            </w:r>
            <w:r w:rsidR="00523649">
              <w:rPr>
                <w:rFonts w:ascii="Arial" w:hAnsi="Arial" w:cs="Arial" w:hint="eastAsia"/>
                <w:bCs/>
                <w:lang w:eastAsia="zh-TW"/>
              </w:rPr>
              <w:t xml:space="preserve">  (IF </w:t>
            </w:r>
            <w:r w:rsidR="00523649">
              <w:rPr>
                <w:rFonts w:ascii="Arial" w:hAnsi="Arial" w:cs="Arial" w:hint="eastAsia"/>
                <w:bCs/>
                <w:lang w:eastAsia="zh-TW"/>
              </w:rPr>
              <w:t>自</w:t>
            </w:r>
            <w:r w:rsidR="00523649">
              <w:rPr>
                <w:rFonts w:ascii="Arial" w:hAnsi="Arial" w:cs="Arial" w:hint="eastAsia"/>
                <w:bCs/>
                <w:lang w:eastAsia="zh-TW"/>
              </w:rPr>
              <w:t>AAB1_0302</w:t>
            </w:r>
            <w:r w:rsidR="00523649">
              <w:rPr>
                <w:rFonts w:ascii="Arial" w:hAnsi="Arial" w:cs="Arial" w:hint="eastAsia"/>
                <w:bCs/>
                <w:lang w:eastAsia="zh-TW"/>
              </w:rPr>
              <w:t>連結過來</w:t>
            </w:r>
            <w:r w:rsidR="00523649">
              <w:rPr>
                <w:rFonts w:ascii="Arial" w:hAnsi="Arial" w:cs="Arial" w:hint="eastAsia"/>
                <w:bCs/>
                <w:lang w:eastAsia="zh-TW"/>
              </w:rPr>
              <w:t xml:space="preserve"> </w:t>
            </w:r>
            <w:r w:rsidR="00523649">
              <w:rPr>
                <w:rFonts w:ascii="Arial" w:hAnsi="Arial" w:cs="Arial" w:hint="eastAsia"/>
                <w:bCs/>
                <w:lang w:eastAsia="zh-TW"/>
              </w:rPr>
              <w:t>顯示連結</w:t>
            </w:r>
            <w:r w:rsidR="00523649">
              <w:rPr>
                <w:rFonts w:ascii="Arial" w:hAnsi="Arial" w:cs="Arial" w:hint="eastAsia"/>
                <w:bCs/>
                <w:lang w:eastAsia="zh-TW"/>
              </w:rPr>
              <w:t>)</w:t>
            </w:r>
          </w:p>
          <w:p w:rsidR="000337C4" w:rsidRPr="000337C4" w:rsidRDefault="000337C4" w:rsidP="00732C35">
            <w:pPr>
              <w:pStyle w:val="Tabletext"/>
              <w:keepLines w:val="0"/>
              <w:spacing w:after="0" w:line="240" w:lineRule="auto"/>
              <w:rPr>
                <w:rFonts w:ascii="Arial" w:hAnsi="Arial" w:cs="Arial" w:hint="eastAsia"/>
                <w:bCs/>
                <w:lang w:eastAsia="zh-TW"/>
              </w:rPr>
            </w:pPr>
            <w:r>
              <w:rPr>
                <w:rFonts w:ascii="Arial" w:hAnsi="Arial" w:cs="Arial" w:hint="eastAsia"/>
                <w:bCs/>
                <w:lang w:eastAsia="zh-TW"/>
              </w:rPr>
              <w:t>END IF</w:t>
            </w:r>
          </w:p>
        </w:tc>
      </w:tr>
      <w:tr w:rsidR="000337C4">
        <w:tc>
          <w:tcPr>
            <w:tcW w:w="2520" w:type="dxa"/>
          </w:tcPr>
          <w:p w:rsidR="000337C4" w:rsidRDefault="000337C4" w:rsidP="00732C3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一表比例</w:t>
            </w:r>
          </w:p>
        </w:tc>
        <w:tc>
          <w:tcPr>
            <w:tcW w:w="5760" w:type="dxa"/>
          </w:tcPr>
          <w:p w:rsidR="000337C4" w:rsidRDefault="000337C4" w:rsidP="00732C35">
            <w:pPr>
              <w:pStyle w:val="Tabletext"/>
              <w:keepLines w:val="0"/>
              <w:spacing w:after="0" w:line="240" w:lineRule="auto"/>
              <w:rPr>
                <w:rFonts w:ascii="Arial" w:hAnsi="Arial" w:cs="Arial" w:hint="eastAsia"/>
                <w:bCs/>
                <w:lang w:eastAsia="zh-TW"/>
              </w:rPr>
            </w:pPr>
            <w:r>
              <w:rPr>
                <w:rFonts w:ascii="Arial" w:hAnsi="Arial" w:cs="Arial" w:hint="eastAsia"/>
                <w:bCs/>
                <w:lang w:eastAsia="zh-TW"/>
              </w:rPr>
              <w:t xml:space="preserve">IF TB1 = </w:t>
            </w:r>
            <w:r>
              <w:rPr>
                <w:rFonts w:ascii="Arial" w:hAnsi="Arial" w:cs="Arial"/>
                <w:bCs/>
                <w:lang w:eastAsia="zh-TW"/>
              </w:rPr>
              <w:t>‘</w:t>
            </w:r>
            <w:r>
              <w:rPr>
                <w:rFonts w:ascii="Arial" w:hAnsi="Arial" w:cs="Arial" w:hint="eastAsia"/>
                <w:bCs/>
                <w:lang w:eastAsia="zh-TW"/>
              </w:rPr>
              <w:t>Y</w:t>
            </w:r>
            <w:r>
              <w:rPr>
                <w:rFonts w:ascii="Arial" w:hAnsi="Arial" w:cs="Arial"/>
                <w:bCs/>
                <w:lang w:eastAsia="zh-TW"/>
              </w:rPr>
              <w:t>”</w:t>
            </w:r>
          </w:p>
          <w:p w:rsidR="000337C4" w:rsidRDefault="000337C4" w:rsidP="00732C35">
            <w:pPr>
              <w:pStyle w:val="Tabletext"/>
              <w:keepLines w:val="0"/>
              <w:spacing w:after="0" w:line="240" w:lineRule="auto"/>
              <w:rPr>
                <w:rFonts w:ascii="Arial" w:hAnsi="Arial" w:cs="Arial" w:hint="eastAsia"/>
                <w:bCs/>
                <w:lang w:eastAsia="zh-TW"/>
              </w:rPr>
            </w:pPr>
            <w:r>
              <w:rPr>
                <w:rFonts w:ascii="Arial" w:hAnsi="Arial" w:cs="Arial" w:hint="eastAsia"/>
                <w:bCs/>
                <w:lang w:eastAsia="zh-TW"/>
              </w:rPr>
              <w:t xml:space="preserve">  </w:t>
            </w:r>
            <w:r>
              <w:rPr>
                <w:rFonts w:ascii="Arial" w:hAnsi="Arial" w:cs="Arial" w:hint="eastAsia"/>
                <w:bCs/>
                <w:lang w:eastAsia="zh-TW"/>
              </w:rPr>
              <w:t>顯示</w:t>
            </w:r>
            <w:r w:rsidRPr="000337C4">
              <w:rPr>
                <w:rFonts w:ascii="Arial" w:hAnsi="Arial" w:cs="Arial"/>
                <w:bCs/>
                <w:lang w:eastAsia="zh-TW"/>
              </w:rPr>
              <w:t>TB1_RATE</w:t>
            </w:r>
            <w:r>
              <w:rPr>
                <w:rFonts w:ascii="Arial" w:hAnsi="Arial" w:cs="Arial" w:hint="eastAsia"/>
                <w:bCs/>
                <w:lang w:eastAsia="zh-TW"/>
              </w:rPr>
              <w:t xml:space="preserve"> </w:t>
            </w:r>
          </w:p>
          <w:p w:rsidR="000337C4" w:rsidRPr="000337C4" w:rsidRDefault="000337C4" w:rsidP="00732C35">
            <w:pPr>
              <w:pStyle w:val="Tabletext"/>
              <w:keepLines w:val="0"/>
              <w:spacing w:after="0" w:line="240" w:lineRule="auto"/>
              <w:rPr>
                <w:rFonts w:ascii="Arial" w:hAnsi="Arial" w:cs="Arial" w:hint="eastAsia"/>
                <w:bCs/>
                <w:lang w:eastAsia="zh-TW"/>
              </w:rPr>
            </w:pPr>
            <w:r>
              <w:rPr>
                <w:rFonts w:ascii="Arial" w:hAnsi="Arial" w:cs="Arial" w:hint="eastAsia"/>
                <w:bCs/>
                <w:lang w:eastAsia="zh-TW"/>
              </w:rPr>
              <w:t>END IF</w:t>
            </w:r>
          </w:p>
        </w:tc>
      </w:tr>
      <w:tr w:rsidR="00523649">
        <w:tc>
          <w:tcPr>
            <w:tcW w:w="2520" w:type="dxa"/>
          </w:tcPr>
          <w:p w:rsidR="00523649" w:rsidRDefault="00523649" w:rsidP="00732C3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二表給付</w:t>
            </w:r>
          </w:p>
        </w:tc>
        <w:tc>
          <w:tcPr>
            <w:tcW w:w="5760" w:type="dxa"/>
          </w:tcPr>
          <w:p w:rsidR="00523649" w:rsidRPr="000337C4" w:rsidRDefault="00523649" w:rsidP="00732C35">
            <w:pPr>
              <w:pStyle w:val="Tabletext"/>
              <w:keepLines w:val="0"/>
              <w:spacing w:after="0" w:line="240" w:lineRule="auto"/>
              <w:rPr>
                <w:rStyle w:val="style31"/>
                <w:rFonts w:hint="eastAsia"/>
                <w:color w:val="000000"/>
                <w:lang w:eastAsia="zh-TW"/>
              </w:rPr>
            </w:pPr>
            <w:r>
              <w:rPr>
                <w:rStyle w:val="style31"/>
                <w:rFonts w:hint="eastAsia"/>
                <w:color w:val="000000"/>
                <w:lang w:eastAsia="zh-TW"/>
              </w:rPr>
              <w:t>TB2</w:t>
            </w:r>
          </w:p>
        </w:tc>
      </w:tr>
      <w:tr w:rsidR="00523649">
        <w:tc>
          <w:tcPr>
            <w:tcW w:w="2520" w:type="dxa"/>
          </w:tcPr>
          <w:p w:rsidR="00523649" w:rsidRDefault="00523649" w:rsidP="00732C3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二表等級</w:t>
            </w:r>
          </w:p>
        </w:tc>
        <w:tc>
          <w:tcPr>
            <w:tcW w:w="5760" w:type="dxa"/>
          </w:tcPr>
          <w:p w:rsidR="00523649" w:rsidRDefault="00523649" w:rsidP="00732C35">
            <w:pPr>
              <w:pStyle w:val="Tabletext"/>
              <w:keepLines w:val="0"/>
              <w:spacing w:after="0" w:line="240" w:lineRule="auto"/>
              <w:rPr>
                <w:rFonts w:ascii="Arial" w:hAnsi="Arial" w:cs="Arial" w:hint="eastAsia"/>
                <w:bCs/>
                <w:lang w:eastAsia="zh-TW"/>
              </w:rPr>
            </w:pPr>
            <w:r>
              <w:rPr>
                <w:rFonts w:ascii="Arial" w:hAnsi="Arial" w:cs="Arial" w:hint="eastAsia"/>
                <w:bCs/>
                <w:lang w:eastAsia="zh-TW"/>
              </w:rPr>
              <w:t xml:space="preserve">IF TB2 = </w:t>
            </w:r>
            <w:r>
              <w:rPr>
                <w:rFonts w:ascii="Arial" w:hAnsi="Arial" w:cs="Arial"/>
                <w:bCs/>
                <w:lang w:eastAsia="zh-TW"/>
              </w:rPr>
              <w:t>‘</w:t>
            </w:r>
            <w:r>
              <w:rPr>
                <w:rFonts w:ascii="Arial" w:hAnsi="Arial" w:cs="Arial" w:hint="eastAsia"/>
                <w:bCs/>
                <w:lang w:eastAsia="zh-TW"/>
              </w:rPr>
              <w:t>Y</w:t>
            </w:r>
            <w:r>
              <w:rPr>
                <w:rFonts w:ascii="Arial" w:hAnsi="Arial" w:cs="Arial"/>
                <w:bCs/>
                <w:lang w:eastAsia="zh-TW"/>
              </w:rPr>
              <w:t>’</w:t>
            </w:r>
          </w:p>
          <w:p w:rsidR="00523649" w:rsidRDefault="00523649" w:rsidP="00732C35">
            <w:pPr>
              <w:pStyle w:val="Tabletext"/>
              <w:keepLines w:val="0"/>
              <w:spacing w:after="0" w:line="240" w:lineRule="auto"/>
              <w:rPr>
                <w:rFonts w:ascii="Arial" w:hAnsi="Arial" w:cs="Arial" w:hint="eastAsia"/>
                <w:bCs/>
                <w:lang w:eastAsia="zh-TW"/>
              </w:rPr>
            </w:pPr>
            <w:r>
              <w:rPr>
                <w:rFonts w:ascii="Arial" w:hAnsi="Arial" w:cs="Arial" w:hint="eastAsia"/>
                <w:bCs/>
                <w:lang w:eastAsia="zh-TW"/>
              </w:rPr>
              <w:t xml:space="preserve">  </w:t>
            </w:r>
            <w:r>
              <w:rPr>
                <w:rFonts w:ascii="Arial" w:hAnsi="Arial" w:cs="Arial" w:hint="eastAsia"/>
                <w:bCs/>
                <w:lang w:eastAsia="zh-TW"/>
              </w:rPr>
              <w:t>顯示</w:t>
            </w:r>
            <w:r w:rsidRPr="000337C4">
              <w:rPr>
                <w:rFonts w:ascii="Arial" w:hAnsi="Arial" w:cs="Arial"/>
                <w:bCs/>
                <w:lang w:eastAsia="zh-TW"/>
              </w:rPr>
              <w:t>TB</w:t>
            </w:r>
            <w:r>
              <w:rPr>
                <w:rFonts w:ascii="Arial" w:hAnsi="Arial" w:cs="Arial" w:hint="eastAsia"/>
                <w:bCs/>
                <w:lang w:eastAsia="zh-TW"/>
              </w:rPr>
              <w:t>2</w:t>
            </w:r>
            <w:r w:rsidRPr="000337C4">
              <w:rPr>
                <w:rFonts w:ascii="Arial" w:hAnsi="Arial" w:cs="Arial"/>
                <w:bCs/>
                <w:lang w:eastAsia="zh-TW"/>
              </w:rPr>
              <w:t>_GRADE</w:t>
            </w:r>
            <w:r>
              <w:rPr>
                <w:rFonts w:ascii="Arial" w:hAnsi="Arial" w:cs="Arial" w:hint="eastAsia"/>
                <w:bCs/>
                <w:lang w:eastAsia="zh-TW"/>
              </w:rPr>
              <w:t xml:space="preserve">  (IF </w:t>
            </w:r>
            <w:r>
              <w:rPr>
                <w:rFonts w:ascii="Arial" w:hAnsi="Arial" w:cs="Arial" w:hint="eastAsia"/>
                <w:bCs/>
                <w:lang w:eastAsia="zh-TW"/>
              </w:rPr>
              <w:t>自</w:t>
            </w:r>
            <w:r>
              <w:rPr>
                <w:rFonts w:ascii="Arial" w:hAnsi="Arial" w:cs="Arial" w:hint="eastAsia"/>
                <w:bCs/>
                <w:lang w:eastAsia="zh-TW"/>
              </w:rPr>
              <w:t>AAB1_0302</w:t>
            </w:r>
            <w:r>
              <w:rPr>
                <w:rFonts w:ascii="Arial" w:hAnsi="Arial" w:cs="Arial" w:hint="eastAsia"/>
                <w:bCs/>
                <w:lang w:eastAsia="zh-TW"/>
              </w:rPr>
              <w:t>連結過來</w:t>
            </w:r>
            <w:r>
              <w:rPr>
                <w:rFonts w:ascii="Arial" w:hAnsi="Arial" w:cs="Arial" w:hint="eastAsia"/>
                <w:bCs/>
                <w:lang w:eastAsia="zh-TW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zh-TW"/>
              </w:rPr>
              <w:t>顯示連結</w:t>
            </w:r>
            <w:r>
              <w:rPr>
                <w:rFonts w:ascii="Arial" w:hAnsi="Arial" w:cs="Arial" w:hint="eastAsia"/>
                <w:bCs/>
                <w:lang w:eastAsia="zh-TW"/>
              </w:rPr>
              <w:t>)</w:t>
            </w:r>
          </w:p>
          <w:p w:rsidR="00523649" w:rsidRPr="000337C4" w:rsidRDefault="00523649" w:rsidP="00732C35">
            <w:pPr>
              <w:pStyle w:val="Tabletext"/>
              <w:keepLines w:val="0"/>
              <w:spacing w:after="0" w:line="240" w:lineRule="auto"/>
              <w:rPr>
                <w:rFonts w:ascii="Arial" w:hAnsi="Arial" w:cs="Arial" w:hint="eastAsia"/>
                <w:bCs/>
                <w:lang w:eastAsia="zh-TW"/>
              </w:rPr>
            </w:pPr>
            <w:r>
              <w:rPr>
                <w:rFonts w:ascii="Arial" w:hAnsi="Arial" w:cs="Arial" w:hint="eastAsia"/>
                <w:bCs/>
                <w:lang w:eastAsia="zh-TW"/>
              </w:rPr>
              <w:t>END IF</w:t>
            </w:r>
          </w:p>
        </w:tc>
      </w:tr>
      <w:tr w:rsidR="00523649">
        <w:tc>
          <w:tcPr>
            <w:tcW w:w="2520" w:type="dxa"/>
          </w:tcPr>
          <w:p w:rsidR="00523649" w:rsidRDefault="00523649" w:rsidP="00732C3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二表比例</w:t>
            </w:r>
          </w:p>
        </w:tc>
        <w:tc>
          <w:tcPr>
            <w:tcW w:w="5760" w:type="dxa"/>
          </w:tcPr>
          <w:p w:rsidR="00523649" w:rsidRDefault="00523649" w:rsidP="00732C35">
            <w:pPr>
              <w:pStyle w:val="Tabletext"/>
              <w:keepLines w:val="0"/>
              <w:spacing w:after="0" w:line="240" w:lineRule="auto"/>
              <w:rPr>
                <w:rFonts w:ascii="Arial" w:hAnsi="Arial" w:cs="Arial" w:hint="eastAsia"/>
                <w:bCs/>
                <w:lang w:eastAsia="zh-TW"/>
              </w:rPr>
            </w:pPr>
            <w:r>
              <w:rPr>
                <w:rFonts w:ascii="Arial" w:hAnsi="Arial" w:cs="Arial" w:hint="eastAsia"/>
                <w:bCs/>
                <w:lang w:eastAsia="zh-TW"/>
              </w:rPr>
              <w:t xml:space="preserve">IF TB2 = </w:t>
            </w:r>
            <w:r>
              <w:rPr>
                <w:rFonts w:ascii="Arial" w:hAnsi="Arial" w:cs="Arial"/>
                <w:bCs/>
                <w:lang w:eastAsia="zh-TW"/>
              </w:rPr>
              <w:t>‘</w:t>
            </w:r>
            <w:r>
              <w:rPr>
                <w:rFonts w:ascii="Arial" w:hAnsi="Arial" w:cs="Arial" w:hint="eastAsia"/>
                <w:bCs/>
                <w:lang w:eastAsia="zh-TW"/>
              </w:rPr>
              <w:t>Y</w:t>
            </w:r>
            <w:r>
              <w:rPr>
                <w:rFonts w:ascii="Arial" w:hAnsi="Arial" w:cs="Arial"/>
                <w:bCs/>
                <w:lang w:eastAsia="zh-TW"/>
              </w:rPr>
              <w:t>”</w:t>
            </w:r>
          </w:p>
          <w:p w:rsidR="00523649" w:rsidRDefault="00523649" w:rsidP="00732C35">
            <w:pPr>
              <w:pStyle w:val="Tabletext"/>
              <w:keepLines w:val="0"/>
              <w:spacing w:after="0" w:line="240" w:lineRule="auto"/>
              <w:rPr>
                <w:rFonts w:ascii="Arial" w:hAnsi="Arial" w:cs="Arial" w:hint="eastAsia"/>
                <w:bCs/>
                <w:lang w:eastAsia="zh-TW"/>
              </w:rPr>
            </w:pPr>
            <w:r>
              <w:rPr>
                <w:rFonts w:ascii="Arial" w:hAnsi="Arial" w:cs="Arial" w:hint="eastAsia"/>
                <w:bCs/>
                <w:lang w:eastAsia="zh-TW"/>
              </w:rPr>
              <w:t xml:space="preserve">  </w:t>
            </w:r>
            <w:r>
              <w:rPr>
                <w:rFonts w:ascii="Arial" w:hAnsi="Arial" w:cs="Arial" w:hint="eastAsia"/>
                <w:bCs/>
                <w:lang w:eastAsia="zh-TW"/>
              </w:rPr>
              <w:t>顯示</w:t>
            </w:r>
            <w:r w:rsidRPr="000337C4">
              <w:rPr>
                <w:rFonts w:ascii="Arial" w:hAnsi="Arial" w:cs="Arial"/>
                <w:bCs/>
                <w:lang w:eastAsia="zh-TW"/>
              </w:rPr>
              <w:t>TB</w:t>
            </w:r>
            <w:r>
              <w:rPr>
                <w:rFonts w:ascii="Arial" w:hAnsi="Arial" w:cs="Arial" w:hint="eastAsia"/>
                <w:bCs/>
                <w:lang w:eastAsia="zh-TW"/>
              </w:rPr>
              <w:t>2</w:t>
            </w:r>
            <w:r w:rsidRPr="000337C4">
              <w:rPr>
                <w:rFonts w:ascii="Arial" w:hAnsi="Arial" w:cs="Arial"/>
                <w:bCs/>
                <w:lang w:eastAsia="zh-TW"/>
              </w:rPr>
              <w:t>_RATE</w:t>
            </w:r>
            <w:r>
              <w:rPr>
                <w:rFonts w:ascii="Arial" w:hAnsi="Arial" w:cs="Arial" w:hint="eastAsia"/>
                <w:bCs/>
                <w:lang w:eastAsia="zh-TW"/>
              </w:rPr>
              <w:t xml:space="preserve"> </w:t>
            </w:r>
          </w:p>
          <w:p w:rsidR="00523649" w:rsidRPr="000337C4" w:rsidRDefault="00523649" w:rsidP="00732C35">
            <w:pPr>
              <w:pStyle w:val="Tabletext"/>
              <w:keepLines w:val="0"/>
              <w:spacing w:after="0" w:line="240" w:lineRule="auto"/>
              <w:rPr>
                <w:rFonts w:ascii="Arial" w:hAnsi="Arial" w:cs="Arial" w:hint="eastAsia"/>
                <w:bCs/>
                <w:lang w:eastAsia="zh-TW"/>
              </w:rPr>
            </w:pPr>
            <w:r>
              <w:rPr>
                <w:rFonts w:ascii="Arial" w:hAnsi="Arial" w:cs="Arial" w:hint="eastAsia"/>
                <w:bCs/>
                <w:lang w:eastAsia="zh-TW"/>
              </w:rPr>
              <w:t>END IF</w:t>
            </w:r>
          </w:p>
        </w:tc>
      </w:tr>
      <w:tr w:rsidR="00523649">
        <w:tc>
          <w:tcPr>
            <w:tcW w:w="2520" w:type="dxa"/>
          </w:tcPr>
          <w:p w:rsidR="00523649" w:rsidRDefault="00523649" w:rsidP="00732C3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三表給付</w:t>
            </w:r>
          </w:p>
        </w:tc>
        <w:tc>
          <w:tcPr>
            <w:tcW w:w="5760" w:type="dxa"/>
          </w:tcPr>
          <w:p w:rsidR="00523649" w:rsidRPr="000337C4" w:rsidRDefault="00523649" w:rsidP="00732C35">
            <w:pPr>
              <w:pStyle w:val="Tabletext"/>
              <w:keepLines w:val="0"/>
              <w:spacing w:after="0" w:line="240" w:lineRule="auto"/>
              <w:rPr>
                <w:rStyle w:val="style31"/>
                <w:rFonts w:hint="eastAsia"/>
                <w:color w:val="000000"/>
                <w:lang w:eastAsia="zh-TW"/>
              </w:rPr>
            </w:pPr>
            <w:r>
              <w:rPr>
                <w:rStyle w:val="style31"/>
                <w:rFonts w:hint="eastAsia"/>
                <w:color w:val="000000"/>
                <w:lang w:eastAsia="zh-TW"/>
              </w:rPr>
              <w:t>TB3</w:t>
            </w:r>
          </w:p>
        </w:tc>
      </w:tr>
      <w:tr w:rsidR="00523649">
        <w:tc>
          <w:tcPr>
            <w:tcW w:w="2520" w:type="dxa"/>
          </w:tcPr>
          <w:p w:rsidR="00523649" w:rsidRDefault="00523649" w:rsidP="00732C3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三表等級</w:t>
            </w:r>
          </w:p>
        </w:tc>
        <w:tc>
          <w:tcPr>
            <w:tcW w:w="5760" w:type="dxa"/>
          </w:tcPr>
          <w:p w:rsidR="00523649" w:rsidRDefault="00523649" w:rsidP="00732C35">
            <w:pPr>
              <w:pStyle w:val="Tabletext"/>
              <w:keepLines w:val="0"/>
              <w:spacing w:after="0" w:line="240" w:lineRule="auto"/>
              <w:rPr>
                <w:rFonts w:ascii="Arial" w:hAnsi="Arial" w:cs="Arial" w:hint="eastAsia"/>
                <w:bCs/>
                <w:lang w:eastAsia="zh-TW"/>
              </w:rPr>
            </w:pPr>
            <w:r>
              <w:rPr>
                <w:rFonts w:ascii="Arial" w:hAnsi="Arial" w:cs="Arial" w:hint="eastAsia"/>
                <w:bCs/>
                <w:lang w:eastAsia="zh-TW"/>
              </w:rPr>
              <w:t xml:space="preserve">IF TB3 = </w:t>
            </w:r>
            <w:r>
              <w:rPr>
                <w:rFonts w:ascii="Arial" w:hAnsi="Arial" w:cs="Arial"/>
                <w:bCs/>
                <w:lang w:eastAsia="zh-TW"/>
              </w:rPr>
              <w:t>‘</w:t>
            </w:r>
            <w:r>
              <w:rPr>
                <w:rFonts w:ascii="Arial" w:hAnsi="Arial" w:cs="Arial" w:hint="eastAsia"/>
                <w:bCs/>
                <w:lang w:eastAsia="zh-TW"/>
              </w:rPr>
              <w:t>Y</w:t>
            </w:r>
            <w:r>
              <w:rPr>
                <w:rFonts w:ascii="Arial" w:hAnsi="Arial" w:cs="Arial"/>
                <w:bCs/>
                <w:lang w:eastAsia="zh-TW"/>
              </w:rPr>
              <w:t>’</w:t>
            </w:r>
          </w:p>
          <w:p w:rsidR="00523649" w:rsidRDefault="00523649" w:rsidP="00732C35">
            <w:pPr>
              <w:pStyle w:val="Tabletext"/>
              <w:keepLines w:val="0"/>
              <w:spacing w:after="0" w:line="240" w:lineRule="auto"/>
              <w:rPr>
                <w:rFonts w:ascii="Arial" w:hAnsi="Arial" w:cs="Arial" w:hint="eastAsia"/>
                <w:bCs/>
                <w:lang w:eastAsia="zh-TW"/>
              </w:rPr>
            </w:pPr>
            <w:r>
              <w:rPr>
                <w:rFonts w:ascii="Arial" w:hAnsi="Arial" w:cs="Arial" w:hint="eastAsia"/>
                <w:bCs/>
                <w:lang w:eastAsia="zh-TW"/>
              </w:rPr>
              <w:t xml:space="preserve">  </w:t>
            </w:r>
            <w:r>
              <w:rPr>
                <w:rFonts w:ascii="Arial" w:hAnsi="Arial" w:cs="Arial" w:hint="eastAsia"/>
                <w:bCs/>
                <w:lang w:eastAsia="zh-TW"/>
              </w:rPr>
              <w:t>顯示</w:t>
            </w:r>
            <w:r w:rsidRPr="000337C4">
              <w:rPr>
                <w:rFonts w:ascii="Arial" w:hAnsi="Arial" w:cs="Arial"/>
                <w:bCs/>
                <w:lang w:eastAsia="zh-TW"/>
              </w:rPr>
              <w:t>TB</w:t>
            </w:r>
            <w:r>
              <w:rPr>
                <w:rFonts w:ascii="Arial" w:hAnsi="Arial" w:cs="Arial" w:hint="eastAsia"/>
                <w:bCs/>
                <w:lang w:eastAsia="zh-TW"/>
              </w:rPr>
              <w:t>3</w:t>
            </w:r>
            <w:r w:rsidRPr="000337C4">
              <w:rPr>
                <w:rFonts w:ascii="Arial" w:hAnsi="Arial" w:cs="Arial"/>
                <w:bCs/>
                <w:lang w:eastAsia="zh-TW"/>
              </w:rPr>
              <w:t>_GRADE</w:t>
            </w:r>
            <w:r>
              <w:rPr>
                <w:rFonts w:ascii="Arial" w:hAnsi="Arial" w:cs="Arial" w:hint="eastAsia"/>
                <w:bCs/>
                <w:lang w:eastAsia="zh-TW"/>
              </w:rPr>
              <w:t xml:space="preserve">  (IF </w:t>
            </w:r>
            <w:r>
              <w:rPr>
                <w:rFonts w:ascii="Arial" w:hAnsi="Arial" w:cs="Arial" w:hint="eastAsia"/>
                <w:bCs/>
                <w:lang w:eastAsia="zh-TW"/>
              </w:rPr>
              <w:t>自</w:t>
            </w:r>
            <w:r>
              <w:rPr>
                <w:rFonts w:ascii="Arial" w:hAnsi="Arial" w:cs="Arial" w:hint="eastAsia"/>
                <w:bCs/>
                <w:lang w:eastAsia="zh-TW"/>
              </w:rPr>
              <w:t>AAB1_0302</w:t>
            </w:r>
            <w:r>
              <w:rPr>
                <w:rFonts w:ascii="Arial" w:hAnsi="Arial" w:cs="Arial" w:hint="eastAsia"/>
                <w:bCs/>
                <w:lang w:eastAsia="zh-TW"/>
              </w:rPr>
              <w:t>連結過來</w:t>
            </w:r>
            <w:r>
              <w:rPr>
                <w:rFonts w:ascii="Arial" w:hAnsi="Arial" w:cs="Arial" w:hint="eastAsia"/>
                <w:bCs/>
                <w:lang w:eastAsia="zh-TW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zh-TW"/>
              </w:rPr>
              <w:t>顯示連結</w:t>
            </w:r>
            <w:r>
              <w:rPr>
                <w:rFonts w:ascii="Arial" w:hAnsi="Arial" w:cs="Arial" w:hint="eastAsia"/>
                <w:bCs/>
                <w:lang w:eastAsia="zh-TW"/>
              </w:rPr>
              <w:t>)</w:t>
            </w:r>
          </w:p>
          <w:p w:rsidR="00523649" w:rsidRPr="000337C4" w:rsidRDefault="00523649" w:rsidP="00732C35">
            <w:pPr>
              <w:pStyle w:val="Tabletext"/>
              <w:keepLines w:val="0"/>
              <w:spacing w:after="0" w:line="240" w:lineRule="auto"/>
              <w:rPr>
                <w:rFonts w:ascii="Arial" w:hAnsi="Arial" w:cs="Arial" w:hint="eastAsia"/>
                <w:bCs/>
                <w:lang w:eastAsia="zh-TW"/>
              </w:rPr>
            </w:pPr>
            <w:r>
              <w:rPr>
                <w:rFonts w:ascii="Arial" w:hAnsi="Arial" w:cs="Arial" w:hint="eastAsia"/>
                <w:bCs/>
                <w:lang w:eastAsia="zh-TW"/>
              </w:rPr>
              <w:t>END IF</w:t>
            </w:r>
          </w:p>
        </w:tc>
      </w:tr>
      <w:tr w:rsidR="00523649">
        <w:tc>
          <w:tcPr>
            <w:tcW w:w="2520" w:type="dxa"/>
          </w:tcPr>
          <w:p w:rsidR="00523649" w:rsidRDefault="00523649" w:rsidP="00732C3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三表比例</w:t>
            </w:r>
          </w:p>
        </w:tc>
        <w:tc>
          <w:tcPr>
            <w:tcW w:w="5760" w:type="dxa"/>
          </w:tcPr>
          <w:p w:rsidR="00523649" w:rsidRDefault="00523649" w:rsidP="00732C35">
            <w:pPr>
              <w:pStyle w:val="Tabletext"/>
              <w:keepLines w:val="0"/>
              <w:spacing w:after="0" w:line="240" w:lineRule="auto"/>
              <w:rPr>
                <w:rFonts w:ascii="Arial" w:hAnsi="Arial" w:cs="Arial" w:hint="eastAsia"/>
                <w:bCs/>
                <w:lang w:eastAsia="zh-TW"/>
              </w:rPr>
            </w:pPr>
            <w:r>
              <w:rPr>
                <w:rFonts w:ascii="Arial" w:hAnsi="Arial" w:cs="Arial" w:hint="eastAsia"/>
                <w:bCs/>
                <w:lang w:eastAsia="zh-TW"/>
              </w:rPr>
              <w:t xml:space="preserve">IF TB3 = </w:t>
            </w:r>
            <w:r>
              <w:rPr>
                <w:rFonts w:ascii="Arial" w:hAnsi="Arial" w:cs="Arial"/>
                <w:bCs/>
                <w:lang w:eastAsia="zh-TW"/>
              </w:rPr>
              <w:t>‘</w:t>
            </w:r>
            <w:r>
              <w:rPr>
                <w:rFonts w:ascii="Arial" w:hAnsi="Arial" w:cs="Arial" w:hint="eastAsia"/>
                <w:bCs/>
                <w:lang w:eastAsia="zh-TW"/>
              </w:rPr>
              <w:t>Y</w:t>
            </w:r>
            <w:r>
              <w:rPr>
                <w:rFonts w:ascii="Arial" w:hAnsi="Arial" w:cs="Arial"/>
                <w:bCs/>
                <w:lang w:eastAsia="zh-TW"/>
              </w:rPr>
              <w:t>”</w:t>
            </w:r>
          </w:p>
          <w:p w:rsidR="00523649" w:rsidRDefault="00523649" w:rsidP="00732C35">
            <w:pPr>
              <w:pStyle w:val="Tabletext"/>
              <w:keepLines w:val="0"/>
              <w:spacing w:after="0" w:line="240" w:lineRule="auto"/>
              <w:rPr>
                <w:rFonts w:ascii="Arial" w:hAnsi="Arial" w:cs="Arial" w:hint="eastAsia"/>
                <w:bCs/>
                <w:lang w:eastAsia="zh-TW"/>
              </w:rPr>
            </w:pPr>
            <w:r>
              <w:rPr>
                <w:rFonts w:ascii="Arial" w:hAnsi="Arial" w:cs="Arial" w:hint="eastAsia"/>
                <w:bCs/>
                <w:lang w:eastAsia="zh-TW"/>
              </w:rPr>
              <w:t xml:space="preserve">  </w:t>
            </w:r>
            <w:r>
              <w:rPr>
                <w:rFonts w:ascii="Arial" w:hAnsi="Arial" w:cs="Arial" w:hint="eastAsia"/>
                <w:bCs/>
                <w:lang w:eastAsia="zh-TW"/>
              </w:rPr>
              <w:t>顯示</w:t>
            </w:r>
            <w:r w:rsidRPr="000337C4">
              <w:rPr>
                <w:rFonts w:ascii="Arial" w:hAnsi="Arial" w:cs="Arial"/>
                <w:bCs/>
                <w:lang w:eastAsia="zh-TW"/>
              </w:rPr>
              <w:t>TB</w:t>
            </w:r>
            <w:r>
              <w:rPr>
                <w:rFonts w:ascii="Arial" w:hAnsi="Arial" w:cs="Arial" w:hint="eastAsia"/>
                <w:bCs/>
                <w:lang w:eastAsia="zh-TW"/>
              </w:rPr>
              <w:t>3</w:t>
            </w:r>
            <w:r w:rsidRPr="000337C4">
              <w:rPr>
                <w:rFonts w:ascii="Arial" w:hAnsi="Arial" w:cs="Arial"/>
                <w:bCs/>
                <w:lang w:eastAsia="zh-TW"/>
              </w:rPr>
              <w:t>_RATE</w:t>
            </w:r>
            <w:r>
              <w:rPr>
                <w:rFonts w:ascii="Arial" w:hAnsi="Arial" w:cs="Arial" w:hint="eastAsia"/>
                <w:bCs/>
                <w:lang w:eastAsia="zh-TW"/>
              </w:rPr>
              <w:t xml:space="preserve"> </w:t>
            </w:r>
          </w:p>
          <w:p w:rsidR="00523649" w:rsidRPr="000337C4" w:rsidRDefault="00523649" w:rsidP="00732C35">
            <w:pPr>
              <w:pStyle w:val="Tabletext"/>
              <w:keepLines w:val="0"/>
              <w:spacing w:after="0" w:line="240" w:lineRule="auto"/>
              <w:rPr>
                <w:rFonts w:ascii="Arial" w:hAnsi="Arial" w:cs="Arial" w:hint="eastAsia"/>
                <w:bCs/>
                <w:lang w:eastAsia="zh-TW"/>
              </w:rPr>
            </w:pPr>
            <w:r>
              <w:rPr>
                <w:rFonts w:ascii="Arial" w:hAnsi="Arial" w:cs="Arial" w:hint="eastAsia"/>
                <w:bCs/>
                <w:lang w:eastAsia="zh-TW"/>
              </w:rPr>
              <w:lastRenderedPageBreak/>
              <w:t>END IF</w:t>
            </w:r>
          </w:p>
        </w:tc>
      </w:tr>
      <w:tr w:rsidR="00523649">
        <w:tc>
          <w:tcPr>
            <w:tcW w:w="2520" w:type="dxa"/>
          </w:tcPr>
          <w:p w:rsidR="00523649" w:rsidRDefault="00523649" w:rsidP="00732C3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lastRenderedPageBreak/>
              <w:t>四表給付</w:t>
            </w:r>
          </w:p>
        </w:tc>
        <w:tc>
          <w:tcPr>
            <w:tcW w:w="5760" w:type="dxa"/>
          </w:tcPr>
          <w:p w:rsidR="00523649" w:rsidRPr="000337C4" w:rsidRDefault="00523649" w:rsidP="00732C35">
            <w:pPr>
              <w:pStyle w:val="Tabletext"/>
              <w:keepLines w:val="0"/>
              <w:spacing w:after="0" w:line="240" w:lineRule="auto"/>
              <w:rPr>
                <w:rStyle w:val="style31"/>
                <w:rFonts w:hint="eastAsia"/>
                <w:color w:val="000000"/>
                <w:lang w:eastAsia="zh-TW"/>
              </w:rPr>
            </w:pPr>
            <w:r>
              <w:rPr>
                <w:rStyle w:val="style31"/>
                <w:rFonts w:hint="eastAsia"/>
                <w:color w:val="000000"/>
                <w:lang w:eastAsia="zh-TW"/>
              </w:rPr>
              <w:t>TB4</w:t>
            </w:r>
          </w:p>
        </w:tc>
      </w:tr>
      <w:tr w:rsidR="00523649">
        <w:tc>
          <w:tcPr>
            <w:tcW w:w="2520" w:type="dxa"/>
          </w:tcPr>
          <w:p w:rsidR="00523649" w:rsidRDefault="00523649" w:rsidP="00732C3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四表等級</w:t>
            </w:r>
          </w:p>
        </w:tc>
        <w:tc>
          <w:tcPr>
            <w:tcW w:w="5760" w:type="dxa"/>
          </w:tcPr>
          <w:p w:rsidR="00523649" w:rsidRDefault="00523649" w:rsidP="00732C35">
            <w:pPr>
              <w:pStyle w:val="Tabletext"/>
              <w:keepLines w:val="0"/>
              <w:spacing w:after="0" w:line="240" w:lineRule="auto"/>
              <w:rPr>
                <w:rFonts w:ascii="Arial" w:hAnsi="Arial" w:cs="Arial" w:hint="eastAsia"/>
                <w:bCs/>
                <w:lang w:eastAsia="zh-TW"/>
              </w:rPr>
            </w:pPr>
            <w:r>
              <w:rPr>
                <w:rFonts w:ascii="Arial" w:hAnsi="Arial" w:cs="Arial" w:hint="eastAsia"/>
                <w:bCs/>
                <w:lang w:eastAsia="zh-TW"/>
              </w:rPr>
              <w:t xml:space="preserve">IF TB4 = </w:t>
            </w:r>
            <w:r>
              <w:rPr>
                <w:rFonts w:ascii="Arial" w:hAnsi="Arial" w:cs="Arial"/>
                <w:bCs/>
                <w:lang w:eastAsia="zh-TW"/>
              </w:rPr>
              <w:t>‘</w:t>
            </w:r>
            <w:r>
              <w:rPr>
                <w:rFonts w:ascii="Arial" w:hAnsi="Arial" w:cs="Arial" w:hint="eastAsia"/>
                <w:bCs/>
                <w:lang w:eastAsia="zh-TW"/>
              </w:rPr>
              <w:t>Y</w:t>
            </w:r>
            <w:r>
              <w:rPr>
                <w:rFonts w:ascii="Arial" w:hAnsi="Arial" w:cs="Arial"/>
                <w:bCs/>
                <w:lang w:eastAsia="zh-TW"/>
              </w:rPr>
              <w:t>’</w:t>
            </w:r>
          </w:p>
          <w:p w:rsidR="00523649" w:rsidRDefault="00523649" w:rsidP="00732C35">
            <w:pPr>
              <w:pStyle w:val="Tabletext"/>
              <w:keepLines w:val="0"/>
              <w:spacing w:after="0" w:line="240" w:lineRule="auto"/>
              <w:rPr>
                <w:rFonts w:ascii="Arial" w:hAnsi="Arial" w:cs="Arial" w:hint="eastAsia"/>
                <w:bCs/>
                <w:lang w:eastAsia="zh-TW"/>
              </w:rPr>
            </w:pPr>
            <w:r>
              <w:rPr>
                <w:rFonts w:ascii="Arial" w:hAnsi="Arial" w:cs="Arial" w:hint="eastAsia"/>
                <w:bCs/>
                <w:lang w:eastAsia="zh-TW"/>
              </w:rPr>
              <w:t xml:space="preserve">  </w:t>
            </w:r>
            <w:r>
              <w:rPr>
                <w:rFonts w:ascii="Arial" w:hAnsi="Arial" w:cs="Arial" w:hint="eastAsia"/>
                <w:bCs/>
                <w:lang w:eastAsia="zh-TW"/>
              </w:rPr>
              <w:t>顯示</w:t>
            </w:r>
            <w:r w:rsidRPr="000337C4">
              <w:rPr>
                <w:rFonts w:ascii="Arial" w:hAnsi="Arial" w:cs="Arial"/>
                <w:bCs/>
                <w:lang w:eastAsia="zh-TW"/>
              </w:rPr>
              <w:t>TB</w:t>
            </w:r>
            <w:r>
              <w:rPr>
                <w:rFonts w:ascii="Arial" w:hAnsi="Arial" w:cs="Arial" w:hint="eastAsia"/>
                <w:bCs/>
                <w:lang w:eastAsia="zh-TW"/>
              </w:rPr>
              <w:t>4</w:t>
            </w:r>
            <w:r w:rsidRPr="000337C4">
              <w:rPr>
                <w:rFonts w:ascii="Arial" w:hAnsi="Arial" w:cs="Arial"/>
                <w:bCs/>
                <w:lang w:eastAsia="zh-TW"/>
              </w:rPr>
              <w:t>_GRADE</w:t>
            </w:r>
            <w:r>
              <w:rPr>
                <w:rFonts w:ascii="Arial" w:hAnsi="Arial" w:cs="Arial" w:hint="eastAsia"/>
                <w:bCs/>
                <w:lang w:eastAsia="zh-TW"/>
              </w:rPr>
              <w:t xml:space="preserve"> (IF </w:t>
            </w:r>
            <w:r>
              <w:rPr>
                <w:rFonts w:ascii="Arial" w:hAnsi="Arial" w:cs="Arial" w:hint="eastAsia"/>
                <w:bCs/>
                <w:lang w:eastAsia="zh-TW"/>
              </w:rPr>
              <w:t>自</w:t>
            </w:r>
            <w:r>
              <w:rPr>
                <w:rFonts w:ascii="Arial" w:hAnsi="Arial" w:cs="Arial" w:hint="eastAsia"/>
                <w:bCs/>
                <w:lang w:eastAsia="zh-TW"/>
              </w:rPr>
              <w:t>AAB1_0302</w:t>
            </w:r>
            <w:r>
              <w:rPr>
                <w:rFonts w:ascii="Arial" w:hAnsi="Arial" w:cs="Arial" w:hint="eastAsia"/>
                <w:bCs/>
                <w:lang w:eastAsia="zh-TW"/>
              </w:rPr>
              <w:t>連結過來</w:t>
            </w:r>
            <w:r>
              <w:rPr>
                <w:rFonts w:ascii="Arial" w:hAnsi="Arial" w:cs="Arial" w:hint="eastAsia"/>
                <w:bCs/>
                <w:lang w:eastAsia="zh-TW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zh-TW"/>
              </w:rPr>
              <w:t>顯示連結</w:t>
            </w:r>
            <w:r>
              <w:rPr>
                <w:rFonts w:ascii="Arial" w:hAnsi="Arial" w:cs="Arial" w:hint="eastAsia"/>
                <w:bCs/>
                <w:lang w:eastAsia="zh-TW"/>
              </w:rPr>
              <w:t>)</w:t>
            </w:r>
          </w:p>
          <w:p w:rsidR="00523649" w:rsidRPr="000337C4" w:rsidRDefault="00523649" w:rsidP="00732C35">
            <w:pPr>
              <w:pStyle w:val="Tabletext"/>
              <w:keepLines w:val="0"/>
              <w:spacing w:after="0" w:line="240" w:lineRule="auto"/>
              <w:rPr>
                <w:rFonts w:ascii="Arial" w:hAnsi="Arial" w:cs="Arial" w:hint="eastAsia"/>
                <w:bCs/>
                <w:lang w:eastAsia="zh-TW"/>
              </w:rPr>
            </w:pPr>
            <w:r>
              <w:rPr>
                <w:rFonts w:ascii="Arial" w:hAnsi="Arial" w:cs="Arial" w:hint="eastAsia"/>
                <w:bCs/>
                <w:lang w:eastAsia="zh-TW"/>
              </w:rPr>
              <w:t>END IF</w:t>
            </w:r>
          </w:p>
        </w:tc>
      </w:tr>
      <w:tr w:rsidR="00523649">
        <w:tc>
          <w:tcPr>
            <w:tcW w:w="2520" w:type="dxa"/>
          </w:tcPr>
          <w:p w:rsidR="00523649" w:rsidRDefault="00523649" w:rsidP="00732C3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四表比例</w:t>
            </w:r>
          </w:p>
        </w:tc>
        <w:tc>
          <w:tcPr>
            <w:tcW w:w="5760" w:type="dxa"/>
          </w:tcPr>
          <w:p w:rsidR="00523649" w:rsidRDefault="00523649" w:rsidP="00732C35">
            <w:pPr>
              <w:pStyle w:val="Tabletext"/>
              <w:keepLines w:val="0"/>
              <w:spacing w:after="0" w:line="240" w:lineRule="auto"/>
              <w:rPr>
                <w:rFonts w:ascii="Arial" w:hAnsi="Arial" w:cs="Arial" w:hint="eastAsia"/>
                <w:bCs/>
                <w:lang w:eastAsia="zh-TW"/>
              </w:rPr>
            </w:pPr>
            <w:r>
              <w:rPr>
                <w:rFonts w:ascii="Arial" w:hAnsi="Arial" w:cs="Arial" w:hint="eastAsia"/>
                <w:bCs/>
                <w:lang w:eastAsia="zh-TW"/>
              </w:rPr>
              <w:t xml:space="preserve">IF TB4 = </w:t>
            </w:r>
            <w:r>
              <w:rPr>
                <w:rFonts w:ascii="Arial" w:hAnsi="Arial" w:cs="Arial"/>
                <w:bCs/>
                <w:lang w:eastAsia="zh-TW"/>
              </w:rPr>
              <w:t>‘</w:t>
            </w:r>
            <w:r>
              <w:rPr>
                <w:rFonts w:ascii="Arial" w:hAnsi="Arial" w:cs="Arial" w:hint="eastAsia"/>
                <w:bCs/>
                <w:lang w:eastAsia="zh-TW"/>
              </w:rPr>
              <w:t>Y</w:t>
            </w:r>
            <w:r>
              <w:rPr>
                <w:rFonts w:ascii="Arial" w:hAnsi="Arial" w:cs="Arial"/>
                <w:bCs/>
                <w:lang w:eastAsia="zh-TW"/>
              </w:rPr>
              <w:t>”</w:t>
            </w:r>
          </w:p>
          <w:p w:rsidR="00523649" w:rsidRDefault="00523649" w:rsidP="00732C35">
            <w:pPr>
              <w:pStyle w:val="Tabletext"/>
              <w:keepLines w:val="0"/>
              <w:spacing w:after="0" w:line="240" w:lineRule="auto"/>
              <w:rPr>
                <w:rFonts w:ascii="Arial" w:hAnsi="Arial" w:cs="Arial" w:hint="eastAsia"/>
                <w:bCs/>
                <w:lang w:eastAsia="zh-TW"/>
              </w:rPr>
            </w:pPr>
            <w:r>
              <w:rPr>
                <w:rFonts w:ascii="Arial" w:hAnsi="Arial" w:cs="Arial" w:hint="eastAsia"/>
                <w:bCs/>
                <w:lang w:eastAsia="zh-TW"/>
              </w:rPr>
              <w:t xml:space="preserve">  </w:t>
            </w:r>
            <w:r>
              <w:rPr>
                <w:rFonts w:ascii="Arial" w:hAnsi="Arial" w:cs="Arial" w:hint="eastAsia"/>
                <w:bCs/>
                <w:lang w:eastAsia="zh-TW"/>
              </w:rPr>
              <w:t>顯示</w:t>
            </w:r>
            <w:r w:rsidRPr="000337C4">
              <w:rPr>
                <w:rFonts w:ascii="Arial" w:hAnsi="Arial" w:cs="Arial"/>
                <w:bCs/>
                <w:lang w:eastAsia="zh-TW"/>
              </w:rPr>
              <w:t>TB</w:t>
            </w:r>
            <w:r>
              <w:rPr>
                <w:rFonts w:ascii="Arial" w:hAnsi="Arial" w:cs="Arial" w:hint="eastAsia"/>
                <w:bCs/>
                <w:lang w:eastAsia="zh-TW"/>
              </w:rPr>
              <w:t>4</w:t>
            </w:r>
            <w:r w:rsidRPr="000337C4">
              <w:rPr>
                <w:rFonts w:ascii="Arial" w:hAnsi="Arial" w:cs="Arial"/>
                <w:bCs/>
                <w:lang w:eastAsia="zh-TW"/>
              </w:rPr>
              <w:t>_RATE</w:t>
            </w:r>
            <w:r>
              <w:rPr>
                <w:rFonts w:ascii="Arial" w:hAnsi="Arial" w:cs="Arial" w:hint="eastAsia"/>
                <w:bCs/>
                <w:lang w:eastAsia="zh-TW"/>
              </w:rPr>
              <w:t xml:space="preserve"> </w:t>
            </w:r>
          </w:p>
          <w:p w:rsidR="00523649" w:rsidRPr="000337C4" w:rsidRDefault="00523649" w:rsidP="00732C35">
            <w:pPr>
              <w:pStyle w:val="Tabletext"/>
              <w:keepLines w:val="0"/>
              <w:spacing w:after="0" w:line="240" w:lineRule="auto"/>
              <w:rPr>
                <w:rFonts w:ascii="Arial" w:hAnsi="Arial" w:cs="Arial" w:hint="eastAsia"/>
                <w:bCs/>
                <w:lang w:eastAsia="zh-TW"/>
              </w:rPr>
            </w:pPr>
            <w:r>
              <w:rPr>
                <w:rFonts w:ascii="Arial" w:hAnsi="Arial" w:cs="Arial" w:hint="eastAsia"/>
                <w:bCs/>
                <w:lang w:eastAsia="zh-TW"/>
              </w:rPr>
              <w:t>END IF</w:t>
            </w:r>
          </w:p>
        </w:tc>
      </w:tr>
      <w:tr w:rsidR="00523649">
        <w:tc>
          <w:tcPr>
            <w:tcW w:w="2520" w:type="dxa"/>
          </w:tcPr>
          <w:p w:rsidR="00523649" w:rsidRDefault="00523649" w:rsidP="00732C3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五表給付</w:t>
            </w:r>
          </w:p>
        </w:tc>
        <w:tc>
          <w:tcPr>
            <w:tcW w:w="5760" w:type="dxa"/>
          </w:tcPr>
          <w:p w:rsidR="00523649" w:rsidRPr="000337C4" w:rsidRDefault="00523649" w:rsidP="00732C35">
            <w:pPr>
              <w:pStyle w:val="Tabletext"/>
              <w:keepLines w:val="0"/>
              <w:spacing w:after="0" w:line="240" w:lineRule="auto"/>
              <w:rPr>
                <w:rStyle w:val="style31"/>
                <w:rFonts w:hint="eastAsia"/>
                <w:color w:val="000000"/>
                <w:lang w:eastAsia="zh-TW"/>
              </w:rPr>
            </w:pPr>
            <w:r>
              <w:rPr>
                <w:rStyle w:val="style31"/>
                <w:rFonts w:hint="eastAsia"/>
                <w:color w:val="000000"/>
                <w:lang w:eastAsia="zh-TW"/>
              </w:rPr>
              <w:t>TB5</w:t>
            </w:r>
          </w:p>
        </w:tc>
      </w:tr>
      <w:tr w:rsidR="00523649">
        <w:tc>
          <w:tcPr>
            <w:tcW w:w="2520" w:type="dxa"/>
          </w:tcPr>
          <w:p w:rsidR="00523649" w:rsidRDefault="00523649" w:rsidP="00732C3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五表等級</w:t>
            </w:r>
          </w:p>
        </w:tc>
        <w:tc>
          <w:tcPr>
            <w:tcW w:w="5760" w:type="dxa"/>
          </w:tcPr>
          <w:p w:rsidR="00523649" w:rsidRDefault="00523649" w:rsidP="00732C35">
            <w:pPr>
              <w:pStyle w:val="Tabletext"/>
              <w:keepLines w:val="0"/>
              <w:spacing w:after="0" w:line="240" w:lineRule="auto"/>
              <w:rPr>
                <w:rFonts w:ascii="Arial" w:hAnsi="Arial" w:cs="Arial" w:hint="eastAsia"/>
                <w:bCs/>
                <w:lang w:eastAsia="zh-TW"/>
              </w:rPr>
            </w:pPr>
            <w:r>
              <w:rPr>
                <w:rFonts w:ascii="Arial" w:hAnsi="Arial" w:cs="Arial" w:hint="eastAsia"/>
                <w:bCs/>
                <w:lang w:eastAsia="zh-TW"/>
              </w:rPr>
              <w:t xml:space="preserve">IF TB5 = </w:t>
            </w:r>
            <w:r>
              <w:rPr>
                <w:rFonts w:ascii="Arial" w:hAnsi="Arial" w:cs="Arial"/>
                <w:bCs/>
                <w:lang w:eastAsia="zh-TW"/>
              </w:rPr>
              <w:t>‘</w:t>
            </w:r>
            <w:r>
              <w:rPr>
                <w:rFonts w:ascii="Arial" w:hAnsi="Arial" w:cs="Arial" w:hint="eastAsia"/>
                <w:bCs/>
                <w:lang w:eastAsia="zh-TW"/>
              </w:rPr>
              <w:t>Y</w:t>
            </w:r>
            <w:r>
              <w:rPr>
                <w:rFonts w:ascii="Arial" w:hAnsi="Arial" w:cs="Arial"/>
                <w:bCs/>
                <w:lang w:eastAsia="zh-TW"/>
              </w:rPr>
              <w:t>’</w:t>
            </w:r>
          </w:p>
          <w:p w:rsidR="00523649" w:rsidRDefault="00523649" w:rsidP="00732C35">
            <w:pPr>
              <w:pStyle w:val="Tabletext"/>
              <w:keepLines w:val="0"/>
              <w:spacing w:after="0" w:line="240" w:lineRule="auto"/>
              <w:rPr>
                <w:rFonts w:ascii="Arial" w:hAnsi="Arial" w:cs="Arial" w:hint="eastAsia"/>
                <w:bCs/>
                <w:lang w:eastAsia="zh-TW"/>
              </w:rPr>
            </w:pPr>
            <w:r>
              <w:rPr>
                <w:rFonts w:ascii="Arial" w:hAnsi="Arial" w:cs="Arial" w:hint="eastAsia"/>
                <w:bCs/>
                <w:lang w:eastAsia="zh-TW"/>
              </w:rPr>
              <w:t xml:space="preserve">  </w:t>
            </w:r>
            <w:r>
              <w:rPr>
                <w:rFonts w:ascii="Arial" w:hAnsi="Arial" w:cs="Arial" w:hint="eastAsia"/>
                <w:bCs/>
                <w:lang w:eastAsia="zh-TW"/>
              </w:rPr>
              <w:t>顯示</w:t>
            </w:r>
            <w:r w:rsidRPr="000337C4">
              <w:rPr>
                <w:rFonts w:ascii="Arial" w:hAnsi="Arial" w:cs="Arial"/>
                <w:bCs/>
                <w:lang w:eastAsia="zh-TW"/>
              </w:rPr>
              <w:t>TB</w:t>
            </w:r>
            <w:r>
              <w:rPr>
                <w:rFonts w:ascii="Arial" w:hAnsi="Arial" w:cs="Arial" w:hint="eastAsia"/>
                <w:bCs/>
                <w:lang w:eastAsia="zh-TW"/>
              </w:rPr>
              <w:t>5</w:t>
            </w:r>
            <w:r w:rsidRPr="000337C4">
              <w:rPr>
                <w:rFonts w:ascii="Arial" w:hAnsi="Arial" w:cs="Arial"/>
                <w:bCs/>
                <w:lang w:eastAsia="zh-TW"/>
              </w:rPr>
              <w:t>_GRADE</w:t>
            </w:r>
            <w:r>
              <w:rPr>
                <w:rFonts w:ascii="Arial" w:hAnsi="Arial" w:cs="Arial" w:hint="eastAsia"/>
                <w:bCs/>
                <w:lang w:eastAsia="zh-TW"/>
              </w:rPr>
              <w:t xml:space="preserve">  (IF </w:t>
            </w:r>
            <w:r>
              <w:rPr>
                <w:rFonts w:ascii="Arial" w:hAnsi="Arial" w:cs="Arial" w:hint="eastAsia"/>
                <w:bCs/>
                <w:lang w:eastAsia="zh-TW"/>
              </w:rPr>
              <w:t>自</w:t>
            </w:r>
            <w:r>
              <w:rPr>
                <w:rFonts w:ascii="Arial" w:hAnsi="Arial" w:cs="Arial" w:hint="eastAsia"/>
                <w:bCs/>
                <w:lang w:eastAsia="zh-TW"/>
              </w:rPr>
              <w:t>AAB1_0302</w:t>
            </w:r>
            <w:r>
              <w:rPr>
                <w:rFonts w:ascii="Arial" w:hAnsi="Arial" w:cs="Arial" w:hint="eastAsia"/>
                <w:bCs/>
                <w:lang w:eastAsia="zh-TW"/>
              </w:rPr>
              <w:t>連結過來</w:t>
            </w:r>
            <w:r>
              <w:rPr>
                <w:rFonts w:ascii="Arial" w:hAnsi="Arial" w:cs="Arial" w:hint="eastAsia"/>
                <w:bCs/>
                <w:lang w:eastAsia="zh-TW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zh-TW"/>
              </w:rPr>
              <w:t>顯示連結</w:t>
            </w:r>
            <w:r>
              <w:rPr>
                <w:rFonts w:ascii="Arial" w:hAnsi="Arial" w:cs="Arial" w:hint="eastAsia"/>
                <w:bCs/>
                <w:lang w:eastAsia="zh-TW"/>
              </w:rPr>
              <w:t>)</w:t>
            </w:r>
          </w:p>
          <w:p w:rsidR="00523649" w:rsidRPr="000337C4" w:rsidRDefault="00523649" w:rsidP="00732C35">
            <w:pPr>
              <w:pStyle w:val="Tabletext"/>
              <w:keepLines w:val="0"/>
              <w:spacing w:after="0" w:line="240" w:lineRule="auto"/>
              <w:rPr>
                <w:rFonts w:ascii="Arial" w:hAnsi="Arial" w:cs="Arial" w:hint="eastAsia"/>
                <w:bCs/>
                <w:lang w:eastAsia="zh-TW"/>
              </w:rPr>
            </w:pPr>
            <w:r>
              <w:rPr>
                <w:rFonts w:ascii="Arial" w:hAnsi="Arial" w:cs="Arial" w:hint="eastAsia"/>
                <w:bCs/>
                <w:lang w:eastAsia="zh-TW"/>
              </w:rPr>
              <w:t>END IF</w:t>
            </w:r>
          </w:p>
        </w:tc>
      </w:tr>
      <w:tr w:rsidR="00523649">
        <w:tc>
          <w:tcPr>
            <w:tcW w:w="2520" w:type="dxa"/>
          </w:tcPr>
          <w:p w:rsidR="00523649" w:rsidRDefault="00523649" w:rsidP="00732C3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五表比例</w:t>
            </w:r>
          </w:p>
        </w:tc>
        <w:tc>
          <w:tcPr>
            <w:tcW w:w="5760" w:type="dxa"/>
          </w:tcPr>
          <w:p w:rsidR="00523649" w:rsidRDefault="00523649" w:rsidP="00732C35">
            <w:pPr>
              <w:pStyle w:val="Tabletext"/>
              <w:keepLines w:val="0"/>
              <w:spacing w:after="0" w:line="240" w:lineRule="auto"/>
              <w:rPr>
                <w:rFonts w:ascii="Arial" w:hAnsi="Arial" w:cs="Arial" w:hint="eastAsia"/>
                <w:bCs/>
                <w:lang w:eastAsia="zh-TW"/>
              </w:rPr>
            </w:pPr>
            <w:r>
              <w:rPr>
                <w:rFonts w:ascii="Arial" w:hAnsi="Arial" w:cs="Arial" w:hint="eastAsia"/>
                <w:bCs/>
                <w:lang w:eastAsia="zh-TW"/>
              </w:rPr>
              <w:t xml:space="preserve">IF TB5 = </w:t>
            </w:r>
            <w:r>
              <w:rPr>
                <w:rFonts w:ascii="Arial" w:hAnsi="Arial" w:cs="Arial"/>
                <w:bCs/>
                <w:lang w:eastAsia="zh-TW"/>
              </w:rPr>
              <w:t>‘</w:t>
            </w:r>
            <w:r>
              <w:rPr>
                <w:rFonts w:ascii="Arial" w:hAnsi="Arial" w:cs="Arial" w:hint="eastAsia"/>
                <w:bCs/>
                <w:lang w:eastAsia="zh-TW"/>
              </w:rPr>
              <w:t>Y</w:t>
            </w:r>
            <w:r>
              <w:rPr>
                <w:rFonts w:ascii="Arial" w:hAnsi="Arial" w:cs="Arial"/>
                <w:bCs/>
                <w:lang w:eastAsia="zh-TW"/>
              </w:rPr>
              <w:t>”</w:t>
            </w:r>
          </w:p>
          <w:p w:rsidR="00523649" w:rsidRDefault="00523649" w:rsidP="00732C35">
            <w:pPr>
              <w:pStyle w:val="Tabletext"/>
              <w:keepLines w:val="0"/>
              <w:spacing w:after="0" w:line="240" w:lineRule="auto"/>
              <w:rPr>
                <w:rFonts w:ascii="Arial" w:hAnsi="Arial" w:cs="Arial" w:hint="eastAsia"/>
                <w:bCs/>
                <w:lang w:eastAsia="zh-TW"/>
              </w:rPr>
            </w:pPr>
            <w:r>
              <w:rPr>
                <w:rFonts w:ascii="Arial" w:hAnsi="Arial" w:cs="Arial" w:hint="eastAsia"/>
                <w:bCs/>
                <w:lang w:eastAsia="zh-TW"/>
              </w:rPr>
              <w:t xml:space="preserve">  </w:t>
            </w:r>
            <w:r>
              <w:rPr>
                <w:rFonts w:ascii="Arial" w:hAnsi="Arial" w:cs="Arial" w:hint="eastAsia"/>
                <w:bCs/>
                <w:lang w:eastAsia="zh-TW"/>
              </w:rPr>
              <w:t>顯示</w:t>
            </w:r>
            <w:r w:rsidRPr="000337C4">
              <w:rPr>
                <w:rFonts w:ascii="Arial" w:hAnsi="Arial" w:cs="Arial"/>
                <w:bCs/>
                <w:lang w:eastAsia="zh-TW"/>
              </w:rPr>
              <w:t>TB</w:t>
            </w:r>
            <w:r>
              <w:rPr>
                <w:rFonts w:ascii="Arial" w:hAnsi="Arial" w:cs="Arial" w:hint="eastAsia"/>
                <w:bCs/>
                <w:lang w:eastAsia="zh-TW"/>
              </w:rPr>
              <w:t>5</w:t>
            </w:r>
            <w:r w:rsidRPr="000337C4">
              <w:rPr>
                <w:rFonts w:ascii="Arial" w:hAnsi="Arial" w:cs="Arial"/>
                <w:bCs/>
                <w:lang w:eastAsia="zh-TW"/>
              </w:rPr>
              <w:t>_RATE</w:t>
            </w:r>
          </w:p>
          <w:p w:rsidR="00523649" w:rsidRPr="000337C4" w:rsidRDefault="00523649" w:rsidP="00732C35">
            <w:pPr>
              <w:pStyle w:val="Tabletext"/>
              <w:keepLines w:val="0"/>
              <w:spacing w:after="0" w:line="240" w:lineRule="auto"/>
              <w:rPr>
                <w:rFonts w:ascii="Arial" w:hAnsi="Arial" w:cs="Arial" w:hint="eastAsia"/>
                <w:bCs/>
                <w:lang w:eastAsia="zh-TW"/>
              </w:rPr>
            </w:pPr>
            <w:r>
              <w:rPr>
                <w:rFonts w:ascii="Arial" w:hAnsi="Arial" w:cs="Arial" w:hint="eastAsia"/>
                <w:bCs/>
                <w:lang w:eastAsia="zh-TW"/>
              </w:rPr>
              <w:t>END IF</w:t>
            </w:r>
          </w:p>
        </w:tc>
      </w:tr>
      <w:tr w:rsidR="004851AD">
        <w:trPr>
          <w:ins w:id="20" w:author="FIS" w:date="2015-05-12T11:21:00Z"/>
        </w:trPr>
        <w:tc>
          <w:tcPr>
            <w:tcW w:w="2520" w:type="dxa"/>
          </w:tcPr>
          <w:p w:rsidR="004851AD" w:rsidRDefault="004851AD" w:rsidP="00732C35">
            <w:pPr>
              <w:pStyle w:val="Tabletext"/>
              <w:keepLines w:val="0"/>
              <w:spacing w:after="0" w:line="240" w:lineRule="auto"/>
              <w:ind w:left="480"/>
              <w:rPr>
                <w:ins w:id="21" w:author="FIS" w:date="2015-05-12T11:21:00Z"/>
                <w:rFonts w:hint="eastAsia"/>
                <w:lang w:eastAsia="zh-TW"/>
              </w:rPr>
            </w:pPr>
            <w:ins w:id="22" w:author="FIS" w:date="2015-05-12T11:22:00Z">
              <w:r>
                <w:rPr>
                  <w:rFonts w:hint="eastAsia"/>
                  <w:lang w:eastAsia="zh-TW"/>
                </w:rPr>
                <w:t>六表給付</w:t>
              </w:r>
            </w:ins>
          </w:p>
        </w:tc>
        <w:tc>
          <w:tcPr>
            <w:tcW w:w="5760" w:type="dxa"/>
          </w:tcPr>
          <w:p w:rsidR="004851AD" w:rsidRDefault="004851AD" w:rsidP="00732C35">
            <w:pPr>
              <w:pStyle w:val="Tabletext"/>
              <w:keepLines w:val="0"/>
              <w:spacing w:after="0" w:line="240" w:lineRule="auto"/>
              <w:rPr>
                <w:ins w:id="23" w:author="FIS" w:date="2015-05-12T11:21:00Z"/>
                <w:rFonts w:ascii="Arial" w:hAnsi="Arial" w:cs="Arial" w:hint="eastAsia"/>
                <w:bCs/>
                <w:lang w:eastAsia="zh-TW"/>
              </w:rPr>
            </w:pPr>
            <w:ins w:id="24" w:author="FIS" w:date="2015-05-12T11:22:00Z">
              <w:r>
                <w:rPr>
                  <w:rStyle w:val="style31"/>
                  <w:rFonts w:hint="eastAsia"/>
                  <w:color w:val="000000"/>
                  <w:lang w:eastAsia="zh-TW"/>
                </w:rPr>
                <w:t>TB6</w:t>
              </w:r>
            </w:ins>
          </w:p>
        </w:tc>
      </w:tr>
      <w:tr w:rsidR="004851AD">
        <w:trPr>
          <w:ins w:id="25" w:author="FIS" w:date="2015-05-12T11:21:00Z"/>
        </w:trPr>
        <w:tc>
          <w:tcPr>
            <w:tcW w:w="2520" w:type="dxa"/>
          </w:tcPr>
          <w:p w:rsidR="004851AD" w:rsidRDefault="004851AD" w:rsidP="00732C35">
            <w:pPr>
              <w:pStyle w:val="Tabletext"/>
              <w:keepLines w:val="0"/>
              <w:spacing w:after="0" w:line="240" w:lineRule="auto"/>
              <w:ind w:left="480"/>
              <w:rPr>
                <w:ins w:id="26" w:author="FIS" w:date="2015-05-12T11:21:00Z"/>
                <w:rFonts w:hint="eastAsia"/>
                <w:lang w:eastAsia="zh-TW"/>
              </w:rPr>
            </w:pPr>
            <w:ins w:id="27" w:author="FIS" w:date="2015-05-12T11:22:00Z">
              <w:r>
                <w:rPr>
                  <w:rFonts w:hint="eastAsia"/>
                  <w:lang w:eastAsia="zh-TW"/>
                </w:rPr>
                <w:t>六表等級</w:t>
              </w:r>
            </w:ins>
          </w:p>
        </w:tc>
        <w:tc>
          <w:tcPr>
            <w:tcW w:w="5760" w:type="dxa"/>
          </w:tcPr>
          <w:p w:rsidR="004851AD" w:rsidRDefault="004851AD" w:rsidP="00A97A70">
            <w:pPr>
              <w:pStyle w:val="Tabletext"/>
              <w:keepLines w:val="0"/>
              <w:spacing w:after="0" w:line="240" w:lineRule="auto"/>
              <w:rPr>
                <w:ins w:id="28" w:author="FIS" w:date="2015-05-12T11:22:00Z"/>
                <w:rFonts w:ascii="Arial" w:hAnsi="Arial" w:cs="Arial" w:hint="eastAsia"/>
                <w:bCs/>
                <w:lang w:eastAsia="zh-TW"/>
              </w:rPr>
            </w:pPr>
            <w:ins w:id="29" w:author="FIS" w:date="2015-05-12T11:22:00Z">
              <w:r>
                <w:rPr>
                  <w:rFonts w:ascii="Arial" w:hAnsi="Arial" w:cs="Arial" w:hint="eastAsia"/>
                  <w:bCs/>
                  <w:lang w:eastAsia="zh-TW"/>
                </w:rPr>
                <w:t xml:space="preserve">IF TB6 = </w:t>
              </w:r>
              <w:r>
                <w:rPr>
                  <w:rFonts w:ascii="Arial" w:hAnsi="Arial" w:cs="Arial"/>
                  <w:bCs/>
                  <w:lang w:eastAsia="zh-TW"/>
                </w:rPr>
                <w:t>‘</w:t>
              </w:r>
              <w:r>
                <w:rPr>
                  <w:rFonts w:ascii="Arial" w:hAnsi="Arial" w:cs="Arial" w:hint="eastAsia"/>
                  <w:bCs/>
                  <w:lang w:eastAsia="zh-TW"/>
                </w:rPr>
                <w:t>Y</w:t>
              </w:r>
              <w:r>
                <w:rPr>
                  <w:rFonts w:ascii="Arial" w:hAnsi="Arial" w:cs="Arial"/>
                  <w:bCs/>
                  <w:lang w:eastAsia="zh-TW"/>
                </w:rPr>
                <w:t>’</w:t>
              </w:r>
            </w:ins>
          </w:p>
          <w:p w:rsidR="004851AD" w:rsidRDefault="004851AD" w:rsidP="00A97A70">
            <w:pPr>
              <w:pStyle w:val="Tabletext"/>
              <w:keepLines w:val="0"/>
              <w:spacing w:after="0" w:line="240" w:lineRule="auto"/>
              <w:rPr>
                <w:ins w:id="30" w:author="FIS" w:date="2015-05-12T11:22:00Z"/>
                <w:rFonts w:ascii="Arial" w:hAnsi="Arial" w:cs="Arial" w:hint="eastAsia"/>
                <w:bCs/>
                <w:lang w:eastAsia="zh-TW"/>
              </w:rPr>
            </w:pPr>
            <w:ins w:id="31" w:author="FIS" w:date="2015-05-12T11:22:00Z">
              <w:r>
                <w:rPr>
                  <w:rFonts w:ascii="Arial" w:hAnsi="Arial" w:cs="Arial" w:hint="eastAsia"/>
                  <w:bCs/>
                  <w:lang w:eastAsia="zh-TW"/>
                </w:rPr>
                <w:t xml:space="preserve">  </w:t>
              </w:r>
              <w:r>
                <w:rPr>
                  <w:rFonts w:ascii="Arial" w:hAnsi="Arial" w:cs="Arial" w:hint="eastAsia"/>
                  <w:bCs/>
                  <w:lang w:eastAsia="zh-TW"/>
                </w:rPr>
                <w:t>顯示</w:t>
              </w:r>
              <w:r w:rsidRPr="000337C4">
                <w:rPr>
                  <w:rFonts w:ascii="Arial" w:hAnsi="Arial" w:cs="Arial"/>
                  <w:bCs/>
                  <w:lang w:eastAsia="zh-TW"/>
                </w:rPr>
                <w:t>TB</w:t>
              </w:r>
              <w:r>
                <w:rPr>
                  <w:rFonts w:ascii="Arial" w:hAnsi="Arial" w:cs="Arial" w:hint="eastAsia"/>
                  <w:bCs/>
                  <w:lang w:eastAsia="zh-TW"/>
                </w:rPr>
                <w:t>6</w:t>
              </w:r>
              <w:r w:rsidRPr="000337C4">
                <w:rPr>
                  <w:rFonts w:ascii="Arial" w:hAnsi="Arial" w:cs="Arial"/>
                  <w:bCs/>
                  <w:lang w:eastAsia="zh-TW"/>
                </w:rPr>
                <w:t>_GRADE</w:t>
              </w:r>
              <w:r>
                <w:rPr>
                  <w:rFonts w:ascii="Arial" w:hAnsi="Arial" w:cs="Arial" w:hint="eastAsia"/>
                  <w:bCs/>
                  <w:lang w:eastAsia="zh-TW"/>
                </w:rPr>
                <w:t xml:space="preserve">  (IF </w:t>
              </w:r>
              <w:r>
                <w:rPr>
                  <w:rFonts w:ascii="Arial" w:hAnsi="Arial" w:cs="Arial" w:hint="eastAsia"/>
                  <w:bCs/>
                  <w:lang w:eastAsia="zh-TW"/>
                </w:rPr>
                <w:t>自</w:t>
              </w:r>
              <w:r>
                <w:rPr>
                  <w:rFonts w:ascii="Arial" w:hAnsi="Arial" w:cs="Arial" w:hint="eastAsia"/>
                  <w:bCs/>
                  <w:lang w:eastAsia="zh-TW"/>
                </w:rPr>
                <w:t>AAB1_0302</w:t>
              </w:r>
              <w:r>
                <w:rPr>
                  <w:rFonts w:ascii="Arial" w:hAnsi="Arial" w:cs="Arial" w:hint="eastAsia"/>
                  <w:bCs/>
                  <w:lang w:eastAsia="zh-TW"/>
                </w:rPr>
                <w:t>連結過來</w:t>
              </w:r>
              <w:r>
                <w:rPr>
                  <w:rFonts w:ascii="Arial" w:hAnsi="Arial" w:cs="Arial" w:hint="eastAsia"/>
                  <w:bCs/>
                  <w:lang w:eastAsia="zh-TW"/>
                </w:rPr>
                <w:t xml:space="preserve"> </w:t>
              </w:r>
              <w:r>
                <w:rPr>
                  <w:rFonts w:ascii="Arial" w:hAnsi="Arial" w:cs="Arial" w:hint="eastAsia"/>
                  <w:bCs/>
                  <w:lang w:eastAsia="zh-TW"/>
                </w:rPr>
                <w:t>顯示連結</w:t>
              </w:r>
              <w:r>
                <w:rPr>
                  <w:rFonts w:ascii="Arial" w:hAnsi="Arial" w:cs="Arial" w:hint="eastAsia"/>
                  <w:bCs/>
                  <w:lang w:eastAsia="zh-TW"/>
                </w:rPr>
                <w:t>)</w:t>
              </w:r>
            </w:ins>
          </w:p>
          <w:p w:rsidR="004851AD" w:rsidRDefault="004851AD" w:rsidP="00732C35">
            <w:pPr>
              <w:pStyle w:val="Tabletext"/>
              <w:keepLines w:val="0"/>
              <w:spacing w:after="0" w:line="240" w:lineRule="auto"/>
              <w:rPr>
                <w:ins w:id="32" w:author="FIS" w:date="2015-05-12T11:21:00Z"/>
                <w:rFonts w:ascii="Arial" w:hAnsi="Arial" w:cs="Arial" w:hint="eastAsia"/>
                <w:bCs/>
                <w:lang w:eastAsia="zh-TW"/>
              </w:rPr>
            </w:pPr>
            <w:ins w:id="33" w:author="FIS" w:date="2015-05-12T11:22:00Z">
              <w:r>
                <w:rPr>
                  <w:rFonts w:ascii="Arial" w:hAnsi="Arial" w:cs="Arial" w:hint="eastAsia"/>
                  <w:bCs/>
                  <w:lang w:eastAsia="zh-TW"/>
                </w:rPr>
                <w:t>END IF</w:t>
              </w:r>
            </w:ins>
          </w:p>
        </w:tc>
      </w:tr>
      <w:tr w:rsidR="004851AD">
        <w:trPr>
          <w:ins w:id="34" w:author="FIS" w:date="2015-05-12T11:21:00Z"/>
        </w:trPr>
        <w:tc>
          <w:tcPr>
            <w:tcW w:w="2520" w:type="dxa"/>
          </w:tcPr>
          <w:p w:rsidR="004851AD" w:rsidRDefault="004851AD" w:rsidP="00732C35">
            <w:pPr>
              <w:pStyle w:val="Tabletext"/>
              <w:keepLines w:val="0"/>
              <w:spacing w:after="0" w:line="240" w:lineRule="auto"/>
              <w:ind w:left="480"/>
              <w:rPr>
                <w:ins w:id="35" w:author="FIS" w:date="2015-05-12T11:21:00Z"/>
                <w:rFonts w:hint="eastAsia"/>
                <w:lang w:eastAsia="zh-TW"/>
              </w:rPr>
            </w:pPr>
            <w:ins w:id="36" w:author="FIS" w:date="2015-05-12T11:22:00Z">
              <w:r>
                <w:rPr>
                  <w:rFonts w:hint="eastAsia"/>
                  <w:lang w:eastAsia="zh-TW"/>
                </w:rPr>
                <w:t>六表比例</w:t>
              </w:r>
            </w:ins>
          </w:p>
        </w:tc>
        <w:tc>
          <w:tcPr>
            <w:tcW w:w="5760" w:type="dxa"/>
          </w:tcPr>
          <w:p w:rsidR="004851AD" w:rsidRDefault="004851AD" w:rsidP="00A97A70">
            <w:pPr>
              <w:pStyle w:val="Tabletext"/>
              <w:keepLines w:val="0"/>
              <w:spacing w:after="0" w:line="240" w:lineRule="auto"/>
              <w:rPr>
                <w:ins w:id="37" w:author="FIS" w:date="2015-05-12T11:22:00Z"/>
                <w:rFonts w:ascii="Arial" w:hAnsi="Arial" w:cs="Arial" w:hint="eastAsia"/>
                <w:bCs/>
                <w:lang w:eastAsia="zh-TW"/>
              </w:rPr>
            </w:pPr>
            <w:ins w:id="38" w:author="FIS" w:date="2015-05-12T11:22:00Z">
              <w:r>
                <w:rPr>
                  <w:rFonts w:ascii="Arial" w:hAnsi="Arial" w:cs="Arial" w:hint="eastAsia"/>
                  <w:bCs/>
                  <w:lang w:eastAsia="zh-TW"/>
                </w:rPr>
                <w:t xml:space="preserve">IF TB6 = </w:t>
              </w:r>
              <w:r>
                <w:rPr>
                  <w:rFonts w:ascii="Arial" w:hAnsi="Arial" w:cs="Arial"/>
                  <w:bCs/>
                  <w:lang w:eastAsia="zh-TW"/>
                </w:rPr>
                <w:t>‘</w:t>
              </w:r>
              <w:r>
                <w:rPr>
                  <w:rFonts w:ascii="Arial" w:hAnsi="Arial" w:cs="Arial" w:hint="eastAsia"/>
                  <w:bCs/>
                  <w:lang w:eastAsia="zh-TW"/>
                </w:rPr>
                <w:t>Y</w:t>
              </w:r>
              <w:r>
                <w:rPr>
                  <w:rFonts w:ascii="Arial" w:hAnsi="Arial" w:cs="Arial"/>
                  <w:bCs/>
                  <w:lang w:eastAsia="zh-TW"/>
                </w:rPr>
                <w:t>”</w:t>
              </w:r>
            </w:ins>
          </w:p>
          <w:p w:rsidR="004851AD" w:rsidRDefault="004851AD" w:rsidP="00A97A70">
            <w:pPr>
              <w:pStyle w:val="Tabletext"/>
              <w:keepLines w:val="0"/>
              <w:spacing w:after="0" w:line="240" w:lineRule="auto"/>
              <w:rPr>
                <w:ins w:id="39" w:author="FIS" w:date="2015-05-12T11:22:00Z"/>
                <w:rFonts w:ascii="Arial" w:hAnsi="Arial" w:cs="Arial" w:hint="eastAsia"/>
                <w:bCs/>
                <w:lang w:eastAsia="zh-TW"/>
              </w:rPr>
            </w:pPr>
            <w:ins w:id="40" w:author="FIS" w:date="2015-05-12T11:22:00Z">
              <w:r>
                <w:rPr>
                  <w:rFonts w:ascii="Arial" w:hAnsi="Arial" w:cs="Arial" w:hint="eastAsia"/>
                  <w:bCs/>
                  <w:lang w:eastAsia="zh-TW"/>
                </w:rPr>
                <w:t xml:space="preserve">  </w:t>
              </w:r>
              <w:r>
                <w:rPr>
                  <w:rFonts w:ascii="Arial" w:hAnsi="Arial" w:cs="Arial" w:hint="eastAsia"/>
                  <w:bCs/>
                  <w:lang w:eastAsia="zh-TW"/>
                </w:rPr>
                <w:t>顯示</w:t>
              </w:r>
              <w:r w:rsidRPr="000337C4">
                <w:rPr>
                  <w:rFonts w:ascii="Arial" w:hAnsi="Arial" w:cs="Arial"/>
                  <w:bCs/>
                  <w:lang w:eastAsia="zh-TW"/>
                </w:rPr>
                <w:t>TB</w:t>
              </w:r>
              <w:r>
                <w:rPr>
                  <w:rFonts w:ascii="Arial" w:hAnsi="Arial" w:cs="Arial" w:hint="eastAsia"/>
                  <w:bCs/>
                  <w:lang w:eastAsia="zh-TW"/>
                </w:rPr>
                <w:t>6</w:t>
              </w:r>
              <w:r w:rsidRPr="000337C4">
                <w:rPr>
                  <w:rFonts w:ascii="Arial" w:hAnsi="Arial" w:cs="Arial"/>
                  <w:bCs/>
                  <w:lang w:eastAsia="zh-TW"/>
                </w:rPr>
                <w:t>_RATE</w:t>
              </w:r>
            </w:ins>
          </w:p>
          <w:p w:rsidR="004851AD" w:rsidRDefault="004851AD" w:rsidP="00732C35">
            <w:pPr>
              <w:pStyle w:val="Tabletext"/>
              <w:keepLines w:val="0"/>
              <w:spacing w:after="0" w:line="240" w:lineRule="auto"/>
              <w:rPr>
                <w:ins w:id="41" w:author="FIS" w:date="2015-05-12T11:21:00Z"/>
                <w:rFonts w:ascii="Arial" w:hAnsi="Arial" w:cs="Arial" w:hint="eastAsia"/>
                <w:bCs/>
                <w:lang w:eastAsia="zh-TW"/>
              </w:rPr>
            </w:pPr>
            <w:ins w:id="42" w:author="FIS" w:date="2015-05-12T11:22:00Z">
              <w:r>
                <w:rPr>
                  <w:rFonts w:ascii="Arial" w:hAnsi="Arial" w:cs="Arial" w:hint="eastAsia"/>
                  <w:bCs/>
                  <w:lang w:eastAsia="zh-TW"/>
                </w:rPr>
                <w:t>END IF</w:t>
              </w:r>
            </w:ins>
          </w:p>
        </w:tc>
      </w:tr>
      <w:tr w:rsidR="000337C4">
        <w:tc>
          <w:tcPr>
            <w:tcW w:w="2520" w:type="dxa"/>
          </w:tcPr>
          <w:p w:rsidR="000337C4" w:rsidRDefault="000337C4" w:rsidP="00732C3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殘廢程度描述</w:t>
            </w:r>
          </w:p>
        </w:tc>
        <w:tc>
          <w:tcPr>
            <w:tcW w:w="5760" w:type="dxa"/>
          </w:tcPr>
          <w:p w:rsidR="000337C4" w:rsidRDefault="000337C4" w:rsidP="00732C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傳入參數</w:t>
            </w:r>
            <w:r>
              <w:rPr>
                <w:rFonts w:hint="eastAsia"/>
                <w:bCs/>
                <w:lang w:eastAsia="zh-TW"/>
              </w:rPr>
              <w:t>DTAAB006</w:t>
            </w:r>
          </w:p>
        </w:tc>
      </w:tr>
    </w:tbl>
    <w:p w:rsidR="00523649" w:rsidRDefault="00523649" w:rsidP="00523649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若由</w:t>
      </w:r>
      <w:r>
        <w:rPr>
          <w:rFonts w:ascii="Arial" w:hAnsi="Arial" w:cs="Arial" w:hint="eastAsia"/>
          <w:bCs/>
          <w:lang w:eastAsia="zh-TW"/>
        </w:rPr>
        <w:t>AAB1_0302</w:t>
      </w:r>
      <w:r>
        <w:rPr>
          <w:rFonts w:ascii="Arial" w:hAnsi="Arial" w:cs="Arial" w:hint="eastAsia"/>
          <w:bCs/>
          <w:lang w:eastAsia="zh-TW"/>
        </w:rPr>
        <w:t>連結過來</w:t>
      </w:r>
      <w:r>
        <w:rPr>
          <w:rFonts w:ascii="Arial" w:hAnsi="Arial" w:cs="Arial" w:hint="eastAsia"/>
          <w:bCs/>
          <w:lang w:eastAsia="zh-TW"/>
        </w:rPr>
        <w:t>,</w:t>
      </w:r>
      <w:r>
        <w:rPr>
          <w:rFonts w:ascii="Arial" w:hAnsi="Arial" w:cs="Arial" w:hint="eastAsia"/>
          <w:bCs/>
          <w:lang w:eastAsia="zh-TW"/>
        </w:rPr>
        <w:t>點選</w:t>
      </w:r>
      <w:r w:rsidR="00E905AE">
        <w:rPr>
          <w:rFonts w:ascii="Arial" w:hAnsi="Arial" w:cs="Arial" w:hint="eastAsia"/>
          <w:bCs/>
          <w:lang w:eastAsia="zh-TW"/>
        </w:rPr>
        <w:t xml:space="preserve">等級　</w:t>
      </w:r>
      <w:r>
        <w:rPr>
          <w:rFonts w:ascii="Arial" w:hAnsi="Arial" w:cs="Arial" w:hint="eastAsia"/>
          <w:bCs/>
          <w:lang w:eastAsia="zh-TW"/>
        </w:rPr>
        <w:t>回傳資料</w:t>
      </w:r>
    </w:p>
    <w:tbl>
      <w:tblPr>
        <w:tblW w:w="630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</w:tblGrid>
      <w:tr w:rsidR="00523649">
        <w:tc>
          <w:tcPr>
            <w:tcW w:w="2520" w:type="dxa"/>
          </w:tcPr>
          <w:p w:rsidR="00523649" w:rsidRDefault="00523649" w:rsidP="00732C35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780" w:type="dxa"/>
          </w:tcPr>
          <w:p w:rsidR="00523649" w:rsidRDefault="00523649" w:rsidP="00732C35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</w:tr>
      <w:tr w:rsidR="00523649">
        <w:tc>
          <w:tcPr>
            <w:tcW w:w="2520" w:type="dxa"/>
          </w:tcPr>
          <w:p w:rsidR="00523649" w:rsidRDefault="00523649" w:rsidP="00732C3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殘廢程度</w:t>
            </w:r>
          </w:p>
        </w:tc>
        <w:tc>
          <w:tcPr>
            <w:tcW w:w="3780" w:type="dxa"/>
          </w:tcPr>
          <w:p w:rsidR="00523649" w:rsidRDefault="00523649" w:rsidP="00732C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點選該行之</w:t>
            </w:r>
            <w:r w:rsidRPr="000337C4">
              <w:rPr>
                <w:rStyle w:val="style31"/>
                <w:rFonts w:hint="eastAsia"/>
                <w:color w:val="000000"/>
                <w:lang w:eastAsia="zh-TW"/>
              </w:rPr>
              <w:t>DISB_RANK</w:t>
            </w:r>
          </w:p>
        </w:tc>
      </w:tr>
      <w:tr w:rsidR="00523649">
        <w:tc>
          <w:tcPr>
            <w:tcW w:w="2520" w:type="dxa"/>
          </w:tcPr>
          <w:p w:rsidR="00523649" w:rsidRDefault="00523649" w:rsidP="00732C3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殘廢等級表</w:t>
            </w:r>
          </w:p>
        </w:tc>
        <w:tc>
          <w:tcPr>
            <w:tcW w:w="3780" w:type="dxa"/>
          </w:tcPr>
          <w:p w:rsidR="00523649" w:rsidRDefault="00523649" w:rsidP="00732C35">
            <w:pPr>
              <w:pStyle w:val="Tabletext"/>
              <w:keepLines w:val="0"/>
              <w:spacing w:after="0" w:line="240" w:lineRule="auto"/>
              <w:rPr>
                <w:rFonts w:ascii="Arial" w:hAnsi="Arial" w:cs="Arial"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IF </w:t>
            </w:r>
            <w:r w:rsidRPr="000337C4">
              <w:rPr>
                <w:rFonts w:ascii="Arial" w:hAnsi="Arial" w:cs="Arial"/>
                <w:bCs/>
                <w:lang w:eastAsia="zh-TW"/>
              </w:rPr>
              <w:t>TB</w:t>
            </w:r>
            <w:r>
              <w:rPr>
                <w:rFonts w:ascii="Arial" w:hAnsi="Arial" w:cs="Arial" w:hint="eastAsia"/>
                <w:bCs/>
                <w:lang w:eastAsia="zh-TW"/>
              </w:rPr>
              <w:t>1</w:t>
            </w:r>
            <w:r w:rsidRPr="000337C4">
              <w:rPr>
                <w:rFonts w:ascii="Arial" w:hAnsi="Arial" w:cs="Arial"/>
                <w:bCs/>
                <w:lang w:eastAsia="zh-TW"/>
              </w:rPr>
              <w:t>_</w:t>
            </w:r>
            <w:r>
              <w:rPr>
                <w:rFonts w:ascii="Arial" w:hAnsi="Arial" w:cs="Arial" w:hint="eastAsia"/>
                <w:bCs/>
                <w:lang w:eastAsia="zh-TW"/>
              </w:rPr>
              <w:t xml:space="preserve">GRADE </w:t>
            </w:r>
            <w:r>
              <w:rPr>
                <w:rFonts w:ascii="Arial" w:hAnsi="Arial" w:cs="Arial" w:hint="eastAsia"/>
                <w:bCs/>
                <w:lang w:eastAsia="zh-TW"/>
              </w:rPr>
              <w:t>被點選</w:t>
            </w:r>
          </w:p>
          <w:p w:rsidR="00523649" w:rsidRDefault="00523649" w:rsidP="00732C35">
            <w:pPr>
              <w:pStyle w:val="Tabletext"/>
              <w:keepLines w:val="0"/>
              <w:spacing w:after="0" w:line="240" w:lineRule="auto"/>
              <w:rPr>
                <w:rFonts w:ascii="Arial" w:hAnsi="Arial" w:cs="Arial" w:hint="eastAsia"/>
                <w:bCs/>
                <w:lang w:eastAsia="zh-TW"/>
              </w:rPr>
            </w:pPr>
            <w:r>
              <w:rPr>
                <w:rFonts w:ascii="Arial" w:hAnsi="Arial" w:cs="Arial" w:hint="eastAsia"/>
                <w:bCs/>
                <w:lang w:eastAsia="zh-TW"/>
              </w:rPr>
              <w:t xml:space="preserve">  </w:t>
            </w:r>
            <w:r>
              <w:rPr>
                <w:rFonts w:ascii="Arial" w:hAnsi="Arial" w:cs="Arial" w:hint="eastAsia"/>
                <w:bCs/>
                <w:lang w:eastAsia="zh-TW"/>
              </w:rPr>
              <w:t>放</w:t>
            </w:r>
            <w:r>
              <w:rPr>
                <w:rFonts w:ascii="Arial" w:hAnsi="Arial" w:cs="Arial" w:hint="eastAsia"/>
                <w:bCs/>
                <w:lang w:eastAsia="zh-TW"/>
              </w:rPr>
              <w:t>1</w:t>
            </w:r>
          </w:p>
          <w:p w:rsidR="00523649" w:rsidRDefault="00523649" w:rsidP="00523649">
            <w:pPr>
              <w:pStyle w:val="Tabletext"/>
              <w:keepLines w:val="0"/>
              <w:spacing w:after="0" w:line="240" w:lineRule="auto"/>
              <w:rPr>
                <w:rFonts w:ascii="Arial" w:hAnsi="Arial" w:cs="Arial"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ELSE IF </w:t>
            </w:r>
            <w:r w:rsidRPr="000337C4">
              <w:rPr>
                <w:rFonts w:ascii="Arial" w:hAnsi="Arial" w:cs="Arial"/>
                <w:bCs/>
                <w:lang w:eastAsia="zh-TW"/>
              </w:rPr>
              <w:t>TB</w:t>
            </w:r>
            <w:r>
              <w:rPr>
                <w:rFonts w:ascii="Arial" w:hAnsi="Arial" w:cs="Arial" w:hint="eastAsia"/>
                <w:bCs/>
                <w:lang w:eastAsia="zh-TW"/>
              </w:rPr>
              <w:t>2</w:t>
            </w:r>
            <w:r w:rsidRPr="000337C4">
              <w:rPr>
                <w:rFonts w:ascii="Arial" w:hAnsi="Arial" w:cs="Arial"/>
                <w:bCs/>
                <w:lang w:eastAsia="zh-TW"/>
              </w:rPr>
              <w:t>_</w:t>
            </w:r>
            <w:r>
              <w:rPr>
                <w:rFonts w:ascii="Arial" w:hAnsi="Arial" w:cs="Arial" w:hint="eastAsia"/>
                <w:bCs/>
                <w:lang w:eastAsia="zh-TW"/>
              </w:rPr>
              <w:t xml:space="preserve">GRADE </w:t>
            </w:r>
            <w:r>
              <w:rPr>
                <w:rFonts w:ascii="Arial" w:hAnsi="Arial" w:cs="Arial" w:hint="eastAsia"/>
                <w:bCs/>
                <w:lang w:eastAsia="zh-TW"/>
              </w:rPr>
              <w:t>被點選</w:t>
            </w:r>
          </w:p>
          <w:p w:rsidR="00523649" w:rsidRDefault="00523649" w:rsidP="00523649">
            <w:pPr>
              <w:pStyle w:val="Tabletext"/>
              <w:keepLines w:val="0"/>
              <w:spacing w:after="0" w:line="240" w:lineRule="auto"/>
              <w:rPr>
                <w:rFonts w:ascii="Arial" w:hAnsi="Arial" w:cs="Arial" w:hint="eastAsia"/>
                <w:bCs/>
                <w:lang w:eastAsia="zh-TW"/>
              </w:rPr>
            </w:pPr>
            <w:r>
              <w:rPr>
                <w:rFonts w:ascii="Arial" w:hAnsi="Arial" w:cs="Arial" w:hint="eastAsia"/>
                <w:bCs/>
                <w:lang w:eastAsia="zh-TW"/>
              </w:rPr>
              <w:t xml:space="preserve">  </w:t>
            </w:r>
            <w:r>
              <w:rPr>
                <w:rFonts w:ascii="Arial" w:hAnsi="Arial" w:cs="Arial" w:hint="eastAsia"/>
                <w:bCs/>
                <w:lang w:eastAsia="zh-TW"/>
              </w:rPr>
              <w:t>放</w:t>
            </w:r>
            <w:r>
              <w:rPr>
                <w:rFonts w:ascii="Arial" w:hAnsi="Arial" w:cs="Arial" w:hint="eastAsia"/>
                <w:bCs/>
                <w:lang w:eastAsia="zh-TW"/>
              </w:rPr>
              <w:t>2</w:t>
            </w:r>
          </w:p>
          <w:p w:rsidR="00523649" w:rsidRDefault="00523649" w:rsidP="00523649">
            <w:pPr>
              <w:pStyle w:val="Tabletext"/>
              <w:keepLines w:val="0"/>
              <w:spacing w:after="0" w:line="240" w:lineRule="auto"/>
              <w:rPr>
                <w:rFonts w:ascii="Arial" w:hAnsi="Arial" w:cs="Arial"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ELSE IF </w:t>
            </w:r>
            <w:r w:rsidRPr="000337C4">
              <w:rPr>
                <w:rFonts w:ascii="Arial" w:hAnsi="Arial" w:cs="Arial"/>
                <w:bCs/>
                <w:lang w:eastAsia="zh-TW"/>
              </w:rPr>
              <w:t>TB</w:t>
            </w:r>
            <w:r>
              <w:rPr>
                <w:rFonts w:ascii="Arial" w:hAnsi="Arial" w:cs="Arial" w:hint="eastAsia"/>
                <w:bCs/>
                <w:lang w:eastAsia="zh-TW"/>
              </w:rPr>
              <w:t>3</w:t>
            </w:r>
            <w:r w:rsidRPr="000337C4">
              <w:rPr>
                <w:rFonts w:ascii="Arial" w:hAnsi="Arial" w:cs="Arial"/>
                <w:bCs/>
                <w:lang w:eastAsia="zh-TW"/>
              </w:rPr>
              <w:t>_</w:t>
            </w:r>
            <w:r>
              <w:rPr>
                <w:rFonts w:ascii="Arial" w:hAnsi="Arial" w:cs="Arial" w:hint="eastAsia"/>
                <w:bCs/>
                <w:lang w:eastAsia="zh-TW"/>
              </w:rPr>
              <w:t xml:space="preserve">GRADE </w:t>
            </w:r>
            <w:r>
              <w:rPr>
                <w:rFonts w:ascii="Arial" w:hAnsi="Arial" w:cs="Arial" w:hint="eastAsia"/>
                <w:bCs/>
                <w:lang w:eastAsia="zh-TW"/>
              </w:rPr>
              <w:t>被點選</w:t>
            </w:r>
          </w:p>
          <w:p w:rsidR="00523649" w:rsidRDefault="00523649" w:rsidP="00523649">
            <w:pPr>
              <w:pStyle w:val="Tabletext"/>
              <w:keepLines w:val="0"/>
              <w:spacing w:after="0" w:line="240" w:lineRule="auto"/>
              <w:rPr>
                <w:rFonts w:ascii="Arial" w:hAnsi="Arial" w:cs="Arial" w:hint="eastAsia"/>
                <w:bCs/>
                <w:lang w:eastAsia="zh-TW"/>
              </w:rPr>
            </w:pPr>
            <w:r>
              <w:rPr>
                <w:rFonts w:ascii="Arial" w:hAnsi="Arial" w:cs="Arial" w:hint="eastAsia"/>
                <w:bCs/>
                <w:lang w:eastAsia="zh-TW"/>
              </w:rPr>
              <w:t xml:space="preserve">  </w:t>
            </w:r>
            <w:r>
              <w:rPr>
                <w:rFonts w:ascii="Arial" w:hAnsi="Arial" w:cs="Arial" w:hint="eastAsia"/>
                <w:bCs/>
                <w:lang w:eastAsia="zh-TW"/>
              </w:rPr>
              <w:t>放</w:t>
            </w:r>
            <w:r>
              <w:rPr>
                <w:rFonts w:ascii="Arial" w:hAnsi="Arial" w:cs="Arial" w:hint="eastAsia"/>
                <w:bCs/>
                <w:lang w:eastAsia="zh-TW"/>
              </w:rPr>
              <w:t>3</w:t>
            </w:r>
          </w:p>
          <w:p w:rsidR="00523649" w:rsidRDefault="00523649" w:rsidP="00523649">
            <w:pPr>
              <w:pStyle w:val="Tabletext"/>
              <w:keepLines w:val="0"/>
              <w:spacing w:after="0" w:line="240" w:lineRule="auto"/>
              <w:rPr>
                <w:rFonts w:ascii="Arial" w:hAnsi="Arial" w:cs="Arial"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ELSE IF </w:t>
            </w:r>
            <w:r w:rsidRPr="000337C4">
              <w:rPr>
                <w:rFonts w:ascii="Arial" w:hAnsi="Arial" w:cs="Arial"/>
                <w:bCs/>
                <w:lang w:eastAsia="zh-TW"/>
              </w:rPr>
              <w:t>TB</w:t>
            </w:r>
            <w:r>
              <w:rPr>
                <w:rFonts w:ascii="Arial" w:hAnsi="Arial" w:cs="Arial" w:hint="eastAsia"/>
                <w:bCs/>
                <w:lang w:eastAsia="zh-TW"/>
              </w:rPr>
              <w:t>4</w:t>
            </w:r>
            <w:r w:rsidRPr="000337C4">
              <w:rPr>
                <w:rFonts w:ascii="Arial" w:hAnsi="Arial" w:cs="Arial"/>
                <w:bCs/>
                <w:lang w:eastAsia="zh-TW"/>
              </w:rPr>
              <w:t>_</w:t>
            </w:r>
            <w:r>
              <w:rPr>
                <w:rFonts w:ascii="Arial" w:hAnsi="Arial" w:cs="Arial" w:hint="eastAsia"/>
                <w:bCs/>
                <w:lang w:eastAsia="zh-TW"/>
              </w:rPr>
              <w:t xml:space="preserve">GRADE </w:t>
            </w:r>
            <w:r>
              <w:rPr>
                <w:rFonts w:ascii="Arial" w:hAnsi="Arial" w:cs="Arial" w:hint="eastAsia"/>
                <w:bCs/>
                <w:lang w:eastAsia="zh-TW"/>
              </w:rPr>
              <w:t>被點選</w:t>
            </w:r>
          </w:p>
          <w:p w:rsidR="00523649" w:rsidRDefault="00523649" w:rsidP="00523649">
            <w:pPr>
              <w:pStyle w:val="Tabletext"/>
              <w:keepLines w:val="0"/>
              <w:spacing w:after="0" w:line="240" w:lineRule="auto"/>
              <w:rPr>
                <w:rFonts w:ascii="Arial" w:hAnsi="Arial" w:cs="Arial" w:hint="eastAsia"/>
                <w:bCs/>
                <w:lang w:eastAsia="zh-TW"/>
              </w:rPr>
            </w:pPr>
            <w:r>
              <w:rPr>
                <w:rFonts w:ascii="Arial" w:hAnsi="Arial" w:cs="Arial" w:hint="eastAsia"/>
                <w:bCs/>
                <w:lang w:eastAsia="zh-TW"/>
              </w:rPr>
              <w:t xml:space="preserve">  </w:t>
            </w:r>
            <w:r>
              <w:rPr>
                <w:rFonts w:ascii="Arial" w:hAnsi="Arial" w:cs="Arial" w:hint="eastAsia"/>
                <w:bCs/>
                <w:lang w:eastAsia="zh-TW"/>
              </w:rPr>
              <w:t>放</w:t>
            </w:r>
            <w:r>
              <w:rPr>
                <w:rFonts w:ascii="Arial" w:hAnsi="Arial" w:cs="Arial" w:hint="eastAsia"/>
                <w:bCs/>
                <w:lang w:eastAsia="zh-TW"/>
              </w:rPr>
              <w:t>4</w:t>
            </w:r>
          </w:p>
          <w:p w:rsidR="00523649" w:rsidRDefault="00523649" w:rsidP="00523649">
            <w:pPr>
              <w:pStyle w:val="Tabletext"/>
              <w:keepLines w:val="0"/>
              <w:spacing w:after="0" w:line="240" w:lineRule="auto"/>
              <w:rPr>
                <w:rFonts w:ascii="Arial" w:hAnsi="Arial" w:cs="Arial"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ELSE IF </w:t>
            </w:r>
            <w:r w:rsidRPr="000337C4">
              <w:rPr>
                <w:rFonts w:ascii="Arial" w:hAnsi="Arial" w:cs="Arial"/>
                <w:bCs/>
                <w:lang w:eastAsia="zh-TW"/>
              </w:rPr>
              <w:t>TB</w:t>
            </w:r>
            <w:r>
              <w:rPr>
                <w:rFonts w:ascii="Arial" w:hAnsi="Arial" w:cs="Arial" w:hint="eastAsia"/>
                <w:bCs/>
                <w:lang w:eastAsia="zh-TW"/>
              </w:rPr>
              <w:t>5</w:t>
            </w:r>
            <w:r w:rsidRPr="000337C4">
              <w:rPr>
                <w:rFonts w:ascii="Arial" w:hAnsi="Arial" w:cs="Arial"/>
                <w:bCs/>
                <w:lang w:eastAsia="zh-TW"/>
              </w:rPr>
              <w:t>_</w:t>
            </w:r>
            <w:r>
              <w:rPr>
                <w:rFonts w:ascii="Arial" w:hAnsi="Arial" w:cs="Arial" w:hint="eastAsia"/>
                <w:bCs/>
                <w:lang w:eastAsia="zh-TW"/>
              </w:rPr>
              <w:t xml:space="preserve">GRADE </w:t>
            </w:r>
            <w:r>
              <w:rPr>
                <w:rFonts w:ascii="Arial" w:hAnsi="Arial" w:cs="Arial" w:hint="eastAsia"/>
                <w:bCs/>
                <w:lang w:eastAsia="zh-TW"/>
              </w:rPr>
              <w:t>被點選</w:t>
            </w:r>
          </w:p>
          <w:p w:rsidR="00523649" w:rsidRDefault="00523649" w:rsidP="00523649">
            <w:pPr>
              <w:pStyle w:val="Tabletext"/>
              <w:keepLines w:val="0"/>
              <w:spacing w:after="0" w:line="240" w:lineRule="auto"/>
              <w:rPr>
                <w:ins w:id="43" w:author="FIS" w:date="2015-05-12T11:22:00Z"/>
                <w:rFonts w:ascii="Arial" w:hAnsi="Arial" w:cs="Arial" w:hint="eastAsia"/>
                <w:bCs/>
                <w:lang w:eastAsia="zh-TW"/>
              </w:rPr>
            </w:pPr>
            <w:r>
              <w:rPr>
                <w:rFonts w:ascii="Arial" w:hAnsi="Arial" w:cs="Arial" w:hint="eastAsia"/>
                <w:bCs/>
                <w:lang w:eastAsia="zh-TW"/>
              </w:rPr>
              <w:t xml:space="preserve">  </w:t>
            </w:r>
            <w:r>
              <w:rPr>
                <w:rFonts w:ascii="Arial" w:hAnsi="Arial" w:cs="Arial" w:hint="eastAsia"/>
                <w:bCs/>
                <w:lang w:eastAsia="zh-TW"/>
              </w:rPr>
              <w:t>放</w:t>
            </w:r>
            <w:r>
              <w:rPr>
                <w:rFonts w:ascii="Arial" w:hAnsi="Arial" w:cs="Arial" w:hint="eastAsia"/>
                <w:bCs/>
                <w:lang w:eastAsia="zh-TW"/>
              </w:rPr>
              <w:t>5</w:t>
            </w:r>
          </w:p>
          <w:p w:rsidR="004851AD" w:rsidRDefault="004851AD" w:rsidP="004851AD">
            <w:pPr>
              <w:pStyle w:val="Tabletext"/>
              <w:keepLines w:val="0"/>
              <w:spacing w:after="0" w:line="240" w:lineRule="auto"/>
              <w:rPr>
                <w:ins w:id="44" w:author="FIS" w:date="2015-05-12T11:22:00Z"/>
                <w:rFonts w:ascii="Arial" w:hAnsi="Arial" w:cs="Arial" w:hint="eastAsia"/>
                <w:bCs/>
                <w:lang w:eastAsia="zh-TW"/>
              </w:rPr>
            </w:pPr>
            <w:ins w:id="45" w:author="FIS" w:date="2015-05-12T11:22:00Z">
              <w:r>
                <w:rPr>
                  <w:rFonts w:hint="eastAsia"/>
                  <w:bCs/>
                  <w:lang w:eastAsia="zh-TW"/>
                </w:rPr>
                <w:t xml:space="preserve">ELSE IF </w:t>
              </w:r>
              <w:r w:rsidRPr="000337C4">
                <w:rPr>
                  <w:rFonts w:ascii="Arial" w:hAnsi="Arial" w:cs="Arial"/>
                  <w:bCs/>
                  <w:lang w:eastAsia="zh-TW"/>
                </w:rPr>
                <w:t>TB</w:t>
              </w:r>
              <w:r>
                <w:rPr>
                  <w:rFonts w:ascii="Arial" w:hAnsi="Arial" w:cs="Arial" w:hint="eastAsia"/>
                  <w:bCs/>
                  <w:lang w:eastAsia="zh-TW"/>
                </w:rPr>
                <w:t>6</w:t>
              </w:r>
              <w:r w:rsidRPr="000337C4">
                <w:rPr>
                  <w:rFonts w:ascii="Arial" w:hAnsi="Arial" w:cs="Arial"/>
                  <w:bCs/>
                  <w:lang w:eastAsia="zh-TW"/>
                </w:rPr>
                <w:t>_</w:t>
              </w:r>
              <w:r>
                <w:rPr>
                  <w:rFonts w:ascii="Arial" w:hAnsi="Arial" w:cs="Arial" w:hint="eastAsia"/>
                  <w:bCs/>
                  <w:lang w:eastAsia="zh-TW"/>
                </w:rPr>
                <w:t xml:space="preserve">GRADE </w:t>
              </w:r>
              <w:r>
                <w:rPr>
                  <w:rFonts w:ascii="Arial" w:hAnsi="Arial" w:cs="Arial" w:hint="eastAsia"/>
                  <w:bCs/>
                  <w:lang w:eastAsia="zh-TW"/>
                </w:rPr>
                <w:t>被點選</w:t>
              </w:r>
            </w:ins>
          </w:p>
          <w:p w:rsidR="004851AD" w:rsidRDefault="004851AD" w:rsidP="00523649">
            <w:pPr>
              <w:pStyle w:val="Tabletext"/>
              <w:keepLines w:val="0"/>
              <w:spacing w:after="0" w:line="240" w:lineRule="auto"/>
              <w:rPr>
                <w:rFonts w:ascii="Arial" w:hAnsi="Arial" w:cs="Arial" w:hint="eastAsia"/>
                <w:bCs/>
                <w:lang w:eastAsia="zh-TW"/>
              </w:rPr>
            </w:pPr>
            <w:ins w:id="46" w:author="FIS" w:date="2015-05-12T11:22:00Z">
              <w:r>
                <w:rPr>
                  <w:rFonts w:ascii="Arial" w:hAnsi="Arial" w:cs="Arial" w:hint="eastAsia"/>
                  <w:bCs/>
                  <w:lang w:eastAsia="zh-TW"/>
                </w:rPr>
                <w:t xml:space="preserve">  </w:t>
              </w:r>
              <w:r>
                <w:rPr>
                  <w:rFonts w:ascii="Arial" w:hAnsi="Arial" w:cs="Arial" w:hint="eastAsia"/>
                  <w:bCs/>
                  <w:lang w:eastAsia="zh-TW"/>
                </w:rPr>
                <w:t>放</w:t>
              </w:r>
              <w:r>
                <w:rPr>
                  <w:rFonts w:ascii="Arial" w:hAnsi="Arial" w:cs="Arial" w:hint="eastAsia"/>
                  <w:bCs/>
                  <w:lang w:eastAsia="zh-TW"/>
                </w:rPr>
                <w:t>6</w:t>
              </w:r>
            </w:ins>
          </w:p>
          <w:p w:rsidR="00523649" w:rsidRDefault="00523649" w:rsidP="00732C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END IF</w:t>
            </w:r>
          </w:p>
        </w:tc>
      </w:tr>
      <w:tr w:rsidR="00523649">
        <w:tc>
          <w:tcPr>
            <w:tcW w:w="2520" w:type="dxa"/>
          </w:tcPr>
          <w:p w:rsidR="00523649" w:rsidRDefault="00523649" w:rsidP="00732C3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殘廢等級</w:t>
            </w:r>
          </w:p>
        </w:tc>
        <w:tc>
          <w:tcPr>
            <w:tcW w:w="3780" w:type="dxa"/>
          </w:tcPr>
          <w:p w:rsidR="00523649" w:rsidRDefault="00523649" w:rsidP="00732C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點選該行之</w:t>
            </w:r>
            <w:r w:rsidR="00E905AE">
              <w:rPr>
                <w:rStyle w:val="style31"/>
                <w:rFonts w:hint="eastAsia"/>
                <w:color w:val="000000"/>
                <w:lang w:eastAsia="zh-TW"/>
              </w:rPr>
              <w:t>GRADE</w:t>
            </w:r>
          </w:p>
        </w:tc>
      </w:tr>
      <w:tr w:rsidR="00523649">
        <w:tc>
          <w:tcPr>
            <w:tcW w:w="2520" w:type="dxa"/>
          </w:tcPr>
          <w:p w:rsidR="00523649" w:rsidRDefault="00523649" w:rsidP="00732C3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給付比例</w:t>
            </w:r>
          </w:p>
        </w:tc>
        <w:tc>
          <w:tcPr>
            <w:tcW w:w="3780" w:type="dxa"/>
          </w:tcPr>
          <w:p w:rsidR="00523649" w:rsidRDefault="00E905AE" w:rsidP="00732C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點選該行之</w:t>
            </w:r>
            <w:r w:rsidRPr="00E905AE">
              <w:rPr>
                <w:rFonts w:ascii="Arial" w:hAnsi="Arial" w:cs="Arial"/>
                <w:bCs/>
                <w:lang w:eastAsia="zh-TW"/>
              </w:rPr>
              <w:t>RATE</w:t>
            </w:r>
          </w:p>
        </w:tc>
      </w:tr>
      <w:tr w:rsidR="00523649">
        <w:tc>
          <w:tcPr>
            <w:tcW w:w="2520" w:type="dxa"/>
          </w:tcPr>
          <w:p w:rsidR="00523649" w:rsidRDefault="00523649" w:rsidP="00732C3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殘廢程度描述</w:t>
            </w:r>
          </w:p>
        </w:tc>
        <w:tc>
          <w:tcPr>
            <w:tcW w:w="3780" w:type="dxa"/>
          </w:tcPr>
          <w:p w:rsidR="00523649" w:rsidRDefault="00E905AE" w:rsidP="00732C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點選該行之</w:t>
            </w:r>
            <w:r>
              <w:rPr>
                <w:rFonts w:ascii="Arial" w:hAnsi="Arial" w:cs="Arial" w:hint="eastAsia"/>
                <w:bCs/>
                <w:lang w:eastAsia="zh-TW"/>
              </w:rPr>
              <w:t>DISB_DISC</w:t>
            </w:r>
          </w:p>
        </w:tc>
      </w:tr>
    </w:tbl>
    <w:p w:rsidR="000337C4" w:rsidRDefault="000337C4" w:rsidP="00523649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kern w:val="2"/>
          <w:szCs w:val="24"/>
          <w:lang w:eastAsia="zh-TW"/>
        </w:rPr>
      </w:pPr>
    </w:p>
    <w:sectPr w:rsidR="000337C4">
      <w:footerReference w:type="even" r:id="rId9"/>
      <w:footerReference w:type="default" r:id="rId10"/>
      <w:pgSz w:w="11906" w:h="16838"/>
      <w:pgMar w:top="1440" w:right="926" w:bottom="1440" w:left="9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7A70" w:rsidRDefault="00A97A70">
      <w:r>
        <w:separator/>
      </w:r>
    </w:p>
  </w:endnote>
  <w:endnote w:type="continuationSeparator" w:id="0">
    <w:p w:rsidR="00A97A70" w:rsidRDefault="00A97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7C4" w:rsidRDefault="000337C4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337C4" w:rsidRDefault="000337C4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7C4" w:rsidRDefault="000337C4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45B36">
      <w:rPr>
        <w:rStyle w:val="a6"/>
        <w:noProof/>
      </w:rPr>
      <w:t>3</w:t>
    </w:r>
    <w:r>
      <w:rPr>
        <w:rStyle w:val="a6"/>
      </w:rPr>
      <w:fldChar w:fldCharType="end"/>
    </w:r>
  </w:p>
  <w:p w:rsidR="000337C4" w:rsidRDefault="000337C4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7A70" w:rsidRDefault="00A97A70">
      <w:r>
        <w:separator/>
      </w:r>
    </w:p>
  </w:footnote>
  <w:footnote w:type="continuationSeparator" w:id="0">
    <w:p w:rsidR="00A97A70" w:rsidRDefault="00A97A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8"/>
  </w:num>
  <w:num w:numId="5">
    <w:abstractNumId w:val="4"/>
  </w:num>
  <w:num w:numId="6">
    <w:abstractNumId w:val="1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56558"/>
    <w:rsid w:val="000337C4"/>
    <w:rsid w:val="00056558"/>
    <w:rsid w:val="000B75EF"/>
    <w:rsid w:val="00145B36"/>
    <w:rsid w:val="002B10C8"/>
    <w:rsid w:val="002E3427"/>
    <w:rsid w:val="0032794D"/>
    <w:rsid w:val="003A09CD"/>
    <w:rsid w:val="003D15B1"/>
    <w:rsid w:val="003D2D6C"/>
    <w:rsid w:val="00415E8A"/>
    <w:rsid w:val="00423981"/>
    <w:rsid w:val="004851AD"/>
    <w:rsid w:val="00494D08"/>
    <w:rsid w:val="004C2B8A"/>
    <w:rsid w:val="004C5FAB"/>
    <w:rsid w:val="00523649"/>
    <w:rsid w:val="00525CB6"/>
    <w:rsid w:val="00543CA9"/>
    <w:rsid w:val="00544CF9"/>
    <w:rsid w:val="0060661C"/>
    <w:rsid w:val="00607338"/>
    <w:rsid w:val="00626725"/>
    <w:rsid w:val="00724C7A"/>
    <w:rsid w:val="00732C35"/>
    <w:rsid w:val="007D211B"/>
    <w:rsid w:val="00841D96"/>
    <w:rsid w:val="009A6AC0"/>
    <w:rsid w:val="00A00871"/>
    <w:rsid w:val="00A97A70"/>
    <w:rsid w:val="00AC586D"/>
    <w:rsid w:val="00B17476"/>
    <w:rsid w:val="00B55381"/>
    <w:rsid w:val="00BB044F"/>
    <w:rsid w:val="00C74FD9"/>
    <w:rsid w:val="00E905AE"/>
    <w:rsid w:val="00EA4FA8"/>
    <w:rsid w:val="00F22970"/>
    <w:rsid w:val="00FE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84D53A1-E4AC-480F-8C43-57DA81294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character" w:styleId="a7">
    <w:name w:val="annotation reference"/>
    <w:semiHidden/>
    <w:rsid w:val="004C5FAB"/>
    <w:rPr>
      <w:sz w:val="18"/>
      <w:szCs w:val="18"/>
    </w:rPr>
  </w:style>
  <w:style w:type="paragraph" w:styleId="a8">
    <w:name w:val="annotation text"/>
    <w:basedOn w:val="a"/>
    <w:semiHidden/>
    <w:rsid w:val="004C5FAB"/>
  </w:style>
  <w:style w:type="paragraph" w:styleId="a9">
    <w:name w:val="annotation subject"/>
    <w:basedOn w:val="a8"/>
    <w:next w:val="a8"/>
    <w:semiHidden/>
    <w:rsid w:val="004C5FAB"/>
    <w:rPr>
      <w:b/>
      <w:bCs/>
    </w:rPr>
  </w:style>
  <w:style w:type="paragraph" w:styleId="aa">
    <w:name w:val="Balloon Text"/>
    <w:basedOn w:val="a"/>
    <w:semiHidden/>
    <w:rsid w:val="004C5FAB"/>
    <w:rPr>
      <w:rFonts w:ascii="Arial" w:hAnsi="Arial"/>
      <w:sz w:val="18"/>
      <w:szCs w:val="18"/>
    </w:rPr>
  </w:style>
  <w:style w:type="character" w:customStyle="1" w:styleId="style31">
    <w:name w:val="style31"/>
    <w:rsid w:val="000337C4"/>
    <w:rPr>
      <w:rFonts w:ascii="Arial" w:hAnsi="Arial" w:cs="Arial" w:hint="default"/>
      <w:sz w:val="20"/>
      <w:szCs w:val="20"/>
    </w:rPr>
  </w:style>
  <w:style w:type="paragraph" w:styleId="ab">
    <w:name w:val="header"/>
    <w:basedOn w:val="a"/>
    <w:link w:val="ac"/>
    <w:rsid w:val="00145B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rsid w:val="00145B36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2003-05-13T05:23:00Z</cp:lastPrinted>
  <dcterms:created xsi:type="dcterms:W3CDTF">2020-07-27T00:56:00Z</dcterms:created>
  <dcterms:modified xsi:type="dcterms:W3CDTF">2020-07-27T00:56:00Z</dcterms:modified>
</cp:coreProperties>
</file>