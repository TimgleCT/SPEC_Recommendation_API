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1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080E6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7929D3">
                <w:rPr>
                  <w:rFonts w:ascii="新細明體" w:hAnsi="新細明體" w:hint="eastAsia"/>
                  <w:bCs/>
                  <w:lang w:eastAsia="zh-TW"/>
                </w:rPr>
                <w:t>11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7929D3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54E8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E89" w:rsidRDefault="00854E8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2"/>
                <w:attr w:name="Day" w:val="1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2006/12/1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E89" w:rsidRDefault="00854E8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增加寫入登打資料模組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E89" w:rsidRDefault="00854E8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E89" w:rsidRDefault="00854E8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47A5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A59" w:rsidRDefault="00947A5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8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2007/8/2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A59" w:rsidRDefault="00947A5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增加中醫收據統計表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A59" w:rsidRDefault="00947A5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A59" w:rsidRDefault="00947A59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C13D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3DC" w:rsidRDefault="00AC13DC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8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2007/8/22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3DC" w:rsidRDefault="00AC13DC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增加收據副本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3DC" w:rsidRDefault="00AC13DC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3DC" w:rsidRDefault="00AC13DC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C6A8F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A8F" w:rsidRDefault="002C6A8F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12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2007/12/28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A8F" w:rsidRDefault="002C6A8F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收據種類改為只有住院收據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A8F" w:rsidRDefault="002C6A8F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A8F" w:rsidRDefault="002C6A8F" w:rsidP="00854E8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31"/>
        <w:gridCol w:w="5695"/>
        <w:gridCol w:w="1288"/>
        <w:gridCol w:w="1788"/>
      </w:tblGrid>
      <w:tr w:rsidR="00200BC8" w:rsidRPr="00E8700A" w:rsidTr="000D3D07">
        <w:tc>
          <w:tcPr>
            <w:tcW w:w="1271" w:type="dxa"/>
          </w:tcPr>
          <w:p w:rsidR="00200BC8" w:rsidRPr="00E8700A" w:rsidRDefault="00200BC8" w:rsidP="00C129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31" w:type="dxa"/>
          </w:tcPr>
          <w:p w:rsidR="00200BC8" w:rsidRPr="00E8700A" w:rsidRDefault="00200BC8" w:rsidP="00C129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695" w:type="dxa"/>
          </w:tcPr>
          <w:p w:rsidR="00200BC8" w:rsidRPr="00E8700A" w:rsidRDefault="00200BC8" w:rsidP="00C129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88" w:type="dxa"/>
          </w:tcPr>
          <w:p w:rsidR="00200BC8" w:rsidRPr="00E8700A" w:rsidRDefault="00200BC8" w:rsidP="00C129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88" w:type="dxa"/>
          </w:tcPr>
          <w:p w:rsidR="00200BC8" w:rsidRPr="00E8700A" w:rsidRDefault="00200BC8" w:rsidP="00C129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00BC8" w:rsidRPr="00E8700A" w:rsidTr="000D3D07">
        <w:tc>
          <w:tcPr>
            <w:tcW w:w="1271" w:type="dxa"/>
          </w:tcPr>
          <w:p w:rsidR="00200BC8" w:rsidRDefault="00200BC8" w:rsidP="00C129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2013/12/24</w:t>
            </w:r>
          </w:p>
        </w:tc>
        <w:tc>
          <w:tcPr>
            <w:tcW w:w="731" w:type="dxa"/>
          </w:tcPr>
          <w:p w:rsidR="00200BC8" w:rsidRDefault="00200BC8" w:rsidP="00C129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5695" w:type="dxa"/>
          </w:tcPr>
          <w:p w:rsidR="00200BC8" w:rsidRDefault="00200BC8" w:rsidP="00C1290B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理賠給付方式輸入作業調整</w:t>
            </w:r>
          </w:p>
        </w:tc>
        <w:tc>
          <w:tcPr>
            <w:tcW w:w="1288" w:type="dxa"/>
          </w:tcPr>
          <w:p w:rsidR="00200BC8" w:rsidRDefault="00200BC8" w:rsidP="00C1290B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凱鈞</w:t>
            </w:r>
          </w:p>
        </w:tc>
        <w:tc>
          <w:tcPr>
            <w:tcW w:w="1788" w:type="dxa"/>
          </w:tcPr>
          <w:p w:rsidR="00200BC8" w:rsidRPr="00E764B4" w:rsidRDefault="00200BC8" w:rsidP="00C1290B">
            <w:pPr>
              <w:spacing w:line="24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131224000166</w:t>
            </w:r>
          </w:p>
        </w:tc>
      </w:tr>
      <w:tr w:rsidR="000D3D07" w:rsidRPr="00E8700A" w:rsidTr="000D3D07">
        <w:trPr>
          <w:ins w:id="1" w:author="洪豪" w:date="2019-07-17T17:50:00Z"/>
        </w:trPr>
        <w:tc>
          <w:tcPr>
            <w:tcW w:w="1271" w:type="dxa"/>
          </w:tcPr>
          <w:p w:rsidR="000D3D07" w:rsidRDefault="000D3D07" w:rsidP="000D3D07">
            <w:pPr>
              <w:spacing w:line="240" w:lineRule="atLeast"/>
              <w:jc w:val="center"/>
              <w:rPr>
                <w:ins w:id="2" w:author="洪豪" w:date="2019-07-17T17:50:00Z"/>
                <w:rFonts w:ascii="細明體" w:eastAsia="細明體" w:hAnsi="細明體" w:cs="Courier New"/>
                <w:sz w:val="20"/>
                <w:szCs w:val="20"/>
              </w:rPr>
            </w:pPr>
            <w:ins w:id="3" w:author="洪豪" w:date="2019-07-17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2019-07-15</w:t>
              </w:r>
            </w:ins>
          </w:p>
        </w:tc>
        <w:tc>
          <w:tcPr>
            <w:tcW w:w="731" w:type="dxa"/>
          </w:tcPr>
          <w:p w:rsidR="000D3D07" w:rsidRDefault="000D3D07" w:rsidP="000D3D07">
            <w:pPr>
              <w:spacing w:line="240" w:lineRule="atLeast"/>
              <w:jc w:val="center"/>
              <w:rPr>
                <w:ins w:id="4" w:author="洪豪" w:date="2019-07-17T17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洪豪" w:date="2019-07-17T17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5695" w:type="dxa"/>
          </w:tcPr>
          <w:p w:rsidR="000D3D07" w:rsidRDefault="000D3D07" w:rsidP="000D3D07">
            <w:pPr>
              <w:spacing w:line="240" w:lineRule="atLeast"/>
              <w:rPr>
                <w:ins w:id="6" w:author="洪豪" w:date="2019-07-17T17:50:00Z"/>
                <w:rFonts w:hint="eastAsia"/>
                <w:color w:val="0000FF"/>
                <w:sz w:val="20"/>
                <w:szCs w:val="20"/>
              </w:rPr>
            </w:pPr>
            <w:ins w:id="7" w:author="洪豪" w:date="2019-07-17T17:50:00Z">
              <w:r w:rsidRPr="002A624E">
                <w:rPr>
                  <w:rFonts w:hint="eastAsia"/>
                  <w:color w:val="0000FF"/>
                  <w:sz w:val="20"/>
                  <w:szCs w:val="20"/>
                </w:rPr>
                <w:t>理賠受理去服務中心作業</w:t>
              </w:r>
              <w:r w:rsidRPr="002A624E">
                <w:rPr>
                  <w:rFonts w:hint="eastAsia"/>
                  <w:color w:val="0000FF"/>
                  <w:sz w:val="20"/>
                  <w:szCs w:val="20"/>
                </w:rPr>
                <w:t>-</w:t>
              </w:r>
              <w:r w:rsidRPr="002A624E">
                <w:rPr>
                  <w:rFonts w:hint="eastAsia"/>
                  <w:color w:val="0000FF"/>
                  <w:sz w:val="20"/>
                  <w:szCs w:val="20"/>
                </w:rPr>
                <w:t>壽核端</w:t>
              </w:r>
            </w:ins>
          </w:p>
        </w:tc>
        <w:tc>
          <w:tcPr>
            <w:tcW w:w="1288" w:type="dxa"/>
          </w:tcPr>
          <w:p w:rsidR="000D3D07" w:rsidRDefault="000D3D07" w:rsidP="000D3D07">
            <w:pPr>
              <w:spacing w:line="240" w:lineRule="atLeast"/>
              <w:jc w:val="center"/>
              <w:rPr>
                <w:ins w:id="8" w:author="洪豪" w:date="2019-07-17T17:50:00Z"/>
                <w:rFonts w:ascii="新細明體" w:hAnsi="新細明體" w:hint="eastAsia"/>
                <w:bCs/>
                <w:sz w:val="20"/>
                <w:szCs w:val="20"/>
              </w:rPr>
            </w:pPr>
            <w:ins w:id="9" w:author="洪豪" w:date="2019-07-17T17:50:00Z">
              <w:r>
                <w:rPr>
                  <w:rFonts w:ascii="新細明體" w:hAnsi="新細明體" w:hint="eastAsia"/>
                  <w:bCs/>
                  <w:sz w:val="20"/>
                  <w:szCs w:val="20"/>
                </w:rPr>
                <w:t>啟豪</w:t>
              </w:r>
            </w:ins>
          </w:p>
        </w:tc>
        <w:tc>
          <w:tcPr>
            <w:tcW w:w="1788" w:type="dxa"/>
          </w:tcPr>
          <w:p w:rsidR="000D3D07" w:rsidRDefault="000D3D07" w:rsidP="000D3D07">
            <w:pPr>
              <w:spacing w:line="240" w:lineRule="atLeast"/>
              <w:rPr>
                <w:ins w:id="10" w:author="洪豪" w:date="2019-07-17T17:50:00Z"/>
                <w:rFonts w:hint="eastAsia"/>
                <w:sz w:val="20"/>
              </w:rPr>
            </w:pPr>
            <w:ins w:id="11" w:author="洪豪" w:date="2019-07-17T17:50:00Z">
              <w:r w:rsidRPr="002A624E">
                <w:rPr>
                  <w:sz w:val="20"/>
                </w:rPr>
                <w:t>190402002089</w:t>
              </w:r>
            </w:ins>
          </w:p>
        </w:tc>
      </w:tr>
    </w:tbl>
    <w:p w:rsidR="00200BC8" w:rsidRDefault="00200BC8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101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0</w:t>
      </w:r>
      <w:r w:rsidR="00A21826">
        <w:rPr>
          <w:rFonts w:hint="eastAsia"/>
          <w:b/>
          <w:kern w:val="2"/>
          <w:sz w:val="24"/>
          <w:szCs w:val="24"/>
          <w:lang w:eastAsia="zh-TW"/>
        </w:rPr>
        <w:t>3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080E62">
        <w:rPr>
          <w:rFonts w:hint="eastAsia"/>
          <w:b/>
          <w:kern w:val="2"/>
          <w:sz w:val="24"/>
          <w:szCs w:val="24"/>
          <w:lang w:eastAsia="zh-TW"/>
        </w:rPr>
        <w:t>理賠簡易受理</w:t>
      </w:r>
      <w:r w:rsidR="00A21826">
        <w:rPr>
          <w:rFonts w:hint="eastAsia"/>
          <w:b/>
          <w:kern w:val="2"/>
          <w:sz w:val="24"/>
          <w:szCs w:val="24"/>
          <w:lang w:eastAsia="zh-TW"/>
        </w:rPr>
        <w:t>收據</w:t>
      </w:r>
      <w:r w:rsidR="007929D3">
        <w:rPr>
          <w:rFonts w:hint="eastAsia"/>
          <w:b/>
          <w:kern w:val="2"/>
          <w:sz w:val="24"/>
          <w:szCs w:val="24"/>
          <w:lang w:eastAsia="zh-TW"/>
        </w:rPr>
        <w:t>醫院輸入</w:t>
      </w:r>
    </w:p>
    <w:p w:rsidR="0023751E" w:rsidRPr="00A21826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080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</w:t>
            </w:r>
            <w:r w:rsidR="00A21826"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7929D3">
              <w:rPr>
                <w:rFonts w:ascii="細明體" w:eastAsia="細明體" w:hAnsi="細明體" w:hint="eastAsia"/>
                <w:sz w:val="20"/>
                <w:szCs w:val="20"/>
              </w:rPr>
              <w:t>醫院輸入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080E6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21826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65E9E" w:rsidRPr="002A58AE" w:rsidTr="00C1290B">
        <w:tc>
          <w:tcPr>
            <w:tcW w:w="2340" w:type="dxa"/>
          </w:tcPr>
          <w:p w:rsidR="00C65E9E" w:rsidRPr="002A58AE" w:rsidRDefault="00C65E9E" w:rsidP="00C129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460" w:type="dxa"/>
          </w:tcPr>
          <w:p w:rsidR="00C65E9E" w:rsidRPr="002A58AE" w:rsidRDefault="00C65E9E" w:rsidP="00C129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65E9E" w:rsidRPr="002A58AE" w:rsidTr="00C1290B">
        <w:tc>
          <w:tcPr>
            <w:tcW w:w="2340" w:type="dxa"/>
          </w:tcPr>
          <w:p w:rsidR="00C65E9E" w:rsidRPr="002A58AE" w:rsidRDefault="00C65E9E" w:rsidP="00C129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460" w:type="dxa"/>
          </w:tcPr>
          <w:p w:rsidR="00C65E9E" w:rsidRPr="002A58AE" w:rsidRDefault="00C65E9E" w:rsidP="00C129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C65E9E" w:rsidRPr="002A58AE" w:rsidTr="00C1290B">
        <w:tc>
          <w:tcPr>
            <w:tcW w:w="2340" w:type="dxa"/>
          </w:tcPr>
          <w:p w:rsidR="00C65E9E" w:rsidRPr="002A58AE" w:rsidRDefault="00C65E9E" w:rsidP="00C129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460" w:type="dxa"/>
          </w:tcPr>
          <w:p w:rsidR="00C65E9E" w:rsidRPr="002A58AE" w:rsidRDefault="00C65E9E" w:rsidP="00C129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65E9E" w:rsidRPr="002A58AE" w:rsidTr="00C1290B">
        <w:tc>
          <w:tcPr>
            <w:tcW w:w="2340" w:type="dxa"/>
          </w:tcPr>
          <w:p w:rsidR="00C65E9E" w:rsidRPr="002A58AE" w:rsidRDefault="00C65E9E" w:rsidP="00C1290B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460" w:type="dxa"/>
          </w:tcPr>
          <w:p w:rsidR="00C65E9E" w:rsidRPr="002A58AE" w:rsidRDefault="00C65E9E" w:rsidP="00C129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C65E9E" w:rsidRPr="00E01490" w:rsidTr="00C1290B">
        <w:tc>
          <w:tcPr>
            <w:tcW w:w="2340" w:type="dxa"/>
          </w:tcPr>
          <w:p w:rsidR="00C65E9E" w:rsidRDefault="00C65E9E" w:rsidP="00C1290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8460" w:type="dxa"/>
          </w:tcPr>
          <w:p w:rsidR="00C65E9E" w:rsidRDefault="00C65E9E" w:rsidP="00C1290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</w:t>
            </w:r>
            <w:r w:rsidR="0053424C">
              <w:rPr>
                <w:rFonts w:hint="eastAsia"/>
                <w:lang w:eastAsia="zh-TW"/>
              </w:rPr>
              <w:t>簡易</w:t>
            </w:r>
            <w:r>
              <w:rPr>
                <w:rFonts w:hint="eastAsia"/>
                <w:lang w:eastAsia="zh-TW"/>
              </w:rPr>
              <w:t>受理</w:t>
            </w:r>
            <w:r w:rsidR="00A21826">
              <w:rPr>
                <w:rFonts w:hint="eastAsia"/>
                <w:lang w:eastAsia="zh-TW"/>
              </w:rPr>
              <w:t>收據醫院</w:t>
            </w:r>
            <w:r>
              <w:rPr>
                <w:rFonts w:hint="eastAsia"/>
                <w:lang w:eastAsia="zh-TW"/>
              </w:rPr>
              <w:t>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</w:t>
            </w:r>
            <w:r w:rsidR="00A21826">
              <w:rPr>
                <w:rFonts w:hint="eastAsia"/>
                <w:sz w:val="20"/>
                <w:szCs w:val="20"/>
              </w:rPr>
              <w:t>6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0C044D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7C098B" w:rsidRDefault="007929D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14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113E2">
        <w:tc>
          <w:tcPr>
            <w:tcW w:w="720" w:type="dxa"/>
          </w:tcPr>
          <w:p w:rsidR="002113E2" w:rsidRDefault="002113E2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收據總張數</w:t>
            </w:r>
          </w:p>
        </w:tc>
        <w:tc>
          <w:tcPr>
            <w:tcW w:w="1800" w:type="dxa"/>
            <w:vAlign w:val="bottom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2113E2" w:rsidRDefault="002113E2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21826">
        <w:tc>
          <w:tcPr>
            <w:tcW w:w="720" w:type="dxa"/>
          </w:tcPr>
          <w:p w:rsidR="00A21826" w:rsidRDefault="00A2182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1800" w:type="dxa"/>
            <w:vAlign w:val="bottom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與醫院名稱為成對的多筆</w:t>
            </w:r>
          </w:p>
        </w:tc>
      </w:tr>
      <w:tr w:rsidR="00A21826">
        <w:tc>
          <w:tcPr>
            <w:tcW w:w="720" w:type="dxa"/>
          </w:tcPr>
          <w:p w:rsidR="00A21826" w:rsidRDefault="00A21826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醫院名稱</w:t>
            </w:r>
          </w:p>
        </w:tc>
        <w:tc>
          <w:tcPr>
            <w:tcW w:w="1800" w:type="dxa"/>
            <w:vAlign w:val="bottom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50</w:t>
            </w:r>
          </w:p>
        </w:tc>
        <w:tc>
          <w:tcPr>
            <w:tcW w:w="4320" w:type="dxa"/>
          </w:tcPr>
          <w:p w:rsidR="00A21826" w:rsidRDefault="00A21826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47A59">
        <w:tc>
          <w:tcPr>
            <w:tcW w:w="720" w:type="dxa"/>
          </w:tcPr>
          <w:p w:rsidR="00947A59" w:rsidRDefault="00947A59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947A59" w:rsidRDefault="00947A5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中醫收據統計表總張數</w:t>
            </w:r>
          </w:p>
        </w:tc>
        <w:tc>
          <w:tcPr>
            <w:tcW w:w="1800" w:type="dxa"/>
            <w:vAlign w:val="bottom"/>
          </w:tcPr>
          <w:p w:rsidR="00947A59" w:rsidRDefault="00947A5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947A59" w:rsidRDefault="00947A59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C13DC">
        <w:tc>
          <w:tcPr>
            <w:tcW w:w="720" w:type="dxa"/>
          </w:tcPr>
          <w:p w:rsidR="00AC13DC" w:rsidRDefault="00AC13DC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C13DC" w:rsidRDefault="00AC13DC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收據副本總張數</w:t>
            </w:r>
          </w:p>
        </w:tc>
        <w:tc>
          <w:tcPr>
            <w:tcW w:w="1800" w:type="dxa"/>
            <w:vAlign w:val="bottom"/>
          </w:tcPr>
          <w:p w:rsidR="00AC13DC" w:rsidRDefault="00AC13DC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INTEGER</w:t>
            </w:r>
          </w:p>
        </w:tc>
        <w:tc>
          <w:tcPr>
            <w:tcW w:w="4320" w:type="dxa"/>
          </w:tcPr>
          <w:p w:rsidR="00AC13DC" w:rsidRDefault="00AC13DC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655DB" w:rsidRPr="002113E2" w:rsidRDefault="002113E2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基本資料區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畫面欄位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Pr="000C044D" w:rsidRDefault="000655DB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655D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Default="00FA3B02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0655DB">
              <w:rPr>
                <w:rFonts w:ascii="細明體" w:eastAsia="細明體" w:hAnsi="細明體" w:hint="eastAsia"/>
                <w:sz w:val="20"/>
                <w:szCs w:val="20"/>
              </w:rPr>
              <w:t>總張數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傳入參數</w:t>
            </w:r>
          </w:p>
        </w:tc>
      </w:tr>
    </w:tbl>
    <w:p w:rsidR="002113E2" w:rsidRDefault="000655DB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655DB">
        <w:rPr>
          <w:rFonts w:hint="eastAsia"/>
          <w:bCs/>
          <w:color w:val="000000"/>
          <w:lang w:eastAsia="zh-TW"/>
        </w:rPr>
        <w:t>醫院選擇區</w:t>
      </w:r>
    </w:p>
    <w:p w:rsidR="000655DB" w:rsidRPr="000655DB" w:rsidRDefault="00FA3B02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依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傳入參數之醫院名稱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產生醫院選擇下拉。</w:t>
      </w:r>
    </w:p>
    <w:p w:rsidR="000655DB" w:rsidRPr="000655DB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張數</w:t>
      </w:r>
      <w:r>
        <w:rPr>
          <w:rFonts w:hint="eastAsia"/>
          <w:bCs/>
          <w:color w:val="000000"/>
          <w:lang w:eastAsia="zh-TW"/>
        </w:rPr>
        <w:t xml:space="preserve">Default </w:t>
      </w:r>
      <w:r>
        <w:rPr>
          <w:rFonts w:hint="eastAsia"/>
          <w:bCs/>
          <w:color w:val="000000"/>
          <w:lang w:eastAsia="zh-TW"/>
        </w:rPr>
        <w:t>為</w:t>
      </w:r>
      <w:r w:rsidRPr="000655DB">
        <w:rPr>
          <w:rFonts w:ascii="新細明體" w:hAnsi="新細明體" w:hint="eastAsia"/>
          <w:bCs/>
          <w:color w:val="000000"/>
          <w:lang w:eastAsia="zh-TW"/>
        </w:rPr>
        <w:t>1</w:t>
      </w:r>
      <w:r>
        <w:rPr>
          <w:rFonts w:ascii="新細明體" w:hAnsi="新細明體" w:hint="eastAsia"/>
          <w:bCs/>
          <w:color w:val="000000"/>
          <w:lang w:eastAsia="zh-TW"/>
        </w:rPr>
        <w:t>。</w:t>
      </w:r>
    </w:p>
    <w:p w:rsidR="000655DB" w:rsidRDefault="000655DB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已選擇醫院區</w:t>
      </w:r>
    </w:p>
    <w:p w:rsidR="000655DB" w:rsidRDefault="000655DB" w:rsidP="000655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DTAAA00</w:t>
      </w:r>
      <w:r w:rsidR="00FA3B02">
        <w:rPr>
          <w:rFonts w:hint="eastAsia"/>
          <w:bCs/>
          <w:lang w:eastAsia="zh-TW"/>
        </w:rPr>
        <w:t>6</w:t>
      </w:r>
      <w:r>
        <w:rPr>
          <w:rFonts w:hint="eastAsia"/>
          <w:bCs/>
          <w:lang w:eastAsia="zh-TW"/>
        </w:rPr>
        <w:t xml:space="preserve"> BY </w:t>
      </w: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受理編號</w:t>
      </w:r>
    </w:p>
    <w:p w:rsidR="000655DB" w:rsidRDefault="000655DB" w:rsidP="000655D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 FOUND</w:t>
      </w:r>
      <w:r>
        <w:rPr>
          <w:rFonts w:hint="eastAsia"/>
          <w:bCs/>
          <w:lang w:eastAsia="zh-TW"/>
        </w:rPr>
        <w:t>：</w:t>
      </w:r>
    </w:p>
    <w:p w:rsidR="000655DB" w:rsidRDefault="000655DB" w:rsidP="000655D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顯示讀取到的資料於已選擇醫院區。</w:t>
      </w:r>
    </w:p>
    <w:p w:rsidR="002113E2" w:rsidRPr="000D3D07" w:rsidRDefault="000655DB" w:rsidP="009A7C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2" w:author="洪豪" w:date="2019-07-17T17:51:00Z"/>
          <w:b/>
          <w:bCs/>
          <w:color w:val="000000"/>
          <w:lang w:eastAsia="zh-TW"/>
          <w:rPrChange w:id="13" w:author="洪豪" w:date="2019-07-17T17:51:00Z">
            <w:rPr>
              <w:ins w:id="14" w:author="洪豪" w:date="2019-07-17T17:51:00Z"/>
              <w:bCs/>
              <w:color w:val="000000"/>
              <w:lang w:eastAsia="zh-TW"/>
            </w:rPr>
          </w:rPrChange>
        </w:rPr>
      </w:pPr>
      <w:r w:rsidRPr="003001AC">
        <w:rPr>
          <w:rFonts w:hint="eastAsia"/>
          <w:bCs/>
          <w:color w:val="000000"/>
          <w:lang w:eastAsia="zh-TW"/>
        </w:rPr>
        <w:t>END IF</w:t>
      </w:r>
      <w:r w:rsidRPr="003001AC">
        <w:rPr>
          <w:rFonts w:hint="eastAsia"/>
          <w:bCs/>
          <w:color w:val="000000"/>
          <w:lang w:eastAsia="zh-TW"/>
        </w:rPr>
        <w:t>。</w:t>
      </w:r>
      <w:r w:rsidR="009A7CC5">
        <w:rPr>
          <w:rFonts w:hint="eastAsia"/>
          <w:bCs/>
          <w:color w:val="000000"/>
          <w:lang w:eastAsia="zh-TW"/>
        </w:rPr>
        <w:t xml:space="preserve"> </w:t>
      </w:r>
    </w:p>
    <w:p w:rsidR="000D3D07" w:rsidRPr="00AB6C09" w:rsidRDefault="000D3D07" w:rsidP="000D3D0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5" w:author="洪豪" w:date="2019-07-17T17:51:00Z"/>
          <w:rFonts w:hint="eastAsia"/>
          <w:b/>
          <w:bCs/>
          <w:color w:val="000000"/>
          <w:lang w:eastAsia="zh-TW"/>
        </w:rPr>
      </w:pPr>
      <w:ins w:id="16" w:author="洪豪" w:date="2019-07-17T17:51:00Z">
        <w:r>
          <w:rPr>
            <w:rFonts w:hint="eastAsia"/>
            <w:bCs/>
            <w:color w:val="000000"/>
            <w:lang w:eastAsia="zh-TW"/>
          </w:rPr>
          <w:t>IF NOT FOUND</w:t>
        </w:r>
        <w:r>
          <w:rPr>
            <w:rFonts w:hint="eastAsia"/>
            <w:bCs/>
            <w:color w:val="000000"/>
            <w:lang w:eastAsia="zh-TW"/>
          </w:rPr>
          <w:t>，判斷是否為</w:t>
        </w:r>
        <w:r>
          <w:rPr>
            <w:rFonts w:hint="eastAsia"/>
            <w:bCs/>
            <w:color w:val="000000"/>
            <w:lang w:eastAsia="zh-TW"/>
          </w:rPr>
          <w:t>MI 2.0</w:t>
        </w:r>
        <w:r>
          <w:rPr>
            <w:rFonts w:hint="eastAsia"/>
            <w:bCs/>
            <w:color w:val="000000"/>
            <w:lang w:eastAsia="zh-TW"/>
          </w:rPr>
          <w:t>件，如果是，則讀取收據資料</w:t>
        </w:r>
      </w:ins>
    </w:p>
    <w:p w:rsidR="000D3D07" w:rsidRPr="00F418D3" w:rsidRDefault="000D3D07" w:rsidP="000D3D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b/>
          <w:bCs/>
          <w:color w:val="000000"/>
          <w:lang w:eastAsia="zh-TW"/>
        </w:rPr>
        <w:pPrChange w:id="17" w:author="洪豪" w:date="2019-07-17T17:51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8" w:author="洪豪" w:date="2019-07-17T17:52:00Z">
        <w:r>
          <w:rPr>
            <w:rFonts w:hint="eastAsia"/>
            <w:bCs/>
            <w:color w:val="000000"/>
            <w:lang w:eastAsia="zh-TW"/>
          </w:rPr>
          <w:t>讀取</w:t>
        </w:r>
        <w:r>
          <w:rPr>
            <w:rFonts w:hint="eastAsia"/>
            <w:bCs/>
            <w:color w:val="000000"/>
            <w:lang w:eastAsia="zh-TW"/>
          </w:rPr>
          <w:t>DTAAM007</w:t>
        </w:r>
        <w:r>
          <w:rPr>
            <w:rFonts w:hint="eastAsia"/>
            <w:bCs/>
            <w:color w:val="000000"/>
            <w:lang w:eastAsia="zh-TW"/>
          </w:rPr>
          <w:t>，</w:t>
        </w:r>
        <w:r>
          <w:rPr>
            <w:rFonts w:hint="eastAsia"/>
            <w:bCs/>
            <w:color w:val="000000"/>
            <w:lang w:eastAsia="zh-TW"/>
          </w:rPr>
          <w:t>300014</w:t>
        </w:r>
        <w:r>
          <w:rPr>
            <w:rFonts w:hint="eastAsia"/>
            <w:bCs/>
            <w:color w:val="000000"/>
            <w:lang w:eastAsia="zh-TW"/>
          </w:rPr>
          <w:t>文件醫院資訊</w:t>
        </w:r>
      </w:ins>
    </w:p>
    <w:p w:rsidR="009A7CC5" w:rsidRPr="00F418D3" w:rsidRDefault="009A7CC5" w:rsidP="009A7CC5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</w:pPr>
    </w:p>
    <w:p w:rsidR="00245CF4" w:rsidRDefault="000655DB" w:rsidP="00245CF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輸入</w:t>
      </w:r>
    </w:p>
    <w:p w:rsidR="000655DB" w:rsidRDefault="000655DB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醫院</w:t>
            </w:r>
            <w:r w:rsidR="00FA3B02">
              <w:rPr>
                <w:rFonts w:hint="eastAsia"/>
                <w:bCs/>
                <w:lang w:eastAsia="zh-TW"/>
              </w:rPr>
              <w:t>是否選擇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請選擇醫院</w:t>
            </w:r>
          </w:p>
        </w:tc>
      </w:tr>
      <w:tr w:rsidR="00FA3B02">
        <w:tc>
          <w:tcPr>
            <w:tcW w:w="720" w:type="dxa"/>
          </w:tcPr>
          <w:p w:rsidR="00FA3B02" w:rsidRDefault="00FA3B02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FA3B02" w:rsidRDefault="00FA3B02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收據種類需選擇</w:t>
            </w:r>
          </w:p>
        </w:tc>
        <w:tc>
          <w:tcPr>
            <w:tcW w:w="3320" w:type="dxa"/>
          </w:tcPr>
          <w:p w:rsidR="00FA3B02" w:rsidRDefault="00FA3B02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請選擇收據種類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張數是否大於</w:t>
            </w: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請輸入正確張數</w:t>
            </w:r>
          </w:p>
        </w:tc>
      </w:tr>
      <w:tr w:rsidR="00343700" w:rsidRPr="00947A59">
        <w:tc>
          <w:tcPr>
            <w:tcW w:w="720" w:type="dxa"/>
          </w:tcPr>
          <w:p w:rsidR="00343700" w:rsidRPr="00947A59" w:rsidRDefault="00343700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343700" w:rsidRPr="00947A59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檢查已選擇醫院區是否已經存在該醫院代碼</w:t>
            </w:r>
            <w:r w:rsidR="008B560F" w:rsidRPr="00947A59">
              <w:rPr>
                <w:rFonts w:hint="eastAsia"/>
                <w:bCs/>
                <w:color w:val="000000"/>
                <w:lang w:eastAsia="zh-TW"/>
              </w:rPr>
              <w:t>+</w:t>
            </w:r>
            <w:r w:rsidR="008B560F" w:rsidRPr="00947A59">
              <w:rPr>
                <w:rFonts w:ascii="sөũ" w:hAnsi="sөũ"/>
                <w:color w:val="000000"/>
                <w:lang w:eastAsia="zh-TW"/>
              </w:rPr>
              <w:t>收據種類</w:t>
            </w:r>
          </w:p>
        </w:tc>
        <w:tc>
          <w:tcPr>
            <w:tcW w:w="3320" w:type="dxa"/>
          </w:tcPr>
          <w:p w:rsidR="00343700" w:rsidRPr="00947A59" w:rsidRDefault="00343700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該醫院</w:t>
            </w:r>
            <w:r w:rsidR="008B560F" w:rsidRPr="00947A59">
              <w:rPr>
                <w:rFonts w:hint="eastAsia"/>
                <w:bCs/>
                <w:color w:val="000000"/>
                <w:lang w:eastAsia="zh-TW"/>
              </w:rPr>
              <w:t>+</w:t>
            </w:r>
            <w:r w:rsidR="008B560F" w:rsidRPr="00947A59">
              <w:rPr>
                <w:rFonts w:ascii="sөũ" w:hAnsi="sөũ"/>
                <w:color w:val="000000"/>
                <w:lang w:eastAsia="zh-TW"/>
              </w:rPr>
              <w:t>收據種類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已輸入過，請重新選擇</w:t>
            </w:r>
          </w:p>
        </w:tc>
      </w:tr>
      <w:tr w:rsidR="008C5328" w:rsidRPr="00947A59">
        <w:tc>
          <w:tcPr>
            <w:tcW w:w="720" w:type="dxa"/>
          </w:tcPr>
          <w:p w:rsidR="008C5328" w:rsidRPr="00947A59" w:rsidRDefault="008C5328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8C5328" w:rsidRPr="00947A59" w:rsidRDefault="008C5328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ascii="sөũ" w:hAnsi="sөũ" w:hint="eastAsia"/>
                <w:color w:val="000000"/>
                <w:lang w:eastAsia="zh-TW"/>
              </w:rPr>
              <w:t>當</w:t>
            </w:r>
            <w:r w:rsidRPr="00947A59">
              <w:rPr>
                <w:rFonts w:ascii="sөũ" w:hAnsi="sөũ"/>
                <w:color w:val="000000"/>
                <w:lang w:eastAsia="zh-TW"/>
              </w:rPr>
              <w:t>已選擇醫院區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的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 xml:space="preserve">Total 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張數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+</w:t>
            </w:r>
            <w:r w:rsidRPr="00947A59">
              <w:rPr>
                <w:rFonts w:ascii="sөũ" w:hAnsi="sөũ"/>
                <w:color w:val="000000"/>
                <w:lang w:eastAsia="zh-TW"/>
              </w:rPr>
              <w:t>醫院選擇區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的張數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 xml:space="preserve">&gt; </w:t>
            </w: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傳入參數.</w:t>
            </w:r>
            <w:r w:rsidRPr="00947A59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收據總張數</w:t>
            </w:r>
          </w:p>
        </w:tc>
        <w:tc>
          <w:tcPr>
            <w:tcW w:w="3320" w:type="dxa"/>
          </w:tcPr>
          <w:p w:rsidR="008C5328" w:rsidRPr="00947A59" w:rsidRDefault="008C5328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收據張數已超過</w:t>
            </w:r>
          </w:p>
        </w:tc>
      </w:tr>
    </w:tbl>
    <w:p w:rsidR="000655DB" w:rsidRPr="00947A59" w:rsidRDefault="000655DB" w:rsidP="008C53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依輸入之張數及醫院帶入至下方已選擇醫院區。</w:t>
      </w:r>
      <w:r w:rsidR="008C5328" w:rsidRPr="00947A59">
        <w:rPr>
          <w:rFonts w:hint="eastAsia"/>
          <w:color w:val="000000"/>
          <w:lang w:eastAsia="zh-TW"/>
        </w:rPr>
        <w:t>(</w:t>
      </w:r>
      <w:r w:rsidR="008C5328" w:rsidRPr="00947A59">
        <w:rPr>
          <w:rFonts w:hint="eastAsia"/>
          <w:color w:val="000000"/>
          <w:lang w:eastAsia="zh-TW"/>
        </w:rPr>
        <w:t>輸入張數幾筆，</w:t>
      </w:r>
      <w:r w:rsidR="008C5328" w:rsidRPr="00947A59">
        <w:rPr>
          <w:rFonts w:ascii="sөũ" w:hAnsi="sөũ"/>
          <w:color w:val="000000"/>
          <w:lang w:eastAsia="zh-TW"/>
        </w:rPr>
        <w:t>已選擇醫院區</w:t>
      </w:r>
      <w:r w:rsidR="008C5328" w:rsidRPr="00947A59">
        <w:rPr>
          <w:rFonts w:ascii="sөũ" w:hAnsi="sөũ" w:hint="eastAsia"/>
          <w:color w:val="000000"/>
          <w:lang w:eastAsia="zh-TW"/>
        </w:rPr>
        <w:t>就</w:t>
      </w:r>
      <w:r w:rsidR="008C5328" w:rsidRPr="00947A59">
        <w:rPr>
          <w:rFonts w:ascii="sөũ" w:hAnsi="sөũ" w:hint="eastAsia"/>
          <w:color w:val="000000"/>
          <w:lang w:eastAsia="zh-TW"/>
        </w:rPr>
        <w:t>show</w:t>
      </w:r>
      <w:r w:rsidR="008C5328" w:rsidRPr="00947A59">
        <w:rPr>
          <w:rFonts w:ascii="sөũ" w:hAnsi="sөũ" w:hint="eastAsia"/>
          <w:color w:val="000000"/>
          <w:lang w:eastAsia="zh-TW"/>
        </w:rPr>
        <w:t>幾筆</w:t>
      </w:r>
      <w:r w:rsidR="008C5328" w:rsidRPr="00947A59">
        <w:rPr>
          <w:rFonts w:hint="eastAsia"/>
          <w:color w:val="000000"/>
          <w:lang w:eastAsia="zh-TW"/>
        </w:rPr>
        <w:t>)</w:t>
      </w:r>
    </w:p>
    <w:p w:rsidR="000655DB" w:rsidRPr="00947A59" w:rsidRDefault="00FA3B02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收據</w:t>
      </w:r>
      <w:r w:rsidR="000655DB" w:rsidRPr="00947A59">
        <w:rPr>
          <w:rFonts w:hint="eastAsia"/>
          <w:color w:val="000000"/>
          <w:lang w:eastAsia="zh-TW"/>
        </w:rPr>
        <w:t>序號逐筆加一。</w:t>
      </w:r>
    </w:p>
    <w:p w:rsidR="006268AC" w:rsidRPr="00947A59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color w:val="000000"/>
          <w:lang w:eastAsia="zh-TW"/>
        </w:rPr>
      </w:pPr>
    </w:p>
    <w:p w:rsidR="000655DB" w:rsidRPr="00947A59" w:rsidRDefault="00360B9A" w:rsidP="000655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947A59">
        <w:rPr>
          <w:rFonts w:hint="eastAsia"/>
          <w:b/>
          <w:bCs/>
          <w:color w:val="000000"/>
          <w:lang w:eastAsia="zh-TW"/>
        </w:rPr>
        <w:t>重設</w:t>
      </w:r>
    </w:p>
    <w:p w:rsidR="000655DB" w:rsidRPr="00947A59" w:rsidRDefault="00360B9A" w:rsidP="000655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將已選擇醫院區清空。</w:t>
      </w:r>
    </w:p>
    <w:p w:rsidR="00360B9A" w:rsidRPr="00947A59" w:rsidRDefault="00360B9A" w:rsidP="00360B9A">
      <w:pPr>
        <w:pStyle w:val="Tabletext"/>
        <w:keepLines w:val="0"/>
        <w:spacing w:after="0" w:line="240" w:lineRule="auto"/>
        <w:rPr>
          <w:rFonts w:hint="eastAsia"/>
          <w:b/>
          <w:bCs/>
          <w:color w:val="000000"/>
          <w:lang w:eastAsia="zh-TW"/>
        </w:rPr>
      </w:pPr>
    </w:p>
    <w:p w:rsidR="0023751E" w:rsidRPr="00947A59" w:rsidRDefault="00343700" w:rsidP="00E0726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947A59">
        <w:rPr>
          <w:rFonts w:hint="eastAsia"/>
          <w:b/>
          <w:bCs/>
          <w:color w:val="000000"/>
          <w:lang w:eastAsia="zh-TW"/>
        </w:rPr>
        <w:t>完成</w:t>
      </w:r>
    </w:p>
    <w:p w:rsidR="00343700" w:rsidRPr="00947A59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43700" w:rsidRPr="00947A59">
        <w:tc>
          <w:tcPr>
            <w:tcW w:w="7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343700" w:rsidRPr="00947A59">
        <w:tc>
          <w:tcPr>
            <w:tcW w:w="720" w:type="dxa"/>
          </w:tcPr>
          <w:p w:rsidR="00343700" w:rsidRPr="00947A59" w:rsidRDefault="00343700" w:rsidP="00343700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343700" w:rsidRPr="00947A59" w:rsidRDefault="00FA3B02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總張數是否等於已選擇醫院區總筆數</w:t>
            </w:r>
          </w:p>
        </w:tc>
        <w:tc>
          <w:tcPr>
            <w:tcW w:w="3320" w:type="dxa"/>
          </w:tcPr>
          <w:p w:rsidR="00343700" w:rsidRDefault="003E55B9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Pr="006E2786"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&gt;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尚有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  ($</w:t>
            </w:r>
            <w:r w:rsidR="00FA3B02"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總張數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="00343700" w:rsidRPr="00947A59">
              <w:rPr>
                <w:bCs/>
                <w:color w:val="000000"/>
                <w:lang w:eastAsia="zh-TW"/>
              </w:rPr>
              <w:t>–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已選擇張數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)   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張診斷書未選擇</w:t>
            </w:r>
          </w:p>
          <w:p w:rsidR="003E55B9" w:rsidRPr="006E2786" w:rsidRDefault="003E55B9" w:rsidP="003E55B9">
            <w:pPr>
              <w:pStyle w:val="Tabletext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Pr="006E2786"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&lt;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</w:p>
          <w:p w:rsidR="003E55B9" w:rsidRPr="00947A59" w:rsidRDefault="003E55B9" w:rsidP="003E5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請</w:t>
            </w:r>
            <w:r>
              <w:rPr>
                <w:rFonts w:hint="eastAsia"/>
                <w:bCs/>
                <w:lang w:eastAsia="zh-TW"/>
              </w:rPr>
              <w:t>刪除</w:t>
            </w:r>
            <w:r>
              <w:rPr>
                <w:rFonts w:hint="eastAsia"/>
                <w:bCs/>
                <w:lang w:eastAsia="zh-TW"/>
              </w:rPr>
              <w:t>(</w:t>
            </w:r>
            <w:r w:rsidRPr="006E2786">
              <w:rPr>
                <w:rFonts w:hint="eastAsia"/>
                <w:bCs/>
                <w:lang w:eastAsia="zh-TW"/>
              </w:rPr>
              <w:t>已選擇醫院區總筆數</w:t>
            </w:r>
            <w:r>
              <w:rPr>
                <w:bCs/>
                <w:lang w:eastAsia="zh-TW"/>
              </w:rPr>
              <w:t>–</w:t>
            </w:r>
            <w:r>
              <w:rPr>
                <w:rFonts w:hint="eastAsia"/>
                <w:bCs/>
                <w:lang w:eastAsia="zh-TW"/>
              </w:rPr>
              <w:t>$</w:t>
            </w:r>
            <w:r w:rsidR="00050984"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>
              <w:rPr>
                <w:rFonts w:hint="eastAsia"/>
                <w:bCs/>
                <w:lang w:eastAsia="zh-TW"/>
              </w:rPr>
              <w:t>總張數</w:t>
            </w:r>
            <w:r>
              <w:rPr>
                <w:rFonts w:hint="eastAsia"/>
                <w:bCs/>
                <w:lang w:eastAsia="zh-TW"/>
              </w:rPr>
              <w:t xml:space="preserve">)   </w:t>
            </w:r>
            <w:r>
              <w:rPr>
                <w:rFonts w:hint="eastAsia"/>
                <w:bCs/>
                <w:lang w:eastAsia="zh-TW"/>
              </w:rPr>
              <w:t>張</w:t>
            </w:r>
            <w:r w:rsidR="00391581"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</w:p>
        </w:tc>
      </w:tr>
    </w:tbl>
    <w:p w:rsidR="00E07266" w:rsidRPr="00947A59" w:rsidRDefault="00343700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寫檔</w:t>
      </w:r>
    </w:p>
    <w:p w:rsidR="00A72FF3" w:rsidRPr="00947A59" w:rsidRDefault="00343700" w:rsidP="0034370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DELETE DTAAA00</w:t>
      </w:r>
      <w:r w:rsidR="00FA3B02" w:rsidRPr="00947A59">
        <w:rPr>
          <w:rFonts w:hint="eastAsia"/>
          <w:color w:val="000000"/>
          <w:lang w:eastAsia="zh-TW"/>
        </w:rPr>
        <w:t>6</w:t>
      </w:r>
      <w:r w:rsidRPr="00947A59">
        <w:rPr>
          <w:rFonts w:hint="eastAsia"/>
          <w:color w:val="000000"/>
          <w:lang w:eastAsia="zh-TW"/>
        </w:rPr>
        <w:t xml:space="preserve"> BY </w:t>
      </w:r>
      <w:r w:rsidRPr="00947A59">
        <w:rPr>
          <w:rFonts w:hint="eastAsia"/>
          <w:color w:val="000000"/>
          <w:lang w:eastAsia="zh-TW"/>
        </w:rPr>
        <w:t>受理編號。</w:t>
      </w:r>
      <w:r w:rsidRPr="00947A59">
        <w:rPr>
          <w:rFonts w:hint="eastAsia"/>
          <w:color w:val="000000"/>
          <w:lang w:eastAsia="zh-TW"/>
        </w:rPr>
        <w:t>(</w:t>
      </w:r>
      <w:r w:rsidRPr="00947A59">
        <w:rPr>
          <w:rFonts w:hint="eastAsia"/>
          <w:color w:val="000000"/>
          <w:lang w:eastAsia="zh-TW"/>
        </w:rPr>
        <w:t>無資料可刪仍為正常</w:t>
      </w:r>
      <w:r w:rsidRPr="00947A59">
        <w:rPr>
          <w:rFonts w:hint="eastAsia"/>
          <w:color w:val="000000"/>
          <w:lang w:eastAsia="zh-TW"/>
        </w:rPr>
        <w:t>)</w:t>
      </w:r>
    </w:p>
    <w:p w:rsidR="00EC092F" w:rsidRPr="00947A59" w:rsidRDefault="00343700" w:rsidP="00EC092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逐筆將以選擇醫院區</w:t>
      </w:r>
      <w:r w:rsidRPr="00947A59">
        <w:rPr>
          <w:rFonts w:hint="eastAsia"/>
          <w:color w:val="000000"/>
          <w:lang w:eastAsia="zh-TW"/>
        </w:rPr>
        <w:t>INSERT DTAAA00</w:t>
      </w:r>
      <w:r w:rsidR="00FA3B02" w:rsidRPr="00947A59">
        <w:rPr>
          <w:rFonts w:hint="eastAsia"/>
          <w:color w:val="000000"/>
          <w:lang w:eastAsia="zh-TW"/>
        </w:rPr>
        <w:t>6</w:t>
      </w:r>
      <w:r w:rsidRPr="00947A59">
        <w:rPr>
          <w:rFonts w:hint="eastAsia"/>
          <w:color w:val="000000"/>
          <w:lang w:eastAsia="zh-TW"/>
        </w:rPr>
        <w:t>。</w:t>
      </w:r>
    </w:p>
    <w:p w:rsidR="003611AB" w:rsidRPr="00947A59" w:rsidRDefault="003611AB" w:rsidP="003611AB">
      <w:pPr>
        <w:pStyle w:val="Tabletext"/>
        <w:numPr>
          <w:ilvl w:val="1"/>
          <w:numId w:val="2"/>
        </w:numPr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增加列印功能，如同</w:t>
      </w:r>
      <w:r w:rsidRPr="00947A59">
        <w:rPr>
          <w:rFonts w:hint="eastAsia"/>
          <w:color w:val="000000"/>
          <w:lang w:eastAsia="zh-TW"/>
        </w:rPr>
        <w:t xml:space="preserve">AAA1_0101 spec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47A59">
          <w:rPr>
            <w:rFonts w:hint="eastAsia"/>
            <w:color w:val="000000"/>
            <w:lang w:eastAsia="zh-TW"/>
          </w:rPr>
          <w:t>2.3.4</w:t>
        </w:r>
      </w:smartTag>
    </w:p>
    <w:p w:rsidR="00854E89" w:rsidRPr="00947A59" w:rsidRDefault="00854E89" w:rsidP="00854E8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947A59">
        <w:rPr>
          <w:rFonts w:ascii="Verdana" w:hAnsi="Verdana" w:cs="Verdana" w:hint="eastAsia"/>
          <w:color w:val="000000"/>
          <w:sz w:val="18"/>
          <w:szCs w:val="18"/>
          <w:highlight w:val="white"/>
          <w:lang w:eastAsia="zh-TW"/>
        </w:rPr>
        <w:t>寫入登打資料</w:t>
      </w:r>
    </w:p>
    <w:p w:rsidR="00854E89" w:rsidRPr="00947A59" w:rsidRDefault="00854E89" w:rsidP="00854E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HTML"/>
          <w:rFonts w:ascii="新細明體" w:eastAsia="新細明體" w:hAnsi="新細明體" w:cs="Arial Unicode MS"/>
          <w:color w:val="000000"/>
          <w:sz w:val="20"/>
          <w:szCs w:val="20"/>
          <w:lang w:eastAsia="zh-TW"/>
        </w:rPr>
      </w:pPr>
      <w:r w:rsidRPr="00947A59">
        <w:rPr>
          <w:rFonts w:ascii="Verdana" w:hAnsi="Verdana" w:cs="Verdana" w:hint="eastAsia"/>
          <w:color w:val="000000"/>
          <w:sz w:val="18"/>
          <w:szCs w:val="18"/>
          <w:lang w:eastAsia="zh-TW"/>
        </w:rPr>
        <w:t>CALL AA_A1Z001.Method</w:t>
      </w:r>
      <w:r w:rsidR="0018339D" w:rsidRPr="00947A59">
        <w:rPr>
          <w:rFonts w:ascii="Verdana" w:hAnsi="Verdana" w:cs="Verdana" w:hint="eastAsia"/>
          <w:color w:val="000000"/>
          <w:sz w:val="18"/>
          <w:szCs w:val="18"/>
          <w:lang w:eastAsia="zh-TW"/>
        </w:rPr>
        <w:t>8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47A59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47A59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rPr>
                <w:rFonts w:ascii="新細明體" w:hAnsi="新細明體" w:cs="Arial Unicode MS"/>
                <w:color w:val="000000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47A59">
                <w:rPr>
                  <w:rFonts w:ascii="新細明體" w:hAnsi="新細明體" w:hint="eastAsia"/>
                  <w:color w:val="000000"/>
                  <w:sz w:val="20"/>
                </w:rPr>
                <w:t>2.2.1</w:t>
              </w:r>
            </w:smartTag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收據名稱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CB1C41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C41" w:rsidRPr="00947A59" w:rsidRDefault="00CB1C41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C41" w:rsidRPr="00947A59" w:rsidRDefault="00CB1C41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</w:tbl>
    <w:p w:rsidR="00C65E9E" w:rsidRDefault="006D7F3F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成功</w:t>
      </w:r>
      <w:r w:rsidRPr="00947A59">
        <w:rPr>
          <w:color w:val="000000"/>
          <w:lang w:eastAsia="zh-TW"/>
        </w:rPr>
        <w:sym w:font="Wingdings" w:char="F0E8"/>
      </w:r>
      <w:r w:rsidRPr="00947A59">
        <w:rPr>
          <w:rFonts w:hint="eastAsia"/>
          <w:color w:val="000000"/>
          <w:lang w:eastAsia="zh-TW"/>
        </w:rPr>
        <w:t xml:space="preserve"> </w:t>
      </w:r>
      <w:r w:rsidRPr="00947A59">
        <w:rPr>
          <w:rFonts w:hint="eastAsia"/>
          <w:color w:val="000000"/>
          <w:lang w:eastAsia="zh-TW"/>
        </w:rPr>
        <w:t>顯示訊息：</w:t>
      </w:r>
      <w:r w:rsidRPr="00947A59">
        <w:rPr>
          <w:color w:val="000000"/>
          <w:lang w:eastAsia="zh-TW"/>
        </w:rPr>
        <w:t>”</w:t>
      </w:r>
      <w:r w:rsidR="00FA3B02" w:rsidRPr="00947A59">
        <w:rPr>
          <w:rFonts w:hint="eastAsia"/>
          <w:color w:val="000000"/>
          <w:lang w:eastAsia="zh-TW"/>
        </w:rPr>
        <w:t>收據</w:t>
      </w:r>
      <w:r w:rsidR="003F738C" w:rsidRPr="00947A59">
        <w:rPr>
          <w:rFonts w:hint="eastAsia"/>
          <w:color w:val="000000"/>
          <w:lang w:eastAsia="zh-TW"/>
        </w:rPr>
        <w:t>醫院輸入完成</w:t>
      </w:r>
      <w:r w:rsidR="00FA3B02" w:rsidRPr="00947A59">
        <w:rPr>
          <w:rFonts w:hint="eastAsia"/>
          <w:color w:val="000000"/>
          <w:lang w:eastAsia="zh-TW"/>
        </w:rPr>
        <w:t>，理賠簡易受理完成</w:t>
      </w:r>
      <w:r w:rsidRPr="00947A59">
        <w:rPr>
          <w:color w:val="000000"/>
          <w:lang w:eastAsia="zh-TW"/>
        </w:rPr>
        <w:t>”</w:t>
      </w:r>
    </w:p>
    <w:p w:rsidR="00C65E9E" w:rsidRDefault="00C65E9E" w:rsidP="00C65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若尚未輸入過保險金給付方式，則跳轉至理賠簡易受理給付方式輸入頁面，傳入參數：</w:t>
      </w:r>
    </w:p>
    <w:p w:rsidR="00C65E9E" w:rsidRDefault="00C65E9E" w:rsidP="00C65E9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是否輸入過保險金給付方式</w:t>
      </w:r>
    </w:p>
    <w:p w:rsidR="00C65E9E" w:rsidRDefault="00C65E9E" w:rsidP="00C65E9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ID</w:t>
      </w:r>
    </w:p>
    <w:p w:rsidR="00C65E9E" w:rsidRDefault="00C65E9E" w:rsidP="00C65E9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事故者姓名</w:t>
      </w:r>
    </w:p>
    <w:p w:rsidR="00C65E9E" w:rsidRDefault="00C65E9E" w:rsidP="00C65E9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事故日</w:t>
      </w:r>
    </w:p>
    <w:p w:rsidR="00C65E9E" w:rsidRDefault="00C65E9E" w:rsidP="00C65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若是否輸入備註訊息不為</w:t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>，則跳轉頁面至受理備註訊息輸入</w:t>
      </w:r>
    </w:p>
    <w:p w:rsidR="006D7F3F" w:rsidRDefault="00130CE0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回到</w:t>
      </w:r>
      <w:r w:rsidRPr="00947A59">
        <w:rPr>
          <w:rFonts w:hint="eastAsia"/>
          <w:color w:val="000000"/>
          <w:lang w:eastAsia="zh-TW"/>
        </w:rPr>
        <w:t>AAA1_0100</w:t>
      </w:r>
      <w:r w:rsidR="003F738C" w:rsidRPr="00947A59">
        <w:rPr>
          <w:rFonts w:hint="eastAsia"/>
          <w:color w:val="000000"/>
          <w:lang w:eastAsia="zh-TW"/>
        </w:rPr>
        <w:t>。</w:t>
      </w:r>
    </w:p>
    <w:p w:rsidR="00947A59" w:rsidRDefault="00947A59" w:rsidP="00947A5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下一步</w:t>
      </w:r>
    </w:p>
    <w:p w:rsidR="00947A59" w:rsidRDefault="00947A59" w:rsidP="00947A5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中醫收據統計表總張數</w:t>
      </w:r>
      <w:r>
        <w:rPr>
          <w:rFonts w:hint="eastAsia"/>
          <w:lang w:eastAsia="zh-TW"/>
        </w:rPr>
        <w:t xml:space="preserve"> &gt; 0</w:t>
      </w:r>
      <w:r w:rsidR="00AC13DC">
        <w:rPr>
          <w:rFonts w:hint="eastAsia"/>
          <w:lang w:eastAsia="zh-TW"/>
        </w:rPr>
        <w:t xml:space="preserve"> OR</w:t>
      </w:r>
      <w:r w:rsidR="00AC13DC">
        <w:rPr>
          <w:rFonts w:hint="eastAsia"/>
          <w:lang w:eastAsia="zh-TW"/>
        </w:rPr>
        <w:t>傳入參數</w:t>
      </w:r>
      <w:r w:rsidR="00AC13DC">
        <w:rPr>
          <w:rFonts w:hint="eastAsia"/>
          <w:lang w:eastAsia="zh-TW"/>
        </w:rPr>
        <w:t>.</w:t>
      </w:r>
      <w:r w:rsidR="00AC13DC">
        <w:rPr>
          <w:rFonts w:hint="eastAsia"/>
          <w:lang w:eastAsia="zh-TW"/>
        </w:rPr>
        <w:t>收據副本總張數</w:t>
      </w:r>
      <w:r w:rsidR="00AC13DC">
        <w:rPr>
          <w:rFonts w:hint="eastAsia"/>
          <w:lang w:eastAsia="zh-TW"/>
        </w:rPr>
        <w:t xml:space="preserve"> &gt; 0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。</w:t>
      </w:r>
    </w:p>
    <w:p w:rsidR="00947A59" w:rsidRDefault="00947A59" w:rsidP="00947A5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 xml:space="preserve">4.1~4.4  </w:t>
      </w:r>
      <w:r>
        <w:rPr>
          <w:rFonts w:hint="eastAsia"/>
          <w:lang w:eastAsia="zh-TW"/>
        </w:rPr>
        <w:t>。</w:t>
      </w:r>
    </w:p>
    <w:p w:rsidR="00947A59" w:rsidRPr="00947A59" w:rsidRDefault="00947A59" w:rsidP="003F73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IF </w:t>
      </w:r>
      <w:r>
        <w:rPr>
          <w:rFonts w:hint="eastAsia"/>
          <w:color w:val="000000"/>
          <w:lang w:eastAsia="zh-TW"/>
        </w:rPr>
        <w:t>作業成功：</w:t>
      </w:r>
    </w:p>
    <w:p w:rsidR="00AC13DC" w:rsidRDefault="00AC13DC" w:rsidP="00AC13D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收據副本張數</w:t>
      </w:r>
      <w:r>
        <w:rPr>
          <w:rFonts w:hint="eastAsia"/>
          <w:lang w:eastAsia="zh-TW"/>
        </w:rPr>
        <w:t xml:space="preserve"> &gt; 0</w:t>
      </w:r>
    </w:p>
    <w:p w:rsidR="00AC13DC" w:rsidRPr="00D30F3A" w:rsidRDefault="00AC13DC" w:rsidP="00AC13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</w:t>
      </w:r>
      <w:r>
        <w:rPr>
          <w:rFonts w:hint="eastAsia"/>
          <w:lang w:eastAsia="zh-TW"/>
        </w:rPr>
        <w:t>至</w:t>
      </w:r>
      <w:r>
        <w:rPr>
          <w:rFonts w:hint="eastAsia"/>
          <w:lang w:eastAsia="zh-TW"/>
        </w:rPr>
        <w:t xml:space="preserve"> AAA1_0105 BY </w:t>
      </w:r>
      <w:r>
        <w:rPr>
          <w:rFonts w:hint="eastAsia"/>
          <w:lang w:eastAsia="zh-TW"/>
        </w:rPr>
        <w:t>受理編號</w:t>
      </w:r>
      <w:r w:rsidRPr="003F738C"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、</w:t>
      </w:r>
      <w:r>
        <w:rPr>
          <w:rFonts w:hint="eastAsia"/>
          <w:lang w:eastAsia="zh-TW"/>
        </w:rPr>
        <w:t>中醫收據統計表總張數</w:t>
      </w:r>
      <w:r>
        <w:rPr>
          <w:rFonts w:ascii="新細明體" w:hAnsi="新細明體" w:hint="eastAsia"/>
          <w:lang w:eastAsia="zh-TW"/>
        </w:rPr>
        <w:t>、已選擇醫院區之DISTINCT 醫院代碼 醫院名稱 、</w:t>
      </w:r>
      <w:r>
        <w:rPr>
          <w:rFonts w:hint="eastAsia"/>
          <w:lang w:eastAsia="zh-TW"/>
        </w:rPr>
        <w:t>收據副本總張數</w:t>
      </w:r>
      <w:r>
        <w:rPr>
          <w:rFonts w:ascii="新細明體" w:hAnsi="新細明體" w:hint="eastAsia"/>
          <w:lang w:eastAsia="zh-TW"/>
        </w:rPr>
        <w:t>。</w:t>
      </w:r>
    </w:p>
    <w:p w:rsidR="00AC13DC" w:rsidRDefault="00AC13DC" w:rsidP="00AC13D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 IF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中醫收據統計表總張數</w:t>
      </w:r>
      <w:r>
        <w:rPr>
          <w:rFonts w:hint="eastAsia"/>
          <w:lang w:eastAsia="zh-TW"/>
        </w:rPr>
        <w:t xml:space="preserve"> &gt; 0</w:t>
      </w:r>
    </w:p>
    <w:p w:rsidR="00AC13DC" w:rsidRPr="00D30F3A" w:rsidRDefault="00AC13DC" w:rsidP="00AC13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</w:t>
      </w:r>
      <w:r>
        <w:rPr>
          <w:rFonts w:hint="eastAsia"/>
          <w:lang w:eastAsia="zh-TW"/>
        </w:rPr>
        <w:t>至</w:t>
      </w:r>
      <w:r>
        <w:rPr>
          <w:rFonts w:hint="eastAsia"/>
          <w:lang w:eastAsia="zh-TW"/>
        </w:rPr>
        <w:t xml:space="preserve"> AAA1_0104 BY </w:t>
      </w:r>
      <w:r>
        <w:rPr>
          <w:rFonts w:hint="eastAsia"/>
          <w:lang w:eastAsia="zh-TW"/>
        </w:rPr>
        <w:t>受理編號</w:t>
      </w:r>
      <w:r w:rsidRPr="003F738C"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、</w:t>
      </w:r>
      <w:r>
        <w:rPr>
          <w:rFonts w:hint="eastAsia"/>
          <w:lang w:eastAsia="zh-TW"/>
        </w:rPr>
        <w:t>中醫收據統計表總張數</w:t>
      </w:r>
      <w:r>
        <w:rPr>
          <w:rFonts w:ascii="新細明體" w:hAnsi="新細明體" w:hint="eastAsia"/>
          <w:lang w:eastAsia="zh-TW"/>
        </w:rPr>
        <w:t>、已選擇醫院區之DISTINCT 醫院代碼 醫院名稱。</w:t>
      </w:r>
    </w:p>
    <w:p w:rsidR="00947A59" w:rsidRPr="00947A59" w:rsidRDefault="00AC13DC" w:rsidP="00947A5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lang w:eastAsia="zh-TW"/>
        </w:rPr>
        <w:t xml:space="preserve">        </w:t>
      </w:r>
      <w:r w:rsidR="00947A59">
        <w:rPr>
          <w:rFonts w:hint="eastAsia"/>
          <w:lang w:eastAsia="zh-TW"/>
        </w:rPr>
        <w:t>END IF</w:t>
      </w:r>
      <w:r w:rsidR="00947A59">
        <w:rPr>
          <w:rFonts w:hint="eastAsia"/>
          <w:lang w:eastAsia="zh-TW"/>
        </w:rPr>
        <w:t>。</w:t>
      </w:r>
    </w:p>
    <w:sectPr w:rsidR="00947A59" w:rsidRPr="00947A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A4D" w:rsidRDefault="00CC5A4D" w:rsidP="00392152">
      <w:r>
        <w:separator/>
      </w:r>
    </w:p>
  </w:endnote>
  <w:endnote w:type="continuationSeparator" w:id="0">
    <w:p w:rsidR="00CC5A4D" w:rsidRDefault="00CC5A4D" w:rsidP="0039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A4D" w:rsidRDefault="00CC5A4D" w:rsidP="00392152">
      <w:r>
        <w:separator/>
      </w:r>
    </w:p>
  </w:footnote>
  <w:footnote w:type="continuationSeparator" w:id="0">
    <w:p w:rsidR="00CC5A4D" w:rsidRDefault="00CC5A4D" w:rsidP="00392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496AE7C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D447D29"/>
    <w:multiLevelType w:val="hybridMultilevel"/>
    <w:tmpl w:val="DDAA7C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15C66"/>
    <w:rsid w:val="000231E4"/>
    <w:rsid w:val="00041919"/>
    <w:rsid w:val="0004402D"/>
    <w:rsid w:val="00050984"/>
    <w:rsid w:val="00051949"/>
    <w:rsid w:val="00054CEE"/>
    <w:rsid w:val="000637E5"/>
    <w:rsid w:val="000655DB"/>
    <w:rsid w:val="00080E62"/>
    <w:rsid w:val="00081F0F"/>
    <w:rsid w:val="00082FB3"/>
    <w:rsid w:val="000950DA"/>
    <w:rsid w:val="000D3D07"/>
    <w:rsid w:val="000D6215"/>
    <w:rsid w:val="000E58E3"/>
    <w:rsid w:val="000F3772"/>
    <w:rsid w:val="00101DD2"/>
    <w:rsid w:val="001031A4"/>
    <w:rsid w:val="00116753"/>
    <w:rsid w:val="00130CE0"/>
    <w:rsid w:val="001667C7"/>
    <w:rsid w:val="00170500"/>
    <w:rsid w:val="0018339D"/>
    <w:rsid w:val="001872D8"/>
    <w:rsid w:val="001B350E"/>
    <w:rsid w:val="001C164F"/>
    <w:rsid w:val="001E123B"/>
    <w:rsid w:val="001F0D5B"/>
    <w:rsid w:val="001F54BB"/>
    <w:rsid w:val="00200BC8"/>
    <w:rsid w:val="002113E2"/>
    <w:rsid w:val="00212685"/>
    <w:rsid w:val="00214A90"/>
    <w:rsid w:val="0023365F"/>
    <w:rsid w:val="0023751E"/>
    <w:rsid w:val="00245CF4"/>
    <w:rsid w:val="0027724D"/>
    <w:rsid w:val="002868CE"/>
    <w:rsid w:val="002C6A8F"/>
    <w:rsid w:val="002F24D5"/>
    <w:rsid w:val="002F258F"/>
    <w:rsid w:val="003001AC"/>
    <w:rsid w:val="003143FF"/>
    <w:rsid w:val="00323C0D"/>
    <w:rsid w:val="0033124C"/>
    <w:rsid w:val="00343700"/>
    <w:rsid w:val="0034569E"/>
    <w:rsid w:val="00353FED"/>
    <w:rsid w:val="00360B9A"/>
    <w:rsid w:val="003611AB"/>
    <w:rsid w:val="003633F9"/>
    <w:rsid w:val="00391581"/>
    <w:rsid w:val="00391CF8"/>
    <w:rsid w:val="00392152"/>
    <w:rsid w:val="003A1F04"/>
    <w:rsid w:val="003B256E"/>
    <w:rsid w:val="003B47FC"/>
    <w:rsid w:val="003E55B9"/>
    <w:rsid w:val="003F71C2"/>
    <w:rsid w:val="003F738C"/>
    <w:rsid w:val="00402183"/>
    <w:rsid w:val="0040617B"/>
    <w:rsid w:val="00435785"/>
    <w:rsid w:val="00436155"/>
    <w:rsid w:val="004614BC"/>
    <w:rsid w:val="004619F6"/>
    <w:rsid w:val="00464A3A"/>
    <w:rsid w:val="0047106B"/>
    <w:rsid w:val="0048237D"/>
    <w:rsid w:val="00483831"/>
    <w:rsid w:val="0048564F"/>
    <w:rsid w:val="00487409"/>
    <w:rsid w:val="004B62B0"/>
    <w:rsid w:val="004C2E62"/>
    <w:rsid w:val="004C732B"/>
    <w:rsid w:val="004D5033"/>
    <w:rsid w:val="004F09C0"/>
    <w:rsid w:val="004F50B3"/>
    <w:rsid w:val="00524460"/>
    <w:rsid w:val="0053424C"/>
    <w:rsid w:val="00552E24"/>
    <w:rsid w:val="0058351A"/>
    <w:rsid w:val="005B3FB8"/>
    <w:rsid w:val="005B7524"/>
    <w:rsid w:val="005B7A64"/>
    <w:rsid w:val="005D062B"/>
    <w:rsid w:val="006137F7"/>
    <w:rsid w:val="00617108"/>
    <w:rsid w:val="006268AC"/>
    <w:rsid w:val="00637333"/>
    <w:rsid w:val="006435EE"/>
    <w:rsid w:val="006535B2"/>
    <w:rsid w:val="00657D8A"/>
    <w:rsid w:val="00674D0D"/>
    <w:rsid w:val="00686716"/>
    <w:rsid w:val="00693ED8"/>
    <w:rsid w:val="006B5620"/>
    <w:rsid w:val="006D7F3F"/>
    <w:rsid w:val="0071761C"/>
    <w:rsid w:val="00725A0C"/>
    <w:rsid w:val="007306EC"/>
    <w:rsid w:val="00750BB0"/>
    <w:rsid w:val="00751660"/>
    <w:rsid w:val="0075178B"/>
    <w:rsid w:val="007571ED"/>
    <w:rsid w:val="007644C9"/>
    <w:rsid w:val="007673E9"/>
    <w:rsid w:val="00772BF7"/>
    <w:rsid w:val="007747DD"/>
    <w:rsid w:val="00781DFC"/>
    <w:rsid w:val="00784128"/>
    <w:rsid w:val="007929D3"/>
    <w:rsid w:val="007B3FE9"/>
    <w:rsid w:val="007C098B"/>
    <w:rsid w:val="007D3290"/>
    <w:rsid w:val="007D7C58"/>
    <w:rsid w:val="0080445A"/>
    <w:rsid w:val="00837CE0"/>
    <w:rsid w:val="008404C7"/>
    <w:rsid w:val="008462A6"/>
    <w:rsid w:val="008504F8"/>
    <w:rsid w:val="00854E89"/>
    <w:rsid w:val="00865346"/>
    <w:rsid w:val="00870A8E"/>
    <w:rsid w:val="008960D1"/>
    <w:rsid w:val="008B560F"/>
    <w:rsid w:val="008C5328"/>
    <w:rsid w:val="008E1E82"/>
    <w:rsid w:val="008F5529"/>
    <w:rsid w:val="008F6A3E"/>
    <w:rsid w:val="009049D4"/>
    <w:rsid w:val="00912B00"/>
    <w:rsid w:val="00932756"/>
    <w:rsid w:val="00932FC7"/>
    <w:rsid w:val="009369FB"/>
    <w:rsid w:val="00937AA7"/>
    <w:rsid w:val="00944EDD"/>
    <w:rsid w:val="00947A59"/>
    <w:rsid w:val="009751A4"/>
    <w:rsid w:val="00986CD3"/>
    <w:rsid w:val="009878F1"/>
    <w:rsid w:val="00994FC0"/>
    <w:rsid w:val="009A7CC5"/>
    <w:rsid w:val="009B3B73"/>
    <w:rsid w:val="009B4663"/>
    <w:rsid w:val="009C1A3B"/>
    <w:rsid w:val="009D1CA1"/>
    <w:rsid w:val="009D5843"/>
    <w:rsid w:val="009E5926"/>
    <w:rsid w:val="00A06E32"/>
    <w:rsid w:val="00A06EF1"/>
    <w:rsid w:val="00A15AE6"/>
    <w:rsid w:val="00A21826"/>
    <w:rsid w:val="00A23753"/>
    <w:rsid w:val="00A31187"/>
    <w:rsid w:val="00A3705C"/>
    <w:rsid w:val="00A66ECF"/>
    <w:rsid w:val="00A728BB"/>
    <w:rsid w:val="00A72FF3"/>
    <w:rsid w:val="00A773B1"/>
    <w:rsid w:val="00A96156"/>
    <w:rsid w:val="00AA298E"/>
    <w:rsid w:val="00AB4A97"/>
    <w:rsid w:val="00AC13DC"/>
    <w:rsid w:val="00AC44F0"/>
    <w:rsid w:val="00AD2751"/>
    <w:rsid w:val="00AD64AC"/>
    <w:rsid w:val="00AF477C"/>
    <w:rsid w:val="00B10478"/>
    <w:rsid w:val="00B22BFC"/>
    <w:rsid w:val="00B3201E"/>
    <w:rsid w:val="00B36496"/>
    <w:rsid w:val="00B41DC2"/>
    <w:rsid w:val="00B43227"/>
    <w:rsid w:val="00B517BB"/>
    <w:rsid w:val="00B72A02"/>
    <w:rsid w:val="00B74CB1"/>
    <w:rsid w:val="00B77E6C"/>
    <w:rsid w:val="00B96B01"/>
    <w:rsid w:val="00BC7FFE"/>
    <w:rsid w:val="00BE1857"/>
    <w:rsid w:val="00BF0F90"/>
    <w:rsid w:val="00C1290B"/>
    <w:rsid w:val="00C24A95"/>
    <w:rsid w:val="00C318BC"/>
    <w:rsid w:val="00C51F84"/>
    <w:rsid w:val="00C656CA"/>
    <w:rsid w:val="00C65E9E"/>
    <w:rsid w:val="00C70352"/>
    <w:rsid w:val="00C9460D"/>
    <w:rsid w:val="00CB1C41"/>
    <w:rsid w:val="00CB25A4"/>
    <w:rsid w:val="00CB3658"/>
    <w:rsid w:val="00CB7F06"/>
    <w:rsid w:val="00CC5A4D"/>
    <w:rsid w:val="00CD0ADA"/>
    <w:rsid w:val="00CE31A2"/>
    <w:rsid w:val="00CE3EFF"/>
    <w:rsid w:val="00CE5D4A"/>
    <w:rsid w:val="00CE71F7"/>
    <w:rsid w:val="00D202E5"/>
    <w:rsid w:val="00D22252"/>
    <w:rsid w:val="00D23912"/>
    <w:rsid w:val="00D25907"/>
    <w:rsid w:val="00D32083"/>
    <w:rsid w:val="00D54B1C"/>
    <w:rsid w:val="00D656AA"/>
    <w:rsid w:val="00DA308A"/>
    <w:rsid w:val="00DA6C1D"/>
    <w:rsid w:val="00DB0677"/>
    <w:rsid w:val="00DB34AB"/>
    <w:rsid w:val="00DB58FF"/>
    <w:rsid w:val="00DC7306"/>
    <w:rsid w:val="00DE129A"/>
    <w:rsid w:val="00DE4C46"/>
    <w:rsid w:val="00DF7A56"/>
    <w:rsid w:val="00E07266"/>
    <w:rsid w:val="00E254E1"/>
    <w:rsid w:val="00E27CB4"/>
    <w:rsid w:val="00E659C3"/>
    <w:rsid w:val="00E74328"/>
    <w:rsid w:val="00E76BCF"/>
    <w:rsid w:val="00E8020D"/>
    <w:rsid w:val="00E94C5E"/>
    <w:rsid w:val="00E955AD"/>
    <w:rsid w:val="00EA71C2"/>
    <w:rsid w:val="00EC092F"/>
    <w:rsid w:val="00EC7787"/>
    <w:rsid w:val="00EE1BD5"/>
    <w:rsid w:val="00EE55DE"/>
    <w:rsid w:val="00F04AD3"/>
    <w:rsid w:val="00F0594A"/>
    <w:rsid w:val="00F418D3"/>
    <w:rsid w:val="00F82399"/>
    <w:rsid w:val="00F862D3"/>
    <w:rsid w:val="00FA3B02"/>
    <w:rsid w:val="00FB17D8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E376F1-0455-4992-BD41-A3CCAEB8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3921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392152"/>
  </w:style>
  <w:style w:type="paragraph" w:styleId="ae">
    <w:name w:val="footer"/>
    <w:basedOn w:val="a"/>
    <w:link w:val="af"/>
    <w:rsid w:val="003921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39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