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447704" w:rsidRPr="00447704" w:rsidTr="00447704">
        <w:tc>
          <w:tcPr>
            <w:tcW w:w="121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47704" w:rsidRPr="00447704" w:rsidTr="00447704">
        <w:tc>
          <w:tcPr>
            <w:tcW w:w="121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2006/05/24</w:t>
            </w:r>
          </w:p>
        </w:tc>
        <w:tc>
          <w:tcPr>
            <w:tcW w:w="1010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447704" w:rsidRPr="00447704" w:rsidRDefault="00447704" w:rsidP="00560D1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新細明體" w:hAnsi="新細明體" w:hint="eastAsia"/>
                <w:bCs/>
                <w:sz w:val="20"/>
                <w:szCs w:val="20"/>
              </w:rPr>
              <w:t>CREATE</w:t>
            </w:r>
          </w:p>
        </w:tc>
        <w:tc>
          <w:tcPr>
            <w:tcW w:w="156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p w:rsidR="00447704" w:rsidRPr="00447704" w:rsidRDefault="00447704" w:rsidP="002949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447704" w:rsidRPr="00447704" w:rsidTr="00447704">
        <w:tc>
          <w:tcPr>
            <w:tcW w:w="121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2011/08/22</w:t>
            </w:r>
          </w:p>
        </w:tc>
        <w:tc>
          <w:tcPr>
            <w:tcW w:w="1010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47704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447704" w:rsidRPr="00447704" w:rsidRDefault="00447704" w:rsidP="00560D1B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447704"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  <w:t>預付金改匯給保戶帳戶</w:t>
            </w:r>
          </w:p>
        </w:tc>
        <w:tc>
          <w:tcPr>
            <w:tcW w:w="1566" w:type="dxa"/>
          </w:tcPr>
          <w:p w:rsidR="00447704" w:rsidRPr="00447704" w:rsidRDefault="00447704" w:rsidP="00560D1B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447704"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447704" w:rsidRPr="00447704" w:rsidRDefault="00447704" w:rsidP="002949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2949E5" w:rsidRPr="00447704" w:rsidTr="00447704">
        <w:trPr>
          <w:ins w:id="2" w:author="張凱鈞" w:date="2012-07-11T10:59:00Z"/>
        </w:trPr>
        <w:tc>
          <w:tcPr>
            <w:tcW w:w="1216" w:type="dxa"/>
          </w:tcPr>
          <w:p w:rsidR="002949E5" w:rsidRPr="00447704" w:rsidRDefault="002949E5" w:rsidP="00560D1B">
            <w:pPr>
              <w:spacing w:line="240" w:lineRule="atLeast"/>
              <w:jc w:val="center"/>
              <w:rPr>
                <w:ins w:id="3" w:author="張凱鈞" w:date="2012-07-11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張凱鈞" w:date="2012-07-11T10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2012/07/11</w:t>
              </w:r>
            </w:ins>
          </w:p>
        </w:tc>
        <w:tc>
          <w:tcPr>
            <w:tcW w:w="1010" w:type="dxa"/>
          </w:tcPr>
          <w:p w:rsidR="002949E5" w:rsidRPr="00447704" w:rsidRDefault="002949E5" w:rsidP="00560D1B">
            <w:pPr>
              <w:spacing w:line="240" w:lineRule="atLeast"/>
              <w:jc w:val="center"/>
              <w:rPr>
                <w:ins w:id="5" w:author="張凱鈞" w:date="2012-07-11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2-07-11T10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2949E5" w:rsidRPr="00447704" w:rsidRDefault="002949E5" w:rsidP="00560D1B">
            <w:pPr>
              <w:spacing w:line="240" w:lineRule="atLeast"/>
              <w:rPr>
                <w:ins w:id="7" w:author="張凱鈞" w:date="2012-07-11T10:59:00Z"/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ins w:id="8" w:author="張凱鈞" w:date="2012-07-11T11:00:00Z">
              <w:r>
                <w:rPr>
                  <w:rFonts w:ascii="新細明體" w:hAnsi="新細明體" w:hint="eastAsia"/>
                  <w:bCs/>
                  <w:color w:val="215868"/>
                  <w:sz w:val="20"/>
                  <w:szCs w:val="20"/>
                </w:rPr>
                <w:t>預付金匯款非國</w:t>
              </w:r>
            </w:ins>
            <w:ins w:id="9" w:author="張凱鈞" w:date="2012-07-11T11:01:00Z">
              <w:r>
                <w:rPr>
                  <w:rFonts w:ascii="新細明體" w:hAnsi="新細明體" w:hint="eastAsia"/>
                  <w:bCs/>
                  <w:color w:val="215868"/>
                  <w:sz w:val="20"/>
                  <w:szCs w:val="20"/>
                </w:rPr>
                <w:t>泰世華一日多匯</w:t>
              </w:r>
            </w:ins>
          </w:p>
        </w:tc>
        <w:tc>
          <w:tcPr>
            <w:tcW w:w="1566" w:type="dxa"/>
          </w:tcPr>
          <w:p w:rsidR="002949E5" w:rsidRPr="00447704" w:rsidRDefault="002949E5" w:rsidP="00560D1B">
            <w:pPr>
              <w:spacing w:line="240" w:lineRule="atLeast"/>
              <w:jc w:val="center"/>
              <w:rPr>
                <w:ins w:id="10" w:author="張凱鈞" w:date="2012-07-11T10:59:00Z"/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ins w:id="11" w:author="張凱鈞" w:date="2012-07-11T11:01:00Z">
              <w:r>
                <w:rPr>
                  <w:rFonts w:ascii="新細明體" w:hAnsi="新細明體" w:hint="eastAsia"/>
                  <w:bCs/>
                  <w:color w:val="215868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2949E5" w:rsidRPr="00447704" w:rsidRDefault="002949E5" w:rsidP="002949E5">
            <w:pPr>
              <w:spacing w:line="240" w:lineRule="atLeast"/>
              <w:jc w:val="center"/>
              <w:rPr>
                <w:ins w:id="12" w:author="張凱鈞" w:date="2012-07-11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張凱鈞" w:date="2012-07-11T11:0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120709000274</w:t>
              </w:r>
            </w:ins>
          </w:p>
        </w:tc>
      </w:tr>
      <w:tr w:rsidR="00A45855" w:rsidRPr="00447704" w:rsidTr="00447704">
        <w:trPr>
          <w:ins w:id="14" w:author="伯珊" w:date="2016-08-25T09:08:00Z"/>
        </w:trPr>
        <w:tc>
          <w:tcPr>
            <w:tcW w:w="1216" w:type="dxa"/>
          </w:tcPr>
          <w:p w:rsidR="00A45855" w:rsidRDefault="00A45855" w:rsidP="00560D1B">
            <w:pPr>
              <w:spacing w:line="240" w:lineRule="atLeast"/>
              <w:jc w:val="center"/>
              <w:rPr>
                <w:ins w:id="15" w:author="伯珊" w:date="2016-08-25T09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伯珊" w:date="2016-08-25T09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2016/08/25</w:t>
              </w:r>
            </w:ins>
          </w:p>
        </w:tc>
        <w:tc>
          <w:tcPr>
            <w:tcW w:w="1010" w:type="dxa"/>
          </w:tcPr>
          <w:p w:rsidR="00A45855" w:rsidRDefault="00A45855" w:rsidP="00560D1B">
            <w:pPr>
              <w:spacing w:line="240" w:lineRule="atLeast"/>
              <w:jc w:val="center"/>
              <w:rPr>
                <w:ins w:id="17" w:author="伯珊" w:date="2016-08-25T09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伯珊" w:date="2016-08-25T09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A45855" w:rsidRDefault="00A45855" w:rsidP="00560D1B">
            <w:pPr>
              <w:spacing w:line="240" w:lineRule="atLeast"/>
              <w:rPr>
                <w:ins w:id="19" w:author="伯珊" w:date="2016-08-25T09:08:00Z"/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ins w:id="20" w:author="伯珊" w:date="2016-08-25T09:08:00Z">
              <w:r>
                <w:rPr>
                  <w:rFonts w:ascii="新細明體" w:hAnsi="新細明體" w:hint="eastAsia"/>
                  <w:bCs/>
                  <w:color w:val="215868"/>
                  <w:sz w:val="20"/>
                  <w:szCs w:val="20"/>
                </w:rPr>
                <w:t>DEBUG</w:t>
              </w:r>
            </w:ins>
          </w:p>
        </w:tc>
        <w:tc>
          <w:tcPr>
            <w:tcW w:w="1566" w:type="dxa"/>
          </w:tcPr>
          <w:p w:rsidR="00A45855" w:rsidRDefault="00A45855" w:rsidP="00560D1B">
            <w:pPr>
              <w:spacing w:line="240" w:lineRule="atLeast"/>
              <w:jc w:val="center"/>
              <w:rPr>
                <w:ins w:id="21" w:author="伯珊" w:date="2016-08-25T09:08:00Z"/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ins w:id="22" w:author="伯珊" w:date="2016-08-25T09:08:00Z">
              <w:r>
                <w:rPr>
                  <w:rFonts w:ascii="新細明體" w:hAnsi="新細明體" w:hint="eastAsia"/>
                  <w:bCs/>
                  <w:color w:val="215868"/>
                  <w:sz w:val="20"/>
                  <w:szCs w:val="20"/>
                </w:rPr>
                <w:t>龎伯珊</w:t>
              </w:r>
            </w:ins>
          </w:p>
        </w:tc>
        <w:tc>
          <w:tcPr>
            <w:tcW w:w="2071" w:type="dxa"/>
          </w:tcPr>
          <w:p w:rsidR="00A45855" w:rsidRDefault="00A45855" w:rsidP="002949E5">
            <w:pPr>
              <w:spacing w:line="240" w:lineRule="atLeast"/>
              <w:jc w:val="center"/>
              <w:rPr>
                <w:ins w:id="23" w:author="伯珊" w:date="2016-08-25T09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伯珊" w:date="2016-08-25T09:08:00Z">
              <w:r w:rsidRPr="00385404">
                <w:rPr>
                  <w:b/>
                  <w:bCs/>
                  <w:sz w:val="20"/>
                  <w:szCs w:val="20"/>
                </w:rPr>
                <w:t>150613000004</w:t>
              </w:r>
            </w:ins>
          </w:p>
        </w:tc>
      </w:tr>
    </w:tbl>
    <w:p w:rsidR="00447704" w:rsidRDefault="00447704">
      <w:pPr>
        <w:rPr>
          <w:rFonts w:hint="eastAsia"/>
        </w:rPr>
      </w:pP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UCAAI00000_</w:t>
      </w:r>
      <w:r>
        <w:rPr>
          <w:rFonts w:hint="eastAsia"/>
          <w:b/>
          <w:kern w:val="2"/>
          <w:sz w:val="24"/>
          <w:szCs w:val="24"/>
          <w:lang w:eastAsia="zh-TW"/>
        </w:rPr>
        <w:t>預付金輸入導引</w:t>
      </w: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DF6F01" w:rsidRDefault="00DF6F01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DF6F01"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預付金輸入導引</w:t>
            </w:r>
          </w:p>
        </w:tc>
      </w:tr>
      <w:tr w:rsidR="00DF6F01"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AAI0_0000</w:t>
            </w:r>
          </w:p>
        </w:tc>
      </w:tr>
      <w:tr w:rsidR="00DF6F01"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F6F01"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預付金輸入導引</w:t>
            </w:r>
          </w:p>
        </w:tc>
      </w:tr>
      <w:tr w:rsidR="00DF6F01"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DF6F01" w:rsidRDefault="00DF6F01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同</w:t>
            </w:r>
            <w:r>
              <w:rPr>
                <w:rFonts w:ascii="Arial" w:eastAsia="細明體" w:hAnsi="Arial" w:cs="Arial" w:hint="eastAsia"/>
                <w:sz w:val="20"/>
                <w:szCs w:val="20"/>
              </w:rPr>
              <w:t>AAI0_0100</w:t>
            </w:r>
          </w:p>
        </w:tc>
      </w:tr>
    </w:tbl>
    <w:p w:rsidR="00DF6F01" w:rsidRDefault="00DF6F01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F6F01" w:rsidRDefault="00DF6F01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DF6F01">
        <w:tc>
          <w:tcPr>
            <w:tcW w:w="72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DF6F01">
        <w:tc>
          <w:tcPr>
            <w:tcW w:w="720" w:type="dxa"/>
          </w:tcPr>
          <w:p w:rsidR="00DF6F01" w:rsidRDefault="00DF6F01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F6F01" w:rsidRDefault="00DF6F01">
      <w:pPr>
        <w:rPr>
          <w:rFonts w:ascii="細明體" w:eastAsia="細明體" w:hAnsi="細明體" w:hint="eastAsia"/>
          <w:sz w:val="20"/>
          <w:szCs w:val="20"/>
        </w:rPr>
      </w:pPr>
    </w:p>
    <w:p w:rsidR="00DF6F01" w:rsidRDefault="00DF6F01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F6F01">
        <w:tc>
          <w:tcPr>
            <w:tcW w:w="72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F6F01" w:rsidRDefault="00DF6F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F6F0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F6F01" w:rsidRDefault="00DF6F01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F6F01" w:rsidRDefault="00DF6F01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F6F01" w:rsidRDefault="00DF6F01">
            <w:pPr>
              <w:jc w:val="center"/>
              <w:rPr>
                <w:sz w:val="20"/>
                <w:szCs w:val="20"/>
              </w:rPr>
            </w:pPr>
          </w:p>
        </w:tc>
      </w:tr>
      <w:tr w:rsidR="00DF6F0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F6F01" w:rsidRDefault="00DF6F01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F6F01" w:rsidRDefault="00DF6F0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3960" w:type="dxa"/>
          </w:tcPr>
          <w:p w:rsidR="00DF6F01" w:rsidRDefault="00DF6F0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:rsidR="00DF6F01" w:rsidRDefault="00DF6F01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F6F01" w:rsidRDefault="00DF6F01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DF6F01">
        <w:tc>
          <w:tcPr>
            <w:tcW w:w="9180" w:type="dxa"/>
            <w:gridSpan w:val="4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DF6F01">
        <w:tc>
          <w:tcPr>
            <w:tcW w:w="72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DF6F01">
        <w:tc>
          <w:tcPr>
            <w:tcW w:w="720" w:type="dxa"/>
          </w:tcPr>
          <w:p w:rsidR="00DF6F01" w:rsidRDefault="00DF6F01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F6F01" w:rsidRDefault="00DF6F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F6F01" w:rsidRDefault="00DF6F01">
      <w:pPr>
        <w:rPr>
          <w:rFonts w:ascii="細明體" w:eastAsia="細明體" w:hAnsi="細明體"/>
          <w:sz w:val="20"/>
          <w:szCs w:val="20"/>
        </w:rPr>
      </w:pPr>
    </w:p>
    <w:p w:rsidR="00DF6F01" w:rsidRDefault="00DF6F01">
      <w:pPr>
        <w:rPr>
          <w:rFonts w:ascii="細明體" w:eastAsia="細明體" w:hAnsi="細明體"/>
          <w:sz w:val="20"/>
          <w:szCs w:val="20"/>
        </w:rPr>
      </w:pPr>
    </w:p>
    <w:p w:rsidR="00DF6F01" w:rsidRDefault="00DF6F01">
      <w:pPr>
        <w:rPr>
          <w:rFonts w:hint="eastAsia"/>
          <w:sz w:val="20"/>
        </w:rPr>
      </w:pPr>
    </w:p>
    <w:p w:rsidR="00DF6F01" w:rsidRDefault="00DF6F01">
      <w:pPr>
        <w:rPr>
          <w:rFonts w:hint="eastAsia"/>
          <w:sz w:val="20"/>
        </w:rPr>
      </w:pP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DF6F01" w:rsidRDefault="00DF6F0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說明</w:t>
      </w:r>
    </w:p>
    <w:p w:rsidR="00162201" w:rsidRDefault="001622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判斷系統日期，若不為工作日</w:t>
      </w:r>
    </w:p>
    <w:p w:rsidR="00162201" w:rsidRPr="00162201" w:rsidRDefault="00162201" w:rsidP="001622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color w:val="000000"/>
          <w:lang w:eastAsia="zh-TW"/>
        </w:rPr>
        <w:t>顯示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‘</w:t>
      </w:r>
      <w:r>
        <w:rPr>
          <w:rFonts w:ascii="Courier New" w:hAnsi="Courier New" w:cs="Courier New"/>
          <w:color w:val="8E00FF"/>
          <w:highlight w:val="blue"/>
          <w:lang w:eastAsia="zh-TW"/>
        </w:rPr>
        <w:t>非工作日不得輸入預付金</w:t>
      </w:r>
    </w:p>
    <w:p w:rsidR="00162201" w:rsidRPr="00162201" w:rsidRDefault="00162201" w:rsidP="001622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RETURN</w:t>
      </w:r>
      <w:r>
        <w:rPr>
          <w:rFonts w:hint="eastAsia"/>
          <w:color w:val="000000"/>
          <w:lang w:eastAsia="zh-TW"/>
        </w:rPr>
        <w:t>。</w:t>
      </w:r>
    </w:p>
    <w:p w:rsidR="00DF6F01" w:rsidRPr="008A73CA" w:rsidRDefault="00DF6F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8A73CA">
        <w:rPr>
          <w:rFonts w:hint="eastAsia"/>
          <w:strike/>
          <w:color w:val="215868"/>
          <w:lang w:eastAsia="zh-TW"/>
        </w:rPr>
        <w:t>取得帳號。</w:t>
      </w:r>
    </w:p>
    <w:p w:rsidR="00DF6F01" w:rsidRPr="008A73CA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8A73CA">
        <w:rPr>
          <w:rFonts w:hint="eastAsia"/>
          <w:strike/>
          <w:color w:val="215868"/>
          <w:lang w:eastAsia="zh-TW"/>
        </w:rPr>
        <w:t xml:space="preserve">CALL  </w:t>
      </w:r>
      <w:r w:rsidRPr="008A73CA">
        <w:rPr>
          <w:strike/>
          <w:color w:val="215868"/>
          <w:lang w:eastAsia="zh-TW"/>
        </w:rPr>
        <w:t xml:space="preserve">FA_ULZ007 </w:t>
      </w:r>
      <w:r w:rsidRPr="008A73CA">
        <w:rPr>
          <w:rFonts w:hint="eastAsia"/>
          <w:strike/>
          <w:color w:val="215868"/>
          <w:lang w:eastAsia="zh-TW"/>
        </w:rPr>
        <w:t xml:space="preserve">BY </w:t>
      </w:r>
      <w:r w:rsidRPr="008A73CA">
        <w:rPr>
          <w:rFonts w:hint="eastAsia"/>
          <w:strike/>
          <w:color w:val="215868"/>
          <w:lang w:eastAsia="zh-TW"/>
        </w:rPr>
        <w:t>登入者</w:t>
      </w:r>
      <w:r w:rsidRPr="008A73CA">
        <w:rPr>
          <w:rFonts w:hint="eastAsia"/>
          <w:strike/>
          <w:color w:val="215868"/>
          <w:lang w:eastAsia="zh-TW"/>
        </w:rPr>
        <w:t xml:space="preserve">ID  </w:t>
      </w:r>
      <w:r w:rsidRPr="008A73CA">
        <w:rPr>
          <w:rFonts w:hint="eastAsia"/>
          <w:strike/>
          <w:color w:val="215868"/>
          <w:lang w:eastAsia="zh-TW"/>
        </w:rPr>
        <w:t>取得</w:t>
      </w:r>
      <w:r w:rsidRPr="008A73CA">
        <w:rPr>
          <w:rFonts w:hint="eastAsia"/>
          <w:strike/>
          <w:color w:val="215868"/>
          <w:lang w:eastAsia="zh-TW"/>
        </w:rPr>
        <w:t xml:space="preserve"> </w:t>
      </w:r>
      <w:r w:rsidRPr="008A73CA">
        <w:rPr>
          <w:rFonts w:hint="eastAsia"/>
          <w:strike/>
          <w:color w:val="215868"/>
          <w:lang w:eastAsia="zh-TW"/>
        </w:rPr>
        <w:t>行庫代號及帳號。</w:t>
      </w:r>
    </w:p>
    <w:p w:rsidR="00DF6F01" w:rsidRPr="008A73CA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8A73CA">
        <w:rPr>
          <w:rFonts w:hint="eastAsia"/>
          <w:strike/>
          <w:color w:val="215868"/>
          <w:lang w:eastAsia="zh-TW"/>
        </w:rPr>
        <w:t>IF NOT FOUND</w:t>
      </w:r>
      <w:r w:rsidRPr="008A73CA">
        <w:rPr>
          <w:rFonts w:hint="eastAsia"/>
          <w:strike/>
          <w:color w:val="215868"/>
          <w:lang w:eastAsia="zh-TW"/>
        </w:rPr>
        <w:t>，</w:t>
      </w:r>
    </w:p>
    <w:p w:rsidR="00DF6F01" w:rsidRPr="008A73CA" w:rsidRDefault="00DF6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8A73CA">
        <w:rPr>
          <w:rFonts w:hint="eastAsia"/>
          <w:strike/>
          <w:color w:val="215868"/>
          <w:lang w:eastAsia="zh-TW"/>
        </w:rPr>
        <w:t>顯示</w:t>
      </w:r>
      <w:r w:rsidRPr="008A73CA">
        <w:rPr>
          <w:rFonts w:hint="eastAsia"/>
          <w:strike/>
          <w:color w:val="215868"/>
          <w:lang w:eastAsia="zh-TW"/>
        </w:rPr>
        <w:t xml:space="preserve"> </w:t>
      </w:r>
      <w:r w:rsidRPr="008A73CA">
        <w:rPr>
          <w:strike/>
          <w:color w:val="215868"/>
          <w:lang w:eastAsia="zh-TW"/>
        </w:rPr>
        <w:t>‘</w:t>
      </w:r>
      <w:r w:rsidRPr="008A73CA">
        <w:rPr>
          <w:rFonts w:hint="eastAsia"/>
          <w:strike/>
          <w:color w:val="215868"/>
          <w:lang w:eastAsia="zh-TW"/>
        </w:rPr>
        <w:t>查無薪資帳戶資料</w:t>
      </w:r>
      <w:r w:rsidRPr="008A73CA">
        <w:rPr>
          <w:strike/>
          <w:color w:val="215868"/>
          <w:lang w:eastAsia="zh-TW"/>
        </w:rPr>
        <w:t>’</w:t>
      </w:r>
    </w:p>
    <w:p w:rsidR="00DF6F01" w:rsidRPr="008A73CA" w:rsidRDefault="00DF6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color w:val="215868"/>
          <w:lang w:eastAsia="zh-TW"/>
        </w:rPr>
      </w:pPr>
      <w:r w:rsidRPr="008A73CA">
        <w:rPr>
          <w:rFonts w:hint="eastAsia"/>
          <w:strike/>
          <w:color w:val="215868"/>
          <w:lang w:eastAsia="zh-TW"/>
        </w:rPr>
        <w:t>RETURN</w:t>
      </w:r>
      <w:r w:rsidRPr="008A73CA">
        <w:rPr>
          <w:rFonts w:hint="eastAsia"/>
          <w:strike/>
          <w:color w:val="215868"/>
          <w:lang w:eastAsia="zh-TW"/>
        </w:rPr>
        <w:t>。</w:t>
      </w:r>
    </w:p>
    <w:p w:rsidR="00DF6F01" w:rsidRDefault="00DF6F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配合平測增加控制：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讀取經手人所屬服務中心代號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服務中心代號前七碼為表列才可輸入，若否，顯示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所屬單位尚未開放預付金輸入</w:t>
      </w:r>
      <w:r>
        <w:rPr>
          <w:lang w:eastAsia="zh-TW"/>
        </w:rPr>
        <w:t>’’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可作業單位：</w:t>
      </w:r>
      <w:r>
        <w:rPr>
          <w:lang w:eastAsia="zh-TW"/>
        </w:rPr>
        <w:t>53061</w:t>
      </w:r>
      <w:r>
        <w:rPr>
          <w:rFonts w:hint="eastAsia"/>
          <w:lang w:eastAsia="zh-TW"/>
        </w:rPr>
        <w:t>B0</w:t>
      </w:r>
      <w:r>
        <w:rPr>
          <w:rFonts w:hint="eastAsia"/>
          <w:lang w:eastAsia="zh-TW"/>
        </w:rPr>
        <w:t>，</w:t>
      </w:r>
      <w:r>
        <w:rPr>
          <w:lang w:eastAsia="zh-TW"/>
        </w:rPr>
        <w:t>53065</w:t>
      </w:r>
      <w:r>
        <w:rPr>
          <w:rFonts w:hint="eastAsia"/>
          <w:lang w:eastAsia="zh-TW"/>
        </w:rPr>
        <w:t>00</w:t>
      </w:r>
      <w:r>
        <w:rPr>
          <w:rFonts w:hint="eastAsia"/>
          <w:lang w:eastAsia="zh-TW"/>
        </w:rPr>
        <w:t>，</w:t>
      </w:r>
      <w:r>
        <w:rPr>
          <w:lang w:eastAsia="zh-TW"/>
        </w:rPr>
        <w:t>54072</w:t>
      </w:r>
      <w:r>
        <w:rPr>
          <w:rFonts w:hint="eastAsia"/>
          <w:lang w:eastAsia="zh-TW"/>
        </w:rPr>
        <w:t>00</w:t>
      </w:r>
      <w:r>
        <w:rPr>
          <w:rFonts w:hint="eastAsia"/>
          <w:lang w:eastAsia="zh-TW"/>
        </w:rPr>
        <w:t>，</w:t>
      </w:r>
      <w:r>
        <w:rPr>
          <w:lang w:eastAsia="zh-TW"/>
        </w:rPr>
        <w:t>42071</w:t>
      </w:r>
      <w:r>
        <w:rPr>
          <w:rFonts w:hint="eastAsia"/>
          <w:lang w:eastAsia="zh-TW"/>
        </w:rPr>
        <w:t>00</w:t>
      </w:r>
      <w:r>
        <w:rPr>
          <w:rFonts w:hint="eastAsia"/>
          <w:lang w:eastAsia="zh-TW"/>
        </w:rPr>
        <w:t>，</w:t>
      </w:r>
      <w:r>
        <w:rPr>
          <w:lang w:eastAsia="zh-TW"/>
        </w:rPr>
        <w:t>48071</w:t>
      </w:r>
      <w:r>
        <w:rPr>
          <w:rFonts w:hint="eastAsia"/>
          <w:lang w:eastAsia="zh-TW"/>
        </w:rPr>
        <w:t>10</w:t>
      </w:r>
      <w:r>
        <w:rPr>
          <w:rFonts w:hint="eastAsia"/>
          <w:lang w:eastAsia="zh-TW"/>
        </w:rPr>
        <w:t>，</w:t>
      </w:r>
      <w:r>
        <w:rPr>
          <w:lang w:eastAsia="zh-TW"/>
        </w:rPr>
        <w:t>36075</w:t>
      </w:r>
      <w:r>
        <w:rPr>
          <w:rFonts w:hint="eastAsia"/>
          <w:lang w:eastAsia="zh-TW"/>
        </w:rPr>
        <w:t>20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996"/>
          <w:attr w:name="Month" w:val="1"/>
          <w:attr w:name="Day" w:val="30"/>
          <w:attr w:name="IsLunarDate" w:val="False"/>
          <w:attr w:name="IsROCDate" w:val="False"/>
        </w:smartTagPr>
        <w:r>
          <w:rPr>
            <w:rFonts w:hint="eastAsia"/>
            <w:lang w:eastAsia="zh-TW"/>
          </w:rPr>
          <w:t>96/1/30</w:t>
        </w:r>
      </w:smartTag>
      <w:r>
        <w:rPr>
          <w:rFonts w:hint="eastAsia"/>
          <w:lang w:eastAsia="zh-TW"/>
        </w:rPr>
        <w:t>增加可作業單位：</w:t>
      </w:r>
      <w:r>
        <w:rPr>
          <w:rFonts w:hint="eastAsia"/>
          <w:lang w:eastAsia="zh-TW"/>
        </w:rPr>
        <w:t>5306310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5306620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5407410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4207300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4807220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4807221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3607310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smartTag w:uri="urn:schemas-microsoft-com:office:smarttags" w:element="chsdate">
        <w:smartTagPr>
          <w:attr w:name="Year" w:val="1996"/>
          <w:attr w:name="Month" w:val="6"/>
          <w:attr w:name="Day" w:val="26"/>
          <w:attr w:name="IsLunarDate" w:val="False"/>
          <w:attr w:name="IsROCDate" w:val="False"/>
        </w:smartTagPr>
        <w:r>
          <w:rPr>
            <w:rFonts w:hint="eastAsia"/>
            <w:lang w:eastAsia="zh-TW"/>
          </w:rPr>
          <w:t>96/6/26</w:t>
        </w:r>
      </w:smartTag>
      <w:r>
        <w:rPr>
          <w:rFonts w:hint="eastAsia"/>
          <w:lang w:eastAsia="zh-TW"/>
        </w:rPr>
        <w:t>增加試辦單位：</w:t>
      </w:r>
      <w:r>
        <w:rPr>
          <w:rFonts w:hint="eastAsia"/>
          <w:lang w:eastAsia="zh-TW"/>
        </w:rPr>
        <w:t>4200300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4207190</w:t>
      </w:r>
      <w:r>
        <w:rPr>
          <w:rFonts w:hint="eastAsia"/>
          <w:lang w:eastAsia="zh-TW"/>
        </w:rPr>
        <w:t>，</w:t>
      </w:r>
      <w:smartTag w:uri="urn:schemas-microsoft-com:office:smarttags" w:element="chmetcnv">
        <w:smartTagPr>
          <w:attr w:name="UnitName" w:val="a"/>
          <w:attr w:name="SourceValue" w:val="4207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TW"/>
          </w:rPr>
          <w:t>42071A</w:t>
        </w:r>
      </w:smartTag>
      <w:r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4207101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4207180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4207181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4207182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4207220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4207221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4207222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4207223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4207230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4207231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4207310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4207340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4207342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42073B0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4207415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4207413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4207450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4207451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4207511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4207520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4207521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4207501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4207600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4207680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4207610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4207670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4207660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4207601</w:t>
      </w: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DF6F01" w:rsidRDefault="00DF6F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顯示畫面如下，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將行庫代號及帳號顯示於文中薪資帳號後面。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將登入者姓名顯示於</w:t>
      </w:r>
      <w:r>
        <w:rPr>
          <w:rFonts w:hint="eastAsia"/>
          <w:color w:val="000000"/>
          <w:lang w:eastAsia="zh-TW"/>
        </w:rPr>
        <w:t>XX</w:t>
      </w:r>
      <w:r>
        <w:rPr>
          <w:rFonts w:hint="eastAsia"/>
          <w:color w:val="000000"/>
          <w:lang w:eastAsia="zh-TW"/>
        </w:rPr>
        <w:t>同事。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</w:p>
    <w:p w:rsidR="00DF6F01" w:rsidRDefault="00DF6F01">
      <w:pPr>
        <w:pStyle w:val="Tabletext"/>
        <w:keepLines w:val="0"/>
        <w:spacing w:after="0" w:line="240" w:lineRule="auto"/>
        <w:ind w:left="425"/>
        <w:rPr>
          <w:rFonts w:eastAsia="標楷體" w:hint="eastAsia"/>
          <w:lang w:eastAsia="zh-TW"/>
        </w:rPr>
      </w:pPr>
      <w:r>
        <w:rPr>
          <w:rFonts w:eastAsia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83.5pt">
            <v:imagedata r:id="rId8" o:title=""/>
          </v:shape>
        </w:pict>
      </w:r>
    </w:p>
    <w:p w:rsidR="00DF6F01" w:rsidRDefault="00DF6F01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  <w:r>
        <w:rPr>
          <w:rFonts w:eastAsia="標楷體" w:hint="eastAsia"/>
          <w:lang w:eastAsia="zh-TW"/>
        </w:rPr>
        <w:t xml:space="preserve">                         </w:t>
      </w:r>
    </w:p>
    <w:p w:rsidR="002D3485" w:rsidRPr="003E25A7" w:rsidRDefault="002D3485" w:rsidP="002D34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215868"/>
          <w:lang w:eastAsia="zh-TW"/>
        </w:rPr>
      </w:pPr>
      <w:r w:rsidRPr="003E25A7">
        <w:rPr>
          <w:rFonts w:hint="eastAsia"/>
          <w:color w:val="215868"/>
          <w:lang w:eastAsia="zh-TW"/>
        </w:rPr>
        <w:t>100.08.22</w:t>
      </w:r>
      <w:r w:rsidRPr="003E25A7">
        <w:rPr>
          <w:rFonts w:hint="eastAsia"/>
          <w:color w:val="215868"/>
          <w:lang w:eastAsia="zh-TW"/>
        </w:rPr>
        <w:t>顯示畫面改為：</w:t>
      </w:r>
    </w:p>
    <w:tbl>
      <w:tblPr>
        <w:tblW w:w="4327" w:type="pct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973"/>
      </w:tblGrid>
      <w:tr w:rsidR="00BA23E6" w:rsidRPr="002D3485" w:rsidTr="00BA23E6">
        <w:trPr>
          <w:tblCellSpacing w:w="15" w:type="dxa"/>
        </w:trPr>
        <w:tc>
          <w:tcPr>
            <w:tcW w:w="4968" w:type="pct"/>
            <w:gridSpan w:val="2"/>
            <w:vAlign w:val="center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ＸＸＸ同事您好：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br/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感謝您對保戶的熱忱服務，但是申請登記授權預付之前，還是要您注意及同意遵守下列規定。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 xml:space="preserve">1. </w:t>
            </w:r>
          </w:p>
        </w:tc>
        <w:tc>
          <w:tcPr>
            <w:tcW w:w="4764" w:type="pct"/>
            <w:vAlign w:val="center"/>
            <w:hideMark/>
          </w:tcPr>
          <w:p w:rsidR="002D3485" w:rsidRPr="004F5E92" w:rsidRDefault="002D3485" w:rsidP="004D3DB4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本人已熟知</w:t>
            </w:r>
            <w:ins w:id="25" w:author="張凱鈞" w:date="2012-07-11T11:15:00Z">
              <w:r w:rsidR="004D3DB4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理賠</w:t>
              </w:r>
            </w:ins>
            <w:del w:id="26" w:author="張凱鈞" w:date="2012-07-11T11:15:00Z">
              <w:r w:rsidRPr="004F5E92" w:rsidDel="004D3DB4">
                <w:rPr>
                  <w:rFonts w:ascii="sөũ" w:hAnsi="sөũ" w:cs="新細明體"/>
                  <w:color w:val="215868"/>
                  <w:sz w:val="20"/>
                  <w:szCs w:val="20"/>
                </w:rPr>
                <w:delText>住院</w:delText>
              </w:r>
            </w:del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醫療預付金辦法。</w:t>
            </w:r>
            <w:ins w:id="27" w:author="張凱鈞" w:date="2012-07-11T11:16:00Z">
              <w:r w:rsidR="004D3DB4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(</w:t>
              </w:r>
              <w:r w:rsidR="004D3DB4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辦法及操作手冊</w:t>
              </w:r>
              <w:r w:rsidR="004D3DB4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)</w:t>
              </w:r>
            </w:ins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 xml:space="preserve">2. </w:t>
            </w:r>
          </w:p>
        </w:tc>
        <w:tc>
          <w:tcPr>
            <w:tcW w:w="4764" w:type="pct"/>
            <w:vAlign w:val="center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不屬預付金授權的保單或有除外責任問題的事故，請不要預付。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 xml:space="preserve">3. </w:t>
            </w:r>
          </w:p>
        </w:tc>
        <w:tc>
          <w:tcPr>
            <w:tcW w:w="4764" w:type="pct"/>
            <w:vAlign w:val="center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所申請授權核付的預付金，是集結匯入保戶的帳戶，若該帳戶有受扣押、圈存或凍結等情事，是您自行負責，</w:t>
            </w:r>
            <w:r w:rsidRPr="00634A8D">
              <w:rPr>
                <w:rFonts w:ascii="sөũ" w:hAnsi="sөũ" w:cs="新細明體"/>
                <w:color w:val="FF0000"/>
                <w:sz w:val="20"/>
                <w:szCs w:val="20"/>
              </w:rPr>
              <w:t>再</w:t>
            </w:r>
            <w:r w:rsidRPr="00634A8D">
              <w:rPr>
                <w:rFonts w:ascii="sөũ" w:hAnsi="sөũ" w:cs="新細明體"/>
                <w:color w:val="FF0000"/>
                <w:sz w:val="20"/>
              </w:rPr>
              <w:t>請確認保戶的帳戶處於正常狀態</w:t>
            </w:r>
            <w:r w:rsidRPr="00634A8D">
              <w:rPr>
                <w:rFonts w:ascii="sөũ" w:hAnsi="sөũ" w:cs="新細明體"/>
                <w:color w:val="FF0000"/>
                <w:sz w:val="20"/>
                <w:szCs w:val="20"/>
              </w:rPr>
              <w:t>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>4.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 xml:space="preserve"> </w:t>
            </w:r>
          </w:p>
        </w:tc>
        <w:tc>
          <w:tcPr>
            <w:tcW w:w="4764" w:type="pct"/>
            <w:vAlign w:val="center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經由本網頁申請預付金者，保證無虛偽造假之情事，且若有預付金未結的案件，同意公司直接自薪資或退職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(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休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)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金中扣回，無須通知。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lastRenderedPageBreak/>
              <w:t>5.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 xml:space="preserve"> </w:t>
            </w:r>
          </w:p>
        </w:tc>
        <w:tc>
          <w:tcPr>
            <w:tcW w:w="4764" w:type="pct"/>
            <w:vAlign w:val="center"/>
            <w:hideMark/>
          </w:tcPr>
          <w:p w:rsidR="002D3485" w:rsidRPr="00634A8D" w:rsidRDefault="002D3485" w:rsidP="002D3485">
            <w:pPr>
              <w:spacing w:line="315" w:lineRule="atLeast"/>
              <w:rPr>
                <w:rFonts w:ascii="sөũ" w:hAnsi="sөũ" w:cs="新細明體"/>
                <w:color w:val="FF0000"/>
                <w:sz w:val="20"/>
                <w:szCs w:val="20"/>
              </w:rPr>
            </w:pPr>
            <w:r w:rsidRPr="00634A8D">
              <w:rPr>
                <w:rFonts w:ascii="sөũ" w:hAnsi="sөũ" w:cs="新細明體"/>
                <w:color w:val="FF0000"/>
                <w:sz w:val="20"/>
              </w:rPr>
              <w:t>每日申請之保戶為最多</w:t>
            </w:r>
            <w:r w:rsidRPr="00634A8D">
              <w:rPr>
                <w:rFonts w:ascii="sөũ" w:hAnsi="sөũ" w:cs="新細明體"/>
                <w:color w:val="FF0000"/>
                <w:sz w:val="20"/>
              </w:rPr>
              <w:t>3</w:t>
            </w:r>
            <w:r w:rsidRPr="00634A8D">
              <w:rPr>
                <w:rFonts w:ascii="sөũ" w:hAnsi="sөũ" w:cs="新細明體"/>
                <w:color w:val="FF0000"/>
                <w:sz w:val="20"/>
              </w:rPr>
              <w:t>名，每名保戶之可預付金額最高為</w:t>
            </w:r>
            <w:r w:rsidRPr="00634A8D">
              <w:rPr>
                <w:rFonts w:ascii="sөũ" w:hAnsi="sөũ" w:cs="新細明體"/>
                <w:color w:val="FF0000"/>
                <w:sz w:val="20"/>
              </w:rPr>
              <w:t>35,000</w:t>
            </w:r>
            <w:r w:rsidRPr="00634A8D">
              <w:rPr>
                <w:rFonts w:ascii="sөũ" w:hAnsi="sөũ" w:cs="新細明體"/>
                <w:color w:val="FF0000"/>
                <w:sz w:val="20"/>
              </w:rPr>
              <w:t>元</w:t>
            </w:r>
            <w:r w:rsidRPr="00634A8D">
              <w:rPr>
                <w:rFonts w:ascii="sөũ" w:hAnsi="sөũ" w:cs="新細明體"/>
                <w:color w:val="FF0000"/>
                <w:sz w:val="20"/>
                <w:szCs w:val="20"/>
              </w:rPr>
              <w:t>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>6.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 xml:space="preserve"> </w:t>
            </w:r>
          </w:p>
        </w:tc>
        <w:tc>
          <w:tcPr>
            <w:tcW w:w="4764" w:type="pct"/>
            <w:vAlign w:val="center"/>
            <w:hideMark/>
          </w:tcPr>
          <w:p w:rsidR="002D3485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輸入完畢請務必確認預付金匯入之行庫代號及帳號之正確性。</w:t>
            </w:r>
          </w:p>
        </w:tc>
      </w:tr>
      <w:tr w:rsidR="003E25A7" w:rsidRPr="002D3485" w:rsidTr="00BA23E6">
        <w:trPr>
          <w:tblCellSpacing w:w="15" w:type="dxa"/>
        </w:trPr>
        <w:tc>
          <w:tcPr>
            <w:tcW w:w="0" w:type="auto"/>
            <w:hideMark/>
          </w:tcPr>
          <w:p w:rsidR="002D44B6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b/>
                <w:bCs/>
                <w:color w:val="215868"/>
                <w:sz w:val="20"/>
              </w:rPr>
              <w:t>7.</w:t>
            </w: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 xml:space="preserve"> </w:t>
            </w:r>
          </w:p>
        </w:tc>
        <w:tc>
          <w:tcPr>
            <w:tcW w:w="4764" w:type="pct"/>
            <w:vAlign w:val="center"/>
            <w:hideMark/>
          </w:tcPr>
          <w:p w:rsidR="002D44B6" w:rsidRPr="004F5E92" w:rsidRDefault="002D3485" w:rsidP="002D3485">
            <w:pPr>
              <w:spacing w:line="315" w:lineRule="atLeast"/>
              <w:rPr>
                <w:rFonts w:ascii="sөũ" w:hAnsi="sөũ" w:cs="新細明體"/>
                <w:color w:val="215868"/>
                <w:sz w:val="20"/>
                <w:szCs w:val="20"/>
              </w:rPr>
            </w:pPr>
            <w:r w:rsidRPr="004F5E92">
              <w:rPr>
                <w:rFonts w:ascii="sөũ" w:hAnsi="sөũ" w:cs="新細明體"/>
                <w:color w:val="215868"/>
                <w:sz w:val="20"/>
                <w:szCs w:val="20"/>
              </w:rPr>
              <w:t>請提醒保戶，使用國泰世華銀行帳戶，當天匯款更即時。</w:t>
            </w:r>
            <w:ins w:id="28" w:author="張凱鈞" w:date="2012-07-11T11:35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AM</w:t>
              </w:r>
            </w:ins>
            <w:ins w:id="29" w:author="張凱鈞" w:date="2012-07-11T11:36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 xml:space="preserve"> </w:t>
              </w:r>
            </w:ins>
            <w:ins w:id="30" w:author="張凱鈞" w:date="2012-07-11T11:35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9:00~PM</w:t>
              </w:r>
            </w:ins>
            <w:ins w:id="31" w:author="張凱鈞" w:date="2012-07-11T11:36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 xml:space="preserve"> </w:t>
              </w:r>
            </w:ins>
            <w:ins w:id="32" w:author="張凱鈞" w:date="2012-07-11T11:35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14:00</w:t>
              </w:r>
            </w:ins>
            <w:ins w:id="33" w:author="張凱鈞" w:date="2012-07-11T11:36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，非國泰世華行庫申請預付金可</w:t>
              </w:r>
            </w:ins>
            <w:ins w:id="34" w:author="張凱鈞" w:date="2012-07-11T11:37:00Z">
              <w:r w:rsidR="0000322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以</w:t>
              </w:r>
              <w:r w:rsidR="002D44B6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即時匯撥。</w:t>
              </w:r>
            </w:ins>
          </w:p>
        </w:tc>
      </w:tr>
      <w:tr w:rsidR="002D44B6" w:rsidRPr="002D3485" w:rsidTr="00BA23E6">
        <w:trPr>
          <w:tblCellSpacing w:w="15" w:type="dxa"/>
          <w:ins w:id="35" w:author="張凱鈞" w:date="2012-07-11T11:39:00Z"/>
        </w:trPr>
        <w:tc>
          <w:tcPr>
            <w:tcW w:w="0" w:type="auto"/>
          </w:tcPr>
          <w:p w:rsidR="002D44B6" w:rsidRPr="004F5E92" w:rsidRDefault="002D44B6" w:rsidP="002D3485">
            <w:pPr>
              <w:spacing w:line="315" w:lineRule="atLeast"/>
              <w:rPr>
                <w:ins w:id="36" w:author="張凱鈞" w:date="2012-07-11T11:39:00Z"/>
                <w:rFonts w:ascii="sөũ" w:hAnsi="sөũ" w:cs="新細明體"/>
                <w:b/>
                <w:bCs/>
                <w:color w:val="215868"/>
                <w:sz w:val="20"/>
              </w:rPr>
            </w:pPr>
            <w:ins w:id="37" w:author="張凱鈞" w:date="2012-07-11T11:39:00Z">
              <w:r>
                <w:rPr>
                  <w:rFonts w:ascii="sөũ" w:hAnsi="sөũ" w:cs="新細明體" w:hint="eastAsia"/>
                  <w:b/>
                  <w:bCs/>
                  <w:color w:val="215868"/>
                  <w:sz w:val="20"/>
                </w:rPr>
                <w:t>8.</w:t>
              </w:r>
            </w:ins>
          </w:p>
        </w:tc>
        <w:tc>
          <w:tcPr>
            <w:tcW w:w="4764" w:type="pct"/>
            <w:vAlign w:val="center"/>
          </w:tcPr>
          <w:p w:rsidR="002D44B6" w:rsidRPr="004F5E92" w:rsidRDefault="002D44B6" w:rsidP="002D44B6">
            <w:pPr>
              <w:spacing w:line="315" w:lineRule="atLeast"/>
              <w:jc w:val="both"/>
              <w:rPr>
                <w:ins w:id="38" w:author="張凱鈞" w:date="2012-07-11T11:39:00Z"/>
                <w:rFonts w:ascii="sөũ" w:hAnsi="sөũ" w:cs="新細明體"/>
                <w:color w:val="215868"/>
                <w:sz w:val="20"/>
                <w:szCs w:val="20"/>
              </w:rPr>
              <w:pPrChange w:id="39" w:author="張凱鈞" w:date="2012-07-11T11:43:00Z">
                <w:pPr>
                  <w:spacing w:line="315" w:lineRule="atLeast"/>
                </w:pPr>
              </w:pPrChange>
            </w:pPr>
            <w:ins w:id="40" w:author="張凱鈞" w:date="2012-07-11T11:42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歡迎使用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iPad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申請預付金</w:t>
              </w:r>
            </w:ins>
            <w:ins w:id="41" w:author="張凱鈞" w:date="2012-07-11T11:43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，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APP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下載路徑：金控入口網站</w:t>
              </w:r>
            </w:ins>
            <w:ins w:id="42" w:author="張凱鈞" w:date="2012-07-11T11:44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→</w:t>
              </w:r>
            </w:ins>
            <w:ins w:id="43" w:author="張凱鈞" w:date="2012-07-11T11:45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隨身辦公室→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APP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下載→行動保險→理賠→</w:t>
              </w:r>
            </w:ins>
            <w:ins w:id="44" w:author="張凱鈞" w:date="2012-07-11T11:46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(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重疾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)</w:t>
              </w:r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預付金申請</w:t>
              </w:r>
            </w:ins>
          </w:p>
        </w:tc>
      </w:tr>
      <w:tr w:rsidR="002D44B6" w:rsidRPr="002D3485" w:rsidTr="00BA23E6">
        <w:trPr>
          <w:tblCellSpacing w:w="15" w:type="dxa"/>
          <w:ins w:id="45" w:author="張凱鈞" w:date="2012-07-11T11:46:00Z"/>
        </w:trPr>
        <w:tc>
          <w:tcPr>
            <w:tcW w:w="0" w:type="auto"/>
          </w:tcPr>
          <w:p w:rsidR="002D44B6" w:rsidRDefault="002D44B6" w:rsidP="002D3485">
            <w:pPr>
              <w:spacing w:line="315" w:lineRule="atLeast"/>
              <w:rPr>
                <w:ins w:id="46" w:author="張凱鈞" w:date="2012-07-11T11:46:00Z"/>
                <w:rFonts w:ascii="sөũ" w:hAnsi="sөũ" w:cs="新細明體" w:hint="eastAsia"/>
                <w:b/>
                <w:bCs/>
                <w:color w:val="215868"/>
                <w:sz w:val="20"/>
              </w:rPr>
            </w:pPr>
            <w:ins w:id="47" w:author="張凱鈞" w:date="2012-07-11T11:46:00Z">
              <w:r>
                <w:rPr>
                  <w:rFonts w:ascii="sөũ" w:hAnsi="sөũ" w:cs="新細明體" w:hint="eastAsia"/>
                  <w:b/>
                  <w:bCs/>
                  <w:color w:val="215868"/>
                  <w:sz w:val="20"/>
                </w:rPr>
                <w:t>9.</w:t>
              </w:r>
            </w:ins>
          </w:p>
        </w:tc>
        <w:tc>
          <w:tcPr>
            <w:tcW w:w="4764" w:type="pct"/>
            <w:vAlign w:val="center"/>
          </w:tcPr>
          <w:p w:rsidR="002D44B6" w:rsidRDefault="002D44B6" w:rsidP="002D44B6">
            <w:pPr>
              <w:spacing w:line="315" w:lineRule="atLeast"/>
              <w:jc w:val="both"/>
              <w:rPr>
                <w:ins w:id="48" w:author="張凱鈞" w:date="2012-07-11T11:46:00Z"/>
                <w:rFonts w:ascii="sөũ" w:hAnsi="sөũ" w:cs="新細明體" w:hint="eastAsia"/>
                <w:color w:val="215868"/>
                <w:sz w:val="20"/>
                <w:szCs w:val="20"/>
              </w:rPr>
            </w:pPr>
            <w:ins w:id="49" w:author="張凱鈞" w:date="2012-07-11T11:46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申辦預付金完成後</w:t>
              </w:r>
            </w:ins>
            <w:ins w:id="50" w:author="張凱鈞" w:date="2012-07-11T11:47:00Z">
              <w:r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，</w:t>
              </w:r>
              <w:r w:rsidR="00F47197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經手人可至「預付金查詢」</w:t>
              </w:r>
            </w:ins>
            <w:ins w:id="51" w:author="張凱鈞" w:date="2012-07-11T11:48:00Z">
              <w:r w:rsidR="00F47197">
                <w:rPr>
                  <w:rFonts w:ascii="sөũ" w:hAnsi="sөũ" w:cs="新細明體" w:hint="eastAsia"/>
                  <w:color w:val="215868"/>
                  <w:sz w:val="20"/>
                  <w:szCs w:val="20"/>
                </w:rPr>
                <w:t>是否申辦成功，如已成功可至服務中心櫃檯申辦慰問品致送保戶。</w:t>
              </w:r>
            </w:ins>
          </w:p>
        </w:tc>
      </w:tr>
    </w:tbl>
    <w:p w:rsidR="002D3485" w:rsidRDefault="004D3DB4" w:rsidP="004D3DB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  <w:pPrChange w:id="52" w:author="張凱鈞" w:date="2012-07-11T11:17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3" w:author="張凱鈞" w:date="2012-07-11T11:17:00Z">
        <w:r>
          <w:rPr>
            <w:rFonts w:hint="eastAsia"/>
            <w:color w:val="000000"/>
            <w:lang w:eastAsia="zh-TW"/>
          </w:rPr>
          <w:t>辦法及操作手冊點擊後可另開新視窗，路徑連結</w:t>
        </w:r>
        <w:r>
          <w:rPr>
            <w:rFonts w:hint="eastAsia"/>
            <w:color w:val="000000"/>
            <w:lang w:eastAsia="zh-TW"/>
          </w:rPr>
          <w:t xml:space="preserve"> Https://newquery.cathaylife.com.tw/employee/5200300/website/web42/pregiving.html</w:t>
        </w:r>
      </w:ins>
    </w:p>
    <w:p w:rsidR="00DF6F01" w:rsidRDefault="00DF6F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同意</w:t>
      </w:r>
      <w:r>
        <w:rPr>
          <w:rFonts w:hint="eastAsia"/>
          <w:color w:val="000000"/>
          <w:lang w:eastAsia="zh-TW"/>
        </w:rPr>
        <w:t xml:space="preserve"> 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IF </w:t>
      </w:r>
      <w:r>
        <w:rPr>
          <w:rFonts w:hint="eastAsia"/>
          <w:color w:val="000000"/>
          <w:lang w:eastAsia="zh-TW"/>
        </w:rPr>
        <w:t>輸入時間為</w:t>
      </w:r>
      <w:r>
        <w:rPr>
          <w:rFonts w:hint="eastAsia"/>
          <w:color w:val="000000"/>
          <w:lang w:eastAsia="zh-TW"/>
        </w:rPr>
        <w:t xml:space="preserve"> 0830~1830</w:t>
      </w:r>
    </w:p>
    <w:p w:rsidR="00DF6F01" w:rsidRDefault="00DF6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color w:val="000000"/>
          <w:lang w:eastAsia="zh-TW"/>
        </w:rPr>
        <w:sym w:font="Wingdings" w:char="F0E0"/>
      </w:r>
      <w:r>
        <w:rPr>
          <w:rFonts w:hint="eastAsia"/>
          <w:color w:val="000000"/>
          <w:lang w:eastAsia="zh-TW"/>
        </w:rPr>
        <w:t>導入</w:t>
      </w:r>
      <w:r>
        <w:rPr>
          <w:rFonts w:hint="eastAsia"/>
          <w:color w:val="000000"/>
          <w:lang w:eastAsia="zh-TW"/>
        </w:rPr>
        <w:t>AAI0_0100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ELSE</w:t>
      </w:r>
    </w:p>
    <w:p w:rsidR="00DF6F01" w:rsidRDefault="00DF6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 xml:space="preserve">ALERT </w:t>
      </w:r>
      <w:r>
        <w:rPr>
          <w:color w:val="000000"/>
          <w:lang w:eastAsia="zh-TW"/>
        </w:rPr>
        <w:t>“</w:t>
      </w:r>
      <w:r>
        <w:rPr>
          <w:rFonts w:hint="eastAsia"/>
          <w:color w:val="000000"/>
          <w:lang w:eastAsia="zh-TW"/>
        </w:rPr>
        <w:t>預付金輸入時間已超過，預付金輸入時間為每工作日</w:t>
      </w:r>
      <w:r>
        <w:rPr>
          <w:rFonts w:hint="eastAsia"/>
          <w:color w:val="000000"/>
          <w:lang w:eastAsia="zh-TW"/>
        </w:rPr>
        <w:t>0830~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0"/>
          <w:attr w:name="UnitName" w:val="”"/>
        </w:smartTagPr>
        <w:r>
          <w:rPr>
            <w:rFonts w:hint="eastAsia"/>
            <w:color w:val="000000"/>
            <w:lang w:eastAsia="zh-TW"/>
          </w:rPr>
          <w:t>1830</w:t>
        </w:r>
        <w:r>
          <w:rPr>
            <w:color w:val="000000"/>
            <w:lang w:eastAsia="zh-TW"/>
          </w:rPr>
          <w:t>”</w:t>
        </w:r>
      </w:smartTag>
    </w:p>
    <w:p w:rsidR="00DF6F01" w:rsidRDefault="00DF6F0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退回理賠主選單</w:t>
      </w:r>
    </w:p>
    <w:p w:rsidR="00DF6F01" w:rsidRDefault="00DF6F0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END IF</w:t>
      </w:r>
      <w:r>
        <w:rPr>
          <w:rFonts w:hint="eastAsia"/>
          <w:color w:val="000000"/>
          <w:lang w:eastAsia="zh-TW"/>
        </w:rPr>
        <w:t>。</w:t>
      </w:r>
    </w:p>
    <w:p w:rsidR="00DF6F01" w:rsidRDefault="00DF6F0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不同意</w:t>
      </w:r>
      <w:r>
        <w:rPr>
          <w:rFonts w:hint="eastAsia"/>
          <w:color w:val="000000"/>
          <w:lang w:eastAsia="zh-TW"/>
        </w:rPr>
        <w:t xml:space="preserve"> --&gt;</w:t>
      </w:r>
      <w:r>
        <w:rPr>
          <w:rFonts w:hint="eastAsia"/>
          <w:color w:val="000000"/>
          <w:lang w:eastAsia="zh-TW"/>
        </w:rPr>
        <w:t>退回理賠主選單。</w:t>
      </w:r>
    </w:p>
    <w:p w:rsidR="00DF6F01" w:rsidRDefault="00DF6F01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sectPr w:rsidR="00DF6F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ED" w:rsidRDefault="00866DED" w:rsidP="009173C9">
      <w:r>
        <w:separator/>
      </w:r>
    </w:p>
  </w:endnote>
  <w:endnote w:type="continuationSeparator" w:id="0">
    <w:p w:rsidR="00866DED" w:rsidRDefault="00866DED" w:rsidP="0091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ED" w:rsidRDefault="00866DED" w:rsidP="009173C9">
      <w:r>
        <w:separator/>
      </w:r>
    </w:p>
  </w:footnote>
  <w:footnote w:type="continuationSeparator" w:id="0">
    <w:p w:rsidR="00866DED" w:rsidRDefault="00866DED" w:rsidP="00917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AA2963"/>
    <w:multiLevelType w:val="hybridMultilevel"/>
    <w:tmpl w:val="F19CAB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8952E4"/>
    <w:multiLevelType w:val="hybridMultilevel"/>
    <w:tmpl w:val="AF223150"/>
    <w:lvl w:ilvl="0" w:tplc="4B380FB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ascii="細明體" w:eastAsia="細明體" w:hAnsi="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0"/>
        </w:tabs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0"/>
        </w:tabs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0"/>
        </w:tabs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8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7"/>
  </w:num>
  <w:num w:numId="15">
    <w:abstractNumId w:val="12"/>
  </w:num>
  <w:num w:numId="16">
    <w:abstractNumId w:val="4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201"/>
    <w:rsid w:val="00003226"/>
    <w:rsid w:val="00162201"/>
    <w:rsid w:val="002949E5"/>
    <w:rsid w:val="002D3485"/>
    <w:rsid w:val="002D44B6"/>
    <w:rsid w:val="002F785C"/>
    <w:rsid w:val="003E25A7"/>
    <w:rsid w:val="00447704"/>
    <w:rsid w:val="004D3DB4"/>
    <w:rsid w:val="004F430D"/>
    <w:rsid w:val="004F5E92"/>
    <w:rsid w:val="00560D1B"/>
    <w:rsid w:val="00634A8D"/>
    <w:rsid w:val="00866DED"/>
    <w:rsid w:val="00884634"/>
    <w:rsid w:val="008A73CA"/>
    <w:rsid w:val="009173C9"/>
    <w:rsid w:val="00936B8A"/>
    <w:rsid w:val="00A45855"/>
    <w:rsid w:val="00BA23E6"/>
    <w:rsid w:val="00C175AD"/>
    <w:rsid w:val="00D214CA"/>
    <w:rsid w:val="00DF6F01"/>
    <w:rsid w:val="00F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7F8CCB-1E4A-4723-9DFF-615CEFF9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header"/>
    <w:basedOn w:val="a"/>
    <w:link w:val="ad"/>
    <w:rsid w:val="00917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9173C9"/>
  </w:style>
  <w:style w:type="paragraph" w:styleId="ae">
    <w:name w:val="footer"/>
    <w:basedOn w:val="a"/>
    <w:link w:val="af"/>
    <w:rsid w:val="00917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9173C9"/>
  </w:style>
  <w:style w:type="character" w:customStyle="1" w:styleId="textgreen1">
    <w:name w:val="textgreen1"/>
    <w:rsid w:val="002D3485"/>
    <w:rPr>
      <w:rFonts w:ascii="sөũ" w:hAnsi="sөũ" w:hint="default"/>
      <w:color w:val="00AA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7982-EE4F-4415-B8C7-636744DE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