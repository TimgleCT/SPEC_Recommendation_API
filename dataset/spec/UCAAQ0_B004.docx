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03FFF" w:rsidRPr="00E8700A" w:rsidTr="00BD5672">
        <w:tc>
          <w:tcPr>
            <w:tcW w:w="1416" w:type="dxa"/>
          </w:tcPr>
          <w:p w:rsidR="00603FFF" w:rsidRPr="00E8700A" w:rsidRDefault="00603FFF" w:rsidP="004567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456707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-0</w:t>
            </w:r>
            <w:r w:rsidR="00456707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456707">
              <w:rPr>
                <w:rFonts w:ascii="細明體" w:eastAsia="細明體" w:hAnsi="細明體" w:cs="Courier New"/>
                <w:sz w:val="20"/>
                <w:szCs w:val="20"/>
              </w:rPr>
              <w:t>21</w:t>
            </w:r>
          </w:p>
        </w:tc>
        <w:tc>
          <w:tcPr>
            <w:tcW w:w="1010" w:type="dxa"/>
          </w:tcPr>
          <w:p w:rsidR="00603FFF" w:rsidRPr="00E8700A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603FFF" w:rsidRPr="00E8700A" w:rsidRDefault="00456707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56707">
              <w:rPr>
                <w:b/>
                <w:bCs/>
              </w:rPr>
              <w:t>170721000655</w:t>
            </w:r>
          </w:p>
        </w:tc>
      </w:tr>
      <w:tr w:rsidR="006611DE" w:rsidRPr="00E8700A" w:rsidTr="00BD5672">
        <w:tc>
          <w:tcPr>
            <w:tcW w:w="1416" w:type="dxa"/>
          </w:tcPr>
          <w:p w:rsidR="006611DE" w:rsidRDefault="006611DE" w:rsidP="006611D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2017-09-15</w:t>
            </w:r>
          </w:p>
        </w:tc>
        <w:tc>
          <w:tcPr>
            <w:tcW w:w="1010" w:type="dxa"/>
          </w:tcPr>
          <w:p w:rsidR="006611DE" w:rsidRDefault="006611DE" w:rsidP="006611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6611DE" w:rsidRDefault="006611DE" w:rsidP="006611DE">
            <w:pPr>
              <w:spacing w:line="240" w:lineRule="atLeast"/>
              <w:rPr>
                <w:rFonts w:ascii="sөũ" w:hAnsi="sөũ" w:hint="eastAsia"/>
                <w:color w:val="FF0000"/>
                <w:sz w:val="20"/>
                <w:szCs w:val="20"/>
              </w:rPr>
            </w:pPr>
            <w:r w:rsidRPr="006611DE">
              <w:rPr>
                <w:rFonts w:ascii="sөũ" w:hAnsi="sөũ"/>
                <w:b/>
                <w:bCs/>
                <w:color w:val="FF0000"/>
                <w:sz w:val="20"/>
                <w:szCs w:val="20"/>
              </w:rPr>
              <w:t>團個險理賠照會規則調整</w:t>
            </w:r>
          </w:p>
        </w:tc>
        <w:tc>
          <w:tcPr>
            <w:tcW w:w="1566" w:type="dxa"/>
          </w:tcPr>
          <w:p w:rsidR="006611DE" w:rsidRDefault="006611DE" w:rsidP="006611DE">
            <w:pPr>
              <w:spacing w:line="240" w:lineRule="atLeast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6611DE" w:rsidRDefault="006611DE" w:rsidP="006611DE">
            <w:pPr>
              <w:spacing w:line="240" w:lineRule="atLeast"/>
              <w:rPr>
                <w:rFonts w:hint="eastAsia"/>
                <w:color w:val="FF0000"/>
              </w:rPr>
            </w:pPr>
            <w:r>
              <w:rPr>
                <w:b/>
                <w:bCs/>
                <w:color w:val="FF0000"/>
              </w:rPr>
              <w:t>170905001461</w:t>
            </w:r>
          </w:p>
        </w:tc>
      </w:tr>
      <w:tr w:rsidR="005A1936" w:rsidRPr="00E8700A" w:rsidTr="00EA351F"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36" w:rsidRDefault="005A1936" w:rsidP="005A19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36" w:rsidRDefault="005A1936" w:rsidP="005A1936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</w:rPr>
              <w:t>3</w:t>
            </w:r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36" w:rsidRPr="006611DE" w:rsidRDefault="005A1936" w:rsidP="005A1936">
            <w:pPr>
              <w:spacing w:line="240" w:lineRule="atLeast"/>
              <w:rPr>
                <w:rFonts w:ascii="sөũ" w:hAnsi="sөũ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36" w:rsidRDefault="005A1936" w:rsidP="005A193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伯珊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936" w:rsidRDefault="005A1936" w:rsidP="005A1936">
            <w:pPr>
              <w:spacing w:line="240" w:lineRule="atLeast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171218000847</w:t>
            </w:r>
          </w:p>
        </w:tc>
      </w:tr>
      <w:tr w:rsidR="00EA351F" w:rsidRPr="00E8700A" w:rsidTr="00690015"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51F" w:rsidRDefault="00EA351F" w:rsidP="005A1936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</w:rPr>
            </w:pPr>
            <w:ins w:id="2" w:author="李明諭" w:date="2018-09-26T09:58:00Z">
              <w:r>
                <w:rPr>
                  <w:rFonts w:ascii="細明體" w:eastAsia="細明體" w:hAnsi="細明體" w:hint="eastAsia"/>
                  <w:color w:val="7030A0"/>
                </w:rPr>
                <w:t>2018/</w:t>
              </w:r>
            </w:ins>
            <w:ins w:id="3" w:author="李明諭" w:date="2018-09-26T10:00:00Z">
              <w:r>
                <w:rPr>
                  <w:rFonts w:ascii="細明體" w:eastAsia="細明體" w:hAnsi="細明體"/>
                  <w:color w:val="7030A0"/>
                </w:rPr>
                <w:t>7/13</w:t>
              </w:r>
            </w:ins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51F" w:rsidRDefault="00EA351F" w:rsidP="005A1936">
            <w:pPr>
              <w:spacing w:line="240" w:lineRule="atLeast"/>
              <w:jc w:val="center"/>
              <w:rPr>
                <w:rFonts w:ascii="細明體" w:eastAsia="細明體" w:hAnsi="細明體"/>
                <w:color w:val="7030A0"/>
              </w:rPr>
            </w:pPr>
            <w:ins w:id="4" w:author="李明諭" w:date="2018-09-26T09:58:00Z">
              <w:r>
                <w:rPr>
                  <w:rFonts w:ascii="細明體" w:eastAsia="細明體" w:hAnsi="細明體" w:hint="eastAsia"/>
                  <w:color w:val="7030A0"/>
                </w:rPr>
                <w:t>4</w:t>
              </w:r>
            </w:ins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51F" w:rsidRDefault="00EA351F" w:rsidP="005A1936">
            <w:pPr>
              <w:spacing w:line="240" w:lineRule="atLeast"/>
              <w:rPr>
                <w:rFonts w:ascii="細明體" w:eastAsia="細明體" w:hAnsi="細明體" w:hint="eastAsia"/>
                <w:color w:val="7030A0"/>
              </w:rPr>
            </w:pPr>
            <w:ins w:id="5" w:author="李明諭" w:date="2018-09-26T09:58:00Z">
              <w:r w:rsidRPr="00EA351F">
                <w:rPr>
                  <w:rFonts w:ascii="細明體" w:eastAsia="細明體" w:hAnsi="細明體" w:hint="eastAsia"/>
                  <w:color w:val="7030A0"/>
                </w:rPr>
                <w:t>團個險照會派件規則調整</w:t>
              </w:r>
            </w:ins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51F" w:rsidRDefault="00EA351F" w:rsidP="005A1936">
            <w:pPr>
              <w:spacing w:line="240" w:lineRule="atLeast"/>
              <w:rPr>
                <w:rFonts w:ascii="細明體" w:eastAsia="細明體" w:hAnsi="細明體" w:hint="eastAsia"/>
                <w:color w:val="7030A0"/>
              </w:rPr>
            </w:pPr>
            <w:ins w:id="6" w:author="李明諭" w:date="2018-09-26T10:00:00Z">
              <w:r>
                <w:rPr>
                  <w:rFonts w:ascii="細明體" w:eastAsia="細明體" w:hAnsi="細明體" w:hint="eastAsia"/>
                  <w:color w:val="7030A0"/>
                </w:rPr>
                <w:t>李明諭</w:t>
              </w:r>
            </w:ins>
          </w:p>
        </w:tc>
        <w:tc>
          <w:tcPr>
            <w:tcW w:w="2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51F" w:rsidRDefault="00EA351F" w:rsidP="005A1936">
            <w:pPr>
              <w:spacing w:line="240" w:lineRule="atLeast"/>
              <w:rPr>
                <w:b/>
                <w:bCs/>
              </w:rPr>
            </w:pPr>
            <w:ins w:id="7" w:author="李明諭" w:date="2018-09-26T10:01:00Z">
              <w:r w:rsidRPr="00EA351F">
                <w:rPr>
                  <w:rFonts w:hint="eastAsia"/>
                  <w:b/>
                  <w:bCs/>
                </w:rPr>
                <w:t>171107000206</w:t>
              </w:r>
            </w:ins>
          </w:p>
        </w:tc>
      </w:tr>
      <w:tr w:rsidR="00FB49F4" w:rsidRPr="00E8700A" w:rsidTr="00FA534C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8" w:author="李明諭" w:date="2019-08-26T14:23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9" w:author="李明諭" w:date="2019-08-26T14:23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0" w:author="李明諭" w:date="2019-08-26T14:23:00Z">
              <w:tcPr>
                <w:tcW w:w="141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B49F4" w:rsidRDefault="00FB49F4" w:rsidP="00FB49F4">
            <w:pPr>
              <w:spacing w:line="240" w:lineRule="atLeast"/>
              <w:jc w:val="center"/>
              <w:rPr>
                <w:ins w:id="11" w:author="李明諭" w:date="2019-08-26T14:23:00Z"/>
                <w:rFonts w:ascii="細明體" w:eastAsia="細明體" w:hAnsi="細明體" w:hint="eastAsia"/>
                <w:color w:val="7030A0"/>
              </w:rPr>
            </w:pPr>
            <w:ins w:id="12" w:author="李明諭" w:date="2019-08-26T14:2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2019/08/22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李明諭" w:date="2019-08-26T14:23:00Z">
              <w:tcPr>
                <w:tcW w:w="10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B49F4" w:rsidRDefault="00FB49F4" w:rsidP="00FB49F4">
            <w:pPr>
              <w:spacing w:line="240" w:lineRule="atLeast"/>
              <w:jc w:val="center"/>
              <w:rPr>
                <w:ins w:id="14" w:author="李明諭" w:date="2019-08-26T14:23:00Z"/>
                <w:rFonts w:ascii="細明體" w:eastAsia="細明體" w:hAnsi="細明體" w:hint="eastAsia"/>
                <w:color w:val="7030A0"/>
              </w:rPr>
            </w:pPr>
            <w:ins w:id="15" w:author="李明諭" w:date="2019-08-26T14:23:00Z">
              <w:r>
                <w:rPr>
                  <w:rFonts w:ascii="細明體" w:eastAsia="細明體" w:hAnsi="細明體" w:hint="eastAsia"/>
                  <w:color w:val="7030A0"/>
                </w:rPr>
                <w:t>5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" w:author="李明諭" w:date="2019-08-26T14:23:00Z">
              <w:tcPr>
                <w:tcW w:w="395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B49F4" w:rsidRPr="00FB49F4" w:rsidRDefault="00FB49F4" w:rsidP="00FB49F4">
            <w:pPr>
              <w:spacing w:line="240" w:lineRule="atLeast"/>
              <w:ind w:left="360" w:hanging="360"/>
              <w:rPr>
                <w:ins w:id="17" w:author="李明諭" w:date="2019-08-26T14:23:00Z"/>
                <w:rFonts w:ascii="新細明體" w:hAnsi="新細明體" w:cs="Courier New" w:hint="eastAsia"/>
                <w:sz w:val="20"/>
                <w:szCs w:val="20"/>
                <w:rPrChange w:id="18" w:author="李明諭" w:date="2019-08-26T14:23:00Z">
                  <w:rPr>
                    <w:ins w:id="19" w:author="李明諭" w:date="2019-08-26T14:23:00Z"/>
                    <w:rFonts w:ascii="細明體" w:eastAsia="細明體" w:hAnsi="細明體" w:hint="eastAsia"/>
                    <w:color w:val="7030A0"/>
                  </w:rPr>
                </w:rPrChange>
              </w:rPr>
              <w:pPrChange w:id="20" w:author="李明諭" w:date="2019-08-26T14:23:00Z">
                <w:pPr>
                  <w:spacing w:line="240" w:lineRule="atLeast"/>
                </w:pPr>
              </w:pPrChange>
            </w:pPr>
            <w:ins w:id="21" w:author="李明諭" w:date="2019-08-26T14:23:00Z">
              <w:r w:rsidRPr="00427393">
                <w:rPr>
                  <w:rFonts w:ascii="新細明體" w:hAnsi="新細明體" w:cs="Courier New"/>
                  <w:sz w:val="20"/>
                  <w:szCs w:val="20"/>
                </w:rPr>
                <w:t>退休員工福團自動啟案作業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" w:author="李明諭" w:date="2019-08-26T14:23:00Z">
              <w:tcPr>
                <w:tcW w:w="156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B49F4" w:rsidRDefault="00FB49F4" w:rsidP="00FB49F4">
            <w:pPr>
              <w:spacing w:line="240" w:lineRule="atLeast"/>
              <w:rPr>
                <w:ins w:id="23" w:author="李明諭" w:date="2019-08-26T14:23:00Z"/>
                <w:rFonts w:ascii="細明體" w:eastAsia="細明體" w:hAnsi="細明體" w:hint="eastAsia"/>
                <w:color w:val="7030A0"/>
              </w:rPr>
            </w:pPr>
            <w:ins w:id="24" w:author="李明諭" w:date="2019-08-26T14:23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" w:author="李明諭" w:date="2019-08-26T14:23:00Z">
              <w:tcPr>
                <w:tcW w:w="207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B49F4" w:rsidRPr="00EA351F" w:rsidRDefault="00FB49F4" w:rsidP="00FB49F4">
            <w:pPr>
              <w:spacing w:line="240" w:lineRule="atLeast"/>
              <w:rPr>
                <w:ins w:id="26" w:author="李明諭" w:date="2019-08-26T14:23:00Z"/>
                <w:rFonts w:hint="eastAsia"/>
                <w:b/>
                <w:bCs/>
              </w:rPr>
            </w:pPr>
            <w:ins w:id="27" w:author="李明諭" w:date="2019-08-26T14:23:00Z">
              <w:r>
                <w:rPr>
                  <w:rFonts w:ascii="細明體" w:eastAsia="細明體" w:hAnsi="細明體" w:cs="Courier New" w:hint="eastAsia"/>
                  <w:b/>
                  <w:bCs/>
                  <w:sz w:val="20"/>
                  <w:szCs w:val="20"/>
                </w:rPr>
                <w:t>190812000623</w:t>
              </w:r>
            </w:ins>
          </w:p>
        </w:tc>
      </w:tr>
      <w:tr w:rsidR="00D20F7E" w:rsidRPr="00E8700A" w:rsidTr="00615123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8" w:author="張凱鈞" w:date="2020-01-07T11:36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29" w:author="張凱鈞" w:date="2020-01-07T11:35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" w:author="張凱鈞" w:date="2020-01-07T11:36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20F7E" w:rsidRDefault="00D20F7E" w:rsidP="00D20F7E">
            <w:pPr>
              <w:spacing w:line="240" w:lineRule="atLeast"/>
              <w:jc w:val="center"/>
              <w:rPr>
                <w:ins w:id="31" w:author="張凱鈞" w:date="2020-01-07T11:35:00Z"/>
                <w:rFonts w:ascii="細明體" w:eastAsia="細明體" w:hAnsi="細明體" w:hint="eastAsia"/>
                <w:sz w:val="20"/>
                <w:szCs w:val="20"/>
              </w:rPr>
            </w:pPr>
            <w:ins w:id="32" w:author="張凱鈞" w:date="2020-01-07T11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2019/12/16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" w:author="張凱鈞" w:date="2020-01-07T11:36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20F7E" w:rsidRPr="00D20F7E" w:rsidRDefault="00D20F7E" w:rsidP="00D20F7E">
            <w:pPr>
              <w:spacing w:line="240" w:lineRule="atLeast"/>
              <w:jc w:val="center"/>
              <w:rPr>
                <w:ins w:id="34" w:author="張凱鈞" w:date="2020-01-07T11:35:00Z"/>
                <w:rFonts w:ascii="細明體" w:eastAsia="細明體" w:hAnsi="細明體" w:hint="eastAsia"/>
                <w:rPrChange w:id="35" w:author="張凱鈞" w:date="2020-01-07T11:36:00Z">
                  <w:rPr>
                    <w:ins w:id="36" w:author="張凱鈞" w:date="2020-01-07T11:35:00Z"/>
                    <w:rFonts w:ascii="細明體" w:eastAsia="細明體" w:hAnsi="細明體" w:hint="eastAsia"/>
                    <w:color w:val="7030A0"/>
                  </w:rPr>
                </w:rPrChange>
              </w:rPr>
            </w:pPr>
            <w:ins w:id="37" w:author="張凱鈞" w:date="2020-01-07T11:35:00Z">
              <w:r w:rsidRPr="00D20F7E">
                <w:rPr>
                  <w:rFonts w:ascii="細明體" w:eastAsia="細明體" w:hAnsi="細明體" w:hint="eastAsia"/>
                  <w:rPrChange w:id="38" w:author="張凱鈞" w:date="2020-01-07T11:36:00Z">
                    <w:rPr>
                      <w:rFonts w:ascii="細明體" w:eastAsia="細明體" w:hAnsi="細明體" w:hint="eastAsia"/>
                      <w:color w:val="7030A0"/>
                    </w:rPr>
                  </w:rPrChange>
                </w:rPr>
                <w:t>6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" w:author="張凱鈞" w:date="2020-01-07T11:36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20F7E" w:rsidRPr="00D20F7E" w:rsidRDefault="00D20F7E" w:rsidP="00D20F7E">
            <w:pPr>
              <w:spacing w:line="240" w:lineRule="atLeast"/>
              <w:ind w:left="360" w:hanging="360"/>
              <w:rPr>
                <w:ins w:id="40" w:author="張凱鈞" w:date="2020-01-07T11:35:00Z"/>
                <w:rFonts w:ascii="新細明體" w:hAnsi="新細明體" w:cs="Courier New"/>
                <w:sz w:val="20"/>
                <w:szCs w:val="20"/>
                <w:rPrChange w:id="41" w:author="張凱鈞" w:date="2020-01-07T11:36:00Z">
                  <w:rPr>
                    <w:ins w:id="42" w:author="張凱鈞" w:date="2020-01-07T11:35:00Z"/>
                    <w:rFonts w:ascii="新細明體" w:hAnsi="新細明體" w:cs="Courier New"/>
                    <w:sz w:val="20"/>
                    <w:szCs w:val="20"/>
                  </w:rPr>
                </w:rPrChange>
              </w:rPr>
            </w:pPr>
            <w:ins w:id="43" w:author="張凱鈞" w:date="2020-01-07T11:36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多元服務科轉理賠科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張凱鈞" w:date="2020-01-07T11:36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20F7E" w:rsidRPr="00D20F7E" w:rsidRDefault="00D20F7E" w:rsidP="00D20F7E">
            <w:pPr>
              <w:spacing w:line="240" w:lineRule="atLeast"/>
              <w:rPr>
                <w:ins w:id="45" w:author="張凱鈞" w:date="2020-01-07T11:35:00Z"/>
                <w:rFonts w:ascii="細明體" w:eastAsia="細明體" w:hAnsi="細明體" w:hint="eastAsia"/>
                <w:rPrChange w:id="46" w:author="張凱鈞" w:date="2020-01-07T11:36:00Z">
                  <w:rPr>
                    <w:ins w:id="47" w:author="張凱鈞" w:date="2020-01-07T11:35:00Z"/>
                    <w:rFonts w:ascii="細明體" w:eastAsia="細明體" w:hAnsi="細明體" w:hint="eastAsia"/>
                  </w:rPr>
                </w:rPrChange>
              </w:rPr>
            </w:pPr>
            <w:ins w:id="48" w:author="張凱鈞" w:date="2020-01-07T11:36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" w:author="張凱鈞" w:date="2020-01-07T11:36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20F7E" w:rsidRPr="00D20F7E" w:rsidRDefault="00D20F7E" w:rsidP="00D20F7E">
            <w:pPr>
              <w:spacing w:line="240" w:lineRule="atLeast"/>
              <w:rPr>
                <w:ins w:id="50" w:author="張凱鈞" w:date="2020-01-07T11:35:00Z"/>
                <w:rFonts w:ascii="細明體" w:eastAsia="細明體" w:hAnsi="細明體" w:cs="Courier New" w:hint="eastAsia"/>
                <w:b/>
                <w:bCs/>
                <w:sz w:val="20"/>
                <w:szCs w:val="20"/>
                <w:rPrChange w:id="51" w:author="張凱鈞" w:date="2020-01-07T11:36:00Z">
                  <w:rPr>
                    <w:ins w:id="52" w:author="張凱鈞" w:date="2020-01-07T11:35:00Z"/>
                    <w:rFonts w:ascii="細明體" w:eastAsia="細明體" w:hAnsi="細明體" w:cs="Courier New" w:hint="eastAsia"/>
                    <w:b/>
                    <w:bCs/>
                    <w:sz w:val="20"/>
                    <w:szCs w:val="20"/>
                  </w:rPr>
                </w:rPrChange>
              </w:rPr>
            </w:pPr>
            <w:ins w:id="53" w:author="張凱鈞" w:date="2020-01-07T11:36:00Z">
              <w:r w:rsidRPr="00DD0865">
                <w:rPr>
                  <w:rFonts w:hint="eastAsia"/>
                  <w:bCs/>
                  <w:color w:val="000000"/>
                </w:rPr>
                <w:t>191119000701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9"/>
        <w:gridCol w:w="1080"/>
        <w:gridCol w:w="7559"/>
      </w:tblGrid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39" w:type="dxa"/>
            <w:gridSpan w:val="2"/>
          </w:tcPr>
          <w:p w:rsidR="00961F9B" w:rsidRPr="00A1362F" w:rsidRDefault="004710DA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新增理賠查核案件</w:t>
            </w:r>
            <w:r w:rsidR="0045670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日</w:t>
            </w: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批次</w:t>
            </w:r>
          </w:p>
        </w:tc>
      </w:tr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39" w:type="dxa"/>
            <w:gridSpan w:val="2"/>
          </w:tcPr>
          <w:p w:rsidR="00961F9B" w:rsidRPr="003D07FE" w:rsidRDefault="004710DA" w:rsidP="0045670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AAQ0_B00</w:t>
            </w:r>
            <w:r w:rsidR="00456707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4</w:t>
            </w:r>
          </w:p>
        </w:tc>
      </w:tr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39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39" w:type="dxa"/>
            <w:gridSpan w:val="2"/>
          </w:tcPr>
          <w:p w:rsidR="00961F9B" w:rsidRDefault="004710D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根據理賠不需求</w:t>
            </w: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新增理賠查核案件批次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作業</w:t>
            </w:r>
          </w:p>
        </w:tc>
      </w:tr>
      <w:tr w:rsidR="00603FFF" w:rsidTr="00456707">
        <w:tc>
          <w:tcPr>
            <w:tcW w:w="1439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39" w:type="dxa"/>
            <w:gridSpan w:val="2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603FFF" w:rsidTr="00456707">
        <w:tc>
          <w:tcPr>
            <w:tcW w:w="1439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39" w:type="dxa"/>
            <w:gridSpan w:val="2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1D25AB" w:rsidTr="00456707">
        <w:tc>
          <w:tcPr>
            <w:tcW w:w="1439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39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456707">
        <w:tc>
          <w:tcPr>
            <w:tcW w:w="1439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39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6707" w:rsidTr="00456707">
        <w:tc>
          <w:tcPr>
            <w:tcW w:w="1439" w:type="dxa"/>
            <w:vMerge w:val="restart"/>
            <w:vAlign w:val="center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59" w:type="dxa"/>
          </w:tcPr>
          <w:p w:rsidR="00456707" w:rsidRDefault="00456707" w:rsidP="003560E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456707" w:rsidRPr="00B259AD" w:rsidTr="00456707">
        <w:tc>
          <w:tcPr>
            <w:tcW w:w="1439" w:type="dxa"/>
            <w:vMerge/>
          </w:tcPr>
          <w:p w:rsidR="00456707" w:rsidRDefault="00456707" w:rsidP="003560E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59" w:type="dxa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347.4pt;margin-top:.35pt;width:116.25pt;height:81pt;z-index:251655680">
            <v:textbox style="mso-next-textbox:#_x0000_s1043">
              <w:txbxContent>
                <w:p w:rsidR="00603FFF" w:rsidRDefault="00B817A4" w:rsidP="00603FFF">
                  <w:r w:rsidRPr="00B817A4">
                    <w:rPr>
                      <w:rFonts w:ascii="細明體" w:eastAsia="細明體" w:hAnsi="細明體" w:hint="eastAsia"/>
                    </w:rPr>
                    <w:t>查核案件基本資料檔</w:t>
                  </w:r>
                  <w:r w:rsidR="00603FFF">
                    <w:t>DTAAQ10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.35pt;width:116.25pt;height:81pt;z-index:251656704">
            <v:textbox style="mso-next-textbox:#_x0000_s1044">
              <w:txbxContent>
                <w:p w:rsidR="00603FFF" w:rsidRDefault="005E3BDF" w:rsidP="00603FFF">
                  <w:r>
                    <w:rPr>
                      <w:rFonts w:ascii="細明體" w:eastAsia="細明體" w:hAnsi="細明體" w:hint="eastAsia"/>
                    </w:rPr>
                    <w:t>理賠受理</w:t>
                  </w:r>
                  <w:r w:rsidR="00822BAD">
                    <w:rPr>
                      <w:rFonts w:ascii="細明體" w:eastAsia="細明體" w:hAnsi="細明體" w:hint="eastAsia"/>
                    </w:rPr>
                    <w:t>檔</w:t>
                  </w:r>
                  <w:r w:rsidR="00822BAD"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728">
            <v:textbox style="mso-next-textbox:#_x0000_s1045">
              <w:txbxContent>
                <w:p w:rsidR="00603FFF" w:rsidRDefault="00B817A4" w:rsidP="00603FFF">
                  <w:r w:rsidRPr="004710DA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新增理賠查核案件</w:t>
                  </w:r>
                  <w:r w:rsidR="00456707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日</w:t>
                  </w:r>
                  <w:r w:rsidRPr="004710DA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批次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F8545F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DB3336" w:rsidP="00F854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F8545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8545F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F8545F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DB3336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F8545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32C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32CB" w:rsidRPr="00226E08" w:rsidRDefault="005132CB" w:rsidP="002A12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132CB" w:rsidRPr="00B41138" w:rsidRDefault="005132CB" w:rsidP="005132C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記錄</w:t>
            </w: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5132CB" w:rsidRPr="002057B2" w:rsidRDefault="005132CB" w:rsidP="005132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5132CB" w:rsidRDefault="005132CB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32C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32CB" w:rsidRPr="00226E08" w:rsidRDefault="005132C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132CB" w:rsidRPr="00B41138" w:rsidRDefault="00B817A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17A4">
              <w:rPr>
                <w:rFonts w:ascii="細明體" w:eastAsia="細明體" w:hAnsi="細明體" w:hint="eastAsia"/>
                <w:sz w:val="20"/>
                <w:szCs w:val="20"/>
              </w:rPr>
              <w:t>查核案件_基本資料檔</w:t>
            </w:r>
          </w:p>
        </w:tc>
        <w:tc>
          <w:tcPr>
            <w:tcW w:w="2835" w:type="dxa"/>
          </w:tcPr>
          <w:p w:rsidR="005132CB" w:rsidRDefault="005132CB" w:rsidP="00F854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DTAAQ10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5132CB" w:rsidRDefault="005A58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B088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B0885" w:rsidRPr="00226E08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B0885" w:rsidRPr="00B41138" w:rsidRDefault="001B0885" w:rsidP="001B088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1B088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團險保單主檔_被保人名冊檔</w:t>
            </w:r>
          </w:p>
        </w:tc>
        <w:tc>
          <w:tcPr>
            <w:tcW w:w="2835" w:type="dxa"/>
          </w:tcPr>
          <w:p w:rsidR="001B0885" w:rsidRPr="002057B2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0885">
              <w:rPr>
                <w:rFonts w:ascii="細明體" w:eastAsia="細明體" w:hAnsi="細明體" w:hint="eastAsia"/>
                <w:sz w:val="20"/>
                <w:szCs w:val="20"/>
              </w:rPr>
              <w:t>DTBGC002</w:t>
            </w:r>
          </w:p>
        </w:tc>
        <w:tc>
          <w:tcPr>
            <w:tcW w:w="799" w:type="dxa"/>
          </w:tcPr>
          <w:p w:rsidR="001B0885" w:rsidRDefault="001B0885" w:rsidP="001B088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B088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B0885" w:rsidRPr="00226E08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lastRenderedPageBreak/>
              <w:t>5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B0885" w:rsidRPr="00B41138" w:rsidRDefault="001B0885" w:rsidP="001B088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1B088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團險保單主檔</w:t>
            </w:r>
            <w:r w:rsidRPr="001B088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softHyphen/>
              <w:t>_基本資料檔</w:t>
            </w:r>
          </w:p>
        </w:tc>
        <w:tc>
          <w:tcPr>
            <w:tcW w:w="2835" w:type="dxa"/>
          </w:tcPr>
          <w:p w:rsidR="001B0885" w:rsidRPr="002057B2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0885">
              <w:rPr>
                <w:rFonts w:ascii="細明體" w:eastAsia="細明體" w:hAnsi="細明體" w:hint="eastAsia"/>
                <w:sz w:val="20"/>
                <w:szCs w:val="20"/>
              </w:rPr>
              <w:t>DTBGC001</w:t>
            </w:r>
          </w:p>
        </w:tc>
        <w:tc>
          <w:tcPr>
            <w:tcW w:w="799" w:type="dxa"/>
          </w:tcPr>
          <w:p w:rsidR="001B0885" w:rsidRDefault="001B0885" w:rsidP="001B088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B088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B0885" w:rsidRPr="00226E08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6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B0885" w:rsidRPr="00B41138" w:rsidRDefault="001B0885" w:rsidP="001B088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1B088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批註條款及備註說明檔</w:t>
            </w:r>
          </w:p>
        </w:tc>
        <w:tc>
          <w:tcPr>
            <w:tcW w:w="2835" w:type="dxa"/>
          </w:tcPr>
          <w:p w:rsidR="001B0885" w:rsidRPr="002057B2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B0885">
              <w:rPr>
                <w:rFonts w:ascii="細明體" w:eastAsia="細明體" w:hAnsi="細明體" w:hint="eastAsia"/>
                <w:sz w:val="20"/>
                <w:szCs w:val="20"/>
              </w:rPr>
              <w:t>DTBGC006</w:t>
            </w:r>
          </w:p>
        </w:tc>
        <w:tc>
          <w:tcPr>
            <w:tcW w:w="799" w:type="dxa"/>
          </w:tcPr>
          <w:p w:rsidR="001B0885" w:rsidRDefault="001B0885" w:rsidP="001B088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A58E8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A58E8" w:rsidRDefault="005A58E8" w:rsidP="005A58E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7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A58E8" w:rsidRPr="00B41138" w:rsidRDefault="005A58E8" w:rsidP="005A58E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主約主檔</w:t>
            </w:r>
          </w:p>
        </w:tc>
        <w:tc>
          <w:tcPr>
            <w:tcW w:w="2835" w:type="dxa"/>
          </w:tcPr>
          <w:p w:rsidR="005A58E8" w:rsidRPr="002057B2" w:rsidRDefault="005A58E8" w:rsidP="005A58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/>
                <w:sz w:val="20"/>
                <w:szCs w:val="20"/>
              </w:rPr>
              <w:t>B00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5A58E8" w:rsidRDefault="005A58E8" w:rsidP="005A58E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A58E8" w:rsidRPr="00E60524" w:rsidRDefault="005A58E8" w:rsidP="005A58E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A58E8" w:rsidRPr="00E60524" w:rsidRDefault="005A58E8" w:rsidP="005A58E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A58E8" w:rsidRPr="00E60524" w:rsidRDefault="005A58E8" w:rsidP="005A58E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1F633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F6334" w:rsidRPr="0090048C" w:rsidRDefault="001F633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1F6334" w:rsidRPr="0090048C" w:rsidRDefault="00475B59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單位主管</w:t>
            </w:r>
          </w:p>
        </w:tc>
        <w:tc>
          <w:tcPr>
            <w:tcW w:w="4770" w:type="dxa"/>
          </w:tcPr>
          <w:p w:rsidR="001F6334" w:rsidRPr="0090048C" w:rsidRDefault="00475B59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475B59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DivData</w:t>
            </w:r>
            <w:r w:rsidRPr="00475B59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.</w:t>
            </w:r>
            <w:r w:rsidRPr="00475B59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getCurrentUnitManager()</w:t>
            </w:r>
          </w:p>
        </w:tc>
      </w:tr>
      <w:tr w:rsidR="007876B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876B6" w:rsidRDefault="007876B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4590" w:type="dxa"/>
          </w:tcPr>
          <w:p w:rsidR="007876B6" w:rsidRDefault="007876B6" w:rsidP="00764C1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7876B6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根據被查核單位、人員取得查核人員清單</w:t>
            </w:r>
          </w:p>
        </w:tc>
        <w:tc>
          <w:tcPr>
            <w:tcW w:w="4770" w:type="dxa"/>
          </w:tcPr>
          <w:p w:rsidR="007876B6" w:rsidRPr="00475B59" w:rsidRDefault="007876B6" w:rsidP="007876B6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7876B6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AA_Q0Z005.getCheckIds()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Q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54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54"/>
    </w:tbl>
    <w:p w:rsidR="00961F9B" w:rsidRDefault="00961F9B" w:rsidP="00DB33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DB3336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AF627D" w:rsidRDefault="001B088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0885">
        <w:rPr>
          <w:rFonts w:ascii="細明體" w:eastAsia="細明體" w:hAnsi="細明體" w:hint="eastAsia"/>
          <w:b/>
          <w:lang w:eastAsia="zh-TW"/>
        </w:rPr>
        <w:t>個險理賠進件</w:t>
      </w:r>
      <w:r w:rsidR="00961F9B" w:rsidRPr="00DF2E41">
        <w:rPr>
          <w:rFonts w:ascii="細明體" w:eastAsia="細明體" w:hAnsi="細明體" w:hint="eastAsia"/>
          <w:lang w:eastAsia="zh-TW"/>
        </w:rPr>
        <w:t>輸入件數、</w:t>
      </w:r>
    </w:p>
    <w:p w:rsidR="00AF627D" w:rsidRPr="009C0170" w:rsidRDefault="001B088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0885">
        <w:rPr>
          <w:rFonts w:ascii="細明體" w:eastAsia="細明體" w:hAnsi="細明體" w:hint="eastAsia"/>
          <w:b/>
          <w:lang w:eastAsia="zh-TW"/>
        </w:rPr>
        <w:t>團險理賠進件</w:t>
      </w:r>
      <w:r w:rsidR="00AF627D" w:rsidRPr="00DF2E41">
        <w:rPr>
          <w:rFonts w:ascii="細明體" w:eastAsia="細明體" w:hAnsi="細明體" w:hint="eastAsia"/>
          <w:lang w:eastAsia="zh-TW"/>
        </w:rPr>
        <w:t>輸入件數、</w:t>
      </w:r>
    </w:p>
    <w:p w:rsidR="007F40F1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7F40F1" w:rsidRDefault="001B088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0885">
        <w:rPr>
          <w:rFonts w:ascii="細明體" w:eastAsia="細明體" w:hAnsi="細明體" w:hint="eastAsia"/>
          <w:b/>
          <w:lang w:eastAsia="zh-TW"/>
        </w:rPr>
        <w:t>個險理賠進件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 w:rsidR="00961F9B" w:rsidRPr="00DF2E41">
        <w:rPr>
          <w:rFonts w:ascii="細明體" w:eastAsia="細明體" w:hAnsi="細明體" w:hint="eastAsia"/>
          <w:lang w:eastAsia="zh-TW"/>
        </w:rPr>
        <w:t>錯誤件數、</w:t>
      </w:r>
    </w:p>
    <w:p w:rsidR="007F40F1" w:rsidRPr="009C0170" w:rsidRDefault="001B088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0885">
        <w:rPr>
          <w:rFonts w:ascii="細明體" w:eastAsia="細明體" w:hAnsi="細明體" w:hint="eastAsia"/>
          <w:b/>
          <w:lang w:eastAsia="zh-TW"/>
        </w:rPr>
        <w:t>團險理賠進件</w:t>
      </w:r>
      <w:r w:rsidR="00AF627D">
        <w:rPr>
          <w:rFonts w:ascii="細明體" w:eastAsia="細明體" w:hAnsi="細明體" w:hint="eastAsia"/>
          <w:kern w:val="2"/>
          <w:lang w:eastAsia="zh-TW"/>
        </w:rPr>
        <w:t>寫入</w:t>
      </w:r>
      <w:r w:rsidR="00AF627D" w:rsidRPr="00DF2E41">
        <w:rPr>
          <w:rFonts w:ascii="細明體" w:eastAsia="細明體" w:hAnsi="細明體" w:hint="eastAsia"/>
          <w:lang w:eastAsia="zh-TW"/>
        </w:rPr>
        <w:t>錯誤件數</w:t>
      </w:r>
      <w:r w:rsidR="00AF627D">
        <w:rPr>
          <w:rFonts w:ascii="細明體" w:eastAsia="細明體" w:hAnsi="細明體" w:hint="eastAsia"/>
          <w:lang w:eastAsia="zh-TW"/>
        </w:rPr>
        <w:t>、</w:t>
      </w:r>
    </w:p>
    <w:p w:rsidR="00961F9B" w:rsidRDefault="001B088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0885">
        <w:rPr>
          <w:rFonts w:ascii="細明體" w:eastAsia="細明體" w:hAnsi="細明體" w:hint="eastAsia"/>
          <w:b/>
          <w:lang w:eastAsia="zh-TW"/>
        </w:rPr>
        <w:t>個險理賠進件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 w:rsidR="00961F9B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DF2E41">
        <w:rPr>
          <w:rFonts w:ascii="細明體" w:eastAsia="細明體" w:hAnsi="細明體" w:hint="eastAsia"/>
          <w:kern w:val="2"/>
          <w:lang w:eastAsia="zh-TW"/>
        </w:rPr>
        <w:t>件數</w:t>
      </w:r>
      <w:r w:rsidR="00AF627D">
        <w:rPr>
          <w:rFonts w:ascii="細明體" w:eastAsia="細明體" w:hAnsi="細明體" w:hint="eastAsia"/>
          <w:kern w:val="2"/>
          <w:lang w:eastAsia="zh-TW"/>
        </w:rPr>
        <w:t>、</w:t>
      </w:r>
    </w:p>
    <w:p w:rsidR="007F40F1" w:rsidRDefault="001B088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B0885">
        <w:rPr>
          <w:rFonts w:ascii="細明體" w:eastAsia="細明體" w:hAnsi="細明體" w:hint="eastAsia"/>
          <w:b/>
          <w:lang w:eastAsia="zh-TW"/>
        </w:rPr>
        <w:t>團險理賠進件</w:t>
      </w:r>
      <w:r w:rsidR="00AF627D">
        <w:rPr>
          <w:rFonts w:ascii="細明體" w:eastAsia="細明體" w:hAnsi="細明體" w:hint="eastAsia"/>
          <w:kern w:val="2"/>
          <w:lang w:eastAsia="zh-TW"/>
        </w:rPr>
        <w:t>寫入成功</w:t>
      </w:r>
      <w:r w:rsidR="00AF627D" w:rsidRPr="00DF2E41">
        <w:rPr>
          <w:rFonts w:ascii="細明體" w:eastAsia="細明體" w:hAnsi="細明體" w:hint="eastAsia"/>
          <w:kern w:val="2"/>
          <w:lang w:eastAsia="zh-TW"/>
        </w:rPr>
        <w:t>件數</w:t>
      </w:r>
      <w:r w:rsidR="007F40F1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lastRenderedPageBreak/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657AB4" w:rsidRDefault="00961F9B" w:rsidP="00657A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961F9B" w:rsidRDefault="00D54CB4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54CB4">
        <w:rPr>
          <w:rFonts w:ascii="細明體" w:eastAsia="細明體" w:hAnsi="細明體" w:hint="eastAsia"/>
          <w:b/>
          <w:lang w:eastAsia="zh-TW"/>
        </w:rPr>
        <w:t>個險理賠進件</w:t>
      </w:r>
      <w:r w:rsidR="009B5386">
        <w:rPr>
          <w:rFonts w:ascii="細明體" w:eastAsia="細明體" w:hAnsi="細明體" w:hint="eastAsia"/>
          <w:lang w:eastAsia="zh-TW"/>
        </w:rPr>
        <w:t>案件新增_</w:t>
      </w:r>
      <w:r w:rsidR="00657AB4">
        <w:rPr>
          <w:rFonts w:ascii="細明體" w:eastAsia="細明體" w:hAnsi="細明體" w:hint="eastAsia"/>
          <w:kern w:val="2"/>
          <w:lang w:eastAsia="zh-TW"/>
        </w:rPr>
        <w:t>讀</w:t>
      </w:r>
      <w:r w:rsidR="001F6334">
        <w:rPr>
          <w:rFonts w:ascii="細明體" w:eastAsia="細明體" w:hAnsi="細明體" w:hint="eastAsia"/>
          <w:kern w:val="2"/>
          <w:lang w:eastAsia="zh-TW"/>
        </w:rPr>
        <w:t>理賠受理</w:t>
      </w:r>
      <w:r w:rsidR="00657AB4">
        <w:rPr>
          <w:rFonts w:ascii="細明體" w:eastAsia="細明體" w:hAnsi="細明體" w:hint="eastAsia"/>
          <w:kern w:val="2"/>
          <w:lang w:eastAsia="zh-TW"/>
        </w:rPr>
        <w:t>檔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657AB4" w:rsidP="00B92BC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  <w:r w:rsidR="00B92BC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1F6334" w:rsidRPr="003F5D8D" w:rsidRDefault="00351093" w:rsidP="001F633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受編(受編末三碼為001且排除重啟件)</w:t>
      </w:r>
    </w:p>
    <w:p w:rsidR="003F5D8D" w:rsidRDefault="00351093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排除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有死亡證明書(影像代號: 300011)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索賠類別包含死亡A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索賠類別僅勾選生命末期D、豁免保費J、定期給付保險金N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是否補告知欄位(IS_FILL_REPORT )=1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55" w:author="李明諭" w:date="2019-08-26T14:26:00Z"/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同一事故者ID、事故日期、申請日期下，有其他學團險受編(受編末三碼為H01、GO1)</w:t>
      </w:r>
    </w:p>
    <w:p w:rsidR="00FB49F4" w:rsidRDefault="00FB49F4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56" w:author="李明諭" w:date="2019-08-26T14:26:00Z">
        <w:r w:rsidRPr="00FB49F4">
          <w:rPr>
            <w:rFonts w:ascii="細明體" w:eastAsia="細明體" w:hAnsi="細明體"/>
            <w:b/>
            <w:bCs/>
            <w:kern w:val="2"/>
            <w:lang w:eastAsia="zh-TW"/>
          </w:rPr>
          <w:t>退休員工福團</w:t>
        </w:r>
        <w:r w:rsidRPr="00FB49F4">
          <w:rPr>
            <w:rFonts w:ascii="細明體" w:eastAsia="細明體" w:hAnsi="細明體" w:hint="eastAsia"/>
            <w:kern w:val="2"/>
            <w:lang w:eastAsia="zh-TW"/>
          </w:rPr>
          <w:t>考量可能有退休員工福團以外之團險件，因此仍維持現行照會流程。</w:t>
        </w:r>
      </w:ins>
    </w:p>
    <w:p w:rsidR="009C0170" w:rsidRDefault="00351093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將剩餘受編的事故者ID比對DTBGC002團險保單主檔_被保人名冊檔的被保人ID，若吻合，進一步撈取符合以下條件之一的受編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DTBGC001團險保單主檔</w:t>
      </w:r>
      <w:r w:rsidRPr="00351093">
        <w:rPr>
          <w:rFonts w:ascii="細明體" w:eastAsia="細明體" w:hAnsi="細明體" w:hint="eastAsia"/>
          <w:kern w:val="2"/>
          <w:lang w:eastAsia="zh-TW"/>
        </w:rPr>
        <w:softHyphen/>
        <w:t>_基本資料檔的計費方式COL10=3、4、8、E、G</w:t>
      </w:r>
    </w:p>
    <w:p w:rsidR="00351093" w:rsidRDefault="00351093" w:rsidP="0035109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DTBGC006批註條款及備註說明檔的批註條款/備註說明代號SPEC_CODE 不包含NC03</w:t>
      </w:r>
    </w:p>
    <w:p w:rsidR="007876B6" w:rsidRDefault="00351093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1093">
        <w:rPr>
          <w:rFonts w:ascii="細明體" w:eastAsia="細明體" w:hAnsi="細明體" w:hint="eastAsia"/>
          <w:kern w:val="2"/>
          <w:lang w:eastAsia="zh-TW"/>
        </w:rPr>
        <w:t>針對以上受編，再撈出事故日期介於DTBGC002團險保單主檔被保人名冊檔的投保始期與終期者</w:t>
      </w:r>
    </w:p>
    <w:p w:rsidR="002A1517" w:rsidRDefault="002A1517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A1517">
        <w:rPr>
          <w:rFonts w:ascii="細明體" w:eastAsia="細明體" w:hAnsi="細明體" w:hint="eastAsia"/>
          <w:kern w:val="2"/>
          <w:lang w:eastAsia="zh-TW"/>
        </w:rPr>
        <w:t>若個險受理編號的索賠類別為E(醫療日額)或F(醫療實支)，比對DTBGK001團險商品基本資料檔，若商品分類為人壽保險(PROD_CAT= 1) ，排除該受編</w:t>
      </w:r>
    </w:p>
    <w:p w:rsidR="000A069B" w:rsidRPr="000A069B" w:rsidRDefault="000A069B" w:rsidP="000A06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紀錄為</w:t>
      </w:r>
      <w:r w:rsidR="00351093" w:rsidRPr="00351093">
        <w:rPr>
          <w:rFonts w:ascii="細明體" w:eastAsia="細明體" w:hAnsi="細明體" w:hint="eastAsia"/>
          <w:b/>
          <w:lang w:eastAsia="zh-TW"/>
        </w:rPr>
        <w:t>個險理賠進件</w:t>
      </w:r>
      <w:r w:rsidR="003F5D8D"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0A069B" w:rsidRDefault="00961F9B" w:rsidP="000A06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0A069B">
        <w:rPr>
          <w:rFonts w:ascii="細明體" w:eastAsia="細明體" w:hAnsi="細明體" w:hint="eastAsia"/>
          <w:kern w:val="2"/>
          <w:lang w:eastAsia="zh-TW"/>
        </w:rPr>
        <w:t>尚無</w:t>
      </w:r>
      <w:r w:rsidR="00351093" w:rsidRPr="00351093">
        <w:rPr>
          <w:rFonts w:ascii="細明體" w:eastAsia="細明體" w:hAnsi="細明體" w:hint="eastAsia"/>
          <w:b/>
          <w:kern w:val="2"/>
          <w:lang w:eastAsia="zh-TW"/>
        </w:rPr>
        <w:t>個險理賠進件</w:t>
      </w:r>
      <w:r w:rsidR="003F5D8D" w:rsidRPr="003F5D8D">
        <w:rPr>
          <w:rFonts w:ascii="細明體" w:eastAsia="細明體" w:hAnsi="細明體" w:hint="eastAsia"/>
          <w:kern w:val="2"/>
          <w:lang w:eastAsia="zh-TW"/>
        </w:rPr>
        <w:t>輸入件數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A9575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7" w:author="李明諭" w:date="2018-09-26T10:02:00Z"/>
          <w:rFonts w:ascii="細明體" w:eastAsia="細明體" w:hAnsi="細明體"/>
          <w:kern w:val="2"/>
          <w:lang w:eastAsia="zh-TW"/>
          <w:rPrChange w:id="58" w:author="李明諭" w:date="2018-09-26T10:02:00Z">
            <w:rPr>
              <w:ins w:id="59" w:author="李明諭" w:date="2018-09-26T10:02:00Z"/>
              <w:rFonts w:ascii="細明體" w:eastAsia="細明體" w:hAnsi="細明體"/>
              <w:bCs/>
              <w:kern w:val="2"/>
              <w:lang w:eastAsia="zh-TW"/>
            </w:rPr>
          </w:rPrChange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A9575F" w:rsidRDefault="00A9575F" w:rsidP="00A9575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0" w:author="李明諭" w:date="2018-09-26T10:02:00Z"/>
          <w:rFonts w:ascii="細明體" w:eastAsia="細明體" w:hAnsi="細明體"/>
          <w:kern w:val="2"/>
          <w:lang w:eastAsia="zh-TW"/>
        </w:rPr>
        <w:pPrChange w:id="61" w:author="李明諭" w:date="2018-09-26T10:02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2" w:author="李明諭" w:date="2018-09-26T10:02:00Z">
        <w:r w:rsidRPr="00A9575F">
          <w:rPr>
            <w:rFonts w:ascii="細明體" w:eastAsia="細明體" w:hAnsi="細明體" w:hint="eastAsia"/>
            <w:kern w:val="2"/>
            <w:lang w:eastAsia="zh-TW"/>
          </w:rPr>
          <w:t>判斷是否兩筆個險受編的事故人和事故日期相同，應只派一件</w:t>
        </w:r>
      </w:ins>
    </w:p>
    <w:p w:rsidR="00A9575F" w:rsidRPr="008F07E5" w:rsidRDefault="00A9575F" w:rsidP="00A9575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63" w:author="李明諭" w:date="2018-09-26T10:03:00Z">
        <w:r>
          <w:rPr>
            <w:rFonts w:ascii="細明體" w:eastAsia="細明體" w:hAnsi="細明體" w:hint="eastAsia"/>
            <w:kern w:val="2"/>
            <w:lang w:eastAsia="zh-TW"/>
          </w:rPr>
          <w:t>事故人</w:t>
        </w:r>
        <w:r w:rsidRPr="00A9575F">
          <w:rPr>
            <w:rFonts w:ascii="細明體" w:eastAsia="細明體" w:hAnsi="細明體"/>
            <w:kern w:val="2"/>
            <w:lang w:eastAsia="zh-TW"/>
          </w:rPr>
          <w:t>OCR_ID</w:t>
        </w:r>
        <w:r>
          <w:rPr>
            <w:rFonts w:ascii="細明體" w:eastAsia="細明體" w:hAnsi="細明體" w:hint="eastAsia"/>
            <w:kern w:val="2"/>
            <w:lang w:eastAsia="zh-TW"/>
          </w:rPr>
          <w:t>，事故日期</w:t>
        </w:r>
        <w:r w:rsidRPr="00A9575F">
          <w:rPr>
            <w:rFonts w:ascii="細明體" w:eastAsia="細明體" w:hAnsi="細明體"/>
            <w:kern w:val="2"/>
            <w:lang w:eastAsia="zh-TW"/>
          </w:rPr>
          <w:t>OCR_DATE</w:t>
        </w:r>
      </w:ins>
      <w:ins w:id="64" w:author="李明諭" w:date="2018-09-26T10:05:00Z">
        <w:r>
          <w:rPr>
            <w:rFonts w:ascii="細明體" w:eastAsia="細明體" w:hAnsi="細明體" w:hint="eastAsia"/>
            <w:kern w:val="2"/>
            <w:lang w:eastAsia="zh-TW"/>
          </w:rPr>
          <w:t>讀取查核平台資料DTAAQ102。</w:t>
        </w:r>
      </w:ins>
    </w:p>
    <w:p w:rsidR="008F07E5" w:rsidRPr="008F07E5" w:rsidRDefault="008F07E5" w:rsidP="0045670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派件:</w:t>
      </w:r>
    </w:p>
    <w:p w:rsidR="008F07E5" w:rsidRPr="00456707" w:rsidRDefault="008F07E5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讀取時已排序，開始逐筆讀取，先看該筆與上筆</w:t>
      </w:r>
      <w:r w:rsidRPr="004D0252">
        <w:rPr>
          <w:rFonts w:ascii="細明體" w:eastAsia="細明體" w:hAnsi="細明體" w:hint="eastAsia"/>
          <w:lang w:eastAsia="zh-TW"/>
        </w:rPr>
        <w:t>DTAAA001</w:t>
      </w:r>
      <w:r>
        <w:rPr>
          <w:rFonts w:ascii="細明體" w:eastAsia="細明體" w:hAnsi="細明體" w:hint="eastAsia"/>
          <w:lang w:eastAsia="zh-TW"/>
        </w:rPr>
        <w:t>.</w:t>
      </w:r>
      <w:r w:rsidRPr="009C0170">
        <w:rPr>
          <w:rFonts w:ascii="細明體" w:eastAsia="細明體" w:hAnsi="細明體"/>
          <w:lang w:eastAsia="zh-TW"/>
        </w:rPr>
        <w:t>DECD_DIV</w:t>
      </w:r>
      <w:r>
        <w:rPr>
          <w:rFonts w:ascii="細明體" w:eastAsia="細明體" w:hAnsi="細明體" w:hint="eastAsia"/>
          <w:lang w:eastAsia="zh-TW"/>
        </w:rPr>
        <w:t>是否相同</w:t>
      </w:r>
    </w:p>
    <w:p w:rsidR="008F07E5" w:rsidRPr="00456707" w:rsidRDefault="008F07E5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如果不同或是第一筆CALL </w:t>
      </w:r>
      <w:r w:rsidRPr="007876B6">
        <w:rPr>
          <w:rFonts w:ascii="細明體" w:eastAsia="細明體" w:hAnsi="細明體" w:cs="新細明體"/>
        </w:rPr>
        <w:t>AA_Q0Z005.getCheckIds()</w:t>
      </w:r>
      <w:r>
        <w:rPr>
          <w:rFonts w:ascii="細明體" w:eastAsia="細明體" w:hAnsi="細明體" w:cs="新細明體" w:hint="eastAsia"/>
          <w:lang w:eastAsia="zh-TW"/>
        </w:rPr>
        <w:t>，參數帶</w:t>
      </w:r>
      <w:r w:rsidRPr="004D0252">
        <w:rPr>
          <w:rFonts w:ascii="細明體" w:eastAsia="細明體" w:hAnsi="細明體" w:hint="eastAsia"/>
          <w:lang w:eastAsia="zh-TW"/>
        </w:rPr>
        <w:t>DTAAA001</w:t>
      </w:r>
      <w:r>
        <w:rPr>
          <w:rFonts w:ascii="細明體" w:eastAsia="細明體" w:hAnsi="細明體" w:hint="eastAsia"/>
          <w:lang w:eastAsia="zh-TW"/>
        </w:rPr>
        <w:t>.</w:t>
      </w:r>
      <w:r w:rsidRPr="009C0170">
        <w:rPr>
          <w:rFonts w:ascii="細明體" w:eastAsia="細明體" w:hAnsi="細明體"/>
          <w:lang w:eastAsia="zh-TW"/>
        </w:rPr>
        <w:t>DECD_DIV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/>
          <w:lang w:eastAsia="zh-TW"/>
        </w:rPr>
        <w:t>’’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，取回可派件人員清單。</w:t>
      </w:r>
    </w:p>
    <w:p w:rsidR="006721FA" w:rsidRDefault="008F07E5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依序逐筆寫入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409"/>
      </w:tblGrid>
      <w:tr w:rsidR="006721FA" w:rsidRPr="00A20761" w:rsidTr="006721FA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</w:tr>
      <w:tr w:rsidR="006721FA" w:rsidRPr="00A20761" w:rsidTr="006721FA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</w:tr>
      <w:tr w:rsidR="006721FA" w:rsidRPr="00A20761" w:rsidTr="006721FA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</w:tr>
      <w:tr w:rsidR="006721FA" w:rsidRPr="00A20761" w:rsidTr="006721FA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</w:tr>
    </w:tbl>
    <w:p w:rsidR="008F07E5" w:rsidRDefault="006721FA" w:rsidP="008F07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如果取回的筆數用完，從頭重新派件，例如:資料有50件，取回的派件人員只有10個，逐一派件後，第11筆就又輪回第一筆派件人員。</w:t>
      </w:r>
    </w:p>
    <w:p w:rsidR="00680B90" w:rsidRPr="00DF2E41" w:rsidRDefault="00680B90" w:rsidP="00680B9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若異常，則設定：</w:t>
      </w:r>
    </w:p>
    <w:p w:rsidR="00680B90" w:rsidRPr="00DF2E41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351093">
        <w:rPr>
          <w:rFonts w:ascii="細明體" w:eastAsia="細明體" w:hAnsi="細明體" w:hint="eastAsia"/>
          <w:b/>
          <w:kern w:val="2"/>
          <w:lang w:eastAsia="zh-TW"/>
        </w:rPr>
        <w:t>個險理賠進件</w:t>
      </w:r>
      <w:r>
        <w:rPr>
          <w:rFonts w:ascii="細明體" w:eastAsia="細明體" w:hAnsi="細明體" w:hint="eastAsia"/>
          <w:lang w:eastAsia="zh-TW"/>
        </w:rPr>
        <w:t>派件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680B90" w:rsidRPr="00DF2E41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680B90" w:rsidRPr="00DF2E41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680B90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Pr="00351093">
        <w:rPr>
          <w:rFonts w:ascii="細明體" w:eastAsia="細明體" w:hAnsi="細明體" w:hint="eastAsia"/>
          <w:b/>
          <w:kern w:val="2"/>
          <w:lang w:eastAsia="zh-TW"/>
        </w:rPr>
        <w:t>個險理賠進件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</w:t>
      </w:r>
    </w:p>
    <w:p w:rsidR="00961F9B" w:rsidRPr="0009343D" w:rsidRDefault="00BD6033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3F5D8D" w:rsidRPr="00B817A4">
        <w:rPr>
          <w:rFonts w:ascii="細明體" w:eastAsia="細明體" w:hAnsi="細明體" w:hint="eastAsia"/>
          <w:lang w:eastAsia="zh-TW"/>
        </w:rPr>
        <w:t>查核案件_基本資料檔</w:t>
      </w:r>
      <w:r w:rsidR="00961F9B" w:rsidRPr="0009343D">
        <w:rPr>
          <w:rFonts w:ascii="細明體" w:eastAsia="細明體" w:hAnsi="細明體" w:hint="eastAsia"/>
          <w:kern w:val="2"/>
          <w:lang w:eastAsia="zh-TW"/>
        </w:rPr>
        <w:t>：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61F9B" w:rsidRDefault="00BD6033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將上述讀取出的資料根據</w:t>
      </w:r>
      <w:r w:rsidR="001E4712">
        <w:rPr>
          <w:rFonts w:ascii="細明體" w:eastAsia="細明體" w:hAnsi="細明體" w:hint="eastAsia"/>
          <w:kern w:val="2"/>
          <w:lang w:eastAsia="zh-TW"/>
        </w:rPr>
        <w:t>FORMAT（A）格式寫入DTAAQ10</w:t>
      </w:r>
      <w:r w:rsidR="003F5D8D">
        <w:rPr>
          <w:rFonts w:ascii="細明體" w:eastAsia="細明體" w:hAnsi="細明體" w:hint="eastAsia"/>
          <w:kern w:val="2"/>
          <w:lang w:eastAsia="zh-TW"/>
        </w:rPr>
        <w:t>2</w:t>
      </w:r>
      <w:r w:rsidR="001E4712">
        <w:rPr>
          <w:rFonts w:ascii="細明體" w:eastAsia="細明體" w:hAnsi="細明體" w:hint="eastAsia"/>
          <w:kern w:val="2"/>
          <w:lang w:eastAsia="zh-TW"/>
        </w:rPr>
        <w:t>。</w:t>
      </w:r>
    </w:p>
    <w:p w:rsidR="001E4712" w:rsidRPr="00DF2E41" w:rsidRDefault="001E471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 w:rsidR="00F33A94" w:rsidRPr="00F33A94">
        <w:rPr>
          <w:rFonts w:ascii="細明體" w:eastAsia="細明體" w:hAnsi="細明體" w:hint="eastAsia"/>
          <w:b/>
          <w:lang w:eastAsia="zh-TW"/>
        </w:rPr>
        <w:t>個險理賠進件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 w:hint="eastAsia"/>
          <w:kern w:val="2"/>
          <w:lang w:eastAsia="zh-TW"/>
        </w:rPr>
        <w:t>成功件數。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 w:rsidR="001E4712"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F33A94" w:rsidRPr="00F33A94">
        <w:rPr>
          <w:rFonts w:ascii="細明體" w:eastAsia="細明體" w:hAnsi="細明體" w:hint="eastAsia"/>
          <w:b/>
          <w:lang w:eastAsia="zh-TW"/>
        </w:rPr>
        <w:t>個險理賠進件</w:t>
      </w:r>
      <w:r w:rsidR="001E4712"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F33A94" w:rsidRPr="00F33A94">
        <w:rPr>
          <w:rFonts w:ascii="細明體" w:eastAsia="細明體" w:hAnsi="細明體" w:hint="eastAsia"/>
          <w:b/>
          <w:lang w:eastAsia="zh-TW"/>
        </w:rPr>
        <w:t>個險理賠進件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Default="00961F9B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5D8D" w:rsidRDefault="00D54CB4" w:rsidP="003F5D8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54CB4">
        <w:rPr>
          <w:rFonts w:ascii="細明體" w:eastAsia="細明體" w:hAnsi="細明體" w:hint="eastAsia"/>
          <w:b/>
          <w:lang w:eastAsia="zh-TW"/>
        </w:rPr>
        <w:t>團險理賠進件</w:t>
      </w:r>
      <w:r w:rsidR="009B5386">
        <w:rPr>
          <w:rFonts w:ascii="細明體" w:eastAsia="細明體" w:hAnsi="細明體" w:hint="eastAsia"/>
          <w:lang w:eastAsia="zh-TW"/>
        </w:rPr>
        <w:t>案件新增_</w:t>
      </w:r>
      <w:r w:rsidR="003F5D8D">
        <w:rPr>
          <w:rFonts w:ascii="細明體" w:eastAsia="細明體" w:hAnsi="細明體" w:hint="eastAsia"/>
          <w:kern w:val="2"/>
          <w:lang w:eastAsia="zh-TW"/>
        </w:rPr>
        <w:t>讀理賠紀錄檔：</w:t>
      </w:r>
    </w:p>
    <w:p w:rsidR="003F5D8D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3F5D8D" w:rsidRDefault="00F33A94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團險受編(受編末三碼為H01、G01)</w:t>
      </w:r>
      <w:r w:rsidR="003F5D8D">
        <w:rPr>
          <w:rFonts w:ascii="細明體" w:eastAsia="細明體" w:hAnsi="細明體" w:hint="eastAsia"/>
          <w:kern w:val="2"/>
          <w:lang w:eastAsia="zh-TW"/>
        </w:rPr>
        <w:t>。</w:t>
      </w:r>
    </w:p>
    <w:p w:rsidR="003F5D8D" w:rsidRPr="00B92BC3" w:rsidRDefault="00F33A94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將以上受編的事故者ID、申請書事故日期與申請日期進行比對個險有效契約</w:t>
      </w:r>
    </w:p>
    <w:p w:rsidR="00B92BC3" w:rsidRDefault="00F33A94" w:rsidP="00B92BC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排除</w:t>
      </w:r>
    </w:p>
    <w:p w:rsidR="00F33A94" w:rsidRDefault="00F33A94" w:rsidP="00F33A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有死亡證明書(影像代號: 300011)</w:t>
      </w:r>
    </w:p>
    <w:p w:rsidR="00F33A94" w:rsidRDefault="00F33A94" w:rsidP="00F33A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索賠類別包含死亡A</w:t>
      </w:r>
    </w:p>
    <w:p w:rsidR="00F33A94" w:rsidRDefault="00F33A94" w:rsidP="00F33A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是否補告知欄位(IS_FILL_REPORT )=1</w:t>
      </w:r>
    </w:p>
    <w:p w:rsidR="007876B6" w:rsidRDefault="00F33A94" w:rsidP="00F33A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65" w:author="李明諭" w:date="2019-08-26T14:23:00Z"/>
          <w:rFonts w:ascii="細明體" w:eastAsia="細明體" w:hAnsi="細明體"/>
          <w:kern w:val="2"/>
          <w:lang w:eastAsia="zh-TW"/>
        </w:rPr>
      </w:pPr>
      <w:r w:rsidRPr="00F33A94">
        <w:rPr>
          <w:rFonts w:ascii="細明體" w:eastAsia="細明體" w:hAnsi="細明體" w:hint="eastAsia"/>
          <w:kern w:val="2"/>
          <w:lang w:eastAsia="zh-TW"/>
        </w:rPr>
        <w:t>同一事故者ID、事故日期、申請日期下，有其他個險受編(受編末三碼為0O1)</w:t>
      </w:r>
    </w:p>
    <w:p w:rsidR="00FB49F4" w:rsidRDefault="00FB49F4" w:rsidP="00F33A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ins w:id="66" w:author="李明諭" w:date="2019-08-26T14:23:00Z">
        <w:r w:rsidRPr="00FB49F4">
          <w:rPr>
            <w:rFonts w:ascii="細明體" w:eastAsia="細明體" w:hAnsi="細明體" w:hint="eastAsia"/>
            <w:kern w:val="2"/>
            <w:lang w:eastAsia="zh-TW"/>
          </w:rPr>
          <w:t>系統拆分之團險件：不需照會個險</w:t>
        </w:r>
      </w:ins>
    </w:p>
    <w:p w:rsidR="002A1517" w:rsidRPr="002A1517" w:rsidRDefault="002A1517" w:rsidP="002A1517">
      <w:pPr>
        <w:pStyle w:val="Tabletext"/>
        <w:numPr>
          <w:ilvl w:val="3"/>
          <w:numId w:val="10"/>
        </w:numPr>
        <w:spacing w:line="240" w:lineRule="auto"/>
        <w:rPr>
          <w:rFonts w:ascii="細明體" w:eastAsia="細明體" w:hAnsi="細明體"/>
          <w:lang w:eastAsia="zh-TW"/>
        </w:rPr>
      </w:pPr>
      <w:r w:rsidRPr="002A1517">
        <w:rPr>
          <w:rFonts w:ascii="細明體" w:eastAsia="細明體" w:hAnsi="細明體" w:hint="eastAsia"/>
          <w:lang w:eastAsia="zh-TW"/>
        </w:rPr>
        <w:t>如受理編號影像資料無「300008診斷書」，則排除</w:t>
      </w:r>
    </w:p>
    <w:p w:rsidR="002A1517" w:rsidRDefault="002A1517" w:rsidP="00EA35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A1517">
        <w:rPr>
          <w:rFonts w:ascii="細明體" w:eastAsia="細明體" w:hAnsi="細明體" w:hint="eastAsia"/>
          <w:kern w:val="2"/>
          <w:lang w:eastAsia="zh-TW"/>
        </w:rPr>
        <w:t>將事故者ID於「DTAB0001_Q壽險主約投保紀錄」或「DTAB0002_AE_Q壽險附約投保記錄」投保之險別代號，對應「DTATB407核保模型_商銷商品定義檔」中的產品行銷類別中分類(PRODUCT_MKT_M_TYPE_CD) ，如同時符合以下二項，則排除該受編</w:t>
      </w:r>
    </w:p>
    <w:p w:rsidR="002A1517" w:rsidRDefault="002A1517" w:rsidP="002A151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A1517">
        <w:rPr>
          <w:rFonts w:ascii="細明體" w:eastAsia="細明體" w:hAnsi="細明體" w:hint="eastAsia"/>
          <w:kern w:val="2"/>
          <w:lang w:eastAsia="zh-TW"/>
        </w:rPr>
        <w:t>團險受編索賠類別僅為醫療(E)、殘廢(B)、重大疾病(C)或防癌(G)</w:t>
      </w:r>
    </w:p>
    <w:p w:rsidR="002A1517" w:rsidRPr="00F33A94" w:rsidRDefault="002A1517" w:rsidP="002A151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A1517">
        <w:rPr>
          <w:rFonts w:ascii="細明體" w:eastAsia="細明體" w:hAnsi="細明體" w:hint="eastAsia"/>
          <w:kern w:val="2"/>
          <w:lang w:eastAsia="zh-TW"/>
        </w:rPr>
        <w:t>PRODUCT_MKT_M_TYPE_CD不等於「6.防癌險、9.長期看護險、10.重大疾病險、12.意外險、17.醫療險</w:t>
      </w:r>
    </w:p>
    <w:p w:rsidR="003F5D8D" w:rsidRPr="000A069B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紀錄為</w:t>
      </w:r>
      <w:r w:rsidR="00F33A94" w:rsidRPr="00F33A94">
        <w:rPr>
          <w:rFonts w:ascii="細明體" w:eastAsia="細明體" w:hAnsi="細明體" w:hint="eastAsia"/>
          <w:b/>
          <w:lang w:eastAsia="zh-TW"/>
        </w:rPr>
        <w:t>團險理賠進件</w:t>
      </w: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F5D8D" w:rsidRPr="00DF2E41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3F5D8D" w:rsidRPr="000A069B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3F5D8D" w:rsidRPr="0001078B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3F5D8D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尚無</w:t>
      </w:r>
      <w:r w:rsidR="00F33A94" w:rsidRPr="00F33A94">
        <w:rPr>
          <w:rFonts w:ascii="細明體" w:eastAsia="細明體" w:hAnsi="細明體" w:hint="eastAsia"/>
          <w:b/>
          <w:lang w:eastAsia="zh-TW"/>
        </w:rPr>
        <w:t>團險理賠進件</w:t>
      </w:r>
      <w:r w:rsidRPr="003F5D8D">
        <w:rPr>
          <w:rFonts w:ascii="細明體" w:eastAsia="細明體" w:hAnsi="細明體" w:hint="eastAsia"/>
          <w:kern w:val="2"/>
          <w:lang w:eastAsia="zh-TW"/>
        </w:rPr>
        <w:t>輸入件數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3F5D8D" w:rsidRPr="006721FA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6721FA" w:rsidRPr="008F07E5" w:rsidRDefault="006721FA" w:rsidP="006721F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派件:</w:t>
      </w:r>
    </w:p>
    <w:p w:rsidR="006721FA" w:rsidRPr="00FD09CE" w:rsidRDefault="006721FA" w:rsidP="006721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讀取時已排序，開始逐筆讀取，先看該筆與上筆</w:t>
      </w:r>
      <w:r w:rsidRPr="004D0252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B</w:t>
      </w:r>
      <w:r w:rsidRPr="004D0252">
        <w:rPr>
          <w:rFonts w:ascii="細明體" w:eastAsia="細明體" w:hAnsi="細明體" w:hint="eastAsia"/>
          <w:lang w:eastAsia="zh-TW"/>
        </w:rPr>
        <w:t>001</w:t>
      </w:r>
      <w:r>
        <w:rPr>
          <w:rFonts w:ascii="細明體" w:eastAsia="細明體" w:hAnsi="細明體" w:hint="eastAsia"/>
          <w:lang w:eastAsia="zh-TW"/>
        </w:rPr>
        <w:t>.</w:t>
      </w:r>
      <w:r w:rsidRPr="009027FB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>是否相同</w:t>
      </w:r>
    </w:p>
    <w:p w:rsidR="006721FA" w:rsidRPr="00FD09CE" w:rsidRDefault="006721FA" w:rsidP="006721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如果不同或是第一筆CALL </w:t>
      </w:r>
      <w:r w:rsidRPr="007876B6">
        <w:rPr>
          <w:rFonts w:ascii="細明體" w:eastAsia="細明體" w:hAnsi="細明體" w:cs="新細明體"/>
        </w:rPr>
        <w:t>AA_Q0Z005.getCheckIds()</w:t>
      </w:r>
      <w:r>
        <w:rPr>
          <w:rFonts w:ascii="細明體" w:eastAsia="細明體" w:hAnsi="細明體" w:cs="新細明體" w:hint="eastAsia"/>
          <w:lang w:eastAsia="zh-TW"/>
        </w:rPr>
        <w:t>，參數帶</w:t>
      </w:r>
      <w:r w:rsidRPr="004D0252">
        <w:rPr>
          <w:rFonts w:ascii="細明體" w:eastAsia="細明體" w:hAnsi="細明體" w:hint="eastAsia"/>
        </w:rPr>
        <w:t>DTAA</w:t>
      </w:r>
      <w:r>
        <w:rPr>
          <w:rFonts w:ascii="細明體" w:eastAsia="細明體" w:hAnsi="細明體" w:hint="eastAsia"/>
        </w:rPr>
        <w:t>B</w:t>
      </w:r>
      <w:r w:rsidRPr="004D0252">
        <w:rPr>
          <w:rFonts w:ascii="細明體" w:eastAsia="細明體" w:hAnsi="細明體" w:hint="eastAsia"/>
        </w:rPr>
        <w:t>001</w:t>
      </w:r>
      <w:r>
        <w:rPr>
          <w:rFonts w:ascii="細明體" w:eastAsia="細明體" w:hAnsi="細明體" w:hint="eastAsia"/>
        </w:rPr>
        <w:t>.</w:t>
      </w:r>
      <w:r w:rsidRPr="009027FB">
        <w:rPr>
          <w:rFonts w:ascii="細明體" w:eastAsia="細明體" w:hAnsi="細明體"/>
        </w:rPr>
        <w:t>CLAM_DIV_NO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/>
          <w:lang w:eastAsia="zh-TW"/>
        </w:rPr>
        <w:t>’’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，取回可派件人員清單。</w:t>
      </w:r>
    </w:p>
    <w:p w:rsidR="006721FA" w:rsidRDefault="006721FA" w:rsidP="006721F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依序逐筆寫入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409"/>
      </w:tblGrid>
      <w:tr w:rsidR="006721FA" w:rsidRPr="00A20761" w:rsidTr="00170292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</w:tr>
      <w:tr w:rsidR="006721FA" w:rsidRPr="00A20761" w:rsidTr="00170292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</w:tr>
      <w:tr w:rsidR="006721FA" w:rsidRPr="00A20761" w:rsidTr="00170292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</w:tr>
      <w:tr w:rsidR="006721FA" w:rsidRPr="00A20761" w:rsidTr="00170292">
        <w:tc>
          <w:tcPr>
            <w:tcW w:w="2500" w:type="pct"/>
          </w:tcPr>
          <w:p w:rsidR="006721FA" w:rsidRPr="00A20761" w:rsidRDefault="006721FA" w:rsidP="0017029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2500" w:type="pct"/>
            <w:vAlign w:val="center"/>
          </w:tcPr>
          <w:p w:rsidR="006721FA" w:rsidRPr="00A20761" w:rsidRDefault="006721FA" w:rsidP="00170292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</w:tr>
    </w:tbl>
    <w:p w:rsidR="006721FA" w:rsidRDefault="006721FA" w:rsidP="0045670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如果取回的筆數用完，從頭重新派件，例如:資料有50件，取回的派件人員只有10個，逐一派件後，第11筆就又輪回第一筆派件人員。</w:t>
      </w:r>
    </w:p>
    <w:p w:rsidR="00680B90" w:rsidRPr="00DF2E41" w:rsidRDefault="00680B90" w:rsidP="00680B9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若異常，則設定：</w:t>
      </w:r>
    </w:p>
    <w:p w:rsidR="00680B90" w:rsidRPr="00DF2E41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F33A94">
        <w:rPr>
          <w:rFonts w:ascii="細明體" w:eastAsia="細明體" w:hAnsi="細明體" w:hint="eastAsia"/>
          <w:b/>
          <w:lang w:eastAsia="zh-TW"/>
        </w:rPr>
        <w:t>團險理賠進件</w:t>
      </w:r>
      <w:r>
        <w:rPr>
          <w:rFonts w:ascii="細明體" w:eastAsia="細明體" w:hAnsi="細明體" w:hint="eastAsia"/>
          <w:lang w:eastAsia="zh-TW"/>
        </w:rPr>
        <w:t>派件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680B90" w:rsidRPr="00DF2E41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680B90" w:rsidRPr="00DF2E41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B0885" w:rsidRDefault="00680B90" w:rsidP="00680B9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Pr="00F33A94">
        <w:rPr>
          <w:rFonts w:ascii="細明體" w:eastAsia="細明體" w:hAnsi="細明體" w:hint="eastAsia"/>
          <w:b/>
          <w:lang w:eastAsia="zh-TW"/>
        </w:rPr>
        <w:t>團險理賠進件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</w:t>
      </w:r>
    </w:p>
    <w:p w:rsidR="003F5D8D" w:rsidRPr="0009343D" w:rsidRDefault="003F5D8D" w:rsidP="003F5D8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B817A4">
        <w:rPr>
          <w:rFonts w:ascii="細明體" w:eastAsia="細明體" w:hAnsi="細明體" w:hint="eastAsia"/>
          <w:lang w:eastAsia="zh-TW"/>
        </w:rPr>
        <w:t>查核案件_基本資料檔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： </w:t>
      </w:r>
    </w:p>
    <w:p w:rsidR="003F5D8D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將上述讀取出的資料根據FORMAT（</w:t>
      </w:r>
      <w:r w:rsidR="009B5386"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）格式寫入DTAAQ102。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 w:rsidR="00F33A94" w:rsidRPr="00F33A94">
        <w:rPr>
          <w:rFonts w:ascii="細明體" w:eastAsia="細明體" w:hAnsi="細明體" w:hint="eastAsia"/>
          <w:b/>
          <w:lang w:eastAsia="zh-TW"/>
        </w:rPr>
        <w:t>團險理賠進件</w:t>
      </w:r>
      <w:r w:rsidR="009B5386">
        <w:rPr>
          <w:rFonts w:ascii="細明體" w:eastAsia="細明體" w:hAnsi="細明體" w:hint="eastAsia"/>
          <w:lang w:eastAsia="zh-TW"/>
        </w:rPr>
        <w:t>案件</w:t>
      </w:r>
      <w:r>
        <w:rPr>
          <w:rFonts w:ascii="細明體" w:eastAsia="細明體" w:hAnsi="細明體" w:hint="eastAsia"/>
          <w:kern w:val="2"/>
          <w:lang w:eastAsia="zh-TW"/>
        </w:rPr>
        <w:t>寫入成功件數。</w:t>
      </w:r>
    </w:p>
    <w:p w:rsidR="003F5D8D" w:rsidRPr="00DF2E41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F33A94" w:rsidRPr="00F33A94">
        <w:rPr>
          <w:rFonts w:ascii="細明體" w:eastAsia="細明體" w:hAnsi="細明體" w:hint="eastAsia"/>
          <w:b/>
          <w:lang w:eastAsia="zh-TW"/>
        </w:rPr>
        <w:t>團險理賠進件</w:t>
      </w:r>
      <w:r w:rsidR="009B5386">
        <w:rPr>
          <w:rFonts w:ascii="細明體" w:eastAsia="細明體" w:hAnsi="細明體" w:hint="eastAsia"/>
          <w:lang w:eastAsia="zh-TW"/>
        </w:rPr>
        <w:t>案件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F5D8D" w:rsidRPr="00DF2E41" w:rsidRDefault="003F5D8D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F33A94" w:rsidRPr="00F33A94">
        <w:rPr>
          <w:rFonts w:ascii="細明體" w:eastAsia="細明體" w:hAnsi="細明體" w:hint="eastAsia"/>
          <w:b/>
          <w:lang w:eastAsia="zh-TW"/>
        </w:rPr>
        <w:t>團險理賠進件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6369F2" w:rsidRPr="00304255" w:rsidRDefault="003F5D8D" w:rsidP="003F5D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5B3AB0" w:rsidRPr="00DF2E41" w:rsidRDefault="005B3AB0" w:rsidP="005B3AB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5B3AB0" w:rsidRPr="00740196" w:rsidRDefault="005B3AB0" w:rsidP="005B3AB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67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67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1993"/>
        <w:gridCol w:w="4016"/>
        <w:gridCol w:w="2816"/>
      </w:tblGrid>
      <w:tr w:rsidR="00BD6033" w:rsidRPr="00213BCE" w:rsidTr="00475B59">
        <w:trPr>
          <w:trHeight w:val="180"/>
        </w:trPr>
        <w:tc>
          <w:tcPr>
            <w:tcW w:w="1048" w:type="pct"/>
            <w:vMerge w:val="restar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952" w:type="pct"/>
            <w:gridSpan w:val="3"/>
            <w:shd w:val="clear" w:color="auto" w:fill="FFCC99"/>
          </w:tcPr>
          <w:p w:rsidR="00BD6033" w:rsidRPr="00213BCE" w:rsidRDefault="00BD6033" w:rsidP="00B817A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BD6033" w:rsidRPr="00213BCE" w:rsidTr="00475B59">
        <w:trPr>
          <w:trHeight w:val="180"/>
        </w:trPr>
        <w:tc>
          <w:tcPr>
            <w:tcW w:w="1048" w:type="pct"/>
            <w:vMerge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8" w:type="pc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856" w:type="pct"/>
            <w:shd w:val="clear" w:color="auto" w:fill="FFCC99"/>
          </w:tcPr>
          <w:p w:rsidR="00BD6033" w:rsidRPr="00213BCE" w:rsidRDefault="00B817A4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048" w:type="pct"/>
            <w:shd w:val="clear" w:color="auto" w:fill="FFCC99"/>
          </w:tcPr>
          <w:p w:rsidR="00BD6033" w:rsidRPr="00213BCE" w:rsidRDefault="00B817A4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PROJ_NO</w:t>
            </w:r>
          </w:p>
        </w:tc>
        <w:tc>
          <w:tcPr>
            <w:tcW w:w="1856" w:type="pct"/>
          </w:tcPr>
          <w:p w:rsidR="00B817A4" w:rsidRDefault="00357850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代碼中文檔</w:t>
            </w:r>
            <w:r w:rsidR="004D0252" w:rsidRPr="004D0252">
              <w:rPr>
                <w:rFonts w:ascii="細明體" w:eastAsia="細明體" w:hAnsi="細明體"/>
                <w:sz w:val="20"/>
              </w:rPr>
              <w:t>PROJ_CASE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去讀AA名稱為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  <w:r>
              <w:rPr>
                <w:rFonts w:ascii="細明體" w:eastAsia="細明體" w:hAnsi="細明體" w:hint="eastAsia"/>
                <w:sz w:val="20"/>
              </w:rPr>
              <w:t>的代碼中文為</w:t>
            </w:r>
            <w:r>
              <w:rPr>
                <w:rFonts w:ascii="細明體" w:eastAsia="細明體" w:hAnsi="細明體"/>
                <w:sz w:val="20"/>
              </w:rPr>
              <w:t>”</w:t>
            </w:r>
            <w:r w:rsidR="00680B90" w:rsidRPr="00680B90">
              <w:rPr>
                <w:rFonts w:hint="eastAsia"/>
                <w:sz w:val="20"/>
                <w:szCs w:val="20"/>
              </w:rPr>
              <w:t>團個險理賠照會機制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的代碼放入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CASE_NO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先利用上述取得的專案代號去讀DTAAQ102，取CASE_NO最大值後，在依序往下加1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_1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DTAAA001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_2</w:t>
            </w:r>
          </w:p>
        </w:tc>
        <w:tc>
          <w:tcPr>
            <w:tcW w:w="1856" w:type="pct"/>
          </w:tcPr>
          <w:p w:rsidR="00B817A4" w:rsidRDefault="009C0170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DTAAA001</w:t>
            </w:r>
            <w:r>
              <w:rPr>
                <w:rFonts w:ascii="細明體" w:eastAsia="細明體" w:hAnsi="細明體" w:hint="eastAsia"/>
                <w:sz w:val="20"/>
              </w:rPr>
              <w:t>.</w:t>
            </w:r>
            <w:r w:rsidRPr="009C0170">
              <w:rPr>
                <w:rFonts w:ascii="細明體" w:eastAsia="細明體" w:hAnsi="細明體"/>
                <w:sz w:val="20"/>
              </w:rPr>
              <w:t>DECD_DIV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_3</w:t>
            </w:r>
          </w:p>
        </w:tc>
        <w:tc>
          <w:tcPr>
            <w:tcW w:w="1856" w:type="pct"/>
          </w:tcPr>
          <w:p w:rsidR="00B817A4" w:rsidRDefault="00DB644C" w:rsidP="00DB644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Pr="00DB644C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4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_4</w:t>
            </w:r>
          </w:p>
        </w:tc>
        <w:tc>
          <w:tcPr>
            <w:tcW w:w="1856" w:type="pct"/>
          </w:tcPr>
          <w:p w:rsidR="00B817A4" w:rsidRDefault="00DB644C" w:rsidP="00680B90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 w:rsidR="00680B90">
              <w:rPr>
                <w:rFonts w:ascii="細明體" w:eastAsia="細明體" w:hAnsi="細明體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="00680B90" w:rsidRPr="00680B90">
              <w:rPr>
                <w:rFonts w:ascii="細明體" w:eastAsia="細明體" w:hAnsi="細明體"/>
                <w:sz w:val="20"/>
              </w:rPr>
              <w:t>OCR_</w:t>
            </w:r>
            <w:r w:rsidR="00680B90">
              <w:rPr>
                <w:rFonts w:ascii="細明體" w:eastAsia="細明體" w:hAnsi="細明體"/>
                <w:sz w:val="20"/>
              </w:rPr>
              <w:t>DATE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475B59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475B59" w:rsidRPr="009027FB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利用</w:t>
            </w:r>
            <w:r w:rsidRPr="009027FB">
              <w:rPr>
                <w:rFonts w:ascii="細明體" w:eastAsia="細明體" w:hAnsi="細明體"/>
                <w:sz w:val="20"/>
              </w:rPr>
              <w:t>CLAM_DIV_NO</w:t>
            </w:r>
            <w:r>
              <w:rPr>
                <w:rFonts w:ascii="細明體" w:eastAsia="細明體" w:hAnsi="細明體" w:hint="eastAsia"/>
                <w:sz w:val="20"/>
              </w:rPr>
              <w:t xml:space="preserve"> CALL </w:t>
            </w:r>
            <w:r w:rsidR="007876B6" w:rsidRPr="007876B6">
              <w:rPr>
                <w:rFonts w:ascii="細明體" w:eastAsia="細明體" w:hAnsi="細明體"/>
                <w:sz w:val="20"/>
              </w:rPr>
              <w:t>AA_Q0Z005.getCheckIds(key, "","1")</w:t>
            </w: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BE_CHECK_ID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9027FB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 w:rsidRPr="009027FB">
              <w:rPr>
                <w:rFonts w:ascii="細明體" w:eastAsia="細明體" w:hAnsi="細明體" w:hint="eastAsia"/>
                <w:sz w:val="20"/>
              </w:rPr>
              <w:t>001.</w:t>
            </w:r>
            <w:r>
              <w:t xml:space="preserve"> </w:t>
            </w:r>
            <w:r w:rsidRPr="009027FB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048" w:type="pct"/>
          </w:tcPr>
          <w:p w:rsidR="00475B59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CASE_</w:t>
            </w:r>
            <w:r>
              <w:rPr>
                <w:rStyle w:val="style31"/>
                <w:rFonts w:ascii="細明體" w:hAnsi="細明體" w:hint="eastAsia"/>
              </w:rPr>
              <w:t>STS</w:t>
            </w:r>
          </w:p>
        </w:tc>
        <w:tc>
          <w:tcPr>
            <w:tcW w:w="1856" w:type="pct"/>
          </w:tcPr>
          <w:p w:rsidR="00B817A4" w:rsidRDefault="00475B59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CHECK_RESULT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查核結果說明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覆核意見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覆核主管意見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CFM_MAN_NOTE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ADD_FILE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問卷評分結果</w:t>
            </w:r>
          </w:p>
        </w:tc>
        <w:tc>
          <w:tcPr>
            <w:tcW w:w="1048" w:type="pct"/>
            <w:vAlign w:val="center"/>
          </w:tcPr>
          <w:p w:rsidR="00B817A4" w:rsidRPr="00593089" w:rsidRDefault="00B817A4" w:rsidP="002A1246">
            <w:pPr>
              <w:pStyle w:val="a9"/>
              <w:spacing w:line="300" w:lineRule="exact"/>
              <w:ind w:left="2" w:hangingChars="1" w:hanging="2"/>
              <w:rPr>
                <w:rFonts w:ascii="細明體" w:hAnsi="細明體" w:cs="Arial" w:hint="eastAsia"/>
              </w:rPr>
            </w:pPr>
            <w:r>
              <w:rPr>
                <w:rStyle w:val="style31"/>
                <w:rFonts w:ascii="細明體" w:hAnsi="細明體" w:hint="eastAsia"/>
              </w:rPr>
              <w:t>QST</w:t>
            </w:r>
            <w:r w:rsidRPr="00A20761">
              <w:rPr>
                <w:rStyle w:val="style31"/>
                <w:rFonts w:ascii="細明體" w:hAnsi="細明體" w:hint="eastAsia"/>
              </w:rPr>
              <w:t>_</w:t>
            </w:r>
            <w:r>
              <w:rPr>
                <w:rStyle w:val="style31"/>
                <w:rFonts w:ascii="細明體" w:hAnsi="細明體" w:hint="eastAsia"/>
              </w:rPr>
              <w:t>ANS_RESULT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1856" w:type="pct"/>
          </w:tcPr>
          <w:p w:rsidR="00B817A4" w:rsidRDefault="00DB644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"受理編號："+</w:t>
            </w:r>
            <w:r w:rsidRPr="004D0252">
              <w:rPr>
                <w:rFonts w:ascii="細明體" w:eastAsia="細明體" w:hAnsi="細明體" w:hint="eastAsia"/>
                <w:sz w:val="20"/>
              </w:rPr>
              <w:t xml:space="preserve"> DTAAA001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  <w:r w:rsidRPr="00DB644C">
              <w:rPr>
                <w:rFonts w:ascii="細明體" w:eastAsia="細明體" w:hAnsi="細明體" w:hint="eastAsia"/>
                <w:sz w:val="20"/>
              </w:rPr>
              <w:t xml:space="preserve"> +"，事故者："+ 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.OCR_NAME+"，事故日："+ 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.OCR_DATE+"，案件等級："+ DTAAA001.</w:t>
            </w:r>
            <w:r w:rsidRPr="00DB644C">
              <w:rPr>
                <w:rFonts w:ascii="細明體" w:eastAsia="細明體" w:hAnsi="細明體"/>
                <w:sz w:val="20"/>
              </w:rPr>
              <w:t>CASE_LEVEL</w:t>
            </w:r>
          </w:p>
        </w:tc>
        <w:tc>
          <w:tcPr>
            <w:tcW w:w="1048" w:type="pct"/>
          </w:tcPr>
          <w:p w:rsidR="00B817A4" w:rsidRDefault="00DB644C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事故者姓名要遮蔽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LINK1_NOTE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查核系統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/>
                <w:sz w:val="20"/>
              </w:rPr>
              <w:t>"AAE0_0400/prompt?APLY_NO="+bo.INDEX_1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審批表單號碼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FORM_NO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審批表單進度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FORM_STS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D54B7" w:rsidRDefault="00B817A4" w:rsidP="002A1246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PROC_NO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Style w:val="style3"/>
                <w:rFonts w:ascii="細明體" w:hAnsi="細明體" w:hint="eastAsia"/>
              </w:rPr>
              <w:t>INPUT_ID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UCAAQ0B002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B92BC3" w:rsidRDefault="00B92BC3" w:rsidP="00B92BC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FORMAT（B）：　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1993"/>
        <w:gridCol w:w="4016"/>
        <w:gridCol w:w="2816"/>
      </w:tblGrid>
      <w:tr w:rsidR="00B92BC3" w:rsidRPr="00213BCE" w:rsidTr="00081A5A">
        <w:trPr>
          <w:trHeight w:val="180"/>
        </w:trPr>
        <w:tc>
          <w:tcPr>
            <w:tcW w:w="990" w:type="pct"/>
            <w:vMerge w:val="restar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4010" w:type="pct"/>
            <w:gridSpan w:val="3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B92BC3" w:rsidRPr="00213BCE" w:rsidTr="00DB644C">
        <w:trPr>
          <w:trHeight w:val="180"/>
        </w:trPr>
        <w:tc>
          <w:tcPr>
            <w:tcW w:w="990" w:type="pct"/>
            <w:vMerge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90" w:type="pc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856" w:type="pc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164" w:type="pct"/>
            <w:shd w:val="clear" w:color="auto" w:fill="FFCC99"/>
          </w:tcPr>
          <w:p w:rsidR="00B92BC3" w:rsidRPr="00213BCE" w:rsidRDefault="00B92BC3" w:rsidP="002A124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PROJ_NO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代碼中文檔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去讀AA名稱為</w:t>
            </w:r>
            <w:r w:rsidRPr="004D0252">
              <w:rPr>
                <w:rFonts w:ascii="細明體" w:eastAsia="細明體" w:hAnsi="細明體"/>
                <w:sz w:val="20"/>
              </w:rPr>
              <w:t>PROJ_CASE</w:t>
            </w:r>
            <w:r>
              <w:rPr>
                <w:rFonts w:ascii="細明體" w:eastAsia="細明體" w:hAnsi="細明體" w:hint="eastAsia"/>
                <w:sz w:val="20"/>
              </w:rPr>
              <w:t>的代碼中文為</w:t>
            </w:r>
            <w:r>
              <w:rPr>
                <w:rFonts w:ascii="細明體" w:eastAsia="細明體" w:hAnsi="細明體"/>
                <w:sz w:val="20"/>
              </w:rPr>
              <w:t>”</w:t>
            </w:r>
            <w:r w:rsidR="00680B90" w:rsidRPr="00680B90">
              <w:rPr>
                <w:rFonts w:hint="eastAsia"/>
                <w:sz w:val="20"/>
                <w:szCs w:val="20"/>
              </w:rPr>
              <w:t xml:space="preserve"> </w:t>
            </w:r>
            <w:r w:rsidR="00680B90" w:rsidRPr="00680B90">
              <w:rPr>
                <w:rFonts w:hint="eastAsia"/>
                <w:sz w:val="20"/>
                <w:szCs w:val="20"/>
              </w:rPr>
              <w:t>團個險理賠照會機制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的代碼放入</w:t>
            </w: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CASE_NO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先利用上述取得的專案代號去讀DTAAQ102，取CASE_NO最大值後，在依序往下加1</w:t>
            </w:r>
          </w:p>
        </w:tc>
      </w:tr>
      <w:tr w:rsidR="009027FB" w:rsidRPr="00213BCE" w:rsidTr="00DB644C">
        <w:tc>
          <w:tcPr>
            <w:tcW w:w="990" w:type="pct"/>
          </w:tcPr>
          <w:p w:rsidR="009027FB" w:rsidRPr="00A20761" w:rsidRDefault="009027FB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990" w:type="pct"/>
            <w:vAlign w:val="center"/>
          </w:tcPr>
          <w:p w:rsidR="009027FB" w:rsidRPr="00A20761" w:rsidRDefault="009027FB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_1</w:t>
            </w:r>
          </w:p>
        </w:tc>
        <w:tc>
          <w:tcPr>
            <w:tcW w:w="1856" w:type="pct"/>
          </w:tcPr>
          <w:p w:rsidR="009027FB" w:rsidRDefault="009027FB" w:rsidP="009027FB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B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>
              <w:rPr>
                <w:rFonts w:ascii="細明體" w:eastAsia="細明體" w:hAnsi="細明體" w:hint="eastAsia"/>
                <w:sz w:val="20"/>
              </w:rPr>
              <w:t>.APLY_NO</w:t>
            </w:r>
          </w:p>
        </w:tc>
        <w:tc>
          <w:tcPr>
            <w:tcW w:w="1164" w:type="pct"/>
          </w:tcPr>
          <w:p w:rsidR="009027FB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DB644C" w:rsidRPr="00213BCE" w:rsidTr="00DB644C">
        <w:tc>
          <w:tcPr>
            <w:tcW w:w="990" w:type="pct"/>
          </w:tcPr>
          <w:p w:rsidR="00DB644C" w:rsidRPr="00A20761" w:rsidRDefault="00DB644C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_2</w:t>
            </w:r>
          </w:p>
        </w:tc>
        <w:tc>
          <w:tcPr>
            <w:tcW w:w="1856" w:type="pct"/>
          </w:tcPr>
          <w:p w:rsidR="00DB644C" w:rsidRDefault="006721FA" w:rsidP="006721FA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B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 w:rsidR="00DB644C">
              <w:rPr>
                <w:rFonts w:ascii="細明體" w:eastAsia="細明體" w:hAnsi="細明體" w:hint="eastAsia"/>
                <w:sz w:val="20"/>
              </w:rPr>
              <w:t>.</w:t>
            </w:r>
            <w:r w:rsidRPr="009027FB">
              <w:rPr>
                <w:rFonts w:ascii="細明體" w:eastAsia="細明體" w:hAnsi="細明體"/>
                <w:sz w:val="20"/>
              </w:rPr>
              <w:t>CLAM_DIV_NO</w:t>
            </w:r>
          </w:p>
        </w:tc>
        <w:tc>
          <w:tcPr>
            <w:tcW w:w="1164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B644C" w:rsidRPr="00213BCE" w:rsidTr="00DB644C">
        <w:tc>
          <w:tcPr>
            <w:tcW w:w="990" w:type="pct"/>
          </w:tcPr>
          <w:p w:rsidR="00DB644C" w:rsidRPr="00A20761" w:rsidRDefault="00DB644C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_3</w:t>
            </w:r>
          </w:p>
        </w:tc>
        <w:tc>
          <w:tcPr>
            <w:tcW w:w="1856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Pr="00DB644C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164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DB644C" w:rsidRPr="00213BCE" w:rsidTr="00DB644C">
        <w:tc>
          <w:tcPr>
            <w:tcW w:w="990" w:type="pct"/>
          </w:tcPr>
          <w:p w:rsidR="00DB644C" w:rsidRPr="00A20761" w:rsidRDefault="00DB644C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4</w:t>
            </w:r>
          </w:p>
        </w:tc>
        <w:tc>
          <w:tcPr>
            <w:tcW w:w="990" w:type="pct"/>
            <w:vAlign w:val="center"/>
          </w:tcPr>
          <w:p w:rsidR="00DB644C" w:rsidRPr="00A20761" w:rsidRDefault="00DB644C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_4</w:t>
            </w:r>
          </w:p>
        </w:tc>
        <w:tc>
          <w:tcPr>
            <w:tcW w:w="1856" w:type="pct"/>
          </w:tcPr>
          <w:p w:rsidR="00DB644C" w:rsidRDefault="00680B90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B644C">
              <w:rPr>
                <w:rFonts w:ascii="細明體" w:eastAsia="細明體" w:hAnsi="細明體" w:hint="eastAsia"/>
                <w:sz w:val="20"/>
              </w:rPr>
              <w:t>DTAAA0</w:t>
            </w:r>
            <w:r>
              <w:rPr>
                <w:rFonts w:ascii="細明體" w:eastAsia="細明體" w:hAnsi="細明體"/>
                <w:sz w:val="20"/>
              </w:rPr>
              <w:t>10</w:t>
            </w:r>
            <w:r w:rsidRPr="00DB644C">
              <w:rPr>
                <w:rFonts w:ascii="細明體" w:eastAsia="細明體" w:hAnsi="細明體" w:hint="eastAsia"/>
                <w:sz w:val="20"/>
              </w:rPr>
              <w:t>.</w:t>
            </w:r>
            <w:r w:rsidRPr="00680B90">
              <w:rPr>
                <w:rFonts w:ascii="細明體" w:eastAsia="細明體" w:hAnsi="細明體"/>
                <w:sz w:val="20"/>
              </w:rPr>
              <w:t>OCR_</w:t>
            </w:r>
            <w:r>
              <w:rPr>
                <w:rFonts w:ascii="細明體" w:eastAsia="細明體" w:hAnsi="細明體"/>
                <w:sz w:val="20"/>
              </w:rPr>
              <w:t>DATE</w:t>
            </w:r>
          </w:p>
        </w:tc>
        <w:tc>
          <w:tcPr>
            <w:tcW w:w="1164" w:type="pct"/>
          </w:tcPr>
          <w:p w:rsidR="00DB644C" w:rsidRDefault="00DB644C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Pr="009027FB" w:rsidRDefault="009027FB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利用</w:t>
            </w:r>
            <w:r w:rsidRPr="009027FB">
              <w:rPr>
                <w:rFonts w:ascii="細明體" w:eastAsia="細明體" w:hAnsi="細明體"/>
                <w:sz w:val="20"/>
              </w:rPr>
              <w:t>CLAM_DIV_NO</w:t>
            </w:r>
            <w:r>
              <w:rPr>
                <w:rFonts w:ascii="細明體" w:eastAsia="細明體" w:hAnsi="細明體" w:hint="eastAsia"/>
                <w:sz w:val="20"/>
              </w:rPr>
              <w:t xml:space="preserve"> CALL </w:t>
            </w:r>
            <w:r w:rsidR="007876B6" w:rsidRPr="007876B6">
              <w:rPr>
                <w:rFonts w:ascii="細明體" w:eastAsia="細明體" w:hAnsi="細明體"/>
                <w:sz w:val="20"/>
              </w:rPr>
              <w:t>AA_Q0Z005.getCheckIds(key, "","1")</w:t>
            </w: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BE_CHECK_ID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9027FB">
              <w:rPr>
                <w:rFonts w:ascii="細明體" w:eastAsia="細明體" w:hAnsi="細明體" w:hint="eastAsia"/>
                <w:sz w:val="20"/>
              </w:rPr>
              <w:t>DTAAB001.</w:t>
            </w:r>
            <w:r>
              <w:t xml:space="preserve"> </w:t>
            </w:r>
            <w:r w:rsidRPr="009027FB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20761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CASE_</w:t>
            </w:r>
            <w:r>
              <w:rPr>
                <w:rStyle w:val="style31"/>
                <w:rFonts w:ascii="細明體" w:hAnsi="細明體" w:hint="eastAsia"/>
              </w:rPr>
              <w:t>STS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CHECK_RESULT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查核結果說明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覆核意見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覆核主管意見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CFM_MAN_NOTE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ADD_FILE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問卷評分結果</w:t>
            </w:r>
          </w:p>
        </w:tc>
        <w:tc>
          <w:tcPr>
            <w:tcW w:w="990" w:type="pct"/>
            <w:vAlign w:val="center"/>
          </w:tcPr>
          <w:p w:rsidR="00B92BC3" w:rsidRPr="00593089" w:rsidRDefault="00B92BC3" w:rsidP="002A1246">
            <w:pPr>
              <w:pStyle w:val="a9"/>
              <w:spacing w:line="300" w:lineRule="exact"/>
              <w:ind w:left="2" w:hangingChars="1" w:hanging="2"/>
              <w:rPr>
                <w:rFonts w:ascii="細明體" w:hAnsi="細明體" w:cs="Arial" w:hint="eastAsia"/>
              </w:rPr>
            </w:pPr>
            <w:r>
              <w:rPr>
                <w:rStyle w:val="style31"/>
                <w:rFonts w:ascii="細明體" w:hAnsi="細明體" w:hint="eastAsia"/>
              </w:rPr>
              <w:t>QST</w:t>
            </w:r>
            <w:r w:rsidRPr="00A20761">
              <w:rPr>
                <w:rStyle w:val="style31"/>
                <w:rFonts w:ascii="細明體" w:hAnsi="細明體" w:hint="eastAsia"/>
              </w:rPr>
              <w:t>_</w:t>
            </w:r>
            <w:r>
              <w:rPr>
                <w:rStyle w:val="style31"/>
                <w:rFonts w:ascii="細明體" w:hAnsi="細明體" w:hint="eastAsia"/>
              </w:rPr>
              <w:t>ANS_RESULT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1856" w:type="pct"/>
          </w:tcPr>
          <w:p w:rsidR="00B92BC3" w:rsidRDefault="009027FB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B</w:t>
            </w:r>
            <w:r w:rsidRPr="004D0252">
              <w:rPr>
                <w:rFonts w:ascii="細明體" w:eastAsia="細明體" w:hAnsi="細明體" w:hint="eastAsia"/>
                <w:sz w:val="20"/>
              </w:rPr>
              <w:t>001</w:t>
            </w:r>
            <w:r>
              <w:rPr>
                <w:rFonts w:ascii="細明體" w:eastAsia="細明體" w:hAnsi="細明體" w:hint="eastAsia"/>
                <w:sz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受理編號</w:t>
            </w:r>
            <w:r w:rsidRPr="009027FB">
              <w:rPr>
                <w:rFonts w:ascii="細明體" w:eastAsia="細明體" w:hAnsi="細明體"/>
                <w:sz w:val="20"/>
              </w:rPr>
              <w:t>APLY_NO</w:t>
            </w:r>
            <w:r>
              <w:rPr>
                <w:color w:val="000000"/>
                <w:sz w:val="20"/>
                <w:szCs w:val="20"/>
              </w:rPr>
              <w:t>序號</w:t>
            </w:r>
            <w:r w:rsidRPr="009027FB">
              <w:rPr>
                <w:rFonts w:ascii="細明體" w:eastAsia="細明體" w:hAnsi="細明體"/>
                <w:sz w:val="20"/>
              </w:rPr>
              <w:t xml:space="preserve"> SER_NO</w:t>
            </w:r>
            <w:r>
              <w:rPr>
                <w:color w:val="000000"/>
                <w:sz w:val="20"/>
                <w:szCs w:val="20"/>
              </w:rPr>
              <w:t>保單號碼</w:t>
            </w:r>
            <w:r w:rsidRPr="009027FB">
              <w:rPr>
                <w:rFonts w:ascii="細明體" w:eastAsia="細明體" w:hAnsi="細明體"/>
                <w:sz w:val="20"/>
              </w:rPr>
              <w:t xml:space="preserve"> POLICY_NO</w:t>
            </w:r>
            <w:r>
              <w:rPr>
                <w:color w:val="000000"/>
                <w:sz w:val="20"/>
                <w:szCs w:val="20"/>
              </w:rPr>
              <w:t>索賠類別</w:t>
            </w:r>
            <w:r w:rsidRPr="009027FB">
              <w:rPr>
                <w:rFonts w:ascii="細明體" w:eastAsia="細明體" w:hAnsi="細明體"/>
                <w:sz w:val="20"/>
              </w:rPr>
              <w:t xml:space="preserve"> CLAM_CAT</w:t>
            </w:r>
            <w:r>
              <w:rPr>
                <w:color w:val="000000"/>
                <w:sz w:val="20"/>
                <w:szCs w:val="20"/>
              </w:rPr>
              <w:t>險別</w:t>
            </w:r>
            <w:r w:rsidRPr="009027FB">
              <w:rPr>
                <w:rFonts w:ascii="細明體" w:eastAsia="細明體" w:hAnsi="細明體"/>
                <w:sz w:val="20"/>
              </w:rPr>
              <w:t xml:space="preserve"> PROD_ID</w:t>
            </w:r>
            <w:r>
              <w:rPr>
                <w:color w:val="000000"/>
                <w:sz w:val="20"/>
                <w:szCs w:val="20"/>
              </w:rPr>
              <w:t>理賠保險金代號</w:t>
            </w:r>
            <w:r w:rsidRPr="009027FB">
              <w:rPr>
                <w:rFonts w:ascii="細明體" w:eastAsia="細明體" w:hAnsi="細明體"/>
                <w:sz w:val="20"/>
              </w:rPr>
              <w:t xml:space="preserve"> CLAM_AMT_CODE</w:t>
            </w:r>
            <w:r>
              <w:rPr>
                <w:color w:val="000000"/>
                <w:sz w:val="20"/>
                <w:szCs w:val="20"/>
              </w:rPr>
              <w:t>事故者</w:t>
            </w:r>
            <w:r>
              <w:rPr>
                <w:color w:val="000000"/>
                <w:sz w:val="20"/>
                <w:szCs w:val="20"/>
              </w:rPr>
              <w:t>_ID </w:t>
            </w:r>
            <w:r w:rsidRPr="009027FB">
              <w:rPr>
                <w:rFonts w:ascii="細明體" w:eastAsia="細明體" w:hAnsi="細明體"/>
                <w:sz w:val="20"/>
              </w:rPr>
              <w:t xml:space="preserve"> OCR_ID</w:t>
            </w:r>
          </w:p>
        </w:tc>
        <w:tc>
          <w:tcPr>
            <w:tcW w:w="1164" w:type="pct"/>
          </w:tcPr>
          <w:p w:rsidR="00B92BC3" w:rsidRDefault="009027FB" w:rsidP="009027FB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將中文意義跟內容串起來放入欄位</w:t>
            </w:r>
          </w:p>
          <w:p w:rsidR="00DB644C" w:rsidRDefault="00DB644C" w:rsidP="009027FB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事故者姓名要遮蔽</w:t>
            </w:r>
          </w:p>
        </w:tc>
      </w:tr>
      <w:tr w:rsidR="004D0252" w:rsidRPr="00213BCE" w:rsidTr="00DB644C">
        <w:tc>
          <w:tcPr>
            <w:tcW w:w="990" w:type="pct"/>
          </w:tcPr>
          <w:p w:rsidR="004D0252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LINK1_NOTE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查核系統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D0252" w:rsidRPr="00213BCE" w:rsidTr="00DB644C">
        <w:tc>
          <w:tcPr>
            <w:tcW w:w="990" w:type="pct"/>
          </w:tcPr>
          <w:p w:rsidR="004D0252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D0252">
              <w:rPr>
                <w:rFonts w:ascii="細明體" w:eastAsia="細明體" w:hAnsi="細明體"/>
                <w:sz w:val="20"/>
              </w:rPr>
              <w:t>"AAE0_0400/prompt?APLY_NO="+bo.INDEX_1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超連結10中文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LINK10_NOTE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超連結10網址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審批表單號碼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FORM_NO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Default="00B92BC3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審批表單進度</w:t>
            </w:r>
          </w:p>
        </w:tc>
        <w:tc>
          <w:tcPr>
            <w:tcW w:w="990" w:type="pct"/>
            <w:vAlign w:val="center"/>
          </w:tcPr>
          <w:p w:rsidR="00B92BC3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FORM_STS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92BC3" w:rsidRPr="00213BCE" w:rsidTr="00DB644C">
        <w:tc>
          <w:tcPr>
            <w:tcW w:w="990" w:type="pct"/>
          </w:tcPr>
          <w:p w:rsidR="00B92BC3" w:rsidRPr="00AD54B7" w:rsidRDefault="00B92BC3" w:rsidP="002A1246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990" w:type="pct"/>
            <w:vAlign w:val="center"/>
          </w:tcPr>
          <w:p w:rsidR="00B92BC3" w:rsidRPr="00A20761" w:rsidRDefault="00B92BC3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PROC_NO</w:t>
            </w:r>
          </w:p>
        </w:tc>
        <w:tc>
          <w:tcPr>
            <w:tcW w:w="1856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164" w:type="pct"/>
          </w:tcPr>
          <w:p w:rsidR="00B92BC3" w:rsidRDefault="00B92BC3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Style w:val="style3"/>
                <w:rFonts w:ascii="細明體" w:hAnsi="細明體" w:hint="eastAsia"/>
              </w:rPr>
              <w:t>INPUT_ID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UCAAQ0B002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4D0252" w:rsidRPr="00213BCE" w:rsidTr="00DB644C">
        <w:tc>
          <w:tcPr>
            <w:tcW w:w="990" w:type="pct"/>
          </w:tcPr>
          <w:p w:rsidR="004D0252" w:rsidRPr="00A20761" w:rsidRDefault="004D0252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990" w:type="pct"/>
            <w:vAlign w:val="center"/>
          </w:tcPr>
          <w:p w:rsidR="004D0252" w:rsidRPr="00A20761" w:rsidRDefault="004D0252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1856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164" w:type="pct"/>
          </w:tcPr>
          <w:p w:rsidR="004D0252" w:rsidRDefault="004D0252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A50E8B" w:rsidRDefault="00A50E8B" w:rsidP="00456707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123" w:rsidRDefault="00615123">
      <w:r>
        <w:separator/>
      </w:r>
    </w:p>
  </w:endnote>
  <w:endnote w:type="continuationSeparator" w:id="0">
    <w:p w:rsidR="00615123" w:rsidRDefault="0061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468E0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123" w:rsidRDefault="00615123">
      <w:r>
        <w:separator/>
      </w:r>
    </w:p>
  </w:footnote>
  <w:footnote w:type="continuationSeparator" w:id="0">
    <w:p w:rsidR="00615123" w:rsidRDefault="00615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EE47657"/>
    <w:multiLevelType w:val="hybridMultilevel"/>
    <w:tmpl w:val="11040D08"/>
    <w:lvl w:ilvl="0" w:tplc="0C3219D6">
      <w:start w:val="1"/>
      <w:numFmt w:val="taiwaneseCountingThousand"/>
      <w:lvlText w:val="(%1)"/>
      <w:lvlJc w:val="left"/>
      <w:pPr>
        <w:ind w:left="1433" w:hanging="480"/>
      </w:pPr>
    </w:lvl>
    <w:lvl w:ilvl="1" w:tplc="5FBAC6B8">
      <w:start w:val="1"/>
      <w:numFmt w:val="decimal"/>
      <w:lvlText w:val="%2."/>
      <w:lvlJc w:val="left"/>
      <w:pPr>
        <w:ind w:left="1913" w:hanging="48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393" w:hanging="480"/>
      </w:pPr>
    </w:lvl>
    <w:lvl w:ilvl="3" w:tplc="0409000F">
      <w:start w:val="1"/>
      <w:numFmt w:val="decimal"/>
      <w:lvlText w:val="%4."/>
      <w:lvlJc w:val="left"/>
      <w:pPr>
        <w:ind w:left="2873" w:hanging="480"/>
      </w:pPr>
    </w:lvl>
    <w:lvl w:ilvl="4" w:tplc="04090019">
      <w:start w:val="1"/>
      <w:numFmt w:val="ideographTraditional"/>
      <w:lvlText w:val="%5、"/>
      <w:lvlJc w:val="left"/>
      <w:pPr>
        <w:ind w:left="3353" w:hanging="480"/>
      </w:pPr>
    </w:lvl>
    <w:lvl w:ilvl="5" w:tplc="0409001B">
      <w:start w:val="1"/>
      <w:numFmt w:val="lowerRoman"/>
      <w:lvlText w:val="%6."/>
      <w:lvlJc w:val="right"/>
      <w:pPr>
        <w:ind w:left="3833" w:hanging="480"/>
      </w:pPr>
    </w:lvl>
    <w:lvl w:ilvl="6" w:tplc="0409000F">
      <w:start w:val="1"/>
      <w:numFmt w:val="decimal"/>
      <w:lvlText w:val="%7."/>
      <w:lvlJc w:val="left"/>
      <w:pPr>
        <w:ind w:left="4313" w:hanging="480"/>
      </w:pPr>
    </w:lvl>
    <w:lvl w:ilvl="7" w:tplc="04090019">
      <w:start w:val="1"/>
      <w:numFmt w:val="ideographTraditional"/>
      <w:lvlText w:val="%8、"/>
      <w:lvlJc w:val="left"/>
      <w:pPr>
        <w:ind w:left="4793" w:hanging="480"/>
      </w:pPr>
    </w:lvl>
    <w:lvl w:ilvl="8" w:tplc="0409001B">
      <w:start w:val="1"/>
      <w:numFmt w:val="lowerRoman"/>
      <w:lvlText w:val="%9."/>
      <w:lvlJc w:val="right"/>
      <w:pPr>
        <w:ind w:left="5273" w:hanging="480"/>
      </w:pPr>
    </w:lvl>
  </w:abstractNum>
  <w:abstractNum w:abstractNumId="6" w15:restartNumberingAfterBreak="0">
    <w:nsid w:val="113F4B88"/>
    <w:multiLevelType w:val="hybridMultilevel"/>
    <w:tmpl w:val="D7EAED92"/>
    <w:lvl w:ilvl="0" w:tplc="9F96AA72">
      <w:start w:val="1"/>
      <w:numFmt w:val="decimal"/>
      <w:lvlText w:val="(%1)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EA3E32"/>
    <w:multiLevelType w:val="hybridMultilevel"/>
    <w:tmpl w:val="891A1354"/>
    <w:lvl w:ilvl="0" w:tplc="2D00BD24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4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a0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30"/>
  </w:num>
  <w:num w:numId="5">
    <w:abstractNumId w:val="14"/>
  </w:num>
  <w:num w:numId="6">
    <w:abstractNumId w:val="19"/>
  </w:num>
  <w:num w:numId="7">
    <w:abstractNumId w:val="31"/>
  </w:num>
  <w:num w:numId="8">
    <w:abstractNumId w:val="33"/>
  </w:num>
  <w:num w:numId="9">
    <w:abstractNumId w:val="2"/>
  </w:num>
  <w:num w:numId="10">
    <w:abstractNumId w:val="16"/>
  </w:num>
  <w:num w:numId="11">
    <w:abstractNumId w:val="4"/>
  </w:num>
  <w:num w:numId="12">
    <w:abstractNumId w:val="13"/>
  </w:num>
  <w:num w:numId="13">
    <w:abstractNumId w:val="18"/>
  </w:num>
  <w:num w:numId="14">
    <w:abstractNumId w:val="29"/>
  </w:num>
  <w:num w:numId="15">
    <w:abstractNumId w:val="25"/>
  </w:num>
  <w:num w:numId="16">
    <w:abstractNumId w:val="8"/>
  </w:num>
  <w:num w:numId="17">
    <w:abstractNumId w:val="20"/>
  </w:num>
  <w:num w:numId="18">
    <w:abstractNumId w:val="26"/>
  </w:num>
  <w:num w:numId="19">
    <w:abstractNumId w:val="23"/>
  </w:num>
  <w:num w:numId="20">
    <w:abstractNumId w:val="0"/>
  </w:num>
  <w:num w:numId="21">
    <w:abstractNumId w:val="15"/>
  </w:num>
  <w:num w:numId="22">
    <w:abstractNumId w:val="9"/>
  </w:num>
  <w:num w:numId="23">
    <w:abstractNumId w:val="11"/>
  </w:num>
  <w:num w:numId="24">
    <w:abstractNumId w:val="28"/>
  </w:num>
  <w:num w:numId="25">
    <w:abstractNumId w:val="27"/>
  </w:num>
  <w:num w:numId="26">
    <w:abstractNumId w:val="22"/>
  </w:num>
  <w:num w:numId="27">
    <w:abstractNumId w:val="17"/>
  </w:num>
  <w:num w:numId="28">
    <w:abstractNumId w:val="7"/>
  </w:num>
  <w:num w:numId="29">
    <w:abstractNumId w:val="34"/>
  </w:num>
  <w:num w:numId="30">
    <w:abstractNumId w:val="32"/>
  </w:num>
  <w:num w:numId="31">
    <w:abstractNumId w:val="35"/>
  </w:num>
  <w:num w:numId="32">
    <w:abstractNumId w:val="12"/>
  </w:num>
  <w:num w:numId="33">
    <w:abstractNumId w:val="21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6BF7"/>
    <w:rsid w:val="00057785"/>
    <w:rsid w:val="00062328"/>
    <w:rsid w:val="00073519"/>
    <w:rsid w:val="00076FBA"/>
    <w:rsid w:val="000800FF"/>
    <w:rsid w:val="00081A5A"/>
    <w:rsid w:val="00086E90"/>
    <w:rsid w:val="000A069B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0292"/>
    <w:rsid w:val="001724C1"/>
    <w:rsid w:val="001778A7"/>
    <w:rsid w:val="00185767"/>
    <w:rsid w:val="00187B05"/>
    <w:rsid w:val="00190DF8"/>
    <w:rsid w:val="00194232"/>
    <w:rsid w:val="001B0885"/>
    <w:rsid w:val="001B2A98"/>
    <w:rsid w:val="001C6A12"/>
    <w:rsid w:val="001D25AB"/>
    <w:rsid w:val="001D796F"/>
    <w:rsid w:val="001E450C"/>
    <w:rsid w:val="001E4712"/>
    <w:rsid w:val="001F6334"/>
    <w:rsid w:val="0020512E"/>
    <w:rsid w:val="002203D1"/>
    <w:rsid w:val="002225FA"/>
    <w:rsid w:val="00232ED1"/>
    <w:rsid w:val="00234D7F"/>
    <w:rsid w:val="00273D85"/>
    <w:rsid w:val="00274C00"/>
    <w:rsid w:val="00287ABA"/>
    <w:rsid w:val="002A1246"/>
    <w:rsid w:val="002A1517"/>
    <w:rsid w:val="002B0AB6"/>
    <w:rsid w:val="002B381A"/>
    <w:rsid w:val="002C3898"/>
    <w:rsid w:val="002C6295"/>
    <w:rsid w:val="002F61B6"/>
    <w:rsid w:val="00304255"/>
    <w:rsid w:val="0031642E"/>
    <w:rsid w:val="00323FB8"/>
    <w:rsid w:val="0032607E"/>
    <w:rsid w:val="003354D9"/>
    <w:rsid w:val="00335DF5"/>
    <w:rsid w:val="00351093"/>
    <w:rsid w:val="00353371"/>
    <w:rsid w:val="003560E2"/>
    <w:rsid w:val="003572AC"/>
    <w:rsid w:val="00357850"/>
    <w:rsid w:val="00361E98"/>
    <w:rsid w:val="003646BE"/>
    <w:rsid w:val="00364751"/>
    <w:rsid w:val="003763F5"/>
    <w:rsid w:val="00377040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5D8D"/>
    <w:rsid w:val="003F795D"/>
    <w:rsid w:val="00403547"/>
    <w:rsid w:val="00404DF0"/>
    <w:rsid w:val="00413605"/>
    <w:rsid w:val="00417064"/>
    <w:rsid w:val="00417A9E"/>
    <w:rsid w:val="0043482C"/>
    <w:rsid w:val="004422F6"/>
    <w:rsid w:val="0044335B"/>
    <w:rsid w:val="004434FA"/>
    <w:rsid w:val="00443676"/>
    <w:rsid w:val="00450F8B"/>
    <w:rsid w:val="004511F9"/>
    <w:rsid w:val="00453938"/>
    <w:rsid w:val="0045427C"/>
    <w:rsid w:val="00456707"/>
    <w:rsid w:val="00467856"/>
    <w:rsid w:val="00467DFD"/>
    <w:rsid w:val="004710DA"/>
    <w:rsid w:val="00475B59"/>
    <w:rsid w:val="00483F12"/>
    <w:rsid w:val="004B08CA"/>
    <w:rsid w:val="004C2FEB"/>
    <w:rsid w:val="004C5056"/>
    <w:rsid w:val="004D0252"/>
    <w:rsid w:val="004D03CC"/>
    <w:rsid w:val="005132CB"/>
    <w:rsid w:val="005145E2"/>
    <w:rsid w:val="005251F4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A1936"/>
    <w:rsid w:val="005A58E8"/>
    <w:rsid w:val="005B24E9"/>
    <w:rsid w:val="005B3AB0"/>
    <w:rsid w:val="005C6791"/>
    <w:rsid w:val="005C7094"/>
    <w:rsid w:val="005D4CF1"/>
    <w:rsid w:val="005E15F2"/>
    <w:rsid w:val="005E3957"/>
    <w:rsid w:val="005E3BDF"/>
    <w:rsid w:val="005F1372"/>
    <w:rsid w:val="005F208D"/>
    <w:rsid w:val="005F5C21"/>
    <w:rsid w:val="00603130"/>
    <w:rsid w:val="00603FFF"/>
    <w:rsid w:val="00615123"/>
    <w:rsid w:val="00624DD8"/>
    <w:rsid w:val="006369F2"/>
    <w:rsid w:val="006370B1"/>
    <w:rsid w:val="00640B0C"/>
    <w:rsid w:val="006468E0"/>
    <w:rsid w:val="00655B5F"/>
    <w:rsid w:val="00657AB4"/>
    <w:rsid w:val="006611DE"/>
    <w:rsid w:val="00665BDA"/>
    <w:rsid w:val="006670C4"/>
    <w:rsid w:val="00667325"/>
    <w:rsid w:val="006721FA"/>
    <w:rsid w:val="00680B90"/>
    <w:rsid w:val="006856F7"/>
    <w:rsid w:val="006875F0"/>
    <w:rsid w:val="00690015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876B6"/>
    <w:rsid w:val="00790F0E"/>
    <w:rsid w:val="0079246B"/>
    <w:rsid w:val="00796439"/>
    <w:rsid w:val="007A490A"/>
    <w:rsid w:val="007B0CDF"/>
    <w:rsid w:val="007B3E46"/>
    <w:rsid w:val="007B4376"/>
    <w:rsid w:val="007B75AF"/>
    <w:rsid w:val="007F1037"/>
    <w:rsid w:val="007F40F1"/>
    <w:rsid w:val="007F4BA8"/>
    <w:rsid w:val="007F7D33"/>
    <w:rsid w:val="00817A0D"/>
    <w:rsid w:val="00822BA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D3A64"/>
    <w:rsid w:val="008E119A"/>
    <w:rsid w:val="008E2A2C"/>
    <w:rsid w:val="008F07E5"/>
    <w:rsid w:val="008F6D0F"/>
    <w:rsid w:val="008F7E02"/>
    <w:rsid w:val="0090234D"/>
    <w:rsid w:val="009027FB"/>
    <w:rsid w:val="009112C9"/>
    <w:rsid w:val="00911D7F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5386"/>
    <w:rsid w:val="009B7060"/>
    <w:rsid w:val="009C0170"/>
    <w:rsid w:val="009D1DB3"/>
    <w:rsid w:val="009E15B4"/>
    <w:rsid w:val="00A225EF"/>
    <w:rsid w:val="00A22607"/>
    <w:rsid w:val="00A50E8B"/>
    <w:rsid w:val="00A515C3"/>
    <w:rsid w:val="00A53F9D"/>
    <w:rsid w:val="00A56CC1"/>
    <w:rsid w:val="00A61DDB"/>
    <w:rsid w:val="00A645B7"/>
    <w:rsid w:val="00A72ABE"/>
    <w:rsid w:val="00A8390F"/>
    <w:rsid w:val="00A861AF"/>
    <w:rsid w:val="00A9575F"/>
    <w:rsid w:val="00AA6071"/>
    <w:rsid w:val="00AB160E"/>
    <w:rsid w:val="00AB720D"/>
    <w:rsid w:val="00AE6528"/>
    <w:rsid w:val="00AF5EEE"/>
    <w:rsid w:val="00AF627D"/>
    <w:rsid w:val="00B07D87"/>
    <w:rsid w:val="00B26C61"/>
    <w:rsid w:val="00B27F7C"/>
    <w:rsid w:val="00B477F2"/>
    <w:rsid w:val="00B524BA"/>
    <w:rsid w:val="00B53ACB"/>
    <w:rsid w:val="00B66886"/>
    <w:rsid w:val="00B817A4"/>
    <w:rsid w:val="00B868A3"/>
    <w:rsid w:val="00B92BC3"/>
    <w:rsid w:val="00B930E5"/>
    <w:rsid w:val="00BB0D40"/>
    <w:rsid w:val="00BC2E60"/>
    <w:rsid w:val="00BC4814"/>
    <w:rsid w:val="00BD5672"/>
    <w:rsid w:val="00BD6033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23D0"/>
    <w:rsid w:val="00CC3D25"/>
    <w:rsid w:val="00CC44DF"/>
    <w:rsid w:val="00CD0DEF"/>
    <w:rsid w:val="00CD1A6F"/>
    <w:rsid w:val="00CD4F45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0F7E"/>
    <w:rsid w:val="00D2607D"/>
    <w:rsid w:val="00D318B2"/>
    <w:rsid w:val="00D368EA"/>
    <w:rsid w:val="00D54CB4"/>
    <w:rsid w:val="00D8139A"/>
    <w:rsid w:val="00D96054"/>
    <w:rsid w:val="00DB118B"/>
    <w:rsid w:val="00DB3336"/>
    <w:rsid w:val="00DB644C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351F"/>
    <w:rsid w:val="00EA53FE"/>
    <w:rsid w:val="00EC5BAC"/>
    <w:rsid w:val="00ED397D"/>
    <w:rsid w:val="00EF21B1"/>
    <w:rsid w:val="00EF4338"/>
    <w:rsid w:val="00EF4A7D"/>
    <w:rsid w:val="00F10011"/>
    <w:rsid w:val="00F23185"/>
    <w:rsid w:val="00F30E6A"/>
    <w:rsid w:val="00F33A94"/>
    <w:rsid w:val="00F411B7"/>
    <w:rsid w:val="00F45910"/>
    <w:rsid w:val="00F8409B"/>
    <w:rsid w:val="00F8545F"/>
    <w:rsid w:val="00F9554A"/>
    <w:rsid w:val="00FA5129"/>
    <w:rsid w:val="00FA534C"/>
    <w:rsid w:val="00FB395C"/>
    <w:rsid w:val="00FB49F4"/>
    <w:rsid w:val="00FC1BFF"/>
    <w:rsid w:val="00FD2A3F"/>
    <w:rsid w:val="00FD35AB"/>
    <w:rsid w:val="00FE0300"/>
    <w:rsid w:val="00FE0322"/>
    <w:rsid w:val="00FE0F2D"/>
    <w:rsid w:val="00FE0F74"/>
    <w:rsid w:val="00FE4F2E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032D006A-2D5E-4D36-BCD5-5986DDB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1"/>
    <w:next w:val="a1"/>
    <w:link w:val="30"/>
    <w:semiHidden/>
    <w:unhideWhenUsed/>
    <w:qFormat/>
    <w:rsid w:val="00274C00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A56CC1"/>
  </w:style>
  <w:style w:type="numbering" w:customStyle="1" w:styleId="a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1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rsid w:val="00961F9B"/>
    <w:rPr>
      <w:color w:val="0000FF"/>
      <w:u w:val="single"/>
    </w:rPr>
  </w:style>
  <w:style w:type="character" w:styleId="ac">
    <w:name w:val="FollowedHyperlink"/>
    <w:rsid w:val="00961F9B"/>
    <w:rPr>
      <w:color w:val="800080"/>
      <w:u w:val="single"/>
    </w:rPr>
  </w:style>
  <w:style w:type="paragraph" w:styleId="ad">
    <w:name w:val="annotation text"/>
    <w:basedOn w:val="a1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1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1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1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1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3">
    <w:name w:val="annotation subject"/>
    <w:basedOn w:val="ad"/>
    <w:next w:val="ad"/>
    <w:link w:val="af4"/>
    <w:rsid w:val="000A069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4">
    <w:name w:val="註解主旨 字元"/>
    <w:link w:val="af3"/>
    <w:rsid w:val="000A069B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rsid w:val="00BD6033"/>
  </w:style>
  <w:style w:type="paragraph" w:customStyle="1" w:styleId="SOW4">
    <w:name w:val="SOW标题4"/>
    <w:basedOn w:val="a1"/>
    <w:rsid w:val="00B817A4"/>
    <w:pPr>
      <w:widowControl/>
      <w:numPr>
        <w:ilvl w:val="2"/>
        <w:numId w:val="33"/>
      </w:numPr>
      <w:snapToGrid w:val="0"/>
      <w:spacing w:before="120" w:line="400" w:lineRule="exact"/>
      <w:outlineLvl w:val="2"/>
    </w:pPr>
    <w:rPr>
      <w:rFonts w:ascii="Arial" w:eastAsia="SimSun" w:hAnsi="Arial"/>
      <w:b/>
      <w:noProof/>
      <w:snapToGrid w:val="0"/>
      <w:spacing w:val="20"/>
      <w:kern w:val="0"/>
      <w:szCs w:val="20"/>
    </w:rPr>
  </w:style>
  <w:style w:type="paragraph" w:styleId="a0">
    <w:name w:val="List"/>
    <w:basedOn w:val="a1"/>
    <w:rsid w:val="00B817A4"/>
    <w:pPr>
      <w:widowControl/>
      <w:numPr>
        <w:ilvl w:val="8"/>
        <w:numId w:val="33"/>
      </w:numPr>
      <w:tabs>
        <w:tab w:val="clear" w:pos="1584"/>
        <w:tab w:val="left" w:pos="360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</w:pPr>
    <w:rPr>
      <w:rFonts w:ascii="Book Antiqua" w:hAnsi="Book Antiqua"/>
      <w:kern w:val="0"/>
      <w:szCs w:val="20"/>
    </w:rPr>
  </w:style>
  <w:style w:type="character" w:customStyle="1" w:styleId="style31">
    <w:name w:val="style31"/>
    <w:rsid w:val="00B817A4"/>
    <w:rPr>
      <w:rFonts w:ascii="Arial" w:hAnsi="Arial" w:cs="Arial" w:hint="default"/>
      <w:sz w:val="20"/>
      <w:szCs w:val="20"/>
    </w:rPr>
  </w:style>
  <w:style w:type="character" w:customStyle="1" w:styleId="30">
    <w:name w:val="標題 3 字元"/>
    <w:link w:val="3"/>
    <w:semiHidden/>
    <w:rsid w:val="00274C00"/>
    <w:rPr>
      <w:rFonts w:ascii="Cambria" w:eastAsia="新細明體" w:hAnsi="Cambria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3A370-F8D7-4528-B046-B1E01F94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5791</Characters>
  <Application>Microsoft Office Word</Application>
  <DocSecurity>0</DocSecurity>
  <Lines>48</Lines>
  <Paragraphs>13</Paragraphs>
  <ScaleCrop>false</ScaleCrop>
  <Company>CMT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