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623FD7" w:rsidRDefault="00E101D7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623FD7" w:rsidTr="00BD5672">
        <w:tc>
          <w:tcPr>
            <w:tcW w:w="1416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623FD7" w:rsidTr="00BD5672">
        <w:tc>
          <w:tcPr>
            <w:tcW w:w="1416" w:type="dxa"/>
          </w:tcPr>
          <w:p w:rsidR="00BD5672" w:rsidRPr="00623FD7" w:rsidRDefault="00BD5672" w:rsidP="007F29CE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20</w:t>
            </w:r>
            <w:r w:rsidR="007F29CE" w:rsidRPr="00623FD7">
              <w:rPr>
                <w:rFonts w:ascii="新細明體" w:hAnsi="新細明體" w:hint="eastAsia"/>
                <w:sz w:val="20"/>
                <w:szCs w:val="20"/>
              </w:rPr>
              <w:t>20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>/0</w:t>
            </w:r>
            <w:r w:rsidR="007F29CE" w:rsidRPr="00623FD7">
              <w:rPr>
                <w:rFonts w:ascii="新細明體" w:hAnsi="新細明體" w:hint="eastAsia"/>
                <w:sz w:val="20"/>
                <w:szCs w:val="20"/>
              </w:rPr>
              <w:t>1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>/</w:t>
            </w:r>
            <w:r w:rsidR="007F29CE" w:rsidRPr="00623FD7">
              <w:rPr>
                <w:rFonts w:ascii="新細明體" w:hAnsi="新細明體" w:hint="eastAsia"/>
                <w:sz w:val="20"/>
                <w:szCs w:val="20"/>
              </w:rPr>
              <w:t>03</w:t>
            </w:r>
          </w:p>
        </w:tc>
        <w:tc>
          <w:tcPr>
            <w:tcW w:w="1010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E14DA3" w:rsidRDefault="00BD5672" w:rsidP="005558D1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E14DA3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  <w:p w:rsidR="007F29CE" w:rsidRPr="00E14DA3" w:rsidRDefault="007F29CE" w:rsidP="005558D1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E14DA3">
              <w:rPr>
                <w:rFonts w:ascii="新細明體" w:hAnsi="新細明體" w:cs="Courier New" w:hint="eastAsia"/>
                <w:sz w:val="20"/>
                <w:szCs w:val="20"/>
              </w:rPr>
              <w:t>電腦作業申請書</w:t>
            </w:r>
            <w:r w:rsidRPr="00E14DA3">
              <w:rPr>
                <w:rFonts w:ascii="新細明體" w:hAnsi="新細明體" w:cs="Courier New"/>
                <w:sz w:val="20"/>
                <w:szCs w:val="20"/>
              </w:rPr>
              <w:t>191225001833</w:t>
            </w:r>
            <w:r w:rsidRPr="00E14DA3">
              <w:rPr>
                <w:rFonts w:ascii="新細明體" w:hAnsi="新細明體" w:cs="Courier New" w:hint="eastAsia"/>
                <w:sz w:val="20"/>
                <w:szCs w:val="20"/>
              </w:rPr>
              <w:t>_理賠情報巡檢表</w:t>
            </w:r>
          </w:p>
        </w:tc>
        <w:tc>
          <w:tcPr>
            <w:tcW w:w="1566" w:type="dxa"/>
          </w:tcPr>
          <w:p w:rsidR="00BD5672" w:rsidRPr="00623FD7" w:rsidRDefault="007F29CE" w:rsidP="005558D1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623FD7">
              <w:rPr>
                <w:rFonts w:ascii="新細明體" w:hAnsi="新細明體" w:hint="eastAsia"/>
                <w:lang w:eastAsia="zh-TW"/>
              </w:rPr>
              <w:t>楊智偉</w:t>
            </w:r>
          </w:p>
        </w:tc>
        <w:tc>
          <w:tcPr>
            <w:tcW w:w="2071" w:type="dxa"/>
          </w:tcPr>
          <w:p w:rsidR="00BD5672" w:rsidRPr="00623FD7" w:rsidRDefault="00742EBA" w:rsidP="005558D1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742EBA">
              <w:rPr>
                <w:rFonts w:ascii="新細明體" w:hAnsi="新細明體" w:cs="Courier New"/>
                <w:sz w:val="20"/>
                <w:szCs w:val="20"/>
              </w:rPr>
              <w:t>200107000521</w:t>
            </w:r>
          </w:p>
        </w:tc>
      </w:tr>
      <w:tr w:rsidR="00E14DA3" w:rsidRPr="00623FD7" w:rsidTr="00BD5672">
        <w:trPr>
          <w:ins w:id="2" w:author="i9200245,楊智偉" w:date="2020-05-28T16:40:00Z"/>
        </w:trPr>
        <w:tc>
          <w:tcPr>
            <w:tcW w:w="1416" w:type="dxa"/>
          </w:tcPr>
          <w:p w:rsidR="00E14DA3" w:rsidRPr="00623FD7" w:rsidRDefault="00E14DA3" w:rsidP="002E0D1D">
            <w:pPr>
              <w:spacing w:line="240" w:lineRule="atLeast"/>
              <w:jc w:val="center"/>
              <w:rPr>
                <w:ins w:id="3" w:author="i9200245,楊智偉" w:date="2020-05-28T16:40:00Z"/>
                <w:rFonts w:ascii="新細明體" w:hAnsi="新細明體" w:hint="eastAsia"/>
                <w:sz w:val="20"/>
                <w:szCs w:val="20"/>
              </w:rPr>
            </w:pPr>
            <w:ins w:id="4" w:author="i9200245,楊智偉" w:date="2020-05-28T16:40:00Z">
              <w:r>
                <w:rPr>
                  <w:rFonts w:ascii="新細明體" w:hAnsi="新細明體" w:hint="eastAsia"/>
                  <w:sz w:val="20"/>
                  <w:szCs w:val="20"/>
                </w:rPr>
                <w:t>2020/0</w:t>
              </w:r>
            </w:ins>
            <w:ins w:id="5" w:author="i9200245,楊智偉" w:date="2020-05-28T17:07:00Z">
              <w:r w:rsidR="002E0D1D">
                <w:rPr>
                  <w:rFonts w:ascii="新細明體" w:hAnsi="新細明體" w:hint="eastAsia"/>
                  <w:sz w:val="20"/>
                  <w:szCs w:val="20"/>
                </w:rPr>
                <w:t>5</w:t>
              </w:r>
            </w:ins>
            <w:ins w:id="6" w:author="i9200245,楊智偉" w:date="2020-05-28T16:40:00Z">
              <w:r>
                <w:rPr>
                  <w:rFonts w:ascii="新細明體" w:hAnsi="新細明體" w:hint="eastAsia"/>
                  <w:sz w:val="20"/>
                  <w:szCs w:val="20"/>
                </w:rPr>
                <w:t>/0</w:t>
              </w:r>
            </w:ins>
            <w:ins w:id="7" w:author="i9200245,楊智偉" w:date="2020-05-28T17:07:00Z">
              <w:r w:rsidR="002E0D1D">
                <w:rPr>
                  <w:rFonts w:ascii="新細明體" w:hAnsi="新細明體" w:hint="eastAsia"/>
                  <w:sz w:val="20"/>
                  <w:szCs w:val="20"/>
                </w:rPr>
                <w:t>6</w:t>
              </w:r>
            </w:ins>
          </w:p>
        </w:tc>
        <w:tc>
          <w:tcPr>
            <w:tcW w:w="1010" w:type="dxa"/>
          </w:tcPr>
          <w:p w:rsidR="00E14DA3" w:rsidRPr="00623FD7" w:rsidRDefault="00E14DA3" w:rsidP="005558D1">
            <w:pPr>
              <w:spacing w:line="240" w:lineRule="atLeast"/>
              <w:jc w:val="center"/>
              <w:rPr>
                <w:ins w:id="8" w:author="i9200245,楊智偉" w:date="2020-05-28T16:40:00Z"/>
                <w:rFonts w:ascii="新細明體" w:hAnsi="新細明體" w:cs="Courier New" w:hint="eastAsia"/>
                <w:sz w:val="20"/>
                <w:szCs w:val="20"/>
              </w:rPr>
            </w:pPr>
            <w:ins w:id="9" w:author="i9200245,楊智偉" w:date="2020-05-28T16:40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3953" w:type="dxa"/>
          </w:tcPr>
          <w:p w:rsidR="002E0D1D" w:rsidRPr="00A03A75" w:rsidRDefault="002E0D1D" w:rsidP="005558D1">
            <w:pPr>
              <w:spacing w:line="240" w:lineRule="atLeast"/>
              <w:rPr>
                <w:ins w:id="10" w:author="i9200245,楊智偉" w:date="2020-05-28T17:07:00Z"/>
                <w:rFonts w:ascii="新細明體" w:hAnsi="新細明體" w:cs="Courier New"/>
                <w:kern w:val="0"/>
                <w:sz w:val="20"/>
                <w:szCs w:val="20"/>
              </w:rPr>
            </w:pPr>
            <w:ins w:id="11" w:author="i9200245,楊智偉" w:date="2020-05-28T17:07:00Z">
              <w:r w:rsidRPr="002E0D1D">
                <w:rPr>
                  <w:rFonts w:ascii="新細明體" w:hAnsi="新細明體" w:hint="eastAsia"/>
                  <w:sz w:val="20"/>
                  <w:szCs w:val="20"/>
                </w:rPr>
                <w:t>問題單號:20191114-0014</w:t>
              </w:r>
            </w:ins>
          </w:p>
          <w:p w:rsidR="00E14DA3" w:rsidRPr="00A03A75" w:rsidRDefault="002E0D1D" w:rsidP="005558D1">
            <w:pPr>
              <w:spacing w:line="240" w:lineRule="atLeast"/>
              <w:rPr>
                <w:ins w:id="12" w:author="i9200245,楊智偉" w:date="2020-05-28T17:06:00Z"/>
                <w:rFonts w:ascii="新細明體" w:hAnsi="新細明體" w:cs="Courier New"/>
                <w:kern w:val="0"/>
                <w:sz w:val="20"/>
                <w:szCs w:val="20"/>
              </w:rPr>
            </w:pPr>
            <w:ins w:id="13" w:author="i9200245,楊智偉" w:date="2020-05-28T17:06:00Z">
              <w:r w:rsidRPr="00A03A75">
                <w:rPr>
                  <w:rFonts w:ascii="新細明體" w:hAnsi="新細明體" w:cs="Courier New" w:hint="eastAsia"/>
                  <w:kern w:val="0"/>
                  <w:sz w:val="20"/>
                  <w:szCs w:val="20"/>
                </w:rPr>
                <w:t>2020/03/03</w:t>
              </w:r>
            </w:ins>
            <w:ins w:id="14" w:author="i9200245,楊智偉" w:date="2020-05-28T16:40:00Z">
              <w:r w:rsidR="00E14DA3" w:rsidRPr="00A03A75">
                <w:rPr>
                  <w:rFonts w:ascii="新細明體" w:hAnsi="新細明體" w:cs="Courier New"/>
                  <w:kern w:val="0"/>
                  <w:sz w:val="20"/>
                  <w:szCs w:val="20"/>
                  <w:rPrChange w:id="15" w:author="i9200245,楊智偉" w:date="2020-05-28T16:40:00Z">
                    <w:rPr>
                      <w:rFonts w:ascii="Courier New" w:hAnsi="Courier New" w:cs="Courier New"/>
                      <w:color w:val="3F7F5F"/>
                      <w:kern w:val="0"/>
                      <w:sz w:val="28"/>
                      <w:szCs w:val="28"/>
                      <w:highlight w:val="blue"/>
                    </w:rPr>
                  </w:rPrChange>
                </w:rPr>
                <w:t>項目</w:t>
              </w:r>
              <w:r w:rsidR="00E14DA3" w:rsidRPr="00A03A75">
                <w:rPr>
                  <w:rFonts w:ascii="新細明體" w:hAnsi="新細明體" w:cs="Courier New"/>
                  <w:kern w:val="0"/>
                  <w:sz w:val="20"/>
                  <w:szCs w:val="20"/>
                  <w:rPrChange w:id="16" w:author="i9200245,楊智偉" w:date="2020-05-28T16:40:00Z">
                    <w:rPr>
                      <w:rFonts w:ascii="Courier New" w:hAnsi="Courier New" w:cs="Courier New"/>
                      <w:color w:val="3F7F5F"/>
                      <w:kern w:val="0"/>
                      <w:sz w:val="28"/>
                      <w:szCs w:val="28"/>
                      <w:highlight w:val="blue"/>
                    </w:rPr>
                  </w:rPrChange>
                </w:rPr>
                <w:t>A_1~A_5</w:t>
              </w:r>
              <w:r w:rsidR="00E14DA3" w:rsidRPr="00A03A75">
                <w:rPr>
                  <w:rFonts w:ascii="新細明體" w:hAnsi="新細明體" w:cs="Courier New"/>
                  <w:kern w:val="0"/>
                  <w:sz w:val="20"/>
                  <w:szCs w:val="20"/>
                  <w:rPrChange w:id="17" w:author="i9200245,楊智偉" w:date="2020-05-28T16:40:00Z">
                    <w:rPr>
                      <w:rFonts w:ascii="Courier New" w:hAnsi="Courier New" w:cs="Courier New"/>
                      <w:color w:val="3F7F5F"/>
                      <w:kern w:val="0"/>
                      <w:sz w:val="28"/>
                      <w:szCs w:val="28"/>
                      <w:highlight w:val="blue"/>
                    </w:rPr>
                  </w:rPrChange>
                </w:rPr>
                <w:t>改成針對</w:t>
              </w:r>
              <w:r w:rsidR="00E14DA3" w:rsidRPr="00A03A75">
                <w:rPr>
                  <w:rFonts w:ascii="新細明體" w:hAnsi="新細明體" w:cs="Courier New"/>
                  <w:kern w:val="0"/>
                  <w:sz w:val="20"/>
                  <w:szCs w:val="20"/>
                  <w:rPrChange w:id="18" w:author="i9200245,楊智偉" w:date="2020-05-28T16:40:00Z">
                    <w:rPr>
                      <w:rFonts w:ascii="Courier New" w:hAnsi="Courier New" w:cs="Courier New"/>
                      <w:color w:val="3F7F5F"/>
                      <w:kern w:val="0"/>
                      <w:sz w:val="28"/>
                      <w:szCs w:val="28"/>
                      <w:highlight w:val="blue"/>
                    </w:rPr>
                  </w:rPrChange>
                </w:rPr>
                <w:t>SYS_NO =A</w:t>
              </w:r>
              <w:r w:rsidR="00E14DA3" w:rsidRPr="00A03A75">
                <w:rPr>
                  <w:rFonts w:ascii="新細明體" w:hAnsi="新細明體" w:cs="Courier New"/>
                  <w:kern w:val="0"/>
                  <w:sz w:val="20"/>
                  <w:szCs w:val="20"/>
                  <w:rPrChange w:id="19" w:author="i9200245,楊智偉" w:date="2020-05-28T16:40:00Z">
                    <w:rPr>
                      <w:rFonts w:ascii="Courier New" w:hAnsi="Courier New" w:cs="Courier New"/>
                      <w:color w:val="3F7F5F"/>
                      <w:kern w:val="0"/>
                      <w:sz w:val="28"/>
                      <w:szCs w:val="28"/>
                      <w:highlight w:val="blue"/>
                    </w:rPr>
                  </w:rPrChange>
                </w:rPr>
                <w:t>合計項目檢查</w:t>
              </w:r>
            </w:ins>
          </w:p>
          <w:p w:rsidR="002E0D1D" w:rsidRPr="00A03A75" w:rsidRDefault="002E0D1D" w:rsidP="005558D1">
            <w:pPr>
              <w:spacing w:line="240" w:lineRule="atLeast"/>
              <w:rPr>
                <w:ins w:id="20" w:author="i9200245,楊智偉" w:date="2020-05-28T16:40:00Z"/>
                <w:rFonts w:ascii="新細明體" w:hAnsi="新細明體" w:cs="Courier New" w:hint="eastAsia"/>
                <w:sz w:val="20"/>
                <w:szCs w:val="20"/>
                <w:rPrChange w:id="21" w:author="i9200245,楊智偉" w:date="2020-05-28T16:40:00Z">
                  <w:rPr>
                    <w:ins w:id="22" w:author="i9200245,楊智偉" w:date="2020-05-28T16:40:00Z"/>
                    <w:rFonts w:ascii="新細明體" w:hAnsi="新細明體" w:cs="Courier New" w:hint="eastAsia"/>
                    <w:sz w:val="20"/>
                    <w:szCs w:val="20"/>
                  </w:rPr>
                </w:rPrChange>
              </w:rPr>
            </w:pPr>
            <w:ins w:id="23" w:author="i9200245,楊智偉" w:date="2020-05-28T17:06:00Z">
              <w:r w:rsidRPr="00A03A75">
                <w:rPr>
                  <w:rFonts w:ascii="新細明體" w:hAnsi="新細明體" w:cs="Courier New" w:hint="eastAsia"/>
                  <w:kern w:val="0"/>
                  <w:sz w:val="20"/>
                  <w:szCs w:val="20"/>
                </w:rPr>
                <w:t xml:space="preserve">2020/05/06 </w:t>
              </w:r>
              <w:r w:rsidRPr="003700AC">
                <w:rPr>
                  <w:rFonts w:ascii="Courier New" w:hAnsi="Courier New" w:cs="Courier New"/>
                  <w:kern w:val="0"/>
                  <w:sz w:val="20"/>
                  <w:szCs w:val="20"/>
                </w:rPr>
                <w:t>20200224(20200506</w:t>
              </w:r>
              <w:r w:rsidRPr="003700AC">
                <w:rPr>
                  <w:rFonts w:ascii="Courier New" w:hAnsi="Courier New" w:cs="Courier New"/>
                  <w:kern w:val="0"/>
                  <w:sz w:val="20"/>
                  <w:szCs w:val="20"/>
                </w:rPr>
                <w:t>重新採用</w:t>
              </w:r>
              <w:r w:rsidRPr="003700AC">
                <w:rPr>
                  <w:rFonts w:ascii="Courier New" w:hAnsi="Courier New" w:cs="Courier New"/>
                  <w:kern w:val="0"/>
                  <w:sz w:val="20"/>
                  <w:szCs w:val="20"/>
                </w:rPr>
                <w:t xml:space="preserve">). </w:t>
              </w:r>
              <w:r w:rsidRPr="003700AC">
                <w:rPr>
                  <w:rFonts w:ascii="Courier New" w:hAnsi="Courier New" w:cs="Courier New"/>
                  <w:kern w:val="0"/>
                  <w:sz w:val="20"/>
                  <w:szCs w:val="20"/>
                </w:rPr>
                <w:t>結案天數改成資料週期是日的要次月</w:t>
              </w:r>
              <w:r w:rsidRPr="003700AC">
                <w:rPr>
                  <w:rFonts w:ascii="Courier New" w:hAnsi="Courier New" w:cs="Courier New"/>
                  <w:kern w:val="0"/>
                  <w:sz w:val="20"/>
                  <w:szCs w:val="20"/>
                </w:rPr>
                <w:t>2</w:t>
              </w:r>
              <w:r w:rsidRPr="003700AC">
                <w:rPr>
                  <w:rFonts w:ascii="Courier New" w:hAnsi="Courier New" w:cs="Courier New"/>
                  <w:kern w:val="0"/>
                  <w:sz w:val="20"/>
                  <w:szCs w:val="20"/>
                </w:rPr>
                <w:t>號之後才進行檢查</w:t>
              </w:r>
              <w:r w:rsidRPr="003700AC">
                <w:rPr>
                  <w:rFonts w:ascii="Courier New" w:hAnsi="Courier New" w:cs="Courier New"/>
                  <w:kern w:val="0"/>
                  <w:sz w:val="20"/>
                  <w:szCs w:val="20"/>
                </w:rPr>
                <w:t xml:space="preserve">, </w:t>
              </w:r>
              <w:r w:rsidRPr="003700AC">
                <w:rPr>
                  <w:rFonts w:ascii="Courier New" w:hAnsi="Courier New" w:cs="Courier New"/>
                  <w:kern w:val="0"/>
                  <w:sz w:val="20"/>
                  <w:szCs w:val="20"/>
                </w:rPr>
                <w:t>月跟年的資料每天進行檢查</w:t>
              </w:r>
            </w:ins>
          </w:p>
        </w:tc>
        <w:tc>
          <w:tcPr>
            <w:tcW w:w="1566" w:type="dxa"/>
          </w:tcPr>
          <w:p w:rsidR="00E14DA3" w:rsidRPr="00623FD7" w:rsidRDefault="00E14DA3" w:rsidP="005558D1">
            <w:pPr>
              <w:pStyle w:val="Tabletext"/>
              <w:rPr>
                <w:ins w:id="24" w:author="i9200245,楊智偉" w:date="2020-05-28T16:40:00Z"/>
                <w:rFonts w:ascii="新細明體" w:hAnsi="新細明體" w:hint="eastAsia"/>
                <w:lang w:eastAsia="zh-TW"/>
              </w:rPr>
            </w:pPr>
            <w:ins w:id="25" w:author="i9200245,楊智偉" w:date="2020-05-28T16:40:00Z">
              <w:r w:rsidRPr="00623FD7">
                <w:rPr>
                  <w:rFonts w:ascii="新細明體" w:hAnsi="新細明體" w:hint="eastAsia"/>
                  <w:lang w:eastAsia="zh-TW"/>
                </w:rPr>
                <w:t>楊智偉</w:t>
              </w:r>
            </w:ins>
          </w:p>
        </w:tc>
        <w:tc>
          <w:tcPr>
            <w:tcW w:w="2071" w:type="dxa"/>
          </w:tcPr>
          <w:p w:rsidR="00E14DA3" w:rsidRPr="00742EBA" w:rsidRDefault="002E0D1D" w:rsidP="005558D1">
            <w:pPr>
              <w:spacing w:line="240" w:lineRule="atLeast"/>
              <w:rPr>
                <w:ins w:id="26" w:author="i9200245,楊智偉" w:date="2020-05-28T16:40:00Z"/>
                <w:rFonts w:ascii="新細明體" w:hAnsi="新細明體" w:cs="Courier New"/>
                <w:sz w:val="20"/>
                <w:szCs w:val="20"/>
              </w:rPr>
            </w:pPr>
            <w:ins w:id="27" w:author="i9200245,楊智偉" w:date="2020-05-28T17:07:00Z">
              <w:r w:rsidRPr="002E0D1D">
                <w:rPr>
                  <w:rFonts w:ascii="新細明體" w:hAnsi="新細明體" w:hint="eastAsia"/>
                  <w:sz w:val="20"/>
                  <w:szCs w:val="20"/>
                </w:rPr>
                <w:t>191114000671</w:t>
              </w:r>
            </w:ins>
          </w:p>
        </w:tc>
      </w:tr>
      <w:tr w:rsidR="000B2301" w:rsidRPr="00623FD7" w:rsidDel="002E0D1D" w:rsidTr="00BD5672">
        <w:trPr>
          <w:del w:id="28" w:author="i9200245,楊智偉" w:date="2020-05-28T17:07:00Z"/>
        </w:trPr>
        <w:tc>
          <w:tcPr>
            <w:tcW w:w="1416" w:type="dxa"/>
          </w:tcPr>
          <w:p w:rsidR="000B2301" w:rsidRPr="00623FD7" w:rsidDel="002E0D1D" w:rsidRDefault="000B2301" w:rsidP="007F29CE">
            <w:pPr>
              <w:spacing w:line="240" w:lineRule="atLeast"/>
              <w:jc w:val="center"/>
              <w:rPr>
                <w:del w:id="29" w:author="i9200245,楊智偉" w:date="2020-05-28T17:07:00Z"/>
                <w:rFonts w:ascii="新細明體" w:hAnsi="新細明體" w:hint="eastAsia"/>
                <w:sz w:val="20"/>
                <w:szCs w:val="20"/>
              </w:rPr>
            </w:pPr>
            <w:del w:id="30" w:author="i9200245,楊智偉" w:date="2020-05-28T17:07:00Z">
              <w:r w:rsidDel="002E0D1D">
                <w:rPr>
                  <w:rFonts w:ascii="新細明體" w:hAnsi="新細明體" w:hint="eastAsia"/>
                  <w:sz w:val="20"/>
                  <w:szCs w:val="20"/>
                </w:rPr>
                <w:delText>2020/05/06</w:delText>
              </w:r>
            </w:del>
          </w:p>
        </w:tc>
        <w:tc>
          <w:tcPr>
            <w:tcW w:w="1010" w:type="dxa"/>
          </w:tcPr>
          <w:p w:rsidR="000B2301" w:rsidRPr="00623FD7" w:rsidDel="002E0D1D" w:rsidRDefault="000B2301" w:rsidP="005558D1">
            <w:pPr>
              <w:spacing w:line="240" w:lineRule="atLeast"/>
              <w:jc w:val="center"/>
              <w:rPr>
                <w:del w:id="31" w:author="i9200245,楊智偉" w:date="2020-05-28T17:07:00Z"/>
                <w:rFonts w:ascii="新細明體" w:hAnsi="新細明體" w:cs="Courier New" w:hint="eastAsia"/>
                <w:sz w:val="20"/>
                <w:szCs w:val="20"/>
              </w:rPr>
            </w:pPr>
            <w:del w:id="32" w:author="i9200245,楊智偉" w:date="2020-05-28T16:40:00Z">
              <w:r w:rsidDel="00E14DA3">
                <w:rPr>
                  <w:rFonts w:ascii="新細明體" w:hAnsi="新細明體" w:cs="Courier New" w:hint="eastAsia"/>
                  <w:sz w:val="20"/>
                  <w:szCs w:val="20"/>
                </w:rPr>
                <w:delText>2</w:delText>
              </w:r>
            </w:del>
          </w:p>
        </w:tc>
        <w:tc>
          <w:tcPr>
            <w:tcW w:w="3953" w:type="dxa"/>
          </w:tcPr>
          <w:p w:rsidR="000B2301" w:rsidRPr="00E14DA3" w:rsidDel="002E0D1D" w:rsidRDefault="000B2301" w:rsidP="005558D1">
            <w:pPr>
              <w:spacing w:line="240" w:lineRule="atLeast"/>
              <w:rPr>
                <w:del w:id="33" w:author="i9200245,楊智偉" w:date="2020-05-28T17:07:00Z"/>
                <w:rFonts w:ascii="新細明體" w:hAnsi="新細明體" w:cs="Courier New" w:hint="eastAsia"/>
                <w:sz w:val="20"/>
                <w:szCs w:val="20"/>
                <w:rPrChange w:id="34" w:author="i9200245,楊智偉" w:date="2020-05-28T16:40:00Z">
                  <w:rPr>
                    <w:del w:id="35" w:author="i9200245,楊智偉" w:date="2020-05-28T17:07:00Z"/>
                    <w:rFonts w:ascii="新細明體" w:hAnsi="新細明體" w:cs="Courier New" w:hint="eastAsia"/>
                    <w:sz w:val="20"/>
                    <w:szCs w:val="20"/>
                  </w:rPr>
                </w:rPrChange>
              </w:rPr>
            </w:pPr>
            <w:del w:id="36" w:author="i9200245,楊智偉" w:date="2020-05-28T17:06:00Z">
              <w:r w:rsidRPr="00E14DA3" w:rsidDel="002E0D1D">
                <w:rPr>
                  <w:rFonts w:ascii="Courier New" w:hAnsi="Courier New" w:cs="Courier New"/>
                  <w:kern w:val="0"/>
                  <w:sz w:val="20"/>
                  <w:szCs w:val="20"/>
                  <w:rPrChange w:id="37" w:author="i9200245,楊智偉" w:date="2020-05-28T16:40:00Z"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rPrChange>
                </w:rPr>
                <w:delText>20200224(20200506</w:delText>
              </w:r>
              <w:r w:rsidRPr="00E14DA3" w:rsidDel="002E0D1D">
                <w:rPr>
                  <w:rFonts w:ascii="Courier New" w:hAnsi="Courier New" w:cs="Courier New"/>
                  <w:kern w:val="0"/>
                  <w:sz w:val="20"/>
                  <w:szCs w:val="20"/>
                  <w:rPrChange w:id="38" w:author="i9200245,楊智偉" w:date="2020-05-28T16:40:00Z"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rPrChange>
                </w:rPr>
                <w:delText>重新採用</w:delText>
              </w:r>
              <w:r w:rsidRPr="00E14DA3" w:rsidDel="002E0D1D">
                <w:rPr>
                  <w:rFonts w:ascii="Courier New" w:hAnsi="Courier New" w:cs="Courier New"/>
                  <w:kern w:val="0"/>
                  <w:sz w:val="20"/>
                  <w:szCs w:val="20"/>
                  <w:rPrChange w:id="39" w:author="i9200245,楊智偉" w:date="2020-05-28T16:40:00Z"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rPrChange>
                </w:rPr>
                <w:delText xml:space="preserve">). </w:delText>
              </w:r>
              <w:r w:rsidRPr="00E14DA3" w:rsidDel="002E0D1D">
                <w:rPr>
                  <w:rFonts w:ascii="Courier New" w:hAnsi="Courier New" w:cs="Courier New"/>
                  <w:kern w:val="0"/>
                  <w:sz w:val="20"/>
                  <w:szCs w:val="20"/>
                  <w:rPrChange w:id="40" w:author="i9200245,楊智偉" w:date="2020-05-28T16:40:00Z"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rPrChange>
                </w:rPr>
                <w:delText>結案天數改成資料週期是日的要次月</w:delText>
              </w:r>
              <w:r w:rsidRPr="00E14DA3" w:rsidDel="002E0D1D">
                <w:rPr>
                  <w:rFonts w:ascii="Courier New" w:hAnsi="Courier New" w:cs="Courier New"/>
                  <w:kern w:val="0"/>
                  <w:sz w:val="20"/>
                  <w:szCs w:val="20"/>
                  <w:rPrChange w:id="41" w:author="i9200245,楊智偉" w:date="2020-05-28T16:40:00Z"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rPrChange>
                </w:rPr>
                <w:delText>2</w:delText>
              </w:r>
              <w:r w:rsidRPr="00E14DA3" w:rsidDel="002E0D1D">
                <w:rPr>
                  <w:rFonts w:ascii="Courier New" w:hAnsi="Courier New" w:cs="Courier New"/>
                  <w:kern w:val="0"/>
                  <w:sz w:val="20"/>
                  <w:szCs w:val="20"/>
                  <w:rPrChange w:id="42" w:author="i9200245,楊智偉" w:date="2020-05-28T16:40:00Z"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rPrChange>
                </w:rPr>
                <w:delText>號之後才進行檢查</w:delText>
              </w:r>
              <w:r w:rsidRPr="00E14DA3" w:rsidDel="002E0D1D">
                <w:rPr>
                  <w:rFonts w:ascii="Courier New" w:hAnsi="Courier New" w:cs="Courier New"/>
                  <w:kern w:val="0"/>
                  <w:sz w:val="20"/>
                  <w:szCs w:val="20"/>
                  <w:rPrChange w:id="43" w:author="i9200245,楊智偉" w:date="2020-05-28T16:40:00Z"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rPrChange>
                </w:rPr>
                <w:delText xml:space="preserve">, </w:delText>
              </w:r>
              <w:r w:rsidRPr="00E14DA3" w:rsidDel="002E0D1D">
                <w:rPr>
                  <w:rFonts w:ascii="Courier New" w:hAnsi="Courier New" w:cs="Courier New"/>
                  <w:kern w:val="0"/>
                  <w:sz w:val="20"/>
                  <w:szCs w:val="20"/>
                  <w:rPrChange w:id="44" w:author="i9200245,楊智偉" w:date="2020-05-28T16:40:00Z"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rPrChange>
                </w:rPr>
                <w:delText>月跟年的資料每天進行檢查</w:delText>
              </w:r>
            </w:del>
          </w:p>
        </w:tc>
        <w:tc>
          <w:tcPr>
            <w:tcW w:w="1566" w:type="dxa"/>
          </w:tcPr>
          <w:p w:rsidR="000B2301" w:rsidRPr="00623FD7" w:rsidDel="002E0D1D" w:rsidRDefault="000B2301" w:rsidP="005558D1">
            <w:pPr>
              <w:pStyle w:val="Tabletext"/>
              <w:rPr>
                <w:del w:id="45" w:author="i9200245,楊智偉" w:date="2020-05-28T17:07:00Z"/>
                <w:rFonts w:ascii="新細明體" w:hAnsi="新細明體" w:hint="eastAsia"/>
                <w:lang w:eastAsia="zh-TW"/>
              </w:rPr>
            </w:pPr>
            <w:del w:id="46" w:author="i9200245,楊智偉" w:date="2020-05-28T17:07:00Z">
              <w:r w:rsidRPr="00623FD7" w:rsidDel="002E0D1D">
                <w:rPr>
                  <w:rFonts w:ascii="新細明體" w:hAnsi="新細明體" w:hint="eastAsia"/>
                  <w:lang w:eastAsia="zh-TW"/>
                </w:rPr>
                <w:delText>楊智偉</w:delText>
              </w:r>
            </w:del>
          </w:p>
        </w:tc>
        <w:tc>
          <w:tcPr>
            <w:tcW w:w="2071" w:type="dxa"/>
          </w:tcPr>
          <w:p w:rsidR="000B2301" w:rsidRPr="00742EBA" w:rsidDel="002E0D1D" w:rsidRDefault="000B2301" w:rsidP="005558D1">
            <w:pPr>
              <w:spacing w:line="240" w:lineRule="atLeast"/>
              <w:rPr>
                <w:del w:id="47" w:author="i9200245,楊智偉" w:date="2020-05-28T17:07:00Z"/>
                <w:rFonts w:ascii="新細明體" w:hAnsi="新細明體" w:cs="Courier New"/>
                <w:sz w:val="20"/>
                <w:szCs w:val="20"/>
              </w:rPr>
            </w:pPr>
          </w:p>
        </w:tc>
      </w:tr>
    </w:tbl>
    <w:p w:rsidR="00BD5672" w:rsidRPr="00623FD7" w:rsidRDefault="00BD567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CD1A6F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一、</w:t>
      </w:r>
      <w:r w:rsidR="00E907CC" w:rsidRPr="00623FD7">
        <w:rPr>
          <w:rFonts w:ascii="新細明體" w:hAnsi="新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623FD7" w:rsidRDefault="007F29CE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kern w:val="0"/>
                <w:sz w:val="20"/>
                <w:szCs w:val="20"/>
                <w:lang w:val="zh-TW"/>
              </w:rPr>
            </w:pPr>
            <w:r w:rsidRPr="00623FD7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高管儀表板_理賠情報巡檢</w:t>
            </w:r>
          </w:p>
        </w:tc>
      </w:tr>
      <w:tr w:rsidR="009D6BEA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623FD7" w:rsidRDefault="007F29CE" w:rsidP="00764C15">
            <w:pPr>
              <w:rPr>
                <w:rFonts w:ascii="新細明體" w:hAnsi="新細明體" w:cs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AAH5_B332</w:t>
            </w:r>
            <w:r w:rsidR="00961F9B" w:rsidRPr="00623FD7">
              <w:rPr>
                <w:rFonts w:ascii="新細明體" w:hAnsi="新細明體" w:hint="eastAsia"/>
                <w:sz w:val="20"/>
                <w:szCs w:val="20"/>
              </w:rPr>
              <w:t>.java</w:t>
            </w:r>
          </w:p>
        </w:tc>
      </w:tr>
      <w:tr w:rsidR="009D6BEA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BATCH</w:t>
            </w:r>
          </w:p>
        </w:tc>
      </w:tr>
      <w:tr w:rsidR="009D6BEA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Pr="00623FD7" w:rsidRDefault="007F29CE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高管儀表板_理賠情報資料巡檢</w:t>
            </w:r>
          </w:p>
        </w:tc>
      </w:tr>
      <w:tr w:rsidR="009D6BEA" w:rsidRPr="00623FD7" w:rsidTr="00764C15">
        <w:tc>
          <w:tcPr>
            <w:tcW w:w="1440" w:type="dxa"/>
          </w:tcPr>
          <w:p w:rsidR="00752001" w:rsidRPr="00623FD7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623FD7" w:rsidRDefault="00B13B39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資料整合資產組</w:t>
            </w:r>
          </w:p>
        </w:tc>
      </w:tr>
      <w:tr w:rsidR="009D6BEA" w:rsidRPr="00623FD7" w:rsidTr="00764C15">
        <w:tc>
          <w:tcPr>
            <w:tcW w:w="1440" w:type="dxa"/>
          </w:tcPr>
          <w:p w:rsidR="00752001" w:rsidRPr="00623FD7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623FD7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壽險資訊</w:t>
            </w:r>
            <w:r w:rsidR="00B13B39" w:rsidRPr="00623FD7">
              <w:rPr>
                <w:rFonts w:ascii="新細明體" w:hAnsi="新細明體" w:hint="eastAsia"/>
                <w:sz w:val="20"/>
                <w:szCs w:val="20"/>
              </w:rPr>
              <w:t>二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>科</w:t>
            </w:r>
          </w:p>
        </w:tc>
      </w:tr>
      <w:tr w:rsidR="009D6BEA" w:rsidRPr="00623FD7" w:rsidTr="00764C15">
        <w:tc>
          <w:tcPr>
            <w:tcW w:w="1440" w:type="dxa"/>
          </w:tcPr>
          <w:p w:rsidR="001D25AB" w:rsidRPr="00623FD7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623FD7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9D6BEA" w:rsidRPr="00623FD7" w:rsidTr="004D5DB7">
        <w:tc>
          <w:tcPr>
            <w:tcW w:w="1440" w:type="dxa"/>
          </w:tcPr>
          <w:p w:rsidR="00EA6919" w:rsidRPr="00623FD7" w:rsidRDefault="00EA6919" w:rsidP="004D5DB7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623FD7" w:rsidRDefault="00EA6919" w:rsidP="004D5DB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9D6BEA" w:rsidRPr="00623FD7" w:rsidTr="00EA6919">
        <w:tc>
          <w:tcPr>
            <w:tcW w:w="1440" w:type="dxa"/>
            <w:vMerge w:val="restart"/>
            <w:vAlign w:val="center"/>
          </w:tcPr>
          <w:p w:rsidR="00EA6919" w:rsidRPr="00623FD7" w:rsidRDefault="00EA6919" w:rsidP="00EA6919">
            <w:pPr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623FD7" w:rsidRDefault="00EA6919" w:rsidP="00EA69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Pr="00623FD7" w:rsidRDefault="00EA6919" w:rsidP="003769F8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■無 □客戶　□壽險員工　□</w:t>
            </w:r>
            <w:r w:rsidR="003769F8" w:rsidRPr="00623FD7">
              <w:rPr>
                <w:rFonts w:ascii="新細明體" w:hAnsi="新細明體" w:hint="eastAsia"/>
                <w:sz w:val="20"/>
                <w:szCs w:val="20"/>
              </w:rPr>
              <w:t>關係企業員工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 xml:space="preserve">　□</w:t>
            </w:r>
            <w:r w:rsidR="003769F8" w:rsidRPr="00623FD7">
              <w:rPr>
                <w:rFonts w:ascii="新細明體" w:hAnsi="新細明體" w:hint="eastAsia"/>
                <w:sz w:val="20"/>
                <w:szCs w:val="20"/>
              </w:rPr>
              <w:t>合作廠商</w:t>
            </w:r>
          </w:p>
        </w:tc>
      </w:tr>
      <w:tr w:rsidR="009D6BEA" w:rsidRPr="00623FD7" w:rsidTr="00EA6919">
        <w:tc>
          <w:tcPr>
            <w:tcW w:w="1440" w:type="dxa"/>
            <w:vMerge/>
          </w:tcPr>
          <w:p w:rsidR="00EA6919" w:rsidRPr="00623FD7" w:rsidRDefault="00EA6919" w:rsidP="00EA6919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623FD7" w:rsidRDefault="00EA6919" w:rsidP="00EA69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623FD7" w:rsidRDefault="00EA6919" w:rsidP="00EA69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623FD7" w:rsidRDefault="001C6A1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771BE3" w:rsidRPr="00623FD7" w:rsidRDefault="00771BE3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二、</w:t>
      </w:r>
      <w:r w:rsidRPr="00623FD7">
        <w:rPr>
          <w:rFonts w:ascii="新細明體" w:hAnsi="新細明體" w:cs="Courier New" w:hint="eastAsia"/>
          <w:b/>
        </w:rPr>
        <w:t>程式流程圖</w:t>
      </w:r>
    </w:p>
    <w:p w:rsidR="007B0CDF" w:rsidRPr="00623FD7" w:rsidRDefault="00B13B39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2" type="#_x0000_t22" style="position:absolute;margin-left:335.95pt;margin-top:11.2pt;width:116.25pt;height:66.95pt;z-index:251657728">
            <v:textbox style="mso-next-textbox:#_x0000_s1032">
              <w:txbxContent>
                <w:p w:rsidR="00DD2DF0" w:rsidRDefault="00B17B34" w:rsidP="006875F0">
                  <w:r>
                    <w:rPr>
                      <w:rFonts w:hint="eastAsia"/>
                    </w:rPr>
                    <w:t>巡檢作業檔案</w:t>
                  </w:r>
                </w:p>
                <w:p w:rsidR="00B17B34" w:rsidRDefault="00B17B34" w:rsidP="006875F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DTZZM010</w:t>
                  </w:r>
                </w:p>
                <w:p w:rsidR="00B17B34" w:rsidRDefault="00B17B34" w:rsidP="006875F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 id="_x0000_s1026" type="#_x0000_t22" style="position:absolute;margin-left:-11pt;margin-top:14.25pt;width:137.25pt;height:54.75pt;z-index:251655680">
            <v:textbox style="mso-next-textbox:#_x0000_s1026">
              <w:txbxContent>
                <w:p w:rsidR="00DD2DF0" w:rsidRDefault="00DD2DF0">
                  <w:r>
                    <w:rPr>
                      <w:rFonts w:ascii="Courier New" w:hAnsi="Courier New" w:cs="Courier New"/>
                      <w:color w:val="000000"/>
                      <w:kern w:val="0"/>
                    </w:rPr>
                    <w:t>DBGD.DTGDC009</w:t>
                  </w:r>
                </w:p>
              </w:txbxContent>
            </v:textbox>
          </v:shape>
        </w:pict>
      </w: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186.75pt;margin-top:14.65pt;width:87.75pt;height:54.75pt;z-index:251656704">
            <v:textbox style="mso-next-textbox:#_x0000_s1031">
              <w:txbxContent>
                <w:p w:rsidR="00DD2DF0" w:rsidRPr="006875F0" w:rsidRDefault="00DD2DF0">
                  <w:r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高管儀表板_理賠情報巡檢</w:t>
                  </w:r>
                </w:p>
              </w:txbxContent>
            </v:textbox>
          </v:shape>
        </w:pict>
      </w:r>
    </w:p>
    <w:p w:rsidR="007B0CDF" w:rsidRPr="00623FD7" w:rsidRDefault="007B0CDF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623FD7" w:rsidRDefault="00B13B39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77.3pt;margin-top:4.9pt;width:56.65pt;height:2.2pt;z-index:251659776" o:connectortype="straight">
            <v:stroke endarrow="block"/>
          </v:shape>
        </w:pict>
      </w: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 id="_x0000_s1034" type="#_x0000_t32" style="position:absolute;margin-left:127.9pt;margin-top:4.9pt;width:61.25pt;height:2.2pt;z-index:251658752" o:connectortype="straight">
            <v:stroke endarrow="block"/>
          </v:shape>
        </w:pict>
      </w:r>
    </w:p>
    <w:p w:rsidR="00361E98" w:rsidRPr="00623FD7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623FD7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623FD7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961F9B" w:rsidRPr="00623FD7" w:rsidRDefault="00F10011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三</w:t>
      </w:r>
      <w:r w:rsidR="00CD1A6F" w:rsidRPr="00623FD7">
        <w:rPr>
          <w:rFonts w:ascii="新細明體" w:hAnsi="新細明體" w:hint="eastAsia"/>
          <w:b/>
          <w:kern w:val="2"/>
          <w:lang w:eastAsia="zh-TW"/>
        </w:rPr>
        <w:t>、</w:t>
      </w:r>
      <w:r w:rsidR="0020512E" w:rsidRPr="00623FD7">
        <w:rPr>
          <w:rFonts w:ascii="新細明體" w:hAnsi="新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623FD7" w:rsidTr="00752001">
        <w:tc>
          <w:tcPr>
            <w:tcW w:w="794" w:type="dxa"/>
          </w:tcPr>
          <w:p w:rsidR="00752001" w:rsidRPr="00623FD7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23FD7" w:rsidRDefault="00752001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623FD7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9D6BEA" w:rsidRPr="00623FD7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623FD7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623FD7" w:rsidRDefault="00557443" w:rsidP="00764C15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557443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高管儀表板</w:t>
            </w:r>
            <w: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資料檔</w:t>
            </w:r>
          </w:p>
        </w:tc>
        <w:tc>
          <w:tcPr>
            <w:tcW w:w="2835" w:type="dxa"/>
          </w:tcPr>
          <w:p w:rsidR="00752001" w:rsidRPr="00623FD7" w:rsidRDefault="00C32C5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DTGDC009</w:t>
            </w:r>
          </w:p>
        </w:tc>
        <w:tc>
          <w:tcPr>
            <w:tcW w:w="799" w:type="dxa"/>
          </w:tcPr>
          <w:p w:rsidR="00752001" w:rsidRPr="00623FD7" w:rsidRDefault="00C32C50" w:rsidP="00752001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623FD7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1C6A12" w:rsidRPr="00623FD7" w:rsidRDefault="001C6A12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四、</w:t>
      </w:r>
      <w:r w:rsidR="00961F9B" w:rsidRPr="00623FD7">
        <w:rPr>
          <w:rFonts w:ascii="新細明體" w:hAnsi="新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623FD7" w:rsidTr="00764C15">
        <w:tc>
          <w:tcPr>
            <w:tcW w:w="72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961F9B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623FD7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623FD7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kern w:val="2"/>
                <w:lang w:eastAsia="zh-TW"/>
              </w:rPr>
            </w:pPr>
            <w:r w:rsidRPr="00623FD7">
              <w:rPr>
                <w:rFonts w:ascii="新細明體" w:hAnsi="新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623FD7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batch.CountManager</w:t>
            </w:r>
          </w:p>
        </w:tc>
      </w:tr>
      <w:tr w:rsidR="009D6BEA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623FD7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cs="新細明體"/>
                <w:kern w:val="0"/>
                <w:sz w:val="20"/>
                <w:szCs w:val="20"/>
              </w:rPr>
              <w:t>ShutdownDay</w:t>
            </w:r>
            <w:r w:rsidRPr="00623FD7">
              <w:rPr>
                <w:rFonts w:ascii="新細明體" w:hAnsi="新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D6BEA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32C50" w:rsidRPr="00623FD7" w:rsidRDefault="00C32C50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C32C50" w:rsidRPr="00623FD7" w:rsidRDefault="001A4E37" w:rsidP="00764C15">
            <w:p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件數登入模組</w:t>
            </w:r>
          </w:p>
        </w:tc>
        <w:tc>
          <w:tcPr>
            <w:tcW w:w="4770" w:type="dxa"/>
          </w:tcPr>
          <w:p w:rsidR="00C32C50" w:rsidRPr="00623FD7" w:rsidRDefault="001A4E37" w:rsidP="00764C15">
            <w:p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ZZ_M0Z020</w:t>
            </w:r>
          </w:p>
        </w:tc>
      </w:tr>
      <w:tr w:rsidR="009D6BEA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A4E37" w:rsidRPr="00623FD7" w:rsidRDefault="001A4E37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A4E37" w:rsidRPr="00623FD7" w:rsidRDefault="001A4E37" w:rsidP="00764C15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驗證模組</w:t>
            </w:r>
          </w:p>
        </w:tc>
        <w:tc>
          <w:tcPr>
            <w:tcW w:w="4770" w:type="dxa"/>
          </w:tcPr>
          <w:p w:rsidR="001A4E37" w:rsidRPr="00623FD7" w:rsidRDefault="001A4E37" w:rsidP="00764C15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ZZ_M4Z001</w:t>
            </w:r>
          </w:p>
        </w:tc>
      </w:tr>
    </w:tbl>
    <w:p w:rsidR="008E2A2C" w:rsidRPr="00623FD7" w:rsidRDefault="008E2A2C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五、</w:t>
      </w:r>
      <w:r w:rsidR="002203D1" w:rsidRPr="00623FD7">
        <w:rPr>
          <w:rFonts w:ascii="新細明體" w:hAnsi="新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623FD7" w:rsidRDefault="00B85BD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高管儀表板_理賠情報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623FD7" w:rsidRDefault="00977DBC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AA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623FD7" w:rsidRDefault="00977DBC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H5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日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100</w:t>
            </w:r>
          </w:p>
        </w:tc>
      </w:tr>
    </w:tbl>
    <w:p w:rsidR="00FF6176" w:rsidRPr="00623FD7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48" w:name="TOP"/>
    </w:p>
    <w:p w:rsidR="00FF6176" w:rsidRPr="00623FD7" w:rsidRDefault="00FF6176" w:rsidP="00FF6176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623FD7" w:rsidTr="00764C15">
        <w:tc>
          <w:tcPr>
            <w:tcW w:w="720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FF6176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623FD7" w:rsidRDefault="00FF6176" w:rsidP="000C77A3">
            <w:pPr>
              <w:numPr>
                <w:ilvl w:val="0"/>
                <w:numId w:val="34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FF6176" w:rsidRPr="00623FD7" w:rsidRDefault="000C77A3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STR_DATE</w:t>
            </w:r>
            <w:r w:rsidR="00C643C7" w:rsidRPr="00623FD7">
              <w:rPr>
                <w:rFonts w:ascii="新細明體" w:hAnsi="新細明體" w:hint="eastAsia"/>
                <w:sz w:val="20"/>
                <w:szCs w:val="20"/>
              </w:rPr>
              <w:t xml:space="preserve"> 開始日期</w:t>
            </w:r>
          </w:p>
        </w:tc>
        <w:tc>
          <w:tcPr>
            <w:tcW w:w="3465" w:type="dxa"/>
          </w:tcPr>
          <w:p w:rsidR="00FF6176" w:rsidRPr="00623FD7" w:rsidRDefault="000C77A3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Pr="00623FD7" w:rsidRDefault="000C77A3" w:rsidP="00627AB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YYYY-MM-DD 可傳可</w:t>
            </w:r>
            <w:r w:rsidR="00627AB2" w:rsidRPr="00623FD7">
              <w:rPr>
                <w:rFonts w:ascii="新細明體" w:hAnsi="新細明體" w:hint="eastAsia"/>
                <w:sz w:val="20"/>
                <w:szCs w:val="20"/>
              </w:rPr>
              <w:t>不傳</w:t>
            </w:r>
          </w:p>
        </w:tc>
      </w:tr>
      <w:tr w:rsidR="000C77A3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C77A3" w:rsidRPr="00623FD7" w:rsidRDefault="000C77A3" w:rsidP="000C77A3">
            <w:pPr>
              <w:numPr>
                <w:ilvl w:val="0"/>
                <w:numId w:val="34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0C77A3" w:rsidRPr="00623FD7" w:rsidRDefault="000C77A3" w:rsidP="00C643C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END_DATE</w:t>
            </w:r>
            <w:r w:rsidR="00C643C7" w:rsidRPr="00623FD7">
              <w:rPr>
                <w:rFonts w:ascii="新細明體" w:hAnsi="新細明體" w:hint="eastAsia"/>
                <w:sz w:val="20"/>
                <w:szCs w:val="20"/>
              </w:rPr>
              <w:t>結束日期</w:t>
            </w:r>
          </w:p>
        </w:tc>
        <w:tc>
          <w:tcPr>
            <w:tcW w:w="3465" w:type="dxa"/>
          </w:tcPr>
          <w:p w:rsidR="000C77A3" w:rsidRPr="00623FD7" w:rsidRDefault="000C77A3" w:rsidP="000C77A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0C77A3" w:rsidRPr="00623FD7" w:rsidRDefault="000C77A3" w:rsidP="000C77A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YYYY-MM-DD</w:t>
            </w:r>
            <w:r w:rsidR="00627AB2" w:rsidRPr="00623FD7">
              <w:rPr>
                <w:rFonts w:ascii="新細明體" w:hAnsi="新細明體" w:hint="eastAsia"/>
                <w:sz w:val="20"/>
                <w:szCs w:val="20"/>
              </w:rPr>
              <w:t>可傳可不傳</w:t>
            </w:r>
          </w:p>
        </w:tc>
      </w:tr>
      <w:tr w:rsidR="000C77A3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C77A3" w:rsidRPr="00623FD7" w:rsidRDefault="000C77A3" w:rsidP="000C77A3">
            <w:pPr>
              <w:numPr>
                <w:ilvl w:val="0"/>
                <w:numId w:val="34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0C77A3" w:rsidRPr="00623FD7" w:rsidRDefault="000C77A3" w:rsidP="000C77A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STAT_TYPE</w:t>
            </w:r>
            <w:r w:rsidR="009749B6" w:rsidRPr="00623FD7">
              <w:rPr>
                <w:rFonts w:ascii="新細明體" w:hAnsi="新細明體" w:hint="eastAsia"/>
                <w:sz w:val="20"/>
                <w:szCs w:val="20"/>
              </w:rPr>
              <w:t>統計週期</w:t>
            </w:r>
          </w:p>
        </w:tc>
        <w:tc>
          <w:tcPr>
            <w:tcW w:w="3465" w:type="dxa"/>
          </w:tcPr>
          <w:p w:rsidR="000C77A3" w:rsidRPr="00623FD7" w:rsidRDefault="000C77A3" w:rsidP="000C77A3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C75964" w:rsidRPr="00623FD7" w:rsidRDefault="00C75964" w:rsidP="00C643C7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可傳可不傳</w:t>
            </w:r>
          </w:p>
          <w:p w:rsidR="000C77A3" w:rsidRPr="00623FD7" w:rsidRDefault="0061616E" w:rsidP="00C643C7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日0</w:t>
            </w:r>
          </w:p>
          <w:p w:rsidR="0061616E" w:rsidRPr="00623FD7" w:rsidRDefault="0061616E" w:rsidP="00C643C7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月1</w:t>
            </w:r>
          </w:p>
          <w:p w:rsidR="0061616E" w:rsidRPr="00623FD7" w:rsidRDefault="0061616E" w:rsidP="00C643C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年2</w:t>
            </w:r>
          </w:p>
        </w:tc>
      </w:tr>
      <w:tr w:rsidR="009D6BEA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C77A3" w:rsidRPr="00623FD7" w:rsidRDefault="000C77A3" w:rsidP="000C77A3">
            <w:pPr>
              <w:numPr>
                <w:ilvl w:val="0"/>
                <w:numId w:val="34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0C77A3" w:rsidRPr="00623FD7" w:rsidRDefault="000C77A3" w:rsidP="000C77A3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SYS_NO</w:t>
            </w:r>
            <w:r w:rsidR="006709E2" w:rsidRPr="00623FD7">
              <w:rPr>
                <w:rFonts w:ascii="新細明體" w:hAnsi="新細明體" w:hint="eastAsia"/>
                <w:sz w:val="20"/>
                <w:szCs w:val="20"/>
              </w:rPr>
              <w:t>業務別</w:t>
            </w:r>
          </w:p>
        </w:tc>
        <w:tc>
          <w:tcPr>
            <w:tcW w:w="3465" w:type="dxa"/>
          </w:tcPr>
          <w:p w:rsidR="000C77A3" w:rsidRPr="00623FD7" w:rsidRDefault="000C77A3" w:rsidP="000C77A3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6709E2" w:rsidRPr="00623FD7" w:rsidRDefault="006709E2" w:rsidP="006709E2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可傳可不傳</w:t>
            </w:r>
          </w:p>
          <w:p w:rsidR="006709E2" w:rsidRPr="00623FD7" w:rsidRDefault="006709E2" w:rsidP="006709E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學團險: H</w:t>
            </w:r>
          </w:p>
          <w:p w:rsidR="006709E2" w:rsidRPr="00623FD7" w:rsidRDefault="006709E2" w:rsidP="006709E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個險: 0</w:t>
            </w:r>
          </w:p>
          <w:p w:rsidR="006709E2" w:rsidRPr="00623FD7" w:rsidRDefault="006709E2" w:rsidP="006709E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團險: G</w:t>
            </w:r>
          </w:p>
          <w:p w:rsidR="000C77A3" w:rsidRPr="00623FD7" w:rsidRDefault="006709E2" w:rsidP="006709E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全部: A</w:t>
            </w:r>
          </w:p>
        </w:tc>
      </w:tr>
      <w:tr w:rsidR="009D6BEA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C77A3" w:rsidRPr="00623FD7" w:rsidRDefault="000C77A3" w:rsidP="000C77A3">
            <w:pPr>
              <w:numPr>
                <w:ilvl w:val="0"/>
                <w:numId w:val="34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0C77A3" w:rsidRPr="00623FD7" w:rsidRDefault="000C77A3" w:rsidP="000C77A3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CLAM_DIV_NO</w:t>
            </w:r>
            <w:r w:rsidR="009749B6" w:rsidRPr="00623FD7">
              <w:rPr>
                <w:rFonts w:ascii="新細明體" w:hAnsi="新細明體" w:cs="Arial" w:hint="eastAsia"/>
                <w:sz w:val="20"/>
                <w:szCs w:val="20"/>
              </w:rPr>
              <w:t>核賠單位</w:t>
            </w:r>
          </w:p>
        </w:tc>
        <w:tc>
          <w:tcPr>
            <w:tcW w:w="3465" w:type="dxa"/>
          </w:tcPr>
          <w:p w:rsidR="000C77A3" w:rsidRPr="00623FD7" w:rsidRDefault="000C77A3" w:rsidP="000C77A3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0C77A3" w:rsidRPr="00623FD7" w:rsidRDefault="009749B6" w:rsidP="000C77A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可傳可不傳</w:t>
            </w:r>
          </w:p>
        </w:tc>
      </w:tr>
    </w:tbl>
    <w:p w:rsidR="00FF6176" w:rsidRPr="00623FD7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F23185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七</w:t>
      </w:r>
      <w:r w:rsidR="008B695C" w:rsidRPr="00623FD7">
        <w:rPr>
          <w:rFonts w:ascii="新細明體" w:hAnsi="新細明體" w:hint="eastAsia"/>
          <w:b/>
          <w:kern w:val="2"/>
          <w:lang w:eastAsia="zh-TW"/>
        </w:rPr>
        <w:t>、</w:t>
      </w:r>
      <w:r w:rsidR="00961F9B" w:rsidRPr="00623FD7">
        <w:rPr>
          <w:rFonts w:ascii="新細明體" w:hAnsi="新細明體" w:hint="eastAsia"/>
          <w:b/>
          <w:kern w:val="2"/>
          <w:lang w:eastAsia="zh-TW"/>
        </w:rPr>
        <w:t>各項交易計算快速連結</w:t>
      </w:r>
      <w:bookmarkEnd w:id="48"/>
    </w:p>
    <w:p w:rsidR="00961F9B" w:rsidRPr="00623FD7" w:rsidRDefault="0010591F" w:rsidP="009B385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八</w:t>
      </w:r>
      <w:r w:rsidR="009B385F" w:rsidRPr="00623FD7">
        <w:rPr>
          <w:rFonts w:ascii="新細明體" w:hAnsi="新細明體" w:hint="eastAsia"/>
          <w:b/>
          <w:kern w:val="2"/>
          <w:lang w:eastAsia="zh-TW"/>
        </w:rPr>
        <w:t>、</w:t>
      </w:r>
      <w:r w:rsidR="00961F9B" w:rsidRPr="00623FD7">
        <w:rPr>
          <w:rFonts w:ascii="新細明體" w:hAnsi="新細明體" w:hint="eastAsia"/>
          <w:b/>
          <w:kern w:val="2"/>
          <w:lang w:eastAsia="zh-TW"/>
        </w:rPr>
        <w:t>程</w:t>
      </w:r>
      <w:r w:rsidR="009B385F" w:rsidRPr="00623FD7">
        <w:rPr>
          <w:rFonts w:ascii="新細明體" w:hAnsi="新細明體" w:hint="eastAsia"/>
          <w:b/>
          <w:kern w:val="2"/>
          <w:lang w:eastAsia="zh-TW"/>
        </w:rPr>
        <w:t>式內容</w:t>
      </w:r>
    </w:p>
    <w:p w:rsidR="00961F9B" w:rsidRPr="00623FD7" w:rsidRDefault="00961F9B" w:rsidP="00E46777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初始：</w:t>
      </w:r>
    </w:p>
    <w:p w:rsidR="000943F5" w:rsidRPr="00623FD7" w:rsidRDefault="000943F5" w:rsidP="000943F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S</w:t>
      </w:r>
      <w:r w:rsidRPr="00623FD7">
        <w:rPr>
          <w:rFonts w:ascii="新細明體" w:hAnsi="新細明體" w:hint="eastAsia"/>
          <w:kern w:val="2"/>
          <w:lang w:eastAsia="zh-TW"/>
        </w:rPr>
        <w:t xml:space="preserve">et </w:t>
      </w:r>
      <w:r w:rsidRPr="00623FD7">
        <w:rPr>
          <w:rFonts w:ascii="新細明體" w:hAnsi="新細明體"/>
          <w:kern w:val="2"/>
          <w:lang w:eastAsia="zh-TW"/>
        </w:rPr>
        <w:t xml:space="preserve">$WORK_DATE = </w:t>
      </w:r>
      <w:r w:rsidRPr="00623FD7">
        <w:rPr>
          <w:rFonts w:ascii="新細明體" w:hAnsi="新細明體" w:hint="eastAsia"/>
          <w:kern w:val="2"/>
          <w:lang w:eastAsia="zh-TW"/>
        </w:rPr>
        <w:t>系統日期</w:t>
      </w:r>
    </w:p>
    <w:p w:rsidR="005811C0" w:rsidRPr="00CA7A38" w:rsidRDefault="005811C0" w:rsidP="00CA7A3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A7A38">
        <w:rPr>
          <w:rFonts w:ascii="新細明體" w:hAnsi="新細明體" w:cs="新細明體" w:hint="eastAsia"/>
          <w:lang w:val="zh-TW" w:eastAsia="zh-TW"/>
        </w:rPr>
        <w:t>取得系統</w:t>
      </w:r>
      <w:r w:rsidRPr="00CA7A38">
        <w:rPr>
          <w:rFonts w:ascii="新細明體" w:hAnsi="新細明體" w:hint="eastAsia"/>
          <w:kern w:val="2"/>
          <w:lang w:eastAsia="zh-TW"/>
        </w:rPr>
        <w:t>SHUTDOWN DAY：</w:t>
      </w:r>
      <w:r w:rsidR="00CA7A38" w:rsidRPr="00CA7A38">
        <w:rPr>
          <w:rFonts w:ascii="新細明體" w:hAnsi="新細明體" w:hint="eastAsia"/>
          <w:kern w:val="2"/>
          <w:lang w:eastAsia="zh-TW"/>
        </w:rPr>
        <w:t xml:space="preserve"> </w:t>
      </w:r>
      <w:r w:rsidRPr="00CA7A38">
        <w:rPr>
          <w:rFonts w:ascii="新細明體" w:hAnsi="新細明體" w:hint="eastAsia"/>
          <w:kern w:val="2"/>
          <w:lang w:eastAsia="zh-TW"/>
        </w:rPr>
        <w:t xml:space="preserve">CALL </w:t>
      </w:r>
      <w:r w:rsidRPr="00CA7A38">
        <w:rPr>
          <w:rFonts w:ascii="新細明體" w:hAnsi="新細明體" w:cs="新細明體"/>
        </w:rPr>
        <w:t>CathayDate</w:t>
      </w:r>
      <w:r w:rsidRPr="00CA7A38">
        <w:rPr>
          <w:rFonts w:ascii="新細明體" w:hAnsi="新細明體" w:cs="新細明體" w:hint="eastAsia"/>
          <w:lang w:val="zh-TW"/>
        </w:rPr>
        <w:t>模組</w:t>
      </w:r>
      <w:r w:rsidRPr="00CA7A38">
        <w:rPr>
          <w:rFonts w:ascii="新細明體" w:hAnsi="新細明體" w:cs="新細明體" w:hint="eastAsia"/>
          <w:lang w:val="zh-TW" w:eastAsia="zh-TW"/>
        </w:rPr>
        <w:t>取得系統</w:t>
      </w:r>
      <w:r w:rsidRPr="00CA7A38">
        <w:rPr>
          <w:rFonts w:ascii="新細明體" w:hAnsi="新細明體" w:hint="eastAsia"/>
          <w:kern w:val="2"/>
          <w:lang w:eastAsia="zh-TW"/>
        </w:rPr>
        <w:t>SHUTDOWN DAY：</w:t>
      </w:r>
    </w:p>
    <w:p w:rsidR="00961F9B" w:rsidRPr="00623FD7" w:rsidRDefault="00961F9B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件數歸零：</w:t>
      </w:r>
    </w:p>
    <w:p w:rsidR="00961F9B" w:rsidRPr="00623FD7" w:rsidRDefault="00961F9B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START、</w:t>
      </w:r>
    </w:p>
    <w:p w:rsidR="00961F9B" w:rsidRPr="00623FD7" w:rsidRDefault="00961F9B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輸入件數、</w:t>
      </w:r>
    </w:p>
    <w:p w:rsidR="008661FF" w:rsidRPr="00623FD7" w:rsidRDefault="008661FF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lang w:eastAsia="zh-TW"/>
        </w:rPr>
        <w:t>A</w:t>
      </w:r>
      <w:r w:rsidRPr="00623FD7">
        <w:rPr>
          <w:rFonts w:ascii="新細明體" w:hAnsi="新細明體" w:hint="eastAsia"/>
          <w:lang w:eastAsia="zh-TW"/>
        </w:rPr>
        <w:t>_</w:t>
      </w:r>
      <w:r w:rsidRPr="00623FD7">
        <w:rPr>
          <w:rFonts w:ascii="新細明體" w:hAnsi="新細明體"/>
          <w:lang w:eastAsia="zh-TW"/>
        </w:rPr>
        <w:t>1</w:t>
      </w:r>
      <w:r w:rsidRPr="00623FD7">
        <w:rPr>
          <w:rFonts w:ascii="新細明體" w:hAnsi="新細明體" w:hint="eastAsia"/>
          <w:lang w:eastAsia="zh-TW"/>
        </w:rPr>
        <w:t>錯誤件數</w:t>
      </w:r>
      <w:r w:rsidR="00263AA7" w:rsidRPr="00263AA7">
        <w:rPr>
          <w:rFonts w:ascii="新細明體" w:hAnsi="新細明體" w:hint="eastAsia"/>
          <w:kern w:val="2"/>
          <w:lang w:eastAsia="zh-TW"/>
        </w:rPr>
        <w:t>、</w:t>
      </w:r>
    </w:p>
    <w:p w:rsidR="008661FF" w:rsidRPr="00623FD7" w:rsidRDefault="008661FF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8661FF">
        <w:rPr>
          <w:rFonts w:ascii="新細明體" w:hAnsi="新細明體"/>
          <w:lang w:eastAsia="zh-TW"/>
        </w:rPr>
        <w:t>A</w:t>
      </w:r>
      <w:r w:rsidRPr="008661FF">
        <w:rPr>
          <w:rFonts w:ascii="新細明體" w:hAnsi="新細明體" w:hint="eastAsia"/>
          <w:lang w:eastAsia="zh-TW"/>
        </w:rPr>
        <w:t>_</w:t>
      </w:r>
      <w:r>
        <w:rPr>
          <w:rFonts w:ascii="新細明體" w:hAnsi="新細明體"/>
          <w:lang w:eastAsia="zh-TW"/>
        </w:rPr>
        <w:t>2</w:t>
      </w:r>
      <w:r w:rsidRPr="008661FF">
        <w:rPr>
          <w:rFonts w:ascii="新細明體" w:hAnsi="新細明體" w:hint="eastAsia"/>
          <w:lang w:eastAsia="zh-TW"/>
        </w:rPr>
        <w:t>錯誤件數</w:t>
      </w:r>
      <w:r w:rsidR="00263AA7" w:rsidRPr="00263AA7">
        <w:rPr>
          <w:rFonts w:ascii="新細明體" w:hAnsi="新細明體" w:hint="eastAsia"/>
          <w:kern w:val="2"/>
          <w:lang w:eastAsia="zh-TW"/>
        </w:rPr>
        <w:t>、</w:t>
      </w:r>
    </w:p>
    <w:p w:rsidR="008661FF" w:rsidRPr="00623FD7" w:rsidRDefault="008661FF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8661FF">
        <w:rPr>
          <w:rFonts w:ascii="新細明體" w:hAnsi="新細明體"/>
          <w:lang w:eastAsia="zh-TW"/>
        </w:rPr>
        <w:t>A</w:t>
      </w:r>
      <w:r w:rsidRPr="008661FF">
        <w:rPr>
          <w:rFonts w:ascii="新細明體" w:hAnsi="新細明體" w:hint="eastAsia"/>
          <w:lang w:eastAsia="zh-TW"/>
        </w:rPr>
        <w:t>_</w:t>
      </w:r>
      <w:r>
        <w:rPr>
          <w:rFonts w:ascii="新細明體" w:hAnsi="新細明體"/>
          <w:lang w:eastAsia="zh-TW"/>
        </w:rPr>
        <w:t>3</w:t>
      </w:r>
      <w:r w:rsidRPr="008661FF">
        <w:rPr>
          <w:rFonts w:ascii="新細明體" w:hAnsi="新細明體" w:hint="eastAsia"/>
          <w:lang w:eastAsia="zh-TW"/>
        </w:rPr>
        <w:t>錯誤件數</w:t>
      </w:r>
      <w:r w:rsidR="00263AA7" w:rsidRPr="00263AA7">
        <w:rPr>
          <w:rFonts w:ascii="新細明體" w:hAnsi="新細明體" w:hint="eastAsia"/>
          <w:kern w:val="2"/>
          <w:lang w:eastAsia="zh-TW"/>
        </w:rPr>
        <w:t>、</w:t>
      </w:r>
    </w:p>
    <w:p w:rsidR="008661FF" w:rsidRPr="00623FD7" w:rsidRDefault="008661FF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8661FF">
        <w:rPr>
          <w:rFonts w:ascii="新細明體" w:hAnsi="新細明體"/>
          <w:lang w:eastAsia="zh-TW"/>
        </w:rPr>
        <w:t>A</w:t>
      </w:r>
      <w:r w:rsidRPr="008661FF">
        <w:rPr>
          <w:rFonts w:ascii="新細明體" w:hAnsi="新細明體" w:hint="eastAsia"/>
          <w:lang w:eastAsia="zh-TW"/>
        </w:rPr>
        <w:t>_</w:t>
      </w:r>
      <w:r>
        <w:rPr>
          <w:rFonts w:ascii="新細明體" w:hAnsi="新細明體"/>
          <w:lang w:eastAsia="zh-TW"/>
        </w:rPr>
        <w:t>4</w:t>
      </w:r>
      <w:r w:rsidRPr="008661FF">
        <w:rPr>
          <w:rFonts w:ascii="新細明體" w:hAnsi="新細明體" w:hint="eastAsia"/>
          <w:lang w:eastAsia="zh-TW"/>
        </w:rPr>
        <w:t>錯誤件數</w:t>
      </w:r>
      <w:r w:rsidR="00263AA7" w:rsidRPr="00263AA7">
        <w:rPr>
          <w:rFonts w:ascii="新細明體" w:hAnsi="新細明體" w:hint="eastAsia"/>
          <w:kern w:val="2"/>
          <w:lang w:eastAsia="zh-TW"/>
        </w:rPr>
        <w:t>、</w:t>
      </w:r>
    </w:p>
    <w:p w:rsidR="008661FF" w:rsidRPr="00623FD7" w:rsidRDefault="008661FF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8661FF">
        <w:rPr>
          <w:rFonts w:ascii="新細明體" w:hAnsi="新細明體"/>
          <w:lang w:eastAsia="zh-TW"/>
        </w:rPr>
        <w:t>A</w:t>
      </w:r>
      <w:r w:rsidRPr="008661FF">
        <w:rPr>
          <w:rFonts w:ascii="新細明體" w:hAnsi="新細明體" w:hint="eastAsia"/>
          <w:lang w:eastAsia="zh-TW"/>
        </w:rPr>
        <w:t>_</w:t>
      </w:r>
      <w:r>
        <w:rPr>
          <w:rFonts w:ascii="新細明體" w:hAnsi="新細明體"/>
          <w:lang w:eastAsia="zh-TW"/>
        </w:rPr>
        <w:t>5</w:t>
      </w:r>
      <w:r w:rsidRPr="008661FF">
        <w:rPr>
          <w:rFonts w:ascii="新細明體" w:hAnsi="新細明體" w:hint="eastAsia"/>
          <w:lang w:eastAsia="zh-TW"/>
        </w:rPr>
        <w:t>錯誤件數</w:t>
      </w:r>
      <w:r w:rsidR="00263AA7" w:rsidRPr="00263AA7">
        <w:rPr>
          <w:rFonts w:ascii="新細明體" w:hAnsi="新細明體" w:hint="eastAsia"/>
          <w:kern w:val="2"/>
          <w:lang w:eastAsia="zh-TW"/>
        </w:rPr>
        <w:t>、</w:t>
      </w:r>
    </w:p>
    <w:p w:rsidR="008661FF" w:rsidRPr="00623FD7" w:rsidRDefault="008661FF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B_1</w:t>
      </w:r>
      <w:r w:rsidRPr="008661FF">
        <w:rPr>
          <w:rFonts w:ascii="新細明體" w:hAnsi="新細明體" w:hint="eastAsia"/>
          <w:lang w:eastAsia="zh-TW"/>
        </w:rPr>
        <w:t>錯誤件數</w:t>
      </w:r>
      <w:r w:rsidR="00263AA7" w:rsidRPr="00263AA7">
        <w:rPr>
          <w:rFonts w:ascii="新細明體" w:hAnsi="新細明體" w:hint="eastAsia"/>
          <w:kern w:val="2"/>
          <w:lang w:eastAsia="zh-TW"/>
        </w:rPr>
        <w:t>、</w:t>
      </w:r>
    </w:p>
    <w:p w:rsidR="008661FF" w:rsidRPr="00623FD7" w:rsidRDefault="008661FF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lang w:eastAsia="zh-TW"/>
        </w:rPr>
        <w:t>C</w:t>
      </w:r>
      <w:r w:rsidRPr="008661FF">
        <w:rPr>
          <w:rFonts w:ascii="新細明體" w:hAnsi="新細明體" w:hint="eastAsia"/>
          <w:lang w:eastAsia="zh-TW"/>
        </w:rPr>
        <w:t>_</w:t>
      </w:r>
      <w:r>
        <w:rPr>
          <w:rFonts w:ascii="新細明體" w:hAnsi="新細明體"/>
          <w:lang w:eastAsia="zh-TW"/>
        </w:rPr>
        <w:t>1</w:t>
      </w:r>
      <w:r w:rsidRPr="008661FF">
        <w:rPr>
          <w:rFonts w:ascii="新細明體" w:hAnsi="新細明體" w:hint="eastAsia"/>
          <w:lang w:eastAsia="zh-TW"/>
        </w:rPr>
        <w:t>錯誤件數</w:t>
      </w:r>
      <w:r w:rsidR="00263AA7" w:rsidRPr="00263AA7">
        <w:rPr>
          <w:rFonts w:ascii="新細明體" w:hAnsi="新細明體" w:hint="eastAsia"/>
          <w:kern w:val="2"/>
          <w:lang w:eastAsia="zh-TW"/>
        </w:rPr>
        <w:t>、</w:t>
      </w:r>
    </w:p>
    <w:p w:rsidR="008661FF" w:rsidRPr="00623FD7" w:rsidRDefault="008661FF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lang w:eastAsia="zh-TW"/>
        </w:rPr>
        <w:lastRenderedPageBreak/>
        <w:t>C</w:t>
      </w:r>
      <w:r w:rsidRPr="008661FF">
        <w:rPr>
          <w:rFonts w:ascii="新細明體" w:hAnsi="新細明體" w:hint="eastAsia"/>
          <w:lang w:eastAsia="zh-TW"/>
        </w:rPr>
        <w:t>_</w:t>
      </w:r>
      <w:r>
        <w:rPr>
          <w:rFonts w:ascii="新細明體" w:hAnsi="新細明體"/>
          <w:lang w:eastAsia="zh-TW"/>
        </w:rPr>
        <w:t>2</w:t>
      </w:r>
      <w:r w:rsidRPr="008661FF">
        <w:rPr>
          <w:rFonts w:ascii="新細明體" w:hAnsi="新細明體" w:hint="eastAsia"/>
          <w:lang w:eastAsia="zh-TW"/>
        </w:rPr>
        <w:t>錯誤件數</w:t>
      </w:r>
      <w:r w:rsidR="00263AA7" w:rsidRPr="00263AA7">
        <w:rPr>
          <w:rFonts w:ascii="新細明體" w:hAnsi="新細明體" w:hint="eastAsia"/>
          <w:kern w:val="2"/>
          <w:lang w:eastAsia="zh-TW"/>
        </w:rPr>
        <w:t>、</w:t>
      </w:r>
    </w:p>
    <w:p w:rsidR="008661FF" w:rsidRPr="00623FD7" w:rsidRDefault="008661FF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lang w:eastAsia="zh-TW"/>
        </w:rPr>
        <w:t>C</w:t>
      </w:r>
      <w:r w:rsidRPr="008661FF">
        <w:rPr>
          <w:rFonts w:ascii="新細明體" w:hAnsi="新細明體" w:hint="eastAsia"/>
          <w:lang w:eastAsia="zh-TW"/>
        </w:rPr>
        <w:t>_</w:t>
      </w:r>
      <w:r>
        <w:rPr>
          <w:rFonts w:ascii="新細明體" w:hAnsi="新細明體"/>
          <w:lang w:eastAsia="zh-TW"/>
        </w:rPr>
        <w:t>3</w:t>
      </w:r>
      <w:r w:rsidRPr="008661FF">
        <w:rPr>
          <w:rFonts w:ascii="新細明體" w:hAnsi="新細明體" w:hint="eastAsia"/>
          <w:lang w:eastAsia="zh-TW"/>
        </w:rPr>
        <w:t>錯誤件數</w:t>
      </w:r>
      <w:r w:rsidR="00263AA7" w:rsidRPr="00263AA7">
        <w:rPr>
          <w:rFonts w:ascii="新細明體" w:hAnsi="新細明體" w:hint="eastAsia"/>
          <w:kern w:val="2"/>
          <w:lang w:eastAsia="zh-TW"/>
        </w:rPr>
        <w:t>、</w:t>
      </w:r>
    </w:p>
    <w:p w:rsidR="008661FF" w:rsidRPr="00623FD7" w:rsidRDefault="008661FF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lang w:eastAsia="zh-TW"/>
        </w:rPr>
        <w:t>C</w:t>
      </w:r>
      <w:r w:rsidRPr="008661FF">
        <w:rPr>
          <w:rFonts w:ascii="新細明體" w:hAnsi="新細明體" w:hint="eastAsia"/>
          <w:lang w:eastAsia="zh-TW"/>
        </w:rPr>
        <w:t>_</w:t>
      </w:r>
      <w:r>
        <w:rPr>
          <w:rFonts w:ascii="新細明體" w:hAnsi="新細明體"/>
          <w:lang w:eastAsia="zh-TW"/>
        </w:rPr>
        <w:t>4</w:t>
      </w:r>
      <w:r w:rsidRPr="008661FF">
        <w:rPr>
          <w:rFonts w:ascii="新細明體" w:hAnsi="新細明體" w:hint="eastAsia"/>
          <w:lang w:eastAsia="zh-TW"/>
        </w:rPr>
        <w:t>錯誤件數</w:t>
      </w:r>
      <w:r w:rsidR="00263AA7" w:rsidRPr="00263AA7">
        <w:rPr>
          <w:rFonts w:ascii="新細明體" w:hAnsi="新細明體" w:hint="eastAsia"/>
          <w:kern w:val="2"/>
          <w:lang w:eastAsia="zh-TW"/>
        </w:rPr>
        <w:t>、</w:t>
      </w:r>
    </w:p>
    <w:p w:rsidR="008661FF" w:rsidRPr="00623FD7" w:rsidRDefault="008661FF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lang w:eastAsia="zh-TW"/>
        </w:rPr>
        <w:t>C</w:t>
      </w:r>
      <w:r w:rsidRPr="008661FF">
        <w:rPr>
          <w:rFonts w:ascii="新細明體" w:hAnsi="新細明體" w:hint="eastAsia"/>
          <w:lang w:eastAsia="zh-TW"/>
        </w:rPr>
        <w:t>_</w:t>
      </w:r>
      <w:r>
        <w:rPr>
          <w:rFonts w:ascii="新細明體" w:hAnsi="新細明體"/>
          <w:lang w:eastAsia="zh-TW"/>
        </w:rPr>
        <w:t>5</w:t>
      </w:r>
      <w:r w:rsidRPr="008661FF">
        <w:rPr>
          <w:rFonts w:ascii="新細明體" w:hAnsi="新細明體" w:hint="eastAsia"/>
          <w:lang w:eastAsia="zh-TW"/>
        </w:rPr>
        <w:t>錯誤件數</w:t>
      </w:r>
      <w:r w:rsidR="00263AA7" w:rsidRPr="00263AA7">
        <w:rPr>
          <w:rFonts w:ascii="新細明體" w:hAnsi="新細明體" w:hint="eastAsia"/>
          <w:kern w:val="2"/>
          <w:lang w:eastAsia="zh-TW"/>
        </w:rPr>
        <w:t>、</w:t>
      </w:r>
    </w:p>
    <w:p w:rsidR="00BE6105" w:rsidRPr="00623FD7" w:rsidRDefault="008661FF" w:rsidP="002165C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lang w:eastAsia="zh-TW"/>
        </w:rPr>
        <w:t>C</w:t>
      </w:r>
      <w:r w:rsidRPr="008661FF">
        <w:rPr>
          <w:rFonts w:ascii="新細明體" w:hAnsi="新細明體" w:hint="eastAsia"/>
          <w:lang w:eastAsia="zh-TW"/>
        </w:rPr>
        <w:t>_</w:t>
      </w:r>
      <w:r>
        <w:rPr>
          <w:rFonts w:ascii="新細明體" w:hAnsi="新細明體"/>
          <w:lang w:eastAsia="zh-TW"/>
        </w:rPr>
        <w:t>6</w:t>
      </w:r>
      <w:r w:rsidRPr="008661FF">
        <w:rPr>
          <w:rFonts w:ascii="新細明體" w:hAnsi="新細明體" w:hint="eastAsia"/>
          <w:lang w:eastAsia="zh-TW"/>
        </w:rPr>
        <w:t>錯誤件數</w:t>
      </w:r>
    </w:p>
    <w:p w:rsidR="00966457" w:rsidRPr="00623FD7" w:rsidRDefault="00966457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查詢條件變數 : 都先給null 初始化</w:t>
      </w:r>
    </w:p>
    <w:p w:rsidR="00966457" w:rsidRPr="00623FD7" w:rsidRDefault="007C335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="00966457" w:rsidRPr="00623FD7">
        <w:rPr>
          <w:rFonts w:ascii="新細明體" w:hAnsi="新細明體" w:hint="eastAsia"/>
          <w:kern w:val="2"/>
          <w:lang w:eastAsia="zh-TW"/>
        </w:rPr>
        <w:t>STR_DATE 開始日期</w:t>
      </w:r>
    </w:p>
    <w:p w:rsidR="00966457" w:rsidRPr="00623FD7" w:rsidRDefault="007C335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="00966457" w:rsidRPr="00623FD7">
        <w:rPr>
          <w:rFonts w:ascii="新細明體" w:hAnsi="新細明體" w:hint="eastAsia"/>
          <w:kern w:val="2"/>
          <w:lang w:eastAsia="zh-TW"/>
        </w:rPr>
        <w:t>END_DATE結束日期</w:t>
      </w:r>
    </w:p>
    <w:p w:rsidR="00966457" w:rsidRPr="00623FD7" w:rsidRDefault="007C335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="00966457" w:rsidRPr="00623FD7">
        <w:rPr>
          <w:rFonts w:ascii="新細明體" w:hAnsi="新細明體" w:hint="eastAsia"/>
          <w:kern w:val="2"/>
          <w:lang w:eastAsia="zh-TW"/>
        </w:rPr>
        <w:t>STAT_TYPE統計週期</w:t>
      </w:r>
    </w:p>
    <w:p w:rsidR="00966457" w:rsidRPr="00623FD7" w:rsidRDefault="007C335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="00966457" w:rsidRPr="00623FD7">
        <w:rPr>
          <w:rFonts w:ascii="新細明體" w:hAnsi="新細明體" w:hint="eastAsia"/>
          <w:kern w:val="2"/>
          <w:lang w:eastAsia="zh-TW"/>
        </w:rPr>
        <w:t>SYS_NO業務別</w:t>
      </w:r>
    </w:p>
    <w:p w:rsidR="00E46777" w:rsidRPr="00623FD7" w:rsidRDefault="007C335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="00966457" w:rsidRPr="00623FD7">
        <w:rPr>
          <w:rFonts w:ascii="新細明體" w:hAnsi="新細明體" w:hint="eastAsia"/>
          <w:kern w:val="2"/>
          <w:lang w:eastAsia="zh-TW"/>
        </w:rPr>
        <w:t>CLAM_DIV_NO核賠單位</w:t>
      </w:r>
    </w:p>
    <w:p w:rsidR="00421442" w:rsidRPr="00623FD7" w:rsidRDefault="00421442" w:rsidP="00421442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存放各類巡檢明細LIST物件</w:t>
      </w:r>
    </w:p>
    <w:p w:rsidR="00421442" w:rsidRPr="00623FD7" w:rsidRDefault="00421442" w:rsidP="0042144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A_1_</w:t>
      </w:r>
      <w:r w:rsidRPr="00623FD7">
        <w:rPr>
          <w:rFonts w:ascii="新細明體" w:hAnsi="新細明體"/>
          <w:kern w:val="2"/>
          <w:lang w:eastAsia="zh-TW"/>
        </w:rPr>
        <w:t xml:space="preserve">LIST, </w:t>
      </w:r>
      <w:r w:rsidRPr="00623FD7">
        <w:rPr>
          <w:rFonts w:ascii="新細明體" w:hAnsi="新細明體" w:hint="eastAsia"/>
          <w:kern w:val="2"/>
          <w:lang w:eastAsia="zh-TW"/>
        </w:rPr>
        <w:t>A_</w:t>
      </w:r>
      <w:r w:rsidRPr="00623FD7">
        <w:rPr>
          <w:rFonts w:ascii="新細明體" w:hAnsi="新細明體"/>
          <w:kern w:val="2"/>
          <w:lang w:eastAsia="zh-TW"/>
        </w:rPr>
        <w:t>2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LIST,</w:t>
      </w:r>
      <w:r w:rsidRPr="00623FD7">
        <w:rPr>
          <w:rFonts w:ascii="新細明體" w:hAnsi="新細明體" w:hint="eastAsia"/>
          <w:kern w:val="2"/>
          <w:lang w:eastAsia="zh-TW"/>
        </w:rPr>
        <w:t xml:space="preserve"> A_</w:t>
      </w:r>
      <w:r w:rsidRPr="00623FD7">
        <w:rPr>
          <w:rFonts w:ascii="新細明體" w:hAnsi="新細明體"/>
          <w:kern w:val="2"/>
          <w:lang w:eastAsia="zh-TW"/>
        </w:rPr>
        <w:t>3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LIST,</w:t>
      </w:r>
      <w:r w:rsidRPr="00623FD7">
        <w:rPr>
          <w:rFonts w:ascii="新細明體" w:hAnsi="新細明體" w:hint="eastAsia"/>
          <w:kern w:val="2"/>
          <w:lang w:eastAsia="zh-TW"/>
        </w:rPr>
        <w:t xml:space="preserve"> A_</w:t>
      </w:r>
      <w:r w:rsidRPr="00623FD7">
        <w:rPr>
          <w:rFonts w:ascii="新細明體" w:hAnsi="新細明體"/>
          <w:kern w:val="2"/>
          <w:lang w:eastAsia="zh-TW"/>
        </w:rPr>
        <w:t>4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LIST,</w:t>
      </w:r>
      <w:r w:rsidRPr="00623FD7">
        <w:rPr>
          <w:rFonts w:ascii="新細明體" w:hAnsi="新細明體" w:hint="eastAsia"/>
          <w:kern w:val="2"/>
          <w:lang w:eastAsia="zh-TW"/>
        </w:rPr>
        <w:t xml:space="preserve"> A_</w:t>
      </w:r>
      <w:r w:rsidRPr="00623FD7">
        <w:rPr>
          <w:rFonts w:ascii="新細明體" w:hAnsi="新細明體"/>
          <w:kern w:val="2"/>
          <w:lang w:eastAsia="zh-TW"/>
        </w:rPr>
        <w:t>5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LIST,</w:t>
      </w:r>
    </w:p>
    <w:p w:rsidR="00421442" w:rsidRPr="00623FD7" w:rsidRDefault="00421442" w:rsidP="0042144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B_1_</w:t>
      </w:r>
      <w:r w:rsidRPr="00623FD7">
        <w:rPr>
          <w:rFonts w:ascii="新細明體" w:hAnsi="新細明體"/>
          <w:kern w:val="2"/>
          <w:lang w:eastAsia="zh-TW"/>
        </w:rPr>
        <w:t>LIST,</w:t>
      </w:r>
    </w:p>
    <w:p w:rsidR="00421442" w:rsidRPr="00623FD7" w:rsidRDefault="00421442" w:rsidP="0042144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C</w:t>
      </w:r>
      <w:r w:rsidRPr="00623FD7">
        <w:rPr>
          <w:rFonts w:ascii="新細明體" w:hAnsi="新細明體" w:hint="eastAsia"/>
          <w:kern w:val="2"/>
          <w:lang w:eastAsia="zh-TW"/>
        </w:rPr>
        <w:t>_1_</w:t>
      </w:r>
      <w:r w:rsidRPr="00623FD7">
        <w:rPr>
          <w:rFonts w:ascii="新細明體" w:hAnsi="新細明體"/>
          <w:kern w:val="2"/>
          <w:lang w:eastAsia="zh-TW"/>
        </w:rPr>
        <w:t>LIST, C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2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LIST,</w:t>
      </w:r>
      <w:r w:rsidRPr="00623FD7">
        <w:rPr>
          <w:rFonts w:ascii="新細明體" w:hAnsi="新細明體" w:hint="eastAsia"/>
          <w:kern w:val="2"/>
          <w:lang w:eastAsia="zh-TW"/>
        </w:rPr>
        <w:t xml:space="preserve"> </w:t>
      </w:r>
      <w:r w:rsidRPr="00623FD7">
        <w:rPr>
          <w:rFonts w:ascii="新細明體" w:hAnsi="新細明體"/>
          <w:kern w:val="2"/>
          <w:lang w:eastAsia="zh-TW"/>
        </w:rPr>
        <w:t>C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3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LIST,</w:t>
      </w:r>
      <w:r w:rsidRPr="00623FD7">
        <w:rPr>
          <w:rFonts w:ascii="新細明體" w:hAnsi="新細明體" w:hint="eastAsia"/>
          <w:kern w:val="2"/>
          <w:lang w:eastAsia="zh-TW"/>
        </w:rPr>
        <w:t xml:space="preserve"> </w:t>
      </w:r>
      <w:r w:rsidRPr="00623FD7">
        <w:rPr>
          <w:rFonts w:ascii="新細明體" w:hAnsi="新細明體"/>
          <w:kern w:val="2"/>
          <w:lang w:eastAsia="zh-TW"/>
        </w:rPr>
        <w:t>C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4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LIST,</w:t>
      </w:r>
      <w:r w:rsidRPr="00623FD7">
        <w:rPr>
          <w:rFonts w:ascii="新細明體" w:hAnsi="新細明體" w:hint="eastAsia"/>
          <w:kern w:val="2"/>
          <w:lang w:eastAsia="zh-TW"/>
        </w:rPr>
        <w:t xml:space="preserve"> </w:t>
      </w:r>
      <w:r w:rsidRPr="00623FD7">
        <w:rPr>
          <w:rFonts w:ascii="新細明體" w:hAnsi="新細明體"/>
          <w:kern w:val="2"/>
          <w:lang w:eastAsia="zh-TW"/>
        </w:rPr>
        <w:t>C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5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LIST, C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6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</w:t>
      </w:r>
    </w:p>
    <w:p w:rsidR="00421442" w:rsidRPr="00623FD7" w:rsidRDefault="00421442" w:rsidP="00123F2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將各類巡檢明細LIST物件 塞入第一筆欄位名稱</w:t>
      </w:r>
    </w:p>
    <w:p w:rsidR="00421442" w:rsidRPr="00623FD7" w:rsidRDefault="00FF7E5B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A_1_</w:t>
      </w:r>
      <w:r w:rsidRPr="00623FD7">
        <w:rPr>
          <w:rFonts w:ascii="新細明體" w:hAnsi="新細明體"/>
          <w:kern w:val="2"/>
          <w:lang w:eastAsia="zh-TW"/>
        </w:rPr>
        <w:t xml:space="preserve">LIST, </w:t>
      </w:r>
      <w:r w:rsidRPr="00623FD7">
        <w:rPr>
          <w:rFonts w:ascii="新細明體" w:hAnsi="新細明體" w:hint="eastAsia"/>
          <w:kern w:val="2"/>
          <w:lang w:eastAsia="zh-TW"/>
        </w:rPr>
        <w:t>A_</w:t>
      </w:r>
      <w:r w:rsidRPr="00623FD7">
        <w:rPr>
          <w:rFonts w:ascii="新細明體" w:hAnsi="新細明體"/>
          <w:kern w:val="2"/>
          <w:lang w:eastAsia="zh-TW"/>
        </w:rPr>
        <w:t>2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LIST,</w:t>
      </w:r>
      <w:r w:rsidRPr="00623FD7">
        <w:rPr>
          <w:rFonts w:ascii="新細明體" w:hAnsi="新細明體" w:hint="eastAsia"/>
          <w:kern w:val="2"/>
          <w:lang w:eastAsia="zh-TW"/>
        </w:rPr>
        <w:t xml:space="preserve"> A_</w:t>
      </w:r>
      <w:r w:rsidRPr="00623FD7">
        <w:rPr>
          <w:rFonts w:ascii="新細明體" w:hAnsi="新細明體"/>
          <w:kern w:val="2"/>
          <w:lang w:eastAsia="zh-TW"/>
        </w:rPr>
        <w:t>3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LIST,</w:t>
      </w:r>
      <w:r w:rsidRPr="00623FD7">
        <w:rPr>
          <w:rFonts w:ascii="新細明體" w:hAnsi="新細明體" w:hint="eastAsia"/>
          <w:kern w:val="2"/>
          <w:lang w:eastAsia="zh-TW"/>
        </w:rPr>
        <w:t xml:space="preserve"> A_</w:t>
      </w:r>
      <w:r w:rsidRPr="00623FD7">
        <w:rPr>
          <w:rFonts w:ascii="新細明體" w:hAnsi="新細明體"/>
          <w:kern w:val="2"/>
          <w:lang w:eastAsia="zh-TW"/>
        </w:rPr>
        <w:t>4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LIST,</w:t>
      </w:r>
      <w:r w:rsidRPr="00623FD7">
        <w:rPr>
          <w:rFonts w:ascii="新細明體" w:hAnsi="新細明體" w:hint="eastAsia"/>
          <w:kern w:val="2"/>
          <w:lang w:eastAsia="zh-TW"/>
        </w:rPr>
        <w:t xml:space="preserve"> A_</w:t>
      </w:r>
      <w:r w:rsidRPr="00623FD7">
        <w:rPr>
          <w:rFonts w:ascii="新細明體" w:hAnsi="新細明體"/>
          <w:kern w:val="2"/>
          <w:lang w:eastAsia="zh-TW"/>
        </w:rPr>
        <w:t>5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</w:t>
      </w:r>
      <w:r w:rsidRPr="00623FD7">
        <w:rPr>
          <w:rFonts w:ascii="新細明體" w:hAnsi="新細明體" w:hint="eastAsia"/>
          <w:kern w:val="2"/>
          <w:lang w:eastAsia="zh-TW"/>
        </w:rPr>
        <w:t xml:space="preserve"> 都是 塞下列表</w:t>
      </w:r>
      <w:r w:rsidR="00792728" w:rsidRPr="00623FD7">
        <w:rPr>
          <w:rFonts w:ascii="新細明體" w:hAnsi="新細明體" w:hint="eastAsia"/>
          <w:kern w:val="2"/>
          <w:lang w:eastAsia="zh-TW"/>
        </w:rPr>
        <w:t>頭</w:t>
      </w:r>
    </w:p>
    <w:p w:rsidR="00FF7E5B" w:rsidRPr="00623FD7" w:rsidRDefault="00FF7E5B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SET $HEAD_LIST = 空的LIST</w:t>
      </w:r>
    </w:p>
    <w:p w:rsidR="00FF7E5B" w:rsidRPr="00623FD7" w:rsidRDefault="00FF7E5B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$HEAD_LIST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 xml:space="preserve">塞入 </w:t>
      </w:r>
      <w:r w:rsidR="00AD0FE2" w:rsidRPr="00623FD7">
        <w:rPr>
          <w:rFonts w:ascii="新細明體" w:hAnsi="新細明體"/>
          <w:kern w:val="2"/>
          <w:lang w:eastAsia="zh-TW"/>
        </w:rPr>
        <w:t>‘資料日期’</w:t>
      </w:r>
    </w:p>
    <w:p w:rsidR="00FF7E5B" w:rsidRPr="00623FD7" w:rsidRDefault="00FF7E5B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$HEAD_LIST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塞入</w:t>
      </w:r>
      <w:r w:rsidR="00AD0FE2" w:rsidRPr="00623FD7">
        <w:rPr>
          <w:rFonts w:ascii="新細明體" w:hAnsi="新細明體" w:hint="eastAsia"/>
          <w:kern w:val="2"/>
          <w:lang w:eastAsia="zh-TW"/>
        </w:rPr>
        <w:t xml:space="preserve"> </w:t>
      </w:r>
      <w:r w:rsidR="00AD0FE2" w:rsidRPr="00623FD7">
        <w:rPr>
          <w:rFonts w:ascii="新細明體" w:hAnsi="新細明體"/>
          <w:kern w:val="2"/>
          <w:lang w:eastAsia="zh-TW"/>
        </w:rPr>
        <w:t>‘</w:t>
      </w:r>
      <w:r w:rsidR="00AD0FE2" w:rsidRPr="00623FD7">
        <w:rPr>
          <w:rFonts w:ascii="新細明體" w:hAnsi="新細明體" w:hint="eastAsia"/>
          <w:kern w:val="2"/>
          <w:lang w:eastAsia="zh-TW"/>
        </w:rPr>
        <w:t>週期</w:t>
      </w:r>
      <w:r w:rsidR="00AD0FE2" w:rsidRPr="00623FD7">
        <w:rPr>
          <w:rFonts w:ascii="新細明體" w:hAnsi="新細明體"/>
          <w:kern w:val="2"/>
          <w:lang w:eastAsia="zh-TW"/>
        </w:rPr>
        <w:t>’</w:t>
      </w:r>
    </w:p>
    <w:p w:rsidR="00FF7E5B" w:rsidRPr="00623FD7" w:rsidRDefault="00FF7E5B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$HEAD_LIST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塞入</w:t>
      </w:r>
      <w:r w:rsidR="00AD0FE2" w:rsidRPr="00623FD7">
        <w:rPr>
          <w:rFonts w:ascii="新細明體" w:hAnsi="新細明體" w:hint="eastAsia"/>
          <w:kern w:val="2"/>
          <w:lang w:eastAsia="zh-TW"/>
        </w:rPr>
        <w:t xml:space="preserve"> </w:t>
      </w:r>
      <w:r w:rsidR="00AD0FE2" w:rsidRPr="00623FD7">
        <w:rPr>
          <w:rFonts w:ascii="新細明體" w:hAnsi="新細明體"/>
          <w:kern w:val="2"/>
          <w:lang w:eastAsia="zh-TW"/>
        </w:rPr>
        <w:t>‘</w:t>
      </w:r>
      <w:r w:rsidR="00AD0FE2" w:rsidRPr="00623FD7">
        <w:rPr>
          <w:rFonts w:ascii="新細明體" w:hAnsi="新細明體" w:hint="eastAsia"/>
          <w:kern w:val="2"/>
          <w:lang w:eastAsia="zh-TW"/>
        </w:rPr>
        <w:t>業務別</w:t>
      </w:r>
      <w:r w:rsidR="00AD0FE2" w:rsidRPr="00623FD7">
        <w:rPr>
          <w:rFonts w:ascii="新細明體" w:hAnsi="新細明體"/>
          <w:kern w:val="2"/>
          <w:lang w:eastAsia="zh-TW"/>
        </w:rPr>
        <w:t>’</w:t>
      </w:r>
    </w:p>
    <w:p w:rsidR="00FF7E5B" w:rsidRPr="00623FD7" w:rsidRDefault="00FF7E5B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$HEAD_LIST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塞入</w:t>
      </w:r>
      <w:r w:rsidR="00AD0FE2" w:rsidRPr="00623FD7">
        <w:rPr>
          <w:rFonts w:ascii="新細明體" w:hAnsi="新細明體" w:hint="eastAsia"/>
          <w:kern w:val="2"/>
          <w:lang w:eastAsia="zh-TW"/>
        </w:rPr>
        <w:t xml:space="preserve">  </w:t>
      </w:r>
      <w:r w:rsidR="00AD0FE2" w:rsidRPr="00623FD7">
        <w:rPr>
          <w:rFonts w:ascii="新細明體" w:hAnsi="新細明體"/>
          <w:kern w:val="2"/>
          <w:lang w:eastAsia="zh-TW"/>
        </w:rPr>
        <w:t>‘</w:t>
      </w:r>
      <w:r w:rsidR="00AD0FE2" w:rsidRPr="00623FD7">
        <w:rPr>
          <w:rFonts w:ascii="新細明體" w:hAnsi="新細明體" w:hint="eastAsia"/>
          <w:kern w:val="2"/>
          <w:lang w:eastAsia="zh-TW"/>
        </w:rPr>
        <w:t>核賠單位</w:t>
      </w:r>
      <w:r w:rsidR="00AD0FE2" w:rsidRPr="00623FD7">
        <w:rPr>
          <w:rFonts w:ascii="新細明體" w:hAnsi="新細明體"/>
          <w:kern w:val="2"/>
          <w:lang w:eastAsia="zh-TW"/>
        </w:rPr>
        <w:t>’</w:t>
      </w:r>
    </w:p>
    <w:p w:rsidR="00FF7E5B" w:rsidRPr="00623FD7" w:rsidRDefault="00FF7E5B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$HEAD_LIST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塞入</w:t>
      </w:r>
      <w:r w:rsidR="00792728" w:rsidRPr="00623FD7">
        <w:rPr>
          <w:rFonts w:ascii="新細明體" w:hAnsi="新細明體" w:hint="eastAsia"/>
          <w:kern w:val="2"/>
          <w:lang w:eastAsia="zh-TW"/>
        </w:rPr>
        <w:t xml:space="preserve"> </w:t>
      </w:r>
      <w:r w:rsidR="00792728" w:rsidRPr="00623FD7">
        <w:rPr>
          <w:rFonts w:ascii="新細明體" w:hAnsi="新細明體"/>
          <w:kern w:val="2"/>
          <w:lang w:eastAsia="zh-TW"/>
        </w:rPr>
        <w:t>‘</w:t>
      </w:r>
      <w:r w:rsidR="00792728" w:rsidRPr="00623FD7">
        <w:rPr>
          <w:rFonts w:ascii="新細明體" w:hAnsi="新細明體" w:hint="eastAsia"/>
          <w:kern w:val="2"/>
          <w:lang w:eastAsia="zh-TW"/>
        </w:rPr>
        <w:t>數字</w:t>
      </w:r>
      <w:r w:rsidR="00792728" w:rsidRPr="00623FD7">
        <w:rPr>
          <w:rFonts w:ascii="新細明體" w:hAnsi="新細明體"/>
          <w:kern w:val="2"/>
          <w:lang w:eastAsia="zh-TW"/>
        </w:rPr>
        <w:t>’</w:t>
      </w:r>
    </w:p>
    <w:p w:rsidR="00792728" w:rsidRPr="00623FD7" w:rsidRDefault="00792728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A_1_</w:t>
      </w:r>
      <w:r w:rsidRPr="00623FD7">
        <w:rPr>
          <w:rFonts w:ascii="新細明體" w:hAnsi="新細明體"/>
          <w:kern w:val="2"/>
          <w:lang w:eastAsia="zh-TW"/>
        </w:rPr>
        <w:t xml:space="preserve">LIST, </w:t>
      </w:r>
      <w:r w:rsidRPr="00623FD7">
        <w:rPr>
          <w:rFonts w:ascii="新細明體" w:hAnsi="新細明體" w:hint="eastAsia"/>
          <w:kern w:val="2"/>
          <w:lang w:eastAsia="zh-TW"/>
        </w:rPr>
        <w:t>A_</w:t>
      </w:r>
      <w:r w:rsidRPr="00623FD7">
        <w:rPr>
          <w:rFonts w:ascii="新細明體" w:hAnsi="新細明體"/>
          <w:kern w:val="2"/>
          <w:lang w:eastAsia="zh-TW"/>
        </w:rPr>
        <w:t>2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LIST,</w:t>
      </w:r>
      <w:r w:rsidRPr="00623FD7">
        <w:rPr>
          <w:rFonts w:ascii="新細明體" w:hAnsi="新細明體" w:hint="eastAsia"/>
          <w:kern w:val="2"/>
          <w:lang w:eastAsia="zh-TW"/>
        </w:rPr>
        <w:t xml:space="preserve"> A_</w:t>
      </w:r>
      <w:r w:rsidRPr="00623FD7">
        <w:rPr>
          <w:rFonts w:ascii="新細明體" w:hAnsi="新細明體"/>
          <w:kern w:val="2"/>
          <w:lang w:eastAsia="zh-TW"/>
        </w:rPr>
        <w:t>3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LIST,</w:t>
      </w:r>
      <w:r w:rsidRPr="00623FD7">
        <w:rPr>
          <w:rFonts w:ascii="新細明體" w:hAnsi="新細明體" w:hint="eastAsia"/>
          <w:kern w:val="2"/>
          <w:lang w:eastAsia="zh-TW"/>
        </w:rPr>
        <w:t xml:space="preserve"> A_</w:t>
      </w:r>
      <w:r w:rsidRPr="00623FD7">
        <w:rPr>
          <w:rFonts w:ascii="新細明體" w:hAnsi="新細明體"/>
          <w:kern w:val="2"/>
          <w:lang w:eastAsia="zh-TW"/>
        </w:rPr>
        <w:t>4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LIST,</w:t>
      </w:r>
      <w:r w:rsidRPr="00623FD7">
        <w:rPr>
          <w:rFonts w:ascii="新細明體" w:hAnsi="新細明體" w:hint="eastAsia"/>
          <w:kern w:val="2"/>
          <w:lang w:eastAsia="zh-TW"/>
        </w:rPr>
        <w:t xml:space="preserve"> A_</w:t>
      </w:r>
      <w:r w:rsidRPr="00623FD7">
        <w:rPr>
          <w:rFonts w:ascii="新細明體" w:hAnsi="新細明體"/>
          <w:kern w:val="2"/>
          <w:lang w:eastAsia="zh-TW"/>
        </w:rPr>
        <w:t>5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</w:t>
      </w:r>
      <w:r w:rsidRPr="00623FD7">
        <w:rPr>
          <w:rFonts w:ascii="新細明體" w:hAnsi="新細明體" w:hint="eastAsia"/>
          <w:kern w:val="2"/>
          <w:lang w:eastAsia="zh-TW"/>
        </w:rPr>
        <w:t xml:space="preserve">  塞入 $HEAD_LIST </w:t>
      </w:r>
    </w:p>
    <w:p w:rsidR="00B22EB1" w:rsidRPr="00623FD7" w:rsidRDefault="00F839FC" w:rsidP="00123F2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B_1_</w:t>
      </w:r>
      <w:r w:rsidRPr="00623FD7">
        <w:rPr>
          <w:rFonts w:ascii="新細明體" w:hAnsi="新細明體"/>
          <w:kern w:val="2"/>
          <w:lang w:eastAsia="zh-TW"/>
        </w:rPr>
        <w:t>LIST</w:t>
      </w:r>
      <w:r w:rsidRPr="00623FD7">
        <w:rPr>
          <w:rFonts w:ascii="新細明體" w:hAnsi="新細明體" w:hint="eastAsia"/>
          <w:kern w:val="2"/>
          <w:lang w:eastAsia="zh-TW"/>
        </w:rPr>
        <w:t xml:space="preserve"> 塞下列表頭</w:t>
      </w:r>
    </w:p>
    <w:p w:rsidR="00DE60E6" w:rsidRPr="00623FD7" w:rsidRDefault="00DE60E6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SET $HEAD_LIST = 空的LIST</w:t>
      </w:r>
    </w:p>
    <w:p w:rsidR="00DE60E6" w:rsidRPr="00623FD7" w:rsidRDefault="00DE60E6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$HEAD_LIST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 xml:space="preserve">塞入 </w:t>
      </w:r>
      <w:r w:rsidRPr="00623FD7">
        <w:rPr>
          <w:rFonts w:ascii="新細明體" w:hAnsi="新細明體"/>
          <w:kern w:val="2"/>
          <w:lang w:eastAsia="zh-TW"/>
        </w:rPr>
        <w:t>‘資料日期’</w:t>
      </w:r>
    </w:p>
    <w:p w:rsidR="00DE60E6" w:rsidRPr="00623FD7" w:rsidRDefault="00DE60E6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$HEAD_LIST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 xml:space="preserve">塞入 </w:t>
      </w:r>
      <w:r w:rsidRPr="00623FD7">
        <w:rPr>
          <w:rFonts w:ascii="新細明體" w:hAnsi="新細明體"/>
          <w:kern w:val="2"/>
          <w:lang w:eastAsia="zh-TW"/>
        </w:rPr>
        <w:t>‘</w:t>
      </w:r>
      <w:r w:rsidRPr="00623FD7">
        <w:rPr>
          <w:rFonts w:ascii="新細明體" w:hAnsi="新細明體" w:hint="eastAsia"/>
          <w:kern w:val="2"/>
          <w:lang w:eastAsia="zh-TW"/>
        </w:rPr>
        <w:t>週期</w:t>
      </w:r>
      <w:r w:rsidRPr="00623FD7">
        <w:rPr>
          <w:rFonts w:ascii="新細明體" w:hAnsi="新細明體"/>
          <w:kern w:val="2"/>
          <w:lang w:eastAsia="zh-TW"/>
        </w:rPr>
        <w:t>’</w:t>
      </w:r>
    </w:p>
    <w:p w:rsidR="00DE60E6" w:rsidRPr="00623FD7" w:rsidRDefault="00DE60E6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$HEAD_LIST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 xml:space="preserve">塞入 </w:t>
      </w:r>
      <w:r w:rsidRPr="00623FD7">
        <w:rPr>
          <w:rFonts w:ascii="新細明體" w:hAnsi="新細明體"/>
          <w:kern w:val="2"/>
          <w:lang w:eastAsia="zh-TW"/>
        </w:rPr>
        <w:t>‘</w:t>
      </w:r>
      <w:r w:rsidRPr="00623FD7">
        <w:rPr>
          <w:rFonts w:ascii="新細明體" w:hAnsi="新細明體" w:hint="eastAsia"/>
          <w:kern w:val="2"/>
          <w:lang w:eastAsia="zh-TW"/>
        </w:rPr>
        <w:t>業務別</w:t>
      </w:r>
      <w:r w:rsidRPr="00623FD7">
        <w:rPr>
          <w:rFonts w:ascii="新細明體" w:hAnsi="新細明體"/>
          <w:kern w:val="2"/>
          <w:lang w:eastAsia="zh-TW"/>
        </w:rPr>
        <w:t>’</w:t>
      </w:r>
    </w:p>
    <w:p w:rsidR="00DE60E6" w:rsidRPr="00623FD7" w:rsidRDefault="00DE60E6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$HEAD_LIST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 xml:space="preserve">塞入  </w:t>
      </w:r>
      <w:r w:rsidRPr="00623FD7">
        <w:rPr>
          <w:rFonts w:ascii="新細明體" w:hAnsi="新細明體"/>
          <w:kern w:val="2"/>
          <w:lang w:eastAsia="zh-TW"/>
        </w:rPr>
        <w:t>‘</w:t>
      </w:r>
      <w:r w:rsidRPr="00623FD7">
        <w:rPr>
          <w:rFonts w:ascii="新細明體" w:hAnsi="新細明體" w:hint="eastAsia"/>
          <w:kern w:val="2"/>
          <w:lang w:eastAsia="zh-TW"/>
        </w:rPr>
        <w:t>核賠單位</w:t>
      </w:r>
      <w:r w:rsidRPr="00623FD7">
        <w:rPr>
          <w:rFonts w:ascii="新細明體" w:hAnsi="新細明體"/>
          <w:kern w:val="2"/>
          <w:lang w:eastAsia="zh-TW"/>
        </w:rPr>
        <w:t>’</w:t>
      </w:r>
    </w:p>
    <w:p w:rsidR="00F839FC" w:rsidRPr="00623FD7" w:rsidRDefault="00DE60E6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$HEAD_LIST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 xml:space="preserve">塞入 </w:t>
      </w:r>
      <w:r w:rsidRPr="00623FD7">
        <w:rPr>
          <w:rFonts w:ascii="新細明體" w:hAnsi="新細明體"/>
          <w:kern w:val="2"/>
          <w:lang w:eastAsia="zh-TW"/>
        </w:rPr>
        <w:t>‘</w:t>
      </w:r>
      <w:r w:rsidR="00F87766" w:rsidRPr="00623FD7">
        <w:rPr>
          <w:rFonts w:ascii="新細明體" w:hAnsi="新細明體" w:hint="eastAsia"/>
          <w:kern w:val="2"/>
          <w:lang w:eastAsia="zh-TW"/>
        </w:rPr>
        <w:t>業務別</w:t>
      </w:r>
      <w:r w:rsidRPr="00623FD7">
        <w:rPr>
          <w:rFonts w:ascii="新細明體" w:hAnsi="新細明體"/>
          <w:kern w:val="2"/>
          <w:lang w:eastAsia="zh-TW"/>
        </w:rPr>
        <w:t>’</w:t>
      </w:r>
    </w:p>
    <w:p w:rsidR="00DE60E6" w:rsidRPr="00623FD7" w:rsidRDefault="00DE60E6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B_1_</w:t>
      </w:r>
      <w:r w:rsidRPr="00623FD7">
        <w:rPr>
          <w:rFonts w:ascii="新細明體" w:hAnsi="新細明體"/>
          <w:kern w:val="2"/>
          <w:lang w:eastAsia="zh-TW"/>
        </w:rPr>
        <w:t>LIST</w:t>
      </w:r>
      <w:r w:rsidRPr="00623FD7">
        <w:rPr>
          <w:rFonts w:ascii="新細明體" w:hAnsi="新細明體" w:hint="eastAsia"/>
          <w:kern w:val="2"/>
          <w:lang w:eastAsia="zh-TW"/>
        </w:rPr>
        <w:t xml:space="preserve"> 塞入 $HEAD_LIST</w:t>
      </w:r>
      <w:r w:rsidR="001A4840" w:rsidRPr="00623FD7">
        <w:rPr>
          <w:rFonts w:ascii="新細明體" w:hAnsi="新細明體" w:hint="eastAsia"/>
          <w:kern w:val="2"/>
          <w:lang w:eastAsia="zh-TW"/>
        </w:rPr>
        <w:t xml:space="preserve"> </w:t>
      </w:r>
    </w:p>
    <w:p w:rsidR="002A35C8" w:rsidRPr="00623FD7" w:rsidRDefault="001A4840" w:rsidP="00123F2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C</w:t>
      </w:r>
      <w:r w:rsidRPr="00623FD7">
        <w:rPr>
          <w:rFonts w:ascii="新細明體" w:hAnsi="新細明體" w:hint="eastAsia"/>
          <w:kern w:val="2"/>
          <w:lang w:eastAsia="zh-TW"/>
        </w:rPr>
        <w:t>_1_</w:t>
      </w:r>
      <w:r w:rsidRPr="00623FD7">
        <w:rPr>
          <w:rFonts w:ascii="新細明體" w:hAnsi="新細明體"/>
          <w:kern w:val="2"/>
          <w:lang w:eastAsia="zh-TW"/>
        </w:rPr>
        <w:t>LIST, C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2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LIST,</w:t>
      </w:r>
      <w:r w:rsidRPr="00623FD7">
        <w:rPr>
          <w:rFonts w:ascii="新細明體" w:hAnsi="新細明體" w:hint="eastAsia"/>
          <w:kern w:val="2"/>
          <w:lang w:eastAsia="zh-TW"/>
        </w:rPr>
        <w:t xml:space="preserve"> </w:t>
      </w:r>
      <w:r w:rsidRPr="00623FD7">
        <w:rPr>
          <w:rFonts w:ascii="新細明體" w:hAnsi="新細明體"/>
          <w:kern w:val="2"/>
          <w:lang w:eastAsia="zh-TW"/>
        </w:rPr>
        <w:t>C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3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LIST,</w:t>
      </w:r>
      <w:r w:rsidRPr="00623FD7">
        <w:rPr>
          <w:rFonts w:ascii="新細明體" w:hAnsi="新細明體" w:hint="eastAsia"/>
          <w:kern w:val="2"/>
          <w:lang w:eastAsia="zh-TW"/>
        </w:rPr>
        <w:t xml:space="preserve"> </w:t>
      </w:r>
      <w:r w:rsidRPr="00623FD7">
        <w:rPr>
          <w:rFonts w:ascii="新細明體" w:hAnsi="新細明體"/>
          <w:kern w:val="2"/>
          <w:lang w:eastAsia="zh-TW"/>
        </w:rPr>
        <w:t>C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4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LIST,</w:t>
      </w:r>
      <w:r w:rsidRPr="00623FD7">
        <w:rPr>
          <w:rFonts w:ascii="新細明體" w:hAnsi="新細明體" w:hint="eastAsia"/>
          <w:kern w:val="2"/>
          <w:lang w:eastAsia="zh-TW"/>
        </w:rPr>
        <w:t xml:space="preserve"> </w:t>
      </w:r>
      <w:r w:rsidRPr="00623FD7">
        <w:rPr>
          <w:rFonts w:ascii="新細明體" w:hAnsi="新細明體"/>
          <w:kern w:val="2"/>
          <w:lang w:eastAsia="zh-TW"/>
        </w:rPr>
        <w:t>C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5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</w:t>
      </w:r>
      <w:r w:rsidRPr="00623FD7">
        <w:rPr>
          <w:rFonts w:ascii="新細明體" w:hAnsi="新細明體" w:hint="eastAsia"/>
          <w:kern w:val="2"/>
          <w:lang w:eastAsia="zh-TW"/>
        </w:rPr>
        <w:t>都是 塞下列表頭</w:t>
      </w:r>
    </w:p>
    <w:p w:rsidR="001A4840" w:rsidRPr="00623FD7" w:rsidRDefault="001A4840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SET $HEAD_LIST = 空的LIST</w:t>
      </w:r>
    </w:p>
    <w:p w:rsidR="001A4840" w:rsidRPr="00623FD7" w:rsidRDefault="001A4840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$HEAD_LIST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 xml:space="preserve">塞入 </w:t>
      </w:r>
      <w:r w:rsidRPr="00623FD7">
        <w:rPr>
          <w:rFonts w:ascii="新細明體" w:hAnsi="新細明體"/>
          <w:kern w:val="2"/>
          <w:lang w:eastAsia="zh-TW"/>
        </w:rPr>
        <w:t>‘資料日期’</w:t>
      </w:r>
    </w:p>
    <w:p w:rsidR="001A4840" w:rsidRPr="00623FD7" w:rsidRDefault="001A4840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$HEAD_LIST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 xml:space="preserve">塞入 </w:t>
      </w:r>
      <w:r w:rsidRPr="00623FD7">
        <w:rPr>
          <w:rFonts w:ascii="新細明體" w:hAnsi="新細明體"/>
          <w:kern w:val="2"/>
          <w:lang w:eastAsia="zh-TW"/>
        </w:rPr>
        <w:t>‘</w:t>
      </w:r>
      <w:r w:rsidRPr="00623FD7">
        <w:rPr>
          <w:rFonts w:ascii="新細明體" w:hAnsi="新細明體" w:hint="eastAsia"/>
          <w:kern w:val="2"/>
          <w:lang w:eastAsia="zh-TW"/>
        </w:rPr>
        <w:t>週期</w:t>
      </w:r>
      <w:r w:rsidRPr="00623FD7">
        <w:rPr>
          <w:rFonts w:ascii="新細明體" w:hAnsi="新細明體"/>
          <w:kern w:val="2"/>
          <w:lang w:eastAsia="zh-TW"/>
        </w:rPr>
        <w:t>’</w:t>
      </w:r>
    </w:p>
    <w:p w:rsidR="001A4840" w:rsidRPr="00623FD7" w:rsidRDefault="001A4840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$HEAD_LIST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塞入  核賠單位</w:t>
      </w:r>
      <w:r w:rsidRPr="00623FD7">
        <w:rPr>
          <w:rFonts w:ascii="新細明體" w:hAnsi="新細明體"/>
          <w:kern w:val="2"/>
          <w:lang w:eastAsia="zh-TW"/>
        </w:rPr>
        <w:t>’</w:t>
      </w:r>
    </w:p>
    <w:p w:rsidR="001A4840" w:rsidRPr="00623FD7" w:rsidRDefault="001A4840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$HEAD_LIST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 xml:space="preserve">塞入 </w:t>
      </w:r>
      <w:r w:rsidRPr="00623FD7">
        <w:rPr>
          <w:rFonts w:ascii="新細明體" w:hAnsi="新細明體"/>
          <w:kern w:val="2"/>
          <w:lang w:eastAsia="zh-TW"/>
        </w:rPr>
        <w:t>‘</w:t>
      </w:r>
      <w:r w:rsidR="00C15B99" w:rsidRPr="00623FD7">
        <w:rPr>
          <w:rFonts w:ascii="新細明體" w:hAnsi="新細明體" w:hint="eastAsia"/>
          <w:kern w:val="2"/>
          <w:lang w:eastAsia="zh-TW"/>
        </w:rPr>
        <w:t>全部</w:t>
      </w:r>
      <w:r w:rsidRPr="00623FD7">
        <w:rPr>
          <w:rFonts w:ascii="新細明體" w:hAnsi="新細明體"/>
          <w:kern w:val="2"/>
          <w:lang w:eastAsia="zh-TW"/>
        </w:rPr>
        <w:t>’</w:t>
      </w:r>
    </w:p>
    <w:p w:rsidR="00C15B99" w:rsidRPr="00623FD7" w:rsidRDefault="00C15B99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$HEAD_LIST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 xml:space="preserve">塞入 </w:t>
      </w:r>
      <w:r w:rsidRPr="00623FD7">
        <w:rPr>
          <w:rFonts w:ascii="新細明體" w:hAnsi="新細明體"/>
          <w:kern w:val="2"/>
          <w:lang w:eastAsia="zh-TW"/>
        </w:rPr>
        <w:t>‘</w:t>
      </w:r>
      <w:r w:rsidRPr="00623FD7">
        <w:rPr>
          <w:rFonts w:ascii="新細明體" w:hAnsi="新細明體" w:hint="eastAsia"/>
          <w:kern w:val="2"/>
          <w:lang w:eastAsia="zh-TW"/>
        </w:rPr>
        <w:t>學團險</w:t>
      </w:r>
      <w:r w:rsidRPr="00623FD7">
        <w:rPr>
          <w:rFonts w:ascii="新細明體" w:hAnsi="新細明體"/>
          <w:kern w:val="2"/>
          <w:lang w:eastAsia="zh-TW"/>
        </w:rPr>
        <w:t>’</w:t>
      </w:r>
    </w:p>
    <w:p w:rsidR="00C15B99" w:rsidRPr="00623FD7" w:rsidRDefault="00C15B99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$HEAD_LIST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 xml:space="preserve">塞入 </w:t>
      </w:r>
      <w:r w:rsidRPr="00623FD7">
        <w:rPr>
          <w:rFonts w:ascii="新細明體" w:hAnsi="新細明體"/>
          <w:kern w:val="2"/>
          <w:lang w:eastAsia="zh-TW"/>
        </w:rPr>
        <w:t>‘</w:t>
      </w:r>
      <w:r w:rsidRPr="00623FD7">
        <w:rPr>
          <w:rFonts w:ascii="新細明體" w:hAnsi="新細明體" w:hint="eastAsia"/>
          <w:kern w:val="2"/>
          <w:lang w:eastAsia="zh-TW"/>
        </w:rPr>
        <w:t>個險</w:t>
      </w:r>
      <w:r w:rsidRPr="00623FD7">
        <w:rPr>
          <w:rFonts w:ascii="新細明體" w:hAnsi="新細明體"/>
          <w:kern w:val="2"/>
          <w:lang w:eastAsia="zh-TW"/>
        </w:rPr>
        <w:t>’</w:t>
      </w:r>
    </w:p>
    <w:p w:rsidR="00C15B99" w:rsidRPr="00623FD7" w:rsidRDefault="00C15B99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$HEAD_LIST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 xml:space="preserve">塞入 </w:t>
      </w:r>
      <w:r w:rsidRPr="00623FD7">
        <w:rPr>
          <w:rFonts w:ascii="新細明體" w:hAnsi="新細明體"/>
          <w:kern w:val="2"/>
          <w:lang w:eastAsia="zh-TW"/>
        </w:rPr>
        <w:t>‘</w:t>
      </w:r>
      <w:r w:rsidRPr="00623FD7">
        <w:rPr>
          <w:rFonts w:ascii="新細明體" w:hAnsi="新細明體" w:hint="eastAsia"/>
          <w:kern w:val="2"/>
          <w:lang w:eastAsia="zh-TW"/>
        </w:rPr>
        <w:t>團險</w:t>
      </w:r>
      <w:r w:rsidRPr="00623FD7">
        <w:rPr>
          <w:rFonts w:ascii="新細明體" w:hAnsi="新細明體"/>
          <w:kern w:val="2"/>
          <w:lang w:eastAsia="zh-TW"/>
        </w:rPr>
        <w:t>’</w:t>
      </w:r>
    </w:p>
    <w:p w:rsidR="00C15B99" w:rsidRPr="00623FD7" w:rsidRDefault="00C15B99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C</w:t>
      </w:r>
      <w:r w:rsidRPr="00623FD7">
        <w:rPr>
          <w:rFonts w:ascii="新細明體" w:hAnsi="新細明體" w:hint="eastAsia"/>
          <w:kern w:val="2"/>
          <w:lang w:eastAsia="zh-TW"/>
        </w:rPr>
        <w:t>_1_</w:t>
      </w:r>
      <w:r w:rsidRPr="00623FD7">
        <w:rPr>
          <w:rFonts w:ascii="新細明體" w:hAnsi="新細明體"/>
          <w:kern w:val="2"/>
          <w:lang w:eastAsia="zh-TW"/>
        </w:rPr>
        <w:t>LIST, C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2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LIST,</w:t>
      </w:r>
      <w:r w:rsidRPr="00623FD7">
        <w:rPr>
          <w:rFonts w:ascii="新細明體" w:hAnsi="新細明體" w:hint="eastAsia"/>
          <w:kern w:val="2"/>
          <w:lang w:eastAsia="zh-TW"/>
        </w:rPr>
        <w:t xml:space="preserve"> </w:t>
      </w:r>
      <w:r w:rsidRPr="00623FD7">
        <w:rPr>
          <w:rFonts w:ascii="新細明體" w:hAnsi="新細明體"/>
          <w:kern w:val="2"/>
          <w:lang w:eastAsia="zh-TW"/>
        </w:rPr>
        <w:t>C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3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LIST,</w:t>
      </w:r>
      <w:r w:rsidRPr="00623FD7">
        <w:rPr>
          <w:rFonts w:ascii="新細明體" w:hAnsi="新細明體" w:hint="eastAsia"/>
          <w:kern w:val="2"/>
          <w:lang w:eastAsia="zh-TW"/>
        </w:rPr>
        <w:t xml:space="preserve"> </w:t>
      </w:r>
      <w:r w:rsidRPr="00623FD7">
        <w:rPr>
          <w:rFonts w:ascii="新細明體" w:hAnsi="新細明體"/>
          <w:kern w:val="2"/>
          <w:lang w:eastAsia="zh-TW"/>
        </w:rPr>
        <w:t>C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4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LIST,</w:t>
      </w:r>
      <w:r w:rsidRPr="00623FD7">
        <w:rPr>
          <w:rFonts w:ascii="新細明體" w:hAnsi="新細明體" w:hint="eastAsia"/>
          <w:kern w:val="2"/>
          <w:lang w:eastAsia="zh-TW"/>
        </w:rPr>
        <w:t xml:space="preserve"> </w:t>
      </w:r>
      <w:r w:rsidRPr="00623FD7">
        <w:rPr>
          <w:rFonts w:ascii="新細明體" w:hAnsi="新細明體"/>
          <w:kern w:val="2"/>
          <w:lang w:eastAsia="zh-TW"/>
        </w:rPr>
        <w:t>C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5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</w:t>
      </w:r>
      <w:r w:rsidRPr="00623FD7">
        <w:rPr>
          <w:rFonts w:ascii="新細明體" w:hAnsi="新細明體" w:hint="eastAsia"/>
          <w:kern w:val="2"/>
          <w:lang w:eastAsia="zh-TW"/>
        </w:rPr>
        <w:t xml:space="preserve"> 塞入 $HEAD_LIST</w:t>
      </w:r>
    </w:p>
    <w:p w:rsidR="00C15B99" w:rsidRPr="00623FD7" w:rsidRDefault="00C15B99" w:rsidP="00123F2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 xml:space="preserve"> C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6</w:t>
      </w:r>
      <w:r w:rsidRPr="00623FD7">
        <w:rPr>
          <w:rFonts w:ascii="新細明體" w:hAnsi="新細明體" w:hint="eastAsia"/>
          <w:kern w:val="2"/>
          <w:lang w:eastAsia="zh-TW"/>
        </w:rPr>
        <w:t>_</w:t>
      </w:r>
      <w:r w:rsidRPr="00623FD7">
        <w:rPr>
          <w:rFonts w:ascii="新細明體" w:hAnsi="新細明體"/>
          <w:kern w:val="2"/>
          <w:lang w:eastAsia="zh-TW"/>
        </w:rPr>
        <w:t>LIST</w:t>
      </w:r>
      <w:r w:rsidRPr="00623FD7">
        <w:rPr>
          <w:rFonts w:ascii="新細明體" w:hAnsi="新細明體" w:hint="eastAsia"/>
          <w:kern w:val="2"/>
          <w:lang w:eastAsia="zh-TW"/>
        </w:rPr>
        <w:t>都是 塞下列表頭</w:t>
      </w:r>
    </w:p>
    <w:p w:rsidR="00C15B99" w:rsidRPr="00623FD7" w:rsidRDefault="00C15B99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$HEAD_LIST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 xml:space="preserve">塞入 </w:t>
      </w:r>
      <w:r w:rsidRPr="00623FD7">
        <w:rPr>
          <w:rFonts w:ascii="新細明體" w:hAnsi="新細明體"/>
          <w:kern w:val="2"/>
          <w:lang w:eastAsia="zh-TW"/>
        </w:rPr>
        <w:t>‘資料日期’</w:t>
      </w:r>
    </w:p>
    <w:p w:rsidR="00C15B99" w:rsidRPr="00623FD7" w:rsidRDefault="00C15B99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$HEAD_LIST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 xml:space="preserve">塞入 </w:t>
      </w:r>
      <w:r w:rsidRPr="00623FD7">
        <w:rPr>
          <w:rFonts w:ascii="新細明體" w:hAnsi="新細明體"/>
          <w:kern w:val="2"/>
          <w:lang w:eastAsia="zh-TW"/>
        </w:rPr>
        <w:t>‘</w:t>
      </w:r>
      <w:r w:rsidRPr="00623FD7">
        <w:rPr>
          <w:rFonts w:ascii="新細明體" w:hAnsi="新細明體" w:hint="eastAsia"/>
          <w:kern w:val="2"/>
          <w:lang w:eastAsia="zh-TW"/>
        </w:rPr>
        <w:t>週期</w:t>
      </w:r>
      <w:r w:rsidRPr="00623FD7">
        <w:rPr>
          <w:rFonts w:ascii="新細明體" w:hAnsi="新細明體"/>
          <w:kern w:val="2"/>
          <w:lang w:eastAsia="zh-TW"/>
        </w:rPr>
        <w:t>’</w:t>
      </w:r>
    </w:p>
    <w:p w:rsidR="00C15B99" w:rsidRPr="00623FD7" w:rsidRDefault="00C15B99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$HEAD_LIST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塞入  核賠單位</w:t>
      </w:r>
      <w:r w:rsidRPr="00623FD7">
        <w:rPr>
          <w:rFonts w:ascii="新細明體" w:hAnsi="新細明體"/>
          <w:kern w:val="2"/>
          <w:lang w:eastAsia="zh-TW"/>
        </w:rPr>
        <w:t>’</w:t>
      </w:r>
    </w:p>
    <w:p w:rsidR="00C15B99" w:rsidRPr="00623FD7" w:rsidRDefault="00C15B99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$HEAD_LIST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 xml:space="preserve">塞入 </w:t>
      </w:r>
      <w:r w:rsidRPr="00623FD7">
        <w:rPr>
          <w:rFonts w:ascii="新細明體" w:hAnsi="新細明體"/>
          <w:kern w:val="2"/>
          <w:lang w:eastAsia="zh-TW"/>
        </w:rPr>
        <w:t>‘</w:t>
      </w:r>
      <w:r w:rsidRPr="00623FD7">
        <w:rPr>
          <w:rFonts w:ascii="新細明體" w:hAnsi="新細明體" w:hint="eastAsia"/>
          <w:kern w:val="2"/>
          <w:lang w:eastAsia="zh-TW"/>
        </w:rPr>
        <w:t>數字</w:t>
      </w:r>
      <w:r w:rsidRPr="00623FD7">
        <w:rPr>
          <w:rFonts w:ascii="新細明體" w:hAnsi="新細明體"/>
          <w:kern w:val="2"/>
          <w:lang w:eastAsia="zh-TW"/>
        </w:rPr>
        <w:t>’</w:t>
      </w:r>
    </w:p>
    <w:p w:rsidR="00C15B99" w:rsidRPr="00623FD7" w:rsidRDefault="00C15B99" w:rsidP="00123F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C</w:t>
      </w:r>
      <w:r w:rsidRPr="00623FD7">
        <w:rPr>
          <w:rFonts w:ascii="新細明體" w:hAnsi="新細明體" w:hint="eastAsia"/>
          <w:kern w:val="2"/>
          <w:lang w:eastAsia="zh-TW"/>
        </w:rPr>
        <w:t>_6_</w:t>
      </w:r>
      <w:r w:rsidRPr="00623FD7">
        <w:rPr>
          <w:rFonts w:ascii="新細明體" w:hAnsi="新細明體"/>
          <w:kern w:val="2"/>
          <w:lang w:eastAsia="zh-TW"/>
        </w:rPr>
        <w:t>LIST</w:t>
      </w:r>
      <w:r w:rsidRPr="00623FD7">
        <w:rPr>
          <w:rFonts w:ascii="新細明體" w:hAnsi="新細明體" w:hint="eastAsia"/>
          <w:kern w:val="2"/>
          <w:lang w:eastAsia="zh-TW"/>
        </w:rPr>
        <w:t xml:space="preserve"> 塞入 $HEAD_LIST</w:t>
      </w:r>
    </w:p>
    <w:p w:rsidR="001A4840" w:rsidRPr="00623FD7" w:rsidRDefault="001A4840" w:rsidP="001A4840">
      <w:pPr>
        <w:pStyle w:val="Tabletext"/>
        <w:keepLines w:val="0"/>
        <w:spacing w:after="0" w:line="240" w:lineRule="auto"/>
        <w:ind w:left="1984"/>
        <w:rPr>
          <w:rFonts w:ascii="新細明體" w:hAnsi="新細明體" w:hint="eastAsia"/>
          <w:kern w:val="2"/>
          <w:lang w:eastAsia="zh-TW"/>
        </w:rPr>
      </w:pPr>
    </w:p>
    <w:p w:rsidR="00961F9B" w:rsidRPr="00623FD7" w:rsidRDefault="00961F9B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先寫入一筆</w:t>
      </w:r>
      <w:r w:rsidRPr="00623FD7">
        <w:rPr>
          <w:rFonts w:ascii="新細明體" w:hAnsi="新細明體"/>
          <w:kern w:val="2"/>
          <w:lang w:eastAsia="zh-TW"/>
        </w:rPr>
        <w:t>CountManager</w:t>
      </w:r>
      <w:r w:rsidRPr="00623FD7">
        <w:rPr>
          <w:rFonts w:ascii="新細明體" w:hAnsi="新細明體" w:hint="eastAsia"/>
          <w:kern w:val="2"/>
          <w:lang w:eastAsia="zh-TW"/>
        </w:rPr>
        <w:t>，COUNT_NAME＝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START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，COUNT＝0。【可參考程式AKB5_B800.java↓】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  <w:t>private void initCountManager() throws ModuleException {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countManager.createCountType("START");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countManager.writeLog();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countManager.clearCountTypeAndNumber();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countManager.createCountType(INPUT_COUNT);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countManager.createCountType(OUTPUT_COUNT);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countManager.createCountType(ERROR_COUNT);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countManager.createCountType(DATA_NOT_FOUND_COUNT);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  <w:t>}</w:t>
      </w:r>
    </w:p>
    <w:p w:rsidR="00BD1806" w:rsidRPr="00623FD7" w:rsidRDefault="00BD1806" w:rsidP="00E46777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傳入參數檢核：</w:t>
      </w:r>
    </w:p>
    <w:p w:rsidR="00BD1806" w:rsidRPr="00623FD7" w:rsidRDefault="00BD1806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可無傳入參數：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Pr="00623FD7">
        <w:rPr>
          <w:rFonts w:ascii="新細明體" w:hAnsi="新細明體" w:hint="eastAsia"/>
          <w:kern w:val="2"/>
          <w:lang w:eastAsia="zh-TW"/>
        </w:rPr>
        <w:t xml:space="preserve"> = ＄SHUTDOWN_DAY，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END_DATE</w:t>
      </w:r>
      <w:r w:rsidRPr="00623FD7">
        <w:rPr>
          <w:rFonts w:ascii="新細明體" w:hAnsi="新細明體" w:hint="eastAsia"/>
          <w:kern w:val="2"/>
          <w:lang w:eastAsia="zh-TW"/>
        </w:rPr>
        <w:t xml:space="preserve"> = ＄SHUTDOWN_DAY，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L</w:t>
      </w:r>
      <w:r w:rsidRPr="00623FD7">
        <w:rPr>
          <w:rFonts w:ascii="新細明體" w:hAnsi="新細明體" w:hint="eastAsia"/>
          <w:kern w:val="2"/>
          <w:lang w:eastAsia="zh-TW"/>
        </w:rPr>
        <w:t>og.fatal（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無傳入參數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）；</w:t>
      </w:r>
    </w:p>
    <w:p w:rsidR="00BD1806" w:rsidRPr="00623FD7" w:rsidRDefault="00BD1806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有傳入參數：</w:t>
      </w:r>
    </w:p>
    <w:p w:rsidR="00EF7AEA" w:rsidRPr="00623FD7" w:rsidRDefault="00EF7AEA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L</w:t>
      </w:r>
      <w:r w:rsidRPr="00623FD7">
        <w:rPr>
          <w:rFonts w:ascii="新細明體" w:hAnsi="新細明體" w:hint="eastAsia"/>
          <w:kern w:val="2"/>
          <w:lang w:eastAsia="zh-TW"/>
        </w:rPr>
        <w:t>og.fatal（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有傳入參數, 內容: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 xml:space="preserve"> +  傳入參數內容）  ；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如果傳入參數個數 &lt;</w:t>
      </w:r>
      <w:r w:rsidR="00E90623" w:rsidRPr="00623FD7">
        <w:rPr>
          <w:rFonts w:ascii="新細明體" w:hAnsi="新細明體" w:hint="eastAsia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2</w:t>
      </w:r>
    </w:p>
    <w:p w:rsidR="00BD1806" w:rsidRPr="00623FD7" w:rsidRDefault="00BD1806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訊息中文＝” 傳入參數</w:t>
      </w:r>
      <w:r w:rsidRPr="00623FD7">
        <w:rPr>
          <w:rFonts w:ascii="新細明體" w:hAnsi="新細明體" w:cs="新細明體" w:hint="eastAsia"/>
          <w:lang w:val="zh-TW" w:eastAsia="zh-TW"/>
        </w:rPr>
        <w:t>異常</w:t>
      </w:r>
      <w:r w:rsidRPr="00623FD7">
        <w:rPr>
          <w:rFonts w:ascii="新細明體" w:hAnsi="新細明體" w:hint="eastAsia"/>
          <w:kern w:val="2"/>
          <w:lang w:eastAsia="zh-TW"/>
        </w:rPr>
        <w:t>”，</w:t>
      </w:r>
    </w:p>
    <w:p w:rsidR="00BD1806" w:rsidRPr="00623FD7" w:rsidRDefault="00BD1806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摘　　要＝傳入傳入參數至少要傳</w:t>
      </w:r>
      <w:r w:rsidRPr="00623FD7">
        <w:rPr>
          <w:rFonts w:ascii="新細明體" w:hAnsi="新細明體"/>
          <w:kern w:val="2"/>
          <w:lang w:eastAsia="zh-TW"/>
        </w:rPr>
        <w:t xml:space="preserve">STR_DATE </w:t>
      </w:r>
      <w:r w:rsidRPr="00623FD7">
        <w:rPr>
          <w:rFonts w:ascii="新細明體" w:hAnsi="新細明體" w:hint="eastAsia"/>
          <w:kern w:val="2"/>
          <w:lang w:eastAsia="zh-TW"/>
        </w:rPr>
        <w:t xml:space="preserve">及 </w:t>
      </w:r>
      <w:r w:rsidRPr="00623FD7">
        <w:rPr>
          <w:rFonts w:ascii="新細明體" w:hAnsi="新細明體"/>
          <w:kern w:val="2"/>
          <w:lang w:eastAsia="zh-TW"/>
        </w:rPr>
        <w:t>END_DATE</w:t>
      </w:r>
      <w:r w:rsidRPr="00623FD7">
        <w:rPr>
          <w:rFonts w:ascii="新細明體" w:hAnsi="新細明體" w:hint="eastAsia"/>
          <w:kern w:val="2"/>
          <w:lang w:eastAsia="zh-TW"/>
        </w:rPr>
        <w:t xml:space="preserve"> 2個以上 ，</w:t>
      </w:r>
    </w:p>
    <w:p w:rsidR="00BD1806" w:rsidRPr="00623FD7" w:rsidRDefault="00BD1806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bCs/>
          <w:kern w:val="2"/>
          <w:lang w:eastAsia="zh-TW"/>
        </w:rPr>
        <w:t>CALL  batch.ErrorLog (</w:t>
      </w:r>
      <w:r w:rsidRPr="00623FD7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623FD7">
        <w:rPr>
          <w:rFonts w:ascii="新細明體" w:hAnsi="新細明體"/>
          <w:bCs/>
          <w:kern w:val="2"/>
          <w:lang w:eastAsia="zh-TW"/>
        </w:rPr>
        <w:t>)</w:t>
      </w:r>
      <w:r w:rsidRPr="00623FD7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BD1806" w:rsidRPr="00623FD7" w:rsidRDefault="00BD1806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BD1806" w:rsidRPr="00623FD7" w:rsidRDefault="00BD1806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bCs/>
          <w:lang w:eastAsia="zh-TW"/>
        </w:rPr>
        <w:t>RollBack回程式初始狀態資料，結束程式且程式執行結果異常。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如果傳入參數個數 &gt;=2</w:t>
      </w:r>
    </w:p>
    <w:p w:rsidR="00BD1806" w:rsidRPr="00623FD7" w:rsidRDefault="00BD1806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Pr="00623FD7">
        <w:rPr>
          <w:rFonts w:ascii="新細明體" w:hAnsi="新細明體" w:hint="eastAsia"/>
          <w:kern w:val="2"/>
          <w:lang w:eastAsia="zh-TW"/>
        </w:rPr>
        <w:t xml:space="preserve"> = 傳入.</w:t>
      </w:r>
      <w:r w:rsidRPr="00623FD7">
        <w:rPr>
          <w:rFonts w:ascii="新細明體" w:hAnsi="新細明體" w:hint="eastAsia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開始日期，</w:t>
      </w:r>
    </w:p>
    <w:p w:rsidR="00BD1806" w:rsidRPr="00623FD7" w:rsidRDefault="00BD1806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END_DATE</w:t>
      </w:r>
      <w:r w:rsidRPr="00623FD7">
        <w:rPr>
          <w:rFonts w:ascii="新細明體" w:hAnsi="新細明體" w:hint="eastAsia"/>
          <w:kern w:val="2"/>
          <w:lang w:eastAsia="zh-TW"/>
        </w:rPr>
        <w:t xml:space="preserve"> = 傳入.</w:t>
      </w:r>
      <w:r w:rsidRPr="00623FD7">
        <w:rPr>
          <w:rFonts w:ascii="新細明體" w:hAnsi="新細明體" w:hint="eastAsia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結束日期，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如果傳入參數個數 &gt;=3</w:t>
      </w:r>
    </w:p>
    <w:p w:rsidR="00BD1806" w:rsidRPr="00623FD7" w:rsidRDefault="00BB38CF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</w:rPr>
        <w:t xml:space="preserve"> </w:t>
      </w:r>
      <w:r w:rsidRPr="00623FD7">
        <w:rPr>
          <w:rFonts w:ascii="新細明體" w:hAnsi="新細明體"/>
          <w:kern w:val="2"/>
          <w:lang w:eastAsia="zh-TW"/>
        </w:rPr>
        <w:t>STAT_TYPE</w:t>
      </w:r>
      <w:r w:rsidRPr="00623FD7">
        <w:rPr>
          <w:rFonts w:ascii="新細明體" w:hAnsi="新細明體" w:hint="eastAsia"/>
          <w:kern w:val="2"/>
          <w:lang w:eastAsia="zh-TW"/>
        </w:rPr>
        <w:t xml:space="preserve"> = 傳入.</w:t>
      </w:r>
      <w:r w:rsidRPr="00623FD7">
        <w:rPr>
          <w:rFonts w:ascii="新細明體" w:hAnsi="新細明體" w:hint="eastAsia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統計週期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如果傳入參數個數 &gt;=4</w:t>
      </w:r>
    </w:p>
    <w:p w:rsidR="00BD1806" w:rsidRPr="00623FD7" w:rsidRDefault="00BB38CF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</w:rPr>
        <w:t xml:space="preserve"> </w:t>
      </w:r>
      <w:r w:rsidRPr="00623FD7">
        <w:rPr>
          <w:rFonts w:ascii="新細明體" w:hAnsi="新細明體"/>
          <w:kern w:val="2"/>
          <w:lang w:eastAsia="zh-TW"/>
        </w:rPr>
        <w:t>SYS_NO</w:t>
      </w:r>
      <w:r w:rsidRPr="00623FD7">
        <w:rPr>
          <w:rFonts w:ascii="新細明體" w:hAnsi="新細明體" w:hint="eastAsia"/>
          <w:kern w:val="2"/>
          <w:lang w:eastAsia="zh-TW"/>
        </w:rPr>
        <w:t xml:space="preserve"> = 傳入.業務別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如果傳入參數個數 &gt;=5</w:t>
      </w:r>
    </w:p>
    <w:p w:rsidR="00BD1806" w:rsidRPr="00623FD7" w:rsidRDefault="00BB38CF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</w:rPr>
        <w:t xml:space="preserve"> </w:t>
      </w:r>
      <w:r w:rsidRPr="00623FD7">
        <w:rPr>
          <w:rFonts w:ascii="新細明體" w:hAnsi="新細明體"/>
          <w:kern w:val="2"/>
          <w:lang w:eastAsia="zh-TW"/>
        </w:rPr>
        <w:t>CLAM_DIV_NO</w:t>
      </w:r>
      <w:r w:rsidRPr="00623FD7">
        <w:rPr>
          <w:rFonts w:ascii="新細明體" w:hAnsi="新細明體" w:hint="eastAsia"/>
          <w:kern w:val="2"/>
          <w:lang w:eastAsia="zh-TW"/>
        </w:rPr>
        <w:t xml:space="preserve"> = 傳入.</w:t>
      </w:r>
      <w:r w:rsidRPr="00623FD7">
        <w:rPr>
          <w:rFonts w:ascii="新細明體" w:hAnsi="新細明體" w:hint="eastAsia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核賠單位</w:t>
      </w:r>
    </w:p>
    <w:p w:rsidR="00A1008F" w:rsidRPr="00623FD7" w:rsidRDefault="00BD1806" w:rsidP="00EF7AE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檢核傳入參數，</w:t>
      </w:r>
      <w:r w:rsidR="00A1008F" w:rsidRPr="00623FD7">
        <w:rPr>
          <w:rFonts w:ascii="新細明體" w:hAnsi="新細明體" w:hint="eastAsia"/>
          <w:kern w:val="2"/>
          <w:lang w:eastAsia="zh-TW"/>
        </w:rPr>
        <w:t>全部檢核完有錯再一次輸出錯誤訊息</w:t>
      </w:r>
    </w:p>
    <w:p w:rsidR="00EF7AEA" w:rsidRPr="00623FD7" w:rsidRDefault="00EF7AEA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 xml:space="preserve">SET $錯誤訊息 </w:t>
      </w:r>
      <w:r w:rsidRPr="00623FD7">
        <w:rPr>
          <w:rFonts w:ascii="新細明體" w:hAnsi="新細明體"/>
          <w:kern w:val="2"/>
          <w:lang w:eastAsia="zh-TW"/>
        </w:rPr>
        <w:t xml:space="preserve">= </w:t>
      </w:r>
      <w:r w:rsidRPr="00623FD7">
        <w:rPr>
          <w:rFonts w:ascii="新細明體" w:hAnsi="新細明體" w:hint="eastAsia"/>
          <w:kern w:val="2"/>
          <w:lang w:eastAsia="zh-TW"/>
        </w:rPr>
        <w:t>用來存放錯誤訊息的變數</w:t>
      </w:r>
    </w:p>
    <w:p w:rsidR="00BD1806" w:rsidRPr="00623FD7" w:rsidRDefault="00A1008F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Pr="00623FD7">
        <w:rPr>
          <w:rFonts w:ascii="新細明體" w:hAnsi="新細明體" w:hint="eastAsia"/>
          <w:kern w:val="2"/>
          <w:lang w:eastAsia="zh-TW"/>
        </w:rPr>
        <w:t xml:space="preserve"> 及 $</w:t>
      </w:r>
      <w:r w:rsidRPr="00623FD7">
        <w:rPr>
          <w:rFonts w:ascii="新細明體" w:hAnsi="新細明體"/>
          <w:kern w:val="2"/>
          <w:lang w:eastAsia="zh-TW"/>
        </w:rPr>
        <w:t>END_DATE</w:t>
      </w:r>
      <w:r w:rsidR="00BD1806" w:rsidRPr="00623FD7">
        <w:rPr>
          <w:rFonts w:ascii="新細明體" w:hAnsi="新細明體" w:hint="eastAsia"/>
          <w:kern w:val="2"/>
          <w:lang w:eastAsia="zh-TW"/>
        </w:rPr>
        <w:t>：</w:t>
      </w:r>
    </w:p>
    <w:p w:rsidR="00A1008F" w:rsidRPr="00623FD7" w:rsidRDefault="00E46777" w:rsidP="00EF7AE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 xml:space="preserve">須為西元年格式, 合理日期 且 </w:t>
      </w:r>
      <w:r w:rsidR="00EF7AEA" w:rsidRPr="00623FD7">
        <w:rPr>
          <w:rFonts w:ascii="新細明體" w:hAnsi="新細明體" w:hint="eastAsia"/>
          <w:kern w:val="2"/>
          <w:lang w:eastAsia="zh-TW"/>
        </w:rPr>
        <w:t>$</w:t>
      </w:r>
      <w:r w:rsidR="00EF7AEA" w:rsidRPr="00623FD7">
        <w:rPr>
          <w:rFonts w:ascii="新細明體" w:hAnsi="新細明體"/>
          <w:kern w:val="2"/>
          <w:lang w:eastAsia="zh-TW"/>
        </w:rPr>
        <w:t>STR_DATE</w:t>
      </w:r>
      <w:r w:rsidR="00EF7AEA" w:rsidRPr="00623FD7">
        <w:rPr>
          <w:rFonts w:ascii="新細明體" w:hAnsi="新細明體" w:hint="eastAsia"/>
          <w:kern w:val="2"/>
          <w:lang w:eastAsia="zh-TW"/>
        </w:rPr>
        <w:t xml:space="preserve"> </w:t>
      </w:r>
      <w:r w:rsidR="00EF7AEA" w:rsidRPr="00623FD7">
        <w:rPr>
          <w:rFonts w:ascii="新細明體" w:hAnsi="新細明體"/>
          <w:kern w:val="2"/>
          <w:lang w:eastAsia="zh-TW"/>
        </w:rPr>
        <w:t xml:space="preserve">&lt;= </w:t>
      </w:r>
      <w:r w:rsidR="00EF7AEA" w:rsidRPr="00623FD7">
        <w:rPr>
          <w:rFonts w:ascii="新細明體" w:hAnsi="新細明體" w:hint="eastAsia"/>
          <w:kern w:val="2"/>
          <w:lang w:eastAsia="zh-TW"/>
        </w:rPr>
        <w:t>$</w:t>
      </w:r>
      <w:r w:rsidR="00EF7AEA" w:rsidRPr="00623FD7">
        <w:rPr>
          <w:rFonts w:ascii="新細明體" w:hAnsi="新細明體"/>
          <w:kern w:val="2"/>
          <w:lang w:eastAsia="zh-TW"/>
        </w:rPr>
        <w:t>END_DATE</w:t>
      </w:r>
    </w:p>
    <w:p w:rsidR="00EF7AEA" w:rsidRPr="00623FD7" w:rsidRDefault="00EF7AEA" w:rsidP="00EF7AE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不符時, $錯誤訊息 加上 : 開始日期 及 結束日期 須為西元年格式, 合理日期</w:t>
      </w:r>
      <w:r w:rsidRPr="00623FD7">
        <w:rPr>
          <w:rFonts w:ascii="新細明體" w:hAnsi="新細明體"/>
          <w:kern w:val="2"/>
          <w:lang w:eastAsia="zh-TW"/>
        </w:rPr>
        <w:t>;</w:t>
      </w:r>
      <w:r w:rsidRPr="00623FD7">
        <w:rPr>
          <w:rFonts w:ascii="新細明體" w:hAnsi="新細明體" w:hint="eastAsia"/>
          <w:kern w:val="2"/>
          <w:lang w:eastAsia="zh-TW"/>
        </w:rPr>
        <w:t xml:space="preserve"> 且開始日期 &lt;</w:t>
      </w:r>
      <w:r w:rsidRPr="00623FD7">
        <w:rPr>
          <w:rFonts w:ascii="新細明體" w:hAnsi="新細明體"/>
          <w:kern w:val="2"/>
          <w:lang w:eastAsia="zh-TW"/>
        </w:rPr>
        <w:t>=</w:t>
      </w:r>
      <w:r w:rsidRPr="00623FD7">
        <w:rPr>
          <w:rFonts w:ascii="新細明體" w:hAnsi="新細明體" w:hint="eastAsia"/>
          <w:kern w:val="2"/>
          <w:lang w:eastAsia="zh-TW"/>
        </w:rPr>
        <w:t xml:space="preserve"> 結束日期.</w:t>
      </w:r>
    </w:p>
    <w:p w:rsidR="00EF7AEA" w:rsidRPr="00623FD7" w:rsidRDefault="00EF7AEA" w:rsidP="00B34FB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STAT_TYPE</w:t>
      </w:r>
      <w:r w:rsidRPr="00623FD7">
        <w:rPr>
          <w:rFonts w:ascii="新細明體" w:hAnsi="新細明體" w:hint="eastAsia"/>
          <w:kern w:val="2"/>
          <w:lang w:eastAsia="zh-TW"/>
        </w:rPr>
        <w:t xml:space="preserve"> :</w:t>
      </w:r>
    </w:p>
    <w:p w:rsidR="00B34FBC" w:rsidRPr="00623FD7" w:rsidRDefault="005D5653" w:rsidP="00B34F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不為空值時, 只能是 0</w:t>
      </w:r>
      <w:r w:rsidRPr="00623FD7">
        <w:rPr>
          <w:rFonts w:ascii="新細明體" w:hAnsi="新細明體"/>
          <w:kern w:val="2"/>
          <w:lang w:eastAsia="zh-TW"/>
        </w:rPr>
        <w:t>,</w:t>
      </w:r>
      <w:r w:rsidR="008E0BE8" w:rsidRPr="00623FD7">
        <w:rPr>
          <w:rFonts w:ascii="新細明體" w:hAnsi="新細明體" w:hint="eastAsia"/>
          <w:kern w:val="2"/>
          <w:lang w:eastAsia="zh-TW"/>
        </w:rPr>
        <w:t>A,G</w:t>
      </w:r>
      <w:r w:rsidRPr="00623FD7">
        <w:rPr>
          <w:rFonts w:ascii="新細明體" w:hAnsi="新細明體" w:hint="eastAsia"/>
          <w:kern w:val="2"/>
          <w:lang w:eastAsia="zh-TW"/>
        </w:rPr>
        <w:t>或</w:t>
      </w:r>
      <w:r w:rsidR="008E0BE8" w:rsidRPr="00623FD7">
        <w:rPr>
          <w:rFonts w:ascii="新細明體" w:hAnsi="新細明體" w:hint="eastAsia"/>
          <w:kern w:val="2"/>
          <w:lang w:eastAsia="zh-TW"/>
        </w:rPr>
        <w:t>H</w:t>
      </w:r>
    </w:p>
    <w:p w:rsidR="005D5653" w:rsidRPr="00623FD7" w:rsidRDefault="005D5653" w:rsidP="005D565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不符時, $錯誤訊息 加上 :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統計週期不為空值時, 只能是 0日</w:t>
      </w:r>
      <w:r w:rsidRPr="00623FD7">
        <w:rPr>
          <w:rFonts w:ascii="新細明體" w:hAnsi="新細明體"/>
          <w:kern w:val="2"/>
          <w:lang w:eastAsia="zh-TW"/>
        </w:rPr>
        <w:t>,</w:t>
      </w:r>
      <w:r w:rsidRPr="00623FD7">
        <w:rPr>
          <w:rFonts w:ascii="新細明體" w:hAnsi="新細明體" w:hint="eastAsia"/>
          <w:kern w:val="2"/>
          <w:lang w:eastAsia="zh-TW"/>
        </w:rPr>
        <w:t>1月或2年</w:t>
      </w:r>
    </w:p>
    <w:p w:rsidR="00F55180" w:rsidRPr="00623FD7" w:rsidRDefault="008E0BE8" w:rsidP="008E0BE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</w:rPr>
        <w:t xml:space="preserve"> </w:t>
      </w:r>
      <w:r w:rsidRPr="00623FD7">
        <w:rPr>
          <w:rFonts w:ascii="新細明體" w:hAnsi="新細明體"/>
          <w:kern w:val="2"/>
          <w:lang w:eastAsia="zh-TW"/>
        </w:rPr>
        <w:t>SYS_NO</w:t>
      </w:r>
    </w:p>
    <w:p w:rsidR="008E0BE8" w:rsidRPr="00623FD7" w:rsidRDefault="008E0BE8" w:rsidP="008E0BE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不為空值時, 只能是 0</w:t>
      </w:r>
      <w:r w:rsidRPr="00623FD7">
        <w:rPr>
          <w:rFonts w:ascii="新細明體" w:hAnsi="新細明體"/>
          <w:kern w:val="2"/>
          <w:lang w:eastAsia="zh-TW"/>
        </w:rPr>
        <w:t>,</w:t>
      </w:r>
      <w:r w:rsidRPr="00623FD7">
        <w:rPr>
          <w:rFonts w:ascii="新細明體" w:hAnsi="新細明體" w:hint="eastAsia"/>
          <w:kern w:val="2"/>
          <w:lang w:eastAsia="zh-TW"/>
        </w:rPr>
        <w:t>1或2</w:t>
      </w:r>
    </w:p>
    <w:p w:rsidR="008E0BE8" w:rsidRPr="00623FD7" w:rsidRDefault="008E0BE8" w:rsidP="008E0BE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不符時, $錯誤訊息 加上 :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業務別不為空值時, 只能是 0個險</w:t>
      </w:r>
      <w:r w:rsidRPr="00623FD7">
        <w:rPr>
          <w:rFonts w:ascii="新細明體" w:hAnsi="新細明體"/>
          <w:kern w:val="2"/>
          <w:lang w:eastAsia="zh-TW"/>
        </w:rPr>
        <w:t>,A</w:t>
      </w:r>
      <w:r w:rsidRPr="00623FD7">
        <w:rPr>
          <w:rFonts w:ascii="新細明體" w:hAnsi="新細明體" w:hint="eastAsia"/>
          <w:kern w:val="2"/>
          <w:lang w:eastAsia="zh-TW"/>
        </w:rPr>
        <w:t>全部, G團險或H學團險</w:t>
      </w:r>
    </w:p>
    <w:p w:rsidR="008E0BE8" w:rsidRPr="00623FD7" w:rsidRDefault="008E0BE8" w:rsidP="008E0BE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$</w:t>
      </w:r>
      <w:r w:rsidRPr="00623FD7">
        <w:rPr>
          <w:rFonts w:ascii="新細明體" w:hAnsi="新細明體"/>
        </w:rPr>
        <w:t xml:space="preserve"> </w:t>
      </w:r>
      <w:r w:rsidRPr="00623FD7">
        <w:rPr>
          <w:rFonts w:ascii="新細明體" w:hAnsi="新細明體"/>
          <w:kern w:val="2"/>
          <w:lang w:eastAsia="zh-TW"/>
        </w:rPr>
        <w:t>CLAM_DIV_NO</w:t>
      </w:r>
    </w:p>
    <w:p w:rsidR="008E0BE8" w:rsidRPr="00623FD7" w:rsidRDefault="008E0BE8" w:rsidP="008E0BE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不為空值時, 須為7碼英數字</w:t>
      </w:r>
    </w:p>
    <w:p w:rsidR="008E0BE8" w:rsidRPr="00623FD7" w:rsidRDefault="008E0BE8" w:rsidP="00C964D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不符時, $錯誤訊息 加上 :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="00C964D0" w:rsidRPr="00623FD7">
        <w:rPr>
          <w:rFonts w:ascii="新細明體" w:hAnsi="新細明體" w:hint="eastAsia"/>
          <w:kern w:val="2"/>
          <w:lang w:eastAsia="zh-TW"/>
        </w:rPr>
        <w:t>核賠單位</w:t>
      </w:r>
      <w:r w:rsidRPr="00623FD7">
        <w:rPr>
          <w:rFonts w:ascii="新細明體" w:hAnsi="新細明體" w:hint="eastAsia"/>
          <w:kern w:val="2"/>
          <w:lang w:eastAsia="zh-TW"/>
        </w:rPr>
        <w:t xml:space="preserve">不為空值時, </w:t>
      </w:r>
      <w:r w:rsidR="00C964D0" w:rsidRPr="00623FD7">
        <w:rPr>
          <w:rFonts w:ascii="新細明體" w:hAnsi="新細明體" w:hint="eastAsia"/>
          <w:kern w:val="2"/>
          <w:lang w:eastAsia="zh-TW"/>
        </w:rPr>
        <w:t>須為7碼英數字</w:t>
      </w:r>
    </w:p>
    <w:p w:rsidR="008E0BE8" w:rsidRPr="00623FD7" w:rsidRDefault="003A7CBC" w:rsidP="008E0BE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如果$錯誤訊息 不是空的</w:t>
      </w:r>
    </w:p>
    <w:p w:rsidR="00BD1806" w:rsidRPr="00623FD7" w:rsidRDefault="00E46777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highlight w:val="lightGray"/>
          <w:lang w:eastAsia="zh-TW"/>
        </w:rPr>
        <w:t xml:space="preserve"> </w:t>
      </w:r>
      <w:r w:rsidR="00BD1806" w:rsidRPr="00623FD7">
        <w:rPr>
          <w:rFonts w:ascii="新細明體" w:hAnsi="新細明體" w:hint="eastAsia"/>
          <w:kern w:val="2"/>
          <w:lang w:eastAsia="zh-TW"/>
        </w:rPr>
        <w:t>Log.fatal（“</w:t>
      </w:r>
      <w:r w:rsidR="003A7CBC" w:rsidRPr="00623FD7">
        <w:rPr>
          <w:rFonts w:ascii="新細明體" w:hAnsi="新細明體" w:hint="eastAsia"/>
          <w:kern w:val="2"/>
          <w:lang w:eastAsia="zh-TW"/>
        </w:rPr>
        <w:t>傳入參數</w:t>
      </w:r>
      <w:r w:rsidR="003A7CBC" w:rsidRPr="00623FD7">
        <w:rPr>
          <w:rFonts w:ascii="新細明體" w:hAnsi="新細明體" w:hint="eastAsia"/>
          <w:lang w:eastAsia="zh-TW"/>
        </w:rPr>
        <w:t xml:space="preserve">異常: </w:t>
      </w:r>
      <w:r w:rsidR="00BD1806" w:rsidRPr="00623FD7">
        <w:rPr>
          <w:rFonts w:ascii="新細明體" w:hAnsi="新細明體" w:hint="eastAsia"/>
          <w:kern w:val="2"/>
          <w:lang w:eastAsia="zh-TW"/>
        </w:rPr>
        <w:t>“＋</w:t>
      </w:r>
      <w:r w:rsidR="003A7CBC" w:rsidRPr="00623FD7">
        <w:rPr>
          <w:rFonts w:ascii="新細明體" w:hAnsi="新細明體" w:hint="eastAsia"/>
          <w:kern w:val="2"/>
          <w:lang w:eastAsia="zh-TW"/>
        </w:rPr>
        <w:t>$錯誤訊息</w:t>
      </w:r>
      <w:r w:rsidR="00BD1806" w:rsidRPr="00623FD7">
        <w:rPr>
          <w:rFonts w:ascii="新細明體" w:hAnsi="新細明體" w:hint="eastAsia"/>
          <w:kern w:val="2"/>
          <w:lang w:eastAsia="zh-TW"/>
        </w:rPr>
        <w:t>），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caps/>
          <w:lang w:eastAsia="zh-TW"/>
        </w:rPr>
        <w:t>訊息中文＝</w:t>
      </w:r>
      <w:r w:rsidRPr="00623FD7">
        <w:rPr>
          <w:rFonts w:ascii="新細明體" w:hAnsi="新細明體"/>
          <w:bCs/>
          <w:caps/>
          <w:lang w:eastAsia="zh-TW"/>
        </w:rPr>
        <w:t>“</w:t>
      </w:r>
      <w:r w:rsidRPr="00623FD7">
        <w:rPr>
          <w:rFonts w:ascii="新細明體" w:hAnsi="新細明體" w:hint="eastAsia"/>
          <w:kern w:val="2"/>
          <w:lang w:eastAsia="zh-TW"/>
        </w:rPr>
        <w:t>傳入參數</w:t>
      </w:r>
      <w:r w:rsidRPr="00623FD7">
        <w:rPr>
          <w:rFonts w:ascii="新細明體" w:hAnsi="新細明體" w:hint="eastAsia"/>
          <w:lang w:eastAsia="zh-TW"/>
        </w:rPr>
        <w:t>異常</w:t>
      </w:r>
      <w:r w:rsidRPr="00623FD7">
        <w:rPr>
          <w:rFonts w:ascii="新細明體" w:hAnsi="新細明體"/>
          <w:bCs/>
          <w:caps/>
          <w:lang w:eastAsia="zh-TW"/>
        </w:rPr>
        <w:t>”</w:t>
      </w:r>
      <w:r w:rsidRPr="00623FD7">
        <w:rPr>
          <w:rFonts w:ascii="新細明體" w:hAnsi="新細明體" w:hint="eastAsia"/>
          <w:bCs/>
          <w:caps/>
          <w:lang w:eastAsia="zh-TW"/>
        </w:rPr>
        <w:t>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摘　　要＝$錯誤訊息</w:t>
      </w:r>
      <w:r w:rsidRPr="00623FD7">
        <w:rPr>
          <w:rFonts w:ascii="新細明體" w:hAnsi="新細明體" w:hint="eastAsia"/>
          <w:bCs/>
          <w:kern w:val="2"/>
          <w:lang w:eastAsia="zh-TW"/>
        </w:rPr>
        <w:t>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bCs/>
          <w:kern w:val="2"/>
          <w:lang w:eastAsia="zh-TW"/>
        </w:rPr>
        <w:t>CALL  batch.ErrorLog (</w:t>
      </w:r>
      <w:r w:rsidRPr="00623FD7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623FD7">
        <w:rPr>
          <w:rFonts w:ascii="新細明體" w:hAnsi="新細明體"/>
          <w:bCs/>
          <w:kern w:val="2"/>
          <w:lang w:eastAsia="zh-TW"/>
        </w:rPr>
        <w:t>)</w:t>
      </w:r>
      <w:r w:rsidRPr="00623FD7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19589E" w:rsidRPr="00623FD7" w:rsidRDefault="0019589E" w:rsidP="00A351E5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業務說明 : 將指定日期區間之內 (其他選擇性條件為統計週期, 業務別 及核賠單位), 符合條件的DASH_BOARD理賠情報統計資料區取出, 逐筆進行各項資料合理性檢核作業</w:t>
      </w:r>
    </w:p>
    <w:p w:rsidR="00BD1806" w:rsidRPr="00623FD7" w:rsidRDefault="00787C6C" w:rsidP="00A351E5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執行主查詢</w:t>
      </w:r>
      <w:r w:rsidR="00974EF4" w:rsidRPr="00623FD7">
        <w:rPr>
          <w:rFonts w:ascii="新細明體" w:hAnsi="新細明體" w:hint="eastAsia"/>
          <w:kern w:val="2"/>
          <w:lang w:eastAsia="zh-TW"/>
        </w:rPr>
        <w:t>1</w:t>
      </w:r>
    </w:p>
    <w:p w:rsidR="00787C6C" w:rsidRPr="00623FD7" w:rsidRDefault="00787C6C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執行[參考SQL</w:t>
      </w:r>
      <w:r w:rsidRPr="00623FD7">
        <w:rPr>
          <w:rFonts w:ascii="新細明體" w:hAnsi="新細明體"/>
          <w:kern w:val="2"/>
          <w:lang w:eastAsia="zh-TW"/>
        </w:rPr>
        <w:t>1</w:t>
      </w:r>
      <w:r w:rsidRPr="00623FD7">
        <w:rPr>
          <w:rFonts w:ascii="新細明體" w:hAnsi="新細明體" w:hint="eastAsia"/>
          <w:kern w:val="2"/>
          <w:lang w:eastAsia="zh-TW"/>
        </w:rPr>
        <w:t>]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查詢條件參數如下</w:t>
      </w:r>
    </w:p>
    <w:p w:rsidR="00787C6C" w:rsidRPr="00623FD7" w:rsidRDefault="00787C6C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DATA_DATE_STR</w:t>
      </w:r>
      <w:r w:rsidRPr="00623FD7">
        <w:rPr>
          <w:rFonts w:ascii="新細明體" w:hAnsi="新細明體" w:hint="eastAsia"/>
          <w:kern w:val="2"/>
          <w:lang w:eastAsia="zh-TW"/>
        </w:rPr>
        <w:t xml:space="preserve"> = </w:t>
      </w:r>
      <w:r w:rsidR="000676D8" w:rsidRPr="00623FD7">
        <w:rPr>
          <w:rFonts w:ascii="新細明體" w:hAnsi="新細明體" w:hint="eastAsia"/>
          <w:kern w:val="2"/>
          <w:lang w:eastAsia="zh-TW"/>
        </w:rPr>
        <w:t>$</w:t>
      </w:r>
      <w:r w:rsidR="000676D8" w:rsidRPr="00623FD7">
        <w:rPr>
          <w:rFonts w:ascii="新細明體" w:hAnsi="新細明體"/>
        </w:rPr>
        <w:t xml:space="preserve"> </w:t>
      </w:r>
      <w:r w:rsidR="000676D8" w:rsidRPr="00623FD7">
        <w:rPr>
          <w:rFonts w:ascii="新細明體" w:hAnsi="新細明體"/>
          <w:kern w:val="2"/>
          <w:lang w:eastAsia="zh-TW"/>
        </w:rPr>
        <w:t>STR_DATE</w:t>
      </w:r>
    </w:p>
    <w:p w:rsidR="000676D8" w:rsidRPr="00623FD7" w:rsidRDefault="000676D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DATA_DATE_END</w:t>
      </w:r>
      <w:r w:rsidRPr="00623FD7">
        <w:rPr>
          <w:rFonts w:ascii="新細明體" w:hAnsi="新細明體" w:hint="eastAsia"/>
          <w:kern w:val="2"/>
          <w:lang w:eastAsia="zh-TW"/>
        </w:rPr>
        <w:t xml:space="preserve"> = $</w:t>
      </w:r>
      <w:r w:rsidRPr="00623FD7">
        <w:rPr>
          <w:rFonts w:ascii="新細明體" w:hAnsi="新細明體"/>
        </w:rPr>
        <w:t xml:space="preserve"> </w:t>
      </w:r>
      <w:r w:rsidRPr="00623FD7">
        <w:rPr>
          <w:rFonts w:ascii="新細明體" w:hAnsi="新細明體"/>
          <w:kern w:val="2"/>
          <w:lang w:eastAsia="zh-TW"/>
        </w:rPr>
        <w:t>END_DATE</w:t>
      </w:r>
    </w:p>
    <w:p w:rsidR="000676D8" w:rsidRPr="00623FD7" w:rsidRDefault="000676D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如果$</w:t>
      </w:r>
      <w:r w:rsidRPr="00623FD7">
        <w:rPr>
          <w:rFonts w:ascii="新細明體" w:hAnsi="新細明體"/>
          <w:kern w:val="2"/>
          <w:lang w:eastAsia="zh-TW"/>
        </w:rPr>
        <w:t xml:space="preserve">STAT_TYPE </w:t>
      </w:r>
      <w:r w:rsidRPr="00623FD7">
        <w:rPr>
          <w:rFonts w:ascii="新細明體" w:hAnsi="新細明體" w:hint="eastAsia"/>
          <w:kern w:val="2"/>
          <w:lang w:eastAsia="zh-TW"/>
        </w:rPr>
        <w:t xml:space="preserve"> 不為空值, </w:t>
      </w:r>
      <w:r w:rsidRPr="00623FD7">
        <w:rPr>
          <w:rFonts w:ascii="新細明體" w:hAnsi="新細明體"/>
          <w:kern w:val="2"/>
          <w:lang w:eastAsia="zh-TW"/>
        </w:rPr>
        <w:t>STAT_TYPE</w:t>
      </w:r>
      <w:r w:rsidRPr="00623FD7">
        <w:rPr>
          <w:rFonts w:ascii="新細明體" w:hAnsi="新細明體" w:hint="eastAsia"/>
          <w:kern w:val="2"/>
          <w:lang w:eastAsia="zh-TW"/>
        </w:rPr>
        <w:t xml:space="preserve"> = $</w:t>
      </w:r>
      <w:r w:rsidRPr="00623FD7">
        <w:rPr>
          <w:rFonts w:ascii="新細明體" w:hAnsi="新細明體"/>
          <w:kern w:val="2"/>
          <w:lang w:eastAsia="zh-TW"/>
        </w:rPr>
        <w:t>STAT_TYPE</w:t>
      </w:r>
    </w:p>
    <w:p w:rsidR="000676D8" w:rsidRPr="00623FD7" w:rsidRDefault="000676D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如果$</w:t>
      </w:r>
      <w:r w:rsidRPr="00623FD7">
        <w:rPr>
          <w:rFonts w:ascii="新細明體" w:hAnsi="新細明體"/>
          <w:kern w:val="2"/>
          <w:lang w:eastAsia="zh-TW"/>
        </w:rPr>
        <w:t xml:space="preserve">SYS_NO </w:t>
      </w:r>
      <w:r w:rsidRPr="00623FD7">
        <w:rPr>
          <w:rFonts w:ascii="新細明體" w:hAnsi="新細明體" w:hint="eastAsia"/>
          <w:kern w:val="2"/>
          <w:lang w:eastAsia="zh-TW"/>
        </w:rPr>
        <w:t xml:space="preserve"> 不為空值,</w:t>
      </w:r>
      <w:r w:rsidRPr="00623FD7">
        <w:rPr>
          <w:rFonts w:ascii="新細明體" w:hAnsi="新細明體"/>
          <w:kern w:val="2"/>
          <w:lang w:eastAsia="zh-TW"/>
        </w:rPr>
        <w:t xml:space="preserve"> SYS_NO</w:t>
      </w:r>
      <w:r w:rsidRPr="00623FD7">
        <w:rPr>
          <w:rFonts w:ascii="新細明體" w:hAnsi="新細明體" w:hint="eastAsia"/>
          <w:kern w:val="2"/>
          <w:lang w:eastAsia="zh-TW"/>
        </w:rPr>
        <w:t xml:space="preserve"> = $</w:t>
      </w:r>
      <w:r w:rsidRPr="00623FD7">
        <w:rPr>
          <w:rFonts w:ascii="新細明體" w:hAnsi="新細明體"/>
          <w:kern w:val="2"/>
          <w:lang w:eastAsia="zh-TW"/>
        </w:rPr>
        <w:t>SYS_NO</w:t>
      </w:r>
    </w:p>
    <w:p w:rsidR="000676D8" w:rsidRPr="00623FD7" w:rsidRDefault="000676D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如果$</w:t>
      </w:r>
      <w:r w:rsidRPr="00623FD7">
        <w:rPr>
          <w:rFonts w:ascii="新細明體" w:hAnsi="新細明體"/>
          <w:kern w:val="2"/>
          <w:lang w:eastAsia="zh-TW"/>
        </w:rPr>
        <w:t xml:space="preserve">CLAM_DIV_NO </w:t>
      </w:r>
      <w:r w:rsidRPr="00623FD7">
        <w:rPr>
          <w:rFonts w:ascii="新細明體" w:hAnsi="新細明體" w:hint="eastAsia"/>
          <w:kern w:val="2"/>
          <w:lang w:eastAsia="zh-TW"/>
        </w:rPr>
        <w:t xml:space="preserve"> 不為空值,</w:t>
      </w:r>
      <w:r w:rsidRPr="00623FD7">
        <w:rPr>
          <w:rFonts w:ascii="新細明體" w:hAnsi="新細明體"/>
          <w:kern w:val="2"/>
          <w:lang w:eastAsia="zh-TW"/>
        </w:rPr>
        <w:t xml:space="preserve"> CLAM_DIV_NO</w:t>
      </w:r>
      <w:r w:rsidRPr="00623FD7">
        <w:rPr>
          <w:rFonts w:ascii="新細明體" w:hAnsi="新細明體" w:hint="eastAsia"/>
          <w:kern w:val="2"/>
          <w:lang w:eastAsia="zh-TW"/>
        </w:rPr>
        <w:t xml:space="preserve"> = $</w:t>
      </w:r>
      <w:r w:rsidRPr="00623FD7">
        <w:rPr>
          <w:rFonts w:ascii="新細明體" w:hAnsi="新細明體"/>
          <w:kern w:val="2"/>
          <w:lang w:eastAsia="zh-TW"/>
        </w:rPr>
        <w:t>CLAM_DIV_NO</w:t>
      </w:r>
    </w:p>
    <w:p w:rsidR="00F46E58" w:rsidRPr="00623FD7" w:rsidRDefault="00F46E58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若讀取異常(</w:t>
      </w:r>
      <w:r w:rsidR="009107C2" w:rsidRPr="00623FD7">
        <w:rPr>
          <w:rFonts w:ascii="新細明體" w:hAnsi="新細明體" w:hint="eastAsia"/>
          <w:lang w:eastAsia="zh-TW"/>
        </w:rPr>
        <w:t>不</w:t>
      </w:r>
      <w:r w:rsidRPr="00623FD7">
        <w:rPr>
          <w:rFonts w:ascii="新細明體" w:hAnsi="新細明體" w:hint="eastAsia"/>
          <w:lang w:eastAsia="zh-TW"/>
        </w:rPr>
        <w:t>含查無資料)，則設定：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caps/>
          <w:lang w:eastAsia="zh-TW"/>
        </w:rPr>
        <w:t>訊息中文＝</w:t>
      </w:r>
      <w:r w:rsidRPr="00623FD7">
        <w:rPr>
          <w:rFonts w:ascii="新細明體" w:hAnsi="新細明體"/>
          <w:bCs/>
          <w:caps/>
          <w:lang w:eastAsia="zh-TW"/>
        </w:rPr>
        <w:t>“</w:t>
      </w:r>
      <w:r w:rsidRPr="00623FD7">
        <w:rPr>
          <w:rFonts w:ascii="新細明體" w:hAnsi="新細明體" w:hint="eastAsia"/>
          <w:kern w:val="2"/>
          <w:lang w:eastAsia="zh-TW"/>
        </w:rPr>
        <w:t>主查詢讀取</w:t>
      </w:r>
      <w:r w:rsidRPr="00623FD7">
        <w:rPr>
          <w:rFonts w:ascii="新細明體" w:hAnsi="新細明體" w:hint="eastAsia"/>
          <w:lang w:eastAsia="zh-TW"/>
        </w:rPr>
        <w:t>異常</w:t>
      </w:r>
      <w:r w:rsidRPr="00623FD7">
        <w:rPr>
          <w:rFonts w:ascii="新細明體" w:hAnsi="新細明體"/>
          <w:bCs/>
          <w:caps/>
          <w:lang w:eastAsia="zh-TW"/>
        </w:rPr>
        <w:t>”</w:t>
      </w:r>
      <w:r w:rsidRPr="00623FD7">
        <w:rPr>
          <w:rFonts w:ascii="新細明體" w:hAnsi="新細明體" w:hint="eastAsia"/>
          <w:bCs/>
          <w:caps/>
          <w:lang w:eastAsia="zh-TW"/>
        </w:rPr>
        <w:t>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摘　　要＝DB</w:t>
      </w:r>
      <w:r w:rsidRPr="00623FD7">
        <w:rPr>
          <w:rFonts w:ascii="新細明體" w:hAnsi="新細明體"/>
          <w:kern w:val="2"/>
          <w:lang w:eastAsia="zh-TW"/>
        </w:rPr>
        <w:t>Exception</w:t>
      </w:r>
      <w:r w:rsidRPr="00623FD7">
        <w:rPr>
          <w:rFonts w:ascii="新細明體" w:hAnsi="新細明體" w:hint="eastAsia"/>
          <w:bCs/>
          <w:kern w:val="2"/>
          <w:lang w:eastAsia="zh-TW"/>
        </w:rPr>
        <w:t>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bCs/>
          <w:kern w:val="2"/>
          <w:lang w:eastAsia="zh-TW"/>
        </w:rPr>
        <w:t>CALL  batch.ErrorLog (</w:t>
      </w:r>
      <w:r w:rsidRPr="00623FD7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623FD7">
        <w:rPr>
          <w:rFonts w:ascii="新細明體" w:hAnsi="新細明體"/>
          <w:bCs/>
          <w:kern w:val="2"/>
          <w:lang w:eastAsia="zh-TW"/>
        </w:rPr>
        <w:t>)</w:t>
      </w:r>
      <w:r w:rsidRPr="00623FD7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F46E58" w:rsidRPr="00623FD7" w:rsidRDefault="00F46E58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 xml:space="preserve">輸入件數  = </w:t>
      </w:r>
      <w:r w:rsidRPr="00623FD7">
        <w:rPr>
          <w:rFonts w:ascii="新細明體" w:hAnsi="新細明體" w:hint="eastAsia"/>
          <w:kern w:val="2"/>
          <w:lang w:eastAsia="zh-TW"/>
        </w:rPr>
        <w:t>主查詢筆數</w:t>
      </w:r>
    </w:p>
    <w:p w:rsidR="00283D35" w:rsidRPr="00623FD7" w:rsidRDefault="00283D35" w:rsidP="00283D3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檢核暫存變數</w:t>
      </w:r>
    </w:p>
    <w:p w:rsidR="00283D35" w:rsidRPr="00623FD7" w:rsidRDefault="00283D35" w:rsidP="00283D3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SET $</w:t>
      </w:r>
      <w:r w:rsidRPr="00623FD7">
        <w:rPr>
          <w:rFonts w:ascii="新細明體" w:hAnsi="新細明體" w:hint="eastAsia"/>
          <w:kern w:val="2"/>
          <w:lang w:eastAsia="zh-TW"/>
        </w:rPr>
        <w:t>不合規訊息_LIST = 空的LIST物件</w:t>
      </w:r>
    </w:p>
    <w:p w:rsidR="00283D35" w:rsidRPr="00623FD7" w:rsidRDefault="00283D35" w:rsidP="00283D3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 xml:space="preserve">SET $DIV_SUM_MAP = </w:t>
      </w:r>
      <w:r w:rsidRPr="00623FD7">
        <w:rPr>
          <w:rFonts w:ascii="新細明體" w:hAnsi="新細明體" w:hint="eastAsia"/>
          <w:kern w:val="2"/>
          <w:lang w:eastAsia="zh-TW"/>
        </w:rPr>
        <w:t>空的MAP</w:t>
      </w:r>
    </w:p>
    <w:p w:rsidR="00A351E5" w:rsidRPr="00623FD7" w:rsidRDefault="00A351E5" w:rsidP="0019589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執行檢核, 針對主查詢</w:t>
      </w:r>
      <w:r w:rsidR="00974EF4" w:rsidRPr="00623FD7">
        <w:rPr>
          <w:rFonts w:ascii="新細明體" w:hAnsi="新細明體" w:hint="eastAsia"/>
          <w:kern w:val="2"/>
          <w:lang w:eastAsia="zh-TW"/>
        </w:rPr>
        <w:t>1的</w:t>
      </w:r>
      <w:r w:rsidRPr="00623FD7">
        <w:rPr>
          <w:rFonts w:ascii="新細明體" w:hAnsi="新細明體" w:hint="eastAsia"/>
          <w:kern w:val="2"/>
          <w:lang w:eastAsia="zh-TW"/>
        </w:rPr>
        <w:t>結果逐筆進行系列檢核</w:t>
      </w:r>
      <w:r w:rsidR="00177E3F" w:rsidRPr="00623FD7">
        <w:rPr>
          <w:rFonts w:ascii="新細明體" w:hAnsi="新細明體" w:hint="eastAsia"/>
          <w:kern w:val="2"/>
          <w:lang w:eastAsia="zh-TW"/>
        </w:rPr>
        <w:t>, 每筆資料檢查完有錯誤再一次輸出</w:t>
      </w:r>
    </w:p>
    <w:p w:rsidR="006255A3" w:rsidRPr="00623FD7" w:rsidRDefault="006255A3" w:rsidP="0019589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 xml:space="preserve">SET $KEY值 = </w:t>
      </w:r>
      <w:r w:rsidR="00177E3F" w:rsidRPr="00623FD7">
        <w:rPr>
          <w:rFonts w:ascii="新細明體" w:hAnsi="新細明體" w:hint="eastAsia"/>
          <w:kern w:val="2"/>
          <w:lang w:eastAsia="zh-TW"/>
        </w:rPr>
        <w:t>主查詢.</w:t>
      </w:r>
      <w:r w:rsidR="00177E3F" w:rsidRPr="00623FD7">
        <w:rPr>
          <w:rFonts w:ascii="新細明體" w:hAnsi="新細明體" w:cs="Courier New"/>
        </w:rPr>
        <w:t>DATA_DATE</w:t>
      </w:r>
      <w:r w:rsidR="00A70C62" w:rsidRPr="00623FD7">
        <w:rPr>
          <w:rFonts w:ascii="新細明體" w:hAnsi="新細明體" w:cs="Courier New"/>
          <w:lang w:eastAsia="zh-TW"/>
        </w:rPr>
        <w:t>,</w:t>
      </w:r>
      <w:r w:rsidR="00177E3F" w:rsidRPr="00623FD7">
        <w:rPr>
          <w:rFonts w:ascii="新細明體" w:hAnsi="新細明體" w:hint="eastAsia"/>
          <w:kern w:val="2"/>
          <w:lang w:eastAsia="zh-TW"/>
        </w:rPr>
        <w:t>主查詢.</w:t>
      </w:r>
      <w:r w:rsidR="00177E3F" w:rsidRPr="00623FD7">
        <w:rPr>
          <w:rFonts w:ascii="新細明體" w:hAnsi="新細明體" w:cs="Courier New"/>
        </w:rPr>
        <w:t>STAT_TYPE</w:t>
      </w:r>
      <w:r w:rsidR="00A70C62" w:rsidRPr="00623FD7">
        <w:rPr>
          <w:rFonts w:ascii="新細明體" w:hAnsi="新細明體" w:cs="Courier New"/>
          <w:lang w:eastAsia="zh-TW"/>
        </w:rPr>
        <w:t>,</w:t>
      </w:r>
      <w:r w:rsidR="00177E3F" w:rsidRPr="00623FD7">
        <w:rPr>
          <w:rFonts w:ascii="新細明體" w:hAnsi="新細明體" w:hint="eastAsia"/>
          <w:kern w:val="2"/>
          <w:lang w:eastAsia="zh-TW"/>
        </w:rPr>
        <w:t>主查詢.</w:t>
      </w:r>
      <w:r w:rsidR="00177E3F" w:rsidRPr="00623FD7">
        <w:rPr>
          <w:rFonts w:ascii="新細明體" w:hAnsi="新細明體" w:cs="Courier New"/>
        </w:rPr>
        <w:t>SYS_NO</w:t>
      </w:r>
      <w:r w:rsidR="00A70C62" w:rsidRPr="00623FD7">
        <w:rPr>
          <w:rFonts w:ascii="新細明體" w:hAnsi="新細明體" w:cs="Courier New"/>
          <w:lang w:eastAsia="zh-TW"/>
        </w:rPr>
        <w:t>,</w:t>
      </w:r>
      <w:r w:rsidR="00177E3F" w:rsidRPr="00623FD7">
        <w:rPr>
          <w:rFonts w:ascii="新細明體" w:hAnsi="新細明體" w:hint="eastAsia"/>
          <w:kern w:val="2"/>
          <w:lang w:eastAsia="zh-TW"/>
        </w:rPr>
        <w:t>主查詢.</w:t>
      </w:r>
      <w:r w:rsidR="00177E3F" w:rsidRPr="00623FD7">
        <w:rPr>
          <w:rFonts w:ascii="新細明體" w:hAnsi="新細明體" w:cs="Courier New"/>
        </w:rPr>
        <w:t>CLAM_DIV_NO</w:t>
      </w:r>
    </w:p>
    <w:p w:rsidR="00283D35" w:rsidRPr="00623FD7" w:rsidRDefault="00283D35" w:rsidP="0019589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SET $MAP_KEY</w:t>
      </w:r>
      <w:r w:rsidRPr="00623FD7">
        <w:rPr>
          <w:rFonts w:ascii="新細明體" w:hAnsi="新細明體"/>
          <w:kern w:val="2"/>
          <w:lang w:eastAsia="zh-TW"/>
        </w:rPr>
        <w:t xml:space="preserve"> = </w:t>
      </w:r>
      <w:r w:rsidRPr="00623FD7">
        <w:rPr>
          <w:rFonts w:ascii="新細明體" w:hAnsi="新細明體" w:hint="eastAsia"/>
          <w:kern w:val="2"/>
          <w:lang w:eastAsia="zh-TW"/>
        </w:rPr>
        <w:t>主查詢.</w:t>
      </w:r>
      <w:r w:rsidRPr="00623FD7">
        <w:rPr>
          <w:rFonts w:ascii="新細明體" w:hAnsi="新細明體" w:cs="Courier New"/>
        </w:rPr>
        <w:t>DATA_DATE</w:t>
      </w:r>
      <w:r w:rsidR="00A70C62" w:rsidRPr="00623FD7">
        <w:rPr>
          <w:rFonts w:ascii="新細明體" w:hAnsi="新細明體" w:cs="Courier New"/>
          <w:lang w:eastAsia="zh-TW"/>
        </w:rPr>
        <w:t>,</w:t>
      </w:r>
      <w:r w:rsidRPr="00623FD7">
        <w:rPr>
          <w:rFonts w:ascii="新細明體" w:hAnsi="新細明體" w:hint="eastAsia"/>
          <w:kern w:val="2"/>
          <w:lang w:eastAsia="zh-TW"/>
        </w:rPr>
        <w:t>主查詢.</w:t>
      </w:r>
      <w:r w:rsidRPr="00623FD7">
        <w:rPr>
          <w:rFonts w:ascii="新細明體" w:hAnsi="新細明體" w:cs="Courier New"/>
        </w:rPr>
        <w:t>STAT_TYPE</w:t>
      </w:r>
      <w:r w:rsidR="001C2657" w:rsidRPr="00623FD7">
        <w:rPr>
          <w:rFonts w:ascii="新細明體" w:hAnsi="新細明體" w:cs="Courier New" w:hint="eastAsia"/>
          <w:lang w:eastAsia="zh-TW"/>
        </w:rPr>
        <w:t xml:space="preserve"> </w:t>
      </w:r>
      <w:r w:rsidR="00A70C62" w:rsidRPr="00623FD7">
        <w:rPr>
          <w:rFonts w:ascii="新細明體" w:hAnsi="新細明體" w:cs="Courier New"/>
          <w:lang w:eastAsia="zh-TW"/>
        </w:rPr>
        <w:t>,</w:t>
      </w:r>
      <w:r w:rsidRPr="00623FD7">
        <w:rPr>
          <w:rFonts w:ascii="新細明體" w:hAnsi="新細明體" w:hint="eastAsia"/>
          <w:kern w:val="2"/>
          <w:lang w:eastAsia="zh-TW"/>
        </w:rPr>
        <w:t>主查詢.</w:t>
      </w:r>
      <w:r w:rsidRPr="00623FD7">
        <w:rPr>
          <w:rFonts w:ascii="新細明體" w:hAnsi="新細明體" w:cs="Courier New"/>
        </w:rPr>
        <w:t>CLAM_DIV_NO</w:t>
      </w:r>
    </w:p>
    <w:p w:rsidR="00A351E5" w:rsidRPr="00623FD7" w:rsidRDefault="00125BA0" w:rsidP="00125BA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不得為空_顯示層</w:t>
      </w:r>
      <w:r w:rsidR="00770182" w:rsidRPr="00623FD7">
        <w:rPr>
          <w:rFonts w:ascii="新細明體" w:hAnsi="新細明體" w:hint="eastAsia"/>
          <w:kern w:val="2"/>
          <w:lang w:eastAsia="zh-TW"/>
        </w:rPr>
        <w:t>,</w:t>
      </w:r>
      <w:r w:rsidR="00770182"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 xml:space="preserve">邏輯勾稽_顯示層 及邏輯勾稽_資料_ </w:t>
      </w:r>
      <w:r w:rsidR="00675E5B" w:rsidRPr="00623FD7">
        <w:rPr>
          <w:rFonts w:ascii="新細明體" w:hAnsi="新細明體" w:hint="eastAsia"/>
          <w:kern w:val="2"/>
          <w:lang w:eastAsia="zh-TW"/>
        </w:rPr>
        <w:t>, 檢核規則及</w:t>
      </w:r>
      <w:r w:rsidR="00092B65" w:rsidRPr="00623FD7">
        <w:rPr>
          <w:rFonts w:ascii="新細明體" w:hAnsi="新細明體" w:hint="eastAsia"/>
          <w:kern w:val="2"/>
          <w:lang w:eastAsia="zh-TW"/>
        </w:rPr>
        <w:t>不合規訊息字串</w:t>
      </w:r>
      <w:r w:rsidR="00675E5B" w:rsidRPr="00623FD7">
        <w:rPr>
          <w:rFonts w:ascii="新細明體" w:hAnsi="新細明體" w:hint="eastAsia"/>
          <w:kern w:val="2"/>
          <w:lang w:eastAsia="zh-TW"/>
        </w:rPr>
        <w:t>如下</w:t>
      </w:r>
    </w:p>
    <w:p w:rsidR="00092B65" w:rsidRPr="00623FD7" w:rsidRDefault="00092B65" w:rsidP="0019589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有產生不合規訊息 就先塞入</w:t>
      </w:r>
      <w:r w:rsidR="001D4AF8" w:rsidRPr="00623FD7">
        <w:rPr>
          <w:rFonts w:ascii="新細明體" w:hAnsi="新細明體"/>
          <w:kern w:val="2"/>
          <w:lang w:eastAsia="zh-TW"/>
        </w:rPr>
        <w:t>$</w:t>
      </w:r>
      <w:r w:rsidR="001D4AF8" w:rsidRPr="00623FD7">
        <w:rPr>
          <w:rFonts w:ascii="新細明體" w:hAnsi="新細明體" w:hint="eastAsia"/>
          <w:kern w:val="2"/>
          <w:lang w:eastAsia="zh-TW"/>
        </w:rPr>
        <w:t>不合規訊息_LIST</w:t>
      </w: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276"/>
        <w:gridCol w:w="4820"/>
        <w:gridCol w:w="3480"/>
      </w:tblGrid>
      <w:tr w:rsidR="00675E5B" w:rsidRPr="00623FD7" w:rsidTr="00E14DA3">
        <w:tc>
          <w:tcPr>
            <w:tcW w:w="817" w:type="dxa"/>
            <w:shd w:val="clear" w:color="auto" w:fill="auto"/>
          </w:tcPr>
          <w:p w:rsidR="00675E5B" w:rsidRPr="00623FD7" w:rsidRDefault="00675E5B" w:rsidP="00B0760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序號</w:t>
            </w:r>
          </w:p>
        </w:tc>
        <w:tc>
          <w:tcPr>
            <w:tcW w:w="1276" w:type="dxa"/>
            <w:shd w:val="clear" w:color="auto" w:fill="auto"/>
          </w:tcPr>
          <w:p w:rsidR="00675E5B" w:rsidRPr="00623FD7" w:rsidRDefault="00675E5B" w:rsidP="00B0760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項目</w:t>
            </w:r>
          </w:p>
        </w:tc>
        <w:tc>
          <w:tcPr>
            <w:tcW w:w="4820" w:type="dxa"/>
            <w:shd w:val="clear" w:color="auto" w:fill="auto"/>
          </w:tcPr>
          <w:p w:rsidR="00675E5B" w:rsidRPr="00623FD7" w:rsidRDefault="00675E5B" w:rsidP="00B0760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檢核規則</w:t>
            </w:r>
          </w:p>
        </w:tc>
        <w:tc>
          <w:tcPr>
            <w:tcW w:w="3480" w:type="dxa"/>
            <w:shd w:val="clear" w:color="auto" w:fill="auto"/>
          </w:tcPr>
          <w:p w:rsidR="00675E5B" w:rsidRPr="00623FD7" w:rsidRDefault="00675E5B" w:rsidP="00B0760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不合規訊息</w:t>
            </w:r>
          </w:p>
        </w:tc>
      </w:tr>
      <w:tr w:rsidR="00675E5B" w:rsidRPr="00623FD7" w:rsidTr="00E14DA3">
        <w:tc>
          <w:tcPr>
            <w:tcW w:w="817" w:type="dxa"/>
            <w:shd w:val="clear" w:color="auto" w:fill="auto"/>
          </w:tcPr>
          <w:p w:rsidR="00675E5B" w:rsidRPr="00623FD7" w:rsidRDefault="00675E5B" w:rsidP="00B0760C">
            <w:pPr>
              <w:pStyle w:val="Tabletext"/>
              <w:keepLines w:val="0"/>
              <w:numPr>
                <w:ilvl w:val="0"/>
                <w:numId w:val="35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1276" w:type="dxa"/>
            <w:shd w:val="clear" w:color="auto" w:fill="auto"/>
          </w:tcPr>
          <w:p w:rsidR="00675E5B" w:rsidRPr="00623FD7" w:rsidRDefault="00675E5B" w:rsidP="00675E5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理賠件數</w:t>
            </w:r>
          </w:p>
        </w:tc>
        <w:tc>
          <w:tcPr>
            <w:tcW w:w="4820" w:type="dxa"/>
            <w:shd w:val="clear" w:color="auto" w:fill="auto"/>
          </w:tcPr>
          <w:p w:rsidR="00675E5B" w:rsidRPr="00623FD7" w:rsidRDefault="00170B12" w:rsidP="008431A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如果</w:t>
            </w:r>
            <w:r w:rsidR="00A83F86" w:rsidRPr="00623FD7">
              <w:rPr>
                <w:rFonts w:ascii="新細明體" w:hAnsi="新細明體" w:hint="eastAsia"/>
                <w:kern w:val="2"/>
                <w:lang w:eastAsia="zh-TW"/>
              </w:rPr>
              <w:t>主查詢.</w:t>
            </w:r>
            <w:r w:rsidR="00A83F86" w:rsidRPr="00623FD7">
              <w:rPr>
                <w:rFonts w:ascii="新細明體" w:hAnsi="新細明體" w:cs="Courier New"/>
                <w:lang w:eastAsia="zh-TW"/>
              </w:rPr>
              <w:t>SYS_NO</w:t>
            </w:r>
            <w:r w:rsidR="00A83F86" w:rsidRPr="00623FD7">
              <w:rPr>
                <w:rFonts w:ascii="新細明體" w:hAnsi="新細明體" w:cs="Courier New" w:hint="eastAsia"/>
                <w:lang w:eastAsia="zh-TW"/>
              </w:rPr>
              <w:t xml:space="preserve"> = </w:t>
            </w:r>
            <w:r w:rsidR="00A83F86" w:rsidRPr="00623FD7">
              <w:rPr>
                <w:rFonts w:ascii="新細明體" w:hAnsi="新細明體" w:cs="Courier New"/>
                <w:lang w:eastAsia="zh-TW"/>
              </w:rPr>
              <w:t>‘</w:t>
            </w:r>
            <w:ins w:id="49" w:author="i9200245,楊智偉" w:date="2020-05-28T16:40:00Z">
              <w:r w:rsidR="00E14DA3">
                <w:rPr>
                  <w:rFonts w:ascii="新細明體" w:hAnsi="新細明體" w:cs="Courier New"/>
                  <w:lang w:eastAsia="zh-TW"/>
                </w:rPr>
                <w:t>A</w:t>
              </w:r>
            </w:ins>
            <w:del w:id="50" w:author="i9200245,楊智偉" w:date="2020-05-28T16:40:00Z">
              <w:r w:rsidR="00A83F86" w:rsidRPr="00623FD7" w:rsidDel="00E14DA3">
                <w:rPr>
                  <w:rFonts w:ascii="新細明體" w:hAnsi="新細明體" w:cs="Courier New" w:hint="eastAsia"/>
                  <w:lang w:eastAsia="zh-TW"/>
                </w:rPr>
                <w:delText>0</w:delText>
              </w:r>
            </w:del>
            <w:r w:rsidR="00A83F86" w:rsidRPr="00623FD7">
              <w:rPr>
                <w:rFonts w:ascii="新細明體" w:hAnsi="新細明體" w:cs="Courier New"/>
                <w:lang w:eastAsia="zh-TW"/>
              </w:rPr>
              <w:t>’</w:t>
            </w:r>
            <w:r w:rsidR="00A83F86" w:rsidRPr="00623FD7">
              <w:rPr>
                <w:rFonts w:ascii="新細明體" w:hAnsi="新細明體" w:cs="Courier New" w:hint="eastAsia"/>
                <w:lang w:eastAsia="zh-TW"/>
              </w:rPr>
              <w:t xml:space="preserve"> </w:t>
            </w:r>
            <w:r w:rsidR="008431AA">
              <w:rPr>
                <w:rFonts w:ascii="新細明體" w:hAnsi="新細明體" w:cs="Courier New" w:hint="eastAsia"/>
                <w:lang w:eastAsia="zh-TW"/>
              </w:rPr>
              <w:t xml:space="preserve">且 ( </w:t>
            </w:r>
            <w:r w:rsidR="00A83F86" w:rsidRPr="00623FD7">
              <w:rPr>
                <w:rFonts w:ascii="新細明體" w:hAnsi="新細明體" w:cs="Courier New" w:hint="eastAsia"/>
                <w:lang w:eastAsia="zh-TW"/>
              </w:rPr>
              <w:t>檢查</w:t>
            </w:r>
            <w:r w:rsidR="00A83F86" w:rsidRPr="00623FD7">
              <w:rPr>
                <w:rFonts w:ascii="新細明體" w:hAnsi="新細明體" w:hint="eastAsia"/>
                <w:lang w:eastAsia="zh-TW"/>
              </w:rPr>
              <w:t>主查詢.</w:t>
            </w:r>
            <w:r w:rsidR="00675E5B"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CNT為空值 </w:t>
            </w:r>
            <w:r w:rsidR="008431AA">
              <w:rPr>
                <w:rFonts w:ascii="新細明體" w:hAnsi="新細明體" w:hint="eastAsia"/>
                <w:kern w:val="2"/>
                <w:lang w:eastAsia="zh-TW"/>
              </w:rPr>
              <w:t>或</w:t>
            </w:r>
            <w:r w:rsidR="008431AA" w:rsidRPr="00623FD7">
              <w:rPr>
                <w:rFonts w:ascii="新細明體" w:hAnsi="新細明體" w:hint="eastAsia"/>
                <w:kern w:val="2"/>
                <w:lang w:eastAsia="zh-TW"/>
              </w:rPr>
              <w:t>CNT</w:t>
            </w:r>
            <w:r w:rsidR="008431AA">
              <w:rPr>
                <w:rFonts w:ascii="新細明體" w:hAnsi="新細明體" w:hint="eastAsia"/>
                <w:kern w:val="2"/>
                <w:lang w:eastAsia="zh-TW"/>
              </w:rPr>
              <w:t xml:space="preserve"> =</w:t>
            </w:r>
            <w:r w:rsidR="00675E5B"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 0</w:t>
            </w:r>
            <w:r w:rsidR="008431AA">
              <w:rPr>
                <w:rFonts w:ascii="新細明體" w:hAnsi="新細明體" w:hint="eastAsia"/>
                <w:kern w:val="2"/>
                <w:lang w:eastAsia="zh-TW"/>
              </w:rPr>
              <w:t xml:space="preserve"> ) </w:t>
            </w:r>
            <w:r w:rsidR="008431AA" w:rsidRPr="008431AA">
              <w:rPr>
                <w:rFonts w:ascii="新細明體" w:hAnsi="新細明體"/>
                <w:kern w:val="2"/>
                <w:lang w:eastAsia="zh-TW"/>
              </w:rPr>
              <w:sym w:font="Wingdings" w:char="F0E0"/>
            </w:r>
            <w:r w:rsidR="008431AA">
              <w:rPr>
                <w:rFonts w:ascii="新細明體" w:hAnsi="新細明體" w:hint="eastAsia"/>
                <w:kern w:val="2"/>
                <w:lang w:eastAsia="zh-TW"/>
              </w:rPr>
              <w:t>執行</w:t>
            </w:r>
            <w:r w:rsidR="008431AA" w:rsidRPr="00623FD7">
              <w:rPr>
                <w:rFonts w:ascii="新細明體" w:hAnsi="新細明體" w:hint="eastAsia"/>
                <w:kern w:val="2"/>
                <w:lang w:eastAsia="zh-TW"/>
              </w:rPr>
              <w:t>不合規訊息</w:t>
            </w:r>
            <w:r w:rsidR="008431AA">
              <w:rPr>
                <w:rFonts w:ascii="新細明體" w:hAnsi="新細明體" w:hint="eastAsia"/>
                <w:kern w:val="2"/>
                <w:lang w:eastAsia="zh-TW"/>
              </w:rPr>
              <w:t>處理</w:t>
            </w:r>
          </w:p>
        </w:tc>
        <w:tc>
          <w:tcPr>
            <w:tcW w:w="3480" w:type="dxa"/>
            <w:shd w:val="clear" w:color="auto" w:fill="auto"/>
          </w:tcPr>
          <w:p w:rsidR="000867E2" w:rsidRPr="00623FD7" w:rsidRDefault="000867E2" w:rsidP="00B0760C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呼叫 </w:t>
            </w:r>
            <w:r w:rsidRPr="00623FD7">
              <w:rPr>
                <w:rFonts w:ascii="新細明體" w:hAnsi="新細明體" w:hint="eastAsia"/>
                <w:b/>
              </w:rPr>
              <w:t>setChkList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 xml:space="preserve">() </w:t>
            </w:r>
            <w:r w:rsidRPr="00623FD7">
              <w:rPr>
                <w:rFonts w:ascii="新細明體" w:hAnsi="新細明體"/>
                <w:b/>
              </w:rPr>
              <w:t>BY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>參數</w:t>
            </w:r>
          </w:p>
          <w:p w:rsidR="000867E2" w:rsidRPr="00623FD7" w:rsidRDefault="000867E2" w:rsidP="000867E2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TYPE類型 : A_1</w:t>
            </w:r>
          </w:p>
          <w:p w:rsidR="000867E2" w:rsidRPr="00623FD7" w:rsidRDefault="000867E2" w:rsidP="000867E2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CHK_LIST迴歸明細 : A_1_LIST</w:t>
            </w:r>
          </w:p>
          <w:p w:rsidR="000867E2" w:rsidRPr="00623FD7" w:rsidRDefault="000867E2" w:rsidP="000867E2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KEY_DATA資料鍵值 : $KEY值</w:t>
            </w:r>
          </w:p>
          <w:p w:rsidR="000867E2" w:rsidRPr="00623FD7" w:rsidRDefault="000867E2" w:rsidP="000867E2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NUM_DATA數字資料 : 主查詢.CNT</w:t>
            </w:r>
          </w:p>
          <w:p w:rsidR="00675E5B" w:rsidRPr="00623FD7" w:rsidRDefault="00675E5B" w:rsidP="000867E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</w:tr>
      <w:tr w:rsidR="00E4681B" w:rsidRPr="00623FD7" w:rsidTr="00E14DA3">
        <w:tc>
          <w:tcPr>
            <w:tcW w:w="817" w:type="dxa"/>
            <w:shd w:val="clear" w:color="auto" w:fill="auto"/>
          </w:tcPr>
          <w:p w:rsidR="00E4681B" w:rsidRPr="00623FD7" w:rsidRDefault="00E4681B" w:rsidP="00B0760C">
            <w:pPr>
              <w:pStyle w:val="Tabletext"/>
              <w:keepLines w:val="0"/>
              <w:numPr>
                <w:ilvl w:val="0"/>
                <w:numId w:val="35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1276" w:type="dxa"/>
            <w:shd w:val="clear" w:color="auto" w:fill="auto"/>
          </w:tcPr>
          <w:p w:rsidR="00E4681B" w:rsidRPr="00623FD7" w:rsidRDefault="00E4681B" w:rsidP="00E4681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理賠金額</w:t>
            </w:r>
          </w:p>
        </w:tc>
        <w:tc>
          <w:tcPr>
            <w:tcW w:w="4820" w:type="dxa"/>
            <w:shd w:val="clear" w:color="auto" w:fill="auto"/>
          </w:tcPr>
          <w:p w:rsidR="00E4681B" w:rsidRPr="00623FD7" w:rsidRDefault="00A83F86" w:rsidP="00E14DA3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如果主查詢.</w:t>
            </w:r>
            <w:r w:rsidRPr="00623FD7">
              <w:rPr>
                <w:rFonts w:ascii="新細明體" w:hAnsi="新細明體" w:cs="Courier New"/>
                <w:sz w:val="20"/>
                <w:szCs w:val="20"/>
              </w:rPr>
              <w:t>SYS_NO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 xml:space="preserve"> = </w:t>
            </w:r>
            <w:r w:rsidRPr="00623FD7">
              <w:rPr>
                <w:rFonts w:ascii="新細明體" w:hAnsi="新細明體" w:cs="Courier New"/>
                <w:sz w:val="20"/>
                <w:szCs w:val="20"/>
              </w:rPr>
              <w:t>‘</w:t>
            </w:r>
            <w:ins w:id="51" w:author="i9200245,楊智偉" w:date="2020-05-28T16:41:00Z">
              <w:r w:rsidR="00EA1715">
                <w:rPr>
                  <w:rFonts w:ascii="新細明體" w:hAnsi="新細明體" w:cs="Courier New"/>
                  <w:sz w:val="20"/>
                  <w:szCs w:val="20"/>
                </w:rPr>
                <w:t>A</w:t>
              </w:r>
            </w:ins>
            <w:del w:id="52" w:author="i9200245,楊智偉" w:date="2020-05-28T16:41:00Z">
              <w:r w:rsidRPr="00623FD7" w:rsidDel="00EA1715">
                <w:rPr>
                  <w:rFonts w:ascii="新細明體" w:hAnsi="新細明體" w:cs="Courier New" w:hint="eastAsia"/>
                  <w:sz w:val="20"/>
                  <w:szCs w:val="20"/>
                </w:rPr>
                <w:delText>0</w:delText>
              </w:r>
            </w:del>
            <w:r w:rsidRPr="00623FD7">
              <w:rPr>
                <w:rFonts w:ascii="新細明體" w:hAnsi="新細明體" w:cs="Courier New"/>
                <w:sz w:val="20"/>
                <w:szCs w:val="20"/>
              </w:rPr>
              <w:t>’</w:t>
            </w:r>
            <w:r w:rsidR="0027209C">
              <w:rPr>
                <w:rFonts w:ascii="新細明體" w:hAnsi="新細明體" w:cs="Courier New" w:hint="eastAsia"/>
              </w:rPr>
              <w:t xml:space="preserve"> </w:t>
            </w:r>
            <w:r w:rsidR="005C0402">
              <w:rPr>
                <w:rFonts w:ascii="新細明體" w:hAnsi="新細明體" w:cs="Courier New" w:hint="eastAsia"/>
              </w:rPr>
              <w:t>且</w:t>
            </w:r>
            <w:r w:rsidR="0027209C">
              <w:rPr>
                <w:rFonts w:ascii="新細明體" w:hAnsi="新細明體" w:cs="Courier New" w:hint="eastAsia"/>
                <w:sz w:val="20"/>
                <w:szCs w:val="20"/>
              </w:rPr>
              <w:t xml:space="preserve"> (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檢查</w:t>
            </w:r>
            <w:r w:rsidR="00E4681B" w:rsidRPr="00623FD7">
              <w:rPr>
                <w:rFonts w:ascii="新細明體" w:hAnsi="新細明體" w:hint="eastAsia"/>
                <w:sz w:val="20"/>
                <w:szCs w:val="20"/>
              </w:rPr>
              <w:t>主查詢.</w:t>
            </w:r>
            <w:r w:rsidR="00E4681B"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PAY_AMT</w:t>
            </w:r>
            <w:r w:rsidR="00E4681B" w:rsidRPr="00623FD7">
              <w:rPr>
                <w:rFonts w:ascii="新細明體" w:hAnsi="新細明體" w:hint="eastAsia"/>
                <w:sz w:val="20"/>
                <w:szCs w:val="20"/>
              </w:rPr>
              <w:t xml:space="preserve">為空值 </w:t>
            </w:r>
            <w:r w:rsidR="0027209C">
              <w:rPr>
                <w:rFonts w:ascii="新細明體" w:hAnsi="新細明體" w:hint="eastAsia"/>
                <w:sz w:val="20"/>
                <w:szCs w:val="20"/>
              </w:rPr>
              <w:t>或</w:t>
            </w:r>
            <w:r w:rsidR="00E4681B" w:rsidRPr="00623FD7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="0027209C"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PAY_AMT</w:t>
            </w:r>
            <w:r w:rsidR="0027209C">
              <w:rPr>
                <w:rFonts w:ascii="新細明體" w:hAnsi="新細明體" w:hint="eastAsia"/>
                <w:sz w:val="20"/>
                <w:szCs w:val="20"/>
              </w:rPr>
              <w:t xml:space="preserve"> = </w:t>
            </w:r>
            <w:r w:rsidR="00E4681B" w:rsidRPr="00623FD7">
              <w:rPr>
                <w:rFonts w:ascii="新細明體" w:hAnsi="新細明體" w:hint="eastAsia"/>
                <w:sz w:val="20"/>
                <w:szCs w:val="20"/>
              </w:rPr>
              <w:t>0</w:t>
            </w:r>
            <w:r w:rsidR="0027209C">
              <w:rPr>
                <w:rFonts w:ascii="新細明體" w:hAnsi="新細明體" w:hint="eastAsia"/>
                <w:sz w:val="20"/>
                <w:szCs w:val="20"/>
              </w:rPr>
              <w:t>)</w:t>
            </w:r>
            <w:r w:rsidR="005C0402" w:rsidRPr="008431AA">
              <w:rPr>
                <w:rFonts w:ascii="新細明體" w:hAnsi="新細明體"/>
              </w:rPr>
              <w:t xml:space="preserve"> </w:t>
            </w:r>
            <w:r w:rsidR="005C0402" w:rsidRPr="008431AA">
              <w:rPr>
                <w:rFonts w:ascii="新細明體" w:hAnsi="新細明體"/>
              </w:rPr>
              <w:sym w:font="Wingdings" w:char="F0E0"/>
            </w:r>
            <w:r w:rsidR="005C0402">
              <w:rPr>
                <w:rFonts w:ascii="新細明體" w:hAnsi="新細明體" w:hint="eastAsia"/>
              </w:rPr>
              <w:t>執行</w:t>
            </w:r>
            <w:r w:rsidR="005C0402" w:rsidRPr="00623FD7">
              <w:rPr>
                <w:rFonts w:ascii="新細明體" w:hAnsi="新細明體" w:hint="eastAsia"/>
              </w:rPr>
              <w:t>不合規訊息</w:t>
            </w:r>
            <w:r w:rsidR="005C0402">
              <w:rPr>
                <w:rFonts w:ascii="新細明體" w:hAnsi="新細明體" w:hint="eastAsia"/>
              </w:rPr>
              <w:t>處理</w:t>
            </w:r>
          </w:p>
        </w:tc>
        <w:tc>
          <w:tcPr>
            <w:tcW w:w="3480" w:type="dxa"/>
            <w:shd w:val="clear" w:color="auto" w:fill="auto"/>
          </w:tcPr>
          <w:p w:rsidR="000867E2" w:rsidRPr="00623FD7" w:rsidRDefault="000867E2" w:rsidP="000867E2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呼叫 </w:t>
            </w:r>
            <w:r w:rsidRPr="00623FD7">
              <w:rPr>
                <w:rFonts w:ascii="新細明體" w:hAnsi="新細明體" w:hint="eastAsia"/>
                <w:b/>
              </w:rPr>
              <w:t>setChkList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 xml:space="preserve">() </w:t>
            </w:r>
            <w:r w:rsidRPr="00623FD7">
              <w:rPr>
                <w:rFonts w:ascii="新細明體" w:hAnsi="新細明體"/>
                <w:b/>
              </w:rPr>
              <w:t>BY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>參數</w:t>
            </w:r>
          </w:p>
          <w:p w:rsidR="000867E2" w:rsidRPr="00623FD7" w:rsidRDefault="000867E2" w:rsidP="000867E2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TYPE類型 : A_2</w:t>
            </w:r>
          </w:p>
          <w:p w:rsidR="000867E2" w:rsidRPr="00623FD7" w:rsidRDefault="000867E2" w:rsidP="000867E2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CHK_LIST迴歸明細 : A_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2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_LIST</w:t>
            </w:r>
          </w:p>
          <w:p w:rsidR="000867E2" w:rsidRPr="00623FD7" w:rsidRDefault="000867E2" w:rsidP="000867E2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KEY_DATA資料鍵值 : $KEY值</w:t>
            </w:r>
          </w:p>
          <w:p w:rsidR="000867E2" w:rsidRPr="00623FD7" w:rsidRDefault="000867E2" w:rsidP="000867E2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NUM_DATA數字資料 : 主查詢.</w:t>
            </w: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 xml:space="preserve"> PAY_AMT</w:t>
            </w:r>
          </w:p>
        </w:tc>
      </w:tr>
      <w:tr w:rsidR="00E4681B" w:rsidRPr="00623FD7" w:rsidTr="00E14DA3">
        <w:tc>
          <w:tcPr>
            <w:tcW w:w="817" w:type="dxa"/>
            <w:shd w:val="clear" w:color="auto" w:fill="auto"/>
          </w:tcPr>
          <w:p w:rsidR="00E4681B" w:rsidRPr="00623FD7" w:rsidRDefault="00E4681B" w:rsidP="00B0760C">
            <w:pPr>
              <w:pStyle w:val="Tabletext"/>
              <w:keepLines w:val="0"/>
              <w:numPr>
                <w:ilvl w:val="0"/>
                <w:numId w:val="35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1276" w:type="dxa"/>
            <w:shd w:val="clear" w:color="auto" w:fill="auto"/>
          </w:tcPr>
          <w:p w:rsidR="00E4681B" w:rsidRPr="00623FD7" w:rsidRDefault="00E4681B" w:rsidP="00E4681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平均結案天數</w:t>
            </w:r>
          </w:p>
        </w:tc>
        <w:tc>
          <w:tcPr>
            <w:tcW w:w="4820" w:type="dxa"/>
            <w:shd w:val="clear" w:color="auto" w:fill="auto"/>
          </w:tcPr>
          <w:p w:rsidR="00A45DD4" w:rsidRPr="00A03A75" w:rsidRDefault="00A83F86" w:rsidP="00A45DD4">
            <w:pPr>
              <w:numPr>
                <w:ilvl w:val="0"/>
                <w:numId w:val="42"/>
              </w:numPr>
              <w:rPr>
                <w:ins w:id="53" w:author="i9200245,楊智偉" w:date="2020-05-28T16:43:00Z"/>
                <w:rFonts w:ascii="新細明體" w:hAnsi="新細明體"/>
                <w:sz w:val="20"/>
                <w:szCs w:val="20"/>
                <w:rPrChange w:id="54" w:author="i9200245,楊智偉" w:date="2020-05-28T16:45:00Z">
                  <w:rPr>
                    <w:ins w:id="55" w:author="i9200245,楊智偉" w:date="2020-05-28T16:43:00Z"/>
                    <w:rFonts w:ascii="新細明體" w:hAnsi="新細明體"/>
                    <w:sz w:val="20"/>
                    <w:szCs w:val="20"/>
                  </w:rPr>
                </w:rPrChange>
              </w:rPr>
              <w:pPrChange w:id="56" w:author="i9200245,楊智偉" w:date="2020-05-28T16:43:00Z">
                <w:pPr/>
              </w:pPrChange>
            </w:pPr>
            <w:r w:rsidRPr="00A03A75">
              <w:rPr>
                <w:rFonts w:ascii="新細明體" w:hAnsi="新細明體" w:hint="eastAsia"/>
                <w:sz w:val="20"/>
                <w:szCs w:val="20"/>
                <w:rPrChange w:id="57" w:author="i9200245,楊智偉" w:date="2020-05-28T16:4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如果主查詢.</w:t>
            </w:r>
            <w:r w:rsidRPr="00A03A75">
              <w:rPr>
                <w:rFonts w:ascii="新細明體" w:hAnsi="新細明體" w:cs="Courier New"/>
                <w:sz w:val="20"/>
                <w:szCs w:val="20"/>
                <w:rPrChange w:id="58" w:author="i9200245,楊智偉" w:date="2020-05-28T16:45:00Z">
                  <w:rPr>
                    <w:rFonts w:ascii="新細明體" w:hAnsi="新細明體" w:cs="Courier New"/>
                    <w:sz w:val="20"/>
                    <w:szCs w:val="20"/>
                  </w:rPr>
                </w:rPrChange>
              </w:rPr>
              <w:t>SYS_NO</w:t>
            </w:r>
            <w:r w:rsidRPr="00A03A75">
              <w:rPr>
                <w:rFonts w:ascii="新細明體" w:hAnsi="新細明體" w:cs="Courier New" w:hint="eastAsia"/>
                <w:sz w:val="20"/>
                <w:szCs w:val="20"/>
                <w:rPrChange w:id="59" w:author="i9200245,楊智偉" w:date="2020-05-28T16:45:00Z">
                  <w:rPr>
                    <w:rFonts w:ascii="新細明體" w:hAnsi="新細明體" w:cs="Courier New" w:hint="eastAsia"/>
                    <w:sz w:val="20"/>
                    <w:szCs w:val="20"/>
                  </w:rPr>
                </w:rPrChange>
              </w:rPr>
              <w:t xml:space="preserve"> = </w:t>
            </w:r>
            <w:r w:rsidRPr="00A03A75">
              <w:rPr>
                <w:rFonts w:ascii="新細明體" w:hAnsi="新細明體" w:cs="Courier New"/>
                <w:sz w:val="20"/>
                <w:szCs w:val="20"/>
                <w:rPrChange w:id="60" w:author="i9200245,楊智偉" w:date="2020-05-28T16:45:00Z">
                  <w:rPr>
                    <w:rFonts w:ascii="新細明體" w:hAnsi="新細明體" w:cs="Courier New"/>
                    <w:sz w:val="20"/>
                    <w:szCs w:val="20"/>
                  </w:rPr>
                </w:rPrChange>
              </w:rPr>
              <w:t>‘</w:t>
            </w:r>
            <w:r w:rsidRPr="00A03A75">
              <w:rPr>
                <w:rFonts w:ascii="新細明體" w:hAnsi="新細明體" w:cs="Courier New" w:hint="eastAsia"/>
                <w:sz w:val="20"/>
                <w:szCs w:val="20"/>
                <w:rPrChange w:id="61" w:author="i9200245,楊智偉" w:date="2020-05-28T16:45:00Z">
                  <w:rPr>
                    <w:rFonts w:ascii="新細明體" w:hAnsi="新細明體" w:cs="Courier New" w:hint="eastAsia"/>
                    <w:sz w:val="20"/>
                    <w:szCs w:val="20"/>
                  </w:rPr>
                </w:rPrChange>
              </w:rPr>
              <w:t>0</w:t>
            </w:r>
            <w:r w:rsidRPr="00A03A75">
              <w:rPr>
                <w:rFonts w:ascii="新細明體" w:hAnsi="新細明體" w:cs="Courier New"/>
                <w:sz w:val="20"/>
                <w:szCs w:val="20"/>
                <w:rPrChange w:id="62" w:author="i9200245,楊智偉" w:date="2020-05-28T16:45:00Z">
                  <w:rPr>
                    <w:rFonts w:ascii="新細明體" w:hAnsi="新細明體" w:cs="Courier New"/>
                    <w:sz w:val="20"/>
                    <w:szCs w:val="20"/>
                  </w:rPr>
                </w:rPrChange>
              </w:rPr>
              <w:t>’</w:t>
            </w:r>
            <w:r w:rsidRPr="00A03A75">
              <w:rPr>
                <w:rFonts w:ascii="新細明體" w:hAnsi="新細明體" w:cs="Courier New" w:hint="eastAsia"/>
                <w:sz w:val="20"/>
                <w:szCs w:val="20"/>
                <w:rPrChange w:id="63" w:author="i9200245,楊智偉" w:date="2020-05-28T16:45:00Z">
                  <w:rPr>
                    <w:rFonts w:ascii="新細明體" w:hAnsi="新細明體" w:cs="Courier New" w:hint="eastAsia"/>
                    <w:sz w:val="20"/>
                    <w:szCs w:val="20"/>
                  </w:rPr>
                </w:rPrChange>
              </w:rPr>
              <w:t xml:space="preserve"> </w:t>
            </w:r>
            <w:r w:rsidR="005C0402" w:rsidRPr="00A03A75">
              <w:rPr>
                <w:rFonts w:ascii="新細明體" w:hAnsi="新細明體" w:cs="Courier New" w:hint="eastAsia"/>
                <w:sz w:val="20"/>
                <w:szCs w:val="20"/>
                <w:rPrChange w:id="64" w:author="i9200245,楊智偉" w:date="2020-05-28T16:45:00Z">
                  <w:rPr>
                    <w:rFonts w:ascii="新細明體" w:hAnsi="新細明體" w:cs="Courier New" w:hint="eastAsia"/>
                  </w:rPr>
                </w:rPrChange>
              </w:rPr>
              <w:t>且 (</w:t>
            </w:r>
            <w:r w:rsidRPr="00A03A75">
              <w:rPr>
                <w:rFonts w:ascii="新細明體" w:hAnsi="新細明體" w:cs="Courier New" w:hint="eastAsia"/>
                <w:sz w:val="20"/>
                <w:szCs w:val="20"/>
                <w:rPrChange w:id="65" w:author="i9200245,楊智偉" w:date="2020-05-28T16:45:00Z">
                  <w:rPr>
                    <w:rFonts w:ascii="新細明體" w:hAnsi="新細明體" w:cs="Courier New" w:hint="eastAsia"/>
                    <w:sz w:val="20"/>
                    <w:szCs w:val="20"/>
                  </w:rPr>
                </w:rPrChange>
              </w:rPr>
              <w:t>檢查</w:t>
            </w:r>
            <w:r w:rsidR="00E4681B" w:rsidRPr="00A03A75">
              <w:rPr>
                <w:rFonts w:ascii="新細明體" w:hAnsi="新細明體" w:hint="eastAsia"/>
                <w:sz w:val="20"/>
                <w:szCs w:val="20"/>
                <w:rPrChange w:id="66" w:author="i9200245,楊智偉" w:date="2020-05-28T16:4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主查詢.</w:t>
            </w:r>
            <w:r w:rsidR="00E4681B" w:rsidRPr="00A03A75">
              <w:rPr>
                <w:rFonts w:ascii="新細明體" w:hAnsi="新細明體" w:cs="Courier New"/>
                <w:kern w:val="0"/>
                <w:sz w:val="20"/>
                <w:szCs w:val="20"/>
                <w:rPrChange w:id="67" w:author="i9200245,楊智偉" w:date="2020-05-28T16:45:00Z">
                  <w:rPr>
                    <w:rFonts w:ascii="新細明體" w:hAnsi="新細明體" w:cs="Courier New"/>
                    <w:kern w:val="0"/>
                    <w:sz w:val="20"/>
                    <w:szCs w:val="20"/>
                  </w:rPr>
                </w:rPrChange>
              </w:rPr>
              <w:t>PRCS_DAY</w:t>
            </w:r>
            <w:r w:rsidR="00E4681B" w:rsidRPr="00A03A75">
              <w:rPr>
                <w:rFonts w:ascii="新細明體" w:hAnsi="新細明體" w:hint="eastAsia"/>
                <w:sz w:val="20"/>
                <w:szCs w:val="20"/>
                <w:rPrChange w:id="68" w:author="i9200245,楊智偉" w:date="2020-05-28T16:4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 xml:space="preserve">為空值 </w:t>
            </w:r>
            <w:r w:rsidR="005C0402" w:rsidRPr="00A03A75">
              <w:rPr>
                <w:rFonts w:ascii="新細明體" w:hAnsi="新細明體" w:hint="eastAsia"/>
                <w:sz w:val="20"/>
                <w:szCs w:val="20"/>
                <w:rPrChange w:id="69" w:author="i9200245,楊智偉" w:date="2020-05-28T16:4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或</w:t>
            </w:r>
            <w:r w:rsidR="00E4681B" w:rsidRPr="00A03A75">
              <w:rPr>
                <w:rFonts w:ascii="新細明體" w:hAnsi="新細明體" w:hint="eastAsia"/>
                <w:sz w:val="20"/>
                <w:szCs w:val="20"/>
                <w:rPrChange w:id="70" w:author="i9200245,楊智偉" w:date="2020-05-28T16:4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 xml:space="preserve"> 需 </w:t>
            </w:r>
            <w:r w:rsidR="005C0402" w:rsidRPr="00A03A75">
              <w:rPr>
                <w:rFonts w:ascii="新細明體" w:hAnsi="新細明體" w:cs="Courier New"/>
                <w:kern w:val="0"/>
                <w:sz w:val="20"/>
                <w:szCs w:val="20"/>
                <w:rPrChange w:id="71" w:author="i9200245,楊智偉" w:date="2020-05-28T16:45:00Z">
                  <w:rPr>
                    <w:rFonts w:ascii="新細明體" w:hAnsi="新細明體" w:cs="Courier New"/>
                    <w:kern w:val="0"/>
                    <w:sz w:val="20"/>
                    <w:szCs w:val="20"/>
                  </w:rPr>
                </w:rPrChange>
              </w:rPr>
              <w:t>PRCS_DAY</w:t>
            </w:r>
            <w:r w:rsidR="005C0402" w:rsidRPr="00A03A75">
              <w:rPr>
                <w:rFonts w:ascii="新細明體" w:hAnsi="新細明體" w:hint="eastAsia"/>
                <w:sz w:val="20"/>
                <w:szCs w:val="20"/>
                <w:rPrChange w:id="72" w:author="i9200245,楊智偉" w:date="2020-05-28T16:4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 xml:space="preserve"> =</w:t>
            </w:r>
            <w:r w:rsidR="00E4681B" w:rsidRPr="00A03A75">
              <w:rPr>
                <w:rFonts w:ascii="新細明體" w:hAnsi="新細明體" w:hint="eastAsia"/>
                <w:sz w:val="20"/>
                <w:szCs w:val="20"/>
                <w:rPrChange w:id="73" w:author="i9200245,楊智偉" w:date="2020-05-28T16:4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 xml:space="preserve"> 0</w:t>
            </w:r>
            <w:r w:rsidR="005C0402" w:rsidRPr="00A03A75">
              <w:rPr>
                <w:rFonts w:ascii="新細明體" w:hAnsi="新細明體" w:hint="eastAsia"/>
                <w:sz w:val="20"/>
                <w:szCs w:val="20"/>
                <w:rPrChange w:id="74" w:author="i9200245,楊智偉" w:date="2020-05-28T16:4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 xml:space="preserve">) </w:t>
            </w:r>
          </w:p>
          <w:p w:rsidR="00A45DD4" w:rsidRPr="00A03A75" w:rsidRDefault="00A45DD4" w:rsidP="00A45DD4">
            <w:pPr>
              <w:numPr>
                <w:ilvl w:val="1"/>
                <w:numId w:val="42"/>
              </w:numPr>
              <w:rPr>
                <w:ins w:id="75" w:author="i9200245,楊智偉" w:date="2020-05-28T16:43:00Z"/>
                <w:rFonts w:ascii="新細明體" w:hAnsi="新細明體"/>
                <w:sz w:val="20"/>
                <w:szCs w:val="20"/>
                <w:rPrChange w:id="76" w:author="i9200245,楊智偉" w:date="2020-05-28T16:45:00Z">
                  <w:rPr>
                    <w:ins w:id="77" w:author="i9200245,楊智偉" w:date="2020-05-28T16:43:00Z"/>
                    <w:rFonts w:ascii="新細明體" w:hAnsi="新細明體"/>
                    <w:sz w:val="20"/>
                    <w:szCs w:val="20"/>
                  </w:rPr>
                </w:rPrChange>
              </w:rPr>
              <w:pPrChange w:id="78" w:author="i9200245,楊智偉" w:date="2020-05-28T16:43:00Z">
                <w:pPr/>
              </w:pPrChange>
            </w:pPr>
            <w:ins w:id="79" w:author="i9200245,楊智偉" w:date="2020-05-28T16:43:00Z">
              <w:r w:rsidRPr="00A03A75">
                <w:rPr>
                  <w:rFonts w:ascii="新細明體" w:hAnsi="新細明體" w:hint="eastAsia"/>
                  <w:sz w:val="20"/>
                  <w:szCs w:val="20"/>
                  <w:rPrChange w:id="80" w:author="i9200245,楊智偉" w:date="2020-05-28T16:45:00Z">
                    <w:rPr>
                      <w:rFonts w:ascii="新細明體" w:hAnsi="新細明體" w:hint="eastAsia"/>
                      <w:sz w:val="20"/>
                      <w:szCs w:val="20"/>
                    </w:rPr>
                  </w:rPrChange>
                </w:rPr>
                <w:t>如果統計週期是月年 或</w:t>
              </w:r>
            </w:ins>
            <w:ins w:id="81" w:author="i9200245,楊智偉" w:date="2020-05-28T16:44:00Z">
              <w:r w:rsidRPr="00A03A75">
                <w:rPr>
                  <w:rFonts w:ascii="新細明體" w:hAnsi="新細明體" w:hint="eastAsia"/>
                  <w:sz w:val="20"/>
                  <w:szCs w:val="20"/>
                  <w:rPrChange w:id="82" w:author="i9200245,楊智偉" w:date="2020-05-28T16:45:00Z">
                    <w:rPr>
                      <w:rFonts w:ascii="新細明體" w:hAnsi="新細明體" w:hint="eastAsia"/>
                      <w:sz w:val="20"/>
                      <w:szCs w:val="20"/>
                    </w:rPr>
                  </w:rPrChange>
                </w:rPr>
                <w:t xml:space="preserve"> (統計週期是日 且統日期 在 </w:t>
              </w:r>
              <w:r w:rsidRPr="00A03A75">
                <w:rPr>
                  <w:rFonts w:ascii="新細明體" w:hAnsi="新細明體" w:cs="Courier New"/>
                  <w:kern w:val="0"/>
                  <w:sz w:val="20"/>
                  <w:szCs w:val="20"/>
                  <w:rPrChange w:id="83" w:author="i9200245,楊智偉" w:date="2020-05-28T16:45:00Z">
                    <w:rPr>
                      <w:rFonts w:ascii="Courier New" w:hAnsi="Courier New" w:cs="Courier New"/>
                      <w:color w:val="3F7F5F"/>
                      <w:kern w:val="0"/>
                      <w:sz w:val="28"/>
                      <w:szCs w:val="28"/>
                      <w:highlight w:val="blue"/>
                    </w:rPr>
                  </w:rPrChange>
                </w:rPr>
                <w:t>次月</w:t>
              </w:r>
              <w:r w:rsidRPr="00A03A75">
                <w:rPr>
                  <w:rFonts w:ascii="新細明體" w:hAnsi="新細明體" w:cs="Courier New"/>
                  <w:kern w:val="0"/>
                  <w:sz w:val="20"/>
                  <w:szCs w:val="20"/>
                  <w:rPrChange w:id="84" w:author="i9200245,楊智偉" w:date="2020-05-28T16:45:00Z">
                    <w:rPr>
                      <w:rFonts w:ascii="Courier New" w:hAnsi="Courier New" w:cs="Courier New"/>
                      <w:color w:val="3F7F5F"/>
                      <w:kern w:val="0"/>
                      <w:sz w:val="28"/>
                      <w:szCs w:val="28"/>
                      <w:highlight w:val="blue"/>
                    </w:rPr>
                  </w:rPrChange>
                </w:rPr>
                <w:t>2</w:t>
              </w:r>
              <w:r w:rsidRPr="00A03A75">
                <w:rPr>
                  <w:rFonts w:ascii="新細明體" w:hAnsi="新細明體" w:cs="Courier New"/>
                  <w:kern w:val="0"/>
                  <w:sz w:val="20"/>
                  <w:szCs w:val="20"/>
                  <w:rPrChange w:id="85" w:author="i9200245,楊智偉" w:date="2020-05-28T16:45:00Z">
                    <w:rPr>
                      <w:rFonts w:ascii="Courier New" w:hAnsi="Courier New" w:cs="Courier New"/>
                      <w:color w:val="3F7F5F"/>
                      <w:kern w:val="0"/>
                      <w:sz w:val="28"/>
                      <w:szCs w:val="28"/>
                      <w:highlight w:val="blue"/>
                    </w:rPr>
                  </w:rPrChange>
                </w:rPr>
                <w:t>號之</w:t>
              </w:r>
              <w:r w:rsidRPr="00A03A75">
                <w:rPr>
                  <w:rFonts w:ascii="新細明體" w:hAnsi="新細明體" w:cs="Courier New" w:hint="eastAsia"/>
                  <w:kern w:val="0"/>
                  <w:sz w:val="20"/>
                  <w:szCs w:val="20"/>
                  <w:rPrChange w:id="86" w:author="i9200245,楊智偉" w:date="2020-05-28T16:45:00Z">
                    <w:rPr>
                      <w:rFonts w:ascii="Courier New" w:hAnsi="Courier New" w:cs="Courier New" w:hint="eastAsia"/>
                      <w:color w:val="3F7F5F"/>
                      <w:kern w:val="0"/>
                      <w:sz w:val="28"/>
                      <w:szCs w:val="28"/>
                      <w:highlight w:val="blue"/>
                    </w:rPr>
                  </w:rPrChange>
                </w:rPr>
                <w:t>後</w:t>
              </w:r>
              <w:r w:rsidRPr="00A03A75">
                <w:rPr>
                  <w:rFonts w:ascii="新細明體" w:hAnsi="新細明體" w:hint="eastAsia"/>
                  <w:sz w:val="20"/>
                  <w:szCs w:val="20"/>
                  <w:rPrChange w:id="87" w:author="i9200245,楊智偉" w:date="2020-05-28T16:45:00Z">
                    <w:rPr>
                      <w:rFonts w:ascii="新細明體" w:hAnsi="新細明體" w:hint="eastAsia"/>
                      <w:sz w:val="20"/>
                      <w:szCs w:val="20"/>
                    </w:rPr>
                  </w:rPrChange>
                </w:rPr>
                <w:t>)</w:t>
              </w:r>
            </w:ins>
          </w:p>
          <w:p w:rsidR="00A45DD4" w:rsidRPr="00A03A75" w:rsidRDefault="00A45DD4" w:rsidP="00A45DD4">
            <w:pPr>
              <w:numPr>
                <w:ilvl w:val="2"/>
                <w:numId w:val="42"/>
              </w:numPr>
              <w:rPr>
                <w:ins w:id="88" w:author="i9200245,楊智偉" w:date="2020-05-28T16:43:00Z"/>
                <w:rFonts w:ascii="新細明體" w:hAnsi="新細明體"/>
                <w:sz w:val="20"/>
                <w:szCs w:val="20"/>
                <w:rPrChange w:id="89" w:author="i9200245,楊智偉" w:date="2020-05-28T16:45:00Z">
                  <w:rPr>
                    <w:ins w:id="90" w:author="i9200245,楊智偉" w:date="2020-05-28T16:43:00Z"/>
                    <w:rFonts w:ascii="新細明體" w:hAnsi="新細明體"/>
                    <w:sz w:val="20"/>
                    <w:szCs w:val="20"/>
                  </w:rPr>
                </w:rPrChange>
              </w:rPr>
              <w:pPrChange w:id="91" w:author="i9200245,楊智偉" w:date="2020-05-28T16:43:00Z">
                <w:pPr/>
              </w:pPrChange>
            </w:pPr>
            <w:ins w:id="92" w:author="i9200245,楊智偉" w:date="2020-05-28T16:44:00Z">
              <w:r w:rsidRPr="00A03A75">
                <w:rPr>
                  <w:rFonts w:ascii="新細明體" w:hAnsi="新細明體"/>
                  <w:sz w:val="20"/>
                  <w:szCs w:val="20"/>
                  <w:rPrChange w:id="93" w:author="i9200245,楊智偉" w:date="2020-05-28T16:45:00Z">
                    <w:rPr>
                      <w:rFonts w:ascii="新細明體" w:hAnsi="新細明體"/>
                    </w:rPr>
                  </w:rPrChange>
                </w:rPr>
                <w:sym w:font="Wingdings" w:char="F0E0"/>
              </w:r>
              <w:r w:rsidRPr="00A03A75">
                <w:rPr>
                  <w:rFonts w:ascii="新細明體" w:hAnsi="新細明體" w:hint="eastAsia"/>
                  <w:sz w:val="20"/>
                  <w:szCs w:val="20"/>
                  <w:rPrChange w:id="94" w:author="i9200245,楊智偉" w:date="2020-05-28T16:45:00Z">
                    <w:rPr>
                      <w:rFonts w:ascii="新細明體" w:hAnsi="新細明體" w:hint="eastAsia"/>
                    </w:rPr>
                  </w:rPrChange>
                </w:rPr>
                <w:t>執行不合規訊息處理</w:t>
              </w:r>
            </w:ins>
          </w:p>
          <w:p w:rsidR="00A45DD4" w:rsidRPr="00A03A75" w:rsidRDefault="00A45DD4" w:rsidP="00A45DD4">
            <w:pPr>
              <w:numPr>
                <w:ilvl w:val="1"/>
                <w:numId w:val="42"/>
              </w:numPr>
              <w:rPr>
                <w:ins w:id="95" w:author="i9200245,楊智偉" w:date="2020-05-28T16:43:00Z"/>
                <w:rFonts w:ascii="新細明體" w:hAnsi="新細明體"/>
                <w:sz w:val="20"/>
                <w:szCs w:val="20"/>
                <w:rPrChange w:id="96" w:author="i9200245,楊智偉" w:date="2020-05-28T16:45:00Z">
                  <w:rPr>
                    <w:ins w:id="97" w:author="i9200245,楊智偉" w:date="2020-05-28T16:43:00Z"/>
                    <w:rFonts w:ascii="新細明體" w:hAnsi="新細明體"/>
                    <w:sz w:val="20"/>
                    <w:szCs w:val="20"/>
                  </w:rPr>
                </w:rPrChange>
              </w:rPr>
              <w:pPrChange w:id="98" w:author="i9200245,楊智偉" w:date="2020-05-28T16:43:00Z">
                <w:pPr/>
              </w:pPrChange>
            </w:pPr>
            <w:ins w:id="99" w:author="i9200245,楊智偉" w:date="2020-05-28T16:43:00Z">
              <w:r w:rsidRPr="00A03A75">
                <w:rPr>
                  <w:rFonts w:ascii="新細明體" w:hAnsi="新細明體" w:hint="eastAsia"/>
                  <w:sz w:val="20"/>
                  <w:szCs w:val="20"/>
                  <w:rPrChange w:id="100" w:author="i9200245,楊智偉" w:date="2020-05-28T16:45:00Z">
                    <w:rPr>
                      <w:rFonts w:ascii="新細明體" w:hAnsi="新細明體" w:hint="eastAsia"/>
                      <w:sz w:val="20"/>
                      <w:szCs w:val="20"/>
                    </w:rPr>
                  </w:rPrChange>
                </w:rPr>
                <w:t>不然</w:t>
              </w:r>
            </w:ins>
          </w:p>
          <w:p w:rsidR="00E4681B" w:rsidRPr="00A45DD4" w:rsidRDefault="00A45DD4" w:rsidP="00A45DD4">
            <w:pPr>
              <w:numPr>
                <w:ilvl w:val="2"/>
                <w:numId w:val="42"/>
              </w:numPr>
              <w:rPr>
                <w:rFonts w:ascii="新細明體" w:hAnsi="新細明體"/>
                <w:sz w:val="20"/>
                <w:szCs w:val="20"/>
                <w:rPrChange w:id="101" w:author="i9200245,楊智偉" w:date="2020-05-28T16:45:00Z">
                  <w:rPr>
                    <w:rFonts w:ascii="新細明體" w:hAnsi="新細明體"/>
                    <w:sz w:val="20"/>
                    <w:szCs w:val="20"/>
                  </w:rPr>
                </w:rPrChange>
              </w:rPr>
              <w:pPrChange w:id="102" w:author="i9200245,楊智偉" w:date="2020-05-28T16:45:00Z">
                <w:pPr/>
              </w:pPrChange>
            </w:pPr>
            <w:ins w:id="103" w:author="i9200245,楊智偉" w:date="2020-05-28T16:44:00Z">
              <w:r w:rsidRPr="00A03A75">
                <w:rPr>
                  <w:rFonts w:ascii="新細明體" w:hAnsi="新細明體" w:cs="Courier New"/>
                  <w:kern w:val="0"/>
                  <w:sz w:val="20"/>
                  <w:szCs w:val="20"/>
                  <w:rPrChange w:id="104" w:author="i9200245,楊智偉" w:date="2020-05-28T16:45:00Z">
                    <w:rPr>
                      <w:rFonts w:ascii="Courier New" w:hAnsi="Courier New" w:cs="Courier New"/>
                      <w:color w:val="2A00FF"/>
                      <w:kern w:val="0"/>
                      <w:sz w:val="28"/>
                      <w:szCs w:val="28"/>
                      <w:highlight w:val="blue"/>
                    </w:rPr>
                  </w:rPrChange>
                </w:rPr>
                <w:t>跳過不檢核</w:t>
              </w:r>
            </w:ins>
            <w:del w:id="105" w:author="i9200245,楊智偉" w:date="2020-05-28T16:45:00Z">
              <w:r w:rsidR="005C0402" w:rsidRPr="008431AA" w:rsidDel="00A45DD4">
                <w:rPr>
                  <w:rFonts w:ascii="新細明體" w:hAnsi="新細明體"/>
                </w:rPr>
                <w:sym w:font="Wingdings" w:char="F0E0"/>
              </w:r>
              <w:r w:rsidR="005C0402" w:rsidRPr="00A45DD4" w:rsidDel="00A45DD4">
                <w:rPr>
                  <w:rFonts w:ascii="新細明體" w:hAnsi="新細明體" w:hint="eastAsia"/>
                  <w:rPrChange w:id="106" w:author="i9200245,楊智偉" w:date="2020-05-28T16:45:00Z">
                    <w:rPr>
                      <w:rFonts w:ascii="新細明體" w:hAnsi="新細明體" w:hint="eastAsia"/>
                    </w:rPr>
                  </w:rPrChange>
                </w:rPr>
                <w:delText>執行不合規訊息處理</w:delText>
              </w:r>
            </w:del>
          </w:p>
        </w:tc>
        <w:tc>
          <w:tcPr>
            <w:tcW w:w="3480" w:type="dxa"/>
            <w:shd w:val="clear" w:color="auto" w:fill="auto"/>
          </w:tcPr>
          <w:p w:rsidR="000867E2" w:rsidRPr="00623FD7" w:rsidRDefault="000867E2" w:rsidP="000867E2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呼叫 </w:t>
            </w:r>
            <w:r w:rsidRPr="00623FD7">
              <w:rPr>
                <w:rFonts w:ascii="新細明體" w:hAnsi="新細明體" w:hint="eastAsia"/>
                <w:b/>
              </w:rPr>
              <w:t>setChkList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 xml:space="preserve">() </w:t>
            </w:r>
            <w:r w:rsidRPr="00623FD7">
              <w:rPr>
                <w:rFonts w:ascii="新細明體" w:hAnsi="新細明體"/>
                <w:b/>
              </w:rPr>
              <w:t>BY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>參數</w:t>
            </w:r>
          </w:p>
          <w:p w:rsidR="000867E2" w:rsidRPr="00623FD7" w:rsidRDefault="000867E2" w:rsidP="000867E2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TYPE類型 : A_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3</w:t>
            </w:r>
          </w:p>
          <w:p w:rsidR="000867E2" w:rsidRPr="00623FD7" w:rsidRDefault="000867E2" w:rsidP="000867E2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CHK_LIST迴歸明細 : A_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3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_LIST</w:t>
            </w:r>
          </w:p>
          <w:p w:rsidR="000867E2" w:rsidRPr="00623FD7" w:rsidRDefault="000867E2" w:rsidP="000867E2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KEY_DATA資料鍵值 : $KEY值</w:t>
            </w:r>
          </w:p>
          <w:p w:rsidR="000867E2" w:rsidRPr="00623FD7" w:rsidRDefault="000867E2" w:rsidP="000867E2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NUM_DATA數字資料 : 主查詢.</w:t>
            </w: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 xml:space="preserve"> PRCS_DAY</w:t>
            </w:r>
          </w:p>
        </w:tc>
      </w:tr>
      <w:tr w:rsidR="00E4681B" w:rsidRPr="00623FD7" w:rsidTr="00E14DA3">
        <w:tc>
          <w:tcPr>
            <w:tcW w:w="817" w:type="dxa"/>
            <w:shd w:val="clear" w:color="auto" w:fill="auto"/>
          </w:tcPr>
          <w:p w:rsidR="00E4681B" w:rsidRPr="00623FD7" w:rsidRDefault="00E4681B" w:rsidP="00A45DD4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  <w:pPrChange w:id="107" w:author="i9200245,楊智偉" w:date="2020-05-28T16:43:00Z">
                <w:pPr>
                  <w:pStyle w:val="Tabletext"/>
                  <w:keepLines w:val="0"/>
                  <w:numPr>
                    <w:numId w:val="35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1276" w:type="dxa"/>
            <w:shd w:val="clear" w:color="auto" w:fill="auto"/>
          </w:tcPr>
          <w:p w:rsidR="00E4681B" w:rsidRPr="00623FD7" w:rsidRDefault="00E4681B" w:rsidP="00E4681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實質不給付件數</w:t>
            </w:r>
          </w:p>
        </w:tc>
        <w:tc>
          <w:tcPr>
            <w:tcW w:w="4820" w:type="dxa"/>
            <w:shd w:val="clear" w:color="auto" w:fill="auto"/>
          </w:tcPr>
          <w:p w:rsidR="00E4681B" w:rsidRPr="00623FD7" w:rsidRDefault="00A83F86" w:rsidP="00E14DA3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如果主查詢.</w:t>
            </w:r>
            <w:r w:rsidRPr="00623FD7">
              <w:rPr>
                <w:rFonts w:ascii="新細明體" w:hAnsi="新細明體" w:cs="Courier New"/>
                <w:sz w:val="20"/>
                <w:szCs w:val="20"/>
              </w:rPr>
              <w:t>SYS_NO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 xml:space="preserve"> = </w:t>
            </w:r>
            <w:r w:rsidRPr="00623FD7">
              <w:rPr>
                <w:rFonts w:ascii="新細明體" w:hAnsi="新細明體" w:cs="Courier New"/>
                <w:sz w:val="20"/>
                <w:szCs w:val="20"/>
              </w:rPr>
              <w:t>‘</w:t>
            </w:r>
            <w:ins w:id="108" w:author="i9200245,楊智偉" w:date="2020-05-28T16:41:00Z">
              <w:r w:rsidR="00EA1715">
                <w:rPr>
                  <w:rFonts w:ascii="新細明體" w:hAnsi="新細明體" w:cs="Courier New"/>
                  <w:sz w:val="20"/>
                  <w:szCs w:val="20"/>
                </w:rPr>
                <w:t>A</w:t>
              </w:r>
            </w:ins>
            <w:del w:id="109" w:author="i9200245,楊智偉" w:date="2020-05-28T16:41:00Z">
              <w:r w:rsidRPr="00623FD7" w:rsidDel="00EA1715">
                <w:rPr>
                  <w:rFonts w:ascii="新細明體" w:hAnsi="新細明體" w:cs="Courier New" w:hint="eastAsia"/>
                  <w:sz w:val="20"/>
                  <w:szCs w:val="20"/>
                </w:rPr>
                <w:delText>0</w:delText>
              </w:r>
            </w:del>
            <w:r w:rsidRPr="00623FD7">
              <w:rPr>
                <w:rFonts w:ascii="新細明體" w:hAnsi="新細明體" w:cs="Courier New"/>
                <w:sz w:val="20"/>
                <w:szCs w:val="20"/>
              </w:rPr>
              <w:t>’</w:t>
            </w:r>
            <w:r w:rsidR="005C0402" w:rsidRPr="00623FD7">
              <w:rPr>
                <w:rFonts w:ascii="新細明體" w:hAnsi="新細明體" w:cs="Courier New" w:hint="eastAsia"/>
                <w:sz w:val="20"/>
                <w:szCs w:val="20"/>
              </w:rPr>
              <w:t xml:space="preserve"> </w:t>
            </w:r>
            <w:r w:rsidR="005C0402">
              <w:rPr>
                <w:rFonts w:ascii="新細明體" w:hAnsi="新細明體" w:cs="Courier New" w:hint="eastAsia"/>
              </w:rPr>
              <w:t>且</w:t>
            </w:r>
            <w:r w:rsidR="005C0402">
              <w:rPr>
                <w:rFonts w:ascii="新細明體" w:hAnsi="新細明體" w:cs="Courier New" w:hint="eastAsia"/>
                <w:sz w:val="20"/>
                <w:szCs w:val="20"/>
              </w:rPr>
              <w:t xml:space="preserve"> (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檢查</w:t>
            </w:r>
            <w:r w:rsidR="00E4681B" w:rsidRPr="00623FD7">
              <w:rPr>
                <w:rFonts w:ascii="新細明體" w:hAnsi="新細明體" w:hint="eastAsia"/>
                <w:sz w:val="20"/>
                <w:szCs w:val="20"/>
              </w:rPr>
              <w:t>主查詢.</w:t>
            </w:r>
            <w:r w:rsidR="00E4681B"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NOPAY_CNT</w:t>
            </w:r>
            <w:r w:rsidR="00E4681B" w:rsidRPr="00623FD7">
              <w:rPr>
                <w:rFonts w:ascii="新細明體" w:hAnsi="新細明體" w:hint="eastAsia"/>
                <w:sz w:val="20"/>
                <w:szCs w:val="20"/>
              </w:rPr>
              <w:t xml:space="preserve">為空值 </w:t>
            </w:r>
            <w:r w:rsidR="005C0402">
              <w:rPr>
                <w:rFonts w:ascii="新細明體" w:hAnsi="新細明體" w:hint="eastAsia"/>
                <w:sz w:val="20"/>
                <w:szCs w:val="20"/>
              </w:rPr>
              <w:t xml:space="preserve">或 </w:t>
            </w:r>
            <w:r w:rsidR="00E4681B" w:rsidRPr="00623FD7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="005C0402"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NOPAY_CNT</w:t>
            </w:r>
            <w:r w:rsidR="005C0402">
              <w:rPr>
                <w:rFonts w:ascii="新細明體" w:hAnsi="新細明體" w:hint="eastAsia"/>
                <w:sz w:val="20"/>
                <w:szCs w:val="20"/>
              </w:rPr>
              <w:t xml:space="preserve"> =</w:t>
            </w:r>
            <w:r w:rsidR="00E4681B" w:rsidRPr="00623FD7">
              <w:rPr>
                <w:rFonts w:ascii="新細明體" w:hAnsi="新細明體" w:hint="eastAsia"/>
                <w:sz w:val="20"/>
                <w:szCs w:val="20"/>
              </w:rPr>
              <w:t xml:space="preserve"> 0</w:t>
            </w:r>
            <w:r w:rsidR="005C0402">
              <w:rPr>
                <w:rFonts w:ascii="新細明體" w:hAnsi="新細明體" w:hint="eastAsia"/>
                <w:sz w:val="20"/>
                <w:szCs w:val="20"/>
              </w:rPr>
              <w:t xml:space="preserve">) </w:t>
            </w:r>
            <w:r w:rsidR="005C0402" w:rsidRPr="008431AA">
              <w:rPr>
                <w:rFonts w:ascii="新細明體" w:hAnsi="新細明體"/>
              </w:rPr>
              <w:sym w:font="Wingdings" w:char="F0E0"/>
            </w:r>
            <w:r w:rsidR="005C0402">
              <w:rPr>
                <w:rFonts w:ascii="新細明體" w:hAnsi="新細明體" w:hint="eastAsia"/>
              </w:rPr>
              <w:t>執行</w:t>
            </w:r>
            <w:r w:rsidR="005C0402" w:rsidRPr="00623FD7">
              <w:rPr>
                <w:rFonts w:ascii="新細明體" w:hAnsi="新細明體" w:hint="eastAsia"/>
              </w:rPr>
              <w:t>不合規訊息</w:t>
            </w:r>
            <w:r w:rsidR="005C0402">
              <w:rPr>
                <w:rFonts w:ascii="新細明體" w:hAnsi="新細明體" w:hint="eastAsia"/>
              </w:rPr>
              <w:t>處理</w:t>
            </w:r>
          </w:p>
        </w:tc>
        <w:tc>
          <w:tcPr>
            <w:tcW w:w="3480" w:type="dxa"/>
            <w:shd w:val="clear" w:color="auto" w:fill="auto"/>
          </w:tcPr>
          <w:p w:rsidR="001F27AB" w:rsidRPr="00623FD7" w:rsidRDefault="001F27AB" w:rsidP="001F27AB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呼叫 </w:t>
            </w:r>
            <w:r w:rsidRPr="00623FD7">
              <w:rPr>
                <w:rFonts w:ascii="新細明體" w:hAnsi="新細明體" w:hint="eastAsia"/>
                <w:b/>
              </w:rPr>
              <w:t>setChkList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 xml:space="preserve">() </w:t>
            </w:r>
            <w:r w:rsidRPr="00623FD7">
              <w:rPr>
                <w:rFonts w:ascii="新細明體" w:hAnsi="新細明體"/>
                <w:b/>
              </w:rPr>
              <w:t>BY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>參數</w:t>
            </w:r>
          </w:p>
          <w:p w:rsidR="001F27AB" w:rsidRPr="00623FD7" w:rsidRDefault="001F27AB" w:rsidP="001F27AB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TYPE類型 : A_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4</w:t>
            </w:r>
          </w:p>
          <w:p w:rsidR="001F27AB" w:rsidRPr="00623FD7" w:rsidRDefault="001F27AB" w:rsidP="001F27AB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CHK_LIST迴歸明細 : A_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4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_LIST</w:t>
            </w:r>
          </w:p>
          <w:p w:rsidR="001F27AB" w:rsidRPr="00623FD7" w:rsidRDefault="001F27AB" w:rsidP="001F27AB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KEY_DATA資料鍵值 : $KEY值</w:t>
            </w:r>
          </w:p>
          <w:p w:rsidR="001F27AB" w:rsidRPr="00623FD7" w:rsidRDefault="001F27AB" w:rsidP="001F27AB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NUM_DATA數字資料 : 主查詢.</w:t>
            </w: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 xml:space="preserve"> NOPAY_CNT</w:t>
            </w:r>
          </w:p>
        </w:tc>
      </w:tr>
      <w:tr w:rsidR="00E4681B" w:rsidRPr="00623FD7" w:rsidTr="00E14DA3">
        <w:tc>
          <w:tcPr>
            <w:tcW w:w="817" w:type="dxa"/>
            <w:shd w:val="clear" w:color="auto" w:fill="auto"/>
          </w:tcPr>
          <w:p w:rsidR="00E4681B" w:rsidRPr="00623FD7" w:rsidRDefault="00E4681B" w:rsidP="00A45DD4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  <w:pPrChange w:id="110" w:author="i9200245,楊智偉" w:date="2020-05-28T16:43:00Z">
                <w:pPr>
                  <w:pStyle w:val="Tabletext"/>
                  <w:keepLines w:val="0"/>
                  <w:numPr>
                    <w:numId w:val="35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1276" w:type="dxa"/>
            <w:shd w:val="clear" w:color="auto" w:fill="auto"/>
          </w:tcPr>
          <w:p w:rsidR="00E4681B" w:rsidRPr="00623FD7" w:rsidRDefault="00E4681B" w:rsidP="00E4681B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實質不給付金額</w:t>
            </w:r>
          </w:p>
        </w:tc>
        <w:tc>
          <w:tcPr>
            <w:tcW w:w="4820" w:type="dxa"/>
            <w:shd w:val="clear" w:color="auto" w:fill="auto"/>
          </w:tcPr>
          <w:p w:rsidR="00E4681B" w:rsidRPr="00623FD7" w:rsidRDefault="00A83F86" w:rsidP="00E14DA3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如果主查詢.</w:t>
            </w:r>
            <w:r w:rsidRPr="00623FD7">
              <w:rPr>
                <w:rFonts w:ascii="新細明體" w:hAnsi="新細明體" w:cs="Courier New"/>
                <w:sz w:val="20"/>
                <w:szCs w:val="20"/>
              </w:rPr>
              <w:t>SYS_NO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 xml:space="preserve"> = </w:t>
            </w:r>
            <w:r w:rsidRPr="00623FD7">
              <w:rPr>
                <w:rFonts w:ascii="新細明體" w:hAnsi="新細明體" w:cs="Courier New"/>
                <w:sz w:val="20"/>
                <w:szCs w:val="20"/>
              </w:rPr>
              <w:t>‘</w:t>
            </w:r>
            <w:ins w:id="111" w:author="i9200245,楊智偉" w:date="2020-05-28T16:41:00Z">
              <w:r w:rsidR="00EA1715">
                <w:rPr>
                  <w:rFonts w:ascii="新細明體" w:hAnsi="新細明體" w:cs="Courier New"/>
                  <w:sz w:val="20"/>
                  <w:szCs w:val="20"/>
                </w:rPr>
                <w:t>A</w:t>
              </w:r>
            </w:ins>
            <w:del w:id="112" w:author="i9200245,楊智偉" w:date="2020-05-28T16:41:00Z">
              <w:r w:rsidRPr="00623FD7" w:rsidDel="00EA1715">
                <w:rPr>
                  <w:rFonts w:ascii="新細明體" w:hAnsi="新細明體" w:cs="Courier New" w:hint="eastAsia"/>
                  <w:sz w:val="20"/>
                  <w:szCs w:val="20"/>
                </w:rPr>
                <w:delText>0</w:delText>
              </w:r>
            </w:del>
            <w:r w:rsidRPr="00623FD7">
              <w:rPr>
                <w:rFonts w:ascii="新細明體" w:hAnsi="新細明體" w:cs="Courier New"/>
                <w:sz w:val="20"/>
                <w:szCs w:val="20"/>
              </w:rPr>
              <w:t>’</w:t>
            </w:r>
            <w:r w:rsidR="005C0402">
              <w:rPr>
                <w:rFonts w:ascii="新細明體" w:hAnsi="新細明體" w:cs="Courier New" w:hint="eastAsia"/>
              </w:rPr>
              <w:t xml:space="preserve"> 且 (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 xml:space="preserve">檢查 </w:t>
            </w:r>
            <w:r w:rsidR="00E4681B" w:rsidRPr="00623FD7">
              <w:rPr>
                <w:rFonts w:ascii="新細明體" w:hAnsi="新細明體" w:hint="eastAsia"/>
                <w:sz w:val="20"/>
                <w:szCs w:val="20"/>
              </w:rPr>
              <w:t>主查詢.</w:t>
            </w:r>
            <w:r w:rsidR="00E4681B"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NOPAY_AMT</w:t>
            </w:r>
            <w:r w:rsidR="00E4681B" w:rsidRPr="00623FD7">
              <w:rPr>
                <w:rFonts w:ascii="新細明體" w:hAnsi="新細明體" w:hint="eastAsia"/>
                <w:sz w:val="20"/>
                <w:szCs w:val="20"/>
              </w:rPr>
              <w:t xml:space="preserve">為空值 且 </w:t>
            </w:r>
            <w:r w:rsidR="005C0402"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NOPAY_AMT</w:t>
            </w:r>
            <w:r w:rsidR="005C0402">
              <w:rPr>
                <w:rFonts w:ascii="新細明體" w:hAnsi="新細明體" w:hint="eastAsia"/>
                <w:sz w:val="20"/>
                <w:szCs w:val="20"/>
              </w:rPr>
              <w:t xml:space="preserve"> =</w:t>
            </w:r>
            <w:r w:rsidR="00E4681B" w:rsidRPr="00623FD7">
              <w:rPr>
                <w:rFonts w:ascii="新細明體" w:hAnsi="新細明體" w:hint="eastAsia"/>
                <w:sz w:val="20"/>
                <w:szCs w:val="20"/>
              </w:rPr>
              <w:t xml:space="preserve"> 0</w:t>
            </w:r>
            <w:r w:rsidR="005C0402">
              <w:rPr>
                <w:rFonts w:ascii="新細明體" w:hAnsi="新細明體" w:hint="eastAsia"/>
                <w:sz w:val="20"/>
                <w:szCs w:val="20"/>
              </w:rPr>
              <w:t xml:space="preserve">) </w:t>
            </w:r>
            <w:r w:rsidR="005C0402" w:rsidRPr="008431AA">
              <w:rPr>
                <w:rFonts w:ascii="新細明體" w:hAnsi="新細明體"/>
              </w:rPr>
              <w:sym w:font="Wingdings" w:char="F0E0"/>
            </w:r>
            <w:r w:rsidR="005C0402">
              <w:rPr>
                <w:rFonts w:ascii="新細明體" w:hAnsi="新細明體" w:hint="eastAsia"/>
              </w:rPr>
              <w:t>執行</w:t>
            </w:r>
            <w:r w:rsidR="005C0402" w:rsidRPr="00623FD7">
              <w:rPr>
                <w:rFonts w:ascii="新細明體" w:hAnsi="新細明體" w:hint="eastAsia"/>
              </w:rPr>
              <w:t>不合規訊息</w:t>
            </w:r>
            <w:r w:rsidR="005C0402">
              <w:rPr>
                <w:rFonts w:ascii="新細明體" w:hAnsi="新細明體" w:hint="eastAsia"/>
              </w:rPr>
              <w:t>處理</w:t>
            </w:r>
          </w:p>
        </w:tc>
        <w:tc>
          <w:tcPr>
            <w:tcW w:w="3480" w:type="dxa"/>
            <w:shd w:val="clear" w:color="auto" w:fill="auto"/>
          </w:tcPr>
          <w:p w:rsidR="001F27AB" w:rsidRPr="00623FD7" w:rsidRDefault="001F27AB" w:rsidP="001F27AB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呼叫 </w:t>
            </w:r>
            <w:r w:rsidRPr="00623FD7">
              <w:rPr>
                <w:rFonts w:ascii="新細明體" w:hAnsi="新細明體" w:hint="eastAsia"/>
                <w:b/>
              </w:rPr>
              <w:t>setChkList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 xml:space="preserve">() </w:t>
            </w:r>
            <w:r w:rsidRPr="00623FD7">
              <w:rPr>
                <w:rFonts w:ascii="新細明體" w:hAnsi="新細明體"/>
                <w:b/>
              </w:rPr>
              <w:t>BY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>參數</w:t>
            </w:r>
          </w:p>
          <w:p w:rsidR="001F27AB" w:rsidRPr="00623FD7" w:rsidRDefault="001F27AB" w:rsidP="001F27AB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TYPE類型 : A_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5</w:t>
            </w:r>
          </w:p>
          <w:p w:rsidR="001F27AB" w:rsidRPr="00623FD7" w:rsidRDefault="001F27AB" w:rsidP="001F27AB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CHK_LIST迴歸明細 : A_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5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_LIST</w:t>
            </w:r>
          </w:p>
          <w:p w:rsidR="001F27AB" w:rsidRPr="00623FD7" w:rsidRDefault="001F27AB" w:rsidP="001F27AB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KEY_DATA資料鍵值 : $KEY值</w:t>
            </w:r>
          </w:p>
          <w:p w:rsidR="001F27AB" w:rsidRPr="00623FD7" w:rsidRDefault="001F27AB" w:rsidP="001F27AB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NUM_DATA數字資料 : 主查詢.</w:t>
            </w: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 xml:space="preserve"> NOPAY_AMT</w:t>
            </w:r>
          </w:p>
        </w:tc>
      </w:tr>
      <w:tr w:rsidR="009D6BEA" w:rsidRPr="00623FD7" w:rsidTr="00E14DA3">
        <w:tc>
          <w:tcPr>
            <w:tcW w:w="817" w:type="dxa"/>
            <w:shd w:val="clear" w:color="auto" w:fill="auto"/>
          </w:tcPr>
          <w:p w:rsidR="004A5FC4" w:rsidRPr="00623FD7" w:rsidRDefault="004A5FC4" w:rsidP="00A45DD4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  <w:pPrChange w:id="113" w:author="i9200245,楊智偉" w:date="2020-05-28T16:43:00Z">
                <w:pPr>
                  <w:pStyle w:val="Tabletext"/>
                  <w:keepLines w:val="0"/>
                  <w:numPr>
                    <w:numId w:val="35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1276" w:type="dxa"/>
            <w:shd w:val="clear" w:color="auto" w:fill="auto"/>
          </w:tcPr>
          <w:p w:rsidR="004A5FC4" w:rsidRPr="00623FD7" w:rsidRDefault="004A5FC4" w:rsidP="00E4681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業務別符合現有項目</w:t>
            </w:r>
          </w:p>
        </w:tc>
        <w:tc>
          <w:tcPr>
            <w:tcW w:w="4820" w:type="dxa"/>
            <w:shd w:val="clear" w:color="auto" w:fill="auto"/>
          </w:tcPr>
          <w:p w:rsidR="004A5FC4" w:rsidRPr="00623FD7" w:rsidRDefault="004A5FC4" w:rsidP="00E14DA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主查詢.</w:t>
            </w:r>
            <w:r w:rsidRPr="00623FD7">
              <w:rPr>
                <w:rFonts w:ascii="新細明體" w:hAnsi="新細明體"/>
                <w:sz w:val="20"/>
                <w:szCs w:val="20"/>
              </w:rPr>
              <w:t xml:space="preserve"> SYS_NO</w:t>
            </w:r>
            <w:r w:rsidR="005C0402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="005C0402">
              <w:rPr>
                <w:rFonts w:ascii="新細明體" w:hAnsi="新細明體"/>
                <w:sz w:val="20"/>
                <w:szCs w:val="20"/>
              </w:rPr>
              <w:t>NOT IN (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 xml:space="preserve"> 0</w:t>
            </w:r>
            <w:r w:rsidRPr="00623FD7">
              <w:rPr>
                <w:rFonts w:ascii="新細明體" w:hAnsi="新細明體"/>
                <w:sz w:val="20"/>
                <w:szCs w:val="20"/>
              </w:rPr>
              <w:t>,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>A,G</w:t>
            </w:r>
            <w:r w:rsidR="005C0402">
              <w:rPr>
                <w:rFonts w:ascii="新細明體" w:hAnsi="新細明體" w:hint="eastAsia"/>
                <w:sz w:val="20"/>
                <w:szCs w:val="20"/>
              </w:rPr>
              <w:t>,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>H</w:t>
            </w:r>
            <w:r w:rsidR="005C0402">
              <w:rPr>
                <w:rFonts w:ascii="新細明體" w:hAnsi="新細明體"/>
                <w:sz w:val="20"/>
                <w:szCs w:val="20"/>
              </w:rPr>
              <w:t xml:space="preserve">) </w:t>
            </w:r>
            <w:r w:rsidR="005C0402" w:rsidRPr="008431AA">
              <w:rPr>
                <w:rFonts w:ascii="新細明體" w:hAnsi="新細明體"/>
              </w:rPr>
              <w:sym w:font="Wingdings" w:char="F0E0"/>
            </w:r>
            <w:r w:rsidR="005C0402">
              <w:rPr>
                <w:rFonts w:ascii="新細明體" w:hAnsi="新細明體" w:hint="eastAsia"/>
              </w:rPr>
              <w:t>執行</w:t>
            </w:r>
            <w:r w:rsidR="005C0402" w:rsidRPr="00623FD7">
              <w:rPr>
                <w:rFonts w:ascii="新細明體" w:hAnsi="新細明體" w:hint="eastAsia"/>
              </w:rPr>
              <w:t>不合規訊息</w:t>
            </w:r>
            <w:r w:rsidR="005C0402">
              <w:rPr>
                <w:rFonts w:ascii="新細明體" w:hAnsi="新細明體" w:hint="eastAsia"/>
              </w:rPr>
              <w:t>處理</w:t>
            </w:r>
          </w:p>
        </w:tc>
        <w:tc>
          <w:tcPr>
            <w:tcW w:w="3480" w:type="dxa"/>
            <w:shd w:val="clear" w:color="auto" w:fill="auto"/>
          </w:tcPr>
          <w:p w:rsidR="001F27AB" w:rsidRPr="00623FD7" w:rsidRDefault="001F27AB" w:rsidP="001F27AB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呼叫 </w:t>
            </w:r>
            <w:r w:rsidRPr="00623FD7">
              <w:rPr>
                <w:rFonts w:ascii="新細明體" w:hAnsi="新細明體" w:hint="eastAsia"/>
                <w:b/>
              </w:rPr>
              <w:t>setChkList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 xml:space="preserve">() </w:t>
            </w:r>
            <w:r w:rsidRPr="00623FD7">
              <w:rPr>
                <w:rFonts w:ascii="新細明體" w:hAnsi="新細明體"/>
                <w:b/>
              </w:rPr>
              <w:t>BY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>參數</w:t>
            </w:r>
          </w:p>
          <w:p w:rsidR="001F27AB" w:rsidRPr="00623FD7" w:rsidRDefault="001F27AB" w:rsidP="001F27AB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TYPE類型 : 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B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_1</w:t>
            </w:r>
          </w:p>
          <w:p w:rsidR="001F27AB" w:rsidRPr="00623FD7" w:rsidRDefault="001F27AB" w:rsidP="001F27AB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CHK_LIST迴歸明細 : B_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1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_LIST</w:t>
            </w:r>
          </w:p>
          <w:p w:rsidR="001F27AB" w:rsidRPr="00623FD7" w:rsidRDefault="001F27AB" w:rsidP="001F27AB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KEY_DATA資料鍵值 : $KEY值</w:t>
            </w:r>
          </w:p>
          <w:p w:rsidR="001F27AB" w:rsidRPr="00623FD7" w:rsidRDefault="001F27AB" w:rsidP="001F27A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NUM_DATA數字資料 : 主查詢.</w:t>
            </w: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 xml:space="preserve"> </w:t>
            </w:r>
            <w:r w:rsidRPr="00623FD7">
              <w:rPr>
                <w:rFonts w:ascii="新細明體" w:hAnsi="新細明體"/>
                <w:sz w:val="20"/>
                <w:szCs w:val="20"/>
              </w:rPr>
              <w:t>SYS_NO</w:t>
            </w:r>
          </w:p>
        </w:tc>
      </w:tr>
      <w:tr w:rsidR="001E3A7D" w:rsidRPr="00623FD7" w:rsidTr="00E14DA3">
        <w:tc>
          <w:tcPr>
            <w:tcW w:w="817" w:type="dxa"/>
            <w:shd w:val="clear" w:color="auto" w:fill="auto"/>
          </w:tcPr>
          <w:p w:rsidR="001E3A7D" w:rsidRPr="00623FD7" w:rsidRDefault="001E3A7D" w:rsidP="00A45DD4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  <w:pPrChange w:id="114" w:author="i9200245,楊智偉" w:date="2020-05-28T16:43:00Z">
                <w:pPr>
                  <w:pStyle w:val="Tabletext"/>
                  <w:keepLines w:val="0"/>
                  <w:numPr>
                    <w:numId w:val="35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1276" w:type="dxa"/>
            <w:shd w:val="clear" w:color="auto" w:fill="auto"/>
          </w:tcPr>
          <w:p w:rsidR="001E3A7D" w:rsidRPr="00623FD7" w:rsidRDefault="001E3A7D" w:rsidP="001E3A7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理賠單位符合現有項目</w:t>
            </w:r>
          </w:p>
        </w:tc>
        <w:tc>
          <w:tcPr>
            <w:tcW w:w="4820" w:type="dxa"/>
            <w:shd w:val="clear" w:color="auto" w:fill="auto"/>
          </w:tcPr>
          <w:p w:rsidR="001E3A7D" w:rsidRPr="00623FD7" w:rsidRDefault="001E3A7D" w:rsidP="00E14DA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主查詢.</w:t>
            </w:r>
            <w:r w:rsidRPr="00623FD7">
              <w:rPr>
                <w:rFonts w:ascii="新細明體" w:hAnsi="新細明體"/>
                <w:sz w:val="20"/>
                <w:szCs w:val="20"/>
              </w:rPr>
              <w:t xml:space="preserve"> </w:t>
            </w: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CLAM_DIV_NO</w:t>
            </w:r>
            <w:r w:rsidR="005F55E9">
              <w:rPr>
                <w:rFonts w:ascii="新細明體" w:hAnsi="新細明體" w:cs="Courier New"/>
                <w:kern w:val="0"/>
                <w:sz w:val="20"/>
                <w:szCs w:val="20"/>
              </w:rPr>
              <w:t xml:space="preserve"> </w:t>
            </w:r>
            <w:r w:rsidR="005F55E9">
              <w:rPr>
                <w:rFonts w:ascii="新細明體" w:hAnsi="新細明體" w:hint="eastAsia"/>
                <w:sz w:val="20"/>
                <w:szCs w:val="20"/>
              </w:rPr>
              <w:t>不在</w:t>
            </w:r>
            <w:r w:rsidR="005F55E9">
              <w:rPr>
                <w:rFonts w:ascii="新細明體" w:hAnsi="新細明體"/>
                <w:sz w:val="20"/>
                <w:szCs w:val="20"/>
              </w:rPr>
              <w:t xml:space="preserve"> 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>代碼中文</w:t>
            </w:r>
            <w:r w:rsidRPr="00623FD7">
              <w:rPr>
                <w:rFonts w:ascii="新細明體" w:hAnsi="新細明體"/>
                <w:sz w:val="20"/>
                <w:szCs w:val="20"/>
              </w:rPr>
              <w:t>AA/AAH5_B332_CLAM_DIV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>設定的代碼值</w:t>
            </w:r>
            <w:r w:rsidR="005F55E9">
              <w:rPr>
                <w:rFonts w:ascii="新細明體" w:hAnsi="新細明體" w:hint="eastAsia"/>
                <w:sz w:val="20"/>
                <w:szCs w:val="20"/>
              </w:rPr>
              <w:t xml:space="preserve"> 之中</w:t>
            </w:r>
            <w:r w:rsidR="005F55E9" w:rsidRPr="008431AA">
              <w:rPr>
                <w:rFonts w:ascii="新細明體" w:hAnsi="新細明體"/>
              </w:rPr>
              <w:sym w:font="Wingdings" w:char="F0E0"/>
            </w:r>
            <w:r w:rsidR="005F55E9">
              <w:rPr>
                <w:rFonts w:ascii="新細明體" w:hAnsi="新細明體" w:hint="eastAsia"/>
              </w:rPr>
              <w:t>執行</w:t>
            </w:r>
            <w:r w:rsidR="005F55E9" w:rsidRPr="00623FD7">
              <w:rPr>
                <w:rFonts w:ascii="新細明體" w:hAnsi="新細明體" w:hint="eastAsia"/>
              </w:rPr>
              <w:t>不合規訊息</w:t>
            </w:r>
            <w:r w:rsidR="005F55E9">
              <w:rPr>
                <w:rFonts w:ascii="新細明體" w:hAnsi="新細明體" w:hint="eastAsia"/>
              </w:rPr>
              <w:t>處理</w:t>
            </w:r>
          </w:p>
        </w:tc>
        <w:tc>
          <w:tcPr>
            <w:tcW w:w="3480" w:type="dxa"/>
            <w:shd w:val="clear" w:color="auto" w:fill="auto"/>
          </w:tcPr>
          <w:p w:rsidR="001F27AB" w:rsidRPr="00623FD7" w:rsidRDefault="001F27AB" w:rsidP="001F27AB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呼叫 </w:t>
            </w:r>
            <w:r w:rsidRPr="00623FD7">
              <w:rPr>
                <w:rFonts w:ascii="新細明體" w:hAnsi="新細明體" w:hint="eastAsia"/>
                <w:b/>
              </w:rPr>
              <w:t>setChkList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 xml:space="preserve">() </w:t>
            </w:r>
            <w:r w:rsidRPr="00623FD7">
              <w:rPr>
                <w:rFonts w:ascii="新細明體" w:hAnsi="新細明體"/>
                <w:b/>
              </w:rPr>
              <w:t>BY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>參數</w:t>
            </w:r>
          </w:p>
          <w:p w:rsidR="001F27AB" w:rsidRPr="00623FD7" w:rsidRDefault="001F27AB" w:rsidP="001F27AB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TYPE類型 : 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C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_1</w:t>
            </w:r>
          </w:p>
          <w:p w:rsidR="001F27AB" w:rsidRPr="00623FD7" w:rsidRDefault="001F27AB" w:rsidP="001F27AB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CHK_LIST迴歸明細 :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 xml:space="preserve"> C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1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_LIST</w:t>
            </w:r>
          </w:p>
          <w:p w:rsidR="001F27AB" w:rsidRPr="00623FD7" w:rsidRDefault="001F27AB" w:rsidP="001F27AB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KEY_DATA資料鍵值 : $KEY值</w:t>
            </w:r>
          </w:p>
          <w:p w:rsidR="001F27AB" w:rsidRPr="00623FD7" w:rsidRDefault="001F27AB" w:rsidP="001F27A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NUM_DATA數字資料 : 主查詢</w:t>
            </w:r>
            <w:r w:rsidRPr="00623FD7">
              <w:rPr>
                <w:rFonts w:ascii="新細明體" w:hAnsi="新細明體"/>
                <w:sz w:val="20"/>
                <w:szCs w:val="20"/>
              </w:rPr>
              <w:t xml:space="preserve">. </w:t>
            </w: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CLAM_DIV_NO</w:t>
            </w:r>
          </w:p>
        </w:tc>
      </w:tr>
    </w:tbl>
    <w:p w:rsidR="00283D35" w:rsidRPr="00623FD7" w:rsidRDefault="00283D35" w:rsidP="00283D3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暫存各單位的各項數字</w:t>
      </w:r>
    </w:p>
    <w:p w:rsidR="00283D35" w:rsidRPr="00623FD7" w:rsidRDefault="001C2657" w:rsidP="001C265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SET $ONE_MAP = $DIV_SUM_MAP.KEY 為 $MAP_KEY 取回的MAP</w:t>
      </w:r>
    </w:p>
    <w:p w:rsidR="001C2657" w:rsidRPr="00623FD7" w:rsidRDefault="001C2657" w:rsidP="001C265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 $ONE_MAP 是 NULL</w:t>
      </w:r>
    </w:p>
    <w:p w:rsidR="001C2657" w:rsidRPr="00623FD7" w:rsidRDefault="001C2657" w:rsidP="001C265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SET $ONE_MAP</w:t>
      </w:r>
      <w:r w:rsidRPr="00623FD7">
        <w:rPr>
          <w:rFonts w:ascii="新細明體" w:hAnsi="新細明體"/>
          <w:kern w:val="2"/>
          <w:lang w:eastAsia="zh-TW"/>
        </w:rPr>
        <w:t xml:space="preserve"> = </w:t>
      </w:r>
      <w:r w:rsidRPr="00623FD7">
        <w:rPr>
          <w:rFonts w:ascii="新細明體" w:hAnsi="新細明體" w:hint="eastAsia"/>
          <w:kern w:val="2"/>
          <w:lang w:eastAsia="zh-TW"/>
        </w:rPr>
        <w:t>空的MAP</w:t>
      </w:r>
    </w:p>
    <w:p w:rsidR="001C2657" w:rsidRPr="00623FD7" w:rsidRDefault="008F4678" w:rsidP="008F467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 xml:space="preserve">如果 </w:t>
      </w:r>
      <w:r w:rsidR="009360FB" w:rsidRPr="00623FD7">
        <w:rPr>
          <w:rFonts w:ascii="新細明體" w:hAnsi="新細明體" w:hint="eastAsia"/>
          <w:kern w:val="2"/>
          <w:lang w:eastAsia="zh-TW"/>
        </w:rPr>
        <w:t>主查詢.</w:t>
      </w:r>
      <w:r w:rsidR="009360FB" w:rsidRPr="00623FD7">
        <w:rPr>
          <w:rFonts w:ascii="新細明體" w:hAnsi="新細明體" w:cs="Courier New"/>
        </w:rPr>
        <w:t>SYS_NO</w:t>
      </w:r>
      <w:r w:rsidR="009360FB" w:rsidRPr="00623FD7">
        <w:rPr>
          <w:rFonts w:ascii="新細明體" w:hAnsi="新細明體" w:cs="Courier New" w:hint="eastAsia"/>
          <w:lang w:eastAsia="zh-TW"/>
        </w:rPr>
        <w:t xml:space="preserve"> = </w:t>
      </w:r>
      <w:r w:rsidR="009360FB" w:rsidRPr="00623FD7">
        <w:rPr>
          <w:rFonts w:ascii="新細明體" w:hAnsi="新細明體" w:cs="Courier New"/>
          <w:lang w:eastAsia="zh-TW"/>
        </w:rPr>
        <w:t>‘</w:t>
      </w:r>
      <w:r w:rsidR="009360FB" w:rsidRPr="00623FD7">
        <w:rPr>
          <w:rFonts w:ascii="新細明體" w:hAnsi="新細明體" w:cs="Courier New" w:hint="eastAsia"/>
          <w:lang w:eastAsia="zh-TW"/>
        </w:rPr>
        <w:t>0</w:t>
      </w:r>
      <w:r w:rsidR="009360FB" w:rsidRPr="00623FD7">
        <w:rPr>
          <w:rFonts w:ascii="新細明體" w:hAnsi="新細明體" w:cs="Courier New"/>
          <w:lang w:eastAsia="zh-TW"/>
        </w:rPr>
        <w:t>’,</w:t>
      </w:r>
      <w:r w:rsidR="009360FB" w:rsidRPr="00623FD7">
        <w:rPr>
          <w:rFonts w:ascii="新細明體" w:hAnsi="新細明體" w:cs="Courier New" w:hint="eastAsia"/>
          <w:lang w:eastAsia="zh-TW"/>
        </w:rPr>
        <w:t xml:space="preserve"> 塞入</w:t>
      </w:r>
      <w:r w:rsidR="009360FB" w:rsidRPr="00623FD7">
        <w:rPr>
          <w:rFonts w:ascii="新細明體" w:hAnsi="新細明體" w:hint="eastAsia"/>
          <w:kern w:val="2"/>
          <w:lang w:eastAsia="zh-TW"/>
        </w:rPr>
        <w:t>$ONE_MAP</w:t>
      </w:r>
      <w:r w:rsidR="009360FB" w:rsidRPr="00623FD7">
        <w:rPr>
          <w:rFonts w:ascii="新細明體" w:hAnsi="新細明體"/>
          <w:kern w:val="2"/>
          <w:lang w:eastAsia="zh-TW"/>
        </w:rPr>
        <w:t xml:space="preserve">  </w:t>
      </w:r>
      <w:r w:rsidR="009360FB" w:rsidRPr="00623FD7">
        <w:rPr>
          <w:rFonts w:ascii="新細明體" w:hAnsi="新細明體" w:hint="eastAsia"/>
          <w:kern w:val="2"/>
          <w:lang w:eastAsia="zh-TW"/>
        </w:rPr>
        <w:t>如下</w:t>
      </w:r>
    </w:p>
    <w:p w:rsidR="009360FB" w:rsidRPr="00623FD7" w:rsidRDefault="007C48A2" w:rsidP="009360F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KEY =</w:t>
      </w:r>
      <w:r w:rsidR="00F26D4B" w:rsidRPr="00623FD7">
        <w:rPr>
          <w:rFonts w:ascii="新細明體" w:hAnsi="新細明體"/>
          <w:kern w:val="2"/>
          <w:lang w:eastAsia="zh-TW"/>
        </w:rPr>
        <w:t xml:space="preserve"> </w:t>
      </w:r>
      <w:r w:rsidR="00F26D4B" w:rsidRPr="00623FD7">
        <w:rPr>
          <w:rFonts w:ascii="新細明體" w:hAnsi="新細明體" w:cs="Courier New"/>
        </w:rPr>
        <w:t>0_CNT</w:t>
      </w:r>
      <w:r w:rsidRPr="00623FD7">
        <w:rPr>
          <w:rFonts w:ascii="新細明體" w:hAnsi="新細明體" w:hint="eastAsia"/>
          <w:kern w:val="2"/>
          <w:lang w:eastAsia="zh-TW"/>
        </w:rPr>
        <w:t xml:space="preserve"> ,</w:t>
      </w:r>
      <w:r w:rsidR="00F26D4B" w:rsidRPr="00623FD7">
        <w:rPr>
          <w:rFonts w:ascii="新細明體" w:hAnsi="新細明體"/>
          <w:kern w:val="2"/>
          <w:lang w:eastAsia="zh-TW"/>
        </w:rPr>
        <w:t xml:space="preserve">  </w:t>
      </w:r>
      <w:r w:rsidRPr="00623FD7">
        <w:rPr>
          <w:rFonts w:ascii="新細明體" w:hAnsi="新細明體"/>
          <w:kern w:val="2"/>
          <w:lang w:eastAsia="zh-TW"/>
        </w:rPr>
        <w:t xml:space="preserve">VALUE = </w:t>
      </w:r>
      <w:r w:rsidR="00F26D4B" w:rsidRPr="00623FD7">
        <w:rPr>
          <w:rFonts w:ascii="新細明體" w:hAnsi="新細明體" w:hint="eastAsia"/>
          <w:kern w:val="2"/>
          <w:lang w:eastAsia="zh-TW"/>
        </w:rPr>
        <w:t>主查詢. CNT</w:t>
      </w:r>
    </w:p>
    <w:p w:rsidR="009360FB" w:rsidRPr="00623FD7" w:rsidRDefault="007C48A2" w:rsidP="009360F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 xml:space="preserve">KEY = </w:t>
      </w:r>
      <w:r w:rsidR="00F26D4B" w:rsidRPr="00623FD7">
        <w:rPr>
          <w:rFonts w:ascii="新細明體" w:hAnsi="新細明體"/>
          <w:kern w:val="2"/>
          <w:lang w:eastAsia="zh-TW"/>
        </w:rPr>
        <w:t>0_</w:t>
      </w:r>
      <w:r w:rsidR="00F26D4B" w:rsidRPr="00623FD7">
        <w:rPr>
          <w:rFonts w:ascii="新細明體" w:hAnsi="新細明體" w:cs="Courier New"/>
        </w:rPr>
        <w:t>PAY_AMT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,</w:t>
      </w:r>
      <w:r w:rsidR="00F26D4B" w:rsidRPr="00623FD7">
        <w:rPr>
          <w:rFonts w:ascii="新細明體" w:hAnsi="新細明體"/>
          <w:kern w:val="2"/>
          <w:lang w:eastAsia="zh-TW"/>
        </w:rPr>
        <w:t xml:space="preserve">  </w:t>
      </w:r>
      <w:r w:rsidRPr="00623FD7">
        <w:rPr>
          <w:rFonts w:ascii="新細明體" w:hAnsi="新細明體"/>
          <w:kern w:val="2"/>
          <w:lang w:eastAsia="zh-TW"/>
        </w:rPr>
        <w:t xml:space="preserve">VALUE = </w:t>
      </w:r>
      <w:r w:rsidR="00F26D4B" w:rsidRPr="00623FD7">
        <w:rPr>
          <w:rFonts w:ascii="新細明體" w:hAnsi="新細明體" w:hint="eastAsia"/>
        </w:rPr>
        <w:t>主查詢.</w:t>
      </w:r>
      <w:r w:rsidR="00F26D4B" w:rsidRPr="00623FD7">
        <w:rPr>
          <w:rFonts w:ascii="新細明體" w:hAnsi="新細明體" w:cs="Courier New"/>
        </w:rPr>
        <w:t>PAY_AMT</w:t>
      </w:r>
    </w:p>
    <w:p w:rsidR="007C48A2" w:rsidRPr="00623FD7" w:rsidRDefault="007C48A2" w:rsidP="009360F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KEY =</w:t>
      </w:r>
      <w:r w:rsidR="00F26D4B" w:rsidRPr="00623FD7">
        <w:rPr>
          <w:rFonts w:ascii="新細明體" w:hAnsi="新細明體"/>
          <w:kern w:val="2"/>
          <w:lang w:eastAsia="zh-TW"/>
        </w:rPr>
        <w:t xml:space="preserve"> 0_</w:t>
      </w:r>
      <w:r w:rsidR="00F26D4B" w:rsidRPr="00623FD7">
        <w:rPr>
          <w:rFonts w:ascii="新細明體" w:hAnsi="新細明體" w:cs="Courier New"/>
        </w:rPr>
        <w:t>PRCS_DAY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,</w:t>
      </w:r>
      <w:r w:rsidR="00F26D4B"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/>
          <w:kern w:val="2"/>
          <w:lang w:eastAsia="zh-TW"/>
        </w:rPr>
        <w:t xml:space="preserve">VALUE = </w:t>
      </w:r>
      <w:r w:rsidR="00F26D4B" w:rsidRPr="00623FD7">
        <w:rPr>
          <w:rFonts w:ascii="新細明體" w:hAnsi="新細明體" w:hint="eastAsia"/>
        </w:rPr>
        <w:t>主查詢.</w:t>
      </w:r>
      <w:r w:rsidR="00F26D4B" w:rsidRPr="00623FD7">
        <w:rPr>
          <w:rFonts w:ascii="新細明體" w:hAnsi="新細明體" w:cs="Courier New"/>
        </w:rPr>
        <w:t>PRCS_DAY</w:t>
      </w:r>
    </w:p>
    <w:p w:rsidR="007C48A2" w:rsidRPr="00623FD7" w:rsidRDefault="007C48A2" w:rsidP="009360F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KEY =</w:t>
      </w:r>
      <w:r w:rsidR="00F26D4B" w:rsidRPr="00623FD7">
        <w:rPr>
          <w:rFonts w:ascii="新細明體" w:hAnsi="新細明體"/>
          <w:kern w:val="2"/>
          <w:lang w:eastAsia="zh-TW"/>
        </w:rPr>
        <w:t xml:space="preserve"> 0_</w:t>
      </w:r>
      <w:r w:rsidR="00F26D4B" w:rsidRPr="00623FD7">
        <w:rPr>
          <w:rFonts w:ascii="新細明體" w:hAnsi="新細明體" w:cs="Courier New"/>
        </w:rPr>
        <w:t>NOPAY_CNT</w:t>
      </w:r>
      <w:r w:rsidRPr="00623FD7">
        <w:rPr>
          <w:rFonts w:ascii="新細明體" w:hAnsi="新細明體" w:hint="eastAsia"/>
          <w:kern w:val="2"/>
          <w:lang w:eastAsia="zh-TW"/>
        </w:rPr>
        <w:t xml:space="preserve"> ,</w:t>
      </w:r>
      <w:r w:rsidR="00F26D4B"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/>
          <w:kern w:val="2"/>
          <w:lang w:eastAsia="zh-TW"/>
        </w:rPr>
        <w:t xml:space="preserve">VALUE = </w:t>
      </w:r>
      <w:r w:rsidR="00F26D4B" w:rsidRPr="00623FD7">
        <w:rPr>
          <w:rFonts w:ascii="新細明體" w:hAnsi="新細明體" w:hint="eastAsia"/>
        </w:rPr>
        <w:t>主查詢.</w:t>
      </w:r>
      <w:r w:rsidR="00F26D4B" w:rsidRPr="00623FD7">
        <w:rPr>
          <w:rFonts w:ascii="新細明體" w:hAnsi="新細明體" w:cs="Courier New"/>
        </w:rPr>
        <w:t>NOPAY_CNT</w:t>
      </w:r>
    </w:p>
    <w:p w:rsidR="007C48A2" w:rsidRPr="00623FD7" w:rsidRDefault="007C48A2" w:rsidP="009360F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KEY =</w:t>
      </w:r>
      <w:r w:rsidR="00F26D4B" w:rsidRPr="00623FD7">
        <w:rPr>
          <w:rFonts w:ascii="新細明體" w:hAnsi="新細明體"/>
          <w:kern w:val="2"/>
          <w:lang w:eastAsia="zh-TW"/>
        </w:rPr>
        <w:t xml:space="preserve"> 0_</w:t>
      </w:r>
      <w:r w:rsidR="00F26D4B" w:rsidRPr="00623FD7">
        <w:rPr>
          <w:rFonts w:ascii="新細明體" w:hAnsi="新細明體" w:cs="Courier New"/>
        </w:rPr>
        <w:t>NOPAY_AMT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,</w:t>
      </w:r>
      <w:r w:rsidR="00F26D4B"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/>
          <w:kern w:val="2"/>
          <w:lang w:eastAsia="zh-TW"/>
        </w:rPr>
        <w:t xml:space="preserve">VALUE = </w:t>
      </w:r>
      <w:r w:rsidR="00F26D4B" w:rsidRPr="00623FD7">
        <w:rPr>
          <w:rFonts w:ascii="新細明體" w:hAnsi="新細明體" w:hint="eastAsia"/>
        </w:rPr>
        <w:t>主查詢.</w:t>
      </w:r>
      <w:r w:rsidR="00F26D4B" w:rsidRPr="00623FD7">
        <w:rPr>
          <w:rFonts w:ascii="新細明體" w:hAnsi="新細明體" w:cs="Courier New"/>
        </w:rPr>
        <w:t>NOPAY_AMT</w:t>
      </w:r>
    </w:p>
    <w:p w:rsidR="00F26D4B" w:rsidRPr="00623FD7" w:rsidRDefault="00F26D4B" w:rsidP="00F26D4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 主查詢.</w:t>
      </w:r>
      <w:r w:rsidRPr="00623FD7">
        <w:rPr>
          <w:rFonts w:ascii="新細明體" w:hAnsi="新細明體" w:cs="Courier New"/>
        </w:rPr>
        <w:t>SYS_NO</w:t>
      </w:r>
      <w:r w:rsidRPr="00623FD7">
        <w:rPr>
          <w:rFonts w:ascii="新細明體" w:hAnsi="新細明體" w:cs="Courier New" w:hint="eastAsia"/>
          <w:lang w:eastAsia="zh-TW"/>
        </w:rPr>
        <w:t xml:space="preserve"> = </w:t>
      </w:r>
      <w:r w:rsidRPr="00623FD7">
        <w:rPr>
          <w:rFonts w:ascii="新細明體" w:hAnsi="新細明體" w:cs="Courier New"/>
          <w:lang w:eastAsia="zh-TW"/>
        </w:rPr>
        <w:t>‘A’,</w:t>
      </w:r>
      <w:r w:rsidRPr="00623FD7">
        <w:rPr>
          <w:rFonts w:ascii="新細明體" w:hAnsi="新細明體" w:cs="Courier New" w:hint="eastAsia"/>
          <w:lang w:eastAsia="zh-TW"/>
        </w:rPr>
        <w:t xml:space="preserve"> 塞入</w:t>
      </w:r>
      <w:r w:rsidRPr="00623FD7">
        <w:rPr>
          <w:rFonts w:ascii="新細明體" w:hAnsi="新細明體" w:hint="eastAsia"/>
          <w:kern w:val="2"/>
          <w:lang w:eastAsia="zh-TW"/>
        </w:rPr>
        <w:t>$ONE_MAP</w:t>
      </w:r>
      <w:r w:rsidRPr="00623FD7">
        <w:rPr>
          <w:rFonts w:ascii="新細明體" w:hAnsi="新細明體"/>
          <w:kern w:val="2"/>
          <w:lang w:eastAsia="zh-TW"/>
        </w:rPr>
        <w:t xml:space="preserve">  </w:t>
      </w:r>
      <w:r w:rsidRPr="00623FD7">
        <w:rPr>
          <w:rFonts w:ascii="新細明體" w:hAnsi="新細明體" w:hint="eastAsia"/>
          <w:kern w:val="2"/>
          <w:lang w:eastAsia="zh-TW"/>
        </w:rPr>
        <w:t>如下</w:t>
      </w:r>
    </w:p>
    <w:p w:rsidR="00F26D4B" w:rsidRPr="00623FD7" w:rsidRDefault="00F26D4B" w:rsidP="00F26D4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KEY =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cs="Courier New"/>
        </w:rPr>
        <w:t>A_CNT</w:t>
      </w:r>
      <w:r w:rsidRPr="00623FD7">
        <w:rPr>
          <w:rFonts w:ascii="新細明體" w:hAnsi="新細明體" w:hint="eastAsia"/>
          <w:kern w:val="2"/>
          <w:lang w:eastAsia="zh-TW"/>
        </w:rPr>
        <w:t xml:space="preserve"> ,</w:t>
      </w:r>
      <w:r w:rsidRPr="00623FD7">
        <w:rPr>
          <w:rFonts w:ascii="新細明體" w:hAnsi="新細明體"/>
          <w:kern w:val="2"/>
          <w:lang w:eastAsia="zh-TW"/>
        </w:rPr>
        <w:t xml:space="preserve">  VALUE = </w:t>
      </w:r>
      <w:r w:rsidRPr="00623FD7">
        <w:rPr>
          <w:rFonts w:ascii="新細明體" w:hAnsi="新細明體" w:hint="eastAsia"/>
          <w:kern w:val="2"/>
          <w:lang w:eastAsia="zh-TW"/>
        </w:rPr>
        <w:t>主查詢. CNT</w:t>
      </w:r>
    </w:p>
    <w:p w:rsidR="00F26D4B" w:rsidRPr="00623FD7" w:rsidRDefault="00F26D4B" w:rsidP="00F26D4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 xml:space="preserve">KEY = </w:t>
      </w:r>
      <w:r w:rsidRPr="00623FD7">
        <w:rPr>
          <w:rFonts w:ascii="新細明體" w:hAnsi="新細明體"/>
          <w:kern w:val="2"/>
          <w:lang w:eastAsia="zh-TW"/>
        </w:rPr>
        <w:t>A_</w:t>
      </w:r>
      <w:r w:rsidRPr="00623FD7">
        <w:rPr>
          <w:rFonts w:ascii="新細明體" w:hAnsi="新細明體" w:cs="Courier New"/>
        </w:rPr>
        <w:t>PAY_AMT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,</w:t>
      </w:r>
      <w:r w:rsidRPr="00623FD7">
        <w:rPr>
          <w:rFonts w:ascii="新細明體" w:hAnsi="新細明體"/>
          <w:kern w:val="2"/>
          <w:lang w:eastAsia="zh-TW"/>
        </w:rPr>
        <w:t xml:space="preserve">  VALUE = </w:t>
      </w:r>
      <w:r w:rsidRPr="00623FD7">
        <w:rPr>
          <w:rFonts w:ascii="新細明體" w:hAnsi="新細明體" w:hint="eastAsia"/>
        </w:rPr>
        <w:t>主查詢.</w:t>
      </w:r>
      <w:r w:rsidRPr="00623FD7">
        <w:rPr>
          <w:rFonts w:ascii="新細明體" w:hAnsi="新細明體" w:cs="Courier New"/>
        </w:rPr>
        <w:t>PAY_AMT</w:t>
      </w:r>
    </w:p>
    <w:p w:rsidR="00F26D4B" w:rsidRPr="00623FD7" w:rsidRDefault="00F26D4B" w:rsidP="00F26D4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KEY =</w:t>
      </w:r>
      <w:r w:rsidRPr="00623FD7">
        <w:rPr>
          <w:rFonts w:ascii="新細明體" w:hAnsi="新細明體"/>
          <w:kern w:val="2"/>
          <w:lang w:eastAsia="zh-TW"/>
        </w:rPr>
        <w:t xml:space="preserve"> A_</w:t>
      </w:r>
      <w:r w:rsidRPr="00623FD7">
        <w:rPr>
          <w:rFonts w:ascii="新細明體" w:hAnsi="新細明體" w:cs="Courier New"/>
        </w:rPr>
        <w:t>PRCS_DAY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,</w:t>
      </w:r>
      <w:r w:rsidRPr="00623FD7">
        <w:rPr>
          <w:rFonts w:ascii="新細明體" w:hAnsi="新細明體"/>
          <w:kern w:val="2"/>
          <w:lang w:eastAsia="zh-TW"/>
        </w:rPr>
        <w:t xml:space="preserve"> VALUE = </w:t>
      </w:r>
      <w:r w:rsidRPr="00623FD7">
        <w:rPr>
          <w:rFonts w:ascii="新細明體" w:hAnsi="新細明體" w:hint="eastAsia"/>
        </w:rPr>
        <w:t>主查詢.</w:t>
      </w:r>
      <w:r w:rsidRPr="00623FD7">
        <w:rPr>
          <w:rFonts w:ascii="新細明體" w:hAnsi="新細明體" w:cs="Courier New"/>
        </w:rPr>
        <w:t>PRCS_DAY</w:t>
      </w:r>
    </w:p>
    <w:p w:rsidR="00F26D4B" w:rsidRPr="00623FD7" w:rsidRDefault="00F26D4B" w:rsidP="00F26D4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KEY =</w:t>
      </w:r>
      <w:r w:rsidRPr="00623FD7">
        <w:rPr>
          <w:rFonts w:ascii="新細明體" w:hAnsi="新細明體"/>
          <w:kern w:val="2"/>
          <w:lang w:eastAsia="zh-TW"/>
        </w:rPr>
        <w:t xml:space="preserve"> A_</w:t>
      </w:r>
      <w:r w:rsidRPr="00623FD7">
        <w:rPr>
          <w:rFonts w:ascii="新細明體" w:hAnsi="新細明體" w:cs="Courier New"/>
        </w:rPr>
        <w:t>NOPAY_CNT</w:t>
      </w:r>
      <w:r w:rsidRPr="00623FD7">
        <w:rPr>
          <w:rFonts w:ascii="新細明體" w:hAnsi="新細明體" w:hint="eastAsia"/>
          <w:kern w:val="2"/>
          <w:lang w:eastAsia="zh-TW"/>
        </w:rPr>
        <w:t xml:space="preserve"> ,</w:t>
      </w:r>
      <w:r w:rsidRPr="00623FD7">
        <w:rPr>
          <w:rFonts w:ascii="新細明體" w:hAnsi="新細明體"/>
          <w:kern w:val="2"/>
          <w:lang w:eastAsia="zh-TW"/>
        </w:rPr>
        <w:t xml:space="preserve"> VALUE = </w:t>
      </w:r>
      <w:r w:rsidRPr="00623FD7">
        <w:rPr>
          <w:rFonts w:ascii="新細明體" w:hAnsi="新細明體" w:hint="eastAsia"/>
        </w:rPr>
        <w:t>主查詢.</w:t>
      </w:r>
      <w:r w:rsidRPr="00623FD7">
        <w:rPr>
          <w:rFonts w:ascii="新細明體" w:hAnsi="新細明體" w:cs="Courier New"/>
        </w:rPr>
        <w:t>NOPAY_CNT</w:t>
      </w:r>
    </w:p>
    <w:p w:rsidR="00F26D4B" w:rsidRPr="00623FD7" w:rsidRDefault="00F26D4B" w:rsidP="00F26D4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KEY =</w:t>
      </w:r>
      <w:r w:rsidRPr="00623FD7">
        <w:rPr>
          <w:rFonts w:ascii="新細明體" w:hAnsi="新細明體"/>
          <w:kern w:val="2"/>
          <w:lang w:eastAsia="zh-TW"/>
        </w:rPr>
        <w:t xml:space="preserve"> A_</w:t>
      </w:r>
      <w:r w:rsidRPr="00623FD7">
        <w:rPr>
          <w:rFonts w:ascii="新細明體" w:hAnsi="新細明體" w:cs="Courier New"/>
        </w:rPr>
        <w:t>NOPAY_AMT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,</w:t>
      </w:r>
      <w:r w:rsidRPr="00623FD7">
        <w:rPr>
          <w:rFonts w:ascii="新細明體" w:hAnsi="新細明體"/>
          <w:kern w:val="2"/>
          <w:lang w:eastAsia="zh-TW"/>
        </w:rPr>
        <w:t xml:space="preserve"> VALUE = </w:t>
      </w:r>
      <w:r w:rsidRPr="00623FD7">
        <w:rPr>
          <w:rFonts w:ascii="新細明體" w:hAnsi="新細明體" w:hint="eastAsia"/>
        </w:rPr>
        <w:t>主查詢.</w:t>
      </w:r>
      <w:r w:rsidRPr="00623FD7">
        <w:rPr>
          <w:rFonts w:ascii="新細明體" w:hAnsi="新細明體" w:cs="Courier New"/>
        </w:rPr>
        <w:t>NOPAY_AMT</w:t>
      </w:r>
    </w:p>
    <w:p w:rsidR="00F26D4B" w:rsidRPr="00623FD7" w:rsidRDefault="00F26D4B" w:rsidP="00F26D4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 主查詢.</w:t>
      </w:r>
      <w:r w:rsidRPr="00623FD7">
        <w:rPr>
          <w:rFonts w:ascii="新細明體" w:hAnsi="新細明體" w:cs="Courier New"/>
        </w:rPr>
        <w:t>SYS_NO</w:t>
      </w:r>
      <w:r w:rsidRPr="00623FD7">
        <w:rPr>
          <w:rFonts w:ascii="新細明體" w:hAnsi="新細明體" w:cs="Courier New" w:hint="eastAsia"/>
          <w:lang w:eastAsia="zh-TW"/>
        </w:rPr>
        <w:t xml:space="preserve"> = </w:t>
      </w:r>
      <w:r w:rsidRPr="00623FD7">
        <w:rPr>
          <w:rFonts w:ascii="新細明體" w:hAnsi="新細明體" w:cs="Courier New"/>
          <w:lang w:eastAsia="zh-TW"/>
        </w:rPr>
        <w:t>‘G’,</w:t>
      </w:r>
      <w:r w:rsidRPr="00623FD7">
        <w:rPr>
          <w:rFonts w:ascii="新細明體" w:hAnsi="新細明體" w:cs="Courier New" w:hint="eastAsia"/>
          <w:lang w:eastAsia="zh-TW"/>
        </w:rPr>
        <w:t xml:space="preserve"> 塞入</w:t>
      </w:r>
      <w:r w:rsidRPr="00623FD7">
        <w:rPr>
          <w:rFonts w:ascii="新細明體" w:hAnsi="新細明體" w:hint="eastAsia"/>
          <w:kern w:val="2"/>
          <w:lang w:eastAsia="zh-TW"/>
        </w:rPr>
        <w:t>$ONE_MAP</w:t>
      </w:r>
      <w:r w:rsidRPr="00623FD7">
        <w:rPr>
          <w:rFonts w:ascii="新細明體" w:hAnsi="新細明體"/>
          <w:kern w:val="2"/>
          <w:lang w:eastAsia="zh-TW"/>
        </w:rPr>
        <w:t xml:space="preserve">  </w:t>
      </w:r>
      <w:r w:rsidRPr="00623FD7">
        <w:rPr>
          <w:rFonts w:ascii="新細明體" w:hAnsi="新細明體" w:hint="eastAsia"/>
          <w:kern w:val="2"/>
          <w:lang w:eastAsia="zh-TW"/>
        </w:rPr>
        <w:t>如下</w:t>
      </w:r>
    </w:p>
    <w:p w:rsidR="00F26D4B" w:rsidRPr="00623FD7" w:rsidRDefault="00F26D4B" w:rsidP="00F26D4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KEY =</w:t>
      </w:r>
      <w:r w:rsidRPr="00623FD7">
        <w:rPr>
          <w:rFonts w:ascii="新細明體" w:hAnsi="新細明體"/>
          <w:kern w:val="2"/>
          <w:lang w:eastAsia="zh-TW"/>
        </w:rPr>
        <w:t xml:space="preserve"> G</w:t>
      </w:r>
      <w:r w:rsidRPr="00623FD7">
        <w:rPr>
          <w:rFonts w:ascii="新細明體" w:hAnsi="新細明體" w:cs="Courier New"/>
        </w:rPr>
        <w:t>_CNT</w:t>
      </w:r>
      <w:r w:rsidRPr="00623FD7">
        <w:rPr>
          <w:rFonts w:ascii="新細明體" w:hAnsi="新細明體" w:hint="eastAsia"/>
          <w:kern w:val="2"/>
          <w:lang w:eastAsia="zh-TW"/>
        </w:rPr>
        <w:t xml:space="preserve"> ,</w:t>
      </w:r>
      <w:r w:rsidRPr="00623FD7">
        <w:rPr>
          <w:rFonts w:ascii="新細明體" w:hAnsi="新細明體"/>
          <w:kern w:val="2"/>
          <w:lang w:eastAsia="zh-TW"/>
        </w:rPr>
        <w:t xml:space="preserve">  VALUE = </w:t>
      </w:r>
      <w:r w:rsidRPr="00623FD7">
        <w:rPr>
          <w:rFonts w:ascii="新細明體" w:hAnsi="新細明體" w:hint="eastAsia"/>
          <w:kern w:val="2"/>
          <w:lang w:eastAsia="zh-TW"/>
        </w:rPr>
        <w:t>主查詢. CNT</w:t>
      </w:r>
    </w:p>
    <w:p w:rsidR="00F26D4B" w:rsidRPr="00623FD7" w:rsidRDefault="00F26D4B" w:rsidP="00F26D4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 xml:space="preserve">KEY = </w:t>
      </w:r>
      <w:r w:rsidRPr="00623FD7">
        <w:rPr>
          <w:rFonts w:ascii="新細明體" w:hAnsi="新細明體"/>
          <w:kern w:val="2"/>
          <w:lang w:eastAsia="zh-TW"/>
        </w:rPr>
        <w:t>G_</w:t>
      </w:r>
      <w:r w:rsidRPr="00623FD7">
        <w:rPr>
          <w:rFonts w:ascii="新細明體" w:hAnsi="新細明體" w:cs="Courier New"/>
        </w:rPr>
        <w:t>PAY_AMT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,</w:t>
      </w:r>
      <w:r w:rsidRPr="00623FD7">
        <w:rPr>
          <w:rFonts w:ascii="新細明體" w:hAnsi="新細明體"/>
          <w:kern w:val="2"/>
          <w:lang w:eastAsia="zh-TW"/>
        </w:rPr>
        <w:t xml:space="preserve">  VALUE = </w:t>
      </w:r>
      <w:r w:rsidRPr="00623FD7">
        <w:rPr>
          <w:rFonts w:ascii="新細明體" w:hAnsi="新細明體" w:hint="eastAsia"/>
        </w:rPr>
        <w:t>主查詢.</w:t>
      </w:r>
      <w:r w:rsidRPr="00623FD7">
        <w:rPr>
          <w:rFonts w:ascii="新細明體" w:hAnsi="新細明體" w:cs="Courier New"/>
        </w:rPr>
        <w:t>PAY_AMT</w:t>
      </w:r>
    </w:p>
    <w:p w:rsidR="00F26D4B" w:rsidRPr="00623FD7" w:rsidRDefault="00F26D4B" w:rsidP="00F26D4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KEY =</w:t>
      </w:r>
      <w:r w:rsidRPr="00623FD7">
        <w:rPr>
          <w:rFonts w:ascii="新細明體" w:hAnsi="新細明體"/>
          <w:kern w:val="2"/>
          <w:lang w:eastAsia="zh-TW"/>
        </w:rPr>
        <w:t xml:space="preserve"> G_</w:t>
      </w:r>
      <w:r w:rsidRPr="00623FD7">
        <w:rPr>
          <w:rFonts w:ascii="新細明體" w:hAnsi="新細明體" w:cs="Courier New"/>
        </w:rPr>
        <w:t>PRCS_DAY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,</w:t>
      </w:r>
      <w:r w:rsidRPr="00623FD7">
        <w:rPr>
          <w:rFonts w:ascii="新細明體" w:hAnsi="新細明體"/>
          <w:kern w:val="2"/>
          <w:lang w:eastAsia="zh-TW"/>
        </w:rPr>
        <w:t xml:space="preserve"> VALUE = </w:t>
      </w:r>
      <w:r w:rsidRPr="00623FD7">
        <w:rPr>
          <w:rFonts w:ascii="新細明體" w:hAnsi="新細明體" w:hint="eastAsia"/>
        </w:rPr>
        <w:t>主查詢.</w:t>
      </w:r>
      <w:r w:rsidRPr="00623FD7">
        <w:rPr>
          <w:rFonts w:ascii="新細明體" w:hAnsi="新細明體" w:cs="Courier New"/>
        </w:rPr>
        <w:t>PRCS_DAY</w:t>
      </w:r>
    </w:p>
    <w:p w:rsidR="00F26D4B" w:rsidRPr="00623FD7" w:rsidRDefault="00F26D4B" w:rsidP="00F26D4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KEY =</w:t>
      </w:r>
      <w:r w:rsidRPr="00623FD7">
        <w:rPr>
          <w:rFonts w:ascii="新細明體" w:hAnsi="新細明體"/>
          <w:kern w:val="2"/>
          <w:lang w:eastAsia="zh-TW"/>
        </w:rPr>
        <w:t xml:space="preserve"> G_</w:t>
      </w:r>
      <w:r w:rsidRPr="00623FD7">
        <w:rPr>
          <w:rFonts w:ascii="新細明體" w:hAnsi="新細明體" w:cs="Courier New"/>
        </w:rPr>
        <w:t>NOPAY_CNT</w:t>
      </w:r>
      <w:r w:rsidRPr="00623FD7">
        <w:rPr>
          <w:rFonts w:ascii="新細明體" w:hAnsi="新細明體" w:hint="eastAsia"/>
          <w:kern w:val="2"/>
          <w:lang w:eastAsia="zh-TW"/>
        </w:rPr>
        <w:t xml:space="preserve"> ,</w:t>
      </w:r>
      <w:r w:rsidRPr="00623FD7">
        <w:rPr>
          <w:rFonts w:ascii="新細明體" w:hAnsi="新細明體"/>
          <w:kern w:val="2"/>
          <w:lang w:eastAsia="zh-TW"/>
        </w:rPr>
        <w:t xml:space="preserve"> VALUE = </w:t>
      </w:r>
      <w:r w:rsidRPr="00623FD7">
        <w:rPr>
          <w:rFonts w:ascii="新細明體" w:hAnsi="新細明體" w:hint="eastAsia"/>
        </w:rPr>
        <w:t>主查詢.</w:t>
      </w:r>
      <w:r w:rsidRPr="00623FD7">
        <w:rPr>
          <w:rFonts w:ascii="新細明體" w:hAnsi="新細明體" w:cs="Courier New"/>
        </w:rPr>
        <w:t>NOPAY_CNT</w:t>
      </w:r>
    </w:p>
    <w:p w:rsidR="00F26D4B" w:rsidRPr="00623FD7" w:rsidRDefault="00F26D4B" w:rsidP="00F26D4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KEY =</w:t>
      </w:r>
      <w:r w:rsidRPr="00623FD7">
        <w:rPr>
          <w:rFonts w:ascii="新細明體" w:hAnsi="新細明體"/>
          <w:kern w:val="2"/>
          <w:lang w:eastAsia="zh-TW"/>
        </w:rPr>
        <w:t xml:space="preserve"> G_</w:t>
      </w:r>
      <w:r w:rsidRPr="00623FD7">
        <w:rPr>
          <w:rFonts w:ascii="新細明體" w:hAnsi="新細明體" w:cs="Courier New"/>
        </w:rPr>
        <w:t>NOPAY_AMT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,</w:t>
      </w:r>
      <w:r w:rsidRPr="00623FD7">
        <w:rPr>
          <w:rFonts w:ascii="新細明體" w:hAnsi="新細明體"/>
          <w:kern w:val="2"/>
          <w:lang w:eastAsia="zh-TW"/>
        </w:rPr>
        <w:t xml:space="preserve"> VALUE = </w:t>
      </w:r>
      <w:r w:rsidRPr="00623FD7">
        <w:rPr>
          <w:rFonts w:ascii="新細明體" w:hAnsi="新細明體" w:hint="eastAsia"/>
        </w:rPr>
        <w:t>主查詢.</w:t>
      </w:r>
      <w:r w:rsidRPr="00623FD7">
        <w:rPr>
          <w:rFonts w:ascii="新細明體" w:hAnsi="新細明體" w:cs="Courier New"/>
        </w:rPr>
        <w:t>NOPAY_AMT</w:t>
      </w:r>
    </w:p>
    <w:p w:rsidR="00F26D4B" w:rsidRPr="00623FD7" w:rsidRDefault="00F26D4B" w:rsidP="00F26D4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 主查詢.</w:t>
      </w:r>
      <w:r w:rsidRPr="00623FD7">
        <w:rPr>
          <w:rFonts w:ascii="新細明體" w:hAnsi="新細明體" w:cs="Courier New"/>
        </w:rPr>
        <w:t>SYS_NO</w:t>
      </w:r>
      <w:r w:rsidRPr="00623FD7">
        <w:rPr>
          <w:rFonts w:ascii="新細明體" w:hAnsi="新細明體" w:cs="Courier New" w:hint="eastAsia"/>
          <w:lang w:eastAsia="zh-TW"/>
        </w:rPr>
        <w:t xml:space="preserve"> = </w:t>
      </w:r>
      <w:r w:rsidRPr="00623FD7">
        <w:rPr>
          <w:rFonts w:ascii="新細明體" w:hAnsi="新細明體" w:cs="Courier New"/>
          <w:lang w:eastAsia="zh-TW"/>
        </w:rPr>
        <w:t>‘H’,</w:t>
      </w:r>
      <w:r w:rsidRPr="00623FD7">
        <w:rPr>
          <w:rFonts w:ascii="新細明體" w:hAnsi="新細明體" w:cs="Courier New" w:hint="eastAsia"/>
          <w:lang w:eastAsia="zh-TW"/>
        </w:rPr>
        <w:t xml:space="preserve"> 塞入</w:t>
      </w:r>
      <w:r w:rsidRPr="00623FD7">
        <w:rPr>
          <w:rFonts w:ascii="新細明體" w:hAnsi="新細明體" w:hint="eastAsia"/>
          <w:kern w:val="2"/>
          <w:lang w:eastAsia="zh-TW"/>
        </w:rPr>
        <w:t>$ONE_MAP</w:t>
      </w:r>
      <w:r w:rsidRPr="00623FD7">
        <w:rPr>
          <w:rFonts w:ascii="新細明體" w:hAnsi="新細明體"/>
          <w:kern w:val="2"/>
          <w:lang w:eastAsia="zh-TW"/>
        </w:rPr>
        <w:t xml:space="preserve">  </w:t>
      </w:r>
      <w:r w:rsidRPr="00623FD7">
        <w:rPr>
          <w:rFonts w:ascii="新細明體" w:hAnsi="新細明體" w:hint="eastAsia"/>
          <w:kern w:val="2"/>
          <w:lang w:eastAsia="zh-TW"/>
        </w:rPr>
        <w:t>如下</w:t>
      </w:r>
    </w:p>
    <w:p w:rsidR="00F26D4B" w:rsidRPr="00623FD7" w:rsidRDefault="00F26D4B" w:rsidP="00F26D4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KEY =</w:t>
      </w:r>
      <w:r w:rsidRPr="00623FD7">
        <w:rPr>
          <w:rFonts w:ascii="新細明體" w:hAnsi="新細明體"/>
          <w:kern w:val="2"/>
          <w:lang w:eastAsia="zh-TW"/>
        </w:rPr>
        <w:t xml:space="preserve"> H</w:t>
      </w:r>
      <w:r w:rsidRPr="00623FD7">
        <w:rPr>
          <w:rFonts w:ascii="新細明體" w:hAnsi="新細明體" w:cs="Courier New"/>
        </w:rPr>
        <w:t>_CNT</w:t>
      </w:r>
      <w:r w:rsidRPr="00623FD7">
        <w:rPr>
          <w:rFonts w:ascii="新細明體" w:hAnsi="新細明體" w:hint="eastAsia"/>
          <w:kern w:val="2"/>
          <w:lang w:eastAsia="zh-TW"/>
        </w:rPr>
        <w:t xml:space="preserve"> ,</w:t>
      </w:r>
      <w:r w:rsidRPr="00623FD7">
        <w:rPr>
          <w:rFonts w:ascii="新細明體" w:hAnsi="新細明體"/>
          <w:kern w:val="2"/>
          <w:lang w:eastAsia="zh-TW"/>
        </w:rPr>
        <w:t xml:space="preserve">  VALUE = </w:t>
      </w:r>
      <w:r w:rsidRPr="00623FD7">
        <w:rPr>
          <w:rFonts w:ascii="新細明體" w:hAnsi="新細明體" w:hint="eastAsia"/>
          <w:kern w:val="2"/>
          <w:lang w:eastAsia="zh-TW"/>
        </w:rPr>
        <w:t>主查詢. CNT</w:t>
      </w:r>
    </w:p>
    <w:p w:rsidR="00F26D4B" w:rsidRPr="00623FD7" w:rsidRDefault="00F26D4B" w:rsidP="00F26D4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 xml:space="preserve">KEY = </w:t>
      </w:r>
      <w:r w:rsidRPr="00623FD7">
        <w:rPr>
          <w:rFonts w:ascii="新細明體" w:hAnsi="新細明體"/>
          <w:kern w:val="2"/>
          <w:lang w:eastAsia="zh-TW"/>
        </w:rPr>
        <w:t>H_</w:t>
      </w:r>
      <w:r w:rsidRPr="00623FD7">
        <w:rPr>
          <w:rFonts w:ascii="新細明體" w:hAnsi="新細明體" w:cs="Courier New"/>
        </w:rPr>
        <w:t>PAY_AMT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,</w:t>
      </w:r>
      <w:r w:rsidRPr="00623FD7">
        <w:rPr>
          <w:rFonts w:ascii="新細明體" w:hAnsi="新細明體"/>
          <w:kern w:val="2"/>
          <w:lang w:eastAsia="zh-TW"/>
        </w:rPr>
        <w:t xml:space="preserve">  VALUE = </w:t>
      </w:r>
      <w:r w:rsidRPr="00623FD7">
        <w:rPr>
          <w:rFonts w:ascii="新細明體" w:hAnsi="新細明體" w:hint="eastAsia"/>
        </w:rPr>
        <w:t>主查詢.</w:t>
      </w:r>
      <w:r w:rsidRPr="00623FD7">
        <w:rPr>
          <w:rFonts w:ascii="新細明體" w:hAnsi="新細明體" w:cs="Courier New"/>
        </w:rPr>
        <w:t>PAY_AMT</w:t>
      </w:r>
    </w:p>
    <w:p w:rsidR="00F26D4B" w:rsidRPr="00623FD7" w:rsidRDefault="00F26D4B" w:rsidP="00F26D4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KEY =</w:t>
      </w:r>
      <w:r w:rsidRPr="00623FD7">
        <w:rPr>
          <w:rFonts w:ascii="新細明體" w:hAnsi="新細明體"/>
          <w:kern w:val="2"/>
          <w:lang w:eastAsia="zh-TW"/>
        </w:rPr>
        <w:t xml:space="preserve"> H_</w:t>
      </w:r>
      <w:r w:rsidRPr="00623FD7">
        <w:rPr>
          <w:rFonts w:ascii="新細明體" w:hAnsi="新細明體" w:cs="Courier New"/>
        </w:rPr>
        <w:t>PRCS_DAY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,</w:t>
      </w:r>
      <w:r w:rsidRPr="00623FD7">
        <w:rPr>
          <w:rFonts w:ascii="新細明體" w:hAnsi="新細明體"/>
          <w:kern w:val="2"/>
          <w:lang w:eastAsia="zh-TW"/>
        </w:rPr>
        <w:t xml:space="preserve"> VALUE = </w:t>
      </w:r>
      <w:r w:rsidRPr="00623FD7">
        <w:rPr>
          <w:rFonts w:ascii="新細明體" w:hAnsi="新細明體" w:hint="eastAsia"/>
        </w:rPr>
        <w:t>主查詢.</w:t>
      </w:r>
      <w:r w:rsidRPr="00623FD7">
        <w:rPr>
          <w:rFonts w:ascii="新細明體" w:hAnsi="新細明體" w:cs="Courier New"/>
        </w:rPr>
        <w:t>PRCS_DAY</w:t>
      </w:r>
    </w:p>
    <w:p w:rsidR="00F26D4B" w:rsidRPr="00623FD7" w:rsidRDefault="00F26D4B" w:rsidP="00F26D4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KEY =</w:t>
      </w:r>
      <w:r w:rsidRPr="00623FD7">
        <w:rPr>
          <w:rFonts w:ascii="新細明體" w:hAnsi="新細明體"/>
          <w:kern w:val="2"/>
          <w:lang w:eastAsia="zh-TW"/>
        </w:rPr>
        <w:t xml:space="preserve"> H_</w:t>
      </w:r>
      <w:r w:rsidRPr="00623FD7">
        <w:rPr>
          <w:rFonts w:ascii="新細明體" w:hAnsi="新細明體" w:cs="Courier New"/>
        </w:rPr>
        <w:t>NOPAY_CNT</w:t>
      </w:r>
      <w:r w:rsidRPr="00623FD7">
        <w:rPr>
          <w:rFonts w:ascii="新細明體" w:hAnsi="新細明體" w:hint="eastAsia"/>
          <w:kern w:val="2"/>
          <w:lang w:eastAsia="zh-TW"/>
        </w:rPr>
        <w:t xml:space="preserve"> ,</w:t>
      </w:r>
      <w:r w:rsidRPr="00623FD7">
        <w:rPr>
          <w:rFonts w:ascii="新細明體" w:hAnsi="新細明體"/>
          <w:kern w:val="2"/>
          <w:lang w:eastAsia="zh-TW"/>
        </w:rPr>
        <w:t xml:space="preserve"> VALUE = </w:t>
      </w:r>
      <w:r w:rsidRPr="00623FD7">
        <w:rPr>
          <w:rFonts w:ascii="新細明體" w:hAnsi="新細明體" w:hint="eastAsia"/>
        </w:rPr>
        <w:t>主查詢.</w:t>
      </w:r>
      <w:r w:rsidRPr="00623FD7">
        <w:rPr>
          <w:rFonts w:ascii="新細明體" w:hAnsi="新細明體" w:cs="Courier New"/>
        </w:rPr>
        <w:t>NOPAY_CNT</w:t>
      </w:r>
    </w:p>
    <w:p w:rsidR="00F26D4B" w:rsidRPr="00623FD7" w:rsidRDefault="00F26D4B" w:rsidP="00F26D4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KEY =</w:t>
      </w:r>
      <w:r w:rsidRPr="00623FD7">
        <w:rPr>
          <w:rFonts w:ascii="新細明體" w:hAnsi="新細明體"/>
          <w:kern w:val="2"/>
          <w:lang w:eastAsia="zh-TW"/>
        </w:rPr>
        <w:t xml:space="preserve"> H_</w:t>
      </w:r>
      <w:r w:rsidRPr="00623FD7">
        <w:rPr>
          <w:rFonts w:ascii="新細明體" w:hAnsi="新細明體" w:cs="Courier New"/>
        </w:rPr>
        <w:t>NOPAY_AMT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,</w:t>
      </w:r>
      <w:r w:rsidRPr="00623FD7">
        <w:rPr>
          <w:rFonts w:ascii="新細明體" w:hAnsi="新細明體"/>
          <w:kern w:val="2"/>
          <w:lang w:eastAsia="zh-TW"/>
        </w:rPr>
        <w:t xml:space="preserve"> VALUE = </w:t>
      </w:r>
      <w:r w:rsidRPr="00623FD7">
        <w:rPr>
          <w:rFonts w:ascii="新細明體" w:hAnsi="新細明體" w:hint="eastAsia"/>
        </w:rPr>
        <w:t>主查詢.</w:t>
      </w:r>
      <w:r w:rsidRPr="00623FD7">
        <w:rPr>
          <w:rFonts w:ascii="新細明體" w:hAnsi="新細明體" w:cs="Courier New"/>
        </w:rPr>
        <w:t>NOPAY_AMT</w:t>
      </w:r>
    </w:p>
    <w:p w:rsidR="00F26D4B" w:rsidRPr="00623FD7" w:rsidRDefault="00125BA0" w:rsidP="00125BA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將$ONE_MAP 塞回$DIV_SUM_MAP.KEY</w:t>
      </w:r>
    </w:p>
    <w:p w:rsidR="00F26D4B" w:rsidRPr="00623FD7" w:rsidRDefault="00125BA0" w:rsidP="00125BA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KEY = $MAP_KEY</w:t>
      </w:r>
    </w:p>
    <w:p w:rsidR="00F26D4B" w:rsidRPr="00623FD7" w:rsidRDefault="00125BA0" w:rsidP="00125BA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VALUE = $ONE_MAP</w:t>
      </w:r>
    </w:p>
    <w:p w:rsidR="009360FB" w:rsidRPr="00623FD7" w:rsidRDefault="00770182" w:rsidP="00997C76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邏輯勾稽_資料</w:t>
      </w:r>
      <w:r w:rsidR="00997C76" w:rsidRPr="00623FD7">
        <w:rPr>
          <w:rFonts w:ascii="新細明體" w:hAnsi="新細明體" w:hint="eastAsia"/>
          <w:kern w:val="2"/>
          <w:lang w:eastAsia="zh-TW"/>
        </w:rPr>
        <w:t xml:space="preserve"> 檢核 (所有主查詢的資料都滾完了)</w:t>
      </w:r>
      <w:r w:rsidR="00997C76" w:rsidRPr="00623FD7">
        <w:rPr>
          <w:rFonts w:ascii="新細明體" w:hAnsi="新細明體"/>
          <w:kern w:val="2"/>
          <w:lang w:eastAsia="zh-TW"/>
        </w:rPr>
        <w:t xml:space="preserve">, </w:t>
      </w:r>
      <w:r w:rsidRPr="00623FD7">
        <w:rPr>
          <w:rFonts w:ascii="新細明體" w:hAnsi="新細明體" w:hint="eastAsia"/>
          <w:kern w:val="2"/>
          <w:lang w:eastAsia="zh-TW"/>
        </w:rPr>
        <w:t>針對$DIV_SUM_MAP.KEY 內含</w:t>
      </w:r>
      <w:r w:rsidR="00997C76" w:rsidRPr="00623FD7">
        <w:rPr>
          <w:rFonts w:ascii="新細明體" w:hAnsi="新細明體" w:hint="eastAsia"/>
          <w:kern w:val="2"/>
          <w:lang w:eastAsia="zh-TW"/>
        </w:rPr>
        <w:t>逐筆key value 進行檢核</w:t>
      </w:r>
    </w:p>
    <w:p w:rsidR="00997C76" w:rsidRPr="00623FD7" w:rsidRDefault="00F52036" w:rsidP="00997C7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 xml:space="preserve">SET </w:t>
      </w:r>
      <w:r w:rsidRPr="00623FD7">
        <w:rPr>
          <w:rFonts w:ascii="新細明體" w:hAnsi="新細明體"/>
          <w:kern w:val="2"/>
          <w:lang w:eastAsia="zh-TW"/>
        </w:rPr>
        <w:t>$</w:t>
      </w:r>
      <w:r w:rsidRPr="00623FD7">
        <w:rPr>
          <w:rFonts w:ascii="新細明體" w:hAnsi="新細明體" w:hint="eastAsia"/>
          <w:kern w:val="2"/>
          <w:lang w:eastAsia="zh-TW"/>
        </w:rPr>
        <w:t>KEY</w:t>
      </w:r>
      <w:r w:rsidRPr="00623FD7">
        <w:rPr>
          <w:rFonts w:ascii="新細明體" w:hAnsi="新細明體"/>
          <w:kern w:val="2"/>
          <w:lang w:eastAsia="zh-TW"/>
        </w:rPr>
        <w:t xml:space="preserve">_STR = </w:t>
      </w:r>
      <w:r w:rsidRPr="00623FD7">
        <w:rPr>
          <w:rFonts w:ascii="新細明體" w:hAnsi="新細明體" w:hint="eastAsia"/>
          <w:kern w:val="2"/>
          <w:lang w:eastAsia="zh-TW"/>
        </w:rPr>
        <w:t>KEY值</w:t>
      </w:r>
    </w:p>
    <w:p w:rsidR="00F52036" w:rsidRPr="00623FD7" w:rsidRDefault="00F52036" w:rsidP="00997C7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 xml:space="preserve">SET </w:t>
      </w:r>
      <w:r w:rsidR="00315B79" w:rsidRPr="00623FD7">
        <w:rPr>
          <w:rFonts w:ascii="新細明體" w:hAnsi="新細明體"/>
          <w:kern w:val="2"/>
          <w:lang w:eastAsia="zh-TW"/>
        </w:rPr>
        <w:t>$DATA_MAP = VALUE</w:t>
      </w:r>
      <w:r w:rsidR="00315B79" w:rsidRPr="00623FD7">
        <w:rPr>
          <w:rFonts w:ascii="新細明體" w:hAnsi="新細明體" w:hint="eastAsia"/>
          <w:kern w:val="2"/>
          <w:lang w:eastAsia="zh-TW"/>
        </w:rPr>
        <w:t xml:space="preserve">值 </w:t>
      </w: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43"/>
        <w:gridCol w:w="4253"/>
        <w:gridCol w:w="3480"/>
      </w:tblGrid>
      <w:tr w:rsidR="001C2657" w:rsidRPr="00623FD7" w:rsidTr="00DD2DF0">
        <w:tc>
          <w:tcPr>
            <w:tcW w:w="817" w:type="dxa"/>
            <w:shd w:val="clear" w:color="auto" w:fill="auto"/>
          </w:tcPr>
          <w:p w:rsidR="001C2657" w:rsidRPr="00623FD7" w:rsidRDefault="001C2657" w:rsidP="00DD2DF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序號</w:t>
            </w:r>
          </w:p>
        </w:tc>
        <w:tc>
          <w:tcPr>
            <w:tcW w:w="1843" w:type="dxa"/>
            <w:shd w:val="clear" w:color="auto" w:fill="auto"/>
          </w:tcPr>
          <w:p w:rsidR="001C2657" w:rsidRPr="00623FD7" w:rsidRDefault="001C2657" w:rsidP="00DD2DF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項目</w:t>
            </w:r>
          </w:p>
        </w:tc>
        <w:tc>
          <w:tcPr>
            <w:tcW w:w="4253" w:type="dxa"/>
            <w:shd w:val="clear" w:color="auto" w:fill="auto"/>
          </w:tcPr>
          <w:p w:rsidR="001C2657" w:rsidRPr="00623FD7" w:rsidRDefault="001C2657" w:rsidP="00DD2DF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檢核規則</w:t>
            </w:r>
          </w:p>
        </w:tc>
        <w:tc>
          <w:tcPr>
            <w:tcW w:w="3480" w:type="dxa"/>
            <w:shd w:val="clear" w:color="auto" w:fill="auto"/>
          </w:tcPr>
          <w:p w:rsidR="001C2657" w:rsidRPr="00623FD7" w:rsidRDefault="001C2657" w:rsidP="00DD2DF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不合規訊息</w:t>
            </w:r>
          </w:p>
        </w:tc>
      </w:tr>
      <w:tr w:rsidR="001C2657" w:rsidRPr="00623FD7" w:rsidTr="00DD2DF0">
        <w:tc>
          <w:tcPr>
            <w:tcW w:w="817" w:type="dxa"/>
            <w:shd w:val="clear" w:color="auto" w:fill="auto"/>
          </w:tcPr>
          <w:p w:rsidR="001C2657" w:rsidRPr="00623FD7" w:rsidRDefault="001C2657" w:rsidP="001C2657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</w:tcPr>
          <w:p w:rsidR="001C2657" w:rsidRPr="00623FD7" w:rsidRDefault="001C2657" w:rsidP="00DD2DF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理賠件數</w:t>
            </w:r>
          </w:p>
        </w:tc>
        <w:tc>
          <w:tcPr>
            <w:tcW w:w="4253" w:type="dxa"/>
            <w:shd w:val="clear" w:color="auto" w:fill="auto"/>
          </w:tcPr>
          <w:p w:rsidR="001C2657" w:rsidRPr="00623FD7" w:rsidRDefault="001F0357" w:rsidP="00315B79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lang w:eastAsia="zh-TW"/>
              </w:rPr>
              <w:t xml:space="preserve">如果 </w:t>
            </w:r>
            <w:r w:rsidR="00315B79" w:rsidRPr="00623FD7">
              <w:rPr>
                <w:rFonts w:ascii="新細明體" w:hAnsi="新細明體"/>
                <w:kern w:val="2"/>
                <w:lang w:eastAsia="zh-TW"/>
              </w:rPr>
              <w:t>$DATA_MAP</w:t>
            </w:r>
            <w:r w:rsidR="00315B79" w:rsidRPr="00623FD7">
              <w:rPr>
                <w:rFonts w:ascii="新細明體" w:hAnsi="新細明體" w:hint="eastAsia"/>
                <w:kern w:val="2"/>
                <w:lang w:eastAsia="zh-TW"/>
              </w:rPr>
              <w:t>.</w:t>
            </w:r>
            <w:r w:rsidR="00315B79" w:rsidRPr="00623FD7">
              <w:rPr>
                <w:rFonts w:ascii="新細明體" w:hAnsi="新細明體" w:cs="Courier New"/>
              </w:rPr>
              <w:t xml:space="preserve"> </w:t>
            </w:r>
            <w:r w:rsidR="00315B79" w:rsidRPr="00623FD7">
              <w:rPr>
                <w:rFonts w:ascii="新細明體" w:hAnsi="新細明體" w:cs="Courier New" w:hint="eastAsia"/>
                <w:lang w:eastAsia="zh-TW"/>
              </w:rPr>
              <w:t>A</w:t>
            </w:r>
            <w:r w:rsidR="00315B79" w:rsidRPr="00623FD7">
              <w:rPr>
                <w:rFonts w:ascii="新細明體" w:hAnsi="新細明體" w:cs="Courier New"/>
              </w:rPr>
              <w:t>_CNT</w:t>
            </w:r>
            <w:r w:rsidR="00315B79" w:rsidRPr="00623FD7">
              <w:rPr>
                <w:rFonts w:ascii="新細明體" w:hAnsi="新細明體" w:cs="Courier New" w:hint="eastAsia"/>
                <w:lang w:eastAsia="zh-TW"/>
              </w:rPr>
              <w:t xml:space="preserve"> </w:t>
            </w:r>
            <w:r>
              <w:rPr>
                <w:rFonts w:ascii="新細明體" w:hAnsi="新細明體" w:cs="Courier New" w:hint="eastAsia"/>
                <w:lang w:eastAsia="zh-TW"/>
              </w:rPr>
              <w:t>!</w:t>
            </w:r>
            <w:r w:rsidR="00315B79" w:rsidRPr="00623FD7">
              <w:rPr>
                <w:rFonts w:ascii="新細明體" w:hAnsi="新細明體" w:cs="Courier New" w:hint="eastAsia"/>
                <w:lang w:eastAsia="zh-TW"/>
              </w:rPr>
              <w:t xml:space="preserve">= </w:t>
            </w:r>
            <w:r w:rsidR="00315B79" w:rsidRPr="00623FD7">
              <w:rPr>
                <w:rFonts w:ascii="新細明體" w:hAnsi="新細明體" w:cs="Courier New"/>
              </w:rPr>
              <w:t>0_CNT</w:t>
            </w:r>
            <w:r w:rsidR="00315B79" w:rsidRPr="00623FD7">
              <w:rPr>
                <w:rFonts w:ascii="新細明體" w:hAnsi="新細明體" w:cs="Courier New" w:hint="eastAsia"/>
                <w:lang w:eastAsia="zh-TW"/>
              </w:rPr>
              <w:t xml:space="preserve"> + </w:t>
            </w:r>
            <w:r w:rsidR="00315B79" w:rsidRPr="00623FD7">
              <w:rPr>
                <w:rFonts w:ascii="新細明體" w:hAnsi="新細明體" w:cs="Courier New"/>
                <w:lang w:eastAsia="zh-TW"/>
              </w:rPr>
              <w:t>G</w:t>
            </w:r>
            <w:r w:rsidR="00315B79" w:rsidRPr="00623FD7">
              <w:rPr>
                <w:rFonts w:ascii="新細明體" w:hAnsi="新細明體" w:cs="Courier New"/>
              </w:rPr>
              <w:t>_CNT</w:t>
            </w:r>
            <w:r w:rsidR="00315B79" w:rsidRPr="00623FD7">
              <w:rPr>
                <w:rFonts w:ascii="新細明體" w:hAnsi="新細明體" w:cs="Courier New" w:hint="eastAsia"/>
                <w:lang w:eastAsia="zh-TW"/>
              </w:rPr>
              <w:t xml:space="preserve"> + </w:t>
            </w:r>
            <w:r w:rsidR="00315B79" w:rsidRPr="00623FD7">
              <w:rPr>
                <w:rFonts w:ascii="新細明體" w:hAnsi="新細明體" w:cs="Courier New"/>
                <w:lang w:eastAsia="zh-TW"/>
              </w:rPr>
              <w:t>H</w:t>
            </w:r>
            <w:r w:rsidR="00315B79" w:rsidRPr="00623FD7">
              <w:rPr>
                <w:rFonts w:ascii="新細明體" w:hAnsi="新細明體" w:cs="Courier New"/>
              </w:rPr>
              <w:t>_CNT</w:t>
            </w:r>
            <w:r w:rsidRPr="008431AA">
              <w:rPr>
                <w:rFonts w:ascii="新細明體" w:hAnsi="新細明體"/>
                <w:kern w:val="2"/>
                <w:lang w:eastAsia="zh-TW"/>
              </w:rPr>
              <w:sym w:font="Wingdings" w:char="F0E0"/>
            </w:r>
            <w:r>
              <w:rPr>
                <w:rFonts w:ascii="新細明體" w:hAnsi="新細明體" w:hint="eastAsia"/>
                <w:kern w:val="2"/>
                <w:lang w:eastAsia="zh-TW"/>
              </w:rPr>
              <w:t>執行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不合規訊息</w:t>
            </w:r>
            <w:r>
              <w:rPr>
                <w:rFonts w:ascii="新細明體" w:hAnsi="新細明體" w:hint="eastAsia"/>
                <w:kern w:val="2"/>
                <w:lang w:eastAsia="zh-TW"/>
              </w:rPr>
              <w:t>處理</w:t>
            </w:r>
          </w:p>
        </w:tc>
        <w:tc>
          <w:tcPr>
            <w:tcW w:w="3480" w:type="dxa"/>
            <w:shd w:val="clear" w:color="auto" w:fill="auto"/>
          </w:tcPr>
          <w:p w:rsidR="000540D6" w:rsidRPr="00623FD7" w:rsidRDefault="000540D6" w:rsidP="000540D6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呼叫 </w:t>
            </w:r>
            <w:r w:rsidRPr="00623FD7">
              <w:rPr>
                <w:rFonts w:ascii="新細明體" w:hAnsi="新細明體" w:hint="eastAsia"/>
                <w:b/>
              </w:rPr>
              <w:t>setChkList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 xml:space="preserve">() </w:t>
            </w:r>
            <w:r w:rsidRPr="00623FD7">
              <w:rPr>
                <w:rFonts w:ascii="新細明體" w:hAnsi="新細明體"/>
                <w:b/>
              </w:rPr>
              <w:t>BY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>參數</w:t>
            </w:r>
          </w:p>
          <w:p w:rsidR="000540D6" w:rsidRPr="00623FD7" w:rsidRDefault="000540D6" w:rsidP="000540D6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TYPE類型 : 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C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2</w:t>
            </w:r>
          </w:p>
          <w:p w:rsidR="000540D6" w:rsidRPr="00623FD7" w:rsidRDefault="000540D6" w:rsidP="000540D6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CHK_LIST迴歸明細 : 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C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2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_LIST</w:t>
            </w:r>
          </w:p>
          <w:p w:rsidR="000540D6" w:rsidRPr="00623FD7" w:rsidRDefault="000540D6" w:rsidP="000540D6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KEY_DATA資料鍵值 : 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$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KEY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_STR</w:t>
            </w:r>
          </w:p>
          <w:p w:rsidR="000540D6" w:rsidRPr="00623FD7" w:rsidRDefault="000540D6" w:rsidP="000540D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NUM_DATA數字資料 : </w:t>
            </w:r>
            <w:r w:rsidRPr="00623FD7">
              <w:rPr>
                <w:rFonts w:ascii="新細明體" w:hAnsi="新細明體" w:cs="Courier New" w:hint="eastAsia"/>
                <w:lang w:eastAsia="zh-TW"/>
              </w:rPr>
              <w:t>A</w:t>
            </w:r>
            <w:r w:rsidRPr="00623FD7">
              <w:rPr>
                <w:rFonts w:ascii="新細明體" w:hAnsi="新細明體" w:cs="Courier New"/>
              </w:rPr>
              <w:t>_CNT</w:t>
            </w:r>
            <w:r w:rsidRPr="00623FD7">
              <w:rPr>
                <w:rFonts w:ascii="新細明體" w:hAnsi="新細明體" w:cs="Courier New"/>
                <w:lang w:eastAsia="zh-TW"/>
              </w:rPr>
              <w:t>,</w:t>
            </w:r>
            <w:r w:rsidRPr="00623FD7">
              <w:rPr>
                <w:rFonts w:ascii="新細明體" w:hAnsi="新細明體" w:cs="Courier New" w:hint="eastAsia"/>
                <w:lang w:eastAsia="zh-TW"/>
              </w:rPr>
              <w:t xml:space="preserve"> </w:t>
            </w:r>
            <w:r w:rsidRPr="00623FD7">
              <w:rPr>
                <w:rFonts w:ascii="新細明體" w:hAnsi="新細明體" w:cs="Courier New"/>
              </w:rPr>
              <w:t>0_CNT</w:t>
            </w:r>
            <w:r w:rsidRPr="00623FD7">
              <w:rPr>
                <w:rFonts w:ascii="新細明體" w:hAnsi="新細明體" w:cs="Courier New" w:hint="eastAsia"/>
                <w:lang w:eastAsia="zh-TW"/>
              </w:rPr>
              <w:t xml:space="preserve"> </w:t>
            </w:r>
            <w:r w:rsidRPr="00623FD7">
              <w:rPr>
                <w:rFonts w:ascii="新細明體" w:hAnsi="新細明體" w:cs="Courier New"/>
                <w:lang w:eastAsia="zh-TW"/>
              </w:rPr>
              <w:t>,G</w:t>
            </w:r>
            <w:r w:rsidRPr="00623FD7">
              <w:rPr>
                <w:rFonts w:ascii="新細明體" w:hAnsi="新細明體" w:cs="Courier New"/>
              </w:rPr>
              <w:t>_CNT</w:t>
            </w:r>
            <w:r w:rsidRPr="00623FD7">
              <w:rPr>
                <w:rFonts w:ascii="新細明體" w:hAnsi="新細明體" w:cs="Courier New"/>
                <w:lang w:eastAsia="zh-TW"/>
              </w:rPr>
              <w:t>, H</w:t>
            </w:r>
            <w:r w:rsidRPr="00623FD7">
              <w:rPr>
                <w:rFonts w:ascii="新細明體" w:hAnsi="新細明體" w:cs="Courier New"/>
              </w:rPr>
              <w:t>_CNT</w:t>
            </w:r>
          </w:p>
        </w:tc>
      </w:tr>
      <w:tr w:rsidR="000414CF" w:rsidRPr="00623FD7" w:rsidTr="00DD2DF0">
        <w:tc>
          <w:tcPr>
            <w:tcW w:w="817" w:type="dxa"/>
            <w:shd w:val="clear" w:color="auto" w:fill="auto"/>
          </w:tcPr>
          <w:p w:rsidR="000414CF" w:rsidRPr="00623FD7" w:rsidRDefault="000414CF" w:rsidP="000414CF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</w:tcPr>
          <w:p w:rsidR="000414CF" w:rsidRPr="00623FD7" w:rsidRDefault="000414CF" w:rsidP="000414C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理賠金額</w:t>
            </w:r>
          </w:p>
        </w:tc>
        <w:tc>
          <w:tcPr>
            <w:tcW w:w="4253" w:type="dxa"/>
            <w:shd w:val="clear" w:color="auto" w:fill="auto"/>
          </w:tcPr>
          <w:p w:rsidR="000414CF" w:rsidRPr="00623FD7" w:rsidRDefault="001F0357" w:rsidP="000414CF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</w:rPr>
              <w:t xml:space="preserve">如果 </w:t>
            </w:r>
            <w:r w:rsidR="000414CF" w:rsidRPr="00623FD7">
              <w:rPr>
                <w:rFonts w:ascii="新細明體" w:hAnsi="新細明體" w:hint="eastAsia"/>
                <w:sz w:val="20"/>
                <w:szCs w:val="20"/>
              </w:rPr>
              <w:t xml:space="preserve">$DATA_MAP. A_PAY_AMT </w:t>
            </w:r>
            <w:r>
              <w:rPr>
                <w:rFonts w:ascii="新細明體" w:hAnsi="新細明體" w:hint="eastAsia"/>
                <w:sz w:val="20"/>
                <w:szCs w:val="20"/>
              </w:rPr>
              <w:t>!</w:t>
            </w:r>
            <w:r w:rsidR="000414CF" w:rsidRPr="00623FD7">
              <w:rPr>
                <w:rFonts w:ascii="新細明體" w:hAnsi="新細明體" w:hint="eastAsia"/>
                <w:sz w:val="20"/>
                <w:szCs w:val="20"/>
              </w:rPr>
              <w:t>= 0_PAY_AMT + G_PAY_AMT + H_PAY_AMT</w:t>
            </w:r>
            <w:r w:rsidRPr="008431AA">
              <w:rPr>
                <w:rFonts w:ascii="新細明體" w:hAnsi="新細明體"/>
              </w:rPr>
              <w:sym w:font="Wingdings" w:char="F0E0"/>
            </w:r>
            <w:r>
              <w:rPr>
                <w:rFonts w:ascii="新細明體" w:hAnsi="新細明體" w:hint="eastAsia"/>
              </w:rPr>
              <w:t>執行</w:t>
            </w:r>
            <w:r w:rsidRPr="00623FD7">
              <w:rPr>
                <w:rFonts w:ascii="新細明體" w:hAnsi="新細明體" w:hint="eastAsia"/>
              </w:rPr>
              <w:t>不合規訊息</w:t>
            </w:r>
            <w:r>
              <w:rPr>
                <w:rFonts w:ascii="新細明體" w:hAnsi="新細明體" w:hint="eastAsia"/>
              </w:rPr>
              <w:t>處理</w:t>
            </w:r>
          </w:p>
        </w:tc>
        <w:tc>
          <w:tcPr>
            <w:tcW w:w="3480" w:type="dxa"/>
            <w:shd w:val="clear" w:color="auto" w:fill="auto"/>
          </w:tcPr>
          <w:p w:rsidR="004539EE" w:rsidRPr="00623FD7" w:rsidRDefault="004539EE" w:rsidP="004539EE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呼叫 </w:t>
            </w:r>
            <w:r w:rsidRPr="00623FD7">
              <w:rPr>
                <w:rFonts w:ascii="新細明體" w:hAnsi="新細明體" w:hint="eastAsia"/>
                <w:b/>
              </w:rPr>
              <w:t>setChkList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 xml:space="preserve">() </w:t>
            </w:r>
            <w:r w:rsidRPr="00623FD7">
              <w:rPr>
                <w:rFonts w:ascii="新細明體" w:hAnsi="新細明體"/>
                <w:b/>
              </w:rPr>
              <w:t>BY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>參數</w:t>
            </w:r>
          </w:p>
          <w:p w:rsidR="004539EE" w:rsidRPr="00623FD7" w:rsidRDefault="004539EE" w:rsidP="004539EE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TYPE類型 : 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C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3</w:t>
            </w:r>
          </w:p>
          <w:p w:rsidR="004539EE" w:rsidRPr="00623FD7" w:rsidRDefault="004539EE" w:rsidP="004539EE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CHK_LIST迴歸明細 : 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C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3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_LIST</w:t>
            </w:r>
          </w:p>
          <w:p w:rsidR="004539EE" w:rsidRPr="00623FD7" w:rsidRDefault="004539EE" w:rsidP="004539EE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KEY_DATA資料鍵值 : 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$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KEY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_STR</w:t>
            </w:r>
          </w:p>
          <w:p w:rsidR="004539EE" w:rsidRPr="00623FD7" w:rsidRDefault="004539EE" w:rsidP="00BB495D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 xml:space="preserve">NUM_DATA數字資料 : 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A</w:t>
            </w:r>
            <w:r w:rsidRPr="00623FD7">
              <w:rPr>
                <w:rFonts w:ascii="新細明體" w:hAnsi="新細明體" w:cs="Courier New"/>
                <w:sz w:val="20"/>
                <w:szCs w:val="20"/>
              </w:rPr>
              <w:t>_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 xml:space="preserve"> PAY_AMT</w:t>
            </w:r>
            <w:r w:rsidRPr="00623FD7">
              <w:rPr>
                <w:rFonts w:ascii="新細明體" w:hAnsi="新細明體" w:cs="Courier New"/>
                <w:sz w:val="20"/>
                <w:szCs w:val="20"/>
              </w:rPr>
              <w:t>,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 xml:space="preserve"> </w:t>
            </w:r>
            <w:r w:rsidRPr="00623FD7">
              <w:rPr>
                <w:rFonts w:ascii="新細明體" w:hAnsi="新細明體" w:cs="Courier New"/>
                <w:sz w:val="20"/>
                <w:szCs w:val="20"/>
              </w:rPr>
              <w:t>0_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 xml:space="preserve"> PAY_AMT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 xml:space="preserve"> </w:t>
            </w:r>
            <w:r w:rsidRPr="00623FD7">
              <w:rPr>
                <w:rFonts w:ascii="新細明體" w:hAnsi="新細明體" w:cs="Courier New"/>
                <w:sz w:val="20"/>
                <w:szCs w:val="20"/>
              </w:rPr>
              <w:t>,G_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 xml:space="preserve"> PAY_AMT</w:t>
            </w:r>
            <w:r w:rsidRPr="00623FD7">
              <w:rPr>
                <w:rFonts w:ascii="新細明體" w:hAnsi="新細明體" w:cs="Courier New"/>
                <w:sz w:val="20"/>
                <w:szCs w:val="20"/>
              </w:rPr>
              <w:t>, H_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 xml:space="preserve"> PAY_AMT</w:t>
            </w:r>
          </w:p>
        </w:tc>
      </w:tr>
      <w:tr w:rsidR="000414CF" w:rsidRPr="00623FD7" w:rsidTr="00DD2DF0">
        <w:tc>
          <w:tcPr>
            <w:tcW w:w="817" w:type="dxa"/>
            <w:shd w:val="clear" w:color="auto" w:fill="auto"/>
          </w:tcPr>
          <w:p w:rsidR="000414CF" w:rsidRPr="00623FD7" w:rsidRDefault="000414CF" w:rsidP="000414CF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</w:tcPr>
          <w:p w:rsidR="000414CF" w:rsidRPr="00623FD7" w:rsidRDefault="000414CF" w:rsidP="000414C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實質不給付件數</w:t>
            </w:r>
          </w:p>
        </w:tc>
        <w:tc>
          <w:tcPr>
            <w:tcW w:w="4253" w:type="dxa"/>
            <w:shd w:val="clear" w:color="auto" w:fill="auto"/>
          </w:tcPr>
          <w:p w:rsidR="000414CF" w:rsidRPr="00623FD7" w:rsidRDefault="00A92AA7" w:rsidP="000414CF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 xml:space="preserve">如果 </w:t>
            </w:r>
            <w:r w:rsidR="000414CF" w:rsidRPr="00623FD7">
              <w:rPr>
                <w:rFonts w:ascii="新細明體" w:hAnsi="新細明體" w:hint="eastAsia"/>
                <w:sz w:val="20"/>
                <w:szCs w:val="20"/>
              </w:rPr>
              <w:t xml:space="preserve">$DATA_MAP. A_NOPAY_CNT </w:t>
            </w:r>
            <w:r>
              <w:rPr>
                <w:rFonts w:ascii="新細明體" w:hAnsi="新細明體" w:hint="eastAsia"/>
                <w:sz w:val="20"/>
                <w:szCs w:val="20"/>
              </w:rPr>
              <w:t>!</w:t>
            </w:r>
            <w:r w:rsidR="000414CF" w:rsidRPr="00623FD7">
              <w:rPr>
                <w:rFonts w:ascii="新細明體" w:hAnsi="新細明體" w:hint="eastAsia"/>
                <w:sz w:val="20"/>
                <w:szCs w:val="20"/>
              </w:rPr>
              <w:t>= 0_NOPAY_CNT + G_NOPAY_CNT + H_NOPAY_CNT</w:t>
            </w:r>
            <w:r w:rsidRPr="008431AA">
              <w:rPr>
                <w:rFonts w:ascii="新細明體" w:hAnsi="新細明體"/>
              </w:rPr>
              <w:sym w:font="Wingdings" w:char="F0E0"/>
            </w:r>
            <w:r>
              <w:rPr>
                <w:rFonts w:ascii="新細明體" w:hAnsi="新細明體" w:hint="eastAsia"/>
              </w:rPr>
              <w:t>執行</w:t>
            </w:r>
            <w:r w:rsidRPr="00623FD7">
              <w:rPr>
                <w:rFonts w:ascii="新細明體" w:hAnsi="新細明體" w:hint="eastAsia"/>
              </w:rPr>
              <w:t>不合規訊息</w:t>
            </w:r>
            <w:r>
              <w:rPr>
                <w:rFonts w:ascii="新細明體" w:hAnsi="新細明體" w:hint="eastAsia"/>
              </w:rPr>
              <w:t>處理</w:t>
            </w:r>
          </w:p>
        </w:tc>
        <w:tc>
          <w:tcPr>
            <w:tcW w:w="3480" w:type="dxa"/>
            <w:shd w:val="clear" w:color="auto" w:fill="auto"/>
          </w:tcPr>
          <w:p w:rsidR="00BB495D" w:rsidRPr="00623FD7" w:rsidRDefault="00BB495D" w:rsidP="00BB495D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呼叫 </w:t>
            </w:r>
            <w:r w:rsidRPr="00623FD7">
              <w:rPr>
                <w:rFonts w:ascii="新細明體" w:hAnsi="新細明體" w:hint="eastAsia"/>
                <w:b/>
              </w:rPr>
              <w:t>setChkList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 xml:space="preserve">() </w:t>
            </w:r>
            <w:r w:rsidRPr="00623FD7">
              <w:rPr>
                <w:rFonts w:ascii="新細明體" w:hAnsi="新細明體"/>
                <w:b/>
              </w:rPr>
              <w:t>BY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>參數</w:t>
            </w:r>
          </w:p>
          <w:p w:rsidR="00BB495D" w:rsidRPr="00623FD7" w:rsidRDefault="00BB495D" w:rsidP="00BB495D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TYPE類型 : 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C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4</w:t>
            </w:r>
          </w:p>
          <w:p w:rsidR="00BB495D" w:rsidRPr="00623FD7" w:rsidRDefault="00BB495D" w:rsidP="00BB495D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CHK_LIST迴歸明細 : 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C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4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_LIST</w:t>
            </w:r>
          </w:p>
          <w:p w:rsidR="00BB495D" w:rsidRPr="00623FD7" w:rsidRDefault="00BB495D" w:rsidP="00BB495D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KEY_DATA資料鍵值 : 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$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KEY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_STR</w:t>
            </w:r>
          </w:p>
          <w:p w:rsidR="00BB495D" w:rsidRPr="00623FD7" w:rsidRDefault="00BB495D" w:rsidP="00BB495D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 xml:space="preserve">NUM_DATA數字資料 : 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A</w:t>
            </w:r>
            <w:r w:rsidRPr="00623FD7">
              <w:rPr>
                <w:rFonts w:ascii="新細明體" w:hAnsi="新細明體" w:cs="Courier New"/>
                <w:sz w:val="20"/>
                <w:szCs w:val="20"/>
              </w:rPr>
              <w:t>_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 xml:space="preserve"> NOPAY_CNT</w:t>
            </w:r>
            <w:r w:rsidRPr="00623FD7">
              <w:rPr>
                <w:rFonts w:ascii="新細明體" w:hAnsi="新細明體" w:cs="Courier New"/>
                <w:sz w:val="20"/>
                <w:szCs w:val="20"/>
              </w:rPr>
              <w:t>,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 xml:space="preserve"> </w:t>
            </w:r>
            <w:r w:rsidRPr="00623FD7">
              <w:rPr>
                <w:rFonts w:ascii="新細明體" w:hAnsi="新細明體" w:cs="Courier New"/>
                <w:sz w:val="20"/>
                <w:szCs w:val="20"/>
              </w:rPr>
              <w:t>0_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 xml:space="preserve"> NOPAY_CNT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 xml:space="preserve"> </w:t>
            </w:r>
            <w:r w:rsidRPr="00623FD7">
              <w:rPr>
                <w:rFonts w:ascii="新細明體" w:hAnsi="新細明體" w:cs="Courier New"/>
                <w:sz w:val="20"/>
                <w:szCs w:val="20"/>
              </w:rPr>
              <w:t>,G_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 xml:space="preserve"> NOPAY_CNT</w:t>
            </w:r>
            <w:r w:rsidRPr="00623FD7">
              <w:rPr>
                <w:rFonts w:ascii="新細明體" w:hAnsi="新細明體" w:cs="Courier New"/>
                <w:sz w:val="20"/>
                <w:szCs w:val="20"/>
              </w:rPr>
              <w:t>, H_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 xml:space="preserve"> NOPAY_CNT</w:t>
            </w:r>
          </w:p>
        </w:tc>
      </w:tr>
      <w:tr w:rsidR="000414CF" w:rsidRPr="00623FD7" w:rsidTr="00DD2DF0">
        <w:tc>
          <w:tcPr>
            <w:tcW w:w="817" w:type="dxa"/>
            <w:shd w:val="clear" w:color="auto" w:fill="auto"/>
          </w:tcPr>
          <w:p w:rsidR="000414CF" w:rsidRPr="00623FD7" w:rsidRDefault="000414CF" w:rsidP="000414CF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</w:tcPr>
          <w:p w:rsidR="000414CF" w:rsidRPr="00623FD7" w:rsidRDefault="000414CF" w:rsidP="000414CF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實質不給付金額</w:t>
            </w:r>
          </w:p>
        </w:tc>
        <w:tc>
          <w:tcPr>
            <w:tcW w:w="4253" w:type="dxa"/>
            <w:shd w:val="clear" w:color="auto" w:fill="auto"/>
          </w:tcPr>
          <w:p w:rsidR="000414CF" w:rsidRPr="00623FD7" w:rsidRDefault="00A92AA7" w:rsidP="000414CF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 xml:space="preserve">如果 </w:t>
            </w:r>
            <w:r w:rsidR="000414CF" w:rsidRPr="00623FD7">
              <w:rPr>
                <w:rFonts w:ascii="新細明體" w:hAnsi="新細明體" w:hint="eastAsia"/>
                <w:sz w:val="20"/>
                <w:szCs w:val="20"/>
              </w:rPr>
              <w:t xml:space="preserve">$DATA_MAP. A_NOPAY_AMT </w:t>
            </w:r>
            <w:r>
              <w:rPr>
                <w:rFonts w:ascii="新細明體" w:hAnsi="新細明體" w:hint="eastAsia"/>
                <w:sz w:val="20"/>
                <w:szCs w:val="20"/>
              </w:rPr>
              <w:t>!</w:t>
            </w:r>
            <w:r w:rsidR="000414CF" w:rsidRPr="00623FD7">
              <w:rPr>
                <w:rFonts w:ascii="新細明體" w:hAnsi="新細明體" w:hint="eastAsia"/>
                <w:sz w:val="20"/>
                <w:szCs w:val="20"/>
              </w:rPr>
              <w:t>= 0_NOPAY_AMT + G_NOPAY_AMT + H_NOPAY_AMT</w:t>
            </w:r>
            <w:r w:rsidRPr="008431AA">
              <w:rPr>
                <w:rFonts w:ascii="新細明體" w:hAnsi="新細明體"/>
              </w:rPr>
              <w:sym w:font="Wingdings" w:char="F0E0"/>
            </w:r>
            <w:r>
              <w:rPr>
                <w:rFonts w:ascii="新細明體" w:hAnsi="新細明體" w:hint="eastAsia"/>
              </w:rPr>
              <w:t>執行</w:t>
            </w:r>
            <w:r w:rsidRPr="00623FD7">
              <w:rPr>
                <w:rFonts w:ascii="新細明體" w:hAnsi="新細明體" w:hint="eastAsia"/>
              </w:rPr>
              <w:t>不合規訊息</w:t>
            </w:r>
            <w:r>
              <w:rPr>
                <w:rFonts w:ascii="新細明體" w:hAnsi="新細明體" w:hint="eastAsia"/>
              </w:rPr>
              <w:t>處理</w:t>
            </w:r>
          </w:p>
        </w:tc>
        <w:tc>
          <w:tcPr>
            <w:tcW w:w="3480" w:type="dxa"/>
            <w:shd w:val="clear" w:color="auto" w:fill="auto"/>
          </w:tcPr>
          <w:p w:rsidR="00BB495D" w:rsidRPr="00623FD7" w:rsidRDefault="00BB495D" w:rsidP="00BB495D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呼叫 </w:t>
            </w:r>
            <w:r w:rsidRPr="00623FD7">
              <w:rPr>
                <w:rFonts w:ascii="新細明體" w:hAnsi="新細明體" w:hint="eastAsia"/>
                <w:b/>
              </w:rPr>
              <w:t>setChkList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 xml:space="preserve">() </w:t>
            </w:r>
            <w:r w:rsidRPr="00623FD7">
              <w:rPr>
                <w:rFonts w:ascii="新細明體" w:hAnsi="新細明體"/>
                <w:b/>
              </w:rPr>
              <w:t>BY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>參數</w:t>
            </w:r>
          </w:p>
          <w:p w:rsidR="00BB495D" w:rsidRPr="00623FD7" w:rsidRDefault="00BB495D" w:rsidP="00BB495D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TYPE類型 : 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C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5</w:t>
            </w:r>
          </w:p>
          <w:p w:rsidR="00BB495D" w:rsidRPr="00623FD7" w:rsidRDefault="00BB495D" w:rsidP="00BB495D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CHK_LIST迴歸明細 : 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C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5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_LIST</w:t>
            </w:r>
          </w:p>
          <w:p w:rsidR="00BB495D" w:rsidRPr="00623FD7" w:rsidRDefault="00BB495D" w:rsidP="00BB495D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KEY_DATA資料鍵值 : 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$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KEY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_STR</w:t>
            </w:r>
          </w:p>
          <w:p w:rsidR="00BB495D" w:rsidRPr="00623FD7" w:rsidRDefault="00BB495D" w:rsidP="00BB495D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 xml:space="preserve">NUM_DATA數字資料 : 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A</w:t>
            </w:r>
            <w:r w:rsidRPr="00623FD7">
              <w:rPr>
                <w:rFonts w:ascii="新細明體" w:hAnsi="新細明體" w:cs="Courier New"/>
                <w:sz w:val="20"/>
                <w:szCs w:val="20"/>
              </w:rPr>
              <w:t>_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NOPAY_AMT</w:t>
            </w:r>
            <w:r w:rsidRPr="00623FD7">
              <w:rPr>
                <w:rFonts w:ascii="新細明體" w:hAnsi="新細明體" w:cs="Courier New"/>
                <w:sz w:val="20"/>
                <w:szCs w:val="20"/>
              </w:rPr>
              <w:t>,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 xml:space="preserve"> </w:t>
            </w:r>
            <w:r w:rsidRPr="00623FD7">
              <w:rPr>
                <w:rFonts w:ascii="新細明體" w:hAnsi="新細明體" w:cs="Courier New"/>
                <w:sz w:val="20"/>
                <w:szCs w:val="20"/>
              </w:rPr>
              <w:t>0_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NOPAY_AMT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 xml:space="preserve"> </w:t>
            </w:r>
            <w:r w:rsidRPr="00623FD7">
              <w:rPr>
                <w:rFonts w:ascii="新細明體" w:hAnsi="新細明體" w:cs="Courier New"/>
                <w:sz w:val="20"/>
                <w:szCs w:val="20"/>
              </w:rPr>
              <w:t>,G_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NOPAY_AMT</w:t>
            </w:r>
            <w:r w:rsidRPr="00623FD7">
              <w:rPr>
                <w:rFonts w:ascii="新細明體" w:hAnsi="新細明體" w:cs="Courier New"/>
                <w:sz w:val="20"/>
                <w:szCs w:val="20"/>
              </w:rPr>
              <w:t>, H_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NOPAY_AMT</w:t>
            </w:r>
          </w:p>
          <w:p w:rsidR="00BB495D" w:rsidRPr="00623FD7" w:rsidRDefault="00BB495D" w:rsidP="00BB495D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9D6BEA" w:rsidRPr="00623FD7" w:rsidTr="00DD2DF0">
        <w:tc>
          <w:tcPr>
            <w:tcW w:w="817" w:type="dxa"/>
            <w:shd w:val="clear" w:color="auto" w:fill="auto"/>
          </w:tcPr>
          <w:p w:rsidR="00315B79" w:rsidRPr="00623FD7" w:rsidRDefault="00315B79" w:rsidP="00315B79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</w:tcPr>
          <w:p w:rsidR="00315B79" w:rsidRPr="00623FD7" w:rsidRDefault="00315B79" w:rsidP="00315B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平均結案天數</w:t>
            </w:r>
          </w:p>
        </w:tc>
        <w:tc>
          <w:tcPr>
            <w:tcW w:w="4253" w:type="dxa"/>
            <w:shd w:val="clear" w:color="auto" w:fill="auto"/>
          </w:tcPr>
          <w:p w:rsidR="00315B79" w:rsidRPr="00623FD7" w:rsidRDefault="00A92AA7" w:rsidP="000414CF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 xml:space="preserve">如果 </w:t>
            </w:r>
            <w:r w:rsidR="000414CF" w:rsidRPr="00623FD7">
              <w:rPr>
                <w:rFonts w:ascii="新細明體" w:hAnsi="新細明體" w:hint="eastAsia"/>
                <w:sz w:val="20"/>
                <w:szCs w:val="20"/>
              </w:rPr>
              <w:t>$DATA_MAP. A_</w:t>
            </w:r>
            <w:r w:rsidR="000414CF"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PRCS_DAY</w:t>
            </w:r>
            <w:r w:rsidR="000414CF" w:rsidRPr="00623FD7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>
              <w:rPr>
                <w:rFonts w:ascii="新細明體" w:hAnsi="新細明體" w:hint="eastAsia"/>
                <w:sz w:val="20"/>
                <w:szCs w:val="20"/>
              </w:rPr>
              <w:t>&gt;</w:t>
            </w:r>
            <w:r w:rsidR="000414CF" w:rsidRPr="00623FD7">
              <w:rPr>
                <w:rFonts w:ascii="新細明體" w:hAnsi="新細明體"/>
                <w:sz w:val="20"/>
                <w:szCs w:val="20"/>
              </w:rPr>
              <w:t xml:space="preserve"> 15</w:t>
            </w:r>
            <w:r w:rsidRPr="008431AA">
              <w:rPr>
                <w:rFonts w:ascii="新細明體" w:hAnsi="新細明體"/>
              </w:rPr>
              <w:sym w:font="Wingdings" w:char="F0E0"/>
            </w:r>
            <w:r>
              <w:rPr>
                <w:rFonts w:ascii="新細明體" w:hAnsi="新細明體" w:hint="eastAsia"/>
              </w:rPr>
              <w:t>執行</w:t>
            </w:r>
            <w:r w:rsidRPr="00623FD7">
              <w:rPr>
                <w:rFonts w:ascii="新細明體" w:hAnsi="新細明體" w:hint="eastAsia"/>
              </w:rPr>
              <w:t>不合規訊息</w:t>
            </w:r>
            <w:r>
              <w:rPr>
                <w:rFonts w:ascii="新細明體" w:hAnsi="新細明體" w:hint="eastAsia"/>
              </w:rPr>
              <w:t>處理</w:t>
            </w:r>
          </w:p>
        </w:tc>
        <w:tc>
          <w:tcPr>
            <w:tcW w:w="3480" w:type="dxa"/>
            <w:shd w:val="clear" w:color="auto" w:fill="auto"/>
          </w:tcPr>
          <w:p w:rsidR="00BB495D" w:rsidRPr="00623FD7" w:rsidRDefault="00BB495D" w:rsidP="00BB495D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呼叫 </w:t>
            </w:r>
            <w:r w:rsidRPr="00623FD7">
              <w:rPr>
                <w:rFonts w:ascii="新細明體" w:hAnsi="新細明體" w:hint="eastAsia"/>
                <w:b/>
              </w:rPr>
              <w:t>setChkList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 xml:space="preserve">() </w:t>
            </w:r>
            <w:r w:rsidRPr="00623FD7">
              <w:rPr>
                <w:rFonts w:ascii="新細明體" w:hAnsi="新細明體"/>
                <w:b/>
              </w:rPr>
              <w:t>BY</w:t>
            </w:r>
            <w:r w:rsidRPr="00623FD7">
              <w:rPr>
                <w:rFonts w:ascii="新細明體" w:hAnsi="新細明體" w:hint="eastAsia"/>
                <w:b/>
                <w:lang w:eastAsia="zh-TW"/>
              </w:rPr>
              <w:t>參數</w:t>
            </w:r>
          </w:p>
          <w:p w:rsidR="00BB495D" w:rsidRPr="00623FD7" w:rsidRDefault="00BB495D" w:rsidP="00BB495D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TYPE類型 : 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C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6</w:t>
            </w:r>
          </w:p>
          <w:p w:rsidR="00BB495D" w:rsidRPr="00623FD7" w:rsidRDefault="00BB495D" w:rsidP="00BB495D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CHK_LIST迴歸明細 : 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C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6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_LIST</w:t>
            </w:r>
          </w:p>
          <w:p w:rsidR="00BB495D" w:rsidRPr="00623FD7" w:rsidRDefault="00BB495D" w:rsidP="00BB495D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 xml:space="preserve">KEY_DATA資料鍵值 : 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$</w:t>
            </w:r>
            <w:r w:rsidRPr="00623FD7">
              <w:rPr>
                <w:rFonts w:ascii="新細明體" w:hAnsi="新細明體" w:hint="eastAsia"/>
                <w:kern w:val="2"/>
                <w:lang w:eastAsia="zh-TW"/>
              </w:rPr>
              <w:t>KEY</w:t>
            </w:r>
            <w:r w:rsidRPr="00623FD7">
              <w:rPr>
                <w:rFonts w:ascii="新細明體" w:hAnsi="新細明體"/>
                <w:kern w:val="2"/>
                <w:lang w:eastAsia="zh-TW"/>
              </w:rPr>
              <w:t>_STR</w:t>
            </w:r>
          </w:p>
          <w:p w:rsidR="00BB495D" w:rsidRPr="00623FD7" w:rsidRDefault="00BB495D" w:rsidP="00D66F4B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NUM_DATA數字資料 : $DATA_MAP.</w:t>
            </w: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PRCS_DAY</w:t>
            </w:r>
          </w:p>
        </w:tc>
      </w:tr>
    </w:tbl>
    <w:p w:rsidR="001C2657" w:rsidRPr="00623FD7" w:rsidRDefault="001C2657" w:rsidP="001C2657">
      <w:pPr>
        <w:pStyle w:val="Tabletext"/>
        <w:keepLines w:val="0"/>
        <w:spacing w:after="0" w:line="240" w:lineRule="auto"/>
        <w:ind w:left="425"/>
        <w:rPr>
          <w:rFonts w:ascii="新細明體" w:hAnsi="新細明體"/>
          <w:kern w:val="2"/>
          <w:lang w:eastAsia="zh-TW"/>
        </w:rPr>
      </w:pPr>
    </w:p>
    <w:p w:rsidR="001C2657" w:rsidRPr="00623FD7" w:rsidRDefault="0049190A" w:rsidP="0049190A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寫入巡檢檔案 及 批次計數</w:t>
      </w:r>
    </w:p>
    <w:p w:rsidR="0049190A" w:rsidRPr="00623FD7" w:rsidRDefault="002B5919" w:rsidP="0069178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cs="Courier New" w:hint="eastAsia"/>
          <w:lang w:eastAsia="zh-TW"/>
        </w:rPr>
        <w:t>寫入巡檢</w:t>
      </w:r>
      <w:r w:rsidRPr="00623FD7">
        <w:rPr>
          <w:rFonts w:ascii="新細明體" w:hAnsi="新細明體" w:cs="Courier New"/>
          <w:lang w:eastAsia="zh-TW"/>
        </w:rPr>
        <w:t>件數</w:t>
      </w:r>
      <w:r w:rsidRPr="00623FD7">
        <w:rPr>
          <w:rFonts w:ascii="新細明體" w:hAnsi="新細明體" w:cs="Courier New" w:hint="eastAsia"/>
          <w:lang w:eastAsia="zh-TW"/>
        </w:rPr>
        <w:t xml:space="preserve"> </w:t>
      </w:r>
    </w:p>
    <w:p w:rsidR="001A4E37" w:rsidRPr="00623FD7" w:rsidRDefault="001A4E37" w:rsidP="001A4E3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 xml:space="preserve">組成 </w:t>
      </w:r>
      <w:r w:rsidRPr="00623FD7">
        <w:rPr>
          <w:rFonts w:ascii="新細明體" w:hAnsi="新細明體" w:cs="Courier New"/>
          <w:lang w:eastAsia="zh-TW"/>
        </w:rPr>
        <w:t>DTZZM010</w:t>
      </w:r>
      <w:r w:rsidR="002B5919" w:rsidRPr="00623FD7">
        <w:rPr>
          <w:rFonts w:ascii="新細明體" w:hAnsi="新細明體" w:cs="Courier New" w:hint="eastAsia"/>
          <w:lang w:eastAsia="zh-TW"/>
        </w:rPr>
        <w:t>說明如下,各</w:t>
      </w:r>
      <w:r w:rsidR="002B5919" w:rsidRPr="00623FD7">
        <w:rPr>
          <w:rFonts w:ascii="新細明體" w:hAnsi="新細明體" w:hint="eastAsia"/>
          <w:kern w:val="2"/>
          <w:lang w:eastAsia="zh-TW"/>
        </w:rPr>
        <w:t>檢核項目代號 都要組成一筆</w:t>
      </w:r>
      <w:r w:rsidR="002B5919" w:rsidRPr="00623FD7">
        <w:rPr>
          <w:rFonts w:ascii="新細明體" w:hAnsi="新細明體" w:cs="Courier New"/>
          <w:lang w:eastAsia="zh-TW"/>
        </w:rPr>
        <w:t>DTZZM010</w:t>
      </w:r>
      <w:r w:rsidR="002B5919" w:rsidRPr="00623FD7">
        <w:rPr>
          <w:rFonts w:ascii="新細明體" w:hAnsi="新細明體" w:cs="Courier New" w:hint="eastAsia"/>
          <w:lang w:eastAsia="zh-TW"/>
        </w:rPr>
        <w:t xml:space="preserve"> 再呼叫 </w:t>
      </w:r>
      <w:r w:rsidR="002B5919" w:rsidRPr="00623FD7">
        <w:rPr>
          <w:rFonts w:ascii="新細明體" w:hAnsi="新細明體" w:cs="Courier New"/>
        </w:rPr>
        <w:t>ZZ_M0Z020</w:t>
      </w:r>
      <w:r w:rsidR="002B5919" w:rsidRPr="00623FD7">
        <w:rPr>
          <w:rFonts w:ascii="新細明體" w:hAnsi="新細明體" w:cs="Courier New" w:hint="eastAsia"/>
          <w:lang w:eastAsia="zh-TW"/>
        </w:rPr>
        <w:t>.</w:t>
      </w:r>
      <w:r w:rsidR="002B5919" w:rsidRPr="00623FD7">
        <w:rPr>
          <w:rFonts w:ascii="新細明體" w:hAnsi="新細明體" w:cs="Courier New"/>
        </w:rPr>
        <w:t xml:space="preserve"> doInsertDTZZM010</w:t>
      </w:r>
      <w:r w:rsidR="002B5919" w:rsidRPr="00623FD7">
        <w:rPr>
          <w:rFonts w:ascii="新細明體" w:hAnsi="新細明體" w:cs="Courier New" w:hint="eastAsia"/>
          <w:lang w:eastAsia="zh-TW"/>
        </w:rPr>
        <w:t>() 寫入巡檢</w:t>
      </w:r>
      <w:r w:rsidR="002B5919" w:rsidRPr="00623FD7">
        <w:rPr>
          <w:rFonts w:ascii="新細明體" w:hAnsi="新細明體" w:cs="Courier New"/>
        </w:rPr>
        <w:t>件數登入</w:t>
      </w:r>
    </w:p>
    <w:p w:rsidR="002B5919" w:rsidRPr="00623FD7" w:rsidRDefault="002B5919" w:rsidP="002B591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組成</w:t>
      </w:r>
      <w:r w:rsidRPr="00623FD7">
        <w:rPr>
          <w:rFonts w:ascii="新細明體" w:hAnsi="新細明體" w:cs="Courier New"/>
          <w:lang w:eastAsia="zh-TW"/>
        </w:rPr>
        <w:t>DTZZM010</w:t>
      </w:r>
      <w:r w:rsidRPr="00623FD7">
        <w:rPr>
          <w:rFonts w:ascii="新細明體" w:hAnsi="新細明體" w:cs="Courier New" w:hint="eastAsia"/>
          <w:lang w:eastAsia="zh-TW"/>
        </w:rPr>
        <w:t xml:space="preserve"> 共同項目塞值如下</w:t>
      </w:r>
    </w:p>
    <w:p w:rsidR="002B5919" w:rsidRPr="00623FD7" w:rsidRDefault="002B5919" w:rsidP="002B591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cs="Courier New"/>
        </w:rPr>
        <w:t>SHUT_DT</w:t>
      </w:r>
      <w:r w:rsidRPr="00623FD7">
        <w:rPr>
          <w:rFonts w:ascii="新細明體" w:hAnsi="新細明體" w:cs="Courier New" w:hint="eastAsia"/>
          <w:lang w:eastAsia="zh-TW"/>
        </w:rPr>
        <w:t xml:space="preserve"> : </w:t>
      </w:r>
      <w:r w:rsidR="000943F5" w:rsidRPr="00623FD7">
        <w:rPr>
          <w:rFonts w:ascii="新細明體" w:hAnsi="新細明體"/>
          <w:kern w:val="2"/>
          <w:lang w:eastAsia="zh-TW"/>
        </w:rPr>
        <w:t>$WORK_DATE</w:t>
      </w:r>
    </w:p>
    <w:p w:rsidR="002B5919" w:rsidRPr="00623FD7" w:rsidRDefault="002B5919" w:rsidP="002B591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cs="Courier New"/>
        </w:rPr>
        <w:t>SYS_CODE</w:t>
      </w:r>
      <w:r w:rsidRPr="00623FD7">
        <w:rPr>
          <w:rFonts w:ascii="新細明體" w:hAnsi="新細明體" w:cs="Courier New" w:hint="eastAsia"/>
          <w:lang w:eastAsia="zh-TW"/>
        </w:rPr>
        <w:t xml:space="preserve"> : AA</w:t>
      </w:r>
    </w:p>
    <w:p w:rsidR="002B5919" w:rsidRPr="00623FD7" w:rsidRDefault="002B5919" w:rsidP="002B591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cs="Courier New"/>
        </w:rPr>
        <w:t>JOB_NAME</w:t>
      </w:r>
      <w:r w:rsidRPr="00623FD7">
        <w:rPr>
          <w:rFonts w:ascii="新細明體" w:hAnsi="新細明體" w:cs="Courier New" w:hint="eastAsia"/>
          <w:lang w:eastAsia="zh-TW"/>
        </w:rPr>
        <w:t xml:space="preserve"> : </w:t>
      </w:r>
      <w:r w:rsidRPr="00623FD7">
        <w:rPr>
          <w:rFonts w:ascii="新細明體" w:hAnsi="新細明體" w:cs="Courier New"/>
          <w:lang w:eastAsia="zh-TW"/>
        </w:rPr>
        <w:t>JAAADH503</w:t>
      </w:r>
    </w:p>
    <w:p w:rsidR="002B5919" w:rsidRPr="00623FD7" w:rsidRDefault="002B5919" w:rsidP="002B591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cs="Courier New"/>
        </w:rPr>
        <w:t>PROGRAM</w:t>
      </w:r>
      <w:r w:rsidRPr="00623FD7">
        <w:rPr>
          <w:rFonts w:ascii="新細明體" w:hAnsi="新細明體" w:cs="Courier New" w:hint="eastAsia"/>
          <w:lang w:eastAsia="zh-TW"/>
        </w:rPr>
        <w:t xml:space="preserve"> : </w:t>
      </w:r>
      <w:r w:rsidRPr="00623FD7">
        <w:rPr>
          <w:rFonts w:ascii="新細明體" w:hAnsi="新細明體" w:cs="Courier New"/>
          <w:lang w:eastAsia="zh-TW"/>
        </w:rPr>
        <w:t>AAH5_B332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42"/>
        <w:gridCol w:w="5954"/>
      </w:tblGrid>
      <w:tr w:rsidR="009D6BEA" w:rsidRPr="00623FD7" w:rsidTr="00623FD7">
        <w:tc>
          <w:tcPr>
            <w:tcW w:w="817" w:type="dxa"/>
            <w:shd w:val="clear" w:color="auto" w:fill="auto"/>
          </w:tcPr>
          <w:p w:rsidR="00625F99" w:rsidRPr="00623FD7" w:rsidRDefault="00625F99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序號</w:t>
            </w:r>
          </w:p>
        </w:tc>
        <w:tc>
          <w:tcPr>
            <w:tcW w:w="1842" w:type="dxa"/>
            <w:shd w:val="clear" w:color="auto" w:fill="auto"/>
          </w:tcPr>
          <w:p w:rsidR="00625F99" w:rsidRPr="00623FD7" w:rsidRDefault="00625F99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623FD7">
              <w:rPr>
                <w:rFonts w:ascii="新細明體" w:hAnsi="新細明體" w:cs="Courier New"/>
              </w:rPr>
              <w:t>CNT_ITEM</w:t>
            </w:r>
          </w:p>
        </w:tc>
        <w:tc>
          <w:tcPr>
            <w:tcW w:w="5954" w:type="dxa"/>
            <w:shd w:val="clear" w:color="auto" w:fill="auto"/>
          </w:tcPr>
          <w:p w:rsidR="00625F99" w:rsidRPr="00623FD7" w:rsidRDefault="00625F99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623FD7">
              <w:rPr>
                <w:rFonts w:ascii="新細明體" w:hAnsi="新細明體" w:cs="Courier New"/>
              </w:rPr>
              <w:t>CNT_VALUE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625F99" w:rsidRPr="00623FD7" w:rsidRDefault="00625F99" w:rsidP="00623FD7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</w:p>
        </w:tc>
        <w:tc>
          <w:tcPr>
            <w:tcW w:w="1842" w:type="dxa"/>
            <w:shd w:val="clear" w:color="auto" w:fill="auto"/>
          </w:tcPr>
          <w:p w:rsidR="00625F99" w:rsidRPr="00623FD7" w:rsidRDefault="00625F99" w:rsidP="002B5919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AAH50001</w:t>
            </w:r>
          </w:p>
        </w:tc>
        <w:tc>
          <w:tcPr>
            <w:tcW w:w="5954" w:type="dxa"/>
            <w:shd w:val="clear" w:color="auto" w:fill="auto"/>
          </w:tcPr>
          <w:p w:rsidR="00625F99" w:rsidRPr="00623FD7" w:rsidRDefault="00625F99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623FD7">
              <w:rPr>
                <w:rFonts w:ascii="新細明體" w:hAnsi="新細明體" w:cs="Courier New" w:hint="eastAsia"/>
                <w:lang w:eastAsia="zh-TW"/>
              </w:rPr>
              <w:t>A_1_LIST.筆數 - 1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625F99" w:rsidRPr="00623FD7" w:rsidRDefault="00625F99" w:rsidP="00623FD7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</w:p>
        </w:tc>
        <w:tc>
          <w:tcPr>
            <w:tcW w:w="1842" w:type="dxa"/>
            <w:shd w:val="clear" w:color="auto" w:fill="auto"/>
          </w:tcPr>
          <w:p w:rsidR="00625F99" w:rsidRPr="00623FD7" w:rsidRDefault="00625F99" w:rsidP="00625F99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AAH50002</w:t>
            </w:r>
          </w:p>
        </w:tc>
        <w:tc>
          <w:tcPr>
            <w:tcW w:w="5954" w:type="dxa"/>
            <w:shd w:val="clear" w:color="auto" w:fill="auto"/>
          </w:tcPr>
          <w:p w:rsidR="00625F99" w:rsidRPr="00623FD7" w:rsidRDefault="00625F99" w:rsidP="00625F99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A_2_LIST.筆數 - 1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625F99" w:rsidRPr="00623FD7" w:rsidRDefault="00625F99" w:rsidP="00623FD7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</w:p>
        </w:tc>
        <w:tc>
          <w:tcPr>
            <w:tcW w:w="1842" w:type="dxa"/>
            <w:shd w:val="clear" w:color="auto" w:fill="auto"/>
          </w:tcPr>
          <w:p w:rsidR="00625F99" w:rsidRPr="00623FD7" w:rsidRDefault="00625F99" w:rsidP="00625F99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AAH50003</w:t>
            </w:r>
          </w:p>
        </w:tc>
        <w:tc>
          <w:tcPr>
            <w:tcW w:w="5954" w:type="dxa"/>
            <w:shd w:val="clear" w:color="auto" w:fill="auto"/>
          </w:tcPr>
          <w:p w:rsidR="00625F99" w:rsidRPr="00623FD7" w:rsidRDefault="00625F99" w:rsidP="00625F99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A_3_LIST.筆數 - 1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625F99" w:rsidRPr="00623FD7" w:rsidRDefault="00625F99" w:rsidP="00623FD7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</w:p>
        </w:tc>
        <w:tc>
          <w:tcPr>
            <w:tcW w:w="1842" w:type="dxa"/>
            <w:shd w:val="clear" w:color="auto" w:fill="auto"/>
          </w:tcPr>
          <w:p w:rsidR="00625F99" w:rsidRPr="00623FD7" w:rsidRDefault="00625F99" w:rsidP="00625F99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AAH50004</w:t>
            </w:r>
          </w:p>
        </w:tc>
        <w:tc>
          <w:tcPr>
            <w:tcW w:w="5954" w:type="dxa"/>
            <w:shd w:val="clear" w:color="auto" w:fill="auto"/>
          </w:tcPr>
          <w:p w:rsidR="00625F99" w:rsidRPr="00623FD7" w:rsidRDefault="00625F99" w:rsidP="00625F99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A_4_LIST.筆數 - 1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625F99" w:rsidRPr="00623FD7" w:rsidRDefault="00625F99" w:rsidP="00623FD7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</w:p>
        </w:tc>
        <w:tc>
          <w:tcPr>
            <w:tcW w:w="1842" w:type="dxa"/>
            <w:shd w:val="clear" w:color="auto" w:fill="auto"/>
          </w:tcPr>
          <w:p w:rsidR="00625F99" w:rsidRPr="00623FD7" w:rsidRDefault="00625F99" w:rsidP="00625F99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AAH50005</w:t>
            </w:r>
          </w:p>
        </w:tc>
        <w:tc>
          <w:tcPr>
            <w:tcW w:w="5954" w:type="dxa"/>
            <w:shd w:val="clear" w:color="auto" w:fill="auto"/>
          </w:tcPr>
          <w:p w:rsidR="00625F99" w:rsidRPr="00623FD7" w:rsidRDefault="00625F99" w:rsidP="00625F99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A_5_LIST.筆數 - 1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625F99" w:rsidRPr="00623FD7" w:rsidRDefault="00625F99" w:rsidP="00623FD7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</w:p>
        </w:tc>
        <w:tc>
          <w:tcPr>
            <w:tcW w:w="1842" w:type="dxa"/>
            <w:shd w:val="clear" w:color="auto" w:fill="auto"/>
          </w:tcPr>
          <w:p w:rsidR="00625F99" w:rsidRPr="00623FD7" w:rsidRDefault="00625F99" w:rsidP="00625F99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AAH50006</w:t>
            </w:r>
          </w:p>
        </w:tc>
        <w:tc>
          <w:tcPr>
            <w:tcW w:w="5954" w:type="dxa"/>
            <w:shd w:val="clear" w:color="auto" w:fill="auto"/>
          </w:tcPr>
          <w:p w:rsidR="00625F99" w:rsidRPr="00623FD7" w:rsidRDefault="00625F99" w:rsidP="00625F99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B_1_LIST.筆數 - 1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625F99" w:rsidRPr="00623FD7" w:rsidRDefault="00625F99" w:rsidP="00623FD7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</w:p>
        </w:tc>
        <w:tc>
          <w:tcPr>
            <w:tcW w:w="1842" w:type="dxa"/>
            <w:shd w:val="clear" w:color="auto" w:fill="auto"/>
          </w:tcPr>
          <w:p w:rsidR="00625F99" w:rsidRPr="00623FD7" w:rsidRDefault="00625F99" w:rsidP="00625F99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AAH50007</w:t>
            </w:r>
          </w:p>
        </w:tc>
        <w:tc>
          <w:tcPr>
            <w:tcW w:w="5954" w:type="dxa"/>
            <w:shd w:val="clear" w:color="auto" w:fill="auto"/>
          </w:tcPr>
          <w:p w:rsidR="00625F99" w:rsidRPr="00623FD7" w:rsidRDefault="00625F99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623FD7">
              <w:rPr>
                <w:rFonts w:ascii="新細明體" w:hAnsi="新細明體" w:cs="Courier New"/>
                <w:lang w:eastAsia="zh-TW"/>
              </w:rPr>
              <w:t>C</w:t>
            </w:r>
            <w:r w:rsidRPr="00623FD7">
              <w:rPr>
                <w:rFonts w:ascii="新細明體" w:hAnsi="新細明體" w:cs="Courier New" w:hint="eastAsia"/>
                <w:lang w:eastAsia="zh-TW"/>
              </w:rPr>
              <w:t>_1_LIST.筆數 - 1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625F99" w:rsidRPr="00623FD7" w:rsidRDefault="00625F99" w:rsidP="00623FD7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</w:p>
        </w:tc>
        <w:tc>
          <w:tcPr>
            <w:tcW w:w="1842" w:type="dxa"/>
            <w:shd w:val="clear" w:color="auto" w:fill="auto"/>
          </w:tcPr>
          <w:p w:rsidR="00625F99" w:rsidRPr="00623FD7" w:rsidRDefault="00625F99" w:rsidP="00625F99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AAH50008</w:t>
            </w:r>
          </w:p>
        </w:tc>
        <w:tc>
          <w:tcPr>
            <w:tcW w:w="5954" w:type="dxa"/>
            <w:shd w:val="clear" w:color="auto" w:fill="auto"/>
          </w:tcPr>
          <w:p w:rsidR="00625F99" w:rsidRPr="00623FD7" w:rsidRDefault="00625F99" w:rsidP="00625F99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sz w:val="20"/>
                <w:szCs w:val="20"/>
              </w:rPr>
              <w:t>C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_2_LIST.筆數 - 1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625F99" w:rsidRPr="00623FD7" w:rsidRDefault="00625F99" w:rsidP="00623FD7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</w:p>
        </w:tc>
        <w:tc>
          <w:tcPr>
            <w:tcW w:w="1842" w:type="dxa"/>
            <w:shd w:val="clear" w:color="auto" w:fill="auto"/>
          </w:tcPr>
          <w:p w:rsidR="00625F99" w:rsidRPr="00623FD7" w:rsidRDefault="00625F99" w:rsidP="00625F99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AAH50009</w:t>
            </w:r>
          </w:p>
        </w:tc>
        <w:tc>
          <w:tcPr>
            <w:tcW w:w="5954" w:type="dxa"/>
            <w:shd w:val="clear" w:color="auto" w:fill="auto"/>
          </w:tcPr>
          <w:p w:rsidR="00625F99" w:rsidRPr="00623FD7" w:rsidRDefault="00625F99" w:rsidP="00625F99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sz w:val="20"/>
                <w:szCs w:val="20"/>
              </w:rPr>
              <w:t>C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_3_LIST.筆數 - 1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625F99" w:rsidRPr="00623FD7" w:rsidRDefault="00625F99" w:rsidP="00623FD7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</w:p>
        </w:tc>
        <w:tc>
          <w:tcPr>
            <w:tcW w:w="1842" w:type="dxa"/>
            <w:shd w:val="clear" w:color="auto" w:fill="auto"/>
          </w:tcPr>
          <w:p w:rsidR="00625F99" w:rsidRPr="00623FD7" w:rsidRDefault="00625F99" w:rsidP="00625F99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AAH50010</w:t>
            </w:r>
          </w:p>
        </w:tc>
        <w:tc>
          <w:tcPr>
            <w:tcW w:w="5954" w:type="dxa"/>
            <w:shd w:val="clear" w:color="auto" w:fill="auto"/>
          </w:tcPr>
          <w:p w:rsidR="00625F99" w:rsidRPr="00623FD7" w:rsidRDefault="00625F99" w:rsidP="00625F99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sz w:val="20"/>
                <w:szCs w:val="20"/>
              </w:rPr>
              <w:t>C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_4_LIST.筆數 - 1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625F99" w:rsidRPr="00623FD7" w:rsidRDefault="00625F99" w:rsidP="00623FD7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</w:p>
        </w:tc>
        <w:tc>
          <w:tcPr>
            <w:tcW w:w="1842" w:type="dxa"/>
            <w:shd w:val="clear" w:color="auto" w:fill="auto"/>
          </w:tcPr>
          <w:p w:rsidR="00625F99" w:rsidRPr="00623FD7" w:rsidRDefault="00625F99" w:rsidP="00625F99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AAH50011</w:t>
            </w:r>
          </w:p>
        </w:tc>
        <w:tc>
          <w:tcPr>
            <w:tcW w:w="5954" w:type="dxa"/>
            <w:shd w:val="clear" w:color="auto" w:fill="auto"/>
          </w:tcPr>
          <w:p w:rsidR="00625F99" w:rsidRPr="00623FD7" w:rsidRDefault="00625F99" w:rsidP="00625F99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sz w:val="20"/>
                <w:szCs w:val="20"/>
              </w:rPr>
              <w:t>C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_5_LIST.筆數 - 1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625F99" w:rsidRPr="00623FD7" w:rsidRDefault="00625F99" w:rsidP="00623FD7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</w:p>
        </w:tc>
        <w:tc>
          <w:tcPr>
            <w:tcW w:w="1842" w:type="dxa"/>
            <w:shd w:val="clear" w:color="auto" w:fill="auto"/>
          </w:tcPr>
          <w:p w:rsidR="00625F99" w:rsidRPr="00623FD7" w:rsidRDefault="00625F99" w:rsidP="002B5919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AAH50012</w:t>
            </w:r>
          </w:p>
        </w:tc>
        <w:tc>
          <w:tcPr>
            <w:tcW w:w="5954" w:type="dxa"/>
            <w:shd w:val="clear" w:color="auto" w:fill="auto"/>
          </w:tcPr>
          <w:p w:rsidR="00625F99" w:rsidRPr="00623FD7" w:rsidRDefault="00625F99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623FD7">
              <w:rPr>
                <w:rFonts w:ascii="新細明體" w:hAnsi="新細明體" w:cs="Courier New"/>
              </w:rPr>
              <w:t>C</w:t>
            </w:r>
            <w:r w:rsidRPr="00623FD7">
              <w:rPr>
                <w:rFonts w:ascii="新細明體" w:hAnsi="新細明體" w:cs="Courier New" w:hint="eastAsia"/>
                <w:lang w:eastAsia="zh-TW"/>
              </w:rPr>
              <w:t>_</w:t>
            </w:r>
            <w:r w:rsidRPr="00623FD7">
              <w:rPr>
                <w:rFonts w:ascii="新細明體" w:hAnsi="新細明體" w:cs="Courier New"/>
                <w:lang w:eastAsia="zh-TW"/>
              </w:rPr>
              <w:t>6</w:t>
            </w:r>
            <w:r w:rsidRPr="00623FD7">
              <w:rPr>
                <w:rFonts w:ascii="新細明體" w:hAnsi="新細明體" w:cs="Courier New" w:hint="eastAsia"/>
                <w:lang w:eastAsia="zh-TW"/>
              </w:rPr>
              <w:t>_LIST.筆數 - 1</w:t>
            </w:r>
          </w:p>
        </w:tc>
      </w:tr>
    </w:tbl>
    <w:p w:rsidR="00910DAC" w:rsidRPr="00623FD7" w:rsidRDefault="00910DAC" w:rsidP="009107C2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BE6C17" w:rsidRPr="00623FD7" w:rsidRDefault="001A05D7" w:rsidP="00BE6C1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cs="Courier New"/>
          <w:lang w:eastAsia="zh-TW"/>
        </w:rPr>
        <w:t>寫入驗證</w:t>
      </w:r>
      <w:r w:rsidR="00BE6C17" w:rsidRPr="00623FD7">
        <w:rPr>
          <w:rFonts w:ascii="新細明體" w:hAnsi="新細明體" w:hint="eastAsia"/>
          <w:kern w:val="2"/>
          <w:lang w:eastAsia="zh-TW"/>
        </w:rPr>
        <w:t>明細</w:t>
      </w:r>
    </w:p>
    <w:p w:rsidR="00513347" w:rsidRPr="00623FD7" w:rsidRDefault="00513347" w:rsidP="00BE6C1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513347">
        <w:rPr>
          <w:rFonts w:ascii="新細明體" w:hAnsi="新細明體" w:cs="Courier New" w:hint="eastAsia"/>
          <w:lang w:eastAsia="zh-TW"/>
        </w:rPr>
        <w:t>針對上表各項</w:t>
      </w:r>
      <w:r w:rsidRPr="00513347">
        <w:rPr>
          <w:rFonts w:ascii="新細明體" w:hAnsi="新細明體" w:cs="Courier New"/>
        </w:rPr>
        <w:t>CNT_ITEM</w:t>
      </w:r>
      <w:r>
        <w:rPr>
          <w:rFonts w:ascii="新細明體" w:hAnsi="新細明體" w:cs="Courier New"/>
        </w:rPr>
        <w:t xml:space="preserve"> </w:t>
      </w:r>
      <w:r>
        <w:rPr>
          <w:rFonts w:ascii="新細明體" w:hAnsi="新細明體" w:cs="Courier New" w:hint="eastAsia"/>
          <w:lang w:eastAsia="zh-TW"/>
        </w:rPr>
        <w:t>都進行下列動作</w:t>
      </w:r>
    </w:p>
    <w:p w:rsidR="00B51B21" w:rsidRDefault="00B51B21" w:rsidP="00B51B2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若呼叫模組有誤, 處理如下</w:t>
      </w:r>
    </w:p>
    <w:p w:rsidR="00B51B21" w:rsidRPr="00B51B21" w:rsidRDefault="00B51B21" w:rsidP="00B51B2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Log.fatal（“</w:t>
      </w:r>
      <w:r w:rsidRPr="00B51B21">
        <w:rPr>
          <w:rFonts w:ascii="新細明體" w:hAnsi="新細明體" w:cs="Courier New"/>
          <w:lang w:eastAsia="zh-TW"/>
        </w:rPr>
        <w:t>寫入驗證</w:t>
      </w:r>
      <w:r w:rsidRPr="00B51B21">
        <w:rPr>
          <w:rFonts w:ascii="新細明體" w:hAnsi="新細明體" w:hint="eastAsia"/>
          <w:kern w:val="2"/>
          <w:lang w:eastAsia="zh-TW"/>
        </w:rPr>
        <w:t>明細</w:t>
      </w:r>
      <w:r w:rsidRPr="00B51B21">
        <w:rPr>
          <w:rFonts w:ascii="新細明體" w:hAnsi="新細明體" w:hint="eastAsia"/>
          <w:lang w:eastAsia="zh-TW"/>
        </w:rPr>
        <w:t xml:space="preserve">: </w:t>
      </w:r>
      <w:r w:rsidRPr="00B51B21">
        <w:rPr>
          <w:rFonts w:ascii="新細明體" w:hAnsi="新細明體" w:hint="eastAsia"/>
          <w:kern w:val="2"/>
          <w:lang w:eastAsia="zh-TW"/>
        </w:rPr>
        <w:t>“＋$錯誤訊息），</w:t>
      </w:r>
    </w:p>
    <w:p w:rsidR="00B51B21" w:rsidRPr="00B51B21" w:rsidRDefault="00B51B21" w:rsidP="00B51B2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bCs/>
          <w:caps/>
          <w:lang w:eastAsia="zh-TW"/>
        </w:rPr>
        <w:t>訊息中文＝</w:t>
      </w:r>
      <w:r w:rsidRPr="00B51B21">
        <w:rPr>
          <w:rFonts w:ascii="新細明體" w:hAnsi="新細明體"/>
          <w:bCs/>
          <w:caps/>
          <w:lang w:eastAsia="zh-TW"/>
        </w:rPr>
        <w:t>“</w:t>
      </w:r>
      <w:r w:rsidRPr="00B51B21">
        <w:rPr>
          <w:rFonts w:ascii="新細明體" w:hAnsi="新細明體" w:hint="eastAsia"/>
          <w:kern w:val="2"/>
          <w:lang w:eastAsia="zh-TW"/>
        </w:rPr>
        <w:t>傳入參數</w:t>
      </w:r>
      <w:r w:rsidRPr="00B51B21">
        <w:rPr>
          <w:rFonts w:ascii="新細明體" w:hAnsi="新細明體" w:hint="eastAsia"/>
          <w:lang w:eastAsia="zh-TW"/>
        </w:rPr>
        <w:t>異常</w:t>
      </w:r>
      <w:r w:rsidRPr="00B51B21">
        <w:rPr>
          <w:rFonts w:ascii="新細明體" w:hAnsi="新細明體"/>
          <w:bCs/>
          <w:caps/>
          <w:lang w:eastAsia="zh-TW"/>
        </w:rPr>
        <w:t>”</w:t>
      </w:r>
      <w:r w:rsidRPr="00B51B21">
        <w:rPr>
          <w:rFonts w:ascii="新細明體" w:hAnsi="新細明體" w:hint="eastAsia"/>
          <w:bCs/>
          <w:caps/>
          <w:lang w:eastAsia="zh-TW"/>
        </w:rPr>
        <w:t>，</w:t>
      </w:r>
    </w:p>
    <w:p w:rsidR="00B51B21" w:rsidRPr="00B51B21" w:rsidRDefault="00B51B21" w:rsidP="00B51B2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摘　　要＝$錯誤訊息</w:t>
      </w:r>
      <w:r w:rsidRPr="00B51B21">
        <w:rPr>
          <w:rFonts w:ascii="新細明體" w:hAnsi="新細明體" w:hint="eastAsia"/>
          <w:bCs/>
          <w:kern w:val="2"/>
          <w:lang w:eastAsia="zh-TW"/>
        </w:rPr>
        <w:t>，</w:t>
      </w:r>
    </w:p>
    <w:p w:rsidR="00B51B21" w:rsidRPr="00B51B21" w:rsidRDefault="00B51B21" w:rsidP="00B51B2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/>
          <w:bCs/>
          <w:kern w:val="2"/>
          <w:lang w:eastAsia="zh-TW"/>
        </w:rPr>
        <w:t>CALL  batch.ErrorLog (</w:t>
      </w:r>
      <w:r w:rsidRPr="00B51B21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B51B21">
        <w:rPr>
          <w:rFonts w:ascii="新細明體" w:hAnsi="新細明體"/>
          <w:bCs/>
          <w:kern w:val="2"/>
          <w:lang w:eastAsia="zh-TW"/>
        </w:rPr>
        <w:t>)</w:t>
      </w:r>
      <w:r w:rsidRPr="00B51B21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B51B21" w:rsidRPr="00B51B21" w:rsidRDefault="00B51B21" w:rsidP="00B51B2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B51B21" w:rsidRPr="00B51B21" w:rsidRDefault="00B51B21" w:rsidP="00B51B2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0943F5" w:rsidRPr="00623FD7" w:rsidRDefault="000943F5" w:rsidP="0051334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cs="Courier New"/>
        </w:rPr>
        <w:t>清除當日資料</w:t>
      </w:r>
      <w:r w:rsidRPr="00623FD7">
        <w:rPr>
          <w:rFonts w:ascii="新細明體" w:hAnsi="新細明體" w:cs="Courier New" w:hint="eastAsia"/>
          <w:lang w:eastAsia="zh-TW"/>
        </w:rPr>
        <w:t xml:space="preserve"> </w:t>
      </w:r>
      <w:r w:rsidRPr="00623FD7">
        <w:rPr>
          <w:rFonts w:ascii="新細明體" w:hAnsi="新細明體" w:cs="Courier New"/>
        </w:rPr>
        <w:t xml:space="preserve">, </w:t>
      </w:r>
    </w:p>
    <w:p w:rsidR="000943F5" w:rsidRPr="00623FD7" w:rsidRDefault="000943F5" w:rsidP="0051334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cs="Courier New" w:hint="eastAsia"/>
          <w:lang w:eastAsia="zh-TW"/>
        </w:rPr>
        <w:t xml:space="preserve">呼叫 </w:t>
      </w:r>
      <w:r w:rsidRPr="00623FD7">
        <w:rPr>
          <w:rFonts w:ascii="新細明體" w:hAnsi="新細明體" w:cs="Courier New"/>
          <w:u w:val="single"/>
        </w:rPr>
        <w:t>ZZ_M4Z001</w:t>
      </w:r>
      <w:r w:rsidRPr="00623FD7">
        <w:rPr>
          <w:rFonts w:ascii="新細明體" w:hAnsi="新細明體" w:cs="Courier New"/>
        </w:rPr>
        <w:t>.doClear</w:t>
      </w:r>
      <w:r w:rsidRPr="00623FD7">
        <w:rPr>
          <w:rFonts w:ascii="新細明體" w:hAnsi="新細明體" w:cs="Courier New" w:hint="eastAsia"/>
          <w:lang w:eastAsia="zh-TW"/>
        </w:rPr>
        <w:t xml:space="preserve">() </w:t>
      </w:r>
      <w:r w:rsidRPr="00623FD7">
        <w:rPr>
          <w:rFonts w:ascii="新細明體" w:hAnsi="新細明體" w:cs="Courier New"/>
          <w:lang w:eastAsia="zh-TW"/>
        </w:rPr>
        <w:t xml:space="preserve">BY </w:t>
      </w:r>
      <w:r w:rsidRPr="00623FD7">
        <w:rPr>
          <w:rFonts w:ascii="新細明體" w:hAnsi="新細明體" w:cs="Courier New" w:hint="eastAsia"/>
          <w:lang w:eastAsia="zh-TW"/>
        </w:rPr>
        <w:t>參數</w:t>
      </w:r>
    </w:p>
    <w:p w:rsidR="000943F5" w:rsidRPr="00623FD7" w:rsidRDefault="000943F5" w:rsidP="0051334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</w:rPr>
        <w:t>VRF_NAME</w:t>
      </w:r>
      <w:r w:rsidRPr="00623FD7">
        <w:rPr>
          <w:rFonts w:ascii="新細明體" w:hAnsi="新細明體" w:hint="eastAsia"/>
          <w:lang w:eastAsia="zh-TW"/>
        </w:rPr>
        <w:t xml:space="preserve"> : $</w:t>
      </w:r>
      <w:r w:rsidRPr="00623FD7">
        <w:rPr>
          <w:rFonts w:ascii="新細明體" w:hAnsi="新細明體" w:cs="Courier New"/>
        </w:rPr>
        <w:t>CNT_ITEM</w:t>
      </w:r>
    </w:p>
    <w:p w:rsidR="000943F5" w:rsidRPr="00623FD7" w:rsidRDefault="000943F5" w:rsidP="0051334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</w:rPr>
        <w:t>INPUT_DATE</w:t>
      </w:r>
      <w:r w:rsidRPr="00623FD7">
        <w:rPr>
          <w:rFonts w:ascii="新細明體" w:hAnsi="新細明體" w:hint="eastAsia"/>
          <w:lang w:eastAsia="zh-TW"/>
        </w:rPr>
        <w:t xml:space="preserve"> : </w:t>
      </w:r>
      <w:r w:rsidRPr="00623FD7">
        <w:rPr>
          <w:rFonts w:ascii="新細明體" w:hAnsi="新細明體"/>
          <w:kern w:val="2"/>
          <w:lang w:eastAsia="zh-TW"/>
        </w:rPr>
        <w:t>$WORK_DATE</w:t>
      </w:r>
    </w:p>
    <w:p w:rsidR="000943F5" w:rsidRPr="00623FD7" w:rsidRDefault="000943F5" w:rsidP="0051334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cs="Courier New"/>
        </w:rPr>
        <w:t>寫入驗證資料</w:t>
      </w:r>
    </w:p>
    <w:p w:rsidR="000943F5" w:rsidRPr="00623FD7" w:rsidRDefault="00B51B21" w:rsidP="0051334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cs="Courier New" w:hint="eastAsia"/>
          <w:lang w:eastAsia="zh-TW"/>
        </w:rPr>
        <w:t xml:space="preserve"> </w:t>
      </w:r>
      <w:r w:rsidR="000943F5" w:rsidRPr="00623FD7">
        <w:rPr>
          <w:rFonts w:ascii="新細明體" w:hAnsi="新細明體" w:cs="Courier New" w:hint="eastAsia"/>
          <w:lang w:eastAsia="zh-TW"/>
        </w:rPr>
        <w:t xml:space="preserve">呼叫 </w:t>
      </w:r>
      <w:r w:rsidR="000943F5" w:rsidRPr="00623FD7">
        <w:rPr>
          <w:rFonts w:ascii="新細明體" w:hAnsi="新細明體" w:cs="Courier New"/>
        </w:rPr>
        <w:t>ZZ_M4Z001</w:t>
      </w:r>
      <w:r w:rsidR="000943F5" w:rsidRPr="00623FD7">
        <w:rPr>
          <w:rFonts w:ascii="新細明體" w:hAnsi="新細明體" w:cs="Courier New" w:hint="eastAsia"/>
          <w:lang w:eastAsia="zh-TW"/>
        </w:rPr>
        <w:t>.</w:t>
      </w:r>
      <w:r w:rsidR="000943F5" w:rsidRPr="00623FD7">
        <w:rPr>
          <w:rFonts w:ascii="新細明體" w:hAnsi="新細明體" w:cs="Courier New"/>
        </w:rPr>
        <w:t xml:space="preserve"> doInsert(</w:t>
      </w:r>
      <w:r w:rsidR="000943F5" w:rsidRPr="00623FD7">
        <w:rPr>
          <w:rFonts w:ascii="新細明體" w:hAnsi="新細明體" w:cs="Courier New" w:hint="eastAsia"/>
          <w:lang w:eastAsia="zh-TW"/>
        </w:rPr>
        <w:t xml:space="preserve">) </w:t>
      </w:r>
      <w:r w:rsidR="00F879E0" w:rsidRPr="00623FD7">
        <w:rPr>
          <w:rFonts w:ascii="新細明體" w:hAnsi="新細明體" w:cs="Courier New"/>
          <w:lang w:eastAsia="zh-TW"/>
        </w:rPr>
        <w:t xml:space="preserve">BY </w:t>
      </w:r>
      <w:r w:rsidR="00F879E0" w:rsidRPr="00623FD7">
        <w:rPr>
          <w:rFonts w:ascii="新細明體" w:hAnsi="新細明體" w:cs="Courier New" w:hint="eastAsia"/>
          <w:lang w:eastAsia="zh-TW"/>
        </w:rPr>
        <w:t xml:space="preserve">參數如下, </w:t>
      </w:r>
      <w:r w:rsidR="000943F5" w:rsidRPr="00623FD7">
        <w:rPr>
          <w:rFonts w:ascii="新細明體" w:hAnsi="新細明體" w:cs="Courier New" w:hint="eastAsia"/>
          <w:lang w:eastAsia="zh-TW"/>
        </w:rPr>
        <w:t>寫入巡檢</w:t>
      </w:r>
      <w:r w:rsidR="000943F5" w:rsidRPr="00623FD7">
        <w:rPr>
          <w:rFonts w:ascii="新細明體" w:hAnsi="新細明體" w:cs="Courier New"/>
        </w:rPr>
        <w:t>驗證</w:t>
      </w:r>
      <w:r w:rsidR="000943F5" w:rsidRPr="00623FD7">
        <w:rPr>
          <w:rFonts w:ascii="新細明體" w:hAnsi="新細明體" w:cs="Courier New" w:hint="eastAsia"/>
          <w:lang w:eastAsia="zh-TW"/>
        </w:rPr>
        <w:t>明細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560"/>
        <w:gridCol w:w="2536"/>
        <w:gridCol w:w="1637"/>
        <w:gridCol w:w="1638"/>
        <w:gridCol w:w="1638"/>
      </w:tblGrid>
      <w:tr w:rsidR="009D6BEA" w:rsidRPr="00623FD7" w:rsidTr="00623FD7">
        <w:tc>
          <w:tcPr>
            <w:tcW w:w="817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序號</w:t>
            </w:r>
          </w:p>
        </w:tc>
        <w:tc>
          <w:tcPr>
            <w:tcW w:w="1560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/>
              </w:rPr>
              <w:t>VRF_NAME</w:t>
            </w:r>
          </w:p>
        </w:tc>
        <w:tc>
          <w:tcPr>
            <w:tcW w:w="2536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/>
              </w:rPr>
              <w:t>INPUT_DATE</w:t>
            </w:r>
          </w:p>
        </w:tc>
        <w:tc>
          <w:tcPr>
            <w:tcW w:w="1637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/>
              </w:rPr>
              <w:t>returnList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/>
              </w:rPr>
              <w:t>INPUT_COUNT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/>
              </w:rPr>
              <w:t>INPUT_AMT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numPr>
                <w:ilvl w:val="0"/>
                <w:numId w:val="41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1560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AAH50001</w:t>
            </w:r>
          </w:p>
        </w:tc>
        <w:tc>
          <w:tcPr>
            <w:tcW w:w="2536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$WORK_DATE</w:t>
            </w:r>
          </w:p>
        </w:tc>
        <w:tc>
          <w:tcPr>
            <w:tcW w:w="1637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623FD7">
              <w:rPr>
                <w:rFonts w:ascii="新細明體" w:hAnsi="新細明體" w:cs="Courier New" w:hint="eastAsia"/>
                <w:lang w:eastAsia="zh-TW"/>
              </w:rPr>
              <w:t>A_1_LIST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623FD7">
              <w:rPr>
                <w:rFonts w:ascii="新細明體" w:hAnsi="新細明體" w:cs="Courier New" w:hint="eastAsia"/>
                <w:lang w:eastAsia="zh-TW"/>
              </w:rPr>
              <w:t>A_1_LIST.筆數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numPr>
                <w:ilvl w:val="0"/>
                <w:numId w:val="41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1560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AAH50002</w:t>
            </w:r>
          </w:p>
        </w:tc>
        <w:tc>
          <w:tcPr>
            <w:tcW w:w="2536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$WORK_DATE</w:t>
            </w:r>
          </w:p>
        </w:tc>
        <w:tc>
          <w:tcPr>
            <w:tcW w:w="1637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A_2_LIST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A_2_LIST.筆數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numPr>
                <w:ilvl w:val="0"/>
                <w:numId w:val="41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1560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AAH50003</w:t>
            </w:r>
          </w:p>
        </w:tc>
        <w:tc>
          <w:tcPr>
            <w:tcW w:w="2536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$WORK_DATE</w:t>
            </w:r>
          </w:p>
        </w:tc>
        <w:tc>
          <w:tcPr>
            <w:tcW w:w="1637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A_3_LIST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A_3_LIST.筆數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numPr>
                <w:ilvl w:val="0"/>
                <w:numId w:val="41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1560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AAH50004</w:t>
            </w:r>
          </w:p>
        </w:tc>
        <w:tc>
          <w:tcPr>
            <w:tcW w:w="2536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$WORK_DATE</w:t>
            </w:r>
          </w:p>
        </w:tc>
        <w:tc>
          <w:tcPr>
            <w:tcW w:w="1637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A_4_LIST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A_4_LIST.筆數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numPr>
                <w:ilvl w:val="0"/>
                <w:numId w:val="41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1560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AAH50005</w:t>
            </w:r>
          </w:p>
        </w:tc>
        <w:tc>
          <w:tcPr>
            <w:tcW w:w="2536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$WORK_DATE</w:t>
            </w:r>
          </w:p>
        </w:tc>
        <w:tc>
          <w:tcPr>
            <w:tcW w:w="1637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A_5_LIST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A_5_LIST.筆數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numPr>
                <w:ilvl w:val="0"/>
                <w:numId w:val="41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1560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AAH50006</w:t>
            </w:r>
          </w:p>
        </w:tc>
        <w:tc>
          <w:tcPr>
            <w:tcW w:w="2536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$WORK_DATE</w:t>
            </w:r>
          </w:p>
        </w:tc>
        <w:tc>
          <w:tcPr>
            <w:tcW w:w="1637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B_1_LIST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B_1_LIST.筆數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numPr>
                <w:ilvl w:val="0"/>
                <w:numId w:val="41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1560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AAH50007</w:t>
            </w:r>
          </w:p>
        </w:tc>
        <w:tc>
          <w:tcPr>
            <w:tcW w:w="2536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$WORK_DATE</w:t>
            </w:r>
          </w:p>
        </w:tc>
        <w:tc>
          <w:tcPr>
            <w:tcW w:w="1637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623FD7">
              <w:rPr>
                <w:rFonts w:ascii="新細明體" w:hAnsi="新細明體" w:cs="Courier New"/>
                <w:lang w:eastAsia="zh-TW"/>
              </w:rPr>
              <w:t>C</w:t>
            </w:r>
            <w:r w:rsidRPr="00623FD7">
              <w:rPr>
                <w:rFonts w:ascii="新細明體" w:hAnsi="新細明體" w:cs="Courier New" w:hint="eastAsia"/>
                <w:lang w:eastAsia="zh-TW"/>
              </w:rPr>
              <w:t>_1_LIST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623FD7">
              <w:rPr>
                <w:rFonts w:ascii="新細明體" w:hAnsi="新細明體" w:cs="Courier New"/>
                <w:lang w:eastAsia="zh-TW"/>
              </w:rPr>
              <w:t>C</w:t>
            </w:r>
            <w:r w:rsidRPr="00623FD7">
              <w:rPr>
                <w:rFonts w:ascii="新細明體" w:hAnsi="新細明體" w:cs="Courier New" w:hint="eastAsia"/>
                <w:lang w:eastAsia="zh-TW"/>
              </w:rPr>
              <w:t>_1_LIST.筆數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numPr>
                <w:ilvl w:val="0"/>
                <w:numId w:val="41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1560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AAH50008</w:t>
            </w:r>
          </w:p>
        </w:tc>
        <w:tc>
          <w:tcPr>
            <w:tcW w:w="2536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$WORK_DATE</w:t>
            </w:r>
          </w:p>
        </w:tc>
        <w:tc>
          <w:tcPr>
            <w:tcW w:w="1637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sz w:val="20"/>
                <w:szCs w:val="20"/>
              </w:rPr>
              <w:t>C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_2_LIST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sz w:val="20"/>
                <w:szCs w:val="20"/>
              </w:rPr>
              <w:t>C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_2_LIST.筆數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numPr>
                <w:ilvl w:val="0"/>
                <w:numId w:val="41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1560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AAH50009</w:t>
            </w:r>
          </w:p>
        </w:tc>
        <w:tc>
          <w:tcPr>
            <w:tcW w:w="2536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$WORK_DATE</w:t>
            </w:r>
          </w:p>
        </w:tc>
        <w:tc>
          <w:tcPr>
            <w:tcW w:w="1637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sz w:val="20"/>
                <w:szCs w:val="20"/>
              </w:rPr>
              <w:t>C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_3_LIST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sz w:val="20"/>
                <w:szCs w:val="20"/>
              </w:rPr>
              <w:t>C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_3_LIST.筆數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numPr>
                <w:ilvl w:val="0"/>
                <w:numId w:val="41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1560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AAH50010</w:t>
            </w:r>
          </w:p>
        </w:tc>
        <w:tc>
          <w:tcPr>
            <w:tcW w:w="2536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$WORK_DATE</w:t>
            </w:r>
          </w:p>
        </w:tc>
        <w:tc>
          <w:tcPr>
            <w:tcW w:w="1637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sz w:val="20"/>
                <w:szCs w:val="20"/>
              </w:rPr>
              <w:t>C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_4_LIST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sz w:val="20"/>
                <w:szCs w:val="20"/>
              </w:rPr>
              <w:t>C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_4_LIST.筆數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numPr>
                <w:ilvl w:val="0"/>
                <w:numId w:val="41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1560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AAH50011</w:t>
            </w:r>
          </w:p>
        </w:tc>
        <w:tc>
          <w:tcPr>
            <w:tcW w:w="2536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$WORK_DATE</w:t>
            </w:r>
          </w:p>
        </w:tc>
        <w:tc>
          <w:tcPr>
            <w:tcW w:w="1637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sz w:val="20"/>
                <w:szCs w:val="20"/>
              </w:rPr>
              <w:t>C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_5_LIST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sz w:val="20"/>
                <w:szCs w:val="20"/>
              </w:rPr>
              <w:t>C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_5_LIST.筆數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9D6BEA" w:rsidRPr="00623FD7" w:rsidTr="00623FD7">
        <w:tc>
          <w:tcPr>
            <w:tcW w:w="817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numPr>
                <w:ilvl w:val="0"/>
                <w:numId w:val="41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1560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AAH50012</w:t>
            </w:r>
          </w:p>
        </w:tc>
        <w:tc>
          <w:tcPr>
            <w:tcW w:w="2536" w:type="dxa"/>
            <w:shd w:val="clear" w:color="auto" w:fill="auto"/>
          </w:tcPr>
          <w:p w:rsidR="00F879E0" w:rsidRPr="00623FD7" w:rsidRDefault="00F879E0" w:rsidP="00F879E0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$WORK_DATE</w:t>
            </w:r>
          </w:p>
        </w:tc>
        <w:tc>
          <w:tcPr>
            <w:tcW w:w="1637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623FD7">
              <w:rPr>
                <w:rFonts w:ascii="新細明體" w:hAnsi="新細明體" w:cs="Courier New"/>
              </w:rPr>
              <w:t>C</w:t>
            </w:r>
            <w:r w:rsidRPr="00623FD7">
              <w:rPr>
                <w:rFonts w:ascii="新細明體" w:hAnsi="新細明體" w:cs="Courier New" w:hint="eastAsia"/>
                <w:lang w:eastAsia="zh-TW"/>
              </w:rPr>
              <w:t>_</w:t>
            </w:r>
            <w:r w:rsidRPr="00623FD7">
              <w:rPr>
                <w:rFonts w:ascii="新細明體" w:hAnsi="新細明體" w:cs="Courier New"/>
                <w:lang w:eastAsia="zh-TW"/>
              </w:rPr>
              <w:t>6</w:t>
            </w:r>
            <w:r w:rsidRPr="00623FD7">
              <w:rPr>
                <w:rFonts w:ascii="新細明體" w:hAnsi="新細明體" w:cs="Courier New" w:hint="eastAsia"/>
                <w:lang w:eastAsia="zh-TW"/>
              </w:rPr>
              <w:t>_LIST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623FD7">
              <w:rPr>
                <w:rFonts w:ascii="新細明體" w:hAnsi="新細明體" w:cs="Courier New"/>
              </w:rPr>
              <w:t>C</w:t>
            </w:r>
            <w:r w:rsidRPr="00623FD7">
              <w:rPr>
                <w:rFonts w:ascii="新細明體" w:hAnsi="新細明體" w:cs="Courier New" w:hint="eastAsia"/>
                <w:lang w:eastAsia="zh-TW"/>
              </w:rPr>
              <w:t>_</w:t>
            </w:r>
            <w:r w:rsidRPr="00623FD7">
              <w:rPr>
                <w:rFonts w:ascii="新細明體" w:hAnsi="新細明體" w:cs="Courier New"/>
                <w:lang w:eastAsia="zh-TW"/>
              </w:rPr>
              <w:t>6</w:t>
            </w:r>
            <w:r w:rsidRPr="00623FD7">
              <w:rPr>
                <w:rFonts w:ascii="新細明體" w:hAnsi="新細明體" w:cs="Courier New" w:hint="eastAsia"/>
                <w:lang w:eastAsia="zh-TW"/>
              </w:rPr>
              <w:t>_LIST.筆數</w:t>
            </w:r>
          </w:p>
        </w:tc>
        <w:tc>
          <w:tcPr>
            <w:tcW w:w="1638" w:type="dxa"/>
            <w:shd w:val="clear" w:color="auto" w:fill="auto"/>
          </w:tcPr>
          <w:p w:rsidR="00F879E0" w:rsidRPr="00623FD7" w:rsidRDefault="00F879E0" w:rsidP="00623FD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</w:tbl>
    <w:p w:rsidR="001A05D7" w:rsidRPr="00623FD7" w:rsidRDefault="001A05D7" w:rsidP="008661F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9B1BF2" w:rsidRPr="00623FD7" w:rsidRDefault="009B1BF2" w:rsidP="009B1BF2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cs="Courier New"/>
          <w:lang w:eastAsia="zh-TW"/>
        </w:rPr>
        <w:t>寫入</w:t>
      </w:r>
      <w:r w:rsidRPr="00623FD7">
        <w:rPr>
          <w:rFonts w:ascii="新細明體" w:hAnsi="新細明體" w:cs="Courier New" w:hint="eastAsia"/>
          <w:lang w:eastAsia="zh-TW"/>
        </w:rPr>
        <w:t>批次件數</w:t>
      </w:r>
    </w:p>
    <w:p w:rsidR="001E6E8F" w:rsidRPr="00623FD7" w:rsidRDefault="001E6E8F" w:rsidP="001E6E8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設定件數</w:t>
      </w:r>
    </w:p>
    <w:p w:rsidR="00DB10D1" w:rsidRPr="00DB10D1" w:rsidRDefault="00DB10D1" w:rsidP="00DB10D1">
      <w:pPr>
        <w:pStyle w:val="Tabletext"/>
        <w:numPr>
          <w:ilvl w:val="3"/>
          <w:numId w:val="10"/>
        </w:numPr>
        <w:rPr>
          <w:rFonts w:ascii="新細明體" w:hAnsi="新細明體" w:hint="eastAsia"/>
          <w:kern w:val="2"/>
          <w:lang w:eastAsia="zh-TW"/>
        </w:rPr>
      </w:pPr>
      <w:r w:rsidRPr="00DB10D1">
        <w:rPr>
          <w:rFonts w:ascii="新細明體" w:hAnsi="新細明體" w:hint="eastAsia"/>
          <w:kern w:val="2"/>
          <w:lang w:eastAsia="zh-TW"/>
        </w:rPr>
        <w:t>A_1錯誤件數 = A_1_LIST.筆數 - 1</w:t>
      </w:r>
    </w:p>
    <w:p w:rsidR="00DB10D1" w:rsidRPr="00DB10D1" w:rsidRDefault="00DB10D1" w:rsidP="00DB10D1">
      <w:pPr>
        <w:pStyle w:val="Tabletext"/>
        <w:numPr>
          <w:ilvl w:val="3"/>
          <w:numId w:val="10"/>
        </w:numPr>
        <w:rPr>
          <w:rFonts w:ascii="新細明體" w:hAnsi="新細明體" w:hint="eastAsia"/>
          <w:kern w:val="2"/>
          <w:lang w:eastAsia="zh-TW"/>
        </w:rPr>
      </w:pPr>
      <w:r w:rsidRPr="00DB10D1">
        <w:rPr>
          <w:rFonts w:ascii="新細明體" w:hAnsi="新細明體" w:hint="eastAsia"/>
          <w:kern w:val="2"/>
          <w:lang w:eastAsia="zh-TW"/>
        </w:rPr>
        <w:t>A_2錯誤件數 = A_2_LIST.筆數 - 1</w:t>
      </w:r>
    </w:p>
    <w:p w:rsidR="00DB10D1" w:rsidRPr="00DB10D1" w:rsidRDefault="00DB10D1" w:rsidP="00DB10D1">
      <w:pPr>
        <w:pStyle w:val="Tabletext"/>
        <w:numPr>
          <w:ilvl w:val="3"/>
          <w:numId w:val="10"/>
        </w:numPr>
        <w:rPr>
          <w:rFonts w:ascii="新細明體" w:hAnsi="新細明體" w:hint="eastAsia"/>
          <w:kern w:val="2"/>
          <w:lang w:eastAsia="zh-TW"/>
        </w:rPr>
      </w:pPr>
      <w:r w:rsidRPr="00DB10D1">
        <w:rPr>
          <w:rFonts w:ascii="新細明體" w:hAnsi="新細明體" w:hint="eastAsia"/>
          <w:kern w:val="2"/>
          <w:lang w:eastAsia="zh-TW"/>
        </w:rPr>
        <w:t>A_3錯誤件數 = A_3_LIST.筆數 - 1</w:t>
      </w:r>
    </w:p>
    <w:p w:rsidR="00DB10D1" w:rsidRPr="00DB10D1" w:rsidRDefault="00DB10D1" w:rsidP="00DB10D1">
      <w:pPr>
        <w:pStyle w:val="Tabletext"/>
        <w:numPr>
          <w:ilvl w:val="3"/>
          <w:numId w:val="10"/>
        </w:numPr>
        <w:rPr>
          <w:rFonts w:ascii="新細明體" w:hAnsi="新細明體" w:hint="eastAsia"/>
          <w:kern w:val="2"/>
          <w:lang w:eastAsia="zh-TW"/>
        </w:rPr>
      </w:pPr>
      <w:r w:rsidRPr="00DB10D1">
        <w:rPr>
          <w:rFonts w:ascii="新細明體" w:hAnsi="新細明體" w:hint="eastAsia"/>
          <w:kern w:val="2"/>
          <w:lang w:eastAsia="zh-TW"/>
        </w:rPr>
        <w:t>A_4錯誤件數 = A_4_LIST.筆數 - 1</w:t>
      </w:r>
    </w:p>
    <w:p w:rsidR="00DB10D1" w:rsidRPr="00DB10D1" w:rsidRDefault="00DB10D1" w:rsidP="00DB10D1">
      <w:pPr>
        <w:pStyle w:val="Tabletext"/>
        <w:numPr>
          <w:ilvl w:val="3"/>
          <w:numId w:val="10"/>
        </w:numPr>
        <w:rPr>
          <w:rFonts w:ascii="新細明體" w:hAnsi="新細明體" w:hint="eastAsia"/>
          <w:kern w:val="2"/>
          <w:lang w:eastAsia="zh-TW"/>
        </w:rPr>
      </w:pPr>
      <w:r w:rsidRPr="00DB10D1">
        <w:rPr>
          <w:rFonts w:ascii="新細明體" w:hAnsi="新細明體" w:hint="eastAsia"/>
          <w:kern w:val="2"/>
          <w:lang w:eastAsia="zh-TW"/>
        </w:rPr>
        <w:t>A_5錯誤件數 = A_5_LIST.筆數 - 1</w:t>
      </w:r>
    </w:p>
    <w:p w:rsidR="00DB10D1" w:rsidRPr="00DB10D1" w:rsidRDefault="00DB10D1" w:rsidP="00DB10D1">
      <w:pPr>
        <w:pStyle w:val="Tabletext"/>
        <w:numPr>
          <w:ilvl w:val="3"/>
          <w:numId w:val="10"/>
        </w:numPr>
        <w:rPr>
          <w:rFonts w:ascii="新細明體" w:hAnsi="新細明體" w:hint="eastAsia"/>
          <w:kern w:val="2"/>
          <w:lang w:eastAsia="zh-TW"/>
        </w:rPr>
      </w:pPr>
      <w:r w:rsidRPr="00DB10D1">
        <w:rPr>
          <w:rFonts w:ascii="新細明體" w:hAnsi="新細明體" w:hint="eastAsia"/>
          <w:kern w:val="2"/>
          <w:lang w:eastAsia="zh-TW"/>
        </w:rPr>
        <w:t>B_1錯誤件數 = B_1_LIST.筆數 - 1</w:t>
      </w:r>
    </w:p>
    <w:p w:rsidR="00DB10D1" w:rsidRPr="00DB10D1" w:rsidRDefault="00DB10D1" w:rsidP="00DB10D1">
      <w:pPr>
        <w:pStyle w:val="Tabletext"/>
        <w:numPr>
          <w:ilvl w:val="3"/>
          <w:numId w:val="10"/>
        </w:numPr>
        <w:rPr>
          <w:rFonts w:ascii="新細明體" w:hAnsi="新細明體" w:hint="eastAsia"/>
          <w:kern w:val="2"/>
          <w:lang w:eastAsia="zh-TW"/>
        </w:rPr>
      </w:pPr>
      <w:r w:rsidRPr="00DB10D1">
        <w:rPr>
          <w:rFonts w:ascii="新細明體" w:hAnsi="新細明體" w:hint="eastAsia"/>
          <w:kern w:val="2"/>
          <w:lang w:eastAsia="zh-TW"/>
        </w:rPr>
        <w:t>C_1錯誤件數 = C_1_LIST.筆數 - 1</w:t>
      </w:r>
    </w:p>
    <w:p w:rsidR="00DB10D1" w:rsidRPr="00DB10D1" w:rsidRDefault="00DB10D1" w:rsidP="00DB10D1">
      <w:pPr>
        <w:pStyle w:val="Tabletext"/>
        <w:numPr>
          <w:ilvl w:val="3"/>
          <w:numId w:val="10"/>
        </w:numPr>
        <w:rPr>
          <w:rFonts w:ascii="新細明體" w:hAnsi="新細明體" w:hint="eastAsia"/>
          <w:kern w:val="2"/>
          <w:lang w:eastAsia="zh-TW"/>
        </w:rPr>
      </w:pPr>
      <w:r w:rsidRPr="00DB10D1">
        <w:rPr>
          <w:rFonts w:ascii="新細明體" w:hAnsi="新細明體" w:hint="eastAsia"/>
          <w:kern w:val="2"/>
          <w:lang w:eastAsia="zh-TW"/>
        </w:rPr>
        <w:t>C_2錯誤件數 = C_2_LIST.筆數 - 1</w:t>
      </w:r>
    </w:p>
    <w:p w:rsidR="00DB10D1" w:rsidRPr="00DB10D1" w:rsidRDefault="00DB10D1" w:rsidP="00DB10D1">
      <w:pPr>
        <w:pStyle w:val="Tabletext"/>
        <w:numPr>
          <w:ilvl w:val="3"/>
          <w:numId w:val="10"/>
        </w:numPr>
        <w:rPr>
          <w:rFonts w:ascii="新細明體" w:hAnsi="新細明體" w:hint="eastAsia"/>
          <w:kern w:val="2"/>
          <w:lang w:eastAsia="zh-TW"/>
        </w:rPr>
      </w:pPr>
      <w:r w:rsidRPr="00DB10D1">
        <w:rPr>
          <w:rFonts w:ascii="新細明體" w:hAnsi="新細明體" w:hint="eastAsia"/>
          <w:kern w:val="2"/>
          <w:lang w:eastAsia="zh-TW"/>
        </w:rPr>
        <w:t>C_3錯誤件數 = C_3_LIST.筆數 - 1</w:t>
      </w:r>
    </w:p>
    <w:p w:rsidR="00DB10D1" w:rsidRPr="00DB10D1" w:rsidRDefault="00DB10D1" w:rsidP="00DB10D1">
      <w:pPr>
        <w:pStyle w:val="Tabletext"/>
        <w:numPr>
          <w:ilvl w:val="3"/>
          <w:numId w:val="10"/>
        </w:numPr>
        <w:rPr>
          <w:rFonts w:ascii="新細明體" w:hAnsi="新細明體" w:hint="eastAsia"/>
          <w:kern w:val="2"/>
          <w:lang w:eastAsia="zh-TW"/>
        </w:rPr>
      </w:pPr>
      <w:r w:rsidRPr="00DB10D1">
        <w:rPr>
          <w:rFonts w:ascii="新細明體" w:hAnsi="新細明體" w:hint="eastAsia"/>
          <w:kern w:val="2"/>
          <w:lang w:eastAsia="zh-TW"/>
        </w:rPr>
        <w:t>C_4錯誤件數 = C_4_LIST.筆數 - 1</w:t>
      </w:r>
    </w:p>
    <w:p w:rsidR="00DB10D1" w:rsidRPr="00DB10D1" w:rsidRDefault="00DB10D1" w:rsidP="00DB10D1">
      <w:pPr>
        <w:pStyle w:val="Tabletext"/>
        <w:numPr>
          <w:ilvl w:val="3"/>
          <w:numId w:val="10"/>
        </w:numPr>
        <w:rPr>
          <w:rFonts w:ascii="新細明體" w:hAnsi="新細明體" w:hint="eastAsia"/>
          <w:kern w:val="2"/>
          <w:lang w:eastAsia="zh-TW"/>
        </w:rPr>
      </w:pPr>
      <w:r w:rsidRPr="00DB10D1">
        <w:rPr>
          <w:rFonts w:ascii="新細明體" w:hAnsi="新細明體" w:hint="eastAsia"/>
          <w:kern w:val="2"/>
          <w:lang w:eastAsia="zh-TW"/>
        </w:rPr>
        <w:t>C_5錯誤件數 = C_5_LIST.筆數 - 1</w:t>
      </w:r>
    </w:p>
    <w:p w:rsidR="001E6E8F" w:rsidRPr="00623FD7" w:rsidRDefault="00DB10D1" w:rsidP="00DB10D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DB10D1">
        <w:rPr>
          <w:rFonts w:ascii="新細明體" w:hAnsi="新細明體" w:hint="eastAsia"/>
          <w:kern w:val="2"/>
          <w:lang w:eastAsia="zh-TW"/>
        </w:rPr>
        <w:t>C_6錯誤件數 = C_6_LIST.筆數 - 1</w:t>
      </w:r>
    </w:p>
    <w:p w:rsidR="009B1BF2" w:rsidRPr="00623FD7" w:rsidRDefault="008661FF" w:rsidP="009B1BF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(批次作業件數記錄模組)，記錄輸入件數，輸出件數及錯誤件數</w:t>
      </w:r>
    </w:p>
    <w:p w:rsidR="00A50E8B" w:rsidRPr="00623FD7" w:rsidRDefault="00A50E8B" w:rsidP="00963BA2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990"/>
        <w:gridCol w:w="4770"/>
      </w:tblGrid>
      <w:tr w:rsidR="004F662B" w:rsidRPr="00623FD7" w:rsidTr="00DF723E">
        <w:tc>
          <w:tcPr>
            <w:tcW w:w="1080" w:type="dxa"/>
            <w:gridSpan w:val="2"/>
          </w:tcPr>
          <w:p w:rsidR="004F662B" w:rsidRPr="00623FD7" w:rsidRDefault="004F662B" w:rsidP="00DF723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4"/>
          </w:tcPr>
          <w:p w:rsidR="004F662B" w:rsidRPr="00623FD7" w:rsidRDefault="004F662B" w:rsidP="000867E2">
            <w:pPr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setChkList</w:t>
            </w:r>
          </w:p>
        </w:tc>
      </w:tr>
      <w:tr w:rsidR="004F662B" w:rsidRPr="00623FD7" w:rsidTr="00DF723E">
        <w:tc>
          <w:tcPr>
            <w:tcW w:w="1080" w:type="dxa"/>
            <w:gridSpan w:val="2"/>
          </w:tcPr>
          <w:p w:rsidR="004F662B" w:rsidRPr="00623FD7" w:rsidRDefault="004F662B" w:rsidP="00DF723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4"/>
          </w:tcPr>
          <w:p w:rsidR="004F662B" w:rsidRPr="00623FD7" w:rsidRDefault="004F662B" w:rsidP="00DF723E">
            <w:pPr>
              <w:rPr>
                <w:rFonts w:ascii="新細明體" w:hAnsi="新細明體" w:hint="eastAsia"/>
                <w:b/>
                <w:sz w:val="20"/>
                <w:szCs w:val="20"/>
              </w:rPr>
            </w:pPr>
          </w:p>
        </w:tc>
      </w:tr>
      <w:tr w:rsidR="009D6BEA" w:rsidRPr="00623FD7" w:rsidTr="00DF723E">
        <w:tc>
          <w:tcPr>
            <w:tcW w:w="1080" w:type="dxa"/>
            <w:gridSpan w:val="2"/>
          </w:tcPr>
          <w:p w:rsidR="004F662B" w:rsidRPr="00623FD7" w:rsidRDefault="004F662B" w:rsidP="00DF723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b/>
                <w:kern w:val="2"/>
                <w:lang w:eastAsia="zh-TW"/>
              </w:rPr>
              <w:t>Javadoc</w:t>
            </w:r>
          </w:p>
        </w:tc>
        <w:tc>
          <w:tcPr>
            <w:tcW w:w="9540" w:type="dxa"/>
            <w:gridSpan w:val="4"/>
          </w:tcPr>
          <w:p w:rsidR="004F662B" w:rsidRPr="00623FD7" w:rsidRDefault="004F662B" w:rsidP="00DF723E">
            <w:pPr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cs="Arial" w:hint="eastAsia"/>
                <w:sz w:val="20"/>
                <w:szCs w:val="20"/>
              </w:rPr>
              <w:t>傳入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>調查股代號</w:t>
            </w:r>
            <w:r w:rsidRPr="00623FD7">
              <w:rPr>
                <w:rFonts w:ascii="新細明體" w:hAnsi="新細明體" w:cs="Arial" w:hint="eastAsia"/>
                <w:sz w:val="20"/>
                <w:szCs w:val="20"/>
              </w:rPr>
              <w:t xml:space="preserve">， 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 xml:space="preserve">回傳是否為調查股股長代理人, 如果是,回傳委託的股長id;不是就回傳空字串. </w:t>
            </w:r>
            <w:r w:rsidRPr="00623FD7">
              <w:rPr>
                <w:rFonts w:ascii="新細明體" w:hAnsi="新細明體" w:cs="Arial" w:hint="eastAsia"/>
                <w:sz w:val="20"/>
                <w:szCs w:val="20"/>
              </w:rPr>
              <w:t>會加入 CACHE MAP</w:t>
            </w:r>
          </w:p>
        </w:tc>
      </w:tr>
      <w:tr w:rsidR="009D6BEA" w:rsidRPr="00623FD7" w:rsidTr="00DF723E">
        <w:tc>
          <w:tcPr>
            <w:tcW w:w="1080" w:type="dxa"/>
            <w:gridSpan w:val="2"/>
            <w:shd w:val="clear" w:color="auto" w:fill="FFC000"/>
          </w:tcPr>
          <w:p w:rsidR="004F662B" w:rsidRPr="00623FD7" w:rsidRDefault="004F662B" w:rsidP="00DF723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b/>
                <w:kern w:val="2"/>
                <w:lang w:eastAsia="zh-TW"/>
              </w:rPr>
              <w:t>類型</w:t>
            </w:r>
          </w:p>
        </w:tc>
        <w:tc>
          <w:tcPr>
            <w:tcW w:w="4770" w:type="dxa"/>
            <w:gridSpan w:val="3"/>
            <w:shd w:val="clear" w:color="auto" w:fill="FFC000"/>
          </w:tcPr>
          <w:p w:rsidR="004F662B" w:rsidRPr="00623FD7" w:rsidRDefault="004F662B" w:rsidP="00DF723E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23FD7">
              <w:rPr>
                <w:rFonts w:ascii="新細明體" w:hAnsi="新細明體" w:cs="Arial" w:hint="eastAsia"/>
                <w:sz w:val="20"/>
                <w:szCs w:val="20"/>
              </w:rPr>
              <w:sym w:font="Wingdings 2" w:char="F0A3"/>
            </w:r>
            <w:r w:rsidRPr="00623FD7">
              <w:rPr>
                <w:rFonts w:ascii="新細明體" w:hAnsi="新細明體" w:cs="Arial" w:hint="eastAsia"/>
                <w:sz w:val="20"/>
                <w:szCs w:val="20"/>
              </w:rPr>
              <w:t xml:space="preserve">單檔維護　■查詢　</w:t>
            </w:r>
            <w:r w:rsidRPr="00623FD7">
              <w:rPr>
                <w:rFonts w:ascii="新細明體" w:hAnsi="新細明體" w:cs="Arial" w:hint="eastAsia"/>
                <w:sz w:val="20"/>
                <w:szCs w:val="20"/>
              </w:rPr>
              <w:sym w:font="Wingdings 2" w:char="F0A3"/>
            </w:r>
            <w:r w:rsidRPr="00623FD7">
              <w:rPr>
                <w:rFonts w:ascii="新細明體" w:hAnsi="新細明體" w:cs="Arial" w:hint="eastAsia"/>
                <w:sz w:val="20"/>
                <w:szCs w:val="20"/>
              </w:rPr>
              <w:t xml:space="preserve">計算　</w:t>
            </w:r>
            <w:r w:rsidRPr="00623FD7">
              <w:rPr>
                <w:rFonts w:ascii="新細明體" w:hAnsi="新細明體" w:cs="Arial" w:hint="eastAsia"/>
                <w:sz w:val="20"/>
                <w:szCs w:val="20"/>
              </w:rPr>
              <w:sym w:font="Wingdings 2" w:char="F0A3"/>
            </w:r>
            <w:r w:rsidRPr="00623FD7">
              <w:rPr>
                <w:rFonts w:ascii="新細明體" w:hAnsi="新細明體" w:cs="Arial" w:hint="eastAsia"/>
                <w:sz w:val="20"/>
                <w:szCs w:val="20"/>
              </w:rPr>
              <w:t xml:space="preserve">檢核　</w:t>
            </w:r>
          </w:p>
        </w:tc>
        <w:tc>
          <w:tcPr>
            <w:tcW w:w="4770" w:type="dxa"/>
            <w:shd w:val="clear" w:color="auto" w:fill="FFC000"/>
          </w:tcPr>
          <w:p w:rsidR="004F662B" w:rsidRPr="00623FD7" w:rsidRDefault="004F662B" w:rsidP="00DF723E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23FD7">
              <w:rPr>
                <w:rFonts w:ascii="新細明體" w:hAnsi="新細明體" w:cs="Arial" w:hint="eastAsia"/>
                <w:sz w:val="20"/>
                <w:szCs w:val="20"/>
              </w:rPr>
              <w:sym w:font="Wingdings 2" w:char="F0A3"/>
            </w:r>
            <w:r w:rsidRPr="00623FD7">
              <w:rPr>
                <w:rFonts w:ascii="新細明體" w:hAnsi="新細明體" w:cs="Arial" w:hint="eastAsia"/>
                <w:sz w:val="20"/>
                <w:szCs w:val="20"/>
              </w:rPr>
              <w:t>是否迴歸</w:t>
            </w:r>
          </w:p>
        </w:tc>
      </w:tr>
      <w:tr w:rsidR="009D6BEA" w:rsidRPr="00623FD7" w:rsidTr="00DF723E">
        <w:tc>
          <w:tcPr>
            <w:tcW w:w="10620" w:type="dxa"/>
            <w:gridSpan w:val="6"/>
          </w:tcPr>
          <w:p w:rsidR="004F662B" w:rsidRPr="00623FD7" w:rsidRDefault="004F662B" w:rsidP="00DF723E">
            <w:pPr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輸入參數</w:t>
            </w:r>
          </w:p>
        </w:tc>
      </w:tr>
      <w:tr w:rsidR="004F662B" w:rsidRPr="00623FD7" w:rsidTr="00DF723E">
        <w:tc>
          <w:tcPr>
            <w:tcW w:w="720" w:type="dxa"/>
          </w:tcPr>
          <w:p w:rsidR="004F662B" w:rsidRPr="00623FD7" w:rsidRDefault="004F662B" w:rsidP="00DF723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F662B" w:rsidRPr="00623FD7" w:rsidRDefault="004F662B" w:rsidP="00DF723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F662B" w:rsidRPr="00623FD7" w:rsidRDefault="004F662B" w:rsidP="00DF723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  <w:gridSpan w:val="2"/>
          </w:tcPr>
          <w:p w:rsidR="004F662B" w:rsidRPr="00623FD7" w:rsidRDefault="004F662B" w:rsidP="00DF723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4F662B" w:rsidRPr="00623FD7" w:rsidTr="00DF723E">
        <w:tc>
          <w:tcPr>
            <w:tcW w:w="720" w:type="dxa"/>
          </w:tcPr>
          <w:p w:rsidR="004F662B" w:rsidRPr="00623FD7" w:rsidRDefault="004F662B" w:rsidP="004F662B">
            <w:pPr>
              <w:numPr>
                <w:ilvl w:val="0"/>
                <w:numId w:val="37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4F662B" w:rsidRPr="00623FD7" w:rsidRDefault="004F662B" w:rsidP="00DF723E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TYPE</w:t>
            </w:r>
            <w:r w:rsidRPr="00623FD7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類型</w:t>
            </w:r>
          </w:p>
        </w:tc>
        <w:tc>
          <w:tcPr>
            <w:tcW w:w="1800" w:type="dxa"/>
            <w:vAlign w:val="bottom"/>
          </w:tcPr>
          <w:p w:rsidR="004F662B" w:rsidRPr="00623FD7" w:rsidRDefault="004F662B" w:rsidP="00DF723E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23FD7">
              <w:rPr>
                <w:rFonts w:ascii="新細明體" w:hAnsi="新細明體" w:cs="Arial"/>
                <w:sz w:val="20"/>
                <w:szCs w:val="20"/>
              </w:rPr>
              <w:t>String</w:t>
            </w:r>
          </w:p>
        </w:tc>
        <w:tc>
          <w:tcPr>
            <w:tcW w:w="5760" w:type="dxa"/>
            <w:gridSpan w:val="2"/>
          </w:tcPr>
          <w:p w:rsidR="004F662B" w:rsidRPr="00623FD7" w:rsidRDefault="004F662B" w:rsidP="00DF723E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4F662B" w:rsidRPr="00623FD7" w:rsidTr="00DF723E">
        <w:tc>
          <w:tcPr>
            <w:tcW w:w="720" w:type="dxa"/>
          </w:tcPr>
          <w:p w:rsidR="004F662B" w:rsidRPr="00623FD7" w:rsidRDefault="004F662B" w:rsidP="004F662B">
            <w:pPr>
              <w:numPr>
                <w:ilvl w:val="0"/>
                <w:numId w:val="37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4F662B" w:rsidRPr="00623FD7" w:rsidRDefault="004F662B" w:rsidP="00DF723E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CHK_LIST迴歸明細</w:t>
            </w:r>
          </w:p>
        </w:tc>
        <w:tc>
          <w:tcPr>
            <w:tcW w:w="1800" w:type="dxa"/>
            <w:vAlign w:val="bottom"/>
          </w:tcPr>
          <w:p w:rsidR="004F662B" w:rsidRPr="00623FD7" w:rsidRDefault="004F662B" w:rsidP="00DF723E">
            <w:pPr>
              <w:rPr>
                <w:rFonts w:ascii="新細明體" w:hAnsi="新細明體" w:cs="Arial"/>
                <w:sz w:val="20"/>
                <w:szCs w:val="20"/>
              </w:rPr>
            </w:pPr>
            <w:r w:rsidRPr="00623FD7">
              <w:rPr>
                <w:rFonts w:ascii="新細明體" w:hAnsi="新細明體" w:cs="Arial" w:hint="eastAsia"/>
                <w:sz w:val="20"/>
                <w:szCs w:val="20"/>
              </w:rPr>
              <w:t>List</w:t>
            </w:r>
          </w:p>
        </w:tc>
        <w:tc>
          <w:tcPr>
            <w:tcW w:w="5760" w:type="dxa"/>
            <w:gridSpan w:val="2"/>
          </w:tcPr>
          <w:p w:rsidR="004F662B" w:rsidRPr="00623FD7" w:rsidRDefault="004F662B" w:rsidP="00DF723E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4F662B" w:rsidRPr="00623FD7" w:rsidTr="00DF723E">
        <w:tc>
          <w:tcPr>
            <w:tcW w:w="720" w:type="dxa"/>
          </w:tcPr>
          <w:p w:rsidR="004F662B" w:rsidRPr="00623FD7" w:rsidRDefault="004F662B" w:rsidP="004F662B">
            <w:pPr>
              <w:numPr>
                <w:ilvl w:val="0"/>
                <w:numId w:val="37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4F662B" w:rsidRPr="00623FD7" w:rsidRDefault="004F662B" w:rsidP="00DF723E">
            <w:pPr>
              <w:rPr>
                <w:rFonts w:ascii="新細明體" w:hAnsi="新細明體" w:cs="Courier New" w:hint="eastAsia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KEY_DATA</w:t>
            </w:r>
            <w:r w:rsidR="00F03E07" w:rsidRPr="00623FD7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資料鍵值</w:t>
            </w:r>
          </w:p>
        </w:tc>
        <w:tc>
          <w:tcPr>
            <w:tcW w:w="1800" w:type="dxa"/>
            <w:vAlign w:val="bottom"/>
          </w:tcPr>
          <w:p w:rsidR="004F662B" w:rsidRPr="00623FD7" w:rsidRDefault="004F662B" w:rsidP="00DF723E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23FD7">
              <w:rPr>
                <w:rFonts w:ascii="新細明體" w:hAnsi="新細明體" w:cs="Arial"/>
                <w:sz w:val="20"/>
                <w:szCs w:val="20"/>
              </w:rPr>
              <w:t>String</w:t>
            </w:r>
          </w:p>
        </w:tc>
        <w:tc>
          <w:tcPr>
            <w:tcW w:w="5760" w:type="dxa"/>
            <w:gridSpan w:val="2"/>
          </w:tcPr>
          <w:p w:rsidR="004F662B" w:rsidRPr="00623FD7" w:rsidRDefault="004F662B" w:rsidP="00DF723E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4F662B" w:rsidRPr="00623FD7" w:rsidTr="00DF723E">
        <w:tc>
          <w:tcPr>
            <w:tcW w:w="720" w:type="dxa"/>
          </w:tcPr>
          <w:p w:rsidR="004F662B" w:rsidRPr="00623FD7" w:rsidRDefault="004F662B" w:rsidP="004F662B">
            <w:pPr>
              <w:numPr>
                <w:ilvl w:val="0"/>
                <w:numId w:val="37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4F662B" w:rsidRPr="00623FD7" w:rsidRDefault="004F662B" w:rsidP="00DF723E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NUM_DATA</w:t>
            </w:r>
            <w:r w:rsidR="00F03E07" w:rsidRPr="00623FD7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數字資料</w:t>
            </w:r>
          </w:p>
        </w:tc>
        <w:tc>
          <w:tcPr>
            <w:tcW w:w="1800" w:type="dxa"/>
            <w:vAlign w:val="bottom"/>
          </w:tcPr>
          <w:p w:rsidR="004F662B" w:rsidRPr="00623FD7" w:rsidRDefault="004F662B" w:rsidP="00DF723E">
            <w:pPr>
              <w:rPr>
                <w:rFonts w:ascii="新細明體" w:hAnsi="新細明體" w:cs="Arial"/>
                <w:sz w:val="20"/>
                <w:szCs w:val="20"/>
              </w:rPr>
            </w:pPr>
            <w:r w:rsidRPr="00623FD7">
              <w:rPr>
                <w:rFonts w:ascii="新細明體" w:hAnsi="新細明體" w:cs="Arial"/>
                <w:sz w:val="20"/>
                <w:szCs w:val="20"/>
              </w:rPr>
              <w:t>String</w:t>
            </w:r>
          </w:p>
        </w:tc>
        <w:tc>
          <w:tcPr>
            <w:tcW w:w="5760" w:type="dxa"/>
            <w:gridSpan w:val="2"/>
          </w:tcPr>
          <w:p w:rsidR="004F662B" w:rsidRPr="00623FD7" w:rsidRDefault="004F662B" w:rsidP="00DF723E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9D6BEA" w:rsidRPr="00623FD7" w:rsidTr="00DF723E">
        <w:tc>
          <w:tcPr>
            <w:tcW w:w="10620" w:type="dxa"/>
            <w:gridSpan w:val="6"/>
          </w:tcPr>
          <w:p w:rsidR="004F662B" w:rsidRPr="00623FD7" w:rsidRDefault="004F662B" w:rsidP="00DF723E">
            <w:pPr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 xml:space="preserve">輸出參數(單筆) </w:t>
            </w:r>
          </w:p>
        </w:tc>
      </w:tr>
      <w:tr w:rsidR="004F662B" w:rsidRPr="00623FD7" w:rsidTr="00DF723E">
        <w:tc>
          <w:tcPr>
            <w:tcW w:w="720" w:type="dxa"/>
          </w:tcPr>
          <w:p w:rsidR="004F662B" w:rsidRPr="00623FD7" w:rsidRDefault="004F662B" w:rsidP="004F662B">
            <w:pPr>
              <w:numPr>
                <w:ilvl w:val="0"/>
                <w:numId w:val="38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4F662B" w:rsidRPr="00623FD7" w:rsidRDefault="004F662B" w:rsidP="00DF723E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23FD7">
              <w:rPr>
                <w:rFonts w:ascii="新細明體" w:hAnsi="新細明體" w:cs="Arial" w:hint="eastAsia"/>
                <w:sz w:val="20"/>
                <w:szCs w:val="20"/>
              </w:rPr>
              <w:t>無</w:t>
            </w:r>
          </w:p>
        </w:tc>
        <w:tc>
          <w:tcPr>
            <w:tcW w:w="1800" w:type="dxa"/>
            <w:vAlign w:val="bottom"/>
          </w:tcPr>
          <w:p w:rsidR="004F662B" w:rsidRPr="00623FD7" w:rsidRDefault="004F662B" w:rsidP="00DF723E">
            <w:pPr>
              <w:rPr>
                <w:rFonts w:ascii="新細明體" w:hAnsi="新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gridSpan w:val="2"/>
            <w:vAlign w:val="bottom"/>
          </w:tcPr>
          <w:p w:rsidR="004F662B" w:rsidRPr="00623FD7" w:rsidRDefault="004F662B" w:rsidP="00DF723E">
            <w:pPr>
              <w:rPr>
                <w:rFonts w:ascii="新細明體" w:hAnsi="新細明體" w:cs="Arial" w:hint="eastAsia"/>
                <w:sz w:val="20"/>
                <w:szCs w:val="20"/>
              </w:rPr>
            </w:pPr>
          </w:p>
        </w:tc>
      </w:tr>
    </w:tbl>
    <w:p w:rsidR="00E13462" w:rsidRPr="00623FD7" w:rsidRDefault="004F662B" w:rsidP="00963BA2">
      <w:pPr>
        <w:spacing w:line="240" w:lineRule="atLeast"/>
        <w:rPr>
          <w:rFonts w:ascii="新細明體" w:hAnsi="新細明體" w:cs="Arial"/>
          <w:sz w:val="20"/>
          <w:szCs w:val="20"/>
        </w:rPr>
      </w:pPr>
      <w:r w:rsidRPr="00623FD7">
        <w:rPr>
          <w:rFonts w:ascii="新細明體" w:hAnsi="新細明體" w:cs="Arial" w:hint="eastAsia"/>
          <w:sz w:val="20"/>
          <w:szCs w:val="20"/>
        </w:rPr>
        <w:t>程式內容說明：</w:t>
      </w:r>
    </w:p>
    <w:p w:rsidR="004F662B" w:rsidRPr="00623FD7" w:rsidRDefault="004F662B" w:rsidP="004F662B">
      <w:pPr>
        <w:numPr>
          <w:ilvl w:val="0"/>
          <w:numId w:val="39"/>
        </w:num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Arial" w:hint="eastAsia"/>
          <w:sz w:val="20"/>
          <w:szCs w:val="20"/>
        </w:rPr>
        <w:t>起始：</w:t>
      </w:r>
    </w:p>
    <w:p w:rsidR="004F662B" w:rsidRPr="00623FD7" w:rsidRDefault="004F662B" w:rsidP="004F662B">
      <w:pPr>
        <w:numPr>
          <w:ilvl w:val="0"/>
          <w:numId w:val="39"/>
        </w:num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Arial" w:hint="eastAsia"/>
          <w:sz w:val="20"/>
          <w:szCs w:val="20"/>
        </w:rPr>
        <w:t>檢核：</w:t>
      </w:r>
      <w:r w:rsidR="00C77F2D" w:rsidRPr="00623FD7">
        <w:rPr>
          <w:rFonts w:ascii="新細明體" w:hAnsi="新細明體" w:cs="Arial" w:hint="eastAsia"/>
          <w:sz w:val="20"/>
          <w:szCs w:val="20"/>
        </w:rPr>
        <w:t>檢核完所有錯誤一次拋出, 各參數檢核及不合規訊息如下</w:t>
      </w:r>
    </w:p>
    <w:p w:rsidR="00E707F5" w:rsidRPr="00623FD7" w:rsidRDefault="00C77F2D" w:rsidP="00E707F5">
      <w:pPr>
        <w:numPr>
          <w:ilvl w:val="1"/>
          <w:numId w:val="39"/>
        </w:num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Courier New"/>
          <w:kern w:val="0"/>
          <w:sz w:val="20"/>
          <w:szCs w:val="20"/>
        </w:rPr>
        <w:t>TYPE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類型</w:t>
      </w:r>
    </w:p>
    <w:p w:rsidR="00C77F2D" w:rsidRPr="00623FD7" w:rsidRDefault="00C77F2D" w:rsidP="00C77F2D">
      <w:pPr>
        <w:numPr>
          <w:ilvl w:val="2"/>
          <w:numId w:val="39"/>
        </w:num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Arial" w:hint="eastAsia"/>
          <w:sz w:val="20"/>
          <w:szCs w:val="20"/>
        </w:rPr>
        <w:t xml:space="preserve">檢核 : </w:t>
      </w:r>
      <w:r w:rsidR="00F742B5" w:rsidRPr="00623FD7">
        <w:rPr>
          <w:rFonts w:ascii="新細明體" w:hAnsi="新細明體" w:cs="Arial" w:hint="eastAsia"/>
          <w:sz w:val="20"/>
          <w:szCs w:val="20"/>
        </w:rPr>
        <w:t>不得為空值</w:t>
      </w:r>
    </w:p>
    <w:p w:rsidR="00C77F2D" w:rsidRPr="00623FD7" w:rsidRDefault="00C77F2D" w:rsidP="00C77F2D">
      <w:pPr>
        <w:numPr>
          <w:ilvl w:val="2"/>
          <w:numId w:val="39"/>
        </w:num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Arial" w:hint="eastAsia"/>
          <w:sz w:val="20"/>
          <w:szCs w:val="20"/>
        </w:rPr>
        <w:t>不合規訊息</w:t>
      </w:r>
      <w:r w:rsidR="00F742B5" w:rsidRPr="00623FD7">
        <w:rPr>
          <w:rFonts w:ascii="新細明體" w:hAnsi="新細明體" w:cs="Arial" w:hint="eastAsia"/>
          <w:sz w:val="20"/>
          <w:szCs w:val="20"/>
        </w:rPr>
        <w:t xml:space="preserve"> : </w:t>
      </w:r>
      <w:r w:rsidR="00F742B5" w:rsidRPr="00623FD7">
        <w:rPr>
          <w:rFonts w:ascii="新細明體" w:hAnsi="新細明體" w:cs="Courier New" w:hint="eastAsia"/>
          <w:kern w:val="0"/>
          <w:sz w:val="20"/>
          <w:szCs w:val="20"/>
        </w:rPr>
        <w:t>類型需有值</w:t>
      </w:r>
    </w:p>
    <w:p w:rsidR="00C77F2D" w:rsidRPr="00623FD7" w:rsidRDefault="00C77F2D" w:rsidP="00E707F5">
      <w:pPr>
        <w:numPr>
          <w:ilvl w:val="1"/>
          <w:numId w:val="39"/>
        </w:num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Courier New" w:hint="eastAsia"/>
          <w:kern w:val="0"/>
          <w:sz w:val="20"/>
          <w:szCs w:val="20"/>
        </w:rPr>
        <w:t>CHK_LIST迴歸明細</w:t>
      </w:r>
    </w:p>
    <w:p w:rsidR="00C77F2D" w:rsidRPr="00623FD7" w:rsidRDefault="00C77F2D" w:rsidP="00C77F2D">
      <w:pPr>
        <w:numPr>
          <w:ilvl w:val="2"/>
          <w:numId w:val="39"/>
        </w:num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Arial" w:hint="eastAsia"/>
          <w:sz w:val="20"/>
          <w:szCs w:val="20"/>
        </w:rPr>
        <w:t>檢核</w:t>
      </w:r>
      <w:r w:rsidR="00F742B5" w:rsidRPr="00623FD7">
        <w:rPr>
          <w:rFonts w:ascii="新細明體" w:hAnsi="新細明體" w:cs="Arial" w:hint="eastAsia"/>
          <w:sz w:val="20"/>
          <w:szCs w:val="20"/>
        </w:rPr>
        <w:t xml:space="preserve"> : 不得為NULL</w:t>
      </w:r>
    </w:p>
    <w:p w:rsidR="00C77F2D" w:rsidRPr="00623FD7" w:rsidRDefault="00C77F2D" w:rsidP="00C77F2D">
      <w:pPr>
        <w:numPr>
          <w:ilvl w:val="2"/>
          <w:numId w:val="39"/>
        </w:numPr>
        <w:spacing w:line="240" w:lineRule="atLeast"/>
        <w:rPr>
          <w:rFonts w:ascii="新細明體" w:hAnsi="新細明體" w:cs="Courier New" w:hint="eastAsia"/>
          <w:b/>
          <w:sz w:val="20"/>
          <w:szCs w:val="20"/>
        </w:rPr>
      </w:pPr>
      <w:r w:rsidRPr="00623FD7">
        <w:rPr>
          <w:rFonts w:ascii="新細明體" w:hAnsi="新細明體" w:cs="Arial" w:hint="eastAsia"/>
          <w:sz w:val="20"/>
          <w:szCs w:val="20"/>
        </w:rPr>
        <w:t>不合規訊息</w:t>
      </w:r>
      <w:r w:rsidR="00F742B5" w:rsidRPr="00623FD7">
        <w:rPr>
          <w:rFonts w:ascii="新細明體" w:hAnsi="新細明體" w:cs="Arial" w:hint="eastAsia"/>
          <w:sz w:val="20"/>
          <w:szCs w:val="20"/>
        </w:rPr>
        <w:t xml:space="preserve"> : </w:t>
      </w:r>
      <w:r w:rsidR="00F742B5" w:rsidRPr="00623FD7">
        <w:rPr>
          <w:rFonts w:ascii="新細明體" w:hAnsi="新細明體" w:cs="Courier New" w:hint="eastAsia"/>
          <w:kern w:val="0"/>
          <w:sz w:val="20"/>
          <w:szCs w:val="20"/>
        </w:rPr>
        <w:t>迴歸明細</w:t>
      </w:r>
      <w:r w:rsidR="00F742B5" w:rsidRPr="00623FD7">
        <w:rPr>
          <w:rFonts w:ascii="新細明體" w:hAnsi="新細明體" w:cs="Arial" w:hint="eastAsia"/>
          <w:sz w:val="20"/>
          <w:szCs w:val="20"/>
        </w:rPr>
        <w:t>不得為NULL</w:t>
      </w:r>
    </w:p>
    <w:p w:rsidR="00C77F2D" w:rsidRPr="00623FD7" w:rsidRDefault="00C77F2D" w:rsidP="00E707F5">
      <w:pPr>
        <w:numPr>
          <w:ilvl w:val="1"/>
          <w:numId w:val="39"/>
        </w:num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Courier New"/>
          <w:kern w:val="0"/>
          <w:sz w:val="20"/>
          <w:szCs w:val="20"/>
        </w:rPr>
        <w:t>KEY_DATA</w:t>
      </w:r>
      <w:r w:rsidR="00F742B5" w:rsidRPr="00623FD7">
        <w:rPr>
          <w:rFonts w:ascii="新細明體" w:hAnsi="新細明體" w:cs="Courier New" w:hint="eastAsia"/>
          <w:kern w:val="0"/>
          <w:sz w:val="20"/>
          <w:szCs w:val="20"/>
        </w:rPr>
        <w:t xml:space="preserve"> 資料鍵值</w:t>
      </w:r>
    </w:p>
    <w:p w:rsidR="00C77F2D" w:rsidRPr="00623FD7" w:rsidRDefault="00C77F2D" w:rsidP="00C77F2D">
      <w:pPr>
        <w:numPr>
          <w:ilvl w:val="2"/>
          <w:numId w:val="39"/>
        </w:num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Arial" w:hint="eastAsia"/>
          <w:sz w:val="20"/>
          <w:szCs w:val="20"/>
        </w:rPr>
        <w:t>檢核</w:t>
      </w:r>
      <w:r w:rsidR="00F742B5" w:rsidRPr="00623FD7">
        <w:rPr>
          <w:rFonts w:ascii="新細明體" w:hAnsi="新細明體" w:cs="Arial" w:hint="eastAsia"/>
          <w:sz w:val="20"/>
          <w:szCs w:val="20"/>
        </w:rPr>
        <w:t>: 不得為空值</w:t>
      </w:r>
    </w:p>
    <w:p w:rsidR="00C77F2D" w:rsidRPr="00623FD7" w:rsidRDefault="00C77F2D" w:rsidP="00C77F2D">
      <w:pPr>
        <w:numPr>
          <w:ilvl w:val="2"/>
          <w:numId w:val="39"/>
        </w:numPr>
        <w:spacing w:line="240" w:lineRule="atLeast"/>
        <w:rPr>
          <w:rFonts w:ascii="新細明體" w:hAnsi="新細明體" w:cs="Courier New" w:hint="eastAsia"/>
          <w:b/>
          <w:sz w:val="20"/>
          <w:szCs w:val="20"/>
        </w:rPr>
      </w:pPr>
      <w:r w:rsidRPr="00623FD7">
        <w:rPr>
          <w:rFonts w:ascii="新細明體" w:hAnsi="新細明體" w:cs="Arial" w:hint="eastAsia"/>
          <w:sz w:val="20"/>
          <w:szCs w:val="20"/>
        </w:rPr>
        <w:t>不合規訊息</w:t>
      </w:r>
      <w:r w:rsidR="00F742B5" w:rsidRPr="00623FD7">
        <w:rPr>
          <w:rFonts w:ascii="新細明體" w:hAnsi="新細明體" w:cs="Arial" w:hint="eastAsia"/>
          <w:sz w:val="20"/>
          <w:szCs w:val="20"/>
        </w:rPr>
        <w:t xml:space="preserve"> : </w:t>
      </w:r>
      <w:r w:rsidR="00F742B5" w:rsidRPr="00623FD7">
        <w:rPr>
          <w:rFonts w:ascii="新細明體" w:hAnsi="新細明體" w:cs="Courier New" w:hint="eastAsia"/>
          <w:kern w:val="0"/>
          <w:sz w:val="20"/>
          <w:szCs w:val="20"/>
        </w:rPr>
        <w:t>資料鍵值 需有值</w:t>
      </w:r>
    </w:p>
    <w:p w:rsidR="00C77F2D" w:rsidRPr="00E14DA3" w:rsidRDefault="00C77F2D" w:rsidP="00E707F5">
      <w:pPr>
        <w:numPr>
          <w:ilvl w:val="1"/>
          <w:numId w:val="39"/>
        </w:numPr>
        <w:spacing w:line="240" w:lineRule="atLeast"/>
        <w:rPr>
          <w:rFonts w:ascii="新細明體" w:hAnsi="新細明體" w:cs="Courier New"/>
          <w:b/>
          <w:strike/>
          <w:sz w:val="20"/>
          <w:szCs w:val="20"/>
        </w:rPr>
      </w:pPr>
      <w:r w:rsidRPr="00E14DA3">
        <w:rPr>
          <w:rFonts w:ascii="新細明體" w:hAnsi="新細明體" w:cs="Courier New" w:hint="eastAsia"/>
          <w:strike/>
          <w:kern w:val="0"/>
          <w:sz w:val="20"/>
          <w:szCs w:val="20"/>
        </w:rPr>
        <w:t>NUM_DATA</w:t>
      </w:r>
      <w:r w:rsidR="00F742B5" w:rsidRPr="00E14DA3">
        <w:rPr>
          <w:rFonts w:ascii="新細明體" w:hAnsi="新細明體" w:cs="Courier New" w:hint="eastAsia"/>
          <w:strike/>
          <w:kern w:val="0"/>
          <w:sz w:val="20"/>
          <w:szCs w:val="20"/>
        </w:rPr>
        <w:t>數字</w:t>
      </w:r>
      <w:r w:rsidR="00F03E07" w:rsidRPr="00E14DA3">
        <w:rPr>
          <w:rFonts w:ascii="新細明體" w:hAnsi="新細明體" w:cs="Courier New" w:hint="eastAsia"/>
          <w:strike/>
          <w:kern w:val="0"/>
          <w:sz w:val="20"/>
          <w:szCs w:val="20"/>
        </w:rPr>
        <w:t>資料</w:t>
      </w:r>
    </w:p>
    <w:p w:rsidR="00C77F2D" w:rsidRPr="00E14DA3" w:rsidRDefault="00C77F2D" w:rsidP="00C77F2D">
      <w:pPr>
        <w:numPr>
          <w:ilvl w:val="2"/>
          <w:numId w:val="39"/>
        </w:numPr>
        <w:spacing w:line="240" w:lineRule="atLeast"/>
        <w:rPr>
          <w:rFonts w:ascii="新細明體" w:hAnsi="新細明體" w:cs="Courier New"/>
          <w:b/>
          <w:strike/>
          <w:sz w:val="20"/>
          <w:szCs w:val="20"/>
        </w:rPr>
      </w:pPr>
      <w:r w:rsidRPr="00E14DA3">
        <w:rPr>
          <w:rFonts w:ascii="新細明體" w:hAnsi="新細明體" w:cs="Arial" w:hint="eastAsia"/>
          <w:strike/>
          <w:sz w:val="20"/>
          <w:szCs w:val="20"/>
        </w:rPr>
        <w:t>檢核</w:t>
      </w:r>
      <w:r w:rsidR="00F742B5" w:rsidRPr="00E14DA3">
        <w:rPr>
          <w:rFonts w:ascii="新細明體" w:hAnsi="新細明體" w:cs="Arial" w:hint="eastAsia"/>
          <w:strike/>
          <w:sz w:val="20"/>
          <w:szCs w:val="20"/>
        </w:rPr>
        <w:t>: 不得為空值</w:t>
      </w:r>
    </w:p>
    <w:p w:rsidR="00C77F2D" w:rsidRPr="00E14DA3" w:rsidRDefault="00C77F2D" w:rsidP="00F03E07">
      <w:pPr>
        <w:numPr>
          <w:ilvl w:val="2"/>
          <w:numId w:val="39"/>
        </w:numPr>
        <w:spacing w:line="240" w:lineRule="atLeast"/>
        <w:rPr>
          <w:rFonts w:ascii="新細明體" w:hAnsi="新細明體" w:cs="Courier New" w:hint="eastAsia"/>
          <w:b/>
          <w:strike/>
          <w:sz w:val="20"/>
          <w:szCs w:val="20"/>
        </w:rPr>
      </w:pPr>
      <w:r w:rsidRPr="00E14DA3">
        <w:rPr>
          <w:rFonts w:ascii="新細明體" w:hAnsi="新細明體" w:cs="Arial" w:hint="eastAsia"/>
          <w:strike/>
          <w:sz w:val="20"/>
          <w:szCs w:val="20"/>
        </w:rPr>
        <w:t>不合規訊息</w:t>
      </w:r>
      <w:r w:rsidR="00F742B5" w:rsidRPr="00E14DA3">
        <w:rPr>
          <w:rFonts w:ascii="新細明體" w:hAnsi="新細明體" w:cs="Arial" w:hint="eastAsia"/>
          <w:strike/>
          <w:sz w:val="20"/>
          <w:szCs w:val="20"/>
        </w:rPr>
        <w:t xml:space="preserve">: </w:t>
      </w:r>
      <w:r w:rsidR="00F03E07" w:rsidRPr="00E14DA3">
        <w:rPr>
          <w:rFonts w:ascii="新細明體" w:hAnsi="新細明體" w:cs="Courier New" w:hint="eastAsia"/>
          <w:strike/>
          <w:kern w:val="0"/>
          <w:sz w:val="20"/>
          <w:szCs w:val="20"/>
        </w:rPr>
        <w:t>數字資料</w:t>
      </w:r>
      <w:r w:rsidR="00F742B5" w:rsidRPr="00E14DA3">
        <w:rPr>
          <w:rFonts w:ascii="新細明體" w:hAnsi="新細明體" w:cs="Courier New" w:hint="eastAsia"/>
          <w:strike/>
          <w:kern w:val="0"/>
          <w:sz w:val="20"/>
          <w:szCs w:val="20"/>
        </w:rPr>
        <w:t>需有值</w:t>
      </w:r>
    </w:p>
    <w:p w:rsidR="004F662B" w:rsidRPr="00623FD7" w:rsidRDefault="00F03E07" w:rsidP="004F662B">
      <w:pPr>
        <w:numPr>
          <w:ilvl w:val="0"/>
          <w:numId w:val="39"/>
        </w:num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Arial" w:hint="eastAsia"/>
          <w:sz w:val="20"/>
          <w:szCs w:val="20"/>
        </w:rPr>
        <w:t>依照</w:t>
      </w:r>
      <w:r w:rsidRPr="00623FD7">
        <w:rPr>
          <w:rFonts w:ascii="新細明體" w:hAnsi="新細明體" w:cs="Courier New"/>
          <w:kern w:val="0"/>
          <w:sz w:val="20"/>
          <w:szCs w:val="20"/>
        </w:rPr>
        <w:t>TYPE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類型 對 資料鍵值 及 數字資料</w:t>
      </w:r>
      <w:r w:rsidR="00C4765F" w:rsidRPr="00623FD7">
        <w:rPr>
          <w:rFonts w:ascii="新細明體" w:hAnsi="新細明體" w:cs="Courier New" w:hint="eastAsia"/>
          <w:kern w:val="0"/>
          <w:sz w:val="20"/>
          <w:szCs w:val="20"/>
        </w:rPr>
        <w:t xml:space="preserve"> 進行拆解, 再塞入迴歸明細</w:t>
      </w:r>
    </w:p>
    <w:p w:rsidR="00F03E07" w:rsidRPr="00623FD7" w:rsidRDefault="00C4765F" w:rsidP="00F03E07">
      <w:pPr>
        <w:numPr>
          <w:ilvl w:val="1"/>
          <w:numId w:val="39"/>
        </w:numPr>
        <w:spacing w:line="240" w:lineRule="atLeast"/>
        <w:rPr>
          <w:rFonts w:ascii="新細明體" w:hAnsi="新細明體" w:cs="Courier New" w:hint="eastAsia"/>
          <w:b/>
          <w:sz w:val="20"/>
          <w:szCs w:val="20"/>
        </w:rPr>
      </w:pPr>
      <w:r w:rsidRPr="00623FD7">
        <w:rPr>
          <w:rFonts w:ascii="新細明體" w:hAnsi="新細明體" w:cs="Courier New" w:hint="eastAsia"/>
          <w:b/>
          <w:sz w:val="20"/>
          <w:szCs w:val="20"/>
        </w:rPr>
        <w:t>如果</w:t>
      </w:r>
      <w:r w:rsidRPr="00623FD7">
        <w:rPr>
          <w:rFonts w:ascii="新細明體" w:hAnsi="新細明體" w:cs="Courier New"/>
          <w:kern w:val="0"/>
          <w:sz w:val="20"/>
          <w:szCs w:val="20"/>
        </w:rPr>
        <w:t>TYPE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類型 = A_1,</w:t>
      </w:r>
      <w:r w:rsidRPr="00623FD7">
        <w:rPr>
          <w:rFonts w:ascii="新細明體" w:hAnsi="新細明體" w:cs="Courier New"/>
          <w:kern w:val="0"/>
          <w:sz w:val="20"/>
          <w:szCs w:val="20"/>
        </w:rPr>
        <w:t xml:space="preserve"> 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A_</w:t>
      </w:r>
      <w:r w:rsidR="00D465A1" w:rsidRPr="00623FD7">
        <w:rPr>
          <w:rFonts w:ascii="新細明體" w:hAnsi="新細明體" w:cs="Courier New"/>
          <w:kern w:val="0"/>
          <w:sz w:val="20"/>
          <w:szCs w:val="20"/>
        </w:rPr>
        <w:t>2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, A_</w:t>
      </w:r>
      <w:r w:rsidR="00D465A1" w:rsidRPr="00623FD7">
        <w:rPr>
          <w:rFonts w:ascii="新細明體" w:hAnsi="新細明體" w:cs="Courier New"/>
          <w:kern w:val="0"/>
          <w:sz w:val="20"/>
          <w:szCs w:val="20"/>
        </w:rPr>
        <w:t>3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, A_</w:t>
      </w:r>
      <w:r w:rsidR="00D465A1" w:rsidRPr="00623FD7">
        <w:rPr>
          <w:rFonts w:ascii="新細明體" w:hAnsi="新細明體" w:cs="Courier New"/>
          <w:kern w:val="0"/>
          <w:sz w:val="20"/>
          <w:szCs w:val="20"/>
        </w:rPr>
        <w:t>4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, A_</w:t>
      </w:r>
      <w:r w:rsidR="00D465A1" w:rsidRPr="00623FD7">
        <w:rPr>
          <w:rFonts w:ascii="新細明體" w:hAnsi="新細明體" w:cs="Courier New"/>
          <w:kern w:val="0"/>
          <w:sz w:val="20"/>
          <w:szCs w:val="20"/>
        </w:rPr>
        <w:t>5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, A_</w:t>
      </w:r>
      <w:r w:rsidR="00D465A1" w:rsidRPr="00623FD7">
        <w:rPr>
          <w:rFonts w:ascii="新細明體" w:hAnsi="新細明體" w:cs="Courier New"/>
          <w:kern w:val="0"/>
          <w:sz w:val="20"/>
          <w:szCs w:val="20"/>
        </w:rPr>
        <w:t>5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,</w:t>
      </w:r>
      <w:r w:rsidR="002C54AA" w:rsidRPr="00623FD7">
        <w:rPr>
          <w:rFonts w:ascii="新細明體" w:hAnsi="新細明體" w:cs="Courier New" w:hint="eastAsia"/>
          <w:kern w:val="0"/>
          <w:sz w:val="20"/>
          <w:szCs w:val="20"/>
        </w:rPr>
        <w:t>B_1</w:t>
      </w:r>
      <w:r w:rsidR="00284A64" w:rsidRPr="00623FD7">
        <w:rPr>
          <w:rFonts w:ascii="新細明體" w:hAnsi="新細明體" w:cs="Courier New" w:hint="eastAsia"/>
          <w:kern w:val="0"/>
          <w:sz w:val="20"/>
          <w:szCs w:val="20"/>
        </w:rPr>
        <w:t>,</w:t>
      </w:r>
      <w:r w:rsidR="00284A64" w:rsidRPr="00623FD7">
        <w:rPr>
          <w:rFonts w:ascii="新細明體" w:hAnsi="新細明體" w:cs="Courier New"/>
          <w:kern w:val="0"/>
          <w:sz w:val="20"/>
          <w:szCs w:val="20"/>
        </w:rPr>
        <w:t>C</w:t>
      </w:r>
      <w:r w:rsidR="00284A64" w:rsidRPr="00623FD7">
        <w:rPr>
          <w:rFonts w:ascii="新細明體" w:hAnsi="新細明體" w:cs="Courier New" w:hint="eastAsia"/>
          <w:kern w:val="0"/>
          <w:sz w:val="20"/>
          <w:szCs w:val="20"/>
        </w:rPr>
        <w:t>_1</w:t>
      </w:r>
    </w:p>
    <w:p w:rsidR="00C4765F" w:rsidRPr="00623FD7" w:rsidRDefault="00C4765F" w:rsidP="00D465A1">
      <w:pPr>
        <w:numPr>
          <w:ilvl w:val="2"/>
          <w:numId w:val="39"/>
        </w:num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Courier New" w:hint="eastAsia"/>
          <w:b/>
          <w:sz w:val="20"/>
          <w:szCs w:val="20"/>
        </w:rPr>
        <w:t>將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 xml:space="preserve">資料鍵值 依照 </w:t>
      </w:r>
      <w:r w:rsidRPr="00623FD7">
        <w:rPr>
          <w:rFonts w:ascii="新細明體" w:hAnsi="新細明體" w:cs="Courier New"/>
          <w:kern w:val="0"/>
          <w:sz w:val="20"/>
          <w:szCs w:val="20"/>
        </w:rPr>
        <w:t>‘</w:t>
      </w:r>
      <w:r w:rsidR="00A70C62" w:rsidRPr="00623FD7">
        <w:rPr>
          <w:rFonts w:ascii="新細明體" w:hAnsi="新細明體" w:cs="Courier New"/>
          <w:kern w:val="0"/>
          <w:sz w:val="20"/>
          <w:szCs w:val="20"/>
        </w:rPr>
        <w:t>,</w:t>
      </w:r>
      <w:r w:rsidRPr="00623FD7">
        <w:rPr>
          <w:rFonts w:ascii="新細明體" w:hAnsi="新細明體" w:cs="Courier New"/>
          <w:kern w:val="0"/>
          <w:sz w:val="20"/>
          <w:szCs w:val="20"/>
        </w:rPr>
        <w:t>’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 xml:space="preserve"> 分解, 取出依序為 $</w:t>
      </w:r>
      <w:r w:rsidR="00D465A1" w:rsidRPr="00623FD7">
        <w:rPr>
          <w:rFonts w:ascii="新細明體" w:hAnsi="新細明體" w:cs="Courier New"/>
          <w:kern w:val="0"/>
          <w:sz w:val="20"/>
          <w:szCs w:val="20"/>
        </w:rPr>
        <w:t>DATA_DATE, $</w:t>
      </w:r>
      <w:r w:rsidR="00D465A1" w:rsidRPr="00623FD7">
        <w:rPr>
          <w:rFonts w:ascii="新細明體" w:hAnsi="新細明體"/>
          <w:sz w:val="20"/>
          <w:szCs w:val="20"/>
        </w:rPr>
        <w:t xml:space="preserve"> </w:t>
      </w:r>
      <w:r w:rsidR="00D465A1" w:rsidRPr="00623FD7">
        <w:rPr>
          <w:rFonts w:ascii="新細明體" w:hAnsi="新細明體" w:cs="Courier New"/>
          <w:kern w:val="0"/>
          <w:sz w:val="20"/>
          <w:szCs w:val="20"/>
        </w:rPr>
        <w:t>STAT_TYPE, $</w:t>
      </w:r>
      <w:r w:rsidR="00D465A1" w:rsidRPr="00623FD7">
        <w:rPr>
          <w:rFonts w:ascii="新細明體" w:hAnsi="新細明體"/>
          <w:sz w:val="20"/>
          <w:szCs w:val="20"/>
        </w:rPr>
        <w:t xml:space="preserve"> </w:t>
      </w:r>
      <w:r w:rsidR="00D465A1" w:rsidRPr="00623FD7">
        <w:rPr>
          <w:rFonts w:ascii="新細明體" w:hAnsi="新細明體" w:cs="Courier New"/>
          <w:kern w:val="0"/>
          <w:sz w:val="20"/>
          <w:szCs w:val="20"/>
        </w:rPr>
        <w:t>SYS_NO, $</w:t>
      </w:r>
      <w:r w:rsidR="00D465A1" w:rsidRPr="00623FD7">
        <w:rPr>
          <w:rFonts w:ascii="新細明體" w:hAnsi="新細明體"/>
          <w:sz w:val="20"/>
          <w:szCs w:val="20"/>
        </w:rPr>
        <w:t xml:space="preserve"> </w:t>
      </w:r>
      <w:r w:rsidR="00D465A1" w:rsidRPr="00623FD7">
        <w:rPr>
          <w:rFonts w:ascii="新細明體" w:hAnsi="新細明體" w:cs="Courier New"/>
          <w:kern w:val="0"/>
          <w:sz w:val="20"/>
          <w:szCs w:val="20"/>
        </w:rPr>
        <w:t>CLAM_DIV_NO</w:t>
      </w:r>
    </w:p>
    <w:p w:rsidR="00252278" w:rsidRPr="00623FD7" w:rsidRDefault="00252278" w:rsidP="00252278">
      <w:pPr>
        <w:numPr>
          <w:ilvl w:val="2"/>
          <w:numId w:val="39"/>
        </w:numPr>
        <w:spacing w:line="240" w:lineRule="atLeast"/>
        <w:rPr>
          <w:rFonts w:ascii="新細明體" w:hAnsi="新細明體" w:hint="eastAsia"/>
          <w:sz w:val="20"/>
          <w:szCs w:val="20"/>
        </w:rPr>
      </w:pPr>
      <w:r w:rsidRPr="00623FD7">
        <w:rPr>
          <w:rFonts w:ascii="新細明體" w:hAnsi="新細明體" w:hint="eastAsia"/>
          <w:sz w:val="20"/>
          <w:szCs w:val="20"/>
        </w:rPr>
        <w:t>1.6.1</w:t>
      </w:r>
      <w:r w:rsidRPr="00623FD7">
        <w:rPr>
          <w:rFonts w:ascii="新細明體" w:hAnsi="新細明體" w:hint="eastAsia"/>
          <w:sz w:val="20"/>
          <w:szCs w:val="20"/>
        </w:rPr>
        <w:tab/>
        <w:t>SET $DETAIL_LIST = 空的LIST</w:t>
      </w:r>
    </w:p>
    <w:p w:rsidR="00252278" w:rsidRPr="00623FD7" w:rsidRDefault="00252278" w:rsidP="00252278">
      <w:pPr>
        <w:numPr>
          <w:ilvl w:val="2"/>
          <w:numId w:val="39"/>
        </w:numPr>
        <w:spacing w:line="240" w:lineRule="atLeast"/>
        <w:rPr>
          <w:rFonts w:ascii="新細明體" w:hAnsi="新細明體" w:hint="eastAsia"/>
          <w:sz w:val="20"/>
          <w:szCs w:val="20"/>
        </w:rPr>
      </w:pPr>
      <w:r w:rsidRPr="00623FD7">
        <w:rPr>
          <w:rFonts w:ascii="新細明體" w:hAnsi="新細明體" w:hint="eastAsia"/>
          <w:sz w:val="20"/>
          <w:szCs w:val="20"/>
        </w:rPr>
        <w:t>1.6.2</w:t>
      </w:r>
      <w:r w:rsidRPr="00623FD7">
        <w:rPr>
          <w:rFonts w:ascii="新細明體" w:hAnsi="新細明體" w:hint="eastAsia"/>
          <w:sz w:val="20"/>
          <w:szCs w:val="20"/>
        </w:rPr>
        <w:tab/>
        <w:t xml:space="preserve">$DETAIL_LIST 塞入  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$</w:t>
      </w:r>
      <w:r w:rsidRPr="00623FD7">
        <w:rPr>
          <w:rFonts w:ascii="新細明體" w:hAnsi="新細明體" w:cs="Courier New"/>
          <w:kern w:val="0"/>
          <w:sz w:val="20"/>
          <w:szCs w:val="20"/>
        </w:rPr>
        <w:t>DATA_DATE</w:t>
      </w:r>
    </w:p>
    <w:p w:rsidR="00252278" w:rsidRPr="00623FD7" w:rsidRDefault="00252278" w:rsidP="00252278">
      <w:pPr>
        <w:numPr>
          <w:ilvl w:val="2"/>
          <w:numId w:val="39"/>
        </w:numPr>
        <w:spacing w:line="240" w:lineRule="atLeast"/>
        <w:rPr>
          <w:rFonts w:ascii="新細明體" w:hAnsi="新細明體" w:hint="eastAsia"/>
          <w:sz w:val="20"/>
          <w:szCs w:val="20"/>
        </w:rPr>
      </w:pPr>
      <w:r w:rsidRPr="00623FD7">
        <w:rPr>
          <w:rFonts w:ascii="新細明體" w:hAnsi="新細明體" w:hint="eastAsia"/>
          <w:sz w:val="20"/>
          <w:szCs w:val="20"/>
        </w:rPr>
        <w:t>1.6.3</w:t>
      </w:r>
      <w:r w:rsidRPr="00623FD7">
        <w:rPr>
          <w:rFonts w:ascii="新細明體" w:hAnsi="新細明體" w:hint="eastAsia"/>
          <w:sz w:val="20"/>
          <w:szCs w:val="20"/>
        </w:rPr>
        <w:tab/>
        <w:t xml:space="preserve">$DETAIL_LIST 塞入 </w:t>
      </w:r>
      <w:r w:rsidRPr="00623FD7">
        <w:rPr>
          <w:rFonts w:ascii="新細明體" w:hAnsi="新細明體"/>
          <w:sz w:val="20"/>
          <w:szCs w:val="20"/>
        </w:rPr>
        <w:t xml:space="preserve"> </w:t>
      </w:r>
      <w:r w:rsidRPr="00623FD7">
        <w:rPr>
          <w:rFonts w:ascii="新細明體" w:hAnsi="新細明體" w:cs="Courier New"/>
          <w:kern w:val="0"/>
          <w:sz w:val="20"/>
          <w:szCs w:val="20"/>
        </w:rPr>
        <w:t>$</w:t>
      </w:r>
      <w:r w:rsidRPr="00623FD7">
        <w:rPr>
          <w:rFonts w:ascii="新細明體" w:hAnsi="新細明體"/>
          <w:sz w:val="20"/>
          <w:szCs w:val="20"/>
        </w:rPr>
        <w:t xml:space="preserve"> </w:t>
      </w:r>
      <w:r w:rsidRPr="00623FD7">
        <w:rPr>
          <w:rFonts w:ascii="新細明體" w:hAnsi="新細明體" w:cs="Courier New"/>
          <w:kern w:val="0"/>
          <w:sz w:val="20"/>
          <w:szCs w:val="20"/>
        </w:rPr>
        <w:t>STAT_TYPE</w:t>
      </w:r>
    </w:p>
    <w:p w:rsidR="00252278" w:rsidRPr="00623FD7" w:rsidRDefault="00252278" w:rsidP="00252278">
      <w:pPr>
        <w:numPr>
          <w:ilvl w:val="2"/>
          <w:numId w:val="39"/>
        </w:numPr>
        <w:spacing w:line="240" w:lineRule="atLeast"/>
        <w:rPr>
          <w:rFonts w:ascii="新細明體" w:hAnsi="新細明體" w:hint="eastAsia"/>
          <w:sz w:val="20"/>
          <w:szCs w:val="20"/>
        </w:rPr>
      </w:pPr>
      <w:r w:rsidRPr="00623FD7">
        <w:rPr>
          <w:rFonts w:ascii="新細明體" w:hAnsi="新細明體" w:hint="eastAsia"/>
          <w:sz w:val="20"/>
          <w:szCs w:val="20"/>
        </w:rPr>
        <w:t>1.6.4</w:t>
      </w:r>
      <w:r w:rsidRPr="00623FD7">
        <w:rPr>
          <w:rFonts w:ascii="新細明體" w:hAnsi="新細明體" w:hint="eastAsia"/>
          <w:sz w:val="20"/>
          <w:szCs w:val="20"/>
        </w:rPr>
        <w:tab/>
        <w:t xml:space="preserve">$DETAIL_LIST 塞入  </w:t>
      </w:r>
      <w:r w:rsidRPr="00623FD7">
        <w:rPr>
          <w:rFonts w:ascii="新細明體" w:hAnsi="新細明體" w:cs="Courier New"/>
          <w:kern w:val="0"/>
          <w:sz w:val="20"/>
          <w:szCs w:val="20"/>
        </w:rPr>
        <w:t>$</w:t>
      </w:r>
      <w:r w:rsidRPr="00623FD7">
        <w:rPr>
          <w:rFonts w:ascii="新細明體" w:hAnsi="新細明體"/>
          <w:sz w:val="20"/>
          <w:szCs w:val="20"/>
        </w:rPr>
        <w:t xml:space="preserve"> </w:t>
      </w:r>
      <w:r w:rsidRPr="00623FD7">
        <w:rPr>
          <w:rFonts w:ascii="新細明體" w:hAnsi="新細明體" w:cs="Courier New"/>
          <w:kern w:val="0"/>
          <w:sz w:val="20"/>
          <w:szCs w:val="20"/>
        </w:rPr>
        <w:t>SYS_NO</w:t>
      </w:r>
    </w:p>
    <w:p w:rsidR="00252278" w:rsidRPr="00623FD7" w:rsidRDefault="00252278" w:rsidP="00252278">
      <w:pPr>
        <w:numPr>
          <w:ilvl w:val="2"/>
          <w:numId w:val="39"/>
        </w:numPr>
        <w:spacing w:line="240" w:lineRule="atLeast"/>
        <w:rPr>
          <w:rFonts w:ascii="新細明體" w:hAnsi="新細明體" w:hint="eastAsia"/>
          <w:sz w:val="20"/>
          <w:szCs w:val="20"/>
        </w:rPr>
      </w:pPr>
      <w:r w:rsidRPr="00623FD7">
        <w:rPr>
          <w:rFonts w:ascii="新細明體" w:hAnsi="新細明體" w:hint="eastAsia"/>
          <w:sz w:val="20"/>
          <w:szCs w:val="20"/>
        </w:rPr>
        <w:t>1.6.5</w:t>
      </w:r>
      <w:r w:rsidRPr="00623FD7">
        <w:rPr>
          <w:rFonts w:ascii="新細明體" w:hAnsi="新細明體" w:hint="eastAsia"/>
          <w:sz w:val="20"/>
          <w:szCs w:val="20"/>
        </w:rPr>
        <w:tab/>
        <w:t>$DETAIL_LIST 塞入 ‘</w:t>
      </w:r>
      <w:r w:rsidRPr="00623FD7">
        <w:rPr>
          <w:rFonts w:ascii="新細明體" w:hAnsi="新細明體" w:cs="Courier New"/>
          <w:kern w:val="0"/>
          <w:sz w:val="20"/>
          <w:szCs w:val="20"/>
        </w:rPr>
        <w:t>$</w:t>
      </w:r>
      <w:r w:rsidRPr="00623FD7">
        <w:rPr>
          <w:rFonts w:ascii="新細明體" w:hAnsi="新細明體"/>
          <w:sz w:val="20"/>
          <w:szCs w:val="20"/>
        </w:rPr>
        <w:t xml:space="preserve"> </w:t>
      </w:r>
      <w:r w:rsidRPr="00623FD7">
        <w:rPr>
          <w:rFonts w:ascii="新細明體" w:hAnsi="新細明體" w:cs="Courier New"/>
          <w:kern w:val="0"/>
          <w:sz w:val="20"/>
          <w:szCs w:val="20"/>
        </w:rPr>
        <w:t>CLAM_DIV_NO</w:t>
      </w:r>
    </w:p>
    <w:p w:rsidR="00252278" w:rsidRPr="00623FD7" w:rsidRDefault="00252278" w:rsidP="00252278">
      <w:pPr>
        <w:numPr>
          <w:ilvl w:val="2"/>
          <w:numId w:val="39"/>
        </w:numPr>
        <w:spacing w:line="240" w:lineRule="atLeast"/>
        <w:rPr>
          <w:rFonts w:ascii="新細明體" w:hAnsi="新細明體" w:hint="eastAsia"/>
          <w:sz w:val="20"/>
          <w:szCs w:val="20"/>
        </w:rPr>
      </w:pPr>
      <w:r w:rsidRPr="00623FD7">
        <w:rPr>
          <w:rFonts w:ascii="新細明體" w:hAnsi="新細明體" w:hint="eastAsia"/>
          <w:sz w:val="20"/>
          <w:szCs w:val="20"/>
        </w:rPr>
        <w:t>1.6.8</w:t>
      </w:r>
      <w:r w:rsidRPr="00623FD7">
        <w:rPr>
          <w:rFonts w:ascii="新細明體" w:hAnsi="新細明體" w:hint="eastAsia"/>
          <w:sz w:val="20"/>
          <w:szCs w:val="20"/>
        </w:rPr>
        <w:tab/>
        <w:t xml:space="preserve">$DETAIL_LIST 塞入 </w:t>
      </w:r>
      <w:r w:rsidRPr="00623FD7">
        <w:rPr>
          <w:rFonts w:ascii="新細明體" w:hAnsi="新細明體"/>
          <w:sz w:val="20"/>
          <w:szCs w:val="20"/>
        </w:rPr>
        <w:t xml:space="preserve"> 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NUM_DATA數字資料</w:t>
      </w:r>
    </w:p>
    <w:p w:rsidR="00252278" w:rsidRPr="00623FD7" w:rsidRDefault="00252278" w:rsidP="00252278">
      <w:pPr>
        <w:numPr>
          <w:ilvl w:val="2"/>
          <w:numId w:val="39"/>
        </w:num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hint="eastAsia"/>
          <w:sz w:val="20"/>
          <w:szCs w:val="20"/>
        </w:rPr>
        <w:t>1.6.9</w:t>
      </w:r>
      <w:r w:rsidRPr="00623FD7">
        <w:rPr>
          <w:rFonts w:ascii="新細明體" w:hAnsi="新細明體" w:hint="eastAsia"/>
          <w:sz w:val="20"/>
          <w:szCs w:val="20"/>
        </w:rPr>
        <w:tab/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CHK_LIST迴歸明細</w:t>
      </w:r>
      <w:r w:rsidRPr="00623FD7">
        <w:rPr>
          <w:rFonts w:ascii="新細明體" w:hAnsi="新細明體" w:hint="eastAsia"/>
          <w:sz w:val="20"/>
          <w:szCs w:val="20"/>
        </w:rPr>
        <w:t xml:space="preserve"> 塞入 $DETAIL_LIST</w:t>
      </w:r>
    </w:p>
    <w:p w:rsidR="00C81B0B" w:rsidRPr="00623FD7" w:rsidRDefault="00C81B0B" w:rsidP="00C81B0B">
      <w:pPr>
        <w:numPr>
          <w:ilvl w:val="1"/>
          <w:numId w:val="39"/>
        </w:numPr>
        <w:spacing w:line="240" w:lineRule="atLeast"/>
        <w:rPr>
          <w:rFonts w:ascii="新細明體" w:hAnsi="新細明體" w:cs="Courier New" w:hint="eastAsia"/>
          <w:b/>
          <w:sz w:val="20"/>
          <w:szCs w:val="20"/>
        </w:rPr>
      </w:pPr>
      <w:r w:rsidRPr="00623FD7">
        <w:rPr>
          <w:rFonts w:ascii="新細明體" w:hAnsi="新細明體" w:cs="Courier New" w:hint="eastAsia"/>
          <w:b/>
          <w:sz w:val="20"/>
          <w:szCs w:val="20"/>
        </w:rPr>
        <w:t>如果</w:t>
      </w:r>
      <w:r w:rsidRPr="00623FD7">
        <w:rPr>
          <w:rFonts w:ascii="新細明體" w:hAnsi="新細明體" w:cs="Courier New"/>
          <w:kern w:val="0"/>
          <w:sz w:val="20"/>
          <w:szCs w:val="20"/>
        </w:rPr>
        <w:t>TYPE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類型 = C_</w:t>
      </w:r>
      <w:r w:rsidRPr="00623FD7">
        <w:rPr>
          <w:rFonts w:ascii="新細明體" w:hAnsi="新細明體" w:cs="Courier New"/>
          <w:kern w:val="0"/>
          <w:sz w:val="20"/>
          <w:szCs w:val="20"/>
        </w:rPr>
        <w:t>2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 xml:space="preserve">, </w:t>
      </w:r>
      <w:r w:rsidRPr="00623FD7">
        <w:rPr>
          <w:rFonts w:ascii="新細明體" w:hAnsi="新細明體" w:cs="Courier New"/>
          <w:kern w:val="0"/>
          <w:sz w:val="20"/>
          <w:szCs w:val="20"/>
        </w:rPr>
        <w:t>C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_</w:t>
      </w:r>
      <w:r w:rsidRPr="00623FD7">
        <w:rPr>
          <w:rFonts w:ascii="新細明體" w:hAnsi="新細明體" w:cs="Courier New"/>
          <w:kern w:val="0"/>
          <w:sz w:val="20"/>
          <w:szCs w:val="20"/>
        </w:rPr>
        <w:t>3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 xml:space="preserve">, </w:t>
      </w:r>
      <w:r w:rsidRPr="00623FD7">
        <w:rPr>
          <w:rFonts w:ascii="新細明體" w:hAnsi="新細明體" w:cs="Courier New"/>
          <w:kern w:val="0"/>
          <w:sz w:val="20"/>
          <w:szCs w:val="20"/>
        </w:rPr>
        <w:t>C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_</w:t>
      </w:r>
      <w:r w:rsidRPr="00623FD7">
        <w:rPr>
          <w:rFonts w:ascii="新細明體" w:hAnsi="新細明體" w:cs="Courier New"/>
          <w:kern w:val="0"/>
          <w:sz w:val="20"/>
          <w:szCs w:val="20"/>
        </w:rPr>
        <w:t>4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 xml:space="preserve">, </w:t>
      </w:r>
      <w:r w:rsidRPr="00623FD7">
        <w:rPr>
          <w:rFonts w:ascii="新細明體" w:hAnsi="新細明體" w:cs="Courier New"/>
          <w:kern w:val="0"/>
          <w:sz w:val="20"/>
          <w:szCs w:val="20"/>
        </w:rPr>
        <w:t>C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_</w:t>
      </w:r>
      <w:r w:rsidRPr="00623FD7">
        <w:rPr>
          <w:rFonts w:ascii="新細明體" w:hAnsi="新細明體" w:cs="Courier New"/>
          <w:kern w:val="0"/>
          <w:sz w:val="20"/>
          <w:szCs w:val="20"/>
        </w:rPr>
        <w:t>5</w:t>
      </w:r>
    </w:p>
    <w:p w:rsidR="00C81B0B" w:rsidRPr="00623FD7" w:rsidRDefault="00C81B0B" w:rsidP="00C81B0B">
      <w:pPr>
        <w:numPr>
          <w:ilvl w:val="2"/>
          <w:numId w:val="39"/>
        </w:num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Courier New" w:hint="eastAsia"/>
          <w:b/>
          <w:sz w:val="20"/>
          <w:szCs w:val="20"/>
        </w:rPr>
        <w:t>將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 xml:space="preserve">資料鍵值 依照 </w:t>
      </w:r>
      <w:r w:rsidRPr="00623FD7">
        <w:rPr>
          <w:rFonts w:ascii="新細明體" w:hAnsi="新細明體" w:cs="Courier New"/>
          <w:kern w:val="0"/>
          <w:sz w:val="20"/>
          <w:szCs w:val="20"/>
        </w:rPr>
        <w:t>‘</w:t>
      </w:r>
      <w:r w:rsidR="00A70C62" w:rsidRPr="00623FD7">
        <w:rPr>
          <w:rFonts w:ascii="新細明體" w:hAnsi="新細明體" w:cs="Courier New"/>
          <w:kern w:val="0"/>
          <w:sz w:val="20"/>
          <w:szCs w:val="20"/>
        </w:rPr>
        <w:t>,</w:t>
      </w:r>
      <w:r w:rsidRPr="00623FD7">
        <w:rPr>
          <w:rFonts w:ascii="新細明體" w:hAnsi="新細明體" w:cs="Courier New"/>
          <w:kern w:val="0"/>
          <w:sz w:val="20"/>
          <w:szCs w:val="20"/>
        </w:rPr>
        <w:t>’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 xml:space="preserve"> 分解, 取出依序為 $</w:t>
      </w:r>
      <w:r w:rsidRPr="00623FD7">
        <w:rPr>
          <w:rFonts w:ascii="新細明體" w:hAnsi="新細明體" w:cs="Courier New"/>
          <w:kern w:val="0"/>
          <w:sz w:val="20"/>
          <w:szCs w:val="20"/>
        </w:rPr>
        <w:t>DATA_DATE, $</w:t>
      </w:r>
      <w:r w:rsidRPr="00623FD7">
        <w:rPr>
          <w:rFonts w:ascii="新細明體" w:hAnsi="新細明體"/>
          <w:sz w:val="20"/>
          <w:szCs w:val="20"/>
        </w:rPr>
        <w:t xml:space="preserve"> </w:t>
      </w:r>
      <w:r w:rsidRPr="00623FD7">
        <w:rPr>
          <w:rFonts w:ascii="新細明體" w:hAnsi="新細明體" w:cs="Courier New"/>
          <w:kern w:val="0"/>
          <w:sz w:val="20"/>
          <w:szCs w:val="20"/>
        </w:rPr>
        <w:t>STAT_TYPE, $CLAM_DIV_NO</w:t>
      </w:r>
    </w:p>
    <w:p w:rsidR="00C81B0B" w:rsidRPr="00623FD7" w:rsidRDefault="00C81B0B" w:rsidP="00C81B0B">
      <w:pPr>
        <w:numPr>
          <w:ilvl w:val="2"/>
          <w:numId w:val="39"/>
        </w:num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Courier New" w:hint="eastAsia"/>
          <w:b/>
          <w:sz w:val="20"/>
          <w:szCs w:val="20"/>
        </w:rPr>
        <w:t>將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 xml:space="preserve">數字資料 依照 </w:t>
      </w:r>
      <w:r w:rsidRPr="00623FD7">
        <w:rPr>
          <w:rFonts w:ascii="新細明體" w:hAnsi="新細明體" w:cs="Courier New"/>
          <w:kern w:val="0"/>
          <w:sz w:val="20"/>
          <w:szCs w:val="20"/>
        </w:rPr>
        <w:t>‘</w:t>
      </w:r>
      <w:r w:rsidR="00A70C62" w:rsidRPr="00623FD7">
        <w:rPr>
          <w:rFonts w:ascii="新細明體" w:hAnsi="新細明體" w:cs="Courier New"/>
          <w:kern w:val="0"/>
          <w:sz w:val="20"/>
          <w:szCs w:val="20"/>
        </w:rPr>
        <w:t>,</w:t>
      </w:r>
      <w:r w:rsidRPr="00623FD7">
        <w:rPr>
          <w:rFonts w:ascii="新細明體" w:hAnsi="新細明體" w:cs="Courier New"/>
          <w:kern w:val="0"/>
          <w:sz w:val="20"/>
          <w:szCs w:val="20"/>
        </w:rPr>
        <w:t>’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 xml:space="preserve"> 分解, 取出依序為 $</w:t>
      </w:r>
      <w:r w:rsidRPr="00623FD7">
        <w:rPr>
          <w:rFonts w:ascii="新細明體" w:hAnsi="新細明體" w:cs="Courier New"/>
          <w:kern w:val="0"/>
          <w:sz w:val="20"/>
          <w:szCs w:val="20"/>
        </w:rPr>
        <w:t>A_</w:t>
      </w:r>
      <w:r w:rsidR="00A70C62" w:rsidRPr="00623FD7">
        <w:rPr>
          <w:rFonts w:ascii="新細明體" w:hAnsi="新細明體" w:cs="Courier New"/>
          <w:kern w:val="0"/>
          <w:sz w:val="20"/>
          <w:szCs w:val="20"/>
        </w:rPr>
        <w:t>NUM</w:t>
      </w:r>
      <w:r w:rsidRPr="00623FD7">
        <w:rPr>
          <w:rFonts w:ascii="新細明體" w:hAnsi="新細明體" w:cs="Courier New"/>
          <w:kern w:val="0"/>
          <w:sz w:val="20"/>
          <w:szCs w:val="20"/>
        </w:rPr>
        <w:t xml:space="preserve">, 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$</w:t>
      </w:r>
      <w:r w:rsidRPr="00623FD7">
        <w:rPr>
          <w:rFonts w:ascii="新細明體" w:hAnsi="新細明體" w:cs="Courier New"/>
          <w:kern w:val="0"/>
          <w:sz w:val="20"/>
          <w:szCs w:val="20"/>
        </w:rPr>
        <w:t>0_</w:t>
      </w:r>
      <w:r w:rsidR="00A70C62" w:rsidRPr="00623FD7">
        <w:rPr>
          <w:rFonts w:ascii="新細明體" w:hAnsi="新細明體" w:cs="Courier New"/>
          <w:kern w:val="0"/>
          <w:sz w:val="20"/>
          <w:szCs w:val="20"/>
        </w:rPr>
        <w:t>NUM</w:t>
      </w:r>
      <w:r w:rsidRPr="00623FD7">
        <w:rPr>
          <w:rFonts w:ascii="新細明體" w:hAnsi="新細明體" w:cs="Courier New"/>
          <w:kern w:val="0"/>
          <w:sz w:val="20"/>
          <w:szCs w:val="20"/>
        </w:rPr>
        <w:t xml:space="preserve">, 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$</w:t>
      </w:r>
      <w:r w:rsidRPr="00623FD7">
        <w:rPr>
          <w:rFonts w:ascii="新細明體" w:hAnsi="新細明體" w:cs="Courier New"/>
          <w:kern w:val="0"/>
          <w:sz w:val="20"/>
          <w:szCs w:val="20"/>
        </w:rPr>
        <w:t>G_</w:t>
      </w:r>
      <w:r w:rsidR="00A70C62" w:rsidRPr="00623FD7">
        <w:rPr>
          <w:rFonts w:ascii="新細明體" w:hAnsi="新細明體" w:cs="Courier New"/>
          <w:kern w:val="0"/>
          <w:sz w:val="20"/>
          <w:szCs w:val="20"/>
        </w:rPr>
        <w:t>NUM</w:t>
      </w:r>
      <w:r w:rsidRPr="00623FD7">
        <w:rPr>
          <w:rFonts w:ascii="新細明體" w:hAnsi="新細明體" w:cs="Courier New"/>
          <w:kern w:val="0"/>
          <w:sz w:val="20"/>
          <w:szCs w:val="20"/>
        </w:rPr>
        <w:t xml:space="preserve">, 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$</w:t>
      </w:r>
      <w:r w:rsidRPr="00623FD7">
        <w:rPr>
          <w:rFonts w:ascii="新細明體" w:hAnsi="新細明體" w:cs="Courier New"/>
          <w:kern w:val="0"/>
          <w:sz w:val="20"/>
          <w:szCs w:val="20"/>
        </w:rPr>
        <w:t>H_</w:t>
      </w:r>
      <w:r w:rsidR="00A70C62" w:rsidRPr="00623FD7">
        <w:rPr>
          <w:rFonts w:ascii="新細明體" w:hAnsi="新細明體" w:cs="Courier New"/>
          <w:kern w:val="0"/>
          <w:sz w:val="20"/>
          <w:szCs w:val="20"/>
        </w:rPr>
        <w:t>NUM</w:t>
      </w:r>
    </w:p>
    <w:p w:rsidR="00C81B0B" w:rsidRPr="00623FD7" w:rsidRDefault="00C81B0B" w:rsidP="00C81B0B">
      <w:pPr>
        <w:numPr>
          <w:ilvl w:val="2"/>
          <w:numId w:val="39"/>
        </w:numPr>
        <w:spacing w:line="240" w:lineRule="atLeast"/>
        <w:rPr>
          <w:rFonts w:ascii="新細明體" w:hAnsi="新細明體" w:hint="eastAsia"/>
          <w:sz w:val="20"/>
          <w:szCs w:val="20"/>
        </w:rPr>
      </w:pPr>
      <w:r w:rsidRPr="00623FD7">
        <w:rPr>
          <w:rFonts w:ascii="新細明體" w:hAnsi="新細明體" w:hint="eastAsia"/>
          <w:sz w:val="20"/>
          <w:szCs w:val="20"/>
        </w:rPr>
        <w:t>SET $DETAIL_LIST = 空的LIST</w:t>
      </w:r>
    </w:p>
    <w:p w:rsidR="00C81B0B" w:rsidRPr="00623FD7" w:rsidRDefault="00C81B0B" w:rsidP="00C81B0B">
      <w:pPr>
        <w:numPr>
          <w:ilvl w:val="2"/>
          <w:numId w:val="39"/>
        </w:numPr>
        <w:spacing w:line="240" w:lineRule="atLeast"/>
        <w:rPr>
          <w:rFonts w:ascii="新細明體" w:hAnsi="新細明體" w:hint="eastAsia"/>
          <w:sz w:val="20"/>
          <w:szCs w:val="20"/>
        </w:rPr>
      </w:pPr>
      <w:r w:rsidRPr="00623FD7">
        <w:rPr>
          <w:rFonts w:ascii="新細明體" w:hAnsi="新細明體" w:hint="eastAsia"/>
          <w:sz w:val="20"/>
          <w:szCs w:val="20"/>
        </w:rPr>
        <w:t xml:space="preserve">$DETAIL_LIST 塞入  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$</w:t>
      </w:r>
      <w:r w:rsidRPr="00623FD7">
        <w:rPr>
          <w:rFonts w:ascii="新細明體" w:hAnsi="新細明體" w:cs="Courier New"/>
          <w:kern w:val="0"/>
          <w:sz w:val="20"/>
          <w:szCs w:val="20"/>
        </w:rPr>
        <w:t>DATA_DATE</w:t>
      </w:r>
    </w:p>
    <w:p w:rsidR="00C81B0B" w:rsidRPr="00623FD7" w:rsidRDefault="00C81B0B" w:rsidP="00C81B0B">
      <w:pPr>
        <w:numPr>
          <w:ilvl w:val="2"/>
          <w:numId w:val="39"/>
        </w:numPr>
        <w:spacing w:line="240" w:lineRule="atLeast"/>
        <w:rPr>
          <w:rFonts w:ascii="新細明體" w:hAnsi="新細明體" w:hint="eastAsia"/>
          <w:sz w:val="20"/>
          <w:szCs w:val="20"/>
        </w:rPr>
      </w:pPr>
      <w:r w:rsidRPr="00623FD7">
        <w:rPr>
          <w:rFonts w:ascii="新細明體" w:hAnsi="新細明體" w:hint="eastAsia"/>
          <w:sz w:val="20"/>
          <w:szCs w:val="20"/>
        </w:rPr>
        <w:tab/>
        <w:t xml:space="preserve">$DETAIL_LIST 塞入 </w:t>
      </w:r>
      <w:r w:rsidRPr="00623FD7">
        <w:rPr>
          <w:rFonts w:ascii="新細明體" w:hAnsi="新細明體"/>
          <w:sz w:val="20"/>
          <w:szCs w:val="20"/>
        </w:rPr>
        <w:t xml:space="preserve"> </w:t>
      </w:r>
      <w:r w:rsidRPr="00623FD7">
        <w:rPr>
          <w:rFonts w:ascii="新細明體" w:hAnsi="新細明體" w:cs="Courier New"/>
          <w:kern w:val="0"/>
          <w:sz w:val="20"/>
          <w:szCs w:val="20"/>
        </w:rPr>
        <w:t>$</w:t>
      </w:r>
      <w:r w:rsidRPr="00623FD7">
        <w:rPr>
          <w:rFonts w:ascii="新細明體" w:hAnsi="新細明體"/>
          <w:sz w:val="20"/>
          <w:szCs w:val="20"/>
        </w:rPr>
        <w:t xml:space="preserve"> </w:t>
      </w:r>
      <w:r w:rsidRPr="00623FD7">
        <w:rPr>
          <w:rFonts w:ascii="新細明體" w:hAnsi="新細明體" w:cs="Courier New"/>
          <w:kern w:val="0"/>
          <w:sz w:val="20"/>
          <w:szCs w:val="20"/>
        </w:rPr>
        <w:t>STAT_TYPE</w:t>
      </w:r>
    </w:p>
    <w:p w:rsidR="00C81B0B" w:rsidRPr="00623FD7" w:rsidRDefault="00C81B0B" w:rsidP="00C81B0B">
      <w:pPr>
        <w:numPr>
          <w:ilvl w:val="2"/>
          <w:numId w:val="39"/>
        </w:numPr>
        <w:spacing w:line="240" w:lineRule="atLeast"/>
        <w:rPr>
          <w:rFonts w:ascii="新細明體" w:hAnsi="新細明體" w:hint="eastAsia"/>
          <w:sz w:val="20"/>
          <w:szCs w:val="20"/>
        </w:rPr>
      </w:pPr>
      <w:r w:rsidRPr="00623FD7">
        <w:rPr>
          <w:rFonts w:ascii="新細明體" w:hAnsi="新細明體" w:hint="eastAsia"/>
          <w:sz w:val="20"/>
          <w:szCs w:val="20"/>
        </w:rPr>
        <w:t>$DETAIL_LIST 塞入 ‘</w:t>
      </w:r>
      <w:r w:rsidRPr="00623FD7">
        <w:rPr>
          <w:rFonts w:ascii="新細明體" w:hAnsi="新細明體" w:cs="Courier New"/>
          <w:kern w:val="0"/>
          <w:sz w:val="20"/>
          <w:szCs w:val="20"/>
        </w:rPr>
        <w:t>$</w:t>
      </w:r>
      <w:r w:rsidRPr="00623FD7">
        <w:rPr>
          <w:rFonts w:ascii="新細明體" w:hAnsi="新細明體"/>
          <w:sz w:val="20"/>
          <w:szCs w:val="20"/>
        </w:rPr>
        <w:t xml:space="preserve"> </w:t>
      </w:r>
      <w:r w:rsidRPr="00623FD7">
        <w:rPr>
          <w:rFonts w:ascii="新細明體" w:hAnsi="新細明體" w:cs="Courier New"/>
          <w:kern w:val="0"/>
          <w:sz w:val="20"/>
          <w:szCs w:val="20"/>
        </w:rPr>
        <w:t>CLAM_DIV_NO</w:t>
      </w:r>
    </w:p>
    <w:p w:rsidR="00C81B0B" w:rsidRPr="00623FD7" w:rsidRDefault="00C81B0B" w:rsidP="00C81B0B">
      <w:pPr>
        <w:numPr>
          <w:ilvl w:val="2"/>
          <w:numId w:val="39"/>
        </w:numPr>
        <w:spacing w:line="240" w:lineRule="atLeast"/>
        <w:rPr>
          <w:rFonts w:ascii="新細明體" w:hAnsi="新細明體"/>
          <w:sz w:val="20"/>
          <w:szCs w:val="20"/>
        </w:rPr>
      </w:pPr>
      <w:r w:rsidRPr="00623FD7">
        <w:rPr>
          <w:rFonts w:ascii="新細明體" w:hAnsi="新細明體" w:hint="eastAsia"/>
          <w:sz w:val="20"/>
          <w:szCs w:val="20"/>
        </w:rPr>
        <w:t xml:space="preserve">$DETAIL_LIST 塞入 </w:t>
      </w:r>
      <w:r w:rsidRPr="00623FD7">
        <w:rPr>
          <w:rFonts w:ascii="新細明體" w:hAnsi="新細明體"/>
          <w:sz w:val="20"/>
          <w:szCs w:val="20"/>
        </w:rPr>
        <w:t xml:space="preserve"> 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$</w:t>
      </w:r>
      <w:r w:rsidRPr="00623FD7">
        <w:rPr>
          <w:rFonts w:ascii="新細明體" w:hAnsi="新細明體" w:cs="Courier New"/>
          <w:kern w:val="0"/>
          <w:sz w:val="20"/>
          <w:szCs w:val="20"/>
        </w:rPr>
        <w:t>A</w:t>
      </w:r>
      <w:r w:rsidR="00A70C62" w:rsidRPr="00623FD7">
        <w:rPr>
          <w:rFonts w:ascii="新細明體" w:hAnsi="新細明體" w:cs="Courier New"/>
          <w:kern w:val="0"/>
          <w:sz w:val="20"/>
          <w:szCs w:val="20"/>
        </w:rPr>
        <w:t>_NUM</w:t>
      </w:r>
    </w:p>
    <w:p w:rsidR="00C81B0B" w:rsidRPr="00623FD7" w:rsidRDefault="00C81B0B" w:rsidP="00C81B0B">
      <w:pPr>
        <w:numPr>
          <w:ilvl w:val="2"/>
          <w:numId w:val="39"/>
        </w:numPr>
        <w:spacing w:line="240" w:lineRule="atLeast"/>
        <w:rPr>
          <w:rFonts w:ascii="新細明體" w:hAnsi="新細明體" w:hint="eastAsia"/>
          <w:sz w:val="20"/>
          <w:szCs w:val="20"/>
        </w:rPr>
      </w:pPr>
      <w:r w:rsidRPr="00623FD7">
        <w:rPr>
          <w:rFonts w:ascii="新細明體" w:hAnsi="新細明體" w:hint="eastAsia"/>
          <w:sz w:val="20"/>
          <w:szCs w:val="20"/>
        </w:rPr>
        <w:tab/>
        <w:t xml:space="preserve">$DETAIL_LIST 塞入 </w:t>
      </w:r>
      <w:r w:rsidRPr="00623FD7">
        <w:rPr>
          <w:rFonts w:ascii="新細明體" w:hAnsi="新細明體"/>
          <w:sz w:val="20"/>
          <w:szCs w:val="20"/>
        </w:rPr>
        <w:t xml:space="preserve"> 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$</w:t>
      </w:r>
      <w:r w:rsidRPr="00623FD7">
        <w:rPr>
          <w:rFonts w:ascii="新細明體" w:hAnsi="新細明體" w:cs="Courier New"/>
          <w:kern w:val="0"/>
          <w:sz w:val="20"/>
          <w:szCs w:val="20"/>
        </w:rPr>
        <w:t>0</w:t>
      </w:r>
      <w:r w:rsidR="00A70C62" w:rsidRPr="00623FD7">
        <w:rPr>
          <w:rFonts w:ascii="新細明體" w:hAnsi="新細明體" w:cs="Courier New"/>
          <w:kern w:val="0"/>
          <w:sz w:val="20"/>
          <w:szCs w:val="20"/>
        </w:rPr>
        <w:t>_NUM</w:t>
      </w:r>
    </w:p>
    <w:p w:rsidR="00C81B0B" w:rsidRPr="00623FD7" w:rsidRDefault="00C81B0B" w:rsidP="00C81B0B">
      <w:pPr>
        <w:numPr>
          <w:ilvl w:val="2"/>
          <w:numId w:val="39"/>
        </w:numPr>
        <w:spacing w:line="240" w:lineRule="atLeast"/>
        <w:rPr>
          <w:rFonts w:ascii="新細明體" w:hAnsi="新細明體"/>
          <w:sz w:val="20"/>
          <w:szCs w:val="20"/>
        </w:rPr>
      </w:pPr>
      <w:r w:rsidRPr="00623FD7">
        <w:rPr>
          <w:rFonts w:ascii="新細明體" w:hAnsi="新細明體" w:hint="eastAsia"/>
          <w:sz w:val="20"/>
          <w:szCs w:val="20"/>
        </w:rPr>
        <w:tab/>
        <w:t xml:space="preserve">$DETAIL_LIST 塞入 </w:t>
      </w:r>
      <w:r w:rsidRPr="00623FD7">
        <w:rPr>
          <w:rFonts w:ascii="新細明體" w:hAnsi="新細明體"/>
          <w:sz w:val="20"/>
          <w:szCs w:val="20"/>
        </w:rPr>
        <w:t xml:space="preserve"> 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$</w:t>
      </w:r>
      <w:r w:rsidRPr="00623FD7">
        <w:rPr>
          <w:rFonts w:ascii="新細明體" w:hAnsi="新細明體" w:cs="Courier New"/>
          <w:kern w:val="0"/>
          <w:sz w:val="20"/>
          <w:szCs w:val="20"/>
        </w:rPr>
        <w:t>G</w:t>
      </w:r>
      <w:r w:rsidR="00A70C62" w:rsidRPr="00623FD7">
        <w:rPr>
          <w:rFonts w:ascii="新細明體" w:hAnsi="新細明體" w:cs="Courier New"/>
          <w:kern w:val="0"/>
          <w:sz w:val="20"/>
          <w:szCs w:val="20"/>
        </w:rPr>
        <w:t>_NUM</w:t>
      </w:r>
    </w:p>
    <w:p w:rsidR="00A70C62" w:rsidRPr="00623FD7" w:rsidRDefault="00A70C62" w:rsidP="00A70C62">
      <w:pPr>
        <w:numPr>
          <w:ilvl w:val="2"/>
          <w:numId w:val="39"/>
        </w:numPr>
        <w:spacing w:line="240" w:lineRule="atLeast"/>
        <w:rPr>
          <w:rFonts w:ascii="新細明體" w:hAnsi="新細明體" w:hint="eastAsia"/>
          <w:sz w:val="20"/>
          <w:szCs w:val="20"/>
        </w:rPr>
      </w:pPr>
      <w:r w:rsidRPr="00623FD7">
        <w:rPr>
          <w:rFonts w:ascii="新細明體" w:hAnsi="新細明體" w:hint="eastAsia"/>
          <w:sz w:val="20"/>
          <w:szCs w:val="20"/>
        </w:rPr>
        <w:tab/>
        <w:t xml:space="preserve">$DETAIL_LIST 塞入 </w:t>
      </w:r>
      <w:r w:rsidRPr="00623FD7">
        <w:rPr>
          <w:rFonts w:ascii="新細明體" w:hAnsi="新細明體"/>
          <w:sz w:val="20"/>
          <w:szCs w:val="20"/>
        </w:rPr>
        <w:t xml:space="preserve"> 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$</w:t>
      </w:r>
      <w:r w:rsidR="00CB2E8E" w:rsidRPr="00623FD7">
        <w:rPr>
          <w:rFonts w:ascii="新細明體" w:hAnsi="新細明體" w:cs="Courier New"/>
          <w:kern w:val="0"/>
          <w:sz w:val="20"/>
          <w:szCs w:val="20"/>
        </w:rPr>
        <w:t>H</w:t>
      </w:r>
      <w:r w:rsidRPr="00623FD7">
        <w:rPr>
          <w:rFonts w:ascii="新細明體" w:hAnsi="新細明體" w:cs="Courier New"/>
          <w:kern w:val="0"/>
          <w:sz w:val="20"/>
          <w:szCs w:val="20"/>
        </w:rPr>
        <w:t>_NUM</w:t>
      </w:r>
    </w:p>
    <w:p w:rsidR="00C81B0B" w:rsidRPr="00623FD7" w:rsidRDefault="00C81B0B" w:rsidP="00C81B0B">
      <w:pPr>
        <w:numPr>
          <w:ilvl w:val="1"/>
          <w:numId w:val="39"/>
        </w:numPr>
        <w:spacing w:line="240" w:lineRule="atLeast"/>
        <w:rPr>
          <w:rFonts w:ascii="新細明體" w:hAnsi="新細明體" w:cs="Courier New" w:hint="eastAsia"/>
          <w:b/>
          <w:sz w:val="20"/>
          <w:szCs w:val="20"/>
        </w:rPr>
      </w:pPr>
      <w:r w:rsidRPr="00623FD7">
        <w:rPr>
          <w:rFonts w:ascii="新細明體" w:hAnsi="新細明體" w:cs="Courier New" w:hint="eastAsia"/>
          <w:b/>
          <w:sz w:val="20"/>
          <w:szCs w:val="20"/>
        </w:rPr>
        <w:t>如果</w:t>
      </w:r>
      <w:r w:rsidRPr="00623FD7">
        <w:rPr>
          <w:rFonts w:ascii="新細明體" w:hAnsi="新細明體" w:cs="Courier New"/>
          <w:kern w:val="0"/>
          <w:sz w:val="20"/>
          <w:szCs w:val="20"/>
        </w:rPr>
        <w:t>TYPE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類型 = C_</w:t>
      </w:r>
      <w:r w:rsidRPr="00623FD7">
        <w:rPr>
          <w:rFonts w:ascii="新細明體" w:hAnsi="新細明體" w:cs="Courier New"/>
          <w:kern w:val="0"/>
          <w:sz w:val="20"/>
          <w:szCs w:val="20"/>
        </w:rPr>
        <w:t>6</w:t>
      </w:r>
    </w:p>
    <w:p w:rsidR="00C81B0B" w:rsidRPr="00623FD7" w:rsidRDefault="00C81B0B" w:rsidP="00C81B0B">
      <w:pPr>
        <w:numPr>
          <w:ilvl w:val="2"/>
          <w:numId w:val="39"/>
        </w:num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Courier New" w:hint="eastAsia"/>
          <w:b/>
          <w:sz w:val="20"/>
          <w:szCs w:val="20"/>
        </w:rPr>
        <w:t>將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 xml:space="preserve">資料鍵值 依照 </w:t>
      </w:r>
      <w:r w:rsidRPr="00623FD7">
        <w:rPr>
          <w:rFonts w:ascii="新細明體" w:hAnsi="新細明體" w:cs="Courier New"/>
          <w:kern w:val="0"/>
          <w:sz w:val="20"/>
          <w:szCs w:val="20"/>
        </w:rPr>
        <w:t>‘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_</w:t>
      </w:r>
      <w:r w:rsidRPr="00623FD7">
        <w:rPr>
          <w:rFonts w:ascii="新細明體" w:hAnsi="新細明體" w:cs="Courier New"/>
          <w:kern w:val="0"/>
          <w:sz w:val="20"/>
          <w:szCs w:val="20"/>
        </w:rPr>
        <w:t>’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 xml:space="preserve"> 分解, 取出依序為 $</w:t>
      </w:r>
      <w:r w:rsidRPr="00623FD7">
        <w:rPr>
          <w:rFonts w:ascii="新細明體" w:hAnsi="新細明體" w:cs="Courier New"/>
          <w:kern w:val="0"/>
          <w:sz w:val="20"/>
          <w:szCs w:val="20"/>
        </w:rPr>
        <w:t>DATA_DATE, $</w:t>
      </w:r>
      <w:r w:rsidRPr="00623FD7">
        <w:rPr>
          <w:rFonts w:ascii="新細明體" w:hAnsi="新細明體"/>
          <w:sz w:val="20"/>
          <w:szCs w:val="20"/>
        </w:rPr>
        <w:t xml:space="preserve"> </w:t>
      </w:r>
      <w:r w:rsidRPr="00623FD7">
        <w:rPr>
          <w:rFonts w:ascii="新細明體" w:hAnsi="新細明體" w:cs="Courier New"/>
          <w:kern w:val="0"/>
          <w:sz w:val="20"/>
          <w:szCs w:val="20"/>
        </w:rPr>
        <w:t>STAT_TYPE, $CLAM_DIV_NO</w:t>
      </w:r>
    </w:p>
    <w:p w:rsidR="00C81B0B" w:rsidRPr="00623FD7" w:rsidRDefault="00C81B0B" w:rsidP="00C81B0B">
      <w:pPr>
        <w:numPr>
          <w:ilvl w:val="2"/>
          <w:numId w:val="39"/>
        </w:numPr>
        <w:spacing w:line="240" w:lineRule="atLeast"/>
        <w:rPr>
          <w:rFonts w:ascii="新細明體" w:hAnsi="新細明體" w:hint="eastAsia"/>
          <w:sz w:val="20"/>
          <w:szCs w:val="20"/>
        </w:rPr>
      </w:pPr>
      <w:r w:rsidRPr="00623FD7">
        <w:rPr>
          <w:rFonts w:ascii="新細明體" w:hAnsi="新細明體" w:hint="eastAsia"/>
          <w:sz w:val="20"/>
          <w:szCs w:val="20"/>
        </w:rPr>
        <w:t>1.6.1</w:t>
      </w:r>
      <w:r w:rsidRPr="00623FD7">
        <w:rPr>
          <w:rFonts w:ascii="新細明體" w:hAnsi="新細明體" w:hint="eastAsia"/>
          <w:sz w:val="20"/>
          <w:szCs w:val="20"/>
        </w:rPr>
        <w:tab/>
        <w:t>SET $DETAIL_LIST = 空的LIST</w:t>
      </w:r>
    </w:p>
    <w:p w:rsidR="00C81B0B" w:rsidRPr="00623FD7" w:rsidRDefault="00C81B0B" w:rsidP="00C81B0B">
      <w:pPr>
        <w:numPr>
          <w:ilvl w:val="2"/>
          <w:numId w:val="39"/>
        </w:numPr>
        <w:spacing w:line="240" w:lineRule="atLeast"/>
        <w:rPr>
          <w:rFonts w:ascii="新細明體" w:hAnsi="新細明體" w:hint="eastAsia"/>
          <w:sz w:val="20"/>
          <w:szCs w:val="20"/>
        </w:rPr>
      </w:pPr>
      <w:r w:rsidRPr="00623FD7">
        <w:rPr>
          <w:rFonts w:ascii="新細明體" w:hAnsi="新細明體" w:hint="eastAsia"/>
          <w:sz w:val="20"/>
          <w:szCs w:val="20"/>
        </w:rPr>
        <w:t>1.6.2</w:t>
      </w:r>
      <w:r w:rsidRPr="00623FD7">
        <w:rPr>
          <w:rFonts w:ascii="新細明體" w:hAnsi="新細明體" w:hint="eastAsia"/>
          <w:sz w:val="20"/>
          <w:szCs w:val="20"/>
        </w:rPr>
        <w:tab/>
        <w:t xml:space="preserve">$DETAIL_LIST 塞入  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$</w:t>
      </w:r>
      <w:r w:rsidRPr="00623FD7">
        <w:rPr>
          <w:rFonts w:ascii="新細明體" w:hAnsi="新細明體" w:cs="Courier New"/>
          <w:kern w:val="0"/>
          <w:sz w:val="20"/>
          <w:szCs w:val="20"/>
        </w:rPr>
        <w:t>DATA_DATE</w:t>
      </w:r>
    </w:p>
    <w:p w:rsidR="00C81B0B" w:rsidRPr="00623FD7" w:rsidRDefault="00C81B0B" w:rsidP="00C81B0B">
      <w:pPr>
        <w:numPr>
          <w:ilvl w:val="2"/>
          <w:numId w:val="39"/>
        </w:numPr>
        <w:spacing w:line="240" w:lineRule="atLeast"/>
        <w:rPr>
          <w:rFonts w:ascii="新細明體" w:hAnsi="新細明體" w:hint="eastAsia"/>
          <w:sz w:val="20"/>
          <w:szCs w:val="20"/>
        </w:rPr>
      </w:pPr>
      <w:r w:rsidRPr="00623FD7">
        <w:rPr>
          <w:rFonts w:ascii="新細明體" w:hAnsi="新細明體" w:hint="eastAsia"/>
          <w:sz w:val="20"/>
          <w:szCs w:val="20"/>
        </w:rPr>
        <w:t>1.6.3</w:t>
      </w:r>
      <w:r w:rsidRPr="00623FD7">
        <w:rPr>
          <w:rFonts w:ascii="新細明體" w:hAnsi="新細明體" w:hint="eastAsia"/>
          <w:sz w:val="20"/>
          <w:szCs w:val="20"/>
        </w:rPr>
        <w:tab/>
        <w:t xml:space="preserve">$DETAIL_LIST 塞入 </w:t>
      </w:r>
      <w:r w:rsidRPr="00623FD7">
        <w:rPr>
          <w:rFonts w:ascii="新細明體" w:hAnsi="新細明體"/>
          <w:sz w:val="20"/>
          <w:szCs w:val="20"/>
        </w:rPr>
        <w:t xml:space="preserve"> </w:t>
      </w:r>
      <w:r w:rsidRPr="00623FD7">
        <w:rPr>
          <w:rFonts w:ascii="新細明體" w:hAnsi="新細明體" w:cs="Courier New"/>
          <w:kern w:val="0"/>
          <w:sz w:val="20"/>
          <w:szCs w:val="20"/>
        </w:rPr>
        <w:t>$</w:t>
      </w:r>
      <w:r w:rsidRPr="00623FD7">
        <w:rPr>
          <w:rFonts w:ascii="新細明體" w:hAnsi="新細明體"/>
          <w:sz w:val="20"/>
          <w:szCs w:val="20"/>
        </w:rPr>
        <w:t xml:space="preserve"> </w:t>
      </w:r>
      <w:r w:rsidRPr="00623FD7">
        <w:rPr>
          <w:rFonts w:ascii="新細明體" w:hAnsi="新細明體" w:cs="Courier New"/>
          <w:kern w:val="0"/>
          <w:sz w:val="20"/>
          <w:szCs w:val="20"/>
        </w:rPr>
        <w:t>STAT_TYPE</w:t>
      </w:r>
    </w:p>
    <w:p w:rsidR="00C81B0B" w:rsidRPr="00623FD7" w:rsidRDefault="00C81B0B" w:rsidP="00C81B0B">
      <w:pPr>
        <w:numPr>
          <w:ilvl w:val="2"/>
          <w:numId w:val="39"/>
        </w:numPr>
        <w:spacing w:line="240" w:lineRule="atLeast"/>
        <w:rPr>
          <w:rFonts w:ascii="新細明體" w:hAnsi="新細明體" w:hint="eastAsia"/>
          <w:sz w:val="20"/>
          <w:szCs w:val="20"/>
        </w:rPr>
      </w:pPr>
      <w:r w:rsidRPr="00623FD7">
        <w:rPr>
          <w:rFonts w:ascii="新細明體" w:hAnsi="新細明體" w:hint="eastAsia"/>
          <w:sz w:val="20"/>
          <w:szCs w:val="20"/>
        </w:rPr>
        <w:t>1.6.5</w:t>
      </w:r>
      <w:r w:rsidRPr="00623FD7">
        <w:rPr>
          <w:rFonts w:ascii="新細明體" w:hAnsi="新細明體" w:hint="eastAsia"/>
          <w:sz w:val="20"/>
          <w:szCs w:val="20"/>
        </w:rPr>
        <w:tab/>
        <w:t>$DETAIL_LIST 塞入 ‘</w:t>
      </w:r>
      <w:r w:rsidRPr="00623FD7">
        <w:rPr>
          <w:rFonts w:ascii="新細明體" w:hAnsi="新細明體" w:cs="Courier New"/>
          <w:kern w:val="0"/>
          <w:sz w:val="20"/>
          <w:szCs w:val="20"/>
        </w:rPr>
        <w:t>$</w:t>
      </w:r>
      <w:r w:rsidRPr="00623FD7">
        <w:rPr>
          <w:rFonts w:ascii="新細明體" w:hAnsi="新細明體"/>
          <w:sz w:val="20"/>
          <w:szCs w:val="20"/>
        </w:rPr>
        <w:t xml:space="preserve"> </w:t>
      </w:r>
      <w:r w:rsidRPr="00623FD7">
        <w:rPr>
          <w:rFonts w:ascii="新細明體" w:hAnsi="新細明體" w:cs="Courier New"/>
          <w:kern w:val="0"/>
          <w:sz w:val="20"/>
          <w:szCs w:val="20"/>
        </w:rPr>
        <w:t>CLAM_DIV_NO</w:t>
      </w:r>
    </w:p>
    <w:p w:rsidR="00C81B0B" w:rsidRPr="00623FD7" w:rsidRDefault="00C81B0B" w:rsidP="00C81B0B">
      <w:pPr>
        <w:numPr>
          <w:ilvl w:val="2"/>
          <w:numId w:val="39"/>
        </w:numPr>
        <w:spacing w:line="240" w:lineRule="atLeast"/>
        <w:rPr>
          <w:rFonts w:ascii="新細明體" w:hAnsi="新細明體"/>
          <w:sz w:val="20"/>
          <w:szCs w:val="20"/>
        </w:rPr>
      </w:pPr>
      <w:r w:rsidRPr="00623FD7">
        <w:rPr>
          <w:rFonts w:ascii="新細明體" w:hAnsi="新細明體" w:hint="eastAsia"/>
          <w:sz w:val="20"/>
          <w:szCs w:val="20"/>
        </w:rPr>
        <w:t>1.6.8</w:t>
      </w:r>
      <w:r w:rsidRPr="00623FD7">
        <w:rPr>
          <w:rFonts w:ascii="新細明體" w:hAnsi="新細明體" w:hint="eastAsia"/>
          <w:sz w:val="20"/>
          <w:szCs w:val="20"/>
        </w:rPr>
        <w:tab/>
        <w:t xml:space="preserve">$DETAIL_LIST 塞入 </w:t>
      </w:r>
      <w:r w:rsidRPr="00623FD7">
        <w:rPr>
          <w:rFonts w:ascii="新細明體" w:hAnsi="新細明體"/>
          <w:sz w:val="20"/>
          <w:szCs w:val="20"/>
        </w:rPr>
        <w:t xml:space="preserve"> </w:t>
      </w:r>
      <w:r w:rsidRPr="00623FD7">
        <w:rPr>
          <w:rFonts w:ascii="新細明體" w:hAnsi="新細明體" w:cs="Courier New" w:hint="eastAsia"/>
          <w:kern w:val="0"/>
          <w:sz w:val="20"/>
          <w:szCs w:val="20"/>
        </w:rPr>
        <w:t>NUM_DATA數字資料</w:t>
      </w:r>
    </w:p>
    <w:p w:rsidR="00C81B0B" w:rsidRPr="00623FD7" w:rsidRDefault="00C81B0B" w:rsidP="00C81B0B">
      <w:pPr>
        <w:numPr>
          <w:ilvl w:val="2"/>
          <w:numId w:val="39"/>
        </w:numPr>
        <w:spacing w:line="240" w:lineRule="atLeast"/>
        <w:rPr>
          <w:rFonts w:ascii="新細明體" w:hAnsi="新細明體"/>
          <w:sz w:val="20"/>
          <w:szCs w:val="20"/>
        </w:rPr>
      </w:pPr>
      <w:r w:rsidRPr="00623FD7">
        <w:rPr>
          <w:rFonts w:ascii="新細明體" w:hAnsi="新細明體" w:cs="Courier New" w:hint="eastAsia"/>
          <w:kern w:val="0"/>
          <w:sz w:val="20"/>
          <w:szCs w:val="20"/>
        </w:rPr>
        <w:t>CHK_LIST迴歸明細</w:t>
      </w:r>
      <w:r w:rsidRPr="00623FD7">
        <w:rPr>
          <w:rFonts w:ascii="新細明體" w:hAnsi="新細明體" w:hint="eastAsia"/>
          <w:sz w:val="20"/>
          <w:szCs w:val="20"/>
        </w:rPr>
        <w:t xml:space="preserve"> 塞入 $DETAIL_LIST</w:t>
      </w:r>
      <w:r w:rsidRPr="00623FD7">
        <w:rPr>
          <w:rFonts w:ascii="新細明體" w:hAnsi="新細明體"/>
          <w:sz w:val="20"/>
          <w:szCs w:val="20"/>
        </w:rPr>
        <w:tab/>
      </w:r>
    </w:p>
    <w:p w:rsidR="00C81B0B" w:rsidRPr="00623FD7" w:rsidRDefault="00C81B0B" w:rsidP="00C81B0B">
      <w:pPr>
        <w:numPr>
          <w:ilvl w:val="0"/>
          <w:numId w:val="39"/>
        </w:numPr>
        <w:spacing w:line="240" w:lineRule="atLeast"/>
        <w:rPr>
          <w:rFonts w:ascii="新細明體" w:hAnsi="新細明體" w:hint="eastAsia"/>
          <w:sz w:val="20"/>
          <w:szCs w:val="20"/>
        </w:rPr>
      </w:pPr>
      <w:r w:rsidRPr="00623FD7">
        <w:rPr>
          <w:rFonts w:ascii="新細明體" w:hAnsi="新細明體" w:hint="eastAsia"/>
          <w:sz w:val="20"/>
          <w:szCs w:val="20"/>
        </w:rPr>
        <w:t>RETURN</w:t>
      </w:r>
    </w:p>
    <w:p w:rsidR="005343AD" w:rsidRPr="00623FD7" w:rsidRDefault="00C81B0B" w:rsidP="00C81B0B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/>
          <w:sz w:val="20"/>
          <w:szCs w:val="20"/>
        </w:rPr>
        <w:br w:type="page"/>
      </w:r>
    </w:p>
    <w:p w:rsidR="005343AD" w:rsidRPr="00623FD7" w:rsidRDefault="005343AD" w:rsidP="00963BA2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Courier New" w:hint="eastAsia"/>
          <w:b/>
          <w:sz w:val="20"/>
          <w:szCs w:val="20"/>
        </w:rPr>
        <w:t>[參考SQL1]</w:t>
      </w:r>
    </w:p>
    <w:p w:rsidR="005343AD" w:rsidRPr="00623FD7" w:rsidRDefault="005343AD" w:rsidP="005343A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Courier New"/>
          <w:b/>
          <w:sz w:val="20"/>
          <w:szCs w:val="20"/>
        </w:rPr>
        <w:t xml:space="preserve">SELECT * </w:t>
      </w:r>
    </w:p>
    <w:p w:rsidR="005343AD" w:rsidRPr="00623FD7" w:rsidRDefault="005343AD" w:rsidP="005343A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Courier New"/>
          <w:b/>
          <w:sz w:val="20"/>
          <w:szCs w:val="20"/>
        </w:rPr>
        <w:t>FROM DBGD.DTGDC009 GDC9</w:t>
      </w:r>
    </w:p>
    <w:p w:rsidR="005343AD" w:rsidRPr="00623FD7" w:rsidRDefault="005343AD" w:rsidP="005343A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Courier New"/>
          <w:b/>
          <w:sz w:val="20"/>
          <w:szCs w:val="20"/>
        </w:rPr>
        <w:t>WHERE GDC9.DATA_DATE BETWEEN ':DATA_DATE_STR' AND ':DATA_DATE_END'</w:t>
      </w:r>
    </w:p>
    <w:p w:rsidR="005343AD" w:rsidRPr="00623FD7" w:rsidRDefault="008C0E6F" w:rsidP="005343A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Courier New" w:hint="eastAsia"/>
          <w:b/>
          <w:sz w:val="20"/>
          <w:szCs w:val="20"/>
        </w:rPr>
        <w:t xml:space="preserve">[ </w:t>
      </w:r>
      <w:r w:rsidR="005343AD" w:rsidRPr="00623FD7">
        <w:rPr>
          <w:rFonts w:ascii="新細明體" w:hAnsi="新細明體" w:cs="Courier New"/>
          <w:b/>
          <w:sz w:val="20"/>
          <w:szCs w:val="20"/>
        </w:rPr>
        <w:t>AND GDC9.STAT_TYPE = ':STAT_TYPE'</w:t>
      </w:r>
      <w:r w:rsidRPr="00623FD7">
        <w:rPr>
          <w:rFonts w:ascii="新細明體" w:hAnsi="新細明體" w:cs="Courier New" w:hint="eastAsia"/>
          <w:b/>
          <w:sz w:val="20"/>
          <w:szCs w:val="20"/>
        </w:rPr>
        <w:t xml:space="preserve"> ]</w:t>
      </w:r>
    </w:p>
    <w:p w:rsidR="005343AD" w:rsidRPr="00623FD7" w:rsidRDefault="008C0E6F" w:rsidP="005343A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Courier New" w:hint="eastAsia"/>
          <w:b/>
          <w:sz w:val="20"/>
          <w:szCs w:val="20"/>
        </w:rPr>
        <w:t xml:space="preserve">[ </w:t>
      </w:r>
      <w:r w:rsidR="005343AD" w:rsidRPr="00623FD7">
        <w:rPr>
          <w:rFonts w:ascii="新細明體" w:hAnsi="新細明體" w:cs="Courier New"/>
          <w:b/>
          <w:sz w:val="20"/>
          <w:szCs w:val="20"/>
        </w:rPr>
        <w:t>AND GDC9.SYS_NO = ':SYS_NO'</w:t>
      </w:r>
      <w:r w:rsidRPr="00623FD7">
        <w:rPr>
          <w:rFonts w:ascii="新細明體" w:hAnsi="新細明體" w:cs="Courier New" w:hint="eastAsia"/>
          <w:b/>
          <w:sz w:val="20"/>
          <w:szCs w:val="20"/>
        </w:rPr>
        <w:t xml:space="preserve"> ]</w:t>
      </w:r>
    </w:p>
    <w:p w:rsidR="005343AD" w:rsidRPr="00623FD7" w:rsidRDefault="005343AD" w:rsidP="005343A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Courier New"/>
          <w:b/>
          <w:sz w:val="20"/>
          <w:szCs w:val="20"/>
        </w:rPr>
        <w:t>[ AND GDC9.CLAM_DIV_NO = ':CLAM_DIV_NO' ]</w:t>
      </w:r>
    </w:p>
    <w:p w:rsidR="005343AD" w:rsidRPr="00623FD7" w:rsidRDefault="005343AD" w:rsidP="005343A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Courier New"/>
          <w:b/>
          <w:sz w:val="20"/>
          <w:szCs w:val="20"/>
        </w:rPr>
        <w:t>WITH UR</w:t>
      </w:r>
    </w:p>
    <w:p w:rsidR="00286F83" w:rsidRPr="00623FD7" w:rsidRDefault="00286F83" w:rsidP="005343A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286F83" w:rsidRPr="00623FD7" w:rsidRDefault="00996376" w:rsidP="005343AD">
      <w:pPr>
        <w:spacing w:line="240" w:lineRule="atLeast"/>
        <w:rPr>
          <w:rFonts w:ascii="新細明體" w:hAnsi="新細明體" w:cs="Courier New"/>
          <w:b/>
          <w:strike/>
          <w:sz w:val="20"/>
          <w:szCs w:val="20"/>
        </w:rPr>
      </w:pPr>
      <w:r w:rsidRPr="00623FD7">
        <w:rPr>
          <w:rFonts w:ascii="新細明體" w:hAnsi="新細明體" w:cs="Courier New" w:hint="eastAsia"/>
          <w:b/>
          <w:strike/>
          <w:sz w:val="20"/>
          <w:szCs w:val="20"/>
        </w:rPr>
        <w:t>[參考SQL2]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>WITH A_DATA AS (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SELECT DATA_DATE, STAT_TYPE, SYS_NO, CLAM_DIV_NO, CNT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FROM DBGD.DTGDC009 GDC9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WHERE GDC9.DATA_DATE BETWEEN ':DATA_DATE_STR' AND ':DATA_DATE_END'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[ AND GDC9.STAT_TYPE = ':STAT_TYPE' ]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 AND GDC9.SYS_NO = 'A' 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[ AND GDC9.CLAM_DIV_NO = ':CLAM_DIV_NO' ]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>),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>0_DATA AS (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SELECT DATA_DATE, STAT_TYPE, SYS_NO, CLAM_DIV_NO, CNT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FROM DBGD.DTGDC009 GDC9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WHERE GDC9.DATA_DATE BETWEEN ':DATA_DATE_STR' AND ':DATA_DATE_END'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[ AND GDC9.STAT_TYPE = ':STAT_TYPE' ]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AND GDC9.SYS_NO = '0'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[ AND GDC9.CLAM_DIV_NO = ':CLAM_DIV_NO' ]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>),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>G_DATA AS (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SELECT DATA_DATE, STAT_TYPE, SYS_NO, CLAM_DIV_NO, CNT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FROM DBGD.DTGDC009 GDC9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WHERE GDC9.DATA_DATE BETWEEN ':DATA_DATE_STR' AND ':DATA_DATE_END'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[ AND GDC9.STAT_TYPE = ':STAT_TYPE' ]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AND GDC9.SYS_NO = 'G'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[ AND GDC9.CLAM_DIV_NO = ':CLAM_DIV_NO' ]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>),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>H_DATA AS (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SELECT DATA_DATE, STAT_TYPE, SYS_NO, CLAM_DIV_NO, CNT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FROM DBGD.DTGDC009 GDC9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WHERE GDC9.DATA_DATE BETWEEN ':DATA_DATE_STR' AND ':DATA_DATE_END'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[ AND GDC9.STAT_TYPE = ':STAT_TYPE' ]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AND GDC9.SYS_NO = 'H'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[ AND GDC9.CLAM_DIV_NO = ':CLAM_DIV_NO' ]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>)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SELECT 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A_DATA.DATA_DATE, 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A_DATA.STAT_TYPE, 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A_DATA.CLAM_DIV_NO, 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A_DATA.CNT A_CNT, 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>VALUE(0_DATA.CNT,</w:t>
      </w:r>
      <w:r w:rsidRPr="00623FD7">
        <w:rPr>
          <w:rFonts w:ascii="新細明體" w:hAnsi="新細明體" w:cs="Courier New"/>
          <w:b/>
          <w:bCs/>
          <w:strike/>
          <w:kern w:val="0"/>
          <w:sz w:val="20"/>
          <w:szCs w:val="20"/>
        </w:rPr>
        <w:t>0</w:t>
      </w: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) 0_CNT, 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>VALUE(G_DATA.CNT,</w:t>
      </w:r>
      <w:r w:rsidRPr="00623FD7">
        <w:rPr>
          <w:rFonts w:ascii="新細明體" w:hAnsi="新細明體" w:cs="Courier New"/>
          <w:b/>
          <w:bCs/>
          <w:strike/>
          <w:kern w:val="0"/>
          <w:sz w:val="20"/>
          <w:szCs w:val="20"/>
        </w:rPr>
        <w:t>0</w:t>
      </w: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) G_CNT, 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>VALUE(H_DATA.CNT,</w:t>
      </w:r>
      <w:r w:rsidRPr="00623FD7">
        <w:rPr>
          <w:rFonts w:ascii="新細明體" w:hAnsi="新細明體" w:cs="Courier New"/>
          <w:b/>
          <w:bCs/>
          <w:strike/>
          <w:kern w:val="0"/>
          <w:sz w:val="20"/>
          <w:szCs w:val="20"/>
        </w:rPr>
        <w:t>0</w:t>
      </w: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>) H_CNT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>FROM A_DATA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>LEFT JOIN 0_DATA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ON A_DATA.DATA_DATE = 0_DATA.DATA_DATE AND  A_DATA.STAT_TYPE = 0_DATA.STAT_TYPE AND A_DATA.CLAM_DIV_NO = 0_DATA.CLAM_DIV_NO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>LEFT JOIN G_DATA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ON A_DATA.DATA_DATE = G_DATA.DATA_DATE AND  A_DATA.STAT_TYPE = G_DATA.STAT_TYPE AND A_DATA.CLAM_DIV_NO = G_DATA.CLAM_DIV_NO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>LEFT JOIN H_DATA</w:t>
      </w:r>
    </w:p>
    <w:p w:rsidR="0019589E" w:rsidRPr="00623FD7" w:rsidRDefault="0019589E" w:rsidP="0019589E">
      <w:pPr>
        <w:autoSpaceDE w:val="0"/>
        <w:autoSpaceDN w:val="0"/>
        <w:adjustRightInd w:val="0"/>
        <w:rPr>
          <w:rFonts w:ascii="新細明體" w:hAnsi="新細明體" w:cs="Courier New"/>
          <w:strike/>
          <w:kern w:val="0"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 xml:space="preserve">  ON A_DATA.DATA_DATE = H_DATA.DATA_DATE AND  A_DATA.STAT_TYPE = H_DATA.STAT_TYPE AND A_DATA.CLAM_DIV_NO = H_DATA.CLAM_DIV_NO</w:t>
      </w:r>
    </w:p>
    <w:p w:rsidR="0019589E" w:rsidRPr="00623FD7" w:rsidRDefault="0019589E" w:rsidP="0019589E">
      <w:pPr>
        <w:spacing w:line="240" w:lineRule="atLeast"/>
        <w:rPr>
          <w:rFonts w:ascii="新細明體" w:hAnsi="新細明體" w:cs="Courier New"/>
          <w:b/>
          <w:strike/>
          <w:sz w:val="20"/>
          <w:szCs w:val="20"/>
        </w:rPr>
      </w:pPr>
      <w:r w:rsidRPr="00623FD7">
        <w:rPr>
          <w:rFonts w:ascii="新細明體" w:hAnsi="新細明體" w:cs="Courier New"/>
          <w:strike/>
          <w:kern w:val="0"/>
          <w:sz w:val="20"/>
          <w:szCs w:val="20"/>
        </w:rPr>
        <w:t>WITH UR</w:t>
      </w:r>
    </w:p>
    <w:sectPr w:rsidR="0019589E" w:rsidRPr="00623FD7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A75" w:rsidRDefault="00A03A75">
      <w:r>
        <w:separator/>
      </w:r>
    </w:p>
  </w:endnote>
  <w:endnote w:type="continuationSeparator" w:id="0">
    <w:p w:rsidR="00A03A75" w:rsidRDefault="00A0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50D24">
      <w:rPr>
        <w:rStyle w:val="a6"/>
        <w:noProof/>
      </w:rPr>
      <w:t>2</w: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A75" w:rsidRDefault="00A03A75">
      <w:r>
        <w:separator/>
      </w:r>
    </w:p>
  </w:footnote>
  <w:footnote w:type="continuationSeparator" w:id="0">
    <w:p w:rsidR="00A03A75" w:rsidRDefault="00A03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87213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85F2BD6"/>
    <w:multiLevelType w:val="hybridMultilevel"/>
    <w:tmpl w:val="3280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7616418"/>
    <w:multiLevelType w:val="hybridMultilevel"/>
    <w:tmpl w:val="08060C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F756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5" w15:restartNumberingAfterBreak="0">
    <w:nsid w:val="31205FA1"/>
    <w:multiLevelType w:val="hybridMultilevel"/>
    <w:tmpl w:val="B6C8A6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0D6229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59D0944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9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ADA0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B6F5B53"/>
    <w:multiLevelType w:val="hybridMultilevel"/>
    <w:tmpl w:val="B6C8A6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5C9039E3"/>
    <w:multiLevelType w:val="hybridMultilevel"/>
    <w:tmpl w:val="3280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44865FF"/>
    <w:multiLevelType w:val="hybridMultilevel"/>
    <w:tmpl w:val="EB4A1DD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8"/>
  </w:num>
  <w:num w:numId="3">
    <w:abstractNumId w:val="2"/>
  </w:num>
  <w:num w:numId="4">
    <w:abstractNumId w:val="36"/>
  </w:num>
  <w:num w:numId="5">
    <w:abstractNumId w:val="18"/>
  </w:num>
  <w:num w:numId="6">
    <w:abstractNumId w:val="24"/>
  </w:num>
  <w:num w:numId="7">
    <w:abstractNumId w:val="37"/>
  </w:num>
  <w:num w:numId="8">
    <w:abstractNumId w:val="39"/>
  </w:num>
  <w:num w:numId="9">
    <w:abstractNumId w:val="3"/>
  </w:num>
  <w:num w:numId="10">
    <w:abstractNumId w:val="20"/>
  </w:num>
  <w:num w:numId="11">
    <w:abstractNumId w:val="5"/>
  </w:num>
  <w:num w:numId="12">
    <w:abstractNumId w:val="14"/>
  </w:num>
  <w:num w:numId="13">
    <w:abstractNumId w:val="23"/>
  </w:num>
  <w:num w:numId="14">
    <w:abstractNumId w:val="34"/>
  </w:num>
  <w:num w:numId="15">
    <w:abstractNumId w:val="29"/>
  </w:num>
  <w:num w:numId="16">
    <w:abstractNumId w:val="7"/>
  </w:num>
  <w:num w:numId="17">
    <w:abstractNumId w:val="25"/>
  </w:num>
  <w:num w:numId="18">
    <w:abstractNumId w:val="30"/>
  </w:num>
  <w:num w:numId="19">
    <w:abstractNumId w:val="27"/>
  </w:num>
  <w:num w:numId="20">
    <w:abstractNumId w:val="0"/>
  </w:num>
  <w:num w:numId="21">
    <w:abstractNumId w:val="19"/>
  </w:num>
  <w:num w:numId="22">
    <w:abstractNumId w:val="8"/>
  </w:num>
  <w:num w:numId="23">
    <w:abstractNumId w:val="10"/>
  </w:num>
  <w:num w:numId="24">
    <w:abstractNumId w:val="33"/>
  </w:num>
  <w:num w:numId="25">
    <w:abstractNumId w:val="31"/>
  </w:num>
  <w:num w:numId="26">
    <w:abstractNumId w:val="26"/>
  </w:num>
  <w:num w:numId="27">
    <w:abstractNumId w:val="22"/>
  </w:num>
  <w:num w:numId="28">
    <w:abstractNumId w:val="6"/>
  </w:num>
  <w:num w:numId="29">
    <w:abstractNumId w:val="40"/>
  </w:num>
  <w:num w:numId="30">
    <w:abstractNumId w:val="38"/>
  </w:num>
  <w:num w:numId="31">
    <w:abstractNumId w:val="41"/>
  </w:num>
  <w:num w:numId="32">
    <w:abstractNumId w:val="12"/>
  </w:num>
  <w:num w:numId="33">
    <w:abstractNumId w:val="9"/>
  </w:num>
  <w:num w:numId="34">
    <w:abstractNumId w:val="32"/>
  </w:num>
  <w:num w:numId="35">
    <w:abstractNumId w:val="21"/>
  </w:num>
  <w:num w:numId="36">
    <w:abstractNumId w:val="11"/>
  </w:num>
  <w:num w:numId="37">
    <w:abstractNumId w:val="1"/>
  </w:num>
  <w:num w:numId="38">
    <w:abstractNumId w:val="35"/>
  </w:num>
  <w:num w:numId="39">
    <w:abstractNumId w:val="13"/>
  </w:num>
  <w:num w:numId="40">
    <w:abstractNumId w:val="16"/>
  </w:num>
  <w:num w:numId="41">
    <w:abstractNumId w:val="17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414CF"/>
    <w:rsid w:val="000540D6"/>
    <w:rsid w:val="00057785"/>
    <w:rsid w:val="00062328"/>
    <w:rsid w:val="000676D8"/>
    <w:rsid w:val="00073519"/>
    <w:rsid w:val="00076FBA"/>
    <w:rsid w:val="000800FF"/>
    <w:rsid w:val="000867E2"/>
    <w:rsid w:val="00086E90"/>
    <w:rsid w:val="00092B65"/>
    <w:rsid w:val="000943F5"/>
    <w:rsid w:val="000A7C4F"/>
    <w:rsid w:val="000B2301"/>
    <w:rsid w:val="000C77A3"/>
    <w:rsid w:val="000D1099"/>
    <w:rsid w:val="000D2D7F"/>
    <w:rsid w:val="000D3892"/>
    <w:rsid w:val="000E5F19"/>
    <w:rsid w:val="000F76DA"/>
    <w:rsid w:val="0010591F"/>
    <w:rsid w:val="00123F2B"/>
    <w:rsid w:val="001249B7"/>
    <w:rsid w:val="00125BA0"/>
    <w:rsid w:val="00127011"/>
    <w:rsid w:val="00156A28"/>
    <w:rsid w:val="0015744E"/>
    <w:rsid w:val="001606A7"/>
    <w:rsid w:val="00170B12"/>
    <w:rsid w:val="001724C1"/>
    <w:rsid w:val="001778A7"/>
    <w:rsid w:val="00177E3F"/>
    <w:rsid w:val="00185767"/>
    <w:rsid w:val="00187B05"/>
    <w:rsid w:val="00190DF8"/>
    <w:rsid w:val="00194232"/>
    <w:rsid w:val="0019589E"/>
    <w:rsid w:val="001A05D7"/>
    <w:rsid w:val="001A4840"/>
    <w:rsid w:val="001A4E37"/>
    <w:rsid w:val="001B2A98"/>
    <w:rsid w:val="001B7580"/>
    <w:rsid w:val="001C2657"/>
    <w:rsid w:val="001C6A12"/>
    <w:rsid w:val="001D25AB"/>
    <w:rsid w:val="001D4AF8"/>
    <w:rsid w:val="001E3A7D"/>
    <w:rsid w:val="001E578F"/>
    <w:rsid w:val="001E6E8F"/>
    <w:rsid w:val="001F0357"/>
    <w:rsid w:val="001F27AB"/>
    <w:rsid w:val="0020512E"/>
    <w:rsid w:val="002165CF"/>
    <w:rsid w:val="002203D1"/>
    <w:rsid w:val="002225FA"/>
    <w:rsid w:val="00232ED1"/>
    <w:rsid w:val="00234D7F"/>
    <w:rsid w:val="00252278"/>
    <w:rsid w:val="00263AA7"/>
    <w:rsid w:val="0027209C"/>
    <w:rsid w:val="00283D35"/>
    <w:rsid w:val="00284A64"/>
    <w:rsid w:val="00286F83"/>
    <w:rsid w:val="00287ABA"/>
    <w:rsid w:val="002A35C8"/>
    <w:rsid w:val="002B0AB6"/>
    <w:rsid w:val="002B37CA"/>
    <w:rsid w:val="002B381A"/>
    <w:rsid w:val="002B5919"/>
    <w:rsid w:val="002C47D9"/>
    <w:rsid w:val="002C54AA"/>
    <w:rsid w:val="002C6295"/>
    <w:rsid w:val="002E0D1D"/>
    <w:rsid w:val="002F61B6"/>
    <w:rsid w:val="00315B79"/>
    <w:rsid w:val="0031642E"/>
    <w:rsid w:val="00322482"/>
    <w:rsid w:val="00323FB8"/>
    <w:rsid w:val="0032607E"/>
    <w:rsid w:val="003314AB"/>
    <w:rsid w:val="003354D9"/>
    <w:rsid w:val="00335DF5"/>
    <w:rsid w:val="00353371"/>
    <w:rsid w:val="003572AC"/>
    <w:rsid w:val="00361E98"/>
    <w:rsid w:val="003646BE"/>
    <w:rsid w:val="00364751"/>
    <w:rsid w:val="00374521"/>
    <w:rsid w:val="003763F5"/>
    <w:rsid w:val="003769F8"/>
    <w:rsid w:val="00386C3A"/>
    <w:rsid w:val="00391DF0"/>
    <w:rsid w:val="003A4765"/>
    <w:rsid w:val="003A7CBC"/>
    <w:rsid w:val="003B6BF5"/>
    <w:rsid w:val="003B7861"/>
    <w:rsid w:val="003D17CE"/>
    <w:rsid w:val="003D6F23"/>
    <w:rsid w:val="003E3722"/>
    <w:rsid w:val="003E42E3"/>
    <w:rsid w:val="003F095C"/>
    <w:rsid w:val="003F4398"/>
    <w:rsid w:val="003F795D"/>
    <w:rsid w:val="00403547"/>
    <w:rsid w:val="00404DF0"/>
    <w:rsid w:val="00413605"/>
    <w:rsid w:val="00417064"/>
    <w:rsid w:val="00417A9E"/>
    <w:rsid w:val="00421442"/>
    <w:rsid w:val="0043482C"/>
    <w:rsid w:val="0044335B"/>
    <w:rsid w:val="004434FA"/>
    <w:rsid w:val="00443676"/>
    <w:rsid w:val="00450F8B"/>
    <w:rsid w:val="004511F9"/>
    <w:rsid w:val="00453938"/>
    <w:rsid w:val="004539EE"/>
    <w:rsid w:val="0045427C"/>
    <w:rsid w:val="004554B2"/>
    <w:rsid w:val="00467856"/>
    <w:rsid w:val="00467DFD"/>
    <w:rsid w:val="00483F12"/>
    <w:rsid w:val="0049190A"/>
    <w:rsid w:val="004A5FC4"/>
    <w:rsid w:val="004B08CA"/>
    <w:rsid w:val="004C2FEB"/>
    <w:rsid w:val="004C5056"/>
    <w:rsid w:val="004D03CC"/>
    <w:rsid w:val="004D5DB7"/>
    <w:rsid w:val="004E4E85"/>
    <w:rsid w:val="004F662B"/>
    <w:rsid w:val="00510A30"/>
    <w:rsid w:val="00513347"/>
    <w:rsid w:val="005145E2"/>
    <w:rsid w:val="00531E06"/>
    <w:rsid w:val="005343AD"/>
    <w:rsid w:val="00535F08"/>
    <w:rsid w:val="00537241"/>
    <w:rsid w:val="00550D33"/>
    <w:rsid w:val="00550F55"/>
    <w:rsid w:val="005558D1"/>
    <w:rsid w:val="00557443"/>
    <w:rsid w:val="00573BA2"/>
    <w:rsid w:val="00575B37"/>
    <w:rsid w:val="005811C0"/>
    <w:rsid w:val="005840B8"/>
    <w:rsid w:val="00584A7D"/>
    <w:rsid w:val="00591BB0"/>
    <w:rsid w:val="00594FE4"/>
    <w:rsid w:val="005C0402"/>
    <w:rsid w:val="005C6791"/>
    <w:rsid w:val="005C7094"/>
    <w:rsid w:val="005D4CF1"/>
    <w:rsid w:val="005D5653"/>
    <w:rsid w:val="005E15F2"/>
    <w:rsid w:val="005E3957"/>
    <w:rsid w:val="005F1372"/>
    <w:rsid w:val="005F208D"/>
    <w:rsid w:val="005F55E9"/>
    <w:rsid w:val="005F5C21"/>
    <w:rsid w:val="00603130"/>
    <w:rsid w:val="0061616E"/>
    <w:rsid w:val="00623FD7"/>
    <w:rsid w:val="00624DD8"/>
    <w:rsid w:val="006255A3"/>
    <w:rsid w:val="00625F99"/>
    <w:rsid w:val="00627AB2"/>
    <w:rsid w:val="006370B1"/>
    <w:rsid w:val="00640B0C"/>
    <w:rsid w:val="00655B5F"/>
    <w:rsid w:val="00665BDA"/>
    <w:rsid w:val="006709E2"/>
    <w:rsid w:val="00675E5B"/>
    <w:rsid w:val="006856F7"/>
    <w:rsid w:val="006875F0"/>
    <w:rsid w:val="00691786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4AC2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42EBA"/>
    <w:rsid w:val="00752001"/>
    <w:rsid w:val="0075297D"/>
    <w:rsid w:val="00764C15"/>
    <w:rsid w:val="00765834"/>
    <w:rsid w:val="00766299"/>
    <w:rsid w:val="00770182"/>
    <w:rsid w:val="00771BE3"/>
    <w:rsid w:val="00787C6C"/>
    <w:rsid w:val="00790F0E"/>
    <w:rsid w:val="0079246B"/>
    <w:rsid w:val="00792728"/>
    <w:rsid w:val="00796439"/>
    <w:rsid w:val="007A490A"/>
    <w:rsid w:val="007B0AC4"/>
    <w:rsid w:val="007B0CDF"/>
    <w:rsid w:val="007B4376"/>
    <w:rsid w:val="007B75AF"/>
    <w:rsid w:val="007C3356"/>
    <w:rsid w:val="007C48A2"/>
    <w:rsid w:val="007F1037"/>
    <w:rsid w:val="007F29CE"/>
    <w:rsid w:val="007F4BA8"/>
    <w:rsid w:val="007F7D33"/>
    <w:rsid w:val="00817A0D"/>
    <w:rsid w:val="008266BB"/>
    <w:rsid w:val="00835FC8"/>
    <w:rsid w:val="008431AA"/>
    <w:rsid w:val="008503E7"/>
    <w:rsid w:val="008661FF"/>
    <w:rsid w:val="008747CD"/>
    <w:rsid w:val="008749B9"/>
    <w:rsid w:val="00875CDA"/>
    <w:rsid w:val="00892512"/>
    <w:rsid w:val="008A5D36"/>
    <w:rsid w:val="008A7E85"/>
    <w:rsid w:val="008B1784"/>
    <w:rsid w:val="008B5188"/>
    <w:rsid w:val="008B695C"/>
    <w:rsid w:val="008C0E51"/>
    <w:rsid w:val="008C0E6F"/>
    <w:rsid w:val="008C3A84"/>
    <w:rsid w:val="008C3D93"/>
    <w:rsid w:val="008E0BE8"/>
    <w:rsid w:val="008E119A"/>
    <w:rsid w:val="008E2A2C"/>
    <w:rsid w:val="008F4678"/>
    <w:rsid w:val="008F6D0F"/>
    <w:rsid w:val="008F7E02"/>
    <w:rsid w:val="009107C2"/>
    <w:rsid w:val="00910DAC"/>
    <w:rsid w:val="009112C9"/>
    <w:rsid w:val="00912C61"/>
    <w:rsid w:val="00914A39"/>
    <w:rsid w:val="00926ECC"/>
    <w:rsid w:val="009337AD"/>
    <w:rsid w:val="009360FB"/>
    <w:rsid w:val="0093617E"/>
    <w:rsid w:val="0095275D"/>
    <w:rsid w:val="00961F9B"/>
    <w:rsid w:val="00962CF3"/>
    <w:rsid w:val="00963BA2"/>
    <w:rsid w:val="00964E9E"/>
    <w:rsid w:val="0096519E"/>
    <w:rsid w:val="00966457"/>
    <w:rsid w:val="009749B6"/>
    <w:rsid w:val="00974EF4"/>
    <w:rsid w:val="00977DBC"/>
    <w:rsid w:val="0098487E"/>
    <w:rsid w:val="009940DE"/>
    <w:rsid w:val="00996376"/>
    <w:rsid w:val="00996447"/>
    <w:rsid w:val="009973B6"/>
    <w:rsid w:val="00997C76"/>
    <w:rsid w:val="009A0E54"/>
    <w:rsid w:val="009A1ADD"/>
    <w:rsid w:val="009A6B2B"/>
    <w:rsid w:val="009B1BF2"/>
    <w:rsid w:val="009B23D8"/>
    <w:rsid w:val="009B385F"/>
    <w:rsid w:val="009B7060"/>
    <w:rsid w:val="009C4454"/>
    <w:rsid w:val="009D1DB3"/>
    <w:rsid w:val="009D50E3"/>
    <w:rsid w:val="009D6BEA"/>
    <w:rsid w:val="009E15B4"/>
    <w:rsid w:val="00A03A75"/>
    <w:rsid w:val="00A1008F"/>
    <w:rsid w:val="00A21C52"/>
    <w:rsid w:val="00A22607"/>
    <w:rsid w:val="00A351E5"/>
    <w:rsid w:val="00A45DD4"/>
    <w:rsid w:val="00A50E8B"/>
    <w:rsid w:val="00A515C3"/>
    <w:rsid w:val="00A56CC1"/>
    <w:rsid w:val="00A61DDB"/>
    <w:rsid w:val="00A645B7"/>
    <w:rsid w:val="00A70C62"/>
    <w:rsid w:val="00A72ABE"/>
    <w:rsid w:val="00A8390F"/>
    <w:rsid w:val="00A83F86"/>
    <w:rsid w:val="00A861AF"/>
    <w:rsid w:val="00A92AA7"/>
    <w:rsid w:val="00AA6071"/>
    <w:rsid w:val="00AB160E"/>
    <w:rsid w:val="00AC4807"/>
    <w:rsid w:val="00AD0FE2"/>
    <w:rsid w:val="00AE6528"/>
    <w:rsid w:val="00AF5EEE"/>
    <w:rsid w:val="00B0760C"/>
    <w:rsid w:val="00B07D87"/>
    <w:rsid w:val="00B1361F"/>
    <w:rsid w:val="00B13B39"/>
    <w:rsid w:val="00B17B34"/>
    <w:rsid w:val="00B22EB1"/>
    <w:rsid w:val="00B26C61"/>
    <w:rsid w:val="00B34FBC"/>
    <w:rsid w:val="00B43184"/>
    <w:rsid w:val="00B50D24"/>
    <w:rsid w:val="00B51B21"/>
    <w:rsid w:val="00B524BA"/>
    <w:rsid w:val="00B53ACB"/>
    <w:rsid w:val="00B66886"/>
    <w:rsid w:val="00B73A5B"/>
    <w:rsid w:val="00B84C56"/>
    <w:rsid w:val="00B85BD6"/>
    <w:rsid w:val="00B930E5"/>
    <w:rsid w:val="00BB0D40"/>
    <w:rsid w:val="00BB38CF"/>
    <w:rsid w:val="00BB495D"/>
    <w:rsid w:val="00BC2E60"/>
    <w:rsid w:val="00BC4814"/>
    <w:rsid w:val="00BD1806"/>
    <w:rsid w:val="00BD5672"/>
    <w:rsid w:val="00BE6105"/>
    <w:rsid w:val="00BE6C17"/>
    <w:rsid w:val="00BF1215"/>
    <w:rsid w:val="00C033E4"/>
    <w:rsid w:val="00C03856"/>
    <w:rsid w:val="00C0495D"/>
    <w:rsid w:val="00C12C13"/>
    <w:rsid w:val="00C15B99"/>
    <w:rsid w:val="00C22893"/>
    <w:rsid w:val="00C24F6D"/>
    <w:rsid w:val="00C32C50"/>
    <w:rsid w:val="00C4765F"/>
    <w:rsid w:val="00C502C0"/>
    <w:rsid w:val="00C53D77"/>
    <w:rsid w:val="00C556E2"/>
    <w:rsid w:val="00C643C7"/>
    <w:rsid w:val="00C6662B"/>
    <w:rsid w:val="00C70C5A"/>
    <w:rsid w:val="00C7445B"/>
    <w:rsid w:val="00C754B2"/>
    <w:rsid w:val="00C75964"/>
    <w:rsid w:val="00C77F2D"/>
    <w:rsid w:val="00C81B0B"/>
    <w:rsid w:val="00C904F2"/>
    <w:rsid w:val="00C964D0"/>
    <w:rsid w:val="00CA7A38"/>
    <w:rsid w:val="00CB2E8E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465A1"/>
    <w:rsid w:val="00D53391"/>
    <w:rsid w:val="00D66F4B"/>
    <w:rsid w:val="00D779F2"/>
    <w:rsid w:val="00D8139A"/>
    <w:rsid w:val="00D96054"/>
    <w:rsid w:val="00DB10D1"/>
    <w:rsid w:val="00DB118B"/>
    <w:rsid w:val="00DD10F3"/>
    <w:rsid w:val="00DD2DF0"/>
    <w:rsid w:val="00DE60E6"/>
    <w:rsid w:val="00DF224E"/>
    <w:rsid w:val="00DF3C28"/>
    <w:rsid w:val="00DF723E"/>
    <w:rsid w:val="00E0137F"/>
    <w:rsid w:val="00E02CA8"/>
    <w:rsid w:val="00E101D7"/>
    <w:rsid w:val="00E10C0A"/>
    <w:rsid w:val="00E12758"/>
    <w:rsid w:val="00E13462"/>
    <w:rsid w:val="00E14DA3"/>
    <w:rsid w:val="00E23699"/>
    <w:rsid w:val="00E27349"/>
    <w:rsid w:val="00E43C0A"/>
    <w:rsid w:val="00E46777"/>
    <w:rsid w:val="00E4681B"/>
    <w:rsid w:val="00E53AC6"/>
    <w:rsid w:val="00E5462A"/>
    <w:rsid w:val="00E707F5"/>
    <w:rsid w:val="00E85B86"/>
    <w:rsid w:val="00E90623"/>
    <w:rsid w:val="00E9066F"/>
    <w:rsid w:val="00E907CC"/>
    <w:rsid w:val="00E9528F"/>
    <w:rsid w:val="00EA0043"/>
    <w:rsid w:val="00EA1715"/>
    <w:rsid w:val="00EA53FE"/>
    <w:rsid w:val="00EA6919"/>
    <w:rsid w:val="00EC5BAC"/>
    <w:rsid w:val="00ED397D"/>
    <w:rsid w:val="00EE3948"/>
    <w:rsid w:val="00EF21B1"/>
    <w:rsid w:val="00EF4338"/>
    <w:rsid w:val="00EF7AEA"/>
    <w:rsid w:val="00F022F3"/>
    <w:rsid w:val="00F03E07"/>
    <w:rsid w:val="00F10011"/>
    <w:rsid w:val="00F23185"/>
    <w:rsid w:val="00F26D4B"/>
    <w:rsid w:val="00F30E6A"/>
    <w:rsid w:val="00F32E6A"/>
    <w:rsid w:val="00F411B7"/>
    <w:rsid w:val="00F45910"/>
    <w:rsid w:val="00F46E58"/>
    <w:rsid w:val="00F52036"/>
    <w:rsid w:val="00F55180"/>
    <w:rsid w:val="00F742B5"/>
    <w:rsid w:val="00F839FC"/>
    <w:rsid w:val="00F8409B"/>
    <w:rsid w:val="00F87766"/>
    <w:rsid w:val="00F879E0"/>
    <w:rsid w:val="00F943E3"/>
    <w:rsid w:val="00F9554A"/>
    <w:rsid w:val="00FA2A22"/>
    <w:rsid w:val="00FA5129"/>
    <w:rsid w:val="00FC1BFF"/>
    <w:rsid w:val="00FD2A3F"/>
    <w:rsid w:val="00FD35AB"/>
    <w:rsid w:val="00FE0322"/>
    <w:rsid w:val="00FE0F2D"/>
    <w:rsid w:val="00FE0F74"/>
    <w:rsid w:val="00FE12C7"/>
    <w:rsid w:val="00FE1F3E"/>
    <w:rsid w:val="00FE763F"/>
    <w:rsid w:val="00FF329F"/>
    <w:rsid w:val="00FF6176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40"/>
      </o:rules>
    </o:shapelayout>
  </w:shapeDefaults>
  <w:decimalSymbol w:val="."/>
  <w:listSeparator w:val=","/>
  <w15:chartTrackingRefBased/>
  <w15:docId w15:val="{EA1C1517-321C-49F5-9458-BF009C69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z-">
    <w:name w:val="HTML Bottom of Form"/>
    <w:basedOn w:val="a0"/>
    <w:next w:val="a0"/>
    <w:link w:val="z-0"/>
    <w:hidden/>
    <w:uiPriority w:val="99"/>
    <w:unhideWhenUsed/>
    <w:rsid w:val="002B5919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底部 字元"/>
    <w:link w:val="z-"/>
    <w:uiPriority w:val="99"/>
    <w:rsid w:val="002B5919"/>
    <w:rPr>
      <w:rFonts w:ascii="Arial" w:hAnsi="Arial" w:cs="Arial"/>
      <w:vanish/>
      <w:sz w:val="16"/>
      <w:szCs w:val="16"/>
    </w:rPr>
  </w:style>
  <w:style w:type="paragraph" w:styleId="z-1">
    <w:name w:val="HTML Top of Form"/>
    <w:basedOn w:val="a0"/>
    <w:next w:val="a0"/>
    <w:link w:val="z-2"/>
    <w:hidden/>
    <w:uiPriority w:val="99"/>
    <w:unhideWhenUsed/>
    <w:rsid w:val="002B5919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頂端 字元"/>
    <w:link w:val="z-1"/>
    <w:uiPriority w:val="99"/>
    <w:rsid w:val="002B591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90FB2-CBE0-4803-8163-6DA58FC00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2009</Words>
  <Characters>11454</Characters>
  <Application>Microsoft Office Word</Application>
  <DocSecurity>0</DocSecurity>
  <Lines>95</Lines>
  <Paragraphs>26</Paragraphs>
  <ScaleCrop>false</ScaleCrop>
  <Company>CMT</Company>
  <LinksUpToDate>false</LinksUpToDate>
  <CharactersWithSpaces>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