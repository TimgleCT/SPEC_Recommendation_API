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944504" w:rsidRPr="002A58AE" w:rsidTr="0094450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04" w:rsidRPr="002A58AE" w:rsidRDefault="00944504" w:rsidP="00B2559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01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04" w:rsidRPr="002A58AE" w:rsidRDefault="00944504" w:rsidP="00B2559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04" w:rsidRPr="002A58AE" w:rsidRDefault="00944504" w:rsidP="00B2559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配合導入</w:t>
            </w:r>
            <w:r w:rsidRPr="00944504">
              <w:rPr>
                <w:rFonts w:ascii="細明體" w:eastAsia="細明體" w:hAnsi="細明體" w:cs="Courier New"/>
                <w:sz w:val="20"/>
                <w:szCs w:val="20"/>
              </w:rPr>
              <w:t>異常經手人共用控管保戶檔</w:t>
            </w:r>
            <w:r w:rsidRPr="00944504">
              <w:rPr>
                <w:rFonts w:ascii="細明體" w:eastAsia="細明體" w:hAnsi="細明體" w:cs="Courier New" w:hint="eastAsia"/>
                <w:sz w:val="20"/>
                <w:szCs w:val="20"/>
              </w:rPr>
              <w:t>，針對程式中使用DTAAD140時，增加篩選條件(SYS_NO=</w:t>
            </w:r>
            <w:r w:rsidRPr="00944504">
              <w:rPr>
                <w:rFonts w:ascii="細明體" w:eastAsia="細明體" w:hAnsi="細明體" w:cs="Courier New"/>
                <w:sz w:val="20"/>
                <w:szCs w:val="20"/>
              </w:rPr>
              <w:t>’</w:t>
            </w:r>
            <w:r w:rsidRPr="00944504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944504">
              <w:rPr>
                <w:rFonts w:ascii="細明體" w:eastAsia="細明體" w:hAnsi="細明體" w:cs="Courier New"/>
                <w:sz w:val="20"/>
                <w:szCs w:val="20"/>
              </w:rPr>
              <w:t>’</w:t>
            </w:r>
            <w:r w:rsidRPr="00944504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AND TYPE=</w:t>
            </w:r>
            <w:r w:rsidRPr="00944504">
              <w:rPr>
                <w:rFonts w:ascii="細明體" w:eastAsia="細明體" w:hAnsi="細明體" w:cs="Courier New"/>
                <w:sz w:val="20"/>
                <w:szCs w:val="20"/>
              </w:rPr>
              <w:t>’</w:t>
            </w:r>
            <w:r w:rsidRPr="00944504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Pr="00944504">
              <w:rPr>
                <w:rFonts w:ascii="細明體" w:eastAsia="細明體" w:hAnsi="細明體" w:cs="Courier New"/>
                <w:sz w:val="20"/>
                <w:szCs w:val="20"/>
              </w:rPr>
              <w:t>’</w:t>
            </w:r>
            <w:r w:rsidRPr="00944504">
              <w:rPr>
                <w:rFonts w:ascii="細明體" w:eastAsia="細明體" w:hAnsi="細明體" w:cs="Courier New" w:hint="eastAsia"/>
                <w:sz w:val="20"/>
                <w:szCs w:val="20"/>
              </w:rPr>
              <w:t>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04" w:rsidRPr="002A58AE" w:rsidRDefault="00944504" w:rsidP="00B2559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04" w:rsidRPr="002A58AE" w:rsidRDefault="00944504" w:rsidP="00B2559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Arial" w:eastAsia="標楷體" w:hAnsi="Arial" w:hint="eastAsia"/>
                <w:b/>
              </w:rPr>
              <w:t>141225000350</w:t>
            </w:r>
          </w:p>
        </w:tc>
      </w:tr>
      <w:tr w:rsidR="00D1405E" w:rsidRPr="002A58AE" w:rsidTr="0094450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5E" w:rsidRPr="002A58AE" w:rsidRDefault="00D1405E" w:rsidP="00B2559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2016/04/26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5E" w:rsidRDefault="00D1405E" w:rsidP="00B2559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5E" w:rsidRDefault="00D1405E" w:rsidP="00B2559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跨區取件規則調整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5E" w:rsidRDefault="00D1405E" w:rsidP="00B2559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05E" w:rsidRDefault="00D1405E" w:rsidP="00B2559E">
            <w:pPr>
              <w:spacing w:line="240" w:lineRule="atLeast"/>
              <w:jc w:val="center"/>
              <w:rPr>
                <w:rFonts w:ascii="Arial" w:eastAsia="標楷體" w:hAnsi="Arial" w:hint="eastAsia"/>
                <w:b/>
              </w:rPr>
            </w:pPr>
            <w:r w:rsidRPr="00144068">
              <w:rPr>
                <w:rFonts w:ascii="細明體" w:eastAsia="細明體" w:hAnsi="細明體"/>
                <w:sz w:val="20"/>
                <w:szCs w:val="20"/>
              </w:rPr>
              <w:t>160307000558</w:t>
            </w:r>
          </w:p>
        </w:tc>
      </w:tr>
      <w:tr w:rsidR="002C2163" w:rsidRPr="002A58AE" w:rsidTr="0094450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163" w:rsidRDefault="002C2163" w:rsidP="005E43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2016/11/09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163" w:rsidRDefault="002C2163" w:rsidP="002C21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163" w:rsidRDefault="002C2163" w:rsidP="002C216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01452D">
              <w:rPr>
                <w:rFonts w:ascii="細明體" w:eastAsia="細明體" w:hAnsi="細明體" w:cs="Courier New"/>
                <w:sz w:val="20"/>
                <w:szCs w:val="20"/>
              </w:rPr>
              <w:t>161104000420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01452D">
              <w:rPr>
                <w:rFonts w:ascii="細明體" w:eastAsia="細明體" w:hAnsi="細明體" w:cs="Courier New" w:hint="eastAsia"/>
                <w:sz w:val="20"/>
                <w:szCs w:val="20"/>
              </w:rPr>
              <w:t>特休出勤派件規則調整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163" w:rsidRDefault="002C2163" w:rsidP="002C21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274DB"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163" w:rsidRPr="00144068" w:rsidRDefault="002C2163" w:rsidP="002C2163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1452D">
              <w:rPr>
                <w:rFonts w:ascii="細明體" w:eastAsia="細明體" w:hAnsi="細明體" w:cs="Courier New"/>
                <w:sz w:val="20"/>
                <w:szCs w:val="20"/>
              </w:rPr>
              <w:t>161109000261</w:t>
            </w:r>
          </w:p>
        </w:tc>
      </w:tr>
      <w:tr w:rsidR="005E43B4" w:rsidRPr="002A58AE" w:rsidTr="0094450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B4" w:rsidRDefault="005E43B4" w:rsidP="005E43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2017/08/01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B4" w:rsidRDefault="005E43B4" w:rsidP="002C21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B4" w:rsidRDefault="00036BB3" w:rsidP="00AA6C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36BB3">
              <w:rPr>
                <w:rFonts w:ascii="細明體" w:eastAsia="細明體" w:hAnsi="細明體" w:cs="Courier New" w:hint="eastAsia"/>
                <w:sz w:val="20"/>
                <w:szCs w:val="20"/>
              </w:rPr>
              <w:t>依壽三科提供出勤紀錄，調整理賠系統派件規則(如為外出含事出、育嬰事出、病出、公出，系統應視同休假不再派件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B4" w:rsidRPr="00E274DB" w:rsidRDefault="00352117" w:rsidP="002C21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52117"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B4" w:rsidRPr="0001452D" w:rsidRDefault="005E43B4" w:rsidP="002C216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E43B4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170801001655</w:t>
            </w:r>
          </w:p>
        </w:tc>
      </w:tr>
      <w:tr w:rsidR="00D9700D" w:rsidRPr="002A58AE" w:rsidTr="00944504">
        <w:trPr>
          <w:ins w:id="2" w:author="洪豪" w:date="2018-09-25T11:21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0D" w:rsidRDefault="00D9700D" w:rsidP="005E43B4">
            <w:pPr>
              <w:spacing w:line="240" w:lineRule="atLeast"/>
              <w:jc w:val="center"/>
              <w:rPr>
                <w:ins w:id="3" w:author="洪豪" w:date="2018-09-25T11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洪豪" w:date="2018-09-25T11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208-07-06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0D" w:rsidRDefault="00D9700D" w:rsidP="002C2163">
            <w:pPr>
              <w:spacing w:line="240" w:lineRule="atLeast"/>
              <w:jc w:val="center"/>
              <w:rPr>
                <w:ins w:id="5" w:author="洪豪" w:date="2018-09-25T11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洪豪" w:date="2018-09-25T11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0D" w:rsidRPr="00036BB3" w:rsidRDefault="00D9700D" w:rsidP="00AA6C0C">
            <w:pPr>
              <w:spacing w:line="240" w:lineRule="atLeast"/>
              <w:rPr>
                <w:ins w:id="7" w:author="洪豪" w:date="2018-09-25T11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洪豪" w:date="2018-09-25T11:23:00Z">
              <w:r>
                <w:rPr>
                  <w:rFonts w:hint="eastAsia"/>
                  <w:color w:val="000000"/>
                  <w:sz w:val="20"/>
                  <w:szCs w:val="20"/>
                </w:rPr>
                <w:t>跨區派件統計方式調整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0D" w:rsidRPr="00352117" w:rsidRDefault="00D9700D" w:rsidP="002C2163">
            <w:pPr>
              <w:spacing w:line="240" w:lineRule="atLeast"/>
              <w:jc w:val="center"/>
              <w:rPr>
                <w:ins w:id="9" w:author="洪豪" w:date="2018-09-25T11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洪豪" w:date="2018-09-25T11:23:00Z">
              <w:r>
                <w:rPr>
                  <w:rFonts w:ascii="標楷體" w:eastAsia="標楷體" w:hAnsi="標楷體" w:hint="eastAsia"/>
                  <w:b/>
                  <w:sz w:val="20"/>
                  <w:szCs w:val="20"/>
                </w:rPr>
                <w:t>洪啟豪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0D" w:rsidRPr="005E43B4" w:rsidRDefault="00D9700D" w:rsidP="002C2163">
            <w:pPr>
              <w:spacing w:line="240" w:lineRule="atLeast"/>
              <w:jc w:val="center"/>
              <w:rPr>
                <w:ins w:id="11" w:author="洪豪" w:date="2018-09-25T11:21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12" w:author="洪豪" w:date="2018-09-25T11:23:00Z">
              <w:r>
                <w:rPr>
                  <w:rFonts w:hint="eastAsia"/>
                  <w:color w:val="000000"/>
                  <w:sz w:val="20"/>
                  <w:szCs w:val="20"/>
                </w:rPr>
                <w:t>180706000877</w:t>
              </w:r>
            </w:ins>
          </w:p>
        </w:tc>
      </w:tr>
      <w:tr w:rsidR="0075596F" w:rsidRPr="002A58AE" w:rsidTr="00944504">
        <w:trPr>
          <w:ins w:id="13" w:author="張凱鈞" w:date="2020-02-18T15:06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96F" w:rsidRDefault="0075596F" w:rsidP="005E43B4">
            <w:pPr>
              <w:spacing w:line="240" w:lineRule="atLeast"/>
              <w:jc w:val="center"/>
              <w:rPr>
                <w:ins w:id="14" w:author="張凱鈞" w:date="2020-02-18T15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張凱鈞" w:date="2020-02-18T15:0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2020/02/18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96F" w:rsidRDefault="0075596F" w:rsidP="002C2163">
            <w:pPr>
              <w:spacing w:line="240" w:lineRule="atLeast"/>
              <w:jc w:val="center"/>
              <w:rPr>
                <w:ins w:id="16" w:author="張凱鈞" w:date="2020-02-18T15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張凱鈞" w:date="2020-02-18T15:0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7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96F" w:rsidRDefault="0075596F" w:rsidP="00AA6C0C">
            <w:pPr>
              <w:spacing w:line="240" w:lineRule="atLeast"/>
              <w:rPr>
                <w:ins w:id="18" w:author="張凱鈞" w:date="2020-02-18T15:06:00Z"/>
                <w:rFonts w:hint="eastAsia"/>
                <w:color w:val="000000"/>
                <w:sz w:val="20"/>
                <w:szCs w:val="20"/>
              </w:rPr>
            </w:pPr>
            <w:ins w:id="19" w:author="張凱鈞" w:date="2020-02-18T15:06:00Z">
              <w:r>
                <w:rPr>
                  <w:rFonts w:hint="eastAsia"/>
                  <w:color w:val="000000"/>
                  <w:sz w:val="20"/>
                  <w:szCs w:val="20"/>
                </w:rPr>
                <w:t>微型保單派件導入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96F" w:rsidRPr="003C7C25" w:rsidRDefault="0075596F" w:rsidP="002C2163">
            <w:pPr>
              <w:spacing w:line="240" w:lineRule="atLeast"/>
              <w:jc w:val="center"/>
              <w:rPr>
                <w:ins w:id="20" w:author="張凱鈞" w:date="2020-02-18T15:06:00Z"/>
                <w:rFonts w:ascii="新細明體" w:hAnsi="新細明體" w:hint="eastAsia"/>
                <w:sz w:val="20"/>
                <w:szCs w:val="20"/>
                <w:rPrChange w:id="21" w:author="張凱鈞" w:date="2020-02-18T15:06:00Z">
                  <w:rPr>
                    <w:ins w:id="22" w:author="張凱鈞" w:date="2020-02-18T15:06:00Z"/>
                    <w:rFonts w:ascii="標楷體" w:eastAsia="標楷體" w:hAnsi="標楷體" w:hint="eastAsia"/>
                    <w:b/>
                    <w:sz w:val="20"/>
                    <w:szCs w:val="20"/>
                  </w:rPr>
                </w:rPrChange>
              </w:rPr>
            </w:pPr>
            <w:ins w:id="23" w:author="張凱鈞" w:date="2020-02-18T15:06:00Z">
              <w:r w:rsidRPr="003C7C25">
                <w:rPr>
                  <w:rFonts w:ascii="新細明體" w:hAnsi="新細明體" w:hint="eastAsia"/>
                  <w:sz w:val="20"/>
                  <w:szCs w:val="20"/>
                  <w:rPrChange w:id="24" w:author="張凱鈞" w:date="2020-02-18T15:06:00Z">
                    <w:rPr>
                      <w:rFonts w:ascii="標楷體" w:eastAsia="標楷體" w:hAnsi="標楷體" w:hint="eastAsia"/>
                      <w:b/>
                      <w:sz w:val="20"/>
                      <w:szCs w:val="20"/>
                    </w:rPr>
                  </w:rPrChange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96F" w:rsidRDefault="0075596F" w:rsidP="002C2163">
            <w:pPr>
              <w:spacing w:line="240" w:lineRule="atLeast"/>
              <w:jc w:val="center"/>
              <w:rPr>
                <w:ins w:id="25" w:author="張凱鈞" w:date="2020-02-18T15:06:00Z"/>
                <w:rFonts w:hint="eastAsia"/>
                <w:color w:val="000000"/>
                <w:sz w:val="20"/>
                <w:szCs w:val="20"/>
              </w:rPr>
            </w:pPr>
            <w:ins w:id="26" w:author="張凱鈞" w:date="2020-02-18T15:06:00Z">
              <w:r>
                <w:rPr>
                  <w:rFonts w:hint="eastAsia"/>
                  <w:color w:val="000000"/>
                  <w:sz w:val="20"/>
                  <w:szCs w:val="20"/>
                </w:rPr>
                <w:t>190319001705</w:t>
              </w:r>
            </w:ins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134"/>
        <w:gridCol w:w="8222"/>
      </w:tblGrid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222" w:type="dxa"/>
          </w:tcPr>
          <w:p w:rsidR="00167DC4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跨區取件派工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22" w:type="dxa"/>
          </w:tcPr>
          <w:p w:rsidR="00167DC4" w:rsidRPr="00AD2D28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B001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22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22" w:type="dxa"/>
          </w:tcPr>
          <w:p w:rsidR="00167DC4" w:rsidRPr="00AD2D28" w:rsidRDefault="000052FB" w:rsidP="00263006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理賠跨區取件系統自動派工批次，自動將未被指派之理賠案件依照條件分派至服務科內各理賠人員</w:t>
            </w:r>
          </w:p>
        </w:tc>
      </w:tr>
      <w:tr w:rsidR="000052FB" w:rsidRPr="00AD2D28" w:rsidTr="005E43B4">
        <w:tc>
          <w:tcPr>
            <w:tcW w:w="2268" w:type="dxa"/>
            <w:gridSpan w:val="2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22" w:type="dxa"/>
          </w:tcPr>
          <w:p w:rsidR="000052FB" w:rsidRPr="002A58AE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AD2D28" w:rsidTr="005E43B4">
        <w:tc>
          <w:tcPr>
            <w:tcW w:w="2268" w:type="dxa"/>
            <w:gridSpan w:val="2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22" w:type="dxa"/>
          </w:tcPr>
          <w:p w:rsidR="000052FB" w:rsidRPr="002A58AE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5E43B4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B4" w:rsidRPr="00E01490" w:rsidRDefault="005E43B4" w:rsidP="009925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B4" w:rsidRPr="00E01490" w:rsidRDefault="005E43B4" w:rsidP="009925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E43B4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B4" w:rsidRPr="005E43B4" w:rsidRDefault="005E43B4" w:rsidP="009925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B4" w:rsidRPr="00E01490" w:rsidRDefault="005E43B4" w:rsidP="009925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E43B4" w:rsidTr="005E43B4">
        <w:tc>
          <w:tcPr>
            <w:tcW w:w="1134" w:type="dxa"/>
            <w:vMerge w:val="restart"/>
            <w:vAlign w:val="center"/>
          </w:tcPr>
          <w:p w:rsidR="005E43B4" w:rsidRPr="003769F8" w:rsidRDefault="005E43B4" w:rsidP="0099251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5E43B4" w:rsidRPr="003769F8" w:rsidRDefault="005E43B4" w:rsidP="009925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22" w:type="dxa"/>
          </w:tcPr>
          <w:p w:rsidR="005E43B4" w:rsidRDefault="005E43B4" w:rsidP="00992511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5E43B4" w:rsidRPr="003769F8" w:rsidTr="005E43B4">
        <w:tc>
          <w:tcPr>
            <w:tcW w:w="1134" w:type="dxa"/>
            <w:vMerge/>
          </w:tcPr>
          <w:p w:rsidR="005E43B4" w:rsidRDefault="005E43B4" w:rsidP="00992511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43B4" w:rsidRPr="003769F8" w:rsidRDefault="005E43B4" w:rsidP="009925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22" w:type="dxa"/>
          </w:tcPr>
          <w:p w:rsidR="005E43B4" w:rsidRPr="003769F8" w:rsidRDefault="005E43B4" w:rsidP="009925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02210A" w:rsidRPr="0002210A" w:rsidRDefault="0002210A">
                  <w:pPr>
                    <w:rPr>
                      <w:sz w:val="20"/>
                      <w:szCs w:val="20"/>
                    </w:rPr>
                  </w:pPr>
                  <w:r w:rsidRPr="0002210A">
                    <w:rPr>
                      <w:rFonts w:hint="eastAsia"/>
                      <w:sz w:val="20"/>
                      <w:szCs w:val="20"/>
                    </w:rPr>
                    <w:t>理賠受理檔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DTAAA001</w:t>
                  </w:r>
                </w:p>
              </w:txbxContent>
            </v:textbox>
          </v:shape>
        </w:pict>
      </w: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02210A" w:rsidRDefault="0002210A">
                  <w:r>
                    <w:rPr>
                      <w:rFonts w:hint="eastAsia"/>
                    </w:rPr>
                    <w:t>依照案件等級自動派發至相對應人員</w:t>
                  </w:r>
                </w:p>
              </w:txbxContent>
            </v:textbox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02210A" w:rsidRPr="0002210A" w:rsidRDefault="0002210A" w:rsidP="0002210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跨區取件服務人員統計檔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DTAAA1</w:t>
                  </w:r>
                  <w:r>
                    <w:rPr>
                      <w:rFonts w:hint="eastAsia"/>
                      <w:sz w:val="20"/>
                      <w:szCs w:val="20"/>
                    </w:rPr>
                    <w:t>00</w:t>
                  </w:r>
                </w:p>
              </w:txbxContent>
            </v:textbox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67DC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67DC4" w:rsidRPr="001651D4" w:rsidRDefault="00167DC4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67DC4" w:rsidRPr="001651D4" w:rsidRDefault="00167DC4" w:rsidP="008936D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理賠</w:t>
            </w:r>
            <w:r w:rsidR="00AD2D28" w:rsidRPr="001651D4">
              <w:rPr>
                <w:rFonts w:ascii="新細明體" w:hAnsi="新細明體" w:cs="細明體" w:hint="eastAsia"/>
                <w:sz w:val="20"/>
                <w:szCs w:val="20"/>
              </w:rPr>
              <w:t>受理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</w:t>
            </w:r>
            <w:r w:rsidR="003827BD" w:rsidRPr="001651D4">
              <w:rPr>
                <w:rFonts w:ascii="新細明體" w:hAnsi="新細明體" w:cs="細明體" w:hint="eastAsia"/>
                <w:sz w:val="20"/>
                <w:szCs w:val="20"/>
              </w:rPr>
              <w:t>A0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67DC4" w:rsidRPr="001651D4" w:rsidRDefault="000052FB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0052FB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052FB" w:rsidRPr="001651D4" w:rsidRDefault="000052FB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052FB" w:rsidRPr="001651D4" w:rsidRDefault="000052FB" w:rsidP="000052F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跨區取件服務人員統計檔</w:t>
            </w:r>
          </w:p>
        </w:tc>
        <w:tc>
          <w:tcPr>
            <w:tcW w:w="2835" w:type="dxa"/>
          </w:tcPr>
          <w:p w:rsidR="000052FB" w:rsidRPr="001651D4" w:rsidRDefault="000052FB" w:rsidP="00E9510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/>
                <w:sz w:val="20"/>
                <w:szCs w:val="20"/>
              </w:rPr>
              <w:t>DTAAA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100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3827BD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827BD" w:rsidRPr="001651D4" w:rsidRDefault="003827BD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827BD" w:rsidRPr="001651D4" w:rsidRDefault="005F0C05" w:rsidP="00AD2D2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核賠人員等級維護檔</w:t>
            </w:r>
          </w:p>
        </w:tc>
        <w:tc>
          <w:tcPr>
            <w:tcW w:w="2835" w:type="dxa"/>
          </w:tcPr>
          <w:p w:rsidR="003827BD" w:rsidRPr="001651D4" w:rsidRDefault="005F0C05" w:rsidP="00E95106">
            <w:pPr>
              <w:rPr>
                <w:rFonts w:ascii="新細明體" w:hAnsi="新細明體" w:cs="細明體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DTAAD020</w:t>
            </w:r>
          </w:p>
        </w:tc>
        <w:tc>
          <w:tcPr>
            <w:tcW w:w="799" w:type="dxa"/>
          </w:tcPr>
          <w:p w:rsidR="003827BD" w:rsidRPr="001651D4" w:rsidRDefault="005F0C05" w:rsidP="00E9510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827BD" w:rsidRPr="001651D4" w:rsidRDefault="005F0C05" w:rsidP="00E9510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827BD" w:rsidRPr="001651D4" w:rsidRDefault="005F0C05" w:rsidP="00E9510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827BD" w:rsidRPr="001651D4" w:rsidRDefault="005F0C05" w:rsidP="00E9510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C5C2B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C5C2B" w:rsidRPr="001651D4" w:rsidRDefault="008C5C2B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C5C2B" w:rsidRPr="001651D4" w:rsidRDefault="008C5C2B" w:rsidP="00AD2D2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理賠人員等級對應案件等級檔</w:t>
            </w:r>
          </w:p>
        </w:tc>
        <w:tc>
          <w:tcPr>
            <w:tcW w:w="2835" w:type="dxa"/>
          </w:tcPr>
          <w:p w:rsidR="008C5C2B" w:rsidRPr="001651D4" w:rsidRDefault="008C5C2B" w:rsidP="00E9510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DTAAD035</w:t>
            </w:r>
          </w:p>
        </w:tc>
        <w:tc>
          <w:tcPr>
            <w:tcW w:w="799" w:type="dxa"/>
          </w:tcPr>
          <w:p w:rsidR="008C5C2B" w:rsidRPr="001651D4" w:rsidRDefault="008C5C2B" w:rsidP="00E9510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C5C2B" w:rsidRPr="001651D4" w:rsidRDefault="008C5C2B" w:rsidP="001651D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C5C2B" w:rsidRPr="001651D4" w:rsidRDefault="008C5C2B" w:rsidP="001651D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C5C2B" w:rsidRPr="001651D4" w:rsidRDefault="008C5C2B" w:rsidP="001651D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lastRenderedPageBreak/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Pr="00D37E3B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跨區取件分派計算模組</w:t>
            </w:r>
          </w:p>
        </w:tc>
        <w:tc>
          <w:tcPr>
            <w:tcW w:w="5674" w:type="dxa"/>
          </w:tcPr>
          <w:p w:rsidR="00377CFD" w:rsidRPr="00D37E3B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2E0A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7D2E0A">
              <w:rPr>
                <w:rFonts w:ascii="細明體" w:eastAsia="細明體" w:hAnsi="細明體" w:hint="eastAsia"/>
                <w:sz w:val="20"/>
                <w:szCs w:val="20"/>
              </w:rPr>
              <w:t>A_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A6Z001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跨區取件案件改派模組</w:t>
            </w:r>
          </w:p>
        </w:tc>
        <w:tc>
          <w:tcPr>
            <w:tcW w:w="5674" w:type="dxa"/>
          </w:tcPr>
          <w:p w:rsidR="00377CFD" w:rsidRPr="007D2E0A" w:rsidRDefault="00377CFD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AA_A6Z002</w:t>
            </w:r>
          </w:p>
        </w:tc>
      </w:tr>
      <w:tr w:rsidR="005E43B4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E43B4" w:rsidRPr="00AD2D28" w:rsidRDefault="005E43B4" w:rsidP="005E43B4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5E43B4" w:rsidRPr="00AD2D28" w:rsidRDefault="005E43B4" w:rsidP="005E43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外出模組</w:t>
            </w:r>
          </w:p>
        </w:tc>
        <w:tc>
          <w:tcPr>
            <w:tcW w:w="5674" w:type="dxa"/>
          </w:tcPr>
          <w:p w:rsidR="005E43B4" w:rsidRPr="00AD2D28" w:rsidRDefault="005E43B4" w:rsidP="005E43B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FM_Z0Z007.ISOUT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A6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AD2D2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讀取資料件數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派發成功件數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派發失敗件數</w:t>
      </w:r>
    </w:p>
    <w:p w:rsidR="009E556D" w:rsidRDefault="009E556D" w:rsidP="00B832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ins w:id="27" w:author="洪豪" w:date="2018-09-25T11:26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分派作業</w:t>
      </w:r>
    </w:p>
    <w:p w:rsidR="008B2D17" w:rsidRDefault="008B2D17" w:rsidP="008B2D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28" w:author="洪豪" w:date="2018-09-25T11:27:00Z"/>
          <w:rFonts w:ascii="細明體" w:eastAsia="細明體" w:hAnsi="細明體"/>
          <w:kern w:val="2"/>
          <w:lang w:eastAsia="zh-TW"/>
        </w:rPr>
        <w:pPrChange w:id="29" w:author="洪豪" w:date="2018-09-25T11:26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850" w:hanging="425"/>
          </w:pPr>
        </w:pPrChange>
      </w:pPr>
      <w:ins w:id="30" w:author="洪豪" w:date="2018-09-25T11:26:00Z">
        <w:r>
          <w:rPr>
            <w:rFonts w:ascii="細明體" w:eastAsia="細明體" w:hAnsi="細明體" w:hint="eastAsia"/>
            <w:kern w:val="2"/>
            <w:lang w:eastAsia="zh-TW"/>
          </w:rPr>
          <w:t>分</w:t>
        </w:r>
      </w:ins>
      <w:ins w:id="31" w:author="洪豪" w:date="2018-09-25T11:27:00Z">
        <w:r>
          <w:rPr>
            <w:rFonts w:ascii="細明體" w:eastAsia="細明體" w:hAnsi="細明體" w:hint="eastAsia"/>
            <w:kern w:val="2"/>
            <w:lang w:eastAsia="zh-TW"/>
          </w:rPr>
          <w:t>派順序</w:t>
        </w:r>
      </w:ins>
    </w:p>
    <w:p w:rsidR="008B2D17" w:rsidRDefault="008B2D17" w:rsidP="008B2D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32" w:author="洪豪" w:date="2018-09-25T11:31:00Z"/>
          <w:rFonts w:ascii="細明體" w:eastAsia="細明體" w:hAnsi="細明體"/>
          <w:kern w:val="2"/>
          <w:lang w:eastAsia="zh-TW"/>
        </w:rPr>
        <w:pPrChange w:id="33" w:author="洪豪" w:date="2018-09-25T11:27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850" w:hanging="425"/>
          </w:pPr>
        </w:pPrChange>
      </w:pPr>
      <w:ins w:id="34" w:author="洪豪" w:date="2018-09-25T11:27:00Z">
        <w:r>
          <w:rPr>
            <w:rFonts w:ascii="細明體" w:eastAsia="細明體" w:hAnsi="細明體" w:hint="eastAsia"/>
            <w:kern w:val="2"/>
            <w:lang w:eastAsia="zh-TW"/>
          </w:rPr>
          <w:t>轄區</w:t>
        </w:r>
      </w:ins>
    </w:p>
    <w:p w:rsidR="00CE6FC0" w:rsidRDefault="00CE6FC0" w:rsidP="00CE6FC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35" w:author="洪豪" w:date="2018-09-25T11:31:00Z"/>
          <w:rFonts w:ascii="細明體" w:eastAsia="細明體" w:hAnsi="細明體"/>
          <w:kern w:val="2"/>
          <w:lang w:eastAsia="zh-TW"/>
        </w:rPr>
        <w:pPrChange w:id="36" w:author="洪豪" w:date="2018-09-25T11:31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850" w:hanging="425"/>
          </w:pPr>
        </w:pPrChange>
      </w:pPr>
      <w:ins w:id="37" w:author="洪豪" w:date="2018-09-25T11:31:00Z">
        <w:r>
          <w:rPr>
            <w:rFonts w:ascii="細明體" w:eastAsia="細明體" w:hAnsi="細明體" w:hint="eastAsia"/>
            <w:kern w:val="2"/>
            <w:lang w:eastAsia="zh-TW"/>
          </w:rPr>
          <w:t>控管保戶</w:t>
        </w:r>
      </w:ins>
    </w:p>
    <w:p w:rsidR="00CE6FC0" w:rsidRDefault="00CE6FC0" w:rsidP="00CE6FC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38" w:author="洪豪" w:date="2018-09-25T11:27:00Z"/>
          <w:rFonts w:ascii="細明體" w:eastAsia="細明體" w:hAnsi="細明體"/>
          <w:kern w:val="2"/>
          <w:lang w:eastAsia="zh-TW"/>
        </w:rPr>
        <w:pPrChange w:id="39" w:author="洪豪" w:date="2018-09-25T11:31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850" w:hanging="425"/>
          </w:pPr>
        </w:pPrChange>
      </w:pPr>
      <w:ins w:id="40" w:author="洪豪" w:date="2018-09-25T11:31:00Z">
        <w:r>
          <w:rPr>
            <w:rFonts w:ascii="細明體" w:eastAsia="細明體" w:hAnsi="細明體" w:hint="eastAsia"/>
            <w:kern w:val="2"/>
            <w:lang w:eastAsia="zh-TW"/>
          </w:rPr>
          <w:t>一般</w:t>
        </w:r>
      </w:ins>
      <w:ins w:id="41" w:author="洪豪" w:date="2018-09-25T11:32:00Z">
        <w:r>
          <w:rPr>
            <w:rFonts w:ascii="細明體" w:eastAsia="細明體" w:hAnsi="細明體" w:hint="eastAsia"/>
            <w:kern w:val="2"/>
            <w:lang w:eastAsia="zh-TW"/>
          </w:rPr>
          <w:t>件</w:t>
        </w:r>
      </w:ins>
    </w:p>
    <w:p w:rsidR="008B2D17" w:rsidRDefault="008B2D17" w:rsidP="008B2D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42" w:author="洪豪" w:date="2018-09-25T11:32:00Z"/>
          <w:rFonts w:ascii="細明體" w:eastAsia="細明體" w:hAnsi="細明體"/>
          <w:kern w:val="2"/>
          <w:lang w:eastAsia="zh-TW"/>
        </w:rPr>
        <w:pPrChange w:id="43" w:author="洪豪" w:date="2018-09-25T11:27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850" w:hanging="425"/>
          </w:pPr>
        </w:pPrChange>
      </w:pPr>
      <w:ins w:id="44" w:author="洪豪" w:date="2018-09-25T11:27:00Z">
        <w:r>
          <w:rPr>
            <w:rFonts w:ascii="細明體" w:eastAsia="細明體" w:hAnsi="細明體" w:hint="eastAsia"/>
            <w:kern w:val="2"/>
            <w:lang w:eastAsia="zh-TW"/>
          </w:rPr>
          <w:t>跨區</w:t>
        </w:r>
      </w:ins>
    </w:p>
    <w:p w:rsidR="00CE6FC0" w:rsidRDefault="00CE6FC0" w:rsidP="00CE6FC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45" w:author="洪豪" w:date="2018-09-25T11:32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850" w:hanging="425"/>
          </w:pPr>
        </w:pPrChange>
      </w:pPr>
      <w:ins w:id="46" w:author="洪豪" w:date="2018-09-25T11:32:00Z">
        <w:r>
          <w:rPr>
            <w:rFonts w:ascii="細明體" w:eastAsia="細明體" w:hAnsi="細明體" w:hint="eastAsia"/>
            <w:kern w:val="2"/>
            <w:lang w:eastAsia="zh-TW"/>
          </w:rPr>
          <w:t>一般件</w:t>
        </w:r>
      </w:ins>
    </w:p>
    <w:p w:rsidR="008D0FBA" w:rsidRPr="009E556D" w:rsidRDefault="009E556D" w:rsidP="009E556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讀取代碼中文對照，系統代號：AA，欄位名稱CLAIM_DIV_NO，取得各行政中心服務科代號，再</w:t>
      </w:r>
      <w:r w:rsidR="00F03639">
        <w:rPr>
          <w:rFonts w:ascii="細明體" w:eastAsia="細明體" w:hAnsi="細明體" w:hint="eastAsia"/>
          <w:kern w:val="2"/>
          <w:lang w:eastAsia="zh-TW"/>
        </w:rPr>
        <w:t>由</w:t>
      </w:r>
      <w:r w:rsidR="00A208F5">
        <w:rPr>
          <w:rFonts w:ascii="細明體" w:eastAsia="細明體" w:hAnsi="細明體" w:hint="eastAsia"/>
          <w:kern w:val="2"/>
          <w:lang w:eastAsia="zh-TW"/>
        </w:rPr>
        <w:t>$</w:t>
      </w:r>
      <w:r w:rsidR="00F03639">
        <w:rPr>
          <w:rFonts w:ascii="細明體" w:eastAsia="細明體" w:hAnsi="細明體" w:hint="eastAsia"/>
          <w:kern w:val="2"/>
          <w:lang w:eastAsia="zh-TW"/>
        </w:rPr>
        <w:t>服務科代號讀取人事檔取得該單位之員工ID清單，而該人員必須存在核賠人員等級維護檔內</w:t>
      </w:r>
      <w:r>
        <w:rPr>
          <w:rFonts w:ascii="細明體" w:eastAsia="細明體" w:hAnsi="細明體" w:hint="eastAsia"/>
          <w:kern w:val="2"/>
          <w:lang w:eastAsia="zh-TW"/>
        </w:rPr>
        <w:t>，建立$服務科人員ID列表</w:t>
      </w:r>
    </w:p>
    <w:p w:rsidR="009E556D" w:rsidRDefault="009E556D" w:rsidP="009E556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呼叫人事模組判斷該員工今日是否有無上班，若無則將其由$服務科人員ID列表內移除</w:t>
      </w:r>
    </w:p>
    <w:p w:rsidR="00345325" w:rsidRDefault="00345325" w:rsidP="009E556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多CALL人事外出模組判斷該員工此時是否外出，</w:t>
      </w:r>
      <w:r w:rsidRPr="00345325">
        <w:rPr>
          <w:rFonts w:ascii="細明體" w:eastAsia="細明體" w:hAnsi="細明體" w:hint="eastAsia"/>
          <w:kern w:val="2"/>
          <w:lang w:eastAsia="zh-TW"/>
        </w:rPr>
        <w:t>若</w:t>
      </w:r>
      <w:r>
        <w:rPr>
          <w:rFonts w:ascii="細明體" w:eastAsia="細明體" w:hAnsi="細明體" w:hint="eastAsia"/>
          <w:kern w:val="2"/>
          <w:lang w:eastAsia="zh-TW"/>
        </w:rPr>
        <w:t>外出</w:t>
      </w:r>
      <w:r w:rsidRPr="00345325">
        <w:rPr>
          <w:rFonts w:ascii="細明體" w:eastAsia="細明體" w:hAnsi="細明體" w:hint="eastAsia"/>
          <w:kern w:val="2"/>
          <w:lang w:eastAsia="zh-TW"/>
        </w:rPr>
        <w:t>則將其由$服務科人員ID列表內移除</w:t>
      </w:r>
    </w:p>
    <w:p w:rsidR="00472317" w:rsidRDefault="006F1515" w:rsidP="009E556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</w:t>
      </w:r>
      <w:r w:rsidR="00A208F5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案件等級順序(A, B, C, D, E, F)</w:t>
      </w:r>
      <w:r w:rsidR="008C5C2B">
        <w:rPr>
          <w:rFonts w:ascii="細明體" w:eastAsia="細明體" w:hAnsi="細明體" w:hint="eastAsia"/>
          <w:kern w:val="2"/>
          <w:lang w:eastAsia="zh-TW"/>
        </w:rPr>
        <w:t>與$服務科人員列表</w:t>
      </w: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A208F5">
        <w:rPr>
          <w:rFonts w:ascii="細明體" w:eastAsia="細明體" w:hAnsi="細明體" w:hint="eastAsia"/>
          <w:kern w:val="2"/>
          <w:lang w:eastAsia="zh-TW"/>
        </w:rPr>
        <w:t>案件</w:t>
      </w:r>
      <w:r>
        <w:rPr>
          <w:rFonts w:ascii="細明體" w:eastAsia="細明體" w:hAnsi="細明體" w:hint="eastAsia"/>
          <w:kern w:val="2"/>
          <w:lang w:eastAsia="zh-TW"/>
        </w:rPr>
        <w:t>等級可處理人員列表</w:t>
      </w:r>
    </w:p>
    <w:p w:rsidR="006F1515" w:rsidRDefault="008C5C2B" w:rsidP="006F151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366A19">
        <w:rPr>
          <w:rFonts w:ascii="細明體" w:eastAsia="細明體" w:hAnsi="細明體" w:hint="eastAsia"/>
          <w:kern w:val="2"/>
          <w:lang w:eastAsia="zh-TW"/>
        </w:rPr>
        <w:t>核賠人員等級維護檔、理賠人員等級對應案件等級檔，其中核賠人員等級維護檔.理賠人員=$服務科人員列表，</w:t>
      </w:r>
      <w:r w:rsidR="00A208F5">
        <w:rPr>
          <w:rFonts w:ascii="細明體" w:eastAsia="細明體" w:hAnsi="細明體" w:hint="eastAsia"/>
          <w:kern w:val="2"/>
          <w:lang w:eastAsia="zh-TW"/>
        </w:rPr>
        <w:t>理賠人員等級對應案件等級檔.案件等級</w:t>
      </w:r>
      <w:r w:rsidR="00D1405E">
        <w:rPr>
          <w:rFonts w:ascii="細明體" w:eastAsia="細明體" w:hAnsi="細明體" w:hint="eastAsia"/>
          <w:kern w:val="2"/>
          <w:lang w:eastAsia="zh-TW"/>
        </w:rPr>
        <w:t>分類</w:t>
      </w:r>
      <w:r w:rsidR="00A208F5">
        <w:rPr>
          <w:rFonts w:ascii="細明體" w:eastAsia="細明體" w:hAnsi="細明體" w:hint="eastAsia"/>
          <w:kern w:val="2"/>
          <w:lang w:eastAsia="zh-TW"/>
        </w:rPr>
        <w:t>=$案件等級</w:t>
      </w:r>
      <w:r w:rsidR="00D1405E">
        <w:rPr>
          <w:rFonts w:ascii="細明體" w:eastAsia="細明體" w:hAnsi="細明體" w:hint="eastAsia"/>
          <w:kern w:val="2"/>
          <w:lang w:eastAsia="zh-TW"/>
        </w:rPr>
        <w:t>分類</w:t>
      </w:r>
    </w:p>
    <w:p w:rsidR="00422FF2" w:rsidRDefault="00422FF2" w:rsidP="006F151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$可處理人員數=$案件等級可處理人員列表.數量</w:t>
      </w:r>
    </w:p>
    <w:p w:rsidR="00F57F4F" w:rsidRDefault="00A208F5" w:rsidP="00A208F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由$案件等級可處理人員列表與$案件等級讀取理賠受理檔DTAAA001取得列表內各</w:t>
      </w:r>
      <w:r w:rsidR="004C3A93">
        <w:rPr>
          <w:rFonts w:ascii="細明體" w:eastAsia="細明體" w:hAnsi="細明體" w:hint="eastAsia"/>
          <w:kern w:val="2"/>
          <w:lang w:eastAsia="zh-TW"/>
        </w:rPr>
        <w:t>核賠</w:t>
      </w:r>
      <w:r>
        <w:rPr>
          <w:rFonts w:ascii="細明體" w:eastAsia="細明體" w:hAnsi="細明體" w:hint="eastAsia"/>
          <w:kern w:val="2"/>
          <w:lang w:eastAsia="zh-TW"/>
        </w:rPr>
        <w:t>人員目前待處理案件件數與$總待處理案件件數</w:t>
      </w:r>
    </w:p>
    <w:p w:rsidR="00A208F5" w:rsidRDefault="00A208F5" w:rsidP="00A208F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由$案件等級與$服務科代號</w:t>
      </w:r>
      <w:r w:rsidR="00422FF2">
        <w:rPr>
          <w:rFonts w:ascii="細明體" w:eastAsia="細明體" w:hAnsi="細明體" w:hint="eastAsia"/>
          <w:kern w:val="2"/>
          <w:lang w:eastAsia="zh-TW"/>
        </w:rPr>
        <w:t>取得$待取案件數</w:t>
      </w:r>
    </w:p>
    <w:p w:rsidR="00422FF2" w:rsidRDefault="00422FF2" w:rsidP="00A208F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$總案件數=$總待處理案件件數+$待取案件數</w:t>
      </w:r>
    </w:p>
    <w:p w:rsidR="00422FF2" w:rsidRDefault="00422FF2" w:rsidP="00A208F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$每</w:t>
      </w:r>
      <w:r w:rsidR="004C3A93">
        <w:rPr>
          <w:rFonts w:ascii="細明體" w:eastAsia="細明體" w:hAnsi="細明體" w:hint="eastAsia"/>
          <w:kern w:val="2"/>
          <w:lang w:eastAsia="zh-TW"/>
        </w:rPr>
        <w:t>位核賠</w:t>
      </w:r>
      <w:r>
        <w:rPr>
          <w:rFonts w:ascii="細明體" w:eastAsia="細明體" w:hAnsi="細明體" w:hint="eastAsia"/>
          <w:kern w:val="2"/>
          <w:lang w:eastAsia="zh-TW"/>
        </w:rPr>
        <w:t>人</w:t>
      </w:r>
      <w:r w:rsidR="004C3A93">
        <w:rPr>
          <w:rFonts w:ascii="細明體" w:eastAsia="細明體" w:hAnsi="細明體" w:hint="eastAsia"/>
          <w:kern w:val="2"/>
          <w:lang w:eastAsia="zh-TW"/>
        </w:rPr>
        <w:t>員</w:t>
      </w:r>
      <w:r w:rsidR="000647EC">
        <w:rPr>
          <w:rFonts w:ascii="細明體" w:eastAsia="細明體" w:hAnsi="細明體" w:hint="eastAsia"/>
          <w:kern w:val="2"/>
          <w:lang w:eastAsia="zh-TW"/>
        </w:rPr>
        <w:t>總</w:t>
      </w:r>
      <w:r>
        <w:rPr>
          <w:rFonts w:ascii="細明體" w:eastAsia="細明體" w:hAnsi="細明體" w:hint="eastAsia"/>
          <w:kern w:val="2"/>
          <w:lang w:eastAsia="zh-TW"/>
        </w:rPr>
        <w:t>平均案件數=$總案件數/$可處理</w:t>
      </w:r>
      <w:r w:rsidR="004C3A93">
        <w:rPr>
          <w:rFonts w:ascii="細明體" w:eastAsia="細明體" w:hAnsi="細明體" w:hint="eastAsia"/>
          <w:kern w:val="2"/>
          <w:lang w:eastAsia="zh-TW"/>
        </w:rPr>
        <w:t>核賠人員</w:t>
      </w:r>
      <w:r>
        <w:rPr>
          <w:rFonts w:ascii="細明體" w:eastAsia="細明體" w:hAnsi="細明體" w:hint="eastAsia"/>
          <w:kern w:val="2"/>
          <w:lang w:eastAsia="zh-TW"/>
        </w:rPr>
        <w:t>數，無條件進位至整數位</w:t>
      </w:r>
    </w:p>
    <w:p w:rsidR="00F43ED4" w:rsidRDefault="004C3A93" w:rsidP="00A208F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若$每位核賠人員總平均案件數-各核賠人員目前待處理案件件數 &gt; 0，則</w:t>
      </w:r>
    </w:p>
    <w:p w:rsidR="004C3A93" w:rsidRDefault="004C3A93" w:rsidP="004C3A9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呼叫跨區取件分派計算模組AA_A6Z001.getSystemDecdCase，參數</w:t>
      </w:r>
    </w:p>
    <w:p w:rsidR="004C3A93" w:rsidRDefault="004C3A93" w:rsidP="004C3A9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核賠人員ID</w:t>
      </w:r>
    </w:p>
    <w:p w:rsidR="004C3A93" w:rsidRDefault="004C3A93" w:rsidP="004C3A9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$案件等級</w:t>
      </w:r>
      <w:r w:rsidR="00D1405E">
        <w:rPr>
          <w:rFonts w:ascii="細明體" w:eastAsia="細明體" w:hAnsi="細明體" w:hint="eastAsia"/>
          <w:kern w:val="2"/>
          <w:lang w:eastAsia="zh-TW"/>
        </w:rPr>
        <w:t>分類</w:t>
      </w:r>
    </w:p>
    <w:p w:rsidR="004C3A93" w:rsidRDefault="004C3A93" w:rsidP="004C3A9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$每位核賠人員總平均案件數-各核賠人員目前待處理案件件數</w:t>
      </w:r>
    </w:p>
    <w:p w:rsidR="004C3A93" w:rsidRDefault="004C3A93" w:rsidP="004C3A9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若傳回$受理編號列表數量&gt;0，則呼叫跨區取件案件改派模組AA_A6Z002.changeFlowByDispatch，參數</w:t>
      </w:r>
    </w:p>
    <w:p w:rsidR="004C3A93" w:rsidRDefault="004C3A93" w:rsidP="004C3A9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傳回$受理編號列表</w:t>
      </w:r>
    </w:p>
    <w:p w:rsidR="004C3A93" w:rsidRDefault="00CF7DCD" w:rsidP="004C3A9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紀錄件數</w:t>
      </w:r>
    </w:p>
    <w:p w:rsidR="00CF7DCD" w:rsidRDefault="00CF7DCD" w:rsidP="00CF7DCD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讀取資料件數=累加$待取案件數</w:t>
      </w:r>
    </w:p>
    <w:p w:rsidR="004C3A93" w:rsidRDefault="00CF7DCD" w:rsidP="004C3A9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派發成功件數=累加回傳派發成功件數</w:t>
      </w:r>
    </w:p>
    <w:p w:rsidR="00CF7DCD" w:rsidRDefault="00CF7DCD" w:rsidP="004C3A9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派發失敗件數=累加回傳派發失敗件數</w:t>
      </w:r>
    </w:p>
    <w:p w:rsidR="00CF7DCD" w:rsidRDefault="00CF7DCD" w:rsidP="00CF7DC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依序將所有的案件等級處理一次</w:t>
      </w:r>
    </w:p>
    <w:p w:rsidR="00CF7DCD" w:rsidRDefault="00CF7DCD" w:rsidP="00CF7DC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47" w:author="洪豪" w:date="2018-09-25T13:03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依序將所有的服務科處理一遍</w:t>
      </w:r>
    </w:p>
    <w:p w:rsidR="0023534E" w:rsidRPr="009E556D" w:rsidRDefault="0023534E" w:rsidP="0023534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48" w:author="洪豪" w:date="2018-09-25T13:03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843" w:hanging="567"/>
          </w:pPr>
        </w:pPrChange>
      </w:pPr>
      <w:ins w:id="49" w:author="洪豪" w:date="2018-09-25T13:04:00Z">
        <w:r>
          <w:rPr>
            <w:rFonts w:ascii="細明體" w:eastAsia="細明體" w:hAnsi="細明體" w:hint="eastAsia"/>
            <w:kern w:val="2"/>
            <w:lang w:eastAsia="zh-TW"/>
          </w:rPr>
          <w:t>案件等級權重改為1</w:t>
        </w:r>
      </w:ins>
    </w:p>
    <w:p w:rsidR="00CD2DA2" w:rsidRPr="004C14F8" w:rsidRDefault="00F57F4F" w:rsidP="00CD2D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批次結束</w:t>
      </w:r>
    </w:p>
    <w:sectPr w:rsidR="00CD2DA2" w:rsidRPr="004C14F8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C25" w:rsidRDefault="003C7C25" w:rsidP="000C2BA8">
      <w:r>
        <w:separator/>
      </w:r>
    </w:p>
  </w:endnote>
  <w:endnote w:type="continuationSeparator" w:id="0">
    <w:p w:rsidR="003C7C25" w:rsidRDefault="003C7C25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C25" w:rsidRDefault="003C7C25" w:rsidP="000C2BA8">
      <w:r>
        <w:separator/>
      </w:r>
    </w:p>
  </w:footnote>
  <w:footnote w:type="continuationSeparator" w:id="0">
    <w:p w:rsidR="003C7C25" w:rsidRDefault="003C7C25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6BB3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97AB5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534E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163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5325"/>
    <w:rsid w:val="00347264"/>
    <w:rsid w:val="00347363"/>
    <w:rsid w:val="00350114"/>
    <w:rsid w:val="00352117"/>
    <w:rsid w:val="0035326C"/>
    <w:rsid w:val="003534AA"/>
    <w:rsid w:val="00353FB9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66A19"/>
    <w:rsid w:val="00366D3D"/>
    <w:rsid w:val="003720BA"/>
    <w:rsid w:val="00373701"/>
    <w:rsid w:val="0037557B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3A42"/>
    <w:rsid w:val="003B460E"/>
    <w:rsid w:val="003B59FE"/>
    <w:rsid w:val="003C1675"/>
    <w:rsid w:val="003C19EC"/>
    <w:rsid w:val="003C2A94"/>
    <w:rsid w:val="003C34D1"/>
    <w:rsid w:val="003C4B1C"/>
    <w:rsid w:val="003C7C25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812E1"/>
    <w:rsid w:val="00484E72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156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3B4"/>
    <w:rsid w:val="005E472A"/>
    <w:rsid w:val="005E6DB1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AF0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596F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38A3"/>
    <w:rsid w:val="00776FD6"/>
    <w:rsid w:val="00777AD0"/>
    <w:rsid w:val="00780364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2D17"/>
    <w:rsid w:val="008B3FE3"/>
    <w:rsid w:val="008B536B"/>
    <w:rsid w:val="008B6445"/>
    <w:rsid w:val="008C2F2A"/>
    <w:rsid w:val="008C34E7"/>
    <w:rsid w:val="008C36C8"/>
    <w:rsid w:val="008C4011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504"/>
    <w:rsid w:val="00944CE4"/>
    <w:rsid w:val="00945C0A"/>
    <w:rsid w:val="0094631E"/>
    <w:rsid w:val="00946BD3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2511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261B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548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0C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559E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6FC0"/>
    <w:rsid w:val="00CE7682"/>
    <w:rsid w:val="00CE76D6"/>
    <w:rsid w:val="00CF1372"/>
    <w:rsid w:val="00CF1EB3"/>
    <w:rsid w:val="00CF554B"/>
    <w:rsid w:val="00CF5CE2"/>
    <w:rsid w:val="00CF7DCD"/>
    <w:rsid w:val="00D00577"/>
    <w:rsid w:val="00D0060C"/>
    <w:rsid w:val="00D00D7C"/>
    <w:rsid w:val="00D01672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1405E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9700D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1B6D"/>
    <w:rsid w:val="00DD2FBE"/>
    <w:rsid w:val="00DD5FA2"/>
    <w:rsid w:val="00DD70EC"/>
    <w:rsid w:val="00DE061E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B85"/>
    <w:rsid w:val="00F50E74"/>
    <w:rsid w:val="00F5517A"/>
    <w:rsid w:val="00F57F24"/>
    <w:rsid w:val="00F57F4F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E34508B6-5572-4748-AD28-0DB434F0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C0C30-A6A0-4842-A1A9-50246C127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