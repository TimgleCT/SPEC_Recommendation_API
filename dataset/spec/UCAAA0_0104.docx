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23751E" w14:paraId="525AAE12" w14:textId="7777777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E2002" w14:textId="77777777"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EAC90" w14:textId="77777777"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2F0739" w14:textId="77777777"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34F9A9" w14:textId="77777777" w:rsidR="0023751E" w:rsidRDefault="0023751E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23751E" w14:paraId="60EE5923" w14:textId="77777777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4D51B" w14:textId="77777777"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200</w:t>
            </w:r>
            <w:del w:id="1" w:author="i9004502" w:date="2006-03-22T15:48:00Z">
              <w:r w:rsidR="00CD0ADA" w:rsidDel="002B6477">
                <w:rPr>
                  <w:rFonts w:ascii="新細明體" w:hAnsi="新細明體" w:hint="eastAsia"/>
                  <w:bCs/>
                  <w:lang w:eastAsia="zh-TW"/>
                </w:rPr>
                <w:delText>5</w:delText>
              </w:r>
            </w:del>
            <w:ins w:id="2" w:author="i9004502" w:date="2006-03-22T15:48:00Z">
              <w:r w:rsidR="002B6477">
                <w:rPr>
                  <w:rFonts w:ascii="新細明體" w:hAnsi="新細明體" w:hint="eastAsia"/>
                  <w:bCs/>
                  <w:lang w:eastAsia="zh-TW"/>
                </w:rPr>
                <w:t>6</w:t>
              </w:r>
            </w:ins>
            <w:r>
              <w:rPr>
                <w:rFonts w:ascii="新細明體" w:hAnsi="新細明體"/>
                <w:bCs/>
                <w:lang w:eastAsia="zh-TW"/>
              </w:rPr>
              <w:t>/</w:t>
            </w:r>
            <w:r w:rsidR="00CD0ADA">
              <w:rPr>
                <w:rFonts w:ascii="新細明體" w:hAnsi="新細明體" w:hint="eastAsia"/>
                <w:bCs/>
                <w:lang w:eastAsia="zh-TW"/>
              </w:rPr>
              <w:t>0</w:t>
            </w:r>
            <w:del w:id="3" w:author="i9004502" w:date="2006-03-22T15:48:00Z">
              <w:r w:rsidR="00CD0ADA" w:rsidDel="002B6477">
                <w:rPr>
                  <w:rFonts w:ascii="新細明體" w:hAnsi="新細明體" w:hint="eastAsia"/>
                  <w:bCs/>
                  <w:lang w:eastAsia="zh-TW"/>
                </w:rPr>
                <w:delText>4</w:delText>
              </w:r>
            </w:del>
            <w:ins w:id="4" w:author="i9004502" w:date="2006-03-22T15:48:00Z">
              <w:r w:rsidR="002B6477">
                <w:rPr>
                  <w:rFonts w:ascii="新細明體" w:hAnsi="新細明體" w:hint="eastAsia"/>
                  <w:bCs/>
                  <w:lang w:eastAsia="zh-TW"/>
                </w:rPr>
                <w:t>3</w:t>
              </w:r>
            </w:ins>
            <w:r>
              <w:rPr>
                <w:rFonts w:ascii="新細明體" w:hAnsi="新細明體"/>
                <w:bCs/>
                <w:lang w:eastAsia="zh-TW"/>
              </w:rPr>
              <w:t>/</w:t>
            </w:r>
            <w:del w:id="5" w:author="i9004502" w:date="2006-03-22T15:48:00Z">
              <w:r w:rsidR="00CD0ADA" w:rsidDel="002B6477">
                <w:rPr>
                  <w:rFonts w:ascii="新細明體" w:hAnsi="新細明體" w:hint="eastAsia"/>
                  <w:bCs/>
                  <w:lang w:eastAsia="zh-TW"/>
                </w:rPr>
                <w:delText>1</w:delText>
              </w:r>
            </w:del>
            <w:ins w:id="6" w:author="i9004502" w:date="2006-03-22T15:48:00Z">
              <w:r w:rsidR="002B6477">
                <w:rPr>
                  <w:rFonts w:ascii="新細明體" w:hAnsi="新細明體" w:hint="eastAsia"/>
                  <w:bCs/>
                  <w:lang w:eastAsia="zh-TW"/>
                </w:rPr>
                <w:t>2</w:t>
              </w:r>
            </w:ins>
            <w:r w:rsidR="00CD0ADA">
              <w:rPr>
                <w:rFonts w:ascii="新細明體" w:hAnsi="新細明體" w:hint="eastAsia"/>
                <w:bCs/>
                <w:lang w:eastAsia="zh-TW"/>
              </w:rPr>
              <w:t>2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07494" w14:textId="77777777"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530B3" w14:textId="77777777" w:rsidR="0023751E" w:rsidRDefault="00CD0ADA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proofErr w:type="spellStart"/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A222F" w14:textId="77777777" w:rsidR="0023751E" w:rsidRDefault="0023751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54CEE" w:rsidDel="002B6477" w14:paraId="3F9C5C43" w14:textId="77777777">
        <w:trPr>
          <w:del w:id="7" w:author="i9004502" w:date="2006-03-22T15:4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E7B7E" w14:textId="77777777" w:rsidR="00054CEE" w:rsidDel="002B6477" w:rsidRDefault="00054CEE">
            <w:pPr>
              <w:pStyle w:val="Tabletext"/>
              <w:rPr>
                <w:del w:id="8" w:author="i9004502" w:date="2006-03-22T15:48:00Z"/>
                <w:rFonts w:ascii="新細明體" w:hAnsi="新細明體" w:hint="eastAsia"/>
                <w:bCs/>
                <w:lang w:eastAsia="zh-TW"/>
              </w:rPr>
            </w:pPr>
            <w:del w:id="9" w:author="i9004502" w:date="2006-03-22T15:48:00Z">
              <w:r w:rsidDel="002B6477">
                <w:rPr>
                  <w:rFonts w:ascii="新細明體" w:hAnsi="新細明體"/>
                  <w:bCs/>
                  <w:lang w:eastAsia="zh-TW"/>
                </w:rPr>
                <w:delText>2005/8/31</w:delText>
              </w:r>
            </w:del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45A35" w14:textId="77777777" w:rsidR="00054CEE" w:rsidDel="002B6477" w:rsidRDefault="00054CEE">
            <w:pPr>
              <w:pStyle w:val="Tabletext"/>
              <w:rPr>
                <w:del w:id="10" w:author="i9004502" w:date="2006-03-22T15:48:00Z"/>
                <w:rFonts w:ascii="新細明體" w:hAnsi="新細明體" w:hint="eastAsia"/>
                <w:bCs/>
                <w:lang w:eastAsia="zh-TW"/>
              </w:rPr>
            </w:pPr>
            <w:del w:id="11" w:author="i9004502" w:date="2006-03-22T15:48:00Z">
              <w:r w:rsidDel="002B6477">
                <w:rPr>
                  <w:rFonts w:ascii="新細明體" w:hAnsi="新細明體" w:hint="eastAsia"/>
                  <w:bCs/>
                  <w:lang w:eastAsia="zh-TW"/>
                </w:rPr>
                <w:delText>增加事故職等</w:delText>
              </w:r>
            </w:del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55708" w14:textId="77777777" w:rsidR="00054CEE" w:rsidDel="002B6477" w:rsidRDefault="00054CEE">
            <w:pPr>
              <w:pStyle w:val="Tabletext"/>
              <w:rPr>
                <w:del w:id="12" w:author="i9004502" w:date="2006-03-22T15:48:00Z"/>
                <w:rFonts w:ascii="新細明體" w:hAnsi="新細明體" w:hint="eastAsia"/>
                <w:bCs/>
                <w:lang w:eastAsia="zh-TW"/>
              </w:rPr>
            </w:pPr>
            <w:del w:id="13" w:author="i9004502" w:date="2006-03-22T15:48:00Z">
              <w:r w:rsidDel="002B6477">
                <w:rPr>
                  <w:rFonts w:ascii="新細明體" w:hAnsi="新細明體" w:hint="eastAsia"/>
                  <w:bCs/>
                  <w:lang w:eastAsia="zh-TW"/>
                </w:rPr>
                <w:delText>Huai</w:delText>
              </w:r>
            </w:del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89516" w14:textId="77777777" w:rsidR="00054CEE" w:rsidDel="002B6477" w:rsidRDefault="00054CEE">
            <w:pPr>
              <w:pStyle w:val="Tabletext"/>
              <w:rPr>
                <w:del w:id="14" w:author="i9004502" w:date="2006-03-22T15:48:00Z"/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5D4A" w:rsidDel="002B6477" w14:paraId="27B38ACF" w14:textId="77777777">
        <w:trPr>
          <w:del w:id="15" w:author="i9004502" w:date="2006-03-22T15:48:00Z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8C4623" w14:textId="77777777" w:rsidR="00CE5D4A" w:rsidDel="002B6477" w:rsidRDefault="00CE5D4A">
            <w:pPr>
              <w:pStyle w:val="Tabletext"/>
              <w:rPr>
                <w:del w:id="16" w:author="i9004502" w:date="2006-03-22T15:48:00Z"/>
                <w:rFonts w:ascii="新細明體" w:hAnsi="新細明體" w:hint="eastAsia"/>
                <w:bCs/>
                <w:lang w:eastAsia="zh-TW"/>
              </w:rPr>
            </w:pPr>
            <w:del w:id="17" w:author="i9004502" w:date="2006-03-22T15:48:00Z">
              <w:r w:rsidDel="002B6477">
                <w:rPr>
                  <w:rFonts w:ascii="新細明體" w:hAnsi="新細明體" w:hint="eastAsia"/>
                  <w:bCs/>
                  <w:lang w:eastAsia="zh-TW"/>
                </w:rPr>
                <w:delText>2005/9/14</w:delText>
              </w:r>
            </w:del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B97B6" w14:textId="77777777" w:rsidR="00CE5D4A" w:rsidDel="002B6477" w:rsidRDefault="00CE5D4A" w:rsidP="00CE5D4A">
            <w:pPr>
              <w:pStyle w:val="Tabletext"/>
              <w:rPr>
                <w:del w:id="18" w:author="i9004502" w:date="2006-03-22T15:48:00Z"/>
                <w:rFonts w:ascii="新細明體" w:hAnsi="新細明體" w:hint="eastAsia"/>
                <w:bCs/>
                <w:lang w:eastAsia="zh-TW"/>
              </w:rPr>
            </w:pPr>
            <w:del w:id="19" w:author="i9004502" w:date="2006-03-22T15:48:00Z">
              <w:r w:rsidDel="002B6477">
                <w:rPr>
                  <w:rFonts w:ascii="新細明體" w:hAnsi="新細明體" w:hint="eastAsia"/>
                  <w:bCs/>
                  <w:lang w:eastAsia="zh-TW"/>
                </w:rPr>
                <w:delText>檢附文件修正</w:delText>
              </w:r>
            </w:del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809A5" w14:textId="77777777" w:rsidR="00CE5D4A" w:rsidDel="002B6477" w:rsidRDefault="00CE5D4A">
            <w:pPr>
              <w:pStyle w:val="Tabletext"/>
              <w:rPr>
                <w:del w:id="20" w:author="i9004502" w:date="2006-03-22T15:48:00Z"/>
                <w:rFonts w:ascii="新細明體" w:hAnsi="新細明體" w:hint="eastAsia"/>
                <w:bCs/>
                <w:lang w:eastAsia="zh-TW"/>
              </w:rPr>
            </w:pPr>
            <w:del w:id="21" w:author="i9004502" w:date="2006-03-22T15:48:00Z">
              <w:r w:rsidDel="002B6477">
                <w:rPr>
                  <w:rFonts w:ascii="新細明體" w:hAnsi="新細明體" w:hint="eastAsia"/>
                  <w:bCs/>
                  <w:lang w:eastAsia="zh-TW"/>
                </w:rPr>
                <w:delText>Huai</w:delText>
              </w:r>
            </w:del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86C155" w14:textId="77777777" w:rsidR="00CE5D4A" w:rsidDel="002B6477" w:rsidRDefault="00CE5D4A">
            <w:pPr>
              <w:pStyle w:val="Tabletext"/>
              <w:rPr>
                <w:del w:id="22" w:author="i9004502" w:date="2006-03-22T15:48:00Z"/>
                <w:rFonts w:ascii="新細明體" w:hAnsi="新細明體" w:hint="eastAsia"/>
                <w:bCs/>
                <w:lang w:eastAsia="zh-TW"/>
              </w:rPr>
            </w:pPr>
          </w:p>
        </w:tc>
      </w:tr>
    </w:tbl>
    <w:p w14:paraId="2DE0F221" w14:textId="77777777" w:rsidR="0023751E" w:rsidRDefault="0023751E">
      <w:pPr>
        <w:rPr>
          <w:rFonts w:hint="eastAsia"/>
        </w:rPr>
      </w:pPr>
    </w:p>
    <w:p w14:paraId="29B5A80B" w14:textId="77777777"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A</w:t>
      </w:r>
      <w:r>
        <w:rPr>
          <w:rFonts w:hint="eastAsia"/>
          <w:b/>
          <w:kern w:val="2"/>
          <w:sz w:val="24"/>
          <w:szCs w:val="24"/>
          <w:lang w:eastAsia="zh-TW"/>
        </w:rPr>
        <w:t>AA0010</w:t>
      </w:r>
      <w:del w:id="23" w:author="i9004502" w:date="2006-03-22T15:48:00Z">
        <w:r w:rsidR="00CD0ADA" w:rsidDel="002B6477">
          <w:rPr>
            <w:rFonts w:hint="eastAsia"/>
            <w:b/>
            <w:kern w:val="2"/>
            <w:sz w:val="24"/>
            <w:szCs w:val="24"/>
            <w:lang w:eastAsia="zh-TW"/>
          </w:rPr>
          <w:delText>0</w:delText>
        </w:r>
      </w:del>
      <w:ins w:id="24" w:author="i9004502" w:date="2006-03-22T15:48:00Z">
        <w:r w:rsidR="002B6477">
          <w:rPr>
            <w:rFonts w:hint="eastAsia"/>
            <w:b/>
            <w:kern w:val="2"/>
            <w:sz w:val="24"/>
            <w:szCs w:val="24"/>
            <w:lang w:eastAsia="zh-TW"/>
          </w:rPr>
          <w:t>4</w:t>
        </w:r>
      </w:ins>
      <w:r>
        <w:rPr>
          <w:rFonts w:hint="eastAsia"/>
          <w:b/>
          <w:kern w:val="2"/>
          <w:sz w:val="24"/>
          <w:szCs w:val="24"/>
          <w:lang w:eastAsia="zh-TW"/>
        </w:rPr>
        <w:t>_</w:t>
      </w:r>
      <w:r w:rsidR="00CD0ADA">
        <w:rPr>
          <w:rFonts w:hint="eastAsia"/>
          <w:b/>
          <w:kern w:val="2"/>
          <w:sz w:val="24"/>
          <w:szCs w:val="24"/>
          <w:lang w:eastAsia="zh-TW"/>
        </w:rPr>
        <w:t>申請書</w:t>
      </w:r>
      <w:ins w:id="25" w:author="i9004502" w:date="2006-03-22T15:48:00Z">
        <w:r w:rsidR="002B6477">
          <w:rPr>
            <w:rFonts w:hint="eastAsia"/>
            <w:b/>
            <w:kern w:val="2"/>
            <w:sz w:val="24"/>
            <w:szCs w:val="24"/>
            <w:lang w:eastAsia="zh-TW"/>
          </w:rPr>
          <w:t>附件</w:t>
        </w:r>
      </w:ins>
      <w:r w:rsidR="00CD0ADA">
        <w:rPr>
          <w:rFonts w:hint="eastAsia"/>
          <w:b/>
          <w:kern w:val="2"/>
          <w:sz w:val="24"/>
          <w:szCs w:val="24"/>
          <w:lang w:eastAsia="zh-TW"/>
        </w:rPr>
        <w:t>輸入</w:t>
      </w:r>
    </w:p>
    <w:p w14:paraId="38FC6F7C" w14:textId="77777777" w:rsidR="0023751E" w:rsidRDefault="0023751E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14:paraId="474DB872" w14:textId="77777777" w:rsidR="0023751E" w:rsidRDefault="0023751E">
      <w:pPr>
        <w:numPr>
          <w:ilvl w:val="0"/>
          <w:numId w:val="3"/>
          <w:numberingChange w:id="26" w:author="huai" w:date="2005-12-29T18:58:00Z" w:original="%1:1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23751E" w14:paraId="4CB4E37C" w14:textId="77777777">
        <w:tc>
          <w:tcPr>
            <w:tcW w:w="2340" w:type="dxa"/>
          </w:tcPr>
          <w:p w14:paraId="0BA9C36F" w14:textId="77777777"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14:paraId="0ABB40E2" w14:textId="77777777"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申請書</w:t>
            </w:r>
            <w:ins w:id="27" w:author="i9004502" w:date="2006-03-22T15:49:00Z">
              <w:r w:rsidR="002B6477">
                <w:rPr>
                  <w:rFonts w:ascii="細明體" w:eastAsia="細明體" w:hAnsi="細明體" w:hint="eastAsia"/>
                  <w:sz w:val="20"/>
                  <w:szCs w:val="20"/>
                </w:rPr>
                <w:t>附件</w:t>
              </w:r>
            </w:ins>
            <w:r>
              <w:rPr>
                <w:rFonts w:ascii="細明體" w:eastAsia="細明體" w:hAnsi="細明體" w:hint="eastAsia"/>
                <w:sz w:val="20"/>
                <w:szCs w:val="20"/>
              </w:rPr>
              <w:t>輸入</w:t>
            </w:r>
          </w:p>
        </w:tc>
      </w:tr>
      <w:tr w:rsidR="0023751E" w14:paraId="5AABD3F3" w14:textId="77777777">
        <w:tc>
          <w:tcPr>
            <w:tcW w:w="2340" w:type="dxa"/>
          </w:tcPr>
          <w:p w14:paraId="5287ED87" w14:textId="77777777"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14:paraId="43B039F2" w14:textId="77777777"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23751E">
              <w:rPr>
                <w:rFonts w:ascii="細明體" w:eastAsia="細明體" w:hAnsi="細明體" w:hint="eastAsia"/>
                <w:sz w:val="20"/>
                <w:szCs w:val="20"/>
              </w:rPr>
              <w:t>AA0_010</w:t>
            </w:r>
            <w:del w:id="28" w:author="i9004502" w:date="2006-03-22T15:48:00Z">
              <w:r w:rsidDel="002B6477">
                <w:rPr>
                  <w:rFonts w:ascii="細明體" w:eastAsia="細明體" w:hAnsi="細明體" w:hint="eastAsia"/>
                  <w:sz w:val="20"/>
                  <w:szCs w:val="20"/>
                </w:rPr>
                <w:delText>0</w:delText>
              </w:r>
            </w:del>
            <w:ins w:id="29" w:author="i9004502" w:date="2006-03-22T15:48:00Z">
              <w:r w:rsidR="002B6477">
                <w:rPr>
                  <w:rFonts w:ascii="細明體" w:eastAsia="細明體" w:hAnsi="細明體" w:hint="eastAsia"/>
                  <w:sz w:val="20"/>
                  <w:szCs w:val="20"/>
                </w:rPr>
                <w:t>4</w:t>
              </w:r>
            </w:ins>
          </w:p>
        </w:tc>
      </w:tr>
      <w:tr w:rsidR="0023751E" w14:paraId="4E07249D" w14:textId="77777777">
        <w:tc>
          <w:tcPr>
            <w:tcW w:w="2340" w:type="dxa"/>
          </w:tcPr>
          <w:p w14:paraId="0CEF05B8" w14:textId="77777777"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14:paraId="48BB21A9" w14:textId="77777777"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23751E" w14:paraId="1D686F92" w14:textId="77777777">
        <w:tc>
          <w:tcPr>
            <w:tcW w:w="2340" w:type="dxa"/>
          </w:tcPr>
          <w:p w14:paraId="03147B2C" w14:textId="77777777"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14:paraId="43C5FC2F" w14:textId="77777777" w:rsidR="0023751E" w:rsidRDefault="00D2590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理賠申請書</w:t>
            </w:r>
            <w:ins w:id="30" w:author="i9004502" w:date="2006-03-22T15:49:00Z">
              <w:r w:rsidR="002B6477">
                <w:rPr>
                  <w:rFonts w:ascii="細明體" w:eastAsia="細明體" w:hAnsi="細明體" w:hint="eastAsia"/>
                  <w:sz w:val="20"/>
                  <w:szCs w:val="20"/>
                </w:rPr>
                <w:t>附件</w:t>
              </w:r>
            </w:ins>
            <w:r>
              <w:rPr>
                <w:rFonts w:ascii="細明體" w:eastAsia="細明體" w:hAnsi="細明體" w:hint="eastAsia"/>
                <w:sz w:val="20"/>
                <w:szCs w:val="20"/>
              </w:rPr>
              <w:t>輸入、資料確認、核定</w:t>
            </w:r>
          </w:p>
        </w:tc>
      </w:tr>
      <w:tr w:rsidR="0023751E" w14:paraId="0D5F98F5" w14:textId="77777777">
        <w:tc>
          <w:tcPr>
            <w:tcW w:w="2340" w:type="dxa"/>
          </w:tcPr>
          <w:p w14:paraId="4A8CEC03" w14:textId="77777777" w:rsidR="0023751E" w:rsidRDefault="002375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14:paraId="1B46FCDE" w14:textId="77777777" w:rsidR="0023751E" w:rsidRDefault="00FF089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RLAA001 </w:t>
            </w:r>
            <w:r w:rsidR="00912B00">
              <w:rPr>
                <w:rFonts w:ascii="細明體" w:eastAsia="細明體" w:hAnsi="細明體" w:hint="eastAsia"/>
                <w:sz w:val="20"/>
                <w:szCs w:val="20"/>
              </w:rPr>
              <w:t xml:space="preserve">RLAA002 RLAA003 </w:t>
            </w:r>
          </w:p>
        </w:tc>
      </w:tr>
    </w:tbl>
    <w:p w14:paraId="277BAD59" w14:textId="77777777"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14:paraId="4EB5E79A" w14:textId="77777777" w:rsidR="0023751E" w:rsidRDefault="0023751E">
      <w:pPr>
        <w:numPr>
          <w:ilvl w:val="0"/>
          <w:numId w:val="3"/>
          <w:numberingChange w:id="31" w:author="huai" w:date="2005-12-29T18:58:00Z" w:original="%1:2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23751E" w14:paraId="1F91ACBB" w14:textId="77777777">
        <w:tc>
          <w:tcPr>
            <w:tcW w:w="720" w:type="dxa"/>
          </w:tcPr>
          <w:p w14:paraId="3382E898" w14:textId="77777777"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14:paraId="4021ED67" w14:textId="77777777"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14:paraId="709D6E9E" w14:textId="77777777"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14:paraId="62A99A4F" w14:textId="77777777" w:rsidR="0023751E" w:rsidRDefault="0023751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B77E6C" w14:paraId="04AC521E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329C4838" w14:textId="77777777" w:rsidR="00B77E6C" w:rsidRDefault="00B77E6C">
            <w:pPr>
              <w:numPr>
                <w:ilvl w:val="0"/>
                <w:numId w:val="4"/>
                <w:numberingChange w:id="32" w:author="huai" w:date="2005-12-29T18:58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08B4E5B" w14:textId="77777777" w:rsidR="00B77E6C" w:rsidRPr="0098618B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  <w:r w:rsidRPr="00227F86">
              <w:rPr>
                <w:rFonts w:hint="eastAsia"/>
                <w:color w:val="000000"/>
                <w:sz w:val="20"/>
                <w:szCs w:val="20"/>
              </w:rPr>
              <w:t>理賠受理檔處理模組</w:t>
            </w:r>
          </w:p>
        </w:tc>
        <w:tc>
          <w:tcPr>
            <w:tcW w:w="4140" w:type="dxa"/>
          </w:tcPr>
          <w:p w14:paraId="6B49D3DF" w14:textId="77777777"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AA_A0Z001</w:t>
            </w:r>
          </w:p>
        </w:tc>
        <w:tc>
          <w:tcPr>
            <w:tcW w:w="3500" w:type="dxa"/>
          </w:tcPr>
          <w:p w14:paraId="0A51F18D" w14:textId="77777777"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 w14:paraId="50457F2E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61D6FC99" w14:textId="77777777" w:rsidR="00B77E6C" w:rsidRDefault="00B77E6C">
            <w:pPr>
              <w:numPr>
                <w:ilvl w:val="0"/>
                <w:numId w:val="4"/>
                <w:numberingChange w:id="33" w:author="huai" w:date="2005-12-29T18:58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0FA5602A" w14:textId="77777777" w:rsidR="00B77E6C" w:rsidRPr="00227F86" w:rsidRDefault="00B77E6C">
            <w:pPr>
              <w:rPr>
                <w:rFonts w:hint="eastAsia"/>
                <w:color w:val="000000"/>
                <w:sz w:val="20"/>
                <w:szCs w:val="20"/>
              </w:rPr>
            </w:pPr>
            <w:r w:rsidRPr="0093219C">
              <w:rPr>
                <w:rFonts w:hint="eastAsia"/>
                <w:color w:val="000000"/>
                <w:sz w:val="20"/>
                <w:szCs w:val="20"/>
              </w:rPr>
              <w:t>理賠申請書檔處理模組</w:t>
            </w:r>
          </w:p>
        </w:tc>
        <w:tc>
          <w:tcPr>
            <w:tcW w:w="4140" w:type="dxa"/>
          </w:tcPr>
          <w:p w14:paraId="5666D1EB" w14:textId="77777777" w:rsidR="00B77E6C" w:rsidRDefault="00B77E6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AA_A0Z002</w:t>
            </w:r>
          </w:p>
        </w:tc>
        <w:tc>
          <w:tcPr>
            <w:tcW w:w="3500" w:type="dxa"/>
          </w:tcPr>
          <w:p w14:paraId="41901A15" w14:textId="77777777" w:rsidR="00B77E6C" w:rsidRDefault="00B77E6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 w:rsidDel="002B6477" w14:paraId="05A6D4DA" w14:textId="77777777">
        <w:tblPrEx>
          <w:tblLook w:val="01E0" w:firstRow="1" w:lastRow="1" w:firstColumn="1" w:lastColumn="1" w:noHBand="0" w:noVBand="0"/>
        </w:tblPrEx>
        <w:trPr>
          <w:del w:id="34" w:author="i9004502" w:date="2006-03-22T15:49:00Z"/>
        </w:trPr>
        <w:tc>
          <w:tcPr>
            <w:tcW w:w="720" w:type="dxa"/>
          </w:tcPr>
          <w:p w14:paraId="152CE29A" w14:textId="77777777" w:rsidR="00B77E6C" w:rsidDel="002B6477" w:rsidRDefault="00B77E6C" w:rsidP="001667C7">
            <w:pPr>
              <w:numPr>
                <w:ilvl w:val="0"/>
                <w:numId w:val="4"/>
                <w:numberingChange w:id="35" w:author="huai" w:date="2005-12-29T18:58:00Z" w:original="%1:3:0:"/>
              </w:numPr>
              <w:rPr>
                <w:del w:id="36" w:author="i9004502" w:date="2006-03-22T15:49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5FDEE15" w14:textId="77777777" w:rsidR="00B77E6C" w:rsidRPr="004F4C2E" w:rsidDel="002B6477" w:rsidRDefault="00B77E6C" w:rsidP="001667C7">
            <w:pPr>
              <w:rPr>
                <w:del w:id="37" w:author="i9004502" w:date="2006-03-22T15:49:00Z"/>
                <w:rFonts w:hint="eastAsia"/>
                <w:color w:val="000000"/>
                <w:sz w:val="20"/>
                <w:szCs w:val="20"/>
              </w:rPr>
            </w:pPr>
            <w:del w:id="38" w:author="i9004502" w:date="2006-03-22T15:49:00Z">
              <w:r w:rsidRPr="0098618B" w:rsidDel="002B6477">
                <w:rPr>
                  <w:rFonts w:hint="eastAsia"/>
                  <w:color w:val="000000"/>
                  <w:sz w:val="20"/>
                  <w:szCs w:val="20"/>
                </w:rPr>
                <w:delText>理賠索賠類別檔處理模組</w:delText>
              </w:r>
            </w:del>
          </w:p>
        </w:tc>
        <w:tc>
          <w:tcPr>
            <w:tcW w:w="4140" w:type="dxa"/>
          </w:tcPr>
          <w:p w14:paraId="29A3880D" w14:textId="77777777" w:rsidR="00B77E6C" w:rsidDel="002B6477" w:rsidRDefault="00B77E6C" w:rsidP="001667C7">
            <w:pPr>
              <w:pStyle w:val="Tabletext"/>
              <w:keepLines w:val="0"/>
              <w:spacing w:after="0" w:line="240" w:lineRule="auto"/>
              <w:rPr>
                <w:del w:id="39" w:author="i9004502" w:date="2006-03-22T15:49:00Z"/>
                <w:rFonts w:ascii="細明體" w:eastAsia="細明體" w:hAnsi="細明體" w:hint="eastAsia"/>
              </w:rPr>
            </w:pPr>
            <w:del w:id="40" w:author="i9004502" w:date="2006-03-22T15:49:00Z">
              <w:r w:rsidDel="002B6477">
                <w:rPr>
                  <w:rFonts w:ascii="細明體" w:eastAsia="細明體" w:hAnsi="細明體" w:hint="eastAsia"/>
                </w:rPr>
                <w:delText>AA_A0Z007</w:delText>
              </w:r>
            </w:del>
          </w:p>
        </w:tc>
        <w:tc>
          <w:tcPr>
            <w:tcW w:w="3500" w:type="dxa"/>
          </w:tcPr>
          <w:p w14:paraId="01A72E46" w14:textId="77777777" w:rsidR="00B77E6C" w:rsidDel="002B6477" w:rsidRDefault="00B77E6C" w:rsidP="001667C7">
            <w:pPr>
              <w:rPr>
                <w:del w:id="41" w:author="i9004502" w:date="2006-03-22T15:49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77E6C" w14:paraId="5063507B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6C40631F" w14:textId="77777777" w:rsidR="00B77E6C" w:rsidRDefault="00B77E6C" w:rsidP="001667C7">
            <w:pPr>
              <w:numPr>
                <w:ilvl w:val="0"/>
                <w:numId w:val="4"/>
                <w:numberingChange w:id="42" w:author="huai" w:date="2005-12-29T18:58:00Z" w:original="%1:4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D277CE0" w14:textId="77777777" w:rsidR="00B77E6C" w:rsidRPr="0098618B" w:rsidRDefault="00B77E6C" w:rsidP="001667C7">
            <w:pPr>
              <w:rPr>
                <w:rFonts w:hint="eastAsia"/>
                <w:color w:val="000000"/>
                <w:sz w:val="20"/>
                <w:szCs w:val="20"/>
              </w:rPr>
            </w:pPr>
            <w:r w:rsidRPr="00B12AD9">
              <w:rPr>
                <w:rFonts w:hint="eastAsia"/>
                <w:color w:val="000000"/>
                <w:sz w:val="20"/>
                <w:szCs w:val="20"/>
              </w:rPr>
              <w:t>理賠無記名檔處理模組</w:t>
            </w:r>
          </w:p>
        </w:tc>
        <w:tc>
          <w:tcPr>
            <w:tcW w:w="4140" w:type="dxa"/>
          </w:tcPr>
          <w:p w14:paraId="6EEE8B71" w14:textId="77777777" w:rsidR="00B77E6C" w:rsidRDefault="00B77E6C" w:rsidP="001667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AA_A0Z008</w:t>
            </w:r>
          </w:p>
        </w:tc>
        <w:tc>
          <w:tcPr>
            <w:tcW w:w="3500" w:type="dxa"/>
          </w:tcPr>
          <w:p w14:paraId="506867CF" w14:textId="77777777" w:rsidR="00B77E6C" w:rsidRDefault="00B77E6C" w:rsidP="001667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51F84" w14:paraId="62CD5237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0D136830" w14:textId="77777777" w:rsidR="00C51F84" w:rsidRDefault="00C51F84">
            <w:pPr>
              <w:numPr>
                <w:ilvl w:val="0"/>
                <w:numId w:val="4"/>
                <w:numberingChange w:id="43" w:author="huai" w:date="2005-12-29T18:58:00Z" w:original="%1:5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C90A353" w14:textId="77777777" w:rsidR="00C51F84" w:rsidRPr="00C51F84" w:rsidRDefault="00C51F84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C51F84"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14:paraId="13D66F3D" w14:textId="77777777" w:rsidR="00C51F84" w:rsidRPr="00C51F84" w:rsidRDefault="00C51F8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 w:rsidRPr="00C51F84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14:paraId="24762099" w14:textId="77777777" w:rsidR="00C51F84" w:rsidRDefault="00C51F8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306EC" w14:paraId="3863C11E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79D7F081" w14:textId="77777777" w:rsidR="007306EC" w:rsidRDefault="007306EC">
            <w:pPr>
              <w:numPr>
                <w:ilvl w:val="0"/>
                <w:numId w:val="4"/>
                <w:numberingChange w:id="44" w:author="huai" w:date="2005-12-29T18:58:00Z" w:original="%1:6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C326D9C" w14:textId="77777777" w:rsidR="007306EC" w:rsidRPr="007306EC" w:rsidRDefault="007306EC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7306EC"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14:paraId="65A3F779" w14:textId="77777777" w:rsidR="007306EC" w:rsidRPr="004C732B" w:rsidRDefault="007306E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proofErr w:type="spellStart"/>
            <w:r w:rsidRPr="004C732B">
              <w:rPr>
                <w:bCs/>
              </w:rPr>
              <w:t>com.cathay.common.hr.PersonnelData</w:t>
            </w:r>
            <w:proofErr w:type="spellEnd"/>
          </w:p>
        </w:tc>
        <w:tc>
          <w:tcPr>
            <w:tcW w:w="3500" w:type="dxa"/>
          </w:tcPr>
          <w:p w14:paraId="5E59DC42" w14:textId="77777777" w:rsidR="007306EC" w:rsidRPr="00170500" w:rsidRDefault="00170500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7" w:anchor="getOnDutyByEmployeeID(java.lang.String)" w:history="1">
              <w:r w:rsidRPr="00170500"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getOnDutyByEmployeeID</w:t>
              </w:r>
            </w:hyperlink>
          </w:p>
        </w:tc>
      </w:tr>
      <w:tr w:rsidR="009369FB" w:rsidDel="002B6477" w14:paraId="33A1CF45" w14:textId="77777777">
        <w:tblPrEx>
          <w:tblLook w:val="01E0" w:firstRow="1" w:lastRow="1" w:firstColumn="1" w:lastColumn="1" w:noHBand="0" w:noVBand="0"/>
        </w:tblPrEx>
        <w:trPr>
          <w:del w:id="45" w:author="i9004502" w:date="2006-03-22T15:49:00Z"/>
        </w:trPr>
        <w:tc>
          <w:tcPr>
            <w:tcW w:w="720" w:type="dxa"/>
          </w:tcPr>
          <w:p w14:paraId="65F48060" w14:textId="77777777" w:rsidR="009369FB" w:rsidDel="002B6477" w:rsidRDefault="009369FB">
            <w:pPr>
              <w:numPr>
                <w:ilvl w:val="0"/>
                <w:numId w:val="4"/>
                <w:numberingChange w:id="46" w:author="huai" w:date="2005-12-29T18:58:00Z" w:original="%1:7:0:"/>
              </w:numPr>
              <w:rPr>
                <w:del w:id="47" w:author="i9004502" w:date="2006-03-22T15:49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FEDD2F7" w14:textId="77777777" w:rsidR="009369FB" w:rsidRPr="007306EC" w:rsidDel="002B6477" w:rsidRDefault="009369FB">
            <w:pPr>
              <w:rPr>
                <w:del w:id="48" w:author="i9004502" w:date="2006-03-22T15:49:00Z"/>
                <w:sz w:val="20"/>
                <w:szCs w:val="20"/>
              </w:rPr>
            </w:pPr>
            <w:del w:id="49" w:author="i9004502" w:date="2006-03-22T15:49:00Z">
              <w:r w:rsidRPr="000548C3" w:rsidDel="002B6477">
                <w:rPr>
                  <w:rFonts w:hint="eastAsia"/>
                  <w:color w:val="000000"/>
                  <w:sz w:val="20"/>
                  <w:szCs w:val="20"/>
                </w:rPr>
                <w:delText>死殘解除契約辦理中更新模組</w:delText>
              </w:r>
            </w:del>
          </w:p>
        </w:tc>
        <w:tc>
          <w:tcPr>
            <w:tcW w:w="4140" w:type="dxa"/>
          </w:tcPr>
          <w:p w14:paraId="11C343BF" w14:textId="77777777" w:rsidR="009369FB" w:rsidRPr="004C732B" w:rsidDel="002B6477" w:rsidRDefault="009369FB">
            <w:pPr>
              <w:pStyle w:val="Tabletext"/>
              <w:keepLines w:val="0"/>
              <w:spacing w:after="0" w:line="240" w:lineRule="auto"/>
              <w:rPr>
                <w:del w:id="50" w:author="i9004502" w:date="2006-03-22T15:49:00Z"/>
                <w:bCs/>
                <w:lang w:eastAsia="zh-TW"/>
              </w:rPr>
            </w:pPr>
            <w:del w:id="51" w:author="i9004502" w:date="2006-03-22T15:49:00Z">
              <w:r w:rsidDel="002B6477">
                <w:rPr>
                  <w:rFonts w:ascii="細明體" w:eastAsia="細明體" w:hAnsi="細明體" w:hint="eastAsia"/>
                </w:rPr>
                <w:delText>AA_A0Z019</w:delText>
              </w:r>
            </w:del>
          </w:p>
        </w:tc>
        <w:tc>
          <w:tcPr>
            <w:tcW w:w="3500" w:type="dxa"/>
          </w:tcPr>
          <w:p w14:paraId="0B0AAD2A" w14:textId="77777777" w:rsidR="009369FB" w:rsidRPr="00170500" w:rsidDel="002B6477" w:rsidRDefault="009369FB">
            <w:pPr>
              <w:rPr>
                <w:del w:id="52" w:author="i9004502" w:date="2006-03-22T15:49:00Z"/>
                <w:rStyle w:val="HTML"/>
                <w:b/>
                <w:bCs/>
                <w:sz w:val="20"/>
                <w:szCs w:val="20"/>
              </w:rPr>
            </w:pPr>
          </w:p>
        </w:tc>
      </w:tr>
      <w:tr w:rsidR="00F862D3" w:rsidDel="002B6477" w14:paraId="6D4335C5" w14:textId="77777777">
        <w:tblPrEx>
          <w:tblLook w:val="01E0" w:firstRow="1" w:lastRow="1" w:firstColumn="1" w:lastColumn="1" w:noHBand="0" w:noVBand="0"/>
        </w:tblPrEx>
        <w:trPr>
          <w:del w:id="53" w:author="i9004502" w:date="2006-03-22T15:49:00Z"/>
        </w:trPr>
        <w:tc>
          <w:tcPr>
            <w:tcW w:w="720" w:type="dxa"/>
          </w:tcPr>
          <w:p w14:paraId="61994795" w14:textId="77777777" w:rsidR="00F862D3" w:rsidDel="002B6477" w:rsidRDefault="00F862D3">
            <w:pPr>
              <w:numPr>
                <w:ilvl w:val="0"/>
                <w:numId w:val="4"/>
                <w:numberingChange w:id="54" w:author="huai" w:date="2005-12-29T18:58:00Z" w:original="%1:8:0:"/>
              </w:numPr>
              <w:rPr>
                <w:del w:id="55" w:author="i9004502" w:date="2006-03-22T15:49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505BFDD6" w14:textId="77777777" w:rsidR="00F862D3" w:rsidRPr="00F862D3" w:rsidDel="002B6477" w:rsidRDefault="00F862D3">
            <w:pPr>
              <w:rPr>
                <w:del w:id="56" w:author="i9004502" w:date="2006-03-22T15:49:00Z"/>
                <w:rFonts w:hint="eastAsia"/>
                <w:color w:val="000000"/>
                <w:sz w:val="20"/>
                <w:szCs w:val="20"/>
              </w:rPr>
            </w:pPr>
            <w:del w:id="57" w:author="i9004502" w:date="2006-03-22T15:49:00Z">
              <w:r w:rsidRPr="00F862D3" w:rsidDel="002B6477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取得帳務日期模組</w:delText>
              </w:r>
            </w:del>
          </w:p>
        </w:tc>
        <w:tc>
          <w:tcPr>
            <w:tcW w:w="4140" w:type="dxa"/>
          </w:tcPr>
          <w:p w14:paraId="7425EB5B" w14:textId="77777777" w:rsidR="00F862D3" w:rsidDel="002B6477" w:rsidRDefault="00F862D3">
            <w:pPr>
              <w:pStyle w:val="Tabletext"/>
              <w:keepLines w:val="0"/>
              <w:spacing w:after="0" w:line="240" w:lineRule="auto"/>
              <w:rPr>
                <w:del w:id="58" w:author="i9004502" w:date="2006-03-22T15:49:00Z"/>
                <w:rFonts w:ascii="細明體" w:eastAsia="細明體" w:hAnsi="細明體" w:hint="eastAsia"/>
              </w:rPr>
            </w:pPr>
            <w:del w:id="59" w:author="i9004502" w:date="2006-03-22T15:49:00Z">
              <w:r w:rsidRPr="00FD7D13" w:rsidDel="002B6477">
                <w:rPr>
                  <w:rFonts w:ascii="MS Reference Sans Serif" w:hAnsi="MS Reference Sans Serif"/>
                  <w:color w:val="000000"/>
                  <w:kern w:val="2"/>
                  <w:lang w:eastAsia="zh-TW"/>
                </w:rPr>
                <w:delText>DK_F0Z001</w:delText>
              </w:r>
            </w:del>
          </w:p>
        </w:tc>
        <w:tc>
          <w:tcPr>
            <w:tcW w:w="3500" w:type="dxa"/>
          </w:tcPr>
          <w:p w14:paraId="6DC3027C" w14:textId="77777777" w:rsidR="00F862D3" w:rsidRPr="00F862D3" w:rsidDel="002B6477" w:rsidRDefault="00F862D3">
            <w:pPr>
              <w:rPr>
                <w:del w:id="60" w:author="i9004502" w:date="2006-03-22T15:49:00Z"/>
                <w:rStyle w:val="HTML"/>
                <w:b/>
                <w:bCs/>
                <w:sz w:val="20"/>
                <w:szCs w:val="20"/>
              </w:rPr>
            </w:pPr>
            <w:del w:id="61" w:author="i9004502" w:date="2006-03-22T15:49:00Z">
              <w:r w:rsidRPr="00F862D3" w:rsidDel="002B6477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getDateByAcc</w:delText>
              </w:r>
            </w:del>
          </w:p>
        </w:tc>
      </w:tr>
      <w:tr w:rsidR="00F862D3" w:rsidDel="002B6477" w14:paraId="727B9EB5" w14:textId="77777777">
        <w:tblPrEx>
          <w:tblLook w:val="01E0" w:firstRow="1" w:lastRow="1" w:firstColumn="1" w:lastColumn="1" w:noHBand="0" w:noVBand="0"/>
        </w:tblPrEx>
        <w:trPr>
          <w:del w:id="62" w:author="i9004502" w:date="2006-03-22T15:49:00Z"/>
        </w:trPr>
        <w:tc>
          <w:tcPr>
            <w:tcW w:w="720" w:type="dxa"/>
          </w:tcPr>
          <w:p w14:paraId="4672C7F8" w14:textId="77777777" w:rsidR="00F862D3" w:rsidDel="002B6477" w:rsidRDefault="00F862D3">
            <w:pPr>
              <w:numPr>
                <w:ilvl w:val="0"/>
                <w:numId w:val="4"/>
                <w:numberingChange w:id="63" w:author="huai" w:date="2005-12-29T18:58:00Z" w:original="%1:9:0:"/>
              </w:numPr>
              <w:rPr>
                <w:del w:id="64" w:author="i9004502" w:date="2006-03-22T15:49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3C6E433F" w14:textId="77777777" w:rsidR="00F862D3" w:rsidRPr="002F24D5" w:rsidDel="002B6477" w:rsidRDefault="002F24D5">
            <w:pPr>
              <w:rPr>
                <w:del w:id="65" w:author="i9004502" w:date="2006-03-22T15:49:00Z"/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del w:id="66" w:author="i9004502" w:date="2006-03-22T15:49:00Z">
              <w:r w:rsidRPr="002F24D5" w:rsidDel="002B6477">
                <w:rPr>
                  <w:sz w:val="20"/>
                  <w:szCs w:val="20"/>
                </w:rPr>
                <w:delText>單位基本資料讀取共用類別</w:delText>
              </w:r>
            </w:del>
          </w:p>
        </w:tc>
        <w:tc>
          <w:tcPr>
            <w:tcW w:w="4140" w:type="dxa"/>
          </w:tcPr>
          <w:p w14:paraId="6D168CAB" w14:textId="77777777" w:rsidR="00F862D3" w:rsidRPr="00FD7D13" w:rsidDel="002B6477" w:rsidRDefault="002F24D5">
            <w:pPr>
              <w:pStyle w:val="Tabletext"/>
              <w:keepLines w:val="0"/>
              <w:spacing w:after="0" w:line="240" w:lineRule="auto"/>
              <w:rPr>
                <w:del w:id="67" w:author="i9004502" w:date="2006-03-22T15:49:00Z"/>
                <w:rFonts w:ascii="MS Reference Sans Serif" w:hAnsi="MS Reference Sans Serif"/>
                <w:color w:val="000000"/>
                <w:kern w:val="2"/>
                <w:lang w:eastAsia="zh-TW"/>
              </w:rPr>
            </w:pPr>
            <w:del w:id="68" w:author="i9004502" w:date="2006-03-22T15:49:00Z">
              <w:r w:rsidDel="002B6477">
                <w:delText>com.cathay.common.hr</w:delText>
              </w:r>
            </w:del>
          </w:p>
        </w:tc>
        <w:tc>
          <w:tcPr>
            <w:tcW w:w="3500" w:type="dxa"/>
          </w:tcPr>
          <w:p w14:paraId="151F7296" w14:textId="77777777" w:rsidR="00F862D3" w:rsidRPr="002F24D5" w:rsidDel="002B6477" w:rsidRDefault="002F24D5">
            <w:pPr>
              <w:rPr>
                <w:del w:id="69" w:author="i9004502" w:date="2006-03-22T15:49:00Z"/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del w:id="70" w:author="i9004502" w:date="2006-03-22T15:49:00Z">
              <w:r w:rsidRPr="002F24D5" w:rsidDel="002B6477">
                <w:rPr>
                  <w:rStyle w:val="HTML"/>
                  <w:b/>
                  <w:bCs/>
                  <w:sz w:val="20"/>
                  <w:szCs w:val="20"/>
                </w:rPr>
                <w:fldChar w:fldCharType="begin"/>
              </w:r>
              <w:r w:rsidRPr="002F24D5" w:rsidDel="002B6477">
                <w:rPr>
                  <w:rStyle w:val="HTML"/>
                  <w:b/>
                  <w:bCs/>
                  <w:sz w:val="20"/>
                  <w:szCs w:val="20"/>
                </w:rPr>
                <w:delInstrText xml:space="preserve"> HYPERLINK "http://ws90041at:8080/docs/CommonHR/com/cathay/common/hr/DivData.html" \l "getAdmCenter(java.lang.String)" </w:delInstrText>
              </w:r>
              <w:r w:rsidRPr="002F24D5" w:rsidDel="002B6477">
                <w:rPr>
                  <w:rStyle w:val="HTML"/>
                  <w:b/>
                  <w:bCs/>
                  <w:sz w:val="20"/>
                  <w:szCs w:val="20"/>
                </w:rPr>
                <w:fldChar w:fldCharType="separate"/>
              </w:r>
              <w:r w:rsidRPr="002F24D5" w:rsidDel="002B6477"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delText>getAdmCenter</w:delText>
              </w:r>
              <w:r w:rsidRPr="002F24D5" w:rsidDel="002B6477">
                <w:rPr>
                  <w:rStyle w:val="HTML"/>
                  <w:b/>
                  <w:bCs/>
                  <w:sz w:val="20"/>
                  <w:szCs w:val="20"/>
                </w:rPr>
                <w:fldChar w:fldCharType="end"/>
              </w:r>
            </w:del>
          </w:p>
        </w:tc>
      </w:tr>
      <w:tr w:rsidR="009D1CA1" w:rsidDel="002B6477" w14:paraId="53EB0AEB" w14:textId="77777777">
        <w:tblPrEx>
          <w:tblLook w:val="01E0" w:firstRow="1" w:lastRow="1" w:firstColumn="1" w:lastColumn="1" w:noHBand="0" w:noVBand="0"/>
        </w:tblPrEx>
        <w:trPr>
          <w:del w:id="71" w:author="i9004502" w:date="2006-03-22T15:49:00Z"/>
        </w:trPr>
        <w:tc>
          <w:tcPr>
            <w:tcW w:w="720" w:type="dxa"/>
          </w:tcPr>
          <w:p w14:paraId="0B848B21" w14:textId="77777777" w:rsidR="009D1CA1" w:rsidDel="002B6477" w:rsidRDefault="009D1CA1">
            <w:pPr>
              <w:numPr>
                <w:ilvl w:val="0"/>
                <w:numId w:val="4"/>
                <w:numberingChange w:id="72" w:author="huai" w:date="2005-12-29T18:58:00Z" w:original="%1:10:0:"/>
              </w:numPr>
              <w:rPr>
                <w:del w:id="73" w:author="i9004502" w:date="2006-03-22T15:49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14:paraId="76DA30C0" w14:textId="77777777" w:rsidR="009D1CA1" w:rsidRPr="009D1CA1" w:rsidDel="002B6477" w:rsidRDefault="009D1CA1">
            <w:pPr>
              <w:rPr>
                <w:del w:id="74" w:author="i9004502" w:date="2006-03-22T15:49:00Z"/>
                <w:sz w:val="20"/>
                <w:szCs w:val="20"/>
              </w:rPr>
            </w:pPr>
            <w:del w:id="75" w:author="i9004502" w:date="2006-03-22T15:49:00Z">
              <w:r w:rsidRPr="009D1CA1" w:rsidDel="002B6477">
                <w:rPr>
                  <w:rFonts w:hint="eastAsia"/>
                  <w:kern w:val="2"/>
                  <w:sz w:val="20"/>
                  <w:szCs w:val="20"/>
                </w:rPr>
                <w:delText>取得經辦交易序號模組</w:delText>
              </w:r>
            </w:del>
          </w:p>
        </w:tc>
        <w:tc>
          <w:tcPr>
            <w:tcW w:w="4140" w:type="dxa"/>
          </w:tcPr>
          <w:p w14:paraId="2B8D25B2" w14:textId="77777777" w:rsidR="009D1CA1" w:rsidRPr="009D1CA1" w:rsidDel="002B6477" w:rsidRDefault="009D1CA1">
            <w:pPr>
              <w:pStyle w:val="Tabletext"/>
              <w:keepLines w:val="0"/>
              <w:spacing w:after="0" w:line="240" w:lineRule="auto"/>
              <w:rPr>
                <w:del w:id="76" w:author="i9004502" w:date="2006-03-22T15:49:00Z"/>
                <w:rFonts w:hint="eastAsia"/>
                <w:lang w:eastAsia="zh-TW"/>
              </w:rPr>
            </w:pPr>
            <w:del w:id="77" w:author="i9004502" w:date="2006-03-22T15:49:00Z">
              <w:r w:rsidRPr="009D1CA1" w:rsidDel="002B6477">
                <w:delText>DK_F0Z002</w:delText>
              </w:r>
            </w:del>
          </w:p>
        </w:tc>
        <w:tc>
          <w:tcPr>
            <w:tcW w:w="3500" w:type="dxa"/>
          </w:tcPr>
          <w:p w14:paraId="60EBDF86" w14:textId="77777777" w:rsidR="009D1CA1" w:rsidRPr="002F24D5" w:rsidDel="002B6477" w:rsidRDefault="009D1CA1">
            <w:pPr>
              <w:rPr>
                <w:del w:id="78" w:author="i9004502" w:date="2006-03-22T15:49:00Z"/>
                <w:rStyle w:val="HTML"/>
                <w:b/>
                <w:bCs/>
                <w:sz w:val="20"/>
                <w:szCs w:val="20"/>
              </w:rPr>
            </w:pPr>
          </w:p>
        </w:tc>
      </w:tr>
    </w:tbl>
    <w:p w14:paraId="7B0EC125" w14:textId="77777777" w:rsidR="0023751E" w:rsidRDefault="0023751E">
      <w:pPr>
        <w:rPr>
          <w:rFonts w:ascii="細明體" w:eastAsia="細明體" w:hAnsi="細明體" w:hint="eastAsia"/>
          <w:sz w:val="20"/>
          <w:szCs w:val="20"/>
        </w:rPr>
      </w:pPr>
    </w:p>
    <w:p w14:paraId="0014983D" w14:textId="77777777" w:rsidR="0023751E" w:rsidRDefault="0023751E">
      <w:pPr>
        <w:numPr>
          <w:ilvl w:val="0"/>
          <w:numId w:val="3"/>
          <w:numberingChange w:id="79" w:author="huai" w:date="2005-12-29T18:58:00Z" w:original="%1:3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DA6C1D" w14:paraId="369F4B0F" w14:textId="77777777">
        <w:tc>
          <w:tcPr>
            <w:tcW w:w="720" w:type="dxa"/>
          </w:tcPr>
          <w:p w14:paraId="31210FF0" w14:textId="77777777"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14:paraId="5C6D315F" w14:textId="77777777"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14:paraId="640BE00D" w14:textId="77777777" w:rsidR="00DA6C1D" w:rsidRDefault="00DA6C1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DA6C1D" w14:paraId="26EC0772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180F4D5A" w14:textId="77777777" w:rsidR="00DA6C1D" w:rsidRDefault="00DA6C1D">
            <w:pPr>
              <w:numPr>
                <w:ilvl w:val="0"/>
                <w:numId w:val="5"/>
                <w:numberingChange w:id="80" w:author="huai" w:date="2005-12-29T18:58:00Z" w:original="%1:1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14:paraId="1E173370" w14:textId="77777777"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理賠受理檔</w:t>
            </w:r>
          </w:p>
        </w:tc>
        <w:tc>
          <w:tcPr>
            <w:tcW w:w="3960" w:type="dxa"/>
          </w:tcPr>
          <w:p w14:paraId="7B1D1CEF" w14:textId="77777777"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AA001</w:t>
            </w:r>
          </w:p>
        </w:tc>
      </w:tr>
      <w:tr w:rsidR="00DA6C1D" w14:paraId="4619431C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47E65563" w14:textId="77777777" w:rsidR="00DA6C1D" w:rsidRDefault="00DA6C1D">
            <w:pPr>
              <w:numPr>
                <w:ilvl w:val="0"/>
                <w:numId w:val="5"/>
                <w:numberingChange w:id="81" w:author="huai" w:date="2005-12-29T18:58:00Z" w:original="%1:2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14:paraId="6A66A0E9" w14:textId="77777777" w:rsidR="00DA6C1D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理賠受理申請書檔</w:t>
            </w:r>
          </w:p>
        </w:tc>
        <w:tc>
          <w:tcPr>
            <w:tcW w:w="3960" w:type="dxa"/>
          </w:tcPr>
          <w:p w14:paraId="7E3804B3" w14:textId="77777777" w:rsidR="00DA6C1D" w:rsidRDefault="00DA6C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DT</w:t>
            </w:r>
            <w:r w:rsidR="00912B00">
              <w:rPr>
                <w:rFonts w:hint="eastAsia"/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AA0</w:t>
            </w:r>
            <w:r w:rsidR="00912B00">
              <w:rPr>
                <w:rFonts w:hint="eastAsia"/>
                <w:sz w:val="20"/>
                <w:szCs w:val="20"/>
              </w:rPr>
              <w:t>10</w:t>
            </w:r>
          </w:p>
        </w:tc>
      </w:tr>
      <w:tr w:rsidR="00DA6C1D" w:rsidDel="002B6477" w14:paraId="26F1ED93" w14:textId="77777777">
        <w:tblPrEx>
          <w:tblLook w:val="01E0" w:firstRow="1" w:lastRow="1" w:firstColumn="1" w:lastColumn="1" w:noHBand="0" w:noVBand="0"/>
        </w:tblPrEx>
        <w:trPr>
          <w:del w:id="82" w:author="i9004502" w:date="2006-03-22T15:50:00Z"/>
        </w:trPr>
        <w:tc>
          <w:tcPr>
            <w:tcW w:w="720" w:type="dxa"/>
          </w:tcPr>
          <w:p w14:paraId="52305B38" w14:textId="77777777" w:rsidR="00DA6C1D" w:rsidDel="002B6477" w:rsidRDefault="00DA6C1D">
            <w:pPr>
              <w:numPr>
                <w:ilvl w:val="0"/>
                <w:numId w:val="5"/>
                <w:numberingChange w:id="83" w:author="huai" w:date="2005-12-29T18:58:00Z" w:original="%1:3:0:"/>
              </w:numPr>
              <w:rPr>
                <w:del w:id="84" w:author="i9004502" w:date="2006-03-22T15:50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4284937" w14:textId="77777777" w:rsidR="00DA6C1D" w:rsidDel="002B6477" w:rsidRDefault="00912B00">
            <w:pPr>
              <w:pStyle w:val="Tabletext"/>
              <w:rPr>
                <w:del w:id="85" w:author="i9004502" w:date="2006-03-22T15:50:00Z"/>
                <w:rFonts w:hint="eastAsia"/>
                <w:lang w:eastAsia="zh-TW"/>
              </w:rPr>
            </w:pPr>
            <w:del w:id="86" w:author="i9004502" w:date="2006-03-22T15:50:00Z">
              <w:r w:rsidDel="002B6477">
                <w:rPr>
                  <w:rFonts w:hint="eastAsia"/>
                  <w:lang w:eastAsia="zh-TW"/>
                </w:rPr>
                <w:delText>理賠索賠類別檔</w:delText>
              </w:r>
            </w:del>
          </w:p>
        </w:tc>
        <w:tc>
          <w:tcPr>
            <w:tcW w:w="3960" w:type="dxa"/>
          </w:tcPr>
          <w:p w14:paraId="388D7C9A" w14:textId="77777777" w:rsidR="00DA6C1D" w:rsidDel="002B6477" w:rsidRDefault="00DA6C1D">
            <w:pPr>
              <w:jc w:val="center"/>
              <w:rPr>
                <w:del w:id="87" w:author="i9004502" w:date="2006-03-22T15:50:00Z"/>
                <w:rFonts w:hint="eastAsia"/>
                <w:sz w:val="20"/>
                <w:szCs w:val="20"/>
              </w:rPr>
            </w:pPr>
            <w:del w:id="88" w:author="i9004502" w:date="2006-03-22T15:50:00Z">
              <w:r w:rsidDel="002B6477">
                <w:rPr>
                  <w:rFonts w:hint="eastAsia"/>
                  <w:sz w:val="20"/>
                  <w:szCs w:val="20"/>
                </w:rPr>
                <w:delText>DT</w:delText>
              </w:r>
              <w:r w:rsidR="00912B00" w:rsidDel="002B6477">
                <w:rPr>
                  <w:rFonts w:hint="eastAsia"/>
                  <w:sz w:val="20"/>
                  <w:szCs w:val="20"/>
                </w:rPr>
                <w:delText>A</w:delText>
              </w:r>
              <w:r w:rsidDel="002B6477">
                <w:rPr>
                  <w:rFonts w:hint="eastAsia"/>
                  <w:sz w:val="20"/>
                  <w:szCs w:val="20"/>
                </w:rPr>
                <w:delText>A</w:delText>
              </w:r>
              <w:r w:rsidR="00912B00" w:rsidDel="002B6477">
                <w:rPr>
                  <w:rFonts w:hint="eastAsia"/>
                  <w:sz w:val="20"/>
                  <w:szCs w:val="20"/>
                </w:rPr>
                <w:delText>A</w:delText>
              </w:r>
              <w:r w:rsidDel="002B6477">
                <w:rPr>
                  <w:rFonts w:hint="eastAsia"/>
                  <w:sz w:val="20"/>
                  <w:szCs w:val="20"/>
                </w:rPr>
                <w:delText>0</w:delText>
              </w:r>
              <w:r w:rsidR="00912B00" w:rsidDel="002B6477">
                <w:rPr>
                  <w:rFonts w:hint="eastAsia"/>
                  <w:sz w:val="20"/>
                  <w:szCs w:val="20"/>
                </w:rPr>
                <w:delText>11</w:delText>
              </w:r>
            </w:del>
          </w:p>
        </w:tc>
      </w:tr>
      <w:tr w:rsidR="00912B00" w14:paraId="0497F9A7" w14:textId="7777777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14:paraId="2A33DAC6" w14:textId="77777777" w:rsidR="00912B00" w:rsidRDefault="00912B00">
            <w:pPr>
              <w:numPr>
                <w:ilvl w:val="0"/>
                <w:numId w:val="5"/>
                <w:numberingChange w:id="89" w:author="huai" w:date="2005-12-29T18:58:00Z" w:original="%1:4:0: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25CA484" w14:textId="77777777" w:rsidR="00912B00" w:rsidRDefault="00912B00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理賠受理無記名檔</w:t>
            </w:r>
          </w:p>
        </w:tc>
        <w:tc>
          <w:tcPr>
            <w:tcW w:w="3960" w:type="dxa"/>
          </w:tcPr>
          <w:p w14:paraId="57201379" w14:textId="77777777" w:rsidR="00912B00" w:rsidRDefault="00912B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DTAAA012</w:t>
            </w:r>
          </w:p>
        </w:tc>
      </w:tr>
      <w:tr w:rsidR="004F50B3" w:rsidDel="002B6477" w14:paraId="41B522CA" w14:textId="77777777">
        <w:tblPrEx>
          <w:tblLook w:val="01E0" w:firstRow="1" w:lastRow="1" w:firstColumn="1" w:lastColumn="1" w:noHBand="0" w:noVBand="0"/>
        </w:tblPrEx>
        <w:trPr>
          <w:del w:id="90" w:author="i9004502" w:date="2006-03-22T15:49:00Z"/>
        </w:trPr>
        <w:tc>
          <w:tcPr>
            <w:tcW w:w="720" w:type="dxa"/>
          </w:tcPr>
          <w:p w14:paraId="55513656" w14:textId="77777777" w:rsidR="004F50B3" w:rsidDel="002B6477" w:rsidRDefault="004F50B3">
            <w:pPr>
              <w:numPr>
                <w:ilvl w:val="0"/>
                <w:numId w:val="5"/>
                <w:numberingChange w:id="91" w:author="huai" w:date="2005-12-29T18:58:00Z" w:original="%1:5:0:"/>
              </w:numPr>
              <w:rPr>
                <w:del w:id="92" w:author="i9004502" w:date="2006-03-22T15:49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14:paraId="279E63B3" w14:textId="77777777" w:rsidR="004F50B3" w:rsidDel="002B6477" w:rsidRDefault="004F50B3">
            <w:pPr>
              <w:pStyle w:val="Tabletext"/>
              <w:rPr>
                <w:del w:id="93" w:author="i9004502" w:date="2006-03-22T15:49:00Z"/>
                <w:rFonts w:hint="eastAsia"/>
                <w:lang w:eastAsia="zh-TW"/>
              </w:rPr>
            </w:pPr>
          </w:p>
        </w:tc>
        <w:tc>
          <w:tcPr>
            <w:tcW w:w="3960" w:type="dxa"/>
          </w:tcPr>
          <w:p w14:paraId="0263976F" w14:textId="77777777" w:rsidR="004F50B3" w:rsidDel="002B6477" w:rsidRDefault="004F50B3">
            <w:pPr>
              <w:jc w:val="center"/>
              <w:rPr>
                <w:del w:id="94" w:author="i9004502" w:date="2006-03-22T15:49:00Z"/>
                <w:rFonts w:hint="eastAsia"/>
                <w:sz w:val="20"/>
                <w:szCs w:val="20"/>
              </w:rPr>
            </w:pPr>
            <w:del w:id="95" w:author="i9004502" w:date="2006-03-22T15:49:00Z">
              <w:r w:rsidDel="002B6477">
                <w:rPr>
                  <w:rFonts w:hint="eastAsia"/>
                  <w:sz w:val="20"/>
                  <w:szCs w:val="20"/>
                </w:rPr>
                <w:delText>DTATA001_CUSTOMER</w:delText>
              </w:r>
            </w:del>
          </w:p>
        </w:tc>
      </w:tr>
    </w:tbl>
    <w:p w14:paraId="5D047254" w14:textId="77777777" w:rsidR="0023751E" w:rsidRDefault="0023751E">
      <w:pPr>
        <w:ind w:left="480"/>
        <w:rPr>
          <w:rFonts w:ascii="細明體" w:eastAsia="細明體" w:hAnsi="細明體" w:hint="eastAsia"/>
          <w:sz w:val="20"/>
          <w:szCs w:val="20"/>
        </w:rPr>
      </w:pPr>
    </w:p>
    <w:p w14:paraId="0EA2F448" w14:textId="77777777" w:rsidR="007C098B" w:rsidRDefault="007C098B" w:rsidP="007C098B">
      <w:pPr>
        <w:numPr>
          <w:ilvl w:val="0"/>
          <w:numId w:val="3"/>
          <w:numberingChange w:id="96" w:author="huai" w:date="2005-12-29T18:58:00Z" w:original="%1:4:35:、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098B" w14:paraId="4AF74B7E" w14:textId="77777777">
        <w:tc>
          <w:tcPr>
            <w:tcW w:w="9180" w:type="dxa"/>
            <w:gridSpan w:val="4"/>
          </w:tcPr>
          <w:p w14:paraId="1C8239FC" w14:textId="77777777"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7C098B" w14:paraId="025DE345" w14:textId="77777777">
        <w:tc>
          <w:tcPr>
            <w:tcW w:w="720" w:type="dxa"/>
          </w:tcPr>
          <w:p w14:paraId="0C17FD8A" w14:textId="77777777"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14:paraId="0F6645AB" w14:textId="77777777"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14:paraId="618B5CE1" w14:textId="77777777"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14:paraId="3A770093" w14:textId="77777777"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098B" w14:paraId="370D0E50" w14:textId="77777777">
        <w:tc>
          <w:tcPr>
            <w:tcW w:w="720" w:type="dxa"/>
          </w:tcPr>
          <w:p w14:paraId="66E475B4" w14:textId="77777777" w:rsidR="007C098B" w:rsidRDefault="007C098B" w:rsidP="007C098B">
            <w:pPr>
              <w:widowControl w:val="0"/>
              <w:numPr>
                <w:ilvl w:val="0"/>
                <w:numId w:val="8"/>
                <w:numberingChange w:id="97" w:author="huai" w:date="2005-12-29T18:58:00Z" w:original="%1:1:0:.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14:paraId="6584579A" w14:textId="77777777" w:rsidR="007C098B" w:rsidRPr="000C044D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14:paraId="21219E4A" w14:textId="77777777" w:rsidR="007C098B" w:rsidRDefault="007C098B" w:rsidP="007C09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14:paraId="21C25394" w14:textId="77777777" w:rsidR="007C098B" w:rsidRDefault="007C098B" w:rsidP="007C098B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14:paraId="0AEAD9B9" w14:textId="77777777" w:rsidR="007C098B" w:rsidRDefault="007C098B" w:rsidP="007C098B">
      <w:pPr>
        <w:rPr>
          <w:rFonts w:ascii="細明體" w:eastAsia="細明體" w:hAnsi="細明體"/>
          <w:sz w:val="20"/>
          <w:szCs w:val="20"/>
        </w:rPr>
      </w:pPr>
    </w:p>
    <w:p w14:paraId="6EAF4CB2" w14:textId="77777777" w:rsidR="0023751E" w:rsidRDefault="0023751E">
      <w:pPr>
        <w:rPr>
          <w:rFonts w:ascii="細明體" w:eastAsia="細明體" w:hAnsi="細明體"/>
          <w:sz w:val="20"/>
          <w:szCs w:val="20"/>
        </w:rPr>
      </w:pPr>
    </w:p>
    <w:p w14:paraId="561E353C" w14:textId="77777777" w:rsidR="0023751E" w:rsidDel="002B6477" w:rsidRDefault="0023751E">
      <w:pPr>
        <w:rPr>
          <w:del w:id="98" w:author="i9004502" w:date="2006-03-22T15:50:00Z"/>
          <w:rFonts w:hint="eastAsia"/>
          <w:sz w:val="20"/>
        </w:rPr>
      </w:pPr>
      <w:r>
        <w:rPr>
          <w:sz w:val="20"/>
        </w:rPr>
        <w:br w:type="page"/>
      </w:r>
    </w:p>
    <w:p w14:paraId="5FED2047" w14:textId="77777777" w:rsidR="0023751E" w:rsidDel="002B6477" w:rsidRDefault="0023751E">
      <w:pPr>
        <w:numPr>
          <w:ilvl w:val="0"/>
          <w:numId w:val="1"/>
          <w:numberingChange w:id="99" w:author="huai" w:date="2005-12-29T18:58:00Z" w:original=""/>
        </w:numPr>
        <w:rPr>
          <w:del w:id="100" w:author="i9004502" w:date="2006-03-22T15:50:00Z"/>
          <w:rFonts w:hint="eastAsia"/>
          <w:sz w:val="20"/>
        </w:rPr>
      </w:pPr>
      <w:del w:id="101" w:author="i9004502" w:date="2006-03-22T15:50:00Z">
        <w:r w:rsidDel="002B6477">
          <w:rPr>
            <w:rFonts w:hint="eastAsia"/>
            <w:sz w:val="20"/>
          </w:rPr>
          <w:delText>畫面</w:delText>
        </w:r>
        <w:r w:rsidDel="002B6477">
          <w:rPr>
            <w:rFonts w:hint="eastAsia"/>
            <w:sz w:val="20"/>
          </w:rPr>
          <w:delText>US</w:delText>
        </w:r>
        <w:r w:rsidR="00912B00" w:rsidDel="002B6477">
          <w:rPr>
            <w:rFonts w:hint="eastAsia"/>
            <w:sz w:val="20"/>
          </w:rPr>
          <w:delText>A</w:delText>
        </w:r>
        <w:r w:rsidDel="002B6477">
          <w:rPr>
            <w:rFonts w:hint="eastAsia"/>
            <w:sz w:val="20"/>
          </w:rPr>
          <w:delText>AA0010</w:delText>
        </w:r>
        <w:r w:rsidR="00912B00" w:rsidDel="002B6477">
          <w:rPr>
            <w:rFonts w:hint="eastAsia"/>
            <w:sz w:val="20"/>
          </w:rPr>
          <w:delText>0</w:delText>
        </w:r>
      </w:del>
    </w:p>
    <w:p w14:paraId="26FC29B3" w14:textId="77777777" w:rsidR="0023751E" w:rsidDel="002B6477" w:rsidRDefault="00912B00">
      <w:pPr>
        <w:rPr>
          <w:del w:id="102" w:author="i9004502" w:date="2006-03-22T15:50:00Z"/>
          <w:rFonts w:hint="eastAsia"/>
          <w:bCs/>
        </w:rPr>
      </w:pPr>
      <w:del w:id="103" w:author="i9004502" w:date="2006-03-22T15:50:00Z">
        <w:r w:rsidDel="002B6477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14.75pt;height:311.25pt">
              <v:imagedata r:id="rId8" o:title=""/>
            </v:shape>
          </w:pict>
        </w:r>
      </w:del>
    </w:p>
    <w:p w14:paraId="32D86CB4" w14:textId="77777777" w:rsidR="0023751E" w:rsidDel="002B6477" w:rsidRDefault="0023751E">
      <w:pPr>
        <w:rPr>
          <w:del w:id="104" w:author="i9004502" w:date="2006-03-22T15:50:00Z"/>
          <w:rFonts w:hint="eastAsia"/>
          <w:bCs/>
        </w:rPr>
      </w:pPr>
    </w:p>
    <w:p w14:paraId="33CF0378" w14:textId="77777777" w:rsidR="0023751E" w:rsidDel="002B6477" w:rsidRDefault="0023751E">
      <w:pPr>
        <w:rPr>
          <w:del w:id="105" w:author="i9004502" w:date="2006-03-22T15:50:00Z"/>
          <w:rFonts w:hint="eastAsia"/>
          <w:sz w:val="20"/>
        </w:rPr>
      </w:pPr>
    </w:p>
    <w:p w14:paraId="27C4D069" w14:textId="77777777" w:rsidR="0023751E" w:rsidDel="002B6477" w:rsidRDefault="0023751E">
      <w:pPr>
        <w:pStyle w:val="Tabletext"/>
        <w:keepLines w:val="0"/>
        <w:spacing w:after="0" w:line="240" w:lineRule="auto"/>
        <w:rPr>
          <w:del w:id="106" w:author="i9004502" w:date="2006-03-22T15:50:00Z"/>
          <w:rFonts w:hint="eastAsia"/>
          <w:lang w:eastAsia="zh-TW"/>
        </w:rPr>
      </w:pPr>
    </w:p>
    <w:p w14:paraId="447C205D" w14:textId="77777777" w:rsidR="0023751E" w:rsidDel="002B6477" w:rsidRDefault="0023751E">
      <w:pPr>
        <w:pStyle w:val="Tabletext"/>
        <w:keepLines w:val="0"/>
        <w:spacing w:after="0" w:line="240" w:lineRule="auto"/>
        <w:rPr>
          <w:del w:id="107" w:author="i9004502" w:date="2006-03-22T15:50:00Z"/>
          <w:rFonts w:hint="eastAsia"/>
          <w:lang w:eastAsia="zh-TW"/>
        </w:rPr>
      </w:pPr>
    </w:p>
    <w:p w14:paraId="68F26FEA" w14:textId="77777777" w:rsidR="0023751E" w:rsidRDefault="0023751E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del w:id="108" w:author="i9004502" w:date="2006-03-22T15:50:00Z">
        <w:r w:rsidDel="002B6477">
          <w:rPr>
            <w:u w:val="single"/>
            <w:lang w:eastAsia="zh-TW"/>
          </w:rPr>
          <w:br w:type="page"/>
        </w:r>
      </w:del>
      <w:r>
        <w:rPr>
          <w:rFonts w:hint="eastAsia"/>
          <w:u w:val="single"/>
          <w:lang w:eastAsia="zh-TW"/>
        </w:rPr>
        <w:t>說明</w:t>
      </w:r>
    </w:p>
    <w:p w14:paraId="37BC65EF" w14:textId="77777777" w:rsidR="0023751E" w:rsidRDefault="0023751E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14:paraId="519F5A50" w14:textId="77777777" w:rsidR="0023751E" w:rsidRDefault="0023751E">
      <w:pPr>
        <w:pStyle w:val="Tabletext"/>
        <w:keepLines w:val="0"/>
        <w:numPr>
          <w:ilvl w:val="0"/>
          <w:numId w:val="2"/>
          <w:numberingChange w:id="109" w:author="huai" w:date="2005-12-29T18:58:00Z" w:original="%1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14:paraId="69589CC1" w14:textId="77777777" w:rsidR="0023751E" w:rsidDel="009B712B" w:rsidRDefault="0023751E">
      <w:pPr>
        <w:pStyle w:val="Tabletext"/>
        <w:keepLines w:val="0"/>
        <w:numPr>
          <w:ilvl w:val="1"/>
          <w:numId w:val="2"/>
          <w:numberingChange w:id="110" w:author="huai" w:date="2005-12-29T18:58:00Z" w:original="%1:1:0:.%2:1:0:"/>
        </w:numPr>
        <w:spacing w:after="0" w:line="240" w:lineRule="auto"/>
        <w:rPr>
          <w:del w:id="111" w:author="huai" w:date="2006-03-23T13:00:00Z"/>
          <w:rFonts w:hint="eastAsia"/>
          <w:bCs/>
          <w:lang w:eastAsia="zh-TW"/>
        </w:rPr>
      </w:pPr>
      <w:del w:id="112" w:author="huai" w:date="2006-03-23T13:00:00Z">
        <w:r w:rsidDel="009B712B">
          <w:rPr>
            <w:rFonts w:hint="eastAsia"/>
            <w:bCs/>
            <w:lang w:eastAsia="zh-TW"/>
          </w:rPr>
          <w:delText>如</w:delText>
        </w:r>
        <w:r w:rsidR="007C098B" w:rsidDel="009B712B">
          <w:rPr>
            <w:rFonts w:hint="eastAsia"/>
            <w:bCs/>
            <w:lang w:eastAsia="zh-TW"/>
          </w:rPr>
          <w:delText xml:space="preserve"> </w:delText>
        </w:r>
        <w:r w:rsidR="007C098B" w:rsidDel="009B712B">
          <w:rPr>
            <w:rFonts w:hint="eastAsia"/>
          </w:rPr>
          <w:delText>USAAA00100</w:delText>
        </w:r>
      </w:del>
      <w:ins w:id="113" w:author="i9004502" w:date="2006-03-22T15:51:00Z">
        <w:del w:id="114" w:author="huai" w:date="2006-03-23T13:00:00Z">
          <w:r w:rsidR="002B6477" w:rsidDel="009B712B">
            <w:rPr>
              <w:rFonts w:hint="eastAsia"/>
              <w:lang w:eastAsia="zh-TW"/>
            </w:rPr>
            <w:delText>4</w:delText>
          </w:r>
        </w:del>
      </w:ins>
      <w:del w:id="115" w:author="huai" w:date="2006-03-23T13:00:00Z">
        <w:r w:rsidR="00870A8E" w:rsidDel="009B712B">
          <w:rPr>
            <w:rFonts w:hint="eastAsia"/>
            <w:lang w:eastAsia="zh-TW"/>
          </w:rPr>
          <w:delText>。</w:delText>
        </w:r>
      </w:del>
    </w:p>
    <w:p w14:paraId="07829552" w14:textId="77777777" w:rsidR="0023751E" w:rsidRDefault="00870A8E">
      <w:pPr>
        <w:pStyle w:val="Tabletext"/>
        <w:keepLines w:val="0"/>
        <w:numPr>
          <w:ilvl w:val="1"/>
          <w:numId w:val="2"/>
          <w:numberingChange w:id="116" w:author="huai" w:date="2005-12-29T18:58:00Z" w:original="%1:1:0:.%2:2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14:paraId="37A73246" w14:textId="77777777" w:rsidR="00870A8E" w:rsidRDefault="00870A8E" w:rsidP="00870A8E">
      <w:pPr>
        <w:pStyle w:val="Tabletext"/>
        <w:keepLines w:val="0"/>
        <w:numPr>
          <w:ilvl w:val="2"/>
          <w:numId w:val="2"/>
          <w:numberingChange w:id="117" w:author="huai" w:date="2005-12-29T18:58:00Z" w:original="%1:1:0:.%2:2:0:.%3:1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 w:rsidR="004F09C0">
        <w:rPr>
          <w:rFonts w:hint="eastAsia"/>
          <w:bCs/>
          <w:lang w:eastAsia="zh-TW"/>
        </w:rPr>
        <w:t>_</w:t>
      </w:r>
      <w:r w:rsidR="004F09C0"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  <w:r>
        <w:rPr>
          <w:rFonts w:hint="eastAsia"/>
          <w:bCs/>
          <w:lang w:eastAsia="zh-TW"/>
        </w:rPr>
        <w:t xml:space="preserve"> </w:t>
      </w:r>
    </w:p>
    <w:p w14:paraId="244065D9" w14:textId="77777777" w:rsidR="00F418D3" w:rsidRDefault="00F418D3" w:rsidP="00F418D3">
      <w:pPr>
        <w:pStyle w:val="Tabletext"/>
        <w:keepLines w:val="0"/>
        <w:numPr>
          <w:ilvl w:val="1"/>
          <w:numId w:val="2"/>
          <w:numberingChange w:id="118" w:author="huai" w:date="2005-12-29T18:58:00Z" w:original="%1:1:0:.%2:3:0: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ELSE </w:t>
      </w:r>
    </w:p>
    <w:p w14:paraId="558FF512" w14:textId="77777777" w:rsidR="00F418D3" w:rsidDel="009B712B" w:rsidRDefault="00F418D3" w:rsidP="00F418D3">
      <w:pPr>
        <w:pStyle w:val="Tabletext"/>
        <w:keepLines w:val="0"/>
        <w:numPr>
          <w:ilvl w:val="2"/>
          <w:numId w:val="2"/>
          <w:numberingChange w:id="119" w:author="huai" w:date="2005-12-29T18:58:00Z" w:original="%1:1:0:.%2:3:0:.%3:1:0:"/>
        </w:numPr>
        <w:spacing w:after="0" w:line="240" w:lineRule="auto"/>
        <w:rPr>
          <w:del w:id="120" w:author="huai" w:date="2006-03-23T13:03:00Z"/>
          <w:bCs/>
          <w:lang w:eastAsia="zh-TW"/>
        </w:rPr>
      </w:pPr>
      <w:del w:id="121" w:author="huai" w:date="2006-03-23T13:03:00Z">
        <w:r w:rsidDel="009B712B">
          <w:rPr>
            <w:rFonts w:hint="eastAsia"/>
            <w:bCs/>
            <w:lang w:eastAsia="zh-TW"/>
          </w:rPr>
          <w:delText>顯示畫面初始值</w:delText>
        </w:r>
      </w:del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F418D3" w:rsidDel="009B712B" w14:paraId="2BB4A621" w14:textId="77777777">
        <w:trPr>
          <w:del w:id="122" w:author="huai" w:date="2006-03-23T13:03:00Z"/>
        </w:trPr>
        <w:tc>
          <w:tcPr>
            <w:tcW w:w="2520" w:type="dxa"/>
          </w:tcPr>
          <w:p w14:paraId="0EB99912" w14:textId="77777777" w:rsidR="00F418D3" w:rsidDel="009B712B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del w:id="123" w:author="huai" w:date="2006-03-23T13:03:00Z"/>
                <w:rFonts w:hint="eastAsia"/>
                <w:b/>
                <w:lang w:eastAsia="zh-TW"/>
              </w:rPr>
            </w:pPr>
            <w:del w:id="124" w:author="huai" w:date="2006-03-23T13:03:00Z">
              <w:r w:rsidDel="009B712B">
                <w:rPr>
                  <w:rFonts w:hint="eastAsia"/>
                  <w:b/>
                  <w:bCs/>
                  <w:lang w:eastAsia="zh-TW"/>
                </w:rPr>
                <w:delText>畫面欄位</w:delText>
              </w:r>
            </w:del>
          </w:p>
        </w:tc>
        <w:tc>
          <w:tcPr>
            <w:tcW w:w="3780" w:type="dxa"/>
          </w:tcPr>
          <w:p w14:paraId="0131FFBD" w14:textId="77777777" w:rsidR="00F418D3" w:rsidDel="009B712B" w:rsidRDefault="00F418D3" w:rsidP="00F418D3">
            <w:pPr>
              <w:pStyle w:val="Tabletext"/>
              <w:keepLines w:val="0"/>
              <w:spacing w:after="0" w:line="240" w:lineRule="auto"/>
              <w:jc w:val="center"/>
              <w:rPr>
                <w:del w:id="125" w:author="huai" w:date="2006-03-23T13:03:00Z"/>
                <w:rFonts w:hint="eastAsia"/>
                <w:b/>
                <w:lang w:eastAsia="zh-TW"/>
              </w:rPr>
            </w:pPr>
            <w:del w:id="126" w:author="huai" w:date="2006-03-23T13:03:00Z">
              <w:r w:rsidDel="009B712B">
                <w:rPr>
                  <w:rFonts w:hint="eastAsia"/>
                  <w:b/>
                  <w:bCs/>
                  <w:lang w:eastAsia="zh-TW"/>
                </w:rPr>
                <w:delText>資料來源</w:delText>
              </w:r>
            </w:del>
          </w:p>
        </w:tc>
        <w:tc>
          <w:tcPr>
            <w:tcW w:w="2340" w:type="dxa"/>
          </w:tcPr>
          <w:p w14:paraId="762CB1F9" w14:textId="77777777" w:rsidR="00F418D3" w:rsidDel="009B712B" w:rsidRDefault="00F418D3" w:rsidP="00F418D3">
            <w:pPr>
              <w:pStyle w:val="Tabletext"/>
              <w:keepLines w:val="0"/>
              <w:spacing w:after="0" w:line="240" w:lineRule="auto"/>
              <w:rPr>
                <w:del w:id="127" w:author="huai" w:date="2006-03-23T13:03:00Z"/>
                <w:rFonts w:hint="eastAsia"/>
                <w:b/>
                <w:lang w:eastAsia="zh-TW"/>
              </w:rPr>
            </w:pPr>
            <w:del w:id="128" w:author="huai" w:date="2006-03-23T13:03:00Z">
              <w:r w:rsidDel="009B712B">
                <w:rPr>
                  <w:rFonts w:hint="eastAsia"/>
                  <w:b/>
                  <w:lang w:eastAsia="zh-TW"/>
                </w:rPr>
                <w:delText>特殊限制</w:delText>
              </w:r>
            </w:del>
          </w:p>
        </w:tc>
      </w:tr>
      <w:tr w:rsidR="003001AC" w:rsidDel="009B712B" w14:paraId="44BF5498" w14:textId="77777777">
        <w:trPr>
          <w:del w:id="129" w:author="huai" w:date="2006-03-23T13:03:00Z"/>
        </w:trPr>
        <w:tc>
          <w:tcPr>
            <w:tcW w:w="2520" w:type="dxa"/>
          </w:tcPr>
          <w:p w14:paraId="4C560AFE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del w:id="130" w:author="huai" w:date="2006-03-23T13:03:00Z"/>
                <w:rFonts w:hint="eastAsia"/>
                <w:lang w:eastAsia="zh-TW"/>
              </w:rPr>
            </w:pPr>
            <w:del w:id="131" w:author="huai" w:date="2006-03-23T13:03:00Z">
              <w:r w:rsidDel="009B712B">
                <w:rPr>
                  <w:rFonts w:hint="eastAsia"/>
                  <w:lang w:eastAsia="zh-TW"/>
                </w:rPr>
                <w:delText>受理人員</w:delText>
              </w:r>
            </w:del>
          </w:p>
        </w:tc>
        <w:tc>
          <w:tcPr>
            <w:tcW w:w="3780" w:type="dxa"/>
          </w:tcPr>
          <w:p w14:paraId="1BF0854C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32" w:author="huai" w:date="2006-03-23T13:03:00Z"/>
                <w:rFonts w:hint="eastAsia"/>
                <w:bCs/>
                <w:lang w:eastAsia="zh-TW"/>
              </w:rPr>
            </w:pPr>
            <w:del w:id="133" w:author="huai" w:date="2006-03-23T13:03:00Z">
              <w:r w:rsidDel="009B712B">
                <w:rPr>
                  <w:rFonts w:hint="eastAsia"/>
                  <w:bCs/>
                  <w:lang w:eastAsia="zh-TW"/>
                </w:rPr>
                <w:delText>登入者人員</w:delText>
              </w:r>
            </w:del>
          </w:p>
        </w:tc>
        <w:tc>
          <w:tcPr>
            <w:tcW w:w="2340" w:type="dxa"/>
          </w:tcPr>
          <w:p w14:paraId="753671F9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34" w:author="huai" w:date="2006-03-23T13:03:00Z"/>
                <w:rFonts w:hint="eastAsia"/>
                <w:bCs/>
                <w:lang w:eastAsia="zh-TW"/>
              </w:rPr>
            </w:pPr>
          </w:p>
        </w:tc>
      </w:tr>
      <w:tr w:rsidR="003001AC" w:rsidDel="009B712B" w14:paraId="0577592C" w14:textId="77777777">
        <w:trPr>
          <w:del w:id="135" w:author="huai" w:date="2006-03-23T13:03:00Z"/>
        </w:trPr>
        <w:tc>
          <w:tcPr>
            <w:tcW w:w="2520" w:type="dxa"/>
          </w:tcPr>
          <w:p w14:paraId="7B1D1DDD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del w:id="136" w:author="huai" w:date="2006-03-23T13:03:00Z"/>
                <w:rFonts w:hint="eastAsia"/>
                <w:lang w:eastAsia="zh-TW"/>
              </w:rPr>
            </w:pPr>
            <w:del w:id="137" w:author="huai" w:date="2006-03-23T13:03:00Z">
              <w:r w:rsidDel="009B712B">
                <w:rPr>
                  <w:rFonts w:hint="eastAsia"/>
                  <w:lang w:eastAsia="zh-TW"/>
                </w:rPr>
                <w:delText>受理人員姓名</w:delText>
              </w:r>
            </w:del>
          </w:p>
        </w:tc>
        <w:tc>
          <w:tcPr>
            <w:tcW w:w="3780" w:type="dxa"/>
          </w:tcPr>
          <w:p w14:paraId="270F8E8A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38" w:author="huai" w:date="2006-03-23T13:03:00Z"/>
                <w:rFonts w:hint="eastAsia"/>
                <w:bCs/>
                <w:lang w:eastAsia="zh-TW"/>
              </w:rPr>
            </w:pPr>
            <w:del w:id="139" w:author="huai" w:date="2006-03-23T13:03:00Z">
              <w:r w:rsidDel="009B712B">
                <w:rPr>
                  <w:rFonts w:hint="eastAsia"/>
                  <w:bCs/>
                  <w:lang w:eastAsia="zh-TW"/>
                </w:rPr>
                <w:delText>登入者姓名</w:delText>
              </w:r>
            </w:del>
          </w:p>
        </w:tc>
        <w:tc>
          <w:tcPr>
            <w:tcW w:w="2340" w:type="dxa"/>
          </w:tcPr>
          <w:p w14:paraId="1ADC034D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40" w:author="huai" w:date="2006-03-23T13:03:00Z"/>
                <w:rFonts w:hint="eastAsia"/>
                <w:bCs/>
                <w:lang w:eastAsia="zh-TW"/>
              </w:rPr>
            </w:pPr>
          </w:p>
        </w:tc>
      </w:tr>
      <w:tr w:rsidR="003001AC" w:rsidDel="009B712B" w14:paraId="4B2F85D5" w14:textId="77777777">
        <w:trPr>
          <w:del w:id="141" w:author="huai" w:date="2006-03-23T13:03:00Z"/>
        </w:trPr>
        <w:tc>
          <w:tcPr>
            <w:tcW w:w="2520" w:type="dxa"/>
          </w:tcPr>
          <w:p w14:paraId="4EA4A94D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del w:id="142" w:author="huai" w:date="2006-03-23T13:03:00Z"/>
                <w:rFonts w:hint="eastAsia"/>
                <w:lang w:eastAsia="zh-TW"/>
              </w:rPr>
            </w:pPr>
            <w:del w:id="143" w:author="huai" w:date="2006-03-23T13:03:00Z">
              <w:r w:rsidDel="009B712B">
                <w:rPr>
                  <w:rFonts w:hint="eastAsia"/>
                  <w:lang w:eastAsia="zh-TW"/>
                </w:rPr>
                <w:delText>受理日期</w:delText>
              </w:r>
            </w:del>
          </w:p>
        </w:tc>
        <w:tc>
          <w:tcPr>
            <w:tcW w:w="3780" w:type="dxa"/>
          </w:tcPr>
          <w:p w14:paraId="1DFFD148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44" w:author="huai" w:date="2006-03-23T13:03:00Z"/>
                <w:rFonts w:hint="eastAsia"/>
                <w:bCs/>
                <w:lang w:eastAsia="zh-TW"/>
              </w:rPr>
            </w:pPr>
            <w:del w:id="145" w:author="huai" w:date="2006-03-23T13:03:00Z">
              <w:r w:rsidDel="009B712B">
                <w:rPr>
                  <w:rFonts w:hint="eastAsia"/>
                  <w:bCs/>
                  <w:lang w:eastAsia="zh-TW"/>
                </w:rPr>
                <w:delText>CurrentDate</w:delText>
              </w:r>
            </w:del>
          </w:p>
        </w:tc>
        <w:tc>
          <w:tcPr>
            <w:tcW w:w="2340" w:type="dxa"/>
          </w:tcPr>
          <w:p w14:paraId="7A0C769E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46" w:author="huai" w:date="2006-03-23T13:03:00Z"/>
                <w:rFonts w:hint="eastAsia"/>
                <w:bCs/>
                <w:lang w:eastAsia="zh-TW"/>
              </w:rPr>
            </w:pPr>
          </w:p>
        </w:tc>
      </w:tr>
      <w:tr w:rsidR="003001AC" w:rsidDel="009B712B" w14:paraId="5BCDD63B" w14:textId="77777777">
        <w:trPr>
          <w:del w:id="147" w:author="huai" w:date="2006-03-23T13:03:00Z"/>
        </w:trPr>
        <w:tc>
          <w:tcPr>
            <w:tcW w:w="2520" w:type="dxa"/>
          </w:tcPr>
          <w:p w14:paraId="792E0EB9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del w:id="148" w:author="huai" w:date="2006-03-23T13:03:00Z"/>
                <w:rFonts w:hint="eastAsia"/>
                <w:lang w:eastAsia="zh-TW"/>
              </w:rPr>
            </w:pPr>
            <w:del w:id="149" w:author="huai" w:date="2006-03-23T13:03:00Z">
              <w:r w:rsidDel="009B712B">
                <w:rPr>
                  <w:rFonts w:hint="eastAsia"/>
                  <w:lang w:eastAsia="zh-TW"/>
                </w:rPr>
                <w:delText>受理單位</w:delText>
              </w:r>
            </w:del>
          </w:p>
        </w:tc>
        <w:tc>
          <w:tcPr>
            <w:tcW w:w="3780" w:type="dxa"/>
          </w:tcPr>
          <w:p w14:paraId="76F7C0F2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50" w:author="huai" w:date="2006-03-23T13:03:00Z"/>
                <w:rFonts w:hint="eastAsia"/>
                <w:bCs/>
                <w:lang w:eastAsia="zh-TW"/>
              </w:rPr>
            </w:pPr>
            <w:del w:id="151" w:author="huai" w:date="2006-03-23T13:03:00Z">
              <w:r w:rsidDel="009B712B">
                <w:rPr>
                  <w:rFonts w:hint="eastAsia"/>
                  <w:bCs/>
                  <w:lang w:eastAsia="zh-TW"/>
                </w:rPr>
                <w:delText>登入者單位</w:delText>
              </w:r>
            </w:del>
          </w:p>
        </w:tc>
        <w:tc>
          <w:tcPr>
            <w:tcW w:w="2340" w:type="dxa"/>
          </w:tcPr>
          <w:p w14:paraId="19B1F9EE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52" w:author="huai" w:date="2006-03-23T13:03:00Z"/>
                <w:rFonts w:hint="eastAsia"/>
                <w:bCs/>
                <w:lang w:eastAsia="zh-TW"/>
              </w:rPr>
            </w:pPr>
          </w:p>
        </w:tc>
      </w:tr>
      <w:tr w:rsidR="003001AC" w:rsidDel="009B712B" w14:paraId="5CE12FDF" w14:textId="77777777">
        <w:trPr>
          <w:del w:id="153" w:author="huai" w:date="2006-03-23T13:03:00Z"/>
        </w:trPr>
        <w:tc>
          <w:tcPr>
            <w:tcW w:w="2520" w:type="dxa"/>
          </w:tcPr>
          <w:p w14:paraId="02A08D2C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ind w:left="480"/>
              <w:rPr>
                <w:del w:id="154" w:author="huai" w:date="2006-03-23T13:03:00Z"/>
                <w:rFonts w:hint="eastAsia"/>
                <w:lang w:eastAsia="zh-TW"/>
              </w:rPr>
            </w:pPr>
            <w:del w:id="155" w:author="huai" w:date="2006-03-23T13:03:00Z">
              <w:r w:rsidDel="009B712B">
                <w:rPr>
                  <w:rFonts w:hint="eastAsia"/>
                  <w:lang w:eastAsia="zh-TW"/>
                </w:rPr>
                <w:delText>受理單位中文</w:delText>
              </w:r>
            </w:del>
          </w:p>
        </w:tc>
        <w:tc>
          <w:tcPr>
            <w:tcW w:w="3780" w:type="dxa"/>
          </w:tcPr>
          <w:p w14:paraId="64548E80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56" w:author="huai" w:date="2006-03-23T13:03:00Z"/>
                <w:rFonts w:hint="eastAsia"/>
                <w:bCs/>
                <w:lang w:eastAsia="zh-TW"/>
              </w:rPr>
            </w:pPr>
            <w:del w:id="157" w:author="huai" w:date="2006-03-23T13:03:00Z">
              <w:r w:rsidDel="009B712B">
                <w:rPr>
                  <w:rFonts w:hint="eastAsia"/>
                  <w:bCs/>
                  <w:lang w:eastAsia="zh-TW"/>
                </w:rPr>
                <w:delText>登入者單位中文</w:delText>
              </w:r>
            </w:del>
          </w:p>
        </w:tc>
        <w:tc>
          <w:tcPr>
            <w:tcW w:w="2340" w:type="dxa"/>
          </w:tcPr>
          <w:p w14:paraId="1AEBA337" w14:textId="77777777" w:rsidR="003001AC" w:rsidDel="009B712B" w:rsidRDefault="003001AC" w:rsidP="003001AC">
            <w:pPr>
              <w:pStyle w:val="Tabletext"/>
              <w:keepLines w:val="0"/>
              <w:spacing w:after="0" w:line="240" w:lineRule="auto"/>
              <w:rPr>
                <w:del w:id="158" w:author="huai" w:date="2006-03-23T13:03:00Z"/>
                <w:rFonts w:hint="eastAsia"/>
                <w:bCs/>
                <w:lang w:eastAsia="zh-TW"/>
              </w:rPr>
            </w:pPr>
          </w:p>
        </w:tc>
      </w:tr>
    </w:tbl>
    <w:p w14:paraId="45F6755F" w14:textId="77777777" w:rsidR="009B712B" w:rsidRDefault="009B712B" w:rsidP="009B712B">
      <w:pPr>
        <w:pStyle w:val="Tabletext"/>
        <w:keepLines w:val="0"/>
        <w:numPr>
          <w:ilvl w:val="2"/>
          <w:numId w:val="2"/>
          <w:ins w:id="159" w:author="huai" w:date="2006-03-23T13:08:00Z"/>
        </w:numPr>
        <w:spacing w:after="0" w:line="240" w:lineRule="auto"/>
        <w:rPr>
          <w:ins w:id="160" w:author="huai" w:date="2006-03-23T13:08:00Z"/>
          <w:rFonts w:hint="eastAsia"/>
          <w:kern w:val="2"/>
          <w:szCs w:val="24"/>
          <w:lang w:eastAsia="zh-TW"/>
        </w:rPr>
      </w:pPr>
      <w:ins w:id="161" w:author="huai" w:date="2006-03-23T13:08:00Z">
        <w:r>
          <w:rPr>
            <w:rFonts w:hint="eastAsia"/>
            <w:kern w:val="2"/>
            <w:szCs w:val="24"/>
            <w:lang w:eastAsia="zh-TW"/>
          </w:rPr>
          <w:t>讀取</w:t>
        </w:r>
        <w:r>
          <w:rPr>
            <w:rFonts w:hint="eastAsia"/>
            <w:kern w:val="2"/>
            <w:szCs w:val="24"/>
            <w:lang w:eastAsia="zh-TW"/>
          </w:rPr>
          <w:t xml:space="preserve">DTAAA010 </w:t>
        </w:r>
        <w:r>
          <w:rPr>
            <w:rFonts w:hint="eastAsia"/>
            <w:kern w:val="2"/>
            <w:szCs w:val="24"/>
            <w:lang w:eastAsia="zh-TW"/>
          </w:rPr>
          <w:t>理賠受理申請書檔：</w:t>
        </w:r>
      </w:ins>
    </w:p>
    <w:p w14:paraId="1B01A4EA" w14:textId="77777777" w:rsidR="009B712B" w:rsidRDefault="009B712B" w:rsidP="009B712B">
      <w:pPr>
        <w:pStyle w:val="Tabletext"/>
        <w:keepLines w:val="0"/>
        <w:numPr>
          <w:ilvl w:val="3"/>
          <w:numId w:val="2"/>
          <w:ins w:id="162" w:author="huai" w:date="2006-03-23T13:08:00Z"/>
        </w:numPr>
        <w:spacing w:after="0" w:line="240" w:lineRule="auto"/>
        <w:rPr>
          <w:ins w:id="163" w:author="huai" w:date="2006-03-23T13:08:00Z"/>
          <w:rFonts w:hint="eastAsia"/>
          <w:kern w:val="2"/>
          <w:szCs w:val="24"/>
          <w:lang w:eastAsia="zh-TW"/>
        </w:rPr>
      </w:pPr>
      <w:ins w:id="164" w:author="huai" w:date="2006-03-23T13:08:00Z">
        <w:r>
          <w:rPr>
            <w:rFonts w:hint="eastAsia"/>
            <w:kern w:val="2"/>
            <w:szCs w:val="24"/>
            <w:lang w:eastAsia="zh-TW"/>
          </w:rPr>
          <w:t xml:space="preserve">CALL  </w:t>
        </w:r>
        <w:r w:rsidRPr="00F8209B">
          <w:rPr>
            <w:kern w:val="2"/>
            <w:szCs w:val="24"/>
            <w:lang w:eastAsia="zh-TW"/>
          </w:rPr>
          <w:t>AA_A0Z002</w:t>
        </w:r>
        <w:r>
          <w:rPr>
            <w:rFonts w:hint="eastAsia"/>
            <w:kern w:val="2"/>
            <w:szCs w:val="24"/>
            <w:lang w:eastAsia="zh-TW"/>
          </w:rPr>
          <w:t xml:space="preserve">.Method 4 BY </w:t>
        </w:r>
        <w:r>
          <w:rPr>
            <w:rFonts w:hint="eastAsia"/>
            <w:kern w:val="2"/>
            <w:szCs w:val="24"/>
            <w:lang w:eastAsia="zh-TW"/>
          </w:rPr>
          <w:t>受理編號。</w:t>
        </w:r>
      </w:ins>
    </w:p>
    <w:p w14:paraId="292071F6" w14:textId="77777777" w:rsidR="009B712B" w:rsidRPr="009B712B" w:rsidRDefault="009B712B" w:rsidP="009B712B">
      <w:pPr>
        <w:pStyle w:val="Tabletext"/>
        <w:keepLines w:val="0"/>
        <w:numPr>
          <w:ilvl w:val="3"/>
          <w:numId w:val="2"/>
          <w:ins w:id="165" w:author="huai" w:date="2006-03-23T13:08:00Z"/>
        </w:numPr>
        <w:spacing w:after="0" w:line="240" w:lineRule="auto"/>
        <w:rPr>
          <w:ins w:id="166" w:author="huai" w:date="2006-03-23T13:08:00Z"/>
          <w:rFonts w:hint="eastAsia"/>
          <w:kern w:val="2"/>
          <w:szCs w:val="24"/>
          <w:lang w:eastAsia="zh-TW"/>
        </w:rPr>
      </w:pPr>
      <w:ins w:id="167" w:author="huai" w:date="2006-03-23T13:08:00Z">
        <w:r>
          <w:rPr>
            <w:rFonts w:hint="eastAsia"/>
            <w:kern w:val="2"/>
            <w:szCs w:val="24"/>
            <w:lang w:eastAsia="zh-TW"/>
          </w:rPr>
          <w:t>IF DTAAA010.</w:t>
        </w:r>
        <w:r w:rsidRPr="009B712B">
          <w:rPr>
            <w:rFonts w:ascii="細明體" w:eastAsia="細明體" w:hAnsi="細明體" w:hint="eastAsia"/>
          </w:rPr>
          <w:t xml:space="preserve"> </w:t>
        </w:r>
        <w:r>
          <w:rPr>
            <w:rFonts w:ascii="細明體" w:eastAsia="細明體" w:hAnsi="細明體" w:hint="eastAsia"/>
          </w:rPr>
          <w:t>無記名附約超過三件表示</w:t>
        </w:r>
        <w:r>
          <w:rPr>
            <w:rFonts w:ascii="細明體" w:eastAsia="細明體" w:hAnsi="細明體" w:hint="eastAsia"/>
            <w:lang w:eastAsia="zh-TW"/>
          </w:rPr>
          <w:t xml:space="preserve">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N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 xml:space="preserve">AND </w:t>
        </w:r>
        <w:r>
          <w:rPr>
            <w:rFonts w:hint="eastAsia"/>
            <w:kern w:val="2"/>
            <w:szCs w:val="24"/>
            <w:lang w:eastAsia="zh-TW"/>
          </w:rPr>
          <w:t>DTAAA010.</w:t>
        </w:r>
        <w:r w:rsidRPr="009B712B">
          <w:rPr>
            <w:rFonts w:ascii="細明體" w:eastAsia="細明體" w:hAnsi="細明體" w:hint="eastAsia"/>
          </w:rPr>
          <w:t xml:space="preserve"> </w:t>
        </w:r>
        <w:r>
          <w:rPr>
            <w:rFonts w:ascii="細明體" w:eastAsia="細明體" w:hAnsi="細明體" w:hint="eastAsia"/>
          </w:rPr>
          <w:t>受益人超過三人表示</w:t>
        </w:r>
        <w:r>
          <w:rPr>
            <w:rFonts w:ascii="細明體" w:eastAsia="細明體" w:hAnsi="細明體" w:hint="eastAsia"/>
            <w:lang w:eastAsia="zh-TW"/>
          </w:rPr>
          <w:t xml:space="preserve">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N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14:paraId="5CC0B2BF" w14:textId="77777777" w:rsidR="009B712B" w:rsidRDefault="009B712B" w:rsidP="009B712B">
      <w:pPr>
        <w:pStyle w:val="Tabletext"/>
        <w:keepLines w:val="0"/>
        <w:numPr>
          <w:ilvl w:val="4"/>
          <w:numId w:val="2"/>
          <w:ins w:id="168" w:author="huai" w:date="2006-03-23T13:08:00Z"/>
        </w:numPr>
        <w:spacing w:after="0" w:line="240" w:lineRule="auto"/>
        <w:rPr>
          <w:ins w:id="169" w:author="huai" w:date="2006-03-23T13:08:00Z"/>
          <w:rFonts w:hint="eastAsia"/>
          <w:kern w:val="2"/>
          <w:szCs w:val="24"/>
          <w:lang w:eastAsia="zh-TW"/>
        </w:rPr>
      </w:pPr>
      <w:ins w:id="170" w:author="huai" w:date="2006-03-23T13:08:00Z">
        <w:r>
          <w:rPr>
            <w:rFonts w:hint="eastAsia"/>
            <w:kern w:val="2"/>
            <w:szCs w:val="24"/>
            <w:lang w:eastAsia="zh-TW"/>
          </w:rPr>
          <w:t>顯示訊息：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該受理編號無</w:t>
        </w:r>
      </w:ins>
      <w:ins w:id="171" w:author="huai" w:date="2006-03-23T13:09:00Z">
        <w:r>
          <w:rPr>
            <w:rFonts w:hint="eastAsia"/>
            <w:kern w:val="2"/>
            <w:szCs w:val="24"/>
            <w:lang w:eastAsia="zh-TW"/>
          </w:rPr>
          <w:t>需輸入</w:t>
        </w:r>
      </w:ins>
      <w:ins w:id="172" w:author="huai" w:date="2006-03-23T13:08:00Z">
        <w:r>
          <w:rPr>
            <w:rFonts w:hint="eastAsia"/>
            <w:kern w:val="2"/>
            <w:szCs w:val="24"/>
            <w:lang w:eastAsia="zh-TW"/>
          </w:rPr>
          <w:t>本附件資料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14:paraId="6796350E" w14:textId="77777777" w:rsidR="009B712B" w:rsidRDefault="009B712B" w:rsidP="009B712B">
      <w:pPr>
        <w:pStyle w:val="Tabletext"/>
        <w:keepLines w:val="0"/>
        <w:numPr>
          <w:ilvl w:val="4"/>
          <w:numId w:val="2"/>
          <w:ins w:id="173" w:author="huai" w:date="2006-03-23T13:08:00Z"/>
        </w:numPr>
        <w:spacing w:after="0" w:line="240" w:lineRule="auto"/>
        <w:rPr>
          <w:ins w:id="174" w:author="huai" w:date="2006-03-23T13:09:00Z"/>
          <w:rFonts w:hint="eastAsia"/>
          <w:kern w:val="2"/>
          <w:szCs w:val="24"/>
          <w:lang w:eastAsia="zh-TW"/>
        </w:rPr>
      </w:pPr>
      <w:ins w:id="175" w:author="huai" w:date="2006-03-23T13:08:00Z">
        <w:r>
          <w:rPr>
            <w:rFonts w:hint="eastAsia"/>
            <w:kern w:val="2"/>
            <w:szCs w:val="24"/>
            <w:lang w:eastAsia="zh-TW"/>
          </w:rPr>
          <w:t>RETURN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14:paraId="087E5AF7" w14:textId="77777777" w:rsidR="009B712B" w:rsidRDefault="009B712B" w:rsidP="009B712B">
      <w:pPr>
        <w:pStyle w:val="Tabletext"/>
        <w:keepLines w:val="0"/>
        <w:numPr>
          <w:ilvl w:val="3"/>
          <w:numId w:val="2"/>
          <w:ins w:id="176" w:author="huai" w:date="2006-03-23T13:09:00Z"/>
        </w:numPr>
        <w:spacing w:after="0" w:line="240" w:lineRule="auto"/>
        <w:rPr>
          <w:ins w:id="177" w:author="huai" w:date="2006-03-23T13:08:00Z"/>
          <w:rFonts w:hint="eastAsia"/>
          <w:kern w:val="2"/>
          <w:szCs w:val="24"/>
          <w:lang w:eastAsia="zh-TW"/>
        </w:rPr>
      </w:pPr>
      <w:ins w:id="178" w:author="huai" w:date="2006-03-23T13:09:00Z">
        <w:r>
          <w:rPr>
            <w:rFonts w:hint="eastAsia"/>
            <w:kern w:val="2"/>
            <w:szCs w:val="24"/>
            <w:lang w:eastAsia="zh-TW"/>
          </w:rPr>
          <w:t>ELSE</w:t>
        </w:r>
      </w:ins>
    </w:p>
    <w:p w14:paraId="72747963" w14:textId="77777777" w:rsidR="00751660" w:rsidRDefault="00751660" w:rsidP="009B712B">
      <w:pPr>
        <w:pStyle w:val="Tabletext"/>
        <w:keepLines w:val="0"/>
        <w:numPr>
          <w:ilvl w:val="4"/>
          <w:numId w:val="2"/>
          <w:numberingChange w:id="179" w:author="huai" w:date="2005-12-29T18:58:00Z" w:original="%1:1:0:.%2:3:0:.%3:2:0:"/>
          <w:ins w:id="180" w:author="huai" w:date="2005-12-29T18:58:00Z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751660" w14:paraId="7FBD1D3F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14:paraId="7961CBFD" w14:textId="77777777" w:rsidR="00751660" w:rsidRDefault="00751660" w:rsidP="0048564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14:paraId="37DBA105" w14:textId="77777777" w:rsidR="00751660" w:rsidRDefault="00751660" w:rsidP="0048564F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是否顯示</w:t>
            </w:r>
          </w:p>
        </w:tc>
      </w:tr>
      <w:tr w:rsidR="00751660" w14:paraId="3D4B3E77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14:paraId="1517F153" w14:textId="77777777" w:rsidR="00751660" w:rsidRDefault="00751660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案件送件</w:t>
            </w:r>
          </w:p>
        </w:tc>
        <w:tc>
          <w:tcPr>
            <w:tcW w:w="5040" w:type="dxa"/>
          </w:tcPr>
          <w:p w14:paraId="5291C54F" w14:textId="77777777" w:rsidR="00751660" w:rsidRDefault="00751660" w:rsidP="0048564F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Enable</w:t>
            </w:r>
          </w:p>
        </w:tc>
      </w:tr>
    </w:tbl>
    <w:p w14:paraId="0AA8421C" w14:textId="77777777" w:rsidR="009B712B" w:rsidRPr="009B712B" w:rsidRDefault="009B712B" w:rsidP="009B712B">
      <w:pPr>
        <w:pStyle w:val="Tabletext"/>
        <w:keepLines w:val="0"/>
        <w:numPr>
          <w:ilvl w:val="2"/>
          <w:numId w:val="2"/>
          <w:ins w:id="181" w:author="huai" w:date="2006-03-23T13:09:00Z"/>
        </w:numPr>
        <w:spacing w:after="0" w:line="240" w:lineRule="auto"/>
        <w:rPr>
          <w:ins w:id="182" w:author="huai" w:date="2006-03-23T13:09:00Z"/>
          <w:rFonts w:hint="eastAsia"/>
          <w:b/>
          <w:bCs/>
          <w:color w:val="000000"/>
          <w:lang w:eastAsia="zh-TW"/>
          <w:rPrChange w:id="183" w:author="huai" w:date="2006-03-23T13:09:00Z">
            <w:rPr>
              <w:ins w:id="184" w:author="huai" w:date="2006-03-23T13:09:00Z"/>
              <w:rFonts w:hint="eastAsia"/>
              <w:bCs/>
              <w:color w:val="000000"/>
              <w:lang w:eastAsia="zh-TW"/>
            </w:rPr>
          </w:rPrChange>
        </w:rPr>
      </w:pPr>
      <w:ins w:id="185" w:author="huai" w:date="2006-03-23T13:09:00Z">
        <w:r>
          <w:rPr>
            <w:rFonts w:hint="eastAsia"/>
            <w:b/>
            <w:bCs/>
            <w:color w:val="000000"/>
            <w:lang w:eastAsia="zh-TW"/>
          </w:rPr>
          <w:t>END IF</w:t>
        </w:r>
        <w:r>
          <w:rPr>
            <w:rFonts w:hint="eastAsia"/>
            <w:b/>
            <w:bCs/>
            <w:color w:val="000000"/>
            <w:lang w:eastAsia="zh-TW"/>
          </w:rPr>
          <w:t>。</w:t>
        </w:r>
      </w:ins>
    </w:p>
    <w:p w14:paraId="73FCEEB5" w14:textId="77777777" w:rsidR="00F418D3" w:rsidRPr="00F418D3" w:rsidRDefault="00F418D3" w:rsidP="00F418D3">
      <w:pPr>
        <w:pStyle w:val="Tabletext"/>
        <w:keepLines w:val="0"/>
        <w:numPr>
          <w:ilvl w:val="1"/>
          <w:numId w:val="2"/>
          <w:numberingChange w:id="186" w:author="huai" w:date="2005-12-29T18:58:00Z" w:original="%1:1:0:.%2:4:0: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 w:rsidRPr="003001AC">
        <w:rPr>
          <w:rFonts w:hint="eastAsia"/>
          <w:bCs/>
          <w:color w:val="000000"/>
          <w:lang w:eastAsia="zh-TW"/>
        </w:rPr>
        <w:t>END IF</w:t>
      </w:r>
      <w:r w:rsidRPr="003001AC">
        <w:rPr>
          <w:rFonts w:hint="eastAsia"/>
          <w:bCs/>
          <w:color w:val="000000"/>
          <w:lang w:eastAsia="zh-TW"/>
        </w:rPr>
        <w:t>。</w:t>
      </w:r>
    </w:p>
    <w:p w14:paraId="495E7AFB" w14:textId="77777777" w:rsidR="0023751E" w:rsidRDefault="0023751E">
      <w:pPr>
        <w:pStyle w:val="Tabletext"/>
        <w:keepLines w:val="0"/>
        <w:numPr>
          <w:ilvl w:val="0"/>
          <w:numId w:val="2"/>
          <w:numberingChange w:id="187" w:author="huai" w:date="2005-12-29T18:58:00Z" w:original="%1:2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 w:rsidR="004F09C0">
        <w:rPr>
          <w:rFonts w:hint="eastAsia"/>
          <w:b/>
          <w:bCs/>
          <w:color w:val="008000"/>
          <w:lang w:eastAsia="zh-TW"/>
        </w:rPr>
        <w:t>_</w:t>
      </w:r>
      <w:r w:rsidR="004F09C0">
        <w:rPr>
          <w:rFonts w:hint="eastAsia"/>
          <w:b/>
          <w:bCs/>
          <w:color w:val="008000"/>
          <w:lang w:eastAsia="zh-TW"/>
        </w:rPr>
        <w:t>受理編號</w:t>
      </w:r>
    </w:p>
    <w:p w14:paraId="48A0D84F" w14:textId="77777777" w:rsidR="0023751E" w:rsidRDefault="0023751E" w:rsidP="00AC44F0">
      <w:pPr>
        <w:pStyle w:val="Tabletext"/>
        <w:keepLines w:val="0"/>
        <w:numPr>
          <w:ilvl w:val="1"/>
          <w:numId w:val="2"/>
          <w:numberingChange w:id="188" w:author="huai" w:date="2005-12-29T18:58:00Z" w:original="%1:2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 w14:paraId="186575E0" w14:textId="77777777">
        <w:tc>
          <w:tcPr>
            <w:tcW w:w="720" w:type="dxa"/>
          </w:tcPr>
          <w:p w14:paraId="5D972278" w14:textId="77777777"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14:paraId="0A123249" w14:textId="77777777"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14:paraId="771FC214" w14:textId="77777777"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 w14:paraId="4F2FB028" w14:textId="77777777">
        <w:tc>
          <w:tcPr>
            <w:tcW w:w="720" w:type="dxa"/>
          </w:tcPr>
          <w:p w14:paraId="0767C88D" w14:textId="77777777" w:rsidR="0023751E" w:rsidRDefault="0023751E">
            <w:pPr>
              <w:pStyle w:val="Tabletext"/>
              <w:keepLines w:val="0"/>
              <w:numPr>
                <w:ilvl w:val="0"/>
                <w:numId w:val="7"/>
                <w:numberingChange w:id="189" w:author="huai" w:date="2005-12-29T18:58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33858936" w14:textId="77777777" w:rsidR="0023751E" w:rsidRDefault="00870A8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4"/>
                <w:attr w:name="UnitName" w:val="碼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14:paraId="24EDBB1B" w14:textId="77777777" w:rsidR="0023751E" w:rsidRDefault="0023751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</w:t>
            </w:r>
            <w:r w:rsidR="00870A8E">
              <w:rPr>
                <w:rFonts w:hint="eastAsia"/>
                <w:bCs/>
                <w:lang w:eastAsia="zh-TW"/>
              </w:rPr>
              <w:t>受理編號</w:t>
            </w:r>
          </w:p>
        </w:tc>
      </w:tr>
    </w:tbl>
    <w:p w14:paraId="7385D4F5" w14:textId="77777777" w:rsidR="00BC7FFE" w:rsidRDefault="0023751E" w:rsidP="00AC44F0">
      <w:pPr>
        <w:pStyle w:val="Tabletext"/>
        <w:keepLines w:val="0"/>
        <w:numPr>
          <w:ilvl w:val="1"/>
          <w:numId w:val="2"/>
          <w:numberingChange w:id="190" w:author="huai" w:date="2005-12-29T18:58:00Z" w:original="%1:2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14:paraId="7047A074" w14:textId="77777777" w:rsidR="001031A4" w:rsidRDefault="001031A4" w:rsidP="008F6A3E">
      <w:pPr>
        <w:pStyle w:val="Tabletext"/>
        <w:keepLines w:val="0"/>
        <w:numPr>
          <w:ilvl w:val="2"/>
          <w:numId w:val="2"/>
          <w:numberingChange w:id="191" w:author="huai" w:date="2005-12-29T18:58:00Z" w:original="%1:2:0:.%2:2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讀取資料：</w:t>
      </w:r>
    </w:p>
    <w:p w14:paraId="06E38040" w14:textId="77777777" w:rsidR="001031A4" w:rsidRDefault="001031A4" w:rsidP="001031A4">
      <w:pPr>
        <w:pStyle w:val="Tabletext"/>
        <w:keepLines w:val="0"/>
        <w:numPr>
          <w:ilvl w:val="3"/>
          <w:numId w:val="2"/>
          <w:numberingChange w:id="192" w:author="huai" w:date="2005-12-29T18:58:00Z" w:original="%1:2:0:.%2:2:0:.%3:1:0:.%4:1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DTAAA010 </w:t>
      </w:r>
      <w:r>
        <w:rPr>
          <w:rFonts w:hint="eastAsia"/>
          <w:kern w:val="2"/>
          <w:szCs w:val="24"/>
          <w:lang w:eastAsia="zh-TW"/>
        </w:rPr>
        <w:t>理賠受理申請書檔：</w:t>
      </w:r>
    </w:p>
    <w:p w14:paraId="60BBBF56" w14:textId="77777777" w:rsidR="001031A4" w:rsidDel="00F60950" w:rsidRDefault="001031A4" w:rsidP="00F60950">
      <w:pPr>
        <w:pStyle w:val="Tabletext"/>
        <w:keepLines w:val="0"/>
        <w:numPr>
          <w:ilvl w:val="4"/>
          <w:numId w:val="2"/>
          <w:ins w:id="193" w:author="i9004502" w:date="2006-03-22T16:36:00Z"/>
        </w:numPr>
        <w:spacing w:after="0" w:line="240" w:lineRule="auto"/>
        <w:rPr>
          <w:del w:id="194" w:author="Unknown"/>
          <w:rFonts w:hint="eastAsia"/>
          <w:kern w:val="2"/>
          <w:szCs w:val="24"/>
          <w:lang w:eastAsia="zh-TW"/>
        </w:rPr>
        <w:pPrChange w:id="195" w:author="i9004502" w:date="2006-03-22T16:37:00Z">
          <w:pPr>
            <w:pStyle w:val="Tabletext"/>
            <w:keepLines w:val="0"/>
            <w:spacing w:after="0" w:line="240" w:lineRule="auto"/>
          </w:pPr>
        </w:pPrChange>
      </w:pPr>
      <w:r>
        <w:rPr>
          <w:rFonts w:hint="eastAsia"/>
          <w:kern w:val="2"/>
          <w:szCs w:val="24"/>
          <w:lang w:eastAsia="zh-TW"/>
        </w:rPr>
        <w:t xml:space="preserve">CALL  </w:t>
      </w:r>
      <w:r w:rsidRPr="00F8209B">
        <w:rPr>
          <w:kern w:val="2"/>
          <w:szCs w:val="24"/>
          <w:lang w:eastAsia="zh-TW"/>
        </w:rPr>
        <w:t>AA_A0Z002</w:t>
      </w:r>
      <w:r>
        <w:rPr>
          <w:rFonts w:hint="eastAsia"/>
          <w:kern w:val="2"/>
          <w:szCs w:val="24"/>
          <w:lang w:eastAsia="zh-TW"/>
        </w:rPr>
        <w:t xml:space="preserve">.Method 4 BY </w:t>
      </w:r>
      <w:r>
        <w:rPr>
          <w:rFonts w:hint="eastAsia"/>
          <w:kern w:val="2"/>
          <w:szCs w:val="24"/>
          <w:lang w:eastAsia="zh-TW"/>
        </w:rPr>
        <w:t>受理編號。</w:t>
      </w:r>
    </w:p>
    <w:p w14:paraId="1DA826E7" w14:textId="77777777" w:rsidR="00F60950" w:rsidRDefault="00F60950" w:rsidP="001031A4">
      <w:pPr>
        <w:pStyle w:val="Tabletext"/>
        <w:keepLines w:val="0"/>
        <w:numPr>
          <w:ilvl w:val="4"/>
          <w:numId w:val="2"/>
          <w:ins w:id="196" w:author="i9004502" w:date="2006-03-22T16:39:00Z"/>
        </w:numPr>
        <w:spacing w:after="0" w:line="240" w:lineRule="auto"/>
        <w:rPr>
          <w:ins w:id="197" w:author="i9004502" w:date="2006-03-22T16:39:00Z"/>
          <w:rFonts w:hint="eastAsia"/>
          <w:kern w:val="2"/>
          <w:szCs w:val="24"/>
          <w:lang w:eastAsia="zh-TW"/>
        </w:rPr>
      </w:pPr>
    </w:p>
    <w:p w14:paraId="56E92B88" w14:textId="77777777" w:rsidR="00F60950" w:rsidRPr="009B712B" w:rsidRDefault="009B712B" w:rsidP="009B712B">
      <w:pPr>
        <w:pStyle w:val="Tabletext"/>
        <w:keepLines w:val="0"/>
        <w:numPr>
          <w:ilvl w:val="4"/>
          <w:numId w:val="2"/>
          <w:ins w:id="198" w:author="huai" w:date="2006-03-23T13:03:00Z"/>
        </w:numPr>
        <w:spacing w:after="0" w:line="240" w:lineRule="auto"/>
        <w:rPr>
          <w:ins w:id="199" w:author="huai" w:date="2006-03-23T13:06:00Z"/>
          <w:rFonts w:hint="eastAsia"/>
          <w:kern w:val="2"/>
          <w:szCs w:val="24"/>
          <w:lang w:eastAsia="zh-TW"/>
          <w:rPrChange w:id="200" w:author="huai" w:date="2006-03-23T13:06:00Z">
            <w:rPr>
              <w:ins w:id="201" w:author="huai" w:date="2006-03-23T13:06:00Z"/>
              <w:rFonts w:ascii="細明體" w:eastAsia="細明體" w:hAnsi="細明體" w:hint="eastAsia"/>
              <w:lang w:eastAsia="zh-TW"/>
            </w:rPr>
          </w:rPrChange>
        </w:rPr>
        <w:pPrChange w:id="202" w:author="huai" w:date="2006-03-23T13:03:00Z">
          <w:pPr>
            <w:pStyle w:val="Tabletext"/>
            <w:keepLines w:val="0"/>
            <w:spacing w:after="0" w:line="240" w:lineRule="auto"/>
          </w:pPr>
        </w:pPrChange>
      </w:pPr>
      <w:ins w:id="203" w:author="huai" w:date="2006-03-23T13:03:00Z">
        <w:r>
          <w:rPr>
            <w:rFonts w:hint="eastAsia"/>
            <w:kern w:val="2"/>
            <w:szCs w:val="24"/>
            <w:lang w:eastAsia="zh-TW"/>
          </w:rPr>
          <w:t>IF DTAAA010.</w:t>
        </w:r>
      </w:ins>
      <w:ins w:id="204" w:author="huai" w:date="2006-03-23T13:04:00Z">
        <w:r w:rsidRPr="009B712B">
          <w:rPr>
            <w:rFonts w:ascii="細明體" w:eastAsia="細明體" w:hAnsi="細明體" w:hint="eastAsia"/>
          </w:rPr>
          <w:t xml:space="preserve"> </w:t>
        </w:r>
        <w:r>
          <w:rPr>
            <w:rFonts w:ascii="細明體" w:eastAsia="細明體" w:hAnsi="細明體" w:hint="eastAsia"/>
          </w:rPr>
          <w:t>無記名附約超過三件表示</w:t>
        </w:r>
        <w:r>
          <w:rPr>
            <w:rFonts w:ascii="細明體" w:eastAsia="細明體" w:hAnsi="細明體" w:hint="eastAsia"/>
            <w:lang w:eastAsia="zh-TW"/>
          </w:rPr>
          <w:t xml:space="preserve">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N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AND</w:t>
        </w:r>
      </w:ins>
      <w:ins w:id="205" w:author="huai" w:date="2006-03-23T13:05:00Z">
        <w:r>
          <w:rPr>
            <w:rFonts w:ascii="細明體" w:eastAsia="細明體" w:hAnsi="細明體" w:hint="eastAsia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DTAAA010.</w:t>
        </w:r>
        <w:r w:rsidRPr="009B712B">
          <w:rPr>
            <w:rFonts w:ascii="細明體" w:eastAsia="細明體" w:hAnsi="細明體" w:hint="eastAsia"/>
          </w:rPr>
          <w:t xml:space="preserve"> </w:t>
        </w:r>
        <w:r>
          <w:rPr>
            <w:rFonts w:ascii="細明體" w:eastAsia="細明體" w:hAnsi="細明體" w:hint="eastAsia"/>
          </w:rPr>
          <w:t>受益人超過三人表示</w:t>
        </w:r>
        <w:r>
          <w:rPr>
            <w:rFonts w:ascii="細明體" w:eastAsia="細明體" w:hAnsi="細明體" w:hint="eastAsia"/>
            <w:lang w:eastAsia="zh-TW"/>
          </w:rPr>
          <w:t xml:space="preserve">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N</w:t>
        </w:r>
        <w:r>
          <w:rPr>
            <w:rFonts w:ascii="細明體" w:eastAsia="細明體" w:hAnsi="細明體"/>
            <w:lang w:eastAsia="zh-TW"/>
          </w:rPr>
          <w:t>’</w:t>
        </w:r>
      </w:ins>
      <w:ins w:id="206" w:author="huai" w:date="2006-03-23T13:06:00Z">
        <w:r>
          <w:rPr>
            <w:rFonts w:ascii="細明體" w:eastAsia="細明體" w:hAnsi="細明體" w:hint="eastAsia"/>
            <w:lang w:eastAsia="zh-TW"/>
          </w:rPr>
          <w:t>：</w:t>
        </w:r>
      </w:ins>
    </w:p>
    <w:p w14:paraId="4A37E26A" w14:textId="77777777" w:rsidR="009B712B" w:rsidRDefault="009B712B" w:rsidP="009B712B">
      <w:pPr>
        <w:pStyle w:val="Tabletext"/>
        <w:keepLines w:val="0"/>
        <w:numPr>
          <w:ilvl w:val="5"/>
          <w:numId w:val="2"/>
          <w:ins w:id="207" w:author="huai" w:date="2006-03-23T13:06:00Z"/>
        </w:numPr>
        <w:spacing w:after="0" w:line="240" w:lineRule="auto"/>
        <w:rPr>
          <w:ins w:id="208" w:author="huai" w:date="2006-03-23T13:07:00Z"/>
          <w:rFonts w:hint="eastAsia"/>
          <w:kern w:val="2"/>
          <w:szCs w:val="24"/>
          <w:lang w:eastAsia="zh-TW"/>
        </w:rPr>
        <w:pPrChange w:id="209" w:author="huai" w:date="2006-03-23T13:03:00Z">
          <w:pPr>
            <w:pStyle w:val="Tabletext"/>
            <w:keepLines w:val="0"/>
            <w:spacing w:after="0" w:line="240" w:lineRule="auto"/>
          </w:pPr>
        </w:pPrChange>
      </w:pPr>
      <w:ins w:id="210" w:author="huai" w:date="2006-03-23T13:06:00Z">
        <w:r>
          <w:rPr>
            <w:rFonts w:hint="eastAsia"/>
            <w:kern w:val="2"/>
            <w:szCs w:val="24"/>
            <w:lang w:eastAsia="zh-TW"/>
          </w:rPr>
          <w:t>顯示訊息：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kern w:val="2"/>
            <w:szCs w:val="24"/>
            <w:lang w:eastAsia="zh-TW"/>
          </w:rPr>
          <w:t>‘</w:t>
        </w:r>
        <w:r>
          <w:rPr>
            <w:rFonts w:hint="eastAsia"/>
            <w:kern w:val="2"/>
            <w:szCs w:val="24"/>
            <w:lang w:eastAsia="zh-TW"/>
          </w:rPr>
          <w:t>該受理編號無</w:t>
        </w:r>
      </w:ins>
      <w:ins w:id="211" w:author="huai" w:date="2006-03-23T13:07:00Z">
        <w:r>
          <w:rPr>
            <w:rFonts w:hint="eastAsia"/>
            <w:kern w:val="2"/>
            <w:szCs w:val="24"/>
            <w:lang w:eastAsia="zh-TW"/>
          </w:rPr>
          <w:t>本附件資料</w:t>
        </w:r>
        <w:r>
          <w:rPr>
            <w:kern w:val="2"/>
            <w:szCs w:val="24"/>
            <w:lang w:eastAsia="zh-TW"/>
          </w:rPr>
          <w:t>’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14:paraId="5CF5C676" w14:textId="77777777" w:rsidR="009B712B" w:rsidRDefault="009B712B" w:rsidP="009B712B">
      <w:pPr>
        <w:pStyle w:val="Tabletext"/>
        <w:keepLines w:val="0"/>
        <w:numPr>
          <w:ilvl w:val="5"/>
          <w:numId w:val="2"/>
          <w:ins w:id="212" w:author="huai" w:date="2006-03-23T13:07:00Z"/>
        </w:numPr>
        <w:spacing w:after="0" w:line="240" w:lineRule="auto"/>
        <w:rPr>
          <w:ins w:id="213" w:author="i9004502" w:date="2006-03-22T16:36:00Z"/>
          <w:rFonts w:hint="eastAsia"/>
          <w:kern w:val="2"/>
          <w:szCs w:val="24"/>
          <w:lang w:eastAsia="zh-TW"/>
        </w:rPr>
        <w:pPrChange w:id="214" w:author="huai" w:date="2006-03-23T13:03:00Z">
          <w:pPr>
            <w:pStyle w:val="Tabletext"/>
            <w:keepLines w:val="0"/>
            <w:spacing w:after="0" w:line="240" w:lineRule="auto"/>
          </w:pPr>
        </w:pPrChange>
      </w:pPr>
      <w:ins w:id="215" w:author="huai" w:date="2006-03-23T13:07:00Z">
        <w:r>
          <w:rPr>
            <w:rFonts w:hint="eastAsia"/>
            <w:kern w:val="2"/>
            <w:szCs w:val="24"/>
            <w:lang w:eastAsia="zh-TW"/>
          </w:rPr>
          <w:t>RETURN</w:t>
        </w:r>
        <w:r>
          <w:rPr>
            <w:rFonts w:hint="eastAsia"/>
            <w:kern w:val="2"/>
            <w:szCs w:val="24"/>
            <w:lang w:eastAsia="zh-TW"/>
          </w:rPr>
          <w:t>。</w:t>
        </w:r>
      </w:ins>
    </w:p>
    <w:p w14:paraId="5BCB816B" w14:textId="77777777" w:rsidR="001031A4" w:rsidDel="002B6477" w:rsidRDefault="00106DC8" w:rsidP="00106DC8">
      <w:pPr>
        <w:pStyle w:val="Tabletext"/>
        <w:keepLines w:val="0"/>
        <w:numPr>
          <w:ilvl w:val="4"/>
          <w:numId w:val="2"/>
          <w:ins w:id="216" w:author="huai" w:date="2006-03-23T13:11:00Z"/>
        </w:numPr>
        <w:spacing w:after="0" w:line="240" w:lineRule="auto"/>
        <w:rPr>
          <w:ins w:id="217" w:author="huai" w:date="2006-03-23T13:11:00Z"/>
          <w:del w:id="218" w:author="i9004502" w:date="2006-03-22T15:56:00Z"/>
          <w:rFonts w:hint="eastAsia"/>
          <w:kern w:val="2"/>
          <w:szCs w:val="24"/>
          <w:lang w:eastAsia="zh-TW"/>
        </w:rPr>
      </w:pPr>
      <w:ins w:id="219" w:author="huai" w:date="2006-03-23T13:10:00Z">
        <w:r>
          <w:rPr>
            <w:rFonts w:hint="eastAsia"/>
            <w:kern w:val="2"/>
            <w:szCs w:val="24"/>
            <w:lang w:eastAsia="zh-TW"/>
          </w:rPr>
          <w:t>IF DTAAA010.</w:t>
        </w:r>
        <w:r w:rsidRPr="009B712B">
          <w:rPr>
            <w:rFonts w:ascii="細明體" w:eastAsia="細明體" w:hAnsi="細明體" w:hint="eastAsia"/>
          </w:rPr>
          <w:t xml:space="preserve"> </w:t>
        </w:r>
        <w:proofErr w:type="spellStart"/>
        <w:r>
          <w:rPr>
            <w:rFonts w:ascii="細明體" w:eastAsia="細明體" w:hAnsi="細明體" w:hint="eastAsia"/>
          </w:rPr>
          <w:t>無記名附約超過三件表示</w:t>
        </w:r>
        <w:proofErr w:type="spellEnd"/>
        <w:r>
          <w:rPr>
            <w:rFonts w:ascii="細明體" w:eastAsia="細明體" w:hAnsi="細明體" w:hint="eastAsia"/>
            <w:lang w:eastAsia="zh-TW"/>
          </w:rPr>
          <w:t xml:space="preserve">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Y</w:t>
        </w:r>
        <w:r>
          <w:rPr>
            <w:rFonts w:ascii="細明體" w:eastAsia="細明體" w:hAnsi="細明體"/>
            <w:lang w:eastAsia="zh-TW"/>
          </w:rPr>
          <w:t>’</w:t>
        </w:r>
      </w:ins>
      <w:ins w:id="220" w:author="huai" w:date="2006-03-23T13:11:00Z">
        <w:r>
          <w:rPr>
            <w:rFonts w:ascii="細明體" w:eastAsia="細明體" w:hAnsi="細明體" w:hint="eastAsia"/>
            <w:lang w:eastAsia="zh-TW"/>
          </w:rPr>
          <w:t>：</w:t>
        </w:r>
        <w:del w:id="221" w:author="i9004502" w:date="2006-03-22T15:56:00Z">
          <w:r w:rsidR="001031A4" w:rsidDel="002B6477">
            <w:rPr>
              <w:rFonts w:hint="eastAsia"/>
              <w:kern w:val="2"/>
              <w:szCs w:val="24"/>
              <w:lang w:eastAsia="zh-TW"/>
            </w:rPr>
            <w:delText>讀取</w:delText>
          </w:r>
          <w:r w:rsidR="001031A4" w:rsidDel="002B6477">
            <w:rPr>
              <w:rFonts w:hint="eastAsia"/>
              <w:kern w:val="2"/>
              <w:szCs w:val="24"/>
              <w:lang w:eastAsia="zh-TW"/>
            </w:rPr>
            <w:delText xml:space="preserve">DTAAA011 </w:delText>
          </w:r>
          <w:r w:rsidR="001031A4" w:rsidDel="002B6477">
            <w:rPr>
              <w:rFonts w:hint="eastAsia"/>
              <w:kern w:val="2"/>
              <w:szCs w:val="24"/>
              <w:lang w:eastAsia="zh-TW"/>
            </w:rPr>
            <w:delText>理賠索賠類別檔：</w:delText>
          </w:r>
        </w:del>
      </w:ins>
    </w:p>
    <w:p w14:paraId="2930DCEF" w14:textId="77777777" w:rsidR="001031A4" w:rsidDel="002B6477" w:rsidRDefault="001031A4" w:rsidP="001031A4">
      <w:pPr>
        <w:pStyle w:val="Tabletext"/>
        <w:keepLines w:val="0"/>
        <w:numPr>
          <w:ilvl w:val="4"/>
          <w:numId w:val="2"/>
          <w:numberingChange w:id="222" w:author="huai" w:date="2005-12-29T18:58:00Z" w:original="%1:2:0:.%2:2:0:.%3:1:0:.%4:2:0:.%5:1:0:"/>
          <w:ins w:id="223" w:author="huai" w:date="2005-12-29T18:58:00Z"/>
        </w:numPr>
        <w:spacing w:after="0" w:line="240" w:lineRule="auto"/>
        <w:rPr>
          <w:del w:id="224" w:author="i9004502" w:date="2006-03-22T15:56:00Z"/>
          <w:rFonts w:hint="eastAsia"/>
          <w:kern w:val="2"/>
          <w:szCs w:val="24"/>
          <w:lang w:eastAsia="zh-TW"/>
        </w:rPr>
      </w:pPr>
      <w:del w:id="225" w:author="i9004502" w:date="2006-03-22T15:56:00Z">
        <w:r w:rsidDel="002B6477">
          <w:rPr>
            <w:rFonts w:hint="eastAsia"/>
            <w:kern w:val="2"/>
            <w:szCs w:val="24"/>
            <w:lang w:eastAsia="zh-TW"/>
          </w:rPr>
          <w:delText xml:space="preserve">CALL  </w:delText>
        </w:r>
        <w:r w:rsidRPr="00F8209B" w:rsidDel="002B6477">
          <w:rPr>
            <w:kern w:val="2"/>
            <w:szCs w:val="24"/>
            <w:lang w:eastAsia="zh-TW"/>
          </w:rPr>
          <w:delText>AA_A0Z00</w:delText>
        </w:r>
        <w:r w:rsidDel="002B6477">
          <w:rPr>
            <w:rFonts w:hint="eastAsia"/>
            <w:kern w:val="2"/>
            <w:szCs w:val="24"/>
            <w:lang w:eastAsia="zh-TW"/>
          </w:rPr>
          <w:delText xml:space="preserve">7.Method 7 BY </w:delText>
        </w:r>
        <w:r w:rsidDel="002B6477">
          <w:rPr>
            <w:rFonts w:hint="eastAsia"/>
            <w:kern w:val="2"/>
            <w:szCs w:val="24"/>
            <w:lang w:eastAsia="zh-TW"/>
          </w:rPr>
          <w:delText>受理編號。</w:delText>
        </w:r>
      </w:del>
    </w:p>
    <w:p w14:paraId="5298885A" w14:textId="77777777" w:rsidR="001031A4" w:rsidRDefault="001031A4" w:rsidP="001031A4">
      <w:pPr>
        <w:pStyle w:val="Tabletext"/>
        <w:keepLines w:val="0"/>
        <w:numPr>
          <w:ilvl w:val="3"/>
          <w:numId w:val="2"/>
          <w:numberingChange w:id="226" w:author="huai" w:date="2005-12-29T18:58:00Z" w:original="%1:2:0:.%2:2:0:.%3:1:0:.%4:3:0:"/>
          <w:ins w:id="227" w:author="huai" w:date="2005-12-29T18:58:00Z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>
        <w:rPr>
          <w:rFonts w:hint="eastAsia"/>
          <w:kern w:val="2"/>
          <w:szCs w:val="24"/>
          <w:lang w:eastAsia="zh-TW"/>
        </w:rPr>
        <w:t xml:space="preserve">DTAAA012 </w:t>
      </w:r>
      <w:r>
        <w:rPr>
          <w:rFonts w:hint="eastAsia"/>
          <w:kern w:val="2"/>
          <w:szCs w:val="24"/>
          <w:lang w:eastAsia="zh-TW"/>
        </w:rPr>
        <w:t>理賠受理無記名檔：</w:t>
      </w:r>
    </w:p>
    <w:p w14:paraId="40B3C222" w14:textId="77777777" w:rsidR="001031A4" w:rsidDel="00106DC8" w:rsidRDefault="001031A4" w:rsidP="001031A4">
      <w:pPr>
        <w:pStyle w:val="Tabletext"/>
        <w:keepLines w:val="0"/>
        <w:numPr>
          <w:ilvl w:val="4"/>
          <w:numId w:val="2"/>
          <w:numberingChange w:id="228" w:author="huai" w:date="2005-12-29T18:58:00Z" w:original="%1:2:0:.%2:2:0:.%3:1:0:.%4:3:0:.%5:1:0:"/>
        </w:numPr>
        <w:spacing w:after="0" w:line="240" w:lineRule="auto"/>
        <w:rPr>
          <w:del w:id="229" w:author="huai" w:date="2006-03-23T13:11:00Z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 </w:t>
      </w:r>
      <w:r w:rsidRPr="00F8209B">
        <w:rPr>
          <w:kern w:val="2"/>
          <w:szCs w:val="24"/>
          <w:lang w:eastAsia="zh-TW"/>
        </w:rPr>
        <w:t>AA_A0Z00</w:t>
      </w:r>
      <w:r>
        <w:rPr>
          <w:rFonts w:hint="eastAsia"/>
          <w:kern w:val="2"/>
          <w:szCs w:val="24"/>
          <w:lang w:eastAsia="zh-TW"/>
        </w:rPr>
        <w:t xml:space="preserve">8.Method 4 BY </w:t>
      </w:r>
      <w:r>
        <w:rPr>
          <w:rFonts w:hint="eastAsia"/>
          <w:kern w:val="2"/>
          <w:szCs w:val="24"/>
          <w:lang w:eastAsia="zh-TW"/>
        </w:rPr>
        <w:t>受理編號。</w:t>
      </w:r>
    </w:p>
    <w:p w14:paraId="4B2B593C" w14:textId="77777777" w:rsidR="001031A4" w:rsidRDefault="001031A4" w:rsidP="00C051CA">
      <w:pPr>
        <w:pStyle w:val="Tabletext"/>
        <w:keepLines w:val="0"/>
        <w:numPr>
          <w:ilvl w:val="4"/>
          <w:numId w:val="2"/>
          <w:numberingChange w:id="230" w:author="huai" w:date="2005-12-29T18:58:00Z" w:original="%1:2:0:.%2:2:0:.%3:1:0:.%4:4:0:"/>
          <w:ins w:id="231" w:author="huai" w:date="2005-12-29T18:58:00Z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del w:id="232" w:author="huai" w:date="2006-03-23T13:11:00Z">
        <w:r w:rsidDel="00106DC8">
          <w:rPr>
            <w:rFonts w:hint="eastAsia"/>
            <w:kern w:val="2"/>
            <w:szCs w:val="24"/>
            <w:lang w:eastAsia="zh-TW"/>
          </w:rPr>
          <w:delText>IF DATA_NOT_FOUND</w:delText>
        </w:r>
        <w:r w:rsidDel="00106DC8">
          <w:rPr>
            <w:rFonts w:hint="eastAsia"/>
            <w:kern w:val="2"/>
            <w:szCs w:val="24"/>
            <w:lang w:eastAsia="zh-TW"/>
          </w:rPr>
          <w:delText>，為正常。</w:delText>
        </w:r>
      </w:del>
    </w:p>
    <w:p w14:paraId="590B2631" w14:textId="77777777" w:rsidR="004B62B0" w:rsidRDefault="00106DC8" w:rsidP="004B62B0">
      <w:pPr>
        <w:pStyle w:val="Tabletext"/>
        <w:keepLines w:val="0"/>
        <w:numPr>
          <w:ilvl w:val="3"/>
          <w:numId w:val="2"/>
          <w:numberingChange w:id="233" w:author="huai" w:date="2005-12-29T18:58:00Z" w:original="%1:2:0:.%2:2:0:.%3:1:0:.%4:5:0: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ins w:id="234" w:author="huai" w:date="2006-03-23T13:12:00Z">
        <w:r>
          <w:rPr>
            <w:rFonts w:hint="eastAsia"/>
            <w:kern w:val="2"/>
            <w:szCs w:val="24"/>
            <w:lang w:eastAsia="zh-TW"/>
          </w:rPr>
          <w:t>IF DTAAA010.</w:t>
        </w:r>
        <w:r w:rsidRPr="009B712B">
          <w:rPr>
            <w:rFonts w:ascii="細明體" w:eastAsia="細明體" w:hAnsi="細明體" w:hint="eastAsia"/>
            <w:lang w:eastAsia="zh-TW"/>
          </w:rPr>
          <w:t xml:space="preserve"> </w:t>
        </w:r>
        <w:r>
          <w:rPr>
            <w:rFonts w:ascii="細明體" w:eastAsia="細明體" w:hAnsi="細明體" w:hint="eastAsia"/>
            <w:lang w:eastAsia="zh-TW"/>
          </w:rPr>
          <w:t xml:space="preserve">受益人超過三人表示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Y</w:t>
        </w:r>
        <w:r>
          <w:rPr>
            <w:rFonts w:ascii="細明體" w:eastAsia="細明體" w:hAnsi="細明體"/>
            <w:lang w:eastAsia="zh-TW"/>
          </w:rPr>
          <w:t>’</w:t>
        </w:r>
      </w:ins>
      <w:ins w:id="235" w:author="huai" w:date="2006-03-23T13:15:00Z">
        <w:r>
          <w:rPr>
            <w:rFonts w:ascii="細明體" w:eastAsia="細明體" w:hAnsi="細明體" w:hint="eastAsia"/>
            <w:lang w:eastAsia="zh-TW"/>
          </w:rPr>
          <w:t>：</w:t>
        </w:r>
      </w:ins>
      <w:r w:rsidR="004B62B0">
        <w:rPr>
          <w:rFonts w:hint="eastAsia"/>
          <w:kern w:val="2"/>
          <w:szCs w:val="24"/>
          <w:lang w:eastAsia="zh-TW"/>
        </w:rPr>
        <w:t>讀取</w:t>
      </w:r>
      <w:r w:rsidR="004B62B0">
        <w:rPr>
          <w:rFonts w:hint="eastAsia"/>
          <w:kern w:val="2"/>
          <w:szCs w:val="24"/>
          <w:lang w:eastAsia="zh-TW"/>
        </w:rPr>
        <w:t>DTAAA0</w:t>
      </w:r>
      <w:del w:id="236" w:author="i9004502" w:date="2006-03-22T15:58:00Z">
        <w:r w:rsidR="004B62B0" w:rsidDel="00C051CA">
          <w:rPr>
            <w:rFonts w:hint="eastAsia"/>
            <w:kern w:val="2"/>
            <w:szCs w:val="24"/>
            <w:lang w:eastAsia="zh-TW"/>
          </w:rPr>
          <w:delText>0</w:delText>
        </w:r>
      </w:del>
      <w:r w:rsidR="004B62B0">
        <w:rPr>
          <w:rFonts w:hint="eastAsia"/>
          <w:kern w:val="2"/>
          <w:szCs w:val="24"/>
          <w:lang w:eastAsia="zh-TW"/>
        </w:rPr>
        <w:t>1</w:t>
      </w:r>
      <w:ins w:id="237" w:author="i9004502" w:date="2006-03-22T15:58:00Z">
        <w:r w:rsidR="00C051CA">
          <w:rPr>
            <w:rFonts w:hint="eastAsia"/>
            <w:kern w:val="2"/>
            <w:szCs w:val="24"/>
            <w:lang w:eastAsia="zh-TW"/>
          </w:rPr>
          <w:t>4</w:t>
        </w:r>
      </w:ins>
      <w:r w:rsidR="004B62B0">
        <w:rPr>
          <w:rFonts w:hint="eastAsia"/>
          <w:kern w:val="2"/>
          <w:szCs w:val="24"/>
          <w:lang w:eastAsia="zh-TW"/>
        </w:rPr>
        <w:t xml:space="preserve"> </w:t>
      </w:r>
      <w:r w:rsidR="004B62B0">
        <w:rPr>
          <w:rFonts w:hint="eastAsia"/>
          <w:kern w:val="2"/>
          <w:szCs w:val="24"/>
          <w:lang w:eastAsia="zh-TW"/>
        </w:rPr>
        <w:t>理賠受理</w:t>
      </w:r>
      <w:ins w:id="238" w:author="i9004502" w:date="2006-03-22T16:34:00Z">
        <w:r w:rsidR="00F60950">
          <w:rPr>
            <w:rFonts w:hint="eastAsia"/>
            <w:kern w:val="2"/>
            <w:szCs w:val="24"/>
            <w:lang w:eastAsia="zh-TW"/>
          </w:rPr>
          <w:t>受益人</w:t>
        </w:r>
      </w:ins>
      <w:r w:rsidR="004B62B0">
        <w:rPr>
          <w:rFonts w:hint="eastAsia"/>
          <w:kern w:val="2"/>
          <w:szCs w:val="24"/>
          <w:lang w:eastAsia="zh-TW"/>
        </w:rPr>
        <w:t>檔：</w:t>
      </w:r>
    </w:p>
    <w:p w14:paraId="1BC50603" w14:textId="77777777" w:rsidR="004B62B0" w:rsidDel="00C051CA" w:rsidRDefault="004B62B0" w:rsidP="004B62B0">
      <w:pPr>
        <w:pStyle w:val="Tabletext"/>
        <w:keepLines w:val="0"/>
        <w:numPr>
          <w:ilvl w:val="4"/>
          <w:numId w:val="2"/>
          <w:numberingChange w:id="239" w:author="huai" w:date="2005-12-29T18:58:00Z" w:original="%1:2:0:.%2:2:0:.%3:1:0:.%4:5:0:.%5:1:0:"/>
        </w:numPr>
        <w:spacing w:after="0" w:line="240" w:lineRule="auto"/>
        <w:rPr>
          <w:del w:id="240" w:author="i9004502" w:date="2006-03-22T15:59:00Z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CALL  </w:t>
      </w:r>
      <w:r w:rsidRPr="00F8209B">
        <w:rPr>
          <w:kern w:val="2"/>
          <w:szCs w:val="24"/>
          <w:lang w:eastAsia="zh-TW"/>
        </w:rPr>
        <w:t>AA_A0Z0</w:t>
      </w:r>
      <w:del w:id="241" w:author="i9004502" w:date="2006-03-22T16:33:00Z">
        <w:r w:rsidRPr="00F8209B" w:rsidDel="00F60950">
          <w:rPr>
            <w:kern w:val="2"/>
            <w:szCs w:val="24"/>
            <w:lang w:eastAsia="zh-TW"/>
          </w:rPr>
          <w:delText>0</w:delText>
        </w:r>
      </w:del>
      <w:ins w:id="242" w:author="i9004502" w:date="2006-03-22T16:33:00Z">
        <w:r w:rsidR="00F60950">
          <w:rPr>
            <w:rFonts w:hint="eastAsia"/>
            <w:kern w:val="2"/>
            <w:szCs w:val="24"/>
            <w:lang w:eastAsia="zh-TW"/>
          </w:rPr>
          <w:t>1</w:t>
        </w:r>
      </w:ins>
      <w:r>
        <w:rPr>
          <w:rFonts w:hint="eastAsia"/>
          <w:kern w:val="2"/>
          <w:szCs w:val="24"/>
          <w:lang w:eastAsia="zh-TW"/>
        </w:rPr>
        <w:t xml:space="preserve">1.Method 4 BY </w:t>
      </w:r>
      <w:r>
        <w:rPr>
          <w:rFonts w:hint="eastAsia"/>
          <w:kern w:val="2"/>
          <w:szCs w:val="24"/>
          <w:lang w:eastAsia="zh-TW"/>
        </w:rPr>
        <w:t>受理編號。</w:t>
      </w:r>
    </w:p>
    <w:p w14:paraId="70845D41" w14:textId="77777777" w:rsidR="004B62B0" w:rsidRPr="000D173A" w:rsidRDefault="004B62B0" w:rsidP="004B62B0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14:paraId="20FA8159" w14:textId="77777777" w:rsidR="00865346" w:rsidRDefault="00865346" w:rsidP="00391CF8">
      <w:pPr>
        <w:pStyle w:val="Tabletext"/>
        <w:keepLines w:val="0"/>
        <w:numPr>
          <w:ilvl w:val="2"/>
          <w:numId w:val="2"/>
          <w:numberingChange w:id="243" w:author="huai" w:date="2005-12-29T18:58:00Z" w:original="%1:2:0:.%2:2:0:.%3:2:0:"/>
        </w:numPr>
        <w:spacing w:after="0" w:line="240" w:lineRule="auto"/>
        <w:rPr>
          <w:lang w:eastAsia="zh-TW"/>
        </w:rPr>
      </w:pPr>
      <w:del w:id="244" w:author="huai" w:date="2006-03-23T13:16:00Z">
        <w:r w:rsidDel="00106DC8">
          <w:rPr>
            <w:rFonts w:hint="eastAsia"/>
            <w:lang w:eastAsia="zh-TW"/>
          </w:rPr>
          <w:delText xml:space="preserve">IF </w:delText>
        </w:r>
        <w:r w:rsidDel="00106DC8">
          <w:rPr>
            <w:rFonts w:hint="eastAsia"/>
            <w:lang w:eastAsia="zh-TW"/>
          </w:rPr>
          <w:delText>有資料，</w:delText>
        </w:r>
      </w:del>
      <w:r>
        <w:rPr>
          <w:rFonts w:hint="eastAsia"/>
          <w:lang w:eastAsia="zh-TW"/>
        </w:rPr>
        <w:t>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865346" w14:paraId="5675ACCB" w14:textId="77777777">
        <w:tc>
          <w:tcPr>
            <w:tcW w:w="2520" w:type="dxa"/>
          </w:tcPr>
          <w:p w14:paraId="4540FB30" w14:textId="77777777"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14:paraId="68F141B1" w14:textId="77777777" w:rsidR="00865346" w:rsidRDefault="00865346" w:rsidP="0086534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14:paraId="0A721AAA" w14:textId="77777777"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865346" w14:paraId="5EAA7836" w14:textId="77777777">
        <w:tc>
          <w:tcPr>
            <w:tcW w:w="2520" w:type="dxa"/>
          </w:tcPr>
          <w:p w14:paraId="7B72DB0F" w14:textId="77777777" w:rsidR="00865346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</w:t>
            </w:r>
            <w:r>
              <w:rPr>
                <w:rFonts w:hint="eastAsia"/>
                <w:lang w:eastAsia="zh-TW"/>
              </w:rPr>
              <w:t>ID</w:t>
            </w:r>
          </w:p>
        </w:tc>
        <w:tc>
          <w:tcPr>
            <w:tcW w:w="3780" w:type="dxa"/>
          </w:tcPr>
          <w:p w14:paraId="004ABD33" w14:textId="77777777"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14:paraId="4E48EC9F" w14:textId="77777777" w:rsidR="00865346" w:rsidRDefault="00F6095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ins w:id="245" w:author="i9004502" w:date="2006-03-22T16:38:00Z">
              <w:r>
                <w:rPr>
                  <w:rFonts w:hint="eastAsia"/>
                  <w:bCs/>
                  <w:lang w:eastAsia="zh-TW"/>
                </w:rPr>
                <w:t>OUTPUT ONLY</w:t>
              </w:r>
            </w:ins>
          </w:p>
        </w:tc>
      </w:tr>
      <w:tr w:rsidR="00865346" w14:paraId="6FF1AF4F" w14:textId="77777777">
        <w:tc>
          <w:tcPr>
            <w:tcW w:w="2520" w:type="dxa"/>
          </w:tcPr>
          <w:p w14:paraId="4CD29FC9" w14:textId="77777777" w:rsidR="00865346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del w:id="246" w:author="i9004502" w:date="2006-03-22T16:37:00Z">
              <w:r w:rsidDel="00F60950">
                <w:rPr>
                  <w:rFonts w:hint="eastAsia"/>
                  <w:lang w:eastAsia="zh-TW"/>
                </w:rPr>
                <w:delText>出生</w:delText>
              </w:r>
            </w:del>
            <w:ins w:id="247" w:author="i9004502" w:date="2006-03-22T16:37:00Z">
              <w:r w:rsidR="00F60950">
                <w:rPr>
                  <w:rFonts w:hint="eastAsia"/>
                  <w:lang w:eastAsia="zh-TW"/>
                </w:rPr>
                <w:t>事故</w:t>
              </w:r>
            </w:ins>
            <w:r>
              <w:rPr>
                <w:rFonts w:hint="eastAsia"/>
                <w:lang w:eastAsia="zh-TW"/>
              </w:rPr>
              <w:t>日期</w:t>
            </w:r>
          </w:p>
        </w:tc>
        <w:tc>
          <w:tcPr>
            <w:tcW w:w="3780" w:type="dxa"/>
          </w:tcPr>
          <w:p w14:paraId="4748B8A3" w14:textId="77777777"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14:paraId="4BE01E28" w14:textId="77777777" w:rsidR="00865346" w:rsidRDefault="00F6095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ins w:id="248" w:author="i9004502" w:date="2006-03-22T16:38:00Z">
              <w:r>
                <w:rPr>
                  <w:rFonts w:hint="eastAsia"/>
                  <w:bCs/>
                  <w:lang w:eastAsia="zh-TW"/>
                </w:rPr>
                <w:t>OUTPUT ONLY</w:t>
              </w:r>
            </w:ins>
          </w:p>
        </w:tc>
      </w:tr>
      <w:tr w:rsidR="00865346" w14:paraId="65A643FB" w14:textId="77777777">
        <w:tc>
          <w:tcPr>
            <w:tcW w:w="2520" w:type="dxa"/>
          </w:tcPr>
          <w:p w14:paraId="25DF4E2E" w14:textId="77777777" w:rsidR="00865346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14:paraId="02C70485" w14:textId="77777777"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14:paraId="28051292" w14:textId="77777777" w:rsidR="00865346" w:rsidRDefault="00865346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  <w:ins w:id="249" w:author="i9004502" w:date="2006-03-22T16:37:00Z">
              <w:r w:rsidR="00F60950">
                <w:rPr>
                  <w:rFonts w:hint="eastAsia"/>
                  <w:bCs/>
                  <w:lang w:eastAsia="zh-TW"/>
                </w:rPr>
                <w:t xml:space="preserve"> ONLY</w:t>
              </w:r>
            </w:ins>
          </w:p>
        </w:tc>
      </w:tr>
      <w:tr w:rsidR="00865346" w14:paraId="4C632736" w14:textId="77777777">
        <w:tc>
          <w:tcPr>
            <w:tcW w:w="2520" w:type="dxa"/>
          </w:tcPr>
          <w:p w14:paraId="368AD5F7" w14:textId="77777777" w:rsidR="00865346" w:rsidRDefault="00865346" w:rsidP="0086534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del w:id="250" w:author="i9004502" w:date="2006-03-22T16:37:00Z">
              <w:r w:rsidDel="00F60950">
                <w:rPr>
                  <w:rFonts w:hint="eastAsia"/>
                  <w:lang w:eastAsia="zh-TW"/>
                </w:rPr>
                <w:delText>居住地址</w:delText>
              </w:r>
            </w:del>
            <w:ins w:id="251" w:author="i9004502" w:date="2006-03-22T16:37:00Z">
              <w:r w:rsidR="00F60950">
                <w:rPr>
                  <w:rFonts w:hint="eastAsia"/>
                  <w:lang w:eastAsia="zh-TW"/>
                </w:rPr>
                <w:t>出生日期</w:t>
              </w:r>
            </w:ins>
          </w:p>
        </w:tc>
        <w:tc>
          <w:tcPr>
            <w:tcW w:w="3780" w:type="dxa"/>
          </w:tcPr>
          <w:p w14:paraId="073F4026" w14:textId="77777777" w:rsidR="00865346" w:rsidRPr="0034569E" w:rsidRDefault="0034569E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34569E">
              <w:rPr>
                <w:bCs/>
                <w:lang w:eastAsia="zh-TW"/>
              </w:rPr>
              <w:t>DTAAA010</w:t>
            </w:r>
          </w:p>
        </w:tc>
        <w:tc>
          <w:tcPr>
            <w:tcW w:w="2340" w:type="dxa"/>
          </w:tcPr>
          <w:p w14:paraId="208C95FF" w14:textId="77777777" w:rsidR="00865346" w:rsidRDefault="00F60950" w:rsidP="0086534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ins w:id="252" w:author="i9004502" w:date="2006-03-22T16:38:00Z">
              <w:r>
                <w:rPr>
                  <w:rFonts w:hint="eastAsia"/>
                  <w:bCs/>
                  <w:lang w:eastAsia="zh-TW"/>
                </w:rPr>
                <w:t>OUTPUT ONLY</w:t>
              </w:r>
            </w:ins>
          </w:p>
        </w:tc>
      </w:tr>
      <w:tr w:rsidR="00F60950" w14:paraId="366487BF" w14:textId="77777777">
        <w:trPr>
          <w:ins w:id="253" w:author="i9004502" w:date="2006-03-22T16:38:00Z"/>
        </w:trPr>
        <w:tc>
          <w:tcPr>
            <w:tcW w:w="2520" w:type="dxa"/>
          </w:tcPr>
          <w:p w14:paraId="12E418B6" w14:textId="77777777" w:rsidR="00F60950" w:rsidDel="00F60950" w:rsidRDefault="00F60950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54" w:author="i9004502" w:date="2006-03-22T16:38:00Z"/>
                <w:rFonts w:hint="eastAsia"/>
                <w:lang w:eastAsia="zh-TW"/>
              </w:rPr>
              <w:pPrChange w:id="255" w:author="i9004502" w:date="2006-03-22T16:39:00Z">
                <w:pPr>
                  <w:pStyle w:val="Tabletext"/>
                  <w:keepLines w:val="0"/>
                  <w:spacing w:after="0" w:line="240" w:lineRule="auto"/>
                  <w:ind w:left="480"/>
                </w:pPr>
              </w:pPrChange>
            </w:pPr>
            <w:ins w:id="256" w:author="i9004502" w:date="2006-03-22T16:39:00Z">
              <w:r>
                <w:rPr>
                  <w:rFonts w:hint="eastAsia"/>
                  <w:lang w:eastAsia="zh-TW"/>
                </w:rPr>
                <w:t>保單號碼</w:t>
              </w:r>
            </w:ins>
          </w:p>
        </w:tc>
        <w:tc>
          <w:tcPr>
            <w:tcW w:w="3780" w:type="dxa"/>
          </w:tcPr>
          <w:p w14:paraId="5394CCA4" w14:textId="77777777" w:rsidR="00F60950" w:rsidRPr="0034569E" w:rsidRDefault="00F60950" w:rsidP="00865346">
            <w:pPr>
              <w:pStyle w:val="Tabletext"/>
              <w:keepLines w:val="0"/>
              <w:spacing w:after="0" w:line="240" w:lineRule="auto"/>
              <w:rPr>
                <w:ins w:id="257" w:author="i9004502" w:date="2006-03-22T16:38:00Z"/>
                <w:rFonts w:hint="eastAsia"/>
                <w:bCs/>
                <w:lang w:eastAsia="zh-TW"/>
              </w:rPr>
            </w:pPr>
            <w:ins w:id="258" w:author="i9004502" w:date="2006-03-22T16:39:00Z">
              <w:r>
                <w:rPr>
                  <w:rFonts w:hint="eastAsia"/>
                  <w:bCs/>
                  <w:lang w:eastAsia="zh-TW"/>
                </w:rPr>
                <w:t>DTAAA012</w:t>
              </w:r>
            </w:ins>
          </w:p>
        </w:tc>
        <w:tc>
          <w:tcPr>
            <w:tcW w:w="2340" w:type="dxa"/>
          </w:tcPr>
          <w:p w14:paraId="0E7B9735" w14:textId="77777777" w:rsidR="00F60950" w:rsidRDefault="00F60950" w:rsidP="00865346">
            <w:pPr>
              <w:pStyle w:val="Tabletext"/>
              <w:keepLines w:val="0"/>
              <w:spacing w:after="0" w:line="240" w:lineRule="auto"/>
              <w:rPr>
                <w:ins w:id="259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60950" w14:paraId="19DED7DA" w14:textId="77777777">
        <w:trPr>
          <w:ins w:id="260" w:author="i9004502" w:date="2006-03-22T16:39:00Z"/>
        </w:trPr>
        <w:tc>
          <w:tcPr>
            <w:tcW w:w="2520" w:type="dxa"/>
          </w:tcPr>
          <w:p w14:paraId="49B88CC4" w14:textId="77777777" w:rsidR="00F60950" w:rsidRDefault="00F60950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61" w:author="i9004502" w:date="2006-03-22T16:39:00Z"/>
                <w:rFonts w:hint="eastAsia"/>
                <w:lang w:eastAsia="zh-TW"/>
              </w:rPr>
            </w:pPr>
            <w:ins w:id="262" w:author="i9004502" w:date="2006-03-22T16:41:00Z">
              <w:r>
                <w:rPr>
                  <w:rFonts w:hint="eastAsia"/>
                  <w:lang w:eastAsia="zh-TW"/>
                </w:rPr>
                <w:t>附約</w:t>
              </w:r>
            </w:ins>
          </w:p>
        </w:tc>
        <w:tc>
          <w:tcPr>
            <w:tcW w:w="3780" w:type="dxa"/>
          </w:tcPr>
          <w:p w14:paraId="47FD2800" w14:textId="77777777" w:rsidR="00F60950" w:rsidRDefault="00F60950" w:rsidP="00865346">
            <w:pPr>
              <w:pStyle w:val="Tabletext"/>
              <w:keepLines w:val="0"/>
              <w:spacing w:after="0" w:line="240" w:lineRule="auto"/>
              <w:rPr>
                <w:ins w:id="263" w:author="i9004502" w:date="2006-03-22T16:39:00Z"/>
                <w:rFonts w:hint="eastAsia"/>
                <w:bCs/>
                <w:lang w:eastAsia="zh-TW"/>
              </w:rPr>
            </w:pPr>
            <w:ins w:id="264" w:author="i9004502" w:date="2006-03-22T16:41:00Z">
              <w:r>
                <w:rPr>
                  <w:rFonts w:hint="eastAsia"/>
                  <w:bCs/>
                  <w:lang w:eastAsia="zh-TW"/>
                </w:rPr>
                <w:t>DTAAA012</w:t>
              </w:r>
            </w:ins>
          </w:p>
        </w:tc>
        <w:tc>
          <w:tcPr>
            <w:tcW w:w="2340" w:type="dxa"/>
          </w:tcPr>
          <w:p w14:paraId="55F457F3" w14:textId="77777777" w:rsidR="00F60950" w:rsidRDefault="00F60950" w:rsidP="00865346">
            <w:pPr>
              <w:pStyle w:val="Tabletext"/>
              <w:keepLines w:val="0"/>
              <w:spacing w:after="0" w:line="240" w:lineRule="auto"/>
              <w:rPr>
                <w:ins w:id="265" w:author="i9004502" w:date="2006-03-22T16:39:00Z"/>
                <w:rFonts w:hint="eastAsia"/>
                <w:bCs/>
                <w:lang w:eastAsia="zh-TW"/>
              </w:rPr>
            </w:pPr>
          </w:p>
        </w:tc>
      </w:tr>
      <w:tr w:rsidR="00F60950" w14:paraId="2ADBED79" w14:textId="77777777">
        <w:trPr>
          <w:ins w:id="266" w:author="i9004502" w:date="2006-03-22T16:42:00Z"/>
        </w:trPr>
        <w:tc>
          <w:tcPr>
            <w:tcW w:w="2520" w:type="dxa"/>
          </w:tcPr>
          <w:p w14:paraId="150B801E" w14:textId="77777777" w:rsidR="00F60950" w:rsidRDefault="00F60950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67" w:author="i9004502" w:date="2006-03-22T16:42:00Z"/>
                <w:rFonts w:hint="eastAsia"/>
                <w:lang w:eastAsia="zh-TW"/>
              </w:rPr>
            </w:pPr>
            <w:ins w:id="268" w:author="i9004502" w:date="2006-03-22T16:42:00Z">
              <w:r>
                <w:rPr>
                  <w:rFonts w:hint="eastAsia"/>
                  <w:lang w:eastAsia="zh-TW"/>
                </w:rPr>
                <w:t>對象</w:t>
              </w:r>
            </w:ins>
          </w:p>
        </w:tc>
        <w:tc>
          <w:tcPr>
            <w:tcW w:w="3780" w:type="dxa"/>
          </w:tcPr>
          <w:p w14:paraId="753EC208" w14:textId="77777777" w:rsidR="00F60950" w:rsidRDefault="00F60950" w:rsidP="00865346">
            <w:pPr>
              <w:pStyle w:val="Tabletext"/>
              <w:keepLines w:val="0"/>
              <w:spacing w:after="0" w:line="240" w:lineRule="auto"/>
              <w:rPr>
                <w:ins w:id="269" w:author="i9004502" w:date="2006-03-22T16:42:00Z"/>
                <w:rFonts w:hint="eastAsia"/>
                <w:bCs/>
                <w:lang w:eastAsia="zh-TW"/>
              </w:rPr>
            </w:pPr>
            <w:ins w:id="270" w:author="i9004502" w:date="2006-03-22T16:42:00Z">
              <w:r>
                <w:rPr>
                  <w:rFonts w:hint="eastAsia"/>
                  <w:bCs/>
                  <w:lang w:eastAsia="zh-TW"/>
                </w:rPr>
                <w:t>DTAAA012</w:t>
              </w:r>
            </w:ins>
          </w:p>
        </w:tc>
        <w:tc>
          <w:tcPr>
            <w:tcW w:w="2340" w:type="dxa"/>
          </w:tcPr>
          <w:p w14:paraId="03A6A386" w14:textId="77777777" w:rsidR="00F60950" w:rsidRDefault="00F60950" w:rsidP="00865346">
            <w:pPr>
              <w:pStyle w:val="Tabletext"/>
              <w:keepLines w:val="0"/>
              <w:spacing w:after="0" w:line="240" w:lineRule="auto"/>
              <w:rPr>
                <w:ins w:id="271" w:author="i9004502" w:date="2006-03-22T16:42:00Z"/>
                <w:rFonts w:hint="eastAsia"/>
                <w:bCs/>
                <w:lang w:eastAsia="zh-TW"/>
              </w:rPr>
            </w:pPr>
          </w:p>
        </w:tc>
      </w:tr>
      <w:tr w:rsidR="00F60950" w14:paraId="3E522B46" w14:textId="77777777">
        <w:trPr>
          <w:ins w:id="272" w:author="i9004502" w:date="2006-03-22T16:42:00Z"/>
        </w:trPr>
        <w:tc>
          <w:tcPr>
            <w:tcW w:w="2520" w:type="dxa"/>
          </w:tcPr>
          <w:p w14:paraId="523211B9" w14:textId="77777777" w:rsidR="00F60950" w:rsidRDefault="00F60950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73" w:author="i9004502" w:date="2006-03-22T16:42:00Z"/>
                <w:rFonts w:hint="eastAsia"/>
                <w:lang w:eastAsia="zh-TW"/>
              </w:rPr>
            </w:pPr>
            <w:ins w:id="274" w:author="i9004502" w:date="2006-03-22T16:42:00Z">
              <w:r>
                <w:rPr>
                  <w:rFonts w:hint="eastAsia"/>
                  <w:lang w:eastAsia="zh-TW"/>
                </w:rPr>
                <w:t>領取方式</w:t>
              </w:r>
            </w:ins>
          </w:p>
        </w:tc>
        <w:tc>
          <w:tcPr>
            <w:tcW w:w="3780" w:type="dxa"/>
          </w:tcPr>
          <w:p w14:paraId="65DECD15" w14:textId="77777777" w:rsidR="00F60950" w:rsidRDefault="00F60950" w:rsidP="00865346">
            <w:pPr>
              <w:pStyle w:val="Tabletext"/>
              <w:keepLines w:val="0"/>
              <w:spacing w:after="0" w:line="240" w:lineRule="auto"/>
              <w:rPr>
                <w:ins w:id="275" w:author="i9004502" w:date="2006-03-22T16:42:00Z"/>
                <w:rFonts w:hint="eastAsia"/>
                <w:bCs/>
                <w:lang w:eastAsia="zh-TW"/>
              </w:rPr>
            </w:pPr>
            <w:ins w:id="276" w:author="i9004502" w:date="2006-03-22T16:42:00Z">
              <w:r>
                <w:rPr>
                  <w:rFonts w:hint="eastAsia"/>
                  <w:bCs/>
                  <w:lang w:eastAsia="zh-TW"/>
                </w:rPr>
                <w:t>DTAAA010.</w:t>
              </w:r>
            </w:ins>
            <w:ins w:id="277" w:author="i9004502" w:date="2006-03-22T16:43:00Z">
              <w:r>
                <w:rPr>
                  <w:rFonts w:hint="eastAsia"/>
                  <w:bCs/>
                  <w:lang w:eastAsia="zh-TW"/>
                </w:rPr>
                <w:t>給付方式</w:t>
              </w:r>
            </w:ins>
          </w:p>
        </w:tc>
        <w:tc>
          <w:tcPr>
            <w:tcW w:w="2340" w:type="dxa"/>
          </w:tcPr>
          <w:p w14:paraId="2F6E8788" w14:textId="77777777" w:rsidR="00F60950" w:rsidRDefault="00F60950" w:rsidP="00865346">
            <w:pPr>
              <w:pStyle w:val="Tabletext"/>
              <w:keepLines w:val="0"/>
              <w:spacing w:after="0" w:line="240" w:lineRule="auto"/>
              <w:rPr>
                <w:ins w:id="278" w:author="i9004502" w:date="2006-03-22T16:42:00Z"/>
                <w:rFonts w:hint="eastAsia"/>
                <w:bCs/>
                <w:lang w:eastAsia="zh-TW"/>
              </w:rPr>
            </w:pPr>
          </w:p>
        </w:tc>
      </w:tr>
      <w:tr w:rsidR="001D363F" w14:paraId="18F7042B" w14:textId="77777777">
        <w:trPr>
          <w:ins w:id="279" w:author="i9004502" w:date="2006-03-22T16:43:00Z"/>
        </w:trPr>
        <w:tc>
          <w:tcPr>
            <w:tcW w:w="2520" w:type="dxa"/>
          </w:tcPr>
          <w:p w14:paraId="7152DF1D" w14:textId="77777777" w:rsidR="001D363F" w:rsidRDefault="001D363F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80" w:author="i9004502" w:date="2006-03-22T16:43:00Z"/>
                <w:rFonts w:hint="eastAsia"/>
                <w:lang w:eastAsia="zh-TW"/>
              </w:rPr>
            </w:pPr>
            <w:ins w:id="281" w:author="i9004502" w:date="2006-03-22T16:43:00Z">
              <w:r>
                <w:rPr>
                  <w:rFonts w:hint="eastAsia"/>
                  <w:lang w:eastAsia="zh-TW"/>
                </w:rPr>
                <w:t>姓名</w:t>
              </w:r>
            </w:ins>
          </w:p>
        </w:tc>
        <w:tc>
          <w:tcPr>
            <w:tcW w:w="3780" w:type="dxa"/>
          </w:tcPr>
          <w:p w14:paraId="13464EB4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282" w:author="i9004502" w:date="2006-03-22T16:43:00Z"/>
                <w:rFonts w:hint="eastAsia"/>
                <w:bCs/>
                <w:lang w:eastAsia="zh-TW"/>
              </w:rPr>
            </w:pPr>
            <w:ins w:id="283" w:author="i9004502" w:date="2006-03-22T16:44:00Z">
              <w:r>
                <w:rPr>
                  <w:rFonts w:hint="eastAsia"/>
                  <w:bCs/>
                  <w:lang w:eastAsia="zh-TW"/>
                </w:rPr>
                <w:t>DTAAA014.</w:t>
              </w:r>
              <w:r>
                <w:rPr>
                  <w:rFonts w:hint="eastAsia"/>
                  <w:bCs/>
                  <w:lang w:eastAsia="zh-TW"/>
                </w:rPr>
                <w:t>受益人姓名</w:t>
              </w:r>
            </w:ins>
          </w:p>
        </w:tc>
        <w:tc>
          <w:tcPr>
            <w:tcW w:w="2340" w:type="dxa"/>
          </w:tcPr>
          <w:p w14:paraId="0B4609EA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284" w:author="i9004502" w:date="2006-03-22T16:43:00Z"/>
                <w:rFonts w:hint="eastAsia"/>
                <w:bCs/>
                <w:lang w:eastAsia="zh-TW"/>
              </w:rPr>
            </w:pPr>
          </w:p>
        </w:tc>
      </w:tr>
      <w:tr w:rsidR="001D363F" w14:paraId="1DB835BC" w14:textId="77777777">
        <w:trPr>
          <w:ins w:id="285" w:author="i9004502" w:date="2006-03-22T16:44:00Z"/>
        </w:trPr>
        <w:tc>
          <w:tcPr>
            <w:tcW w:w="2520" w:type="dxa"/>
          </w:tcPr>
          <w:p w14:paraId="576794E6" w14:textId="77777777" w:rsidR="001D363F" w:rsidRDefault="001D363F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86" w:author="i9004502" w:date="2006-03-22T16:44:00Z"/>
                <w:rFonts w:hint="eastAsia"/>
                <w:lang w:eastAsia="zh-TW"/>
              </w:rPr>
            </w:pPr>
            <w:ins w:id="287" w:author="i9004502" w:date="2006-03-22T16:44:00Z">
              <w:r>
                <w:rPr>
                  <w:rFonts w:hint="eastAsia"/>
                  <w:lang w:eastAsia="zh-TW"/>
                </w:rPr>
                <w:t>身分證字號</w:t>
              </w:r>
            </w:ins>
          </w:p>
        </w:tc>
        <w:tc>
          <w:tcPr>
            <w:tcW w:w="3780" w:type="dxa"/>
          </w:tcPr>
          <w:p w14:paraId="3BC82CFF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288" w:author="i9004502" w:date="2006-03-22T16:44:00Z"/>
                <w:rFonts w:hint="eastAsia"/>
                <w:bCs/>
                <w:lang w:eastAsia="zh-TW"/>
              </w:rPr>
            </w:pPr>
            <w:ins w:id="289" w:author="i9004502" w:date="2006-03-22T16:44:00Z">
              <w:r>
                <w:rPr>
                  <w:rFonts w:hint="eastAsia"/>
                  <w:bCs/>
                  <w:lang w:eastAsia="zh-TW"/>
                </w:rPr>
                <w:t>DTAAA014.</w:t>
              </w:r>
              <w:r>
                <w:rPr>
                  <w:rFonts w:hint="eastAsia"/>
                  <w:bCs/>
                  <w:lang w:eastAsia="zh-TW"/>
                </w:rPr>
                <w:t>受益人</w:t>
              </w:r>
              <w:r>
                <w:rPr>
                  <w:rFonts w:hint="eastAsia"/>
                  <w:bCs/>
                  <w:lang w:eastAsia="zh-TW"/>
                </w:rPr>
                <w:t>ID</w:t>
              </w:r>
            </w:ins>
          </w:p>
        </w:tc>
        <w:tc>
          <w:tcPr>
            <w:tcW w:w="2340" w:type="dxa"/>
          </w:tcPr>
          <w:p w14:paraId="09730CA1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290" w:author="i9004502" w:date="2006-03-22T16:44:00Z"/>
                <w:rFonts w:hint="eastAsia"/>
                <w:bCs/>
                <w:lang w:eastAsia="zh-TW"/>
              </w:rPr>
            </w:pPr>
          </w:p>
        </w:tc>
      </w:tr>
      <w:tr w:rsidR="001D363F" w14:paraId="1FC09FD7" w14:textId="77777777">
        <w:trPr>
          <w:ins w:id="291" w:author="i9004502" w:date="2006-03-22T16:44:00Z"/>
        </w:trPr>
        <w:tc>
          <w:tcPr>
            <w:tcW w:w="2520" w:type="dxa"/>
          </w:tcPr>
          <w:p w14:paraId="3EF23E72" w14:textId="77777777" w:rsidR="001D363F" w:rsidRDefault="001D363F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92" w:author="i9004502" w:date="2006-03-22T16:44:00Z"/>
                <w:rFonts w:hint="eastAsia"/>
                <w:lang w:eastAsia="zh-TW"/>
              </w:rPr>
            </w:pPr>
            <w:ins w:id="293" w:author="i9004502" w:date="2006-03-22T16:45:00Z">
              <w:r>
                <w:rPr>
                  <w:rFonts w:hint="eastAsia"/>
                  <w:lang w:eastAsia="zh-TW"/>
                </w:rPr>
                <w:t>金融機構</w:t>
              </w:r>
            </w:ins>
          </w:p>
        </w:tc>
        <w:tc>
          <w:tcPr>
            <w:tcW w:w="3780" w:type="dxa"/>
          </w:tcPr>
          <w:p w14:paraId="6E526A63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294" w:author="i9004502" w:date="2006-03-22T16:44:00Z"/>
                <w:rFonts w:hint="eastAsia"/>
                <w:bCs/>
                <w:lang w:eastAsia="zh-TW"/>
              </w:rPr>
            </w:pPr>
            <w:ins w:id="295" w:author="i9004502" w:date="2006-03-22T16:45:00Z">
              <w:r>
                <w:rPr>
                  <w:rFonts w:hint="eastAsia"/>
                  <w:bCs/>
                  <w:lang w:eastAsia="zh-TW"/>
                </w:rPr>
                <w:t>DTAAA014.</w:t>
              </w:r>
              <w:r>
                <w:rPr>
                  <w:rFonts w:hint="eastAsia"/>
                  <w:bCs/>
                  <w:lang w:eastAsia="zh-TW"/>
                </w:rPr>
                <w:t>行庫代號</w:t>
              </w:r>
            </w:ins>
          </w:p>
        </w:tc>
        <w:tc>
          <w:tcPr>
            <w:tcW w:w="2340" w:type="dxa"/>
          </w:tcPr>
          <w:p w14:paraId="6AC84309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296" w:author="i9004502" w:date="2006-03-22T16:44:00Z"/>
                <w:rFonts w:hint="eastAsia"/>
                <w:bCs/>
                <w:lang w:eastAsia="zh-TW"/>
              </w:rPr>
            </w:pPr>
          </w:p>
        </w:tc>
      </w:tr>
      <w:tr w:rsidR="001D363F" w14:paraId="7B169CD7" w14:textId="77777777">
        <w:trPr>
          <w:ins w:id="297" w:author="i9004502" w:date="2006-03-22T16:45:00Z"/>
        </w:trPr>
        <w:tc>
          <w:tcPr>
            <w:tcW w:w="2520" w:type="dxa"/>
          </w:tcPr>
          <w:p w14:paraId="3BC0C06A" w14:textId="77777777" w:rsidR="001D363F" w:rsidRDefault="001D363F" w:rsidP="00F60950">
            <w:pPr>
              <w:pStyle w:val="Tabletext"/>
              <w:keepLines w:val="0"/>
              <w:spacing w:after="0" w:line="240" w:lineRule="auto"/>
              <w:ind w:left="480"/>
              <w:jc w:val="both"/>
              <w:rPr>
                <w:ins w:id="298" w:author="i9004502" w:date="2006-03-22T16:45:00Z"/>
                <w:rFonts w:hint="eastAsia"/>
                <w:lang w:eastAsia="zh-TW"/>
              </w:rPr>
            </w:pPr>
            <w:ins w:id="299" w:author="i9004502" w:date="2006-03-22T16:45:00Z">
              <w:r>
                <w:rPr>
                  <w:rFonts w:hint="eastAsia"/>
                  <w:lang w:eastAsia="zh-TW"/>
                </w:rPr>
                <w:t>帳號</w:t>
              </w:r>
            </w:ins>
          </w:p>
        </w:tc>
        <w:tc>
          <w:tcPr>
            <w:tcW w:w="3780" w:type="dxa"/>
          </w:tcPr>
          <w:p w14:paraId="6CA27D05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300" w:author="i9004502" w:date="2006-03-22T16:45:00Z"/>
                <w:rFonts w:hint="eastAsia"/>
                <w:bCs/>
                <w:lang w:eastAsia="zh-TW"/>
              </w:rPr>
            </w:pPr>
            <w:ins w:id="301" w:author="i9004502" w:date="2006-03-22T16:45:00Z">
              <w:r>
                <w:rPr>
                  <w:rFonts w:hint="eastAsia"/>
                  <w:bCs/>
                  <w:lang w:eastAsia="zh-TW"/>
                </w:rPr>
                <w:t>DTAAA014</w:t>
              </w:r>
            </w:ins>
          </w:p>
        </w:tc>
        <w:tc>
          <w:tcPr>
            <w:tcW w:w="2340" w:type="dxa"/>
          </w:tcPr>
          <w:p w14:paraId="30A312D7" w14:textId="77777777" w:rsidR="001D363F" w:rsidRDefault="001D363F" w:rsidP="00865346">
            <w:pPr>
              <w:pStyle w:val="Tabletext"/>
              <w:keepLines w:val="0"/>
              <w:spacing w:after="0" w:line="240" w:lineRule="auto"/>
              <w:rPr>
                <w:ins w:id="302" w:author="i9004502" w:date="2006-03-22T16:45:00Z"/>
                <w:rFonts w:hint="eastAsia"/>
                <w:bCs/>
                <w:lang w:eastAsia="zh-TW"/>
              </w:rPr>
            </w:pPr>
          </w:p>
        </w:tc>
      </w:tr>
      <w:tr w:rsidR="0034569E" w:rsidDel="00F60950" w14:paraId="09DEE97B" w14:textId="77777777">
        <w:trPr>
          <w:del w:id="303" w:author="i9004502" w:date="2006-03-22T16:38:00Z"/>
        </w:trPr>
        <w:tc>
          <w:tcPr>
            <w:tcW w:w="2520" w:type="dxa"/>
          </w:tcPr>
          <w:p w14:paraId="2D8BE309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04" w:author="i9004502" w:date="2006-03-22T16:38:00Z"/>
                <w:rFonts w:hint="eastAsia"/>
                <w:lang w:eastAsia="zh-TW"/>
              </w:rPr>
            </w:pPr>
            <w:del w:id="305" w:author="i9004502" w:date="2006-03-22T16:38:00Z">
              <w:r w:rsidDel="00F60950">
                <w:rPr>
                  <w:rFonts w:hint="eastAsia"/>
                  <w:lang w:eastAsia="zh-TW"/>
                </w:rPr>
                <w:delText>居住地址郵遞區號</w:delText>
              </w:r>
            </w:del>
          </w:p>
        </w:tc>
        <w:tc>
          <w:tcPr>
            <w:tcW w:w="3780" w:type="dxa"/>
          </w:tcPr>
          <w:p w14:paraId="6A919EB8" w14:textId="77777777" w:rsidR="0034569E" w:rsidRP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06" w:author="i9004502" w:date="2006-03-22T16:38:00Z"/>
                <w:bCs/>
                <w:lang w:eastAsia="zh-TW"/>
              </w:rPr>
            </w:pPr>
            <w:del w:id="307" w:author="i9004502" w:date="2006-03-22T16:38:00Z">
              <w:r w:rsidRPr="0034569E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6F82D980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08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34569E" w:rsidDel="00F60950" w14:paraId="0DC99DB5" w14:textId="77777777">
        <w:trPr>
          <w:del w:id="309" w:author="i9004502" w:date="2006-03-22T16:38:00Z"/>
        </w:trPr>
        <w:tc>
          <w:tcPr>
            <w:tcW w:w="2520" w:type="dxa"/>
          </w:tcPr>
          <w:p w14:paraId="47AFCF67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10" w:author="i9004502" w:date="2006-03-22T16:38:00Z"/>
                <w:rFonts w:hint="eastAsia"/>
                <w:lang w:eastAsia="zh-TW"/>
              </w:rPr>
            </w:pPr>
            <w:del w:id="311" w:author="i9004502" w:date="2006-03-22T16:38:00Z">
              <w:r w:rsidDel="00F60950">
                <w:rPr>
                  <w:rFonts w:hint="eastAsia"/>
                  <w:lang w:eastAsia="zh-TW"/>
                </w:rPr>
                <w:delText>易晤地址</w:delText>
              </w:r>
            </w:del>
          </w:p>
        </w:tc>
        <w:tc>
          <w:tcPr>
            <w:tcW w:w="3780" w:type="dxa"/>
          </w:tcPr>
          <w:p w14:paraId="3EB47357" w14:textId="77777777" w:rsidR="0034569E" w:rsidRP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12" w:author="i9004502" w:date="2006-03-22T16:38:00Z"/>
                <w:bCs/>
                <w:lang w:eastAsia="zh-TW"/>
              </w:rPr>
            </w:pPr>
            <w:del w:id="313" w:author="i9004502" w:date="2006-03-22T16:38:00Z">
              <w:r w:rsidRPr="0034569E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2BB9B10A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14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34569E" w:rsidDel="00F60950" w14:paraId="600D784F" w14:textId="77777777">
        <w:trPr>
          <w:del w:id="315" w:author="i9004502" w:date="2006-03-22T16:38:00Z"/>
        </w:trPr>
        <w:tc>
          <w:tcPr>
            <w:tcW w:w="2520" w:type="dxa"/>
          </w:tcPr>
          <w:p w14:paraId="0AB3F0C3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16" w:author="i9004502" w:date="2006-03-22T16:38:00Z"/>
                <w:rFonts w:hint="eastAsia"/>
                <w:lang w:eastAsia="zh-TW"/>
              </w:rPr>
            </w:pPr>
            <w:del w:id="317" w:author="i9004502" w:date="2006-03-22T16:38:00Z">
              <w:r w:rsidDel="00F60950">
                <w:rPr>
                  <w:rFonts w:hint="eastAsia"/>
                  <w:lang w:eastAsia="zh-TW"/>
                </w:rPr>
                <w:delText>易晤地址郵遞區號</w:delText>
              </w:r>
            </w:del>
          </w:p>
        </w:tc>
        <w:tc>
          <w:tcPr>
            <w:tcW w:w="3780" w:type="dxa"/>
          </w:tcPr>
          <w:p w14:paraId="342831AC" w14:textId="77777777" w:rsidR="0034569E" w:rsidRP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18" w:author="i9004502" w:date="2006-03-22T16:38:00Z"/>
                <w:bCs/>
                <w:lang w:eastAsia="zh-TW"/>
              </w:rPr>
            </w:pPr>
            <w:del w:id="319" w:author="i9004502" w:date="2006-03-22T16:38:00Z">
              <w:r w:rsidRPr="0034569E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05065C3E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20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34569E" w:rsidDel="00F60950" w14:paraId="22EE882E" w14:textId="77777777">
        <w:trPr>
          <w:del w:id="321" w:author="i9004502" w:date="2006-03-22T16:38:00Z"/>
        </w:trPr>
        <w:tc>
          <w:tcPr>
            <w:tcW w:w="2520" w:type="dxa"/>
          </w:tcPr>
          <w:p w14:paraId="7FCD5AF8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22" w:author="i9004502" w:date="2006-03-22T16:38:00Z"/>
                <w:rFonts w:hint="eastAsia"/>
                <w:lang w:eastAsia="zh-TW"/>
              </w:rPr>
            </w:pPr>
            <w:del w:id="323" w:author="i9004502" w:date="2006-03-22T16:38:00Z">
              <w:r w:rsidDel="00F60950">
                <w:rPr>
                  <w:rFonts w:hint="eastAsia"/>
                  <w:lang w:eastAsia="zh-TW"/>
                </w:rPr>
                <w:delText>聯絡電話區碼</w:delText>
              </w:r>
            </w:del>
          </w:p>
        </w:tc>
        <w:tc>
          <w:tcPr>
            <w:tcW w:w="3780" w:type="dxa"/>
          </w:tcPr>
          <w:p w14:paraId="0427C7FF" w14:textId="77777777" w:rsidR="0034569E" w:rsidRP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24" w:author="i9004502" w:date="2006-03-22T16:38:00Z"/>
                <w:rFonts w:hint="eastAsia"/>
                <w:bCs/>
                <w:lang w:eastAsia="zh-TW"/>
              </w:rPr>
            </w:pPr>
            <w:del w:id="325" w:author="i9004502" w:date="2006-03-22T16:38:00Z">
              <w:r w:rsidRPr="0034569E" w:rsidDel="00F60950">
                <w:rPr>
                  <w:bCs/>
                  <w:lang w:eastAsia="zh-TW"/>
                </w:rPr>
                <w:delText>DTAAA010</w:delText>
              </w:r>
              <w:r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Del="00F60950">
                <w:rPr>
                  <w:rFonts w:hint="eastAsia"/>
                  <w:bCs/>
                  <w:lang w:eastAsia="zh-TW"/>
                </w:rPr>
                <w:delText>事故者聯絡電話區碼</w:delText>
              </w:r>
            </w:del>
          </w:p>
        </w:tc>
        <w:tc>
          <w:tcPr>
            <w:tcW w:w="2340" w:type="dxa"/>
          </w:tcPr>
          <w:p w14:paraId="05302455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26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34569E" w:rsidDel="00F60950" w14:paraId="2F39E1D0" w14:textId="77777777">
        <w:trPr>
          <w:del w:id="327" w:author="i9004502" w:date="2006-03-22T16:38:00Z"/>
        </w:trPr>
        <w:tc>
          <w:tcPr>
            <w:tcW w:w="2520" w:type="dxa"/>
          </w:tcPr>
          <w:p w14:paraId="33EB0223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28" w:author="i9004502" w:date="2006-03-22T16:38:00Z"/>
                <w:rFonts w:hint="eastAsia"/>
                <w:lang w:eastAsia="zh-TW"/>
              </w:rPr>
            </w:pPr>
            <w:del w:id="329" w:author="i9004502" w:date="2006-03-22T16:38:00Z">
              <w:r w:rsidDel="00F60950">
                <w:rPr>
                  <w:rFonts w:hint="eastAsia"/>
                  <w:lang w:eastAsia="zh-TW"/>
                </w:rPr>
                <w:delText>聯絡電話</w:delText>
              </w:r>
            </w:del>
          </w:p>
        </w:tc>
        <w:tc>
          <w:tcPr>
            <w:tcW w:w="3780" w:type="dxa"/>
          </w:tcPr>
          <w:p w14:paraId="59BDBFBF" w14:textId="77777777" w:rsidR="0034569E" w:rsidRP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30" w:author="i9004502" w:date="2006-03-22T16:38:00Z"/>
                <w:rFonts w:hint="eastAsia"/>
                <w:bCs/>
                <w:lang w:eastAsia="zh-TW"/>
              </w:rPr>
            </w:pPr>
            <w:del w:id="331" w:author="i9004502" w:date="2006-03-22T16:38:00Z">
              <w:r w:rsidRPr="0034569E" w:rsidDel="00F60950">
                <w:rPr>
                  <w:bCs/>
                  <w:lang w:eastAsia="zh-TW"/>
                </w:rPr>
                <w:delText>DTAAA010</w:delText>
              </w:r>
              <w:r w:rsidR="004F09C0"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R="004F09C0" w:rsidDel="00F60950">
                <w:rPr>
                  <w:rFonts w:hint="eastAsia"/>
                  <w:bCs/>
                  <w:lang w:eastAsia="zh-TW"/>
                </w:rPr>
                <w:delText>事故者聯絡電話</w:delText>
              </w:r>
            </w:del>
          </w:p>
        </w:tc>
        <w:tc>
          <w:tcPr>
            <w:tcW w:w="2340" w:type="dxa"/>
          </w:tcPr>
          <w:p w14:paraId="5F71E3B8" w14:textId="77777777" w:rsidR="0034569E" w:rsidDel="00F60950" w:rsidRDefault="0034569E" w:rsidP="00865346">
            <w:pPr>
              <w:pStyle w:val="Tabletext"/>
              <w:keepLines w:val="0"/>
              <w:spacing w:after="0" w:line="240" w:lineRule="auto"/>
              <w:rPr>
                <w:del w:id="332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4F09C0" w:rsidDel="00F60950" w14:paraId="08DD9159" w14:textId="77777777">
        <w:trPr>
          <w:del w:id="333" w:author="i9004502" w:date="2006-03-22T16:38:00Z"/>
        </w:trPr>
        <w:tc>
          <w:tcPr>
            <w:tcW w:w="2520" w:type="dxa"/>
          </w:tcPr>
          <w:p w14:paraId="5A98A57A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34" w:author="i9004502" w:date="2006-03-22T16:38:00Z"/>
                <w:rFonts w:hint="eastAsia"/>
                <w:lang w:eastAsia="zh-TW"/>
              </w:rPr>
            </w:pPr>
            <w:del w:id="335" w:author="i9004502" w:date="2006-03-22T16:38:00Z">
              <w:r w:rsidDel="00F60950">
                <w:rPr>
                  <w:rFonts w:hint="eastAsia"/>
                  <w:lang w:eastAsia="zh-TW"/>
                </w:rPr>
                <w:delText>聯絡電話分機</w:delText>
              </w:r>
            </w:del>
          </w:p>
        </w:tc>
        <w:tc>
          <w:tcPr>
            <w:tcW w:w="3780" w:type="dxa"/>
          </w:tcPr>
          <w:p w14:paraId="2D112D03" w14:textId="77777777" w:rsidR="004F09C0" w:rsidRP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36" w:author="i9004502" w:date="2006-03-22T16:38:00Z"/>
                <w:rFonts w:hint="eastAsia"/>
                <w:bCs/>
                <w:lang w:eastAsia="zh-TW"/>
              </w:rPr>
            </w:pPr>
            <w:del w:id="337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  <w:r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Del="00F60950">
                <w:rPr>
                  <w:rFonts w:hint="eastAsia"/>
                  <w:bCs/>
                  <w:lang w:eastAsia="zh-TW"/>
                </w:rPr>
                <w:delText>事故者聯絡電話分機</w:delText>
              </w:r>
            </w:del>
          </w:p>
        </w:tc>
        <w:tc>
          <w:tcPr>
            <w:tcW w:w="2340" w:type="dxa"/>
          </w:tcPr>
          <w:p w14:paraId="06F890F4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38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4F09C0" w:rsidDel="00F60950" w14:paraId="71532C89" w14:textId="77777777">
        <w:trPr>
          <w:del w:id="339" w:author="i9004502" w:date="2006-03-22T16:38:00Z"/>
        </w:trPr>
        <w:tc>
          <w:tcPr>
            <w:tcW w:w="2520" w:type="dxa"/>
          </w:tcPr>
          <w:p w14:paraId="371DB95B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40" w:author="i9004502" w:date="2006-03-22T16:38:00Z"/>
                <w:rFonts w:hint="eastAsia"/>
                <w:lang w:eastAsia="zh-TW"/>
              </w:rPr>
            </w:pPr>
            <w:del w:id="341" w:author="i9004502" w:date="2006-03-22T16:38:00Z">
              <w:r w:rsidDel="00F60950">
                <w:rPr>
                  <w:rFonts w:hint="eastAsia"/>
                  <w:lang w:eastAsia="zh-TW"/>
                </w:rPr>
                <w:delText>行動電話</w:delText>
              </w:r>
            </w:del>
          </w:p>
        </w:tc>
        <w:tc>
          <w:tcPr>
            <w:tcW w:w="3780" w:type="dxa"/>
          </w:tcPr>
          <w:p w14:paraId="0A5CB07A" w14:textId="77777777" w:rsidR="004F09C0" w:rsidRP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42" w:author="i9004502" w:date="2006-03-22T16:38:00Z"/>
                <w:rFonts w:hint="eastAsia"/>
                <w:bCs/>
                <w:lang w:eastAsia="zh-TW"/>
              </w:rPr>
            </w:pPr>
            <w:del w:id="343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  <w:r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Del="00F60950">
                <w:rPr>
                  <w:rFonts w:hint="eastAsia"/>
                  <w:bCs/>
                  <w:lang w:eastAsia="zh-TW"/>
                </w:rPr>
                <w:delText>事故者手機號碼</w:delText>
              </w:r>
            </w:del>
          </w:p>
        </w:tc>
        <w:tc>
          <w:tcPr>
            <w:tcW w:w="2340" w:type="dxa"/>
          </w:tcPr>
          <w:p w14:paraId="20EAF8B0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44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4F09C0" w:rsidDel="00F60950" w14:paraId="7FA56EA9" w14:textId="77777777">
        <w:trPr>
          <w:del w:id="345" w:author="i9004502" w:date="2006-03-22T16:38:00Z"/>
        </w:trPr>
        <w:tc>
          <w:tcPr>
            <w:tcW w:w="2520" w:type="dxa"/>
          </w:tcPr>
          <w:p w14:paraId="1EE0713E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46" w:author="i9004502" w:date="2006-03-22T16:38:00Z"/>
                <w:rFonts w:hint="eastAsia"/>
                <w:lang w:eastAsia="zh-TW"/>
              </w:rPr>
            </w:pPr>
            <w:del w:id="347" w:author="i9004502" w:date="2006-03-22T16:38:00Z">
              <w:r w:rsidDel="00F60950">
                <w:rPr>
                  <w:rFonts w:hint="eastAsia"/>
                  <w:lang w:eastAsia="zh-TW"/>
                </w:rPr>
                <w:delText>E-Mail</w:delText>
              </w:r>
            </w:del>
          </w:p>
        </w:tc>
        <w:tc>
          <w:tcPr>
            <w:tcW w:w="3780" w:type="dxa"/>
          </w:tcPr>
          <w:p w14:paraId="2365198A" w14:textId="77777777" w:rsidR="004F09C0" w:rsidRP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48" w:author="i9004502" w:date="2006-03-22T16:38:00Z"/>
                <w:rFonts w:hint="eastAsia"/>
                <w:bCs/>
                <w:lang w:eastAsia="zh-TW"/>
              </w:rPr>
            </w:pPr>
            <w:del w:id="349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  <w:r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Del="00F60950">
                <w:rPr>
                  <w:rFonts w:hint="eastAsia"/>
                  <w:bCs/>
                  <w:lang w:eastAsia="zh-TW"/>
                </w:rPr>
                <w:delText>事故者</w:delText>
              </w:r>
              <w:r w:rsidDel="00F60950">
                <w:rPr>
                  <w:rFonts w:hint="eastAsia"/>
                  <w:bCs/>
                  <w:lang w:eastAsia="zh-TW"/>
                </w:rPr>
                <w:delText>Email</w:delText>
              </w:r>
            </w:del>
          </w:p>
        </w:tc>
        <w:tc>
          <w:tcPr>
            <w:tcW w:w="2340" w:type="dxa"/>
          </w:tcPr>
          <w:p w14:paraId="78917794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50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4F09C0" w:rsidDel="00F60950" w14:paraId="27ED734E" w14:textId="77777777">
        <w:trPr>
          <w:del w:id="351" w:author="i9004502" w:date="2006-03-22T16:38:00Z"/>
        </w:trPr>
        <w:tc>
          <w:tcPr>
            <w:tcW w:w="2520" w:type="dxa"/>
          </w:tcPr>
          <w:p w14:paraId="08933A04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52" w:author="i9004502" w:date="2006-03-22T16:38:00Z"/>
                <w:rFonts w:hint="eastAsia"/>
                <w:lang w:eastAsia="zh-TW"/>
              </w:rPr>
            </w:pPr>
            <w:del w:id="353" w:author="i9004502" w:date="2006-03-22T16:38:00Z">
              <w:r w:rsidDel="00F60950">
                <w:rPr>
                  <w:rFonts w:hint="eastAsia"/>
                  <w:lang w:eastAsia="zh-TW"/>
                </w:rPr>
                <w:delText>申請日期</w:delText>
              </w:r>
            </w:del>
          </w:p>
        </w:tc>
        <w:tc>
          <w:tcPr>
            <w:tcW w:w="3780" w:type="dxa"/>
          </w:tcPr>
          <w:p w14:paraId="13255F3B" w14:textId="77777777" w:rsidR="004F09C0" w:rsidRP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54" w:author="i9004502" w:date="2006-03-22T16:38:00Z"/>
                <w:bCs/>
                <w:lang w:eastAsia="zh-TW"/>
              </w:rPr>
            </w:pPr>
            <w:del w:id="355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1BC3219E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rPr>
                <w:del w:id="356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4F09C0" w:rsidDel="00F60950" w14:paraId="4D93AE1B" w14:textId="77777777">
        <w:trPr>
          <w:del w:id="357" w:author="i9004502" w:date="2006-03-22T16:38:00Z"/>
        </w:trPr>
        <w:tc>
          <w:tcPr>
            <w:tcW w:w="2520" w:type="dxa"/>
          </w:tcPr>
          <w:p w14:paraId="5B6D470F" w14:textId="77777777" w:rsidR="004F09C0" w:rsidDel="00F60950" w:rsidRDefault="004F09C0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58" w:author="i9004502" w:date="2006-03-22T16:38:00Z"/>
                <w:rFonts w:hint="eastAsia"/>
                <w:lang w:eastAsia="zh-TW"/>
              </w:rPr>
            </w:pPr>
            <w:del w:id="359" w:author="i9004502" w:date="2006-03-22T16:38:00Z">
              <w:r w:rsidDel="00F60950">
                <w:rPr>
                  <w:rFonts w:hint="eastAsia"/>
                  <w:lang w:eastAsia="zh-TW"/>
                </w:rPr>
                <w:delText>事故原因</w:delText>
              </w:r>
            </w:del>
          </w:p>
        </w:tc>
        <w:tc>
          <w:tcPr>
            <w:tcW w:w="3780" w:type="dxa"/>
          </w:tcPr>
          <w:p w14:paraId="0A4BEE7B" w14:textId="77777777" w:rsidR="004F09C0" w:rsidRPr="00402183" w:rsidDel="00F60950" w:rsidRDefault="004619F6" w:rsidP="00865346">
            <w:pPr>
              <w:pStyle w:val="Tabletext"/>
              <w:keepLines w:val="0"/>
              <w:spacing w:after="0" w:line="240" w:lineRule="auto"/>
              <w:rPr>
                <w:del w:id="360" w:author="i9004502" w:date="2006-03-22T16:38:00Z"/>
                <w:rFonts w:hint="eastAsia"/>
                <w:bCs/>
                <w:lang w:eastAsia="zh-TW"/>
              </w:rPr>
            </w:pPr>
            <w:del w:id="361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另開視窗</w:delText>
              </w:r>
              <w:r w:rsidDel="00F60950">
                <w:rPr>
                  <w:rFonts w:hint="eastAsia"/>
                  <w:bCs/>
                  <w:lang w:eastAsia="zh-TW"/>
                </w:rPr>
                <w:delText>Link AAC0_0100</w:delText>
              </w:r>
            </w:del>
          </w:p>
        </w:tc>
        <w:tc>
          <w:tcPr>
            <w:tcW w:w="2340" w:type="dxa"/>
          </w:tcPr>
          <w:p w14:paraId="1E08AAF8" w14:textId="77777777" w:rsidR="004F09C0" w:rsidDel="00F60950" w:rsidRDefault="002F258F" w:rsidP="00865346">
            <w:pPr>
              <w:pStyle w:val="Tabletext"/>
              <w:keepLines w:val="0"/>
              <w:spacing w:after="0" w:line="240" w:lineRule="auto"/>
              <w:rPr>
                <w:del w:id="362" w:author="i9004502" w:date="2006-03-22T16:38:00Z"/>
                <w:rFonts w:hint="eastAsia"/>
                <w:bCs/>
                <w:lang w:eastAsia="zh-TW"/>
              </w:rPr>
            </w:pPr>
            <w:del w:id="363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OUTPUT </w:delText>
              </w:r>
              <w:r w:rsidDel="00F60950">
                <w:rPr>
                  <w:rFonts w:hint="eastAsia"/>
                  <w:bCs/>
                  <w:lang w:eastAsia="zh-TW"/>
                </w:rPr>
                <w:delText>事故原因中文</w:delText>
              </w:r>
            </w:del>
          </w:p>
        </w:tc>
      </w:tr>
      <w:tr w:rsidR="00054CEE" w:rsidDel="00F60950" w14:paraId="4C30887A" w14:textId="77777777">
        <w:trPr>
          <w:del w:id="364" w:author="i9004502" w:date="2006-03-22T16:38:00Z"/>
        </w:trPr>
        <w:tc>
          <w:tcPr>
            <w:tcW w:w="2520" w:type="dxa"/>
          </w:tcPr>
          <w:p w14:paraId="358B1C9F" w14:textId="77777777" w:rsidR="00054CEE" w:rsidDel="00F60950" w:rsidRDefault="00054CE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65" w:author="i9004502" w:date="2006-03-22T16:38:00Z"/>
                <w:rFonts w:hint="eastAsia"/>
                <w:lang w:eastAsia="zh-TW"/>
              </w:rPr>
            </w:pPr>
            <w:del w:id="366" w:author="i9004502" w:date="2006-03-22T16:38:00Z">
              <w:r w:rsidDel="00F60950">
                <w:rPr>
                  <w:rFonts w:hint="eastAsia"/>
                  <w:lang w:eastAsia="zh-TW"/>
                </w:rPr>
                <w:delText>事故職等</w:delText>
              </w:r>
            </w:del>
          </w:p>
        </w:tc>
        <w:tc>
          <w:tcPr>
            <w:tcW w:w="3780" w:type="dxa"/>
          </w:tcPr>
          <w:p w14:paraId="34D5DF4C" w14:textId="77777777" w:rsidR="00054CEE" w:rsidDel="00F60950" w:rsidRDefault="00054CEE" w:rsidP="00865346">
            <w:pPr>
              <w:pStyle w:val="Tabletext"/>
              <w:keepLines w:val="0"/>
              <w:spacing w:after="0" w:line="240" w:lineRule="auto"/>
              <w:rPr>
                <w:del w:id="367" w:author="i9004502" w:date="2006-03-22T16:38:00Z"/>
                <w:rFonts w:hint="eastAsia"/>
                <w:bCs/>
                <w:lang w:eastAsia="zh-TW"/>
              </w:rPr>
            </w:pPr>
            <w:del w:id="368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0BE430CB" w14:textId="77777777" w:rsidR="00054CEE" w:rsidDel="00F60950" w:rsidRDefault="00054CEE" w:rsidP="00865346">
            <w:pPr>
              <w:pStyle w:val="Tabletext"/>
              <w:keepLines w:val="0"/>
              <w:spacing w:after="0" w:line="240" w:lineRule="auto"/>
              <w:rPr>
                <w:del w:id="369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2F258F" w:rsidDel="00F60950" w14:paraId="64B053E4" w14:textId="77777777">
        <w:trPr>
          <w:del w:id="370" w:author="i9004502" w:date="2006-03-22T16:38:00Z"/>
        </w:trPr>
        <w:tc>
          <w:tcPr>
            <w:tcW w:w="2520" w:type="dxa"/>
          </w:tcPr>
          <w:p w14:paraId="7CF09B04" w14:textId="77777777" w:rsidR="002F258F" w:rsidDel="00F60950" w:rsidRDefault="00DB34AB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71" w:author="i9004502" w:date="2006-03-22T16:38:00Z"/>
                <w:rFonts w:hint="eastAsia"/>
                <w:lang w:eastAsia="zh-TW"/>
              </w:rPr>
            </w:pPr>
            <w:del w:id="372" w:author="i9004502" w:date="2006-03-22T16:38:00Z">
              <w:r w:rsidDel="00F60950">
                <w:rPr>
                  <w:rFonts w:hint="eastAsia"/>
                  <w:lang w:eastAsia="zh-TW"/>
                </w:rPr>
                <w:delText>申請種類</w:delText>
              </w:r>
            </w:del>
          </w:p>
        </w:tc>
        <w:tc>
          <w:tcPr>
            <w:tcW w:w="3780" w:type="dxa"/>
          </w:tcPr>
          <w:p w14:paraId="3577DB78" w14:textId="77777777" w:rsidR="002F258F" w:rsidDel="00F60950" w:rsidRDefault="00DB34AB" w:rsidP="00865346">
            <w:pPr>
              <w:pStyle w:val="Tabletext"/>
              <w:keepLines w:val="0"/>
              <w:spacing w:after="0" w:line="240" w:lineRule="auto"/>
              <w:rPr>
                <w:del w:id="373" w:author="i9004502" w:date="2006-03-22T16:38:00Z"/>
                <w:rFonts w:hint="eastAsia"/>
                <w:bCs/>
                <w:lang w:eastAsia="zh-TW"/>
              </w:rPr>
            </w:pPr>
            <w:del w:id="374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DTAAA010.</w:delText>
              </w:r>
              <w:r w:rsidDel="00F60950">
                <w:rPr>
                  <w:rFonts w:hint="eastAsia"/>
                  <w:bCs/>
                  <w:lang w:eastAsia="zh-TW"/>
                </w:rPr>
                <w:delText>申請種類</w:delText>
              </w:r>
            </w:del>
          </w:p>
        </w:tc>
        <w:tc>
          <w:tcPr>
            <w:tcW w:w="2340" w:type="dxa"/>
          </w:tcPr>
          <w:p w14:paraId="522B5D8A" w14:textId="77777777" w:rsidR="002F258F" w:rsidDel="00F60950" w:rsidRDefault="002F258F" w:rsidP="00865346">
            <w:pPr>
              <w:pStyle w:val="Tabletext"/>
              <w:keepLines w:val="0"/>
              <w:spacing w:after="0" w:line="240" w:lineRule="auto"/>
              <w:rPr>
                <w:del w:id="375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DB34AB" w:rsidDel="00F60950" w14:paraId="2ED3D49E" w14:textId="77777777">
        <w:trPr>
          <w:del w:id="376" w:author="i9004502" w:date="2006-03-22T16:38:00Z"/>
        </w:trPr>
        <w:tc>
          <w:tcPr>
            <w:tcW w:w="2520" w:type="dxa"/>
          </w:tcPr>
          <w:p w14:paraId="5B8F4D15" w14:textId="77777777" w:rsidR="00DB34AB" w:rsidDel="00F60950" w:rsidRDefault="00DB34AB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77" w:author="i9004502" w:date="2006-03-22T16:38:00Z"/>
                <w:rFonts w:hint="eastAsia"/>
                <w:lang w:eastAsia="zh-TW"/>
              </w:rPr>
            </w:pPr>
            <w:del w:id="378" w:author="i9004502" w:date="2006-03-22T16:38:00Z">
              <w:r w:rsidDel="00F60950">
                <w:rPr>
                  <w:rFonts w:hint="eastAsia"/>
                  <w:lang w:eastAsia="zh-TW"/>
                </w:rPr>
                <w:delText>索賠類別</w:delText>
              </w:r>
            </w:del>
          </w:p>
        </w:tc>
        <w:tc>
          <w:tcPr>
            <w:tcW w:w="3780" w:type="dxa"/>
          </w:tcPr>
          <w:p w14:paraId="238D171E" w14:textId="77777777" w:rsidR="00DB34AB" w:rsidDel="00F60950" w:rsidRDefault="00DB34AB" w:rsidP="00865346">
            <w:pPr>
              <w:pStyle w:val="Tabletext"/>
              <w:keepLines w:val="0"/>
              <w:spacing w:after="0" w:line="240" w:lineRule="auto"/>
              <w:rPr>
                <w:del w:id="379" w:author="i9004502" w:date="2006-03-22T16:38:00Z"/>
                <w:rFonts w:ascii="細明體" w:eastAsia="細明體" w:hAnsi="細明體" w:hint="eastAsia"/>
                <w:lang w:eastAsia="zh-TW"/>
              </w:rPr>
            </w:pPr>
            <w:del w:id="380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CALL  </w:delText>
              </w:r>
              <w:r w:rsidDel="00F60950">
                <w:rPr>
                  <w:rFonts w:ascii="細明體" w:eastAsia="細明體" w:hAnsi="細明體" w:hint="eastAsia"/>
                </w:rPr>
                <w:delText>AA_A0Z007</w:delText>
              </w:r>
              <w:r w:rsidR="00D656AA" w:rsidDel="00F60950">
                <w:rPr>
                  <w:rFonts w:ascii="細明體" w:eastAsia="細明體" w:hAnsi="細明體" w:hint="eastAsia"/>
                  <w:lang w:eastAsia="zh-TW"/>
                </w:rPr>
                <w:delText>.Method5</w:delText>
              </w:r>
              <w:r w:rsidDel="00F60950">
                <w:rPr>
                  <w:rFonts w:ascii="細明體" w:eastAsia="細明體" w:hAnsi="細明體" w:hint="eastAsia"/>
                  <w:lang w:eastAsia="zh-TW"/>
                </w:rPr>
                <w:delText xml:space="preserve"> BY 受理編號</w:delText>
              </w:r>
            </w:del>
          </w:p>
          <w:p w14:paraId="76BC905E" w14:textId="77777777" w:rsidR="00DB34AB" w:rsidDel="00F60950" w:rsidRDefault="00D656AA" w:rsidP="00865346">
            <w:pPr>
              <w:pStyle w:val="Tabletext"/>
              <w:keepLines w:val="0"/>
              <w:spacing w:after="0" w:line="240" w:lineRule="auto"/>
              <w:rPr>
                <w:del w:id="381" w:author="i9004502" w:date="2006-03-22T16:38:00Z"/>
                <w:rFonts w:ascii="細明體" w:eastAsia="細明體" w:hAnsi="細明體" w:hint="eastAsia"/>
                <w:lang w:eastAsia="zh-TW"/>
              </w:rPr>
            </w:pPr>
            <w:del w:id="382" w:author="i9004502" w:date="2006-03-22T16:38:00Z">
              <w:r w:rsidDel="00F60950">
                <w:rPr>
                  <w:rFonts w:ascii="細明體" w:eastAsia="細明體" w:hAnsi="細明體" w:hint="eastAsia"/>
                  <w:lang w:eastAsia="zh-TW"/>
                </w:rPr>
                <w:delText>IF 有資料</w:delText>
              </w:r>
            </w:del>
          </w:p>
          <w:p w14:paraId="3AFB6860" w14:textId="77777777" w:rsidR="00D656AA" w:rsidDel="00F60950" w:rsidRDefault="00D656AA" w:rsidP="00865346">
            <w:pPr>
              <w:pStyle w:val="Tabletext"/>
              <w:keepLines w:val="0"/>
              <w:spacing w:after="0" w:line="240" w:lineRule="auto"/>
              <w:rPr>
                <w:del w:id="383" w:author="i9004502" w:date="2006-03-22T16:38:00Z"/>
                <w:rFonts w:hint="eastAsia"/>
                <w:bCs/>
                <w:lang w:eastAsia="zh-TW"/>
              </w:rPr>
            </w:pPr>
            <w:del w:id="384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 </w:delText>
              </w:r>
              <w:r w:rsidDel="00F60950">
                <w:rPr>
                  <w:rFonts w:hint="eastAsia"/>
                  <w:bCs/>
                  <w:lang w:eastAsia="zh-TW"/>
                </w:rPr>
                <w:delText>該索賠類別之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CheckBox </w:delText>
              </w:r>
              <w:r w:rsidDel="00F60950">
                <w:rPr>
                  <w:rFonts w:hint="eastAsia"/>
                  <w:bCs/>
                  <w:lang w:eastAsia="zh-TW"/>
                </w:rPr>
                <w:delText>勾選</w:delText>
              </w:r>
            </w:del>
          </w:p>
          <w:p w14:paraId="59DFF906" w14:textId="77777777" w:rsidR="00D656AA" w:rsidDel="00F60950" w:rsidRDefault="00D656AA" w:rsidP="00865346">
            <w:pPr>
              <w:pStyle w:val="Tabletext"/>
              <w:keepLines w:val="0"/>
              <w:spacing w:after="0" w:line="240" w:lineRule="auto"/>
              <w:rPr>
                <w:del w:id="385" w:author="i9004502" w:date="2006-03-22T16:38:00Z"/>
                <w:rFonts w:hint="eastAsia"/>
                <w:bCs/>
                <w:lang w:eastAsia="zh-TW"/>
              </w:rPr>
            </w:pPr>
            <w:del w:id="386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END IF</w:delText>
              </w:r>
            </w:del>
          </w:p>
        </w:tc>
        <w:tc>
          <w:tcPr>
            <w:tcW w:w="2340" w:type="dxa"/>
          </w:tcPr>
          <w:p w14:paraId="00614655" w14:textId="77777777" w:rsidR="00DB34AB" w:rsidDel="00F60950" w:rsidRDefault="00DB34AB" w:rsidP="00865346">
            <w:pPr>
              <w:pStyle w:val="Tabletext"/>
              <w:keepLines w:val="0"/>
              <w:spacing w:after="0" w:line="240" w:lineRule="auto"/>
              <w:rPr>
                <w:del w:id="387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2F258F" w:rsidDel="00F60950" w14:paraId="71C58107" w14:textId="77777777">
        <w:trPr>
          <w:del w:id="388" w:author="i9004502" w:date="2006-03-22T16:38:00Z"/>
        </w:trPr>
        <w:tc>
          <w:tcPr>
            <w:tcW w:w="2520" w:type="dxa"/>
          </w:tcPr>
          <w:p w14:paraId="0F906B8C" w14:textId="77777777" w:rsidR="002F258F" w:rsidDel="00F60950" w:rsidRDefault="002F258F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89" w:author="i9004502" w:date="2006-03-22T16:38:00Z"/>
                <w:rFonts w:hint="eastAsia"/>
                <w:lang w:eastAsia="zh-TW"/>
              </w:rPr>
            </w:pPr>
            <w:del w:id="390" w:author="i9004502" w:date="2006-03-22T16:38:00Z">
              <w:r w:rsidDel="00F60950">
                <w:rPr>
                  <w:rFonts w:hint="eastAsia"/>
                  <w:lang w:eastAsia="zh-TW"/>
                </w:rPr>
                <w:delText>事故日期</w:delText>
              </w:r>
            </w:del>
          </w:p>
        </w:tc>
        <w:tc>
          <w:tcPr>
            <w:tcW w:w="3780" w:type="dxa"/>
          </w:tcPr>
          <w:p w14:paraId="327A99ED" w14:textId="77777777" w:rsidR="002F258F" w:rsidDel="00F60950" w:rsidRDefault="002F258F" w:rsidP="00865346">
            <w:pPr>
              <w:pStyle w:val="Tabletext"/>
              <w:keepLines w:val="0"/>
              <w:spacing w:after="0" w:line="240" w:lineRule="auto"/>
              <w:rPr>
                <w:del w:id="391" w:author="i9004502" w:date="2006-03-22T16:38:00Z"/>
                <w:rFonts w:hint="eastAsia"/>
                <w:bCs/>
                <w:lang w:eastAsia="zh-TW"/>
              </w:rPr>
            </w:pPr>
            <w:del w:id="392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246FD830" w14:textId="77777777" w:rsidR="002F258F" w:rsidDel="00F60950" w:rsidRDefault="002F258F" w:rsidP="00865346">
            <w:pPr>
              <w:pStyle w:val="Tabletext"/>
              <w:keepLines w:val="0"/>
              <w:spacing w:after="0" w:line="240" w:lineRule="auto"/>
              <w:rPr>
                <w:del w:id="393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4AD3" w:rsidDel="00F60950" w14:paraId="67ECCF97" w14:textId="77777777">
        <w:trPr>
          <w:del w:id="394" w:author="i9004502" w:date="2006-03-22T16:38:00Z"/>
        </w:trPr>
        <w:tc>
          <w:tcPr>
            <w:tcW w:w="2520" w:type="dxa"/>
          </w:tcPr>
          <w:p w14:paraId="40F3D058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395" w:author="i9004502" w:date="2006-03-22T16:38:00Z"/>
                <w:rFonts w:hint="eastAsia"/>
                <w:lang w:eastAsia="zh-TW"/>
              </w:rPr>
            </w:pPr>
            <w:del w:id="396" w:author="i9004502" w:date="2006-03-22T16:38:00Z">
              <w:r w:rsidDel="00F60950">
                <w:rPr>
                  <w:rFonts w:hint="eastAsia"/>
                  <w:lang w:eastAsia="zh-TW"/>
                </w:rPr>
                <w:delText>事故地點</w:delText>
              </w:r>
            </w:del>
          </w:p>
        </w:tc>
        <w:tc>
          <w:tcPr>
            <w:tcW w:w="3780" w:type="dxa"/>
          </w:tcPr>
          <w:p w14:paraId="648CA1E6" w14:textId="77777777" w:rsidR="00F04AD3" w:rsidRPr="004F09C0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397" w:author="i9004502" w:date="2006-03-22T16:38:00Z"/>
                <w:bCs/>
                <w:lang w:eastAsia="zh-TW"/>
              </w:rPr>
            </w:pPr>
            <w:del w:id="398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022BDDE8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399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2F258F" w:rsidDel="00F60950" w14:paraId="42436194" w14:textId="77777777">
        <w:trPr>
          <w:del w:id="400" w:author="i9004502" w:date="2006-03-22T16:38:00Z"/>
        </w:trPr>
        <w:tc>
          <w:tcPr>
            <w:tcW w:w="2520" w:type="dxa"/>
          </w:tcPr>
          <w:p w14:paraId="02E4CA8C" w14:textId="77777777" w:rsidR="002F258F" w:rsidDel="00F60950" w:rsidRDefault="00F04AD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01" w:author="i9004502" w:date="2006-03-22T16:38:00Z"/>
                <w:rFonts w:hint="eastAsia"/>
                <w:lang w:eastAsia="zh-TW"/>
              </w:rPr>
            </w:pPr>
            <w:del w:id="402" w:author="i9004502" w:date="2006-03-22T16:38:00Z">
              <w:r w:rsidDel="00F60950">
                <w:rPr>
                  <w:rFonts w:hint="eastAsia"/>
                  <w:lang w:eastAsia="zh-TW"/>
                </w:rPr>
                <w:delText>事故經過</w:delText>
              </w:r>
            </w:del>
          </w:p>
        </w:tc>
        <w:tc>
          <w:tcPr>
            <w:tcW w:w="3780" w:type="dxa"/>
          </w:tcPr>
          <w:p w14:paraId="1E3B1C8D" w14:textId="77777777" w:rsidR="002F258F" w:rsidRPr="004F09C0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03" w:author="i9004502" w:date="2006-03-22T16:38:00Z"/>
                <w:bCs/>
                <w:lang w:eastAsia="zh-TW"/>
              </w:rPr>
            </w:pPr>
            <w:del w:id="404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5CC30FD6" w14:textId="77777777" w:rsidR="002F258F" w:rsidDel="00F60950" w:rsidRDefault="002F258F" w:rsidP="00865346">
            <w:pPr>
              <w:pStyle w:val="Tabletext"/>
              <w:keepLines w:val="0"/>
              <w:spacing w:after="0" w:line="240" w:lineRule="auto"/>
              <w:rPr>
                <w:del w:id="405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4AD3" w:rsidDel="00F60950" w14:paraId="72A42019" w14:textId="77777777">
        <w:trPr>
          <w:del w:id="406" w:author="i9004502" w:date="2006-03-22T16:38:00Z"/>
        </w:trPr>
        <w:tc>
          <w:tcPr>
            <w:tcW w:w="2520" w:type="dxa"/>
          </w:tcPr>
          <w:p w14:paraId="2E0346A1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07" w:author="i9004502" w:date="2006-03-22T16:38:00Z"/>
                <w:rFonts w:hint="eastAsia"/>
                <w:lang w:eastAsia="zh-TW"/>
              </w:rPr>
            </w:pPr>
            <w:del w:id="408" w:author="i9004502" w:date="2006-03-22T16:38:00Z">
              <w:r w:rsidDel="00F60950">
                <w:rPr>
                  <w:rFonts w:hint="eastAsia"/>
                  <w:lang w:eastAsia="zh-TW"/>
                </w:rPr>
                <w:delText>報案機關</w:delText>
              </w:r>
            </w:del>
          </w:p>
        </w:tc>
        <w:tc>
          <w:tcPr>
            <w:tcW w:w="3780" w:type="dxa"/>
          </w:tcPr>
          <w:p w14:paraId="4EB95C7D" w14:textId="77777777" w:rsidR="00F04AD3" w:rsidRPr="004F09C0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09" w:author="i9004502" w:date="2006-03-22T16:38:00Z"/>
                <w:bCs/>
                <w:lang w:eastAsia="zh-TW"/>
              </w:rPr>
            </w:pPr>
            <w:del w:id="410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381E049F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11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4AD3" w:rsidDel="00F60950" w14:paraId="0A14B3FB" w14:textId="77777777">
        <w:trPr>
          <w:del w:id="412" w:author="i9004502" w:date="2006-03-22T16:38:00Z"/>
        </w:trPr>
        <w:tc>
          <w:tcPr>
            <w:tcW w:w="2520" w:type="dxa"/>
          </w:tcPr>
          <w:p w14:paraId="1D706535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13" w:author="i9004502" w:date="2006-03-22T16:38:00Z"/>
                <w:rFonts w:hint="eastAsia"/>
                <w:lang w:eastAsia="zh-TW"/>
              </w:rPr>
            </w:pPr>
            <w:del w:id="414" w:author="i9004502" w:date="2006-03-22T16:38:00Z">
              <w:r w:rsidDel="00F60950">
                <w:rPr>
                  <w:rFonts w:hint="eastAsia"/>
                  <w:lang w:eastAsia="zh-TW"/>
                </w:rPr>
                <w:delText>報案機關電話區碼</w:delText>
              </w:r>
            </w:del>
          </w:p>
        </w:tc>
        <w:tc>
          <w:tcPr>
            <w:tcW w:w="3780" w:type="dxa"/>
          </w:tcPr>
          <w:p w14:paraId="7BE75B1F" w14:textId="77777777" w:rsidR="00F04AD3" w:rsidRPr="004F09C0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15" w:author="i9004502" w:date="2006-03-22T16:38:00Z"/>
                <w:bCs/>
                <w:lang w:eastAsia="zh-TW"/>
              </w:rPr>
            </w:pPr>
            <w:del w:id="416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759FAF4B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17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4AD3" w:rsidDel="00F60950" w14:paraId="779D6191" w14:textId="77777777">
        <w:trPr>
          <w:del w:id="418" w:author="i9004502" w:date="2006-03-22T16:38:00Z"/>
        </w:trPr>
        <w:tc>
          <w:tcPr>
            <w:tcW w:w="2520" w:type="dxa"/>
          </w:tcPr>
          <w:p w14:paraId="57494EAB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19" w:author="i9004502" w:date="2006-03-22T16:38:00Z"/>
                <w:rFonts w:hint="eastAsia"/>
                <w:lang w:eastAsia="zh-TW"/>
              </w:rPr>
            </w:pPr>
            <w:del w:id="420" w:author="i9004502" w:date="2006-03-22T16:38:00Z">
              <w:r w:rsidDel="00F60950">
                <w:rPr>
                  <w:rFonts w:hint="eastAsia"/>
                  <w:lang w:eastAsia="zh-TW"/>
                </w:rPr>
                <w:delText>報案機關電話</w:delText>
              </w:r>
            </w:del>
          </w:p>
        </w:tc>
        <w:tc>
          <w:tcPr>
            <w:tcW w:w="3780" w:type="dxa"/>
          </w:tcPr>
          <w:p w14:paraId="325BCF96" w14:textId="77777777" w:rsidR="00F04AD3" w:rsidRPr="004F09C0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21" w:author="i9004502" w:date="2006-03-22T16:38:00Z"/>
                <w:bCs/>
                <w:lang w:eastAsia="zh-TW"/>
              </w:rPr>
            </w:pPr>
            <w:del w:id="422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073782B0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23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4AD3" w:rsidDel="00F60950" w14:paraId="4971C042" w14:textId="77777777">
        <w:trPr>
          <w:del w:id="424" w:author="i9004502" w:date="2006-03-22T16:38:00Z"/>
        </w:trPr>
        <w:tc>
          <w:tcPr>
            <w:tcW w:w="2520" w:type="dxa"/>
          </w:tcPr>
          <w:p w14:paraId="6BB4EA63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25" w:author="i9004502" w:date="2006-03-22T16:38:00Z"/>
                <w:rFonts w:hint="eastAsia"/>
                <w:lang w:eastAsia="zh-TW"/>
              </w:rPr>
            </w:pPr>
            <w:del w:id="426" w:author="i9004502" w:date="2006-03-22T16:38:00Z">
              <w:r w:rsidDel="00F60950">
                <w:rPr>
                  <w:rFonts w:hint="eastAsia"/>
                  <w:lang w:eastAsia="zh-TW"/>
                </w:rPr>
                <w:delText>報案機關分機</w:delText>
              </w:r>
            </w:del>
          </w:p>
        </w:tc>
        <w:tc>
          <w:tcPr>
            <w:tcW w:w="3780" w:type="dxa"/>
          </w:tcPr>
          <w:p w14:paraId="1690DBC4" w14:textId="77777777" w:rsidR="00F04AD3" w:rsidRPr="004F09C0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27" w:author="i9004502" w:date="2006-03-22T16:38:00Z"/>
                <w:bCs/>
                <w:lang w:eastAsia="zh-TW"/>
              </w:rPr>
            </w:pPr>
            <w:del w:id="428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4E4BB529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29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4AD3" w:rsidDel="00F60950" w14:paraId="7E3C5EC3" w14:textId="77777777">
        <w:trPr>
          <w:del w:id="430" w:author="i9004502" w:date="2006-03-22T16:38:00Z"/>
        </w:trPr>
        <w:tc>
          <w:tcPr>
            <w:tcW w:w="2520" w:type="dxa"/>
          </w:tcPr>
          <w:p w14:paraId="2BE98011" w14:textId="77777777" w:rsidR="00F04AD3" w:rsidDel="00F60950" w:rsidRDefault="00F0594A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31" w:author="i9004502" w:date="2006-03-22T16:38:00Z"/>
                <w:rFonts w:hint="eastAsia"/>
                <w:lang w:eastAsia="zh-TW"/>
              </w:rPr>
            </w:pPr>
            <w:del w:id="432" w:author="i9004502" w:date="2006-03-22T16:38:00Z">
              <w:r w:rsidDel="00F60950">
                <w:rPr>
                  <w:rFonts w:hint="eastAsia"/>
                  <w:lang w:eastAsia="zh-TW"/>
                </w:rPr>
                <w:delText>承辦警員</w:delText>
              </w:r>
            </w:del>
          </w:p>
        </w:tc>
        <w:tc>
          <w:tcPr>
            <w:tcW w:w="3780" w:type="dxa"/>
          </w:tcPr>
          <w:p w14:paraId="37E2C8B8" w14:textId="77777777" w:rsidR="00F04AD3" w:rsidRPr="004F09C0" w:rsidDel="00F60950" w:rsidRDefault="00F0594A" w:rsidP="00865346">
            <w:pPr>
              <w:pStyle w:val="Tabletext"/>
              <w:keepLines w:val="0"/>
              <w:spacing w:after="0" w:line="240" w:lineRule="auto"/>
              <w:rPr>
                <w:del w:id="433" w:author="i9004502" w:date="2006-03-22T16:38:00Z"/>
                <w:bCs/>
                <w:lang w:eastAsia="zh-TW"/>
              </w:rPr>
            </w:pPr>
            <w:del w:id="434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123B0BB2" w14:textId="77777777" w:rsidR="00F04AD3" w:rsidDel="00F60950" w:rsidRDefault="00F04AD3" w:rsidP="00865346">
            <w:pPr>
              <w:pStyle w:val="Tabletext"/>
              <w:keepLines w:val="0"/>
              <w:spacing w:after="0" w:line="240" w:lineRule="auto"/>
              <w:rPr>
                <w:del w:id="435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D23912" w:rsidDel="00F60950" w14:paraId="1D8A8C02" w14:textId="77777777">
        <w:trPr>
          <w:del w:id="436" w:author="i9004502" w:date="2006-03-22T16:38:00Z"/>
        </w:trPr>
        <w:tc>
          <w:tcPr>
            <w:tcW w:w="2520" w:type="dxa"/>
          </w:tcPr>
          <w:p w14:paraId="6D0C5A65" w14:textId="77777777" w:rsidR="00D23912" w:rsidDel="00F60950" w:rsidRDefault="00D23912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37" w:author="i9004502" w:date="2006-03-22T16:38:00Z"/>
                <w:rFonts w:hint="eastAsia"/>
                <w:lang w:eastAsia="zh-TW"/>
              </w:rPr>
            </w:pPr>
            <w:del w:id="438" w:author="i9004502" w:date="2006-03-22T16:38:00Z">
              <w:r w:rsidDel="00F60950">
                <w:rPr>
                  <w:rFonts w:hint="eastAsia"/>
                  <w:lang w:eastAsia="zh-TW"/>
                </w:rPr>
                <w:delText>無記名附約</w:delText>
              </w:r>
            </w:del>
          </w:p>
        </w:tc>
        <w:tc>
          <w:tcPr>
            <w:tcW w:w="3780" w:type="dxa"/>
          </w:tcPr>
          <w:p w14:paraId="0DF4C2C4" w14:textId="77777777" w:rsidR="00D23912" w:rsidRPr="004F09C0" w:rsidDel="00F60950" w:rsidRDefault="00D23912" w:rsidP="00865346">
            <w:pPr>
              <w:pStyle w:val="Tabletext"/>
              <w:keepLines w:val="0"/>
              <w:spacing w:after="0" w:line="240" w:lineRule="auto"/>
              <w:rPr>
                <w:del w:id="439" w:author="i9004502" w:date="2006-03-22T16:38:00Z"/>
                <w:rFonts w:hint="eastAsia"/>
                <w:bCs/>
                <w:lang w:eastAsia="zh-TW"/>
              </w:rPr>
            </w:pPr>
            <w:del w:id="440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DTAAA012</w:delText>
              </w:r>
            </w:del>
          </w:p>
        </w:tc>
        <w:tc>
          <w:tcPr>
            <w:tcW w:w="2340" w:type="dxa"/>
          </w:tcPr>
          <w:p w14:paraId="01E0863D" w14:textId="77777777" w:rsidR="00D23912" w:rsidDel="00F60950" w:rsidRDefault="00D23912" w:rsidP="00865346">
            <w:pPr>
              <w:pStyle w:val="Tabletext"/>
              <w:keepLines w:val="0"/>
              <w:spacing w:after="0" w:line="240" w:lineRule="auto"/>
              <w:rPr>
                <w:del w:id="441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594A" w:rsidDel="00F60950" w14:paraId="39E87C92" w14:textId="77777777">
        <w:trPr>
          <w:del w:id="442" w:author="i9004502" w:date="2006-03-22T16:38:00Z"/>
        </w:trPr>
        <w:tc>
          <w:tcPr>
            <w:tcW w:w="2520" w:type="dxa"/>
          </w:tcPr>
          <w:p w14:paraId="6729E4E5" w14:textId="77777777" w:rsidR="00F0594A" w:rsidDel="00F60950" w:rsidRDefault="00F0594A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43" w:author="i9004502" w:date="2006-03-22T16:38:00Z"/>
                <w:rFonts w:hint="eastAsia"/>
                <w:lang w:eastAsia="zh-TW"/>
              </w:rPr>
            </w:pPr>
            <w:del w:id="444" w:author="i9004502" w:date="2006-03-22T16:38:00Z">
              <w:r w:rsidDel="00F60950">
                <w:rPr>
                  <w:rFonts w:hint="eastAsia"/>
                  <w:lang w:eastAsia="zh-TW"/>
                </w:rPr>
                <w:delText>送件人</w:delText>
              </w:r>
              <w:r w:rsidDel="00F60950">
                <w:rPr>
                  <w:rFonts w:hint="eastAsia"/>
                  <w:lang w:eastAsia="zh-TW"/>
                </w:rPr>
                <w:delText>ID</w:delText>
              </w:r>
            </w:del>
          </w:p>
        </w:tc>
        <w:tc>
          <w:tcPr>
            <w:tcW w:w="3780" w:type="dxa"/>
          </w:tcPr>
          <w:p w14:paraId="4D3F1090" w14:textId="77777777" w:rsidR="00F0594A" w:rsidRPr="004F09C0" w:rsidDel="00F60950" w:rsidRDefault="00F0594A" w:rsidP="00865346">
            <w:pPr>
              <w:pStyle w:val="Tabletext"/>
              <w:keepLines w:val="0"/>
              <w:spacing w:after="0" w:line="240" w:lineRule="auto"/>
              <w:rPr>
                <w:del w:id="445" w:author="i9004502" w:date="2006-03-22T16:38:00Z"/>
                <w:bCs/>
                <w:lang w:eastAsia="zh-TW"/>
              </w:rPr>
            </w:pPr>
            <w:del w:id="446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076B4952" w14:textId="77777777" w:rsidR="00F0594A" w:rsidDel="00F60950" w:rsidRDefault="00F0594A" w:rsidP="00865346">
            <w:pPr>
              <w:pStyle w:val="Tabletext"/>
              <w:keepLines w:val="0"/>
              <w:spacing w:after="0" w:line="240" w:lineRule="auto"/>
              <w:rPr>
                <w:del w:id="447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594A" w:rsidDel="00F60950" w14:paraId="178E82D5" w14:textId="77777777">
        <w:trPr>
          <w:del w:id="448" w:author="i9004502" w:date="2006-03-22T16:38:00Z"/>
        </w:trPr>
        <w:tc>
          <w:tcPr>
            <w:tcW w:w="2520" w:type="dxa"/>
          </w:tcPr>
          <w:p w14:paraId="26FFC635" w14:textId="77777777" w:rsidR="00F0594A" w:rsidDel="00F60950" w:rsidRDefault="00F0594A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49" w:author="i9004502" w:date="2006-03-22T16:38:00Z"/>
                <w:rFonts w:hint="eastAsia"/>
                <w:lang w:eastAsia="zh-TW"/>
              </w:rPr>
            </w:pPr>
            <w:del w:id="450" w:author="i9004502" w:date="2006-03-22T16:38:00Z">
              <w:r w:rsidDel="00F60950">
                <w:rPr>
                  <w:rFonts w:hint="eastAsia"/>
                  <w:lang w:eastAsia="zh-TW"/>
                </w:rPr>
                <w:delText>與受託人關係</w:delText>
              </w:r>
            </w:del>
          </w:p>
        </w:tc>
        <w:tc>
          <w:tcPr>
            <w:tcW w:w="3780" w:type="dxa"/>
          </w:tcPr>
          <w:p w14:paraId="3D639893" w14:textId="77777777" w:rsidR="00F0594A" w:rsidRPr="004F09C0" w:rsidDel="00F60950" w:rsidRDefault="00F0594A" w:rsidP="00865346">
            <w:pPr>
              <w:pStyle w:val="Tabletext"/>
              <w:keepLines w:val="0"/>
              <w:spacing w:after="0" w:line="240" w:lineRule="auto"/>
              <w:rPr>
                <w:del w:id="451" w:author="i9004502" w:date="2006-03-22T16:38:00Z"/>
                <w:bCs/>
                <w:lang w:eastAsia="zh-TW"/>
              </w:rPr>
            </w:pPr>
            <w:del w:id="452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30E11785" w14:textId="77777777" w:rsidR="00F0594A" w:rsidDel="00F60950" w:rsidRDefault="00F0594A" w:rsidP="00F0594A">
            <w:pPr>
              <w:pStyle w:val="Tabletext"/>
              <w:keepLines w:val="0"/>
              <w:numPr>
                <w:ilvl w:val="0"/>
                <w:numId w:val="9"/>
                <w:numberingChange w:id="453" w:author="huai" w:date="2005-12-29T18:58:00Z" w:original="%1:1:0:."/>
              </w:numPr>
              <w:spacing w:after="0" w:line="240" w:lineRule="auto"/>
              <w:rPr>
                <w:del w:id="454" w:author="i9004502" w:date="2006-03-22T16:38:00Z"/>
                <w:rFonts w:hint="eastAsia"/>
                <w:bCs/>
                <w:lang w:eastAsia="zh-TW"/>
              </w:rPr>
            </w:pPr>
            <w:del w:id="455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業務人員</w:delText>
              </w:r>
            </w:del>
          </w:p>
          <w:p w14:paraId="4650142B" w14:textId="77777777" w:rsidR="00F0594A" w:rsidDel="00F60950" w:rsidRDefault="00F0594A" w:rsidP="00F0594A">
            <w:pPr>
              <w:pStyle w:val="Tabletext"/>
              <w:keepLines w:val="0"/>
              <w:numPr>
                <w:ilvl w:val="0"/>
                <w:numId w:val="9"/>
                <w:numberingChange w:id="456" w:author="huai" w:date="2005-12-29T18:58:00Z" w:original="%1:2:0:."/>
              </w:numPr>
              <w:spacing w:after="0" w:line="240" w:lineRule="auto"/>
              <w:rPr>
                <w:del w:id="457" w:author="i9004502" w:date="2006-03-22T16:38:00Z"/>
                <w:rFonts w:hint="eastAsia"/>
                <w:bCs/>
                <w:lang w:eastAsia="zh-TW"/>
              </w:rPr>
            </w:pPr>
            <w:del w:id="458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配偶</w:delText>
              </w:r>
            </w:del>
          </w:p>
          <w:p w14:paraId="0922A112" w14:textId="77777777" w:rsidR="00F0594A" w:rsidDel="00F60950" w:rsidRDefault="00F0594A" w:rsidP="00F0594A">
            <w:pPr>
              <w:pStyle w:val="Tabletext"/>
              <w:keepLines w:val="0"/>
              <w:numPr>
                <w:ilvl w:val="0"/>
                <w:numId w:val="9"/>
                <w:numberingChange w:id="459" w:author="huai" w:date="2005-12-29T18:58:00Z" w:original="%1:3:0:."/>
              </w:numPr>
              <w:spacing w:after="0" w:line="240" w:lineRule="auto"/>
              <w:rPr>
                <w:del w:id="460" w:author="i9004502" w:date="2006-03-22T16:38:00Z"/>
                <w:rFonts w:hint="eastAsia"/>
                <w:bCs/>
                <w:lang w:eastAsia="zh-TW"/>
              </w:rPr>
            </w:pPr>
            <w:del w:id="461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父母</w:delText>
              </w:r>
            </w:del>
          </w:p>
          <w:p w14:paraId="1089F527" w14:textId="77777777" w:rsidR="00F0594A" w:rsidDel="00F60950" w:rsidRDefault="00F0594A" w:rsidP="00F0594A">
            <w:pPr>
              <w:pStyle w:val="Tabletext"/>
              <w:keepLines w:val="0"/>
              <w:numPr>
                <w:ilvl w:val="0"/>
                <w:numId w:val="9"/>
                <w:numberingChange w:id="462" w:author="huai" w:date="2005-12-29T18:58:00Z" w:original="%1:4:0:."/>
              </w:numPr>
              <w:spacing w:after="0" w:line="240" w:lineRule="auto"/>
              <w:rPr>
                <w:del w:id="463" w:author="i9004502" w:date="2006-03-22T16:38:00Z"/>
                <w:rFonts w:hint="eastAsia"/>
                <w:bCs/>
                <w:lang w:eastAsia="zh-TW"/>
              </w:rPr>
            </w:pPr>
            <w:del w:id="464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子女</w:delText>
              </w:r>
            </w:del>
          </w:p>
        </w:tc>
      </w:tr>
      <w:tr w:rsidR="00F0594A" w:rsidDel="00F60950" w14:paraId="311D4F11" w14:textId="77777777">
        <w:trPr>
          <w:del w:id="465" w:author="i9004502" w:date="2006-03-22T16:38:00Z"/>
        </w:trPr>
        <w:tc>
          <w:tcPr>
            <w:tcW w:w="2520" w:type="dxa"/>
          </w:tcPr>
          <w:p w14:paraId="513DD88E" w14:textId="77777777" w:rsidR="00F0594A" w:rsidDel="00F60950" w:rsidRDefault="00F0594A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66" w:author="i9004502" w:date="2006-03-22T16:38:00Z"/>
                <w:rFonts w:hint="eastAsia"/>
                <w:lang w:eastAsia="zh-TW"/>
              </w:rPr>
            </w:pPr>
            <w:del w:id="467" w:author="i9004502" w:date="2006-03-22T16:38:00Z">
              <w:r w:rsidDel="00F60950">
                <w:rPr>
                  <w:rFonts w:hint="eastAsia"/>
                  <w:lang w:eastAsia="zh-TW"/>
                </w:rPr>
                <w:delText>代辦委託書</w:delText>
              </w:r>
            </w:del>
          </w:p>
        </w:tc>
        <w:tc>
          <w:tcPr>
            <w:tcW w:w="3780" w:type="dxa"/>
          </w:tcPr>
          <w:p w14:paraId="4CA99BBF" w14:textId="77777777" w:rsidR="00F0594A" w:rsidRPr="004F09C0" w:rsidDel="00F60950" w:rsidRDefault="00F0594A" w:rsidP="00865346">
            <w:pPr>
              <w:pStyle w:val="Tabletext"/>
              <w:keepLines w:val="0"/>
              <w:spacing w:after="0" w:line="240" w:lineRule="auto"/>
              <w:rPr>
                <w:del w:id="468" w:author="i9004502" w:date="2006-03-22T16:38:00Z"/>
                <w:bCs/>
                <w:lang w:eastAsia="zh-TW"/>
              </w:rPr>
            </w:pPr>
            <w:del w:id="469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21C8D843" w14:textId="77777777" w:rsidR="00F0594A" w:rsidDel="00F60950" w:rsidRDefault="00F0594A" w:rsidP="00F0594A">
            <w:pPr>
              <w:pStyle w:val="Tabletext"/>
              <w:keepLines w:val="0"/>
              <w:spacing w:after="0" w:line="240" w:lineRule="auto"/>
              <w:rPr>
                <w:del w:id="470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F0594A" w:rsidDel="00F60950" w14:paraId="3B4D0DC9" w14:textId="77777777">
        <w:trPr>
          <w:del w:id="471" w:author="i9004502" w:date="2006-03-22T16:38:00Z"/>
        </w:trPr>
        <w:tc>
          <w:tcPr>
            <w:tcW w:w="2520" w:type="dxa"/>
          </w:tcPr>
          <w:p w14:paraId="4C6F1904" w14:textId="77777777" w:rsidR="00F0594A" w:rsidDel="00F60950" w:rsidRDefault="009B3B7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72" w:author="i9004502" w:date="2006-03-22T16:38:00Z"/>
                <w:rFonts w:hint="eastAsia"/>
                <w:lang w:eastAsia="zh-TW"/>
              </w:rPr>
            </w:pPr>
            <w:del w:id="473" w:author="i9004502" w:date="2006-03-22T16:38:00Z">
              <w:r w:rsidDel="00F60950">
                <w:rPr>
                  <w:rFonts w:hint="eastAsia"/>
                  <w:lang w:eastAsia="zh-TW"/>
                </w:rPr>
                <w:delText>送件人姓名</w:delText>
              </w:r>
            </w:del>
          </w:p>
        </w:tc>
        <w:tc>
          <w:tcPr>
            <w:tcW w:w="3780" w:type="dxa"/>
          </w:tcPr>
          <w:p w14:paraId="5D1F8020" w14:textId="77777777" w:rsidR="00F0594A" w:rsidRPr="004F09C0" w:rsidDel="00F60950" w:rsidRDefault="009B3B73" w:rsidP="00865346">
            <w:pPr>
              <w:pStyle w:val="Tabletext"/>
              <w:keepLines w:val="0"/>
              <w:spacing w:after="0" w:line="240" w:lineRule="auto"/>
              <w:rPr>
                <w:del w:id="474" w:author="i9004502" w:date="2006-03-22T16:38:00Z"/>
                <w:bCs/>
                <w:lang w:eastAsia="zh-TW"/>
              </w:rPr>
            </w:pPr>
            <w:del w:id="475" w:author="i9004502" w:date="2006-03-22T16:38:00Z">
              <w:r w:rsidRPr="004F09C0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1C832504" w14:textId="77777777" w:rsidR="00F0594A" w:rsidDel="00F60950" w:rsidRDefault="009B3B73" w:rsidP="00F0594A">
            <w:pPr>
              <w:pStyle w:val="Tabletext"/>
              <w:keepLines w:val="0"/>
              <w:spacing w:after="0" w:line="240" w:lineRule="auto"/>
              <w:rPr>
                <w:del w:id="476" w:author="i9004502" w:date="2006-03-22T16:38:00Z"/>
                <w:rFonts w:hint="eastAsia"/>
                <w:bCs/>
                <w:lang w:eastAsia="zh-TW"/>
              </w:rPr>
            </w:pPr>
            <w:del w:id="477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IF </w:delText>
              </w:r>
              <w:r w:rsidDel="00F60950">
                <w:rPr>
                  <w:rFonts w:hint="eastAsia"/>
                  <w:bCs/>
                  <w:lang w:eastAsia="zh-TW"/>
                </w:rPr>
                <w:delText>與受託人關係為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rFonts w:hint="eastAsia"/>
                  <w:bCs/>
                  <w:lang w:eastAsia="zh-TW"/>
                </w:rPr>
                <w:delText>業務人員</w:delText>
              </w:r>
            </w:del>
          </w:p>
          <w:p w14:paraId="6E2FD8AD" w14:textId="77777777" w:rsidR="009B3B73" w:rsidDel="00F60950" w:rsidRDefault="009B3B73" w:rsidP="00F0594A">
            <w:pPr>
              <w:pStyle w:val="Tabletext"/>
              <w:keepLines w:val="0"/>
              <w:spacing w:after="0" w:line="240" w:lineRule="auto"/>
              <w:rPr>
                <w:del w:id="478" w:author="i9004502" w:date="2006-03-22T16:38:00Z"/>
                <w:rFonts w:hint="eastAsia"/>
                <w:bCs/>
                <w:lang w:eastAsia="zh-TW"/>
              </w:rPr>
            </w:pPr>
            <w:del w:id="479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OUTPUT </w:delText>
              </w:r>
            </w:del>
          </w:p>
          <w:p w14:paraId="3C9856F7" w14:textId="77777777" w:rsidR="009B3B73" w:rsidDel="00F60950" w:rsidRDefault="009B3B73" w:rsidP="00F0594A">
            <w:pPr>
              <w:pStyle w:val="Tabletext"/>
              <w:keepLines w:val="0"/>
              <w:spacing w:after="0" w:line="240" w:lineRule="auto"/>
              <w:rPr>
                <w:del w:id="480" w:author="i9004502" w:date="2006-03-22T16:38:00Z"/>
                <w:rFonts w:hint="eastAsia"/>
                <w:bCs/>
                <w:lang w:eastAsia="zh-TW"/>
              </w:rPr>
            </w:pPr>
            <w:del w:id="481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END IF</w:delText>
              </w:r>
            </w:del>
          </w:p>
        </w:tc>
      </w:tr>
      <w:tr w:rsidR="009B3B73" w:rsidDel="00F60950" w14:paraId="50B41CF4" w14:textId="77777777">
        <w:trPr>
          <w:del w:id="482" w:author="i9004502" w:date="2006-03-22T16:38:00Z"/>
        </w:trPr>
        <w:tc>
          <w:tcPr>
            <w:tcW w:w="2520" w:type="dxa"/>
          </w:tcPr>
          <w:p w14:paraId="16169982" w14:textId="77777777" w:rsidR="009B3B73" w:rsidDel="00F60950" w:rsidRDefault="00AD2751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83" w:author="i9004502" w:date="2006-03-22T16:38:00Z"/>
                <w:rFonts w:hint="eastAsia"/>
                <w:lang w:eastAsia="zh-TW"/>
              </w:rPr>
            </w:pPr>
            <w:del w:id="484" w:author="i9004502" w:date="2006-03-22T16:38:00Z">
              <w:r w:rsidDel="00F60950">
                <w:rPr>
                  <w:rFonts w:hint="eastAsia"/>
                  <w:lang w:eastAsia="zh-TW"/>
                </w:rPr>
                <w:delText>送件人單位</w:delText>
              </w:r>
            </w:del>
          </w:p>
        </w:tc>
        <w:tc>
          <w:tcPr>
            <w:tcW w:w="3780" w:type="dxa"/>
          </w:tcPr>
          <w:p w14:paraId="7C0BE09F" w14:textId="77777777" w:rsidR="009B3B73" w:rsidRPr="00AD2751" w:rsidDel="00F60950" w:rsidRDefault="00AD2751" w:rsidP="00865346">
            <w:pPr>
              <w:pStyle w:val="Tabletext"/>
              <w:keepLines w:val="0"/>
              <w:spacing w:after="0" w:line="240" w:lineRule="auto"/>
              <w:rPr>
                <w:del w:id="485" w:author="i9004502" w:date="2006-03-22T16:38:00Z"/>
                <w:bCs/>
                <w:lang w:eastAsia="zh-TW"/>
              </w:rPr>
            </w:pPr>
            <w:del w:id="486" w:author="i9004502" w:date="2006-03-22T16:38:00Z">
              <w:r w:rsidRPr="00AD2751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6EB53024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487" w:author="i9004502" w:date="2006-03-22T16:38:00Z"/>
                <w:rFonts w:hint="eastAsia"/>
                <w:bCs/>
                <w:lang w:eastAsia="zh-TW"/>
              </w:rPr>
            </w:pPr>
            <w:del w:id="488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IF </w:delText>
              </w:r>
              <w:r w:rsidDel="00F60950">
                <w:rPr>
                  <w:rFonts w:hint="eastAsia"/>
                  <w:bCs/>
                  <w:lang w:eastAsia="zh-TW"/>
                </w:rPr>
                <w:delText>與受託人關係為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rFonts w:hint="eastAsia"/>
                  <w:bCs/>
                  <w:lang w:eastAsia="zh-TW"/>
                </w:rPr>
                <w:delText>業務人員</w:delText>
              </w:r>
            </w:del>
          </w:p>
          <w:p w14:paraId="3804C300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489" w:author="i9004502" w:date="2006-03-22T16:38:00Z"/>
                <w:rFonts w:hint="eastAsia"/>
                <w:bCs/>
                <w:lang w:eastAsia="zh-TW"/>
              </w:rPr>
            </w:pPr>
            <w:del w:id="490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OUTPUT </w:delText>
              </w:r>
            </w:del>
          </w:p>
          <w:p w14:paraId="29B99C76" w14:textId="77777777" w:rsidR="009B3B73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491" w:author="i9004502" w:date="2006-03-22T16:38:00Z"/>
                <w:rFonts w:hint="eastAsia"/>
                <w:bCs/>
                <w:lang w:eastAsia="zh-TW"/>
              </w:rPr>
            </w:pPr>
            <w:del w:id="492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END IF</w:delText>
              </w:r>
            </w:del>
          </w:p>
        </w:tc>
      </w:tr>
      <w:tr w:rsidR="00AD2751" w:rsidDel="00F60950" w14:paraId="389D797F" w14:textId="77777777">
        <w:trPr>
          <w:del w:id="493" w:author="i9004502" w:date="2006-03-22T16:38:00Z"/>
        </w:trPr>
        <w:tc>
          <w:tcPr>
            <w:tcW w:w="2520" w:type="dxa"/>
          </w:tcPr>
          <w:p w14:paraId="28C79E6C" w14:textId="77777777" w:rsidR="00AD2751" w:rsidDel="00F60950" w:rsidRDefault="00AD2751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494" w:author="i9004502" w:date="2006-03-22T16:38:00Z"/>
                <w:rFonts w:hint="eastAsia"/>
                <w:lang w:eastAsia="zh-TW"/>
              </w:rPr>
            </w:pPr>
            <w:del w:id="495" w:author="i9004502" w:date="2006-03-22T16:38:00Z">
              <w:r w:rsidDel="00F60950">
                <w:rPr>
                  <w:rFonts w:hint="eastAsia"/>
                  <w:lang w:eastAsia="zh-TW"/>
                </w:rPr>
                <w:delText>送件人聯絡電話區碼</w:delText>
              </w:r>
            </w:del>
          </w:p>
        </w:tc>
        <w:tc>
          <w:tcPr>
            <w:tcW w:w="3780" w:type="dxa"/>
          </w:tcPr>
          <w:p w14:paraId="0D1570A6" w14:textId="77777777" w:rsidR="00AD2751" w:rsidRPr="00AD2751" w:rsidDel="00F60950" w:rsidRDefault="00AD2751" w:rsidP="00865346">
            <w:pPr>
              <w:pStyle w:val="Tabletext"/>
              <w:keepLines w:val="0"/>
              <w:spacing w:after="0" w:line="240" w:lineRule="auto"/>
              <w:rPr>
                <w:del w:id="496" w:author="i9004502" w:date="2006-03-22T16:38:00Z"/>
                <w:bCs/>
                <w:lang w:eastAsia="zh-TW"/>
              </w:rPr>
            </w:pPr>
            <w:del w:id="497" w:author="i9004502" w:date="2006-03-22T16:38:00Z">
              <w:r w:rsidRPr="00AD2751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0A8F5ADD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498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AD2751" w:rsidDel="00F60950" w14:paraId="4EBD1458" w14:textId="77777777">
        <w:trPr>
          <w:del w:id="499" w:author="i9004502" w:date="2006-03-22T16:38:00Z"/>
        </w:trPr>
        <w:tc>
          <w:tcPr>
            <w:tcW w:w="2520" w:type="dxa"/>
          </w:tcPr>
          <w:p w14:paraId="0C4AD33C" w14:textId="77777777" w:rsidR="00AD2751" w:rsidDel="00F60950" w:rsidRDefault="00AD2751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00" w:author="i9004502" w:date="2006-03-22T16:38:00Z"/>
                <w:rFonts w:hint="eastAsia"/>
                <w:lang w:eastAsia="zh-TW"/>
              </w:rPr>
            </w:pPr>
            <w:del w:id="501" w:author="i9004502" w:date="2006-03-22T16:38:00Z">
              <w:r w:rsidDel="00F60950">
                <w:rPr>
                  <w:rFonts w:hint="eastAsia"/>
                  <w:lang w:eastAsia="zh-TW"/>
                </w:rPr>
                <w:delText>送件人聯絡電話</w:delText>
              </w:r>
            </w:del>
          </w:p>
        </w:tc>
        <w:tc>
          <w:tcPr>
            <w:tcW w:w="3780" w:type="dxa"/>
          </w:tcPr>
          <w:p w14:paraId="2D964CF6" w14:textId="77777777" w:rsidR="00AD2751" w:rsidRPr="00AD2751" w:rsidDel="00F60950" w:rsidRDefault="00AD2751" w:rsidP="00865346">
            <w:pPr>
              <w:pStyle w:val="Tabletext"/>
              <w:keepLines w:val="0"/>
              <w:spacing w:after="0" w:line="240" w:lineRule="auto"/>
              <w:rPr>
                <w:del w:id="502" w:author="i9004502" w:date="2006-03-22T16:38:00Z"/>
                <w:bCs/>
                <w:lang w:eastAsia="zh-TW"/>
              </w:rPr>
            </w:pPr>
            <w:del w:id="503" w:author="i9004502" w:date="2006-03-22T16:38:00Z">
              <w:r w:rsidRPr="00AD2751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7A133AA0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504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AD2751" w:rsidDel="00F60950" w14:paraId="58F3D02A" w14:textId="77777777">
        <w:trPr>
          <w:del w:id="505" w:author="i9004502" w:date="2006-03-22T16:38:00Z"/>
        </w:trPr>
        <w:tc>
          <w:tcPr>
            <w:tcW w:w="2520" w:type="dxa"/>
          </w:tcPr>
          <w:p w14:paraId="46C25680" w14:textId="77777777" w:rsidR="00AD2751" w:rsidDel="00F60950" w:rsidRDefault="00AD2751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06" w:author="i9004502" w:date="2006-03-22T16:38:00Z"/>
                <w:rFonts w:hint="eastAsia"/>
                <w:lang w:eastAsia="zh-TW"/>
              </w:rPr>
            </w:pPr>
            <w:del w:id="507" w:author="i9004502" w:date="2006-03-22T16:38:00Z">
              <w:r w:rsidDel="00F60950">
                <w:rPr>
                  <w:rFonts w:hint="eastAsia"/>
                  <w:lang w:eastAsia="zh-TW"/>
                </w:rPr>
                <w:delText>送件人聯絡電話分機</w:delText>
              </w:r>
            </w:del>
          </w:p>
        </w:tc>
        <w:tc>
          <w:tcPr>
            <w:tcW w:w="3780" w:type="dxa"/>
          </w:tcPr>
          <w:p w14:paraId="287D40DF" w14:textId="77777777" w:rsidR="00AD2751" w:rsidRPr="00AD2751" w:rsidDel="00F60950" w:rsidRDefault="00AD2751" w:rsidP="00865346">
            <w:pPr>
              <w:pStyle w:val="Tabletext"/>
              <w:keepLines w:val="0"/>
              <w:spacing w:after="0" w:line="240" w:lineRule="auto"/>
              <w:rPr>
                <w:del w:id="508" w:author="i9004502" w:date="2006-03-22T16:38:00Z"/>
                <w:bCs/>
                <w:lang w:eastAsia="zh-TW"/>
              </w:rPr>
            </w:pPr>
            <w:del w:id="509" w:author="i9004502" w:date="2006-03-22T16:38:00Z">
              <w:r w:rsidRPr="00AD2751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682E72B7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510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AD2751" w:rsidDel="00F60950" w14:paraId="2F7DCB78" w14:textId="77777777">
        <w:trPr>
          <w:del w:id="511" w:author="i9004502" w:date="2006-03-22T16:38:00Z"/>
        </w:trPr>
        <w:tc>
          <w:tcPr>
            <w:tcW w:w="2520" w:type="dxa"/>
          </w:tcPr>
          <w:p w14:paraId="1C85B480" w14:textId="77777777" w:rsidR="00AD2751" w:rsidDel="00F60950" w:rsidRDefault="00AD2751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12" w:author="i9004502" w:date="2006-03-22T16:38:00Z"/>
                <w:rFonts w:hint="eastAsia"/>
                <w:lang w:eastAsia="zh-TW"/>
              </w:rPr>
            </w:pPr>
            <w:del w:id="513" w:author="i9004502" w:date="2006-03-22T16:38:00Z">
              <w:r w:rsidDel="00F60950">
                <w:rPr>
                  <w:rFonts w:hint="eastAsia"/>
                  <w:lang w:eastAsia="zh-TW"/>
                </w:rPr>
                <w:delText>送件人手機號碼</w:delText>
              </w:r>
            </w:del>
          </w:p>
        </w:tc>
        <w:tc>
          <w:tcPr>
            <w:tcW w:w="3780" w:type="dxa"/>
          </w:tcPr>
          <w:p w14:paraId="506A52CA" w14:textId="77777777" w:rsidR="00AD2751" w:rsidRPr="00AD2751" w:rsidDel="00F60950" w:rsidRDefault="00AD2751" w:rsidP="00865346">
            <w:pPr>
              <w:pStyle w:val="Tabletext"/>
              <w:keepLines w:val="0"/>
              <w:spacing w:after="0" w:line="240" w:lineRule="auto"/>
              <w:rPr>
                <w:del w:id="514" w:author="i9004502" w:date="2006-03-22T16:38:00Z"/>
                <w:bCs/>
                <w:lang w:eastAsia="zh-TW"/>
              </w:rPr>
            </w:pPr>
            <w:del w:id="515" w:author="i9004502" w:date="2006-03-22T16:38:00Z">
              <w:r w:rsidRPr="00AD2751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19F6E361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516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AD2751" w:rsidDel="00F60950" w14:paraId="28CD5813" w14:textId="77777777">
        <w:trPr>
          <w:del w:id="517" w:author="i9004502" w:date="2006-03-22T16:38:00Z"/>
        </w:trPr>
        <w:tc>
          <w:tcPr>
            <w:tcW w:w="2520" w:type="dxa"/>
          </w:tcPr>
          <w:p w14:paraId="07F37C29" w14:textId="77777777" w:rsidR="00AD2751" w:rsidDel="00F60950" w:rsidRDefault="00AD2751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18" w:author="i9004502" w:date="2006-03-22T16:38:00Z"/>
                <w:rFonts w:hint="eastAsia"/>
                <w:lang w:eastAsia="zh-TW"/>
              </w:rPr>
            </w:pPr>
            <w:del w:id="519" w:author="i9004502" w:date="2006-03-22T16:38:00Z">
              <w:r w:rsidDel="00F60950">
                <w:rPr>
                  <w:rFonts w:hint="eastAsia"/>
                  <w:lang w:eastAsia="zh-TW"/>
                </w:rPr>
                <w:delText>送件人</w:delText>
              </w:r>
              <w:r w:rsidDel="00F60950">
                <w:rPr>
                  <w:rFonts w:hint="eastAsia"/>
                  <w:lang w:eastAsia="zh-TW"/>
                </w:rPr>
                <w:delText>E-Mail</w:delText>
              </w:r>
            </w:del>
          </w:p>
        </w:tc>
        <w:tc>
          <w:tcPr>
            <w:tcW w:w="3780" w:type="dxa"/>
          </w:tcPr>
          <w:p w14:paraId="22EEE1E6" w14:textId="77777777" w:rsidR="00AD2751" w:rsidRPr="00AD2751" w:rsidDel="00F60950" w:rsidRDefault="00AD2751" w:rsidP="00865346">
            <w:pPr>
              <w:pStyle w:val="Tabletext"/>
              <w:keepLines w:val="0"/>
              <w:spacing w:after="0" w:line="240" w:lineRule="auto"/>
              <w:rPr>
                <w:del w:id="520" w:author="i9004502" w:date="2006-03-22T16:38:00Z"/>
                <w:bCs/>
                <w:lang w:eastAsia="zh-TW"/>
              </w:rPr>
            </w:pPr>
            <w:del w:id="521" w:author="i9004502" w:date="2006-03-22T16:38:00Z">
              <w:r w:rsidRPr="00AD2751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415D0674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522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AD2751" w:rsidDel="00F60950" w14:paraId="4D146ACD" w14:textId="77777777">
        <w:trPr>
          <w:del w:id="523" w:author="i9004502" w:date="2006-03-22T16:38:00Z"/>
        </w:trPr>
        <w:tc>
          <w:tcPr>
            <w:tcW w:w="2520" w:type="dxa"/>
          </w:tcPr>
          <w:p w14:paraId="68B892C3" w14:textId="77777777" w:rsidR="00AD2751" w:rsidDel="00F60950" w:rsidRDefault="00CE3EFF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24" w:author="i9004502" w:date="2006-03-22T16:38:00Z"/>
                <w:rFonts w:hint="eastAsia"/>
                <w:lang w:eastAsia="zh-TW"/>
              </w:rPr>
            </w:pPr>
            <w:del w:id="525" w:author="i9004502" w:date="2006-03-22T16:38:00Z">
              <w:r w:rsidDel="00F60950">
                <w:rPr>
                  <w:rFonts w:hint="eastAsia"/>
                  <w:lang w:eastAsia="zh-TW"/>
                </w:rPr>
                <w:delText>檢附文件</w:delText>
              </w:r>
            </w:del>
          </w:p>
        </w:tc>
        <w:tc>
          <w:tcPr>
            <w:tcW w:w="3780" w:type="dxa"/>
          </w:tcPr>
          <w:p w14:paraId="0BE33615" w14:textId="77777777" w:rsidR="00AD2751" w:rsidDel="00F60950" w:rsidRDefault="00CE5D4A" w:rsidP="00865346">
            <w:pPr>
              <w:pStyle w:val="Tabletext"/>
              <w:keepLines w:val="0"/>
              <w:spacing w:after="0" w:line="240" w:lineRule="auto"/>
              <w:rPr>
                <w:del w:id="526" w:author="i9004502" w:date="2006-03-22T16:38:00Z"/>
                <w:rFonts w:hint="eastAsia"/>
                <w:bCs/>
                <w:lang w:eastAsia="zh-TW"/>
              </w:rPr>
            </w:pPr>
            <w:del w:id="527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將</w:delText>
              </w:r>
              <w:r w:rsidRPr="00AD2751" w:rsidDel="00F60950">
                <w:rPr>
                  <w:bCs/>
                  <w:lang w:eastAsia="zh-TW"/>
                </w:rPr>
                <w:delText>DTAAA010</w:delText>
              </w:r>
              <w:r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Del="00F60950">
                <w:rPr>
                  <w:rFonts w:hint="eastAsia"/>
                  <w:bCs/>
                  <w:lang w:eastAsia="zh-TW"/>
                </w:rPr>
                <w:delText>檢附文件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rFonts w:hint="eastAsia"/>
                  <w:bCs/>
                  <w:lang w:eastAsia="zh-TW"/>
                </w:rPr>
                <w:delText>每三位擷取</w:delText>
              </w:r>
            </w:del>
          </w:p>
          <w:p w14:paraId="269E850B" w14:textId="77777777" w:rsidR="00CE5D4A" w:rsidDel="00F60950" w:rsidRDefault="00CE5D4A" w:rsidP="00CE5D4A">
            <w:pPr>
              <w:pStyle w:val="Tabletext"/>
              <w:keepLines w:val="0"/>
              <w:spacing w:after="0" w:line="480" w:lineRule="auto"/>
              <w:rPr>
                <w:del w:id="528" w:author="i9004502" w:date="2006-03-22T16:38:00Z"/>
                <w:rFonts w:hint="eastAsia"/>
                <w:bCs/>
                <w:lang w:eastAsia="zh-TW"/>
              </w:rPr>
            </w:pPr>
            <w:del w:id="529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依序讀取每一筆資料</w:delText>
              </w:r>
            </w:del>
          </w:p>
          <w:p w14:paraId="2A62C06D" w14:textId="77777777" w:rsidR="006435EE" w:rsidDel="00F60950" w:rsidRDefault="006435EE" w:rsidP="006435EE">
            <w:pPr>
              <w:pStyle w:val="Tabletext"/>
              <w:keepLines w:val="0"/>
              <w:spacing w:after="0" w:line="480" w:lineRule="auto"/>
              <w:jc w:val="both"/>
              <w:rPr>
                <w:del w:id="530" w:author="i9004502" w:date="2006-03-22T16:38:00Z"/>
                <w:rFonts w:hint="eastAsia"/>
                <w:bCs/>
                <w:lang w:eastAsia="zh-TW"/>
              </w:rPr>
            </w:pPr>
            <w:del w:id="531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檢查每一筆</w:delText>
              </w:r>
              <w:r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R="00CE5D4A"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R="00CE5D4A" w:rsidDel="00F60950">
                <w:rPr>
                  <w:rFonts w:hint="eastAsia"/>
                  <w:bCs/>
                  <w:lang w:eastAsia="zh-TW"/>
                </w:rPr>
                <w:delText>第三位</w:delText>
              </w:r>
              <w:r w:rsidDel="00F60950">
                <w:rPr>
                  <w:rFonts w:hint="eastAsia"/>
                  <w:bCs/>
                  <w:lang w:eastAsia="zh-TW"/>
                </w:rPr>
                <w:delText>是否均為</w:delText>
              </w:r>
              <w:r w:rsidR="00CE5D4A"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R="00CE5D4A"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Y</w:delText>
              </w:r>
              <w:r w:rsidR="00CE5D4A" w:rsidDel="00F60950">
                <w:rPr>
                  <w:bCs/>
                  <w:lang w:eastAsia="zh-TW"/>
                </w:rPr>
                <w:delText>’</w:delText>
              </w:r>
            </w:del>
          </w:p>
          <w:p w14:paraId="297CEFBD" w14:textId="77777777" w:rsidR="006435EE" w:rsidDel="00F60950" w:rsidRDefault="006435EE" w:rsidP="006435EE">
            <w:pPr>
              <w:pStyle w:val="Tabletext"/>
              <w:keepLines w:val="0"/>
              <w:spacing w:after="0" w:line="480" w:lineRule="auto"/>
              <w:jc w:val="both"/>
              <w:rPr>
                <w:del w:id="532" w:author="i9004502" w:date="2006-03-22T16:38:00Z"/>
                <w:rFonts w:hint="eastAsia"/>
                <w:bCs/>
                <w:lang w:eastAsia="zh-TW"/>
              </w:rPr>
            </w:pPr>
            <w:del w:id="533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IF NOT </w:delText>
              </w:r>
            </w:del>
          </w:p>
          <w:p w14:paraId="3905ECD8" w14:textId="77777777" w:rsidR="006435EE" w:rsidDel="00F60950" w:rsidRDefault="006435EE" w:rsidP="006435EE">
            <w:pPr>
              <w:pStyle w:val="Tabletext"/>
              <w:keepLines w:val="0"/>
              <w:spacing w:after="0" w:line="480" w:lineRule="auto"/>
              <w:jc w:val="both"/>
              <w:rPr>
                <w:del w:id="534" w:author="i9004502" w:date="2006-03-22T16:38:00Z"/>
                <w:rFonts w:hint="eastAsia"/>
                <w:bCs/>
                <w:lang w:eastAsia="zh-TW"/>
              </w:rPr>
            </w:pPr>
            <w:del w:id="535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</w:delText>
              </w:r>
              <w:r w:rsidDel="00F60950">
                <w:rPr>
                  <w:rFonts w:hint="eastAsia"/>
                  <w:bCs/>
                  <w:lang w:eastAsia="zh-TW"/>
                </w:rPr>
                <w:delText>顯示</w:delText>
              </w:r>
              <w:r w:rsidDel="00F60950">
                <w:rPr>
                  <w:bCs/>
                  <w:lang w:eastAsia="zh-TW"/>
                </w:rPr>
                <w:delText>’</w:delText>
              </w:r>
              <w:r w:rsidDel="00F60950">
                <w:rPr>
                  <w:rFonts w:hint="eastAsia"/>
                  <w:bCs/>
                  <w:lang w:eastAsia="zh-TW"/>
                </w:rPr>
                <w:delText>不齊全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335BE360" w14:textId="77777777" w:rsidR="006435EE" w:rsidDel="00F60950" w:rsidRDefault="006435EE" w:rsidP="006435EE">
            <w:pPr>
              <w:pStyle w:val="Tabletext"/>
              <w:keepLines w:val="0"/>
              <w:spacing w:after="0" w:line="480" w:lineRule="auto"/>
              <w:jc w:val="both"/>
              <w:rPr>
                <w:del w:id="536" w:author="i9004502" w:date="2006-03-22T16:38:00Z"/>
                <w:rFonts w:hint="eastAsia"/>
                <w:bCs/>
                <w:lang w:eastAsia="zh-TW"/>
              </w:rPr>
            </w:pPr>
            <w:del w:id="537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ELSE</w:delText>
              </w:r>
            </w:del>
          </w:p>
          <w:p w14:paraId="672EA999" w14:textId="77777777" w:rsidR="006435EE" w:rsidDel="00F60950" w:rsidRDefault="006435EE" w:rsidP="006435EE">
            <w:pPr>
              <w:pStyle w:val="Tabletext"/>
              <w:keepLines w:val="0"/>
              <w:spacing w:after="0" w:line="480" w:lineRule="auto"/>
              <w:jc w:val="both"/>
              <w:rPr>
                <w:del w:id="538" w:author="i9004502" w:date="2006-03-22T16:38:00Z"/>
                <w:rFonts w:hint="eastAsia"/>
                <w:bCs/>
                <w:lang w:eastAsia="zh-TW"/>
              </w:rPr>
            </w:pPr>
            <w:del w:id="539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</w:delText>
              </w:r>
              <w:r w:rsidDel="00F60950">
                <w:rPr>
                  <w:rFonts w:hint="eastAsia"/>
                  <w:bCs/>
                  <w:lang w:eastAsia="zh-TW"/>
                </w:rPr>
                <w:delText>顯示</w:delText>
              </w:r>
              <w:r w:rsidDel="00F60950">
                <w:rPr>
                  <w:bCs/>
                  <w:lang w:eastAsia="zh-TW"/>
                </w:rPr>
                <w:delText>’</w:delText>
              </w:r>
              <w:r w:rsidDel="00F60950">
                <w:rPr>
                  <w:rFonts w:hint="eastAsia"/>
                  <w:bCs/>
                  <w:lang w:eastAsia="zh-TW"/>
                </w:rPr>
                <w:delText>齊全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042D369E" w14:textId="77777777" w:rsidR="00CE5D4A" w:rsidRPr="00CE5D4A" w:rsidDel="00F60950" w:rsidRDefault="006435EE" w:rsidP="006435EE">
            <w:pPr>
              <w:pStyle w:val="Tabletext"/>
              <w:keepLines w:val="0"/>
              <w:spacing w:after="0" w:line="480" w:lineRule="auto"/>
              <w:jc w:val="both"/>
              <w:rPr>
                <w:del w:id="540" w:author="i9004502" w:date="2006-03-22T16:38:00Z"/>
                <w:rFonts w:hint="eastAsia"/>
                <w:bCs/>
                <w:lang w:eastAsia="zh-TW"/>
              </w:rPr>
            </w:pPr>
            <w:del w:id="541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END IF</w:delText>
              </w:r>
              <w:r w:rsidDel="00F60950">
                <w:rPr>
                  <w:rFonts w:hint="eastAsia"/>
                  <w:bCs/>
                  <w:lang w:eastAsia="zh-TW"/>
                </w:rPr>
                <w:delText>。</w:delText>
              </w:r>
              <w:r w:rsidR="00CE5D4A"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</w:del>
          </w:p>
        </w:tc>
        <w:tc>
          <w:tcPr>
            <w:tcW w:w="2340" w:type="dxa"/>
          </w:tcPr>
          <w:p w14:paraId="5594EB51" w14:textId="77777777" w:rsidR="00AD2751" w:rsidDel="00F60950" w:rsidRDefault="00AD2751" w:rsidP="00AD2751">
            <w:pPr>
              <w:pStyle w:val="Tabletext"/>
              <w:keepLines w:val="0"/>
              <w:spacing w:after="0" w:line="240" w:lineRule="auto"/>
              <w:rPr>
                <w:del w:id="542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116753" w:rsidDel="00F60950" w14:paraId="4F7633CC" w14:textId="77777777">
        <w:trPr>
          <w:del w:id="543" w:author="i9004502" w:date="2006-03-22T16:38:00Z"/>
        </w:trPr>
        <w:tc>
          <w:tcPr>
            <w:tcW w:w="2520" w:type="dxa"/>
          </w:tcPr>
          <w:p w14:paraId="2352154A" w14:textId="77777777" w:rsidR="00116753" w:rsidDel="00F60950" w:rsidRDefault="0011675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44" w:author="i9004502" w:date="2006-03-22T16:38:00Z"/>
                <w:rFonts w:hint="eastAsia"/>
                <w:lang w:eastAsia="zh-TW"/>
              </w:rPr>
            </w:pPr>
            <w:del w:id="545" w:author="i9004502" w:date="2006-03-22T16:38:00Z">
              <w:r w:rsidDel="00F60950">
                <w:rPr>
                  <w:rFonts w:hint="eastAsia"/>
                  <w:lang w:eastAsia="zh-TW"/>
                </w:rPr>
                <w:delText>授權碼</w:delText>
              </w:r>
            </w:del>
          </w:p>
        </w:tc>
        <w:tc>
          <w:tcPr>
            <w:tcW w:w="3780" w:type="dxa"/>
          </w:tcPr>
          <w:p w14:paraId="1F07710E" w14:textId="77777777" w:rsidR="00116753" w:rsidRPr="00116753" w:rsidDel="00F60950" w:rsidRDefault="00116753" w:rsidP="00865346">
            <w:pPr>
              <w:pStyle w:val="Tabletext"/>
              <w:keepLines w:val="0"/>
              <w:spacing w:after="0" w:line="240" w:lineRule="auto"/>
              <w:rPr>
                <w:del w:id="546" w:author="i9004502" w:date="2006-03-22T16:38:00Z"/>
                <w:rFonts w:hint="eastAsia"/>
                <w:bCs/>
                <w:lang w:eastAsia="zh-TW"/>
              </w:rPr>
            </w:pPr>
            <w:del w:id="547" w:author="i9004502" w:date="2006-03-22T16:38:00Z">
              <w:r w:rsidRPr="00AD2751" w:rsidDel="00F60950">
                <w:rPr>
                  <w:bCs/>
                  <w:lang w:eastAsia="zh-TW"/>
                </w:rPr>
                <w:delText>DTAAA010</w:delText>
              </w:r>
            </w:del>
          </w:p>
        </w:tc>
        <w:tc>
          <w:tcPr>
            <w:tcW w:w="2340" w:type="dxa"/>
          </w:tcPr>
          <w:p w14:paraId="7B88F043" w14:textId="77777777" w:rsidR="00116753" w:rsidDel="00F60950" w:rsidRDefault="00116753" w:rsidP="00AD2751">
            <w:pPr>
              <w:pStyle w:val="Tabletext"/>
              <w:keepLines w:val="0"/>
              <w:spacing w:after="0" w:line="240" w:lineRule="auto"/>
              <w:rPr>
                <w:del w:id="548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116753" w:rsidDel="00F60950" w14:paraId="5F08A02B" w14:textId="77777777">
        <w:trPr>
          <w:del w:id="549" w:author="i9004502" w:date="2006-03-22T16:38:00Z"/>
        </w:trPr>
        <w:tc>
          <w:tcPr>
            <w:tcW w:w="2520" w:type="dxa"/>
          </w:tcPr>
          <w:p w14:paraId="04AE03E3" w14:textId="77777777" w:rsidR="00116753" w:rsidDel="00F60950" w:rsidRDefault="0011675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50" w:author="i9004502" w:date="2006-03-22T16:38:00Z"/>
                <w:rFonts w:hint="eastAsia"/>
                <w:lang w:eastAsia="zh-TW"/>
              </w:rPr>
            </w:pPr>
            <w:del w:id="551" w:author="i9004502" w:date="2006-03-22T16:38:00Z">
              <w:r w:rsidDel="00F60950">
                <w:rPr>
                  <w:rFonts w:hint="eastAsia"/>
                  <w:lang w:eastAsia="zh-TW"/>
                </w:rPr>
                <w:delText>受理進度</w:delText>
              </w:r>
            </w:del>
          </w:p>
        </w:tc>
        <w:tc>
          <w:tcPr>
            <w:tcW w:w="3780" w:type="dxa"/>
          </w:tcPr>
          <w:p w14:paraId="22D7C8B9" w14:textId="77777777" w:rsidR="00116753" w:rsidRPr="00AD2751" w:rsidDel="00F60950" w:rsidRDefault="00116753" w:rsidP="00865346">
            <w:pPr>
              <w:pStyle w:val="Tabletext"/>
              <w:keepLines w:val="0"/>
              <w:spacing w:after="0" w:line="240" w:lineRule="auto"/>
              <w:rPr>
                <w:del w:id="552" w:author="i9004502" w:date="2006-03-22T16:38:00Z"/>
                <w:rFonts w:hint="eastAsia"/>
                <w:bCs/>
                <w:lang w:eastAsia="zh-TW"/>
              </w:rPr>
            </w:pPr>
            <w:del w:id="553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DTAAA001</w:delText>
              </w:r>
            </w:del>
          </w:p>
        </w:tc>
        <w:tc>
          <w:tcPr>
            <w:tcW w:w="2340" w:type="dxa"/>
          </w:tcPr>
          <w:p w14:paraId="4B3C2FF5" w14:textId="77777777" w:rsidR="00116753" w:rsidDel="00F60950" w:rsidRDefault="00116753" w:rsidP="00AD2751">
            <w:pPr>
              <w:pStyle w:val="Tabletext"/>
              <w:keepLines w:val="0"/>
              <w:spacing w:after="0" w:line="240" w:lineRule="auto"/>
              <w:rPr>
                <w:del w:id="554" w:author="i9004502" w:date="2006-03-22T16:38:00Z"/>
                <w:rFonts w:hint="eastAsia"/>
                <w:bCs/>
                <w:lang w:eastAsia="zh-TW"/>
              </w:rPr>
            </w:pPr>
          </w:p>
        </w:tc>
      </w:tr>
      <w:tr w:rsidR="00116753" w:rsidDel="00F60950" w14:paraId="77A0B394" w14:textId="77777777">
        <w:trPr>
          <w:del w:id="555" w:author="i9004502" w:date="2006-03-22T16:38:00Z"/>
        </w:trPr>
        <w:tc>
          <w:tcPr>
            <w:tcW w:w="2520" w:type="dxa"/>
          </w:tcPr>
          <w:p w14:paraId="68F58D7A" w14:textId="77777777" w:rsidR="00116753" w:rsidDel="00F60950" w:rsidRDefault="00116753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56" w:author="i9004502" w:date="2006-03-22T16:38:00Z"/>
                <w:rFonts w:hint="eastAsia"/>
                <w:lang w:eastAsia="zh-TW"/>
              </w:rPr>
            </w:pPr>
            <w:del w:id="557" w:author="i9004502" w:date="2006-03-22T16:38:00Z">
              <w:r w:rsidDel="00F60950">
                <w:rPr>
                  <w:rFonts w:hint="eastAsia"/>
                  <w:lang w:eastAsia="zh-TW"/>
                </w:rPr>
                <w:delText>自核轉送</w:delText>
              </w:r>
            </w:del>
          </w:p>
        </w:tc>
        <w:tc>
          <w:tcPr>
            <w:tcW w:w="3780" w:type="dxa"/>
          </w:tcPr>
          <w:p w14:paraId="2F4164D4" w14:textId="77777777" w:rsidR="00116753" w:rsidDel="00F60950" w:rsidRDefault="00B72A02" w:rsidP="00865346">
            <w:pPr>
              <w:pStyle w:val="Tabletext"/>
              <w:keepLines w:val="0"/>
              <w:spacing w:after="0" w:line="240" w:lineRule="auto"/>
              <w:rPr>
                <w:del w:id="558" w:author="i9004502" w:date="2006-03-22T16:38:00Z"/>
                <w:rFonts w:hint="eastAsia"/>
                <w:bCs/>
                <w:lang w:eastAsia="zh-TW"/>
              </w:rPr>
            </w:pPr>
            <w:del w:id="559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IF </w:delText>
              </w:r>
              <w:r w:rsidR="00116753" w:rsidRPr="00AD2751" w:rsidDel="00F60950">
                <w:rPr>
                  <w:bCs/>
                  <w:lang w:eastAsia="zh-TW"/>
                </w:rPr>
                <w:delText>DTAAA010</w:delText>
              </w:r>
              <w:r w:rsidR="00116753"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R="00116753" w:rsidDel="00F60950">
                <w:rPr>
                  <w:rFonts w:hint="eastAsia"/>
                  <w:bCs/>
                  <w:lang w:eastAsia="zh-TW"/>
                </w:rPr>
                <w:delText>自核表示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 =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Y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7AC5D4E1" w14:textId="77777777" w:rsidR="00B72A02" w:rsidDel="00F60950" w:rsidRDefault="00B72A02" w:rsidP="00865346">
            <w:pPr>
              <w:pStyle w:val="Tabletext"/>
              <w:keepLines w:val="0"/>
              <w:spacing w:after="0" w:line="240" w:lineRule="auto"/>
              <w:rPr>
                <w:del w:id="560" w:author="i9004502" w:date="2006-03-22T16:38:00Z"/>
                <w:rFonts w:hint="eastAsia"/>
                <w:bCs/>
                <w:lang w:eastAsia="zh-TW"/>
              </w:rPr>
            </w:pPr>
            <w:del w:id="561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</w:delText>
              </w:r>
              <w:r w:rsidDel="00F60950">
                <w:rPr>
                  <w:rFonts w:hint="eastAsia"/>
                  <w:bCs/>
                  <w:lang w:eastAsia="zh-TW"/>
                </w:rPr>
                <w:delText>顯示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自核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1284C0F7" w14:textId="77777777" w:rsidR="00B72A02" w:rsidDel="00F60950" w:rsidRDefault="00B72A02" w:rsidP="00865346">
            <w:pPr>
              <w:pStyle w:val="Tabletext"/>
              <w:keepLines w:val="0"/>
              <w:spacing w:after="0" w:line="240" w:lineRule="auto"/>
              <w:rPr>
                <w:del w:id="562" w:author="i9004502" w:date="2006-03-22T16:38:00Z"/>
                <w:rFonts w:hint="eastAsia"/>
                <w:bCs/>
                <w:lang w:eastAsia="zh-TW"/>
              </w:rPr>
            </w:pPr>
            <w:del w:id="563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ELSE</w:delText>
              </w:r>
            </w:del>
          </w:p>
          <w:p w14:paraId="09EB75B6" w14:textId="77777777" w:rsidR="00B72A02" w:rsidDel="00F60950" w:rsidRDefault="00B72A02" w:rsidP="00865346">
            <w:pPr>
              <w:pStyle w:val="Tabletext"/>
              <w:keepLines w:val="0"/>
              <w:spacing w:after="0" w:line="240" w:lineRule="auto"/>
              <w:rPr>
                <w:del w:id="564" w:author="i9004502" w:date="2006-03-22T16:38:00Z"/>
                <w:rFonts w:hint="eastAsia"/>
                <w:bCs/>
                <w:lang w:eastAsia="zh-TW"/>
              </w:rPr>
            </w:pPr>
            <w:del w:id="565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</w:delText>
              </w:r>
              <w:r w:rsidDel="00F60950">
                <w:rPr>
                  <w:rFonts w:hint="eastAsia"/>
                  <w:bCs/>
                  <w:lang w:eastAsia="zh-TW"/>
                </w:rPr>
                <w:delText>顯示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轉送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290F8084" w14:textId="77777777" w:rsidR="00B72A02" w:rsidDel="00F60950" w:rsidRDefault="00B72A02" w:rsidP="00865346">
            <w:pPr>
              <w:pStyle w:val="Tabletext"/>
              <w:keepLines w:val="0"/>
              <w:spacing w:after="0" w:line="240" w:lineRule="auto"/>
              <w:rPr>
                <w:del w:id="566" w:author="i9004502" w:date="2006-03-22T16:38:00Z"/>
                <w:rFonts w:hint="eastAsia"/>
                <w:bCs/>
                <w:lang w:eastAsia="zh-TW"/>
              </w:rPr>
            </w:pPr>
            <w:del w:id="567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END IF</w:delText>
              </w:r>
            </w:del>
          </w:p>
        </w:tc>
        <w:tc>
          <w:tcPr>
            <w:tcW w:w="2340" w:type="dxa"/>
          </w:tcPr>
          <w:p w14:paraId="52C200AC" w14:textId="77777777" w:rsidR="00116753" w:rsidDel="00F60950" w:rsidRDefault="00B72A02" w:rsidP="00AD2751">
            <w:pPr>
              <w:pStyle w:val="Tabletext"/>
              <w:keepLines w:val="0"/>
              <w:spacing w:after="0" w:line="240" w:lineRule="auto"/>
              <w:rPr>
                <w:del w:id="568" w:author="i9004502" w:date="2006-03-22T16:38:00Z"/>
                <w:rFonts w:hint="eastAsia"/>
                <w:bCs/>
                <w:lang w:eastAsia="zh-TW"/>
              </w:rPr>
            </w:pPr>
            <w:del w:id="569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OUTPUT</w:delText>
              </w:r>
            </w:del>
          </w:p>
        </w:tc>
      </w:tr>
      <w:tr w:rsidR="00B72A02" w:rsidDel="00F60950" w14:paraId="2D572960" w14:textId="77777777">
        <w:trPr>
          <w:del w:id="570" w:author="i9004502" w:date="2006-03-22T16:38:00Z"/>
        </w:trPr>
        <w:tc>
          <w:tcPr>
            <w:tcW w:w="2520" w:type="dxa"/>
          </w:tcPr>
          <w:p w14:paraId="6B162096" w14:textId="77777777" w:rsidR="00B72A02" w:rsidDel="00F60950" w:rsidRDefault="00B72A02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71" w:author="i9004502" w:date="2006-03-22T16:38:00Z"/>
                <w:rFonts w:hint="eastAsia"/>
                <w:lang w:eastAsia="zh-TW"/>
              </w:rPr>
            </w:pPr>
            <w:del w:id="572" w:author="i9004502" w:date="2006-03-22T16:38:00Z">
              <w:r w:rsidDel="00F60950">
                <w:rPr>
                  <w:rFonts w:hint="eastAsia"/>
                  <w:lang w:eastAsia="zh-TW"/>
                </w:rPr>
                <w:delText>是否交查</w:delText>
              </w:r>
            </w:del>
          </w:p>
        </w:tc>
        <w:tc>
          <w:tcPr>
            <w:tcW w:w="3780" w:type="dxa"/>
          </w:tcPr>
          <w:p w14:paraId="4AED0304" w14:textId="77777777" w:rsidR="00B72A02" w:rsidDel="00F60950" w:rsidRDefault="00B72A02" w:rsidP="00B72A02">
            <w:pPr>
              <w:pStyle w:val="Tabletext"/>
              <w:keepLines w:val="0"/>
              <w:spacing w:after="0" w:line="240" w:lineRule="auto"/>
              <w:rPr>
                <w:del w:id="573" w:author="i9004502" w:date="2006-03-22T16:38:00Z"/>
                <w:rFonts w:hint="eastAsia"/>
                <w:bCs/>
                <w:lang w:eastAsia="zh-TW"/>
              </w:rPr>
            </w:pPr>
            <w:del w:id="574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IF </w:delText>
              </w:r>
              <w:r w:rsidRPr="00AD2751" w:rsidDel="00F60950">
                <w:rPr>
                  <w:bCs/>
                  <w:lang w:eastAsia="zh-TW"/>
                </w:rPr>
                <w:delText>DTAAA010</w:delText>
              </w:r>
              <w:r w:rsidDel="00F60950">
                <w:rPr>
                  <w:rFonts w:hint="eastAsia"/>
                  <w:bCs/>
                  <w:lang w:eastAsia="zh-TW"/>
                </w:rPr>
                <w:delText>.</w:delText>
              </w:r>
              <w:r w:rsidDel="00F60950">
                <w:rPr>
                  <w:rFonts w:hint="eastAsia"/>
                  <w:bCs/>
                  <w:lang w:eastAsia="zh-TW"/>
                </w:rPr>
                <w:delText>交查表示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 =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0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01999948" w14:textId="77777777" w:rsidR="00B72A02" w:rsidDel="00F60950" w:rsidRDefault="00B72A02" w:rsidP="00B72A02">
            <w:pPr>
              <w:pStyle w:val="Tabletext"/>
              <w:keepLines w:val="0"/>
              <w:spacing w:after="0" w:line="240" w:lineRule="auto"/>
              <w:rPr>
                <w:del w:id="575" w:author="i9004502" w:date="2006-03-22T16:38:00Z"/>
                <w:rFonts w:hint="eastAsia"/>
                <w:bCs/>
                <w:lang w:eastAsia="zh-TW"/>
              </w:rPr>
            </w:pPr>
            <w:del w:id="576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</w:delText>
              </w:r>
              <w:r w:rsidDel="00F60950">
                <w:rPr>
                  <w:rFonts w:hint="eastAsia"/>
                  <w:bCs/>
                  <w:lang w:eastAsia="zh-TW"/>
                </w:rPr>
                <w:delText>顯示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無交查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7C9A170D" w14:textId="77777777" w:rsidR="00B72A02" w:rsidDel="00F60950" w:rsidRDefault="00B72A02" w:rsidP="00B72A02">
            <w:pPr>
              <w:pStyle w:val="Tabletext"/>
              <w:keepLines w:val="0"/>
              <w:spacing w:after="0" w:line="240" w:lineRule="auto"/>
              <w:rPr>
                <w:del w:id="577" w:author="i9004502" w:date="2006-03-22T16:38:00Z"/>
                <w:rFonts w:hint="eastAsia"/>
                <w:bCs/>
                <w:lang w:eastAsia="zh-TW"/>
              </w:rPr>
            </w:pPr>
            <w:del w:id="578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ELSE  IF DTAAA010.</w:delText>
              </w:r>
              <w:r w:rsidDel="00F60950">
                <w:rPr>
                  <w:rFonts w:hint="eastAsia"/>
                  <w:bCs/>
                  <w:lang w:eastAsia="zh-TW"/>
                </w:rPr>
                <w:delText>交查表示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=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1</w:delText>
              </w:r>
              <w:r w:rsidDel="00F60950">
                <w:rPr>
                  <w:bCs/>
                  <w:lang w:eastAsia="zh-TW"/>
                </w:rPr>
                <w:delText>’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</w:del>
          </w:p>
          <w:p w14:paraId="3E733AE5" w14:textId="77777777" w:rsidR="00B72A02" w:rsidDel="00F60950" w:rsidRDefault="00B72A02" w:rsidP="00B72A02">
            <w:pPr>
              <w:pStyle w:val="Tabletext"/>
              <w:keepLines w:val="0"/>
              <w:spacing w:after="0" w:line="240" w:lineRule="auto"/>
              <w:rPr>
                <w:del w:id="579" w:author="i9004502" w:date="2006-03-22T16:38:00Z"/>
                <w:rFonts w:hint="eastAsia"/>
                <w:bCs/>
                <w:lang w:eastAsia="zh-TW"/>
              </w:rPr>
            </w:pPr>
            <w:del w:id="580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</w:delText>
              </w:r>
              <w:r w:rsidDel="00F60950">
                <w:rPr>
                  <w:rFonts w:hint="eastAsia"/>
                  <w:bCs/>
                  <w:lang w:eastAsia="zh-TW"/>
                </w:rPr>
                <w:delText>顯示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交查中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65A73B3B" w14:textId="77777777" w:rsidR="00B72A02" w:rsidDel="00F60950" w:rsidRDefault="00B72A02" w:rsidP="00B72A02">
            <w:pPr>
              <w:pStyle w:val="Tabletext"/>
              <w:keepLines w:val="0"/>
              <w:spacing w:after="0" w:line="240" w:lineRule="auto"/>
              <w:rPr>
                <w:del w:id="581" w:author="i9004502" w:date="2006-03-22T16:38:00Z"/>
                <w:rFonts w:hint="eastAsia"/>
                <w:bCs/>
                <w:lang w:eastAsia="zh-TW"/>
              </w:rPr>
            </w:pPr>
            <w:del w:id="582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ELSE  IF DTAAA010.</w:delText>
              </w:r>
              <w:r w:rsidDel="00F60950">
                <w:rPr>
                  <w:rFonts w:hint="eastAsia"/>
                  <w:bCs/>
                  <w:lang w:eastAsia="zh-TW"/>
                </w:rPr>
                <w:delText>交查表示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=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2</w:delText>
              </w:r>
              <w:r w:rsidDel="00F60950">
                <w:rPr>
                  <w:bCs/>
                  <w:lang w:eastAsia="zh-TW"/>
                </w:rPr>
                <w:delText>’</w:delText>
              </w:r>
            </w:del>
          </w:p>
          <w:p w14:paraId="5B9830AE" w14:textId="77777777" w:rsidR="00B72A02" w:rsidDel="00F60950" w:rsidRDefault="00B72A02" w:rsidP="00B72A02">
            <w:pPr>
              <w:pStyle w:val="Tabletext"/>
              <w:keepLines w:val="0"/>
              <w:spacing w:after="0" w:line="240" w:lineRule="auto"/>
              <w:rPr>
                <w:del w:id="583" w:author="i9004502" w:date="2006-03-22T16:38:00Z"/>
                <w:rFonts w:hint="eastAsia"/>
                <w:bCs/>
                <w:lang w:eastAsia="zh-TW"/>
              </w:rPr>
            </w:pPr>
            <w:del w:id="584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 xml:space="preserve">     </w:delText>
              </w:r>
              <w:r w:rsidDel="00F60950">
                <w:rPr>
                  <w:rFonts w:hint="eastAsia"/>
                  <w:bCs/>
                  <w:lang w:eastAsia="zh-TW"/>
                </w:rPr>
                <w:delText>顯示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  <w:r w:rsidDel="00F60950">
                <w:rPr>
                  <w:bCs/>
                  <w:lang w:eastAsia="zh-TW"/>
                </w:rPr>
                <w:delText>‘</w:delText>
              </w:r>
              <w:r w:rsidDel="00F60950">
                <w:rPr>
                  <w:rFonts w:hint="eastAsia"/>
                  <w:bCs/>
                  <w:lang w:eastAsia="zh-TW"/>
                </w:rPr>
                <w:delText>交查完成</w:delText>
              </w:r>
              <w:r w:rsidDel="00F60950">
                <w:rPr>
                  <w:bCs/>
                  <w:lang w:eastAsia="zh-TW"/>
                </w:rPr>
                <w:delText>’</w:delText>
              </w:r>
              <w:r w:rsidDel="00F60950">
                <w:rPr>
                  <w:rFonts w:hint="eastAsia"/>
                  <w:bCs/>
                  <w:lang w:eastAsia="zh-TW"/>
                </w:rPr>
                <w:delText xml:space="preserve"> </w:delText>
              </w:r>
            </w:del>
          </w:p>
          <w:p w14:paraId="789072C7" w14:textId="77777777" w:rsidR="00B72A02" w:rsidDel="00F60950" w:rsidRDefault="00B72A02" w:rsidP="00B72A02">
            <w:pPr>
              <w:pStyle w:val="Tabletext"/>
              <w:keepLines w:val="0"/>
              <w:spacing w:after="0" w:line="240" w:lineRule="auto"/>
              <w:rPr>
                <w:del w:id="585" w:author="i9004502" w:date="2006-03-22T16:38:00Z"/>
                <w:rFonts w:hint="eastAsia"/>
                <w:bCs/>
                <w:lang w:eastAsia="zh-TW"/>
              </w:rPr>
            </w:pPr>
            <w:del w:id="586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END IF</w:delText>
              </w:r>
            </w:del>
          </w:p>
        </w:tc>
        <w:tc>
          <w:tcPr>
            <w:tcW w:w="2340" w:type="dxa"/>
          </w:tcPr>
          <w:p w14:paraId="589027E4" w14:textId="77777777" w:rsidR="00B72A02" w:rsidDel="00F60950" w:rsidRDefault="00B72A02" w:rsidP="00AD2751">
            <w:pPr>
              <w:pStyle w:val="Tabletext"/>
              <w:keepLines w:val="0"/>
              <w:spacing w:after="0" w:line="240" w:lineRule="auto"/>
              <w:rPr>
                <w:del w:id="587" w:author="i9004502" w:date="2006-03-22T16:38:00Z"/>
                <w:rFonts w:hint="eastAsia"/>
                <w:bCs/>
                <w:lang w:eastAsia="zh-TW"/>
              </w:rPr>
            </w:pPr>
            <w:del w:id="588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OUTPUT</w:delText>
              </w:r>
            </w:del>
          </w:p>
        </w:tc>
      </w:tr>
      <w:tr w:rsidR="00FD7C5E" w:rsidDel="00F60950" w14:paraId="5EC95B4E" w14:textId="77777777">
        <w:trPr>
          <w:del w:id="589" w:author="i9004502" w:date="2006-03-22T16:38:00Z"/>
        </w:trPr>
        <w:tc>
          <w:tcPr>
            <w:tcW w:w="2520" w:type="dxa"/>
          </w:tcPr>
          <w:p w14:paraId="03DB0FA9" w14:textId="77777777" w:rsidR="00FD7C5E" w:rsidDel="00F60950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90" w:author="i9004502" w:date="2006-03-22T16:38:00Z"/>
                <w:rFonts w:hint="eastAsia"/>
                <w:lang w:eastAsia="zh-TW"/>
              </w:rPr>
            </w:pPr>
            <w:del w:id="591" w:author="i9004502" w:date="2006-03-22T16:38:00Z">
              <w:r w:rsidDel="00F60950">
                <w:rPr>
                  <w:rFonts w:hint="eastAsia"/>
                  <w:lang w:eastAsia="zh-TW"/>
                </w:rPr>
                <w:delText>受理人員</w:delText>
              </w:r>
            </w:del>
          </w:p>
        </w:tc>
        <w:tc>
          <w:tcPr>
            <w:tcW w:w="3780" w:type="dxa"/>
          </w:tcPr>
          <w:p w14:paraId="05F47A53" w14:textId="77777777" w:rsidR="00FD7C5E" w:rsidDel="00F60950" w:rsidRDefault="00FD7C5E" w:rsidP="00B72A02">
            <w:pPr>
              <w:pStyle w:val="Tabletext"/>
              <w:keepLines w:val="0"/>
              <w:spacing w:after="0" w:line="240" w:lineRule="auto"/>
              <w:rPr>
                <w:del w:id="592" w:author="i9004502" w:date="2006-03-22T16:38:00Z"/>
                <w:rFonts w:hint="eastAsia"/>
                <w:bCs/>
                <w:lang w:eastAsia="zh-TW"/>
              </w:rPr>
            </w:pPr>
            <w:del w:id="593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DTAAA001</w:delText>
              </w:r>
            </w:del>
          </w:p>
        </w:tc>
        <w:tc>
          <w:tcPr>
            <w:tcW w:w="2340" w:type="dxa"/>
          </w:tcPr>
          <w:p w14:paraId="0F0570E9" w14:textId="77777777" w:rsidR="00FD7C5E" w:rsidDel="00F60950" w:rsidRDefault="00FD7C5E" w:rsidP="00AD2751">
            <w:pPr>
              <w:pStyle w:val="Tabletext"/>
              <w:keepLines w:val="0"/>
              <w:spacing w:after="0" w:line="240" w:lineRule="auto"/>
              <w:rPr>
                <w:del w:id="594" w:author="i9004502" w:date="2006-03-22T16:38:00Z"/>
                <w:rFonts w:hint="eastAsia"/>
                <w:bCs/>
                <w:lang w:eastAsia="zh-TW"/>
              </w:rPr>
            </w:pPr>
            <w:del w:id="595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OUTPUT</w:delText>
              </w:r>
            </w:del>
          </w:p>
        </w:tc>
      </w:tr>
      <w:tr w:rsidR="00FD7C5E" w:rsidDel="00F60950" w14:paraId="4B127FD2" w14:textId="77777777">
        <w:trPr>
          <w:del w:id="596" w:author="i9004502" w:date="2006-03-22T16:38:00Z"/>
        </w:trPr>
        <w:tc>
          <w:tcPr>
            <w:tcW w:w="2520" w:type="dxa"/>
          </w:tcPr>
          <w:p w14:paraId="6DC0B62B" w14:textId="77777777" w:rsidR="00FD7C5E" w:rsidDel="00F60950" w:rsidRDefault="00FD7C5E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597" w:author="i9004502" w:date="2006-03-22T16:38:00Z"/>
                <w:rFonts w:hint="eastAsia"/>
                <w:lang w:eastAsia="zh-TW"/>
              </w:rPr>
            </w:pPr>
            <w:del w:id="598" w:author="i9004502" w:date="2006-03-22T16:38:00Z">
              <w:r w:rsidDel="00F60950">
                <w:rPr>
                  <w:rFonts w:hint="eastAsia"/>
                  <w:lang w:eastAsia="zh-TW"/>
                </w:rPr>
                <w:delText>受理人員姓名</w:delText>
              </w:r>
            </w:del>
          </w:p>
        </w:tc>
        <w:tc>
          <w:tcPr>
            <w:tcW w:w="3780" w:type="dxa"/>
          </w:tcPr>
          <w:p w14:paraId="151992F9" w14:textId="77777777" w:rsidR="00FD7C5E" w:rsidDel="00F60950" w:rsidRDefault="00FD7C5E" w:rsidP="00FD7C5E">
            <w:pPr>
              <w:pStyle w:val="Tabletext"/>
              <w:keepLines w:val="0"/>
              <w:spacing w:after="0" w:line="240" w:lineRule="auto"/>
              <w:rPr>
                <w:del w:id="599" w:author="i9004502" w:date="2006-03-22T16:38:00Z"/>
                <w:rFonts w:hint="eastAsia"/>
                <w:bCs/>
                <w:lang w:eastAsia="zh-TW"/>
              </w:rPr>
            </w:pPr>
            <w:del w:id="600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DTAAA001</w:delText>
              </w:r>
            </w:del>
          </w:p>
        </w:tc>
        <w:tc>
          <w:tcPr>
            <w:tcW w:w="2340" w:type="dxa"/>
          </w:tcPr>
          <w:p w14:paraId="11281DF8" w14:textId="77777777" w:rsidR="00FD7C5E" w:rsidDel="00F60950" w:rsidRDefault="00FD7C5E" w:rsidP="00FD7C5E">
            <w:pPr>
              <w:pStyle w:val="Tabletext"/>
              <w:keepLines w:val="0"/>
              <w:spacing w:after="0" w:line="240" w:lineRule="auto"/>
              <w:rPr>
                <w:del w:id="601" w:author="i9004502" w:date="2006-03-22T16:38:00Z"/>
                <w:rFonts w:hint="eastAsia"/>
                <w:bCs/>
                <w:lang w:eastAsia="zh-TW"/>
              </w:rPr>
            </w:pPr>
            <w:del w:id="602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OUTPUT</w:delText>
              </w:r>
            </w:del>
          </w:p>
        </w:tc>
      </w:tr>
      <w:tr w:rsidR="007571ED" w:rsidDel="00F60950" w14:paraId="569A4D3E" w14:textId="77777777">
        <w:trPr>
          <w:del w:id="603" w:author="i9004502" w:date="2006-03-22T16:38:00Z"/>
        </w:trPr>
        <w:tc>
          <w:tcPr>
            <w:tcW w:w="2520" w:type="dxa"/>
          </w:tcPr>
          <w:p w14:paraId="1FBE7521" w14:textId="77777777" w:rsidR="007571ED" w:rsidDel="00F60950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604" w:author="i9004502" w:date="2006-03-22T16:38:00Z"/>
                <w:rFonts w:hint="eastAsia"/>
                <w:lang w:eastAsia="zh-TW"/>
              </w:rPr>
            </w:pPr>
            <w:del w:id="605" w:author="i9004502" w:date="2006-03-22T16:38:00Z">
              <w:r w:rsidDel="00F60950">
                <w:rPr>
                  <w:rFonts w:hint="eastAsia"/>
                  <w:lang w:eastAsia="zh-TW"/>
                </w:rPr>
                <w:delText>受理日期</w:delText>
              </w:r>
            </w:del>
          </w:p>
        </w:tc>
        <w:tc>
          <w:tcPr>
            <w:tcW w:w="3780" w:type="dxa"/>
          </w:tcPr>
          <w:p w14:paraId="68A044A8" w14:textId="77777777" w:rsidR="007571ED" w:rsidDel="00F60950" w:rsidRDefault="007571ED" w:rsidP="007571ED">
            <w:pPr>
              <w:pStyle w:val="Tabletext"/>
              <w:keepLines w:val="0"/>
              <w:spacing w:after="0" w:line="240" w:lineRule="auto"/>
              <w:rPr>
                <w:del w:id="606" w:author="i9004502" w:date="2006-03-22T16:38:00Z"/>
                <w:rFonts w:hint="eastAsia"/>
                <w:bCs/>
                <w:lang w:eastAsia="zh-TW"/>
              </w:rPr>
            </w:pPr>
            <w:del w:id="607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DTAAA001</w:delText>
              </w:r>
            </w:del>
          </w:p>
        </w:tc>
        <w:tc>
          <w:tcPr>
            <w:tcW w:w="2340" w:type="dxa"/>
          </w:tcPr>
          <w:p w14:paraId="6776E0C8" w14:textId="77777777" w:rsidR="007571ED" w:rsidDel="00F60950" w:rsidRDefault="007571ED" w:rsidP="007571ED">
            <w:pPr>
              <w:pStyle w:val="Tabletext"/>
              <w:keepLines w:val="0"/>
              <w:spacing w:after="0" w:line="240" w:lineRule="auto"/>
              <w:rPr>
                <w:del w:id="608" w:author="i9004502" w:date="2006-03-22T16:38:00Z"/>
                <w:rFonts w:hint="eastAsia"/>
                <w:bCs/>
                <w:lang w:eastAsia="zh-TW"/>
              </w:rPr>
            </w:pPr>
            <w:del w:id="609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OUTPUT</w:delText>
              </w:r>
            </w:del>
          </w:p>
        </w:tc>
      </w:tr>
      <w:tr w:rsidR="007571ED" w:rsidDel="00F60950" w14:paraId="143AB7DB" w14:textId="77777777">
        <w:trPr>
          <w:del w:id="610" w:author="i9004502" w:date="2006-03-22T16:38:00Z"/>
        </w:trPr>
        <w:tc>
          <w:tcPr>
            <w:tcW w:w="2520" w:type="dxa"/>
          </w:tcPr>
          <w:p w14:paraId="789235A3" w14:textId="77777777" w:rsidR="007571ED" w:rsidDel="00F60950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611" w:author="i9004502" w:date="2006-03-22T16:38:00Z"/>
                <w:rFonts w:hint="eastAsia"/>
                <w:lang w:eastAsia="zh-TW"/>
              </w:rPr>
            </w:pPr>
            <w:del w:id="612" w:author="i9004502" w:date="2006-03-22T16:38:00Z">
              <w:r w:rsidDel="00F60950">
                <w:rPr>
                  <w:rFonts w:hint="eastAsia"/>
                  <w:lang w:eastAsia="zh-TW"/>
                </w:rPr>
                <w:delText>受理單位</w:delText>
              </w:r>
            </w:del>
          </w:p>
        </w:tc>
        <w:tc>
          <w:tcPr>
            <w:tcW w:w="3780" w:type="dxa"/>
          </w:tcPr>
          <w:p w14:paraId="1C20A08F" w14:textId="77777777" w:rsidR="007571ED" w:rsidDel="00F60950" w:rsidRDefault="007571ED" w:rsidP="007571ED">
            <w:pPr>
              <w:pStyle w:val="Tabletext"/>
              <w:keepLines w:val="0"/>
              <w:spacing w:after="0" w:line="240" w:lineRule="auto"/>
              <w:rPr>
                <w:del w:id="613" w:author="i9004502" w:date="2006-03-22T16:38:00Z"/>
                <w:rFonts w:hint="eastAsia"/>
                <w:bCs/>
                <w:lang w:eastAsia="zh-TW"/>
              </w:rPr>
            </w:pPr>
            <w:del w:id="614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DTAAA001</w:delText>
              </w:r>
            </w:del>
          </w:p>
        </w:tc>
        <w:tc>
          <w:tcPr>
            <w:tcW w:w="2340" w:type="dxa"/>
          </w:tcPr>
          <w:p w14:paraId="2ABC489F" w14:textId="77777777" w:rsidR="007571ED" w:rsidDel="00F60950" w:rsidRDefault="007571ED" w:rsidP="007571ED">
            <w:pPr>
              <w:pStyle w:val="Tabletext"/>
              <w:keepLines w:val="0"/>
              <w:spacing w:after="0" w:line="240" w:lineRule="auto"/>
              <w:rPr>
                <w:del w:id="615" w:author="i9004502" w:date="2006-03-22T16:38:00Z"/>
                <w:rFonts w:hint="eastAsia"/>
                <w:bCs/>
                <w:lang w:eastAsia="zh-TW"/>
              </w:rPr>
            </w:pPr>
            <w:del w:id="616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OUTPUT</w:delText>
              </w:r>
            </w:del>
          </w:p>
        </w:tc>
      </w:tr>
      <w:tr w:rsidR="007571ED" w:rsidDel="00F60950" w14:paraId="791FA9EE" w14:textId="77777777">
        <w:trPr>
          <w:del w:id="617" w:author="i9004502" w:date="2006-03-22T16:38:00Z"/>
        </w:trPr>
        <w:tc>
          <w:tcPr>
            <w:tcW w:w="2520" w:type="dxa"/>
          </w:tcPr>
          <w:p w14:paraId="2BAC19F6" w14:textId="77777777" w:rsidR="007571ED" w:rsidDel="00F60950" w:rsidRDefault="007571ED" w:rsidP="00865346">
            <w:pPr>
              <w:pStyle w:val="Tabletext"/>
              <w:keepLines w:val="0"/>
              <w:spacing w:after="0" w:line="240" w:lineRule="auto"/>
              <w:ind w:left="480"/>
              <w:rPr>
                <w:del w:id="618" w:author="i9004502" w:date="2006-03-22T16:38:00Z"/>
                <w:rFonts w:hint="eastAsia"/>
                <w:lang w:eastAsia="zh-TW"/>
              </w:rPr>
            </w:pPr>
            <w:del w:id="619" w:author="i9004502" w:date="2006-03-22T16:38:00Z">
              <w:r w:rsidDel="00F60950">
                <w:rPr>
                  <w:rFonts w:hint="eastAsia"/>
                  <w:lang w:eastAsia="zh-TW"/>
                </w:rPr>
                <w:delText>受理單位中文</w:delText>
              </w:r>
            </w:del>
          </w:p>
        </w:tc>
        <w:tc>
          <w:tcPr>
            <w:tcW w:w="3780" w:type="dxa"/>
          </w:tcPr>
          <w:p w14:paraId="046CBE33" w14:textId="77777777" w:rsidR="007571ED" w:rsidDel="00F60950" w:rsidRDefault="007571ED" w:rsidP="007571ED">
            <w:pPr>
              <w:pStyle w:val="Tabletext"/>
              <w:keepLines w:val="0"/>
              <w:spacing w:after="0" w:line="240" w:lineRule="auto"/>
              <w:rPr>
                <w:del w:id="620" w:author="i9004502" w:date="2006-03-22T16:38:00Z"/>
                <w:rFonts w:hint="eastAsia"/>
                <w:bCs/>
                <w:lang w:eastAsia="zh-TW"/>
              </w:rPr>
            </w:pPr>
            <w:del w:id="621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DTAAA001</w:delText>
              </w:r>
            </w:del>
          </w:p>
        </w:tc>
        <w:tc>
          <w:tcPr>
            <w:tcW w:w="2340" w:type="dxa"/>
          </w:tcPr>
          <w:p w14:paraId="5AC9571C" w14:textId="77777777" w:rsidR="007571ED" w:rsidDel="00F60950" w:rsidRDefault="007571ED" w:rsidP="007571ED">
            <w:pPr>
              <w:pStyle w:val="Tabletext"/>
              <w:keepLines w:val="0"/>
              <w:spacing w:after="0" w:line="240" w:lineRule="auto"/>
              <w:rPr>
                <w:del w:id="622" w:author="i9004502" w:date="2006-03-22T16:38:00Z"/>
                <w:rFonts w:hint="eastAsia"/>
                <w:bCs/>
                <w:lang w:eastAsia="zh-TW"/>
              </w:rPr>
            </w:pPr>
            <w:del w:id="623" w:author="i9004502" w:date="2006-03-22T16:38:00Z">
              <w:r w:rsidDel="00F60950">
                <w:rPr>
                  <w:rFonts w:hint="eastAsia"/>
                  <w:bCs/>
                  <w:lang w:eastAsia="zh-TW"/>
                </w:rPr>
                <w:delText>OUTPUT</w:delText>
              </w:r>
            </w:del>
          </w:p>
        </w:tc>
      </w:tr>
    </w:tbl>
    <w:p w14:paraId="4EC70AB8" w14:textId="77777777" w:rsidR="00F418D3" w:rsidDel="00106DC8" w:rsidRDefault="00F418D3" w:rsidP="00106DC8">
      <w:pPr>
        <w:pStyle w:val="Tabletext"/>
        <w:keepLines w:val="0"/>
        <w:numPr>
          <w:numberingChange w:id="624" w:author="huai" w:date="2005-12-29T18:58:00Z" w:original="%1:2:0:.%2:2:0:.%3:3:0:"/>
        </w:numPr>
        <w:spacing w:after="0" w:line="240" w:lineRule="auto"/>
        <w:rPr>
          <w:del w:id="625" w:author="huai" w:date="2006-03-23T13:16:00Z"/>
          <w:rFonts w:hint="eastAsia"/>
          <w:lang w:eastAsia="zh-TW"/>
        </w:rPr>
        <w:pPrChange w:id="626" w:author="huai" w:date="2006-03-23T13:16:00Z">
          <w:pPr>
            <w:pStyle w:val="Tabletext"/>
            <w:keepLines w:val="0"/>
            <w:spacing w:after="0" w:line="240" w:lineRule="auto"/>
          </w:pPr>
        </w:pPrChange>
      </w:pPr>
      <w:del w:id="627" w:author="huai" w:date="2006-03-23T13:16:00Z">
        <w:r w:rsidDel="00106DC8">
          <w:rPr>
            <w:rFonts w:hint="eastAsia"/>
            <w:lang w:eastAsia="zh-TW"/>
          </w:rPr>
          <w:delText>ELSE</w:delText>
        </w:r>
      </w:del>
    </w:p>
    <w:p w14:paraId="44F3070A" w14:textId="77777777" w:rsidR="00F418D3" w:rsidDel="00106DC8" w:rsidRDefault="00F418D3" w:rsidP="00106DC8">
      <w:pPr>
        <w:pStyle w:val="Tabletext"/>
        <w:keepLines w:val="0"/>
        <w:numPr>
          <w:numberingChange w:id="628" w:author="huai" w:date="2005-12-29T18:58:00Z" w:original="%1:2:0:.%2:2:0:.%3:3:0:.%4:1:0:"/>
        </w:numPr>
        <w:spacing w:after="0" w:line="240" w:lineRule="auto"/>
        <w:rPr>
          <w:del w:id="629" w:author="huai" w:date="2006-03-23T13:16:00Z"/>
          <w:rFonts w:hint="eastAsia"/>
          <w:lang w:eastAsia="zh-TW"/>
        </w:rPr>
        <w:pPrChange w:id="630" w:author="huai" w:date="2006-03-23T13:16:00Z">
          <w:pPr>
            <w:pStyle w:val="Tabletext"/>
            <w:keepLines w:val="0"/>
            <w:spacing w:after="0" w:line="240" w:lineRule="auto"/>
          </w:pPr>
        </w:pPrChange>
      </w:pPr>
      <w:del w:id="631" w:author="huai" w:date="2006-03-23T13:16:00Z">
        <w:r w:rsidDel="00106DC8">
          <w:rPr>
            <w:rFonts w:hint="eastAsia"/>
            <w:lang w:eastAsia="zh-TW"/>
          </w:rPr>
          <w:delText>顯示</w:delText>
        </w:r>
        <w:r w:rsidDel="00106DC8">
          <w:rPr>
            <w:rFonts w:hint="eastAsia"/>
            <w:lang w:eastAsia="zh-TW"/>
          </w:rPr>
          <w:delText xml:space="preserve"> </w:delText>
        </w:r>
        <w:r w:rsidDel="00106DC8">
          <w:rPr>
            <w:lang w:eastAsia="zh-TW"/>
          </w:rPr>
          <w:delText>‘</w:delText>
        </w:r>
        <w:r w:rsidDel="00106DC8">
          <w:rPr>
            <w:rFonts w:hint="eastAsia"/>
            <w:lang w:eastAsia="zh-TW"/>
          </w:rPr>
          <w:delText>該受理編號不存在</w:delText>
        </w:r>
        <w:r w:rsidDel="00106DC8">
          <w:rPr>
            <w:lang w:eastAsia="zh-TW"/>
          </w:rPr>
          <w:delText>’</w:delText>
        </w:r>
        <w:r w:rsidDel="00106DC8">
          <w:rPr>
            <w:rFonts w:hint="eastAsia"/>
            <w:lang w:eastAsia="zh-TW"/>
          </w:rPr>
          <w:delText>。</w:delText>
        </w:r>
      </w:del>
    </w:p>
    <w:p w14:paraId="3A61EE70" w14:textId="77777777" w:rsidR="00F418D3" w:rsidRDefault="00F418D3" w:rsidP="00106DC8">
      <w:pPr>
        <w:pStyle w:val="Tabletext"/>
        <w:keepLines w:val="0"/>
        <w:numPr>
          <w:numberingChange w:id="632" w:author="huai" w:date="2005-12-29T18:58:00Z" w:original="%1:2:0:.%2:2:0:.%3:4:0:"/>
        </w:numPr>
        <w:spacing w:after="0" w:line="240" w:lineRule="auto"/>
        <w:rPr>
          <w:rFonts w:hint="eastAsia"/>
          <w:lang w:eastAsia="zh-TW"/>
        </w:rPr>
      </w:pPr>
      <w:del w:id="633" w:author="huai" w:date="2006-03-23T13:16:00Z">
        <w:r w:rsidDel="00106DC8">
          <w:rPr>
            <w:rFonts w:hint="eastAsia"/>
            <w:lang w:eastAsia="zh-TW"/>
          </w:rPr>
          <w:delText>END IF</w:delText>
        </w:r>
      </w:del>
    </w:p>
    <w:p w14:paraId="5A05166D" w14:textId="77777777" w:rsidR="00AF477C" w:rsidRDefault="003143FF">
      <w:pPr>
        <w:pStyle w:val="Tabletext"/>
        <w:keepLines w:val="0"/>
        <w:numPr>
          <w:ilvl w:val="2"/>
          <w:numId w:val="2"/>
          <w:numberingChange w:id="634" w:author="huai" w:date="2005-12-29T18:58:00Z" w:original="%1:2:0:.%2:2:0:.%3:5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3143FF" w14:paraId="425C688F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14:paraId="103A4857" w14:textId="77777777" w:rsidR="003143FF" w:rsidRDefault="003143FF" w:rsidP="00A728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14:paraId="26F5E4EF" w14:textId="77777777" w:rsidR="003143FF" w:rsidRDefault="003143FF" w:rsidP="00A728BB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Enable</w:t>
            </w:r>
            <w:r>
              <w:rPr>
                <w:rFonts w:hint="eastAsia"/>
                <w:bCs/>
                <w:lang w:eastAsia="zh-TW"/>
              </w:rPr>
              <w:t>時機</w:t>
            </w:r>
          </w:p>
        </w:tc>
      </w:tr>
      <w:tr w:rsidR="007B0C07" w14:paraId="65640BBC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14:paraId="6E241794" w14:textId="77777777" w:rsidR="007B0C07" w:rsidRDefault="007B0C07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ins w:id="635" w:author="huai" w:date="2006-03-23T13:16:00Z">
              <w:r>
                <w:rPr>
                  <w:rFonts w:hint="eastAsia"/>
                  <w:lang w:eastAsia="zh-TW"/>
                </w:rPr>
                <w:t>輸入</w:t>
              </w:r>
            </w:ins>
            <w:del w:id="636" w:author="huai" w:date="2006-03-23T13:16:00Z">
              <w:r w:rsidDel="00106DC8">
                <w:rPr>
                  <w:rFonts w:hint="eastAsia"/>
                  <w:lang w:eastAsia="zh-TW"/>
                </w:rPr>
                <w:delText>案件送件</w:delText>
              </w:r>
            </w:del>
          </w:p>
        </w:tc>
        <w:tc>
          <w:tcPr>
            <w:tcW w:w="5040" w:type="dxa"/>
          </w:tcPr>
          <w:p w14:paraId="79A97C9A" w14:textId="77777777" w:rsidR="007B0C07" w:rsidRDefault="007B0C07" w:rsidP="007B0C07">
            <w:pPr>
              <w:pStyle w:val="Tabletext"/>
              <w:keepLines w:val="0"/>
              <w:numPr>
                <w:ins w:id="637" w:author="huai" w:date="2006-03-23T14:57:00Z"/>
              </w:numPr>
              <w:spacing w:after="0" w:line="240" w:lineRule="auto"/>
              <w:rPr>
                <w:ins w:id="638" w:author="huai" w:date="2006-03-23T14:57:00Z"/>
                <w:rFonts w:hint="eastAsia"/>
                <w:kern w:val="2"/>
                <w:szCs w:val="24"/>
                <w:lang w:eastAsia="zh-TW"/>
              </w:rPr>
            </w:pPr>
            <w:ins w:id="639" w:author="huai" w:date="2006-03-23T14:57:00Z">
              <w:r>
                <w:rPr>
                  <w:rFonts w:hint="eastAsia"/>
                  <w:kern w:val="2"/>
                  <w:szCs w:val="24"/>
                  <w:lang w:eastAsia="zh-TW"/>
                </w:rPr>
                <w:t>(DTAAA010.</w:t>
              </w:r>
              <w:r>
                <w:rPr>
                  <w:rFonts w:ascii="細明體" w:eastAsia="細明體" w:hAnsi="細明體" w:hint="eastAsia"/>
                  <w:lang w:eastAsia="zh-TW"/>
                </w:rPr>
                <w:t xml:space="preserve">無記名附約超過三件表示 = </w:t>
              </w:r>
              <w:r>
                <w:rPr>
                  <w:rFonts w:ascii="細明體" w:eastAsia="細明體" w:hAnsi="細明體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  <w:r>
                <w:rPr>
                  <w:rFonts w:ascii="細明體" w:eastAsia="細明體" w:hAnsi="細明體" w:hint="eastAsia"/>
                  <w:lang w:eastAsia="zh-TW"/>
                </w:rPr>
                <w:t>AND</w:t>
              </w:r>
            </w:ins>
          </w:p>
          <w:p w14:paraId="761E1940" w14:textId="77777777" w:rsidR="007B0C07" w:rsidRDefault="007B0C07" w:rsidP="007B0C07">
            <w:pPr>
              <w:pStyle w:val="Tabletext"/>
              <w:keepLines w:val="0"/>
              <w:numPr>
                <w:ins w:id="640" w:author="huai" w:date="2006-03-23T14:57:00Z"/>
              </w:numPr>
              <w:spacing w:after="0" w:line="240" w:lineRule="auto"/>
              <w:rPr>
                <w:ins w:id="641" w:author="huai" w:date="2006-03-23T14:57:00Z"/>
                <w:rFonts w:hint="eastAsia"/>
                <w:kern w:val="2"/>
                <w:szCs w:val="24"/>
                <w:lang w:eastAsia="zh-TW"/>
              </w:rPr>
            </w:pPr>
            <w:ins w:id="642" w:author="huai" w:date="2006-03-23T14:57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DTAAA012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無資料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)</w:t>
              </w:r>
            </w:ins>
          </w:p>
          <w:p w14:paraId="7BBBAF72" w14:textId="77777777" w:rsidR="007B0C07" w:rsidRDefault="007B0C07" w:rsidP="007B0C07">
            <w:pPr>
              <w:pStyle w:val="Tabletext"/>
              <w:keepLines w:val="0"/>
              <w:numPr>
                <w:ins w:id="643" w:author="huai" w:date="2006-03-23T14:57:00Z"/>
              </w:numPr>
              <w:spacing w:after="0" w:line="240" w:lineRule="auto"/>
              <w:rPr>
                <w:ins w:id="644" w:author="huai" w:date="2006-03-23T14:57:00Z"/>
                <w:rFonts w:hint="eastAsia"/>
                <w:kern w:val="2"/>
                <w:szCs w:val="24"/>
                <w:lang w:eastAsia="zh-TW"/>
              </w:rPr>
            </w:pPr>
            <w:ins w:id="645" w:author="huai" w:date="2006-03-23T14:57:00Z">
              <w:r>
                <w:rPr>
                  <w:rFonts w:hint="eastAsia"/>
                  <w:kern w:val="2"/>
                  <w:szCs w:val="24"/>
                  <w:lang w:eastAsia="zh-TW"/>
                </w:rPr>
                <w:t>AND</w:t>
              </w:r>
            </w:ins>
          </w:p>
          <w:p w14:paraId="6A46AAB6" w14:textId="77777777" w:rsidR="007B0C07" w:rsidRDefault="007B0C07" w:rsidP="007B0C07">
            <w:pPr>
              <w:pStyle w:val="Tabletext"/>
              <w:keepLines w:val="0"/>
              <w:numPr>
                <w:ins w:id="646" w:author="huai" w:date="2006-03-23T14:57:00Z"/>
              </w:numPr>
              <w:spacing w:after="0" w:line="240" w:lineRule="auto"/>
              <w:rPr>
                <w:ins w:id="647" w:author="huai" w:date="2006-03-23T14:57:00Z"/>
                <w:rFonts w:hint="eastAsia"/>
                <w:kern w:val="2"/>
                <w:szCs w:val="24"/>
                <w:lang w:eastAsia="zh-TW"/>
              </w:rPr>
            </w:pPr>
            <w:ins w:id="648" w:author="huai" w:date="2006-03-23T14:57:00Z">
              <w:r>
                <w:rPr>
                  <w:rFonts w:hint="eastAsia"/>
                  <w:kern w:val="2"/>
                  <w:szCs w:val="24"/>
                  <w:lang w:eastAsia="zh-TW"/>
                </w:rPr>
                <w:t>(DTAAA010.</w:t>
              </w:r>
              <w:r>
                <w:rPr>
                  <w:rFonts w:ascii="細明體" w:eastAsia="細明體" w:hAnsi="細明體" w:hint="eastAsia"/>
                  <w:lang w:eastAsia="zh-TW"/>
                </w:rPr>
                <w:t xml:space="preserve">受益人超過三人表示 = </w:t>
              </w:r>
              <w:r>
                <w:rPr>
                  <w:rFonts w:ascii="細明體" w:eastAsia="細明體" w:hAnsi="細明體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  <w:r>
                <w:rPr>
                  <w:rFonts w:ascii="細明體" w:eastAsia="細明體" w:hAnsi="細明體" w:hint="eastAsia"/>
                  <w:lang w:eastAsia="zh-TW"/>
                </w:rPr>
                <w:t>AND</w:t>
              </w:r>
            </w:ins>
          </w:p>
          <w:p w14:paraId="34100386" w14:textId="77777777" w:rsidR="007B0C07" w:rsidRDefault="007B0C07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ins w:id="649" w:author="huai" w:date="2006-03-23T14:57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DTAAA014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無資料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)</w:t>
              </w:r>
            </w:ins>
            <w:del w:id="650" w:author="huai" w:date="2006-03-23T13:47:00Z">
              <w:r w:rsidDel="00B406BB">
                <w:rPr>
                  <w:rFonts w:hint="eastAsia"/>
                  <w:lang w:eastAsia="zh-TW"/>
                </w:rPr>
                <w:delText>受理進度</w:delText>
              </w:r>
              <w:r w:rsidDel="00B406BB">
                <w:rPr>
                  <w:rFonts w:hint="eastAsia"/>
                  <w:lang w:eastAsia="zh-TW"/>
                </w:rPr>
                <w:delText xml:space="preserve"> </w:delText>
              </w:r>
              <w:r w:rsidDel="00B406BB">
                <w:rPr>
                  <w:rFonts w:hint="eastAsia"/>
                  <w:lang w:eastAsia="zh-TW"/>
                </w:rPr>
                <w:delText>為</w:delText>
              </w:r>
              <w:r w:rsidDel="00B406BB">
                <w:rPr>
                  <w:rFonts w:hint="eastAsia"/>
                  <w:lang w:eastAsia="zh-TW"/>
                </w:rPr>
                <w:delText xml:space="preserve"> </w:delText>
              </w:r>
              <w:r w:rsidDel="00B406BB">
                <w:rPr>
                  <w:rFonts w:hint="eastAsia"/>
                  <w:lang w:eastAsia="zh-TW"/>
                </w:rPr>
                <w:delText>空值</w:delText>
              </w:r>
            </w:del>
          </w:p>
        </w:tc>
      </w:tr>
      <w:tr w:rsidR="007B0C07" w14:paraId="6E6DBCEE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14:paraId="4A232641" w14:textId="77777777" w:rsidR="007B0C07" w:rsidRDefault="007B0C07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del w:id="651" w:author="huai" w:date="2006-03-23T13:16:00Z">
              <w:r w:rsidDel="00106DC8">
                <w:rPr>
                  <w:rFonts w:hint="eastAsia"/>
                  <w:lang w:eastAsia="zh-TW"/>
                </w:rPr>
                <w:delText>案件</w:delText>
              </w:r>
            </w:del>
            <w:r>
              <w:rPr>
                <w:rFonts w:hint="eastAsia"/>
                <w:lang w:eastAsia="zh-TW"/>
              </w:rPr>
              <w:t>修改</w:t>
            </w:r>
          </w:p>
        </w:tc>
        <w:tc>
          <w:tcPr>
            <w:tcW w:w="5040" w:type="dxa"/>
          </w:tcPr>
          <w:p w14:paraId="417F683A" w14:textId="77777777" w:rsidR="007B0C07" w:rsidRDefault="007B0C07" w:rsidP="00A728BB">
            <w:pPr>
              <w:pStyle w:val="Tabletext"/>
              <w:keepLines w:val="0"/>
              <w:numPr>
                <w:ins w:id="652" w:author="huai" w:date="2006-03-23T14:53:00Z"/>
              </w:numPr>
              <w:spacing w:after="0" w:line="240" w:lineRule="auto"/>
              <w:rPr>
                <w:ins w:id="653" w:author="huai" w:date="2006-03-23T14:53:00Z"/>
                <w:rFonts w:hint="eastAsia"/>
                <w:kern w:val="2"/>
                <w:szCs w:val="24"/>
                <w:lang w:eastAsia="zh-TW"/>
              </w:rPr>
            </w:pPr>
            <w:ins w:id="654" w:author="huai" w:date="2006-03-23T14:55:00Z">
              <w:r>
                <w:rPr>
                  <w:rFonts w:hint="eastAsia"/>
                  <w:kern w:val="2"/>
                  <w:szCs w:val="24"/>
                  <w:lang w:eastAsia="zh-TW"/>
                </w:rPr>
                <w:t>(</w:t>
              </w:r>
            </w:ins>
            <w:ins w:id="655" w:author="huai" w:date="2006-03-23T14:54:00Z">
              <w:r>
                <w:rPr>
                  <w:rFonts w:hint="eastAsia"/>
                  <w:kern w:val="2"/>
                  <w:szCs w:val="24"/>
                  <w:lang w:eastAsia="zh-TW"/>
                </w:rPr>
                <w:t>DTAAA010.</w:t>
              </w:r>
              <w:r>
                <w:rPr>
                  <w:rFonts w:ascii="細明體" w:eastAsia="細明體" w:hAnsi="細明體" w:hint="eastAsia"/>
                  <w:lang w:eastAsia="zh-TW"/>
                </w:rPr>
                <w:t xml:space="preserve">無記名附約超過三件表示 = </w:t>
              </w:r>
              <w:r>
                <w:rPr>
                  <w:rFonts w:ascii="細明體" w:eastAsia="細明體" w:hAnsi="細明體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  <w:r>
                <w:rPr>
                  <w:rFonts w:ascii="細明體" w:eastAsia="細明體" w:hAnsi="細明體" w:hint="eastAsia"/>
                  <w:lang w:eastAsia="zh-TW"/>
                </w:rPr>
                <w:t>AND</w:t>
              </w:r>
            </w:ins>
          </w:p>
          <w:p w14:paraId="4FCE4007" w14:textId="77777777" w:rsidR="007B0C07" w:rsidRDefault="007B0C07" w:rsidP="007B0C07">
            <w:pPr>
              <w:pStyle w:val="Tabletext"/>
              <w:keepLines w:val="0"/>
              <w:numPr>
                <w:ins w:id="656" w:author="huai" w:date="2005-12-29T19:04:00Z"/>
              </w:numPr>
              <w:spacing w:after="0" w:line="240" w:lineRule="auto"/>
              <w:rPr>
                <w:ins w:id="657" w:author="huai" w:date="2006-03-23T14:55:00Z"/>
                <w:rFonts w:hint="eastAsia"/>
                <w:kern w:val="2"/>
                <w:szCs w:val="24"/>
                <w:lang w:eastAsia="zh-TW"/>
              </w:rPr>
            </w:pPr>
            <w:ins w:id="658" w:author="huai" w:date="2006-03-23T14:53:00Z">
              <w:r>
                <w:rPr>
                  <w:rFonts w:hint="eastAsia"/>
                  <w:kern w:val="2"/>
                  <w:szCs w:val="24"/>
                  <w:lang w:eastAsia="zh-TW"/>
                </w:rPr>
                <w:t>DTAAA012</w:t>
              </w:r>
            </w:ins>
            <w:ins w:id="659" w:author="huai" w:date="2006-03-23T14:55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有資料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)</w:t>
              </w:r>
            </w:ins>
          </w:p>
          <w:p w14:paraId="367B26E8" w14:textId="77777777" w:rsidR="007B0C07" w:rsidRDefault="007B0C07" w:rsidP="007B0C07">
            <w:pPr>
              <w:pStyle w:val="Tabletext"/>
              <w:keepLines w:val="0"/>
              <w:numPr>
                <w:ins w:id="660" w:author="huai" w:date="2006-03-23T14:55:00Z"/>
              </w:numPr>
              <w:spacing w:after="0" w:line="240" w:lineRule="auto"/>
              <w:rPr>
                <w:ins w:id="661" w:author="huai" w:date="2006-03-23T14:55:00Z"/>
                <w:rFonts w:hint="eastAsia"/>
                <w:kern w:val="2"/>
                <w:szCs w:val="24"/>
                <w:lang w:eastAsia="zh-TW"/>
              </w:rPr>
            </w:pPr>
            <w:ins w:id="662" w:author="huai" w:date="2006-03-23T14:55:00Z">
              <w:r>
                <w:rPr>
                  <w:rFonts w:hint="eastAsia"/>
                  <w:kern w:val="2"/>
                  <w:szCs w:val="24"/>
                  <w:lang w:eastAsia="zh-TW"/>
                </w:rPr>
                <w:t>OR</w:t>
              </w:r>
            </w:ins>
          </w:p>
          <w:p w14:paraId="2D906E5F" w14:textId="77777777" w:rsidR="007B0C07" w:rsidRDefault="007B0C07" w:rsidP="007B0C07">
            <w:pPr>
              <w:pStyle w:val="Tabletext"/>
              <w:keepLines w:val="0"/>
              <w:numPr>
                <w:ins w:id="663" w:author="huai" w:date="2006-03-23T14:55:00Z"/>
              </w:numPr>
              <w:spacing w:after="0" w:line="240" w:lineRule="auto"/>
              <w:rPr>
                <w:ins w:id="664" w:author="huai" w:date="2006-03-23T14:55:00Z"/>
                <w:rFonts w:hint="eastAsia"/>
                <w:kern w:val="2"/>
                <w:szCs w:val="24"/>
                <w:lang w:eastAsia="zh-TW"/>
              </w:rPr>
            </w:pPr>
            <w:ins w:id="665" w:author="huai" w:date="2006-03-23T14:55:00Z">
              <w:r>
                <w:rPr>
                  <w:rFonts w:hint="eastAsia"/>
                  <w:kern w:val="2"/>
                  <w:szCs w:val="24"/>
                  <w:lang w:eastAsia="zh-TW"/>
                </w:rPr>
                <w:t>(DTAAA010.</w:t>
              </w:r>
            </w:ins>
            <w:ins w:id="666" w:author="huai" w:date="2006-03-23T14:56:00Z">
              <w:r>
                <w:rPr>
                  <w:rFonts w:ascii="細明體" w:eastAsia="細明體" w:hAnsi="細明體" w:hint="eastAsia"/>
                  <w:lang w:eastAsia="zh-TW"/>
                </w:rPr>
                <w:t xml:space="preserve">受益人超過三人表示 </w:t>
              </w:r>
            </w:ins>
            <w:ins w:id="667" w:author="huai" w:date="2006-03-23T14:55:00Z">
              <w:r>
                <w:rPr>
                  <w:rFonts w:ascii="細明體" w:eastAsia="細明體" w:hAnsi="細明體" w:hint="eastAsia"/>
                  <w:lang w:eastAsia="zh-TW"/>
                </w:rPr>
                <w:t xml:space="preserve">= </w:t>
              </w:r>
              <w:r>
                <w:rPr>
                  <w:rFonts w:ascii="細明體" w:eastAsia="細明體" w:hAnsi="細明體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  <w:r>
                <w:rPr>
                  <w:rFonts w:ascii="細明體" w:eastAsia="細明體" w:hAnsi="細明體" w:hint="eastAsia"/>
                  <w:lang w:eastAsia="zh-TW"/>
                </w:rPr>
                <w:t>AND</w:t>
              </w:r>
            </w:ins>
          </w:p>
          <w:p w14:paraId="18E6EF0E" w14:textId="77777777" w:rsidR="007B0C07" w:rsidRDefault="007B0C07" w:rsidP="007B0C07">
            <w:pPr>
              <w:pStyle w:val="Tabletext"/>
              <w:keepLines w:val="0"/>
              <w:numPr>
                <w:ins w:id="668" w:author="huai" w:date="2006-03-23T14:55:00Z"/>
              </w:numPr>
              <w:spacing w:after="0" w:line="240" w:lineRule="auto"/>
              <w:rPr>
                <w:rFonts w:hint="eastAsia"/>
                <w:lang w:eastAsia="zh-TW"/>
              </w:rPr>
            </w:pPr>
            <w:ins w:id="669" w:author="huai" w:date="2006-03-23T14:55:00Z">
              <w:r>
                <w:rPr>
                  <w:rFonts w:hint="eastAsia"/>
                  <w:kern w:val="2"/>
                  <w:szCs w:val="24"/>
                  <w:lang w:eastAsia="zh-TW"/>
                </w:rPr>
                <w:t>DTAAA01</w:t>
              </w:r>
            </w:ins>
            <w:ins w:id="670" w:author="huai" w:date="2006-03-23T14:56:00Z">
              <w:r>
                <w:rPr>
                  <w:rFonts w:hint="eastAsia"/>
                  <w:kern w:val="2"/>
                  <w:szCs w:val="24"/>
                  <w:lang w:eastAsia="zh-TW"/>
                </w:rPr>
                <w:t>4</w:t>
              </w:r>
            </w:ins>
            <w:ins w:id="671" w:author="huai" w:date="2006-03-23T14:55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有資料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)</w:t>
              </w:r>
            </w:ins>
            <w:del w:id="672" w:author="huai" w:date="2005-12-29T19:01:00Z">
              <w:r w:rsidDel="00E955AD">
                <w:rPr>
                  <w:rFonts w:hint="eastAsia"/>
                  <w:lang w:eastAsia="zh-TW"/>
                </w:rPr>
                <w:delText>受理進度</w:delText>
              </w:r>
            </w:del>
            <w:del w:id="673" w:author="huai" w:date="2006-03-23T13:33:00Z">
              <w:r w:rsidDel="000B7AFA">
                <w:rPr>
                  <w:rFonts w:hint="eastAsia"/>
                  <w:lang w:eastAsia="zh-TW"/>
                </w:rPr>
                <w:delText xml:space="preserve"> </w:delText>
              </w:r>
              <w:r w:rsidDel="000B7AFA">
                <w:rPr>
                  <w:rFonts w:hint="eastAsia"/>
                  <w:lang w:eastAsia="zh-TW"/>
                </w:rPr>
                <w:delText>為</w:delText>
              </w:r>
              <w:r w:rsidDel="000B7AFA">
                <w:rPr>
                  <w:rFonts w:hint="eastAsia"/>
                  <w:lang w:eastAsia="zh-TW"/>
                </w:rPr>
                <w:delText xml:space="preserve"> 1</w:delText>
              </w:r>
            </w:del>
            <w:del w:id="674" w:author="huai" w:date="2005-12-29T19:01:00Z">
              <w:r w:rsidDel="00E955AD">
                <w:rPr>
                  <w:rFonts w:hint="eastAsia"/>
                  <w:lang w:eastAsia="zh-TW"/>
                </w:rPr>
                <w:delText>0</w:delText>
              </w:r>
            </w:del>
            <w:del w:id="675" w:author="huai" w:date="2006-03-23T13:33:00Z">
              <w:r w:rsidDel="000B7AFA">
                <w:rPr>
                  <w:rFonts w:hint="eastAsia"/>
                  <w:lang w:eastAsia="zh-TW"/>
                </w:rPr>
                <w:delText>(</w:delText>
              </w:r>
              <w:r w:rsidDel="000B7AFA">
                <w:rPr>
                  <w:rFonts w:hint="eastAsia"/>
                  <w:lang w:eastAsia="zh-TW"/>
                </w:rPr>
                <w:delText>受理</w:delText>
              </w:r>
              <w:r w:rsidDel="000B7AFA">
                <w:rPr>
                  <w:rFonts w:hint="eastAsia"/>
                  <w:lang w:eastAsia="zh-TW"/>
                </w:rPr>
                <w:delText>)</w:delText>
              </w:r>
            </w:del>
            <w:del w:id="676" w:author="huai" w:date="2005-12-29T19:04:00Z">
              <w:r w:rsidDel="00E955AD">
                <w:rPr>
                  <w:rFonts w:hint="eastAsia"/>
                  <w:lang w:eastAsia="zh-TW"/>
                </w:rPr>
                <w:delText xml:space="preserve"> </w:delText>
              </w:r>
              <w:r w:rsidDel="00E955AD">
                <w:rPr>
                  <w:rFonts w:hint="eastAsia"/>
                  <w:lang w:eastAsia="zh-TW"/>
                </w:rPr>
                <w:delText>且</w:delText>
              </w:r>
              <w:r w:rsidDel="00E955AD">
                <w:rPr>
                  <w:rFonts w:hint="eastAsia"/>
                  <w:lang w:eastAsia="zh-TW"/>
                </w:rPr>
                <w:delText xml:space="preserve"> </w:delText>
              </w:r>
            </w:del>
            <w:del w:id="677" w:author="huai" w:date="2006-03-23T13:33:00Z">
              <w:r w:rsidDel="000B7AFA">
                <w:rPr>
                  <w:rFonts w:hint="eastAsia"/>
                  <w:lang w:eastAsia="zh-TW"/>
                </w:rPr>
                <w:delText>受理人員為登入者時</w:delText>
              </w:r>
            </w:del>
          </w:p>
        </w:tc>
      </w:tr>
      <w:tr w:rsidR="007B0C07" w14:paraId="738A68A3" w14:textId="77777777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14:paraId="02F5F64B" w14:textId="77777777" w:rsidR="007B0C07" w:rsidRDefault="007B0C07" w:rsidP="00A728BB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del w:id="678" w:author="huai" w:date="2006-03-23T13:16:00Z">
              <w:r w:rsidDel="00106DC8">
                <w:rPr>
                  <w:rFonts w:hint="eastAsia"/>
                  <w:lang w:eastAsia="zh-TW"/>
                </w:rPr>
                <w:lastRenderedPageBreak/>
                <w:delText>案件</w:delText>
              </w:r>
            </w:del>
            <w:r>
              <w:rPr>
                <w:rFonts w:hint="eastAsia"/>
                <w:lang w:eastAsia="zh-TW"/>
              </w:rPr>
              <w:t>刪除</w:t>
            </w:r>
          </w:p>
        </w:tc>
        <w:tc>
          <w:tcPr>
            <w:tcW w:w="5040" w:type="dxa"/>
          </w:tcPr>
          <w:p w14:paraId="30F64A3A" w14:textId="77777777" w:rsidR="007B0C07" w:rsidRDefault="007B0C07" w:rsidP="00A728BB">
            <w:pPr>
              <w:pStyle w:val="Tabletext"/>
              <w:keepLines w:val="0"/>
              <w:numPr>
                <w:ins w:id="679" w:author="huai" w:date="2005-12-29T19:05:00Z"/>
              </w:numPr>
              <w:spacing w:after="0" w:line="240" w:lineRule="auto"/>
              <w:rPr>
                <w:rFonts w:hint="eastAsia"/>
                <w:lang w:eastAsia="zh-TW"/>
              </w:rPr>
            </w:pPr>
            <w:ins w:id="680" w:author="huai" w:date="2006-03-23T14:58:00Z">
              <w:r>
                <w:rPr>
                  <w:rFonts w:hint="eastAsia"/>
                  <w:lang w:eastAsia="zh-TW"/>
                </w:rPr>
                <w:t>同修改</w:t>
              </w:r>
            </w:ins>
            <w:del w:id="681" w:author="huai" w:date="2005-12-29T19:02:00Z">
              <w:r w:rsidDel="00E955AD">
                <w:rPr>
                  <w:rFonts w:hint="eastAsia"/>
                  <w:lang w:eastAsia="zh-TW"/>
                </w:rPr>
                <w:delText>受理進度</w:delText>
              </w:r>
            </w:del>
            <w:del w:id="682" w:author="huai" w:date="2005-12-29T19:08:00Z">
              <w:r w:rsidDel="00944EDD">
                <w:rPr>
                  <w:rFonts w:hint="eastAsia"/>
                  <w:lang w:eastAsia="zh-TW"/>
                </w:rPr>
                <w:delText xml:space="preserve"> </w:delText>
              </w:r>
              <w:r w:rsidDel="00944EDD">
                <w:rPr>
                  <w:rFonts w:hint="eastAsia"/>
                  <w:lang w:eastAsia="zh-TW"/>
                </w:rPr>
                <w:delText>為</w:delText>
              </w:r>
              <w:r w:rsidDel="00944EDD">
                <w:rPr>
                  <w:rFonts w:hint="eastAsia"/>
                  <w:lang w:eastAsia="zh-TW"/>
                </w:rPr>
                <w:delText xml:space="preserve"> 1</w:delText>
              </w:r>
            </w:del>
            <w:del w:id="683" w:author="huai" w:date="2005-12-29T19:02:00Z">
              <w:r w:rsidDel="00E955AD">
                <w:rPr>
                  <w:rFonts w:hint="eastAsia"/>
                  <w:lang w:eastAsia="zh-TW"/>
                </w:rPr>
                <w:delText>0</w:delText>
              </w:r>
            </w:del>
            <w:del w:id="684" w:author="huai" w:date="2005-12-29T19:08:00Z">
              <w:r w:rsidDel="00944EDD">
                <w:rPr>
                  <w:rFonts w:hint="eastAsia"/>
                  <w:lang w:eastAsia="zh-TW"/>
                </w:rPr>
                <w:delText>(</w:delText>
              </w:r>
              <w:r w:rsidDel="00944EDD">
                <w:rPr>
                  <w:rFonts w:hint="eastAsia"/>
                  <w:lang w:eastAsia="zh-TW"/>
                </w:rPr>
                <w:delText>受理</w:delText>
              </w:r>
              <w:r w:rsidDel="00944EDD">
                <w:rPr>
                  <w:rFonts w:hint="eastAsia"/>
                  <w:lang w:eastAsia="zh-TW"/>
                </w:rPr>
                <w:delText xml:space="preserve">) </w:delText>
              </w:r>
            </w:del>
            <w:del w:id="685" w:author="huai" w:date="2005-12-29T19:05:00Z">
              <w:r w:rsidDel="00E955AD">
                <w:rPr>
                  <w:rFonts w:hint="eastAsia"/>
                  <w:lang w:eastAsia="zh-TW"/>
                </w:rPr>
                <w:delText>且</w:delText>
              </w:r>
              <w:r w:rsidDel="00E955AD">
                <w:rPr>
                  <w:rFonts w:hint="eastAsia"/>
                  <w:lang w:eastAsia="zh-TW"/>
                </w:rPr>
                <w:delText xml:space="preserve"> </w:delText>
              </w:r>
            </w:del>
            <w:del w:id="686" w:author="huai" w:date="2005-12-29T19:08:00Z">
              <w:r w:rsidDel="00944EDD">
                <w:rPr>
                  <w:rFonts w:hint="eastAsia"/>
                  <w:lang w:eastAsia="zh-TW"/>
                </w:rPr>
                <w:delText>受理人員為登入者時</w:delText>
              </w:r>
            </w:del>
          </w:p>
        </w:tc>
      </w:tr>
      <w:tr w:rsidR="007B0C07" w:rsidDel="00D52E20" w14:paraId="6F758506" w14:textId="77777777">
        <w:tblPrEx>
          <w:tblCellMar>
            <w:top w:w="0" w:type="dxa"/>
            <w:bottom w:w="0" w:type="dxa"/>
          </w:tblCellMar>
        </w:tblPrEx>
        <w:trPr>
          <w:del w:id="687" w:author="huai" w:date="2006-03-23T13:23:00Z"/>
        </w:trPr>
        <w:tc>
          <w:tcPr>
            <w:tcW w:w="2185" w:type="dxa"/>
          </w:tcPr>
          <w:p w14:paraId="1FDD36B1" w14:textId="77777777" w:rsidR="007B0C07" w:rsidDel="00D52E20" w:rsidRDefault="007B0C07" w:rsidP="00A728BB">
            <w:pPr>
              <w:pStyle w:val="Tabletext"/>
              <w:keepLines w:val="0"/>
              <w:spacing w:after="0" w:line="240" w:lineRule="auto"/>
              <w:rPr>
                <w:del w:id="688" w:author="huai" w:date="2006-03-23T13:23:00Z"/>
                <w:rFonts w:hint="eastAsia"/>
                <w:lang w:eastAsia="zh-TW"/>
              </w:rPr>
            </w:pPr>
            <w:del w:id="689" w:author="huai" w:date="2006-03-23T13:23:00Z">
              <w:r w:rsidDel="00C7245D">
                <w:rPr>
                  <w:rFonts w:hint="eastAsia"/>
                  <w:lang w:eastAsia="zh-TW"/>
                </w:rPr>
                <w:delText>資料確認</w:delText>
              </w:r>
            </w:del>
          </w:p>
        </w:tc>
        <w:tc>
          <w:tcPr>
            <w:tcW w:w="5040" w:type="dxa"/>
          </w:tcPr>
          <w:p w14:paraId="0487F959" w14:textId="77777777" w:rsidR="007B0C07" w:rsidDel="00D52E20" w:rsidRDefault="007B0C07" w:rsidP="00A728BB">
            <w:pPr>
              <w:numPr>
                <w:ins w:id="690" w:author="huai" w:date="2005-12-29T19:05:00Z"/>
              </w:numPr>
              <w:rPr>
                <w:del w:id="691" w:author="huai" w:date="2006-03-23T13:23:00Z"/>
                <w:sz w:val="20"/>
                <w:szCs w:val="20"/>
              </w:rPr>
            </w:pPr>
            <w:del w:id="692" w:author="huai" w:date="2006-03-23T13:23:00Z">
              <w:r w:rsidDel="00C7245D">
                <w:rPr>
                  <w:rFonts w:hint="eastAsia"/>
                  <w:sz w:val="20"/>
                  <w:szCs w:val="20"/>
                </w:rPr>
                <w:delText>受理進度</w:delText>
              </w:r>
              <w:r w:rsidDel="00C7245D">
                <w:rPr>
                  <w:rFonts w:hint="eastAsia"/>
                  <w:sz w:val="20"/>
                  <w:szCs w:val="20"/>
                </w:rPr>
                <w:delText xml:space="preserve"> </w:delText>
              </w:r>
              <w:r w:rsidDel="00C7245D">
                <w:rPr>
                  <w:rFonts w:hint="eastAsia"/>
                  <w:sz w:val="20"/>
                  <w:szCs w:val="20"/>
                </w:rPr>
                <w:delText>為</w:delText>
              </w:r>
              <w:r w:rsidDel="00C7245D">
                <w:rPr>
                  <w:rFonts w:hint="eastAsia"/>
                  <w:sz w:val="20"/>
                  <w:szCs w:val="20"/>
                </w:rPr>
                <w:delText xml:space="preserve"> 10(</w:delText>
              </w:r>
              <w:r w:rsidDel="00C7245D">
                <w:rPr>
                  <w:rFonts w:hint="eastAsia"/>
                  <w:sz w:val="20"/>
                  <w:szCs w:val="20"/>
                </w:rPr>
                <w:delText>受理</w:delText>
              </w:r>
              <w:r w:rsidDel="00C7245D">
                <w:rPr>
                  <w:rFonts w:hint="eastAsia"/>
                  <w:sz w:val="20"/>
                  <w:szCs w:val="20"/>
                </w:rPr>
                <w:delText>)</w:delText>
              </w:r>
            </w:del>
          </w:p>
        </w:tc>
      </w:tr>
      <w:tr w:rsidR="007B0C07" w:rsidDel="00D52E20" w14:paraId="18E84E59" w14:textId="77777777">
        <w:tblPrEx>
          <w:tblCellMar>
            <w:top w:w="0" w:type="dxa"/>
            <w:bottom w:w="0" w:type="dxa"/>
          </w:tblCellMar>
        </w:tblPrEx>
        <w:trPr>
          <w:del w:id="693" w:author="huai" w:date="2006-03-23T13:23:00Z"/>
        </w:trPr>
        <w:tc>
          <w:tcPr>
            <w:tcW w:w="2185" w:type="dxa"/>
          </w:tcPr>
          <w:p w14:paraId="0A7D3224" w14:textId="77777777" w:rsidR="007B0C07" w:rsidDel="00D52E20" w:rsidRDefault="007B0C07" w:rsidP="00A728BB">
            <w:pPr>
              <w:pStyle w:val="Tabletext"/>
              <w:keepLines w:val="0"/>
              <w:spacing w:after="0" w:line="240" w:lineRule="auto"/>
              <w:rPr>
                <w:del w:id="694" w:author="huai" w:date="2006-03-23T13:23:00Z"/>
                <w:rFonts w:hint="eastAsia"/>
                <w:lang w:eastAsia="zh-TW"/>
              </w:rPr>
            </w:pPr>
            <w:del w:id="695" w:author="huai" w:date="2006-03-23T13:23:00Z">
              <w:r w:rsidDel="00C7245D">
                <w:rPr>
                  <w:rFonts w:hint="eastAsia"/>
                  <w:lang w:eastAsia="zh-TW"/>
                </w:rPr>
                <w:delText>核定</w:delText>
              </w:r>
            </w:del>
          </w:p>
        </w:tc>
        <w:tc>
          <w:tcPr>
            <w:tcW w:w="5040" w:type="dxa"/>
          </w:tcPr>
          <w:p w14:paraId="7FF94566" w14:textId="77777777" w:rsidR="007B0C07" w:rsidDel="00D52E20" w:rsidRDefault="007B0C07" w:rsidP="00E955AD">
            <w:pPr>
              <w:numPr>
                <w:ins w:id="696" w:author="huai" w:date="2005-12-29T19:06:00Z"/>
              </w:numPr>
              <w:rPr>
                <w:del w:id="697" w:author="huai" w:date="2006-03-23T13:23:00Z"/>
                <w:sz w:val="20"/>
                <w:szCs w:val="20"/>
              </w:rPr>
              <w:pPrChange w:id="698" w:author="huai" w:date="2005-12-29T19:06:00Z">
                <w:pPr/>
              </w:pPrChange>
            </w:pPr>
            <w:del w:id="699" w:author="huai" w:date="2006-03-23T13:23:00Z">
              <w:r w:rsidDel="00C7245D">
                <w:rPr>
                  <w:rFonts w:hint="eastAsia"/>
                  <w:sz w:val="20"/>
                  <w:szCs w:val="20"/>
                </w:rPr>
                <w:delText>受理進度</w:delText>
              </w:r>
              <w:r w:rsidDel="00C7245D">
                <w:rPr>
                  <w:rFonts w:hint="eastAsia"/>
                  <w:sz w:val="20"/>
                  <w:szCs w:val="20"/>
                </w:rPr>
                <w:delText xml:space="preserve"> </w:delText>
              </w:r>
              <w:r w:rsidDel="00C7245D">
                <w:rPr>
                  <w:rFonts w:hint="eastAsia"/>
                  <w:sz w:val="20"/>
                  <w:szCs w:val="20"/>
                </w:rPr>
                <w:delText>為</w:delText>
              </w:r>
              <w:r w:rsidDel="00C7245D">
                <w:rPr>
                  <w:rFonts w:hint="eastAsia"/>
                  <w:sz w:val="20"/>
                  <w:szCs w:val="20"/>
                </w:rPr>
                <w:delText xml:space="preserve"> 20(</w:delText>
              </w:r>
              <w:r w:rsidDel="00C7245D">
                <w:rPr>
                  <w:rFonts w:hint="eastAsia"/>
                  <w:sz w:val="20"/>
                  <w:szCs w:val="20"/>
                </w:rPr>
                <w:delText>資料確認</w:delText>
              </w:r>
              <w:r w:rsidDel="00C7245D">
                <w:rPr>
                  <w:rFonts w:hint="eastAsia"/>
                  <w:sz w:val="20"/>
                  <w:szCs w:val="20"/>
                </w:rPr>
                <w:delText>)</w:delText>
              </w:r>
            </w:del>
          </w:p>
        </w:tc>
      </w:tr>
      <w:tr w:rsidR="007B0C07" w:rsidDel="00106DC8" w14:paraId="493ABEA6" w14:textId="77777777">
        <w:tblPrEx>
          <w:tblCellMar>
            <w:top w:w="0" w:type="dxa"/>
            <w:bottom w:w="0" w:type="dxa"/>
          </w:tblCellMar>
        </w:tblPrEx>
        <w:trPr>
          <w:del w:id="700" w:author="huai" w:date="2006-03-23T13:16:00Z"/>
        </w:trPr>
        <w:tc>
          <w:tcPr>
            <w:tcW w:w="2185" w:type="dxa"/>
          </w:tcPr>
          <w:p w14:paraId="23125C37" w14:textId="77777777" w:rsidR="007B0C07" w:rsidDel="00106DC8" w:rsidRDefault="007B0C07" w:rsidP="009D5843">
            <w:pPr>
              <w:pStyle w:val="Tabletext"/>
              <w:keepLines w:val="0"/>
              <w:spacing w:after="0" w:line="240" w:lineRule="auto"/>
              <w:rPr>
                <w:del w:id="701" w:author="huai" w:date="2006-03-23T13:16:00Z"/>
                <w:rFonts w:hint="eastAsia"/>
                <w:lang w:eastAsia="zh-TW"/>
              </w:rPr>
            </w:pPr>
            <w:del w:id="702" w:author="huai" w:date="2006-03-23T13:16:00Z">
              <w:r w:rsidDel="00106DC8">
                <w:rPr>
                  <w:rFonts w:hint="eastAsia"/>
                  <w:lang w:eastAsia="zh-TW"/>
                </w:rPr>
                <w:delText>覆核核定</w:delText>
              </w:r>
            </w:del>
          </w:p>
        </w:tc>
        <w:tc>
          <w:tcPr>
            <w:tcW w:w="5040" w:type="dxa"/>
          </w:tcPr>
          <w:p w14:paraId="12686015" w14:textId="77777777" w:rsidR="007B0C07" w:rsidDel="00106DC8" w:rsidRDefault="007B0C07" w:rsidP="009D5843">
            <w:pPr>
              <w:rPr>
                <w:del w:id="703" w:author="huai" w:date="2006-03-23T13:16:00Z"/>
                <w:rFonts w:hint="eastAsia"/>
                <w:sz w:val="20"/>
                <w:szCs w:val="20"/>
              </w:rPr>
            </w:pPr>
            <w:del w:id="704" w:author="huai" w:date="2005-12-29T19:07:00Z">
              <w:r w:rsidDel="00E955AD">
                <w:rPr>
                  <w:rFonts w:hint="eastAsia"/>
                  <w:sz w:val="20"/>
                  <w:szCs w:val="20"/>
                </w:rPr>
                <w:delText>受理進度</w:delText>
              </w:r>
              <w:r w:rsidDel="00E955AD">
                <w:rPr>
                  <w:rFonts w:hint="eastAsia"/>
                  <w:sz w:val="20"/>
                  <w:szCs w:val="20"/>
                </w:rPr>
                <w:delText xml:space="preserve"> </w:delText>
              </w:r>
              <w:r w:rsidDel="00E955AD">
                <w:rPr>
                  <w:rFonts w:hint="eastAsia"/>
                  <w:sz w:val="20"/>
                  <w:szCs w:val="20"/>
                </w:rPr>
                <w:delText>為</w:delText>
              </w:r>
              <w:r w:rsidDel="00E955AD">
                <w:rPr>
                  <w:rFonts w:hint="eastAsia"/>
                  <w:sz w:val="20"/>
                  <w:szCs w:val="20"/>
                </w:rPr>
                <w:delText xml:space="preserve"> 20(</w:delText>
              </w:r>
              <w:r w:rsidDel="00E955AD">
                <w:rPr>
                  <w:rFonts w:hint="eastAsia"/>
                  <w:sz w:val="20"/>
                  <w:szCs w:val="20"/>
                </w:rPr>
                <w:delText>資料確認</w:delText>
              </w:r>
              <w:r w:rsidDel="00E955AD">
                <w:rPr>
                  <w:rFonts w:hint="eastAsia"/>
                  <w:sz w:val="20"/>
                  <w:szCs w:val="20"/>
                </w:rPr>
                <w:delText>)</w:delText>
              </w:r>
            </w:del>
          </w:p>
        </w:tc>
      </w:tr>
      <w:tr w:rsidR="007B0C07" w:rsidDel="00106DC8" w14:paraId="6E402034" w14:textId="77777777">
        <w:tblPrEx>
          <w:tblCellMar>
            <w:top w:w="0" w:type="dxa"/>
            <w:bottom w:w="0" w:type="dxa"/>
          </w:tblCellMar>
        </w:tblPrEx>
        <w:trPr>
          <w:del w:id="705" w:author="huai" w:date="2006-03-23T13:16:00Z"/>
        </w:trPr>
        <w:tc>
          <w:tcPr>
            <w:tcW w:w="2185" w:type="dxa"/>
          </w:tcPr>
          <w:p w14:paraId="6DB0C8E8" w14:textId="77777777" w:rsidR="007B0C07" w:rsidDel="00106DC8" w:rsidRDefault="007B0C07" w:rsidP="009D5843">
            <w:pPr>
              <w:pStyle w:val="Tabletext"/>
              <w:keepLines w:val="0"/>
              <w:spacing w:after="0" w:line="240" w:lineRule="auto"/>
              <w:rPr>
                <w:del w:id="706" w:author="huai" w:date="2006-03-23T13:16:00Z"/>
                <w:rFonts w:hint="eastAsia"/>
                <w:lang w:eastAsia="zh-TW"/>
              </w:rPr>
            </w:pPr>
            <w:del w:id="707" w:author="huai" w:date="2006-03-23T13:16:00Z">
              <w:r w:rsidDel="00106DC8">
                <w:rPr>
                  <w:rFonts w:hint="eastAsia"/>
                  <w:b/>
                  <w:bCs/>
                  <w:color w:val="008000"/>
                  <w:lang w:eastAsia="zh-TW"/>
                </w:rPr>
                <w:delText>檢附文件</w:delText>
              </w:r>
              <w:r w:rsidDel="00106DC8">
                <w:rPr>
                  <w:rFonts w:hint="eastAsia"/>
                  <w:b/>
                  <w:bCs/>
                  <w:color w:val="008000"/>
                  <w:lang w:eastAsia="zh-TW"/>
                </w:rPr>
                <w:delText>_</w:delText>
              </w:r>
              <w:r w:rsidDel="00106DC8">
                <w:rPr>
                  <w:rFonts w:hint="eastAsia"/>
                  <w:b/>
                  <w:bCs/>
                  <w:color w:val="008000"/>
                  <w:lang w:eastAsia="zh-TW"/>
                </w:rPr>
                <w:delText>查詢</w:delText>
              </w:r>
            </w:del>
          </w:p>
        </w:tc>
        <w:tc>
          <w:tcPr>
            <w:tcW w:w="5040" w:type="dxa"/>
          </w:tcPr>
          <w:p w14:paraId="32186DFC" w14:textId="77777777" w:rsidR="007B0C07" w:rsidRPr="008F5529" w:rsidDel="00106DC8" w:rsidRDefault="007B0C07" w:rsidP="009D5843">
            <w:pPr>
              <w:rPr>
                <w:del w:id="708" w:author="huai" w:date="2006-03-23T13:16:00Z"/>
                <w:rFonts w:hint="eastAsia"/>
                <w:sz w:val="20"/>
                <w:szCs w:val="20"/>
              </w:rPr>
            </w:pPr>
            <w:del w:id="709" w:author="huai" w:date="2006-03-23T13:16:00Z">
              <w:r w:rsidRPr="008F5529" w:rsidDel="00106DC8">
                <w:rPr>
                  <w:rFonts w:hint="eastAsia"/>
                  <w:sz w:val="20"/>
                  <w:szCs w:val="20"/>
                </w:rPr>
                <w:delText>受理進度</w:delText>
              </w:r>
              <w:r w:rsidRPr="008F5529" w:rsidDel="00106DC8">
                <w:rPr>
                  <w:rFonts w:hint="eastAsia"/>
                  <w:sz w:val="20"/>
                  <w:szCs w:val="20"/>
                </w:rPr>
                <w:delText xml:space="preserve"> </w:delText>
              </w:r>
              <w:r w:rsidRPr="008F5529" w:rsidDel="00106DC8">
                <w:rPr>
                  <w:rFonts w:hint="eastAsia"/>
                  <w:sz w:val="20"/>
                  <w:szCs w:val="20"/>
                </w:rPr>
                <w:delText>為</w:delText>
              </w:r>
              <w:r w:rsidRPr="008F5529" w:rsidDel="00106DC8">
                <w:rPr>
                  <w:rFonts w:hint="eastAsia"/>
                  <w:sz w:val="20"/>
                  <w:szCs w:val="20"/>
                </w:rPr>
                <w:delText xml:space="preserve"> 10(</w:delText>
              </w:r>
              <w:r w:rsidRPr="008F5529" w:rsidDel="00106DC8">
                <w:rPr>
                  <w:rFonts w:hint="eastAsia"/>
                  <w:sz w:val="20"/>
                  <w:szCs w:val="20"/>
                </w:rPr>
                <w:delText>受理</w:delText>
              </w:r>
              <w:r w:rsidRPr="008F5529" w:rsidDel="00106DC8">
                <w:rPr>
                  <w:rFonts w:hint="eastAsia"/>
                  <w:sz w:val="20"/>
                  <w:szCs w:val="20"/>
                </w:rPr>
                <w:delText>)</w:delText>
              </w:r>
              <w:r w:rsidDel="00106DC8">
                <w:rPr>
                  <w:rFonts w:hint="eastAsia"/>
                  <w:sz w:val="20"/>
                  <w:szCs w:val="20"/>
                </w:rPr>
                <w:delText xml:space="preserve"> </w:delText>
              </w:r>
              <w:r w:rsidDel="00106DC8">
                <w:rPr>
                  <w:rFonts w:hint="eastAsia"/>
                  <w:sz w:val="20"/>
                  <w:szCs w:val="20"/>
                </w:rPr>
                <w:delText>或</w:delText>
              </w:r>
              <w:r w:rsidDel="00106DC8">
                <w:rPr>
                  <w:rFonts w:hint="eastAsia"/>
                  <w:sz w:val="20"/>
                  <w:szCs w:val="20"/>
                </w:rPr>
                <w:delText xml:space="preserve"> </w:delText>
              </w:r>
              <w:r w:rsidDel="00106DC8">
                <w:rPr>
                  <w:rFonts w:hint="eastAsia"/>
                  <w:sz w:val="20"/>
                  <w:szCs w:val="20"/>
                </w:rPr>
                <w:delText>空值</w:delText>
              </w:r>
            </w:del>
          </w:p>
        </w:tc>
      </w:tr>
    </w:tbl>
    <w:p w14:paraId="2D206BEB" w14:textId="77777777" w:rsidR="00245CF4" w:rsidRDefault="007B0C07" w:rsidP="00245CF4">
      <w:pPr>
        <w:pStyle w:val="Tabletext"/>
        <w:keepLines w:val="0"/>
        <w:numPr>
          <w:ilvl w:val="0"/>
          <w:numId w:val="2"/>
          <w:numberingChange w:id="710" w:author="huai" w:date="2005-12-29T18:58:00Z" w:original="%1:3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ins w:id="711" w:author="huai" w:date="2006-03-23T14:58:00Z">
        <w:r>
          <w:rPr>
            <w:rFonts w:hint="eastAsia"/>
            <w:b/>
            <w:bCs/>
            <w:color w:val="008000"/>
            <w:lang w:eastAsia="zh-TW"/>
          </w:rPr>
          <w:t>輸入</w:t>
        </w:r>
      </w:ins>
      <w:del w:id="712" w:author="huai" w:date="2006-03-23T14:58:00Z">
        <w:r w:rsidR="00EE1BD5" w:rsidDel="007B0C07">
          <w:rPr>
            <w:rFonts w:hint="eastAsia"/>
            <w:b/>
            <w:bCs/>
            <w:color w:val="008000"/>
            <w:lang w:eastAsia="zh-TW"/>
          </w:rPr>
          <w:delText>案件送件</w:delText>
        </w:r>
      </w:del>
    </w:p>
    <w:p w14:paraId="4FD8E81E" w14:textId="77777777" w:rsidR="0023751E" w:rsidRDefault="0023751E" w:rsidP="00AC44F0">
      <w:pPr>
        <w:pStyle w:val="Tabletext"/>
        <w:keepLines w:val="0"/>
        <w:numPr>
          <w:ilvl w:val="1"/>
          <w:numId w:val="2"/>
          <w:numberingChange w:id="713" w:author="huai" w:date="2005-12-29T18:58:00Z" w:original="%1:3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3751E" w14:paraId="7EFB48EE" w14:textId="77777777">
        <w:tc>
          <w:tcPr>
            <w:tcW w:w="720" w:type="dxa"/>
          </w:tcPr>
          <w:p w14:paraId="4F4DA741" w14:textId="77777777"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14:paraId="71165914" w14:textId="77777777"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14:paraId="016446C3" w14:textId="77777777" w:rsidR="0023751E" w:rsidRDefault="0023751E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23751E" w14:paraId="35CBF505" w14:textId="77777777">
        <w:tc>
          <w:tcPr>
            <w:tcW w:w="720" w:type="dxa"/>
          </w:tcPr>
          <w:p w14:paraId="0929C51B" w14:textId="77777777" w:rsidR="0023751E" w:rsidRDefault="0023751E">
            <w:pPr>
              <w:pStyle w:val="Tabletext"/>
              <w:keepLines w:val="0"/>
              <w:numPr>
                <w:ilvl w:val="0"/>
                <w:numId w:val="6"/>
                <w:numberingChange w:id="714" w:author="huai" w:date="2005-12-29T18:58:00Z" w:original="%1:1:0: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227B5861" w14:textId="77777777" w:rsidR="00AF7331" w:rsidRDefault="00AF7331" w:rsidP="00AF7331">
            <w:pPr>
              <w:pStyle w:val="Tabletext"/>
              <w:keepLines w:val="0"/>
              <w:numPr>
                <w:ins w:id="715" w:author="huai" w:date="2006-03-23T15:09:00Z"/>
              </w:numPr>
              <w:spacing w:after="0" w:line="240" w:lineRule="auto"/>
              <w:rPr>
                <w:ins w:id="716" w:author="huai" w:date="2006-03-23T15:09:00Z"/>
                <w:rFonts w:hint="eastAsia"/>
                <w:kern w:val="2"/>
                <w:szCs w:val="24"/>
                <w:lang w:eastAsia="zh-TW"/>
              </w:rPr>
            </w:pPr>
            <w:ins w:id="717" w:author="huai" w:date="2006-03-23T15:09:00Z">
              <w:r>
                <w:rPr>
                  <w:rFonts w:hint="eastAsia"/>
                  <w:kern w:val="2"/>
                  <w:szCs w:val="24"/>
                  <w:lang w:eastAsia="zh-TW"/>
                </w:rPr>
                <w:t>IF DTAAA010.</w:t>
              </w:r>
              <w:r>
                <w:rPr>
                  <w:rFonts w:ascii="細明體" w:eastAsia="細明體" w:hAnsi="細明體" w:hint="eastAsia"/>
                  <w:lang w:eastAsia="zh-TW"/>
                </w:rPr>
                <w:t xml:space="preserve">無記名附約超過三件表示 = </w:t>
              </w:r>
              <w:r>
                <w:rPr>
                  <w:rFonts w:ascii="細明體" w:eastAsia="細明體" w:hAnsi="細明體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</w:ins>
          </w:p>
          <w:p w14:paraId="70FA4439" w14:textId="77777777" w:rsidR="00AF7331" w:rsidRDefault="00AF7331" w:rsidP="00AF7331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ins w:id="718" w:author="huai" w:date="2006-03-23T15:10:00Z"/>
                <w:rFonts w:hint="eastAsia"/>
                <w:bCs/>
                <w:lang w:eastAsia="zh-TW"/>
              </w:rPr>
              <w:pPrChange w:id="719" w:author="huai" w:date="2006-03-23T15:10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720" w:author="huai" w:date="2006-03-23T15:10:00Z">
              <w:r>
                <w:rPr>
                  <w:rFonts w:hint="eastAsia"/>
                  <w:bCs/>
                  <w:lang w:eastAsia="zh-TW"/>
                </w:rPr>
                <w:t>無記名資料必須超過三筆</w:t>
              </w:r>
            </w:ins>
          </w:p>
          <w:p w14:paraId="4C182762" w14:textId="77777777" w:rsidR="0023751E" w:rsidRDefault="00AF7331" w:rsidP="00AF7331">
            <w:pPr>
              <w:pStyle w:val="Tabletext"/>
              <w:keepLines w:val="0"/>
              <w:numPr>
                <w:ins w:id="721" w:author="huai" w:date="2006-03-23T15:10:00Z"/>
              </w:numPr>
              <w:spacing w:after="0" w:line="240" w:lineRule="auto"/>
              <w:rPr>
                <w:rFonts w:hint="eastAsia"/>
                <w:bCs/>
                <w:lang w:eastAsia="zh-TW"/>
              </w:rPr>
            </w:pPr>
            <w:ins w:id="722" w:author="huai" w:date="2006-03-23T15:10:00Z">
              <w:r>
                <w:rPr>
                  <w:rFonts w:hint="eastAsia"/>
                  <w:bCs/>
                  <w:lang w:eastAsia="zh-TW"/>
                </w:rPr>
                <w:t>END IF</w:t>
              </w:r>
              <w:r>
                <w:rPr>
                  <w:rFonts w:hint="eastAsia"/>
                  <w:bCs/>
                  <w:lang w:eastAsia="zh-TW"/>
                </w:rPr>
                <w:t>。</w:t>
              </w:r>
            </w:ins>
            <w:del w:id="723" w:author="huai" w:date="2006-03-23T15:09:00Z">
              <w:r w:rsidR="00784128" w:rsidDel="00AF7331">
                <w:rPr>
                  <w:rFonts w:hint="eastAsia"/>
                  <w:bCs/>
                  <w:lang w:eastAsia="zh-TW"/>
                </w:rPr>
                <w:delText>受理編號需有值且長度為</w:delText>
              </w:r>
              <w:r w:rsidR="00784128" w:rsidDel="00AF7331">
                <w:rPr>
                  <w:rFonts w:hint="eastAsia"/>
                  <w:bCs/>
                  <w:lang w:eastAsia="zh-TW"/>
                </w:rPr>
                <w:delText>14</w:delText>
              </w:r>
              <w:r w:rsidR="00784128" w:rsidDel="00AF7331">
                <w:rPr>
                  <w:rFonts w:hint="eastAsia"/>
                  <w:bCs/>
                  <w:lang w:eastAsia="zh-TW"/>
                </w:rPr>
                <w:delText>碼</w:delText>
              </w:r>
            </w:del>
          </w:p>
        </w:tc>
        <w:tc>
          <w:tcPr>
            <w:tcW w:w="3320" w:type="dxa"/>
          </w:tcPr>
          <w:p w14:paraId="55ABAB00" w14:textId="77777777" w:rsidR="0023751E" w:rsidRDefault="00784128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</w:t>
            </w:r>
            <w:del w:id="724" w:author="huai" w:date="2006-03-23T15:10:00Z">
              <w:r w:rsidDel="00AF7331">
                <w:rPr>
                  <w:rFonts w:hint="eastAsia"/>
                  <w:bCs/>
                  <w:lang w:eastAsia="zh-TW"/>
                </w:rPr>
                <w:delText>正確受理編號</w:delText>
              </w:r>
            </w:del>
            <w:ins w:id="725" w:author="huai" w:date="2006-03-23T15:10:00Z">
              <w:r w:rsidR="00AF7331">
                <w:rPr>
                  <w:rFonts w:hint="eastAsia"/>
                  <w:bCs/>
                  <w:lang w:eastAsia="zh-TW"/>
                </w:rPr>
                <w:t>無記名資料</w:t>
              </w:r>
            </w:ins>
          </w:p>
        </w:tc>
      </w:tr>
      <w:tr w:rsidR="00AF7331" w14:paraId="44165DD8" w14:textId="77777777">
        <w:trPr>
          <w:ins w:id="726" w:author="huai" w:date="2006-03-23T15:10:00Z"/>
        </w:trPr>
        <w:tc>
          <w:tcPr>
            <w:tcW w:w="720" w:type="dxa"/>
          </w:tcPr>
          <w:p w14:paraId="6C83885F" w14:textId="77777777" w:rsidR="00AF7331" w:rsidRDefault="00AF7331">
            <w:pPr>
              <w:pStyle w:val="Tabletext"/>
              <w:keepLines w:val="0"/>
              <w:numPr>
                <w:ilvl w:val="0"/>
                <w:numId w:val="6"/>
                <w:numberingChange w:id="727" w:author="huai" w:date="2005-12-29T18:58:00Z" w:original="%1:1:0:"/>
              </w:numPr>
              <w:spacing w:after="0" w:line="240" w:lineRule="auto"/>
              <w:rPr>
                <w:ins w:id="728" w:author="huai" w:date="2006-03-23T15:10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0D139043" w14:textId="77777777" w:rsidR="00AF7331" w:rsidRDefault="00AF7331" w:rsidP="00AF7331">
            <w:pPr>
              <w:pStyle w:val="Tabletext"/>
              <w:keepLines w:val="0"/>
              <w:numPr>
                <w:ins w:id="729" w:author="huai" w:date="2006-03-23T15:11:00Z"/>
              </w:numPr>
              <w:spacing w:after="0" w:line="240" w:lineRule="auto"/>
              <w:rPr>
                <w:ins w:id="730" w:author="huai" w:date="2006-03-23T15:11:00Z"/>
                <w:rFonts w:hint="eastAsia"/>
                <w:kern w:val="2"/>
                <w:szCs w:val="24"/>
                <w:lang w:eastAsia="zh-TW"/>
              </w:rPr>
            </w:pPr>
            <w:ins w:id="731" w:author="huai" w:date="2006-03-23T15:11:00Z">
              <w:r>
                <w:rPr>
                  <w:rFonts w:hint="eastAsia"/>
                  <w:kern w:val="2"/>
                  <w:szCs w:val="24"/>
                  <w:lang w:eastAsia="zh-TW"/>
                </w:rPr>
                <w:t>IF DTAAA010.</w:t>
              </w:r>
              <w:r>
                <w:rPr>
                  <w:rFonts w:ascii="細明體" w:eastAsia="細明體" w:hAnsi="細明體" w:hint="eastAsia"/>
                  <w:lang w:eastAsia="zh-TW"/>
                </w:rPr>
                <w:t xml:space="preserve">受益人超過三人表示 = </w:t>
              </w:r>
              <w:r>
                <w:rPr>
                  <w:rFonts w:ascii="細明體" w:eastAsia="細明體" w:hAnsi="細明體"/>
                  <w:lang w:eastAsia="zh-TW"/>
                </w:rPr>
                <w:t>‘</w:t>
              </w:r>
              <w:r>
                <w:rPr>
                  <w:rFonts w:ascii="細明體" w:eastAsia="細明體" w:hAnsi="細明體" w:hint="eastAsia"/>
                  <w:lang w:eastAsia="zh-TW"/>
                </w:rPr>
                <w:t>Y</w:t>
              </w:r>
              <w:r>
                <w:rPr>
                  <w:rFonts w:ascii="細明體" w:eastAsia="細明體" w:hAnsi="細明體"/>
                  <w:lang w:eastAsia="zh-TW"/>
                </w:rPr>
                <w:t>’</w:t>
              </w:r>
            </w:ins>
          </w:p>
          <w:p w14:paraId="4292159C" w14:textId="77777777" w:rsidR="00AF7331" w:rsidRDefault="00EA5CFC" w:rsidP="00EA5CFC">
            <w:pPr>
              <w:pStyle w:val="Tabletext"/>
              <w:keepLines w:val="0"/>
              <w:numPr>
                <w:ins w:id="732" w:author="huai" w:date="2006-03-23T15:09:00Z"/>
              </w:numPr>
              <w:spacing w:after="0" w:line="240" w:lineRule="auto"/>
              <w:ind w:firstLineChars="100" w:firstLine="200"/>
              <w:rPr>
                <w:ins w:id="733" w:author="huai" w:date="2006-03-23T15:52:00Z"/>
                <w:rFonts w:hint="eastAsia"/>
                <w:kern w:val="2"/>
                <w:szCs w:val="24"/>
                <w:lang w:eastAsia="zh-TW"/>
              </w:rPr>
              <w:pPrChange w:id="734" w:author="huai" w:date="2006-03-23T15:44:00Z">
                <w:pPr>
                  <w:pStyle w:val="Tabletext"/>
                  <w:keepLines w:val="0"/>
                  <w:spacing w:after="0" w:line="240" w:lineRule="auto"/>
                </w:pPr>
              </w:pPrChange>
            </w:pPr>
            <w:ins w:id="735" w:author="huai" w:date="2006-03-23T15:44:00Z">
              <w:r>
                <w:rPr>
                  <w:rFonts w:hint="eastAsia"/>
                  <w:kern w:val="2"/>
                  <w:szCs w:val="24"/>
                  <w:lang w:eastAsia="zh-TW"/>
                </w:rPr>
                <w:t>受益人資料</w:t>
              </w:r>
            </w:ins>
            <w:ins w:id="736" w:author="huai" w:date="2006-03-23T15:51:00Z">
              <w:r>
                <w:rPr>
                  <w:rFonts w:hint="eastAsia"/>
                  <w:kern w:val="2"/>
                  <w:szCs w:val="24"/>
                  <w:lang w:eastAsia="zh-TW"/>
                </w:rPr>
                <w:t>必須超</w:t>
              </w:r>
            </w:ins>
            <w:ins w:id="737" w:author="huai" w:date="2006-03-23T15:52:00Z">
              <w:r>
                <w:rPr>
                  <w:rFonts w:hint="eastAsia"/>
                  <w:kern w:val="2"/>
                  <w:szCs w:val="24"/>
                  <w:lang w:eastAsia="zh-TW"/>
                </w:rPr>
                <w:t>過三筆</w:t>
              </w:r>
            </w:ins>
          </w:p>
          <w:p w14:paraId="7953CF25" w14:textId="77777777" w:rsidR="00EA5CFC" w:rsidRDefault="00EA5CFC" w:rsidP="00EA5CFC">
            <w:pPr>
              <w:pStyle w:val="Tabletext"/>
              <w:keepLines w:val="0"/>
              <w:numPr>
                <w:ins w:id="738" w:author="huai" w:date="2006-03-23T15:52:00Z"/>
              </w:numPr>
              <w:spacing w:after="0" w:line="240" w:lineRule="auto"/>
              <w:rPr>
                <w:ins w:id="739" w:author="huai" w:date="2006-03-23T15:10:00Z"/>
                <w:rFonts w:hint="eastAsia"/>
                <w:kern w:val="2"/>
                <w:szCs w:val="24"/>
                <w:lang w:eastAsia="zh-TW"/>
              </w:rPr>
            </w:pPr>
            <w:ins w:id="740" w:author="huai" w:date="2006-03-23T15:52:00Z">
              <w:r>
                <w:rPr>
                  <w:rFonts w:hint="eastAsia"/>
                  <w:kern w:val="2"/>
                  <w:szCs w:val="24"/>
                  <w:lang w:eastAsia="zh-TW"/>
                </w:rPr>
                <w:t>END IF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。</w:t>
              </w:r>
            </w:ins>
          </w:p>
        </w:tc>
        <w:tc>
          <w:tcPr>
            <w:tcW w:w="3320" w:type="dxa"/>
          </w:tcPr>
          <w:p w14:paraId="1F3EB79A" w14:textId="77777777" w:rsidR="00AF7331" w:rsidRDefault="00EA5CFC">
            <w:pPr>
              <w:pStyle w:val="Tabletext"/>
              <w:keepLines w:val="0"/>
              <w:spacing w:after="0" w:line="240" w:lineRule="auto"/>
              <w:rPr>
                <w:ins w:id="741" w:author="huai" w:date="2006-03-23T15:10:00Z"/>
                <w:rFonts w:hint="eastAsia"/>
                <w:bCs/>
                <w:lang w:eastAsia="zh-TW"/>
              </w:rPr>
            </w:pPr>
            <w:ins w:id="742" w:author="huai" w:date="2006-03-23T15:53:00Z">
              <w:r>
                <w:rPr>
                  <w:rFonts w:hint="eastAsia"/>
                  <w:bCs/>
                  <w:lang w:eastAsia="zh-TW"/>
                </w:rPr>
                <w:t>請輸入受益人資料</w:t>
              </w:r>
            </w:ins>
          </w:p>
        </w:tc>
      </w:tr>
      <w:tr w:rsidR="00EA5CFC" w14:paraId="525A6ABF" w14:textId="77777777">
        <w:trPr>
          <w:ins w:id="743" w:author="huai" w:date="2006-03-23T15:53:00Z"/>
        </w:trPr>
        <w:tc>
          <w:tcPr>
            <w:tcW w:w="720" w:type="dxa"/>
          </w:tcPr>
          <w:p w14:paraId="291B0B93" w14:textId="77777777" w:rsidR="00EA5CFC" w:rsidRDefault="00EA5CFC">
            <w:pPr>
              <w:pStyle w:val="Tabletext"/>
              <w:keepLines w:val="0"/>
              <w:numPr>
                <w:ilvl w:val="0"/>
                <w:numId w:val="6"/>
                <w:numberingChange w:id="744" w:author="huai" w:date="2005-12-29T18:58:00Z" w:original="%1:1:0:"/>
              </w:numPr>
              <w:spacing w:after="0" w:line="240" w:lineRule="auto"/>
              <w:rPr>
                <w:ins w:id="745" w:author="huai" w:date="2006-03-23T15:53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0D97D3A8" w14:textId="77777777" w:rsidR="00EA5CFC" w:rsidRDefault="00EA5CFC" w:rsidP="00AF7331">
            <w:pPr>
              <w:pStyle w:val="Tabletext"/>
              <w:keepLines w:val="0"/>
              <w:numPr>
                <w:ins w:id="746" w:author="huai" w:date="2006-03-23T15:11:00Z"/>
              </w:numPr>
              <w:spacing w:after="0" w:line="240" w:lineRule="auto"/>
              <w:rPr>
                <w:ins w:id="747" w:author="huai" w:date="2006-03-23T15:54:00Z"/>
                <w:rFonts w:hint="eastAsia"/>
                <w:kern w:val="2"/>
                <w:szCs w:val="24"/>
                <w:lang w:eastAsia="zh-TW"/>
              </w:rPr>
            </w:pPr>
            <w:ins w:id="748" w:author="huai" w:date="2006-03-23T15:53:00Z">
              <w:r>
                <w:rPr>
                  <w:rFonts w:hint="eastAsia"/>
                  <w:kern w:val="2"/>
                  <w:szCs w:val="24"/>
                  <w:lang w:eastAsia="zh-TW"/>
                </w:rPr>
                <w:t>無記名資料</w:t>
              </w:r>
            </w:ins>
            <w:ins w:id="749" w:author="huai" w:date="2006-03-23T15:54:00Z">
              <w:r>
                <w:rPr>
                  <w:rFonts w:hint="eastAsia"/>
                  <w:kern w:val="2"/>
                  <w:szCs w:val="24"/>
                  <w:lang w:eastAsia="zh-TW"/>
                </w:rPr>
                <w:t>檢核</w:t>
              </w:r>
            </w:ins>
          </w:p>
          <w:p w14:paraId="149F91ED" w14:textId="77777777" w:rsidR="00EA5CFC" w:rsidRDefault="00EA5CFC" w:rsidP="00AF7331">
            <w:pPr>
              <w:pStyle w:val="Tabletext"/>
              <w:keepLines w:val="0"/>
              <w:numPr>
                <w:ins w:id="750" w:author="huai" w:date="2006-03-23T15:54:00Z"/>
              </w:numPr>
              <w:spacing w:after="0" w:line="240" w:lineRule="auto"/>
              <w:rPr>
                <w:ins w:id="751" w:author="huai" w:date="2006-03-23T15:53:00Z"/>
                <w:rFonts w:hint="eastAsia"/>
                <w:kern w:val="2"/>
                <w:szCs w:val="24"/>
                <w:lang w:eastAsia="zh-TW"/>
              </w:rPr>
            </w:pPr>
            <w:ins w:id="752" w:author="huai" w:date="2006-03-23T15:54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</w:ins>
            <w:ins w:id="753" w:author="huai" w:date="2006-03-23T15:55:00Z">
              <w:r w:rsidR="0060227D">
                <w:rPr>
                  <w:rFonts w:hint="eastAsia"/>
                  <w:kern w:val="2"/>
                  <w:szCs w:val="24"/>
                  <w:lang w:eastAsia="zh-TW"/>
                </w:rPr>
                <w:t>IF</w:t>
              </w:r>
            </w:ins>
            <w:ins w:id="754" w:author="huai" w:date="2006-03-23T15:54:00Z">
              <w:r>
                <w:rPr>
                  <w:rFonts w:hint="eastAsia"/>
                  <w:kern w:val="2"/>
                  <w:szCs w:val="24"/>
                  <w:lang w:eastAsia="zh-TW"/>
                </w:rPr>
                <w:t>保單號碼</w:t>
              </w:r>
            </w:ins>
            <w:ins w:id="755" w:author="huai" w:date="2006-03-23T15:55:00Z">
              <w:r w:rsidR="0060227D">
                <w:rPr>
                  <w:rFonts w:hint="eastAsia"/>
                  <w:kern w:val="2"/>
                  <w:szCs w:val="24"/>
                  <w:lang w:eastAsia="zh-TW"/>
                </w:rPr>
                <w:t>有輸入</w:t>
              </w:r>
            </w:ins>
            <w:ins w:id="756" w:author="huai" w:date="2006-03-23T15:56:00Z">
              <w:r w:rsidR="0060227D">
                <w:rPr>
                  <w:rFonts w:hint="eastAsia"/>
                  <w:kern w:val="2"/>
                  <w:szCs w:val="24"/>
                  <w:lang w:eastAsia="zh-TW"/>
                </w:rPr>
                <w:t>，</w:t>
              </w:r>
            </w:ins>
            <w:ins w:id="757" w:author="huai" w:date="2006-03-23T15:54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附約</w:t>
              </w:r>
            </w:ins>
            <w:ins w:id="758" w:author="huai" w:date="2006-03-23T15:56:00Z">
              <w:r w:rsidR="0060227D">
                <w:rPr>
                  <w:rFonts w:hint="eastAsia"/>
                  <w:kern w:val="2"/>
                  <w:szCs w:val="24"/>
                  <w:lang w:eastAsia="zh-TW"/>
                </w:rPr>
                <w:t>、</w:t>
              </w:r>
            </w:ins>
            <w:ins w:id="759" w:author="huai" w:date="2006-03-23T15:54:00Z">
              <w:r>
                <w:rPr>
                  <w:rFonts w:hint="eastAsia"/>
                  <w:kern w:val="2"/>
                  <w:szCs w:val="24"/>
                  <w:lang w:eastAsia="zh-TW"/>
                </w:rPr>
                <w:t>關係</w:t>
              </w:r>
            </w:ins>
            <w:ins w:id="760" w:author="huai" w:date="2006-03-23T15:56:00Z">
              <w:r w:rsidR="0060227D"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 w:rsidR="0060227D">
                <w:rPr>
                  <w:rFonts w:hint="eastAsia"/>
                  <w:kern w:val="2"/>
                  <w:szCs w:val="24"/>
                  <w:lang w:eastAsia="zh-TW"/>
                </w:rPr>
                <w:t>皆需輸入</w:t>
              </w:r>
            </w:ins>
            <w:ins w:id="761" w:author="huai" w:date="2006-03-23T15:53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 </w:t>
              </w:r>
            </w:ins>
          </w:p>
        </w:tc>
        <w:tc>
          <w:tcPr>
            <w:tcW w:w="3320" w:type="dxa"/>
          </w:tcPr>
          <w:p w14:paraId="48ADE5EC" w14:textId="77777777" w:rsidR="00EA5CFC" w:rsidRPr="0060227D" w:rsidRDefault="0060227D">
            <w:pPr>
              <w:pStyle w:val="Tabletext"/>
              <w:keepLines w:val="0"/>
              <w:spacing w:after="0" w:line="240" w:lineRule="auto"/>
              <w:rPr>
                <w:ins w:id="762" w:author="huai" w:date="2006-03-23T15:53:00Z"/>
                <w:rFonts w:hint="eastAsia"/>
                <w:bCs/>
                <w:lang w:eastAsia="zh-TW"/>
              </w:rPr>
            </w:pPr>
            <w:ins w:id="763" w:author="huai" w:date="2006-03-23T15:56:00Z">
              <w:r>
                <w:rPr>
                  <w:rFonts w:hint="eastAsia"/>
                  <w:bCs/>
                  <w:lang w:eastAsia="zh-TW"/>
                </w:rPr>
                <w:t>請輸入附約</w:t>
              </w:r>
              <w:r>
                <w:rPr>
                  <w:rFonts w:hint="eastAsia"/>
                  <w:bCs/>
                  <w:lang w:eastAsia="zh-TW"/>
                </w:rPr>
                <w:t>(</w:t>
              </w:r>
              <w:r>
                <w:rPr>
                  <w:rFonts w:hint="eastAsia"/>
                  <w:bCs/>
                  <w:lang w:eastAsia="zh-TW"/>
                </w:rPr>
                <w:t>關係</w:t>
              </w:r>
              <w:r>
                <w:rPr>
                  <w:rFonts w:hint="eastAsia"/>
                  <w:bCs/>
                  <w:lang w:eastAsia="zh-TW"/>
                </w:rPr>
                <w:t>)</w:t>
              </w:r>
              <w:r>
                <w:rPr>
                  <w:rFonts w:hint="eastAsia"/>
                  <w:bCs/>
                  <w:lang w:eastAsia="zh-TW"/>
                </w:rPr>
                <w:t>資料</w:t>
              </w:r>
            </w:ins>
          </w:p>
        </w:tc>
      </w:tr>
      <w:tr w:rsidR="0060227D" w14:paraId="76E72129" w14:textId="77777777">
        <w:trPr>
          <w:ins w:id="764" w:author="huai" w:date="2006-03-23T15:56:00Z"/>
        </w:trPr>
        <w:tc>
          <w:tcPr>
            <w:tcW w:w="720" w:type="dxa"/>
          </w:tcPr>
          <w:p w14:paraId="71BDFD52" w14:textId="77777777" w:rsidR="0060227D" w:rsidRDefault="0060227D">
            <w:pPr>
              <w:pStyle w:val="Tabletext"/>
              <w:keepLines w:val="0"/>
              <w:numPr>
                <w:ilvl w:val="0"/>
                <w:numId w:val="6"/>
                <w:numberingChange w:id="765" w:author="huai" w:date="2005-12-29T18:58:00Z" w:original="%1:1:0:"/>
              </w:numPr>
              <w:spacing w:after="0" w:line="240" w:lineRule="auto"/>
              <w:rPr>
                <w:ins w:id="766" w:author="huai" w:date="2006-03-23T15:56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20AC2E20" w14:textId="77777777" w:rsidR="0060227D" w:rsidRDefault="0060227D" w:rsidP="00AF7331">
            <w:pPr>
              <w:pStyle w:val="Tabletext"/>
              <w:keepLines w:val="0"/>
              <w:numPr>
                <w:ins w:id="767" w:author="huai" w:date="2006-03-23T15:11:00Z"/>
              </w:numPr>
              <w:spacing w:after="0" w:line="240" w:lineRule="auto"/>
              <w:rPr>
                <w:ins w:id="768" w:author="huai" w:date="2006-03-23T15:57:00Z"/>
                <w:rFonts w:hint="eastAsia"/>
                <w:kern w:val="2"/>
                <w:szCs w:val="24"/>
                <w:lang w:eastAsia="zh-TW"/>
              </w:rPr>
            </w:pPr>
            <w:ins w:id="769" w:author="huai" w:date="2006-03-23T15:57:00Z">
              <w:r>
                <w:rPr>
                  <w:rFonts w:hint="eastAsia"/>
                  <w:kern w:val="2"/>
                  <w:szCs w:val="24"/>
                  <w:lang w:eastAsia="zh-TW"/>
                </w:rPr>
                <w:t>受益人資料檢核</w:t>
              </w:r>
            </w:ins>
          </w:p>
          <w:p w14:paraId="08723481" w14:textId="77777777" w:rsidR="0060227D" w:rsidRDefault="0060227D" w:rsidP="00AF7331">
            <w:pPr>
              <w:pStyle w:val="Tabletext"/>
              <w:keepLines w:val="0"/>
              <w:numPr>
                <w:ins w:id="770" w:author="huai" w:date="2006-03-23T15:57:00Z"/>
              </w:numPr>
              <w:spacing w:after="0" w:line="240" w:lineRule="auto"/>
              <w:rPr>
                <w:ins w:id="771" w:author="huai" w:date="2006-03-23T15:56:00Z"/>
                <w:rFonts w:hint="eastAsia"/>
                <w:kern w:val="2"/>
                <w:szCs w:val="24"/>
                <w:lang w:eastAsia="zh-TW"/>
              </w:rPr>
            </w:pPr>
            <w:ins w:id="772" w:author="huai" w:date="2006-03-23T15:57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IF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姓名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有輸入，身分證字號</w:t>
              </w:r>
            </w:ins>
            <w:ins w:id="773" w:author="huai" w:date="2006-03-23T15:58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需輸入</w:t>
              </w:r>
            </w:ins>
          </w:p>
        </w:tc>
        <w:tc>
          <w:tcPr>
            <w:tcW w:w="3320" w:type="dxa"/>
          </w:tcPr>
          <w:p w14:paraId="2054F927" w14:textId="77777777" w:rsidR="0060227D" w:rsidRPr="0060227D" w:rsidRDefault="0060227D">
            <w:pPr>
              <w:pStyle w:val="Tabletext"/>
              <w:keepLines w:val="0"/>
              <w:spacing w:after="0" w:line="240" w:lineRule="auto"/>
              <w:rPr>
                <w:ins w:id="774" w:author="huai" w:date="2006-03-23T15:56:00Z"/>
                <w:rFonts w:hint="eastAsia"/>
                <w:bCs/>
                <w:lang w:eastAsia="zh-TW"/>
              </w:rPr>
            </w:pPr>
            <w:ins w:id="775" w:author="huai" w:date="2006-03-23T15:58:00Z">
              <w:r>
                <w:rPr>
                  <w:rFonts w:hint="eastAsia"/>
                  <w:bCs/>
                  <w:lang w:eastAsia="zh-TW"/>
                </w:rPr>
                <w:t>請輸入身分證字號</w:t>
              </w:r>
            </w:ins>
          </w:p>
        </w:tc>
      </w:tr>
      <w:tr w:rsidR="0060227D" w14:paraId="3FFB568D" w14:textId="77777777">
        <w:trPr>
          <w:ins w:id="776" w:author="huai" w:date="2006-03-23T15:58:00Z"/>
        </w:trPr>
        <w:tc>
          <w:tcPr>
            <w:tcW w:w="720" w:type="dxa"/>
          </w:tcPr>
          <w:p w14:paraId="1BF0137D" w14:textId="77777777" w:rsidR="0060227D" w:rsidRDefault="0060227D">
            <w:pPr>
              <w:pStyle w:val="Tabletext"/>
              <w:keepLines w:val="0"/>
              <w:numPr>
                <w:ilvl w:val="0"/>
                <w:numId w:val="6"/>
                <w:numberingChange w:id="777" w:author="huai" w:date="2005-12-29T18:58:00Z" w:original="%1:1:0:"/>
              </w:numPr>
              <w:spacing w:after="0" w:line="240" w:lineRule="auto"/>
              <w:rPr>
                <w:ins w:id="778" w:author="huai" w:date="2006-03-23T15:58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642863F8" w14:textId="77777777" w:rsidR="0060227D" w:rsidRDefault="0060227D" w:rsidP="00AF7331">
            <w:pPr>
              <w:pStyle w:val="Tabletext"/>
              <w:keepLines w:val="0"/>
              <w:numPr>
                <w:ins w:id="779" w:author="huai" w:date="2006-03-23T15:59:00Z"/>
              </w:numPr>
              <w:spacing w:after="0" w:line="240" w:lineRule="auto"/>
              <w:rPr>
                <w:ins w:id="780" w:author="huai" w:date="2006-03-23T15:58:00Z"/>
                <w:rFonts w:hint="eastAsia"/>
                <w:kern w:val="2"/>
                <w:szCs w:val="24"/>
                <w:lang w:eastAsia="zh-TW"/>
              </w:rPr>
            </w:pPr>
            <w:ins w:id="781" w:author="huai" w:date="2006-03-23T15:58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IF </w:t>
              </w:r>
            </w:ins>
            <w:ins w:id="782" w:author="huai" w:date="2006-03-23T15:59:00Z">
              <w:r>
                <w:rPr>
                  <w:rFonts w:hint="eastAsia"/>
                  <w:kern w:val="2"/>
                  <w:szCs w:val="24"/>
                  <w:lang w:eastAsia="zh-TW"/>
                </w:rPr>
                <w:t>領取方式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= </w:t>
              </w:r>
              <w:r>
                <w:rPr>
                  <w:rFonts w:hint="eastAsia"/>
                  <w:kern w:val="2"/>
                  <w:szCs w:val="24"/>
                  <w:lang w:eastAsia="zh-TW"/>
                </w:rPr>
                <w:t>匯撥，行庫代號</w:t>
              </w:r>
            </w:ins>
            <w:ins w:id="783" w:author="huai" w:date="2006-03-23T16:00:00Z">
              <w:r>
                <w:rPr>
                  <w:rFonts w:hint="eastAsia"/>
                  <w:kern w:val="2"/>
                  <w:szCs w:val="24"/>
                  <w:lang w:eastAsia="zh-TW"/>
                </w:rPr>
                <w:t>及帳號需輸入</w:t>
              </w:r>
            </w:ins>
            <w:ins w:id="784" w:author="huai" w:date="2006-03-23T15:59:00Z">
              <w:r>
                <w:rPr>
                  <w:rFonts w:hint="eastAsia"/>
                  <w:kern w:val="2"/>
                  <w:szCs w:val="24"/>
                  <w:lang w:eastAsia="zh-TW"/>
                </w:rPr>
                <w:t xml:space="preserve">      </w:t>
              </w:r>
            </w:ins>
          </w:p>
        </w:tc>
        <w:tc>
          <w:tcPr>
            <w:tcW w:w="3320" w:type="dxa"/>
          </w:tcPr>
          <w:p w14:paraId="7C901ED2" w14:textId="77777777" w:rsidR="0060227D" w:rsidRDefault="0060227D">
            <w:pPr>
              <w:pStyle w:val="Tabletext"/>
              <w:keepLines w:val="0"/>
              <w:spacing w:after="0" w:line="240" w:lineRule="auto"/>
              <w:rPr>
                <w:ins w:id="785" w:author="huai" w:date="2006-03-23T15:58:00Z"/>
                <w:rFonts w:hint="eastAsia"/>
                <w:bCs/>
                <w:lang w:eastAsia="zh-TW"/>
              </w:rPr>
            </w:pPr>
            <w:ins w:id="786" w:author="huai" w:date="2006-03-23T16:00:00Z">
              <w:r>
                <w:rPr>
                  <w:rFonts w:hint="eastAsia"/>
                  <w:bCs/>
                  <w:lang w:eastAsia="zh-TW"/>
                </w:rPr>
                <w:t>請輸入行庫代號及帳號</w:t>
              </w:r>
            </w:ins>
          </w:p>
        </w:tc>
      </w:tr>
      <w:tr w:rsidR="0023751E" w:rsidDel="00AF7331" w14:paraId="230448BB" w14:textId="77777777">
        <w:trPr>
          <w:del w:id="787" w:author="huai" w:date="2006-03-23T15:09:00Z"/>
        </w:trPr>
        <w:tc>
          <w:tcPr>
            <w:tcW w:w="720" w:type="dxa"/>
          </w:tcPr>
          <w:p w14:paraId="2834273B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788" w:author="huai" w:date="2005-12-29T18:58:00Z" w:original="%1:2:0:"/>
              </w:numPr>
              <w:spacing w:after="0" w:line="240" w:lineRule="auto"/>
              <w:rPr>
                <w:del w:id="789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73D1CB43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790" w:author="huai" w:date="2006-03-23T15:09:00Z"/>
                <w:rFonts w:hint="eastAsia"/>
                <w:lang w:eastAsia="zh-TW"/>
              </w:rPr>
            </w:pPr>
            <w:del w:id="791" w:author="huai" w:date="2006-03-23T15:09:00Z">
              <w:r w:rsidDel="00AF7331">
                <w:rPr>
                  <w:rFonts w:hint="eastAsia"/>
                  <w:lang w:eastAsia="zh-TW"/>
                </w:rPr>
                <w:delText>事故者</w:delText>
              </w:r>
              <w:r w:rsidDel="00AF7331">
                <w:rPr>
                  <w:rFonts w:hint="eastAsia"/>
                  <w:lang w:eastAsia="zh-TW"/>
                </w:rPr>
                <w:delText>ID</w:delText>
              </w:r>
              <w:r w:rsidDel="00AF7331">
                <w:rPr>
                  <w:rFonts w:hint="eastAsia"/>
                  <w:lang w:eastAsia="zh-TW"/>
                </w:rPr>
                <w:delText>需有值且長度為</w:delText>
              </w:r>
              <w:r w:rsidDel="00AF7331">
                <w:rPr>
                  <w:rFonts w:hint="eastAsia"/>
                  <w:lang w:eastAsia="zh-TW"/>
                </w:rPr>
                <w:delText>10</w:delText>
              </w:r>
              <w:r w:rsidDel="00AF7331">
                <w:rPr>
                  <w:rFonts w:hint="eastAsia"/>
                  <w:lang w:eastAsia="zh-TW"/>
                </w:rPr>
                <w:delText>碼</w:delText>
              </w:r>
            </w:del>
          </w:p>
        </w:tc>
        <w:tc>
          <w:tcPr>
            <w:tcW w:w="3320" w:type="dxa"/>
          </w:tcPr>
          <w:p w14:paraId="526FB875" w14:textId="77777777" w:rsidR="0023751E" w:rsidDel="00AF7331" w:rsidRDefault="0023751E">
            <w:pPr>
              <w:pStyle w:val="Tabletext"/>
              <w:keepLines w:val="0"/>
              <w:spacing w:after="0" w:line="240" w:lineRule="auto"/>
              <w:rPr>
                <w:del w:id="792" w:author="huai" w:date="2006-03-23T15:09:00Z"/>
                <w:rFonts w:hint="eastAsia"/>
                <w:lang w:eastAsia="zh-TW"/>
              </w:rPr>
            </w:pPr>
            <w:del w:id="793" w:author="huai" w:date="2006-03-23T15:09:00Z">
              <w:r w:rsidDel="00AF7331">
                <w:rPr>
                  <w:rFonts w:hint="eastAsia"/>
                  <w:lang w:eastAsia="zh-TW"/>
                </w:rPr>
                <w:delText>請</w:delText>
              </w:r>
              <w:r w:rsidR="00784128" w:rsidDel="00AF7331">
                <w:rPr>
                  <w:rFonts w:hint="eastAsia"/>
                  <w:lang w:eastAsia="zh-TW"/>
                </w:rPr>
                <w:delText>輸入正確事故者</w:delText>
              </w:r>
              <w:r w:rsidR="00784128" w:rsidDel="00AF7331">
                <w:rPr>
                  <w:rFonts w:hint="eastAsia"/>
                  <w:lang w:eastAsia="zh-TW"/>
                </w:rPr>
                <w:delText>ID</w:delText>
              </w:r>
            </w:del>
          </w:p>
        </w:tc>
      </w:tr>
      <w:tr w:rsidR="0023751E" w:rsidDel="00AF7331" w14:paraId="19E5BF43" w14:textId="77777777">
        <w:trPr>
          <w:del w:id="794" w:author="huai" w:date="2006-03-23T15:09:00Z"/>
        </w:trPr>
        <w:tc>
          <w:tcPr>
            <w:tcW w:w="720" w:type="dxa"/>
          </w:tcPr>
          <w:p w14:paraId="7666FACF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795" w:author="huai" w:date="2005-12-29T18:58:00Z" w:original="%1:3:0:"/>
              </w:numPr>
              <w:spacing w:after="0" w:line="240" w:lineRule="auto"/>
              <w:rPr>
                <w:del w:id="796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67B0BEF9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797" w:author="huai" w:date="2006-03-23T15:09:00Z"/>
                <w:rFonts w:hint="eastAsia"/>
                <w:lang w:eastAsia="zh-TW"/>
              </w:rPr>
            </w:pPr>
            <w:del w:id="798" w:author="huai" w:date="2006-03-23T15:09:00Z">
              <w:r w:rsidDel="00AF7331">
                <w:rPr>
                  <w:rFonts w:hint="eastAsia"/>
                  <w:lang w:eastAsia="zh-TW"/>
                </w:rPr>
                <w:delText>出生日期需有值且為合理日期</w:delText>
              </w:r>
            </w:del>
          </w:p>
        </w:tc>
        <w:tc>
          <w:tcPr>
            <w:tcW w:w="3320" w:type="dxa"/>
          </w:tcPr>
          <w:p w14:paraId="029B4654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799" w:author="huai" w:date="2006-03-23T15:09:00Z"/>
                <w:rFonts w:hint="eastAsia"/>
                <w:lang w:eastAsia="zh-TW"/>
              </w:rPr>
            </w:pPr>
            <w:del w:id="800" w:author="huai" w:date="2006-03-23T15:09:00Z">
              <w:r w:rsidDel="00AF7331">
                <w:rPr>
                  <w:rFonts w:hint="eastAsia"/>
                  <w:lang w:eastAsia="zh-TW"/>
                </w:rPr>
                <w:delText>請輸入正確出生日期</w:delText>
              </w:r>
            </w:del>
          </w:p>
        </w:tc>
      </w:tr>
      <w:tr w:rsidR="0023751E" w:rsidDel="00AF7331" w14:paraId="42094E4B" w14:textId="77777777">
        <w:trPr>
          <w:del w:id="801" w:author="huai" w:date="2006-03-23T15:09:00Z"/>
        </w:trPr>
        <w:tc>
          <w:tcPr>
            <w:tcW w:w="720" w:type="dxa"/>
          </w:tcPr>
          <w:p w14:paraId="1DE73068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802" w:author="huai" w:date="2005-12-29T18:58:00Z" w:original="%1:4:0:"/>
              </w:numPr>
              <w:spacing w:after="0" w:line="240" w:lineRule="auto"/>
              <w:rPr>
                <w:del w:id="803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4938BFB3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804" w:author="huai" w:date="2006-03-23T15:09:00Z"/>
                <w:rFonts w:hint="eastAsia"/>
                <w:lang w:eastAsia="zh-TW"/>
              </w:rPr>
            </w:pPr>
            <w:del w:id="805" w:author="huai" w:date="2006-03-23T15:09:00Z">
              <w:r w:rsidDel="00AF7331">
                <w:rPr>
                  <w:rFonts w:hint="eastAsia"/>
                  <w:lang w:eastAsia="zh-TW"/>
                </w:rPr>
                <w:delText>事故者姓名需有值</w:delText>
              </w:r>
            </w:del>
          </w:p>
        </w:tc>
        <w:tc>
          <w:tcPr>
            <w:tcW w:w="3320" w:type="dxa"/>
          </w:tcPr>
          <w:p w14:paraId="211F1F87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806" w:author="huai" w:date="2006-03-23T15:09:00Z"/>
                <w:rFonts w:hint="eastAsia"/>
                <w:lang w:eastAsia="zh-TW"/>
              </w:rPr>
            </w:pPr>
            <w:del w:id="807" w:author="huai" w:date="2006-03-23T15:09:00Z">
              <w:r w:rsidDel="00AF7331">
                <w:rPr>
                  <w:rFonts w:hint="eastAsia"/>
                  <w:lang w:eastAsia="zh-TW"/>
                </w:rPr>
                <w:delText>無事故者姓名</w:delText>
              </w:r>
              <w:r w:rsidDel="00AF7331">
                <w:rPr>
                  <w:rFonts w:hint="eastAsia"/>
                  <w:lang w:eastAsia="zh-TW"/>
                </w:rPr>
                <w:delText>,</w:delText>
              </w:r>
              <w:r w:rsidDel="00AF7331">
                <w:rPr>
                  <w:rFonts w:hint="eastAsia"/>
                  <w:lang w:eastAsia="zh-TW"/>
                </w:rPr>
                <w:delText>請重新索引</w:delText>
              </w:r>
            </w:del>
          </w:p>
        </w:tc>
      </w:tr>
      <w:tr w:rsidR="0023751E" w:rsidDel="00AF7331" w14:paraId="19282CEC" w14:textId="77777777">
        <w:trPr>
          <w:del w:id="808" w:author="huai" w:date="2006-03-23T15:09:00Z"/>
        </w:trPr>
        <w:tc>
          <w:tcPr>
            <w:tcW w:w="720" w:type="dxa"/>
          </w:tcPr>
          <w:p w14:paraId="7A0D5B53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809" w:author="huai" w:date="2005-12-29T18:58:00Z" w:original="%1:5:0:"/>
              </w:numPr>
              <w:spacing w:after="0" w:line="240" w:lineRule="auto"/>
              <w:rPr>
                <w:del w:id="810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6D757550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811" w:author="huai" w:date="2006-03-23T15:09:00Z"/>
                <w:rFonts w:hint="eastAsia"/>
                <w:lang w:eastAsia="zh-TW"/>
              </w:rPr>
            </w:pPr>
            <w:del w:id="812" w:author="huai" w:date="2006-03-23T15:09:00Z">
              <w:r w:rsidDel="00AF7331">
                <w:rPr>
                  <w:rFonts w:hint="eastAsia"/>
                  <w:lang w:eastAsia="zh-TW"/>
                </w:rPr>
                <w:delText>居住地址需有值</w:delText>
              </w:r>
            </w:del>
          </w:p>
        </w:tc>
        <w:tc>
          <w:tcPr>
            <w:tcW w:w="3320" w:type="dxa"/>
          </w:tcPr>
          <w:p w14:paraId="4E226922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813" w:author="huai" w:date="2006-03-23T15:09:00Z"/>
                <w:rFonts w:hint="eastAsia"/>
                <w:lang w:eastAsia="zh-TW"/>
              </w:rPr>
            </w:pPr>
            <w:del w:id="814" w:author="huai" w:date="2006-03-23T15:09:00Z">
              <w:r w:rsidDel="00AF7331">
                <w:rPr>
                  <w:rFonts w:hint="eastAsia"/>
                  <w:lang w:eastAsia="zh-TW"/>
                </w:rPr>
                <w:delText>請輸入居住地址</w:delText>
              </w:r>
            </w:del>
          </w:p>
        </w:tc>
      </w:tr>
      <w:tr w:rsidR="00784128" w:rsidDel="00AF7331" w14:paraId="6437EDB5" w14:textId="77777777">
        <w:trPr>
          <w:del w:id="815" w:author="huai" w:date="2006-03-23T15:09:00Z"/>
        </w:trPr>
        <w:tc>
          <w:tcPr>
            <w:tcW w:w="720" w:type="dxa"/>
          </w:tcPr>
          <w:p w14:paraId="35501EF8" w14:textId="77777777" w:rsidR="00784128" w:rsidDel="00AF7331" w:rsidRDefault="00784128">
            <w:pPr>
              <w:pStyle w:val="Tabletext"/>
              <w:keepLines w:val="0"/>
              <w:numPr>
                <w:ilvl w:val="0"/>
                <w:numId w:val="6"/>
                <w:numberingChange w:id="816" w:author="huai" w:date="2005-12-29T18:58:00Z" w:original="%1:6:0:"/>
              </w:numPr>
              <w:spacing w:after="0" w:line="240" w:lineRule="auto"/>
              <w:rPr>
                <w:del w:id="817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5DC0E3A3" w14:textId="77777777" w:rsidR="00784128" w:rsidDel="00AF7331" w:rsidRDefault="00784128">
            <w:pPr>
              <w:pStyle w:val="Tabletext"/>
              <w:keepLines w:val="0"/>
              <w:spacing w:after="0" w:line="240" w:lineRule="auto"/>
              <w:rPr>
                <w:del w:id="818" w:author="huai" w:date="2006-03-23T15:09:00Z"/>
                <w:rFonts w:hint="eastAsia"/>
                <w:lang w:eastAsia="zh-TW"/>
              </w:rPr>
            </w:pPr>
            <w:del w:id="819" w:author="huai" w:date="2006-03-23T15:09:00Z">
              <w:r w:rsidDel="00AF7331">
                <w:rPr>
                  <w:rFonts w:hint="eastAsia"/>
                  <w:lang w:eastAsia="zh-TW"/>
                </w:rPr>
                <w:delText>居住地址郵遞區號需有值</w:delText>
              </w:r>
            </w:del>
          </w:p>
        </w:tc>
        <w:tc>
          <w:tcPr>
            <w:tcW w:w="3320" w:type="dxa"/>
          </w:tcPr>
          <w:p w14:paraId="4BE9D25C" w14:textId="77777777" w:rsidR="00784128" w:rsidDel="00AF7331" w:rsidRDefault="00784128">
            <w:pPr>
              <w:pStyle w:val="Tabletext"/>
              <w:keepLines w:val="0"/>
              <w:spacing w:after="0" w:line="240" w:lineRule="auto"/>
              <w:rPr>
                <w:del w:id="820" w:author="huai" w:date="2006-03-23T15:09:00Z"/>
                <w:rFonts w:hint="eastAsia"/>
                <w:lang w:eastAsia="zh-TW"/>
              </w:rPr>
            </w:pPr>
            <w:del w:id="821" w:author="huai" w:date="2006-03-23T15:09:00Z">
              <w:r w:rsidDel="00AF7331">
                <w:rPr>
                  <w:rFonts w:hint="eastAsia"/>
                  <w:lang w:eastAsia="zh-TW"/>
                </w:rPr>
                <w:delText>請輸入居住地址郵遞區號</w:delText>
              </w:r>
            </w:del>
          </w:p>
        </w:tc>
      </w:tr>
      <w:tr w:rsidR="0023751E" w:rsidDel="00AF7331" w14:paraId="2C18039D" w14:textId="77777777">
        <w:trPr>
          <w:del w:id="822" w:author="huai" w:date="2006-03-23T15:09:00Z"/>
        </w:trPr>
        <w:tc>
          <w:tcPr>
            <w:tcW w:w="720" w:type="dxa"/>
          </w:tcPr>
          <w:p w14:paraId="50A7343C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823" w:author="huai" w:date="2005-12-29T18:58:00Z" w:original="%1:7:0:"/>
              </w:numPr>
              <w:spacing w:after="0" w:line="240" w:lineRule="auto"/>
              <w:rPr>
                <w:del w:id="824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398BC8D3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825" w:author="huai" w:date="2006-03-23T15:09:00Z"/>
                <w:rFonts w:hint="eastAsia"/>
                <w:lang w:eastAsia="zh-TW"/>
              </w:rPr>
            </w:pPr>
            <w:del w:id="826" w:author="huai" w:date="2006-03-23T15:09:00Z">
              <w:r w:rsidDel="00AF7331">
                <w:rPr>
                  <w:rFonts w:hint="eastAsia"/>
                  <w:lang w:eastAsia="zh-TW"/>
                </w:rPr>
                <w:delText>白天易晤地址需有值</w:delText>
              </w:r>
            </w:del>
          </w:p>
        </w:tc>
        <w:tc>
          <w:tcPr>
            <w:tcW w:w="3320" w:type="dxa"/>
          </w:tcPr>
          <w:p w14:paraId="42A41720" w14:textId="77777777" w:rsidR="0023751E" w:rsidDel="00AF7331" w:rsidRDefault="00784128">
            <w:pPr>
              <w:pStyle w:val="Tabletext"/>
              <w:keepLines w:val="0"/>
              <w:spacing w:after="0" w:line="240" w:lineRule="auto"/>
              <w:rPr>
                <w:del w:id="827" w:author="huai" w:date="2006-03-23T15:09:00Z"/>
                <w:rFonts w:hint="eastAsia"/>
                <w:lang w:eastAsia="zh-TW"/>
              </w:rPr>
            </w:pPr>
            <w:del w:id="828" w:author="huai" w:date="2006-03-23T15:09:00Z">
              <w:r w:rsidDel="00AF7331">
                <w:rPr>
                  <w:rFonts w:hint="eastAsia"/>
                  <w:lang w:eastAsia="zh-TW"/>
                </w:rPr>
                <w:delText>請輸入白天易晤地址</w:delText>
              </w:r>
            </w:del>
          </w:p>
        </w:tc>
      </w:tr>
      <w:tr w:rsidR="0023751E" w:rsidDel="00AF7331" w14:paraId="50DFE67F" w14:textId="77777777">
        <w:trPr>
          <w:del w:id="829" w:author="huai" w:date="2006-03-23T15:09:00Z"/>
        </w:trPr>
        <w:tc>
          <w:tcPr>
            <w:tcW w:w="720" w:type="dxa"/>
          </w:tcPr>
          <w:p w14:paraId="304F6179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830" w:author="huai" w:date="2005-12-29T18:58:00Z" w:original="%1:8:0:"/>
              </w:numPr>
              <w:spacing w:after="0" w:line="240" w:lineRule="auto"/>
              <w:rPr>
                <w:del w:id="831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705B24B6" w14:textId="77777777" w:rsidR="0023751E" w:rsidDel="00AF7331" w:rsidRDefault="00CB3658">
            <w:pPr>
              <w:pStyle w:val="Tabletext"/>
              <w:keepLines w:val="0"/>
              <w:spacing w:after="0" w:line="240" w:lineRule="auto"/>
              <w:rPr>
                <w:del w:id="832" w:author="huai" w:date="2006-03-23T15:09:00Z"/>
                <w:rFonts w:hint="eastAsia"/>
                <w:lang w:eastAsia="zh-TW"/>
              </w:rPr>
            </w:pPr>
            <w:del w:id="833" w:author="huai" w:date="2006-03-23T15:09:00Z">
              <w:r w:rsidDel="00AF7331">
                <w:rPr>
                  <w:rFonts w:hint="eastAsia"/>
                  <w:lang w:eastAsia="zh-TW"/>
                </w:rPr>
                <w:delText>白天易晤地址郵遞區號需有值</w:delText>
              </w:r>
            </w:del>
          </w:p>
        </w:tc>
        <w:tc>
          <w:tcPr>
            <w:tcW w:w="3320" w:type="dxa"/>
          </w:tcPr>
          <w:p w14:paraId="739C5E70" w14:textId="77777777" w:rsidR="0023751E" w:rsidDel="00AF7331" w:rsidRDefault="00CB3658">
            <w:pPr>
              <w:pStyle w:val="Tabletext"/>
              <w:keepLines w:val="0"/>
              <w:spacing w:after="0" w:line="240" w:lineRule="auto"/>
              <w:rPr>
                <w:del w:id="834" w:author="huai" w:date="2006-03-23T15:09:00Z"/>
                <w:rFonts w:hint="eastAsia"/>
                <w:lang w:eastAsia="zh-TW"/>
              </w:rPr>
            </w:pPr>
            <w:del w:id="835" w:author="huai" w:date="2006-03-23T15:09:00Z">
              <w:r w:rsidDel="00AF7331">
                <w:rPr>
                  <w:rFonts w:hint="eastAsia"/>
                  <w:lang w:eastAsia="zh-TW"/>
                </w:rPr>
                <w:delText>請輸入白天易晤地址郵遞區號</w:delText>
              </w:r>
            </w:del>
          </w:p>
        </w:tc>
      </w:tr>
      <w:tr w:rsidR="0023751E" w:rsidDel="00AF7331" w14:paraId="0BB229B8" w14:textId="77777777">
        <w:trPr>
          <w:del w:id="836" w:author="huai" w:date="2006-03-23T15:09:00Z"/>
        </w:trPr>
        <w:tc>
          <w:tcPr>
            <w:tcW w:w="720" w:type="dxa"/>
          </w:tcPr>
          <w:p w14:paraId="389A810F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837" w:author="huai" w:date="2005-12-29T18:58:00Z" w:original="%1:9:0:"/>
              </w:numPr>
              <w:spacing w:after="0" w:line="240" w:lineRule="auto"/>
              <w:rPr>
                <w:del w:id="838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1A55FE02" w14:textId="77777777" w:rsidR="0023751E" w:rsidDel="00AF7331" w:rsidRDefault="00CB3658">
            <w:pPr>
              <w:pStyle w:val="Tabletext"/>
              <w:keepLines w:val="0"/>
              <w:spacing w:after="0" w:line="240" w:lineRule="auto"/>
              <w:rPr>
                <w:del w:id="839" w:author="huai" w:date="2006-03-23T15:09:00Z"/>
                <w:rFonts w:hint="eastAsia"/>
                <w:lang w:eastAsia="zh-TW"/>
              </w:rPr>
            </w:pPr>
            <w:del w:id="840" w:author="huai" w:date="2006-03-23T15:09:00Z">
              <w:r w:rsidDel="00AF7331">
                <w:rPr>
                  <w:rFonts w:hint="eastAsia"/>
                  <w:lang w:eastAsia="zh-TW"/>
                </w:rPr>
                <w:delText>聯絡電話或行動電話至少有一項需輸入</w:delText>
              </w:r>
            </w:del>
          </w:p>
        </w:tc>
        <w:tc>
          <w:tcPr>
            <w:tcW w:w="3320" w:type="dxa"/>
          </w:tcPr>
          <w:p w14:paraId="6FFE593B" w14:textId="77777777" w:rsidR="0023751E" w:rsidDel="00AF7331" w:rsidRDefault="00CB3658">
            <w:pPr>
              <w:pStyle w:val="Tabletext"/>
              <w:keepLines w:val="0"/>
              <w:spacing w:after="0" w:line="240" w:lineRule="auto"/>
              <w:rPr>
                <w:del w:id="841" w:author="huai" w:date="2006-03-23T15:09:00Z"/>
                <w:rFonts w:hint="eastAsia"/>
                <w:lang w:eastAsia="zh-TW"/>
              </w:rPr>
            </w:pPr>
            <w:del w:id="842" w:author="huai" w:date="2006-03-23T15:09:00Z">
              <w:r w:rsidDel="00AF7331">
                <w:rPr>
                  <w:rFonts w:hint="eastAsia"/>
                  <w:lang w:eastAsia="zh-TW"/>
                </w:rPr>
                <w:delText>請輸入電話連絡方式</w:delText>
              </w:r>
            </w:del>
          </w:p>
        </w:tc>
      </w:tr>
      <w:tr w:rsidR="0023751E" w:rsidDel="00AF7331" w14:paraId="081F8563" w14:textId="77777777">
        <w:trPr>
          <w:del w:id="843" w:author="huai" w:date="2006-03-23T15:09:00Z"/>
        </w:trPr>
        <w:tc>
          <w:tcPr>
            <w:tcW w:w="720" w:type="dxa"/>
          </w:tcPr>
          <w:p w14:paraId="4CF71FEE" w14:textId="77777777" w:rsidR="0023751E" w:rsidDel="00AF7331" w:rsidRDefault="0023751E">
            <w:pPr>
              <w:pStyle w:val="Tabletext"/>
              <w:keepLines w:val="0"/>
              <w:numPr>
                <w:ilvl w:val="0"/>
                <w:numId w:val="6"/>
                <w:numberingChange w:id="844" w:author="huai" w:date="2005-12-29T18:58:00Z" w:original="%1:10:0:"/>
              </w:numPr>
              <w:spacing w:after="0" w:line="240" w:lineRule="auto"/>
              <w:rPr>
                <w:del w:id="845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3F90CE1E" w14:textId="77777777" w:rsidR="0023751E" w:rsidDel="00AF7331" w:rsidRDefault="00CB3658">
            <w:pPr>
              <w:pStyle w:val="Tabletext"/>
              <w:keepLines w:val="0"/>
              <w:spacing w:after="0" w:line="240" w:lineRule="auto"/>
              <w:rPr>
                <w:del w:id="846" w:author="huai" w:date="2006-03-23T15:09:00Z"/>
                <w:rFonts w:hint="eastAsia"/>
                <w:lang w:eastAsia="zh-TW"/>
              </w:rPr>
            </w:pPr>
            <w:del w:id="847" w:author="huai" w:date="2006-03-23T15:09:00Z">
              <w:r w:rsidDel="00AF7331">
                <w:rPr>
                  <w:rFonts w:hint="eastAsia"/>
                  <w:lang w:eastAsia="zh-TW"/>
                </w:rPr>
                <w:delText>E-Mail</w:delText>
              </w:r>
              <w:r w:rsidDel="00AF7331">
                <w:rPr>
                  <w:rFonts w:hint="eastAsia"/>
                  <w:lang w:eastAsia="zh-TW"/>
                </w:rPr>
                <w:delText>需為合理</w:delText>
              </w:r>
              <w:r w:rsidDel="00AF7331">
                <w:rPr>
                  <w:rFonts w:hint="eastAsia"/>
                  <w:lang w:eastAsia="zh-TW"/>
                </w:rPr>
                <w:delText>E-Mail</w:delText>
              </w:r>
            </w:del>
          </w:p>
        </w:tc>
        <w:tc>
          <w:tcPr>
            <w:tcW w:w="3320" w:type="dxa"/>
          </w:tcPr>
          <w:p w14:paraId="31403AE1" w14:textId="77777777" w:rsidR="0023751E" w:rsidDel="00AF7331" w:rsidRDefault="00937AA7">
            <w:pPr>
              <w:pStyle w:val="Tabletext"/>
              <w:keepLines w:val="0"/>
              <w:spacing w:after="0" w:line="240" w:lineRule="auto"/>
              <w:rPr>
                <w:del w:id="848" w:author="huai" w:date="2006-03-23T15:09:00Z"/>
                <w:rFonts w:hint="eastAsia"/>
                <w:lang w:eastAsia="zh-TW"/>
              </w:rPr>
            </w:pPr>
            <w:del w:id="849" w:author="huai" w:date="2006-03-23T15:09:00Z">
              <w:r w:rsidDel="00AF7331">
                <w:rPr>
                  <w:rFonts w:hint="eastAsia"/>
                  <w:lang w:eastAsia="zh-TW"/>
                </w:rPr>
                <w:delText>請輸入合理</w:delText>
              </w:r>
              <w:r w:rsidDel="00AF7331">
                <w:rPr>
                  <w:rFonts w:hint="eastAsia"/>
                  <w:lang w:eastAsia="zh-TW"/>
                </w:rPr>
                <w:delText>E-Mail</w:delText>
              </w:r>
            </w:del>
          </w:p>
        </w:tc>
      </w:tr>
      <w:tr w:rsidR="00937AA7" w:rsidDel="00AF7331" w14:paraId="2A465CD3" w14:textId="77777777">
        <w:trPr>
          <w:del w:id="850" w:author="huai" w:date="2006-03-23T15:09:00Z"/>
        </w:trPr>
        <w:tc>
          <w:tcPr>
            <w:tcW w:w="720" w:type="dxa"/>
          </w:tcPr>
          <w:p w14:paraId="3C4CCA8E" w14:textId="77777777" w:rsidR="00937AA7" w:rsidDel="00AF7331" w:rsidRDefault="00937AA7">
            <w:pPr>
              <w:pStyle w:val="Tabletext"/>
              <w:keepLines w:val="0"/>
              <w:numPr>
                <w:ilvl w:val="0"/>
                <w:numId w:val="6"/>
                <w:numberingChange w:id="851" w:author="huai" w:date="2005-12-29T18:58:00Z" w:original="%1:11:0:"/>
              </w:numPr>
              <w:spacing w:after="0" w:line="240" w:lineRule="auto"/>
              <w:rPr>
                <w:del w:id="852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69038E23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53" w:author="huai" w:date="2006-03-23T15:09:00Z"/>
                <w:rFonts w:hint="eastAsia"/>
                <w:lang w:eastAsia="zh-TW"/>
              </w:rPr>
            </w:pPr>
            <w:del w:id="854" w:author="huai" w:date="2006-03-23T15:09:00Z">
              <w:r w:rsidDel="00AF7331">
                <w:rPr>
                  <w:rFonts w:hint="eastAsia"/>
                  <w:lang w:eastAsia="zh-TW"/>
                </w:rPr>
                <w:delText>申請日期需有值且為合理日期</w:delText>
              </w:r>
            </w:del>
          </w:p>
        </w:tc>
        <w:tc>
          <w:tcPr>
            <w:tcW w:w="3320" w:type="dxa"/>
          </w:tcPr>
          <w:p w14:paraId="4870CBC7" w14:textId="77777777" w:rsidR="00937AA7" w:rsidDel="00AF7331" w:rsidRDefault="009B4663">
            <w:pPr>
              <w:pStyle w:val="Tabletext"/>
              <w:keepLines w:val="0"/>
              <w:spacing w:after="0" w:line="240" w:lineRule="auto"/>
              <w:rPr>
                <w:del w:id="855" w:author="huai" w:date="2006-03-23T15:09:00Z"/>
                <w:rFonts w:hint="eastAsia"/>
                <w:lang w:eastAsia="zh-TW"/>
              </w:rPr>
            </w:pPr>
            <w:del w:id="856" w:author="huai" w:date="2006-03-23T15:09:00Z">
              <w:r w:rsidDel="00AF7331">
                <w:rPr>
                  <w:rFonts w:hint="eastAsia"/>
                  <w:lang w:eastAsia="zh-TW"/>
                </w:rPr>
                <w:delText>請輸入正確申請日期</w:delText>
              </w:r>
            </w:del>
          </w:p>
        </w:tc>
      </w:tr>
      <w:tr w:rsidR="009B4663" w:rsidDel="00AF7331" w14:paraId="2C2BC3FB" w14:textId="77777777">
        <w:trPr>
          <w:del w:id="857" w:author="huai" w:date="2006-03-23T15:09:00Z"/>
        </w:trPr>
        <w:tc>
          <w:tcPr>
            <w:tcW w:w="720" w:type="dxa"/>
          </w:tcPr>
          <w:p w14:paraId="6863C1B9" w14:textId="77777777" w:rsidR="009B4663" w:rsidDel="00AF7331" w:rsidRDefault="009B4663">
            <w:pPr>
              <w:pStyle w:val="Tabletext"/>
              <w:keepLines w:val="0"/>
              <w:numPr>
                <w:ilvl w:val="0"/>
                <w:numId w:val="6"/>
                <w:numberingChange w:id="858" w:author="huai" w:date="2005-12-29T18:58:00Z" w:original="%1:12:0:"/>
              </w:numPr>
              <w:spacing w:after="0" w:line="240" w:lineRule="auto"/>
              <w:rPr>
                <w:del w:id="859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560BC374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60" w:author="huai" w:date="2006-03-23T15:09:00Z"/>
                <w:rFonts w:hint="eastAsia"/>
                <w:lang w:eastAsia="zh-TW"/>
              </w:rPr>
            </w:pPr>
            <w:del w:id="861" w:author="huai" w:date="2006-03-23T15:09:00Z">
              <w:r w:rsidDel="00AF7331">
                <w:rPr>
                  <w:rFonts w:hint="eastAsia"/>
                  <w:lang w:eastAsia="zh-TW"/>
                </w:rPr>
                <w:delText>申請日期需小於</w:delText>
              </w:r>
              <w:r w:rsidR="00C24A95" w:rsidDel="00AF7331">
                <w:rPr>
                  <w:rFonts w:hint="eastAsia"/>
                  <w:lang w:eastAsia="zh-TW"/>
                </w:rPr>
                <w:delText>等於</w:delText>
              </w:r>
              <w:r w:rsidDel="00AF7331">
                <w:rPr>
                  <w:rFonts w:hint="eastAsia"/>
                  <w:lang w:eastAsia="zh-TW"/>
                </w:rPr>
                <w:delText>受理日期</w:delText>
              </w:r>
            </w:del>
          </w:p>
        </w:tc>
        <w:tc>
          <w:tcPr>
            <w:tcW w:w="3320" w:type="dxa"/>
          </w:tcPr>
          <w:p w14:paraId="1C560C8A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62" w:author="huai" w:date="2006-03-23T15:09:00Z"/>
                <w:rFonts w:hint="eastAsia"/>
                <w:lang w:eastAsia="zh-TW"/>
              </w:rPr>
            </w:pPr>
            <w:del w:id="863" w:author="huai" w:date="2006-03-23T15:09:00Z">
              <w:r w:rsidDel="00AF7331">
                <w:rPr>
                  <w:rFonts w:hint="eastAsia"/>
                  <w:lang w:eastAsia="zh-TW"/>
                </w:rPr>
                <w:delText>申請日期需小於受理日期</w:delText>
              </w:r>
            </w:del>
          </w:p>
        </w:tc>
      </w:tr>
      <w:tr w:rsidR="009B4663" w:rsidDel="00AF7331" w14:paraId="1E3B6180" w14:textId="77777777">
        <w:trPr>
          <w:del w:id="864" w:author="huai" w:date="2006-03-23T15:09:00Z"/>
        </w:trPr>
        <w:tc>
          <w:tcPr>
            <w:tcW w:w="720" w:type="dxa"/>
          </w:tcPr>
          <w:p w14:paraId="260A305A" w14:textId="77777777" w:rsidR="009B4663" w:rsidDel="00AF7331" w:rsidRDefault="009B4663">
            <w:pPr>
              <w:pStyle w:val="Tabletext"/>
              <w:keepLines w:val="0"/>
              <w:numPr>
                <w:ilvl w:val="0"/>
                <w:numId w:val="6"/>
                <w:numberingChange w:id="865" w:author="huai" w:date="2005-12-29T18:58:00Z" w:original="%1:13:0:"/>
              </w:numPr>
              <w:spacing w:after="0" w:line="240" w:lineRule="auto"/>
              <w:rPr>
                <w:del w:id="866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6FEDC110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67" w:author="huai" w:date="2006-03-23T15:09:00Z"/>
                <w:rFonts w:hint="eastAsia"/>
                <w:lang w:eastAsia="zh-TW"/>
              </w:rPr>
            </w:pPr>
            <w:del w:id="868" w:author="huai" w:date="2006-03-23T15:09:00Z">
              <w:r w:rsidDel="00AF7331">
                <w:rPr>
                  <w:rFonts w:hint="eastAsia"/>
                  <w:lang w:eastAsia="zh-TW"/>
                </w:rPr>
                <w:delText>申請種類疾病或意外只能有一項勾選</w:delText>
              </w:r>
            </w:del>
          </w:p>
        </w:tc>
        <w:tc>
          <w:tcPr>
            <w:tcW w:w="3320" w:type="dxa"/>
          </w:tcPr>
          <w:p w14:paraId="0F1470E3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69" w:author="huai" w:date="2006-03-23T15:09:00Z"/>
                <w:rFonts w:hint="eastAsia"/>
                <w:lang w:eastAsia="zh-TW"/>
              </w:rPr>
            </w:pPr>
            <w:del w:id="870" w:author="huai" w:date="2006-03-23T15:09:00Z">
              <w:r w:rsidDel="00AF7331">
                <w:rPr>
                  <w:rFonts w:hint="eastAsia"/>
                  <w:lang w:eastAsia="zh-TW"/>
                </w:rPr>
                <w:delText>請輸入正確申請種類</w:delText>
              </w:r>
            </w:del>
          </w:p>
        </w:tc>
      </w:tr>
      <w:tr w:rsidR="009B4663" w:rsidDel="00AF7331" w14:paraId="0A3DC7B9" w14:textId="77777777">
        <w:trPr>
          <w:del w:id="871" w:author="huai" w:date="2006-03-23T15:09:00Z"/>
        </w:trPr>
        <w:tc>
          <w:tcPr>
            <w:tcW w:w="720" w:type="dxa"/>
          </w:tcPr>
          <w:p w14:paraId="67182558" w14:textId="77777777" w:rsidR="009B4663" w:rsidDel="00AF7331" w:rsidRDefault="009B4663">
            <w:pPr>
              <w:pStyle w:val="Tabletext"/>
              <w:keepLines w:val="0"/>
              <w:numPr>
                <w:ilvl w:val="0"/>
                <w:numId w:val="6"/>
                <w:numberingChange w:id="872" w:author="huai" w:date="2005-12-29T18:58:00Z" w:original="%1:14:0:"/>
              </w:numPr>
              <w:spacing w:after="0" w:line="240" w:lineRule="auto"/>
              <w:rPr>
                <w:del w:id="873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245D8380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74" w:author="huai" w:date="2006-03-23T15:09:00Z"/>
                <w:rFonts w:hint="eastAsia"/>
                <w:lang w:eastAsia="zh-TW"/>
              </w:rPr>
            </w:pPr>
            <w:del w:id="875" w:author="huai" w:date="2006-03-23T15:09:00Z">
              <w:r w:rsidDel="00AF7331">
                <w:rPr>
                  <w:rFonts w:hint="eastAsia"/>
                  <w:lang w:eastAsia="zh-TW"/>
                </w:rPr>
                <w:delText>索賠類別解除契約只能單獨勾選</w:delText>
              </w:r>
            </w:del>
          </w:p>
        </w:tc>
        <w:tc>
          <w:tcPr>
            <w:tcW w:w="3320" w:type="dxa"/>
          </w:tcPr>
          <w:p w14:paraId="328A99DF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76" w:author="huai" w:date="2006-03-23T15:09:00Z"/>
                <w:rFonts w:hint="eastAsia"/>
                <w:lang w:eastAsia="zh-TW"/>
              </w:rPr>
            </w:pPr>
            <w:del w:id="877" w:author="huai" w:date="2006-03-23T15:09:00Z">
              <w:r w:rsidDel="00AF7331">
                <w:rPr>
                  <w:rFonts w:hint="eastAsia"/>
                  <w:lang w:eastAsia="zh-TW"/>
                </w:rPr>
                <w:delText>解除契約不得與其他索賠類別同時申請</w:delText>
              </w:r>
            </w:del>
          </w:p>
        </w:tc>
      </w:tr>
      <w:tr w:rsidR="009B4663" w:rsidDel="00AF7331" w14:paraId="33B12840" w14:textId="77777777">
        <w:trPr>
          <w:del w:id="878" w:author="huai" w:date="2006-03-23T15:09:00Z"/>
        </w:trPr>
        <w:tc>
          <w:tcPr>
            <w:tcW w:w="720" w:type="dxa"/>
          </w:tcPr>
          <w:p w14:paraId="7F23B129" w14:textId="77777777" w:rsidR="009B4663" w:rsidDel="00AF7331" w:rsidRDefault="009B4663">
            <w:pPr>
              <w:pStyle w:val="Tabletext"/>
              <w:keepLines w:val="0"/>
              <w:numPr>
                <w:ilvl w:val="0"/>
                <w:numId w:val="6"/>
                <w:numberingChange w:id="879" w:author="huai" w:date="2005-12-29T18:58:00Z" w:original="%1:15:0:"/>
              </w:numPr>
              <w:spacing w:after="0" w:line="240" w:lineRule="auto"/>
              <w:rPr>
                <w:del w:id="880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17507180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81" w:author="huai" w:date="2006-03-23T15:09:00Z"/>
                <w:rFonts w:hint="eastAsia"/>
                <w:lang w:eastAsia="zh-TW"/>
              </w:rPr>
            </w:pPr>
            <w:del w:id="882" w:author="huai" w:date="2006-03-23T15:09:00Z">
              <w:r w:rsidDel="00AF7331">
                <w:rPr>
                  <w:rFonts w:hint="eastAsia"/>
                  <w:lang w:eastAsia="zh-TW"/>
                </w:rPr>
                <w:delText>事故日期需有值且為合理日期</w:delText>
              </w:r>
            </w:del>
          </w:p>
        </w:tc>
        <w:tc>
          <w:tcPr>
            <w:tcW w:w="3320" w:type="dxa"/>
          </w:tcPr>
          <w:p w14:paraId="041EFBDE" w14:textId="77777777" w:rsidR="009B4663" w:rsidDel="00AF7331" w:rsidRDefault="009B4663">
            <w:pPr>
              <w:pStyle w:val="Tabletext"/>
              <w:keepLines w:val="0"/>
              <w:spacing w:after="0" w:line="240" w:lineRule="auto"/>
              <w:rPr>
                <w:del w:id="883" w:author="huai" w:date="2006-03-23T15:09:00Z"/>
                <w:rFonts w:hint="eastAsia"/>
                <w:lang w:eastAsia="zh-TW"/>
              </w:rPr>
            </w:pPr>
            <w:del w:id="884" w:author="huai" w:date="2006-03-23T15:09:00Z">
              <w:r w:rsidDel="00AF7331">
                <w:rPr>
                  <w:rFonts w:hint="eastAsia"/>
                  <w:lang w:eastAsia="zh-TW"/>
                </w:rPr>
                <w:delText>請輸入正確事故日期</w:delText>
              </w:r>
            </w:del>
          </w:p>
        </w:tc>
      </w:tr>
      <w:tr w:rsidR="009B4663" w:rsidDel="00AF7331" w14:paraId="721FBE6E" w14:textId="77777777">
        <w:trPr>
          <w:del w:id="885" w:author="huai" w:date="2006-03-23T15:09:00Z"/>
        </w:trPr>
        <w:tc>
          <w:tcPr>
            <w:tcW w:w="720" w:type="dxa"/>
          </w:tcPr>
          <w:p w14:paraId="2E61E65C" w14:textId="77777777" w:rsidR="009B4663" w:rsidDel="00AF7331" w:rsidRDefault="009B4663">
            <w:pPr>
              <w:pStyle w:val="Tabletext"/>
              <w:keepLines w:val="0"/>
              <w:numPr>
                <w:ilvl w:val="0"/>
                <w:numId w:val="6"/>
                <w:numberingChange w:id="886" w:author="huai" w:date="2005-12-29T18:58:00Z" w:original="%1:16:0:"/>
              </w:numPr>
              <w:spacing w:after="0" w:line="240" w:lineRule="auto"/>
              <w:rPr>
                <w:del w:id="887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7CCF195B" w14:textId="77777777" w:rsidR="009B4663" w:rsidDel="00AF7331" w:rsidRDefault="00C24A95">
            <w:pPr>
              <w:pStyle w:val="Tabletext"/>
              <w:keepLines w:val="0"/>
              <w:spacing w:after="0" w:line="240" w:lineRule="auto"/>
              <w:rPr>
                <w:del w:id="888" w:author="huai" w:date="2006-03-23T15:09:00Z"/>
                <w:rFonts w:hint="eastAsia"/>
                <w:lang w:eastAsia="zh-TW"/>
              </w:rPr>
            </w:pPr>
            <w:del w:id="889" w:author="huai" w:date="2006-03-23T15:09:00Z">
              <w:r w:rsidDel="00AF7331">
                <w:rPr>
                  <w:rFonts w:hint="eastAsia"/>
                  <w:lang w:eastAsia="zh-TW"/>
                </w:rPr>
                <w:delText>事故日期不得大於申請日期</w:delText>
              </w:r>
            </w:del>
          </w:p>
        </w:tc>
        <w:tc>
          <w:tcPr>
            <w:tcW w:w="3320" w:type="dxa"/>
          </w:tcPr>
          <w:p w14:paraId="300CB245" w14:textId="77777777" w:rsidR="009B4663" w:rsidRPr="00C24A95" w:rsidDel="00AF7331" w:rsidRDefault="00C24A95">
            <w:pPr>
              <w:pStyle w:val="Tabletext"/>
              <w:keepLines w:val="0"/>
              <w:spacing w:after="0" w:line="240" w:lineRule="auto"/>
              <w:rPr>
                <w:del w:id="890" w:author="huai" w:date="2006-03-23T15:09:00Z"/>
                <w:rFonts w:hint="eastAsia"/>
                <w:lang w:eastAsia="zh-TW"/>
              </w:rPr>
            </w:pPr>
            <w:del w:id="891" w:author="huai" w:date="2006-03-23T15:09:00Z">
              <w:r w:rsidDel="00AF7331">
                <w:rPr>
                  <w:rFonts w:hint="eastAsia"/>
                  <w:lang w:eastAsia="zh-TW"/>
                </w:rPr>
                <w:delText>事故日期不得大於申請日期</w:delText>
              </w:r>
            </w:del>
          </w:p>
        </w:tc>
      </w:tr>
      <w:tr w:rsidR="00C24A95" w:rsidRPr="00C24A95" w:rsidDel="00AF7331" w14:paraId="343681AB" w14:textId="77777777">
        <w:trPr>
          <w:del w:id="892" w:author="huai" w:date="2006-03-23T15:09:00Z"/>
        </w:trPr>
        <w:tc>
          <w:tcPr>
            <w:tcW w:w="720" w:type="dxa"/>
          </w:tcPr>
          <w:p w14:paraId="46D97919" w14:textId="77777777" w:rsidR="00C24A95" w:rsidDel="00AF7331" w:rsidRDefault="00C24A95">
            <w:pPr>
              <w:pStyle w:val="Tabletext"/>
              <w:keepLines w:val="0"/>
              <w:numPr>
                <w:ilvl w:val="0"/>
                <w:numId w:val="6"/>
                <w:numberingChange w:id="893" w:author="huai" w:date="2005-12-29T18:58:00Z" w:original="%1:17:0:"/>
              </w:numPr>
              <w:spacing w:after="0" w:line="240" w:lineRule="auto"/>
              <w:rPr>
                <w:del w:id="894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200786BB" w14:textId="77777777" w:rsidR="00C24A95" w:rsidDel="00AF7331" w:rsidRDefault="00C24A95">
            <w:pPr>
              <w:pStyle w:val="Tabletext"/>
              <w:keepLines w:val="0"/>
              <w:spacing w:after="0" w:line="240" w:lineRule="auto"/>
              <w:rPr>
                <w:del w:id="895" w:author="huai" w:date="2006-03-23T15:09:00Z"/>
                <w:rFonts w:hint="eastAsia"/>
                <w:lang w:eastAsia="zh-TW"/>
              </w:rPr>
            </w:pPr>
            <w:del w:id="896" w:author="huai" w:date="2006-03-23T15:09:00Z">
              <w:r w:rsidDel="00AF7331">
                <w:rPr>
                  <w:rFonts w:hint="eastAsia"/>
                  <w:lang w:eastAsia="zh-TW"/>
                </w:rPr>
                <w:delText>送件人</w:delText>
              </w:r>
              <w:r w:rsidDel="00AF7331">
                <w:rPr>
                  <w:rFonts w:hint="eastAsia"/>
                  <w:lang w:eastAsia="zh-TW"/>
                </w:rPr>
                <w:delText>ID</w:delText>
              </w:r>
              <w:r w:rsidDel="00AF7331">
                <w:rPr>
                  <w:rFonts w:hint="eastAsia"/>
                  <w:lang w:eastAsia="zh-TW"/>
                </w:rPr>
                <w:delText>需有值且長度為</w:delText>
              </w:r>
              <w:r w:rsidDel="00AF7331">
                <w:rPr>
                  <w:rFonts w:hint="eastAsia"/>
                  <w:lang w:eastAsia="zh-TW"/>
                </w:rPr>
                <w:delText>10</w:delText>
              </w:r>
              <w:r w:rsidDel="00AF7331">
                <w:rPr>
                  <w:rFonts w:hint="eastAsia"/>
                  <w:lang w:eastAsia="zh-TW"/>
                </w:rPr>
                <w:delText>碼</w:delText>
              </w:r>
            </w:del>
          </w:p>
        </w:tc>
        <w:tc>
          <w:tcPr>
            <w:tcW w:w="3320" w:type="dxa"/>
          </w:tcPr>
          <w:p w14:paraId="5BC874D2" w14:textId="77777777" w:rsidR="00C24A95" w:rsidDel="00AF7331" w:rsidRDefault="00C24A95">
            <w:pPr>
              <w:pStyle w:val="Tabletext"/>
              <w:keepLines w:val="0"/>
              <w:spacing w:after="0" w:line="240" w:lineRule="auto"/>
              <w:rPr>
                <w:del w:id="897" w:author="huai" w:date="2006-03-23T15:09:00Z"/>
                <w:rFonts w:hint="eastAsia"/>
                <w:lang w:eastAsia="zh-TW"/>
              </w:rPr>
            </w:pPr>
            <w:del w:id="898" w:author="huai" w:date="2006-03-23T15:09:00Z">
              <w:r w:rsidDel="00AF7331">
                <w:rPr>
                  <w:rFonts w:hint="eastAsia"/>
                  <w:lang w:eastAsia="zh-TW"/>
                </w:rPr>
                <w:delText>請輸入正確送件人</w:delText>
              </w:r>
              <w:r w:rsidDel="00AF7331">
                <w:rPr>
                  <w:rFonts w:hint="eastAsia"/>
                  <w:lang w:eastAsia="zh-TW"/>
                </w:rPr>
                <w:delText>ID</w:delText>
              </w:r>
            </w:del>
          </w:p>
        </w:tc>
      </w:tr>
      <w:tr w:rsidR="00C24A95" w:rsidRPr="00C24A95" w:rsidDel="00AF7331" w14:paraId="6B79CD25" w14:textId="77777777">
        <w:trPr>
          <w:del w:id="899" w:author="huai" w:date="2006-03-23T15:09:00Z"/>
        </w:trPr>
        <w:tc>
          <w:tcPr>
            <w:tcW w:w="720" w:type="dxa"/>
          </w:tcPr>
          <w:p w14:paraId="2A194DBF" w14:textId="77777777" w:rsidR="00C24A95" w:rsidDel="00AF7331" w:rsidRDefault="00C24A95">
            <w:pPr>
              <w:pStyle w:val="Tabletext"/>
              <w:keepLines w:val="0"/>
              <w:numPr>
                <w:ilvl w:val="0"/>
                <w:numId w:val="6"/>
                <w:numberingChange w:id="900" w:author="huai" w:date="2005-12-29T18:58:00Z" w:original="%1:18:0:"/>
              </w:numPr>
              <w:spacing w:after="0" w:line="240" w:lineRule="auto"/>
              <w:rPr>
                <w:del w:id="901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27C85CF3" w14:textId="77777777" w:rsidR="00C24A95" w:rsidDel="00AF7331" w:rsidRDefault="00EE55DE">
            <w:pPr>
              <w:pStyle w:val="Tabletext"/>
              <w:keepLines w:val="0"/>
              <w:spacing w:after="0" w:line="240" w:lineRule="auto"/>
              <w:rPr>
                <w:del w:id="902" w:author="huai" w:date="2006-03-23T15:09:00Z"/>
                <w:rFonts w:hint="eastAsia"/>
                <w:lang w:eastAsia="zh-TW"/>
              </w:rPr>
            </w:pPr>
            <w:del w:id="903" w:author="huai" w:date="2006-03-23T15:09:00Z">
              <w:r w:rsidDel="00AF7331">
                <w:rPr>
                  <w:rFonts w:hint="eastAsia"/>
                  <w:lang w:eastAsia="zh-TW"/>
                </w:rPr>
                <w:delText xml:space="preserve">IF </w:delText>
              </w:r>
              <w:r w:rsidDel="00AF7331">
                <w:rPr>
                  <w:rFonts w:hint="eastAsia"/>
                  <w:lang w:eastAsia="zh-TW"/>
                </w:rPr>
                <w:delText>與受託人關係</w:delText>
              </w:r>
              <w:r w:rsidDel="00AF7331">
                <w:rPr>
                  <w:rFonts w:hint="eastAsia"/>
                  <w:lang w:eastAsia="zh-TW"/>
                </w:rPr>
                <w:delText xml:space="preserve"> </w:delText>
              </w:r>
              <w:r w:rsidDel="00AF7331">
                <w:rPr>
                  <w:rFonts w:hint="eastAsia"/>
                  <w:lang w:eastAsia="zh-TW"/>
                </w:rPr>
                <w:delText>為</w:delText>
              </w:r>
              <w:r w:rsidDel="00AF7331">
                <w:rPr>
                  <w:rFonts w:hint="eastAsia"/>
                  <w:lang w:eastAsia="zh-TW"/>
                </w:rPr>
                <w:delText xml:space="preserve"> </w:delText>
              </w:r>
              <w:r w:rsidDel="00AF7331">
                <w:rPr>
                  <w:rFonts w:hint="eastAsia"/>
                  <w:lang w:eastAsia="zh-TW"/>
                </w:rPr>
                <w:delText>業務人員</w:delText>
              </w:r>
            </w:del>
          </w:p>
          <w:p w14:paraId="4CA29178" w14:textId="77777777" w:rsidR="00EE55DE" w:rsidDel="00AF7331" w:rsidRDefault="00EE55DE">
            <w:pPr>
              <w:pStyle w:val="Tabletext"/>
              <w:keepLines w:val="0"/>
              <w:spacing w:after="0" w:line="240" w:lineRule="auto"/>
              <w:rPr>
                <w:del w:id="904" w:author="huai" w:date="2006-03-23T15:09:00Z"/>
                <w:rFonts w:hint="eastAsia"/>
                <w:lang w:eastAsia="zh-TW"/>
              </w:rPr>
            </w:pPr>
            <w:del w:id="905" w:author="huai" w:date="2006-03-23T15:09:00Z">
              <w:r w:rsidDel="00AF7331">
                <w:rPr>
                  <w:rFonts w:hint="eastAsia"/>
                  <w:lang w:eastAsia="zh-TW"/>
                </w:rPr>
                <w:delText xml:space="preserve">     </w:delText>
              </w:r>
              <w:r w:rsidDel="00AF7331">
                <w:rPr>
                  <w:rFonts w:hint="eastAsia"/>
                  <w:lang w:eastAsia="zh-TW"/>
                </w:rPr>
                <w:delText>送件人單位需有值</w:delText>
              </w:r>
            </w:del>
          </w:p>
        </w:tc>
        <w:tc>
          <w:tcPr>
            <w:tcW w:w="3320" w:type="dxa"/>
          </w:tcPr>
          <w:p w14:paraId="13B39578" w14:textId="77777777" w:rsidR="00C24A95" w:rsidDel="00AF7331" w:rsidRDefault="00EE55DE">
            <w:pPr>
              <w:pStyle w:val="Tabletext"/>
              <w:keepLines w:val="0"/>
              <w:spacing w:after="0" w:line="240" w:lineRule="auto"/>
              <w:rPr>
                <w:del w:id="906" w:author="huai" w:date="2006-03-23T15:09:00Z"/>
                <w:rFonts w:hint="eastAsia"/>
                <w:lang w:eastAsia="zh-TW"/>
              </w:rPr>
            </w:pPr>
            <w:del w:id="907" w:author="huai" w:date="2006-03-23T15:09:00Z">
              <w:r w:rsidDel="00AF7331">
                <w:rPr>
                  <w:rFonts w:hint="eastAsia"/>
                  <w:lang w:eastAsia="zh-TW"/>
                </w:rPr>
                <w:delText>無送件人單位資料</w:delText>
              </w:r>
              <w:r w:rsidDel="00AF7331">
                <w:rPr>
                  <w:rFonts w:hint="eastAsia"/>
                  <w:lang w:eastAsia="zh-TW"/>
                </w:rPr>
                <w:delText>,</w:delText>
              </w:r>
              <w:r w:rsidDel="00AF7331">
                <w:rPr>
                  <w:rFonts w:hint="eastAsia"/>
                  <w:lang w:eastAsia="zh-TW"/>
                </w:rPr>
                <w:delText>請重新索引</w:delText>
              </w:r>
            </w:del>
          </w:p>
        </w:tc>
      </w:tr>
      <w:tr w:rsidR="00323C0D" w:rsidRPr="00C24A95" w:rsidDel="00AF7331" w14:paraId="0884060C" w14:textId="77777777">
        <w:trPr>
          <w:del w:id="908" w:author="huai" w:date="2006-03-23T15:09:00Z"/>
        </w:trPr>
        <w:tc>
          <w:tcPr>
            <w:tcW w:w="720" w:type="dxa"/>
          </w:tcPr>
          <w:p w14:paraId="3ABFF941" w14:textId="77777777" w:rsidR="00323C0D" w:rsidDel="00AF7331" w:rsidRDefault="00323C0D">
            <w:pPr>
              <w:pStyle w:val="Tabletext"/>
              <w:keepLines w:val="0"/>
              <w:numPr>
                <w:ilvl w:val="0"/>
                <w:numId w:val="6"/>
                <w:numberingChange w:id="909" w:author="huai" w:date="2005-12-29T18:58:00Z" w:original="%1:19:0:"/>
              </w:numPr>
              <w:spacing w:after="0" w:line="240" w:lineRule="auto"/>
              <w:rPr>
                <w:del w:id="910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71CA1358" w14:textId="77777777" w:rsidR="00323C0D" w:rsidDel="00AF7331" w:rsidRDefault="00323C0D">
            <w:pPr>
              <w:pStyle w:val="Tabletext"/>
              <w:keepLines w:val="0"/>
              <w:spacing w:after="0" w:line="240" w:lineRule="auto"/>
              <w:rPr>
                <w:del w:id="911" w:author="huai" w:date="2006-03-23T15:09:00Z"/>
                <w:rFonts w:hint="eastAsia"/>
                <w:lang w:eastAsia="zh-TW"/>
              </w:rPr>
            </w:pPr>
            <w:del w:id="912" w:author="huai" w:date="2006-03-23T15:09:00Z">
              <w:r w:rsidDel="00AF7331">
                <w:rPr>
                  <w:rFonts w:hint="eastAsia"/>
                  <w:lang w:eastAsia="zh-TW"/>
                </w:rPr>
                <w:delText>送件人姓名需有值</w:delText>
              </w:r>
            </w:del>
          </w:p>
        </w:tc>
        <w:tc>
          <w:tcPr>
            <w:tcW w:w="3320" w:type="dxa"/>
          </w:tcPr>
          <w:p w14:paraId="705503E9" w14:textId="77777777" w:rsidR="00323C0D" w:rsidDel="00AF7331" w:rsidRDefault="00323C0D">
            <w:pPr>
              <w:pStyle w:val="Tabletext"/>
              <w:keepLines w:val="0"/>
              <w:spacing w:after="0" w:line="240" w:lineRule="auto"/>
              <w:rPr>
                <w:del w:id="913" w:author="huai" w:date="2006-03-23T15:09:00Z"/>
                <w:rFonts w:hint="eastAsia"/>
                <w:lang w:eastAsia="zh-TW"/>
              </w:rPr>
            </w:pPr>
            <w:del w:id="914" w:author="huai" w:date="2006-03-23T15:09:00Z">
              <w:r w:rsidDel="00AF7331">
                <w:rPr>
                  <w:rFonts w:hint="eastAsia"/>
                  <w:lang w:eastAsia="zh-TW"/>
                </w:rPr>
                <w:delText>請輸入送件人姓名</w:delText>
              </w:r>
            </w:del>
          </w:p>
        </w:tc>
      </w:tr>
      <w:tr w:rsidR="00A3705C" w:rsidRPr="00C24A95" w:rsidDel="00AF7331" w14:paraId="26F38CBA" w14:textId="77777777">
        <w:trPr>
          <w:del w:id="915" w:author="huai" w:date="2006-03-23T15:09:00Z"/>
        </w:trPr>
        <w:tc>
          <w:tcPr>
            <w:tcW w:w="720" w:type="dxa"/>
          </w:tcPr>
          <w:p w14:paraId="4BE8AC56" w14:textId="77777777" w:rsidR="00A3705C" w:rsidDel="00AF7331" w:rsidRDefault="00A3705C">
            <w:pPr>
              <w:pStyle w:val="Tabletext"/>
              <w:keepLines w:val="0"/>
              <w:numPr>
                <w:ilvl w:val="0"/>
                <w:numId w:val="6"/>
                <w:numberingChange w:id="916" w:author="huai" w:date="2005-12-29T18:58:00Z" w:original="%1:20:0:"/>
              </w:numPr>
              <w:spacing w:after="0" w:line="240" w:lineRule="auto"/>
              <w:rPr>
                <w:del w:id="917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38283F00" w14:textId="77777777" w:rsidR="00A3705C" w:rsidDel="00AF7331" w:rsidRDefault="00A3705C">
            <w:pPr>
              <w:pStyle w:val="Tabletext"/>
              <w:keepLines w:val="0"/>
              <w:spacing w:after="0" w:line="240" w:lineRule="auto"/>
              <w:rPr>
                <w:del w:id="918" w:author="huai" w:date="2006-03-23T15:09:00Z"/>
                <w:rFonts w:hint="eastAsia"/>
                <w:lang w:eastAsia="zh-TW"/>
              </w:rPr>
            </w:pPr>
            <w:del w:id="919" w:author="huai" w:date="2006-03-23T15:09:00Z">
              <w:r w:rsidDel="00AF7331">
                <w:rPr>
                  <w:rFonts w:hint="eastAsia"/>
                  <w:lang w:eastAsia="zh-TW"/>
                </w:rPr>
                <w:delText>索賠類別至少須有一項勾選</w:delText>
              </w:r>
            </w:del>
          </w:p>
        </w:tc>
        <w:tc>
          <w:tcPr>
            <w:tcW w:w="3320" w:type="dxa"/>
          </w:tcPr>
          <w:p w14:paraId="7B05C215" w14:textId="77777777" w:rsidR="00A3705C" w:rsidDel="00AF7331" w:rsidRDefault="00A3705C">
            <w:pPr>
              <w:pStyle w:val="Tabletext"/>
              <w:keepLines w:val="0"/>
              <w:spacing w:after="0" w:line="240" w:lineRule="auto"/>
              <w:rPr>
                <w:del w:id="920" w:author="huai" w:date="2006-03-23T15:09:00Z"/>
                <w:rFonts w:hint="eastAsia"/>
                <w:lang w:eastAsia="zh-TW"/>
              </w:rPr>
            </w:pPr>
            <w:del w:id="921" w:author="huai" w:date="2006-03-23T15:09:00Z">
              <w:r w:rsidDel="00AF7331">
                <w:rPr>
                  <w:rFonts w:hint="eastAsia"/>
                  <w:lang w:eastAsia="zh-TW"/>
                </w:rPr>
                <w:delText>請勾選索賠類別</w:delText>
              </w:r>
            </w:del>
          </w:p>
        </w:tc>
      </w:tr>
      <w:tr w:rsidR="00E76BCF" w:rsidRPr="00C24A95" w:rsidDel="00AF7331" w14:paraId="7030B40D" w14:textId="77777777">
        <w:trPr>
          <w:del w:id="922" w:author="huai" w:date="2006-03-23T15:09:00Z"/>
        </w:trPr>
        <w:tc>
          <w:tcPr>
            <w:tcW w:w="720" w:type="dxa"/>
          </w:tcPr>
          <w:p w14:paraId="686A8107" w14:textId="77777777" w:rsidR="00E76BCF" w:rsidDel="00AF7331" w:rsidRDefault="00E76BCF">
            <w:pPr>
              <w:pStyle w:val="Tabletext"/>
              <w:keepLines w:val="0"/>
              <w:numPr>
                <w:ilvl w:val="0"/>
                <w:numId w:val="6"/>
                <w:numberingChange w:id="923" w:author="huai" w:date="2005-12-29T18:58:00Z" w:original="%1:21:0:"/>
              </w:numPr>
              <w:spacing w:after="0" w:line="240" w:lineRule="auto"/>
              <w:rPr>
                <w:del w:id="924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58E4D1FE" w14:textId="77777777" w:rsidR="00E76BCF" w:rsidDel="00AF7331" w:rsidRDefault="00E76BCF">
            <w:pPr>
              <w:pStyle w:val="Tabletext"/>
              <w:keepLines w:val="0"/>
              <w:spacing w:after="0" w:line="240" w:lineRule="auto"/>
              <w:rPr>
                <w:del w:id="925" w:author="huai" w:date="2006-03-23T15:09:00Z"/>
                <w:rFonts w:hint="eastAsia"/>
                <w:lang w:eastAsia="zh-TW"/>
              </w:rPr>
            </w:pPr>
            <w:del w:id="926" w:author="huai" w:date="2006-03-23T15:09:00Z">
              <w:r w:rsidDel="00AF7331">
                <w:rPr>
                  <w:rFonts w:hint="eastAsia"/>
                  <w:lang w:eastAsia="zh-TW"/>
                </w:rPr>
                <w:delText>無記名式保單號碼是否正確</w:delText>
              </w:r>
            </w:del>
          </w:p>
          <w:p w14:paraId="5D58DF0E" w14:textId="77777777" w:rsidR="00E76BCF" w:rsidRPr="00E76BCF" w:rsidDel="00AF7331" w:rsidRDefault="00E76BCF">
            <w:pPr>
              <w:pStyle w:val="Tabletext"/>
              <w:keepLines w:val="0"/>
              <w:spacing w:after="0" w:line="240" w:lineRule="auto"/>
              <w:rPr>
                <w:del w:id="927" w:author="huai" w:date="2006-03-23T15:09:00Z"/>
                <w:rFonts w:hint="eastAsia"/>
                <w:lang w:eastAsia="zh-TW"/>
              </w:rPr>
            </w:pPr>
            <w:del w:id="928" w:author="huai" w:date="2006-03-23T15:09:00Z">
              <w:r w:rsidDel="00AF7331">
                <w:rPr>
                  <w:rFonts w:hint="eastAsia"/>
                  <w:lang w:eastAsia="zh-TW"/>
                </w:rPr>
                <w:delText>CM/v</w:delText>
              </w:r>
              <w:r w:rsidRPr="00E76BCF" w:rsidDel="00AF7331">
                <w:rPr>
                  <w:lang w:eastAsia="zh-TW"/>
                </w:rPr>
                <w:delText>alidate</w:delText>
              </w:r>
              <w:r w:rsidDel="00AF7331">
                <w:rPr>
                  <w:rFonts w:hint="eastAsia"/>
                  <w:lang w:eastAsia="zh-TW"/>
                </w:rPr>
                <w:delText>.js</w:delText>
              </w:r>
            </w:del>
          </w:p>
        </w:tc>
        <w:tc>
          <w:tcPr>
            <w:tcW w:w="3320" w:type="dxa"/>
          </w:tcPr>
          <w:p w14:paraId="3571F780" w14:textId="77777777" w:rsidR="00E76BCF" w:rsidDel="00AF7331" w:rsidRDefault="00E76BCF">
            <w:pPr>
              <w:pStyle w:val="Tabletext"/>
              <w:keepLines w:val="0"/>
              <w:spacing w:after="0" w:line="240" w:lineRule="auto"/>
              <w:rPr>
                <w:del w:id="929" w:author="huai" w:date="2006-03-23T15:09:00Z"/>
                <w:rFonts w:hint="eastAsia"/>
                <w:lang w:eastAsia="zh-TW"/>
              </w:rPr>
            </w:pPr>
            <w:del w:id="930" w:author="huai" w:date="2006-03-23T15:09:00Z">
              <w:r w:rsidDel="00AF7331">
                <w:rPr>
                  <w:rFonts w:hint="eastAsia"/>
                  <w:lang w:eastAsia="zh-TW"/>
                </w:rPr>
                <w:delText>請輸入正確保單號碼</w:delText>
              </w:r>
            </w:del>
          </w:p>
        </w:tc>
      </w:tr>
      <w:tr w:rsidR="00E76BCF" w:rsidRPr="00C24A95" w:rsidDel="00AF7331" w14:paraId="297CFE62" w14:textId="77777777">
        <w:trPr>
          <w:del w:id="931" w:author="huai" w:date="2006-03-23T15:09:00Z"/>
        </w:trPr>
        <w:tc>
          <w:tcPr>
            <w:tcW w:w="720" w:type="dxa"/>
          </w:tcPr>
          <w:p w14:paraId="17784CAA" w14:textId="77777777" w:rsidR="00E76BCF" w:rsidDel="00AF7331" w:rsidRDefault="00E76BCF">
            <w:pPr>
              <w:pStyle w:val="Tabletext"/>
              <w:keepLines w:val="0"/>
              <w:numPr>
                <w:ilvl w:val="0"/>
                <w:numId w:val="6"/>
                <w:numberingChange w:id="932" w:author="huai" w:date="2005-12-29T18:58:00Z" w:original="%1:22:0:"/>
              </w:numPr>
              <w:spacing w:after="0" w:line="240" w:lineRule="auto"/>
              <w:rPr>
                <w:del w:id="933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7D21C5A2" w14:textId="77777777" w:rsidR="00E76BCF" w:rsidRPr="00E76BCF" w:rsidDel="00AF7331" w:rsidRDefault="00E76BCF">
            <w:pPr>
              <w:pStyle w:val="Tabletext"/>
              <w:keepLines w:val="0"/>
              <w:spacing w:after="0" w:line="240" w:lineRule="auto"/>
              <w:rPr>
                <w:del w:id="934" w:author="huai" w:date="2006-03-23T15:09:00Z"/>
                <w:rFonts w:hint="eastAsia"/>
                <w:lang w:eastAsia="zh-TW"/>
              </w:rPr>
            </w:pPr>
            <w:del w:id="935" w:author="huai" w:date="2006-03-23T15:09:00Z">
              <w:r w:rsidDel="00AF7331">
                <w:rPr>
                  <w:rFonts w:hint="eastAsia"/>
                  <w:lang w:eastAsia="zh-TW"/>
                </w:rPr>
                <w:delText>需檢核無記名保單部份是否同一保單號碼同一附約是否已存在</w:delText>
              </w:r>
            </w:del>
          </w:p>
        </w:tc>
        <w:tc>
          <w:tcPr>
            <w:tcW w:w="3320" w:type="dxa"/>
          </w:tcPr>
          <w:p w14:paraId="13A7DAAE" w14:textId="77777777" w:rsidR="00E76BCF" w:rsidDel="00AF7331" w:rsidRDefault="00E76BCF">
            <w:pPr>
              <w:pStyle w:val="Tabletext"/>
              <w:keepLines w:val="0"/>
              <w:spacing w:after="0" w:line="240" w:lineRule="auto"/>
              <w:rPr>
                <w:del w:id="936" w:author="huai" w:date="2006-03-23T15:09:00Z"/>
                <w:rFonts w:hint="eastAsia"/>
                <w:lang w:eastAsia="zh-TW"/>
              </w:rPr>
            </w:pPr>
            <w:del w:id="937" w:author="huai" w:date="2006-03-23T15:09:00Z">
              <w:r w:rsidDel="00AF7331">
                <w:rPr>
                  <w:rFonts w:hint="eastAsia"/>
                  <w:lang w:eastAsia="zh-TW"/>
                </w:rPr>
                <w:delText>該保單</w:delText>
              </w:r>
              <w:r w:rsidR="00B36496" w:rsidDel="00AF7331">
                <w:rPr>
                  <w:rFonts w:hint="eastAsia"/>
                  <w:lang w:eastAsia="zh-TW"/>
                </w:rPr>
                <w:delText>及險別</w:delText>
              </w:r>
              <w:r w:rsidDel="00AF7331">
                <w:rPr>
                  <w:rFonts w:hint="eastAsia"/>
                  <w:lang w:eastAsia="zh-TW"/>
                </w:rPr>
                <w:delText>已存在</w:delText>
              </w:r>
              <w:r w:rsidR="00B36496" w:rsidDel="00AF7331">
                <w:rPr>
                  <w:rFonts w:hint="eastAsia"/>
                  <w:lang w:eastAsia="zh-TW"/>
                </w:rPr>
                <w:delText>，請輸入正確保單及險別</w:delText>
              </w:r>
            </w:del>
          </w:p>
        </w:tc>
      </w:tr>
      <w:tr w:rsidR="00524460" w:rsidRPr="00C24A95" w:rsidDel="00AF7331" w14:paraId="2D2A166E" w14:textId="77777777">
        <w:trPr>
          <w:del w:id="938" w:author="huai" w:date="2006-03-23T15:09:00Z"/>
        </w:trPr>
        <w:tc>
          <w:tcPr>
            <w:tcW w:w="720" w:type="dxa"/>
          </w:tcPr>
          <w:p w14:paraId="3B37BFC8" w14:textId="77777777" w:rsidR="00524460" w:rsidDel="00AF7331" w:rsidRDefault="00524460">
            <w:pPr>
              <w:pStyle w:val="Tabletext"/>
              <w:keepLines w:val="0"/>
              <w:numPr>
                <w:ilvl w:val="0"/>
                <w:numId w:val="6"/>
                <w:numberingChange w:id="939" w:author="huai" w:date="2005-12-29T18:58:00Z" w:original="%1:23:0:"/>
              </w:numPr>
              <w:spacing w:after="0" w:line="240" w:lineRule="auto"/>
              <w:rPr>
                <w:del w:id="940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64C52EC0" w14:textId="77777777" w:rsidR="00524460" w:rsidDel="00AF7331" w:rsidRDefault="00524460">
            <w:pPr>
              <w:pStyle w:val="Tabletext"/>
              <w:keepLines w:val="0"/>
              <w:spacing w:after="0" w:line="240" w:lineRule="auto"/>
              <w:rPr>
                <w:del w:id="941" w:author="huai" w:date="2006-03-23T15:09:00Z"/>
                <w:rFonts w:hint="eastAsia"/>
                <w:lang w:eastAsia="zh-TW"/>
              </w:rPr>
            </w:pPr>
            <w:del w:id="942" w:author="huai" w:date="2006-03-23T15:09:00Z">
              <w:r w:rsidDel="00AF7331">
                <w:rPr>
                  <w:rFonts w:hint="eastAsia"/>
                  <w:lang w:eastAsia="zh-TW"/>
                </w:rPr>
                <w:delText>事故原因須有值</w:delText>
              </w:r>
            </w:del>
          </w:p>
        </w:tc>
        <w:tc>
          <w:tcPr>
            <w:tcW w:w="3320" w:type="dxa"/>
          </w:tcPr>
          <w:p w14:paraId="7B9F6672" w14:textId="77777777" w:rsidR="00524460" w:rsidDel="00AF7331" w:rsidRDefault="00524460">
            <w:pPr>
              <w:pStyle w:val="Tabletext"/>
              <w:keepLines w:val="0"/>
              <w:spacing w:after="0" w:line="240" w:lineRule="auto"/>
              <w:rPr>
                <w:del w:id="943" w:author="huai" w:date="2006-03-23T15:09:00Z"/>
                <w:rFonts w:hint="eastAsia"/>
                <w:lang w:eastAsia="zh-TW"/>
              </w:rPr>
            </w:pPr>
            <w:del w:id="944" w:author="huai" w:date="2006-03-23T15:09:00Z">
              <w:r w:rsidDel="00AF7331">
                <w:rPr>
                  <w:rFonts w:hint="eastAsia"/>
                  <w:lang w:eastAsia="zh-TW"/>
                </w:rPr>
                <w:delText>請選擇事故原因</w:delText>
              </w:r>
            </w:del>
          </w:p>
        </w:tc>
      </w:tr>
      <w:tr w:rsidR="00054CEE" w:rsidRPr="00C24A95" w:rsidDel="00AF7331" w14:paraId="333DCE1D" w14:textId="77777777">
        <w:trPr>
          <w:del w:id="945" w:author="huai" w:date="2006-03-23T15:09:00Z"/>
        </w:trPr>
        <w:tc>
          <w:tcPr>
            <w:tcW w:w="720" w:type="dxa"/>
          </w:tcPr>
          <w:p w14:paraId="42AB4CE8" w14:textId="77777777" w:rsidR="00054CEE" w:rsidDel="00AF7331" w:rsidRDefault="00054CEE">
            <w:pPr>
              <w:pStyle w:val="Tabletext"/>
              <w:keepLines w:val="0"/>
              <w:numPr>
                <w:ilvl w:val="0"/>
                <w:numId w:val="6"/>
                <w:numberingChange w:id="946" w:author="huai" w:date="2005-12-29T18:58:00Z" w:original="%1:24:0:"/>
              </w:numPr>
              <w:spacing w:after="0" w:line="240" w:lineRule="auto"/>
              <w:rPr>
                <w:del w:id="947" w:author="huai" w:date="2006-03-23T15:09:00Z"/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14:paraId="40B23D0B" w14:textId="77777777" w:rsidR="00054CEE" w:rsidDel="00AF7331" w:rsidRDefault="00054CEE">
            <w:pPr>
              <w:pStyle w:val="Tabletext"/>
              <w:keepLines w:val="0"/>
              <w:spacing w:after="0" w:line="240" w:lineRule="auto"/>
              <w:rPr>
                <w:del w:id="948" w:author="huai" w:date="2006-03-23T15:09:00Z"/>
                <w:rFonts w:hint="eastAsia"/>
                <w:lang w:eastAsia="zh-TW"/>
              </w:rPr>
            </w:pPr>
            <w:del w:id="949" w:author="huai" w:date="2006-03-23T15:09:00Z">
              <w:r w:rsidDel="00AF7331">
                <w:rPr>
                  <w:rFonts w:hint="eastAsia"/>
                  <w:lang w:eastAsia="zh-TW"/>
                </w:rPr>
                <w:delText xml:space="preserve">IF </w:delText>
              </w:r>
              <w:r w:rsidDel="00AF7331">
                <w:rPr>
                  <w:rFonts w:hint="eastAsia"/>
                  <w:lang w:eastAsia="zh-TW"/>
                </w:rPr>
                <w:delText>索賠類別為</w:delText>
              </w:r>
              <w:r w:rsidDel="00AF7331">
                <w:rPr>
                  <w:rFonts w:hint="eastAsia"/>
                  <w:lang w:eastAsia="zh-TW"/>
                </w:rPr>
                <w:delText xml:space="preserve"> </w:delText>
              </w:r>
              <w:r w:rsidDel="00AF7331">
                <w:rPr>
                  <w:lang w:eastAsia="zh-TW"/>
                </w:rPr>
                <w:delText>‘</w:delText>
              </w:r>
              <w:r w:rsidDel="00AF7331">
                <w:rPr>
                  <w:rFonts w:hint="eastAsia"/>
                  <w:lang w:eastAsia="zh-TW"/>
                </w:rPr>
                <w:delText>C</w:delText>
              </w:r>
              <w:r w:rsidDel="00AF7331">
                <w:rPr>
                  <w:lang w:eastAsia="zh-TW"/>
                </w:rPr>
                <w:delText>’’</w:delText>
              </w:r>
              <w:r w:rsidDel="00AF7331">
                <w:rPr>
                  <w:rFonts w:hint="eastAsia"/>
                  <w:lang w:eastAsia="zh-TW"/>
                </w:rPr>
                <w:delText>G</w:delText>
              </w:r>
              <w:r w:rsidDel="00AF7331">
                <w:rPr>
                  <w:lang w:eastAsia="zh-TW"/>
                </w:rPr>
                <w:delText>’’</w:delText>
              </w:r>
              <w:r w:rsidDel="00AF7331">
                <w:rPr>
                  <w:rFonts w:hint="eastAsia"/>
                  <w:lang w:eastAsia="zh-TW"/>
                </w:rPr>
                <w:delText>H</w:delText>
              </w:r>
              <w:r w:rsidDel="00AF7331">
                <w:rPr>
                  <w:lang w:eastAsia="zh-TW"/>
                </w:rPr>
                <w:delText>’</w:delText>
              </w:r>
              <w:r w:rsidDel="00AF7331">
                <w:rPr>
                  <w:rFonts w:hint="eastAsia"/>
                  <w:lang w:eastAsia="zh-TW"/>
                </w:rPr>
                <w:delText xml:space="preserve"> </w:delText>
              </w:r>
            </w:del>
          </w:p>
          <w:p w14:paraId="10DCA3E5" w14:textId="77777777" w:rsidR="00054CEE" w:rsidDel="00AF7331" w:rsidRDefault="00054CEE">
            <w:pPr>
              <w:pStyle w:val="Tabletext"/>
              <w:keepLines w:val="0"/>
              <w:spacing w:after="0" w:line="240" w:lineRule="auto"/>
              <w:rPr>
                <w:del w:id="950" w:author="huai" w:date="2006-03-23T15:09:00Z"/>
                <w:rFonts w:hint="eastAsia"/>
                <w:lang w:eastAsia="zh-TW"/>
              </w:rPr>
            </w:pPr>
            <w:del w:id="951" w:author="huai" w:date="2006-03-23T15:09:00Z">
              <w:r w:rsidDel="00AF7331">
                <w:rPr>
                  <w:rFonts w:hint="eastAsia"/>
                  <w:lang w:eastAsia="zh-TW"/>
                </w:rPr>
                <w:delText xml:space="preserve">      </w:delText>
              </w:r>
              <w:r w:rsidDel="00AF7331">
                <w:rPr>
                  <w:rFonts w:hint="eastAsia"/>
                  <w:lang w:eastAsia="zh-TW"/>
                </w:rPr>
                <w:delText>事故職等必需有值</w:delText>
              </w:r>
            </w:del>
          </w:p>
        </w:tc>
        <w:tc>
          <w:tcPr>
            <w:tcW w:w="3320" w:type="dxa"/>
          </w:tcPr>
          <w:p w14:paraId="7B8833F2" w14:textId="77777777" w:rsidR="00054CEE" w:rsidDel="00AF7331" w:rsidRDefault="00054CEE">
            <w:pPr>
              <w:pStyle w:val="Tabletext"/>
              <w:keepLines w:val="0"/>
              <w:spacing w:after="0" w:line="240" w:lineRule="auto"/>
              <w:rPr>
                <w:del w:id="952" w:author="huai" w:date="2006-03-23T15:09:00Z"/>
                <w:rFonts w:hint="eastAsia"/>
                <w:lang w:eastAsia="zh-TW"/>
              </w:rPr>
            </w:pPr>
            <w:del w:id="953" w:author="huai" w:date="2006-03-23T15:09:00Z">
              <w:r w:rsidDel="00AF7331">
                <w:rPr>
                  <w:rFonts w:hint="eastAsia"/>
                  <w:lang w:eastAsia="zh-TW"/>
                </w:rPr>
                <w:delText>請選擇是故職等</w:delText>
              </w:r>
            </w:del>
          </w:p>
        </w:tc>
      </w:tr>
    </w:tbl>
    <w:p w14:paraId="65190A78" w14:textId="77777777" w:rsidR="0023751E" w:rsidRDefault="0023751E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</w:rPr>
      </w:pPr>
    </w:p>
    <w:p w14:paraId="0CB398EE" w14:textId="77777777" w:rsidR="007644C9" w:rsidDel="0060227D" w:rsidRDefault="007644C9" w:rsidP="00391CF8">
      <w:pPr>
        <w:pStyle w:val="Tabletext"/>
        <w:keepLines w:val="0"/>
        <w:numPr>
          <w:ilvl w:val="1"/>
          <w:numId w:val="2"/>
          <w:numberingChange w:id="954" w:author="huai" w:date="2005-12-29T18:58:00Z" w:original="%1:3:0:.%2:2:0:"/>
        </w:numPr>
        <w:spacing w:after="0" w:line="240" w:lineRule="auto"/>
        <w:rPr>
          <w:del w:id="955" w:author="huai" w:date="2006-03-23T16:00:00Z"/>
          <w:rFonts w:hint="eastAsia"/>
          <w:lang w:eastAsia="zh-TW"/>
        </w:rPr>
      </w:pPr>
      <w:del w:id="956" w:author="huai" w:date="2006-03-23T16:00:00Z">
        <w:r w:rsidDel="0060227D">
          <w:rPr>
            <w:rFonts w:hint="eastAsia"/>
            <w:lang w:eastAsia="zh-TW"/>
          </w:rPr>
          <w:delText>受理日期</w:delText>
        </w:r>
        <w:r w:rsidDel="0060227D">
          <w:rPr>
            <w:rFonts w:hint="eastAsia"/>
            <w:lang w:eastAsia="zh-TW"/>
          </w:rPr>
          <w:delText xml:space="preserve"> = CURRENT TIMESTAMP</w:delText>
        </w:r>
        <w:r w:rsidR="006B5620" w:rsidDel="0060227D">
          <w:rPr>
            <w:rFonts w:hint="eastAsia"/>
            <w:lang w:eastAsia="zh-TW"/>
          </w:rPr>
          <w:delText>。</w:delText>
        </w:r>
      </w:del>
    </w:p>
    <w:p w14:paraId="60FE9530" w14:textId="77777777" w:rsidR="00F862D3" w:rsidDel="0060227D" w:rsidRDefault="00F862D3" w:rsidP="00391CF8">
      <w:pPr>
        <w:pStyle w:val="Tabletext"/>
        <w:keepLines w:val="0"/>
        <w:numPr>
          <w:ilvl w:val="1"/>
          <w:numId w:val="2"/>
          <w:numberingChange w:id="957" w:author="huai" w:date="2005-12-29T18:58:00Z" w:original="%1:3:0:.%2:3:0:"/>
        </w:numPr>
        <w:spacing w:after="0" w:line="240" w:lineRule="auto"/>
        <w:rPr>
          <w:del w:id="958" w:author="huai" w:date="2006-03-23T16:00:00Z"/>
          <w:rFonts w:hint="eastAsia"/>
          <w:lang w:eastAsia="zh-TW"/>
        </w:rPr>
      </w:pPr>
      <w:del w:id="959" w:author="huai" w:date="2006-03-23T16:00:00Z">
        <w:r w:rsidDel="0060227D">
          <w:rPr>
            <w:rFonts w:hint="eastAsia"/>
            <w:lang w:eastAsia="zh-TW"/>
          </w:rPr>
          <w:delText>取得交易序號：</w:delText>
        </w:r>
      </w:del>
    </w:p>
    <w:p w14:paraId="21AE2B28" w14:textId="77777777" w:rsidR="008960D1" w:rsidDel="0060227D" w:rsidRDefault="008960D1" w:rsidP="00F862D3">
      <w:pPr>
        <w:pStyle w:val="Tabletext"/>
        <w:keepLines w:val="0"/>
        <w:numPr>
          <w:ilvl w:val="2"/>
          <w:numId w:val="2"/>
          <w:numberingChange w:id="960" w:author="huai" w:date="2005-12-29T18:58:00Z" w:original="%1:3:0:.%2:3:0:.%3:1:0:"/>
        </w:numPr>
        <w:spacing w:after="0" w:line="240" w:lineRule="auto"/>
        <w:rPr>
          <w:del w:id="961" w:author="huai" w:date="2006-03-23T16:00:00Z"/>
          <w:rFonts w:hint="eastAsia"/>
          <w:lang w:eastAsia="zh-TW"/>
        </w:rPr>
      </w:pPr>
      <w:del w:id="962" w:author="huai" w:date="2006-03-23T16:00:00Z">
        <w:r w:rsidDel="0060227D">
          <w:rPr>
            <w:rFonts w:hint="eastAsia"/>
            <w:lang w:eastAsia="zh-TW"/>
          </w:rPr>
          <w:delText>取得</w:delText>
        </w:r>
        <w:r w:rsidR="002F24D5" w:rsidDel="0060227D">
          <w:rPr>
            <w:rFonts w:hint="eastAsia"/>
            <w:lang w:eastAsia="zh-TW"/>
          </w:rPr>
          <w:delText>結帳單位所屬行政中心：</w:delText>
        </w:r>
      </w:del>
    </w:p>
    <w:p w14:paraId="31BA5368" w14:textId="77777777" w:rsidR="002F24D5" w:rsidRPr="002F24D5" w:rsidDel="0060227D" w:rsidRDefault="002F24D5" w:rsidP="002F24D5">
      <w:pPr>
        <w:pStyle w:val="Tabletext"/>
        <w:keepLines w:val="0"/>
        <w:numPr>
          <w:ilvl w:val="3"/>
          <w:numId w:val="2"/>
          <w:numberingChange w:id="963" w:author="huai" w:date="2005-12-29T18:58:00Z" w:original="%1:3:0:.%2:3:0:.%3:1:0:.%4:1:0:"/>
        </w:numPr>
        <w:spacing w:after="0" w:line="240" w:lineRule="auto"/>
        <w:rPr>
          <w:del w:id="964" w:author="huai" w:date="2006-03-23T16:00:00Z"/>
          <w:rStyle w:val="HTML"/>
          <w:rFonts w:ascii="Times New Roman" w:eastAsia="新細明體" w:hAnsi="Times New Roman" w:cs="Times New Roman"/>
          <w:sz w:val="20"/>
          <w:szCs w:val="20"/>
          <w:lang w:eastAsia="zh-TW"/>
        </w:rPr>
      </w:pPr>
      <w:del w:id="965" w:author="huai" w:date="2006-03-23T16:00:00Z">
        <w:r w:rsidDel="0060227D">
          <w:rPr>
            <w:rFonts w:hint="eastAsia"/>
            <w:lang w:eastAsia="zh-TW"/>
          </w:rPr>
          <w:delText xml:space="preserve">CALL  </w:delText>
        </w:r>
        <w:r w:rsidDel="0060227D">
          <w:delText>com.cathay.common.hr</w:delText>
        </w:r>
        <w:r w:rsidDel="0060227D">
          <w:rPr>
            <w:rFonts w:hint="eastAsia"/>
            <w:lang w:eastAsia="zh-TW"/>
          </w:rPr>
          <w:delText>.</w:delText>
        </w:r>
        <w:r w:rsidRPr="002F24D5" w:rsidDel="0060227D">
          <w:rPr>
            <w:rStyle w:val="HTML"/>
            <w:bCs/>
          </w:rPr>
          <w:fldChar w:fldCharType="begin"/>
        </w:r>
        <w:r w:rsidRPr="002F24D5" w:rsidDel="0060227D">
          <w:rPr>
            <w:rStyle w:val="HTML"/>
            <w:bCs/>
          </w:rPr>
          <w:delInstrText xml:space="preserve"> HYPERLINK "http://ws90041at:8080/docs/CommonHR/com/cathay/common/hr/DivData.html" \l "getAdmCenter(java.lang.String)" </w:delInstrText>
        </w:r>
        <w:r w:rsidRPr="002F24D5" w:rsidDel="0060227D">
          <w:rPr>
            <w:rStyle w:val="HTML"/>
            <w:bCs/>
          </w:rPr>
          <w:fldChar w:fldCharType="separate"/>
        </w:r>
        <w:r w:rsidRPr="002F24D5" w:rsidDel="0060227D">
          <w:rPr>
            <w:rStyle w:val="aa"/>
            <w:rFonts w:ascii="細明體" w:eastAsia="細明體" w:hAnsi="細明體" w:cs="細明體"/>
            <w:bCs/>
          </w:rPr>
          <w:delText>getA</w:delText>
        </w:r>
        <w:r w:rsidRPr="002F24D5" w:rsidDel="0060227D">
          <w:rPr>
            <w:rStyle w:val="aa"/>
            <w:rFonts w:ascii="細明體" w:eastAsia="細明體" w:hAnsi="細明體" w:cs="細明體"/>
            <w:bCs/>
          </w:rPr>
          <w:delText>d</w:delText>
        </w:r>
        <w:r w:rsidRPr="002F24D5" w:rsidDel="0060227D">
          <w:rPr>
            <w:rStyle w:val="aa"/>
            <w:rFonts w:ascii="細明體" w:eastAsia="細明體" w:hAnsi="細明體" w:cs="細明體"/>
            <w:bCs/>
          </w:rPr>
          <w:delText>m</w:delText>
        </w:r>
        <w:r w:rsidRPr="002F24D5" w:rsidDel="0060227D">
          <w:rPr>
            <w:rStyle w:val="aa"/>
            <w:rFonts w:ascii="細明體" w:eastAsia="細明體" w:hAnsi="細明體" w:cs="細明體"/>
            <w:bCs/>
          </w:rPr>
          <w:delText>C</w:delText>
        </w:r>
        <w:r w:rsidRPr="002F24D5" w:rsidDel="0060227D">
          <w:rPr>
            <w:rStyle w:val="aa"/>
            <w:rFonts w:ascii="細明體" w:eastAsia="細明體" w:hAnsi="細明體" w:cs="細明體"/>
            <w:bCs/>
          </w:rPr>
          <w:delText>enter</w:delText>
        </w:r>
        <w:r w:rsidRPr="002F24D5" w:rsidDel="0060227D">
          <w:rPr>
            <w:rStyle w:val="HTML"/>
            <w:bCs/>
          </w:rPr>
          <w:fldChar w:fldCharType="end"/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F24D5" w:rsidDel="0060227D" w14:paraId="244A6721" w14:textId="77777777">
        <w:trPr>
          <w:trHeight w:val="330"/>
          <w:del w:id="966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1E8742" w14:textId="77777777" w:rsidR="002F24D5" w:rsidDel="0060227D" w:rsidRDefault="002F24D5" w:rsidP="00B22BFC">
            <w:pPr>
              <w:jc w:val="center"/>
              <w:rPr>
                <w:del w:id="967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968" w:author="huai" w:date="2006-03-23T16:00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37DDF2" w14:textId="77777777" w:rsidR="002F24D5" w:rsidDel="0060227D" w:rsidRDefault="002F24D5" w:rsidP="00B22BFC">
            <w:pPr>
              <w:jc w:val="center"/>
              <w:rPr>
                <w:del w:id="969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970" w:author="huai" w:date="2006-03-23T16:00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2F24D5" w:rsidDel="0060227D" w14:paraId="79789661" w14:textId="77777777">
        <w:trPr>
          <w:trHeight w:val="330"/>
          <w:del w:id="971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632B23" w14:textId="77777777" w:rsidR="002F24D5" w:rsidRPr="00EA71C2" w:rsidDel="0060227D" w:rsidRDefault="002F24D5" w:rsidP="00B22BFC">
            <w:pPr>
              <w:rPr>
                <w:del w:id="972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973" w:author="huai" w:date="2006-03-23T16:00:00Z">
              <w:r w:rsidRPr="00EA71C2" w:rsidDel="0060227D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單位</w:delText>
              </w:r>
              <w:r w:rsidDel="0060227D">
                <w:rPr>
                  <w:rFonts w:ascii="MS Reference Sans Serif" w:hAnsi="新細明體" w:hint="eastAsia"/>
                  <w:color w:val="000000"/>
                  <w:kern w:val="2"/>
                  <w:sz w:val="20"/>
                  <w:szCs w:val="20"/>
                </w:rPr>
                <w:delText>代號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7AC8DC" w14:textId="77777777" w:rsidR="002F24D5" w:rsidDel="0060227D" w:rsidRDefault="002F24D5" w:rsidP="00B22BFC">
            <w:pPr>
              <w:rPr>
                <w:del w:id="974" w:author="huai" w:date="2006-03-23T16:00:00Z"/>
                <w:rFonts w:ascii="新細明體" w:hAnsi="新細明體" w:cs="Arial Unicode MS"/>
                <w:sz w:val="20"/>
              </w:rPr>
            </w:pPr>
            <w:del w:id="975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使用者單位代號</w:delText>
              </w:r>
            </w:del>
          </w:p>
        </w:tc>
      </w:tr>
    </w:tbl>
    <w:p w14:paraId="222E0E1D" w14:textId="77777777" w:rsidR="00693ED8" w:rsidDel="0060227D" w:rsidRDefault="008960D1" w:rsidP="00F862D3">
      <w:pPr>
        <w:pStyle w:val="Tabletext"/>
        <w:keepLines w:val="0"/>
        <w:numPr>
          <w:ilvl w:val="2"/>
          <w:numId w:val="2"/>
          <w:numberingChange w:id="976" w:author="huai" w:date="2005-12-29T18:58:00Z" w:original="%1:3:0:.%2:3:0:.%3:2:0:"/>
        </w:numPr>
        <w:spacing w:after="0" w:line="240" w:lineRule="auto"/>
        <w:rPr>
          <w:del w:id="977" w:author="huai" w:date="2006-03-23T16:00:00Z"/>
          <w:rFonts w:hint="eastAsia"/>
          <w:lang w:eastAsia="zh-TW"/>
        </w:rPr>
      </w:pPr>
      <w:del w:id="978" w:author="huai" w:date="2006-03-23T16:00:00Z">
        <w:r w:rsidDel="0060227D">
          <w:rPr>
            <w:rFonts w:hint="eastAsia"/>
            <w:lang w:eastAsia="zh-TW"/>
          </w:rPr>
          <w:delText>取得批號：</w:delText>
        </w:r>
      </w:del>
    </w:p>
    <w:p w14:paraId="5BE02036" w14:textId="77777777" w:rsidR="008960D1" w:rsidDel="0060227D" w:rsidRDefault="008960D1" w:rsidP="008960D1">
      <w:pPr>
        <w:pStyle w:val="Tabletext"/>
        <w:keepLines w:val="0"/>
        <w:numPr>
          <w:ilvl w:val="3"/>
          <w:numId w:val="2"/>
          <w:numberingChange w:id="979" w:author="huai" w:date="2005-12-29T18:58:00Z" w:original="%1:3:0:.%2:3:0:.%3:2:0:.%4:1:0:"/>
        </w:numPr>
        <w:spacing w:after="0" w:line="240" w:lineRule="auto"/>
        <w:rPr>
          <w:del w:id="980" w:author="huai" w:date="2006-03-23T16:00:00Z"/>
          <w:lang w:eastAsia="zh-TW"/>
        </w:rPr>
      </w:pPr>
      <w:del w:id="981" w:author="huai" w:date="2006-03-23T16:00:00Z">
        <w:r w:rsidDel="0060227D">
          <w:rPr>
            <w:rFonts w:hint="eastAsia"/>
            <w:lang w:eastAsia="zh-TW"/>
          </w:rPr>
          <w:delText xml:space="preserve">CALL </w:delText>
        </w:r>
        <w:r w:rsidR="00483831" w:rsidDel="0060227D">
          <w:rPr>
            <w:rFonts w:hint="eastAsia"/>
            <w:lang w:eastAsia="zh-TW"/>
          </w:rPr>
          <w:delText xml:space="preserve"> DK_A0Z002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960D1" w:rsidDel="0060227D" w14:paraId="1971B8CC" w14:textId="77777777">
        <w:trPr>
          <w:trHeight w:val="330"/>
          <w:del w:id="982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40A1DE" w14:textId="77777777" w:rsidR="008960D1" w:rsidDel="0060227D" w:rsidRDefault="008960D1" w:rsidP="00B22BFC">
            <w:pPr>
              <w:jc w:val="center"/>
              <w:rPr>
                <w:del w:id="983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984" w:author="huai" w:date="2006-03-23T16:00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8E8ADB" w14:textId="77777777" w:rsidR="008960D1" w:rsidDel="0060227D" w:rsidRDefault="008960D1" w:rsidP="00B22BFC">
            <w:pPr>
              <w:jc w:val="center"/>
              <w:rPr>
                <w:del w:id="985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986" w:author="huai" w:date="2006-03-23T16:00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8960D1" w:rsidDel="0060227D" w14:paraId="45F5C6D5" w14:textId="77777777">
        <w:trPr>
          <w:trHeight w:val="330"/>
          <w:del w:id="987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CB174B" w14:textId="77777777" w:rsidR="008960D1" w:rsidRPr="00EA71C2" w:rsidDel="0060227D" w:rsidRDefault="00483831" w:rsidP="00B22BFC">
            <w:pPr>
              <w:rPr>
                <w:del w:id="988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989" w:author="huai" w:date="2006-03-23T16:00:00Z">
              <w:r w:rsidRPr="007A21BE" w:rsidDel="0060227D">
                <w:rPr>
                  <w:rFonts w:ascii="MS Reference Sans Serif" w:hAnsi="MS Reference Sans Serif"/>
                  <w:sz w:val="20"/>
                  <w:szCs w:val="20"/>
                </w:rPr>
                <w:delText>單位代號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C496008" w14:textId="77777777" w:rsidR="008960D1" w:rsidDel="0060227D" w:rsidRDefault="00E27CB4" w:rsidP="00B22BFC">
            <w:pPr>
              <w:rPr>
                <w:del w:id="990" w:author="huai" w:date="2006-03-23T16:00:00Z"/>
                <w:rFonts w:ascii="新細明體" w:hAnsi="新細明體" w:cs="Arial Unicode MS"/>
                <w:sz w:val="20"/>
              </w:rPr>
            </w:pPr>
            <w:del w:id="991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3.3.1</w:delText>
              </w:r>
              <w:r w:rsidRPr="00EA71C2" w:rsidDel="0060227D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單位</w:delText>
              </w:r>
              <w:r w:rsidDel="0060227D">
                <w:rPr>
                  <w:rFonts w:ascii="MS Reference Sans Serif" w:hAnsi="新細明體" w:hint="eastAsia"/>
                  <w:color w:val="000000"/>
                  <w:kern w:val="2"/>
                  <w:sz w:val="20"/>
                  <w:szCs w:val="20"/>
                </w:rPr>
                <w:delText>代號取前五碼</w:delText>
              </w:r>
            </w:del>
          </w:p>
        </w:tc>
      </w:tr>
      <w:tr w:rsidR="00483831" w:rsidDel="0060227D" w14:paraId="65868CBB" w14:textId="77777777">
        <w:trPr>
          <w:trHeight w:val="330"/>
          <w:del w:id="992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9AE80" w14:textId="77777777" w:rsidR="00483831" w:rsidDel="0060227D" w:rsidRDefault="00483831" w:rsidP="00B22BFC">
            <w:pPr>
              <w:rPr>
                <w:del w:id="993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994" w:author="huai" w:date="2006-03-23T16:00:00Z">
              <w:r w:rsidRPr="007A21BE" w:rsidDel="0060227D">
                <w:rPr>
                  <w:rFonts w:ascii="MS Reference Sans Serif" w:hAnsi="MS Reference Sans Serif"/>
                  <w:sz w:val="20"/>
                  <w:szCs w:val="20"/>
                </w:rPr>
                <w:delText>用途代號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08252A" w14:textId="77777777" w:rsidR="00483831" w:rsidDel="0060227D" w:rsidRDefault="00483831" w:rsidP="00B22BFC">
            <w:pPr>
              <w:rPr>
                <w:del w:id="995" w:author="huai" w:date="2006-03-23T16:00:00Z"/>
                <w:rFonts w:ascii="新細明體" w:hAnsi="新細明體" w:cs="Arial Unicode MS" w:hint="eastAsia"/>
                <w:sz w:val="20"/>
              </w:rPr>
            </w:pPr>
            <w:del w:id="996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7</w:delText>
              </w:r>
            </w:del>
          </w:p>
        </w:tc>
      </w:tr>
      <w:tr w:rsidR="00483831" w:rsidDel="0060227D" w14:paraId="257ED217" w14:textId="77777777">
        <w:trPr>
          <w:trHeight w:val="330"/>
          <w:del w:id="997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D1CA61" w14:textId="77777777" w:rsidR="00483831" w:rsidRPr="007A21BE" w:rsidDel="0060227D" w:rsidRDefault="00483831" w:rsidP="00B22BFC">
            <w:pPr>
              <w:rPr>
                <w:del w:id="998" w:author="huai" w:date="2006-03-23T16:00:00Z"/>
                <w:rFonts w:ascii="MS Reference Sans Serif" w:hAnsi="MS Reference Sans Serif"/>
                <w:sz w:val="20"/>
                <w:szCs w:val="20"/>
              </w:rPr>
            </w:pPr>
            <w:del w:id="999" w:author="huai" w:date="2006-03-23T16:00:00Z">
              <w:r w:rsidRPr="007A21BE" w:rsidDel="0060227D">
                <w:rPr>
                  <w:rFonts w:ascii="MS Reference Sans Serif" w:hAnsi="MS Reference Sans Serif"/>
                  <w:sz w:val="20"/>
                  <w:szCs w:val="20"/>
                </w:rPr>
                <w:delText>交易代碼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DF363" w14:textId="77777777" w:rsidR="00483831" w:rsidDel="0060227D" w:rsidRDefault="00483831" w:rsidP="00B22BFC">
            <w:pPr>
              <w:rPr>
                <w:del w:id="1000" w:author="huai" w:date="2006-03-23T16:00:00Z"/>
                <w:rFonts w:ascii="新細明體" w:hAnsi="新細明體" w:cs="Arial Unicode MS" w:hint="eastAsia"/>
                <w:sz w:val="20"/>
              </w:rPr>
            </w:pPr>
            <w:del w:id="1001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1</w:delText>
              </w:r>
            </w:del>
          </w:p>
        </w:tc>
      </w:tr>
    </w:tbl>
    <w:p w14:paraId="0D4E8DE2" w14:textId="77777777" w:rsidR="00483831" w:rsidDel="0060227D" w:rsidRDefault="00483831" w:rsidP="00483831">
      <w:pPr>
        <w:pStyle w:val="Tabletext"/>
        <w:keepLines w:val="0"/>
        <w:numPr>
          <w:ilvl w:val="3"/>
          <w:numId w:val="2"/>
          <w:numberingChange w:id="1002" w:author="huai" w:date="2005-12-29T18:58:00Z" w:original="%1:3:0:.%2:3:0:.%3:2:0:.%4:2:0:"/>
        </w:numPr>
        <w:spacing w:after="0" w:line="240" w:lineRule="auto"/>
        <w:rPr>
          <w:del w:id="1003" w:author="huai" w:date="2006-03-23T16:00:00Z"/>
          <w:rFonts w:hint="eastAsia"/>
          <w:lang w:eastAsia="zh-TW"/>
        </w:rPr>
      </w:pPr>
      <w:del w:id="1004" w:author="huai" w:date="2006-03-23T16:00:00Z">
        <w:r w:rsidDel="0060227D">
          <w:rPr>
            <w:rFonts w:hint="eastAsia"/>
            <w:lang w:eastAsia="zh-TW"/>
          </w:rPr>
          <w:delText>批號</w:delText>
        </w:r>
        <w:r w:rsidDel="0060227D">
          <w:rPr>
            <w:rFonts w:hint="eastAsia"/>
            <w:lang w:eastAsia="zh-TW"/>
          </w:rPr>
          <w:delText xml:space="preserve">  = </w:delText>
        </w:r>
        <w:r w:rsidDel="0060227D">
          <w:rPr>
            <w:rFonts w:hint="eastAsia"/>
            <w:lang w:eastAsia="zh-TW"/>
          </w:rPr>
          <w:delText>模組回傳之科目。</w:delText>
        </w:r>
      </w:del>
    </w:p>
    <w:p w14:paraId="19A5BC32" w14:textId="77777777" w:rsidR="00F862D3" w:rsidDel="0060227D" w:rsidRDefault="00F862D3" w:rsidP="00F862D3">
      <w:pPr>
        <w:pStyle w:val="Tabletext"/>
        <w:keepLines w:val="0"/>
        <w:numPr>
          <w:ilvl w:val="2"/>
          <w:numId w:val="2"/>
          <w:numberingChange w:id="1005" w:author="huai" w:date="2005-12-29T18:58:00Z" w:original="%1:3:0:.%2:3:0:.%3:3:0:"/>
        </w:numPr>
        <w:spacing w:after="0" w:line="240" w:lineRule="auto"/>
        <w:rPr>
          <w:del w:id="1006" w:author="huai" w:date="2006-03-23T16:00:00Z"/>
          <w:rFonts w:hint="eastAsia"/>
          <w:lang w:eastAsia="zh-TW"/>
        </w:rPr>
      </w:pPr>
      <w:del w:id="1007" w:author="huai" w:date="2006-03-23T16:00:00Z">
        <w:r w:rsidDel="0060227D">
          <w:rPr>
            <w:rFonts w:hint="eastAsia"/>
            <w:lang w:eastAsia="zh-TW"/>
          </w:rPr>
          <w:delText>取得帳務日期：</w:delText>
        </w:r>
      </w:del>
    </w:p>
    <w:p w14:paraId="06317A46" w14:textId="77777777" w:rsidR="00F862D3" w:rsidRPr="00F862D3" w:rsidDel="0060227D" w:rsidRDefault="00F862D3" w:rsidP="00F862D3">
      <w:pPr>
        <w:pStyle w:val="Tabletext"/>
        <w:keepLines w:val="0"/>
        <w:numPr>
          <w:ilvl w:val="3"/>
          <w:numId w:val="2"/>
          <w:numberingChange w:id="1008" w:author="huai" w:date="2005-12-29T18:58:00Z" w:original="%1:3:0:.%2:3:0:.%3:3:0:.%4:1:0:"/>
        </w:numPr>
        <w:spacing w:after="0" w:line="240" w:lineRule="auto"/>
        <w:rPr>
          <w:del w:id="1009" w:author="huai" w:date="2006-03-23T16:00:00Z"/>
          <w:rFonts w:hint="eastAsia"/>
          <w:lang w:eastAsia="zh-TW"/>
        </w:rPr>
      </w:pPr>
      <w:del w:id="1010" w:author="huai" w:date="2006-03-23T16:00:00Z">
        <w:r w:rsidDel="0060227D">
          <w:rPr>
            <w:rFonts w:hint="eastAsia"/>
            <w:lang w:eastAsia="zh-TW"/>
          </w:rPr>
          <w:delText xml:space="preserve">CALL </w:delText>
        </w:r>
        <w:r w:rsidRPr="00FD7D13" w:rsidDel="0060227D">
          <w:rPr>
            <w:rFonts w:ascii="MS Reference Sans Serif" w:hAnsi="MS Reference Sans Serif"/>
            <w:color w:val="000000"/>
            <w:kern w:val="2"/>
            <w:lang w:eastAsia="zh-TW"/>
          </w:rPr>
          <w:delText>DK_F0Z001</w:delText>
        </w:r>
        <w:r w:rsidDel="0060227D">
          <w:rPr>
            <w:rFonts w:ascii="MS Reference Sans Serif" w:hAnsi="MS Reference Sans Serif" w:hint="eastAsia"/>
            <w:color w:val="000000"/>
            <w:kern w:val="2"/>
            <w:lang w:eastAsia="zh-TW"/>
          </w:rPr>
          <w:delText>.</w:delText>
        </w:r>
        <w:r w:rsidRPr="001902A9" w:rsidDel="0060227D">
          <w:rPr>
            <w:rFonts w:ascii="MS Reference Sans Serif" w:hAnsi="新細明體"/>
            <w:color w:val="000000"/>
            <w:kern w:val="2"/>
            <w:lang w:eastAsia="zh-TW"/>
          </w:rPr>
          <w:delText>getDateByAcc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：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(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條件如下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)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862D3" w:rsidDel="0060227D" w14:paraId="490EB6AE" w14:textId="77777777">
        <w:trPr>
          <w:trHeight w:val="330"/>
          <w:del w:id="1011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2C7412" w14:textId="77777777" w:rsidR="00F862D3" w:rsidDel="0060227D" w:rsidRDefault="00F862D3" w:rsidP="00B22BFC">
            <w:pPr>
              <w:jc w:val="center"/>
              <w:rPr>
                <w:del w:id="1012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1013" w:author="huai" w:date="2006-03-23T16:00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6DA98F" w14:textId="77777777" w:rsidR="00F862D3" w:rsidDel="0060227D" w:rsidRDefault="00F862D3" w:rsidP="00B22BFC">
            <w:pPr>
              <w:jc w:val="center"/>
              <w:rPr>
                <w:del w:id="1014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1015" w:author="huai" w:date="2006-03-23T16:00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F862D3" w:rsidDel="0060227D" w14:paraId="504BC64F" w14:textId="77777777">
        <w:trPr>
          <w:trHeight w:val="330"/>
          <w:del w:id="1016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8301FC" w14:textId="77777777" w:rsidR="00F862D3" w:rsidRPr="00EA71C2" w:rsidDel="0060227D" w:rsidRDefault="00EA71C2" w:rsidP="00B22BFC">
            <w:pPr>
              <w:rPr>
                <w:del w:id="1017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18" w:author="huai" w:date="2006-03-23T16:00:00Z">
              <w:r w:rsidRPr="00EA71C2" w:rsidDel="0060227D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結帳單位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EFF30B" w14:textId="77777777" w:rsidR="00F862D3" w:rsidDel="0060227D" w:rsidRDefault="00F862D3" w:rsidP="00B22BFC">
            <w:pPr>
              <w:rPr>
                <w:del w:id="1019" w:author="huai" w:date="2006-03-23T16:00:00Z"/>
                <w:rFonts w:ascii="新細明體" w:hAnsi="新細明體" w:cs="Arial Unicode MS"/>
                <w:sz w:val="20"/>
              </w:rPr>
            </w:pPr>
            <w:del w:id="1020" w:author="huai" w:date="2006-03-23T16:00:00Z">
              <w:r w:rsidDel="0060227D">
                <w:rPr>
                  <w:rFonts w:ascii="新細明體" w:hAnsi="新細明體" w:hint="eastAsia"/>
                  <w:sz w:val="20"/>
                </w:rPr>
                <w:delText>畫面</w:delText>
              </w:r>
            </w:del>
          </w:p>
        </w:tc>
      </w:tr>
      <w:tr w:rsidR="00F862D3" w:rsidDel="0060227D" w14:paraId="6E4B1C5C" w14:textId="77777777">
        <w:trPr>
          <w:trHeight w:val="330"/>
          <w:del w:id="1021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03B253" w14:textId="77777777" w:rsidR="00F862D3" w:rsidRPr="00EA71C2" w:rsidDel="0060227D" w:rsidRDefault="00EA71C2" w:rsidP="00B22BFC">
            <w:pPr>
              <w:rPr>
                <w:del w:id="1022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23" w:author="huai" w:date="2006-03-23T16:00:00Z">
              <w:r w:rsidRPr="00EA71C2" w:rsidDel="0060227D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經辦人員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6DCC3A9" w14:textId="77777777" w:rsidR="00F862D3" w:rsidDel="0060227D" w:rsidRDefault="00F862D3" w:rsidP="00B22BFC">
            <w:pPr>
              <w:pStyle w:val="Tabletext"/>
              <w:keepLines w:val="0"/>
              <w:widowControl/>
              <w:spacing w:after="0" w:line="240" w:lineRule="auto"/>
              <w:rPr>
                <w:del w:id="1024" w:author="huai" w:date="2006-03-23T16:00:00Z"/>
                <w:rFonts w:ascii="新細明體" w:hAnsi="新細明體" w:cs="Arial Unicode MS"/>
                <w:szCs w:val="24"/>
                <w:lang w:eastAsia="zh-TW"/>
              </w:rPr>
            </w:pPr>
            <w:del w:id="1025" w:author="huai" w:date="2006-03-23T16:00:00Z">
              <w:r w:rsidDel="0060227D">
                <w:rPr>
                  <w:rFonts w:ascii="新細明體" w:hAnsi="新細明體" w:cs="Arial Unicode MS" w:hint="eastAsia"/>
                  <w:szCs w:val="24"/>
                  <w:lang w:eastAsia="zh-TW"/>
                </w:rPr>
                <w:delText>畫面</w:delText>
              </w:r>
            </w:del>
          </w:p>
        </w:tc>
      </w:tr>
      <w:tr w:rsidR="00F862D3" w:rsidDel="0060227D" w14:paraId="0C641211" w14:textId="77777777">
        <w:trPr>
          <w:trHeight w:val="330"/>
          <w:del w:id="1026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8BD9D3" w14:textId="77777777" w:rsidR="00F862D3" w:rsidRPr="00EA71C2" w:rsidDel="0060227D" w:rsidRDefault="00EA71C2" w:rsidP="00B22BFC">
            <w:pPr>
              <w:rPr>
                <w:del w:id="1027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28" w:author="huai" w:date="2006-03-23T16:00:00Z">
              <w:r w:rsidRPr="00EA71C2" w:rsidDel="0060227D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傳票批號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305CC7" w14:textId="77777777" w:rsidR="00F862D3" w:rsidDel="0060227D" w:rsidRDefault="003F71C2" w:rsidP="00B22BFC">
            <w:pPr>
              <w:rPr>
                <w:del w:id="1029" w:author="huai" w:date="2006-03-23T16:00:00Z"/>
                <w:rFonts w:ascii="新細明體" w:hAnsi="新細明體" w:cs="Arial Unicode MS"/>
                <w:sz w:val="20"/>
              </w:rPr>
            </w:pPr>
            <w:del w:id="1030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3.3.2.2 批號</w:delText>
              </w:r>
            </w:del>
          </w:p>
        </w:tc>
      </w:tr>
    </w:tbl>
    <w:p w14:paraId="7615CC7F" w14:textId="77777777" w:rsidR="009D1CA1" w:rsidDel="0060227D" w:rsidRDefault="009D1CA1" w:rsidP="009D1CA1">
      <w:pPr>
        <w:pStyle w:val="Tabletext"/>
        <w:keepLines w:val="0"/>
        <w:numPr>
          <w:ilvl w:val="2"/>
          <w:numId w:val="2"/>
          <w:numberingChange w:id="1031" w:author="huai" w:date="2005-12-29T18:58:00Z" w:original="%1:3:0:.%2:3:0:.%3:4:0:"/>
        </w:numPr>
        <w:spacing w:after="0" w:line="240" w:lineRule="auto"/>
        <w:rPr>
          <w:del w:id="1032" w:author="huai" w:date="2006-03-23T16:00:00Z"/>
          <w:rFonts w:hint="eastAsia"/>
          <w:lang w:eastAsia="zh-TW"/>
        </w:rPr>
      </w:pPr>
      <w:del w:id="1033" w:author="huai" w:date="2006-03-23T16:00:00Z">
        <w:r w:rsidDel="0060227D">
          <w:rPr>
            <w:rFonts w:hint="eastAsia"/>
            <w:lang w:eastAsia="zh-TW"/>
          </w:rPr>
          <w:delText>交易序號：</w:delText>
        </w:r>
      </w:del>
    </w:p>
    <w:p w14:paraId="3D53186D" w14:textId="77777777" w:rsidR="009D1CA1" w:rsidRPr="00F862D3" w:rsidDel="0060227D" w:rsidRDefault="009D1CA1" w:rsidP="009D1CA1">
      <w:pPr>
        <w:pStyle w:val="Tabletext"/>
        <w:keepLines w:val="0"/>
        <w:numPr>
          <w:ilvl w:val="3"/>
          <w:numId w:val="2"/>
          <w:numberingChange w:id="1034" w:author="huai" w:date="2005-12-29T18:58:00Z" w:original="%1:3:0:.%2:3:0:.%3:4:0:.%4:1:0:"/>
        </w:numPr>
        <w:spacing w:after="0" w:line="240" w:lineRule="auto"/>
        <w:rPr>
          <w:del w:id="1035" w:author="huai" w:date="2006-03-23T16:00:00Z"/>
          <w:rFonts w:hint="eastAsia"/>
          <w:lang w:eastAsia="zh-TW"/>
        </w:rPr>
      </w:pPr>
      <w:del w:id="1036" w:author="huai" w:date="2006-03-23T16:00:00Z">
        <w:r w:rsidDel="0060227D">
          <w:rPr>
            <w:rFonts w:hint="eastAsia"/>
            <w:lang w:eastAsia="zh-TW"/>
          </w:rPr>
          <w:delText xml:space="preserve">CALL </w:delText>
        </w:r>
        <w:r w:rsidRPr="00FD7D13" w:rsidDel="0060227D">
          <w:rPr>
            <w:rFonts w:ascii="MS Reference Sans Serif" w:hAnsi="MS Reference Sans Serif"/>
            <w:color w:val="000000"/>
            <w:kern w:val="2"/>
            <w:lang w:eastAsia="zh-TW"/>
          </w:rPr>
          <w:delText>DK_F0Z00</w:delText>
        </w:r>
        <w:r w:rsidDel="0060227D">
          <w:rPr>
            <w:rFonts w:ascii="MS Reference Sans Serif" w:hAnsi="MS Reference Sans Serif" w:hint="eastAsia"/>
            <w:color w:val="000000"/>
            <w:kern w:val="2"/>
            <w:lang w:eastAsia="zh-TW"/>
          </w:rPr>
          <w:delText>2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：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(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條件如下</w:delText>
        </w:r>
        <w:r w:rsidDel="0060227D">
          <w:rPr>
            <w:rFonts w:ascii="MS Reference Sans Serif" w:hAnsi="新細明體" w:hint="eastAsia"/>
            <w:color w:val="000000"/>
            <w:kern w:val="2"/>
            <w:lang w:eastAsia="zh-TW"/>
          </w:rPr>
          <w:delText>)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D1CA1" w:rsidDel="0060227D" w14:paraId="7880190E" w14:textId="77777777">
        <w:trPr>
          <w:trHeight w:val="330"/>
          <w:del w:id="1037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DCE3D7" w14:textId="77777777" w:rsidR="009D1CA1" w:rsidDel="0060227D" w:rsidRDefault="009D1CA1" w:rsidP="00464A3A">
            <w:pPr>
              <w:jc w:val="center"/>
              <w:rPr>
                <w:del w:id="1038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1039" w:author="huai" w:date="2006-03-23T16:00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1D8B91" w14:textId="77777777" w:rsidR="009D1CA1" w:rsidDel="0060227D" w:rsidRDefault="009D1CA1" w:rsidP="00464A3A">
            <w:pPr>
              <w:jc w:val="center"/>
              <w:rPr>
                <w:del w:id="1040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1041" w:author="huai" w:date="2006-03-23T16:00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9D1CA1" w:rsidDel="0060227D" w14:paraId="79C7EC2E" w14:textId="77777777">
        <w:trPr>
          <w:trHeight w:val="330"/>
          <w:del w:id="1042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4E370E" w14:textId="77777777" w:rsidR="009D1CA1" w:rsidRPr="00EA71C2" w:rsidDel="0060227D" w:rsidRDefault="009D1CA1" w:rsidP="00464A3A">
            <w:pPr>
              <w:rPr>
                <w:del w:id="1043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44" w:author="huai" w:date="2006-03-23T16:00:00Z">
              <w:r w:rsidRPr="00EA71C2" w:rsidDel="0060227D">
                <w:rPr>
                  <w:rFonts w:ascii="MS Reference Sans Serif" w:hAnsi="新細明體"/>
                  <w:color w:val="000000"/>
                  <w:kern w:val="2"/>
                  <w:sz w:val="20"/>
                  <w:szCs w:val="20"/>
                </w:rPr>
                <w:delText>經辦人員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A2EF6D" w14:textId="77777777" w:rsidR="009D1CA1" w:rsidDel="0060227D" w:rsidRDefault="009D1CA1" w:rsidP="00464A3A">
            <w:pPr>
              <w:pStyle w:val="Tabletext"/>
              <w:keepLines w:val="0"/>
              <w:widowControl/>
              <w:spacing w:after="0" w:line="240" w:lineRule="auto"/>
              <w:rPr>
                <w:del w:id="1045" w:author="huai" w:date="2006-03-23T16:00:00Z"/>
                <w:rFonts w:ascii="新細明體" w:hAnsi="新細明體" w:cs="Arial Unicode MS"/>
                <w:szCs w:val="24"/>
                <w:lang w:eastAsia="zh-TW"/>
              </w:rPr>
            </w:pPr>
            <w:del w:id="1046" w:author="huai" w:date="2006-03-23T16:00:00Z">
              <w:r w:rsidDel="0060227D">
                <w:rPr>
                  <w:rFonts w:ascii="新細明體" w:hAnsi="新細明體" w:cs="Arial Unicode MS" w:hint="eastAsia"/>
                  <w:szCs w:val="24"/>
                  <w:lang w:eastAsia="zh-TW"/>
                </w:rPr>
                <w:delText>畫面</w:delText>
              </w:r>
            </w:del>
          </w:p>
        </w:tc>
      </w:tr>
      <w:tr w:rsidR="009D1CA1" w:rsidDel="0060227D" w14:paraId="67C69B6F" w14:textId="77777777">
        <w:trPr>
          <w:trHeight w:val="330"/>
          <w:del w:id="1047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BC9AC6" w14:textId="77777777" w:rsidR="009D1CA1" w:rsidRPr="00EA71C2" w:rsidDel="0060227D" w:rsidRDefault="009D1CA1" w:rsidP="00464A3A">
            <w:pPr>
              <w:rPr>
                <w:del w:id="1048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49" w:author="huai" w:date="2006-03-23T16:00:00Z">
              <w:r w:rsidDel="0060227D">
                <w:rPr>
                  <w:rFonts w:ascii="MS Reference Sans Serif" w:hAnsi="新細明體" w:hint="eastAsia"/>
                  <w:color w:val="000000"/>
                  <w:kern w:val="2"/>
                  <w:sz w:val="20"/>
                  <w:szCs w:val="20"/>
                </w:rPr>
                <w:delText>帳務日期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8A4D5C" w14:textId="77777777" w:rsidR="009D1CA1" w:rsidDel="0060227D" w:rsidRDefault="00E27CB4" w:rsidP="00464A3A">
            <w:pPr>
              <w:rPr>
                <w:del w:id="1050" w:author="huai" w:date="2006-03-23T16:00:00Z"/>
                <w:rFonts w:ascii="新細明體" w:hAnsi="新細明體" w:cs="Arial Unicode MS"/>
                <w:sz w:val="20"/>
              </w:rPr>
            </w:pPr>
            <w:del w:id="1051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3.3.3 帳務日期</w:delText>
              </w:r>
            </w:del>
          </w:p>
        </w:tc>
      </w:tr>
    </w:tbl>
    <w:p w14:paraId="4945E96F" w14:textId="77777777" w:rsidR="00F862D3" w:rsidDel="0060227D" w:rsidRDefault="00F862D3" w:rsidP="00F862D3">
      <w:pPr>
        <w:pStyle w:val="Tabletext"/>
        <w:keepLines w:val="0"/>
        <w:spacing w:after="0" w:line="240" w:lineRule="auto"/>
        <w:ind w:left="1276"/>
        <w:rPr>
          <w:del w:id="1052" w:author="huai" w:date="2006-03-23T16:00:00Z"/>
          <w:rFonts w:hint="eastAsia"/>
          <w:lang w:eastAsia="zh-TW"/>
        </w:rPr>
      </w:pPr>
    </w:p>
    <w:p w14:paraId="1A1927AF" w14:textId="77777777" w:rsidR="00391CF8" w:rsidRDefault="0023751E" w:rsidP="00391CF8">
      <w:pPr>
        <w:pStyle w:val="Tabletext"/>
        <w:keepLines w:val="0"/>
        <w:numPr>
          <w:ilvl w:val="1"/>
          <w:numId w:val="2"/>
          <w:numberingChange w:id="1053" w:author="huai" w:date="2005-12-29T18:58:00Z" w:original="%1:3:0:.%2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TABLES</w:t>
      </w:r>
    </w:p>
    <w:p w14:paraId="52142EAD" w14:textId="77777777" w:rsidR="0023751E" w:rsidDel="0060227D" w:rsidRDefault="00391CF8" w:rsidP="00391CF8">
      <w:pPr>
        <w:pStyle w:val="Tabletext"/>
        <w:keepLines w:val="0"/>
        <w:numPr>
          <w:ilvl w:val="2"/>
          <w:numId w:val="2"/>
          <w:numberingChange w:id="1054" w:author="huai" w:date="2005-12-29T18:58:00Z" w:original="%1:3:0:.%2:4:0:.%3:1:0:"/>
        </w:numPr>
        <w:spacing w:after="0" w:line="240" w:lineRule="auto"/>
        <w:rPr>
          <w:del w:id="1055" w:author="huai" w:date="2006-03-23T16:00:00Z"/>
          <w:rFonts w:hint="eastAsia"/>
          <w:lang w:eastAsia="zh-TW"/>
        </w:rPr>
      </w:pPr>
      <w:del w:id="1056" w:author="huai" w:date="2006-03-23T16:00:00Z">
        <w:r w:rsidDel="0060227D">
          <w:rPr>
            <w:rFonts w:hint="eastAsia"/>
            <w:lang w:eastAsia="zh-TW"/>
          </w:rPr>
          <w:delText xml:space="preserve">INSERT </w:delText>
        </w:r>
        <w:r w:rsidR="0023751E" w:rsidDel="0060227D">
          <w:rPr>
            <w:rFonts w:hint="eastAsia"/>
            <w:lang w:eastAsia="zh-TW"/>
          </w:rPr>
          <w:delText>DT</w:delText>
        </w:r>
        <w:r w:rsidDel="0060227D">
          <w:rPr>
            <w:rFonts w:hint="eastAsia"/>
            <w:lang w:eastAsia="zh-TW"/>
          </w:rPr>
          <w:delText>A</w:delText>
        </w:r>
        <w:r w:rsidR="0023751E" w:rsidDel="0060227D">
          <w:rPr>
            <w:rFonts w:hint="eastAsia"/>
            <w:lang w:eastAsia="zh-TW"/>
          </w:rPr>
          <w:delText>AA001</w:delText>
        </w:r>
        <w:r w:rsidDel="0060227D">
          <w:rPr>
            <w:rFonts w:hint="eastAsia"/>
            <w:lang w:eastAsia="zh-TW"/>
          </w:rPr>
          <w:delText xml:space="preserve"> </w:delText>
        </w:r>
        <w:r w:rsidDel="0060227D">
          <w:rPr>
            <w:rFonts w:hint="eastAsia"/>
            <w:lang w:eastAsia="zh-TW"/>
          </w:rPr>
          <w:delText>理賠受理檔</w:delText>
        </w:r>
        <w:r w:rsidR="00EE1BD5" w:rsidDel="0060227D">
          <w:rPr>
            <w:rFonts w:hint="eastAsia"/>
            <w:lang w:eastAsia="zh-TW"/>
          </w:rPr>
          <w:delText>：</w:delText>
        </w:r>
      </w:del>
    </w:p>
    <w:p w14:paraId="6B4F9556" w14:textId="77777777" w:rsidR="0023751E" w:rsidDel="0060227D" w:rsidRDefault="008F6A3E" w:rsidP="00391CF8">
      <w:pPr>
        <w:pStyle w:val="Tabletext"/>
        <w:keepLines w:val="0"/>
        <w:numPr>
          <w:ilvl w:val="3"/>
          <w:numId w:val="2"/>
          <w:numberingChange w:id="1057" w:author="huai" w:date="2005-12-29T18:58:00Z" w:original="%1:3:0:.%2:4:0:.%3:1:0:.%4:1:0:"/>
        </w:numPr>
        <w:spacing w:after="0" w:line="240" w:lineRule="auto"/>
        <w:rPr>
          <w:del w:id="1058" w:author="huai" w:date="2006-03-23T16:00:00Z"/>
          <w:rFonts w:hint="eastAsia"/>
          <w:lang w:eastAsia="zh-TW"/>
        </w:rPr>
      </w:pPr>
      <w:del w:id="1059" w:author="huai" w:date="2006-03-23T16:00:00Z">
        <w:r w:rsidDel="0060227D">
          <w:rPr>
            <w:rFonts w:hint="eastAsia"/>
            <w:lang w:eastAsia="zh-TW"/>
          </w:rPr>
          <w:delText xml:space="preserve">CALL  </w:delText>
        </w:r>
        <w:r w:rsidRPr="008F6A3E" w:rsidDel="0060227D">
          <w:rPr>
            <w:lang w:eastAsia="zh-TW"/>
          </w:rPr>
          <w:delText>AA_A0Z001</w:delText>
        </w:r>
        <w:r w:rsidDel="0060227D">
          <w:rPr>
            <w:rFonts w:hint="eastAsia"/>
            <w:lang w:eastAsia="zh-TW"/>
          </w:rPr>
          <w:delText xml:space="preserve"> Method1</w:delText>
        </w:r>
        <w:r w:rsidDel="0060227D">
          <w:rPr>
            <w:rFonts w:hint="eastAsia"/>
            <w:lang w:eastAsia="zh-TW"/>
          </w:rPr>
          <w:delText>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8F6A3E" w:rsidDel="0060227D" w14:paraId="4A4A1D9E" w14:textId="77777777">
        <w:trPr>
          <w:trHeight w:val="330"/>
          <w:del w:id="1060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20F30F" w14:textId="77777777" w:rsidR="008F6A3E" w:rsidDel="0060227D" w:rsidRDefault="008F6A3E">
            <w:pPr>
              <w:jc w:val="center"/>
              <w:rPr>
                <w:del w:id="1061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1062" w:author="huai" w:date="2006-03-23T16:00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197929" w14:textId="77777777" w:rsidR="008F6A3E" w:rsidDel="0060227D" w:rsidRDefault="008F6A3E">
            <w:pPr>
              <w:jc w:val="center"/>
              <w:rPr>
                <w:del w:id="1063" w:author="huai" w:date="2006-03-23T16:00:00Z"/>
                <w:rFonts w:ascii="細明體" w:eastAsia="細明體" w:hAnsi="細明體" w:cs="Arial Unicode MS"/>
                <w:b/>
                <w:bCs/>
                <w:sz w:val="20"/>
              </w:rPr>
            </w:pPr>
            <w:del w:id="1064" w:author="huai" w:date="2006-03-23T16:00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8F6A3E" w:rsidDel="0060227D" w14:paraId="542DD366" w14:textId="77777777">
        <w:trPr>
          <w:trHeight w:val="330"/>
          <w:del w:id="1065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5F1CD4" w14:textId="77777777" w:rsidR="008F6A3E" w:rsidRPr="000C044D" w:rsidDel="0060227D" w:rsidRDefault="008F6A3E" w:rsidP="008F6A3E">
            <w:pPr>
              <w:rPr>
                <w:del w:id="1066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67" w:author="huai" w:date="2006-03-23T16:00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 xml:space="preserve">受理編號 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1B01C" w14:textId="77777777" w:rsidR="008F6A3E" w:rsidDel="0060227D" w:rsidRDefault="008F6A3E">
            <w:pPr>
              <w:rPr>
                <w:del w:id="1068" w:author="huai" w:date="2006-03-23T16:00:00Z"/>
                <w:rFonts w:ascii="新細明體" w:hAnsi="新細明體" w:cs="Arial Unicode MS"/>
                <w:sz w:val="20"/>
              </w:rPr>
            </w:pPr>
            <w:del w:id="1069" w:author="huai" w:date="2006-03-23T16:00:00Z">
              <w:r w:rsidDel="0060227D">
                <w:rPr>
                  <w:rFonts w:ascii="新細明體" w:hAnsi="新細明體" w:hint="eastAsia"/>
                  <w:sz w:val="20"/>
                </w:rPr>
                <w:delText>畫面</w:delText>
              </w:r>
            </w:del>
          </w:p>
        </w:tc>
      </w:tr>
      <w:tr w:rsidR="008F6A3E" w:rsidDel="0060227D" w14:paraId="46DCB1D6" w14:textId="77777777">
        <w:trPr>
          <w:trHeight w:val="330"/>
          <w:del w:id="1070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13D6DA" w14:textId="77777777" w:rsidR="008F6A3E" w:rsidDel="0060227D" w:rsidRDefault="008F6A3E" w:rsidP="008F6A3E">
            <w:pPr>
              <w:rPr>
                <w:del w:id="1071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72" w:author="huai" w:date="2006-03-23T16:00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受理單位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26717D" w14:textId="77777777" w:rsidR="008F6A3E" w:rsidDel="0060227D" w:rsidRDefault="008F6A3E">
            <w:pPr>
              <w:pStyle w:val="Tabletext"/>
              <w:keepLines w:val="0"/>
              <w:widowControl/>
              <w:spacing w:after="0" w:line="240" w:lineRule="auto"/>
              <w:rPr>
                <w:del w:id="1073" w:author="huai" w:date="2006-03-23T16:00:00Z"/>
                <w:rFonts w:ascii="新細明體" w:hAnsi="新細明體" w:cs="Arial Unicode MS"/>
                <w:szCs w:val="24"/>
                <w:lang w:eastAsia="zh-TW"/>
              </w:rPr>
            </w:pPr>
            <w:del w:id="1074" w:author="huai" w:date="2006-03-23T16:00:00Z">
              <w:r w:rsidDel="0060227D">
                <w:rPr>
                  <w:rFonts w:ascii="新細明體" w:hAnsi="新細明體" w:cs="Arial Unicode MS" w:hint="eastAsia"/>
                  <w:szCs w:val="24"/>
                  <w:lang w:eastAsia="zh-TW"/>
                </w:rPr>
                <w:delText>畫面</w:delText>
              </w:r>
            </w:del>
          </w:p>
        </w:tc>
      </w:tr>
      <w:tr w:rsidR="008F6A3E" w:rsidDel="0060227D" w14:paraId="6E45FAEA" w14:textId="77777777">
        <w:trPr>
          <w:trHeight w:val="330"/>
          <w:del w:id="1075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9F2819" w14:textId="77777777" w:rsidR="008F6A3E" w:rsidDel="0060227D" w:rsidRDefault="008F6A3E" w:rsidP="008F6A3E">
            <w:pPr>
              <w:rPr>
                <w:del w:id="1076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77" w:author="huai" w:date="2006-03-23T16:00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受理單位中文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3D21A41" w14:textId="77777777" w:rsidR="008F6A3E" w:rsidDel="0060227D" w:rsidRDefault="008F6A3E">
            <w:pPr>
              <w:rPr>
                <w:del w:id="1078" w:author="huai" w:date="2006-03-23T16:00:00Z"/>
                <w:rFonts w:ascii="新細明體" w:hAnsi="新細明體" w:cs="Arial Unicode MS"/>
                <w:sz w:val="20"/>
              </w:rPr>
            </w:pPr>
            <w:del w:id="1079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8F6A3E" w:rsidDel="0060227D" w14:paraId="6FB54387" w14:textId="77777777">
        <w:trPr>
          <w:trHeight w:val="330"/>
          <w:del w:id="1080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B7D1E8" w14:textId="77777777" w:rsidR="008F6A3E" w:rsidDel="0060227D" w:rsidRDefault="008F6A3E" w:rsidP="008F6A3E">
            <w:pPr>
              <w:rPr>
                <w:del w:id="1081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82" w:author="huai" w:date="2006-03-23T16:00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受理人員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FC5E29" w14:textId="77777777" w:rsidR="008F6A3E" w:rsidDel="0060227D" w:rsidRDefault="008F6A3E">
            <w:pPr>
              <w:rPr>
                <w:del w:id="1083" w:author="huai" w:date="2006-03-23T16:00:00Z"/>
                <w:rFonts w:ascii="新細明體" w:hAnsi="新細明體" w:cs="Arial Unicode MS"/>
                <w:sz w:val="20"/>
              </w:rPr>
            </w:pPr>
            <w:del w:id="1084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8F6A3E" w:rsidDel="0060227D" w14:paraId="6BE5767A" w14:textId="77777777">
        <w:trPr>
          <w:trHeight w:val="330"/>
          <w:del w:id="1085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C7CD2" w14:textId="77777777" w:rsidR="008F6A3E" w:rsidDel="0060227D" w:rsidRDefault="008F6A3E" w:rsidP="008F6A3E">
            <w:pPr>
              <w:rPr>
                <w:del w:id="1086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87" w:author="huai" w:date="2006-03-23T16:00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受理人員姓名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7D319E" w14:textId="77777777" w:rsidR="008F6A3E" w:rsidDel="0060227D" w:rsidRDefault="008F6A3E">
            <w:pPr>
              <w:rPr>
                <w:del w:id="1088" w:author="huai" w:date="2006-03-23T16:00:00Z"/>
                <w:rFonts w:ascii="新細明體" w:hAnsi="新細明體" w:cs="Arial Unicode MS"/>
                <w:sz w:val="20"/>
              </w:rPr>
            </w:pPr>
            <w:del w:id="1089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8F6A3E" w:rsidDel="0060227D" w14:paraId="48FC9554" w14:textId="77777777">
        <w:trPr>
          <w:trHeight w:val="330"/>
          <w:del w:id="1090" w:author="huai" w:date="2006-03-23T16:0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FF1EBB" w14:textId="77777777" w:rsidR="008F6A3E" w:rsidDel="0060227D" w:rsidRDefault="008F6A3E" w:rsidP="008F6A3E">
            <w:pPr>
              <w:rPr>
                <w:del w:id="1091" w:author="huai" w:date="2006-03-23T16:00:00Z"/>
                <w:rFonts w:ascii="細明體" w:eastAsia="細明體" w:hAnsi="細明體" w:hint="eastAsia"/>
                <w:sz w:val="20"/>
                <w:szCs w:val="20"/>
              </w:rPr>
            </w:pPr>
            <w:del w:id="1092" w:author="huai" w:date="2006-03-23T16:00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受理日期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4AC1E0" w14:textId="77777777" w:rsidR="008F6A3E" w:rsidDel="0060227D" w:rsidRDefault="006B5620">
            <w:pPr>
              <w:rPr>
                <w:del w:id="1093" w:author="huai" w:date="2006-03-23T16:00:00Z"/>
                <w:rFonts w:ascii="新細明體" w:hAnsi="新細明體" w:cs="Arial Unicode MS"/>
                <w:sz w:val="20"/>
              </w:rPr>
            </w:pPr>
            <w:del w:id="1094" w:author="huai" w:date="2006-03-23T16:00:00Z">
              <w:r w:rsidDel="0060227D">
                <w:rPr>
                  <w:rFonts w:ascii="新細明體" w:hAnsi="新細明體" w:cs="Arial Unicode MS" w:hint="eastAsia"/>
                  <w:sz w:val="20"/>
                </w:rPr>
                <w:delText>受理日期</w:delText>
              </w:r>
            </w:del>
          </w:p>
        </w:tc>
      </w:tr>
    </w:tbl>
    <w:p w14:paraId="1CF98106" w14:textId="77777777" w:rsidR="0023751E" w:rsidDel="0060227D" w:rsidRDefault="0023751E">
      <w:pPr>
        <w:pStyle w:val="Tabletext"/>
        <w:keepLines w:val="0"/>
        <w:numPr>
          <w:ilvl w:val="3"/>
          <w:numId w:val="2"/>
          <w:numberingChange w:id="1095" w:author="huai" w:date="2005-12-29T18:58:00Z" w:original="%1:3:0:.%2:4:0:.%3:1:0:.%4:2:0:"/>
        </w:numPr>
        <w:spacing w:after="0" w:line="240" w:lineRule="auto"/>
        <w:rPr>
          <w:del w:id="1096" w:author="huai" w:date="2006-03-23T16:00:00Z"/>
          <w:rFonts w:hint="eastAsia"/>
          <w:lang w:eastAsia="zh-TW"/>
        </w:rPr>
      </w:pPr>
      <w:del w:id="1097" w:author="huai" w:date="2006-03-23T16:00:00Z">
        <w:r w:rsidDel="0060227D">
          <w:rPr>
            <w:rFonts w:hint="eastAsia"/>
            <w:lang w:eastAsia="zh-TW"/>
          </w:rPr>
          <w:delText>失敗處理</w:delText>
        </w:r>
        <w:r w:rsidR="000637E5" w:rsidDel="0060227D">
          <w:rPr>
            <w:rFonts w:hint="eastAsia"/>
            <w:lang w:eastAsia="zh-TW"/>
          </w:rPr>
          <w:delText>：</w:delText>
        </w:r>
      </w:del>
    </w:p>
    <w:p w14:paraId="2AD77DED" w14:textId="77777777" w:rsidR="0023751E" w:rsidDel="0060227D" w:rsidRDefault="0023751E">
      <w:pPr>
        <w:pStyle w:val="Tabletext"/>
        <w:keepLines w:val="0"/>
        <w:numPr>
          <w:ilvl w:val="4"/>
          <w:numId w:val="2"/>
          <w:numberingChange w:id="1098" w:author="huai" w:date="2005-12-29T18:58:00Z" w:original="%1:3:0:.%2:4:0:.%3:1:0:.%4:2:0:.%5:1:0:"/>
        </w:numPr>
        <w:spacing w:after="0" w:line="240" w:lineRule="auto"/>
        <w:rPr>
          <w:del w:id="1099" w:author="huai" w:date="2006-03-23T16:00:00Z"/>
          <w:rFonts w:hint="eastAsia"/>
          <w:lang w:eastAsia="zh-TW"/>
        </w:rPr>
      </w:pPr>
      <w:del w:id="1100" w:author="huai" w:date="2006-03-23T16:00:00Z">
        <w:r w:rsidDel="0060227D">
          <w:rPr>
            <w:rFonts w:hint="eastAsia"/>
            <w:lang w:eastAsia="zh-TW"/>
          </w:rPr>
          <w:delText>回覆訊息：</w:delText>
        </w:r>
        <w:r w:rsidDel="0060227D">
          <w:rPr>
            <w:rFonts w:hint="eastAsia"/>
            <w:lang w:eastAsia="zh-TW"/>
          </w:rPr>
          <w:delText xml:space="preserve"> </w:delText>
        </w:r>
        <w:r w:rsidDel="0060227D">
          <w:rPr>
            <w:lang w:eastAsia="zh-TW"/>
          </w:rPr>
          <w:delText>“</w:delText>
        </w:r>
        <w:r w:rsidDel="0060227D">
          <w:rPr>
            <w:rFonts w:hint="eastAsia"/>
            <w:lang w:eastAsia="zh-TW"/>
          </w:rPr>
          <w:delText>寫入</w:delText>
        </w:r>
        <w:r w:rsidR="008F6A3E" w:rsidDel="0060227D">
          <w:rPr>
            <w:rFonts w:hint="eastAsia"/>
            <w:lang w:eastAsia="zh-TW"/>
          </w:rPr>
          <w:delText>理賠受理檔</w:delText>
        </w:r>
        <w:r w:rsidDel="0060227D">
          <w:rPr>
            <w:rFonts w:hint="eastAsia"/>
            <w:lang w:eastAsia="zh-TW"/>
          </w:rPr>
          <w:delText>失敗</w:delText>
        </w:r>
        <w:r w:rsidDel="0060227D">
          <w:rPr>
            <w:lang w:eastAsia="zh-TW"/>
          </w:rPr>
          <w:delText>”</w:delText>
        </w:r>
        <w:r w:rsidR="000637E5" w:rsidRPr="000637E5" w:rsidDel="0060227D">
          <w:rPr>
            <w:rFonts w:hint="eastAsia"/>
            <w:lang w:eastAsia="zh-TW"/>
          </w:rPr>
          <w:delText xml:space="preserve"> </w:delText>
        </w:r>
        <w:r w:rsidR="000637E5" w:rsidDel="0060227D">
          <w:rPr>
            <w:rFonts w:hint="eastAsia"/>
            <w:lang w:eastAsia="zh-TW"/>
          </w:rPr>
          <w:delText>。</w:delText>
        </w:r>
        <w:r w:rsidR="00A15AE6" w:rsidDel="0060227D">
          <w:rPr>
            <w:rFonts w:hint="eastAsia"/>
            <w:lang w:eastAsia="zh-TW"/>
          </w:rPr>
          <w:delText xml:space="preserve"> </w:delText>
        </w:r>
      </w:del>
    </w:p>
    <w:p w14:paraId="2806B029" w14:textId="77777777" w:rsidR="0023751E" w:rsidDel="0060227D" w:rsidRDefault="0023751E">
      <w:pPr>
        <w:pStyle w:val="Tabletext"/>
        <w:keepLines w:val="0"/>
        <w:numPr>
          <w:ilvl w:val="4"/>
          <w:numId w:val="2"/>
          <w:numberingChange w:id="1101" w:author="huai" w:date="2005-12-29T18:58:00Z" w:original="%1:3:0:.%2:4:0:.%3:1:0:.%4:2:0:.%5:2:0:"/>
        </w:numPr>
        <w:spacing w:after="0" w:line="240" w:lineRule="auto"/>
        <w:rPr>
          <w:del w:id="1102" w:author="huai" w:date="2006-03-23T16:00:00Z"/>
          <w:rFonts w:hint="eastAsia"/>
          <w:lang w:eastAsia="zh-TW"/>
        </w:rPr>
      </w:pPr>
      <w:del w:id="1103" w:author="huai" w:date="2006-03-23T16:00:00Z">
        <w:r w:rsidDel="0060227D">
          <w:rPr>
            <w:rFonts w:hint="eastAsia"/>
            <w:lang w:eastAsia="zh-TW"/>
          </w:rPr>
          <w:delText>return</w:delText>
        </w:r>
        <w:r w:rsidR="000637E5" w:rsidDel="0060227D">
          <w:rPr>
            <w:rFonts w:hint="eastAsia"/>
            <w:lang w:eastAsia="zh-TW"/>
          </w:rPr>
          <w:delText>。</w:delText>
        </w:r>
      </w:del>
    </w:p>
    <w:p w14:paraId="23A0DE2D" w14:textId="77777777" w:rsidR="0023751E" w:rsidDel="0060227D" w:rsidRDefault="00EE1BD5">
      <w:pPr>
        <w:pStyle w:val="Tabletext"/>
        <w:keepLines w:val="0"/>
        <w:numPr>
          <w:ilvl w:val="2"/>
          <w:numId w:val="2"/>
          <w:numberingChange w:id="1104" w:author="huai" w:date="2005-12-29T18:58:00Z" w:original="%1:3:0:.%2:4:0:.%3:2:0:"/>
        </w:numPr>
        <w:spacing w:after="0" w:line="240" w:lineRule="auto"/>
        <w:rPr>
          <w:del w:id="1105" w:author="huai" w:date="2006-03-23T16:01:00Z"/>
          <w:rFonts w:hint="eastAsia"/>
          <w:lang w:eastAsia="zh-TW"/>
        </w:rPr>
      </w:pPr>
      <w:del w:id="1106" w:author="huai" w:date="2006-03-23T16:01:00Z">
        <w:r w:rsidDel="0060227D">
          <w:rPr>
            <w:rFonts w:hint="eastAsia"/>
            <w:lang w:eastAsia="zh-TW"/>
          </w:rPr>
          <w:delText xml:space="preserve">INSERT DTAAA010 </w:delText>
        </w:r>
        <w:r w:rsidDel="0060227D">
          <w:rPr>
            <w:rFonts w:hint="eastAsia"/>
            <w:lang w:eastAsia="zh-TW"/>
          </w:rPr>
          <w:delText>理賠受理申請書檔：</w:delText>
        </w:r>
      </w:del>
    </w:p>
    <w:p w14:paraId="6D78308C" w14:textId="77777777" w:rsidR="00A96156" w:rsidDel="0060227D" w:rsidRDefault="00EE1BD5">
      <w:pPr>
        <w:pStyle w:val="Tabletext"/>
        <w:keepLines w:val="0"/>
        <w:numPr>
          <w:ilvl w:val="3"/>
          <w:numId w:val="2"/>
          <w:numberingChange w:id="1107" w:author="huai" w:date="2005-12-29T18:58:00Z" w:original="%1:3:0:.%2:4:0:.%3:2:0:.%4:1:0:"/>
        </w:numPr>
        <w:spacing w:after="0" w:line="240" w:lineRule="auto"/>
        <w:rPr>
          <w:del w:id="1108" w:author="huai" w:date="2006-03-23T16:01:00Z"/>
          <w:lang w:eastAsia="zh-TW"/>
        </w:rPr>
      </w:pPr>
      <w:del w:id="1109" w:author="huai" w:date="2006-03-23T16:01:00Z">
        <w:r w:rsidDel="0060227D">
          <w:rPr>
            <w:rFonts w:hint="eastAsia"/>
            <w:lang w:eastAsia="zh-TW"/>
          </w:rPr>
          <w:delText>CALL</w:delText>
        </w:r>
        <w:r w:rsidR="00A96156" w:rsidDel="0060227D">
          <w:rPr>
            <w:rFonts w:hint="eastAsia"/>
            <w:lang w:eastAsia="zh-TW"/>
          </w:rPr>
          <w:delText xml:space="preserve"> </w:delText>
        </w:r>
        <w:r w:rsidR="00A96156" w:rsidDel="0060227D">
          <w:rPr>
            <w:rFonts w:ascii="細明體" w:eastAsia="細明體" w:hAnsi="細明體" w:hint="eastAsia"/>
          </w:rPr>
          <w:delText>AA_A0Z002</w:delText>
        </w:r>
        <w:r w:rsidR="00A96156" w:rsidDel="0060227D">
          <w:rPr>
            <w:rFonts w:ascii="細明體" w:eastAsia="細明體" w:hAnsi="細明體" w:hint="eastAsia"/>
            <w:lang w:eastAsia="zh-TW"/>
          </w:rPr>
          <w:delText>.Method1：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A96156" w:rsidDel="0060227D" w14:paraId="136AEDA3" w14:textId="77777777">
        <w:trPr>
          <w:trHeight w:val="330"/>
          <w:del w:id="1110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EB60A6" w14:textId="77777777" w:rsidR="00A96156" w:rsidDel="0060227D" w:rsidRDefault="00A96156" w:rsidP="00A96156">
            <w:pPr>
              <w:jc w:val="center"/>
              <w:rPr>
                <w:del w:id="1111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del w:id="1112" w:author="huai" w:date="2006-03-23T16:01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E78875" w14:textId="77777777" w:rsidR="00A96156" w:rsidDel="0060227D" w:rsidRDefault="00A96156" w:rsidP="00A96156">
            <w:pPr>
              <w:jc w:val="center"/>
              <w:rPr>
                <w:del w:id="1113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del w:id="1114" w:author="huai" w:date="2006-03-23T16:01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A96156" w:rsidDel="0060227D" w14:paraId="79D4529A" w14:textId="77777777">
        <w:trPr>
          <w:trHeight w:val="330"/>
          <w:del w:id="1115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82B46E2" w14:textId="77777777" w:rsidR="00A96156" w:rsidRPr="000C044D" w:rsidDel="0060227D" w:rsidRDefault="00A96156" w:rsidP="00A96156">
            <w:pPr>
              <w:rPr>
                <w:del w:id="1116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117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DTAAA010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F4AF635" w14:textId="77777777" w:rsidR="00A96156" w:rsidDel="0060227D" w:rsidRDefault="00A96156" w:rsidP="00A96156">
            <w:pPr>
              <w:rPr>
                <w:del w:id="1118" w:author="huai" w:date="2006-03-23T16:01:00Z"/>
                <w:rFonts w:ascii="新細明體" w:hAnsi="新細明體" w:cs="Arial Unicode MS" w:hint="eastAsia"/>
                <w:sz w:val="20"/>
              </w:rPr>
            </w:pPr>
            <w:del w:id="1119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</w:tbl>
    <w:p w14:paraId="6171C7D1" w14:textId="77777777" w:rsidR="00A15AE6" w:rsidDel="0060227D" w:rsidRDefault="00A15AE6" w:rsidP="00A15AE6">
      <w:pPr>
        <w:pStyle w:val="Tabletext"/>
        <w:keepLines w:val="0"/>
        <w:numPr>
          <w:ilvl w:val="3"/>
          <w:numId w:val="2"/>
          <w:numberingChange w:id="1120" w:author="huai" w:date="2005-12-29T18:58:00Z" w:original="%1:3:0:.%2:4:0:.%3:2:0:.%4:2:0:"/>
        </w:numPr>
        <w:spacing w:after="0" w:line="240" w:lineRule="auto"/>
        <w:rPr>
          <w:del w:id="1121" w:author="huai" w:date="2006-03-23T16:01:00Z"/>
          <w:rFonts w:hint="eastAsia"/>
          <w:lang w:eastAsia="zh-TW"/>
        </w:rPr>
      </w:pPr>
      <w:del w:id="1122" w:author="huai" w:date="2006-03-23T16:01:00Z">
        <w:r w:rsidDel="0060227D">
          <w:rPr>
            <w:rFonts w:hint="eastAsia"/>
            <w:lang w:eastAsia="zh-TW"/>
          </w:rPr>
          <w:delText>失敗處理</w:delText>
        </w:r>
        <w:r w:rsidR="000637E5" w:rsidDel="0060227D">
          <w:rPr>
            <w:rFonts w:hint="eastAsia"/>
            <w:lang w:eastAsia="zh-TW"/>
          </w:rPr>
          <w:delText>：</w:delText>
        </w:r>
      </w:del>
    </w:p>
    <w:p w14:paraId="650B9017" w14:textId="77777777" w:rsidR="00A15AE6" w:rsidDel="0060227D" w:rsidRDefault="00A15AE6" w:rsidP="00A15AE6">
      <w:pPr>
        <w:pStyle w:val="Tabletext"/>
        <w:keepLines w:val="0"/>
        <w:numPr>
          <w:ilvl w:val="4"/>
          <w:numId w:val="2"/>
          <w:numberingChange w:id="1123" w:author="huai" w:date="2005-12-29T18:58:00Z" w:original="%1:3:0:.%2:4:0:.%3:2:0:.%4:2:0:.%5:1:0:"/>
        </w:numPr>
        <w:spacing w:after="0" w:line="240" w:lineRule="auto"/>
        <w:rPr>
          <w:del w:id="1124" w:author="huai" w:date="2006-03-23T16:01:00Z"/>
          <w:rFonts w:hint="eastAsia"/>
          <w:lang w:eastAsia="zh-TW"/>
        </w:rPr>
      </w:pPr>
      <w:del w:id="1125" w:author="huai" w:date="2006-03-23T16:01:00Z">
        <w:r w:rsidDel="0060227D">
          <w:rPr>
            <w:rFonts w:hint="eastAsia"/>
            <w:lang w:eastAsia="zh-TW"/>
          </w:rPr>
          <w:delText>回覆訊息：</w:delText>
        </w:r>
        <w:r w:rsidDel="0060227D">
          <w:rPr>
            <w:rFonts w:hint="eastAsia"/>
            <w:lang w:eastAsia="zh-TW"/>
          </w:rPr>
          <w:delText xml:space="preserve"> </w:delText>
        </w:r>
        <w:r w:rsidDel="0060227D">
          <w:rPr>
            <w:lang w:eastAsia="zh-TW"/>
          </w:rPr>
          <w:delText>“</w:delText>
        </w:r>
        <w:r w:rsidDel="0060227D">
          <w:rPr>
            <w:rFonts w:hint="eastAsia"/>
            <w:lang w:eastAsia="zh-TW"/>
          </w:rPr>
          <w:delText>寫入理賠受理申請書檔失敗</w:delText>
        </w:r>
        <w:r w:rsidDel="0060227D">
          <w:rPr>
            <w:lang w:eastAsia="zh-TW"/>
          </w:rPr>
          <w:delText>”</w:delText>
        </w:r>
        <w:r w:rsidDel="0060227D">
          <w:rPr>
            <w:rFonts w:hint="eastAsia"/>
            <w:lang w:eastAsia="zh-TW"/>
          </w:rPr>
          <w:delText xml:space="preserve"> </w:delText>
        </w:r>
        <w:r w:rsidR="000637E5" w:rsidDel="0060227D">
          <w:rPr>
            <w:rFonts w:hint="eastAsia"/>
            <w:lang w:eastAsia="zh-TW"/>
          </w:rPr>
          <w:delText>。</w:delText>
        </w:r>
      </w:del>
    </w:p>
    <w:p w14:paraId="07A3A32B" w14:textId="77777777" w:rsidR="00A15AE6" w:rsidDel="0060227D" w:rsidRDefault="00A15AE6" w:rsidP="00A15AE6">
      <w:pPr>
        <w:pStyle w:val="Tabletext"/>
        <w:keepLines w:val="0"/>
        <w:numPr>
          <w:ilvl w:val="4"/>
          <w:numId w:val="2"/>
          <w:numberingChange w:id="1126" w:author="huai" w:date="2005-12-29T18:58:00Z" w:original="%1:3:0:.%2:4:0:.%3:2:0:.%4:2:0:.%5:2:0:"/>
        </w:numPr>
        <w:spacing w:after="0" w:line="240" w:lineRule="auto"/>
        <w:rPr>
          <w:del w:id="1127" w:author="huai" w:date="2006-03-23T16:01:00Z"/>
          <w:rFonts w:hint="eastAsia"/>
          <w:lang w:eastAsia="zh-TW"/>
        </w:rPr>
      </w:pPr>
      <w:del w:id="1128" w:author="huai" w:date="2006-03-23T16:01:00Z">
        <w:r w:rsidDel="0060227D">
          <w:rPr>
            <w:rFonts w:hint="eastAsia"/>
            <w:lang w:eastAsia="zh-TW"/>
          </w:rPr>
          <w:delText>return</w:delText>
        </w:r>
        <w:r w:rsidR="000637E5" w:rsidDel="0060227D">
          <w:rPr>
            <w:rFonts w:hint="eastAsia"/>
            <w:lang w:eastAsia="zh-TW"/>
          </w:rPr>
          <w:delText>。</w:delText>
        </w:r>
      </w:del>
    </w:p>
    <w:p w14:paraId="2BB74FCF" w14:textId="77777777" w:rsidR="0023751E" w:rsidDel="0060227D" w:rsidRDefault="005D062B" w:rsidP="00A15AE6">
      <w:pPr>
        <w:pStyle w:val="Tabletext"/>
        <w:keepLines w:val="0"/>
        <w:numPr>
          <w:ilvl w:val="2"/>
          <w:numId w:val="2"/>
          <w:numberingChange w:id="1129" w:author="huai" w:date="2005-12-29T18:58:00Z" w:original="%1:3:0:.%2:4:0:.%3:3:0:"/>
        </w:numPr>
        <w:spacing w:after="0" w:line="240" w:lineRule="auto"/>
        <w:rPr>
          <w:del w:id="1130" w:author="huai" w:date="2006-03-23T16:01:00Z"/>
          <w:rFonts w:hint="eastAsia"/>
          <w:lang w:eastAsia="zh-TW"/>
        </w:rPr>
      </w:pPr>
      <w:del w:id="1131" w:author="huai" w:date="2006-03-23T16:01:00Z">
        <w:r w:rsidDel="0060227D">
          <w:rPr>
            <w:rFonts w:hint="eastAsia"/>
            <w:lang w:eastAsia="zh-TW"/>
          </w:rPr>
          <w:delText>INSERT DTAAA011</w:delText>
        </w:r>
        <w:r w:rsidDel="0060227D">
          <w:rPr>
            <w:rFonts w:hint="eastAsia"/>
            <w:lang w:eastAsia="zh-TW"/>
          </w:rPr>
          <w:delText>理賠索賠類別檔：</w:delText>
        </w:r>
      </w:del>
    </w:p>
    <w:p w14:paraId="327D91F7" w14:textId="77777777" w:rsidR="005D062B" w:rsidDel="0060227D" w:rsidRDefault="005D062B" w:rsidP="005D062B">
      <w:pPr>
        <w:pStyle w:val="Tabletext"/>
        <w:keepLines w:val="0"/>
        <w:numPr>
          <w:ilvl w:val="3"/>
          <w:numId w:val="2"/>
          <w:numberingChange w:id="1132" w:author="huai" w:date="2005-12-29T18:58:00Z" w:original="%1:3:0:.%2:4:0:.%3:3:0:.%4:1:0:"/>
        </w:numPr>
        <w:spacing w:after="0" w:line="240" w:lineRule="auto"/>
        <w:rPr>
          <w:del w:id="1133" w:author="huai" w:date="2006-03-23T16:01:00Z"/>
          <w:rFonts w:hint="eastAsia"/>
          <w:lang w:eastAsia="zh-TW"/>
        </w:rPr>
      </w:pPr>
      <w:del w:id="1134" w:author="huai" w:date="2006-03-23T16:01:00Z">
        <w:r w:rsidDel="0060227D">
          <w:rPr>
            <w:rFonts w:hint="eastAsia"/>
            <w:lang w:eastAsia="zh-TW"/>
          </w:rPr>
          <w:delText>逐筆將畫面上索賠類別有勾選的</w:delText>
        </w:r>
        <w:r w:rsidDel="0060227D">
          <w:rPr>
            <w:rFonts w:hint="eastAsia"/>
            <w:lang w:eastAsia="zh-TW"/>
          </w:rPr>
          <w:delText xml:space="preserve">FORMAT </w:delText>
        </w:r>
        <w:r w:rsidDel="0060227D">
          <w:rPr>
            <w:rFonts w:hint="eastAsia"/>
            <w:lang w:eastAsia="zh-TW"/>
          </w:rPr>
          <w:delText>成</w:delText>
        </w:r>
        <w:r w:rsidDel="0060227D">
          <w:rPr>
            <w:rFonts w:hint="eastAsia"/>
            <w:lang w:eastAsia="zh-TW"/>
          </w:rPr>
          <w:delText xml:space="preserve"> DTAAA011</w:delText>
        </w:r>
        <w:r w:rsidDel="0060227D">
          <w:rPr>
            <w:rFonts w:hint="eastAsia"/>
            <w:lang w:eastAsia="zh-TW"/>
          </w:rPr>
          <w:delText>格式</w:delText>
        </w:r>
        <w:r w:rsidDel="0060227D">
          <w:rPr>
            <w:rFonts w:hint="eastAsia"/>
            <w:lang w:eastAsia="zh-TW"/>
          </w:rPr>
          <w:delText xml:space="preserve"> </w:delText>
        </w:r>
        <w:r w:rsidDel="0060227D">
          <w:rPr>
            <w:rFonts w:hint="eastAsia"/>
            <w:lang w:eastAsia="zh-TW"/>
          </w:rPr>
          <w:delText>如下：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5D062B" w:rsidDel="0060227D" w14:paraId="3FAA9598" w14:textId="77777777">
        <w:trPr>
          <w:trHeight w:val="330"/>
          <w:del w:id="1135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557B70" w14:textId="77777777" w:rsidR="005D062B" w:rsidDel="0060227D" w:rsidRDefault="005D062B" w:rsidP="000637E5">
            <w:pPr>
              <w:jc w:val="center"/>
              <w:rPr>
                <w:del w:id="1136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del w:id="1137" w:author="huai" w:date="2006-03-23T16:01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6D2ED5" w14:textId="77777777" w:rsidR="005D062B" w:rsidDel="0060227D" w:rsidRDefault="005D062B" w:rsidP="000637E5">
            <w:pPr>
              <w:jc w:val="center"/>
              <w:rPr>
                <w:del w:id="1138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del w:id="1139" w:author="huai" w:date="2006-03-23T16:01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5D062B" w:rsidDel="0060227D" w14:paraId="7CDBAB10" w14:textId="77777777">
        <w:trPr>
          <w:trHeight w:val="330"/>
          <w:del w:id="1140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39B77F" w14:textId="77777777" w:rsidR="005D062B" w:rsidRPr="000C044D" w:rsidDel="0060227D" w:rsidRDefault="005D062B" w:rsidP="000637E5">
            <w:pPr>
              <w:rPr>
                <w:del w:id="1141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142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413D5B" w14:textId="77777777" w:rsidR="005D062B" w:rsidDel="0060227D" w:rsidRDefault="005D062B" w:rsidP="000637E5">
            <w:pPr>
              <w:rPr>
                <w:del w:id="1143" w:author="huai" w:date="2006-03-23T16:01:00Z"/>
                <w:rFonts w:ascii="新細明體" w:hAnsi="新細明體" w:cs="Arial Unicode MS" w:hint="eastAsia"/>
                <w:sz w:val="20"/>
              </w:rPr>
            </w:pPr>
            <w:del w:id="1144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5D062B" w:rsidDel="0060227D" w14:paraId="4839A6F4" w14:textId="77777777">
        <w:trPr>
          <w:trHeight w:val="330"/>
          <w:del w:id="1145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3E914E" w14:textId="77777777" w:rsidR="005D062B" w:rsidDel="0060227D" w:rsidRDefault="005D062B" w:rsidP="000637E5">
            <w:pPr>
              <w:rPr>
                <w:del w:id="1146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147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索賠類別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5926FF" w14:textId="77777777" w:rsidR="005D062B" w:rsidDel="0060227D" w:rsidRDefault="005D062B" w:rsidP="000637E5">
            <w:pPr>
              <w:rPr>
                <w:del w:id="1148" w:author="huai" w:date="2006-03-23T16:01:00Z"/>
                <w:rFonts w:ascii="新細明體" w:hAnsi="新細明體" w:cs="Arial Unicode MS" w:hint="eastAsia"/>
                <w:sz w:val="20"/>
              </w:rPr>
            </w:pPr>
            <w:del w:id="1149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5D062B" w:rsidDel="0060227D" w14:paraId="7FC7BDBB" w14:textId="77777777">
        <w:trPr>
          <w:trHeight w:val="330"/>
          <w:del w:id="1150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C6BFD2" w14:textId="77777777" w:rsidR="005D062B" w:rsidDel="0060227D" w:rsidRDefault="005D062B" w:rsidP="000637E5">
            <w:pPr>
              <w:rPr>
                <w:del w:id="1151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152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申請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B9CBAE" w14:textId="77777777" w:rsidR="005D062B" w:rsidDel="0060227D" w:rsidRDefault="005D062B" w:rsidP="000637E5">
            <w:pPr>
              <w:rPr>
                <w:del w:id="1153" w:author="huai" w:date="2006-03-23T16:01:00Z"/>
                <w:rFonts w:ascii="新細明體" w:hAnsi="新細明體" w:cs="Arial Unicode MS" w:hint="eastAsia"/>
                <w:sz w:val="20"/>
              </w:rPr>
            </w:pPr>
            <w:del w:id="1154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Y</w:delText>
              </w:r>
            </w:del>
          </w:p>
        </w:tc>
      </w:tr>
      <w:tr w:rsidR="005D062B" w:rsidDel="0060227D" w14:paraId="36D7F978" w14:textId="77777777">
        <w:trPr>
          <w:trHeight w:val="330"/>
          <w:del w:id="1155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C6A1F3" w14:textId="77777777" w:rsidR="005D062B" w:rsidDel="0060227D" w:rsidRDefault="005D062B" w:rsidP="000637E5">
            <w:pPr>
              <w:rPr>
                <w:del w:id="1156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157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核定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3FBA39" w14:textId="77777777" w:rsidR="005D062B" w:rsidDel="0060227D" w:rsidRDefault="005D062B" w:rsidP="000637E5">
            <w:pPr>
              <w:rPr>
                <w:del w:id="1158" w:author="huai" w:date="2006-03-23T16:01:00Z"/>
                <w:rFonts w:ascii="新細明體" w:hAnsi="新細明體" w:cs="Arial Unicode MS" w:hint="eastAsia"/>
                <w:sz w:val="20"/>
              </w:rPr>
            </w:pPr>
            <w:del w:id="1159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N</w:delText>
              </w:r>
            </w:del>
          </w:p>
        </w:tc>
      </w:tr>
    </w:tbl>
    <w:p w14:paraId="168A457E" w14:textId="77777777" w:rsidR="00D51891" w:rsidRDefault="00D51891" w:rsidP="00D51891">
      <w:pPr>
        <w:pStyle w:val="Tabletext"/>
        <w:keepLines w:val="0"/>
        <w:numPr>
          <w:ilvl w:val="2"/>
          <w:numId w:val="2"/>
          <w:ins w:id="1160" w:author="huai" w:date="2006-03-23T16:08:00Z"/>
        </w:numPr>
        <w:spacing w:after="0" w:line="240" w:lineRule="auto"/>
        <w:rPr>
          <w:ins w:id="1161" w:author="huai" w:date="2006-03-23T16:08:00Z"/>
          <w:rFonts w:hint="eastAsia"/>
          <w:lang w:eastAsia="zh-TW"/>
        </w:rPr>
      </w:pPr>
      <w:ins w:id="1162" w:author="huai" w:date="2006-03-23T16:08:00Z">
        <w:r>
          <w:rPr>
            <w:rFonts w:hint="eastAsia"/>
            <w:lang w:eastAsia="zh-TW"/>
          </w:rPr>
          <w:t xml:space="preserve">UPDATE DTAAA010 </w:t>
        </w:r>
        <w:r>
          <w:rPr>
            <w:rFonts w:hint="eastAsia"/>
            <w:lang w:eastAsia="zh-TW"/>
          </w:rPr>
          <w:t>理賠受理申請書檔：</w:t>
        </w:r>
      </w:ins>
    </w:p>
    <w:p w14:paraId="51989E88" w14:textId="77777777" w:rsidR="00D51891" w:rsidRDefault="00D51891" w:rsidP="00D51891">
      <w:pPr>
        <w:pStyle w:val="Tabletext"/>
        <w:keepLines w:val="0"/>
        <w:numPr>
          <w:ilvl w:val="3"/>
          <w:numId w:val="2"/>
          <w:ins w:id="1163" w:author="huai" w:date="2006-03-23T16:08:00Z"/>
        </w:numPr>
        <w:spacing w:after="0" w:line="240" w:lineRule="auto"/>
        <w:rPr>
          <w:ins w:id="1164" w:author="huai" w:date="2006-03-23T16:08:00Z"/>
          <w:lang w:eastAsia="zh-TW"/>
        </w:rPr>
      </w:pPr>
      <w:ins w:id="1165" w:author="huai" w:date="2006-03-23T16:08:00Z">
        <w:r>
          <w:rPr>
            <w:rFonts w:hint="eastAsia"/>
            <w:lang w:eastAsia="zh-TW"/>
          </w:rPr>
          <w:t xml:space="preserve">CALL </w:t>
        </w:r>
        <w:r>
          <w:rPr>
            <w:rFonts w:ascii="細明體" w:eastAsia="細明體" w:hAnsi="細明體" w:hint="eastAsia"/>
          </w:rPr>
          <w:t>AA_A0Z002</w:t>
        </w:r>
        <w:r>
          <w:rPr>
            <w:rFonts w:ascii="細明體" w:eastAsia="細明體" w:hAnsi="細明體" w:hint="eastAsia"/>
            <w:lang w:eastAsia="zh-TW"/>
          </w:rPr>
          <w:t>.Method3：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51891" w14:paraId="631635F7" w14:textId="77777777">
        <w:trPr>
          <w:trHeight w:val="330"/>
          <w:ins w:id="1166" w:author="huai" w:date="2006-03-23T16:0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06A43E" w14:textId="77777777" w:rsidR="00D51891" w:rsidRDefault="00D51891" w:rsidP="00D51891">
            <w:pPr>
              <w:numPr>
                <w:ins w:id="1167" w:author="huai" w:date="2006-03-23T16:08:00Z"/>
              </w:numPr>
              <w:jc w:val="center"/>
              <w:rPr>
                <w:ins w:id="1168" w:author="huai" w:date="2006-03-23T16:08:00Z"/>
                <w:rFonts w:ascii="細明體" w:eastAsia="細明體" w:hAnsi="細明體" w:cs="Arial Unicode MS"/>
                <w:b/>
                <w:bCs/>
                <w:sz w:val="20"/>
              </w:rPr>
            </w:pPr>
            <w:ins w:id="1169" w:author="huai" w:date="2006-03-23T16:08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參數名稱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D7BA64" w14:textId="77777777" w:rsidR="00D51891" w:rsidRDefault="00D51891" w:rsidP="00D51891">
            <w:pPr>
              <w:numPr>
                <w:ins w:id="1170" w:author="huai" w:date="2006-03-23T16:08:00Z"/>
              </w:numPr>
              <w:jc w:val="center"/>
              <w:rPr>
                <w:ins w:id="1171" w:author="huai" w:date="2006-03-23T16:08:00Z"/>
                <w:rFonts w:ascii="細明體" w:eastAsia="細明體" w:hAnsi="細明體" w:cs="Arial Unicode MS"/>
                <w:b/>
                <w:bCs/>
                <w:sz w:val="20"/>
              </w:rPr>
            </w:pPr>
            <w:ins w:id="1172" w:author="huai" w:date="2006-03-23T16:08:00Z">
              <w:r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D51891" w14:paraId="04B5F497" w14:textId="77777777">
        <w:trPr>
          <w:trHeight w:val="330"/>
          <w:ins w:id="1173" w:author="huai" w:date="2006-03-23T16:08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2121F0" w14:textId="77777777" w:rsidR="00D51891" w:rsidRPr="000C044D" w:rsidRDefault="00D51891" w:rsidP="00D51891">
            <w:pPr>
              <w:numPr>
                <w:ins w:id="1174" w:author="huai" w:date="2006-03-23T16:08:00Z"/>
              </w:numPr>
              <w:rPr>
                <w:ins w:id="1175" w:author="huai" w:date="2006-03-23T16:08:00Z"/>
                <w:rFonts w:ascii="細明體" w:eastAsia="細明體" w:hAnsi="細明體" w:hint="eastAsia"/>
                <w:sz w:val="20"/>
                <w:szCs w:val="20"/>
              </w:rPr>
            </w:pPr>
            <w:ins w:id="1176" w:author="huai" w:date="2006-03-23T16:0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給付方式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1FF2E5" w14:textId="77777777" w:rsidR="00D51891" w:rsidRDefault="00D51891" w:rsidP="00D51891">
            <w:pPr>
              <w:numPr>
                <w:ins w:id="1177" w:author="huai" w:date="2006-03-23T16:08:00Z"/>
              </w:numPr>
              <w:rPr>
                <w:ins w:id="1178" w:author="huai" w:date="2006-03-23T16:08:00Z"/>
                <w:rFonts w:ascii="新細明體" w:hAnsi="新細明體" w:cs="Arial Unicode MS" w:hint="eastAsia"/>
                <w:sz w:val="20"/>
              </w:rPr>
            </w:pPr>
            <w:ins w:id="1179" w:author="huai" w:date="2006-03-23T16:08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</w:tbl>
    <w:p w14:paraId="5374FD93" w14:textId="77777777" w:rsidR="00D51891" w:rsidRDefault="00D51891" w:rsidP="00D51891">
      <w:pPr>
        <w:pStyle w:val="Tabletext"/>
        <w:keepLines w:val="0"/>
        <w:numPr>
          <w:ilvl w:val="3"/>
          <w:numId w:val="2"/>
          <w:ins w:id="1180" w:author="huai" w:date="2006-03-23T16:08:00Z"/>
        </w:numPr>
        <w:spacing w:after="0" w:line="240" w:lineRule="auto"/>
        <w:rPr>
          <w:ins w:id="1181" w:author="huai" w:date="2006-03-23T16:08:00Z"/>
          <w:rFonts w:hint="eastAsia"/>
          <w:lang w:eastAsia="zh-TW"/>
        </w:rPr>
      </w:pPr>
      <w:ins w:id="1182" w:author="huai" w:date="2006-03-23T16:08:00Z">
        <w:r>
          <w:rPr>
            <w:rFonts w:hint="eastAsia"/>
            <w:lang w:eastAsia="zh-TW"/>
          </w:rPr>
          <w:t>失敗處理：</w:t>
        </w:r>
      </w:ins>
    </w:p>
    <w:p w14:paraId="4A30DD7F" w14:textId="77777777" w:rsidR="00D51891" w:rsidRDefault="00D51891" w:rsidP="00D51891">
      <w:pPr>
        <w:pStyle w:val="Tabletext"/>
        <w:keepLines w:val="0"/>
        <w:numPr>
          <w:ilvl w:val="4"/>
          <w:numId w:val="2"/>
          <w:ins w:id="1183" w:author="huai" w:date="2006-03-23T16:08:00Z"/>
        </w:numPr>
        <w:spacing w:after="0" w:line="240" w:lineRule="auto"/>
        <w:rPr>
          <w:ins w:id="1184" w:author="huai" w:date="2006-03-23T16:08:00Z"/>
          <w:rFonts w:hint="eastAsia"/>
          <w:lang w:eastAsia="zh-TW"/>
        </w:rPr>
      </w:pPr>
      <w:ins w:id="1185" w:author="huai" w:date="2006-03-23T16:08:00Z">
        <w:r>
          <w:rPr>
            <w:rFonts w:hint="eastAsia"/>
            <w:lang w:eastAsia="zh-TW"/>
          </w:rPr>
          <w:t>回覆訊息：</w:t>
        </w:r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t>“</w:t>
        </w:r>
        <w:r>
          <w:rPr>
            <w:rFonts w:hint="eastAsia"/>
            <w:lang w:eastAsia="zh-TW"/>
          </w:rPr>
          <w:t>更新理賠受理申請書檔</w:t>
        </w:r>
      </w:ins>
      <w:ins w:id="1186" w:author="huai" w:date="2006-03-23T16:09:00Z">
        <w:r>
          <w:rPr>
            <w:rFonts w:hint="eastAsia"/>
            <w:lang w:eastAsia="zh-TW"/>
          </w:rPr>
          <w:t>給付方式</w:t>
        </w:r>
      </w:ins>
      <w:ins w:id="1187" w:author="huai" w:date="2006-03-23T16:08:00Z">
        <w:r>
          <w:rPr>
            <w:rFonts w:hint="eastAsia"/>
            <w:lang w:eastAsia="zh-TW"/>
          </w:rPr>
          <w:t>失敗</w:t>
        </w:r>
        <w:r>
          <w:rPr>
            <w:lang w:eastAsia="zh-TW"/>
          </w:rPr>
          <w:t>”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。</w:t>
        </w:r>
      </w:ins>
    </w:p>
    <w:p w14:paraId="4FAE3CF5" w14:textId="77777777" w:rsidR="00D51891" w:rsidRDefault="00D51891" w:rsidP="00D51891">
      <w:pPr>
        <w:pStyle w:val="Tabletext"/>
        <w:keepLines w:val="0"/>
        <w:numPr>
          <w:ilvl w:val="4"/>
          <w:numId w:val="2"/>
          <w:ins w:id="1188" w:author="huai" w:date="2006-03-23T16:07:00Z"/>
        </w:numPr>
        <w:spacing w:after="0" w:line="240" w:lineRule="auto"/>
        <w:rPr>
          <w:ins w:id="1189" w:author="huai" w:date="2006-03-23T16:07:00Z"/>
          <w:rFonts w:hint="eastAsia"/>
          <w:lang w:eastAsia="zh-TW"/>
        </w:rPr>
        <w:pPrChange w:id="1190" w:author="huai" w:date="2006-03-23T16:08:00Z">
          <w:pPr>
            <w:pStyle w:val="Tabletext"/>
            <w:keepLines w:val="0"/>
            <w:spacing w:after="0" w:line="240" w:lineRule="auto"/>
          </w:pPr>
        </w:pPrChange>
      </w:pPr>
      <w:ins w:id="1191" w:author="huai" w:date="2006-03-23T16:08:00Z">
        <w:r>
          <w:rPr>
            <w:rFonts w:hint="eastAsia"/>
            <w:lang w:eastAsia="zh-TW"/>
          </w:rPr>
          <w:t>return</w:t>
        </w:r>
        <w:r>
          <w:rPr>
            <w:rFonts w:hint="eastAsia"/>
            <w:lang w:eastAsia="zh-TW"/>
          </w:rPr>
          <w:t>。</w:t>
        </w:r>
      </w:ins>
    </w:p>
    <w:p w14:paraId="6A656B74" w14:textId="77777777" w:rsidR="005D062B" w:rsidRPr="000637E5" w:rsidDel="0060227D" w:rsidRDefault="005D062B" w:rsidP="005D062B">
      <w:pPr>
        <w:pStyle w:val="Tabletext"/>
        <w:keepLines w:val="0"/>
        <w:numPr>
          <w:ilvl w:val="3"/>
          <w:numId w:val="2"/>
          <w:numberingChange w:id="1192" w:author="huai" w:date="2005-12-29T18:58:00Z" w:original="%1:3:0:.%2:4:0:.%3:3:0:.%4:2:0:"/>
        </w:numPr>
        <w:spacing w:after="0" w:line="240" w:lineRule="auto"/>
        <w:rPr>
          <w:del w:id="1193" w:author="huai" w:date="2006-03-23T16:01:00Z"/>
          <w:rFonts w:hint="eastAsia"/>
          <w:lang w:eastAsia="zh-TW"/>
        </w:rPr>
      </w:pPr>
      <w:del w:id="1194" w:author="huai" w:date="2006-03-23T16:01:00Z">
        <w:r w:rsidDel="0060227D">
          <w:rPr>
            <w:rFonts w:hint="eastAsia"/>
            <w:lang w:eastAsia="zh-TW"/>
          </w:rPr>
          <w:delText xml:space="preserve">CALL </w:delText>
        </w:r>
        <w:r w:rsidDel="0060227D">
          <w:rPr>
            <w:rFonts w:ascii="細明體" w:eastAsia="細明體" w:hAnsi="細明體" w:hint="eastAsia"/>
          </w:rPr>
          <w:delText>AA_A0Z007</w:delText>
        </w:r>
        <w:r w:rsidDel="0060227D">
          <w:rPr>
            <w:rFonts w:ascii="細明體" w:eastAsia="細明體" w:hAnsi="細明體" w:hint="eastAsia"/>
            <w:lang w:eastAsia="zh-TW"/>
          </w:rPr>
          <w:delText>.Method1</w:delText>
        </w:r>
        <w:r w:rsidR="000637E5" w:rsidDel="0060227D">
          <w:rPr>
            <w:rFonts w:hint="eastAsia"/>
            <w:lang w:eastAsia="zh-TW"/>
          </w:rPr>
          <w:delText>。</w:delText>
        </w:r>
      </w:del>
    </w:p>
    <w:p w14:paraId="4FD822EC" w14:textId="77777777" w:rsidR="000637E5" w:rsidDel="0060227D" w:rsidRDefault="000637E5" w:rsidP="000637E5">
      <w:pPr>
        <w:pStyle w:val="Tabletext"/>
        <w:keepLines w:val="0"/>
        <w:numPr>
          <w:ilvl w:val="3"/>
          <w:numId w:val="2"/>
          <w:numberingChange w:id="1195" w:author="huai" w:date="2005-12-29T18:58:00Z" w:original="%1:3:0:.%2:4:0:.%3:3:0:.%4:3:0:"/>
        </w:numPr>
        <w:spacing w:after="0" w:line="240" w:lineRule="auto"/>
        <w:rPr>
          <w:del w:id="1196" w:author="huai" w:date="2006-03-23T16:01:00Z"/>
          <w:rFonts w:hint="eastAsia"/>
          <w:lang w:eastAsia="zh-TW"/>
        </w:rPr>
      </w:pPr>
      <w:del w:id="1197" w:author="huai" w:date="2006-03-23T16:01:00Z">
        <w:r w:rsidDel="0060227D">
          <w:rPr>
            <w:rFonts w:hint="eastAsia"/>
            <w:lang w:eastAsia="zh-TW"/>
          </w:rPr>
          <w:delText>失敗處理：</w:delText>
        </w:r>
      </w:del>
    </w:p>
    <w:p w14:paraId="31C09326" w14:textId="77777777" w:rsidR="000637E5" w:rsidDel="0060227D" w:rsidRDefault="000637E5" w:rsidP="000637E5">
      <w:pPr>
        <w:pStyle w:val="Tabletext"/>
        <w:keepLines w:val="0"/>
        <w:numPr>
          <w:ilvl w:val="4"/>
          <w:numId w:val="2"/>
          <w:numberingChange w:id="1198" w:author="huai" w:date="2005-12-29T18:58:00Z" w:original="%1:3:0:.%2:4:0:.%3:3:0:.%4:3:0:.%5:1:0:"/>
        </w:numPr>
        <w:spacing w:after="0" w:line="240" w:lineRule="auto"/>
        <w:rPr>
          <w:del w:id="1199" w:author="huai" w:date="2006-03-23T16:01:00Z"/>
          <w:rFonts w:hint="eastAsia"/>
          <w:lang w:eastAsia="zh-TW"/>
        </w:rPr>
      </w:pPr>
      <w:del w:id="1200" w:author="huai" w:date="2006-03-23T16:01:00Z">
        <w:r w:rsidDel="0060227D">
          <w:rPr>
            <w:rFonts w:hint="eastAsia"/>
            <w:lang w:eastAsia="zh-TW"/>
          </w:rPr>
          <w:delText>回覆訊息：</w:delText>
        </w:r>
        <w:r w:rsidDel="0060227D">
          <w:rPr>
            <w:rFonts w:hint="eastAsia"/>
            <w:lang w:eastAsia="zh-TW"/>
          </w:rPr>
          <w:delText xml:space="preserve"> </w:delText>
        </w:r>
        <w:r w:rsidDel="0060227D">
          <w:rPr>
            <w:lang w:eastAsia="zh-TW"/>
          </w:rPr>
          <w:delText>“</w:delText>
        </w:r>
        <w:r w:rsidDel="0060227D">
          <w:rPr>
            <w:rFonts w:hint="eastAsia"/>
            <w:lang w:eastAsia="zh-TW"/>
          </w:rPr>
          <w:delText>寫入理賠索賠類別檔失敗</w:delText>
        </w:r>
        <w:r w:rsidDel="0060227D">
          <w:rPr>
            <w:lang w:eastAsia="zh-TW"/>
          </w:rPr>
          <w:delText>”</w:delText>
        </w:r>
        <w:r w:rsidRPr="000637E5" w:rsidDel="0060227D">
          <w:rPr>
            <w:rFonts w:hint="eastAsia"/>
            <w:lang w:eastAsia="zh-TW"/>
          </w:rPr>
          <w:delText xml:space="preserve"> </w:delText>
        </w:r>
        <w:r w:rsidDel="0060227D">
          <w:rPr>
            <w:rFonts w:hint="eastAsia"/>
            <w:lang w:eastAsia="zh-TW"/>
          </w:rPr>
          <w:delText>。</w:delText>
        </w:r>
        <w:r w:rsidDel="0060227D">
          <w:rPr>
            <w:rFonts w:hint="eastAsia"/>
            <w:lang w:eastAsia="zh-TW"/>
          </w:rPr>
          <w:delText xml:space="preserve"> </w:delText>
        </w:r>
      </w:del>
    </w:p>
    <w:p w14:paraId="43D9E35C" w14:textId="77777777" w:rsidR="000637E5" w:rsidDel="0060227D" w:rsidRDefault="000637E5" w:rsidP="000637E5">
      <w:pPr>
        <w:pStyle w:val="Tabletext"/>
        <w:keepLines w:val="0"/>
        <w:numPr>
          <w:ilvl w:val="4"/>
          <w:numId w:val="2"/>
          <w:numberingChange w:id="1201" w:author="huai" w:date="2005-12-29T18:58:00Z" w:original="%1:3:0:.%2:4:0:.%3:3:0:.%4:3:0:.%5:2:0:"/>
        </w:numPr>
        <w:spacing w:after="0" w:line="240" w:lineRule="auto"/>
        <w:rPr>
          <w:del w:id="1202" w:author="huai" w:date="2006-03-23T16:01:00Z"/>
          <w:rFonts w:hint="eastAsia"/>
          <w:lang w:eastAsia="zh-TW"/>
        </w:rPr>
      </w:pPr>
      <w:del w:id="1203" w:author="huai" w:date="2006-03-23T16:01:00Z">
        <w:r w:rsidDel="0060227D">
          <w:rPr>
            <w:rFonts w:hint="eastAsia"/>
            <w:lang w:eastAsia="zh-TW"/>
          </w:rPr>
          <w:delText>return</w:delText>
        </w:r>
        <w:r w:rsidDel="0060227D">
          <w:rPr>
            <w:rFonts w:hint="eastAsia"/>
            <w:lang w:eastAsia="zh-TW"/>
          </w:rPr>
          <w:delText>。</w:delText>
        </w:r>
      </w:del>
    </w:p>
    <w:p w14:paraId="18F41000" w14:textId="77777777" w:rsidR="000637E5" w:rsidRDefault="000637E5" w:rsidP="000637E5">
      <w:pPr>
        <w:pStyle w:val="Tabletext"/>
        <w:keepLines w:val="0"/>
        <w:numPr>
          <w:ilvl w:val="2"/>
          <w:numId w:val="2"/>
          <w:numberingChange w:id="1204" w:author="huai" w:date="2005-12-29T18:58:00Z" w:original="%1:3:0:.%2:4:0:.%3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INSERT DTAAA012</w:t>
      </w:r>
      <w:r>
        <w:rPr>
          <w:rFonts w:hint="eastAsia"/>
          <w:lang w:eastAsia="zh-TW"/>
        </w:rPr>
        <w:t>理賠受理無記名檔：</w:t>
      </w:r>
    </w:p>
    <w:p w14:paraId="66167FBA" w14:textId="77777777" w:rsidR="000637E5" w:rsidRDefault="000637E5" w:rsidP="000637E5">
      <w:pPr>
        <w:pStyle w:val="Tabletext"/>
        <w:keepLines w:val="0"/>
        <w:numPr>
          <w:ilvl w:val="3"/>
          <w:numId w:val="2"/>
          <w:numberingChange w:id="1205" w:author="huai" w:date="2005-12-29T18:58:00Z" w:original="%1:3:0:.%2:4:0:.%3:4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畫面上有無記名特約才需執行此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。</w:t>
      </w:r>
    </w:p>
    <w:p w14:paraId="082EF776" w14:textId="77777777" w:rsidR="000637E5" w:rsidRDefault="000637E5" w:rsidP="000637E5">
      <w:pPr>
        <w:pStyle w:val="Tabletext"/>
        <w:keepLines w:val="0"/>
        <w:numPr>
          <w:ilvl w:val="3"/>
          <w:numId w:val="2"/>
          <w:numberingChange w:id="1206" w:author="huai" w:date="2005-12-29T18:58:00Z" w:original="%1:3:0:.%2:4:0:.%3:4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逐筆將畫面上無記名附約</w:t>
      </w:r>
      <w:r>
        <w:rPr>
          <w:rFonts w:hint="eastAsia"/>
          <w:lang w:eastAsia="zh-TW"/>
        </w:rPr>
        <w:t xml:space="preserve">FORMAT </w:t>
      </w:r>
      <w:r>
        <w:rPr>
          <w:rFonts w:hint="eastAsia"/>
          <w:lang w:eastAsia="zh-TW"/>
        </w:rPr>
        <w:t>成</w:t>
      </w:r>
      <w:r>
        <w:rPr>
          <w:rFonts w:hint="eastAsia"/>
          <w:lang w:eastAsia="zh-TW"/>
        </w:rPr>
        <w:t xml:space="preserve"> DTAAA012</w:t>
      </w:r>
      <w:r>
        <w:rPr>
          <w:rFonts w:hint="eastAsia"/>
          <w:lang w:eastAsia="zh-TW"/>
        </w:rPr>
        <w:t>格式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637E5" w14:paraId="5871AAD9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D82B22" w14:textId="77777777" w:rsidR="000637E5" w:rsidRDefault="000637E5" w:rsidP="000637E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FB72D8" w14:textId="77777777" w:rsidR="000637E5" w:rsidRDefault="000637E5" w:rsidP="000637E5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0637E5" w14:paraId="4A4BD642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B433A1" w14:textId="77777777" w:rsidR="000637E5" w:rsidRPr="000C044D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B2D776F" w14:textId="77777777" w:rsidR="000637E5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637E5" w14:paraId="15A1775A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678268" w14:textId="77777777" w:rsidR="000637E5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02C737" w14:textId="77777777" w:rsidR="000637E5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自1開始，逐筆加1</w:t>
            </w:r>
          </w:p>
        </w:tc>
      </w:tr>
      <w:tr w:rsidR="000637E5" w14:paraId="2A4C1156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C8086" w14:textId="77777777" w:rsidR="000637E5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8B83CC" w14:textId="77777777" w:rsidR="000637E5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637E5" w14:paraId="577C4947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1DD1E" w14:textId="77777777" w:rsidR="000637E5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CCAFAC" w14:textId="77777777" w:rsidR="000637E5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0637E5" w14:paraId="73E98046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1402EE" w14:textId="77777777" w:rsidR="000637E5" w:rsidRDefault="000637E5" w:rsidP="000637E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8C15201" w14:textId="77777777" w:rsidR="000637E5" w:rsidRDefault="000637E5" w:rsidP="000637E5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  <w:p w14:paraId="0B73DFA3" w14:textId="77777777" w:rsidR="00A3705C" w:rsidRPr="00A3705C" w:rsidRDefault="00A3705C" w:rsidP="00A3705C">
            <w:pPr>
              <w:spacing w:line="240" w:lineRule="exact"/>
              <w:rPr>
                <w:rFonts w:ascii="細明體" w:eastAsia="細明體" w:hAnsi="細明體"/>
                <w:color w:val="000000"/>
                <w:sz w:val="20"/>
              </w:rPr>
            </w:pPr>
            <w:r w:rsidRPr="00A3705C">
              <w:rPr>
                <w:rFonts w:ascii="細明體" w:eastAsia="細明體" w:hAnsi="細明體"/>
                <w:color w:val="000000"/>
                <w:sz w:val="20"/>
              </w:rPr>
              <w:t>0</w:t>
            </w:r>
            <w:r w:rsidRPr="00A3705C">
              <w:rPr>
                <w:rFonts w:ascii="細明體" w:eastAsia="細明體" w:hAnsi="細明體" w:hint="eastAsia"/>
                <w:color w:val="000000"/>
                <w:sz w:val="20"/>
              </w:rPr>
              <w:t>：子女</w:t>
            </w:r>
          </w:p>
          <w:p w14:paraId="77571992" w14:textId="77777777" w:rsidR="00A3705C" w:rsidRPr="00A3705C" w:rsidRDefault="00A3705C" w:rsidP="00A3705C">
            <w:pPr>
              <w:spacing w:line="240" w:lineRule="exact"/>
              <w:rPr>
                <w:rFonts w:ascii="細明體" w:eastAsia="細明體" w:hAnsi="細明體"/>
                <w:color w:val="000000"/>
                <w:sz w:val="20"/>
              </w:rPr>
            </w:pPr>
            <w:r w:rsidRPr="00A3705C">
              <w:rPr>
                <w:rFonts w:ascii="細明體" w:eastAsia="細明體" w:hAnsi="細明體" w:hint="eastAsia"/>
                <w:color w:val="000000"/>
                <w:sz w:val="20"/>
              </w:rPr>
              <w:t>C：配偶</w:t>
            </w:r>
          </w:p>
          <w:p w14:paraId="637D006E" w14:textId="77777777" w:rsidR="00A3705C" w:rsidRPr="00A3705C" w:rsidRDefault="00A3705C" w:rsidP="00A3705C">
            <w:pPr>
              <w:spacing w:line="240" w:lineRule="exact"/>
              <w:rPr>
                <w:rFonts w:ascii="細明體" w:eastAsia="細明體" w:hAnsi="細明體"/>
                <w:color w:val="000000"/>
                <w:sz w:val="20"/>
              </w:rPr>
            </w:pPr>
            <w:r w:rsidRPr="00A3705C">
              <w:rPr>
                <w:rFonts w:ascii="細明體" w:eastAsia="細明體" w:hAnsi="細明體" w:hint="eastAsia"/>
                <w:color w:val="000000"/>
                <w:sz w:val="20"/>
              </w:rPr>
              <w:t>I：被保人</w:t>
            </w:r>
          </w:p>
          <w:p w14:paraId="4D8668AE" w14:textId="77777777" w:rsidR="00A3705C" w:rsidRPr="00A3705C" w:rsidRDefault="00A3705C" w:rsidP="00A3705C">
            <w:pPr>
              <w:spacing w:line="240" w:lineRule="exact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3705C">
              <w:rPr>
                <w:rFonts w:ascii="細明體" w:eastAsia="細明體" w:hAnsi="細明體" w:hint="eastAsia"/>
                <w:color w:val="000000"/>
                <w:sz w:val="20"/>
              </w:rPr>
              <w:t>A：要保人</w:t>
            </w:r>
          </w:p>
          <w:p w14:paraId="386ACA8E" w14:textId="77777777" w:rsidR="00A3705C" w:rsidRDefault="00A3705C" w:rsidP="00A3705C">
            <w:pPr>
              <w:rPr>
                <w:rFonts w:ascii="新細明體" w:hAnsi="新細明體" w:cs="Arial Unicode MS" w:hint="eastAsia"/>
                <w:sz w:val="20"/>
              </w:rPr>
            </w:pPr>
            <w:r w:rsidRPr="00A3705C">
              <w:rPr>
                <w:rFonts w:ascii="細明體" w:eastAsia="細明體" w:hAnsi="細明體" w:hint="eastAsia"/>
                <w:color w:val="000000"/>
                <w:sz w:val="20"/>
              </w:rPr>
              <w:t>S：次被保人</w:t>
            </w:r>
          </w:p>
        </w:tc>
      </w:tr>
    </w:tbl>
    <w:p w14:paraId="5FEB03B3" w14:textId="77777777" w:rsidR="00E254E1" w:rsidRPr="000637E5" w:rsidRDefault="00E254E1" w:rsidP="00E254E1">
      <w:pPr>
        <w:pStyle w:val="Tabletext"/>
        <w:keepLines w:val="0"/>
        <w:numPr>
          <w:ilvl w:val="3"/>
          <w:numId w:val="2"/>
          <w:numberingChange w:id="1207" w:author="huai" w:date="2005-12-29T18:58:00Z" w:original="%1:3:0:.%2:4:0:.%3:4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8.Method1</w:t>
      </w:r>
      <w:r>
        <w:rPr>
          <w:rFonts w:hint="eastAsia"/>
          <w:lang w:eastAsia="zh-TW"/>
        </w:rPr>
        <w:t>。</w:t>
      </w:r>
    </w:p>
    <w:p w14:paraId="55F9D70C" w14:textId="77777777" w:rsidR="00E254E1" w:rsidRDefault="00E254E1" w:rsidP="00E254E1">
      <w:pPr>
        <w:pStyle w:val="Tabletext"/>
        <w:keepLines w:val="0"/>
        <w:numPr>
          <w:ilvl w:val="3"/>
          <w:numId w:val="2"/>
          <w:numberingChange w:id="1208" w:author="huai" w:date="2005-12-29T18:58:00Z" w:original="%1:3:0:.%2:4:0:.%3:4:0:.%4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14:paraId="6CBBCC36" w14:textId="77777777" w:rsidR="00E254E1" w:rsidRDefault="00E254E1" w:rsidP="00E254E1">
      <w:pPr>
        <w:pStyle w:val="Tabletext"/>
        <w:keepLines w:val="0"/>
        <w:numPr>
          <w:ilvl w:val="4"/>
          <w:numId w:val="2"/>
          <w:numberingChange w:id="1209" w:author="huai" w:date="2005-12-29T18:58:00Z" w:original="%1:3:0:.%2:4:0:.%3:4:0:.%4:4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寫入理賠無記名檔失敗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14:paraId="7B96202F" w14:textId="77777777" w:rsidR="0060227D" w:rsidRDefault="0060227D" w:rsidP="00E254E1">
      <w:pPr>
        <w:pStyle w:val="Tabletext"/>
        <w:keepLines w:val="0"/>
        <w:numPr>
          <w:ilvl w:val="4"/>
          <w:numId w:val="2"/>
          <w:ins w:id="1210" w:author="huai" w:date="2006-03-23T16:01:00Z"/>
        </w:numPr>
        <w:spacing w:after="0" w:line="240" w:lineRule="auto"/>
        <w:rPr>
          <w:ins w:id="1211" w:author="huai" w:date="2006-03-23T16:01:00Z"/>
          <w:rFonts w:hint="eastAsia"/>
          <w:lang w:eastAsia="zh-TW"/>
        </w:rPr>
      </w:pPr>
      <w:ins w:id="1212" w:author="huai" w:date="2006-03-23T16:01:00Z">
        <w:r>
          <w:rPr>
            <w:rFonts w:hint="eastAsia"/>
            <w:lang w:eastAsia="zh-TW"/>
          </w:rPr>
          <w:t>RETURN</w:t>
        </w:r>
      </w:ins>
      <w:ins w:id="1213" w:author="huai" w:date="2006-03-23T16:02:00Z">
        <w:r>
          <w:rPr>
            <w:rFonts w:hint="eastAsia"/>
            <w:lang w:eastAsia="zh-TW"/>
          </w:rPr>
          <w:t>。</w:t>
        </w:r>
      </w:ins>
    </w:p>
    <w:p w14:paraId="495DB2EB" w14:textId="77777777" w:rsidR="0060227D" w:rsidRDefault="00E254E1" w:rsidP="0060227D">
      <w:pPr>
        <w:pStyle w:val="Tabletext"/>
        <w:keepLines w:val="0"/>
        <w:numPr>
          <w:ilvl w:val="2"/>
          <w:numId w:val="2"/>
          <w:ins w:id="1214" w:author="huai" w:date="2006-03-23T16:01:00Z"/>
        </w:numPr>
        <w:spacing w:after="0" w:line="240" w:lineRule="auto"/>
        <w:rPr>
          <w:ins w:id="1215" w:author="huai" w:date="2006-03-23T16:01:00Z"/>
          <w:rFonts w:hint="eastAsia"/>
          <w:lang w:eastAsia="zh-TW"/>
        </w:rPr>
      </w:pPr>
      <w:del w:id="1216" w:author="huai" w:date="2006-03-23T16:01:00Z">
        <w:r w:rsidDel="0060227D">
          <w:rPr>
            <w:rFonts w:hint="eastAsia"/>
            <w:lang w:eastAsia="zh-TW"/>
          </w:rPr>
          <w:delText>return</w:delText>
        </w:r>
        <w:r w:rsidDel="0060227D">
          <w:rPr>
            <w:rFonts w:hint="eastAsia"/>
            <w:lang w:eastAsia="zh-TW"/>
          </w:rPr>
          <w:delText>。</w:delText>
        </w:r>
      </w:del>
      <w:ins w:id="1217" w:author="huai" w:date="2006-03-23T16:01:00Z">
        <w:r w:rsidR="0060227D">
          <w:rPr>
            <w:rFonts w:hint="eastAsia"/>
            <w:lang w:eastAsia="zh-TW"/>
          </w:rPr>
          <w:t>INSERT DTAAA01</w:t>
        </w:r>
      </w:ins>
      <w:ins w:id="1218" w:author="huai" w:date="2006-03-23T16:02:00Z">
        <w:r w:rsidR="0060227D">
          <w:rPr>
            <w:rFonts w:hint="eastAsia"/>
            <w:lang w:eastAsia="zh-TW"/>
          </w:rPr>
          <w:t>4</w:t>
        </w:r>
      </w:ins>
      <w:ins w:id="1219" w:author="huai" w:date="2006-03-23T16:01:00Z">
        <w:r w:rsidR="0060227D">
          <w:rPr>
            <w:rFonts w:hint="eastAsia"/>
            <w:lang w:eastAsia="zh-TW"/>
          </w:rPr>
          <w:t>理賠受理</w:t>
        </w:r>
      </w:ins>
      <w:ins w:id="1220" w:author="huai" w:date="2006-03-23T16:02:00Z">
        <w:r w:rsidR="0060227D">
          <w:rPr>
            <w:rFonts w:hint="eastAsia"/>
            <w:lang w:eastAsia="zh-TW"/>
          </w:rPr>
          <w:t>受益人</w:t>
        </w:r>
      </w:ins>
      <w:ins w:id="1221" w:author="huai" w:date="2006-03-23T16:01:00Z">
        <w:r w:rsidR="0060227D">
          <w:rPr>
            <w:rFonts w:hint="eastAsia"/>
            <w:lang w:eastAsia="zh-TW"/>
          </w:rPr>
          <w:t>檔：</w:t>
        </w:r>
      </w:ins>
    </w:p>
    <w:p w14:paraId="2AA5C75A" w14:textId="77777777" w:rsidR="0060227D" w:rsidRDefault="0060227D" w:rsidP="0060227D">
      <w:pPr>
        <w:pStyle w:val="Tabletext"/>
        <w:keepLines w:val="0"/>
        <w:numPr>
          <w:ilvl w:val="3"/>
          <w:numId w:val="2"/>
          <w:ins w:id="1222" w:author="huai" w:date="2006-03-23T16:01:00Z"/>
        </w:numPr>
        <w:spacing w:after="0" w:line="240" w:lineRule="auto"/>
        <w:rPr>
          <w:ins w:id="1223" w:author="huai" w:date="2006-03-23T16:01:00Z"/>
          <w:rFonts w:hint="eastAsia"/>
          <w:lang w:eastAsia="zh-TW"/>
        </w:rPr>
      </w:pPr>
      <w:ins w:id="1224" w:author="huai" w:date="2006-03-23T16:01:00Z">
        <w:r>
          <w:rPr>
            <w:rFonts w:hint="eastAsia"/>
            <w:lang w:eastAsia="zh-TW"/>
          </w:rPr>
          <w:t xml:space="preserve">IF </w:t>
        </w:r>
        <w:r>
          <w:rPr>
            <w:rFonts w:hint="eastAsia"/>
            <w:lang w:eastAsia="zh-TW"/>
          </w:rPr>
          <w:t>畫面上有</w:t>
        </w:r>
      </w:ins>
      <w:ins w:id="1225" w:author="huai" w:date="2006-03-23T16:02:00Z">
        <w:r>
          <w:rPr>
            <w:rFonts w:hint="eastAsia"/>
            <w:lang w:eastAsia="zh-TW"/>
          </w:rPr>
          <w:t>受益人</w:t>
        </w:r>
      </w:ins>
      <w:ins w:id="1226" w:author="huai" w:date="2006-03-23T16:01:00Z">
        <w:r>
          <w:rPr>
            <w:rFonts w:hint="eastAsia"/>
            <w:lang w:eastAsia="zh-TW"/>
          </w:rPr>
          <w:t>才需執行此</w:t>
        </w:r>
        <w:r>
          <w:rPr>
            <w:rFonts w:hint="eastAsia"/>
            <w:lang w:eastAsia="zh-TW"/>
          </w:rPr>
          <w:t>STEP</w:t>
        </w:r>
        <w:r>
          <w:rPr>
            <w:rFonts w:hint="eastAsia"/>
            <w:lang w:eastAsia="zh-TW"/>
          </w:rPr>
          <w:t>。</w:t>
        </w:r>
      </w:ins>
    </w:p>
    <w:p w14:paraId="34DD8357" w14:textId="77777777" w:rsidR="0060227D" w:rsidRDefault="0060227D" w:rsidP="0060227D">
      <w:pPr>
        <w:pStyle w:val="Tabletext"/>
        <w:keepLines w:val="0"/>
        <w:numPr>
          <w:ilvl w:val="3"/>
          <w:numId w:val="2"/>
          <w:ins w:id="1227" w:author="huai" w:date="2006-03-23T16:01:00Z"/>
        </w:numPr>
        <w:spacing w:after="0" w:line="240" w:lineRule="auto"/>
        <w:rPr>
          <w:ins w:id="1228" w:author="huai" w:date="2006-03-23T16:01:00Z"/>
          <w:rFonts w:hint="eastAsia"/>
          <w:lang w:eastAsia="zh-TW"/>
        </w:rPr>
      </w:pPr>
      <w:ins w:id="1229" w:author="huai" w:date="2006-03-23T16:01:00Z">
        <w:r>
          <w:rPr>
            <w:rFonts w:hint="eastAsia"/>
            <w:lang w:eastAsia="zh-TW"/>
          </w:rPr>
          <w:t>逐筆將畫面上無記名附約</w:t>
        </w:r>
        <w:r>
          <w:rPr>
            <w:rFonts w:hint="eastAsia"/>
            <w:lang w:eastAsia="zh-TW"/>
          </w:rPr>
          <w:t xml:space="preserve">FORMAT </w:t>
        </w:r>
        <w:r>
          <w:rPr>
            <w:rFonts w:hint="eastAsia"/>
            <w:lang w:eastAsia="zh-TW"/>
          </w:rPr>
          <w:t>成</w:t>
        </w:r>
        <w:r>
          <w:rPr>
            <w:rFonts w:hint="eastAsia"/>
            <w:lang w:eastAsia="zh-TW"/>
          </w:rPr>
          <w:t xml:space="preserve"> DTAAA01</w:t>
        </w:r>
      </w:ins>
      <w:ins w:id="1230" w:author="huai" w:date="2006-03-23T16:02:00Z">
        <w:r>
          <w:rPr>
            <w:rFonts w:hint="eastAsia"/>
            <w:lang w:eastAsia="zh-TW"/>
          </w:rPr>
          <w:t>4</w:t>
        </w:r>
      </w:ins>
      <w:ins w:id="1231" w:author="huai" w:date="2006-03-23T16:01:00Z">
        <w:r>
          <w:rPr>
            <w:rFonts w:hint="eastAsia"/>
            <w:lang w:eastAsia="zh-TW"/>
          </w:rPr>
          <w:t>格式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如下：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1232">
          <w:tblGrid>
            <w:gridCol w:w="2440"/>
            <w:gridCol w:w="3500"/>
          </w:tblGrid>
        </w:tblGridChange>
      </w:tblGrid>
      <w:tr w:rsidR="0060227D" w14:paraId="637D298F" w14:textId="77777777">
        <w:trPr>
          <w:trHeight w:val="330"/>
          <w:ins w:id="1233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046A90" w14:textId="77777777" w:rsidR="0060227D" w:rsidRDefault="0060227D" w:rsidP="0060227D">
            <w:pPr>
              <w:numPr>
                <w:ins w:id="1234" w:author="huai" w:date="2006-03-23T16:01:00Z"/>
              </w:numPr>
              <w:jc w:val="center"/>
              <w:rPr>
                <w:ins w:id="1235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ins w:id="1236" w:author="huai" w:date="2006-03-23T16:01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參數名稱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78D482" w14:textId="77777777" w:rsidR="0060227D" w:rsidRDefault="0060227D" w:rsidP="0060227D">
            <w:pPr>
              <w:numPr>
                <w:ins w:id="1237" w:author="huai" w:date="2006-03-23T16:01:00Z"/>
              </w:numPr>
              <w:jc w:val="center"/>
              <w:rPr>
                <w:ins w:id="1238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ins w:id="1239" w:author="huai" w:date="2006-03-23T16:01:00Z">
              <w:r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60227D" w14:paraId="3F39A061" w14:textId="77777777">
        <w:trPr>
          <w:trHeight w:val="330"/>
          <w:ins w:id="1240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B044D7" w14:textId="77777777" w:rsidR="0060227D" w:rsidRPr="000C044D" w:rsidRDefault="0060227D" w:rsidP="0060227D">
            <w:pPr>
              <w:numPr>
                <w:ins w:id="1241" w:author="huai" w:date="2006-03-23T16:01:00Z"/>
              </w:numPr>
              <w:rPr>
                <w:ins w:id="1242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ins w:id="1243" w:author="huai" w:date="2006-03-23T16:0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受理編號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4DC98B" w14:textId="77777777" w:rsidR="0060227D" w:rsidRDefault="0060227D" w:rsidP="0060227D">
            <w:pPr>
              <w:numPr>
                <w:ins w:id="1244" w:author="huai" w:date="2006-03-23T16:01:00Z"/>
              </w:numPr>
              <w:rPr>
                <w:ins w:id="1245" w:author="huai" w:date="2006-03-23T16:01:00Z"/>
                <w:rFonts w:ascii="新細明體" w:hAnsi="新細明體" w:cs="Arial Unicode MS" w:hint="eastAsia"/>
                <w:sz w:val="20"/>
              </w:rPr>
            </w:pPr>
            <w:ins w:id="1246" w:author="huai" w:date="2006-03-23T16:01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0227D" w14:paraId="3BDFA8FB" w14:textId="77777777">
        <w:trPr>
          <w:trHeight w:val="330"/>
          <w:ins w:id="1247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A7CA3" w14:textId="77777777" w:rsidR="0060227D" w:rsidRDefault="0060227D" w:rsidP="0060227D">
            <w:pPr>
              <w:numPr>
                <w:ins w:id="1248" w:author="huai" w:date="2006-03-23T16:01:00Z"/>
              </w:numPr>
              <w:rPr>
                <w:ins w:id="1249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ins w:id="1250" w:author="huai" w:date="2006-03-23T16:01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序號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1C3310" w14:textId="77777777" w:rsidR="0060227D" w:rsidRDefault="0060227D" w:rsidP="0060227D">
            <w:pPr>
              <w:numPr>
                <w:ins w:id="1251" w:author="huai" w:date="2006-03-23T16:01:00Z"/>
              </w:numPr>
              <w:rPr>
                <w:ins w:id="1252" w:author="huai" w:date="2006-03-23T16:01:00Z"/>
                <w:rFonts w:ascii="新細明體" w:hAnsi="新細明體" w:cs="Arial Unicode MS" w:hint="eastAsia"/>
                <w:sz w:val="20"/>
              </w:rPr>
            </w:pPr>
            <w:ins w:id="1253" w:author="huai" w:date="2006-03-23T16:01:00Z">
              <w:r>
                <w:rPr>
                  <w:rFonts w:ascii="新細明體" w:hAnsi="新細明體" w:cs="Arial Unicode MS" w:hint="eastAsia"/>
                  <w:sz w:val="20"/>
                </w:rPr>
                <w:t>自1開始，逐筆加1</w:t>
              </w:r>
            </w:ins>
          </w:p>
        </w:tc>
      </w:tr>
      <w:tr w:rsidR="0060227D" w14:paraId="4A578491" w14:textId="77777777">
        <w:trPr>
          <w:trHeight w:val="330"/>
          <w:ins w:id="1254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62798E" w14:textId="77777777" w:rsidR="0060227D" w:rsidRDefault="0060227D" w:rsidP="0060227D">
            <w:pPr>
              <w:numPr>
                <w:ins w:id="1255" w:author="huai" w:date="2006-03-23T16:01:00Z"/>
              </w:numPr>
              <w:rPr>
                <w:ins w:id="1256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ins w:id="1257" w:author="huai" w:date="2006-03-23T16:03:00Z">
              <w:r>
                <w:rPr>
                  <w:rFonts w:ascii="細明體" w:eastAsia="細明體" w:hAnsi="細明體" w:hint="eastAsia"/>
                  <w:sz w:val="20"/>
                </w:rPr>
                <w:t>受益人ID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DE044A" w14:textId="77777777" w:rsidR="0060227D" w:rsidRDefault="0060227D" w:rsidP="0060227D">
            <w:pPr>
              <w:numPr>
                <w:ins w:id="1258" w:author="huai" w:date="2006-03-23T16:01:00Z"/>
              </w:numPr>
              <w:rPr>
                <w:ins w:id="1259" w:author="huai" w:date="2006-03-23T16:01:00Z"/>
                <w:rFonts w:ascii="新細明體" w:hAnsi="新細明體" w:cs="Arial Unicode MS" w:hint="eastAsia"/>
                <w:sz w:val="20"/>
              </w:rPr>
            </w:pPr>
            <w:ins w:id="1260" w:author="huai" w:date="2006-03-23T16:01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0227D" w14:paraId="3ABEE164" w14:textId="77777777">
        <w:trPr>
          <w:trHeight w:val="330"/>
          <w:ins w:id="1261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8587EB" w14:textId="77777777" w:rsidR="0060227D" w:rsidRDefault="0060227D" w:rsidP="0060227D">
            <w:pPr>
              <w:numPr>
                <w:ins w:id="1262" w:author="huai" w:date="2006-03-23T16:01:00Z"/>
              </w:numPr>
              <w:rPr>
                <w:ins w:id="1263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ins w:id="1264" w:author="huai" w:date="2006-03-23T16:03:00Z">
              <w:r>
                <w:rPr>
                  <w:rFonts w:ascii="細明體" w:eastAsia="細明體" w:hAnsi="細明體" w:cs="Arial Unicode MS" w:hint="eastAsia"/>
                  <w:sz w:val="20"/>
                </w:rPr>
                <w:t>受益人姓名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BC02AA" w14:textId="77777777" w:rsidR="0060227D" w:rsidRDefault="0060227D" w:rsidP="0060227D">
            <w:pPr>
              <w:numPr>
                <w:ins w:id="1265" w:author="huai" w:date="2006-03-23T16:01:00Z"/>
              </w:numPr>
              <w:rPr>
                <w:ins w:id="1266" w:author="huai" w:date="2006-03-23T16:01:00Z"/>
                <w:rFonts w:ascii="新細明體" w:hAnsi="新細明體" w:cs="Arial Unicode MS" w:hint="eastAsia"/>
                <w:sz w:val="20"/>
              </w:rPr>
            </w:pPr>
            <w:ins w:id="1267" w:author="huai" w:date="2006-03-23T16:01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60227D" w14:paraId="05C22FF6" w14:textId="77777777">
        <w:tblPrEx>
          <w:tblW w:w="5940" w:type="dxa"/>
          <w:tblInd w:w="1800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  <w:tblPrExChange w:id="1268" w:author="huai" w:date="2006-03-23T16:03:00Z">
            <w:tblPrEx>
              <w:tblW w:w="5940" w:type="dxa"/>
              <w:tblInd w:w="180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330"/>
          <w:ins w:id="1269" w:author="huai" w:date="2006-03-23T16:01:00Z"/>
          <w:trPrChange w:id="1270" w:author="huai" w:date="2006-03-23T16:03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271" w:author="huai" w:date="2006-03-23T16:03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14:paraId="47D9848E" w14:textId="77777777" w:rsidR="0060227D" w:rsidRDefault="0060227D" w:rsidP="0060227D">
            <w:pPr>
              <w:numPr>
                <w:ins w:id="1272" w:author="huai" w:date="2006-03-23T16:01:00Z"/>
              </w:numPr>
              <w:rPr>
                <w:ins w:id="1273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ins w:id="1274" w:author="huai" w:date="2006-03-23T16:03:00Z">
              <w:r>
                <w:rPr>
                  <w:rFonts w:ascii="Arial" w:eastAsia="細明體" w:hAnsi="Arial" w:cs="Arial" w:hint="eastAsia"/>
                  <w:sz w:val="20"/>
                </w:rPr>
                <w:t>行庫代號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275" w:author="huai" w:date="2006-03-23T16:03:00Z">
              <w:tcPr>
                <w:tcW w:w="0" w:type="auto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14:paraId="7EBF2382" w14:textId="77777777" w:rsidR="0060227D" w:rsidRDefault="0060227D" w:rsidP="0060227D">
            <w:pPr>
              <w:numPr>
                <w:ins w:id="1276" w:author="huai" w:date="2006-03-23T16:03:00Z"/>
              </w:numPr>
              <w:rPr>
                <w:ins w:id="1277" w:author="huai" w:date="2006-03-23T16:01:00Z"/>
                <w:rFonts w:ascii="新細明體" w:hAnsi="新細明體" w:cs="Arial Unicode MS" w:hint="eastAsia"/>
                <w:sz w:val="20"/>
              </w:rPr>
            </w:pPr>
            <w:ins w:id="1278" w:author="huai" w:date="2006-03-23T16:03:00Z">
              <w:r>
                <w:rPr>
                  <w:rFonts w:ascii="新細明體" w:hAnsi="新細明體" w:cs="Arial Unicode MS" w:hint="eastAsia"/>
                  <w:sz w:val="20"/>
                </w:rPr>
                <w:t xml:space="preserve">IF 領取方式 = </w:t>
              </w:r>
              <w:r>
                <w:rPr>
                  <w:rFonts w:ascii="新細明體" w:hAnsi="新細明體" w:cs="Arial Unicode MS"/>
                  <w:sz w:val="20"/>
                </w:rPr>
                <w:t>‘</w:t>
              </w:r>
              <w:r>
                <w:rPr>
                  <w:rFonts w:ascii="新細明體" w:hAnsi="新細明體" w:cs="Arial Unicode MS" w:hint="eastAsia"/>
                  <w:sz w:val="20"/>
                </w:rPr>
                <w:t>匯撥</w:t>
              </w:r>
              <w:r>
                <w:rPr>
                  <w:rFonts w:ascii="新細明體" w:hAnsi="新細明體" w:cs="Arial Unicode MS"/>
                  <w:sz w:val="20"/>
                </w:rPr>
                <w:t>’</w:t>
              </w:r>
              <w:r>
                <w:rPr>
                  <w:rFonts w:ascii="新細明體" w:hAnsi="新細明體" w:cs="Arial Unicode MS" w:hint="eastAsia"/>
                  <w:sz w:val="20"/>
                </w:rPr>
                <w:t xml:space="preserve"> </w:t>
              </w:r>
            </w:ins>
            <w:ins w:id="1279" w:author="huai" w:date="2006-03-23T16:04:00Z">
              <w:r>
                <w:rPr>
                  <w:rFonts w:ascii="新細明體" w:hAnsi="新細明體" w:cs="Arial Unicode MS" w:hint="eastAsia"/>
                  <w:sz w:val="20"/>
                </w:rPr>
                <w:t>才有值</w:t>
              </w:r>
            </w:ins>
          </w:p>
        </w:tc>
      </w:tr>
      <w:tr w:rsidR="0060227D" w14:paraId="52BEA4D6" w14:textId="77777777">
        <w:trPr>
          <w:trHeight w:val="330"/>
          <w:ins w:id="1280" w:author="huai" w:date="2006-03-23T16:03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B69C0E" w14:textId="77777777" w:rsidR="0060227D" w:rsidRDefault="0060227D" w:rsidP="0060227D">
            <w:pPr>
              <w:numPr>
                <w:ins w:id="1281" w:author="huai" w:date="2006-03-23T16:01:00Z"/>
              </w:numPr>
              <w:rPr>
                <w:ins w:id="1282" w:author="huai" w:date="2006-03-23T16:03:00Z"/>
                <w:rFonts w:ascii="Arial" w:eastAsia="細明體" w:hAnsi="Arial" w:cs="Arial" w:hint="eastAsia"/>
                <w:sz w:val="20"/>
              </w:rPr>
            </w:pPr>
            <w:ins w:id="1283" w:author="huai" w:date="2006-03-23T16:03:00Z">
              <w:r>
                <w:rPr>
                  <w:rFonts w:ascii="Arial" w:eastAsia="細明體" w:hAnsi="Arial" w:cs="Arial" w:hint="eastAsia"/>
                  <w:sz w:val="20"/>
                </w:rPr>
                <w:t>帳號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8D7497" w14:textId="77777777" w:rsidR="0060227D" w:rsidRDefault="0060227D" w:rsidP="0060227D">
            <w:pPr>
              <w:numPr>
                <w:ins w:id="1284" w:author="huai" w:date="2006-03-23T16:01:00Z"/>
              </w:numPr>
              <w:rPr>
                <w:ins w:id="1285" w:author="huai" w:date="2006-03-23T16:03:00Z"/>
                <w:rFonts w:ascii="新細明體" w:hAnsi="新細明體" w:cs="Arial Unicode MS" w:hint="eastAsia"/>
                <w:sz w:val="20"/>
              </w:rPr>
            </w:pPr>
            <w:ins w:id="1286" w:author="huai" w:date="2006-03-23T16:04:00Z">
              <w:r>
                <w:rPr>
                  <w:rFonts w:ascii="新細明體" w:hAnsi="新細明體" w:cs="Arial Unicode MS" w:hint="eastAsia"/>
                  <w:sz w:val="20"/>
                </w:rPr>
                <w:t xml:space="preserve">IF 領取方式 = </w:t>
              </w:r>
              <w:r>
                <w:rPr>
                  <w:rFonts w:ascii="新細明體" w:hAnsi="新細明體" w:cs="Arial Unicode MS"/>
                  <w:sz w:val="20"/>
                </w:rPr>
                <w:t>‘</w:t>
              </w:r>
              <w:r>
                <w:rPr>
                  <w:rFonts w:ascii="新細明體" w:hAnsi="新細明體" w:cs="Arial Unicode MS" w:hint="eastAsia"/>
                  <w:sz w:val="20"/>
                </w:rPr>
                <w:t>匯撥</w:t>
              </w:r>
              <w:r>
                <w:rPr>
                  <w:rFonts w:ascii="新細明體" w:hAnsi="新細明體" w:cs="Arial Unicode MS"/>
                  <w:sz w:val="20"/>
                </w:rPr>
                <w:t>’</w:t>
              </w:r>
              <w:r>
                <w:rPr>
                  <w:rFonts w:ascii="新細明體" w:hAnsi="新細明體" w:cs="Arial Unicode MS" w:hint="eastAsia"/>
                  <w:sz w:val="20"/>
                </w:rPr>
                <w:t xml:space="preserve"> 才有值</w:t>
              </w:r>
            </w:ins>
          </w:p>
        </w:tc>
      </w:tr>
    </w:tbl>
    <w:p w14:paraId="76C699BA" w14:textId="77777777" w:rsidR="0060227D" w:rsidRPr="000637E5" w:rsidRDefault="0060227D" w:rsidP="0060227D">
      <w:pPr>
        <w:pStyle w:val="Tabletext"/>
        <w:keepLines w:val="0"/>
        <w:numPr>
          <w:ilvl w:val="3"/>
          <w:numId w:val="2"/>
          <w:ins w:id="1287" w:author="huai" w:date="2006-03-23T16:01:00Z"/>
        </w:numPr>
        <w:spacing w:after="0" w:line="240" w:lineRule="auto"/>
        <w:rPr>
          <w:ins w:id="1288" w:author="huai" w:date="2006-03-23T16:01:00Z"/>
          <w:rFonts w:hint="eastAsia"/>
          <w:lang w:eastAsia="zh-TW"/>
        </w:rPr>
      </w:pPr>
      <w:ins w:id="1289" w:author="huai" w:date="2006-03-23T16:01:00Z">
        <w:r>
          <w:rPr>
            <w:rFonts w:hint="eastAsia"/>
            <w:lang w:eastAsia="zh-TW"/>
          </w:rPr>
          <w:t xml:space="preserve">CALL </w:t>
        </w:r>
        <w:r>
          <w:rPr>
            <w:rFonts w:ascii="細明體" w:eastAsia="細明體" w:hAnsi="細明體" w:hint="eastAsia"/>
          </w:rPr>
          <w:t>AA_A0Z0</w:t>
        </w:r>
      </w:ins>
      <w:ins w:id="1290" w:author="huai" w:date="2006-03-23T16:04:00Z">
        <w:r>
          <w:rPr>
            <w:rFonts w:ascii="細明體" w:eastAsia="細明體" w:hAnsi="細明體" w:hint="eastAsia"/>
            <w:lang w:eastAsia="zh-TW"/>
          </w:rPr>
          <w:t>11</w:t>
        </w:r>
      </w:ins>
      <w:ins w:id="1291" w:author="huai" w:date="2006-03-23T16:01:00Z">
        <w:r>
          <w:rPr>
            <w:rFonts w:ascii="細明體" w:eastAsia="細明體" w:hAnsi="細明體" w:hint="eastAsia"/>
            <w:lang w:eastAsia="zh-TW"/>
          </w:rPr>
          <w:t>.Method1</w:t>
        </w:r>
        <w:r>
          <w:rPr>
            <w:rFonts w:hint="eastAsia"/>
            <w:lang w:eastAsia="zh-TW"/>
          </w:rPr>
          <w:t>。</w:t>
        </w:r>
      </w:ins>
    </w:p>
    <w:p w14:paraId="3C047BAB" w14:textId="77777777" w:rsidR="0060227D" w:rsidRDefault="0060227D" w:rsidP="0060227D">
      <w:pPr>
        <w:pStyle w:val="Tabletext"/>
        <w:keepLines w:val="0"/>
        <w:numPr>
          <w:ilvl w:val="3"/>
          <w:numId w:val="2"/>
          <w:ins w:id="1292" w:author="huai" w:date="2006-03-23T16:01:00Z"/>
        </w:numPr>
        <w:spacing w:after="0" w:line="240" w:lineRule="auto"/>
        <w:rPr>
          <w:ins w:id="1293" w:author="huai" w:date="2006-03-23T16:01:00Z"/>
          <w:rFonts w:hint="eastAsia"/>
          <w:lang w:eastAsia="zh-TW"/>
        </w:rPr>
      </w:pPr>
      <w:ins w:id="1294" w:author="huai" w:date="2006-03-23T16:01:00Z">
        <w:r>
          <w:rPr>
            <w:rFonts w:hint="eastAsia"/>
            <w:lang w:eastAsia="zh-TW"/>
          </w:rPr>
          <w:t>失敗處理：</w:t>
        </w:r>
      </w:ins>
    </w:p>
    <w:p w14:paraId="130915C8" w14:textId="77777777" w:rsidR="0060227D" w:rsidRDefault="0060227D" w:rsidP="0060227D">
      <w:pPr>
        <w:pStyle w:val="Tabletext"/>
        <w:keepLines w:val="0"/>
        <w:numPr>
          <w:ilvl w:val="4"/>
          <w:numId w:val="2"/>
          <w:ins w:id="1295" w:author="huai" w:date="2006-03-23T16:01:00Z"/>
        </w:numPr>
        <w:spacing w:after="0" w:line="240" w:lineRule="auto"/>
        <w:rPr>
          <w:ins w:id="1296" w:author="huai" w:date="2006-03-23T16:01:00Z"/>
          <w:rFonts w:hint="eastAsia"/>
          <w:lang w:eastAsia="zh-TW"/>
        </w:rPr>
      </w:pPr>
      <w:ins w:id="1297" w:author="huai" w:date="2006-03-23T16:01:00Z">
        <w:r>
          <w:rPr>
            <w:rFonts w:hint="eastAsia"/>
            <w:lang w:eastAsia="zh-TW"/>
          </w:rPr>
          <w:t>回覆訊息：</w:t>
        </w:r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t>“</w:t>
        </w:r>
        <w:r>
          <w:rPr>
            <w:rFonts w:hint="eastAsia"/>
            <w:lang w:eastAsia="zh-TW"/>
          </w:rPr>
          <w:t>寫入理賠</w:t>
        </w:r>
      </w:ins>
      <w:ins w:id="1298" w:author="huai" w:date="2006-03-23T16:04:00Z">
        <w:r>
          <w:rPr>
            <w:rFonts w:hint="eastAsia"/>
            <w:lang w:eastAsia="zh-TW"/>
          </w:rPr>
          <w:t>受理受益人</w:t>
        </w:r>
      </w:ins>
      <w:ins w:id="1299" w:author="huai" w:date="2006-03-23T16:01:00Z">
        <w:r>
          <w:rPr>
            <w:rFonts w:hint="eastAsia"/>
            <w:lang w:eastAsia="zh-TW"/>
          </w:rPr>
          <w:t>檔失敗</w:t>
        </w:r>
        <w:r>
          <w:rPr>
            <w:lang w:eastAsia="zh-TW"/>
          </w:rPr>
          <w:t>”</w:t>
        </w:r>
        <w:r w:rsidRPr="000637E5"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。</w:t>
        </w:r>
        <w:r>
          <w:rPr>
            <w:rFonts w:hint="eastAsia"/>
            <w:lang w:eastAsia="zh-TW"/>
          </w:rPr>
          <w:t xml:space="preserve"> </w:t>
        </w:r>
      </w:ins>
    </w:p>
    <w:p w14:paraId="5E955825" w14:textId="77777777" w:rsidR="00E254E1" w:rsidRDefault="0060227D">
      <w:pPr>
        <w:pStyle w:val="Tabletext"/>
        <w:keepLines w:val="0"/>
        <w:numPr>
          <w:ilvl w:val="4"/>
          <w:numId w:val="2"/>
          <w:numberingChange w:id="1300" w:author="huai" w:date="2005-12-29T18:58:00Z" w:original="%1:3:0:.%2:4:0:.%3:4:0:.%4:4:0:.%5:2:0:"/>
        </w:numPr>
        <w:spacing w:after="0" w:line="240" w:lineRule="auto"/>
        <w:rPr>
          <w:rFonts w:hint="eastAsia"/>
          <w:lang w:eastAsia="zh-TW"/>
        </w:rPr>
      </w:pPr>
      <w:ins w:id="1301" w:author="huai" w:date="2006-03-23T16:01:00Z">
        <w:r>
          <w:rPr>
            <w:rFonts w:hint="eastAsia"/>
            <w:lang w:eastAsia="zh-TW"/>
          </w:rPr>
          <w:t>return</w:t>
        </w:r>
        <w:r>
          <w:rPr>
            <w:rFonts w:hint="eastAsia"/>
            <w:lang w:eastAsia="zh-TW"/>
          </w:rPr>
          <w:t>。</w:t>
        </w:r>
      </w:ins>
    </w:p>
    <w:p w14:paraId="22637004" w14:textId="77777777" w:rsidR="003B3881" w:rsidRDefault="003B3881" w:rsidP="003B3881">
      <w:pPr>
        <w:pStyle w:val="Tabletext"/>
        <w:keepLines w:val="0"/>
        <w:numPr>
          <w:ilvl w:val="1"/>
          <w:numId w:val="2"/>
          <w:ins w:id="1302" w:author="huai" w:date="2006-03-23T16:05:00Z"/>
        </w:numPr>
        <w:spacing w:after="0" w:line="240" w:lineRule="auto"/>
        <w:rPr>
          <w:ins w:id="1303" w:author="huai" w:date="2006-03-23T16:05:00Z"/>
          <w:rFonts w:hint="eastAsia"/>
          <w:lang w:eastAsia="zh-TW"/>
        </w:rPr>
      </w:pPr>
      <w:ins w:id="1304" w:author="huai" w:date="2006-03-23T16:05:00Z">
        <w:r>
          <w:rPr>
            <w:rFonts w:hint="eastAsia"/>
            <w:lang w:eastAsia="zh-TW"/>
          </w:rPr>
          <w:t xml:space="preserve">IF </w:t>
        </w:r>
        <w:r>
          <w:rPr>
            <w:rFonts w:hint="eastAsia"/>
            <w:lang w:eastAsia="zh-TW"/>
          </w:rPr>
          <w:t>成功，顯示輸入成功</w:t>
        </w:r>
      </w:ins>
      <w:commentRangeStart w:id="1305"/>
      <w:ins w:id="1306" w:author="huai" w:date="2006-03-23T16:06:00Z">
        <w:r>
          <w:rPr>
            <w:rFonts w:hint="eastAsia"/>
            <w:lang w:eastAsia="zh-TW"/>
          </w:rPr>
          <w:t>訊息</w:t>
        </w:r>
        <w:commentRangeEnd w:id="1305"/>
        <w:r>
          <w:rPr>
            <w:rStyle w:val="a5"/>
            <w:lang w:eastAsia="zh-TW"/>
          </w:rPr>
          <w:commentReference w:id="1305"/>
        </w:r>
        <w:r>
          <w:rPr>
            <w:rFonts w:hint="eastAsia"/>
            <w:lang w:eastAsia="zh-TW"/>
          </w:rPr>
          <w:t>。</w:t>
        </w:r>
      </w:ins>
    </w:p>
    <w:p w14:paraId="5BCD047F" w14:textId="77777777" w:rsidR="009369FB" w:rsidDel="0060227D" w:rsidRDefault="009369FB" w:rsidP="009369FB">
      <w:pPr>
        <w:pStyle w:val="Tabletext"/>
        <w:keepLines w:val="0"/>
        <w:numPr>
          <w:ilvl w:val="2"/>
          <w:numId w:val="2"/>
          <w:numberingChange w:id="1307" w:author="huai" w:date="2005-12-29T18:58:00Z" w:original="%1:3:0:.%2:4:0:.%3:5:0:"/>
        </w:numPr>
        <w:spacing w:after="0" w:line="240" w:lineRule="auto"/>
        <w:rPr>
          <w:del w:id="1308" w:author="huai" w:date="2006-03-23T16:01:00Z"/>
          <w:rFonts w:hint="eastAsia"/>
          <w:lang w:eastAsia="zh-TW"/>
        </w:rPr>
      </w:pPr>
      <w:del w:id="1309" w:author="huai" w:date="2006-03-23T16:01:00Z">
        <w:r w:rsidDel="0060227D">
          <w:rPr>
            <w:rFonts w:hint="eastAsia"/>
            <w:lang w:eastAsia="zh-TW"/>
          </w:rPr>
          <w:delText>UPDATE</w:delText>
        </w:r>
        <w:r w:rsidDel="0060227D">
          <w:rPr>
            <w:rFonts w:hint="eastAsia"/>
            <w:lang w:eastAsia="zh-TW"/>
          </w:rPr>
          <w:delText>辦理表示：</w:delText>
        </w:r>
      </w:del>
    </w:p>
    <w:p w14:paraId="63325B12" w14:textId="77777777" w:rsidR="009369FB" w:rsidRPr="007644C9" w:rsidDel="0060227D" w:rsidRDefault="00994FC0" w:rsidP="009369FB">
      <w:pPr>
        <w:pStyle w:val="Tabletext"/>
        <w:keepLines w:val="0"/>
        <w:numPr>
          <w:ilvl w:val="3"/>
          <w:numId w:val="2"/>
          <w:numberingChange w:id="1310" w:author="huai" w:date="2005-12-29T18:58:00Z" w:original="%1:3:0:.%2:4:0:.%3:5:0:.%4:1:0:"/>
        </w:numPr>
        <w:spacing w:after="0" w:line="240" w:lineRule="auto"/>
        <w:rPr>
          <w:del w:id="1311" w:author="huai" w:date="2006-03-23T16:01:00Z"/>
          <w:rFonts w:hint="eastAsia"/>
          <w:lang w:eastAsia="zh-TW"/>
        </w:rPr>
      </w:pPr>
      <w:del w:id="1312" w:author="huai" w:date="2006-03-23T16:01:00Z">
        <w:r w:rsidDel="0060227D">
          <w:rPr>
            <w:rFonts w:hint="eastAsia"/>
            <w:lang w:eastAsia="zh-TW"/>
          </w:rPr>
          <w:delText>Ｉ</w:delText>
        </w:r>
        <w:r w:rsidDel="0060227D">
          <w:rPr>
            <w:rFonts w:hint="eastAsia"/>
            <w:lang w:eastAsia="zh-TW"/>
          </w:rPr>
          <w:delText>F</w:delText>
        </w:r>
        <w:r w:rsidDel="0060227D">
          <w:rPr>
            <w:rFonts w:hint="eastAsia"/>
            <w:lang w:eastAsia="zh-TW"/>
          </w:rPr>
          <w:delText xml:space="preserve">　索賠類別</w:delText>
        </w:r>
        <w:r w:rsidDel="0060227D">
          <w:rPr>
            <w:rFonts w:hint="eastAsia"/>
            <w:lang w:eastAsia="zh-TW"/>
          </w:rPr>
          <w:delText xml:space="preserve"> =</w:delText>
        </w:r>
        <w:r w:rsidR="00A31187" w:rsidDel="0060227D">
          <w:rPr>
            <w:rFonts w:hint="eastAsia"/>
            <w:lang w:eastAsia="zh-TW"/>
          </w:rPr>
          <w:delText xml:space="preserve"> </w:delText>
        </w:r>
        <w:r w:rsidR="00A31187" w:rsidDel="0060227D">
          <w:rPr>
            <w:lang w:eastAsia="zh-TW"/>
          </w:rPr>
          <w:delText>‘</w:delText>
        </w:r>
        <w:r w:rsidR="00A31187" w:rsidDel="0060227D">
          <w:rPr>
            <w:rFonts w:hint="eastAsia"/>
            <w:lang w:eastAsia="zh-TW"/>
          </w:rPr>
          <w:delText>A</w:delText>
        </w:r>
        <w:r w:rsidR="00A31187" w:rsidDel="0060227D">
          <w:rPr>
            <w:lang w:eastAsia="zh-TW"/>
          </w:rPr>
          <w:delText>’</w:delText>
        </w:r>
        <w:r w:rsidR="00A31187" w:rsidDel="0060227D">
          <w:rPr>
            <w:rFonts w:hint="eastAsia"/>
            <w:lang w:eastAsia="zh-TW"/>
          </w:rPr>
          <w:delText>(</w:delText>
        </w:r>
        <w:r w:rsidR="00A31187" w:rsidDel="0060227D">
          <w:rPr>
            <w:rFonts w:hint="eastAsia"/>
            <w:lang w:eastAsia="zh-TW"/>
          </w:rPr>
          <w:delText>死亡</w:delText>
        </w:r>
        <w:r w:rsidR="00A31187" w:rsidDel="0060227D">
          <w:rPr>
            <w:rFonts w:hint="eastAsia"/>
            <w:lang w:eastAsia="zh-TW"/>
          </w:rPr>
          <w:delText xml:space="preserve">) or </w:delText>
        </w:r>
        <w:r w:rsidR="00A31187" w:rsidDel="0060227D">
          <w:rPr>
            <w:lang w:eastAsia="zh-TW"/>
          </w:rPr>
          <w:delText>‘</w:delText>
        </w:r>
        <w:r w:rsidR="00A31187" w:rsidDel="0060227D">
          <w:rPr>
            <w:rFonts w:hint="eastAsia"/>
            <w:lang w:eastAsia="zh-TW"/>
          </w:rPr>
          <w:delText>B</w:delText>
        </w:r>
        <w:r w:rsidR="00A31187" w:rsidDel="0060227D">
          <w:rPr>
            <w:lang w:eastAsia="zh-TW"/>
          </w:rPr>
          <w:delText>’</w:delText>
        </w:r>
        <w:r w:rsidR="00A31187" w:rsidDel="0060227D">
          <w:rPr>
            <w:rFonts w:hint="eastAsia"/>
            <w:lang w:eastAsia="zh-TW"/>
          </w:rPr>
          <w:delText xml:space="preserve">( </w:delText>
        </w:r>
        <w:r w:rsidR="007644C9" w:rsidDel="0060227D">
          <w:rPr>
            <w:rFonts w:hint="eastAsia"/>
            <w:lang w:eastAsia="zh-TW"/>
          </w:rPr>
          <w:delText>一級殘廢</w:delText>
        </w:r>
        <w:r w:rsidR="007644C9" w:rsidRPr="007644C9" w:rsidDel="0060227D">
          <w:rPr>
            <w:rFonts w:ascii="新細明體" w:hAnsi="新細明體" w:hint="eastAsia"/>
            <w:lang w:eastAsia="zh-TW"/>
          </w:rPr>
          <w:delText>)</w:delText>
        </w:r>
        <w:r w:rsidR="007644C9" w:rsidDel="0060227D">
          <w:rPr>
            <w:rFonts w:ascii="新細明體" w:hAnsi="新細明體" w:hint="eastAsia"/>
            <w:lang w:eastAsia="zh-TW"/>
          </w:rPr>
          <w:delText>，才須執行本STEP。</w:delText>
        </w:r>
      </w:del>
    </w:p>
    <w:p w14:paraId="1DDCA0B3" w14:textId="77777777" w:rsidR="007644C9" w:rsidRPr="007644C9" w:rsidDel="0060227D" w:rsidRDefault="007644C9" w:rsidP="009369FB">
      <w:pPr>
        <w:pStyle w:val="Tabletext"/>
        <w:keepLines w:val="0"/>
        <w:numPr>
          <w:ilvl w:val="3"/>
          <w:numId w:val="2"/>
          <w:numberingChange w:id="1313" w:author="huai" w:date="2005-12-29T18:58:00Z" w:original="%1:3:0:.%2:4:0:.%3:5:0:.%4:2:0:"/>
        </w:numPr>
        <w:spacing w:after="0" w:line="240" w:lineRule="auto"/>
        <w:rPr>
          <w:del w:id="1314" w:author="huai" w:date="2006-03-23T16:01:00Z"/>
          <w:rFonts w:hint="eastAsia"/>
          <w:lang w:eastAsia="zh-TW"/>
        </w:rPr>
      </w:pPr>
      <w:del w:id="1315" w:author="huai" w:date="2006-03-23T16:01:00Z">
        <w:r w:rsidDel="0060227D">
          <w:rPr>
            <w:rFonts w:ascii="新細明體" w:hAnsi="新細明體" w:hint="eastAsia"/>
            <w:lang w:eastAsia="zh-TW"/>
          </w:rPr>
          <w:delText xml:space="preserve">CALL  </w:delText>
        </w:r>
        <w:r w:rsidDel="0060227D">
          <w:rPr>
            <w:rFonts w:ascii="細明體" w:eastAsia="細明體" w:hAnsi="細明體" w:hint="eastAsia"/>
          </w:rPr>
          <w:delText>AA_A0Z019</w:delText>
        </w:r>
        <w:r w:rsidDel="0060227D">
          <w:rPr>
            <w:rFonts w:ascii="細明體" w:eastAsia="細明體" w:hAnsi="細明體" w:hint="eastAsia"/>
            <w:lang w:eastAsia="zh-TW"/>
          </w:rPr>
          <w:delText>.Method1：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644C9" w:rsidDel="0060227D" w14:paraId="4BFD4AE4" w14:textId="77777777">
        <w:trPr>
          <w:trHeight w:val="330"/>
          <w:del w:id="1316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0DC0BB" w14:textId="77777777" w:rsidR="007644C9" w:rsidDel="0060227D" w:rsidRDefault="007644C9" w:rsidP="006B5620">
            <w:pPr>
              <w:jc w:val="center"/>
              <w:rPr>
                <w:del w:id="1317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del w:id="1318" w:author="huai" w:date="2006-03-23T16:01:00Z">
              <w:r w:rsidDel="0060227D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A78746" w14:textId="77777777" w:rsidR="007644C9" w:rsidDel="0060227D" w:rsidRDefault="007644C9" w:rsidP="006B5620">
            <w:pPr>
              <w:jc w:val="center"/>
              <w:rPr>
                <w:del w:id="1319" w:author="huai" w:date="2006-03-23T16:01:00Z"/>
                <w:rFonts w:ascii="細明體" w:eastAsia="細明體" w:hAnsi="細明體" w:cs="Arial Unicode MS"/>
                <w:b/>
                <w:bCs/>
                <w:sz w:val="20"/>
              </w:rPr>
            </w:pPr>
            <w:del w:id="1320" w:author="huai" w:date="2006-03-23T16:01:00Z">
              <w:r w:rsidDel="0060227D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7644C9" w:rsidDel="0060227D" w14:paraId="7CC34FAE" w14:textId="77777777">
        <w:trPr>
          <w:trHeight w:val="330"/>
          <w:del w:id="1321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EEB16" w14:textId="77777777" w:rsidR="007644C9" w:rsidRPr="000C044D" w:rsidDel="0060227D" w:rsidRDefault="007644C9" w:rsidP="006B5620">
            <w:pPr>
              <w:rPr>
                <w:del w:id="1322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323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 xml:space="preserve">事故者ID 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FD9829" w14:textId="77777777" w:rsidR="007644C9" w:rsidDel="0060227D" w:rsidRDefault="007644C9" w:rsidP="006B5620">
            <w:pPr>
              <w:rPr>
                <w:del w:id="1324" w:author="huai" w:date="2006-03-23T16:01:00Z"/>
                <w:rFonts w:ascii="新細明體" w:hAnsi="新細明體" w:cs="Arial Unicode MS" w:hint="eastAsia"/>
                <w:sz w:val="20"/>
              </w:rPr>
            </w:pPr>
            <w:del w:id="1325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7644C9" w:rsidDel="0060227D" w14:paraId="7FFB60BC" w14:textId="77777777">
        <w:trPr>
          <w:trHeight w:val="330"/>
          <w:del w:id="1326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4D0E7" w14:textId="77777777" w:rsidR="007644C9" w:rsidDel="0060227D" w:rsidRDefault="007644C9" w:rsidP="006B5620">
            <w:pPr>
              <w:rPr>
                <w:del w:id="1327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328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事故日期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5F1026" w14:textId="77777777" w:rsidR="007644C9" w:rsidDel="0060227D" w:rsidRDefault="007644C9" w:rsidP="006B5620">
            <w:pPr>
              <w:rPr>
                <w:del w:id="1329" w:author="huai" w:date="2006-03-23T16:01:00Z"/>
                <w:rFonts w:ascii="新細明體" w:hAnsi="新細明體" w:cs="Arial Unicode MS" w:hint="eastAsia"/>
                <w:sz w:val="20"/>
              </w:rPr>
            </w:pPr>
            <w:del w:id="1330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7644C9" w:rsidDel="0060227D" w14:paraId="5AF8FB5A" w14:textId="77777777">
        <w:trPr>
          <w:trHeight w:val="330"/>
          <w:del w:id="1331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BB11D1" w14:textId="77777777" w:rsidR="007644C9" w:rsidDel="0060227D" w:rsidRDefault="007644C9" w:rsidP="006B5620">
            <w:pPr>
              <w:rPr>
                <w:del w:id="1332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333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8A77324" w14:textId="77777777" w:rsidR="007644C9" w:rsidDel="0060227D" w:rsidRDefault="007644C9" w:rsidP="006B5620">
            <w:pPr>
              <w:rPr>
                <w:del w:id="1334" w:author="huai" w:date="2006-03-23T16:01:00Z"/>
                <w:rFonts w:ascii="新細明體" w:hAnsi="新細明體" w:cs="Arial Unicode MS" w:hint="eastAsia"/>
                <w:sz w:val="20"/>
              </w:rPr>
            </w:pPr>
            <w:del w:id="1335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7644C9" w:rsidDel="0060227D" w14:paraId="3D52C49A" w14:textId="77777777">
        <w:trPr>
          <w:trHeight w:val="330"/>
          <w:del w:id="1336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CCF8C48" w14:textId="77777777" w:rsidR="007644C9" w:rsidDel="0060227D" w:rsidRDefault="007644C9" w:rsidP="006B5620">
            <w:pPr>
              <w:rPr>
                <w:del w:id="1337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338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受理人員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455ECD" w14:textId="77777777" w:rsidR="007644C9" w:rsidDel="0060227D" w:rsidRDefault="007644C9" w:rsidP="006B5620">
            <w:pPr>
              <w:rPr>
                <w:del w:id="1339" w:author="huai" w:date="2006-03-23T16:01:00Z"/>
                <w:rFonts w:ascii="新細明體" w:hAnsi="新細明體" w:cs="Arial Unicode MS" w:hint="eastAsia"/>
                <w:sz w:val="20"/>
              </w:rPr>
            </w:pPr>
            <w:del w:id="1340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7644C9" w:rsidDel="0060227D" w14:paraId="6F9CB66A" w14:textId="77777777">
        <w:trPr>
          <w:trHeight w:val="330"/>
          <w:del w:id="1341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4D1187" w14:textId="77777777" w:rsidR="007644C9" w:rsidDel="0060227D" w:rsidRDefault="007644C9" w:rsidP="006B5620">
            <w:pPr>
              <w:rPr>
                <w:del w:id="1342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343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受理人員姓名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6A629C1" w14:textId="77777777" w:rsidR="007644C9" w:rsidDel="0060227D" w:rsidRDefault="007644C9" w:rsidP="006B5620">
            <w:pPr>
              <w:rPr>
                <w:del w:id="1344" w:author="huai" w:date="2006-03-23T16:01:00Z"/>
                <w:rFonts w:ascii="新細明體" w:hAnsi="新細明體" w:cs="Arial Unicode MS" w:hint="eastAsia"/>
                <w:sz w:val="20"/>
              </w:rPr>
            </w:pPr>
            <w:del w:id="1345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7644C9" w:rsidDel="0060227D" w14:paraId="39860143" w14:textId="77777777">
        <w:trPr>
          <w:trHeight w:val="330"/>
          <w:del w:id="1346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0EF086" w14:textId="77777777" w:rsidR="007644C9" w:rsidDel="0060227D" w:rsidRDefault="007644C9" w:rsidP="006B5620">
            <w:pPr>
              <w:rPr>
                <w:del w:id="1347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348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受理日期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2E33CC" w14:textId="77777777" w:rsidR="007644C9" w:rsidDel="0060227D" w:rsidRDefault="006B5620" w:rsidP="006B5620">
            <w:pPr>
              <w:rPr>
                <w:del w:id="1349" w:author="huai" w:date="2006-03-23T16:01:00Z"/>
                <w:rFonts w:ascii="新細明體" w:hAnsi="新細明體" w:cs="Arial Unicode MS" w:hint="eastAsia"/>
                <w:sz w:val="20"/>
              </w:rPr>
            </w:pPr>
            <w:del w:id="1350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受理日期</w:delText>
              </w:r>
            </w:del>
          </w:p>
        </w:tc>
      </w:tr>
      <w:tr w:rsidR="007644C9" w:rsidDel="0060227D" w14:paraId="33D1A913" w14:textId="77777777">
        <w:trPr>
          <w:trHeight w:val="330"/>
          <w:del w:id="1351" w:author="huai" w:date="2006-03-23T16:01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EB2D3F" w14:textId="77777777" w:rsidR="007644C9" w:rsidDel="0060227D" w:rsidRDefault="007644C9" w:rsidP="006B5620">
            <w:pPr>
              <w:rPr>
                <w:del w:id="1352" w:author="huai" w:date="2006-03-23T16:01:00Z"/>
                <w:rFonts w:ascii="細明體" w:eastAsia="細明體" w:hAnsi="細明體" w:hint="eastAsia"/>
                <w:sz w:val="20"/>
                <w:szCs w:val="20"/>
              </w:rPr>
            </w:pPr>
            <w:del w:id="1353" w:author="huai" w:date="2006-03-23T16:01:00Z">
              <w:r w:rsidDel="0060227D">
                <w:rPr>
                  <w:rFonts w:ascii="細明體" w:eastAsia="細明體" w:hAnsi="細明體" w:hint="eastAsia"/>
                  <w:sz w:val="20"/>
                  <w:szCs w:val="20"/>
                </w:rPr>
                <w:delText>交易序號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33B5C9" w14:textId="77777777" w:rsidR="007644C9" w:rsidDel="0060227D" w:rsidRDefault="00A3705C" w:rsidP="006B5620">
            <w:pPr>
              <w:rPr>
                <w:del w:id="1354" w:author="huai" w:date="2006-03-23T16:01:00Z"/>
                <w:rFonts w:ascii="新細明體" w:hAnsi="新細明體" w:cs="Arial Unicode MS" w:hint="eastAsia"/>
                <w:sz w:val="20"/>
              </w:rPr>
            </w:pPr>
            <w:del w:id="1355" w:author="huai" w:date="2006-03-23T16:01:00Z">
              <w:r w:rsidDel="0060227D">
                <w:rPr>
                  <w:rFonts w:ascii="新細明體" w:hAnsi="新細明體" w:cs="Arial Unicode MS" w:hint="eastAsia"/>
                  <w:sz w:val="20"/>
                </w:rPr>
                <w:delText>3.3</w:delText>
              </w:r>
            </w:del>
          </w:p>
        </w:tc>
      </w:tr>
    </w:tbl>
    <w:p w14:paraId="0D501B91" w14:textId="77777777" w:rsidR="007644C9" w:rsidDel="0060227D" w:rsidRDefault="007644C9" w:rsidP="0060227D">
      <w:pPr>
        <w:pStyle w:val="Tabletext"/>
        <w:keepLines w:val="0"/>
        <w:numPr>
          <w:ins w:id="1356" w:author="huai" w:date="2006-03-23T16:01:00Z"/>
        </w:numPr>
        <w:spacing w:after="0" w:line="240" w:lineRule="auto"/>
        <w:rPr>
          <w:del w:id="1357" w:author="Unknown"/>
          <w:rFonts w:hint="eastAsia"/>
          <w:lang w:eastAsia="zh-TW"/>
        </w:rPr>
      </w:pPr>
    </w:p>
    <w:p w14:paraId="553E3F19" w14:textId="77777777" w:rsidR="0023751E" w:rsidDel="003B3881" w:rsidRDefault="0023751E" w:rsidP="0060227D">
      <w:pPr>
        <w:pStyle w:val="Tabletext"/>
        <w:keepLines w:val="0"/>
        <w:numPr>
          <w:numberingChange w:id="1358" w:author="huai" w:date="2005-12-29T18:58:00Z" w:original="%1:3:0:.%2:5:0:"/>
        </w:numPr>
        <w:spacing w:after="0" w:line="240" w:lineRule="auto"/>
        <w:rPr>
          <w:del w:id="1359" w:author="huai" w:date="2006-03-23T16:05:00Z"/>
          <w:rFonts w:hint="eastAsia"/>
          <w:lang w:eastAsia="zh-TW"/>
        </w:rPr>
      </w:pPr>
      <w:del w:id="1360" w:author="huai" w:date="2006-03-23T16:05:00Z">
        <w:r w:rsidDel="003B3881">
          <w:rPr>
            <w:rFonts w:hint="eastAsia"/>
            <w:lang w:eastAsia="zh-TW"/>
          </w:rPr>
          <w:delText>新增結果</w:delText>
        </w:r>
      </w:del>
    </w:p>
    <w:p w14:paraId="50078F7A" w14:textId="77777777" w:rsidR="00CB25A4" w:rsidDel="003B3881" w:rsidRDefault="0023751E">
      <w:pPr>
        <w:pStyle w:val="Tabletext"/>
        <w:keepLines w:val="0"/>
        <w:numPr>
          <w:ilvl w:val="2"/>
          <w:numId w:val="2"/>
          <w:numberingChange w:id="1361" w:author="huai" w:date="2005-12-29T18:58:00Z" w:original="%1:3:0:.%2:5:0:.%3:1:0:"/>
        </w:numPr>
        <w:spacing w:after="0" w:line="240" w:lineRule="auto"/>
        <w:rPr>
          <w:del w:id="1362" w:author="huai" w:date="2006-03-23T16:05:00Z"/>
          <w:rFonts w:hint="eastAsia"/>
          <w:lang w:eastAsia="zh-TW"/>
        </w:rPr>
      </w:pPr>
      <w:del w:id="1363" w:author="huai" w:date="2006-03-23T16:05:00Z">
        <w:r w:rsidDel="003B3881">
          <w:rPr>
            <w:rFonts w:hint="eastAsia"/>
            <w:lang w:eastAsia="zh-TW"/>
          </w:rPr>
          <w:delText>成功</w:delText>
        </w:r>
        <w:r w:rsidR="00CB25A4" w:rsidDel="003B3881">
          <w:rPr>
            <w:lang w:eastAsia="zh-TW"/>
          </w:rPr>
          <w:sym w:font="Wingdings" w:char="F0E8"/>
        </w:r>
      </w:del>
    </w:p>
    <w:p w14:paraId="4D181CA7" w14:textId="77777777" w:rsidR="00CB25A4" w:rsidDel="003B3881" w:rsidRDefault="00CB25A4" w:rsidP="00CB25A4">
      <w:pPr>
        <w:pStyle w:val="Tabletext"/>
        <w:keepLines w:val="0"/>
        <w:numPr>
          <w:ilvl w:val="3"/>
          <w:numId w:val="2"/>
          <w:numberingChange w:id="1364" w:author="huai" w:date="2005-12-29T18:58:00Z" w:original="%1:3:0:.%2:5:0:.%3:1:0:.%4:1:0:"/>
        </w:numPr>
        <w:spacing w:after="0" w:line="240" w:lineRule="auto"/>
        <w:rPr>
          <w:del w:id="1365" w:author="huai" w:date="2006-03-23T16:05:00Z"/>
          <w:rFonts w:hint="eastAsia"/>
          <w:lang w:eastAsia="zh-TW"/>
        </w:rPr>
      </w:pPr>
      <w:del w:id="1366" w:author="huai" w:date="2006-03-23T16:05:00Z">
        <w:r w:rsidDel="003B3881">
          <w:rPr>
            <w:rFonts w:hint="eastAsia"/>
            <w:lang w:eastAsia="zh-TW"/>
          </w:rPr>
          <w:delText xml:space="preserve">IF </w:delText>
        </w:r>
        <w:r w:rsidDel="003B3881">
          <w:rPr>
            <w:rFonts w:hint="eastAsia"/>
            <w:lang w:eastAsia="zh-TW"/>
          </w:rPr>
          <w:delText>索賠類別</w:delText>
        </w:r>
        <w:r w:rsidDel="003B3881">
          <w:rPr>
            <w:rFonts w:hint="eastAsia"/>
            <w:lang w:eastAsia="zh-TW"/>
          </w:rPr>
          <w:delText xml:space="preserve">  </w:delText>
        </w:r>
        <w:r w:rsidDel="003B3881">
          <w:rPr>
            <w:rFonts w:hint="eastAsia"/>
            <w:lang w:eastAsia="zh-TW"/>
          </w:rPr>
          <w:delText>為</w:delText>
        </w:r>
        <w:r w:rsidDel="003B3881">
          <w:rPr>
            <w:rFonts w:hint="eastAsia"/>
            <w:lang w:eastAsia="zh-TW"/>
          </w:rPr>
          <w:delText xml:space="preserve"> </w:delText>
        </w:r>
        <w:r w:rsidDel="003B3881">
          <w:rPr>
            <w:rFonts w:hint="eastAsia"/>
            <w:lang w:eastAsia="zh-TW"/>
          </w:rPr>
          <w:delText>解除契約：</w:delText>
        </w:r>
      </w:del>
    </w:p>
    <w:p w14:paraId="31100AA3" w14:textId="77777777" w:rsidR="0023751E" w:rsidDel="003B3881" w:rsidRDefault="0023751E" w:rsidP="00CB25A4">
      <w:pPr>
        <w:pStyle w:val="Tabletext"/>
        <w:keepLines w:val="0"/>
        <w:numPr>
          <w:ilvl w:val="4"/>
          <w:numId w:val="2"/>
          <w:numberingChange w:id="1367" w:author="huai" w:date="2005-12-29T18:58:00Z" w:original="%1:3:0:.%2:5:0:.%3:1:0:.%4:1:0:.%5:1:0:"/>
        </w:numPr>
        <w:spacing w:after="0" w:line="240" w:lineRule="auto"/>
        <w:rPr>
          <w:del w:id="1368" w:author="huai" w:date="2006-03-23T16:05:00Z"/>
          <w:rFonts w:hint="eastAsia"/>
          <w:lang w:eastAsia="zh-TW"/>
        </w:rPr>
      </w:pPr>
      <w:del w:id="1369" w:author="huai" w:date="2006-03-23T16:05:00Z">
        <w:r w:rsidDel="003B3881">
          <w:rPr>
            <w:rFonts w:hint="eastAsia"/>
            <w:lang w:eastAsia="zh-TW"/>
          </w:rPr>
          <w:delText>顯示訊息：</w:delText>
        </w:r>
        <w:r w:rsidDel="003B3881">
          <w:rPr>
            <w:lang w:eastAsia="zh-TW"/>
          </w:rPr>
          <w:delText>”</w:delText>
        </w:r>
        <w:r w:rsidR="00CB25A4" w:rsidDel="003B3881">
          <w:rPr>
            <w:rFonts w:hint="eastAsia"/>
            <w:lang w:eastAsia="zh-TW"/>
          </w:rPr>
          <w:delText>申請書新增</w:delText>
        </w:r>
        <w:r w:rsidDel="003B3881">
          <w:rPr>
            <w:rFonts w:hint="eastAsia"/>
            <w:lang w:eastAsia="zh-TW"/>
          </w:rPr>
          <w:delText>成功</w:delText>
        </w:r>
        <w:r w:rsidR="00CB25A4" w:rsidDel="003B3881">
          <w:rPr>
            <w:rFonts w:hint="eastAsia"/>
            <w:lang w:eastAsia="zh-TW"/>
          </w:rPr>
          <w:delText>，請繼續輸入解除契約資料</w:delText>
        </w:r>
        <w:r w:rsidDel="003B3881">
          <w:rPr>
            <w:lang w:eastAsia="zh-TW"/>
          </w:rPr>
          <w:delText>”</w:delText>
        </w:r>
        <w:r w:rsidR="00CB25A4" w:rsidDel="003B3881">
          <w:rPr>
            <w:rFonts w:hint="eastAsia"/>
            <w:lang w:eastAsia="zh-TW"/>
          </w:rPr>
          <w:delText>。</w:delText>
        </w:r>
      </w:del>
    </w:p>
    <w:p w14:paraId="4F74CC22" w14:textId="77777777" w:rsidR="00CB25A4" w:rsidDel="003B3881" w:rsidRDefault="00CB25A4" w:rsidP="00CB25A4">
      <w:pPr>
        <w:pStyle w:val="Tabletext"/>
        <w:keepLines w:val="0"/>
        <w:numPr>
          <w:ilvl w:val="4"/>
          <w:numId w:val="2"/>
          <w:numberingChange w:id="1370" w:author="huai" w:date="2005-12-29T18:58:00Z" w:original="%1:3:0:.%2:5:0:.%3:1:0:.%4:1:0:.%5:2:0:"/>
        </w:numPr>
        <w:spacing w:after="0" w:line="240" w:lineRule="auto"/>
        <w:rPr>
          <w:del w:id="1371" w:author="huai" w:date="2006-03-23T16:05:00Z"/>
          <w:rFonts w:hint="eastAsia"/>
          <w:lang w:eastAsia="zh-TW"/>
        </w:rPr>
      </w:pPr>
      <w:del w:id="1372" w:author="huai" w:date="2006-03-23T16:05:00Z">
        <w:r w:rsidDel="003B3881">
          <w:rPr>
            <w:rFonts w:hint="eastAsia"/>
            <w:lang w:eastAsia="zh-TW"/>
          </w:rPr>
          <w:delText>執行</w:delText>
        </w:r>
        <w:r w:rsidDel="003B3881">
          <w:rPr>
            <w:rFonts w:hint="eastAsia"/>
            <w:lang w:eastAsia="zh-TW"/>
          </w:rPr>
          <w:delText xml:space="preserve"> Button </w:delText>
        </w:r>
        <w:r w:rsidDel="003B3881">
          <w:rPr>
            <w:rFonts w:hint="eastAsia"/>
            <w:lang w:eastAsia="zh-TW"/>
          </w:rPr>
          <w:delText>解除契約</w:delText>
        </w:r>
        <w:r w:rsidDel="003B3881">
          <w:rPr>
            <w:rFonts w:hint="eastAsia"/>
            <w:lang w:eastAsia="zh-TW"/>
          </w:rPr>
          <w:delText xml:space="preserve"> </w:delText>
        </w:r>
        <w:r w:rsidDel="003B3881">
          <w:rPr>
            <w:rFonts w:hint="eastAsia"/>
            <w:lang w:eastAsia="zh-TW"/>
          </w:rPr>
          <w:delText>功能。</w:delText>
        </w:r>
      </w:del>
    </w:p>
    <w:p w14:paraId="4EC801AD" w14:textId="77777777" w:rsidR="00CB25A4" w:rsidDel="003B3881" w:rsidRDefault="00CB25A4" w:rsidP="00CB25A4">
      <w:pPr>
        <w:pStyle w:val="Tabletext"/>
        <w:keepLines w:val="0"/>
        <w:numPr>
          <w:ilvl w:val="3"/>
          <w:numId w:val="2"/>
          <w:numberingChange w:id="1373" w:author="huai" w:date="2005-12-29T18:58:00Z" w:original="%1:3:0:.%2:5:0:.%3:1:0:.%4:2:0:"/>
        </w:numPr>
        <w:spacing w:after="0" w:line="240" w:lineRule="auto"/>
        <w:rPr>
          <w:del w:id="1374" w:author="huai" w:date="2006-03-23T16:05:00Z"/>
          <w:rFonts w:hint="eastAsia"/>
          <w:lang w:eastAsia="zh-TW"/>
        </w:rPr>
      </w:pPr>
      <w:del w:id="1375" w:author="huai" w:date="2006-03-23T16:05:00Z">
        <w:r w:rsidDel="003B3881">
          <w:rPr>
            <w:rFonts w:hint="eastAsia"/>
            <w:lang w:eastAsia="zh-TW"/>
          </w:rPr>
          <w:delText xml:space="preserve">ELSE </w:delText>
        </w:r>
      </w:del>
    </w:p>
    <w:p w14:paraId="69F53511" w14:textId="77777777" w:rsidR="00CB25A4" w:rsidDel="003B3881" w:rsidRDefault="00CB25A4" w:rsidP="00CB25A4">
      <w:pPr>
        <w:pStyle w:val="Tabletext"/>
        <w:keepLines w:val="0"/>
        <w:numPr>
          <w:ilvl w:val="4"/>
          <w:numId w:val="2"/>
          <w:numberingChange w:id="1376" w:author="huai" w:date="2005-12-29T18:58:00Z" w:original="%1:3:0:.%2:5:0:.%3:1:0:.%4:2:0:.%5:1:0:"/>
        </w:numPr>
        <w:spacing w:after="0" w:line="240" w:lineRule="auto"/>
        <w:rPr>
          <w:del w:id="1377" w:author="huai" w:date="2006-03-23T16:05:00Z"/>
          <w:rFonts w:hint="eastAsia"/>
          <w:lang w:eastAsia="zh-TW"/>
        </w:rPr>
      </w:pPr>
      <w:del w:id="1378" w:author="huai" w:date="2006-03-23T16:05:00Z">
        <w:r w:rsidDel="003B3881">
          <w:rPr>
            <w:rFonts w:hint="eastAsia"/>
            <w:lang w:eastAsia="zh-TW"/>
          </w:rPr>
          <w:delText>顯示訊息：</w:delText>
        </w:r>
        <w:r w:rsidDel="003B3881">
          <w:rPr>
            <w:lang w:eastAsia="zh-TW"/>
          </w:rPr>
          <w:delText>”</w:delText>
        </w:r>
        <w:r w:rsidDel="003B3881">
          <w:rPr>
            <w:rFonts w:hint="eastAsia"/>
            <w:lang w:eastAsia="zh-TW"/>
          </w:rPr>
          <w:delText>申請書新增成功，請繼續輸入診斷書資料</w:delText>
        </w:r>
        <w:r w:rsidDel="003B3881">
          <w:rPr>
            <w:lang w:eastAsia="zh-TW"/>
          </w:rPr>
          <w:delText>”</w:delText>
        </w:r>
        <w:r w:rsidDel="003B3881">
          <w:rPr>
            <w:rFonts w:hint="eastAsia"/>
            <w:lang w:eastAsia="zh-TW"/>
          </w:rPr>
          <w:delText>。</w:delText>
        </w:r>
      </w:del>
    </w:p>
    <w:p w14:paraId="7F01CA9A" w14:textId="77777777" w:rsidR="00CB25A4" w:rsidDel="003B3881" w:rsidRDefault="00CB25A4" w:rsidP="00CB25A4">
      <w:pPr>
        <w:pStyle w:val="Tabletext"/>
        <w:keepLines w:val="0"/>
        <w:numPr>
          <w:ilvl w:val="4"/>
          <w:numId w:val="2"/>
          <w:numberingChange w:id="1379" w:author="huai" w:date="2005-12-29T18:58:00Z" w:original="%1:3:0:.%2:5:0:.%3:1:0:.%4:2:0:.%5:2:0:"/>
        </w:numPr>
        <w:spacing w:after="0" w:line="240" w:lineRule="auto"/>
        <w:rPr>
          <w:del w:id="1380" w:author="huai" w:date="2006-03-23T16:05:00Z"/>
          <w:rFonts w:hint="eastAsia"/>
          <w:lang w:eastAsia="zh-TW"/>
        </w:rPr>
      </w:pPr>
      <w:del w:id="1381" w:author="huai" w:date="2006-03-23T16:05:00Z">
        <w:r w:rsidDel="003B3881">
          <w:rPr>
            <w:rFonts w:hint="eastAsia"/>
            <w:lang w:eastAsia="zh-TW"/>
          </w:rPr>
          <w:delText>執行</w:delText>
        </w:r>
        <w:r w:rsidDel="003B3881">
          <w:rPr>
            <w:rFonts w:hint="eastAsia"/>
            <w:lang w:eastAsia="zh-TW"/>
          </w:rPr>
          <w:delText xml:space="preserve"> Button </w:delText>
        </w:r>
        <w:r w:rsidDel="003B3881">
          <w:rPr>
            <w:rFonts w:hint="eastAsia"/>
            <w:lang w:eastAsia="zh-TW"/>
          </w:rPr>
          <w:delText>診斷書</w:delText>
        </w:r>
        <w:r w:rsidDel="003B3881">
          <w:rPr>
            <w:rFonts w:hint="eastAsia"/>
            <w:lang w:eastAsia="zh-TW"/>
          </w:rPr>
          <w:delText xml:space="preserve"> </w:delText>
        </w:r>
        <w:r w:rsidDel="003B3881">
          <w:rPr>
            <w:rFonts w:hint="eastAsia"/>
            <w:lang w:eastAsia="zh-TW"/>
          </w:rPr>
          <w:delText>功能。</w:delText>
        </w:r>
      </w:del>
    </w:p>
    <w:p w14:paraId="02C678B3" w14:textId="77777777" w:rsidR="00CB25A4" w:rsidDel="003B3881" w:rsidRDefault="00CB25A4" w:rsidP="00CB25A4">
      <w:pPr>
        <w:pStyle w:val="Tabletext"/>
        <w:keepLines w:val="0"/>
        <w:numPr>
          <w:ilvl w:val="3"/>
          <w:numId w:val="2"/>
          <w:numberingChange w:id="1382" w:author="huai" w:date="2005-12-29T18:58:00Z" w:original="%1:3:0:.%2:5:0:.%3:1:0:.%4:3:0:"/>
        </w:numPr>
        <w:spacing w:after="0" w:line="240" w:lineRule="auto"/>
        <w:rPr>
          <w:del w:id="1383" w:author="huai" w:date="2006-03-23T16:05:00Z"/>
          <w:rFonts w:hint="eastAsia"/>
          <w:lang w:eastAsia="zh-TW"/>
        </w:rPr>
      </w:pPr>
      <w:del w:id="1384" w:author="huai" w:date="2006-03-23T16:05:00Z">
        <w:r w:rsidDel="003B3881">
          <w:rPr>
            <w:rFonts w:hint="eastAsia"/>
            <w:lang w:eastAsia="zh-TW"/>
          </w:rPr>
          <w:delText>END IF</w:delText>
        </w:r>
        <w:r w:rsidDel="003B3881">
          <w:rPr>
            <w:rFonts w:hint="eastAsia"/>
            <w:lang w:eastAsia="zh-TW"/>
          </w:rPr>
          <w:delText>。</w:delText>
        </w:r>
      </w:del>
    </w:p>
    <w:p w14:paraId="13111D28" w14:textId="77777777" w:rsidR="0023751E" w:rsidDel="003B3881" w:rsidRDefault="0023751E">
      <w:pPr>
        <w:pStyle w:val="Tabletext"/>
        <w:keepLines w:val="0"/>
        <w:numPr>
          <w:ilvl w:val="2"/>
          <w:numId w:val="2"/>
          <w:numberingChange w:id="1385" w:author="huai" w:date="2005-12-29T18:58:00Z" w:original="%1:3:0:.%2:5:0:.%3:2:0:"/>
        </w:numPr>
        <w:spacing w:after="0" w:line="240" w:lineRule="auto"/>
        <w:rPr>
          <w:del w:id="1386" w:author="huai" w:date="2006-03-23T16:05:00Z"/>
          <w:rFonts w:hint="eastAsia"/>
          <w:lang w:eastAsia="zh-TW"/>
        </w:rPr>
      </w:pPr>
      <w:del w:id="1387" w:author="huai" w:date="2006-03-23T16:05:00Z">
        <w:r w:rsidDel="003B3881">
          <w:rPr>
            <w:rFonts w:hint="eastAsia"/>
            <w:lang w:eastAsia="zh-TW"/>
          </w:rPr>
          <w:delText>失敗</w:delText>
        </w:r>
        <w:r w:rsidR="006268AC" w:rsidDel="003B3881">
          <w:rPr>
            <w:lang w:eastAsia="zh-TW"/>
          </w:rPr>
          <w:sym w:font="Wingdings" w:char="F0E8"/>
        </w:r>
        <w:r w:rsidR="006268AC" w:rsidDel="003B3881">
          <w:rPr>
            <w:rFonts w:hint="eastAsia"/>
            <w:lang w:eastAsia="zh-TW"/>
          </w:rPr>
          <w:delText xml:space="preserve"> </w:delText>
        </w:r>
        <w:r w:rsidDel="003B3881">
          <w:rPr>
            <w:rFonts w:hint="eastAsia"/>
            <w:lang w:eastAsia="zh-TW"/>
          </w:rPr>
          <w:delText>顯示各種失敗情況的回覆訊息</w:delText>
        </w:r>
      </w:del>
    </w:p>
    <w:p w14:paraId="12984EDE" w14:textId="77777777" w:rsidR="006268AC" w:rsidRDefault="006268AC" w:rsidP="006268AC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14:paraId="78166220" w14:textId="77777777" w:rsidR="0023751E" w:rsidRDefault="00E07266" w:rsidP="00E07266">
      <w:pPr>
        <w:pStyle w:val="Tabletext"/>
        <w:keepLines w:val="0"/>
        <w:numPr>
          <w:ilvl w:val="0"/>
          <w:numId w:val="2"/>
          <w:numberingChange w:id="1388" w:author="huai" w:date="2005-12-29T18:58:00Z" w:original="%1:4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del w:id="1389" w:author="huai" w:date="2006-03-23T16:06:00Z">
        <w:r w:rsidDel="003B3881">
          <w:rPr>
            <w:rFonts w:hint="eastAsia"/>
            <w:b/>
            <w:bCs/>
            <w:color w:val="008000"/>
            <w:lang w:eastAsia="zh-TW"/>
          </w:rPr>
          <w:delText>案件</w:delText>
        </w:r>
      </w:del>
      <w:r w:rsidR="0023751E">
        <w:rPr>
          <w:rFonts w:hint="eastAsia"/>
          <w:b/>
          <w:bCs/>
          <w:color w:val="008000"/>
          <w:lang w:eastAsia="zh-TW"/>
        </w:rPr>
        <w:t>修改</w:t>
      </w:r>
    </w:p>
    <w:p w14:paraId="0DBF70C5" w14:textId="77777777" w:rsidR="00E07266" w:rsidRDefault="0023751E" w:rsidP="00AC44F0">
      <w:pPr>
        <w:pStyle w:val="Tabletext"/>
        <w:keepLines w:val="0"/>
        <w:numPr>
          <w:ilvl w:val="1"/>
          <w:numId w:val="2"/>
          <w:numberingChange w:id="1390" w:author="huai" w:date="2005-12-29T18:58:00Z" w:original="%1:4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14:paraId="0455F4E3" w14:textId="77777777" w:rsidR="00A3705C" w:rsidRDefault="00A3705C" w:rsidP="00E07266">
      <w:pPr>
        <w:pStyle w:val="Tabletext"/>
        <w:keepLines w:val="0"/>
        <w:numPr>
          <w:ilvl w:val="2"/>
          <w:numId w:val="2"/>
          <w:numberingChange w:id="1391" w:author="huai" w:date="2005-12-29T18:58:00Z" w:original="%1:4:0:.%2:1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須先做過受理編號查詢。</w:t>
      </w:r>
    </w:p>
    <w:p w14:paraId="70A0483B" w14:textId="77777777" w:rsidR="00E07266" w:rsidRDefault="0023751E" w:rsidP="00E07266">
      <w:pPr>
        <w:pStyle w:val="Tabletext"/>
        <w:keepLines w:val="0"/>
        <w:numPr>
          <w:ilvl w:val="2"/>
          <w:numId w:val="2"/>
          <w:numberingChange w:id="1392" w:author="huai" w:date="2005-12-29T18:58:00Z" w:original="%1:4:0:.%2:1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</w:t>
      </w:r>
      <w:ins w:id="1393" w:author="huai" w:date="2006-03-23T16:07:00Z">
        <w:r w:rsidR="00D51891">
          <w:rPr>
            <w:rFonts w:hint="eastAsia"/>
            <w:lang w:eastAsia="zh-TW"/>
          </w:rPr>
          <w:t>輸入</w:t>
        </w:r>
      </w:ins>
      <w:del w:id="1394" w:author="huai" w:date="2006-03-23T16:07:00Z">
        <w:r w:rsidR="00E07266" w:rsidDel="00D51891">
          <w:rPr>
            <w:rFonts w:hint="eastAsia"/>
            <w:lang w:eastAsia="zh-TW"/>
          </w:rPr>
          <w:delText>案件</w:delText>
        </w:r>
        <w:r w:rsidDel="00D51891">
          <w:rPr>
            <w:rFonts w:hint="eastAsia"/>
            <w:lang w:eastAsia="zh-TW"/>
          </w:rPr>
          <w:delText>新增</w:delText>
        </w:r>
      </w:del>
    </w:p>
    <w:p w14:paraId="5000003C" w14:textId="77777777" w:rsidR="0023751E" w:rsidRDefault="0023751E">
      <w:pPr>
        <w:pStyle w:val="Tabletext"/>
        <w:keepLines w:val="0"/>
        <w:numPr>
          <w:ilvl w:val="1"/>
          <w:numId w:val="2"/>
          <w:numberingChange w:id="1395" w:author="huai" w:date="2005-12-29T18:58:00Z" w:original="%1:4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14:paraId="2B15E0EE" w14:textId="77777777" w:rsidR="006D7F3F" w:rsidRDefault="00214A90" w:rsidP="006D7F3F">
      <w:pPr>
        <w:pStyle w:val="Tabletext"/>
        <w:keepLines w:val="0"/>
        <w:numPr>
          <w:ilvl w:val="2"/>
          <w:numId w:val="2"/>
          <w:numberingChange w:id="1396" w:author="huai" w:date="2005-12-29T18:58:00Z" w:original="%1:4:0:.%2:2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</w:t>
      </w:r>
      <w:r w:rsidR="006D7F3F">
        <w:rPr>
          <w:rFonts w:hint="eastAsia"/>
          <w:lang w:eastAsia="zh-TW"/>
        </w:rPr>
        <w:t xml:space="preserve"> DTAAA010 </w:t>
      </w:r>
      <w:r w:rsidR="006D7F3F">
        <w:rPr>
          <w:rFonts w:hint="eastAsia"/>
          <w:lang w:eastAsia="zh-TW"/>
        </w:rPr>
        <w:t>理賠受理申請書檔：</w:t>
      </w:r>
    </w:p>
    <w:p w14:paraId="0162C9DB" w14:textId="77777777" w:rsidR="006D7F3F" w:rsidRDefault="006D7F3F" w:rsidP="006D7F3F">
      <w:pPr>
        <w:pStyle w:val="Tabletext"/>
        <w:keepLines w:val="0"/>
        <w:numPr>
          <w:ilvl w:val="3"/>
          <w:numId w:val="2"/>
          <w:numberingChange w:id="1397" w:author="huai" w:date="2005-12-29T18:58:00Z" w:original="%1:4:0:.%2:2:0:.%3:1:0:.%4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AA_A0Z002</w:t>
      </w:r>
      <w:r>
        <w:rPr>
          <w:rFonts w:ascii="細明體" w:eastAsia="細明體" w:hAnsi="細明體" w:hint="eastAsia"/>
          <w:lang w:eastAsia="zh-TW"/>
        </w:rPr>
        <w:t>.Method</w:t>
      </w:r>
      <w:r w:rsidR="00214A90">
        <w:rPr>
          <w:rFonts w:ascii="細明體" w:eastAsia="細明體" w:hAnsi="細明體" w:hint="eastAsia"/>
          <w:lang w:eastAsia="zh-TW"/>
        </w:rPr>
        <w:t>3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7F3F" w14:paraId="5AB44CFD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E67D4C" w14:textId="77777777" w:rsidR="006D7F3F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61A2EE" w14:textId="77777777" w:rsidR="006D7F3F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7F3F" w14:paraId="60F9DC43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A7F85" w14:textId="77777777" w:rsidR="006D7F3F" w:rsidRPr="000C044D" w:rsidRDefault="00D51891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ins w:id="1398" w:author="huai" w:date="2006-03-23T16:10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給付方式</w:t>
              </w:r>
            </w:ins>
            <w:del w:id="1399" w:author="huai" w:date="2006-03-23T16:09:00Z">
              <w:r w:rsidR="006D7F3F" w:rsidDel="00D51891">
                <w:rPr>
                  <w:rFonts w:ascii="細明體" w:eastAsia="細明體" w:hAnsi="細明體" w:hint="eastAsia"/>
                  <w:sz w:val="20"/>
                  <w:szCs w:val="20"/>
                </w:rPr>
                <w:delText>DTAAA010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FAE397" w14:textId="77777777" w:rsidR="006D7F3F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14:paraId="6C83F052" w14:textId="77777777" w:rsidR="006D7F3F" w:rsidRDefault="006D7F3F" w:rsidP="006D7F3F">
      <w:pPr>
        <w:pStyle w:val="Tabletext"/>
        <w:keepLines w:val="0"/>
        <w:numPr>
          <w:ilvl w:val="3"/>
          <w:numId w:val="2"/>
          <w:numberingChange w:id="1400" w:author="huai" w:date="2005-12-29T18:58:00Z" w:original="%1:4:0:.%2:2:0:.%3:1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14:paraId="1CA76EE8" w14:textId="77777777" w:rsidR="006D7F3F" w:rsidRDefault="006D7F3F" w:rsidP="006D7F3F">
      <w:pPr>
        <w:pStyle w:val="Tabletext"/>
        <w:keepLines w:val="0"/>
        <w:numPr>
          <w:ilvl w:val="4"/>
          <w:numId w:val="2"/>
          <w:numberingChange w:id="1401" w:author="huai" w:date="2005-12-29T18:58:00Z" w:original="%1:4:0:.%2:2:0:.%3:1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 w:rsidR="00214A90">
        <w:rPr>
          <w:rFonts w:hint="eastAsia"/>
          <w:lang w:eastAsia="zh-TW"/>
        </w:rPr>
        <w:t>更新</w:t>
      </w:r>
      <w:r>
        <w:rPr>
          <w:rFonts w:hint="eastAsia"/>
          <w:lang w:eastAsia="zh-TW"/>
        </w:rPr>
        <w:t>理賠受理申請書檔</w:t>
      </w:r>
      <w:ins w:id="1402" w:author="huai" w:date="2006-03-23T16:10:00Z">
        <w:r w:rsidR="00D51891">
          <w:rPr>
            <w:rFonts w:hint="eastAsia"/>
            <w:lang w:eastAsia="zh-TW"/>
          </w:rPr>
          <w:t>給付方式</w:t>
        </w:r>
      </w:ins>
      <w:r>
        <w:rPr>
          <w:rFonts w:hint="eastAsia"/>
          <w:lang w:eastAsia="zh-TW"/>
        </w:rPr>
        <w:t>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14:paraId="5E566A29" w14:textId="77777777" w:rsidR="006D7F3F" w:rsidRDefault="006D7F3F" w:rsidP="006D7F3F">
      <w:pPr>
        <w:pStyle w:val="Tabletext"/>
        <w:keepLines w:val="0"/>
        <w:numPr>
          <w:ilvl w:val="4"/>
          <w:numId w:val="2"/>
          <w:numberingChange w:id="1403" w:author="huai" w:date="2005-12-29T18:58:00Z" w:original="%1:4:0:.%2:2:0:.%3:1:0:.%4:2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14:paraId="3433835B" w14:textId="77777777" w:rsidR="006D7F3F" w:rsidDel="00D51891" w:rsidRDefault="00214A90" w:rsidP="006D7F3F">
      <w:pPr>
        <w:pStyle w:val="Tabletext"/>
        <w:keepLines w:val="0"/>
        <w:numPr>
          <w:ilvl w:val="2"/>
          <w:numId w:val="2"/>
          <w:numberingChange w:id="1404" w:author="huai" w:date="2005-12-29T18:58:00Z" w:original="%1:4:0:.%2:2:0:.%3:2:0:"/>
        </w:numPr>
        <w:spacing w:after="0" w:line="240" w:lineRule="auto"/>
        <w:rPr>
          <w:del w:id="1405" w:author="huai" w:date="2006-03-23T16:10:00Z"/>
          <w:rFonts w:hint="eastAsia"/>
          <w:lang w:eastAsia="zh-TW"/>
        </w:rPr>
      </w:pPr>
      <w:del w:id="1406" w:author="huai" w:date="2006-03-23T16:10:00Z">
        <w:r w:rsidDel="00D51891">
          <w:rPr>
            <w:rFonts w:hint="eastAsia"/>
            <w:lang w:eastAsia="zh-TW"/>
          </w:rPr>
          <w:delText>UPDATE</w:delText>
        </w:r>
        <w:r w:rsidR="006D7F3F" w:rsidDel="00D51891">
          <w:rPr>
            <w:rFonts w:hint="eastAsia"/>
            <w:lang w:eastAsia="zh-TW"/>
          </w:rPr>
          <w:delText xml:space="preserve"> DTAAA011</w:delText>
        </w:r>
        <w:r w:rsidR="006D7F3F" w:rsidDel="00D51891">
          <w:rPr>
            <w:rFonts w:hint="eastAsia"/>
            <w:lang w:eastAsia="zh-TW"/>
          </w:rPr>
          <w:delText>理賠索賠類別檔：</w:delText>
        </w:r>
      </w:del>
    </w:p>
    <w:p w14:paraId="37431971" w14:textId="77777777" w:rsidR="00FB17D8" w:rsidDel="00D51891" w:rsidRDefault="00FB17D8" w:rsidP="006D7F3F">
      <w:pPr>
        <w:pStyle w:val="Tabletext"/>
        <w:keepLines w:val="0"/>
        <w:numPr>
          <w:ilvl w:val="3"/>
          <w:numId w:val="2"/>
          <w:numberingChange w:id="1407" w:author="huai" w:date="2005-12-29T18:58:00Z" w:original="%1:4:0:.%2:2:0:.%3:2:0:.%4:1:0:"/>
        </w:numPr>
        <w:spacing w:after="0" w:line="240" w:lineRule="auto"/>
        <w:rPr>
          <w:del w:id="1408" w:author="huai" w:date="2006-03-23T16:10:00Z"/>
          <w:rFonts w:hint="eastAsia"/>
          <w:lang w:eastAsia="zh-TW"/>
        </w:rPr>
      </w:pPr>
      <w:del w:id="1409" w:author="huai" w:date="2006-03-23T16:10:00Z">
        <w:r w:rsidDel="00D51891">
          <w:rPr>
            <w:rFonts w:hint="eastAsia"/>
            <w:lang w:eastAsia="zh-TW"/>
          </w:rPr>
          <w:delText xml:space="preserve">IF </w:delText>
        </w:r>
        <w:r w:rsidDel="00D51891">
          <w:rPr>
            <w:rFonts w:hint="eastAsia"/>
            <w:lang w:eastAsia="zh-TW"/>
          </w:rPr>
          <w:delText>索賠類別有修改才須執行本</w:delText>
        </w:r>
        <w:r w:rsidDel="00D51891">
          <w:rPr>
            <w:rFonts w:hint="eastAsia"/>
            <w:lang w:eastAsia="zh-TW"/>
          </w:rPr>
          <w:delText>STEP</w:delText>
        </w:r>
        <w:r w:rsidDel="00D51891">
          <w:rPr>
            <w:rFonts w:hint="eastAsia"/>
            <w:lang w:eastAsia="zh-TW"/>
          </w:rPr>
          <w:delText>。</w:delText>
        </w:r>
      </w:del>
    </w:p>
    <w:p w14:paraId="2433E6A9" w14:textId="77777777" w:rsidR="00FB17D8" w:rsidDel="00D51891" w:rsidRDefault="00FB17D8" w:rsidP="006D7F3F">
      <w:pPr>
        <w:pStyle w:val="Tabletext"/>
        <w:keepLines w:val="0"/>
        <w:numPr>
          <w:ilvl w:val="3"/>
          <w:numId w:val="2"/>
          <w:numberingChange w:id="1410" w:author="huai" w:date="2005-12-29T18:58:00Z" w:original="%1:4:0:.%2:2:0:.%3:2:0:.%4:2:0:"/>
        </w:numPr>
        <w:spacing w:after="0" w:line="240" w:lineRule="auto"/>
        <w:rPr>
          <w:del w:id="1411" w:author="huai" w:date="2006-03-23T16:10:00Z"/>
          <w:rFonts w:hint="eastAsia"/>
          <w:lang w:eastAsia="zh-TW"/>
        </w:rPr>
      </w:pPr>
      <w:del w:id="1412" w:author="huai" w:date="2006-03-23T16:10:00Z">
        <w:r w:rsidDel="00D51891">
          <w:rPr>
            <w:rFonts w:hint="eastAsia"/>
            <w:lang w:eastAsia="zh-TW"/>
          </w:rPr>
          <w:delText>先刪除已有的：</w:delText>
        </w:r>
      </w:del>
    </w:p>
    <w:p w14:paraId="7624965E" w14:textId="77777777" w:rsidR="00FB17D8" w:rsidDel="00D51891" w:rsidRDefault="00FB17D8" w:rsidP="00FB17D8">
      <w:pPr>
        <w:pStyle w:val="Tabletext"/>
        <w:keepLines w:val="0"/>
        <w:numPr>
          <w:ilvl w:val="4"/>
          <w:numId w:val="2"/>
          <w:numberingChange w:id="1413" w:author="huai" w:date="2005-12-29T18:58:00Z" w:original="%1:4:0:.%2:2:0:.%3:2:0:.%4:2:0:.%5:1:0:"/>
        </w:numPr>
        <w:spacing w:after="0" w:line="240" w:lineRule="auto"/>
        <w:rPr>
          <w:del w:id="1414" w:author="huai" w:date="2006-03-23T16:10:00Z"/>
          <w:rFonts w:hint="eastAsia"/>
          <w:lang w:eastAsia="zh-TW"/>
        </w:rPr>
      </w:pPr>
      <w:del w:id="1415" w:author="huai" w:date="2006-03-23T16:10:00Z">
        <w:r w:rsidDel="00D51891">
          <w:rPr>
            <w:rFonts w:hint="eastAsia"/>
            <w:lang w:eastAsia="zh-TW"/>
          </w:rPr>
          <w:delText xml:space="preserve">CALL </w:delText>
        </w:r>
        <w:r w:rsidDel="00D51891">
          <w:rPr>
            <w:rFonts w:ascii="細明體" w:eastAsia="細明體" w:hAnsi="細明體" w:hint="eastAsia"/>
          </w:rPr>
          <w:delText>AA_A0Z007</w:delText>
        </w:r>
        <w:r w:rsidDel="00D51891">
          <w:rPr>
            <w:rFonts w:ascii="細明體" w:eastAsia="細明體" w:hAnsi="細明體" w:hint="eastAsia"/>
            <w:lang w:eastAsia="zh-TW"/>
          </w:rPr>
          <w:delText>.Method2：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B17D8" w:rsidDel="00D51891" w14:paraId="22FB5FD4" w14:textId="77777777">
        <w:trPr>
          <w:trHeight w:val="330"/>
          <w:del w:id="1416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A97E18" w14:textId="77777777" w:rsidR="00FB17D8" w:rsidDel="00D51891" w:rsidRDefault="00FB17D8" w:rsidP="00FB17D8">
            <w:pPr>
              <w:jc w:val="center"/>
              <w:rPr>
                <w:del w:id="1417" w:author="huai" w:date="2006-03-23T16:10:00Z"/>
                <w:rFonts w:ascii="細明體" w:eastAsia="細明體" w:hAnsi="細明體" w:cs="Arial Unicode MS"/>
                <w:b/>
                <w:bCs/>
                <w:sz w:val="20"/>
              </w:rPr>
            </w:pPr>
            <w:del w:id="1418" w:author="huai" w:date="2006-03-23T16:10:00Z">
              <w:r w:rsidDel="00D51891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5758EE" w14:textId="77777777" w:rsidR="00FB17D8" w:rsidDel="00D51891" w:rsidRDefault="00FB17D8" w:rsidP="00FB17D8">
            <w:pPr>
              <w:jc w:val="center"/>
              <w:rPr>
                <w:del w:id="1419" w:author="huai" w:date="2006-03-23T16:10:00Z"/>
                <w:rFonts w:ascii="細明體" w:eastAsia="細明體" w:hAnsi="細明體" w:cs="Arial Unicode MS"/>
                <w:b/>
                <w:bCs/>
                <w:sz w:val="20"/>
              </w:rPr>
            </w:pPr>
            <w:del w:id="1420" w:author="huai" w:date="2006-03-23T16:10:00Z">
              <w:r w:rsidDel="00D51891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FB17D8" w:rsidDel="00D51891" w14:paraId="2862C40E" w14:textId="77777777">
        <w:trPr>
          <w:trHeight w:val="330"/>
          <w:del w:id="1421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818CA" w14:textId="77777777" w:rsidR="00FB17D8" w:rsidRPr="000C044D" w:rsidDel="00D51891" w:rsidRDefault="00FB17D8" w:rsidP="00FB17D8">
            <w:pPr>
              <w:rPr>
                <w:del w:id="1422" w:author="huai" w:date="2006-03-23T16:10:00Z"/>
                <w:rFonts w:ascii="細明體" w:eastAsia="細明體" w:hAnsi="細明體" w:hint="eastAsia"/>
                <w:sz w:val="20"/>
                <w:szCs w:val="20"/>
              </w:rPr>
            </w:pPr>
            <w:del w:id="1423" w:author="huai" w:date="2006-03-23T16:10:00Z">
              <w:r w:rsidDel="00D51891">
                <w:rPr>
                  <w:rFonts w:ascii="細明體" w:eastAsia="細明體" w:hAnsi="細明體" w:hint="eastAsia"/>
                  <w:sz w:val="20"/>
                  <w:szCs w:val="20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5FBCFE2" w14:textId="77777777" w:rsidR="00FB17D8" w:rsidDel="00D51891" w:rsidRDefault="00FB17D8" w:rsidP="00FB17D8">
            <w:pPr>
              <w:rPr>
                <w:del w:id="1424" w:author="huai" w:date="2006-03-23T16:10:00Z"/>
                <w:rFonts w:ascii="新細明體" w:hAnsi="新細明體" w:cs="Arial Unicode MS" w:hint="eastAsia"/>
                <w:sz w:val="20"/>
              </w:rPr>
            </w:pPr>
            <w:del w:id="1425" w:author="huai" w:date="2006-03-23T16:10:00Z">
              <w:r w:rsidDel="00D51891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</w:tbl>
    <w:p w14:paraId="70081457" w14:textId="77777777" w:rsidR="00FB17D8" w:rsidDel="00D51891" w:rsidRDefault="00FB17D8" w:rsidP="00FB17D8">
      <w:pPr>
        <w:pStyle w:val="Tabletext"/>
        <w:keepLines w:val="0"/>
        <w:numPr>
          <w:ilvl w:val="3"/>
          <w:numId w:val="2"/>
          <w:numberingChange w:id="1426" w:author="huai" w:date="2005-12-29T18:58:00Z" w:original="%1:4:0:.%2:2:0:.%3:2:0:.%4:3:0:"/>
        </w:numPr>
        <w:spacing w:after="0" w:line="240" w:lineRule="auto"/>
        <w:rPr>
          <w:del w:id="1427" w:author="huai" w:date="2006-03-23T16:10:00Z"/>
          <w:rFonts w:hint="eastAsia"/>
          <w:lang w:eastAsia="zh-TW"/>
        </w:rPr>
      </w:pPr>
      <w:del w:id="1428" w:author="huai" w:date="2006-03-23T16:10:00Z">
        <w:r w:rsidDel="00D51891">
          <w:rPr>
            <w:rFonts w:hint="eastAsia"/>
            <w:lang w:eastAsia="zh-TW"/>
          </w:rPr>
          <w:delText>失敗處理：</w:delText>
        </w:r>
      </w:del>
    </w:p>
    <w:p w14:paraId="010143D9" w14:textId="77777777" w:rsidR="00FB17D8" w:rsidDel="00D51891" w:rsidRDefault="00FB17D8" w:rsidP="00FB17D8">
      <w:pPr>
        <w:pStyle w:val="Tabletext"/>
        <w:keepLines w:val="0"/>
        <w:numPr>
          <w:ilvl w:val="4"/>
          <w:numId w:val="2"/>
          <w:numberingChange w:id="1429" w:author="huai" w:date="2005-12-29T18:58:00Z" w:original="%1:4:0:.%2:2:0:.%3:2:0:.%4:3:0:.%5:1:0:"/>
        </w:numPr>
        <w:spacing w:after="0" w:line="240" w:lineRule="auto"/>
        <w:rPr>
          <w:del w:id="1430" w:author="huai" w:date="2006-03-23T16:10:00Z"/>
          <w:rFonts w:hint="eastAsia"/>
          <w:lang w:eastAsia="zh-TW"/>
        </w:rPr>
      </w:pPr>
      <w:del w:id="1431" w:author="huai" w:date="2006-03-23T16:10:00Z">
        <w:r w:rsidDel="00D51891">
          <w:rPr>
            <w:rFonts w:hint="eastAsia"/>
            <w:lang w:eastAsia="zh-TW"/>
          </w:rPr>
          <w:delText>回覆訊息：</w:delText>
        </w:r>
        <w:r w:rsidDel="00D51891">
          <w:rPr>
            <w:rFonts w:hint="eastAsia"/>
            <w:lang w:eastAsia="zh-TW"/>
          </w:rPr>
          <w:delText xml:space="preserve"> </w:delText>
        </w:r>
        <w:r w:rsidDel="00D51891">
          <w:rPr>
            <w:lang w:eastAsia="zh-TW"/>
          </w:rPr>
          <w:delText>“</w:delText>
        </w:r>
        <w:r w:rsidDel="00D51891">
          <w:rPr>
            <w:rFonts w:hint="eastAsia"/>
            <w:lang w:eastAsia="zh-TW"/>
          </w:rPr>
          <w:delText>更新理賠索賠類別檔失敗</w:delText>
        </w:r>
        <w:r w:rsidDel="00D51891">
          <w:rPr>
            <w:rFonts w:hint="eastAsia"/>
            <w:lang w:eastAsia="zh-TW"/>
          </w:rPr>
          <w:delText>(</w:delText>
        </w:r>
        <w:r w:rsidDel="00D51891">
          <w:rPr>
            <w:rFonts w:hint="eastAsia"/>
            <w:lang w:eastAsia="zh-TW"/>
          </w:rPr>
          <w:delText>刪除</w:delText>
        </w:r>
        <w:r w:rsidDel="00D51891">
          <w:rPr>
            <w:rFonts w:hint="eastAsia"/>
            <w:lang w:eastAsia="zh-TW"/>
          </w:rPr>
          <w:delText>)</w:delText>
        </w:r>
        <w:r w:rsidDel="00D51891">
          <w:rPr>
            <w:lang w:eastAsia="zh-TW"/>
          </w:rPr>
          <w:delText>”</w:delText>
        </w:r>
        <w:r w:rsidRPr="000637E5" w:rsidDel="00D51891">
          <w:rPr>
            <w:rFonts w:hint="eastAsia"/>
            <w:lang w:eastAsia="zh-TW"/>
          </w:rPr>
          <w:delText xml:space="preserve"> </w:delText>
        </w:r>
        <w:r w:rsidDel="00D51891">
          <w:rPr>
            <w:rFonts w:hint="eastAsia"/>
            <w:lang w:eastAsia="zh-TW"/>
          </w:rPr>
          <w:delText>。</w:delText>
        </w:r>
        <w:r w:rsidDel="00D51891">
          <w:rPr>
            <w:rFonts w:hint="eastAsia"/>
            <w:lang w:eastAsia="zh-TW"/>
          </w:rPr>
          <w:delText xml:space="preserve"> </w:delText>
        </w:r>
      </w:del>
    </w:p>
    <w:p w14:paraId="28948139" w14:textId="77777777" w:rsidR="00FB17D8" w:rsidDel="00D51891" w:rsidRDefault="00FB17D8" w:rsidP="00FB17D8">
      <w:pPr>
        <w:pStyle w:val="Tabletext"/>
        <w:keepLines w:val="0"/>
        <w:numPr>
          <w:ilvl w:val="4"/>
          <w:numId w:val="2"/>
          <w:numberingChange w:id="1432" w:author="huai" w:date="2005-12-29T18:58:00Z" w:original="%1:4:0:.%2:2:0:.%3:2:0:.%4:3:0:.%5:2:0:"/>
        </w:numPr>
        <w:spacing w:after="0" w:line="240" w:lineRule="auto"/>
        <w:rPr>
          <w:del w:id="1433" w:author="huai" w:date="2006-03-23T16:10:00Z"/>
          <w:rFonts w:hint="eastAsia"/>
          <w:lang w:eastAsia="zh-TW"/>
        </w:rPr>
      </w:pPr>
      <w:del w:id="1434" w:author="huai" w:date="2006-03-23T16:10:00Z">
        <w:r w:rsidDel="00D51891">
          <w:rPr>
            <w:rFonts w:hint="eastAsia"/>
            <w:lang w:eastAsia="zh-TW"/>
          </w:rPr>
          <w:delText>return</w:delText>
        </w:r>
        <w:r w:rsidDel="00D51891">
          <w:rPr>
            <w:rFonts w:hint="eastAsia"/>
            <w:lang w:eastAsia="zh-TW"/>
          </w:rPr>
          <w:delText>。</w:delText>
        </w:r>
      </w:del>
    </w:p>
    <w:p w14:paraId="642E33AF" w14:textId="77777777" w:rsidR="00FB17D8" w:rsidDel="00D51891" w:rsidRDefault="00FB17D8" w:rsidP="006D7F3F">
      <w:pPr>
        <w:pStyle w:val="Tabletext"/>
        <w:keepLines w:val="0"/>
        <w:numPr>
          <w:ilvl w:val="3"/>
          <w:numId w:val="2"/>
          <w:numberingChange w:id="1435" w:author="huai" w:date="2005-12-29T18:58:00Z" w:original="%1:4:0:.%2:2:0:.%3:2:0:.%4:4:0:"/>
        </w:numPr>
        <w:spacing w:after="0" w:line="240" w:lineRule="auto"/>
        <w:rPr>
          <w:del w:id="1436" w:author="huai" w:date="2006-03-23T16:10:00Z"/>
          <w:rFonts w:hint="eastAsia"/>
          <w:lang w:eastAsia="zh-TW"/>
        </w:rPr>
      </w:pPr>
      <w:del w:id="1437" w:author="huai" w:date="2006-03-23T16:10:00Z">
        <w:r w:rsidDel="00D51891">
          <w:rPr>
            <w:rFonts w:hint="eastAsia"/>
            <w:lang w:eastAsia="zh-TW"/>
          </w:rPr>
          <w:delText>再新增更新的：</w:delText>
        </w:r>
      </w:del>
    </w:p>
    <w:p w14:paraId="5B81ACF5" w14:textId="77777777" w:rsidR="006D7F3F" w:rsidDel="00D51891" w:rsidRDefault="006D7F3F" w:rsidP="00FB17D8">
      <w:pPr>
        <w:pStyle w:val="Tabletext"/>
        <w:keepLines w:val="0"/>
        <w:numPr>
          <w:ilvl w:val="4"/>
          <w:numId w:val="2"/>
          <w:numberingChange w:id="1438" w:author="huai" w:date="2005-12-29T18:58:00Z" w:original="%1:4:0:.%2:2:0:.%3:2:0:.%4:4:0:.%5:1:0:"/>
        </w:numPr>
        <w:spacing w:after="0" w:line="240" w:lineRule="auto"/>
        <w:rPr>
          <w:del w:id="1439" w:author="huai" w:date="2006-03-23T16:10:00Z"/>
          <w:rFonts w:hint="eastAsia"/>
          <w:lang w:eastAsia="zh-TW"/>
        </w:rPr>
      </w:pPr>
      <w:del w:id="1440" w:author="huai" w:date="2006-03-23T16:10:00Z">
        <w:r w:rsidDel="00D51891">
          <w:rPr>
            <w:rFonts w:hint="eastAsia"/>
            <w:lang w:eastAsia="zh-TW"/>
          </w:rPr>
          <w:delText>逐筆將畫面上索賠類別有</w:delText>
        </w:r>
        <w:r w:rsidR="00FB17D8" w:rsidDel="00D51891">
          <w:rPr>
            <w:rFonts w:hint="eastAsia"/>
            <w:lang w:eastAsia="zh-TW"/>
          </w:rPr>
          <w:delText>勾選</w:delText>
        </w:r>
        <w:r w:rsidDel="00D51891">
          <w:rPr>
            <w:rFonts w:hint="eastAsia"/>
            <w:lang w:eastAsia="zh-TW"/>
          </w:rPr>
          <w:delText>的</w:delText>
        </w:r>
        <w:r w:rsidDel="00D51891">
          <w:rPr>
            <w:rFonts w:hint="eastAsia"/>
            <w:lang w:eastAsia="zh-TW"/>
          </w:rPr>
          <w:delText xml:space="preserve">FORMAT </w:delText>
        </w:r>
        <w:r w:rsidDel="00D51891">
          <w:rPr>
            <w:rFonts w:hint="eastAsia"/>
            <w:lang w:eastAsia="zh-TW"/>
          </w:rPr>
          <w:delText>成</w:delText>
        </w:r>
        <w:r w:rsidDel="00D51891">
          <w:rPr>
            <w:rFonts w:hint="eastAsia"/>
            <w:lang w:eastAsia="zh-TW"/>
          </w:rPr>
          <w:delText xml:space="preserve"> DTAAA011</w:delText>
        </w:r>
        <w:r w:rsidDel="00D51891">
          <w:rPr>
            <w:rFonts w:hint="eastAsia"/>
            <w:lang w:eastAsia="zh-TW"/>
          </w:rPr>
          <w:delText>格式</w:delText>
        </w:r>
        <w:r w:rsidDel="00D51891">
          <w:rPr>
            <w:rFonts w:hint="eastAsia"/>
            <w:lang w:eastAsia="zh-TW"/>
          </w:rPr>
          <w:delText xml:space="preserve"> </w:delText>
        </w:r>
        <w:r w:rsidDel="00D51891">
          <w:rPr>
            <w:rFonts w:hint="eastAsia"/>
            <w:lang w:eastAsia="zh-TW"/>
          </w:rPr>
          <w:delText>如下：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7F3F" w:rsidDel="00D51891" w14:paraId="4520CECD" w14:textId="77777777">
        <w:trPr>
          <w:trHeight w:val="330"/>
          <w:del w:id="1441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D51636" w14:textId="77777777" w:rsidR="006D7F3F" w:rsidDel="00D51891" w:rsidRDefault="006D7F3F" w:rsidP="00DA308A">
            <w:pPr>
              <w:jc w:val="center"/>
              <w:rPr>
                <w:del w:id="1442" w:author="huai" w:date="2006-03-23T16:10:00Z"/>
                <w:rFonts w:ascii="細明體" w:eastAsia="細明體" w:hAnsi="細明體" w:cs="Arial Unicode MS"/>
                <w:b/>
                <w:bCs/>
                <w:sz w:val="20"/>
              </w:rPr>
            </w:pPr>
            <w:del w:id="1443" w:author="huai" w:date="2006-03-23T16:10:00Z">
              <w:r w:rsidDel="00D51891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C1DBFA" w14:textId="77777777" w:rsidR="006D7F3F" w:rsidDel="00D51891" w:rsidRDefault="006D7F3F" w:rsidP="00DA308A">
            <w:pPr>
              <w:jc w:val="center"/>
              <w:rPr>
                <w:del w:id="1444" w:author="huai" w:date="2006-03-23T16:10:00Z"/>
                <w:rFonts w:ascii="細明體" w:eastAsia="細明體" w:hAnsi="細明體" w:cs="Arial Unicode MS"/>
                <w:b/>
                <w:bCs/>
                <w:sz w:val="20"/>
              </w:rPr>
            </w:pPr>
            <w:del w:id="1445" w:author="huai" w:date="2006-03-23T16:10:00Z">
              <w:r w:rsidDel="00D51891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6D7F3F" w:rsidDel="00D51891" w14:paraId="3CC62447" w14:textId="77777777">
        <w:trPr>
          <w:trHeight w:val="330"/>
          <w:del w:id="1446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AA652B" w14:textId="77777777" w:rsidR="006D7F3F" w:rsidRPr="000C044D" w:rsidDel="00D51891" w:rsidRDefault="006D7F3F" w:rsidP="00DA308A">
            <w:pPr>
              <w:rPr>
                <w:del w:id="1447" w:author="huai" w:date="2006-03-23T16:10:00Z"/>
                <w:rFonts w:ascii="細明體" w:eastAsia="細明體" w:hAnsi="細明體" w:hint="eastAsia"/>
                <w:sz w:val="20"/>
                <w:szCs w:val="20"/>
              </w:rPr>
            </w:pPr>
            <w:del w:id="1448" w:author="huai" w:date="2006-03-23T16:10:00Z">
              <w:r w:rsidDel="00D51891">
                <w:rPr>
                  <w:rFonts w:ascii="細明體" w:eastAsia="細明體" w:hAnsi="細明體" w:hint="eastAsia"/>
                  <w:sz w:val="20"/>
                  <w:szCs w:val="20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F7DC2B" w14:textId="77777777" w:rsidR="006D7F3F" w:rsidDel="00D51891" w:rsidRDefault="006D7F3F" w:rsidP="00DA308A">
            <w:pPr>
              <w:rPr>
                <w:del w:id="1449" w:author="huai" w:date="2006-03-23T16:10:00Z"/>
                <w:rFonts w:ascii="新細明體" w:hAnsi="新細明體" w:cs="Arial Unicode MS" w:hint="eastAsia"/>
                <w:sz w:val="20"/>
              </w:rPr>
            </w:pPr>
            <w:del w:id="1450" w:author="huai" w:date="2006-03-23T16:10:00Z">
              <w:r w:rsidDel="00D51891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6D7F3F" w:rsidDel="00D51891" w14:paraId="53524CFF" w14:textId="77777777">
        <w:trPr>
          <w:trHeight w:val="330"/>
          <w:del w:id="1451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6A9CA6" w14:textId="77777777" w:rsidR="006D7F3F" w:rsidDel="00D51891" w:rsidRDefault="006D7F3F" w:rsidP="00DA308A">
            <w:pPr>
              <w:rPr>
                <w:del w:id="1452" w:author="huai" w:date="2006-03-23T16:10:00Z"/>
                <w:rFonts w:ascii="細明體" w:eastAsia="細明體" w:hAnsi="細明體" w:hint="eastAsia"/>
                <w:sz w:val="20"/>
                <w:szCs w:val="20"/>
              </w:rPr>
            </w:pPr>
            <w:del w:id="1453" w:author="huai" w:date="2006-03-23T16:10:00Z">
              <w:r w:rsidDel="00D51891">
                <w:rPr>
                  <w:rFonts w:ascii="細明體" w:eastAsia="細明體" w:hAnsi="細明體" w:hint="eastAsia"/>
                  <w:sz w:val="20"/>
                  <w:szCs w:val="20"/>
                </w:rPr>
                <w:delText>索賠類別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085283" w14:textId="77777777" w:rsidR="006D7F3F" w:rsidDel="00D51891" w:rsidRDefault="006D7F3F" w:rsidP="00DA308A">
            <w:pPr>
              <w:rPr>
                <w:del w:id="1454" w:author="huai" w:date="2006-03-23T16:10:00Z"/>
                <w:rFonts w:ascii="新細明體" w:hAnsi="新細明體" w:cs="Arial Unicode MS" w:hint="eastAsia"/>
                <w:sz w:val="20"/>
              </w:rPr>
            </w:pPr>
            <w:del w:id="1455" w:author="huai" w:date="2006-03-23T16:10:00Z">
              <w:r w:rsidDel="00D51891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  <w:tr w:rsidR="006D7F3F" w:rsidDel="00D51891" w14:paraId="6BCC2B3A" w14:textId="77777777">
        <w:trPr>
          <w:trHeight w:val="330"/>
          <w:del w:id="1456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60B193" w14:textId="77777777" w:rsidR="006D7F3F" w:rsidDel="00D51891" w:rsidRDefault="006D7F3F" w:rsidP="00DA308A">
            <w:pPr>
              <w:rPr>
                <w:del w:id="1457" w:author="huai" w:date="2006-03-23T16:10:00Z"/>
                <w:rFonts w:ascii="細明體" w:eastAsia="細明體" w:hAnsi="細明體" w:hint="eastAsia"/>
                <w:sz w:val="20"/>
                <w:szCs w:val="20"/>
              </w:rPr>
            </w:pPr>
            <w:del w:id="1458" w:author="huai" w:date="2006-03-23T16:10:00Z">
              <w:r w:rsidDel="00D51891">
                <w:rPr>
                  <w:rFonts w:ascii="細明體" w:eastAsia="細明體" w:hAnsi="細明體" w:hint="eastAsia"/>
                  <w:sz w:val="20"/>
                  <w:szCs w:val="20"/>
                </w:rPr>
                <w:delText>申請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890D32" w14:textId="77777777" w:rsidR="006D7F3F" w:rsidDel="00D51891" w:rsidRDefault="006D7F3F" w:rsidP="00DA308A">
            <w:pPr>
              <w:rPr>
                <w:del w:id="1459" w:author="huai" w:date="2006-03-23T16:10:00Z"/>
                <w:rFonts w:ascii="新細明體" w:hAnsi="新細明體" w:cs="Arial Unicode MS" w:hint="eastAsia"/>
                <w:sz w:val="20"/>
              </w:rPr>
            </w:pPr>
            <w:del w:id="1460" w:author="huai" w:date="2006-03-23T16:10:00Z">
              <w:r w:rsidDel="00D51891">
                <w:rPr>
                  <w:rFonts w:ascii="新細明體" w:hAnsi="新細明體" w:cs="Arial Unicode MS" w:hint="eastAsia"/>
                  <w:sz w:val="20"/>
                </w:rPr>
                <w:delText>Y</w:delText>
              </w:r>
            </w:del>
          </w:p>
        </w:tc>
      </w:tr>
      <w:tr w:rsidR="006D7F3F" w:rsidDel="00D51891" w14:paraId="5EE44959" w14:textId="77777777">
        <w:trPr>
          <w:trHeight w:val="330"/>
          <w:del w:id="1461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A337D9" w14:textId="77777777" w:rsidR="006D7F3F" w:rsidDel="00D51891" w:rsidRDefault="006D7F3F" w:rsidP="00DA308A">
            <w:pPr>
              <w:rPr>
                <w:del w:id="1462" w:author="huai" w:date="2006-03-23T16:10:00Z"/>
                <w:rFonts w:ascii="細明體" w:eastAsia="細明體" w:hAnsi="細明體" w:hint="eastAsia"/>
                <w:sz w:val="20"/>
                <w:szCs w:val="20"/>
              </w:rPr>
            </w:pPr>
            <w:del w:id="1463" w:author="huai" w:date="2006-03-23T16:10:00Z">
              <w:r w:rsidDel="00D51891">
                <w:rPr>
                  <w:rFonts w:ascii="細明體" w:eastAsia="細明體" w:hAnsi="細明體" w:hint="eastAsia"/>
                  <w:sz w:val="20"/>
                  <w:szCs w:val="20"/>
                </w:rPr>
                <w:delText>核定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A24957" w14:textId="77777777" w:rsidR="006D7F3F" w:rsidDel="00D51891" w:rsidRDefault="006D7F3F" w:rsidP="00DA308A">
            <w:pPr>
              <w:rPr>
                <w:del w:id="1464" w:author="huai" w:date="2006-03-23T16:10:00Z"/>
                <w:rFonts w:ascii="新細明體" w:hAnsi="新細明體" w:cs="Arial Unicode MS" w:hint="eastAsia"/>
                <w:sz w:val="20"/>
              </w:rPr>
            </w:pPr>
            <w:del w:id="1465" w:author="huai" w:date="2006-03-23T16:10:00Z">
              <w:r w:rsidDel="00D51891">
                <w:rPr>
                  <w:rFonts w:ascii="新細明體" w:hAnsi="新細明體" w:cs="Arial Unicode MS" w:hint="eastAsia"/>
                  <w:sz w:val="20"/>
                </w:rPr>
                <w:delText>N</w:delText>
              </w:r>
            </w:del>
          </w:p>
        </w:tc>
      </w:tr>
    </w:tbl>
    <w:p w14:paraId="76DEC4C1" w14:textId="77777777" w:rsidR="006D7F3F" w:rsidRPr="000637E5" w:rsidDel="00D51891" w:rsidRDefault="006D7F3F" w:rsidP="00FB17D8">
      <w:pPr>
        <w:pStyle w:val="Tabletext"/>
        <w:keepLines w:val="0"/>
        <w:numPr>
          <w:ilvl w:val="4"/>
          <w:numId w:val="2"/>
          <w:numberingChange w:id="1466" w:author="huai" w:date="2005-12-29T18:58:00Z" w:original="%1:4:0:.%2:2:0:.%3:2:0:.%4:4:0:.%5:2:0:"/>
        </w:numPr>
        <w:spacing w:after="0" w:line="240" w:lineRule="auto"/>
        <w:rPr>
          <w:del w:id="1467" w:author="huai" w:date="2006-03-23T16:10:00Z"/>
          <w:rFonts w:hint="eastAsia"/>
          <w:lang w:eastAsia="zh-TW"/>
        </w:rPr>
      </w:pPr>
      <w:del w:id="1468" w:author="huai" w:date="2006-03-23T16:10:00Z">
        <w:r w:rsidDel="00D51891">
          <w:rPr>
            <w:rFonts w:hint="eastAsia"/>
            <w:lang w:eastAsia="zh-TW"/>
          </w:rPr>
          <w:delText xml:space="preserve">CALL </w:delText>
        </w:r>
        <w:r w:rsidDel="00D51891">
          <w:rPr>
            <w:rFonts w:ascii="細明體" w:eastAsia="細明體" w:hAnsi="細明體" w:hint="eastAsia"/>
          </w:rPr>
          <w:delText>AA_A0Z007</w:delText>
        </w:r>
        <w:r w:rsidDel="00D51891">
          <w:rPr>
            <w:rFonts w:ascii="細明體" w:eastAsia="細明體" w:hAnsi="細明體" w:hint="eastAsia"/>
            <w:lang w:eastAsia="zh-TW"/>
          </w:rPr>
          <w:delText>.Method1</w:delText>
        </w:r>
        <w:r w:rsidDel="00D51891">
          <w:rPr>
            <w:rFonts w:hint="eastAsia"/>
            <w:lang w:eastAsia="zh-TW"/>
          </w:rPr>
          <w:delText>。</w:delText>
        </w:r>
      </w:del>
    </w:p>
    <w:p w14:paraId="5B2F0FC1" w14:textId="77777777" w:rsidR="006D7F3F" w:rsidDel="00D51891" w:rsidRDefault="006D7F3F" w:rsidP="00FB17D8">
      <w:pPr>
        <w:pStyle w:val="Tabletext"/>
        <w:keepLines w:val="0"/>
        <w:numPr>
          <w:ilvl w:val="4"/>
          <w:numId w:val="2"/>
          <w:numberingChange w:id="1469" w:author="huai" w:date="2005-12-29T18:58:00Z" w:original="%1:4:0:.%2:2:0:.%3:2:0:.%4:4:0:.%5:3:0:"/>
        </w:numPr>
        <w:spacing w:after="0" w:line="240" w:lineRule="auto"/>
        <w:rPr>
          <w:del w:id="1470" w:author="huai" w:date="2006-03-23T16:10:00Z"/>
          <w:rFonts w:hint="eastAsia"/>
          <w:lang w:eastAsia="zh-TW"/>
        </w:rPr>
      </w:pPr>
      <w:del w:id="1471" w:author="huai" w:date="2006-03-23T16:10:00Z">
        <w:r w:rsidDel="00D51891">
          <w:rPr>
            <w:rFonts w:hint="eastAsia"/>
            <w:lang w:eastAsia="zh-TW"/>
          </w:rPr>
          <w:delText>失敗處理：</w:delText>
        </w:r>
      </w:del>
    </w:p>
    <w:p w14:paraId="377C51D4" w14:textId="77777777" w:rsidR="006D7F3F" w:rsidDel="00D51891" w:rsidRDefault="006D7F3F" w:rsidP="00FB17D8">
      <w:pPr>
        <w:pStyle w:val="Tabletext"/>
        <w:keepLines w:val="0"/>
        <w:numPr>
          <w:ilvl w:val="5"/>
          <w:numId w:val="2"/>
          <w:numberingChange w:id="1472" w:author="huai" w:date="2005-12-29T18:58:00Z" w:original="%1:4:0:.%2:2:0:.%3:2:0:.%4:4:0:.%5:3:0:.%6:1:0:"/>
        </w:numPr>
        <w:spacing w:after="0" w:line="240" w:lineRule="auto"/>
        <w:rPr>
          <w:del w:id="1473" w:author="huai" w:date="2006-03-23T16:10:00Z"/>
          <w:rFonts w:hint="eastAsia"/>
          <w:lang w:eastAsia="zh-TW"/>
        </w:rPr>
      </w:pPr>
      <w:del w:id="1474" w:author="huai" w:date="2006-03-23T16:10:00Z">
        <w:r w:rsidDel="00D51891">
          <w:rPr>
            <w:rFonts w:hint="eastAsia"/>
            <w:lang w:eastAsia="zh-TW"/>
          </w:rPr>
          <w:delText>回覆訊息：</w:delText>
        </w:r>
        <w:r w:rsidDel="00D51891">
          <w:rPr>
            <w:rFonts w:hint="eastAsia"/>
            <w:lang w:eastAsia="zh-TW"/>
          </w:rPr>
          <w:delText xml:space="preserve"> </w:delText>
        </w:r>
        <w:r w:rsidDel="00D51891">
          <w:rPr>
            <w:lang w:eastAsia="zh-TW"/>
          </w:rPr>
          <w:delText>“</w:delText>
        </w:r>
        <w:r w:rsidR="00FB17D8" w:rsidDel="00D51891">
          <w:rPr>
            <w:rFonts w:hint="eastAsia"/>
            <w:lang w:eastAsia="zh-TW"/>
          </w:rPr>
          <w:delText>更新</w:delText>
        </w:r>
        <w:r w:rsidDel="00D51891">
          <w:rPr>
            <w:rFonts w:hint="eastAsia"/>
            <w:lang w:eastAsia="zh-TW"/>
          </w:rPr>
          <w:delText>理賠索賠類別檔失敗</w:delText>
        </w:r>
        <w:r w:rsidR="00FB17D8" w:rsidDel="00D51891">
          <w:rPr>
            <w:rFonts w:hint="eastAsia"/>
            <w:lang w:eastAsia="zh-TW"/>
          </w:rPr>
          <w:delText>(</w:delText>
        </w:r>
        <w:r w:rsidR="00FB17D8" w:rsidDel="00D51891">
          <w:rPr>
            <w:rFonts w:hint="eastAsia"/>
            <w:lang w:eastAsia="zh-TW"/>
          </w:rPr>
          <w:delText>新增</w:delText>
        </w:r>
        <w:r w:rsidR="00FB17D8" w:rsidDel="00D51891">
          <w:rPr>
            <w:rFonts w:hint="eastAsia"/>
            <w:lang w:eastAsia="zh-TW"/>
          </w:rPr>
          <w:delText>)</w:delText>
        </w:r>
        <w:r w:rsidDel="00D51891">
          <w:rPr>
            <w:lang w:eastAsia="zh-TW"/>
          </w:rPr>
          <w:delText>”</w:delText>
        </w:r>
        <w:r w:rsidRPr="000637E5" w:rsidDel="00D51891">
          <w:rPr>
            <w:rFonts w:hint="eastAsia"/>
            <w:lang w:eastAsia="zh-TW"/>
          </w:rPr>
          <w:delText xml:space="preserve"> </w:delText>
        </w:r>
        <w:r w:rsidDel="00D51891">
          <w:rPr>
            <w:rFonts w:hint="eastAsia"/>
            <w:lang w:eastAsia="zh-TW"/>
          </w:rPr>
          <w:delText>。</w:delText>
        </w:r>
        <w:r w:rsidDel="00D51891">
          <w:rPr>
            <w:rFonts w:hint="eastAsia"/>
            <w:lang w:eastAsia="zh-TW"/>
          </w:rPr>
          <w:delText xml:space="preserve"> </w:delText>
        </w:r>
      </w:del>
    </w:p>
    <w:p w14:paraId="375C0F61" w14:textId="77777777" w:rsidR="006D7F3F" w:rsidDel="00D51891" w:rsidRDefault="006D7F3F" w:rsidP="00FB17D8">
      <w:pPr>
        <w:pStyle w:val="Tabletext"/>
        <w:keepLines w:val="0"/>
        <w:numPr>
          <w:ilvl w:val="5"/>
          <w:numId w:val="2"/>
          <w:numberingChange w:id="1475" w:author="huai" w:date="2005-12-29T18:58:00Z" w:original="%1:4:0:.%2:2:0:.%3:2:0:.%4:4:0:.%5:3:0:.%6:2:0:"/>
        </w:numPr>
        <w:spacing w:after="0" w:line="240" w:lineRule="auto"/>
        <w:rPr>
          <w:del w:id="1476" w:author="huai" w:date="2006-03-23T16:10:00Z"/>
          <w:rFonts w:hint="eastAsia"/>
          <w:lang w:eastAsia="zh-TW"/>
        </w:rPr>
      </w:pPr>
      <w:del w:id="1477" w:author="huai" w:date="2006-03-23T16:10:00Z">
        <w:r w:rsidDel="00D51891">
          <w:rPr>
            <w:rFonts w:hint="eastAsia"/>
            <w:lang w:eastAsia="zh-TW"/>
          </w:rPr>
          <w:delText>return</w:delText>
        </w:r>
        <w:r w:rsidDel="00D51891">
          <w:rPr>
            <w:rFonts w:hint="eastAsia"/>
            <w:lang w:eastAsia="zh-TW"/>
          </w:rPr>
          <w:delText>。</w:delText>
        </w:r>
      </w:del>
    </w:p>
    <w:p w14:paraId="61C6BC26" w14:textId="77777777" w:rsidR="006D7F3F" w:rsidRDefault="0075178B" w:rsidP="006D7F3F">
      <w:pPr>
        <w:pStyle w:val="Tabletext"/>
        <w:keepLines w:val="0"/>
        <w:numPr>
          <w:ilvl w:val="2"/>
          <w:numId w:val="2"/>
          <w:numberingChange w:id="1478" w:author="huai" w:date="2005-12-29T18:58:00Z" w:original="%1:4:0:.%2:2:0:.%3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</w:t>
      </w:r>
      <w:r w:rsidR="006D7F3F">
        <w:rPr>
          <w:rFonts w:hint="eastAsia"/>
          <w:lang w:eastAsia="zh-TW"/>
        </w:rPr>
        <w:t xml:space="preserve"> DTAAA012</w:t>
      </w:r>
      <w:r w:rsidR="006D7F3F">
        <w:rPr>
          <w:rFonts w:hint="eastAsia"/>
          <w:lang w:eastAsia="zh-TW"/>
        </w:rPr>
        <w:t>理賠受理無記名檔：</w:t>
      </w:r>
    </w:p>
    <w:p w14:paraId="202CFBB0" w14:textId="77777777" w:rsidR="006D7F3F" w:rsidRDefault="006D7F3F" w:rsidP="006D7F3F">
      <w:pPr>
        <w:pStyle w:val="Tabletext"/>
        <w:keepLines w:val="0"/>
        <w:numPr>
          <w:ilvl w:val="3"/>
          <w:numId w:val="2"/>
          <w:numberingChange w:id="1479" w:author="huai" w:date="2005-12-29T18:58:00Z" w:original="%1:4:0:.%2:2:0:.%3:3:0:.%4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畫面上有無記名特約</w:t>
      </w:r>
      <w:r w:rsidR="0075178B" w:rsidRPr="0075178B">
        <w:rPr>
          <w:rFonts w:hint="eastAsia"/>
          <w:lang w:eastAsia="zh-TW"/>
        </w:rPr>
        <w:t>有修改的</w:t>
      </w:r>
      <w:r>
        <w:rPr>
          <w:rFonts w:hint="eastAsia"/>
          <w:lang w:eastAsia="zh-TW"/>
        </w:rPr>
        <w:t>才需執行此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。</w:t>
      </w:r>
    </w:p>
    <w:p w14:paraId="78C04868" w14:textId="77777777" w:rsidR="00E254E1" w:rsidRDefault="00E254E1" w:rsidP="00E254E1">
      <w:pPr>
        <w:pStyle w:val="Tabletext"/>
        <w:keepLines w:val="0"/>
        <w:numPr>
          <w:ilvl w:val="3"/>
          <w:numId w:val="2"/>
          <w:numberingChange w:id="1480" w:author="huai" w:date="2005-12-29T18:58:00Z" w:original="%1:4:0:.%2:2:0:.%3:3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先刪除已有的：</w:t>
      </w:r>
    </w:p>
    <w:p w14:paraId="03A6A3D6" w14:textId="77777777" w:rsidR="00E254E1" w:rsidRDefault="00E254E1" w:rsidP="00E254E1">
      <w:pPr>
        <w:pStyle w:val="Tabletext"/>
        <w:keepLines w:val="0"/>
        <w:numPr>
          <w:ilvl w:val="4"/>
          <w:numId w:val="2"/>
          <w:numberingChange w:id="1481" w:author="huai" w:date="2005-12-29T18:58:00Z" w:original="%1:4:0:.%2:2:0:.%3:3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</w:t>
      </w:r>
      <w:r w:rsidR="00772BF7">
        <w:rPr>
          <w:rFonts w:ascii="細明體" w:eastAsia="細明體" w:hAnsi="細明體" w:hint="eastAsia"/>
          <w:lang w:eastAsia="zh-TW"/>
        </w:rPr>
        <w:t>08</w:t>
      </w:r>
      <w:r>
        <w:rPr>
          <w:rFonts w:ascii="細明體" w:eastAsia="細明體" w:hAnsi="細明體" w:hint="eastAsia"/>
          <w:lang w:eastAsia="zh-TW"/>
        </w:rPr>
        <w:t>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E254E1" w14:paraId="71134E89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AE80B81" w14:textId="77777777" w:rsidR="00E254E1" w:rsidRDefault="00E254E1" w:rsidP="00E254E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0E27A3" w14:textId="77777777" w:rsidR="00E254E1" w:rsidRDefault="00E254E1" w:rsidP="00E254E1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E254E1" w14:paraId="4AE6E5C3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B8D210" w14:textId="77777777" w:rsidR="00E254E1" w:rsidRPr="000C044D" w:rsidRDefault="00E254E1" w:rsidP="00E254E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5F5FB2" w14:textId="77777777" w:rsidR="00E254E1" w:rsidRDefault="00E254E1" w:rsidP="00E254E1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14:paraId="1709493A" w14:textId="77777777" w:rsidR="00772BF7" w:rsidRDefault="00772BF7" w:rsidP="00772BF7">
      <w:pPr>
        <w:pStyle w:val="Tabletext"/>
        <w:keepLines w:val="0"/>
        <w:numPr>
          <w:ilvl w:val="3"/>
          <w:numId w:val="2"/>
          <w:numberingChange w:id="1482" w:author="huai" w:date="2005-12-29T18:58:00Z" w:original="%1:4:0:.%2:2:0:.%3:3:0:.%4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14:paraId="5A4AF250" w14:textId="77777777" w:rsidR="00772BF7" w:rsidRDefault="00772BF7" w:rsidP="00772BF7">
      <w:pPr>
        <w:pStyle w:val="Tabletext"/>
        <w:keepLines w:val="0"/>
        <w:numPr>
          <w:ilvl w:val="4"/>
          <w:numId w:val="2"/>
          <w:numberingChange w:id="1483" w:author="huai" w:date="2005-12-29T18:58:00Z" w:original="%1:4:0:.%2:2:0:.%3:3:0:.%4:3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更新理賠受理無記名檔失敗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刪除</w:t>
      </w:r>
      <w:r>
        <w:rPr>
          <w:rFonts w:hint="eastAsia"/>
          <w:lang w:eastAsia="zh-TW"/>
        </w:rPr>
        <w:t>)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14:paraId="083EC267" w14:textId="77777777" w:rsidR="00772BF7" w:rsidRDefault="00772BF7" w:rsidP="00772BF7">
      <w:pPr>
        <w:pStyle w:val="Tabletext"/>
        <w:keepLines w:val="0"/>
        <w:numPr>
          <w:ilvl w:val="4"/>
          <w:numId w:val="2"/>
          <w:numberingChange w:id="1484" w:author="huai" w:date="2005-12-29T18:58:00Z" w:original="%1:4:0:.%2:2:0:.%3:3:0:.%4:3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14:paraId="6AB4AD00" w14:textId="77777777" w:rsidR="006D7F3F" w:rsidRDefault="006D7F3F" w:rsidP="006D7F3F">
      <w:pPr>
        <w:pStyle w:val="Tabletext"/>
        <w:keepLines w:val="0"/>
        <w:numPr>
          <w:ilvl w:val="3"/>
          <w:numId w:val="2"/>
          <w:numberingChange w:id="1485" w:author="huai" w:date="2005-12-29T18:58:00Z" w:original="%1:4:0:.%2:2:0:.%3:3:0:.%4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逐筆將畫面上無記名附約</w:t>
      </w:r>
      <w:r>
        <w:rPr>
          <w:rFonts w:hint="eastAsia"/>
          <w:lang w:eastAsia="zh-TW"/>
        </w:rPr>
        <w:t xml:space="preserve">FORMAT </w:t>
      </w:r>
      <w:r>
        <w:rPr>
          <w:rFonts w:hint="eastAsia"/>
          <w:lang w:eastAsia="zh-TW"/>
        </w:rPr>
        <w:t>成</w:t>
      </w:r>
      <w:r>
        <w:rPr>
          <w:rFonts w:hint="eastAsia"/>
          <w:lang w:eastAsia="zh-TW"/>
        </w:rPr>
        <w:t xml:space="preserve"> DTAAA012</w:t>
      </w:r>
      <w:r>
        <w:rPr>
          <w:rFonts w:hint="eastAsia"/>
          <w:lang w:eastAsia="zh-TW"/>
        </w:rPr>
        <w:t>格式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如下：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6D7F3F" w14:paraId="581D8FAB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05DD30F" w14:textId="77777777" w:rsidR="006D7F3F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76BC2B" w14:textId="77777777" w:rsidR="006D7F3F" w:rsidRDefault="006D7F3F" w:rsidP="00DA308A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6D7F3F" w14:paraId="3456CBD2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1D68FE" w14:textId="77777777" w:rsidR="006D7F3F" w:rsidRPr="000C044D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5191E4" w14:textId="77777777" w:rsidR="006D7F3F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14:paraId="71BBEBFA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5FD20" w14:textId="77777777" w:rsidR="006D7F3F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5C7331" w14:textId="77777777" w:rsidR="006D7F3F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自1開始，逐筆加1</w:t>
            </w:r>
          </w:p>
        </w:tc>
      </w:tr>
      <w:tr w:rsidR="006D7F3F" w14:paraId="7A21128E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58BE9B" w14:textId="77777777" w:rsidR="006D7F3F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4952E61" w14:textId="77777777" w:rsidR="006D7F3F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14:paraId="10F9F739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D1D130" w14:textId="77777777" w:rsidR="006D7F3F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53052A" w14:textId="77777777" w:rsidR="006D7F3F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6D7F3F" w14:paraId="27664522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08E0CD0" w14:textId="77777777" w:rsidR="006D7F3F" w:rsidRDefault="006D7F3F" w:rsidP="00DA308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契約角色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48E6FDD" w14:textId="77777777" w:rsidR="006D7F3F" w:rsidRDefault="006D7F3F" w:rsidP="00DA308A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14:paraId="1976E6A5" w14:textId="77777777" w:rsidR="00772BF7" w:rsidRPr="000637E5" w:rsidRDefault="00772BF7" w:rsidP="00772BF7">
      <w:pPr>
        <w:pStyle w:val="Tabletext"/>
        <w:keepLines w:val="0"/>
        <w:numPr>
          <w:ilvl w:val="3"/>
          <w:numId w:val="2"/>
          <w:numberingChange w:id="1486" w:author="huai" w:date="2005-12-29T18:58:00Z" w:original="%1:4:0:.%2:2:0:.%3:3:0:.%4:5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8.Method1</w:t>
      </w:r>
      <w:r>
        <w:rPr>
          <w:rFonts w:hint="eastAsia"/>
          <w:lang w:eastAsia="zh-TW"/>
        </w:rPr>
        <w:t>。</w:t>
      </w:r>
    </w:p>
    <w:p w14:paraId="017B11C0" w14:textId="77777777" w:rsidR="00772BF7" w:rsidRDefault="00772BF7" w:rsidP="00772BF7">
      <w:pPr>
        <w:pStyle w:val="Tabletext"/>
        <w:keepLines w:val="0"/>
        <w:numPr>
          <w:ilvl w:val="3"/>
          <w:numId w:val="2"/>
          <w:numberingChange w:id="1487" w:author="huai" w:date="2005-12-29T18:58:00Z" w:original="%1:4:0:.%2:2:0:.%3:3:0:.%4:6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14:paraId="6964A300" w14:textId="77777777" w:rsidR="00772BF7" w:rsidDel="00D51891" w:rsidRDefault="00772BF7" w:rsidP="00772BF7">
      <w:pPr>
        <w:pStyle w:val="Tabletext"/>
        <w:keepLines w:val="0"/>
        <w:numPr>
          <w:ilvl w:val="4"/>
          <w:numId w:val="2"/>
          <w:numberingChange w:id="1488" w:author="huai" w:date="2005-12-29T18:58:00Z" w:original="%1:4:0:.%2:2:0:.%3:3:0:.%4:6:0:.%5:1:0:"/>
        </w:numPr>
        <w:spacing w:after="0" w:line="240" w:lineRule="auto"/>
        <w:rPr>
          <w:del w:id="1489" w:author="huai" w:date="2006-03-23T16:10:00Z"/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寫入理賠無記名檔失敗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14:paraId="54CE364E" w14:textId="77777777" w:rsidR="00D51891" w:rsidRDefault="00772BF7" w:rsidP="00D51891">
      <w:pPr>
        <w:pStyle w:val="Tabletext"/>
        <w:keepLines w:val="0"/>
        <w:numPr>
          <w:ilvl w:val="4"/>
          <w:numId w:val="2"/>
          <w:ins w:id="1490" w:author="huai" w:date="2006-03-23T16:10:00Z"/>
        </w:numPr>
        <w:spacing w:after="0" w:line="240" w:lineRule="auto"/>
        <w:rPr>
          <w:ins w:id="1491" w:author="huai" w:date="2006-03-23T16:10:00Z"/>
          <w:rFonts w:hint="eastAsia"/>
          <w:lang w:eastAsia="zh-TW"/>
        </w:rPr>
      </w:pPr>
      <w:del w:id="1492" w:author="huai" w:date="2006-03-23T16:10:00Z">
        <w:r w:rsidDel="00D51891">
          <w:rPr>
            <w:rFonts w:hint="eastAsia"/>
            <w:lang w:eastAsia="zh-TW"/>
          </w:rPr>
          <w:delText>return</w:delText>
        </w:r>
      </w:del>
    </w:p>
    <w:p w14:paraId="06062495" w14:textId="77777777" w:rsidR="00D51891" w:rsidRDefault="00D51891" w:rsidP="00D51891">
      <w:pPr>
        <w:pStyle w:val="Tabletext"/>
        <w:keepLines w:val="0"/>
        <w:numPr>
          <w:ilvl w:val="4"/>
          <w:numId w:val="2"/>
          <w:ins w:id="1493" w:author="huai" w:date="2006-03-23T16:10:00Z"/>
        </w:numPr>
        <w:spacing w:after="0" w:line="240" w:lineRule="auto"/>
        <w:rPr>
          <w:ins w:id="1494" w:author="huai" w:date="2006-03-23T16:10:00Z"/>
          <w:rFonts w:hint="eastAsia"/>
          <w:lang w:eastAsia="zh-TW"/>
        </w:rPr>
      </w:pPr>
      <w:ins w:id="1495" w:author="huai" w:date="2006-03-23T16:10:00Z">
        <w:r>
          <w:rPr>
            <w:rFonts w:hint="eastAsia"/>
            <w:lang w:eastAsia="zh-TW"/>
          </w:rPr>
          <w:t>RE</w:t>
        </w:r>
      </w:ins>
      <w:ins w:id="1496" w:author="huai" w:date="2006-03-23T16:11:00Z">
        <w:r>
          <w:rPr>
            <w:rFonts w:hint="eastAsia"/>
            <w:lang w:eastAsia="zh-TW"/>
          </w:rPr>
          <w:t>TURN</w:t>
        </w:r>
      </w:ins>
      <w:r w:rsidR="00772BF7">
        <w:rPr>
          <w:rFonts w:hint="eastAsia"/>
          <w:lang w:eastAsia="zh-TW"/>
        </w:rPr>
        <w:t>。</w:t>
      </w:r>
    </w:p>
    <w:p w14:paraId="34B61E3A" w14:textId="77777777" w:rsidR="00D51891" w:rsidRDefault="00D51891" w:rsidP="00D51891">
      <w:pPr>
        <w:pStyle w:val="Tabletext"/>
        <w:keepLines w:val="0"/>
        <w:numPr>
          <w:ilvl w:val="2"/>
          <w:numId w:val="2"/>
          <w:ins w:id="1497" w:author="huai" w:date="2006-03-23T16:11:00Z"/>
        </w:numPr>
        <w:spacing w:after="0" w:line="240" w:lineRule="auto"/>
        <w:rPr>
          <w:ins w:id="1498" w:author="huai" w:date="2006-03-23T16:10:00Z"/>
          <w:rFonts w:hint="eastAsia"/>
          <w:lang w:eastAsia="zh-TW"/>
        </w:rPr>
      </w:pPr>
      <w:ins w:id="1499" w:author="huai" w:date="2006-03-23T16:10:00Z">
        <w:r>
          <w:rPr>
            <w:rFonts w:hint="eastAsia"/>
            <w:lang w:eastAsia="zh-TW"/>
          </w:rPr>
          <w:t>UPDATE DTAAA01</w:t>
        </w:r>
      </w:ins>
      <w:ins w:id="1500" w:author="huai" w:date="2006-03-23T16:11:00Z">
        <w:r>
          <w:rPr>
            <w:rFonts w:hint="eastAsia"/>
            <w:lang w:eastAsia="zh-TW"/>
          </w:rPr>
          <w:t>4</w:t>
        </w:r>
      </w:ins>
      <w:ins w:id="1501" w:author="huai" w:date="2006-03-23T16:10:00Z">
        <w:r>
          <w:rPr>
            <w:rFonts w:hint="eastAsia"/>
            <w:lang w:eastAsia="zh-TW"/>
          </w:rPr>
          <w:t>理賠受理</w:t>
        </w:r>
      </w:ins>
      <w:ins w:id="1502" w:author="huai" w:date="2006-03-23T16:11:00Z">
        <w:r>
          <w:rPr>
            <w:rFonts w:hint="eastAsia"/>
            <w:lang w:eastAsia="zh-TW"/>
          </w:rPr>
          <w:t>受益人</w:t>
        </w:r>
      </w:ins>
      <w:ins w:id="1503" w:author="huai" w:date="2006-03-23T16:10:00Z">
        <w:r>
          <w:rPr>
            <w:rFonts w:hint="eastAsia"/>
            <w:lang w:eastAsia="zh-TW"/>
          </w:rPr>
          <w:t>檔：</w:t>
        </w:r>
      </w:ins>
    </w:p>
    <w:p w14:paraId="49B27674" w14:textId="77777777" w:rsidR="00D51891" w:rsidRDefault="00D51891" w:rsidP="00D51891">
      <w:pPr>
        <w:pStyle w:val="Tabletext"/>
        <w:keepLines w:val="0"/>
        <w:numPr>
          <w:ilvl w:val="3"/>
          <w:numId w:val="2"/>
          <w:ins w:id="1504" w:author="huai" w:date="2006-03-23T16:10:00Z"/>
        </w:numPr>
        <w:spacing w:after="0" w:line="240" w:lineRule="auto"/>
        <w:rPr>
          <w:ins w:id="1505" w:author="huai" w:date="2006-03-23T16:10:00Z"/>
          <w:rFonts w:hint="eastAsia"/>
          <w:lang w:eastAsia="zh-TW"/>
        </w:rPr>
      </w:pPr>
      <w:ins w:id="1506" w:author="huai" w:date="2006-03-23T16:10:00Z">
        <w:r>
          <w:rPr>
            <w:rFonts w:hint="eastAsia"/>
            <w:lang w:eastAsia="zh-TW"/>
          </w:rPr>
          <w:t xml:space="preserve">IF </w:t>
        </w:r>
        <w:r>
          <w:rPr>
            <w:rFonts w:hint="eastAsia"/>
            <w:lang w:eastAsia="zh-TW"/>
          </w:rPr>
          <w:t>畫面上有</w:t>
        </w:r>
      </w:ins>
      <w:ins w:id="1507" w:author="huai" w:date="2006-03-23T16:11:00Z">
        <w:r>
          <w:rPr>
            <w:rFonts w:hint="eastAsia"/>
            <w:lang w:eastAsia="zh-TW"/>
          </w:rPr>
          <w:t>受益人</w:t>
        </w:r>
      </w:ins>
      <w:ins w:id="1508" w:author="huai" w:date="2006-03-23T16:10:00Z">
        <w:r w:rsidRPr="0075178B">
          <w:rPr>
            <w:rFonts w:hint="eastAsia"/>
            <w:lang w:eastAsia="zh-TW"/>
          </w:rPr>
          <w:t>有修改的</w:t>
        </w:r>
        <w:r>
          <w:rPr>
            <w:rFonts w:hint="eastAsia"/>
            <w:lang w:eastAsia="zh-TW"/>
          </w:rPr>
          <w:t>才需執行此</w:t>
        </w:r>
        <w:r>
          <w:rPr>
            <w:rFonts w:hint="eastAsia"/>
            <w:lang w:eastAsia="zh-TW"/>
          </w:rPr>
          <w:t>STEP</w:t>
        </w:r>
        <w:r>
          <w:rPr>
            <w:rFonts w:hint="eastAsia"/>
            <w:lang w:eastAsia="zh-TW"/>
          </w:rPr>
          <w:t>。</w:t>
        </w:r>
      </w:ins>
    </w:p>
    <w:p w14:paraId="5E7722BF" w14:textId="77777777" w:rsidR="00D51891" w:rsidRDefault="00D51891" w:rsidP="00D51891">
      <w:pPr>
        <w:pStyle w:val="Tabletext"/>
        <w:keepLines w:val="0"/>
        <w:numPr>
          <w:ilvl w:val="3"/>
          <w:numId w:val="2"/>
          <w:ins w:id="1509" w:author="huai" w:date="2006-03-23T16:10:00Z"/>
        </w:numPr>
        <w:spacing w:after="0" w:line="240" w:lineRule="auto"/>
        <w:rPr>
          <w:ins w:id="1510" w:author="huai" w:date="2006-03-23T16:10:00Z"/>
          <w:rFonts w:hint="eastAsia"/>
          <w:lang w:eastAsia="zh-TW"/>
        </w:rPr>
      </w:pPr>
      <w:ins w:id="1511" w:author="huai" w:date="2006-03-23T16:10:00Z">
        <w:r>
          <w:rPr>
            <w:rFonts w:hint="eastAsia"/>
            <w:lang w:eastAsia="zh-TW"/>
          </w:rPr>
          <w:t>先刪除已有的：</w:t>
        </w:r>
      </w:ins>
    </w:p>
    <w:p w14:paraId="1B7CD4BA" w14:textId="77777777" w:rsidR="00D51891" w:rsidRDefault="00D51891" w:rsidP="00D51891">
      <w:pPr>
        <w:pStyle w:val="Tabletext"/>
        <w:keepLines w:val="0"/>
        <w:numPr>
          <w:ilvl w:val="4"/>
          <w:numId w:val="2"/>
          <w:ins w:id="1512" w:author="huai" w:date="2006-03-23T16:10:00Z"/>
        </w:numPr>
        <w:spacing w:after="0" w:line="240" w:lineRule="auto"/>
        <w:rPr>
          <w:ins w:id="1513" w:author="huai" w:date="2006-03-23T16:10:00Z"/>
          <w:rFonts w:hint="eastAsia"/>
          <w:lang w:eastAsia="zh-TW"/>
        </w:rPr>
      </w:pPr>
      <w:ins w:id="1514" w:author="huai" w:date="2006-03-23T16:10:00Z">
        <w:r>
          <w:rPr>
            <w:rFonts w:hint="eastAsia"/>
            <w:lang w:eastAsia="zh-TW"/>
          </w:rPr>
          <w:t xml:space="preserve">CALL </w:t>
        </w:r>
        <w:r>
          <w:rPr>
            <w:rFonts w:ascii="細明體" w:eastAsia="細明體" w:hAnsi="細明體" w:hint="eastAsia"/>
          </w:rPr>
          <w:t>AA_A0Z0</w:t>
        </w:r>
      </w:ins>
      <w:ins w:id="1515" w:author="huai" w:date="2006-03-23T16:11:00Z">
        <w:r>
          <w:rPr>
            <w:rFonts w:ascii="細明體" w:eastAsia="細明體" w:hAnsi="細明體" w:hint="eastAsia"/>
            <w:lang w:eastAsia="zh-TW"/>
          </w:rPr>
          <w:t>11</w:t>
        </w:r>
      </w:ins>
      <w:ins w:id="1516" w:author="huai" w:date="2006-03-23T16:10:00Z">
        <w:r>
          <w:rPr>
            <w:rFonts w:ascii="細明體" w:eastAsia="細明體" w:hAnsi="細明體" w:hint="eastAsia"/>
            <w:lang w:eastAsia="zh-TW"/>
          </w:rPr>
          <w:t>.Method2：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51891" w14:paraId="7766EFC9" w14:textId="77777777">
        <w:trPr>
          <w:trHeight w:val="330"/>
          <w:ins w:id="1517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F9A728" w14:textId="77777777" w:rsidR="00D51891" w:rsidRDefault="00D51891" w:rsidP="00D51891">
            <w:pPr>
              <w:numPr>
                <w:ins w:id="1518" w:author="huai" w:date="2006-03-23T16:10:00Z"/>
              </w:numPr>
              <w:jc w:val="center"/>
              <w:rPr>
                <w:ins w:id="1519" w:author="huai" w:date="2006-03-23T16:10:00Z"/>
                <w:rFonts w:ascii="細明體" w:eastAsia="細明體" w:hAnsi="細明體" w:cs="Arial Unicode MS"/>
                <w:b/>
                <w:bCs/>
                <w:sz w:val="20"/>
              </w:rPr>
            </w:pPr>
            <w:ins w:id="1520" w:author="huai" w:date="2006-03-23T16:10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參數名稱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A8E7D39" w14:textId="77777777" w:rsidR="00D51891" w:rsidRDefault="00D51891" w:rsidP="00D51891">
            <w:pPr>
              <w:numPr>
                <w:ins w:id="1521" w:author="huai" w:date="2006-03-23T16:10:00Z"/>
              </w:numPr>
              <w:jc w:val="center"/>
              <w:rPr>
                <w:ins w:id="1522" w:author="huai" w:date="2006-03-23T16:10:00Z"/>
                <w:rFonts w:ascii="細明體" w:eastAsia="細明體" w:hAnsi="細明體" w:cs="Arial Unicode MS"/>
                <w:b/>
                <w:bCs/>
                <w:sz w:val="20"/>
              </w:rPr>
            </w:pPr>
            <w:ins w:id="1523" w:author="huai" w:date="2006-03-23T16:10:00Z">
              <w:r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D51891" w14:paraId="5966ABDE" w14:textId="77777777">
        <w:trPr>
          <w:trHeight w:val="330"/>
          <w:ins w:id="1524" w:author="huai" w:date="2006-03-23T16:10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09EA6E" w14:textId="77777777" w:rsidR="00D51891" w:rsidRPr="000C044D" w:rsidRDefault="00D51891" w:rsidP="00D51891">
            <w:pPr>
              <w:numPr>
                <w:ins w:id="1525" w:author="huai" w:date="2006-03-23T16:10:00Z"/>
              </w:numPr>
              <w:rPr>
                <w:ins w:id="1526" w:author="huai" w:date="2006-03-23T16:10:00Z"/>
                <w:rFonts w:ascii="細明體" w:eastAsia="細明體" w:hAnsi="細明體" w:hint="eastAsia"/>
                <w:sz w:val="20"/>
                <w:szCs w:val="20"/>
              </w:rPr>
            </w:pPr>
            <w:ins w:id="1527" w:author="huai" w:date="2006-03-23T16:10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受理編號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7353E7" w14:textId="77777777" w:rsidR="00D51891" w:rsidRDefault="00D51891" w:rsidP="00D51891">
            <w:pPr>
              <w:numPr>
                <w:ins w:id="1528" w:author="huai" w:date="2006-03-23T16:10:00Z"/>
              </w:numPr>
              <w:rPr>
                <w:ins w:id="1529" w:author="huai" w:date="2006-03-23T16:10:00Z"/>
                <w:rFonts w:ascii="新細明體" w:hAnsi="新細明體" w:cs="Arial Unicode MS" w:hint="eastAsia"/>
                <w:sz w:val="20"/>
              </w:rPr>
            </w:pPr>
            <w:ins w:id="1530" w:author="huai" w:date="2006-03-23T16:10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</w:tbl>
    <w:p w14:paraId="52DC53AA" w14:textId="77777777" w:rsidR="00D51891" w:rsidRDefault="00D51891" w:rsidP="00D51891">
      <w:pPr>
        <w:pStyle w:val="Tabletext"/>
        <w:keepLines w:val="0"/>
        <w:numPr>
          <w:ilvl w:val="3"/>
          <w:numId w:val="2"/>
          <w:ins w:id="1531" w:author="huai" w:date="2006-03-23T16:10:00Z"/>
        </w:numPr>
        <w:spacing w:after="0" w:line="240" w:lineRule="auto"/>
        <w:rPr>
          <w:ins w:id="1532" w:author="huai" w:date="2006-03-23T16:10:00Z"/>
          <w:rFonts w:hint="eastAsia"/>
          <w:lang w:eastAsia="zh-TW"/>
        </w:rPr>
      </w:pPr>
      <w:ins w:id="1533" w:author="huai" w:date="2006-03-23T16:10:00Z">
        <w:r>
          <w:rPr>
            <w:rFonts w:hint="eastAsia"/>
            <w:lang w:eastAsia="zh-TW"/>
          </w:rPr>
          <w:t>失敗處理：</w:t>
        </w:r>
      </w:ins>
    </w:p>
    <w:p w14:paraId="69828FCD" w14:textId="77777777" w:rsidR="00D51891" w:rsidRDefault="00D51891" w:rsidP="00D51891">
      <w:pPr>
        <w:pStyle w:val="Tabletext"/>
        <w:keepLines w:val="0"/>
        <w:numPr>
          <w:ilvl w:val="4"/>
          <w:numId w:val="2"/>
          <w:ins w:id="1534" w:author="huai" w:date="2006-03-23T16:10:00Z"/>
        </w:numPr>
        <w:spacing w:after="0" w:line="240" w:lineRule="auto"/>
        <w:rPr>
          <w:ins w:id="1535" w:author="huai" w:date="2006-03-23T16:10:00Z"/>
          <w:rFonts w:hint="eastAsia"/>
          <w:lang w:eastAsia="zh-TW"/>
        </w:rPr>
      </w:pPr>
      <w:ins w:id="1536" w:author="huai" w:date="2006-03-23T16:10:00Z">
        <w:r>
          <w:rPr>
            <w:rFonts w:hint="eastAsia"/>
            <w:lang w:eastAsia="zh-TW"/>
          </w:rPr>
          <w:t>回覆訊息：</w:t>
        </w:r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t>“</w:t>
        </w:r>
        <w:r>
          <w:rPr>
            <w:rFonts w:hint="eastAsia"/>
            <w:lang w:eastAsia="zh-TW"/>
          </w:rPr>
          <w:t>更新理賠受理</w:t>
        </w:r>
      </w:ins>
      <w:ins w:id="1537" w:author="huai" w:date="2006-03-23T16:12:00Z">
        <w:r>
          <w:rPr>
            <w:rFonts w:hint="eastAsia"/>
            <w:lang w:eastAsia="zh-TW"/>
          </w:rPr>
          <w:t>受益人</w:t>
        </w:r>
      </w:ins>
      <w:ins w:id="1538" w:author="huai" w:date="2006-03-23T16:10:00Z">
        <w:r>
          <w:rPr>
            <w:rFonts w:hint="eastAsia"/>
            <w:lang w:eastAsia="zh-TW"/>
          </w:rPr>
          <w:t>檔失敗</w:t>
        </w:r>
        <w:r>
          <w:rPr>
            <w:rFonts w:hint="eastAsia"/>
            <w:lang w:eastAsia="zh-TW"/>
          </w:rPr>
          <w:t>(</w:t>
        </w:r>
        <w:r>
          <w:rPr>
            <w:rFonts w:hint="eastAsia"/>
            <w:lang w:eastAsia="zh-TW"/>
          </w:rPr>
          <w:t>刪除</w:t>
        </w:r>
        <w:r>
          <w:rPr>
            <w:rFonts w:hint="eastAsia"/>
            <w:lang w:eastAsia="zh-TW"/>
          </w:rPr>
          <w:t>)</w:t>
        </w:r>
        <w:r>
          <w:rPr>
            <w:lang w:eastAsia="zh-TW"/>
          </w:rPr>
          <w:t>”</w:t>
        </w:r>
        <w:r w:rsidRPr="000637E5"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。</w:t>
        </w:r>
        <w:r>
          <w:rPr>
            <w:rFonts w:hint="eastAsia"/>
            <w:lang w:eastAsia="zh-TW"/>
          </w:rPr>
          <w:t xml:space="preserve"> </w:t>
        </w:r>
      </w:ins>
    </w:p>
    <w:p w14:paraId="50D38CA7" w14:textId="77777777" w:rsidR="00D51891" w:rsidRDefault="00D51891" w:rsidP="00D51891">
      <w:pPr>
        <w:pStyle w:val="Tabletext"/>
        <w:keepLines w:val="0"/>
        <w:numPr>
          <w:ilvl w:val="4"/>
          <w:numId w:val="2"/>
          <w:ins w:id="1539" w:author="huai" w:date="2006-03-23T16:10:00Z"/>
        </w:numPr>
        <w:spacing w:after="0" w:line="240" w:lineRule="auto"/>
        <w:rPr>
          <w:ins w:id="1540" w:author="huai" w:date="2006-03-23T16:10:00Z"/>
          <w:rFonts w:hint="eastAsia"/>
          <w:lang w:eastAsia="zh-TW"/>
        </w:rPr>
      </w:pPr>
      <w:ins w:id="1541" w:author="huai" w:date="2006-03-23T16:10:00Z">
        <w:r>
          <w:rPr>
            <w:rFonts w:hint="eastAsia"/>
            <w:lang w:eastAsia="zh-TW"/>
          </w:rPr>
          <w:t>return</w:t>
        </w:r>
        <w:r>
          <w:rPr>
            <w:rFonts w:hint="eastAsia"/>
            <w:lang w:eastAsia="zh-TW"/>
          </w:rPr>
          <w:t>。</w:t>
        </w:r>
      </w:ins>
    </w:p>
    <w:p w14:paraId="5EC7D30F" w14:textId="77777777" w:rsidR="00D51891" w:rsidRDefault="00D51891" w:rsidP="00D51891">
      <w:pPr>
        <w:pStyle w:val="Tabletext"/>
        <w:keepLines w:val="0"/>
        <w:numPr>
          <w:ilvl w:val="3"/>
          <w:numId w:val="2"/>
          <w:ins w:id="1542" w:author="huai" w:date="2006-03-23T16:10:00Z"/>
        </w:numPr>
        <w:spacing w:after="0" w:line="240" w:lineRule="auto"/>
        <w:rPr>
          <w:ins w:id="1543" w:author="huai" w:date="2006-03-23T16:10:00Z"/>
          <w:rFonts w:hint="eastAsia"/>
          <w:lang w:eastAsia="zh-TW"/>
        </w:rPr>
      </w:pPr>
      <w:ins w:id="1544" w:author="huai" w:date="2006-03-23T16:10:00Z">
        <w:r>
          <w:rPr>
            <w:rFonts w:hint="eastAsia"/>
            <w:lang w:eastAsia="zh-TW"/>
          </w:rPr>
          <w:t>逐筆將畫面上無記名附約</w:t>
        </w:r>
        <w:r>
          <w:rPr>
            <w:rFonts w:hint="eastAsia"/>
            <w:lang w:eastAsia="zh-TW"/>
          </w:rPr>
          <w:t xml:space="preserve">FORMAT </w:t>
        </w:r>
        <w:r>
          <w:rPr>
            <w:rFonts w:hint="eastAsia"/>
            <w:lang w:eastAsia="zh-TW"/>
          </w:rPr>
          <w:t>成</w:t>
        </w:r>
        <w:r>
          <w:rPr>
            <w:rFonts w:hint="eastAsia"/>
            <w:lang w:eastAsia="zh-TW"/>
          </w:rPr>
          <w:t xml:space="preserve"> DTAAA01</w:t>
        </w:r>
      </w:ins>
      <w:ins w:id="1545" w:author="huai" w:date="2006-03-23T16:12:00Z">
        <w:r>
          <w:rPr>
            <w:rFonts w:hint="eastAsia"/>
            <w:lang w:eastAsia="zh-TW"/>
          </w:rPr>
          <w:t>4</w:t>
        </w:r>
      </w:ins>
      <w:ins w:id="1546" w:author="huai" w:date="2006-03-23T16:10:00Z">
        <w:r>
          <w:rPr>
            <w:rFonts w:hint="eastAsia"/>
            <w:lang w:eastAsia="zh-TW"/>
          </w:rPr>
          <w:t>格式</w:t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如下：</w:t>
        </w:r>
      </w:ins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  <w:tblGridChange w:id="1547">
          <w:tblGrid>
            <w:gridCol w:w="2440"/>
            <w:gridCol w:w="3500"/>
          </w:tblGrid>
        </w:tblGridChange>
      </w:tblGrid>
      <w:tr w:rsidR="00D51891" w14:paraId="1339C72D" w14:textId="77777777">
        <w:trPr>
          <w:trHeight w:val="330"/>
          <w:ins w:id="1548" w:author="huai" w:date="2006-03-23T16:1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F8D1F9" w14:textId="77777777" w:rsidR="00D51891" w:rsidRDefault="00D51891" w:rsidP="00D51891">
            <w:pPr>
              <w:numPr>
                <w:ins w:id="1549" w:author="huai" w:date="2006-03-23T16:12:00Z"/>
              </w:numPr>
              <w:jc w:val="center"/>
              <w:rPr>
                <w:ins w:id="1550" w:author="huai" w:date="2006-03-23T16:12:00Z"/>
                <w:rFonts w:ascii="細明體" w:eastAsia="細明體" w:hAnsi="細明體" w:cs="Arial Unicode MS"/>
                <w:b/>
                <w:bCs/>
                <w:sz w:val="20"/>
              </w:rPr>
            </w:pPr>
            <w:ins w:id="1551" w:author="huai" w:date="2006-03-23T16:12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參數名稱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E9C0A09" w14:textId="77777777" w:rsidR="00D51891" w:rsidRDefault="00D51891" w:rsidP="00D51891">
            <w:pPr>
              <w:numPr>
                <w:ins w:id="1552" w:author="huai" w:date="2006-03-23T16:12:00Z"/>
              </w:numPr>
              <w:jc w:val="center"/>
              <w:rPr>
                <w:ins w:id="1553" w:author="huai" w:date="2006-03-23T16:12:00Z"/>
                <w:rFonts w:ascii="細明體" w:eastAsia="細明體" w:hAnsi="細明體" w:cs="Arial Unicode MS"/>
                <w:b/>
                <w:bCs/>
                <w:sz w:val="20"/>
              </w:rPr>
            </w:pPr>
            <w:ins w:id="1554" w:author="huai" w:date="2006-03-23T16:12:00Z">
              <w:r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D51891" w14:paraId="756DFF6E" w14:textId="77777777">
        <w:trPr>
          <w:trHeight w:val="330"/>
          <w:ins w:id="1555" w:author="huai" w:date="2006-03-23T16:1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9ABCE6" w14:textId="77777777" w:rsidR="00D51891" w:rsidRPr="000C044D" w:rsidRDefault="00D51891" w:rsidP="00D51891">
            <w:pPr>
              <w:numPr>
                <w:ins w:id="1556" w:author="huai" w:date="2006-03-23T16:12:00Z"/>
              </w:numPr>
              <w:rPr>
                <w:ins w:id="1557" w:author="huai" w:date="2006-03-23T16:12:00Z"/>
                <w:rFonts w:ascii="細明體" w:eastAsia="細明體" w:hAnsi="細明體" w:hint="eastAsia"/>
                <w:sz w:val="20"/>
                <w:szCs w:val="20"/>
              </w:rPr>
            </w:pPr>
            <w:ins w:id="1558" w:author="huai" w:date="2006-03-23T16:1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受理編號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D4D9C33" w14:textId="77777777" w:rsidR="00D51891" w:rsidRDefault="00D51891" w:rsidP="00D51891">
            <w:pPr>
              <w:numPr>
                <w:ins w:id="1559" w:author="huai" w:date="2006-03-23T16:12:00Z"/>
              </w:numPr>
              <w:rPr>
                <w:ins w:id="1560" w:author="huai" w:date="2006-03-23T16:12:00Z"/>
                <w:rFonts w:ascii="新細明體" w:hAnsi="新細明體" w:cs="Arial Unicode MS" w:hint="eastAsia"/>
                <w:sz w:val="20"/>
              </w:rPr>
            </w:pPr>
            <w:ins w:id="1561" w:author="huai" w:date="2006-03-23T16:12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D51891" w14:paraId="241ADB20" w14:textId="77777777">
        <w:trPr>
          <w:trHeight w:val="330"/>
          <w:ins w:id="1562" w:author="huai" w:date="2006-03-23T16:1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ED13ED" w14:textId="77777777" w:rsidR="00D51891" w:rsidRDefault="00D51891" w:rsidP="00D51891">
            <w:pPr>
              <w:numPr>
                <w:ins w:id="1563" w:author="huai" w:date="2006-03-23T16:12:00Z"/>
              </w:numPr>
              <w:rPr>
                <w:ins w:id="1564" w:author="huai" w:date="2006-03-23T16:12:00Z"/>
                <w:rFonts w:ascii="細明體" w:eastAsia="細明體" w:hAnsi="細明體" w:hint="eastAsia"/>
                <w:sz w:val="20"/>
                <w:szCs w:val="20"/>
              </w:rPr>
            </w:pPr>
            <w:ins w:id="1565" w:author="huai" w:date="2006-03-23T16:1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序號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223366" w14:textId="77777777" w:rsidR="00D51891" w:rsidRDefault="00D51891" w:rsidP="00D51891">
            <w:pPr>
              <w:numPr>
                <w:ins w:id="1566" w:author="huai" w:date="2006-03-23T16:12:00Z"/>
              </w:numPr>
              <w:rPr>
                <w:ins w:id="1567" w:author="huai" w:date="2006-03-23T16:12:00Z"/>
                <w:rFonts w:ascii="新細明體" w:hAnsi="新細明體" w:cs="Arial Unicode MS" w:hint="eastAsia"/>
                <w:sz w:val="20"/>
              </w:rPr>
            </w:pPr>
            <w:ins w:id="1568" w:author="huai" w:date="2006-03-23T16:12:00Z">
              <w:r>
                <w:rPr>
                  <w:rFonts w:ascii="新細明體" w:hAnsi="新細明體" w:cs="Arial Unicode MS" w:hint="eastAsia"/>
                  <w:sz w:val="20"/>
                </w:rPr>
                <w:t>自1開始，逐筆加1</w:t>
              </w:r>
            </w:ins>
          </w:p>
        </w:tc>
      </w:tr>
      <w:tr w:rsidR="00D51891" w14:paraId="1A064A4B" w14:textId="77777777">
        <w:trPr>
          <w:trHeight w:val="330"/>
          <w:ins w:id="1569" w:author="huai" w:date="2006-03-23T16:1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5512E6" w14:textId="77777777" w:rsidR="00D51891" w:rsidRDefault="00D51891" w:rsidP="00D51891">
            <w:pPr>
              <w:numPr>
                <w:ins w:id="1570" w:author="huai" w:date="2006-03-23T16:12:00Z"/>
              </w:numPr>
              <w:rPr>
                <w:ins w:id="1571" w:author="huai" w:date="2006-03-23T16:12:00Z"/>
                <w:rFonts w:ascii="細明體" w:eastAsia="細明體" w:hAnsi="細明體" w:hint="eastAsia"/>
                <w:sz w:val="20"/>
                <w:szCs w:val="20"/>
              </w:rPr>
            </w:pPr>
            <w:ins w:id="1572" w:author="huai" w:date="2006-03-23T16:12:00Z">
              <w:r>
                <w:rPr>
                  <w:rFonts w:ascii="細明體" w:eastAsia="細明體" w:hAnsi="細明體" w:hint="eastAsia"/>
                  <w:sz w:val="20"/>
                </w:rPr>
                <w:t>受益人ID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C2C4D8" w14:textId="77777777" w:rsidR="00D51891" w:rsidRDefault="00D51891" w:rsidP="00D51891">
            <w:pPr>
              <w:numPr>
                <w:ins w:id="1573" w:author="huai" w:date="2006-03-23T16:12:00Z"/>
              </w:numPr>
              <w:rPr>
                <w:ins w:id="1574" w:author="huai" w:date="2006-03-23T16:12:00Z"/>
                <w:rFonts w:ascii="新細明體" w:hAnsi="新細明體" w:cs="Arial Unicode MS" w:hint="eastAsia"/>
                <w:sz w:val="20"/>
              </w:rPr>
            </w:pPr>
            <w:ins w:id="1575" w:author="huai" w:date="2006-03-23T16:12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D51891" w14:paraId="7CB1D529" w14:textId="77777777">
        <w:trPr>
          <w:trHeight w:val="330"/>
          <w:ins w:id="1576" w:author="huai" w:date="2006-03-23T16:1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CDF15" w14:textId="77777777" w:rsidR="00D51891" w:rsidRDefault="00D51891" w:rsidP="00D51891">
            <w:pPr>
              <w:numPr>
                <w:ins w:id="1577" w:author="huai" w:date="2006-03-23T16:12:00Z"/>
              </w:numPr>
              <w:rPr>
                <w:ins w:id="1578" w:author="huai" w:date="2006-03-23T16:12:00Z"/>
                <w:rFonts w:ascii="細明體" w:eastAsia="細明體" w:hAnsi="細明體" w:hint="eastAsia"/>
                <w:sz w:val="20"/>
                <w:szCs w:val="20"/>
              </w:rPr>
            </w:pPr>
            <w:ins w:id="1579" w:author="huai" w:date="2006-03-23T16:12:00Z">
              <w:r>
                <w:rPr>
                  <w:rFonts w:ascii="細明體" w:eastAsia="細明體" w:hAnsi="細明體" w:cs="Arial Unicode MS" w:hint="eastAsia"/>
                  <w:sz w:val="20"/>
                </w:rPr>
                <w:t>受益人姓名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E71F8A" w14:textId="77777777" w:rsidR="00D51891" w:rsidRDefault="00D51891" w:rsidP="00D51891">
            <w:pPr>
              <w:numPr>
                <w:ins w:id="1580" w:author="huai" w:date="2006-03-23T16:12:00Z"/>
              </w:numPr>
              <w:rPr>
                <w:ins w:id="1581" w:author="huai" w:date="2006-03-23T16:12:00Z"/>
                <w:rFonts w:ascii="新細明體" w:hAnsi="新細明體" w:cs="Arial Unicode MS" w:hint="eastAsia"/>
                <w:sz w:val="20"/>
              </w:rPr>
            </w:pPr>
            <w:ins w:id="1582" w:author="huai" w:date="2006-03-23T16:12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  <w:tr w:rsidR="00D51891" w14:paraId="640415C7" w14:textId="77777777">
        <w:trPr>
          <w:trHeight w:val="330"/>
          <w:ins w:id="1583" w:author="huai" w:date="2006-03-23T16:1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D4B728A" w14:textId="77777777" w:rsidR="00D51891" w:rsidRDefault="00D51891" w:rsidP="00D51891">
            <w:pPr>
              <w:numPr>
                <w:ins w:id="1584" w:author="huai" w:date="2006-03-23T16:12:00Z"/>
              </w:numPr>
              <w:rPr>
                <w:ins w:id="1585" w:author="huai" w:date="2006-03-23T16:12:00Z"/>
                <w:rFonts w:ascii="細明體" w:eastAsia="細明體" w:hAnsi="細明體" w:hint="eastAsia"/>
                <w:sz w:val="20"/>
                <w:szCs w:val="20"/>
              </w:rPr>
            </w:pPr>
            <w:ins w:id="1586" w:author="huai" w:date="2006-03-23T16:12:00Z">
              <w:r>
                <w:rPr>
                  <w:rFonts w:ascii="Arial" w:eastAsia="細明體" w:hAnsi="Arial" w:cs="Arial" w:hint="eastAsia"/>
                  <w:sz w:val="20"/>
                </w:rPr>
                <w:t>行庫代號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7600A8" w14:textId="77777777" w:rsidR="00D51891" w:rsidRDefault="00D51891" w:rsidP="00D51891">
            <w:pPr>
              <w:numPr>
                <w:ins w:id="1587" w:author="huai" w:date="2006-03-23T16:12:00Z"/>
              </w:numPr>
              <w:rPr>
                <w:ins w:id="1588" w:author="huai" w:date="2006-03-23T16:12:00Z"/>
                <w:rFonts w:ascii="新細明體" w:hAnsi="新細明體" w:cs="Arial Unicode MS" w:hint="eastAsia"/>
                <w:sz w:val="20"/>
              </w:rPr>
            </w:pPr>
            <w:ins w:id="1589" w:author="huai" w:date="2006-03-23T16:12:00Z">
              <w:r>
                <w:rPr>
                  <w:rFonts w:ascii="新細明體" w:hAnsi="新細明體" w:cs="Arial Unicode MS" w:hint="eastAsia"/>
                  <w:sz w:val="20"/>
                </w:rPr>
                <w:t xml:space="preserve">IF 領取方式 = </w:t>
              </w:r>
              <w:r>
                <w:rPr>
                  <w:rFonts w:ascii="新細明體" w:hAnsi="新細明體" w:cs="Arial Unicode MS"/>
                  <w:sz w:val="20"/>
                </w:rPr>
                <w:t>‘</w:t>
              </w:r>
              <w:r>
                <w:rPr>
                  <w:rFonts w:ascii="新細明體" w:hAnsi="新細明體" w:cs="Arial Unicode MS" w:hint="eastAsia"/>
                  <w:sz w:val="20"/>
                </w:rPr>
                <w:t>匯撥</w:t>
              </w:r>
              <w:r>
                <w:rPr>
                  <w:rFonts w:ascii="新細明體" w:hAnsi="新細明體" w:cs="Arial Unicode MS"/>
                  <w:sz w:val="20"/>
                </w:rPr>
                <w:t>’</w:t>
              </w:r>
              <w:r>
                <w:rPr>
                  <w:rFonts w:ascii="新細明體" w:hAnsi="新細明體" w:cs="Arial Unicode MS" w:hint="eastAsia"/>
                  <w:sz w:val="20"/>
                </w:rPr>
                <w:t xml:space="preserve"> 才有值</w:t>
              </w:r>
            </w:ins>
          </w:p>
        </w:tc>
      </w:tr>
      <w:tr w:rsidR="00D51891" w14:paraId="1DBEEE4F" w14:textId="77777777">
        <w:trPr>
          <w:trHeight w:val="330"/>
          <w:ins w:id="1590" w:author="huai" w:date="2006-03-23T16:12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C470F4" w14:textId="77777777" w:rsidR="00D51891" w:rsidRDefault="00D51891" w:rsidP="00D51891">
            <w:pPr>
              <w:numPr>
                <w:ins w:id="1591" w:author="huai" w:date="2006-03-23T16:12:00Z"/>
              </w:numPr>
              <w:rPr>
                <w:ins w:id="1592" w:author="huai" w:date="2006-03-23T16:12:00Z"/>
                <w:rFonts w:ascii="Arial" w:eastAsia="細明體" w:hAnsi="Arial" w:cs="Arial" w:hint="eastAsia"/>
                <w:sz w:val="20"/>
              </w:rPr>
            </w:pPr>
            <w:ins w:id="1593" w:author="huai" w:date="2006-03-23T16:12:00Z">
              <w:r>
                <w:rPr>
                  <w:rFonts w:ascii="Arial" w:eastAsia="細明體" w:hAnsi="Arial" w:cs="Arial" w:hint="eastAsia"/>
                  <w:sz w:val="20"/>
                </w:rPr>
                <w:t>帳號</w:t>
              </w:r>
            </w:ins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A2DE536" w14:textId="77777777" w:rsidR="00D51891" w:rsidRDefault="00D51891" w:rsidP="00D51891">
            <w:pPr>
              <w:numPr>
                <w:ins w:id="1594" w:author="huai" w:date="2006-03-23T16:12:00Z"/>
              </w:numPr>
              <w:rPr>
                <w:ins w:id="1595" w:author="huai" w:date="2006-03-23T16:12:00Z"/>
                <w:rFonts w:ascii="新細明體" w:hAnsi="新細明體" w:cs="Arial Unicode MS" w:hint="eastAsia"/>
                <w:sz w:val="20"/>
              </w:rPr>
            </w:pPr>
            <w:ins w:id="1596" w:author="huai" w:date="2006-03-23T16:12:00Z">
              <w:r>
                <w:rPr>
                  <w:rFonts w:ascii="新細明體" w:hAnsi="新細明體" w:cs="Arial Unicode MS" w:hint="eastAsia"/>
                  <w:sz w:val="20"/>
                </w:rPr>
                <w:t xml:space="preserve">IF 領取方式 = </w:t>
              </w:r>
              <w:r>
                <w:rPr>
                  <w:rFonts w:ascii="新細明體" w:hAnsi="新細明體" w:cs="Arial Unicode MS"/>
                  <w:sz w:val="20"/>
                </w:rPr>
                <w:t>‘</w:t>
              </w:r>
              <w:r>
                <w:rPr>
                  <w:rFonts w:ascii="新細明體" w:hAnsi="新細明體" w:cs="Arial Unicode MS" w:hint="eastAsia"/>
                  <w:sz w:val="20"/>
                </w:rPr>
                <w:t>匯撥</w:t>
              </w:r>
              <w:r>
                <w:rPr>
                  <w:rFonts w:ascii="新細明體" w:hAnsi="新細明體" w:cs="Arial Unicode MS"/>
                  <w:sz w:val="20"/>
                </w:rPr>
                <w:t>’</w:t>
              </w:r>
              <w:r>
                <w:rPr>
                  <w:rFonts w:ascii="新細明體" w:hAnsi="新細明體" w:cs="Arial Unicode MS" w:hint="eastAsia"/>
                  <w:sz w:val="20"/>
                </w:rPr>
                <w:t xml:space="preserve"> 才有值</w:t>
              </w:r>
            </w:ins>
          </w:p>
        </w:tc>
      </w:tr>
    </w:tbl>
    <w:p w14:paraId="40C90E30" w14:textId="77777777" w:rsidR="00D51891" w:rsidRPr="000637E5" w:rsidRDefault="00D51891" w:rsidP="00D51891">
      <w:pPr>
        <w:pStyle w:val="Tabletext"/>
        <w:keepLines w:val="0"/>
        <w:numPr>
          <w:ilvl w:val="3"/>
          <w:numId w:val="2"/>
          <w:ins w:id="1597" w:author="huai" w:date="2006-03-23T16:10:00Z"/>
        </w:numPr>
        <w:spacing w:after="0" w:line="240" w:lineRule="auto"/>
        <w:rPr>
          <w:ins w:id="1598" w:author="huai" w:date="2006-03-23T16:10:00Z"/>
          <w:rFonts w:hint="eastAsia"/>
          <w:lang w:eastAsia="zh-TW"/>
        </w:rPr>
      </w:pPr>
      <w:ins w:id="1599" w:author="huai" w:date="2006-03-23T16:10:00Z">
        <w:r>
          <w:rPr>
            <w:rFonts w:hint="eastAsia"/>
            <w:lang w:eastAsia="zh-TW"/>
          </w:rPr>
          <w:t xml:space="preserve">CALL </w:t>
        </w:r>
        <w:r>
          <w:rPr>
            <w:rFonts w:ascii="細明體" w:eastAsia="細明體" w:hAnsi="細明體" w:hint="eastAsia"/>
          </w:rPr>
          <w:t>AA_A0Z0</w:t>
        </w:r>
      </w:ins>
      <w:ins w:id="1600" w:author="huai" w:date="2006-03-23T16:12:00Z">
        <w:r>
          <w:rPr>
            <w:rFonts w:ascii="細明體" w:eastAsia="細明體" w:hAnsi="細明體" w:hint="eastAsia"/>
            <w:lang w:eastAsia="zh-TW"/>
          </w:rPr>
          <w:t>11</w:t>
        </w:r>
      </w:ins>
      <w:ins w:id="1601" w:author="huai" w:date="2006-03-23T16:10:00Z">
        <w:r>
          <w:rPr>
            <w:rFonts w:ascii="細明體" w:eastAsia="細明體" w:hAnsi="細明體" w:hint="eastAsia"/>
            <w:lang w:eastAsia="zh-TW"/>
          </w:rPr>
          <w:t>.Method1</w:t>
        </w:r>
        <w:r>
          <w:rPr>
            <w:rFonts w:hint="eastAsia"/>
            <w:lang w:eastAsia="zh-TW"/>
          </w:rPr>
          <w:t>。</w:t>
        </w:r>
      </w:ins>
    </w:p>
    <w:p w14:paraId="7C3217D5" w14:textId="77777777" w:rsidR="00D51891" w:rsidRDefault="00D51891" w:rsidP="00D51891">
      <w:pPr>
        <w:pStyle w:val="Tabletext"/>
        <w:keepLines w:val="0"/>
        <w:numPr>
          <w:ilvl w:val="3"/>
          <w:numId w:val="2"/>
          <w:ins w:id="1602" w:author="huai" w:date="2006-03-23T16:10:00Z"/>
        </w:numPr>
        <w:spacing w:after="0" w:line="240" w:lineRule="auto"/>
        <w:rPr>
          <w:ins w:id="1603" w:author="huai" w:date="2006-03-23T16:10:00Z"/>
          <w:rFonts w:hint="eastAsia"/>
          <w:lang w:eastAsia="zh-TW"/>
        </w:rPr>
      </w:pPr>
      <w:ins w:id="1604" w:author="huai" w:date="2006-03-23T16:10:00Z">
        <w:r>
          <w:rPr>
            <w:rFonts w:hint="eastAsia"/>
            <w:lang w:eastAsia="zh-TW"/>
          </w:rPr>
          <w:t>失敗處理：</w:t>
        </w:r>
      </w:ins>
    </w:p>
    <w:p w14:paraId="28C942C3" w14:textId="77777777" w:rsidR="00D51891" w:rsidRDefault="00D51891" w:rsidP="00D51891">
      <w:pPr>
        <w:pStyle w:val="Tabletext"/>
        <w:keepLines w:val="0"/>
        <w:numPr>
          <w:ilvl w:val="4"/>
          <w:numId w:val="2"/>
          <w:ins w:id="1605" w:author="huai" w:date="2006-03-23T16:10:00Z"/>
        </w:numPr>
        <w:spacing w:after="0" w:line="240" w:lineRule="auto"/>
        <w:rPr>
          <w:ins w:id="1606" w:author="huai" w:date="2006-03-23T16:10:00Z"/>
          <w:rFonts w:hint="eastAsia"/>
          <w:lang w:eastAsia="zh-TW"/>
        </w:rPr>
      </w:pPr>
      <w:ins w:id="1607" w:author="huai" w:date="2006-03-23T16:10:00Z">
        <w:r>
          <w:rPr>
            <w:rFonts w:hint="eastAsia"/>
            <w:lang w:eastAsia="zh-TW"/>
          </w:rPr>
          <w:t>回覆訊息：</w:t>
        </w:r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t>“</w:t>
        </w:r>
        <w:r>
          <w:rPr>
            <w:rFonts w:hint="eastAsia"/>
            <w:lang w:eastAsia="zh-TW"/>
          </w:rPr>
          <w:t>寫入理賠</w:t>
        </w:r>
      </w:ins>
      <w:ins w:id="1608" w:author="huai" w:date="2006-03-23T16:13:00Z">
        <w:r>
          <w:rPr>
            <w:rFonts w:hint="eastAsia"/>
            <w:lang w:eastAsia="zh-TW"/>
          </w:rPr>
          <w:t>受理受益人</w:t>
        </w:r>
      </w:ins>
      <w:ins w:id="1609" w:author="huai" w:date="2006-03-23T16:10:00Z">
        <w:r>
          <w:rPr>
            <w:rFonts w:hint="eastAsia"/>
            <w:lang w:eastAsia="zh-TW"/>
          </w:rPr>
          <w:t>檔失敗</w:t>
        </w:r>
        <w:r>
          <w:rPr>
            <w:lang w:eastAsia="zh-TW"/>
          </w:rPr>
          <w:t>”</w:t>
        </w:r>
        <w:r w:rsidRPr="000637E5"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。</w:t>
        </w:r>
        <w:r>
          <w:rPr>
            <w:rFonts w:hint="eastAsia"/>
            <w:lang w:eastAsia="zh-TW"/>
          </w:rPr>
          <w:t xml:space="preserve"> </w:t>
        </w:r>
      </w:ins>
    </w:p>
    <w:p w14:paraId="4C12FA65" w14:textId="77777777" w:rsidR="00772BF7" w:rsidRDefault="00D51891" w:rsidP="00D51891">
      <w:pPr>
        <w:pStyle w:val="Tabletext"/>
        <w:keepLines w:val="0"/>
        <w:numPr>
          <w:ilvl w:val="4"/>
          <w:numId w:val="2"/>
          <w:numberingChange w:id="1610" w:author="huai" w:date="2005-12-29T18:58:00Z" w:original="%1:4:0:.%2:2:0:.%3:3:0:.%4:6:0:.%5:2:0:"/>
        </w:numPr>
        <w:spacing w:after="0" w:line="240" w:lineRule="auto"/>
        <w:rPr>
          <w:rFonts w:hint="eastAsia"/>
          <w:lang w:eastAsia="zh-TW"/>
        </w:rPr>
        <w:pPrChange w:id="1611" w:author="huai" w:date="2006-03-23T16:13:00Z">
          <w:pPr>
            <w:pStyle w:val="Tabletext"/>
            <w:keepLines w:val="0"/>
            <w:spacing w:after="0" w:line="240" w:lineRule="auto"/>
          </w:pPr>
        </w:pPrChange>
      </w:pPr>
      <w:ins w:id="1612" w:author="huai" w:date="2006-03-23T16:10:00Z">
        <w:r>
          <w:rPr>
            <w:rFonts w:hint="eastAsia"/>
            <w:lang w:eastAsia="zh-TW"/>
          </w:rPr>
          <w:t>return</w:t>
        </w:r>
        <w:r>
          <w:rPr>
            <w:rFonts w:hint="eastAsia"/>
            <w:lang w:eastAsia="zh-TW"/>
          </w:rPr>
          <w:t>。</w:t>
        </w:r>
      </w:ins>
    </w:p>
    <w:p w14:paraId="0F1CE071" w14:textId="77777777" w:rsidR="006D7F3F" w:rsidRDefault="0058351A" w:rsidP="006D7F3F">
      <w:pPr>
        <w:pStyle w:val="Tabletext"/>
        <w:keepLines w:val="0"/>
        <w:numPr>
          <w:ilvl w:val="1"/>
          <w:numId w:val="2"/>
          <w:numberingChange w:id="1613" w:author="huai" w:date="2005-12-29T18:58:00Z" w:original="%1:4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</w:t>
      </w:r>
      <w:r w:rsidR="006D7F3F">
        <w:rPr>
          <w:rFonts w:hint="eastAsia"/>
          <w:lang w:eastAsia="zh-TW"/>
        </w:rPr>
        <w:t>結果</w:t>
      </w:r>
    </w:p>
    <w:p w14:paraId="61DB0A2B" w14:textId="77777777" w:rsidR="006D7F3F" w:rsidRDefault="006D7F3F" w:rsidP="006D7F3F">
      <w:pPr>
        <w:pStyle w:val="Tabletext"/>
        <w:keepLines w:val="0"/>
        <w:numPr>
          <w:ilvl w:val="2"/>
          <w:numId w:val="2"/>
          <w:numberingChange w:id="1614" w:author="huai" w:date="2005-12-29T18:58:00Z" w:original="%1:4:0:.%2:3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 w:rsidR="0058351A">
        <w:rPr>
          <w:rFonts w:hint="eastAsia"/>
          <w:lang w:eastAsia="zh-TW"/>
        </w:rPr>
        <w:t>修改</w:t>
      </w:r>
      <w:r>
        <w:rPr>
          <w:rFonts w:hint="eastAsia"/>
          <w:lang w:eastAsia="zh-TW"/>
        </w:rPr>
        <w:t>成功</w:t>
      </w:r>
      <w:r>
        <w:rPr>
          <w:lang w:eastAsia="zh-TW"/>
        </w:rPr>
        <w:t>”</w:t>
      </w:r>
    </w:p>
    <w:p w14:paraId="2B21F986" w14:textId="77777777" w:rsidR="006D7F3F" w:rsidRDefault="006D7F3F">
      <w:pPr>
        <w:pStyle w:val="Tabletext"/>
        <w:keepLines w:val="0"/>
        <w:numPr>
          <w:ilvl w:val="2"/>
          <w:numId w:val="2"/>
          <w:numberingChange w:id="1615" w:author="huai" w:date="2005-12-29T18:58:00Z" w:original="%1:4:0:.%2:3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14:paraId="516E64B8" w14:textId="77777777" w:rsidR="0023751E" w:rsidRDefault="0004402D">
      <w:pPr>
        <w:pStyle w:val="Tabletext"/>
        <w:keepLines w:val="0"/>
        <w:numPr>
          <w:ilvl w:val="0"/>
          <w:numId w:val="2"/>
          <w:numberingChange w:id="1616" w:author="huai" w:date="2005-12-29T18:58:00Z" w:original="%1:5:0: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del w:id="1617" w:author="huai" w:date="2006-03-23T16:08:00Z">
        <w:r w:rsidDel="00D51891">
          <w:rPr>
            <w:rFonts w:hint="eastAsia"/>
            <w:b/>
            <w:bCs/>
            <w:color w:val="008000"/>
            <w:lang w:eastAsia="zh-TW"/>
          </w:rPr>
          <w:delText>案件</w:delText>
        </w:r>
      </w:del>
      <w:r w:rsidR="0023751E">
        <w:rPr>
          <w:rFonts w:hint="eastAsia"/>
          <w:b/>
          <w:bCs/>
          <w:color w:val="008000"/>
          <w:lang w:eastAsia="zh-TW"/>
        </w:rPr>
        <w:t>刪除</w:t>
      </w:r>
    </w:p>
    <w:p w14:paraId="131AB4EC" w14:textId="77777777" w:rsidR="0023751E" w:rsidRDefault="0023751E">
      <w:pPr>
        <w:pStyle w:val="Tabletext"/>
        <w:keepLines w:val="0"/>
        <w:numPr>
          <w:ilvl w:val="1"/>
          <w:numId w:val="2"/>
          <w:numberingChange w:id="1618" w:author="huai" w:date="2005-12-29T18:58:00Z" w:original="%1:5:0:.%2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  <w:r w:rsidR="0004402D">
        <w:rPr>
          <w:rFonts w:hint="eastAsia"/>
          <w:lang w:eastAsia="zh-TW"/>
        </w:rPr>
        <w:t>須先查詢後才可刪除</w:t>
      </w:r>
    </w:p>
    <w:p w14:paraId="029B7F8E" w14:textId="77777777" w:rsidR="0023751E" w:rsidRDefault="0023751E">
      <w:pPr>
        <w:pStyle w:val="Tabletext"/>
        <w:keepLines w:val="0"/>
        <w:numPr>
          <w:ilvl w:val="1"/>
          <w:numId w:val="2"/>
          <w:numberingChange w:id="1619" w:author="huai" w:date="2005-12-29T18:58:00Z" w:original="%1:5:0:.%2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確定要刪除</w:t>
      </w:r>
      <w:r>
        <w:rPr>
          <w:rFonts w:hint="eastAsia"/>
          <w:lang w:eastAsia="zh-TW"/>
        </w:rPr>
        <w:t xml:space="preserve"> ? </w:t>
      </w:r>
      <w:r>
        <w:rPr>
          <w:lang w:eastAsia="zh-TW"/>
        </w:rPr>
        <w:t xml:space="preserve">” </w:t>
      </w:r>
      <w:r>
        <w:sym w:font="Wingdings" w:char="F0E8"/>
      </w:r>
      <w:r>
        <w:rPr>
          <w:rFonts w:hint="eastAsia"/>
          <w:lang w:eastAsia="zh-TW"/>
        </w:rPr>
        <w:t>若確定，才執行刪除動作</w:t>
      </w:r>
    </w:p>
    <w:p w14:paraId="22791872" w14:textId="77777777" w:rsidR="0023751E" w:rsidRDefault="0023751E">
      <w:pPr>
        <w:pStyle w:val="Tabletext"/>
        <w:keepLines w:val="0"/>
        <w:numPr>
          <w:ilvl w:val="1"/>
          <w:numId w:val="2"/>
          <w:numberingChange w:id="1620" w:author="huai" w:date="2005-12-29T18:58:00Z" w:original="%1:5:0:.%2:3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14:paraId="1AAB8730" w14:textId="77777777" w:rsidR="0023751E" w:rsidDel="00217FEB" w:rsidRDefault="0004402D">
      <w:pPr>
        <w:pStyle w:val="Tabletext"/>
        <w:keepLines w:val="0"/>
        <w:numPr>
          <w:ilvl w:val="2"/>
          <w:numId w:val="2"/>
          <w:numberingChange w:id="1621" w:author="huai" w:date="2005-12-29T18:58:00Z" w:original="%1:5:0:.%2:3:0:.%3:1:0:"/>
        </w:numPr>
        <w:spacing w:after="0" w:line="240" w:lineRule="auto"/>
        <w:rPr>
          <w:del w:id="1622" w:author="huai" w:date="2006-03-23T16:14:00Z"/>
          <w:rFonts w:hint="eastAsia"/>
          <w:lang w:eastAsia="zh-TW"/>
        </w:rPr>
      </w:pPr>
      <w:del w:id="1623" w:author="huai" w:date="2006-03-23T16:14:00Z">
        <w:r w:rsidDel="00217FEB">
          <w:rPr>
            <w:rFonts w:hint="eastAsia"/>
            <w:lang w:eastAsia="zh-TW"/>
          </w:rPr>
          <w:delText xml:space="preserve">DELETE </w:delText>
        </w:r>
        <w:r w:rsidR="0023751E" w:rsidDel="00217FEB">
          <w:rPr>
            <w:rFonts w:hint="eastAsia"/>
            <w:lang w:eastAsia="zh-TW"/>
          </w:rPr>
          <w:delText>DT</w:delText>
        </w:r>
        <w:r w:rsidDel="00217FEB">
          <w:rPr>
            <w:rFonts w:hint="eastAsia"/>
            <w:lang w:eastAsia="zh-TW"/>
          </w:rPr>
          <w:delText>A</w:delText>
        </w:r>
        <w:r w:rsidR="0023751E" w:rsidDel="00217FEB">
          <w:rPr>
            <w:rFonts w:hint="eastAsia"/>
            <w:lang w:eastAsia="zh-TW"/>
          </w:rPr>
          <w:delText>AA00</w:delText>
        </w:r>
        <w:r w:rsidDel="00217FEB">
          <w:rPr>
            <w:rFonts w:hint="eastAsia"/>
            <w:lang w:eastAsia="zh-TW"/>
          </w:rPr>
          <w:delText>1</w:delText>
        </w:r>
        <w:r w:rsidDel="00217FEB">
          <w:rPr>
            <w:rFonts w:hint="eastAsia"/>
            <w:lang w:eastAsia="zh-TW"/>
          </w:rPr>
          <w:delText>理賠受理</w:delText>
        </w:r>
        <w:r w:rsidR="0023751E" w:rsidDel="00217FEB">
          <w:rPr>
            <w:rFonts w:hint="eastAsia"/>
            <w:lang w:eastAsia="zh-TW"/>
          </w:rPr>
          <w:delText>檔</w:delText>
        </w:r>
      </w:del>
    </w:p>
    <w:p w14:paraId="416E08A4" w14:textId="77777777" w:rsidR="0004402D" w:rsidDel="00217FEB" w:rsidRDefault="0004402D" w:rsidP="0004402D">
      <w:pPr>
        <w:pStyle w:val="Tabletext"/>
        <w:keepLines w:val="0"/>
        <w:numPr>
          <w:ilvl w:val="3"/>
          <w:numId w:val="2"/>
          <w:numberingChange w:id="1624" w:author="huai" w:date="2005-12-29T18:58:00Z" w:original="%1:5:0:.%2:3:0:.%3:1:0:.%4:1:0:"/>
        </w:numPr>
        <w:spacing w:after="0" w:line="240" w:lineRule="auto"/>
        <w:rPr>
          <w:del w:id="1625" w:author="huai" w:date="2006-03-23T16:14:00Z"/>
          <w:lang w:eastAsia="zh-TW"/>
        </w:rPr>
      </w:pPr>
      <w:del w:id="1626" w:author="huai" w:date="2006-03-23T16:14:00Z">
        <w:r w:rsidDel="00217FEB">
          <w:rPr>
            <w:rFonts w:hint="eastAsia"/>
            <w:lang w:eastAsia="zh-TW"/>
          </w:rPr>
          <w:delText xml:space="preserve">CALL </w:delText>
        </w:r>
        <w:r w:rsidDel="00217FEB">
          <w:rPr>
            <w:rFonts w:ascii="細明體" w:eastAsia="細明體" w:hAnsi="細明體" w:hint="eastAsia"/>
          </w:rPr>
          <w:delText>AA_A0Z00</w:delText>
        </w:r>
        <w:r w:rsidDel="00217FEB">
          <w:rPr>
            <w:rFonts w:ascii="細明體" w:eastAsia="細明體" w:hAnsi="細明體" w:hint="eastAsia"/>
            <w:lang w:eastAsia="zh-TW"/>
          </w:rPr>
          <w:delText>1.Method2：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4402D" w:rsidDel="00217FEB" w14:paraId="76FF1E15" w14:textId="77777777">
        <w:trPr>
          <w:trHeight w:val="330"/>
          <w:del w:id="1627" w:author="huai" w:date="2006-03-23T16:1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4E4B01" w14:textId="77777777" w:rsidR="0004402D" w:rsidDel="00217FEB" w:rsidRDefault="0004402D" w:rsidP="00750BB0">
            <w:pPr>
              <w:jc w:val="center"/>
              <w:rPr>
                <w:del w:id="1628" w:author="huai" w:date="2006-03-23T16:14:00Z"/>
                <w:rFonts w:ascii="細明體" w:eastAsia="細明體" w:hAnsi="細明體" w:cs="Arial Unicode MS"/>
                <w:b/>
                <w:bCs/>
                <w:sz w:val="20"/>
              </w:rPr>
            </w:pPr>
            <w:del w:id="1629" w:author="huai" w:date="2006-03-23T16:14:00Z">
              <w:r w:rsidDel="00217FEB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A02D86" w14:textId="77777777" w:rsidR="0004402D" w:rsidDel="00217FEB" w:rsidRDefault="0004402D" w:rsidP="00750BB0">
            <w:pPr>
              <w:jc w:val="center"/>
              <w:rPr>
                <w:del w:id="1630" w:author="huai" w:date="2006-03-23T16:14:00Z"/>
                <w:rFonts w:ascii="細明體" w:eastAsia="細明體" w:hAnsi="細明體" w:cs="Arial Unicode MS"/>
                <w:b/>
                <w:bCs/>
                <w:sz w:val="20"/>
              </w:rPr>
            </w:pPr>
            <w:del w:id="1631" w:author="huai" w:date="2006-03-23T16:14:00Z">
              <w:r w:rsidDel="00217FEB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04402D" w:rsidDel="00217FEB" w14:paraId="27D228F1" w14:textId="77777777">
        <w:trPr>
          <w:trHeight w:val="330"/>
          <w:del w:id="1632" w:author="huai" w:date="2006-03-23T16:14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31F282" w14:textId="77777777" w:rsidR="0004402D" w:rsidRPr="000C044D" w:rsidDel="00217FEB" w:rsidRDefault="009049D4" w:rsidP="00750BB0">
            <w:pPr>
              <w:rPr>
                <w:del w:id="1633" w:author="huai" w:date="2006-03-23T16:14:00Z"/>
                <w:rFonts w:ascii="細明體" w:eastAsia="細明體" w:hAnsi="細明體" w:hint="eastAsia"/>
                <w:sz w:val="20"/>
                <w:szCs w:val="20"/>
              </w:rPr>
            </w:pPr>
            <w:del w:id="1634" w:author="huai" w:date="2006-03-23T16:14:00Z">
              <w:r w:rsidDel="00217FEB">
                <w:rPr>
                  <w:rFonts w:ascii="細明體" w:eastAsia="細明體" w:hAnsi="細明體" w:hint="eastAsia"/>
                  <w:sz w:val="20"/>
                  <w:szCs w:val="20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3127D6" w14:textId="77777777" w:rsidR="0004402D" w:rsidDel="00217FEB" w:rsidRDefault="0004402D" w:rsidP="00750BB0">
            <w:pPr>
              <w:rPr>
                <w:del w:id="1635" w:author="huai" w:date="2006-03-23T16:14:00Z"/>
                <w:rFonts w:ascii="新細明體" w:hAnsi="新細明體" w:cs="Arial Unicode MS" w:hint="eastAsia"/>
                <w:sz w:val="20"/>
              </w:rPr>
            </w:pPr>
            <w:del w:id="1636" w:author="huai" w:date="2006-03-23T16:14:00Z">
              <w:r w:rsidDel="00217FEB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</w:tbl>
    <w:p w14:paraId="4479641E" w14:textId="77777777" w:rsidR="0004402D" w:rsidDel="00217FEB" w:rsidRDefault="0004402D" w:rsidP="0004402D">
      <w:pPr>
        <w:pStyle w:val="Tabletext"/>
        <w:keepLines w:val="0"/>
        <w:numPr>
          <w:ilvl w:val="3"/>
          <w:numId w:val="2"/>
          <w:numberingChange w:id="1637" w:author="huai" w:date="2005-12-29T18:58:00Z" w:original="%1:5:0:.%2:3:0:.%3:1:0:.%4:2:0:"/>
        </w:numPr>
        <w:spacing w:after="0" w:line="240" w:lineRule="auto"/>
        <w:rPr>
          <w:del w:id="1638" w:author="huai" w:date="2006-03-23T16:14:00Z"/>
          <w:rFonts w:hint="eastAsia"/>
          <w:lang w:eastAsia="zh-TW"/>
        </w:rPr>
      </w:pPr>
      <w:del w:id="1639" w:author="huai" w:date="2006-03-23T16:14:00Z">
        <w:r w:rsidDel="00217FEB">
          <w:rPr>
            <w:rFonts w:hint="eastAsia"/>
            <w:lang w:eastAsia="zh-TW"/>
          </w:rPr>
          <w:delText>失敗處理：</w:delText>
        </w:r>
      </w:del>
    </w:p>
    <w:p w14:paraId="0002A014" w14:textId="77777777" w:rsidR="0004402D" w:rsidDel="00217FEB" w:rsidRDefault="0004402D" w:rsidP="0004402D">
      <w:pPr>
        <w:pStyle w:val="Tabletext"/>
        <w:keepLines w:val="0"/>
        <w:numPr>
          <w:ilvl w:val="4"/>
          <w:numId w:val="2"/>
          <w:numberingChange w:id="1640" w:author="huai" w:date="2005-12-29T18:58:00Z" w:original="%1:5:0:.%2:3:0:.%3:1:0:.%4:2:0:.%5:1:0:"/>
        </w:numPr>
        <w:spacing w:after="0" w:line="240" w:lineRule="auto"/>
        <w:rPr>
          <w:del w:id="1641" w:author="huai" w:date="2006-03-23T16:14:00Z"/>
          <w:rFonts w:hint="eastAsia"/>
          <w:lang w:eastAsia="zh-TW"/>
        </w:rPr>
      </w:pPr>
      <w:del w:id="1642" w:author="huai" w:date="2006-03-23T16:14:00Z">
        <w:r w:rsidDel="00217FEB">
          <w:rPr>
            <w:rFonts w:hint="eastAsia"/>
            <w:lang w:eastAsia="zh-TW"/>
          </w:rPr>
          <w:delText>回覆訊息：</w:delText>
        </w:r>
        <w:r w:rsidDel="00217FEB">
          <w:rPr>
            <w:rFonts w:hint="eastAsia"/>
            <w:lang w:eastAsia="zh-TW"/>
          </w:rPr>
          <w:delText xml:space="preserve"> </w:delText>
        </w:r>
        <w:r w:rsidDel="00217FEB">
          <w:rPr>
            <w:lang w:eastAsia="zh-TW"/>
          </w:rPr>
          <w:delText>“</w:delText>
        </w:r>
        <w:r w:rsidDel="00217FEB">
          <w:rPr>
            <w:rFonts w:hint="eastAsia"/>
            <w:lang w:eastAsia="zh-TW"/>
          </w:rPr>
          <w:delText>刪除理賠受理檔失敗</w:delText>
        </w:r>
        <w:r w:rsidDel="00217FEB">
          <w:rPr>
            <w:lang w:eastAsia="zh-TW"/>
          </w:rPr>
          <w:delText>”</w:delText>
        </w:r>
        <w:r w:rsidDel="00217FEB">
          <w:rPr>
            <w:rFonts w:hint="eastAsia"/>
            <w:lang w:eastAsia="zh-TW"/>
          </w:rPr>
          <w:delText xml:space="preserve"> </w:delText>
        </w:r>
        <w:r w:rsidDel="00217FEB">
          <w:rPr>
            <w:rFonts w:hint="eastAsia"/>
            <w:lang w:eastAsia="zh-TW"/>
          </w:rPr>
          <w:delText>。</w:delText>
        </w:r>
      </w:del>
    </w:p>
    <w:p w14:paraId="7FC3D62F" w14:textId="77777777" w:rsidR="0004402D" w:rsidDel="00217FEB" w:rsidRDefault="0004402D" w:rsidP="0004402D">
      <w:pPr>
        <w:pStyle w:val="Tabletext"/>
        <w:keepLines w:val="0"/>
        <w:numPr>
          <w:ilvl w:val="4"/>
          <w:numId w:val="2"/>
          <w:numberingChange w:id="1643" w:author="huai" w:date="2005-12-29T18:58:00Z" w:original="%1:5:0:.%2:3:0:.%3:1:0:.%4:2:0:.%5:2:0:"/>
        </w:numPr>
        <w:spacing w:after="0" w:line="240" w:lineRule="auto"/>
        <w:rPr>
          <w:del w:id="1644" w:author="huai" w:date="2006-03-23T16:14:00Z"/>
          <w:rFonts w:hint="eastAsia"/>
          <w:lang w:eastAsia="zh-TW"/>
        </w:rPr>
      </w:pPr>
      <w:del w:id="1645" w:author="huai" w:date="2006-03-23T16:14:00Z">
        <w:r w:rsidDel="00217FEB">
          <w:rPr>
            <w:rFonts w:hint="eastAsia"/>
            <w:lang w:eastAsia="zh-TW"/>
          </w:rPr>
          <w:delText>return</w:delText>
        </w:r>
        <w:r w:rsidDel="00217FEB">
          <w:rPr>
            <w:rFonts w:hint="eastAsia"/>
            <w:lang w:eastAsia="zh-TW"/>
          </w:rPr>
          <w:delText>。</w:delText>
        </w:r>
      </w:del>
    </w:p>
    <w:p w14:paraId="16FCCEC0" w14:textId="77777777" w:rsidR="0023751E" w:rsidRDefault="0004402D">
      <w:pPr>
        <w:pStyle w:val="Tabletext"/>
        <w:keepLines w:val="0"/>
        <w:numPr>
          <w:ilvl w:val="2"/>
          <w:numId w:val="2"/>
          <w:numberingChange w:id="1646" w:author="huai" w:date="2005-12-29T18:58:00Z" w:original="%1:5:0:.%2:3:0:.%3:2:0:"/>
        </w:numPr>
        <w:spacing w:after="0" w:line="240" w:lineRule="auto"/>
        <w:rPr>
          <w:rFonts w:hint="eastAsia"/>
          <w:lang w:eastAsia="zh-TW"/>
        </w:rPr>
      </w:pPr>
      <w:del w:id="1647" w:author="huai" w:date="2006-03-23T16:14:00Z">
        <w:r w:rsidDel="00217FEB">
          <w:rPr>
            <w:rFonts w:hint="eastAsia"/>
            <w:lang w:eastAsia="zh-TW"/>
          </w:rPr>
          <w:delText>DELETE</w:delText>
        </w:r>
      </w:del>
      <w:ins w:id="1648" w:author="huai" w:date="2006-03-23T16:14:00Z">
        <w:r w:rsidR="00217FEB">
          <w:rPr>
            <w:rFonts w:hint="eastAsia"/>
            <w:lang w:eastAsia="zh-TW"/>
          </w:rPr>
          <w:t xml:space="preserve"> UPDATE</w:t>
        </w:r>
      </w:ins>
      <w:r>
        <w:rPr>
          <w:rFonts w:hint="eastAsia"/>
          <w:lang w:eastAsia="zh-TW"/>
        </w:rPr>
        <w:t xml:space="preserve"> </w:t>
      </w:r>
      <w:r w:rsidR="0023751E">
        <w:rPr>
          <w:rFonts w:hint="eastAsia"/>
          <w:lang w:eastAsia="zh-TW"/>
        </w:rPr>
        <w:t>DT</w:t>
      </w:r>
      <w:r>
        <w:rPr>
          <w:rFonts w:hint="eastAsia"/>
          <w:lang w:eastAsia="zh-TW"/>
        </w:rPr>
        <w:t>A</w:t>
      </w:r>
      <w:r w:rsidR="0023751E">
        <w:rPr>
          <w:rFonts w:hint="eastAsia"/>
          <w:lang w:eastAsia="zh-TW"/>
        </w:rPr>
        <w:t>AA0</w:t>
      </w:r>
      <w:r>
        <w:rPr>
          <w:rFonts w:hint="eastAsia"/>
          <w:lang w:eastAsia="zh-TW"/>
        </w:rPr>
        <w:t xml:space="preserve">10 </w:t>
      </w:r>
      <w:r>
        <w:rPr>
          <w:rFonts w:hint="eastAsia"/>
          <w:lang w:eastAsia="zh-TW"/>
        </w:rPr>
        <w:t>理賠受理申請書檔：</w:t>
      </w:r>
    </w:p>
    <w:p w14:paraId="7B945EF5" w14:textId="77777777" w:rsidR="00750BB0" w:rsidRDefault="00750BB0" w:rsidP="00750BB0">
      <w:pPr>
        <w:pStyle w:val="Tabletext"/>
        <w:keepLines w:val="0"/>
        <w:numPr>
          <w:ilvl w:val="3"/>
          <w:numId w:val="2"/>
          <w:numberingChange w:id="1649" w:author="huai" w:date="2005-12-29T18:58:00Z" w:original="%1:5:0:.%2:3:0:.%3:2:0:.%4:1:0: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del w:id="1650" w:author="huai" w:date="2006-03-23T16:14:00Z">
        <w:r w:rsidDel="00217FEB">
          <w:rPr>
            <w:rFonts w:ascii="細明體" w:eastAsia="細明體" w:hAnsi="細明體" w:hint="eastAsia"/>
          </w:rPr>
          <w:delText>2</w:delText>
        </w:r>
      </w:del>
      <w:ins w:id="1651" w:author="huai" w:date="2006-03-23T16:14:00Z">
        <w:r w:rsidR="00217FEB">
          <w:rPr>
            <w:rFonts w:ascii="細明體" w:eastAsia="細明體" w:hAnsi="細明體" w:hint="eastAsia"/>
            <w:lang w:eastAsia="zh-TW"/>
          </w:rPr>
          <w:t>2</w:t>
        </w:r>
      </w:ins>
      <w:r>
        <w:rPr>
          <w:rFonts w:ascii="細明體" w:eastAsia="細明體" w:hAnsi="細明體" w:hint="eastAsia"/>
          <w:lang w:eastAsia="zh-TW"/>
        </w:rPr>
        <w:t>.Method</w:t>
      </w:r>
      <w:del w:id="1652" w:author="huai" w:date="2006-03-23T16:14:00Z">
        <w:r w:rsidDel="00217FEB">
          <w:rPr>
            <w:rFonts w:ascii="細明體" w:eastAsia="細明體" w:hAnsi="細明體" w:hint="eastAsia"/>
            <w:lang w:eastAsia="zh-TW"/>
          </w:rPr>
          <w:delText>2</w:delText>
        </w:r>
      </w:del>
      <w:ins w:id="1653" w:author="huai" w:date="2006-03-23T16:14:00Z">
        <w:r w:rsidR="00217FEB">
          <w:rPr>
            <w:rFonts w:ascii="細明體" w:eastAsia="細明體" w:hAnsi="細明體" w:hint="eastAsia"/>
            <w:lang w:eastAsia="zh-TW"/>
          </w:rPr>
          <w:t>3</w:t>
        </w:r>
      </w:ins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750BB0" w14:paraId="575FE250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0BDA96" w14:textId="77777777" w:rsidR="00750BB0" w:rsidRDefault="00750BB0" w:rsidP="00750BB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CD7075" w14:textId="77777777" w:rsidR="00750BB0" w:rsidRDefault="00750BB0" w:rsidP="00750BB0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750BB0" w14:paraId="15D58559" w14:textId="77777777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79FE8B" w14:textId="77777777" w:rsidR="00750BB0" w:rsidRPr="000C044D" w:rsidRDefault="009049D4" w:rsidP="00750BB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del w:id="1654" w:author="huai" w:date="2006-03-23T16:14:00Z">
              <w:r w:rsidDel="00217FEB">
                <w:rPr>
                  <w:rFonts w:ascii="細明體" w:eastAsia="細明體" w:hAnsi="細明體" w:hint="eastAsia"/>
                  <w:sz w:val="20"/>
                  <w:szCs w:val="20"/>
                </w:rPr>
                <w:delText>受理編號</w:delText>
              </w:r>
            </w:del>
            <w:ins w:id="1655" w:author="huai" w:date="2006-03-23T16:15:00Z">
              <w:r w:rsidR="00217FEB">
                <w:rPr>
                  <w:rFonts w:ascii="細明體" w:eastAsia="細明體" w:hAnsi="細明體" w:hint="eastAsia"/>
                  <w:sz w:val="20"/>
                  <w:szCs w:val="20"/>
                </w:rPr>
                <w:t>給付方式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26C80E" w14:textId="77777777" w:rsidR="00750BB0" w:rsidRDefault="00750BB0" w:rsidP="00750BB0">
            <w:pPr>
              <w:rPr>
                <w:rFonts w:ascii="新細明體" w:hAnsi="新細明體" w:cs="Arial Unicode MS" w:hint="eastAsia"/>
                <w:sz w:val="20"/>
              </w:rPr>
            </w:pPr>
            <w:del w:id="1656" w:author="huai" w:date="2006-03-23T16:15:00Z">
              <w:r w:rsidDel="00217FEB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</w:tbl>
    <w:p w14:paraId="3B696D04" w14:textId="77777777" w:rsidR="00750BB0" w:rsidRDefault="00750BB0" w:rsidP="00750BB0">
      <w:pPr>
        <w:pStyle w:val="Tabletext"/>
        <w:keepLines w:val="0"/>
        <w:numPr>
          <w:ilvl w:val="3"/>
          <w:numId w:val="2"/>
          <w:numberingChange w:id="1657" w:author="huai" w:date="2005-12-29T18:58:00Z" w:original="%1:5:0:.%2:3:0:.%3:2:0:.%4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14:paraId="56880972" w14:textId="77777777" w:rsidR="00750BB0" w:rsidRDefault="00750BB0" w:rsidP="00750BB0">
      <w:pPr>
        <w:pStyle w:val="Tabletext"/>
        <w:keepLines w:val="0"/>
        <w:numPr>
          <w:ilvl w:val="4"/>
          <w:numId w:val="2"/>
          <w:numberingChange w:id="1658" w:author="huai" w:date="2005-12-29T18:58:00Z" w:original="%1:5:0:.%2:3:0:.%3:2:0:.%4:2:0:.%5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del w:id="1659" w:author="huai" w:date="2006-03-23T16:14:00Z">
        <w:r w:rsidR="00932FC7" w:rsidDel="00217FEB">
          <w:rPr>
            <w:rFonts w:hint="eastAsia"/>
            <w:lang w:eastAsia="zh-TW"/>
          </w:rPr>
          <w:delText>刪除</w:delText>
        </w:r>
      </w:del>
      <w:ins w:id="1660" w:author="huai" w:date="2006-03-23T16:14:00Z">
        <w:r w:rsidR="00217FEB">
          <w:rPr>
            <w:rFonts w:hint="eastAsia"/>
            <w:lang w:eastAsia="zh-TW"/>
          </w:rPr>
          <w:t>更新</w:t>
        </w:r>
      </w:ins>
      <w:r>
        <w:rPr>
          <w:rFonts w:hint="eastAsia"/>
          <w:lang w:eastAsia="zh-TW"/>
        </w:rPr>
        <w:t>理賠受理申請書檔失敗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14:paraId="3BDF2FD5" w14:textId="77777777" w:rsidR="00750BB0" w:rsidRDefault="00750BB0" w:rsidP="00750BB0">
      <w:pPr>
        <w:pStyle w:val="Tabletext"/>
        <w:keepLines w:val="0"/>
        <w:numPr>
          <w:ilvl w:val="4"/>
          <w:numId w:val="2"/>
          <w:numberingChange w:id="1661" w:author="huai" w:date="2005-12-29T18:58:00Z" w:original="%1:5:0:.%2:3:0:.%3:2:0:.%4:2:0:.%5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14:paraId="7C3ADAE9" w14:textId="77777777" w:rsidR="00932FC7" w:rsidDel="00080E4E" w:rsidRDefault="00932FC7" w:rsidP="00932FC7">
      <w:pPr>
        <w:pStyle w:val="Tabletext"/>
        <w:keepLines w:val="0"/>
        <w:numPr>
          <w:ilvl w:val="2"/>
          <w:numId w:val="2"/>
          <w:numberingChange w:id="1662" w:author="huai" w:date="2005-12-29T18:58:00Z" w:original="%1:5:0:.%2:3:0:.%3:3:0:"/>
        </w:numPr>
        <w:spacing w:after="0" w:line="240" w:lineRule="auto"/>
        <w:rPr>
          <w:del w:id="1663" w:author="huai" w:date="2006-03-23T16:15:00Z"/>
          <w:rFonts w:hint="eastAsia"/>
          <w:lang w:eastAsia="zh-TW"/>
        </w:rPr>
      </w:pPr>
      <w:del w:id="1664" w:author="huai" w:date="2006-03-23T16:15:00Z">
        <w:r w:rsidDel="00080E4E">
          <w:rPr>
            <w:rFonts w:hint="eastAsia"/>
            <w:lang w:eastAsia="zh-TW"/>
          </w:rPr>
          <w:delText>DELETE DTAAA011</w:delText>
        </w:r>
        <w:r w:rsidDel="00080E4E">
          <w:rPr>
            <w:rFonts w:hint="eastAsia"/>
            <w:lang w:eastAsia="zh-TW"/>
          </w:rPr>
          <w:delText>理賠索賠類別檔：</w:delText>
        </w:r>
      </w:del>
    </w:p>
    <w:p w14:paraId="78ED295B" w14:textId="77777777" w:rsidR="00932FC7" w:rsidDel="00080E4E" w:rsidRDefault="00932FC7" w:rsidP="00932FC7">
      <w:pPr>
        <w:pStyle w:val="Tabletext"/>
        <w:keepLines w:val="0"/>
        <w:numPr>
          <w:ilvl w:val="3"/>
          <w:numId w:val="2"/>
          <w:numberingChange w:id="1665" w:author="huai" w:date="2005-12-29T18:58:00Z" w:original="%1:5:0:.%2:3:0:.%3:3:0:.%4:1:0:"/>
        </w:numPr>
        <w:spacing w:after="0" w:line="240" w:lineRule="auto"/>
        <w:rPr>
          <w:del w:id="1666" w:author="huai" w:date="2006-03-23T16:15:00Z"/>
          <w:rFonts w:hint="eastAsia"/>
          <w:lang w:eastAsia="zh-TW"/>
        </w:rPr>
      </w:pPr>
      <w:del w:id="1667" w:author="huai" w:date="2006-03-23T16:15:00Z">
        <w:r w:rsidDel="00080E4E">
          <w:rPr>
            <w:rFonts w:hint="eastAsia"/>
            <w:lang w:eastAsia="zh-TW"/>
          </w:rPr>
          <w:delText xml:space="preserve">CALL </w:delText>
        </w:r>
        <w:r w:rsidDel="00080E4E">
          <w:rPr>
            <w:rFonts w:ascii="細明體" w:eastAsia="細明體" w:hAnsi="細明體" w:hint="eastAsia"/>
          </w:rPr>
          <w:delText>AA_A0Z007</w:delText>
        </w:r>
        <w:r w:rsidDel="00080E4E">
          <w:rPr>
            <w:rFonts w:ascii="細明體" w:eastAsia="細明體" w:hAnsi="細明體" w:hint="eastAsia"/>
            <w:lang w:eastAsia="zh-TW"/>
          </w:rPr>
          <w:delText>.Method2：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932FC7" w:rsidDel="00080E4E" w14:paraId="678B595A" w14:textId="77777777">
        <w:trPr>
          <w:trHeight w:val="330"/>
          <w:del w:id="1668" w:author="huai" w:date="2006-03-23T16:15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588D0F" w14:textId="77777777" w:rsidR="00932FC7" w:rsidDel="00080E4E" w:rsidRDefault="00932FC7" w:rsidP="00932FC7">
            <w:pPr>
              <w:jc w:val="center"/>
              <w:rPr>
                <w:del w:id="1669" w:author="huai" w:date="2006-03-23T16:15:00Z"/>
                <w:rFonts w:ascii="細明體" w:eastAsia="細明體" w:hAnsi="細明體" w:cs="Arial Unicode MS"/>
                <w:b/>
                <w:bCs/>
                <w:sz w:val="20"/>
              </w:rPr>
            </w:pPr>
            <w:del w:id="1670" w:author="huai" w:date="2006-03-23T16:15:00Z">
              <w:r w:rsidDel="00080E4E"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9283BD0" w14:textId="77777777" w:rsidR="00932FC7" w:rsidDel="00080E4E" w:rsidRDefault="00932FC7" w:rsidP="00932FC7">
            <w:pPr>
              <w:jc w:val="center"/>
              <w:rPr>
                <w:del w:id="1671" w:author="huai" w:date="2006-03-23T16:15:00Z"/>
                <w:rFonts w:ascii="細明體" w:eastAsia="細明體" w:hAnsi="細明體" w:cs="Arial Unicode MS"/>
                <w:b/>
                <w:bCs/>
                <w:sz w:val="20"/>
              </w:rPr>
            </w:pPr>
            <w:del w:id="1672" w:author="huai" w:date="2006-03-23T16:15:00Z">
              <w:r w:rsidDel="00080E4E">
                <w:rPr>
                  <w:rFonts w:ascii="細明體" w:eastAsia="細明體" w:hAnsi="細明體" w:hint="eastAsia"/>
                  <w:b/>
                  <w:bCs/>
                  <w:sz w:val="20"/>
                </w:rPr>
                <w:delText>資料來源</w:delText>
              </w:r>
            </w:del>
          </w:p>
        </w:tc>
      </w:tr>
      <w:tr w:rsidR="00932FC7" w:rsidDel="00080E4E" w14:paraId="6D1EE069" w14:textId="77777777">
        <w:trPr>
          <w:trHeight w:val="330"/>
          <w:del w:id="1673" w:author="huai" w:date="2006-03-23T16:15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EFB3C6" w14:textId="77777777" w:rsidR="00932FC7" w:rsidRPr="000C044D" w:rsidDel="00080E4E" w:rsidRDefault="00932FC7" w:rsidP="00932FC7">
            <w:pPr>
              <w:rPr>
                <w:del w:id="1674" w:author="huai" w:date="2006-03-23T16:15:00Z"/>
                <w:rFonts w:ascii="細明體" w:eastAsia="細明體" w:hAnsi="細明體" w:hint="eastAsia"/>
                <w:sz w:val="20"/>
                <w:szCs w:val="20"/>
              </w:rPr>
            </w:pPr>
            <w:del w:id="1675" w:author="huai" w:date="2006-03-23T16:15:00Z">
              <w:r w:rsidDel="00080E4E">
                <w:rPr>
                  <w:rFonts w:ascii="細明體" w:eastAsia="細明體" w:hAnsi="細明體" w:hint="eastAsia"/>
                  <w:sz w:val="20"/>
                  <w:szCs w:val="20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D0AA36" w14:textId="77777777" w:rsidR="00932FC7" w:rsidDel="00080E4E" w:rsidRDefault="00932FC7" w:rsidP="00932FC7">
            <w:pPr>
              <w:rPr>
                <w:del w:id="1676" w:author="huai" w:date="2006-03-23T16:15:00Z"/>
                <w:rFonts w:ascii="新細明體" w:hAnsi="新細明體" w:cs="Arial Unicode MS" w:hint="eastAsia"/>
                <w:sz w:val="20"/>
              </w:rPr>
            </w:pPr>
            <w:del w:id="1677" w:author="huai" w:date="2006-03-23T16:15:00Z">
              <w:r w:rsidDel="00080E4E">
                <w:rPr>
                  <w:rFonts w:ascii="新細明體" w:hAnsi="新細明體" w:cs="Arial Unicode MS" w:hint="eastAsia"/>
                  <w:sz w:val="20"/>
                </w:rPr>
                <w:delText>畫面</w:delText>
              </w:r>
            </w:del>
          </w:p>
        </w:tc>
      </w:tr>
    </w:tbl>
    <w:p w14:paraId="549413A7" w14:textId="77777777" w:rsidR="00080E4E" w:rsidRDefault="00080E4E" w:rsidP="00932FC7">
      <w:pPr>
        <w:pStyle w:val="Tabletext"/>
        <w:keepLines w:val="0"/>
        <w:numPr>
          <w:ilvl w:val="2"/>
          <w:numId w:val="2"/>
          <w:ins w:id="1678" w:author="huai" w:date="2006-03-23T16:16:00Z"/>
        </w:numPr>
        <w:spacing w:after="0" w:line="240" w:lineRule="auto"/>
        <w:rPr>
          <w:ins w:id="1679" w:author="huai" w:date="2006-03-23T16:16:00Z"/>
          <w:rFonts w:hint="eastAsia"/>
          <w:lang w:eastAsia="zh-TW"/>
        </w:rPr>
      </w:pPr>
      <w:ins w:id="1680" w:author="huai" w:date="2006-03-23T16:16:00Z">
        <w:r>
          <w:rPr>
            <w:rFonts w:hint="eastAsia"/>
            <w:lang w:eastAsia="zh-TW"/>
          </w:rPr>
          <w:t xml:space="preserve">IF </w:t>
        </w:r>
        <w:r>
          <w:rPr>
            <w:rFonts w:hint="eastAsia"/>
            <w:kern w:val="2"/>
            <w:szCs w:val="24"/>
            <w:lang w:eastAsia="zh-TW"/>
          </w:rPr>
          <w:t>DTAAA010.</w:t>
        </w:r>
        <w:r>
          <w:rPr>
            <w:rFonts w:ascii="細明體" w:eastAsia="細明體" w:hAnsi="細明體" w:hint="eastAsia"/>
            <w:lang w:eastAsia="zh-TW"/>
          </w:rPr>
          <w:t xml:space="preserve">無記名附約超過三件表示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Y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14:paraId="4FC2E314" w14:textId="77777777" w:rsidR="00932FC7" w:rsidDel="00080E4E" w:rsidRDefault="00932FC7" w:rsidP="00080E4E">
      <w:pPr>
        <w:pStyle w:val="Tabletext"/>
        <w:keepLines w:val="0"/>
        <w:numPr>
          <w:ilvl w:val="3"/>
          <w:numId w:val="2"/>
          <w:numberingChange w:id="1681" w:author="huai" w:date="2005-12-29T18:58:00Z" w:original="%1:5:0:.%2:3:0:.%3:3:0:.%4:2:0:"/>
        </w:numPr>
        <w:tabs>
          <w:tab w:val="clear" w:pos="1968"/>
          <w:tab w:val="num" w:pos="1985"/>
        </w:tabs>
        <w:spacing w:after="0" w:line="240" w:lineRule="auto"/>
        <w:ind w:leftChars="761" w:left="2534"/>
        <w:rPr>
          <w:del w:id="1682" w:author="huai" w:date="2006-03-23T16:15:00Z"/>
          <w:rFonts w:hint="eastAsia"/>
          <w:lang w:eastAsia="zh-TW"/>
        </w:rPr>
        <w:pPrChange w:id="1683" w:author="huai" w:date="2006-03-23T16:16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68"/>
            </w:tabs>
            <w:spacing w:after="0" w:line="240" w:lineRule="auto"/>
            <w:ind w:left="1968" w:hanging="708"/>
          </w:pPr>
        </w:pPrChange>
      </w:pPr>
      <w:del w:id="1684" w:author="huai" w:date="2006-03-23T16:15:00Z">
        <w:r w:rsidDel="00080E4E">
          <w:rPr>
            <w:rFonts w:hint="eastAsia"/>
            <w:lang w:eastAsia="zh-TW"/>
          </w:rPr>
          <w:delText>失敗處理：</w:delText>
        </w:r>
      </w:del>
    </w:p>
    <w:p w14:paraId="028E6850" w14:textId="77777777" w:rsidR="00932FC7" w:rsidDel="00080E4E" w:rsidRDefault="00932FC7" w:rsidP="00080E4E">
      <w:pPr>
        <w:pStyle w:val="Tabletext"/>
        <w:keepLines w:val="0"/>
        <w:numPr>
          <w:ilvl w:val="4"/>
          <w:numId w:val="2"/>
          <w:numberingChange w:id="1685" w:author="huai" w:date="2005-12-29T18:58:00Z" w:original="%1:5:0:.%2:3:0:.%3:3:0:.%4:2:0:.%5:1:0:"/>
        </w:numPr>
        <w:tabs>
          <w:tab w:val="num" w:pos="1985"/>
        </w:tabs>
        <w:spacing w:after="0" w:line="240" w:lineRule="auto"/>
        <w:ind w:leftChars="945" w:left="3118"/>
        <w:rPr>
          <w:del w:id="1686" w:author="huai" w:date="2006-03-23T16:15:00Z"/>
          <w:rFonts w:hint="eastAsia"/>
          <w:lang w:eastAsia="zh-TW"/>
        </w:rPr>
        <w:pPrChange w:id="1687" w:author="huai" w:date="2006-03-23T16:21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del w:id="1688" w:author="huai" w:date="2006-03-23T16:15:00Z">
        <w:r w:rsidDel="00080E4E">
          <w:rPr>
            <w:rFonts w:hint="eastAsia"/>
            <w:lang w:eastAsia="zh-TW"/>
          </w:rPr>
          <w:delText>回覆訊息：</w:delText>
        </w:r>
        <w:r w:rsidDel="00080E4E">
          <w:rPr>
            <w:rFonts w:hint="eastAsia"/>
            <w:lang w:eastAsia="zh-TW"/>
          </w:rPr>
          <w:delText xml:space="preserve"> </w:delText>
        </w:r>
        <w:r w:rsidDel="00080E4E">
          <w:rPr>
            <w:lang w:eastAsia="zh-TW"/>
          </w:rPr>
          <w:delText>“</w:delText>
        </w:r>
        <w:r w:rsidDel="00080E4E">
          <w:rPr>
            <w:rFonts w:hint="eastAsia"/>
            <w:lang w:eastAsia="zh-TW"/>
          </w:rPr>
          <w:delText>刪除理賠索賠類別檔失敗</w:delText>
        </w:r>
        <w:r w:rsidDel="00080E4E">
          <w:rPr>
            <w:lang w:eastAsia="zh-TW"/>
          </w:rPr>
          <w:delText>”</w:delText>
        </w:r>
        <w:r w:rsidRPr="000637E5" w:rsidDel="00080E4E">
          <w:rPr>
            <w:rFonts w:hint="eastAsia"/>
            <w:lang w:eastAsia="zh-TW"/>
          </w:rPr>
          <w:delText xml:space="preserve"> </w:delText>
        </w:r>
        <w:r w:rsidDel="00080E4E">
          <w:rPr>
            <w:rFonts w:hint="eastAsia"/>
            <w:lang w:eastAsia="zh-TW"/>
          </w:rPr>
          <w:delText>。</w:delText>
        </w:r>
        <w:r w:rsidDel="00080E4E">
          <w:rPr>
            <w:rFonts w:hint="eastAsia"/>
            <w:lang w:eastAsia="zh-TW"/>
          </w:rPr>
          <w:delText xml:space="preserve"> </w:delText>
        </w:r>
      </w:del>
    </w:p>
    <w:p w14:paraId="2C4463B6" w14:textId="77777777" w:rsidR="00932FC7" w:rsidDel="00080E4E" w:rsidRDefault="00932FC7" w:rsidP="00080E4E">
      <w:pPr>
        <w:pStyle w:val="Tabletext"/>
        <w:keepLines w:val="0"/>
        <w:numPr>
          <w:ilvl w:val="4"/>
          <w:numId w:val="2"/>
          <w:numberingChange w:id="1689" w:author="huai" w:date="2005-12-29T18:58:00Z" w:original="%1:5:0:.%2:3:0:.%3:3:0:.%4:2:0:.%5:2:0:"/>
        </w:numPr>
        <w:tabs>
          <w:tab w:val="num" w:pos="1985"/>
        </w:tabs>
        <w:spacing w:after="0" w:line="240" w:lineRule="auto"/>
        <w:ind w:leftChars="945" w:left="3118"/>
        <w:rPr>
          <w:del w:id="1690" w:author="huai" w:date="2006-03-23T16:15:00Z"/>
          <w:rFonts w:hint="eastAsia"/>
          <w:lang w:eastAsia="zh-TW"/>
        </w:rPr>
        <w:pPrChange w:id="1691" w:author="huai" w:date="2006-03-23T16:21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del w:id="1692" w:author="huai" w:date="2006-03-23T16:15:00Z">
        <w:r w:rsidDel="00080E4E">
          <w:rPr>
            <w:rFonts w:hint="eastAsia"/>
            <w:lang w:eastAsia="zh-TW"/>
          </w:rPr>
          <w:delText>return</w:delText>
        </w:r>
        <w:r w:rsidDel="00080E4E">
          <w:rPr>
            <w:rFonts w:hint="eastAsia"/>
            <w:lang w:eastAsia="zh-TW"/>
          </w:rPr>
          <w:delText>。</w:delText>
        </w:r>
      </w:del>
    </w:p>
    <w:p w14:paraId="56B1FBC2" w14:textId="77777777" w:rsidR="00932FC7" w:rsidRDefault="00932FC7" w:rsidP="00080E4E">
      <w:pPr>
        <w:pStyle w:val="Tabletext"/>
        <w:keepLines w:val="0"/>
        <w:numPr>
          <w:ilvl w:val="2"/>
          <w:numId w:val="2"/>
          <w:numberingChange w:id="1693" w:author="huai" w:date="2005-12-29T18:58:00Z" w:original="%1:5:0:.%2:3:0:.%3:4:0:"/>
        </w:numPr>
        <w:tabs>
          <w:tab w:val="clear" w:pos="1418"/>
          <w:tab w:val="num" w:pos="1985"/>
        </w:tabs>
        <w:spacing w:after="0" w:line="240" w:lineRule="auto"/>
        <w:ind w:leftChars="591" w:left="1985"/>
        <w:rPr>
          <w:rFonts w:hint="eastAsia"/>
          <w:lang w:eastAsia="zh-TW"/>
        </w:rPr>
        <w:pPrChange w:id="1694" w:author="huai" w:date="2006-03-23T16:21:00Z">
          <w:pPr>
            <w:pStyle w:val="Tabletext"/>
            <w:keepLines w:val="0"/>
            <w:numPr>
              <w:ilvl w:val="2"/>
              <w:numId w:val="2"/>
            </w:numPr>
            <w:tabs>
              <w:tab w:val="num" w:pos="1418"/>
            </w:tabs>
            <w:spacing w:after="0" w:line="240" w:lineRule="auto"/>
            <w:ind w:left="1418" w:hanging="567"/>
          </w:pPr>
        </w:pPrChange>
      </w:pPr>
      <w:r>
        <w:rPr>
          <w:rFonts w:hint="eastAsia"/>
          <w:lang w:eastAsia="zh-TW"/>
        </w:rPr>
        <w:t>DELETE DTAAA012</w:t>
      </w:r>
      <w:r>
        <w:rPr>
          <w:rFonts w:hint="eastAsia"/>
          <w:lang w:eastAsia="zh-TW"/>
        </w:rPr>
        <w:t>理賠受理無記名檔：</w:t>
      </w:r>
    </w:p>
    <w:p w14:paraId="05142CA1" w14:textId="77777777" w:rsidR="00932FC7" w:rsidRDefault="00932FC7" w:rsidP="00080E4E">
      <w:pPr>
        <w:pStyle w:val="Tabletext"/>
        <w:keepLines w:val="0"/>
        <w:numPr>
          <w:ilvl w:val="3"/>
          <w:numId w:val="2"/>
          <w:numberingChange w:id="1695" w:author="huai" w:date="2005-12-29T18:58:00Z" w:original="%1:5:0:.%2:3:0:.%3:4:0:.%4:1:0:"/>
        </w:numPr>
        <w:tabs>
          <w:tab w:val="clear" w:pos="1968"/>
          <w:tab w:val="num" w:pos="2535"/>
        </w:tabs>
        <w:spacing w:after="0" w:line="240" w:lineRule="auto"/>
        <w:ind w:leftChars="761" w:left="2534"/>
        <w:rPr>
          <w:rFonts w:hint="eastAsia"/>
          <w:lang w:eastAsia="zh-TW"/>
        </w:rPr>
        <w:pPrChange w:id="1696" w:author="huai" w:date="2006-03-23T16:16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68"/>
            </w:tabs>
            <w:spacing w:after="0" w:line="240" w:lineRule="auto"/>
            <w:ind w:left="1968" w:hanging="708"/>
          </w:pPr>
        </w:pPrChange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</w:t>
      </w:r>
      <w:r>
        <w:rPr>
          <w:rFonts w:ascii="細明體" w:eastAsia="細明體" w:hAnsi="細明體" w:hint="eastAsia"/>
          <w:lang w:eastAsia="zh-TW"/>
        </w:rPr>
        <w:t>08.Method2：</w:t>
      </w:r>
    </w:p>
    <w:tbl>
      <w:tblPr>
        <w:tblW w:w="5940" w:type="dxa"/>
        <w:tblInd w:w="236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697" w:author="huai" w:date="2006-03-23T16:16:00Z">
          <w:tblPr>
            <w:tblW w:w="5940" w:type="dxa"/>
            <w:tblInd w:w="180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440"/>
        <w:gridCol w:w="3500"/>
        <w:tblGridChange w:id="1698">
          <w:tblGrid>
            <w:gridCol w:w="2440"/>
            <w:gridCol w:w="3500"/>
          </w:tblGrid>
        </w:tblGridChange>
      </w:tblGrid>
      <w:tr w:rsidR="00932FC7" w14:paraId="6E886B05" w14:textId="77777777">
        <w:trPr>
          <w:trHeight w:val="330"/>
          <w:trPrChange w:id="1699" w:author="huai" w:date="2006-03-23T16:16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700" w:author="huai" w:date="2006-03-23T16:16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14:paraId="7200C638" w14:textId="77777777" w:rsidR="00932FC7" w:rsidRDefault="00932FC7" w:rsidP="00932FC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701" w:author="huai" w:date="2006-03-23T16:16:00Z">
              <w:tcPr>
                <w:tcW w:w="35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14:paraId="22C15937" w14:textId="77777777" w:rsidR="00932FC7" w:rsidRDefault="00932FC7" w:rsidP="00932FC7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932FC7" w14:paraId="4DCFA694" w14:textId="77777777">
        <w:trPr>
          <w:trHeight w:val="330"/>
          <w:trPrChange w:id="1702" w:author="huai" w:date="2006-03-23T16:16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703" w:author="huai" w:date="2006-03-23T16:16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14:paraId="027E8912" w14:textId="77777777" w:rsidR="00932FC7" w:rsidRPr="000C044D" w:rsidRDefault="00932FC7" w:rsidP="00932FC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704" w:author="huai" w:date="2006-03-23T16:16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14:paraId="4B5D1A88" w14:textId="77777777" w:rsidR="00932FC7" w:rsidRDefault="00932FC7" w:rsidP="00932FC7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14:paraId="32365E13" w14:textId="77777777" w:rsidR="00932FC7" w:rsidRDefault="00932FC7" w:rsidP="00080E4E">
      <w:pPr>
        <w:pStyle w:val="Tabletext"/>
        <w:keepLines w:val="0"/>
        <w:numPr>
          <w:ilvl w:val="3"/>
          <w:numId w:val="2"/>
          <w:numberingChange w:id="1705" w:author="huai" w:date="2005-12-29T18:58:00Z" w:original="%1:5:0:.%2:3:0:.%3:4:0:.%4:2:0:"/>
        </w:numPr>
        <w:tabs>
          <w:tab w:val="clear" w:pos="1968"/>
          <w:tab w:val="num" w:pos="2535"/>
        </w:tabs>
        <w:spacing w:after="0" w:line="240" w:lineRule="auto"/>
        <w:ind w:leftChars="761" w:left="2534"/>
        <w:rPr>
          <w:rFonts w:hint="eastAsia"/>
          <w:lang w:eastAsia="zh-TW"/>
        </w:rPr>
        <w:pPrChange w:id="1706" w:author="huai" w:date="2006-03-23T16:16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68"/>
            </w:tabs>
            <w:spacing w:after="0" w:line="240" w:lineRule="auto"/>
            <w:ind w:left="1968" w:hanging="708"/>
          </w:pPr>
        </w:pPrChange>
      </w:pPr>
      <w:r>
        <w:rPr>
          <w:rFonts w:hint="eastAsia"/>
          <w:lang w:eastAsia="zh-TW"/>
        </w:rPr>
        <w:t>失敗處理：</w:t>
      </w:r>
    </w:p>
    <w:p w14:paraId="6AC3BE5D" w14:textId="77777777" w:rsidR="00932FC7" w:rsidRDefault="00932FC7" w:rsidP="00080E4E">
      <w:pPr>
        <w:pStyle w:val="Tabletext"/>
        <w:keepLines w:val="0"/>
        <w:numPr>
          <w:ilvl w:val="4"/>
          <w:numId w:val="2"/>
          <w:numberingChange w:id="1707" w:author="huai" w:date="2005-12-29T18:58:00Z" w:original="%1:5:0:.%2:3:0:.%3:4:0:.%4:2:0:.%5:1:0:"/>
        </w:numPr>
        <w:tabs>
          <w:tab w:val="clear" w:pos="2551"/>
          <w:tab w:val="num" w:pos="3118"/>
        </w:tabs>
        <w:spacing w:after="0" w:line="240" w:lineRule="auto"/>
        <w:ind w:leftChars="945" w:left="3118"/>
        <w:rPr>
          <w:rFonts w:hint="eastAsia"/>
          <w:lang w:eastAsia="zh-TW"/>
        </w:rPr>
        <w:pPrChange w:id="1708" w:author="huai" w:date="2006-03-23T16:21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刪除理賠受理無記名檔失敗</w:t>
      </w:r>
      <w:r>
        <w:rPr>
          <w:lang w:eastAsia="zh-TW"/>
        </w:rPr>
        <w:t>”</w:t>
      </w:r>
      <w:r w:rsidRPr="000637E5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14:paraId="726AF037" w14:textId="77777777" w:rsidR="0004402D" w:rsidRDefault="00932FC7" w:rsidP="00080E4E">
      <w:pPr>
        <w:pStyle w:val="Tabletext"/>
        <w:keepLines w:val="0"/>
        <w:numPr>
          <w:ilvl w:val="4"/>
          <w:numId w:val="2"/>
          <w:numberingChange w:id="1709" w:author="huai" w:date="2005-12-29T18:58:00Z" w:original="%1:5:0:.%2:3:0:.%3:4:0:.%4:2:0:.%5:2:0:"/>
        </w:numPr>
        <w:tabs>
          <w:tab w:val="clear" w:pos="2551"/>
          <w:tab w:val="num" w:pos="3118"/>
        </w:tabs>
        <w:spacing w:after="0" w:line="240" w:lineRule="auto"/>
        <w:ind w:leftChars="945" w:left="3118"/>
        <w:rPr>
          <w:rFonts w:hint="eastAsia"/>
          <w:lang w:eastAsia="zh-TW"/>
        </w:rPr>
        <w:pPrChange w:id="1710" w:author="huai" w:date="2006-03-23T16:21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14:paraId="0B8E668B" w14:textId="77777777" w:rsidR="00080E4E" w:rsidRPr="00080E4E" w:rsidRDefault="00080E4E" w:rsidP="00080E4E">
      <w:pPr>
        <w:pStyle w:val="Tabletext"/>
        <w:keepLines w:val="0"/>
        <w:numPr>
          <w:ilvl w:val="2"/>
          <w:numId w:val="2"/>
          <w:ins w:id="1711" w:author="huai" w:date="2006-03-23T16:15:00Z"/>
        </w:numPr>
        <w:spacing w:after="0" w:line="240" w:lineRule="auto"/>
        <w:rPr>
          <w:ins w:id="1712" w:author="huai" w:date="2006-03-23T16:21:00Z"/>
          <w:rFonts w:hint="eastAsia"/>
          <w:lang w:eastAsia="zh-TW"/>
          <w:rPrChange w:id="1713" w:author="huai" w:date="2006-03-23T16:21:00Z">
            <w:rPr>
              <w:ins w:id="1714" w:author="huai" w:date="2006-03-23T16:21:00Z"/>
              <w:rFonts w:ascii="細明體" w:eastAsia="細明體" w:hAnsi="細明體" w:hint="eastAsia"/>
              <w:lang w:eastAsia="zh-TW"/>
            </w:rPr>
          </w:rPrChange>
        </w:rPr>
      </w:pPr>
      <w:ins w:id="1715" w:author="huai" w:date="2006-03-23T16:21:00Z">
        <w:r>
          <w:rPr>
            <w:rFonts w:hint="eastAsia"/>
            <w:kern w:val="2"/>
            <w:szCs w:val="24"/>
            <w:lang w:eastAsia="zh-TW"/>
          </w:rPr>
          <w:t>IF DTAAA010.</w:t>
        </w:r>
        <w:r>
          <w:rPr>
            <w:rFonts w:ascii="細明體" w:eastAsia="細明體" w:hAnsi="細明體" w:hint="eastAsia"/>
            <w:lang w:eastAsia="zh-TW"/>
          </w:rPr>
          <w:t xml:space="preserve">受益人超過三人表示 = </w:t>
        </w:r>
        <w:r>
          <w:rPr>
            <w:rFonts w:ascii="細明體" w:eastAsia="細明體" w:hAnsi="細明體"/>
            <w:lang w:eastAsia="zh-TW"/>
          </w:rPr>
          <w:t>‘</w:t>
        </w:r>
        <w:r>
          <w:rPr>
            <w:rFonts w:ascii="細明體" w:eastAsia="細明體" w:hAnsi="細明體" w:hint="eastAsia"/>
            <w:lang w:eastAsia="zh-TW"/>
          </w:rPr>
          <w:t>Y</w:t>
        </w:r>
        <w:r>
          <w:rPr>
            <w:rFonts w:ascii="細明體" w:eastAsia="細明體" w:hAnsi="細明體"/>
            <w:lang w:eastAsia="zh-TW"/>
          </w:rPr>
          <w:t>’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14:paraId="7100A002" w14:textId="77777777" w:rsidR="00080E4E" w:rsidRDefault="00080E4E" w:rsidP="00080E4E">
      <w:pPr>
        <w:pStyle w:val="Tabletext"/>
        <w:keepLines w:val="0"/>
        <w:numPr>
          <w:ilvl w:val="3"/>
          <w:numId w:val="2"/>
          <w:ins w:id="1716" w:author="huai" w:date="2006-03-23T16:21:00Z"/>
        </w:numPr>
        <w:spacing w:after="0" w:line="240" w:lineRule="auto"/>
        <w:rPr>
          <w:ins w:id="1717" w:author="huai" w:date="2006-03-23T16:15:00Z"/>
          <w:rFonts w:hint="eastAsia"/>
          <w:lang w:eastAsia="zh-TW"/>
        </w:rPr>
      </w:pPr>
      <w:ins w:id="1718" w:author="huai" w:date="2006-03-23T16:15:00Z">
        <w:r>
          <w:rPr>
            <w:rFonts w:hint="eastAsia"/>
            <w:lang w:eastAsia="zh-TW"/>
          </w:rPr>
          <w:t>DELETE DTAAA014</w:t>
        </w:r>
        <w:r>
          <w:rPr>
            <w:rFonts w:hint="eastAsia"/>
            <w:lang w:eastAsia="zh-TW"/>
          </w:rPr>
          <w:t>理賠受理受益人檔：</w:t>
        </w:r>
      </w:ins>
    </w:p>
    <w:p w14:paraId="400771CD" w14:textId="77777777" w:rsidR="00080E4E" w:rsidRDefault="00080E4E" w:rsidP="00080E4E">
      <w:pPr>
        <w:pStyle w:val="Tabletext"/>
        <w:keepLines w:val="0"/>
        <w:numPr>
          <w:ilvl w:val="3"/>
          <w:numId w:val="2"/>
          <w:ins w:id="1719" w:author="huai" w:date="2006-03-23T16:15:00Z"/>
        </w:numPr>
        <w:tabs>
          <w:tab w:val="clear" w:pos="1968"/>
          <w:tab w:val="num" w:pos="2208"/>
        </w:tabs>
        <w:spacing w:after="0" w:line="240" w:lineRule="auto"/>
        <w:ind w:leftChars="625" w:left="2208"/>
        <w:rPr>
          <w:ins w:id="1720" w:author="huai" w:date="2006-03-23T16:15:00Z"/>
          <w:rFonts w:hint="eastAsia"/>
          <w:lang w:eastAsia="zh-TW"/>
        </w:rPr>
        <w:pPrChange w:id="1721" w:author="huai" w:date="2006-03-23T16:21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68"/>
            </w:tabs>
            <w:spacing w:after="0" w:line="240" w:lineRule="auto"/>
            <w:ind w:left="1968" w:hanging="708"/>
          </w:pPr>
        </w:pPrChange>
      </w:pPr>
      <w:ins w:id="1722" w:author="huai" w:date="2006-03-23T16:15:00Z">
        <w:r>
          <w:rPr>
            <w:rFonts w:hint="eastAsia"/>
            <w:lang w:eastAsia="zh-TW"/>
          </w:rPr>
          <w:t xml:space="preserve">CALL </w:t>
        </w:r>
        <w:r>
          <w:rPr>
            <w:rFonts w:ascii="細明體" w:eastAsia="細明體" w:hAnsi="細明體" w:hint="eastAsia"/>
          </w:rPr>
          <w:t>AA_A0Z0</w:t>
        </w:r>
        <w:r>
          <w:rPr>
            <w:rFonts w:ascii="細明體" w:eastAsia="細明體" w:hAnsi="細明體" w:hint="eastAsia"/>
            <w:lang w:eastAsia="zh-TW"/>
          </w:rPr>
          <w:t>08.Method2：</w:t>
        </w:r>
      </w:ins>
    </w:p>
    <w:tbl>
      <w:tblPr>
        <w:tblW w:w="5940" w:type="dxa"/>
        <w:tblInd w:w="20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1723" w:author="huai" w:date="2006-03-23T16:21:00Z">
          <w:tblPr>
            <w:tblW w:w="5940" w:type="dxa"/>
            <w:tblInd w:w="1800" w:type="dxa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440"/>
        <w:gridCol w:w="3500"/>
        <w:tblGridChange w:id="1724">
          <w:tblGrid>
            <w:gridCol w:w="2440"/>
            <w:gridCol w:w="3500"/>
          </w:tblGrid>
        </w:tblGridChange>
      </w:tblGrid>
      <w:tr w:rsidR="00080E4E" w14:paraId="29F6A994" w14:textId="77777777">
        <w:trPr>
          <w:trHeight w:val="330"/>
          <w:ins w:id="1725" w:author="huai" w:date="2006-03-23T16:15:00Z"/>
          <w:trPrChange w:id="1726" w:author="huai" w:date="2006-03-23T16:21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727" w:author="huai" w:date="2006-03-23T16:21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14:paraId="78A58FB9" w14:textId="77777777" w:rsidR="00080E4E" w:rsidRDefault="00080E4E" w:rsidP="00080E4E">
            <w:pPr>
              <w:numPr>
                <w:ins w:id="1728" w:author="huai" w:date="2006-03-23T16:15:00Z"/>
              </w:numPr>
              <w:jc w:val="center"/>
              <w:rPr>
                <w:ins w:id="1729" w:author="huai" w:date="2006-03-23T16:15:00Z"/>
                <w:rFonts w:ascii="細明體" w:eastAsia="細明體" w:hAnsi="細明體" w:cs="Arial Unicode MS"/>
                <w:b/>
                <w:bCs/>
                <w:sz w:val="20"/>
              </w:rPr>
            </w:pPr>
            <w:ins w:id="1730" w:author="huai" w:date="2006-03-23T16:15:00Z">
              <w:r>
                <w:rPr>
                  <w:rFonts w:ascii="細明體" w:eastAsia="細明體" w:hAnsi="細明體" w:cs="Arial Unicode MS" w:hint="eastAsia"/>
                  <w:b/>
                  <w:bCs/>
                  <w:sz w:val="20"/>
                </w:rPr>
                <w:t>參數名稱</w:t>
              </w:r>
            </w:ins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731" w:author="huai" w:date="2006-03-23T16:21:00Z">
              <w:tcPr>
                <w:tcW w:w="350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C0C0C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14:paraId="0287ACA3" w14:textId="77777777" w:rsidR="00080E4E" w:rsidRDefault="00080E4E" w:rsidP="00080E4E">
            <w:pPr>
              <w:numPr>
                <w:ins w:id="1732" w:author="huai" w:date="2006-03-23T16:15:00Z"/>
              </w:numPr>
              <w:jc w:val="center"/>
              <w:rPr>
                <w:ins w:id="1733" w:author="huai" w:date="2006-03-23T16:15:00Z"/>
                <w:rFonts w:ascii="細明體" w:eastAsia="細明體" w:hAnsi="細明體" w:cs="Arial Unicode MS"/>
                <w:b/>
                <w:bCs/>
                <w:sz w:val="20"/>
              </w:rPr>
            </w:pPr>
            <w:ins w:id="1734" w:author="huai" w:date="2006-03-23T16:15:00Z">
              <w:r>
                <w:rPr>
                  <w:rFonts w:ascii="細明體" w:eastAsia="細明體" w:hAnsi="細明體" w:hint="eastAsia"/>
                  <w:b/>
                  <w:bCs/>
                  <w:sz w:val="20"/>
                </w:rPr>
                <w:t>資料來源</w:t>
              </w:r>
            </w:ins>
          </w:p>
        </w:tc>
      </w:tr>
      <w:tr w:rsidR="00080E4E" w14:paraId="7F03EE3A" w14:textId="77777777">
        <w:trPr>
          <w:trHeight w:val="330"/>
          <w:ins w:id="1735" w:author="huai" w:date="2006-03-23T16:15:00Z"/>
          <w:trPrChange w:id="1736" w:author="huai" w:date="2006-03-23T16:21:00Z">
            <w:trPr>
              <w:trHeight w:val="330"/>
            </w:trPr>
          </w:trPrChange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tcPrChange w:id="1737" w:author="huai" w:date="2006-03-23T16:21:00Z">
              <w:tcPr>
                <w:tcW w:w="24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center"/>
              </w:tcPr>
            </w:tcPrChange>
          </w:tcPr>
          <w:p w14:paraId="76D46DBA" w14:textId="77777777" w:rsidR="00080E4E" w:rsidRPr="000C044D" w:rsidRDefault="00080E4E" w:rsidP="00080E4E">
            <w:pPr>
              <w:numPr>
                <w:ins w:id="1738" w:author="huai" w:date="2006-03-23T16:15:00Z"/>
              </w:numPr>
              <w:rPr>
                <w:ins w:id="1739" w:author="huai" w:date="2006-03-23T16:15:00Z"/>
                <w:rFonts w:ascii="細明體" w:eastAsia="細明體" w:hAnsi="細明體" w:hint="eastAsia"/>
                <w:sz w:val="20"/>
                <w:szCs w:val="20"/>
              </w:rPr>
            </w:pPr>
            <w:ins w:id="1740" w:author="huai" w:date="2006-03-23T16:1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受理編號</w:t>
              </w:r>
            </w:ins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1741" w:author="huai" w:date="2006-03-23T16:21:00Z">
              <w:tcPr>
                <w:tcW w:w="0" w:type="auto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14:paraId="4E827D0B" w14:textId="77777777" w:rsidR="00080E4E" w:rsidRDefault="00080E4E" w:rsidP="00080E4E">
            <w:pPr>
              <w:numPr>
                <w:ins w:id="1742" w:author="huai" w:date="2006-03-23T16:15:00Z"/>
              </w:numPr>
              <w:rPr>
                <w:ins w:id="1743" w:author="huai" w:date="2006-03-23T16:15:00Z"/>
                <w:rFonts w:ascii="新細明體" w:hAnsi="新細明體" w:cs="Arial Unicode MS" w:hint="eastAsia"/>
                <w:sz w:val="20"/>
              </w:rPr>
            </w:pPr>
            <w:ins w:id="1744" w:author="huai" w:date="2006-03-23T16:15:00Z">
              <w:r>
                <w:rPr>
                  <w:rFonts w:ascii="新細明體" w:hAnsi="新細明體" w:cs="Arial Unicode MS" w:hint="eastAsia"/>
                  <w:sz w:val="20"/>
                </w:rPr>
                <w:t>畫面</w:t>
              </w:r>
            </w:ins>
          </w:p>
        </w:tc>
      </w:tr>
    </w:tbl>
    <w:p w14:paraId="54D7221A" w14:textId="77777777" w:rsidR="00080E4E" w:rsidRDefault="00080E4E" w:rsidP="00080E4E">
      <w:pPr>
        <w:pStyle w:val="Tabletext"/>
        <w:keepLines w:val="0"/>
        <w:numPr>
          <w:ilvl w:val="3"/>
          <w:numId w:val="2"/>
          <w:ins w:id="1745" w:author="huai" w:date="2006-03-23T16:15:00Z"/>
        </w:numPr>
        <w:tabs>
          <w:tab w:val="clear" w:pos="1968"/>
          <w:tab w:val="num" w:pos="2208"/>
        </w:tabs>
        <w:spacing w:after="0" w:line="240" w:lineRule="auto"/>
        <w:ind w:leftChars="625" w:left="2208"/>
        <w:rPr>
          <w:ins w:id="1746" w:author="huai" w:date="2006-03-23T16:15:00Z"/>
          <w:rFonts w:hint="eastAsia"/>
          <w:lang w:eastAsia="zh-TW"/>
        </w:rPr>
        <w:pPrChange w:id="1747" w:author="huai" w:date="2006-03-23T16:21:00Z">
          <w:pPr>
            <w:pStyle w:val="Tabletext"/>
            <w:keepLines w:val="0"/>
            <w:numPr>
              <w:ilvl w:val="3"/>
              <w:numId w:val="2"/>
            </w:numPr>
            <w:tabs>
              <w:tab w:val="num" w:pos="1968"/>
            </w:tabs>
            <w:spacing w:after="0" w:line="240" w:lineRule="auto"/>
            <w:ind w:left="1968" w:hanging="708"/>
          </w:pPr>
        </w:pPrChange>
      </w:pPr>
      <w:ins w:id="1748" w:author="huai" w:date="2006-03-23T16:15:00Z">
        <w:r>
          <w:rPr>
            <w:rFonts w:hint="eastAsia"/>
            <w:lang w:eastAsia="zh-TW"/>
          </w:rPr>
          <w:t>失敗處理：</w:t>
        </w:r>
      </w:ins>
    </w:p>
    <w:p w14:paraId="5C44232C" w14:textId="77777777" w:rsidR="00080E4E" w:rsidRDefault="00080E4E" w:rsidP="00080E4E">
      <w:pPr>
        <w:pStyle w:val="Tabletext"/>
        <w:keepLines w:val="0"/>
        <w:numPr>
          <w:ilvl w:val="4"/>
          <w:numId w:val="2"/>
          <w:ins w:id="1749" w:author="huai" w:date="2006-03-23T16:15:00Z"/>
        </w:numPr>
        <w:tabs>
          <w:tab w:val="clear" w:pos="2551"/>
          <w:tab w:val="num" w:pos="2791"/>
        </w:tabs>
        <w:spacing w:after="0" w:line="240" w:lineRule="auto"/>
        <w:ind w:leftChars="809" w:left="2792"/>
        <w:rPr>
          <w:ins w:id="1750" w:author="huai" w:date="2006-03-23T16:15:00Z"/>
          <w:rFonts w:hint="eastAsia"/>
          <w:lang w:eastAsia="zh-TW"/>
        </w:rPr>
        <w:pPrChange w:id="1751" w:author="huai" w:date="2006-03-23T16:21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752" w:author="huai" w:date="2006-03-23T16:15:00Z">
        <w:r>
          <w:rPr>
            <w:rFonts w:hint="eastAsia"/>
            <w:lang w:eastAsia="zh-TW"/>
          </w:rPr>
          <w:t>回覆訊息：</w:t>
        </w:r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t>“</w:t>
        </w:r>
        <w:r>
          <w:rPr>
            <w:rFonts w:hint="eastAsia"/>
            <w:lang w:eastAsia="zh-TW"/>
          </w:rPr>
          <w:t>刪除理賠受理無記名檔失敗</w:t>
        </w:r>
        <w:r>
          <w:rPr>
            <w:lang w:eastAsia="zh-TW"/>
          </w:rPr>
          <w:t>”</w:t>
        </w:r>
        <w:r w:rsidRPr="000637E5"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。</w:t>
        </w:r>
        <w:r>
          <w:rPr>
            <w:rFonts w:hint="eastAsia"/>
            <w:lang w:eastAsia="zh-TW"/>
          </w:rPr>
          <w:t xml:space="preserve"> </w:t>
        </w:r>
      </w:ins>
    </w:p>
    <w:p w14:paraId="3D06461F" w14:textId="77777777" w:rsidR="00080E4E" w:rsidRDefault="00080E4E" w:rsidP="00080E4E">
      <w:pPr>
        <w:pStyle w:val="Tabletext"/>
        <w:keepLines w:val="0"/>
        <w:numPr>
          <w:ilvl w:val="4"/>
          <w:numId w:val="2"/>
          <w:ins w:id="1753" w:author="huai" w:date="2006-03-23T16:15:00Z"/>
        </w:numPr>
        <w:tabs>
          <w:tab w:val="clear" w:pos="2551"/>
          <w:tab w:val="num" w:pos="2791"/>
        </w:tabs>
        <w:spacing w:after="0" w:line="240" w:lineRule="auto"/>
        <w:ind w:leftChars="809" w:left="2792"/>
        <w:rPr>
          <w:ins w:id="1754" w:author="huai" w:date="2006-03-23T16:15:00Z"/>
          <w:rFonts w:hint="eastAsia"/>
          <w:lang w:eastAsia="zh-TW"/>
        </w:rPr>
        <w:pPrChange w:id="1755" w:author="huai" w:date="2006-03-23T16:21:00Z">
          <w:pPr>
            <w:pStyle w:val="Tabletext"/>
            <w:keepLines w:val="0"/>
            <w:numPr>
              <w:ilvl w:val="4"/>
              <w:numId w:val="2"/>
            </w:numPr>
            <w:tabs>
              <w:tab w:val="num" w:pos="2551"/>
            </w:tabs>
            <w:spacing w:after="0" w:line="240" w:lineRule="auto"/>
            <w:ind w:left="2551" w:hanging="850"/>
          </w:pPr>
        </w:pPrChange>
      </w:pPr>
      <w:ins w:id="1756" w:author="huai" w:date="2006-03-23T16:15:00Z">
        <w:r>
          <w:rPr>
            <w:rFonts w:hint="eastAsia"/>
            <w:lang w:eastAsia="zh-TW"/>
          </w:rPr>
          <w:t>return</w:t>
        </w:r>
        <w:r>
          <w:rPr>
            <w:rFonts w:hint="eastAsia"/>
            <w:lang w:eastAsia="zh-TW"/>
          </w:rPr>
          <w:t>。</w:t>
        </w:r>
      </w:ins>
    </w:p>
    <w:p w14:paraId="34BCE5C2" w14:textId="77777777" w:rsidR="0023751E" w:rsidRDefault="0023751E">
      <w:pPr>
        <w:pStyle w:val="Tabletext"/>
        <w:keepLines w:val="0"/>
        <w:numPr>
          <w:ilvl w:val="1"/>
          <w:numId w:val="2"/>
          <w:numberingChange w:id="1757" w:author="huai" w:date="2005-12-29T18:58:00Z" w:original="%1:5:0:.%2:4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刪除結果</w:t>
      </w:r>
    </w:p>
    <w:p w14:paraId="4DC71CCA" w14:textId="77777777" w:rsidR="0023751E" w:rsidRDefault="0023751E">
      <w:pPr>
        <w:pStyle w:val="Tabletext"/>
        <w:keepLines w:val="0"/>
        <w:numPr>
          <w:ilvl w:val="2"/>
          <w:numId w:val="2"/>
          <w:numberingChange w:id="1758" w:author="huai" w:date="2005-12-29T18:58:00Z" w:original="%1:5:0:.%2:4:0:.%3:1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 w:rsidR="006268AC">
        <w:rPr>
          <w:lang w:eastAsia="zh-TW"/>
        </w:rPr>
        <w:sym w:font="Wingdings" w:char="F0E8"/>
      </w:r>
      <w:r w:rsidR="006268AC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刪除成功</w:t>
      </w:r>
      <w:r>
        <w:rPr>
          <w:lang w:eastAsia="zh-TW"/>
        </w:rPr>
        <w:t>”</w:t>
      </w:r>
    </w:p>
    <w:p w14:paraId="6AA85F00" w14:textId="77777777" w:rsidR="0023751E" w:rsidRDefault="0023751E" w:rsidP="006268AC">
      <w:pPr>
        <w:pStyle w:val="Tabletext"/>
        <w:keepLines w:val="0"/>
        <w:numPr>
          <w:ilvl w:val="2"/>
          <w:numId w:val="2"/>
          <w:numberingChange w:id="1759" w:author="huai" w:date="2005-12-29T18:58:00Z" w:original="%1:5:0:.%2:4:0:.%3:2:0: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 w:rsidR="006268AC">
        <w:rPr>
          <w:lang w:eastAsia="zh-TW"/>
        </w:rPr>
        <w:sym w:font="Wingdings" w:char="F0E8"/>
      </w:r>
      <w:r w:rsidR="006268AC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14:paraId="5851793C" w14:textId="77777777" w:rsidR="000950DA" w:rsidDel="00C051CA" w:rsidRDefault="000950DA" w:rsidP="000950DA">
      <w:pPr>
        <w:pStyle w:val="Tabletext"/>
        <w:keepLines w:val="0"/>
        <w:numPr>
          <w:ilvl w:val="0"/>
          <w:numId w:val="2"/>
          <w:numberingChange w:id="1760" w:author="huai" w:date="2005-12-29T18:58:00Z" w:original="%1:6:0:"/>
        </w:numPr>
        <w:spacing w:after="0" w:line="240" w:lineRule="auto"/>
        <w:rPr>
          <w:del w:id="1761" w:author="i9004502" w:date="2006-03-22T15:59:00Z"/>
          <w:rFonts w:hint="eastAsia"/>
          <w:b/>
          <w:bCs/>
          <w:color w:val="008000"/>
          <w:lang w:eastAsia="zh-TW"/>
        </w:rPr>
      </w:pPr>
      <w:del w:id="1762" w:author="i9004502" w:date="2006-03-22T15:59:00Z">
        <w:r w:rsidDel="00C051CA">
          <w:rPr>
            <w:rFonts w:hint="eastAsia"/>
            <w:b/>
            <w:bCs/>
            <w:color w:val="008000"/>
            <w:lang w:eastAsia="zh-TW"/>
          </w:rPr>
          <w:delText>診斷書</w:delText>
        </w:r>
      </w:del>
    </w:p>
    <w:p w14:paraId="48A4E4C3" w14:textId="77777777" w:rsidR="000950DA" w:rsidRPr="00657D8A" w:rsidDel="00C051CA" w:rsidRDefault="00657D8A" w:rsidP="00A23753">
      <w:pPr>
        <w:pStyle w:val="Tabletext"/>
        <w:keepLines w:val="0"/>
        <w:numPr>
          <w:ilvl w:val="1"/>
          <w:numId w:val="2"/>
          <w:numberingChange w:id="1763" w:author="huai" w:date="2005-12-29T18:58:00Z" w:original="%1:6:0:.%2:1:0:"/>
        </w:numPr>
        <w:spacing w:after="0"/>
        <w:rPr>
          <w:del w:id="1764" w:author="i9004502" w:date="2006-03-22T15:59:00Z"/>
          <w:rFonts w:hint="eastAsia"/>
          <w:lang w:eastAsia="zh-TW"/>
        </w:rPr>
      </w:pPr>
      <w:del w:id="1765" w:author="i9004502" w:date="2006-03-22T15:59:00Z">
        <w:r w:rsidDel="00C051CA">
          <w:rPr>
            <w:rFonts w:hint="eastAsia"/>
            <w:lang w:eastAsia="zh-TW"/>
          </w:rPr>
          <w:delText xml:space="preserve">Link AAA0_0200  </w:delText>
        </w:r>
        <w:r w:rsidDel="00C051CA">
          <w:rPr>
            <w:rFonts w:ascii="新細明體" w:hAnsi="新細明體" w:cs="New Gulim" w:hint="eastAsia"/>
            <w:lang w:eastAsia="zh-TW"/>
          </w:rPr>
          <w:delText>診斷書輸入頁面 ：</w:delText>
        </w:r>
      </w:del>
    </w:p>
    <w:p w14:paraId="78E8F13E" w14:textId="77777777" w:rsidR="00657D8A" w:rsidDel="00C051CA" w:rsidRDefault="00657D8A" w:rsidP="00A23753">
      <w:pPr>
        <w:pStyle w:val="Tabletext"/>
        <w:keepLines w:val="0"/>
        <w:numPr>
          <w:ilvl w:val="2"/>
          <w:numId w:val="2"/>
          <w:numberingChange w:id="1766" w:author="huai" w:date="2005-12-29T18:58:00Z" w:original="%1:6:0:.%2:1:0:.%3:1:0:"/>
        </w:numPr>
        <w:spacing w:after="0"/>
        <w:rPr>
          <w:del w:id="1767" w:author="i9004502" w:date="2006-03-22T15:59:00Z"/>
          <w:rFonts w:hint="eastAsia"/>
          <w:lang w:eastAsia="zh-TW"/>
        </w:rPr>
      </w:pPr>
      <w:del w:id="1768" w:author="i9004502" w:date="2006-03-22T15:59:00Z">
        <w:r w:rsidDel="00C051CA">
          <w:rPr>
            <w:rFonts w:hint="eastAsia"/>
            <w:lang w:eastAsia="zh-TW"/>
          </w:rPr>
          <w:delText>輸入參數：受理編號。</w:delText>
        </w:r>
      </w:del>
    </w:p>
    <w:p w14:paraId="1B7BC0A7" w14:textId="77777777" w:rsidR="00A23753" w:rsidDel="00C051CA" w:rsidRDefault="00A23753" w:rsidP="00A23753">
      <w:pPr>
        <w:pStyle w:val="Tabletext"/>
        <w:keepLines w:val="0"/>
        <w:numPr>
          <w:ilvl w:val="0"/>
          <w:numId w:val="2"/>
          <w:numberingChange w:id="1769" w:author="huai" w:date="2005-12-29T18:58:00Z" w:original="%1:7:0:"/>
        </w:numPr>
        <w:spacing w:after="0" w:line="240" w:lineRule="auto"/>
        <w:rPr>
          <w:del w:id="1770" w:author="i9004502" w:date="2006-03-22T15:59:00Z"/>
          <w:rFonts w:hint="eastAsia"/>
          <w:b/>
          <w:bCs/>
          <w:color w:val="008000"/>
          <w:lang w:eastAsia="zh-TW"/>
        </w:rPr>
      </w:pPr>
      <w:del w:id="1771" w:author="i9004502" w:date="2006-03-22T15:59:00Z">
        <w:r w:rsidDel="00C051CA">
          <w:rPr>
            <w:rFonts w:hint="eastAsia"/>
            <w:b/>
            <w:bCs/>
            <w:color w:val="008000"/>
            <w:lang w:eastAsia="zh-TW"/>
          </w:rPr>
          <w:delText>收據</w:delText>
        </w:r>
      </w:del>
    </w:p>
    <w:p w14:paraId="759A7426" w14:textId="77777777" w:rsidR="00A23753" w:rsidRPr="00657D8A" w:rsidDel="00C051CA" w:rsidRDefault="00A23753" w:rsidP="00A23753">
      <w:pPr>
        <w:pStyle w:val="Tabletext"/>
        <w:keepLines w:val="0"/>
        <w:numPr>
          <w:ilvl w:val="1"/>
          <w:numId w:val="2"/>
          <w:numberingChange w:id="1772" w:author="huai" w:date="2005-12-29T18:58:00Z" w:original="%1:7:0:.%2:1:0:"/>
        </w:numPr>
        <w:spacing w:after="0"/>
        <w:rPr>
          <w:del w:id="1773" w:author="i9004502" w:date="2006-03-22T15:59:00Z"/>
          <w:rFonts w:hint="eastAsia"/>
          <w:lang w:eastAsia="zh-TW"/>
        </w:rPr>
      </w:pPr>
      <w:del w:id="1774" w:author="i9004502" w:date="2006-03-22T15:59:00Z">
        <w:r w:rsidDel="00C051CA">
          <w:rPr>
            <w:rFonts w:hint="eastAsia"/>
            <w:lang w:eastAsia="zh-TW"/>
          </w:rPr>
          <w:delText xml:space="preserve">Link AAA0_0300  </w:delText>
        </w:r>
        <w:r w:rsidDel="00C051CA">
          <w:rPr>
            <w:rFonts w:hint="eastAsia"/>
            <w:lang w:eastAsia="zh-TW"/>
          </w:rPr>
          <w:delText>收據</w:delText>
        </w:r>
        <w:r w:rsidDel="00C051CA">
          <w:rPr>
            <w:rFonts w:ascii="新細明體" w:hAnsi="新細明體" w:cs="New Gulim" w:hint="eastAsia"/>
            <w:lang w:eastAsia="zh-TW"/>
          </w:rPr>
          <w:delText>輸入頁面 ：</w:delText>
        </w:r>
      </w:del>
    </w:p>
    <w:p w14:paraId="4166B976" w14:textId="77777777" w:rsidR="00A23753" w:rsidDel="00C051CA" w:rsidRDefault="00A23753" w:rsidP="00A23753">
      <w:pPr>
        <w:pStyle w:val="Tabletext"/>
        <w:keepLines w:val="0"/>
        <w:numPr>
          <w:ilvl w:val="2"/>
          <w:numId w:val="2"/>
          <w:numberingChange w:id="1775" w:author="huai" w:date="2005-12-29T18:58:00Z" w:original="%1:7:0:.%2:1:0:.%3:1:0:"/>
        </w:numPr>
        <w:spacing w:after="0"/>
        <w:rPr>
          <w:del w:id="1776" w:author="i9004502" w:date="2006-03-22T15:59:00Z"/>
          <w:rFonts w:hint="eastAsia"/>
          <w:lang w:eastAsia="zh-TW"/>
        </w:rPr>
      </w:pPr>
      <w:del w:id="1777" w:author="i9004502" w:date="2006-03-22T15:59:00Z">
        <w:r w:rsidDel="00C051CA">
          <w:rPr>
            <w:rFonts w:hint="eastAsia"/>
            <w:lang w:eastAsia="zh-TW"/>
          </w:rPr>
          <w:delText>輸入參數：受理編號。</w:delText>
        </w:r>
      </w:del>
    </w:p>
    <w:p w14:paraId="1CE5ADD3" w14:textId="77777777" w:rsidR="00A23753" w:rsidDel="00C051CA" w:rsidRDefault="00A23753" w:rsidP="00A23753">
      <w:pPr>
        <w:pStyle w:val="Tabletext"/>
        <w:keepLines w:val="0"/>
        <w:numPr>
          <w:ilvl w:val="0"/>
          <w:numId w:val="2"/>
          <w:numberingChange w:id="1778" w:author="huai" w:date="2005-12-29T18:58:00Z" w:original="%1:8:0:"/>
        </w:numPr>
        <w:spacing w:after="0" w:line="240" w:lineRule="auto"/>
        <w:rPr>
          <w:del w:id="1779" w:author="i9004502" w:date="2006-03-22T15:59:00Z"/>
          <w:rFonts w:hint="eastAsia"/>
          <w:b/>
          <w:bCs/>
          <w:color w:val="008000"/>
          <w:lang w:eastAsia="zh-TW"/>
        </w:rPr>
      </w:pPr>
      <w:del w:id="1780" w:author="i9004502" w:date="2006-03-22T15:59:00Z">
        <w:r w:rsidDel="00C051CA">
          <w:rPr>
            <w:rFonts w:hint="eastAsia"/>
            <w:b/>
            <w:bCs/>
            <w:color w:val="008000"/>
            <w:lang w:eastAsia="zh-TW"/>
          </w:rPr>
          <w:delText>大額給付</w:delText>
        </w:r>
      </w:del>
    </w:p>
    <w:p w14:paraId="324A35D8" w14:textId="77777777" w:rsidR="00A23753" w:rsidRPr="00657D8A" w:rsidDel="00C051CA" w:rsidRDefault="00A23753" w:rsidP="00A23753">
      <w:pPr>
        <w:pStyle w:val="Tabletext"/>
        <w:keepLines w:val="0"/>
        <w:numPr>
          <w:ilvl w:val="1"/>
          <w:numId w:val="2"/>
          <w:numberingChange w:id="1781" w:author="huai" w:date="2005-12-29T18:58:00Z" w:original="%1:8:0:.%2:1:0:"/>
        </w:numPr>
        <w:spacing w:after="0"/>
        <w:rPr>
          <w:del w:id="1782" w:author="i9004502" w:date="2006-03-22T15:59:00Z"/>
          <w:rFonts w:hint="eastAsia"/>
          <w:lang w:eastAsia="zh-TW"/>
        </w:rPr>
      </w:pPr>
      <w:del w:id="1783" w:author="i9004502" w:date="2006-03-22T15:59:00Z">
        <w:r w:rsidDel="00C051CA">
          <w:rPr>
            <w:rFonts w:hint="eastAsia"/>
            <w:lang w:eastAsia="zh-TW"/>
          </w:rPr>
          <w:delText xml:space="preserve">Link AAA0_0400  </w:delText>
        </w:r>
        <w:r w:rsidDel="00C051CA">
          <w:rPr>
            <w:rFonts w:hint="eastAsia"/>
            <w:lang w:eastAsia="zh-TW"/>
          </w:rPr>
          <w:delText>大額給付</w:delText>
        </w:r>
        <w:r w:rsidDel="00C051CA">
          <w:rPr>
            <w:rFonts w:ascii="新細明體" w:hAnsi="新細明體" w:cs="New Gulim" w:hint="eastAsia"/>
            <w:lang w:eastAsia="zh-TW"/>
          </w:rPr>
          <w:delText>輸入頁面 ：</w:delText>
        </w:r>
      </w:del>
    </w:p>
    <w:p w14:paraId="6400702A" w14:textId="77777777" w:rsidR="00A23753" w:rsidDel="00C051CA" w:rsidRDefault="00A23753" w:rsidP="00A23753">
      <w:pPr>
        <w:pStyle w:val="Tabletext"/>
        <w:keepLines w:val="0"/>
        <w:numPr>
          <w:ilvl w:val="2"/>
          <w:numId w:val="2"/>
          <w:numberingChange w:id="1784" w:author="huai" w:date="2005-12-29T18:58:00Z" w:original="%1:8:0:.%2:1:0:.%3:1:0:"/>
        </w:numPr>
        <w:spacing w:after="0"/>
        <w:rPr>
          <w:del w:id="1785" w:author="i9004502" w:date="2006-03-22T15:59:00Z"/>
          <w:rFonts w:hint="eastAsia"/>
          <w:lang w:eastAsia="zh-TW"/>
        </w:rPr>
      </w:pPr>
      <w:del w:id="1786" w:author="i9004502" w:date="2006-03-22T15:59:00Z">
        <w:r w:rsidDel="00C051CA">
          <w:rPr>
            <w:rFonts w:hint="eastAsia"/>
            <w:lang w:eastAsia="zh-TW"/>
          </w:rPr>
          <w:delText>輸入參數：受理編號。</w:delText>
        </w:r>
      </w:del>
    </w:p>
    <w:p w14:paraId="7FDBED25" w14:textId="77777777" w:rsidR="00A23753" w:rsidDel="00C051CA" w:rsidRDefault="00A23753" w:rsidP="00A23753">
      <w:pPr>
        <w:pStyle w:val="Tabletext"/>
        <w:keepLines w:val="0"/>
        <w:numPr>
          <w:ilvl w:val="0"/>
          <w:numId w:val="2"/>
          <w:numberingChange w:id="1787" w:author="huai" w:date="2005-12-29T18:58:00Z" w:original="%1:9:0:"/>
        </w:numPr>
        <w:spacing w:after="0" w:line="240" w:lineRule="auto"/>
        <w:rPr>
          <w:del w:id="1788" w:author="i9004502" w:date="2006-03-22T15:59:00Z"/>
          <w:rFonts w:hint="eastAsia"/>
          <w:b/>
          <w:bCs/>
          <w:color w:val="008000"/>
          <w:lang w:eastAsia="zh-TW"/>
        </w:rPr>
      </w:pPr>
      <w:del w:id="1789" w:author="i9004502" w:date="2006-03-22T15:59:00Z">
        <w:r w:rsidDel="00C051CA">
          <w:rPr>
            <w:rFonts w:hint="eastAsia"/>
            <w:b/>
            <w:bCs/>
            <w:color w:val="008000"/>
            <w:lang w:eastAsia="zh-TW"/>
          </w:rPr>
          <w:delText>解除契約</w:delText>
        </w:r>
      </w:del>
    </w:p>
    <w:p w14:paraId="3325A83E" w14:textId="77777777" w:rsidR="00A23753" w:rsidRPr="00657D8A" w:rsidDel="00C051CA" w:rsidRDefault="00A23753" w:rsidP="00A23753">
      <w:pPr>
        <w:pStyle w:val="Tabletext"/>
        <w:keepLines w:val="0"/>
        <w:numPr>
          <w:ilvl w:val="1"/>
          <w:numId w:val="2"/>
          <w:numberingChange w:id="1790" w:author="huai" w:date="2005-12-29T18:58:00Z" w:original="%1:9:0:.%2:1:0:"/>
        </w:numPr>
        <w:spacing w:after="0"/>
        <w:rPr>
          <w:del w:id="1791" w:author="i9004502" w:date="2006-03-22T15:59:00Z"/>
          <w:rFonts w:hint="eastAsia"/>
          <w:lang w:eastAsia="zh-TW"/>
        </w:rPr>
      </w:pPr>
      <w:del w:id="1792" w:author="i9004502" w:date="2006-03-22T15:59:00Z">
        <w:r w:rsidDel="00C051CA">
          <w:rPr>
            <w:rFonts w:hint="eastAsia"/>
            <w:lang w:eastAsia="zh-TW"/>
          </w:rPr>
          <w:delText xml:space="preserve">Link AAA0_0500  </w:delText>
        </w:r>
        <w:r w:rsidDel="00C051CA">
          <w:rPr>
            <w:rFonts w:hint="eastAsia"/>
            <w:lang w:eastAsia="zh-TW"/>
          </w:rPr>
          <w:delText>解除契約</w:delText>
        </w:r>
        <w:r w:rsidDel="00C051CA">
          <w:rPr>
            <w:rFonts w:ascii="新細明體" w:hAnsi="新細明體" w:cs="New Gulim" w:hint="eastAsia"/>
            <w:lang w:eastAsia="zh-TW"/>
          </w:rPr>
          <w:delText>輸入頁面 ：</w:delText>
        </w:r>
      </w:del>
    </w:p>
    <w:p w14:paraId="46B4197B" w14:textId="77777777" w:rsidR="00A23753" w:rsidDel="00C051CA" w:rsidRDefault="00A23753" w:rsidP="00A23753">
      <w:pPr>
        <w:pStyle w:val="Tabletext"/>
        <w:keepLines w:val="0"/>
        <w:numPr>
          <w:ilvl w:val="2"/>
          <w:numId w:val="2"/>
          <w:numberingChange w:id="1793" w:author="huai" w:date="2005-12-29T18:58:00Z" w:original="%1:9:0:.%2:1:0:.%3:1:0:"/>
        </w:numPr>
        <w:spacing w:after="0"/>
        <w:rPr>
          <w:del w:id="1794" w:author="i9004502" w:date="2006-03-22T15:59:00Z"/>
          <w:rFonts w:hint="eastAsia"/>
          <w:lang w:eastAsia="zh-TW"/>
        </w:rPr>
      </w:pPr>
      <w:del w:id="1795" w:author="i9004502" w:date="2006-03-22T15:59:00Z">
        <w:r w:rsidDel="00C051CA">
          <w:rPr>
            <w:rFonts w:hint="eastAsia"/>
            <w:lang w:eastAsia="zh-TW"/>
          </w:rPr>
          <w:delText>輸入參數：受理編號。</w:delText>
        </w:r>
      </w:del>
    </w:p>
    <w:p w14:paraId="06425E0D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796" w:author="huai" w:date="2005-12-29T18:58:00Z" w:original="%1:10:0:"/>
        </w:numPr>
        <w:spacing w:after="0" w:line="240" w:lineRule="auto"/>
        <w:rPr>
          <w:del w:id="1797" w:author="huai" w:date="2006-03-23T16:07:00Z"/>
          <w:rFonts w:hint="eastAsia"/>
        </w:rPr>
      </w:pPr>
      <w:del w:id="1798" w:author="huai" w:date="2006-03-23T16:07:00Z">
        <w:r w:rsidDel="00D51891">
          <w:rPr>
            <w:rFonts w:hint="eastAsia"/>
          </w:rPr>
          <w:delText>資料確認</w:delText>
        </w:r>
      </w:del>
    </w:p>
    <w:p w14:paraId="3B1ECE72" w14:textId="77777777" w:rsidR="00FF1F47" w:rsidDel="00D51891" w:rsidRDefault="00AA298E" w:rsidP="00D51891">
      <w:pPr>
        <w:pStyle w:val="Tabletext"/>
        <w:keepLines w:val="0"/>
        <w:numPr>
          <w:ilvl w:val="0"/>
          <w:numId w:val="2"/>
          <w:numberingChange w:id="1799" w:author="huai" w:date="2005-12-29T18:58:00Z" w:original="%1:10:0:.%2:1:0:"/>
        </w:numPr>
        <w:spacing w:after="0" w:line="240" w:lineRule="auto"/>
        <w:rPr>
          <w:del w:id="1800" w:author="huai" w:date="2006-03-23T16:07:00Z"/>
          <w:rFonts w:hint="eastAsia"/>
        </w:rPr>
      </w:pPr>
      <w:del w:id="1801" w:author="huai" w:date="2006-03-23T16:07:00Z">
        <w:r w:rsidDel="00D51891">
          <w:rPr>
            <w:rFonts w:hint="eastAsia"/>
          </w:rPr>
          <w:delText>檢核：</w:delText>
        </w:r>
      </w:del>
    </w:p>
    <w:p w14:paraId="27E2CE52" w14:textId="77777777" w:rsidR="007D3290" w:rsidDel="00D51891" w:rsidRDefault="007D3290" w:rsidP="00D51891">
      <w:pPr>
        <w:pStyle w:val="Tabletext"/>
        <w:keepLines w:val="0"/>
        <w:numPr>
          <w:ilvl w:val="0"/>
          <w:numId w:val="2"/>
          <w:numberingChange w:id="1802" w:author="huai" w:date="2005-12-29T18:58:00Z" w:original="%1:10:0:.%2:1:0:.%3:1:0:"/>
        </w:numPr>
        <w:spacing w:after="0" w:line="240" w:lineRule="auto"/>
        <w:rPr>
          <w:del w:id="1803" w:author="huai" w:date="2006-03-23T16:07:00Z"/>
          <w:rFonts w:hint="eastAsia"/>
        </w:rPr>
      </w:pPr>
      <w:del w:id="1804" w:author="huai" w:date="2006-03-23T16:07:00Z">
        <w:r w:rsidDel="00D51891">
          <w:rPr>
            <w:rFonts w:hint="eastAsia"/>
          </w:rPr>
          <w:delText>檢查畫面資料是否有被修改過，</w:delText>
        </w:r>
        <w:r w:rsidRPr="007D3290" w:rsidDel="00D51891">
          <w:rPr>
            <w:rFonts w:hint="eastAsia"/>
          </w:rPr>
          <w:delText>若有</w:delText>
        </w:r>
        <w:r w:rsidDel="00D51891">
          <w:rPr>
            <w:rFonts w:hint="eastAsia"/>
          </w:rPr>
          <w:delText>修改過</w:delText>
        </w:r>
      </w:del>
    </w:p>
    <w:p w14:paraId="4311F0A3" w14:textId="77777777" w:rsidR="007D3290" w:rsidDel="00D51891" w:rsidRDefault="00FF1F47" w:rsidP="00D51891">
      <w:pPr>
        <w:pStyle w:val="Tabletext"/>
        <w:keepLines w:val="0"/>
        <w:numPr>
          <w:ilvl w:val="0"/>
          <w:numId w:val="2"/>
          <w:numberingChange w:id="1805" w:author="huai" w:date="2005-12-29T18:58:00Z" w:original="%1:10:0:.%2:1:0:.%3:1:0:.%4:1:0:"/>
        </w:numPr>
        <w:spacing w:after="0" w:line="240" w:lineRule="auto"/>
        <w:rPr>
          <w:del w:id="1806" w:author="huai" w:date="2006-03-23T16:07:00Z"/>
          <w:rFonts w:hint="eastAsia"/>
        </w:rPr>
      </w:pPr>
      <w:del w:id="1807" w:author="huai" w:date="2006-03-23T16:07:00Z">
        <w:r w:rsidDel="00D51891">
          <w:rPr>
            <w:rFonts w:hint="eastAsia"/>
          </w:rPr>
          <w:delText>顯示確認訊息：</w:delText>
        </w:r>
        <w:r w:rsidDel="00D51891">
          <w:delText>”</w:delText>
        </w:r>
        <w:r w:rsidR="007D3290" w:rsidDel="00D51891">
          <w:rPr>
            <w:rFonts w:hint="eastAsia"/>
          </w:rPr>
          <w:delText>您已修改過資料</w:delText>
        </w:r>
        <w:r w:rsidRPr="00A06EF1" w:rsidDel="00D51891">
          <w:rPr>
            <w:rFonts w:ascii="新細明體" w:hAnsi="新細明體" w:hint="eastAsia"/>
          </w:rPr>
          <w:delText xml:space="preserve"> </w:delText>
        </w:r>
        <w:r w:rsidR="00A06EF1" w:rsidDel="00D51891">
          <w:rPr>
            <w:rFonts w:ascii="新細明體" w:hAnsi="新細明體" w:hint="eastAsia"/>
          </w:rPr>
          <w:delText>，是否確認</w:delText>
        </w:r>
        <w:r w:rsidDel="00D51891">
          <w:delText>”</w:delText>
        </w:r>
        <w:r w:rsidR="007D3290" w:rsidDel="00D51891">
          <w:rPr>
            <w:rFonts w:hint="eastAsia"/>
          </w:rPr>
          <w:delText xml:space="preserve">  +  </w:delText>
        </w:r>
        <w:r w:rsidR="007D3290" w:rsidDel="00D51891">
          <w:rPr>
            <w:rFonts w:hint="eastAsia"/>
          </w:rPr>
          <w:delText>修改過的欄位。</w:delText>
        </w:r>
      </w:del>
    </w:p>
    <w:p w14:paraId="224976AE" w14:textId="77777777" w:rsidR="00A06EF1" w:rsidDel="00D51891" w:rsidRDefault="00A06EF1" w:rsidP="00D51891">
      <w:pPr>
        <w:pStyle w:val="Tabletext"/>
        <w:keepLines w:val="0"/>
        <w:numPr>
          <w:ilvl w:val="0"/>
          <w:numId w:val="2"/>
          <w:numberingChange w:id="1808" w:author="huai" w:date="2005-12-29T18:58:00Z" w:original="%1:10:0:.%2:1:0:.%3:1:0:.%4:2:0:"/>
        </w:numPr>
        <w:spacing w:after="0" w:line="240" w:lineRule="auto"/>
        <w:rPr>
          <w:del w:id="1809" w:author="huai" w:date="2006-03-23T16:07:00Z"/>
          <w:rFonts w:hint="eastAsia"/>
        </w:rPr>
      </w:pPr>
      <w:del w:id="1810" w:author="huai" w:date="2006-03-23T16:07:00Z">
        <w:r w:rsidDel="00D51891">
          <w:sym w:font="Wingdings" w:char="F0E8"/>
        </w:r>
        <w:r w:rsidDel="00D51891">
          <w:rPr>
            <w:rFonts w:hint="eastAsia"/>
          </w:rPr>
          <w:delText>若否，將畫面上資料回復未異動前資料，</w:delText>
        </w:r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775AC667" w14:textId="77777777" w:rsidR="00A06EF1" w:rsidDel="00D51891" w:rsidRDefault="00FF1F47" w:rsidP="00D51891">
      <w:pPr>
        <w:pStyle w:val="Tabletext"/>
        <w:keepLines w:val="0"/>
        <w:numPr>
          <w:ilvl w:val="0"/>
          <w:numId w:val="2"/>
          <w:numberingChange w:id="1811" w:author="huai" w:date="2005-12-29T18:58:00Z" w:original="%1:10:0:.%2:1:0:.%3:1:0:.%4:3:0:"/>
        </w:numPr>
        <w:spacing w:after="0" w:line="240" w:lineRule="auto"/>
        <w:rPr>
          <w:del w:id="1812" w:author="huai" w:date="2006-03-23T16:07:00Z"/>
          <w:rFonts w:hint="eastAsia"/>
        </w:rPr>
      </w:pPr>
      <w:del w:id="1813" w:author="huai" w:date="2006-03-23T16:07:00Z">
        <w:r w:rsidDel="00D51891">
          <w:sym w:font="Wingdings" w:char="F0E8"/>
        </w:r>
        <w:r w:rsidDel="00D51891">
          <w:rPr>
            <w:rFonts w:hint="eastAsia"/>
          </w:rPr>
          <w:delText>若</w:delText>
        </w:r>
        <w:r w:rsidR="00A06EF1" w:rsidDel="00D51891">
          <w:rPr>
            <w:rFonts w:hint="eastAsia"/>
          </w:rPr>
          <w:delText>是</w:delText>
        </w:r>
        <w:r w:rsidDel="00D51891">
          <w:rPr>
            <w:rFonts w:hint="eastAsia"/>
          </w:rPr>
          <w:delText>，才</w:delText>
        </w:r>
        <w:r w:rsidR="00A06EF1" w:rsidDel="00D51891">
          <w:rPr>
            <w:rFonts w:hint="eastAsia"/>
          </w:rPr>
          <w:delText>繼續</w:delText>
        </w:r>
        <w:r w:rsidDel="00D51891">
          <w:rPr>
            <w:rFonts w:hint="eastAsia"/>
          </w:rPr>
          <w:delText>執行</w:delText>
        </w:r>
        <w:r w:rsidR="00A06EF1" w:rsidDel="00D51891">
          <w:rPr>
            <w:rFonts w:hint="eastAsia"/>
          </w:rPr>
          <w:delText>下列</w:delText>
        </w:r>
        <w:r w:rsidDel="00D51891">
          <w:rPr>
            <w:rFonts w:hint="eastAsia"/>
          </w:rPr>
          <w:delText>動作</w:delText>
        </w:r>
      </w:del>
    </w:p>
    <w:p w14:paraId="707A4B69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814" w:author="huai" w:date="2005-12-29T18:58:00Z" w:original="%1:10:0:.%2:2:0:"/>
        </w:numPr>
        <w:spacing w:after="0" w:line="240" w:lineRule="auto"/>
        <w:rPr>
          <w:del w:id="1815" w:author="huai" w:date="2006-03-23T16:07:00Z"/>
          <w:rFonts w:hint="eastAsia"/>
        </w:rPr>
      </w:pPr>
      <w:del w:id="1816" w:author="huai" w:date="2006-03-23T16:07:00Z">
        <w:r w:rsidDel="00D51891">
          <w:rPr>
            <w:rFonts w:hint="eastAsia"/>
          </w:rPr>
          <w:delText>異動</w:delText>
        </w:r>
        <w:r w:rsidDel="00D51891">
          <w:rPr>
            <w:rFonts w:hint="eastAsia"/>
          </w:rPr>
          <w:delText xml:space="preserve">TABLES </w:delText>
        </w:r>
      </w:del>
    </w:p>
    <w:p w14:paraId="1EABEDDD" w14:textId="77777777" w:rsidR="00FF1F47" w:rsidDel="00D51891" w:rsidRDefault="003B47FC" w:rsidP="00D51891">
      <w:pPr>
        <w:pStyle w:val="Tabletext"/>
        <w:keepLines w:val="0"/>
        <w:numPr>
          <w:ilvl w:val="0"/>
          <w:numId w:val="2"/>
          <w:numberingChange w:id="1817" w:author="huai" w:date="2005-12-29T18:58:00Z" w:original="%1:10:0:.%2:2:0:.%3:1:0:"/>
        </w:numPr>
        <w:spacing w:after="0" w:line="240" w:lineRule="auto"/>
        <w:rPr>
          <w:del w:id="1818" w:author="huai" w:date="2006-03-23T16:07:00Z"/>
          <w:rFonts w:hint="eastAsia"/>
        </w:rPr>
      </w:pPr>
      <w:del w:id="1819" w:author="huai" w:date="2006-03-23T16:07:00Z">
        <w:r w:rsidDel="00D51891">
          <w:rPr>
            <w:rFonts w:hint="eastAsia"/>
          </w:rPr>
          <w:delText>UPDATE</w:delText>
        </w:r>
        <w:r w:rsidR="00FF1F47" w:rsidDel="00D51891">
          <w:rPr>
            <w:rFonts w:hint="eastAsia"/>
          </w:rPr>
          <w:delText xml:space="preserve"> DTAAA001</w:delText>
        </w:r>
        <w:r w:rsidR="00FF1F47" w:rsidDel="00D51891">
          <w:rPr>
            <w:rFonts w:hint="eastAsia"/>
          </w:rPr>
          <w:delText>理賠受理檔</w:delText>
        </w:r>
      </w:del>
    </w:p>
    <w:p w14:paraId="44D0EE5C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820" w:author="huai" w:date="2005-12-29T18:58:00Z" w:original="%1:10:0:.%2:2:0:.%3:1:0:.%4:1:0:"/>
        </w:numPr>
        <w:spacing w:after="0" w:line="240" w:lineRule="auto"/>
        <w:rPr>
          <w:del w:id="1821" w:author="huai" w:date="2006-03-23T16:07:00Z"/>
        </w:rPr>
      </w:pPr>
      <w:del w:id="1822" w:author="huai" w:date="2006-03-23T16:07:00Z">
        <w:r w:rsidDel="00D51891">
          <w:rPr>
            <w:rFonts w:hint="eastAsia"/>
          </w:rPr>
          <w:delText xml:space="preserve">CALL </w:delText>
        </w:r>
        <w:r w:rsidDel="00D51891">
          <w:rPr>
            <w:rFonts w:ascii="細明體" w:eastAsia="細明體" w:hAnsi="細明體" w:hint="eastAsia"/>
          </w:rPr>
          <w:delText>AA_A0Z001.Method</w:delText>
        </w:r>
        <w:r w:rsidR="003633F9" w:rsidDel="00D51891">
          <w:rPr>
            <w:rFonts w:ascii="細明體" w:eastAsia="細明體" w:hAnsi="細明體" w:hint="eastAsia"/>
          </w:rPr>
          <w:delText>3</w:delText>
        </w:r>
        <w:r w:rsidDel="00D51891">
          <w:rPr>
            <w:rFonts w:ascii="細明體" w:eastAsia="細明體" w:hAnsi="細明體" w:hint="eastAsia"/>
          </w:rPr>
          <w:delText>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F1F47" w:rsidDel="00D51891" w14:paraId="26B23325" w14:textId="77777777">
        <w:trPr>
          <w:trHeight w:val="330"/>
          <w:del w:id="1823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E55064E" w14:textId="77777777" w:rsidR="00FF1F47" w:rsidDel="00D51891" w:rsidRDefault="00FF1F4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24" w:author="huai" w:date="2006-03-23T16:07:00Z"/>
                <w:rFonts w:ascii="細明體" w:eastAsia="細明體" w:hAnsi="細明體" w:cs="Arial Unicode MS"/>
              </w:rPr>
            </w:pPr>
            <w:del w:id="1825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DFB1BB" w14:textId="77777777" w:rsidR="00FF1F47" w:rsidDel="00D51891" w:rsidRDefault="00FF1F4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26" w:author="huai" w:date="2006-03-23T16:07:00Z"/>
                <w:rFonts w:ascii="細明體" w:eastAsia="細明體" w:hAnsi="細明體" w:cs="Arial Unicode MS"/>
              </w:rPr>
            </w:pPr>
            <w:del w:id="1827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FF1F47" w:rsidDel="00D51891" w14:paraId="122B6CB5" w14:textId="77777777">
        <w:trPr>
          <w:trHeight w:val="330"/>
          <w:del w:id="1828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0CE9C" w14:textId="77777777" w:rsidR="00FF1F47" w:rsidRPr="000C044D" w:rsidDel="00D51891" w:rsidRDefault="00FF1F4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29" w:author="huai" w:date="2006-03-23T16:07:00Z"/>
                <w:rFonts w:ascii="細明體" w:eastAsia="細明體" w:hAnsi="細明體" w:hint="eastAsia"/>
              </w:rPr>
            </w:pPr>
            <w:del w:id="1830" w:author="huai" w:date="2006-03-23T16:07:00Z">
              <w:r w:rsidDel="00D51891">
                <w:rPr>
                  <w:rFonts w:ascii="細明體" w:eastAsia="細明體" w:hAnsi="細明體" w:hint="eastAsia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5E30B0B" w14:textId="77777777" w:rsidR="00FF1F47" w:rsidDel="00D51891" w:rsidRDefault="00FF1F4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31" w:author="huai" w:date="2006-03-23T16:07:00Z"/>
                <w:rFonts w:ascii="新細明體" w:hAnsi="新細明體" w:cs="Arial Unicode MS" w:hint="eastAsia"/>
              </w:rPr>
            </w:pPr>
            <w:del w:id="1832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畫面</w:delText>
              </w:r>
            </w:del>
          </w:p>
        </w:tc>
      </w:tr>
      <w:tr w:rsidR="003633F9" w:rsidDel="00D51891" w14:paraId="205C14B6" w14:textId="77777777">
        <w:trPr>
          <w:trHeight w:val="330"/>
          <w:del w:id="1833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F608B6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34" w:author="huai" w:date="2006-03-23T16:07:00Z"/>
                <w:rFonts w:ascii="細明體" w:eastAsia="細明體" w:hAnsi="細明體" w:hint="eastAsia"/>
              </w:rPr>
            </w:pPr>
            <w:del w:id="1835" w:author="huai" w:date="2006-03-23T16:07:00Z">
              <w:r w:rsidDel="00D51891">
                <w:rPr>
                  <w:rFonts w:ascii="細明體" w:eastAsia="細明體" w:hAnsi="細明體" w:hint="eastAsia"/>
                </w:rPr>
                <w:delText>申請書處理狀態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B9075B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36" w:author="huai" w:date="2006-03-23T16:07:00Z"/>
                <w:rFonts w:ascii="新細明體" w:hAnsi="新細明體" w:cs="Arial Unicode MS" w:hint="eastAsia"/>
              </w:rPr>
            </w:pPr>
            <w:del w:id="1837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2</w:delText>
              </w:r>
            </w:del>
          </w:p>
        </w:tc>
      </w:tr>
      <w:tr w:rsidR="003633F9" w:rsidDel="00D51891" w14:paraId="5CB0A5C4" w14:textId="77777777">
        <w:trPr>
          <w:trHeight w:val="330"/>
          <w:del w:id="1838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935E1E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39" w:author="huai" w:date="2006-03-23T16:07:00Z"/>
                <w:rFonts w:ascii="細明體" w:eastAsia="細明體" w:hAnsi="細明體" w:hint="eastAsia"/>
              </w:rPr>
            </w:pPr>
            <w:del w:id="1840" w:author="huai" w:date="2006-03-23T16:07:00Z">
              <w:r w:rsidDel="00D51891">
                <w:rPr>
                  <w:rFonts w:ascii="細明體" w:eastAsia="細明體" w:hAnsi="細明體" w:hint="eastAsia"/>
                </w:rPr>
                <w:delText>診斷書處理狀態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8E49C4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41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3633F9" w:rsidDel="00D51891" w14:paraId="34950832" w14:textId="77777777">
        <w:trPr>
          <w:trHeight w:val="330"/>
          <w:del w:id="1842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42791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43" w:author="huai" w:date="2006-03-23T16:07:00Z"/>
                <w:rFonts w:ascii="細明體" w:eastAsia="細明體" w:hAnsi="細明體" w:hint="eastAsia"/>
              </w:rPr>
            </w:pPr>
            <w:del w:id="1844" w:author="huai" w:date="2006-03-23T16:07:00Z">
              <w:r w:rsidDel="00D51891">
                <w:rPr>
                  <w:rFonts w:ascii="細明體" w:eastAsia="細明體" w:hAnsi="細明體" w:hint="eastAsia"/>
                </w:rPr>
                <w:delText>收據處理狀態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8FEDDF0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45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3633F9" w:rsidDel="00D51891" w14:paraId="103EA57B" w14:textId="77777777">
        <w:trPr>
          <w:trHeight w:val="330"/>
          <w:del w:id="184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682EFE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47" w:author="huai" w:date="2006-03-23T16:07:00Z"/>
                <w:rFonts w:ascii="細明體" w:eastAsia="細明體" w:hAnsi="細明體" w:hint="eastAsia"/>
              </w:rPr>
            </w:pPr>
            <w:del w:id="1848" w:author="huai" w:date="2006-03-23T16:07:00Z">
              <w:r w:rsidDel="00D51891">
                <w:rPr>
                  <w:rFonts w:ascii="細明體" w:eastAsia="細明體" w:hAnsi="細明體" w:hint="eastAsia"/>
                </w:rPr>
                <w:delText>大額給付處理狀態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DFB565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49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3633F9" w:rsidDel="00D51891" w14:paraId="1FE09E2C" w14:textId="77777777">
        <w:trPr>
          <w:trHeight w:val="330"/>
          <w:del w:id="185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5F2597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51" w:author="huai" w:date="2006-03-23T16:07:00Z"/>
                <w:rFonts w:ascii="細明體" w:eastAsia="細明體" w:hAnsi="細明體" w:hint="eastAsia"/>
              </w:rPr>
            </w:pPr>
            <w:del w:id="1852" w:author="huai" w:date="2006-03-23T16:07:00Z">
              <w:r w:rsidDel="00D51891">
                <w:rPr>
                  <w:rFonts w:ascii="細明體" w:eastAsia="細明體" w:hAnsi="細明體" w:hint="eastAsia"/>
                </w:rPr>
                <w:delText>解除契約處理狀態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331FDC1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53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3633F9" w:rsidDel="00D51891" w14:paraId="2DAA4464" w14:textId="77777777">
        <w:trPr>
          <w:trHeight w:val="330"/>
          <w:del w:id="1854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20B549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55" w:author="huai" w:date="2006-03-23T16:07:00Z"/>
                <w:rFonts w:ascii="細明體" w:eastAsia="細明體" w:hAnsi="細明體" w:hint="eastAsia"/>
              </w:rPr>
            </w:pPr>
            <w:del w:id="1856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資料確認碼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D766F2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57" w:author="huai" w:date="2006-03-23T16:07:00Z"/>
                <w:rFonts w:ascii="新細明體" w:hAnsi="新細明體" w:cs="Arial Unicode MS" w:hint="eastAsia"/>
              </w:rPr>
            </w:pPr>
            <w:del w:id="1858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IF 資料有修改</w:delText>
              </w:r>
            </w:del>
          </w:p>
          <w:p w14:paraId="3E9518F2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59" w:author="huai" w:date="2006-03-23T16:07:00Z"/>
                <w:rFonts w:ascii="新細明體" w:hAnsi="新細明體" w:cs="Arial Unicode MS" w:hint="eastAsia"/>
              </w:rPr>
            </w:pPr>
            <w:del w:id="1860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 xml:space="preserve">     </w:delText>
              </w:r>
              <w:r w:rsidDel="00D51891">
                <w:rPr>
                  <w:rFonts w:ascii="新細明體" w:hAnsi="新細明體" w:cs="Arial Unicode MS"/>
                </w:rPr>
                <w:delText>‘</w:delText>
              </w:r>
              <w:r w:rsidDel="00D51891">
                <w:rPr>
                  <w:rFonts w:ascii="新細明體" w:hAnsi="新細明體" w:cs="Arial Unicode MS" w:hint="eastAsia"/>
                </w:rPr>
                <w:delText>N</w:delText>
              </w:r>
              <w:r w:rsidDel="00D51891">
                <w:rPr>
                  <w:rFonts w:ascii="新細明體" w:hAnsi="新細明體" w:cs="Arial Unicode MS"/>
                </w:rPr>
                <w:delText>’</w:delText>
              </w:r>
            </w:del>
          </w:p>
          <w:p w14:paraId="78EADD3E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61" w:author="huai" w:date="2006-03-23T16:07:00Z"/>
                <w:rFonts w:ascii="新細明體" w:hAnsi="新細明體" w:cs="Arial Unicode MS" w:hint="eastAsia"/>
              </w:rPr>
            </w:pPr>
            <w:del w:id="1862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ELSE</w:delText>
              </w:r>
            </w:del>
          </w:p>
          <w:p w14:paraId="653691DA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63" w:author="huai" w:date="2006-03-23T16:07:00Z"/>
                <w:rFonts w:ascii="新細明體" w:hAnsi="新細明體" w:cs="Arial Unicode MS" w:hint="eastAsia"/>
              </w:rPr>
            </w:pPr>
            <w:del w:id="1864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 xml:space="preserve">     </w:delText>
              </w:r>
              <w:r w:rsidDel="00D51891">
                <w:rPr>
                  <w:rFonts w:ascii="新細明體" w:hAnsi="新細明體" w:cs="Arial Unicode MS"/>
                </w:rPr>
                <w:delText>‘</w:delText>
              </w:r>
              <w:r w:rsidDel="00D51891">
                <w:rPr>
                  <w:rFonts w:ascii="新細明體" w:hAnsi="新細明體" w:cs="Arial Unicode MS" w:hint="eastAsia"/>
                </w:rPr>
                <w:delText>Y</w:delText>
              </w:r>
              <w:r w:rsidDel="00D51891">
                <w:rPr>
                  <w:rFonts w:ascii="新細明體" w:hAnsi="新細明體" w:cs="Arial Unicode MS"/>
                </w:rPr>
                <w:delText>’</w:delText>
              </w:r>
            </w:del>
          </w:p>
          <w:p w14:paraId="79863B9F" w14:textId="77777777" w:rsidR="003633F9" w:rsidDel="00D51891" w:rsidRDefault="003633F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65" w:author="huai" w:date="2006-03-23T16:07:00Z"/>
                <w:rFonts w:ascii="新細明體" w:hAnsi="新細明體" w:cs="Arial Unicode MS" w:hint="eastAsia"/>
              </w:rPr>
            </w:pPr>
            <w:del w:id="1866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END IF</w:delText>
              </w:r>
            </w:del>
          </w:p>
        </w:tc>
      </w:tr>
      <w:tr w:rsidR="00082FB3" w:rsidDel="00D51891" w14:paraId="1F9D4A36" w14:textId="77777777">
        <w:trPr>
          <w:trHeight w:val="330"/>
          <w:del w:id="1867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E6D18" w14:textId="77777777" w:rsidR="00082FB3" w:rsidDel="00D51891" w:rsidRDefault="00082FB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68" w:author="huai" w:date="2006-03-23T16:07:00Z"/>
                <w:rFonts w:ascii="細明體" w:eastAsia="細明體" w:hAnsi="細明體" w:hint="eastAsia"/>
              </w:rPr>
            </w:pPr>
            <w:del w:id="1869" w:author="huai" w:date="2006-03-23T16:07:00Z">
              <w:r w:rsidDel="00D51891">
                <w:rPr>
                  <w:rFonts w:ascii="細明體" w:eastAsia="細明體" w:hAnsi="細明體" w:hint="eastAsia"/>
                </w:rPr>
                <w:delText>人員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7C1778" w14:textId="77777777" w:rsidR="00082FB3" w:rsidDel="00D51891" w:rsidRDefault="00082FB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70" w:author="huai" w:date="2006-03-23T16:07:00Z"/>
                <w:rFonts w:ascii="新細明體" w:hAnsi="新細明體" w:cs="Arial Unicode MS" w:hint="eastAsia"/>
              </w:rPr>
            </w:pPr>
            <w:del w:id="1871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登入者</w:delText>
              </w:r>
            </w:del>
          </w:p>
        </w:tc>
      </w:tr>
      <w:tr w:rsidR="00082FB3" w:rsidDel="00D51891" w14:paraId="501EAB98" w14:textId="77777777">
        <w:trPr>
          <w:trHeight w:val="330"/>
          <w:del w:id="1872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34B781" w14:textId="77777777" w:rsidR="00082FB3" w:rsidDel="00D51891" w:rsidRDefault="00082FB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73" w:author="huai" w:date="2006-03-23T16:07:00Z"/>
                <w:rFonts w:ascii="細明體" w:eastAsia="細明體" w:hAnsi="細明體" w:hint="eastAsia"/>
              </w:rPr>
            </w:pPr>
            <w:del w:id="1874" w:author="huai" w:date="2006-03-23T16:07:00Z">
              <w:r w:rsidDel="00D51891">
                <w:rPr>
                  <w:rFonts w:ascii="細明體" w:eastAsia="細明體" w:hAnsi="細明體" w:hint="eastAsia"/>
                </w:rPr>
                <w:delText>人員姓名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170D16A" w14:textId="77777777" w:rsidR="00082FB3" w:rsidDel="00D51891" w:rsidRDefault="00082FB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75" w:author="huai" w:date="2006-03-23T16:07:00Z"/>
                <w:rFonts w:ascii="新細明體" w:hAnsi="新細明體" w:cs="Arial Unicode MS" w:hint="eastAsia"/>
              </w:rPr>
            </w:pPr>
            <w:del w:id="1876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登入者姓名</w:delText>
              </w:r>
            </w:del>
          </w:p>
        </w:tc>
      </w:tr>
      <w:tr w:rsidR="00082FB3" w:rsidDel="00D51891" w14:paraId="7E60786B" w14:textId="77777777">
        <w:trPr>
          <w:trHeight w:val="330"/>
          <w:del w:id="1877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A9C920" w14:textId="77777777" w:rsidR="00082FB3" w:rsidDel="00D51891" w:rsidRDefault="00082FB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78" w:author="huai" w:date="2006-03-23T16:07:00Z"/>
                <w:rFonts w:ascii="細明體" w:eastAsia="細明體" w:hAnsi="細明體" w:hint="eastAsia"/>
              </w:rPr>
            </w:pPr>
            <w:del w:id="1879" w:author="huai" w:date="2006-03-23T16:07:00Z">
              <w:r w:rsidDel="00D51891">
                <w:rPr>
                  <w:rFonts w:ascii="細明體" w:eastAsia="細明體" w:hAnsi="細明體" w:hint="eastAsia"/>
                </w:rPr>
                <w:delText>日期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395A179" w14:textId="77777777" w:rsidR="00082FB3" w:rsidDel="00D51891" w:rsidRDefault="00082FB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880" w:author="huai" w:date="2006-03-23T16:07:00Z"/>
                <w:rFonts w:ascii="新細明體" w:hAnsi="新細明體" w:cs="Arial Unicode MS" w:hint="eastAsia"/>
              </w:rPr>
            </w:pPr>
            <w:del w:id="1881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Current Date</w:delText>
              </w:r>
            </w:del>
          </w:p>
        </w:tc>
      </w:tr>
    </w:tbl>
    <w:p w14:paraId="55F89C6D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882" w:author="huai" w:date="2005-12-29T18:58:00Z" w:original="%1:10:0:.%2:2:0:.%3:1:0:.%4:2:0:"/>
        </w:numPr>
        <w:spacing w:after="0" w:line="240" w:lineRule="auto"/>
        <w:rPr>
          <w:del w:id="1883" w:author="huai" w:date="2006-03-23T16:07:00Z"/>
          <w:rFonts w:hint="eastAsia"/>
        </w:rPr>
      </w:pPr>
      <w:del w:id="1884" w:author="huai" w:date="2006-03-23T16:07:00Z">
        <w:r w:rsidDel="00D51891">
          <w:rPr>
            <w:rFonts w:hint="eastAsia"/>
          </w:rPr>
          <w:delText>失敗處理：</w:delText>
        </w:r>
      </w:del>
    </w:p>
    <w:p w14:paraId="3D95EFAB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885" w:author="huai" w:date="2005-12-29T18:58:00Z" w:original="%1:10:0:.%2:2:0:.%3:1:0:.%4:2:0:.%5:1:0:"/>
        </w:numPr>
        <w:spacing w:after="0" w:line="240" w:lineRule="auto"/>
        <w:rPr>
          <w:del w:id="1886" w:author="huai" w:date="2006-03-23T16:07:00Z"/>
          <w:rFonts w:hint="eastAsia"/>
        </w:rPr>
      </w:pPr>
      <w:del w:id="1887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R="008404C7" w:rsidDel="00D51891">
          <w:rPr>
            <w:rFonts w:hint="eastAsia"/>
          </w:rPr>
          <w:delText>更新</w:delText>
        </w:r>
        <w:r w:rsidDel="00D51891">
          <w:rPr>
            <w:rFonts w:hint="eastAsia"/>
          </w:rPr>
          <w:delText>理賠受理檔失敗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3C184671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888" w:author="huai" w:date="2005-12-29T18:58:00Z" w:original="%1:10:0:.%2:2:0:.%3:1:0:.%4:2:0:.%5:2:0:"/>
        </w:numPr>
        <w:spacing w:after="0" w:line="240" w:lineRule="auto"/>
        <w:rPr>
          <w:del w:id="1889" w:author="huai" w:date="2006-03-23T16:07:00Z"/>
          <w:rFonts w:hint="eastAsia"/>
        </w:rPr>
      </w:pPr>
      <w:del w:id="1890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0A53364B" w14:textId="77777777" w:rsidR="00FF1F47" w:rsidDel="00D51891" w:rsidRDefault="008404C7" w:rsidP="00D51891">
      <w:pPr>
        <w:pStyle w:val="Tabletext"/>
        <w:keepLines w:val="0"/>
        <w:numPr>
          <w:ilvl w:val="0"/>
          <w:numId w:val="2"/>
          <w:numberingChange w:id="1891" w:author="huai" w:date="2005-12-29T18:58:00Z" w:original="%1:10:0:.%2:2:0:.%3:2:0:"/>
        </w:numPr>
        <w:spacing w:after="0" w:line="240" w:lineRule="auto"/>
        <w:rPr>
          <w:del w:id="1892" w:author="huai" w:date="2006-03-23T16:07:00Z"/>
          <w:rFonts w:hint="eastAsia"/>
        </w:rPr>
      </w:pPr>
      <w:del w:id="1893" w:author="huai" w:date="2006-03-23T16:07:00Z">
        <w:r w:rsidDel="00D51891">
          <w:rPr>
            <w:rFonts w:hint="eastAsia"/>
          </w:rPr>
          <w:delText>UPDATE</w:delText>
        </w:r>
        <w:r w:rsidR="00FF1F47" w:rsidDel="00D51891">
          <w:rPr>
            <w:rFonts w:hint="eastAsia"/>
          </w:rPr>
          <w:delText xml:space="preserve"> DTAAA010 </w:delText>
        </w:r>
        <w:r w:rsidR="00FF1F47" w:rsidDel="00D51891">
          <w:rPr>
            <w:rFonts w:hint="eastAsia"/>
          </w:rPr>
          <w:delText>理賠受理申請書檔：</w:delText>
        </w:r>
      </w:del>
    </w:p>
    <w:p w14:paraId="35569B89" w14:textId="77777777" w:rsidR="008404C7" w:rsidDel="00D51891" w:rsidRDefault="008404C7" w:rsidP="00D51891">
      <w:pPr>
        <w:pStyle w:val="Tabletext"/>
        <w:keepLines w:val="0"/>
        <w:numPr>
          <w:ilvl w:val="0"/>
          <w:numId w:val="2"/>
          <w:numberingChange w:id="1894" w:author="huai" w:date="2005-12-29T18:58:00Z" w:original="%1:10:0:.%2:2:0:.%3:2:0:.%4:1:0:"/>
        </w:numPr>
        <w:spacing w:after="0" w:line="240" w:lineRule="auto"/>
        <w:rPr>
          <w:del w:id="1895" w:author="huai" w:date="2006-03-23T16:07:00Z"/>
          <w:rFonts w:hint="eastAsia"/>
        </w:rPr>
      </w:pPr>
      <w:del w:id="1896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申請書資料有異動才須執行本</w:delText>
        </w:r>
        <w:r w:rsidDel="00D51891">
          <w:rPr>
            <w:rFonts w:hint="eastAsia"/>
          </w:rPr>
          <w:delText>STEP</w:delText>
        </w:r>
        <w:r w:rsidDel="00D51891">
          <w:rPr>
            <w:rFonts w:hint="eastAsia"/>
          </w:rPr>
          <w:delText>。</w:delText>
        </w:r>
      </w:del>
    </w:p>
    <w:p w14:paraId="5699AAC3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897" w:author="huai" w:date="2005-12-29T18:58:00Z" w:original="%1:10:0:.%2:2:0:.%3:2:0:.%4:2:0:"/>
        </w:numPr>
        <w:spacing w:after="0" w:line="240" w:lineRule="auto"/>
        <w:rPr>
          <w:del w:id="1898" w:author="huai" w:date="2006-03-23T16:07:00Z"/>
        </w:rPr>
      </w:pPr>
      <w:del w:id="1899" w:author="huai" w:date="2006-03-23T16:07:00Z">
        <w:r w:rsidDel="00D51891">
          <w:rPr>
            <w:rFonts w:hint="eastAsia"/>
          </w:rPr>
          <w:delText xml:space="preserve">CALL </w:delText>
        </w:r>
        <w:r w:rsidDel="00D51891">
          <w:rPr>
            <w:rFonts w:ascii="細明體" w:eastAsia="細明體" w:hAnsi="細明體" w:hint="eastAsia"/>
          </w:rPr>
          <w:delText>AA_A0Z002.Method</w:delText>
        </w:r>
        <w:r w:rsidR="008404C7" w:rsidDel="00D51891">
          <w:rPr>
            <w:rFonts w:ascii="細明體" w:eastAsia="細明體" w:hAnsi="細明體" w:hint="eastAsia"/>
          </w:rPr>
          <w:delText>3</w:delText>
        </w:r>
        <w:r w:rsidDel="00D51891">
          <w:rPr>
            <w:rFonts w:ascii="細明體" w:eastAsia="細明體" w:hAnsi="細明體" w:hint="eastAsia"/>
          </w:rPr>
          <w:delText>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FF1F47" w:rsidDel="00D51891" w14:paraId="787B1ED4" w14:textId="77777777">
        <w:trPr>
          <w:trHeight w:val="330"/>
          <w:del w:id="190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038EC6E" w14:textId="77777777" w:rsidR="00FF1F47" w:rsidDel="00D51891" w:rsidRDefault="00FF1F4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01" w:author="huai" w:date="2006-03-23T16:07:00Z"/>
                <w:rFonts w:ascii="細明體" w:eastAsia="細明體" w:hAnsi="細明體" w:cs="Arial Unicode MS"/>
              </w:rPr>
            </w:pPr>
            <w:del w:id="1902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2D31FE4" w14:textId="77777777" w:rsidR="00FF1F47" w:rsidDel="00D51891" w:rsidRDefault="00FF1F4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03" w:author="huai" w:date="2006-03-23T16:07:00Z"/>
                <w:rFonts w:ascii="細明體" w:eastAsia="細明體" w:hAnsi="細明體" w:cs="Arial Unicode MS"/>
              </w:rPr>
            </w:pPr>
            <w:del w:id="1904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FF1F47" w:rsidDel="00D51891" w14:paraId="147FF3BB" w14:textId="77777777">
        <w:trPr>
          <w:trHeight w:val="330"/>
          <w:del w:id="1905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5AA348" w14:textId="77777777" w:rsidR="00FF1F47" w:rsidRPr="000C044D" w:rsidDel="00D51891" w:rsidRDefault="008404C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06" w:author="huai" w:date="2006-03-23T16:07:00Z"/>
                <w:rFonts w:ascii="細明體" w:eastAsia="細明體" w:hAnsi="細明體" w:hint="eastAsia"/>
              </w:rPr>
            </w:pPr>
            <w:del w:id="1907" w:author="huai" w:date="2006-03-23T16:07:00Z">
              <w:r w:rsidDel="00D51891">
                <w:rPr>
                  <w:rFonts w:ascii="細明體" w:eastAsia="細明體" w:hAnsi="細明體" w:hint="eastAsia"/>
                </w:rPr>
                <w:delText>DTAAA010</w:delText>
              </w:r>
            </w:del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E36B9B9" w14:textId="77777777" w:rsidR="00FF1F47" w:rsidRPr="008404C7" w:rsidDel="00D51891" w:rsidRDefault="008404C7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08" w:author="huai" w:date="2006-03-23T16:07:00Z"/>
                <w:rFonts w:ascii="新細明體" w:hAnsi="新細明體" w:cs="Arial Unicode MS" w:hint="eastAsia"/>
              </w:rPr>
            </w:pPr>
            <w:del w:id="1909" w:author="huai" w:date="2006-03-23T16:07:00Z">
              <w:r w:rsidRPr="008404C7" w:rsidDel="00D51891">
                <w:rPr>
                  <w:rFonts w:ascii="新細明體" w:hAnsi="新細明體" w:cs="Arial Unicode MS" w:hint="eastAsia"/>
                </w:rPr>
                <w:delText>有異動的欄位才需UPDATE</w:delText>
              </w:r>
            </w:del>
          </w:p>
        </w:tc>
      </w:tr>
    </w:tbl>
    <w:p w14:paraId="0BB61ACA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910" w:author="huai" w:date="2005-12-29T18:58:00Z" w:original="%1:10:0:.%2:2:0:.%3:2:0:.%4:3:0:"/>
        </w:numPr>
        <w:spacing w:after="0" w:line="240" w:lineRule="auto"/>
        <w:rPr>
          <w:del w:id="1911" w:author="huai" w:date="2006-03-23T16:07:00Z"/>
          <w:rFonts w:hint="eastAsia"/>
        </w:rPr>
      </w:pPr>
      <w:del w:id="1912" w:author="huai" w:date="2006-03-23T16:07:00Z">
        <w:r w:rsidDel="00D51891">
          <w:rPr>
            <w:rFonts w:hint="eastAsia"/>
          </w:rPr>
          <w:delText>失敗處理：</w:delText>
        </w:r>
      </w:del>
    </w:p>
    <w:p w14:paraId="642E604B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913" w:author="huai" w:date="2005-12-29T18:58:00Z" w:original="%1:10:0:.%2:2:0:.%3:2:0:.%4:3:0:.%5:1:0:"/>
        </w:numPr>
        <w:spacing w:after="0" w:line="240" w:lineRule="auto"/>
        <w:rPr>
          <w:del w:id="1914" w:author="huai" w:date="2006-03-23T16:07:00Z"/>
          <w:rFonts w:hint="eastAsia"/>
        </w:rPr>
      </w:pPr>
      <w:del w:id="1915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R="008404C7" w:rsidDel="00D51891">
          <w:rPr>
            <w:rFonts w:hint="eastAsia"/>
          </w:rPr>
          <w:delText>更新</w:delText>
        </w:r>
        <w:r w:rsidDel="00D51891">
          <w:rPr>
            <w:rFonts w:hint="eastAsia"/>
          </w:rPr>
          <w:delText>理賠受理申請書檔失敗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6230FDD4" w14:textId="77777777" w:rsidR="00FF1F47" w:rsidDel="00D51891" w:rsidRDefault="00FF1F47" w:rsidP="00D51891">
      <w:pPr>
        <w:pStyle w:val="Tabletext"/>
        <w:keepLines w:val="0"/>
        <w:numPr>
          <w:ilvl w:val="0"/>
          <w:numId w:val="2"/>
          <w:numberingChange w:id="1916" w:author="huai" w:date="2005-12-29T18:58:00Z" w:original="%1:10:0:.%2:2:0:.%3:2:0:.%4:3:0:.%5:2:0:"/>
        </w:numPr>
        <w:spacing w:after="0" w:line="240" w:lineRule="auto"/>
        <w:rPr>
          <w:del w:id="1917" w:author="huai" w:date="2006-03-23T16:07:00Z"/>
          <w:rFonts w:hint="eastAsia"/>
        </w:rPr>
      </w:pPr>
      <w:del w:id="1918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0C868D07" w14:textId="77777777" w:rsidR="00FF1F47" w:rsidDel="00D51891" w:rsidRDefault="00D54B1C" w:rsidP="00D51891">
      <w:pPr>
        <w:pStyle w:val="Tabletext"/>
        <w:keepLines w:val="0"/>
        <w:numPr>
          <w:ilvl w:val="0"/>
          <w:numId w:val="2"/>
          <w:numberingChange w:id="1919" w:author="huai" w:date="2005-12-29T18:58:00Z" w:original="%1:10:0:.%2:2:0:.%3:3:0:"/>
        </w:numPr>
        <w:spacing w:after="0" w:line="240" w:lineRule="auto"/>
        <w:rPr>
          <w:del w:id="1920" w:author="huai" w:date="2006-03-23T16:07:00Z"/>
          <w:rFonts w:hint="eastAsia"/>
        </w:rPr>
      </w:pPr>
      <w:del w:id="1921" w:author="huai" w:date="2006-03-23T16:07:00Z">
        <w:r w:rsidDel="00D51891">
          <w:rPr>
            <w:rFonts w:hint="eastAsia"/>
          </w:rPr>
          <w:delText>UPDATE</w:delText>
        </w:r>
        <w:r w:rsidR="00FF1F47" w:rsidDel="00D51891">
          <w:rPr>
            <w:rFonts w:hint="eastAsia"/>
          </w:rPr>
          <w:delText xml:space="preserve"> DTAAA011</w:delText>
        </w:r>
        <w:r w:rsidR="00FF1F47" w:rsidDel="00D51891">
          <w:rPr>
            <w:rFonts w:hint="eastAsia"/>
          </w:rPr>
          <w:delText>理賠索賠類別檔：</w:delText>
        </w:r>
      </w:del>
    </w:p>
    <w:p w14:paraId="20DD054F" w14:textId="77777777" w:rsidR="008404C7" w:rsidDel="00D51891" w:rsidRDefault="008404C7" w:rsidP="00D51891">
      <w:pPr>
        <w:pStyle w:val="Tabletext"/>
        <w:keepLines w:val="0"/>
        <w:numPr>
          <w:ilvl w:val="0"/>
          <w:numId w:val="2"/>
          <w:numberingChange w:id="1922" w:author="huai" w:date="2005-12-29T18:58:00Z" w:original="%1:10:0:.%2:2:0:.%3:3:0:.%4:1:0:"/>
        </w:numPr>
        <w:spacing w:after="0" w:line="240" w:lineRule="auto"/>
        <w:rPr>
          <w:del w:id="1923" w:author="huai" w:date="2006-03-23T16:07:00Z"/>
          <w:rFonts w:hint="eastAsia"/>
        </w:rPr>
      </w:pPr>
      <w:del w:id="1924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索賠類別資料有異動才須執行本</w:delText>
        </w:r>
        <w:r w:rsidDel="00D51891">
          <w:rPr>
            <w:rFonts w:hint="eastAsia"/>
          </w:rPr>
          <w:delText>STEP</w:delText>
        </w:r>
        <w:r w:rsidDel="00D51891">
          <w:rPr>
            <w:rFonts w:hint="eastAsia"/>
          </w:rPr>
          <w:delText>。</w:delText>
        </w:r>
      </w:del>
    </w:p>
    <w:p w14:paraId="5A217147" w14:textId="77777777" w:rsidR="00D54B1C" w:rsidDel="00D51891" w:rsidRDefault="00D54B1C" w:rsidP="00D51891">
      <w:pPr>
        <w:pStyle w:val="Tabletext"/>
        <w:keepLines w:val="0"/>
        <w:numPr>
          <w:ilvl w:val="0"/>
          <w:numId w:val="2"/>
          <w:numberingChange w:id="1925" w:author="huai" w:date="2005-12-29T18:58:00Z" w:original="%1:10:0:.%2:2:0:.%3:3:0:.%4:2:0:"/>
        </w:numPr>
        <w:spacing w:after="0" w:line="240" w:lineRule="auto"/>
        <w:rPr>
          <w:del w:id="1926" w:author="huai" w:date="2006-03-23T16:07:00Z"/>
          <w:rFonts w:hint="eastAsia"/>
        </w:rPr>
      </w:pPr>
      <w:del w:id="1927" w:author="huai" w:date="2006-03-23T16:07:00Z">
        <w:r w:rsidDel="00D51891">
          <w:rPr>
            <w:rFonts w:hint="eastAsia"/>
          </w:rPr>
          <w:delText>同</w:delText>
        </w:r>
        <w:r w:rsidRPr="00D54B1C" w:rsidDel="00D51891">
          <w:rPr>
            <w:rFonts w:hint="eastAsia"/>
            <w:color w:val="00FF00"/>
          </w:rPr>
          <w:delText xml:space="preserve"> </w:delText>
        </w:r>
        <w:r w:rsidRPr="00D54B1C" w:rsidDel="00D51891">
          <w:rPr>
            <w:rFonts w:hint="eastAsia"/>
          </w:rPr>
          <w:delText>案件修改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之</w:delText>
        </w:r>
        <w:r w:rsidDel="00D51891">
          <w:rPr>
            <w:rFonts w:hint="eastAsia"/>
          </w:rPr>
          <w:delText xml:space="preserve"> UPDATE DTAAA011</w:delText>
        </w:r>
        <w:r w:rsidDel="00D51891">
          <w:rPr>
            <w:rFonts w:hint="eastAsia"/>
          </w:rPr>
          <w:delText>理賠索賠類別檔。</w:delText>
        </w:r>
      </w:del>
    </w:p>
    <w:p w14:paraId="500398DE" w14:textId="77777777" w:rsidR="00D54B1C" w:rsidDel="00D51891" w:rsidRDefault="00D54B1C" w:rsidP="00D51891">
      <w:pPr>
        <w:pStyle w:val="Tabletext"/>
        <w:keepLines w:val="0"/>
        <w:numPr>
          <w:ilvl w:val="0"/>
          <w:numId w:val="2"/>
          <w:numberingChange w:id="1928" w:author="huai" w:date="2005-12-29T18:58:00Z" w:original="%1:10:0:.%2:2:0:.%3:4:0:"/>
        </w:numPr>
        <w:spacing w:after="0" w:line="240" w:lineRule="auto"/>
        <w:rPr>
          <w:del w:id="1929" w:author="huai" w:date="2006-03-23T16:07:00Z"/>
          <w:rFonts w:hint="eastAsia"/>
        </w:rPr>
      </w:pPr>
      <w:del w:id="1930" w:author="huai" w:date="2006-03-23T16:07:00Z">
        <w:r w:rsidDel="00D51891">
          <w:rPr>
            <w:rFonts w:hint="eastAsia"/>
          </w:rPr>
          <w:delText xml:space="preserve">UPDATE DTAAA012 </w:delText>
        </w:r>
        <w:r w:rsidDel="00D51891">
          <w:rPr>
            <w:rFonts w:hint="eastAsia"/>
          </w:rPr>
          <w:delText>理賠受理無記名檔：</w:delText>
        </w:r>
      </w:del>
    </w:p>
    <w:p w14:paraId="350C61F4" w14:textId="77777777" w:rsidR="00D54B1C" w:rsidDel="00D51891" w:rsidRDefault="00D54B1C" w:rsidP="00D51891">
      <w:pPr>
        <w:pStyle w:val="Tabletext"/>
        <w:keepLines w:val="0"/>
        <w:numPr>
          <w:ilvl w:val="0"/>
          <w:numId w:val="2"/>
          <w:numberingChange w:id="1931" w:author="huai" w:date="2005-12-29T18:58:00Z" w:original="%1:10:0:.%2:2:0:.%3:4:0:.%4:1:0:"/>
        </w:numPr>
        <w:spacing w:after="0" w:line="240" w:lineRule="auto"/>
        <w:rPr>
          <w:del w:id="1932" w:author="huai" w:date="2006-03-23T16:07:00Z"/>
          <w:rFonts w:hint="eastAsia"/>
        </w:rPr>
      </w:pPr>
      <w:del w:id="1933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無記名資料有異動才須執行本</w:delText>
        </w:r>
        <w:r w:rsidDel="00D51891">
          <w:rPr>
            <w:rFonts w:hint="eastAsia"/>
          </w:rPr>
          <w:delText>STEP</w:delText>
        </w:r>
        <w:r w:rsidDel="00D51891">
          <w:rPr>
            <w:rFonts w:hint="eastAsia"/>
          </w:rPr>
          <w:delText>。</w:delText>
        </w:r>
      </w:del>
    </w:p>
    <w:p w14:paraId="3716974C" w14:textId="77777777" w:rsidR="00D54B1C" w:rsidDel="00D51891" w:rsidRDefault="00D54B1C" w:rsidP="00D51891">
      <w:pPr>
        <w:pStyle w:val="Tabletext"/>
        <w:keepLines w:val="0"/>
        <w:numPr>
          <w:ilvl w:val="0"/>
          <w:numId w:val="2"/>
          <w:numberingChange w:id="1934" w:author="huai" w:date="2005-12-29T18:58:00Z" w:original="%1:10:0:.%2:2:0:.%3:4:0:.%4:2:0:"/>
        </w:numPr>
        <w:spacing w:after="0" w:line="240" w:lineRule="auto"/>
        <w:rPr>
          <w:del w:id="1935" w:author="huai" w:date="2006-03-23T16:07:00Z"/>
          <w:rFonts w:hint="eastAsia"/>
        </w:rPr>
      </w:pPr>
      <w:del w:id="1936" w:author="huai" w:date="2006-03-23T16:07:00Z">
        <w:r w:rsidDel="00D51891">
          <w:rPr>
            <w:rFonts w:hint="eastAsia"/>
          </w:rPr>
          <w:delText>同</w:delText>
        </w:r>
        <w:r w:rsidRPr="00D54B1C" w:rsidDel="00D51891">
          <w:rPr>
            <w:rFonts w:hint="eastAsia"/>
            <w:color w:val="00FF00"/>
          </w:rPr>
          <w:delText xml:space="preserve"> </w:delText>
        </w:r>
        <w:r w:rsidRPr="00D54B1C" w:rsidDel="00D51891">
          <w:rPr>
            <w:rFonts w:hint="eastAsia"/>
          </w:rPr>
          <w:delText>案件修改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之</w:delText>
        </w:r>
        <w:r w:rsidDel="00D51891">
          <w:rPr>
            <w:rFonts w:hint="eastAsia"/>
          </w:rPr>
          <w:delText xml:space="preserve"> UPDATE DTAAA012</w:delText>
        </w:r>
        <w:r w:rsidDel="00D51891">
          <w:rPr>
            <w:rFonts w:hint="eastAsia"/>
          </w:rPr>
          <w:delText>理賠受理無記名檔。</w:delText>
        </w:r>
      </w:del>
    </w:p>
    <w:p w14:paraId="78B70749" w14:textId="77777777" w:rsidR="00FF1F47" w:rsidDel="00D51891" w:rsidRDefault="00D54B1C" w:rsidP="00D51891">
      <w:pPr>
        <w:pStyle w:val="Tabletext"/>
        <w:keepLines w:val="0"/>
        <w:numPr>
          <w:ilvl w:val="0"/>
          <w:numId w:val="2"/>
          <w:numberingChange w:id="1937" w:author="huai" w:date="2005-12-29T18:58:00Z" w:original="%1:10:0:.%2:3:0:"/>
        </w:numPr>
        <w:spacing w:after="0" w:line="240" w:lineRule="auto"/>
        <w:rPr>
          <w:del w:id="1938" w:author="huai" w:date="2006-03-23T16:07:00Z"/>
          <w:rFonts w:hint="eastAsia"/>
        </w:rPr>
      </w:pPr>
      <w:del w:id="1939" w:author="huai" w:date="2006-03-23T16:07:00Z">
        <w:r w:rsidDel="00D51891">
          <w:rPr>
            <w:rFonts w:hint="eastAsia"/>
          </w:rPr>
          <w:delText>資料確認</w:delText>
        </w:r>
        <w:r w:rsidR="00FF1F47" w:rsidDel="00D51891">
          <w:rPr>
            <w:rFonts w:hint="eastAsia"/>
          </w:rPr>
          <w:delText>結果</w:delText>
        </w:r>
      </w:del>
    </w:p>
    <w:p w14:paraId="209F8311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40" w:author="huai" w:date="2005-12-29T18:58:00Z" w:original="%1:10:0:.%2:3:0:.%3:1:0:"/>
        </w:numPr>
        <w:spacing w:after="0" w:line="240" w:lineRule="auto"/>
        <w:rPr>
          <w:del w:id="1941" w:author="huai" w:date="2006-03-23T16:07:00Z"/>
          <w:rFonts w:hint="eastAsia"/>
        </w:rPr>
      </w:pPr>
      <w:del w:id="1942" w:author="huai" w:date="2006-03-23T16:07:00Z">
        <w:r w:rsidDel="00D51891">
          <w:rPr>
            <w:rFonts w:hint="eastAsia"/>
          </w:rPr>
          <w:delText>成功</w:delText>
        </w:r>
        <w:r w:rsidDel="00D51891">
          <w:sym w:font="Wingdings" w:char="F0E8"/>
        </w:r>
      </w:del>
    </w:p>
    <w:p w14:paraId="2273ED48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43" w:author="huai" w:date="2005-12-29T18:58:00Z" w:original="%1:10:0:.%2:3:0:.%3:1:0:.%4:1:0:"/>
        </w:numPr>
        <w:spacing w:after="0" w:line="240" w:lineRule="auto"/>
        <w:rPr>
          <w:del w:id="1944" w:author="huai" w:date="2006-03-23T16:07:00Z"/>
          <w:rFonts w:hint="eastAsia"/>
        </w:rPr>
      </w:pPr>
      <w:del w:id="1945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索賠類別</w:delText>
        </w:r>
        <w:r w:rsidDel="00D51891">
          <w:rPr>
            <w:rFonts w:hint="eastAsia"/>
          </w:rPr>
          <w:delText xml:space="preserve">  </w:delText>
        </w:r>
        <w:r w:rsidDel="00D51891">
          <w:rPr>
            <w:rFonts w:hint="eastAsia"/>
          </w:rPr>
          <w:delText>為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解除契約：</w:delText>
        </w:r>
      </w:del>
    </w:p>
    <w:p w14:paraId="5462AF48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46" w:author="huai" w:date="2005-12-29T18:58:00Z" w:original="%1:10:0:.%2:3:0:.%3:1:0:.%4:1:0:.%5:1:0:"/>
        </w:numPr>
        <w:spacing w:after="0" w:line="240" w:lineRule="auto"/>
        <w:rPr>
          <w:del w:id="1947" w:author="huai" w:date="2006-03-23T16:07:00Z"/>
          <w:rFonts w:hint="eastAsia"/>
        </w:rPr>
      </w:pPr>
      <w:del w:id="1948" w:author="huai" w:date="2006-03-23T16:07:00Z">
        <w:r w:rsidDel="00D51891">
          <w:rPr>
            <w:rFonts w:hint="eastAsia"/>
          </w:rPr>
          <w:delText>顯示訊息：</w:delText>
        </w:r>
        <w:r w:rsidDel="00D51891">
          <w:delText>”</w:delText>
        </w:r>
        <w:r w:rsidDel="00D51891">
          <w:rPr>
            <w:rFonts w:hint="eastAsia"/>
          </w:rPr>
          <w:delText>申請書資料確認成功，請繼續進行解除契約資料確認</w:delText>
        </w:r>
        <w:r w:rsidDel="00D51891">
          <w:delText>”</w:delText>
        </w:r>
        <w:r w:rsidDel="00D51891">
          <w:rPr>
            <w:rFonts w:hint="eastAsia"/>
          </w:rPr>
          <w:delText>。</w:delText>
        </w:r>
      </w:del>
    </w:p>
    <w:p w14:paraId="68EB4BF9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49" w:author="huai" w:date="2005-12-29T18:58:00Z" w:original="%1:10:0:.%2:3:0:.%3:1:0:.%4:1:0:.%5:2:0:"/>
        </w:numPr>
        <w:spacing w:after="0" w:line="240" w:lineRule="auto"/>
        <w:rPr>
          <w:del w:id="1950" w:author="huai" w:date="2006-03-23T16:07:00Z"/>
          <w:rFonts w:hint="eastAsia"/>
        </w:rPr>
      </w:pPr>
      <w:del w:id="1951" w:author="huai" w:date="2006-03-23T16:07:00Z">
        <w:r w:rsidDel="00D51891">
          <w:rPr>
            <w:rFonts w:hint="eastAsia"/>
          </w:rPr>
          <w:delText>執行</w:delText>
        </w:r>
        <w:r w:rsidDel="00D51891">
          <w:rPr>
            <w:rFonts w:hint="eastAsia"/>
          </w:rPr>
          <w:delText xml:space="preserve"> Button </w:delText>
        </w:r>
        <w:r w:rsidDel="00D51891">
          <w:rPr>
            <w:rFonts w:hint="eastAsia"/>
          </w:rPr>
          <w:delText>解除契約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功能。</w:delText>
        </w:r>
      </w:del>
    </w:p>
    <w:p w14:paraId="25CE8219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52" w:author="huai" w:date="2005-12-29T18:58:00Z" w:original="%1:10:0:.%2:3:0:.%3:1:0:.%4:2:0:"/>
        </w:numPr>
        <w:spacing w:after="0" w:line="240" w:lineRule="auto"/>
        <w:rPr>
          <w:del w:id="1953" w:author="huai" w:date="2006-03-23T16:07:00Z"/>
          <w:rFonts w:hint="eastAsia"/>
        </w:rPr>
      </w:pPr>
      <w:del w:id="1954" w:author="huai" w:date="2006-03-23T16:07:00Z">
        <w:r w:rsidDel="00D51891">
          <w:rPr>
            <w:rFonts w:hint="eastAsia"/>
          </w:rPr>
          <w:delText xml:space="preserve">ELSE </w:delText>
        </w:r>
      </w:del>
    </w:p>
    <w:p w14:paraId="7E61CF79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55" w:author="huai" w:date="2005-12-29T18:58:00Z" w:original="%1:10:0:.%2:3:0:.%3:1:0:.%4:2:0:.%5:1:0:"/>
        </w:numPr>
        <w:spacing w:after="0" w:line="240" w:lineRule="auto"/>
        <w:rPr>
          <w:del w:id="1956" w:author="huai" w:date="2006-03-23T16:07:00Z"/>
          <w:rFonts w:hint="eastAsia"/>
        </w:rPr>
      </w:pPr>
      <w:del w:id="1957" w:author="huai" w:date="2006-03-23T16:07:00Z">
        <w:r w:rsidDel="00D51891">
          <w:rPr>
            <w:rFonts w:hint="eastAsia"/>
          </w:rPr>
          <w:delText>顯示訊息：</w:delText>
        </w:r>
        <w:r w:rsidDel="00D51891">
          <w:delText>”</w:delText>
        </w:r>
        <w:r w:rsidDel="00D51891">
          <w:rPr>
            <w:rFonts w:hint="eastAsia"/>
          </w:rPr>
          <w:delText>申請書資料確認成功，請繼續進行診斷書資料確認</w:delText>
        </w:r>
        <w:r w:rsidDel="00D51891">
          <w:delText>”</w:delText>
        </w:r>
        <w:r w:rsidDel="00D51891">
          <w:rPr>
            <w:rFonts w:hint="eastAsia"/>
          </w:rPr>
          <w:delText>。</w:delText>
        </w:r>
      </w:del>
    </w:p>
    <w:p w14:paraId="09613F5C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58" w:author="huai" w:date="2005-12-29T18:58:00Z" w:original="%1:10:0:.%2:3:0:.%3:1:0:.%4:2:0:.%5:2:0:"/>
        </w:numPr>
        <w:spacing w:after="0" w:line="240" w:lineRule="auto"/>
        <w:rPr>
          <w:del w:id="1959" w:author="huai" w:date="2006-03-23T16:07:00Z"/>
          <w:rFonts w:hint="eastAsia"/>
        </w:rPr>
      </w:pPr>
      <w:del w:id="1960" w:author="huai" w:date="2006-03-23T16:07:00Z">
        <w:r w:rsidDel="00D51891">
          <w:rPr>
            <w:rFonts w:hint="eastAsia"/>
          </w:rPr>
          <w:delText>執行</w:delText>
        </w:r>
        <w:r w:rsidDel="00D51891">
          <w:rPr>
            <w:rFonts w:hint="eastAsia"/>
          </w:rPr>
          <w:delText xml:space="preserve"> Button </w:delText>
        </w:r>
        <w:r w:rsidDel="00D51891">
          <w:rPr>
            <w:rFonts w:hint="eastAsia"/>
          </w:rPr>
          <w:delText>診斷書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功能。</w:delText>
        </w:r>
      </w:del>
    </w:p>
    <w:p w14:paraId="72C85D33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61" w:author="huai" w:date="2005-12-29T18:58:00Z" w:original="%1:10:0:.%2:3:0:.%3:1:0:.%4:3:0:"/>
        </w:numPr>
        <w:spacing w:after="0" w:line="240" w:lineRule="auto"/>
        <w:rPr>
          <w:del w:id="1962" w:author="huai" w:date="2006-03-23T16:07:00Z"/>
          <w:rFonts w:hint="eastAsia"/>
        </w:rPr>
      </w:pPr>
      <w:del w:id="1963" w:author="huai" w:date="2006-03-23T16:07:00Z">
        <w:r w:rsidDel="00D51891">
          <w:rPr>
            <w:rFonts w:hint="eastAsia"/>
          </w:rPr>
          <w:delText>END IF</w:delText>
        </w:r>
        <w:r w:rsidDel="00D51891">
          <w:rPr>
            <w:rFonts w:hint="eastAsia"/>
          </w:rPr>
          <w:delText>。</w:delText>
        </w:r>
      </w:del>
    </w:p>
    <w:p w14:paraId="0BAC50E3" w14:textId="77777777" w:rsidR="007D7C58" w:rsidDel="00D51891" w:rsidRDefault="007D7C58" w:rsidP="00D51891">
      <w:pPr>
        <w:pStyle w:val="Tabletext"/>
        <w:keepLines w:val="0"/>
        <w:numPr>
          <w:ilvl w:val="0"/>
          <w:numId w:val="2"/>
          <w:numberingChange w:id="1964" w:author="huai" w:date="2005-12-29T18:58:00Z" w:original="%1:10:0:.%2:3:0:.%3:2:0:"/>
        </w:numPr>
        <w:spacing w:after="0" w:line="240" w:lineRule="auto"/>
        <w:rPr>
          <w:del w:id="1965" w:author="huai" w:date="2006-03-23T16:07:00Z"/>
          <w:rFonts w:hint="eastAsia"/>
        </w:rPr>
      </w:pPr>
      <w:del w:id="1966" w:author="huai" w:date="2006-03-23T16:07:00Z">
        <w:r w:rsidDel="00D51891">
          <w:rPr>
            <w:rFonts w:hint="eastAsia"/>
          </w:rPr>
          <w:delText>失敗</w:delText>
        </w:r>
        <w:r w:rsidDel="00D51891">
          <w:sym w:font="Wingdings" w:char="F0E8"/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顯示各種失敗情況的回覆訊息</w:delText>
        </w:r>
      </w:del>
    </w:p>
    <w:p w14:paraId="6CA7C28B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1967" w:author="huai" w:date="2005-12-29T18:58:00Z" w:original="%1:11:0:"/>
        </w:numPr>
        <w:spacing w:after="0" w:line="240" w:lineRule="auto"/>
        <w:rPr>
          <w:del w:id="1968" w:author="huai" w:date="2006-03-23T16:07:00Z"/>
          <w:rFonts w:hint="eastAsia"/>
        </w:rPr>
      </w:pPr>
      <w:del w:id="1969" w:author="huai" w:date="2006-03-23T16:07:00Z">
        <w:r w:rsidDel="00D51891">
          <w:rPr>
            <w:rFonts w:hint="eastAsia"/>
          </w:rPr>
          <w:delText>核定</w:delText>
        </w:r>
      </w:del>
    </w:p>
    <w:p w14:paraId="7ADF4388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1970" w:author="huai" w:date="2005-12-29T18:58:00Z" w:original="%1:11:0:.%2:1:0:"/>
        </w:numPr>
        <w:spacing w:after="0" w:line="240" w:lineRule="auto"/>
        <w:rPr>
          <w:del w:id="1971" w:author="huai" w:date="2006-03-23T16:07:00Z"/>
          <w:rFonts w:hint="eastAsia"/>
        </w:rPr>
      </w:pPr>
      <w:del w:id="1972" w:author="huai" w:date="2006-03-23T16:07:00Z">
        <w:r w:rsidDel="00D51891">
          <w:rPr>
            <w:rFonts w:hint="eastAsia"/>
          </w:rPr>
          <w:delText>檢核：</w:delText>
        </w:r>
      </w:del>
    </w:p>
    <w:p w14:paraId="622EAE1E" w14:textId="77777777" w:rsidR="00A3705C" w:rsidDel="00D51891" w:rsidRDefault="00A3705C" w:rsidP="00D51891">
      <w:pPr>
        <w:pStyle w:val="Tabletext"/>
        <w:keepLines w:val="0"/>
        <w:numPr>
          <w:ilvl w:val="0"/>
          <w:numId w:val="2"/>
          <w:numberingChange w:id="1973" w:author="huai" w:date="2005-12-29T18:58:00Z" w:original="%1:11:0:.%2:1:0:.%3:1:0:"/>
        </w:numPr>
        <w:spacing w:after="0" w:line="240" w:lineRule="auto"/>
        <w:rPr>
          <w:del w:id="1974" w:author="huai" w:date="2006-03-23T16:07:00Z"/>
          <w:rFonts w:hint="eastAsia"/>
        </w:rPr>
      </w:pPr>
      <w:del w:id="1975" w:author="huai" w:date="2006-03-23T16:07:00Z">
        <w:r w:rsidDel="00D51891">
          <w:rPr>
            <w:rFonts w:hint="eastAsia"/>
          </w:rPr>
          <w:delText>須先做過覆核核定。</w:delText>
        </w:r>
      </w:del>
    </w:p>
    <w:p w14:paraId="33DA9C86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1976" w:author="huai" w:date="2005-12-29T18:58:00Z" w:original="%1:11:0:.%2:2:0:"/>
        </w:numPr>
        <w:spacing w:after="0" w:line="240" w:lineRule="auto"/>
        <w:rPr>
          <w:del w:id="1977" w:author="huai" w:date="2006-03-23T16:07:00Z"/>
          <w:rFonts w:hint="eastAsia"/>
        </w:rPr>
      </w:pPr>
      <w:del w:id="1978" w:author="huai" w:date="2006-03-23T16:07:00Z">
        <w:r w:rsidDel="00D51891">
          <w:rPr>
            <w:rFonts w:hint="eastAsia"/>
          </w:rPr>
          <w:delText>異動</w:delText>
        </w:r>
        <w:r w:rsidDel="00D51891">
          <w:rPr>
            <w:rFonts w:hint="eastAsia"/>
          </w:rPr>
          <w:delText xml:space="preserve">TABLES </w:delText>
        </w:r>
      </w:del>
    </w:p>
    <w:p w14:paraId="64B3A289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1979" w:author="huai" w:date="2005-12-29T18:58:00Z" w:original="%1:11:0:.%2:2:0:.%3:1:0:"/>
        </w:numPr>
        <w:spacing w:after="0" w:line="240" w:lineRule="auto"/>
        <w:rPr>
          <w:del w:id="1980" w:author="huai" w:date="2006-03-23T16:07:00Z"/>
          <w:rFonts w:hint="eastAsia"/>
        </w:rPr>
      </w:pPr>
      <w:del w:id="1981" w:author="huai" w:date="2006-03-23T16:07:00Z">
        <w:r w:rsidDel="00D51891">
          <w:rPr>
            <w:rFonts w:hint="eastAsia"/>
          </w:rPr>
          <w:delText>UPDATE DTAAA001</w:delText>
        </w:r>
        <w:r w:rsidDel="00D51891">
          <w:rPr>
            <w:rFonts w:hint="eastAsia"/>
          </w:rPr>
          <w:delText>理賠受理檔</w:delText>
        </w:r>
      </w:del>
    </w:p>
    <w:p w14:paraId="5A6F4426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1982" w:author="huai" w:date="2005-12-29T18:58:00Z" w:original="%1:11:0:.%2:2:0:.%3:1:0:.%4:1:0:"/>
        </w:numPr>
        <w:spacing w:after="0" w:line="240" w:lineRule="auto"/>
        <w:rPr>
          <w:del w:id="1983" w:author="huai" w:date="2006-03-23T16:07:00Z"/>
        </w:rPr>
      </w:pPr>
      <w:del w:id="1984" w:author="huai" w:date="2006-03-23T16:07:00Z">
        <w:r w:rsidDel="00D51891">
          <w:rPr>
            <w:rFonts w:hint="eastAsia"/>
          </w:rPr>
          <w:delText xml:space="preserve">CALL </w:delText>
        </w:r>
        <w:r w:rsidDel="00D51891">
          <w:rPr>
            <w:rFonts w:ascii="細明體" w:eastAsia="細明體" w:hAnsi="細明體" w:hint="eastAsia"/>
          </w:rPr>
          <w:delText>AA_A0Z001.Method3：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B7F06" w:rsidDel="00D51891" w14:paraId="6A7AFCD6" w14:textId="77777777">
        <w:trPr>
          <w:trHeight w:val="330"/>
          <w:del w:id="1985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965299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86" w:author="huai" w:date="2006-03-23T16:07:00Z"/>
                <w:rFonts w:ascii="細明體" w:eastAsia="細明體" w:hAnsi="細明體" w:cs="Arial Unicode MS"/>
              </w:rPr>
            </w:pPr>
            <w:del w:id="1987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EBADE6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88" w:author="huai" w:date="2006-03-23T16:07:00Z"/>
                <w:rFonts w:ascii="細明體" w:eastAsia="細明體" w:hAnsi="細明體" w:cs="Arial Unicode MS"/>
              </w:rPr>
            </w:pPr>
            <w:del w:id="1989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CB7F06" w:rsidDel="00D51891" w14:paraId="7BB47C4A" w14:textId="77777777">
        <w:trPr>
          <w:trHeight w:val="330"/>
          <w:del w:id="199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4284FF" w14:textId="77777777" w:rsidR="00CB7F06" w:rsidRPr="000C044D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91" w:author="huai" w:date="2006-03-23T16:07:00Z"/>
                <w:rFonts w:ascii="細明體" w:eastAsia="細明體" w:hAnsi="細明體" w:hint="eastAsia"/>
              </w:rPr>
            </w:pPr>
            <w:del w:id="1992" w:author="huai" w:date="2006-03-23T16:07:00Z">
              <w:r w:rsidDel="00D51891">
                <w:rPr>
                  <w:rFonts w:ascii="細明體" w:eastAsia="細明體" w:hAnsi="細明體" w:hint="eastAsia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F4E9A8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93" w:author="huai" w:date="2006-03-23T16:07:00Z"/>
                <w:rFonts w:ascii="新細明體" w:hAnsi="新細明體" w:cs="Arial Unicode MS" w:hint="eastAsia"/>
              </w:rPr>
            </w:pPr>
            <w:del w:id="1994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畫面</w:delText>
              </w:r>
            </w:del>
          </w:p>
        </w:tc>
      </w:tr>
      <w:tr w:rsidR="00CB7F06" w:rsidDel="00D51891" w14:paraId="557FBE12" w14:textId="77777777">
        <w:trPr>
          <w:trHeight w:val="330"/>
          <w:del w:id="1995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110DCE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96" w:author="huai" w:date="2006-03-23T16:07:00Z"/>
                <w:rFonts w:ascii="細明體" w:eastAsia="細明體" w:hAnsi="細明體" w:hint="eastAsia"/>
              </w:rPr>
            </w:pPr>
            <w:del w:id="1997" w:author="huai" w:date="2006-03-23T16:07:00Z">
              <w:r w:rsidDel="00D51891">
                <w:rPr>
                  <w:rFonts w:ascii="細明體" w:eastAsia="細明體" w:hAnsi="細明體" w:hint="eastAsia"/>
                </w:rPr>
                <w:delText>申請書處理狀態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4B7977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1998" w:author="huai" w:date="2006-03-23T16:07:00Z"/>
                <w:rFonts w:ascii="新細明體" w:hAnsi="新細明體" w:cs="Arial Unicode MS" w:hint="eastAsia"/>
              </w:rPr>
            </w:pPr>
            <w:del w:id="1999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3</w:delText>
              </w:r>
            </w:del>
          </w:p>
        </w:tc>
      </w:tr>
      <w:tr w:rsidR="00CB7F06" w:rsidDel="00D51891" w14:paraId="45203650" w14:textId="77777777">
        <w:trPr>
          <w:trHeight w:val="330"/>
          <w:del w:id="200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AB8B56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01" w:author="huai" w:date="2006-03-23T16:07:00Z"/>
                <w:rFonts w:ascii="細明體" w:eastAsia="細明體" w:hAnsi="細明體" w:hint="eastAsia"/>
              </w:rPr>
            </w:pPr>
            <w:del w:id="2002" w:author="huai" w:date="2006-03-23T16:07:00Z">
              <w:r w:rsidDel="00D51891">
                <w:rPr>
                  <w:rFonts w:ascii="細明體" w:eastAsia="細明體" w:hAnsi="細明體" w:hint="eastAsia"/>
                </w:rPr>
                <w:delText>診斷書處理狀態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00D3110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03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CB7F06" w:rsidDel="00D51891" w14:paraId="13598DA5" w14:textId="77777777">
        <w:trPr>
          <w:trHeight w:val="330"/>
          <w:del w:id="2004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D06C82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05" w:author="huai" w:date="2006-03-23T16:07:00Z"/>
                <w:rFonts w:ascii="細明體" w:eastAsia="細明體" w:hAnsi="細明體" w:hint="eastAsia"/>
              </w:rPr>
            </w:pPr>
            <w:del w:id="2006" w:author="huai" w:date="2006-03-23T16:07:00Z">
              <w:r w:rsidDel="00D51891">
                <w:rPr>
                  <w:rFonts w:ascii="細明體" w:eastAsia="細明體" w:hAnsi="細明體" w:hint="eastAsia"/>
                </w:rPr>
                <w:delText>收據處理狀態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FA212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07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CB7F06" w:rsidDel="00D51891" w14:paraId="2B5597C9" w14:textId="77777777">
        <w:trPr>
          <w:trHeight w:val="330"/>
          <w:del w:id="2008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9BA537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09" w:author="huai" w:date="2006-03-23T16:07:00Z"/>
                <w:rFonts w:ascii="細明體" w:eastAsia="細明體" w:hAnsi="細明體" w:hint="eastAsia"/>
              </w:rPr>
            </w:pPr>
            <w:del w:id="2010" w:author="huai" w:date="2006-03-23T16:07:00Z">
              <w:r w:rsidDel="00D51891">
                <w:rPr>
                  <w:rFonts w:ascii="細明體" w:eastAsia="細明體" w:hAnsi="細明體" w:hint="eastAsia"/>
                </w:rPr>
                <w:delText>大額給付處理狀態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71E2A9E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11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CB7F06" w:rsidDel="00D51891" w14:paraId="6C9A0BF7" w14:textId="77777777">
        <w:trPr>
          <w:trHeight w:val="330"/>
          <w:del w:id="2012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ACD031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13" w:author="huai" w:date="2006-03-23T16:07:00Z"/>
                <w:rFonts w:ascii="細明體" w:eastAsia="細明體" w:hAnsi="細明體" w:hint="eastAsia"/>
              </w:rPr>
            </w:pPr>
            <w:del w:id="2014" w:author="huai" w:date="2006-03-23T16:07:00Z">
              <w:r w:rsidDel="00D51891">
                <w:rPr>
                  <w:rFonts w:ascii="細明體" w:eastAsia="細明體" w:hAnsi="細明體" w:hint="eastAsia"/>
                </w:rPr>
                <w:delText>解除契約處理狀態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BB96EE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15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CB7F06" w:rsidDel="00D51891" w14:paraId="71E9B934" w14:textId="77777777">
        <w:trPr>
          <w:trHeight w:val="330"/>
          <w:del w:id="201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C9E4F6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17" w:author="huai" w:date="2006-03-23T16:07:00Z"/>
                <w:rFonts w:ascii="細明體" w:eastAsia="細明體" w:hAnsi="細明體" w:hint="eastAsia"/>
              </w:rPr>
            </w:pPr>
            <w:del w:id="2018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資料確認碼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61904E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19" w:author="huai" w:date="2006-03-23T16:07:00Z"/>
                <w:rFonts w:ascii="新細明體" w:hAnsi="新細明體" w:cs="Arial Unicode MS" w:hint="eastAsia"/>
              </w:rPr>
            </w:pPr>
          </w:p>
        </w:tc>
      </w:tr>
      <w:tr w:rsidR="00CB7F06" w:rsidDel="00D51891" w14:paraId="06248D02" w14:textId="77777777">
        <w:trPr>
          <w:trHeight w:val="330"/>
          <w:del w:id="202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72FAED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21" w:author="huai" w:date="2006-03-23T16:07:00Z"/>
                <w:rFonts w:ascii="細明體" w:eastAsia="細明體" w:hAnsi="細明體" w:hint="eastAsia"/>
              </w:rPr>
            </w:pPr>
            <w:del w:id="2022" w:author="huai" w:date="2006-03-23T16:07:00Z">
              <w:r w:rsidDel="00D51891">
                <w:rPr>
                  <w:rFonts w:ascii="細明體" w:eastAsia="細明體" w:hAnsi="細明體" w:hint="eastAsia"/>
                </w:rPr>
                <w:delText>人員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111378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23" w:author="huai" w:date="2006-03-23T16:07:00Z"/>
                <w:rFonts w:ascii="新細明體" w:hAnsi="新細明體" w:cs="Arial Unicode MS" w:hint="eastAsia"/>
              </w:rPr>
            </w:pPr>
            <w:del w:id="2024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登入者</w:delText>
              </w:r>
            </w:del>
          </w:p>
        </w:tc>
      </w:tr>
      <w:tr w:rsidR="00CB7F06" w:rsidDel="00D51891" w14:paraId="03E6516C" w14:textId="77777777">
        <w:trPr>
          <w:trHeight w:val="330"/>
          <w:del w:id="2025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231DC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26" w:author="huai" w:date="2006-03-23T16:07:00Z"/>
                <w:rFonts w:ascii="細明體" w:eastAsia="細明體" w:hAnsi="細明體" w:hint="eastAsia"/>
              </w:rPr>
            </w:pPr>
            <w:del w:id="2027" w:author="huai" w:date="2006-03-23T16:07:00Z">
              <w:r w:rsidDel="00D51891">
                <w:rPr>
                  <w:rFonts w:ascii="細明體" w:eastAsia="細明體" w:hAnsi="細明體" w:hint="eastAsia"/>
                </w:rPr>
                <w:delText>人員姓名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7F9E3C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28" w:author="huai" w:date="2006-03-23T16:07:00Z"/>
                <w:rFonts w:ascii="新細明體" w:hAnsi="新細明體" w:cs="Arial Unicode MS" w:hint="eastAsia"/>
              </w:rPr>
            </w:pPr>
            <w:del w:id="2029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登入者姓名</w:delText>
              </w:r>
            </w:del>
          </w:p>
        </w:tc>
      </w:tr>
      <w:tr w:rsidR="00CB7F06" w:rsidDel="00D51891" w14:paraId="21DF7D51" w14:textId="77777777">
        <w:trPr>
          <w:trHeight w:val="330"/>
          <w:del w:id="203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E45BF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31" w:author="huai" w:date="2006-03-23T16:07:00Z"/>
                <w:rFonts w:ascii="細明體" w:eastAsia="細明體" w:hAnsi="細明體" w:hint="eastAsia"/>
              </w:rPr>
            </w:pPr>
            <w:del w:id="2032" w:author="huai" w:date="2006-03-23T16:07:00Z">
              <w:r w:rsidDel="00D51891">
                <w:rPr>
                  <w:rFonts w:ascii="細明體" w:eastAsia="細明體" w:hAnsi="細明體" w:hint="eastAsia"/>
                </w:rPr>
                <w:delText>日期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567BFD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33" w:author="huai" w:date="2006-03-23T16:07:00Z"/>
                <w:rFonts w:ascii="新細明體" w:hAnsi="新細明體" w:cs="Arial Unicode MS" w:hint="eastAsia"/>
              </w:rPr>
            </w:pPr>
            <w:del w:id="2034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Current Date</w:delText>
              </w:r>
            </w:del>
          </w:p>
        </w:tc>
      </w:tr>
    </w:tbl>
    <w:p w14:paraId="15D74F31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35" w:author="huai" w:date="2005-12-29T18:58:00Z" w:original="%1:11:0:.%2:2:0:.%3:1:0:.%4:2:0:"/>
        </w:numPr>
        <w:spacing w:after="0" w:line="240" w:lineRule="auto"/>
        <w:rPr>
          <w:del w:id="2036" w:author="huai" w:date="2006-03-23T16:07:00Z"/>
          <w:rFonts w:hint="eastAsia"/>
        </w:rPr>
      </w:pPr>
      <w:del w:id="2037" w:author="huai" w:date="2006-03-23T16:07:00Z">
        <w:r w:rsidDel="00D51891">
          <w:rPr>
            <w:rFonts w:hint="eastAsia"/>
          </w:rPr>
          <w:delText>失敗處理：</w:delText>
        </w:r>
      </w:del>
    </w:p>
    <w:p w14:paraId="0005B836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38" w:author="huai" w:date="2005-12-29T18:58:00Z" w:original="%1:11:0:.%2:2:0:.%3:1:0:.%4:2:0:.%5:1:0:"/>
        </w:numPr>
        <w:spacing w:after="0" w:line="240" w:lineRule="auto"/>
        <w:rPr>
          <w:del w:id="2039" w:author="huai" w:date="2006-03-23T16:07:00Z"/>
          <w:rFonts w:hint="eastAsia"/>
        </w:rPr>
      </w:pPr>
      <w:del w:id="2040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Del="00D51891">
          <w:rPr>
            <w:rFonts w:hint="eastAsia"/>
          </w:rPr>
          <w:delText>更新理賠受理檔失敗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7678A5F0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41" w:author="huai" w:date="2005-12-29T18:58:00Z" w:original="%1:11:0:.%2:2:0:.%3:1:0:.%4:2:0:.%5:2:0:"/>
        </w:numPr>
        <w:spacing w:after="0" w:line="240" w:lineRule="auto"/>
        <w:rPr>
          <w:del w:id="2042" w:author="huai" w:date="2006-03-23T16:07:00Z"/>
          <w:rFonts w:hint="eastAsia"/>
        </w:rPr>
      </w:pPr>
      <w:del w:id="2043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0D82DC7B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44" w:author="huai" w:date="2005-12-29T18:58:00Z" w:original="%1:11:0:.%2:2:0:.%3:2:0:"/>
        </w:numPr>
        <w:spacing w:after="0" w:line="240" w:lineRule="auto"/>
        <w:rPr>
          <w:del w:id="2045" w:author="huai" w:date="2006-03-23T16:07:00Z"/>
          <w:rFonts w:hint="eastAsia"/>
        </w:rPr>
      </w:pPr>
      <w:del w:id="2046" w:author="huai" w:date="2006-03-23T16:07:00Z">
        <w:r w:rsidDel="00D51891">
          <w:rPr>
            <w:rFonts w:hint="eastAsia"/>
          </w:rPr>
          <w:delText xml:space="preserve">UPDATE DTAAA010 </w:delText>
        </w:r>
        <w:r w:rsidDel="00D51891">
          <w:rPr>
            <w:rFonts w:hint="eastAsia"/>
          </w:rPr>
          <w:delText>理賠受理申請書檔：</w:delText>
        </w:r>
      </w:del>
    </w:p>
    <w:p w14:paraId="7051187F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47" w:author="huai" w:date="2005-12-29T18:58:00Z" w:original="%1:11:0:.%2:2:0:.%3:2:0:.%4:1:0:"/>
        </w:numPr>
        <w:spacing w:after="0" w:line="240" w:lineRule="auto"/>
        <w:rPr>
          <w:del w:id="2048" w:author="huai" w:date="2006-03-23T16:07:00Z"/>
        </w:rPr>
      </w:pPr>
      <w:del w:id="2049" w:author="huai" w:date="2006-03-23T16:07:00Z">
        <w:r w:rsidDel="00D51891">
          <w:rPr>
            <w:rFonts w:hint="eastAsia"/>
          </w:rPr>
          <w:delText xml:space="preserve">CALL </w:delText>
        </w:r>
        <w:r w:rsidDel="00D51891">
          <w:rPr>
            <w:rFonts w:ascii="細明體" w:eastAsia="細明體" w:hAnsi="細明體" w:hint="eastAsia"/>
          </w:rPr>
          <w:delText>AA_A0Z002.Method</w:delText>
        </w:r>
        <w:r w:rsidR="000D6215" w:rsidDel="00D51891">
          <w:rPr>
            <w:rFonts w:ascii="細明體" w:eastAsia="細明體" w:hAnsi="細明體" w:hint="eastAsia"/>
          </w:rPr>
          <w:delText>5</w:delText>
        </w:r>
        <w:r w:rsidDel="00D51891">
          <w:rPr>
            <w:rFonts w:ascii="細明體" w:eastAsia="細明體" w:hAnsi="細明體" w:hint="eastAsia"/>
          </w:rPr>
          <w:delText>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CB7F06" w:rsidDel="00D51891" w14:paraId="39C0C675" w14:textId="77777777">
        <w:trPr>
          <w:trHeight w:val="330"/>
          <w:del w:id="205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25BAB7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51" w:author="huai" w:date="2006-03-23T16:07:00Z"/>
                <w:rFonts w:ascii="細明體" w:eastAsia="細明體" w:hAnsi="細明體" w:cs="Arial Unicode MS"/>
              </w:rPr>
            </w:pPr>
            <w:del w:id="2052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7904FA" w14:textId="77777777" w:rsidR="00CB7F06" w:rsidDel="00D51891" w:rsidRDefault="00CB7F06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53" w:author="huai" w:date="2006-03-23T16:07:00Z"/>
                <w:rFonts w:ascii="細明體" w:eastAsia="細明體" w:hAnsi="細明體" w:cs="Arial Unicode MS"/>
              </w:rPr>
            </w:pPr>
            <w:del w:id="2054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CB7F06" w:rsidDel="00D51891" w14:paraId="63079FC4" w14:textId="77777777">
        <w:trPr>
          <w:trHeight w:val="330"/>
          <w:del w:id="2055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8A55F7" w14:textId="77777777" w:rsidR="00CB7F06" w:rsidRPr="000C044D" w:rsidDel="00D51891" w:rsidRDefault="000D621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56" w:author="huai" w:date="2006-03-23T16:07:00Z"/>
                <w:rFonts w:ascii="細明體" w:eastAsia="細明體" w:hAnsi="細明體" w:hint="eastAsia"/>
              </w:rPr>
            </w:pPr>
            <w:del w:id="2057" w:author="huai" w:date="2006-03-23T16:07:00Z">
              <w:r w:rsidDel="00D51891">
                <w:rPr>
                  <w:rFonts w:ascii="細明體" w:eastAsia="細明體" w:hAnsi="細明體" w:hint="eastAsia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10A7F1" w14:textId="77777777" w:rsidR="00CB7F06" w:rsidRPr="008404C7" w:rsidDel="00D51891" w:rsidRDefault="000D621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58" w:author="huai" w:date="2006-03-23T16:07:00Z"/>
                <w:rFonts w:ascii="新細明體" w:hAnsi="新細明體" w:cs="Arial Unicode MS" w:hint="eastAsia"/>
              </w:rPr>
            </w:pPr>
            <w:del w:id="2059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畫面</w:delText>
              </w:r>
            </w:del>
          </w:p>
        </w:tc>
      </w:tr>
      <w:tr w:rsidR="000D6215" w:rsidDel="00D51891" w14:paraId="512E9075" w14:textId="77777777">
        <w:trPr>
          <w:trHeight w:val="330"/>
          <w:del w:id="206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890C87" w14:textId="77777777" w:rsidR="000D6215" w:rsidDel="00D51891" w:rsidRDefault="000D621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61" w:author="huai" w:date="2006-03-23T16:07:00Z"/>
                <w:rFonts w:ascii="細明體" w:eastAsia="細明體" w:hAnsi="細明體" w:hint="eastAsia"/>
              </w:rPr>
            </w:pPr>
            <w:del w:id="2062" w:author="huai" w:date="2006-03-23T16:07:00Z">
              <w:r w:rsidDel="00D51891">
                <w:rPr>
                  <w:rFonts w:ascii="細明體" w:eastAsia="細明體" w:hAnsi="細明體" w:hint="eastAsia"/>
                </w:rPr>
                <w:delText>申請種類_核定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B26737" w14:textId="77777777" w:rsidR="000D6215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63" w:author="huai" w:date="2006-03-23T16:07:00Z"/>
                <w:rFonts w:ascii="新細明體" w:hAnsi="新細明體" w:cs="Arial Unicode MS" w:hint="eastAsia"/>
              </w:rPr>
            </w:pPr>
            <w:del w:id="2064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同18.2.1</w:delText>
              </w:r>
            </w:del>
          </w:p>
        </w:tc>
      </w:tr>
    </w:tbl>
    <w:p w14:paraId="0268AC6D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65" w:author="huai" w:date="2005-12-29T18:58:00Z" w:original="%1:11:0:.%2:2:0:.%3:2:0:.%4:2:0:"/>
        </w:numPr>
        <w:spacing w:after="0" w:line="240" w:lineRule="auto"/>
        <w:rPr>
          <w:del w:id="2066" w:author="huai" w:date="2006-03-23T16:07:00Z"/>
          <w:rFonts w:hint="eastAsia"/>
        </w:rPr>
      </w:pPr>
      <w:del w:id="2067" w:author="huai" w:date="2006-03-23T16:07:00Z">
        <w:r w:rsidDel="00D51891">
          <w:rPr>
            <w:rFonts w:hint="eastAsia"/>
          </w:rPr>
          <w:delText>失敗處理：</w:delText>
        </w:r>
      </w:del>
    </w:p>
    <w:p w14:paraId="04AB95DC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68" w:author="huai" w:date="2005-12-29T18:58:00Z" w:original="%1:11:0:.%2:2:0:.%3:2:0:.%4:2:0:.%5:1:0:"/>
        </w:numPr>
        <w:spacing w:after="0" w:line="240" w:lineRule="auto"/>
        <w:rPr>
          <w:del w:id="2069" w:author="huai" w:date="2006-03-23T16:07:00Z"/>
          <w:rFonts w:hint="eastAsia"/>
        </w:rPr>
      </w:pPr>
      <w:del w:id="2070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Del="00D51891">
          <w:rPr>
            <w:rFonts w:hint="eastAsia"/>
          </w:rPr>
          <w:delText>更新理賠</w:delText>
        </w:r>
        <w:r w:rsidR="000D6215" w:rsidDel="00D51891">
          <w:rPr>
            <w:rFonts w:hint="eastAsia"/>
          </w:rPr>
          <w:delText>核定申請種類</w:delText>
        </w:r>
        <w:r w:rsidDel="00D51891">
          <w:rPr>
            <w:rFonts w:hint="eastAsia"/>
          </w:rPr>
          <w:delText>失敗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45A0DE9C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71" w:author="huai" w:date="2005-12-29T18:58:00Z" w:original="%1:11:0:.%2:2:0:.%3:2:0:.%4:2:0:.%5:2:0:"/>
        </w:numPr>
        <w:spacing w:after="0" w:line="240" w:lineRule="auto"/>
        <w:rPr>
          <w:del w:id="2072" w:author="huai" w:date="2006-03-23T16:07:00Z"/>
          <w:rFonts w:hint="eastAsia"/>
        </w:rPr>
      </w:pPr>
      <w:del w:id="2073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4788CE4B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074" w:author="huai" w:date="2005-12-29T18:58:00Z" w:original="%1:11:0:.%2:2:0:.%3:3:0:"/>
        </w:numPr>
        <w:spacing w:after="0" w:line="240" w:lineRule="auto"/>
        <w:rPr>
          <w:del w:id="2075" w:author="huai" w:date="2006-03-23T16:07:00Z"/>
          <w:rFonts w:hint="eastAsia"/>
        </w:rPr>
      </w:pPr>
      <w:del w:id="2076" w:author="huai" w:date="2006-03-23T16:07:00Z">
        <w:r w:rsidDel="00D51891">
          <w:rPr>
            <w:rFonts w:hint="eastAsia"/>
          </w:rPr>
          <w:delText>UPDATE DTAAA011</w:delText>
        </w:r>
        <w:r w:rsidDel="00D51891">
          <w:rPr>
            <w:rFonts w:hint="eastAsia"/>
          </w:rPr>
          <w:delText>理賠索賠類別檔：</w:delText>
        </w:r>
      </w:del>
    </w:p>
    <w:p w14:paraId="665EF6AD" w14:textId="77777777" w:rsidR="00CB7F06" w:rsidDel="00D51891" w:rsidRDefault="00353FED" w:rsidP="00D51891">
      <w:pPr>
        <w:pStyle w:val="Tabletext"/>
        <w:keepLines w:val="0"/>
        <w:numPr>
          <w:ilvl w:val="0"/>
          <w:numId w:val="2"/>
          <w:numberingChange w:id="2077" w:author="huai" w:date="2005-12-29T18:58:00Z" w:original="%1:11:0:.%2:2:0:.%3:3:0:.%4:1:0:"/>
        </w:numPr>
        <w:spacing w:after="0" w:line="240" w:lineRule="auto"/>
        <w:rPr>
          <w:del w:id="2078" w:author="huai" w:date="2006-03-23T16:07:00Z"/>
          <w:rFonts w:hint="eastAsia"/>
        </w:rPr>
      </w:pPr>
      <w:del w:id="2079" w:author="huai" w:date="2006-03-23T16:07:00Z">
        <w:r w:rsidDel="00D51891">
          <w:rPr>
            <w:rFonts w:hint="eastAsia"/>
          </w:rPr>
          <w:delText>判斷</w:delText>
        </w:r>
        <w:r w:rsidDel="00D51891">
          <w:rPr>
            <w:rFonts w:hint="eastAsia"/>
          </w:rPr>
          <w:delText xml:space="preserve"> 18.2.2</w:delText>
        </w:r>
        <w:r w:rsidDel="00D51891">
          <w:rPr>
            <w:rFonts w:hint="eastAsia"/>
          </w:rPr>
          <w:delText>回傳之</w:delText>
        </w:r>
        <w:r w:rsidDel="00D51891">
          <w:rPr>
            <w:rFonts w:hint="eastAsia"/>
          </w:rPr>
          <w:delText>DTAAA011</w:delText>
        </w:r>
        <w:r w:rsidR="00081F0F" w:rsidDel="00D51891">
          <w:rPr>
            <w:rFonts w:hint="eastAsia"/>
          </w:rPr>
          <w:delText>：</w:delText>
        </w:r>
      </w:del>
    </w:p>
    <w:p w14:paraId="642A261C" w14:textId="77777777" w:rsidR="00353FED" w:rsidDel="00D51891" w:rsidRDefault="00353FED" w:rsidP="00D51891">
      <w:pPr>
        <w:pStyle w:val="Tabletext"/>
        <w:keepLines w:val="0"/>
        <w:numPr>
          <w:ilvl w:val="0"/>
          <w:numId w:val="2"/>
          <w:numberingChange w:id="2080" w:author="huai" w:date="2005-12-29T18:58:00Z" w:original="%1:11:0:.%2:2:0:.%3:3:0:.%4:1:0:.%5:1:0:"/>
        </w:numPr>
        <w:spacing w:after="0" w:line="240" w:lineRule="auto"/>
        <w:rPr>
          <w:del w:id="2081" w:author="huai" w:date="2006-03-23T16:07:00Z"/>
          <w:rFonts w:hint="eastAsia"/>
        </w:rPr>
      </w:pPr>
      <w:del w:id="2082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申請</w:delText>
        </w:r>
        <w:r w:rsidDel="00D51891">
          <w:rPr>
            <w:rFonts w:hint="eastAsia"/>
          </w:rPr>
          <w:delText xml:space="preserve"> = </w:delText>
        </w:r>
        <w:r w:rsidDel="00D51891">
          <w:delText>‘</w:delText>
        </w:r>
        <w:r w:rsidDel="00D51891">
          <w:rPr>
            <w:rFonts w:hint="eastAsia"/>
          </w:rPr>
          <w:delText>Y</w:delText>
        </w:r>
        <w:r w:rsidDel="00D51891">
          <w:delText>’</w:delText>
        </w:r>
        <w:r w:rsidRPr="00353FED"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：</w:delText>
        </w:r>
      </w:del>
    </w:p>
    <w:p w14:paraId="4004E327" w14:textId="77777777" w:rsidR="00081F0F" w:rsidDel="00D51891" w:rsidRDefault="00081F0F" w:rsidP="00D51891">
      <w:pPr>
        <w:pStyle w:val="Tabletext"/>
        <w:keepLines w:val="0"/>
        <w:numPr>
          <w:ilvl w:val="0"/>
          <w:numId w:val="2"/>
          <w:numberingChange w:id="2083" w:author="huai" w:date="2005-12-29T18:58:00Z" w:original="%1:11:0:.%2:2:0:.%3:3:0:.%4:1:0:.%5:1:0:.%6:1:0:"/>
        </w:numPr>
        <w:spacing w:after="0" w:line="240" w:lineRule="auto"/>
        <w:rPr>
          <w:del w:id="2084" w:author="huai" w:date="2006-03-23T16:07:00Z"/>
        </w:rPr>
      </w:pPr>
      <w:del w:id="2085" w:author="huai" w:date="2006-03-23T16:07:00Z">
        <w:r w:rsidDel="00D51891">
          <w:rPr>
            <w:rFonts w:hint="eastAsia"/>
          </w:rPr>
          <w:delText xml:space="preserve">CALL  </w:delText>
        </w:r>
        <w:r w:rsidDel="00D51891">
          <w:rPr>
            <w:rFonts w:ascii="細明體" w:eastAsia="細明體" w:hAnsi="細明體" w:hint="eastAsia"/>
          </w:rPr>
          <w:delText>AA_A0Z007.Method4：(原先有勾選的才需傳入)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81F0F" w:rsidDel="00D51891" w14:paraId="476F0E65" w14:textId="77777777">
        <w:trPr>
          <w:trHeight w:val="330"/>
          <w:del w:id="208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8B26FD" w14:textId="77777777" w:rsidR="00081F0F" w:rsidDel="00D51891" w:rsidRDefault="00081F0F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87" w:author="huai" w:date="2006-03-23T16:07:00Z"/>
                <w:rFonts w:ascii="細明體" w:eastAsia="細明體" w:hAnsi="細明體" w:cs="Arial Unicode MS"/>
              </w:rPr>
            </w:pPr>
            <w:del w:id="2088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36366E3" w14:textId="77777777" w:rsidR="00081F0F" w:rsidDel="00D51891" w:rsidRDefault="00081F0F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89" w:author="huai" w:date="2006-03-23T16:07:00Z"/>
                <w:rFonts w:ascii="細明體" w:eastAsia="細明體" w:hAnsi="細明體" w:cs="Arial Unicode MS"/>
              </w:rPr>
            </w:pPr>
            <w:del w:id="2090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081F0F" w:rsidDel="00D51891" w14:paraId="096E292B" w14:textId="77777777">
        <w:trPr>
          <w:trHeight w:val="330"/>
          <w:del w:id="2091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882351" w14:textId="77777777" w:rsidR="00081F0F" w:rsidRPr="000C044D" w:rsidDel="00D51891" w:rsidRDefault="00081F0F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92" w:author="huai" w:date="2006-03-23T16:07:00Z"/>
                <w:rFonts w:ascii="細明體" w:eastAsia="細明體" w:hAnsi="細明體" w:hint="eastAsia"/>
              </w:rPr>
            </w:pPr>
            <w:del w:id="2093" w:author="huai" w:date="2006-03-23T16:07:00Z">
              <w:r w:rsidDel="00D51891">
                <w:rPr>
                  <w:rFonts w:ascii="細明體" w:eastAsia="細明體" w:hAnsi="細明體" w:hint="eastAsia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3BFA01C" w14:textId="77777777" w:rsidR="00081F0F" w:rsidRPr="008404C7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94" w:author="huai" w:date="2006-03-23T16:07:00Z"/>
                <w:rFonts w:ascii="新細明體" w:hAnsi="新細明體" w:cs="Arial Unicode MS" w:hint="eastAsia"/>
              </w:rPr>
            </w:pPr>
            <w:del w:id="2095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  <w:tr w:rsidR="00081F0F" w:rsidDel="00D51891" w14:paraId="04DB87F5" w14:textId="77777777">
        <w:trPr>
          <w:trHeight w:val="330"/>
          <w:del w:id="209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2E05AD" w14:textId="77777777" w:rsidR="00081F0F" w:rsidDel="00D51891" w:rsidRDefault="00081F0F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97" w:author="huai" w:date="2006-03-23T16:07:00Z"/>
                <w:rFonts w:ascii="細明體" w:eastAsia="細明體" w:hAnsi="細明體" w:hint="eastAsia"/>
              </w:rPr>
            </w:pPr>
            <w:del w:id="2098" w:author="huai" w:date="2006-03-23T16:07:00Z">
              <w:r w:rsidDel="00D51891">
                <w:rPr>
                  <w:rFonts w:ascii="細明體" w:eastAsia="細明體" w:hAnsi="細明體" w:hint="eastAsia"/>
                </w:rPr>
                <w:delText>索賠類別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9C9A63" w14:textId="77777777" w:rsidR="00081F0F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099" w:author="huai" w:date="2006-03-23T16:07:00Z"/>
                <w:rFonts w:ascii="新細明體" w:hAnsi="新細明體" w:cs="Arial Unicode MS" w:hint="eastAsia"/>
              </w:rPr>
            </w:pPr>
            <w:del w:id="2100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  <w:tr w:rsidR="00081F0F" w:rsidDel="00D51891" w14:paraId="17D23EAC" w14:textId="77777777">
        <w:trPr>
          <w:trHeight w:val="330"/>
          <w:del w:id="2101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FB7A1F" w14:textId="77777777" w:rsidR="00081F0F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02" w:author="huai" w:date="2006-03-23T16:07:00Z"/>
                <w:rFonts w:ascii="細明體" w:eastAsia="細明體" w:hAnsi="細明體" w:hint="eastAsia"/>
              </w:rPr>
            </w:pPr>
            <w:del w:id="2103" w:author="huai" w:date="2006-03-23T16:07:00Z">
              <w:r w:rsidDel="00D51891">
                <w:rPr>
                  <w:rFonts w:ascii="細明體" w:eastAsia="細明體" w:hAnsi="細明體" w:hint="eastAsia"/>
                </w:rPr>
                <w:delText>申請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88F956" w14:textId="77777777" w:rsidR="00081F0F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04" w:author="huai" w:date="2006-03-23T16:07:00Z"/>
                <w:rFonts w:ascii="新細明體" w:hAnsi="新細明體" w:cs="Arial Unicode MS" w:hint="eastAsia"/>
              </w:rPr>
            </w:pPr>
            <w:del w:id="2105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  <w:tr w:rsidR="000E58E3" w:rsidDel="00D51891" w14:paraId="6012AA1D" w14:textId="77777777">
        <w:trPr>
          <w:trHeight w:val="330"/>
          <w:del w:id="210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BB0BA5" w14:textId="77777777" w:rsidR="000E58E3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07" w:author="huai" w:date="2006-03-23T16:07:00Z"/>
                <w:rFonts w:ascii="細明體" w:eastAsia="細明體" w:hAnsi="細明體" w:hint="eastAsia"/>
              </w:rPr>
            </w:pPr>
            <w:del w:id="2108" w:author="huai" w:date="2006-03-23T16:07:00Z">
              <w:r w:rsidDel="00D51891">
                <w:rPr>
                  <w:rFonts w:ascii="細明體" w:eastAsia="細明體" w:hAnsi="細明體" w:hint="eastAsia"/>
                </w:rPr>
                <w:delText>核定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BABDDD" w14:textId="77777777" w:rsidR="000E58E3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09" w:author="huai" w:date="2006-03-23T16:07:00Z"/>
                <w:rFonts w:ascii="新細明體" w:hAnsi="新細明體" w:cs="Arial Unicode MS" w:hint="eastAsia"/>
              </w:rPr>
            </w:pPr>
            <w:del w:id="2110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</w:tbl>
    <w:p w14:paraId="47150AC7" w14:textId="77777777" w:rsidR="000E58E3" w:rsidDel="00D51891" w:rsidRDefault="000E58E3" w:rsidP="00D51891">
      <w:pPr>
        <w:pStyle w:val="Tabletext"/>
        <w:keepLines w:val="0"/>
        <w:numPr>
          <w:ilvl w:val="0"/>
          <w:numId w:val="2"/>
          <w:numberingChange w:id="2111" w:author="huai" w:date="2005-12-29T18:58:00Z" w:original="%1:11:0:.%2:2:0:.%3:3:0:.%4:1:0:.%5:1:0:.%6:2:0:"/>
        </w:numPr>
        <w:spacing w:after="0" w:line="240" w:lineRule="auto"/>
        <w:rPr>
          <w:del w:id="2112" w:author="huai" w:date="2006-03-23T16:07:00Z"/>
          <w:rFonts w:hint="eastAsia"/>
        </w:rPr>
      </w:pPr>
      <w:del w:id="2113" w:author="huai" w:date="2006-03-23T16:07:00Z">
        <w:r w:rsidDel="00D51891">
          <w:rPr>
            <w:rFonts w:hint="eastAsia"/>
          </w:rPr>
          <w:delText>失敗處理：</w:delText>
        </w:r>
      </w:del>
    </w:p>
    <w:p w14:paraId="0D4B51E2" w14:textId="77777777" w:rsidR="000E58E3" w:rsidDel="00D51891" w:rsidRDefault="000E58E3" w:rsidP="00D51891">
      <w:pPr>
        <w:pStyle w:val="Tabletext"/>
        <w:keepLines w:val="0"/>
        <w:numPr>
          <w:ilvl w:val="0"/>
          <w:numId w:val="2"/>
          <w:numberingChange w:id="2114" w:author="huai" w:date="2005-12-29T18:58:00Z" w:original="%1:11:0:.%2:2:0:.%3:3:0:.%4:1:0:.%5:1:0:.%6:2:0:.%7:1:0:"/>
        </w:numPr>
        <w:spacing w:after="0" w:line="240" w:lineRule="auto"/>
        <w:rPr>
          <w:del w:id="2115" w:author="huai" w:date="2006-03-23T16:07:00Z"/>
          <w:rFonts w:hint="eastAsia"/>
        </w:rPr>
      </w:pPr>
      <w:del w:id="2116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Del="00D51891">
          <w:rPr>
            <w:rFonts w:hint="eastAsia"/>
          </w:rPr>
          <w:delText>更新理賠索賠類別失敗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1D90F98F" w14:textId="77777777" w:rsidR="00081F0F" w:rsidDel="00D51891" w:rsidRDefault="000E58E3" w:rsidP="00D51891">
      <w:pPr>
        <w:pStyle w:val="Tabletext"/>
        <w:keepLines w:val="0"/>
        <w:numPr>
          <w:ilvl w:val="0"/>
          <w:numId w:val="2"/>
          <w:numberingChange w:id="2117" w:author="huai" w:date="2005-12-29T18:58:00Z" w:original="%1:11:0:.%2:2:0:.%3:3:0:.%4:1:0:.%5:1:0:.%6:2:0:.%7:2:0:"/>
        </w:numPr>
        <w:spacing w:after="0" w:line="240" w:lineRule="auto"/>
        <w:rPr>
          <w:del w:id="2118" w:author="huai" w:date="2006-03-23T16:07:00Z"/>
          <w:rFonts w:hint="eastAsia"/>
        </w:rPr>
      </w:pPr>
      <w:del w:id="2119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5DC2AE1A" w14:textId="77777777" w:rsidR="000E58E3" w:rsidDel="00D51891" w:rsidRDefault="000E58E3" w:rsidP="00D51891">
      <w:pPr>
        <w:pStyle w:val="Tabletext"/>
        <w:keepLines w:val="0"/>
        <w:numPr>
          <w:ilvl w:val="0"/>
          <w:numId w:val="2"/>
          <w:numberingChange w:id="2120" w:author="huai" w:date="2005-12-29T18:58:00Z" w:original="%1:11:0:.%2:2:0:.%3:3:0:.%4:1:0:.%5:2:0:"/>
        </w:numPr>
        <w:spacing w:after="0" w:line="240" w:lineRule="auto"/>
        <w:rPr>
          <w:del w:id="2121" w:author="huai" w:date="2006-03-23T16:07:00Z"/>
          <w:rFonts w:hint="eastAsia"/>
        </w:rPr>
      </w:pPr>
      <w:del w:id="2122" w:author="huai" w:date="2006-03-23T16:07:00Z">
        <w:r w:rsidDel="00D51891">
          <w:rPr>
            <w:rFonts w:hint="eastAsia"/>
          </w:rPr>
          <w:delText xml:space="preserve">ELSE IF </w:delText>
        </w:r>
        <w:r w:rsidR="00353FED" w:rsidDel="00D51891">
          <w:rPr>
            <w:rFonts w:hint="eastAsia"/>
          </w:rPr>
          <w:delText>申請</w:delText>
        </w:r>
        <w:r w:rsidR="00353FED" w:rsidDel="00D51891">
          <w:rPr>
            <w:rFonts w:hint="eastAsia"/>
          </w:rPr>
          <w:delText xml:space="preserve"> = </w:delText>
        </w:r>
        <w:r w:rsidR="00353FED" w:rsidDel="00D51891">
          <w:delText>‘</w:delText>
        </w:r>
        <w:r w:rsidR="00353FED" w:rsidDel="00D51891">
          <w:rPr>
            <w:rFonts w:hint="eastAsia"/>
          </w:rPr>
          <w:delText>N</w:delText>
        </w:r>
        <w:r w:rsidR="00353FED" w:rsidDel="00D51891">
          <w:delText>’</w:delText>
        </w:r>
        <w:r w:rsidDel="00D51891">
          <w:rPr>
            <w:rFonts w:hint="eastAsia"/>
          </w:rPr>
          <w:delText>：</w:delText>
        </w:r>
      </w:del>
    </w:p>
    <w:p w14:paraId="109DFC68" w14:textId="77777777" w:rsidR="000E58E3" w:rsidDel="00D51891" w:rsidRDefault="000E58E3" w:rsidP="00D51891">
      <w:pPr>
        <w:pStyle w:val="Tabletext"/>
        <w:keepLines w:val="0"/>
        <w:numPr>
          <w:ilvl w:val="0"/>
          <w:numId w:val="2"/>
          <w:numberingChange w:id="2123" w:author="huai" w:date="2005-12-29T18:58:00Z" w:original="%1:11:0:.%2:2:0:.%3:3:0:.%4:1:0:.%5:2:0:.%6:1:0:"/>
        </w:numPr>
        <w:spacing w:after="0" w:line="240" w:lineRule="auto"/>
        <w:rPr>
          <w:del w:id="2124" w:author="huai" w:date="2006-03-23T16:07:00Z"/>
        </w:rPr>
      </w:pPr>
      <w:del w:id="2125" w:author="huai" w:date="2006-03-23T16:07:00Z">
        <w:r w:rsidDel="00D51891">
          <w:rPr>
            <w:rFonts w:hint="eastAsia"/>
          </w:rPr>
          <w:delText xml:space="preserve">CALL  </w:delText>
        </w:r>
        <w:r w:rsidDel="00D51891">
          <w:rPr>
            <w:rFonts w:ascii="細明體" w:eastAsia="細明體" w:hAnsi="細明體" w:hint="eastAsia"/>
          </w:rPr>
          <w:delText>AA_A0Z00</w:delText>
        </w:r>
        <w:r w:rsidR="009C1A3B" w:rsidDel="00D51891">
          <w:rPr>
            <w:rFonts w:ascii="細明體" w:eastAsia="細明體" w:hAnsi="細明體" w:hint="eastAsia"/>
          </w:rPr>
          <w:delText>7</w:delText>
        </w:r>
        <w:r w:rsidDel="00D51891">
          <w:rPr>
            <w:rFonts w:ascii="細明體" w:eastAsia="細明體" w:hAnsi="細明體" w:hint="eastAsia"/>
          </w:rPr>
          <w:delText>.Method</w:delText>
        </w:r>
        <w:r w:rsidR="00353FED" w:rsidDel="00D51891">
          <w:rPr>
            <w:rFonts w:ascii="細明體" w:eastAsia="細明體" w:hAnsi="細明體" w:hint="eastAsia"/>
          </w:rPr>
          <w:delText>1</w:delText>
        </w:r>
        <w:r w:rsidDel="00D51891">
          <w:rPr>
            <w:rFonts w:ascii="細明體" w:eastAsia="細明體" w:hAnsi="細明體" w:hint="eastAsia"/>
          </w:rPr>
          <w:delText>：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0E58E3" w:rsidDel="00D51891" w14:paraId="6160D149" w14:textId="77777777">
        <w:trPr>
          <w:trHeight w:val="330"/>
          <w:del w:id="212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7E8D6E8" w14:textId="77777777" w:rsidR="000E58E3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27" w:author="huai" w:date="2006-03-23T16:07:00Z"/>
                <w:rFonts w:ascii="細明體" w:eastAsia="細明體" w:hAnsi="細明體" w:cs="Arial Unicode MS"/>
              </w:rPr>
            </w:pPr>
            <w:del w:id="2128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A8953CD" w14:textId="77777777" w:rsidR="000E58E3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29" w:author="huai" w:date="2006-03-23T16:07:00Z"/>
                <w:rFonts w:ascii="細明體" w:eastAsia="細明體" w:hAnsi="細明體" w:cs="Arial Unicode MS"/>
              </w:rPr>
            </w:pPr>
            <w:del w:id="2130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0E58E3" w:rsidDel="00D51891" w14:paraId="6A2B9B0C" w14:textId="77777777">
        <w:trPr>
          <w:trHeight w:val="330"/>
          <w:del w:id="2131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49DA59" w14:textId="77777777" w:rsidR="000E58E3" w:rsidRPr="000C044D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32" w:author="huai" w:date="2006-03-23T16:07:00Z"/>
                <w:rFonts w:ascii="細明體" w:eastAsia="細明體" w:hAnsi="細明體" w:hint="eastAsia"/>
              </w:rPr>
            </w:pPr>
            <w:del w:id="2133" w:author="huai" w:date="2006-03-23T16:07:00Z">
              <w:r w:rsidDel="00D51891">
                <w:rPr>
                  <w:rFonts w:ascii="細明體" w:eastAsia="細明體" w:hAnsi="細明體" w:hint="eastAsia"/>
                </w:rPr>
                <w:delText>受理編號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E4A79B2" w14:textId="77777777" w:rsidR="000E58E3" w:rsidRPr="008404C7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34" w:author="huai" w:date="2006-03-23T16:07:00Z"/>
                <w:rFonts w:ascii="新細明體" w:hAnsi="新細明體" w:cs="Arial Unicode MS" w:hint="eastAsia"/>
              </w:rPr>
            </w:pPr>
            <w:del w:id="2135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  <w:tr w:rsidR="000E58E3" w:rsidDel="00D51891" w14:paraId="2556527C" w14:textId="77777777">
        <w:trPr>
          <w:trHeight w:val="330"/>
          <w:del w:id="213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E7FF17" w14:textId="77777777" w:rsidR="000E58E3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37" w:author="huai" w:date="2006-03-23T16:07:00Z"/>
                <w:rFonts w:ascii="細明體" w:eastAsia="細明體" w:hAnsi="細明體" w:hint="eastAsia"/>
              </w:rPr>
            </w:pPr>
            <w:del w:id="2138" w:author="huai" w:date="2006-03-23T16:07:00Z">
              <w:r w:rsidDel="00D51891">
                <w:rPr>
                  <w:rFonts w:ascii="細明體" w:eastAsia="細明體" w:hAnsi="細明體" w:hint="eastAsia"/>
                </w:rPr>
                <w:delText>索賠類別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31E621" w14:textId="77777777" w:rsidR="000E58E3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39" w:author="huai" w:date="2006-03-23T16:07:00Z"/>
                <w:rFonts w:ascii="新細明體" w:hAnsi="新細明體" w:cs="Arial Unicode MS" w:hint="eastAsia"/>
              </w:rPr>
            </w:pPr>
            <w:del w:id="2140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  <w:tr w:rsidR="000E58E3" w:rsidDel="00D51891" w14:paraId="3D8FE8F2" w14:textId="77777777">
        <w:trPr>
          <w:trHeight w:val="330"/>
          <w:del w:id="2141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A7385C" w14:textId="77777777" w:rsidR="000E58E3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42" w:author="huai" w:date="2006-03-23T16:07:00Z"/>
                <w:rFonts w:ascii="細明體" w:eastAsia="細明體" w:hAnsi="細明體" w:hint="eastAsia"/>
              </w:rPr>
            </w:pPr>
            <w:del w:id="2143" w:author="huai" w:date="2006-03-23T16:07:00Z">
              <w:r w:rsidDel="00D51891">
                <w:rPr>
                  <w:rFonts w:ascii="細明體" w:eastAsia="細明體" w:hAnsi="細明體" w:hint="eastAsia"/>
                </w:rPr>
                <w:delText>申請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92A0F0A" w14:textId="77777777" w:rsidR="000E58E3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44" w:author="huai" w:date="2006-03-23T16:07:00Z"/>
                <w:rFonts w:ascii="新細明體" w:hAnsi="新細明體" w:cs="Arial Unicode MS" w:hint="eastAsia"/>
              </w:rPr>
            </w:pPr>
            <w:del w:id="2145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  <w:tr w:rsidR="000E58E3" w:rsidDel="00D51891" w14:paraId="7ABCCF03" w14:textId="77777777">
        <w:trPr>
          <w:trHeight w:val="330"/>
          <w:del w:id="2146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E85E7C" w14:textId="77777777" w:rsidR="000E58E3" w:rsidDel="00D51891" w:rsidRDefault="000E58E3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47" w:author="huai" w:date="2006-03-23T16:07:00Z"/>
                <w:rFonts w:ascii="細明體" w:eastAsia="細明體" w:hAnsi="細明體" w:hint="eastAsia"/>
              </w:rPr>
            </w:pPr>
            <w:del w:id="2148" w:author="huai" w:date="2006-03-23T16:07:00Z">
              <w:r w:rsidDel="00D51891">
                <w:rPr>
                  <w:rFonts w:ascii="細明體" w:eastAsia="細明體" w:hAnsi="細明體" w:hint="eastAsia"/>
                </w:rPr>
                <w:delText>核定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7D9B54" w14:textId="77777777" w:rsidR="000E58E3" w:rsidDel="00D51891" w:rsidRDefault="00353FED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149" w:author="huai" w:date="2006-03-23T16:07:00Z"/>
                <w:rFonts w:ascii="新細明體" w:hAnsi="新細明體" w:cs="Arial Unicode MS" w:hint="eastAsia"/>
              </w:rPr>
            </w:pPr>
            <w:del w:id="2150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同18.2.2</w:delText>
              </w:r>
            </w:del>
          </w:p>
        </w:tc>
      </w:tr>
    </w:tbl>
    <w:p w14:paraId="385E9CB4" w14:textId="77777777" w:rsidR="000E58E3" w:rsidDel="00D51891" w:rsidRDefault="000E58E3" w:rsidP="00D51891">
      <w:pPr>
        <w:pStyle w:val="Tabletext"/>
        <w:keepLines w:val="0"/>
        <w:numPr>
          <w:ilvl w:val="0"/>
          <w:numId w:val="2"/>
          <w:numberingChange w:id="2151" w:author="huai" w:date="2005-12-29T18:58:00Z" w:original="%1:11:0:.%2:2:0:.%3:3:0:.%4:1:0:.%5:2:0:.%6:2:0:"/>
        </w:numPr>
        <w:spacing w:after="0" w:line="240" w:lineRule="auto"/>
        <w:rPr>
          <w:del w:id="2152" w:author="huai" w:date="2006-03-23T16:07:00Z"/>
          <w:rFonts w:hint="eastAsia"/>
        </w:rPr>
      </w:pPr>
      <w:del w:id="2153" w:author="huai" w:date="2006-03-23T16:07:00Z">
        <w:r w:rsidDel="00D51891">
          <w:rPr>
            <w:rFonts w:hint="eastAsia"/>
          </w:rPr>
          <w:delText>失敗處理：</w:delText>
        </w:r>
      </w:del>
    </w:p>
    <w:p w14:paraId="20AE6D8C" w14:textId="77777777" w:rsidR="000E58E3" w:rsidDel="00D51891" w:rsidRDefault="000E58E3" w:rsidP="00D51891">
      <w:pPr>
        <w:pStyle w:val="Tabletext"/>
        <w:keepLines w:val="0"/>
        <w:numPr>
          <w:ilvl w:val="0"/>
          <w:numId w:val="2"/>
          <w:numberingChange w:id="2154" w:author="huai" w:date="2005-12-29T18:58:00Z" w:original="%1:11:0:.%2:2:0:.%3:3:0:.%4:1:0:.%5:2:0:.%6:2:0:.%7:1:0:"/>
        </w:numPr>
        <w:spacing w:after="0" w:line="240" w:lineRule="auto"/>
        <w:rPr>
          <w:del w:id="2155" w:author="huai" w:date="2006-03-23T16:07:00Z"/>
          <w:rFonts w:hint="eastAsia"/>
        </w:rPr>
      </w:pPr>
      <w:del w:id="2156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Del="00D51891">
          <w:rPr>
            <w:rFonts w:hint="eastAsia"/>
          </w:rPr>
          <w:delText>更新理賠索賠類別失敗</w:delText>
        </w:r>
        <w:r w:rsidR="0040617B" w:rsidDel="00D51891">
          <w:rPr>
            <w:rFonts w:hint="eastAsia"/>
          </w:rPr>
          <w:delText>(</w:delText>
        </w:r>
        <w:r w:rsidR="00353FED" w:rsidDel="00D51891">
          <w:rPr>
            <w:rFonts w:hint="eastAsia"/>
          </w:rPr>
          <w:delText>核定新增</w:delText>
        </w:r>
        <w:r w:rsidR="0040617B" w:rsidDel="00D51891">
          <w:rPr>
            <w:rFonts w:hint="eastAsia"/>
          </w:rPr>
          <w:delText>)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5EAD6AA0" w14:textId="77777777" w:rsidR="000E58E3" w:rsidDel="00D51891" w:rsidRDefault="000E58E3" w:rsidP="00D51891">
      <w:pPr>
        <w:pStyle w:val="Tabletext"/>
        <w:keepLines w:val="0"/>
        <w:numPr>
          <w:ilvl w:val="0"/>
          <w:numId w:val="2"/>
          <w:numberingChange w:id="2157" w:author="huai" w:date="2005-12-29T18:58:00Z" w:original="%1:11:0:.%2:2:0:.%3:3:0:.%4:1:0:.%5:2:0:.%6:2:0:.%7:2:0:"/>
        </w:numPr>
        <w:spacing w:after="0" w:line="240" w:lineRule="auto"/>
        <w:rPr>
          <w:del w:id="2158" w:author="huai" w:date="2006-03-23T16:07:00Z"/>
          <w:rFonts w:hint="eastAsia"/>
        </w:rPr>
      </w:pPr>
      <w:del w:id="2159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3DE06301" w14:textId="77777777" w:rsidR="00353FED" w:rsidDel="00D51891" w:rsidRDefault="00353FED" w:rsidP="00D51891">
      <w:pPr>
        <w:pStyle w:val="Tabletext"/>
        <w:keepLines w:val="0"/>
        <w:numPr>
          <w:ilvl w:val="0"/>
          <w:numId w:val="2"/>
          <w:numberingChange w:id="2160" w:author="huai" w:date="2005-12-29T18:58:00Z" w:original="%1:11:0:.%2:2:0:.%3:3:0:.%4:1:0:.%5:3:0:"/>
        </w:numPr>
        <w:spacing w:after="0" w:line="240" w:lineRule="auto"/>
        <w:rPr>
          <w:del w:id="2161" w:author="huai" w:date="2006-03-23T16:07:00Z"/>
          <w:rFonts w:hint="eastAsia"/>
        </w:rPr>
      </w:pPr>
      <w:del w:id="2162" w:author="huai" w:date="2006-03-23T16:07:00Z">
        <w:r w:rsidDel="00D51891">
          <w:rPr>
            <w:rFonts w:hint="eastAsia"/>
          </w:rPr>
          <w:delText>END IF</w:delText>
        </w:r>
        <w:r w:rsidDel="00D51891">
          <w:rPr>
            <w:rFonts w:hint="eastAsia"/>
          </w:rPr>
          <w:delText>。</w:delText>
        </w:r>
      </w:del>
    </w:p>
    <w:p w14:paraId="6442DFE6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63" w:author="huai" w:date="2005-12-29T18:58:00Z" w:original="%1:11:0:.%2:2:0:.%3:4:0:"/>
        </w:numPr>
        <w:spacing w:after="0" w:line="240" w:lineRule="auto"/>
        <w:rPr>
          <w:del w:id="2164" w:author="huai" w:date="2006-03-23T16:07:00Z"/>
          <w:rFonts w:hint="eastAsia"/>
        </w:rPr>
      </w:pPr>
      <w:del w:id="2165" w:author="huai" w:date="2006-03-23T16:07:00Z">
        <w:r w:rsidDel="00D51891">
          <w:rPr>
            <w:rFonts w:hint="eastAsia"/>
          </w:rPr>
          <w:delText xml:space="preserve">UPDATE DTAAA012 </w:delText>
        </w:r>
        <w:r w:rsidDel="00D51891">
          <w:rPr>
            <w:rFonts w:hint="eastAsia"/>
          </w:rPr>
          <w:delText>理賠受理無記名檔：</w:delText>
        </w:r>
      </w:del>
    </w:p>
    <w:p w14:paraId="74945FC8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66" w:author="huai" w:date="2005-12-29T18:58:00Z" w:original="%1:11:0:.%2:2:0:.%3:4:0:.%4:1:0:"/>
        </w:numPr>
        <w:spacing w:after="0" w:line="240" w:lineRule="auto"/>
        <w:rPr>
          <w:del w:id="2167" w:author="huai" w:date="2006-03-23T16:07:00Z"/>
          <w:rFonts w:hint="eastAsia"/>
        </w:rPr>
      </w:pPr>
      <w:del w:id="2168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無記名資料有異動才須執行本</w:delText>
        </w:r>
        <w:r w:rsidDel="00D51891">
          <w:rPr>
            <w:rFonts w:hint="eastAsia"/>
          </w:rPr>
          <w:delText>STEP</w:delText>
        </w:r>
        <w:r w:rsidDel="00D51891">
          <w:rPr>
            <w:rFonts w:hint="eastAsia"/>
          </w:rPr>
          <w:delText>。</w:delText>
        </w:r>
      </w:del>
    </w:p>
    <w:p w14:paraId="7B2B64B4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69" w:author="huai" w:date="2005-12-29T18:58:00Z" w:original="%1:11:0:.%2:2:0:.%3:4:0:.%4:2:0:"/>
        </w:numPr>
        <w:spacing w:after="0" w:line="240" w:lineRule="auto"/>
        <w:rPr>
          <w:del w:id="2170" w:author="huai" w:date="2006-03-23T16:07:00Z"/>
          <w:rFonts w:hint="eastAsia"/>
        </w:rPr>
      </w:pPr>
      <w:del w:id="2171" w:author="huai" w:date="2006-03-23T16:07:00Z">
        <w:r w:rsidDel="00D51891">
          <w:rPr>
            <w:rFonts w:hint="eastAsia"/>
          </w:rPr>
          <w:delText>同</w:delText>
        </w:r>
        <w:r w:rsidRPr="00D54B1C" w:rsidDel="00D51891">
          <w:rPr>
            <w:rFonts w:hint="eastAsia"/>
            <w:color w:val="00FF00"/>
          </w:rPr>
          <w:delText xml:space="preserve"> </w:delText>
        </w:r>
        <w:r w:rsidRPr="00D54B1C" w:rsidDel="00D51891">
          <w:rPr>
            <w:rFonts w:hint="eastAsia"/>
          </w:rPr>
          <w:delText>案件修改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之</w:delText>
        </w:r>
        <w:r w:rsidDel="00D51891">
          <w:rPr>
            <w:rFonts w:hint="eastAsia"/>
          </w:rPr>
          <w:delText xml:space="preserve"> UPDATE DTAAA012</w:delText>
        </w:r>
        <w:r w:rsidDel="00D51891">
          <w:rPr>
            <w:rFonts w:hint="eastAsia"/>
          </w:rPr>
          <w:delText>理賠受理無記名檔。</w:delText>
        </w:r>
      </w:del>
    </w:p>
    <w:p w14:paraId="4AC340B4" w14:textId="77777777" w:rsidR="00CB7F06" w:rsidDel="00D51891" w:rsidRDefault="000D6215" w:rsidP="00D51891">
      <w:pPr>
        <w:pStyle w:val="Tabletext"/>
        <w:keepLines w:val="0"/>
        <w:numPr>
          <w:ilvl w:val="0"/>
          <w:numId w:val="2"/>
          <w:numberingChange w:id="2172" w:author="huai" w:date="2005-12-29T18:58:00Z" w:original="%1:11:0:.%2:3:0:"/>
        </w:numPr>
        <w:spacing w:after="0" w:line="240" w:lineRule="auto"/>
        <w:rPr>
          <w:del w:id="2173" w:author="huai" w:date="2006-03-23T16:07:00Z"/>
          <w:rFonts w:hint="eastAsia"/>
        </w:rPr>
      </w:pPr>
      <w:del w:id="2174" w:author="huai" w:date="2006-03-23T16:07:00Z">
        <w:r w:rsidDel="00D51891">
          <w:rPr>
            <w:rFonts w:hint="eastAsia"/>
          </w:rPr>
          <w:delText>核定</w:delText>
        </w:r>
        <w:r w:rsidR="00CB7F06" w:rsidDel="00D51891">
          <w:rPr>
            <w:rFonts w:hint="eastAsia"/>
          </w:rPr>
          <w:delText>結果</w:delText>
        </w:r>
      </w:del>
    </w:p>
    <w:p w14:paraId="3F962836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75" w:author="huai" w:date="2005-12-29T18:58:00Z" w:original="%1:11:0:.%2:3:0:.%3:1:0:"/>
        </w:numPr>
        <w:spacing w:after="0" w:line="240" w:lineRule="auto"/>
        <w:rPr>
          <w:del w:id="2176" w:author="huai" w:date="2006-03-23T16:07:00Z"/>
          <w:rFonts w:hint="eastAsia"/>
        </w:rPr>
      </w:pPr>
      <w:del w:id="2177" w:author="huai" w:date="2006-03-23T16:07:00Z">
        <w:r w:rsidDel="00D51891">
          <w:rPr>
            <w:rFonts w:hint="eastAsia"/>
          </w:rPr>
          <w:delText>成功</w:delText>
        </w:r>
        <w:r w:rsidDel="00D51891">
          <w:sym w:font="Wingdings" w:char="F0E8"/>
        </w:r>
      </w:del>
    </w:p>
    <w:p w14:paraId="7E916BE4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78" w:author="huai" w:date="2005-12-29T18:58:00Z" w:original="%1:11:0:.%2:3:0:.%3:1:0:.%4:1:0:"/>
        </w:numPr>
        <w:spacing w:after="0" w:line="240" w:lineRule="auto"/>
        <w:rPr>
          <w:del w:id="2179" w:author="huai" w:date="2006-03-23T16:07:00Z"/>
          <w:rFonts w:hint="eastAsia"/>
        </w:rPr>
      </w:pPr>
      <w:del w:id="2180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索賠類別</w:delText>
        </w:r>
        <w:r w:rsidDel="00D51891">
          <w:rPr>
            <w:rFonts w:hint="eastAsia"/>
          </w:rPr>
          <w:delText xml:space="preserve">  </w:delText>
        </w:r>
        <w:r w:rsidDel="00D51891">
          <w:rPr>
            <w:rFonts w:hint="eastAsia"/>
          </w:rPr>
          <w:delText>為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解除契約：</w:delText>
        </w:r>
      </w:del>
    </w:p>
    <w:p w14:paraId="2BE50696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81" w:author="huai" w:date="2005-12-29T18:58:00Z" w:original="%1:11:0:.%2:3:0:.%3:1:0:.%4:1:0:.%5:1:0:"/>
        </w:numPr>
        <w:spacing w:after="0" w:line="240" w:lineRule="auto"/>
        <w:rPr>
          <w:del w:id="2182" w:author="huai" w:date="2006-03-23T16:07:00Z"/>
          <w:rFonts w:hint="eastAsia"/>
        </w:rPr>
      </w:pPr>
      <w:del w:id="2183" w:author="huai" w:date="2006-03-23T16:07:00Z">
        <w:r w:rsidDel="00D51891">
          <w:rPr>
            <w:rFonts w:hint="eastAsia"/>
          </w:rPr>
          <w:delText>顯示訊息：</w:delText>
        </w:r>
        <w:r w:rsidDel="00D51891">
          <w:delText>”</w:delText>
        </w:r>
        <w:r w:rsidDel="00D51891">
          <w:rPr>
            <w:rFonts w:hint="eastAsia"/>
          </w:rPr>
          <w:delText>申請書資料</w:delText>
        </w:r>
        <w:r w:rsidR="000D6215" w:rsidDel="00D51891">
          <w:rPr>
            <w:rFonts w:hint="eastAsia"/>
          </w:rPr>
          <w:delText>核定</w:delText>
        </w:r>
        <w:r w:rsidDel="00D51891">
          <w:rPr>
            <w:rFonts w:hint="eastAsia"/>
          </w:rPr>
          <w:delText>成功，請繼續進行解除契約</w:delText>
        </w:r>
        <w:r w:rsidR="000D6215" w:rsidDel="00D51891">
          <w:rPr>
            <w:rFonts w:hint="eastAsia"/>
          </w:rPr>
          <w:delText>核定</w:delText>
        </w:r>
        <w:r w:rsidDel="00D51891">
          <w:delText>”</w:delText>
        </w:r>
        <w:r w:rsidDel="00D51891">
          <w:rPr>
            <w:rFonts w:hint="eastAsia"/>
          </w:rPr>
          <w:delText>。</w:delText>
        </w:r>
      </w:del>
    </w:p>
    <w:p w14:paraId="0C3A6C9B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84" w:author="huai" w:date="2005-12-29T18:58:00Z" w:original="%1:11:0:.%2:3:0:.%3:1:0:.%4:1:0:.%5:2:0:"/>
        </w:numPr>
        <w:spacing w:after="0" w:line="240" w:lineRule="auto"/>
        <w:rPr>
          <w:del w:id="2185" w:author="huai" w:date="2006-03-23T16:07:00Z"/>
          <w:rFonts w:hint="eastAsia"/>
        </w:rPr>
      </w:pPr>
      <w:del w:id="2186" w:author="huai" w:date="2006-03-23T16:07:00Z">
        <w:r w:rsidDel="00D51891">
          <w:rPr>
            <w:rFonts w:hint="eastAsia"/>
          </w:rPr>
          <w:delText>執行</w:delText>
        </w:r>
        <w:r w:rsidDel="00D51891">
          <w:rPr>
            <w:rFonts w:hint="eastAsia"/>
          </w:rPr>
          <w:delText xml:space="preserve"> Button </w:delText>
        </w:r>
        <w:r w:rsidDel="00D51891">
          <w:rPr>
            <w:rFonts w:hint="eastAsia"/>
          </w:rPr>
          <w:delText>解除契約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功能。</w:delText>
        </w:r>
      </w:del>
    </w:p>
    <w:p w14:paraId="38652E0E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87" w:author="huai" w:date="2005-12-29T18:58:00Z" w:original="%1:11:0:.%2:3:0:.%3:1:0:.%4:2:0:"/>
        </w:numPr>
        <w:spacing w:after="0" w:line="240" w:lineRule="auto"/>
        <w:rPr>
          <w:del w:id="2188" w:author="huai" w:date="2006-03-23T16:07:00Z"/>
          <w:rFonts w:hint="eastAsia"/>
        </w:rPr>
      </w:pPr>
      <w:del w:id="2189" w:author="huai" w:date="2006-03-23T16:07:00Z">
        <w:r w:rsidDel="00D51891">
          <w:rPr>
            <w:rFonts w:hint="eastAsia"/>
          </w:rPr>
          <w:delText xml:space="preserve">ELSE </w:delText>
        </w:r>
      </w:del>
    </w:p>
    <w:p w14:paraId="1CA4AE53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90" w:author="huai" w:date="2005-12-29T18:58:00Z" w:original="%1:11:0:.%2:3:0:.%3:1:0:.%4:2:0:.%5:1:0:"/>
        </w:numPr>
        <w:spacing w:after="0" w:line="240" w:lineRule="auto"/>
        <w:rPr>
          <w:del w:id="2191" w:author="huai" w:date="2006-03-23T16:07:00Z"/>
          <w:rFonts w:hint="eastAsia"/>
        </w:rPr>
      </w:pPr>
      <w:del w:id="2192" w:author="huai" w:date="2006-03-23T16:07:00Z">
        <w:r w:rsidDel="00D51891">
          <w:rPr>
            <w:rFonts w:hint="eastAsia"/>
          </w:rPr>
          <w:delText>顯示訊息：</w:delText>
        </w:r>
        <w:r w:rsidDel="00D51891">
          <w:delText>”</w:delText>
        </w:r>
        <w:r w:rsidDel="00D51891">
          <w:rPr>
            <w:rFonts w:hint="eastAsia"/>
          </w:rPr>
          <w:delText>申請書資料</w:delText>
        </w:r>
        <w:r w:rsidR="000D6215" w:rsidDel="00D51891">
          <w:rPr>
            <w:rFonts w:hint="eastAsia"/>
          </w:rPr>
          <w:delText>核定</w:delText>
        </w:r>
        <w:r w:rsidDel="00D51891">
          <w:rPr>
            <w:rFonts w:hint="eastAsia"/>
          </w:rPr>
          <w:delText>成功，請繼續進行診斷書</w:delText>
        </w:r>
        <w:r w:rsidR="000D6215" w:rsidDel="00D51891">
          <w:rPr>
            <w:rFonts w:hint="eastAsia"/>
          </w:rPr>
          <w:delText>核定</w:delText>
        </w:r>
        <w:r w:rsidDel="00D51891">
          <w:delText>”</w:delText>
        </w:r>
        <w:r w:rsidDel="00D51891">
          <w:rPr>
            <w:rFonts w:hint="eastAsia"/>
          </w:rPr>
          <w:delText>。</w:delText>
        </w:r>
      </w:del>
    </w:p>
    <w:p w14:paraId="74C05475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93" w:author="huai" w:date="2005-12-29T18:58:00Z" w:original="%1:11:0:.%2:3:0:.%3:1:0:.%4:2:0:.%5:2:0:"/>
        </w:numPr>
        <w:spacing w:after="0" w:line="240" w:lineRule="auto"/>
        <w:rPr>
          <w:del w:id="2194" w:author="huai" w:date="2006-03-23T16:07:00Z"/>
          <w:rFonts w:hint="eastAsia"/>
        </w:rPr>
      </w:pPr>
      <w:del w:id="2195" w:author="huai" w:date="2006-03-23T16:07:00Z">
        <w:r w:rsidDel="00D51891">
          <w:rPr>
            <w:rFonts w:hint="eastAsia"/>
          </w:rPr>
          <w:delText>執行</w:delText>
        </w:r>
        <w:r w:rsidDel="00D51891">
          <w:rPr>
            <w:rFonts w:hint="eastAsia"/>
          </w:rPr>
          <w:delText xml:space="preserve"> Button </w:delText>
        </w:r>
        <w:r w:rsidDel="00D51891">
          <w:rPr>
            <w:rFonts w:hint="eastAsia"/>
          </w:rPr>
          <w:delText>診斷書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功能。</w:delText>
        </w:r>
      </w:del>
    </w:p>
    <w:p w14:paraId="1174F016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96" w:author="huai" w:date="2005-12-29T18:58:00Z" w:original="%1:11:0:.%2:3:0:.%3:1:0:.%4:3:0:"/>
        </w:numPr>
        <w:spacing w:after="0" w:line="240" w:lineRule="auto"/>
        <w:rPr>
          <w:del w:id="2197" w:author="huai" w:date="2006-03-23T16:07:00Z"/>
          <w:rFonts w:hint="eastAsia"/>
        </w:rPr>
      </w:pPr>
      <w:del w:id="2198" w:author="huai" w:date="2006-03-23T16:07:00Z">
        <w:r w:rsidDel="00D51891">
          <w:rPr>
            <w:rFonts w:hint="eastAsia"/>
          </w:rPr>
          <w:delText>END IF</w:delText>
        </w:r>
        <w:r w:rsidDel="00D51891">
          <w:rPr>
            <w:rFonts w:hint="eastAsia"/>
          </w:rPr>
          <w:delText>。</w:delText>
        </w:r>
      </w:del>
    </w:p>
    <w:p w14:paraId="4E2B3EE7" w14:textId="77777777" w:rsidR="00CB7F06" w:rsidDel="00D51891" w:rsidRDefault="00CB7F06" w:rsidP="00D51891">
      <w:pPr>
        <w:pStyle w:val="Tabletext"/>
        <w:keepLines w:val="0"/>
        <w:numPr>
          <w:ilvl w:val="0"/>
          <w:numId w:val="2"/>
          <w:numberingChange w:id="2199" w:author="huai" w:date="2005-12-29T18:58:00Z" w:original="%1:11:0:.%2:3:0:.%3:2:0:"/>
        </w:numPr>
        <w:spacing w:after="0" w:line="240" w:lineRule="auto"/>
        <w:rPr>
          <w:del w:id="2200" w:author="huai" w:date="2006-03-23T16:07:00Z"/>
          <w:rFonts w:hint="eastAsia"/>
        </w:rPr>
      </w:pPr>
      <w:del w:id="2201" w:author="huai" w:date="2006-03-23T16:07:00Z">
        <w:r w:rsidDel="00D51891">
          <w:rPr>
            <w:rFonts w:hint="eastAsia"/>
          </w:rPr>
          <w:delText>失敗</w:delText>
        </w:r>
        <w:r w:rsidDel="00D51891">
          <w:sym w:font="Wingdings" w:char="F0E8"/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顯示各種失敗情況的回覆訊息</w:delText>
        </w:r>
      </w:del>
    </w:p>
    <w:p w14:paraId="6C19059F" w14:textId="77777777" w:rsidR="00435785" w:rsidDel="00D51891" w:rsidRDefault="00435785" w:rsidP="00D51891">
      <w:pPr>
        <w:pStyle w:val="Tabletext"/>
        <w:keepLines w:val="0"/>
        <w:numPr>
          <w:ilvl w:val="0"/>
          <w:numId w:val="2"/>
          <w:numberingChange w:id="2202" w:author="huai" w:date="2005-12-29T18:58:00Z" w:original="%1:12:0:"/>
        </w:numPr>
        <w:spacing w:after="0" w:line="240" w:lineRule="auto"/>
        <w:rPr>
          <w:del w:id="2203" w:author="huai" w:date="2006-03-23T16:07:00Z"/>
          <w:rFonts w:hint="eastAsia"/>
        </w:rPr>
      </w:pPr>
      <w:del w:id="2204" w:author="huai" w:date="2006-03-23T16:07:00Z">
        <w:r w:rsidDel="00D51891">
          <w:rPr>
            <w:rFonts w:hint="eastAsia"/>
          </w:rPr>
          <w:delText>同上</w:delText>
        </w:r>
      </w:del>
    </w:p>
    <w:p w14:paraId="16F99F92" w14:textId="77777777" w:rsidR="00435785" w:rsidDel="00D51891" w:rsidRDefault="00435785" w:rsidP="00D51891">
      <w:pPr>
        <w:pStyle w:val="Tabletext"/>
        <w:keepLines w:val="0"/>
        <w:numPr>
          <w:ilvl w:val="0"/>
          <w:numId w:val="2"/>
          <w:numberingChange w:id="2205" w:author="huai" w:date="2005-12-29T18:58:00Z" w:original="%1:12:0:.%2:1:0:"/>
        </w:numPr>
        <w:spacing w:after="0" w:line="240" w:lineRule="auto"/>
        <w:rPr>
          <w:del w:id="2206" w:author="huai" w:date="2006-03-23T16:07:00Z"/>
        </w:rPr>
      </w:pPr>
      <w:del w:id="2207" w:author="huai" w:date="2006-03-23T16:07:00Z">
        <w:r w:rsidDel="00D51891">
          <w:rPr>
            <w:rFonts w:hint="eastAsia"/>
          </w:rPr>
          <w:delText>檢核：</w:delText>
        </w:r>
      </w:del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435785" w:rsidDel="00D51891" w14:paraId="3BF3267D" w14:textId="77777777">
        <w:trPr>
          <w:del w:id="2208" w:author="huai" w:date="2006-03-23T16:07:00Z"/>
        </w:trPr>
        <w:tc>
          <w:tcPr>
            <w:tcW w:w="720" w:type="dxa"/>
          </w:tcPr>
          <w:p w14:paraId="016B72CB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09" w:author="huai" w:date="2006-03-23T16:07:00Z"/>
                <w:rFonts w:hint="eastAsia"/>
              </w:rPr>
            </w:pPr>
            <w:del w:id="2210" w:author="huai" w:date="2006-03-23T16:07:00Z">
              <w:r w:rsidDel="00D51891">
                <w:rPr>
                  <w:rFonts w:hint="eastAsia"/>
                </w:rPr>
                <w:delText>項次</w:delText>
              </w:r>
            </w:del>
          </w:p>
        </w:tc>
        <w:tc>
          <w:tcPr>
            <w:tcW w:w="6120" w:type="dxa"/>
          </w:tcPr>
          <w:p w14:paraId="121F858E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11" w:author="huai" w:date="2006-03-23T16:07:00Z"/>
                <w:rFonts w:hint="eastAsia"/>
              </w:rPr>
            </w:pPr>
            <w:del w:id="2212" w:author="huai" w:date="2006-03-23T16:07:00Z">
              <w:r w:rsidDel="00D51891">
                <w:rPr>
                  <w:rFonts w:hint="eastAsia"/>
                </w:rPr>
                <w:delText>檢核</w:delText>
              </w:r>
            </w:del>
          </w:p>
        </w:tc>
        <w:tc>
          <w:tcPr>
            <w:tcW w:w="3320" w:type="dxa"/>
          </w:tcPr>
          <w:p w14:paraId="5E5347B7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13" w:author="huai" w:date="2006-03-23T16:07:00Z"/>
                <w:rFonts w:hint="eastAsia"/>
              </w:rPr>
            </w:pPr>
            <w:del w:id="2214" w:author="huai" w:date="2006-03-23T16:07:00Z">
              <w:r w:rsidDel="00D51891">
                <w:rPr>
                  <w:rFonts w:hint="eastAsia"/>
                </w:rPr>
                <w:delText>不符合時的錯誤訊息</w:delText>
              </w:r>
            </w:del>
          </w:p>
        </w:tc>
      </w:tr>
      <w:tr w:rsidR="00435785" w:rsidDel="00D51891" w14:paraId="6FD7D227" w14:textId="77777777">
        <w:trPr>
          <w:del w:id="2215" w:author="huai" w:date="2006-03-23T16:07:00Z"/>
        </w:trPr>
        <w:tc>
          <w:tcPr>
            <w:tcW w:w="720" w:type="dxa"/>
          </w:tcPr>
          <w:p w14:paraId="7A1853E3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  <w:numberingChange w:id="2216" w:author="huai" w:date="2005-12-29T18:58:00Z" w:original="%1:1:0:"/>
              </w:numPr>
              <w:spacing w:after="0" w:line="240" w:lineRule="auto"/>
              <w:rPr>
                <w:del w:id="2217" w:author="huai" w:date="2006-03-23T16:07:00Z"/>
                <w:rFonts w:hint="eastAsia"/>
              </w:rPr>
            </w:pPr>
          </w:p>
        </w:tc>
        <w:tc>
          <w:tcPr>
            <w:tcW w:w="6120" w:type="dxa"/>
          </w:tcPr>
          <w:p w14:paraId="12571A70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18" w:author="huai" w:date="2006-03-23T16:07:00Z"/>
                <w:rFonts w:hint="eastAsia"/>
              </w:rPr>
            </w:pPr>
            <w:del w:id="2219" w:author="huai" w:date="2006-03-23T16:07:00Z">
              <w:r w:rsidDel="00D51891">
                <w:rPr>
                  <w:rFonts w:hint="eastAsia"/>
                </w:rPr>
                <w:delText>居住地址需有值</w:delText>
              </w:r>
            </w:del>
          </w:p>
        </w:tc>
        <w:tc>
          <w:tcPr>
            <w:tcW w:w="3320" w:type="dxa"/>
          </w:tcPr>
          <w:p w14:paraId="329DEE9D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20" w:author="huai" w:date="2006-03-23T16:07:00Z"/>
                <w:rFonts w:hint="eastAsia"/>
              </w:rPr>
            </w:pPr>
            <w:del w:id="2221" w:author="huai" w:date="2006-03-23T16:07:00Z">
              <w:r w:rsidDel="00D51891">
                <w:rPr>
                  <w:rFonts w:hint="eastAsia"/>
                </w:rPr>
                <w:delText>請輸入地址</w:delText>
              </w:r>
            </w:del>
          </w:p>
        </w:tc>
      </w:tr>
      <w:tr w:rsidR="00435785" w:rsidDel="00D51891" w14:paraId="5FB04537" w14:textId="77777777">
        <w:trPr>
          <w:del w:id="2222" w:author="huai" w:date="2006-03-23T16:07:00Z"/>
        </w:trPr>
        <w:tc>
          <w:tcPr>
            <w:tcW w:w="720" w:type="dxa"/>
          </w:tcPr>
          <w:p w14:paraId="45A60932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  <w:numberingChange w:id="2223" w:author="huai" w:date="2005-12-29T18:58:00Z" w:original="%1:2:0:"/>
              </w:numPr>
              <w:spacing w:after="0" w:line="240" w:lineRule="auto"/>
              <w:rPr>
                <w:del w:id="2224" w:author="huai" w:date="2006-03-23T16:07:00Z"/>
                <w:rFonts w:hint="eastAsia"/>
              </w:rPr>
            </w:pPr>
          </w:p>
        </w:tc>
        <w:tc>
          <w:tcPr>
            <w:tcW w:w="6120" w:type="dxa"/>
          </w:tcPr>
          <w:p w14:paraId="0DBB93B7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25" w:author="huai" w:date="2006-03-23T16:07:00Z"/>
                <w:rFonts w:hint="eastAsia"/>
              </w:rPr>
            </w:pPr>
            <w:del w:id="2226" w:author="huai" w:date="2006-03-23T16:07:00Z">
              <w:r w:rsidDel="00D51891">
                <w:rPr>
                  <w:rFonts w:hint="eastAsia"/>
                </w:rPr>
                <w:delText>居住地址郵遞區號需有值且為合理郵遞區號</w:delText>
              </w:r>
            </w:del>
          </w:p>
        </w:tc>
        <w:tc>
          <w:tcPr>
            <w:tcW w:w="3320" w:type="dxa"/>
          </w:tcPr>
          <w:p w14:paraId="701E9112" w14:textId="77777777" w:rsidR="00435785" w:rsidDel="00D51891" w:rsidRDefault="004357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27" w:author="huai" w:date="2006-03-23T16:07:00Z"/>
                <w:rFonts w:hint="eastAsia"/>
              </w:rPr>
            </w:pPr>
            <w:del w:id="2228" w:author="huai" w:date="2006-03-23T16:07:00Z">
              <w:r w:rsidDel="00D51891">
                <w:rPr>
                  <w:rFonts w:hint="eastAsia"/>
                </w:rPr>
                <w:delText>請輸入正確居住地址郵遞區號</w:delText>
              </w:r>
            </w:del>
          </w:p>
        </w:tc>
      </w:tr>
    </w:tbl>
    <w:p w14:paraId="085C3B8E" w14:textId="77777777" w:rsidR="00435785" w:rsidDel="00D51891" w:rsidRDefault="00435785" w:rsidP="00D51891">
      <w:pPr>
        <w:pStyle w:val="Tabletext"/>
        <w:keepLines w:val="0"/>
        <w:numPr>
          <w:ilvl w:val="0"/>
          <w:numId w:val="2"/>
          <w:numberingChange w:id="2229" w:author="huai" w:date="2005-12-29T18:58:00Z" w:original="%1:12:0:.%2:2:0:"/>
        </w:numPr>
        <w:spacing w:after="0" w:line="240" w:lineRule="auto"/>
        <w:rPr>
          <w:del w:id="2230" w:author="huai" w:date="2006-03-23T16:07:00Z"/>
          <w:rFonts w:hint="eastAsia"/>
        </w:rPr>
      </w:pPr>
      <w:del w:id="2231" w:author="huai" w:date="2006-03-23T16:07:00Z">
        <w:r w:rsidDel="00D51891">
          <w:rPr>
            <w:rFonts w:hint="eastAsia"/>
          </w:rPr>
          <w:delText>說明：</w:delText>
        </w:r>
      </w:del>
    </w:p>
    <w:p w14:paraId="556571A1" w14:textId="77777777" w:rsidR="00435785" w:rsidDel="00D51891" w:rsidRDefault="00435785" w:rsidP="00D51891">
      <w:pPr>
        <w:pStyle w:val="Tabletext"/>
        <w:keepLines w:val="0"/>
        <w:numPr>
          <w:ilvl w:val="0"/>
          <w:numId w:val="2"/>
          <w:numberingChange w:id="2232" w:author="huai" w:date="2005-12-29T18:58:00Z" w:original="%1:12:0:.%2:2:0:.%3:1:0:"/>
        </w:numPr>
        <w:spacing w:after="0" w:line="240" w:lineRule="auto"/>
        <w:rPr>
          <w:del w:id="2233" w:author="huai" w:date="2006-03-23T16:07:00Z"/>
          <w:rFonts w:hint="eastAsia"/>
        </w:rPr>
      </w:pPr>
      <w:del w:id="2234" w:author="huai" w:date="2006-03-23T16:07:00Z">
        <w:r w:rsidDel="00D51891">
          <w:rPr>
            <w:rFonts w:hint="eastAsia"/>
          </w:rPr>
          <w:delText>複製居住地址</w:delText>
        </w:r>
        <w:r w:rsidR="00B41DC2"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至</w:delText>
        </w:r>
        <w:r w:rsidR="00B41DC2"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白天易晤地址</w:delText>
        </w:r>
        <w:r w:rsidR="00B41DC2" w:rsidDel="00D51891">
          <w:rPr>
            <w:rFonts w:hint="eastAsia"/>
          </w:rPr>
          <w:delText>。</w:delText>
        </w:r>
      </w:del>
    </w:p>
    <w:p w14:paraId="2FC50C6C" w14:textId="77777777" w:rsidR="00B41DC2" w:rsidDel="00D51891" w:rsidRDefault="00B41DC2" w:rsidP="00D51891">
      <w:pPr>
        <w:pStyle w:val="Tabletext"/>
        <w:keepLines w:val="0"/>
        <w:numPr>
          <w:ilvl w:val="0"/>
          <w:numId w:val="2"/>
          <w:numberingChange w:id="2235" w:author="huai" w:date="2005-12-29T18:58:00Z" w:original="%1:12:0:.%2:2:0:.%3:2:0:"/>
        </w:numPr>
        <w:spacing w:after="0" w:line="240" w:lineRule="auto"/>
        <w:rPr>
          <w:del w:id="2236" w:author="huai" w:date="2006-03-23T16:07:00Z"/>
          <w:rFonts w:hint="eastAsia"/>
        </w:rPr>
      </w:pPr>
      <w:del w:id="2237" w:author="huai" w:date="2006-03-23T16:07:00Z">
        <w:r w:rsidDel="00D51891">
          <w:rPr>
            <w:rFonts w:hint="eastAsia"/>
          </w:rPr>
          <w:delText>複製居住地址郵遞區號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至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白天義務地址郵遞區號。</w:delText>
        </w:r>
      </w:del>
    </w:p>
    <w:p w14:paraId="357A6A65" w14:textId="77777777" w:rsidR="00C70352" w:rsidDel="00D51891" w:rsidRDefault="00C70352" w:rsidP="00D51891">
      <w:pPr>
        <w:pStyle w:val="Tabletext"/>
        <w:keepLines w:val="0"/>
        <w:numPr>
          <w:ilvl w:val="0"/>
          <w:numId w:val="2"/>
          <w:numberingChange w:id="2238" w:author="huai" w:date="2005-12-29T18:58:00Z" w:original="%1:13:0:"/>
        </w:numPr>
        <w:spacing w:after="0" w:line="240" w:lineRule="auto"/>
        <w:rPr>
          <w:del w:id="2239" w:author="huai" w:date="2006-03-23T16:07:00Z"/>
          <w:rFonts w:hint="eastAsia"/>
        </w:rPr>
      </w:pPr>
      <w:del w:id="2240" w:author="huai" w:date="2006-03-23T16:07:00Z">
        <w:r w:rsidDel="00D51891">
          <w:rPr>
            <w:rFonts w:hint="eastAsia"/>
          </w:rPr>
          <w:delText>新增</w:delText>
        </w:r>
        <w:r w:rsidDel="00D51891">
          <w:rPr>
            <w:rFonts w:hint="eastAsia"/>
          </w:rPr>
          <w:delText>_</w:delText>
        </w:r>
        <w:r w:rsidDel="00D51891">
          <w:rPr>
            <w:rFonts w:hint="eastAsia"/>
          </w:rPr>
          <w:delText>無記名附約</w:delText>
        </w:r>
      </w:del>
    </w:p>
    <w:p w14:paraId="34507265" w14:textId="77777777" w:rsidR="00C70352" w:rsidDel="00D51891" w:rsidRDefault="00C70352" w:rsidP="00D51891">
      <w:pPr>
        <w:pStyle w:val="Tabletext"/>
        <w:keepLines w:val="0"/>
        <w:numPr>
          <w:ilvl w:val="0"/>
          <w:numId w:val="2"/>
          <w:numberingChange w:id="2241" w:author="huai" w:date="2005-12-29T18:58:00Z" w:original="%1:13:0:.%2:1:0:"/>
        </w:numPr>
        <w:spacing w:after="0" w:line="240" w:lineRule="auto"/>
        <w:rPr>
          <w:del w:id="2242" w:author="huai" w:date="2006-03-23T16:07:00Z"/>
          <w:rFonts w:hint="eastAsia"/>
        </w:rPr>
      </w:pPr>
      <w:del w:id="2243" w:author="huai" w:date="2006-03-23T16:07:00Z">
        <w:r w:rsidDel="00D51891">
          <w:rPr>
            <w:rFonts w:hint="eastAsia"/>
          </w:rPr>
          <w:delText>新增一筆無記名附約於畫面。</w:delText>
        </w:r>
      </w:del>
    </w:p>
    <w:p w14:paraId="0D414E08" w14:textId="77777777" w:rsidR="00C70352" w:rsidDel="00D51891" w:rsidRDefault="00C70352" w:rsidP="00D51891">
      <w:pPr>
        <w:pStyle w:val="Tabletext"/>
        <w:keepLines w:val="0"/>
        <w:numPr>
          <w:ilvl w:val="0"/>
          <w:numId w:val="2"/>
          <w:numberingChange w:id="2244" w:author="huai" w:date="2005-12-29T18:58:00Z" w:original="%1:14:0:"/>
        </w:numPr>
        <w:spacing w:after="0" w:line="240" w:lineRule="auto"/>
        <w:rPr>
          <w:del w:id="2245" w:author="huai" w:date="2006-03-23T16:07:00Z"/>
          <w:rFonts w:hint="eastAsia"/>
        </w:rPr>
      </w:pPr>
      <w:del w:id="2246" w:author="huai" w:date="2006-03-23T16:07:00Z">
        <w:r w:rsidDel="00D51891">
          <w:rPr>
            <w:rFonts w:hint="eastAsia"/>
          </w:rPr>
          <w:delText>刪除</w:delText>
        </w:r>
        <w:r w:rsidDel="00D51891">
          <w:rPr>
            <w:rFonts w:hint="eastAsia"/>
          </w:rPr>
          <w:delText>_</w:delText>
        </w:r>
        <w:r w:rsidDel="00D51891">
          <w:rPr>
            <w:rFonts w:hint="eastAsia"/>
          </w:rPr>
          <w:delText>無記名附約</w:delText>
        </w:r>
      </w:del>
    </w:p>
    <w:p w14:paraId="1D5B4B5F" w14:textId="77777777" w:rsidR="00DE129A" w:rsidDel="00D51891" w:rsidRDefault="00C70352" w:rsidP="00D51891">
      <w:pPr>
        <w:pStyle w:val="Tabletext"/>
        <w:keepLines w:val="0"/>
        <w:numPr>
          <w:ilvl w:val="0"/>
          <w:numId w:val="2"/>
          <w:numberingChange w:id="2247" w:author="huai" w:date="2005-12-29T18:58:00Z" w:original="%1:14:0:.%2:1:0:"/>
        </w:numPr>
        <w:spacing w:after="0" w:line="240" w:lineRule="auto"/>
        <w:rPr>
          <w:del w:id="2248" w:author="huai" w:date="2006-03-23T16:07:00Z"/>
          <w:rFonts w:hint="eastAsia"/>
        </w:rPr>
      </w:pPr>
      <w:del w:id="2249" w:author="huai" w:date="2006-03-23T16:07:00Z">
        <w:r w:rsidDel="00D51891">
          <w:rPr>
            <w:rFonts w:hint="eastAsia"/>
          </w:rPr>
          <w:delText>將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畫面上該筆刪除。</w:delText>
        </w:r>
      </w:del>
    </w:p>
    <w:p w14:paraId="52673368" w14:textId="77777777" w:rsidR="000231E4" w:rsidDel="00D51891" w:rsidRDefault="000231E4" w:rsidP="00D51891">
      <w:pPr>
        <w:pStyle w:val="Tabletext"/>
        <w:keepLines w:val="0"/>
        <w:numPr>
          <w:ilvl w:val="0"/>
          <w:numId w:val="2"/>
          <w:numberingChange w:id="2250" w:author="huai" w:date="2005-12-29T18:58:00Z" w:original="%1:15:0:"/>
        </w:numPr>
        <w:spacing w:after="0" w:line="240" w:lineRule="auto"/>
        <w:rPr>
          <w:del w:id="2251" w:author="huai" w:date="2006-03-23T16:07:00Z"/>
          <w:rFonts w:hint="eastAsia"/>
        </w:rPr>
      </w:pPr>
      <w:del w:id="2252" w:author="huai" w:date="2006-03-23T16:07:00Z">
        <w:r w:rsidDel="00D51891">
          <w:rPr>
            <w:rFonts w:hint="eastAsia"/>
          </w:rPr>
          <w:delText>索引</w:delText>
        </w:r>
        <w:r w:rsidDel="00D51891">
          <w:rPr>
            <w:rFonts w:hint="eastAsia"/>
          </w:rPr>
          <w:delText>_</w:delText>
        </w:r>
        <w:r w:rsidDel="00D51891">
          <w:rPr>
            <w:rFonts w:hint="eastAsia"/>
          </w:rPr>
          <w:delText>事故人</w:delText>
        </w:r>
      </w:del>
    </w:p>
    <w:p w14:paraId="5C2C09F3" w14:textId="77777777" w:rsidR="000231E4" w:rsidDel="00D51891" w:rsidRDefault="000231E4" w:rsidP="00D51891">
      <w:pPr>
        <w:pStyle w:val="Tabletext"/>
        <w:keepLines w:val="0"/>
        <w:numPr>
          <w:ilvl w:val="0"/>
          <w:numId w:val="2"/>
          <w:numberingChange w:id="2253" w:author="huai" w:date="2005-12-29T18:58:00Z" w:original="%1:15:0:.%2:1:0:"/>
        </w:numPr>
        <w:spacing w:after="0" w:line="240" w:lineRule="auto"/>
        <w:rPr>
          <w:del w:id="2254" w:author="huai" w:date="2006-03-23T16:07:00Z"/>
          <w:rFonts w:hint="eastAsia"/>
        </w:rPr>
      </w:pPr>
      <w:del w:id="2255" w:author="huai" w:date="2006-03-23T16:07:00Z">
        <w:r w:rsidDel="00D51891">
          <w:rPr>
            <w:rFonts w:hint="eastAsia"/>
          </w:rPr>
          <w:delText>檢核</w:delText>
        </w:r>
      </w:del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0231E4" w:rsidDel="00D51891" w14:paraId="49EBACB5" w14:textId="77777777">
        <w:trPr>
          <w:del w:id="2256" w:author="huai" w:date="2006-03-23T16:07:00Z"/>
        </w:trPr>
        <w:tc>
          <w:tcPr>
            <w:tcW w:w="720" w:type="dxa"/>
          </w:tcPr>
          <w:p w14:paraId="2086A212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57" w:author="huai" w:date="2006-03-23T16:07:00Z"/>
                <w:rFonts w:hint="eastAsia"/>
              </w:rPr>
            </w:pPr>
            <w:del w:id="2258" w:author="huai" w:date="2006-03-23T16:07:00Z">
              <w:r w:rsidDel="00D51891">
                <w:rPr>
                  <w:rFonts w:hint="eastAsia"/>
                </w:rPr>
                <w:delText>項次</w:delText>
              </w:r>
            </w:del>
          </w:p>
        </w:tc>
        <w:tc>
          <w:tcPr>
            <w:tcW w:w="6120" w:type="dxa"/>
          </w:tcPr>
          <w:p w14:paraId="68044A81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59" w:author="huai" w:date="2006-03-23T16:07:00Z"/>
                <w:rFonts w:hint="eastAsia"/>
              </w:rPr>
            </w:pPr>
            <w:del w:id="2260" w:author="huai" w:date="2006-03-23T16:07:00Z">
              <w:r w:rsidDel="00D51891">
                <w:rPr>
                  <w:rFonts w:hint="eastAsia"/>
                </w:rPr>
                <w:delText>檢核</w:delText>
              </w:r>
            </w:del>
          </w:p>
        </w:tc>
        <w:tc>
          <w:tcPr>
            <w:tcW w:w="3320" w:type="dxa"/>
          </w:tcPr>
          <w:p w14:paraId="07AB1906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61" w:author="huai" w:date="2006-03-23T16:07:00Z"/>
                <w:rFonts w:hint="eastAsia"/>
              </w:rPr>
            </w:pPr>
            <w:del w:id="2262" w:author="huai" w:date="2006-03-23T16:07:00Z">
              <w:r w:rsidDel="00D51891">
                <w:rPr>
                  <w:rFonts w:hint="eastAsia"/>
                </w:rPr>
                <w:delText>不符合時的錯誤訊息</w:delText>
              </w:r>
            </w:del>
          </w:p>
        </w:tc>
      </w:tr>
      <w:tr w:rsidR="000231E4" w:rsidDel="00D51891" w14:paraId="09B07E22" w14:textId="77777777">
        <w:trPr>
          <w:del w:id="2263" w:author="huai" w:date="2006-03-23T16:07:00Z"/>
        </w:trPr>
        <w:tc>
          <w:tcPr>
            <w:tcW w:w="720" w:type="dxa"/>
          </w:tcPr>
          <w:p w14:paraId="714D7810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  <w:numberingChange w:id="2264" w:author="huai" w:date="2005-12-29T18:58:00Z" w:original="%1:1:0:"/>
              </w:numPr>
              <w:spacing w:after="0" w:line="240" w:lineRule="auto"/>
              <w:rPr>
                <w:del w:id="2265" w:author="huai" w:date="2006-03-23T16:07:00Z"/>
                <w:rFonts w:hint="eastAsia"/>
              </w:rPr>
            </w:pPr>
          </w:p>
        </w:tc>
        <w:tc>
          <w:tcPr>
            <w:tcW w:w="6120" w:type="dxa"/>
          </w:tcPr>
          <w:p w14:paraId="4403F59F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66" w:author="huai" w:date="2006-03-23T16:07:00Z"/>
                <w:rFonts w:hint="eastAsia"/>
              </w:rPr>
            </w:pPr>
            <w:del w:id="2267" w:author="huai" w:date="2006-03-23T16:07:00Z">
              <w:r w:rsidDel="00D51891">
                <w:rPr>
                  <w:rFonts w:hint="eastAsia"/>
                </w:rPr>
                <w:delText>事故者</w:delText>
              </w:r>
              <w:r w:rsidDel="00D51891">
                <w:rPr>
                  <w:rFonts w:hint="eastAsia"/>
                </w:rPr>
                <w:delText>ID</w:delText>
              </w:r>
              <w:r w:rsidDel="00D51891">
                <w:rPr>
                  <w:rFonts w:hint="eastAsia"/>
                </w:rPr>
                <w:delText>需有值且長度為</w:delText>
              </w:r>
              <w:r w:rsidDel="00D51891">
                <w:rPr>
                  <w:rFonts w:hint="eastAsia"/>
                </w:rPr>
                <w:delText>10</w:delText>
              </w:r>
              <w:r w:rsidDel="00D51891">
                <w:rPr>
                  <w:rFonts w:hint="eastAsia"/>
                </w:rPr>
                <w:delText>碼</w:delText>
              </w:r>
            </w:del>
          </w:p>
        </w:tc>
        <w:tc>
          <w:tcPr>
            <w:tcW w:w="3320" w:type="dxa"/>
          </w:tcPr>
          <w:p w14:paraId="66F2BFAF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68" w:author="huai" w:date="2006-03-23T16:07:00Z"/>
                <w:rFonts w:hint="eastAsia"/>
              </w:rPr>
            </w:pPr>
            <w:del w:id="2269" w:author="huai" w:date="2006-03-23T16:07:00Z">
              <w:r w:rsidDel="00D51891">
                <w:rPr>
                  <w:rFonts w:hint="eastAsia"/>
                </w:rPr>
                <w:delText>請輸入正確事故者</w:delText>
              </w:r>
              <w:r w:rsidDel="00D51891">
                <w:rPr>
                  <w:rFonts w:hint="eastAsia"/>
                </w:rPr>
                <w:delText>ID</w:delText>
              </w:r>
            </w:del>
          </w:p>
        </w:tc>
      </w:tr>
      <w:tr w:rsidR="000231E4" w:rsidDel="00D51891" w14:paraId="2600483F" w14:textId="77777777">
        <w:trPr>
          <w:del w:id="2270" w:author="huai" w:date="2006-03-23T16:07:00Z"/>
        </w:trPr>
        <w:tc>
          <w:tcPr>
            <w:tcW w:w="720" w:type="dxa"/>
          </w:tcPr>
          <w:p w14:paraId="52E3A4DC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  <w:numberingChange w:id="2271" w:author="huai" w:date="2005-12-29T18:58:00Z" w:original="%1:2:0:"/>
              </w:numPr>
              <w:spacing w:after="0" w:line="240" w:lineRule="auto"/>
              <w:rPr>
                <w:del w:id="2272" w:author="huai" w:date="2006-03-23T16:07:00Z"/>
                <w:rFonts w:hint="eastAsia"/>
              </w:rPr>
            </w:pPr>
          </w:p>
        </w:tc>
        <w:tc>
          <w:tcPr>
            <w:tcW w:w="6120" w:type="dxa"/>
          </w:tcPr>
          <w:p w14:paraId="023862D8" w14:textId="77777777" w:rsidR="000231E4" w:rsidDel="00D51891" w:rsidRDefault="002868CE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73" w:author="huai" w:date="2006-03-23T16:07:00Z"/>
                <w:rFonts w:hint="eastAsia"/>
              </w:rPr>
            </w:pPr>
            <w:del w:id="2274" w:author="huai" w:date="2006-03-23T16:07:00Z">
              <w:r w:rsidDel="00D51891">
                <w:rPr>
                  <w:rFonts w:hint="eastAsia"/>
                </w:rPr>
                <w:delText>事故</w:delText>
              </w:r>
              <w:r w:rsidR="000231E4" w:rsidDel="00D51891">
                <w:rPr>
                  <w:rFonts w:hint="eastAsia"/>
                </w:rPr>
                <w:delText>日期需有值且為合理日期</w:delText>
              </w:r>
            </w:del>
          </w:p>
        </w:tc>
        <w:tc>
          <w:tcPr>
            <w:tcW w:w="3320" w:type="dxa"/>
          </w:tcPr>
          <w:p w14:paraId="4834A08E" w14:textId="77777777" w:rsidR="000231E4" w:rsidDel="00D51891" w:rsidRDefault="000231E4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75" w:author="huai" w:date="2006-03-23T16:07:00Z"/>
                <w:rFonts w:hint="eastAsia"/>
              </w:rPr>
            </w:pPr>
            <w:del w:id="2276" w:author="huai" w:date="2006-03-23T16:07:00Z">
              <w:r w:rsidDel="00D51891">
                <w:rPr>
                  <w:rFonts w:hint="eastAsia"/>
                </w:rPr>
                <w:delText>請輸入正確</w:delText>
              </w:r>
              <w:r w:rsidR="002868CE" w:rsidDel="00D51891">
                <w:rPr>
                  <w:rFonts w:hint="eastAsia"/>
                </w:rPr>
                <w:delText>事故</w:delText>
              </w:r>
              <w:r w:rsidDel="00D51891">
                <w:rPr>
                  <w:rFonts w:hint="eastAsia"/>
                </w:rPr>
                <w:delText>日期</w:delText>
              </w:r>
            </w:del>
          </w:p>
        </w:tc>
      </w:tr>
    </w:tbl>
    <w:p w14:paraId="73E06F80" w14:textId="77777777" w:rsidR="000231E4" w:rsidDel="00D51891" w:rsidRDefault="000231E4" w:rsidP="00D51891">
      <w:pPr>
        <w:pStyle w:val="Tabletext"/>
        <w:keepLines w:val="0"/>
        <w:numPr>
          <w:ilvl w:val="0"/>
          <w:numId w:val="2"/>
          <w:numberingChange w:id="2277" w:author="huai" w:date="2005-12-29T18:58:00Z" w:original="%1:15:0:.%2:2:0:"/>
        </w:numPr>
        <w:spacing w:after="0" w:line="240" w:lineRule="auto"/>
        <w:rPr>
          <w:del w:id="2278" w:author="huai" w:date="2006-03-23T16:07:00Z"/>
          <w:rFonts w:hint="eastAsia"/>
        </w:rPr>
      </w:pPr>
      <w:del w:id="2279" w:author="huai" w:date="2006-03-23T16:07:00Z">
        <w:r w:rsidDel="00D51891">
          <w:rPr>
            <w:rFonts w:hint="eastAsia"/>
          </w:rPr>
          <w:delText>說明</w:delText>
        </w:r>
      </w:del>
    </w:p>
    <w:p w14:paraId="042280CF" w14:textId="77777777" w:rsidR="002868CE" w:rsidDel="00D51891" w:rsidRDefault="002868CE" w:rsidP="00D51891">
      <w:pPr>
        <w:pStyle w:val="Tabletext"/>
        <w:keepLines w:val="0"/>
        <w:numPr>
          <w:ilvl w:val="0"/>
          <w:numId w:val="2"/>
          <w:numberingChange w:id="2280" w:author="huai" w:date="2005-12-29T18:58:00Z" w:original="%1:15:0:.%2:2:0:.%3:1:0:"/>
        </w:numPr>
        <w:spacing w:after="0" w:line="240" w:lineRule="auto"/>
        <w:rPr>
          <w:del w:id="2281" w:author="huai" w:date="2006-03-23T16:07:00Z"/>
        </w:rPr>
      </w:pPr>
      <w:del w:id="2282" w:author="huai" w:date="2006-03-23T16:07:00Z">
        <w:r w:rsidDel="00D51891">
          <w:rPr>
            <w:rFonts w:hint="eastAsia"/>
          </w:rPr>
          <w:delText xml:space="preserve">CALL  </w:delText>
        </w:r>
        <w:r w:rsidDel="00D51891">
          <w:rPr>
            <w:rFonts w:hint="eastAsia"/>
            <w:kern w:val="2"/>
            <w:szCs w:val="24"/>
          </w:rPr>
          <w:delText>AA_B0Z000</w:delText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B77E6C" w:rsidDel="00D51891" w14:paraId="7E3D0B92" w14:textId="77777777">
        <w:trPr>
          <w:trHeight w:val="330"/>
          <w:del w:id="2283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AB429B1" w14:textId="77777777" w:rsidR="00B77E6C" w:rsidDel="00D51891" w:rsidRDefault="00B77E6C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84" w:author="huai" w:date="2006-03-23T16:07:00Z"/>
                <w:rFonts w:ascii="細明體" w:eastAsia="細明體" w:hAnsi="細明體" w:cs="Arial Unicode MS"/>
              </w:rPr>
            </w:pPr>
            <w:del w:id="2285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CB03063" w14:textId="77777777" w:rsidR="00B77E6C" w:rsidDel="00D51891" w:rsidRDefault="00B77E6C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86" w:author="huai" w:date="2006-03-23T16:07:00Z"/>
                <w:rFonts w:ascii="細明體" w:eastAsia="細明體" w:hAnsi="細明體" w:cs="Arial Unicode MS"/>
              </w:rPr>
            </w:pPr>
            <w:del w:id="2287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B77E6C" w:rsidDel="00D51891" w14:paraId="728533E0" w14:textId="77777777">
        <w:trPr>
          <w:trHeight w:val="330"/>
          <w:del w:id="2288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6F1D66E" w14:textId="77777777" w:rsidR="00B77E6C" w:rsidRPr="000C044D" w:rsidDel="00D51891" w:rsidRDefault="00B77E6C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89" w:author="huai" w:date="2006-03-23T16:07:00Z"/>
                <w:rFonts w:ascii="細明體" w:eastAsia="細明體" w:hAnsi="細明體" w:hint="eastAsia"/>
              </w:rPr>
            </w:pPr>
            <w:del w:id="2290" w:author="huai" w:date="2006-03-23T16:07:00Z">
              <w:r w:rsidDel="00D51891">
                <w:rPr>
                  <w:rFonts w:ascii="細明體" w:eastAsia="細明體" w:hAnsi="細明體" w:hint="eastAsia"/>
                </w:rPr>
                <w:delText>事故者ID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6BBED24" w14:textId="77777777" w:rsidR="00B77E6C" w:rsidDel="00D51891" w:rsidRDefault="00B77E6C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91" w:author="huai" w:date="2006-03-23T16:07:00Z"/>
                <w:rFonts w:ascii="新細明體" w:hAnsi="新細明體" w:cs="Arial Unicode MS" w:hint="eastAsia"/>
              </w:rPr>
            </w:pPr>
            <w:del w:id="2292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畫面</w:delText>
              </w:r>
            </w:del>
          </w:p>
        </w:tc>
      </w:tr>
      <w:tr w:rsidR="00B77E6C" w:rsidDel="00D51891" w14:paraId="07C8B99C" w14:textId="77777777">
        <w:trPr>
          <w:trHeight w:val="330"/>
          <w:del w:id="2293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24023F" w14:textId="77777777" w:rsidR="00B77E6C" w:rsidDel="00D51891" w:rsidRDefault="00B77E6C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94" w:author="huai" w:date="2006-03-23T16:07:00Z"/>
                <w:rFonts w:ascii="細明體" w:eastAsia="細明體" w:hAnsi="細明體" w:hint="eastAsia"/>
              </w:rPr>
            </w:pPr>
            <w:del w:id="2295" w:author="huai" w:date="2006-03-23T16:07:00Z">
              <w:r w:rsidDel="00D51891">
                <w:rPr>
                  <w:rFonts w:ascii="細明體" w:eastAsia="細明體" w:hAnsi="細明體" w:hint="eastAsia"/>
                </w:rPr>
                <w:delText>事故日期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771E0E" w14:textId="77777777" w:rsidR="00B77E6C" w:rsidDel="00D51891" w:rsidRDefault="00B77E6C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296" w:author="huai" w:date="2006-03-23T16:07:00Z"/>
                <w:rFonts w:ascii="新細明體" w:hAnsi="新細明體" w:cs="Arial Unicode MS" w:hint="eastAsia"/>
              </w:rPr>
            </w:pPr>
            <w:del w:id="2297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畫面</w:delText>
              </w:r>
            </w:del>
          </w:p>
        </w:tc>
      </w:tr>
    </w:tbl>
    <w:p w14:paraId="3A8543D4" w14:textId="77777777" w:rsidR="00B77E6C" w:rsidDel="00D51891" w:rsidRDefault="00B77E6C" w:rsidP="00D51891">
      <w:pPr>
        <w:pStyle w:val="Tabletext"/>
        <w:keepLines w:val="0"/>
        <w:numPr>
          <w:ilvl w:val="0"/>
          <w:numId w:val="2"/>
          <w:numberingChange w:id="2298" w:author="huai" w:date="2005-12-29T18:58:00Z" w:original="%1:15:0:.%2:2:0:.%3:2:0:"/>
        </w:numPr>
        <w:spacing w:after="0" w:line="240" w:lineRule="auto"/>
        <w:rPr>
          <w:del w:id="2299" w:author="huai" w:date="2006-03-23T16:07:00Z"/>
          <w:rFonts w:hint="eastAsia"/>
        </w:rPr>
      </w:pPr>
      <w:del w:id="2300" w:author="huai" w:date="2006-03-23T16:07:00Z">
        <w:r w:rsidDel="00D51891">
          <w:rPr>
            <w:rFonts w:hint="eastAsia"/>
          </w:rPr>
          <w:delText>失敗處理：</w:delText>
        </w:r>
      </w:del>
    </w:p>
    <w:p w14:paraId="2587F1A9" w14:textId="77777777" w:rsidR="00B77E6C" w:rsidDel="00D51891" w:rsidRDefault="00B77E6C" w:rsidP="00D51891">
      <w:pPr>
        <w:pStyle w:val="Tabletext"/>
        <w:keepLines w:val="0"/>
        <w:numPr>
          <w:ilvl w:val="0"/>
          <w:numId w:val="2"/>
          <w:numberingChange w:id="2301" w:author="huai" w:date="2005-12-29T18:58:00Z" w:original="%1:15:0:.%2:2:0:.%3:2:0:.%4:1:0:"/>
        </w:numPr>
        <w:spacing w:after="0" w:line="240" w:lineRule="auto"/>
        <w:rPr>
          <w:del w:id="2302" w:author="huai" w:date="2006-03-23T16:07:00Z"/>
          <w:rFonts w:hint="eastAsia"/>
        </w:rPr>
      </w:pPr>
      <w:del w:id="2303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Del="00D51891">
          <w:rPr>
            <w:rFonts w:hint="eastAsia"/>
          </w:rPr>
          <w:delText>讀取</w:delText>
        </w:r>
        <w:r w:rsidR="001667C7" w:rsidDel="00D51891">
          <w:rPr>
            <w:rFonts w:hint="eastAsia"/>
          </w:rPr>
          <w:delText>投保明細有誤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6B4EAB78" w14:textId="77777777" w:rsidR="00B77E6C" w:rsidDel="00D51891" w:rsidRDefault="00B77E6C" w:rsidP="00D51891">
      <w:pPr>
        <w:pStyle w:val="Tabletext"/>
        <w:keepLines w:val="0"/>
        <w:numPr>
          <w:ilvl w:val="0"/>
          <w:numId w:val="2"/>
          <w:numberingChange w:id="2304" w:author="huai" w:date="2005-12-29T18:58:00Z" w:original="%1:15:0:.%2:2:0:.%3:2:0:.%4:2:0:"/>
        </w:numPr>
        <w:spacing w:after="0" w:line="240" w:lineRule="auto"/>
        <w:rPr>
          <w:del w:id="2305" w:author="huai" w:date="2006-03-23T16:07:00Z"/>
          <w:rFonts w:hint="eastAsia"/>
        </w:rPr>
      </w:pPr>
      <w:del w:id="2306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44151AF2" w14:textId="77777777" w:rsidR="00CB7F06" w:rsidDel="00D51891" w:rsidRDefault="001667C7" w:rsidP="00D51891">
      <w:pPr>
        <w:pStyle w:val="Tabletext"/>
        <w:keepLines w:val="0"/>
        <w:numPr>
          <w:ilvl w:val="0"/>
          <w:numId w:val="2"/>
          <w:numberingChange w:id="2307" w:author="huai" w:date="2005-12-29T18:58:00Z" w:original="%1:15:0:.%2:2:0:.%3:3:0:"/>
        </w:numPr>
        <w:spacing w:after="0" w:line="240" w:lineRule="auto"/>
        <w:rPr>
          <w:del w:id="2308" w:author="huai" w:date="2006-03-23T16:07:00Z"/>
          <w:rFonts w:hint="eastAsia"/>
        </w:rPr>
      </w:pPr>
      <w:del w:id="2309" w:author="huai" w:date="2006-03-23T16:07:00Z">
        <w:r w:rsidDel="00D51891">
          <w:rPr>
            <w:rFonts w:hint="eastAsia"/>
          </w:rPr>
          <w:delText xml:space="preserve">IF </w:delText>
        </w:r>
        <w:r w:rsidDel="00D51891">
          <w:rPr>
            <w:rFonts w:hint="eastAsia"/>
          </w:rPr>
          <w:delText>回傳筆數</w:delText>
        </w:r>
        <w:r w:rsidDel="00D51891">
          <w:rPr>
            <w:rFonts w:hint="eastAsia"/>
          </w:rPr>
          <w:delText xml:space="preserve"> = 0</w:delText>
        </w:r>
        <w:r w:rsidDel="00D51891">
          <w:rPr>
            <w:rFonts w:hint="eastAsia"/>
          </w:rPr>
          <w:delText>：</w:delText>
        </w:r>
      </w:del>
    </w:p>
    <w:p w14:paraId="78B79598" w14:textId="77777777" w:rsidR="001667C7" w:rsidDel="00D51891" w:rsidRDefault="001667C7" w:rsidP="00D51891">
      <w:pPr>
        <w:pStyle w:val="Tabletext"/>
        <w:keepLines w:val="0"/>
        <w:numPr>
          <w:ilvl w:val="0"/>
          <w:numId w:val="2"/>
          <w:numberingChange w:id="2310" w:author="huai" w:date="2005-12-29T18:58:00Z" w:original="%1:15:0:.%2:2:0:.%3:3:0:.%4:1:0:"/>
        </w:numPr>
        <w:spacing w:after="0" w:line="240" w:lineRule="auto"/>
        <w:rPr>
          <w:del w:id="2311" w:author="huai" w:date="2006-03-23T16:07:00Z"/>
          <w:rFonts w:hint="eastAsia"/>
        </w:rPr>
      </w:pPr>
      <w:del w:id="2312" w:author="huai" w:date="2006-03-23T16:07:00Z">
        <w:r w:rsidDel="00D51891">
          <w:rPr>
            <w:rFonts w:hint="eastAsia"/>
          </w:rPr>
          <w:delText>事故者姓名改為可輸入。</w:delText>
        </w:r>
      </w:del>
    </w:p>
    <w:p w14:paraId="35F2E6B3" w14:textId="77777777" w:rsidR="001667C7" w:rsidDel="00D51891" w:rsidRDefault="001667C7" w:rsidP="00D51891">
      <w:pPr>
        <w:pStyle w:val="Tabletext"/>
        <w:keepLines w:val="0"/>
        <w:numPr>
          <w:ilvl w:val="0"/>
          <w:numId w:val="2"/>
          <w:numberingChange w:id="2313" w:author="huai" w:date="2005-12-29T18:58:00Z" w:original="%1:15:0:.%2:2:0:.%3:3:0:.%4:2:0:"/>
        </w:numPr>
        <w:spacing w:after="0" w:line="240" w:lineRule="auto"/>
        <w:rPr>
          <w:del w:id="2314" w:author="huai" w:date="2006-03-23T16:07:00Z"/>
          <w:rFonts w:hint="eastAsia"/>
        </w:rPr>
      </w:pPr>
      <w:del w:id="2315" w:author="huai" w:date="2006-03-23T16:07:00Z">
        <w:r w:rsidDel="00D51891">
          <w:rPr>
            <w:rFonts w:hint="eastAsia"/>
          </w:rPr>
          <w:delText>回覆訊息：＂無記名式保單投保明細＂。</w:delText>
        </w:r>
      </w:del>
    </w:p>
    <w:p w14:paraId="42892BE2" w14:textId="77777777" w:rsidR="0048237D" w:rsidDel="00D51891" w:rsidRDefault="0048237D" w:rsidP="00D51891">
      <w:pPr>
        <w:pStyle w:val="Tabletext"/>
        <w:keepLines w:val="0"/>
        <w:numPr>
          <w:ilvl w:val="0"/>
          <w:numId w:val="2"/>
          <w:numberingChange w:id="2316" w:author="huai" w:date="2005-12-29T18:58:00Z" w:original="%1:15:0:.%2:2:0:.%3:3:0:.%4:3:0:"/>
        </w:numPr>
        <w:spacing w:after="0" w:line="240" w:lineRule="auto"/>
        <w:rPr>
          <w:del w:id="2317" w:author="huai" w:date="2006-03-23T16:07:00Z"/>
          <w:rFonts w:hint="eastAsia"/>
        </w:rPr>
      </w:pPr>
      <w:del w:id="2318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23654230" w14:textId="77777777" w:rsidR="00170500" w:rsidRPr="000231E4" w:rsidDel="00D51891" w:rsidRDefault="007673E9" w:rsidP="00D51891">
      <w:pPr>
        <w:pStyle w:val="Tabletext"/>
        <w:keepLines w:val="0"/>
        <w:numPr>
          <w:ilvl w:val="0"/>
          <w:numId w:val="2"/>
          <w:numberingChange w:id="2319" w:author="huai" w:date="2005-12-29T18:58:00Z" w:original="%1:15:0:.%2:2:0:.%3:4:0:"/>
        </w:numPr>
        <w:spacing w:after="0" w:line="240" w:lineRule="auto"/>
        <w:rPr>
          <w:del w:id="2320" w:author="huai" w:date="2006-03-23T16:07:00Z"/>
          <w:rFonts w:hint="eastAsia"/>
        </w:rPr>
      </w:pPr>
      <w:del w:id="2321" w:author="huai" w:date="2006-03-23T16:07:00Z">
        <w:r w:rsidDel="00D51891">
          <w:rPr>
            <w:rFonts w:hint="eastAsia"/>
          </w:rPr>
          <w:delText>READ DTATA001_CUSTOMER BY ID GET NAME</w:delText>
        </w:r>
      </w:del>
    </w:p>
    <w:p w14:paraId="7EA8F10B" w14:textId="77777777" w:rsidR="00212685" w:rsidDel="00D51891" w:rsidRDefault="00212685" w:rsidP="00D51891">
      <w:pPr>
        <w:pStyle w:val="Tabletext"/>
        <w:keepLines w:val="0"/>
        <w:numPr>
          <w:ilvl w:val="0"/>
          <w:numId w:val="2"/>
          <w:numberingChange w:id="2322" w:author="huai" w:date="2005-12-29T18:58:00Z" w:original="%1:16:0:"/>
        </w:numPr>
        <w:spacing w:after="0" w:line="240" w:lineRule="auto"/>
        <w:rPr>
          <w:del w:id="2323" w:author="huai" w:date="2006-03-23T16:07:00Z"/>
          <w:rFonts w:hint="eastAsia"/>
        </w:rPr>
      </w:pPr>
      <w:del w:id="2324" w:author="huai" w:date="2006-03-23T16:07:00Z">
        <w:r w:rsidDel="00D51891">
          <w:rPr>
            <w:rFonts w:hint="eastAsia"/>
          </w:rPr>
          <w:delText>索引</w:delText>
        </w:r>
        <w:r w:rsidDel="00D51891">
          <w:rPr>
            <w:rFonts w:hint="eastAsia"/>
          </w:rPr>
          <w:delText>_</w:delText>
        </w:r>
        <w:r w:rsidDel="00D51891">
          <w:rPr>
            <w:rFonts w:hint="eastAsia"/>
          </w:rPr>
          <w:delText>送件人</w:delText>
        </w:r>
      </w:del>
    </w:p>
    <w:p w14:paraId="32342962" w14:textId="77777777" w:rsidR="00212685" w:rsidDel="00D51891" w:rsidRDefault="00212685" w:rsidP="00D51891">
      <w:pPr>
        <w:pStyle w:val="Tabletext"/>
        <w:keepLines w:val="0"/>
        <w:numPr>
          <w:ilvl w:val="0"/>
          <w:numId w:val="2"/>
          <w:numberingChange w:id="2325" w:author="huai" w:date="2005-12-29T18:58:00Z" w:original="%1:16:0:.%2:1:0:"/>
        </w:numPr>
        <w:spacing w:after="0" w:line="240" w:lineRule="auto"/>
        <w:rPr>
          <w:del w:id="2326" w:author="huai" w:date="2006-03-23T16:07:00Z"/>
          <w:rFonts w:hint="eastAsia"/>
        </w:rPr>
      </w:pPr>
      <w:del w:id="2327" w:author="huai" w:date="2006-03-23T16:07:00Z">
        <w:r w:rsidDel="00D51891">
          <w:rPr>
            <w:rFonts w:hint="eastAsia"/>
          </w:rPr>
          <w:delText>檢核</w:delText>
        </w:r>
      </w:del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212685" w:rsidDel="00D51891" w14:paraId="011D6B00" w14:textId="77777777">
        <w:trPr>
          <w:del w:id="2328" w:author="huai" w:date="2006-03-23T16:07:00Z"/>
        </w:trPr>
        <w:tc>
          <w:tcPr>
            <w:tcW w:w="720" w:type="dxa"/>
          </w:tcPr>
          <w:p w14:paraId="16246E25" w14:textId="77777777" w:rsidR="00212685" w:rsidDel="00D51891" w:rsidRDefault="002126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29" w:author="huai" w:date="2006-03-23T16:07:00Z"/>
                <w:rFonts w:hint="eastAsia"/>
              </w:rPr>
            </w:pPr>
            <w:del w:id="2330" w:author="huai" w:date="2006-03-23T16:07:00Z">
              <w:r w:rsidDel="00D51891">
                <w:rPr>
                  <w:rFonts w:hint="eastAsia"/>
                </w:rPr>
                <w:delText>項次</w:delText>
              </w:r>
            </w:del>
          </w:p>
        </w:tc>
        <w:tc>
          <w:tcPr>
            <w:tcW w:w="6120" w:type="dxa"/>
          </w:tcPr>
          <w:p w14:paraId="0EA2373E" w14:textId="77777777" w:rsidR="00212685" w:rsidDel="00D51891" w:rsidRDefault="002126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31" w:author="huai" w:date="2006-03-23T16:07:00Z"/>
                <w:rFonts w:hint="eastAsia"/>
              </w:rPr>
            </w:pPr>
            <w:del w:id="2332" w:author="huai" w:date="2006-03-23T16:07:00Z">
              <w:r w:rsidDel="00D51891">
                <w:rPr>
                  <w:rFonts w:hint="eastAsia"/>
                </w:rPr>
                <w:delText>檢核</w:delText>
              </w:r>
            </w:del>
          </w:p>
        </w:tc>
        <w:tc>
          <w:tcPr>
            <w:tcW w:w="3320" w:type="dxa"/>
          </w:tcPr>
          <w:p w14:paraId="002E090A" w14:textId="77777777" w:rsidR="00212685" w:rsidDel="00D51891" w:rsidRDefault="002126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33" w:author="huai" w:date="2006-03-23T16:07:00Z"/>
                <w:rFonts w:hint="eastAsia"/>
              </w:rPr>
            </w:pPr>
            <w:del w:id="2334" w:author="huai" w:date="2006-03-23T16:07:00Z">
              <w:r w:rsidDel="00D51891">
                <w:rPr>
                  <w:rFonts w:hint="eastAsia"/>
                </w:rPr>
                <w:delText>不符合時的錯誤訊息</w:delText>
              </w:r>
            </w:del>
          </w:p>
        </w:tc>
      </w:tr>
      <w:tr w:rsidR="00212685" w:rsidDel="00D51891" w14:paraId="301EAD4B" w14:textId="77777777">
        <w:trPr>
          <w:del w:id="2335" w:author="huai" w:date="2006-03-23T16:07:00Z"/>
        </w:trPr>
        <w:tc>
          <w:tcPr>
            <w:tcW w:w="720" w:type="dxa"/>
          </w:tcPr>
          <w:p w14:paraId="609E927A" w14:textId="77777777" w:rsidR="00212685" w:rsidDel="00D51891" w:rsidRDefault="00212685" w:rsidP="00D51891">
            <w:pPr>
              <w:pStyle w:val="Tabletext"/>
              <w:keepLines w:val="0"/>
              <w:numPr>
                <w:ilvl w:val="0"/>
                <w:numId w:val="2"/>
                <w:numberingChange w:id="2336" w:author="huai" w:date="2005-12-29T18:58:00Z" w:original="%1:1:0:"/>
              </w:numPr>
              <w:spacing w:after="0" w:line="240" w:lineRule="auto"/>
              <w:rPr>
                <w:del w:id="2337" w:author="huai" w:date="2006-03-23T16:07:00Z"/>
                <w:rFonts w:hint="eastAsia"/>
              </w:rPr>
            </w:pPr>
          </w:p>
        </w:tc>
        <w:tc>
          <w:tcPr>
            <w:tcW w:w="6120" w:type="dxa"/>
          </w:tcPr>
          <w:p w14:paraId="3E66325E" w14:textId="77777777" w:rsidR="00212685" w:rsidDel="00D51891" w:rsidRDefault="00170500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38" w:author="huai" w:date="2006-03-23T16:07:00Z"/>
                <w:rFonts w:hint="eastAsia"/>
              </w:rPr>
            </w:pPr>
            <w:del w:id="2339" w:author="huai" w:date="2006-03-23T16:07:00Z">
              <w:r w:rsidDel="00D51891">
                <w:rPr>
                  <w:rFonts w:hint="eastAsia"/>
                </w:rPr>
                <w:delText>送件人</w:delText>
              </w:r>
              <w:r w:rsidR="00212685" w:rsidDel="00D51891">
                <w:rPr>
                  <w:rFonts w:hint="eastAsia"/>
                </w:rPr>
                <w:delText>ID</w:delText>
              </w:r>
              <w:r w:rsidR="00212685" w:rsidDel="00D51891">
                <w:rPr>
                  <w:rFonts w:hint="eastAsia"/>
                </w:rPr>
                <w:delText>需有值且長度為</w:delText>
              </w:r>
              <w:r w:rsidR="00212685" w:rsidDel="00D51891">
                <w:rPr>
                  <w:rFonts w:hint="eastAsia"/>
                </w:rPr>
                <w:delText>10</w:delText>
              </w:r>
              <w:r w:rsidR="00212685" w:rsidDel="00D51891">
                <w:rPr>
                  <w:rFonts w:hint="eastAsia"/>
                </w:rPr>
                <w:delText>碼</w:delText>
              </w:r>
            </w:del>
          </w:p>
        </w:tc>
        <w:tc>
          <w:tcPr>
            <w:tcW w:w="3320" w:type="dxa"/>
          </w:tcPr>
          <w:p w14:paraId="71A7095A" w14:textId="77777777" w:rsidR="00212685" w:rsidDel="00D51891" w:rsidRDefault="002126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40" w:author="huai" w:date="2006-03-23T16:07:00Z"/>
                <w:rFonts w:hint="eastAsia"/>
              </w:rPr>
            </w:pPr>
            <w:del w:id="2341" w:author="huai" w:date="2006-03-23T16:07:00Z">
              <w:r w:rsidDel="00D51891">
                <w:rPr>
                  <w:rFonts w:hint="eastAsia"/>
                </w:rPr>
                <w:delText>請輸入</w:delText>
              </w:r>
              <w:r w:rsidR="00170500" w:rsidDel="00D51891">
                <w:rPr>
                  <w:rFonts w:hint="eastAsia"/>
                </w:rPr>
                <w:delText>送件人</w:delText>
              </w:r>
              <w:r w:rsidDel="00D51891">
                <w:rPr>
                  <w:rFonts w:hint="eastAsia"/>
                </w:rPr>
                <w:delText>ID</w:delText>
              </w:r>
            </w:del>
          </w:p>
        </w:tc>
      </w:tr>
      <w:tr w:rsidR="00487409" w:rsidDel="00D51891" w14:paraId="6A6CCAFF" w14:textId="77777777">
        <w:trPr>
          <w:del w:id="2342" w:author="huai" w:date="2006-03-23T16:07:00Z"/>
        </w:trPr>
        <w:tc>
          <w:tcPr>
            <w:tcW w:w="720" w:type="dxa"/>
          </w:tcPr>
          <w:p w14:paraId="23EAE9CB" w14:textId="77777777" w:rsidR="00487409" w:rsidDel="00D51891" w:rsidRDefault="00487409" w:rsidP="00D51891">
            <w:pPr>
              <w:pStyle w:val="Tabletext"/>
              <w:keepLines w:val="0"/>
              <w:numPr>
                <w:ilvl w:val="0"/>
                <w:numId w:val="2"/>
                <w:numberingChange w:id="2343" w:author="huai" w:date="2005-12-29T18:58:00Z" w:original="%1:2:0:"/>
              </w:numPr>
              <w:spacing w:after="0" w:line="240" w:lineRule="auto"/>
              <w:rPr>
                <w:del w:id="2344" w:author="huai" w:date="2006-03-23T16:07:00Z"/>
                <w:rFonts w:hint="eastAsia"/>
              </w:rPr>
            </w:pPr>
          </w:p>
        </w:tc>
        <w:tc>
          <w:tcPr>
            <w:tcW w:w="6120" w:type="dxa"/>
          </w:tcPr>
          <w:p w14:paraId="0617D888" w14:textId="77777777" w:rsidR="00487409" w:rsidDel="00D51891" w:rsidRDefault="0048740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45" w:author="huai" w:date="2006-03-23T16:07:00Z"/>
                <w:rFonts w:hint="eastAsia"/>
              </w:rPr>
            </w:pPr>
            <w:del w:id="2346" w:author="huai" w:date="2006-03-23T16:07:00Z">
              <w:r w:rsidDel="00D51891">
                <w:rPr>
                  <w:rFonts w:hint="eastAsia"/>
                </w:rPr>
                <w:delText>與受託人關係需為業務人員</w:delText>
              </w:r>
            </w:del>
          </w:p>
        </w:tc>
        <w:tc>
          <w:tcPr>
            <w:tcW w:w="3320" w:type="dxa"/>
          </w:tcPr>
          <w:p w14:paraId="5BDA8D55" w14:textId="77777777" w:rsidR="00487409" w:rsidDel="00D51891" w:rsidRDefault="00487409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47" w:author="huai" w:date="2006-03-23T16:07:00Z"/>
                <w:rFonts w:hint="eastAsia"/>
              </w:rPr>
            </w:pPr>
            <w:del w:id="2348" w:author="huai" w:date="2006-03-23T16:07:00Z">
              <w:r w:rsidDel="00D51891">
                <w:rPr>
                  <w:rFonts w:hint="eastAsia"/>
                </w:rPr>
                <w:delText>受託人關係需為業務人員才需索引</w:delText>
              </w:r>
            </w:del>
          </w:p>
        </w:tc>
      </w:tr>
    </w:tbl>
    <w:p w14:paraId="6AB47FA9" w14:textId="77777777" w:rsidR="00212685" w:rsidDel="00D51891" w:rsidRDefault="00212685" w:rsidP="00D51891">
      <w:pPr>
        <w:pStyle w:val="Tabletext"/>
        <w:keepLines w:val="0"/>
        <w:numPr>
          <w:ilvl w:val="0"/>
          <w:numId w:val="2"/>
          <w:numberingChange w:id="2349" w:author="huai" w:date="2005-12-29T18:58:00Z" w:original="%1:16:0:.%2:2:0:"/>
        </w:numPr>
        <w:spacing w:after="0" w:line="240" w:lineRule="auto"/>
        <w:rPr>
          <w:del w:id="2350" w:author="huai" w:date="2006-03-23T16:07:00Z"/>
          <w:rFonts w:hint="eastAsia"/>
        </w:rPr>
      </w:pPr>
      <w:del w:id="2351" w:author="huai" w:date="2006-03-23T16:07:00Z">
        <w:r w:rsidDel="00D51891">
          <w:rPr>
            <w:rFonts w:hint="eastAsia"/>
          </w:rPr>
          <w:delText>說明</w:delText>
        </w:r>
      </w:del>
    </w:p>
    <w:p w14:paraId="29926D3C" w14:textId="77777777" w:rsidR="00212685" w:rsidDel="00D51891" w:rsidRDefault="00212685" w:rsidP="00D51891">
      <w:pPr>
        <w:pStyle w:val="Tabletext"/>
        <w:keepLines w:val="0"/>
        <w:numPr>
          <w:ilvl w:val="0"/>
          <w:numId w:val="2"/>
          <w:numberingChange w:id="2352" w:author="huai" w:date="2005-12-29T18:58:00Z" w:original="%1:16:0:.%2:2:0:.%3:1:0:"/>
        </w:numPr>
        <w:spacing w:after="0" w:line="240" w:lineRule="auto"/>
        <w:rPr>
          <w:del w:id="2353" w:author="huai" w:date="2006-03-23T16:07:00Z"/>
        </w:rPr>
      </w:pPr>
      <w:del w:id="2354" w:author="huai" w:date="2006-03-23T16:07:00Z">
        <w:r w:rsidDel="00D51891">
          <w:rPr>
            <w:rFonts w:hint="eastAsia"/>
          </w:rPr>
          <w:delText xml:space="preserve">CALL  </w:delText>
        </w:r>
        <w:r w:rsidR="00C318BC" w:rsidRPr="004C732B" w:rsidDel="00D51891">
          <w:delText>com.cathay.common.hr.PersonnelData</w:delText>
        </w:r>
        <w:r w:rsidR="00C318BC" w:rsidDel="00D51891">
          <w:rPr>
            <w:rFonts w:hint="eastAsia"/>
          </w:rPr>
          <w:delText xml:space="preserve">　</w:delText>
        </w:r>
        <w:r w:rsidR="00C318BC" w:rsidDel="00D51891">
          <w:rPr>
            <w:rFonts w:hint="eastAsia"/>
          </w:rPr>
          <w:delText xml:space="preserve">Method  </w:delText>
        </w:r>
        <w:r w:rsidR="00170500" w:rsidDel="00D51891">
          <w:rPr>
            <w:rStyle w:val="HTML"/>
            <w:b/>
            <w:bCs/>
          </w:rPr>
          <w:fldChar w:fldCharType="begin"/>
        </w:r>
        <w:r w:rsidR="00170500" w:rsidDel="00D51891">
          <w:rPr>
            <w:rStyle w:val="HTML"/>
            <w:b/>
            <w:bCs/>
          </w:rPr>
          <w:delInstrText xml:space="preserve"> HYPERLINK "http://ws90041at:8080/docs/CommonHR/com/cathay/common/hr/PersonnelData.html" \l "getOnDutyByEmployeeID(java.lang.String)" </w:delInstrText>
        </w:r>
        <w:r w:rsidR="00170500" w:rsidDel="00D51891">
          <w:rPr>
            <w:rStyle w:val="HTML"/>
            <w:b/>
            <w:bCs/>
          </w:rPr>
          <w:fldChar w:fldCharType="separate"/>
        </w:r>
        <w:r w:rsidR="00170500" w:rsidDel="00D51891">
          <w:rPr>
            <w:rStyle w:val="aa"/>
            <w:rFonts w:ascii="細明體" w:eastAsia="細明體" w:hAnsi="細明體" w:cs="細明體"/>
            <w:b/>
            <w:bCs/>
          </w:rPr>
          <w:delText>getOnDutyByEmployeeID</w:delText>
        </w:r>
        <w:r w:rsidR="00170500" w:rsidDel="00D51891">
          <w:rPr>
            <w:rStyle w:val="HTML"/>
            <w:b/>
            <w:bCs/>
          </w:rPr>
          <w:fldChar w:fldCharType="end"/>
        </w:r>
      </w:del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212685" w:rsidDel="00D51891" w14:paraId="6288EB3E" w14:textId="77777777">
        <w:trPr>
          <w:trHeight w:val="330"/>
          <w:del w:id="2355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1754D6B" w14:textId="77777777" w:rsidR="00212685" w:rsidDel="00D51891" w:rsidRDefault="002126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56" w:author="huai" w:date="2006-03-23T16:07:00Z"/>
                <w:rFonts w:ascii="細明體" w:eastAsia="細明體" w:hAnsi="細明體" w:cs="Arial Unicode MS"/>
              </w:rPr>
            </w:pPr>
            <w:del w:id="2357" w:author="huai" w:date="2006-03-23T16:07:00Z">
              <w:r w:rsidDel="00D51891">
                <w:rPr>
                  <w:rFonts w:ascii="細明體" w:eastAsia="細明體" w:hAnsi="細明體" w:cs="Arial Unicode MS" w:hint="eastAsia"/>
                </w:rPr>
                <w:delText>參數名稱</w:delText>
              </w:r>
            </w:del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C27EBAC" w14:textId="77777777" w:rsidR="00212685" w:rsidDel="00D51891" w:rsidRDefault="00212685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58" w:author="huai" w:date="2006-03-23T16:07:00Z"/>
                <w:rFonts w:ascii="細明體" w:eastAsia="細明體" w:hAnsi="細明體" w:cs="Arial Unicode MS"/>
              </w:rPr>
            </w:pPr>
            <w:del w:id="2359" w:author="huai" w:date="2006-03-23T16:07:00Z">
              <w:r w:rsidDel="00D51891">
                <w:rPr>
                  <w:rFonts w:ascii="細明體" w:eastAsia="細明體" w:hAnsi="細明體" w:hint="eastAsia"/>
                </w:rPr>
                <w:delText>資料來源</w:delText>
              </w:r>
            </w:del>
          </w:p>
        </w:tc>
      </w:tr>
      <w:tr w:rsidR="00212685" w:rsidDel="00D51891" w14:paraId="2BD819E2" w14:textId="77777777">
        <w:trPr>
          <w:trHeight w:val="330"/>
          <w:del w:id="2360" w:author="huai" w:date="2006-03-23T16:07:00Z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B5877C" w14:textId="77777777" w:rsidR="00212685" w:rsidRPr="00170500" w:rsidDel="00D51891" w:rsidRDefault="00170500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61" w:author="huai" w:date="2006-03-23T16:07:00Z"/>
                <w:rFonts w:ascii="細明體" w:eastAsia="細明體" w:hAnsi="細明體" w:hint="eastAsia"/>
              </w:rPr>
            </w:pPr>
            <w:del w:id="2362" w:author="huai" w:date="2006-03-23T16:07:00Z">
              <w:r w:rsidRPr="00170500" w:rsidDel="00D51891">
                <w:rPr>
                  <w:rStyle w:val="HTML"/>
                  <w:sz w:val="20"/>
                  <w:szCs w:val="20"/>
                </w:rPr>
                <w:delText>strEmpID</w:delText>
              </w:r>
            </w:del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41B7159" w14:textId="77777777" w:rsidR="00212685" w:rsidDel="00D51891" w:rsidRDefault="00170500" w:rsidP="00D51891">
            <w:pPr>
              <w:pStyle w:val="Tabletext"/>
              <w:keepLines w:val="0"/>
              <w:numPr>
                <w:ilvl w:val="0"/>
                <w:numId w:val="2"/>
              </w:numPr>
              <w:spacing w:after="0" w:line="240" w:lineRule="auto"/>
              <w:rPr>
                <w:del w:id="2363" w:author="huai" w:date="2006-03-23T16:07:00Z"/>
                <w:rFonts w:ascii="新細明體" w:hAnsi="新細明體" w:cs="Arial Unicode MS" w:hint="eastAsia"/>
              </w:rPr>
            </w:pPr>
            <w:del w:id="2364" w:author="huai" w:date="2006-03-23T16:07:00Z">
              <w:r w:rsidDel="00D51891">
                <w:rPr>
                  <w:rFonts w:ascii="新細明體" w:hAnsi="新細明體" w:cs="Arial Unicode MS" w:hint="eastAsia"/>
                </w:rPr>
                <w:delText>畫面.送件人ＩＤ</w:delText>
              </w:r>
            </w:del>
          </w:p>
        </w:tc>
      </w:tr>
    </w:tbl>
    <w:p w14:paraId="1C65AF92" w14:textId="77777777" w:rsidR="00212685" w:rsidDel="00D51891" w:rsidRDefault="00212685" w:rsidP="00D51891">
      <w:pPr>
        <w:pStyle w:val="Tabletext"/>
        <w:keepLines w:val="0"/>
        <w:numPr>
          <w:ilvl w:val="0"/>
          <w:numId w:val="2"/>
          <w:numberingChange w:id="2365" w:author="huai" w:date="2005-12-29T18:58:00Z" w:original="%1:16:0:.%2:2:0:.%3:2:0:"/>
        </w:numPr>
        <w:spacing w:after="0" w:line="240" w:lineRule="auto"/>
        <w:rPr>
          <w:del w:id="2366" w:author="huai" w:date="2006-03-23T16:07:00Z"/>
          <w:rFonts w:hint="eastAsia"/>
        </w:rPr>
      </w:pPr>
      <w:del w:id="2367" w:author="huai" w:date="2006-03-23T16:07:00Z">
        <w:r w:rsidDel="00D51891">
          <w:rPr>
            <w:rFonts w:hint="eastAsia"/>
          </w:rPr>
          <w:delText>失敗處理：</w:delText>
        </w:r>
      </w:del>
    </w:p>
    <w:p w14:paraId="040D3DEC" w14:textId="77777777" w:rsidR="00212685" w:rsidDel="00D51891" w:rsidRDefault="00212685" w:rsidP="00D51891">
      <w:pPr>
        <w:pStyle w:val="Tabletext"/>
        <w:keepLines w:val="0"/>
        <w:numPr>
          <w:ilvl w:val="0"/>
          <w:numId w:val="2"/>
          <w:numberingChange w:id="2368" w:author="huai" w:date="2005-12-29T18:58:00Z" w:original="%1:16:0:.%2:2:0:.%3:2:0:.%4:1:0:"/>
        </w:numPr>
        <w:spacing w:after="0" w:line="240" w:lineRule="auto"/>
        <w:rPr>
          <w:del w:id="2369" w:author="huai" w:date="2006-03-23T16:07:00Z"/>
          <w:rFonts w:hint="eastAsia"/>
        </w:rPr>
      </w:pPr>
      <w:del w:id="2370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Del="00D51891">
          <w:rPr>
            <w:rFonts w:hint="eastAsia"/>
          </w:rPr>
          <w:delText>讀取</w:delText>
        </w:r>
        <w:r w:rsidR="00170500" w:rsidDel="00D51891">
          <w:rPr>
            <w:rFonts w:hint="eastAsia"/>
          </w:rPr>
          <w:delText>送件人資料</w:delText>
        </w:r>
        <w:r w:rsidDel="00D51891">
          <w:rPr>
            <w:rFonts w:hint="eastAsia"/>
          </w:rPr>
          <w:delText>有誤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0B0D3DF6" w14:textId="77777777" w:rsidR="00212685" w:rsidDel="00D51891" w:rsidRDefault="00212685" w:rsidP="00D51891">
      <w:pPr>
        <w:pStyle w:val="Tabletext"/>
        <w:keepLines w:val="0"/>
        <w:numPr>
          <w:ilvl w:val="0"/>
          <w:numId w:val="2"/>
          <w:numberingChange w:id="2371" w:author="huai" w:date="2005-12-29T18:58:00Z" w:original="%1:16:0:.%2:2:0:.%3:2:0:.%4:2:0:"/>
        </w:numPr>
        <w:spacing w:after="0" w:line="240" w:lineRule="auto"/>
        <w:rPr>
          <w:del w:id="2372" w:author="huai" w:date="2006-03-23T16:07:00Z"/>
          <w:rFonts w:hint="eastAsia"/>
        </w:rPr>
      </w:pPr>
      <w:del w:id="2373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160EB4D3" w14:textId="77777777" w:rsidR="00170500" w:rsidDel="00D51891" w:rsidRDefault="00212685" w:rsidP="00D51891">
      <w:pPr>
        <w:pStyle w:val="Tabletext"/>
        <w:keepLines w:val="0"/>
        <w:numPr>
          <w:ilvl w:val="0"/>
          <w:numId w:val="2"/>
          <w:numberingChange w:id="2374" w:author="huai" w:date="2005-12-29T18:58:00Z" w:original="%1:16:0:.%2:2:0:.%3:3:0:"/>
        </w:numPr>
        <w:spacing w:after="0" w:line="240" w:lineRule="auto"/>
        <w:rPr>
          <w:del w:id="2375" w:author="huai" w:date="2006-03-23T16:07:00Z"/>
          <w:rFonts w:hint="eastAsia"/>
        </w:rPr>
      </w:pPr>
      <w:del w:id="2376" w:author="huai" w:date="2006-03-23T16:07:00Z">
        <w:r w:rsidDel="00D51891">
          <w:rPr>
            <w:rFonts w:hint="eastAsia"/>
          </w:rPr>
          <w:delText>IF</w:delText>
        </w:r>
        <w:r w:rsidR="00170500" w:rsidDel="00D51891">
          <w:rPr>
            <w:rFonts w:hint="eastAsia"/>
          </w:rPr>
          <w:delText xml:space="preserve">　回傳值</w:delText>
        </w:r>
        <w:r w:rsidR="00170500" w:rsidDel="00D51891">
          <w:rPr>
            <w:rFonts w:hint="eastAsia"/>
          </w:rPr>
          <w:delText xml:space="preserve">Employee </w:delText>
        </w:r>
        <w:r w:rsidR="00170500" w:rsidDel="00D51891">
          <w:rPr>
            <w:rFonts w:hint="eastAsia"/>
          </w:rPr>
          <w:delText>為</w:delText>
        </w:r>
        <w:r w:rsidR="00170500" w:rsidDel="00D51891">
          <w:rPr>
            <w:rFonts w:hint="eastAsia"/>
          </w:rPr>
          <w:delText>Null</w:delText>
        </w:r>
        <w:r w:rsidR="00170500" w:rsidDel="00D51891">
          <w:rPr>
            <w:rFonts w:hint="eastAsia"/>
          </w:rPr>
          <w:delText>：</w:delText>
        </w:r>
      </w:del>
    </w:p>
    <w:p w14:paraId="4D3BCDCE" w14:textId="77777777" w:rsidR="00170500" w:rsidDel="00D51891" w:rsidRDefault="00170500" w:rsidP="00D51891">
      <w:pPr>
        <w:pStyle w:val="Tabletext"/>
        <w:keepLines w:val="0"/>
        <w:numPr>
          <w:ilvl w:val="0"/>
          <w:numId w:val="2"/>
          <w:numberingChange w:id="2377" w:author="huai" w:date="2005-12-29T18:58:00Z" w:original="%1:16:0:.%2:2:0:.%3:3:0:.%4:1:0:"/>
        </w:numPr>
        <w:spacing w:after="0" w:line="240" w:lineRule="auto"/>
        <w:rPr>
          <w:del w:id="2378" w:author="huai" w:date="2006-03-23T16:07:00Z"/>
          <w:rFonts w:hint="eastAsia"/>
        </w:rPr>
      </w:pPr>
      <w:del w:id="2379" w:author="huai" w:date="2006-03-23T16:07:00Z">
        <w:r w:rsidDel="00D51891">
          <w:rPr>
            <w:rFonts w:hint="eastAsia"/>
          </w:rPr>
          <w:delText>回覆訊息：</w:delText>
        </w:r>
        <w:r w:rsidDel="00D51891">
          <w:rPr>
            <w:rFonts w:hint="eastAsia"/>
          </w:rPr>
          <w:delText xml:space="preserve"> </w:delText>
        </w:r>
        <w:r w:rsidDel="00D51891">
          <w:delText>“</w:delText>
        </w:r>
        <w:r w:rsidDel="00D51891">
          <w:rPr>
            <w:rFonts w:hint="eastAsia"/>
          </w:rPr>
          <w:delText>無該送件人在職資料</w:delText>
        </w:r>
        <w:r w:rsidDel="00D51891">
          <w:delText>”</w:delText>
        </w:r>
        <w:r w:rsidDel="00D51891">
          <w:rPr>
            <w:rFonts w:hint="eastAsia"/>
          </w:rPr>
          <w:delText xml:space="preserve"> </w:delText>
        </w:r>
        <w:r w:rsidDel="00D51891">
          <w:rPr>
            <w:rFonts w:hint="eastAsia"/>
          </w:rPr>
          <w:delText>。</w:delText>
        </w:r>
      </w:del>
    </w:p>
    <w:p w14:paraId="0A5338CC" w14:textId="77777777" w:rsidR="00212685" w:rsidDel="00D51891" w:rsidRDefault="00170500" w:rsidP="00D51891">
      <w:pPr>
        <w:pStyle w:val="Tabletext"/>
        <w:keepLines w:val="0"/>
        <w:numPr>
          <w:ilvl w:val="0"/>
          <w:numId w:val="2"/>
          <w:numberingChange w:id="2380" w:author="huai" w:date="2005-12-29T18:58:00Z" w:original="%1:16:0:.%2:2:0:.%3:3:0:.%4:2:0:"/>
        </w:numPr>
        <w:spacing w:after="0" w:line="240" w:lineRule="auto"/>
        <w:rPr>
          <w:del w:id="2381" w:author="huai" w:date="2006-03-23T16:07:00Z"/>
          <w:rFonts w:hint="eastAsia"/>
        </w:rPr>
      </w:pPr>
      <w:del w:id="2382" w:author="huai" w:date="2006-03-23T16:07:00Z">
        <w:r w:rsidDel="00D51891">
          <w:rPr>
            <w:rFonts w:hint="eastAsia"/>
          </w:rPr>
          <w:delText>return</w:delText>
        </w:r>
        <w:r w:rsidDel="00D51891">
          <w:rPr>
            <w:rFonts w:hint="eastAsia"/>
          </w:rPr>
          <w:delText>。</w:delText>
        </w:r>
      </w:del>
    </w:p>
    <w:p w14:paraId="35B69F3C" w14:textId="77777777" w:rsidR="00170500" w:rsidDel="00D51891" w:rsidRDefault="00170500" w:rsidP="00D51891">
      <w:pPr>
        <w:pStyle w:val="Tabletext"/>
        <w:keepLines w:val="0"/>
        <w:numPr>
          <w:ilvl w:val="0"/>
          <w:numId w:val="2"/>
          <w:numberingChange w:id="2383" w:author="huai" w:date="2005-12-29T18:58:00Z" w:original="%1:16:0:.%2:2:0:.%3:4:0:"/>
        </w:numPr>
        <w:spacing w:after="0" w:line="240" w:lineRule="auto"/>
        <w:rPr>
          <w:del w:id="2384" w:author="huai" w:date="2006-03-23T16:07:00Z"/>
          <w:rFonts w:hint="eastAsia"/>
        </w:rPr>
      </w:pPr>
      <w:del w:id="2385" w:author="huai" w:date="2006-03-23T16:07:00Z">
        <w:r w:rsidDel="00D51891">
          <w:rPr>
            <w:rFonts w:hint="eastAsia"/>
          </w:rPr>
          <w:delText>ELSE</w:delText>
        </w:r>
      </w:del>
    </w:p>
    <w:p w14:paraId="3A079252" w14:textId="77777777" w:rsidR="00170500" w:rsidDel="00D51891" w:rsidRDefault="00170500" w:rsidP="00D51891">
      <w:pPr>
        <w:pStyle w:val="Tabletext"/>
        <w:keepLines w:val="0"/>
        <w:numPr>
          <w:ilvl w:val="0"/>
          <w:numId w:val="2"/>
          <w:numberingChange w:id="2386" w:author="huai" w:date="2005-12-29T18:58:00Z" w:original="%1:16:0:.%2:2:0:.%3:4:0:.%4:1:0:"/>
        </w:numPr>
        <w:spacing w:after="0" w:line="240" w:lineRule="auto"/>
        <w:rPr>
          <w:del w:id="2387" w:author="huai" w:date="2006-03-23T16:07:00Z"/>
          <w:rFonts w:hint="eastAsia"/>
        </w:rPr>
      </w:pPr>
      <w:del w:id="2388" w:author="huai" w:date="2006-03-23T16:07:00Z">
        <w:r w:rsidDel="00D51891">
          <w:rPr>
            <w:rFonts w:hint="eastAsia"/>
          </w:rPr>
          <w:delText>送件人姓名：</w:delText>
        </w:r>
      </w:del>
    </w:p>
    <w:p w14:paraId="4F851F3E" w14:textId="77777777" w:rsidR="00170500" w:rsidDel="00D51891" w:rsidRDefault="00170500" w:rsidP="00D51891">
      <w:pPr>
        <w:pStyle w:val="Tabletext"/>
        <w:keepLines w:val="0"/>
        <w:numPr>
          <w:ilvl w:val="0"/>
          <w:numId w:val="2"/>
          <w:numberingChange w:id="2389" w:author="huai" w:date="2005-12-29T18:58:00Z" w:original="%1:16:0:.%2:2:0:.%3:4:0:.%4:1:0:.%5:1:0:"/>
        </w:numPr>
        <w:spacing w:after="0" w:line="240" w:lineRule="auto"/>
        <w:rPr>
          <w:del w:id="2390" w:author="huai" w:date="2006-03-23T16:07:00Z"/>
          <w:rFonts w:hint="eastAsia"/>
        </w:rPr>
      </w:pPr>
      <w:del w:id="2391" w:author="huai" w:date="2006-03-23T16:07:00Z">
        <w:r w:rsidDel="00D51891">
          <w:rPr>
            <w:rFonts w:hint="eastAsia"/>
          </w:rPr>
          <w:delText>不可輸入。</w:delText>
        </w:r>
      </w:del>
    </w:p>
    <w:p w14:paraId="410C63FE" w14:textId="77777777" w:rsidR="00170500" w:rsidDel="00D51891" w:rsidRDefault="00170500" w:rsidP="00D51891">
      <w:pPr>
        <w:pStyle w:val="Tabletext"/>
        <w:keepLines w:val="0"/>
        <w:numPr>
          <w:ilvl w:val="0"/>
          <w:numId w:val="2"/>
          <w:numberingChange w:id="2392" w:author="huai" w:date="2005-12-29T18:58:00Z" w:original="%1:16:0:.%2:2:0:.%3:4:0:.%4:1:0:.%5:2:0:"/>
        </w:numPr>
        <w:spacing w:after="0" w:line="240" w:lineRule="auto"/>
        <w:rPr>
          <w:del w:id="2393" w:author="huai" w:date="2006-03-23T16:07:00Z"/>
          <w:rFonts w:hint="eastAsia"/>
        </w:rPr>
      </w:pPr>
      <w:del w:id="2394" w:author="huai" w:date="2006-03-23T16:07:00Z">
        <w:r w:rsidDel="00D51891">
          <w:rPr>
            <w:rFonts w:hint="eastAsia"/>
          </w:rPr>
          <w:delText xml:space="preserve">值為　</w:delText>
        </w:r>
        <w:r w:rsidDel="00D51891">
          <w:rPr>
            <w:rFonts w:hint="eastAsia"/>
          </w:rPr>
          <w:delText>Employee.getName()</w:delText>
        </w:r>
        <w:r w:rsidDel="00D51891">
          <w:rPr>
            <w:rFonts w:hint="eastAsia"/>
          </w:rPr>
          <w:delText>。</w:delText>
        </w:r>
      </w:del>
    </w:p>
    <w:p w14:paraId="1364D248" w14:textId="77777777" w:rsidR="00170500" w:rsidDel="00D51891" w:rsidRDefault="00170500" w:rsidP="00D51891">
      <w:pPr>
        <w:pStyle w:val="Tabletext"/>
        <w:keepLines w:val="0"/>
        <w:numPr>
          <w:ilvl w:val="0"/>
          <w:numId w:val="2"/>
          <w:numberingChange w:id="2395" w:author="huai" w:date="2005-12-29T18:58:00Z" w:original="%1:16:0:.%2:2:0:.%3:4:0:.%4:2:0:"/>
        </w:numPr>
        <w:spacing w:after="0" w:line="240" w:lineRule="auto"/>
        <w:rPr>
          <w:del w:id="2396" w:author="huai" w:date="2006-03-23T16:07:00Z"/>
          <w:rFonts w:hint="eastAsia"/>
        </w:rPr>
      </w:pPr>
      <w:del w:id="2397" w:author="huai" w:date="2006-03-23T16:07:00Z">
        <w:r w:rsidDel="00D51891">
          <w:rPr>
            <w:rFonts w:hint="eastAsia"/>
          </w:rPr>
          <w:delText>送件人單位：</w:delText>
        </w:r>
        <w:r w:rsidDel="00D51891">
          <w:rPr>
            <w:rFonts w:hint="eastAsia"/>
          </w:rPr>
          <w:delText>Employee.get</w:delText>
        </w:r>
        <w:r w:rsidDel="00D51891">
          <w:rPr>
            <w:rFonts w:hint="eastAsia"/>
          </w:rPr>
          <w:delText>Ｄ</w:delText>
        </w:r>
        <w:r w:rsidDel="00D51891">
          <w:rPr>
            <w:rFonts w:hint="eastAsia"/>
          </w:rPr>
          <w:delText>ivSho</w:delText>
        </w:r>
        <w:r w:rsidR="00725A0C" w:rsidDel="00D51891">
          <w:rPr>
            <w:rFonts w:hint="eastAsia"/>
          </w:rPr>
          <w:delText>rt</w:delText>
        </w:r>
        <w:r w:rsidDel="00D51891">
          <w:rPr>
            <w:rFonts w:hint="eastAsia"/>
          </w:rPr>
          <w:delText>Name()</w:delText>
        </w:r>
        <w:r w:rsidDel="00D51891">
          <w:rPr>
            <w:rFonts w:hint="eastAsia"/>
          </w:rPr>
          <w:delText>。</w:delText>
        </w:r>
      </w:del>
    </w:p>
    <w:p w14:paraId="1DE3C0D1" w14:textId="77777777" w:rsidR="00DE4C46" w:rsidDel="00D51891" w:rsidRDefault="00DE4C46" w:rsidP="00D51891">
      <w:pPr>
        <w:pStyle w:val="Tabletext"/>
        <w:keepLines w:val="0"/>
        <w:numPr>
          <w:ilvl w:val="0"/>
          <w:numId w:val="2"/>
          <w:numberingChange w:id="2398" w:author="huai" w:date="2005-12-29T18:58:00Z" w:original="%1:17:0:"/>
        </w:numPr>
        <w:spacing w:after="0" w:line="240" w:lineRule="auto"/>
        <w:rPr>
          <w:del w:id="2399" w:author="huai" w:date="2006-03-23T16:07:00Z"/>
          <w:rFonts w:hint="eastAsia"/>
        </w:rPr>
      </w:pPr>
      <w:del w:id="2400" w:author="huai" w:date="2006-03-23T16:07:00Z">
        <w:r w:rsidDel="00D51891">
          <w:rPr>
            <w:rFonts w:hint="eastAsia"/>
          </w:rPr>
          <w:delText>檢附文件</w:delText>
        </w:r>
        <w:r w:rsidDel="00D51891">
          <w:rPr>
            <w:rFonts w:hint="eastAsia"/>
          </w:rPr>
          <w:delText>_</w:delText>
        </w:r>
        <w:r w:rsidDel="00D51891">
          <w:rPr>
            <w:rFonts w:hint="eastAsia"/>
          </w:rPr>
          <w:delText>查詢</w:delText>
        </w:r>
      </w:del>
    </w:p>
    <w:p w14:paraId="4568CF4B" w14:textId="77777777" w:rsidR="00DE4C46" w:rsidDel="00D51891" w:rsidRDefault="00DE4C46" w:rsidP="00D51891">
      <w:pPr>
        <w:pStyle w:val="Tabletext"/>
        <w:keepLines w:val="0"/>
        <w:numPr>
          <w:ilvl w:val="0"/>
          <w:numId w:val="2"/>
          <w:numberingChange w:id="2401" w:author="huai" w:date="2005-12-29T18:58:00Z" w:original="%1:17:0:.%2:1:0:"/>
        </w:numPr>
        <w:spacing w:after="0" w:line="240" w:lineRule="auto"/>
        <w:rPr>
          <w:del w:id="2402" w:author="huai" w:date="2006-03-23T16:07:00Z"/>
          <w:rFonts w:hint="eastAsia"/>
        </w:rPr>
      </w:pPr>
      <w:del w:id="2403" w:author="huai" w:date="2006-03-23T16:07:00Z">
        <w:r w:rsidDel="00D51891">
          <w:rPr>
            <w:rFonts w:hint="eastAsia"/>
          </w:rPr>
          <w:delText>Link AAA0_0102</w:delText>
        </w:r>
        <w:r w:rsidDel="00D51891">
          <w:rPr>
            <w:rFonts w:hint="eastAsia"/>
          </w:rPr>
          <w:delText>。</w:delText>
        </w:r>
      </w:del>
    </w:p>
    <w:p w14:paraId="60E54104" w14:textId="77777777" w:rsidR="00932756" w:rsidDel="00D51891" w:rsidRDefault="00932756" w:rsidP="00D51891">
      <w:pPr>
        <w:pStyle w:val="Tabletext"/>
        <w:keepLines w:val="0"/>
        <w:numPr>
          <w:ilvl w:val="0"/>
          <w:numId w:val="2"/>
          <w:numberingChange w:id="2404" w:author="huai" w:date="2005-12-29T18:58:00Z" w:original="%1:17:0:.%2:2:0:"/>
        </w:numPr>
        <w:spacing w:after="0" w:line="240" w:lineRule="auto"/>
        <w:rPr>
          <w:del w:id="2405" w:author="huai" w:date="2006-03-23T16:07:00Z"/>
          <w:rFonts w:hint="eastAsia"/>
        </w:rPr>
      </w:pPr>
      <w:del w:id="2406" w:author="huai" w:date="2006-03-23T16:07:00Z">
        <w:r w:rsidDel="00D51891">
          <w:rPr>
            <w:rFonts w:hint="eastAsia"/>
          </w:rPr>
          <w:delText>將不齊全的資料顯示於畫面上</w:delText>
        </w:r>
        <w:r w:rsidR="006435EE" w:rsidDel="00D51891">
          <w:rPr>
            <w:rFonts w:hint="eastAsia"/>
          </w:rPr>
          <w:delText>(</w:delText>
        </w:r>
        <w:r w:rsidR="006435EE" w:rsidDel="00D51891">
          <w:rPr>
            <w:rFonts w:hint="eastAsia"/>
          </w:rPr>
          <w:delText>同</w:delText>
        </w:r>
        <w:r w:rsidR="006435EE" w:rsidDel="00D51891">
          <w:rPr>
            <w:rFonts w:hint="eastAsia"/>
          </w:rPr>
          <w:delText>2.2.2</w:delText>
        </w:r>
        <w:r w:rsidR="006435EE" w:rsidDel="00D51891">
          <w:rPr>
            <w:rFonts w:hint="eastAsia"/>
          </w:rPr>
          <w:delText>檢附文件作法</w:delText>
        </w:r>
        <w:r w:rsidR="006435EE" w:rsidDel="00D51891">
          <w:rPr>
            <w:rFonts w:hint="eastAsia"/>
          </w:rPr>
          <w:delText>)</w:delText>
        </w:r>
        <w:r w:rsidDel="00D51891">
          <w:rPr>
            <w:rFonts w:hint="eastAsia"/>
          </w:rPr>
          <w:delText>。</w:delText>
        </w:r>
      </w:del>
    </w:p>
    <w:p w14:paraId="55FC2F50" w14:textId="77777777" w:rsidR="00A3705C" w:rsidDel="00D51891" w:rsidRDefault="00A3705C" w:rsidP="00D51891">
      <w:pPr>
        <w:pStyle w:val="Tabletext"/>
        <w:keepLines w:val="0"/>
        <w:numPr>
          <w:ilvl w:val="0"/>
          <w:numId w:val="2"/>
          <w:numberingChange w:id="2407" w:author="huai" w:date="2005-12-29T18:58:00Z" w:original="%1:18:0:"/>
        </w:numPr>
        <w:spacing w:after="0" w:line="240" w:lineRule="auto"/>
        <w:rPr>
          <w:del w:id="2408" w:author="huai" w:date="2006-03-23T16:07:00Z"/>
          <w:rFonts w:hint="eastAsia"/>
        </w:rPr>
      </w:pPr>
      <w:del w:id="2409" w:author="huai" w:date="2006-03-23T16:07:00Z">
        <w:r w:rsidDel="00D51891">
          <w:rPr>
            <w:rFonts w:hint="eastAsia"/>
          </w:rPr>
          <w:delText>覆核核定</w:delText>
        </w:r>
      </w:del>
    </w:p>
    <w:p w14:paraId="46AFE960" w14:textId="77777777" w:rsidR="00A3705C" w:rsidDel="00D51891" w:rsidRDefault="00A3705C" w:rsidP="00D51891">
      <w:pPr>
        <w:pStyle w:val="Tabletext"/>
        <w:keepLines w:val="0"/>
        <w:numPr>
          <w:ilvl w:val="0"/>
          <w:numId w:val="2"/>
          <w:numberingChange w:id="2410" w:author="huai" w:date="2005-12-29T18:58:00Z" w:original="%1:18:0:.%2:1:0:"/>
        </w:numPr>
        <w:spacing w:after="0" w:line="240" w:lineRule="auto"/>
        <w:rPr>
          <w:del w:id="2411" w:author="huai" w:date="2006-03-23T16:07:00Z"/>
          <w:rFonts w:hint="eastAsia"/>
        </w:rPr>
      </w:pPr>
      <w:del w:id="2412" w:author="huai" w:date="2006-03-23T16:07:00Z">
        <w:r w:rsidDel="00D51891">
          <w:rPr>
            <w:rFonts w:hint="eastAsia"/>
          </w:rPr>
          <w:delText>Link AAA0_0103</w:delText>
        </w:r>
        <w:r w:rsidDel="00D51891">
          <w:rPr>
            <w:rFonts w:hint="eastAsia"/>
          </w:rPr>
          <w:delText>。</w:delText>
        </w:r>
      </w:del>
    </w:p>
    <w:p w14:paraId="6598F57E" w14:textId="77777777" w:rsidR="00AD64AC" w:rsidDel="00D51891" w:rsidRDefault="00A3705C" w:rsidP="00D51891">
      <w:pPr>
        <w:pStyle w:val="Tabletext"/>
        <w:keepLines w:val="0"/>
        <w:numPr>
          <w:ilvl w:val="0"/>
          <w:numId w:val="2"/>
          <w:numberingChange w:id="2413" w:author="huai" w:date="2005-12-29T18:58:00Z" w:original="%1:18:0:.%2:2:0:"/>
        </w:numPr>
        <w:spacing w:after="0" w:line="240" w:lineRule="auto"/>
        <w:rPr>
          <w:del w:id="2414" w:author="huai" w:date="2006-03-23T16:07:00Z"/>
          <w:rFonts w:hint="eastAsia"/>
        </w:rPr>
      </w:pPr>
      <w:del w:id="2415" w:author="huai" w:date="2006-03-23T16:07:00Z">
        <w:r w:rsidDel="00D51891">
          <w:rPr>
            <w:rFonts w:hint="eastAsia"/>
          </w:rPr>
          <w:delText>回傳值帶回畫面上</w:delText>
        </w:r>
        <w:r w:rsidR="00AD64AC" w:rsidDel="00D51891">
          <w:rPr>
            <w:rFonts w:hint="eastAsia"/>
          </w:rPr>
          <w:delText>。</w:delText>
        </w:r>
      </w:del>
    </w:p>
    <w:p w14:paraId="380ED903" w14:textId="77777777" w:rsidR="00A3705C" w:rsidDel="00D51891" w:rsidRDefault="00AD64AC" w:rsidP="00D51891">
      <w:pPr>
        <w:pStyle w:val="Tabletext"/>
        <w:keepLines w:val="0"/>
        <w:numPr>
          <w:ilvl w:val="0"/>
          <w:numId w:val="2"/>
          <w:numberingChange w:id="2416" w:author="huai" w:date="2005-12-29T18:58:00Z" w:original="%1:18:0:.%2:2:0:.%3:1:0:"/>
        </w:numPr>
        <w:spacing w:after="0" w:line="240" w:lineRule="auto"/>
        <w:rPr>
          <w:del w:id="2417" w:author="huai" w:date="2006-03-23T16:07:00Z"/>
          <w:rFonts w:hint="eastAsia"/>
        </w:rPr>
      </w:pPr>
      <w:del w:id="2418" w:author="huai" w:date="2006-03-23T16:07:00Z">
        <w:r w:rsidDel="00D51891">
          <w:rPr>
            <w:rFonts w:hint="eastAsia"/>
          </w:rPr>
          <w:delText>申請種類</w:delText>
        </w:r>
        <w:r w:rsidDel="00D51891">
          <w:rPr>
            <w:rFonts w:hint="eastAsia"/>
          </w:rPr>
          <w:delText>_</w:delText>
        </w:r>
        <w:r w:rsidDel="00D51891">
          <w:rPr>
            <w:rFonts w:hint="eastAsia"/>
          </w:rPr>
          <w:delText>核定</w:delText>
        </w:r>
        <w:r w:rsidR="00A3705C" w:rsidDel="00D51891">
          <w:rPr>
            <w:rFonts w:hint="eastAsia"/>
          </w:rPr>
          <w:delText>。</w:delText>
        </w:r>
      </w:del>
    </w:p>
    <w:p w14:paraId="2CA813B2" w14:textId="77777777" w:rsidR="00AD64AC" w:rsidDel="00D51891" w:rsidRDefault="00AD64AC" w:rsidP="00D51891">
      <w:pPr>
        <w:pStyle w:val="Tabletext"/>
        <w:keepLines w:val="0"/>
        <w:numPr>
          <w:ilvl w:val="0"/>
          <w:numId w:val="2"/>
          <w:numberingChange w:id="2419" w:author="huai" w:date="2005-12-29T18:58:00Z" w:original="%1:18:0:.%2:2:0:.%3:2:0:"/>
        </w:numPr>
        <w:spacing w:after="0" w:line="240" w:lineRule="auto"/>
        <w:rPr>
          <w:del w:id="2420" w:author="huai" w:date="2006-03-23T16:07:00Z"/>
          <w:rFonts w:hint="eastAsia"/>
        </w:rPr>
      </w:pPr>
      <w:del w:id="2421" w:author="huai" w:date="2006-03-23T16:07:00Z">
        <w:r w:rsidDel="00D51891">
          <w:rPr>
            <w:rFonts w:hint="eastAsia"/>
          </w:rPr>
          <w:delText>理賠索賠類別。</w:delText>
        </w:r>
      </w:del>
    </w:p>
    <w:p w14:paraId="470851B4" w14:textId="77777777" w:rsidR="00212685" w:rsidRPr="00CB7F06" w:rsidDel="00D51891" w:rsidRDefault="00212685" w:rsidP="00D51891">
      <w:pPr>
        <w:pStyle w:val="Tabletext"/>
        <w:keepLines w:val="0"/>
        <w:numPr>
          <w:ilvl w:val="0"/>
          <w:numId w:val="2"/>
        </w:numPr>
        <w:spacing w:after="0" w:line="240" w:lineRule="auto"/>
        <w:rPr>
          <w:del w:id="2422" w:author="huai" w:date="2006-03-23T16:07:00Z"/>
          <w:rFonts w:hint="eastAsia"/>
        </w:rPr>
      </w:pPr>
    </w:p>
    <w:p w14:paraId="25334F84" w14:textId="77777777" w:rsidR="00A23753" w:rsidRPr="00CB7F06" w:rsidRDefault="00A23753" w:rsidP="00D51891">
      <w:pPr>
        <w:pStyle w:val="Tabletext"/>
        <w:keepLines w:val="0"/>
        <w:spacing w:after="0" w:line="240" w:lineRule="auto"/>
        <w:rPr>
          <w:rFonts w:hint="eastAsia"/>
        </w:rPr>
      </w:pPr>
    </w:p>
    <w:sectPr w:rsidR="00A23753" w:rsidRPr="00CB7F0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05" w:author="huai" w:date="2006-03-23T16:06:00Z" w:initials="h">
    <w:p w14:paraId="3C7E4EB9" w14:textId="77777777" w:rsidR="00217FEB" w:rsidRDefault="00217FEB">
      <w:pPr>
        <w:pStyle w:val="a7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7E4E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ADD74" w14:textId="77777777" w:rsidR="00044441" w:rsidRDefault="00044441" w:rsidP="00044441">
      <w:r>
        <w:separator/>
      </w:r>
    </w:p>
  </w:endnote>
  <w:endnote w:type="continuationSeparator" w:id="0">
    <w:p w14:paraId="71D881D6" w14:textId="77777777" w:rsidR="00044441" w:rsidRDefault="00044441" w:rsidP="00044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C7E1D" w14:textId="77777777" w:rsidR="00044441" w:rsidRDefault="00044441" w:rsidP="00044441">
      <w:r>
        <w:separator/>
      </w:r>
    </w:p>
  </w:footnote>
  <w:footnote w:type="continuationSeparator" w:id="0">
    <w:p w14:paraId="4591109D" w14:textId="77777777" w:rsidR="00044441" w:rsidRDefault="00044441" w:rsidP="00044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68"/>
        </w:tabs>
        <w:ind w:left="196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3B44E25"/>
    <w:multiLevelType w:val="hybridMultilevel"/>
    <w:tmpl w:val="DDDE1D8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BBD0A62E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0"/>
  </w:num>
  <w:num w:numId="11">
    <w:abstractNumId w:val="11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6C1D"/>
    <w:rsid w:val="000231E4"/>
    <w:rsid w:val="0004402D"/>
    <w:rsid w:val="00044441"/>
    <w:rsid w:val="00054CEE"/>
    <w:rsid w:val="000637E5"/>
    <w:rsid w:val="00080E4E"/>
    <w:rsid w:val="00081F0F"/>
    <w:rsid w:val="00082FB3"/>
    <w:rsid w:val="000950DA"/>
    <w:rsid w:val="000B7AFA"/>
    <w:rsid w:val="000D6215"/>
    <w:rsid w:val="000E58E3"/>
    <w:rsid w:val="000F3772"/>
    <w:rsid w:val="00101DD2"/>
    <w:rsid w:val="001031A4"/>
    <w:rsid w:val="00106DC8"/>
    <w:rsid w:val="00116753"/>
    <w:rsid w:val="001667C7"/>
    <w:rsid w:val="00170500"/>
    <w:rsid w:val="001872D8"/>
    <w:rsid w:val="001B350E"/>
    <w:rsid w:val="001D363F"/>
    <w:rsid w:val="00212685"/>
    <w:rsid w:val="00214A90"/>
    <w:rsid w:val="00217FEB"/>
    <w:rsid w:val="0023751E"/>
    <w:rsid w:val="00245CF4"/>
    <w:rsid w:val="002600E1"/>
    <w:rsid w:val="0027724D"/>
    <w:rsid w:val="002868CE"/>
    <w:rsid w:val="002B6477"/>
    <w:rsid w:val="002E79FD"/>
    <w:rsid w:val="002F24D5"/>
    <w:rsid w:val="002F258F"/>
    <w:rsid w:val="003001AC"/>
    <w:rsid w:val="003143FF"/>
    <w:rsid w:val="00323C0D"/>
    <w:rsid w:val="0033124C"/>
    <w:rsid w:val="0034569E"/>
    <w:rsid w:val="00353FED"/>
    <w:rsid w:val="003633F9"/>
    <w:rsid w:val="00391CF8"/>
    <w:rsid w:val="003B256E"/>
    <w:rsid w:val="003B3881"/>
    <w:rsid w:val="003B47FC"/>
    <w:rsid w:val="003F71C2"/>
    <w:rsid w:val="00402183"/>
    <w:rsid w:val="0040617B"/>
    <w:rsid w:val="00435785"/>
    <w:rsid w:val="00436155"/>
    <w:rsid w:val="004619F6"/>
    <w:rsid w:val="00464A3A"/>
    <w:rsid w:val="0047106B"/>
    <w:rsid w:val="0048237D"/>
    <w:rsid w:val="00483831"/>
    <w:rsid w:val="0048564F"/>
    <w:rsid w:val="00487409"/>
    <w:rsid w:val="004B62B0"/>
    <w:rsid w:val="004C732B"/>
    <w:rsid w:val="004F09C0"/>
    <w:rsid w:val="004F50B3"/>
    <w:rsid w:val="00524460"/>
    <w:rsid w:val="0058351A"/>
    <w:rsid w:val="005B3FB8"/>
    <w:rsid w:val="005B7524"/>
    <w:rsid w:val="005D062B"/>
    <w:rsid w:val="0060227D"/>
    <w:rsid w:val="006137F7"/>
    <w:rsid w:val="00617108"/>
    <w:rsid w:val="00623BA3"/>
    <w:rsid w:val="006268AC"/>
    <w:rsid w:val="00637333"/>
    <w:rsid w:val="006435EE"/>
    <w:rsid w:val="006535B2"/>
    <w:rsid w:val="00657D8A"/>
    <w:rsid w:val="00674D0D"/>
    <w:rsid w:val="00686716"/>
    <w:rsid w:val="00693ED8"/>
    <w:rsid w:val="006B5620"/>
    <w:rsid w:val="006D7F3F"/>
    <w:rsid w:val="0071761C"/>
    <w:rsid w:val="00725A0C"/>
    <w:rsid w:val="007306EC"/>
    <w:rsid w:val="00750BB0"/>
    <w:rsid w:val="00751660"/>
    <w:rsid w:val="0075178B"/>
    <w:rsid w:val="007571ED"/>
    <w:rsid w:val="007644C9"/>
    <w:rsid w:val="007673E9"/>
    <w:rsid w:val="00772BF7"/>
    <w:rsid w:val="00784128"/>
    <w:rsid w:val="007B0C07"/>
    <w:rsid w:val="007B3FE9"/>
    <w:rsid w:val="007C098B"/>
    <w:rsid w:val="007D3290"/>
    <w:rsid w:val="007D7C58"/>
    <w:rsid w:val="00837CE0"/>
    <w:rsid w:val="008404C7"/>
    <w:rsid w:val="008504F8"/>
    <w:rsid w:val="00865346"/>
    <w:rsid w:val="00870A8E"/>
    <w:rsid w:val="008960D1"/>
    <w:rsid w:val="008E1E82"/>
    <w:rsid w:val="008F5529"/>
    <w:rsid w:val="008F6A3E"/>
    <w:rsid w:val="009049D4"/>
    <w:rsid w:val="00912B00"/>
    <w:rsid w:val="00932756"/>
    <w:rsid w:val="00932FC7"/>
    <w:rsid w:val="009369FB"/>
    <w:rsid w:val="00937AA7"/>
    <w:rsid w:val="00944EDD"/>
    <w:rsid w:val="009751A4"/>
    <w:rsid w:val="00986CD3"/>
    <w:rsid w:val="00994FC0"/>
    <w:rsid w:val="009B3B73"/>
    <w:rsid w:val="009B4663"/>
    <w:rsid w:val="009B712B"/>
    <w:rsid w:val="009C1A3B"/>
    <w:rsid w:val="009D1CA1"/>
    <w:rsid w:val="009D5843"/>
    <w:rsid w:val="00A06EF1"/>
    <w:rsid w:val="00A15AE6"/>
    <w:rsid w:val="00A23753"/>
    <w:rsid w:val="00A31187"/>
    <w:rsid w:val="00A3705C"/>
    <w:rsid w:val="00A728BB"/>
    <w:rsid w:val="00A773B1"/>
    <w:rsid w:val="00A96156"/>
    <w:rsid w:val="00AA298E"/>
    <w:rsid w:val="00AB4A97"/>
    <w:rsid w:val="00AC44F0"/>
    <w:rsid w:val="00AD2751"/>
    <w:rsid w:val="00AD64AC"/>
    <w:rsid w:val="00AF477C"/>
    <w:rsid w:val="00AF7331"/>
    <w:rsid w:val="00B10478"/>
    <w:rsid w:val="00B22BFC"/>
    <w:rsid w:val="00B36496"/>
    <w:rsid w:val="00B406BB"/>
    <w:rsid w:val="00B41DC2"/>
    <w:rsid w:val="00B72A02"/>
    <w:rsid w:val="00B74CB1"/>
    <w:rsid w:val="00B77E6C"/>
    <w:rsid w:val="00BC7FFE"/>
    <w:rsid w:val="00BE1857"/>
    <w:rsid w:val="00BF0F90"/>
    <w:rsid w:val="00C051CA"/>
    <w:rsid w:val="00C24A95"/>
    <w:rsid w:val="00C318BC"/>
    <w:rsid w:val="00C51F84"/>
    <w:rsid w:val="00C70352"/>
    <w:rsid w:val="00C9460D"/>
    <w:rsid w:val="00CB25A4"/>
    <w:rsid w:val="00CB3658"/>
    <w:rsid w:val="00CB7F06"/>
    <w:rsid w:val="00CD0ADA"/>
    <w:rsid w:val="00CE3EFF"/>
    <w:rsid w:val="00CE5D4A"/>
    <w:rsid w:val="00D202E5"/>
    <w:rsid w:val="00D22252"/>
    <w:rsid w:val="00D23912"/>
    <w:rsid w:val="00D25907"/>
    <w:rsid w:val="00D32083"/>
    <w:rsid w:val="00D51891"/>
    <w:rsid w:val="00D52E20"/>
    <w:rsid w:val="00D54B1C"/>
    <w:rsid w:val="00D656AA"/>
    <w:rsid w:val="00DA308A"/>
    <w:rsid w:val="00DA6C1D"/>
    <w:rsid w:val="00DB34AB"/>
    <w:rsid w:val="00DE129A"/>
    <w:rsid w:val="00DE4C46"/>
    <w:rsid w:val="00E03EE2"/>
    <w:rsid w:val="00E07266"/>
    <w:rsid w:val="00E254E1"/>
    <w:rsid w:val="00E27CB4"/>
    <w:rsid w:val="00E76BCF"/>
    <w:rsid w:val="00E8020D"/>
    <w:rsid w:val="00E94C5E"/>
    <w:rsid w:val="00E955AD"/>
    <w:rsid w:val="00EA5CFC"/>
    <w:rsid w:val="00EA71C2"/>
    <w:rsid w:val="00EC7787"/>
    <w:rsid w:val="00EE1BD5"/>
    <w:rsid w:val="00EE55DE"/>
    <w:rsid w:val="00F04AD3"/>
    <w:rsid w:val="00F0594A"/>
    <w:rsid w:val="00F418D3"/>
    <w:rsid w:val="00F60950"/>
    <w:rsid w:val="00F862D3"/>
    <w:rsid w:val="00FB17D8"/>
    <w:rsid w:val="00FD7C5E"/>
    <w:rsid w:val="00FF089E"/>
    <w:rsid w:val="00FF0951"/>
    <w:rsid w:val="00FF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  <w14:docId w14:val="3C58D808"/>
  <w15:chartTrackingRefBased/>
  <w15:docId w15:val="{1B349344-FE1A-48AF-AECE-31A36C363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Emphasis"/>
    <w:basedOn w:val="a0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basedOn w:val="a0"/>
    <w:semiHidden/>
    <w:rsid w:val="00870A8E"/>
    <w:rPr>
      <w:sz w:val="18"/>
      <w:szCs w:val="18"/>
    </w:rPr>
  </w:style>
  <w:style w:type="character" w:styleId="a6">
    <w:name w:val="Strong"/>
    <w:basedOn w:val="a0"/>
    <w:qFormat/>
    <w:rPr>
      <w:b/>
      <w:bCs/>
    </w:rPr>
  </w:style>
  <w:style w:type="paragraph" w:styleId="a7">
    <w:name w:val="annotation text"/>
    <w:basedOn w:val="a"/>
    <w:semiHidden/>
    <w:rsid w:val="00870A8E"/>
  </w:style>
  <w:style w:type="paragraph" w:styleId="a8">
    <w:name w:val="annotation subject"/>
    <w:basedOn w:val="a7"/>
    <w:next w:val="a7"/>
    <w:semiHidden/>
    <w:rsid w:val="00870A8E"/>
    <w:rPr>
      <w:b/>
      <w:bCs/>
    </w:rPr>
  </w:style>
  <w:style w:type="paragraph" w:styleId="a9">
    <w:name w:val="Balloon Text"/>
    <w:basedOn w:val="a"/>
    <w:semiHidden/>
    <w:rsid w:val="00870A8E"/>
    <w:rPr>
      <w:rFonts w:ascii="Arial" w:hAnsi="Arial"/>
      <w:sz w:val="18"/>
      <w:szCs w:val="18"/>
    </w:rPr>
  </w:style>
  <w:style w:type="character" w:styleId="HTML">
    <w:name w:val="HTML Code"/>
    <w:basedOn w:val="a0"/>
    <w:rsid w:val="004C732B"/>
    <w:rPr>
      <w:rFonts w:ascii="細明體" w:eastAsia="細明體" w:hAnsi="細明體" w:cs="細明體"/>
      <w:sz w:val="24"/>
      <w:szCs w:val="24"/>
    </w:rPr>
  </w:style>
  <w:style w:type="character" w:styleId="aa">
    <w:name w:val="Hyperlink"/>
    <w:basedOn w:val="a0"/>
    <w:rsid w:val="004C732B"/>
    <w:rPr>
      <w:color w:val="0000FF"/>
      <w:u w:val="single"/>
    </w:rPr>
  </w:style>
  <w:style w:type="character" w:styleId="ab">
    <w:name w:val="FollowedHyperlink"/>
    <w:basedOn w:val="a0"/>
    <w:rsid w:val="00C318BC"/>
    <w:rPr>
      <w:color w:val="800080"/>
      <w:u w:val="single"/>
    </w:rPr>
  </w:style>
  <w:style w:type="paragraph" w:styleId="ac">
    <w:name w:val="header"/>
    <w:basedOn w:val="a"/>
    <w:link w:val="ad"/>
    <w:rsid w:val="000444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044441"/>
  </w:style>
  <w:style w:type="paragraph" w:styleId="ae">
    <w:name w:val="footer"/>
    <w:basedOn w:val="a"/>
    <w:link w:val="af"/>
    <w:rsid w:val="000444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044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1703</Words>
  <Characters>9709</Characters>
  <Application>Microsoft Office Word</Application>
  <DocSecurity>0</DocSecurity>
  <Lines>80</Lines>
  <Paragraphs>22</Paragraphs>
  <ScaleCrop>false</ScaleCrop>
  <Company/>
  <LinksUpToDate>false</LinksUpToDate>
  <CharactersWithSpaces>11390</CharactersWithSpaces>
  <SharedDoc>false</SharedDoc>
  <HLinks>
    <vt:vector size="24" baseType="variant">
      <vt:variant>
        <vt:i4>1245202</vt:i4>
      </vt:variant>
      <vt:variant>
        <vt:i4>9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  <vt:variant>
        <vt:i4>6684717</vt:i4>
      </vt:variant>
      <vt:variant>
        <vt:i4>6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6684717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