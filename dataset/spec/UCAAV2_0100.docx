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585674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585674">
        <w:tc>
          <w:tcPr>
            <w:tcW w:w="1216" w:type="dxa"/>
          </w:tcPr>
          <w:p w:rsidR="00252551" w:rsidRPr="00E8700A" w:rsidRDefault="00252551" w:rsidP="00812F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812F8A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12F8A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12F8A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812F8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E8700A" w:rsidRDefault="00301566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1566">
              <w:rPr>
                <w:rFonts w:ascii="細明體" w:eastAsia="細明體" w:hAnsi="細明體" w:cs="Courier New"/>
                <w:sz w:val="20"/>
                <w:szCs w:val="20"/>
              </w:rPr>
              <w:t>120529000144</w:t>
            </w:r>
          </w:p>
        </w:tc>
      </w:tr>
      <w:tr w:rsidR="00EB35C4" w:rsidRPr="00E8700A" w:rsidTr="00585674">
        <w:tc>
          <w:tcPr>
            <w:tcW w:w="1216" w:type="dxa"/>
          </w:tcPr>
          <w:p w:rsidR="00EB35C4" w:rsidRPr="00E8700A" w:rsidRDefault="00EB35C4" w:rsidP="00812F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2012/9/19</w:t>
            </w:r>
          </w:p>
        </w:tc>
        <w:tc>
          <w:tcPr>
            <w:tcW w:w="1010" w:type="dxa"/>
          </w:tcPr>
          <w:p w:rsidR="00EB35C4" w:rsidRDefault="00EB35C4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EB35C4" w:rsidRPr="00E8700A" w:rsidRDefault="00EB35C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風險分級分數標準,依DTAAV011.</w:t>
            </w:r>
            <w:r w:rsidRPr="00EB35C4">
              <w:rPr>
                <w:rFonts w:ascii="細明體" w:eastAsia="細明體" w:hAnsi="細明體" w:cs="Courier New" w:hint="eastAsia"/>
                <w:sz w:val="20"/>
                <w:szCs w:val="20"/>
              </w:rPr>
              <w:t>模型分類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而不同</w:t>
            </w:r>
          </w:p>
        </w:tc>
        <w:tc>
          <w:tcPr>
            <w:tcW w:w="1566" w:type="dxa"/>
          </w:tcPr>
          <w:p w:rsidR="00EB35C4" w:rsidRDefault="00EB35C4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EB35C4" w:rsidRPr="00301566" w:rsidRDefault="00C21E97" w:rsidP="002F7FCC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21E97">
              <w:rPr>
                <w:rFonts w:ascii="細明體" w:eastAsia="細明體" w:hAnsi="細明體" w:cs="Courier New"/>
                <w:sz w:val="20"/>
                <w:szCs w:val="20"/>
              </w:rPr>
              <w:t>120917000145</w:t>
            </w:r>
          </w:p>
        </w:tc>
      </w:tr>
      <w:tr w:rsidR="00DB5DC9" w:rsidRPr="00E8700A" w:rsidTr="00585674">
        <w:tc>
          <w:tcPr>
            <w:tcW w:w="1216" w:type="dxa"/>
          </w:tcPr>
          <w:p w:rsidR="00DB5DC9" w:rsidRDefault="004026B6" w:rsidP="004026B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2012/10/2</w:t>
            </w:r>
          </w:p>
        </w:tc>
        <w:tc>
          <w:tcPr>
            <w:tcW w:w="1010" w:type="dxa"/>
          </w:tcPr>
          <w:p w:rsidR="00DB5DC9" w:rsidRDefault="004026B6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DB5DC9" w:rsidRDefault="004026B6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記錄核賠/覆核人員是否點選</w:t>
            </w:r>
          </w:p>
        </w:tc>
        <w:tc>
          <w:tcPr>
            <w:tcW w:w="1566" w:type="dxa"/>
          </w:tcPr>
          <w:p w:rsidR="00DB5DC9" w:rsidRDefault="004026B6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DB5DC9" w:rsidRPr="00F614B0" w:rsidRDefault="00F614B0" w:rsidP="002F7FCC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1221">
              <w:rPr>
                <w:sz w:val="20"/>
                <w:szCs w:val="20"/>
              </w:rPr>
              <w:t>121003000137</w:t>
            </w:r>
          </w:p>
        </w:tc>
      </w:tr>
      <w:tr w:rsidR="00AC7C50" w:rsidRPr="00E8700A" w:rsidTr="00585674">
        <w:tc>
          <w:tcPr>
            <w:tcW w:w="1216" w:type="dxa"/>
          </w:tcPr>
          <w:p w:rsidR="00AC7C50" w:rsidRDefault="00AC7C50" w:rsidP="004026B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2012/12/5</w:t>
            </w:r>
          </w:p>
        </w:tc>
        <w:tc>
          <w:tcPr>
            <w:tcW w:w="1010" w:type="dxa"/>
          </w:tcPr>
          <w:p w:rsidR="00AC7C50" w:rsidRDefault="00AC7C50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AC7C50" w:rsidRDefault="00AC7C50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開放所有人皆可查詢所有資訊</w:t>
            </w:r>
          </w:p>
        </w:tc>
        <w:tc>
          <w:tcPr>
            <w:tcW w:w="1566" w:type="dxa"/>
          </w:tcPr>
          <w:p w:rsidR="00AC7C50" w:rsidRDefault="00AC7C50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AC7C50" w:rsidRPr="00FA30DF" w:rsidRDefault="005F3777" w:rsidP="002F7FCC">
            <w:pPr>
              <w:spacing w:line="240" w:lineRule="atLeast"/>
              <w:rPr>
                <w:sz w:val="20"/>
                <w:szCs w:val="20"/>
              </w:rPr>
            </w:pPr>
            <w:r w:rsidRPr="00FA30DF">
              <w:rPr>
                <w:sz w:val="20"/>
                <w:szCs w:val="20"/>
              </w:rPr>
              <w:t>121128000193</w:t>
            </w:r>
          </w:p>
        </w:tc>
      </w:tr>
      <w:tr w:rsidR="000E067D" w:rsidRPr="00E8700A" w:rsidTr="00585674">
        <w:tc>
          <w:tcPr>
            <w:tcW w:w="1216" w:type="dxa"/>
          </w:tcPr>
          <w:p w:rsidR="000E067D" w:rsidRDefault="000E067D" w:rsidP="004026B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2013/2/20</w:t>
            </w:r>
          </w:p>
        </w:tc>
        <w:tc>
          <w:tcPr>
            <w:tcW w:w="1010" w:type="dxa"/>
          </w:tcPr>
          <w:p w:rsidR="000E067D" w:rsidRDefault="000E067D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503" w:type="dxa"/>
          </w:tcPr>
          <w:p w:rsidR="000E067D" w:rsidRDefault="009646EB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E3237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線上計算</w:t>
            </w:r>
            <w:r w:rsidRPr="007E3237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  <w:r w:rsidRPr="009646EB">
              <w:rPr>
                <w:rFonts w:ascii="細明體" w:eastAsia="細明體" w:hAnsi="細明體" w:hint="eastAsia"/>
                <w:sz w:val="20"/>
                <w:szCs w:val="20"/>
              </w:rPr>
              <w:t>新增點選註記</w:t>
            </w:r>
          </w:p>
        </w:tc>
        <w:tc>
          <w:tcPr>
            <w:tcW w:w="1566" w:type="dxa"/>
          </w:tcPr>
          <w:p w:rsidR="000E067D" w:rsidRDefault="00FC7DE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0E067D" w:rsidRPr="00FA30DF" w:rsidRDefault="000E067D" w:rsidP="002F7FCC">
            <w:pPr>
              <w:spacing w:line="240" w:lineRule="atLeast"/>
              <w:rPr>
                <w:sz w:val="20"/>
                <w:szCs w:val="20"/>
              </w:rPr>
            </w:pPr>
            <w:r w:rsidRPr="000E067D">
              <w:rPr>
                <w:sz w:val="20"/>
                <w:szCs w:val="20"/>
              </w:rPr>
              <w:t>130206000378</w:t>
            </w:r>
          </w:p>
        </w:tc>
      </w:tr>
      <w:tr w:rsidR="00585674" w:rsidRPr="00E8700A" w:rsidTr="00585674">
        <w:tc>
          <w:tcPr>
            <w:tcW w:w="1216" w:type="dxa"/>
          </w:tcPr>
          <w:p w:rsidR="00585674" w:rsidRDefault="00585674" w:rsidP="004026B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2013/10/31</w:t>
            </w:r>
          </w:p>
        </w:tc>
        <w:tc>
          <w:tcPr>
            <w:tcW w:w="1010" w:type="dxa"/>
          </w:tcPr>
          <w:p w:rsidR="00585674" w:rsidRDefault="00585674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4503" w:type="dxa"/>
          </w:tcPr>
          <w:p w:rsidR="00585674" w:rsidRPr="007E3237" w:rsidRDefault="00585674" w:rsidP="00585674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導入疾病、意外模</w:t>
            </w:r>
            <w:r w:rsidR="000053DF">
              <w:rPr>
                <w:rFonts w:ascii="細明體" w:eastAsia="細明體" w:hAnsi="細明體" w:cs="Courier New" w:hint="eastAsia"/>
                <w:sz w:val="20"/>
                <w:szCs w:val="20"/>
              </w:rPr>
              <w:t>型</w:t>
            </w:r>
          </w:p>
        </w:tc>
        <w:tc>
          <w:tcPr>
            <w:tcW w:w="1566" w:type="dxa"/>
          </w:tcPr>
          <w:p w:rsidR="00585674" w:rsidRDefault="00585674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A5DF1">
              <w:rPr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585674" w:rsidRPr="000E067D" w:rsidRDefault="00585674" w:rsidP="002F7FCC">
            <w:pPr>
              <w:spacing w:line="240" w:lineRule="atLeast"/>
              <w:rPr>
                <w:sz w:val="20"/>
                <w:szCs w:val="20"/>
              </w:rPr>
            </w:pPr>
            <w:r w:rsidRPr="00DA5DF1">
              <w:rPr>
                <w:sz w:val="20"/>
                <w:szCs w:val="20"/>
              </w:rPr>
              <w:t>130719000215</w:t>
            </w:r>
          </w:p>
        </w:tc>
      </w:tr>
      <w:tr w:rsidR="001B5641" w:rsidRPr="00E8700A" w:rsidTr="00585674">
        <w:tc>
          <w:tcPr>
            <w:tcW w:w="1216" w:type="dxa"/>
          </w:tcPr>
          <w:p w:rsidR="001B5641" w:rsidRDefault="001B5641" w:rsidP="004026B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2014/1/22</w:t>
            </w:r>
          </w:p>
        </w:tc>
        <w:tc>
          <w:tcPr>
            <w:tcW w:w="1010" w:type="dxa"/>
          </w:tcPr>
          <w:p w:rsidR="001B5641" w:rsidRDefault="001B564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4503" w:type="dxa"/>
          </w:tcPr>
          <w:p w:rsidR="001B5641" w:rsidRDefault="001B5641" w:rsidP="0058567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人員畫面顯示</w:t>
            </w:r>
            <w:r w:rsidR="00E92A12">
              <w:rPr>
                <w:rFonts w:ascii="細明體" w:eastAsia="細明體" w:hAnsi="細明體" w:cs="Courier New" w:hint="eastAsia"/>
                <w:sz w:val="20"/>
                <w:szCs w:val="20"/>
              </w:rPr>
              <w:t>內容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控管</w:t>
            </w:r>
          </w:p>
        </w:tc>
        <w:tc>
          <w:tcPr>
            <w:tcW w:w="1566" w:type="dxa"/>
          </w:tcPr>
          <w:p w:rsidR="001B5641" w:rsidRPr="00DA5DF1" w:rsidRDefault="001B5641" w:rsidP="002F7FCC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A5DF1">
              <w:rPr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1B5641" w:rsidRPr="00656905" w:rsidRDefault="00E57796" w:rsidP="002F7FCC">
            <w:pPr>
              <w:spacing w:line="240" w:lineRule="atLeast"/>
              <w:rPr>
                <w:sz w:val="20"/>
                <w:szCs w:val="20"/>
              </w:rPr>
            </w:pPr>
            <w:r w:rsidRPr="00656905">
              <w:rPr>
                <w:sz w:val="20"/>
                <w:szCs w:val="20"/>
              </w:rPr>
              <w:t>140211000208</w:t>
            </w:r>
          </w:p>
        </w:tc>
      </w:tr>
      <w:tr w:rsidR="00AD54FB" w:rsidRPr="00E8700A" w:rsidTr="00585674">
        <w:trPr>
          <w:ins w:id="2" w:author="FIS" w:date="2014-12-22T16:42:00Z"/>
        </w:trPr>
        <w:tc>
          <w:tcPr>
            <w:tcW w:w="1216" w:type="dxa"/>
          </w:tcPr>
          <w:p w:rsidR="00AD54FB" w:rsidRDefault="00AD54FB" w:rsidP="004026B6">
            <w:pPr>
              <w:spacing w:line="240" w:lineRule="atLeast"/>
              <w:jc w:val="center"/>
              <w:rPr>
                <w:ins w:id="3" w:author="FIS" w:date="2014-12-22T16:42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FIS" w:date="2014-12-22T16:42:00Z">
              <w:r w:rsidRPr="00AD54FB">
                <w:rPr>
                  <w:rFonts w:ascii="細明體" w:eastAsia="細明體" w:hAnsi="細明體" w:cs="Courier New" w:hint="eastAsia"/>
                  <w:sz w:val="20"/>
                  <w:szCs w:val="20"/>
                  <w:rPrChange w:id="5" w:author="FIS" w:date="2014-12-22T16:42:00Z">
                    <w:rPr>
                      <w:rFonts w:ascii="細明體" w:eastAsia="細明體" w:hAnsi="細明體" w:hint="eastAsia"/>
                    </w:rPr>
                  </w:rPrChange>
                </w:rPr>
                <w:t>2014/12/22</w:t>
              </w:r>
            </w:ins>
          </w:p>
        </w:tc>
        <w:tc>
          <w:tcPr>
            <w:tcW w:w="1010" w:type="dxa"/>
          </w:tcPr>
          <w:p w:rsidR="00AD54FB" w:rsidRDefault="00AD54FB" w:rsidP="002F7FCC">
            <w:pPr>
              <w:spacing w:line="240" w:lineRule="atLeast"/>
              <w:jc w:val="center"/>
              <w:rPr>
                <w:ins w:id="6" w:author="FIS" w:date="2014-12-22T16:42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FIS" w:date="2014-12-22T16:42:00Z">
              <w:r w:rsidRPr="00AD54FB">
                <w:rPr>
                  <w:rFonts w:ascii="細明體" w:eastAsia="細明體" w:hAnsi="細明體" w:cs="Courier New" w:hint="eastAsia"/>
                  <w:sz w:val="20"/>
                  <w:szCs w:val="20"/>
                  <w:rPrChange w:id="8" w:author="FIS" w:date="2014-12-22T16:42:00Z">
                    <w:rPr>
                      <w:rFonts w:ascii="細明體" w:eastAsia="細明體" w:hAnsi="細明體" w:hint="eastAsia"/>
                    </w:rPr>
                  </w:rPrChange>
                </w:rPr>
                <w:t>8</w:t>
              </w:r>
            </w:ins>
          </w:p>
        </w:tc>
        <w:tc>
          <w:tcPr>
            <w:tcW w:w="4503" w:type="dxa"/>
          </w:tcPr>
          <w:p w:rsidR="00AD54FB" w:rsidRDefault="00AD54FB" w:rsidP="00585674">
            <w:pPr>
              <w:spacing w:line="240" w:lineRule="atLeast"/>
              <w:rPr>
                <w:ins w:id="9" w:author="FIS" w:date="2014-12-22T16:42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FIS" w:date="2014-12-22T16:42:00Z">
              <w:r w:rsidRPr="00AD54FB">
                <w:rPr>
                  <w:rFonts w:ascii="細明體" w:eastAsia="細明體" w:hAnsi="細明體" w:cs="Courier New" w:hint="eastAsia"/>
                  <w:sz w:val="20"/>
                  <w:szCs w:val="20"/>
                  <w:rPrChange w:id="11" w:author="FIS" w:date="2014-12-22T16:42:00Z">
                    <w:rPr>
                      <w:rFonts w:ascii="細明體" w:eastAsia="細明體" w:hAnsi="細明體" w:hint="eastAsia"/>
                    </w:rPr>
                  </w:rPrChange>
                </w:rPr>
                <w:t>CRSS指標定義與觀看權限變更</w:t>
              </w:r>
            </w:ins>
          </w:p>
        </w:tc>
        <w:tc>
          <w:tcPr>
            <w:tcW w:w="1566" w:type="dxa"/>
          </w:tcPr>
          <w:p w:rsidR="00AD54FB" w:rsidRPr="00AD54FB" w:rsidRDefault="00AD54FB" w:rsidP="002F7FCC">
            <w:pPr>
              <w:spacing w:line="240" w:lineRule="atLeast"/>
              <w:jc w:val="center"/>
              <w:rPr>
                <w:ins w:id="12" w:author="FIS" w:date="2014-12-22T16:42:00Z"/>
                <w:rFonts w:ascii="細明體" w:eastAsia="細明體" w:hAnsi="細明體" w:cs="Courier New"/>
                <w:sz w:val="20"/>
                <w:szCs w:val="20"/>
                <w:rPrChange w:id="13" w:author="FIS" w:date="2014-12-22T16:42:00Z">
                  <w:rPr>
                    <w:ins w:id="14" w:author="FIS" w:date="2014-12-22T16:42:00Z"/>
                    <w:sz w:val="20"/>
                    <w:szCs w:val="20"/>
                  </w:rPr>
                </w:rPrChange>
              </w:rPr>
            </w:pPr>
            <w:ins w:id="15" w:author="FIS" w:date="2014-12-22T16:42:00Z">
              <w:r w:rsidRPr="00AD54FB">
                <w:rPr>
                  <w:rFonts w:ascii="細明體" w:eastAsia="細明體" w:hAnsi="細明體" w:cs="Courier New" w:hint="eastAsia"/>
                  <w:sz w:val="20"/>
                  <w:szCs w:val="20"/>
                  <w:rPrChange w:id="16" w:author="FIS" w:date="2014-12-22T16:42:00Z">
                    <w:rPr>
                      <w:rFonts w:ascii="細明體" w:eastAsia="細明體" w:hAnsi="細明體" w:hint="eastAsia"/>
                    </w:rPr>
                  </w:rPrChange>
                </w:rPr>
                <w:t>龎伯珊</w:t>
              </w:r>
            </w:ins>
          </w:p>
        </w:tc>
        <w:tc>
          <w:tcPr>
            <w:tcW w:w="2071" w:type="dxa"/>
          </w:tcPr>
          <w:p w:rsidR="00AD54FB" w:rsidRPr="00AD54FB" w:rsidRDefault="00AD54FB" w:rsidP="002F7FCC">
            <w:pPr>
              <w:spacing w:line="240" w:lineRule="atLeast"/>
              <w:rPr>
                <w:ins w:id="17" w:author="FIS" w:date="2014-12-22T16:42:00Z"/>
                <w:rFonts w:ascii="細明體" w:eastAsia="細明體" w:hAnsi="細明體" w:cs="Courier New"/>
                <w:sz w:val="20"/>
                <w:szCs w:val="20"/>
                <w:rPrChange w:id="18" w:author="FIS" w:date="2014-12-22T16:42:00Z">
                  <w:rPr>
                    <w:ins w:id="19" w:author="FIS" w:date="2014-12-22T16:42:00Z"/>
                    <w:sz w:val="20"/>
                    <w:szCs w:val="20"/>
                  </w:rPr>
                </w:rPrChange>
              </w:rPr>
            </w:pPr>
            <w:ins w:id="20" w:author="FIS" w:date="2014-12-22T16:42:00Z">
              <w:r w:rsidRPr="00AD54FB">
                <w:rPr>
                  <w:rFonts w:ascii="細明體" w:eastAsia="細明體" w:hAnsi="細明體" w:cs="Courier New"/>
                  <w:sz w:val="20"/>
                  <w:szCs w:val="20"/>
                  <w:rPrChange w:id="21" w:author="FIS" w:date="2014-12-22T16:42:00Z">
                    <w:rPr>
                      <w:rFonts w:ascii="細明體" w:eastAsia="細明體" w:hAnsi="細明體"/>
                    </w:rPr>
                  </w:rPrChange>
                </w:rPr>
                <w:t>141124000161</w:t>
              </w:r>
            </w:ins>
          </w:p>
        </w:tc>
      </w:tr>
      <w:tr w:rsidR="001B7B38" w:rsidRPr="00E8700A" w:rsidTr="00585674">
        <w:trPr>
          <w:ins w:id="22" w:author="洪豪" w:date="2016-12-28T10:13:00Z"/>
        </w:trPr>
        <w:tc>
          <w:tcPr>
            <w:tcW w:w="1216" w:type="dxa"/>
          </w:tcPr>
          <w:p w:rsidR="001B7B38" w:rsidRPr="001B7B38" w:rsidRDefault="001B7B38" w:rsidP="004026B6">
            <w:pPr>
              <w:spacing w:line="240" w:lineRule="atLeast"/>
              <w:jc w:val="center"/>
              <w:rPr>
                <w:ins w:id="23" w:author="洪豪" w:date="2016-12-28T10:13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洪豪" w:date="2016-12-28T10:1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2016/12/27</w:t>
              </w:r>
            </w:ins>
          </w:p>
        </w:tc>
        <w:tc>
          <w:tcPr>
            <w:tcW w:w="1010" w:type="dxa"/>
          </w:tcPr>
          <w:p w:rsidR="001B7B38" w:rsidRPr="001B7B38" w:rsidRDefault="001B7B38" w:rsidP="002F7FCC">
            <w:pPr>
              <w:spacing w:line="240" w:lineRule="atLeast"/>
              <w:jc w:val="center"/>
              <w:rPr>
                <w:ins w:id="25" w:author="洪豪" w:date="2016-12-28T10:13:00Z"/>
                <w:rFonts w:ascii="細明體" w:eastAsia="細明體" w:hAnsi="細明體" w:cs="Courier New" w:hint="eastAsia"/>
                <w:sz w:val="20"/>
                <w:szCs w:val="20"/>
              </w:rPr>
            </w:pPr>
            <w:ins w:id="26" w:author="洪豪" w:date="2016-12-28T10:1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9</w:t>
              </w:r>
            </w:ins>
          </w:p>
        </w:tc>
        <w:tc>
          <w:tcPr>
            <w:tcW w:w="4503" w:type="dxa"/>
          </w:tcPr>
          <w:p w:rsidR="001B7B38" w:rsidRPr="001B7B38" w:rsidRDefault="001B7B38" w:rsidP="00585674">
            <w:pPr>
              <w:spacing w:line="240" w:lineRule="atLeast"/>
              <w:rPr>
                <w:ins w:id="27" w:author="洪豪" w:date="2016-12-28T10:13:00Z"/>
                <w:rFonts w:ascii="細明體" w:eastAsia="細明體" w:hAnsi="細明體" w:cs="Courier New" w:hint="eastAsia"/>
                <w:sz w:val="20"/>
                <w:szCs w:val="20"/>
              </w:rPr>
            </w:pPr>
            <w:ins w:id="28" w:author="洪豪" w:date="2016-12-28T10:13:00Z">
              <w:r w:rsidRPr="001B7B3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理賠風險評分畫面顯示權限新增作業</w:t>
              </w:r>
            </w:ins>
          </w:p>
        </w:tc>
        <w:tc>
          <w:tcPr>
            <w:tcW w:w="1566" w:type="dxa"/>
          </w:tcPr>
          <w:p w:rsidR="001B7B38" w:rsidRPr="001B7B38" w:rsidRDefault="001B7B38" w:rsidP="002F7FCC">
            <w:pPr>
              <w:spacing w:line="240" w:lineRule="atLeast"/>
              <w:jc w:val="center"/>
              <w:rPr>
                <w:ins w:id="29" w:author="洪豪" w:date="2016-12-28T10:13:00Z"/>
                <w:rFonts w:ascii="細明體" w:eastAsia="細明體" w:hAnsi="細明體" w:cs="Courier New" w:hint="eastAsia"/>
                <w:sz w:val="20"/>
                <w:szCs w:val="20"/>
              </w:rPr>
            </w:pPr>
            <w:ins w:id="30" w:author="洪豪" w:date="2016-12-28T10:1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洪啟豪</w:t>
              </w:r>
            </w:ins>
          </w:p>
        </w:tc>
        <w:tc>
          <w:tcPr>
            <w:tcW w:w="2071" w:type="dxa"/>
          </w:tcPr>
          <w:p w:rsidR="001B7B38" w:rsidRPr="001B7B38" w:rsidRDefault="001B7B38" w:rsidP="002F7FCC">
            <w:pPr>
              <w:spacing w:line="240" w:lineRule="atLeast"/>
              <w:rPr>
                <w:ins w:id="31" w:author="洪豪" w:date="2016-12-28T10:13:00Z"/>
                <w:rFonts w:ascii="細明體" w:eastAsia="細明體" w:hAnsi="細明體" w:cs="Courier New"/>
                <w:sz w:val="20"/>
                <w:szCs w:val="20"/>
              </w:rPr>
            </w:pPr>
            <w:ins w:id="32" w:author="洪豪" w:date="2016-12-28T10:14:00Z">
              <w:r w:rsidRPr="001B7B38">
                <w:rPr>
                  <w:rFonts w:ascii="細明體" w:eastAsia="細明體" w:hAnsi="細明體" w:cs="Courier New"/>
                  <w:sz w:val="20"/>
                  <w:szCs w:val="20"/>
                </w:rPr>
                <w:t>161227000505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812F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2F8A">
              <w:rPr>
                <w:rFonts w:ascii="細明體" w:eastAsia="細明體" w:hAnsi="細明體" w:hint="eastAsia"/>
                <w:sz w:val="20"/>
                <w:szCs w:val="20"/>
              </w:rPr>
              <w:t>評分結果顯示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812F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2F8A">
              <w:rPr>
                <w:rFonts w:ascii="細明體" w:eastAsia="細明體" w:hAnsi="細明體"/>
                <w:sz w:val="20"/>
                <w:szCs w:val="20"/>
              </w:rPr>
              <w:t>AAV2_0100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812F8A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9B56A8" w:rsidP="00812F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812F8A" w:rsidRPr="00812F8A">
              <w:rPr>
                <w:rFonts w:ascii="細明體" w:eastAsia="細明體" w:hAnsi="細明體" w:hint="eastAsia"/>
                <w:sz w:val="20"/>
                <w:szCs w:val="20"/>
              </w:rPr>
              <w:t>理賠詐欺偵測系統評分結果</w:t>
            </w:r>
            <w:r w:rsidR="00812F8A">
              <w:rPr>
                <w:rFonts w:ascii="細明體" w:eastAsia="細明體" w:hAnsi="細明體" w:hint="eastAsia"/>
                <w:sz w:val="20"/>
                <w:szCs w:val="20"/>
              </w:rPr>
              <w:t>，提供理賠人員核賠參考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812F8A" w:rsidP="00812F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理賠調查</w:t>
            </w:r>
            <w:r w:rsidR="004911D8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812F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理賠調查科，理賠人員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3B324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8" o:title=""/>
          </v:shape>
          <o:OLEObject Type="Embed" ProgID="Visio.Drawing.11" ShapeID="_x0000_i1025" DrawAspect="Content" ObjectID="_1657346382" r:id="rId9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3B3242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B3242">
              <w:rPr>
                <w:rFonts w:ascii="細明體" w:eastAsia="細明體" w:hAnsi="細明體" w:hint="eastAsia"/>
                <w:lang w:eastAsia="zh-TW"/>
              </w:rPr>
              <w:t>理賠案件FAMS評分紀錄檔</w:t>
            </w:r>
          </w:p>
        </w:tc>
        <w:tc>
          <w:tcPr>
            <w:tcW w:w="2551" w:type="dxa"/>
          </w:tcPr>
          <w:p w:rsidR="004911D8" w:rsidRPr="00E01490" w:rsidRDefault="003B3242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B3242">
              <w:rPr>
                <w:rFonts w:ascii="細明體" w:eastAsia="細明體" w:hAnsi="細明體"/>
                <w:sz w:val="20"/>
                <w:szCs w:val="20"/>
              </w:rPr>
              <w:t>DTAAV011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F50BE4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3B3242">
      <w:pPr>
        <w:keepNext/>
        <w:widowControl/>
        <w:spacing w:line="240" w:lineRule="atLeast"/>
        <w:ind w:left="482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lastRenderedPageBreak/>
        <w:t>畫面USA</w:t>
      </w:r>
      <w:r w:rsidR="00812F8A">
        <w:rPr>
          <w:rFonts w:ascii="細明體" w:eastAsia="細明體" w:hAnsi="細明體" w:hint="eastAsia"/>
          <w:sz w:val="20"/>
          <w:szCs w:val="20"/>
        </w:rPr>
        <w:t>A</w:t>
      </w:r>
      <w:r w:rsidRPr="00716C34">
        <w:rPr>
          <w:rFonts w:ascii="細明體" w:eastAsia="細明體" w:hAnsi="細明體" w:hint="eastAsia"/>
          <w:sz w:val="20"/>
          <w:szCs w:val="20"/>
        </w:rPr>
        <w:t>V</w:t>
      </w:r>
      <w:r w:rsidR="00812F8A">
        <w:rPr>
          <w:rFonts w:ascii="細明體" w:eastAsia="細明體" w:hAnsi="細明體" w:hint="eastAsia"/>
          <w:sz w:val="20"/>
          <w:szCs w:val="20"/>
        </w:rPr>
        <w:t>2</w:t>
      </w:r>
      <w:r w:rsidRPr="00716C34">
        <w:rPr>
          <w:rFonts w:ascii="細明體" w:eastAsia="細明體" w:hAnsi="細明體" w:hint="eastAsia"/>
          <w:sz w:val="20"/>
          <w:szCs w:val="20"/>
        </w:rPr>
        <w:t>0</w:t>
      </w:r>
      <w:r w:rsidR="00812F8A">
        <w:rPr>
          <w:rFonts w:ascii="細明體" w:eastAsia="細明體" w:hAnsi="細明體" w:hint="eastAsia"/>
          <w:sz w:val="20"/>
          <w:szCs w:val="20"/>
        </w:rPr>
        <w:t>10</w:t>
      </w:r>
      <w:r w:rsidRPr="00716C34">
        <w:rPr>
          <w:rFonts w:ascii="細明體" w:eastAsia="細明體" w:hAnsi="細明體" w:hint="eastAsia"/>
          <w:sz w:val="20"/>
          <w:szCs w:val="20"/>
        </w:rPr>
        <w:t>0</w:t>
      </w:r>
    </w:p>
    <w:p w:rsidR="005D48B3" w:rsidRDefault="003B324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pict>
          <v:shape id="_x0000_i1026" type="#_x0000_t75" style="width:529.5pt;height:290.25pt">
            <v:imagedata r:id="rId10" o:title="1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203B93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3B3242" w:rsidRPr="00716C34">
        <w:rPr>
          <w:rFonts w:ascii="細明體" w:eastAsia="細明體" w:hAnsi="細明體" w:hint="eastAsia"/>
        </w:rPr>
        <w:t>USA</w:t>
      </w:r>
      <w:r w:rsidR="003B3242">
        <w:rPr>
          <w:rFonts w:ascii="細明體" w:eastAsia="細明體" w:hAnsi="細明體" w:hint="eastAsia"/>
        </w:rPr>
        <w:t>A</w:t>
      </w:r>
      <w:r w:rsidR="003B3242" w:rsidRPr="00716C34">
        <w:rPr>
          <w:rFonts w:ascii="細明體" w:eastAsia="細明體" w:hAnsi="細明體" w:hint="eastAsia"/>
        </w:rPr>
        <w:t>V</w:t>
      </w:r>
      <w:r w:rsidR="003B3242">
        <w:rPr>
          <w:rFonts w:ascii="細明體" w:eastAsia="細明體" w:hAnsi="細明體" w:hint="eastAsia"/>
        </w:rPr>
        <w:t>2</w:t>
      </w:r>
      <w:r w:rsidR="003B3242" w:rsidRPr="00716C34">
        <w:rPr>
          <w:rFonts w:ascii="細明體" w:eastAsia="細明體" w:hAnsi="細明體" w:hint="eastAsia"/>
        </w:rPr>
        <w:t>0</w:t>
      </w:r>
      <w:r w:rsidR="003B3242">
        <w:rPr>
          <w:rFonts w:ascii="細明體" w:eastAsia="細明體" w:hAnsi="細明體" w:hint="eastAsia"/>
        </w:rPr>
        <w:t>10</w:t>
      </w:r>
      <w:r w:rsidR="003B3242" w:rsidRPr="00716C34">
        <w:rPr>
          <w:rFonts w:ascii="細明體" w:eastAsia="細明體" w:hAnsi="細明體" w:hint="eastAsia"/>
        </w:rPr>
        <w:t>0</w:t>
      </w:r>
    </w:p>
    <w:p w:rsidR="00203B93" w:rsidRPr="00203B93" w:rsidRDefault="00203B93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讀</w:t>
      </w:r>
      <w:r w:rsidRPr="003B3242">
        <w:rPr>
          <w:rFonts w:ascii="細明體" w:eastAsia="細明體" w:hAnsi="細明體" w:hint="eastAsia"/>
          <w:lang w:eastAsia="zh-TW"/>
        </w:rPr>
        <w:t>理賠案件FAMS評分紀錄檔</w:t>
      </w:r>
      <w:r>
        <w:rPr>
          <w:rFonts w:ascii="細明體" w:eastAsia="細明體" w:hAnsi="細明體" w:hint="eastAsia"/>
          <w:lang w:eastAsia="zh-TW"/>
        </w:rPr>
        <w:t>DTAAV011</w:t>
      </w:r>
      <w:r w:rsidRPr="00E01490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條件如下</w:t>
      </w:r>
      <w:r w:rsidRPr="00E01490">
        <w:rPr>
          <w:rFonts w:ascii="細明體" w:eastAsia="細明體" w:hAnsi="細明體" w:hint="eastAsia"/>
          <w:lang w:eastAsia="zh-TW"/>
        </w:rPr>
        <w:t>：</w:t>
      </w:r>
    </w:p>
    <w:p w:rsidR="00203B93" w:rsidRPr="00FA3924" w:rsidRDefault="00203B93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203B93">
        <w:rPr>
          <w:rFonts w:ascii="細明體" w:eastAsia="細明體" w:hAnsi="細明體" w:hint="eastAsia"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(APLY_NO) = 上個畫面傳入的受理編號</w:t>
      </w:r>
    </w:p>
    <w:p w:rsidR="00FA3924" w:rsidRPr="00203B93" w:rsidRDefault="00FA3924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依DTAAV011.</w:t>
      </w:r>
      <w:r w:rsidRPr="00203B93">
        <w:rPr>
          <w:rFonts w:ascii="細明體" w:eastAsia="細明體" w:hAnsi="細明體" w:hint="eastAsia"/>
          <w:bCs/>
          <w:lang w:eastAsia="zh-TW"/>
        </w:rPr>
        <w:t>因子代碼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203B93">
        <w:rPr>
          <w:rFonts w:ascii="細明體" w:eastAsia="細明體" w:hAnsi="細明體"/>
          <w:bCs/>
          <w:lang w:eastAsia="zh-TW"/>
        </w:rPr>
        <w:t>FAC_CODE</w:t>
      </w:r>
      <w:r>
        <w:rPr>
          <w:rFonts w:ascii="細明體" w:eastAsia="細明體" w:hAnsi="細明體" w:hint="eastAsia"/>
          <w:bCs/>
          <w:lang w:eastAsia="zh-TW"/>
        </w:rPr>
        <w:t>)排序</w:t>
      </w:r>
    </w:p>
    <w:p w:rsidR="00203B93" w:rsidRPr="00203B93" w:rsidRDefault="00203B93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所需欄位：</w:t>
      </w:r>
    </w:p>
    <w:p w:rsidR="008C675B" w:rsidRPr="00280670" w:rsidRDefault="008C675B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DTAAV011.事故者ID(OCR_ID)</w:t>
      </w:r>
    </w:p>
    <w:p w:rsidR="00280670" w:rsidRPr="008C675B" w:rsidRDefault="00280670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DTAAV011.模型分類(FAMS_MOD_TYPE)</w:t>
      </w:r>
    </w:p>
    <w:p w:rsidR="00203B93" w:rsidRDefault="00203B93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203B93">
        <w:rPr>
          <w:rFonts w:ascii="細明體" w:eastAsia="細明體" w:hAnsi="細明體" w:hint="eastAsia"/>
          <w:bCs/>
          <w:lang w:eastAsia="zh-TW"/>
        </w:rPr>
        <w:t>因子代碼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203B93">
        <w:rPr>
          <w:rFonts w:ascii="細明體" w:eastAsia="細明體" w:hAnsi="細明體"/>
          <w:bCs/>
          <w:lang w:eastAsia="zh-TW"/>
        </w:rPr>
        <w:t>FAC_CODE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203B93" w:rsidRDefault="00203B93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203B93">
        <w:rPr>
          <w:rFonts w:ascii="細明體" w:eastAsia="細明體" w:hAnsi="細明體" w:hint="eastAsia"/>
          <w:bCs/>
          <w:lang w:eastAsia="zh-TW"/>
        </w:rPr>
        <w:t>代碼數值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203B93">
        <w:rPr>
          <w:rFonts w:ascii="細明體" w:eastAsia="細明體" w:hAnsi="細明體"/>
          <w:bCs/>
          <w:lang w:eastAsia="zh-TW"/>
        </w:rPr>
        <w:t>FAC_CODE_VALU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203B93" w:rsidRDefault="00203B93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DTAAV011.</w:t>
      </w:r>
      <w:r w:rsidRPr="00203B93">
        <w:rPr>
          <w:rFonts w:ascii="細明體" w:eastAsia="細明體" w:hAnsi="細明體" w:hint="eastAsia"/>
          <w:bCs/>
          <w:lang w:eastAsia="zh-TW"/>
        </w:rPr>
        <w:t>版本評分基準分數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203B93">
        <w:rPr>
          <w:rFonts w:ascii="細明體" w:eastAsia="細明體" w:hAnsi="細明體"/>
          <w:bCs/>
          <w:lang w:eastAsia="zh-TW"/>
        </w:rPr>
        <w:t>BASE_SCOR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203B93" w:rsidRDefault="00203B93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DTAAV011.</w:t>
      </w:r>
      <w:r w:rsidR="00301566">
        <w:rPr>
          <w:rFonts w:ascii="細明體" w:eastAsia="細明體" w:hAnsi="細明體" w:hint="eastAsia"/>
          <w:bCs/>
          <w:lang w:eastAsia="zh-TW"/>
        </w:rPr>
        <w:t>因子分數(FAC_SCOR)</w:t>
      </w:r>
    </w:p>
    <w:p w:rsidR="00203B93" w:rsidRDefault="00203B93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DTAAV011.</w:t>
      </w:r>
      <w:r w:rsidR="00301566">
        <w:rPr>
          <w:rFonts w:ascii="細明體" w:eastAsia="細明體" w:hAnsi="細明體" w:hint="eastAsia"/>
          <w:bCs/>
          <w:lang w:eastAsia="zh-TW"/>
        </w:rPr>
        <w:t>權重分數(WEIGHT_SCOR)</w:t>
      </w:r>
    </w:p>
    <w:p w:rsidR="00900404" w:rsidRDefault="00900404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DTAAV011.總分(TOT_SCOR)</w:t>
      </w:r>
    </w:p>
    <w:p w:rsidR="00900404" w:rsidRPr="00900404" w:rsidRDefault="00900404" w:rsidP="0090040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取得曾評分案件數</w:t>
      </w:r>
      <w:r w:rsidRPr="00E01490">
        <w:rPr>
          <w:rFonts w:ascii="細明體" w:eastAsia="細明體" w:hAnsi="細明體" w:hint="eastAsia"/>
          <w:kern w:val="2"/>
          <w:lang w:eastAsia="zh-TW"/>
        </w:rPr>
        <w:t>：</w:t>
      </w:r>
    </w:p>
    <w:p w:rsidR="00900404" w:rsidRPr="00900404" w:rsidRDefault="00900404" w:rsidP="0090040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讀</w:t>
      </w:r>
      <w:r w:rsidRPr="003B3242">
        <w:rPr>
          <w:rFonts w:ascii="細明體" w:eastAsia="細明體" w:hAnsi="細明體" w:hint="eastAsia"/>
          <w:lang w:eastAsia="zh-TW"/>
        </w:rPr>
        <w:t>理賠案件FAMS評分紀錄檔</w:t>
      </w:r>
      <w:r>
        <w:rPr>
          <w:rFonts w:ascii="細明體" w:eastAsia="細明體" w:hAnsi="細明體" w:hint="eastAsia"/>
          <w:lang w:eastAsia="zh-TW"/>
        </w:rPr>
        <w:t>DTAAV011</w:t>
      </w:r>
      <w:r w:rsidRPr="00E01490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條件如下</w:t>
      </w:r>
      <w:r w:rsidRPr="00E01490">
        <w:rPr>
          <w:rFonts w:ascii="細明體" w:eastAsia="細明體" w:hAnsi="細明體" w:hint="eastAsia"/>
          <w:lang w:eastAsia="zh-TW"/>
        </w:rPr>
        <w:t>：</w:t>
      </w:r>
    </w:p>
    <w:p w:rsidR="00900404" w:rsidRPr="005024B3" w:rsidRDefault="00900404" w:rsidP="0090040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DTAAV011.事故人ID (OCR_ID) = 上個畫面傳入的事故人ID</w:t>
      </w:r>
    </w:p>
    <w:p w:rsidR="005024B3" w:rsidRPr="00FA3924" w:rsidRDefault="005024B3" w:rsidP="0090040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DTAAV011.受理編號(APLY_NO) != 上個畫面傳入的受理編號</w:t>
      </w:r>
    </w:p>
    <w:p w:rsidR="00900404" w:rsidRPr="00203B93" w:rsidRDefault="00900404" w:rsidP="0090040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GROUP BY 受理編號</w:t>
      </w:r>
    </w:p>
    <w:p w:rsidR="00900404" w:rsidRPr="00203B93" w:rsidRDefault="00900404" w:rsidP="0090040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所需欄位：</w:t>
      </w:r>
    </w:p>
    <w:p w:rsidR="00900404" w:rsidRDefault="00900404" w:rsidP="0090040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符合資料件數</w:t>
      </w:r>
    </w:p>
    <w:p w:rsidR="00203B93" w:rsidRPr="00900404" w:rsidRDefault="00203B93" w:rsidP="00203B9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lastRenderedPageBreak/>
        <w:t>若有資料，顯示查詢結果，格式如下：</w:t>
      </w:r>
    </w:p>
    <w:p w:rsidR="00900404" w:rsidRPr="00BE07F3" w:rsidRDefault="00900404" w:rsidP="0090040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上半部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BE07F3" w:rsidRPr="00E01490" w:rsidTr="002F691F">
        <w:tc>
          <w:tcPr>
            <w:tcW w:w="720" w:type="dxa"/>
            <w:shd w:val="clear" w:color="auto" w:fill="FFFF00"/>
          </w:tcPr>
          <w:p w:rsidR="00BE07F3" w:rsidRPr="00E01490" w:rsidRDefault="00BE07F3" w:rsidP="002F691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BE07F3" w:rsidRPr="00E01490" w:rsidRDefault="00BE07F3" w:rsidP="002F691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BE07F3" w:rsidRPr="00E01490" w:rsidRDefault="00BE07F3" w:rsidP="002F691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BE07F3" w:rsidRPr="00E01490" w:rsidTr="002F691F">
        <w:tc>
          <w:tcPr>
            <w:tcW w:w="720" w:type="dxa"/>
          </w:tcPr>
          <w:p w:rsidR="00BE07F3" w:rsidRPr="00E01490" w:rsidRDefault="00BE07F3" w:rsidP="002F691F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E07F3" w:rsidRPr="00E01490" w:rsidRDefault="00BE07F3" w:rsidP="002F691F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風險項目</w:t>
            </w:r>
          </w:p>
        </w:tc>
        <w:tc>
          <w:tcPr>
            <w:tcW w:w="5042" w:type="dxa"/>
          </w:tcPr>
          <w:p w:rsidR="00BE07F3" w:rsidRDefault="00BE07F3" w:rsidP="002F691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</w:rPr>
              <w:t>以DTAAV011.</w:t>
            </w:r>
            <w:r w:rsidRPr="00203B93">
              <w:rPr>
                <w:rFonts w:ascii="細明體" w:eastAsia="細明體" w:hAnsi="細明體" w:hint="eastAsia"/>
                <w:bCs/>
              </w:rPr>
              <w:t>因子代碼</w:t>
            </w:r>
            <w:r>
              <w:rPr>
                <w:rFonts w:ascii="細明體" w:eastAsia="細明體" w:hAnsi="細明體" w:hint="eastAsia"/>
                <w:bCs/>
              </w:rPr>
              <w:t>(</w:t>
            </w:r>
            <w:r w:rsidRPr="00203B93">
              <w:rPr>
                <w:rFonts w:ascii="細明體" w:eastAsia="細明體" w:hAnsi="細明體"/>
                <w:bCs/>
              </w:rPr>
              <w:t>FAC_CODE</w:t>
            </w:r>
            <w:r>
              <w:rPr>
                <w:rFonts w:ascii="細明體" w:eastAsia="細明體" w:hAnsi="細明體" w:hint="eastAsia"/>
                <w:bCs/>
              </w:rPr>
              <w:t>)第一碼讀代碼中文對照,</w:t>
            </w:r>
            <w:r w:rsidRPr="004A2EE4">
              <w:rPr>
                <w:rFonts w:ascii="細明體" w:eastAsia="細明體" w:hAnsi="細明體" w:hint="eastAsia"/>
                <w:bCs/>
              </w:rPr>
              <w:t>系統代號</w:t>
            </w:r>
            <w:r>
              <w:rPr>
                <w:rFonts w:ascii="細明體" w:eastAsia="細明體" w:hAnsi="細明體" w:hint="eastAsia"/>
                <w:bCs/>
              </w:rPr>
              <w:t>:AA,</w:t>
            </w:r>
            <w:r w:rsidRPr="004A2EE4">
              <w:rPr>
                <w:rFonts w:ascii="細明體" w:eastAsia="細明體" w:hAnsi="細明體" w:hint="eastAsia"/>
                <w:bCs/>
                <w:color w:val="000000"/>
                <w:sz w:val="20"/>
              </w:rPr>
              <w:t>欄位名稱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:</w:t>
            </w:r>
            <w:r>
              <w:t xml:space="preserve"> </w:t>
            </w:r>
            <w:r w:rsidRPr="004A2EE4">
              <w:rPr>
                <w:rFonts w:ascii="細明體" w:eastAsia="細明體" w:hAnsi="細明體"/>
                <w:bCs/>
                <w:color w:val="000000"/>
                <w:sz w:val="20"/>
              </w:rPr>
              <w:t>FAMS_FAC_TYPE</w:t>
            </w:r>
          </w:p>
          <w:p w:rsidR="00BE07F3" w:rsidRPr="00E01490" w:rsidRDefault="00BE07F3" w:rsidP="002F691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(相同的項目合成一欄)</w:t>
            </w:r>
          </w:p>
        </w:tc>
      </w:tr>
      <w:tr w:rsidR="00BE07F3" w:rsidRPr="00E01490" w:rsidTr="002F691F">
        <w:tc>
          <w:tcPr>
            <w:tcW w:w="720" w:type="dxa"/>
          </w:tcPr>
          <w:p w:rsidR="00BE07F3" w:rsidRPr="00E01490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E01490" w:rsidRDefault="00BE07F3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風險指標</w:t>
            </w:r>
          </w:p>
        </w:tc>
        <w:tc>
          <w:tcPr>
            <w:tcW w:w="5042" w:type="dxa"/>
          </w:tcPr>
          <w:p w:rsidR="00BE07F3" w:rsidRDefault="00BE07F3" w:rsidP="002F691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</w:rPr>
              <w:t>以DTAAV011.</w:t>
            </w:r>
            <w:r w:rsidRPr="00203B93">
              <w:rPr>
                <w:rFonts w:ascii="細明體" w:eastAsia="細明體" w:hAnsi="細明體" w:hint="eastAsia"/>
                <w:bCs/>
              </w:rPr>
              <w:t>因子代碼</w:t>
            </w:r>
            <w:r>
              <w:rPr>
                <w:rFonts w:ascii="細明體" w:eastAsia="細明體" w:hAnsi="細明體" w:hint="eastAsia"/>
                <w:bCs/>
              </w:rPr>
              <w:t>(</w:t>
            </w:r>
            <w:r w:rsidRPr="00203B93">
              <w:rPr>
                <w:rFonts w:ascii="細明體" w:eastAsia="細明體" w:hAnsi="細明體"/>
                <w:bCs/>
              </w:rPr>
              <w:t>FAC_CODE</w:t>
            </w:r>
            <w:r>
              <w:rPr>
                <w:rFonts w:ascii="細明體" w:eastAsia="細明體" w:hAnsi="細明體" w:hint="eastAsia"/>
                <w:bCs/>
              </w:rPr>
              <w:t>)讀代碼中文對照,</w:t>
            </w:r>
          </w:p>
          <w:p w:rsidR="00BE07F3" w:rsidRPr="00E01490" w:rsidRDefault="00BE07F3" w:rsidP="002F691F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4A2EE4">
              <w:rPr>
                <w:rFonts w:ascii="細明體" w:eastAsia="細明體" w:hAnsi="細明體" w:hint="eastAsia"/>
                <w:bCs/>
              </w:rPr>
              <w:t>系統代號</w:t>
            </w:r>
            <w:r>
              <w:rPr>
                <w:rFonts w:ascii="細明體" w:eastAsia="細明體" w:hAnsi="細明體" w:hint="eastAsia"/>
                <w:bCs/>
              </w:rPr>
              <w:t>:AA,</w:t>
            </w:r>
            <w:r w:rsidRPr="004A2EE4">
              <w:rPr>
                <w:rFonts w:ascii="細明體" w:eastAsia="細明體" w:hAnsi="細明體" w:hint="eastAsia"/>
                <w:bCs/>
                <w:color w:val="000000"/>
                <w:sz w:val="20"/>
              </w:rPr>
              <w:t>欄位名稱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:</w:t>
            </w:r>
            <w:r>
              <w:t xml:space="preserve"> </w:t>
            </w:r>
            <w:r w:rsidRPr="004A2EE4">
              <w:rPr>
                <w:rFonts w:ascii="細明體" w:eastAsia="細明體" w:hAnsi="細明體"/>
                <w:bCs/>
                <w:color w:val="000000"/>
                <w:sz w:val="20"/>
              </w:rPr>
              <w:t>FAMS_FAC_CODE</w:t>
            </w:r>
          </w:p>
        </w:tc>
      </w:tr>
      <w:tr w:rsidR="00BE07F3" w:rsidRPr="00E01490" w:rsidTr="002F691F">
        <w:tc>
          <w:tcPr>
            <w:tcW w:w="720" w:type="dxa"/>
          </w:tcPr>
          <w:p w:rsidR="00BE07F3" w:rsidRPr="00E01490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E01490" w:rsidRDefault="00BE07F3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偵測值</w:t>
            </w:r>
          </w:p>
        </w:tc>
        <w:tc>
          <w:tcPr>
            <w:tcW w:w="5042" w:type="dxa"/>
          </w:tcPr>
          <w:p w:rsidR="00BE07F3" w:rsidRPr="00E01490" w:rsidRDefault="00BE07F3" w:rsidP="002F691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4A2EE4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DTAAV011.代碼數值</w:t>
            </w:r>
            <w:r w:rsidRPr="0030156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(</w:t>
            </w:r>
            <w:r w:rsidRPr="00301566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FAC_CODE_VALU</w:t>
            </w:r>
            <w:r w:rsidRPr="0030156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BE07F3" w:rsidRPr="00E01490" w:rsidTr="002F691F">
        <w:tc>
          <w:tcPr>
            <w:tcW w:w="720" w:type="dxa"/>
          </w:tcPr>
          <w:p w:rsidR="00BE07F3" w:rsidRPr="00E01490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E01490" w:rsidRDefault="00BE07F3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評分</w:t>
            </w:r>
          </w:p>
        </w:tc>
        <w:tc>
          <w:tcPr>
            <w:tcW w:w="5042" w:type="dxa"/>
          </w:tcPr>
          <w:p w:rsidR="00BE07F3" w:rsidRPr="00E01490" w:rsidRDefault="00BE07F3" w:rsidP="002F691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4A2EE4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DTAAV011.版本評分基準分數</w:t>
            </w:r>
            <w:r w:rsidRPr="0030156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(</w:t>
            </w:r>
            <w:r w:rsidRPr="00301566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BASE_SCOR</w:t>
            </w:r>
            <w:r w:rsidRPr="0030156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BE07F3" w:rsidRPr="00E01490" w:rsidTr="002F691F">
        <w:tc>
          <w:tcPr>
            <w:tcW w:w="720" w:type="dxa"/>
          </w:tcPr>
          <w:p w:rsidR="00BE07F3" w:rsidRPr="00E01490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E01490" w:rsidRDefault="00BE07F3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風險分級</w:t>
            </w:r>
          </w:p>
        </w:tc>
        <w:tc>
          <w:tcPr>
            <w:tcW w:w="5042" w:type="dxa"/>
          </w:tcPr>
          <w:p w:rsidR="005024B3" w:rsidRDefault="005024B3" w:rsidP="002F69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讀代碼中文對照,系統別AA,</w:t>
            </w:r>
            <w:r w:rsidRPr="005024B3">
              <w:rPr>
                <w:rFonts w:ascii="細明體" w:eastAsia="細明體" w:hAnsi="細明體"/>
                <w:sz w:val="20"/>
                <w:szCs w:val="20"/>
              </w:rPr>
              <w:t>欄位名稱RISK_SCOR</w:t>
            </w:r>
          </w:p>
          <w:p w:rsidR="00BE07F3" w:rsidRDefault="005024B3" w:rsidP="002F69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DTAAV011.</w:t>
            </w:r>
            <w:r w:rsidRPr="00301566">
              <w:rPr>
                <w:rFonts w:ascii="細明體" w:eastAsia="細明體" w:hAnsi="細明體" w:hint="eastAsia"/>
                <w:bCs/>
                <w:sz w:val="20"/>
                <w:szCs w:val="20"/>
              </w:rPr>
              <w:t>因子分數(FAC_SCOR)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小於第一個數值</w:t>
            </w:r>
            <w:r w:rsidR="00BE07F3">
              <w:rPr>
                <w:rFonts w:ascii="細明體" w:eastAsia="細明體" w:hAnsi="細明體" w:hint="eastAsia"/>
                <w:sz w:val="20"/>
                <w:szCs w:val="20"/>
              </w:rPr>
              <w:t>:低風險</w:t>
            </w:r>
          </w:p>
          <w:p w:rsidR="00BE07F3" w:rsidRDefault="005024B3" w:rsidP="002F691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DTAAV011.</w:t>
            </w:r>
            <w:r w:rsidRPr="00301566">
              <w:rPr>
                <w:rFonts w:ascii="細明體" w:eastAsia="細明體" w:hAnsi="細明體" w:hint="eastAsia"/>
                <w:bCs/>
                <w:sz w:val="20"/>
                <w:szCs w:val="20"/>
              </w:rPr>
              <w:t>因子分數(FAC_SCOR)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大於等於第一個數值小於第二個數值</w:t>
            </w:r>
            <w:r w:rsidR="00BE07F3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:中風險</w:t>
            </w:r>
          </w:p>
          <w:p w:rsidR="00BE07F3" w:rsidRPr="00E01490" w:rsidRDefault="005024B3" w:rsidP="002F691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DTAAV011.</w:t>
            </w:r>
            <w:r w:rsidRPr="00301566">
              <w:rPr>
                <w:rFonts w:ascii="細明體" w:eastAsia="細明體" w:hAnsi="細明體" w:hint="eastAsia"/>
                <w:bCs/>
                <w:sz w:val="20"/>
                <w:szCs w:val="20"/>
              </w:rPr>
              <w:t>因子分數(FAC_SCOR)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大於等於第二個數值</w:t>
            </w:r>
            <w:r w:rsidR="00BE07F3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:高風險</w:t>
            </w:r>
          </w:p>
        </w:tc>
      </w:tr>
      <w:tr w:rsidR="00BE07F3" w:rsidRPr="00E01490" w:rsidTr="002F691F">
        <w:tc>
          <w:tcPr>
            <w:tcW w:w="720" w:type="dxa"/>
          </w:tcPr>
          <w:p w:rsidR="00BE07F3" w:rsidRPr="00E01490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E01490" w:rsidRDefault="00BE07F3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原始分數</w:t>
            </w:r>
          </w:p>
        </w:tc>
        <w:tc>
          <w:tcPr>
            <w:tcW w:w="5042" w:type="dxa"/>
          </w:tcPr>
          <w:p w:rsidR="00BE07F3" w:rsidRPr="00E01490" w:rsidRDefault="00BE07F3" w:rsidP="002F69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1566">
              <w:rPr>
                <w:rFonts w:ascii="細明體" w:eastAsia="細明體" w:hAnsi="細明體" w:hint="eastAsia"/>
                <w:bCs/>
                <w:sz w:val="20"/>
                <w:szCs w:val="20"/>
              </w:rPr>
              <w:t>DTAAV011.因子分數(FAC_SCOR)</w:t>
            </w:r>
          </w:p>
        </w:tc>
      </w:tr>
      <w:tr w:rsidR="00BE07F3" w:rsidRPr="00E01490" w:rsidTr="002F691F">
        <w:tc>
          <w:tcPr>
            <w:tcW w:w="720" w:type="dxa"/>
          </w:tcPr>
          <w:p w:rsidR="00BE07F3" w:rsidRPr="00E01490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Default="00BE07F3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權重</w:t>
            </w:r>
          </w:p>
        </w:tc>
        <w:tc>
          <w:tcPr>
            <w:tcW w:w="5042" w:type="dxa"/>
          </w:tcPr>
          <w:p w:rsidR="00BE07F3" w:rsidRDefault="00BE07F3" w:rsidP="002F69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DTAAV011.</w:t>
            </w:r>
            <w:r w:rsidRPr="00301566">
              <w:rPr>
                <w:rFonts w:ascii="細明體" w:eastAsia="細明體" w:hAnsi="細明體" w:hint="eastAsia"/>
                <w:bCs/>
                <w:sz w:val="20"/>
                <w:szCs w:val="20"/>
              </w:rPr>
              <w:t>權重分數(WEIGHT_SCOR)</w:t>
            </w:r>
          </w:p>
        </w:tc>
      </w:tr>
    </w:tbl>
    <w:p w:rsidR="00943FE0" w:rsidRPr="001B564B" w:rsidRDefault="003A2928" w:rsidP="005024B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color w:val="000000"/>
          <w:lang w:eastAsia="zh-TW"/>
        </w:rPr>
        <w:t>如果風險等級=高風險，</w:t>
      </w:r>
      <w:r w:rsidR="00943FE0">
        <w:rPr>
          <w:rFonts w:ascii="細明體" w:eastAsia="細明體" w:hAnsi="細明體" w:hint="eastAsia"/>
          <w:bCs/>
          <w:color w:val="000000"/>
          <w:lang w:eastAsia="zh-TW"/>
        </w:rPr>
        <w:t>該筆資料</w:t>
      </w:r>
      <w:r w:rsidR="005024B3">
        <w:rPr>
          <w:rFonts w:ascii="細明體" w:eastAsia="細明體" w:hAnsi="細明體" w:hint="eastAsia"/>
          <w:bCs/>
          <w:color w:val="000000"/>
          <w:lang w:eastAsia="zh-TW"/>
        </w:rPr>
        <w:t>整列</w:t>
      </w:r>
      <w:r>
        <w:rPr>
          <w:rFonts w:ascii="細明體" w:eastAsia="細明體" w:hAnsi="細明體" w:hint="eastAsia"/>
          <w:bCs/>
          <w:color w:val="000000"/>
          <w:lang w:eastAsia="zh-TW"/>
        </w:rPr>
        <w:t>以</w:t>
      </w:r>
      <w:r w:rsidR="00943FE0">
        <w:rPr>
          <w:rFonts w:ascii="細明體" w:eastAsia="細明體" w:hAnsi="細明體" w:hint="eastAsia"/>
          <w:bCs/>
          <w:color w:val="000000"/>
          <w:lang w:eastAsia="zh-TW"/>
        </w:rPr>
        <w:t>紅字顯示</w:t>
      </w:r>
    </w:p>
    <w:p w:rsidR="001B564B" w:rsidRPr="000B6B33" w:rsidRDefault="001B564B" w:rsidP="001B564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每一個</w:t>
      </w:r>
      <w:r>
        <w:rPr>
          <w:rFonts w:ascii="細明體" w:eastAsia="細明體" w:hAnsi="細明體" w:hint="eastAsia"/>
          <w:bCs/>
          <w:kern w:val="2"/>
          <w:lang w:eastAsia="zh-TW"/>
        </w:rPr>
        <w:t>偵測值欄位</w:t>
      </w:r>
      <w:r w:rsidRPr="00377B8C">
        <w:rPr>
          <w:rFonts w:ascii="細明體" w:eastAsia="細明體" w:hAnsi="細明體" w:hint="eastAsia"/>
          <w:bCs/>
          <w:color w:val="000000"/>
          <w:lang w:eastAsia="zh-TW"/>
        </w:rPr>
        <w:t>，</w:t>
      </w:r>
      <w:r>
        <w:rPr>
          <w:rFonts w:ascii="細明體" w:eastAsia="細明體" w:hAnsi="細明體" w:hint="eastAsia"/>
          <w:bCs/>
          <w:color w:val="000000"/>
          <w:lang w:eastAsia="zh-TW"/>
        </w:rPr>
        <w:t>須加入超連結連到</w:t>
      </w:r>
      <w:r w:rsidRPr="000B6B33">
        <w:rPr>
          <w:rFonts w:ascii="細明體" w:eastAsia="細明體" w:hAnsi="細明體" w:hint="eastAsia"/>
          <w:bCs/>
          <w:color w:val="000000"/>
          <w:lang w:eastAsia="zh-TW"/>
        </w:rPr>
        <w:t>偵測值明細畫面</w:t>
      </w:r>
      <w:r>
        <w:rPr>
          <w:rFonts w:ascii="細明體" w:eastAsia="細明體" w:hAnsi="細明體" w:hint="eastAsia"/>
          <w:bCs/>
          <w:color w:val="000000"/>
          <w:lang w:eastAsia="zh-TW"/>
        </w:rPr>
        <w:t>(</w:t>
      </w:r>
      <w:r w:rsidRPr="00377B8C">
        <w:rPr>
          <w:rFonts w:ascii="細明體" w:eastAsia="細明體" w:hAnsi="細明體" w:hint="eastAsia"/>
          <w:bCs/>
          <w:lang w:eastAsia="zh-TW"/>
        </w:rPr>
        <w:t>畫面編號:</w:t>
      </w:r>
      <w:r w:rsidRPr="00943FE0">
        <w:rPr>
          <w:lang w:eastAsia="zh-TW"/>
        </w:rPr>
        <w:t xml:space="preserve"> </w:t>
      </w:r>
      <w:r>
        <w:rPr>
          <w:rFonts w:ascii="細明體" w:eastAsia="細明體" w:hAnsi="細明體" w:hint="eastAsia"/>
          <w:bCs/>
          <w:color w:val="000000"/>
          <w:lang w:eastAsia="zh-TW"/>
        </w:rPr>
        <w:t>AAV2_0101)(開新視窗)</w:t>
      </w:r>
      <w:r w:rsidRPr="00377B8C">
        <w:rPr>
          <w:rFonts w:ascii="細明體" w:eastAsia="細明體" w:hAnsi="細明體" w:hint="eastAsia"/>
          <w:bCs/>
          <w:color w:val="000000"/>
          <w:lang w:eastAsia="zh-TW"/>
        </w:rPr>
        <w:t>，</w:t>
      </w:r>
      <w:r>
        <w:rPr>
          <w:rFonts w:ascii="細明體" w:eastAsia="細明體" w:hAnsi="細明體" w:hint="eastAsia"/>
          <w:bCs/>
          <w:color w:val="000000"/>
          <w:lang w:eastAsia="zh-TW"/>
        </w:rPr>
        <w:t>須傳入參數如下</w:t>
      </w:r>
      <w:r w:rsidRPr="00E01490">
        <w:rPr>
          <w:rFonts w:ascii="細明體" w:eastAsia="細明體" w:hAnsi="細明體" w:hint="eastAsia"/>
          <w:kern w:val="2"/>
          <w:lang w:eastAsia="zh-TW"/>
        </w:rPr>
        <w:t>：</w:t>
      </w:r>
    </w:p>
    <w:p w:rsidR="001B564B" w:rsidRPr="00E46B33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5B4366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(APLY_NO)</w:t>
      </w:r>
    </w:p>
    <w:p w:rsidR="00E46B33" w:rsidRPr="005024B3" w:rsidRDefault="00E46B33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DTAAV011.事故者ID(OCR_ID)</w:t>
      </w:r>
    </w:p>
    <w:p w:rsidR="005024B3" w:rsidRPr="005B4366" w:rsidRDefault="00E46B33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DTAAV011.模型分類(FAMS_MOD_TYPE)</w:t>
      </w:r>
    </w:p>
    <w:p w:rsidR="001B564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4366">
        <w:rPr>
          <w:rFonts w:ascii="細明體" w:eastAsia="細明體" w:hAnsi="細明體" w:hint="eastAsia"/>
          <w:lang w:eastAsia="zh-TW"/>
        </w:rPr>
        <w:t>DTAAV011.</w:t>
      </w:r>
      <w:r w:rsidRPr="005B4366">
        <w:rPr>
          <w:rFonts w:ascii="細明體" w:eastAsia="細明體" w:hAnsi="細明體" w:hint="eastAsia"/>
          <w:bCs/>
          <w:lang w:eastAsia="zh-TW"/>
        </w:rPr>
        <w:t>因子代碼(</w:t>
      </w:r>
      <w:r w:rsidRPr="005B4366">
        <w:rPr>
          <w:rFonts w:ascii="細明體" w:eastAsia="細明體" w:hAnsi="細明體"/>
          <w:bCs/>
          <w:lang w:eastAsia="zh-TW"/>
        </w:rPr>
        <w:t>FAC_CODE</w:t>
      </w:r>
      <w:r w:rsidRPr="005B4366">
        <w:rPr>
          <w:rFonts w:ascii="細明體" w:eastAsia="細明體" w:hAnsi="細明體" w:hint="eastAsia"/>
          <w:bCs/>
          <w:lang w:eastAsia="zh-TW"/>
        </w:rPr>
        <w:t>)</w:t>
      </w:r>
    </w:p>
    <w:p w:rsidR="001B564B" w:rsidRPr="00B442C4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</w:rPr>
        <w:t>風險項目</w:t>
      </w:r>
    </w:p>
    <w:p w:rsidR="001B564B" w:rsidRPr="008C675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kern w:val="2"/>
        </w:rPr>
        <w:t>風險指標</w:t>
      </w:r>
    </w:p>
    <w:p w:rsidR="001B564B" w:rsidRPr="008C675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kern w:val="2"/>
        </w:rPr>
        <w:t>偵測值</w:t>
      </w:r>
    </w:p>
    <w:p w:rsidR="001B564B" w:rsidRPr="008C675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</w:rPr>
        <w:t>評分</w:t>
      </w:r>
    </w:p>
    <w:p w:rsidR="001B564B" w:rsidRPr="008C675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</w:rPr>
        <w:t>風險分級</w:t>
      </w:r>
    </w:p>
    <w:p w:rsidR="001B564B" w:rsidRPr="008C675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</w:rPr>
        <w:t>原始分數</w:t>
      </w:r>
    </w:p>
    <w:p w:rsidR="001B564B" w:rsidRPr="001B564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</w:rPr>
        <w:t>權重</w:t>
      </w:r>
    </w:p>
    <w:p w:rsidR="001B564B" w:rsidRPr="000B6B33" w:rsidRDefault="001B564B" w:rsidP="001B564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每一個</w:t>
      </w:r>
      <w:r>
        <w:rPr>
          <w:rFonts w:ascii="細明體" w:eastAsia="細明體" w:hAnsi="細明體" w:hint="eastAsia"/>
          <w:bCs/>
          <w:kern w:val="2"/>
          <w:lang w:eastAsia="zh-TW"/>
        </w:rPr>
        <w:t>評分欄位</w:t>
      </w:r>
      <w:r w:rsidRPr="00377B8C">
        <w:rPr>
          <w:rFonts w:ascii="細明體" w:eastAsia="細明體" w:hAnsi="細明體" w:hint="eastAsia"/>
          <w:bCs/>
          <w:color w:val="000000"/>
          <w:lang w:eastAsia="zh-TW"/>
        </w:rPr>
        <w:t>，</w:t>
      </w:r>
      <w:r>
        <w:rPr>
          <w:rFonts w:ascii="細明體" w:eastAsia="細明體" w:hAnsi="細明體" w:hint="eastAsia"/>
          <w:bCs/>
          <w:color w:val="000000"/>
          <w:lang w:eastAsia="zh-TW"/>
        </w:rPr>
        <w:t>須加入超連結連到</w:t>
      </w:r>
      <w:r w:rsidRPr="00B442C4">
        <w:rPr>
          <w:rFonts w:ascii="細明體" w:eastAsia="細明體" w:hAnsi="細明體" w:hint="eastAsia"/>
          <w:bCs/>
          <w:color w:val="000000"/>
          <w:lang w:eastAsia="zh-TW"/>
        </w:rPr>
        <w:t>評分建議</w:t>
      </w:r>
      <w:r w:rsidRPr="000B6B33">
        <w:rPr>
          <w:rFonts w:ascii="細明體" w:eastAsia="細明體" w:hAnsi="細明體" w:hint="eastAsia"/>
          <w:bCs/>
          <w:color w:val="000000"/>
          <w:lang w:eastAsia="zh-TW"/>
        </w:rPr>
        <w:t>畫面</w:t>
      </w:r>
      <w:r>
        <w:rPr>
          <w:rFonts w:ascii="細明體" w:eastAsia="細明體" w:hAnsi="細明體" w:hint="eastAsia"/>
          <w:bCs/>
          <w:color w:val="000000"/>
          <w:lang w:eastAsia="zh-TW"/>
        </w:rPr>
        <w:t>(</w:t>
      </w:r>
      <w:r w:rsidRPr="00377B8C">
        <w:rPr>
          <w:rFonts w:ascii="細明體" w:eastAsia="細明體" w:hAnsi="細明體" w:hint="eastAsia"/>
          <w:bCs/>
          <w:lang w:eastAsia="zh-TW"/>
        </w:rPr>
        <w:t>畫面編號:</w:t>
      </w:r>
      <w:r w:rsidRPr="00943FE0">
        <w:rPr>
          <w:lang w:eastAsia="zh-TW"/>
        </w:rPr>
        <w:t xml:space="preserve"> </w:t>
      </w:r>
      <w:r>
        <w:rPr>
          <w:rFonts w:ascii="細明體" w:eastAsia="細明體" w:hAnsi="細明體" w:hint="eastAsia"/>
          <w:bCs/>
          <w:color w:val="000000"/>
          <w:lang w:eastAsia="zh-TW"/>
        </w:rPr>
        <w:t>AAV2_0102)(開新視窗)</w:t>
      </w:r>
      <w:r w:rsidRPr="00377B8C">
        <w:rPr>
          <w:rFonts w:ascii="細明體" w:eastAsia="細明體" w:hAnsi="細明體" w:hint="eastAsia"/>
          <w:bCs/>
          <w:color w:val="000000"/>
          <w:lang w:eastAsia="zh-TW"/>
        </w:rPr>
        <w:t>，</w:t>
      </w:r>
      <w:r>
        <w:rPr>
          <w:rFonts w:ascii="細明體" w:eastAsia="細明體" w:hAnsi="細明體" w:hint="eastAsia"/>
          <w:bCs/>
          <w:color w:val="000000"/>
          <w:lang w:eastAsia="zh-TW"/>
        </w:rPr>
        <w:t>須傳入參數如下</w:t>
      </w:r>
      <w:r w:rsidRPr="00E01490">
        <w:rPr>
          <w:rFonts w:ascii="細明體" w:eastAsia="細明體" w:hAnsi="細明體" w:hint="eastAsia"/>
          <w:kern w:val="2"/>
          <w:lang w:eastAsia="zh-TW"/>
        </w:rPr>
        <w:t>：</w:t>
      </w:r>
    </w:p>
    <w:p w:rsidR="001B564B" w:rsidRPr="00E46B33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5B4366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(APLY_NO)</w:t>
      </w:r>
    </w:p>
    <w:p w:rsidR="00E46B33" w:rsidRPr="00E46B33" w:rsidRDefault="00E46B33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DTAAV011.事故者ID(OCR_ID)</w:t>
      </w:r>
    </w:p>
    <w:p w:rsidR="00E46B33" w:rsidRPr="005B4366" w:rsidRDefault="00E46B33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DTAAV011.模型分類(FAMS_MOD_TYPE)</w:t>
      </w:r>
    </w:p>
    <w:p w:rsidR="001B564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4366">
        <w:rPr>
          <w:rFonts w:ascii="細明體" w:eastAsia="細明體" w:hAnsi="細明體" w:hint="eastAsia"/>
          <w:lang w:eastAsia="zh-TW"/>
        </w:rPr>
        <w:t>DTAAV011.</w:t>
      </w:r>
      <w:r w:rsidRPr="005B4366">
        <w:rPr>
          <w:rFonts w:ascii="細明體" w:eastAsia="細明體" w:hAnsi="細明體" w:hint="eastAsia"/>
          <w:bCs/>
          <w:lang w:eastAsia="zh-TW"/>
        </w:rPr>
        <w:t>因子代碼(</w:t>
      </w:r>
      <w:r w:rsidRPr="005B4366">
        <w:rPr>
          <w:rFonts w:ascii="細明體" w:eastAsia="細明體" w:hAnsi="細明體"/>
          <w:bCs/>
          <w:lang w:eastAsia="zh-TW"/>
        </w:rPr>
        <w:t>FAC_CODE</w:t>
      </w:r>
      <w:r w:rsidRPr="005B4366">
        <w:rPr>
          <w:rFonts w:ascii="細明體" w:eastAsia="細明體" w:hAnsi="細明體" w:hint="eastAsia"/>
          <w:bCs/>
          <w:lang w:eastAsia="zh-TW"/>
        </w:rPr>
        <w:t>)</w:t>
      </w:r>
    </w:p>
    <w:p w:rsidR="001B564B" w:rsidRPr="00B442C4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</w:rPr>
        <w:t>風險項目</w:t>
      </w:r>
    </w:p>
    <w:p w:rsidR="001B564B" w:rsidRPr="008C675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kern w:val="2"/>
        </w:rPr>
        <w:t>風險指標</w:t>
      </w:r>
    </w:p>
    <w:p w:rsidR="001B564B" w:rsidRPr="008C675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kern w:val="2"/>
        </w:rPr>
        <w:t>偵測值</w:t>
      </w:r>
    </w:p>
    <w:p w:rsidR="001B564B" w:rsidRPr="008C675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</w:rPr>
        <w:t>評分</w:t>
      </w:r>
    </w:p>
    <w:p w:rsidR="001B564B" w:rsidRPr="008C675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</w:rPr>
        <w:t>風險分級</w:t>
      </w:r>
    </w:p>
    <w:p w:rsidR="001B564B" w:rsidRPr="008C675B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</w:rPr>
        <w:t>原始分數</w:t>
      </w:r>
    </w:p>
    <w:p w:rsidR="001B564B" w:rsidRPr="00900404" w:rsidRDefault="001B564B" w:rsidP="001B564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900404">
        <w:rPr>
          <w:rFonts w:ascii="細明體" w:eastAsia="細明體" w:hAnsi="細明體" w:hint="eastAsia"/>
          <w:kern w:val="2"/>
        </w:rPr>
        <w:t>權重</w:t>
      </w:r>
    </w:p>
    <w:p w:rsidR="00AD54FB" w:rsidRDefault="00AD54FB" w:rsidP="00B474A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33" w:author="FIS" w:date="2014-12-22T16:46:00Z"/>
          <w:rFonts w:ascii="細明體" w:eastAsia="細明體" w:hAnsi="細明體" w:hint="eastAsia"/>
          <w:bCs/>
          <w:lang w:eastAsia="zh-TW"/>
        </w:rPr>
      </w:pPr>
      <w:ins w:id="34" w:author="FIS" w:date="2014-12-22T16:45:00Z">
        <w:r>
          <w:rPr>
            <w:rFonts w:ascii="細明體" w:eastAsia="細明體" w:hAnsi="細明體" w:hint="eastAsia"/>
            <w:bCs/>
            <w:lang w:eastAsia="zh-TW"/>
          </w:rPr>
          <w:t>判斷是否覆核人員: 讀取DTAHD006，</w:t>
        </w:r>
      </w:ins>
      <w:ins w:id="35" w:author="FIS" w:date="2014-12-22T16:46:00Z">
        <w:r>
          <w:rPr>
            <w:rFonts w:ascii="細明體" w:eastAsia="細明體" w:hAnsi="細明體" w:hint="eastAsia"/>
            <w:bCs/>
            <w:lang w:eastAsia="zh-TW"/>
          </w:rPr>
          <w:t>CFM</w:t>
        </w:r>
      </w:ins>
      <w:ins w:id="36" w:author="FIS" w:date="2014-12-22T16:45:00Z">
        <w:r>
          <w:rPr>
            <w:rFonts w:ascii="細明體" w:eastAsia="細明體" w:hAnsi="細明體" w:hint="eastAsia"/>
            <w:bCs/>
            <w:lang w:eastAsia="zh-TW"/>
          </w:rPr>
          <w:t>_NO</w:t>
        </w:r>
      </w:ins>
      <w:ins w:id="37" w:author="FIS" w:date="2014-12-22T16:46:00Z">
        <w:r>
          <w:rPr>
            <w:rFonts w:ascii="細明體" w:eastAsia="細明體" w:hAnsi="細明體" w:hint="eastAsia"/>
            <w:bCs/>
            <w:lang w:eastAsia="zh-TW"/>
          </w:rPr>
          <w:t>與</w:t>
        </w:r>
      </w:ins>
      <w:ins w:id="38" w:author="FIS" w:date="2014-12-22T16:45:00Z">
        <w:r>
          <w:rPr>
            <w:rFonts w:ascii="細明體" w:eastAsia="細明體" w:hAnsi="細明體" w:hint="eastAsia"/>
            <w:bCs/>
            <w:lang w:eastAsia="zh-TW"/>
          </w:rPr>
          <w:t>登入者ID</w:t>
        </w:r>
      </w:ins>
      <w:ins w:id="39" w:author="FIS" w:date="2014-12-22T16:46:00Z">
        <w:r>
          <w:rPr>
            <w:rFonts w:ascii="細明體" w:eastAsia="細明體" w:hAnsi="細明體" w:hint="eastAsia"/>
            <w:bCs/>
            <w:lang w:eastAsia="zh-TW"/>
          </w:rPr>
          <w:t>相符者即為覆核人員</w:t>
        </w:r>
      </w:ins>
    </w:p>
    <w:p w:rsidR="00AD54FB" w:rsidRDefault="00AD54FB" w:rsidP="00AD54F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40" w:author="FIS" w:date="2014-12-22T16:45:00Z"/>
          <w:rFonts w:ascii="細明體" w:eastAsia="細明體" w:hAnsi="細明體" w:hint="eastAsia"/>
          <w:bCs/>
          <w:lang w:eastAsia="zh-TW"/>
        </w:rPr>
      </w:pPr>
      <w:ins w:id="41" w:author="FIS" w:date="2014-12-22T16:46:00Z">
        <w:r>
          <w:rPr>
            <w:rFonts w:ascii="細明體" w:eastAsia="細明體" w:hAnsi="細明體" w:hint="eastAsia"/>
            <w:bCs/>
            <w:lang w:eastAsia="zh-TW"/>
          </w:rPr>
          <w:t>取得代理人資訊：</w:t>
        </w:r>
      </w:ins>
      <w:ins w:id="42" w:author="FIS" w:date="2014-12-22T16:47:00Z">
        <w:r>
          <w:rPr>
            <w:rFonts w:ascii="細明體" w:eastAsia="細明體" w:hAnsi="細明體" w:hint="eastAsia"/>
            <w:bCs/>
            <w:lang w:eastAsia="zh-TW"/>
          </w:rPr>
          <w:t>呼叫</w:t>
        </w:r>
        <w:r w:rsidRPr="00AD54FB">
          <w:rPr>
            <w:rFonts w:ascii="細明體" w:eastAsia="細明體" w:hAnsi="細明體"/>
            <w:bCs/>
            <w:lang w:eastAsia="zh-TW"/>
          </w:rPr>
          <w:t>ZZ_D10100</w:t>
        </w:r>
        <w:r>
          <w:rPr>
            <w:rFonts w:ascii="細明體" w:eastAsia="細明體" w:hAnsi="細明體" w:hint="eastAsia"/>
            <w:bCs/>
            <w:lang w:eastAsia="zh-TW"/>
          </w:rPr>
          <w:t>.</w:t>
        </w:r>
        <w:r w:rsidRPr="00AD54FB">
          <w:t xml:space="preserve"> </w:t>
        </w:r>
        <w:r w:rsidRPr="00AD54FB">
          <w:rPr>
            <w:rFonts w:ascii="細明體" w:eastAsia="細明體" w:hAnsi="細明體"/>
            <w:bCs/>
            <w:lang w:eastAsia="zh-TW"/>
          </w:rPr>
          <w:t>getClientID(</w:t>
        </w:r>
        <w:r>
          <w:rPr>
            <w:rFonts w:ascii="細明體" w:eastAsia="細明體" w:hAnsi="細明體" w:hint="eastAsia"/>
            <w:bCs/>
            <w:lang w:eastAsia="zh-TW"/>
          </w:rPr>
          <w:t>登入者ID</w:t>
        </w:r>
        <w:r w:rsidRPr="00AD54FB">
          <w:rPr>
            <w:rFonts w:ascii="細明體" w:eastAsia="細明體" w:hAnsi="細明體"/>
            <w:bCs/>
            <w:lang w:eastAsia="zh-TW"/>
          </w:rPr>
          <w:t>, "AA")</w:t>
        </w:r>
        <w:r>
          <w:rPr>
            <w:rFonts w:ascii="細明體" w:eastAsia="細明體" w:hAnsi="細明體" w:hint="eastAsia"/>
            <w:bCs/>
            <w:lang w:eastAsia="zh-TW"/>
          </w:rPr>
          <w:t xml:space="preserve"> 取得代理人清單</w:t>
        </w:r>
      </w:ins>
    </w:p>
    <w:p w:rsidR="00AD54FB" w:rsidRPr="00AD54FB" w:rsidRDefault="00B474A9" w:rsidP="00B474A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43" w:author="FIS" w:date="2014-12-22T16:49:00Z"/>
          <w:rFonts w:ascii="細明體" w:eastAsia="細明體" w:hAnsi="細明體" w:hint="eastAsia"/>
          <w:bCs/>
          <w:lang w:eastAsia="zh-TW"/>
          <w:rPrChange w:id="44" w:author="FIS" w:date="2014-12-22T16:49:00Z">
            <w:rPr>
              <w:ins w:id="45" w:author="FIS" w:date="2014-12-22T16:49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>
        <w:rPr>
          <w:rFonts w:ascii="細明體" w:eastAsia="細明體" w:hAnsi="細明體" w:hint="eastAsia"/>
          <w:bCs/>
          <w:lang w:eastAsia="zh-TW"/>
        </w:rPr>
        <w:t>若該人員擁有</w:t>
      </w:r>
      <w:r w:rsidRPr="00B474A9">
        <w:rPr>
          <w:rFonts w:ascii="細明體" w:eastAsia="細明體" w:hAnsi="細明體"/>
          <w:bCs/>
          <w:lang w:eastAsia="zh-TW"/>
        </w:rPr>
        <w:t>RLAA021</w:t>
      </w:r>
      <w:r>
        <w:rPr>
          <w:rFonts w:ascii="細明體" w:eastAsia="細明體" w:hAnsi="細明體" w:hint="eastAsia"/>
          <w:bCs/>
          <w:lang w:eastAsia="zh-TW"/>
        </w:rPr>
        <w:t>或</w:t>
      </w:r>
      <w:r w:rsidR="00EB35C4" w:rsidRPr="00B474A9">
        <w:rPr>
          <w:rFonts w:ascii="細明體" w:eastAsia="細明體" w:hAnsi="細明體"/>
          <w:bCs/>
          <w:lang w:eastAsia="zh-TW"/>
        </w:rPr>
        <w:t>RLAA02</w:t>
      </w:r>
      <w:r w:rsidR="00EB35C4">
        <w:rPr>
          <w:rFonts w:ascii="細明體" w:eastAsia="細明體" w:hAnsi="細明體" w:hint="eastAsia"/>
          <w:bCs/>
          <w:lang w:eastAsia="zh-TW"/>
        </w:rPr>
        <w:t>2或</w:t>
      </w:r>
      <w:r w:rsidRPr="00B474A9">
        <w:rPr>
          <w:rFonts w:ascii="細明體" w:eastAsia="細明體" w:hAnsi="細明體"/>
          <w:bCs/>
          <w:lang w:eastAsia="zh-TW"/>
        </w:rPr>
        <w:t>RL</w:t>
      </w:r>
      <w:r w:rsidR="00EB35C4">
        <w:rPr>
          <w:rFonts w:ascii="細明體" w:eastAsia="細明體" w:hAnsi="細明體" w:hint="eastAsia"/>
          <w:bCs/>
          <w:lang w:eastAsia="zh-TW"/>
        </w:rPr>
        <w:t>ZZ004</w:t>
      </w:r>
      <w:r w:rsidR="0061501D">
        <w:rPr>
          <w:rFonts w:ascii="細明體" w:eastAsia="細明體" w:hAnsi="細明體" w:hint="eastAsia"/>
          <w:bCs/>
          <w:lang w:eastAsia="zh-TW"/>
        </w:rPr>
        <w:t>、RLAA999</w:t>
      </w:r>
      <w:ins w:id="46" w:author="FIS" w:date="2014-12-22T16:49:00Z">
        <w:r w:rsidR="00AD54FB">
          <w:rPr>
            <w:rFonts w:ascii="細明體" w:eastAsia="細明體" w:hAnsi="細明體" w:hint="eastAsia"/>
            <w:bCs/>
            <w:lang w:eastAsia="zh-TW"/>
          </w:rPr>
          <w:t>、RLAA004</w:t>
        </w:r>
      </w:ins>
      <w:r>
        <w:rPr>
          <w:rFonts w:ascii="細明體" w:eastAsia="細明體" w:hAnsi="細明體" w:hint="eastAsia"/>
          <w:bCs/>
          <w:lang w:eastAsia="zh-TW"/>
        </w:rPr>
        <w:t>角色</w:t>
      </w:r>
      <w:r>
        <w:rPr>
          <w:rFonts w:ascii="細明體" w:eastAsia="細明體" w:hAnsi="細明體" w:hint="eastAsia"/>
          <w:bCs/>
          <w:color w:val="000000"/>
          <w:lang w:eastAsia="zh-TW"/>
        </w:rPr>
        <w:t>，</w:t>
      </w:r>
      <w:r w:rsidR="00377B8C">
        <w:rPr>
          <w:rFonts w:ascii="細明體" w:eastAsia="細明體" w:hAnsi="細明體" w:hint="eastAsia"/>
          <w:bCs/>
          <w:color w:val="000000"/>
          <w:lang w:eastAsia="zh-TW"/>
        </w:rPr>
        <w:t>則</w:t>
      </w:r>
      <w:r>
        <w:rPr>
          <w:rFonts w:ascii="細明體" w:eastAsia="細明體" w:hAnsi="細明體" w:hint="eastAsia"/>
          <w:bCs/>
          <w:color w:val="000000"/>
          <w:lang w:eastAsia="zh-TW"/>
        </w:rPr>
        <w:t>顯示所有資料，</w:t>
      </w:r>
    </w:p>
    <w:p w:rsidR="00AD54FB" w:rsidRPr="00AD54FB" w:rsidRDefault="00AD54FB" w:rsidP="00B474A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47" w:author="FIS" w:date="2014-12-22T16:50:00Z"/>
          <w:rFonts w:ascii="細明體" w:eastAsia="細明體" w:hAnsi="細明體" w:hint="eastAsia"/>
          <w:bCs/>
          <w:lang w:eastAsia="zh-TW"/>
          <w:rPrChange w:id="48" w:author="FIS" w:date="2014-12-22T16:50:00Z">
            <w:rPr>
              <w:ins w:id="49" w:author="FIS" w:date="2014-12-22T16:50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ins w:id="50" w:author="FIS" w:date="2014-12-22T16:49:00Z">
        <w:r>
          <w:rPr>
            <w:rFonts w:ascii="細明體" w:eastAsia="細明體" w:hAnsi="細明體" w:hint="eastAsia"/>
            <w:bCs/>
            <w:lang w:eastAsia="zh-TW"/>
          </w:rPr>
          <w:t>若為覆核人員，</w:t>
        </w:r>
      </w:ins>
      <w:ins w:id="51" w:author="FIS" w:date="2014-12-22T16:50:00Z">
        <w:r>
          <w:rPr>
            <w:rFonts w:ascii="細明體" w:eastAsia="細明體" w:hAnsi="細明體" w:hint="eastAsia"/>
            <w:bCs/>
            <w:color w:val="000000"/>
            <w:lang w:eastAsia="zh-TW"/>
          </w:rPr>
          <w:t>則顯示所有資料</w:t>
        </w:r>
      </w:ins>
    </w:p>
    <w:p w:rsidR="00AD54FB" w:rsidRPr="00AD54FB" w:rsidRDefault="00AD54FB" w:rsidP="001B7B3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52" w:author="FIS" w:date="2014-12-22T16:48:00Z"/>
          <w:rFonts w:ascii="細明體" w:eastAsia="細明體" w:hAnsi="細明體" w:hint="eastAsia"/>
          <w:bCs/>
          <w:lang w:eastAsia="zh-TW"/>
          <w:rPrChange w:id="53" w:author="FIS" w:date="2014-12-22T16:48:00Z">
            <w:rPr>
              <w:ins w:id="54" w:author="FIS" w:date="2014-12-22T16:48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ins w:id="55" w:author="FIS" w:date="2014-12-22T16:50:00Z">
        <w:r>
          <w:rPr>
            <w:rFonts w:ascii="細明體" w:eastAsia="細明體" w:hAnsi="細明體" w:hint="eastAsia"/>
            <w:bCs/>
            <w:color w:val="000000"/>
            <w:lang w:eastAsia="zh-TW"/>
          </w:rPr>
          <w:t>逐筆判斷</w:t>
        </w:r>
        <w:r>
          <w:rPr>
            <w:rFonts w:ascii="細明體" w:eastAsia="細明體" w:hAnsi="細明體" w:hint="eastAsia"/>
            <w:bCs/>
            <w:lang w:eastAsia="zh-TW"/>
          </w:rPr>
          <w:t>代理人清單</w:t>
        </w:r>
      </w:ins>
      <w:ins w:id="56" w:author="FIS" w:date="2014-12-22T16:51:00Z">
        <w:r>
          <w:rPr>
            <w:rFonts w:ascii="細明體" w:eastAsia="細明體" w:hAnsi="細明體" w:hint="eastAsia"/>
            <w:bCs/>
            <w:lang w:eastAsia="zh-TW"/>
          </w:rPr>
          <w:t>：</w:t>
        </w:r>
      </w:ins>
      <w:ins w:id="57" w:author="FIS" w:date="2014-12-22T16:50:00Z">
        <w:r>
          <w:rPr>
            <w:rFonts w:ascii="細明體" w:eastAsia="細明體" w:hAnsi="細明體" w:hint="eastAsia"/>
            <w:bCs/>
            <w:lang w:eastAsia="zh-TW"/>
          </w:rPr>
          <w:t>若代理人有RLAA004的角色</w:t>
        </w:r>
      </w:ins>
      <w:ins w:id="58" w:author="FIS" w:date="2014-12-22T16:51:00Z">
        <w:r>
          <w:rPr>
            <w:rFonts w:ascii="細明體" w:eastAsia="細明體" w:hAnsi="細明體" w:hint="eastAsia"/>
            <w:bCs/>
            <w:lang w:eastAsia="zh-TW"/>
          </w:rPr>
          <w:t>，或是讀取DTAHD006判斷為覆核人員</w:t>
        </w:r>
      </w:ins>
      <w:r w:rsidR="001B7B38">
        <w:rPr>
          <w:rFonts w:ascii="細明體" w:eastAsia="細明體" w:hAnsi="細明體" w:hint="eastAsia"/>
          <w:bCs/>
          <w:lang w:eastAsia="zh-TW"/>
        </w:rPr>
        <w:t>，或</w:t>
      </w:r>
      <w:r w:rsidR="001B7B38" w:rsidRPr="001B7B38">
        <w:rPr>
          <w:rFonts w:ascii="細明體" w:eastAsia="細明體" w:hAnsi="細明體" w:hint="eastAsia"/>
          <w:bCs/>
          <w:lang w:eastAsia="zh-TW"/>
        </w:rPr>
        <w:t>資料探勘科人員</w:t>
      </w:r>
      <w:r w:rsidR="001B7B38">
        <w:rPr>
          <w:rFonts w:ascii="細明體" w:eastAsia="細明體" w:hAnsi="細明體" w:hint="eastAsia"/>
          <w:bCs/>
          <w:lang w:eastAsia="zh-TW"/>
        </w:rPr>
        <w:t>OD9H002</w:t>
      </w:r>
      <w:ins w:id="59" w:author="FIS" w:date="2014-12-22T16:51:00Z">
        <w:r>
          <w:rPr>
            <w:rFonts w:ascii="細明體" w:eastAsia="細明體" w:hAnsi="細明體" w:hint="eastAsia"/>
            <w:bCs/>
            <w:lang w:eastAsia="zh-TW"/>
          </w:rPr>
          <w:t>。顯示所有資料</w:t>
        </w:r>
      </w:ins>
    </w:p>
    <w:p w:rsidR="00B474A9" w:rsidRDefault="00B474A9" w:rsidP="00B474A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color w:val="000000"/>
          <w:lang w:eastAsia="zh-TW"/>
        </w:rPr>
        <w:t>若沒有則依以下原則判斷</w:t>
      </w:r>
    </w:p>
    <w:p w:rsidR="001B564B" w:rsidRDefault="00943FE0" w:rsidP="00377B8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若是從核付畫面</w:t>
      </w:r>
      <w:r w:rsidR="000C04E3">
        <w:rPr>
          <w:rFonts w:ascii="細明體" w:eastAsia="細明體" w:hAnsi="細明體" w:hint="eastAsia"/>
          <w:bCs/>
          <w:lang w:eastAsia="zh-TW"/>
        </w:rPr>
        <w:t>、保單確認</w:t>
      </w:r>
      <w:r>
        <w:rPr>
          <w:rFonts w:ascii="細明體" w:eastAsia="細明體" w:hAnsi="細明體" w:hint="eastAsia"/>
          <w:bCs/>
          <w:lang w:eastAsia="zh-TW"/>
        </w:rPr>
        <w:t>(畫面編號:</w:t>
      </w:r>
      <w:r w:rsidRPr="00943FE0">
        <w:rPr>
          <w:lang w:eastAsia="zh-TW"/>
        </w:rPr>
        <w:t xml:space="preserve"> </w:t>
      </w:r>
      <w:r w:rsidRPr="00943FE0">
        <w:rPr>
          <w:rFonts w:ascii="細明體" w:eastAsia="細明體" w:hAnsi="細明體"/>
          <w:bCs/>
          <w:lang w:eastAsia="zh-TW"/>
        </w:rPr>
        <w:t>AAB1</w:t>
      </w:r>
      <w:r>
        <w:rPr>
          <w:rFonts w:ascii="細明體" w:eastAsia="細明體" w:hAnsi="細明體" w:hint="eastAsia"/>
          <w:bCs/>
          <w:lang w:eastAsia="zh-TW"/>
        </w:rPr>
        <w:t>_</w:t>
      </w:r>
      <w:r w:rsidRPr="00943FE0">
        <w:rPr>
          <w:rFonts w:ascii="細明體" w:eastAsia="細明體" w:hAnsi="細明體"/>
          <w:bCs/>
          <w:lang w:eastAsia="zh-TW"/>
        </w:rPr>
        <w:t>0100</w:t>
      </w:r>
      <w:r w:rsidR="000C04E3">
        <w:rPr>
          <w:rFonts w:ascii="細明體" w:eastAsia="細明體" w:hAnsi="細明體" w:hint="eastAsia"/>
          <w:bCs/>
          <w:lang w:eastAsia="zh-TW"/>
        </w:rPr>
        <w:t>、AAB1_0700</w:t>
      </w:r>
      <w:r>
        <w:rPr>
          <w:rFonts w:ascii="細明體" w:eastAsia="細明體" w:hAnsi="細明體" w:hint="eastAsia"/>
          <w:bCs/>
          <w:lang w:eastAsia="zh-TW"/>
        </w:rPr>
        <w:t>)連過來</w:t>
      </w:r>
    </w:p>
    <w:p w:rsidR="0015645D" w:rsidRPr="00AD54FB" w:rsidRDefault="0015645D" w:rsidP="001B564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strike/>
          <w:lang w:eastAsia="zh-TW"/>
        </w:rPr>
      </w:pPr>
      <w:r w:rsidRPr="00AD54FB">
        <w:rPr>
          <w:rFonts w:ascii="細明體" w:eastAsia="細明體" w:hAnsi="細明體" w:hint="eastAsia"/>
          <w:bCs/>
          <w:strike/>
          <w:lang w:eastAsia="zh-TW"/>
        </w:rPr>
        <w:t>不論風險分類為何，皆顯示</w:t>
      </w:r>
    </w:p>
    <w:p w:rsidR="00943FE0" w:rsidRPr="00AD54FB" w:rsidRDefault="00943FE0" w:rsidP="001B564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strike/>
          <w:lang w:eastAsia="zh-TW"/>
        </w:rPr>
      </w:pPr>
      <w:r w:rsidRPr="00160BE6">
        <w:rPr>
          <w:rFonts w:ascii="細明體" w:eastAsia="細明體" w:hAnsi="細明體" w:hint="eastAsia"/>
          <w:bCs/>
          <w:strike/>
          <w:color w:val="000000"/>
          <w:lang w:eastAsia="zh-TW"/>
        </w:rPr>
        <w:t>只顯示高風險的資料</w:t>
      </w:r>
      <w:r w:rsidR="00BE07F3" w:rsidRPr="00160BE6">
        <w:rPr>
          <w:rFonts w:ascii="細明體" w:eastAsia="細明體" w:hAnsi="細明體" w:hint="eastAsia"/>
          <w:bCs/>
          <w:strike/>
          <w:color w:val="000000"/>
          <w:lang w:eastAsia="zh-TW"/>
        </w:rPr>
        <w:t>，且</w:t>
      </w:r>
      <w:r w:rsidR="00BE07F3" w:rsidRPr="00160BE6">
        <w:rPr>
          <w:rFonts w:ascii="細明體" w:eastAsia="細明體" w:hAnsi="細明體" w:hint="eastAsia"/>
          <w:strike/>
          <w:kern w:val="2"/>
          <w:lang w:eastAsia="zh-TW"/>
        </w:rPr>
        <w:t>評分</w:t>
      </w:r>
      <w:r w:rsidR="00BE07F3" w:rsidRPr="00AD54FB">
        <w:rPr>
          <w:rFonts w:ascii="細明體" w:eastAsia="細明體" w:hAnsi="細明體" w:hint="eastAsia"/>
          <w:strike/>
          <w:kern w:val="2"/>
          <w:lang w:eastAsia="zh-TW"/>
        </w:rPr>
        <w:t>,原始分數,權重三個欄位的資料不顯示</w:t>
      </w:r>
      <w:r w:rsidR="001B564B" w:rsidRPr="00AD54FB">
        <w:rPr>
          <w:rFonts w:ascii="細明體" w:eastAsia="細明體" w:hAnsi="細明體" w:hint="eastAsia"/>
          <w:bCs/>
          <w:strike/>
          <w:color w:val="000000"/>
          <w:lang w:eastAsia="zh-TW"/>
        </w:rPr>
        <w:t>，超連結該</w:t>
      </w:r>
      <w:r w:rsidR="001B564B" w:rsidRPr="00AD54FB">
        <w:rPr>
          <w:rFonts w:ascii="細明體" w:eastAsia="細明體" w:hAnsi="細明體" w:hint="eastAsia"/>
          <w:strike/>
          <w:kern w:val="2"/>
          <w:lang w:eastAsia="zh-TW"/>
        </w:rPr>
        <w:t>欄位</w:t>
      </w:r>
      <w:r w:rsidR="001B564B" w:rsidRPr="00AD54FB">
        <w:rPr>
          <w:rFonts w:ascii="細明體" w:eastAsia="細明體" w:hAnsi="細明體" w:hint="eastAsia"/>
          <w:bCs/>
          <w:strike/>
          <w:color w:val="000000"/>
          <w:lang w:eastAsia="zh-TW"/>
        </w:rPr>
        <w:t>也不帶值過去</w:t>
      </w:r>
      <w:r w:rsidR="001B564B" w:rsidRPr="00AD54FB">
        <w:rPr>
          <w:rFonts w:ascii="細明體" w:eastAsia="細明體" w:hAnsi="細明體" w:hint="eastAsia"/>
          <w:strike/>
          <w:lang w:eastAsia="zh-TW"/>
        </w:rPr>
        <w:t>。</w:t>
      </w:r>
    </w:p>
    <w:p w:rsidR="00BF382F" w:rsidRDefault="00BF382F" w:rsidP="00AD54F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利用代碼中文決定顯示權限(ALL-全部顯示、</w:t>
      </w:r>
      <w:r w:rsidRPr="00BF382F">
        <w:rPr>
          <w:rFonts w:ascii="細明體" w:eastAsia="細明體" w:hAnsi="細明體"/>
          <w:bCs/>
          <w:lang w:eastAsia="zh-TW"/>
        </w:rPr>
        <w:t>H_AND_M</w:t>
      </w:r>
      <w:r>
        <w:rPr>
          <w:rFonts w:ascii="細明體" w:eastAsia="細明體" w:hAnsi="細明體" w:hint="eastAsia"/>
          <w:bCs/>
          <w:lang w:eastAsia="zh-TW"/>
        </w:rPr>
        <w:t>-高中風險、</w:t>
      </w:r>
      <w:r w:rsidRPr="00BF382F">
        <w:rPr>
          <w:rFonts w:ascii="細明體" w:eastAsia="細明體" w:hAnsi="細明體"/>
          <w:bCs/>
          <w:lang w:eastAsia="zh-TW"/>
        </w:rPr>
        <w:t>H</w:t>
      </w:r>
      <w:r>
        <w:rPr>
          <w:rFonts w:ascii="細明體" w:eastAsia="細明體" w:hAnsi="細明體" w:hint="eastAsia"/>
          <w:bCs/>
          <w:lang w:eastAsia="zh-TW"/>
        </w:rPr>
        <w:t>-高風險、</w:t>
      </w:r>
      <w:ins w:id="60" w:author="FIS" w:date="2014-12-22T16:52:00Z">
        <w:r w:rsidR="00A4255C">
          <w:rPr>
            <w:rFonts w:ascii="細明體" w:eastAsia="細明體" w:hAnsi="細明體" w:hint="eastAsia"/>
            <w:bCs/>
            <w:lang w:eastAsia="zh-TW"/>
          </w:rPr>
          <w:t>N且高風險、</w:t>
        </w:r>
      </w:ins>
      <w:r>
        <w:rPr>
          <w:rFonts w:ascii="細明體" w:eastAsia="細明體" w:hAnsi="細明體" w:hint="eastAsia"/>
          <w:bCs/>
          <w:lang w:eastAsia="zh-TW"/>
        </w:rPr>
        <w:t>N</w:t>
      </w:r>
      <w:ins w:id="61" w:author="FIS" w:date="2014-12-22T16:52:00Z">
        <w:r w:rsidR="00AD54FB">
          <w:rPr>
            <w:rFonts w:ascii="細明體" w:eastAsia="細明體" w:hAnsi="細明體" w:hint="eastAsia"/>
            <w:bCs/>
            <w:lang w:eastAsia="zh-TW"/>
          </w:rPr>
          <w:t>且</w:t>
        </w:r>
        <w:r w:rsidR="00A4255C">
          <w:rPr>
            <w:rFonts w:ascii="細明體" w:eastAsia="細明體" w:hAnsi="細明體" w:hint="eastAsia"/>
            <w:bCs/>
            <w:lang w:eastAsia="zh-TW"/>
          </w:rPr>
          <w:t>非</w:t>
        </w:r>
        <w:r w:rsidR="00AD54FB">
          <w:rPr>
            <w:rFonts w:ascii="細明體" w:eastAsia="細明體" w:hAnsi="細明體" w:hint="eastAsia"/>
            <w:bCs/>
            <w:lang w:eastAsia="zh-TW"/>
          </w:rPr>
          <w:t>高風</w:t>
        </w:r>
        <w:r w:rsidR="00A4255C">
          <w:rPr>
            <w:rFonts w:ascii="細明體" w:eastAsia="細明體" w:hAnsi="細明體" w:hint="eastAsia"/>
            <w:bCs/>
            <w:lang w:eastAsia="zh-TW"/>
          </w:rPr>
          <w:t>險案件</w:t>
        </w:r>
      </w:ins>
      <w:r>
        <w:rPr>
          <w:rFonts w:ascii="細明體" w:eastAsia="細明體" w:hAnsi="細明體" w:hint="eastAsia"/>
          <w:bCs/>
          <w:lang w:eastAsia="zh-TW"/>
        </w:rPr>
        <w:t>-導頁到建議)</w:t>
      </w:r>
    </w:p>
    <w:p w:rsidR="00160BE6" w:rsidRDefault="00EB3E15" w:rsidP="00AD54F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權限設定 = </w:t>
      </w:r>
      <w:r w:rsidR="00160BE6">
        <w:rPr>
          <w:rFonts w:ascii="細明體" w:eastAsia="細明體" w:hAnsi="細明體" w:hint="eastAsia"/>
          <w:bCs/>
          <w:lang w:eastAsia="zh-TW"/>
        </w:rPr>
        <w:t>讀取代碼中文：</w:t>
      </w:r>
    </w:p>
    <w:p w:rsidR="00160BE6" w:rsidRDefault="00160BE6" w:rsidP="00AD54F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sөũ" w:hAnsi="sөũ"/>
        </w:rPr>
        <w:t>子</w:t>
      </w:r>
      <w:r>
        <w:rPr>
          <w:rFonts w:ascii="細明體" w:eastAsia="細明體" w:hAnsi="細明體" w:hint="eastAsia"/>
          <w:bCs/>
          <w:lang w:eastAsia="zh-TW"/>
        </w:rPr>
        <w:t>系統：AA</w:t>
      </w:r>
    </w:p>
    <w:p w:rsidR="00160BE6" w:rsidRDefault="00160BE6" w:rsidP="00AD54F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sөũ" w:hAnsi="sөũ"/>
        </w:rPr>
        <w:t>欄位名稱</w:t>
      </w:r>
      <w:r>
        <w:rPr>
          <w:rFonts w:ascii="sөũ" w:hAnsi="sөũ" w:hint="eastAsia"/>
          <w:lang w:eastAsia="zh-TW"/>
        </w:rPr>
        <w:t>：</w:t>
      </w:r>
      <w:r w:rsidRPr="00160BE6">
        <w:rPr>
          <w:rFonts w:ascii="細明體" w:eastAsia="細明體" w:hAnsi="細明體"/>
          <w:bCs/>
          <w:lang w:eastAsia="zh-TW"/>
        </w:rPr>
        <w:t>FAMS</w:t>
      </w:r>
      <w:r>
        <w:rPr>
          <w:rFonts w:ascii="細明體" w:eastAsia="細明體" w:hAnsi="細明體" w:hint="eastAsia"/>
          <w:bCs/>
          <w:lang w:eastAsia="zh-TW"/>
        </w:rPr>
        <w:t>_AUTH</w:t>
      </w:r>
    </w:p>
    <w:p w:rsidR="00160BE6" w:rsidRDefault="00160BE6" w:rsidP="00AD54F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sөũ" w:hAnsi="sөũ"/>
        </w:rPr>
        <w:t>代碼</w:t>
      </w:r>
      <w:r>
        <w:rPr>
          <w:rFonts w:ascii="sөũ" w:hAnsi="sөũ" w:hint="eastAsia"/>
          <w:lang w:eastAsia="zh-TW"/>
        </w:rPr>
        <w:t>：</w:t>
      </w:r>
      <w:r>
        <w:rPr>
          <w:rFonts w:ascii="細明體" w:eastAsia="細明體" w:hAnsi="細明體" w:hint="eastAsia"/>
          <w:bCs/>
          <w:lang w:eastAsia="zh-TW"/>
        </w:rPr>
        <w:t>畫面編號</w:t>
      </w:r>
    </w:p>
    <w:p w:rsidR="00BF382F" w:rsidRDefault="00E45E85" w:rsidP="00AD54F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IF 權限設定 = </w:t>
      </w:r>
      <w:r>
        <w:rPr>
          <w:rFonts w:ascii="細明體" w:eastAsia="細明體" w:hAnsi="細明體"/>
          <w:bCs/>
          <w:lang w:eastAsia="zh-TW"/>
        </w:rPr>
        <w:t>‘</w:t>
      </w:r>
      <w:r>
        <w:rPr>
          <w:rFonts w:ascii="細明體" w:eastAsia="細明體" w:hAnsi="細明體" w:hint="eastAsia"/>
          <w:bCs/>
          <w:lang w:eastAsia="zh-TW"/>
        </w:rPr>
        <w:t>ALL</w:t>
      </w:r>
      <w:r>
        <w:rPr>
          <w:rFonts w:ascii="細明體" w:eastAsia="細明體" w:hAnsi="細明體"/>
          <w:bCs/>
          <w:lang w:eastAsia="zh-TW"/>
        </w:rPr>
        <w:t>’</w:t>
      </w:r>
    </w:p>
    <w:p w:rsidR="00E45E85" w:rsidRPr="00E45E85" w:rsidRDefault="00E45E85" w:rsidP="00AD54F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45E85">
        <w:rPr>
          <w:rFonts w:ascii="細明體" w:eastAsia="細明體" w:hAnsi="細明體" w:hint="eastAsia"/>
          <w:bCs/>
          <w:lang w:eastAsia="zh-TW"/>
        </w:rPr>
        <w:t>皆顯示</w:t>
      </w:r>
    </w:p>
    <w:p w:rsidR="00E45E85" w:rsidRDefault="00E45E85" w:rsidP="00AD54F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ELSE IF 權限設定 = </w:t>
      </w:r>
      <w:r>
        <w:rPr>
          <w:rFonts w:ascii="細明體" w:eastAsia="細明體" w:hAnsi="細明體"/>
          <w:bCs/>
          <w:lang w:eastAsia="zh-TW"/>
        </w:rPr>
        <w:t>‘</w:t>
      </w:r>
      <w:r w:rsidRPr="00BF382F">
        <w:rPr>
          <w:rFonts w:ascii="細明體" w:eastAsia="細明體" w:hAnsi="細明體"/>
          <w:bCs/>
          <w:lang w:eastAsia="zh-TW"/>
        </w:rPr>
        <w:t>H_AND_M</w:t>
      </w:r>
      <w:r>
        <w:rPr>
          <w:rFonts w:ascii="細明體" w:eastAsia="細明體" w:hAnsi="細明體"/>
          <w:bCs/>
          <w:lang w:eastAsia="zh-TW"/>
        </w:rPr>
        <w:t>’</w:t>
      </w:r>
    </w:p>
    <w:p w:rsidR="00E45E85" w:rsidRPr="00E45E85" w:rsidRDefault="00E45E85" w:rsidP="00AD54F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45E85">
        <w:rPr>
          <w:rFonts w:ascii="細明體" w:eastAsia="細明體" w:hAnsi="細明體" w:hint="eastAsia"/>
          <w:bCs/>
          <w:lang w:eastAsia="zh-TW"/>
        </w:rPr>
        <w:t>顯示高、中風險</w:t>
      </w:r>
    </w:p>
    <w:p w:rsidR="00E45E85" w:rsidRDefault="00E45E85" w:rsidP="00AD54F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ELSE IF 權限設定 = </w:t>
      </w:r>
      <w:r>
        <w:rPr>
          <w:rFonts w:ascii="細明體" w:eastAsia="細明體" w:hAnsi="細明體"/>
          <w:bCs/>
          <w:lang w:eastAsia="zh-TW"/>
        </w:rPr>
        <w:t>‘</w:t>
      </w:r>
      <w:r w:rsidRPr="00BF382F">
        <w:rPr>
          <w:rFonts w:ascii="細明體" w:eastAsia="細明體" w:hAnsi="細明體"/>
          <w:bCs/>
          <w:lang w:eastAsia="zh-TW"/>
        </w:rPr>
        <w:t>H</w:t>
      </w:r>
      <w:r>
        <w:rPr>
          <w:rFonts w:ascii="細明體" w:eastAsia="細明體" w:hAnsi="細明體"/>
          <w:bCs/>
          <w:lang w:eastAsia="zh-TW"/>
        </w:rPr>
        <w:t>’</w:t>
      </w:r>
    </w:p>
    <w:p w:rsidR="00E45E85" w:rsidRDefault="00E45E85" w:rsidP="00AD54F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45E85">
        <w:rPr>
          <w:rFonts w:ascii="細明體" w:eastAsia="細明體" w:hAnsi="細明體" w:hint="eastAsia"/>
          <w:bCs/>
          <w:lang w:eastAsia="zh-TW"/>
        </w:rPr>
        <w:t>顯示</w:t>
      </w:r>
      <w:r w:rsidRPr="00E70EEF">
        <w:rPr>
          <w:rFonts w:ascii="細明體" w:eastAsia="細明體" w:hAnsi="細明體" w:hint="eastAsia"/>
          <w:bCs/>
          <w:lang w:eastAsia="zh-TW"/>
        </w:rPr>
        <w:t>中風險</w:t>
      </w:r>
    </w:p>
    <w:p w:rsidR="00E45E85" w:rsidRDefault="00E45E85" w:rsidP="00AD54F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62" w:author="FIS" w:date="2014-12-22T16:53:00Z"/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</w:t>
      </w:r>
      <w:ins w:id="63" w:author="FIS" w:date="2014-12-22T16:53:00Z">
        <w:r w:rsidR="00A4255C">
          <w:rPr>
            <w:rFonts w:ascii="細明體" w:eastAsia="細明體" w:hAnsi="細明體" w:hint="eastAsia"/>
            <w:bCs/>
            <w:lang w:eastAsia="zh-TW"/>
          </w:rPr>
          <w:t xml:space="preserve"> IF 權限設定= N 且高風險</w:t>
        </w:r>
      </w:ins>
    </w:p>
    <w:p w:rsidR="00A4255C" w:rsidRDefault="00A4255C" w:rsidP="00A4255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64" w:author="FIS" w:date="2014-12-22T16:54:00Z"/>
          <w:rFonts w:ascii="細明體" w:eastAsia="細明體" w:hAnsi="細明體" w:hint="eastAsia"/>
          <w:bCs/>
          <w:lang w:eastAsia="zh-TW"/>
        </w:rPr>
        <w:pPrChange w:id="65" w:author="FIS" w:date="2014-12-22T16:53:00Z">
          <w:pPr>
            <w:pStyle w:val="Tabletext"/>
            <w:keepLines w:val="0"/>
            <w:numPr>
              <w:ilvl w:val="4"/>
              <w:numId w:val="11"/>
            </w:numPr>
            <w:spacing w:after="0" w:line="240" w:lineRule="auto"/>
            <w:ind w:left="2551" w:hanging="850"/>
          </w:pPr>
        </w:pPrChange>
      </w:pPr>
      <w:ins w:id="66" w:author="FIS" w:date="2014-12-22T16:54:00Z">
        <w:r>
          <w:rPr>
            <w:rFonts w:ascii="細明體" w:eastAsia="細明體" w:hAnsi="細明體" w:hint="eastAsia"/>
            <w:bCs/>
            <w:lang w:eastAsia="zh-TW"/>
          </w:rPr>
          <w:t>只顯示高風險因子及指標</w:t>
        </w:r>
      </w:ins>
    </w:p>
    <w:p w:rsidR="00A4255C" w:rsidRDefault="00A4255C" w:rsidP="00A4255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ins w:id="67" w:author="FIS" w:date="2014-12-22T16:54:00Z">
        <w:r>
          <w:rPr>
            <w:rFonts w:ascii="細明體" w:eastAsia="細明體" w:hAnsi="細明體" w:hint="eastAsia"/>
            <w:bCs/>
            <w:lang w:eastAsia="zh-TW"/>
          </w:rPr>
          <w:t>ELSE</w:t>
        </w:r>
      </w:ins>
    </w:p>
    <w:p w:rsidR="00E45E85" w:rsidRDefault="00E45E85" w:rsidP="00AD54F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頁面導到AAV2_0102(回饋建議)</w:t>
      </w:r>
    </w:p>
    <w:p w:rsidR="001B564B" w:rsidRDefault="00943FE0" w:rsidP="00377B8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77B8C">
        <w:rPr>
          <w:rFonts w:ascii="細明體" w:eastAsia="細明體" w:hAnsi="細明體" w:hint="eastAsia"/>
          <w:bCs/>
          <w:lang w:eastAsia="zh-TW"/>
        </w:rPr>
        <w:t>若是從簽擬畫面(畫面編號:</w:t>
      </w:r>
      <w:r w:rsidRPr="00943FE0">
        <w:rPr>
          <w:lang w:eastAsia="zh-TW"/>
        </w:rPr>
        <w:t xml:space="preserve"> </w:t>
      </w:r>
      <w:r w:rsidRPr="00377B8C">
        <w:rPr>
          <w:rFonts w:ascii="細明體" w:eastAsia="細明體" w:hAnsi="細明體"/>
          <w:bCs/>
          <w:lang w:eastAsia="zh-TW"/>
        </w:rPr>
        <w:t>AAB1</w:t>
      </w:r>
      <w:r w:rsidRPr="00377B8C">
        <w:rPr>
          <w:rFonts w:ascii="細明體" w:eastAsia="細明體" w:hAnsi="細明體" w:hint="eastAsia"/>
          <w:bCs/>
          <w:lang w:eastAsia="zh-TW"/>
        </w:rPr>
        <w:t>_13</w:t>
      </w:r>
      <w:r w:rsidRPr="00377B8C">
        <w:rPr>
          <w:rFonts w:ascii="細明體" w:eastAsia="細明體" w:hAnsi="細明體"/>
          <w:bCs/>
          <w:lang w:eastAsia="zh-TW"/>
        </w:rPr>
        <w:t>00</w:t>
      </w:r>
      <w:r w:rsidRPr="00377B8C">
        <w:rPr>
          <w:rFonts w:ascii="細明體" w:eastAsia="細明體" w:hAnsi="細明體" w:hint="eastAsia"/>
          <w:bCs/>
          <w:lang w:eastAsia="zh-TW"/>
        </w:rPr>
        <w:t>)連過來</w:t>
      </w:r>
    </w:p>
    <w:p w:rsidR="0015645D" w:rsidRPr="0015645D" w:rsidRDefault="00B474A9" w:rsidP="001B564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77B8C">
        <w:rPr>
          <w:rFonts w:ascii="細明體" w:eastAsia="細明體" w:hAnsi="細明體" w:hint="eastAsia"/>
          <w:bCs/>
          <w:lang w:eastAsia="zh-TW"/>
        </w:rPr>
        <w:t>若該人員擁有</w:t>
      </w:r>
      <w:r w:rsidRPr="00377B8C">
        <w:rPr>
          <w:rFonts w:ascii="細明體" w:eastAsia="細明體" w:hAnsi="細明體"/>
          <w:bCs/>
          <w:lang w:eastAsia="zh-TW"/>
        </w:rPr>
        <w:t>RLAA003</w:t>
      </w:r>
      <w:r w:rsidR="00377B8C" w:rsidRPr="00377B8C">
        <w:rPr>
          <w:rFonts w:ascii="細明體" w:eastAsia="細明體" w:hAnsi="細明體" w:hint="eastAsia"/>
          <w:bCs/>
          <w:lang w:eastAsia="zh-TW"/>
        </w:rPr>
        <w:t>或</w:t>
      </w:r>
      <w:r w:rsidR="00377B8C" w:rsidRPr="00377B8C">
        <w:rPr>
          <w:lang w:eastAsia="zh-TW"/>
        </w:rPr>
        <w:t xml:space="preserve"> </w:t>
      </w:r>
      <w:r w:rsidR="00377B8C" w:rsidRPr="00377B8C">
        <w:rPr>
          <w:rFonts w:ascii="細明體" w:eastAsia="細明體" w:hAnsi="細明體"/>
          <w:bCs/>
          <w:lang w:eastAsia="zh-TW"/>
        </w:rPr>
        <w:t>RLAA004</w:t>
      </w:r>
      <w:r w:rsidR="00377B8C" w:rsidRPr="00377B8C">
        <w:rPr>
          <w:rFonts w:ascii="細明體" w:eastAsia="細明體" w:hAnsi="細明體" w:hint="eastAsia"/>
          <w:bCs/>
          <w:lang w:eastAsia="zh-TW"/>
        </w:rPr>
        <w:t>角色</w:t>
      </w:r>
      <w:r w:rsidR="00377B8C" w:rsidRPr="00377B8C">
        <w:rPr>
          <w:rFonts w:ascii="細明體" w:eastAsia="細明體" w:hAnsi="細明體" w:hint="eastAsia"/>
          <w:bCs/>
          <w:color w:val="000000"/>
          <w:lang w:eastAsia="zh-TW"/>
        </w:rPr>
        <w:t>，</w:t>
      </w:r>
    </w:p>
    <w:p w:rsidR="0015645D" w:rsidRPr="0015645D" w:rsidRDefault="0015645D" w:rsidP="0015645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不論風險分類為何，皆顯示</w:t>
      </w:r>
    </w:p>
    <w:p w:rsidR="001B564B" w:rsidRPr="001B564B" w:rsidRDefault="00377B8C" w:rsidP="0015645D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25267">
        <w:rPr>
          <w:rFonts w:ascii="細明體" w:eastAsia="細明體" w:hAnsi="細明體" w:hint="eastAsia"/>
          <w:bCs/>
          <w:strike/>
          <w:color w:val="000000"/>
          <w:lang w:eastAsia="zh-TW"/>
        </w:rPr>
        <w:t>則顯示高風險與中風險的資料</w:t>
      </w:r>
      <w:r w:rsidR="00BE07F3" w:rsidRPr="00225267">
        <w:rPr>
          <w:rFonts w:ascii="細明體" w:eastAsia="細明體" w:hAnsi="細明體" w:hint="eastAsia"/>
          <w:bCs/>
          <w:strike/>
          <w:color w:val="000000"/>
          <w:lang w:eastAsia="zh-TW"/>
        </w:rPr>
        <w:t>，</w:t>
      </w:r>
      <w:r w:rsidR="001B564B">
        <w:rPr>
          <w:rFonts w:ascii="細明體" w:eastAsia="細明體" w:hAnsi="細明體" w:hint="eastAsia"/>
          <w:bCs/>
          <w:color w:val="000000"/>
          <w:lang w:eastAsia="zh-TW"/>
        </w:rPr>
        <w:t>且</w:t>
      </w:r>
      <w:r w:rsidR="001B564B">
        <w:rPr>
          <w:rFonts w:ascii="細明體" w:eastAsia="細明體" w:hAnsi="細明體" w:hint="eastAsia"/>
          <w:kern w:val="2"/>
          <w:lang w:eastAsia="zh-TW"/>
        </w:rPr>
        <w:t>原始分數,權重兩個欄位的資料不顯示</w:t>
      </w:r>
      <w:r w:rsidR="001B564B" w:rsidRPr="00377B8C">
        <w:rPr>
          <w:rFonts w:ascii="細明體" w:eastAsia="細明體" w:hAnsi="細明體" w:hint="eastAsia"/>
          <w:bCs/>
          <w:color w:val="000000"/>
          <w:lang w:eastAsia="zh-TW"/>
        </w:rPr>
        <w:t>，</w:t>
      </w:r>
      <w:r w:rsidR="001B564B">
        <w:rPr>
          <w:rFonts w:ascii="細明體" w:eastAsia="細明體" w:hAnsi="細明體" w:hint="eastAsia"/>
          <w:bCs/>
          <w:color w:val="000000"/>
          <w:lang w:eastAsia="zh-TW"/>
        </w:rPr>
        <w:t>超連結也不帶值過去</w:t>
      </w:r>
      <w:r w:rsidR="001B564B" w:rsidRPr="00E01490">
        <w:rPr>
          <w:rFonts w:ascii="細明體" w:eastAsia="細明體" w:hAnsi="細明體" w:hint="eastAsia"/>
          <w:lang w:eastAsia="zh-TW"/>
        </w:rPr>
        <w:t>。</w:t>
      </w:r>
    </w:p>
    <w:p w:rsidR="008C675B" w:rsidRPr="00900404" w:rsidRDefault="00377B8C" w:rsidP="001B564B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B564B">
        <w:rPr>
          <w:rFonts w:ascii="細明體" w:eastAsia="細明體" w:hAnsi="細明體" w:hint="eastAsia"/>
          <w:bCs/>
          <w:color w:val="000000"/>
          <w:lang w:eastAsia="zh-TW"/>
        </w:rPr>
        <w:t>若沒有則只顯示高風險的資料</w:t>
      </w:r>
      <w:r w:rsidR="001B564B" w:rsidRPr="001B564B">
        <w:rPr>
          <w:rFonts w:ascii="細明體" w:eastAsia="細明體" w:hAnsi="細明體" w:hint="eastAsia"/>
          <w:bCs/>
          <w:color w:val="000000"/>
          <w:lang w:eastAsia="zh-TW"/>
        </w:rPr>
        <w:t>，且</w:t>
      </w:r>
      <w:r w:rsidR="001B564B" w:rsidRPr="001B564B">
        <w:rPr>
          <w:rFonts w:ascii="細明體" w:eastAsia="細明體" w:hAnsi="細明體" w:hint="eastAsia"/>
          <w:kern w:val="2"/>
          <w:lang w:eastAsia="zh-TW"/>
        </w:rPr>
        <w:t>評分,原始分數,權重三個欄位的資料不顯示</w:t>
      </w:r>
      <w:r w:rsidR="001B564B" w:rsidRPr="001B564B">
        <w:rPr>
          <w:rFonts w:ascii="細明體" w:eastAsia="細明體" w:hAnsi="細明體" w:hint="eastAsia"/>
          <w:bCs/>
          <w:color w:val="000000"/>
          <w:lang w:eastAsia="zh-TW"/>
        </w:rPr>
        <w:t>，超連結</w:t>
      </w:r>
      <w:r w:rsidR="001B564B">
        <w:rPr>
          <w:rFonts w:ascii="細明體" w:eastAsia="細明體" w:hAnsi="細明體" w:hint="eastAsia"/>
          <w:bCs/>
          <w:color w:val="000000"/>
          <w:lang w:eastAsia="zh-TW"/>
        </w:rPr>
        <w:t>該</w:t>
      </w:r>
      <w:r w:rsidR="001B564B">
        <w:rPr>
          <w:rFonts w:ascii="細明體" w:eastAsia="細明體" w:hAnsi="細明體" w:hint="eastAsia"/>
          <w:kern w:val="2"/>
          <w:lang w:eastAsia="zh-TW"/>
        </w:rPr>
        <w:t>欄位</w:t>
      </w:r>
      <w:r w:rsidR="001B564B" w:rsidRPr="001B564B">
        <w:rPr>
          <w:rFonts w:ascii="細明體" w:eastAsia="細明體" w:hAnsi="細明體" w:hint="eastAsia"/>
          <w:bCs/>
          <w:color w:val="000000"/>
          <w:lang w:eastAsia="zh-TW"/>
        </w:rPr>
        <w:t>也不帶值過去</w:t>
      </w:r>
      <w:r w:rsidR="001B564B" w:rsidRPr="001B564B">
        <w:rPr>
          <w:rFonts w:ascii="細明體" w:eastAsia="細明體" w:hAnsi="細明體" w:hint="eastAsia"/>
          <w:lang w:eastAsia="zh-TW"/>
        </w:rPr>
        <w:t>。</w:t>
      </w:r>
    </w:p>
    <w:p w:rsidR="008B3748" w:rsidRDefault="008B3748" w:rsidP="008B37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利用代碼中文決定顯示權限(ALL-全部顯示、</w:t>
      </w:r>
      <w:r w:rsidRPr="00BF382F">
        <w:rPr>
          <w:rFonts w:ascii="細明體" w:eastAsia="細明體" w:hAnsi="細明體"/>
          <w:bCs/>
          <w:lang w:eastAsia="zh-TW"/>
        </w:rPr>
        <w:t>H_AND_M</w:t>
      </w:r>
      <w:r>
        <w:rPr>
          <w:rFonts w:ascii="細明體" w:eastAsia="細明體" w:hAnsi="細明體" w:hint="eastAsia"/>
          <w:bCs/>
          <w:lang w:eastAsia="zh-TW"/>
        </w:rPr>
        <w:t>-高中風險、</w:t>
      </w:r>
      <w:r w:rsidRPr="00BF382F">
        <w:rPr>
          <w:rFonts w:ascii="細明體" w:eastAsia="細明體" w:hAnsi="細明體"/>
          <w:bCs/>
          <w:lang w:eastAsia="zh-TW"/>
        </w:rPr>
        <w:t>H</w:t>
      </w:r>
      <w:r>
        <w:rPr>
          <w:rFonts w:ascii="細明體" w:eastAsia="細明體" w:hAnsi="細明體" w:hint="eastAsia"/>
          <w:bCs/>
          <w:lang w:eastAsia="zh-TW"/>
        </w:rPr>
        <w:t>-高風險、N-導頁到建議)</w:t>
      </w:r>
    </w:p>
    <w:p w:rsidR="008B3748" w:rsidRDefault="008B3748" w:rsidP="008B37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權限設定 = 讀取代碼中文：</w:t>
      </w:r>
    </w:p>
    <w:p w:rsidR="008B3748" w:rsidRDefault="008B3748" w:rsidP="008B37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sөũ" w:hAnsi="sөũ"/>
        </w:rPr>
        <w:t>子</w:t>
      </w:r>
      <w:r>
        <w:rPr>
          <w:rFonts w:ascii="細明體" w:eastAsia="細明體" w:hAnsi="細明體" w:hint="eastAsia"/>
          <w:bCs/>
          <w:lang w:eastAsia="zh-TW"/>
        </w:rPr>
        <w:t>系統：AA</w:t>
      </w:r>
    </w:p>
    <w:p w:rsidR="008B3748" w:rsidRDefault="008B3748" w:rsidP="008B37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sөũ" w:hAnsi="sөũ"/>
        </w:rPr>
        <w:t>欄位名稱</w:t>
      </w:r>
      <w:r>
        <w:rPr>
          <w:rFonts w:ascii="sөũ" w:hAnsi="sөũ" w:hint="eastAsia"/>
          <w:lang w:eastAsia="zh-TW"/>
        </w:rPr>
        <w:t>：</w:t>
      </w:r>
      <w:r w:rsidRPr="00160BE6">
        <w:rPr>
          <w:rFonts w:ascii="細明體" w:eastAsia="細明體" w:hAnsi="細明體"/>
          <w:bCs/>
          <w:lang w:eastAsia="zh-TW"/>
        </w:rPr>
        <w:t>FAMS</w:t>
      </w:r>
      <w:r>
        <w:rPr>
          <w:rFonts w:ascii="細明體" w:eastAsia="細明體" w:hAnsi="細明體" w:hint="eastAsia"/>
          <w:bCs/>
          <w:lang w:eastAsia="zh-TW"/>
        </w:rPr>
        <w:t>_AUTH</w:t>
      </w:r>
    </w:p>
    <w:p w:rsidR="008B3748" w:rsidRDefault="008B3748" w:rsidP="008B37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sөũ" w:hAnsi="sөũ"/>
        </w:rPr>
        <w:t>代碼</w:t>
      </w:r>
      <w:r>
        <w:rPr>
          <w:rFonts w:ascii="sөũ" w:hAnsi="sөũ" w:hint="eastAsia"/>
          <w:lang w:eastAsia="zh-TW"/>
        </w:rPr>
        <w:t>：</w:t>
      </w:r>
      <w:r>
        <w:rPr>
          <w:rFonts w:ascii="細明體" w:eastAsia="細明體" w:hAnsi="細明體" w:hint="eastAsia"/>
          <w:bCs/>
          <w:lang w:eastAsia="zh-TW"/>
        </w:rPr>
        <w:t>畫面編號</w:t>
      </w:r>
    </w:p>
    <w:p w:rsidR="008B3748" w:rsidRDefault="008B3748" w:rsidP="008B37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IF 權限設定 = </w:t>
      </w:r>
      <w:r>
        <w:rPr>
          <w:rFonts w:ascii="細明體" w:eastAsia="細明體" w:hAnsi="細明體"/>
          <w:bCs/>
          <w:lang w:eastAsia="zh-TW"/>
        </w:rPr>
        <w:t>‘</w:t>
      </w:r>
      <w:r>
        <w:rPr>
          <w:rFonts w:ascii="細明體" w:eastAsia="細明體" w:hAnsi="細明體" w:hint="eastAsia"/>
          <w:bCs/>
          <w:lang w:eastAsia="zh-TW"/>
        </w:rPr>
        <w:t>ALL</w:t>
      </w:r>
      <w:r>
        <w:rPr>
          <w:rFonts w:ascii="細明體" w:eastAsia="細明體" w:hAnsi="細明體"/>
          <w:bCs/>
          <w:lang w:eastAsia="zh-TW"/>
        </w:rPr>
        <w:t>’</w:t>
      </w:r>
    </w:p>
    <w:p w:rsidR="008B3748" w:rsidRPr="00E45E85" w:rsidRDefault="008B3748" w:rsidP="008B37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45E85">
        <w:rPr>
          <w:rFonts w:ascii="細明體" w:eastAsia="細明體" w:hAnsi="細明體" w:hint="eastAsia"/>
          <w:bCs/>
          <w:lang w:eastAsia="zh-TW"/>
        </w:rPr>
        <w:t>皆顯示</w:t>
      </w:r>
    </w:p>
    <w:p w:rsidR="008B3748" w:rsidRDefault="008B3748" w:rsidP="008B37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ELSE IF 權限設定 = </w:t>
      </w:r>
      <w:r>
        <w:rPr>
          <w:rFonts w:ascii="細明體" w:eastAsia="細明體" w:hAnsi="細明體"/>
          <w:bCs/>
          <w:lang w:eastAsia="zh-TW"/>
        </w:rPr>
        <w:t>‘</w:t>
      </w:r>
      <w:r w:rsidRPr="00BF382F">
        <w:rPr>
          <w:rFonts w:ascii="細明體" w:eastAsia="細明體" w:hAnsi="細明體"/>
          <w:bCs/>
          <w:lang w:eastAsia="zh-TW"/>
        </w:rPr>
        <w:t>H_AND_M</w:t>
      </w:r>
      <w:r>
        <w:rPr>
          <w:rFonts w:ascii="細明體" w:eastAsia="細明體" w:hAnsi="細明體"/>
          <w:bCs/>
          <w:lang w:eastAsia="zh-TW"/>
        </w:rPr>
        <w:t>’</w:t>
      </w:r>
    </w:p>
    <w:p w:rsidR="008B3748" w:rsidRPr="00E45E85" w:rsidRDefault="008B3748" w:rsidP="008B37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45E85">
        <w:rPr>
          <w:rFonts w:ascii="細明體" w:eastAsia="細明體" w:hAnsi="細明體" w:hint="eastAsia"/>
          <w:bCs/>
          <w:lang w:eastAsia="zh-TW"/>
        </w:rPr>
        <w:t>顯示高、中風險</w:t>
      </w:r>
    </w:p>
    <w:p w:rsidR="008B3748" w:rsidRDefault="008B3748" w:rsidP="008B374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ELSE IF 權限設定 = </w:t>
      </w:r>
      <w:r>
        <w:rPr>
          <w:rFonts w:ascii="細明體" w:eastAsia="細明體" w:hAnsi="細明體"/>
          <w:bCs/>
          <w:lang w:eastAsia="zh-TW"/>
        </w:rPr>
        <w:t>‘</w:t>
      </w:r>
      <w:r w:rsidRPr="00BF382F">
        <w:rPr>
          <w:rFonts w:ascii="細明體" w:eastAsia="細明體" w:hAnsi="細明體"/>
          <w:bCs/>
          <w:lang w:eastAsia="zh-TW"/>
        </w:rPr>
        <w:t>H</w:t>
      </w:r>
      <w:r>
        <w:rPr>
          <w:rFonts w:ascii="細明體" w:eastAsia="細明體" w:hAnsi="細明體"/>
          <w:bCs/>
          <w:lang w:eastAsia="zh-TW"/>
        </w:rPr>
        <w:t>’</w:t>
      </w:r>
    </w:p>
    <w:p w:rsidR="008B3748" w:rsidRDefault="008B3748" w:rsidP="008B37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45E85">
        <w:rPr>
          <w:rFonts w:ascii="細明體" w:eastAsia="細明體" w:hAnsi="細明體" w:hint="eastAsia"/>
          <w:bCs/>
          <w:lang w:eastAsia="zh-TW"/>
        </w:rPr>
        <w:t>顯示</w:t>
      </w:r>
      <w:r w:rsidRPr="00E70EEF">
        <w:rPr>
          <w:rFonts w:ascii="細明體" w:eastAsia="細明體" w:hAnsi="細明體" w:hint="eastAsia"/>
          <w:bCs/>
          <w:lang w:eastAsia="zh-TW"/>
        </w:rPr>
        <w:t>中風險</w:t>
      </w:r>
    </w:p>
    <w:p w:rsidR="00A4255C" w:rsidRDefault="008B3748" w:rsidP="00A4255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ins w:id="68" w:author="FIS" w:date="2014-12-22T16:54:00Z"/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</w:t>
      </w:r>
      <w:ins w:id="69" w:author="FIS" w:date="2014-12-22T16:54:00Z">
        <w:r w:rsidR="00A4255C" w:rsidRPr="00A4255C">
          <w:rPr>
            <w:rFonts w:ascii="細明體" w:eastAsia="細明體" w:hAnsi="細明體" w:hint="eastAsia"/>
            <w:bCs/>
            <w:lang w:eastAsia="zh-TW"/>
          </w:rPr>
          <w:t xml:space="preserve"> </w:t>
        </w:r>
        <w:r w:rsidR="00A4255C">
          <w:rPr>
            <w:rFonts w:ascii="細明體" w:eastAsia="細明體" w:hAnsi="細明體" w:hint="eastAsia"/>
            <w:bCs/>
            <w:lang w:eastAsia="zh-TW"/>
          </w:rPr>
          <w:t>IF 權限設定= N 且高風險</w:t>
        </w:r>
      </w:ins>
    </w:p>
    <w:p w:rsidR="00A4255C" w:rsidRDefault="00A4255C" w:rsidP="00A4255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ins w:id="70" w:author="FIS" w:date="2014-12-22T16:54:00Z"/>
          <w:rFonts w:ascii="細明體" w:eastAsia="細明體" w:hAnsi="細明體" w:hint="eastAsia"/>
          <w:bCs/>
          <w:lang w:eastAsia="zh-TW"/>
        </w:rPr>
      </w:pPr>
      <w:ins w:id="71" w:author="FIS" w:date="2014-12-22T16:54:00Z">
        <w:r>
          <w:rPr>
            <w:rFonts w:ascii="細明體" w:eastAsia="細明體" w:hAnsi="細明體" w:hint="eastAsia"/>
            <w:bCs/>
            <w:lang w:eastAsia="zh-TW"/>
          </w:rPr>
          <w:t>只顯示高風險因子及指標</w:t>
        </w:r>
      </w:ins>
    </w:p>
    <w:p w:rsidR="008B3748" w:rsidRDefault="00A4255C" w:rsidP="00A4255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ins w:id="72" w:author="FIS" w:date="2014-12-22T16:54:00Z">
        <w:r>
          <w:rPr>
            <w:rFonts w:ascii="細明體" w:eastAsia="細明體" w:hAnsi="細明體" w:hint="eastAsia"/>
            <w:bCs/>
            <w:lang w:eastAsia="zh-TW"/>
          </w:rPr>
          <w:t>ELSE</w:t>
        </w:r>
      </w:ins>
    </w:p>
    <w:p w:rsidR="008B3748" w:rsidRDefault="008B3748" w:rsidP="008B3748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頁面導到AAV2_0102(回饋建議)</w:t>
      </w:r>
    </w:p>
    <w:p w:rsidR="00900404" w:rsidRPr="006561A8" w:rsidRDefault="00900404" w:rsidP="0090040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下半部</w:t>
      </w:r>
    </w:p>
    <w:p w:rsidR="006561A8" w:rsidRPr="006561A8" w:rsidRDefault="006561A8" w:rsidP="006561A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</w:t>
      </w:r>
      <w:r w:rsidRPr="00900404">
        <w:rPr>
          <w:rFonts w:ascii="細明體" w:eastAsia="細明體" w:hAnsi="細明體" w:hint="eastAsia"/>
          <w:bCs/>
          <w:kern w:val="2"/>
        </w:rPr>
        <w:t>風險分級</w:t>
      </w:r>
      <w:r>
        <w:rPr>
          <w:rFonts w:ascii="細明體" w:eastAsia="細明體" w:hAnsi="細明體" w:hint="eastAsia"/>
        </w:rPr>
        <w:t>低標</w:t>
      </w:r>
      <w:r>
        <w:rPr>
          <w:rFonts w:ascii="細明體" w:eastAsia="細明體" w:hAnsi="細明體" w:hint="eastAsia"/>
          <w:lang w:eastAsia="zh-TW"/>
        </w:rPr>
        <w:t>:</w:t>
      </w:r>
      <w:r>
        <w:rPr>
          <w:rFonts w:ascii="細明體" w:eastAsia="細明體" w:hAnsi="細明體" w:hint="eastAsia"/>
        </w:rPr>
        <w:t>讀代碼中文對照,系統別AA,</w:t>
      </w:r>
      <w:r w:rsidRPr="005024B3">
        <w:rPr>
          <w:rFonts w:ascii="細明體" w:eastAsia="細明體" w:hAnsi="細明體"/>
        </w:rPr>
        <w:t>欄位名稱</w:t>
      </w:r>
      <w:r w:rsidRPr="00E46B33">
        <w:rPr>
          <w:rFonts w:ascii="細明體" w:eastAsia="細明體" w:hAnsi="細明體"/>
        </w:rPr>
        <w:t>RISK_SCOR_T</w:t>
      </w:r>
      <w:r>
        <w:rPr>
          <w:rFonts w:ascii="細明體" w:eastAsia="細明體" w:hAnsi="細明體" w:hint="eastAsia"/>
        </w:rPr>
        <w:t>L,欄位值DTAAV011.</w:t>
      </w:r>
      <w:r w:rsidRPr="00EB35C4">
        <w:rPr>
          <w:rFonts w:ascii="細明體" w:eastAsia="細明體" w:hAnsi="細明體" w:cs="Courier New" w:hint="eastAsia"/>
        </w:rPr>
        <w:t>模型分類</w:t>
      </w:r>
      <w:r>
        <w:rPr>
          <w:rFonts w:ascii="細明體" w:eastAsia="細明體" w:hAnsi="細明體" w:cs="Courier New" w:hint="eastAsia"/>
        </w:rPr>
        <w:t>(</w:t>
      </w:r>
      <w:r w:rsidRPr="00C21E97">
        <w:rPr>
          <w:rFonts w:ascii="細明體" w:eastAsia="細明體" w:hAnsi="細明體" w:cs="Courier New"/>
        </w:rPr>
        <w:t>FAMS_MOD_TYPE</w:t>
      </w:r>
      <w:r>
        <w:rPr>
          <w:rFonts w:ascii="細明體" w:eastAsia="細明體" w:hAnsi="細明體" w:cs="Courier New" w:hint="eastAsia"/>
        </w:rPr>
        <w:t>)</w:t>
      </w:r>
    </w:p>
    <w:p w:rsidR="006561A8" w:rsidRPr="00EB35C4" w:rsidRDefault="006561A8" w:rsidP="006561A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</w:t>
      </w:r>
      <w:r w:rsidRPr="00900404">
        <w:rPr>
          <w:rFonts w:ascii="細明體" w:eastAsia="細明體" w:hAnsi="細明體" w:hint="eastAsia"/>
          <w:bCs/>
          <w:kern w:val="2"/>
        </w:rPr>
        <w:t>風險分級</w:t>
      </w:r>
      <w:r>
        <w:rPr>
          <w:rFonts w:ascii="細明體" w:eastAsia="細明體" w:hAnsi="細明體" w:hint="eastAsia"/>
          <w:lang w:eastAsia="zh-TW"/>
        </w:rPr>
        <w:t>高</w:t>
      </w:r>
      <w:r>
        <w:rPr>
          <w:rFonts w:ascii="細明體" w:eastAsia="細明體" w:hAnsi="細明體" w:hint="eastAsia"/>
        </w:rPr>
        <w:t>標</w:t>
      </w:r>
      <w:r>
        <w:rPr>
          <w:rFonts w:ascii="細明體" w:eastAsia="細明體" w:hAnsi="細明體" w:hint="eastAsia"/>
          <w:lang w:eastAsia="zh-TW"/>
        </w:rPr>
        <w:t>:</w:t>
      </w:r>
      <w:r>
        <w:rPr>
          <w:rFonts w:ascii="細明體" w:eastAsia="細明體" w:hAnsi="細明體" w:hint="eastAsia"/>
        </w:rPr>
        <w:t>讀代碼中文對照,系統別AA,</w:t>
      </w:r>
      <w:r w:rsidRPr="005024B3">
        <w:rPr>
          <w:rFonts w:ascii="細明體" w:eastAsia="細明體" w:hAnsi="細明體"/>
        </w:rPr>
        <w:t>欄位名稱</w:t>
      </w:r>
      <w:r w:rsidRPr="00E46B33">
        <w:rPr>
          <w:rFonts w:ascii="細明體" w:eastAsia="細明體" w:hAnsi="細明體"/>
        </w:rPr>
        <w:t>RISK_SCOR_T</w:t>
      </w:r>
      <w:r>
        <w:rPr>
          <w:rFonts w:ascii="細明體" w:eastAsia="細明體" w:hAnsi="細明體" w:hint="eastAsia"/>
          <w:lang w:eastAsia="zh-TW"/>
        </w:rPr>
        <w:t>H</w:t>
      </w:r>
      <w:r>
        <w:rPr>
          <w:rFonts w:ascii="細明體" w:eastAsia="細明體" w:hAnsi="細明體" w:hint="eastAsia"/>
        </w:rPr>
        <w:t>,欄位值DTAAV011.</w:t>
      </w:r>
      <w:r w:rsidRPr="00EB35C4">
        <w:rPr>
          <w:rFonts w:ascii="細明體" w:eastAsia="細明體" w:hAnsi="細明體" w:cs="Courier New" w:hint="eastAsia"/>
        </w:rPr>
        <w:t>模型分類</w:t>
      </w:r>
      <w:r>
        <w:rPr>
          <w:rFonts w:ascii="細明體" w:eastAsia="細明體" w:hAnsi="細明體" w:cs="Courier New" w:hint="eastAsia"/>
        </w:rPr>
        <w:t>(</w:t>
      </w:r>
      <w:r w:rsidRPr="00C21E97">
        <w:rPr>
          <w:rFonts w:ascii="細明體" w:eastAsia="細明體" w:hAnsi="細明體" w:cs="Courier New"/>
        </w:rPr>
        <w:t>FAMS_MOD_TYPE</w:t>
      </w:r>
      <w:r>
        <w:rPr>
          <w:rFonts w:ascii="細明體" w:eastAsia="細明體" w:hAnsi="細明體" w:cs="Courier New" w:hint="eastAsia"/>
        </w:rPr>
        <w:t>)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900404" w:rsidRPr="00E01490" w:rsidTr="00900404">
        <w:tc>
          <w:tcPr>
            <w:tcW w:w="720" w:type="dxa"/>
            <w:shd w:val="clear" w:color="auto" w:fill="FFFF00"/>
          </w:tcPr>
          <w:p w:rsidR="00900404" w:rsidRPr="00E01490" w:rsidRDefault="00900404" w:rsidP="0090040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00404" w:rsidRPr="00E01490" w:rsidRDefault="00900404" w:rsidP="0090040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900404" w:rsidRPr="00E01490" w:rsidRDefault="00900404" w:rsidP="0090040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00404" w:rsidRPr="00E01490" w:rsidTr="00900404">
        <w:tc>
          <w:tcPr>
            <w:tcW w:w="720" w:type="dxa"/>
          </w:tcPr>
          <w:p w:rsidR="00900404" w:rsidRPr="00E01490" w:rsidRDefault="00900404" w:rsidP="00900404">
            <w:pPr>
              <w:pStyle w:val="Tabletext"/>
              <w:keepLines w:val="0"/>
              <w:numPr>
                <w:ilvl w:val="0"/>
                <w:numId w:val="19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900404" w:rsidRPr="00E01490" w:rsidRDefault="00900404" w:rsidP="00900404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項目</w:t>
            </w:r>
          </w:p>
        </w:tc>
        <w:tc>
          <w:tcPr>
            <w:tcW w:w="5042" w:type="dxa"/>
          </w:tcPr>
          <w:p w:rsidR="00900404" w:rsidRDefault="00900404" w:rsidP="0090040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第一列:</w:t>
            </w:r>
            <w:r>
              <w:rPr>
                <w:rFonts w:hint="eastAsia"/>
              </w:rPr>
              <w:t xml:space="preserve"> </w:t>
            </w:r>
            <w:r w:rsidRPr="00900404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本案總分</w:t>
            </w:r>
          </w:p>
          <w:p w:rsidR="00900404" w:rsidRPr="00E01490" w:rsidRDefault="00900404" w:rsidP="0090040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第二列:</w:t>
            </w:r>
            <w:r>
              <w:rPr>
                <w:rFonts w:hint="eastAsia"/>
              </w:rPr>
              <w:t xml:space="preserve"> </w:t>
            </w:r>
            <w:r w:rsidRPr="00900404">
              <w:rPr>
                <w:rFonts w:ascii="細明體" w:eastAsia="細明體" w:hAnsi="細明體" w:hint="eastAsia"/>
                <w:bCs/>
                <w:color w:val="000000"/>
                <w:sz w:val="20"/>
              </w:rPr>
              <w:t>歷史總分</w:t>
            </w:r>
          </w:p>
        </w:tc>
      </w:tr>
      <w:tr w:rsidR="00900404" w:rsidRPr="00E01490" w:rsidTr="00900404">
        <w:tc>
          <w:tcPr>
            <w:tcW w:w="720" w:type="dxa"/>
          </w:tcPr>
          <w:p w:rsidR="00900404" w:rsidRPr="00E01490" w:rsidRDefault="00900404" w:rsidP="0090040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00404" w:rsidRPr="00E01490" w:rsidRDefault="00900404" w:rsidP="00900404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總評分</w:t>
            </w:r>
          </w:p>
        </w:tc>
        <w:tc>
          <w:tcPr>
            <w:tcW w:w="5042" w:type="dxa"/>
          </w:tcPr>
          <w:p w:rsidR="00900404" w:rsidRDefault="00900404" w:rsidP="0090040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第一列:第一筆資料的</w:t>
            </w:r>
            <w:r w:rsidRPr="004A2EE4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DTAAV011.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總分(</w:t>
            </w:r>
            <w:r>
              <w:rPr>
                <w:rFonts w:ascii="細明體" w:eastAsia="細明體" w:hAnsi="細明體" w:hint="eastAsia"/>
                <w:bCs/>
              </w:rPr>
              <w:t>TOT_SCOR)</w:t>
            </w:r>
          </w:p>
          <w:p w:rsidR="00900404" w:rsidRPr="00E01490" w:rsidRDefault="00900404" w:rsidP="00900404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第二列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:</w:t>
            </w:r>
            <w:r>
              <w:rPr>
                <w:rFonts w:ascii="細明體" w:eastAsia="細明體" w:hAnsi="細明體" w:hint="eastAsia"/>
                <w:bCs/>
              </w:rPr>
              <w:t>上面取得的曾評分案件數</w:t>
            </w:r>
          </w:p>
        </w:tc>
      </w:tr>
      <w:tr w:rsidR="00900404" w:rsidRPr="00E01490" w:rsidTr="00900404">
        <w:tc>
          <w:tcPr>
            <w:tcW w:w="720" w:type="dxa"/>
          </w:tcPr>
          <w:p w:rsidR="00900404" w:rsidRPr="00E01490" w:rsidRDefault="00900404" w:rsidP="0090040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00404" w:rsidRPr="00E01490" w:rsidRDefault="00900404" w:rsidP="00900404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900404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風險分級</w:t>
            </w:r>
          </w:p>
        </w:tc>
        <w:tc>
          <w:tcPr>
            <w:tcW w:w="5042" w:type="dxa"/>
          </w:tcPr>
          <w:p w:rsidR="00E46B33" w:rsidRDefault="00E46B33" w:rsidP="00E46B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46B33">
              <w:rPr>
                <w:rFonts w:ascii="細明體" w:eastAsia="細明體" w:hAnsi="細明體" w:hint="eastAsia"/>
                <w:bCs/>
                <w:sz w:val="20"/>
                <w:szCs w:val="20"/>
              </w:rPr>
              <w:t>總分(TOT_SCOR)</w:t>
            </w:r>
            <w:r w:rsidR="006561A8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</w:t>
            </w:r>
            <w:r w:rsidR="006561A8">
              <w:rPr>
                <w:rFonts w:ascii="細明體" w:eastAsia="細明體" w:hAnsi="細明體" w:hint="eastAsia"/>
                <w:sz w:val="20"/>
                <w:szCs w:val="20"/>
              </w:rPr>
              <w:t xml:space="preserve">&lt; </w:t>
            </w:r>
            <w:r w:rsidR="006561A8">
              <w:rPr>
                <w:rFonts w:ascii="細明體" w:eastAsia="細明體" w:hAnsi="細明體" w:hint="eastAsia"/>
                <w:bCs/>
              </w:rPr>
              <w:t>$</w:t>
            </w:r>
            <w:r w:rsidR="006561A8" w:rsidRPr="00900404">
              <w:rPr>
                <w:rFonts w:ascii="細明體" w:eastAsia="細明體" w:hAnsi="細明體" w:hint="eastAsia"/>
                <w:bCs/>
                <w:sz w:val="20"/>
                <w:szCs w:val="20"/>
              </w:rPr>
              <w:t>風險分級</w:t>
            </w:r>
            <w:r w:rsidR="006561A8">
              <w:rPr>
                <w:rFonts w:ascii="細明體" w:eastAsia="細明體" w:hAnsi="細明體" w:hint="eastAsia"/>
                <w:sz w:val="20"/>
                <w:szCs w:val="20"/>
              </w:rPr>
              <w:t>低標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:低風險</w:t>
            </w:r>
          </w:p>
          <w:p w:rsidR="00E46B33" w:rsidRDefault="006561A8" w:rsidP="00E46B33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900404">
              <w:rPr>
                <w:rFonts w:ascii="細明體" w:eastAsia="細明體" w:hAnsi="細明體" w:hint="eastAsia"/>
                <w:bCs/>
                <w:sz w:val="20"/>
                <w:szCs w:val="20"/>
              </w:rPr>
              <w:t>風險分級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低標 &lt;= </w:t>
            </w:r>
            <w:r w:rsidR="00E46B33" w:rsidRPr="00E46B33">
              <w:rPr>
                <w:rFonts w:ascii="細明體" w:eastAsia="細明體" w:hAnsi="細明體" w:hint="eastAsia"/>
                <w:bCs/>
                <w:sz w:val="20"/>
                <w:szCs w:val="20"/>
              </w:rPr>
              <w:t>總分(TOT_SCOR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) &lt; </w:t>
            </w:r>
            <w:r>
              <w:rPr>
                <w:rFonts w:ascii="細明體" w:eastAsia="細明體" w:hAnsi="細明體" w:hint="eastAsia"/>
                <w:bCs/>
              </w:rPr>
              <w:t>$</w:t>
            </w:r>
            <w:r w:rsidRPr="00900404">
              <w:rPr>
                <w:rFonts w:ascii="細明體" w:eastAsia="細明體" w:hAnsi="細明體" w:hint="eastAsia"/>
                <w:bCs/>
                <w:sz w:val="20"/>
                <w:szCs w:val="20"/>
              </w:rPr>
              <w:t>風險分級</w:t>
            </w:r>
            <w:r>
              <w:rPr>
                <w:rFonts w:ascii="細明體" w:eastAsia="細明體" w:hAnsi="細明體" w:hint="eastAsia"/>
              </w:rPr>
              <w:t>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標</w:t>
            </w:r>
            <w:r w:rsidR="00E46B33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:中風險</w:t>
            </w:r>
          </w:p>
          <w:p w:rsidR="002E40DA" w:rsidRPr="00E01490" w:rsidRDefault="00E46B33" w:rsidP="006561A8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46B33">
              <w:rPr>
                <w:rFonts w:ascii="細明體" w:eastAsia="細明體" w:hAnsi="細明體" w:hint="eastAsia"/>
                <w:bCs/>
                <w:sz w:val="20"/>
                <w:szCs w:val="20"/>
              </w:rPr>
              <w:t>總分(TOT_SCOR)</w:t>
            </w:r>
            <w:r w:rsidR="006561A8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&gt;= </w:t>
            </w:r>
            <w:r w:rsidR="006561A8">
              <w:rPr>
                <w:rFonts w:ascii="細明體" w:eastAsia="細明體" w:hAnsi="細明體" w:hint="eastAsia"/>
                <w:bCs/>
              </w:rPr>
              <w:t>$</w:t>
            </w:r>
            <w:r w:rsidR="006561A8" w:rsidRPr="00900404">
              <w:rPr>
                <w:rFonts w:ascii="細明體" w:eastAsia="細明體" w:hAnsi="細明體" w:hint="eastAsia"/>
                <w:bCs/>
                <w:sz w:val="20"/>
                <w:szCs w:val="20"/>
              </w:rPr>
              <w:t>風險分級</w:t>
            </w:r>
            <w:r w:rsidR="006561A8">
              <w:rPr>
                <w:rFonts w:ascii="細明體" w:eastAsia="細明體" w:hAnsi="細明體" w:hint="eastAsia"/>
              </w:rPr>
              <w:t>高</w:t>
            </w:r>
            <w:r w:rsidR="006561A8">
              <w:rPr>
                <w:rFonts w:ascii="細明體" w:eastAsia="細明體" w:hAnsi="細明體" w:hint="eastAsia"/>
                <w:sz w:val="20"/>
                <w:szCs w:val="20"/>
              </w:rPr>
              <w:t>標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:高風險</w:t>
            </w:r>
          </w:p>
        </w:tc>
      </w:tr>
      <w:tr w:rsidR="00900404" w:rsidRPr="00E01490" w:rsidTr="00900404">
        <w:tc>
          <w:tcPr>
            <w:tcW w:w="720" w:type="dxa"/>
          </w:tcPr>
          <w:p w:rsidR="00900404" w:rsidRPr="00E01490" w:rsidRDefault="00900404" w:rsidP="00900404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00404" w:rsidRPr="00E01490" w:rsidRDefault="00900404" w:rsidP="00900404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900404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原始總分</w:t>
            </w:r>
          </w:p>
        </w:tc>
        <w:tc>
          <w:tcPr>
            <w:tcW w:w="5042" w:type="dxa"/>
          </w:tcPr>
          <w:p w:rsidR="00900404" w:rsidRPr="00E01490" w:rsidRDefault="00900404" w:rsidP="00900404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每一筆的</w:t>
            </w:r>
            <w:r w:rsidRPr="00301566">
              <w:rPr>
                <w:rFonts w:ascii="細明體" w:eastAsia="細明體" w:hAnsi="細明體" w:hint="eastAsia"/>
                <w:bCs/>
                <w:sz w:val="20"/>
                <w:szCs w:val="20"/>
              </w:rPr>
              <w:t>DTAAV011.因子分數(FAC_SCOR)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加總</w:t>
            </w:r>
          </w:p>
        </w:tc>
      </w:tr>
    </w:tbl>
    <w:p w:rsidR="00900404" w:rsidRPr="00900404" w:rsidRDefault="00900404" w:rsidP="00900404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00404" w:rsidRDefault="00900404" w:rsidP="0090040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固定都是兩列</w:t>
      </w:r>
    </w:p>
    <w:p w:rsidR="002E40DA" w:rsidRDefault="002E40DA" w:rsidP="0090040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color w:val="000000"/>
          <w:lang w:eastAsia="zh-TW"/>
        </w:rPr>
        <w:t>如果風險等級=高風險，第一列資料以紅字顯示</w:t>
      </w:r>
    </w:p>
    <w:p w:rsidR="00900404" w:rsidRPr="000B6B33" w:rsidRDefault="00900404" w:rsidP="0090040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歷史總分</w:t>
      </w:r>
      <w:r>
        <w:rPr>
          <w:rFonts w:ascii="細明體" w:eastAsia="細明體" w:hAnsi="細明體" w:hint="eastAsia"/>
          <w:bCs/>
          <w:kern w:val="2"/>
          <w:lang w:eastAsia="zh-TW"/>
        </w:rPr>
        <w:t>欄位</w:t>
      </w:r>
      <w:r w:rsidRPr="00377B8C">
        <w:rPr>
          <w:rFonts w:ascii="細明體" w:eastAsia="細明體" w:hAnsi="細明體" w:hint="eastAsia"/>
          <w:bCs/>
          <w:color w:val="000000"/>
          <w:lang w:eastAsia="zh-TW"/>
        </w:rPr>
        <w:t>，</w:t>
      </w:r>
      <w:r>
        <w:rPr>
          <w:rFonts w:ascii="細明體" w:eastAsia="細明體" w:hAnsi="細明體" w:hint="eastAsia"/>
          <w:bCs/>
          <w:color w:val="000000"/>
          <w:lang w:eastAsia="zh-TW"/>
        </w:rPr>
        <w:t>須加入超連結連到</w:t>
      </w:r>
      <w:r w:rsidRPr="008C675B">
        <w:rPr>
          <w:rFonts w:ascii="細明體" w:eastAsia="細明體" w:hAnsi="細明體" w:hint="eastAsia"/>
          <w:bCs/>
          <w:color w:val="000000"/>
          <w:lang w:eastAsia="zh-TW"/>
        </w:rPr>
        <w:t>歷史總評分</w:t>
      </w:r>
      <w:r w:rsidRPr="000B6B33">
        <w:rPr>
          <w:rFonts w:ascii="細明體" w:eastAsia="細明體" w:hAnsi="細明體" w:hint="eastAsia"/>
          <w:bCs/>
          <w:color w:val="000000"/>
          <w:lang w:eastAsia="zh-TW"/>
        </w:rPr>
        <w:t>畫面</w:t>
      </w:r>
      <w:r>
        <w:rPr>
          <w:rFonts w:ascii="細明體" w:eastAsia="細明體" w:hAnsi="細明體" w:hint="eastAsia"/>
          <w:bCs/>
          <w:color w:val="000000"/>
          <w:lang w:eastAsia="zh-TW"/>
        </w:rPr>
        <w:t>(</w:t>
      </w:r>
      <w:r w:rsidRPr="00377B8C">
        <w:rPr>
          <w:rFonts w:ascii="細明體" w:eastAsia="細明體" w:hAnsi="細明體" w:hint="eastAsia"/>
          <w:bCs/>
          <w:lang w:eastAsia="zh-TW"/>
        </w:rPr>
        <w:t>畫面編號:</w:t>
      </w:r>
      <w:r w:rsidRPr="00943FE0">
        <w:rPr>
          <w:lang w:eastAsia="zh-TW"/>
        </w:rPr>
        <w:t xml:space="preserve"> </w:t>
      </w:r>
      <w:r>
        <w:rPr>
          <w:rFonts w:ascii="細明體" w:eastAsia="細明體" w:hAnsi="細明體" w:hint="eastAsia"/>
          <w:bCs/>
          <w:color w:val="000000"/>
          <w:lang w:eastAsia="zh-TW"/>
        </w:rPr>
        <w:t>AAV2_0103)(開新視窗)</w:t>
      </w:r>
      <w:r w:rsidRPr="00377B8C">
        <w:rPr>
          <w:rFonts w:ascii="細明體" w:eastAsia="細明體" w:hAnsi="細明體" w:hint="eastAsia"/>
          <w:bCs/>
          <w:color w:val="000000"/>
          <w:lang w:eastAsia="zh-TW"/>
        </w:rPr>
        <w:t>，</w:t>
      </w:r>
      <w:r>
        <w:rPr>
          <w:rFonts w:ascii="細明體" w:eastAsia="細明體" w:hAnsi="細明體" w:hint="eastAsia"/>
          <w:bCs/>
          <w:color w:val="000000"/>
          <w:lang w:eastAsia="zh-TW"/>
        </w:rPr>
        <w:t>須傳入參數如下</w:t>
      </w:r>
    </w:p>
    <w:p w:rsidR="00E46B33" w:rsidRPr="00E46B33" w:rsidRDefault="00E46B33" w:rsidP="002E40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5B4366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(APLY_NO)</w:t>
      </w:r>
    </w:p>
    <w:p w:rsidR="00900404" w:rsidRPr="001B564B" w:rsidRDefault="00900404" w:rsidP="002E40D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8C675B">
        <w:rPr>
          <w:rFonts w:ascii="細明體" w:eastAsia="細明體" w:hAnsi="細明體" w:hint="eastAsia"/>
          <w:lang w:eastAsia="zh-TW"/>
        </w:rPr>
        <w:t>DTAAV011.事故者ID(OCR_ID)</w:t>
      </w:r>
    </w:p>
    <w:p w:rsidR="00203B93" w:rsidRDefault="00546A52" w:rsidP="00E129FC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留存點選記錄：</w:t>
      </w:r>
    </w:p>
    <w:p w:rsidR="005F62A8" w:rsidRDefault="005F62A8" w:rsidP="00E129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檢核人員角色：</w:t>
      </w:r>
      <w:r w:rsidR="00375E7C">
        <w:rPr>
          <w:rFonts w:ascii="細明體" w:eastAsia="細明體" w:hAnsi="細明體" w:hint="eastAsia"/>
          <w:bCs/>
          <w:lang w:eastAsia="zh-TW"/>
        </w:rPr>
        <w:t>(若為理調科、理賠資訊組</w:t>
      </w:r>
      <w:r w:rsidR="00081D49">
        <w:rPr>
          <w:rFonts w:ascii="細明體" w:eastAsia="細明體" w:hAnsi="細明體" w:hint="eastAsia"/>
          <w:bCs/>
          <w:lang w:eastAsia="zh-TW"/>
        </w:rPr>
        <w:t>不需記錄</w:t>
      </w:r>
      <w:r w:rsidR="00375E7C">
        <w:rPr>
          <w:rFonts w:ascii="細明體" w:eastAsia="細明體" w:hAnsi="細明體" w:hint="eastAsia"/>
          <w:bCs/>
          <w:lang w:eastAsia="zh-TW"/>
        </w:rPr>
        <w:t>)</w:t>
      </w:r>
    </w:p>
    <w:p w:rsidR="005F62A8" w:rsidRDefault="00375E7C" w:rsidP="00E129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75E7C">
        <w:rPr>
          <w:rFonts w:ascii="細明體" w:eastAsia="細明體" w:hAnsi="細明體" w:hint="eastAsia"/>
          <w:bCs/>
          <w:lang w:eastAsia="zh-TW"/>
        </w:rPr>
        <w:t>IF 登入</w:t>
      </w:r>
      <w:r w:rsidR="005F62A8" w:rsidRPr="00375E7C">
        <w:rPr>
          <w:rFonts w:ascii="細明體" w:eastAsia="細明體" w:hAnsi="細明體" w:hint="eastAsia"/>
          <w:bCs/>
          <w:lang w:eastAsia="zh-TW"/>
        </w:rPr>
        <w:t>人員</w:t>
      </w:r>
      <w:r w:rsidRPr="0070562D">
        <w:rPr>
          <w:rFonts w:ascii="細明體" w:eastAsia="細明體" w:hAnsi="細明體" w:hint="eastAsia"/>
          <w:bCs/>
          <w:lang w:eastAsia="zh-TW"/>
        </w:rPr>
        <w:t>角色</w:t>
      </w:r>
      <w:r>
        <w:rPr>
          <w:rFonts w:ascii="細明體" w:eastAsia="細明體" w:hAnsi="細明體" w:hint="eastAsia"/>
          <w:bCs/>
          <w:lang w:eastAsia="zh-TW"/>
        </w:rPr>
        <w:t xml:space="preserve"> IN (</w:t>
      </w:r>
      <w:r>
        <w:rPr>
          <w:rFonts w:ascii="細明體" w:eastAsia="細明體" w:hAnsi="細明體"/>
          <w:bCs/>
          <w:lang w:eastAsia="zh-TW"/>
        </w:rPr>
        <w:t>‘</w:t>
      </w:r>
      <w:r w:rsidR="005F62A8" w:rsidRPr="00375E7C">
        <w:rPr>
          <w:rFonts w:ascii="細明體" w:eastAsia="細明體" w:hAnsi="細明體"/>
          <w:bCs/>
          <w:lang w:eastAsia="zh-TW"/>
        </w:rPr>
        <w:t>RLAA021</w:t>
      </w:r>
      <w:r>
        <w:rPr>
          <w:rFonts w:ascii="細明體" w:eastAsia="細明體" w:hAnsi="細明體"/>
          <w:bCs/>
          <w:lang w:eastAsia="zh-TW"/>
        </w:rPr>
        <w:t>’</w:t>
      </w:r>
      <w:r>
        <w:rPr>
          <w:rFonts w:ascii="細明體" w:eastAsia="細明體" w:hAnsi="細明體" w:hint="eastAsia"/>
          <w:bCs/>
          <w:lang w:eastAsia="zh-TW"/>
        </w:rPr>
        <w:t>,</w:t>
      </w:r>
      <w:r>
        <w:rPr>
          <w:rFonts w:ascii="細明體" w:eastAsia="細明體" w:hAnsi="細明體"/>
          <w:bCs/>
          <w:lang w:eastAsia="zh-TW"/>
        </w:rPr>
        <w:t>’</w:t>
      </w:r>
      <w:r w:rsidR="005F62A8" w:rsidRPr="00375E7C">
        <w:rPr>
          <w:rFonts w:ascii="細明體" w:eastAsia="細明體" w:hAnsi="細明體"/>
          <w:bCs/>
          <w:lang w:eastAsia="zh-TW"/>
        </w:rPr>
        <w:t>RLAA02</w:t>
      </w:r>
      <w:r w:rsidR="005F62A8" w:rsidRPr="00375E7C">
        <w:rPr>
          <w:rFonts w:ascii="細明體" w:eastAsia="細明體" w:hAnsi="細明體" w:hint="eastAsia"/>
          <w:bCs/>
          <w:lang w:eastAsia="zh-TW"/>
        </w:rPr>
        <w:t>2</w:t>
      </w:r>
      <w:r>
        <w:rPr>
          <w:rFonts w:ascii="細明體" w:eastAsia="細明體" w:hAnsi="細明體"/>
          <w:bCs/>
          <w:lang w:eastAsia="zh-TW"/>
        </w:rPr>
        <w:t>’</w:t>
      </w:r>
      <w:r>
        <w:rPr>
          <w:rFonts w:ascii="細明體" w:eastAsia="細明體" w:hAnsi="細明體" w:hint="eastAsia"/>
          <w:bCs/>
          <w:lang w:eastAsia="zh-TW"/>
        </w:rPr>
        <w:t>,</w:t>
      </w:r>
      <w:r>
        <w:rPr>
          <w:rFonts w:ascii="細明體" w:eastAsia="細明體" w:hAnsi="細明體"/>
          <w:bCs/>
          <w:lang w:eastAsia="zh-TW"/>
        </w:rPr>
        <w:t>’</w:t>
      </w:r>
      <w:r w:rsidR="005F62A8" w:rsidRPr="00375E7C">
        <w:rPr>
          <w:rFonts w:ascii="細明體" w:eastAsia="細明體" w:hAnsi="細明體"/>
          <w:bCs/>
          <w:lang w:eastAsia="zh-TW"/>
        </w:rPr>
        <w:t>RL</w:t>
      </w:r>
      <w:r w:rsidR="005F62A8" w:rsidRPr="00375E7C">
        <w:rPr>
          <w:rFonts w:ascii="細明體" w:eastAsia="細明體" w:hAnsi="細明體" w:hint="eastAsia"/>
          <w:bCs/>
          <w:lang w:eastAsia="zh-TW"/>
        </w:rPr>
        <w:t>ZZ004</w:t>
      </w:r>
      <w:r>
        <w:rPr>
          <w:rFonts w:ascii="細明體" w:eastAsia="細明體" w:hAnsi="細明體"/>
          <w:bCs/>
          <w:lang w:eastAsia="zh-TW"/>
        </w:rPr>
        <w:t>’</w:t>
      </w:r>
      <w:r>
        <w:rPr>
          <w:rFonts w:ascii="細明體" w:eastAsia="細明體" w:hAnsi="細明體" w:hint="eastAsia"/>
          <w:bCs/>
          <w:lang w:eastAsia="zh-TW"/>
        </w:rPr>
        <w:t>,</w:t>
      </w:r>
      <w:r>
        <w:rPr>
          <w:rFonts w:ascii="細明體" w:eastAsia="細明體" w:hAnsi="細明體"/>
          <w:bCs/>
          <w:lang w:eastAsia="zh-TW"/>
        </w:rPr>
        <w:t>’</w:t>
      </w:r>
      <w:r>
        <w:rPr>
          <w:rFonts w:ascii="細明體" w:eastAsia="細明體" w:hAnsi="細明體" w:hint="eastAsia"/>
          <w:bCs/>
          <w:lang w:eastAsia="zh-TW"/>
        </w:rPr>
        <w:t>RLAA999</w:t>
      </w:r>
      <w:r>
        <w:rPr>
          <w:rFonts w:ascii="細明體" w:eastAsia="細明體" w:hAnsi="細明體"/>
          <w:bCs/>
          <w:lang w:eastAsia="zh-TW"/>
        </w:rPr>
        <w:t>’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F04721" w:rsidRPr="00375E7C" w:rsidRDefault="003F1113" w:rsidP="00E129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不需</w:t>
      </w:r>
      <w:r w:rsidR="002C52DD">
        <w:rPr>
          <w:rFonts w:ascii="細明體" w:eastAsia="細明體" w:hAnsi="細明體" w:hint="eastAsia"/>
          <w:bCs/>
          <w:lang w:eastAsia="zh-TW"/>
        </w:rPr>
        <w:t>執行本段</w:t>
      </w:r>
    </w:p>
    <w:p w:rsidR="0060310D" w:rsidRDefault="0060310D" w:rsidP="00F033D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IF畫面編號 NOT IN (</w:t>
      </w:r>
      <w:r>
        <w:rPr>
          <w:rFonts w:ascii="細明體" w:eastAsia="細明體" w:hAnsi="細明體"/>
          <w:bCs/>
          <w:lang w:eastAsia="zh-TW"/>
        </w:rPr>
        <w:t>‘</w:t>
      </w:r>
      <w:r w:rsidRPr="00943FE0">
        <w:rPr>
          <w:rFonts w:ascii="細明體" w:eastAsia="細明體" w:hAnsi="細明體"/>
          <w:bCs/>
          <w:lang w:eastAsia="zh-TW"/>
        </w:rPr>
        <w:t>AAB1</w:t>
      </w:r>
      <w:r>
        <w:rPr>
          <w:rFonts w:ascii="細明體" w:eastAsia="細明體" w:hAnsi="細明體" w:hint="eastAsia"/>
          <w:bCs/>
          <w:lang w:eastAsia="zh-TW"/>
        </w:rPr>
        <w:t>_</w:t>
      </w:r>
      <w:r w:rsidRPr="00943FE0">
        <w:rPr>
          <w:rFonts w:ascii="細明體" w:eastAsia="細明體" w:hAnsi="細明體"/>
          <w:bCs/>
          <w:lang w:eastAsia="zh-TW"/>
        </w:rPr>
        <w:t>0100</w:t>
      </w:r>
      <w:r>
        <w:rPr>
          <w:rFonts w:ascii="細明體" w:eastAsia="細明體" w:hAnsi="細明體"/>
          <w:bCs/>
          <w:lang w:eastAsia="zh-TW"/>
        </w:rPr>
        <w:t>’</w:t>
      </w:r>
      <w:r>
        <w:rPr>
          <w:rFonts w:ascii="細明體" w:eastAsia="細明體" w:hAnsi="細明體" w:hint="eastAsia"/>
          <w:bCs/>
          <w:lang w:eastAsia="zh-TW"/>
        </w:rPr>
        <w:t>,</w:t>
      </w:r>
      <w:r>
        <w:rPr>
          <w:rFonts w:ascii="細明體" w:eastAsia="細明體" w:hAnsi="細明體"/>
          <w:bCs/>
          <w:lang w:eastAsia="zh-TW"/>
        </w:rPr>
        <w:t>’</w:t>
      </w:r>
      <w:r w:rsidRPr="0060310D">
        <w:rPr>
          <w:rFonts w:ascii="細明體" w:eastAsia="細明體" w:hAnsi="細明體"/>
          <w:bCs/>
          <w:lang w:eastAsia="zh-TW"/>
        </w:rPr>
        <w:t xml:space="preserve"> </w:t>
      </w:r>
      <w:r w:rsidRPr="00377B8C">
        <w:rPr>
          <w:rFonts w:ascii="細明體" w:eastAsia="細明體" w:hAnsi="細明體"/>
          <w:bCs/>
          <w:lang w:eastAsia="zh-TW"/>
        </w:rPr>
        <w:t>AAB1</w:t>
      </w:r>
      <w:r w:rsidRPr="00377B8C">
        <w:rPr>
          <w:rFonts w:ascii="細明體" w:eastAsia="細明體" w:hAnsi="細明體" w:hint="eastAsia"/>
          <w:bCs/>
          <w:lang w:eastAsia="zh-TW"/>
        </w:rPr>
        <w:t>_13</w:t>
      </w:r>
      <w:r w:rsidRPr="00377B8C">
        <w:rPr>
          <w:rFonts w:ascii="細明體" w:eastAsia="細明體" w:hAnsi="細明體"/>
          <w:bCs/>
          <w:lang w:eastAsia="zh-TW"/>
        </w:rPr>
        <w:t>00</w:t>
      </w:r>
      <w:r>
        <w:rPr>
          <w:rFonts w:ascii="細明體" w:eastAsia="細明體" w:hAnsi="細明體"/>
          <w:bCs/>
          <w:lang w:eastAsia="zh-TW"/>
        </w:rPr>
        <w:t>’</w:t>
      </w:r>
      <w:r w:rsidR="00545D78" w:rsidRPr="00545D78">
        <w:rPr>
          <w:rFonts w:ascii="細明體" w:eastAsia="細明體" w:hAnsi="細明體" w:hint="eastAsia"/>
          <w:bCs/>
          <w:lang w:eastAsia="zh-TW"/>
        </w:rPr>
        <w:t xml:space="preserve"> </w:t>
      </w:r>
      <w:r w:rsidR="00545D78">
        <w:rPr>
          <w:rFonts w:ascii="細明體" w:eastAsia="細明體" w:hAnsi="細明體" w:hint="eastAsia"/>
          <w:bCs/>
          <w:lang w:eastAsia="zh-TW"/>
        </w:rPr>
        <w:t>,</w:t>
      </w:r>
      <w:r w:rsidR="00545D78">
        <w:rPr>
          <w:rFonts w:ascii="細明體" w:eastAsia="細明體" w:hAnsi="細明體"/>
          <w:bCs/>
          <w:lang w:eastAsia="zh-TW"/>
        </w:rPr>
        <w:t>’</w:t>
      </w:r>
      <w:r w:rsidR="00545D78" w:rsidRPr="0060310D">
        <w:rPr>
          <w:rFonts w:ascii="細明體" w:eastAsia="細明體" w:hAnsi="細明體"/>
          <w:bCs/>
          <w:lang w:eastAsia="zh-TW"/>
        </w:rPr>
        <w:t xml:space="preserve"> </w:t>
      </w:r>
      <w:r w:rsidR="00545D78" w:rsidRPr="00377B8C">
        <w:rPr>
          <w:rFonts w:ascii="細明體" w:eastAsia="細明體" w:hAnsi="細明體"/>
          <w:bCs/>
          <w:lang w:eastAsia="zh-TW"/>
        </w:rPr>
        <w:t>AAB1</w:t>
      </w:r>
      <w:r w:rsidR="00545D78" w:rsidRPr="00377B8C">
        <w:rPr>
          <w:rFonts w:ascii="細明體" w:eastAsia="細明體" w:hAnsi="細明體" w:hint="eastAsia"/>
          <w:bCs/>
          <w:lang w:eastAsia="zh-TW"/>
        </w:rPr>
        <w:t>_</w:t>
      </w:r>
      <w:r w:rsidR="00545D78">
        <w:rPr>
          <w:rFonts w:ascii="細明體" w:eastAsia="細明體" w:hAnsi="細明體" w:hint="eastAsia"/>
          <w:bCs/>
          <w:lang w:eastAsia="zh-TW"/>
        </w:rPr>
        <w:t>07</w:t>
      </w:r>
      <w:r w:rsidR="00545D78" w:rsidRPr="00377B8C">
        <w:rPr>
          <w:rFonts w:ascii="細明體" w:eastAsia="細明體" w:hAnsi="細明體"/>
          <w:bCs/>
          <w:lang w:eastAsia="zh-TW"/>
        </w:rPr>
        <w:t>00</w:t>
      </w:r>
      <w:r w:rsidR="00545D78">
        <w:rPr>
          <w:rFonts w:ascii="細明體" w:eastAsia="細明體" w:hAnsi="細明體"/>
          <w:bCs/>
          <w:lang w:eastAsia="zh-TW"/>
        </w:rPr>
        <w:t>’</w:t>
      </w:r>
      <w:r>
        <w:rPr>
          <w:rFonts w:ascii="細明體" w:eastAsia="細明體" w:hAnsi="細明體" w:hint="eastAsia"/>
          <w:bCs/>
          <w:lang w:eastAsia="zh-TW"/>
        </w:rPr>
        <w:t>)</w:t>
      </w:r>
      <w:r w:rsidR="002869B3">
        <w:rPr>
          <w:rFonts w:ascii="細明體" w:eastAsia="細明體" w:hAnsi="細明體" w:hint="eastAsia"/>
          <w:bCs/>
          <w:lang w:eastAsia="zh-TW"/>
        </w:rPr>
        <w:t xml:space="preserve"> AND 受理進度 &gt;= 50</w:t>
      </w:r>
    </w:p>
    <w:p w:rsidR="0060310D" w:rsidRDefault="0060310D" w:rsidP="00F033D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不需執行本段</w:t>
      </w:r>
    </w:p>
    <w:p w:rsidR="00F67E05" w:rsidRDefault="00F67E05" w:rsidP="00E129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判別作業</w:t>
      </w:r>
      <w:r w:rsidR="000A10FE">
        <w:rPr>
          <w:rFonts w:ascii="細明體" w:eastAsia="細明體" w:hAnsi="細明體" w:hint="eastAsia"/>
          <w:bCs/>
          <w:lang w:eastAsia="zh-TW"/>
        </w:rPr>
        <w:t>畫面</w:t>
      </w:r>
      <w:r>
        <w:rPr>
          <w:rFonts w:ascii="細明體" w:eastAsia="細明體" w:hAnsi="細明體" w:hint="eastAsia"/>
          <w:bCs/>
          <w:lang w:eastAsia="zh-TW"/>
        </w:rPr>
        <w:t>(</w:t>
      </w:r>
      <w:r w:rsidR="00104D1A">
        <w:rPr>
          <w:rFonts w:ascii="細明體" w:eastAsia="細明體" w:hAnsi="細明體" w:hint="eastAsia"/>
          <w:bCs/>
          <w:lang w:eastAsia="zh-TW"/>
        </w:rPr>
        <w:t>分辨核賠/覆核進行查詢</w:t>
      </w:r>
      <w:r>
        <w:rPr>
          <w:rFonts w:ascii="細明體" w:eastAsia="細明體" w:hAnsi="細明體" w:hint="eastAsia"/>
          <w:bCs/>
          <w:lang w:eastAsia="zh-TW"/>
        </w:rPr>
        <w:t>)：</w:t>
      </w:r>
    </w:p>
    <w:p w:rsidR="007E12B2" w:rsidRDefault="007E12B2" w:rsidP="001B564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覆核後案件，不需紀錄：</w:t>
      </w:r>
    </w:p>
    <w:p w:rsidR="007E12B2" w:rsidRDefault="007E12B2" w:rsidP="007E12B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查詢受理進度：(因核付、覆核共用頁面，故需判斷是否為核付階段)</w:t>
      </w:r>
    </w:p>
    <w:p w:rsidR="007E12B2" w:rsidRDefault="007E12B2" w:rsidP="007E12B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READ DTAAA001</w:t>
      </w:r>
    </w:p>
    <w:p w:rsidR="007E12B2" w:rsidRDefault="007E12B2" w:rsidP="007E12B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WHERE</w:t>
      </w:r>
      <w:r w:rsidRPr="0070562D">
        <w:rPr>
          <w:rFonts w:ascii="細明體" w:eastAsia="細明體" w:hAnsi="細明體" w:hint="eastAsia"/>
          <w:bCs/>
          <w:lang w:eastAsia="zh-TW"/>
        </w:rPr>
        <w:t>受理編號 = 傳入.受理編號</w:t>
      </w:r>
    </w:p>
    <w:p w:rsidR="007E12B2" w:rsidRDefault="007E12B2" w:rsidP="007E12B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IF NOT FND</w:t>
      </w:r>
    </w:p>
    <w:p w:rsidR="007E12B2" w:rsidRDefault="007E12B2" w:rsidP="00AD54FB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02848">
        <w:rPr>
          <w:rFonts w:ascii="細明體" w:eastAsia="細明體" w:hAnsi="細明體" w:hint="eastAsia"/>
          <w:bCs/>
          <w:lang w:eastAsia="zh-TW"/>
        </w:rPr>
        <w:t>錯誤訊息：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查無受理資料，</w:t>
      </w:r>
      <w:r w:rsidRPr="0070562D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+</w:t>
      </w:r>
      <w:r w:rsidRPr="0070562D">
        <w:rPr>
          <w:rFonts w:ascii="細明體" w:eastAsia="細明體" w:hAnsi="細明體" w:hint="eastAsia"/>
          <w:bCs/>
          <w:lang w:eastAsia="zh-TW"/>
        </w:rPr>
        <w:t>傳入.受理編號</w:t>
      </w:r>
    </w:p>
    <w:p w:rsidR="007E12B2" w:rsidRDefault="007E12B2" w:rsidP="001B564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IF DTAAA001.受理進度 &gt;= 80 (結案或是作廢的案件)</w:t>
      </w:r>
    </w:p>
    <w:p w:rsidR="007E12B2" w:rsidRDefault="007E12B2" w:rsidP="001B564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不需執行本段</w:t>
      </w:r>
    </w:p>
    <w:p w:rsidR="00BF6141" w:rsidRDefault="00BF6141" w:rsidP="00E129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若是從核付</w:t>
      </w:r>
      <w:r w:rsidR="00545D78">
        <w:rPr>
          <w:rFonts w:ascii="細明體" w:eastAsia="細明體" w:hAnsi="細明體" w:hint="eastAsia"/>
          <w:bCs/>
          <w:lang w:eastAsia="zh-TW"/>
        </w:rPr>
        <w:t>、保單確認</w:t>
      </w:r>
      <w:r>
        <w:rPr>
          <w:rFonts w:ascii="細明體" w:eastAsia="細明體" w:hAnsi="細明體" w:hint="eastAsia"/>
          <w:bCs/>
          <w:lang w:eastAsia="zh-TW"/>
        </w:rPr>
        <w:t>畫面(畫面編號:</w:t>
      </w:r>
      <w:r w:rsidRPr="00943FE0">
        <w:rPr>
          <w:lang w:eastAsia="zh-TW"/>
        </w:rPr>
        <w:t xml:space="preserve"> </w:t>
      </w:r>
      <w:r w:rsidRPr="00943FE0">
        <w:rPr>
          <w:rFonts w:ascii="細明體" w:eastAsia="細明體" w:hAnsi="細明體"/>
          <w:bCs/>
          <w:lang w:eastAsia="zh-TW"/>
        </w:rPr>
        <w:t>AAB1</w:t>
      </w:r>
      <w:r>
        <w:rPr>
          <w:rFonts w:ascii="細明體" w:eastAsia="細明體" w:hAnsi="細明體" w:hint="eastAsia"/>
          <w:bCs/>
          <w:lang w:eastAsia="zh-TW"/>
        </w:rPr>
        <w:t>_</w:t>
      </w:r>
      <w:r w:rsidRPr="00943FE0">
        <w:rPr>
          <w:rFonts w:ascii="細明體" w:eastAsia="細明體" w:hAnsi="細明體"/>
          <w:bCs/>
          <w:lang w:eastAsia="zh-TW"/>
        </w:rPr>
        <w:t>0100</w:t>
      </w:r>
      <w:r w:rsidR="00545D78">
        <w:rPr>
          <w:rFonts w:ascii="細明體" w:eastAsia="細明體" w:hAnsi="細明體" w:hint="eastAsia"/>
          <w:bCs/>
          <w:lang w:eastAsia="zh-TW"/>
        </w:rPr>
        <w:t>、AAB1_0700</w:t>
      </w:r>
      <w:r>
        <w:rPr>
          <w:rFonts w:ascii="細明體" w:eastAsia="細明體" w:hAnsi="細明體" w:hint="eastAsia"/>
          <w:bCs/>
          <w:lang w:eastAsia="zh-TW"/>
        </w:rPr>
        <w:t>)連過來(</w:t>
      </w:r>
      <w:r w:rsidR="000D66CA">
        <w:rPr>
          <w:rFonts w:ascii="細明體" w:eastAsia="細明體" w:hAnsi="細明體" w:hint="eastAsia"/>
          <w:bCs/>
          <w:lang w:eastAsia="zh-TW"/>
        </w:rPr>
        <w:t>核付的時候</w:t>
      </w:r>
      <w:r>
        <w:rPr>
          <w:rFonts w:ascii="細明體" w:eastAsia="細明體" w:hAnsi="細明體" w:hint="eastAsia"/>
          <w:bCs/>
          <w:lang w:eastAsia="zh-TW"/>
        </w:rPr>
        <w:t>只要有點過就算)</w:t>
      </w:r>
    </w:p>
    <w:p w:rsidR="00F02848" w:rsidRPr="00F02848" w:rsidRDefault="00F02848" w:rsidP="002612C2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A618EB" w:rsidRDefault="00A618EB" w:rsidP="00E129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IF DTAAA001.受理進度 &lt; 40</w:t>
      </w:r>
      <w:r w:rsidR="00647C81">
        <w:rPr>
          <w:rFonts w:ascii="細明體" w:eastAsia="細明體" w:hAnsi="細明體" w:hint="eastAsia"/>
          <w:bCs/>
          <w:lang w:eastAsia="zh-TW"/>
        </w:rPr>
        <w:t xml:space="preserve"> (核付時才更新)</w:t>
      </w:r>
    </w:p>
    <w:p w:rsidR="0042673D" w:rsidRDefault="00601645" w:rsidP="002612C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UPDATE DTAAV011</w:t>
      </w:r>
    </w:p>
    <w:p w:rsidR="002E218F" w:rsidRPr="002E218F" w:rsidRDefault="00601645" w:rsidP="002612C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E218F">
        <w:rPr>
          <w:rFonts w:ascii="細明體" w:eastAsia="細明體" w:hAnsi="細明體" w:hint="eastAsia"/>
          <w:bCs/>
          <w:lang w:eastAsia="zh-TW"/>
        </w:rPr>
        <w:t>SET</w:t>
      </w:r>
      <w:r w:rsidR="002E218F" w:rsidRPr="002E218F">
        <w:rPr>
          <w:rFonts w:ascii="細明體" w:eastAsia="細明體" w:hAnsi="細明體" w:hint="eastAsia"/>
          <w:bCs/>
          <w:lang w:eastAsia="zh-TW"/>
        </w:rPr>
        <w:t xml:space="preserve"> 核賠點選 =</w:t>
      </w:r>
      <w:r w:rsidR="002E218F" w:rsidRPr="002E218F">
        <w:rPr>
          <w:rFonts w:ascii="細明體" w:eastAsia="細明體" w:hAnsi="細明體"/>
          <w:bCs/>
          <w:lang w:eastAsia="zh-TW"/>
        </w:rPr>
        <w:t>’</w:t>
      </w:r>
      <w:r w:rsidR="002E218F" w:rsidRPr="002E218F">
        <w:rPr>
          <w:rFonts w:ascii="細明體" w:eastAsia="細明體" w:hAnsi="細明體" w:hint="eastAsia"/>
          <w:bCs/>
          <w:lang w:eastAsia="zh-TW"/>
        </w:rPr>
        <w:t>Y</w:t>
      </w:r>
      <w:r w:rsidR="002E218F" w:rsidRPr="002E218F">
        <w:rPr>
          <w:rFonts w:ascii="細明體" w:eastAsia="細明體" w:hAnsi="細明體"/>
          <w:bCs/>
          <w:lang w:eastAsia="zh-TW"/>
        </w:rPr>
        <w:t>’</w:t>
      </w:r>
    </w:p>
    <w:p w:rsidR="00601645" w:rsidRPr="00023858" w:rsidRDefault="00601645" w:rsidP="002612C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3858">
        <w:rPr>
          <w:rFonts w:ascii="細明體" w:eastAsia="細明體" w:hAnsi="細明體" w:hint="eastAsia"/>
          <w:bCs/>
          <w:lang w:eastAsia="zh-TW"/>
        </w:rPr>
        <w:t>WHERE</w:t>
      </w:r>
      <w:r w:rsidR="002E218F" w:rsidRPr="00023858">
        <w:rPr>
          <w:rFonts w:ascii="細明體" w:eastAsia="細明體" w:hAnsi="細明體" w:hint="eastAsia"/>
          <w:bCs/>
          <w:lang w:eastAsia="zh-TW"/>
        </w:rPr>
        <w:t xml:space="preserve"> </w:t>
      </w:r>
      <w:r w:rsidRPr="00023858">
        <w:rPr>
          <w:rFonts w:ascii="細明體" w:eastAsia="細明體" w:hAnsi="細明體" w:hint="eastAsia"/>
          <w:bCs/>
          <w:lang w:eastAsia="zh-TW"/>
        </w:rPr>
        <w:t>受理編號 = 傳入.受理編號</w:t>
      </w:r>
    </w:p>
    <w:p w:rsidR="00E875CE" w:rsidRDefault="00E875CE" w:rsidP="001B564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記錄是否於核付ID索引</w:t>
      </w:r>
      <w:r w:rsidR="00631F59">
        <w:rPr>
          <w:rFonts w:ascii="細明體" w:eastAsia="細明體" w:hAnsi="細明體" w:hint="eastAsia"/>
          <w:bCs/>
          <w:lang w:eastAsia="zh-TW"/>
        </w:rPr>
        <w:t>、核付</w:t>
      </w:r>
      <w:r>
        <w:rPr>
          <w:rFonts w:ascii="細明體" w:eastAsia="細明體" w:hAnsi="細明體" w:hint="eastAsia"/>
          <w:bCs/>
          <w:lang w:eastAsia="zh-TW"/>
        </w:rPr>
        <w:t>頁面點選過：</w:t>
      </w:r>
    </w:p>
    <w:p w:rsidR="00E875CE" w:rsidRPr="001B5641" w:rsidRDefault="00E875CE" w:rsidP="001B564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strike/>
          <w:lang w:eastAsia="zh-TW"/>
        </w:rPr>
      </w:pPr>
      <w:r w:rsidRPr="001B5641">
        <w:rPr>
          <w:rFonts w:ascii="細明體" w:eastAsia="細明體" w:hAnsi="細明體" w:hint="eastAsia"/>
          <w:bCs/>
          <w:strike/>
          <w:lang w:eastAsia="zh-TW"/>
        </w:rPr>
        <w:t xml:space="preserve">IF畫面編號 = </w:t>
      </w:r>
      <w:r w:rsidRPr="001B5641">
        <w:rPr>
          <w:rFonts w:ascii="細明體" w:eastAsia="細明體" w:hAnsi="細明體"/>
          <w:bCs/>
          <w:strike/>
          <w:lang w:eastAsia="zh-TW"/>
        </w:rPr>
        <w:t>‘</w:t>
      </w:r>
      <w:r w:rsidRPr="001B5641">
        <w:rPr>
          <w:rFonts w:ascii="細明體" w:eastAsia="細明體" w:hAnsi="細明體" w:hint="eastAsia"/>
          <w:bCs/>
          <w:strike/>
          <w:lang w:eastAsia="zh-TW"/>
        </w:rPr>
        <w:t>AAB1_0700</w:t>
      </w:r>
      <w:r w:rsidRPr="001B5641">
        <w:rPr>
          <w:rFonts w:ascii="細明體" w:eastAsia="細明體" w:hAnsi="細明體"/>
          <w:bCs/>
          <w:strike/>
          <w:lang w:eastAsia="zh-TW"/>
        </w:rPr>
        <w:t>’</w:t>
      </w:r>
    </w:p>
    <w:p w:rsidR="00A54131" w:rsidRDefault="00A54131" w:rsidP="001B564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CALL AA_V1Z007.</w:t>
      </w:r>
      <w:bookmarkStart w:id="73" w:name="_Toc343086278"/>
      <w:r w:rsidRPr="00A54131">
        <w:rPr>
          <w:rFonts w:ascii="細明體" w:eastAsia="細明體" w:hAnsi="細明體" w:hint="eastAsia"/>
          <w:bCs/>
          <w:lang w:eastAsia="zh-TW"/>
        </w:rPr>
        <w:t>uptDTAAV014</w:t>
      </w:r>
      <w:r>
        <w:rPr>
          <w:rFonts w:ascii="細明體" w:eastAsia="細明體" w:hAnsi="細明體" w:hint="eastAsia"/>
          <w:bCs/>
          <w:lang w:eastAsia="zh-TW"/>
        </w:rPr>
        <w:t>()：(</w:t>
      </w:r>
      <w:r w:rsidRPr="00A54131">
        <w:rPr>
          <w:rFonts w:ascii="細明體" w:eastAsia="細明體" w:hAnsi="細明體" w:hint="eastAsia"/>
          <w:bCs/>
          <w:lang w:eastAsia="zh-TW"/>
        </w:rPr>
        <w:t>更新理賠偵測線上計算檔資料</w:t>
      </w:r>
      <w:bookmarkEnd w:id="73"/>
      <w:r>
        <w:rPr>
          <w:rFonts w:ascii="細明體" w:eastAsia="細明體" w:hAnsi="細明體" w:hint="eastAsia"/>
          <w:bCs/>
          <w:lang w:eastAsia="zh-TW"/>
        </w:rPr>
        <w:t>)</w:t>
      </w:r>
    </w:p>
    <w:p w:rsidR="00A54131" w:rsidRPr="00A54131" w:rsidRDefault="00A54131" w:rsidP="001B564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</w:rPr>
        <w:t>線上計算檔資料</w:t>
      </w:r>
      <w:r w:rsidR="00911E26">
        <w:rPr>
          <w:rFonts w:ascii="細明體" w:eastAsia="細明體" w:hAnsi="細明體" w:hint="eastAsia"/>
          <w:lang w:eastAsia="zh-TW"/>
        </w:rPr>
        <w:t>：</w:t>
      </w:r>
    </w:p>
    <w:p w:rsidR="00A54131" w:rsidRDefault="00A54131" w:rsidP="001B5641">
      <w:pPr>
        <w:pStyle w:val="Tabletext"/>
        <w:keepLines w:val="0"/>
        <w:numPr>
          <w:ilvl w:val="7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3858">
        <w:rPr>
          <w:rFonts w:ascii="細明體" w:eastAsia="細明體" w:hAnsi="細明體" w:hint="eastAsia"/>
          <w:bCs/>
          <w:lang w:eastAsia="zh-TW"/>
        </w:rPr>
        <w:t>受理編號 = 傳入.受理編號</w:t>
      </w:r>
    </w:p>
    <w:p w:rsidR="00A54131" w:rsidRPr="00A54131" w:rsidRDefault="00A54131" w:rsidP="001B5641">
      <w:pPr>
        <w:pStyle w:val="Tabletext"/>
        <w:keepLines w:val="0"/>
        <w:numPr>
          <w:ilvl w:val="7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E218F">
        <w:rPr>
          <w:rFonts w:ascii="細明體" w:eastAsia="細明體" w:hAnsi="細明體" w:hint="eastAsia"/>
          <w:bCs/>
          <w:lang w:eastAsia="zh-TW"/>
        </w:rPr>
        <w:t>核賠點選 =</w:t>
      </w:r>
      <w:r w:rsidRPr="002E218F">
        <w:rPr>
          <w:rFonts w:ascii="細明體" w:eastAsia="細明體" w:hAnsi="細明體"/>
          <w:bCs/>
          <w:lang w:eastAsia="zh-TW"/>
        </w:rPr>
        <w:t>’</w:t>
      </w:r>
      <w:r w:rsidRPr="002E218F">
        <w:rPr>
          <w:rFonts w:ascii="細明體" w:eastAsia="細明體" w:hAnsi="細明體" w:hint="eastAsia"/>
          <w:bCs/>
          <w:lang w:eastAsia="zh-TW"/>
        </w:rPr>
        <w:t>Y</w:t>
      </w:r>
      <w:r w:rsidRPr="002E218F">
        <w:rPr>
          <w:rFonts w:ascii="細明體" w:eastAsia="細明體" w:hAnsi="細明體"/>
          <w:bCs/>
          <w:lang w:eastAsia="zh-TW"/>
        </w:rPr>
        <w:t>’</w:t>
      </w:r>
    </w:p>
    <w:p w:rsidR="00BF6141" w:rsidRDefault="00BF6141" w:rsidP="00E129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77B8C">
        <w:rPr>
          <w:rFonts w:ascii="細明體" w:eastAsia="細明體" w:hAnsi="細明體" w:hint="eastAsia"/>
          <w:bCs/>
          <w:lang w:eastAsia="zh-TW"/>
        </w:rPr>
        <w:t>若是從簽擬畫面(畫面編號:</w:t>
      </w:r>
      <w:r w:rsidRPr="00943FE0">
        <w:rPr>
          <w:lang w:eastAsia="zh-TW"/>
        </w:rPr>
        <w:t xml:space="preserve"> </w:t>
      </w:r>
      <w:r w:rsidRPr="00377B8C">
        <w:rPr>
          <w:rFonts w:ascii="細明體" w:eastAsia="細明體" w:hAnsi="細明體"/>
          <w:bCs/>
          <w:lang w:eastAsia="zh-TW"/>
        </w:rPr>
        <w:t>AAB1</w:t>
      </w:r>
      <w:r w:rsidRPr="00377B8C">
        <w:rPr>
          <w:rFonts w:ascii="細明體" w:eastAsia="細明體" w:hAnsi="細明體" w:hint="eastAsia"/>
          <w:bCs/>
          <w:lang w:eastAsia="zh-TW"/>
        </w:rPr>
        <w:t>_13</w:t>
      </w:r>
      <w:r w:rsidRPr="00377B8C">
        <w:rPr>
          <w:rFonts w:ascii="細明體" w:eastAsia="細明體" w:hAnsi="細明體"/>
          <w:bCs/>
          <w:lang w:eastAsia="zh-TW"/>
        </w:rPr>
        <w:t>00</w:t>
      </w:r>
      <w:r w:rsidRPr="00377B8C">
        <w:rPr>
          <w:rFonts w:ascii="細明體" w:eastAsia="細明體" w:hAnsi="細明體" w:hint="eastAsia"/>
          <w:bCs/>
          <w:lang w:eastAsia="zh-TW"/>
        </w:rPr>
        <w:t>)連過來</w:t>
      </w:r>
      <w:r>
        <w:rPr>
          <w:rFonts w:ascii="細明體" w:eastAsia="細明體" w:hAnsi="細明體" w:hint="eastAsia"/>
          <w:bCs/>
          <w:lang w:eastAsia="zh-TW"/>
        </w:rPr>
        <w:t>(只要有點過就算)</w:t>
      </w:r>
    </w:p>
    <w:p w:rsidR="002E218F" w:rsidRDefault="002E218F" w:rsidP="00E129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UPDATE DTAAV011</w:t>
      </w:r>
    </w:p>
    <w:p w:rsidR="002E218F" w:rsidRPr="0070562D" w:rsidRDefault="002E218F" w:rsidP="00E129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E218F">
        <w:rPr>
          <w:rFonts w:ascii="細明體" w:eastAsia="細明體" w:hAnsi="細明體" w:hint="eastAsia"/>
          <w:bCs/>
          <w:lang w:eastAsia="zh-TW"/>
        </w:rPr>
        <w:t>SET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2E218F">
        <w:rPr>
          <w:rFonts w:ascii="細明體" w:eastAsia="細明體" w:hAnsi="細明體" w:hint="eastAsia"/>
          <w:bCs/>
          <w:lang w:eastAsia="zh-TW"/>
        </w:rPr>
        <w:t>覆核點選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2E218F">
        <w:rPr>
          <w:rFonts w:ascii="細明體" w:eastAsia="細明體" w:hAnsi="細明體" w:hint="eastAsia"/>
          <w:bCs/>
          <w:lang w:eastAsia="zh-TW"/>
        </w:rPr>
        <w:t>=</w:t>
      </w:r>
      <w:r w:rsidRPr="002E218F">
        <w:rPr>
          <w:rFonts w:ascii="細明體" w:eastAsia="細明體" w:hAnsi="細明體"/>
          <w:bCs/>
          <w:lang w:eastAsia="zh-TW"/>
        </w:rPr>
        <w:t>’</w:t>
      </w:r>
      <w:r w:rsidRPr="0070562D">
        <w:rPr>
          <w:rFonts w:ascii="細明體" w:eastAsia="細明體" w:hAnsi="細明體" w:hint="eastAsia"/>
          <w:bCs/>
          <w:lang w:eastAsia="zh-TW"/>
        </w:rPr>
        <w:t>Y</w:t>
      </w:r>
      <w:r w:rsidRPr="0070562D">
        <w:rPr>
          <w:rFonts w:ascii="細明體" w:eastAsia="細明體" w:hAnsi="細明體"/>
          <w:bCs/>
          <w:lang w:eastAsia="zh-TW"/>
        </w:rPr>
        <w:t>’</w:t>
      </w:r>
    </w:p>
    <w:p w:rsidR="002E218F" w:rsidRDefault="002E218F" w:rsidP="00E129F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0562D">
        <w:rPr>
          <w:rFonts w:ascii="細明體" w:eastAsia="細明體" w:hAnsi="細明體" w:hint="eastAsia"/>
          <w:bCs/>
          <w:lang w:eastAsia="zh-TW"/>
        </w:rPr>
        <w:t>WHERE 受理編號 = 傳入.受理編號</w:t>
      </w:r>
    </w:p>
    <w:p w:rsidR="00145C43" w:rsidRDefault="00BA7DFF" w:rsidP="002009F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記錄是否於</w:t>
      </w:r>
      <w:r w:rsidRPr="00377B8C">
        <w:rPr>
          <w:rFonts w:ascii="細明體" w:eastAsia="細明體" w:hAnsi="細明體" w:hint="eastAsia"/>
          <w:bCs/>
          <w:lang w:eastAsia="zh-TW"/>
        </w:rPr>
        <w:t>簽擬</w:t>
      </w:r>
      <w:r>
        <w:rPr>
          <w:rFonts w:ascii="細明體" w:eastAsia="細明體" w:hAnsi="細明體" w:hint="eastAsia"/>
          <w:bCs/>
          <w:lang w:eastAsia="zh-TW"/>
        </w:rPr>
        <w:t>頁面點選過：</w:t>
      </w:r>
    </w:p>
    <w:p w:rsidR="00911E26" w:rsidRDefault="00911E26" w:rsidP="001B564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CALL AA_V1Z007.</w:t>
      </w:r>
      <w:r w:rsidRPr="00A54131">
        <w:rPr>
          <w:rFonts w:ascii="細明體" w:eastAsia="細明體" w:hAnsi="細明體" w:hint="eastAsia"/>
          <w:bCs/>
          <w:lang w:eastAsia="zh-TW"/>
        </w:rPr>
        <w:t>uptDTAAV014</w:t>
      </w:r>
      <w:r>
        <w:rPr>
          <w:rFonts w:ascii="細明體" w:eastAsia="細明體" w:hAnsi="細明體" w:hint="eastAsia"/>
          <w:bCs/>
          <w:lang w:eastAsia="zh-TW"/>
        </w:rPr>
        <w:t>()：(</w:t>
      </w:r>
      <w:r w:rsidRPr="00A54131">
        <w:rPr>
          <w:rFonts w:ascii="細明體" w:eastAsia="細明體" w:hAnsi="細明體" w:hint="eastAsia"/>
          <w:bCs/>
          <w:lang w:eastAsia="zh-TW"/>
        </w:rPr>
        <w:t>更新理賠偵測線上計算檔資料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911E26" w:rsidRPr="00A54131" w:rsidRDefault="00911E26" w:rsidP="001B5641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</w:rPr>
        <w:t>線上計算檔資料</w:t>
      </w:r>
      <w:r>
        <w:rPr>
          <w:rFonts w:ascii="細明體" w:eastAsia="細明體" w:hAnsi="細明體" w:hint="eastAsia"/>
          <w:lang w:eastAsia="zh-TW"/>
        </w:rPr>
        <w:t>：</w:t>
      </w:r>
    </w:p>
    <w:p w:rsidR="00911E26" w:rsidRDefault="00911E26" w:rsidP="001B564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3858">
        <w:rPr>
          <w:rFonts w:ascii="細明體" w:eastAsia="細明體" w:hAnsi="細明體" w:hint="eastAsia"/>
          <w:bCs/>
          <w:lang w:eastAsia="zh-TW"/>
        </w:rPr>
        <w:t>受理編號 = 傳入.受理編號</w:t>
      </w:r>
    </w:p>
    <w:p w:rsidR="00911E26" w:rsidRDefault="00911E26" w:rsidP="001B5641">
      <w:pPr>
        <w:pStyle w:val="Tabletext"/>
        <w:keepLines w:val="0"/>
        <w:numPr>
          <w:ilvl w:val="6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E218F">
        <w:rPr>
          <w:rFonts w:ascii="細明體" w:eastAsia="細明體" w:hAnsi="細明體" w:hint="eastAsia"/>
          <w:bCs/>
          <w:lang w:eastAsia="zh-TW"/>
        </w:rPr>
        <w:t>覆核點選 =</w:t>
      </w:r>
      <w:r w:rsidRPr="002E218F">
        <w:rPr>
          <w:rFonts w:ascii="細明體" w:eastAsia="細明體" w:hAnsi="細明體"/>
          <w:bCs/>
          <w:lang w:eastAsia="zh-TW"/>
        </w:rPr>
        <w:t>’</w:t>
      </w:r>
      <w:r w:rsidRPr="002E218F">
        <w:rPr>
          <w:rFonts w:ascii="細明體" w:eastAsia="細明體" w:hAnsi="細明體" w:hint="eastAsia"/>
          <w:bCs/>
          <w:lang w:eastAsia="zh-TW"/>
        </w:rPr>
        <w:t>Y</w:t>
      </w:r>
      <w:r w:rsidRPr="002E218F">
        <w:rPr>
          <w:rFonts w:ascii="細明體" w:eastAsia="細明體" w:hAnsi="細明體"/>
          <w:bCs/>
          <w:lang w:eastAsia="zh-TW"/>
        </w:rPr>
        <w:t>’</w:t>
      </w:r>
    </w:p>
    <w:p w:rsidR="000B49F8" w:rsidRPr="00E01490" w:rsidRDefault="000B49F8" w:rsidP="00911E26">
      <w:pPr>
        <w:pStyle w:val="Tabletext"/>
        <w:keepLines w:val="0"/>
        <w:spacing w:after="0" w:line="240" w:lineRule="auto"/>
        <w:ind w:left="2551"/>
        <w:rPr>
          <w:rFonts w:ascii="細明體" w:eastAsia="細明體" w:hAnsi="細明體" w:hint="eastAsia"/>
          <w:bCs/>
          <w:lang w:eastAsia="zh-TW"/>
        </w:rPr>
      </w:pPr>
    </w:p>
    <w:sectPr w:rsidR="000B49F8" w:rsidRPr="00E01490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B43" w:rsidRDefault="00D61B43">
      <w:r>
        <w:separator/>
      </w:r>
    </w:p>
  </w:endnote>
  <w:endnote w:type="continuationSeparator" w:id="0">
    <w:p w:rsidR="00D61B43" w:rsidRDefault="00D6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314C">
      <w:rPr>
        <w:rStyle w:val="a6"/>
        <w:noProof/>
      </w:rPr>
      <w:t>2</w: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B43" w:rsidRDefault="00D61B43">
      <w:r>
        <w:separator/>
      </w:r>
    </w:p>
  </w:footnote>
  <w:footnote w:type="continuationSeparator" w:id="0">
    <w:p w:rsidR="00D61B43" w:rsidRDefault="00D6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342731B"/>
    <w:multiLevelType w:val="hybridMultilevel"/>
    <w:tmpl w:val="2488FB58"/>
    <w:lvl w:ilvl="0" w:tplc="5D864EB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3DF"/>
    <w:rsid w:val="00005E62"/>
    <w:rsid w:val="00023858"/>
    <w:rsid w:val="00057785"/>
    <w:rsid w:val="00062328"/>
    <w:rsid w:val="00073519"/>
    <w:rsid w:val="00076FBA"/>
    <w:rsid w:val="000800FF"/>
    <w:rsid w:val="00081D49"/>
    <w:rsid w:val="00086E90"/>
    <w:rsid w:val="000A10FE"/>
    <w:rsid w:val="000A7C4F"/>
    <w:rsid w:val="000B49F8"/>
    <w:rsid w:val="000B6B33"/>
    <w:rsid w:val="000C04E3"/>
    <w:rsid w:val="000C1270"/>
    <w:rsid w:val="000D1099"/>
    <w:rsid w:val="000D2D7F"/>
    <w:rsid w:val="000D3892"/>
    <w:rsid w:val="000D66CA"/>
    <w:rsid w:val="000E067D"/>
    <w:rsid w:val="000E5F19"/>
    <w:rsid w:val="00104D1A"/>
    <w:rsid w:val="00123895"/>
    <w:rsid w:val="001249B7"/>
    <w:rsid w:val="00127011"/>
    <w:rsid w:val="00130D01"/>
    <w:rsid w:val="00145C43"/>
    <w:rsid w:val="0015645D"/>
    <w:rsid w:val="00156A28"/>
    <w:rsid w:val="0015744E"/>
    <w:rsid w:val="001606A7"/>
    <w:rsid w:val="00160BE6"/>
    <w:rsid w:val="001724C1"/>
    <w:rsid w:val="001778A7"/>
    <w:rsid w:val="00185767"/>
    <w:rsid w:val="00187B05"/>
    <w:rsid w:val="00190DF8"/>
    <w:rsid w:val="00194232"/>
    <w:rsid w:val="001B2A98"/>
    <w:rsid w:val="001B5641"/>
    <w:rsid w:val="001B564B"/>
    <w:rsid w:val="001B7B38"/>
    <w:rsid w:val="001C3246"/>
    <w:rsid w:val="001E2333"/>
    <w:rsid w:val="002009F4"/>
    <w:rsid w:val="00203B93"/>
    <w:rsid w:val="0020506C"/>
    <w:rsid w:val="0020574C"/>
    <w:rsid w:val="00217965"/>
    <w:rsid w:val="002225FA"/>
    <w:rsid w:val="00225267"/>
    <w:rsid w:val="00232ED1"/>
    <w:rsid w:val="00252551"/>
    <w:rsid w:val="002612C2"/>
    <w:rsid w:val="00280670"/>
    <w:rsid w:val="002869B3"/>
    <w:rsid w:val="00287ABA"/>
    <w:rsid w:val="002921B5"/>
    <w:rsid w:val="002A3F8C"/>
    <w:rsid w:val="002B0AB6"/>
    <w:rsid w:val="002B381A"/>
    <w:rsid w:val="002C52DD"/>
    <w:rsid w:val="002C6295"/>
    <w:rsid w:val="002E218F"/>
    <w:rsid w:val="002E40DA"/>
    <w:rsid w:val="002F61B6"/>
    <w:rsid w:val="002F691F"/>
    <w:rsid w:val="002F7FCC"/>
    <w:rsid w:val="00301566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5E7C"/>
    <w:rsid w:val="003763F5"/>
    <w:rsid w:val="00377B8C"/>
    <w:rsid w:val="00386C3A"/>
    <w:rsid w:val="00391DF0"/>
    <w:rsid w:val="003A2928"/>
    <w:rsid w:val="003A37F5"/>
    <w:rsid w:val="003A4765"/>
    <w:rsid w:val="003A5D43"/>
    <w:rsid w:val="003B3242"/>
    <w:rsid w:val="003B6BF5"/>
    <w:rsid w:val="003B7861"/>
    <w:rsid w:val="003C51FF"/>
    <w:rsid w:val="003C7513"/>
    <w:rsid w:val="003D17CE"/>
    <w:rsid w:val="003D3ECC"/>
    <w:rsid w:val="003D5ACB"/>
    <w:rsid w:val="003D6F23"/>
    <w:rsid w:val="003E3722"/>
    <w:rsid w:val="003E42E3"/>
    <w:rsid w:val="003F1113"/>
    <w:rsid w:val="003F4398"/>
    <w:rsid w:val="003F795D"/>
    <w:rsid w:val="004026B6"/>
    <w:rsid w:val="00403547"/>
    <w:rsid w:val="00405237"/>
    <w:rsid w:val="00413605"/>
    <w:rsid w:val="00417064"/>
    <w:rsid w:val="00417A9E"/>
    <w:rsid w:val="0042673D"/>
    <w:rsid w:val="0043482C"/>
    <w:rsid w:val="0044335B"/>
    <w:rsid w:val="00443676"/>
    <w:rsid w:val="00450F8B"/>
    <w:rsid w:val="0045427C"/>
    <w:rsid w:val="00467856"/>
    <w:rsid w:val="00467DFD"/>
    <w:rsid w:val="0047022C"/>
    <w:rsid w:val="004832AB"/>
    <w:rsid w:val="00483F12"/>
    <w:rsid w:val="004911D8"/>
    <w:rsid w:val="004919BF"/>
    <w:rsid w:val="00491A19"/>
    <w:rsid w:val="004A2EE4"/>
    <w:rsid w:val="004A6205"/>
    <w:rsid w:val="004B08CA"/>
    <w:rsid w:val="004C2FEB"/>
    <w:rsid w:val="004C5056"/>
    <w:rsid w:val="004D03CC"/>
    <w:rsid w:val="004F6BE7"/>
    <w:rsid w:val="005010F9"/>
    <w:rsid w:val="005024B3"/>
    <w:rsid w:val="005145E2"/>
    <w:rsid w:val="00531E06"/>
    <w:rsid w:val="00535F08"/>
    <w:rsid w:val="00537241"/>
    <w:rsid w:val="00540609"/>
    <w:rsid w:val="00545D78"/>
    <w:rsid w:val="00546A52"/>
    <w:rsid w:val="00550F55"/>
    <w:rsid w:val="005511B4"/>
    <w:rsid w:val="00573BA2"/>
    <w:rsid w:val="00575B37"/>
    <w:rsid w:val="00584A7D"/>
    <w:rsid w:val="00585674"/>
    <w:rsid w:val="005B1E36"/>
    <w:rsid w:val="005B4366"/>
    <w:rsid w:val="005C7094"/>
    <w:rsid w:val="005D48B3"/>
    <w:rsid w:val="005D4CF1"/>
    <w:rsid w:val="005E140E"/>
    <w:rsid w:val="005E15F2"/>
    <w:rsid w:val="005E7C47"/>
    <w:rsid w:val="005F1372"/>
    <w:rsid w:val="005F208D"/>
    <w:rsid w:val="005F3777"/>
    <w:rsid w:val="005F5C21"/>
    <w:rsid w:val="005F62A8"/>
    <w:rsid w:val="00601645"/>
    <w:rsid w:val="0060310D"/>
    <w:rsid w:val="00603130"/>
    <w:rsid w:val="00604A19"/>
    <w:rsid w:val="0061501D"/>
    <w:rsid w:val="00624DD8"/>
    <w:rsid w:val="00631F59"/>
    <w:rsid w:val="006370B1"/>
    <w:rsid w:val="00640B0C"/>
    <w:rsid w:val="00641501"/>
    <w:rsid w:val="00647C81"/>
    <w:rsid w:val="006561A8"/>
    <w:rsid w:val="00656905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E12B2"/>
    <w:rsid w:val="007E796D"/>
    <w:rsid w:val="007F1037"/>
    <w:rsid w:val="007F4BA8"/>
    <w:rsid w:val="007F7D33"/>
    <w:rsid w:val="00812F8A"/>
    <w:rsid w:val="008266BB"/>
    <w:rsid w:val="00835FC8"/>
    <w:rsid w:val="008503E7"/>
    <w:rsid w:val="008747CD"/>
    <w:rsid w:val="008749B9"/>
    <w:rsid w:val="00875CDA"/>
    <w:rsid w:val="00886AE1"/>
    <w:rsid w:val="00892512"/>
    <w:rsid w:val="008A5D36"/>
    <w:rsid w:val="008A7E85"/>
    <w:rsid w:val="008B1784"/>
    <w:rsid w:val="008B3748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00404"/>
    <w:rsid w:val="00911E26"/>
    <w:rsid w:val="00914A39"/>
    <w:rsid w:val="00926ECC"/>
    <w:rsid w:val="00927EBF"/>
    <w:rsid w:val="009337AD"/>
    <w:rsid w:val="00943FE0"/>
    <w:rsid w:val="0095275D"/>
    <w:rsid w:val="009617E5"/>
    <w:rsid w:val="00963BA2"/>
    <w:rsid w:val="009646EB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986"/>
    <w:rsid w:val="009B56A8"/>
    <w:rsid w:val="009B7060"/>
    <w:rsid w:val="009C012E"/>
    <w:rsid w:val="009C1CA7"/>
    <w:rsid w:val="009D0511"/>
    <w:rsid w:val="009D1DB3"/>
    <w:rsid w:val="009E15B4"/>
    <w:rsid w:val="00A07D6F"/>
    <w:rsid w:val="00A22607"/>
    <w:rsid w:val="00A24376"/>
    <w:rsid w:val="00A33AC9"/>
    <w:rsid w:val="00A4255C"/>
    <w:rsid w:val="00A515C3"/>
    <w:rsid w:val="00A54131"/>
    <w:rsid w:val="00A56CC1"/>
    <w:rsid w:val="00A57FD5"/>
    <w:rsid w:val="00A618EB"/>
    <w:rsid w:val="00A61DDB"/>
    <w:rsid w:val="00A645B7"/>
    <w:rsid w:val="00A65B26"/>
    <w:rsid w:val="00A72ABE"/>
    <w:rsid w:val="00A8390F"/>
    <w:rsid w:val="00A861AF"/>
    <w:rsid w:val="00AA6071"/>
    <w:rsid w:val="00AB160E"/>
    <w:rsid w:val="00AC7C50"/>
    <w:rsid w:val="00AD54FB"/>
    <w:rsid w:val="00AE6528"/>
    <w:rsid w:val="00AF5EEE"/>
    <w:rsid w:val="00B07D87"/>
    <w:rsid w:val="00B10952"/>
    <w:rsid w:val="00B20050"/>
    <w:rsid w:val="00B26C61"/>
    <w:rsid w:val="00B40AE6"/>
    <w:rsid w:val="00B442C4"/>
    <w:rsid w:val="00B474A9"/>
    <w:rsid w:val="00B47C96"/>
    <w:rsid w:val="00B524BA"/>
    <w:rsid w:val="00B53ACB"/>
    <w:rsid w:val="00B66886"/>
    <w:rsid w:val="00B930E5"/>
    <w:rsid w:val="00BA7DFF"/>
    <w:rsid w:val="00BB0D40"/>
    <w:rsid w:val="00BC2E60"/>
    <w:rsid w:val="00BC4814"/>
    <w:rsid w:val="00BE07F3"/>
    <w:rsid w:val="00BE425C"/>
    <w:rsid w:val="00BF13EC"/>
    <w:rsid w:val="00BF382F"/>
    <w:rsid w:val="00BF4E82"/>
    <w:rsid w:val="00BF6141"/>
    <w:rsid w:val="00C0495D"/>
    <w:rsid w:val="00C14835"/>
    <w:rsid w:val="00C21E97"/>
    <w:rsid w:val="00C22893"/>
    <w:rsid w:val="00C24F6D"/>
    <w:rsid w:val="00C400EA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C6341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46BC7"/>
    <w:rsid w:val="00D61B43"/>
    <w:rsid w:val="00D8139A"/>
    <w:rsid w:val="00D96054"/>
    <w:rsid w:val="00DA1FB7"/>
    <w:rsid w:val="00DB118B"/>
    <w:rsid w:val="00DB1CA2"/>
    <w:rsid w:val="00DB5DC9"/>
    <w:rsid w:val="00DC64BD"/>
    <w:rsid w:val="00DD10F3"/>
    <w:rsid w:val="00DE2668"/>
    <w:rsid w:val="00DF3C28"/>
    <w:rsid w:val="00DF6ADB"/>
    <w:rsid w:val="00E0137F"/>
    <w:rsid w:val="00E02CA8"/>
    <w:rsid w:val="00E0314C"/>
    <w:rsid w:val="00E10BB5"/>
    <w:rsid w:val="00E12758"/>
    <w:rsid w:val="00E129FC"/>
    <w:rsid w:val="00E23699"/>
    <w:rsid w:val="00E27349"/>
    <w:rsid w:val="00E43C0A"/>
    <w:rsid w:val="00E45E85"/>
    <w:rsid w:val="00E46B33"/>
    <w:rsid w:val="00E5462A"/>
    <w:rsid w:val="00E57796"/>
    <w:rsid w:val="00E6064F"/>
    <w:rsid w:val="00E85B86"/>
    <w:rsid w:val="00E875CE"/>
    <w:rsid w:val="00E9066F"/>
    <w:rsid w:val="00E92A12"/>
    <w:rsid w:val="00E9528F"/>
    <w:rsid w:val="00EA0043"/>
    <w:rsid w:val="00EA1515"/>
    <w:rsid w:val="00EA2249"/>
    <w:rsid w:val="00EA53FE"/>
    <w:rsid w:val="00EA5809"/>
    <w:rsid w:val="00EB35C4"/>
    <w:rsid w:val="00EB3E15"/>
    <w:rsid w:val="00EC5BAC"/>
    <w:rsid w:val="00EF21B1"/>
    <w:rsid w:val="00EF28DB"/>
    <w:rsid w:val="00EF4338"/>
    <w:rsid w:val="00F01135"/>
    <w:rsid w:val="00F02848"/>
    <w:rsid w:val="00F033D5"/>
    <w:rsid w:val="00F04721"/>
    <w:rsid w:val="00F30E6A"/>
    <w:rsid w:val="00F411B7"/>
    <w:rsid w:val="00F50BE4"/>
    <w:rsid w:val="00F614B0"/>
    <w:rsid w:val="00F67E05"/>
    <w:rsid w:val="00F84058"/>
    <w:rsid w:val="00F8409B"/>
    <w:rsid w:val="00F9554A"/>
    <w:rsid w:val="00F9700C"/>
    <w:rsid w:val="00FA1221"/>
    <w:rsid w:val="00FA30DF"/>
    <w:rsid w:val="00FA3924"/>
    <w:rsid w:val="00FA5129"/>
    <w:rsid w:val="00FB5C36"/>
    <w:rsid w:val="00FC1BFF"/>
    <w:rsid w:val="00FC4A40"/>
    <w:rsid w:val="00FC7DEF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AE20846-348F-4F68-88E8-7CA72ECB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4026B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4026B6"/>
    <w:rPr>
      <w:rFonts w:ascii="Cambria" w:eastAsia="新細明體" w:hAnsi="Cambria" w:cs="Times New Roman"/>
      <w:kern w:val="2"/>
      <w:sz w:val="18"/>
      <w:szCs w:val="18"/>
    </w:rPr>
  </w:style>
  <w:style w:type="paragraph" w:styleId="ad">
    <w:name w:val="Revision"/>
    <w:hidden/>
    <w:uiPriority w:val="99"/>
    <w:semiHidden/>
    <w:rsid w:val="001B7B38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71892-E5CD-46DF-99A4-5299D50B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3712</Characters>
  <Application>Microsoft Office Word</Application>
  <DocSecurity>0</DocSecurity>
  <Lines>30</Lines>
  <Paragraphs>8</Paragraphs>
  <ScaleCrop>false</ScaleCrop>
  <Company>CMT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