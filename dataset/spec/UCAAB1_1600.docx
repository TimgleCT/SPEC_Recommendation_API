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188"/>
      </w:tblGrid>
      <w:tr w:rsidR="00752ED2" w:rsidRPr="005A3B4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A5480F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bookmarkStart w:id="0" w:name="_GoBack"/>
            <w:bookmarkEnd w:id="0"/>
            <w:r w:rsidRPr="00A5480F">
              <w:rPr>
                <w:rFonts w:ascii="標楷體" w:eastAsia="標楷體" w:hAnsi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A5480F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A5480F">
              <w:rPr>
                <w:rFonts w:ascii="標楷體" w:eastAsia="標楷體" w:hAnsi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A5480F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A5480F">
              <w:rPr>
                <w:rFonts w:ascii="標楷體" w:eastAsia="標楷體" w:hAnsi="標楷體"/>
                <w:b/>
              </w:rPr>
              <w:t>Description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2ED2" w:rsidRPr="005A3B4F" w:rsidRDefault="00752ED2" w:rsidP="00255233">
            <w:pPr>
              <w:pStyle w:val="Tabletext"/>
              <w:jc w:val="center"/>
              <w:rPr>
                <w:rFonts w:ascii="標楷體" w:eastAsia="標楷體" w:hAnsi="標楷體"/>
                <w:b/>
                <w:lang w:eastAsia="zh-TW"/>
              </w:rPr>
            </w:pPr>
            <w:r w:rsidRPr="005A3B4F">
              <w:rPr>
                <w:rFonts w:ascii="標楷體" w:eastAsia="標楷體" w:hAnsi="標楷體"/>
                <w:b/>
                <w:lang w:eastAsia="zh-TW"/>
              </w:rPr>
              <w:t>Author</w:t>
            </w:r>
          </w:p>
        </w:tc>
      </w:tr>
      <w:tr w:rsidR="00752ED2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8C4AB7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9"/>
                <w:attr w:name="Year" w:val="2009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200</w:t>
              </w:r>
              <w:r w:rsidR="0077175C" w:rsidRPr="008C4AB7">
                <w:rPr>
                  <w:rFonts w:ascii="標楷體" w:eastAsia="標楷體" w:hAnsi="標楷體" w:hint="eastAsia"/>
                  <w:lang w:eastAsia="zh-TW"/>
                </w:rPr>
                <w:t>9</w:t>
              </w:r>
              <w:r w:rsidRPr="008C4AB7">
                <w:rPr>
                  <w:rFonts w:ascii="標楷體" w:eastAsia="標楷體" w:hAnsi="標楷體" w:hint="eastAsia"/>
                  <w:lang w:eastAsia="zh-TW"/>
                </w:rPr>
                <w:t>/0</w:t>
              </w:r>
              <w:r w:rsidR="006673E5" w:rsidRPr="008C4AB7">
                <w:rPr>
                  <w:rFonts w:ascii="標楷體" w:eastAsia="標楷體" w:hAnsi="標楷體" w:hint="eastAsia"/>
                  <w:lang w:eastAsia="zh-TW"/>
                </w:rPr>
                <w:t>9</w:t>
              </w:r>
              <w:r w:rsidRPr="008C4AB7">
                <w:rPr>
                  <w:rFonts w:ascii="標楷體" w:eastAsia="標楷體" w:hAnsi="標楷體" w:hint="eastAsia"/>
                  <w:lang w:eastAsia="zh-TW"/>
                </w:rPr>
                <w:t>/</w:t>
              </w:r>
              <w:r w:rsidR="006673E5" w:rsidRPr="008C4AB7">
                <w:rPr>
                  <w:rFonts w:ascii="標楷體" w:eastAsia="標楷體" w:hAnsi="標楷體" w:hint="eastAsia"/>
                  <w:lang w:eastAsia="zh-TW"/>
                </w:rPr>
                <w:t>0</w:t>
              </w:r>
              <w:r w:rsidR="0077175C" w:rsidRPr="008C4AB7">
                <w:rPr>
                  <w:rFonts w:ascii="標楷體" w:eastAsia="標楷體" w:hAnsi="標楷體" w:hint="eastAsia"/>
                  <w:lang w:eastAsia="zh-TW"/>
                </w:rPr>
                <w:t>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51631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51631A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Created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2ED2" w:rsidRPr="008C4AB7" w:rsidRDefault="00752ED2" w:rsidP="00B373DC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305B9E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5B9E" w:rsidRPr="008C4AB7" w:rsidRDefault="00305B9E" w:rsidP="0090548F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9"/>
                <w:attr w:name="Day" w:val="30"/>
                <w:attr w:name="IsLunarDate" w:val="False"/>
                <w:attr w:name="IsROCDate" w:val="False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2009/09/30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5B9E" w:rsidRPr="0051631A" w:rsidRDefault="00305B9E" w:rsidP="0090548F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5B9E" w:rsidRPr="0051631A" w:rsidRDefault="00305B9E" w:rsidP="0090548F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新增保全變更申請書影像連結調閱功能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5B9E" w:rsidRPr="008C4AB7" w:rsidRDefault="00305B9E" w:rsidP="0090548F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BE63A3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63A3" w:rsidRPr="008C4AB7" w:rsidRDefault="00BE63A3" w:rsidP="008226D1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2"/>
                <w:attr w:name="IsLunarDate" w:val="False"/>
                <w:attr w:name="IsROCDate" w:val="False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2009/10/02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63A3" w:rsidRPr="0051631A" w:rsidRDefault="00BE63A3" w:rsidP="008226D1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63A3" w:rsidRPr="0051631A" w:rsidRDefault="00BE63A3" w:rsidP="008226D1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新增影像調閱記錄</w:t>
            </w:r>
            <w:r w:rsidRPr="0051631A">
              <w:rPr>
                <w:rFonts w:ascii="標楷體" w:eastAsia="標楷體" w:hAnsi="標楷體" w:cs="標楷體" w:hint="eastAsia"/>
                <w:lang w:eastAsia="zh-TW"/>
              </w:rPr>
              <w:t>留存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E63A3" w:rsidRPr="008C4AB7" w:rsidRDefault="00BE63A3" w:rsidP="008226D1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A0142A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142A" w:rsidRPr="008C4AB7" w:rsidRDefault="00A0142A" w:rsidP="00CB31BB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6"/>
                <w:attr w:name="IsLunarDate" w:val="False"/>
                <w:attr w:name="IsROCDate" w:val="False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2009/10/06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142A" w:rsidRPr="0051631A" w:rsidRDefault="00A0142A" w:rsidP="00CB31BB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142A" w:rsidRPr="008C4AB7" w:rsidRDefault="00A0142A" w:rsidP="00CB31BB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附約投保記錄新增判斷若為無記名式商品一律顯示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142A" w:rsidRPr="008C4AB7" w:rsidRDefault="00A0142A" w:rsidP="00CB31BB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693309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3309" w:rsidRPr="008C4AB7" w:rsidRDefault="00693309" w:rsidP="00751B87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0"/>
                <w:attr w:name="Day" w:val="26"/>
                <w:attr w:name="IsLunarDate" w:val="False"/>
                <w:attr w:name="IsROCDate" w:val="False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2009/10/26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3309" w:rsidRPr="0051631A" w:rsidRDefault="00693309" w:rsidP="00751B87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3309" w:rsidRPr="0051631A" w:rsidRDefault="00693309" w:rsidP="00751B87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新增展期、繳清交易顯示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3309" w:rsidRPr="008C4AB7" w:rsidRDefault="00693309" w:rsidP="00751B87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976B94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6B94" w:rsidRPr="008C4AB7" w:rsidRDefault="00976B94" w:rsidP="00AF7D12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1"/>
                <w:attr w:name="Day" w:val="16"/>
                <w:attr w:name="IsLunarDate" w:val="False"/>
                <w:attr w:name="IsROCDate" w:val="False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2009/11/1</w:t>
              </w:r>
              <w:r w:rsidR="003F1814" w:rsidRPr="008C4AB7">
                <w:rPr>
                  <w:rFonts w:ascii="標楷體" w:eastAsia="標楷體" w:hAnsi="標楷體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6B94" w:rsidRPr="0051631A" w:rsidRDefault="00976B94" w:rsidP="00AF7D12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6B94" w:rsidRPr="008C4AB7" w:rsidRDefault="00976B94" w:rsidP="00AF7D12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理賠記錄改全部show,不限只撈事故人記錄(</w:t>
            </w:r>
            <w:r w:rsidRPr="008C4AB7">
              <w:rPr>
                <w:rFonts w:ascii="標楷體" w:eastAsia="標楷體" w:hAnsi="標楷體" w:hint="eastAsia"/>
                <w:lang w:eastAsia="zh-TW"/>
              </w:rPr>
              <w:t>因有外籍人士及ID</w:t>
            </w:r>
            <w:r w:rsidR="004733F9" w:rsidRPr="008C4AB7">
              <w:rPr>
                <w:rFonts w:ascii="標楷體" w:eastAsia="標楷體" w:hAnsi="標楷體" w:hint="eastAsia"/>
                <w:lang w:eastAsia="zh-TW"/>
              </w:rPr>
              <w:t>變更件</w:t>
            </w:r>
            <w:r w:rsidRPr="008C4AB7">
              <w:rPr>
                <w:rFonts w:ascii="標楷體" w:eastAsia="標楷體" w:hAnsi="標楷體" w:hint="eastAsia"/>
                <w:lang w:eastAsia="zh-TW"/>
              </w:rPr>
              <w:t>問題,</w:t>
            </w:r>
            <w:r w:rsidR="004733F9" w:rsidRPr="008C4AB7">
              <w:rPr>
                <w:rFonts w:ascii="標楷體" w:eastAsia="標楷體" w:hAnsi="標楷體" w:hint="eastAsia"/>
                <w:lang w:eastAsia="zh-TW"/>
              </w:rPr>
              <w:t>以避免</w:t>
            </w:r>
            <w:r w:rsidRPr="008C4AB7">
              <w:rPr>
                <w:rFonts w:ascii="標楷體" w:eastAsia="標楷體" w:hAnsi="標楷體" w:hint="eastAsia"/>
                <w:lang w:eastAsia="zh-TW"/>
              </w:rPr>
              <w:t>誤認無理賠</w:t>
            </w:r>
            <w:r w:rsidR="004733F9" w:rsidRPr="008C4AB7">
              <w:rPr>
                <w:rFonts w:ascii="標楷體" w:eastAsia="標楷體" w:hAnsi="標楷體" w:hint="eastAsia"/>
                <w:lang w:eastAsia="zh-TW"/>
              </w:rPr>
              <w:t>記錄</w:t>
            </w:r>
            <w:r w:rsidRPr="008C4AB7">
              <w:rPr>
                <w:rFonts w:ascii="標楷體" w:eastAsia="標楷體" w:hAnsi="標楷體" w:hint="eastAsia"/>
                <w:lang w:eastAsia="zh-TW"/>
              </w:rPr>
              <w:t>而重覆給付</w:t>
            </w:r>
            <w:r w:rsidR="004733F9" w:rsidRPr="008C4AB7">
              <w:rPr>
                <w:rFonts w:ascii="標楷體" w:eastAsia="標楷體" w:hAnsi="標楷體" w:hint="eastAsia"/>
                <w:lang w:eastAsia="zh-TW"/>
              </w:rPr>
              <w:t>)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76B94" w:rsidRPr="008C4AB7" w:rsidRDefault="00976B94" w:rsidP="00AF7D12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1A11FB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1FB" w:rsidRPr="008C4AB7" w:rsidRDefault="001A11FB" w:rsidP="00A36CAB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12"/>
                <w:attr w:name="Year" w:val="2009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2009/12/04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1FB" w:rsidRPr="0051631A" w:rsidRDefault="001A11FB" w:rsidP="00A36CAB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1FB" w:rsidRPr="008C4AB7" w:rsidRDefault="001A11FB" w:rsidP="00A36CAB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特約下次繳費日,</w:t>
            </w:r>
            <w:r w:rsidR="003653AF" w:rsidRPr="0051631A">
              <w:rPr>
                <w:rFonts w:ascii="標楷體" w:eastAsia="標楷體" w:hAnsi="標楷體" w:hint="eastAsia"/>
                <w:lang w:eastAsia="zh-TW"/>
              </w:rPr>
              <w:t>當DTAB0013有找到資料時,</w:t>
            </w:r>
            <w:r w:rsidRPr="008C4AB7">
              <w:rPr>
                <w:rFonts w:ascii="標楷體" w:eastAsia="標楷體" w:hAnsi="標楷體" w:hint="eastAsia"/>
                <w:lang w:eastAsia="zh-TW"/>
              </w:rPr>
              <w:t>先判斷主約下次繳費日,若</w:t>
            </w:r>
            <w:r w:rsidRPr="008C4AB7">
              <w:rPr>
                <w:rFonts w:ascii="標楷體" w:eastAsia="標楷體" w:hAnsi="標楷體" w:cs="New Gulim" w:hint="eastAsia"/>
                <w:lang w:eastAsia="zh-TW"/>
              </w:rPr>
              <w:t>其值非</w:t>
            </w:r>
            <w:smartTag w:uri="urn:schemas-microsoft-com:office:smarttags" w:element="chsdate">
              <w:smartTagPr>
                <w:attr w:name="Year" w:val="1911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1911-01-01</w:t>
              </w:r>
            </w:smartTag>
            <w:r w:rsidRPr="008C4AB7">
              <w:rPr>
                <w:rFonts w:ascii="標楷體" w:eastAsia="標楷體" w:hAnsi="標楷體" w:hint="eastAsia"/>
                <w:lang w:eastAsia="zh-TW"/>
              </w:rPr>
              <w:t>,則一律以主約下次繳費為特約下次繳費日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11FB" w:rsidRPr="008C4AB7" w:rsidRDefault="001A11FB" w:rsidP="00A36CAB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9C2620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620" w:rsidRPr="008C4AB7" w:rsidRDefault="009C2620" w:rsidP="00F73C55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2009/12/07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620" w:rsidRPr="0051631A" w:rsidRDefault="009C2620" w:rsidP="00F73C55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620" w:rsidRPr="008C4AB7" w:rsidRDefault="009C2620" w:rsidP="00F73C55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特約下次繳費日, 當DTAB0013有找到資料時</w:t>
            </w:r>
            <w:r w:rsidRPr="008C4AB7">
              <w:rPr>
                <w:rFonts w:ascii="標楷體" w:eastAsia="標楷體" w:hAnsi="標楷體" w:hint="eastAsia"/>
                <w:lang w:eastAsia="zh-TW"/>
              </w:rPr>
              <w:t>,需判斷主約下次繳費日,僅限傳統型商品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2620" w:rsidRPr="008C4AB7" w:rsidRDefault="009C2620" w:rsidP="00F73C55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095B41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B41" w:rsidRPr="008C4AB7" w:rsidRDefault="00095B41" w:rsidP="003D13F0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28"/>
                <w:attr w:name="IsLunarDate" w:val="False"/>
                <w:attr w:name="IsROCDate" w:val="False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2009/12/28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B41" w:rsidRPr="0051631A" w:rsidRDefault="00095B41" w:rsidP="003D13F0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B41" w:rsidRPr="0051631A" w:rsidRDefault="00095B41" w:rsidP="003D13F0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DTAB0009 SPC_KIND IN (T00,X00)不顯示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5B41" w:rsidRPr="008C4AB7" w:rsidRDefault="00095B41" w:rsidP="003D13F0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陳冠州</w:t>
            </w:r>
          </w:p>
        </w:tc>
      </w:tr>
      <w:tr w:rsidR="006E7AF5" w:rsidRPr="008C4AB7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7AF5" w:rsidRPr="008C4AB7" w:rsidRDefault="006E7AF5" w:rsidP="003D13F0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3"/>
                <w:attr w:name="Year" w:val="2010"/>
              </w:smartTagPr>
              <w:r w:rsidRPr="008C4AB7">
                <w:rPr>
                  <w:rFonts w:ascii="標楷體" w:eastAsia="標楷體" w:hAnsi="標楷體"/>
                  <w:lang w:eastAsia="zh-TW"/>
                </w:rPr>
                <w:t>2010/3/8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7AF5" w:rsidRPr="0051631A" w:rsidRDefault="006E7AF5" w:rsidP="003D13F0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7AF5" w:rsidRPr="0051631A" w:rsidRDefault="006E7AF5" w:rsidP="003D13F0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契約效力若為01(停效)改以紅色字體顯示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E7AF5" w:rsidRPr="008C4AB7" w:rsidRDefault="006E7AF5" w:rsidP="003D13F0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huai</w:t>
            </w:r>
          </w:p>
        </w:tc>
      </w:tr>
      <w:tr w:rsidR="005C1A9A" w:rsidRPr="008C4AB7" w:rsidTr="005C1A9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A9A" w:rsidRPr="008C4AB7" w:rsidRDefault="005C1A9A" w:rsidP="003B1508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"/>
                <w:attr w:name="Month" w:val="1"/>
                <w:attr w:name="Year" w:val="2011"/>
              </w:smartTagPr>
              <w:r w:rsidRPr="008C4AB7">
                <w:rPr>
                  <w:rFonts w:ascii="標楷體" w:eastAsia="標楷體" w:hAnsi="標楷體" w:hint="eastAsia"/>
                  <w:lang w:eastAsia="zh-TW"/>
                </w:rPr>
                <w:t>201</w:t>
              </w:r>
              <w:r w:rsidR="00511239" w:rsidRPr="008C4AB7">
                <w:rPr>
                  <w:rFonts w:ascii="標楷體" w:eastAsia="標楷體" w:hAnsi="標楷體" w:hint="eastAsia"/>
                  <w:lang w:eastAsia="zh-TW"/>
                </w:rPr>
                <w:t>1</w:t>
              </w:r>
              <w:r w:rsidRPr="008C4AB7">
                <w:rPr>
                  <w:rFonts w:ascii="標楷體" w:eastAsia="標楷體" w:hAnsi="標楷體" w:hint="eastAsia"/>
                  <w:lang w:eastAsia="zh-TW"/>
                </w:rPr>
                <w:t>/1/3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A9A" w:rsidRPr="0051631A" w:rsidRDefault="005C1A9A" w:rsidP="003B1508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/>
                <w:lang w:eastAsia="zh-TW"/>
              </w:rPr>
              <w:t>1.</w:t>
            </w:r>
            <w:r w:rsidRPr="0051631A">
              <w:rPr>
                <w:rFonts w:ascii="標楷體" w:eastAsia="標楷體" w:hAnsi="標楷體" w:hint="eastAsia"/>
                <w:lang w:eastAsia="zh-TW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A9A" w:rsidRPr="008C4AB7" w:rsidRDefault="005C1A9A" w:rsidP="005C1A9A">
            <w:pPr>
              <w:pStyle w:val="Tabletext"/>
              <w:rPr>
                <w:rFonts w:ascii="標楷體" w:eastAsia="標楷體" w:hAnsi="標楷體" w:hint="eastAsia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 xml:space="preserve">1.現行程式會將查詢基準日期推算6個月前之日期為理賠記錄查詢基準日後再傳入 AAB1_1600_mod.java --- </w:t>
            </w:r>
            <w:r w:rsidR="00191959" w:rsidRPr="008C4AB7">
              <w:rPr>
                <w:rFonts w:ascii="標楷體" w:eastAsia="標楷體" w:hAnsi="標楷體" w:hint="eastAsia"/>
                <w:lang w:eastAsia="zh-TW"/>
              </w:rPr>
              <w:t>2個日期參數應該獨立,因為</w:t>
            </w:r>
            <w:r w:rsidR="006D65AE" w:rsidRPr="008C4AB7">
              <w:rPr>
                <w:rFonts w:ascii="標楷體" w:eastAsia="標楷體" w:hAnsi="標楷體" w:hint="eastAsia"/>
                <w:lang w:eastAsia="zh-TW"/>
              </w:rPr>
              <w:t>大月之月底日回推6個月</w:t>
            </w:r>
            <w:r w:rsidR="00191959" w:rsidRPr="008C4AB7">
              <w:rPr>
                <w:rFonts w:ascii="標楷體" w:eastAsia="標楷體" w:hAnsi="標楷體" w:hint="eastAsia"/>
                <w:lang w:eastAsia="zh-TW"/>
              </w:rPr>
              <w:t>再換算還原</w:t>
            </w:r>
            <w:r w:rsidR="006D65AE" w:rsidRPr="008C4AB7">
              <w:rPr>
                <w:rFonts w:ascii="標楷體" w:eastAsia="標楷體" w:hAnsi="標楷體" w:hint="eastAsia"/>
                <w:lang w:eastAsia="zh-TW"/>
              </w:rPr>
              <w:t>會有問題</w:t>
            </w:r>
            <w:r w:rsidR="00191959" w:rsidRPr="008C4AB7">
              <w:rPr>
                <w:rFonts w:ascii="標楷體" w:eastAsia="標楷體" w:hAnsi="標楷體" w:hint="eastAsia"/>
                <w:lang w:eastAsia="zh-TW"/>
              </w:rPr>
              <w:t>!!</w:t>
            </w:r>
          </w:p>
          <w:p w:rsidR="005C1A9A" w:rsidRPr="008C4AB7" w:rsidRDefault="005C1A9A" w:rsidP="005C1A9A">
            <w:pPr>
              <w:pStyle w:val="Tabletext"/>
              <w:rPr>
                <w:rFonts w:ascii="標楷體" w:eastAsia="標楷體" w:hAnsi="標楷體" w:hint="eastAsia"/>
                <w:lang w:eastAsia="zh-TW"/>
              </w:rPr>
            </w:pPr>
            <w:r w:rsidRPr="008C4AB7">
              <w:rPr>
                <w:rFonts w:ascii="標楷體" w:eastAsia="標楷體" w:hAnsi="標楷體"/>
                <w:lang w:eastAsia="zh-TW"/>
              </w:rPr>
              <w:t>E</w:t>
            </w:r>
            <w:r w:rsidRPr="008C4AB7">
              <w:rPr>
                <w:rFonts w:ascii="標楷體" w:eastAsia="標楷體" w:hAnsi="標楷體" w:hint="eastAsia"/>
                <w:lang w:eastAsia="zh-TW"/>
              </w:rPr>
              <w:t xml:space="preserve">x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1"/>
                <w:attr w:name="Month" w:val="12"/>
                <w:attr w:name="Year" w:val="1999"/>
              </w:smartTagPr>
              <w:r w:rsidR="006D65AE" w:rsidRPr="008C4AB7">
                <w:rPr>
                  <w:rFonts w:ascii="標楷體" w:eastAsia="標楷體" w:hAnsi="標楷體" w:hint="eastAsia"/>
                  <w:lang w:eastAsia="zh-TW"/>
                </w:rPr>
                <w:t>99/12/31</w:t>
              </w:r>
            </w:smartTag>
            <w:r w:rsidR="006D65AE" w:rsidRPr="008C4AB7">
              <w:rPr>
                <w:rFonts w:ascii="標楷體" w:eastAsia="標楷體" w:hAnsi="標楷體" w:hint="eastAsia"/>
                <w:lang w:eastAsia="zh-TW"/>
              </w:rPr>
              <w:t xml:space="preserve"> 回推6個月會變成99/06/30,用於計算代繳利息之計息終期會以查詢基準日之前日計算,mod內會將99/06/30 + 6個月 </w:t>
            </w:r>
            <w:r w:rsidR="006D65AE" w:rsidRPr="008C4AB7">
              <w:rPr>
                <w:rFonts w:ascii="標楷體" w:eastAsia="標楷體" w:hAnsi="標楷體"/>
                <w:lang w:eastAsia="zh-TW"/>
              </w:rPr>
              <w:t>–</w:t>
            </w:r>
            <w:r w:rsidR="006D65AE" w:rsidRPr="008C4AB7">
              <w:rPr>
                <w:rFonts w:ascii="標楷體" w:eastAsia="標楷體" w:hAnsi="標楷體" w:hint="eastAsia"/>
                <w:lang w:eastAsia="zh-TW"/>
              </w:rPr>
              <w:t xml:space="preserve"> 1日 = 99/12/29!! 正確日期應為 99/12/30</w:t>
            </w:r>
          </w:p>
          <w:p w:rsidR="006D65AE" w:rsidRPr="008C4AB7" w:rsidRDefault="006D65AE" w:rsidP="005C1A9A">
            <w:pPr>
              <w:pStyle w:val="Tabletext"/>
              <w:rPr>
                <w:rFonts w:ascii="標楷體" w:eastAsia="標楷體" w:hAnsi="標楷體" w:cs="New Gulim" w:hint="eastAsia"/>
                <w:kern w:val="2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2.when mouse on 欄位名稱『</w:t>
            </w:r>
            <w:r w:rsidRPr="008C4AB7">
              <w:rPr>
                <w:rFonts w:ascii="標楷體" w:eastAsia="標楷體" w:hAnsi="標楷體"/>
                <w:lang w:eastAsia="zh-TW"/>
              </w:rPr>
              <w:t>查詢基準日</w:t>
            </w:r>
            <w:r w:rsidRPr="008C4AB7">
              <w:rPr>
                <w:rFonts w:ascii="標楷體" w:eastAsia="標楷體" w:hAnsi="標楷體" w:hint="eastAsia"/>
                <w:lang w:eastAsia="zh-TW"/>
              </w:rPr>
              <w:t>』show 提示:</w:t>
            </w:r>
            <w:r w:rsidRPr="008C4AB7">
              <w:rPr>
                <w:rFonts w:ascii="標楷體" w:eastAsia="標楷體" w:hAnsi="標楷體" w:hint="eastAsia"/>
                <w:kern w:val="2"/>
                <w:lang w:eastAsia="zh-TW"/>
              </w:rPr>
              <w:t xml:space="preserve"> 僅列出您所輸入查詢基準日前</w:t>
            </w:r>
            <w:r w:rsidR="00BE1939" w:rsidRPr="008C4AB7">
              <w:rPr>
                <w:rFonts w:ascii="標楷體" w:eastAsia="標楷體" w:hAnsi="標楷體" w:hint="eastAsia"/>
                <w:kern w:val="2"/>
                <w:lang w:eastAsia="zh-TW"/>
              </w:rPr>
              <w:t>６</w:t>
            </w:r>
            <w:r w:rsidRPr="008C4AB7">
              <w:rPr>
                <w:rFonts w:ascii="標楷體" w:eastAsia="標楷體" w:hAnsi="標楷體" w:hint="eastAsia"/>
                <w:kern w:val="2"/>
                <w:lang w:eastAsia="zh-TW"/>
              </w:rPr>
              <w:t>個月迄今之醫療理賠記錄;如不</w:t>
            </w:r>
            <w:r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輸入</w:t>
            </w:r>
            <w:r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lastRenderedPageBreak/>
              <w:t>值,則查詢出所有記錄</w:t>
            </w:r>
          </w:p>
          <w:p w:rsidR="00105FCA" w:rsidRPr="008C4AB7" w:rsidRDefault="00105FCA" w:rsidP="005C1A9A">
            <w:pPr>
              <w:pStyle w:val="Tabletext"/>
              <w:rPr>
                <w:rFonts w:ascii="標楷體" w:eastAsia="標楷體" w:hAnsi="標楷體" w:hint="eastAsia"/>
                <w:lang w:eastAsia="zh-TW"/>
              </w:rPr>
            </w:pPr>
            <w:r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3.</w:t>
            </w:r>
            <w:r w:rsidR="005F7FDF"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調整</w:t>
            </w:r>
            <w:r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判斷保單內之附約,若屬無記名式附約,則需一併顯示(</w:t>
            </w:r>
            <w:r w:rsidR="007363EB"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且</w:t>
            </w:r>
            <w:r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該列</w:t>
            </w:r>
            <w:r w:rsidR="007363EB"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資料</w:t>
            </w:r>
            <w:r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之底色</w:t>
            </w:r>
            <w:r w:rsidR="007363EB"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需</w:t>
            </w:r>
            <w:r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改用</w:t>
            </w:r>
            <w:r w:rsidR="002C0D62"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淺</w:t>
            </w:r>
            <w:r w:rsidRPr="008C4AB7">
              <w:rPr>
                <w:rFonts w:ascii="標楷體" w:eastAsia="標楷體" w:hAnsi="標楷體" w:cs="New Gulim" w:hint="eastAsia"/>
                <w:kern w:val="2"/>
                <w:lang w:eastAsia="zh-TW"/>
              </w:rPr>
              <w:t>粉紅色提示)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A9A" w:rsidRPr="008C4AB7" w:rsidRDefault="005C1A9A" w:rsidP="003B1508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lastRenderedPageBreak/>
              <w:t>陳冠州</w:t>
            </w:r>
          </w:p>
        </w:tc>
      </w:tr>
      <w:tr w:rsidR="00770875" w:rsidRPr="008C4AB7" w:rsidTr="005C1A9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875" w:rsidRPr="008C4AB7" w:rsidRDefault="00770875" w:rsidP="003B1508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  <w:r w:rsidRPr="008C4AB7">
              <w:rPr>
                <w:rFonts w:ascii="標楷體" w:eastAsia="標楷體" w:hAnsi="標楷體"/>
                <w:lang w:eastAsia="zh-TW"/>
              </w:rPr>
              <w:t>2011/4/19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875" w:rsidRPr="0051631A" w:rsidRDefault="00770875" w:rsidP="003B1508">
            <w:pPr>
              <w:pStyle w:val="Tabletext"/>
              <w:jc w:val="both"/>
              <w:rPr>
                <w:rFonts w:ascii="標楷體" w:eastAsia="標楷體" w:hAnsi="標楷體"/>
                <w:lang w:eastAsia="zh-TW"/>
              </w:rPr>
            </w:pPr>
            <w:r w:rsidRPr="0051631A">
              <w:rPr>
                <w:rFonts w:ascii="標楷體" w:eastAsia="標楷體" w:hAnsi="標楷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875" w:rsidRPr="0051631A" w:rsidRDefault="00770875" w:rsidP="005C1A9A">
            <w:pPr>
              <w:pStyle w:val="Tabletext"/>
              <w:rPr>
                <w:rFonts w:ascii="標楷體" w:eastAsia="標楷體" w:hAnsi="標楷體" w:hint="eastAsia"/>
                <w:lang w:eastAsia="zh-TW"/>
              </w:rPr>
            </w:pPr>
            <w:r w:rsidRPr="008C4AB7">
              <w:rPr>
                <w:rFonts w:ascii="標楷體" w:eastAsia="標楷體" w:hAnsi="標楷體" w:hint="eastAsia"/>
                <w:lang w:eastAsia="zh-TW"/>
              </w:rPr>
              <w:t>調整資料遮蔽欄位為不遮蔽，改為紀錄LOG資料。申請書:</w:t>
            </w:r>
            <w:r w:rsidRPr="008C4AB7">
              <w:rPr>
                <w:b/>
                <w:bCs/>
              </w:rPr>
              <w:t xml:space="preserve"> 110414000224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0875" w:rsidRPr="008C4AB7" w:rsidRDefault="00770875" w:rsidP="003B1508">
            <w:pPr>
              <w:pStyle w:val="Tabletext"/>
              <w:jc w:val="both"/>
              <w:rPr>
                <w:rFonts w:ascii="標楷體" w:eastAsia="標楷體" w:hAnsi="標楷體" w:hint="eastAsia"/>
                <w:lang w:eastAsia="zh-TW"/>
              </w:rPr>
            </w:pPr>
          </w:p>
        </w:tc>
      </w:tr>
      <w:tr w:rsidR="00F20862" w:rsidRPr="008C4AB7" w:rsidTr="005C1A9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862" w:rsidRPr="008C4AB7" w:rsidRDefault="00F20862" w:rsidP="003B1508">
            <w:pPr>
              <w:pStyle w:val="Tabletext"/>
              <w:jc w:val="both"/>
              <w:rPr>
                <w:rFonts w:eastAsia="標楷體"/>
                <w:lang w:eastAsia="zh-TW"/>
              </w:rPr>
            </w:pPr>
            <w:r w:rsidRPr="008C4AB7">
              <w:rPr>
                <w:rFonts w:eastAsia="標楷體"/>
                <w:lang w:eastAsia="zh-TW"/>
              </w:rPr>
              <w:t>2012/09/05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862" w:rsidRPr="0051631A" w:rsidRDefault="00F20862" w:rsidP="003B1508">
            <w:pPr>
              <w:pStyle w:val="Tabletext"/>
              <w:jc w:val="both"/>
              <w:rPr>
                <w:rFonts w:eastAsia="標楷體"/>
                <w:lang w:eastAsia="zh-TW"/>
              </w:rPr>
            </w:pPr>
            <w:r w:rsidRPr="0051631A">
              <w:rPr>
                <w:rFonts w:eastAsia="標楷體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862" w:rsidRPr="008C4AB7" w:rsidRDefault="00F20862" w:rsidP="005C1A9A">
            <w:pPr>
              <w:pStyle w:val="Tabletext"/>
              <w:rPr>
                <w:rFonts w:eastAsia="標楷體"/>
                <w:lang w:eastAsia="zh-TW"/>
              </w:rPr>
            </w:pPr>
            <w:r w:rsidRPr="008C4AB7">
              <w:rPr>
                <w:rFonts w:eastAsia="標楷體"/>
                <w:lang w:eastAsia="zh-TW"/>
              </w:rPr>
              <w:t>調整異動種類與信託金保險欄位值在特定情況下字型為紅色粗體</w:t>
            </w:r>
            <w:r w:rsidR="004A2477" w:rsidRPr="008C4AB7">
              <w:rPr>
                <w:rFonts w:eastAsia="標楷體"/>
                <w:lang w:eastAsia="zh-TW"/>
              </w:rPr>
              <w:t>。申請書：</w:t>
            </w:r>
            <w:r w:rsidR="004A2477" w:rsidRPr="008C4AB7">
              <w:rPr>
                <w:rFonts w:eastAsia="標楷體"/>
                <w:lang w:eastAsia="zh-TW"/>
              </w:rPr>
              <w:t>120824000101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0862" w:rsidRPr="008C4AB7" w:rsidRDefault="00F20862" w:rsidP="003B1508">
            <w:pPr>
              <w:pStyle w:val="Tabletext"/>
              <w:jc w:val="both"/>
              <w:rPr>
                <w:rFonts w:eastAsia="標楷體"/>
                <w:lang w:eastAsia="zh-TW"/>
              </w:rPr>
            </w:pPr>
          </w:p>
        </w:tc>
      </w:tr>
      <w:tr w:rsidR="005A3B4F" w:rsidRPr="008C4AB7" w:rsidTr="005C1A9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480F" w:rsidRPr="008C4AB7" w:rsidRDefault="00A5480F" w:rsidP="003B1508">
            <w:pPr>
              <w:pStyle w:val="Tabletext"/>
              <w:jc w:val="both"/>
              <w:rPr>
                <w:rFonts w:eastAsia="標楷體"/>
                <w:color w:val="FF0000"/>
                <w:lang w:eastAsia="zh-TW"/>
              </w:rPr>
            </w:pPr>
            <w:r w:rsidRPr="008C4AB7">
              <w:rPr>
                <w:rFonts w:eastAsia="標楷體"/>
                <w:color w:val="FF0000"/>
                <w:lang w:eastAsia="zh-TW"/>
              </w:rPr>
              <w:t>2013/9/10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480F" w:rsidRPr="008C4AB7" w:rsidRDefault="00A5480F" w:rsidP="003B1508">
            <w:pPr>
              <w:pStyle w:val="Tabletext"/>
              <w:jc w:val="both"/>
              <w:rPr>
                <w:rFonts w:eastAsia="標楷體"/>
                <w:color w:val="FF0000"/>
                <w:lang w:eastAsia="zh-TW"/>
              </w:rPr>
            </w:pPr>
            <w:r w:rsidRPr="008C4AB7">
              <w:rPr>
                <w:rFonts w:eastAsia="標楷體" w:hint="eastAsia"/>
                <w:color w:val="FF0000"/>
                <w:lang w:eastAsia="zh-TW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480F" w:rsidRPr="008C4AB7" w:rsidRDefault="00A5480F" w:rsidP="00A5480F">
            <w:pPr>
              <w:pStyle w:val="Tabletext"/>
              <w:rPr>
                <w:rFonts w:eastAsia="標楷體" w:hint="eastAsia"/>
                <w:color w:val="FF0000"/>
                <w:lang w:eastAsia="zh-TW"/>
              </w:rPr>
            </w:pPr>
            <w:r w:rsidRPr="008C4AB7">
              <w:rPr>
                <w:rFonts w:eastAsia="標楷體" w:hint="eastAsia"/>
                <w:color w:val="FF0000"/>
                <w:lang w:eastAsia="zh-TW"/>
              </w:rPr>
              <w:t>1.CO(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特定處置附加條款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 xml:space="preserve">) 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粉紅底色提示：特約變更險別為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CO(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特定處置附加條款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)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時，整列顯示為粉紅底色。</w:t>
            </w:r>
          </w:p>
          <w:p w:rsidR="00A5480F" w:rsidRPr="008C4AB7" w:rsidRDefault="00A5480F" w:rsidP="00A5480F">
            <w:pPr>
              <w:pStyle w:val="Tabletext"/>
              <w:rPr>
                <w:rFonts w:eastAsia="標楷體"/>
                <w:color w:val="FF0000"/>
                <w:lang w:eastAsia="zh-TW"/>
              </w:rPr>
            </w:pPr>
            <w:r w:rsidRPr="008C4AB7">
              <w:rPr>
                <w:rFonts w:eastAsia="標楷體" w:hint="eastAsia"/>
                <w:color w:val="FF0000"/>
                <w:lang w:eastAsia="zh-TW"/>
              </w:rPr>
              <w:t>2.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主約變更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-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變更種類紅字提示：變更種類為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ABMA07</w:t>
            </w:r>
            <w:r w:rsidRPr="008C4AB7">
              <w:rPr>
                <w:rFonts w:eastAsia="標楷體" w:hint="eastAsia"/>
                <w:color w:val="FF0000"/>
                <w:lang w:eastAsia="zh-TW"/>
              </w:rPr>
              <w:t>整合復效，則顯示為粉紅底色。</w:t>
            </w:r>
            <w:r w:rsidRPr="008C4AB7">
              <w:rPr>
                <w:rFonts w:eastAsia="標楷體"/>
                <w:color w:val="FF0000"/>
                <w:lang w:eastAsia="zh-TW"/>
              </w:rPr>
              <w:t>申請書：</w:t>
            </w:r>
            <w:r w:rsidRPr="008C4AB7">
              <w:rPr>
                <w:rFonts w:eastAsia="標楷體"/>
                <w:color w:val="FF0000"/>
                <w:lang w:eastAsia="zh-TW"/>
              </w:rPr>
              <w:t>130902000257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5480F" w:rsidRPr="008C4AB7" w:rsidRDefault="00A5480F" w:rsidP="003B1508">
            <w:pPr>
              <w:pStyle w:val="Tabletext"/>
              <w:jc w:val="both"/>
              <w:rPr>
                <w:rFonts w:eastAsia="標楷體"/>
                <w:color w:val="FF0000"/>
                <w:lang w:eastAsia="zh-TW"/>
              </w:rPr>
            </w:pPr>
            <w:r w:rsidRPr="008C4AB7">
              <w:rPr>
                <w:rFonts w:eastAsia="標楷體" w:hint="eastAsia"/>
                <w:color w:val="FF0000"/>
                <w:lang w:eastAsia="zh-TW"/>
              </w:rPr>
              <w:t>鐵元</w:t>
            </w:r>
          </w:p>
        </w:tc>
      </w:tr>
      <w:tr w:rsidR="0051631A" w:rsidRPr="008C4AB7" w:rsidTr="005C1A9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631A" w:rsidRPr="0051631A" w:rsidRDefault="0051631A" w:rsidP="003B1508">
            <w:pPr>
              <w:pStyle w:val="Tabletext"/>
              <w:jc w:val="both"/>
              <w:rPr>
                <w:rFonts w:eastAsia="標楷體"/>
                <w:color w:val="FF0000"/>
                <w:lang w:eastAsia="zh-TW"/>
              </w:rPr>
            </w:pPr>
            <w:r>
              <w:rPr>
                <w:rFonts w:eastAsia="標楷體" w:hint="eastAsia"/>
                <w:color w:val="FF0000"/>
                <w:lang w:eastAsia="zh-TW"/>
              </w:rPr>
              <w:t>2014/09/</w:t>
            </w:r>
            <w:r>
              <w:rPr>
                <w:rFonts w:eastAsia="標楷體"/>
                <w:color w:val="FF0000"/>
                <w:lang w:eastAsia="zh-TW"/>
              </w:rPr>
              <w:t>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631A" w:rsidRPr="0051631A" w:rsidRDefault="0051631A" w:rsidP="003B1508">
            <w:pPr>
              <w:pStyle w:val="Tabletext"/>
              <w:jc w:val="both"/>
              <w:rPr>
                <w:rFonts w:eastAsia="標楷體" w:hint="eastAsia"/>
                <w:color w:val="FF0000"/>
                <w:lang w:eastAsia="zh-TW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631A" w:rsidRPr="0051631A" w:rsidRDefault="0051631A" w:rsidP="00A5480F">
            <w:pPr>
              <w:pStyle w:val="Tabletext"/>
              <w:rPr>
                <w:rFonts w:eastAsia="標楷體" w:hint="eastAsia"/>
                <w:color w:val="FF0000"/>
                <w:lang w:eastAsia="zh-TW"/>
              </w:rPr>
            </w:pPr>
            <w:r>
              <w:rPr>
                <w:rFonts w:eastAsia="標楷體" w:hint="eastAsia"/>
                <w:color w:val="FF0000"/>
                <w:lang w:eastAsia="zh-TW"/>
              </w:rPr>
              <w:t>新增個資紀錄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1631A" w:rsidRPr="0051631A" w:rsidRDefault="0051631A" w:rsidP="003B1508">
            <w:pPr>
              <w:pStyle w:val="Tabletext"/>
              <w:jc w:val="both"/>
              <w:rPr>
                <w:rFonts w:eastAsia="標楷體" w:hint="eastAsia"/>
                <w:color w:val="FF0000"/>
                <w:lang w:eastAsia="zh-TW"/>
              </w:rPr>
            </w:pPr>
            <w:r>
              <w:rPr>
                <w:rFonts w:eastAsia="標楷體" w:hint="eastAsia"/>
                <w:color w:val="FF0000"/>
                <w:lang w:eastAsia="zh-TW"/>
              </w:rPr>
              <w:t>忠瑋</w:t>
            </w:r>
          </w:p>
        </w:tc>
      </w:tr>
    </w:tbl>
    <w:p w:rsidR="00752ED2" w:rsidRDefault="00752ED2" w:rsidP="00752ED2">
      <w:pPr>
        <w:pStyle w:val="Tabletext"/>
        <w:keepLines w:val="0"/>
        <w:spacing w:after="0" w:line="240" w:lineRule="auto"/>
        <w:rPr>
          <w:ins w:id="1" w:author="劉文明" w:date="2016-09-29T14:16:00Z"/>
          <w:rFonts w:ascii="標楷體" w:eastAsia="標楷體" w:hAnsi="標楷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823"/>
        <w:gridCol w:w="3406"/>
        <w:gridCol w:w="1204"/>
        <w:gridCol w:w="1865"/>
        <w:tblGridChange w:id="2">
          <w:tblGrid>
            <w:gridCol w:w="1116"/>
            <w:gridCol w:w="823"/>
            <w:gridCol w:w="3406"/>
            <w:gridCol w:w="1204"/>
            <w:gridCol w:w="1865"/>
          </w:tblGrid>
        </w:tblGridChange>
      </w:tblGrid>
      <w:tr w:rsidR="008C4AB7" w:rsidRPr="00E8700A" w:rsidTr="00C83095">
        <w:trPr>
          <w:ins w:id="3" w:author="劉文明" w:date="2016-09-29T14:16:00Z"/>
        </w:trPr>
        <w:tc>
          <w:tcPr>
            <w:tcW w:w="1116" w:type="dxa"/>
          </w:tcPr>
          <w:p w:rsidR="008C4AB7" w:rsidRPr="00E8700A" w:rsidRDefault="008C4AB7" w:rsidP="00C83095">
            <w:pPr>
              <w:spacing w:line="240" w:lineRule="atLeast"/>
              <w:jc w:val="center"/>
              <w:rPr>
                <w:ins w:id="4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劉文明" w:date="2016-09-29T14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</w:tcPr>
          <w:p w:rsidR="008C4AB7" w:rsidRPr="00E8700A" w:rsidRDefault="008C4AB7" w:rsidP="00C83095">
            <w:pPr>
              <w:spacing w:line="240" w:lineRule="atLeast"/>
              <w:jc w:val="center"/>
              <w:rPr>
                <w:ins w:id="6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劉文明" w:date="2016-09-29T14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503" w:type="dxa"/>
          </w:tcPr>
          <w:p w:rsidR="008C4AB7" w:rsidRPr="00E8700A" w:rsidRDefault="008C4AB7" w:rsidP="00C83095">
            <w:pPr>
              <w:spacing w:line="240" w:lineRule="atLeast"/>
              <w:jc w:val="center"/>
              <w:rPr>
                <w:ins w:id="8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劉文明" w:date="2016-09-29T14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8C4AB7" w:rsidRPr="00E8700A" w:rsidRDefault="008C4AB7" w:rsidP="00C83095">
            <w:pPr>
              <w:spacing w:line="240" w:lineRule="atLeast"/>
              <w:jc w:val="center"/>
              <w:rPr>
                <w:ins w:id="10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劉文明" w:date="2016-09-29T14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</w:tcPr>
          <w:p w:rsidR="008C4AB7" w:rsidRPr="00E8700A" w:rsidRDefault="008C4AB7" w:rsidP="00C83095">
            <w:pPr>
              <w:spacing w:line="240" w:lineRule="atLeast"/>
              <w:jc w:val="center"/>
              <w:rPr>
                <w:ins w:id="12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劉文明" w:date="2016-09-29T14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8C4AB7" w:rsidRPr="00E8700A" w:rsidTr="00C83095">
        <w:trPr>
          <w:ins w:id="14" w:author="劉文明" w:date="2016-09-29T14:16:00Z"/>
        </w:trPr>
        <w:tc>
          <w:tcPr>
            <w:tcW w:w="1116" w:type="dxa"/>
          </w:tcPr>
          <w:p w:rsidR="008C4AB7" w:rsidRPr="00E8700A" w:rsidRDefault="008C4AB7" w:rsidP="008C4AB7">
            <w:pPr>
              <w:spacing w:line="240" w:lineRule="atLeast"/>
              <w:jc w:val="center"/>
              <w:rPr>
                <w:ins w:id="15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劉文明" w:date="2016-09-29T14:16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2016/9/29</w:t>
              </w:r>
            </w:ins>
          </w:p>
        </w:tc>
        <w:tc>
          <w:tcPr>
            <w:tcW w:w="1010" w:type="dxa"/>
          </w:tcPr>
          <w:p w:rsidR="008C4AB7" w:rsidRPr="00E8700A" w:rsidRDefault="008C4AB7" w:rsidP="00C83095">
            <w:pPr>
              <w:spacing w:line="240" w:lineRule="atLeast"/>
              <w:jc w:val="center"/>
              <w:rPr>
                <w:ins w:id="17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劉文明" w:date="2016-09-29T14:1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</w:t>
              </w:r>
            </w:ins>
          </w:p>
        </w:tc>
        <w:tc>
          <w:tcPr>
            <w:tcW w:w="4503" w:type="dxa"/>
          </w:tcPr>
          <w:p w:rsidR="008C4AB7" w:rsidRPr="00E8700A" w:rsidRDefault="008C4AB7" w:rsidP="00C83095">
            <w:pPr>
              <w:spacing w:line="240" w:lineRule="atLeast"/>
              <w:rPr>
                <w:ins w:id="19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劉文明" w:date="2016-09-29T14:16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M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odify: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 xml:space="preserve"> 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配合</w:t>
              </w:r>
            </w:ins>
            <w:ins w:id="21" w:author="劉文明" w:date="2016-09-29T14:1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雙中心調整Table增加PK，查詢因為有call新個資模組紀錄，所以寫入DTAALG01</w:t>
              </w:r>
            </w:ins>
            <w:ins w:id="22" w:author="劉文明" w:date="2016-09-29T14:1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移除。</w:t>
              </w:r>
            </w:ins>
          </w:p>
        </w:tc>
        <w:tc>
          <w:tcPr>
            <w:tcW w:w="1566" w:type="dxa"/>
          </w:tcPr>
          <w:p w:rsidR="008C4AB7" w:rsidRPr="00E8700A" w:rsidRDefault="008C4AB7" w:rsidP="00C83095">
            <w:pPr>
              <w:spacing w:line="240" w:lineRule="atLeast"/>
              <w:jc w:val="center"/>
              <w:rPr>
                <w:ins w:id="23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劉文明" w:date="2016-09-29T14:16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劉文明</w:t>
              </w:r>
            </w:ins>
          </w:p>
        </w:tc>
        <w:tc>
          <w:tcPr>
            <w:tcW w:w="2071" w:type="dxa"/>
          </w:tcPr>
          <w:p w:rsidR="008C4AB7" w:rsidRPr="00E8700A" w:rsidRDefault="008C4AB7" w:rsidP="00C83095">
            <w:pPr>
              <w:spacing w:line="240" w:lineRule="atLeast"/>
              <w:rPr>
                <w:ins w:id="25" w:author="劉文明" w:date="2016-09-29T14:16:00Z"/>
                <w:rFonts w:ascii="細明體" w:eastAsia="細明體" w:hAnsi="細明體" w:cs="Courier New" w:hint="eastAsia"/>
                <w:sz w:val="20"/>
                <w:szCs w:val="20"/>
              </w:rPr>
            </w:pPr>
            <w:ins w:id="26" w:author="劉文明" w:date="2016-09-29T14:2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160913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000152</w:t>
              </w:r>
            </w:ins>
          </w:p>
        </w:tc>
      </w:tr>
    </w:tbl>
    <w:p w:rsidR="008C4AB7" w:rsidRDefault="008C4AB7" w:rsidP="00752ED2">
      <w:pPr>
        <w:pStyle w:val="Tabletext"/>
        <w:keepLines w:val="0"/>
        <w:spacing w:after="0" w:line="240" w:lineRule="auto"/>
        <w:rPr>
          <w:ins w:id="27" w:author="劉文明" w:date="2016-09-29T14:16:00Z"/>
          <w:rFonts w:ascii="標楷體" w:eastAsia="標楷體" w:hAnsi="標楷體"/>
          <w:kern w:val="2"/>
          <w:lang w:eastAsia="zh-TW"/>
        </w:rPr>
      </w:pPr>
    </w:p>
    <w:p w:rsidR="008C4AB7" w:rsidRPr="008C4AB7" w:rsidRDefault="008C4AB7" w:rsidP="00752ED2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752ED2" w:rsidRPr="008C4AB7" w:rsidRDefault="00752ED2" w:rsidP="00752ED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程式功能概要說明：</w:t>
      </w:r>
    </w:p>
    <w:p w:rsidR="00752ED2" w:rsidRPr="008C4AB7" w:rsidRDefault="00752ED2" w:rsidP="00752E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程式功能：</w:t>
      </w:r>
      <w:r w:rsidR="006673E5" w:rsidRPr="008C4AB7">
        <w:rPr>
          <w:rFonts w:ascii="標楷體" w:eastAsia="標楷體" w:hAnsi="標楷體" w:hint="eastAsia"/>
          <w:kern w:val="2"/>
          <w:lang w:eastAsia="zh-TW"/>
        </w:rPr>
        <w:t>理賠資訊</w:t>
      </w:r>
      <w:r w:rsidR="00CF400B" w:rsidRPr="008C4AB7">
        <w:rPr>
          <w:rFonts w:ascii="標楷體" w:eastAsia="標楷體" w:hAnsi="標楷體" w:hint="eastAsia"/>
          <w:kern w:val="2"/>
          <w:lang w:eastAsia="zh-TW"/>
        </w:rPr>
        <w:t>一覽表</w:t>
      </w:r>
    </w:p>
    <w:p w:rsidR="00752ED2" w:rsidRPr="0051631A" w:rsidRDefault="00752ED2" w:rsidP="00752ED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程式名稱：</w:t>
      </w:r>
      <w:r w:rsidR="006673E5" w:rsidRPr="008C4AB7">
        <w:rPr>
          <w:rFonts w:ascii="標楷體" w:eastAsia="標楷體" w:hAnsi="標楷體" w:hint="eastAsia"/>
          <w:kern w:val="2"/>
          <w:lang w:eastAsia="zh-TW"/>
        </w:rPr>
        <w:t>AAB</w:t>
      </w:r>
      <w:r w:rsidR="0077175C" w:rsidRPr="008C4AB7">
        <w:rPr>
          <w:rFonts w:ascii="標楷體" w:eastAsia="標楷體" w:hAnsi="標楷體"/>
          <w:kern w:val="2"/>
          <w:lang w:eastAsia="zh-TW"/>
        </w:rPr>
        <w:t>1</w:t>
      </w:r>
      <w:r w:rsidR="0030770C" w:rsidRPr="008C4AB7">
        <w:rPr>
          <w:rFonts w:ascii="標楷體" w:eastAsia="標楷體" w:hAnsi="標楷體"/>
          <w:kern w:val="2"/>
          <w:lang w:eastAsia="zh-TW"/>
        </w:rPr>
        <w:t>_</w:t>
      </w:r>
      <w:r w:rsidR="00784438" w:rsidRPr="008C4AB7">
        <w:rPr>
          <w:rFonts w:ascii="標楷體" w:eastAsia="標楷體" w:hAnsi="標楷體" w:hint="eastAsia"/>
          <w:kern w:val="2"/>
          <w:lang w:eastAsia="zh-TW"/>
        </w:rPr>
        <w:t>1600</w:t>
      </w:r>
      <w:r w:rsidRPr="008C4AB7">
        <w:rPr>
          <w:rFonts w:ascii="標楷體" w:eastAsia="標楷體" w:hAnsi="標楷體" w:hint="eastAsia"/>
          <w:kern w:val="2"/>
          <w:lang w:eastAsia="zh-TW"/>
        </w:rPr>
        <w:t>.java</w:t>
      </w:r>
    </w:p>
    <w:p w:rsidR="00752ED2" w:rsidRPr="008C4AB7" w:rsidRDefault="00752ED2" w:rsidP="00752ED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作業方式：ONLINE</w:t>
      </w:r>
    </w:p>
    <w:p w:rsidR="00752ED2" w:rsidRPr="008C4AB7" w:rsidRDefault="00752ED2" w:rsidP="00752ED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概要說明：</w:t>
      </w:r>
      <w:r w:rsidR="006673E5" w:rsidRPr="008C4AB7">
        <w:rPr>
          <w:rFonts w:ascii="標楷體" w:eastAsia="標楷體" w:hAnsi="標楷體" w:hint="eastAsia"/>
          <w:kern w:val="2"/>
          <w:lang w:eastAsia="zh-TW"/>
        </w:rPr>
        <w:t>理賠所需保單資訊查詢列印</w:t>
      </w:r>
    </w:p>
    <w:p w:rsidR="00752ED2" w:rsidRPr="008C4AB7" w:rsidRDefault="00752ED2" w:rsidP="00752ED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處理人員：前端導引連結程式授權人員</w:t>
      </w:r>
    </w:p>
    <w:p w:rsidR="00752ED2" w:rsidRPr="008C4AB7" w:rsidRDefault="00752ED2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程式結構：</w:t>
      </w:r>
    </w:p>
    <w:p w:rsidR="00752ED2" w:rsidRPr="008C4AB7" w:rsidRDefault="00752ED2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相關模組：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AC_Q0Z001：代繳記錄getDTACQ011_METHOD2</w:t>
      </w:r>
    </w:p>
    <w:p w:rsidR="00784438" w:rsidRPr="008C4AB7" w:rsidRDefault="00784438" w:rsidP="0078443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AB_A0Z001：貸款記錄</w:t>
      </w:r>
      <w:r w:rsidR="00FC4F62" w:rsidRPr="008C4AB7">
        <w:rPr>
          <w:rFonts w:ascii="標楷體" w:eastAsia="標楷體" w:hAnsi="標楷體"/>
          <w:kern w:val="2"/>
          <w:lang w:eastAsia="zh-TW"/>
        </w:rPr>
        <w:t>getLastLoan</w:t>
      </w:r>
    </w:p>
    <w:p w:rsidR="009A43BA" w:rsidRPr="008C4AB7" w:rsidRDefault="00BA7609" w:rsidP="009A43BA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AG_Z00001</w:t>
      </w:r>
      <w:r w:rsidR="00AE1D87" w:rsidRPr="008C4AB7">
        <w:rPr>
          <w:rFonts w:ascii="標楷體" w:eastAsia="標楷體" w:hAnsi="標楷體" w:hint="eastAsia"/>
          <w:kern w:val="2"/>
          <w:lang w:eastAsia="zh-TW"/>
        </w:rPr>
        <w:t>：取得商品定義資訊模組</w:t>
      </w:r>
      <w:r w:rsidR="009A43BA" w:rsidRPr="008C4AB7">
        <w:rPr>
          <w:rFonts w:ascii="標楷體" w:eastAsia="標楷體" w:hAnsi="標楷體"/>
          <w:kern w:val="2"/>
          <w:lang w:eastAsia="zh-TW"/>
        </w:rPr>
        <w:t>getBasicProd</w:t>
      </w:r>
    </w:p>
    <w:p w:rsidR="00752ED2" w:rsidRPr="008C4AB7" w:rsidRDefault="00752ED2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相關檔案：</w:t>
      </w:r>
      <w:r w:rsidR="004C1EC7"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lastRenderedPageBreak/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AB0001</w:t>
      </w:r>
      <w:r w:rsidRPr="008C4AB7">
        <w:rPr>
          <w:rFonts w:ascii="標楷體" w:eastAsia="標楷體" w:hAnsi="標楷體" w:hint="eastAsia"/>
          <w:lang w:eastAsia="zh-TW"/>
        </w:rPr>
        <w:t>：主約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AB0002</w:t>
      </w:r>
      <w:r w:rsidRPr="008C4AB7">
        <w:rPr>
          <w:rFonts w:ascii="標楷體" w:eastAsia="標楷體" w:hAnsi="標楷體" w:hint="eastAsia"/>
          <w:lang w:eastAsia="zh-TW"/>
        </w:rPr>
        <w:t>：附約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AB0003</w:t>
      </w:r>
      <w:r w:rsidRPr="008C4AB7">
        <w:rPr>
          <w:rFonts w:ascii="標楷體" w:eastAsia="標楷體" w:hAnsi="標楷體" w:hint="eastAsia"/>
          <w:lang w:eastAsia="zh-TW"/>
        </w:rPr>
        <w:t>：受益人</w:t>
      </w:r>
    </w:p>
    <w:p w:rsidR="009F0E54" w:rsidRPr="008C4AB7" w:rsidRDefault="009F0E54" w:rsidP="009F0E54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AB0005</w:t>
      </w:r>
      <w:r w:rsidRPr="008C4AB7">
        <w:rPr>
          <w:rFonts w:ascii="標楷體" w:eastAsia="標楷體" w:hAnsi="標楷體" w:hint="eastAsia"/>
          <w:lang w:eastAsia="zh-TW"/>
        </w:rPr>
        <w:t>：關係人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AB0007</w:t>
      </w:r>
      <w:r w:rsidRPr="008C4AB7">
        <w:rPr>
          <w:rFonts w:ascii="標楷體" w:eastAsia="標楷體" w:hAnsi="標楷體" w:hint="eastAsia"/>
          <w:lang w:eastAsia="zh-TW"/>
        </w:rPr>
        <w:t>：特承記錄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AB0009</w:t>
      </w:r>
      <w:r w:rsidRPr="008C4AB7">
        <w:rPr>
          <w:rFonts w:ascii="標楷體" w:eastAsia="標楷體" w:hAnsi="標楷體" w:hint="eastAsia"/>
          <w:lang w:eastAsia="zh-TW"/>
        </w:rPr>
        <w:t>：特殊記錄</w:t>
      </w:r>
    </w:p>
    <w:p w:rsidR="00E90302" w:rsidRPr="008C4AB7" w:rsidRDefault="00E90302" w:rsidP="00E9030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AB0010</w:t>
      </w:r>
      <w:r w:rsidRPr="008C4AB7">
        <w:rPr>
          <w:rFonts w:ascii="標楷體" w:eastAsia="標楷體" w:hAnsi="標楷體" w:hint="eastAsia"/>
          <w:lang w:eastAsia="zh-TW"/>
        </w:rPr>
        <w:t>：保費減免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AB0030</w:t>
      </w:r>
      <w:r w:rsidRPr="008C4AB7">
        <w:rPr>
          <w:rFonts w:ascii="標楷體" w:eastAsia="標楷體" w:hAnsi="標楷體" w:hint="eastAsia"/>
          <w:lang w:eastAsia="zh-TW"/>
        </w:rPr>
        <w:t>：保險金信託記錄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AP0000</w:t>
      </w:r>
      <w:r w:rsidRPr="008C4AB7">
        <w:rPr>
          <w:rFonts w:ascii="標楷體" w:eastAsia="標楷體" w:hAnsi="標楷體" w:hint="eastAsia"/>
          <w:lang w:eastAsia="zh-TW"/>
        </w:rPr>
        <w:t>：招攬人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dstrike/>
          <w:kern w:val="2"/>
          <w:lang w:eastAsia="zh-TW"/>
        </w:rPr>
      </w:pPr>
      <w:r w:rsidRPr="008C4AB7">
        <w:rPr>
          <w:rFonts w:ascii="標楷體" w:eastAsia="標楷體" w:hAnsi="標楷體"/>
          <w:caps/>
          <w:dstrike/>
          <w:lang w:eastAsia="zh-TW"/>
        </w:rPr>
        <w:t>DT</w:t>
      </w:r>
      <w:r w:rsidRPr="008C4AB7">
        <w:rPr>
          <w:rFonts w:ascii="標楷體" w:eastAsia="標楷體" w:hAnsi="標楷體" w:hint="eastAsia"/>
          <w:caps/>
          <w:dstrike/>
          <w:lang w:eastAsia="zh-TW"/>
        </w:rPr>
        <w:t>AB</w:t>
      </w:r>
      <w:r w:rsidR="00E7689B" w:rsidRPr="008C4AB7">
        <w:rPr>
          <w:rFonts w:ascii="標楷體" w:eastAsia="標楷體" w:hAnsi="標楷體" w:hint="eastAsia"/>
          <w:caps/>
          <w:dstrike/>
          <w:lang w:eastAsia="zh-TW"/>
        </w:rPr>
        <w:t>0206</w:t>
      </w:r>
      <w:r w:rsidRPr="008C4AB7">
        <w:rPr>
          <w:rFonts w:ascii="標楷體" w:eastAsia="標楷體" w:hAnsi="標楷體" w:hint="eastAsia"/>
          <w:dstrike/>
          <w:lang w:eastAsia="zh-TW"/>
        </w:rPr>
        <w:t>：</w:t>
      </w:r>
      <w:r w:rsidR="00E7689B" w:rsidRPr="008C4AB7">
        <w:rPr>
          <w:rFonts w:ascii="標楷體" w:eastAsia="標楷體" w:hAnsi="標楷體" w:hint="eastAsia"/>
          <w:dstrike/>
          <w:lang w:eastAsia="zh-TW"/>
        </w:rPr>
        <w:t>保全</w:t>
      </w:r>
      <w:r w:rsidR="00D141E9" w:rsidRPr="008C4AB7">
        <w:rPr>
          <w:rFonts w:ascii="標楷體" w:eastAsia="標楷體" w:hAnsi="標楷體" w:hint="eastAsia"/>
          <w:dstrike/>
          <w:lang w:eastAsia="zh-TW"/>
        </w:rPr>
        <w:t>異動</w:t>
      </w:r>
    </w:p>
    <w:p w:rsidR="00740D33" w:rsidRPr="008C4AB7" w:rsidRDefault="00740D33" w:rsidP="00740D33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</w:t>
      </w:r>
      <w:r w:rsidR="00AB5FC1" w:rsidRPr="008C4AB7">
        <w:rPr>
          <w:rFonts w:ascii="標楷體" w:eastAsia="標楷體" w:hAnsi="標楷體" w:hint="eastAsia"/>
          <w:caps/>
          <w:lang w:eastAsia="zh-TW"/>
        </w:rPr>
        <w:t>m001</w:t>
      </w:r>
      <w:r w:rsidRPr="008C4AB7">
        <w:rPr>
          <w:rFonts w:ascii="標楷體" w:eastAsia="標楷體" w:hAnsi="標楷體" w:hint="eastAsia"/>
          <w:lang w:eastAsia="zh-TW"/>
        </w:rPr>
        <w:t>：</w:t>
      </w:r>
      <w:r w:rsidR="00AB5FC1" w:rsidRPr="008C4AB7">
        <w:rPr>
          <w:rFonts w:ascii="標楷體" w:eastAsia="標楷體" w:hAnsi="標楷體" w:hint="eastAsia"/>
          <w:lang w:eastAsia="zh-TW"/>
        </w:rPr>
        <w:t>主約變更</w:t>
      </w:r>
    </w:p>
    <w:p w:rsidR="0099453F" w:rsidRPr="008C4AB7" w:rsidRDefault="0099453F" w:rsidP="0099453F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ABm003</w:t>
      </w:r>
      <w:r w:rsidRPr="008C4AB7">
        <w:rPr>
          <w:rFonts w:ascii="標楷體" w:eastAsia="標楷體" w:hAnsi="標楷體" w:hint="eastAsia"/>
          <w:lang w:eastAsia="zh-TW"/>
        </w:rPr>
        <w:t>：復效</w:t>
      </w:r>
    </w:p>
    <w:p w:rsidR="00740D33" w:rsidRPr="008C4AB7" w:rsidRDefault="00AB5FC1" w:rsidP="00AB5FC1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ABl001</w:t>
      </w:r>
      <w:r w:rsidRPr="008C4AB7">
        <w:rPr>
          <w:rFonts w:ascii="標楷體" w:eastAsia="標楷體" w:hAnsi="標楷體" w:hint="eastAsia"/>
          <w:lang w:eastAsia="zh-TW"/>
        </w:rPr>
        <w:t>：附約變更</w:t>
      </w:r>
    </w:p>
    <w:p w:rsidR="00655E50" w:rsidRPr="008C4AB7" w:rsidRDefault="00655E50" w:rsidP="00655E50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ABl003</w:t>
      </w:r>
      <w:r w:rsidRPr="008C4AB7">
        <w:rPr>
          <w:rFonts w:ascii="標楷體" w:eastAsia="標楷體" w:hAnsi="標楷體" w:hint="eastAsia"/>
          <w:lang w:eastAsia="zh-TW"/>
        </w:rPr>
        <w:t>：防癌變更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DTAAB001：理賠記錄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AAB007</w:t>
      </w:r>
      <w:r w:rsidRPr="008C4AB7">
        <w:rPr>
          <w:rFonts w:ascii="標楷體" w:eastAsia="標楷體" w:hAnsi="標楷體" w:hint="eastAsia"/>
          <w:lang w:eastAsia="zh-TW"/>
        </w:rPr>
        <w:t>：不給付記錄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AAB008</w:t>
      </w:r>
      <w:r w:rsidRPr="008C4AB7">
        <w:rPr>
          <w:rFonts w:ascii="標楷體" w:eastAsia="標楷體" w:hAnsi="標楷體" w:hint="eastAsia"/>
          <w:lang w:eastAsia="zh-TW"/>
        </w:rPr>
        <w:t>：醫療合併件明細記錄</w:t>
      </w:r>
    </w:p>
    <w:p w:rsidR="003A5084" w:rsidRPr="008C4AB7" w:rsidRDefault="003A5084" w:rsidP="003A5084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DTAAD130：投保同業實支商品告知記錄</w:t>
      </w:r>
    </w:p>
    <w:p w:rsidR="007A6CB7" w:rsidRPr="008C4AB7" w:rsidRDefault="007A6CB7" w:rsidP="007A6CB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AAE001_AGENT_CLAIM：經手人</w:t>
      </w:r>
      <w:r w:rsidRPr="008C4AB7">
        <w:rPr>
          <w:rFonts w:ascii="標楷體" w:eastAsia="標楷體" w:hAnsi="標楷體" w:hint="eastAsia"/>
          <w:lang w:eastAsia="zh-TW"/>
        </w:rPr>
        <w:t>附約理賠率</w:t>
      </w:r>
    </w:p>
    <w:p w:rsidR="00593BE5" w:rsidRPr="008C4AB7" w:rsidRDefault="00593BE5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ABR050：地址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593BE5" w:rsidRPr="008C4AB7" w:rsidRDefault="00593BE5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ABR020：受益人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593BE5" w:rsidRPr="008C4AB7" w:rsidRDefault="00593BE5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ABR030：信託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593BE5" w:rsidRPr="008C4AB7" w:rsidRDefault="00593BE5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ABR070：紅利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593BE5" w:rsidRPr="008C4AB7" w:rsidRDefault="00593BE5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ABR090：集彙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593BE5" w:rsidRPr="008C4AB7" w:rsidRDefault="00593BE5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ABR100：批註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593BE5" w:rsidRPr="008C4AB7" w:rsidRDefault="00593BE5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ABR060：墊繳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593BE5" w:rsidRPr="008C4AB7" w:rsidRDefault="00593BE5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ABR080：密戶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DB49FF" w:rsidRPr="008C4AB7" w:rsidRDefault="00DB49FF" w:rsidP="00DB49FF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ABQ010：關係人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593BE5" w:rsidRPr="008C4AB7" w:rsidRDefault="00593BE5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AKJ002：投資型</w:t>
      </w:r>
      <w:r w:rsidRPr="008C4AB7">
        <w:rPr>
          <w:rFonts w:ascii="標楷體" w:eastAsia="標楷體" w:hAnsi="標楷體" w:hint="eastAsia"/>
          <w:lang w:eastAsia="zh-TW"/>
        </w:rPr>
        <w:t>變更</w:t>
      </w:r>
    </w:p>
    <w:p w:rsidR="009D2208" w:rsidRPr="008C4AB7" w:rsidRDefault="009D2208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DTAKJ004：投資型彈</w:t>
      </w:r>
      <w:r w:rsidRPr="008C4AB7">
        <w:rPr>
          <w:rFonts w:ascii="標楷體" w:eastAsia="標楷體" w:hAnsi="標楷體" w:cs="New Gulim" w:hint="eastAsia"/>
          <w:lang w:eastAsia="zh-TW"/>
        </w:rPr>
        <w:t>性保費變更</w:t>
      </w:r>
    </w:p>
    <w:p w:rsidR="00724E4C" w:rsidRPr="008C4AB7" w:rsidRDefault="00724E4C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DTAB</w:t>
      </w:r>
      <w:r w:rsidR="004B1D26" w:rsidRPr="008C4AB7">
        <w:rPr>
          <w:rFonts w:ascii="標楷體" w:eastAsia="標楷體" w:hAnsi="標楷體" w:hint="eastAsia"/>
          <w:kern w:val="2"/>
          <w:lang w:eastAsia="zh-TW"/>
        </w:rPr>
        <w:t>Q020：職業變更</w:t>
      </w:r>
    </w:p>
    <w:p w:rsidR="004B1D26" w:rsidRPr="008C4AB7" w:rsidRDefault="004B1D26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DTABQ030：特承變更</w:t>
      </w:r>
    </w:p>
    <w:p w:rsidR="004B1D26" w:rsidRPr="008C4AB7" w:rsidRDefault="004B1D26" w:rsidP="00593BE5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DTABQ040：頂替變更</w:t>
      </w:r>
    </w:p>
    <w:p w:rsidR="00FF3B3F" w:rsidRPr="0051631A" w:rsidRDefault="00FF3B3F" w:rsidP="00FF3B3F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DTAALG01：</w:t>
      </w:r>
      <w:r w:rsidRPr="008C4AB7">
        <w:rPr>
          <w:rFonts w:ascii="標楷體" w:eastAsia="標楷體" w:hAnsi="標楷體" w:hint="eastAsia"/>
          <w:caps/>
          <w:lang w:eastAsia="zh-TW"/>
        </w:rPr>
        <w:t>理賠查詢使用記錄LOG檔</w:t>
      </w:r>
    </w:p>
    <w:p w:rsidR="001C689E" w:rsidRPr="008C4AB7" w:rsidRDefault="001C689E" w:rsidP="00FF3B3F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DTABK001：保單補發</w:t>
      </w:r>
    </w:p>
    <w:p w:rsidR="001C689E" w:rsidRPr="008C4AB7" w:rsidRDefault="001C689E" w:rsidP="00FF3B3F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DTAB0013：特約繳費</w:t>
      </w:r>
    </w:p>
    <w:p w:rsidR="00CF2266" w:rsidRPr="008C4AB7" w:rsidRDefault="00CF2266" w:rsidP="00CF2266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DTABT010：契約轉換</w:t>
      </w:r>
    </w:p>
    <w:p w:rsidR="00693309" w:rsidRPr="008C4AB7" w:rsidRDefault="00693309" w:rsidP="00693309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DTABN001：展期</w:t>
      </w:r>
    </w:p>
    <w:p w:rsidR="00693309" w:rsidRPr="008C4AB7" w:rsidRDefault="00693309" w:rsidP="00693309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DTABP001：繳清</w:t>
      </w:r>
    </w:p>
    <w:p w:rsidR="009C2620" w:rsidRPr="008C4AB7" w:rsidRDefault="009C2620" w:rsidP="009C2620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DTAGA001_PROD_DEFI：商品屬性基本資料</w:t>
      </w:r>
    </w:p>
    <w:p w:rsidR="002E5514" w:rsidRPr="008C4AB7" w:rsidRDefault="002E5514" w:rsidP="002E5514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>DBAG.DTAGA003_RIDER_DEFI</w:t>
      </w:r>
      <w:r w:rsidRPr="008C4AB7">
        <w:rPr>
          <w:rFonts w:ascii="標楷體" w:eastAsia="標楷體" w:hAnsi="標楷體" w:hint="eastAsia"/>
          <w:kern w:val="2"/>
          <w:lang w:eastAsia="zh-TW"/>
        </w:rPr>
        <w:t>：附約基本資料定義檔</w:t>
      </w:r>
    </w:p>
    <w:p w:rsidR="00752ED2" w:rsidRPr="008C4AB7" w:rsidRDefault="003B54DB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畫面</w:t>
      </w:r>
      <w:r w:rsidR="00752ED2" w:rsidRPr="008C4AB7">
        <w:rPr>
          <w:rFonts w:ascii="標楷體" w:eastAsia="標楷體" w:hAnsi="標楷體" w:hint="eastAsia"/>
          <w:kern w:val="2"/>
          <w:lang w:eastAsia="zh-TW"/>
        </w:rPr>
        <w:t>設計：</w:t>
      </w:r>
    </w:p>
    <w:p w:rsidR="00752ED2" w:rsidRPr="008C4AB7" w:rsidRDefault="007D4ECF" w:rsidP="00752ED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US</w:t>
      </w:r>
      <w:r w:rsidR="006673E5" w:rsidRPr="008C4AB7">
        <w:rPr>
          <w:rFonts w:ascii="標楷體" w:eastAsia="標楷體" w:hAnsi="標楷體" w:hint="eastAsia"/>
          <w:kern w:val="2"/>
          <w:lang w:eastAsia="zh-TW"/>
        </w:rPr>
        <w:t>AAB</w:t>
      </w:r>
      <w:r w:rsidR="00BC1433" w:rsidRPr="008C4AB7">
        <w:rPr>
          <w:rFonts w:ascii="標楷體" w:eastAsia="標楷體" w:hAnsi="標楷體" w:hint="eastAsia"/>
          <w:kern w:val="2"/>
          <w:lang w:eastAsia="zh-TW"/>
        </w:rPr>
        <w:t>1</w:t>
      </w:r>
      <w:r w:rsidR="00784438" w:rsidRPr="008C4AB7">
        <w:rPr>
          <w:rFonts w:ascii="標楷體" w:eastAsia="標楷體" w:hAnsi="標楷體" w:hint="eastAsia"/>
          <w:kern w:val="2"/>
          <w:lang w:eastAsia="zh-TW"/>
        </w:rPr>
        <w:t>1600</w:t>
      </w:r>
      <w:r w:rsidRPr="008C4AB7">
        <w:rPr>
          <w:rFonts w:ascii="標楷體" w:eastAsia="標楷體" w:hAnsi="標楷體" w:hint="eastAsia"/>
          <w:kern w:val="2"/>
          <w:lang w:eastAsia="zh-TW"/>
        </w:rPr>
        <w:t>.</w:t>
      </w:r>
      <w:r w:rsidR="00784438" w:rsidRPr="008C4AB7">
        <w:rPr>
          <w:rFonts w:ascii="標楷體" w:eastAsia="標楷體" w:hAnsi="標楷體" w:hint="eastAsia"/>
          <w:kern w:val="2"/>
          <w:lang w:eastAsia="zh-TW"/>
        </w:rPr>
        <w:t>doc</w:t>
      </w:r>
      <w:r w:rsidR="004A0495" w:rsidRPr="008C4AB7">
        <w:rPr>
          <w:rFonts w:ascii="標楷體" w:eastAsia="標楷體" w:hAnsi="標楷體" w:hint="eastAsia"/>
          <w:kern w:val="2"/>
          <w:lang w:eastAsia="zh-TW"/>
        </w:rPr>
        <w:t xml:space="preserve"> (畫面編號請右靠)</w:t>
      </w:r>
    </w:p>
    <w:p w:rsidR="00752ED2" w:rsidRPr="008C4AB7" w:rsidRDefault="00752ED2" w:rsidP="00752ED2">
      <w:pPr>
        <w:pStyle w:val="Tabletext"/>
        <w:keepLines w:val="0"/>
        <w:numPr>
          <w:ilvl w:val="0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程式內容：</w:t>
      </w:r>
    </w:p>
    <w:p w:rsidR="00752ED2" w:rsidRPr="0051631A" w:rsidRDefault="00752ED2" w:rsidP="00752ED2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傳入參數</w:t>
      </w:r>
      <w:r w:rsidRPr="0051631A">
        <w:rPr>
          <w:rFonts w:ascii="標楷體" w:eastAsia="標楷體" w:hAnsi="標楷體" w:hint="eastAsia"/>
          <w:kern w:val="2"/>
          <w:lang w:eastAsia="zh-TW"/>
        </w:rPr>
        <w:t>：</w:t>
      </w:r>
      <w:r w:rsidR="00075DD6" w:rsidRPr="0051631A" w:rsidDel="00075DD6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075DD6" w:rsidRPr="0051631A" w:rsidRDefault="00075DD6" w:rsidP="00075DD6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51631A">
        <w:rPr>
          <w:rFonts w:ascii="標楷體" w:eastAsia="標楷體" w:hAnsi="標楷體" w:hint="eastAsia"/>
          <w:kern w:val="2"/>
          <w:lang w:eastAsia="zh-TW"/>
        </w:rPr>
        <w:t>保單號碼</w:t>
      </w:r>
    </w:p>
    <w:p w:rsidR="00075DD6" w:rsidRPr="008C4AB7" w:rsidRDefault="00075DD6" w:rsidP="00075DD6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事故人ID</w:t>
      </w:r>
    </w:p>
    <w:p w:rsidR="00075DD6" w:rsidRPr="008C4AB7" w:rsidRDefault="00075DD6" w:rsidP="00075DD6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送件人ID</w:t>
      </w:r>
    </w:p>
    <w:p w:rsidR="00CA7783" w:rsidRPr="008C4AB7" w:rsidRDefault="00CA7783" w:rsidP="00CA7783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事故日期：</w:t>
      </w:r>
      <w:r w:rsidRPr="008C4AB7">
        <w:rPr>
          <w:rFonts w:ascii="標楷體" w:eastAsia="標楷體" w:hAnsi="標楷體" w:hint="eastAsia"/>
          <w:lang w:eastAsia="zh-TW"/>
        </w:rPr>
        <w:t>如有傳入值,需為合理之日期值，錯誤</w:t>
      </w:r>
      <w:r w:rsidRPr="0051631A">
        <w:rPr>
          <w:rFonts w:ascii="標楷體" w:eastAsia="標楷體" w:hAnsi="標楷體" w:hint="eastAsia"/>
          <w:kern w:val="2"/>
          <w:lang w:eastAsia="zh-TW"/>
        </w:rPr>
        <w:t>則顯示訊息『傳入之事故日期有誤』</w:t>
      </w:r>
    </w:p>
    <w:p w:rsidR="00B15C28" w:rsidRPr="008C4AB7" w:rsidRDefault="00B15C28" w:rsidP="00432988">
      <w:pPr>
        <w:rPr>
          <w:rFonts w:ascii="標楷體" w:eastAsia="標楷體" w:hAnsi="標楷體" w:hint="eastAsia"/>
          <w:sz w:val="20"/>
          <w:szCs w:val="20"/>
        </w:rPr>
      </w:pPr>
    </w:p>
    <w:p w:rsidR="000334F6" w:rsidRPr="0051631A" w:rsidRDefault="00E32AF0" w:rsidP="000334F6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51631A">
        <w:rPr>
          <w:rFonts w:ascii="標楷體" w:eastAsia="標楷體" w:hAnsi="標楷體" w:hint="eastAsia"/>
          <w:kern w:val="2"/>
          <w:lang w:eastAsia="zh-TW"/>
        </w:rPr>
        <w:t>初始</w:t>
      </w:r>
      <w:r w:rsidR="000334F6" w:rsidRPr="0051631A">
        <w:rPr>
          <w:rFonts w:ascii="標楷體" w:eastAsia="標楷體" w:hAnsi="標楷體" w:hint="eastAsia"/>
          <w:kern w:val="2"/>
          <w:lang w:eastAsia="zh-TW"/>
        </w:rPr>
        <w:t>：</w:t>
      </w:r>
    </w:p>
    <w:p w:rsidR="006645B2" w:rsidRPr="008C4AB7" w:rsidRDefault="00CB6594" w:rsidP="006645B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6645B2" w:rsidRPr="008C4AB7">
        <w:rPr>
          <w:rFonts w:ascii="標楷體" w:eastAsia="標楷體" w:hAnsi="標楷體" w:hint="eastAsia"/>
          <w:kern w:val="2"/>
          <w:lang w:eastAsia="zh-TW"/>
        </w:rPr>
        <w:t>SET 完成查詢 SWITCH FALSE</w:t>
      </w:r>
    </w:p>
    <w:p w:rsidR="006645B2" w:rsidRPr="008C4AB7" w:rsidRDefault="006645B2" w:rsidP="006645B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SET 作業功能鍵</w:t>
      </w:r>
      <w:r w:rsidR="00F91AB3" w:rsidRPr="008C4AB7">
        <w:rPr>
          <w:rFonts w:ascii="標楷體" w:eastAsia="標楷體" w:hAnsi="標楷體" w:hint="eastAsia"/>
          <w:kern w:val="2"/>
          <w:lang w:eastAsia="zh-TW"/>
        </w:rPr>
        <w:t>（列印）</w:t>
      </w:r>
      <w:r w:rsidRPr="008C4AB7">
        <w:rPr>
          <w:rFonts w:ascii="標楷體" w:eastAsia="標楷體" w:hAnsi="標楷體" w:hint="eastAsia"/>
          <w:kern w:val="2"/>
          <w:lang w:eastAsia="zh-TW"/>
        </w:rPr>
        <w:t>DISABLE</w:t>
      </w:r>
    </w:p>
    <w:p w:rsidR="00D31476" w:rsidRPr="008C4AB7" w:rsidRDefault="006645B2" w:rsidP="006645B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D31476" w:rsidRPr="008C4AB7">
        <w:rPr>
          <w:rFonts w:ascii="標楷體" w:eastAsia="標楷體" w:hAnsi="標楷體" w:hint="eastAsia"/>
          <w:kern w:val="2"/>
          <w:lang w:eastAsia="zh-TW"/>
        </w:rPr>
        <w:t>將畫面欄位清空</w:t>
      </w:r>
    </w:p>
    <w:p w:rsidR="00D01F97" w:rsidRPr="008C4AB7" w:rsidRDefault="00D01F97" w:rsidP="00D01F97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畫面．</w:t>
      </w:r>
      <w:r w:rsidR="00783BAF" w:rsidRPr="008C4AB7">
        <w:rPr>
          <w:rFonts w:ascii="標楷體" w:eastAsia="標楷體" w:hAnsi="標楷體" w:hint="eastAsia"/>
          <w:kern w:val="2"/>
          <w:lang w:eastAsia="zh-TW"/>
        </w:rPr>
        <w:t>查詢基準日</w:t>
      </w:r>
      <w:r w:rsidR="00511353" w:rsidRPr="008C4AB7">
        <w:rPr>
          <w:rFonts w:ascii="標楷體" w:eastAsia="標楷體" w:hAnsi="標楷體" w:hint="eastAsia"/>
          <w:kern w:val="2"/>
          <w:lang w:eastAsia="zh-TW"/>
        </w:rPr>
        <w:t>，</w:t>
      </w:r>
      <w:r w:rsidRPr="008C4AB7">
        <w:rPr>
          <w:rFonts w:ascii="標楷體" w:eastAsia="標楷體" w:hAnsi="標楷體" w:hint="eastAsia"/>
          <w:kern w:val="2"/>
          <w:lang w:eastAsia="zh-TW"/>
        </w:rPr>
        <w:t>預設為</w:t>
      </w:r>
      <w:r w:rsidR="00562B25" w:rsidRPr="008C4AB7">
        <w:rPr>
          <w:rFonts w:ascii="標楷體" w:eastAsia="標楷體" w:hAnsi="標楷體" w:hint="eastAsia"/>
          <w:kern w:val="2"/>
          <w:lang w:eastAsia="zh-TW"/>
        </w:rPr>
        <w:t>系統日期 (轉民國年 EX 980</w:t>
      </w:r>
      <w:r w:rsidR="00783BAF" w:rsidRPr="008C4AB7">
        <w:rPr>
          <w:rFonts w:ascii="標楷體" w:eastAsia="標楷體" w:hAnsi="標楷體" w:hint="eastAsia"/>
          <w:kern w:val="2"/>
          <w:lang w:eastAsia="zh-TW"/>
        </w:rPr>
        <w:t>901</w:t>
      </w:r>
      <w:r w:rsidR="00562B25"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075DD6" w:rsidRPr="008C4AB7" w:rsidRDefault="00075DD6" w:rsidP="00D01F97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檢核是否有傳入參數</w:t>
      </w:r>
    </w:p>
    <w:p w:rsidR="00075DD6" w:rsidRPr="008C4AB7" w:rsidRDefault="00075DD6" w:rsidP="00075DD6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有</w:t>
      </w:r>
      <w:r w:rsidRPr="008C4AB7">
        <w:rPr>
          <w:rFonts w:ascii="標楷體" w:eastAsia="標楷體" w:hAnsi="標楷體"/>
          <w:lang w:eastAsia="zh-TW"/>
        </w:rPr>
        <w:t>,自動以傳入值進行</w:t>
      </w:r>
      <w:r w:rsidRPr="008C4AB7">
        <w:rPr>
          <w:rFonts w:ascii="標楷體" w:eastAsia="標楷體" w:hAnsi="標楷體" w:hint="eastAsia"/>
          <w:lang w:eastAsia="zh-TW"/>
        </w:rPr>
        <w:t>F2</w:t>
      </w:r>
      <w:r w:rsidRPr="008C4AB7">
        <w:rPr>
          <w:rFonts w:ascii="標楷體" w:eastAsia="標楷體" w:hAnsi="標楷體"/>
          <w:lang w:eastAsia="zh-TW"/>
        </w:rPr>
        <w:t>查詢</w:t>
      </w:r>
      <w:r w:rsidRPr="008C4AB7">
        <w:rPr>
          <w:rFonts w:ascii="標楷體" w:eastAsia="標楷體" w:hAnsi="標楷體" w:hint="eastAsia"/>
          <w:lang w:eastAsia="zh-TW"/>
        </w:rPr>
        <w:t>ROUTINE</w:t>
      </w:r>
    </w:p>
    <w:p w:rsidR="00D01F97" w:rsidRPr="008C4AB7" w:rsidRDefault="00D01F97" w:rsidP="00511353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9A014B" w:rsidRPr="008C4AB7" w:rsidRDefault="009A014B" w:rsidP="009A014B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『BUTTON_CTRL_routine』：功能鍵控制</w:t>
      </w:r>
    </w:p>
    <w:p w:rsidR="00410E6B" w:rsidRPr="008C4AB7" w:rsidRDefault="009A014B" w:rsidP="00410E6B">
      <w:pPr>
        <w:ind w:leftChars="100" w:left="240"/>
        <w:rPr>
          <w:rFonts w:ascii="標楷體" w:eastAsia="標楷體" w:hAnsi="標楷體" w:hint="eastAsia"/>
          <w:sz w:val="20"/>
          <w:szCs w:val="20"/>
        </w:rPr>
      </w:pPr>
      <w:r w:rsidRPr="008C4AB7">
        <w:rPr>
          <w:rFonts w:ascii="標楷體" w:eastAsia="標楷體" w:hAnsi="標楷體" w:hint="eastAsia"/>
          <w:sz w:val="20"/>
          <w:szCs w:val="20"/>
        </w:rPr>
        <w:t xml:space="preserve">  </w:t>
      </w:r>
      <w:r w:rsidR="00410E6B" w:rsidRPr="008C4AB7">
        <w:rPr>
          <w:rFonts w:ascii="標楷體" w:eastAsia="標楷體" w:hAnsi="標楷體" w:hint="eastAsia"/>
          <w:sz w:val="20"/>
          <w:szCs w:val="20"/>
        </w:rPr>
        <w:t xml:space="preserve">   IF 完成查詢 SWITCH IS FALSE</w:t>
      </w:r>
    </w:p>
    <w:p w:rsidR="00410E6B" w:rsidRPr="008C4AB7" w:rsidRDefault="00410E6B" w:rsidP="00410E6B">
      <w:pPr>
        <w:ind w:leftChars="500" w:left="1200"/>
        <w:rPr>
          <w:rFonts w:ascii="標楷體" w:eastAsia="標楷體" w:hAnsi="標楷體" w:hint="eastAsia"/>
          <w:sz w:val="20"/>
          <w:szCs w:val="20"/>
        </w:rPr>
      </w:pPr>
      <w:r w:rsidRPr="008C4AB7">
        <w:rPr>
          <w:rFonts w:ascii="標楷體" w:eastAsia="標楷體" w:hAnsi="標楷體" w:hint="eastAsia"/>
          <w:sz w:val="20"/>
          <w:szCs w:val="20"/>
        </w:rPr>
        <w:t>SET列印鍵 DISABLE</w:t>
      </w:r>
    </w:p>
    <w:p w:rsidR="00410E6B" w:rsidRPr="008C4AB7" w:rsidRDefault="00410E6B" w:rsidP="00410E6B">
      <w:pPr>
        <w:ind w:leftChars="200" w:left="480"/>
        <w:rPr>
          <w:rFonts w:ascii="標楷體" w:eastAsia="標楷體" w:hAnsi="標楷體" w:hint="eastAsia"/>
          <w:sz w:val="20"/>
          <w:szCs w:val="20"/>
        </w:rPr>
      </w:pPr>
      <w:r w:rsidRPr="008C4AB7">
        <w:rPr>
          <w:rFonts w:ascii="標楷體" w:eastAsia="標楷體" w:hAnsi="標楷體"/>
          <w:sz w:val="20"/>
          <w:szCs w:val="20"/>
        </w:rPr>
        <w:t xml:space="preserve">   END IF</w:t>
      </w:r>
    </w:p>
    <w:p w:rsidR="009A014B" w:rsidRPr="008C4AB7" w:rsidRDefault="009A014B" w:rsidP="00410E6B">
      <w:pPr>
        <w:ind w:leftChars="300" w:left="720"/>
        <w:rPr>
          <w:rFonts w:ascii="標楷體" w:eastAsia="標楷體" w:hAnsi="標楷體" w:hint="eastAsia"/>
          <w:sz w:val="20"/>
          <w:szCs w:val="20"/>
        </w:rPr>
      </w:pPr>
      <w:r w:rsidRPr="008C4AB7">
        <w:rPr>
          <w:rFonts w:ascii="標楷體" w:eastAsia="標楷體" w:hAnsi="標楷體" w:hint="eastAsia"/>
          <w:sz w:val="20"/>
          <w:szCs w:val="20"/>
        </w:rPr>
        <w:t>IF 完成查詢 SWITCH IS TRUE</w:t>
      </w:r>
    </w:p>
    <w:p w:rsidR="00DA623F" w:rsidRPr="008C4AB7" w:rsidRDefault="00DA623F" w:rsidP="00562B25">
      <w:pPr>
        <w:ind w:leftChars="500" w:left="1200"/>
        <w:rPr>
          <w:rFonts w:ascii="標楷體" w:eastAsia="標楷體" w:hAnsi="標楷體" w:hint="eastAsia"/>
          <w:sz w:val="20"/>
          <w:szCs w:val="20"/>
        </w:rPr>
      </w:pPr>
      <w:r w:rsidRPr="008C4AB7">
        <w:rPr>
          <w:rFonts w:ascii="標楷體" w:eastAsia="標楷體" w:hAnsi="標楷體" w:hint="eastAsia"/>
          <w:sz w:val="20"/>
          <w:szCs w:val="20"/>
        </w:rPr>
        <w:t>SET 列印鍵ENABLE</w:t>
      </w:r>
    </w:p>
    <w:p w:rsidR="00FF3B3F" w:rsidRPr="002E6E8C" w:rsidRDefault="00FF3B3F" w:rsidP="00562B25">
      <w:pPr>
        <w:ind w:leftChars="500" w:left="1200"/>
        <w:rPr>
          <w:rFonts w:ascii="標楷體" w:eastAsia="標楷體" w:hAnsi="標楷體" w:hint="eastAsia"/>
          <w:strike/>
          <w:sz w:val="20"/>
          <w:szCs w:val="20"/>
          <w:rPrChange w:id="28" w:author="劉文明" w:date="2016-09-29T14:25:00Z">
            <w:rPr>
              <w:rFonts w:ascii="標楷體" w:eastAsia="標楷體" w:hAnsi="標楷體" w:hint="eastAsia"/>
              <w:sz w:val="20"/>
              <w:szCs w:val="20"/>
            </w:rPr>
          </w:rPrChange>
        </w:rPr>
      </w:pPr>
      <w:r w:rsidRPr="008C4AB7">
        <w:rPr>
          <w:rFonts w:ascii="標楷體" w:eastAsia="標楷體" w:hAnsi="標楷體" w:hint="eastAsia"/>
          <w:sz w:val="20"/>
          <w:szCs w:val="20"/>
        </w:rPr>
        <w:t>寫</w:t>
      </w:r>
      <w:r w:rsidRPr="002E6E8C">
        <w:rPr>
          <w:rFonts w:ascii="標楷體" w:eastAsia="標楷體" w:hAnsi="標楷體" w:hint="eastAsia"/>
          <w:strike/>
          <w:sz w:val="20"/>
          <w:szCs w:val="20"/>
          <w:rPrChange w:id="29" w:author="劉文明" w:date="2016-09-29T14:25:00Z">
            <w:rPr>
              <w:rFonts w:ascii="標楷體" w:eastAsia="標楷體" w:hAnsi="標楷體" w:hint="eastAsia"/>
              <w:sz w:val="20"/>
              <w:szCs w:val="20"/>
            </w:rPr>
          </w:rPrChange>
        </w:rPr>
        <w:t>DTAALG01</w:t>
      </w:r>
    </w:p>
    <w:tbl>
      <w:tblPr>
        <w:tblW w:w="5627" w:type="dxa"/>
        <w:tblInd w:w="1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1620"/>
        <w:gridCol w:w="1361"/>
        <w:gridCol w:w="704"/>
        <w:gridCol w:w="1582"/>
      </w:tblGrid>
      <w:tr w:rsidR="006817D0" w:rsidRPr="002E6E8C">
        <w:tblPrEx>
          <w:tblCellMar>
            <w:top w:w="0" w:type="dxa"/>
            <w:bottom w:w="0" w:type="dxa"/>
          </w:tblCellMar>
        </w:tblPrEx>
        <w:trPr>
          <w:cantSplit/>
          <w:trHeight w:val="462"/>
          <w:tblHeader/>
        </w:trPr>
        <w:tc>
          <w:tcPr>
            <w:tcW w:w="360" w:type="dxa"/>
            <w:shd w:val="clear" w:color="auto" w:fill="D9D9D9"/>
            <w:vAlign w:val="center"/>
          </w:tcPr>
          <w:p w:rsidR="006817D0" w:rsidRPr="002E6E8C" w:rsidRDefault="006817D0" w:rsidP="00D13463">
            <w:pPr>
              <w:jc w:val="center"/>
              <w:rPr>
                <w:rFonts w:ascii="標楷體" w:eastAsia="標楷體" w:hAnsi="標楷體"/>
                <w:b/>
                <w:bCs/>
                <w:strike/>
                <w:sz w:val="20"/>
                <w:szCs w:val="20"/>
                <w:rPrChange w:id="30" w:author="劉文明" w:date="2016-09-29T14:25:00Z">
                  <w:rPr>
                    <w:rFonts w:ascii="標楷體" w:eastAsia="標楷體" w:hAnsi="標楷體"/>
                    <w:b/>
                    <w:bC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b/>
                <w:bCs/>
                <w:strike/>
                <w:sz w:val="20"/>
                <w:szCs w:val="20"/>
                <w:rPrChange w:id="31" w:author="劉文明" w:date="2016-09-29T14:25:00Z">
                  <w:rPr>
                    <w:rFonts w:ascii="標楷體" w:eastAsia="標楷體" w:hAnsi="標楷體" w:hint="eastAsia"/>
                    <w:b/>
                    <w:bCs/>
                    <w:sz w:val="20"/>
                    <w:szCs w:val="20"/>
                  </w:rPr>
                </w:rPrChange>
              </w:rPr>
              <w:t>序號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6817D0" w:rsidRPr="002E6E8C" w:rsidRDefault="006817D0" w:rsidP="00D13463">
            <w:pPr>
              <w:jc w:val="center"/>
              <w:rPr>
                <w:rFonts w:ascii="標楷體" w:eastAsia="標楷體" w:hAnsi="標楷體" w:hint="eastAsia"/>
                <w:b/>
                <w:bCs/>
                <w:strike/>
                <w:sz w:val="20"/>
                <w:szCs w:val="20"/>
                <w:rPrChange w:id="32" w:author="劉文明" w:date="2016-09-29T14:25:00Z">
                  <w:rPr>
                    <w:rFonts w:ascii="標楷體" w:eastAsia="標楷體" w:hAnsi="標楷體" w:hint="eastAsia"/>
                    <w:b/>
                    <w:bC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b/>
                <w:bCs/>
                <w:strike/>
                <w:sz w:val="20"/>
                <w:szCs w:val="20"/>
                <w:rPrChange w:id="33" w:author="劉文明" w:date="2016-09-29T14:25:00Z">
                  <w:rPr>
                    <w:rFonts w:ascii="標楷體" w:eastAsia="標楷體" w:hAnsi="標楷體" w:hint="eastAsia"/>
                    <w:b/>
                    <w:bCs/>
                    <w:sz w:val="20"/>
                    <w:szCs w:val="20"/>
                  </w:rPr>
                </w:rPrChange>
              </w:rPr>
              <w:t>欄位名稱</w:t>
            </w:r>
          </w:p>
        </w:tc>
        <w:tc>
          <w:tcPr>
            <w:tcW w:w="1361" w:type="dxa"/>
            <w:shd w:val="clear" w:color="auto" w:fill="D9D9D9"/>
            <w:vAlign w:val="center"/>
          </w:tcPr>
          <w:p w:rsidR="006817D0" w:rsidRPr="002E6E8C" w:rsidRDefault="006817D0" w:rsidP="00D13463">
            <w:pPr>
              <w:jc w:val="center"/>
              <w:rPr>
                <w:rFonts w:ascii="標楷體" w:eastAsia="標楷體" w:hAnsi="標楷體" w:hint="eastAsia"/>
                <w:b/>
                <w:bCs/>
                <w:strike/>
                <w:sz w:val="20"/>
                <w:szCs w:val="20"/>
                <w:rPrChange w:id="34" w:author="劉文明" w:date="2016-09-29T14:25:00Z">
                  <w:rPr>
                    <w:rFonts w:ascii="標楷體" w:eastAsia="標楷體" w:hAnsi="標楷體" w:hint="eastAsia"/>
                    <w:b/>
                    <w:bC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b/>
                <w:bCs/>
                <w:strike/>
                <w:sz w:val="20"/>
                <w:szCs w:val="20"/>
                <w:rPrChange w:id="35" w:author="劉文明" w:date="2016-09-29T14:25:00Z">
                  <w:rPr>
                    <w:rFonts w:ascii="標楷體" w:eastAsia="標楷體" w:hAnsi="標楷體" w:hint="eastAsia"/>
                    <w:b/>
                    <w:bCs/>
                    <w:sz w:val="20"/>
                    <w:szCs w:val="20"/>
                  </w:rPr>
                </w:rPrChange>
              </w:rPr>
              <w:t>資料型態</w:t>
            </w:r>
          </w:p>
        </w:tc>
        <w:tc>
          <w:tcPr>
            <w:tcW w:w="704" w:type="dxa"/>
            <w:shd w:val="clear" w:color="auto" w:fill="D9D9D9"/>
            <w:vAlign w:val="center"/>
          </w:tcPr>
          <w:p w:rsidR="006817D0" w:rsidRPr="002E6E8C" w:rsidRDefault="006817D0" w:rsidP="00D13463">
            <w:pPr>
              <w:jc w:val="center"/>
              <w:rPr>
                <w:rFonts w:ascii="標楷體" w:eastAsia="標楷體" w:hAnsi="標楷體" w:hint="eastAsia"/>
                <w:b/>
                <w:bCs/>
                <w:strike/>
                <w:sz w:val="20"/>
                <w:szCs w:val="20"/>
                <w:rPrChange w:id="36" w:author="劉文明" w:date="2016-09-29T14:25:00Z">
                  <w:rPr>
                    <w:rFonts w:ascii="標楷體" w:eastAsia="標楷體" w:hAnsi="標楷體" w:hint="eastAsia"/>
                    <w:b/>
                    <w:bC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b/>
                <w:bCs/>
                <w:strike/>
                <w:sz w:val="20"/>
                <w:szCs w:val="20"/>
                <w:rPrChange w:id="37" w:author="劉文明" w:date="2016-09-29T14:25:00Z">
                  <w:rPr>
                    <w:rFonts w:ascii="標楷體" w:eastAsia="標楷體" w:hAnsi="標楷體" w:hint="eastAsia"/>
                    <w:b/>
                    <w:bCs/>
                    <w:sz w:val="20"/>
                    <w:szCs w:val="20"/>
                  </w:rPr>
                </w:rPrChange>
              </w:rPr>
              <w:t>長度</w:t>
            </w:r>
          </w:p>
        </w:tc>
        <w:tc>
          <w:tcPr>
            <w:tcW w:w="1582" w:type="dxa"/>
            <w:shd w:val="clear" w:color="auto" w:fill="D9D9D9"/>
            <w:vAlign w:val="center"/>
          </w:tcPr>
          <w:p w:rsidR="006817D0" w:rsidRPr="002E6E8C" w:rsidRDefault="006817D0" w:rsidP="00D13463">
            <w:pPr>
              <w:jc w:val="center"/>
              <w:rPr>
                <w:rFonts w:ascii="標楷體" w:eastAsia="標楷體" w:hAnsi="標楷體" w:hint="eastAsia"/>
                <w:b/>
                <w:bCs/>
                <w:strike/>
                <w:sz w:val="20"/>
                <w:szCs w:val="20"/>
                <w:rPrChange w:id="38" w:author="劉文明" w:date="2016-09-29T14:25:00Z">
                  <w:rPr>
                    <w:rFonts w:ascii="標楷體" w:eastAsia="標楷體" w:hAnsi="標楷體" w:hint="eastAsia"/>
                    <w:b/>
                    <w:bC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b/>
                <w:bCs/>
                <w:strike/>
                <w:sz w:val="20"/>
                <w:szCs w:val="20"/>
                <w:rPrChange w:id="39" w:author="劉文明" w:date="2016-09-29T14:25:00Z">
                  <w:rPr>
                    <w:rFonts w:ascii="標楷體" w:eastAsia="標楷體" w:hAnsi="標楷體" w:hint="eastAsia"/>
                    <w:b/>
                    <w:bCs/>
                    <w:sz w:val="20"/>
                    <w:szCs w:val="20"/>
                  </w:rPr>
                </w:rPrChange>
              </w:rPr>
              <w:t>資料名稱</w:t>
            </w:r>
          </w:p>
        </w:tc>
      </w:tr>
      <w:tr w:rsidR="006817D0" w:rsidRPr="002E6E8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6817D0" w:rsidRPr="002E6E8C" w:rsidRDefault="006817D0" w:rsidP="00D13463">
            <w:pPr>
              <w:pStyle w:val="Normal"/>
              <w:numPr>
                <w:ilvl w:val="0"/>
                <w:numId w:val="42"/>
              </w:numPr>
              <w:spacing w:line="360" w:lineRule="atLeast"/>
              <w:jc w:val="both"/>
              <w:rPr>
                <w:rFonts w:ascii="標楷體" w:eastAsia="標楷體" w:hAnsi="標楷體"/>
                <w:strike/>
                <w:sz w:val="20"/>
                <w:rPrChange w:id="40" w:author="劉文明" w:date="2016-09-29T14:25:00Z">
                  <w:rPr>
                    <w:rFonts w:ascii="標楷體" w:eastAsia="標楷體" w:hAnsi="標楷體"/>
                    <w:sz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strike/>
                <w:sz w:val="20"/>
                <w:rPrChange w:id="41" w:author="劉文明" w:date="2016-09-29T14:25:00Z">
                  <w:rPr>
                    <w:rFonts w:ascii="標楷體" w:eastAsia="標楷體" w:hAnsi="標楷體" w:hint="eastAsia"/>
                    <w:sz w:val="20"/>
                  </w:rPr>
                </w:rPrChange>
              </w:rPr>
              <w:t>0</w:t>
            </w:r>
          </w:p>
        </w:tc>
        <w:tc>
          <w:tcPr>
            <w:tcW w:w="1620" w:type="dxa"/>
            <w:vAlign w:val="center"/>
          </w:tcPr>
          <w:p w:rsidR="006817D0" w:rsidRPr="002E6E8C" w:rsidRDefault="006817D0" w:rsidP="00D1346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/>
                <w:caps/>
                <w:strike/>
                <w:color w:val="auto"/>
                <w:szCs w:val="20"/>
                <w:rPrChange w:id="42" w:author="劉文明" w:date="2016-09-29T14:25:00Z">
                  <w:rPr>
                    <w:rStyle w:val="SoDAField"/>
                    <w:rFonts w:ascii="標楷體" w:eastAsia="標楷體" w:hAnsi="標楷體"/>
                    <w:caps/>
                    <w:color w:val="auto"/>
                    <w:szCs w:val="20"/>
                  </w:rPr>
                </w:rPrChange>
              </w:rPr>
            </w:pPr>
            <w:r w:rsidRPr="002E6E8C"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43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  <w:t>LOG_TIME</w:t>
            </w:r>
          </w:p>
        </w:tc>
        <w:tc>
          <w:tcPr>
            <w:tcW w:w="1361" w:type="dxa"/>
          </w:tcPr>
          <w:p w:rsidR="006817D0" w:rsidRPr="002E6E8C" w:rsidRDefault="006817D0" w:rsidP="00D13463">
            <w:pPr>
              <w:pStyle w:val="a6"/>
              <w:rPr>
                <w:rFonts w:ascii="標楷體" w:eastAsia="標楷體" w:hAnsi="標楷體" w:hint="eastAsia"/>
                <w:strike/>
                <w:sz w:val="20"/>
                <w:szCs w:val="20"/>
                <w:rPrChange w:id="44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cs="Arial"/>
                <w:strike/>
                <w:sz w:val="20"/>
                <w:szCs w:val="20"/>
                <w:rPrChange w:id="45" w:author="劉文明" w:date="2016-09-29T14:25:00Z">
                  <w:rPr>
                    <w:rFonts w:ascii="標楷體" w:eastAsia="標楷體" w:hAnsi="標楷體" w:cs="Arial"/>
                    <w:sz w:val="20"/>
                    <w:szCs w:val="20"/>
                  </w:rPr>
                </w:rPrChange>
              </w:rPr>
              <w:t>TIMESTAMP</w:t>
            </w:r>
          </w:p>
        </w:tc>
        <w:tc>
          <w:tcPr>
            <w:tcW w:w="704" w:type="dxa"/>
            <w:vAlign w:val="center"/>
          </w:tcPr>
          <w:p w:rsidR="006817D0" w:rsidRPr="002E6E8C" w:rsidRDefault="006817D0" w:rsidP="00D13463">
            <w:pPr>
              <w:spacing w:line="300" w:lineRule="exact"/>
              <w:jc w:val="center"/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46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</w:pPr>
          </w:p>
        </w:tc>
        <w:tc>
          <w:tcPr>
            <w:tcW w:w="1582" w:type="dxa"/>
            <w:vAlign w:val="center"/>
          </w:tcPr>
          <w:p w:rsidR="006817D0" w:rsidRPr="002E6E8C" w:rsidRDefault="006817D0" w:rsidP="00D13463">
            <w:pPr>
              <w:pStyle w:val="Web"/>
              <w:spacing w:before="0" w:beforeAutospacing="0" w:after="0" w:afterAutospacing="0" w:line="300" w:lineRule="exact"/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47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</w:pPr>
            <w:r w:rsidRPr="002E6E8C"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48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  <w:t>輸入日期</w:t>
            </w:r>
          </w:p>
        </w:tc>
      </w:tr>
      <w:tr w:rsidR="006817D0" w:rsidRPr="002E6E8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6817D0" w:rsidRPr="002E6E8C" w:rsidRDefault="006817D0" w:rsidP="00D13463">
            <w:pPr>
              <w:pStyle w:val="Normal"/>
              <w:numPr>
                <w:ilvl w:val="0"/>
                <w:numId w:val="42"/>
              </w:numPr>
              <w:spacing w:line="360" w:lineRule="atLeast"/>
              <w:jc w:val="both"/>
              <w:rPr>
                <w:rFonts w:ascii="標楷體" w:eastAsia="標楷體" w:hAnsi="標楷體"/>
                <w:strike/>
                <w:sz w:val="20"/>
                <w:rPrChange w:id="49" w:author="劉文明" w:date="2016-09-29T14:25:00Z">
                  <w:rPr>
                    <w:rFonts w:ascii="標楷體" w:eastAsia="標楷體" w:hAnsi="標楷體"/>
                    <w:sz w:val="20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:rsidR="006817D0" w:rsidRPr="002E6E8C" w:rsidRDefault="006817D0" w:rsidP="00D1346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50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</w:pPr>
            <w:r w:rsidRPr="002E6E8C"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51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  <w:t>HOST_NAME</w:t>
            </w:r>
          </w:p>
        </w:tc>
        <w:tc>
          <w:tcPr>
            <w:tcW w:w="1361" w:type="dxa"/>
          </w:tcPr>
          <w:p w:rsidR="006817D0" w:rsidRPr="002E6E8C" w:rsidRDefault="006817D0" w:rsidP="00D13463">
            <w:pPr>
              <w:rPr>
                <w:rFonts w:ascii="標楷體" w:eastAsia="標楷體" w:hAnsi="標楷體" w:hint="eastAsia"/>
                <w:strike/>
                <w:sz w:val="20"/>
                <w:szCs w:val="20"/>
                <w:rPrChange w:id="52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strike/>
                <w:sz w:val="20"/>
                <w:szCs w:val="20"/>
                <w:rPrChange w:id="53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  <w:t>VARCHAR</w:t>
            </w:r>
          </w:p>
        </w:tc>
        <w:tc>
          <w:tcPr>
            <w:tcW w:w="704" w:type="dxa"/>
            <w:vAlign w:val="center"/>
          </w:tcPr>
          <w:p w:rsidR="006817D0" w:rsidRPr="002E6E8C" w:rsidRDefault="006817D0" w:rsidP="00D13463">
            <w:pPr>
              <w:spacing w:line="300" w:lineRule="exact"/>
              <w:jc w:val="center"/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54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55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  <w:t>20</w:t>
            </w:r>
          </w:p>
        </w:tc>
        <w:tc>
          <w:tcPr>
            <w:tcW w:w="1582" w:type="dxa"/>
            <w:vAlign w:val="center"/>
          </w:tcPr>
          <w:p w:rsidR="006817D0" w:rsidRPr="002E6E8C" w:rsidRDefault="006817D0" w:rsidP="00D13463">
            <w:pPr>
              <w:pStyle w:val="a9"/>
              <w:spacing w:line="300" w:lineRule="exact"/>
              <w:rPr>
                <w:rFonts w:ascii="標楷體" w:eastAsia="標楷體" w:hAnsi="標楷體" w:hint="eastAsia"/>
                <w:caps/>
                <w:strike/>
                <w:rPrChange w:id="56" w:author="劉文明" w:date="2016-09-29T14:25:00Z">
                  <w:rPr>
                    <w:rFonts w:ascii="標楷體" w:eastAsia="標楷體" w:hAnsi="標楷體" w:hint="eastAsia"/>
                    <w:caps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caps/>
                <w:strike/>
                <w:rPrChange w:id="57" w:author="劉文明" w:date="2016-09-29T14:25:00Z">
                  <w:rPr>
                    <w:rFonts w:ascii="標楷體" w:eastAsia="標楷體" w:hAnsi="標楷體" w:hint="eastAsia"/>
                    <w:caps/>
                  </w:rPr>
                </w:rPrChange>
              </w:rPr>
              <w:t>主機名稱</w:t>
            </w:r>
          </w:p>
        </w:tc>
      </w:tr>
      <w:tr w:rsidR="006817D0" w:rsidRPr="002E6E8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6817D0" w:rsidRPr="002E6E8C" w:rsidRDefault="006817D0" w:rsidP="00D13463">
            <w:pPr>
              <w:pStyle w:val="Normal"/>
              <w:numPr>
                <w:ilvl w:val="0"/>
                <w:numId w:val="42"/>
              </w:numPr>
              <w:spacing w:line="360" w:lineRule="atLeast"/>
              <w:jc w:val="both"/>
              <w:rPr>
                <w:rFonts w:ascii="標楷體" w:eastAsia="標楷體" w:hAnsi="標楷體"/>
                <w:strike/>
                <w:sz w:val="20"/>
                <w:rPrChange w:id="58" w:author="劉文明" w:date="2016-09-29T14:25:00Z">
                  <w:rPr>
                    <w:rFonts w:ascii="標楷體" w:eastAsia="標楷體" w:hAnsi="標楷體"/>
                    <w:sz w:val="20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:rsidR="006817D0" w:rsidRPr="002E6E8C" w:rsidRDefault="006817D0" w:rsidP="00D1346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59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</w:pPr>
            <w:r w:rsidRPr="002E6E8C"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60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  <w:t>URL</w:t>
            </w:r>
          </w:p>
        </w:tc>
        <w:tc>
          <w:tcPr>
            <w:tcW w:w="1361" w:type="dxa"/>
          </w:tcPr>
          <w:p w:rsidR="006817D0" w:rsidRPr="002E6E8C" w:rsidRDefault="006817D0" w:rsidP="00D13463">
            <w:pPr>
              <w:rPr>
                <w:rFonts w:ascii="標楷體" w:eastAsia="標楷體" w:hAnsi="標楷體" w:hint="eastAsia"/>
                <w:strike/>
                <w:sz w:val="20"/>
                <w:szCs w:val="20"/>
                <w:rPrChange w:id="61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strike/>
                <w:sz w:val="20"/>
                <w:szCs w:val="20"/>
                <w:rPrChange w:id="62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  <w:t>VARCHAR</w:t>
            </w:r>
          </w:p>
        </w:tc>
        <w:tc>
          <w:tcPr>
            <w:tcW w:w="704" w:type="dxa"/>
            <w:vAlign w:val="center"/>
          </w:tcPr>
          <w:p w:rsidR="006817D0" w:rsidRPr="002E6E8C" w:rsidRDefault="006817D0" w:rsidP="00D13463">
            <w:pPr>
              <w:spacing w:line="300" w:lineRule="exact"/>
              <w:jc w:val="center"/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63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64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  <w:t>50</w:t>
            </w:r>
          </w:p>
        </w:tc>
        <w:tc>
          <w:tcPr>
            <w:tcW w:w="1582" w:type="dxa"/>
            <w:vAlign w:val="center"/>
          </w:tcPr>
          <w:p w:rsidR="006817D0" w:rsidRPr="002E6E8C" w:rsidRDefault="006817D0" w:rsidP="00D13463">
            <w:pPr>
              <w:pStyle w:val="a9"/>
              <w:spacing w:line="300" w:lineRule="exact"/>
              <w:rPr>
                <w:rFonts w:ascii="標楷體" w:eastAsia="標楷體" w:hAnsi="標楷體" w:hint="eastAsia"/>
                <w:caps/>
                <w:strike/>
                <w:rPrChange w:id="65" w:author="劉文明" w:date="2016-09-29T14:25:00Z">
                  <w:rPr>
                    <w:rFonts w:ascii="標楷體" w:eastAsia="標楷體" w:hAnsi="標楷體" w:hint="eastAsia"/>
                    <w:caps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caps/>
                <w:strike/>
                <w:rPrChange w:id="66" w:author="劉文明" w:date="2016-09-29T14:25:00Z">
                  <w:rPr>
                    <w:rFonts w:ascii="標楷體" w:eastAsia="標楷體" w:hAnsi="標楷體" w:hint="eastAsia"/>
                    <w:caps/>
                  </w:rPr>
                </w:rPrChange>
              </w:rPr>
              <w:t>程式名稱</w:t>
            </w:r>
          </w:p>
        </w:tc>
      </w:tr>
      <w:tr w:rsidR="006817D0" w:rsidRPr="002E6E8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6817D0" w:rsidRPr="002E6E8C" w:rsidRDefault="006817D0" w:rsidP="00D13463">
            <w:pPr>
              <w:pStyle w:val="Normal"/>
              <w:numPr>
                <w:ilvl w:val="0"/>
                <w:numId w:val="42"/>
              </w:numPr>
              <w:spacing w:line="360" w:lineRule="atLeast"/>
              <w:jc w:val="both"/>
              <w:rPr>
                <w:rFonts w:ascii="標楷體" w:eastAsia="標楷體" w:hAnsi="標楷體"/>
                <w:strike/>
                <w:sz w:val="20"/>
                <w:rPrChange w:id="67" w:author="劉文明" w:date="2016-09-29T14:25:00Z">
                  <w:rPr>
                    <w:rFonts w:ascii="標楷體" w:eastAsia="標楷體" w:hAnsi="標楷體"/>
                    <w:sz w:val="20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:rsidR="006817D0" w:rsidRPr="002E6E8C" w:rsidRDefault="006817D0" w:rsidP="00D1346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68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</w:pPr>
            <w:r w:rsidRPr="002E6E8C"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69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  <w:t>ACTION</w:t>
            </w:r>
          </w:p>
        </w:tc>
        <w:tc>
          <w:tcPr>
            <w:tcW w:w="1361" w:type="dxa"/>
            <w:vAlign w:val="center"/>
          </w:tcPr>
          <w:p w:rsidR="006817D0" w:rsidRPr="002E6E8C" w:rsidRDefault="006817D0" w:rsidP="00D13463">
            <w:pPr>
              <w:rPr>
                <w:rFonts w:ascii="標楷體" w:eastAsia="標楷體" w:hAnsi="標楷體" w:hint="eastAsia"/>
                <w:strike/>
                <w:sz w:val="20"/>
                <w:szCs w:val="20"/>
                <w:rPrChange w:id="70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strike/>
                <w:sz w:val="20"/>
                <w:szCs w:val="20"/>
                <w:rPrChange w:id="71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  <w:t>VARCHAR</w:t>
            </w:r>
          </w:p>
        </w:tc>
        <w:tc>
          <w:tcPr>
            <w:tcW w:w="704" w:type="dxa"/>
            <w:vAlign w:val="center"/>
          </w:tcPr>
          <w:p w:rsidR="006817D0" w:rsidRPr="002E6E8C" w:rsidRDefault="006817D0" w:rsidP="00D13463">
            <w:pPr>
              <w:spacing w:line="300" w:lineRule="exact"/>
              <w:jc w:val="center"/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72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73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  <w:t>10</w:t>
            </w:r>
          </w:p>
        </w:tc>
        <w:tc>
          <w:tcPr>
            <w:tcW w:w="1582" w:type="dxa"/>
            <w:vAlign w:val="center"/>
          </w:tcPr>
          <w:p w:rsidR="006817D0" w:rsidRPr="002E6E8C" w:rsidRDefault="006817D0" w:rsidP="00D13463">
            <w:pPr>
              <w:pStyle w:val="a9"/>
              <w:spacing w:line="300" w:lineRule="exact"/>
              <w:rPr>
                <w:rFonts w:ascii="標楷體" w:eastAsia="標楷體" w:hAnsi="標楷體" w:hint="eastAsia"/>
                <w:caps/>
                <w:strike/>
                <w:rPrChange w:id="74" w:author="劉文明" w:date="2016-09-29T14:25:00Z">
                  <w:rPr>
                    <w:rFonts w:ascii="標楷體" w:eastAsia="標楷體" w:hAnsi="標楷體" w:hint="eastAsia"/>
                    <w:caps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caps/>
                <w:strike/>
                <w:rPrChange w:id="75" w:author="劉文明" w:date="2016-09-29T14:25:00Z">
                  <w:rPr>
                    <w:rFonts w:ascii="標楷體" w:eastAsia="標楷體" w:hAnsi="標楷體" w:hint="eastAsia"/>
                    <w:caps/>
                  </w:rPr>
                </w:rPrChange>
              </w:rPr>
              <w:t>執行動作</w:t>
            </w:r>
          </w:p>
        </w:tc>
      </w:tr>
      <w:tr w:rsidR="006817D0" w:rsidRPr="002E6E8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6817D0" w:rsidRPr="002E6E8C" w:rsidRDefault="006817D0" w:rsidP="00D13463">
            <w:pPr>
              <w:pStyle w:val="Normal"/>
              <w:numPr>
                <w:ilvl w:val="0"/>
                <w:numId w:val="42"/>
              </w:numPr>
              <w:spacing w:line="360" w:lineRule="atLeast"/>
              <w:jc w:val="both"/>
              <w:rPr>
                <w:rFonts w:ascii="標楷體" w:eastAsia="標楷體" w:hAnsi="標楷體"/>
                <w:strike/>
                <w:sz w:val="20"/>
                <w:rPrChange w:id="76" w:author="劉文明" w:date="2016-09-29T14:25:00Z">
                  <w:rPr>
                    <w:rFonts w:ascii="標楷體" w:eastAsia="標楷體" w:hAnsi="標楷體"/>
                    <w:sz w:val="20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:rsidR="006817D0" w:rsidRPr="002E6E8C" w:rsidRDefault="006817D0" w:rsidP="00D1346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77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</w:pPr>
            <w:r w:rsidRPr="002E6E8C"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78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  <w:t>USER_ID</w:t>
            </w:r>
          </w:p>
        </w:tc>
        <w:tc>
          <w:tcPr>
            <w:tcW w:w="1361" w:type="dxa"/>
          </w:tcPr>
          <w:p w:rsidR="006817D0" w:rsidRPr="002E6E8C" w:rsidRDefault="006817D0" w:rsidP="00D13463">
            <w:pPr>
              <w:rPr>
                <w:rFonts w:ascii="標楷體" w:eastAsia="標楷體" w:hAnsi="標楷體" w:hint="eastAsia"/>
                <w:strike/>
                <w:sz w:val="20"/>
                <w:szCs w:val="20"/>
                <w:rPrChange w:id="79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strike/>
                <w:sz w:val="20"/>
                <w:szCs w:val="20"/>
                <w:rPrChange w:id="80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  <w:t>CHAR</w:t>
            </w:r>
          </w:p>
        </w:tc>
        <w:tc>
          <w:tcPr>
            <w:tcW w:w="704" w:type="dxa"/>
            <w:vAlign w:val="center"/>
          </w:tcPr>
          <w:p w:rsidR="006817D0" w:rsidRPr="002E6E8C" w:rsidRDefault="006817D0" w:rsidP="00D13463">
            <w:pPr>
              <w:spacing w:line="300" w:lineRule="exact"/>
              <w:jc w:val="center"/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81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82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  <w:t>10</w:t>
            </w:r>
          </w:p>
        </w:tc>
        <w:tc>
          <w:tcPr>
            <w:tcW w:w="1582" w:type="dxa"/>
            <w:vAlign w:val="center"/>
          </w:tcPr>
          <w:p w:rsidR="006817D0" w:rsidRPr="002E6E8C" w:rsidRDefault="006817D0" w:rsidP="00D13463">
            <w:pPr>
              <w:pStyle w:val="a9"/>
              <w:spacing w:line="300" w:lineRule="exact"/>
              <w:rPr>
                <w:rStyle w:val="ac"/>
                <w:rFonts w:ascii="標楷體" w:eastAsia="標楷體" w:hAnsi="標楷體" w:hint="eastAsia"/>
                <w:caps/>
                <w:strike/>
                <w:rPrChange w:id="83" w:author="劉文明" w:date="2016-09-29T14:25:00Z">
                  <w:rPr>
                    <w:rStyle w:val="ac"/>
                    <w:rFonts w:ascii="標楷體" w:eastAsia="標楷體" w:hAnsi="標楷體" w:hint="eastAsia"/>
                    <w:caps/>
                  </w:rPr>
                </w:rPrChange>
              </w:rPr>
            </w:pPr>
            <w:r w:rsidRPr="002E6E8C">
              <w:rPr>
                <w:rStyle w:val="ac"/>
                <w:rFonts w:ascii="標楷體" w:eastAsia="標楷體" w:hAnsi="標楷體" w:hint="eastAsia"/>
                <w:caps/>
                <w:strike/>
                <w:rPrChange w:id="84" w:author="劉文明" w:date="2016-09-29T14:25:00Z">
                  <w:rPr>
                    <w:rStyle w:val="ac"/>
                    <w:rFonts w:ascii="標楷體" w:eastAsia="標楷體" w:hAnsi="標楷體" w:hint="eastAsia"/>
                    <w:caps/>
                  </w:rPr>
                </w:rPrChange>
              </w:rPr>
              <w:t>輸入人員ID</w:t>
            </w:r>
          </w:p>
        </w:tc>
      </w:tr>
      <w:tr w:rsidR="006817D0" w:rsidRPr="002E6E8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6817D0" w:rsidRPr="002E6E8C" w:rsidRDefault="006817D0" w:rsidP="00D13463">
            <w:pPr>
              <w:pStyle w:val="Normal"/>
              <w:numPr>
                <w:ilvl w:val="0"/>
                <w:numId w:val="42"/>
              </w:numPr>
              <w:spacing w:line="360" w:lineRule="atLeast"/>
              <w:jc w:val="both"/>
              <w:rPr>
                <w:rFonts w:ascii="標楷體" w:eastAsia="標楷體" w:hAnsi="標楷體"/>
                <w:strike/>
                <w:sz w:val="20"/>
                <w:rPrChange w:id="85" w:author="劉文明" w:date="2016-09-29T14:25:00Z">
                  <w:rPr>
                    <w:rFonts w:ascii="標楷體" w:eastAsia="標楷體" w:hAnsi="標楷體"/>
                    <w:sz w:val="20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:rsidR="006817D0" w:rsidRPr="002E6E8C" w:rsidRDefault="006817D0" w:rsidP="00D1346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86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</w:pPr>
            <w:r w:rsidRPr="002E6E8C"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87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  <w:t>DIV_NO</w:t>
            </w:r>
          </w:p>
        </w:tc>
        <w:tc>
          <w:tcPr>
            <w:tcW w:w="1361" w:type="dxa"/>
          </w:tcPr>
          <w:p w:rsidR="006817D0" w:rsidRPr="002E6E8C" w:rsidRDefault="006817D0" w:rsidP="00D13463">
            <w:pPr>
              <w:rPr>
                <w:rFonts w:ascii="標楷體" w:eastAsia="標楷體" w:hAnsi="標楷體" w:hint="eastAsia"/>
                <w:strike/>
                <w:sz w:val="20"/>
                <w:szCs w:val="20"/>
                <w:rPrChange w:id="88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strike/>
                <w:sz w:val="20"/>
                <w:szCs w:val="20"/>
                <w:rPrChange w:id="89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  <w:t>CHAR</w:t>
            </w:r>
          </w:p>
        </w:tc>
        <w:tc>
          <w:tcPr>
            <w:tcW w:w="704" w:type="dxa"/>
            <w:vAlign w:val="center"/>
          </w:tcPr>
          <w:p w:rsidR="006817D0" w:rsidRPr="002E6E8C" w:rsidRDefault="006817D0" w:rsidP="00D13463">
            <w:pPr>
              <w:spacing w:line="300" w:lineRule="exact"/>
              <w:jc w:val="center"/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90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91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  <w:t>7</w:t>
            </w:r>
          </w:p>
        </w:tc>
        <w:tc>
          <w:tcPr>
            <w:tcW w:w="1582" w:type="dxa"/>
            <w:vAlign w:val="center"/>
          </w:tcPr>
          <w:p w:rsidR="006817D0" w:rsidRPr="002E6E8C" w:rsidRDefault="006817D0" w:rsidP="00D13463">
            <w:pPr>
              <w:pStyle w:val="a9"/>
              <w:spacing w:line="300" w:lineRule="exact"/>
              <w:rPr>
                <w:rStyle w:val="ac"/>
                <w:rFonts w:ascii="標楷體" w:eastAsia="標楷體" w:hAnsi="標楷體" w:hint="eastAsia"/>
                <w:caps/>
                <w:strike/>
                <w:rPrChange w:id="92" w:author="劉文明" w:date="2016-09-29T14:25:00Z">
                  <w:rPr>
                    <w:rStyle w:val="ac"/>
                    <w:rFonts w:ascii="標楷體" w:eastAsia="標楷體" w:hAnsi="標楷體" w:hint="eastAsia"/>
                    <w:caps/>
                  </w:rPr>
                </w:rPrChange>
              </w:rPr>
            </w:pPr>
            <w:r w:rsidRPr="002E6E8C">
              <w:rPr>
                <w:rStyle w:val="ac"/>
                <w:rFonts w:ascii="標楷體" w:eastAsia="標楷體" w:hAnsi="標楷體" w:hint="eastAsia"/>
                <w:caps/>
                <w:strike/>
                <w:rPrChange w:id="93" w:author="劉文明" w:date="2016-09-29T14:25:00Z">
                  <w:rPr>
                    <w:rStyle w:val="ac"/>
                    <w:rFonts w:ascii="標楷體" w:eastAsia="標楷體" w:hAnsi="標楷體" w:hint="eastAsia"/>
                    <w:caps/>
                  </w:rPr>
                </w:rPrChange>
              </w:rPr>
              <w:t>輸入單位代號</w:t>
            </w:r>
          </w:p>
        </w:tc>
      </w:tr>
      <w:tr w:rsidR="006817D0" w:rsidRPr="002E6E8C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360" w:type="dxa"/>
            <w:vAlign w:val="center"/>
          </w:tcPr>
          <w:p w:rsidR="006817D0" w:rsidRPr="002E6E8C" w:rsidRDefault="006817D0" w:rsidP="00D13463">
            <w:pPr>
              <w:pStyle w:val="Normal"/>
              <w:numPr>
                <w:ilvl w:val="0"/>
                <w:numId w:val="42"/>
              </w:numPr>
              <w:spacing w:line="360" w:lineRule="atLeast"/>
              <w:jc w:val="both"/>
              <w:rPr>
                <w:rFonts w:ascii="標楷體" w:eastAsia="標楷體" w:hAnsi="標楷體"/>
                <w:strike/>
                <w:sz w:val="20"/>
                <w:rPrChange w:id="94" w:author="劉文明" w:date="2016-09-29T14:25:00Z">
                  <w:rPr>
                    <w:rFonts w:ascii="標楷體" w:eastAsia="標楷體" w:hAnsi="標楷體"/>
                    <w:sz w:val="20"/>
                  </w:rPr>
                </w:rPrChange>
              </w:rPr>
            </w:pPr>
          </w:p>
        </w:tc>
        <w:tc>
          <w:tcPr>
            <w:tcW w:w="1620" w:type="dxa"/>
            <w:vAlign w:val="center"/>
          </w:tcPr>
          <w:p w:rsidR="006817D0" w:rsidRPr="002E6E8C" w:rsidRDefault="006817D0" w:rsidP="00D1346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95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</w:pPr>
            <w:r w:rsidRPr="002E6E8C">
              <w:rPr>
                <w:rStyle w:val="SoDAField"/>
                <w:rFonts w:ascii="標楷體" w:eastAsia="標楷體" w:hAnsi="標楷體" w:hint="eastAsia"/>
                <w:caps/>
                <w:strike/>
                <w:color w:val="auto"/>
                <w:szCs w:val="20"/>
                <w:rPrChange w:id="96" w:author="劉文明" w:date="2016-09-29T14:25:00Z">
                  <w:rPr>
                    <w:rStyle w:val="SoDAField"/>
                    <w:rFonts w:ascii="標楷體" w:eastAsia="標楷體" w:hAnsi="標楷體" w:hint="eastAsia"/>
                    <w:caps/>
                    <w:color w:val="auto"/>
                    <w:szCs w:val="20"/>
                  </w:rPr>
                </w:rPrChange>
              </w:rPr>
              <w:t>REQUEST</w:t>
            </w:r>
          </w:p>
        </w:tc>
        <w:tc>
          <w:tcPr>
            <w:tcW w:w="1361" w:type="dxa"/>
          </w:tcPr>
          <w:p w:rsidR="006817D0" w:rsidRPr="002E6E8C" w:rsidRDefault="006817D0" w:rsidP="00D13463">
            <w:pPr>
              <w:rPr>
                <w:rFonts w:ascii="標楷體" w:eastAsia="標楷體" w:hAnsi="標楷體" w:hint="eastAsia"/>
                <w:strike/>
                <w:sz w:val="20"/>
                <w:szCs w:val="20"/>
                <w:rPrChange w:id="97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strike/>
                <w:sz w:val="20"/>
                <w:szCs w:val="20"/>
                <w:rPrChange w:id="98" w:author="劉文明" w:date="2016-09-29T14:25:00Z">
                  <w:rPr>
                    <w:rFonts w:ascii="標楷體" w:eastAsia="標楷體" w:hAnsi="標楷體" w:hint="eastAsia"/>
                    <w:sz w:val="20"/>
                    <w:szCs w:val="20"/>
                  </w:rPr>
                </w:rPrChange>
              </w:rPr>
              <w:t>VARCHAR</w:t>
            </w:r>
          </w:p>
        </w:tc>
        <w:tc>
          <w:tcPr>
            <w:tcW w:w="704" w:type="dxa"/>
            <w:vAlign w:val="center"/>
          </w:tcPr>
          <w:p w:rsidR="006817D0" w:rsidRPr="002E6E8C" w:rsidRDefault="006817D0" w:rsidP="00D13463">
            <w:pPr>
              <w:spacing w:line="300" w:lineRule="exact"/>
              <w:jc w:val="center"/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99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</w:pPr>
            <w:r w:rsidRPr="002E6E8C">
              <w:rPr>
                <w:rFonts w:ascii="標楷體" w:eastAsia="標楷體" w:hAnsi="標楷體" w:hint="eastAsia"/>
                <w:caps/>
                <w:strike/>
                <w:sz w:val="20"/>
                <w:szCs w:val="20"/>
                <w:rPrChange w:id="100" w:author="劉文明" w:date="2016-09-29T14:25:00Z">
                  <w:rPr>
                    <w:rFonts w:ascii="標楷體" w:eastAsia="標楷體" w:hAnsi="標楷體" w:hint="eastAsia"/>
                    <w:caps/>
                    <w:sz w:val="20"/>
                    <w:szCs w:val="20"/>
                  </w:rPr>
                </w:rPrChange>
              </w:rPr>
              <w:t>500</w:t>
            </w:r>
          </w:p>
        </w:tc>
        <w:tc>
          <w:tcPr>
            <w:tcW w:w="1582" w:type="dxa"/>
            <w:vAlign w:val="center"/>
          </w:tcPr>
          <w:p w:rsidR="006817D0" w:rsidRPr="002E6E8C" w:rsidRDefault="006817D0" w:rsidP="00D13463">
            <w:pPr>
              <w:pStyle w:val="a9"/>
              <w:spacing w:line="300" w:lineRule="exact"/>
              <w:rPr>
                <w:rStyle w:val="ac"/>
                <w:rFonts w:ascii="標楷體" w:eastAsia="標楷體" w:hAnsi="標楷體" w:hint="eastAsia"/>
                <w:caps/>
                <w:strike/>
                <w:rPrChange w:id="101" w:author="劉文明" w:date="2016-09-29T14:25:00Z">
                  <w:rPr>
                    <w:rStyle w:val="ac"/>
                    <w:rFonts w:ascii="標楷體" w:eastAsia="標楷體" w:hAnsi="標楷體" w:hint="eastAsia"/>
                    <w:caps/>
                  </w:rPr>
                </w:rPrChange>
              </w:rPr>
            </w:pPr>
            <w:r w:rsidRPr="002E6E8C">
              <w:rPr>
                <w:rStyle w:val="ac"/>
                <w:rFonts w:ascii="標楷體" w:eastAsia="標楷體" w:hAnsi="標楷體" w:hint="eastAsia"/>
                <w:caps/>
                <w:strike/>
                <w:rPrChange w:id="102" w:author="劉文明" w:date="2016-09-29T14:25:00Z">
                  <w:rPr>
                    <w:rStyle w:val="ac"/>
                    <w:rFonts w:ascii="標楷體" w:eastAsia="標楷體" w:hAnsi="標楷體" w:hint="eastAsia"/>
                    <w:caps/>
                  </w:rPr>
                </w:rPrChange>
              </w:rPr>
              <w:t>查詢DATA</w:t>
            </w:r>
          </w:p>
        </w:tc>
      </w:tr>
    </w:tbl>
    <w:p w:rsidR="003E5348" w:rsidRPr="008C4AB7" w:rsidRDefault="003E5348" w:rsidP="003E5348">
      <w:pPr>
        <w:pStyle w:val="Tabletext"/>
        <w:keepLines w:val="0"/>
        <w:spacing w:after="0" w:line="240" w:lineRule="auto"/>
        <w:ind w:leftChars="700" w:left="1680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如為影像調閱</w:t>
      </w:r>
      <w:ins w:id="103" w:author="劉文明" w:date="2016-09-29T14:26:00Z">
        <w:r w:rsidR="002E6E8C">
          <w:rPr>
            <w:rFonts w:ascii="標楷體" w:eastAsia="標楷體" w:hAnsi="標楷體" w:hint="eastAsia"/>
            <w:kern w:val="2"/>
            <w:lang w:eastAsia="zh-TW"/>
          </w:rPr>
          <w:t xml:space="preserve"> (影像調閱寫DTAALG01保留)</w:t>
        </w:r>
      </w:ins>
    </w:p>
    <w:p w:rsidR="003E5348" w:rsidRPr="008C4AB7" w:rsidRDefault="003E5348" w:rsidP="003E5348">
      <w:pPr>
        <w:pStyle w:val="Tabletext"/>
        <w:keepLines w:val="0"/>
        <w:spacing w:after="0" w:line="240" w:lineRule="auto"/>
        <w:ind w:leftChars="900" w:left="2160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ACTION 　：</w:t>
      </w:r>
      <w:r w:rsidRPr="008C4AB7">
        <w:rPr>
          <w:rFonts w:ascii="標楷體" w:eastAsia="標楷體" w:hAnsi="標楷體"/>
          <w:kern w:val="2"/>
          <w:lang w:eastAsia="zh-TW"/>
        </w:rPr>
        <w:t>‘</w:t>
      </w:r>
      <w:r w:rsidRPr="008C4AB7">
        <w:rPr>
          <w:rFonts w:ascii="標楷體" w:eastAsia="標楷體" w:hAnsi="標楷體" w:hint="eastAsia"/>
          <w:kern w:val="2"/>
          <w:lang w:eastAsia="zh-TW"/>
        </w:rPr>
        <w:t>image</w:t>
      </w:r>
      <w:r w:rsidRPr="008C4AB7">
        <w:rPr>
          <w:rFonts w:ascii="標楷體" w:eastAsia="標楷體" w:hAnsi="標楷體"/>
          <w:kern w:val="2"/>
          <w:lang w:eastAsia="zh-TW"/>
        </w:rPr>
        <w:t>’</w:t>
      </w:r>
    </w:p>
    <w:p w:rsidR="003E5348" w:rsidRPr="008C4AB7" w:rsidRDefault="003E5348" w:rsidP="00ED5983">
      <w:pPr>
        <w:pStyle w:val="Tabletext"/>
        <w:keepLines w:val="0"/>
        <w:spacing w:after="0" w:line="240" w:lineRule="auto"/>
        <w:ind w:leftChars="900" w:left="2360" w:hangingChars="100" w:hanging="200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REQUEST　： 影像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系統新舊別(OLD/NEW) + </w:t>
      </w:r>
      <w:r w:rsidRPr="008C4AB7">
        <w:rPr>
          <w:rFonts w:ascii="標楷體" w:eastAsia="標楷體" w:hAnsi="標楷體" w:hint="eastAsia"/>
          <w:kern w:val="2"/>
          <w:lang w:eastAsia="zh-TW"/>
        </w:rPr>
        <w:t>POLICY_NO = 值</w:t>
      </w:r>
      <w:r w:rsidR="00ED5983" w:rsidRPr="008C4AB7">
        <w:rPr>
          <w:rFonts w:ascii="標楷體" w:eastAsia="標楷體" w:hAnsi="標楷體" w:hint="eastAsia"/>
          <w:kern w:val="2"/>
          <w:lang w:eastAsia="zh-TW"/>
        </w:rPr>
        <w:t xml:space="preserve"> + TRAN_ID 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= 值 </w:t>
      </w:r>
      <w:r w:rsidR="00ED5983" w:rsidRPr="008C4AB7">
        <w:rPr>
          <w:rFonts w:ascii="標楷體" w:eastAsia="標楷體" w:hAnsi="標楷體" w:hint="eastAsia"/>
          <w:kern w:val="2"/>
          <w:lang w:eastAsia="zh-TW"/>
        </w:rPr>
        <w:t xml:space="preserve">+ TABLE_NAME = 值　</w:t>
      </w:r>
      <w:r w:rsidRPr="008C4AB7">
        <w:rPr>
          <w:rFonts w:ascii="標楷體" w:eastAsia="標楷體" w:hAnsi="標楷體" w:hint="eastAsia"/>
          <w:kern w:val="2"/>
          <w:lang w:eastAsia="zh-TW"/>
        </w:rPr>
        <w:t>+ APLY_NO = 值 + FILE_NO = 值</w:t>
      </w:r>
      <w:r w:rsidR="00FB4466" w:rsidRPr="008C4AB7">
        <w:rPr>
          <w:rFonts w:ascii="標楷體" w:eastAsia="標楷體" w:hAnsi="標楷體" w:hint="eastAsia"/>
          <w:kern w:val="2"/>
          <w:lang w:eastAsia="zh-TW"/>
        </w:rPr>
        <w:t xml:space="preserve"> + EFT_DATE = 值</w:t>
      </w:r>
    </w:p>
    <w:p w:rsidR="006817D0" w:rsidRPr="008C4AB7" w:rsidRDefault="006817D0" w:rsidP="00562B25">
      <w:pPr>
        <w:ind w:leftChars="500" w:left="1200"/>
        <w:rPr>
          <w:rFonts w:ascii="標楷體" w:eastAsia="標楷體" w:hAnsi="標楷體" w:hint="eastAsia"/>
          <w:sz w:val="20"/>
          <w:szCs w:val="20"/>
        </w:rPr>
      </w:pPr>
    </w:p>
    <w:p w:rsidR="009A014B" w:rsidRPr="008C4AB7" w:rsidRDefault="009A014B" w:rsidP="009A014B">
      <w:pPr>
        <w:ind w:leftChars="200" w:left="480"/>
        <w:rPr>
          <w:rFonts w:ascii="標楷體" w:eastAsia="標楷體" w:hAnsi="標楷體" w:hint="eastAsia"/>
          <w:sz w:val="20"/>
          <w:szCs w:val="20"/>
        </w:rPr>
      </w:pPr>
      <w:r w:rsidRPr="008C4AB7">
        <w:rPr>
          <w:rFonts w:ascii="標楷體" w:eastAsia="標楷體" w:hAnsi="標楷體"/>
          <w:sz w:val="20"/>
          <w:szCs w:val="20"/>
        </w:rPr>
        <w:t xml:space="preserve">   END IF</w:t>
      </w:r>
    </w:p>
    <w:p w:rsidR="009A014B" w:rsidRPr="008C4AB7" w:rsidRDefault="009A014B" w:rsidP="009A014B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B15C28" w:rsidRPr="008C4AB7" w:rsidRDefault="00CB6594" w:rsidP="00290E1B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查詢</w:t>
      </w:r>
      <w:r w:rsidR="00B15C28" w:rsidRPr="008C4AB7">
        <w:rPr>
          <w:rFonts w:ascii="標楷體" w:eastAsia="標楷體" w:hAnsi="標楷體" w:hint="eastAsia"/>
          <w:kern w:val="2"/>
          <w:lang w:eastAsia="zh-TW"/>
        </w:rPr>
        <w:t>鍵</w:t>
      </w:r>
      <w:r w:rsidR="007B21E8" w:rsidRPr="008C4AB7">
        <w:rPr>
          <w:rFonts w:ascii="標楷體" w:eastAsia="標楷體" w:hAnsi="標楷體" w:hint="eastAsia"/>
          <w:kern w:val="2"/>
          <w:lang w:eastAsia="zh-TW"/>
        </w:rPr>
        <w:t>（F</w:t>
      </w:r>
      <w:r w:rsidRPr="008C4AB7">
        <w:rPr>
          <w:rFonts w:ascii="標楷體" w:eastAsia="標楷體" w:hAnsi="標楷體" w:hint="eastAsia"/>
          <w:kern w:val="2"/>
          <w:lang w:eastAsia="zh-TW"/>
        </w:rPr>
        <w:t>2</w:t>
      </w:r>
      <w:r w:rsidR="007B21E8" w:rsidRPr="008C4AB7">
        <w:rPr>
          <w:rFonts w:ascii="標楷體" w:eastAsia="標楷體" w:hAnsi="標楷體" w:hint="eastAsia"/>
          <w:kern w:val="2"/>
          <w:lang w:eastAsia="zh-TW"/>
        </w:rPr>
        <w:t>）</w:t>
      </w:r>
      <w:r w:rsidR="00B15C28" w:rsidRPr="008C4AB7">
        <w:rPr>
          <w:rFonts w:ascii="標楷體" w:eastAsia="標楷體" w:hAnsi="標楷體" w:hint="eastAsia"/>
          <w:kern w:val="2"/>
          <w:lang w:eastAsia="zh-TW"/>
        </w:rPr>
        <w:t>：</w:t>
      </w:r>
    </w:p>
    <w:p w:rsidR="009A014B" w:rsidRPr="008C4AB7" w:rsidRDefault="009A014B" w:rsidP="009A014B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SET 完成查詢 SWITCH FALSE</w:t>
      </w:r>
    </w:p>
    <w:p w:rsidR="000A254C" w:rsidRPr="008C4AB7" w:rsidRDefault="000A254C" w:rsidP="009A014B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執行『BUTTON_CTRL_routine』，功能鍵控制</w:t>
      </w:r>
    </w:p>
    <w:p w:rsidR="00146D8B" w:rsidRPr="008C4AB7" w:rsidRDefault="00146D8B" w:rsidP="0083089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執行『DATA_CHECK_routine』，欄位檢核（當檢核無誤，才繼續以下步驟）</w:t>
      </w:r>
    </w:p>
    <w:p w:rsidR="00B430C7" w:rsidRPr="008C4AB7" w:rsidRDefault="00CB6594" w:rsidP="0083089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執行『INQUIRE_DATA_routine』，讀取資料</w:t>
      </w:r>
    </w:p>
    <w:p w:rsidR="009927A8" w:rsidRPr="008C4AB7" w:rsidRDefault="009927A8" w:rsidP="0083089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執行『FIELD_mapping』，資料顯示</w:t>
      </w:r>
    </w:p>
    <w:p w:rsidR="0095517C" w:rsidRPr="008C4AB7" w:rsidRDefault="0095517C" w:rsidP="0083089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SET 完成查詢 SWITCH TRUE</w:t>
      </w:r>
    </w:p>
    <w:p w:rsidR="00146D8B" w:rsidRPr="008C4AB7" w:rsidRDefault="00146D8B" w:rsidP="0083089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執行『BUTTON_CTRL_routine』，功能鍵控制</w:t>
      </w:r>
    </w:p>
    <w:p w:rsidR="00770875" w:rsidRPr="008C4AB7" w:rsidRDefault="00770875" w:rsidP="0083089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將查詢鍵值紀錄到LOG(</w:t>
      </w:r>
      <w:r w:rsidRPr="008C4AB7">
        <w:rPr>
          <w:rFonts w:ascii="標楷體" w:eastAsia="標楷體" w:hAnsi="標楷體"/>
          <w:kern w:val="2"/>
          <w:lang w:eastAsia="zh-TW"/>
        </w:rPr>
        <w:t>logSecurity</w:t>
      </w:r>
      <w:r w:rsidRPr="008C4AB7">
        <w:rPr>
          <w:rFonts w:ascii="標楷體" w:eastAsia="標楷體" w:hAnsi="標楷體" w:hint="eastAsia"/>
          <w:kern w:val="2"/>
          <w:lang w:eastAsia="zh-TW"/>
        </w:rPr>
        <w:t>),紀錄欄位:</w:t>
      </w:r>
    </w:p>
    <w:p w:rsidR="00770875" w:rsidRPr="008C4AB7" w:rsidRDefault="00770875" w:rsidP="008C4AB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保單號碼</w:t>
      </w:r>
    </w:p>
    <w:p w:rsidR="00770875" w:rsidRPr="008C4AB7" w:rsidRDefault="00770875" w:rsidP="008C4AB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事故人ID</w:t>
      </w:r>
    </w:p>
    <w:p w:rsidR="00770875" w:rsidRPr="008C4AB7" w:rsidRDefault="00770875" w:rsidP="008C4AB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送件人ID</w:t>
      </w:r>
    </w:p>
    <w:p w:rsidR="00770875" w:rsidRPr="008C4AB7" w:rsidRDefault="00770875" w:rsidP="008C4AB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事故日期</w:t>
      </w:r>
    </w:p>
    <w:p w:rsidR="00B0355E" w:rsidRPr="008C4AB7" w:rsidRDefault="004C2A02" w:rsidP="0083089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顯示</w:t>
      </w:r>
      <w:r w:rsidR="009125F3" w:rsidRPr="008C4AB7">
        <w:rPr>
          <w:rFonts w:ascii="標楷體" w:eastAsia="標楷體" w:hAnsi="標楷體" w:hint="eastAsia"/>
          <w:kern w:val="2"/>
          <w:lang w:eastAsia="zh-TW"/>
        </w:rPr>
        <w:t>『</w:t>
      </w:r>
      <w:r w:rsidR="00CB6594" w:rsidRPr="008C4AB7">
        <w:rPr>
          <w:rFonts w:ascii="標楷體" w:eastAsia="標楷體" w:hAnsi="標楷體" w:hint="eastAsia"/>
          <w:kern w:val="2"/>
          <w:lang w:eastAsia="zh-TW"/>
        </w:rPr>
        <w:t>查詢</w:t>
      </w:r>
      <w:r w:rsidRPr="008C4AB7">
        <w:rPr>
          <w:rFonts w:ascii="標楷體" w:eastAsia="標楷體" w:hAnsi="標楷體" w:hint="eastAsia"/>
          <w:kern w:val="2"/>
          <w:lang w:eastAsia="zh-TW"/>
        </w:rPr>
        <w:t>完成</w:t>
      </w:r>
      <w:r w:rsidR="009125F3" w:rsidRPr="008C4AB7">
        <w:rPr>
          <w:rFonts w:ascii="標楷體" w:eastAsia="標楷體" w:hAnsi="標楷體" w:hint="eastAsia"/>
          <w:kern w:val="2"/>
          <w:lang w:eastAsia="zh-TW"/>
        </w:rPr>
        <w:t>』</w:t>
      </w:r>
      <w:r w:rsidRPr="008C4AB7">
        <w:rPr>
          <w:rFonts w:ascii="標楷體" w:eastAsia="標楷體" w:hAnsi="標楷體" w:hint="eastAsia"/>
          <w:kern w:val="2"/>
          <w:lang w:eastAsia="zh-TW"/>
        </w:rPr>
        <w:t>訊息</w:t>
      </w:r>
    </w:p>
    <w:p w:rsidR="00831593" w:rsidRPr="008C4AB7" w:rsidRDefault="00831593" w:rsidP="00DD6A5E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D166A1" w:rsidRPr="008C4AB7" w:rsidRDefault="00D166A1" w:rsidP="00D166A1">
      <w:pPr>
        <w:pStyle w:val="Tabletext"/>
        <w:keepLines w:val="0"/>
        <w:numPr>
          <w:ilvl w:val="1"/>
          <w:numId w:val="3"/>
        </w:numPr>
        <w:spacing w:after="0" w:line="240" w:lineRule="auto"/>
        <w:ind w:leftChars="177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列印鍵</w:t>
      </w:r>
    </w:p>
    <w:p w:rsidR="00007F6C" w:rsidRPr="008C4AB7" w:rsidRDefault="00A6573D" w:rsidP="00FA36F6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列印版面</w:t>
      </w:r>
      <w:r w:rsidR="00FA36F6" w:rsidRPr="008C4AB7">
        <w:rPr>
          <w:rFonts w:ascii="標楷體" w:eastAsia="標楷體" w:hAnsi="標楷體" w:hint="eastAsia"/>
          <w:kern w:val="2"/>
          <w:lang w:eastAsia="zh-TW"/>
        </w:rPr>
        <w:t>同畫面顯示</w:t>
      </w:r>
      <w:r w:rsidR="00FA36F6" w:rsidRPr="008C4AB7">
        <w:rPr>
          <w:rFonts w:ascii="標楷體" w:eastAsia="標楷體" w:hAnsi="標楷體" w:cs="New Gulim" w:hint="eastAsia"/>
          <w:kern w:val="2"/>
          <w:lang w:eastAsia="zh-TW"/>
        </w:rPr>
        <w:t>資訊</w:t>
      </w:r>
    </w:p>
    <w:p w:rsidR="00007F6C" w:rsidRPr="008C4AB7" w:rsidRDefault="007850B1" w:rsidP="00007F6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cs="新細明體" w:hint="eastAsia"/>
          <w:lang w:eastAsia="zh-TW"/>
        </w:rPr>
        <w:t xml:space="preserve"> </w:t>
      </w:r>
      <w:r w:rsidR="00007F6C" w:rsidRPr="008C4AB7">
        <w:rPr>
          <w:rFonts w:ascii="標楷體" w:eastAsia="標楷體" w:hAnsi="標楷體" w:cs="新細明體"/>
          <w:lang w:eastAsia="zh-TW"/>
        </w:rPr>
        <w:t>無需列印輸入欄位,只列印查詢後資料</w:t>
      </w:r>
    </w:p>
    <w:p w:rsidR="00007F6C" w:rsidRPr="008C4AB7" w:rsidRDefault="007850B1" w:rsidP="00007F6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cs="新細明體" w:hint="eastAsia"/>
          <w:lang w:eastAsia="zh-TW"/>
        </w:rPr>
        <w:t xml:space="preserve"> </w:t>
      </w:r>
      <w:r w:rsidR="00007F6C" w:rsidRPr="008C4AB7">
        <w:rPr>
          <w:rFonts w:ascii="標楷體" w:eastAsia="標楷體" w:hAnsi="標楷體" w:cs="新細明體"/>
          <w:lang w:eastAsia="zh-TW"/>
        </w:rPr>
        <w:t>表頭</w:t>
      </w:r>
      <w:r w:rsidR="00D60177" w:rsidRPr="008C4AB7">
        <w:rPr>
          <w:rFonts w:ascii="標楷體" w:eastAsia="標楷體" w:hAnsi="標楷體" w:cs="新細明體" w:hint="eastAsia"/>
          <w:lang w:eastAsia="zh-TW"/>
        </w:rPr>
        <w:t>,</w:t>
      </w:r>
      <w:r w:rsidR="00007F6C" w:rsidRPr="008C4AB7">
        <w:rPr>
          <w:rFonts w:ascii="標楷體" w:eastAsia="標楷體" w:hAnsi="標楷體" w:cs="新細明體"/>
          <w:lang w:eastAsia="zh-TW"/>
        </w:rPr>
        <w:t>加列印頁次</w:t>
      </w:r>
      <w:r w:rsidR="004352B6" w:rsidRPr="008C4AB7">
        <w:rPr>
          <w:rFonts w:ascii="標楷體" w:eastAsia="標楷體" w:hAnsi="標楷體" w:cs="新細明體" w:hint="eastAsia"/>
          <w:lang w:eastAsia="zh-TW"/>
        </w:rPr>
        <w:t>(置於頁首)</w:t>
      </w:r>
      <w:r w:rsidR="00007F6C" w:rsidRPr="008C4AB7">
        <w:rPr>
          <w:rFonts w:ascii="標楷體" w:eastAsia="標楷體" w:hAnsi="標楷體" w:cs="新細明體" w:hint="eastAsia"/>
          <w:lang w:eastAsia="zh-TW"/>
        </w:rPr>
        <w:t>,系統</w:t>
      </w:r>
      <w:r w:rsidR="00007F6C" w:rsidRPr="008C4AB7">
        <w:rPr>
          <w:rFonts w:ascii="標楷體" w:eastAsia="標楷體" w:hAnsi="標楷體" w:cs="新細明體"/>
          <w:lang w:eastAsia="zh-TW"/>
        </w:rPr>
        <w:t>日期、時間</w:t>
      </w:r>
      <w:r w:rsidR="004352B6" w:rsidRPr="008C4AB7">
        <w:rPr>
          <w:rFonts w:ascii="標楷體" w:eastAsia="標楷體" w:hAnsi="標楷體" w:cs="新細明體" w:hint="eastAsia"/>
          <w:lang w:eastAsia="zh-TW"/>
        </w:rPr>
        <w:t>(置於頁尾)</w:t>
      </w:r>
    </w:p>
    <w:p w:rsidR="00872408" w:rsidRPr="008C4AB7" w:rsidRDefault="007850B1" w:rsidP="00007F6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cs="新細明體" w:hint="eastAsia"/>
          <w:lang w:eastAsia="zh-TW"/>
        </w:rPr>
        <w:t xml:space="preserve"> </w:t>
      </w:r>
      <w:r w:rsidR="00007F6C" w:rsidRPr="008C4AB7">
        <w:rPr>
          <w:rFonts w:ascii="標楷體" w:eastAsia="標楷體" w:hAnsi="標楷體" w:cs="新細明體"/>
        </w:rPr>
        <w:t>最後一列加印一列『以下空白』</w:t>
      </w:r>
    </w:p>
    <w:p w:rsidR="00872408" w:rsidRPr="008C4AB7" w:rsidRDefault="00872408" w:rsidP="00872408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D166A1" w:rsidRPr="008C4AB7" w:rsidRDefault="00D166A1" w:rsidP="00D166A1">
      <w:pPr>
        <w:pStyle w:val="Tabletext"/>
        <w:keepLines w:val="0"/>
        <w:spacing w:after="0" w:line="240" w:lineRule="auto"/>
        <w:ind w:left="425"/>
        <w:rPr>
          <w:rFonts w:ascii="標楷體" w:eastAsia="標楷體" w:hAnsi="標楷體" w:hint="eastAsia"/>
          <w:kern w:val="2"/>
          <w:lang w:eastAsia="zh-TW"/>
        </w:rPr>
      </w:pPr>
    </w:p>
    <w:p w:rsidR="00290E1B" w:rsidRPr="008C4AB7" w:rsidRDefault="00290E1B" w:rsidP="00290E1B">
      <w:pPr>
        <w:pStyle w:val="Tabletext"/>
        <w:keepLines w:val="0"/>
        <w:numPr>
          <w:ilvl w:val="1"/>
          <w:numId w:val="3"/>
        </w:numPr>
        <w:tabs>
          <w:tab w:val="num" w:pos="1178"/>
        </w:tabs>
        <w:spacing w:after="0" w:line="240" w:lineRule="auto"/>
        <w:ind w:leftChars="177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『DATA_CHECK_routine』：欄位檢核</w:t>
      </w:r>
      <w:r w:rsidR="00FF3B3F" w:rsidRPr="008C4AB7">
        <w:rPr>
          <w:rFonts w:ascii="標楷體" w:eastAsia="標楷體" w:hAnsi="標楷體" w:hint="eastAsia"/>
          <w:kern w:val="2"/>
          <w:lang w:eastAsia="zh-TW"/>
        </w:rPr>
        <w:t xml:space="preserve"> (如檢核錯誤，請將游標停在錯誤欄位)</w:t>
      </w:r>
    </w:p>
    <w:p w:rsidR="00290E1B" w:rsidRPr="008C4AB7" w:rsidRDefault="00290E1B" w:rsidP="00290E1B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畫面．</w:t>
      </w:r>
      <w:r w:rsidR="006A56EB" w:rsidRPr="008C4AB7">
        <w:rPr>
          <w:rFonts w:ascii="標楷體" w:eastAsia="標楷體" w:hAnsi="標楷體" w:hint="eastAsia"/>
          <w:kern w:val="2"/>
          <w:lang w:eastAsia="zh-TW"/>
        </w:rPr>
        <w:t>保單號碼</w:t>
      </w:r>
      <w:r w:rsidRPr="008C4AB7">
        <w:rPr>
          <w:rFonts w:ascii="標楷體" w:eastAsia="標楷體" w:hAnsi="標楷體" w:hint="eastAsia"/>
          <w:kern w:val="2"/>
          <w:lang w:eastAsia="zh-TW"/>
        </w:rPr>
        <w:t>：</w:t>
      </w:r>
      <w:r w:rsidR="00435EC5" w:rsidRPr="008C4AB7">
        <w:rPr>
          <w:rFonts w:ascii="標楷體" w:eastAsia="標楷體" w:hAnsi="標楷體" w:hint="eastAsia"/>
          <w:kern w:val="2"/>
          <w:lang w:eastAsia="zh-TW"/>
        </w:rPr>
        <w:t>---請自動轉為英數輸入法</w:t>
      </w:r>
    </w:p>
    <w:p w:rsidR="00290E1B" w:rsidRPr="008C4AB7" w:rsidRDefault="00335F55" w:rsidP="00290E1B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290E1B" w:rsidRPr="008C4AB7">
        <w:rPr>
          <w:rFonts w:ascii="標楷體" w:eastAsia="標楷體" w:hAnsi="標楷體" w:hint="eastAsia"/>
          <w:kern w:val="2"/>
          <w:lang w:eastAsia="zh-TW"/>
        </w:rPr>
        <w:t>處理：</w:t>
      </w:r>
      <w:r w:rsidR="00E54A19" w:rsidRPr="008C4AB7">
        <w:rPr>
          <w:rFonts w:ascii="標楷體" w:eastAsia="標楷體" w:hAnsi="標楷體" w:hint="eastAsia"/>
          <w:kern w:val="2"/>
          <w:lang w:eastAsia="zh-TW"/>
        </w:rPr>
        <w:t>必</w:t>
      </w:r>
      <w:r w:rsidR="00B70C8C" w:rsidRPr="008C4AB7">
        <w:rPr>
          <w:rFonts w:ascii="標楷體" w:eastAsia="標楷體" w:hAnsi="標楷體" w:hint="eastAsia"/>
          <w:kern w:val="2"/>
          <w:lang w:eastAsia="zh-TW"/>
        </w:rPr>
        <w:t>輸入欄位</w:t>
      </w:r>
    </w:p>
    <w:p w:rsidR="00290E1B" w:rsidRPr="0051631A" w:rsidRDefault="00335F55" w:rsidP="00290E1B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290E1B" w:rsidRPr="008C4AB7">
        <w:rPr>
          <w:rFonts w:ascii="標楷體" w:eastAsia="標楷體" w:hAnsi="標楷體" w:hint="eastAsia"/>
          <w:lang w:eastAsia="zh-TW"/>
        </w:rPr>
        <w:t>檢核：</w:t>
      </w:r>
      <w:r w:rsidR="00B70C8C" w:rsidRPr="0051631A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290E1B" w:rsidRPr="008C4AB7" w:rsidRDefault="006A56EB" w:rsidP="00290E1B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需輸值且至少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8C4AB7">
          <w:rPr>
            <w:rFonts w:ascii="標楷體" w:eastAsia="標楷體" w:hAnsi="標楷體" w:hint="eastAsia"/>
            <w:lang w:eastAsia="zh-TW"/>
          </w:rPr>
          <w:t>10碼</w:t>
        </w:r>
      </w:smartTag>
      <w:r w:rsidR="00290E1B" w:rsidRPr="008C4AB7">
        <w:rPr>
          <w:rFonts w:ascii="標楷體" w:eastAsia="標楷體" w:hAnsi="標楷體" w:hint="eastAsia"/>
          <w:lang w:eastAsia="zh-TW"/>
        </w:rPr>
        <w:t>，</w:t>
      </w:r>
      <w:r w:rsidRPr="008C4AB7">
        <w:rPr>
          <w:rFonts w:ascii="標楷體" w:eastAsia="標楷體" w:hAnsi="標楷體" w:hint="eastAsia"/>
          <w:lang w:eastAsia="zh-TW"/>
        </w:rPr>
        <w:t>錯誤</w:t>
      </w:r>
      <w:r w:rsidR="00290E1B" w:rsidRPr="0051631A">
        <w:rPr>
          <w:rFonts w:ascii="標楷體" w:eastAsia="標楷體" w:hAnsi="標楷體" w:hint="eastAsia"/>
          <w:kern w:val="2"/>
          <w:lang w:eastAsia="zh-TW"/>
        </w:rPr>
        <w:t>則顯示訊息『請輸入正確</w:t>
      </w:r>
      <w:r w:rsidRPr="0051631A">
        <w:rPr>
          <w:rFonts w:ascii="標楷體" w:eastAsia="標楷體" w:hAnsi="標楷體" w:hint="eastAsia"/>
          <w:kern w:val="2"/>
          <w:lang w:eastAsia="zh-TW"/>
        </w:rPr>
        <w:t>保單號碼</w:t>
      </w:r>
      <w:r w:rsidR="00290E1B" w:rsidRPr="0051631A">
        <w:rPr>
          <w:rFonts w:ascii="標楷體" w:eastAsia="標楷體" w:hAnsi="標楷體" w:hint="eastAsia"/>
          <w:kern w:val="2"/>
          <w:lang w:eastAsia="zh-TW"/>
        </w:rPr>
        <w:t>』</w:t>
      </w:r>
    </w:p>
    <w:p w:rsidR="00286D74" w:rsidRPr="008C4AB7" w:rsidRDefault="00286D74" w:rsidP="00286D74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控制：</w:t>
      </w:r>
      <w:r w:rsidR="00991998" w:rsidRPr="008C4AB7">
        <w:rPr>
          <w:rFonts w:ascii="標楷體" w:eastAsia="標楷體" w:hAnsi="標楷體" w:hint="eastAsia"/>
          <w:kern w:val="2"/>
          <w:lang w:eastAsia="zh-TW"/>
        </w:rPr>
        <w:t>輸滿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="00991998" w:rsidRPr="008C4AB7">
          <w:rPr>
            <w:rFonts w:ascii="標楷體" w:eastAsia="標楷體" w:hAnsi="標楷體" w:hint="eastAsia"/>
            <w:kern w:val="2"/>
            <w:lang w:eastAsia="zh-TW"/>
          </w:rPr>
          <w:t>10碼</w:t>
        </w:r>
      </w:smartTag>
      <w:r w:rsidR="00991998" w:rsidRPr="008C4AB7">
        <w:rPr>
          <w:rFonts w:ascii="標楷體" w:eastAsia="標楷體" w:hAnsi="標楷體" w:hint="eastAsia"/>
          <w:kern w:val="2"/>
          <w:lang w:eastAsia="zh-TW"/>
        </w:rPr>
        <w:t>,請跳至下一欄</w:t>
      </w:r>
    </w:p>
    <w:p w:rsidR="00FF2133" w:rsidRPr="008C4AB7" w:rsidRDefault="00FF2133" w:rsidP="00FF2133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畫面．事故人ＩＤ：</w:t>
      </w:r>
      <w:r w:rsidR="00435EC5" w:rsidRPr="008C4AB7">
        <w:rPr>
          <w:rFonts w:ascii="標楷體" w:eastAsia="標楷體" w:hAnsi="標楷體" w:hint="eastAsia"/>
          <w:kern w:val="2"/>
          <w:lang w:eastAsia="zh-TW"/>
        </w:rPr>
        <w:t>---請自動轉為英數輸入法，每輸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="00435EC5" w:rsidRPr="008C4AB7">
          <w:rPr>
            <w:rFonts w:ascii="標楷體" w:eastAsia="標楷體" w:hAnsi="標楷體" w:hint="eastAsia"/>
            <w:kern w:val="2"/>
            <w:lang w:eastAsia="zh-TW"/>
          </w:rPr>
          <w:t>一碼</w:t>
        </w:r>
      </w:smartTag>
      <w:r w:rsidR="00435EC5" w:rsidRPr="008C4AB7">
        <w:rPr>
          <w:rFonts w:ascii="標楷體" w:eastAsia="標楷體" w:hAnsi="標楷體" w:hint="eastAsia"/>
          <w:kern w:val="2"/>
          <w:lang w:eastAsia="zh-TW"/>
        </w:rPr>
        <w:t>即將輸入值轉大寫</w:t>
      </w:r>
    </w:p>
    <w:p w:rsidR="00FF2133" w:rsidRPr="008C4AB7" w:rsidRDefault="00FF2133" w:rsidP="00FF213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處理：必輸入欄位</w:t>
      </w:r>
    </w:p>
    <w:p w:rsidR="00FF2133" w:rsidRPr="0051631A" w:rsidRDefault="00FF2133" w:rsidP="00FF213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檢核：</w:t>
      </w:r>
      <w:r w:rsidRPr="0051631A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FF2133" w:rsidRPr="008C4AB7" w:rsidRDefault="00AB0351" w:rsidP="00FF2133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需輸值</w:t>
      </w:r>
      <w:r w:rsidR="00FF2133" w:rsidRPr="008C4AB7">
        <w:rPr>
          <w:rFonts w:ascii="標楷體" w:eastAsia="標楷體" w:hAnsi="標楷體" w:hint="eastAsia"/>
          <w:lang w:eastAsia="zh-TW"/>
        </w:rPr>
        <w:t>，</w:t>
      </w:r>
      <w:r w:rsidR="00FF2133" w:rsidRPr="0051631A">
        <w:rPr>
          <w:rFonts w:ascii="標楷體" w:eastAsia="標楷體" w:hAnsi="標楷體" w:hint="eastAsia"/>
          <w:kern w:val="2"/>
          <w:lang w:eastAsia="zh-TW"/>
        </w:rPr>
        <w:t>錯誤則顯示訊息『</w:t>
      </w:r>
      <w:r w:rsidR="00413FE2" w:rsidRPr="0051631A">
        <w:rPr>
          <w:rFonts w:ascii="標楷體" w:eastAsia="標楷體" w:hAnsi="標楷體" w:hint="eastAsia"/>
          <w:kern w:val="2"/>
          <w:lang w:eastAsia="zh-TW"/>
        </w:rPr>
        <w:t>請輸入</w:t>
      </w:r>
      <w:r w:rsidR="002B3F75" w:rsidRPr="0051631A">
        <w:rPr>
          <w:rFonts w:ascii="標楷體" w:eastAsia="標楷體" w:hAnsi="標楷體" w:hint="eastAsia"/>
          <w:kern w:val="2"/>
          <w:lang w:eastAsia="zh-TW"/>
        </w:rPr>
        <w:t>事故人</w:t>
      </w:r>
      <w:r w:rsidR="00FF2133" w:rsidRPr="008C4AB7">
        <w:rPr>
          <w:rFonts w:ascii="標楷體" w:eastAsia="標楷體" w:hAnsi="標楷體" w:hint="eastAsia"/>
          <w:kern w:val="2"/>
          <w:lang w:eastAsia="zh-TW"/>
        </w:rPr>
        <w:t>ID』</w:t>
      </w:r>
    </w:p>
    <w:p w:rsidR="00FF2133" w:rsidRPr="008C4AB7" w:rsidRDefault="00FF2133" w:rsidP="00FF213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控制：無</w:t>
      </w:r>
    </w:p>
    <w:p w:rsidR="00F533CD" w:rsidRPr="008C4AB7" w:rsidRDefault="00F533CD" w:rsidP="00F533CD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畫面．</w:t>
      </w:r>
      <w:r w:rsidR="007F19C8" w:rsidRPr="008C4AB7">
        <w:rPr>
          <w:rFonts w:ascii="標楷體" w:eastAsia="標楷體" w:hAnsi="標楷體" w:hint="eastAsia"/>
          <w:kern w:val="2"/>
          <w:lang w:eastAsia="zh-TW"/>
        </w:rPr>
        <w:t>查詢</w:t>
      </w:r>
      <w:r w:rsidR="006A56EB" w:rsidRPr="008C4AB7">
        <w:rPr>
          <w:rFonts w:ascii="標楷體" w:eastAsia="標楷體" w:hAnsi="標楷體" w:hint="eastAsia"/>
          <w:kern w:val="2"/>
          <w:lang w:eastAsia="zh-TW"/>
        </w:rPr>
        <w:t>基準日</w:t>
      </w:r>
      <w:r w:rsidR="006A56EB" w:rsidRPr="008C4AB7">
        <w:rPr>
          <w:rFonts w:ascii="標楷體" w:eastAsia="標楷體" w:hAnsi="標楷體" w:cs="標楷體" w:hint="eastAsia"/>
          <w:kern w:val="2"/>
          <w:lang w:eastAsia="zh-TW"/>
        </w:rPr>
        <w:t>期：</w:t>
      </w:r>
      <w:r w:rsidR="00435EC5" w:rsidRPr="008C4AB7">
        <w:rPr>
          <w:rFonts w:ascii="標楷體" w:eastAsia="標楷體" w:hAnsi="標楷體" w:hint="eastAsia"/>
          <w:kern w:val="2"/>
          <w:lang w:eastAsia="zh-TW"/>
        </w:rPr>
        <w:t>---請自動轉為英數輸入法</w:t>
      </w:r>
    </w:p>
    <w:p w:rsidR="00F533CD" w:rsidRPr="008C4AB7" w:rsidRDefault="00F533CD" w:rsidP="00F533C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處理：</w:t>
      </w:r>
      <w:r w:rsidR="00F36347" w:rsidRPr="008C4AB7">
        <w:rPr>
          <w:rFonts w:ascii="標楷體" w:eastAsia="標楷體" w:hAnsi="標楷體" w:hint="eastAsia"/>
          <w:kern w:val="2"/>
          <w:lang w:eastAsia="zh-TW"/>
        </w:rPr>
        <w:t>選擇性</w:t>
      </w:r>
      <w:r w:rsidR="00FF2133" w:rsidRPr="008C4AB7">
        <w:rPr>
          <w:rFonts w:ascii="標楷體" w:eastAsia="標楷體" w:hAnsi="標楷體" w:hint="eastAsia"/>
          <w:kern w:val="2"/>
          <w:lang w:eastAsia="zh-TW"/>
        </w:rPr>
        <w:t>輸入欄位</w:t>
      </w:r>
    </w:p>
    <w:p w:rsidR="00F533CD" w:rsidRPr="008C4AB7" w:rsidRDefault="00F533CD" w:rsidP="00F533C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檢核：</w:t>
      </w:r>
      <w:r w:rsidR="00F36347" w:rsidRPr="008C4AB7">
        <w:rPr>
          <w:rFonts w:ascii="標楷體" w:eastAsia="標楷體" w:hAnsi="標楷體" w:hint="eastAsia"/>
          <w:lang w:eastAsia="zh-TW"/>
        </w:rPr>
        <w:t>如有輸入值,</w:t>
      </w:r>
      <w:r w:rsidR="006A56EB" w:rsidRPr="008C4AB7">
        <w:rPr>
          <w:rFonts w:ascii="標楷體" w:eastAsia="標楷體" w:hAnsi="標楷體" w:hint="eastAsia"/>
          <w:lang w:eastAsia="zh-TW"/>
        </w:rPr>
        <w:t>需為合理之民國年日期值，錯誤</w:t>
      </w:r>
      <w:r w:rsidR="006A56EB" w:rsidRPr="008C4AB7">
        <w:rPr>
          <w:rFonts w:ascii="標楷體" w:eastAsia="標楷體" w:hAnsi="標楷體" w:hint="eastAsia"/>
          <w:kern w:val="2"/>
          <w:lang w:eastAsia="zh-TW"/>
        </w:rPr>
        <w:t>則顯示訊息『請輸入正確日期』</w:t>
      </w:r>
    </w:p>
    <w:p w:rsidR="00D23538" w:rsidRPr="008C4AB7" w:rsidRDefault="00D23538" w:rsidP="00D2353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工作變數.醫療記錄顯示日期 = 畫面．查詢基準日</w:t>
      </w:r>
      <w:r w:rsidRPr="008C4AB7">
        <w:rPr>
          <w:rFonts w:ascii="標楷體" w:eastAsia="標楷體" w:hAnsi="標楷體" w:cs="標楷體" w:hint="eastAsia"/>
          <w:kern w:val="2"/>
          <w:lang w:eastAsia="zh-TW"/>
        </w:rPr>
        <w:t xml:space="preserve">期 </w:t>
      </w:r>
      <w:r w:rsidRPr="008C4AB7">
        <w:rPr>
          <w:rFonts w:ascii="標楷體" w:eastAsia="標楷體" w:hAnsi="標楷體" w:cs="標楷體"/>
          <w:kern w:val="2"/>
          <w:lang w:eastAsia="zh-TW"/>
        </w:rPr>
        <w:t>–</w:t>
      </w:r>
      <w:r w:rsidRPr="008C4AB7">
        <w:rPr>
          <w:rFonts w:ascii="標楷體" w:eastAsia="標楷體" w:hAnsi="標楷體" w:cs="標楷體" w:hint="eastAsia"/>
          <w:kern w:val="2"/>
          <w:lang w:eastAsia="zh-TW"/>
        </w:rPr>
        <w:t xml:space="preserve"> 6個月</w:t>
      </w:r>
    </w:p>
    <w:p w:rsidR="00D23538" w:rsidRPr="008C4AB7" w:rsidRDefault="00D23538" w:rsidP="00D2353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如無輸入值 SET工作變數.醫療記錄顯示日期 </w:t>
      </w:r>
      <w:r w:rsidR="004C49E2" w:rsidRPr="008C4AB7">
        <w:rPr>
          <w:rFonts w:ascii="標楷體" w:eastAsia="標楷體" w:hAnsi="標楷體" w:hint="eastAsia"/>
          <w:kern w:val="2"/>
          <w:lang w:eastAsia="zh-TW"/>
        </w:rPr>
        <w:t xml:space="preserve">=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1911"/>
        </w:smartTagPr>
        <w:r w:rsidR="004C49E2" w:rsidRPr="008C4AB7">
          <w:rPr>
            <w:rFonts w:ascii="標楷體" w:eastAsia="標楷體" w:hAnsi="標楷體" w:hint="eastAsia"/>
            <w:kern w:val="2"/>
            <w:lang w:eastAsia="zh-TW"/>
          </w:rPr>
          <w:t>1911-01-01</w:t>
        </w:r>
      </w:smartTag>
    </w:p>
    <w:p w:rsidR="00FE294B" w:rsidRPr="008C4AB7" w:rsidRDefault="00F533CD" w:rsidP="006A56EB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控制：</w:t>
      </w:r>
      <w:r w:rsidR="00191959" w:rsidRPr="008C4AB7">
        <w:rPr>
          <w:rFonts w:ascii="標楷體" w:eastAsia="標楷體" w:hAnsi="標楷體" w:hint="eastAsia"/>
          <w:kern w:val="2"/>
          <w:lang w:eastAsia="zh-TW"/>
        </w:rPr>
        <w:t>當MOUSE游標移至畫位欄位名稱時，畫面SHOW提示訊息『僅列出您所輸入查詢基準日前</w:t>
      </w:r>
      <w:r w:rsidR="00BE1939" w:rsidRPr="008C4AB7">
        <w:rPr>
          <w:rFonts w:ascii="標楷體" w:eastAsia="標楷體" w:hAnsi="標楷體" w:hint="eastAsia"/>
          <w:kern w:val="2"/>
          <w:lang w:eastAsia="zh-TW"/>
        </w:rPr>
        <w:t>６</w:t>
      </w:r>
      <w:r w:rsidR="00191959" w:rsidRPr="008C4AB7">
        <w:rPr>
          <w:rFonts w:ascii="標楷體" w:eastAsia="標楷體" w:hAnsi="標楷體" w:hint="eastAsia"/>
          <w:kern w:val="2"/>
          <w:lang w:eastAsia="zh-TW"/>
        </w:rPr>
        <w:t>個月迄今之醫療理賠記錄;如不</w:t>
      </w:r>
      <w:r w:rsidR="00191959" w:rsidRPr="008C4AB7">
        <w:rPr>
          <w:rFonts w:ascii="標楷體" w:eastAsia="標楷體" w:hAnsi="標楷體" w:cs="New Gulim" w:hint="eastAsia"/>
          <w:kern w:val="2"/>
          <w:lang w:eastAsia="zh-TW"/>
        </w:rPr>
        <w:t>輸入值,則查詢出所有記錄</w:t>
      </w:r>
      <w:r w:rsidR="00191959" w:rsidRPr="008C4AB7">
        <w:rPr>
          <w:rFonts w:ascii="標楷體" w:eastAsia="標楷體" w:hAnsi="標楷體" w:hint="eastAsia"/>
          <w:kern w:val="2"/>
          <w:lang w:eastAsia="zh-TW"/>
        </w:rPr>
        <w:t xml:space="preserve">』 </w:t>
      </w:r>
    </w:p>
    <w:p w:rsidR="00F1681C" w:rsidRPr="008C4AB7" w:rsidRDefault="00F1681C" w:rsidP="00F1681C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畫面．</w:t>
      </w:r>
      <w:r w:rsidR="006A56EB" w:rsidRPr="008C4AB7">
        <w:rPr>
          <w:rFonts w:ascii="標楷體" w:eastAsia="標楷體" w:hAnsi="標楷體" w:hint="eastAsia"/>
          <w:kern w:val="2"/>
          <w:lang w:eastAsia="zh-TW"/>
        </w:rPr>
        <w:t>送件</w:t>
      </w:r>
      <w:r w:rsidRPr="008C4AB7">
        <w:rPr>
          <w:rFonts w:ascii="標楷體" w:eastAsia="標楷體" w:hAnsi="標楷體" w:hint="eastAsia"/>
          <w:kern w:val="2"/>
          <w:lang w:eastAsia="zh-TW"/>
        </w:rPr>
        <w:t>人ＩＤ：</w:t>
      </w:r>
      <w:r w:rsidR="00435EC5" w:rsidRPr="008C4AB7">
        <w:rPr>
          <w:rFonts w:ascii="標楷體" w:eastAsia="標楷體" w:hAnsi="標楷體" w:hint="eastAsia"/>
          <w:kern w:val="2"/>
          <w:lang w:eastAsia="zh-TW"/>
        </w:rPr>
        <w:t>---請自轉為英數輸入法，每輸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碼"/>
        </w:smartTagPr>
        <w:r w:rsidR="00435EC5" w:rsidRPr="008C4AB7">
          <w:rPr>
            <w:rFonts w:ascii="標楷體" w:eastAsia="標楷體" w:hAnsi="標楷體" w:hint="eastAsia"/>
            <w:kern w:val="2"/>
            <w:lang w:eastAsia="zh-TW"/>
          </w:rPr>
          <w:t>一碼</w:t>
        </w:r>
      </w:smartTag>
      <w:r w:rsidR="00435EC5" w:rsidRPr="008C4AB7">
        <w:rPr>
          <w:rFonts w:ascii="標楷體" w:eastAsia="標楷體" w:hAnsi="標楷體" w:hint="eastAsia"/>
          <w:kern w:val="2"/>
          <w:lang w:eastAsia="zh-TW"/>
        </w:rPr>
        <w:t>即將輸入值轉大寫</w:t>
      </w:r>
    </w:p>
    <w:p w:rsidR="00F1681C" w:rsidRPr="008C4AB7" w:rsidRDefault="00435EC5" w:rsidP="00F1681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F1681C" w:rsidRPr="008C4AB7">
        <w:rPr>
          <w:rFonts w:ascii="標楷體" w:eastAsia="標楷體" w:hAnsi="標楷體" w:hint="eastAsia"/>
          <w:kern w:val="2"/>
          <w:lang w:eastAsia="zh-TW"/>
        </w:rPr>
        <w:t>處理：</w:t>
      </w:r>
      <w:r w:rsidR="006A56EB" w:rsidRPr="008C4AB7">
        <w:rPr>
          <w:rFonts w:ascii="標楷體" w:eastAsia="標楷體" w:hAnsi="標楷體" w:hint="eastAsia"/>
          <w:kern w:val="2"/>
          <w:lang w:eastAsia="zh-TW"/>
        </w:rPr>
        <w:t>必輸入欄位</w:t>
      </w:r>
    </w:p>
    <w:p w:rsidR="00F1681C" w:rsidRPr="008C4AB7" w:rsidRDefault="00F1681C" w:rsidP="00F1681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檢核：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F1681C" w:rsidRPr="008C4AB7" w:rsidRDefault="00F1681C" w:rsidP="00F1681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檢核是否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8C4AB7">
          <w:rPr>
            <w:rFonts w:ascii="標楷體" w:eastAsia="標楷體" w:hAnsi="標楷體" w:hint="eastAsia"/>
            <w:lang w:eastAsia="zh-TW"/>
          </w:rPr>
          <w:t>10碼</w:t>
        </w:r>
      </w:smartTag>
      <w:r w:rsidRPr="008C4AB7">
        <w:rPr>
          <w:rFonts w:ascii="標楷體" w:eastAsia="標楷體" w:hAnsi="標楷體" w:hint="eastAsia"/>
          <w:lang w:eastAsia="zh-TW"/>
        </w:rPr>
        <w:t>，</w:t>
      </w:r>
      <w:r w:rsidRPr="008C4AB7">
        <w:rPr>
          <w:rFonts w:ascii="標楷體" w:eastAsia="標楷體" w:hAnsi="標楷體" w:hint="eastAsia"/>
          <w:kern w:val="2"/>
          <w:lang w:eastAsia="zh-TW"/>
        </w:rPr>
        <w:t>錯誤則顯示訊息『</w:t>
      </w:r>
      <w:r w:rsidR="002B3F75" w:rsidRPr="008C4AB7">
        <w:rPr>
          <w:rFonts w:ascii="標楷體" w:eastAsia="標楷體" w:hAnsi="標楷體" w:hint="eastAsia"/>
          <w:kern w:val="2"/>
          <w:lang w:eastAsia="zh-TW"/>
        </w:rPr>
        <w:t>送件人</w:t>
      </w:r>
      <w:r w:rsidR="00FF2133" w:rsidRPr="008C4AB7">
        <w:rPr>
          <w:rFonts w:ascii="標楷體" w:eastAsia="標楷體" w:hAnsi="標楷體" w:hint="eastAsia"/>
          <w:kern w:val="2"/>
          <w:lang w:eastAsia="zh-TW"/>
        </w:rPr>
        <w:t>ID</w:t>
      </w:r>
      <w:r w:rsidRPr="008C4AB7">
        <w:rPr>
          <w:rFonts w:ascii="標楷體" w:eastAsia="標楷體" w:hAnsi="標楷體" w:hint="eastAsia"/>
          <w:kern w:val="2"/>
          <w:lang w:eastAsia="zh-TW"/>
        </w:rPr>
        <w:t>資料長度不足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10碼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』</w:t>
      </w:r>
    </w:p>
    <w:p w:rsidR="002B3F75" w:rsidRPr="008C4AB7" w:rsidRDefault="002B3F75" w:rsidP="00F1681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CALL HR 檢核 ID是否存在員工檔</w:t>
      </w:r>
      <w:r w:rsidRPr="008C4AB7">
        <w:rPr>
          <w:rFonts w:ascii="標楷體" w:eastAsia="標楷體" w:hAnsi="標楷體" w:hint="eastAsia"/>
          <w:lang w:eastAsia="zh-TW"/>
        </w:rPr>
        <w:t>，</w:t>
      </w:r>
      <w:r w:rsidRPr="008C4AB7">
        <w:rPr>
          <w:rFonts w:ascii="標楷體" w:eastAsia="標楷體" w:hAnsi="標楷體" w:hint="eastAsia"/>
          <w:kern w:val="2"/>
          <w:lang w:eastAsia="zh-TW"/>
        </w:rPr>
        <w:t>錯誤則顯示訊息『送件人ID查無人事檔記錄』</w:t>
      </w:r>
    </w:p>
    <w:p w:rsidR="00FF2133" w:rsidRPr="008C4AB7" w:rsidRDefault="00F1681C" w:rsidP="00FF213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控制：</w:t>
      </w:r>
      <w:r w:rsidR="00FF2133" w:rsidRPr="008C4AB7">
        <w:rPr>
          <w:rFonts w:ascii="標楷體" w:eastAsia="標楷體" w:hAnsi="標楷體" w:hint="eastAsia"/>
          <w:kern w:val="2"/>
          <w:lang w:eastAsia="zh-TW"/>
        </w:rPr>
        <w:t>無</w:t>
      </w:r>
    </w:p>
    <w:p w:rsidR="00646A8D" w:rsidRPr="008C4AB7" w:rsidRDefault="00646A8D" w:rsidP="00290E1B">
      <w:pPr>
        <w:rPr>
          <w:rFonts w:ascii="標楷體" w:eastAsia="標楷體" w:hAnsi="標楷體" w:hint="eastAsia"/>
          <w:sz w:val="20"/>
          <w:szCs w:val="20"/>
        </w:rPr>
      </w:pPr>
    </w:p>
    <w:p w:rsidR="000E6693" w:rsidRPr="008C4AB7" w:rsidRDefault="009F457A" w:rsidP="009B039E">
      <w:pPr>
        <w:pStyle w:val="Tabletext"/>
        <w:keepLines w:val="0"/>
        <w:numPr>
          <w:ilvl w:val="1"/>
          <w:numId w:val="3"/>
        </w:numPr>
        <w:spacing w:after="0" w:line="240" w:lineRule="auto"/>
        <w:ind w:leftChars="177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『INQUIRE_DATA_routine』：</w:t>
      </w:r>
      <w:r w:rsidR="00893EE1" w:rsidRPr="008C4AB7">
        <w:rPr>
          <w:rFonts w:ascii="標楷體" w:eastAsia="標楷體" w:hAnsi="標楷體" w:hint="eastAsia"/>
          <w:kern w:val="2"/>
          <w:lang w:eastAsia="zh-TW"/>
        </w:rPr>
        <w:t>讀取資料</w:t>
      </w:r>
    </w:p>
    <w:p w:rsidR="00F94CAE" w:rsidRPr="008C4AB7" w:rsidRDefault="00893EE1" w:rsidP="001625FA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1625FA" w:rsidRPr="008C4AB7">
        <w:rPr>
          <w:rFonts w:ascii="標楷體" w:eastAsia="標楷體" w:hAnsi="標楷體"/>
          <w:caps/>
          <w:lang w:eastAsia="zh-TW"/>
        </w:rPr>
        <w:t>DT</w:t>
      </w:r>
      <w:r w:rsidR="001625FA" w:rsidRPr="008C4AB7">
        <w:rPr>
          <w:rFonts w:ascii="標楷體" w:eastAsia="標楷體" w:hAnsi="標楷體" w:hint="eastAsia"/>
          <w:caps/>
          <w:lang w:eastAsia="zh-TW"/>
        </w:rPr>
        <w:t>AB0001</w:t>
      </w:r>
      <w:r w:rsidR="001625FA" w:rsidRPr="008C4AB7">
        <w:rPr>
          <w:rFonts w:ascii="標楷體" w:eastAsia="標楷體" w:hAnsi="標楷體" w:hint="eastAsia"/>
          <w:lang w:eastAsia="zh-TW"/>
        </w:rPr>
        <w:t>：主約</w:t>
      </w:r>
    </w:p>
    <w:p w:rsidR="00CF1A6F" w:rsidRPr="008C4AB7" w:rsidRDefault="00F94CAE" w:rsidP="00E35E5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850F21" w:rsidRPr="008C4AB7">
        <w:rPr>
          <w:rFonts w:ascii="標楷體" w:eastAsia="標楷體" w:hAnsi="標楷體" w:hint="eastAsia"/>
          <w:kern w:val="2"/>
          <w:lang w:eastAsia="zh-TW"/>
        </w:rPr>
        <w:t xml:space="preserve">SELECT </w:t>
      </w:r>
      <w:r w:rsidR="00A41FB0" w:rsidRPr="008C4AB7">
        <w:rPr>
          <w:rFonts w:ascii="標楷體" w:eastAsia="標楷體" w:hAnsi="標楷體" w:hint="eastAsia"/>
          <w:kern w:val="2"/>
          <w:lang w:eastAsia="zh-TW"/>
        </w:rPr>
        <w:t xml:space="preserve">POLICY_NO, </w:t>
      </w:r>
      <w:r w:rsidR="001625FA" w:rsidRPr="008C4AB7">
        <w:rPr>
          <w:rFonts w:ascii="標楷體" w:eastAsia="標楷體" w:hAnsi="標楷體" w:hint="eastAsia"/>
          <w:kern w:val="2"/>
          <w:lang w:eastAsia="zh-TW"/>
        </w:rPr>
        <w:t>PROD_ID,</w:t>
      </w:r>
      <w:r w:rsidR="001625FA" w:rsidRPr="008C4AB7">
        <w:rPr>
          <w:rFonts w:ascii="標楷體" w:eastAsia="標楷體" w:hAnsi="標楷體"/>
          <w:kern w:val="2"/>
        </w:rPr>
        <w:t xml:space="preserve"> ISSUE_DATE</w:t>
      </w:r>
      <w:r w:rsidR="001625FA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F03A74" w:rsidRPr="008C4AB7">
        <w:rPr>
          <w:rFonts w:ascii="標楷體" w:eastAsia="標楷體" w:hAnsi="標楷體"/>
          <w:kern w:val="2"/>
        </w:rPr>
        <w:t xml:space="preserve"> POL_</w:t>
      </w:r>
      <w:r w:rsidR="00F03A74" w:rsidRPr="008C4AB7">
        <w:rPr>
          <w:rFonts w:ascii="標楷體" w:eastAsia="標楷體" w:hAnsi="標楷體" w:hint="eastAsia"/>
          <w:kern w:val="2"/>
        </w:rPr>
        <w:t>PRD</w:t>
      </w:r>
      <w:r w:rsidR="00F03A7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F03A74" w:rsidRPr="008C4AB7">
        <w:rPr>
          <w:rFonts w:ascii="標楷體" w:eastAsia="標楷體" w:hAnsi="標楷體"/>
          <w:kern w:val="2"/>
        </w:rPr>
        <w:t xml:space="preserve"> PAY_FREQ</w:t>
      </w:r>
      <w:r w:rsidR="00F03A7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F03A74" w:rsidRPr="008C4AB7">
        <w:rPr>
          <w:rFonts w:ascii="標楷體" w:eastAsia="標楷體" w:hAnsi="標楷體"/>
          <w:kern w:val="2"/>
        </w:rPr>
        <w:t xml:space="preserve"> FACE_AMT</w:t>
      </w:r>
      <w:r w:rsidR="00F03A7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F03A74" w:rsidRPr="008C4AB7">
        <w:rPr>
          <w:rFonts w:ascii="標楷體" w:eastAsia="標楷體" w:hAnsi="標楷體"/>
          <w:kern w:val="2"/>
        </w:rPr>
        <w:t xml:space="preserve"> FACE_AMT_UNIT</w:t>
      </w:r>
      <w:r w:rsidR="00F03A7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F03A74" w:rsidRPr="008C4AB7">
        <w:rPr>
          <w:rFonts w:ascii="標楷體" w:eastAsia="標楷體" w:hAnsi="標楷體" w:hint="eastAsia"/>
          <w:kern w:val="2"/>
        </w:rPr>
        <w:t xml:space="preserve"> MNXT_PAY_DATE</w:t>
      </w:r>
      <w:r w:rsidR="00F03A7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F03A74" w:rsidRPr="008C4AB7">
        <w:rPr>
          <w:rFonts w:ascii="標楷體" w:eastAsia="標楷體" w:hAnsi="標楷體" w:hint="eastAsia"/>
          <w:kern w:val="2"/>
        </w:rPr>
        <w:t xml:space="preserve"> LST_PAY_DATE</w:t>
      </w:r>
      <w:r w:rsidR="00F03A7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F03A74" w:rsidRPr="008C4AB7">
        <w:rPr>
          <w:rFonts w:ascii="標楷體" w:eastAsia="標楷體" w:hAnsi="標楷體"/>
          <w:kern w:val="2"/>
        </w:rPr>
        <w:t xml:space="preserve"> PAY_TIME</w:t>
      </w:r>
      <w:r w:rsidR="00F03A74" w:rsidRPr="008C4AB7">
        <w:rPr>
          <w:rFonts w:ascii="標楷體" w:eastAsia="標楷體" w:hAnsi="標楷體" w:hint="eastAsia"/>
          <w:kern w:val="2"/>
        </w:rPr>
        <w:t>S</w:t>
      </w:r>
      <w:r w:rsidR="00F03A7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F03A74" w:rsidRPr="008C4AB7">
        <w:rPr>
          <w:rFonts w:ascii="標楷體" w:eastAsia="標楷體" w:hAnsi="標楷體" w:hint="eastAsia"/>
          <w:kern w:val="2"/>
        </w:rPr>
        <w:t xml:space="preserve"> UN_CASH_TMS</w:t>
      </w:r>
      <w:r w:rsidR="00386E1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386E14" w:rsidRPr="008C4AB7">
        <w:rPr>
          <w:rFonts w:ascii="標楷體" w:eastAsia="標楷體" w:hAnsi="標楷體" w:hint="eastAsia"/>
          <w:kern w:val="2"/>
        </w:rPr>
        <w:t xml:space="preserve"> LST_CHG_KIND</w:t>
      </w:r>
      <w:r w:rsidR="00386E1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386E14" w:rsidRPr="008C4AB7">
        <w:rPr>
          <w:rFonts w:ascii="標楷體" w:eastAsia="標楷體" w:hAnsi="標楷體" w:hint="eastAsia"/>
          <w:kern w:val="2"/>
        </w:rPr>
        <w:t xml:space="preserve"> LST_CHG_DATE</w:t>
      </w:r>
      <w:r w:rsidR="00386E1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386E14" w:rsidRPr="008C4AB7">
        <w:rPr>
          <w:rFonts w:ascii="標楷體" w:eastAsia="標楷體" w:hAnsi="標楷體"/>
          <w:kern w:val="2"/>
        </w:rPr>
        <w:t xml:space="preserve"> MED_EXAM</w:t>
      </w:r>
      <w:r w:rsidR="00386E1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386E14" w:rsidRPr="008C4AB7">
        <w:rPr>
          <w:rFonts w:ascii="標楷體" w:eastAsia="標楷體" w:hAnsi="標楷體"/>
          <w:kern w:val="2"/>
        </w:rPr>
        <w:t xml:space="preserve"> EFT_CODE</w:t>
      </w:r>
      <w:r w:rsidR="00386E14" w:rsidRPr="008C4AB7">
        <w:rPr>
          <w:rFonts w:ascii="標楷體" w:eastAsia="標楷體" w:hAnsi="標楷體" w:hint="eastAsia"/>
          <w:kern w:val="2"/>
          <w:lang w:eastAsia="zh-TW"/>
        </w:rPr>
        <w:t xml:space="preserve">, </w:t>
      </w:r>
      <w:r w:rsidR="00386E14" w:rsidRPr="008C4AB7">
        <w:rPr>
          <w:rFonts w:ascii="標楷體" w:eastAsia="標楷體" w:hAnsi="標楷體"/>
          <w:kern w:val="2"/>
        </w:rPr>
        <w:t>RPRT_TMS</w:t>
      </w:r>
      <w:r w:rsidR="00386E1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386E14" w:rsidRPr="008C4AB7">
        <w:rPr>
          <w:rFonts w:ascii="標楷體" w:eastAsia="標楷體" w:hAnsi="標楷體" w:hint="eastAsia"/>
          <w:kern w:val="2"/>
        </w:rPr>
        <w:t xml:space="preserve"> CLC_NO</w:t>
      </w:r>
      <w:r w:rsidR="00386E1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9F0E54" w:rsidRPr="008C4AB7">
        <w:rPr>
          <w:rFonts w:ascii="標楷體" w:eastAsia="標楷體" w:hAnsi="標楷體" w:hint="eastAsia"/>
          <w:kern w:val="2"/>
        </w:rPr>
        <w:t xml:space="preserve"> APC</w:t>
      </w:r>
      <w:r w:rsidR="009F0E54" w:rsidRPr="008C4AB7">
        <w:rPr>
          <w:rFonts w:ascii="標楷體" w:eastAsia="標楷體" w:hAnsi="標楷體"/>
          <w:kern w:val="2"/>
        </w:rPr>
        <w:t>_</w:t>
      </w:r>
      <w:r w:rsidR="009F0E54" w:rsidRPr="008C4AB7">
        <w:rPr>
          <w:rFonts w:ascii="標楷體" w:eastAsia="標楷體" w:hAnsi="標楷體" w:hint="eastAsia"/>
          <w:kern w:val="2"/>
        </w:rPr>
        <w:t>ID</w:t>
      </w:r>
      <w:r w:rsidR="009F0E5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9F0E54" w:rsidRPr="008C4AB7">
        <w:rPr>
          <w:rFonts w:ascii="標楷體" w:eastAsia="標楷體" w:hAnsi="標楷體" w:hint="eastAsia"/>
          <w:kern w:val="2"/>
        </w:rPr>
        <w:t xml:space="preserve"> INSD</w:t>
      </w:r>
      <w:r w:rsidR="009F0E54" w:rsidRPr="008C4AB7">
        <w:rPr>
          <w:rFonts w:ascii="標楷體" w:eastAsia="標楷體" w:hAnsi="標楷體"/>
          <w:kern w:val="2"/>
        </w:rPr>
        <w:t>_</w:t>
      </w:r>
      <w:r w:rsidR="009F0E54" w:rsidRPr="008C4AB7">
        <w:rPr>
          <w:rFonts w:ascii="標楷體" w:eastAsia="標楷體" w:hAnsi="標楷體" w:hint="eastAsia"/>
          <w:kern w:val="2"/>
        </w:rPr>
        <w:t>ID</w:t>
      </w:r>
      <w:r w:rsidR="00386E14" w:rsidRPr="008C4AB7">
        <w:rPr>
          <w:rFonts w:ascii="標楷體" w:eastAsia="標楷體" w:hAnsi="標楷體"/>
          <w:kern w:val="2"/>
        </w:rPr>
        <w:t xml:space="preserve"> AGE</w:t>
      </w:r>
      <w:r w:rsidR="00386E14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386E14" w:rsidRPr="008C4AB7">
        <w:rPr>
          <w:rFonts w:ascii="標楷體" w:eastAsia="標楷體" w:hAnsi="標楷體" w:hint="eastAsia"/>
          <w:kern w:val="2"/>
        </w:rPr>
        <w:t xml:space="preserve"> MAIN_PREM</w:t>
      </w:r>
      <w:r w:rsidR="00E35E58" w:rsidRPr="008C4AB7">
        <w:rPr>
          <w:rFonts w:ascii="標楷體" w:eastAsia="標楷體" w:hAnsi="標楷體" w:hint="eastAsia"/>
          <w:kern w:val="2"/>
          <w:lang w:eastAsia="zh-TW"/>
        </w:rPr>
        <w:t xml:space="preserve"> FROM </w:t>
      </w:r>
      <w:r w:rsidR="00850F21" w:rsidRPr="008C4AB7">
        <w:rPr>
          <w:rFonts w:ascii="標楷體" w:eastAsia="標楷體" w:hAnsi="標楷體" w:hint="eastAsia"/>
          <w:lang w:eastAsia="zh-TW"/>
        </w:rPr>
        <w:t>DT</w:t>
      </w:r>
      <w:r w:rsidR="001625FA" w:rsidRPr="008C4AB7">
        <w:rPr>
          <w:rFonts w:ascii="標楷體" w:eastAsia="標楷體" w:hAnsi="標楷體" w:hint="eastAsia"/>
          <w:lang w:eastAsia="zh-TW"/>
        </w:rPr>
        <w:t>AB0001</w:t>
      </w:r>
      <w:r w:rsidR="00850F21" w:rsidRPr="008C4AB7">
        <w:rPr>
          <w:rFonts w:ascii="標楷體" w:eastAsia="標楷體" w:hAnsi="標楷體" w:hint="eastAsia"/>
          <w:lang w:eastAsia="zh-TW"/>
        </w:rPr>
        <w:t xml:space="preserve"> WHERE </w:t>
      </w:r>
      <w:r w:rsidR="001625FA" w:rsidRPr="008C4AB7">
        <w:rPr>
          <w:rFonts w:ascii="標楷體" w:eastAsia="標楷體" w:hAnsi="標楷體" w:hint="eastAsia"/>
          <w:lang w:eastAsia="zh-TW"/>
        </w:rPr>
        <w:t>POLICY_NO = 輸入.POLICY_NO WITH UR</w:t>
      </w:r>
      <w:r w:rsidR="00D04141" w:rsidRPr="008C4AB7">
        <w:rPr>
          <w:rFonts w:ascii="標楷體" w:eastAsia="標楷體" w:hAnsi="標楷體" w:hint="eastAsia"/>
          <w:lang w:eastAsia="zh-TW"/>
        </w:rPr>
        <w:t xml:space="preserve"> </w:t>
      </w:r>
    </w:p>
    <w:p w:rsidR="00443F79" w:rsidRPr="008C4AB7" w:rsidRDefault="00443F79" w:rsidP="00443F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錯誤則顯示訊息『查無此保單記錄』</w:t>
      </w:r>
    </w:p>
    <w:p w:rsidR="001E0AAE" w:rsidRPr="008C4AB7" w:rsidRDefault="00FA25C7" w:rsidP="001E0AAE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="001E0AAE" w:rsidRPr="008C4AB7">
        <w:rPr>
          <w:rFonts w:ascii="標楷體" w:eastAsia="標楷體" w:hAnsi="標楷體"/>
          <w:caps/>
          <w:lang w:eastAsia="zh-TW"/>
        </w:rPr>
        <w:t>DT</w:t>
      </w:r>
      <w:r w:rsidR="001E0AAE" w:rsidRPr="008C4AB7">
        <w:rPr>
          <w:rFonts w:ascii="標楷體" w:eastAsia="標楷體" w:hAnsi="標楷體" w:hint="eastAsia"/>
          <w:caps/>
          <w:lang w:eastAsia="zh-TW"/>
        </w:rPr>
        <w:t>AB0005</w:t>
      </w:r>
      <w:r w:rsidR="001E0AAE" w:rsidRPr="008C4AB7">
        <w:rPr>
          <w:rFonts w:ascii="標楷體" w:eastAsia="標楷體" w:hAnsi="標楷體" w:hint="eastAsia"/>
          <w:lang w:eastAsia="zh-TW"/>
        </w:rPr>
        <w:t>：關係人</w:t>
      </w:r>
    </w:p>
    <w:p w:rsidR="001E0AAE" w:rsidRPr="008C4AB7" w:rsidRDefault="001E0AAE" w:rsidP="001E0AA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SELECT </w:t>
      </w:r>
      <w:r w:rsidRPr="008C4AB7">
        <w:rPr>
          <w:rFonts w:ascii="標楷體" w:eastAsia="標楷體" w:hAnsi="標楷體" w:hint="eastAsia"/>
        </w:rPr>
        <w:t>ROLE_NAME</w:t>
      </w:r>
      <w:r w:rsidRPr="008C4AB7">
        <w:rPr>
          <w:rFonts w:ascii="標楷體" w:eastAsia="標楷體" w:hAnsi="標楷體" w:hint="eastAsia"/>
          <w:lang w:eastAsia="zh-TW"/>
        </w:rPr>
        <w:t xml:space="preserve"> AS APC_NAME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FROM </w:t>
      </w:r>
      <w:r w:rsidRPr="008C4AB7">
        <w:rPr>
          <w:rFonts w:ascii="標楷體" w:eastAsia="標楷體" w:hAnsi="標楷體" w:hint="eastAsia"/>
          <w:lang w:eastAsia="zh-TW"/>
        </w:rPr>
        <w:t xml:space="preserve">DTAB0005 WHERE POLICY_NO = 輸入.POLICY_NO AND ID = DTAB0001.APC_ID WITH UR </w:t>
      </w:r>
    </w:p>
    <w:p w:rsidR="00443F79" w:rsidRPr="008C4AB7" w:rsidRDefault="00443F79" w:rsidP="00443F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錯誤則顯示訊息『查無此保單之要保人記錄』</w:t>
      </w:r>
    </w:p>
    <w:p w:rsidR="001E0AAE" w:rsidRPr="008C4AB7" w:rsidRDefault="001E0AAE" w:rsidP="001E0AA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SELECT </w:t>
      </w:r>
      <w:r w:rsidRPr="008C4AB7">
        <w:rPr>
          <w:rFonts w:ascii="標楷體" w:eastAsia="標楷體" w:hAnsi="標楷體" w:hint="eastAsia"/>
        </w:rPr>
        <w:t>ROLE_NAME</w:t>
      </w:r>
      <w:r w:rsidRPr="008C4AB7">
        <w:rPr>
          <w:rFonts w:ascii="標楷體" w:eastAsia="標楷體" w:hAnsi="標楷體" w:hint="eastAsia"/>
          <w:lang w:eastAsia="zh-TW"/>
        </w:rPr>
        <w:t xml:space="preserve"> AS </w:t>
      </w:r>
      <w:r w:rsidR="00443F79" w:rsidRPr="008C4AB7">
        <w:rPr>
          <w:rFonts w:ascii="標楷體" w:eastAsia="標楷體" w:hAnsi="標楷體" w:hint="eastAsia"/>
          <w:lang w:eastAsia="zh-TW"/>
        </w:rPr>
        <w:t>INSD</w:t>
      </w:r>
      <w:r w:rsidRPr="008C4AB7">
        <w:rPr>
          <w:rFonts w:ascii="標楷體" w:eastAsia="標楷體" w:hAnsi="標楷體" w:hint="eastAsia"/>
          <w:lang w:eastAsia="zh-TW"/>
        </w:rPr>
        <w:t>_NAME</w:t>
      </w:r>
      <w:r w:rsidR="00443F79" w:rsidRPr="008C4AB7">
        <w:rPr>
          <w:rFonts w:ascii="標楷體" w:eastAsia="標楷體" w:hAnsi="標楷體" w:hint="eastAsia"/>
          <w:lang w:eastAsia="zh-TW"/>
        </w:rPr>
        <w:t>,ROLE_BRDY AS INSD_BRDY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FROM </w:t>
      </w:r>
      <w:r w:rsidRPr="008C4AB7">
        <w:rPr>
          <w:rFonts w:ascii="標楷體" w:eastAsia="標楷體" w:hAnsi="標楷體" w:hint="eastAsia"/>
          <w:lang w:eastAsia="zh-TW"/>
        </w:rPr>
        <w:t>DTAB0005 WHERE POLICY_NO = 輸入.POLICY_NO AND ID = DTAB0001.</w:t>
      </w:r>
      <w:r w:rsidR="00443F79" w:rsidRPr="008C4AB7">
        <w:rPr>
          <w:rFonts w:ascii="標楷體" w:eastAsia="標楷體" w:hAnsi="標楷體" w:hint="eastAsia"/>
          <w:lang w:eastAsia="zh-TW"/>
        </w:rPr>
        <w:t>INSD</w:t>
      </w:r>
      <w:r w:rsidRPr="008C4AB7">
        <w:rPr>
          <w:rFonts w:ascii="標楷體" w:eastAsia="標楷體" w:hAnsi="標楷體" w:hint="eastAsia"/>
          <w:lang w:eastAsia="zh-TW"/>
        </w:rPr>
        <w:t>_ID WITH UR</w:t>
      </w:r>
    </w:p>
    <w:p w:rsidR="00443F79" w:rsidRPr="008C4AB7" w:rsidRDefault="00443F79" w:rsidP="00443F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錯誤則顯示訊息『查無此保單之被保人記錄』</w:t>
      </w:r>
    </w:p>
    <w:p w:rsidR="00443F79" w:rsidRPr="008C4AB7" w:rsidRDefault="00443F79" w:rsidP="00443F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SELECT </w:t>
      </w:r>
      <w:r w:rsidRPr="008C4AB7">
        <w:rPr>
          <w:rFonts w:ascii="標楷體" w:eastAsia="標楷體" w:hAnsi="標楷體" w:hint="eastAsia"/>
        </w:rPr>
        <w:t>ROLE_NAME</w:t>
      </w:r>
      <w:r w:rsidRPr="008C4AB7">
        <w:rPr>
          <w:rFonts w:ascii="標楷體" w:eastAsia="標楷體" w:hAnsi="標楷體" w:hint="eastAsia"/>
          <w:lang w:eastAsia="zh-TW"/>
        </w:rPr>
        <w:t xml:space="preserve"> AS OCR_NAME,ROLE</w:t>
      </w:r>
      <w:r w:rsidR="0011301F" w:rsidRPr="008C4AB7">
        <w:rPr>
          <w:rFonts w:ascii="標楷體" w:eastAsia="標楷體" w:hAnsi="標楷體" w:hint="eastAsia"/>
          <w:lang w:eastAsia="zh-TW"/>
        </w:rPr>
        <w:t xml:space="preserve"> AS OCR_ROLE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FROM </w:t>
      </w:r>
      <w:r w:rsidRPr="008C4AB7">
        <w:rPr>
          <w:rFonts w:ascii="標楷體" w:eastAsia="標楷體" w:hAnsi="標楷體" w:hint="eastAsia"/>
          <w:lang w:eastAsia="zh-TW"/>
        </w:rPr>
        <w:t>DTAB0005 WHERE POLICY_NO = 輸入.POLICY_NO AND ID = 輸入.OCR_ID WITH UR</w:t>
      </w:r>
    </w:p>
    <w:p w:rsidR="00443F79" w:rsidRPr="008C4AB7" w:rsidRDefault="00443F79" w:rsidP="00443F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FA25C7" w:rsidRPr="008C4AB7">
        <w:rPr>
          <w:rFonts w:ascii="標楷體" w:eastAsia="標楷體" w:hAnsi="標楷體" w:hint="eastAsia"/>
          <w:kern w:val="2"/>
          <w:lang w:eastAsia="zh-TW"/>
        </w:rPr>
        <w:t>不視為錯誤</w:t>
      </w:r>
    </w:p>
    <w:p w:rsidR="000A6044" w:rsidRPr="008C4AB7" w:rsidRDefault="002557A8" w:rsidP="000A6044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="000A6044" w:rsidRPr="008C4AB7">
        <w:rPr>
          <w:rFonts w:ascii="標楷體" w:eastAsia="標楷體" w:hAnsi="標楷體"/>
          <w:caps/>
          <w:lang w:eastAsia="zh-TW"/>
        </w:rPr>
        <w:t>DT</w:t>
      </w:r>
      <w:r w:rsidR="000A6044" w:rsidRPr="008C4AB7">
        <w:rPr>
          <w:rFonts w:ascii="標楷體" w:eastAsia="標楷體" w:hAnsi="標楷體" w:hint="eastAsia"/>
          <w:caps/>
          <w:lang w:eastAsia="zh-TW"/>
        </w:rPr>
        <w:t>AB0010</w:t>
      </w:r>
      <w:r w:rsidR="000A6044" w:rsidRPr="008C4AB7">
        <w:rPr>
          <w:rFonts w:ascii="標楷體" w:eastAsia="標楷體" w:hAnsi="標楷體" w:hint="eastAsia"/>
          <w:lang w:eastAsia="zh-TW"/>
        </w:rPr>
        <w:t>：保費</w:t>
      </w:r>
      <w:r w:rsidR="000A6044" w:rsidRPr="008C4AB7">
        <w:rPr>
          <w:rFonts w:ascii="標楷體" w:eastAsia="標楷體" w:hAnsi="標楷體" w:cs="New Gulim" w:hint="eastAsia"/>
          <w:lang w:eastAsia="zh-TW"/>
        </w:rPr>
        <w:t>減免</w:t>
      </w:r>
    </w:p>
    <w:p w:rsidR="000A6044" w:rsidRPr="008C4AB7" w:rsidRDefault="000A6044" w:rsidP="000A6044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</w:t>
      </w:r>
      <w:r w:rsidRPr="008C4AB7">
        <w:rPr>
          <w:rFonts w:ascii="標楷體" w:eastAsia="標楷體" w:hAnsi="標楷體" w:hint="eastAsia"/>
          <w:lang w:eastAsia="zh-TW"/>
        </w:rPr>
        <w:t xml:space="preserve">ECT DISC_VAL FROM DTAB0010 WHERE POLICY_NO = 輸入.POLICY_NO </w:t>
      </w:r>
      <w:r w:rsidR="00FC3905" w:rsidRPr="008C4AB7">
        <w:rPr>
          <w:rFonts w:ascii="標楷體" w:eastAsia="標楷體" w:hAnsi="標楷體" w:hint="eastAsia"/>
          <w:lang w:eastAsia="zh-TW"/>
        </w:rPr>
        <w:t>AND PROD_ID = DTAB0001.PROD_ID</w:t>
      </w:r>
      <w:r w:rsidRPr="008C4AB7">
        <w:rPr>
          <w:rFonts w:ascii="標楷體" w:eastAsia="標楷體" w:hAnsi="標楷體" w:hint="eastAsia"/>
          <w:lang w:eastAsia="zh-TW"/>
        </w:rPr>
        <w:t xml:space="preserve"> WITH UR </w:t>
      </w:r>
    </w:p>
    <w:p w:rsidR="000A6044" w:rsidRPr="008C4AB7" w:rsidRDefault="000A6044" w:rsidP="000A6044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FC3905" w:rsidRPr="008C4AB7">
        <w:rPr>
          <w:rFonts w:ascii="標楷體" w:eastAsia="標楷體" w:hAnsi="標楷體" w:hint="eastAsia"/>
          <w:kern w:val="2"/>
          <w:lang w:eastAsia="zh-TW"/>
        </w:rPr>
        <w:t>不視為錯誤</w:t>
      </w:r>
      <w:r w:rsidR="008F7EBD" w:rsidRPr="008C4AB7">
        <w:rPr>
          <w:rFonts w:ascii="標楷體" w:eastAsia="標楷體" w:hAnsi="標楷體" w:hint="eastAsia"/>
          <w:kern w:val="2"/>
          <w:lang w:eastAsia="zh-TW"/>
        </w:rPr>
        <w:t>, SET 工作變數.DISC_VAL = 0</w:t>
      </w:r>
    </w:p>
    <w:p w:rsidR="00BF699C" w:rsidRPr="008C4AB7" w:rsidRDefault="008F7EBD" w:rsidP="000A6044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IF FOUND, </w:t>
      </w:r>
    </w:p>
    <w:p w:rsidR="008F7EBD" w:rsidRPr="008C4AB7" w:rsidRDefault="00BF699C" w:rsidP="00BF69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IF DISC_UNIT = </w:t>
      </w:r>
      <w:r w:rsidRPr="008C4AB7">
        <w:rPr>
          <w:rFonts w:ascii="標楷體" w:eastAsia="標楷體" w:hAnsi="標楷體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1</w:t>
        </w:r>
        <w:r w:rsidRPr="008C4AB7">
          <w:rPr>
            <w:rFonts w:ascii="標楷體" w:eastAsia="標楷體" w:hAnsi="標楷體"/>
            <w:kern w:val="2"/>
            <w:lang w:eastAsia="zh-TW"/>
          </w:rPr>
          <w:t>’</w:t>
        </w:r>
      </w:smartTag>
      <w:r w:rsidR="008F7EBD" w:rsidRPr="008C4AB7">
        <w:rPr>
          <w:rFonts w:ascii="標楷體" w:eastAsia="標楷體" w:hAnsi="標楷體" w:hint="eastAsia"/>
          <w:kern w:val="2"/>
          <w:lang w:eastAsia="zh-TW"/>
        </w:rPr>
        <w:t>SET 工作變數.DISC_VAL = DTAB0010.</w:t>
      </w:r>
      <w:r w:rsidR="008F7EBD" w:rsidRPr="008C4AB7">
        <w:rPr>
          <w:rFonts w:ascii="標楷體" w:eastAsia="標楷體" w:hAnsi="標楷體" w:hint="eastAsia"/>
          <w:lang w:eastAsia="zh-TW"/>
        </w:rPr>
        <w:t>DISC_VAL</w:t>
      </w:r>
    </w:p>
    <w:p w:rsidR="00BF699C" w:rsidRPr="008C4AB7" w:rsidRDefault="00BF699C" w:rsidP="00BF69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IF DISC_UNIT = </w:t>
      </w:r>
      <w:r w:rsidRPr="008C4AB7">
        <w:rPr>
          <w:rFonts w:ascii="標楷體" w:eastAsia="標楷體" w:hAnsi="標楷體"/>
          <w:kern w:val="2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’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2</w:t>
        </w:r>
        <w:r w:rsidRPr="008C4AB7">
          <w:rPr>
            <w:rFonts w:ascii="標楷體" w:eastAsia="標楷體" w:hAnsi="標楷體"/>
            <w:kern w:val="2"/>
            <w:lang w:eastAsia="zh-TW"/>
          </w:rPr>
          <w:t>’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SET 工作變數.DISC_RATE = DTAB0010.</w:t>
      </w:r>
      <w:r w:rsidRPr="008C4AB7">
        <w:rPr>
          <w:rFonts w:ascii="標楷體" w:eastAsia="標楷體" w:hAnsi="標楷體" w:hint="eastAsia"/>
          <w:lang w:eastAsia="zh-TW"/>
        </w:rPr>
        <w:t>DISC_VAL / 100</w:t>
      </w:r>
    </w:p>
    <w:p w:rsidR="00BF699C" w:rsidRPr="008C4AB7" w:rsidRDefault="00BF699C" w:rsidP="00BF699C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8F7EBD" w:rsidRPr="008C4AB7" w:rsidRDefault="00C97CAF" w:rsidP="008F7EBD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="008F7EBD" w:rsidRPr="008C4AB7">
        <w:rPr>
          <w:rFonts w:ascii="標楷體" w:eastAsia="標楷體" w:hAnsi="標楷體"/>
          <w:caps/>
          <w:lang w:eastAsia="zh-TW"/>
        </w:rPr>
        <w:t>DT</w:t>
      </w:r>
      <w:r w:rsidR="008F7EBD" w:rsidRPr="008C4AB7">
        <w:rPr>
          <w:rFonts w:ascii="標楷體" w:eastAsia="標楷體" w:hAnsi="標楷體" w:hint="eastAsia"/>
          <w:caps/>
          <w:lang w:eastAsia="zh-TW"/>
        </w:rPr>
        <w:t>AB0030</w:t>
      </w:r>
      <w:r w:rsidR="008F7EBD" w:rsidRPr="008C4AB7">
        <w:rPr>
          <w:rFonts w:ascii="標楷體" w:eastAsia="標楷體" w:hAnsi="標楷體" w:hint="eastAsia"/>
          <w:lang w:eastAsia="zh-TW"/>
        </w:rPr>
        <w:t>：保險金信託記錄</w:t>
      </w:r>
    </w:p>
    <w:p w:rsidR="008F7EBD" w:rsidRPr="008C4AB7" w:rsidRDefault="00C97CAF" w:rsidP="008F7EB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8F7EBD" w:rsidRPr="008C4AB7">
        <w:rPr>
          <w:rFonts w:ascii="標楷體" w:eastAsia="標楷體" w:hAnsi="標楷體" w:hint="eastAsia"/>
          <w:kern w:val="2"/>
          <w:lang w:eastAsia="zh-TW"/>
        </w:rPr>
        <w:t>SEL</w:t>
      </w:r>
      <w:r w:rsidR="008F7EBD" w:rsidRPr="008C4AB7">
        <w:rPr>
          <w:rFonts w:ascii="標楷體" w:eastAsia="標楷體" w:hAnsi="標楷體" w:hint="eastAsia"/>
          <w:lang w:eastAsia="zh-TW"/>
        </w:rPr>
        <w:t xml:space="preserve">ECT </w:t>
      </w:r>
      <w:r w:rsidR="00D37DF2" w:rsidRPr="008C4AB7">
        <w:rPr>
          <w:rFonts w:ascii="標楷體" w:eastAsia="標楷體" w:hAnsi="標楷體" w:hint="eastAsia"/>
          <w:lang w:eastAsia="zh-TW"/>
        </w:rPr>
        <w:t>COUNT(*) AS TRUST_CNT</w:t>
      </w:r>
      <w:r w:rsidR="008F7EBD" w:rsidRPr="008C4AB7">
        <w:rPr>
          <w:rFonts w:ascii="標楷體" w:eastAsia="標楷體" w:hAnsi="標楷體" w:hint="eastAsia"/>
          <w:lang w:eastAsia="zh-TW"/>
        </w:rPr>
        <w:t xml:space="preserve"> FROM DTAB00</w:t>
      </w:r>
      <w:r w:rsidRPr="008C4AB7">
        <w:rPr>
          <w:rFonts w:ascii="標楷體" w:eastAsia="標楷體" w:hAnsi="標楷體" w:hint="eastAsia"/>
          <w:lang w:eastAsia="zh-TW"/>
        </w:rPr>
        <w:t>3</w:t>
      </w:r>
      <w:r w:rsidR="008F7EBD" w:rsidRPr="008C4AB7">
        <w:rPr>
          <w:rFonts w:ascii="標楷體" w:eastAsia="標楷體" w:hAnsi="標楷體" w:hint="eastAsia"/>
          <w:lang w:eastAsia="zh-TW"/>
        </w:rPr>
        <w:t xml:space="preserve">0 WHERE POLICY_NO = 輸入.POLICY_NO AND </w:t>
      </w:r>
      <w:r w:rsidR="00001299" w:rsidRPr="008C4AB7">
        <w:rPr>
          <w:rFonts w:ascii="標楷體" w:eastAsia="標楷體" w:hAnsi="標楷體" w:hint="eastAsia"/>
          <w:lang w:eastAsia="zh-TW"/>
        </w:rPr>
        <w:t>SYS_NO</w:t>
      </w:r>
      <w:r w:rsidR="008F7EBD" w:rsidRPr="008C4AB7">
        <w:rPr>
          <w:rFonts w:ascii="標楷體" w:eastAsia="標楷體" w:hAnsi="標楷體" w:hint="eastAsia"/>
          <w:lang w:eastAsia="zh-TW"/>
        </w:rPr>
        <w:t xml:space="preserve"> = </w:t>
      </w:r>
      <w:r w:rsidR="00001299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="00001299" w:rsidRPr="008C4AB7">
          <w:rPr>
            <w:rFonts w:ascii="標楷體" w:eastAsia="標楷體" w:hAnsi="標楷體" w:hint="eastAsia"/>
            <w:lang w:eastAsia="zh-TW"/>
          </w:rPr>
          <w:t>1</w:t>
        </w:r>
        <w:r w:rsidR="00001299" w:rsidRPr="008C4AB7">
          <w:rPr>
            <w:rFonts w:ascii="標楷體" w:eastAsia="標楷體" w:hAnsi="標楷體"/>
            <w:lang w:eastAsia="zh-TW"/>
          </w:rPr>
          <w:t>’</w:t>
        </w:r>
      </w:smartTag>
      <w:r w:rsidR="008F7EBD" w:rsidRPr="008C4AB7">
        <w:rPr>
          <w:rFonts w:ascii="標楷體" w:eastAsia="標楷體" w:hAnsi="標楷體" w:hint="eastAsia"/>
          <w:lang w:eastAsia="zh-TW"/>
        </w:rPr>
        <w:t xml:space="preserve">WITH UR </w:t>
      </w:r>
    </w:p>
    <w:p w:rsidR="00D37DF2" w:rsidRPr="008C4AB7" w:rsidRDefault="008F7EBD" w:rsidP="0000129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IF </w:t>
      </w:r>
      <w:r w:rsidR="00D37DF2" w:rsidRPr="008C4AB7">
        <w:rPr>
          <w:rFonts w:ascii="標楷體" w:eastAsia="標楷體" w:hAnsi="標楷體" w:hint="eastAsia"/>
          <w:lang w:eastAsia="zh-TW"/>
        </w:rPr>
        <w:t>TRUST_CNT = 0</w:t>
      </w:r>
    </w:p>
    <w:p w:rsidR="008F7EBD" w:rsidRPr="008C4AB7" w:rsidRDefault="008F7EBD" w:rsidP="00D37DF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001299" w:rsidRPr="008C4AB7">
        <w:rPr>
          <w:rFonts w:ascii="標楷體" w:eastAsia="標楷體" w:hAnsi="標楷體" w:hint="eastAsia"/>
          <w:kern w:val="2"/>
          <w:lang w:eastAsia="zh-TW"/>
        </w:rPr>
        <w:t xml:space="preserve">SET 工作變數.TRUST_BNK = </w:t>
      </w:r>
      <w:r w:rsidR="00001299" w:rsidRPr="008C4AB7">
        <w:rPr>
          <w:rFonts w:ascii="標楷體" w:eastAsia="標楷體" w:hAnsi="標楷體"/>
          <w:kern w:val="2"/>
          <w:lang w:eastAsia="zh-TW"/>
        </w:rPr>
        <w:t>‘</w:t>
      </w:r>
      <w:r w:rsidR="00001299" w:rsidRPr="008C4AB7">
        <w:rPr>
          <w:rFonts w:ascii="標楷體" w:eastAsia="標楷體" w:hAnsi="標楷體" w:hint="eastAsia"/>
          <w:kern w:val="2"/>
          <w:lang w:eastAsia="zh-TW"/>
        </w:rPr>
        <w:t>N</w:t>
      </w:r>
      <w:r w:rsidR="00001299" w:rsidRPr="008C4AB7">
        <w:rPr>
          <w:rFonts w:ascii="標楷體" w:eastAsia="標楷體" w:hAnsi="標楷體"/>
          <w:kern w:val="2"/>
          <w:lang w:eastAsia="zh-TW"/>
        </w:rPr>
        <w:t>’</w:t>
      </w:r>
    </w:p>
    <w:p w:rsidR="00001299" w:rsidRPr="008C4AB7" w:rsidRDefault="00D37DF2" w:rsidP="0000129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ELSE</w:t>
      </w:r>
      <w:r w:rsidR="00001299" w:rsidRPr="008C4AB7">
        <w:rPr>
          <w:rFonts w:ascii="標楷體" w:eastAsia="標楷體" w:hAnsi="標楷體" w:hint="eastAsia"/>
          <w:kern w:val="2"/>
          <w:lang w:eastAsia="zh-TW"/>
        </w:rPr>
        <w:t xml:space="preserve"> SET 工作變數.TRUST_BNK = </w:t>
      </w:r>
      <w:r w:rsidR="00001299" w:rsidRPr="008C4AB7">
        <w:rPr>
          <w:rFonts w:ascii="標楷體" w:eastAsia="標楷體" w:hAnsi="標楷體"/>
          <w:kern w:val="2"/>
          <w:lang w:eastAsia="zh-TW"/>
        </w:rPr>
        <w:t>‘</w:t>
      </w:r>
      <w:r w:rsidR="00001299" w:rsidRPr="008C4AB7">
        <w:rPr>
          <w:rFonts w:ascii="標楷體" w:eastAsia="標楷體" w:hAnsi="標楷體" w:hint="eastAsia"/>
          <w:kern w:val="2"/>
          <w:lang w:eastAsia="zh-TW"/>
        </w:rPr>
        <w:t>Y</w:t>
      </w:r>
      <w:r w:rsidR="00001299" w:rsidRPr="008C4AB7">
        <w:rPr>
          <w:rFonts w:ascii="標楷體" w:eastAsia="標楷體" w:hAnsi="標楷體"/>
          <w:kern w:val="2"/>
          <w:lang w:eastAsia="zh-TW"/>
        </w:rPr>
        <w:t>’</w:t>
      </w:r>
    </w:p>
    <w:p w:rsidR="00F36347" w:rsidRPr="008C4AB7" w:rsidRDefault="00F36347" w:rsidP="00F36347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代繳記錄</w:t>
      </w:r>
    </w:p>
    <w:p w:rsidR="00900D4F" w:rsidRPr="008C4AB7" w:rsidRDefault="00656BF6" w:rsidP="00900D4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CALL AC_Q0Z001：代繳記錄getDTACQ011_METHOD2 (傳入 輸入.POLICY_NO、</w:t>
      </w:r>
      <w:r w:rsidR="001D3322" w:rsidRPr="008C4AB7">
        <w:rPr>
          <w:rFonts w:ascii="標楷體" w:eastAsia="標楷體" w:hAnsi="標楷體" w:hint="eastAsia"/>
          <w:kern w:val="2"/>
          <w:lang w:eastAsia="zh-TW"/>
        </w:rPr>
        <w:t xml:space="preserve">輸入．查詢基準日 </w:t>
      </w:r>
      <w:r w:rsidR="001D3322" w:rsidRPr="008C4AB7">
        <w:rPr>
          <w:rFonts w:ascii="標楷體" w:eastAsia="標楷體" w:hAnsi="標楷體"/>
          <w:kern w:val="2"/>
          <w:lang w:eastAsia="zh-TW"/>
        </w:rPr>
        <w:t>–</w:t>
      </w:r>
      <w:r w:rsidR="001D3322" w:rsidRPr="008C4AB7">
        <w:rPr>
          <w:rFonts w:ascii="標楷體" w:eastAsia="標楷體" w:hAnsi="標楷體" w:hint="eastAsia"/>
          <w:kern w:val="2"/>
          <w:lang w:eastAsia="zh-TW"/>
        </w:rPr>
        <w:t xml:space="preserve"> 1日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)</w:t>
      </w:r>
      <w:r w:rsidR="00900D4F" w:rsidRPr="008C4AB7">
        <w:rPr>
          <w:rFonts w:ascii="標楷體" w:eastAsia="標楷體" w:hAnsi="標楷體" w:hint="eastAsia"/>
          <w:kern w:val="2"/>
          <w:lang w:eastAsia="zh-TW"/>
        </w:rPr>
        <w:t xml:space="preserve"> ---如輸入．查詢基準日未輸入則用系統日期(系統日期 </w:t>
      </w:r>
      <w:r w:rsidR="00900D4F" w:rsidRPr="008C4AB7">
        <w:rPr>
          <w:rFonts w:ascii="標楷體" w:eastAsia="標楷體" w:hAnsi="標楷體"/>
          <w:kern w:val="2"/>
          <w:lang w:eastAsia="zh-TW"/>
        </w:rPr>
        <w:t>–</w:t>
      </w:r>
      <w:r w:rsidR="00900D4F" w:rsidRPr="008C4AB7">
        <w:rPr>
          <w:rFonts w:ascii="標楷體" w:eastAsia="標楷體" w:hAnsi="標楷體" w:hint="eastAsia"/>
          <w:kern w:val="2"/>
          <w:lang w:eastAsia="zh-TW"/>
        </w:rPr>
        <w:t xml:space="preserve"> 1日)</w:t>
      </w:r>
    </w:p>
    <w:p w:rsidR="00656BF6" w:rsidRPr="008C4AB7" w:rsidRDefault="00656BF6" w:rsidP="00656BF6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F36347" w:rsidRPr="008C4AB7" w:rsidRDefault="003D44DB" w:rsidP="00004C9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工作變數.SR_PRMLT = Object[1] (總筆數)</w:t>
      </w:r>
    </w:p>
    <w:p w:rsidR="003D44DB" w:rsidRPr="008C4AB7" w:rsidRDefault="003D44DB" w:rsidP="00004C9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工作變數.SR_PRMLA = Object[3] (總墊繳保費)</w:t>
      </w:r>
    </w:p>
    <w:p w:rsidR="003D44DB" w:rsidRPr="008C4AB7" w:rsidRDefault="003D44DB" w:rsidP="00004C9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工作變數.SR_PRLIR = Object[4] (總墊繳利息)</w:t>
      </w:r>
      <w:r w:rsidR="00510C08" w:rsidRPr="008C4AB7">
        <w:rPr>
          <w:rFonts w:ascii="標楷體" w:eastAsia="標楷體" w:hAnsi="標楷體" w:hint="eastAsia"/>
          <w:kern w:val="2"/>
          <w:lang w:eastAsia="zh-TW"/>
        </w:rPr>
        <w:t xml:space="preserve"> + Object[5] (總墊繳延滯利息)</w:t>
      </w:r>
    </w:p>
    <w:p w:rsidR="00013741" w:rsidRPr="008C4AB7" w:rsidRDefault="00013741" w:rsidP="00004C9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當MOUSE游標移至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代繳利息金額欄位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時，請顯示『計息終日：』+ (輸入．查詢基準日 </w:t>
      </w:r>
      <w:r w:rsidRPr="008C4AB7">
        <w:rPr>
          <w:rFonts w:ascii="標楷體" w:eastAsia="標楷體" w:hAnsi="標楷體"/>
          <w:kern w:val="2"/>
          <w:lang w:eastAsia="zh-TW"/>
        </w:rPr>
        <w:t>–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1日)</w:t>
      </w:r>
      <w:r w:rsidR="00A571CF" w:rsidRPr="008C4AB7">
        <w:rPr>
          <w:rFonts w:ascii="標楷體" w:eastAsia="標楷體" w:hAnsi="標楷體" w:hint="eastAsia"/>
          <w:kern w:val="2"/>
          <w:lang w:eastAsia="zh-TW"/>
        </w:rPr>
        <w:t>---如輸入．查詢基準日未輸入則用系統日期</w:t>
      </w:r>
      <w:r w:rsidR="00900D4F" w:rsidRPr="008C4AB7">
        <w:rPr>
          <w:rFonts w:ascii="標楷體" w:eastAsia="標楷體" w:hAnsi="標楷體" w:hint="eastAsia"/>
          <w:kern w:val="2"/>
          <w:lang w:eastAsia="zh-TW"/>
        </w:rPr>
        <w:t xml:space="preserve">(系統日期 </w:t>
      </w:r>
      <w:r w:rsidR="00900D4F" w:rsidRPr="008C4AB7">
        <w:rPr>
          <w:rFonts w:ascii="標楷體" w:eastAsia="標楷體" w:hAnsi="標楷體"/>
          <w:kern w:val="2"/>
          <w:lang w:eastAsia="zh-TW"/>
        </w:rPr>
        <w:t>–</w:t>
      </w:r>
      <w:r w:rsidR="00900D4F" w:rsidRPr="008C4AB7">
        <w:rPr>
          <w:rFonts w:ascii="標楷體" w:eastAsia="標楷體" w:hAnsi="標楷體" w:hint="eastAsia"/>
          <w:kern w:val="2"/>
          <w:lang w:eastAsia="zh-TW"/>
        </w:rPr>
        <w:t xml:space="preserve"> 1日)</w:t>
      </w:r>
    </w:p>
    <w:p w:rsidR="00F36347" w:rsidRPr="008C4AB7" w:rsidRDefault="00F36347" w:rsidP="00F36347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貸款記錄</w:t>
      </w:r>
    </w:p>
    <w:p w:rsidR="00004C9E" w:rsidRPr="008C4AB7" w:rsidRDefault="00004C9E" w:rsidP="00004C9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AB_A0Z001：貸款記錄</w:t>
      </w:r>
      <w:r w:rsidRPr="008C4AB7">
        <w:rPr>
          <w:rFonts w:ascii="標楷體" w:eastAsia="標楷體" w:hAnsi="標楷體"/>
          <w:kern w:val="2"/>
          <w:lang w:eastAsia="zh-TW"/>
        </w:rPr>
        <w:t>getLastLoan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(傳入 輸入.POLICY_NO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)</w:t>
      </w:r>
    </w:p>
    <w:p w:rsidR="00004C9E" w:rsidRPr="008C4AB7" w:rsidRDefault="00004C9E" w:rsidP="00004C9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工作變數.LN_LNDT  = </w:t>
      </w:r>
      <w:r w:rsidRPr="008C4AB7">
        <w:rPr>
          <w:rFonts w:ascii="標楷體" w:eastAsia="標楷體" w:hAnsi="標楷體"/>
          <w:kern w:val="2"/>
          <w:lang w:eastAsia="zh-TW"/>
        </w:rPr>
        <w:t>voDTABA001</w:t>
      </w:r>
      <w:r w:rsidRPr="008C4AB7">
        <w:rPr>
          <w:rFonts w:ascii="標楷體" w:eastAsia="標楷體" w:hAnsi="標楷體" w:hint="eastAsia"/>
          <w:kern w:val="2"/>
          <w:lang w:eastAsia="zh-TW"/>
        </w:rPr>
        <w:t>.</w:t>
      </w:r>
      <w:r w:rsidRPr="008C4AB7">
        <w:rPr>
          <w:rFonts w:ascii="標楷體" w:eastAsia="標楷體" w:hAnsi="標楷體"/>
        </w:rPr>
        <w:t xml:space="preserve"> </w:t>
      </w:r>
      <w:r w:rsidRPr="008C4AB7">
        <w:rPr>
          <w:rFonts w:ascii="標楷體" w:eastAsia="標楷體" w:hAnsi="標楷體"/>
          <w:kern w:val="2"/>
          <w:lang w:eastAsia="zh-TW"/>
        </w:rPr>
        <w:t>LOAN_EFF_DATE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004C9E" w:rsidRPr="008C4AB7" w:rsidRDefault="00004C9E" w:rsidP="00004C9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dstrike/>
          <w:kern w:val="2"/>
          <w:lang w:eastAsia="zh-TW"/>
        </w:rPr>
      </w:pPr>
      <w:r w:rsidRPr="008C4AB7">
        <w:rPr>
          <w:rFonts w:ascii="標楷體" w:eastAsia="標楷體" w:hAnsi="標楷體" w:hint="eastAsia"/>
          <w:dstrike/>
          <w:kern w:val="2"/>
          <w:lang w:eastAsia="zh-TW"/>
        </w:rPr>
        <w:t xml:space="preserve"> 工作變數.LN_LNAMT = </w:t>
      </w:r>
      <w:r w:rsidRPr="008C4AB7">
        <w:rPr>
          <w:rFonts w:ascii="標楷體" w:eastAsia="標楷體" w:hAnsi="標楷體"/>
          <w:dstrike/>
          <w:kern w:val="2"/>
          <w:lang w:eastAsia="zh-TW"/>
        </w:rPr>
        <w:t>voDTABA001</w:t>
      </w:r>
      <w:r w:rsidRPr="008C4AB7">
        <w:rPr>
          <w:rFonts w:ascii="標楷體" w:eastAsia="標楷體" w:hAnsi="標楷體" w:hint="eastAsia"/>
          <w:dstrike/>
          <w:kern w:val="2"/>
          <w:lang w:eastAsia="zh-TW"/>
        </w:rPr>
        <w:t>.</w:t>
      </w:r>
      <w:r w:rsidRPr="008C4AB7">
        <w:rPr>
          <w:rFonts w:ascii="標楷體" w:eastAsia="標楷體" w:hAnsi="標楷體"/>
          <w:dstrike/>
        </w:rPr>
        <w:t xml:space="preserve"> </w:t>
      </w:r>
      <w:r w:rsidRPr="008C4AB7">
        <w:rPr>
          <w:rFonts w:ascii="標楷體" w:eastAsia="標楷體" w:hAnsi="標楷體"/>
          <w:dstrike/>
          <w:kern w:val="2"/>
          <w:lang w:eastAsia="zh-TW"/>
        </w:rPr>
        <w:t>LOAN_BAL_PRE</w:t>
      </w:r>
    </w:p>
    <w:p w:rsidR="00004C9E" w:rsidRPr="008C4AB7" w:rsidRDefault="00004C9E" w:rsidP="00004C9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工作變數.LN_LNRMN = </w:t>
      </w:r>
      <w:r w:rsidRPr="008C4AB7">
        <w:rPr>
          <w:rFonts w:ascii="標楷體" w:eastAsia="標楷體" w:hAnsi="標楷體"/>
          <w:kern w:val="2"/>
          <w:lang w:eastAsia="zh-TW"/>
        </w:rPr>
        <w:t>voDTABA001</w:t>
      </w:r>
      <w:r w:rsidRPr="008C4AB7">
        <w:rPr>
          <w:rFonts w:ascii="標楷體" w:eastAsia="標楷體" w:hAnsi="標楷體" w:hint="eastAsia"/>
          <w:kern w:val="2"/>
          <w:lang w:eastAsia="zh-TW"/>
        </w:rPr>
        <w:t>.</w:t>
      </w:r>
      <w:r w:rsidRPr="008C4AB7">
        <w:rPr>
          <w:rFonts w:ascii="標楷體" w:eastAsia="標楷體" w:hAnsi="標楷體"/>
        </w:rPr>
        <w:t xml:space="preserve"> </w:t>
      </w:r>
      <w:r w:rsidRPr="008C4AB7">
        <w:rPr>
          <w:rFonts w:ascii="標楷體" w:eastAsia="標楷體" w:hAnsi="標楷體"/>
          <w:kern w:val="2"/>
          <w:lang w:eastAsia="zh-TW"/>
        </w:rPr>
        <w:t>LOAN_BAL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9B66A9" w:rsidRPr="008C4AB7" w:rsidRDefault="009B66A9" w:rsidP="009B66A9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AB0007</w:t>
      </w:r>
      <w:r w:rsidRPr="008C4AB7">
        <w:rPr>
          <w:rFonts w:ascii="標楷體" w:eastAsia="標楷體" w:hAnsi="標楷體" w:hint="eastAsia"/>
          <w:lang w:eastAsia="zh-TW"/>
        </w:rPr>
        <w:t>：特承記錄</w:t>
      </w:r>
    </w:p>
    <w:p w:rsidR="009B66A9" w:rsidRPr="008C4AB7" w:rsidRDefault="009B66A9" w:rsidP="009B66A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</w:t>
      </w:r>
      <w:r w:rsidRPr="008C4AB7">
        <w:rPr>
          <w:rFonts w:ascii="標楷體" w:eastAsia="標楷體" w:hAnsi="標楷體" w:hint="eastAsia"/>
          <w:lang w:eastAsia="zh-TW"/>
        </w:rPr>
        <w:t xml:space="preserve">ECT </w:t>
      </w:r>
      <w:r w:rsidRPr="008C4AB7">
        <w:rPr>
          <w:rFonts w:ascii="標楷體" w:eastAsia="標楷體" w:hAnsi="標楷體" w:hint="eastAsia"/>
          <w:snapToGrid w:val="0"/>
        </w:rPr>
        <w:t>DNGR_JOB_E</w:t>
      </w:r>
      <w:r w:rsidRPr="008C4AB7">
        <w:rPr>
          <w:rFonts w:ascii="標楷體" w:eastAsia="標楷體" w:hAnsi="標楷體" w:hint="eastAsia"/>
          <w:snapToGrid w:val="0"/>
          <w:lang w:eastAsia="zh-TW"/>
        </w:rPr>
        <w:t>,</w:t>
      </w:r>
      <w:r w:rsidRPr="008C4AB7">
        <w:rPr>
          <w:rFonts w:ascii="標楷體" w:eastAsia="標楷體" w:hAnsi="標楷體" w:hint="eastAsia"/>
          <w:kern w:val="2"/>
        </w:rPr>
        <w:t xml:space="preserve"> DNGR_JOB_P</w:t>
      </w:r>
      <w:r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Pr="008C4AB7">
        <w:rPr>
          <w:rFonts w:ascii="標楷體" w:eastAsia="標楷體" w:hAnsi="標楷體" w:hint="eastAsia"/>
          <w:kern w:val="2"/>
        </w:rPr>
        <w:t xml:space="preserve"> EXCL_CODE</w:t>
      </w:r>
      <w:r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Pr="008C4AB7">
        <w:rPr>
          <w:rFonts w:ascii="標楷體" w:eastAsia="標楷體" w:hAnsi="標楷體"/>
          <w:kern w:val="2"/>
        </w:rPr>
        <w:t xml:space="preserve"> YAGE</w:t>
      </w:r>
      <w:r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Pr="008C4AB7">
        <w:rPr>
          <w:rFonts w:ascii="標楷體" w:eastAsia="標楷體" w:hAnsi="標楷體"/>
          <w:snapToGrid w:val="0"/>
        </w:rPr>
        <w:t xml:space="preserve"> DDCT_PAY</w:t>
      </w:r>
      <w:r w:rsidRPr="008C4AB7">
        <w:rPr>
          <w:rFonts w:ascii="標楷體" w:eastAsia="標楷體" w:hAnsi="標楷體" w:hint="eastAsia"/>
          <w:lang w:eastAsia="zh-TW"/>
        </w:rPr>
        <w:t xml:space="preserve"> FROM DTAB0007 WHERE POLICY_NO = 輸入.POLICY_NO AND PROD_ID = DTAB0001.PROD_ID WITH UR </w:t>
      </w:r>
    </w:p>
    <w:p w:rsidR="009B66A9" w:rsidRPr="008C4AB7" w:rsidRDefault="009B66A9" w:rsidP="009B66A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065C96" w:rsidRPr="008C4AB7" w:rsidRDefault="00065C96" w:rsidP="00065C96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="004167C4" w:rsidRPr="008C4AB7">
        <w:rPr>
          <w:rFonts w:ascii="標楷體" w:eastAsia="標楷體" w:hAnsi="標楷體" w:hint="eastAsia"/>
          <w:caps/>
          <w:lang w:eastAsia="zh-TW"/>
        </w:rPr>
        <w:t>相關交易檔</w:t>
      </w:r>
      <w:r w:rsidRPr="008C4AB7">
        <w:rPr>
          <w:rFonts w:ascii="標楷體" w:eastAsia="標楷體" w:hAnsi="標楷體" w:hint="eastAsia"/>
          <w:lang w:eastAsia="zh-TW"/>
        </w:rPr>
        <w:t>：</w:t>
      </w:r>
      <w:r w:rsidR="00E7689B" w:rsidRPr="008C4AB7">
        <w:rPr>
          <w:rFonts w:ascii="標楷體" w:eastAsia="標楷體" w:hAnsi="標楷體" w:hint="eastAsia"/>
          <w:lang w:eastAsia="zh-TW"/>
        </w:rPr>
        <w:t>(抽主</w:t>
      </w:r>
      <w:r w:rsidRPr="008C4AB7">
        <w:rPr>
          <w:rFonts w:ascii="標楷體" w:eastAsia="標楷體" w:hAnsi="標楷體" w:hint="eastAsia"/>
          <w:lang w:eastAsia="zh-TW"/>
        </w:rPr>
        <w:t>約變更</w:t>
      </w:r>
      <w:r w:rsidR="00E7689B" w:rsidRPr="008C4AB7">
        <w:rPr>
          <w:rFonts w:ascii="標楷體" w:eastAsia="標楷體" w:hAnsi="標楷體" w:hint="eastAsia"/>
          <w:lang w:eastAsia="zh-TW"/>
        </w:rPr>
        <w:t>相關)</w:t>
      </w:r>
    </w:p>
    <w:p w:rsidR="00065C96" w:rsidRPr="008C4AB7" w:rsidRDefault="00065C96" w:rsidP="00065C96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4167C4" w:rsidRPr="008C4AB7">
        <w:rPr>
          <w:rFonts w:ascii="標楷體" w:eastAsia="標楷體" w:hAnsi="標楷體" w:hint="eastAsia"/>
          <w:lang w:eastAsia="zh-TW"/>
        </w:rPr>
        <w:t xml:space="preserve">SELECT </w:t>
      </w:r>
      <w:r w:rsidR="00737918" w:rsidRPr="008C4AB7">
        <w:rPr>
          <w:rFonts w:ascii="標楷體" w:eastAsia="標楷體" w:hAnsi="標楷體" w:hint="eastAsia"/>
          <w:lang w:eastAsia="zh-TW"/>
        </w:rPr>
        <w:t xml:space="preserve">POLICY_NO, </w:t>
      </w:r>
      <w:r w:rsidR="004167C4" w:rsidRPr="008C4AB7">
        <w:rPr>
          <w:rFonts w:ascii="標楷體" w:eastAsia="標楷體" w:hAnsi="標楷體" w:hint="eastAsia"/>
          <w:lang w:eastAsia="zh-TW"/>
        </w:rPr>
        <w:t>APLY_NO, TRN_KIND, EFT_DATE FROM (DBNAME.TABLE NAME參考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4167C4" w:rsidRPr="008C4AB7">
          <w:rPr>
            <w:rFonts w:ascii="標楷體" w:eastAsia="標楷體" w:hAnsi="標楷體" w:hint="eastAsia"/>
            <w:lang w:eastAsia="zh-TW"/>
          </w:rPr>
          <w:t>6.8.9</w:t>
        </w:r>
      </w:smartTag>
      <w:r w:rsidR="004167C4" w:rsidRPr="008C4AB7">
        <w:rPr>
          <w:rFonts w:ascii="標楷體" w:eastAsia="標楷體" w:hAnsi="標楷體" w:hint="eastAsia"/>
          <w:lang w:eastAsia="zh-TW"/>
        </w:rPr>
        <w:t>.3.1~</w:t>
      </w:r>
      <w:r w:rsidR="002667B7" w:rsidRPr="008C4AB7">
        <w:rPr>
          <w:rFonts w:ascii="標楷體" w:eastAsia="標楷體" w:hAnsi="標楷體" w:hint="eastAsia"/>
          <w:lang w:eastAsia="zh-TW"/>
        </w:rPr>
        <w:t>1</w:t>
      </w:r>
      <w:r w:rsidR="00CF2266" w:rsidRPr="008C4AB7">
        <w:rPr>
          <w:rFonts w:ascii="標楷體" w:eastAsia="標楷體" w:hAnsi="標楷體" w:hint="eastAsia"/>
          <w:lang w:eastAsia="zh-TW"/>
        </w:rPr>
        <w:t>9</w:t>
      </w:r>
      <w:r w:rsidR="004167C4" w:rsidRPr="008C4AB7">
        <w:rPr>
          <w:rFonts w:ascii="標楷體" w:eastAsia="標楷體" w:hAnsi="標楷體" w:hint="eastAsia"/>
          <w:lang w:eastAsia="zh-TW"/>
        </w:rPr>
        <w:t>) WHERE POLICY_NO = 輸入.POLICY_NO WITH UR</w:t>
      </w:r>
      <w:r w:rsidR="004167C4" w:rsidRPr="008C4AB7" w:rsidDel="004167C4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0A6FA3" w:rsidRPr="008C4AB7">
        <w:rPr>
          <w:rFonts w:ascii="標楷體" w:eastAsia="標楷體" w:hAnsi="標楷體" w:hint="eastAsia"/>
          <w:kern w:val="2"/>
          <w:lang w:eastAsia="zh-TW"/>
        </w:rPr>
        <w:t>(ATTENTION : DTABR030 取DATE(INPUT_DATE) AS EFT_DATE</w:t>
      </w:r>
      <w:r w:rsidR="00CF2266" w:rsidRPr="008C4AB7">
        <w:rPr>
          <w:rFonts w:ascii="標楷體" w:eastAsia="標楷體" w:hAnsi="標楷體" w:hint="eastAsia"/>
          <w:kern w:val="2"/>
          <w:lang w:eastAsia="zh-TW"/>
        </w:rPr>
        <w:t>、DTABK001 取</w:t>
      </w:r>
      <w:r w:rsidR="00CF2266" w:rsidRPr="008C4AB7">
        <w:rPr>
          <w:rFonts w:ascii="標楷體" w:eastAsia="標楷體" w:hAnsi="標楷體" w:hint="eastAsia"/>
        </w:rPr>
        <w:t>RPRT_DATE</w:t>
      </w:r>
      <w:r w:rsidR="00CF2266" w:rsidRPr="008C4AB7">
        <w:rPr>
          <w:rFonts w:ascii="標楷體" w:eastAsia="標楷體" w:hAnsi="標楷體" w:hint="eastAsia"/>
          <w:kern w:val="2"/>
          <w:lang w:eastAsia="zh-TW"/>
        </w:rPr>
        <w:t xml:space="preserve"> AS EFT_DATE</w:t>
      </w:r>
      <w:r w:rsidR="000A6FA3"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065C96" w:rsidRPr="008C4AB7" w:rsidRDefault="00065C96" w:rsidP="00050B4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4167C4" w:rsidRPr="008C4AB7" w:rsidRDefault="004167C4" w:rsidP="004167C4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UNION各交易檔資料,ORDER BY EFT_DATE </w:t>
      </w:r>
    </w:p>
    <w:p w:rsidR="00C8347A" w:rsidRPr="008C4AB7" w:rsidRDefault="00C8347A" w:rsidP="00C8347A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AB0002</w:t>
      </w:r>
      <w:r w:rsidRPr="008C4AB7">
        <w:rPr>
          <w:rFonts w:ascii="標楷體" w:eastAsia="標楷體" w:hAnsi="標楷體" w:hint="eastAsia"/>
          <w:lang w:eastAsia="zh-TW"/>
        </w:rPr>
        <w:t>：附約</w:t>
      </w:r>
    </w:p>
    <w:p w:rsidR="00C8347A" w:rsidRPr="008C4AB7" w:rsidRDefault="00C8347A" w:rsidP="00C8347A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DC7671" w:rsidRPr="008C4AB7">
        <w:rPr>
          <w:rFonts w:ascii="標楷體" w:eastAsia="標楷體" w:hAnsi="標楷體" w:hint="eastAsia"/>
          <w:kern w:val="2"/>
          <w:lang w:eastAsia="zh-TW"/>
        </w:rPr>
        <w:t>撈取有記名與無記名附約</w:t>
      </w:r>
      <w:r w:rsidR="00DC7671" w:rsidRPr="008C4AB7">
        <w:rPr>
          <w:rFonts w:ascii="標楷體" w:eastAsia="標楷體" w:hAnsi="標楷體"/>
          <w:kern w:val="2"/>
          <w:lang w:eastAsia="zh-TW"/>
        </w:rPr>
        <w:br/>
      </w:r>
      <w:r w:rsidRPr="008C4AB7">
        <w:rPr>
          <w:rFonts w:ascii="標楷體" w:eastAsia="標楷體" w:hAnsi="標楷體" w:hint="eastAsia"/>
          <w:kern w:val="2"/>
          <w:lang w:eastAsia="zh-TW"/>
        </w:rPr>
        <w:t>SEL</w:t>
      </w:r>
      <w:r w:rsidRPr="008C4AB7">
        <w:rPr>
          <w:rFonts w:ascii="標楷體" w:eastAsia="標楷體" w:hAnsi="標楷體" w:hint="eastAsia"/>
          <w:lang w:eastAsia="zh-TW"/>
        </w:rPr>
        <w:t xml:space="preserve">ECT </w:t>
      </w:r>
      <w:r w:rsidRPr="008C4AB7">
        <w:rPr>
          <w:rFonts w:ascii="標楷體" w:eastAsia="標楷體" w:hAnsi="標楷體" w:hint="eastAsia"/>
          <w:kern w:val="2"/>
        </w:rPr>
        <w:t>RD_ID</w:t>
      </w:r>
      <w:r w:rsidRPr="008C4AB7">
        <w:rPr>
          <w:rFonts w:ascii="標楷體" w:eastAsia="標楷體" w:hAnsi="標楷體" w:hint="eastAsia"/>
          <w:snapToGrid w:val="0"/>
          <w:lang w:eastAsia="zh-TW"/>
        </w:rPr>
        <w:t>,</w:t>
      </w:r>
      <w:r w:rsidRPr="008C4AB7">
        <w:rPr>
          <w:rFonts w:ascii="標楷體" w:eastAsia="標楷體" w:hAnsi="標楷體" w:hint="eastAsia"/>
          <w:kern w:val="2"/>
        </w:rPr>
        <w:t xml:space="preserve"> </w:t>
      </w:r>
      <w:r w:rsidRPr="008C4AB7">
        <w:rPr>
          <w:rFonts w:ascii="標楷體" w:eastAsia="標楷體" w:hAnsi="標楷體" w:hint="eastAsia"/>
          <w:kern w:val="2"/>
          <w:lang w:eastAsia="zh-TW"/>
        </w:rPr>
        <w:t>ID,</w:t>
      </w:r>
      <w:r w:rsidRPr="008C4AB7">
        <w:rPr>
          <w:rFonts w:ascii="標楷體" w:eastAsia="標楷體" w:hAnsi="標楷體" w:hint="eastAsia"/>
          <w:kern w:val="2"/>
        </w:rPr>
        <w:t xml:space="preserve"> </w:t>
      </w:r>
      <w:r w:rsidRPr="008C4AB7">
        <w:rPr>
          <w:rFonts w:ascii="標楷體" w:eastAsia="標楷體" w:hAnsi="標楷體" w:hint="eastAsia"/>
          <w:kern w:val="2"/>
          <w:lang w:eastAsia="zh-TW"/>
        </w:rPr>
        <w:t>DATE(</w:t>
      </w:r>
      <w:r w:rsidR="00315050" w:rsidRPr="008C4AB7">
        <w:rPr>
          <w:rFonts w:ascii="標楷體" w:eastAsia="標楷體" w:hAnsi="標楷體" w:hint="eastAsia"/>
          <w:kern w:val="2"/>
        </w:rPr>
        <w:t>ORGL_EFT_DATE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), EFT_CODE, </w:t>
      </w:r>
      <w:r w:rsidRPr="008C4AB7">
        <w:rPr>
          <w:rFonts w:ascii="標楷體" w:eastAsia="標楷體" w:hAnsi="標楷體"/>
          <w:kern w:val="2"/>
        </w:rPr>
        <w:t>RD_AMT</w:t>
      </w:r>
      <w:r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680DDA" w:rsidRPr="008C4AB7">
        <w:rPr>
          <w:rFonts w:ascii="標楷體" w:eastAsia="標楷體" w:hAnsi="標楷體"/>
          <w:kern w:val="2"/>
        </w:rPr>
        <w:t xml:space="preserve"> R</w:t>
      </w:r>
      <w:r w:rsidR="00680DDA" w:rsidRPr="008C4AB7">
        <w:rPr>
          <w:rFonts w:ascii="標楷體" w:eastAsia="標楷體" w:hAnsi="標楷體" w:hint="eastAsia"/>
          <w:kern w:val="2"/>
        </w:rPr>
        <w:t>D</w:t>
      </w:r>
      <w:r w:rsidR="00680DDA" w:rsidRPr="008C4AB7">
        <w:rPr>
          <w:rFonts w:ascii="標楷體" w:eastAsia="標楷體" w:hAnsi="標楷體"/>
          <w:kern w:val="2"/>
        </w:rPr>
        <w:t>_AMT_UNIT</w:t>
      </w:r>
      <w:r w:rsidR="00680DDA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CB73C3" w:rsidRPr="008C4AB7">
        <w:rPr>
          <w:rFonts w:ascii="標楷體" w:eastAsia="標楷體" w:hAnsi="標楷體" w:hint="eastAsia"/>
          <w:kern w:val="2"/>
        </w:rPr>
        <w:t xml:space="preserve"> RD_PREM</w:t>
      </w:r>
      <w:r w:rsidR="00CB73C3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8C4AB7">
        <w:rPr>
          <w:rFonts w:ascii="標楷體" w:eastAsia="標楷體" w:hAnsi="標楷體" w:hint="eastAsia"/>
          <w:kern w:val="2"/>
        </w:rPr>
        <w:t>JOB_ID</w:t>
      </w:r>
      <w:r w:rsidRPr="008C4AB7">
        <w:rPr>
          <w:rFonts w:ascii="標楷體" w:eastAsia="標楷體" w:hAnsi="標楷體"/>
          <w:kern w:val="2"/>
        </w:rPr>
        <w:t xml:space="preserve"> </w:t>
      </w:r>
      <w:r w:rsidRPr="008C4AB7">
        <w:rPr>
          <w:rFonts w:ascii="標楷體" w:eastAsia="標楷體" w:hAnsi="標楷體" w:hint="eastAsia"/>
          <w:lang w:eastAsia="zh-TW"/>
        </w:rPr>
        <w:t xml:space="preserve">FROM DTAB0002 WHERE POLICY_NO = 輸入.POLICY_NO AND ID = 輸入.OCR_ID ORDER BY </w:t>
      </w:r>
      <w:r w:rsidR="00516AA5" w:rsidRPr="008C4AB7">
        <w:rPr>
          <w:rFonts w:ascii="標楷體" w:eastAsia="標楷體" w:hAnsi="標楷體" w:hint="eastAsia"/>
          <w:kern w:val="2"/>
        </w:rPr>
        <w:t>ORGL_EFT_DATE</w:t>
      </w:r>
      <w:r w:rsidRPr="008C4AB7">
        <w:rPr>
          <w:rFonts w:ascii="標楷體" w:eastAsia="標楷體" w:hAnsi="標楷體" w:hint="eastAsia"/>
          <w:lang w:eastAsia="zh-TW"/>
        </w:rPr>
        <w:t xml:space="preserve">, RD_ID WITH UR </w:t>
      </w:r>
    </w:p>
    <w:p w:rsidR="00C8347A" w:rsidRPr="008C4AB7" w:rsidRDefault="00C8347A" w:rsidP="00C8347A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312143" w:rsidRPr="008C4AB7" w:rsidRDefault="00FA7CC5" w:rsidP="00FA7CC5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DC7671" w:rsidRPr="008C4AB7">
        <w:rPr>
          <w:rFonts w:ascii="標楷體" w:eastAsia="標楷體" w:hAnsi="標楷體" w:hint="eastAsia"/>
          <w:kern w:val="2"/>
          <w:lang w:eastAsia="zh-TW"/>
        </w:rPr>
        <w:t>撈取無記名附約</w:t>
      </w:r>
      <w:r w:rsidR="00DC7671" w:rsidRPr="008C4AB7">
        <w:rPr>
          <w:rFonts w:ascii="標楷體" w:eastAsia="標楷體" w:hAnsi="標楷體"/>
          <w:kern w:val="2"/>
          <w:lang w:eastAsia="zh-TW"/>
        </w:rPr>
        <w:br/>
      </w:r>
      <w:r w:rsidR="00BE1939" w:rsidRPr="008C4AB7">
        <w:rPr>
          <w:rFonts w:ascii="標楷體" w:eastAsia="標楷體" w:hAnsi="標楷體" w:hint="eastAsia"/>
          <w:kern w:val="2"/>
          <w:lang w:eastAsia="zh-TW"/>
        </w:rPr>
        <w:t>SELECT RD_ID, 畫面.事故人ID  as ID, DATE(ORGL_EFT_DATE), EFT_CODE, RD_AMT, RD_AMT_UNIT, RD_PREM, JOB_ID FROM DTAB0002 B INNER JOIN DBAG.DTAGA001_PROD_DEFI G ON B.RD_ID = G.PROD_ID LEFT JOIN DBAG.DTAGA003_RIDER_DEFI F ON B.RD_ID = F.PROD_ID WHERE POLICY_NO = 輸入.</w:t>
      </w:r>
      <w:r w:rsidR="00BE1939" w:rsidRPr="008C4AB7">
        <w:rPr>
          <w:rFonts w:ascii="標楷體" w:eastAsia="標楷體" w:hAnsi="標楷體"/>
          <w:kern w:val="2"/>
          <w:lang w:eastAsia="zh-TW"/>
        </w:rPr>
        <w:t>POLICY_NO AND G.PROD_CAT = '2' AND (decimal(G.RANGE_INSURED,1,0) + decimal(G.RANGE_SEC_INSURED,1,0) + decimal(G.RANGE_ASSURED,1,0) + decimal(G.RANGE_COUPLE,1,0) + decimal(G.RANGE_CHILD,1,0) &gt; 1 OR B.ID = 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BE1939" w:rsidRPr="008C4AB7">
          <w:rPr>
            <w:rFonts w:ascii="標楷體" w:eastAsia="標楷體" w:hAnsi="標楷體"/>
            <w:kern w:val="2"/>
            <w:lang w:eastAsia="zh-TW"/>
          </w:rPr>
          <w:t>0000000000’</w:t>
        </w:r>
      </w:smartTag>
      <w:r w:rsidR="00BE1939" w:rsidRPr="008C4AB7">
        <w:rPr>
          <w:rFonts w:ascii="標楷體" w:eastAsia="標楷體" w:hAnsi="標楷體"/>
          <w:kern w:val="2"/>
          <w:lang w:eastAsia="zh-TW"/>
        </w:rPr>
        <w:t>)  ORDER BY ORGL_EFT_DATE, RD_ID WITH UR</w:t>
      </w:r>
    </w:p>
    <w:p w:rsidR="00FA7CC5" w:rsidRPr="008C4AB7" w:rsidRDefault="00FA7CC5" w:rsidP="00FA7CC5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312143" w:rsidRPr="008C4AB7" w:rsidRDefault="00312143" w:rsidP="0031214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UNION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4AB7">
          <w:rPr>
            <w:rFonts w:ascii="標楷體" w:eastAsia="標楷體" w:hAnsi="標楷體" w:hint="eastAsia"/>
            <w:lang w:eastAsia="zh-TW"/>
          </w:rPr>
          <w:t>6.7.9</w:t>
        </w:r>
      </w:smartTag>
      <w:r w:rsidRPr="008C4AB7">
        <w:rPr>
          <w:rFonts w:ascii="標楷體" w:eastAsia="標楷體" w:hAnsi="標楷體" w:hint="eastAsia"/>
          <w:lang w:eastAsia="zh-TW"/>
        </w:rPr>
        <w:t>.1 &amp; 6.7.9.2但需排除已撈出相同的資料</w:t>
      </w:r>
      <w:r w:rsidR="00AC0DA7" w:rsidRPr="008C4AB7">
        <w:rPr>
          <w:rFonts w:ascii="標楷體" w:eastAsia="標楷體" w:hAnsi="標楷體" w:hint="eastAsia"/>
          <w:lang w:eastAsia="zh-TW"/>
        </w:rPr>
        <w:t>，保留有記名附約</w:t>
      </w:r>
      <w:r w:rsidR="00F73BAF" w:rsidRPr="008C4AB7">
        <w:rPr>
          <w:rFonts w:ascii="標楷體" w:eastAsia="標楷體" w:hAnsi="標楷體" w:hint="eastAsia"/>
          <w:lang w:eastAsia="zh-TW"/>
        </w:rPr>
        <w:t>(請控制若屬</w:t>
      </w:r>
      <w:r w:rsidR="00DC7671" w:rsidRPr="008C4AB7">
        <w:rPr>
          <w:rFonts w:ascii="標楷體" w:eastAsia="標楷體" w:hAnsi="標楷體" w:hint="eastAsia"/>
          <w:lang w:eastAsia="zh-TW"/>
        </w:rPr>
        <w:t>無記名</w:t>
      </w:r>
      <w:r w:rsidR="00F73BAF" w:rsidRPr="008C4AB7">
        <w:rPr>
          <w:rFonts w:ascii="標楷體" w:eastAsia="標楷體" w:hAnsi="標楷體" w:hint="eastAsia"/>
          <w:lang w:eastAsia="zh-TW"/>
        </w:rPr>
        <w:t>之</w:t>
      </w:r>
      <w:r w:rsidR="00DC7671" w:rsidRPr="008C4AB7">
        <w:rPr>
          <w:rFonts w:ascii="標楷體" w:eastAsia="標楷體" w:hAnsi="標楷體" w:hint="eastAsia"/>
          <w:lang w:eastAsia="zh-TW"/>
        </w:rPr>
        <w:t>附約</w:t>
      </w:r>
      <w:r w:rsidR="00F73BAF" w:rsidRPr="008C4AB7">
        <w:rPr>
          <w:rFonts w:ascii="標楷體" w:eastAsia="標楷體" w:hAnsi="標楷體" w:hint="eastAsia"/>
          <w:lang w:eastAsia="zh-TW"/>
        </w:rPr>
        <w:t>,畫面資料列底色請改以淺粉紅提示)</w:t>
      </w:r>
    </w:p>
    <w:p w:rsidR="00312143" w:rsidRPr="008C4AB7" w:rsidRDefault="00312143" w:rsidP="00312143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8C13DE" w:rsidRPr="008C4AB7" w:rsidRDefault="003E5337" w:rsidP="008C13DE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>DTABL001</w:t>
      </w:r>
      <w:r w:rsidR="008C13DE" w:rsidRPr="008C4AB7">
        <w:rPr>
          <w:rFonts w:ascii="標楷體" w:eastAsia="標楷體" w:hAnsi="標楷體" w:hint="eastAsia"/>
          <w:lang w:eastAsia="zh-TW"/>
        </w:rPr>
        <w:t>：(抽特約變更相關)</w:t>
      </w:r>
    </w:p>
    <w:p w:rsidR="008C13DE" w:rsidRPr="008C4AB7" w:rsidRDefault="008C13DE" w:rsidP="008C13D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3E5337" w:rsidRPr="008C4AB7">
        <w:rPr>
          <w:rFonts w:ascii="標楷體" w:eastAsia="標楷體" w:hAnsi="標楷體" w:hint="eastAsia"/>
          <w:kern w:val="2"/>
          <w:lang w:eastAsia="zh-TW"/>
        </w:rPr>
        <w:t>SEL</w:t>
      </w:r>
      <w:r w:rsidR="003E5337" w:rsidRPr="008C4AB7">
        <w:rPr>
          <w:rFonts w:ascii="標楷體" w:eastAsia="標楷體" w:hAnsi="標楷體" w:hint="eastAsia"/>
          <w:lang w:eastAsia="zh-TW"/>
        </w:rPr>
        <w:t>ECT</w:t>
      </w:r>
      <w:r w:rsidR="00737918" w:rsidRPr="008C4AB7">
        <w:rPr>
          <w:rFonts w:ascii="標楷體" w:eastAsia="標楷體" w:hAnsi="標楷體" w:hint="eastAsia"/>
          <w:lang w:eastAsia="zh-TW"/>
        </w:rPr>
        <w:t xml:space="preserve"> </w:t>
      </w:r>
      <w:r w:rsidR="003E5337" w:rsidRPr="008C4AB7">
        <w:rPr>
          <w:rFonts w:ascii="標楷體" w:eastAsia="標楷體" w:hAnsi="標楷體" w:hint="eastAsia"/>
          <w:bCs/>
          <w:snapToGrid w:val="0"/>
        </w:rPr>
        <w:t>APLY_NO</w:t>
      </w:r>
      <w:r w:rsidR="003E5337" w:rsidRPr="008C4AB7">
        <w:rPr>
          <w:rFonts w:ascii="標楷體" w:eastAsia="標楷體" w:hAnsi="標楷體" w:hint="eastAsia"/>
          <w:snapToGrid w:val="0"/>
          <w:lang w:eastAsia="zh-TW"/>
        </w:rPr>
        <w:t xml:space="preserve">, </w:t>
      </w:r>
      <w:r w:rsidR="003E5337" w:rsidRPr="008C4AB7">
        <w:rPr>
          <w:rFonts w:ascii="標楷體" w:eastAsia="標楷體" w:hAnsi="標楷體"/>
          <w:bCs/>
          <w:snapToGrid w:val="0"/>
        </w:rPr>
        <w:t>TRN_</w:t>
      </w:r>
      <w:r w:rsidR="003E5337" w:rsidRPr="008C4AB7">
        <w:rPr>
          <w:rFonts w:ascii="標楷體" w:eastAsia="標楷體" w:hAnsi="標楷體" w:hint="eastAsia"/>
          <w:bCs/>
          <w:snapToGrid w:val="0"/>
        </w:rPr>
        <w:t>KIND</w:t>
      </w:r>
      <w:r w:rsidR="003E5337" w:rsidRPr="008C4AB7">
        <w:rPr>
          <w:rFonts w:ascii="標楷體" w:eastAsia="標楷體" w:hAnsi="標楷體" w:hint="eastAsia"/>
          <w:snapToGrid w:val="0"/>
          <w:lang w:eastAsia="zh-TW"/>
        </w:rPr>
        <w:t xml:space="preserve">, </w:t>
      </w:r>
      <w:r w:rsidR="003E5337" w:rsidRPr="008C4AB7">
        <w:rPr>
          <w:rFonts w:ascii="標楷體" w:eastAsia="標楷體" w:hAnsi="標楷體"/>
          <w:snapToGrid w:val="0"/>
        </w:rPr>
        <w:t>EF</w:t>
      </w:r>
      <w:r w:rsidR="003E5337" w:rsidRPr="008C4AB7">
        <w:rPr>
          <w:rFonts w:ascii="標楷體" w:eastAsia="標楷體" w:hAnsi="標楷體" w:hint="eastAsia"/>
          <w:snapToGrid w:val="0"/>
        </w:rPr>
        <w:t>T</w:t>
      </w:r>
      <w:r w:rsidR="003E5337" w:rsidRPr="008C4AB7">
        <w:rPr>
          <w:rFonts w:ascii="標楷體" w:eastAsia="標楷體" w:hAnsi="標楷體"/>
          <w:snapToGrid w:val="0"/>
        </w:rPr>
        <w:t>_DATE</w:t>
      </w:r>
      <w:r w:rsidR="003E5337" w:rsidRPr="008C4AB7">
        <w:rPr>
          <w:rFonts w:ascii="標楷體" w:eastAsia="標楷體" w:hAnsi="標楷體" w:hint="eastAsia"/>
          <w:snapToGrid w:val="0"/>
          <w:lang w:eastAsia="zh-TW"/>
        </w:rPr>
        <w:t>,</w:t>
      </w:r>
      <w:r w:rsidR="003E5337" w:rsidRPr="008C4AB7">
        <w:rPr>
          <w:rFonts w:ascii="標楷體" w:eastAsia="標楷體" w:hAnsi="標楷體" w:hint="eastAsia"/>
          <w:lang w:eastAsia="zh-TW"/>
        </w:rPr>
        <w:t xml:space="preserve"> RD_ID, ID, </w:t>
      </w:r>
      <w:r w:rsidR="003E5337" w:rsidRPr="008C4AB7">
        <w:rPr>
          <w:rFonts w:ascii="標楷體" w:eastAsia="標楷體" w:hAnsi="標楷體" w:hint="eastAsia"/>
        </w:rPr>
        <w:t>BEF_RD_AMT</w:t>
      </w:r>
      <w:r w:rsidR="003E5337" w:rsidRPr="008C4AB7">
        <w:rPr>
          <w:rFonts w:ascii="標楷體" w:eastAsia="標楷體" w:hAnsi="標楷體" w:hint="eastAsia"/>
          <w:lang w:eastAsia="zh-TW"/>
        </w:rPr>
        <w:t>,</w:t>
      </w:r>
      <w:r w:rsidR="003E5337" w:rsidRPr="008C4AB7">
        <w:rPr>
          <w:rFonts w:ascii="標楷體" w:eastAsia="標楷體" w:hAnsi="標楷體" w:hint="eastAsia"/>
          <w:snapToGrid w:val="0"/>
          <w:lang w:eastAsia="zh-TW"/>
        </w:rPr>
        <w:t xml:space="preserve"> </w:t>
      </w:r>
      <w:r w:rsidR="000C4C0C" w:rsidRPr="008C4AB7">
        <w:rPr>
          <w:rFonts w:ascii="標楷體" w:eastAsia="標楷體" w:hAnsi="標楷體" w:hint="eastAsia"/>
          <w:snapToGrid w:val="0"/>
          <w:lang w:eastAsia="zh-TW"/>
        </w:rPr>
        <w:t xml:space="preserve">FACE_AMT_UNIT, </w:t>
      </w:r>
      <w:r w:rsidR="003E5337" w:rsidRPr="008C4AB7">
        <w:rPr>
          <w:rFonts w:ascii="標楷體" w:eastAsia="標楷體" w:hAnsi="標楷體" w:hint="eastAsia"/>
          <w:snapToGrid w:val="0"/>
          <w:lang w:eastAsia="zh-TW"/>
        </w:rPr>
        <w:t>FILE_NO</w:t>
      </w:r>
      <w:r w:rsidR="003E5337" w:rsidRPr="008C4AB7">
        <w:rPr>
          <w:rFonts w:ascii="標楷體" w:eastAsia="標楷體" w:hAnsi="標楷體" w:hint="eastAsia"/>
          <w:kern w:val="2"/>
        </w:rPr>
        <w:t xml:space="preserve"> </w:t>
      </w:r>
      <w:r w:rsidR="003E5337" w:rsidRPr="008C4AB7">
        <w:rPr>
          <w:rFonts w:ascii="標楷體" w:eastAsia="標楷體" w:hAnsi="標楷體" w:hint="eastAsia"/>
          <w:lang w:eastAsia="zh-TW"/>
        </w:rPr>
        <w:t>FROM DTABL001 WHERE POLICY_NO = 輸入.POLICY_NO AND ID = 輸入.OCR_ID ORDER BY EFT_DATE WITH UR</w:t>
      </w:r>
    </w:p>
    <w:p w:rsidR="008C13DE" w:rsidRPr="008C4AB7" w:rsidRDefault="0099349B" w:rsidP="00050B4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8C13DE" w:rsidRPr="008C4AB7">
        <w:rPr>
          <w:rFonts w:ascii="標楷體" w:eastAsia="標楷體" w:hAnsi="標楷體" w:hint="eastAsia"/>
          <w:lang w:eastAsia="zh-TW"/>
        </w:rPr>
        <w:t>IF NOTFOUND,</w:t>
      </w:r>
      <w:r w:rsidR="008C13DE"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3832CA" w:rsidRPr="008C4AB7" w:rsidRDefault="003832CA" w:rsidP="003832CA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AAB001</w:t>
      </w:r>
      <w:r w:rsidR="00475FF8" w:rsidRPr="008C4AB7">
        <w:rPr>
          <w:rFonts w:ascii="標楷體" w:eastAsia="標楷體" w:hAnsi="標楷體" w:hint="eastAsia"/>
          <w:caps/>
          <w:lang w:eastAsia="zh-TW"/>
        </w:rPr>
        <w:t>、dtaab007</w:t>
      </w:r>
      <w:r w:rsidR="00CA2183" w:rsidRPr="008C4AB7">
        <w:rPr>
          <w:rFonts w:ascii="標楷體" w:eastAsia="標楷體" w:hAnsi="標楷體" w:hint="eastAsia"/>
          <w:caps/>
          <w:lang w:eastAsia="zh-TW"/>
        </w:rPr>
        <w:t>、</w:t>
      </w:r>
      <w:r w:rsidR="00475FF8" w:rsidRPr="008C4AB7">
        <w:rPr>
          <w:rFonts w:ascii="標楷體" w:eastAsia="標楷體" w:hAnsi="標楷體" w:hint="eastAsia"/>
          <w:caps/>
          <w:lang w:eastAsia="zh-TW"/>
        </w:rPr>
        <w:t>dtaab008</w:t>
      </w:r>
      <w:r w:rsidRPr="008C4AB7">
        <w:rPr>
          <w:rFonts w:ascii="標楷體" w:eastAsia="標楷體" w:hAnsi="標楷體" w:hint="eastAsia"/>
          <w:lang w:eastAsia="zh-TW"/>
        </w:rPr>
        <w:t>：理賠記錄（醫療相關</w:t>
      </w:r>
      <w:r w:rsidR="0068199D" w:rsidRPr="008C4AB7">
        <w:rPr>
          <w:rFonts w:ascii="標楷體" w:eastAsia="標楷體" w:hAnsi="標楷體" w:hint="eastAsia"/>
          <w:lang w:eastAsia="zh-TW"/>
        </w:rPr>
        <w:t>UNION</w:t>
      </w:r>
      <w:r w:rsidR="00BF4053" w:rsidRPr="008C4AB7">
        <w:rPr>
          <w:rFonts w:ascii="標楷體" w:eastAsia="標楷體" w:hAnsi="標楷體" w:hint="eastAsia"/>
          <w:lang w:eastAsia="zh-TW"/>
        </w:rPr>
        <w:t xml:space="preserve"> ORDER BY  OCR_DATE, </w:t>
      </w:r>
      <w:r w:rsidR="00097516" w:rsidRPr="008C4AB7">
        <w:rPr>
          <w:rFonts w:ascii="標楷體" w:eastAsia="標楷體" w:hAnsi="標楷體" w:hint="eastAsia"/>
          <w:lang w:eastAsia="zh-TW"/>
        </w:rPr>
        <w:t>APRV</w:t>
      </w:r>
      <w:r w:rsidR="00BF4053" w:rsidRPr="008C4AB7">
        <w:rPr>
          <w:rFonts w:ascii="標楷體" w:eastAsia="標楷體" w:hAnsi="標楷體" w:hint="eastAsia"/>
          <w:lang w:eastAsia="zh-TW"/>
        </w:rPr>
        <w:t>_DATE</w:t>
      </w:r>
      <w:r w:rsidRPr="008C4AB7">
        <w:rPr>
          <w:rFonts w:ascii="標楷體" w:eastAsia="標楷體" w:hAnsi="標楷體" w:hint="eastAsia"/>
          <w:lang w:eastAsia="zh-TW"/>
        </w:rPr>
        <w:t>)</w:t>
      </w:r>
    </w:p>
    <w:p w:rsidR="003832CA" w:rsidRPr="008C4AB7" w:rsidRDefault="003832CA" w:rsidP="003832CA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</w:t>
      </w:r>
      <w:r w:rsidRPr="008C4AB7">
        <w:rPr>
          <w:rFonts w:ascii="標楷體" w:eastAsia="標楷體" w:hAnsi="標楷體" w:hint="eastAsia"/>
          <w:lang w:eastAsia="zh-TW"/>
        </w:rPr>
        <w:t>ECT</w:t>
      </w:r>
      <w:r w:rsidR="001D6D86" w:rsidRPr="008C4AB7">
        <w:rPr>
          <w:rFonts w:ascii="標楷體" w:eastAsia="標楷體" w:hAnsi="標楷體" w:hint="eastAsia"/>
          <w:lang w:eastAsia="zh-TW"/>
        </w:rPr>
        <w:t xml:space="preserve"> APRV_DATE, OCR_ID, SEX, ROLE, OCR_DATE, OCR_RESN, PROD_ID, CLAM_AMT_CODE, CLAM_AMT_NAME, MED_PAY_DAY, HSP_PAY_DAY, PAY_AMT, FILE_NO, APLY_NO</w:t>
      </w:r>
      <w:r w:rsidR="00C40EE8"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  <w:lang w:eastAsia="zh-TW"/>
        </w:rPr>
        <w:t>FROM DTAAB</w:t>
      </w:r>
      <w:smartTag w:uri="urn:schemas-microsoft-com:office:smarttags" w:element="chmetcnv">
        <w:smartTagPr>
          <w:attr w:name="UnitName" w:val="F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8C4AB7">
          <w:rPr>
            <w:rFonts w:ascii="標楷體" w:eastAsia="標楷體" w:hAnsi="標楷體" w:hint="eastAsia"/>
            <w:lang w:eastAsia="zh-TW"/>
          </w:rPr>
          <w:t>001 F</w:t>
        </w:r>
      </w:smartTag>
      <w:r w:rsidRPr="008C4AB7">
        <w:rPr>
          <w:rFonts w:ascii="標楷體" w:eastAsia="標楷體" w:hAnsi="標楷體" w:hint="eastAsia"/>
          <w:lang w:eastAsia="zh-TW"/>
        </w:rPr>
        <w:t xml:space="preserve">1 WHERE F1.POLICY_NO = 輸入.POLICY_NO </w:t>
      </w:r>
      <w:r w:rsidRPr="008C4AB7">
        <w:rPr>
          <w:rFonts w:ascii="標楷體" w:eastAsia="標楷體" w:hAnsi="標楷體" w:hint="eastAsia"/>
          <w:dstrike/>
          <w:lang w:eastAsia="zh-TW"/>
        </w:rPr>
        <w:t xml:space="preserve">AND F1.OCR_ID </w:t>
      </w:r>
      <w:r w:rsidR="00CA7783" w:rsidRPr="008C4AB7">
        <w:rPr>
          <w:rFonts w:ascii="標楷體" w:eastAsia="標楷體" w:hAnsi="標楷體" w:hint="eastAsia"/>
          <w:dstrike/>
          <w:lang w:eastAsia="zh-TW"/>
        </w:rPr>
        <w:t>=</w:t>
      </w:r>
      <w:r w:rsidRPr="008C4AB7">
        <w:rPr>
          <w:rFonts w:ascii="標楷體" w:eastAsia="標楷體" w:hAnsi="標楷體" w:hint="eastAsia"/>
          <w:dstrike/>
          <w:lang w:eastAsia="zh-TW"/>
        </w:rPr>
        <w:t xml:space="preserve"> 輸入.OCR_ID</w:t>
      </w:r>
      <w:r w:rsidRPr="008C4AB7">
        <w:rPr>
          <w:rFonts w:ascii="標楷體" w:eastAsia="標楷體" w:hAnsi="標楷體" w:hint="eastAsia"/>
          <w:lang w:eastAsia="zh-TW"/>
        </w:rPr>
        <w:t xml:space="preserve"> AND CLAM_CAT IN (</w:t>
      </w:r>
      <w:r w:rsidRPr="008C4AB7">
        <w:rPr>
          <w:rFonts w:ascii="標楷體" w:eastAsia="標楷體" w:hAnsi="標楷體"/>
          <w:lang w:eastAsia="zh-TW"/>
        </w:rPr>
        <w:t>‘</w:t>
      </w:r>
      <w:r w:rsidRPr="008C4AB7">
        <w:rPr>
          <w:rFonts w:ascii="標楷體" w:eastAsia="標楷體" w:hAnsi="標楷體" w:hint="eastAsia"/>
          <w:lang w:eastAsia="zh-TW"/>
        </w:rPr>
        <w:t>E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, </w:t>
      </w:r>
      <w:r w:rsidRPr="008C4AB7">
        <w:rPr>
          <w:rFonts w:ascii="標楷體" w:eastAsia="標楷體" w:hAnsi="標楷體"/>
          <w:lang w:eastAsia="zh-TW"/>
        </w:rPr>
        <w:t>‘</w:t>
      </w:r>
      <w:r w:rsidRPr="008C4AB7">
        <w:rPr>
          <w:rFonts w:ascii="標楷體" w:eastAsia="標楷體" w:hAnsi="標楷體" w:hint="eastAsia"/>
          <w:lang w:eastAsia="zh-TW"/>
        </w:rPr>
        <w:t>F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 , </w:t>
      </w:r>
      <w:r w:rsidRPr="008C4AB7">
        <w:rPr>
          <w:rFonts w:ascii="標楷體" w:eastAsia="標楷體" w:hAnsi="標楷體"/>
          <w:lang w:eastAsia="zh-TW"/>
        </w:rPr>
        <w:t>‘</w:t>
      </w:r>
      <w:r w:rsidR="00027F25" w:rsidRPr="008C4AB7">
        <w:rPr>
          <w:rFonts w:ascii="標楷體" w:eastAsia="標楷體" w:hAnsi="標楷體" w:hint="eastAsia"/>
          <w:lang w:eastAsia="zh-TW"/>
        </w:rPr>
        <w:t>G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, </w:t>
      </w:r>
      <w:r w:rsidRPr="008C4AB7">
        <w:rPr>
          <w:rFonts w:ascii="標楷體" w:eastAsia="標楷體" w:hAnsi="標楷體"/>
          <w:lang w:eastAsia="zh-TW"/>
        </w:rPr>
        <w:t>‘</w:t>
      </w:r>
      <w:r w:rsidRPr="008C4AB7">
        <w:rPr>
          <w:rFonts w:ascii="標楷體" w:eastAsia="標楷體" w:hAnsi="標楷體" w:hint="eastAsia"/>
          <w:lang w:eastAsia="zh-TW"/>
        </w:rPr>
        <w:t>I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, </w:t>
      </w:r>
      <w:r w:rsidRPr="008C4AB7">
        <w:rPr>
          <w:rFonts w:ascii="標楷體" w:eastAsia="標楷體" w:hAnsi="標楷體"/>
          <w:lang w:eastAsia="zh-TW"/>
        </w:rPr>
        <w:t>‘</w:t>
      </w:r>
      <w:r w:rsidRPr="008C4AB7">
        <w:rPr>
          <w:rFonts w:ascii="標楷體" w:eastAsia="標楷體" w:hAnsi="標楷體" w:hint="eastAsia"/>
          <w:lang w:eastAsia="zh-TW"/>
        </w:rPr>
        <w:t>M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) </w:t>
      </w:r>
      <w:r w:rsidR="00CC0956" w:rsidRPr="008C4AB7">
        <w:rPr>
          <w:rFonts w:ascii="標楷體" w:eastAsia="標楷體" w:hAnsi="標楷體" w:hint="eastAsia"/>
          <w:lang w:eastAsia="zh-TW"/>
        </w:rPr>
        <w:t>AND PAY_STS NOT IN (</w:t>
      </w:r>
      <w:r w:rsidR="00CC0956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CC0956" w:rsidRPr="008C4AB7">
          <w:rPr>
            <w:rFonts w:ascii="標楷體" w:eastAsia="標楷體" w:hAnsi="標楷體" w:hint="eastAsia"/>
            <w:lang w:eastAsia="zh-TW"/>
          </w:rPr>
          <w:t>0</w:t>
        </w:r>
        <w:r w:rsidR="00CC0956" w:rsidRPr="008C4AB7">
          <w:rPr>
            <w:rFonts w:ascii="標楷體" w:eastAsia="標楷體" w:hAnsi="標楷體"/>
            <w:lang w:eastAsia="zh-TW"/>
          </w:rPr>
          <w:t>’</w:t>
        </w:r>
      </w:smartTag>
      <w:r w:rsidR="00CC0956" w:rsidRPr="008C4AB7">
        <w:rPr>
          <w:rFonts w:ascii="標楷體" w:eastAsia="標楷體" w:hAnsi="標楷體" w:hint="eastAsia"/>
          <w:lang w:eastAsia="zh-TW"/>
        </w:rPr>
        <w:t xml:space="preserve">, </w:t>
      </w:r>
      <w:r w:rsidR="00CC0956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CC0956" w:rsidRPr="008C4AB7">
          <w:rPr>
            <w:rFonts w:ascii="標楷體" w:eastAsia="標楷體" w:hAnsi="標楷體" w:hint="eastAsia"/>
            <w:lang w:eastAsia="zh-TW"/>
          </w:rPr>
          <w:t>5</w:t>
        </w:r>
        <w:r w:rsidR="00CC0956" w:rsidRPr="008C4AB7">
          <w:rPr>
            <w:rFonts w:ascii="標楷體" w:eastAsia="標楷體" w:hAnsi="標楷體"/>
            <w:lang w:eastAsia="zh-TW"/>
          </w:rPr>
          <w:t>’</w:t>
        </w:r>
      </w:smartTag>
      <w:r w:rsidR="00CC0956" w:rsidRPr="008C4AB7">
        <w:rPr>
          <w:rFonts w:ascii="標楷體" w:eastAsia="標楷體" w:hAnsi="標楷體" w:hint="eastAsia"/>
          <w:lang w:eastAsia="zh-TW"/>
        </w:rPr>
        <w:t xml:space="preserve"> , </w:t>
      </w:r>
      <w:r w:rsidR="00CC0956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CC0956" w:rsidRPr="008C4AB7">
          <w:rPr>
            <w:rFonts w:ascii="標楷體" w:eastAsia="標楷體" w:hAnsi="標楷體" w:hint="eastAsia"/>
            <w:lang w:eastAsia="zh-TW"/>
          </w:rPr>
          <w:t>6</w:t>
        </w:r>
        <w:r w:rsidR="00CC0956" w:rsidRPr="008C4AB7">
          <w:rPr>
            <w:rFonts w:ascii="標楷體" w:eastAsia="標楷體" w:hAnsi="標楷體"/>
            <w:lang w:eastAsia="zh-TW"/>
          </w:rPr>
          <w:t>’</w:t>
        </w:r>
      </w:smartTag>
      <w:r w:rsidR="00CC0956" w:rsidRPr="008C4AB7">
        <w:rPr>
          <w:rFonts w:ascii="標楷體" w:eastAsia="標楷體" w:hAnsi="標楷體" w:hint="eastAsia"/>
          <w:lang w:eastAsia="zh-TW"/>
        </w:rPr>
        <w:t xml:space="preserve">) </w:t>
      </w:r>
      <w:r w:rsidR="004835DB" w:rsidRPr="008C4AB7">
        <w:rPr>
          <w:rFonts w:ascii="標楷體" w:eastAsia="標楷體" w:hAnsi="標楷體" w:hint="eastAsia"/>
          <w:lang w:eastAsia="zh-TW"/>
        </w:rPr>
        <w:t xml:space="preserve">AND APRV_DATE IS NOT NULL </w:t>
      </w:r>
      <w:r w:rsidRPr="008C4AB7">
        <w:rPr>
          <w:rFonts w:ascii="標楷體" w:eastAsia="標楷體" w:hAnsi="標楷體" w:hint="eastAsia"/>
          <w:lang w:eastAsia="zh-TW"/>
        </w:rPr>
        <w:t>ORDER BY F1.</w:t>
      </w:r>
      <w:r w:rsidR="00642532" w:rsidRPr="008C4AB7">
        <w:rPr>
          <w:rFonts w:ascii="標楷體" w:eastAsia="標楷體" w:hAnsi="標楷體" w:hint="eastAsia"/>
          <w:lang w:eastAsia="zh-TW"/>
        </w:rPr>
        <w:t>OCR</w:t>
      </w:r>
      <w:r w:rsidRPr="008C4AB7">
        <w:rPr>
          <w:rFonts w:ascii="標楷體" w:eastAsia="標楷體" w:hAnsi="標楷體" w:hint="eastAsia"/>
          <w:lang w:eastAsia="zh-TW"/>
        </w:rPr>
        <w:t>_DATE</w:t>
      </w:r>
      <w:r w:rsidR="00BA7737" w:rsidRPr="008C4AB7">
        <w:rPr>
          <w:rFonts w:ascii="標楷體" w:eastAsia="標楷體" w:hAnsi="標楷體" w:hint="eastAsia"/>
          <w:lang w:eastAsia="zh-TW"/>
        </w:rPr>
        <w:t>, F1.</w:t>
      </w:r>
      <w:r w:rsidR="00097516" w:rsidRPr="008C4AB7">
        <w:rPr>
          <w:rFonts w:ascii="標楷體" w:eastAsia="標楷體" w:hAnsi="標楷體" w:hint="eastAsia"/>
          <w:lang w:eastAsia="zh-TW"/>
        </w:rPr>
        <w:t>APRV</w:t>
      </w:r>
      <w:r w:rsidR="00BA7737" w:rsidRPr="008C4AB7">
        <w:rPr>
          <w:rFonts w:ascii="標楷體" w:eastAsia="標楷體" w:hAnsi="標楷體" w:hint="eastAsia"/>
          <w:lang w:eastAsia="zh-TW"/>
        </w:rPr>
        <w:t>_DATE</w:t>
      </w:r>
      <w:r w:rsidRPr="008C4AB7">
        <w:rPr>
          <w:rFonts w:ascii="標楷體" w:eastAsia="標楷體" w:hAnsi="標楷體" w:hint="eastAsia"/>
          <w:lang w:eastAsia="zh-TW"/>
        </w:rPr>
        <w:t xml:space="preserve"> WITH UR </w:t>
      </w:r>
    </w:p>
    <w:p w:rsidR="003832CA" w:rsidRPr="008C4AB7" w:rsidRDefault="003832CA" w:rsidP="00050B4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027F25" w:rsidRPr="008C4AB7" w:rsidRDefault="00880C2C" w:rsidP="00027F25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>SELECT APRV_DATE, OCR_ID, CLAM_AMT_CODE, CLAM_AMT_NAME, ROLE, OCR_DATE, OCR_RESN, '' AS DTH_KIND, '' AS APLY_KIND, '' AS DISB_GRAD,  '' AS JOB_ID, '' AS PAY_AMT, SUBSTR(APRV_DIV_NO,1,5) || AUTH_CODE || CAST(CAST(YEAR(APRV_DATE)-1911 AS DEC(2,0)) AS CHAR(2)) || CASE_NO AS FILE_NO, APLY_NO FROM DTAAB</w:t>
      </w:r>
      <w:smartTag w:uri="urn:schemas-microsoft-com:office:smarttags" w:element="chmetcnv">
        <w:smartTagPr>
          <w:attr w:name="UnitName" w:val="F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8C4AB7">
          <w:rPr>
            <w:rFonts w:ascii="標楷體" w:eastAsia="標楷體" w:hAnsi="標楷體"/>
            <w:kern w:val="2"/>
            <w:lang w:eastAsia="zh-TW"/>
          </w:rPr>
          <w:t>007 F</w:t>
        </w:r>
      </w:smartTag>
      <w:r w:rsidRPr="008C4AB7">
        <w:rPr>
          <w:rFonts w:ascii="標楷體" w:eastAsia="標楷體" w:hAnsi="標楷體"/>
          <w:kern w:val="2"/>
          <w:lang w:eastAsia="zh-TW"/>
        </w:rPr>
        <w:t>1 WHERE F1.SYS_NO = '1' AND F1.POLICY_NO =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8C4AB7">
        <w:rPr>
          <w:rFonts w:ascii="標楷體" w:eastAsia="標楷體" w:hAnsi="標楷體" w:hint="eastAsia"/>
          <w:lang w:eastAsia="zh-TW"/>
        </w:rPr>
        <w:t>輸入.POLICY_NO</w:t>
      </w:r>
      <w:r w:rsidRPr="008C4AB7">
        <w:rPr>
          <w:rFonts w:ascii="標楷體" w:eastAsia="標楷體" w:hAnsi="標楷體"/>
          <w:kern w:val="2"/>
          <w:lang w:eastAsia="zh-TW"/>
        </w:rPr>
        <w:t xml:space="preserve"> </w:t>
      </w:r>
      <w:r w:rsidRPr="008C4AB7">
        <w:rPr>
          <w:rFonts w:ascii="標楷體" w:eastAsia="標楷體" w:hAnsi="標楷體"/>
          <w:dstrike/>
          <w:kern w:val="2"/>
          <w:lang w:eastAsia="zh-TW"/>
        </w:rPr>
        <w:t xml:space="preserve">AND F1.OCR_ID </w:t>
      </w:r>
      <w:r w:rsidR="00CA7783" w:rsidRPr="008C4AB7">
        <w:rPr>
          <w:rFonts w:ascii="標楷體" w:eastAsia="標楷體" w:hAnsi="標楷體" w:hint="eastAsia"/>
          <w:dstrike/>
          <w:lang w:eastAsia="zh-TW"/>
        </w:rPr>
        <w:t>=</w:t>
      </w:r>
      <w:r w:rsidRPr="008C4AB7">
        <w:rPr>
          <w:rFonts w:ascii="標楷體" w:eastAsia="標楷體" w:hAnsi="標楷體" w:hint="eastAsia"/>
          <w:dstrike/>
          <w:kern w:val="2"/>
          <w:lang w:eastAsia="zh-TW"/>
        </w:rPr>
        <w:t xml:space="preserve"> </w:t>
      </w:r>
      <w:r w:rsidRPr="008C4AB7">
        <w:rPr>
          <w:rFonts w:ascii="標楷體" w:eastAsia="標楷體" w:hAnsi="標楷體" w:hint="eastAsia"/>
          <w:dstrike/>
          <w:lang w:eastAsia="zh-TW"/>
        </w:rPr>
        <w:t>輸入.OCR_ID</w:t>
      </w:r>
      <w:r w:rsidR="00EA53CC"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/>
          <w:kern w:val="2"/>
          <w:lang w:eastAsia="zh-TW"/>
        </w:rPr>
        <w:t xml:space="preserve"> AND CLAM_CAT IN ('E', 'F' , 'G', 'I', 'M') ORDER BY F1.OCR_DATE, F1.APRV_DATE WITH UR</w:t>
      </w:r>
      <w:r w:rsidR="00027F25" w:rsidRPr="008C4AB7">
        <w:rPr>
          <w:rFonts w:ascii="標楷體" w:eastAsia="標楷體" w:hAnsi="標楷體" w:hint="eastAsia"/>
          <w:lang w:eastAsia="zh-TW"/>
        </w:rPr>
        <w:t xml:space="preserve"> </w:t>
      </w:r>
    </w:p>
    <w:p w:rsidR="00027F25" w:rsidRPr="008C4AB7" w:rsidRDefault="00027F25" w:rsidP="00027F25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027F25" w:rsidRPr="008C4AB7" w:rsidRDefault="00027F25" w:rsidP="00027F25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SEL</w:t>
      </w:r>
      <w:r w:rsidRPr="008C4AB7">
        <w:rPr>
          <w:rFonts w:ascii="標楷體" w:eastAsia="標楷體" w:hAnsi="標楷體" w:hint="eastAsia"/>
          <w:lang w:eastAsia="zh-TW"/>
        </w:rPr>
        <w:t xml:space="preserve">ECT </w:t>
      </w:r>
      <w:r w:rsidR="00053B24" w:rsidRPr="008C4AB7">
        <w:rPr>
          <w:rFonts w:ascii="標楷體" w:eastAsia="標楷體" w:hAnsi="標楷體" w:hint="eastAsia"/>
          <w:lang w:eastAsia="zh-TW"/>
        </w:rPr>
        <w:t>APRV_DATE, OCR_ID, SEX, ROLE, OCR_DATE, OCR_RESN, PROD_ID, CEMDCKD AS CLAM_AMT_CODE,</w:t>
      </w:r>
      <w:r w:rsidR="004777B0" w:rsidRPr="008C4AB7">
        <w:rPr>
          <w:rFonts w:ascii="標楷體" w:eastAsia="標楷體" w:hAnsi="標楷體" w:hint="eastAsia"/>
          <w:lang w:eastAsia="zh-TW"/>
        </w:rPr>
        <w:t xml:space="preserve"> </w:t>
      </w:r>
      <w:r w:rsidR="004777B0" w:rsidRPr="008C4AB7">
        <w:rPr>
          <w:rFonts w:ascii="標楷體" w:eastAsia="標楷體" w:hAnsi="標楷體"/>
          <w:lang w:eastAsia="zh-TW"/>
        </w:rPr>
        <w:t>‘’</w:t>
      </w:r>
      <w:r w:rsidR="004777B0" w:rsidRPr="008C4AB7">
        <w:rPr>
          <w:rFonts w:ascii="標楷體" w:eastAsia="標楷體" w:hAnsi="標楷體" w:hint="eastAsia"/>
          <w:lang w:eastAsia="zh-TW"/>
        </w:rPr>
        <w:t xml:space="preserve">AS </w:t>
      </w:r>
      <w:r w:rsidR="00053B24" w:rsidRPr="008C4AB7">
        <w:rPr>
          <w:rFonts w:ascii="標楷體" w:eastAsia="標楷體" w:hAnsi="標楷體" w:hint="eastAsia"/>
          <w:lang w:eastAsia="zh-TW"/>
        </w:rPr>
        <w:t>CLAM_AMT_NAME, MED_PAY_DAY, HSP_PAY_DAY, PAY_AMT, FILE_NO, APLY_NO</w:t>
      </w:r>
      <w:r w:rsidRPr="008C4AB7">
        <w:rPr>
          <w:rFonts w:ascii="標楷體" w:eastAsia="標楷體" w:hAnsi="標楷體" w:hint="eastAsia"/>
          <w:lang w:eastAsia="zh-TW"/>
        </w:rPr>
        <w:t xml:space="preserve"> FROM DTAAB</w:t>
      </w:r>
      <w:smartTag w:uri="urn:schemas-microsoft-com:office:smarttags" w:element="chmetcnv">
        <w:smartTagPr>
          <w:attr w:name="UnitName" w:val="F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8C4AB7">
          <w:rPr>
            <w:rFonts w:ascii="標楷體" w:eastAsia="標楷體" w:hAnsi="標楷體" w:hint="eastAsia"/>
            <w:lang w:eastAsia="zh-TW"/>
          </w:rPr>
          <w:t>008 F</w:t>
        </w:r>
      </w:smartTag>
      <w:r w:rsidRPr="008C4AB7">
        <w:rPr>
          <w:rFonts w:ascii="標楷體" w:eastAsia="標楷體" w:hAnsi="標楷體" w:hint="eastAsia"/>
          <w:lang w:eastAsia="zh-TW"/>
        </w:rPr>
        <w:t>1 WHERE F1.POLICY_NO = 輸入.POLICY_NO</w:t>
      </w:r>
      <w:r w:rsidRPr="008C4AB7">
        <w:rPr>
          <w:rFonts w:ascii="標楷體" w:eastAsia="標楷體" w:hAnsi="標楷體" w:hint="eastAsia"/>
          <w:dstrike/>
          <w:lang w:eastAsia="zh-TW"/>
        </w:rPr>
        <w:t xml:space="preserve"> AND F1.OCR_ID </w:t>
      </w:r>
      <w:r w:rsidR="00CA7783" w:rsidRPr="008C4AB7">
        <w:rPr>
          <w:rFonts w:ascii="標楷體" w:eastAsia="標楷體" w:hAnsi="標楷體" w:hint="eastAsia"/>
          <w:dstrike/>
          <w:lang w:eastAsia="zh-TW"/>
        </w:rPr>
        <w:t>=</w:t>
      </w:r>
      <w:r w:rsidRPr="008C4AB7">
        <w:rPr>
          <w:rFonts w:ascii="標楷體" w:eastAsia="標楷體" w:hAnsi="標楷體" w:hint="eastAsia"/>
          <w:dstrike/>
          <w:lang w:eastAsia="zh-TW"/>
        </w:rPr>
        <w:t xml:space="preserve"> 輸入.OCR_ID</w:t>
      </w:r>
      <w:r w:rsidRPr="008C4AB7">
        <w:rPr>
          <w:rFonts w:ascii="標楷體" w:eastAsia="標楷體" w:hAnsi="標楷體" w:hint="eastAsia"/>
          <w:lang w:eastAsia="zh-TW"/>
        </w:rPr>
        <w:t xml:space="preserve"> ORDER BY F1.</w:t>
      </w:r>
      <w:r w:rsidR="00642532" w:rsidRPr="008C4AB7">
        <w:rPr>
          <w:rFonts w:ascii="標楷體" w:eastAsia="標楷體" w:hAnsi="標楷體" w:hint="eastAsia"/>
          <w:lang w:eastAsia="zh-TW"/>
        </w:rPr>
        <w:t>OCR</w:t>
      </w:r>
      <w:r w:rsidRPr="008C4AB7">
        <w:rPr>
          <w:rFonts w:ascii="標楷體" w:eastAsia="標楷體" w:hAnsi="標楷體" w:hint="eastAsia"/>
          <w:lang w:eastAsia="zh-TW"/>
        </w:rPr>
        <w:t>_DATE</w:t>
      </w:r>
      <w:r w:rsidR="00BA7737" w:rsidRPr="008C4AB7">
        <w:rPr>
          <w:rFonts w:ascii="標楷體" w:eastAsia="標楷體" w:hAnsi="標楷體" w:hint="eastAsia"/>
          <w:lang w:eastAsia="zh-TW"/>
        </w:rPr>
        <w:t>, F1.</w:t>
      </w:r>
      <w:r w:rsidR="003D6BCE" w:rsidRPr="008C4AB7">
        <w:rPr>
          <w:rFonts w:ascii="標楷體" w:eastAsia="標楷體" w:hAnsi="標楷體" w:hint="eastAsia"/>
          <w:lang w:eastAsia="zh-TW"/>
        </w:rPr>
        <w:t>APRV</w:t>
      </w:r>
      <w:r w:rsidR="00BA7737" w:rsidRPr="008C4AB7">
        <w:rPr>
          <w:rFonts w:ascii="標楷體" w:eastAsia="標楷體" w:hAnsi="標楷體" w:hint="eastAsia"/>
          <w:lang w:eastAsia="zh-TW"/>
        </w:rPr>
        <w:t>_DATE</w:t>
      </w:r>
      <w:r w:rsidRPr="008C4AB7">
        <w:rPr>
          <w:rFonts w:ascii="標楷體" w:eastAsia="標楷體" w:hAnsi="標楷體" w:hint="eastAsia"/>
          <w:lang w:eastAsia="zh-TW"/>
        </w:rPr>
        <w:t xml:space="preserve"> WITH UR </w:t>
      </w:r>
    </w:p>
    <w:p w:rsidR="00027F25" w:rsidRPr="008C4AB7" w:rsidRDefault="00027F25" w:rsidP="00027F25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C40EE8" w:rsidRPr="008C4AB7" w:rsidRDefault="00C40EE8" w:rsidP="00C40EE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AAB001</w:t>
      </w:r>
      <w:r w:rsidR="00555F87" w:rsidRPr="008C4AB7">
        <w:rPr>
          <w:rFonts w:ascii="標楷體" w:eastAsia="標楷體" w:hAnsi="標楷體" w:hint="eastAsia"/>
          <w:caps/>
          <w:lang w:eastAsia="zh-TW"/>
        </w:rPr>
        <w:t>、dtaab007</w:t>
      </w:r>
      <w:r w:rsidRPr="008C4AB7">
        <w:rPr>
          <w:rFonts w:ascii="標楷體" w:eastAsia="標楷體" w:hAnsi="標楷體" w:hint="eastAsia"/>
          <w:lang w:eastAsia="zh-TW"/>
        </w:rPr>
        <w:t>：理賠記錄（死殘相關</w:t>
      </w:r>
      <w:r w:rsidR="0078434D" w:rsidRPr="008C4AB7">
        <w:rPr>
          <w:rFonts w:ascii="標楷體" w:eastAsia="標楷體" w:hAnsi="標楷體" w:hint="eastAsia"/>
          <w:lang w:eastAsia="zh-TW"/>
        </w:rPr>
        <w:t xml:space="preserve"> UNION</w:t>
      </w:r>
      <w:r w:rsidR="0078434D" w:rsidRPr="0051631A">
        <w:rPr>
          <w:rFonts w:ascii="標楷體" w:eastAsia="標楷體" w:hAnsi="標楷體" w:hint="eastAsia"/>
          <w:lang w:eastAsia="zh-TW"/>
        </w:rPr>
        <w:t xml:space="preserve"> ORDER BY OCR_DATE, </w:t>
      </w:r>
      <w:r w:rsidR="00097516" w:rsidRPr="008C4AB7">
        <w:rPr>
          <w:rFonts w:ascii="標楷體" w:eastAsia="標楷體" w:hAnsi="標楷體" w:hint="eastAsia"/>
          <w:lang w:eastAsia="zh-TW"/>
        </w:rPr>
        <w:t>APRV</w:t>
      </w:r>
      <w:r w:rsidR="0078434D" w:rsidRPr="008C4AB7">
        <w:rPr>
          <w:rFonts w:ascii="標楷體" w:eastAsia="標楷體" w:hAnsi="標楷體" w:hint="eastAsia"/>
          <w:lang w:eastAsia="zh-TW"/>
        </w:rPr>
        <w:t>_DATE</w:t>
      </w:r>
      <w:r w:rsidRPr="008C4AB7">
        <w:rPr>
          <w:rFonts w:ascii="標楷體" w:eastAsia="標楷體" w:hAnsi="標楷體" w:hint="eastAsia"/>
          <w:lang w:eastAsia="zh-TW"/>
        </w:rPr>
        <w:t>)</w:t>
      </w:r>
    </w:p>
    <w:p w:rsidR="00C40EE8" w:rsidRPr="008C4AB7" w:rsidRDefault="00C40EE8" w:rsidP="00C40EE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</w:t>
      </w:r>
      <w:r w:rsidRPr="008C4AB7">
        <w:rPr>
          <w:rFonts w:ascii="標楷體" w:eastAsia="標楷體" w:hAnsi="標楷體" w:hint="eastAsia"/>
          <w:lang w:eastAsia="zh-TW"/>
        </w:rPr>
        <w:t>ECT</w:t>
      </w:r>
      <w:r w:rsidR="00091437" w:rsidRPr="008C4AB7">
        <w:rPr>
          <w:rFonts w:ascii="標楷體" w:eastAsia="標楷體" w:hAnsi="標楷體" w:hint="eastAsia"/>
          <w:lang w:eastAsia="zh-TW"/>
        </w:rPr>
        <w:t xml:space="preserve"> APRV_DATE, OCR_ID, CLAM_AMT_CODE, CLAM_AMT_NAME, ROLE, OCR_DATE, OCR_RESN, </w:t>
      </w:r>
      <w:r w:rsidR="00BA7609" w:rsidRPr="008C4AB7">
        <w:rPr>
          <w:rFonts w:ascii="標楷體" w:eastAsia="標楷體" w:hAnsi="標楷體" w:hint="eastAsia"/>
          <w:lang w:eastAsia="zh-TW"/>
        </w:rPr>
        <w:t xml:space="preserve">PROD_ID, </w:t>
      </w:r>
      <w:r w:rsidR="00091437" w:rsidRPr="008C4AB7">
        <w:rPr>
          <w:rFonts w:ascii="標楷體" w:eastAsia="標楷體" w:hAnsi="標楷體" w:hint="eastAsia"/>
          <w:lang w:eastAsia="zh-TW"/>
        </w:rPr>
        <w:t>DTH_KIND, F2.APLY_KIND, DISB_GRAD, F2.JOB_ID, PAY_AMT, FILE_NO, APLY_NO</w:t>
      </w:r>
      <w:r w:rsidRPr="008C4AB7">
        <w:rPr>
          <w:rFonts w:ascii="標楷體" w:eastAsia="標楷體" w:hAnsi="標楷體" w:hint="eastAsia"/>
          <w:lang w:eastAsia="zh-TW"/>
        </w:rPr>
        <w:t xml:space="preserve"> FROM DTAAB</w:t>
      </w:r>
      <w:smartTag w:uri="urn:schemas-microsoft-com:office:smarttags" w:element="chmetcnv">
        <w:smartTagPr>
          <w:attr w:name="UnitName" w:val="F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Pr="008C4AB7">
          <w:rPr>
            <w:rFonts w:ascii="標楷體" w:eastAsia="標楷體" w:hAnsi="標楷體" w:hint="eastAsia"/>
            <w:lang w:eastAsia="zh-TW"/>
          </w:rPr>
          <w:t>001 F</w:t>
        </w:r>
      </w:smartTag>
      <w:r w:rsidRPr="008C4AB7">
        <w:rPr>
          <w:rFonts w:ascii="標楷體" w:eastAsia="標楷體" w:hAnsi="標楷體" w:hint="eastAsia"/>
          <w:lang w:eastAsia="zh-TW"/>
        </w:rPr>
        <w:t xml:space="preserve">1 </w:t>
      </w:r>
      <w:r w:rsidR="00091437" w:rsidRPr="008C4AB7">
        <w:rPr>
          <w:rFonts w:ascii="標楷體" w:eastAsia="標楷體" w:hAnsi="標楷體" w:hint="eastAsia"/>
          <w:lang w:eastAsia="zh-TW"/>
        </w:rPr>
        <w:t>LEFT JOIN DTAAA</w:t>
      </w:r>
      <w:smartTag w:uri="urn:schemas-microsoft-com:office:smarttags" w:element="chmetcnv">
        <w:smartTagPr>
          <w:attr w:name="UnitName" w:val="F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="00091437" w:rsidRPr="008C4AB7">
          <w:rPr>
            <w:rFonts w:ascii="標楷體" w:eastAsia="標楷體" w:hAnsi="標楷體" w:hint="eastAsia"/>
            <w:lang w:eastAsia="zh-TW"/>
          </w:rPr>
          <w:t>010 F</w:t>
        </w:r>
      </w:smartTag>
      <w:r w:rsidR="00091437" w:rsidRPr="008C4AB7">
        <w:rPr>
          <w:rFonts w:ascii="標楷體" w:eastAsia="標楷體" w:hAnsi="標楷體" w:hint="eastAsia"/>
          <w:lang w:eastAsia="zh-TW"/>
        </w:rPr>
        <w:t>2 ON F</w:t>
      </w:r>
      <w:r w:rsidR="00E74BFF" w:rsidRPr="008C4AB7">
        <w:rPr>
          <w:rFonts w:ascii="標楷體" w:eastAsia="標楷體" w:hAnsi="標楷體" w:hint="eastAsia"/>
          <w:lang w:eastAsia="zh-TW"/>
        </w:rPr>
        <w:t>2</w:t>
      </w:r>
      <w:r w:rsidR="00091437" w:rsidRPr="008C4AB7">
        <w:rPr>
          <w:rFonts w:ascii="標楷體" w:eastAsia="標楷體" w:hAnsi="標楷體" w:hint="eastAsia"/>
          <w:lang w:eastAsia="zh-TW"/>
        </w:rPr>
        <w:t xml:space="preserve">.APLY_NO = F1.APLY_NO </w:t>
      </w:r>
      <w:r w:rsidRPr="008C4AB7">
        <w:rPr>
          <w:rFonts w:ascii="標楷體" w:eastAsia="標楷體" w:hAnsi="標楷體" w:hint="eastAsia"/>
          <w:lang w:eastAsia="zh-TW"/>
        </w:rPr>
        <w:t xml:space="preserve">WHERE F1.POLICY_NO = 輸入.POLICY_NO </w:t>
      </w:r>
      <w:r w:rsidRPr="008C4AB7">
        <w:rPr>
          <w:rFonts w:ascii="標楷體" w:eastAsia="標楷體" w:hAnsi="標楷體" w:hint="eastAsia"/>
          <w:dstrike/>
          <w:lang w:eastAsia="zh-TW"/>
        </w:rPr>
        <w:t xml:space="preserve">AND F1.OCR_ID </w:t>
      </w:r>
      <w:r w:rsidR="00EA53CC" w:rsidRPr="008C4AB7">
        <w:rPr>
          <w:rFonts w:ascii="標楷體" w:eastAsia="標楷體" w:hAnsi="標楷體" w:hint="eastAsia"/>
          <w:dstrike/>
          <w:lang w:eastAsia="zh-TW"/>
        </w:rPr>
        <w:t>IN (</w:t>
      </w:r>
      <w:r w:rsidRPr="008C4AB7">
        <w:rPr>
          <w:rFonts w:ascii="標楷體" w:eastAsia="標楷體" w:hAnsi="標楷體" w:hint="eastAsia"/>
          <w:dstrike/>
          <w:lang w:eastAsia="zh-TW"/>
        </w:rPr>
        <w:t xml:space="preserve"> 輸入.OCR_ID</w:t>
      </w:r>
      <w:r w:rsidR="00EA53CC" w:rsidRPr="008C4AB7">
        <w:rPr>
          <w:rFonts w:ascii="標楷體" w:eastAsia="標楷體" w:hAnsi="標楷體" w:hint="eastAsia"/>
          <w:dstrike/>
          <w:lang w:eastAsia="zh-TW"/>
        </w:rPr>
        <w:t xml:space="preserve">, </w:t>
      </w:r>
      <w:r w:rsidR="00EA53CC" w:rsidRPr="008C4AB7">
        <w:rPr>
          <w:rFonts w:ascii="標楷體" w:eastAsia="標楷體" w:hAnsi="標楷體"/>
          <w:dstrike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EA53CC" w:rsidRPr="008C4AB7">
          <w:rPr>
            <w:rFonts w:ascii="標楷體" w:eastAsia="標楷體" w:hAnsi="標楷體" w:hint="eastAsia"/>
            <w:dstrike/>
            <w:lang w:eastAsia="zh-TW"/>
          </w:rPr>
          <w:t>0000000000</w:t>
        </w:r>
        <w:r w:rsidR="00EA53CC" w:rsidRPr="008C4AB7">
          <w:rPr>
            <w:rFonts w:ascii="標楷體" w:eastAsia="標楷體" w:hAnsi="標楷體"/>
            <w:dstrike/>
            <w:lang w:eastAsia="zh-TW"/>
          </w:rPr>
          <w:t>’</w:t>
        </w:r>
      </w:smartTag>
      <w:r w:rsidR="00EA53CC" w:rsidRPr="008C4AB7">
        <w:rPr>
          <w:rFonts w:ascii="標楷體" w:eastAsia="標楷體" w:hAnsi="標楷體" w:hint="eastAsia"/>
          <w:dstrike/>
          <w:lang w:eastAsia="zh-TW"/>
        </w:rPr>
        <w:t xml:space="preserve"> )</w:t>
      </w:r>
      <w:r w:rsidRPr="008C4AB7">
        <w:rPr>
          <w:rFonts w:ascii="標楷體" w:eastAsia="標楷體" w:hAnsi="標楷體" w:hint="eastAsia"/>
          <w:lang w:eastAsia="zh-TW"/>
        </w:rPr>
        <w:t xml:space="preserve"> AND CLAM_CAT NOT IN (</w:t>
      </w:r>
      <w:r w:rsidRPr="008C4AB7">
        <w:rPr>
          <w:rFonts w:ascii="標楷體" w:eastAsia="標楷體" w:hAnsi="標楷體"/>
          <w:lang w:eastAsia="zh-TW"/>
        </w:rPr>
        <w:t>‘</w:t>
      </w:r>
      <w:r w:rsidRPr="008C4AB7">
        <w:rPr>
          <w:rFonts w:ascii="標楷體" w:eastAsia="標楷體" w:hAnsi="標楷體" w:hint="eastAsia"/>
          <w:lang w:eastAsia="zh-TW"/>
        </w:rPr>
        <w:t>E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, </w:t>
      </w:r>
      <w:r w:rsidRPr="008C4AB7">
        <w:rPr>
          <w:rFonts w:ascii="標楷體" w:eastAsia="標楷體" w:hAnsi="標楷體"/>
          <w:lang w:eastAsia="zh-TW"/>
        </w:rPr>
        <w:t>‘</w:t>
      </w:r>
      <w:r w:rsidRPr="008C4AB7">
        <w:rPr>
          <w:rFonts w:ascii="標楷體" w:eastAsia="標楷體" w:hAnsi="標楷體" w:hint="eastAsia"/>
          <w:lang w:eastAsia="zh-TW"/>
        </w:rPr>
        <w:t>F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 , </w:t>
      </w:r>
      <w:r w:rsidRPr="008C4AB7">
        <w:rPr>
          <w:rFonts w:ascii="標楷體" w:eastAsia="標楷體" w:hAnsi="標楷體"/>
          <w:lang w:eastAsia="zh-TW"/>
        </w:rPr>
        <w:t>‘</w:t>
      </w:r>
      <w:r w:rsidR="00642532" w:rsidRPr="008C4AB7">
        <w:rPr>
          <w:rFonts w:ascii="標楷體" w:eastAsia="標楷體" w:hAnsi="標楷體" w:hint="eastAsia"/>
          <w:lang w:eastAsia="zh-TW"/>
        </w:rPr>
        <w:t>G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, </w:t>
      </w:r>
      <w:r w:rsidRPr="008C4AB7">
        <w:rPr>
          <w:rFonts w:ascii="標楷體" w:eastAsia="標楷體" w:hAnsi="標楷體"/>
          <w:lang w:eastAsia="zh-TW"/>
        </w:rPr>
        <w:t>‘</w:t>
      </w:r>
      <w:r w:rsidRPr="008C4AB7">
        <w:rPr>
          <w:rFonts w:ascii="標楷體" w:eastAsia="標楷體" w:hAnsi="標楷體" w:hint="eastAsia"/>
          <w:lang w:eastAsia="zh-TW"/>
        </w:rPr>
        <w:t>I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, </w:t>
      </w:r>
      <w:r w:rsidRPr="008C4AB7">
        <w:rPr>
          <w:rFonts w:ascii="標楷體" w:eastAsia="標楷體" w:hAnsi="標楷體"/>
          <w:lang w:eastAsia="zh-TW"/>
        </w:rPr>
        <w:t>‘</w:t>
      </w:r>
      <w:r w:rsidRPr="008C4AB7">
        <w:rPr>
          <w:rFonts w:ascii="標楷體" w:eastAsia="標楷體" w:hAnsi="標楷體" w:hint="eastAsia"/>
          <w:lang w:eastAsia="zh-TW"/>
        </w:rPr>
        <w:t>M</w:t>
      </w:r>
      <w:r w:rsidRPr="008C4AB7">
        <w:rPr>
          <w:rFonts w:ascii="標楷體" w:eastAsia="標楷體" w:hAnsi="標楷體"/>
          <w:lang w:eastAsia="zh-TW"/>
        </w:rPr>
        <w:t>’</w:t>
      </w:r>
      <w:r w:rsidRPr="008C4AB7">
        <w:rPr>
          <w:rFonts w:ascii="標楷體" w:eastAsia="標楷體" w:hAnsi="標楷體" w:hint="eastAsia"/>
          <w:lang w:eastAsia="zh-TW"/>
        </w:rPr>
        <w:t xml:space="preserve">) </w:t>
      </w:r>
      <w:r w:rsidR="00CC0956" w:rsidRPr="008C4AB7">
        <w:rPr>
          <w:rFonts w:ascii="標楷體" w:eastAsia="標楷體" w:hAnsi="標楷體" w:hint="eastAsia"/>
          <w:lang w:eastAsia="zh-TW"/>
        </w:rPr>
        <w:t>AND PAY_STS NOT IN (</w:t>
      </w:r>
      <w:r w:rsidR="00CC0956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CC0956" w:rsidRPr="008C4AB7">
          <w:rPr>
            <w:rFonts w:ascii="標楷體" w:eastAsia="標楷體" w:hAnsi="標楷體" w:hint="eastAsia"/>
            <w:lang w:eastAsia="zh-TW"/>
          </w:rPr>
          <w:t>0</w:t>
        </w:r>
        <w:r w:rsidR="00CC0956" w:rsidRPr="008C4AB7">
          <w:rPr>
            <w:rFonts w:ascii="標楷體" w:eastAsia="標楷體" w:hAnsi="標楷體"/>
            <w:lang w:eastAsia="zh-TW"/>
          </w:rPr>
          <w:t>’</w:t>
        </w:r>
      </w:smartTag>
      <w:r w:rsidR="00CC0956" w:rsidRPr="008C4AB7">
        <w:rPr>
          <w:rFonts w:ascii="標楷體" w:eastAsia="標楷體" w:hAnsi="標楷體" w:hint="eastAsia"/>
          <w:lang w:eastAsia="zh-TW"/>
        </w:rPr>
        <w:t xml:space="preserve">, </w:t>
      </w:r>
      <w:r w:rsidR="00CC0956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CC0956" w:rsidRPr="008C4AB7">
          <w:rPr>
            <w:rFonts w:ascii="標楷體" w:eastAsia="標楷體" w:hAnsi="標楷體" w:hint="eastAsia"/>
            <w:lang w:eastAsia="zh-TW"/>
          </w:rPr>
          <w:t>5</w:t>
        </w:r>
        <w:r w:rsidR="00CC0956" w:rsidRPr="008C4AB7">
          <w:rPr>
            <w:rFonts w:ascii="標楷體" w:eastAsia="標楷體" w:hAnsi="標楷體"/>
            <w:lang w:eastAsia="zh-TW"/>
          </w:rPr>
          <w:t>’</w:t>
        </w:r>
      </w:smartTag>
      <w:r w:rsidR="00CC0956" w:rsidRPr="008C4AB7">
        <w:rPr>
          <w:rFonts w:ascii="標楷體" w:eastAsia="標楷體" w:hAnsi="標楷體" w:hint="eastAsia"/>
          <w:lang w:eastAsia="zh-TW"/>
        </w:rPr>
        <w:t xml:space="preserve"> , </w:t>
      </w:r>
      <w:r w:rsidR="00CC0956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="00CC0956" w:rsidRPr="008C4AB7">
          <w:rPr>
            <w:rFonts w:ascii="標楷體" w:eastAsia="標楷體" w:hAnsi="標楷體" w:hint="eastAsia"/>
            <w:lang w:eastAsia="zh-TW"/>
          </w:rPr>
          <w:t>6</w:t>
        </w:r>
        <w:r w:rsidR="00CC0956" w:rsidRPr="008C4AB7">
          <w:rPr>
            <w:rFonts w:ascii="標楷體" w:eastAsia="標楷體" w:hAnsi="標楷體"/>
            <w:lang w:eastAsia="zh-TW"/>
          </w:rPr>
          <w:t>’</w:t>
        </w:r>
      </w:smartTag>
      <w:r w:rsidR="00CC0956" w:rsidRPr="008C4AB7">
        <w:rPr>
          <w:rFonts w:ascii="標楷體" w:eastAsia="標楷體" w:hAnsi="標楷體" w:hint="eastAsia"/>
          <w:lang w:eastAsia="zh-TW"/>
        </w:rPr>
        <w:t xml:space="preserve">) </w:t>
      </w:r>
      <w:r w:rsidR="004835DB" w:rsidRPr="008C4AB7">
        <w:rPr>
          <w:rFonts w:ascii="標楷體" w:eastAsia="標楷體" w:hAnsi="標楷體" w:hint="eastAsia"/>
          <w:lang w:eastAsia="zh-TW"/>
        </w:rPr>
        <w:t xml:space="preserve">AND APRV_DATE IS NOT NULL </w:t>
      </w:r>
      <w:r w:rsidRPr="008C4AB7">
        <w:rPr>
          <w:rFonts w:ascii="標楷體" w:eastAsia="標楷體" w:hAnsi="標楷體" w:hint="eastAsia"/>
          <w:lang w:eastAsia="zh-TW"/>
        </w:rPr>
        <w:t>ORDER BY F1.</w:t>
      </w:r>
      <w:r w:rsidR="00097516" w:rsidRPr="008C4AB7">
        <w:rPr>
          <w:rFonts w:ascii="標楷體" w:eastAsia="標楷體" w:hAnsi="標楷體" w:hint="eastAsia"/>
          <w:lang w:eastAsia="zh-TW"/>
        </w:rPr>
        <w:t>APRV</w:t>
      </w:r>
      <w:r w:rsidRPr="008C4AB7">
        <w:rPr>
          <w:rFonts w:ascii="標楷體" w:eastAsia="標楷體" w:hAnsi="標楷體" w:hint="eastAsia"/>
          <w:lang w:eastAsia="zh-TW"/>
        </w:rPr>
        <w:t xml:space="preserve">_DATE WITH UR </w:t>
      </w:r>
    </w:p>
    <w:p w:rsidR="00C40EE8" w:rsidRPr="008C4AB7" w:rsidRDefault="00C40EE8" w:rsidP="00050B4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746788" w:rsidRPr="008C4AB7" w:rsidRDefault="00880C2C" w:rsidP="0074678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 xml:space="preserve">SELECT APRV_DATE, OCR_ID, CLAM_AMT_CODE, CLAM_AMT_NAME, ROLE, OCR_DATE, OCR_RESN, </w:t>
      </w:r>
      <w:r w:rsidR="00BA7609" w:rsidRPr="008C4AB7">
        <w:rPr>
          <w:rFonts w:ascii="標楷體" w:eastAsia="標楷體" w:hAnsi="標楷體" w:hint="eastAsia"/>
          <w:kern w:val="2"/>
          <w:lang w:eastAsia="zh-TW"/>
        </w:rPr>
        <w:t>PROD_ID,</w:t>
      </w:r>
      <w:r w:rsidRPr="008C4AB7">
        <w:rPr>
          <w:rFonts w:ascii="標楷體" w:eastAsia="標楷體" w:hAnsi="標楷體"/>
          <w:kern w:val="2"/>
          <w:lang w:eastAsia="zh-TW"/>
        </w:rPr>
        <w:t>'' AS DTH_KIND, '' AS APLY_KIND, '' AS DISB_GRAD,  '' AS JOB_ID, '' AS PAY_AMT, SUBSTR(APRV_DIV_NO,1,5) || AUTH_CODE || CAST(CAST(YEAR(APRV_DATE)-1911 AS DEC(2,0)) AS CHAR(2)) || CASE_NO AS FILE_NO, APLY_NO FROM DTAAB</w:t>
      </w:r>
      <w:smartTag w:uri="urn:schemas-microsoft-com:office:smarttags" w:element="chmetcnv">
        <w:smartTagPr>
          <w:attr w:name="UnitName" w:val="F"/>
          <w:attr w:name="SourceValue" w:val="7"/>
          <w:attr w:name="HasSpace" w:val="True"/>
          <w:attr w:name="Negative" w:val="False"/>
          <w:attr w:name="NumberType" w:val="1"/>
          <w:attr w:name="TCSC" w:val="0"/>
        </w:smartTagPr>
        <w:r w:rsidRPr="008C4AB7">
          <w:rPr>
            <w:rFonts w:ascii="標楷體" w:eastAsia="標楷體" w:hAnsi="標楷體"/>
            <w:kern w:val="2"/>
            <w:lang w:eastAsia="zh-TW"/>
          </w:rPr>
          <w:t>007 F</w:t>
        </w:r>
      </w:smartTag>
      <w:r w:rsidRPr="008C4AB7">
        <w:rPr>
          <w:rFonts w:ascii="標楷體" w:eastAsia="標楷體" w:hAnsi="標楷體"/>
          <w:kern w:val="2"/>
          <w:lang w:eastAsia="zh-TW"/>
        </w:rPr>
        <w:t>1 WHERE F1.SYS_NO = '1' AND F1.POLICY_NO =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8C4AB7">
        <w:rPr>
          <w:rFonts w:ascii="標楷體" w:eastAsia="標楷體" w:hAnsi="標楷體" w:hint="eastAsia"/>
          <w:lang w:eastAsia="zh-TW"/>
        </w:rPr>
        <w:t>輸入.POLICY_NO</w:t>
      </w:r>
      <w:r w:rsidRPr="008C4AB7">
        <w:rPr>
          <w:rFonts w:ascii="標楷體" w:eastAsia="標楷體" w:hAnsi="標楷體"/>
          <w:kern w:val="2"/>
          <w:lang w:eastAsia="zh-TW"/>
        </w:rPr>
        <w:t xml:space="preserve"> </w:t>
      </w:r>
      <w:r w:rsidRPr="008C4AB7">
        <w:rPr>
          <w:rFonts w:ascii="標楷體" w:eastAsia="標楷體" w:hAnsi="標楷體"/>
          <w:dstrike/>
          <w:kern w:val="2"/>
          <w:lang w:eastAsia="zh-TW"/>
        </w:rPr>
        <w:t xml:space="preserve">AND F1.OCR_ID </w:t>
      </w:r>
      <w:r w:rsidR="00EA53CC" w:rsidRPr="008C4AB7">
        <w:rPr>
          <w:rFonts w:ascii="標楷體" w:eastAsia="標楷體" w:hAnsi="標楷體" w:hint="eastAsia"/>
          <w:dstrike/>
          <w:lang w:eastAsia="zh-TW"/>
        </w:rPr>
        <w:t>IN (</w:t>
      </w:r>
      <w:r w:rsidRPr="008C4AB7">
        <w:rPr>
          <w:rFonts w:ascii="標楷體" w:eastAsia="標楷體" w:hAnsi="標楷體" w:hint="eastAsia"/>
          <w:dstrike/>
          <w:kern w:val="2"/>
          <w:lang w:eastAsia="zh-TW"/>
        </w:rPr>
        <w:t xml:space="preserve"> </w:t>
      </w:r>
      <w:r w:rsidRPr="008C4AB7">
        <w:rPr>
          <w:rFonts w:ascii="標楷體" w:eastAsia="標楷體" w:hAnsi="標楷體" w:hint="eastAsia"/>
          <w:dstrike/>
          <w:lang w:eastAsia="zh-TW"/>
        </w:rPr>
        <w:t>輸入.OCR_ID</w:t>
      </w:r>
      <w:r w:rsidR="00EA53CC" w:rsidRPr="008C4AB7">
        <w:rPr>
          <w:rFonts w:ascii="標楷體" w:eastAsia="標楷體" w:hAnsi="標楷體" w:hint="eastAsia"/>
          <w:dstrike/>
          <w:lang w:eastAsia="zh-TW"/>
        </w:rPr>
        <w:t xml:space="preserve">, </w:t>
      </w:r>
      <w:r w:rsidR="00EA53CC" w:rsidRPr="008C4AB7">
        <w:rPr>
          <w:rFonts w:ascii="標楷體" w:eastAsia="標楷體" w:hAnsi="標楷體"/>
          <w:dstrike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EA53CC" w:rsidRPr="008C4AB7">
          <w:rPr>
            <w:rFonts w:ascii="標楷體" w:eastAsia="標楷體" w:hAnsi="標楷體" w:hint="eastAsia"/>
            <w:dstrike/>
            <w:lang w:eastAsia="zh-TW"/>
          </w:rPr>
          <w:t>0000000000</w:t>
        </w:r>
        <w:r w:rsidR="00EA53CC" w:rsidRPr="008C4AB7">
          <w:rPr>
            <w:rFonts w:ascii="標楷體" w:eastAsia="標楷體" w:hAnsi="標楷體"/>
            <w:dstrike/>
            <w:lang w:eastAsia="zh-TW"/>
          </w:rPr>
          <w:t>’</w:t>
        </w:r>
      </w:smartTag>
      <w:r w:rsidR="00EA53CC" w:rsidRPr="008C4AB7">
        <w:rPr>
          <w:rFonts w:ascii="標楷體" w:eastAsia="標楷體" w:hAnsi="標楷體" w:hint="eastAsia"/>
          <w:dstrike/>
          <w:lang w:eastAsia="zh-TW"/>
        </w:rPr>
        <w:t xml:space="preserve"> )</w:t>
      </w:r>
      <w:r w:rsidRPr="008C4AB7">
        <w:rPr>
          <w:rFonts w:ascii="標楷體" w:eastAsia="標楷體" w:hAnsi="標楷體"/>
          <w:kern w:val="2"/>
          <w:lang w:eastAsia="zh-TW"/>
        </w:rPr>
        <w:t xml:space="preserve"> AND CLAM_CAT NOT IN ('E', 'F' , 'G', 'I', 'M') ORDER BY F1.OCR_DATE, F1.APRV_DATE WITH UR</w:t>
      </w:r>
      <w:r w:rsidR="00746788" w:rsidRPr="008C4AB7">
        <w:rPr>
          <w:rFonts w:ascii="標楷體" w:eastAsia="標楷體" w:hAnsi="標楷體" w:hint="eastAsia"/>
          <w:lang w:eastAsia="zh-TW"/>
        </w:rPr>
        <w:t xml:space="preserve"> </w:t>
      </w:r>
    </w:p>
    <w:p w:rsidR="00746788" w:rsidRPr="008C4AB7" w:rsidRDefault="00746788" w:rsidP="0074678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982FC5" w:rsidRPr="008C4AB7" w:rsidRDefault="00982FC5" w:rsidP="00982FC5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AB0003</w:t>
      </w:r>
      <w:r w:rsidRPr="008C4AB7">
        <w:rPr>
          <w:rFonts w:ascii="標楷體" w:eastAsia="標楷體" w:hAnsi="標楷體" w:hint="eastAsia"/>
          <w:lang w:eastAsia="zh-TW"/>
        </w:rPr>
        <w:t>：受益人</w:t>
      </w:r>
    </w:p>
    <w:p w:rsidR="00982FC5" w:rsidRPr="0051631A" w:rsidRDefault="00982FC5" w:rsidP="00982FC5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</w:t>
      </w:r>
      <w:r w:rsidRPr="008C4AB7">
        <w:rPr>
          <w:rFonts w:ascii="標楷體" w:eastAsia="標楷體" w:hAnsi="標楷體" w:hint="eastAsia"/>
          <w:lang w:eastAsia="zh-TW"/>
        </w:rPr>
        <w:t xml:space="preserve">ECT </w:t>
      </w:r>
      <w:r w:rsidRPr="008C4AB7">
        <w:rPr>
          <w:rFonts w:ascii="標楷體" w:eastAsia="標楷體" w:hAnsi="標楷體" w:hint="eastAsia"/>
          <w:snapToGrid w:val="0"/>
        </w:rPr>
        <w:t>BENE_TYPE</w:t>
      </w:r>
      <w:r w:rsidR="00F904EA" w:rsidRPr="008C4AB7">
        <w:rPr>
          <w:rFonts w:ascii="標楷體" w:eastAsia="標楷體" w:hAnsi="標楷體" w:hint="eastAsia"/>
          <w:snapToGrid w:val="0"/>
          <w:lang w:eastAsia="zh-TW"/>
        </w:rPr>
        <w:t>,</w:t>
      </w:r>
      <w:r w:rsidR="00F904EA" w:rsidRPr="008C4AB7">
        <w:rPr>
          <w:rFonts w:ascii="標楷體" w:eastAsia="標楷體" w:hAnsi="標楷體"/>
          <w:snapToGrid w:val="0"/>
        </w:rPr>
        <w:t xml:space="preserve"> BEN</w:t>
      </w:r>
      <w:r w:rsidR="00F904EA" w:rsidRPr="008C4AB7">
        <w:rPr>
          <w:rFonts w:ascii="標楷體" w:eastAsia="標楷體" w:hAnsi="標楷體" w:hint="eastAsia"/>
          <w:snapToGrid w:val="0"/>
        </w:rPr>
        <w:t>E</w:t>
      </w:r>
      <w:r w:rsidR="00F904EA" w:rsidRPr="008C4AB7">
        <w:rPr>
          <w:rFonts w:ascii="標楷體" w:eastAsia="標楷體" w:hAnsi="標楷體"/>
          <w:snapToGrid w:val="0"/>
        </w:rPr>
        <w:t>_NAME</w:t>
      </w:r>
      <w:r w:rsidR="00F904EA" w:rsidRPr="008C4AB7">
        <w:rPr>
          <w:rFonts w:ascii="標楷體" w:eastAsia="標楷體" w:hAnsi="標楷體" w:hint="eastAsia"/>
          <w:snapToGrid w:val="0"/>
          <w:lang w:eastAsia="zh-TW"/>
        </w:rPr>
        <w:t xml:space="preserve">, </w:t>
      </w:r>
      <w:r w:rsidR="00F904EA" w:rsidRPr="0051631A">
        <w:rPr>
          <w:rFonts w:ascii="標楷體" w:eastAsia="標楷體" w:hAnsi="標楷體" w:hint="eastAsia"/>
          <w:snapToGrid w:val="0"/>
        </w:rPr>
        <w:t>RLTN</w:t>
      </w:r>
      <w:r w:rsidR="00F904EA" w:rsidRPr="0051631A">
        <w:rPr>
          <w:rFonts w:ascii="標楷體" w:eastAsia="標楷體" w:hAnsi="標楷體" w:hint="eastAsia"/>
          <w:snapToGrid w:val="0"/>
          <w:lang w:eastAsia="zh-TW"/>
        </w:rPr>
        <w:t xml:space="preserve">, </w:t>
      </w:r>
      <w:r w:rsidR="00F904EA" w:rsidRPr="008C4AB7">
        <w:rPr>
          <w:rFonts w:ascii="標楷體" w:eastAsia="標楷體" w:hAnsi="標楷體" w:hint="eastAsia"/>
          <w:snapToGrid w:val="0"/>
        </w:rPr>
        <w:t>SPEC_CAT</w:t>
      </w:r>
      <w:r w:rsidR="00F904EA" w:rsidRPr="008C4AB7">
        <w:rPr>
          <w:rFonts w:ascii="標楷體" w:eastAsia="標楷體" w:hAnsi="標楷體" w:hint="eastAsia"/>
          <w:snapToGrid w:val="0"/>
          <w:lang w:eastAsia="zh-TW"/>
        </w:rPr>
        <w:t>,</w:t>
      </w:r>
      <w:r w:rsidR="00F904EA" w:rsidRPr="0051631A">
        <w:rPr>
          <w:rFonts w:ascii="標楷體" w:eastAsia="標楷體" w:hAnsi="標楷體" w:hint="eastAsia"/>
          <w:snapToGrid w:val="0"/>
        </w:rPr>
        <w:t xml:space="preserve"> </w:t>
      </w:r>
      <w:r w:rsidR="00F904EA" w:rsidRPr="0051631A">
        <w:rPr>
          <w:rFonts w:ascii="標楷體" w:eastAsia="標楷體" w:hAnsi="標楷體" w:hint="eastAsia"/>
        </w:rPr>
        <w:t>BENE_</w:t>
      </w:r>
      <w:r w:rsidR="00F904EA" w:rsidRPr="0051631A">
        <w:rPr>
          <w:rFonts w:ascii="標楷體" w:eastAsia="標楷體" w:hAnsi="標楷體"/>
        </w:rPr>
        <w:t>RATO</w:t>
      </w:r>
      <w:r w:rsidR="00F904EA" w:rsidRPr="0051631A">
        <w:rPr>
          <w:rFonts w:ascii="標楷體" w:eastAsia="標楷體" w:hAnsi="標楷體" w:hint="eastAsia"/>
          <w:lang w:eastAsia="zh-TW"/>
        </w:rPr>
        <w:t>,</w:t>
      </w:r>
      <w:r w:rsidR="00F904EA" w:rsidRPr="008C4AB7">
        <w:rPr>
          <w:rFonts w:ascii="標楷體" w:eastAsia="標楷體" w:hAnsi="標楷體" w:hint="eastAsia"/>
          <w:snapToGrid w:val="0"/>
        </w:rPr>
        <w:t xml:space="preserve"> BENE_PRIO</w:t>
      </w:r>
      <w:r w:rsidRPr="008C4AB7">
        <w:rPr>
          <w:rFonts w:ascii="標楷體" w:eastAsia="標楷體" w:hAnsi="標楷體" w:hint="eastAsia"/>
          <w:kern w:val="2"/>
        </w:rPr>
        <w:t xml:space="preserve"> </w:t>
      </w:r>
      <w:r w:rsidRPr="008C4AB7">
        <w:rPr>
          <w:rFonts w:ascii="標楷體" w:eastAsia="標楷體" w:hAnsi="標楷體" w:hint="eastAsia"/>
          <w:lang w:eastAsia="zh-TW"/>
        </w:rPr>
        <w:t>FROM DTAB000</w:t>
      </w:r>
      <w:r w:rsidR="00F904EA" w:rsidRPr="008C4AB7">
        <w:rPr>
          <w:rFonts w:ascii="標楷體" w:eastAsia="標楷體" w:hAnsi="標楷體" w:hint="eastAsia"/>
          <w:lang w:eastAsia="zh-TW"/>
        </w:rPr>
        <w:t>3</w:t>
      </w:r>
      <w:r w:rsidRPr="008C4AB7">
        <w:rPr>
          <w:rFonts w:ascii="標楷體" w:eastAsia="標楷體" w:hAnsi="標楷體" w:hint="eastAsia"/>
          <w:lang w:eastAsia="zh-TW"/>
        </w:rPr>
        <w:t xml:space="preserve"> WHERE POLICY_NO = 輸入.POLICY_NO </w:t>
      </w:r>
      <w:r w:rsidR="00F904EA" w:rsidRPr="008C4AB7">
        <w:rPr>
          <w:rFonts w:ascii="標楷體" w:eastAsia="標楷體" w:hAnsi="標楷體" w:hint="eastAsia"/>
          <w:lang w:eastAsia="zh-TW"/>
        </w:rPr>
        <w:t xml:space="preserve">ORDER BY </w:t>
      </w:r>
      <w:r w:rsidR="00F904EA" w:rsidRPr="008C4AB7">
        <w:rPr>
          <w:rFonts w:ascii="標楷體" w:eastAsia="標楷體" w:hAnsi="標楷體" w:hint="eastAsia"/>
          <w:snapToGrid w:val="0"/>
        </w:rPr>
        <w:t>BENE_TYPE</w:t>
      </w:r>
      <w:r w:rsidR="00F904EA" w:rsidRPr="008C4AB7">
        <w:rPr>
          <w:rFonts w:ascii="標楷體" w:eastAsia="標楷體" w:hAnsi="標楷體" w:hint="eastAsia"/>
          <w:snapToGrid w:val="0"/>
          <w:lang w:eastAsia="zh-TW"/>
        </w:rPr>
        <w:t>,</w:t>
      </w:r>
      <w:r w:rsidRPr="0051631A">
        <w:rPr>
          <w:rFonts w:ascii="標楷體" w:eastAsia="標楷體" w:hAnsi="標楷體" w:hint="eastAsia"/>
          <w:lang w:eastAsia="zh-TW"/>
        </w:rPr>
        <w:t xml:space="preserve"> </w:t>
      </w:r>
      <w:r w:rsidR="00F904EA" w:rsidRPr="008C4AB7">
        <w:rPr>
          <w:rFonts w:ascii="標楷體" w:eastAsia="標楷體" w:hAnsi="標楷體" w:hint="eastAsia"/>
          <w:snapToGrid w:val="0"/>
        </w:rPr>
        <w:t>SPEC_CAT</w:t>
      </w:r>
      <w:r w:rsidR="00F904EA" w:rsidRPr="0051631A">
        <w:rPr>
          <w:rFonts w:ascii="標楷體" w:eastAsia="標楷體" w:hAnsi="標楷體" w:hint="eastAsia"/>
          <w:lang w:eastAsia="zh-TW"/>
        </w:rPr>
        <w:t xml:space="preserve"> </w:t>
      </w:r>
      <w:r w:rsidRPr="0051631A">
        <w:rPr>
          <w:rFonts w:ascii="標楷體" w:eastAsia="標楷體" w:hAnsi="標楷體" w:hint="eastAsia"/>
          <w:lang w:eastAsia="zh-TW"/>
        </w:rPr>
        <w:t xml:space="preserve">WITH UR </w:t>
      </w:r>
    </w:p>
    <w:p w:rsidR="00982FC5" w:rsidRPr="008C4AB7" w:rsidRDefault="00982FC5" w:rsidP="00982FC5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B33A97" w:rsidRPr="008C4AB7" w:rsidRDefault="00B33A97" w:rsidP="00B33A97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Ap0000</w:t>
      </w:r>
      <w:r w:rsidRPr="008C4AB7">
        <w:rPr>
          <w:rFonts w:ascii="標楷體" w:eastAsia="標楷體" w:hAnsi="標楷體" w:hint="eastAsia"/>
          <w:lang w:eastAsia="zh-TW"/>
        </w:rPr>
        <w:t>：</w:t>
      </w:r>
      <w:r w:rsidRPr="008C4AB7">
        <w:rPr>
          <w:rFonts w:ascii="標楷體" w:eastAsia="標楷體" w:hAnsi="標楷體" w:cs="New Gulim" w:hint="eastAsia"/>
          <w:lang w:eastAsia="zh-TW"/>
        </w:rPr>
        <w:t>招攬</w:t>
      </w:r>
      <w:r w:rsidRPr="008C4AB7">
        <w:rPr>
          <w:rFonts w:ascii="標楷體" w:eastAsia="標楷體" w:hAnsi="標楷體" w:hint="eastAsia"/>
          <w:lang w:eastAsia="zh-TW"/>
        </w:rPr>
        <w:t>人</w:t>
      </w:r>
    </w:p>
    <w:p w:rsidR="00B33A97" w:rsidRPr="0051631A" w:rsidRDefault="00B33A97" w:rsidP="00B33A9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</w:t>
      </w:r>
      <w:r w:rsidRPr="008C4AB7">
        <w:rPr>
          <w:rFonts w:ascii="標楷體" w:eastAsia="標楷體" w:hAnsi="標楷體" w:hint="eastAsia"/>
          <w:lang w:eastAsia="zh-TW"/>
        </w:rPr>
        <w:t xml:space="preserve">ECT </w:t>
      </w:r>
      <w:r w:rsidR="00E901C8" w:rsidRPr="008C4AB7">
        <w:rPr>
          <w:rFonts w:ascii="標楷體" w:eastAsia="標楷體" w:hAnsi="標楷體"/>
          <w:snapToGrid w:val="0"/>
        </w:rPr>
        <w:t>AGNT_ID</w:t>
      </w:r>
      <w:r w:rsidRPr="008C4AB7">
        <w:rPr>
          <w:rFonts w:ascii="標楷體" w:eastAsia="標楷體" w:hAnsi="標楷體" w:hint="eastAsia"/>
          <w:snapToGrid w:val="0"/>
          <w:lang w:eastAsia="zh-TW"/>
        </w:rPr>
        <w:t>,</w:t>
      </w:r>
      <w:r w:rsidRPr="008C4AB7">
        <w:rPr>
          <w:rFonts w:ascii="標楷體" w:eastAsia="標楷體" w:hAnsi="標楷體"/>
          <w:snapToGrid w:val="0"/>
        </w:rPr>
        <w:t xml:space="preserve"> </w:t>
      </w:r>
      <w:r w:rsidR="00E901C8" w:rsidRPr="008C4AB7">
        <w:rPr>
          <w:rFonts w:ascii="標楷體" w:eastAsia="標楷體" w:hAnsi="標楷體"/>
          <w:snapToGrid w:val="0"/>
        </w:rPr>
        <w:t>AGNT_</w:t>
      </w:r>
      <w:r w:rsidR="00E901C8" w:rsidRPr="008C4AB7">
        <w:rPr>
          <w:rFonts w:ascii="標楷體" w:eastAsia="標楷體" w:hAnsi="標楷體" w:hint="eastAsia"/>
          <w:snapToGrid w:val="0"/>
          <w:lang w:eastAsia="zh-TW"/>
        </w:rPr>
        <w:t>SEQ</w:t>
      </w:r>
      <w:r w:rsidRPr="008C4AB7">
        <w:rPr>
          <w:rFonts w:ascii="標楷體" w:eastAsia="標楷體" w:hAnsi="標楷體" w:hint="eastAsia"/>
          <w:snapToGrid w:val="0"/>
          <w:lang w:eastAsia="zh-TW"/>
        </w:rPr>
        <w:t xml:space="preserve">, </w:t>
      </w:r>
      <w:r w:rsidR="00E901C8" w:rsidRPr="008C4AB7">
        <w:rPr>
          <w:rFonts w:ascii="標楷體" w:eastAsia="標楷體" w:hAnsi="標楷體"/>
          <w:snapToGrid w:val="0"/>
          <w:lang w:eastAsia="zh-TW"/>
        </w:rPr>
        <w:t>ACT_DIV_NO</w:t>
      </w:r>
      <w:r w:rsidRPr="0051631A">
        <w:rPr>
          <w:rFonts w:ascii="標楷體" w:eastAsia="標楷體" w:hAnsi="標楷體" w:hint="eastAsia"/>
          <w:kern w:val="2"/>
        </w:rPr>
        <w:t xml:space="preserve"> </w:t>
      </w:r>
      <w:r w:rsidRPr="0051631A">
        <w:rPr>
          <w:rFonts w:ascii="標楷體" w:eastAsia="標楷體" w:hAnsi="標楷體" w:hint="eastAsia"/>
          <w:lang w:eastAsia="zh-TW"/>
        </w:rPr>
        <w:t xml:space="preserve">FROM DTAP0000 WHERE POLICY_NO = 輸入.POLICY_NO ORDER BY </w:t>
      </w:r>
      <w:r w:rsidR="00E901C8" w:rsidRPr="008C4AB7">
        <w:rPr>
          <w:rFonts w:ascii="標楷體" w:eastAsia="標楷體" w:hAnsi="標楷體" w:hint="eastAsia"/>
          <w:snapToGrid w:val="0"/>
          <w:lang w:eastAsia="zh-TW"/>
        </w:rPr>
        <w:t>AGNT_SEQ,</w:t>
      </w:r>
      <w:r w:rsidR="00E901C8" w:rsidRPr="0051631A">
        <w:rPr>
          <w:rFonts w:ascii="標楷體" w:eastAsia="標楷體" w:hAnsi="標楷體"/>
        </w:rPr>
        <w:t xml:space="preserve"> </w:t>
      </w:r>
      <w:r w:rsidR="00E901C8" w:rsidRPr="008C4AB7">
        <w:rPr>
          <w:rFonts w:ascii="標楷體" w:eastAsia="標楷體" w:hAnsi="標楷體"/>
          <w:snapToGrid w:val="0"/>
          <w:lang w:eastAsia="zh-TW"/>
        </w:rPr>
        <w:t>SPLT_RATE</w:t>
      </w:r>
      <w:r w:rsidR="00E901C8" w:rsidRPr="008C4AB7">
        <w:rPr>
          <w:rFonts w:ascii="標楷體" w:eastAsia="標楷體" w:hAnsi="標楷體" w:hint="eastAsia"/>
          <w:snapToGrid w:val="0"/>
          <w:lang w:eastAsia="zh-TW"/>
        </w:rPr>
        <w:t xml:space="preserve"> DESC</w:t>
      </w:r>
      <w:r w:rsidRPr="0051631A">
        <w:rPr>
          <w:rFonts w:ascii="標楷體" w:eastAsia="標楷體" w:hAnsi="標楷體" w:hint="eastAsia"/>
          <w:lang w:eastAsia="zh-TW"/>
        </w:rPr>
        <w:t xml:space="preserve"> WITH UR </w:t>
      </w:r>
    </w:p>
    <w:p w:rsidR="00B33A97" w:rsidRPr="008C4AB7" w:rsidRDefault="00B33A97" w:rsidP="00B33A97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5C6B8A" w:rsidRPr="008C4AB7" w:rsidRDefault="005C6B8A" w:rsidP="005C6B8A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AB0009</w:t>
      </w:r>
      <w:r w:rsidRPr="008C4AB7">
        <w:rPr>
          <w:rFonts w:ascii="標楷體" w:eastAsia="標楷體" w:hAnsi="標楷體" w:hint="eastAsia"/>
          <w:lang w:eastAsia="zh-TW"/>
        </w:rPr>
        <w:t>：特殊記錄</w:t>
      </w:r>
    </w:p>
    <w:p w:rsidR="005C6B8A" w:rsidRPr="008C4AB7" w:rsidRDefault="005C6B8A" w:rsidP="005C6B8A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</w:t>
      </w:r>
      <w:r w:rsidRPr="008C4AB7">
        <w:rPr>
          <w:rFonts w:ascii="標楷體" w:eastAsia="標楷體" w:hAnsi="標楷體" w:hint="eastAsia"/>
          <w:lang w:eastAsia="zh-TW"/>
        </w:rPr>
        <w:t xml:space="preserve">ECT </w:t>
      </w:r>
      <w:r w:rsidRPr="008C4AB7">
        <w:rPr>
          <w:rFonts w:ascii="標楷體" w:eastAsia="標楷體" w:hAnsi="標楷體" w:hint="eastAsia"/>
          <w:snapToGrid w:val="0"/>
          <w:lang w:eastAsia="zh-TW"/>
        </w:rPr>
        <w:t>INPUT_DATE,</w:t>
      </w:r>
      <w:r w:rsidRPr="008C4AB7">
        <w:rPr>
          <w:rFonts w:ascii="標楷體" w:eastAsia="標楷體" w:hAnsi="標楷體"/>
          <w:snapToGrid w:val="0"/>
        </w:rPr>
        <w:t xml:space="preserve"> </w:t>
      </w:r>
      <w:r w:rsidRPr="008C4AB7">
        <w:rPr>
          <w:rFonts w:ascii="標楷體" w:eastAsia="標楷體" w:hAnsi="標楷體" w:hint="eastAsia"/>
          <w:snapToGrid w:val="0"/>
          <w:lang w:eastAsia="zh-TW"/>
        </w:rPr>
        <w:t>SPC_KIND, CASE_NO, CNTN</w:t>
      </w:r>
      <w:r w:rsidRPr="0051631A">
        <w:rPr>
          <w:rFonts w:ascii="標楷體" w:eastAsia="標楷體" w:hAnsi="標楷體" w:hint="eastAsia"/>
          <w:kern w:val="2"/>
        </w:rPr>
        <w:t xml:space="preserve"> </w:t>
      </w:r>
      <w:r w:rsidRPr="0051631A">
        <w:rPr>
          <w:rFonts w:ascii="標楷體" w:eastAsia="標楷體" w:hAnsi="標楷體" w:hint="eastAsia"/>
          <w:lang w:eastAsia="zh-TW"/>
        </w:rPr>
        <w:t xml:space="preserve">FROM DTAB0009 WHERE POLICY_NO = </w:t>
      </w:r>
      <w:r w:rsidRPr="008C4AB7">
        <w:rPr>
          <w:rFonts w:ascii="標楷體" w:eastAsia="標楷體" w:hAnsi="標楷體" w:hint="eastAsia"/>
          <w:lang w:eastAsia="zh-TW"/>
        </w:rPr>
        <w:t xml:space="preserve">輸入.POLICY_NO </w:t>
      </w:r>
      <w:r w:rsidR="00095B41" w:rsidRPr="008C4AB7">
        <w:rPr>
          <w:rFonts w:ascii="標楷體" w:eastAsia="標楷體" w:hAnsi="標楷體" w:hint="eastAsia"/>
          <w:lang w:eastAsia="zh-TW"/>
        </w:rPr>
        <w:t>AND SPC_KIND NOT IN (</w:t>
      </w:r>
      <w:r w:rsidR="00095B41" w:rsidRPr="008C4AB7">
        <w:rPr>
          <w:rFonts w:ascii="標楷體" w:eastAsia="標楷體" w:hAnsi="標楷體"/>
          <w:lang w:eastAsia="zh-TW"/>
        </w:rPr>
        <w:t>‘</w:t>
      </w:r>
      <w:r w:rsidR="00095B41" w:rsidRPr="008C4AB7">
        <w:rPr>
          <w:rFonts w:ascii="標楷體" w:eastAsia="標楷體" w:hAnsi="標楷體" w:hint="eastAsia"/>
          <w:lang w:eastAsia="zh-TW"/>
        </w:rPr>
        <w:t>T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095B41" w:rsidRPr="008C4AB7">
          <w:rPr>
            <w:rFonts w:ascii="標楷體" w:eastAsia="標楷體" w:hAnsi="標楷體" w:hint="eastAsia"/>
            <w:lang w:eastAsia="zh-TW"/>
          </w:rPr>
          <w:t>00</w:t>
        </w:r>
        <w:r w:rsidR="00095B41" w:rsidRPr="008C4AB7">
          <w:rPr>
            <w:rFonts w:ascii="標楷體" w:eastAsia="標楷體" w:hAnsi="標楷體"/>
            <w:lang w:eastAsia="zh-TW"/>
          </w:rPr>
          <w:t>’</w:t>
        </w:r>
      </w:smartTag>
      <w:r w:rsidR="00095B41" w:rsidRPr="008C4AB7">
        <w:rPr>
          <w:rFonts w:ascii="標楷體" w:eastAsia="標楷體" w:hAnsi="標楷體" w:hint="eastAsia"/>
          <w:lang w:eastAsia="zh-TW"/>
        </w:rPr>
        <w:t xml:space="preserve">, </w:t>
      </w:r>
      <w:r w:rsidR="00095B41" w:rsidRPr="008C4AB7">
        <w:rPr>
          <w:rFonts w:ascii="標楷體" w:eastAsia="標楷體" w:hAnsi="標楷體"/>
          <w:lang w:eastAsia="zh-TW"/>
        </w:rPr>
        <w:t>‘</w:t>
      </w:r>
      <w:r w:rsidR="00095B41" w:rsidRPr="008C4AB7">
        <w:rPr>
          <w:rFonts w:ascii="標楷體" w:eastAsia="標楷體" w:hAnsi="標楷體" w:hint="eastAsia"/>
          <w:lang w:eastAsia="zh-TW"/>
        </w:rPr>
        <w:t>X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095B41" w:rsidRPr="008C4AB7">
          <w:rPr>
            <w:rFonts w:ascii="標楷體" w:eastAsia="標楷體" w:hAnsi="標楷體" w:hint="eastAsia"/>
            <w:lang w:eastAsia="zh-TW"/>
          </w:rPr>
          <w:t>00</w:t>
        </w:r>
        <w:r w:rsidR="00095B41" w:rsidRPr="008C4AB7">
          <w:rPr>
            <w:rFonts w:ascii="標楷體" w:eastAsia="標楷體" w:hAnsi="標楷體"/>
            <w:lang w:eastAsia="zh-TW"/>
          </w:rPr>
          <w:t>’</w:t>
        </w:r>
      </w:smartTag>
      <w:r w:rsidR="00095B41" w:rsidRPr="008C4AB7">
        <w:rPr>
          <w:rFonts w:ascii="標楷體" w:eastAsia="標楷體" w:hAnsi="標楷體" w:hint="eastAsia"/>
          <w:lang w:eastAsia="zh-TW"/>
        </w:rPr>
        <w:t xml:space="preserve">) </w:t>
      </w:r>
      <w:r w:rsidRPr="008C4AB7">
        <w:rPr>
          <w:rFonts w:ascii="標楷體" w:eastAsia="標楷體" w:hAnsi="標楷體" w:hint="eastAsia"/>
          <w:lang w:eastAsia="zh-TW"/>
        </w:rPr>
        <w:t xml:space="preserve">ORDER BY INPUT_DATE WITH UR </w:t>
      </w:r>
    </w:p>
    <w:p w:rsidR="005C6B8A" w:rsidRPr="008C4AB7" w:rsidRDefault="005C6B8A" w:rsidP="005C6B8A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1D3322" w:rsidRPr="008C4AB7" w:rsidRDefault="001D3322" w:rsidP="001D3322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AB0013</w:t>
      </w:r>
      <w:r w:rsidRPr="008C4AB7">
        <w:rPr>
          <w:rFonts w:ascii="標楷體" w:eastAsia="標楷體" w:hAnsi="標楷體" w:hint="eastAsia"/>
          <w:lang w:eastAsia="zh-TW"/>
        </w:rPr>
        <w:t>：特約繳費</w:t>
      </w:r>
    </w:p>
    <w:p w:rsidR="001D3322" w:rsidRPr="008C4AB7" w:rsidRDefault="001D3322" w:rsidP="001D3322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SEL</w:t>
      </w:r>
      <w:r w:rsidRPr="008C4AB7">
        <w:rPr>
          <w:rFonts w:ascii="標楷體" w:eastAsia="標楷體" w:hAnsi="標楷體" w:hint="eastAsia"/>
          <w:lang w:eastAsia="zh-TW"/>
        </w:rPr>
        <w:t xml:space="preserve">ECT </w:t>
      </w:r>
      <w:r w:rsidR="003A7750" w:rsidRPr="008C4AB7">
        <w:rPr>
          <w:rFonts w:ascii="標楷體" w:eastAsia="標楷體" w:hAnsi="標楷體" w:hint="eastAsia"/>
          <w:kern w:val="2"/>
        </w:rPr>
        <w:t>R</w:t>
      </w:r>
      <w:r w:rsidR="003A7750" w:rsidRPr="008C4AB7">
        <w:rPr>
          <w:rFonts w:ascii="標楷體" w:eastAsia="標楷體" w:hAnsi="標楷體"/>
          <w:kern w:val="2"/>
        </w:rPr>
        <w:t>NX</w:t>
      </w:r>
      <w:r w:rsidR="003A7750" w:rsidRPr="008C4AB7">
        <w:rPr>
          <w:rFonts w:ascii="標楷體" w:eastAsia="標楷體" w:hAnsi="標楷體" w:hint="eastAsia"/>
          <w:kern w:val="2"/>
        </w:rPr>
        <w:t>T</w:t>
      </w:r>
      <w:r w:rsidR="003A7750" w:rsidRPr="008C4AB7">
        <w:rPr>
          <w:rFonts w:ascii="標楷體" w:eastAsia="標楷體" w:hAnsi="標楷體"/>
          <w:kern w:val="2"/>
        </w:rPr>
        <w:t>_P</w:t>
      </w:r>
      <w:r w:rsidR="003A7750" w:rsidRPr="008C4AB7">
        <w:rPr>
          <w:rFonts w:ascii="標楷體" w:eastAsia="標楷體" w:hAnsi="標楷體" w:hint="eastAsia"/>
          <w:kern w:val="2"/>
        </w:rPr>
        <w:t>A</w:t>
      </w:r>
      <w:r w:rsidR="003A7750" w:rsidRPr="008C4AB7">
        <w:rPr>
          <w:rFonts w:ascii="標楷體" w:eastAsia="標楷體" w:hAnsi="標楷體"/>
          <w:kern w:val="2"/>
        </w:rPr>
        <w:t>Y_D</w:t>
      </w:r>
      <w:r w:rsidR="003A7750" w:rsidRPr="008C4AB7">
        <w:rPr>
          <w:rFonts w:ascii="標楷體" w:eastAsia="標楷體" w:hAnsi="標楷體" w:hint="eastAsia"/>
          <w:kern w:val="2"/>
        </w:rPr>
        <w:t>A</w:t>
      </w:r>
      <w:r w:rsidR="003A7750" w:rsidRPr="008C4AB7">
        <w:rPr>
          <w:rFonts w:ascii="標楷體" w:eastAsia="標楷體" w:hAnsi="標楷體"/>
          <w:kern w:val="2"/>
        </w:rPr>
        <w:t>T</w:t>
      </w:r>
      <w:r w:rsidR="003A7750" w:rsidRPr="008C4AB7">
        <w:rPr>
          <w:rFonts w:ascii="標楷體" w:eastAsia="標楷體" w:hAnsi="標楷體" w:hint="eastAsia"/>
          <w:kern w:val="2"/>
        </w:rPr>
        <w:t>E</w:t>
      </w:r>
      <w:r w:rsidRPr="008C4AB7">
        <w:rPr>
          <w:rFonts w:ascii="標楷體" w:eastAsia="標楷體" w:hAnsi="標楷體" w:hint="eastAsia"/>
          <w:snapToGrid w:val="0"/>
          <w:lang w:eastAsia="zh-TW"/>
        </w:rPr>
        <w:t>,</w:t>
      </w:r>
      <w:r w:rsidRPr="008C4AB7">
        <w:rPr>
          <w:rFonts w:ascii="標楷體" w:eastAsia="標楷體" w:hAnsi="標楷體"/>
          <w:snapToGrid w:val="0"/>
        </w:rPr>
        <w:t xml:space="preserve"> </w:t>
      </w:r>
      <w:r w:rsidR="003A7750" w:rsidRPr="0051631A">
        <w:rPr>
          <w:rFonts w:ascii="標楷體" w:eastAsia="標楷體" w:hAnsi="標楷體"/>
          <w:kern w:val="2"/>
        </w:rPr>
        <w:t>PAY_FREQ</w:t>
      </w:r>
      <w:r w:rsidRPr="0051631A">
        <w:rPr>
          <w:rFonts w:ascii="標楷體" w:eastAsia="標楷體" w:hAnsi="標楷體" w:hint="eastAsia"/>
          <w:kern w:val="2"/>
        </w:rPr>
        <w:t xml:space="preserve"> </w:t>
      </w:r>
      <w:r w:rsidRPr="0051631A">
        <w:rPr>
          <w:rFonts w:ascii="標楷體" w:eastAsia="標楷體" w:hAnsi="標楷體" w:hint="eastAsia"/>
          <w:lang w:eastAsia="zh-TW"/>
        </w:rPr>
        <w:t>FROM DTAB00</w:t>
      </w:r>
      <w:r w:rsidR="003A7750" w:rsidRPr="0051631A">
        <w:rPr>
          <w:rFonts w:ascii="標楷體" w:eastAsia="標楷體" w:hAnsi="標楷體" w:hint="eastAsia"/>
          <w:lang w:eastAsia="zh-TW"/>
        </w:rPr>
        <w:t>13</w:t>
      </w:r>
      <w:r w:rsidRPr="008C4AB7">
        <w:rPr>
          <w:rFonts w:ascii="標楷體" w:eastAsia="標楷體" w:hAnsi="標楷體" w:hint="eastAsia"/>
          <w:lang w:eastAsia="zh-TW"/>
        </w:rPr>
        <w:t xml:space="preserve"> WHERE POLICY_NO = 輸入.POLICY_NO WITH UR </w:t>
      </w:r>
    </w:p>
    <w:p w:rsidR="001D3322" w:rsidRPr="008C4AB7" w:rsidRDefault="001D3322" w:rsidP="001D332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NOTFOUND,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不視為錯誤</w:t>
      </w:r>
    </w:p>
    <w:p w:rsidR="00B33A97" w:rsidRPr="008C4AB7" w:rsidRDefault="00B33A97" w:rsidP="00B33A97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4D14DD" w:rsidRPr="008C4AB7" w:rsidRDefault="004D14DD" w:rsidP="00290E1B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lang w:eastAsia="zh-TW"/>
        </w:rPr>
      </w:pPr>
    </w:p>
    <w:p w:rsidR="004D14DD" w:rsidRPr="008C4AB7" w:rsidRDefault="00144890" w:rsidP="009B039E">
      <w:pPr>
        <w:pStyle w:val="Tabletext"/>
        <w:keepLines w:val="0"/>
        <w:numPr>
          <w:ilvl w:val="1"/>
          <w:numId w:val="3"/>
        </w:numPr>
        <w:spacing w:after="0" w:line="240" w:lineRule="auto"/>
        <w:ind w:leftChars="177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『FIELD_mapping』：資料顯示</w:t>
      </w:r>
      <w:r w:rsidR="00326463" w:rsidRPr="008C4AB7">
        <w:rPr>
          <w:rFonts w:ascii="標楷體" w:eastAsia="標楷體" w:hAnsi="標楷體" w:hint="eastAsia"/>
          <w:kern w:val="2"/>
          <w:lang w:eastAsia="zh-TW"/>
        </w:rPr>
        <w:t>---紅色區隔線以上是固定頁面，以下是變動頁面(</w:t>
      </w:r>
      <w:r w:rsidR="00326463" w:rsidRPr="008C4AB7">
        <w:rPr>
          <w:rFonts w:ascii="標楷體" w:eastAsia="標楷體" w:hAnsi="標楷體" w:hint="eastAsia"/>
          <w:b/>
          <w:kern w:val="2"/>
          <w:lang w:eastAsia="zh-TW"/>
        </w:rPr>
        <w:t>有資料才顯示</w:t>
      </w:r>
      <w:r w:rsidR="00326463" w:rsidRPr="008C4AB7">
        <w:rPr>
          <w:rFonts w:ascii="標楷體" w:eastAsia="標楷體" w:hAnsi="標楷體" w:hint="eastAsia"/>
          <w:kern w:val="2"/>
          <w:lang w:eastAsia="zh-TW"/>
        </w:rPr>
        <w:t>---主約變更、附約、附約變更、醫療記錄、醫療累計、死殘記錄)</w:t>
      </w:r>
      <w:r w:rsidR="001C689E" w:rsidRPr="008C4AB7">
        <w:rPr>
          <w:rFonts w:ascii="標楷體" w:eastAsia="標楷體" w:hAnsi="標楷體" w:hint="eastAsia"/>
          <w:kern w:val="2"/>
          <w:lang w:eastAsia="zh-TW"/>
        </w:rPr>
        <w:t>---調整各項資料顯示順序，請見畫面設計</w:t>
      </w:r>
    </w:p>
    <w:p w:rsidR="00AE1D87" w:rsidRPr="008C4AB7" w:rsidRDefault="00AE1D87" w:rsidP="00326463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GROUP1</w:t>
      </w:r>
      <w:r w:rsidR="00C46807"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46807" w:rsidRPr="008C4AB7">
          <w:rPr>
            <w:rFonts w:ascii="標楷體" w:eastAsia="標楷體" w:hAnsi="標楷體" w:hint="eastAsia"/>
            <w:kern w:val="2"/>
            <w:lang w:eastAsia="zh-TW"/>
          </w:rPr>
          <w:t>6.7.1</w:t>
        </w:r>
      </w:smartTag>
      <w:r w:rsidR="00C46807" w:rsidRPr="008C4AB7">
        <w:rPr>
          <w:rFonts w:ascii="標楷體" w:eastAsia="標楷體" w:hAnsi="標楷體" w:hint="eastAsia"/>
          <w:kern w:val="2"/>
          <w:lang w:eastAsia="zh-TW"/>
        </w:rPr>
        <w:t>、6.7.2)</w:t>
      </w:r>
    </w:p>
    <w:p w:rsidR="00326463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326463" w:rsidRPr="008C4AB7">
        <w:rPr>
          <w:rFonts w:ascii="標楷體" w:eastAsia="標楷體" w:hAnsi="標楷體" w:hint="eastAsia"/>
        </w:rPr>
        <w:t>保單號碼</w:t>
      </w:r>
      <w:r w:rsidR="00CD6CD4" w:rsidRPr="008C4AB7">
        <w:rPr>
          <w:rFonts w:ascii="標楷體" w:eastAsia="標楷體" w:hAnsi="標楷體" w:hint="eastAsia"/>
          <w:lang w:eastAsia="zh-TW"/>
        </w:rPr>
        <w:t xml:space="preserve">　</w:t>
      </w:r>
      <w:r w:rsidR="00326463" w:rsidRPr="008C4AB7">
        <w:rPr>
          <w:rFonts w:ascii="標楷體" w:eastAsia="標楷體" w:hAnsi="標楷體" w:hint="eastAsia"/>
          <w:lang w:eastAsia="zh-TW"/>
        </w:rPr>
        <w:t>：</w:t>
      </w:r>
      <w:r w:rsidR="00A41FB0" w:rsidRPr="008C4AB7">
        <w:rPr>
          <w:rFonts w:ascii="標楷體" w:eastAsia="標楷體" w:hAnsi="標楷體" w:hint="eastAsia"/>
          <w:lang w:eastAsia="zh-TW"/>
        </w:rPr>
        <w:t>DTAB0001.POLICY_NO</w:t>
      </w:r>
    </w:p>
    <w:p w:rsidR="00A41FB0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A41FB0" w:rsidRPr="008C4AB7">
        <w:rPr>
          <w:rFonts w:ascii="標楷體" w:eastAsia="標楷體" w:hAnsi="標楷體" w:hint="eastAsia"/>
        </w:rPr>
        <w:t>事故者ＩＤ</w:t>
      </w:r>
      <w:r w:rsidR="00A41FB0" w:rsidRPr="008C4AB7">
        <w:rPr>
          <w:rFonts w:ascii="標楷體" w:eastAsia="標楷體" w:hAnsi="標楷體" w:hint="eastAsia"/>
          <w:lang w:eastAsia="zh-TW"/>
        </w:rPr>
        <w:t>：輸入.OCR_ID</w:t>
      </w:r>
    </w:p>
    <w:p w:rsidR="00A41FB0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A41FB0" w:rsidRPr="008C4AB7">
        <w:rPr>
          <w:rFonts w:ascii="標楷體" w:eastAsia="標楷體" w:hAnsi="標楷體" w:hint="eastAsia"/>
          <w:lang w:eastAsia="zh-TW"/>
        </w:rPr>
        <w:t>契約效力</w:t>
      </w:r>
      <w:r w:rsidR="00CD6CD4" w:rsidRPr="008C4AB7">
        <w:rPr>
          <w:rFonts w:ascii="標楷體" w:eastAsia="標楷體" w:hAnsi="標楷體" w:hint="eastAsia"/>
          <w:lang w:eastAsia="zh-TW"/>
        </w:rPr>
        <w:t xml:space="preserve">　</w:t>
      </w:r>
      <w:r w:rsidR="00A41FB0" w:rsidRPr="008C4AB7">
        <w:rPr>
          <w:rFonts w:ascii="標楷體" w:eastAsia="標楷體" w:hAnsi="標楷體" w:hint="eastAsia"/>
          <w:lang w:eastAsia="zh-TW"/>
        </w:rPr>
        <w:t xml:space="preserve">：DTAB0001.EFT_CODE </w:t>
      </w:r>
      <w:r w:rsidR="00AA6668" w:rsidRPr="008C4AB7">
        <w:rPr>
          <w:rFonts w:ascii="標楷體" w:eastAsia="標楷體" w:hAnsi="標楷體" w:hint="eastAsia"/>
          <w:lang w:eastAsia="zh-TW"/>
        </w:rPr>
        <w:t xml:space="preserve">+ </w:t>
      </w:r>
      <w:r w:rsidR="00A41FB0" w:rsidRPr="008C4AB7">
        <w:rPr>
          <w:rFonts w:ascii="標楷體" w:eastAsia="標楷體" w:hAnsi="標楷體" w:hint="eastAsia"/>
          <w:lang w:eastAsia="zh-TW"/>
        </w:rPr>
        <w:t>轉換中文</w:t>
      </w:r>
    </w:p>
    <w:p w:rsidR="0008705F" w:rsidRPr="008C4AB7" w:rsidRDefault="0008705F" w:rsidP="0008705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若為</w:t>
      </w:r>
      <w:r w:rsidRPr="008C4AB7">
        <w:rPr>
          <w:rFonts w:ascii="標楷體" w:eastAsia="標楷體" w:hAnsi="標楷體"/>
          <w:lang w:eastAsia="zh-TW"/>
        </w:rPr>
        <w:t xml:space="preserve"> 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C4AB7">
          <w:rPr>
            <w:rFonts w:ascii="標楷體" w:eastAsia="標楷體" w:hAnsi="標楷體" w:hint="eastAsia"/>
            <w:lang w:eastAsia="zh-TW"/>
          </w:rPr>
          <w:t>01</w:t>
        </w:r>
        <w:r w:rsidRPr="008C4AB7">
          <w:rPr>
            <w:rFonts w:ascii="標楷體" w:eastAsia="標楷體" w:hAnsi="標楷體"/>
            <w:lang w:eastAsia="zh-TW"/>
          </w:rPr>
          <w:t>’</w:t>
        </w:r>
      </w:smartTag>
      <w:r w:rsidRPr="008C4AB7">
        <w:rPr>
          <w:rFonts w:ascii="標楷體" w:eastAsia="標楷體" w:hAnsi="標楷體" w:hint="eastAsia"/>
          <w:lang w:eastAsia="zh-TW"/>
        </w:rPr>
        <w:t>(停效) 改以紅色顯示。</w:t>
      </w:r>
    </w:p>
    <w:p w:rsidR="00A41FB0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A41FB0" w:rsidRPr="008C4AB7">
        <w:rPr>
          <w:rFonts w:ascii="標楷體" w:eastAsia="標楷體" w:hAnsi="標楷體" w:hint="eastAsia"/>
          <w:lang w:eastAsia="zh-TW"/>
        </w:rPr>
        <w:t>要保人姓名：DTAB000</w:t>
      </w:r>
      <w:r w:rsidR="008440B7" w:rsidRPr="008C4AB7">
        <w:rPr>
          <w:rFonts w:ascii="標楷體" w:eastAsia="標楷體" w:hAnsi="標楷體" w:hint="eastAsia"/>
          <w:lang w:eastAsia="zh-TW"/>
        </w:rPr>
        <w:t>5</w:t>
      </w:r>
      <w:r w:rsidR="00A41FB0" w:rsidRPr="008C4AB7">
        <w:rPr>
          <w:rFonts w:ascii="標楷體" w:eastAsia="標楷體" w:hAnsi="標楷體" w:hint="eastAsia"/>
          <w:lang w:eastAsia="zh-TW"/>
        </w:rPr>
        <w:t>.APC_NAME</w:t>
      </w:r>
      <w:r w:rsidR="0094444D" w:rsidRPr="008C4AB7">
        <w:rPr>
          <w:rFonts w:ascii="標楷體" w:eastAsia="標楷體" w:hAnsi="標楷體" w:hint="eastAsia"/>
          <w:lang w:eastAsia="zh-TW"/>
        </w:rPr>
        <w:t>(改為不遮蔽)</w:t>
      </w:r>
    </w:p>
    <w:p w:rsidR="00A41FB0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A41FB0" w:rsidRPr="008C4AB7">
        <w:rPr>
          <w:rFonts w:ascii="標楷體" w:eastAsia="標楷體" w:hAnsi="標楷體" w:hint="eastAsia"/>
          <w:lang w:eastAsia="zh-TW"/>
        </w:rPr>
        <w:t>被保人姓名：</w:t>
      </w:r>
      <w:r w:rsidR="008440B7" w:rsidRPr="008C4AB7">
        <w:rPr>
          <w:rFonts w:ascii="標楷體" w:eastAsia="標楷體" w:hAnsi="標楷體" w:hint="eastAsia"/>
          <w:lang w:eastAsia="zh-TW"/>
        </w:rPr>
        <w:t>DTAB0005.INSD_NAME</w:t>
      </w:r>
      <w:r w:rsidR="0094444D" w:rsidRPr="008C4AB7">
        <w:rPr>
          <w:rFonts w:ascii="標楷體" w:eastAsia="標楷體" w:hAnsi="標楷體" w:hint="eastAsia"/>
          <w:lang w:eastAsia="zh-TW"/>
        </w:rPr>
        <w:t>(改為不遮蔽)</w:t>
      </w:r>
    </w:p>
    <w:p w:rsidR="008440B7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8440B7" w:rsidRPr="008C4AB7">
        <w:rPr>
          <w:rFonts w:ascii="標楷體" w:eastAsia="標楷體" w:hAnsi="標楷體" w:hint="eastAsia"/>
          <w:lang w:eastAsia="zh-TW"/>
        </w:rPr>
        <w:t>被保人生日：DTAB0005.INSD_BRDY (轉民國年格式)</w:t>
      </w:r>
    </w:p>
    <w:p w:rsidR="00AE3E4E" w:rsidRPr="008C4AB7" w:rsidRDefault="00AE3E4E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（事故人姓名）：DTAB0005.OCR_NAME</w:t>
      </w:r>
      <w:r w:rsidR="00417D1E" w:rsidRPr="008C4AB7">
        <w:rPr>
          <w:rFonts w:ascii="標楷體" w:eastAsia="標楷體" w:hAnsi="標楷體" w:hint="eastAsia"/>
          <w:lang w:eastAsia="zh-TW"/>
        </w:rPr>
        <w:t>---</w:t>
      </w:r>
      <w:r w:rsidR="00893E26" w:rsidRPr="008C4AB7">
        <w:rPr>
          <w:rFonts w:ascii="標楷體" w:eastAsia="標楷體" w:hAnsi="標楷體" w:cs="New Gulim" w:hint="eastAsia"/>
          <w:lang w:eastAsia="zh-TW"/>
        </w:rPr>
        <w:t>WHEN DTAB0005 DATA NOT FOUND,顯示『？？？』</w:t>
      </w:r>
    </w:p>
    <w:p w:rsidR="00CD6CD4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CD6CD4" w:rsidRPr="008C4AB7">
        <w:rPr>
          <w:rFonts w:ascii="標楷體" w:eastAsia="標楷體" w:hAnsi="標楷體" w:hint="eastAsia"/>
          <w:kern w:val="2"/>
          <w:lang w:eastAsia="zh-TW"/>
        </w:rPr>
        <w:t>SHOW　『</w:t>
      </w:r>
      <w:r w:rsidR="00CD6CD4" w:rsidRPr="008C4AB7">
        <w:rPr>
          <w:rFonts w:ascii="標楷體" w:eastAsia="標楷體" w:hAnsi="標楷體" w:hint="eastAsia"/>
          <w:lang w:eastAsia="zh-TW"/>
        </w:rPr>
        <w:t>契約關係：』</w:t>
      </w:r>
      <w:r w:rsidR="0071255D" w:rsidRPr="008C4AB7">
        <w:rPr>
          <w:rFonts w:ascii="標楷體" w:eastAsia="標楷體" w:hAnsi="標楷體" w:hint="eastAsia"/>
          <w:lang w:eastAsia="zh-TW"/>
        </w:rPr>
        <w:t xml:space="preserve"> </w:t>
      </w:r>
      <w:r w:rsidR="00CD6CD4" w:rsidRPr="008C4AB7">
        <w:rPr>
          <w:rFonts w:ascii="標楷體" w:eastAsia="標楷體" w:hAnsi="標楷體" w:hint="eastAsia"/>
          <w:lang w:eastAsia="zh-TW"/>
        </w:rPr>
        <w:t>+ DTAB0005.ROLE + 代碼轉中文</w:t>
      </w:r>
      <w:r w:rsidR="0071255D" w:rsidRPr="008C4AB7">
        <w:rPr>
          <w:rFonts w:ascii="標楷體" w:eastAsia="標楷體" w:hAnsi="標楷體" w:hint="eastAsia"/>
          <w:lang w:eastAsia="zh-TW"/>
        </w:rPr>
        <w:t xml:space="preserve"> </w:t>
      </w:r>
      <w:r w:rsidR="00CD6CD4" w:rsidRPr="008C4AB7">
        <w:rPr>
          <w:rFonts w:ascii="標楷體" w:eastAsia="標楷體" w:hAnsi="標楷體" w:hint="eastAsia"/>
          <w:lang w:eastAsia="zh-TW"/>
        </w:rPr>
        <w:t>（EX　契約關係：I被保人</w:t>
      </w:r>
      <w:r w:rsidR="00CD6CD4" w:rsidRPr="008C4AB7">
        <w:rPr>
          <w:rFonts w:ascii="標楷體" w:eastAsia="標楷體" w:hAnsi="標楷體"/>
          <w:lang w:eastAsia="zh-TW"/>
        </w:rPr>
        <w:t>）</w:t>
      </w:r>
      <w:r w:rsidR="00D21C3B" w:rsidRPr="008C4AB7">
        <w:rPr>
          <w:rFonts w:ascii="標楷體" w:eastAsia="標楷體" w:hAnsi="標楷體" w:hint="eastAsia"/>
          <w:lang w:eastAsia="zh-TW"/>
        </w:rPr>
        <w:t>---</w:t>
      </w:r>
      <w:r w:rsidR="00417D1E" w:rsidRPr="008C4AB7">
        <w:rPr>
          <w:rFonts w:ascii="標楷體" w:eastAsia="標楷體" w:hAnsi="標楷體" w:hint="eastAsia"/>
          <w:lang w:eastAsia="zh-TW"/>
        </w:rPr>
        <w:t xml:space="preserve">WHEN </w:t>
      </w:r>
      <w:r w:rsidR="00D21C3B" w:rsidRPr="008C4AB7">
        <w:rPr>
          <w:rFonts w:ascii="標楷體" w:eastAsia="標楷體" w:hAnsi="標楷體" w:hint="eastAsia"/>
          <w:lang w:eastAsia="zh-TW"/>
        </w:rPr>
        <w:t>DTAB0005.ROLE 無</w:t>
      </w:r>
      <w:r w:rsidR="00D21C3B" w:rsidRPr="008C4AB7">
        <w:rPr>
          <w:rFonts w:ascii="標楷體" w:eastAsia="標楷體" w:hAnsi="標楷體" w:cs="New Gulim" w:hint="eastAsia"/>
          <w:lang w:eastAsia="zh-TW"/>
        </w:rPr>
        <w:t>法轉中文,則一律顯示『不明』 (含DTAB0005 DATA NOT FOUND)</w:t>
      </w:r>
    </w:p>
    <w:p w:rsidR="00CD6CD4" w:rsidRPr="008C4AB7" w:rsidRDefault="00361F44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CD6CD4" w:rsidRPr="008C4AB7">
        <w:rPr>
          <w:rFonts w:ascii="標楷體" w:eastAsia="標楷體" w:hAnsi="標楷體" w:hint="eastAsia"/>
          <w:lang w:eastAsia="zh-TW"/>
        </w:rPr>
        <w:t xml:space="preserve">IF 輸入.OCR_ID 之DTAB0005.ROLE = </w:t>
      </w:r>
      <w:r w:rsidR="00CD6CD4" w:rsidRPr="008C4AB7">
        <w:rPr>
          <w:rFonts w:ascii="標楷體" w:eastAsia="標楷體" w:hAnsi="標楷體"/>
          <w:lang w:eastAsia="zh-TW"/>
        </w:rPr>
        <w:t>‘</w:t>
      </w:r>
      <w:r w:rsidR="00CD6CD4" w:rsidRPr="008C4AB7">
        <w:rPr>
          <w:rFonts w:ascii="標楷體" w:eastAsia="標楷體" w:hAnsi="標楷體" w:hint="eastAsia"/>
          <w:lang w:eastAsia="zh-TW"/>
        </w:rPr>
        <w:t>I</w:t>
      </w:r>
      <w:r w:rsidR="00CD6CD4" w:rsidRPr="008C4AB7">
        <w:rPr>
          <w:rFonts w:ascii="標楷體" w:eastAsia="標楷體" w:hAnsi="標楷體"/>
          <w:lang w:eastAsia="zh-TW"/>
        </w:rPr>
        <w:t>’</w:t>
      </w:r>
      <w:r w:rsidR="00CD6CD4" w:rsidRPr="008C4AB7">
        <w:rPr>
          <w:rFonts w:ascii="標楷體" w:eastAsia="標楷體" w:hAnsi="標楷體" w:hint="eastAsia"/>
          <w:lang w:eastAsia="zh-TW"/>
        </w:rPr>
        <w:t>被保人</w:t>
      </w:r>
      <w:r w:rsidR="007917AF" w:rsidRPr="008C4AB7">
        <w:rPr>
          <w:rFonts w:ascii="標楷體" w:eastAsia="標楷體" w:hAnsi="標楷體" w:hint="eastAsia"/>
          <w:lang w:eastAsia="zh-TW"/>
        </w:rPr>
        <w:t xml:space="preserve"> OR </w:t>
      </w:r>
      <w:r w:rsidR="007917AF" w:rsidRPr="008C4AB7">
        <w:rPr>
          <w:rFonts w:ascii="標楷體" w:eastAsia="標楷體" w:hAnsi="標楷體"/>
          <w:lang w:eastAsia="zh-TW"/>
        </w:rPr>
        <w:t>‘</w:t>
      </w:r>
      <w:r w:rsidR="007917AF" w:rsidRPr="008C4AB7">
        <w:rPr>
          <w:rFonts w:ascii="標楷體" w:eastAsia="標楷體" w:hAnsi="標楷體" w:hint="eastAsia"/>
          <w:lang w:eastAsia="zh-TW"/>
        </w:rPr>
        <w:t>S</w:t>
      </w:r>
      <w:r w:rsidR="007917AF" w:rsidRPr="008C4AB7">
        <w:rPr>
          <w:rFonts w:ascii="標楷體" w:eastAsia="標楷體" w:hAnsi="標楷體"/>
          <w:lang w:eastAsia="zh-TW"/>
        </w:rPr>
        <w:t>’</w:t>
      </w:r>
      <w:r w:rsidR="007917AF" w:rsidRPr="008C4AB7">
        <w:rPr>
          <w:rFonts w:ascii="標楷體" w:eastAsia="標楷體" w:hAnsi="標楷體" w:hint="eastAsia"/>
          <w:lang w:eastAsia="zh-TW"/>
        </w:rPr>
        <w:t>次被保人</w:t>
      </w:r>
    </w:p>
    <w:p w:rsidR="00361F44" w:rsidRPr="008C4AB7" w:rsidRDefault="00361F44" w:rsidP="00361F44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投保同業實支商品告知：</w:t>
      </w:r>
    </w:p>
    <w:p w:rsidR="00CD6CD4" w:rsidRPr="008C4AB7" w:rsidRDefault="000D6A53" w:rsidP="00AE1D87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SELECT * FROM DTAAD130 WHERE POLICY_NO = </w:t>
      </w:r>
      <w:r w:rsidR="00CD6CD4" w:rsidRPr="008C4AB7">
        <w:rPr>
          <w:rFonts w:ascii="標楷體" w:eastAsia="標楷體" w:hAnsi="標楷體" w:hint="eastAsia"/>
          <w:kern w:val="2"/>
          <w:lang w:eastAsia="zh-TW"/>
        </w:rPr>
        <w:t>傳入DTAB0001.POLICY_NO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AND INSD_ID = </w:t>
      </w:r>
      <w:r w:rsidR="007917AF" w:rsidRPr="008C4AB7">
        <w:rPr>
          <w:rFonts w:ascii="標楷體" w:eastAsia="標楷體" w:hAnsi="標楷體" w:hint="eastAsia"/>
          <w:kern w:val="2"/>
          <w:lang w:eastAsia="zh-TW"/>
        </w:rPr>
        <w:t>輸入</w:t>
      </w:r>
      <w:r w:rsidR="00CD6CD4" w:rsidRPr="008C4AB7">
        <w:rPr>
          <w:rFonts w:ascii="標楷體" w:eastAsia="標楷體" w:hAnsi="標楷體" w:hint="eastAsia"/>
          <w:kern w:val="2"/>
          <w:lang w:eastAsia="zh-TW"/>
        </w:rPr>
        <w:t>.</w:t>
      </w:r>
      <w:r w:rsidR="007917AF" w:rsidRPr="008C4AB7">
        <w:rPr>
          <w:rFonts w:ascii="標楷體" w:eastAsia="標楷體" w:hAnsi="標楷體" w:hint="eastAsia"/>
          <w:kern w:val="2"/>
          <w:lang w:eastAsia="zh-TW"/>
        </w:rPr>
        <w:t>OCR</w:t>
      </w:r>
      <w:r w:rsidR="00CD6CD4" w:rsidRPr="008C4AB7">
        <w:rPr>
          <w:rFonts w:ascii="標楷體" w:eastAsia="標楷體" w:hAnsi="標楷體" w:hint="eastAsia"/>
          <w:kern w:val="2"/>
          <w:lang w:eastAsia="zh-TW"/>
        </w:rPr>
        <w:t>_ID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AND NTFY_DATE &lt;= </w:t>
      </w:r>
      <w:r w:rsidR="00CD6CD4" w:rsidRPr="008C4AB7">
        <w:rPr>
          <w:rFonts w:ascii="標楷體" w:eastAsia="標楷體" w:hAnsi="標楷體" w:hint="eastAsia"/>
          <w:kern w:val="2"/>
          <w:lang w:eastAsia="zh-TW"/>
        </w:rPr>
        <w:t>DTAB0001.ISSUE_DATE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ORDER BY NTFY_DATE</w:t>
      </w:r>
      <w:r w:rsidR="008A5255" w:rsidRPr="008C4AB7">
        <w:rPr>
          <w:rFonts w:ascii="標楷體" w:eastAsia="標楷體" w:hAnsi="標楷體" w:hint="eastAsia"/>
          <w:kern w:val="2"/>
          <w:lang w:eastAsia="zh-TW"/>
        </w:rPr>
        <w:t xml:space="preserve"> DESC</w:t>
      </w:r>
      <w:r w:rsidR="00E1034E"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8A5255" w:rsidRPr="008C4AB7">
        <w:rPr>
          <w:rFonts w:ascii="標楷體" w:eastAsia="標楷體" w:hAnsi="標楷體" w:hint="eastAsia"/>
          <w:kern w:val="2"/>
          <w:lang w:eastAsia="zh-TW"/>
        </w:rPr>
        <w:t xml:space="preserve">FETCH FIRST ROW ONLY </w:t>
      </w:r>
      <w:r w:rsidR="00E1034E" w:rsidRPr="008C4AB7">
        <w:rPr>
          <w:rFonts w:ascii="標楷體" w:eastAsia="標楷體" w:hAnsi="標楷體" w:hint="eastAsia"/>
          <w:kern w:val="2"/>
          <w:lang w:eastAsia="zh-TW"/>
        </w:rPr>
        <w:t>WITH UR</w:t>
      </w:r>
    </w:p>
    <w:p w:rsidR="0068258C" w:rsidRPr="008C4AB7" w:rsidRDefault="0068258C" w:rsidP="0068258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IF FOUND </w:t>
      </w:r>
    </w:p>
    <w:p w:rsidR="0068258C" w:rsidRPr="008C4AB7" w:rsidRDefault="0068258C" w:rsidP="0068258C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‘’</w:t>
      </w:r>
    </w:p>
    <w:p w:rsidR="0068258C" w:rsidRPr="008C4AB7" w:rsidRDefault="0068258C" w:rsidP="0068258C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‘’</w:t>
      </w:r>
    </w:p>
    <w:p w:rsidR="0068258C" w:rsidRPr="008C4AB7" w:rsidRDefault="00F6558E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WHEN</w:t>
      </w:r>
      <w:r w:rsidR="0068258C"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68258C" w:rsidRPr="008C4AB7">
        <w:rPr>
          <w:rStyle w:val="style31"/>
          <w:rFonts w:ascii="標楷體" w:eastAsia="標楷體" w:hAnsi="標楷體"/>
        </w:rPr>
        <w:t>MR</w:t>
      </w:r>
      <w:r w:rsidR="0068258C" w:rsidRPr="008C4AB7">
        <w:rPr>
          <w:rStyle w:val="style31"/>
          <w:rFonts w:ascii="標楷體" w:eastAsia="標楷體" w:hAnsi="標楷體" w:hint="eastAsia"/>
        </w:rPr>
        <w:t>_</w:t>
      </w:r>
      <w:r w:rsidR="0068258C" w:rsidRPr="008C4AB7">
        <w:rPr>
          <w:rStyle w:val="style31"/>
          <w:rFonts w:ascii="標楷體" w:eastAsia="標楷體" w:hAnsi="標楷體"/>
        </w:rPr>
        <w:t>HRT</w:t>
      </w:r>
      <w:r w:rsidR="0068258C" w:rsidRPr="008C4AB7">
        <w:rPr>
          <w:rStyle w:val="style31"/>
          <w:rFonts w:ascii="標楷體" w:eastAsia="標楷體" w:hAnsi="標楷體" w:hint="eastAsia"/>
          <w:lang w:eastAsia="zh-TW"/>
        </w:rPr>
        <w:t xml:space="preserve"> = </w:t>
      </w:r>
      <w:r w:rsidR="0068258C" w:rsidRPr="008C4AB7">
        <w:rPr>
          <w:rStyle w:val="style31"/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68258C" w:rsidRPr="008C4AB7">
          <w:rPr>
            <w:rStyle w:val="style31"/>
            <w:rFonts w:ascii="標楷體" w:eastAsia="標楷體" w:hAnsi="標楷體" w:hint="eastAsia"/>
            <w:lang w:eastAsia="zh-TW"/>
          </w:rPr>
          <w:t>1</w:t>
        </w:r>
        <w:r w:rsidR="0068258C" w:rsidRPr="008C4AB7">
          <w:rPr>
            <w:rStyle w:val="style31"/>
            <w:rFonts w:ascii="標楷體" w:eastAsia="標楷體" w:hAnsi="標楷體"/>
            <w:lang w:eastAsia="zh-TW"/>
          </w:rPr>
          <w:t>’</w:t>
        </w:r>
      </w:smartTag>
    </w:p>
    <w:p w:rsidR="0068258C" w:rsidRPr="008C4AB7" w:rsidRDefault="0068258C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有</w:t>
      </w:r>
      <w:r w:rsidR="008A5255" w:rsidRPr="008C4AB7">
        <w:rPr>
          <w:rFonts w:ascii="標楷體" w:eastAsia="標楷體" w:hAnsi="標楷體" w:cs="New Gulim" w:hint="eastAsia"/>
          <w:kern w:val="2"/>
          <w:lang w:eastAsia="zh-TW"/>
        </w:rPr>
        <w:t>(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傷害</w:t>
      </w:r>
      <w:r w:rsidR="008A5255" w:rsidRPr="008C4AB7">
        <w:rPr>
          <w:rFonts w:ascii="標楷體" w:eastAsia="標楷體" w:hAnsi="標楷體" w:cs="New Gulim" w:hint="eastAsia"/>
          <w:kern w:val="2"/>
          <w:lang w:eastAsia="zh-TW"/>
        </w:rPr>
        <w:t>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F6558E" w:rsidRPr="008C4AB7" w:rsidRDefault="00F6558E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/>
        </w:rPr>
        <w:t>HRT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 = </w:t>
      </w:r>
      <w:r w:rsidRPr="008C4AB7">
        <w:rPr>
          <w:rStyle w:val="style31"/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C4AB7">
          <w:rPr>
            <w:rStyle w:val="style31"/>
            <w:rFonts w:ascii="標楷體" w:eastAsia="標楷體" w:hAnsi="標楷體" w:hint="eastAsia"/>
            <w:lang w:eastAsia="zh-TW"/>
          </w:rPr>
          <w:t>0</w:t>
        </w:r>
        <w:r w:rsidRPr="008C4AB7">
          <w:rPr>
            <w:rStyle w:val="style31"/>
            <w:rFonts w:ascii="標楷體" w:eastAsia="標楷體" w:hAnsi="標楷體"/>
            <w:lang w:eastAsia="zh-TW"/>
          </w:rPr>
          <w:t>’</w:t>
        </w:r>
      </w:smartTag>
    </w:p>
    <w:p w:rsidR="00F6558E" w:rsidRPr="008C4AB7" w:rsidRDefault="00F6558E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="008A5255" w:rsidRPr="008C4AB7">
        <w:rPr>
          <w:rFonts w:ascii="標楷體" w:eastAsia="標楷體" w:hAnsi="標楷體" w:cs="New Gulim" w:hint="eastAsia"/>
          <w:kern w:val="2"/>
          <w:lang w:eastAsia="zh-TW"/>
        </w:rPr>
        <w:t>無(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傷害</w:t>
      </w:r>
      <w:r w:rsidR="008A5255" w:rsidRPr="008C4AB7">
        <w:rPr>
          <w:rFonts w:ascii="標楷體" w:eastAsia="標楷體" w:hAnsi="標楷體" w:cs="New Gulim" w:hint="eastAsia"/>
          <w:kern w:val="2"/>
          <w:lang w:eastAsia="zh-TW"/>
        </w:rPr>
        <w:t>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F6558E" w:rsidRPr="008C4AB7" w:rsidRDefault="00F6558E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/>
        </w:rPr>
        <w:t>HRT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 = </w:t>
      </w:r>
      <w:r w:rsidRPr="008C4AB7">
        <w:rPr>
          <w:rStyle w:val="style31"/>
          <w:rFonts w:ascii="標楷體" w:eastAsia="標楷體" w:hAnsi="標楷體"/>
          <w:lang w:eastAsia="zh-TW"/>
        </w:rPr>
        <w:t>‘’</w:t>
      </w:r>
    </w:p>
    <w:p w:rsidR="00F6558E" w:rsidRPr="008C4AB7" w:rsidRDefault="00F6558E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未表示</w:t>
      </w:r>
      <w:r w:rsidR="00082619" w:rsidRPr="008C4AB7">
        <w:rPr>
          <w:rFonts w:ascii="標楷體" w:eastAsia="標楷體" w:hAnsi="標楷體" w:cs="New Gulim" w:hint="eastAsia"/>
          <w:kern w:val="2"/>
          <w:lang w:eastAsia="zh-TW"/>
        </w:rPr>
        <w:t>(傷害)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F6558E" w:rsidRPr="008C4AB7" w:rsidRDefault="00F6558E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/>
        </w:rPr>
        <w:t>HRT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 = </w:t>
      </w:r>
      <w:r w:rsidRPr="008C4AB7">
        <w:rPr>
          <w:rStyle w:val="style31"/>
          <w:rFonts w:ascii="標楷體" w:eastAsia="標楷體" w:hAnsi="標楷體"/>
          <w:lang w:eastAsia="zh-TW"/>
        </w:rPr>
        <w:t xml:space="preserve"> </w:t>
      </w:r>
      <w:r w:rsidRPr="008C4AB7">
        <w:rPr>
          <w:rStyle w:val="style31"/>
          <w:rFonts w:ascii="標楷體" w:eastAsia="標楷體" w:hAnsi="標楷體" w:hint="eastAsia"/>
          <w:lang w:eastAsia="zh-TW"/>
        </w:rPr>
        <w:t>其他值</w:t>
      </w:r>
    </w:p>
    <w:p w:rsidR="00F6558E" w:rsidRPr="008C4AB7" w:rsidRDefault="00F6558E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表示</w:t>
      </w:r>
      <w:r w:rsidR="00082619" w:rsidRPr="008C4AB7">
        <w:rPr>
          <w:rFonts w:ascii="標楷體" w:eastAsia="標楷體" w:hAnsi="標楷體" w:cs="New Gulim" w:hint="eastAsia"/>
          <w:kern w:val="2"/>
          <w:lang w:eastAsia="zh-TW"/>
        </w:rPr>
        <w:t>？(傷害)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68258C" w:rsidRPr="008C4AB7" w:rsidRDefault="00764387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WHEN</w:t>
      </w:r>
      <w:r w:rsidR="0068258C"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68258C" w:rsidRPr="008C4AB7">
        <w:rPr>
          <w:rStyle w:val="style31"/>
          <w:rFonts w:ascii="標楷體" w:eastAsia="標楷體" w:hAnsi="標楷體"/>
        </w:rPr>
        <w:t>MR</w:t>
      </w:r>
      <w:r w:rsidR="0068258C" w:rsidRPr="008C4AB7">
        <w:rPr>
          <w:rStyle w:val="style31"/>
          <w:rFonts w:ascii="標楷體" w:eastAsia="標楷體" w:hAnsi="標楷體" w:hint="eastAsia"/>
        </w:rPr>
        <w:t>_</w:t>
      </w:r>
      <w:r w:rsidR="0068258C" w:rsidRPr="008C4AB7">
        <w:rPr>
          <w:rStyle w:val="style31"/>
          <w:rFonts w:ascii="標楷體" w:eastAsia="標楷體" w:hAnsi="標楷體" w:hint="eastAsia"/>
          <w:lang w:eastAsia="zh-TW"/>
        </w:rPr>
        <w:t xml:space="preserve">CUR = </w:t>
      </w:r>
      <w:r w:rsidR="0068258C" w:rsidRPr="008C4AB7">
        <w:rPr>
          <w:rStyle w:val="style31"/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68258C" w:rsidRPr="008C4AB7">
          <w:rPr>
            <w:rStyle w:val="style31"/>
            <w:rFonts w:ascii="標楷體" w:eastAsia="標楷體" w:hAnsi="標楷體" w:hint="eastAsia"/>
            <w:lang w:eastAsia="zh-TW"/>
          </w:rPr>
          <w:t>1</w:t>
        </w:r>
        <w:r w:rsidR="0068258C" w:rsidRPr="008C4AB7">
          <w:rPr>
            <w:rStyle w:val="style31"/>
            <w:rFonts w:ascii="標楷體" w:eastAsia="標楷體" w:hAnsi="標楷體"/>
            <w:lang w:eastAsia="zh-TW"/>
          </w:rPr>
          <w:t>’</w:t>
        </w:r>
      </w:smartTag>
    </w:p>
    <w:p w:rsidR="00F6558E" w:rsidRPr="008C4AB7" w:rsidRDefault="00F6558E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有</w:t>
      </w:r>
      <w:r w:rsidR="008A5255" w:rsidRPr="008C4AB7">
        <w:rPr>
          <w:rFonts w:ascii="標楷體" w:eastAsia="標楷體" w:hAnsi="標楷體" w:cs="New Gulim" w:hint="eastAsia"/>
          <w:kern w:val="2"/>
          <w:lang w:eastAsia="zh-TW"/>
        </w:rPr>
        <w:t>(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醫療</w:t>
      </w:r>
      <w:r w:rsidR="008A5255" w:rsidRPr="008C4AB7">
        <w:rPr>
          <w:rFonts w:ascii="標楷體" w:eastAsia="標楷體" w:hAnsi="標楷體" w:cs="New Gulim" w:hint="eastAsia"/>
          <w:kern w:val="2"/>
          <w:lang w:eastAsia="zh-TW"/>
        </w:rPr>
        <w:t>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F6558E" w:rsidRPr="008C4AB7" w:rsidRDefault="00F6558E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CUR = </w:t>
      </w:r>
      <w:r w:rsidRPr="008C4AB7">
        <w:rPr>
          <w:rStyle w:val="style31"/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C4AB7">
          <w:rPr>
            <w:rStyle w:val="style31"/>
            <w:rFonts w:ascii="標楷體" w:eastAsia="標楷體" w:hAnsi="標楷體" w:hint="eastAsia"/>
            <w:lang w:eastAsia="zh-TW"/>
          </w:rPr>
          <w:t>0</w:t>
        </w:r>
        <w:r w:rsidRPr="008C4AB7">
          <w:rPr>
            <w:rStyle w:val="style31"/>
            <w:rFonts w:ascii="標楷體" w:eastAsia="標楷體" w:hAnsi="標楷體"/>
            <w:lang w:eastAsia="zh-TW"/>
          </w:rPr>
          <w:t>’</w:t>
        </w:r>
      </w:smartTag>
    </w:p>
    <w:p w:rsidR="00F6558E" w:rsidRPr="008C4AB7" w:rsidRDefault="00F6558E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="008A5255" w:rsidRPr="008C4AB7">
        <w:rPr>
          <w:rFonts w:ascii="標楷體" w:eastAsia="標楷體" w:hAnsi="標楷體" w:cs="New Gulim" w:hint="eastAsia"/>
          <w:kern w:val="2"/>
          <w:lang w:eastAsia="zh-TW"/>
        </w:rPr>
        <w:t>無(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醫療</w:t>
      </w:r>
      <w:r w:rsidR="008A5255" w:rsidRPr="008C4AB7">
        <w:rPr>
          <w:rFonts w:ascii="標楷體" w:eastAsia="標楷體" w:hAnsi="標楷體" w:cs="New Gulim" w:hint="eastAsia"/>
          <w:kern w:val="2"/>
          <w:lang w:eastAsia="zh-TW"/>
        </w:rPr>
        <w:t>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F6558E" w:rsidRPr="008C4AB7" w:rsidRDefault="00F6558E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CUR = </w:t>
      </w:r>
      <w:r w:rsidRPr="008C4AB7">
        <w:rPr>
          <w:rStyle w:val="style31"/>
          <w:rFonts w:ascii="標楷體" w:eastAsia="標楷體" w:hAnsi="標楷體"/>
          <w:lang w:eastAsia="zh-TW"/>
        </w:rPr>
        <w:t>‘’</w:t>
      </w:r>
    </w:p>
    <w:p w:rsidR="00F6558E" w:rsidRPr="008C4AB7" w:rsidRDefault="00F6558E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未表示</w:t>
      </w:r>
      <w:r w:rsidR="00082619" w:rsidRPr="008C4AB7">
        <w:rPr>
          <w:rFonts w:ascii="標楷體" w:eastAsia="標楷體" w:hAnsi="標楷體" w:cs="New Gulim" w:hint="eastAsia"/>
          <w:kern w:val="2"/>
          <w:lang w:eastAsia="zh-TW"/>
        </w:rPr>
        <w:t>(醫療)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F6558E" w:rsidRPr="008C4AB7" w:rsidRDefault="00F6558E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CUR = </w:t>
      </w:r>
      <w:r w:rsidRPr="008C4AB7">
        <w:rPr>
          <w:rStyle w:val="style31"/>
          <w:rFonts w:ascii="標楷體" w:eastAsia="標楷體" w:hAnsi="標楷體"/>
          <w:lang w:eastAsia="zh-TW"/>
        </w:rPr>
        <w:t xml:space="preserve"> </w:t>
      </w:r>
      <w:r w:rsidRPr="008C4AB7">
        <w:rPr>
          <w:rStyle w:val="style31"/>
          <w:rFonts w:ascii="標楷體" w:eastAsia="標楷體" w:hAnsi="標楷體" w:hint="eastAsia"/>
          <w:lang w:eastAsia="zh-TW"/>
        </w:rPr>
        <w:t>其他值</w:t>
      </w:r>
    </w:p>
    <w:p w:rsidR="00F6558E" w:rsidRPr="008C4AB7" w:rsidRDefault="00F6558E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表示</w:t>
      </w:r>
      <w:r w:rsidR="00082619" w:rsidRPr="008C4AB7">
        <w:rPr>
          <w:rFonts w:ascii="標楷體" w:eastAsia="標楷體" w:hAnsi="標楷體" w:cs="New Gulim" w:hint="eastAsia"/>
          <w:kern w:val="2"/>
          <w:lang w:eastAsia="zh-TW"/>
        </w:rPr>
        <w:t>? (醫療)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AF4A70" w:rsidRPr="008C4AB7" w:rsidRDefault="00AF4A70" w:rsidP="00AF4A70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顯示：『投保同業實支商品告知：』 + </w:t>
      </w: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+ 『、』 + </w:t>
      </w: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告知</w:t>
      </w:r>
    </w:p>
    <w:p w:rsidR="00E1034E" w:rsidRPr="008C4AB7" w:rsidRDefault="00E1034E" w:rsidP="008C08B5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ELSE</w:t>
      </w:r>
    </w:p>
    <w:p w:rsidR="00E1034E" w:rsidRPr="008C4AB7" w:rsidRDefault="0068258C" w:rsidP="00E1034E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不視為錯誤,且不需顯示任何字</w:t>
      </w:r>
    </w:p>
    <w:p w:rsidR="00AE1D87" w:rsidRPr="008C4AB7" w:rsidRDefault="00AE1D87" w:rsidP="00AE1D87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GROUP2</w:t>
      </w:r>
      <w:r w:rsidR="00C46807"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46807" w:rsidRPr="008C4AB7">
          <w:rPr>
            <w:rFonts w:ascii="標楷體" w:eastAsia="標楷體" w:hAnsi="標楷體" w:hint="eastAsia"/>
            <w:kern w:val="2"/>
            <w:lang w:eastAsia="zh-TW"/>
          </w:rPr>
          <w:t>6.7.1</w:t>
        </w:r>
      </w:smartTag>
      <w:r w:rsidR="00C46807"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AE1D87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投保年齡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Pr="008C4AB7">
        <w:rPr>
          <w:rFonts w:ascii="標楷體" w:eastAsia="標楷體" w:hAnsi="標楷體" w:hint="eastAsia"/>
          <w:lang w:eastAsia="zh-TW"/>
        </w:rPr>
        <w:t>：DTAB0001.AGE</w:t>
      </w:r>
    </w:p>
    <w:p w:rsidR="00AE1D87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體檢別</w:t>
      </w:r>
      <w:r w:rsidR="009843C9" w:rsidRPr="008C4AB7">
        <w:rPr>
          <w:rFonts w:ascii="標楷體" w:eastAsia="標楷體" w:hAnsi="標楷體" w:hint="eastAsia"/>
          <w:lang w:eastAsia="zh-TW"/>
        </w:rPr>
        <w:t xml:space="preserve">　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Pr="008C4AB7">
        <w:rPr>
          <w:rFonts w:ascii="標楷體" w:eastAsia="標楷體" w:hAnsi="標楷體" w:hint="eastAsia"/>
          <w:lang w:eastAsia="zh-TW"/>
        </w:rPr>
        <w:t>：DTAB0001.</w:t>
      </w:r>
      <w:r w:rsidRPr="008C4AB7">
        <w:rPr>
          <w:rFonts w:ascii="標楷體" w:eastAsia="標楷體" w:hAnsi="標楷體"/>
          <w:kern w:val="2"/>
        </w:rPr>
        <w:t>MED_EXAM</w:t>
      </w: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D6131B" w:rsidRPr="008C4AB7">
        <w:rPr>
          <w:rFonts w:ascii="標楷體" w:eastAsia="標楷體" w:hAnsi="標楷體" w:hint="eastAsia"/>
          <w:lang w:eastAsia="zh-TW"/>
        </w:rPr>
        <w:t xml:space="preserve">+ </w:t>
      </w:r>
      <w:r w:rsidRPr="008C4AB7">
        <w:rPr>
          <w:rFonts w:ascii="標楷體" w:eastAsia="標楷體" w:hAnsi="標楷體" w:hint="eastAsia"/>
          <w:lang w:eastAsia="zh-TW"/>
        </w:rPr>
        <w:t>轉換中文</w:t>
      </w:r>
    </w:p>
    <w:p w:rsidR="00AE1D87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險別</w:t>
      </w:r>
      <w:r w:rsidR="009843C9" w:rsidRPr="008C4AB7">
        <w:rPr>
          <w:rFonts w:ascii="標楷體" w:eastAsia="標楷體" w:hAnsi="標楷體" w:hint="eastAsia"/>
          <w:lang w:eastAsia="zh-TW"/>
        </w:rPr>
        <w:t xml:space="preserve">　　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Pr="008C4AB7">
        <w:rPr>
          <w:rFonts w:ascii="標楷體" w:eastAsia="標楷體" w:hAnsi="標楷體" w:hint="eastAsia"/>
          <w:lang w:eastAsia="zh-TW"/>
        </w:rPr>
        <w:t>：DTAB00</w:t>
      </w:r>
      <w:r w:rsidR="002C2B1E" w:rsidRPr="008C4AB7">
        <w:rPr>
          <w:rFonts w:ascii="標楷體" w:eastAsia="標楷體" w:hAnsi="標楷體" w:hint="eastAsia"/>
          <w:lang w:eastAsia="zh-TW"/>
        </w:rPr>
        <w:t>0</w:t>
      </w:r>
      <w:r w:rsidRPr="008C4AB7">
        <w:rPr>
          <w:rFonts w:ascii="標楷體" w:eastAsia="標楷體" w:hAnsi="標楷體" w:hint="eastAsia"/>
          <w:lang w:eastAsia="zh-TW"/>
        </w:rPr>
        <w:t xml:space="preserve">1.PROD_ID + 商品中文簡稱(CALL </w:t>
      </w:r>
      <w:r w:rsidR="00BA7609" w:rsidRPr="008C4AB7">
        <w:rPr>
          <w:rFonts w:ascii="標楷體" w:eastAsia="標楷體" w:hAnsi="標楷體" w:hint="eastAsia"/>
          <w:lang w:eastAsia="zh-TW"/>
        </w:rPr>
        <w:t>AG_Z00001</w:t>
      </w:r>
      <w:r w:rsidR="006066EE" w:rsidRPr="008C4AB7">
        <w:rPr>
          <w:rFonts w:ascii="標楷體" w:eastAsia="標楷體" w:hAnsi="標楷體" w:hint="eastAsia"/>
          <w:lang w:eastAsia="zh-TW"/>
        </w:rPr>
        <w:t xml:space="preserve"> - </w:t>
      </w:r>
      <w:r w:rsidR="006066EE" w:rsidRPr="008C4AB7">
        <w:rPr>
          <w:rFonts w:ascii="標楷體" w:eastAsia="標楷體" w:hAnsi="標楷體"/>
          <w:kern w:val="2"/>
          <w:lang w:eastAsia="zh-TW"/>
        </w:rPr>
        <w:t>getBasicProd</w:t>
      </w:r>
      <w:r w:rsidRPr="008C4AB7">
        <w:rPr>
          <w:rFonts w:ascii="標楷體" w:eastAsia="標楷體" w:hAnsi="標楷體" w:hint="eastAsia"/>
          <w:lang w:eastAsia="zh-TW"/>
        </w:rPr>
        <w:t xml:space="preserve"> 傳入DTAB0001.PROD_ID</w:t>
      </w:r>
      <w:r w:rsidR="00C54622" w:rsidRPr="008C4AB7">
        <w:rPr>
          <w:rFonts w:ascii="標楷體" w:eastAsia="標楷體" w:hAnsi="標楷體" w:hint="eastAsia"/>
          <w:snapToGrid w:val="0"/>
          <w:lang w:eastAsia="zh-TW"/>
        </w:rPr>
        <w:t>,取</w:t>
      </w:r>
      <w:r w:rsidR="00C54622" w:rsidRPr="008C4AB7">
        <w:rPr>
          <w:rFonts w:ascii="標楷體" w:eastAsia="標楷體" w:hAnsi="標楷體"/>
          <w:kern w:val="2"/>
          <w:lang w:eastAsia="zh-TW"/>
        </w:rPr>
        <w:t>PROD_SNAME</w:t>
      </w:r>
      <w:r w:rsidRPr="008C4AB7">
        <w:rPr>
          <w:rFonts w:ascii="標楷體" w:eastAsia="標楷體" w:hAnsi="標楷體" w:hint="eastAsia"/>
          <w:lang w:eastAsia="zh-TW"/>
        </w:rPr>
        <w:t xml:space="preserve">)　</w:t>
      </w:r>
    </w:p>
    <w:p w:rsidR="00AE1D87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年期</w:t>
      </w:r>
      <w:r w:rsidR="009843C9" w:rsidRPr="008C4AB7">
        <w:rPr>
          <w:rFonts w:ascii="標楷體" w:eastAsia="標楷體" w:hAnsi="標楷體" w:hint="eastAsia"/>
          <w:lang w:eastAsia="zh-TW"/>
        </w:rPr>
        <w:t xml:space="preserve">　　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Pr="008C4AB7">
        <w:rPr>
          <w:rFonts w:ascii="標楷體" w:eastAsia="標楷體" w:hAnsi="標楷體" w:hint="eastAsia"/>
          <w:lang w:eastAsia="zh-TW"/>
        </w:rPr>
        <w:t>：</w:t>
      </w:r>
      <w:r w:rsidR="002C2B1E" w:rsidRPr="008C4AB7">
        <w:rPr>
          <w:rFonts w:ascii="標楷體" w:eastAsia="標楷體" w:hAnsi="標楷體" w:hint="eastAsia"/>
          <w:lang w:eastAsia="zh-TW"/>
        </w:rPr>
        <w:t>DTAB0001.PAY_PRD</w:t>
      </w:r>
    </w:p>
    <w:p w:rsidR="00AE1D87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保險始期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="002C2B1E" w:rsidRPr="008C4AB7">
        <w:rPr>
          <w:rFonts w:ascii="標楷體" w:eastAsia="標楷體" w:hAnsi="標楷體" w:hint="eastAsia"/>
          <w:lang w:eastAsia="zh-TW"/>
        </w:rPr>
        <w:t>：DTAB0001.ISSUE_DATE(轉民國年格式)</w:t>
      </w:r>
    </w:p>
    <w:p w:rsidR="00E4405C" w:rsidRPr="008C4AB7" w:rsidRDefault="008E0AC8" w:rsidP="00934063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IF 傳入．事故日期有值　</w:t>
      </w:r>
    </w:p>
    <w:p w:rsidR="00934063" w:rsidRPr="008C4AB7" w:rsidRDefault="00E4405C" w:rsidP="00E4405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IF 傳入．事故日期有值 </w:t>
      </w:r>
      <w:r w:rsidR="008E0AC8" w:rsidRPr="008C4AB7">
        <w:rPr>
          <w:rFonts w:ascii="標楷體" w:eastAsia="標楷體" w:hAnsi="標楷體" w:hint="eastAsia"/>
          <w:kern w:val="2"/>
          <w:lang w:eastAsia="zh-TW"/>
        </w:rPr>
        <w:t>&lt;= (DTAB0001.ISSUE_DATE + 2 YEARS)</w:t>
      </w:r>
    </w:p>
    <w:p w:rsidR="008E0AC8" w:rsidRPr="008C4AB7" w:rsidRDefault="008E0AC8" w:rsidP="0057567D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欄位中文改黃底，資料改紅字顯示</w:t>
      </w:r>
    </w:p>
    <w:p w:rsidR="00AE1D87" w:rsidRPr="008C4AB7" w:rsidRDefault="00AE1D87" w:rsidP="00AE1D87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繳別</w:t>
      </w:r>
      <w:r w:rsidR="009843C9" w:rsidRPr="008C4AB7">
        <w:rPr>
          <w:rFonts w:ascii="標楷體" w:eastAsia="標楷體" w:hAnsi="標楷體" w:hint="eastAsia"/>
          <w:lang w:eastAsia="zh-TW"/>
        </w:rPr>
        <w:t xml:space="preserve">　　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Pr="008C4AB7">
        <w:rPr>
          <w:rFonts w:ascii="標楷體" w:eastAsia="標楷體" w:hAnsi="標楷體" w:hint="eastAsia"/>
          <w:lang w:eastAsia="zh-TW"/>
        </w:rPr>
        <w:t>：DTAB0001.</w:t>
      </w:r>
      <w:r w:rsidRPr="008C4AB7">
        <w:rPr>
          <w:rFonts w:ascii="標楷體" w:eastAsia="標楷體" w:hAnsi="標楷體"/>
          <w:kern w:val="2"/>
        </w:rPr>
        <w:t>PAY_FREQ</w:t>
      </w: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D6131B" w:rsidRPr="008C4AB7">
        <w:rPr>
          <w:rFonts w:ascii="標楷體" w:eastAsia="標楷體" w:hAnsi="標楷體" w:hint="eastAsia"/>
          <w:lang w:eastAsia="zh-TW"/>
        </w:rPr>
        <w:t xml:space="preserve">+ </w:t>
      </w:r>
      <w:r w:rsidRPr="008C4AB7">
        <w:rPr>
          <w:rFonts w:ascii="標楷體" w:eastAsia="標楷體" w:hAnsi="標楷體" w:hint="eastAsia"/>
          <w:lang w:eastAsia="zh-TW"/>
        </w:rPr>
        <w:t>轉換中文</w:t>
      </w:r>
    </w:p>
    <w:p w:rsidR="009D2728" w:rsidRPr="008C4AB7" w:rsidRDefault="009D2728" w:rsidP="009D272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GROUP3</w:t>
      </w:r>
      <w:r w:rsidR="00C46807"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46807" w:rsidRPr="008C4AB7">
          <w:rPr>
            <w:rFonts w:ascii="標楷體" w:eastAsia="標楷體" w:hAnsi="標楷體" w:hint="eastAsia"/>
            <w:kern w:val="2"/>
            <w:lang w:eastAsia="zh-TW"/>
          </w:rPr>
          <w:t>6.7.1</w:t>
        </w:r>
      </w:smartTag>
      <w:r w:rsidR="00C46807" w:rsidRPr="008C4AB7">
        <w:rPr>
          <w:rFonts w:ascii="標楷體" w:eastAsia="標楷體" w:hAnsi="標楷體" w:hint="eastAsia"/>
          <w:kern w:val="2"/>
          <w:lang w:eastAsia="zh-TW"/>
        </w:rPr>
        <w:t>、6.7.3)</w:t>
      </w:r>
    </w:p>
    <w:p w:rsidR="009D2728" w:rsidRPr="008C4AB7" w:rsidRDefault="009D2728" w:rsidP="009D272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主約保額</w:t>
      </w:r>
      <w:r w:rsidR="009843C9" w:rsidRPr="008C4AB7">
        <w:rPr>
          <w:rFonts w:ascii="標楷體" w:eastAsia="標楷體" w:hAnsi="標楷體" w:hint="eastAsia"/>
          <w:lang w:eastAsia="zh-TW"/>
        </w:rPr>
        <w:t xml:space="preserve">　</w:t>
      </w:r>
      <w:r w:rsidRPr="008C4AB7">
        <w:rPr>
          <w:rFonts w:ascii="標楷體" w:eastAsia="標楷體" w:hAnsi="標楷體" w:hint="eastAsia"/>
          <w:lang w:eastAsia="zh-TW"/>
        </w:rPr>
        <w:t>：DTAB0001.</w:t>
      </w:r>
      <w:r w:rsidRPr="008C4AB7">
        <w:rPr>
          <w:rFonts w:ascii="標楷體" w:eastAsia="標楷體" w:hAnsi="標楷體"/>
          <w:kern w:val="2"/>
        </w:rPr>
        <w:t>FACE_AMT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+ (</w:t>
      </w:r>
      <w:r w:rsidR="00D6131B" w:rsidRPr="008C4AB7">
        <w:rPr>
          <w:rFonts w:ascii="標楷體" w:eastAsia="標楷體" w:hAnsi="標楷體" w:hint="eastAsia"/>
          <w:kern w:val="2"/>
          <w:lang w:eastAsia="zh-TW"/>
        </w:rPr>
        <w:t>DTAB0001.</w:t>
      </w:r>
      <w:r w:rsidRPr="008C4AB7">
        <w:rPr>
          <w:rFonts w:ascii="標楷體" w:eastAsia="標楷體" w:hAnsi="標楷體"/>
          <w:kern w:val="2"/>
        </w:rPr>
        <w:t>FACE_AMT_UNIT</w:t>
      </w:r>
      <w:r w:rsidRPr="008C4AB7">
        <w:rPr>
          <w:rFonts w:ascii="標楷體" w:eastAsia="標楷體" w:hAnsi="標楷體" w:hint="eastAsia"/>
          <w:kern w:val="2"/>
          <w:lang w:eastAsia="zh-TW"/>
        </w:rPr>
        <w:t>轉換中文)</w:t>
      </w:r>
    </w:p>
    <w:p w:rsidR="009D2728" w:rsidRPr="008C4AB7" w:rsidRDefault="009D2728" w:rsidP="009D272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繳費保額</w:t>
      </w:r>
      <w:r w:rsidR="009843C9" w:rsidRPr="008C4AB7">
        <w:rPr>
          <w:rFonts w:ascii="標楷體" w:eastAsia="標楷體" w:hAnsi="標楷體" w:hint="eastAsia"/>
          <w:lang w:eastAsia="zh-TW"/>
        </w:rPr>
        <w:t xml:space="preserve">　</w:t>
      </w:r>
      <w:r w:rsidRPr="008C4AB7">
        <w:rPr>
          <w:rFonts w:ascii="標楷體" w:eastAsia="標楷體" w:hAnsi="標楷體" w:hint="eastAsia"/>
          <w:lang w:eastAsia="zh-TW"/>
        </w:rPr>
        <w:t>：</w:t>
      </w:r>
      <w:r w:rsidR="00D6131B" w:rsidRPr="008C4AB7">
        <w:rPr>
          <w:rFonts w:ascii="標楷體" w:eastAsia="標楷體" w:hAnsi="標楷體" w:hint="eastAsia"/>
          <w:lang w:eastAsia="zh-TW"/>
        </w:rPr>
        <w:t>(DTAB0001.</w:t>
      </w:r>
      <w:r w:rsidR="00D6131B" w:rsidRPr="008C4AB7">
        <w:rPr>
          <w:rFonts w:ascii="標楷體" w:eastAsia="標楷體" w:hAnsi="標楷體"/>
          <w:kern w:val="2"/>
        </w:rPr>
        <w:t>FACE_AMT</w:t>
      </w: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D6131B" w:rsidRPr="008C4AB7">
        <w:rPr>
          <w:rFonts w:ascii="標楷體" w:eastAsia="標楷體" w:hAnsi="標楷體" w:hint="eastAsia"/>
          <w:lang w:eastAsia="zh-TW"/>
        </w:rPr>
        <w:t xml:space="preserve">- </w:t>
      </w:r>
      <w:r w:rsidR="00D6131B" w:rsidRPr="008C4AB7">
        <w:rPr>
          <w:rFonts w:ascii="標楷體" w:eastAsia="標楷體" w:hAnsi="標楷體" w:hint="eastAsia"/>
          <w:kern w:val="2"/>
          <w:lang w:eastAsia="zh-TW"/>
        </w:rPr>
        <w:t>工作變數.DISC_VAL</w:t>
      </w:r>
      <w:r w:rsidR="008370E9"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8370E9" w:rsidRPr="008C4AB7">
        <w:rPr>
          <w:rFonts w:ascii="標楷體" w:eastAsia="標楷體" w:hAnsi="標楷體"/>
          <w:kern w:val="2"/>
          <w:lang w:eastAsia="zh-TW"/>
        </w:rPr>
        <w:t>–</w:t>
      </w:r>
      <w:r w:rsidR="008370E9"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r w:rsidR="008370E9" w:rsidRPr="008C4AB7">
        <w:rPr>
          <w:rFonts w:ascii="標楷體" w:eastAsia="標楷體" w:hAnsi="標楷體" w:hint="eastAsia"/>
          <w:lang w:eastAsia="zh-TW"/>
        </w:rPr>
        <w:t>DTAB0001.</w:t>
      </w:r>
      <w:r w:rsidR="008370E9" w:rsidRPr="008C4AB7">
        <w:rPr>
          <w:rFonts w:ascii="標楷體" w:eastAsia="標楷體" w:hAnsi="標楷體"/>
          <w:kern w:val="2"/>
        </w:rPr>
        <w:t>FACE_AMT</w:t>
      </w:r>
      <w:r w:rsidR="008370E9" w:rsidRPr="008C4AB7">
        <w:rPr>
          <w:rFonts w:ascii="標楷體" w:eastAsia="標楷體" w:hAnsi="標楷體" w:hint="eastAsia"/>
          <w:kern w:val="2"/>
          <w:lang w:eastAsia="zh-TW"/>
        </w:rPr>
        <w:t xml:space="preserve"> * 工作變數.DISC_RATE)</w:t>
      </w:r>
      <w:r w:rsidR="00D6131B" w:rsidRPr="008C4AB7">
        <w:rPr>
          <w:rFonts w:ascii="標楷體" w:eastAsia="標楷體" w:hAnsi="標楷體" w:hint="eastAsia"/>
          <w:kern w:val="2"/>
          <w:lang w:eastAsia="zh-TW"/>
        </w:rPr>
        <w:t>) + (DTAB0001.</w:t>
      </w:r>
      <w:r w:rsidR="00D6131B" w:rsidRPr="008C4AB7">
        <w:rPr>
          <w:rFonts w:ascii="標楷體" w:eastAsia="標楷體" w:hAnsi="標楷體"/>
          <w:kern w:val="2"/>
        </w:rPr>
        <w:t>FACE_AMT_UNIT</w:t>
      </w:r>
      <w:r w:rsidR="00D6131B" w:rsidRPr="008C4AB7">
        <w:rPr>
          <w:rFonts w:ascii="標楷體" w:eastAsia="標楷體" w:hAnsi="標楷體" w:hint="eastAsia"/>
          <w:kern w:val="2"/>
          <w:lang w:eastAsia="zh-TW"/>
        </w:rPr>
        <w:t>轉換中文)</w:t>
      </w:r>
    </w:p>
    <w:p w:rsidR="009D2728" w:rsidRPr="008C4AB7" w:rsidRDefault="009D2728" w:rsidP="009D272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收費代號</w:t>
      </w:r>
      <w:r w:rsidR="009843C9" w:rsidRPr="008C4AB7">
        <w:rPr>
          <w:rFonts w:ascii="標楷體" w:eastAsia="標楷體" w:hAnsi="標楷體" w:hint="eastAsia"/>
          <w:lang w:eastAsia="zh-TW"/>
        </w:rPr>
        <w:t xml:space="preserve">　</w:t>
      </w:r>
      <w:r w:rsidRPr="008C4AB7">
        <w:rPr>
          <w:rFonts w:ascii="標楷體" w:eastAsia="標楷體" w:hAnsi="標楷體" w:hint="eastAsia"/>
          <w:lang w:eastAsia="zh-TW"/>
        </w:rPr>
        <w:t xml:space="preserve">：DTAB0001.CLC_NO　</w:t>
      </w:r>
    </w:p>
    <w:p w:rsidR="009D2728" w:rsidRPr="008C4AB7" w:rsidRDefault="009D2728" w:rsidP="009D272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已繳費次數：DTAB0001.</w:t>
      </w:r>
      <w:r w:rsidRPr="008C4AB7">
        <w:rPr>
          <w:rFonts w:ascii="標楷體" w:eastAsia="標楷體" w:hAnsi="標楷體"/>
          <w:kern w:val="2"/>
        </w:rPr>
        <w:t>PAY_TIME</w:t>
      </w:r>
      <w:r w:rsidRPr="008C4AB7">
        <w:rPr>
          <w:rFonts w:ascii="標楷體" w:eastAsia="標楷體" w:hAnsi="標楷體" w:hint="eastAsia"/>
          <w:kern w:val="2"/>
        </w:rPr>
        <w:t>S</w:t>
      </w:r>
    </w:p>
    <w:p w:rsidR="009D2728" w:rsidRPr="008C4AB7" w:rsidRDefault="009D2728" w:rsidP="009D272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有效繳次</w:t>
      </w:r>
      <w:r w:rsidR="009843C9" w:rsidRPr="008C4AB7">
        <w:rPr>
          <w:rFonts w:ascii="標楷體" w:eastAsia="標楷體" w:hAnsi="標楷體" w:hint="eastAsia"/>
          <w:lang w:eastAsia="zh-TW"/>
        </w:rPr>
        <w:t xml:space="preserve">　</w:t>
      </w:r>
      <w:r w:rsidRPr="008C4AB7">
        <w:rPr>
          <w:rFonts w:ascii="標楷體" w:eastAsia="標楷體" w:hAnsi="標楷體" w:hint="eastAsia"/>
          <w:lang w:eastAsia="zh-TW"/>
        </w:rPr>
        <w:t>：DTAB0001.</w:t>
      </w:r>
      <w:r w:rsidRPr="008C4AB7">
        <w:rPr>
          <w:rFonts w:ascii="標楷體" w:eastAsia="標楷體" w:hAnsi="標楷體"/>
          <w:kern w:val="2"/>
        </w:rPr>
        <w:t>PAY_TIME</w:t>
      </w:r>
      <w:r w:rsidRPr="008C4AB7">
        <w:rPr>
          <w:rFonts w:ascii="標楷體" w:eastAsia="標楷體" w:hAnsi="標楷體" w:hint="eastAsia"/>
          <w:kern w:val="2"/>
        </w:rPr>
        <w:t>S</w:t>
      </w:r>
      <w:r w:rsidRPr="008C4AB7">
        <w:rPr>
          <w:rFonts w:ascii="標楷體" w:eastAsia="標楷體" w:hAnsi="標楷體" w:hint="eastAsia"/>
          <w:lang w:eastAsia="zh-TW"/>
        </w:rPr>
        <w:t xml:space="preserve"> - DTAB0001.</w:t>
      </w:r>
      <w:r w:rsidRPr="008C4AB7">
        <w:rPr>
          <w:rFonts w:ascii="標楷體" w:eastAsia="標楷體" w:hAnsi="標楷體" w:hint="eastAsia"/>
          <w:kern w:val="2"/>
        </w:rPr>
        <w:t>UN_CASH_TMS</w:t>
      </w:r>
      <w:r w:rsidRPr="008C4AB7">
        <w:rPr>
          <w:rFonts w:ascii="標楷體" w:eastAsia="標楷體" w:hAnsi="標楷體" w:hint="eastAsia"/>
          <w:lang w:eastAsia="zh-TW"/>
        </w:rPr>
        <w:t xml:space="preserve"> </w:t>
      </w:r>
    </w:p>
    <w:p w:rsidR="009D2728" w:rsidRPr="008C4AB7" w:rsidRDefault="009D2728" w:rsidP="009D272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最近繳費日：DTAB0001.</w:t>
      </w:r>
      <w:r w:rsidRPr="008C4AB7">
        <w:rPr>
          <w:rFonts w:ascii="標楷體" w:eastAsia="標楷體" w:hAnsi="標楷體" w:hint="eastAsia"/>
          <w:kern w:val="2"/>
        </w:rPr>
        <w:t>LST_PAY_DATE</w:t>
      </w:r>
      <w:r w:rsidRPr="008C4AB7">
        <w:rPr>
          <w:rFonts w:ascii="標楷體" w:eastAsia="標楷體" w:hAnsi="標楷體" w:hint="eastAsia"/>
          <w:lang w:eastAsia="zh-TW"/>
        </w:rPr>
        <w:t xml:space="preserve"> (轉民國年格式)</w:t>
      </w:r>
    </w:p>
    <w:p w:rsidR="00D674DD" w:rsidRPr="008C4AB7" w:rsidRDefault="00D674DD" w:rsidP="00D674DD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GROUP4</w:t>
      </w:r>
      <w:r w:rsidR="00C46807"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46807" w:rsidRPr="008C4AB7">
          <w:rPr>
            <w:rFonts w:ascii="標楷體" w:eastAsia="標楷體" w:hAnsi="標楷體" w:hint="eastAsia"/>
            <w:kern w:val="2"/>
            <w:lang w:eastAsia="zh-TW"/>
          </w:rPr>
          <w:t>6.7.1</w:t>
        </w:r>
      </w:smartTag>
      <w:r w:rsidR="00C46807" w:rsidRPr="008C4AB7">
        <w:rPr>
          <w:rFonts w:ascii="標楷體" w:eastAsia="標楷體" w:hAnsi="標楷體" w:hint="eastAsia"/>
          <w:kern w:val="2"/>
          <w:lang w:eastAsia="zh-TW"/>
        </w:rPr>
        <w:t>、6.7.4)</w:t>
      </w:r>
    </w:p>
    <w:p w:rsidR="00D674DD" w:rsidRPr="008C4AB7" w:rsidRDefault="00D674DD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3A7750" w:rsidRPr="008C4AB7">
        <w:rPr>
          <w:rFonts w:ascii="標楷體" w:eastAsia="標楷體" w:hAnsi="標楷體" w:hint="eastAsia"/>
          <w:lang w:eastAsia="zh-TW"/>
        </w:rPr>
        <w:t>主約</w:t>
      </w:r>
      <w:r w:rsidRPr="008C4AB7">
        <w:rPr>
          <w:rFonts w:ascii="標楷體" w:eastAsia="標楷體" w:hAnsi="標楷體" w:hint="eastAsia"/>
          <w:lang w:eastAsia="zh-TW"/>
        </w:rPr>
        <w:t>下次應繳日：DTAB0001.</w:t>
      </w:r>
      <w:r w:rsidRPr="008C4AB7">
        <w:rPr>
          <w:rFonts w:ascii="標楷體" w:eastAsia="標楷體" w:hAnsi="標楷體" w:hint="eastAsia"/>
          <w:kern w:val="2"/>
        </w:rPr>
        <w:t>MNXT_PAY_DATE</w:t>
      </w:r>
      <w:r w:rsidRPr="008C4AB7">
        <w:rPr>
          <w:rFonts w:ascii="標楷體" w:eastAsia="標楷體" w:hAnsi="標楷體" w:hint="eastAsia"/>
          <w:lang w:eastAsia="zh-TW"/>
        </w:rPr>
        <w:t xml:space="preserve"> (轉民國年格式)</w:t>
      </w:r>
      <w:r w:rsidR="00166BB0" w:rsidRPr="008C4AB7">
        <w:rPr>
          <w:rFonts w:ascii="標楷體" w:eastAsia="標楷體" w:hAnsi="標楷體" w:hint="eastAsia"/>
          <w:lang w:eastAsia="zh-TW"/>
        </w:rPr>
        <w:t>--- WHEN 值為</w:t>
      </w:r>
      <w:smartTag w:uri="urn:schemas-microsoft-com:office:smarttags" w:element="chsdate">
        <w:smartTagPr>
          <w:attr w:name="Year" w:val="1911"/>
          <w:attr w:name="Month" w:val="1"/>
          <w:attr w:name="Day" w:val="1"/>
          <w:attr w:name="IsLunarDate" w:val="False"/>
          <w:attr w:name="IsROCDate" w:val="False"/>
        </w:smartTagPr>
        <w:r w:rsidR="00166BB0" w:rsidRPr="008C4AB7">
          <w:rPr>
            <w:rFonts w:ascii="標楷體" w:eastAsia="標楷體" w:hAnsi="標楷體" w:hint="eastAsia"/>
            <w:lang w:eastAsia="zh-TW"/>
          </w:rPr>
          <w:t>1911-01-01</w:t>
        </w:r>
      </w:smartTag>
      <w:r w:rsidR="00166BB0" w:rsidRPr="008C4AB7">
        <w:rPr>
          <w:rFonts w:ascii="標楷體" w:eastAsia="標楷體" w:hAnsi="標楷體" w:hint="eastAsia"/>
          <w:lang w:eastAsia="zh-TW"/>
        </w:rPr>
        <w:t>,改顯示空白</w:t>
      </w:r>
    </w:p>
    <w:p w:rsidR="00324EDA" w:rsidRPr="008C4AB7" w:rsidRDefault="00324EDA" w:rsidP="00324EDA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IF 傳入．事故日期有值</w:t>
      </w:r>
      <w:r w:rsidR="00E26FA8" w:rsidRPr="008C4AB7">
        <w:rPr>
          <w:rFonts w:ascii="標楷體" w:eastAsia="標楷體" w:hAnsi="標楷體" w:hint="eastAsia"/>
          <w:kern w:val="2"/>
          <w:lang w:eastAsia="zh-TW"/>
        </w:rPr>
        <w:t xml:space="preserve"> and </w:t>
      </w:r>
      <w:r w:rsidR="00E26FA8" w:rsidRPr="008C4AB7">
        <w:rPr>
          <w:rFonts w:ascii="標楷體" w:eastAsia="標楷體" w:hAnsi="標楷體" w:hint="eastAsia"/>
          <w:lang w:eastAsia="zh-TW"/>
        </w:rPr>
        <w:t xml:space="preserve">主約下次應繳日 != </w:t>
      </w:r>
      <w:smartTag w:uri="urn:schemas-microsoft-com:office:smarttags" w:element="chsdate">
        <w:smartTagPr>
          <w:attr w:name="Year" w:val="1911"/>
          <w:attr w:name="Month" w:val="1"/>
          <w:attr w:name="Day" w:val="1"/>
          <w:attr w:name="IsLunarDate" w:val="False"/>
          <w:attr w:name="IsROCDate" w:val="False"/>
        </w:smartTagPr>
        <w:r w:rsidR="00E26FA8" w:rsidRPr="008C4AB7">
          <w:rPr>
            <w:rFonts w:ascii="標楷體" w:eastAsia="標楷體" w:hAnsi="標楷體" w:hint="eastAsia"/>
            <w:lang w:eastAsia="zh-TW"/>
          </w:rPr>
          <w:t>1911-01-01</w:t>
        </w:r>
        <w:r w:rsidRPr="008C4AB7">
          <w:rPr>
            <w:rFonts w:ascii="標楷體" w:eastAsia="標楷體" w:hAnsi="標楷體" w:hint="eastAsia"/>
            <w:kern w:val="2"/>
            <w:lang w:eastAsia="zh-TW"/>
          </w:rPr>
          <w:t xml:space="preserve">　</w:t>
        </w:r>
      </w:smartTag>
    </w:p>
    <w:p w:rsidR="00324EDA" w:rsidRPr="008C4AB7" w:rsidRDefault="00324EDA" w:rsidP="00324EDA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IF 傳入．事故日期有值 </w:t>
      </w:r>
      <w:r w:rsidR="008B74A7" w:rsidRPr="008C4AB7">
        <w:rPr>
          <w:rFonts w:ascii="標楷體" w:eastAsia="標楷體" w:hAnsi="標楷體" w:hint="eastAsia"/>
          <w:kern w:val="2"/>
          <w:lang w:eastAsia="zh-TW"/>
        </w:rPr>
        <w:t xml:space="preserve">AND </w:t>
      </w:r>
      <w:r w:rsidR="00E26FA8" w:rsidRPr="008C4AB7">
        <w:rPr>
          <w:rFonts w:ascii="標楷體" w:eastAsia="標楷體" w:hAnsi="標楷體" w:hint="eastAsia"/>
          <w:kern w:val="2"/>
          <w:lang w:eastAsia="zh-TW"/>
        </w:rPr>
        <w:t xml:space="preserve">&gt; </w:t>
      </w:r>
      <w:r w:rsidRPr="008C4AB7">
        <w:rPr>
          <w:rFonts w:ascii="標楷體" w:eastAsia="標楷體" w:hAnsi="標楷體" w:hint="eastAsia"/>
          <w:lang w:eastAsia="zh-TW"/>
        </w:rPr>
        <w:t>主約下次應繳日</w:t>
      </w:r>
    </w:p>
    <w:p w:rsidR="00324EDA" w:rsidRPr="008C4AB7" w:rsidRDefault="00324EDA" w:rsidP="00324EDA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欄位中文改黃底，資料改紅字顯示</w:t>
      </w:r>
    </w:p>
    <w:p w:rsidR="00D674DD" w:rsidRPr="008C4AB7" w:rsidRDefault="00D674DD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主約保費</w:t>
      </w:r>
      <w:r w:rsidRPr="008C4AB7">
        <w:rPr>
          <w:rFonts w:ascii="標楷體" w:eastAsia="標楷體" w:hAnsi="標楷體" w:hint="eastAsia"/>
          <w:lang w:eastAsia="zh-TW"/>
        </w:rPr>
        <w:t xml:space="preserve">　：DTAB0001.</w:t>
      </w:r>
      <w:r w:rsidRPr="008C4AB7">
        <w:rPr>
          <w:rFonts w:ascii="標楷體" w:eastAsia="標楷體" w:hAnsi="標楷體" w:hint="eastAsia"/>
          <w:kern w:val="2"/>
        </w:rPr>
        <w:t>MAIN_PREM</w:t>
      </w:r>
    </w:p>
    <w:p w:rsidR="00D674DD" w:rsidRPr="008C4AB7" w:rsidRDefault="00D674DD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保單補發</w:t>
      </w:r>
      <w:r w:rsidRPr="008C4AB7">
        <w:rPr>
          <w:rFonts w:ascii="標楷體" w:eastAsia="標楷體" w:hAnsi="標楷體" w:hint="eastAsia"/>
          <w:lang w:eastAsia="zh-TW"/>
        </w:rPr>
        <w:t xml:space="preserve">　：DTAB0001.</w:t>
      </w:r>
      <w:r w:rsidRPr="008C4AB7">
        <w:rPr>
          <w:rFonts w:ascii="標楷體" w:eastAsia="標楷體" w:hAnsi="標楷體"/>
          <w:kern w:val="2"/>
        </w:rPr>
        <w:t>RPRT_TMS</w:t>
      </w:r>
      <w:r w:rsidRPr="008C4AB7">
        <w:rPr>
          <w:rFonts w:ascii="標楷體" w:eastAsia="標楷體" w:hAnsi="標楷體" w:hint="eastAsia"/>
          <w:lang w:eastAsia="zh-TW"/>
        </w:rPr>
        <w:t xml:space="preserve">　</w:t>
      </w:r>
    </w:p>
    <w:p w:rsidR="00D674DD" w:rsidRPr="008C4AB7" w:rsidRDefault="00D674DD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最近異動日：DTAB0001.</w:t>
      </w:r>
      <w:r w:rsidRPr="008C4AB7">
        <w:rPr>
          <w:rFonts w:ascii="標楷體" w:eastAsia="標楷體" w:hAnsi="標楷體" w:hint="eastAsia"/>
          <w:kern w:val="2"/>
        </w:rPr>
        <w:t>LST_CHG_DATE</w:t>
      </w:r>
      <w:r w:rsidRPr="008C4AB7">
        <w:rPr>
          <w:rFonts w:ascii="標楷體" w:eastAsia="標楷體" w:hAnsi="標楷體" w:hint="eastAsia"/>
          <w:lang w:eastAsia="zh-TW"/>
        </w:rPr>
        <w:t xml:space="preserve"> (轉民國年格式)</w:t>
      </w:r>
      <w:r w:rsidR="00D54578" w:rsidRPr="008C4AB7">
        <w:rPr>
          <w:rFonts w:ascii="標楷體" w:eastAsia="標楷體" w:hAnsi="標楷體" w:hint="eastAsia"/>
          <w:lang w:eastAsia="zh-TW"/>
        </w:rPr>
        <w:t xml:space="preserve"> --- WHEN DTAB0001.MNXT_PAY_DATE 值為</w:t>
      </w:r>
      <w:smartTag w:uri="urn:schemas-microsoft-com:office:smarttags" w:element="chsdate">
        <w:smartTagPr>
          <w:attr w:name="Year" w:val="1911"/>
          <w:attr w:name="Month" w:val="1"/>
          <w:attr w:name="Day" w:val="1"/>
          <w:attr w:name="IsLunarDate" w:val="False"/>
          <w:attr w:name="IsROCDate" w:val="False"/>
        </w:smartTagPr>
        <w:r w:rsidR="00D54578" w:rsidRPr="008C4AB7">
          <w:rPr>
            <w:rFonts w:ascii="標楷體" w:eastAsia="標楷體" w:hAnsi="標楷體" w:hint="eastAsia"/>
            <w:lang w:eastAsia="zh-TW"/>
          </w:rPr>
          <w:t>1911-01-01</w:t>
        </w:r>
      </w:smartTag>
      <w:r w:rsidR="00D54578" w:rsidRPr="008C4AB7">
        <w:rPr>
          <w:rFonts w:ascii="標楷體" w:eastAsia="標楷體" w:hAnsi="標楷體" w:hint="eastAsia"/>
          <w:lang w:eastAsia="zh-TW"/>
        </w:rPr>
        <w:t>,改顯示空白</w:t>
      </w:r>
    </w:p>
    <w:p w:rsidR="00D674DD" w:rsidRPr="008C4AB7" w:rsidRDefault="00D674DD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異動種類</w:t>
      </w:r>
      <w:r w:rsidRPr="008C4AB7">
        <w:rPr>
          <w:rFonts w:ascii="標楷體" w:eastAsia="標楷體" w:hAnsi="標楷體" w:hint="eastAsia"/>
          <w:lang w:eastAsia="zh-TW"/>
        </w:rPr>
        <w:t xml:space="preserve">　：DTAB0001.</w:t>
      </w:r>
      <w:r w:rsidRPr="008C4AB7">
        <w:rPr>
          <w:rFonts w:ascii="標楷體" w:eastAsia="標楷體" w:hAnsi="標楷體" w:hint="eastAsia"/>
          <w:kern w:val="2"/>
        </w:rPr>
        <w:t>LST_CHG_KIND</w:t>
      </w: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DB23D4" w:rsidRPr="008C4AB7">
        <w:rPr>
          <w:rFonts w:ascii="標楷體" w:eastAsia="標楷體" w:hAnsi="標楷體" w:hint="eastAsia"/>
          <w:lang w:eastAsia="zh-TW"/>
        </w:rPr>
        <w:t>+ 轉換中文(</w:t>
      </w:r>
      <w:r w:rsidR="00E80792" w:rsidRPr="008C4AB7">
        <w:rPr>
          <w:rFonts w:ascii="標楷體" w:eastAsia="標楷體" w:hAnsi="標楷體" w:hint="eastAsia"/>
          <w:lang w:eastAsia="zh-TW"/>
        </w:rPr>
        <w:t>同</w:t>
      </w:r>
      <w:r w:rsidR="00DB23D4" w:rsidRPr="008C4AB7">
        <w:rPr>
          <w:rFonts w:ascii="標楷體" w:eastAsia="標楷體" w:hAnsi="標楷體" w:hint="eastAsia"/>
          <w:lang w:eastAsia="zh-TW"/>
        </w:rPr>
        <w:t>TRN_KIND)</w:t>
      </w:r>
    </w:p>
    <w:p w:rsidR="006D02DE" w:rsidRPr="0051631A" w:rsidRDefault="006D02DE" w:rsidP="008C4AB7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olor w:val="FF0000"/>
          <w:lang w:eastAsia="zh-TW"/>
        </w:rPr>
        <w:t>若為</w:t>
      </w:r>
      <w:r w:rsidRPr="008C4AB7">
        <w:rPr>
          <w:rFonts w:ascii="標楷體" w:eastAsia="標楷體" w:hAnsi="標楷體"/>
          <w:color w:val="FF0000"/>
          <w:lang w:eastAsia="zh-TW"/>
        </w:rPr>
        <w:t>”</w:t>
      </w:r>
      <w:r w:rsidRPr="008C4AB7">
        <w:rPr>
          <w:rFonts w:ascii="標楷體" w:eastAsia="標楷體" w:hAnsi="標楷體" w:hint="eastAsia"/>
          <w:color w:val="FF0000"/>
          <w:lang w:eastAsia="zh-TW"/>
        </w:rPr>
        <w:t>ABMA07</w:t>
      </w:r>
      <w:r w:rsidRPr="008C4AB7">
        <w:rPr>
          <w:rFonts w:ascii="標楷體" w:eastAsia="標楷體" w:hAnsi="標楷體"/>
          <w:color w:val="FF0000"/>
          <w:lang w:eastAsia="zh-TW"/>
        </w:rPr>
        <w:t>”</w:t>
      </w:r>
      <w:r w:rsidRPr="008C4AB7">
        <w:rPr>
          <w:rFonts w:ascii="標楷體" w:eastAsia="標楷體" w:hAnsi="標楷體" w:hint="eastAsia"/>
          <w:color w:val="FF0000"/>
          <w:lang w:eastAsia="zh-TW"/>
        </w:rPr>
        <w:t>則字型為紅色粗體</w:t>
      </w:r>
    </w:p>
    <w:p w:rsidR="00D674DD" w:rsidRPr="008C4AB7" w:rsidRDefault="00D674DD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保險金信託</w:t>
      </w:r>
      <w:r w:rsidRPr="008C4AB7">
        <w:rPr>
          <w:rFonts w:ascii="標楷體" w:eastAsia="標楷體" w:hAnsi="標楷體" w:hint="eastAsia"/>
          <w:lang w:eastAsia="zh-TW"/>
        </w:rPr>
        <w:t>：</w:t>
      </w:r>
      <w:r w:rsidRPr="008C4AB7">
        <w:rPr>
          <w:rFonts w:ascii="標楷體" w:eastAsia="標楷體" w:hAnsi="標楷體" w:hint="eastAsia"/>
          <w:kern w:val="2"/>
          <w:lang w:eastAsia="zh-TW"/>
        </w:rPr>
        <w:t>工作變數.TRUST_BNK</w:t>
      </w:r>
    </w:p>
    <w:p w:rsidR="006D02DE" w:rsidRPr="008C4AB7" w:rsidRDefault="006D02DE" w:rsidP="008C4AB7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若為</w:t>
      </w:r>
      <w:r w:rsidRPr="008C4AB7">
        <w:rPr>
          <w:rFonts w:ascii="標楷體" w:eastAsia="標楷體" w:hAnsi="標楷體"/>
          <w:kern w:val="2"/>
          <w:lang w:eastAsia="zh-TW"/>
        </w:rPr>
        <w:t>”</w:t>
      </w:r>
      <w:r w:rsidRPr="008C4AB7">
        <w:rPr>
          <w:rFonts w:ascii="標楷體" w:eastAsia="標楷體" w:hAnsi="標楷體" w:hint="eastAsia"/>
          <w:kern w:val="2"/>
          <w:lang w:eastAsia="zh-TW"/>
        </w:rPr>
        <w:t>Y</w:t>
      </w:r>
      <w:r w:rsidRPr="008C4AB7">
        <w:rPr>
          <w:rFonts w:ascii="標楷體" w:eastAsia="標楷體" w:hAnsi="標楷體"/>
          <w:kern w:val="2"/>
          <w:lang w:eastAsia="zh-TW"/>
        </w:rPr>
        <w:t>”</w:t>
      </w:r>
      <w:r w:rsidRPr="008C4AB7">
        <w:rPr>
          <w:rFonts w:ascii="標楷體" w:eastAsia="標楷體" w:hAnsi="標楷體" w:hint="eastAsia"/>
          <w:kern w:val="2"/>
          <w:lang w:eastAsia="zh-TW"/>
        </w:rPr>
        <w:t>則字型為紅色粗體</w:t>
      </w:r>
    </w:p>
    <w:p w:rsidR="00D674DD" w:rsidRPr="008C4AB7" w:rsidRDefault="00D674DD" w:rsidP="00D674DD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GROUP5</w:t>
      </w:r>
      <w:r w:rsidR="00C46807"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46807" w:rsidRPr="008C4AB7">
          <w:rPr>
            <w:rFonts w:ascii="標楷體" w:eastAsia="標楷體" w:hAnsi="標楷體" w:hint="eastAsia"/>
            <w:kern w:val="2"/>
            <w:lang w:eastAsia="zh-TW"/>
          </w:rPr>
          <w:t>6.7.5</w:t>
        </w:r>
      </w:smartTag>
      <w:r w:rsidR="00C46807" w:rsidRPr="008C4AB7">
        <w:rPr>
          <w:rFonts w:ascii="標楷體" w:eastAsia="標楷體" w:hAnsi="標楷體" w:hint="eastAsia"/>
          <w:kern w:val="2"/>
          <w:lang w:eastAsia="zh-TW"/>
        </w:rPr>
        <w:t>、6.7.6)</w:t>
      </w:r>
    </w:p>
    <w:p w:rsidR="00FD6648" w:rsidRPr="008C4AB7" w:rsidRDefault="00873402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3A7750" w:rsidRPr="008C4AB7">
        <w:rPr>
          <w:rFonts w:ascii="標楷體" w:eastAsia="標楷體" w:hAnsi="標楷體" w:hint="eastAsia"/>
          <w:lang w:eastAsia="zh-TW"/>
        </w:rPr>
        <w:t>特約</w:t>
      </w:r>
      <w:r w:rsidR="00FD6648" w:rsidRPr="008C4AB7">
        <w:rPr>
          <w:rFonts w:ascii="標楷體" w:eastAsia="標楷體" w:hAnsi="標楷體" w:hint="eastAsia"/>
          <w:lang w:eastAsia="zh-TW"/>
        </w:rPr>
        <w:t>下次應繳日：DTAB0013.</w:t>
      </w:r>
      <w:r w:rsidR="00FD6648" w:rsidRPr="008C4AB7">
        <w:rPr>
          <w:rFonts w:ascii="標楷體" w:eastAsia="標楷體" w:hAnsi="標楷體" w:hint="eastAsia"/>
          <w:kern w:val="2"/>
          <w:lang w:eastAsia="zh-TW"/>
        </w:rPr>
        <w:t>RNXT_PAY_DATE</w:t>
      </w:r>
      <w:r w:rsidR="00FD6648" w:rsidRPr="008C4AB7">
        <w:rPr>
          <w:rFonts w:ascii="標楷體" w:eastAsia="標楷體" w:hAnsi="標楷體" w:hint="eastAsia"/>
          <w:lang w:eastAsia="zh-TW"/>
        </w:rPr>
        <w:t xml:space="preserve"> (轉民國年格式)</w:t>
      </w:r>
      <w:r w:rsidR="00D54578" w:rsidRPr="008C4AB7">
        <w:rPr>
          <w:rFonts w:ascii="標楷體" w:eastAsia="標楷體" w:hAnsi="標楷體" w:hint="eastAsia"/>
          <w:lang w:eastAsia="zh-TW"/>
        </w:rPr>
        <w:t xml:space="preserve"> --- WHEN值為</w:t>
      </w:r>
      <w:smartTag w:uri="urn:schemas-microsoft-com:office:smarttags" w:element="chsdate">
        <w:smartTagPr>
          <w:attr w:name="Year" w:val="1911"/>
          <w:attr w:name="Month" w:val="1"/>
          <w:attr w:name="Day" w:val="1"/>
          <w:attr w:name="IsLunarDate" w:val="False"/>
          <w:attr w:name="IsROCDate" w:val="False"/>
        </w:smartTagPr>
        <w:r w:rsidR="00D54578" w:rsidRPr="008C4AB7">
          <w:rPr>
            <w:rFonts w:ascii="標楷體" w:eastAsia="標楷體" w:hAnsi="標楷體" w:hint="eastAsia"/>
            <w:lang w:eastAsia="zh-TW"/>
          </w:rPr>
          <w:t>1911-01-01</w:t>
        </w:r>
      </w:smartTag>
      <w:r w:rsidR="00D54578" w:rsidRPr="008C4AB7">
        <w:rPr>
          <w:rFonts w:ascii="標楷體" w:eastAsia="標楷體" w:hAnsi="標楷體" w:hint="eastAsia"/>
          <w:lang w:eastAsia="zh-TW"/>
        </w:rPr>
        <w:t>,改顯示空白</w:t>
      </w:r>
    </w:p>
    <w:p w:rsidR="003653AF" w:rsidRPr="008C4AB7" w:rsidRDefault="003653AF" w:rsidP="003653A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DTAB0013 FOUND</w:t>
      </w:r>
    </w:p>
    <w:p w:rsidR="003653AF" w:rsidRPr="008C4AB7" w:rsidRDefault="003653AF" w:rsidP="003653A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先判斷主約下次繳費日(DTAB0001.</w:t>
      </w:r>
      <w:r w:rsidRPr="008C4AB7">
        <w:rPr>
          <w:rFonts w:ascii="標楷體" w:eastAsia="標楷體" w:hAnsi="標楷體" w:hint="eastAsia"/>
          <w:kern w:val="2"/>
          <w:lang w:eastAsia="zh-TW"/>
        </w:rPr>
        <w:t>MNXT_PAY_DATE)</w:t>
      </w:r>
      <w:r w:rsidRPr="008C4AB7">
        <w:rPr>
          <w:rFonts w:ascii="標楷體" w:eastAsia="標楷體" w:hAnsi="標楷體" w:hint="eastAsia"/>
          <w:lang w:eastAsia="zh-TW"/>
        </w:rPr>
        <w:t>,若</w:t>
      </w:r>
      <w:r w:rsidRPr="008C4AB7">
        <w:rPr>
          <w:rFonts w:ascii="標楷體" w:eastAsia="標楷體" w:hAnsi="標楷體" w:cs="New Gulim" w:hint="eastAsia"/>
          <w:lang w:eastAsia="zh-TW"/>
        </w:rPr>
        <w:t>其值非</w:t>
      </w:r>
      <w:smartTag w:uri="urn:schemas-microsoft-com:office:smarttags" w:element="chsdate">
        <w:smartTagPr>
          <w:attr w:name="Year" w:val="1911"/>
          <w:attr w:name="Month" w:val="1"/>
          <w:attr w:name="Day" w:val="1"/>
          <w:attr w:name="IsLunarDate" w:val="False"/>
          <w:attr w:name="IsROCDate" w:val="False"/>
        </w:smartTagPr>
        <w:r w:rsidRPr="008C4AB7">
          <w:rPr>
            <w:rFonts w:ascii="標楷體" w:eastAsia="標楷體" w:hAnsi="標楷體" w:hint="eastAsia"/>
            <w:lang w:eastAsia="zh-TW"/>
          </w:rPr>
          <w:t>1911-01-01</w:t>
        </w:r>
      </w:smartTag>
      <w:r w:rsidR="00D028E0" w:rsidRPr="008C4AB7">
        <w:rPr>
          <w:rFonts w:ascii="標楷體" w:eastAsia="標楷體" w:hAnsi="標楷體" w:hint="eastAsia"/>
          <w:lang w:eastAsia="zh-TW"/>
        </w:rPr>
        <w:t xml:space="preserve"> 且商品屬性分類為傳統型(非投資型商品</w:t>
      </w:r>
      <w:r w:rsidR="004369A9" w:rsidRPr="008C4AB7">
        <w:rPr>
          <w:rFonts w:ascii="標楷體" w:eastAsia="標楷體" w:hAnsi="標楷體" w:hint="eastAsia"/>
          <w:lang w:eastAsia="zh-TW"/>
        </w:rPr>
        <w:t xml:space="preserve">, CALL AG_Z00001 </w:t>
      </w:r>
      <w:r w:rsidR="004369A9" w:rsidRPr="008C4AB7">
        <w:rPr>
          <w:rFonts w:ascii="標楷體" w:eastAsia="標楷體" w:hAnsi="標楷體"/>
          <w:lang w:eastAsia="zh-TW"/>
        </w:rPr>
        <w:t>–</w:t>
      </w:r>
      <w:r w:rsidR="004369A9" w:rsidRPr="008C4AB7">
        <w:rPr>
          <w:rFonts w:ascii="標楷體" w:eastAsia="標楷體" w:hAnsi="標楷體" w:hint="eastAsia"/>
          <w:lang w:eastAsia="zh-TW"/>
        </w:rPr>
        <w:t xml:space="preserve"> </w:t>
      </w:r>
      <w:r w:rsidR="004369A9" w:rsidRPr="008C4AB7">
        <w:rPr>
          <w:rFonts w:ascii="標楷體" w:eastAsia="標楷體" w:hAnsi="標楷體"/>
          <w:kern w:val="2"/>
          <w:lang w:eastAsia="zh-TW"/>
        </w:rPr>
        <w:t>getBasicProd</w:t>
      </w:r>
      <w:r w:rsidR="004369A9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4369A9" w:rsidRPr="008C4AB7">
        <w:rPr>
          <w:rFonts w:ascii="標楷體" w:eastAsia="標楷體" w:hAnsi="標楷體" w:hint="eastAsia"/>
          <w:lang w:eastAsia="zh-TW"/>
        </w:rPr>
        <w:t xml:space="preserve"> 傳入DTAB0001.PROD_ID</w:t>
      </w:r>
      <w:r w:rsidR="004369A9" w:rsidRPr="008C4AB7">
        <w:rPr>
          <w:rFonts w:ascii="標楷體" w:eastAsia="標楷體" w:hAnsi="標楷體" w:hint="eastAsia"/>
          <w:snapToGrid w:val="0"/>
          <w:lang w:eastAsia="zh-TW"/>
        </w:rPr>
        <w:t>,取</w:t>
      </w:r>
      <w:r w:rsidR="004369A9" w:rsidRPr="008C4AB7">
        <w:rPr>
          <w:rFonts w:ascii="標楷體" w:eastAsia="標楷體" w:hAnsi="標楷體"/>
          <w:kern w:val="2"/>
          <w:lang w:eastAsia="zh-TW"/>
        </w:rPr>
        <w:t>PROD_</w:t>
      </w:r>
      <w:r w:rsidR="004369A9" w:rsidRPr="008C4AB7">
        <w:rPr>
          <w:rFonts w:ascii="標楷體" w:eastAsia="標楷體" w:hAnsi="標楷體" w:hint="eastAsia"/>
          <w:kern w:val="2"/>
          <w:lang w:eastAsia="zh-TW"/>
        </w:rPr>
        <w:t>CLASSIFY, NOT IN (</w:t>
      </w:r>
      <w:r w:rsidR="004369A9" w:rsidRPr="008C4AB7">
        <w:rPr>
          <w:rFonts w:ascii="標楷體" w:eastAsia="標楷體" w:hAnsi="標楷體"/>
          <w:kern w:val="2"/>
          <w:lang w:eastAsia="zh-TW"/>
        </w:rPr>
        <w:t>'007','009','011','014','018')</w:t>
      </w:r>
      <w:r w:rsidR="00D028E0" w:rsidRPr="008C4AB7">
        <w:rPr>
          <w:rFonts w:ascii="標楷體" w:eastAsia="標楷體" w:hAnsi="標楷體" w:hint="eastAsia"/>
          <w:lang w:eastAsia="zh-TW"/>
        </w:rPr>
        <w:t>)</w:t>
      </w:r>
      <w:r w:rsidRPr="008C4AB7">
        <w:rPr>
          <w:rFonts w:ascii="標楷體" w:eastAsia="標楷體" w:hAnsi="標楷體" w:hint="eastAsia"/>
          <w:lang w:eastAsia="zh-TW"/>
        </w:rPr>
        <w:t>,則一律以主約下次繳費日為特約下次繳費日(轉民國年格式) ELSE 取DTAB0013.</w:t>
      </w:r>
      <w:r w:rsidRPr="008C4AB7">
        <w:rPr>
          <w:rFonts w:ascii="標楷體" w:eastAsia="標楷體" w:hAnsi="標楷體" w:hint="eastAsia"/>
          <w:kern w:val="2"/>
          <w:lang w:eastAsia="zh-TW"/>
        </w:rPr>
        <w:t>RNXT_PAY_DATE</w:t>
      </w:r>
      <w:r w:rsidRPr="008C4AB7">
        <w:rPr>
          <w:rFonts w:ascii="標楷體" w:eastAsia="標楷體" w:hAnsi="標楷體" w:hint="eastAsia"/>
          <w:lang w:eastAsia="zh-TW"/>
        </w:rPr>
        <w:t xml:space="preserve"> (轉民國年格式)</w:t>
      </w:r>
    </w:p>
    <w:p w:rsidR="00FD6648" w:rsidRPr="008C4AB7" w:rsidRDefault="00FD6648" w:rsidP="00FD664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IF DTAB0013 NOT FOUND</w:t>
      </w:r>
    </w:p>
    <w:p w:rsidR="00FD6648" w:rsidRPr="008C4AB7" w:rsidRDefault="00FD6648" w:rsidP="00FD664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IF DTAB0002有資料</w:t>
      </w:r>
      <w:r w:rsidR="00A8087C" w:rsidRPr="008C4AB7">
        <w:rPr>
          <w:rFonts w:ascii="標楷體" w:eastAsia="標楷體" w:hAnsi="標楷體" w:hint="eastAsia"/>
          <w:lang w:eastAsia="zh-TW"/>
        </w:rPr>
        <w:t xml:space="preserve"> 且有任一筆DTAB0002.EFT_CODE = </w:t>
      </w:r>
      <w:r w:rsidR="00A8087C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A8087C" w:rsidRPr="008C4AB7">
          <w:rPr>
            <w:rFonts w:ascii="標楷體" w:eastAsia="標楷體" w:hAnsi="標楷體" w:hint="eastAsia"/>
            <w:lang w:eastAsia="zh-TW"/>
          </w:rPr>
          <w:t>00</w:t>
        </w:r>
        <w:r w:rsidR="00A8087C" w:rsidRPr="008C4AB7">
          <w:rPr>
            <w:rFonts w:ascii="標楷體" w:eastAsia="標楷體" w:hAnsi="標楷體"/>
            <w:lang w:eastAsia="zh-TW"/>
          </w:rPr>
          <w:t>’</w:t>
        </w:r>
      </w:smartTag>
      <w:r w:rsidR="00717A9B" w:rsidRPr="008C4AB7">
        <w:rPr>
          <w:rFonts w:ascii="標楷體" w:eastAsia="標楷體" w:hAnsi="標楷體" w:hint="eastAsia"/>
          <w:lang w:eastAsia="zh-TW"/>
        </w:rPr>
        <w:t xml:space="preserve"> OR (DTAB0002.EFT_CODE = </w:t>
      </w:r>
      <w:r w:rsidR="00717A9B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="00717A9B" w:rsidRPr="008C4AB7">
          <w:rPr>
            <w:rFonts w:ascii="標楷體" w:eastAsia="標楷體" w:hAnsi="標楷體" w:hint="eastAsia"/>
            <w:lang w:eastAsia="zh-TW"/>
          </w:rPr>
          <w:t>14</w:t>
        </w:r>
        <w:r w:rsidR="00717A9B" w:rsidRPr="008C4AB7">
          <w:rPr>
            <w:rFonts w:ascii="標楷體" w:eastAsia="標楷體" w:hAnsi="標楷體"/>
            <w:lang w:eastAsia="zh-TW"/>
          </w:rPr>
          <w:t>’</w:t>
        </w:r>
      </w:smartTag>
      <w:r w:rsidR="00717A9B" w:rsidRPr="008C4AB7">
        <w:rPr>
          <w:rFonts w:ascii="標楷體" w:eastAsia="標楷體" w:hAnsi="標楷體" w:hint="eastAsia"/>
          <w:lang w:eastAsia="zh-TW"/>
        </w:rPr>
        <w:t xml:space="preserve"> AND DTAB0002.PRCS_IND = </w:t>
      </w:r>
      <w:r w:rsidR="00717A9B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717A9B" w:rsidRPr="008C4AB7">
          <w:rPr>
            <w:rFonts w:ascii="標楷體" w:eastAsia="標楷體" w:hAnsi="標楷體" w:hint="eastAsia"/>
            <w:lang w:eastAsia="zh-TW"/>
          </w:rPr>
          <w:t>00</w:t>
        </w:r>
        <w:r w:rsidR="00717A9B" w:rsidRPr="008C4AB7">
          <w:rPr>
            <w:rFonts w:ascii="標楷體" w:eastAsia="標楷體" w:hAnsi="標楷體"/>
            <w:lang w:eastAsia="zh-TW"/>
          </w:rPr>
          <w:t>’</w:t>
        </w:r>
      </w:smartTag>
      <w:r w:rsidR="00717A9B" w:rsidRPr="008C4AB7">
        <w:rPr>
          <w:rFonts w:ascii="標楷體" w:eastAsia="標楷體" w:hAnsi="標楷體" w:hint="eastAsia"/>
          <w:lang w:eastAsia="zh-TW"/>
        </w:rPr>
        <w:t>)</w:t>
      </w:r>
    </w:p>
    <w:p w:rsidR="00FD6648" w:rsidRPr="008C4AB7" w:rsidRDefault="00FD6648" w:rsidP="00FD664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放主約下次應繳日DTAB0001.</w:t>
      </w:r>
      <w:r w:rsidRPr="008C4AB7">
        <w:rPr>
          <w:rFonts w:ascii="標楷體" w:eastAsia="標楷體" w:hAnsi="標楷體" w:hint="eastAsia"/>
          <w:kern w:val="2"/>
        </w:rPr>
        <w:t>MNXT_PAY_DATE</w:t>
      </w:r>
      <w:r w:rsidR="00430796" w:rsidRPr="008C4AB7">
        <w:rPr>
          <w:rFonts w:ascii="標楷體" w:eastAsia="標楷體" w:hAnsi="標楷體" w:hint="eastAsia"/>
          <w:kern w:val="2"/>
          <w:lang w:eastAsia="zh-TW"/>
        </w:rPr>
        <w:t xml:space="preserve">　</w:t>
      </w:r>
      <w:r w:rsidR="00430796" w:rsidRPr="008C4AB7">
        <w:rPr>
          <w:rFonts w:ascii="標楷體" w:eastAsia="標楷體" w:hAnsi="標楷體" w:hint="eastAsia"/>
          <w:lang w:eastAsia="zh-TW"/>
        </w:rPr>
        <w:t>(轉民國年格式)</w:t>
      </w:r>
    </w:p>
    <w:p w:rsidR="00FD6648" w:rsidRPr="008C4AB7" w:rsidRDefault="00FD6648" w:rsidP="00FD664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ELSE</w:t>
      </w:r>
    </w:p>
    <w:p w:rsidR="00FD6648" w:rsidRPr="008C4AB7" w:rsidRDefault="00FD6648" w:rsidP="00FD664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顯示空白</w:t>
      </w:r>
    </w:p>
    <w:p w:rsidR="00324EDA" w:rsidRPr="008C4AB7" w:rsidRDefault="00324EDA" w:rsidP="00324EDA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IF 傳入．事故日期有值</w:t>
      </w:r>
      <w:r w:rsidR="00E26FA8" w:rsidRPr="008C4AB7">
        <w:rPr>
          <w:rFonts w:ascii="標楷體" w:eastAsia="標楷體" w:hAnsi="標楷體" w:hint="eastAsia"/>
          <w:kern w:val="2"/>
          <w:lang w:eastAsia="zh-TW"/>
        </w:rPr>
        <w:t xml:space="preserve"> and 特</w:t>
      </w:r>
      <w:r w:rsidR="00E26FA8" w:rsidRPr="008C4AB7">
        <w:rPr>
          <w:rFonts w:ascii="標楷體" w:eastAsia="標楷體" w:hAnsi="標楷體" w:hint="eastAsia"/>
          <w:lang w:eastAsia="zh-TW"/>
        </w:rPr>
        <w:t xml:space="preserve">約下次應繳日 != </w:t>
      </w:r>
      <w:smartTag w:uri="urn:schemas-microsoft-com:office:smarttags" w:element="chsdate">
        <w:smartTagPr>
          <w:attr w:name="Year" w:val="1911"/>
          <w:attr w:name="Month" w:val="1"/>
          <w:attr w:name="Day" w:val="1"/>
          <w:attr w:name="IsLunarDate" w:val="False"/>
          <w:attr w:name="IsROCDate" w:val="False"/>
        </w:smartTagPr>
        <w:r w:rsidR="00E26FA8" w:rsidRPr="008C4AB7">
          <w:rPr>
            <w:rFonts w:ascii="標楷體" w:eastAsia="標楷體" w:hAnsi="標楷體" w:hint="eastAsia"/>
            <w:lang w:eastAsia="zh-TW"/>
          </w:rPr>
          <w:t>1911-01-01</w:t>
        </w:r>
      </w:smartTag>
    </w:p>
    <w:p w:rsidR="00324EDA" w:rsidRPr="008C4AB7" w:rsidRDefault="00324EDA" w:rsidP="00324EDA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IF 傳入．事故日期有值 </w:t>
      </w:r>
      <w:r w:rsidR="008B74A7" w:rsidRPr="008C4AB7">
        <w:rPr>
          <w:rFonts w:ascii="標楷體" w:eastAsia="標楷體" w:hAnsi="標楷體" w:hint="eastAsia"/>
          <w:kern w:val="2"/>
          <w:lang w:eastAsia="zh-TW"/>
        </w:rPr>
        <w:t xml:space="preserve">AND </w:t>
      </w:r>
      <w:r w:rsidR="00E26FA8" w:rsidRPr="008C4AB7">
        <w:rPr>
          <w:rFonts w:ascii="標楷體" w:eastAsia="標楷體" w:hAnsi="標楷體" w:hint="eastAsia"/>
          <w:kern w:val="2"/>
          <w:lang w:eastAsia="zh-TW"/>
        </w:rPr>
        <w:t>&gt;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8C4AB7">
        <w:rPr>
          <w:rFonts w:ascii="標楷體" w:eastAsia="標楷體" w:hAnsi="標楷體" w:hint="eastAsia"/>
          <w:lang w:eastAsia="zh-TW"/>
        </w:rPr>
        <w:t>特約下次應繳日</w:t>
      </w:r>
    </w:p>
    <w:p w:rsidR="00324EDA" w:rsidRPr="008C4AB7" w:rsidRDefault="00324EDA" w:rsidP="00324EDA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欄位中文改黃底，資料改紅字顯示</w:t>
      </w:r>
    </w:p>
    <w:p w:rsidR="00D674DD" w:rsidRPr="008C4AB7" w:rsidRDefault="00FD6648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873402" w:rsidRPr="008C4AB7">
        <w:rPr>
          <w:rFonts w:ascii="標楷體" w:eastAsia="標楷體" w:hAnsi="標楷體" w:hint="eastAsia"/>
          <w:lang w:eastAsia="zh-TW"/>
        </w:rPr>
        <w:t>代繳次數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lang w:eastAsia="zh-TW"/>
        </w:rPr>
        <w:t>：</w:t>
      </w:r>
      <w:r w:rsidR="00873402" w:rsidRPr="008C4AB7">
        <w:rPr>
          <w:rFonts w:ascii="標楷體" w:eastAsia="標楷體" w:hAnsi="標楷體" w:hint="eastAsia"/>
          <w:kern w:val="2"/>
          <w:lang w:eastAsia="zh-TW"/>
        </w:rPr>
        <w:t>工作變數.SR_PRMLT</w:t>
      </w:r>
    </w:p>
    <w:p w:rsidR="00D674DD" w:rsidRPr="008C4AB7" w:rsidRDefault="00873402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代繳金額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lang w:eastAsia="zh-TW"/>
        </w:rPr>
        <w:t>：</w:t>
      </w:r>
      <w:r w:rsidRPr="008C4AB7">
        <w:rPr>
          <w:rFonts w:ascii="標楷體" w:eastAsia="標楷體" w:hAnsi="標楷體" w:hint="eastAsia"/>
          <w:kern w:val="2"/>
          <w:lang w:eastAsia="zh-TW"/>
        </w:rPr>
        <w:t>工作變數.SR_PRMLA</w:t>
      </w:r>
    </w:p>
    <w:p w:rsidR="00D674DD" w:rsidRPr="008C4AB7" w:rsidRDefault="00873402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代繳利息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lang w:eastAsia="zh-TW"/>
        </w:rPr>
        <w:t>：</w:t>
      </w:r>
      <w:r w:rsidRPr="008C4AB7">
        <w:rPr>
          <w:rFonts w:ascii="標楷體" w:eastAsia="標楷體" w:hAnsi="標楷體" w:hint="eastAsia"/>
          <w:kern w:val="2"/>
          <w:lang w:eastAsia="zh-TW"/>
        </w:rPr>
        <w:t>工作變數.SR_PRLIR</w:t>
      </w:r>
      <w:r w:rsidR="00D674DD" w:rsidRPr="008C4AB7">
        <w:rPr>
          <w:rFonts w:ascii="標楷體" w:eastAsia="標楷體" w:hAnsi="標楷體" w:hint="eastAsia"/>
          <w:lang w:eastAsia="zh-TW"/>
        </w:rPr>
        <w:t xml:space="preserve">　</w:t>
      </w:r>
    </w:p>
    <w:p w:rsidR="00D674DD" w:rsidRPr="008C4AB7" w:rsidRDefault="00873402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貸款日期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lang w:eastAsia="zh-TW"/>
        </w:rPr>
        <w:t>：</w:t>
      </w:r>
      <w:r w:rsidRPr="008C4AB7">
        <w:rPr>
          <w:rFonts w:ascii="標楷體" w:eastAsia="標楷體" w:hAnsi="標楷體" w:hint="eastAsia"/>
          <w:kern w:val="2"/>
          <w:lang w:eastAsia="zh-TW"/>
        </w:rPr>
        <w:t>工作變數.LN_LNDT</w:t>
      </w:r>
      <w:r w:rsidRPr="008C4AB7">
        <w:rPr>
          <w:rFonts w:ascii="標楷體" w:eastAsia="標楷體" w:hAnsi="標楷體" w:hint="eastAsia"/>
          <w:lang w:eastAsia="zh-TW"/>
        </w:rPr>
        <w:t>(轉民國年格式)</w:t>
      </w:r>
      <w:r w:rsidR="00467F84" w:rsidRPr="008C4AB7">
        <w:rPr>
          <w:rFonts w:ascii="標楷體" w:eastAsia="標楷體" w:hAnsi="標楷體" w:hint="eastAsia"/>
          <w:lang w:eastAsia="zh-TW"/>
        </w:rPr>
        <w:t>---IF LN_LNRMN = 0 一律顯示空白</w:t>
      </w:r>
    </w:p>
    <w:p w:rsidR="00D674DD" w:rsidRPr="008C4AB7" w:rsidRDefault="00873402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dstrike/>
          <w:kern w:val="2"/>
          <w:lang w:eastAsia="zh-TW"/>
        </w:rPr>
      </w:pPr>
      <w:r w:rsidRPr="008C4AB7">
        <w:rPr>
          <w:rFonts w:ascii="標楷體" w:eastAsia="標楷體" w:hAnsi="標楷體" w:hint="eastAsia"/>
          <w:dstrike/>
          <w:lang w:eastAsia="zh-TW"/>
        </w:rPr>
        <w:t xml:space="preserve"> 貸款金額</w:t>
      </w:r>
      <w:r w:rsidR="002A0498" w:rsidRPr="008C4AB7">
        <w:rPr>
          <w:rFonts w:ascii="標楷體" w:eastAsia="標楷體" w:hAnsi="標楷體" w:hint="eastAsia"/>
          <w:dstrike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dstrike/>
          <w:lang w:eastAsia="zh-TW"/>
        </w:rPr>
        <w:t>：</w:t>
      </w:r>
      <w:r w:rsidRPr="008C4AB7">
        <w:rPr>
          <w:rFonts w:ascii="標楷體" w:eastAsia="標楷體" w:hAnsi="標楷體" w:hint="eastAsia"/>
          <w:dstrike/>
          <w:kern w:val="2"/>
          <w:lang w:eastAsia="zh-TW"/>
        </w:rPr>
        <w:t>工作變數.LN_LNAMT</w:t>
      </w:r>
      <w:r w:rsidR="00D674DD" w:rsidRPr="008C4AB7">
        <w:rPr>
          <w:rFonts w:ascii="標楷體" w:eastAsia="標楷體" w:hAnsi="標楷體" w:hint="eastAsia"/>
          <w:dstrike/>
          <w:lang w:eastAsia="zh-TW"/>
        </w:rPr>
        <w:t xml:space="preserve"> </w:t>
      </w:r>
    </w:p>
    <w:p w:rsidR="00D674DD" w:rsidRPr="008C4AB7" w:rsidRDefault="00873402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貸款餘額</w:t>
      </w:r>
      <w:r w:rsidR="002A0498" w:rsidRPr="008C4AB7">
        <w:rPr>
          <w:rFonts w:ascii="標楷體" w:eastAsia="標楷體" w:hAnsi="標楷體" w:hint="eastAsia"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lang w:eastAsia="zh-TW"/>
        </w:rPr>
        <w:t>：</w:t>
      </w:r>
      <w:r w:rsidRPr="008C4AB7">
        <w:rPr>
          <w:rFonts w:ascii="標楷體" w:eastAsia="標楷體" w:hAnsi="標楷體" w:hint="eastAsia"/>
          <w:kern w:val="2"/>
          <w:lang w:eastAsia="zh-TW"/>
        </w:rPr>
        <w:t>工作變數.LN_LNRMN</w:t>
      </w:r>
    </w:p>
    <w:p w:rsidR="00D674DD" w:rsidRPr="008C4AB7" w:rsidRDefault="00D674DD" w:rsidP="00D674DD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GROUP6</w:t>
      </w:r>
      <w:r w:rsidR="00C46807"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46807" w:rsidRPr="008C4AB7">
          <w:rPr>
            <w:rFonts w:ascii="標楷體" w:eastAsia="標楷體" w:hAnsi="標楷體" w:hint="eastAsia"/>
            <w:kern w:val="2"/>
            <w:lang w:eastAsia="zh-TW"/>
          </w:rPr>
          <w:t>6.7.7</w:t>
        </w:r>
      </w:smartTag>
      <w:r w:rsidR="00C46807" w:rsidRPr="008C4AB7">
        <w:rPr>
          <w:rFonts w:ascii="標楷體" w:eastAsia="標楷體" w:hAnsi="標楷體" w:hint="eastAsia"/>
          <w:kern w:val="2"/>
          <w:lang w:eastAsia="zh-TW"/>
        </w:rPr>
        <w:t>讀取資料)</w:t>
      </w:r>
    </w:p>
    <w:p w:rsidR="00B36568" w:rsidRPr="008C4AB7" w:rsidRDefault="00B36568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增齡Ｙ</w:t>
      </w:r>
      <w:r w:rsidR="006B4AB4" w:rsidRPr="008C4AB7">
        <w:rPr>
          <w:rFonts w:ascii="標楷體" w:eastAsia="標楷體" w:hAnsi="標楷體" w:hint="eastAsia"/>
          <w:lang w:eastAsia="zh-TW"/>
        </w:rPr>
        <w:t xml:space="preserve">　　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7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/>
          <w:kern w:val="2"/>
          <w:lang w:eastAsia="zh-TW"/>
        </w:rPr>
        <w:t>YAGE</w:t>
      </w:r>
      <w:r w:rsidR="00BE4854" w:rsidRPr="008C4AB7">
        <w:rPr>
          <w:rFonts w:ascii="標楷體" w:eastAsia="標楷體" w:hAnsi="標楷體" w:hint="eastAsia"/>
          <w:lang w:eastAsia="zh-TW"/>
        </w:rPr>
        <w:t>---IF 內含值 &gt; 0，該欄資料</w:t>
      </w:r>
      <w:r w:rsidR="00F848F1" w:rsidRPr="008C4AB7">
        <w:rPr>
          <w:rFonts w:ascii="標楷體" w:eastAsia="標楷體" w:hAnsi="標楷體" w:hint="eastAsia"/>
          <w:lang w:eastAsia="zh-TW"/>
        </w:rPr>
        <w:t>紅字顯示，欄位中文說明</w:t>
      </w:r>
      <w:r w:rsidR="00BE4854" w:rsidRPr="008C4AB7">
        <w:rPr>
          <w:rFonts w:ascii="標楷體" w:eastAsia="標楷體" w:hAnsi="標楷體" w:hint="eastAsia"/>
          <w:lang w:eastAsia="zh-TW"/>
        </w:rPr>
        <w:t>底色改</w:t>
      </w:r>
      <w:r w:rsidR="00F848F1" w:rsidRPr="008C4AB7">
        <w:rPr>
          <w:rFonts w:ascii="標楷體" w:eastAsia="標楷體" w:hAnsi="標楷體" w:hint="eastAsia"/>
          <w:lang w:eastAsia="zh-TW"/>
        </w:rPr>
        <w:t>黃色</w:t>
      </w:r>
    </w:p>
    <w:p w:rsidR="00D674DD" w:rsidRPr="008C4AB7" w:rsidRDefault="00B36568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危險職業Ｅ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7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  <w:snapToGrid w:val="0"/>
        </w:rPr>
        <w:t>DNGR_JOB_E</w:t>
      </w:r>
      <w:r w:rsidR="00BE4854" w:rsidRPr="008C4AB7">
        <w:rPr>
          <w:rFonts w:ascii="標楷體" w:eastAsia="標楷體" w:hAnsi="標楷體" w:hint="eastAsia"/>
          <w:lang w:eastAsia="zh-TW"/>
        </w:rPr>
        <w:t>---IF 內含值非空白(非null)，該欄資料</w:t>
      </w:r>
      <w:r w:rsidR="00F848F1" w:rsidRPr="008C4AB7">
        <w:rPr>
          <w:rFonts w:ascii="標楷體" w:eastAsia="標楷體" w:hAnsi="標楷體" w:hint="eastAsia"/>
          <w:lang w:eastAsia="zh-TW"/>
        </w:rPr>
        <w:t>紅字顯示，欄位中文說明</w:t>
      </w:r>
      <w:r w:rsidR="00BE4854" w:rsidRPr="008C4AB7">
        <w:rPr>
          <w:rFonts w:ascii="標楷體" w:eastAsia="標楷體" w:hAnsi="標楷體" w:hint="eastAsia"/>
          <w:lang w:eastAsia="zh-TW"/>
        </w:rPr>
        <w:t>底色改</w:t>
      </w:r>
      <w:r w:rsidR="00F848F1" w:rsidRPr="008C4AB7">
        <w:rPr>
          <w:rFonts w:ascii="標楷體" w:eastAsia="標楷體" w:hAnsi="標楷體" w:hint="eastAsia"/>
          <w:lang w:eastAsia="zh-TW"/>
        </w:rPr>
        <w:t>黃色</w:t>
      </w:r>
    </w:p>
    <w:p w:rsidR="00D674DD" w:rsidRPr="008C4AB7" w:rsidRDefault="00B36568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承保Ｐ</w:t>
      </w:r>
      <w:r w:rsidR="006B4AB4" w:rsidRPr="008C4AB7">
        <w:rPr>
          <w:rFonts w:ascii="標楷體" w:eastAsia="標楷體" w:hAnsi="標楷體" w:hint="eastAsia"/>
          <w:lang w:eastAsia="zh-TW"/>
        </w:rPr>
        <w:t xml:space="preserve">　　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7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  <w:kern w:val="2"/>
        </w:rPr>
        <w:t>DNGR_JOB_P</w:t>
      </w:r>
      <w:r w:rsidR="00BE4854" w:rsidRPr="008C4AB7">
        <w:rPr>
          <w:rFonts w:ascii="標楷體" w:eastAsia="標楷體" w:hAnsi="標楷體" w:hint="eastAsia"/>
          <w:lang w:eastAsia="zh-TW"/>
        </w:rPr>
        <w:t>---IF 內含值非空白(非null)，該欄資料</w:t>
      </w:r>
      <w:r w:rsidR="00F848F1" w:rsidRPr="008C4AB7">
        <w:rPr>
          <w:rFonts w:ascii="標楷體" w:eastAsia="標楷體" w:hAnsi="標楷體" w:hint="eastAsia"/>
          <w:lang w:eastAsia="zh-TW"/>
        </w:rPr>
        <w:t>紅字顯示，欄位中文說明</w:t>
      </w:r>
      <w:r w:rsidR="00BE4854" w:rsidRPr="008C4AB7">
        <w:rPr>
          <w:rFonts w:ascii="標楷體" w:eastAsia="標楷體" w:hAnsi="標楷體" w:hint="eastAsia"/>
          <w:lang w:eastAsia="zh-TW"/>
        </w:rPr>
        <w:t>底色改</w:t>
      </w:r>
      <w:r w:rsidR="00F848F1" w:rsidRPr="008C4AB7">
        <w:rPr>
          <w:rFonts w:ascii="標楷體" w:eastAsia="標楷體" w:hAnsi="標楷體" w:hint="eastAsia"/>
          <w:lang w:eastAsia="zh-TW"/>
        </w:rPr>
        <w:t>黃色</w:t>
      </w:r>
      <w:r w:rsidR="00D674DD" w:rsidRPr="008C4AB7">
        <w:rPr>
          <w:rFonts w:ascii="標楷體" w:eastAsia="標楷體" w:hAnsi="標楷體" w:hint="eastAsia"/>
          <w:lang w:eastAsia="zh-TW"/>
        </w:rPr>
        <w:t xml:space="preserve">　</w:t>
      </w:r>
    </w:p>
    <w:p w:rsidR="00D674DD" w:rsidRPr="008C4AB7" w:rsidRDefault="00B36568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削減給付Ｓ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7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/>
          <w:snapToGrid w:val="0"/>
        </w:rPr>
        <w:t>DDCT_PAY</w:t>
      </w:r>
      <w:r w:rsidR="00BE4854" w:rsidRPr="008C4AB7">
        <w:rPr>
          <w:rFonts w:ascii="標楷體" w:eastAsia="標楷體" w:hAnsi="標楷體" w:hint="eastAsia"/>
          <w:lang w:eastAsia="zh-TW"/>
        </w:rPr>
        <w:t>---IF 內含值 &gt; 0，該欄資料</w:t>
      </w:r>
      <w:r w:rsidR="00F848F1" w:rsidRPr="008C4AB7">
        <w:rPr>
          <w:rFonts w:ascii="標楷體" w:eastAsia="標楷體" w:hAnsi="標楷體" w:hint="eastAsia"/>
          <w:lang w:eastAsia="zh-TW"/>
        </w:rPr>
        <w:t>紅字顯示，欄位中文說明</w:t>
      </w:r>
      <w:r w:rsidR="00BE4854" w:rsidRPr="008C4AB7">
        <w:rPr>
          <w:rFonts w:ascii="標楷體" w:eastAsia="標楷體" w:hAnsi="標楷體" w:hint="eastAsia"/>
          <w:lang w:eastAsia="zh-TW"/>
        </w:rPr>
        <w:t>底色改</w:t>
      </w:r>
      <w:r w:rsidR="00F848F1" w:rsidRPr="008C4AB7">
        <w:rPr>
          <w:rFonts w:ascii="標楷體" w:eastAsia="標楷體" w:hAnsi="標楷體" w:hint="eastAsia"/>
          <w:lang w:eastAsia="zh-TW"/>
        </w:rPr>
        <w:t>黃色</w:t>
      </w:r>
    </w:p>
    <w:p w:rsidR="00D674DD" w:rsidRPr="008C4AB7" w:rsidRDefault="00B36568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除外責任Ａ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7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  <w:kern w:val="2"/>
          <w:lang w:eastAsia="zh-TW"/>
        </w:rPr>
        <w:t>EXCL_CODE</w:t>
      </w:r>
      <w:r w:rsidR="00D91B14" w:rsidRPr="008C4AB7">
        <w:rPr>
          <w:rFonts w:ascii="標楷體" w:eastAsia="標楷體" w:hAnsi="標楷體" w:hint="eastAsia"/>
          <w:lang w:eastAsia="zh-TW"/>
        </w:rPr>
        <w:t>---</w:t>
      </w:r>
      <w:r w:rsidR="002F338E" w:rsidRPr="008C4AB7">
        <w:rPr>
          <w:rFonts w:ascii="標楷體" w:eastAsia="標楷體" w:hAnsi="標楷體" w:hint="eastAsia"/>
          <w:lang w:eastAsia="zh-TW"/>
        </w:rPr>
        <w:t>IF 內含值 &gt; 0</w:t>
      </w:r>
      <w:r w:rsidR="00BE4854" w:rsidRPr="008C4AB7">
        <w:rPr>
          <w:rFonts w:ascii="標楷體" w:eastAsia="標楷體" w:hAnsi="標楷體" w:hint="eastAsia"/>
          <w:lang w:eastAsia="zh-TW"/>
        </w:rPr>
        <w:t>，</w:t>
      </w:r>
      <w:r w:rsidR="00D91B14" w:rsidRPr="008C4AB7">
        <w:rPr>
          <w:rFonts w:ascii="標楷體" w:eastAsia="標楷體" w:hAnsi="標楷體" w:hint="eastAsia"/>
          <w:lang w:eastAsia="zh-TW"/>
        </w:rPr>
        <w:t>該欄資料</w:t>
      </w:r>
      <w:r w:rsidR="00F848F1" w:rsidRPr="008C4AB7">
        <w:rPr>
          <w:rFonts w:ascii="標楷體" w:eastAsia="標楷體" w:hAnsi="標楷體" w:hint="eastAsia"/>
          <w:lang w:eastAsia="zh-TW"/>
        </w:rPr>
        <w:t>紅字顯示，欄位中文說明</w:t>
      </w:r>
      <w:r w:rsidR="00D91B14" w:rsidRPr="008C4AB7">
        <w:rPr>
          <w:rFonts w:ascii="標楷體" w:eastAsia="標楷體" w:hAnsi="標楷體" w:hint="eastAsia"/>
          <w:lang w:eastAsia="zh-TW"/>
        </w:rPr>
        <w:t>底色改</w:t>
      </w:r>
      <w:r w:rsidR="00F848F1" w:rsidRPr="008C4AB7">
        <w:rPr>
          <w:rFonts w:ascii="標楷體" w:eastAsia="標楷體" w:hAnsi="標楷體" w:hint="eastAsia"/>
          <w:lang w:eastAsia="zh-TW"/>
        </w:rPr>
        <w:t>黃色</w:t>
      </w:r>
    </w:p>
    <w:p w:rsidR="00D674DD" w:rsidRPr="008C4AB7" w:rsidRDefault="00B36568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查詢基準日</w:t>
      </w:r>
      <w:r w:rsidR="00D674DD" w:rsidRPr="008C4AB7">
        <w:rPr>
          <w:rFonts w:ascii="標楷體" w:eastAsia="標楷體" w:hAnsi="標楷體" w:hint="eastAsia"/>
          <w:lang w:eastAsia="zh-TW"/>
        </w:rPr>
        <w:t>：</w:t>
      </w:r>
      <w:r w:rsidRPr="008C4AB7">
        <w:rPr>
          <w:rFonts w:ascii="標楷體" w:eastAsia="標楷體" w:hAnsi="標楷體" w:hint="eastAsia"/>
          <w:lang w:eastAsia="zh-TW"/>
        </w:rPr>
        <w:t>輸入.查詢基準日</w:t>
      </w:r>
      <w:r w:rsidR="00D674DD" w:rsidRPr="008C4AB7">
        <w:rPr>
          <w:rFonts w:ascii="標楷體" w:eastAsia="標楷體" w:hAnsi="標楷體" w:hint="eastAsia"/>
          <w:lang w:eastAsia="zh-TW"/>
        </w:rPr>
        <w:t xml:space="preserve"> (轉</w:t>
      </w:r>
      <w:r w:rsidRPr="008C4AB7">
        <w:rPr>
          <w:rFonts w:ascii="標楷體" w:eastAsia="標楷體" w:hAnsi="標楷體" w:hint="eastAsia"/>
          <w:lang w:eastAsia="zh-TW"/>
        </w:rPr>
        <w:t>日期分隔符號</w:t>
      </w:r>
      <w:r w:rsidR="00D674DD" w:rsidRPr="008C4AB7">
        <w:rPr>
          <w:rFonts w:ascii="標楷體" w:eastAsia="標楷體" w:hAnsi="標楷體" w:hint="eastAsia"/>
          <w:lang w:eastAsia="zh-TW"/>
        </w:rPr>
        <w:t>格式)</w:t>
      </w:r>
    </w:p>
    <w:p w:rsidR="00D674DD" w:rsidRPr="008C4AB7" w:rsidRDefault="00D674DD" w:rsidP="00D674DD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GROUP7</w:t>
      </w:r>
      <w:r w:rsidR="00463DD3"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46807" w:rsidRPr="008C4AB7">
          <w:rPr>
            <w:rFonts w:ascii="標楷體" w:eastAsia="標楷體" w:hAnsi="標楷體" w:hint="eastAsia"/>
            <w:kern w:val="2"/>
            <w:lang w:eastAsia="zh-TW"/>
          </w:rPr>
          <w:t>6.7.13</w:t>
        </w:r>
      </w:smartTag>
      <w:r w:rsidR="00C46807" w:rsidRPr="008C4AB7">
        <w:rPr>
          <w:rFonts w:ascii="標楷體" w:eastAsia="標楷體" w:hAnsi="標楷體" w:hint="eastAsia"/>
          <w:kern w:val="2"/>
          <w:lang w:eastAsia="zh-TW"/>
        </w:rPr>
        <w:t>讀取資料逐筆處理</w:t>
      </w:r>
      <w:r w:rsidR="00463DD3"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D674DD" w:rsidRPr="008C4AB7" w:rsidRDefault="00463DD3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受益種類</w:t>
      </w:r>
      <w:r w:rsidR="006B4AB4" w:rsidRPr="008C4AB7">
        <w:rPr>
          <w:rFonts w:ascii="標楷體" w:eastAsia="標楷體" w:hAnsi="標楷體" w:hint="eastAsia"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3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  <w:snapToGrid w:val="0"/>
        </w:rPr>
        <w:t>BENE_TYPE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+ 轉換中文</w:t>
      </w:r>
    </w:p>
    <w:p w:rsidR="00D674DD" w:rsidRPr="008C4AB7" w:rsidRDefault="00463DD3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受益人關係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3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  <w:snapToGrid w:val="0"/>
          <w:lang w:eastAsia="zh-TW"/>
        </w:rPr>
        <w:t>RLTN</w:t>
      </w:r>
      <w:r w:rsidR="00D674DD" w:rsidRPr="008C4AB7">
        <w:rPr>
          <w:rFonts w:ascii="標楷體" w:eastAsia="標楷體" w:hAnsi="標楷體" w:hint="eastAsia"/>
          <w:kern w:val="2"/>
          <w:lang w:eastAsia="zh-TW"/>
        </w:rPr>
        <w:t xml:space="preserve"> +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D674DD" w:rsidRPr="008C4AB7">
        <w:rPr>
          <w:rFonts w:ascii="標楷體" w:eastAsia="標楷體" w:hAnsi="標楷體" w:hint="eastAsia"/>
          <w:kern w:val="2"/>
          <w:lang w:eastAsia="zh-TW"/>
        </w:rPr>
        <w:t>轉換中文</w:t>
      </w:r>
    </w:p>
    <w:p w:rsidR="00D674DD" w:rsidRPr="008C4AB7" w:rsidRDefault="00463DD3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受益人姓名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3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/>
          <w:snapToGrid w:val="0"/>
        </w:rPr>
        <w:t>BEN</w:t>
      </w:r>
      <w:r w:rsidRPr="008C4AB7">
        <w:rPr>
          <w:rFonts w:ascii="標楷體" w:eastAsia="標楷體" w:hAnsi="標楷體" w:hint="eastAsia"/>
          <w:snapToGrid w:val="0"/>
        </w:rPr>
        <w:t>E</w:t>
      </w:r>
      <w:r w:rsidRPr="008C4AB7">
        <w:rPr>
          <w:rFonts w:ascii="標楷體" w:eastAsia="標楷體" w:hAnsi="標楷體"/>
          <w:snapToGrid w:val="0"/>
        </w:rPr>
        <w:t>_NAME</w:t>
      </w:r>
      <w:r w:rsidR="00D674DD" w:rsidRPr="008C4AB7">
        <w:rPr>
          <w:rFonts w:ascii="標楷體" w:eastAsia="標楷體" w:hAnsi="標楷體" w:hint="eastAsia"/>
          <w:lang w:eastAsia="zh-TW"/>
        </w:rPr>
        <w:t xml:space="preserve">　</w:t>
      </w:r>
      <w:r w:rsidR="007B6EBE" w:rsidRPr="008C4AB7">
        <w:rPr>
          <w:rFonts w:ascii="標楷體" w:eastAsia="標楷體" w:hAnsi="標楷體" w:hint="eastAsia"/>
          <w:lang w:eastAsia="zh-TW"/>
        </w:rPr>
        <w:t>(不遮蔽)</w:t>
      </w:r>
    </w:p>
    <w:p w:rsidR="00D674DD" w:rsidRPr="008C4AB7" w:rsidRDefault="00463DD3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特殊分類</w:t>
      </w:r>
      <w:r w:rsidR="006B4AB4" w:rsidRPr="008C4AB7">
        <w:rPr>
          <w:rFonts w:ascii="標楷體" w:eastAsia="標楷體" w:hAnsi="標楷體" w:hint="eastAsia"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3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  <w:snapToGrid w:val="0"/>
        </w:rPr>
        <w:t>SPEC_CAT</w:t>
      </w:r>
      <w:r w:rsidR="0066057A" w:rsidRPr="008C4AB7">
        <w:rPr>
          <w:rFonts w:ascii="標楷體" w:eastAsia="標楷體" w:hAnsi="標楷體" w:hint="eastAsia"/>
          <w:snapToGrid w:val="0"/>
          <w:lang w:eastAsia="zh-TW"/>
        </w:rPr>
        <w:t xml:space="preserve"> </w:t>
      </w:r>
      <w:r w:rsidR="0066057A" w:rsidRPr="008C4AB7">
        <w:rPr>
          <w:rFonts w:ascii="標楷體" w:eastAsia="標楷體" w:hAnsi="標楷體" w:hint="eastAsia"/>
          <w:kern w:val="2"/>
          <w:lang w:eastAsia="zh-TW"/>
        </w:rPr>
        <w:t>+ 轉換中文</w:t>
      </w:r>
    </w:p>
    <w:p w:rsidR="00D674DD" w:rsidRPr="008C4AB7" w:rsidRDefault="00463DD3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受益比例</w:t>
      </w:r>
      <w:r w:rsidR="006B4AB4" w:rsidRPr="008C4AB7">
        <w:rPr>
          <w:rFonts w:ascii="標楷體" w:eastAsia="標楷體" w:hAnsi="標楷體" w:hint="eastAsia"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3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</w:rPr>
        <w:t>BENE_</w:t>
      </w:r>
      <w:r w:rsidRPr="008C4AB7">
        <w:rPr>
          <w:rFonts w:ascii="標楷體" w:eastAsia="標楷體" w:hAnsi="標楷體"/>
        </w:rPr>
        <w:t>RATO</w:t>
      </w:r>
      <w:r w:rsidR="00D674DD" w:rsidRPr="008C4AB7">
        <w:rPr>
          <w:rFonts w:ascii="標楷體" w:eastAsia="標楷體" w:hAnsi="標楷體" w:hint="eastAsia"/>
          <w:lang w:eastAsia="zh-TW"/>
        </w:rPr>
        <w:t xml:space="preserve"> </w:t>
      </w:r>
    </w:p>
    <w:p w:rsidR="00D674DD" w:rsidRPr="008C4AB7" w:rsidRDefault="00463DD3" w:rsidP="00D674D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cs="New Gulim" w:hint="eastAsia"/>
          <w:lang w:eastAsia="zh-TW"/>
        </w:rPr>
        <w:t xml:space="preserve"> </w:t>
      </w:r>
      <w:r w:rsidRPr="008C4AB7">
        <w:rPr>
          <w:rFonts w:ascii="標楷體" w:eastAsia="標楷體" w:hAnsi="標楷體" w:cs="New Gulim" w:hint="eastAsia"/>
        </w:rPr>
        <w:t>受益順位</w:t>
      </w:r>
      <w:r w:rsidR="006B4AB4" w:rsidRPr="008C4AB7">
        <w:rPr>
          <w:rFonts w:ascii="標楷體" w:eastAsia="標楷體" w:hAnsi="標楷體" w:cs="New Gulim" w:hint="eastAsia"/>
          <w:lang w:eastAsia="zh-TW"/>
        </w:rPr>
        <w:t xml:space="preserve">　</w:t>
      </w:r>
      <w:r w:rsidR="00D674DD" w:rsidRPr="008C4AB7">
        <w:rPr>
          <w:rFonts w:ascii="標楷體" w:eastAsia="標楷體" w:hAnsi="標楷體" w:hint="eastAsia"/>
          <w:lang w:eastAsia="zh-TW"/>
        </w:rPr>
        <w:t>：DTAB000</w:t>
      </w:r>
      <w:r w:rsidRPr="008C4AB7">
        <w:rPr>
          <w:rFonts w:ascii="標楷體" w:eastAsia="標楷體" w:hAnsi="標楷體" w:hint="eastAsia"/>
          <w:lang w:eastAsia="zh-TW"/>
        </w:rPr>
        <w:t>3</w:t>
      </w:r>
      <w:r w:rsidR="00D674DD"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  <w:snapToGrid w:val="0"/>
        </w:rPr>
        <w:t>BENE_PRIO</w:t>
      </w:r>
    </w:p>
    <w:p w:rsidR="00D674DD" w:rsidRPr="008C4AB7" w:rsidRDefault="00D674DD" w:rsidP="00D674DD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GROUP8</w:t>
      </w:r>
      <w:r w:rsidR="00142A32" w:rsidRPr="008C4AB7">
        <w:rPr>
          <w:rFonts w:ascii="標楷體" w:eastAsia="標楷體" w:hAnsi="標楷體" w:hint="eastAsia"/>
          <w:kern w:val="2"/>
          <w:lang w:eastAsia="zh-TW"/>
        </w:rPr>
        <w:t xml:space="preserve"> (有多筆資料)</w:t>
      </w:r>
      <w:r w:rsidR="003D0BE4" w:rsidRPr="008C4AB7">
        <w:rPr>
          <w:rFonts w:ascii="標楷體" w:eastAsia="標楷體" w:hAnsi="標楷體" w:hint="eastAsia"/>
          <w:kern w:val="2"/>
          <w:lang w:eastAsia="zh-TW"/>
        </w:rPr>
        <w:t>---</w:t>
      </w:r>
      <w:r w:rsidR="00613FE1" w:rsidRPr="008C4AB7">
        <w:rPr>
          <w:rFonts w:hint="eastAsia"/>
        </w:rPr>
        <w:t xml:space="preserve"> </w:t>
      </w:r>
      <w:r w:rsidR="00613FE1" w:rsidRPr="008C4AB7">
        <w:rPr>
          <w:rFonts w:ascii="標楷體" w:eastAsia="標楷體" w:hAnsi="標楷體" w:hint="eastAsia"/>
          <w:kern w:val="2"/>
          <w:lang w:eastAsia="zh-TW"/>
        </w:rPr>
        <w:t>WHEN CALL HR 模組發生異常時請HANDLE掉,相關欄位-姓名、單位代號、單位中文以空白表示 (如果是讀DTAP0000,單位代號放DTAP0000.ACT_DIV_NO值)</w:t>
      </w:r>
    </w:p>
    <w:p w:rsidR="002A64EF" w:rsidRPr="008C4AB7" w:rsidRDefault="002A64EF" w:rsidP="002A64EF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輸入.送件人ＩＤ</w:t>
      </w:r>
    </w:p>
    <w:p w:rsidR="002A64EF" w:rsidRPr="008C4AB7" w:rsidRDefault="002A64EF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人員種類　：定字『送件人』</w:t>
      </w:r>
    </w:p>
    <w:p w:rsidR="002A64EF" w:rsidRPr="008C4AB7" w:rsidRDefault="002A64EF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姓名　　　：以</w:t>
      </w:r>
      <w:r w:rsidRPr="008C4AB7">
        <w:rPr>
          <w:rFonts w:ascii="標楷體" w:eastAsia="標楷體" w:hAnsi="標楷體" w:hint="eastAsia"/>
          <w:kern w:val="2"/>
          <w:lang w:eastAsia="zh-TW"/>
        </w:rPr>
        <w:t>輸入.送件人ＩＤ 取HR姓名</w:t>
      </w:r>
    </w:p>
    <w:p w:rsidR="009130F9" w:rsidRPr="008C4AB7" w:rsidRDefault="002A64EF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ＩＤ　　　：</w:t>
      </w:r>
      <w:r w:rsidRPr="008C4AB7">
        <w:rPr>
          <w:rFonts w:ascii="標楷體" w:eastAsia="標楷體" w:hAnsi="標楷體" w:hint="eastAsia"/>
          <w:kern w:val="2"/>
          <w:lang w:eastAsia="zh-TW"/>
        </w:rPr>
        <w:t>輸入.送件人ＩＤ</w:t>
      </w:r>
    </w:p>
    <w:p w:rsidR="009130F9" w:rsidRPr="008C4AB7" w:rsidRDefault="009130F9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>讀取</w:t>
      </w: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 xml:space="preserve">AAE001_AGENT_CLAIM (WHERE AGENT_ID = 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輸入.送件人ＩＤ AND CLAIM_CAT = </w:t>
      </w:r>
      <w:r w:rsidRPr="008C4AB7">
        <w:rPr>
          <w:rFonts w:ascii="標楷體" w:eastAsia="標楷體" w:hAnsi="標楷體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3</w:t>
        </w:r>
        <w:r w:rsidRPr="008C4AB7">
          <w:rPr>
            <w:rFonts w:ascii="標楷體" w:eastAsia="標楷體" w:hAnsi="標楷體"/>
            <w:kern w:val="2"/>
            <w:lang w:eastAsia="zh-TW"/>
          </w:rPr>
          <w:t>’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9130F9" w:rsidRPr="008C4AB7" w:rsidRDefault="00905FAA" w:rsidP="009130F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="009130F9" w:rsidRPr="008C4AB7">
        <w:rPr>
          <w:rFonts w:ascii="標楷體" w:eastAsia="標楷體" w:hAnsi="標楷體" w:hint="eastAsia"/>
          <w:caps/>
          <w:lang w:eastAsia="zh-TW"/>
        </w:rPr>
        <w:t>IF FOUND</w:t>
      </w:r>
    </w:p>
    <w:p w:rsidR="009130F9" w:rsidRPr="008C4AB7" w:rsidRDefault="009130F9" w:rsidP="009130F9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附約理賠率</w:t>
      </w:r>
      <w:r w:rsidRPr="008C4AB7">
        <w:rPr>
          <w:rFonts w:ascii="標楷體" w:eastAsia="標楷體" w:hAnsi="標楷體" w:hint="eastAsia"/>
          <w:lang w:eastAsia="zh-TW"/>
        </w:rPr>
        <w:t>：</w:t>
      </w: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AAE001_AGENT_CLAIM</w:t>
      </w:r>
      <w:r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  <w:kern w:val="2"/>
          <w:lang w:eastAsia="zh-TW"/>
        </w:rPr>
        <w:t>CLAIM_RATE</w:t>
      </w:r>
    </w:p>
    <w:p w:rsidR="009130F9" w:rsidRPr="008C4AB7" w:rsidRDefault="00905FAA" w:rsidP="009130F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="009130F9" w:rsidRPr="008C4AB7">
        <w:rPr>
          <w:rFonts w:ascii="標楷體" w:eastAsia="標楷體" w:hAnsi="標楷體" w:hint="eastAsia"/>
          <w:caps/>
          <w:lang w:eastAsia="zh-TW"/>
        </w:rPr>
        <w:t>ELSE</w:t>
      </w:r>
    </w:p>
    <w:p w:rsidR="009130F9" w:rsidRPr="008C4AB7" w:rsidRDefault="009130F9" w:rsidP="009130F9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附約理賠率</w:t>
      </w:r>
      <w:r w:rsidRPr="008C4AB7">
        <w:rPr>
          <w:rFonts w:ascii="標楷體" w:eastAsia="標楷體" w:hAnsi="標楷體" w:hint="eastAsia"/>
          <w:lang w:eastAsia="zh-TW"/>
        </w:rPr>
        <w:t>：0</w:t>
      </w:r>
      <w:r w:rsidR="0013042B" w:rsidRPr="008C4AB7">
        <w:rPr>
          <w:rFonts w:ascii="標楷體" w:eastAsia="標楷體" w:hAnsi="標楷體" w:hint="eastAsia"/>
          <w:lang w:eastAsia="zh-TW"/>
        </w:rPr>
        <w:t>.0</w:t>
      </w:r>
    </w:p>
    <w:p w:rsidR="002A64EF" w:rsidRPr="008C4AB7" w:rsidRDefault="002A64EF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單位</w:t>
      </w:r>
      <w:r w:rsidRPr="008C4AB7">
        <w:rPr>
          <w:rFonts w:ascii="標楷體" w:eastAsia="標楷體" w:hAnsi="標楷體" w:cs="New Gulim" w:hint="eastAsia"/>
          <w:lang w:eastAsia="zh-TW"/>
        </w:rPr>
        <w:t xml:space="preserve">代號　</w:t>
      </w:r>
      <w:r w:rsidRPr="008C4AB7">
        <w:rPr>
          <w:rFonts w:ascii="標楷體" w:eastAsia="標楷體" w:hAnsi="標楷體" w:hint="eastAsia"/>
          <w:lang w:eastAsia="zh-TW"/>
        </w:rPr>
        <w:t>：以</w:t>
      </w:r>
      <w:r w:rsidRPr="008C4AB7">
        <w:rPr>
          <w:rFonts w:ascii="標楷體" w:eastAsia="標楷體" w:hAnsi="標楷體" w:hint="eastAsia"/>
          <w:kern w:val="2"/>
          <w:lang w:eastAsia="zh-TW"/>
        </w:rPr>
        <w:t>輸入.送件人ＩＤ 取HR單位代號</w:t>
      </w:r>
    </w:p>
    <w:p w:rsidR="002A64EF" w:rsidRPr="008C4AB7" w:rsidRDefault="002A64EF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cs="New Gulim" w:hint="eastAsia"/>
          <w:lang w:eastAsia="zh-TW"/>
        </w:rPr>
        <w:t xml:space="preserve">單位中文　</w:t>
      </w:r>
      <w:r w:rsidRPr="008C4AB7">
        <w:rPr>
          <w:rFonts w:ascii="標楷體" w:eastAsia="標楷體" w:hAnsi="標楷體" w:hint="eastAsia"/>
          <w:lang w:eastAsia="zh-TW"/>
        </w:rPr>
        <w:t>：以</w:t>
      </w:r>
      <w:r w:rsidRPr="008C4AB7">
        <w:rPr>
          <w:rFonts w:ascii="標楷體" w:eastAsia="標楷體" w:hAnsi="標楷體" w:hint="eastAsia"/>
          <w:kern w:val="2"/>
          <w:lang w:eastAsia="zh-TW"/>
        </w:rPr>
        <w:t>輸入.送件人ＩＤ 取HR單位中文</w:t>
      </w:r>
    </w:p>
    <w:p w:rsidR="009130F9" w:rsidRPr="008C4AB7" w:rsidRDefault="009130F9" w:rsidP="009130F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招攬人資料(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6.7.14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讀取資料逐筆處理)</w:t>
      </w:r>
    </w:p>
    <w:p w:rsidR="009130F9" w:rsidRPr="008C4AB7" w:rsidRDefault="009130F9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人員種類　：定字『</w:t>
      </w:r>
      <w:r w:rsidRPr="008C4AB7">
        <w:rPr>
          <w:rFonts w:ascii="標楷體" w:eastAsia="標楷體" w:hAnsi="標楷體" w:cs="標楷體" w:hint="eastAsia"/>
          <w:lang w:eastAsia="zh-TW"/>
        </w:rPr>
        <w:t>招攬</w:t>
      </w:r>
      <w:r w:rsidRPr="008C4AB7">
        <w:rPr>
          <w:rFonts w:ascii="標楷體" w:eastAsia="標楷體" w:hAnsi="標楷體" w:hint="eastAsia"/>
          <w:lang w:eastAsia="zh-TW"/>
        </w:rPr>
        <w:t xml:space="preserve">人』+ </w:t>
      </w:r>
      <w:r w:rsidRPr="008C4AB7">
        <w:rPr>
          <w:rFonts w:ascii="標楷體" w:eastAsia="標楷體" w:hAnsi="標楷體"/>
          <w:snapToGrid w:val="0"/>
          <w:lang w:eastAsia="zh-TW"/>
        </w:rPr>
        <w:t>AGNT_</w:t>
      </w:r>
      <w:r w:rsidRPr="008C4AB7">
        <w:rPr>
          <w:rFonts w:ascii="標楷體" w:eastAsia="標楷體" w:hAnsi="標楷體" w:hint="eastAsia"/>
          <w:snapToGrid w:val="0"/>
          <w:lang w:eastAsia="zh-TW"/>
        </w:rPr>
        <w:t>SEQ (EX 招攬人1)</w:t>
      </w:r>
    </w:p>
    <w:p w:rsidR="009130F9" w:rsidRPr="008C4AB7" w:rsidRDefault="009130F9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姓名　　　：以</w:t>
      </w:r>
      <w:r w:rsidR="00905FAA" w:rsidRPr="008C4AB7">
        <w:rPr>
          <w:rFonts w:ascii="標楷體" w:eastAsia="標楷體" w:hAnsi="標楷體" w:hint="eastAsia"/>
          <w:lang w:eastAsia="zh-TW"/>
        </w:rPr>
        <w:t>DTAP0000.AGNT_ID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取HR姓名</w:t>
      </w:r>
    </w:p>
    <w:p w:rsidR="009130F9" w:rsidRPr="008C4AB7" w:rsidRDefault="009130F9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ＩＤ　　　：</w:t>
      </w:r>
      <w:r w:rsidR="00905FAA" w:rsidRPr="008C4AB7">
        <w:rPr>
          <w:rFonts w:ascii="標楷體" w:eastAsia="標楷體" w:hAnsi="標楷體" w:hint="eastAsia"/>
          <w:lang w:eastAsia="zh-TW"/>
        </w:rPr>
        <w:t>DTAP0000.AGNT_ID</w:t>
      </w:r>
    </w:p>
    <w:p w:rsidR="009130F9" w:rsidRPr="008C4AB7" w:rsidRDefault="009130F9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>讀取</w:t>
      </w: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 xml:space="preserve">AAE001_AGENT_CLAIM (WHERE AGENT_ID = </w:t>
      </w:r>
      <w:r w:rsidR="00905FAA" w:rsidRPr="008C4AB7">
        <w:rPr>
          <w:rFonts w:ascii="標楷體" w:eastAsia="標楷體" w:hAnsi="標楷體" w:hint="eastAsia"/>
          <w:lang w:eastAsia="zh-TW"/>
        </w:rPr>
        <w:t>DTAP0000.AGNT_ID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AND CLAIM_CAT = </w:t>
      </w:r>
      <w:r w:rsidRPr="008C4AB7">
        <w:rPr>
          <w:rFonts w:ascii="標楷體" w:eastAsia="標楷體" w:hAnsi="標楷體"/>
          <w:kern w:val="2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3</w:t>
        </w:r>
        <w:r w:rsidRPr="008C4AB7">
          <w:rPr>
            <w:rFonts w:ascii="標楷體" w:eastAsia="標楷體" w:hAnsi="標楷體"/>
            <w:kern w:val="2"/>
            <w:lang w:eastAsia="zh-TW"/>
          </w:rPr>
          <w:t>’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9130F9" w:rsidRPr="008C4AB7" w:rsidRDefault="00905FAA" w:rsidP="009130F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="009130F9" w:rsidRPr="008C4AB7">
        <w:rPr>
          <w:rFonts w:ascii="標楷體" w:eastAsia="標楷體" w:hAnsi="標楷體" w:hint="eastAsia"/>
          <w:caps/>
          <w:lang w:eastAsia="zh-TW"/>
        </w:rPr>
        <w:t>IF FOUND</w:t>
      </w:r>
    </w:p>
    <w:p w:rsidR="009130F9" w:rsidRPr="008C4AB7" w:rsidRDefault="009130F9" w:rsidP="009130F9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附約理賠率</w:t>
      </w:r>
      <w:r w:rsidRPr="008C4AB7">
        <w:rPr>
          <w:rFonts w:ascii="標楷體" w:eastAsia="標楷體" w:hAnsi="標楷體" w:hint="eastAsia"/>
          <w:lang w:eastAsia="zh-TW"/>
        </w:rPr>
        <w:t>：</w:t>
      </w:r>
      <w:r w:rsidRPr="008C4AB7">
        <w:rPr>
          <w:rFonts w:ascii="標楷體" w:eastAsia="標楷體" w:hAnsi="標楷體"/>
          <w:caps/>
          <w:lang w:eastAsia="zh-TW"/>
        </w:rPr>
        <w:t>DT</w:t>
      </w:r>
      <w:r w:rsidRPr="008C4AB7">
        <w:rPr>
          <w:rFonts w:ascii="標楷體" w:eastAsia="標楷體" w:hAnsi="標楷體" w:hint="eastAsia"/>
          <w:caps/>
          <w:lang w:eastAsia="zh-TW"/>
        </w:rPr>
        <w:t>AAE001_AGENT_CLAIM</w:t>
      </w:r>
      <w:r w:rsidRPr="008C4AB7">
        <w:rPr>
          <w:rFonts w:ascii="標楷體" w:eastAsia="標楷體" w:hAnsi="標楷體" w:hint="eastAsia"/>
          <w:lang w:eastAsia="zh-TW"/>
        </w:rPr>
        <w:t>.</w:t>
      </w:r>
      <w:r w:rsidRPr="008C4AB7">
        <w:rPr>
          <w:rFonts w:ascii="標楷體" w:eastAsia="標楷體" w:hAnsi="標楷體" w:hint="eastAsia"/>
          <w:kern w:val="2"/>
          <w:lang w:eastAsia="zh-TW"/>
        </w:rPr>
        <w:t>CLAIM_RATE</w:t>
      </w:r>
    </w:p>
    <w:p w:rsidR="009130F9" w:rsidRPr="008C4AB7" w:rsidRDefault="00905FAA" w:rsidP="009130F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caps/>
          <w:lang w:eastAsia="zh-TW"/>
        </w:rPr>
        <w:t xml:space="preserve"> </w:t>
      </w:r>
      <w:r w:rsidR="009130F9" w:rsidRPr="008C4AB7">
        <w:rPr>
          <w:rFonts w:ascii="標楷體" w:eastAsia="標楷體" w:hAnsi="標楷體" w:hint="eastAsia"/>
          <w:caps/>
          <w:lang w:eastAsia="zh-TW"/>
        </w:rPr>
        <w:t>ELSE</w:t>
      </w:r>
    </w:p>
    <w:p w:rsidR="009130F9" w:rsidRPr="008C4AB7" w:rsidRDefault="009130F9" w:rsidP="009130F9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附約理賠率</w:t>
      </w:r>
      <w:r w:rsidRPr="008C4AB7">
        <w:rPr>
          <w:rFonts w:ascii="標楷體" w:eastAsia="標楷體" w:hAnsi="標楷體" w:hint="eastAsia"/>
          <w:lang w:eastAsia="zh-TW"/>
        </w:rPr>
        <w:t>：0</w:t>
      </w:r>
      <w:r w:rsidR="0013042B" w:rsidRPr="008C4AB7">
        <w:rPr>
          <w:rFonts w:ascii="標楷體" w:eastAsia="標楷體" w:hAnsi="標楷體" w:hint="eastAsia"/>
          <w:lang w:eastAsia="zh-TW"/>
        </w:rPr>
        <w:t>.0</w:t>
      </w:r>
    </w:p>
    <w:p w:rsidR="009130F9" w:rsidRPr="008C4AB7" w:rsidRDefault="009130F9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單位</w:t>
      </w:r>
      <w:r w:rsidRPr="008C4AB7">
        <w:rPr>
          <w:rFonts w:ascii="標楷體" w:eastAsia="標楷體" w:hAnsi="標楷體" w:cs="New Gulim" w:hint="eastAsia"/>
          <w:lang w:eastAsia="zh-TW"/>
        </w:rPr>
        <w:t xml:space="preserve">代號　</w:t>
      </w:r>
      <w:r w:rsidRPr="008C4AB7">
        <w:rPr>
          <w:rFonts w:ascii="標楷體" w:eastAsia="標楷體" w:hAnsi="標楷體" w:hint="eastAsia"/>
          <w:lang w:eastAsia="zh-TW"/>
        </w:rPr>
        <w:t>：以</w:t>
      </w:r>
      <w:r w:rsidR="00905FAA" w:rsidRPr="008C4AB7">
        <w:rPr>
          <w:rFonts w:ascii="標楷體" w:eastAsia="標楷體" w:hAnsi="標楷體" w:hint="eastAsia"/>
          <w:lang w:eastAsia="zh-TW"/>
        </w:rPr>
        <w:t>DTAP0000.AGNT_ID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取HR單位代號</w:t>
      </w:r>
    </w:p>
    <w:p w:rsidR="009130F9" w:rsidRPr="008C4AB7" w:rsidRDefault="009130F9" w:rsidP="009130F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cs="New Gulim" w:hint="eastAsia"/>
          <w:lang w:eastAsia="zh-TW"/>
        </w:rPr>
        <w:t xml:space="preserve">單位中文　</w:t>
      </w:r>
      <w:r w:rsidRPr="008C4AB7">
        <w:rPr>
          <w:rFonts w:ascii="標楷體" w:eastAsia="標楷體" w:hAnsi="標楷體" w:hint="eastAsia"/>
          <w:lang w:eastAsia="zh-TW"/>
        </w:rPr>
        <w:t>：以</w:t>
      </w:r>
      <w:r w:rsidR="00905FAA" w:rsidRPr="008C4AB7">
        <w:rPr>
          <w:rFonts w:ascii="標楷體" w:eastAsia="標楷體" w:hAnsi="標楷體" w:hint="eastAsia"/>
          <w:lang w:eastAsia="zh-TW"/>
        </w:rPr>
        <w:t>DTAP0000.AGNT_ID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取HR單位中文</w:t>
      </w:r>
    </w:p>
    <w:p w:rsidR="00511D7C" w:rsidRPr="008C4AB7" w:rsidRDefault="00511D7C" w:rsidP="00511D7C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GROUP9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6.7.8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讀取資料逐筆處理)</w:t>
      </w:r>
    </w:p>
    <w:p w:rsidR="00511D7C" w:rsidRPr="008C4AB7" w:rsidRDefault="00511D7C" w:rsidP="00511D7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 w:hint="eastAsia"/>
        </w:rPr>
        <w:t>主約變更</w:t>
      </w:r>
      <w:r w:rsidRPr="008C4AB7">
        <w:rPr>
          <w:rFonts w:ascii="標楷體" w:eastAsia="標楷體" w:hAnsi="標楷體" w:hint="eastAsia"/>
          <w:lang w:eastAsia="zh-TW"/>
        </w:rPr>
        <w:t xml:space="preserve">　：</w:t>
      </w:r>
      <w:r w:rsidRPr="008C4AB7">
        <w:rPr>
          <w:rFonts w:ascii="標楷體" w:eastAsia="標楷體" w:hAnsi="標楷體"/>
          <w:snapToGrid w:val="0"/>
        </w:rPr>
        <w:t>EF</w:t>
      </w:r>
      <w:r w:rsidRPr="008C4AB7">
        <w:rPr>
          <w:rFonts w:ascii="標楷體" w:eastAsia="標楷體" w:hAnsi="標楷體" w:hint="eastAsia"/>
          <w:snapToGrid w:val="0"/>
        </w:rPr>
        <w:t>T</w:t>
      </w:r>
      <w:r w:rsidRPr="008C4AB7">
        <w:rPr>
          <w:rFonts w:ascii="標楷體" w:eastAsia="標楷體" w:hAnsi="標楷體"/>
          <w:snapToGrid w:val="0"/>
        </w:rPr>
        <w:t>_DATE</w:t>
      </w:r>
      <w:r w:rsidRPr="008C4AB7">
        <w:rPr>
          <w:rFonts w:ascii="標楷體" w:eastAsia="標楷體" w:hAnsi="標楷體" w:hint="eastAsia"/>
          <w:lang w:eastAsia="zh-TW"/>
        </w:rPr>
        <w:t>(轉民國年格式)</w:t>
      </w:r>
    </w:p>
    <w:p w:rsidR="00511D7C" w:rsidRPr="008C4AB7" w:rsidRDefault="00511D7C" w:rsidP="00511D7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變更種類　：</w:t>
      </w:r>
      <w:r w:rsidRPr="008C4AB7">
        <w:rPr>
          <w:rFonts w:ascii="標楷體" w:eastAsia="標楷體" w:hAnsi="標楷體"/>
          <w:bCs/>
          <w:snapToGrid w:val="0"/>
        </w:rPr>
        <w:t>TRN_</w:t>
      </w:r>
      <w:r w:rsidRPr="008C4AB7">
        <w:rPr>
          <w:rFonts w:ascii="標楷體" w:eastAsia="標楷體" w:hAnsi="標楷體" w:hint="eastAsia"/>
          <w:bCs/>
          <w:snapToGrid w:val="0"/>
        </w:rPr>
        <w:t>KIND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+ 轉換中文</w:t>
      </w:r>
    </w:p>
    <w:p w:rsidR="00027872" w:rsidRPr="008C4AB7" w:rsidRDefault="006A1C96" w:rsidP="003E534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 </w:t>
      </w:r>
      <w:r w:rsidR="00F1604C" w:rsidRPr="008C4AB7">
        <w:rPr>
          <w:rFonts w:ascii="標楷體" w:eastAsia="標楷體" w:hAnsi="標楷體" w:hint="eastAsia"/>
          <w:lang w:eastAsia="zh-TW"/>
        </w:rPr>
        <w:t>變更交易明細：點資料『查詢』鍵，依交易代號讀取所屬變更交易檔</w:t>
      </w:r>
      <w:r w:rsidR="00A05EF9" w:rsidRPr="008C4AB7">
        <w:rPr>
          <w:rFonts w:ascii="標楷體" w:eastAsia="標楷體" w:hAnsi="標楷體" w:hint="eastAsia"/>
          <w:lang w:eastAsia="zh-TW"/>
        </w:rPr>
        <w:t>（</w:t>
      </w:r>
      <w:r w:rsidR="007D22E2" w:rsidRPr="008C4AB7">
        <w:rPr>
          <w:rFonts w:ascii="標楷體" w:eastAsia="標楷體" w:hAnsi="標楷體" w:hint="eastAsia"/>
          <w:lang w:eastAsia="zh-TW"/>
        </w:rPr>
        <w:t>SELECT * FROM (DBNAME.TABLE NAME) WHERE</w:t>
      </w:r>
      <w:r w:rsidR="00A05EF9" w:rsidRPr="008C4AB7">
        <w:rPr>
          <w:rFonts w:ascii="標楷體" w:eastAsia="標楷體" w:hAnsi="標楷體" w:hint="eastAsia"/>
          <w:lang w:eastAsia="zh-TW"/>
        </w:rPr>
        <w:t>交易.APLY_NO = 資料.APLY_NO AND交易.</w:t>
      </w:r>
      <w:r w:rsidR="00A05EF9" w:rsidRPr="008C4AB7">
        <w:rPr>
          <w:rFonts w:ascii="標楷體" w:eastAsia="標楷體" w:hAnsi="標楷體"/>
          <w:bCs/>
          <w:snapToGrid w:val="0"/>
        </w:rPr>
        <w:t>TRN_</w:t>
      </w:r>
      <w:r w:rsidR="00A05EF9" w:rsidRPr="008C4AB7">
        <w:rPr>
          <w:rFonts w:ascii="標楷體" w:eastAsia="標楷體" w:hAnsi="標楷體" w:hint="eastAsia"/>
          <w:bCs/>
          <w:snapToGrid w:val="0"/>
        </w:rPr>
        <w:t>KIND</w:t>
      </w:r>
      <w:r w:rsidR="00A05EF9" w:rsidRPr="008C4AB7">
        <w:rPr>
          <w:rFonts w:ascii="標楷體" w:eastAsia="標楷體" w:hAnsi="標楷體" w:hint="eastAsia"/>
          <w:lang w:eastAsia="zh-TW"/>
        </w:rPr>
        <w:t xml:space="preserve"> =資料.</w:t>
      </w:r>
      <w:r w:rsidR="00A05EF9" w:rsidRPr="008C4AB7">
        <w:rPr>
          <w:rFonts w:ascii="標楷體" w:eastAsia="標楷體" w:hAnsi="標楷體"/>
          <w:bCs/>
          <w:snapToGrid w:val="0"/>
        </w:rPr>
        <w:t>TRN_</w:t>
      </w:r>
      <w:r w:rsidR="00A05EF9" w:rsidRPr="008C4AB7">
        <w:rPr>
          <w:rFonts w:ascii="標楷體" w:eastAsia="標楷體" w:hAnsi="標楷體" w:hint="eastAsia"/>
          <w:bCs/>
          <w:snapToGrid w:val="0"/>
        </w:rPr>
        <w:t>KIND</w:t>
      </w:r>
      <w:r w:rsidR="00A05EF9" w:rsidRPr="008C4AB7">
        <w:rPr>
          <w:rFonts w:ascii="標楷體" w:eastAsia="標楷體" w:hAnsi="標楷體" w:hint="eastAsia"/>
          <w:lang w:eastAsia="zh-TW"/>
        </w:rPr>
        <w:t xml:space="preserve"> AND交易.POLICY_NO =資料.POLICY_NO</w:t>
      </w:r>
      <w:r w:rsidR="007D22E2" w:rsidRPr="008C4AB7">
        <w:rPr>
          <w:rFonts w:ascii="標楷體" w:eastAsia="標楷體" w:hAnsi="標楷體" w:hint="eastAsia"/>
          <w:lang w:eastAsia="zh-TW"/>
        </w:rPr>
        <w:t xml:space="preserve"> WITH UR</w:t>
      </w:r>
      <w:r w:rsidR="00A05EF9" w:rsidRPr="008C4AB7">
        <w:rPr>
          <w:rFonts w:ascii="標楷體" w:eastAsia="標楷體" w:hAnsi="標楷體" w:hint="eastAsia"/>
          <w:lang w:eastAsia="zh-TW"/>
        </w:rPr>
        <w:t>）</w:t>
      </w:r>
      <w:r w:rsidR="00F1604C" w:rsidRPr="008C4AB7">
        <w:rPr>
          <w:rFonts w:ascii="標楷體" w:eastAsia="標楷體" w:hAnsi="標楷體" w:hint="eastAsia"/>
          <w:lang w:eastAsia="zh-TW"/>
        </w:rPr>
        <w:t>，將讀到的資料，</w:t>
      </w:r>
      <w:r w:rsidR="002A64DF" w:rsidRPr="008C4AB7">
        <w:rPr>
          <w:rFonts w:ascii="標楷體" w:eastAsia="標楷體" w:hAnsi="標楷體" w:hint="eastAsia"/>
          <w:lang w:eastAsia="zh-TW"/>
        </w:rPr>
        <w:t>所有欄位依序</w:t>
      </w:r>
      <w:r w:rsidR="00F1604C" w:rsidRPr="008C4AB7">
        <w:rPr>
          <w:rFonts w:ascii="標楷體" w:eastAsia="標楷體" w:hAnsi="標楷體" w:hint="eastAsia"/>
          <w:lang w:eastAsia="zh-TW"/>
        </w:rPr>
        <w:t>格式為：『</w:t>
      </w:r>
      <w:r w:rsidR="00A0687A" w:rsidRPr="008C4AB7">
        <w:rPr>
          <w:rFonts w:ascii="標楷體" w:eastAsia="標楷體" w:hAnsi="標楷體" w:hint="eastAsia"/>
          <w:lang w:eastAsia="zh-TW"/>
        </w:rPr>
        <w:t>DB TABLE</w:t>
      </w:r>
      <w:r w:rsidR="00F1604C" w:rsidRPr="008C4AB7">
        <w:rPr>
          <w:rFonts w:ascii="標楷體" w:eastAsia="標楷體" w:hAnsi="標楷體" w:hint="eastAsia"/>
          <w:lang w:eastAsia="zh-TW"/>
        </w:rPr>
        <w:t>欄位中文：值』，以訊息視窗顯示</w:t>
      </w:r>
      <w:r w:rsidR="007D22E2" w:rsidRPr="008C4AB7">
        <w:rPr>
          <w:rFonts w:ascii="標楷體" w:eastAsia="標楷體" w:hAnsi="標楷體" w:hint="eastAsia"/>
          <w:lang w:eastAsia="zh-TW"/>
        </w:rPr>
        <w:t xml:space="preserve"> (NOT FOUND SHOW 『查無交易明細』)</w:t>
      </w:r>
      <w:r w:rsidR="00305B9E" w:rsidRPr="008C4AB7">
        <w:rPr>
          <w:rFonts w:ascii="標楷體" w:eastAsia="標楷體" w:hAnsi="標楷體" w:hint="eastAsia"/>
          <w:lang w:eastAsia="zh-TW"/>
        </w:rPr>
        <w:t>；點『影像』鍵，</w:t>
      </w:r>
      <w:r w:rsidR="00305B9E" w:rsidRPr="008C4AB7">
        <w:rPr>
          <w:rFonts w:ascii="標楷體" w:eastAsia="標楷體" w:hAnsi="標楷體" w:hint="eastAsia"/>
          <w:kern w:val="2"/>
          <w:lang w:eastAsia="zh-TW"/>
        </w:rPr>
        <w:t>執行影像調閱</w:t>
      </w:r>
      <w:r w:rsidR="00F6654D" w:rsidRPr="008C4AB7">
        <w:rPr>
          <w:rFonts w:ascii="標楷體" w:eastAsia="標楷體" w:hAnsi="標楷體" w:hint="eastAsia"/>
          <w:kern w:val="2"/>
          <w:lang w:eastAsia="zh-TW"/>
        </w:rPr>
        <w:t>--有影像且USER有點閱者，需留存調閱記錄</w:t>
      </w:r>
      <w:r w:rsidR="003E5348" w:rsidRPr="008C4AB7">
        <w:rPr>
          <w:rFonts w:ascii="標楷體" w:eastAsia="標楷體" w:hAnsi="標楷體" w:hint="eastAsia"/>
          <w:kern w:val="2"/>
          <w:lang w:eastAsia="zh-TW"/>
        </w:rPr>
        <w:t>（</w:t>
      </w:r>
      <w:r w:rsidR="00027872" w:rsidRPr="008C4AB7">
        <w:rPr>
          <w:rFonts w:ascii="標楷體" w:eastAsia="標楷體" w:hAnsi="標楷體" w:hint="eastAsia"/>
          <w:lang w:eastAsia="zh-TW"/>
        </w:rPr>
        <w:t>寫DTAALG01</w:t>
      </w:r>
      <w:r w:rsidR="003E5348" w:rsidRPr="008C4AB7">
        <w:rPr>
          <w:rFonts w:ascii="標楷體" w:eastAsia="標楷體" w:hAnsi="標楷體" w:hint="eastAsia"/>
          <w:lang w:eastAsia="zh-TW"/>
        </w:rPr>
        <w:t xml:space="preserve"> 請參照 6.3及註解）</w:t>
      </w:r>
    </w:p>
    <w:p w:rsidR="00426C18" w:rsidRPr="008C4AB7" w:rsidRDefault="00426C18" w:rsidP="00426C18">
      <w:pPr>
        <w:pStyle w:val="Tabletext"/>
        <w:keepLines w:val="0"/>
        <w:spacing w:after="0" w:line="240" w:lineRule="auto"/>
        <w:ind w:leftChars="900" w:left="2160"/>
        <w:rPr>
          <w:rFonts w:ascii="標楷體" w:eastAsia="標楷體" w:hAnsi="標楷體" w:hint="eastAsia"/>
          <w:kern w:val="2"/>
          <w:lang w:eastAsia="zh-TW"/>
        </w:rPr>
      </w:pP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ABR004 (地址)</w:t>
      </w:r>
    </w:p>
    <w:p w:rsidR="007D22E2" w:rsidRPr="008C4AB7" w:rsidRDefault="007D22E2" w:rsidP="007D22E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</w:t>
      </w:r>
      <w:r w:rsidR="00E51D99" w:rsidRPr="008C4AB7">
        <w:rPr>
          <w:rFonts w:ascii="標楷體" w:eastAsia="標楷體" w:hAnsi="標楷體" w:hint="eastAsia"/>
          <w:lang w:eastAsia="zh-TW"/>
        </w:rPr>
        <w:t>DBAB.DTABR050</w:t>
      </w:r>
      <w:r w:rsidRPr="008C4AB7">
        <w:rPr>
          <w:rFonts w:ascii="標楷體" w:eastAsia="標楷體" w:hAnsi="標楷體" w:hint="eastAsia"/>
          <w:lang w:eastAsia="zh-TW"/>
        </w:rPr>
        <w:t xml:space="preserve">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ABR002（受益人）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TABLE:DBAB.DTABR020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ABR010（信託）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TABLE:DBAB.DTABR030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ABR006（紅利）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TABLE:DBAB.DTABR070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ABR007（集彙）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TABLE:DBAB.DTABR090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ABR008（批註）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TABLE:DBAB.DTABR100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ABR005（墊繳）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TABLE:DBAB.DTABR060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ABR009（密戶）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TABLE:DBAB.DTABR080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</w:t>
      </w:r>
      <w:r w:rsidR="00F42FAA" w:rsidRPr="008C4AB7">
        <w:rPr>
          <w:rFonts w:ascii="標楷體" w:eastAsia="標楷體" w:hAnsi="標楷體" w:hint="eastAsia"/>
          <w:lang w:eastAsia="zh-TW"/>
        </w:rPr>
        <w:t>Q</w:t>
      </w:r>
      <w:r w:rsidRPr="008C4AB7">
        <w:rPr>
          <w:rFonts w:ascii="標楷體" w:eastAsia="標楷體" w:hAnsi="標楷體" w:hint="eastAsia"/>
          <w:lang w:eastAsia="zh-TW"/>
        </w:rPr>
        <w:t>00</w:t>
      </w:r>
      <w:r w:rsidR="00F42FAA" w:rsidRPr="008C4AB7">
        <w:rPr>
          <w:rFonts w:ascii="標楷體" w:eastAsia="標楷體" w:hAnsi="標楷體" w:hint="eastAsia"/>
          <w:lang w:eastAsia="zh-TW"/>
        </w:rPr>
        <w:t>2（職業）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TABLE:DBAB.DTABQ020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WHEN TRN_KIND = </w:t>
      </w:r>
      <w:r w:rsidR="00047EC4" w:rsidRPr="008C4AB7">
        <w:rPr>
          <w:rFonts w:ascii="標楷體" w:eastAsia="標楷體" w:hAnsi="標楷體" w:hint="eastAsia"/>
          <w:lang w:eastAsia="zh-TW"/>
        </w:rPr>
        <w:t>ABQ003</w:t>
      </w:r>
      <w:r w:rsidR="00F42FAA" w:rsidRPr="008C4AB7">
        <w:rPr>
          <w:rFonts w:ascii="標楷體" w:eastAsia="標楷體" w:hAnsi="標楷體" w:hint="eastAsia"/>
          <w:lang w:eastAsia="zh-TW"/>
        </w:rPr>
        <w:t>（特承）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TABLE:DBAB.DTABQ030</w:t>
      </w:r>
      <w:r w:rsidR="00047EC4" w:rsidRPr="008C4AB7">
        <w:rPr>
          <w:rFonts w:ascii="標楷體" w:eastAsia="標楷體" w:hAnsi="標楷體" w:hint="eastAsia"/>
          <w:lang w:eastAsia="zh-TW"/>
        </w:rPr>
        <w:t>---該筆資料整筆底色改</w:t>
      </w:r>
      <w:r w:rsidR="00263C3E" w:rsidRPr="008C4AB7">
        <w:rPr>
          <w:rFonts w:ascii="標楷體" w:eastAsia="標楷體" w:hAnsi="標楷體" w:hint="eastAsia"/>
          <w:lang w:eastAsia="zh-TW"/>
        </w:rPr>
        <w:t>紅色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WHEN TRN_KIND = </w:t>
      </w:r>
      <w:r w:rsidR="00047EC4" w:rsidRPr="008C4AB7">
        <w:rPr>
          <w:rFonts w:ascii="標楷體" w:eastAsia="標楷體" w:hAnsi="標楷體" w:hint="eastAsia"/>
          <w:lang w:eastAsia="zh-TW"/>
        </w:rPr>
        <w:t>ABQ004</w:t>
      </w:r>
      <w:r w:rsidR="00F42FAA" w:rsidRPr="008C4AB7">
        <w:rPr>
          <w:rFonts w:ascii="標楷體" w:eastAsia="標楷體" w:hAnsi="標楷體" w:hint="eastAsia"/>
          <w:lang w:eastAsia="zh-TW"/>
        </w:rPr>
        <w:t>（頂替）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TABLE:DBAB.DTABQ040 </w:t>
      </w:r>
    </w:p>
    <w:p w:rsidR="00AD7951" w:rsidRPr="008C4AB7" w:rsidRDefault="00AD7951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WHEN TRN_KIND = </w:t>
      </w:r>
      <w:r w:rsidR="00047EC4" w:rsidRPr="008C4AB7">
        <w:rPr>
          <w:rFonts w:ascii="標楷體" w:eastAsia="標楷體" w:hAnsi="標楷體" w:hint="eastAsia"/>
          <w:lang w:eastAsia="zh-TW"/>
        </w:rPr>
        <w:t>ABQ005</w:t>
      </w:r>
      <w:r w:rsidR="00F42FAA" w:rsidRPr="008C4AB7">
        <w:rPr>
          <w:rFonts w:ascii="標楷體" w:eastAsia="標楷體" w:hAnsi="標楷體" w:hint="eastAsia"/>
          <w:lang w:eastAsia="zh-TW"/>
        </w:rPr>
        <w:t>（關係人）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TABLE:DBAB.DTABQ010 </w:t>
      </w:r>
    </w:p>
    <w:p w:rsidR="00E51D99" w:rsidRPr="008C4AB7" w:rsidRDefault="00E51D99" w:rsidP="00E51D9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WHEN TRN_KIND = </w:t>
      </w:r>
      <w:r w:rsidR="00883218" w:rsidRPr="008C4AB7">
        <w:rPr>
          <w:rFonts w:ascii="標楷體" w:eastAsia="標楷體" w:hAnsi="標楷體" w:hint="eastAsia"/>
          <w:lang w:eastAsia="zh-TW"/>
        </w:rPr>
        <w:t>AKJ001、</w:t>
      </w:r>
      <w:r w:rsidRPr="008C4AB7">
        <w:rPr>
          <w:rFonts w:ascii="標楷體" w:eastAsia="標楷體" w:hAnsi="標楷體" w:hint="eastAsia"/>
          <w:lang w:eastAsia="zh-TW"/>
        </w:rPr>
        <w:t>AKJ</w:t>
      </w:r>
      <w:r w:rsidR="005E7EF0" w:rsidRPr="008C4AB7">
        <w:rPr>
          <w:rFonts w:ascii="標楷體" w:eastAsia="標楷體" w:hAnsi="標楷體" w:hint="eastAsia"/>
          <w:lang w:eastAsia="zh-TW"/>
        </w:rPr>
        <w:t>002、AKJ003、AKJ004</w:t>
      </w:r>
      <w:r w:rsidRPr="008C4AB7">
        <w:rPr>
          <w:rFonts w:ascii="標楷體" w:eastAsia="標楷體" w:hAnsi="標楷體" w:hint="eastAsia"/>
          <w:lang w:eastAsia="zh-TW"/>
        </w:rPr>
        <w:t>（</w:t>
      </w:r>
      <w:r w:rsidR="005E7EF0" w:rsidRPr="008C4AB7">
        <w:rPr>
          <w:rFonts w:ascii="標楷體" w:eastAsia="標楷體" w:hAnsi="標楷體" w:hint="eastAsia"/>
          <w:lang w:eastAsia="zh-TW"/>
        </w:rPr>
        <w:t>投資型</w:t>
      </w:r>
      <w:r w:rsidRPr="008C4AB7">
        <w:rPr>
          <w:rFonts w:ascii="標楷體" w:eastAsia="標楷體" w:hAnsi="標楷體" w:hint="eastAsia"/>
          <w:lang w:eastAsia="zh-TW"/>
        </w:rPr>
        <w:t>）</w:t>
      </w:r>
    </w:p>
    <w:p w:rsidR="00E51D99" w:rsidRPr="008C4AB7" w:rsidRDefault="00E51D99" w:rsidP="005E7EF0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</w:t>
      </w:r>
      <w:r w:rsidR="009D2208" w:rsidRPr="008C4AB7">
        <w:rPr>
          <w:rFonts w:ascii="標楷體" w:eastAsia="標楷體" w:hAnsi="標楷體" w:hint="eastAsia"/>
          <w:lang w:eastAsia="zh-TW"/>
        </w:rPr>
        <w:t>KJ002</w:t>
      </w:r>
      <w:r w:rsidRPr="008C4AB7">
        <w:rPr>
          <w:rFonts w:ascii="標楷體" w:eastAsia="標楷體" w:hAnsi="標楷體" w:hint="eastAsia"/>
          <w:lang w:eastAsia="zh-TW"/>
        </w:rPr>
        <w:t xml:space="preserve"> </w:t>
      </w:r>
    </w:p>
    <w:p w:rsidR="009D2208" w:rsidRPr="008C4AB7" w:rsidRDefault="009D2208" w:rsidP="009D220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WHEN TRN_KIND = </w:t>
      </w:r>
      <w:r w:rsidR="00883218" w:rsidRPr="008C4AB7">
        <w:rPr>
          <w:rFonts w:ascii="標楷體" w:eastAsia="標楷體" w:hAnsi="標楷體" w:hint="eastAsia"/>
          <w:lang w:eastAsia="zh-TW"/>
        </w:rPr>
        <w:t>AKJ005、AKJ006、AKJ007</w:t>
      </w:r>
      <w:r w:rsidRPr="008C4AB7">
        <w:rPr>
          <w:rFonts w:ascii="標楷體" w:eastAsia="標楷體" w:hAnsi="標楷體" w:hint="eastAsia"/>
          <w:lang w:eastAsia="zh-TW"/>
        </w:rPr>
        <w:t>（投資型彈性保費）</w:t>
      </w:r>
    </w:p>
    <w:p w:rsidR="009D2208" w:rsidRPr="008C4AB7" w:rsidRDefault="009D2208" w:rsidP="009D220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TABLE:DBAB.DTAKJ004 </w:t>
      </w:r>
    </w:p>
    <w:p w:rsidR="00AD7951" w:rsidRPr="008C4AB7" w:rsidRDefault="0099453F" w:rsidP="00AD7951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ABM001、ABM002、ABM003、AKBM04、ABM005</w:t>
      </w:r>
      <w:r w:rsidR="00A05EF9"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0F52D6" w:rsidRPr="008C4AB7">
        <w:rPr>
          <w:rFonts w:ascii="標楷體" w:eastAsia="標楷體" w:hAnsi="標楷體" w:hint="eastAsia"/>
          <w:kern w:val="2"/>
          <w:lang w:eastAsia="zh-TW"/>
        </w:rPr>
        <w:t>(主約)</w:t>
      </w:r>
    </w:p>
    <w:p w:rsidR="00E51D99" w:rsidRPr="008C4AB7" w:rsidRDefault="00E51D99" w:rsidP="00E51D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TABLE:DBAB.DTABM001 </w:t>
      </w:r>
    </w:p>
    <w:p w:rsidR="0099453F" w:rsidRPr="008C4AB7" w:rsidRDefault="0099453F" w:rsidP="0099453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ABM007 (復效</w:t>
      </w:r>
      <w:r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99453F" w:rsidRPr="008C4AB7" w:rsidRDefault="0099453F" w:rsidP="005C2816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TABLE:DBAB.DTABM003 </w:t>
      </w:r>
      <w:r w:rsidR="00D91B14" w:rsidRPr="008C4AB7">
        <w:rPr>
          <w:rFonts w:ascii="標楷體" w:eastAsia="標楷體" w:hAnsi="標楷體" w:hint="eastAsia"/>
          <w:lang w:eastAsia="zh-TW"/>
        </w:rPr>
        <w:t>---該筆資料整筆底色改</w:t>
      </w:r>
      <w:r w:rsidR="00263C3E" w:rsidRPr="008C4AB7">
        <w:rPr>
          <w:rFonts w:ascii="標楷體" w:eastAsia="標楷體" w:hAnsi="標楷體" w:hint="eastAsia"/>
          <w:lang w:eastAsia="zh-TW"/>
        </w:rPr>
        <w:t>紅色</w:t>
      </w:r>
    </w:p>
    <w:p w:rsidR="00E33CC2" w:rsidRPr="008C4AB7" w:rsidRDefault="00E33CC2" w:rsidP="00E33CC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ABM012 (防癌變更</w:t>
      </w:r>
      <w:r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E33CC2" w:rsidRPr="008C4AB7" w:rsidRDefault="00E33CC2" w:rsidP="00E33CC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TABLE:DBAB.DTABL003 </w:t>
      </w:r>
    </w:p>
    <w:p w:rsidR="00032FA9" w:rsidRPr="008C4AB7" w:rsidRDefault="00032FA9" w:rsidP="00032FA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ABK001 (保單補發</w:t>
      </w:r>
      <w:r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032FA9" w:rsidRPr="008C4AB7" w:rsidRDefault="00032FA9" w:rsidP="00032FA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TABLE:DBAB.DTABK001</w:t>
      </w:r>
    </w:p>
    <w:p w:rsidR="00CF2266" w:rsidRPr="008C4AB7" w:rsidRDefault="00CF2266" w:rsidP="00CF2266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ABT001、ABT003 (契約轉換</w:t>
      </w:r>
      <w:r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CF2266" w:rsidRPr="008C4AB7" w:rsidRDefault="00CF2266" w:rsidP="00CF2266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TABLE:DBAB.DTABT010</w:t>
      </w:r>
    </w:p>
    <w:p w:rsidR="00693309" w:rsidRPr="008C4AB7" w:rsidRDefault="00693309" w:rsidP="0069330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ABN001 (展期</w:t>
      </w:r>
      <w:r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693309" w:rsidRPr="008C4AB7" w:rsidRDefault="00693309" w:rsidP="0069330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TABLE:DBAB.DTABN001 </w:t>
      </w:r>
    </w:p>
    <w:p w:rsidR="00693309" w:rsidRPr="008C4AB7" w:rsidRDefault="00693309" w:rsidP="0069330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WHEN TRN_KIND = ABP001 (繳清</w:t>
      </w:r>
      <w:r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693309" w:rsidRPr="008C4AB7" w:rsidRDefault="00693309" w:rsidP="0069330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　TABLE:DBAB.DTABP001</w:t>
      </w:r>
    </w:p>
    <w:p w:rsidR="000F2212" w:rsidRPr="008C4AB7" w:rsidRDefault="000F2212" w:rsidP="000F221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顯示範例（TRN_KIND = ABR009（密戶），TABLE:DBAB.DTABR080）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受理編號：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交易種類：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保單號碼：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受理日期：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生效日期：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變更前密戶表示：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變更後密戶表示：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檔案號碼：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變更前異動日期：</w:t>
      </w:r>
    </w:p>
    <w:p w:rsidR="000F2212" w:rsidRPr="008C4AB7" w:rsidRDefault="000F2212" w:rsidP="000F2212">
      <w:pPr>
        <w:pStyle w:val="Tabletext"/>
        <w:keepLines w:val="0"/>
        <w:spacing w:after="0" w:line="240" w:lineRule="auto"/>
        <w:ind w:leftChars="909" w:left="2182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變更前異動人員：</w:t>
      </w:r>
    </w:p>
    <w:p w:rsidR="00AA6668" w:rsidRPr="008C4AB7" w:rsidRDefault="00AA6668" w:rsidP="00AA66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GROUP10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6.7.9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讀取資料逐筆處理)</w:t>
      </w:r>
    </w:p>
    <w:p w:rsidR="00AA6668" w:rsidRPr="008C4AB7" w:rsidRDefault="00AA6668" w:rsidP="00AA66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特約種類　：DTAB0002.</w:t>
      </w:r>
      <w:r w:rsidRPr="008C4AB7">
        <w:rPr>
          <w:rFonts w:ascii="標楷體" w:eastAsia="標楷體" w:hAnsi="標楷體" w:hint="eastAsia"/>
          <w:snapToGrid w:val="0"/>
          <w:lang w:eastAsia="zh-TW"/>
        </w:rPr>
        <w:t>RD_ID</w:t>
      </w:r>
      <w:r w:rsidR="0016761B" w:rsidRPr="008C4AB7">
        <w:rPr>
          <w:rFonts w:ascii="標楷體" w:eastAsia="標楷體" w:hAnsi="標楷體" w:hint="eastAsia"/>
          <w:snapToGrid w:val="0"/>
          <w:lang w:eastAsia="zh-TW"/>
        </w:rPr>
        <w:t xml:space="preserve"> </w:t>
      </w:r>
      <w:r w:rsidR="0016761B" w:rsidRPr="008C4AB7">
        <w:rPr>
          <w:rFonts w:ascii="標楷體" w:eastAsia="標楷體" w:hAnsi="標楷體" w:hint="eastAsia"/>
          <w:lang w:eastAsia="zh-TW"/>
        </w:rPr>
        <w:t xml:space="preserve">+ 商品中文簡稱(CALL </w:t>
      </w:r>
      <w:r w:rsidR="00BA7609" w:rsidRPr="008C4AB7">
        <w:rPr>
          <w:rFonts w:ascii="標楷體" w:eastAsia="標楷體" w:hAnsi="標楷體" w:hint="eastAsia"/>
          <w:lang w:eastAsia="zh-TW"/>
        </w:rPr>
        <w:t>AG_Z00001</w:t>
      </w:r>
      <w:r w:rsidR="0016761B" w:rsidRPr="008C4AB7">
        <w:rPr>
          <w:rFonts w:ascii="標楷體" w:eastAsia="標楷體" w:hAnsi="標楷體" w:hint="eastAsia"/>
          <w:lang w:eastAsia="zh-TW"/>
        </w:rPr>
        <w:t xml:space="preserve"> </w:t>
      </w:r>
      <w:r w:rsidR="006066EE" w:rsidRPr="008C4AB7">
        <w:rPr>
          <w:rFonts w:ascii="標楷體" w:eastAsia="標楷體" w:hAnsi="標楷體" w:hint="eastAsia"/>
          <w:lang w:eastAsia="zh-TW"/>
        </w:rPr>
        <w:t xml:space="preserve">- </w:t>
      </w:r>
      <w:r w:rsidR="006066EE" w:rsidRPr="008C4AB7">
        <w:rPr>
          <w:rFonts w:ascii="標楷體" w:eastAsia="標楷體" w:hAnsi="標楷體"/>
          <w:kern w:val="2"/>
          <w:lang w:eastAsia="zh-TW"/>
        </w:rPr>
        <w:t>getBasicProd</w:t>
      </w:r>
      <w:r w:rsidR="0016761B" w:rsidRPr="008C4AB7">
        <w:rPr>
          <w:rFonts w:ascii="標楷體" w:eastAsia="標楷體" w:hAnsi="標楷體" w:hint="eastAsia"/>
          <w:lang w:eastAsia="zh-TW"/>
        </w:rPr>
        <w:t>傳入DTAB0002.</w:t>
      </w:r>
      <w:r w:rsidR="0016761B" w:rsidRPr="008C4AB7">
        <w:rPr>
          <w:rFonts w:ascii="標楷體" w:eastAsia="標楷體" w:hAnsi="標楷體" w:hint="eastAsia"/>
          <w:snapToGrid w:val="0"/>
          <w:lang w:eastAsia="zh-TW"/>
        </w:rPr>
        <w:t>RD_ID</w:t>
      </w:r>
      <w:r w:rsidR="00C54622" w:rsidRPr="008C4AB7">
        <w:rPr>
          <w:rFonts w:ascii="標楷體" w:eastAsia="標楷體" w:hAnsi="標楷體" w:hint="eastAsia"/>
          <w:snapToGrid w:val="0"/>
          <w:lang w:eastAsia="zh-TW"/>
        </w:rPr>
        <w:t>,取</w:t>
      </w:r>
      <w:r w:rsidR="00C54622" w:rsidRPr="008C4AB7">
        <w:rPr>
          <w:rFonts w:ascii="標楷體" w:eastAsia="標楷體" w:hAnsi="標楷體"/>
          <w:kern w:val="2"/>
          <w:lang w:eastAsia="zh-TW"/>
        </w:rPr>
        <w:t>PROD_SNAME</w:t>
      </w:r>
      <w:r w:rsidR="0016761B" w:rsidRPr="008C4AB7">
        <w:rPr>
          <w:rFonts w:ascii="標楷體" w:eastAsia="標楷體" w:hAnsi="標楷體" w:hint="eastAsia"/>
          <w:lang w:eastAsia="zh-TW"/>
        </w:rPr>
        <w:t>)</w:t>
      </w:r>
    </w:p>
    <w:p w:rsidR="00AA6668" w:rsidRPr="008C4AB7" w:rsidRDefault="00AA6668" w:rsidP="00AA66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被保人ＩＤ</w:t>
      </w:r>
      <w:r w:rsidRPr="008C4AB7">
        <w:rPr>
          <w:rFonts w:ascii="標楷體" w:eastAsia="標楷體" w:hAnsi="標楷體" w:hint="eastAsia"/>
          <w:lang w:eastAsia="zh-TW"/>
        </w:rPr>
        <w:t>：DTAB0002.</w:t>
      </w:r>
      <w:r w:rsidRPr="008C4AB7">
        <w:rPr>
          <w:rFonts w:ascii="標楷體" w:eastAsia="標楷體" w:hAnsi="標楷體" w:hint="eastAsia"/>
          <w:bCs/>
          <w:snapToGrid w:val="0"/>
          <w:lang w:eastAsia="zh-TW"/>
        </w:rPr>
        <w:t>ID</w:t>
      </w:r>
    </w:p>
    <w:p w:rsidR="00AA6668" w:rsidRPr="008C4AB7" w:rsidRDefault="00736757" w:rsidP="00AA66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成立</w:t>
      </w:r>
      <w:r w:rsidR="00AA6668" w:rsidRPr="008C4AB7">
        <w:rPr>
          <w:rFonts w:ascii="標楷體" w:eastAsia="標楷體" w:hAnsi="標楷體" w:hint="eastAsia"/>
        </w:rPr>
        <w:t>日期</w:t>
      </w:r>
      <w:r w:rsidR="00AA6668" w:rsidRPr="008C4AB7">
        <w:rPr>
          <w:rFonts w:ascii="標楷體" w:eastAsia="標楷體" w:hAnsi="標楷體" w:hint="eastAsia"/>
          <w:lang w:eastAsia="zh-TW"/>
        </w:rPr>
        <w:t xml:space="preserve">　：DTAB0002.</w:t>
      </w:r>
      <w:r w:rsidR="00315050" w:rsidRPr="008C4AB7">
        <w:rPr>
          <w:rFonts w:ascii="標楷體" w:eastAsia="標楷體" w:hAnsi="標楷體" w:hint="eastAsia"/>
          <w:kern w:val="2"/>
        </w:rPr>
        <w:t>ORGL_EFT_DATE</w:t>
      </w:r>
      <w:r w:rsidR="00315050" w:rsidRPr="008C4AB7">
        <w:rPr>
          <w:rFonts w:ascii="標楷體" w:eastAsia="標楷體" w:hAnsi="標楷體" w:hint="eastAsia"/>
          <w:lang w:eastAsia="zh-TW"/>
        </w:rPr>
        <w:t xml:space="preserve"> </w:t>
      </w:r>
      <w:r w:rsidR="00AA6668" w:rsidRPr="008C4AB7">
        <w:rPr>
          <w:rFonts w:ascii="標楷體" w:eastAsia="標楷體" w:hAnsi="標楷體" w:hint="eastAsia"/>
          <w:lang w:eastAsia="zh-TW"/>
        </w:rPr>
        <w:t>(轉民國年格式)</w:t>
      </w:r>
    </w:p>
    <w:p w:rsidR="00AA6668" w:rsidRPr="008C4AB7" w:rsidRDefault="00AA6668" w:rsidP="00AA66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有效表示</w:t>
      </w:r>
      <w:r w:rsidRPr="008C4AB7">
        <w:rPr>
          <w:rFonts w:ascii="標楷體" w:eastAsia="標楷體" w:hAnsi="標楷體" w:hint="eastAsia"/>
          <w:lang w:eastAsia="zh-TW"/>
        </w:rPr>
        <w:t xml:space="preserve">　：DTAB0002.EFT_CODE </w:t>
      </w:r>
      <w:r w:rsidR="001A7B7D" w:rsidRPr="008C4AB7">
        <w:rPr>
          <w:rFonts w:ascii="標楷體" w:eastAsia="標楷體" w:hAnsi="標楷體" w:hint="eastAsia"/>
          <w:lang w:eastAsia="zh-TW"/>
        </w:rPr>
        <w:t>+</w:t>
      </w:r>
      <w:r w:rsidRPr="008C4AB7">
        <w:rPr>
          <w:rFonts w:ascii="標楷體" w:eastAsia="標楷體" w:hAnsi="標楷體" w:hint="eastAsia"/>
          <w:lang w:eastAsia="zh-TW"/>
        </w:rPr>
        <w:t xml:space="preserve"> 轉換中文</w:t>
      </w:r>
    </w:p>
    <w:p w:rsidR="00AA6668" w:rsidRPr="008C4AB7" w:rsidRDefault="00AA6668" w:rsidP="00AA66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特約保額　：DTAB0002.</w:t>
      </w:r>
      <w:r w:rsidRPr="008C4AB7">
        <w:rPr>
          <w:rFonts w:ascii="標楷體" w:eastAsia="標楷體" w:hAnsi="標楷體"/>
          <w:kern w:val="2"/>
        </w:rPr>
        <w:t>RD_AMT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+ (DTAB0002.</w:t>
      </w:r>
      <w:r w:rsidRPr="008C4AB7">
        <w:rPr>
          <w:rFonts w:ascii="標楷體" w:eastAsia="標楷體" w:hAnsi="標楷體"/>
          <w:kern w:val="2"/>
        </w:rPr>
        <w:t>R</w:t>
      </w:r>
      <w:r w:rsidRPr="008C4AB7">
        <w:rPr>
          <w:rFonts w:ascii="標楷體" w:eastAsia="標楷體" w:hAnsi="標楷體" w:hint="eastAsia"/>
          <w:kern w:val="2"/>
        </w:rPr>
        <w:t>D</w:t>
      </w:r>
      <w:r w:rsidRPr="008C4AB7">
        <w:rPr>
          <w:rFonts w:ascii="標楷體" w:eastAsia="標楷體" w:hAnsi="標楷體"/>
          <w:kern w:val="2"/>
        </w:rPr>
        <w:t>_AMT_UNIT</w:t>
      </w:r>
      <w:r w:rsidRPr="008C4AB7">
        <w:rPr>
          <w:rFonts w:ascii="標楷體" w:eastAsia="標楷體" w:hAnsi="標楷體" w:hint="eastAsia"/>
          <w:kern w:val="2"/>
          <w:lang w:eastAsia="zh-TW"/>
        </w:rPr>
        <w:t>轉換中文)</w:t>
      </w:r>
      <w:r w:rsidRPr="008C4AB7">
        <w:rPr>
          <w:rFonts w:ascii="標楷體" w:eastAsia="標楷體" w:hAnsi="標楷體" w:hint="eastAsia"/>
          <w:kern w:val="2"/>
        </w:rPr>
        <w:t xml:space="preserve"> </w:t>
      </w:r>
    </w:p>
    <w:p w:rsidR="00AA6668" w:rsidRPr="008C4AB7" w:rsidRDefault="00AA6668" w:rsidP="00AA66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特約保費　：DTAB0002.</w:t>
      </w:r>
      <w:r w:rsidRPr="008C4AB7">
        <w:rPr>
          <w:rFonts w:ascii="標楷體" w:eastAsia="標楷體" w:hAnsi="標楷體" w:hint="eastAsia"/>
          <w:kern w:val="2"/>
        </w:rPr>
        <w:t>RD_PREM</w:t>
      </w:r>
    </w:p>
    <w:p w:rsidR="00AA6668" w:rsidRPr="008C4AB7" w:rsidRDefault="00AA6668" w:rsidP="00AA66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職業分類　：</w:t>
      </w:r>
      <w:r w:rsidR="008A4119" w:rsidRPr="008C4AB7">
        <w:rPr>
          <w:rFonts w:ascii="標楷體" w:eastAsia="標楷體" w:hAnsi="標楷體" w:hint="eastAsia"/>
          <w:lang w:eastAsia="zh-TW"/>
        </w:rPr>
        <w:t>DTAB0002.JOB_ID</w:t>
      </w:r>
    </w:p>
    <w:p w:rsidR="00D90F94" w:rsidRPr="008C4AB7" w:rsidRDefault="00D90F94" w:rsidP="00AA66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投保同業實支商品告知：</w:t>
      </w:r>
    </w:p>
    <w:p w:rsidR="00361F44" w:rsidRPr="008C4AB7" w:rsidRDefault="00361F44" w:rsidP="00361F44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SELECT * FROM DTAAD130 WHERE POLICY_NO = 傳入DTAB0002.POLICY_NO AND INSD_ID = </w:t>
      </w:r>
      <w:r w:rsidRPr="008C4AB7">
        <w:rPr>
          <w:rFonts w:ascii="標楷體" w:eastAsia="標楷體" w:hAnsi="標楷體" w:hint="eastAsia"/>
          <w:lang w:eastAsia="zh-TW"/>
        </w:rPr>
        <w:t>DTAB0002.</w:t>
      </w:r>
      <w:r w:rsidRPr="008C4AB7">
        <w:rPr>
          <w:rFonts w:ascii="標楷體" w:eastAsia="標楷體" w:hAnsi="標楷體" w:hint="eastAsia"/>
          <w:bCs/>
          <w:snapToGrid w:val="0"/>
          <w:lang w:eastAsia="zh-TW"/>
        </w:rPr>
        <w:t>ID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AND NTFY_DATE &lt;= </w:t>
      </w:r>
      <w:r w:rsidR="00315050" w:rsidRPr="008C4AB7">
        <w:rPr>
          <w:rFonts w:ascii="標楷體" w:eastAsia="標楷體" w:hAnsi="標楷體" w:hint="eastAsia"/>
          <w:kern w:val="2"/>
          <w:lang w:eastAsia="zh-TW"/>
        </w:rPr>
        <w:t>DATE(</w:t>
      </w:r>
      <w:r w:rsidRPr="008C4AB7">
        <w:rPr>
          <w:rFonts w:ascii="標楷體" w:eastAsia="標楷體" w:hAnsi="標楷體" w:hint="eastAsia"/>
          <w:lang w:eastAsia="zh-TW"/>
        </w:rPr>
        <w:t>DTAB0002.</w:t>
      </w:r>
      <w:r w:rsidR="00315050" w:rsidRPr="008C4AB7">
        <w:rPr>
          <w:rFonts w:ascii="標楷體" w:eastAsia="標楷體" w:hAnsi="標楷體" w:hint="eastAsia"/>
          <w:kern w:val="2"/>
        </w:rPr>
        <w:t>ORGL_EFT_DATE</w:t>
      </w:r>
      <w:r w:rsidR="00315050" w:rsidRPr="008C4AB7">
        <w:rPr>
          <w:rFonts w:ascii="標楷體" w:eastAsia="標楷體" w:hAnsi="標楷體" w:hint="eastAsia"/>
          <w:kern w:val="2"/>
          <w:lang w:eastAsia="zh-TW"/>
        </w:rPr>
        <w:t>)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ORDER BY NTFY_DATE </w:t>
      </w:r>
      <w:r w:rsidR="008A5255" w:rsidRPr="008C4AB7">
        <w:rPr>
          <w:rFonts w:ascii="標楷體" w:eastAsia="標楷體" w:hAnsi="標楷體" w:hint="eastAsia"/>
          <w:kern w:val="2"/>
          <w:lang w:eastAsia="zh-TW"/>
        </w:rPr>
        <w:t>DESC FETCH FIRST ROW ONLY WITH UR</w:t>
      </w:r>
    </w:p>
    <w:p w:rsidR="008A5255" w:rsidRPr="008C4AB7" w:rsidRDefault="008A5255" w:rsidP="008A5255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IF FOUND 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/>
        </w:rPr>
        <w:t>HRT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 = </w:t>
      </w:r>
      <w:r w:rsidRPr="008C4AB7">
        <w:rPr>
          <w:rStyle w:val="style31"/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C4AB7">
          <w:rPr>
            <w:rStyle w:val="style31"/>
            <w:rFonts w:ascii="標楷體" w:eastAsia="標楷體" w:hAnsi="標楷體" w:hint="eastAsia"/>
            <w:lang w:eastAsia="zh-TW"/>
          </w:rPr>
          <w:t>1</w:t>
        </w:r>
        <w:r w:rsidRPr="008C4AB7">
          <w:rPr>
            <w:rStyle w:val="style31"/>
            <w:rFonts w:ascii="標楷體" w:eastAsia="標楷體" w:hAnsi="標楷體"/>
            <w:lang w:eastAsia="zh-TW"/>
          </w:rPr>
          <w:t>’</w:t>
        </w:r>
      </w:smartTag>
    </w:p>
    <w:p w:rsidR="008A5255" w:rsidRPr="008C4AB7" w:rsidRDefault="008A5255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有(傷害)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/>
        </w:rPr>
        <w:t>HRT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 = </w:t>
      </w:r>
      <w:r w:rsidRPr="008C4AB7">
        <w:rPr>
          <w:rStyle w:val="style31"/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C4AB7">
          <w:rPr>
            <w:rStyle w:val="style31"/>
            <w:rFonts w:ascii="標楷體" w:eastAsia="標楷體" w:hAnsi="標楷體" w:hint="eastAsia"/>
            <w:lang w:eastAsia="zh-TW"/>
          </w:rPr>
          <w:t>0</w:t>
        </w:r>
        <w:r w:rsidRPr="008C4AB7">
          <w:rPr>
            <w:rStyle w:val="style31"/>
            <w:rFonts w:ascii="標楷體" w:eastAsia="標楷體" w:hAnsi="標楷體"/>
            <w:lang w:eastAsia="zh-TW"/>
          </w:rPr>
          <w:t>’</w:t>
        </w:r>
      </w:smartTag>
    </w:p>
    <w:p w:rsidR="008A5255" w:rsidRPr="008C4AB7" w:rsidRDefault="008A5255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無(傷害)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/>
        </w:rPr>
        <w:t>HRT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 = </w:t>
      </w:r>
      <w:r w:rsidRPr="008C4AB7">
        <w:rPr>
          <w:rStyle w:val="style31"/>
          <w:rFonts w:ascii="標楷體" w:eastAsia="標楷體" w:hAnsi="標楷體"/>
          <w:lang w:eastAsia="zh-TW"/>
        </w:rPr>
        <w:t>‘’</w:t>
      </w:r>
    </w:p>
    <w:p w:rsidR="008A5255" w:rsidRPr="008C4AB7" w:rsidRDefault="008A5255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未表示(傷害)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/>
        </w:rPr>
        <w:t>HRT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 = </w:t>
      </w:r>
      <w:r w:rsidRPr="008C4AB7">
        <w:rPr>
          <w:rStyle w:val="style31"/>
          <w:rFonts w:ascii="標楷體" w:eastAsia="標楷體" w:hAnsi="標楷體"/>
          <w:lang w:eastAsia="zh-TW"/>
        </w:rPr>
        <w:t xml:space="preserve"> </w:t>
      </w:r>
      <w:r w:rsidRPr="008C4AB7">
        <w:rPr>
          <w:rStyle w:val="style31"/>
          <w:rFonts w:ascii="標楷體" w:eastAsia="標楷體" w:hAnsi="標楷體" w:hint="eastAsia"/>
          <w:lang w:eastAsia="zh-TW"/>
        </w:rPr>
        <w:t>其他值</w:t>
      </w:r>
    </w:p>
    <w:p w:rsidR="008A5255" w:rsidRPr="008C4AB7" w:rsidRDefault="008A5255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表示？(傷害)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CUR = </w:t>
      </w:r>
      <w:r w:rsidRPr="008C4AB7">
        <w:rPr>
          <w:rStyle w:val="style31"/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8C4AB7">
          <w:rPr>
            <w:rStyle w:val="style31"/>
            <w:rFonts w:ascii="標楷體" w:eastAsia="標楷體" w:hAnsi="標楷體" w:hint="eastAsia"/>
            <w:lang w:eastAsia="zh-TW"/>
          </w:rPr>
          <w:t>1</w:t>
        </w:r>
        <w:r w:rsidRPr="008C4AB7">
          <w:rPr>
            <w:rStyle w:val="style31"/>
            <w:rFonts w:ascii="標楷體" w:eastAsia="標楷體" w:hAnsi="標楷體"/>
            <w:lang w:eastAsia="zh-TW"/>
          </w:rPr>
          <w:t>’</w:t>
        </w:r>
      </w:smartTag>
    </w:p>
    <w:p w:rsidR="008A5255" w:rsidRPr="008C4AB7" w:rsidRDefault="008A5255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有(醫療)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CUR = </w:t>
      </w:r>
      <w:r w:rsidRPr="008C4AB7">
        <w:rPr>
          <w:rStyle w:val="style31"/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8C4AB7">
          <w:rPr>
            <w:rStyle w:val="style31"/>
            <w:rFonts w:ascii="標楷體" w:eastAsia="標楷體" w:hAnsi="標楷體" w:hint="eastAsia"/>
            <w:lang w:eastAsia="zh-TW"/>
          </w:rPr>
          <w:t>0</w:t>
        </w:r>
        <w:r w:rsidRPr="008C4AB7">
          <w:rPr>
            <w:rStyle w:val="style31"/>
            <w:rFonts w:ascii="標楷體" w:eastAsia="標楷體" w:hAnsi="標楷體"/>
            <w:lang w:eastAsia="zh-TW"/>
          </w:rPr>
          <w:t>’</w:t>
        </w:r>
      </w:smartTag>
    </w:p>
    <w:p w:rsidR="008A5255" w:rsidRPr="008C4AB7" w:rsidRDefault="008A5255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無(醫療)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CUR = </w:t>
      </w:r>
      <w:r w:rsidRPr="008C4AB7">
        <w:rPr>
          <w:rStyle w:val="style31"/>
          <w:rFonts w:ascii="標楷體" w:eastAsia="標楷體" w:hAnsi="標楷體"/>
          <w:lang w:eastAsia="zh-TW"/>
        </w:rPr>
        <w:t>‘’</w:t>
      </w:r>
    </w:p>
    <w:p w:rsidR="008A5255" w:rsidRPr="008C4AB7" w:rsidRDefault="008A5255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未表示(醫療)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Style w:val="style31"/>
          <w:rFonts w:ascii="標楷體" w:eastAsia="標楷體" w:hAnsi="標楷體" w:cs="Times New Roman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WHEN </w:t>
      </w:r>
      <w:r w:rsidRPr="008C4AB7">
        <w:rPr>
          <w:rStyle w:val="style31"/>
          <w:rFonts w:ascii="標楷體" w:eastAsia="標楷體" w:hAnsi="標楷體"/>
        </w:rPr>
        <w:t>MR</w:t>
      </w:r>
      <w:r w:rsidRPr="008C4AB7">
        <w:rPr>
          <w:rStyle w:val="style31"/>
          <w:rFonts w:ascii="標楷體" w:eastAsia="標楷體" w:hAnsi="標楷體" w:hint="eastAsia"/>
        </w:rPr>
        <w:t>_</w:t>
      </w:r>
      <w:r w:rsidRPr="008C4AB7">
        <w:rPr>
          <w:rStyle w:val="style31"/>
          <w:rFonts w:ascii="標楷體" w:eastAsia="標楷體" w:hAnsi="標楷體" w:hint="eastAsia"/>
          <w:lang w:eastAsia="zh-TW"/>
        </w:rPr>
        <w:t xml:space="preserve">CUR = </w:t>
      </w:r>
      <w:r w:rsidRPr="008C4AB7">
        <w:rPr>
          <w:rStyle w:val="style31"/>
          <w:rFonts w:ascii="標楷體" w:eastAsia="標楷體" w:hAnsi="標楷體"/>
          <w:lang w:eastAsia="zh-TW"/>
        </w:rPr>
        <w:t xml:space="preserve"> </w:t>
      </w:r>
      <w:r w:rsidRPr="008C4AB7">
        <w:rPr>
          <w:rStyle w:val="style31"/>
          <w:rFonts w:ascii="標楷體" w:eastAsia="標楷體" w:hAnsi="標楷體" w:hint="eastAsia"/>
          <w:lang w:eastAsia="zh-TW"/>
        </w:rPr>
        <w:t>其他值</w:t>
      </w:r>
    </w:p>
    <w:p w:rsidR="008A5255" w:rsidRPr="008C4AB7" w:rsidRDefault="008A5255" w:rsidP="008A5255">
      <w:pPr>
        <w:pStyle w:val="Tabletext"/>
        <w:keepLines w:val="0"/>
        <w:numPr>
          <w:ilvl w:val="7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告知 = </w:t>
      </w:r>
      <w:r w:rsidRPr="008C4AB7">
        <w:rPr>
          <w:rFonts w:ascii="標楷體" w:eastAsia="標楷體" w:hAnsi="標楷體" w:cs="New Gulim"/>
          <w:kern w:val="2"/>
          <w:lang w:eastAsia="zh-TW"/>
        </w:rPr>
        <w:t>‘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表示? (醫療)</w:t>
      </w:r>
      <w:r w:rsidRPr="008C4AB7">
        <w:rPr>
          <w:rFonts w:ascii="標楷體" w:eastAsia="標楷體" w:hAnsi="標楷體" w:cs="New Gulim"/>
          <w:kern w:val="2"/>
          <w:lang w:eastAsia="zh-TW"/>
        </w:rPr>
        <w:t>’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 xml:space="preserve">顯示：『投保同業實支商品告知：』 + </w:t>
      </w:r>
      <w:r w:rsidRPr="008C4AB7">
        <w:rPr>
          <w:rFonts w:ascii="標楷體" w:eastAsia="標楷體" w:hAnsi="標楷體" w:hint="eastAsia"/>
          <w:kern w:val="2"/>
          <w:lang w:eastAsia="zh-TW"/>
        </w:rPr>
        <w:t>工作變數.實支傷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 xml:space="preserve">害告知 + 『、』 + </w:t>
      </w:r>
      <w:r w:rsidRPr="008C4AB7">
        <w:rPr>
          <w:rFonts w:ascii="標楷體" w:eastAsia="標楷體" w:hAnsi="標楷體" w:hint="eastAsia"/>
          <w:kern w:val="2"/>
          <w:lang w:eastAsia="zh-TW"/>
        </w:rPr>
        <w:t>工作變數.實支醫療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告知</w:t>
      </w:r>
    </w:p>
    <w:p w:rsidR="008A5255" w:rsidRPr="008C4AB7" w:rsidRDefault="008A5255" w:rsidP="008A5255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ELSE</w:t>
      </w:r>
    </w:p>
    <w:p w:rsidR="008A5255" w:rsidRPr="008C4AB7" w:rsidRDefault="008A5255" w:rsidP="008A5255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不視為錯誤,且不需顯示任何字</w:t>
      </w:r>
    </w:p>
    <w:p w:rsidR="0035729E" w:rsidRPr="008C4AB7" w:rsidRDefault="0035729E" w:rsidP="0035729E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GROUP11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6.7.10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讀取資料逐筆處理)</w:t>
      </w:r>
    </w:p>
    <w:p w:rsidR="0035729E" w:rsidRPr="008C4AB7" w:rsidRDefault="0035729E" w:rsidP="0035729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特約變更</w:t>
      </w:r>
      <w:r w:rsidRPr="008C4AB7">
        <w:rPr>
          <w:rFonts w:ascii="標楷體" w:eastAsia="標楷體" w:hAnsi="標楷體" w:hint="eastAsia"/>
          <w:lang w:eastAsia="zh-TW"/>
        </w:rPr>
        <w:t xml:space="preserve">　：F1.</w:t>
      </w:r>
      <w:r w:rsidRPr="008C4AB7">
        <w:rPr>
          <w:rFonts w:ascii="標楷體" w:eastAsia="標楷體" w:hAnsi="標楷體"/>
          <w:snapToGrid w:val="0"/>
        </w:rPr>
        <w:t>EF</w:t>
      </w:r>
      <w:r w:rsidRPr="008C4AB7">
        <w:rPr>
          <w:rFonts w:ascii="標楷體" w:eastAsia="標楷體" w:hAnsi="標楷體" w:hint="eastAsia"/>
          <w:snapToGrid w:val="0"/>
        </w:rPr>
        <w:t>T</w:t>
      </w:r>
      <w:r w:rsidRPr="008C4AB7">
        <w:rPr>
          <w:rFonts w:ascii="標楷體" w:eastAsia="標楷體" w:hAnsi="標楷體"/>
          <w:snapToGrid w:val="0"/>
        </w:rPr>
        <w:t>_DATE</w:t>
      </w:r>
      <w:r w:rsidRPr="008C4AB7">
        <w:rPr>
          <w:rFonts w:ascii="標楷體" w:eastAsia="標楷體" w:hAnsi="標楷體" w:hint="eastAsia"/>
          <w:lang w:eastAsia="zh-TW"/>
        </w:rPr>
        <w:t>(轉民國年格式)</w:t>
      </w:r>
    </w:p>
    <w:p w:rsidR="0035729E" w:rsidRPr="008C4AB7" w:rsidRDefault="0035729E" w:rsidP="0035729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被保人ＩＤ</w:t>
      </w:r>
      <w:r w:rsidRPr="008C4AB7">
        <w:rPr>
          <w:rFonts w:ascii="標楷體" w:eastAsia="標楷體" w:hAnsi="標楷體" w:hint="eastAsia"/>
          <w:lang w:eastAsia="zh-TW"/>
        </w:rPr>
        <w:t>：F2.</w:t>
      </w:r>
      <w:r w:rsidR="002549FB" w:rsidRPr="008C4AB7">
        <w:rPr>
          <w:rFonts w:ascii="標楷體" w:eastAsia="標楷體" w:hAnsi="標楷體" w:hint="eastAsia"/>
          <w:bCs/>
          <w:snapToGrid w:val="0"/>
          <w:lang w:eastAsia="zh-TW"/>
        </w:rPr>
        <w:t>ID</w:t>
      </w:r>
    </w:p>
    <w:p w:rsidR="005A3B4F" w:rsidRPr="008C4AB7" w:rsidRDefault="0035729E" w:rsidP="005A3B4F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險別</w:t>
      </w:r>
      <w:r w:rsidRPr="008C4AB7">
        <w:rPr>
          <w:rFonts w:ascii="標楷體" w:eastAsia="標楷體" w:hAnsi="標楷體" w:hint="eastAsia"/>
          <w:lang w:eastAsia="zh-TW"/>
        </w:rPr>
        <w:t xml:space="preserve">　　　：F2.RD_ID</w:t>
      </w:r>
      <w:r w:rsidR="004352B6" w:rsidRPr="008C4AB7">
        <w:rPr>
          <w:rFonts w:ascii="標楷體" w:eastAsia="標楷體" w:hAnsi="標楷體" w:hint="eastAsia"/>
          <w:lang w:eastAsia="zh-TW"/>
        </w:rPr>
        <w:t xml:space="preserve"> + 商品中文簡稱(CALL AG_Z00001 - </w:t>
      </w:r>
      <w:r w:rsidR="004352B6" w:rsidRPr="008C4AB7">
        <w:rPr>
          <w:rFonts w:ascii="標楷體" w:eastAsia="標楷體" w:hAnsi="標楷體"/>
          <w:kern w:val="2"/>
          <w:lang w:eastAsia="zh-TW"/>
        </w:rPr>
        <w:t>getBasicProd</w:t>
      </w:r>
      <w:r w:rsidR="004352B6" w:rsidRPr="008C4AB7">
        <w:rPr>
          <w:rFonts w:ascii="標楷體" w:eastAsia="標楷體" w:hAnsi="標楷體" w:hint="eastAsia"/>
          <w:lang w:eastAsia="zh-TW"/>
        </w:rPr>
        <w:t xml:space="preserve"> 傳入</w:t>
      </w:r>
      <w:r w:rsidR="004A7D2A" w:rsidRPr="008C4AB7">
        <w:rPr>
          <w:rFonts w:ascii="標楷體" w:eastAsia="標楷體" w:hAnsi="標楷體" w:hint="eastAsia"/>
          <w:lang w:eastAsia="zh-TW"/>
        </w:rPr>
        <w:t>RD</w:t>
      </w:r>
      <w:r w:rsidR="004352B6" w:rsidRPr="008C4AB7">
        <w:rPr>
          <w:rFonts w:ascii="標楷體" w:eastAsia="標楷體" w:hAnsi="標楷體" w:hint="eastAsia"/>
          <w:lang w:eastAsia="zh-TW"/>
        </w:rPr>
        <w:t>_ID</w:t>
      </w:r>
      <w:r w:rsidR="004352B6" w:rsidRPr="008C4AB7">
        <w:rPr>
          <w:rFonts w:ascii="標楷體" w:eastAsia="標楷體" w:hAnsi="標楷體" w:hint="eastAsia"/>
          <w:snapToGrid w:val="0"/>
          <w:lang w:eastAsia="zh-TW"/>
        </w:rPr>
        <w:t>,取</w:t>
      </w:r>
      <w:r w:rsidR="004352B6" w:rsidRPr="008C4AB7">
        <w:rPr>
          <w:rFonts w:ascii="標楷體" w:eastAsia="標楷體" w:hAnsi="標楷體"/>
          <w:kern w:val="2"/>
          <w:lang w:eastAsia="zh-TW"/>
        </w:rPr>
        <w:t>PROD_SNAME</w:t>
      </w:r>
      <w:r w:rsidR="004352B6" w:rsidRPr="008C4AB7">
        <w:rPr>
          <w:rFonts w:ascii="標楷體" w:eastAsia="標楷體" w:hAnsi="標楷體" w:hint="eastAsia"/>
          <w:lang w:eastAsia="zh-TW"/>
        </w:rPr>
        <w:t>)</w:t>
      </w:r>
      <w:r w:rsidR="005A3B4F" w:rsidRPr="005A3B4F">
        <w:rPr>
          <w:rFonts w:hint="eastAsia"/>
        </w:rPr>
        <w:t xml:space="preserve"> </w:t>
      </w:r>
    </w:p>
    <w:p w:rsidR="0035729E" w:rsidRPr="008C4AB7" w:rsidRDefault="005A3B4F" w:rsidP="008C4AB7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color w:val="FF0000"/>
          <w:kern w:val="2"/>
          <w:lang w:eastAsia="zh-TW"/>
        </w:rPr>
      </w:pPr>
      <w:r w:rsidRPr="008C4AB7">
        <w:rPr>
          <w:rFonts w:ascii="標楷體" w:eastAsia="標楷體" w:hAnsi="標楷體" w:hint="eastAsia"/>
          <w:color w:val="FF0000"/>
        </w:rPr>
        <w:t>若特</w:t>
      </w:r>
      <w:r w:rsidRPr="008C4AB7">
        <w:rPr>
          <w:rFonts w:ascii="標楷體" w:eastAsia="標楷體" w:hAnsi="標楷體" w:hint="eastAsia"/>
          <w:color w:val="FF0000"/>
          <w:lang w:eastAsia="zh-TW"/>
        </w:rPr>
        <w:t>約變更險別為CO(特定處置附加條款)時，整列顯示為粉紅底色。</w:t>
      </w:r>
    </w:p>
    <w:p w:rsidR="0035729E" w:rsidRPr="008C4AB7" w:rsidRDefault="0035729E" w:rsidP="0035729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51631A">
        <w:rPr>
          <w:rFonts w:ascii="標楷體" w:eastAsia="標楷體" w:hAnsi="標楷體" w:hint="eastAsia"/>
        </w:rPr>
        <w:t>變更種類</w:t>
      </w:r>
      <w:r w:rsidRPr="0051631A">
        <w:rPr>
          <w:rFonts w:ascii="標楷體" w:eastAsia="標楷體" w:hAnsi="標楷體" w:hint="eastAsia"/>
          <w:lang w:eastAsia="zh-TW"/>
        </w:rPr>
        <w:t xml:space="preserve">　：F1.</w:t>
      </w:r>
      <w:r w:rsidRPr="008C4AB7">
        <w:rPr>
          <w:rFonts w:ascii="標楷體" w:eastAsia="標楷體" w:hAnsi="標楷體"/>
          <w:bCs/>
          <w:snapToGrid w:val="0"/>
        </w:rPr>
        <w:t>TRN_</w:t>
      </w:r>
      <w:r w:rsidRPr="008C4AB7">
        <w:rPr>
          <w:rFonts w:ascii="標楷體" w:eastAsia="標楷體" w:hAnsi="標楷體" w:hint="eastAsia"/>
          <w:bCs/>
          <w:snapToGrid w:val="0"/>
        </w:rPr>
        <w:t>KIND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+ 轉換中文</w:t>
      </w:r>
    </w:p>
    <w:p w:rsidR="0035729E" w:rsidRPr="008C4AB7" w:rsidRDefault="0035729E" w:rsidP="0035729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檔案號碼/受理編號</w:t>
      </w:r>
      <w:r w:rsidRPr="008C4AB7">
        <w:rPr>
          <w:rFonts w:ascii="標楷體" w:eastAsia="標楷體" w:hAnsi="標楷體" w:hint="eastAsia"/>
          <w:lang w:eastAsia="zh-TW"/>
        </w:rPr>
        <w:t>：F2.FILE_NO +</w:t>
      </w:r>
      <w:r w:rsidR="0071255D" w:rsidRPr="008C4AB7">
        <w:rPr>
          <w:rFonts w:ascii="標楷體" w:eastAsia="標楷體" w:hAnsi="標楷體" w:hint="eastAsia"/>
          <w:lang w:eastAsia="zh-TW"/>
        </w:rPr>
        <w:t xml:space="preserve"> </w:t>
      </w:r>
      <w:r w:rsidRPr="008C4AB7">
        <w:rPr>
          <w:rFonts w:ascii="標楷體" w:eastAsia="標楷體" w:hAnsi="標楷體"/>
          <w:lang w:eastAsia="zh-TW"/>
        </w:rPr>
        <w:t>“</w:t>
      </w:r>
      <w:r w:rsidRPr="008C4AB7">
        <w:rPr>
          <w:rFonts w:ascii="標楷體" w:eastAsia="標楷體" w:hAnsi="標楷體" w:hint="eastAsia"/>
          <w:lang w:eastAsia="zh-TW"/>
        </w:rPr>
        <w:t>/</w:t>
      </w:r>
      <w:r w:rsidRPr="008C4AB7">
        <w:rPr>
          <w:rFonts w:ascii="標楷體" w:eastAsia="標楷體" w:hAnsi="標楷體"/>
          <w:lang w:eastAsia="zh-TW"/>
        </w:rPr>
        <w:t>”</w:t>
      </w:r>
      <w:r w:rsidRPr="008C4AB7">
        <w:rPr>
          <w:rFonts w:ascii="標楷體" w:eastAsia="標楷體" w:hAnsi="標楷體" w:hint="eastAsia"/>
          <w:lang w:eastAsia="zh-TW"/>
        </w:rPr>
        <w:t xml:space="preserve"> + F1.APLY_NO　</w:t>
      </w:r>
    </w:p>
    <w:p w:rsidR="00305B9E" w:rsidRPr="008C4AB7" w:rsidRDefault="00305B9E" w:rsidP="00305B9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點『</w:t>
      </w:r>
      <w:r w:rsidRPr="008C4AB7">
        <w:rPr>
          <w:rFonts w:ascii="標楷體" w:eastAsia="標楷體" w:hAnsi="標楷體" w:hint="eastAsia"/>
          <w:lang w:eastAsia="zh-TW"/>
        </w:rPr>
        <w:t>檔案號碼/受理編號』資料，</w:t>
      </w:r>
      <w:r w:rsidRPr="008C4AB7">
        <w:rPr>
          <w:rFonts w:ascii="標楷體" w:eastAsia="標楷體" w:hAnsi="標楷體" w:hint="eastAsia"/>
          <w:kern w:val="2"/>
          <w:lang w:eastAsia="zh-TW"/>
        </w:rPr>
        <w:t>執行影像調閱</w:t>
      </w:r>
    </w:p>
    <w:p w:rsidR="00426C18" w:rsidRPr="008C4AB7" w:rsidRDefault="00F6654D" w:rsidP="003E534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有影像且USER有點閱者，需留存調閱記錄</w:t>
      </w:r>
      <w:r w:rsidR="003E5348" w:rsidRPr="008C4AB7">
        <w:rPr>
          <w:rFonts w:ascii="標楷體" w:eastAsia="標楷體" w:hAnsi="標楷體" w:hint="eastAsia"/>
          <w:kern w:val="2"/>
          <w:lang w:eastAsia="zh-TW"/>
        </w:rPr>
        <w:t>（</w:t>
      </w:r>
      <w:r w:rsidR="003E5348" w:rsidRPr="008C4AB7">
        <w:rPr>
          <w:rFonts w:ascii="標楷體" w:eastAsia="標楷體" w:hAnsi="標楷體" w:hint="eastAsia"/>
          <w:lang w:eastAsia="zh-TW"/>
        </w:rPr>
        <w:t>寫DTAALG01 請參照 6.3及註解）</w:t>
      </w:r>
    </w:p>
    <w:p w:rsidR="00426C18" w:rsidRPr="008C4AB7" w:rsidRDefault="00426C18" w:rsidP="00426C18">
      <w:pPr>
        <w:pStyle w:val="Tabletext"/>
        <w:keepLines w:val="0"/>
        <w:spacing w:after="0" w:line="240" w:lineRule="auto"/>
        <w:ind w:leftChars="100" w:left="240"/>
        <w:rPr>
          <w:rFonts w:ascii="標楷體" w:eastAsia="標楷體" w:hAnsi="標楷體" w:hint="eastAsia"/>
          <w:kern w:val="2"/>
          <w:lang w:eastAsia="zh-TW"/>
        </w:rPr>
      </w:pPr>
    </w:p>
    <w:p w:rsidR="0035729E" w:rsidRPr="008C4AB7" w:rsidRDefault="0035729E" w:rsidP="0035729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變更前資料</w:t>
      </w:r>
      <w:r w:rsidRPr="008C4AB7">
        <w:rPr>
          <w:rFonts w:ascii="標楷體" w:eastAsia="標楷體" w:hAnsi="標楷體" w:hint="eastAsia"/>
          <w:lang w:eastAsia="zh-TW"/>
        </w:rPr>
        <w:t>：F2.</w:t>
      </w:r>
      <w:r w:rsidRPr="008C4AB7">
        <w:rPr>
          <w:rFonts w:ascii="標楷體" w:eastAsia="標楷體" w:hAnsi="標楷體" w:hint="eastAsia"/>
        </w:rPr>
        <w:t>BEF_RD_AMT</w:t>
      </w:r>
      <w:r w:rsidR="000C4C0C" w:rsidRPr="008C4AB7">
        <w:rPr>
          <w:rFonts w:ascii="標楷體" w:eastAsia="標楷體" w:hAnsi="標楷體" w:hint="eastAsia"/>
          <w:lang w:eastAsia="zh-TW"/>
        </w:rPr>
        <w:t xml:space="preserve"> </w:t>
      </w:r>
      <w:r w:rsidR="000C4C0C" w:rsidRPr="008C4AB7">
        <w:rPr>
          <w:rFonts w:ascii="標楷體" w:eastAsia="標楷體" w:hAnsi="標楷體" w:hint="eastAsia"/>
          <w:kern w:val="2"/>
          <w:lang w:eastAsia="zh-TW"/>
        </w:rPr>
        <w:t>+ (F2.</w:t>
      </w:r>
      <w:r w:rsidR="000C4C0C" w:rsidRPr="008C4AB7">
        <w:rPr>
          <w:rFonts w:ascii="標楷體" w:eastAsia="標楷體" w:hAnsi="標楷體"/>
          <w:kern w:val="2"/>
        </w:rPr>
        <w:t>FACE_AMT_UNIT</w:t>
      </w:r>
      <w:r w:rsidR="000C4C0C" w:rsidRPr="008C4AB7">
        <w:rPr>
          <w:rFonts w:ascii="標楷體" w:eastAsia="標楷體" w:hAnsi="標楷體" w:hint="eastAsia"/>
          <w:kern w:val="2"/>
          <w:lang w:eastAsia="zh-TW"/>
        </w:rPr>
        <w:t>轉換中文)</w:t>
      </w:r>
    </w:p>
    <w:p w:rsidR="00DC4DEE" w:rsidRPr="008C4AB7" w:rsidRDefault="00DC4DEE" w:rsidP="00DC4DEE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GROUP12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C46807" w:rsidRPr="008C4AB7">
          <w:rPr>
            <w:rFonts w:ascii="標楷體" w:eastAsia="標楷體" w:hAnsi="標楷體" w:hint="eastAsia"/>
            <w:kern w:val="2"/>
            <w:lang w:eastAsia="zh-TW"/>
          </w:rPr>
          <w:t>6.7.15</w:t>
        </w:r>
      </w:smartTag>
      <w:r w:rsidR="00C46807" w:rsidRPr="008C4AB7">
        <w:rPr>
          <w:rFonts w:ascii="標楷體" w:eastAsia="標楷體" w:hAnsi="標楷體" w:hint="eastAsia"/>
          <w:kern w:val="2"/>
          <w:lang w:eastAsia="zh-TW"/>
        </w:rPr>
        <w:t>讀取資料逐筆處理</w:t>
      </w:r>
      <w:r w:rsidRPr="008C4AB7">
        <w:rPr>
          <w:rFonts w:ascii="標楷體" w:eastAsia="標楷體" w:hAnsi="標楷體" w:hint="eastAsia"/>
          <w:kern w:val="2"/>
          <w:lang w:eastAsia="zh-TW"/>
        </w:rPr>
        <w:t>)</w:t>
      </w:r>
    </w:p>
    <w:p w:rsidR="00DC4DEE" w:rsidRPr="008C4AB7" w:rsidRDefault="00DC4DEE" w:rsidP="00DC4DE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特殊記錄</w:t>
      </w:r>
      <w:r w:rsidRPr="008C4AB7">
        <w:rPr>
          <w:rFonts w:ascii="標楷體" w:eastAsia="標楷體" w:hAnsi="標楷體" w:hint="eastAsia"/>
          <w:lang w:eastAsia="zh-TW"/>
        </w:rPr>
        <w:t xml:space="preserve">　：DTAB0009.INPUT_DATE(轉民國年格式)</w:t>
      </w:r>
    </w:p>
    <w:p w:rsidR="00DC4DEE" w:rsidRPr="008C4AB7" w:rsidRDefault="00DC4DEE" w:rsidP="00DC4DE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特殊種類　：DTAB0009.</w:t>
      </w:r>
      <w:r w:rsidRPr="008C4AB7">
        <w:rPr>
          <w:lang w:eastAsia="zh-TW"/>
        </w:rPr>
        <w:t xml:space="preserve"> </w:t>
      </w:r>
      <w:r w:rsidRPr="008C4AB7">
        <w:rPr>
          <w:rFonts w:ascii="標楷體" w:eastAsia="標楷體" w:hAnsi="標楷體"/>
          <w:snapToGrid w:val="0"/>
          <w:lang w:eastAsia="zh-TW"/>
        </w:rPr>
        <w:t>SPC_KIND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DC4DEE" w:rsidRPr="008C4AB7" w:rsidRDefault="00DC4DEE" w:rsidP="00DC4DE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檔案號碼</w:t>
      </w:r>
      <w:r w:rsidRPr="008C4AB7">
        <w:rPr>
          <w:rFonts w:ascii="標楷體" w:eastAsia="標楷體" w:hAnsi="標楷體" w:hint="eastAsia"/>
          <w:lang w:eastAsia="zh-TW"/>
        </w:rPr>
        <w:t xml:space="preserve">　：DTAB0009.</w:t>
      </w:r>
      <w:r w:rsidRPr="008C4AB7">
        <w:rPr>
          <w:rFonts w:ascii="標楷體" w:eastAsia="標楷體" w:hAnsi="標楷體" w:hint="eastAsia"/>
          <w:snapToGrid w:val="0"/>
          <w:lang w:eastAsia="zh-TW"/>
        </w:rPr>
        <w:t>CASE_NO</w:t>
      </w:r>
      <w:r w:rsidRPr="008C4AB7">
        <w:rPr>
          <w:rFonts w:ascii="標楷體" w:eastAsia="標楷體" w:hAnsi="標楷體" w:hint="eastAsia"/>
          <w:lang w:eastAsia="zh-TW"/>
        </w:rPr>
        <w:t xml:space="preserve">　</w:t>
      </w:r>
    </w:p>
    <w:p w:rsidR="00DC4DEE" w:rsidRPr="008C4AB7" w:rsidRDefault="00DC4DEE" w:rsidP="00DC4DE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內容</w:t>
      </w:r>
      <w:r w:rsidRPr="008C4AB7">
        <w:rPr>
          <w:rFonts w:ascii="標楷體" w:eastAsia="標楷體" w:hAnsi="標楷體" w:hint="eastAsia"/>
          <w:lang w:eastAsia="zh-TW"/>
        </w:rPr>
        <w:t xml:space="preserve">　　　：DTAB0009.</w:t>
      </w:r>
      <w:r w:rsidRPr="008C4AB7">
        <w:rPr>
          <w:rFonts w:ascii="標楷體" w:eastAsia="標楷體" w:hAnsi="標楷體" w:hint="eastAsia"/>
          <w:snapToGrid w:val="0"/>
          <w:lang w:eastAsia="zh-TW"/>
        </w:rPr>
        <w:t>CNTN</w:t>
      </w:r>
    </w:p>
    <w:p w:rsidR="00CA2183" w:rsidRPr="008C4AB7" w:rsidRDefault="00CA2183" w:rsidP="00CA2183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GROUP1</w:t>
      </w:r>
      <w:r w:rsidR="00DC4DEE" w:rsidRPr="008C4AB7">
        <w:rPr>
          <w:rFonts w:ascii="標楷體" w:eastAsia="標楷體" w:hAnsi="標楷體" w:hint="eastAsia"/>
          <w:kern w:val="2"/>
          <w:lang w:eastAsia="zh-TW"/>
        </w:rPr>
        <w:t>3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6.7.11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讀取資料逐筆處理)</w:t>
      </w:r>
      <w:r w:rsidR="004C49E2" w:rsidRPr="008C4AB7">
        <w:rPr>
          <w:rFonts w:ascii="標楷體" w:eastAsia="標楷體" w:hAnsi="標楷體" w:hint="eastAsia"/>
          <w:kern w:val="2"/>
          <w:lang w:eastAsia="zh-TW"/>
        </w:rPr>
        <w:t>---WHEN OCR_DATE &gt;=工作變數.醫療記錄顯示日期 才顯示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醫療給付　：APRV_DATE (轉民國年格式)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被保人ＩＤ：OCR_</w:t>
      </w:r>
      <w:r w:rsidRPr="008C4AB7">
        <w:rPr>
          <w:rFonts w:ascii="標楷體" w:eastAsia="標楷體" w:hAnsi="標楷體" w:hint="eastAsia"/>
          <w:bCs/>
          <w:snapToGrid w:val="0"/>
          <w:lang w:eastAsia="zh-TW"/>
        </w:rPr>
        <w:t>ID</w:t>
      </w:r>
      <w:r w:rsidR="00AC51D6" w:rsidRPr="008C4AB7">
        <w:rPr>
          <w:rFonts w:ascii="標楷體" w:eastAsia="標楷體" w:hAnsi="標楷體" w:hint="eastAsia"/>
          <w:lang w:eastAsia="zh-TW"/>
        </w:rPr>
        <w:t xml:space="preserve">---WHEN值= </w:t>
      </w:r>
      <w:r w:rsidR="00AC51D6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AC51D6" w:rsidRPr="008C4AB7">
          <w:rPr>
            <w:rFonts w:ascii="標楷體" w:eastAsia="標楷體" w:hAnsi="標楷體" w:hint="eastAsia"/>
            <w:lang w:eastAsia="zh-TW"/>
          </w:rPr>
          <w:t>0000000000</w:t>
        </w:r>
        <w:r w:rsidR="00AC51D6" w:rsidRPr="008C4AB7">
          <w:rPr>
            <w:rFonts w:ascii="標楷體" w:eastAsia="標楷體" w:hAnsi="標楷體"/>
            <w:lang w:eastAsia="zh-TW"/>
          </w:rPr>
          <w:t>’</w:t>
        </w:r>
      </w:smartTag>
      <w:r w:rsidR="00AC51D6" w:rsidRPr="008C4AB7">
        <w:rPr>
          <w:rFonts w:ascii="標楷體" w:eastAsia="標楷體" w:hAnsi="標楷體" w:hint="eastAsia"/>
          <w:lang w:eastAsia="zh-TW"/>
        </w:rPr>
        <w:t>該筆資料整筆底色改粉紅色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性別</w:t>
      </w:r>
      <w:r w:rsidRPr="008C4AB7">
        <w:rPr>
          <w:rFonts w:ascii="標楷體" w:eastAsia="標楷體" w:hAnsi="標楷體" w:hint="eastAsia"/>
          <w:lang w:eastAsia="zh-TW"/>
        </w:rPr>
        <w:t xml:space="preserve">　　　：SEX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給付對象　：ROLE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+ 轉換中文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事故日期</w:t>
      </w:r>
      <w:r w:rsidRPr="008C4AB7">
        <w:rPr>
          <w:rFonts w:ascii="標楷體" w:eastAsia="標楷體" w:hAnsi="標楷體" w:hint="eastAsia"/>
          <w:lang w:eastAsia="zh-TW"/>
        </w:rPr>
        <w:t xml:space="preserve">　：OCR_DATE (轉民國年格式)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事故原因</w:t>
      </w:r>
      <w:r w:rsidRPr="008C4AB7">
        <w:rPr>
          <w:rFonts w:ascii="標楷體" w:eastAsia="標楷體" w:hAnsi="標楷體" w:hint="eastAsia"/>
          <w:lang w:eastAsia="zh-TW"/>
        </w:rPr>
        <w:t xml:space="preserve">　：OCR_RESN 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特約種類</w:t>
      </w:r>
      <w:r w:rsidRPr="008C4AB7">
        <w:rPr>
          <w:rFonts w:ascii="標楷體" w:eastAsia="標楷體" w:hAnsi="標楷體" w:hint="eastAsia"/>
          <w:lang w:eastAsia="zh-TW"/>
        </w:rPr>
        <w:t xml:space="preserve">　：PROD_ID</w:t>
      </w:r>
      <w:r w:rsidR="004352B6" w:rsidRPr="008C4AB7">
        <w:rPr>
          <w:rFonts w:ascii="標楷體" w:eastAsia="標楷體" w:hAnsi="標楷體" w:hint="eastAsia"/>
          <w:lang w:eastAsia="zh-TW"/>
        </w:rPr>
        <w:t xml:space="preserve"> + 商品中文簡稱(CALL AG_Z00001 - </w:t>
      </w:r>
      <w:r w:rsidR="004352B6" w:rsidRPr="008C4AB7">
        <w:rPr>
          <w:rFonts w:ascii="標楷體" w:eastAsia="標楷體" w:hAnsi="標楷體"/>
          <w:kern w:val="2"/>
          <w:lang w:eastAsia="zh-TW"/>
        </w:rPr>
        <w:t>getBasicProd</w:t>
      </w:r>
      <w:r w:rsidR="004352B6" w:rsidRPr="008C4AB7">
        <w:rPr>
          <w:rFonts w:ascii="標楷體" w:eastAsia="標楷體" w:hAnsi="標楷體" w:hint="eastAsia"/>
          <w:lang w:eastAsia="zh-TW"/>
        </w:rPr>
        <w:t xml:space="preserve"> 傳入PROD_ID</w:t>
      </w:r>
      <w:r w:rsidR="004352B6" w:rsidRPr="008C4AB7">
        <w:rPr>
          <w:rFonts w:ascii="標楷體" w:eastAsia="標楷體" w:hAnsi="標楷體" w:hint="eastAsia"/>
          <w:snapToGrid w:val="0"/>
          <w:lang w:eastAsia="zh-TW"/>
        </w:rPr>
        <w:t>,取</w:t>
      </w:r>
      <w:r w:rsidR="004352B6" w:rsidRPr="008C4AB7">
        <w:rPr>
          <w:rFonts w:ascii="標楷體" w:eastAsia="標楷體" w:hAnsi="標楷體"/>
          <w:kern w:val="2"/>
          <w:lang w:eastAsia="zh-TW"/>
        </w:rPr>
        <w:t>PROD_SNAME</w:t>
      </w:r>
      <w:r w:rsidR="004352B6" w:rsidRPr="008C4AB7">
        <w:rPr>
          <w:rFonts w:ascii="標楷體" w:eastAsia="標楷體" w:hAnsi="標楷體" w:hint="eastAsia"/>
          <w:lang w:eastAsia="zh-TW"/>
        </w:rPr>
        <w:t>)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醫療種類</w:t>
      </w:r>
      <w:r w:rsidRPr="008C4AB7">
        <w:rPr>
          <w:rFonts w:ascii="標楷體" w:eastAsia="標楷體" w:hAnsi="標楷體" w:hint="eastAsia"/>
          <w:lang w:eastAsia="zh-TW"/>
        </w:rPr>
        <w:t xml:space="preserve">　：CLAM_AMT_CODE + CLAM_AMT_NAME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門診天數</w:t>
      </w:r>
      <w:r w:rsidRPr="008C4AB7">
        <w:rPr>
          <w:rFonts w:ascii="標楷體" w:eastAsia="標楷體" w:hAnsi="標楷體" w:hint="eastAsia"/>
          <w:lang w:eastAsia="zh-TW"/>
        </w:rPr>
        <w:t xml:space="preserve">　：</w:t>
      </w:r>
      <w:r w:rsidR="00B55D7E" w:rsidRPr="008C4AB7">
        <w:rPr>
          <w:rFonts w:ascii="標楷體" w:eastAsia="標楷體" w:hAnsi="標楷體" w:hint="eastAsia"/>
          <w:lang w:eastAsia="zh-TW"/>
        </w:rPr>
        <w:t xml:space="preserve">MED_PAY_DAY 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住院天數</w:t>
      </w:r>
      <w:r w:rsidRPr="008C4AB7">
        <w:rPr>
          <w:rFonts w:ascii="標楷體" w:eastAsia="標楷體" w:hAnsi="標楷體" w:hint="eastAsia"/>
          <w:lang w:eastAsia="zh-TW"/>
        </w:rPr>
        <w:t xml:space="preserve">　：</w:t>
      </w:r>
      <w:r w:rsidR="00B55D7E" w:rsidRPr="008C4AB7">
        <w:rPr>
          <w:rFonts w:ascii="標楷體" w:eastAsia="標楷體" w:hAnsi="標楷體" w:hint="eastAsia"/>
          <w:lang w:eastAsia="zh-TW"/>
        </w:rPr>
        <w:t>HSP_PAY_DAY</w:t>
      </w:r>
    </w:p>
    <w:p w:rsidR="00CA2183" w:rsidRPr="008C4AB7" w:rsidRDefault="00CA2183" w:rsidP="00CA218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給付金額</w:t>
      </w:r>
      <w:r w:rsidRPr="008C4AB7">
        <w:rPr>
          <w:rFonts w:ascii="標楷體" w:eastAsia="標楷體" w:hAnsi="標楷體" w:hint="eastAsia"/>
          <w:lang w:eastAsia="zh-TW"/>
        </w:rPr>
        <w:t xml:space="preserve">　：</w:t>
      </w:r>
      <w:r w:rsidR="00B55D7E" w:rsidRPr="008C4AB7">
        <w:rPr>
          <w:rFonts w:ascii="標楷體" w:eastAsia="標楷體" w:hAnsi="標楷體" w:hint="eastAsia"/>
          <w:lang w:eastAsia="zh-TW"/>
        </w:rPr>
        <w:t>PAY_AMT</w:t>
      </w:r>
    </w:p>
    <w:p w:rsidR="00CA2183" w:rsidRPr="008C4AB7" w:rsidRDefault="00CA2183" w:rsidP="00775D25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檔案號碼/受理編號</w:t>
      </w:r>
      <w:r w:rsidRPr="008C4AB7">
        <w:rPr>
          <w:rFonts w:ascii="標楷體" w:eastAsia="標楷體" w:hAnsi="標楷體" w:hint="eastAsia"/>
          <w:lang w:eastAsia="zh-TW"/>
        </w:rPr>
        <w:t xml:space="preserve">：FILE_NO + </w:t>
      </w:r>
      <w:r w:rsidRPr="008C4AB7">
        <w:rPr>
          <w:rFonts w:ascii="標楷體" w:eastAsia="標楷體" w:hAnsi="標楷體"/>
          <w:lang w:eastAsia="zh-TW"/>
        </w:rPr>
        <w:t>“</w:t>
      </w:r>
      <w:r w:rsidRPr="008C4AB7">
        <w:rPr>
          <w:rFonts w:ascii="標楷體" w:eastAsia="標楷體" w:hAnsi="標楷體" w:hint="eastAsia"/>
          <w:lang w:eastAsia="zh-TW"/>
        </w:rPr>
        <w:t>/</w:t>
      </w:r>
      <w:r w:rsidRPr="008C4AB7">
        <w:rPr>
          <w:rFonts w:ascii="標楷體" w:eastAsia="標楷體" w:hAnsi="標楷體"/>
          <w:lang w:eastAsia="zh-TW"/>
        </w:rPr>
        <w:t>”</w:t>
      </w:r>
      <w:r w:rsidRPr="008C4AB7">
        <w:rPr>
          <w:rFonts w:ascii="標楷體" w:eastAsia="標楷體" w:hAnsi="標楷體" w:hint="eastAsia"/>
          <w:lang w:eastAsia="zh-TW"/>
        </w:rPr>
        <w:t xml:space="preserve"> + APLY_NO　</w:t>
      </w:r>
    </w:p>
    <w:p w:rsidR="00775D25" w:rsidRPr="008C4AB7" w:rsidRDefault="00775D25" w:rsidP="00775D25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GROUP1</w:t>
      </w:r>
      <w:r w:rsidR="00DC4DEE" w:rsidRPr="008C4AB7">
        <w:rPr>
          <w:rFonts w:ascii="標楷體" w:eastAsia="標楷體" w:hAnsi="標楷體" w:hint="eastAsia"/>
          <w:kern w:val="2"/>
          <w:lang w:eastAsia="zh-TW"/>
        </w:rPr>
        <w:t>4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775D25" w:rsidRPr="008C4AB7" w:rsidRDefault="00775D25" w:rsidP="00775D25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醫療總件數：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6.7.11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資料筆數</w:t>
      </w:r>
    </w:p>
    <w:p w:rsidR="00775D25" w:rsidRPr="008C4AB7" w:rsidRDefault="00775D25" w:rsidP="00775D25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醫療總給付：SUM PAY_AMT</w:t>
      </w:r>
    </w:p>
    <w:p w:rsidR="0078434D" w:rsidRPr="008C4AB7" w:rsidRDefault="0078434D" w:rsidP="0078434D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GROUP1</w:t>
      </w:r>
      <w:r w:rsidR="00DC4DEE" w:rsidRPr="008C4AB7">
        <w:rPr>
          <w:rFonts w:ascii="標楷體" w:eastAsia="標楷體" w:hAnsi="標楷體" w:hint="eastAsia"/>
          <w:kern w:val="2"/>
          <w:lang w:eastAsia="zh-TW"/>
        </w:rPr>
        <w:t>5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(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8C4AB7">
          <w:rPr>
            <w:rFonts w:ascii="標楷體" w:eastAsia="標楷體" w:hAnsi="標楷體" w:hint="eastAsia"/>
            <w:kern w:val="2"/>
            <w:lang w:eastAsia="zh-TW"/>
          </w:rPr>
          <w:t>6.7.1</w:t>
        </w:r>
        <w:r w:rsidR="00E31247" w:rsidRPr="008C4AB7">
          <w:rPr>
            <w:rFonts w:ascii="標楷體" w:eastAsia="標楷體" w:hAnsi="標楷體" w:hint="eastAsia"/>
            <w:kern w:val="2"/>
            <w:lang w:eastAsia="zh-TW"/>
          </w:rPr>
          <w:t>2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讀取資料逐筆處理)</w:t>
      </w:r>
      <w:r w:rsidR="00E31247"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78434D" w:rsidRPr="008C4AB7" w:rsidRDefault="00E31247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死殘</w:t>
      </w:r>
      <w:r w:rsidR="0078434D" w:rsidRPr="008C4AB7">
        <w:rPr>
          <w:rFonts w:ascii="標楷體" w:eastAsia="標楷體" w:hAnsi="標楷體" w:hint="eastAsia"/>
          <w:lang w:eastAsia="zh-TW"/>
        </w:rPr>
        <w:t>給付　：APRV_DATE (轉民國年格式)</w:t>
      </w:r>
    </w:p>
    <w:p w:rsidR="0078434D" w:rsidRPr="008C4AB7" w:rsidRDefault="0078434D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被保人ＩＤ</w:t>
      </w:r>
      <w:r w:rsidRPr="008C4AB7">
        <w:rPr>
          <w:rFonts w:ascii="標楷體" w:eastAsia="標楷體" w:hAnsi="標楷體" w:hint="eastAsia"/>
          <w:lang w:eastAsia="zh-TW"/>
        </w:rPr>
        <w:t>：OCR_</w:t>
      </w:r>
      <w:r w:rsidRPr="008C4AB7">
        <w:rPr>
          <w:rFonts w:ascii="標楷體" w:eastAsia="標楷體" w:hAnsi="標楷體" w:hint="eastAsia"/>
          <w:bCs/>
          <w:snapToGrid w:val="0"/>
          <w:lang w:eastAsia="zh-TW"/>
        </w:rPr>
        <w:t>ID</w:t>
      </w:r>
      <w:r w:rsidR="00AC51D6" w:rsidRPr="008C4AB7">
        <w:rPr>
          <w:rFonts w:ascii="標楷體" w:eastAsia="標楷體" w:hAnsi="標楷體" w:hint="eastAsia"/>
          <w:lang w:eastAsia="zh-TW"/>
        </w:rPr>
        <w:t xml:space="preserve">---WHEN值= </w:t>
      </w:r>
      <w:r w:rsidR="00AC51D6" w:rsidRPr="008C4AB7">
        <w:rPr>
          <w:rFonts w:ascii="標楷體" w:eastAsia="標楷體" w:hAnsi="標楷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="00AC51D6" w:rsidRPr="008C4AB7">
          <w:rPr>
            <w:rFonts w:ascii="標楷體" w:eastAsia="標楷體" w:hAnsi="標楷體" w:hint="eastAsia"/>
            <w:lang w:eastAsia="zh-TW"/>
          </w:rPr>
          <w:t>0000000000</w:t>
        </w:r>
        <w:r w:rsidR="00AC51D6" w:rsidRPr="008C4AB7">
          <w:rPr>
            <w:rFonts w:ascii="標楷體" w:eastAsia="標楷體" w:hAnsi="標楷體"/>
            <w:lang w:eastAsia="zh-TW"/>
          </w:rPr>
          <w:t>’</w:t>
        </w:r>
      </w:smartTag>
      <w:r w:rsidR="00AC51D6" w:rsidRPr="008C4AB7">
        <w:rPr>
          <w:rFonts w:ascii="標楷體" w:eastAsia="標楷體" w:hAnsi="標楷體" w:hint="eastAsia"/>
          <w:lang w:eastAsia="zh-TW"/>
        </w:rPr>
        <w:t>該筆資料整筆底色改粉紅色</w:t>
      </w:r>
    </w:p>
    <w:p w:rsidR="0078434D" w:rsidRPr="008C4AB7" w:rsidRDefault="00E31247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給付類別</w:t>
      </w:r>
      <w:r w:rsidR="0078434D" w:rsidRPr="008C4AB7">
        <w:rPr>
          <w:rFonts w:ascii="標楷體" w:eastAsia="標楷體" w:hAnsi="標楷體" w:hint="eastAsia"/>
          <w:lang w:eastAsia="zh-TW"/>
        </w:rPr>
        <w:t xml:space="preserve">　：</w:t>
      </w:r>
      <w:r w:rsidRPr="008C4AB7">
        <w:rPr>
          <w:rFonts w:ascii="標楷體" w:eastAsia="標楷體" w:hAnsi="標楷體" w:hint="eastAsia"/>
          <w:lang w:eastAsia="zh-TW"/>
        </w:rPr>
        <w:t>CLAM_AMT_CODE + CLAM_AMT_NAME</w:t>
      </w:r>
    </w:p>
    <w:p w:rsidR="0078434D" w:rsidRPr="008C4AB7" w:rsidRDefault="0078434D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給付對象　：ROLE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+ 轉換中文</w:t>
      </w:r>
    </w:p>
    <w:p w:rsidR="0078434D" w:rsidRPr="008C4AB7" w:rsidRDefault="0078434D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事故日期</w:t>
      </w:r>
      <w:r w:rsidRPr="008C4AB7">
        <w:rPr>
          <w:rFonts w:ascii="標楷體" w:eastAsia="標楷體" w:hAnsi="標楷體" w:hint="eastAsia"/>
          <w:lang w:eastAsia="zh-TW"/>
        </w:rPr>
        <w:t xml:space="preserve">　：OCR_DATE (轉民國年格式)</w:t>
      </w:r>
    </w:p>
    <w:p w:rsidR="0078434D" w:rsidRPr="008C4AB7" w:rsidRDefault="0078434D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事故原因</w:t>
      </w:r>
      <w:r w:rsidRPr="008C4AB7">
        <w:rPr>
          <w:rFonts w:ascii="標楷體" w:eastAsia="標楷體" w:hAnsi="標楷體" w:hint="eastAsia"/>
          <w:lang w:eastAsia="zh-TW"/>
        </w:rPr>
        <w:t xml:space="preserve">　：OCR_RESN </w:t>
      </w:r>
      <w:r w:rsidRPr="008C4AB7">
        <w:rPr>
          <w:rFonts w:ascii="標楷體" w:eastAsia="標楷體" w:hAnsi="標楷體" w:hint="eastAsia"/>
          <w:dstrike/>
          <w:kern w:val="2"/>
          <w:lang w:eastAsia="zh-TW"/>
        </w:rPr>
        <w:t>+ 轉換中文</w:t>
      </w:r>
    </w:p>
    <w:p w:rsidR="00BA7609" w:rsidRPr="008C4AB7" w:rsidRDefault="00BA7609" w:rsidP="00BA760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險別</w:t>
      </w:r>
      <w:r w:rsidRPr="008C4AB7">
        <w:rPr>
          <w:rFonts w:ascii="標楷體" w:eastAsia="標楷體" w:hAnsi="標楷體" w:hint="eastAsia"/>
          <w:lang w:eastAsia="zh-TW"/>
        </w:rPr>
        <w:t xml:space="preserve">　　　：PROD_ID + 商品中文簡稱(CALL AG_Z00001 - </w:t>
      </w:r>
      <w:r w:rsidRPr="008C4AB7">
        <w:rPr>
          <w:rFonts w:ascii="標楷體" w:eastAsia="標楷體" w:hAnsi="標楷體"/>
          <w:kern w:val="2"/>
          <w:lang w:eastAsia="zh-TW"/>
        </w:rPr>
        <w:t>getBasicProd</w:t>
      </w:r>
      <w:r w:rsidRPr="008C4AB7">
        <w:rPr>
          <w:rFonts w:ascii="標楷體" w:eastAsia="標楷體" w:hAnsi="標楷體" w:hint="eastAsia"/>
          <w:lang w:eastAsia="zh-TW"/>
        </w:rPr>
        <w:t xml:space="preserve"> 傳入PROD_ID</w:t>
      </w:r>
      <w:r w:rsidRPr="008C4AB7">
        <w:rPr>
          <w:rFonts w:ascii="標楷體" w:eastAsia="標楷體" w:hAnsi="標楷體" w:hint="eastAsia"/>
          <w:snapToGrid w:val="0"/>
          <w:lang w:eastAsia="zh-TW"/>
        </w:rPr>
        <w:t>,取</w:t>
      </w:r>
      <w:r w:rsidRPr="008C4AB7">
        <w:rPr>
          <w:rFonts w:ascii="標楷體" w:eastAsia="標楷體" w:hAnsi="標楷體"/>
          <w:kern w:val="2"/>
          <w:lang w:eastAsia="zh-TW"/>
        </w:rPr>
        <w:t>PROD_SNAME</w:t>
      </w:r>
      <w:r w:rsidRPr="008C4AB7">
        <w:rPr>
          <w:rFonts w:ascii="標楷體" w:eastAsia="標楷體" w:hAnsi="標楷體" w:hint="eastAsia"/>
          <w:lang w:eastAsia="zh-TW"/>
        </w:rPr>
        <w:t xml:space="preserve">)　</w:t>
      </w:r>
    </w:p>
    <w:p w:rsidR="0078434D" w:rsidRPr="008C4AB7" w:rsidRDefault="00E31247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死殘</w:t>
      </w:r>
      <w:r w:rsidR="0078434D" w:rsidRPr="008C4AB7">
        <w:rPr>
          <w:rFonts w:ascii="標楷體" w:eastAsia="標楷體" w:hAnsi="標楷體" w:hint="eastAsia"/>
        </w:rPr>
        <w:t>種類</w:t>
      </w:r>
      <w:r w:rsidR="0078434D" w:rsidRPr="008C4AB7">
        <w:rPr>
          <w:rFonts w:ascii="標楷體" w:eastAsia="標楷體" w:hAnsi="標楷體" w:hint="eastAsia"/>
          <w:lang w:eastAsia="zh-TW"/>
        </w:rPr>
        <w:t xml:space="preserve">　：</w:t>
      </w:r>
      <w:r w:rsidRPr="008C4AB7">
        <w:rPr>
          <w:rFonts w:ascii="標楷體" w:eastAsia="標楷體" w:hAnsi="標楷體" w:hint="eastAsia"/>
          <w:lang w:eastAsia="zh-TW"/>
        </w:rPr>
        <w:t>APLY_KIND</w:t>
      </w:r>
    </w:p>
    <w:p w:rsidR="0078434D" w:rsidRPr="008C4AB7" w:rsidRDefault="00E31247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lang w:eastAsia="zh-TW"/>
        </w:rPr>
        <w:t>全殘項目</w:t>
      </w:r>
      <w:r w:rsidR="0078434D" w:rsidRPr="008C4AB7">
        <w:rPr>
          <w:rFonts w:ascii="標楷體" w:eastAsia="標楷體" w:hAnsi="標楷體" w:hint="eastAsia"/>
          <w:lang w:eastAsia="zh-TW"/>
        </w:rPr>
        <w:t xml:space="preserve">　：</w:t>
      </w:r>
      <w:r w:rsidRPr="008C4AB7">
        <w:rPr>
          <w:rFonts w:ascii="標楷體" w:eastAsia="標楷體" w:hAnsi="標楷體" w:hint="eastAsia"/>
          <w:lang w:eastAsia="zh-TW"/>
        </w:rPr>
        <w:t>DISB_GRAD</w:t>
      </w:r>
      <w:r w:rsidR="0078434D" w:rsidRPr="008C4AB7">
        <w:rPr>
          <w:rFonts w:ascii="標楷體" w:eastAsia="標楷體" w:hAnsi="標楷體" w:hint="eastAsia"/>
          <w:lang w:eastAsia="zh-TW"/>
        </w:rPr>
        <w:t xml:space="preserve"> </w:t>
      </w:r>
    </w:p>
    <w:p w:rsidR="0078434D" w:rsidRPr="008C4AB7" w:rsidRDefault="00E31247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事故職業</w:t>
      </w:r>
      <w:r w:rsidR="0078434D" w:rsidRPr="008C4AB7">
        <w:rPr>
          <w:rFonts w:ascii="標楷體" w:eastAsia="標楷體" w:hAnsi="標楷體" w:hint="eastAsia"/>
          <w:lang w:eastAsia="zh-TW"/>
        </w:rPr>
        <w:t xml:space="preserve">　：</w:t>
      </w:r>
      <w:r w:rsidRPr="008C4AB7">
        <w:rPr>
          <w:rFonts w:ascii="標楷體" w:eastAsia="標楷體" w:hAnsi="標楷體" w:hint="eastAsia"/>
          <w:lang w:eastAsia="zh-TW"/>
        </w:rPr>
        <w:t>JOB_ID</w:t>
      </w:r>
    </w:p>
    <w:p w:rsidR="0078434D" w:rsidRPr="008C4AB7" w:rsidRDefault="0078434D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給付金額</w:t>
      </w:r>
      <w:r w:rsidRPr="008C4AB7">
        <w:rPr>
          <w:rFonts w:ascii="標楷體" w:eastAsia="標楷體" w:hAnsi="標楷體" w:hint="eastAsia"/>
          <w:lang w:eastAsia="zh-TW"/>
        </w:rPr>
        <w:t xml:space="preserve">　：PAY_AMT</w:t>
      </w:r>
    </w:p>
    <w:p w:rsidR="0078434D" w:rsidRPr="008C4AB7" w:rsidRDefault="0078434D" w:rsidP="0078434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</w:rPr>
        <w:t>檔案號碼/受理編號</w:t>
      </w:r>
      <w:r w:rsidRPr="008C4AB7">
        <w:rPr>
          <w:rFonts w:ascii="標楷體" w:eastAsia="標楷體" w:hAnsi="標楷體" w:hint="eastAsia"/>
          <w:lang w:eastAsia="zh-TW"/>
        </w:rPr>
        <w:t xml:space="preserve">：FILE_NO + </w:t>
      </w:r>
      <w:r w:rsidRPr="008C4AB7">
        <w:rPr>
          <w:rFonts w:ascii="標楷體" w:eastAsia="標楷體" w:hAnsi="標楷體"/>
          <w:lang w:eastAsia="zh-TW"/>
        </w:rPr>
        <w:t>“</w:t>
      </w:r>
      <w:r w:rsidRPr="008C4AB7">
        <w:rPr>
          <w:rFonts w:ascii="標楷體" w:eastAsia="標楷體" w:hAnsi="標楷體" w:hint="eastAsia"/>
          <w:lang w:eastAsia="zh-TW"/>
        </w:rPr>
        <w:t>/</w:t>
      </w:r>
      <w:r w:rsidRPr="008C4AB7">
        <w:rPr>
          <w:rFonts w:ascii="標楷體" w:eastAsia="標楷體" w:hAnsi="標楷體"/>
          <w:lang w:eastAsia="zh-TW"/>
        </w:rPr>
        <w:t>”</w:t>
      </w:r>
      <w:r w:rsidRPr="008C4AB7">
        <w:rPr>
          <w:rFonts w:ascii="標楷體" w:eastAsia="標楷體" w:hAnsi="標楷體" w:hint="eastAsia"/>
          <w:lang w:eastAsia="zh-TW"/>
        </w:rPr>
        <w:t xml:space="preserve"> + APLY_NO　</w:t>
      </w:r>
    </w:p>
    <w:p w:rsidR="007D19E0" w:rsidRPr="008C4AB7" w:rsidRDefault="007D19E0" w:rsidP="007D19E0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64509E" w:rsidRPr="008C4AB7" w:rsidRDefault="0064509E" w:rsidP="0064509E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影像調閱</w:t>
      </w:r>
    </w:p>
    <w:p w:rsidR="0064509E" w:rsidRPr="008C4AB7" w:rsidRDefault="0064509E" w:rsidP="0064509E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IF 檔案號碼無值</w:t>
      </w:r>
    </w:p>
    <w:p w:rsidR="0064509E" w:rsidRPr="008C4AB7" w:rsidRDefault="0064509E" w:rsidP="0064509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　IF 受理編號有值</w:t>
      </w:r>
    </w:p>
    <w:p w:rsidR="0064509E" w:rsidRPr="008C4AB7" w:rsidRDefault="0064509E" w:rsidP="0064509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連結新系統影像</w:t>
      </w:r>
    </w:p>
    <w:p w:rsidR="00F0354E" w:rsidRPr="008C4AB7" w:rsidRDefault="00F0354E" w:rsidP="00F0354E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64509E" w:rsidRPr="008C4AB7">
        <w:rPr>
          <w:rFonts w:ascii="標楷體" w:eastAsia="標楷體" w:hAnsi="標楷體" w:hint="eastAsia"/>
          <w:kern w:val="2"/>
          <w:lang w:eastAsia="zh-TW"/>
        </w:rPr>
        <w:t>ELSE(檔號有值)</w:t>
      </w:r>
    </w:p>
    <w:p w:rsidR="00F0354E" w:rsidRPr="008C4AB7" w:rsidRDefault="00F0354E" w:rsidP="00F0354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64509E" w:rsidRPr="008C4AB7">
        <w:rPr>
          <w:rFonts w:ascii="標楷體" w:eastAsia="標楷體" w:hAnsi="標楷體" w:hint="eastAsia"/>
          <w:kern w:val="2"/>
          <w:lang w:eastAsia="zh-TW"/>
        </w:rPr>
        <w:t>IF 檔號前</w:t>
      </w:r>
      <w:smartTag w:uri="urn:schemas-microsoft-com:office:smarttags" w:element="chmetcnv">
        <w:smartTagPr>
          <w:attr w:name="UnitName" w:val="碼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64509E" w:rsidRPr="008C4AB7">
          <w:rPr>
            <w:rFonts w:ascii="標楷體" w:eastAsia="標楷體" w:hAnsi="標楷體" w:hint="eastAsia"/>
            <w:kern w:val="2"/>
            <w:lang w:eastAsia="zh-TW"/>
          </w:rPr>
          <w:t>5碼</w:t>
        </w:r>
      </w:smartTag>
      <w:r w:rsidR="0064509E" w:rsidRPr="008C4AB7">
        <w:rPr>
          <w:rFonts w:ascii="標楷體" w:eastAsia="標楷體" w:hAnsi="標楷體" w:hint="eastAsia"/>
          <w:kern w:val="2"/>
          <w:lang w:eastAsia="zh-TW"/>
        </w:rPr>
        <w:t>值為'90045'</w:t>
      </w:r>
    </w:p>
    <w:p w:rsidR="00F0354E" w:rsidRPr="008C4AB7" w:rsidRDefault="0064509E" w:rsidP="00F0354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連結新系統影像</w:t>
      </w:r>
    </w:p>
    <w:p w:rsidR="00F0354E" w:rsidRPr="008C4AB7" w:rsidRDefault="00F0354E" w:rsidP="00F0354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64509E" w:rsidRPr="008C4AB7">
        <w:rPr>
          <w:rFonts w:ascii="標楷體" w:eastAsia="標楷體" w:hAnsi="標楷體" w:hint="eastAsia"/>
          <w:kern w:val="2"/>
          <w:lang w:eastAsia="zh-TW"/>
        </w:rPr>
        <w:t>ELSE</w:t>
      </w:r>
    </w:p>
    <w:p w:rsidR="0064509E" w:rsidRPr="008C4AB7" w:rsidRDefault="0064509E" w:rsidP="00F0354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連結舊系統影像</w:t>
      </w:r>
    </w:p>
    <w:p w:rsidR="007D19E0" w:rsidRPr="008C4AB7" w:rsidRDefault="007D19E0" w:rsidP="007D19E0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9F7077" w:rsidRPr="008C4AB7" w:rsidRDefault="009F7077" w:rsidP="009F707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新系統影像</w:t>
      </w:r>
      <w:r w:rsidR="00AE279D" w:rsidRPr="008C4AB7">
        <w:rPr>
          <w:rFonts w:ascii="標楷體" w:eastAsia="標楷體" w:hAnsi="標楷體" w:hint="eastAsia"/>
          <w:kern w:val="2"/>
          <w:lang w:eastAsia="zh-TW"/>
        </w:rPr>
        <w:t>連結</w:t>
      </w:r>
    </w:p>
    <w:p w:rsidR="009F7077" w:rsidRPr="008C4AB7" w:rsidRDefault="009F7077" w:rsidP="00F61370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CALL AV_E0Z004 hasImages method 傳入值‘AB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EF5008" w:rsidRPr="008C4AB7">
          <w:rPr>
            <w:rFonts w:ascii="標楷體" w:eastAsia="標楷體" w:hAnsi="標楷體" w:hint="eastAsia"/>
            <w:kern w:val="2"/>
            <w:lang w:eastAsia="zh-TW"/>
          </w:rPr>
          <w:t>0</w:t>
        </w:r>
        <w:r w:rsidRPr="008C4AB7">
          <w:rPr>
            <w:rFonts w:ascii="標楷體" w:eastAsia="標楷體" w:hAnsi="標楷體" w:hint="eastAsia"/>
            <w:kern w:val="2"/>
            <w:lang w:eastAsia="zh-TW"/>
          </w:rPr>
          <w:t>2’</w:t>
        </w:r>
      </w:smartTag>
      <w:r w:rsidRPr="008C4AB7">
        <w:rPr>
          <w:rFonts w:ascii="標楷體" w:eastAsia="標楷體" w:hAnsi="標楷體" w:hint="eastAsia"/>
          <w:kern w:val="2"/>
          <w:lang w:eastAsia="zh-TW"/>
        </w:rPr>
        <w:t>（保全變更申請書文件編號）及受理編號</w:t>
      </w:r>
    </w:p>
    <w:p w:rsidR="007D19E0" w:rsidRPr="008C4AB7" w:rsidRDefault="007D19E0" w:rsidP="007D19E0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9F7077" w:rsidRPr="008C4AB7" w:rsidRDefault="009F7077" w:rsidP="009F7077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舊</w:t>
      </w:r>
      <w:r w:rsidRPr="008C4AB7">
        <w:rPr>
          <w:rFonts w:ascii="標楷體" w:eastAsia="標楷體" w:hAnsi="標楷體" w:cs="New Gulim" w:hint="eastAsia"/>
          <w:kern w:val="2"/>
          <w:lang w:eastAsia="zh-TW"/>
        </w:rPr>
        <w:t>系統影像</w:t>
      </w:r>
      <w:r w:rsidR="00AE279D" w:rsidRPr="008C4AB7">
        <w:rPr>
          <w:rFonts w:ascii="標楷體" w:eastAsia="標楷體" w:hAnsi="標楷體" w:hint="eastAsia"/>
          <w:kern w:val="2"/>
          <w:lang w:eastAsia="zh-TW"/>
        </w:rPr>
        <w:t>連結</w:t>
      </w:r>
      <w:r w:rsidR="00FC7D52" w:rsidRPr="008C4AB7">
        <w:rPr>
          <w:rFonts w:ascii="標楷體" w:eastAsia="標楷體" w:hAnsi="標楷體" w:hint="eastAsia"/>
          <w:kern w:val="2"/>
          <w:lang w:eastAsia="zh-TW"/>
        </w:rPr>
        <w:t>(參考)</w:t>
      </w:r>
    </w:p>
    <w:p w:rsidR="00F476EE" w:rsidRPr="008C4AB7" w:rsidRDefault="00F476EE" w:rsidP="00F476EE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作業環境檢核</w:t>
      </w:r>
    </w:p>
    <w:p w:rsidR="00F476EE" w:rsidRPr="008C4AB7" w:rsidRDefault="00F476EE" w:rsidP="00DF0B9A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>I</w:t>
      </w:r>
      <w:r w:rsidRPr="008C4AB7">
        <w:rPr>
          <w:rFonts w:ascii="標楷體" w:eastAsia="標楷體" w:hAnsi="標楷體" w:hint="eastAsia"/>
          <w:kern w:val="2"/>
          <w:lang w:eastAsia="zh-TW"/>
        </w:rPr>
        <w:t>f 正式環境</w:t>
      </w:r>
    </w:p>
    <w:p w:rsidR="001B5DF2" w:rsidRPr="008C4AB7" w:rsidRDefault="001B5DF2" w:rsidP="00F476E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>D</w:t>
      </w:r>
      <w:r w:rsidRPr="008C4AB7">
        <w:rPr>
          <w:rFonts w:ascii="標楷體" w:eastAsia="標楷體" w:hAnsi="標楷體" w:hint="eastAsia"/>
          <w:kern w:val="2"/>
          <w:lang w:eastAsia="zh-TW"/>
        </w:rPr>
        <w:t>bserver:cxlsvr55</w:t>
      </w:r>
    </w:p>
    <w:p w:rsidR="00E04398" w:rsidRPr="008C4AB7" w:rsidRDefault="00FC7D52" w:rsidP="00F476EE">
      <w:pPr>
        <w:pStyle w:val="Tabletext"/>
        <w:numPr>
          <w:ilvl w:val="4"/>
          <w:numId w:val="3"/>
        </w:numPr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>database=DBIMG00</w:t>
      </w:r>
    </w:p>
    <w:p w:rsidR="00FC7D52" w:rsidRPr="008C4AB7" w:rsidRDefault="00FC7D52" w:rsidP="00F476EE">
      <w:pPr>
        <w:pStyle w:val="Tabletext"/>
        <w:numPr>
          <w:ilvl w:val="4"/>
          <w:numId w:val="3"/>
        </w:numPr>
        <w:rPr>
          <w:rFonts w:ascii="標楷體" w:eastAsia="標楷體" w:hAnsi="標楷體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 xml:space="preserve">uid=idbimg00 </w:t>
      </w:r>
    </w:p>
    <w:p w:rsidR="00FC7D52" w:rsidRPr="008C4AB7" w:rsidRDefault="00FC7D52" w:rsidP="00F476EE">
      <w:pPr>
        <w:pStyle w:val="Tabletext"/>
        <w:numPr>
          <w:ilvl w:val="4"/>
          <w:numId w:val="3"/>
        </w:numPr>
        <w:rPr>
          <w:rFonts w:ascii="標楷體" w:eastAsia="標楷體" w:hAnsi="標楷體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 xml:space="preserve">pwd=idbimg00 </w:t>
      </w:r>
    </w:p>
    <w:p w:rsidR="00C5149D" w:rsidRPr="008C4AB7" w:rsidRDefault="00A05445" w:rsidP="00F476E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 xml:space="preserve">select </w:t>
      </w:r>
      <w:r w:rsidR="00F76B2E" w:rsidRPr="008C4AB7">
        <w:rPr>
          <w:rFonts w:ascii="標楷體" w:eastAsia="標楷體" w:hAnsi="標楷體" w:hint="eastAsia"/>
          <w:kern w:val="2"/>
          <w:lang w:eastAsia="zh-TW"/>
        </w:rPr>
        <w:t>cefilpth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from </w:t>
      </w:r>
      <w:r w:rsidRPr="008C4AB7">
        <w:rPr>
          <w:rFonts w:ascii="標楷體" w:eastAsia="標楷體" w:hAnsi="標楷體"/>
          <w:kern w:val="2"/>
          <w:lang w:eastAsia="zh-TW"/>
        </w:rPr>
        <w:t>PolAmnd</w:t>
      </w:r>
      <w:r w:rsidRPr="008C4AB7">
        <w:rPr>
          <w:rFonts w:ascii="標楷體" w:eastAsia="標楷體" w:hAnsi="標楷體" w:hint="eastAsia"/>
          <w:kern w:val="2"/>
          <w:lang w:eastAsia="zh-TW"/>
        </w:rPr>
        <w:t xml:space="preserve"> where cefileno = </w:t>
      </w:r>
      <w:r w:rsidR="00D72159" w:rsidRPr="008C4AB7">
        <w:rPr>
          <w:rFonts w:ascii="標楷體" w:eastAsia="標楷體" w:hAnsi="標楷體" w:hint="eastAsia"/>
          <w:kern w:val="2"/>
          <w:lang w:eastAsia="zh-TW"/>
        </w:rPr>
        <w:t>replace(</w:t>
      </w:r>
      <w:r w:rsidRPr="008C4AB7">
        <w:rPr>
          <w:rFonts w:ascii="標楷體" w:eastAsia="標楷體" w:hAnsi="標楷體" w:hint="eastAsia"/>
          <w:kern w:val="2"/>
          <w:lang w:eastAsia="zh-TW"/>
        </w:rPr>
        <w:t>檔案號碼</w:t>
      </w:r>
      <w:r w:rsidR="00D72159" w:rsidRPr="008C4AB7">
        <w:rPr>
          <w:rFonts w:ascii="標楷體" w:eastAsia="標楷體" w:hAnsi="標楷體" w:hint="eastAsia"/>
          <w:kern w:val="2"/>
          <w:lang w:eastAsia="zh-TW"/>
        </w:rPr>
        <w:t xml:space="preserve">, </w:t>
      </w:r>
      <w:r w:rsidR="00A04CE0" w:rsidRPr="008C4AB7">
        <w:rPr>
          <w:rFonts w:ascii="標楷體" w:eastAsia="標楷體" w:hAnsi="標楷體"/>
          <w:kern w:val="2"/>
          <w:lang w:eastAsia="zh-TW"/>
        </w:rPr>
        <w:t>,"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 xml:space="preserve"> </w:t>
      </w:r>
      <w:r w:rsidR="00A04CE0" w:rsidRPr="008C4AB7">
        <w:rPr>
          <w:rFonts w:ascii="標楷體" w:eastAsia="標楷體" w:hAnsi="標楷體"/>
          <w:kern w:val="2"/>
          <w:lang w:eastAsia="zh-TW"/>
        </w:rPr>
        <w:t>","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>-</w:t>
      </w:r>
      <w:r w:rsidR="00A04CE0" w:rsidRPr="008C4AB7">
        <w:rPr>
          <w:rFonts w:ascii="標楷體" w:eastAsia="標楷體" w:hAnsi="標楷體"/>
          <w:kern w:val="2"/>
          <w:lang w:eastAsia="zh-TW"/>
        </w:rPr>
        <w:t>"</w:t>
      </w:r>
      <w:r w:rsidR="00D72159" w:rsidRPr="008C4AB7">
        <w:rPr>
          <w:rFonts w:ascii="標楷體" w:eastAsia="標楷體" w:hAnsi="標楷體" w:hint="eastAsia"/>
          <w:kern w:val="2"/>
          <w:lang w:eastAsia="zh-TW"/>
        </w:rPr>
        <w:t>)--</w:t>
      </w:r>
      <w:r w:rsidR="006530CF" w:rsidRPr="008C4AB7">
        <w:rPr>
          <w:rFonts w:ascii="標楷體" w:eastAsia="標楷體" w:hAnsi="標楷體" w:hint="eastAsia"/>
          <w:kern w:val="2"/>
          <w:lang w:eastAsia="zh-TW"/>
        </w:rPr>
        <w:t>-</w:t>
      </w:r>
      <w:r w:rsidR="00D72159" w:rsidRPr="008C4AB7">
        <w:rPr>
          <w:rFonts w:ascii="標楷體" w:eastAsia="標楷體" w:hAnsi="標楷體" w:hint="eastAsia"/>
          <w:kern w:val="2"/>
          <w:lang w:eastAsia="zh-TW"/>
        </w:rPr>
        <w:t xml:space="preserve"> 需將檔號內含值裡 </w:t>
      </w:r>
      <w:r w:rsidR="006530CF" w:rsidRPr="008C4AB7">
        <w:rPr>
          <w:rFonts w:ascii="標楷體" w:eastAsia="標楷體" w:hAnsi="標楷體" w:hint="eastAsia"/>
          <w:kern w:val="2"/>
          <w:lang w:eastAsia="zh-TW"/>
        </w:rPr>
        <w:t>空白</w:t>
      </w:r>
      <w:r w:rsidR="00D72159" w:rsidRPr="008C4AB7">
        <w:rPr>
          <w:rFonts w:ascii="標楷體" w:eastAsia="標楷體" w:hAnsi="標楷體" w:hint="eastAsia"/>
          <w:kern w:val="2"/>
          <w:lang w:eastAsia="zh-TW"/>
        </w:rPr>
        <w:t xml:space="preserve">轉為 </w:t>
      </w:r>
      <w:r w:rsidR="00D72159" w:rsidRPr="008C4AB7">
        <w:rPr>
          <w:rFonts w:ascii="標楷體" w:eastAsia="標楷體" w:hAnsi="標楷體"/>
          <w:kern w:val="2"/>
          <w:lang w:eastAsia="zh-TW"/>
        </w:rPr>
        <w:t>‘</w:t>
      </w:r>
      <w:r w:rsidR="006530CF" w:rsidRPr="008C4AB7">
        <w:rPr>
          <w:rFonts w:ascii="標楷體" w:eastAsia="標楷體" w:hAnsi="標楷體" w:hint="eastAsia"/>
          <w:kern w:val="2"/>
          <w:lang w:eastAsia="zh-TW"/>
        </w:rPr>
        <w:t>-</w:t>
      </w:r>
      <w:r w:rsidR="00D72159" w:rsidRPr="008C4AB7">
        <w:rPr>
          <w:rFonts w:ascii="標楷體" w:eastAsia="標楷體" w:hAnsi="標楷體"/>
          <w:kern w:val="2"/>
          <w:lang w:eastAsia="zh-TW"/>
        </w:rPr>
        <w:t>’</w:t>
      </w:r>
    </w:p>
    <w:p w:rsidR="00C5149D" w:rsidRPr="008C4AB7" w:rsidRDefault="00C5149D" w:rsidP="00F476EE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 w:hint="eastAsia"/>
          <w:kern w:val="2"/>
          <w:lang w:eastAsia="zh-TW"/>
        </w:rPr>
        <w:t>影像檔存放路徑</w:t>
      </w:r>
      <w:r w:rsidR="00A05445" w:rsidRPr="008C4AB7">
        <w:rPr>
          <w:rFonts w:ascii="標楷體" w:eastAsia="標楷體" w:hAnsi="標楷體"/>
          <w:kern w:val="2"/>
          <w:lang w:eastAsia="zh-TW"/>
        </w:rPr>
        <w:t xml:space="preserve">pathStr = </w:t>
      </w:r>
      <w:r w:rsidR="00A05445" w:rsidRPr="008C4AB7">
        <w:rPr>
          <w:rFonts w:ascii="標楷體" w:eastAsia="標楷體" w:hAnsi="標楷體" w:hint="eastAsia"/>
          <w:kern w:val="2"/>
          <w:lang w:eastAsia="zh-TW"/>
        </w:rPr>
        <w:t>cefilpth</w:t>
      </w:r>
    </w:p>
    <w:p w:rsidR="00C5149D" w:rsidRPr="008C4AB7" w:rsidRDefault="00C5149D" w:rsidP="00F476EE">
      <w:pPr>
        <w:pStyle w:val="Tabletext"/>
        <w:numPr>
          <w:ilvl w:val="5"/>
          <w:numId w:val="3"/>
        </w:numPr>
        <w:rPr>
          <w:rFonts w:ascii="標楷體" w:eastAsia="標楷體" w:hAnsi="標楷體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>filpath = "http:" &amp; pathStr</w:t>
      </w:r>
    </w:p>
    <w:p w:rsidR="00C5149D" w:rsidRPr="008C4AB7" w:rsidRDefault="00C5149D" w:rsidP="00F476EE">
      <w:pPr>
        <w:pStyle w:val="Tabletext"/>
        <w:numPr>
          <w:ilvl w:val="5"/>
          <w:numId w:val="3"/>
        </w:numPr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 xml:space="preserve">filpath = 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>replace(</w:t>
      </w:r>
      <w:r w:rsidRPr="008C4AB7">
        <w:rPr>
          <w:rFonts w:ascii="標楷體" w:eastAsia="標楷體" w:hAnsi="標楷體"/>
          <w:kern w:val="2"/>
          <w:lang w:eastAsia="zh-TW"/>
        </w:rPr>
        <w:t>replace(filpath,"\","/")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>,</w:t>
      </w:r>
      <w:r w:rsidR="00A04CE0" w:rsidRPr="008C4AB7">
        <w:rPr>
          <w:rFonts w:ascii="標楷體" w:eastAsia="標楷體" w:hAnsi="標楷體"/>
          <w:kern w:val="2"/>
          <w:lang w:eastAsia="zh-TW"/>
        </w:rPr>
        <w:t xml:space="preserve"> ,"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>*</w:t>
      </w:r>
      <w:r w:rsidR="00A04CE0" w:rsidRPr="008C4AB7">
        <w:rPr>
          <w:rFonts w:ascii="標楷體" w:eastAsia="標楷體" w:hAnsi="標楷體"/>
          <w:kern w:val="2"/>
          <w:lang w:eastAsia="zh-TW"/>
        </w:rPr>
        <w:t>","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>_</w:t>
      </w:r>
      <w:r w:rsidR="00A04CE0" w:rsidRPr="008C4AB7">
        <w:rPr>
          <w:rFonts w:ascii="標楷體" w:eastAsia="標楷體" w:hAnsi="標楷體"/>
          <w:kern w:val="2"/>
          <w:lang w:eastAsia="zh-TW"/>
        </w:rPr>
        <w:t>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 xml:space="preserve">) --- 需將路徑內含值裡 </w:t>
      </w:r>
      <w:r w:rsidR="00A04CE0" w:rsidRPr="008C4AB7">
        <w:rPr>
          <w:rFonts w:ascii="標楷體" w:eastAsia="標楷體" w:hAnsi="標楷體"/>
          <w:kern w:val="2"/>
          <w:lang w:eastAsia="zh-TW"/>
        </w:rPr>
        <w:t>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>*</w:t>
      </w:r>
      <w:r w:rsidR="00A04CE0" w:rsidRPr="008C4AB7">
        <w:rPr>
          <w:rFonts w:ascii="標楷體" w:eastAsia="標楷體" w:hAnsi="標楷體"/>
          <w:kern w:val="2"/>
          <w:lang w:eastAsia="zh-TW"/>
        </w:rPr>
        <w:t xml:space="preserve">" 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 xml:space="preserve">轉為 </w:t>
      </w:r>
      <w:r w:rsidR="00A04CE0" w:rsidRPr="008C4AB7">
        <w:rPr>
          <w:rFonts w:ascii="標楷體" w:eastAsia="標楷體" w:hAnsi="標楷體"/>
          <w:kern w:val="2"/>
          <w:lang w:eastAsia="zh-TW"/>
        </w:rPr>
        <w:t>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>_</w:t>
      </w:r>
      <w:r w:rsidR="00A04CE0" w:rsidRPr="008C4AB7">
        <w:rPr>
          <w:rFonts w:ascii="標楷體" w:eastAsia="標楷體" w:hAnsi="標楷體"/>
          <w:kern w:val="2"/>
          <w:lang w:eastAsia="zh-TW"/>
        </w:rPr>
        <w:t>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 xml:space="preserve">;需將路徑內含值裡 </w:t>
      </w:r>
      <w:r w:rsidR="00A04CE0" w:rsidRPr="008C4AB7">
        <w:rPr>
          <w:rFonts w:ascii="標楷體" w:eastAsia="標楷體" w:hAnsi="標楷體"/>
          <w:kern w:val="2"/>
          <w:lang w:eastAsia="zh-TW"/>
        </w:rPr>
        <w:t>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>\</w:t>
      </w:r>
      <w:r w:rsidR="00A04CE0" w:rsidRPr="008C4AB7">
        <w:rPr>
          <w:rFonts w:ascii="標楷體" w:eastAsia="標楷體" w:hAnsi="標楷體"/>
          <w:kern w:val="2"/>
          <w:lang w:eastAsia="zh-TW"/>
        </w:rPr>
        <w:t xml:space="preserve">" 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 xml:space="preserve">轉為 </w:t>
      </w:r>
      <w:r w:rsidR="00A04CE0" w:rsidRPr="008C4AB7">
        <w:rPr>
          <w:rFonts w:ascii="標楷體" w:eastAsia="標楷體" w:hAnsi="標楷體"/>
          <w:kern w:val="2"/>
          <w:lang w:eastAsia="zh-TW"/>
        </w:rPr>
        <w:t>"</w:t>
      </w:r>
      <w:r w:rsidR="00A04CE0" w:rsidRPr="008C4AB7">
        <w:rPr>
          <w:rFonts w:ascii="標楷體" w:eastAsia="標楷體" w:hAnsi="標楷體" w:hint="eastAsia"/>
          <w:kern w:val="2"/>
          <w:lang w:eastAsia="zh-TW"/>
        </w:rPr>
        <w:t>/</w:t>
      </w:r>
      <w:r w:rsidR="00A04CE0" w:rsidRPr="008C4AB7">
        <w:rPr>
          <w:rFonts w:ascii="標楷體" w:eastAsia="標楷體" w:hAnsi="標楷體"/>
          <w:kern w:val="2"/>
          <w:lang w:eastAsia="zh-TW"/>
        </w:rPr>
        <w:t>"</w:t>
      </w:r>
    </w:p>
    <w:p w:rsidR="00F476EE" w:rsidRPr="008C4AB7" w:rsidRDefault="00F476EE" w:rsidP="00F476E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>E</w:t>
      </w:r>
      <w:r w:rsidRPr="008C4AB7">
        <w:rPr>
          <w:rFonts w:ascii="標楷體" w:eastAsia="標楷體" w:hAnsi="標楷體" w:hint="eastAsia"/>
          <w:kern w:val="2"/>
          <w:lang w:eastAsia="zh-TW"/>
        </w:rPr>
        <w:t>lse</w:t>
      </w:r>
    </w:p>
    <w:p w:rsidR="00F476EE" w:rsidRPr="008C4AB7" w:rsidRDefault="00F476EE" w:rsidP="00F476E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8C4AB7">
        <w:rPr>
          <w:rFonts w:ascii="標楷體" w:eastAsia="標楷體" w:hAnsi="標楷體"/>
          <w:kern w:val="2"/>
          <w:lang w:eastAsia="zh-TW"/>
        </w:rPr>
        <w:t>S</w:t>
      </w:r>
      <w:r w:rsidRPr="008C4AB7">
        <w:rPr>
          <w:rFonts w:ascii="標楷體" w:eastAsia="標楷體" w:hAnsi="標楷體" w:hint="eastAsia"/>
          <w:kern w:val="2"/>
          <w:lang w:eastAsia="zh-TW"/>
        </w:rPr>
        <w:t>how 訊息,『非正式環境,不提供影像調閱』</w:t>
      </w:r>
    </w:p>
    <w:p w:rsidR="00CA2183" w:rsidRPr="008C4AB7" w:rsidRDefault="00CA2183" w:rsidP="00775D25">
      <w:pPr>
        <w:pStyle w:val="Tabletext"/>
        <w:keepLines w:val="0"/>
        <w:spacing w:after="0" w:line="240" w:lineRule="auto"/>
        <w:ind w:left="1276"/>
        <w:rPr>
          <w:rFonts w:ascii="標楷體" w:eastAsia="標楷體" w:hAnsi="標楷體" w:hint="eastAsia"/>
          <w:kern w:val="2"/>
          <w:lang w:eastAsia="zh-TW"/>
        </w:rPr>
      </w:pPr>
    </w:p>
    <w:sectPr w:rsidR="00CA2183" w:rsidRPr="008C4A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095" w:rsidRDefault="00C83095">
      <w:r>
        <w:separator/>
      </w:r>
    </w:p>
  </w:endnote>
  <w:endnote w:type="continuationSeparator" w:id="0">
    <w:p w:rsidR="00C83095" w:rsidRDefault="00C83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095" w:rsidRDefault="00C83095">
      <w:r>
        <w:separator/>
      </w:r>
    </w:p>
  </w:footnote>
  <w:footnote w:type="continuationSeparator" w:id="0">
    <w:p w:rsidR="00C83095" w:rsidRDefault="00C83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F4CFC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7A5A06"/>
    <w:multiLevelType w:val="hybridMultilevel"/>
    <w:tmpl w:val="DB527C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655B28"/>
    <w:multiLevelType w:val="hybridMultilevel"/>
    <w:tmpl w:val="D2E67C2C"/>
    <w:lvl w:ilvl="0" w:tplc="FFFFFFFF">
      <w:start w:val="1"/>
      <w:numFmt w:val="decimal"/>
      <w:lvlText w:val="%1."/>
      <w:lvlJc w:val="left"/>
      <w:pPr>
        <w:tabs>
          <w:tab w:val="num" w:pos="528"/>
        </w:tabs>
        <w:ind w:left="528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1786912"/>
    <w:multiLevelType w:val="hybridMultilevel"/>
    <w:tmpl w:val="6AACD2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496614A"/>
    <w:multiLevelType w:val="hybridMultilevel"/>
    <w:tmpl w:val="47C0FD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7A37745"/>
    <w:multiLevelType w:val="hybridMultilevel"/>
    <w:tmpl w:val="E1C26E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60A7BAA"/>
    <w:multiLevelType w:val="multilevel"/>
    <w:tmpl w:val="6AACD2D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71173AF"/>
    <w:multiLevelType w:val="hybridMultilevel"/>
    <w:tmpl w:val="C04487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7482A81"/>
    <w:multiLevelType w:val="hybridMultilevel"/>
    <w:tmpl w:val="B0B20B04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8057440"/>
    <w:multiLevelType w:val="hybridMultilevel"/>
    <w:tmpl w:val="17BE32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17D50A8"/>
    <w:multiLevelType w:val="multilevel"/>
    <w:tmpl w:val="DB527C4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281292C"/>
    <w:multiLevelType w:val="hybridMultilevel"/>
    <w:tmpl w:val="2CECBF8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EE6495"/>
    <w:multiLevelType w:val="hybridMultilevel"/>
    <w:tmpl w:val="E93C47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3A26526"/>
    <w:multiLevelType w:val="hybridMultilevel"/>
    <w:tmpl w:val="5F7802E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3C8230D"/>
    <w:multiLevelType w:val="hybridMultilevel"/>
    <w:tmpl w:val="B89235F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F40AC6"/>
    <w:multiLevelType w:val="hybridMultilevel"/>
    <w:tmpl w:val="1A7A3B8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6B135EA"/>
    <w:multiLevelType w:val="hybridMultilevel"/>
    <w:tmpl w:val="0B287F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8FA64BC"/>
    <w:multiLevelType w:val="multilevel"/>
    <w:tmpl w:val="B89235F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A8065B2"/>
    <w:multiLevelType w:val="hybridMultilevel"/>
    <w:tmpl w:val="46D02F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ABA7455"/>
    <w:multiLevelType w:val="hybridMultilevel"/>
    <w:tmpl w:val="5E4ACA9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0BB6687"/>
    <w:multiLevelType w:val="hybridMultilevel"/>
    <w:tmpl w:val="3F9477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4C54CA"/>
    <w:multiLevelType w:val="hybridMultilevel"/>
    <w:tmpl w:val="3CB448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380F03"/>
    <w:multiLevelType w:val="hybridMultilevel"/>
    <w:tmpl w:val="1B9CA07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5515946"/>
    <w:multiLevelType w:val="multilevel"/>
    <w:tmpl w:val="C09CC38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60012AE"/>
    <w:multiLevelType w:val="hybridMultilevel"/>
    <w:tmpl w:val="EC2E470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A400016"/>
    <w:multiLevelType w:val="multilevel"/>
    <w:tmpl w:val="B89235F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CDE7A0A"/>
    <w:multiLevelType w:val="hybridMultilevel"/>
    <w:tmpl w:val="2F0E7B5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DC75CA8"/>
    <w:multiLevelType w:val="hybridMultilevel"/>
    <w:tmpl w:val="DF184E8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2D665EF"/>
    <w:multiLevelType w:val="hybridMultilevel"/>
    <w:tmpl w:val="9FF037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F91023"/>
    <w:multiLevelType w:val="multilevel"/>
    <w:tmpl w:val="17BE324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67880EDD"/>
    <w:multiLevelType w:val="hybridMultilevel"/>
    <w:tmpl w:val="E48EC0E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8CD4995"/>
    <w:multiLevelType w:val="hybridMultilevel"/>
    <w:tmpl w:val="2B0CF9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9B87C1B"/>
    <w:multiLevelType w:val="multilevel"/>
    <w:tmpl w:val="DB527C4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B7B1225"/>
    <w:multiLevelType w:val="multilevel"/>
    <w:tmpl w:val="3F94779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74443532"/>
    <w:multiLevelType w:val="hybridMultilevel"/>
    <w:tmpl w:val="E898A8B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4AE12AC"/>
    <w:multiLevelType w:val="hybridMultilevel"/>
    <w:tmpl w:val="9D46FD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75115D68"/>
    <w:multiLevelType w:val="hybridMultilevel"/>
    <w:tmpl w:val="C97ACB54"/>
    <w:lvl w:ilvl="0" w:tplc="FFFFFFFF">
      <w:start w:val="1"/>
      <w:numFmt w:val="bullet"/>
      <w:pStyle w:val="SOW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  <w:lvl w:ilvl="1" w:tplc="FFFFFFFF">
      <w:start w:val="1"/>
      <w:numFmt w:val="bullet"/>
      <w:pStyle w:val="3"/>
      <w:lvlText w:val=""/>
      <w:lvlJc w:val="left"/>
      <w:pPr>
        <w:tabs>
          <w:tab w:val="num" w:pos="870"/>
        </w:tabs>
        <w:ind w:left="870" w:hanging="390"/>
      </w:pPr>
      <w:rPr>
        <w:rFonts w:ascii="Wingdings" w:hAnsi="Wingdings" w:hint="default"/>
        <w:sz w:val="16"/>
      </w:rPr>
    </w:lvl>
    <w:lvl w:ilvl="2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DAE5B43"/>
    <w:multiLevelType w:val="hybridMultilevel"/>
    <w:tmpl w:val="D6B8D4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0"/>
  </w:num>
  <w:num w:numId="2">
    <w:abstractNumId w:val="17"/>
  </w:num>
  <w:num w:numId="3">
    <w:abstractNumId w:val="4"/>
  </w:num>
  <w:num w:numId="4">
    <w:abstractNumId w:val="31"/>
  </w:num>
  <w:num w:numId="5">
    <w:abstractNumId w:val="12"/>
  </w:num>
  <w:num w:numId="6">
    <w:abstractNumId w:val="18"/>
  </w:num>
  <w:num w:numId="7">
    <w:abstractNumId w:val="23"/>
  </w:num>
  <w:num w:numId="8">
    <w:abstractNumId w:val="6"/>
  </w:num>
  <w:num w:numId="9">
    <w:abstractNumId w:val="38"/>
  </w:num>
  <w:num w:numId="10">
    <w:abstractNumId w:val="39"/>
  </w:num>
  <w:num w:numId="11">
    <w:abstractNumId w:val="28"/>
  </w:num>
  <w:num w:numId="12">
    <w:abstractNumId w:val="16"/>
  </w:num>
  <w:num w:numId="13">
    <w:abstractNumId w:val="8"/>
  </w:num>
  <w:num w:numId="14">
    <w:abstractNumId w:val="13"/>
  </w:num>
  <w:num w:numId="15">
    <w:abstractNumId w:val="29"/>
  </w:num>
  <w:num w:numId="16">
    <w:abstractNumId w:val="21"/>
  </w:num>
  <w:num w:numId="17">
    <w:abstractNumId w:val="24"/>
  </w:num>
  <w:num w:numId="18">
    <w:abstractNumId w:val="33"/>
  </w:num>
  <w:num w:numId="19">
    <w:abstractNumId w:val="5"/>
  </w:num>
  <w:num w:numId="20">
    <w:abstractNumId w:val="20"/>
  </w:num>
  <w:num w:numId="21">
    <w:abstractNumId w:val="34"/>
  </w:num>
  <w:num w:numId="22">
    <w:abstractNumId w:val="14"/>
  </w:num>
  <w:num w:numId="23">
    <w:abstractNumId w:val="22"/>
  </w:num>
  <w:num w:numId="24">
    <w:abstractNumId w:val="40"/>
  </w:num>
  <w:num w:numId="25">
    <w:abstractNumId w:val="3"/>
  </w:num>
  <w:num w:numId="26">
    <w:abstractNumId w:val="7"/>
  </w:num>
  <w:num w:numId="27">
    <w:abstractNumId w:val="41"/>
  </w:num>
  <w:num w:numId="28">
    <w:abstractNumId w:val="36"/>
  </w:num>
  <w:num w:numId="29">
    <w:abstractNumId w:val="15"/>
  </w:num>
  <w:num w:numId="30">
    <w:abstractNumId w:val="27"/>
  </w:num>
  <w:num w:numId="31">
    <w:abstractNumId w:val="1"/>
  </w:num>
  <w:num w:numId="32">
    <w:abstractNumId w:val="19"/>
  </w:num>
  <w:num w:numId="33">
    <w:abstractNumId w:val="26"/>
  </w:num>
  <w:num w:numId="34">
    <w:abstractNumId w:val="11"/>
  </w:num>
  <w:num w:numId="35">
    <w:abstractNumId w:val="35"/>
  </w:num>
  <w:num w:numId="36">
    <w:abstractNumId w:val="10"/>
  </w:num>
  <w:num w:numId="37">
    <w:abstractNumId w:val="32"/>
  </w:num>
  <w:num w:numId="38">
    <w:abstractNumId w:val="37"/>
  </w:num>
  <w:num w:numId="39">
    <w:abstractNumId w:val="0"/>
  </w:num>
  <w:num w:numId="40">
    <w:abstractNumId w:val="25"/>
  </w:num>
  <w:num w:numId="41">
    <w:abstractNumId w:val="9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6CEA"/>
    <w:rsid w:val="00001299"/>
    <w:rsid w:val="000037F2"/>
    <w:rsid w:val="00003A2B"/>
    <w:rsid w:val="00004C9E"/>
    <w:rsid w:val="00005AF8"/>
    <w:rsid w:val="0000738C"/>
    <w:rsid w:val="00007F6C"/>
    <w:rsid w:val="0001050C"/>
    <w:rsid w:val="00010825"/>
    <w:rsid w:val="00011786"/>
    <w:rsid w:val="00012E2F"/>
    <w:rsid w:val="00013741"/>
    <w:rsid w:val="00024E35"/>
    <w:rsid w:val="0002539E"/>
    <w:rsid w:val="00026A2E"/>
    <w:rsid w:val="00026E40"/>
    <w:rsid w:val="0002778F"/>
    <w:rsid w:val="00027872"/>
    <w:rsid w:val="00027F25"/>
    <w:rsid w:val="00027FEA"/>
    <w:rsid w:val="00031943"/>
    <w:rsid w:val="00031D23"/>
    <w:rsid w:val="00032328"/>
    <w:rsid w:val="00032FA9"/>
    <w:rsid w:val="000334F6"/>
    <w:rsid w:val="000339F1"/>
    <w:rsid w:val="00034250"/>
    <w:rsid w:val="00034D27"/>
    <w:rsid w:val="000360F6"/>
    <w:rsid w:val="00036642"/>
    <w:rsid w:val="0003723F"/>
    <w:rsid w:val="000406D3"/>
    <w:rsid w:val="00042EA3"/>
    <w:rsid w:val="000458E2"/>
    <w:rsid w:val="000470CA"/>
    <w:rsid w:val="00047EC4"/>
    <w:rsid w:val="000505AE"/>
    <w:rsid w:val="00050B4C"/>
    <w:rsid w:val="00052601"/>
    <w:rsid w:val="000527E9"/>
    <w:rsid w:val="00053B24"/>
    <w:rsid w:val="00054AA3"/>
    <w:rsid w:val="000551F2"/>
    <w:rsid w:val="00064A85"/>
    <w:rsid w:val="00065C96"/>
    <w:rsid w:val="00067938"/>
    <w:rsid w:val="00071F62"/>
    <w:rsid w:val="000723EA"/>
    <w:rsid w:val="0007344D"/>
    <w:rsid w:val="00075612"/>
    <w:rsid w:val="000759CB"/>
    <w:rsid w:val="00075DD6"/>
    <w:rsid w:val="00075EC2"/>
    <w:rsid w:val="0007668E"/>
    <w:rsid w:val="00077570"/>
    <w:rsid w:val="00077ABC"/>
    <w:rsid w:val="000803D9"/>
    <w:rsid w:val="00082619"/>
    <w:rsid w:val="00083117"/>
    <w:rsid w:val="00083F2C"/>
    <w:rsid w:val="000858C8"/>
    <w:rsid w:val="0008705F"/>
    <w:rsid w:val="00087B56"/>
    <w:rsid w:val="00091437"/>
    <w:rsid w:val="00091980"/>
    <w:rsid w:val="00091BBB"/>
    <w:rsid w:val="00095B41"/>
    <w:rsid w:val="00097516"/>
    <w:rsid w:val="00097624"/>
    <w:rsid w:val="000A080E"/>
    <w:rsid w:val="000A254C"/>
    <w:rsid w:val="000A3CFC"/>
    <w:rsid w:val="000A4608"/>
    <w:rsid w:val="000A5A6B"/>
    <w:rsid w:val="000A6044"/>
    <w:rsid w:val="000A6FA3"/>
    <w:rsid w:val="000B123B"/>
    <w:rsid w:val="000B1EAB"/>
    <w:rsid w:val="000B2828"/>
    <w:rsid w:val="000B3AD5"/>
    <w:rsid w:val="000B4026"/>
    <w:rsid w:val="000B4E5F"/>
    <w:rsid w:val="000C12DB"/>
    <w:rsid w:val="000C4C0C"/>
    <w:rsid w:val="000C5EC2"/>
    <w:rsid w:val="000C7279"/>
    <w:rsid w:val="000D2DE3"/>
    <w:rsid w:val="000D50D7"/>
    <w:rsid w:val="000D5A95"/>
    <w:rsid w:val="000D6009"/>
    <w:rsid w:val="000D6A53"/>
    <w:rsid w:val="000D71CC"/>
    <w:rsid w:val="000D765B"/>
    <w:rsid w:val="000D7FAB"/>
    <w:rsid w:val="000E116D"/>
    <w:rsid w:val="000E13BE"/>
    <w:rsid w:val="000E26B0"/>
    <w:rsid w:val="000E3DEE"/>
    <w:rsid w:val="000E4406"/>
    <w:rsid w:val="000E6693"/>
    <w:rsid w:val="000E6C2D"/>
    <w:rsid w:val="000E74A6"/>
    <w:rsid w:val="000F2212"/>
    <w:rsid w:val="000F48BD"/>
    <w:rsid w:val="000F52D6"/>
    <w:rsid w:val="001007DF"/>
    <w:rsid w:val="00101476"/>
    <w:rsid w:val="00101FEF"/>
    <w:rsid w:val="00102826"/>
    <w:rsid w:val="00102A78"/>
    <w:rsid w:val="00103BDF"/>
    <w:rsid w:val="0010432E"/>
    <w:rsid w:val="00105FCA"/>
    <w:rsid w:val="00106199"/>
    <w:rsid w:val="001071E9"/>
    <w:rsid w:val="00107841"/>
    <w:rsid w:val="0011301F"/>
    <w:rsid w:val="0011312B"/>
    <w:rsid w:val="00113980"/>
    <w:rsid w:val="00116016"/>
    <w:rsid w:val="00116FF6"/>
    <w:rsid w:val="00117898"/>
    <w:rsid w:val="00125CD3"/>
    <w:rsid w:val="00125FC6"/>
    <w:rsid w:val="001267D7"/>
    <w:rsid w:val="001273E0"/>
    <w:rsid w:val="0013042B"/>
    <w:rsid w:val="00130926"/>
    <w:rsid w:val="001339F6"/>
    <w:rsid w:val="00134AD1"/>
    <w:rsid w:val="0013500F"/>
    <w:rsid w:val="00136E14"/>
    <w:rsid w:val="0013763A"/>
    <w:rsid w:val="00140EDD"/>
    <w:rsid w:val="00142A32"/>
    <w:rsid w:val="00144890"/>
    <w:rsid w:val="00146D8B"/>
    <w:rsid w:val="0014748B"/>
    <w:rsid w:val="0015064F"/>
    <w:rsid w:val="00151E36"/>
    <w:rsid w:val="00155378"/>
    <w:rsid w:val="00155692"/>
    <w:rsid w:val="00155DDC"/>
    <w:rsid w:val="0016149C"/>
    <w:rsid w:val="001625FA"/>
    <w:rsid w:val="001659EB"/>
    <w:rsid w:val="0016645F"/>
    <w:rsid w:val="00166BB0"/>
    <w:rsid w:val="0016761B"/>
    <w:rsid w:val="001676D5"/>
    <w:rsid w:val="00171609"/>
    <w:rsid w:val="00171916"/>
    <w:rsid w:val="00171CB4"/>
    <w:rsid w:val="00173542"/>
    <w:rsid w:val="00174ADD"/>
    <w:rsid w:val="001829A4"/>
    <w:rsid w:val="00185D18"/>
    <w:rsid w:val="001870B8"/>
    <w:rsid w:val="00191959"/>
    <w:rsid w:val="001921E1"/>
    <w:rsid w:val="00192569"/>
    <w:rsid w:val="00193482"/>
    <w:rsid w:val="001A11FB"/>
    <w:rsid w:val="001A21BC"/>
    <w:rsid w:val="001A47BC"/>
    <w:rsid w:val="001A7B7D"/>
    <w:rsid w:val="001B3994"/>
    <w:rsid w:val="001B47D5"/>
    <w:rsid w:val="001B4E26"/>
    <w:rsid w:val="001B5DF2"/>
    <w:rsid w:val="001B60C9"/>
    <w:rsid w:val="001C381C"/>
    <w:rsid w:val="001C455C"/>
    <w:rsid w:val="001C689E"/>
    <w:rsid w:val="001D0A9D"/>
    <w:rsid w:val="001D0F27"/>
    <w:rsid w:val="001D3322"/>
    <w:rsid w:val="001D47AF"/>
    <w:rsid w:val="001D6D86"/>
    <w:rsid w:val="001E0830"/>
    <w:rsid w:val="001E0947"/>
    <w:rsid w:val="001E0AAE"/>
    <w:rsid w:val="001E16BB"/>
    <w:rsid w:val="001E3D8E"/>
    <w:rsid w:val="001E6053"/>
    <w:rsid w:val="001F1229"/>
    <w:rsid w:val="0020104A"/>
    <w:rsid w:val="00206B93"/>
    <w:rsid w:val="00212D8B"/>
    <w:rsid w:val="00214E3A"/>
    <w:rsid w:val="00215955"/>
    <w:rsid w:val="0021629D"/>
    <w:rsid w:val="002221B9"/>
    <w:rsid w:val="002244C3"/>
    <w:rsid w:val="0022659C"/>
    <w:rsid w:val="00230359"/>
    <w:rsid w:val="002369AD"/>
    <w:rsid w:val="00236CA2"/>
    <w:rsid w:val="00242007"/>
    <w:rsid w:val="00242534"/>
    <w:rsid w:val="00246BF0"/>
    <w:rsid w:val="0025011A"/>
    <w:rsid w:val="00251435"/>
    <w:rsid w:val="00251586"/>
    <w:rsid w:val="002516FA"/>
    <w:rsid w:val="002533B0"/>
    <w:rsid w:val="00253A9C"/>
    <w:rsid w:val="002548A6"/>
    <w:rsid w:val="002549FB"/>
    <w:rsid w:val="00254FA0"/>
    <w:rsid w:val="00255233"/>
    <w:rsid w:val="00255371"/>
    <w:rsid w:val="0025563A"/>
    <w:rsid w:val="002557A8"/>
    <w:rsid w:val="00260AA0"/>
    <w:rsid w:val="00263C3E"/>
    <w:rsid w:val="002654B3"/>
    <w:rsid w:val="00265C6D"/>
    <w:rsid w:val="00266481"/>
    <w:rsid w:val="002667B7"/>
    <w:rsid w:val="00270DF7"/>
    <w:rsid w:val="0027161D"/>
    <w:rsid w:val="00275EFE"/>
    <w:rsid w:val="00276EDE"/>
    <w:rsid w:val="00277905"/>
    <w:rsid w:val="00280BA3"/>
    <w:rsid w:val="00282167"/>
    <w:rsid w:val="00282CC9"/>
    <w:rsid w:val="0028333D"/>
    <w:rsid w:val="002860A6"/>
    <w:rsid w:val="00286678"/>
    <w:rsid w:val="00286D74"/>
    <w:rsid w:val="00287064"/>
    <w:rsid w:val="00287847"/>
    <w:rsid w:val="00290E1B"/>
    <w:rsid w:val="0029283D"/>
    <w:rsid w:val="002944E8"/>
    <w:rsid w:val="00295C3D"/>
    <w:rsid w:val="002977A8"/>
    <w:rsid w:val="002A0498"/>
    <w:rsid w:val="002A0C16"/>
    <w:rsid w:val="002A1CCF"/>
    <w:rsid w:val="002A30D3"/>
    <w:rsid w:val="002A44FF"/>
    <w:rsid w:val="002A549F"/>
    <w:rsid w:val="002A63FE"/>
    <w:rsid w:val="002A64DF"/>
    <w:rsid w:val="002A64EF"/>
    <w:rsid w:val="002A6FB3"/>
    <w:rsid w:val="002A799E"/>
    <w:rsid w:val="002B2423"/>
    <w:rsid w:val="002B3DCF"/>
    <w:rsid w:val="002B3F75"/>
    <w:rsid w:val="002B797D"/>
    <w:rsid w:val="002C0D62"/>
    <w:rsid w:val="002C2B1E"/>
    <w:rsid w:val="002C2C6F"/>
    <w:rsid w:val="002C6C69"/>
    <w:rsid w:val="002D3915"/>
    <w:rsid w:val="002D4640"/>
    <w:rsid w:val="002D6DF1"/>
    <w:rsid w:val="002D7A20"/>
    <w:rsid w:val="002E0C17"/>
    <w:rsid w:val="002E0CE4"/>
    <w:rsid w:val="002E1BA6"/>
    <w:rsid w:val="002E2DF4"/>
    <w:rsid w:val="002E32EB"/>
    <w:rsid w:val="002E5514"/>
    <w:rsid w:val="002E6E8C"/>
    <w:rsid w:val="002E7631"/>
    <w:rsid w:val="002F1356"/>
    <w:rsid w:val="002F241D"/>
    <w:rsid w:val="002F338E"/>
    <w:rsid w:val="002F3DCB"/>
    <w:rsid w:val="002F4629"/>
    <w:rsid w:val="002F69F8"/>
    <w:rsid w:val="00302EE1"/>
    <w:rsid w:val="003030D9"/>
    <w:rsid w:val="00303670"/>
    <w:rsid w:val="00305499"/>
    <w:rsid w:val="00305A6E"/>
    <w:rsid w:val="00305B9E"/>
    <w:rsid w:val="00305E05"/>
    <w:rsid w:val="00306F9B"/>
    <w:rsid w:val="0030770C"/>
    <w:rsid w:val="00311581"/>
    <w:rsid w:val="00312143"/>
    <w:rsid w:val="00312EB1"/>
    <w:rsid w:val="00315050"/>
    <w:rsid w:val="003158D7"/>
    <w:rsid w:val="00315D85"/>
    <w:rsid w:val="0031689F"/>
    <w:rsid w:val="00316A19"/>
    <w:rsid w:val="003173B3"/>
    <w:rsid w:val="003217C9"/>
    <w:rsid w:val="003239AA"/>
    <w:rsid w:val="00324EDA"/>
    <w:rsid w:val="0032629C"/>
    <w:rsid w:val="00326463"/>
    <w:rsid w:val="0033297E"/>
    <w:rsid w:val="00334BB8"/>
    <w:rsid w:val="00335AC6"/>
    <w:rsid w:val="00335F55"/>
    <w:rsid w:val="00336029"/>
    <w:rsid w:val="00340F4B"/>
    <w:rsid w:val="003430D5"/>
    <w:rsid w:val="00344232"/>
    <w:rsid w:val="0034576F"/>
    <w:rsid w:val="003460C7"/>
    <w:rsid w:val="0034664E"/>
    <w:rsid w:val="00351539"/>
    <w:rsid w:val="00352F6B"/>
    <w:rsid w:val="003553B5"/>
    <w:rsid w:val="003556CD"/>
    <w:rsid w:val="00355842"/>
    <w:rsid w:val="00356880"/>
    <w:rsid w:val="00356A2B"/>
    <w:rsid w:val="0035710D"/>
    <w:rsid w:val="0035729E"/>
    <w:rsid w:val="003610D9"/>
    <w:rsid w:val="00361640"/>
    <w:rsid w:val="00361AF4"/>
    <w:rsid w:val="00361F44"/>
    <w:rsid w:val="003653AF"/>
    <w:rsid w:val="00366F53"/>
    <w:rsid w:val="0036789C"/>
    <w:rsid w:val="00371B7F"/>
    <w:rsid w:val="00373580"/>
    <w:rsid w:val="003754F8"/>
    <w:rsid w:val="003776D5"/>
    <w:rsid w:val="003832CA"/>
    <w:rsid w:val="00383C61"/>
    <w:rsid w:val="00385421"/>
    <w:rsid w:val="00386E14"/>
    <w:rsid w:val="003913B7"/>
    <w:rsid w:val="00392923"/>
    <w:rsid w:val="00392E03"/>
    <w:rsid w:val="0039331B"/>
    <w:rsid w:val="003949D5"/>
    <w:rsid w:val="00394A76"/>
    <w:rsid w:val="00394EF7"/>
    <w:rsid w:val="003962C3"/>
    <w:rsid w:val="00396368"/>
    <w:rsid w:val="003970EF"/>
    <w:rsid w:val="003A1D4C"/>
    <w:rsid w:val="003A34FA"/>
    <w:rsid w:val="003A5084"/>
    <w:rsid w:val="003A5EAF"/>
    <w:rsid w:val="003A667E"/>
    <w:rsid w:val="003A7750"/>
    <w:rsid w:val="003B1508"/>
    <w:rsid w:val="003B1A68"/>
    <w:rsid w:val="003B333D"/>
    <w:rsid w:val="003B38A0"/>
    <w:rsid w:val="003B4D7B"/>
    <w:rsid w:val="003B54DB"/>
    <w:rsid w:val="003B6DD6"/>
    <w:rsid w:val="003B783C"/>
    <w:rsid w:val="003C1C02"/>
    <w:rsid w:val="003C2A7D"/>
    <w:rsid w:val="003C317E"/>
    <w:rsid w:val="003C451F"/>
    <w:rsid w:val="003C5966"/>
    <w:rsid w:val="003C5CFE"/>
    <w:rsid w:val="003C5D48"/>
    <w:rsid w:val="003C7DCD"/>
    <w:rsid w:val="003D0BE4"/>
    <w:rsid w:val="003D13F0"/>
    <w:rsid w:val="003D1D4D"/>
    <w:rsid w:val="003D1D54"/>
    <w:rsid w:val="003D44DB"/>
    <w:rsid w:val="003D49B4"/>
    <w:rsid w:val="003D4C39"/>
    <w:rsid w:val="003D6BCE"/>
    <w:rsid w:val="003E41FE"/>
    <w:rsid w:val="003E5337"/>
    <w:rsid w:val="003E5348"/>
    <w:rsid w:val="003E5A2F"/>
    <w:rsid w:val="003E6D77"/>
    <w:rsid w:val="003F1814"/>
    <w:rsid w:val="003F2F13"/>
    <w:rsid w:val="003F38BE"/>
    <w:rsid w:val="003F4B2E"/>
    <w:rsid w:val="003F4F05"/>
    <w:rsid w:val="003F6B4D"/>
    <w:rsid w:val="003F7431"/>
    <w:rsid w:val="004024B1"/>
    <w:rsid w:val="004077AB"/>
    <w:rsid w:val="00410E6B"/>
    <w:rsid w:val="00411720"/>
    <w:rsid w:val="00413FE2"/>
    <w:rsid w:val="004141EB"/>
    <w:rsid w:val="004167C4"/>
    <w:rsid w:val="004177A7"/>
    <w:rsid w:val="00417D1E"/>
    <w:rsid w:val="00417E69"/>
    <w:rsid w:val="004217D7"/>
    <w:rsid w:val="004219A6"/>
    <w:rsid w:val="0042254E"/>
    <w:rsid w:val="00422AFB"/>
    <w:rsid w:val="00424932"/>
    <w:rsid w:val="00426C18"/>
    <w:rsid w:val="004271D7"/>
    <w:rsid w:val="00427C2B"/>
    <w:rsid w:val="00430084"/>
    <w:rsid w:val="004304F6"/>
    <w:rsid w:val="00430796"/>
    <w:rsid w:val="0043289F"/>
    <w:rsid w:val="00432988"/>
    <w:rsid w:val="004335BA"/>
    <w:rsid w:val="00434A28"/>
    <w:rsid w:val="004352B6"/>
    <w:rsid w:val="00435EC5"/>
    <w:rsid w:val="004369A9"/>
    <w:rsid w:val="00436BFA"/>
    <w:rsid w:val="00437815"/>
    <w:rsid w:val="004379F6"/>
    <w:rsid w:val="00442677"/>
    <w:rsid w:val="00443F79"/>
    <w:rsid w:val="00444D53"/>
    <w:rsid w:val="004465E9"/>
    <w:rsid w:val="00446AD8"/>
    <w:rsid w:val="00452B3E"/>
    <w:rsid w:val="00453457"/>
    <w:rsid w:val="00453D00"/>
    <w:rsid w:val="00455D74"/>
    <w:rsid w:val="00457760"/>
    <w:rsid w:val="00457984"/>
    <w:rsid w:val="00461FC4"/>
    <w:rsid w:val="00463C5D"/>
    <w:rsid w:val="00463DD3"/>
    <w:rsid w:val="00466B24"/>
    <w:rsid w:val="00467F84"/>
    <w:rsid w:val="00470F06"/>
    <w:rsid w:val="00471BAB"/>
    <w:rsid w:val="0047211E"/>
    <w:rsid w:val="004724F5"/>
    <w:rsid w:val="004733F9"/>
    <w:rsid w:val="00473C60"/>
    <w:rsid w:val="004749C4"/>
    <w:rsid w:val="00475FF8"/>
    <w:rsid w:val="004777B0"/>
    <w:rsid w:val="004808CA"/>
    <w:rsid w:val="004822E6"/>
    <w:rsid w:val="0048254C"/>
    <w:rsid w:val="004835DB"/>
    <w:rsid w:val="004845DC"/>
    <w:rsid w:val="00484E4A"/>
    <w:rsid w:val="0049083E"/>
    <w:rsid w:val="0049229F"/>
    <w:rsid w:val="00492B1F"/>
    <w:rsid w:val="00493235"/>
    <w:rsid w:val="00495A44"/>
    <w:rsid w:val="00495DFF"/>
    <w:rsid w:val="00497C65"/>
    <w:rsid w:val="004A0495"/>
    <w:rsid w:val="004A2477"/>
    <w:rsid w:val="004A36CB"/>
    <w:rsid w:val="004A44BA"/>
    <w:rsid w:val="004A5438"/>
    <w:rsid w:val="004A5CF6"/>
    <w:rsid w:val="004A7A65"/>
    <w:rsid w:val="004A7D2A"/>
    <w:rsid w:val="004B0D89"/>
    <w:rsid w:val="004B1D26"/>
    <w:rsid w:val="004B5D91"/>
    <w:rsid w:val="004B7CF7"/>
    <w:rsid w:val="004C1E99"/>
    <w:rsid w:val="004C1EC7"/>
    <w:rsid w:val="004C22A1"/>
    <w:rsid w:val="004C24B1"/>
    <w:rsid w:val="004C2A02"/>
    <w:rsid w:val="004C42CF"/>
    <w:rsid w:val="004C49E2"/>
    <w:rsid w:val="004C5C54"/>
    <w:rsid w:val="004C634E"/>
    <w:rsid w:val="004D009D"/>
    <w:rsid w:val="004D079E"/>
    <w:rsid w:val="004D14DD"/>
    <w:rsid w:val="004D4B46"/>
    <w:rsid w:val="004D4D0F"/>
    <w:rsid w:val="004D6467"/>
    <w:rsid w:val="004D726D"/>
    <w:rsid w:val="004D7BFA"/>
    <w:rsid w:val="004D7C43"/>
    <w:rsid w:val="004E1634"/>
    <w:rsid w:val="004E1B83"/>
    <w:rsid w:val="004E1BDC"/>
    <w:rsid w:val="004E4393"/>
    <w:rsid w:val="004F00CA"/>
    <w:rsid w:val="004F1D41"/>
    <w:rsid w:val="004F296E"/>
    <w:rsid w:val="004F4610"/>
    <w:rsid w:val="004F46A9"/>
    <w:rsid w:val="004F76CF"/>
    <w:rsid w:val="004F79F3"/>
    <w:rsid w:val="00500722"/>
    <w:rsid w:val="0050128C"/>
    <w:rsid w:val="005020AE"/>
    <w:rsid w:val="00502AB9"/>
    <w:rsid w:val="00510C08"/>
    <w:rsid w:val="00511239"/>
    <w:rsid w:val="00511353"/>
    <w:rsid w:val="00511D7C"/>
    <w:rsid w:val="005124A9"/>
    <w:rsid w:val="005129C1"/>
    <w:rsid w:val="00513C7A"/>
    <w:rsid w:val="0051631A"/>
    <w:rsid w:val="00516440"/>
    <w:rsid w:val="00516AA5"/>
    <w:rsid w:val="00521D92"/>
    <w:rsid w:val="00523744"/>
    <w:rsid w:val="00523FF2"/>
    <w:rsid w:val="0053046C"/>
    <w:rsid w:val="00533086"/>
    <w:rsid w:val="005332A3"/>
    <w:rsid w:val="00534007"/>
    <w:rsid w:val="00534345"/>
    <w:rsid w:val="00534634"/>
    <w:rsid w:val="005352E9"/>
    <w:rsid w:val="00540916"/>
    <w:rsid w:val="00541CEC"/>
    <w:rsid w:val="005438C9"/>
    <w:rsid w:val="00543B37"/>
    <w:rsid w:val="00543FE0"/>
    <w:rsid w:val="00550BD5"/>
    <w:rsid w:val="005515A8"/>
    <w:rsid w:val="00551E45"/>
    <w:rsid w:val="00552842"/>
    <w:rsid w:val="00554D4A"/>
    <w:rsid w:val="00554EC9"/>
    <w:rsid w:val="0055522E"/>
    <w:rsid w:val="00555F87"/>
    <w:rsid w:val="00556F90"/>
    <w:rsid w:val="00562AF0"/>
    <w:rsid w:val="00562B25"/>
    <w:rsid w:val="00563002"/>
    <w:rsid w:val="00567162"/>
    <w:rsid w:val="0057069B"/>
    <w:rsid w:val="00570730"/>
    <w:rsid w:val="005729AE"/>
    <w:rsid w:val="00573CC5"/>
    <w:rsid w:val="00574C12"/>
    <w:rsid w:val="0057567D"/>
    <w:rsid w:val="00583284"/>
    <w:rsid w:val="00584014"/>
    <w:rsid w:val="00585D8E"/>
    <w:rsid w:val="00587072"/>
    <w:rsid w:val="00593197"/>
    <w:rsid w:val="00593BE5"/>
    <w:rsid w:val="00596474"/>
    <w:rsid w:val="00596EC4"/>
    <w:rsid w:val="005971D6"/>
    <w:rsid w:val="005A0281"/>
    <w:rsid w:val="005A0337"/>
    <w:rsid w:val="005A0C81"/>
    <w:rsid w:val="005A14BB"/>
    <w:rsid w:val="005A17A3"/>
    <w:rsid w:val="005A1921"/>
    <w:rsid w:val="005A1ACE"/>
    <w:rsid w:val="005A1DAD"/>
    <w:rsid w:val="005A3B4F"/>
    <w:rsid w:val="005B1192"/>
    <w:rsid w:val="005B21C3"/>
    <w:rsid w:val="005B267E"/>
    <w:rsid w:val="005B68AB"/>
    <w:rsid w:val="005C011F"/>
    <w:rsid w:val="005C06FA"/>
    <w:rsid w:val="005C1A9A"/>
    <w:rsid w:val="005C2816"/>
    <w:rsid w:val="005C3A29"/>
    <w:rsid w:val="005C6B8A"/>
    <w:rsid w:val="005C759B"/>
    <w:rsid w:val="005D4DD2"/>
    <w:rsid w:val="005D6E14"/>
    <w:rsid w:val="005D6F2D"/>
    <w:rsid w:val="005E100B"/>
    <w:rsid w:val="005E17EA"/>
    <w:rsid w:val="005E3ACF"/>
    <w:rsid w:val="005E4115"/>
    <w:rsid w:val="005E6710"/>
    <w:rsid w:val="005E6E3A"/>
    <w:rsid w:val="005E7EF0"/>
    <w:rsid w:val="005F1387"/>
    <w:rsid w:val="005F49B7"/>
    <w:rsid w:val="005F5DB4"/>
    <w:rsid w:val="005F68B9"/>
    <w:rsid w:val="005F7FDF"/>
    <w:rsid w:val="005F7FF6"/>
    <w:rsid w:val="00603092"/>
    <w:rsid w:val="0060322A"/>
    <w:rsid w:val="006066EE"/>
    <w:rsid w:val="0061162C"/>
    <w:rsid w:val="006132FE"/>
    <w:rsid w:val="00613FE1"/>
    <w:rsid w:val="00620E40"/>
    <w:rsid w:val="006237AC"/>
    <w:rsid w:val="00627B57"/>
    <w:rsid w:val="00627DBC"/>
    <w:rsid w:val="00631722"/>
    <w:rsid w:val="0063320E"/>
    <w:rsid w:val="0063328D"/>
    <w:rsid w:val="006360AA"/>
    <w:rsid w:val="00642532"/>
    <w:rsid w:val="006433F9"/>
    <w:rsid w:val="006443D6"/>
    <w:rsid w:val="00644C71"/>
    <w:rsid w:val="00645097"/>
    <w:rsid w:val="0064509E"/>
    <w:rsid w:val="00645444"/>
    <w:rsid w:val="00646501"/>
    <w:rsid w:val="006467E9"/>
    <w:rsid w:val="00646A8D"/>
    <w:rsid w:val="00646DCB"/>
    <w:rsid w:val="00647D34"/>
    <w:rsid w:val="00652E27"/>
    <w:rsid w:val="006530CF"/>
    <w:rsid w:val="00653D86"/>
    <w:rsid w:val="00654880"/>
    <w:rsid w:val="00655E50"/>
    <w:rsid w:val="00656BF6"/>
    <w:rsid w:val="00657457"/>
    <w:rsid w:val="00657E08"/>
    <w:rsid w:val="0066057A"/>
    <w:rsid w:val="00661D20"/>
    <w:rsid w:val="00662BC4"/>
    <w:rsid w:val="006633F1"/>
    <w:rsid w:val="006645B2"/>
    <w:rsid w:val="006656D9"/>
    <w:rsid w:val="00666776"/>
    <w:rsid w:val="00666DE4"/>
    <w:rsid w:val="006673E5"/>
    <w:rsid w:val="00667562"/>
    <w:rsid w:val="00676902"/>
    <w:rsid w:val="00680DDA"/>
    <w:rsid w:val="006812A7"/>
    <w:rsid w:val="006817D0"/>
    <w:rsid w:val="0068199D"/>
    <w:rsid w:val="0068258C"/>
    <w:rsid w:val="0068365A"/>
    <w:rsid w:val="00685065"/>
    <w:rsid w:val="00685C4E"/>
    <w:rsid w:val="006869B8"/>
    <w:rsid w:val="00686EF7"/>
    <w:rsid w:val="00690D39"/>
    <w:rsid w:val="006916A9"/>
    <w:rsid w:val="00693309"/>
    <w:rsid w:val="00693386"/>
    <w:rsid w:val="00694B20"/>
    <w:rsid w:val="00694E80"/>
    <w:rsid w:val="00695928"/>
    <w:rsid w:val="00696891"/>
    <w:rsid w:val="00697707"/>
    <w:rsid w:val="006A08EC"/>
    <w:rsid w:val="006A0BF7"/>
    <w:rsid w:val="006A1C96"/>
    <w:rsid w:val="006A1D5B"/>
    <w:rsid w:val="006A1E36"/>
    <w:rsid w:val="006A44BD"/>
    <w:rsid w:val="006A4502"/>
    <w:rsid w:val="006A56EB"/>
    <w:rsid w:val="006A5F50"/>
    <w:rsid w:val="006B1020"/>
    <w:rsid w:val="006B128A"/>
    <w:rsid w:val="006B4AB4"/>
    <w:rsid w:val="006C3160"/>
    <w:rsid w:val="006C3697"/>
    <w:rsid w:val="006C7E05"/>
    <w:rsid w:val="006D02DE"/>
    <w:rsid w:val="006D060E"/>
    <w:rsid w:val="006D108A"/>
    <w:rsid w:val="006D177C"/>
    <w:rsid w:val="006D213E"/>
    <w:rsid w:val="006D3B99"/>
    <w:rsid w:val="006D4097"/>
    <w:rsid w:val="006D4C76"/>
    <w:rsid w:val="006D4CE3"/>
    <w:rsid w:val="006D65AE"/>
    <w:rsid w:val="006D75F2"/>
    <w:rsid w:val="006E1463"/>
    <w:rsid w:val="006E181D"/>
    <w:rsid w:val="006E1BDA"/>
    <w:rsid w:val="006E1DFB"/>
    <w:rsid w:val="006E6091"/>
    <w:rsid w:val="006E6318"/>
    <w:rsid w:val="006E6D86"/>
    <w:rsid w:val="006E7AF5"/>
    <w:rsid w:val="006F4303"/>
    <w:rsid w:val="006F7AB9"/>
    <w:rsid w:val="00700FCC"/>
    <w:rsid w:val="00701D7E"/>
    <w:rsid w:val="0070202C"/>
    <w:rsid w:val="007032D1"/>
    <w:rsid w:val="00706502"/>
    <w:rsid w:val="007117E7"/>
    <w:rsid w:val="007118FB"/>
    <w:rsid w:val="0071255D"/>
    <w:rsid w:val="00715B85"/>
    <w:rsid w:val="00717A9B"/>
    <w:rsid w:val="00721B06"/>
    <w:rsid w:val="007237B6"/>
    <w:rsid w:val="00724E4C"/>
    <w:rsid w:val="00727CB8"/>
    <w:rsid w:val="00730FB7"/>
    <w:rsid w:val="00731F4C"/>
    <w:rsid w:val="007320A4"/>
    <w:rsid w:val="00732BE9"/>
    <w:rsid w:val="007351D3"/>
    <w:rsid w:val="007363EB"/>
    <w:rsid w:val="00736757"/>
    <w:rsid w:val="00737918"/>
    <w:rsid w:val="00740D33"/>
    <w:rsid w:val="0074380A"/>
    <w:rsid w:val="00746788"/>
    <w:rsid w:val="007467A0"/>
    <w:rsid w:val="00746B95"/>
    <w:rsid w:val="007509AF"/>
    <w:rsid w:val="00751B87"/>
    <w:rsid w:val="00752ED2"/>
    <w:rsid w:val="00752FEE"/>
    <w:rsid w:val="00760E65"/>
    <w:rsid w:val="00762133"/>
    <w:rsid w:val="007629A4"/>
    <w:rsid w:val="00763B43"/>
    <w:rsid w:val="00763CD2"/>
    <w:rsid w:val="00764387"/>
    <w:rsid w:val="00765E4C"/>
    <w:rsid w:val="00770875"/>
    <w:rsid w:val="00770C37"/>
    <w:rsid w:val="0077175C"/>
    <w:rsid w:val="0077223B"/>
    <w:rsid w:val="00775D25"/>
    <w:rsid w:val="00777EA1"/>
    <w:rsid w:val="007808E2"/>
    <w:rsid w:val="00780B86"/>
    <w:rsid w:val="00782120"/>
    <w:rsid w:val="00783BAF"/>
    <w:rsid w:val="0078434D"/>
    <w:rsid w:val="00784438"/>
    <w:rsid w:val="00784D0B"/>
    <w:rsid w:val="007850B1"/>
    <w:rsid w:val="007859D8"/>
    <w:rsid w:val="007901F3"/>
    <w:rsid w:val="00790D8F"/>
    <w:rsid w:val="007911E6"/>
    <w:rsid w:val="007917AF"/>
    <w:rsid w:val="00791EC0"/>
    <w:rsid w:val="00793045"/>
    <w:rsid w:val="0079375F"/>
    <w:rsid w:val="00796049"/>
    <w:rsid w:val="00797300"/>
    <w:rsid w:val="00797F04"/>
    <w:rsid w:val="007A0D91"/>
    <w:rsid w:val="007A3A8B"/>
    <w:rsid w:val="007A3D47"/>
    <w:rsid w:val="007A4A58"/>
    <w:rsid w:val="007A636C"/>
    <w:rsid w:val="007A6CB7"/>
    <w:rsid w:val="007A74F6"/>
    <w:rsid w:val="007B0344"/>
    <w:rsid w:val="007B084F"/>
    <w:rsid w:val="007B21E8"/>
    <w:rsid w:val="007B2D0B"/>
    <w:rsid w:val="007B3670"/>
    <w:rsid w:val="007B54EA"/>
    <w:rsid w:val="007B5755"/>
    <w:rsid w:val="007B6EBE"/>
    <w:rsid w:val="007C295F"/>
    <w:rsid w:val="007C40DA"/>
    <w:rsid w:val="007C4FC7"/>
    <w:rsid w:val="007C6A8D"/>
    <w:rsid w:val="007C76D8"/>
    <w:rsid w:val="007D0525"/>
    <w:rsid w:val="007D17C1"/>
    <w:rsid w:val="007D19E0"/>
    <w:rsid w:val="007D22E2"/>
    <w:rsid w:val="007D36FF"/>
    <w:rsid w:val="007D44B8"/>
    <w:rsid w:val="007D4ECF"/>
    <w:rsid w:val="007D53A0"/>
    <w:rsid w:val="007D636A"/>
    <w:rsid w:val="007D6A2B"/>
    <w:rsid w:val="007E15EE"/>
    <w:rsid w:val="007E46A5"/>
    <w:rsid w:val="007E5576"/>
    <w:rsid w:val="007E5FF9"/>
    <w:rsid w:val="007E6156"/>
    <w:rsid w:val="007F19C8"/>
    <w:rsid w:val="007F1CB0"/>
    <w:rsid w:val="007F26E3"/>
    <w:rsid w:val="007F5338"/>
    <w:rsid w:val="00800626"/>
    <w:rsid w:val="008010F8"/>
    <w:rsid w:val="00801305"/>
    <w:rsid w:val="008020B3"/>
    <w:rsid w:val="00804216"/>
    <w:rsid w:val="00805C84"/>
    <w:rsid w:val="00806799"/>
    <w:rsid w:val="00810E2C"/>
    <w:rsid w:val="00812A56"/>
    <w:rsid w:val="0081392B"/>
    <w:rsid w:val="00814307"/>
    <w:rsid w:val="008159E4"/>
    <w:rsid w:val="00817A30"/>
    <w:rsid w:val="00817B9C"/>
    <w:rsid w:val="00820E90"/>
    <w:rsid w:val="0082217C"/>
    <w:rsid w:val="008226D1"/>
    <w:rsid w:val="00823B49"/>
    <w:rsid w:val="00824B76"/>
    <w:rsid w:val="00826680"/>
    <w:rsid w:val="00830892"/>
    <w:rsid w:val="00830AD6"/>
    <w:rsid w:val="00830BFA"/>
    <w:rsid w:val="00831040"/>
    <w:rsid w:val="00831593"/>
    <w:rsid w:val="00832016"/>
    <w:rsid w:val="00836669"/>
    <w:rsid w:val="008370E9"/>
    <w:rsid w:val="0084068A"/>
    <w:rsid w:val="00841A0B"/>
    <w:rsid w:val="0084373B"/>
    <w:rsid w:val="008440B7"/>
    <w:rsid w:val="008448DE"/>
    <w:rsid w:val="00845A5E"/>
    <w:rsid w:val="0084685D"/>
    <w:rsid w:val="00850F21"/>
    <w:rsid w:val="00852A6C"/>
    <w:rsid w:val="00853511"/>
    <w:rsid w:val="0085362C"/>
    <w:rsid w:val="008548BE"/>
    <w:rsid w:val="00854C14"/>
    <w:rsid w:val="00855AC4"/>
    <w:rsid w:val="0085697B"/>
    <w:rsid w:val="0086770C"/>
    <w:rsid w:val="0087051C"/>
    <w:rsid w:val="00871746"/>
    <w:rsid w:val="00872408"/>
    <w:rsid w:val="00873402"/>
    <w:rsid w:val="008770C6"/>
    <w:rsid w:val="00880244"/>
    <w:rsid w:val="00880C2C"/>
    <w:rsid w:val="00883218"/>
    <w:rsid w:val="008837AE"/>
    <w:rsid w:val="00892B01"/>
    <w:rsid w:val="00893692"/>
    <w:rsid w:val="00893E26"/>
    <w:rsid w:val="00893EE1"/>
    <w:rsid w:val="00896F21"/>
    <w:rsid w:val="00897C45"/>
    <w:rsid w:val="008A0639"/>
    <w:rsid w:val="008A2448"/>
    <w:rsid w:val="008A4119"/>
    <w:rsid w:val="008A4ABD"/>
    <w:rsid w:val="008A5255"/>
    <w:rsid w:val="008A575C"/>
    <w:rsid w:val="008A5C39"/>
    <w:rsid w:val="008A7CD1"/>
    <w:rsid w:val="008B5CDD"/>
    <w:rsid w:val="008B74A7"/>
    <w:rsid w:val="008B7657"/>
    <w:rsid w:val="008B7C5F"/>
    <w:rsid w:val="008C08B5"/>
    <w:rsid w:val="008C0BB6"/>
    <w:rsid w:val="008C1393"/>
    <w:rsid w:val="008C13DE"/>
    <w:rsid w:val="008C2179"/>
    <w:rsid w:val="008C4245"/>
    <w:rsid w:val="008C47E4"/>
    <w:rsid w:val="008C4AB7"/>
    <w:rsid w:val="008C4B85"/>
    <w:rsid w:val="008C4E2B"/>
    <w:rsid w:val="008D1133"/>
    <w:rsid w:val="008D6994"/>
    <w:rsid w:val="008D6A68"/>
    <w:rsid w:val="008D7E7A"/>
    <w:rsid w:val="008E0AC8"/>
    <w:rsid w:val="008E1149"/>
    <w:rsid w:val="008E188B"/>
    <w:rsid w:val="008F0ED8"/>
    <w:rsid w:val="008F6D63"/>
    <w:rsid w:val="008F7EBD"/>
    <w:rsid w:val="00900D4F"/>
    <w:rsid w:val="0090100A"/>
    <w:rsid w:val="00903755"/>
    <w:rsid w:val="0090548F"/>
    <w:rsid w:val="00905BE0"/>
    <w:rsid w:val="00905FAA"/>
    <w:rsid w:val="00907A10"/>
    <w:rsid w:val="009121EB"/>
    <w:rsid w:val="009125F3"/>
    <w:rsid w:val="00912C52"/>
    <w:rsid w:val="009130F9"/>
    <w:rsid w:val="009134B0"/>
    <w:rsid w:val="0091458E"/>
    <w:rsid w:val="0091472C"/>
    <w:rsid w:val="00915D80"/>
    <w:rsid w:val="00915D99"/>
    <w:rsid w:val="00920559"/>
    <w:rsid w:val="00920A36"/>
    <w:rsid w:val="00925EEF"/>
    <w:rsid w:val="00931BAB"/>
    <w:rsid w:val="00932FA8"/>
    <w:rsid w:val="00934063"/>
    <w:rsid w:val="0093566D"/>
    <w:rsid w:val="009365FB"/>
    <w:rsid w:val="0094444D"/>
    <w:rsid w:val="00944A70"/>
    <w:rsid w:val="0095181A"/>
    <w:rsid w:val="00954998"/>
    <w:rsid w:val="0095517C"/>
    <w:rsid w:val="009558A7"/>
    <w:rsid w:val="00956252"/>
    <w:rsid w:val="00957457"/>
    <w:rsid w:val="00957CF3"/>
    <w:rsid w:val="0096304C"/>
    <w:rsid w:val="009630D3"/>
    <w:rsid w:val="00963C60"/>
    <w:rsid w:val="00967120"/>
    <w:rsid w:val="0097078A"/>
    <w:rsid w:val="00970C4B"/>
    <w:rsid w:val="00971409"/>
    <w:rsid w:val="009746ED"/>
    <w:rsid w:val="00976B94"/>
    <w:rsid w:val="00977074"/>
    <w:rsid w:val="00977115"/>
    <w:rsid w:val="00977D41"/>
    <w:rsid w:val="009810BA"/>
    <w:rsid w:val="0098140F"/>
    <w:rsid w:val="00982BC2"/>
    <w:rsid w:val="00982FC5"/>
    <w:rsid w:val="009843C9"/>
    <w:rsid w:val="009844DA"/>
    <w:rsid w:val="00986698"/>
    <w:rsid w:val="00991998"/>
    <w:rsid w:val="009927A8"/>
    <w:rsid w:val="0099349B"/>
    <w:rsid w:val="0099384A"/>
    <w:rsid w:val="009940B9"/>
    <w:rsid w:val="009942EE"/>
    <w:rsid w:val="0099453F"/>
    <w:rsid w:val="00994D5A"/>
    <w:rsid w:val="009955C9"/>
    <w:rsid w:val="00995679"/>
    <w:rsid w:val="00996423"/>
    <w:rsid w:val="00996822"/>
    <w:rsid w:val="00997DAD"/>
    <w:rsid w:val="009A014B"/>
    <w:rsid w:val="009A0195"/>
    <w:rsid w:val="009A43BA"/>
    <w:rsid w:val="009B039E"/>
    <w:rsid w:val="009B4BA4"/>
    <w:rsid w:val="009B4D26"/>
    <w:rsid w:val="009B5FE5"/>
    <w:rsid w:val="009B66A9"/>
    <w:rsid w:val="009B7DDA"/>
    <w:rsid w:val="009C1F2C"/>
    <w:rsid w:val="009C2620"/>
    <w:rsid w:val="009C32DB"/>
    <w:rsid w:val="009C4C9B"/>
    <w:rsid w:val="009C62F2"/>
    <w:rsid w:val="009C72B5"/>
    <w:rsid w:val="009D1623"/>
    <w:rsid w:val="009D2208"/>
    <w:rsid w:val="009D2728"/>
    <w:rsid w:val="009D2C11"/>
    <w:rsid w:val="009D4CF9"/>
    <w:rsid w:val="009D6153"/>
    <w:rsid w:val="009D639A"/>
    <w:rsid w:val="009D6F6D"/>
    <w:rsid w:val="009D7E40"/>
    <w:rsid w:val="009E58AB"/>
    <w:rsid w:val="009E5907"/>
    <w:rsid w:val="009F0951"/>
    <w:rsid w:val="009F0E54"/>
    <w:rsid w:val="009F3016"/>
    <w:rsid w:val="009F39E5"/>
    <w:rsid w:val="009F3C87"/>
    <w:rsid w:val="009F457A"/>
    <w:rsid w:val="009F5341"/>
    <w:rsid w:val="009F6A3D"/>
    <w:rsid w:val="009F7077"/>
    <w:rsid w:val="00A00901"/>
    <w:rsid w:val="00A0142A"/>
    <w:rsid w:val="00A02057"/>
    <w:rsid w:val="00A02280"/>
    <w:rsid w:val="00A02942"/>
    <w:rsid w:val="00A04CE0"/>
    <w:rsid w:val="00A05445"/>
    <w:rsid w:val="00A05EF9"/>
    <w:rsid w:val="00A061BA"/>
    <w:rsid w:val="00A062B1"/>
    <w:rsid w:val="00A0687A"/>
    <w:rsid w:val="00A11870"/>
    <w:rsid w:val="00A1213C"/>
    <w:rsid w:val="00A127FE"/>
    <w:rsid w:val="00A12BFA"/>
    <w:rsid w:val="00A147A2"/>
    <w:rsid w:val="00A151E3"/>
    <w:rsid w:val="00A20A60"/>
    <w:rsid w:val="00A21D31"/>
    <w:rsid w:val="00A222D3"/>
    <w:rsid w:val="00A249EF"/>
    <w:rsid w:val="00A253FB"/>
    <w:rsid w:val="00A258B4"/>
    <w:rsid w:val="00A25B77"/>
    <w:rsid w:val="00A31267"/>
    <w:rsid w:val="00A31449"/>
    <w:rsid w:val="00A365DF"/>
    <w:rsid w:val="00A36CAB"/>
    <w:rsid w:val="00A41131"/>
    <w:rsid w:val="00A4176D"/>
    <w:rsid w:val="00A41FB0"/>
    <w:rsid w:val="00A4281D"/>
    <w:rsid w:val="00A43AED"/>
    <w:rsid w:val="00A44F39"/>
    <w:rsid w:val="00A4581D"/>
    <w:rsid w:val="00A45D5B"/>
    <w:rsid w:val="00A52D5D"/>
    <w:rsid w:val="00A5480F"/>
    <w:rsid w:val="00A5505C"/>
    <w:rsid w:val="00A570D8"/>
    <w:rsid w:val="00A571CF"/>
    <w:rsid w:val="00A5788F"/>
    <w:rsid w:val="00A579CF"/>
    <w:rsid w:val="00A61F79"/>
    <w:rsid w:val="00A63397"/>
    <w:rsid w:val="00A6438C"/>
    <w:rsid w:val="00A6573D"/>
    <w:rsid w:val="00A72C82"/>
    <w:rsid w:val="00A74B26"/>
    <w:rsid w:val="00A76170"/>
    <w:rsid w:val="00A7720A"/>
    <w:rsid w:val="00A77E19"/>
    <w:rsid w:val="00A77F40"/>
    <w:rsid w:val="00A8087C"/>
    <w:rsid w:val="00A81145"/>
    <w:rsid w:val="00A8293D"/>
    <w:rsid w:val="00A84578"/>
    <w:rsid w:val="00A92BCB"/>
    <w:rsid w:val="00A92D1A"/>
    <w:rsid w:val="00A92F10"/>
    <w:rsid w:val="00A937B5"/>
    <w:rsid w:val="00A93DB5"/>
    <w:rsid w:val="00A94C26"/>
    <w:rsid w:val="00A95DC4"/>
    <w:rsid w:val="00AA0EDA"/>
    <w:rsid w:val="00AA4383"/>
    <w:rsid w:val="00AA45F5"/>
    <w:rsid w:val="00AA48CB"/>
    <w:rsid w:val="00AA4EAF"/>
    <w:rsid w:val="00AA6259"/>
    <w:rsid w:val="00AA6668"/>
    <w:rsid w:val="00AA6E03"/>
    <w:rsid w:val="00AB0351"/>
    <w:rsid w:val="00AB2358"/>
    <w:rsid w:val="00AB4307"/>
    <w:rsid w:val="00AB5A7F"/>
    <w:rsid w:val="00AB5FC1"/>
    <w:rsid w:val="00AB63E6"/>
    <w:rsid w:val="00AC07C9"/>
    <w:rsid w:val="00AC0DA7"/>
    <w:rsid w:val="00AC171C"/>
    <w:rsid w:val="00AC1A11"/>
    <w:rsid w:val="00AC3506"/>
    <w:rsid w:val="00AC44C0"/>
    <w:rsid w:val="00AC4DE0"/>
    <w:rsid w:val="00AC51D6"/>
    <w:rsid w:val="00AC5B72"/>
    <w:rsid w:val="00AC6460"/>
    <w:rsid w:val="00AC6D85"/>
    <w:rsid w:val="00AD4A9B"/>
    <w:rsid w:val="00AD6759"/>
    <w:rsid w:val="00AD7951"/>
    <w:rsid w:val="00AE1D87"/>
    <w:rsid w:val="00AE279D"/>
    <w:rsid w:val="00AE281D"/>
    <w:rsid w:val="00AE348F"/>
    <w:rsid w:val="00AE3E4E"/>
    <w:rsid w:val="00AE73CB"/>
    <w:rsid w:val="00AF110B"/>
    <w:rsid w:val="00AF341E"/>
    <w:rsid w:val="00AF384F"/>
    <w:rsid w:val="00AF3A0F"/>
    <w:rsid w:val="00AF4102"/>
    <w:rsid w:val="00AF4A70"/>
    <w:rsid w:val="00AF4DD3"/>
    <w:rsid w:val="00AF59B6"/>
    <w:rsid w:val="00AF5CDE"/>
    <w:rsid w:val="00AF7C2B"/>
    <w:rsid w:val="00AF7D12"/>
    <w:rsid w:val="00B00ADB"/>
    <w:rsid w:val="00B01478"/>
    <w:rsid w:val="00B019A4"/>
    <w:rsid w:val="00B0292C"/>
    <w:rsid w:val="00B0355E"/>
    <w:rsid w:val="00B048D7"/>
    <w:rsid w:val="00B0533E"/>
    <w:rsid w:val="00B05EBD"/>
    <w:rsid w:val="00B07A64"/>
    <w:rsid w:val="00B10378"/>
    <w:rsid w:val="00B1070F"/>
    <w:rsid w:val="00B10CEE"/>
    <w:rsid w:val="00B1304E"/>
    <w:rsid w:val="00B15C28"/>
    <w:rsid w:val="00B164F2"/>
    <w:rsid w:val="00B20753"/>
    <w:rsid w:val="00B210EC"/>
    <w:rsid w:val="00B22776"/>
    <w:rsid w:val="00B23E82"/>
    <w:rsid w:val="00B24186"/>
    <w:rsid w:val="00B242AA"/>
    <w:rsid w:val="00B26CEA"/>
    <w:rsid w:val="00B30BEC"/>
    <w:rsid w:val="00B316D6"/>
    <w:rsid w:val="00B33A97"/>
    <w:rsid w:val="00B349F6"/>
    <w:rsid w:val="00B36529"/>
    <w:rsid w:val="00B36568"/>
    <w:rsid w:val="00B365B0"/>
    <w:rsid w:val="00B36DCB"/>
    <w:rsid w:val="00B373DC"/>
    <w:rsid w:val="00B40FA1"/>
    <w:rsid w:val="00B413E6"/>
    <w:rsid w:val="00B430C7"/>
    <w:rsid w:val="00B4695D"/>
    <w:rsid w:val="00B46A07"/>
    <w:rsid w:val="00B47214"/>
    <w:rsid w:val="00B52381"/>
    <w:rsid w:val="00B54355"/>
    <w:rsid w:val="00B548F2"/>
    <w:rsid w:val="00B54C86"/>
    <w:rsid w:val="00B55D7E"/>
    <w:rsid w:val="00B5753B"/>
    <w:rsid w:val="00B62110"/>
    <w:rsid w:val="00B624F0"/>
    <w:rsid w:val="00B648F6"/>
    <w:rsid w:val="00B65231"/>
    <w:rsid w:val="00B66C97"/>
    <w:rsid w:val="00B70C8C"/>
    <w:rsid w:val="00B756A8"/>
    <w:rsid w:val="00B772C6"/>
    <w:rsid w:val="00B842E5"/>
    <w:rsid w:val="00B85DED"/>
    <w:rsid w:val="00B90180"/>
    <w:rsid w:val="00B913F7"/>
    <w:rsid w:val="00B92111"/>
    <w:rsid w:val="00B94A60"/>
    <w:rsid w:val="00B97172"/>
    <w:rsid w:val="00B97687"/>
    <w:rsid w:val="00BA1BBA"/>
    <w:rsid w:val="00BA216D"/>
    <w:rsid w:val="00BA28B7"/>
    <w:rsid w:val="00BA332D"/>
    <w:rsid w:val="00BA744B"/>
    <w:rsid w:val="00BA7609"/>
    <w:rsid w:val="00BA7737"/>
    <w:rsid w:val="00BB0B2C"/>
    <w:rsid w:val="00BB1096"/>
    <w:rsid w:val="00BB1B05"/>
    <w:rsid w:val="00BB2434"/>
    <w:rsid w:val="00BB362E"/>
    <w:rsid w:val="00BB47DF"/>
    <w:rsid w:val="00BB642A"/>
    <w:rsid w:val="00BC0678"/>
    <w:rsid w:val="00BC1433"/>
    <w:rsid w:val="00BC3B4E"/>
    <w:rsid w:val="00BC3DDB"/>
    <w:rsid w:val="00BC55D3"/>
    <w:rsid w:val="00BD0637"/>
    <w:rsid w:val="00BD236B"/>
    <w:rsid w:val="00BD2995"/>
    <w:rsid w:val="00BD4688"/>
    <w:rsid w:val="00BD53B4"/>
    <w:rsid w:val="00BD5D9F"/>
    <w:rsid w:val="00BD7F64"/>
    <w:rsid w:val="00BE1218"/>
    <w:rsid w:val="00BE1939"/>
    <w:rsid w:val="00BE1CF2"/>
    <w:rsid w:val="00BE2BE1"/>
    <w:rsid w:val="00BE4804"/>
    <w:rsid w:val="00BE4854"/>
    <w:rsid w:val="00BE53CF"/>
    <w:rsid w:val="00BE63A3"/>
    <w:rsid w:val="00BE65C2"/>
    <w:rsid w:val="00BE69AD"/>
    <w:rsid w:val="00BE7449"/>
    <w:rsid w:val="00BF2024"/>
    <w:rsid w:val="00BF2410"/>
    <w:rsid w:val="00BF4053"/>
    <w:rsid w:val="00BF4DE2"/>
    <w:rsid w:val="00BF5C3B"/>
    <w:rsid w:val="00BF699C"/>
    <w:rsid w:val="00C00264"/>
    <w:rsid w:val="00C01CA2"/>
    <w:rsid w:val="00C032A8"/>
    <w:rsid w:val="00C042E9"/>
    <w:rsid w:val="00C06C77"/>
    <w:rsid w:val="00C11B77"/>
    <w:rsid w:val="00C14E63"/>
    <w:rsid w:val="00C15E55"/>
    <w:rsid w:val="00C1693C"/>
    <w:rsid w:val="00C16B99"/>
    <w:rsid w:val="00C21FA4"/>
    <w:rsid w:val="00C32319"/>
    <w:rsid w:val="00C3240C"/>
    <w:rsid w:val="00C3364B"/>
    <w:rsid w:val="00C34547"/>
    <w:rsid w:val="00C35084"/>
    <w:rsid w:val="00C37AC8"/>
    <w:rsid w:val="00C40EE8"/>
    <w:rsid w:val="00C44860"/>
    <w:rsid w:val="00C45741"/>
    <w:rsid w:val="00C46080"/>
    <w:rsid w:val="00C46807"/>
    <w:rsid w:val="00C50D76"/>
    <w:rsid w:val="00C5149D"/>
    <w:rsid w:val="00C51AD2"/>
    <w:rsid w:val="00C51EEF"/>
    <w:rsid w:val="00C52CEF"/>
    <w:rsid w:val="00C53375"/>
    <w:rsid w:val="00C54622"/>
    <w:rsid w:val="00C54AA7"/>
    <w:rsid w:val="00C54CB3"/>
    <w:rsid w:val="00C60278"/>
    <w:rsid w:val="00C607E8"/>
    <w:rsid w:val="00C6105A"/>
    <w:rsid w:val="00C626F9"/>
    <w:rsid w:val="00C62E06"/>
    <w:rsid w:val="00C66856"/>
    <w:rsid w:val="00C67258"/>
    <w:rsid w:val="00C708FE"/>
    <w:rsid w:val="00C70D2D"/>
    <w:rsid w:val="00C72FEF"/>
    <w:rsid w:val="00C730E0"/>
    <w:rsid w:val="00C7335C"/>
    <w:rsid w:val="00C75728"/>
    <w:rsid w:val="00C761DA"/>
    <w:rsid w:val="00C767BA"/>
    <w:rsid w:val="00C76BCB"/>
    <w:rsid w:val="00C80F30"/>
    <w:rsid w:val="00C82F7E"/>
    <w:rsid w:val="00C83095"/>
    <w:rsid w:val="00C8347A"/>
    <w:rsid w:val="00C838E4"/>
    <w:rsid w:val="00C856CB"/>
    <w:rsid w:val="00C864AA"/>
    <w:rsid w:val="00C8710B"/>
    <w:rsid w:val="00C901B8"/>
    <w:rsid w:val="00C94F91"/>
    <w:rsid w:val="00C962FE"/>
    <w:rsid w:val="00C97CAF"/>
    <w:rsid w:val="00CA0D0D"/>
    <w:rsid w:val="00CA1BD5"/>
    <w:rsid w:val="00CA2183"/>
    <w:rsid w:val="00CA7783"/>
    <w:rsid w:val="00CB0C84"/>
    <w:rsid w:val="00CB1538"/>
    <w:rsid w:val="00CB243D"/>
    <w:rsid w:val="00CB28EA"/>
    <w:rsid w:val="00CB31BB"/>
    <w:rsid w:val="00CB4542"/>
    <w:rsid w:val="00CB632B"/>
    <w:rsid w:val="00CB6594"/>
    <w:rsid w:val="00CB73C3"/>
    <w:rsid w:val="00CC0608"/>
    <w:rsid w:val="00CC08F1"/>
    <w:rsid w:val="00CC0956"/>
    <w:rsid w:val="00CC0A95"/>
    <w:rsid w:val="00CC3687"/>
    <w:rsid w:val="00CC492D"/>
    <w:rsid w:val="00CC66E6"/>
    <w:rsid w:val="00CC76F3"/>
    <w:rsid w:val="00CC7FD4"/>
    <w:rsid w:val="00CD00EE"/>
    <w:rsid w:val="00CD0120"/>
    <w:rsid w:val="00CD054B"/>
    <w:rsid w:val="00CD1218"/>
    <w:rsid w:val="00CD275F"/>
    <w:rsid w:val="00CD6CD4"/>
    <w:rsid w:val="00CE378C"/>
    <w:rsid w:val="00CE4C0B"/>
    <w:rsid w:val="00CE6767"/>
    <w:rsid w:val="00CE785D"/>
    <w:rsid w:val="00CE791A"/>
    <w:rsid w:val="00CF1A6F"/>
    <w:rsid w:val="00CF2266"/>
    <w:rsid w:val="00CF400B"/>
    <w:rsid w:val="00CF4308"/>
    <w:rsid w:val="00CF70C0"/>
    <w:rsid w:val="00D01F97"/>
    <w:rsid w:val="00D02841"/>
    <w:rsid w:val="00D028E0"/>
    <w:rsid w:val="00D03C19"/>
    <w:rsid w:val="00D03C8C"/>
    <w:rsid w:val="00D04141"/>
    <w:rsid w:val="00D106DD"/>
    <w:rsid w:val="00D11461"/>
    <w:rsid w:val="00D13463"/>
    <w:rsid w:val="00D141E9"/>
    <w:rsid w:val="00D166A1"/>
    <w:rsid w:val="00D16C42"/>
    <w:rsid w:val="00D201BB"/>
    <w:rsid w:val="00D2167B"/>
    <w:rsid w:val="00D21C3B"/>
    <w:rsid w:val="00D23538"/>
    <w:rsid w:val="00D23854"/>
    <w:rsid w:val="00D23B95"/>
    <w:rsid w:val="00D2517E"/>
    <w:rsid w:val="00D31476"/>
    <w:rsid w:val="00D31C1F"/>
    <w:rsid w:val="00D3246D"/>
    <w:rsid w:val="00D34F4E"/>
    <w:rsid w:val="00D3511E"/>
    <w:rsid w:val="00D353D0"/>
    <w:rsid w:val="00D3558C"/>
    <w:rsid w:val="00D36968"/>
    <w:rsid w:val="00D37913"/>
    <w:rsid w:val="00D37BB5"/>
    <w:rsid w:val="00D37D3D"/>
    <w:rsid w:val="00D37DF2"/>
    <w:rsid w:val="00D41650"/>
    <w:rsid w:val="00D43376"/>
    <w:rsid w:val="00D4340B"/>
    <w:rsid w:val="00D44A11"/>
    <w:rsid w:val="00D457A0"/>
    <w:rsid w:val="00D45A93"/>
    <w:rsid w:val="00D47830"/>
    <w:rsid w:val="00D51E34"/>
    <w:rsid w:val="00D53590"/>
    <w:rsid w:val="00D54578"/>
    <w:rsid w:val="00D55B1B"/>
    <w:rsid w:val="00D60177"/>
    <w:rsid w:val="00D60872"/>
    <w:rsid w:val="00D6131B"/>
    <w:rsid w:val="00D65CD8"/>
    <w:rsid w:val="00D6684C"/>
    <w:rsid w:val="00D674DD"/>
    <w:rsid w:val="00D6766C"/>
    <w:rsid w:val="00D700C8"/>
    <w:rsid w:val="00D71402"/>
    <w:rsid w:val="00D71456"/>
    <w:rsid w:val="00D72159"/>
    <w:rsid w:val="00D72273"/>
    <w:rsid w:val="00D74BED"/>
    <w:rsid w:val="00D76FDD"/>
    <w:rsid w:val="00D77D50"/>
    <w:rsid w:val="00D90F94"/>
    <w:rsid w:val="00D91287"/>
    <w:rsid w:val="00D919BB"/>
    <w:rsid w:val="00D91B14"/>
    <w:rsid w:val="00D9233B"/>
    <w:rsid w:val="00D9382A"/>
    <w:rsid w:val="00D96D44"/>
    <w:rsid w:val="00DA23D3"/>
    <w:rsid w:val="00DA39B4"/>
    <w:rsid w:val="00DA549D"/>
    <w:rsid w:val="00DA623F"/>
    <w:rsid w:val="00DA6449"/>
    <w:rsid w:val="00DA6789"/>
    <w:rsid w:val="00DA7AF0"/>
    <w:rsid w:val="00DB23D4"/>
    <w:rsid w:val="00DB2CE9"/>
    <w:rsid w:val="00DB3395"/>
    <w:rsid w:val="00DB38B7"/>
    <w:rsid w:val="00DB49FF"/>
    <w:rsid w:val="00DC1558"/>
    <w:rsid w:val="00DC1641"/>
    <w:rsid w:val="00DC4DEE"/>
    <w:rsid w:val="00DC5342"/>
    <w:rsid w:val="00DC7671"/>
    <w:rsid w:val="00DD6A5E"/>
    <w:rsid w:val="00DE242C"/>
    <w:rsid w:val="00DE3941"/>
    <w:rsid w:val="00DE3C1B"/>
    <w:rsid w:val="00DE6A75"/>
    <w:rsid w:val="00DE78B1"/>
    <w:rsid w:val="00DF0B9A"/>
    <w:rsid w:val="00DF2292"/>
    <w:rsid w:val="00DF2707"/>
    <w:rsid w:val="00DF3264"/>
    <w:rsid w:val="00DF38BA"/>
    <w:rsid w:val="00E04398"/>
    <w:rsid w:val="00E04E05"/>
    <w:rsid w:val="00E04E11"/>
    <w:rsid w:val="00E06E00"/>
    <w:rsid w:val="00E07370"/>
    <w:rsid w:val="00E1034E"/>
    <w:rsid w:val="00E1220E"/>
    <w:rsid w:val="00E131F7"/>
    <w:rsid w:val="00E16612"/>
    <w:rsid w:val="00E23203"/>
    <w:rsid w:val="00E2379A"/>
    <w:rsid w:val="00E24D83"/>
    <w:rsid w:val="00E26243"/>
    <w:rsid w:val="00E26FA8"/>
    <w:rsid w:val="00E31247"/>
    <w:rsid w:val="00E32AF0"/>
    <w:rsid w:val="00E32FF9"/>
    <w:rsid w:val="00E33CC2"/>
    <w:rsid w:val="00E33DE2"/>
    <w:rsid w:val="00E3463D"/>
    <w:rsid w:val="00E3530C"/>
    <w:rsid w:val="00E3594A"/>
    <w:rsid w:val="00E35E58"/>
    <w:rsid w:val="00E36698"/>
    <w:rsid w:val="00E36BA0"/>
    <w:rsid w:val="00E41EBF"/>
    <w:rsid w:val="00E43AE8"/>
    <w:rsid w:val="00E4405C"/>
    <w:rsid w:val="00E44C03"/>
    <w:rsid w:val="00E46D62"/>
    <w:rsid w:val="00E478A4"/>
    <w:rsid w:val="00E512C0"/>
    <w:rsid w:val="00E51D99"/>
    <w:rsid w:val="00E5200C"/>
    <w:rsid w:val="00E53A22"/>
    <w:rsid w:val="00E54A19"/>
    <w:rsid w:val="00E54E0A"/>
    <w:rsid w:val="00E5760C"/>
    <w:rsid w:val="00E57E50"/>
    <w:rsid w:val="00E60F88"/>
    <w:rsid w:val="00E6492E"/>
    <w:rsid w:val="00E66225"/>
    <w:rsid w:val="00E71D92"/>
    <w:rsid w:val="00E7417F"/>
    <w:rsid w:val="00E74BFF"/>
    <w:rsid w:val="00E75C19"/>
    <w:rsid w:val="00E7689B"/>
    <w:rsid w:val="00E80792"/>
    <w:rsid w:val="00E80BB0"/>
    <w:rsid w:val="00E80DEA"/>
    <w:rsid w:val="00E813D5"/>
    <w:rsid w:val="00E835F5"/>
    <w:rsid w:val="00E87CAA"/>
    <w:rsid w:val="00E87E59"/>
    <w:rsid w:val="00E901C8"/>
    <w:rsid w:val="00E902F2"/>
    <w:rsid w:val="00E90302"/>
    <w:rsid w:val="00E9312A"/>
    <w:rsid w:val="00EA05D8"/>
    <w:rsid w:val="00EA29A3"/>
    <w:rsid w:val="00EA53CC"/>
    <w:rsid w:val="00EA7446"/>
    <w:rsid w:val="00EB155B"/>
    <w:rsid w:val="00EB1CAA"/>
    <w:rsid w:val="00EB374B"/>
    <w:rsid w:val="00EB37E3"/>
    <w:rsid w:val="00EB43AF"/>
    <w:rsid w:val="00EB5299"/>
    <w:rsid w:val="00EB5744"/>
    <w:rsid w:val="00EB5C57"/>
    <w:rsid w:val="00EC0154"/>
    <w:rsid w:val="00EC3645"/>
    <w:rsid w:val="00EC461C"/>
    <w:rsid w:val="00EC4A5E"/>
    <w:rsid w:val="00EC7419"/>
    <w:rsid w:val="00EC7A58"/>
    <w:rsid w:val="00ED10AF"/>
    <w:rsid w:val="00ED194E"/>
    <w:rsid w:val="00ED19E1"/>
    <w:rsid w:val="00ED51B7"/>
    <w:rsid w:val="00ED5983"/>
    <w:rsid w:val="00ED740A"/>
    <w:rsid w:val="00EE1F81"/>
    <w:rsid w:val="00EE2E2A"/>
    <w:rsid w:val="00EE43AB"/>
    <w:rsid w:val="00EF15AB"/>
    <w:rsid w:val="00EF18E5"/>
    <w:rsid w:val="00EF4933"/>
    <w:rsid w:val="00EF5008"/>
    <w:rsid w:val="00EF5BE5"/>
    <w:rsid w:val="00EF7CA3"/>
    <w:rsid w:val="00F01C44"/>
    <w:rsid w:val="00F02512"/>
    <w:rsid w:val="00F0354E"/>
    <w:rsid w:val="00F03A74"/>
    <w:rsid w:val="00F11964"/>
    <w:rsid w:val="00F135BA"/>
    <w:rsid w:val="00F14C09"/>
    <w:rsid w:val="00F1604C"/>
    <w:rsid w:val="00F1614F"/>
    <w:rsid w:val="00F1681C"/>
    <w:rsid w:val="00F1748F"/>
    <w:rsid w:val="00F175DF"/>
    <w:rsid w:val="00F17B0C"/>
    <w:rsid w:val="00F20739"/>
    <w:rsid w:val="00F2079F"/>
    <w:rsid w:val="00F20862"/>
    <w:rsid w:val="00F22987"/>
    <w:rsid w:val="00F230BB"/>
    <w:rsid w:val="00F231DF"/>
    <w:rsid w:val="00F23C3D"/>
    <w:rsid w:val="00F24735"/>
    <w:rsid w:val="00F260FE"/>
    <w:rsid w:val="00F27B13"/>
    <w:rsid w:val="00F305D8"/>
    <w:rsid w:val="00F33D13"/>
    <w:rsid w:val="00F3521F"/>
    <w:rsid w:val="00F36347"/>
    <w:rsid w:val="00F37C50"/>
    <w:rsid w:val="00F40AA9"/>
    <w:rsid w:val="00F40D58"/>
    <w:rsid w:val="00F41161"/>
    <w:rsid w:val="00F42FAA"/>
    <w:rsid w:val="00F43186"/>
    <w:rsid w:val="00F43DA6"/>
    <w:rsid w:val="00F44912"/>
    <w:rsid w:val="00F469FD"/>
    <w:rsid w:val="00F476EE"/>
    <w:rsid w:val="00F47A16"/>
    <w:rsid w:val="00F533CD"/>
    <w:rsid w:val="00F53754"/>
    <w:rsid w:val="00F55DE2"/>
    <w:rsid w:val="00F61370"/>
    <w:rsid w:val="00F63421"/>
    <w:rsid w:val="00F6558E"/>
    <w:rsid w:val="00F65865"/>
    <w:rsid w:val="00F65A9C"/>
    <w:rsid w:val="00F6654D"/>
    <w:rsid w:val="00F67508"/>
    <w:rsid w:val="00F73BAF"/>
    <w:rsid w:val="00F73C55"/>
    <w:rsid w:val="00F7409A"/>
    <w:rsid w:val="00F76B2E"/>
    <w:rsid w:val="00F807B5"/>
    <w:rsid w:val="00F839EC"/>
    <w:rsid w:val="00F848F1"/>
    <w:rsid w:val="00F904EA"/>
    <w:rsid w:val="00F91AB3"/>
    <w:rsid w:val="00F94CAE"/>
    <w:rsid w:val="00F95E91"/>
    <w:rsid w:val="00F96990"/>
    <w:rsid w:val="00F978AF"/>
    <w:rsid w:val="00FA25C7"/>
    <w:rsid w:val="00FA36F6"/>
    <w:rsid w:val="00FA3F72"/>
    <w:rsid w:val="00FA6F60"/>
    <w:rsid w:val="00FA7CC5"/>
    <w:rsid w:val="00FB4466"/>
    <w:rsid w:val="00FC2849"/>
    <w:rsid w:val="00FC3905"/>
    <w:rsid w:val="00FC4F62"/>
    <w:rsid w:val="00FC5FDA"/>
    <w:rsid w:val="00FC6975"/>
    <w:rsid w:val="00FC7D52"/>
    <w:rsid w:val="00FD2260"/>
    <w:rsid w:val="00FD3E1F"/>
    <w:rsid w:val="00FD3FE5"/>
    <w:rsid w:val="00FD6648"/>
    <w:rsid w:val="00FD679B"/>
    <w:rsid w:val="00FD74F6"/>
    <w:rsid w:val="00FD7579"/>
    <w:rsid w:val="00FD7732"/>
    <w:rsid w:val="00FE0440"/>
    <w:rsid w:val="00FE0A0B"/>
    <w:rsid w:val="00FE1E8A"/>
    <w:rsid w:val="00FE294B"/>
    <w:rsid w:val="00FE3D41"/>
    <w:rsid w:val="00FE59C7"/>
    <w:rsid w:val="00FF2133"/>
    <w:rsid w:val="00FF3B3F"/>
    <w:rsid w:val="00FF4FAC"/>
    <w:rsid w:val="00FF6FD3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D3288F4-897C-4445-B8EC-30D094AC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2ED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5F5DB4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rsid w:val="00752ED2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4">
    <w:name w:val="Hyperlink"/>
    <w:rsid w:val="00752ED2"/>
    <w:rPr>
      <w:color w:val="0000FF"/>
      <w:u w:val="single"/>
    </w:rPr>
  </w:style>
  <w:style w:type="character" w:styleId="a5">
    <w:name w:val="annotation reference"/>
    <w:semiHidden/>
    <w:rsid w:val="00793045"/>
    <w:rPr>
      <w:sz w:val="18"/>
      <w:szCs w:val="18"/>
    </w:rPr>
  </w:style>
  <w:style w:type="paragraph" w:styleId="a6">
    <w:name w:val="annotation text"/>
    <w:basedOn w:val="a0"/>
    <w:semiHidden/>
    <w:rsid w:val="00793045"/>
  </w:style>
  <w:style w:type="paragraph" w:styleId="a7">
    <w:name w:val="annotation subject"/>
    <w:basedOn w:val="a6"/>
    <w:next w:val="a6"/>
    <w:semiHidden/>
    <w:rsid w:val="00793045"/>
    <w:rPr>
      <w:b/>
      <w:bCs/>
    </w:rPr>
  </w:style>
  <w:style w:type="paragraph" w:styleId="a8">
    <w:name w:val="Balloon Text"/>
    <w:basedOn w:val="a0"/>
    <w:semiHidden/>
    <w:rsid w:val="00793045"/>
    <w:rPr>
      <w:rFonts w:ascii="Arial" w:hAnsi="Arial"/>
      <w:sz w:val="18"/>
      <w:szCs w:val="18"/>
    </w:rPr>
  </w:style>
  <w:style w:type="paragraph" w:styleId="a9">
    <w:name w:val="header"/>
    <w:basedOn w:val="a0"/>
    <w:rsid w:val="003A3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footer"/>
    <w:basedOn w:val="a0"/>
    <w:rsid w:val="003A3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b">
    <w:name w:val="Table Grid"/>
    <w:basedOn w:val="a2"/>
    <w:rsid w:val="00752FE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BM">
    <w:name w:val="IBM 正文"/>
    <w:basedOn w:val="a0"/>
    <w:rsid w:val="00003A2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003A2B"/>
    <w:rPr>
      <w:rFonts w:ascii="Arial" w:hAnsi="Arial" w:cs="Arial" w:hint="default"/>
      <w:sz w:val="20"/>
      <w:szCs w:val="20"/>
    </w:rPr>
  </w:style>
  <w:style w:type="character" w:customStyle="1" w:styleId="SoDAField">
    <w:name w:val="SoDA Field"/>
    <w:rsid w:val="00F469FD"/>
    <w:rPr>
      <w:color w:val="0000FF"/>
      <w:sz w:val="20"/>
    </w:rPr>
  </w:style>
  <w:style w:type="character" w:styleId="ac">
    <w:name w:val="page number"/>
    <w:basedOn w:val="a1"/>
    <w:rsid w:val="003C317E"/>
  </w:style>
  <w:style w:type="character" w:customStyle="1" w:styleId="HighlightedVariable">
    <w:name w:val="Highlighted Variable"/>
    <w:rsid w:val="005F5DB4"/>
    <w:rPr>
      <w:color w:val="0000FF"/>
    </w:rPr>
  </w:style>
  <w:style w:type="paragraph" w:customStyle="1" w:styleId="SOW2">
    <w:name w:val="SOW 标题2"/>
    <w:basedOn w:val="1"/>
    <w:rsid w:val="005F5DB4"/>
    <w:pPr>
      <w:pageBreakBefore/>
      <w:widowControl/>
      <w:numPr>
        <w:numId w:val="24"/>
      </w:numPr>
      <w:tabs>
        <w:tab w:val="clear" w:pos="425"/>
      </w:tabs>
      <w:snapToGrid w:val="0"/>
      <w:spacing w:before="120" w:after="0" w:line="480" w:lineRule="auto"/>
      <w:ind w:left="0" w:firstLine="0"/>
      <w:jc w:val="both"/>
      <w:outlineLvl w:val="1"/>
    </w:pPr>
    <w:rPr>
      <w:bCs w:val="0"/>
      <w:spacing w:val="30"/>
      <w:kern w:val="2"/>
      <w:sz w:val="32"/>
      <w:szCs w:val="20"/>
      <w:lang w:eastAsia="zh-CN"/>
    </w:rPr>
  </w:style>
  <w:style w:type="paragraph" w:customStyle="1" w:styleId="3">
    <w:name w:val="樣式3"/>
    <w:basedOn w:val="a0"/>
    <w:rsid w:val="005F5DB4"/>
    <w:pPr>
      <w:numPr>
        <w:ilvl w:val="1"/>
        <w:numId w:val="24"/>
      </w:numPr>
      <w:tabs>
        <w:tab w:val="clear" w:pos="870"/>
        <w:tab w:val="num" w:pos="1571"/>
      </w:tabs>
      <w:ind w:left="709" w:firstLine="142"/>
    </w:pPr>
    <w:rPr>
      <w:rFonts w:eastAsia="標楷體"/>
    </w:rPr>
  </w:style>
  <w:style w:type="paragraph" w:customStyle="1" w:styleId="10">
    <w:name w:val="大陸標題樣式1"/>
    <w:basedOn w:val="ad"/>
    <w:autoRedefine/>
    <w:rsid w:val="009B039E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">
    <w:name w:val="List Bullet"/>
    <w:basedOn w:val="a0"/>
    <w:rsid w:val="009B039E"/>
    <w:pPr>
      <w:numPr>
        <w:numId w:val="39"/>
      </w:numPr>
    </w:pPr>
  </w:style>
  <w:style w:type="paragraph" w:styleId="ad">
    <w:name w:val="Title"/>
    <w:basedOn w:val="a0"/>
    <w:qFormat/>
    <w:rsid w:val="009B039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Normal">
    <w:name w:val="Normal"/>
    <w:basedOn w:val="a0"/>
    <w:rsid w:val="006817D0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styleId="Web">
    <w:name w:val="Normal (Web)"/>
    <w:basedOn w:val="a0"/>
    <w:rsid w:val="006817D0"/>
    <w:pPr>
      <w:widowControl/>
      <w:spacing w:before="100" w:beforeAutospacing="1" w:after="100" w:afterAutospacing="1"/>
    </w:pPr>
    <w:rPr>
      <w:rFonts w:ascii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879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2789</Words>
  <Characters>15898</Characters>
  <Application>Microsoft Office Word</Application>
  <DocSecurity>0</DocSecurity>
  <Lines>132</Lines>
  <Paragraphs>37</Paragraphs>
  <ScaleCrop>false</ScaleCrop>
  <Company>cathaylife</Company>
  <LinksUpToDate>false</LinksUpToDate>
  <CharactersWithSpaces>18650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