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008"/>
        <w:gridCol w:w="4678"/>
        <w:gridCol w:w="1350"/>
        <w:gridCol w:w="1769"/>
      </w:tblGrid>
      <w:tr w:rsidR="00592D62" w:rsidRPr="00BB6028" w:rsidTr="00453A0A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2D62" w:rsidRPr="00BB6028" w:rsidRDefault="00592D62">
            <w:pPr>
              <w:pStyle w:val="Tabletext"/>
              <w:jc w:val="center"/>
              <w:rPr>
                <w:rFonts w:ascii="細明體" w:eastAsia="細明體" w:hAnsi="細明體"/>
                <w:bCs/>
              </w:rPr>
            </w:pPr>
            <w:bookmarkStart w:id="0" w:name="_GoBack"/>
            <w:bookmarkEnd w:id="0"/>
            <w:r w:rsidRPr="00BB6028">
              <w:rPr>
                <w:rFonts w:ascii="細明體" w:eastAsia="細明體" w:hAnsi="細明體" w:hint="eastAsia"/>
                <w:bCs/>
              </w:rPr>
              <w:t>Date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2D62" w:rsidRPr="00BB6028" w:rsidRDefault="00592D62" w:rsidP="003137BC">
            <w:pPr>
              <w:pStyle w:val="Tabletext"/>
              <w:jc w:val="center"/>
              <w:rPr>
                <w:rFonts w:ascii="細明體" w:eastAsia="細明體" w:hAnsi="細明體"/>
                <w:bCs/>
                <w:lang w:eastAsia="zh-TW"/>
              </w:rPr>
            </w:pPr>
            <w:r w:rsidRPr="00BB6028">
              <w:rPr>
                <w:rFonts w:ascii="細明體" w:eastAsia="細明體" w:hAnsi="細明體" w:hint="eastAsia"/>
                <w:bCs/>
                <w:lang w:eastAsia="zh-TW"/>
              </w:rPr>
              <w:t>版本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2D62" w:rsidRPr="00BB6028" w:rsidRDefault="00592D62">
            <w:pPr>
              <w:pStyle w:val="Tabletext"/>
              <w:jc w:val="center"/>
              <w:rPr>
                <w:rFonts w:ascii="細明體" w:eastAsia="細明體" w:hAnsi="細明體"/>
                <w:bCs/>
              </w:rPr>
            </w:pPr>
            <w:r w:rsidRPr="00BB6028">
              <w:rPr>
                <w:rFonts w:ascii="細明體" w:eastAsia="細明體" w:hAnsi="細明體" w:hint="eastAsia"/>
                <w:bCs/>
              </w:rPr>
              <w:t>Description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2D62" w:rsidRPr="00BB6028" w:rsidRDefault="00592D62">
            <w:pPr>
              <w:pStyle w:val="Tabletext"/>
              <w:jc w:val="center"/>
              <w:rPr>
                <w:rFonts w:ascii="細明體" w:eastAsia="細明體" w:hAnsi="細明體"/>
                <w:bCs/>
                <w:lang w:eastAsia="zh-TW"/>
              </w:rPr>
            </w:pPr>
            <w:r w:rsidRPr="00BB6028">
              <w:rPr>
                <w:rFonts w:ascii="細明體" w:eastAsia="細明體" w:hAnsi="細明體" w:hint="eastAsia"/>
                <w:bCs/>
                <w:lang w:eastAsia="zh-TW"/>
              </w:rPr>
              <w:t>Author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2D62" w:rsidRPr="00BB6028" w:rsidRDefault="00592D62">
            <w:pPr>
              <w:pStyle w:val="Tabletext"/>
              <w:jc w:val="center"/>
              <w:rPr>
                <w:rFonts w:ascii="細明體" w:eastAsia="細明體" w:hAnsi="細明體"/>
                <w:bCs/>
                <w:lang w:eastAsia="zh-TW"/>
              </w:rPr>
            </w:pPr>
            <w:r w:rsidRPr="00BB6028">
              <w:rPr>
                <w:rFonts w:ascii="細明體" w:eastAsia="細明體" w:hAnsi="細明體" w:hint="eastAsia"/>
                <w:bCs/>
                <w:lang w:eastAsia="zh-TW"/>
              </w:rPr>
              <w:t>立案單號</w:t>
            </w:r>
          </w:p>
        </w:tc>
      </w:tr>
      <w:tr w:rsidR="00592D62" w:rsidRPr="00BB6028" w:rsidTr="00453A0A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2D62" w:rsidRPr="00BB6028" w:rsidRDefault="00B34B59" w:rsidP="00592D62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 w:rsidRPr="00BB6028">
              <w:rPr>
                <w:rFonts w:ascii="細明體" w:eastAsia="細明體" w:hAnsi="細明體"/>
                <w:bCs/>
                <w:lang w:eastAsia="zh-TW"/>
              </w:rPr>
              <w:t>2011/12/28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2D62" w:rsidRPr="00BB6028" w:rsidRDefault="00592D62" w:rsidP="003137BC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 w:rsidRPr="00BB6028">
              <w:rPr>
                <w:rFonts w:ascii="細明體" w:eastAsia="細明體" w:hAnsi="細明體" w:hint="eastAsia"/>
                <w:bCs/>
                <w:lang w:eastAsia="zh-TW"/>
              </w:rPr>
              <w:t>1.0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2D62" w:rsidRPr="00BB6028" w:rsidRDefault="00592D62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 w:rsidRPr="00BB6028">
              <w:rPr>
                <w:rFonts w:ascii="細明體" w:eastAsia="細明體" w:hAnsi="細明體" w:hint="eastAsia"/>
                <w:bCs/>
                <w:lang w:eastAsia="zh-TW"/>
              </w:rPr>
              <w:t>CREATE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2D62" w:rsidRPr="00BB6028" w:rsidRDefault="00DC5B35">
            <w:pPr>
              <w:pStyle w:val="Tabletext"/>
              <w:rPr>
                <w:rFonts w:ascii="細明體" w:eastAsia="細明體" w:hAnsi="細明體" w:hint="eastAsia"/>
                <w:bCs/>
                <w:lang w:eastAsia="zh-TW"/>
              </w:rPr>
            </w:pPr>
            <w:r w:rsidRPr="00BB6028">
              <w:rPr>
                <w:rFonts w:ascii="細明體" w:eastAsia="細明體" w:hAnsi="細明體" w:hint="eastAsia"/>
                <w:bCs/>
                <w:lang w:eastAsia="zh-TW"/>
              </w:rPr>
              <w:t>劉文明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2D62" w:rsidRPr="00BB6028" w:rsidRDefault="00F05475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120529000144</w:t>
            </w:r>
          </w:p>
        </w:tc>
      </w:tr>
      <w:tr w:rsidR="009D7E02" w:rsidRPr="00BB6028" w:rsidTr="00453A0A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7E02" w:rsidRPr="00BB6028" w:rsidRDefault="009D7E02" w:rsidP="00592D62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>
              <w:rPr>
                <w:rFonts w:ascii="細明體" w:eastAsia="細明體" w:hAnsi="細明體"/>
                <w:bCs/>
                <w:lang w:eastAsia="zh-TW"/>
              </w:rPr>
              <w:t>2012/4/11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7E02" w:rsidRPr="00BB6028" w:rsidRDefault="009D7E02" w:rsidP="003137BC">
            <w:pPr>
              <w:pStyle w:val="Tabletext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1.1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7E02" w:rsidRPr="00BB6028" w:rsidRDefault="009D7E02">
            <w:pPr>
              <w:pStyle w:val="Tabletext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/>
                <w:bCs/>
                <w:lang w:eastAsia="zh-TW"/>
              </w:rPr>
              <w:t>M</w:t>
            </w:r>
            <w:r>
              <w:rPr>
                <w:rFonts w:ascii="細明體" w:eastAsia="細明體" w:hAnsi="細明體" w:hint="eastAsia"/>
                <w:bCs/>
                <w:lang w:eastAsia="zh-TW"/>
              </w:rPr>
              <w:t>odify:增加配分種類欄位為查詢條件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7E02" w:rsidRPr="00BB6028" w:rsidRDefault="009D7E02">
            <w:pPr>
              <w:pStyle w:val="Tabletext"/>
              <w:rPr>
                <w:rFonts w:ascii="細明體" w:eastAsia="細明體" w:hAnsi="細明體" w:hint="eastAsia"/>
                <w:bCs/>
                <w:lang w:eastAsia="zh-TW"/>
              </w:rPr>
            </w:pPr>
            <w:r w:rsidRPr="00BB6028">
              <w:rPr>
                <w:rFonts w:ascii="細明體" w:eastAsia="細明體" w:hAnsi="細明體" w:hint="eastAsia"/>
                <w:bCs/>
                <w:lang w:eastAsia="zh-TW"/>
              </w:rPr>
              <w:t>劉文明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7E02" w:rsidRPr="00BB6028" w:rsidRDefault="009D7E02">
            <w:pPr>
              <w:pStyle w:val="Tabletext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3B61C6" w:rsidRPr="00BB6028" w:rsidTr="00453A0A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61C6" w:rsidRDefault="003B61C6" w:rsidP="00592D62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>
              <w:rPr>
                <w:rFonts w:ascii="細明體" w:eastAsia="細明體" w:hAnsi="細明體"/>
                <w:bCs/>
                <w:lang w:eastAsia="zh-TW"/>
              </w:rPr>
              <w:t>2012/4/27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61C6" w:rsidRDefault="003B61C6" w:rsidP="003137BC">
            <w:pPr>
              <w:pStyle w:val="Tabletext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1.2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61C6" w:rsidRDefault="003B61C6">
            <w:pPr>
              <w:pStyle w:val="Tabletext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/>
                <w:bCs/>
                <w:lang w:eastAsia="zh-TW"/>
              </w:rPr>
              <w:t>M</w:t>
            </w:r>
            <w:r>
              <w:rPr>
                <w:rFonts w:ascii="細明體" w:eastAsia="細明體" w:hAnsi="細明體" w:hint="eastAsia"/>
                <w:bCs/>
                <w:lang w:eastAsia="zh-TW"/>
              </w:rPr>
              <w:t xml:space="preserve">odify: </w:t>
            </w:r>
          </w:p>
          <w:p w:rsidR="003B61C6" w:rsidRDefault="003B61C6" w:rsidP="001249C3">
            <w:pPr>
              <w:pStyle w:val="Tabletext"/>
              <w:numPr>
                <w:ilvl w:val="0"/>
                <w:numId w:val="43"/>
              </w:numPr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調整下拉選取因子分類，連動篩選因子代碼下拉選項</w:t>
            </w:r>
          </w:p>
          <w:p w:rsidR="003B61C6" w:rsidRDefault="003B61C6" w:rsidP="001249C3">
            <w:pPr>
              <w:pStyle w:val="Tabletext"/>
              <w:numPr>
                <w:ilvl w:val="0"/>
                <w:numId w:val="43"/>
              </w:numPr>
              <w:rPr>
                <w:rFonts w:ascii="細明體" w:eastAsia="細明體" w:hAnsi="細明體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增加</w:t>
            </w:r>
            <w:r w:rsidR="00472A72" w:rsidRPr="00472A72">
              <w:rPr>
                <w:rFonts w:ascii="細明體" w:eastAsia="細明體" w:hAnsi="細明體" w:hint="eastAsia"/>
                <w:bCs/>
                <w:lang w:eastAsia="zh-TW"/>
              </w:rPr>
              <w:t>顯示全部因子最新版本</w:t>
            </w:r>
            <w:r w:rsidR="00472A72">
              <w:rPr>
                <w:rFonts w:ascii="細明體" w:eastAsia="細明體" w:hAnsi="細明體" w:hint="eastAsia"/>
                <w:bCs/>
                <w:lang w:eastAsia="zh-TW"/>
              </w:rPr>
              <w:t>連結，點選後另開視窗顯示所有因子資料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61C6" w:rsidRPr="00BB6028" w:rsidRDefault="003B61C6">
            <w:pPr>
              <w:pStyle w:val="Tabletext"/>
              <w:rPr>
                <w:rFonts w:ascii="細明體" w:eastAsia="細明體" w:hAnsi="細明體" w:hint="eastAsia"/>
                <w:bCs/>
                <w:lang w:eastAsia="zh-TW"/>
              </w:rPr>
            </w:pPr>
            <w:r w:rsidRPr="00BB6028">
              <w:rPr>
                <w:rFonts w:ascii="細明體" w:eastAsia="細明體" w:hAnsi="細明體" w:hint="eastAsia"/>
                <w:bCs/>
                <w:lang w:eastAsia="zh-TW"/>
              </w:rPr>
              <w:t>劉文明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61C6" w:rsidRPr="00BB6028" w:rsidRDefault="003B61C6">
            <w:pPr>
              <w:pStyle w:val="Tabletext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1249C3" w:rsidRPr="00BB6028" w:rsidTr="00453A0A">
        <w:trPr>
          <w:ins w:id="1" w:author="楊智偉" w:date="2016-10-03T20:01:00Z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9C3" w:rsidRDefault="001249C3" w:rsidP="001249C3">
            <w:pPr>
              <w:pStyle w:val="Tabletext"/>
              <w:rPr>
                <w:ins w:id="2" w:author="楊智偉" w:date="2016-10-03T20:01:00Z"/>
                <w:rFonts w:ascii="細明體" w:eastAsia="細明體" w:hAnsi="細明體"/>
                <w:bCs/>
                <w:lang w:eastAsia="zh-TW"/>
              </w:rPr>
            </w:pPr>
            <w:ins w:id="3" w:author="楊智偉" w:date="2016-10-03T20:01:00Z">
              <w:r>
                <w:rPr>
                  <w:rFonts w:ascii="細明體" w:eastAsia="細明體" w:hAnsi="細明體" w:hint="eastAsia"/>
                  <w:bCs/>
                  <w:lang w:eastAsia="zh-TW"/>
                </w:rPr>
                <w:t>2016/10/03</w:t>
              </w:r>
            </w:ins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9C3" w:rsidRDefault="001249C3" w:rsidP="001249C3">
            <w:pPr>
              <w:pStyle w:val="Tabletext"/>
              <w:rPr>
                <w:ins w:id="4" w:author="楊智偉" w:date="2016-10-03T20:01:00Z"/>
                <w:rFonts w:ascii="細明體" w:eastAsia="細明體" w:hAnsi="細明體" w:hint="eastAsia"/>
                <w:bCs/>
                <w:lang w:eastAsia="zh-TW"/>
              </w:rPr>
            </w:pPr>
            <w:ins w:id="5" w:author="楊智偉" w:date="2016-10-03T20:02:00Z">
              <w:r>
                <w:rPr>
                  <w:rFonts w:ascii="細明體" w:eastAsia="細明體" w:hAnsi="細明體" w:hint="eastAsia"/>
                  <w:bCs/>
                  <w:lang w:eastAsia="zh-TW"/>
                </w:rPr>
                <w:t>2</w:t>
              </w:r>
            </w:ins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9C3" w:rsidRDefault="001249C3" w:rsidP="001249C3">
            <w:pPr>
              <w:pStyle w:val="Tabletext"/>
              <w:rPr>
                <w:ins w:id="6" w:author="楊智偉" w:date="2016-10-03T20:01:00Z"/>
                <w:color w:val="0000FF"/>
                <w:lang w:eastAsia="zh-TW"/>
              </w:rPr>
            </w:pPr>
            <w:ins w:id="7" w:author="楊智偉" w:date="2016-10-03T20:01:00Z">
              <w:r w:rsidRPr="00567179">
                <w:rPr>
                  <w:rFonts w:hint="eastAsia"/>
                  <w:color w:val="0000FF"/>
                  <w:lang w:eastAsia="zh-TW"/>
                </w:rPr>
                <w:t>電腦作業申請書</w:t>
              </w:r>
              <w:r w:rsidRPr="00567179">
                <w:rPr>
                  <w:rFonts w:hint="eastAsia"/>
                  <w:color w:val="0000FF"/>
                  <w:lang w:eastAsia="zh-TW"/>
                </w:rPr>
                <w:t>160825000095_</w:t>
              </w:r>
              <w:r w:rsidRPr="00567179">
                <w:rPr>
                  <w:rFonts w:hint="eastAsia"/>
                  <w:color w:val="0000FF"/>
                  <w:lang w:eastAsia="zh-TW"/>
                </w:rPr>
                <w:t>健康險短期風險預測評分系統</w:t>
              </w:r>
              <w:r w:rsidRPr="00567179">
                <w:rPr>
                  <w:rFonts w:hint="eastAsia"/>
                  <w:color w:val="0000FF"/>
                  <w:lang w:eastAsia="zh-TW"/>
                </w:rPr>
                <w:t>_</w:t>
              </w:r>
              <w:r w:rsidRPr="00567179">
                <w:rPr>
                  <w:rFonts w:hint="eastAsia"/>
                  <w:color w:val="0000FF"/>
                  <w:lang w:eastAsia="zh-TW"/>
                </w:rPr>
                <w:t>管理者維護介面</w:t>
              </w:r>
            </w:ins>
          </w:p>
          <w:p w:rsidR="001249C3" w:rsidRDefault="001249C3" w:rsidP="001249C3">
            <w:pPr>
              <w:pStyle w:val="Tabletext"/>
              <w:rPr>
                <w:ins w:id="8" w:author="楊智偉" w:date="2016-10-03T20:01:00Z"/>
                <w:rFonts w:ascii="細明體" w:eastAsia="細明體" w:hAnsi="細明體"/>
                <w:bCs/>
                <w:lang w:eastAsia="zh-TW"/>
              </w:rPr>
            </w:pPr>
            <w:ins w:id="9" w:author="楊智偉" w:date="2016-10-03T20:01:00Z">
              <w:r>
                <w:rPr>
                  <w:rFonts w:hint="eastAsia"/>
                  <w:color w:val="0000FF"/>
                  <w:lang w:eastAsia="zh-TW"/>
                </w:rPr>
                <w:t>擴充系統別</w:t>
              </w:r>
            </w:ins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9C3" w:rsidRPr="00BB6028" w:rsidRDefault="001249C3" w:rsidP="001249C3">
            <w:pPr>
              <w:pStyle w:val="Tabletext"/>
              <w:rPr>
                <w:ins w:id="10" w:author="楊智偉" w:date="2016-10-03T20:01:00Z"/>
                <w:rFonts w:ascii="細明體" w:eastAsia="細明體" w:hAnsi="細明體" w:hint="eastAsia"/>
                <w:bCs/>
                <w:lang w:eastAsia="zh-TW"/>
              </w:rPr>
            </w:pPr>
            <w:ins w:id="11" w:author="楊智偉" w:date="2016-10-03T20:01:00Z">
              <w:r>
                <w:rPr>
                  <w:rFonts w:ascii="細明體" w:eastAsia="細明體" w:hAnsi="細明體" w:hint="eastAsia"/>
                  <w:bCs/>
                  <w:lang w:eastAsia="zh-TW"/>
                </w:rPr>
                <w:t>楊智偉</w:t>
              </w:r>
            </w:ins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9C3" w:rsidRPr="00BB6028" w:rsidRDefault="001249C3" w:rsidP="001249C3">
            <w:pPr>
              <w:pStyle w:val="Tabletext"/>
              <w:rPr>
                <w:ins w:id="12" w:author="楊智偉" w:date="2016-10-03T20:01:00Z"/>
                <w:rFonts w:ascii="細明體" w:eastAsia="細明體" w:hAnsi="細明體" w:hint="eastAsia"/>
                <w:bCs/>
                <w:lang w:eastAsia="zh-TW"/>
              </w:rPr>
            </w:pPr>
            <w:ins w:id="13" w:author="楊智偉" w:date="2016-10-03T20:01:00Z">
              <w:r w:rsidRPr="00567179">
                <w:rPr>
                  <w:lang w:eastAsia="zh-TW"/>
                </w:rPr>
                <w:t>160830000263</w:t>
              </w:r>
            </w:ins>
          </w:p>
        </w:tc>
      </w:tr>
    </w:tbl>
    <w:p w:rsidR="000535F7" w:rsidRPr="00BB6028" w:rsidRDefault="000535F7" w:rsidP="000535F7">
      <w:pPr>
        <w:rPr>
          <w:rFonts w:ascii="細明體" w:eastAsia="細明體" w:hAnsi="細明體"/>
          <w:sz w:val="20"/>
          <w:szCs w:val="20"/>
        </w:rPr>
      </w:pPr>
    </w:p>
    <w:p w:rsidR="000535F7" w:rsidRPr="00BB6028" w:rsidRDefault="00DC5B35" w:rsidP="000535F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BB6028">
        <w:rPr>
          <w:rFonts w:ascii="細明體" w:eastAsia="細明體" w:hAnsi="細明體" w:hint="eastAsia"/>
          <w:b/>
          <w:kern w:val="2"/>
          <w:lang w:eastAsia="zh-TW"/>
        </w:rPr>
        <w:t>UCAAV1_02</w:t>
      </w:r>
      <w:r w:rsidR="00B34B59" w:rsidRPr="00BB6028">
        <w:rPr>
          <w:rFonts w:ascii="細明體" w:eastAsia="細明體" w:hAnsi="細明體" w:hint="eastAsia"/>
          <w:b/>
          <w:kern w:val="2"/>
          <w:lang w:eastAsia="zh-TW"/>
        </w:rPr>
        <w:t>01</w:t>
      </w:r>
      <w:r w:rsidR="00592D62" w:rsidRPr="00BB6028">
        <w:rPr>
          <w:rFonts w:ascii="細明體" w:eastAsia="細明體" w:hAnsi="細明體" w:hint="eastAsia"/>
          <w:b/>
          <w:kern w:val="2"/>
          <w:lang w:eastAsia="zh-TW"/>
        </w:rPr>
        <w:t>_</w:t>
      </w:r>
      <w:r w:rsidRPr="00BB6028">
        <w:rPr>
          <w:rFonts w:ascii="細明體" w:eastAsia="細明體" w:hAnsi="細明體" w:hint="eastAsia"/>
          <w:b/>
          <w:kern w:val="2"/>
          <w:lang w:eastAsia="zh-TW"/>
        </w:rPr>
        <w:t>因子分數</w:t>
      </w:r>
      <w:r w:rsidR="00B34B59" w:rsidRPr="00BB6028">
        <w:rPr>
          <w:rFonts w:ascii="細明體" w:eastAsia="細明體" w:hAnsi="細明體" w:hint="eastAsia"/>
          <w:b/>
          <w:kern w:val="2"/>
          <w:lang w:eastAsia="zh-TW"/>
        </w:rPr>
        <w:t>版本維護</w:t>
      </w:r>
    </w:p>
    <w:p w:rsidR="000535F7" w:rsidRPr="00BB6028" w:rsidRDefault="000535F7" w:rsidP="000535F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</w:p>
    <w:p w:rsidR="00FA576C" w:rsidRPr="00BB6028" w:rsidRDefault="00FA576C" w:rsidP="00FA576C">
      <w:pPr>
        <w:numPr>
          <w:ilvl w:val="0"/>
          <w:numId w:val="2"/>
        </w:numPr>
        <w:rPr>
          <w:rFonts w:ascii="細明體" w:eastAsia="細明體" w:hAnsi="細明體"/>
          <w:sz w:val="20"/>
          <w:szCs w:val="20"/>
        </w:rPr>
      </w:pPr>
      <w:r w:rsidRPr="00BB6028">
        <w:rPr>
          <w:rFonts w:ascii="細明體" w:eastAsia="細明體" w:hAnsi="細明體" w:hint="eastAsia"/>
          <w:sz w:val="20"/>
          <w:szCs w:val="20"/>
        </w:rPr>
        <w:t>程式功能概述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725"/>
      </w:tblGrid>
      <w:tr w:rsidR="00FA576C" w:rsidRPr="00BB6028" w:rsidTr="00453A0A">
        <w:tc>
          <w:tcPr>
            <w:tcW w:w="2340" w:type="dxa"/>
          </w:tcPr>
          <w:p w:rsidR="00FA576C" w:rsidRPr="00BB6028" w:rsidRDefault="00FA576C" w:rsidP="00FA576C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程式功能</w:t>
            </w:r>
          </w:p>
        </w:tc>
        <w:tc>
          <w:tcPr>
            <w:tcW w:w="7725" w:type="dxa"/>
          </w:tcPr>
          <w:p w:rsidR="00FA576C" w:rsidRPr="00BB6028" w:rsidRDefault="00FA576C" w:rsidP="00B34B59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理賠偵測</w:t>
            </w:r>
            <w:r w:rsidR="00DC5B35" w:rsidRPr="00BB6028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因子分數</w:t>
            </w:r>
            <w:r w:rsidR="00B34B59" w:rsidRPr="00BB6028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版本維護</w:t>
            </w:r>
            <w:r w:rsidRPr="00BB6028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作業</w:t>
            </w:r>
          </w:p>
        </w:tc>
      </w:tr>
      <w:tr w:rsidR="00FA576C" w:rsidRPr="00BB6028" w:rsidTr="00453A0A">
        <w:tc>
          <w:tcPr>
            <w:tcW w:w="2340" w:type="dxa"/>
          </w:tcPr>
          <w:p w:rsidR="00FA576C" w:rsidRPr="00BB6028" w:rsidRDefault="00FA576C" w:rsidP="00FA576C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程式名稱</w:t>
            </w:r>
          </w:p>
        </w:tc>
        <w:tc>
          <w:tcPr>
            <w:tcW w:w="7725" w:type="dxa"/>
          </w:tcPr>
          <w:p w:rsidR="00FA576C" w:rsidRPr="00BB6028" w:rsidRDefault="00DC5B35" w:rsidP="00FA576C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AAV1_02</w:t>
            </w:r>
            <w:r w:rsidR="00FA576C" w:rsidRPr="00BB6028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0</w:t>
            </w:r>
            <w:r w:rsidR="00B34B59" w:rsidRPr="00BB6028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1</w:t>
            </w:r>
          </w:p>
        </w:tc>
      </w:tr>
      <w:tr w:rsidR="00FA576C" w:rsidRPr="00BB6028" w:rsidTr="00453A0A">
        <w:tc>
          <w:tcPr>
            <w:tcW w:w="2340" w:type="dxa"/>
          </w:tcPr>
          <w:p w:rsidR="00FA576C" w:rsidRPr="00BB6028" w:rsidRDefault="00FA576C" w:rsidP="00FA576C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作業方式</w:t>
            </w:r>
          </w:p>
        </w:tc>
        <w:tc>
          <w:tcPr>
            <w:tcW w:w="7725" w:type="dxa"/>
          </w:tcPr>
          <w:p w:rsidR="00FA576C" w:rsidRPr="00BB6028" w:rsidRDefault="00FA576C" w:rsidP="00FA576C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ONLINE</w:t>
            </w:r>
          </w:p>
        </w:tc>
      </w:tr>
      <w:tr w:rsidR="00FA576C" w:rsidRPr="00BB6028" w:rsidTr="00453A0A">
        <w:tc>
          <w:tcPr>
            <w:tcW w:w="2340" w:type="dxa"/>
          </w:tcPr>
          <w:p w:rsidR="00FA576C" w:rsidRPr="00BB6028" w:rsidRDefault="00FA576C" w:rsidP="00FA576C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概要說明</w:t>
            </w:r>
          </w:p>
        </w:tc>
        <w:tc>
          <w:tcPr>
            <w:tcW w:w="7725" w:type="dxa"/>
          </w:tcPr>
          <w:p w:rsidR="00FA576C" w:rsidRPr="00BB6028" w:rsidRDefault="00FA576C" w:rsidP="00DC5B35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提供理賠偵測系統</w:t>
            </w:r>
            <w:r w:rsidR="00DC5B35" w:rsidRPr="00BB6028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各因子對應分數</w:t>
            </w:r>
            <w:r w:rsidRPr="00BB6028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設定</w:t>
            </w:r>
            <w:r w:rsidR="00B34B59" w:rsidRPr="00BB6028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確認後之版本維護</w:t>
            </w:r>
          </w:p>
        </w:tc>
      </w:tr>
      <w:tr w:rsidR="00FA576C" w:rsidRPr="00BB6028" w:rsidTr="00453A0A">
        <w:tc>
          <w:tcPr>
            <w:tcW w:w="2340" w:type="dxa"/>
          </w:tcPr>
          <w:p w:rsidR="00FA576C" w:rsidRPr="00BB6028" w:rsidRDefault="00FA576C" w:rsidP="00FA576C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處理人員</w:t>
            </w:r>
          </w:p>
        </w:tc>
        <w:tc>
          <w:tcPr>
            <w:tcW w:w="7725" w:type="dxa"/>
          </w:tcPr>
          <w:p w:rsidR="00FA576C" w:rsidRPr="00BB6028" w:rsidRDefault="00FA576C" w:rsidP="00FA576C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理調科人員</w:t>
            </w:r>
          </w:p>
        </w:tc>
      </w:tr>
      <w:tr w:rsidR="00FA576C" w:rsidRPr="00BB6028" w:rsidTr="00453A0A">
        <w:tc>
          <w:tcPr>
            <w:tcW w:w="2340" w:type="dxa"/>
          </w:tcPr>
          <w:p w:rsidR="00FA576C" w:rsidRPr="00BB6028" w:rsidRDefault="00FA576C" w:rsidP="00FA576C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作業平台</w:t>
            </w:r>
          </w:p>
        </w:tc>
        <w:tc>
          <w:tcPr>
            <w:tcW w:w="7725" w:type="dxa"/>
          </w:tcPr>
          <w:p w:rsidR="00FA576C" w:rsidRPr="00BB6028" w:rsidRDefault="00FA576C" w:rsidP="00FA576C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■一般  □平板電腦  □手機</w:t>
            </w:r>
          </w:p>
        </w:tc>
      </w:tr>
      <w:tr w:rsidR="00FA576C" w:rsidRPr="00BB6028" w:rsidTr="00453A0A">
        <w:tc>
          <w:tcPr>
            <w:tcW w:w="2340" w:type="dxa"/>
          </w:tcPr>
          <w:p w:rsidR="00FA576C" w:rsidRPr="00BB6028" w:rsidRDefault="00FA576C" w:rsidP="00FA576C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使用對象</w:t>
            </w:r>
          </w:p>
        </w:tc>
        <w:tc>
          <w:tcPr>
            <w:tcW w:w="7725" w:type="dxa"/>
          </w:tcPr>
          <w:p w:rsidR="00FA576C" w:rsidRPr="00BB6028" w:rsidRDefault="00FA576C" w:rsidP="00FA576C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■員工(UCBean)  □客戶(CustomerBean)</w:t>
            </w:r>
          </w:p>
        </w:tc>
      </w:tr>
    </w:tbl>
    <w:p w:rsidR="00FA576C" w:rsidRPr="00BB6028" w:rsidRDefault="00FA576C" w:rsidP="00FA576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0535F7" w:rsidRPr="00BB6028" w:rsidRDefault="000535F7" w:rsidP="000535F7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0535F7" w:rsidRPr="00BB6028" w:rsidRDefault="000535F7" w:rsidP="00D73884">
      <w:pPr>
        <w:numPr>
          <w:ilvl w:val="0"/>
          <w:numId w:val="2"/>
        </w:numPr>
        <w:rPr>
          <w:rFonts w:ascii="細明體" w:eastAsia="細明體" w:hAnsi="細明體" w:hint="eastAsia"/>
          <w:sz w:val="20"/>
          <w:szCs w:val="20"/>
        </w:rPr>
      </w:pPr>
      <w:r w:rsidRPr="00BB6028">
        <w:rPr>
          <w:rFonts w:ascii="細明體" w:eastAsia="細明體" w:hAnsi="細明體" w:hint="eastAsia"/>
          <w:sz w:val="20"/>
          <w:szCs w:val="20"/>
        </w:rPr>
        <w:t>使用模組</w:t>
      </w:r>
      <w:r w:rsidRPr="00BB6028">
        <w:rPr>
          <w:rFonts w:ascii="細明體" w:eastAsia="細明體" w:hAnsi="細明體"/>
          <w:sz w:val="20"/>
          <w:szCs w:val="20"/>
        </w:rPr>
        <w:sym w:font="Wingdings" w:char="00E8"/>
      </w:r>
      <w:r w:rsidRPr="00BB6028">
        <w:rPr>
          <w:rFonts w:ascii="細明體" w:eastAsia="細明體" w:hAnsi="細明體" w:hint="eastAsia"/>
          <w:sz w:val="20"/>
          <w:szCs w:val="20"/>
        </w:rPr>
        <w:t xml:space="preserve"> </w:t>
      </w:r>
      <w:r w:rsidRPr="00BB6028">
        <w:rPr>
          <w:rFonts w:ascii="細明體" w:eastAsia="細明體" w:hAnsi="細明體" w:hint="eastAsia"/>
          <w:color w:val="0000FF"/>
          <w:sz w:val="20"/>
          <w:szCs w:val="20"/>
        </w:rPr>
        <w:t>列出需要用到的所有模組，而在使用處再說明傳入傳出參數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10"/>
        <w:gridCol w:w="3826"/>
        <w:gridCol w:w="2694"/>
        <w:gridCol w:w="2835"/>
      </w:tblGrid>
      <w:tr w:rsidR="000535F7" w:rsidRPr="00BB6028" w:rsidTr="00453A0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BB6028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BB6028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BB6028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BB6028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44588B" w:rsidRPr="00BB6028" w:rsidTr="00453A0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BB6028" w:rsidRDefault="0044588B" w:rsidP="00D73884">
            <w:pPr>
              <w:numPr>
                <w:ilvl w:val="0"/>
                <w:numId w:val="3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88B" w:rsidRPr="00BB6028" w:rsidRDefault="00890B41" w:rsidP="004F2ED9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sz w:val="20"/>
                <w:szCs w:val="20"/>
              </w:rPr>
              <w:t>理賠偵測因子分數檔維護模組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88B" w:rsidRPr="00BB6028" w:rsidRDefault="00890B41" w:rsidP="004F2ED9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sz w:val="20"/>
                <w:szCs w:val="20"/>
              </w:rPr>
              <w:t>AA_V1Z001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BB6028" w:rsidRDefault="0044588B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44588B" w:rsidRPr="00BB6028" w:rsidTr="00453A0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BB6028" w:rsidRDefault="0044588B" w:rsidP="00D73884">
            <w:pPr>
              <w:numPr>
                <w:ilvl w:val="0"/>
                <w:numId w:val="3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BB6028" w:rsidRDefault="00890B41" w:rsidP="004F2ED9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sz w:val="20"/>
                <w:szCs w:val="20"/>
              </w:rPr>
              <w:t>理賠偵測因子分數_版本檔維護模組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BB6028" w:rsidRDefault="00890B41" w:rsidP="004F2ED9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sz w:val="20"/>
                <w:szCs w:val="20"/>
              </w:rPr>
              <w:t>AA_V1Z002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BB6028" w:rsidRDefault="0044588B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0535F7" w:rsidRPr="00BB6028" w:rsidRDefault="000535F7" w:rsidP="000535F7">
      <w:pPr>
        <w:rPr>
          <w:rFonts w:ascii="細明體" w:eastAsia="細明體" w:hAnsi="細明體" w:hint="eastAsia"/>
          <w:sz w:val="20"/>
          <w:szCs w:val="20"/>
        </w:rPr>
      </w:pPr>
    </w:p>
    <w:p w:rsidR="000535F7" w:rsidRPr="00BB6028" w:rsidRDefault="000535F7" w:rsidP="00D73884">
      <w:pPr>
        <w:numPr>
          <w:ilvl w:val="0"/>
          <w:numId w:val="2"/>
        </w:numPr>
        <w:rPr>
          <w:rFonts w:ascii="細明體" w:eastAsia="細明體" w:hAnsi="細明體" w:hint="eastAsia"/>
          <w:sz w:val="20"/>
          <w:szCs w:val="20"/>
        </w:rPr>
      </w:pPr>
      <w:r w:rsidRPr="00BB6028">
        <w:rPr>
          <w:rFonts w:ascii="細明體" w:eastAsia="細明體" w:hAnsi="細明體" w:hint="eastAsia"/>
          <w:sz w:val="20"/>
          <w:szCs w:val="20"/>
        </w:rPr>
        <w:t xml:space="preserve">使用檔案 </w:t>
      </w:r>
      <w:r w:rsidRPr="00BB6028">
        <w:rPr>
          <w:rFonts w:ascii="細明體" w:eastAsia="細明體" w:hAnsi="細明體"/>
          <w:sz w:val="20"/>
          <w:szCs w:val="20"/>
        </w:rPr>
        <w:sym w:font="Wingdings" w:char="00E8"/>
      </w:r>
      <w:r w:rsidRPr="00BB6028">
        <w:rPr>
          <w:rFonts w:ascii="細明體" w:eastAsia="細明體" w:hAnsi="細明體" w:hint="eastAsia"/>
          <w:sz w:val="20"/>
          <w:szCs w:val="20"/>
        </w:rPr>
        <w:t xml:space="preserve"> </w:t>
      </w:r>
      <w:r w:rsidRPr="00BB6028">
        <w:rPr>
          <w:rFonts w:ascii="細明體" w:eastAsia="細明體" w:hAnsi="細明體" w:hint="eastAsia"/>
          <w:color w:val="0000FF"/>
          <w:sz w:val="20"/>
          <w:szCs w:val="20"/>
        </w:rPr>
        <w:t>列出所有會用到的檔案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5943"/>
        <w:gridCol w:w="3402"/>
      </w:tblGrid>
      <w:tr w:rsidR="000535F7" w:rsidRPr="00BB6028" w:rsidTr="00453A0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BB6028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5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BB6028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BB6028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0535F7" w:rsidRPr="00BB6028" w:rsidTr="00453A0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5F7" w:rsidRPr="00BB6028" w:rsidRDefault="000535F7" w:rsidP="00D73884">
            <w:pPr>
              <w:numPr>
                <w:ilvl w:val="0"/>
                <w:numId w:val="4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5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BB6028" w:rsidRDefault="00DC5B3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sz w:val="20"/>
                <w:szCs w:val="20"/>
              </w:rPr>
              <w:t>理賠偵測因子分數檔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BB6028" w:rsidRDefault="00DC5B35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sz w:val="20"/>
                <w:szCs w:val="20"/>
              </w:rPr>
              <w:t>DTAAV102</w:t>
            </w:r>
          </w:p>
        </w:tc>
      </w:tr>
      <w:tr w:rsidR="00020938" w:rsidRPr="00BB6028" w:rsidTr="00453A0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938" w:rsidRPr="00BB6028" w:rsidRDefault="00020938" w:rsidP="00D73884">
            <w:pPr>
              <w:numPr>
                <w:ilvl w:val="0"/>
                <w:numId w:val="4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5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938" w:rsidRPr="00BB6028" w:rsidRDefault="00DC5B3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sz w:val="20"/>
                <w:szCs w:val="20"/>
              </w:rPr>
              <w:t>理賠偵測因子分數</w:t>
            </w:r>
            <w:r w:rsidR="00020938" w:rsidRPr="00BB6028">
              <w:rPr>
                <w:rFonts w:ascii="細明體" w:eastAsia="細明體" w:hAnsi="細明體" w:hint="eastAsia"/>
                <w:sz w:val="20"/>
                <w:szCs w:val="20"/>
              </w:rPr>
              <w:t>_版本檔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938" w:rsidRPr="00BB6028" w:rsidRDefault="0002093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028">
              <w:rPr>
                <w:rFonts w:ascii="細明體" w:eastAsia="細明體" w:hAnsi="細明體"/>
                <w:sz w:val="20"/>
                <w:szCs w:val="20"/>
              </w:rPr>
              <w:t>DTAA</w:t>
            </w:r>
            <w:r w:rsidRPr="00BB6028">
              <w:rPr>
                <w:rFonts w:ascii="細明體" w:eastAsia="細明體" w:hAnsi="細明體" w:hint="eastAsia"/>
                <w:sz w:val="20"/>
                <w:szCs w:val="20"/>
              </w:rPr>
              <w:t>V</w:t>
            </w:r>
            <w:r w:rsidRPr="00BB6028">
              <w:rPr>
                <w:rFonts w:ascii="細明體" w:eastAsia="細明體" w:hAnsi="細明體"/>
                <w:sz w:val="20"/>
                <w:szCs w:val="20"/>
              </w:rPr>
              <w:t>1L</w:t>
            </w:r>
            <w:r w:rsidR="00DC5B35" w:rsidRPr="00BB6028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</w:tr>
    </w:tbl>
    <w:p w:rsidR="000535F7" w:rsidRPr="00BB6028" w:rsidRDefault="000535F7" w:rsidP="000535F7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0535F7" w:rsidRPr="00BB6028" w:rsidRDefault="000535F7" w:rsidP="000535F7">
      <w:pPr>
        <w:rPr>
          <w:rFonts w:ascii="細明體" w:eastAsia="細明體" w:hAnsi="細明體" w:hint="eastAsia"/>
          <w:sz w:val="20"/>
          <w:szCs w:val="20"/>
        </w:rPr>
      </w:pPr>
    </w:p>
    <w:p w:rsidR="00FA576C" w:rsidRPr="00BB6028" w:rsidRDefault="000535F7" w:rsidP="00FA576C">
      <w:pPr>
        <w:numPr>
          <w:ilvl w:val="0"/>
          <w:numId w:val="2"/>
        </w:numPr>
        <w:rPr>
          <w:rFonts w:ascii="細明體" w:eastAsia="細明體" w:hAnsi="細明體" w:hint="eastAsia"/>
          <w:sz w:val="20"/>
          <w:szCs w:val="20"/>
        </w:rPr>
      </w:pPr>
      <w:r w:rsidRPr="00BB6028">
        <w:rPr>
          <w:rFonts w:ascii="細明體" w:eastAsia="細明體" w:hAnsi="細明體" w:hint="eastAsia"/>
          <w:sz w:val="20"/>
          <w:szCs w:val="20"/>
        </w:rPr>
        <w:t>畫面</w:t>
      </w:r>
      <w:r w:rsidR="00FA6A8B" w:rsidRPr="00BB6028">
        <w:rPr>
          <w:rFonts w:ascii="細明體" w:eastAsia="細明體" w:hAnsi="細明體" w:hint="eastAsia"/>
          <w:sz w:val="20"/>
          <w:szCs w:val="20"/>
        </w:rPr>
        <w:t>AAV1_0201</w:t>
      </w:r>
      <w:r w:rsidRPr="00BB6028">
        <w:rPr>
          <w:rFonts w:ascii="細明體" w:eastAsia="細明體" w:hAnsi="細明體" w:hint="eastAsia"/>
          <w:sz w:val="20"/>
          <w:szCs w:val="20"/>
        </w:rPr>
        <w:t>圖</w:t>
      </w:r>
      <w:r w:rsidR="00A307FC" w:rsidRPr="00BB6028">
        <w:rPr>
          <w:rFonts w:ascii="細明體" w:eastAsia="細明體" w:hAnsi="細明體" w:hint="eastAsia"/>
          <w:sz w:val="20"/>
          <w:szCs w:val="20"/>
        </w:rPr>
        <w:t>0</w:t>
      </w:r>
      <w:r w:rsidRPr="00BB6028">
        <w:rPr>
          <w:rFonts w:ascii="細明體" w:eastAsia="細明體" w:hAnsi="細明體" w:hint="eastAsia"/>
          <w:noProof/>
          <w:sz w:val="20"/>
          <w:szCs w:val="20"/>
        </w:rPr>
        <w:t xml:space="preserve"> </w:t>
      </w:r>
    </w:p>
    <w:p w:rsidR="00A307FC" w:rsidRPr="00BB6028" w:rsidRDefault="009D7E02" w:rsidP="00A307FC">
      <w:pPr>
        <w:rPr>
          <w:rFonts w:ascii="細明體" w:eastAsia="細明體" w:hAnsi="細明體" w:hint="eastAsia"/>
          <w:sz w:val="20"/>
          <w:szCs w:val="20"/>
        </w:rPr>
      </w:pPr>
      <w:r w:rsidRPr="009D7E02">
        <w:rPr>
          <w:noProof/>
        </w:rPr>
        <w:t xml:space="preserve"> </w:t>
      </w:r>
      <w:r w:rsidR="00472A72" w:rsidRPr="0034104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6in;height:108.75pt;visibility:visible">
            <v:imagedata r:id="rId8" o:title=""/>
          </v:shape>
        </w:pict>
      </w:r>
    </w:p>
    <w:p w:rsidR="00FA6A8B" w:rsidRPr="00BB6028" w:rsidRDefault="00FA6A8B" w:rsidP="00DC5B35">
      <w:pPr>
        <w:rPr>
          <w:rFonts w:ascii="細明體" w:eastAsia="細明體" w:hAnsi="細明體" w:hint="eastAsia"/>
          <w:sz w:val="20"/>
          <w:szCs w:val="20"/>
        </w:rPr>
      </w:pPr>
    </w:p>
    <w:p w:rsidR="00FA576C" w:rsidRPr="00BB6028" w:rsidRDefault="00FA576C" w:rsidP="00DC5B35">
      <w:pPr>
        <w:rPr>
          <w:rFonts w:ascii="細明體" w:eastAsia="細明體" w:hAnsi="細明體" w:hint="eastAsia"/>
          <w:kern w:val="2"/>
          <w:sz w:val="20"/>
          <w:szCs w:val="20"/>
        </w:rPr>
      </w:pPr>
      <w:r w:rsidRPr="00BB6028">
        <w:rPr>
          <w:rFonts w:ascii="細明體" w:eastAsia="細明體" w:hAnsi="細明體" w:hint="eastAsia"/>
          <w:sz w:val="20"/>
          <w:szCs w:val="20"/>
        </w:rPr>
        <w:t>程式內容：</w:t>
      </w:r>
      <w:r w:rsidRPr="00BB6028">
        <w:rPr>
          <w:rFonts w:ascii="細明體" w:eastAsia="細明體" w:hAnsi="細明體" w:hint="eastAsia"/>
          <w:kern w:val="2"/>
          <w:sz w:val="20"/>
          <w:szCs w:val="20"/>
        </w:rPr>
        <w:t xml:space="preserve"> </w:t>
      </w:r>
    </w:p>
    <w:p w:rsidR="005479B4" w:rsidRPr="00BB6028" w:rsidRDefault="00A307FC" w:rsidP="005479B4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BB6028">
        <w:rPr>
          <w:rFonts w:ascii="細明體" w:eastAsia="細明體" w:hAnsi="細明體" w:hint="eastAsia"/>
          <w:b/>
          <w:bCs/>
          <w:color w:val="008000"/>
          <w:lang w:eastAsia="zh-TW"/>
        </w:rPr>
        <w:t>畫面:</w:t>
      </w:r>
    </w:p>
    <w:p w:rsidR="003914C5" w:rsidRPr="00BB6028" w:rsidRDefault="00A307FC" w:rsidP="005479B4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hint="eastAsia"/>
          <w:bCs/>
          <w:lang w:eastAsia="zh-TW"/>
        </w:rPr>
        <w:t>如圖</w:t>
      </w:r>
      <w:r w:rsidR="00467C02" w:rsidRPr="00BB6028">
        <w:rPr>
          <w:rFonts w:ascii="細明體" w:eastAsia="細明體" w:hAnsi="細明體" w:hint="eastAsia"/>
          <w:bCs/>
          <w:lang w:eastAsia="zh-TW"/>
        </w:rPr>
        <w:t>0</w:t>
      </w:r>
    </w:p>
    <w:p w:rsidR="00011813" w:rsidRPr="00BB6028" w:rsidRDefault="00011813" w:rsidP="005479B4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hint="eastAsia"/>
          <w:bCs/>
          <w:lang w:eastAsia="zh-TW"/>
        </w:rPr>
        <w:t>自己本身啟動</w:t>
      </w:r>
    </w:p>
    <w:p w:rsidR="00037082" w:rsidRPr="00606336" w:rsidRDefault="00037082" w:rsidP="00037082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ins w:id="14" w:author="楊智偉" w:date="2016-10-03T20:04:00Z"/>
          <w:kern w:val="2"/>
          <w:szCs w:val="24"/>
          <w:lang w:eastAsia="zh-TW"/>
        </w:rPr>
        <w:pPrChange w:id="15" w:author="楊智偉" w:date="2016-10-03T20:04:00Z">
          <w:pPr>
            <w:pStyle w:val="Tabletext"/>
            <w:keepLines w:val="0"/>
            <w:numPr>
              <w:ilvl w:val="3"/>
              <w:numId w:val="37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16" w:author="楊智偉" w:date="2016-10-03T20:04:00Z">
        <w:r>
          <w:rPr>
            <w:rFonts w:hint="eastAsia"/>
            <w:kern w:val="2"/>
            <w:szCs w:val="24"/>
            <w:lang w:eastAsia="zh-TW"/>
          </w:rPr>
          <w:t>判定系統別</w:t>
        </w:r>
        <w:r>
          <w:rPr>
            <w:rFonts w:hint="eastAsia"/>
            <w:kern w:val="2"/>
            <w:szCs w:val="24"/>
            <w:lang w:eastAsia="zh-TW"/>
          </w:rPr>
          <w:t>$</w:t>
        </w:r>
        <w:r>
          <w:rPr>
            <w:rFonts w:ascii="細明體" w:eastAsia="細明體" w:hAnsi="細明體" w:hint="eastAsia"/>
            <w:bCs/>
            <w:lang w:eastAsia="zh-TW"/>
          </w:rPr>
          <w:t>SYS_NO</w:t>
        </w:r>
      </w:ins>
    </w:p>
    <w:p w:rsidR="00037082" w:rsidRPr="00606336" w:rsidRDefault="00037082" w:rsidP="00037082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ins w:id="17" w:author="楊智偉" w:date="2016-10-03T20:04:00Z"/>
          <w:kern w:val="2"/>
          <w:szCs w:val="24"/>
          <w:lang w:eastAsia="zh-TW"/>
        </w:rPr>
        <w:pPrChange w:id="18" w:author="楊智偉" w:date="2016-10-03T20:04:00Z">
          <w:pPr>
            <w:pStyle w:val="Tabletext"/>
            <w:keepLines w:val="0"/>
            <w:numPr>
              <w:ilvl w:val="4"/>
              <w:numId w:val="37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19" w:author="楊智偉" w:date="2016-10-03T20:04:00Z">
        <w:r>
          <w:rPr>
            <w:rFonts w:ascii="細明體" w:eastAsia="細明體" w:hAnsi="細明體" w:hint="eastAsia"/>
            <w:bCs/>
            <w:lang w:eastAsia="zh-TW"/>
          </w:rPr>
          <w:t>接收傳入的參數SYS_NO, 如果沒傳入, 預設給AA理賠</w:t>
        </w:r>
      </w:ins>
    </w:p>
    <w:p w:rsidR="00037082" w:rsidRPr="00606336" w:rsidRDefault="00037082" w:rsidP="00037082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ins w:id="20" w:author="楊智偉" w:date="2016-10-03T20:04:00Z"/>
          <w:kern w:val="2"/>
          <w:szCs w:val="24"/>
          <w:lang w:eastAsia="zh-TW"/>
        </w:rPr>
        <w:pPrChange w:id="21" w:author="楊智偉" w:date="2016-10-03T20:04:00Z">
          <w:pPr>
            <w:pStyle w:val="Tabletext"/>
            <w:keepLines w:val="0"/>
            <w:numPr>
              <w:ilvl w:val="4"/>
              <w:numId w:val="37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22" w:author="楊智偉" w:date="2016-10-03T20:04:00Z">
        <w:r>
          <w:rPr>
            <w:rFonts w:ascii="細明體" w:eastAsia="細明體" w:hAnsi="細明體" w:hint="eastAsia"/>
            <w:bCs/>
            <w:lang w:eastAsia="zh-TW"/>
          </w:rPr>
          <w:t>將</w:t>
        </w:r>
        <w:r>
          <w:rPr>
            <w:rFonts w:hint="eastAsia"/>
            <w:kern w:val="2"/>
            <w:szCs w:val="24"/>
            <w:lang w:eastAsia="zh-TW"/>
          </w:rPr>
          <w:t>系統別</w:t>
        </w:r>
        <w:r>
          <w:rPr>
            <w:rFonts w:ascii="細明體" w:eastAsia="細明體" w:hAnsi="細明體" w:hint="eastAsia"/>
            <w:bCs/>
            <w:lang w:eastAsia="zh-TW"/>
          </w:rPr>
          <w:t>SYS_NO 塞進回傳參數</w:t>
        </w:r>
      </w:ins>
    </w:p>
    <w:p w:rsidR="00037082" w:rsidRPr="00606336" w:rsidRDefault="00037082" w:rsidP="00037082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ins w:id="23" w:author="楊智偉" w:date="2016-10-03T20:04:00Z"/>
          <w:rFonts w:hint="eastAsia"/>
          <w:kern w:val="2"/>
          <w:szCs w:val="24"/>
          <w:lang w:eastAsia="zh-TW"/>
        </w:rPr>
        <w:pPrChange w:id="24" w:author="楊智偉" w:date="2016-10-03T20:04:00Z">
          <w:pPr>
            <w:pStyle w:val="Tabletext"/>
            <w:keepLines w:val="0"/>
            <w:numPr>
              <w:ilvl w:val="5"/>
              <w:numId w:val="37"/>
            </w:numPr>
            <w:tabs>
              <w:tab w:val="num" w:pos="3260"/>
            </w:tabs>
            <w:spacing w:after="0" w:line="240" w:lineRule="auto"/>
            <w:ind w:left="3260" w:hanging="1134"/>
          </w:pPr>
        </w:pPrChange>
      </w:pPr>
      <w:ins w:id="25" w:author="楊智偉" w:date="2016-10-03T20:04:00Z">
        <w:r>
          <w:rPr>
            <w:rFonts w:ascii="細明體" w:eastAsia="細明體" w:hAnsi="細明體" w:hint="eastAsia"/>
            <w:bCs/>
            <w:lang w:eastAsia="zh-TW"/>
          </w:rPr>
          <w:t>KEY</w:t>
        </w:r>
        <w:r>
          <w:rPr>
            <w:rFonts w:ascii="細明體" w:eastAsia="細明體" w:hAnsi="細明體"/>
            <w:bCs/>
            <w:lang w:eastAsia="zh-TW"/>
          </w:rPr>
          <w:t xml:space="preserve"> : SYS_NO </w:t>
        </w:r>
        <w:r>
          <w:rPr>
            <w:rFonts w:ascii="細明體" w:eastAsia="細明體" w:hAnsi="細明體" w:hint="eastAsia"/>
            <w:bCs/>
            <w:lang w:eastAsia="zh-TW"/>
          </w:rPr>
          <w:t>定字</w:t>
        </w:r>
      </w:ins>
    </w:p>
    <w:p w:rsidR="00037082" w:rsidRPr="00037082" w:rsidRDefault="00037082" w:rsidP="00037082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ins w:id="26" w:author="楊智偉" w:date="2016-10-03T20:04:00Z"/>
          <w:rFonts w:ascii="細明體" w:eastAsia="細明體" w:hAnsi="細明體"/>
          <w:kern w:val="2"/>
          <w:lang w:eastAsia="zh-TW"/>
          <w:rPrChange w:id="27" w:author="楊智偉" w:date="2016-10-03T20:04:00Z">
            <w:rPr>
              <w:ins w:id="28" w:author="楊智偉" w:date="2016-10-03T20:04:00Z"/>
              <w:rFonts w:ascii="細明體" w:eastAsia="細明體" w:hAnsi="細明體"/>
              <w:bCs/>
              <w:lang w:eastAsia="zh-TW"/>
            </w:rPr>
          </w:rPrChange>
        </w:rPr>
        <w:pPrChange w:id="29" w:author="楊智偉" w:date="2016-10-03T20:04:00Z">
          <w:pPr>
            <w:pStyle w:val="Tabletext"/>
            <w:keepLines w:val="0"/>
            <w:numPr>
              <w:ilvl w:val="3"/>
              <w:numId w:val="37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30" w:author="楊智偉" w:date="2016-10-03T20:04:00Z">
        <w:r>
          <w:rPr>
            <w:rFonts w:ascii="細明體" w:eastAsia="細明體" w:hAnsi="細明體"/>
            <w:bCs/>
            <w:lang w:eastAsia="zh-TW"/>
          </w:rPr>
          <w:t xml:space="preserve">VALUE : </w:t>
        </w:r>
        <w:r>
          <w:rPr>
            <w:rFonts w:hint="eastAsia"/>
            <w:kern w:val="2"/>
            <w:szCs w:val="24"/>
            <w:lang w:eastAsia="zh-TW"/>
          </w:rPr>
          <w:t>系統別</w:t>
        </w:r>
        <w:r>
          <w:rPr>
            <w:rFonts w:hint="eastAsia"/>
            <w:kern w:val="2"/>
            <w:szCs w:val="24"/>
            <w:lang w:eastAsia="zh-TW"/>
          </w:rPr>
          <w:t>$</w:t>
        </w:r>
        <w:r>
          <w:rPr>
            <w:rFonts w:ascii="細明體" w:eastAsia="細明體" w:hAnsi="細明體" w:hint="eastAsia"/>
            <w:bCs/>
            <w:lang w:eastAsia="zh-TW"/>
          </w:rPr>
          <w:t>SYS_NO</w:t>
        </w:r>
      </w:ins>
    </w:p>
    <w:p w:rsidR="00A307FC" w:rsidRPr="00BB6028" w:rsidRDefault="00A307FC" w:rsidP="00011813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hint="eastAsia"/>
          <w:bCs/>
          <w:lang w:eastAsia="zh-TW"/>
        </w:rPr>
        <w:t>讀取代碼中文對照檔，分別組出下拉選項：</w:t>
      </w:r>
    </w:p>
    <w:p w:rsidR="00683776" w:rsidRPr="00BB6028" w:rsidRDefault="00683776" w:rsidP="00011813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hint="eastAsia"/>
          <w:bCs/>
          <w:lang w:eastAsia="zh-TW"/>
        </w:rPr>
        <w:lastRenderedPageBreak/>
        <w:t>模型分類</w:t>
      </w:r>
      <w:r w:rsidRPr="00BB6028">
        <w:rPr>
          <w:rFonts w:ascii="細明體" w:eastAsia="細明體" w:hAnsi="細明體" w:hint="eastAsia"/>
          <w:lang w:eastAsia="zh-TW"/>
        </w:rPr>
        <w:t>：</w:t>
      </w:r>
    </w:p>
    <w:p w:rsidR="00683776" w:rsidRPr="00BB6028" w:rsidRDefault="00683776" w:rsidP="00011813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hint="eastAsia"/>
          <w:bCs/>
          <w:lang w:eastAsia="zh-TW"/>
        </w:rPr>
        <w:t>子系統:</w:t>
      </w:r>
      <w:ins w:id="31" w:author="楊智偉" w:date="2016-10-03T20:04:00Z">
        <w:r w:rsidR="00037082" w:rsidRPr="00037082">
          <w:rPr>
            <w:rFonts w:ascii="細明體" w:eastAsia="細明體" w:hAnsi="細明體" w:hint="eastAsia"/>
            <w:bCs/>
            <w:lang w:eastAsia="zh-TW"/>
          </w:rPr>
          <w:t xml:space="preserve"> </w:t>
        </w:r>
        <w:r w:rsidR="00037082">
          <w:rPr>
            <w:rFonts w:ascii="細明體" w:eastAsia="細明體" w:hAnsi="細明體" w:hint="eastAsia"/>
            <w:bCs/>
            <w:lang w:eastAsia="zh-TW"/>
          </w:rPr>
          <w:t>傳入.</w:t>
        </w:r>
        <w:r w:rsidR="00037082" w:rsidRPr="001B0334">
          <w:rPr>
            <w:rFonts w:hint="eastAsia"/>
            <w:kern w:val="2"/>
            <w:szCs w:val="24"/>
            <w:lang w:eastAsia="zh-TW"/>
          </w:rPr>
          <w:t xml:space="preserve"> </w:t>
        </w:r>
        <w:r w:rsidR="00037082">
          <w:rPr>
            <w:rFonts w:hint="eastAsia"/>
            <w:kern w:val="2"/>
            <w:szCs w:val="24"/>
            <w:lang w:eastAsia="zh-TW"/>
          </w:rPr>
          <w:t>系統別</w:t>
        </w:r>
        <w:r w:rsidR="00037082">
          <w:rPr>
            <w:rFonts w:ascii="細明體" w:eastAsia="細明體" w:hAnsi="細明體" w:hint="eastAsia"/>
            <w:bCs/>
            <w:lang w:eastAsia="zh-TW"/>
          </w:rPr>
          <w:t>SYS_NO</w:t>
        </w:r>
        <w:r w:rsidR="00037082" w:rsidRPr="00BB6028" w:rsidDel="00037082">
          <w:rPr>
            <w:rFonts w:ascii="細明體" w:eastAsia="細明體" w:hAnsi="細明體" w:hint="eastAsia"/>
            <w:bCs/>
            <w:lang w:eastAsia="zh-TW"/>
          </w:rPr>
          <w:t xml:space="preserve"> </w:t>
        </w:r>
      </w:ins>
      <w:del w:id="32" w:author="楊智偉" w:date="2016-10-03T20:04:00Z">
        <w:r w:rsidRPr="00BB6028" w:rsidDel="00037082">
          <w:rPr>
            <w:rFonts w:ascii="細明體" w:eastAsia="細明體" w:hAnsi="細明體" w:hint="eastAsia"/>
            <w:bCs/>
            <w:lang w:eastAsia="zh-TW"/>
          </w:rPr>
          <w:delText>AA</w:delText>
        </w:r>
      </w:del>
    </w:p>
    <w:p w:rsidR="00683776" w:rsidRPr="00BB6028" w:rsidRDefault="00683776" w:rsidP="00011813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hint="eastAsia"/>
          <w:bCs/>
          <w:lang w:eastAsia="zh-TW"/>
        </w:rPr>
        <w:t xml:space="preserve">代碼: </w:t>
      </w:r>
      <w:r w:rsidRPr="00BB6028">
        <w:rPr>
          <w:rFonts w:ascii="細明體" w:eastAsia="細明體" w:hAnsi="細明體"/>
          <w:bCs/>
          <w:lang w:eastAsia="zh-TW"/>
        </w:rPr>
        <w:t>FAMS_</w:t>
      </w:r>
      <w:r w:rsidRPr="00BB6028">
        <w:rPr>
          <w:rFonts w:ascii="細明體" w:eastAsia="細明體" w:hAnsi="細明體" w:hint="eastAsia"/>
          <w:bCs/>
          <w:lang w:eastAsia="zh-TW"/>
        </w:rPr>
        <w:t>MOD</w:t>
      </w:r>
      <w:r w:rsidRPr="00BB6028">
        <w:rPr>
          <w:rFonts w:ascii="細明體" w:eastAsia="細明體" w:hAnsi="細明體"/>
          <w:bCs/>
          <w:lang w:eastAsia="zh-TW"/>
        </w:rPr>
        <w:t>_TYPE</w:t>
      </w:r>
    </w:p>
    <w:p w:rsidR="003914C5" w:rsidRPr="00BB6028" w:rsidRDefault="003914C5" w:rsidP="00011813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/>
          <w:lang w:eastAsia="zh-TW"/>
        </w:rPr>
        <w:t>因子分類</w:t>
      </w:r>
      <w:r w:rsidRPr="00BB6028">
        <w:rPr>
          <w:rFonts w:ascii="細明體" w:eastAsia="細明體" w:hAnsi="細明體" w:hint="eastAsia"/>
          <w:lang w:eastAsia="zh-TW"/>
        </w:rPr>
        <w:t>：</w:t>
      </w:r>
    </w:p>
    <w:p w:rsidR="003914C5" w:rsidRPr="00BB6028" w:rsidRDefault="003914C5" w:rsidP="00011813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hint="eastAsia"/>
          <w:bCs/>
          <w:lang w:eastAsia="zh-TW"/>
        </w:rPr>
        <w:t>子系統</w:t>
      </w:r>
      <w:r w:rsidR="00683776" w:rsidRPr="00BB6028">
        <w:rPr>
          <w:rFonts w:ascii="細明體" w:eastAsia="細明體" w:hAnsi="細明體" w:hint="eastAsia"/>
          <w:bCs/>
          <w:lang w:eastAsia="zh-TW"/>
        </w:rPr>
        <w:t>:</w:t>
      </w:r>
      <w:ins w:id="33" w:author="楊智偉" w:date="2016-10-03T20:04:00Z">
        <w:r w:rsidR="00712317" w:rsidRPr="00712317">
          <w:rPr>
            <w:rFonts w:ascii="細明體" w:eastAsia="細明體" w:hAnsi="細明體" w:hint="eastAsia"/>
            <w:bCs/>
            <w:lang w:eastAsia="zh-TW"/>
          </w:rPr>
          <w:t xml:space="preserve"> </w:t>
        </w:r>
        <w:r w:rsidR="00712317">
          <w:rPr>
            <w:rFonts w:ascii="細明體" w:eastAsia="細明體" w:hAnsi="細明體" w:hint="eastAsia"/>
            <w:bCs/>
            <w:lang w:eastAsia="zh-TW"/>
          </w:rPr>
          <w:t>傳入.</w:t>
        </w:r>
        <w:r w:rsidR="00712317" w:rsidRPr="001B0334">
          <w:rPr>
            <w:rFonts w:hint="eastAsia"/>
            <w:kern w:val="2"/>
            <w:szCs w:val="24"/>
            <w:lang w:eastAsia="zh-TW"/>
          </w:rPr>
          <w:t xml:space="preserve"> </w:t>
        </w:r>
        <w:r w:rsidR="00712317">
          <w:rPr>
            <w:rFonts w:hint="eastAsia"/>
            <w:kern w:val="2"/>
            <w:szCs w:val="24"/>
            <w:lang w:eastAsia="zh-TW"/>
          </w:rPr>
          <w:t>系統別</w:t>
        </w:r>
        <w:r w:rsidR="00712317">
          <w:rPr>
            <w:rFonts w:ascii="細明體" w:eastAsia="細明體" w:hAnsi="細明體" w:hint="eastAsia"/>
            <w:bCs/>
            <w:lang w:eastAsia="zh-TW"/>
          </w:rPr>
          <w:t>SYS_NO</w:t>
        </w:r>
        <w:r w:rsidR="00712317" w:rsidRPr="00BB6028" w:rsidDel="00712317">
          <w:rPr>
            <w:rFonts w:ascii="細明體" w:eastAsia="細明體" w:hAnsi="細明體" w:hint="eastAsia"/>
            <w:bCs/>
            <w:lang w:eastAsia="zh-TW"/>
          </w:rPr>
          <w:t xml:space="preserve"> </w:t>
        </w:r>
      </w:ins>
      <w:del w:id="34" w:author="楊智偉" w:date="2016-10-03T20:04:00Z">
        <w:r w:rsidRPr="00BB6028" w:rsidDel="00712317">
          <w:rPr>
            <w:rFonts w:ascii="細明體" w:eastAsia="細明體" w:hAnsi="細明體" w:hint="eastAsia"/>
            <w:bCs/>
            <w:lang w:eastAsia="zh-TW"/>
          </w:rPr>
          <w:delText>AA</w:delText>
        </w:r>
      </w:del>
    </w:p>
    <w:p w:rsidR="003914C5" w:rsidRPr="00BB6028" w:rsidRDefault="003914C5" w:rsidP="00011813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hint="eastAsia"/>
          <w:bCs/>
          <w:lang w:eastAsia="zh-TW"/>
        </w:rPr>
        <w:t>代碼</w:t>
      </w:r>
      <w:r w:rsidR="00683776" w:rsidRPr="00BB6028">
        <w:rPr>
          <w:rFonts w:ascii="細明體" w:eastAsia="細明體" w:hAnsi="細明體" w:hint="eastAsia"/>
          <w:bCs/>
          <w:lang w:eastAsia="zh-TW"/>
        </w:rPr>
        <w:t>:</w:t>
      </w:r>
      <w:r w:rsidRPr="00BB6028">
        <w:rPr>
          <w:rFonts w:ascii="細明體" w:eastAsia="細明體" w:hAnsi="細明體"/>
          <w:bCs/>
          <w:lang w:eastAsia="zh-TW"/>
        </w:rPr>
        <w:t>FAMS_FAC_TYPE</w:t>
      </w:r>
    </w:p>
    <w:p w:rsidR="003914C5" w:rsidRPr="00BB6028" w:rsidRDefault="003914C5" w:rsidP="00011813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/>
          <w:lang w:eastAsia="zh-TW"/>
        </w:rPr>
        <w:t>因子</w:t>
      </w:r>
      <w:r w:rsidR="00683776" w:rsidRPr="00BB6028">
        <w:rPr>
          <w:rFonts w:ascii="細明體" w:eastAsia="細明體" w:hAnsi="細明體" w:hint="eastAsia"/>
          <w:lang w:eastAsia="zh-TW"/>
        </w:rPr>
        <w:t>代碼</w:t>
      </w:r>
      <w:r w:rsidRPr="00BB6028">
        <w:rPr>
          <w:rFonts w:ascii="細明體" w:eastAsia="細明體" w:hAnsi="細明體" w:hint="eastAsia"/>
          <w:lang w:eastAsia="zh-TW"/>
        </w:rPr>
        <w:t>：</w:t>
      </w:r>
    </w:p>
    <w:p w:rsidR="003914C5" w:rsidRPr="00BB6028" w:rsidRDefault="003914C5" w:rsidP="00011813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hint="eastAsia"/>
          <w:bCs/>
          <w:lang w:eastAsia="zh-TW"/>
        </w:rPr>
        <w:t>子系統</w:t>
      </w:r>
      <w:r w:rsidR="00683776" w:rsidRPr="00BB6028">
        <w:rPr>
          <w:rFonts w:ascii="細明體" w:eastAsia="細明體" w:hAnsi="細明體" w:hint="eastAsia"/>
          <w:bCs/>
          <w:lang w:eastAsia="zh-TW"/>
        </w:rPr>
        <w:t>:</w:t>
      </w:r>
      <w:ins w:id="35" w:author="楊智偉" w:date="2016-10-03T20:04:00Z">
        <w:r w:rsidR="00712317" w:rsidRPr="00712317">
          <w:rPr>
            <w:rFonts w:ascii="細明體" w:eastAsia="細明體" w:hAnsi="細明體" w:hint="eastAsia"/>
            <w:bCs/>
            <w:lang w:eastAsia="zh-TW"/>
          </w:rPr>
          <w:t xml:space="preserve"> </w:t>
        </w:r>
        <w:r w:rsidR="00712317">
          <w:rPr>
            <w:rFonts w:ascii="細明體" w:eastAsia="細明體" w:hAnsi="細明體" w:hint="eastAsia"/>
            <w:bCs/>
            <w:lang w:eastAsia="zh-TW"/>
          </w:rPr>
          <w:t>傳入.</w:t>
        </w:r>
        <w:r w:rsidR="00712317" w:rsidRPr="001B0334">
          <w:rPr>
            <w:rFonts w:hint="eastAsia"/>
            <w:kern w:val="2"/>
            <w:szCs w:val="24"/>
            <w:lang w:eastAsia="zh-TW"/>
          </w:rPr>
          <w:t xml:space="preserve"> </w:t>
        </w:r>
        <w:r w:rsidR="00712317">
          <w:rPr>
            <w:rFonts w:hint="eastAsia"/>
            <w:kern w:val="2"/>
            <w:szCs w:val="24"/>
            <w:lang w:eastAsia="zh-TW"/>
          </w:rPr>
          <w:t>系統別</w:t>
        </w:r>
        <w:r w:rsidR="00712317">
          <w:rPr>
            <w:rFonts w:ascii="細明體" w:eastAsia="細明體" w:hAnsi="細明體" w:hint="eastAsia"/>
            <w:bCs/>
            <w:lang w:eastAsia="zh-TW"/>
          </w:rPr>
          <w:t>SYS_NO</w:t>
        </w:r>
        <w:r w:rsidR="00712317" w:rsidRPr="00BB6028" w:rsidDel="00712317">
          <w:rPr>
            <w:rFonts w:ascii="細明體" w:eastAsia="細明體" w:hAnsi="細明體" w:hint="eastAsia"/>
            <w:bCs/>
            <w:lang w:eastAsia="zh-TW"/>
          </w:rPr>
          <w:t xml:space="preserve"> </w:t>
        </w:r>
      </w:ins>
      <w:del w:id="36" w:author="楊智偉" w:date="2016-10-03T20:04:00Z">
        <w:r w:rsidRPr="00BB6028" w:rsidDel="00712317">
          <w:rPr>
            <w:rFonts w:ascii="細明體" w:eastAsia="細明體" w:hAnsi="細明體" w:hint="eastAsia"/>
            <w:bCs/>
            <w:lang w:eastAsia="zh-TW"/>
          </w:rPr>
          <w:delText>AA</w:delText>
        </w:r>
      </w:del>
    </w:p>
    <w:p w:rsidR="003914C5" w:rsidRPr="00251170" w:rsidRDefault="003914C5" w:rsidP="00011813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hint="eastAsia"/>
          <w:bCs/>
          <w:lang w:eastAsia="zh-TW"/>
        </w:rPr>
        <w:t>代碼</w:t>
      </w:r>
      <w:r w:rsidR="00683776" w:rsidRPr="00BB6028">
        <w:rPr>
          <w:rFonts w:ascii="細明體" w:eastAsia="細明體" w:hAnsi="細明體" w:hint="eastAsia"/>
          <w:bCs/>
          <w:lang w:eastAsia="zh-TW"/>
        </w:rPr>
        <w:t>:</w:t>
      </w:r>
      <w:r w:rsidRPr="00BB6028">
        <w:rPr>
          <w:rFonts w:ascii="細明體" w:eastAsia="細明體" w:hAnsi="細明體"/>
          <w:bCs/>
          <w:lang w:eastAsia="zh-TW"/>
        </w:rPr>
        <w:t>FAMS_FAC_CODE</w:t>
      </w:r>
    </w:p>
    <w:p w:rsidR="009D7E02" w:rsidRPr="00FD56F2" w:rsidRDefault="009D7E02" w:rsidP="00251170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配分種類:</w:t>
      </w:r>
    </w:p>
    <w:p w:rsidR="009D7E02" w:rsidRPr="00FD56F2" w:rsidRDefault="009D7E02" w:rsidP="00251170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子系統:AA</w:t>
      </w:r>
    </w:p>
    <w:p w:rsidR="009D7E02" w:rsidRPr="00FD56F2" w:rsidRDefault="009D7E02" w:rsidP="00251170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代碼:</w:t>
      </w:r>
      <w:r w:rsidRPr="00FD56F2">
        <w:rPr>
          <w:rFonts w:ascii="細明體" w:eastAsia="細明體" w:hAnsi="細明體"/>
        </w:rPr>
        <w:t xml:space="preserve"> </w:t>
      </w:r>
      <w:r w:rsidRPr="00FD56F2">
        <w:rPr>
          <w:rFonts w:ascii="細明體" w:eastAsia="細明體" w:hAnsi="細明體"/>
          <w:bCs/>
          <w:lang w:eastAsia="zh-TW"/>
        </w:rPr>
        <w:t>FAMS_SCORE_TYPE</w:t>
      </w:r>
    </w:p>
    <w:p w:rsidR="009D7E02" w:rsidRPr="00BB6028" w:rsidRDefault="009D7E02" w:rsidP="00011813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4D26E3" w:rsidRPr="00BB6028" w:rsidRDefault="00E2260B" w:rsidP="00011813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cs="Arial" w:hint="eastAsia"/>
          <w:bCs/>
          <w:lang w:eastAsia="zh-TW"/>
        </w:rPr>
        <w:t>【</w:t>
      </w:r>
      <w:r w:rsidRPr="00BB6028">
        <w:rPr>
          <w:rFonts w:ascii="細明體" w:eastAsia="細明體" w:hAnsi="細明體" w:hint="eastAsia"/>
          <w:bCs/>
          <w:lang w:eastAsia="zh-TW"/>
        </w:rPr>
        <w:t>查詢</w:t>
      </w:r>
      <w:r w:rsidRPr="00BB6028">
        <w:rPr>
          <w:rFonts w:ascii="細明體" w:eastAsia="細明體" w:hAnsi="細明體" w:cs="Arial" w:hint="eastAsia"/>
          <w:bCs/>
          <w:lang w:eastAsia="zh-TW"/>
        </w:rPr>
        <w:t>】</w:t>
      </w:r>
      <w:r w:rsidRPr="00BB6028">
        <w:rPr>
          <w:rFonts w:ascii="細明體" w:eastAsia="細明體" w:hAnsi="細明體" w:hint="eastAsia"/>
          <w:bCs/>
          <w:lang w:eastAsia="zh-TW"/>
        </w:rPr>
        <w:t>按鈕ENABLED</w:t>
      </w:r>
      <w:r w:rsidR="00CA18AB" w:rsidRPr="00BB6028">
        <w:rPr>
          <w:rFonts w:ascii="細明體" w:eastAsia="細明體" w:hAnsi="細明體" w:hint="eastAsia"/>
          <w:bCs/>
          <w:lang w:eastAsia="zh-TW"/>
        </w:rPr>
        <w:t>,</w:t>
      </w:r>
      <w:r w:rsidR="00CA18AB" w:rsidRPr="00BB6028">
        <w:rPr>
          <w:rFonts w:ascii="細明體" w:eastAsia="細明體" w:hAnsi="細明體" w:cs="Arial" w:hint="eastAsia"/>
          <w:bCs/>
          <w:lang w:eastAsia="zh-TW"/>
        </w:rPr>
        <w:t xml:space="preserve"> 【</w:t>
      </w:r>
      <w:r w:rsidR="001E6B25" w:rsidRPr="00BB6028">
        <w:rPr>
          <w:rFonts w:ascii="細明體" w:eastAsia="細明體" w:hAnsi="細明體" w:hint="eastAsia"/>
          <w:bCs/>
          <w:lang w:eastAsia="zh-TW"/>
        </w:rPr>
        <w:t>回復版本</w:t>
      </w:r>
      <w:r w:rsidR="00CA18AB" w:rsidRPr="00BB6028">
        <w:rPr>
          <w:rFonts w:ascii="細明體" w:eastAsia="細明體" w:hAnsi="細明體" w:cs="Arial" w:hint="eastAsia"/>
          <w:bCs/>
          <w:lang w:eastAsia="zh-TW"/>
        </w:rPr>
        <w:t>】、【</w:t>
      </w:r>
      <w:r w:rsidR="001E6B25" w:rsidRPr="00BB6028">
        <w:rPr>
          <w:rFonts w:ascii="細明體" w:eastAsia="細明體" w:hAnsi="細明體" w:hint="eastAsia"/>
          <w:bCs/>
          <w:lang w:eastAsia="zh-TW"/>
        </w:rPr>
        <w:t>刪除版本</w:t>
      </w:r>
      <w:r w:rsidR="00CA18AB" w:rsidRPr="00BB6028">
        <w:rPr>
          <w:rFonts w:ascii="細明體" w:eastAsia="細明體" w:hAnsi="細明體" w:cs="Arial" w:hint="eastAsia"/>
          <w:bCs/>
          <w:lang w:eastAsia="zh-TW"/>
        </w:rPr>
        <w:t>】</w:t>
      </w:r>
      <w:r w:rsidR="00CA18AB" w:rsidRPr="00BB6028">
        <w:rPr>
          <w:rFonts w:ascii="細明體" w:eastAsia="細明體" w:hAnsi="細明體" w:hint="eastAsia"/>
          <w:bCs/>
          <w:lang w:eastAsia="zh-TW"/>
        </w:rPr>
        <w:t>按鈕DISABLED</w:t>
      </w:r>
    </w:p>
    <w:p w:rsidR="00011813" w:rsidRPr="00BB6028" w:rsidRDefault="00011813" w:rsidP="00011813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hint="eastAsia"/>
          <w:bCs/>
          <w:lang w:eastAsia="zh-TW"/>
        </w:rPr>
        <w:t>由AAV00200偵測因子分數設定連結過來</w:t>
      </w:r>
    </w:p>
    <w:p w:rsidR="00011813" w:rsidRPr="00BB6028" w:rsidRDefault="00011813" w:rsidP="00011813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hint="eastAsia"/>
          <w:bCs/>
          <w:lang w:eastAsia="zh-TW"/>
        </w:rPr>
        <w:t>模型分類:</w:t>
      </w:r>
      <w:bookmarkStart w:id="37" w:name="OLE_LINK1"/>
      <w:bookmarkStart w:id="38" w:name="OLE_LINK2"/>
      <w:r w:rsidRPr="00BB6028">
        <w:rPr>
          <w:rFonts w:ascii="細明體" w:eastAsia="細明體" w:hAnsi="細明體" w:hint="eastAsia"/>
          <w:bCs/>
          <w:lang w:eastAsia="zh-TW"/>
        </w:rPr>
        <w:t xml:space="preserve"> 同AAV00200傳遞參數</w:t>
      </w:r>
      <w:bookmarkEnd w:id="37"/>
      <w:bookmarkEnd w:id="38"/>
    </w:p>
    <w:p w:rsidR="00011813" w:rsidRPr="00BB6028" w:rsidRDefault="00011813" w:rsidP="00011813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hint="eastAsia"/>
          <w:bCs/>
          <w:lang w:eastAsia="zh-TW"/>
        </w:rPr>
        <w:t>因子分類: 同AAV00200傳遞參數</w:t>
      </w:r>
    </w:p>
    <w:p w:rsidR="00011813" w:rsidRPr="00251170" w:rsidRDefault="00011813" w:rsidP="00011813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hint="eastAsia"/>
          <w:bCs/>
          <w:lang w:eastAsia="zh-TW"/>
        </w:rPr>
        <w:t>因子代碼: 同AAV00200傳遞參數</w:t>
      </w:r>
    </w:p>
    <w:p w:rsidR="009D7E02" w:rsidRPr="00AC5D85" w:rsidRDefault="009D7E02" w:rsidP="009D7E02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ins w:id="39" w:author="楊智偉" w:date="2016-10-03T20:05:00Z"/>
          <w:rFonts w:ascii="細明體" w:eastAsia="細明體" w:hAnsi="細明體"/>
          <w:kern w:val="2"/>
          <w:lang w:eastAsia="zh-TW"/>
          <w:rPrChange w:id="40" w:author="楊智偉" w:date="2016-10-03T20:05:00Z">
            <w:rPr>
              <w:ins w:id="41" w:author="楊智偉" w:date="2016-10-03T20:05:00Z"/>
              <w:rFonts w:ascii="細明體" w:eastAsia="細明體" w:hAnsi="細明體"/>
              <w:bCs/>
              <w:lang w:eastAsia="zh-TW"/>
            </w:rPr>
          </w:rPrChange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配分種類</w:t>
      </w:r>
      <w:r w:rsidRPr="00BB6028">
        <w:rPr>
          <w:rFonts w:ascii="細明體" w:eastAsia="細明體" w:hAnsi="細明體" w:hint="eastAsia"/>
          <w:bCs/>
          <w:lang w:eastAsia="zh-TW"/>
        </w:rPr>
        <w:t>: 同AAV00200傳遞參數</w:t>
      </w:r>
    </w:p>
    <w:p w:rsidR="00AC5D85" w:rsidRPr="00BB6028" w:rsidRDefault="00AC5D85" w:rsidP="009D7E02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ins w:id="42" w:author="楊智偉" w:date="2016-10-03T20:05:00Z">
        <w:r>
          <w:rPr>
            <w:rFonts w:ascii="細明體" w:eastAsia="細明體" w:hAnsi="細明體" w:hint="eastAsia"/>
            <w:bCs/>
            <w:lang w:eastAsia="zh-TW"/>
          </w:rPr>
          <w:t xml:space="preserve">系統別 : </w:t>
        </w:r>
        <w:r w:rsidRPr="00BB6028">
          <w:rPr>
            <w:rFonts w:ascii="細明體" w:eastAsia="細明體" w:hAnsi="細明體" w:hint="eastAsia"/>
            <w:bCs/>
            <w:lang w:eastAsia="zh-TW"/>
          </w:rPr>
          <w:t>同AAV00200傳遞參數</w:t>
        </w:r>
      </w:ins>
    </w:p>
    <w:p w:rsidR="00011813" w:rsidRPr="00BB6028" w:rsidRDefault="00011813" w:rsidP="00011813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hint="eastAsia"/>
          <w:bCs/>
          <w:lang w:eastAsia="zh-TW"/>
        </w:rPr>
        <w:t>自動執行查詢功能</w:t>
      </w:r>
    </w:p>
    <w:p w:rsidR="005479B4" w:rsidRPr="00BB6028" w:rsidRDefault="00A307FC" w:rsidP="005479B4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BB6028">
        <w:rPr>
          <w:rFonts w:ascii="細明體" w:eastAsia="細明體" w:hAnsi="細明體" w:hint="eastAsia"/>
          <w:b/>
          <w:bCs/>
          <w:color w:val="008000"/>
          <w:lang w:eastAsia="zh-TW"/>
        </w:rPr>
        <w:t>查詢:</w:t>
      </w:r>
    </w:p>
    <w:p w:rsidR="005479B4" w:rsidRPr="00BB6028" w:rsidRDefault="005479B4" w:rsidP="005479B4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BB6028">
        <w:rPr>
          <w:rFonts w:ascii="細明體" w:eastAsia="細明體" w:hAnsi="細明體" w:hint="eastAsia"/>
          <w:bCs/>
          <w:lang w:eastAsia="zh-TW"/>
        </w:rPr>
        <w:t>檢核：</w:t>
      </w:r>
    </w:p>
    <w:p w:rsidR="00AC5D85" w:rsidRPr="00AC5D85" w:rsidRDefault="00AC5D85" w:rsidP="001E6B25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ins w:id="43" w:author="楊智偉" w:date="2016-10-03T20:05:00Z"/>
          <w:rFonts w:ascii="細明體" w:eastAsia="細明體" w:hAnsi="細明體"/>
          <w:kern w:val="2"/>
          <w:lang w:eastAsia="zh-TW"/>
          <w:rPrChange w:id="44" w:author="楊智偉" w:date="2016-10-03T20:05:00Z">
            <w:rPr>
              <w:ins w:id="45" w:author="楊智偉" w:date="2016-10-03T20:05:00Z"/>
              <w:rFonts w:ascii="細明體" w:eastAsia="細明體" w:hAnsi="細明體"/>
              <w:bCs/>
              <w:lang w:eastAsia="zh-TW"/>
            </w:rPr>
          </w:rPrChange>
        </w:rPr>
      </w:pPr>
      <w:ins w:id="46" w:author="楊智偉" w:date="2016-10-03T20:05:00Z">
        <w:r>
          <w:rPr>
            <w:rFonts w:ascii="細明體" w:eastAsia="細明體" w:hAnsi="細明體" w:hint="eastAsia"/>
            <w:bCs/>
            <w:lang w:eastAsia="zh-TW"/>
          </w:rPr>
          <w:t xml:space="preserve">系統別 </w:t>
        </w:r>
        <w:r w:rsidRPr="00BB6028">
          <w:rPr>
            <w:rFonts w:ascii="細明體" w:eastAsia="細明體" w:hAnsi="細明體" w:hint="eastAsia"/>
            <w:lang w:eastAsia="zh-TW"/>
          </w:rPr>
          <w:t>：需下拉選取</w:t>
        </w:r>
      </w:ins>
    </w:p>
    <w:p w:rsidR="00CA18AB" w:rsidRPr="00BB6028" w:rsidRDefault="00CA18AB" w:rsidP="001E6B25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hint="eastAsia"/>
          <w:bCs/>
          <w:lang w:eastAsia="zh-TW"/>
        </w:rPr>
        <w:t>模型分類</w:t>
      </w:r>
      <w:r w:rsidRPr="00BB6028">
        <w:rPr>
          <w:rFonts w:ascii="細明體" w:eastAsia="細明體" w:hAnsi="細明體" w:hint="eastAsia"/>
          <w:lang w:eastAsia="zh-TW"/>
        </w:rPr>
        <w:t>：需下拉選取</w:t>
      </w:r>
    </w:p>
    <w:p w:rsidR="00CA18AB" w:rsidRPr="001249C3" w:rsidRDefault="00CA18AB" w:rsidP="001E6B25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/>
          <w:lang w:eastAsia="zh-TW"/>
        </w:rPr>
        <w:t>因子分類</w:t>
      </w:r>
      <w:r w:rsidRPr="00BB6028">
        <w:rPr>
          <w:rFonts w:ascii="細明體" w:eastAsia="細明體" w:hAnsi="細明體" w:hint="eastAsia"/>
          <w:lang w:eastAsia="zh-TW"/>
        </w:rPr>
        <w:t>：需下拉選取</w:t>
      </w:r>
    </w:p>
    <w:p w:rsidR="00472A72" w:rsidRPr="00A57495" w:rsidRDefault="00472A72" w:rsidP="00472A72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因子分類選取後連動篩選因子代碼,篩選條件為因子代碼第一碼=下拉選取的因子分類</w:t>
      </w:r>
    </w:p>
    <w:p w:rsidR="00472A72" w:rsidRPr="00720122" w:rsidRDefault="00472A72" w:rsidP="001249C3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lang w:eastAsia="zh-TW"/>
        </w:rPr>
        <w:t>E</w:t>
      </w:r>
      <w:r>
        <w:rPr>
          <w:rFonts w:ascii="細明體" w:eastAsia="細明體" w:hAnsi="細明體" w:hint="eastAsia"/>
          <w:lang w:eastAsia="zh-TW"/>
        </w:rPr>
        <w:t>x: 因子分類選取A:</w:t>
      </w:r>
      <w:r>
        <w:rPr>
          <w:lang w:eastAsia="zh-TW"/>
        </w:rPr>
        <w:t>異常投保動機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則因子代碼只會有</w:t>
      </w:r>
      <w:r>
        <w:rPr>
          <w:rFonts w:hint="eastAsia"/>
          <w:lang w:eastAsia="zh-TW"/>
        </w:rPr>
        <w:t>A01:</w:t>
      </w:r>
      <w:r w:rsidRPr="006C5EA4">
        <w:rPr>
          <w:lang w:eastAsia="zh-TW"/>
        </w:rPr>
        <w:t xml:space="preserve"> </w:t>
      </w:r>
      <w:r>
        <w:rPr>
          <w:lang w:eastAsia="zh-TW"/>
        </w:rPr>
        <w:t>投保至出險間隔日數</w:t>
      </w:r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>A02:</w:t>
      </w:r>
      <w:r w:rsidRPr="006C5EA4">
        <w:rPr>
          <w:lang w:eastAsia="zh-TW"/>
        </w:rPr>
        <w:t xml:space="preserve"> </w:t>
      </w:r>
      <w:r>
        <w:rPr>
          <w:lang w:eastAsia="zh-TW"/>
        </w:rPr>
        <w:t>日額與壽險保額比值</w:t>
      </w:r>
      <w:r>
        <w:rPr>
          <w:rFonts w:hint="eastAsia"/>
          <w:lang w:eastAsia="zh-TW"/>
        </w:rPr>
        <w:t>兩個選項可以選擇。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同</w:t>
      </w:r>
      <w:r>
        <w:rPr>
          <w:rFonts w:hint="eastAsia"/>
          <w:lang w:eastAsia="zh-TW"/>
        </w:rPr>
        <w:t>AAV1_0200</w:t>
      </w:r>
      <w:r>
        <w:rPr>
          <w:rFonts w:hint="eastAsia"/>
          <w:lang w:eastAsia="zh-TW"/>
        </w:rPr>
        <w:t>作法，可參考。</w:t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ab/>
      </w:r>
    </w:p>
    <w:p w:rsidR="00CA18AB" w:rsidRPr="00251170" w:rsidRDefault="00CA18AB" w:rsidP="001E6B25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/>
          <w:lang w:eastAsia="zh-TW"/>
        </w:rPr>
        <w:t>因子</w:t>
      </w:r>
      <w:r w:rsidRPr="00BB6028">
        <w:rPr>
          <w:rFonts w:ascii="細明體" w:eastAsia="細明體" w:hAnsi="細明體" w:hint="eastAsia"/>
          <w:lang w:eastAsia="zh-TW"/>
        </w:rPr>
        <w:t>代碼：需下拉選取</w:t>
      </w:r>
    </w:p>
    <w:p w:rsidR="009D7E02" w:rsidRPr="00BB6028" w:rsidRDefault="009D7E02" w:rsidP="001E6B25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配分種類</w:t>
      </w:r>
      <w:r w:rsidRPr="00BB6028">
        <w:rPr>
          <w:rFonts w:ascii="細明體" w:eastAsia="細明體" w:hAnsi="細明體" w:hint="eastAsia"/>
          <w:lang w:eastAsia="zh-TW"/>
        </w:rPr>
        <w:t>：需下拉選取</w:t>
      </w:r>
    </w:p>
    <w:p w:rsidR="00867113" w:rsidRPr="00BB6028" w:rsidRDefault="005C1814" w:rsidP="00867113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/>
          <w:kern w:val="2"/>
          <w:lang w:eastAsia="zh-TW"/>
        </w:rPr>
        <w:t>C</w:t>
      </w:r>
      <w:r w:rsidRPr="00BB6028">
        <w:rPr>
          <w:rFonts w:ascii="細明體" w:eastAsia="細明體" w:hAnsi="細明體" w:hint="eastAsia"/>
          <w:kern w:val="2"/>
          <w:lang w:eastAsia="zh-TW"/>
        </w:rPr>
        <w:t>all理賠偵測因子分數_版本檔維護模組AA_V1Z002.查詢所有版本(),BY參數:</w:t>
      </w:r>
    </w:p>
    <w:p w:rsidR="00AC5D85" w:rsidRPr="00AC5D85" w:rsidRDefault="00AC5D85" w:rsidP="005C1814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ins w:id="47" w:author="楊智偉" w:date="2016-10-03T20:05:00Z"/>
          <w:rFonts w:ascii="細明體" w:eastAsia="細明體" w:hAnsi="細明體"/>
          <w:kern w:val="2"/>
          <w:lang w:eastAsia="zh-TW"/>
          <w:rPrChange w:id="48" w:author="楊智偉" w:date="2016-10-03T20:05:00Z">
            <w:rPr>
              <w:ins w:id="49" w:author="楊智偉" w:date="2016-10-03T20:05:00Z"/>
              <w:rFonts w:ascii="細明體" w:eastAsia="細明體" w:hAnsi="細明體"/>
              <w:bCs/>
              <w:lang w:eastAsia="zh-TW"/>
            </w:rPr>
          </w:rPrChange>
        </w:rPr>
      </w:pPr>
      <w:ins w:id="50" w:author="楊智偉" w:date="2016-10-03T20:05:00Z">
        <w:r>
          <w:rPr>
            <w:rFonts w:ascii="細明體" w:eastAsia="細明體" w:hAnsi="細明體" w:hint="eastAsia"/>
            <w:bCs/>
            <w:lang w:eastAsia="zh-TW"/>
          </w:rPr>
          <w:t xml:space="preserve">系統別 </w:t>
        </w:r>
        <w:r w:rsidRPr="00BB6028">
          <w:rPr>
            <w:rFonts w:ascii="細明體" w:eastAsia="細明體" w:hAnsi="細明體" w:hint="eastAsia"/>
            <w:lang w:eastAsia="zh-TW"/>
          </w:rPr>
          <w:t>：需下拉選取</w:t>
        </w:r>
      </w:ins>
    </w:p>
    <w:p w:rsidR="005C1814" w:rsidRPr="00BB6028" w:rsidRDefault="005C1814" w:rsidP="005C1814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hint="eastAsia"/>
          <w:bCs/>
          <w:lang w:eastAsia="zh-TW"/>
        </w:rPr>
        <w:t>模型分類</w:t>
      </w:r>
      <w:r w:rsidRPr="00BB6028">
        <w:rPr>
          <w:rFonts w:ascii="細明體" w:eastAsia="細明體" w:hAnsi="細明體" w:hint="eastAsia"/>
          <w:lang w:eastAsia="zh-TW"/>
        </w:rPr>
        <w:t>：同畫面下拉選取</w:t>
      </w:r>
    </w:p>
    <w:p w:rsidR="005C1814" w:rsidRPr="00BB6028" w:rsidRDefault="005C1814" w:rsidP="005C1814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/>
          <w:lang w:eastAsia="zh-TW"/>
        </w:rPr>
        <w:t>因子分類</w:t>
      </w:r>
      <w:r w:rsidRPr="00BB6028">
        <w:rPr>
          <w:rFonts w:ascii="細明體" w:eastAsia="細明體" w:hAnsi="細明體" w:hint="eastAsia"/>
          <w:lang w:eastAsia="zh-TW"/>
        </w:rPr>
        <w:t>：同畫面下拉選取</w:t>
      </w:r>
    </w:p>
    <w:p w:rsidR="005C1814" w:rsidRPr="00251170" w:rsidRDefault="005C1814" w:rsidP="005C1814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/>
          <w:lang w:eastAsia="zh-TW"/>
        </w:rPr>
        <w:t>因子</w:t>
      </w:r>
      <w:r w:rsidRPr="00BB6028">
        <w:rPr>
          <w:rFonts w:ascii="細明體" w:eastAsia="細明體" w:hAnsi="細明體" w:hint="eastAsia"/>
          <w:lang w:eastAsia="zh-TW"/>
        </w:rPr>
        <w:t>代碼：同畫面下拉選取</w:t>
      </w:r>
    </w:p>
    <w:p w:rsidR="00556F0B" w:rsidRPr="00251170" w:rsidRDefault="00556F0B" w:rsidP="005C1814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配分種類</w:t>
      </w:r>
      <w:r w:rsidRPr="00BB6028">
        <w:rPr>
          <w:rFonts w:ascii="細明體" w:eastAsia="細明體" w:hAnsi="細明體" w:hint="eastAsia"/>
          <w:lang w:eastAsia="zh-TW"/>
        </w:rPr>
        <w:t>：同畫面下拉選取</w:t>
      </w:r>
    </w:p>
    <w:p w:rsidR="00CA32F3" w:rsidRPr="00BB6028" w:rsidRDefault="00CA32F3" w:rsidP="00CA32F3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hint="eastAsia"/>
          <w:lang w:eastAsia="zh-TW"/>
        </w:rPr>
        <w:t>若有誤，顯示該模組錯誤訊息</w:t>
      </w:r>
    </w:p>
    <w:p w:rsidR="005C1814" w:rsidRPr="00BB6028" w:rsidRDefault="005C1814" w:rsidP="005C1814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hint="eastAsia"/>
          <w:kern w:val="2"/>
          <w:lang w:eastAsia="zh-TW"/>
        </w:rPr>
        <w:t>若無資料</w:t>
      </w:r>
    </w:p>
    <w:p w:rsidR="005C1814" w:rsidRPr="00BB6028" w:rsidRDefault="009E3B6B" w:rsidP="005C1814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hint="eastAsia"/>
          <w:kern w:val="2"/>
          <w:lang w:eastAsia="zh-TW"/>
        </w:rPr>
        <w:t xml:space="preserve">顯示訊息 </w:t>
      </w:r>
      <w:r w:rsidRPr="00BB6028">
        <w:rPr>
          <w:rFonts w:ascii="細明體" w:eastAsia="細明體" w:hAnsi="細明體"/>
          <w:kern w:val="2"/>
          <w:lang w:eastAsia="zh-TW"/>
        </w:rPr>
        <w:t>“</w:t>
      </w:r>
      <w:r w:rsidRPr="00BB6028">
        <w:rPr>
          <w:rFonts w:ascii="細明體" w:eastAsia="細明體" w:hAnsi="細明體" w:hint="eastAsia"/>
          <w:kern w:val="2"/>
          <w:lang w:eastAsia="zh-TW"/>
        </w:rPr>
        <w:t>查無</w:t>
      </w:r>
      <w:r w:rsidR="00203D31" w:rsidRPr="00BB6028">
        <w:rPr>
          <w:rFonts w:ascii="細明體" w:eastAsia="細明體" w:hAnsi="細明體" w:hint="eastAsia"/>
          <w:kern w:val="2"/>
          <w:lang w:eastAsia="zh-TW"/>
        </w:rPr>
        <w:t>理賠偵測因子分數_版本檔</w:t>
      </w:r>
      <w:r w:rsidRPr="00BB6028">
        <w:rPr>
          <w:rFonts w:ascii="細明體" w:eastAsia="細明體" w:hAnsi="細明體" w:hint="eastAsia"/>
          <w:kern w:val="2"/>
          <w:lang w:eastAsia="zh-TW"/>
        </w:rPr>
        <w:t>資料</w:t>
      </w:r>
      <w:r w:rsidRPr="00BB6028">
        <w:rPr>
          <w:rFonts w:ascii="細明體" w:eastAsia="細明體" w:hAnsi="細明體"/>
          <w:kern w:val="2"/>
          <w:lang w:eastAsia="zh-TW"/>
        </w:rPr>
        <w:t>”</w:t>
      </w:r>
      <w:r w:rsidRPr="00BB6028">
        <w:rPr>
          <w:rFonts w:ascii="細明體" w:eastAsia="細明體" w:hAnsi="細明體" w:hint="eastAsia"/>
          <w:kern w:val="2"/>
          <w:lang w:eastAsia="zh-TW"/>
        </w:rPr>
        <w:t>。</w:t>
      </w:r>
    </w:p>
    <w:p w:rsidR="000C4BC7" w:rsidRPr="00BB6028" w:rsidRDefault="000C4BC7" w:rsidP="000C4BC7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cs="Arial" w:hint="eastAsia"/>
          <w:bCs/>
          <w:lang w:eastAsia="zh-TW"/>
        </w:rPr>
        <w:t>【</w:t>
      </w:r>
      <w:r w:rsidRPr="00BB6028">
        <w:rPr>
          <w:rFonts w:ascii="細明體" w:eastAsia="細明體" w:hAnsi="細明體" w:hint="eastAsia"/>
          <w:bCs/>
          <w:lang w:eastAsia="zh-TW"/>
        </w:rPr>
        <w:t>查詢</w:t>
      </w:r>
      <w:r w:rsidRPr="00BB6028">
        <w:rPr>
          <w:rFonts w:ascii="細明體" w:eastAsia="細明體" w:hAnsi="細明體" w:cs="Arial" w:hint="eastAsia"/>
          <w:bCs/>
          <w:lang w:eastAsia="zh-TW"/>
        </w:rPr>
        <w:t>】</w:t>
      </w:r>
      <w:r w:rsidRPr="00BB6028">
        <w:rPr>
          <w:rFonts w:ascii="細明體" w:eastAsia="細明體" w:hAnsi="細明體" w:hint="eastAsia"/>
          <w:bCs/>
          <w:lang w:eastAsia="zh-TW"/>
        </w:rPr>
        <w:t>按鈕ENABLED,</w:t>
      </w:r>
      <w:r w:rsidRPr="00BB6028">
        <w:rPr>
          <w:rFonts w:ascii="細明體" w:eastAsia="細明體" w:hAnsi="細明體" w:cs="Arial" w:hint="eastAsia"/>
          <w:bCs/>
          <w:lang w:eastAsia="zh-TW"/>
        </w:rPr>
        <w:t>【</w:t>
      </w:r>
      <w:r w:rsidRPr="00BB6028">
        <w:rPr>
          <w:rFonts w:ascii="細明體" w:eastAsia="細明體" w:hAnsi="細明體" w:hint="eastAsia"/>
          <w:bCs/>
          <w:lang w:eastAsia="zh-TW"/>
        </w:rPr>
        <w:t>回復版本</w:t>
      </w:r>
      <w:r w:rsidRPr="00BB6028">
        <w:rPr>
          <w:rFonts w:ascii="細明體" w:eastAsia="細明體" w:hAnsi="細明體" w:cs="Arial" w:hint="eastAsia"/>
          <w:bCs/>
          <w:lang w:eastAsia="zh-TW"/>
        </w:rPr>
        <w:t>】、【</w:t>
      </w:r>
      <w:r w:rsidRPr="00BB6028">
        <w:rPr>
          <w:rFonts w:ascii="細明體" w:eastAsia="細明體" w:hAnsi="細明體" w:hint="eastAsia"/>
          <w:bCs/>
          <w:lang w:eastAsia="zh-TW"/>
        </w:rPr>
        <w:t>刪除版本</w:t>
      </w:r>
      <w:r w:rsidRPr="00BB6028">
        <w:rPr>
          <w:rFonts w:ascii="細明體" w:eastAsia="細明體" w:hAnsi="細明體" w:cs="Arial" w:hint="eastAsia"/>
          <w:bCs/>
          <w:lang w:eastAsia="zh-TW"/>
        </w:rPr>
        <w:t>】</w:t>
      </w:r>
      <w:r w:rsidRPr="00BB6028">
        <w:rPr>
          <w:rFonts w:ascii="細明體" w:eastAsia="細明體" w:hAnsi="細明體" w:hint="eastAsia"/>
          <w:bCs/>
          <w:lang w:eastAsia="zh-TW"/>
        </w:rPr>
        <w:t>按鈕DISABLED</w:t>
      </w:r>
    </w:p>
    <w:p w:rsidR="00203D31" w:rsidRPr="00BB6028" w:rsidRDefault="005C1814" w:rsidP="00203D31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hint="eastAsia"/>
          <w:kern w:val="2"/>
          <w:lang w:eastAsia="zh-TW"/>
        </w:rPr>
        <w:t>若有資料</w:t>
      </w:r>
      <w:r w:rsidR="00203D31" w:rsidRPr="00BB6028">
        <w:rPr>
          <w:rFonts w:ascii="細明體" w:eastAsia="細明體" w:hAnsi="細明體" w:hint="eastAsia"/>
          <w:kern w:val="2"/>
          <w:lang w:eastAsia="zh-TW"/>
        </w:rPr>
        <w:t>，Keep模組回傳版本分類LIST($DTAAV1L2_GROUP)</w:t>
      </w:r>
    </w:p>
    <w:p w:rsidR="00CF4595" w:rsidRPr="00BB6028" w:rsidRDefault="00060F4B" w:rsidP="008F2A72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BB6028">
        <w:rPr>
          <w:rFonts w:ascii="細明體" w:eastAsia="細明體" w:hAnsi="細明體" w:hint="eastAsia"/>
          <w:bCs/>
          <w:lang w:eastAsia="zh-TW"/>
        </w:rPr>
        <w:t>顯示</w:t>
      </w:r>
      <w:r w:rsidR="008F2A72" w:rsidRPr="00BB6028">
        <w:rPr>
          <w:rFonts w:ascii="細明體" w:eastAsia="細明體" w:hAnsi="細明體" w:hint="eastAsia"/>
          <w:bCs/>
          <w:lang w:eastAsia="zh-TW"/>
        </w:rPr>
        <w:t>查詢結果</w:t>
      </w:r>
      <w:r w:rsidRPr="00BB6028">
        <w:rPr>
          <w:rFonts w:ascii="細明體" w:eastAsia="細明體" w:hAnsi="細明體" w:hint="eastAsia"/>
          <w:bCs/>
          <w:lang w:eastAsia="zh-TW"/>
        </w:rPr>
        <w:t>：</w:t>
      </w:r>
    </w:p>
    <w:p w:rsidR="008F2A72" w:rsidRPr="00BA51A3" w:rsidRDefault="008F2A72" w:rsidP="00203D31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ins w:id="51" w:author="楊智偉" w:date="2016-10-03T20:09:00Z"/>
          <w:rFonts w:ascii="新細明體" w:hAnsi="新細明體"/>
          <w:bCs/>
          <w:lang w:eastAsia="zh-TW"/>
          <w:rPrChange w:id="52" w:author="楊智偉" w:date="2016-10-03T20:09:00Z">
            <w:rPr>
              <w:ins w:id="53" w:author="楊智偉" w:date="2016-10-03T20:09:00Z"/>
              <w:rFonts w:ascii="細明體" w:eastAsia="細明體" w:hAnsi="細明體"/>
              <w:bCs/>
              <w:lang w:eastAsia="zh-TW"/>
            </w:rPr>
          </w:rPrChange>
        </w:rPr>
      </w:pPr>
      <w:bookmarkStart w:id="54" w:name="BACK_A"/>
      <w:bookmarkEnd w:id="54"/>
      <w:r w:rsidRPr="00BA51A3">
        <w:rPr>
          <w:rFonts w:ascii="新細明體" w:hAnsi="新細明體" w:hint="eastAsia"/>
          <w:bCs/>
          <w:lang w:eastAsia="zh-TW"/>
          <w:rPrChange w:id="55" w:author="楊智偉" w:date="2016-10-03T20:09:00Z">
            <w:rPr>
              <w:rFonts w:ascii="細明體" w:eastAsia="細明體" w:hAnsi="細明體" w:hint="eastAsia"/>
              <w:bCs/>
              <w:lang w:eastAsia="zh-TW"/>
            </w:rPr>
          </w:rPrChange>
        </w:rPr>
        <w:t>格式如</w:t>
      </w:r>
      <w:r w:rsidRPr="00BA51A3">
        <w:rPr>
          <w:rFonts w:ascii="新細明體" w:hAnsi="新細明體"/>
          <w:bCs/>
          <w:lang w:eastAsia="zh-TW"/>
          <w:rPrChange w:id="56" w:author="楊智偉" w:date="2016-10-03T20:09:00Z">
            <w:rPr>
              <w:rFonts w:ascii="細明體" w:eastAsia="細明體" w:hAnsi="細明體"/>
              <w:bCs/>
              <w:lang w:eastAsia="zh-TW"/>
            </w:rPr>
          </w:rPrChange>
        </w:rPr>
        <w:fldChar w:fldCharType="begin"/>
      </w:r>
      <w:r w:rsidRPr="00BA51A3">
        <w:rPr>
          <w:rFonts w:ascii="新細明體" w:hAnsi="新細明體"/>
          <w:bCs/>
          <w:lang w:eastAsia="zh-TW"/>
          <w:rPrChange w:id="57" w:author="楊智偉" w:date="2016-10-03T20:09:00Z">
            <w:rPr>
              <w:rFonts w:ascii="細明體" w:eastAsia="細明體" w:hAnsi="細明體"/>
              <w:bCs/>
              <w:lang w:eastAsia="zh-TW"/>
            </w:rPr>
          </w:rPrChange>
        </w:rPr>
        <w:instrText xml:space="preserve"> HYPERLINK  \l "FORMAT_A" </w:instrText>
      </w:r>
      <w:r w:rsidRPr="00BA51A3">
        <w:rPr>
          <w:rFonts w:ascii="新細明體" w:hAnsi="新細明體"/>
          <w:bCs/>
          <w:lang w:eastAsia="zh-TW"/>
          <w:rPrChange w:id="58" w:author="楊智偉" w:date="2016-10-03T20:09:00Z">
            <w:rPr>
              <w:rFonts w:ascii="細明體" w:eastAsia="細明體" w:hAnsi="細明體"/>
              <w:bCs/>
              <w:lang w:eastAsia="zh-TW"/>
            </w:rPr>
          </w:rPrChange>
        </w:rPr>
      </w:r>
      <w:r w:rsidRPr="00BA51A3">
        <w:rPr>
          <w:rFonts w:ascii="新細明體" w:hAnsi="新細明體"/>
          <w:bCs/>
          <w:lang w:eastAsia="zh-TW"/>
          <w:rPrChange w:id="59" w:author="楊智偉" w:date="2016-10-03T20:09:00Z">
            <w:rPr>
              <w:rFonts w:ascii="細明體" w:eastAsia="細明體" w:hAnsi="細明體"/>
              <w:bCs/>
              <w:lang w:eastAsia="zh-TW"/>
            </w:rPr>
          </w:rPrChange>
        </w:rPr>
        <w:fldChar w:fldCharType="separate"/>
      </w:r>
      <w:r w:rsidRPr="00BA51A3">
        <w:rPr>
          <w:rStyle w:val="a8"/>
          <w:rFonts w:ascii="新細明體" w:hAnsi="新細明體" w:hint="eastAsia"/>
          <w:bCs/>
          <w:lang w:eastAsia="zh-TW"/>
          <w:rPrChange w:id="60" w:author="楊智偉" w:date="2016-10-03T20:09:00Z">
            <w:rPr>
              <w:rStyle w:val="a8"/>
              <w:rFonts w:ascii="細明體" w:eastAsia="細明體" w:hAnsi="細明體" w:hint="eastAsia"/>
              <w:bCs/>
              <w:lang w:eastAsia="zh-TW"/>
            </w:rPr>
          </w:rPrChange>
        </w:rPr>
        <w:t>FO</w:t>
      </w:r>
      <w:r w:rsidRPr="00BA51A3">
        <w:rPr>
          <w:rStyle w:val="a8"/>
          <w:rFonts w:ascii="新細明體" w:hAnsi="新細明體" w:hint="eastAsia"/>
          <w:bCs/>
          <w:lang w:eastAsia="zh-TW"/>
          <w:rPrChange w:id="61" w:author="楊智偉" w:date="2016-10-03T20:09:00Z">
            <w:rPr>
              <w:rStyle w:val="a8"/>
              <w:rFonts w:ascii="細明體" w:eastAsia="細明體" w:hAnsi="細明體" w:hint="eastAsia"/>
              <w:bCs/>
              <w:lang w:eastAsia="zh-TW"/>
            </w:rPr>
          </w:rPrChange>
        </w:rPr>
        <w:t>R</w:t>
      </w:r>
      <w:r w:rsidRPr="00BA51A3">
        <w:rPr>
          <w:rStyle w:val="a8"/>
          <w:rFonts w:ascii="新細明體" w:hAnsi="新細明體" w:hint="eastAsia"/>
          <w:bCs/>
          <w:lang w:eastAsia="zh-TW"/>
          <w:rPrChange w:id="62" w:author="楊智偉" w:date="2016-10-03T20:09:00Z">
            <w:rPr>
              <w:rStyle w:val="a8"/>
              <w:rFonts w:ascii="細明體" w:eastAsia="細明體" w:hAnsi="細明體" w:hint="eastAsia"/>
              <w:bCs/>
              <w:lang w:eastAsia="zh-TW"/>
            </w:rPr>
          </w:rPrChange>
        </w:rPr>
        <w:t>M</w:t>
      </w:r>
      <w:r w:rsidRPr="00BA51A3">
        <w:rPr>
          <w:rStyle w:val="a8"/>
          <w:rFonts w:ascii="新細明體" w:hAnsi="新細明體" w:hint="eastAsia"/>
          <w:bCs/>
          <w:lang w:eastAsia="zh-TW"/>
          <w:rPrChange w:id="63" w:author="楊智偉" w:date="2016-10-03T20:09:00Z">
            <w:rPr>
              <w:rStyle w:val="a8"/>
              <w:rFonts w:ascii="細明體" w:eastAsia="細明體" w:hAnsi="細明體" w:hint="eastAsia"/>
              <w:bCs/>
              <w:lang w:eastAsia="zh-TW"/>
            </w:rPr>
          </w:rPrChange>
        </w:rPr>
        <w:t>A</w:t>
      </w:r>
      <w:r w:rsidRPr="00BA51A3">
        <w:rPr>
          <w:rStyle w:val="a8"/>
          <w:rFonts w:ascii="新細明體" w:hAnsi="新細明體" w:hint="eastAsia"/>
          <w:bCs/>
          <w:lang w:eastAsia="zh-TW"/>
          <w:rPrChange w:id="64" w:author="楊智偉" w:date="2016-10-03T20:09:00Z">
            <w:rPr>
              <w:rStyle w:val="a8"/>
              <w:rFonts w:ascii="細明體" w:eastAsia="細明體" w:hAnsi="細明體" w:hint="eastAsia"/>
              <w:bCs/>
              <w:lang w:eastAsia="zh-TW"/>
            </w:rPr>
          </w:rPrChange>
        </w:rPr>
        <w:t>T</w:t>
      </w:r>
      <w:r w:rsidRPr="00BA51A3">
        <w:rPr>
          <w:rStyle w:val="a8"/>
          <w:rFonts w:ascii="新細明體" w:hAnsi="新細明體" w:hint="eastAsia"/>
          <w:bCs/>
          <w:lang w:eastAsia="zh-TW"/>
          <w:rPrChange w:id="65" w:author="楊智偉" w:date="2016-10-03T20:09:00Z">
            <w:rPr>
              <w:rStyle w:val="a8"/>
              <w:rFonts w:ascii="細明體" w:eastAsia="細明體" w:hAnsi="細明體" w:hint="eastAsia"/>
              <w:bCs/>
              <w:lang w:eastAsia="zh-TW"/>
            </w:rPr>
          </w:rPrChange>
        </w:rPr>
        <w:t>(A)</w:t>
      </w:r>
      <w:r w:rsidRPr="00BA51A3">
        <w:rPr>
          <w:rFonts w:ascii="新細明體" w:hAnsi="新細明體"/>
          <w:bCs/>
          <w:lang w:eastAsia="zh-TW"/>
          <w:rPrChange w:id="66" w:author="楊智偉" w:date="2016-10-03T20:09:00Z">
            <w:rPr>
              <w:rFonts w:ascii="細明體" w:eastAsia="細明體" w:hAnsi="細明體"/>
              <w:bCs/>
              <w:lang w:eastAsia="zh-TW"/>
            </w:rPr>
          </w:rPrChange>
        </w:rPr>
        <w:fldChar w:fldCharType="end"/>
      </w:r>
    </w:p>
    <w:p w:rsidR="00AC5D85" w:rsidRPr="00BA51A3" w:rsidRDefault="00AC5D85" w:rsidP="00AC5D85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ins w:id="67" w:author="楊智偉" w:date="2016-10-03T20:09:00Z"/>
          <w:rFonts w:ascii="新細明體" w:hAnsi="新細明體"/>
          <w:bCs/>
          <w:lang w:eastAsia="zh-TW"/>
          <w:rPrChange w:id="68" w:author="楊智偉" w:date="2016-10-03T20:09:00Z">
            <w:rPr>
              <w:ins w:id="69" w:author="楊智偉" w:date="2016-10-03T20:09:00Z"/>
              <w:bCs/>
              <w:lang w:eastAsia="zh-TW"/>
            </w:rPr>
          </w:rPrChange>
        </w:rPr>
        <w:pPrChange w:id="70" w:author="楊智偉" w:date="2016-10-03T20:09:00Z">
          <w:pPr>
            <w:pStyle w:val="Tabletext"/>
            <w:keepLines w:val="0"/>
            <w:numPr>
              <w:ilvl w:val="3"/>
              <w:numId w:val="37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71" w:author="楊智偉" w:date="2016-10-03T20:09:00Z">
        <w:r w:rsidRPr="00BA51A3">
          <w:rPr>
            <w:rFonts w:ascii="新細明體" w:hAnsi="新細明體" w:hint="eastAsia"/>
            <w:bCs/>
            <w:lang w:eastAsia="zh-TW"/>
            <w:rPrChange w:id="72" w:author="楊智偉" w:date="2016-10-03T20:09:00Z">
              <w:rPr>
                <w:rFonts w:hint="eastAsia"/>
                <w:bCs/>
                <w:lang w:eastAsia="zh-TW"/>
              </w:rPr>
            </w:rPrChange>
          </w:rPr>
          <w:t>控制可否異動資料</w:t>
        </w:r>
      </w:ins>
    </w:p>
    <w:p w:rsidR="00AC5D85" w:rsidRPr="00BA51A3" w:rsidRDefault="00AC5D85" w:rsidP="00AC5D85">
      <w:pPr>
        <w:pStyle w:val="Tabletext"/>
        <w:keepLines w:val="0"/>
        <w:numPr>
          <w:ilvl w:val="6"/>
          <w:numId w:val="37"/>
        </w:numPr>
        <w:spacing w:after="0" w:line="240" w:lineRule="auto"/>
        <w:rPr>
          <w:ins w:id="73" w:author="楊智偉" w:date="2016-10-03T20:09:00Z"/>
          <w:rFonts w:ascii="新細明體" w:hAnsi="新細明體"/>
          <w:bCs/>
          <w:lang w:eastAsia="zh-TW"/>
          <w:rPrChange w:id="74" w:author="楊智偉" w:date="2016-10-03T20:09:00Z">
            <w:rPr>
              <w:ins w:id="75" w:author="楊智偉" w:date="2016-10-03T20:09:00Z"/>
              <w:bCs/>
              <w:lang w:eastAsia="zh-TW"/>
            </w:rPr>
          </w:rPrChange>
        </w:rPr>
        <w:pPrChange w:id="76" w:author="楊智偉" w:date="2016-10-03T20:09:00Z">
          <w:pPr>
            <w:pStyle w:val="Tabletext"/>
            <w:keepLines w:val="0"/>
            <w:numPr>
              <w:ilvl w:val="4"/>
              <w:numId w:val="37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77" w:author="楊智偉" w:date="2016-10-03T20:09:00Z">
        <w:r w:rsidRPr="00BA51A3">
          <w:rPr>
            <w:rFonts w:ascii="新細明體" w:hAnsi="新細明體" w:hint="eastAsia"/>
            <w:bCs/>
            <w:lang w:eastAsia="zh-TW"/>
            <w:rPrChange w:id="78" w:author="楊智偉" w:date="2016-10-03T20:09:00Z">
              <w:rPr>
                <w:rFonts w:hint="eastAsia"/>
                <w:bCs/>
                <w:lang w:eastAsia="zh-TW"/>
              </w:rPr>
            </w:rPrChange>
          </w:rPr>
          <w:t>// CSRR</w:t>
        </w:r>
        <w:r w:rsidRPr="00BA51A3">
          <w:rPr>
            <w:rFonts w:ascii="新細明體" w:hAnsi="新細明體" w:hint="eastAsia"/>
            <w:bCs/>
            <w:lang w:eastAsia="zh-TW"/>
            <w:rPrChange w:id="79" w:author="楊智偉" w:date="2016-10-03T20:09:00Z">
              <w:rPr>
                <w:rFonts w:hint="eastAsia"/>
                <w:bCs/>
                <w:lang w:eastAsia="zh-TW"/>
              </w:rPr>
            </w:rPrChange>
          </w:rPr>
          <w:t>設定</w:t>
        </w:r>
        <w:r w:rsidRPr="00BA51A3">
          <w:rPr>
            <w:rFonts w:ascii="新細明體" w:hAnsi="新細明體" w:hint="eastAsia"/>
            <w:bCs/>
            <w:lang w:eastAsia="zh-TW"/>
            <w:rPrChange w:id="80" w:author="楊智偉" w:date="2016-10-03T20:09:00Z">
              <w:rPr>
                <w:rFonts w:hint="eastAsia"/>
                <w:bCs/>
                <w:lang w:eastAsia="zh-TW"/>
              </w:rPr>
            </w:rPrChange>
          </w:rPr>
          <w:t>_</w:t>
        </w:r>
        <w:r w:rsidRPr="00BA51A3">
          <w:rPr>
            <w:rFonts w:ascii="新細明體" w:hAnsi="新細明體" w:hint="eastAsia"/>
            <w:bCs/>
            <w:lang w:eastAsia="zh-TW"/>
            <w:rPrChange w:id="81" w:author="楊智偉" w:date="2016-10-03T20:09:00Z">
              <w:rPr>
                <w:rFonts w:hint="eastAsia"/>
                <w:bCs/>
                <w:lang w:eastAsia="zh-TW"/>
              </w:rPr>
            </w:rPrChange>
          </w:rPr>
          <w:t>可異動資料的角色</w:t>
        </w:r>
        <w:r w:rsidRPr="00BA51A3">
          <w:rPr>
            <w:rFonts w:ascii="新細明體" w:hAnsi="新細明體" w:hint="eastAsia"/>
            <w:bCs/>
            <w:lang w:eastAsia="zh-TW"/>
            <w:rPrChange w:id="82" w:author="楊智偉" w:date="2016-10-03T20:09:00Z">
              <w:rPr>
                <w:rFonts w:hint="eastAsia"/>
                <w:bCs/>
                <w:lang w:eastAsia="zh-TW"/>
              </w:rPr>
            </w:rPrChange>
          </w:rPr>
          <w:t xml:space="preserve">. </w:t>
        </w:r>
        <w:r w:rsidRPr="00BA51A3">
          <w:rPr>
            <w:rFonts w:ascii="新細明體" w:hAnsi="新細明體" w:hint="eastAsia"/>
            <w:bCs/>
            <w:lang w:eastAsia="zh-TW"/>
            <w:rPrChange w:id="83" w:author="楊智偉" w:date="2016-10-03T20:09:00Z">
              <w:rPr>
                <w:rFonts w:hint="eastAsia"/>
                <w:bCs/>
                <w:lang w:eastAsia="zh-TW"/>
              </w:rPr>
            </w:rPrChange>
          </w:rPr>
          <w:t>預設都是可以查詢的</w:t>
        </w:r>
        <w:r w:rsidRPr="00BA51A3">
          <w:rPr>
            <w:rFonts w:ascii="新細明體" w:hAnsi="新細明體" w:hint="eastAsia"/>
            <w:bCs/>
            <w:lang w:eastAsia="zh-TW"/>
            <w:rPrChange w:id="84" w:author="楊智偉" w:date="2016-10-03T20:09:00Z">
              <w:rPr>
                <w:rFonts w:hint="eastAsia"/>
                <w:bCs/>
                <w:lang w:eastAsia="zh-TW"/>
              </w:rPr>
            </w:rPrChange>
          </w:rPr>
          <w:t>,</w:t>
        </w:r>
        <w:r w:rsidRPr="00BA51A3">
          <w:rPr>
            <w:rFonts w:ascii="新細明體" w:hAnsi="新細明體" w:hint="eastAsia"/>
            <w:bCs/>
            <w:lang w:eastAsia="zh-TW"/>
            <w:rPrChange w:id="85" w:author="楊智偉" w:date="2016-10-03T20:09:00Z">
              <w:rPr>
                <w:rFonts w:hint="eastAsia"/>
                <w:bCs/>
                <w:lang w:eastAsia="zh-TW"/>
              </w:rPr>
            </w:rPrChange>
          </w:rPr>
          <w:t>只有代碼中文有設定的才是可以異動資料。有</w:t>
        </w:r>
        <w:r w:rsidRPr="00BA51A3">
          <w:rPr>
            <w:rFonts w:ascii="新細明體" w:hAnsi="新細明體" w:hint="eastAsia"/>
            <w:bCs/>
            <w:lang w:eastAsia="zh-TW"/>
            <w:rPrChange w:id="86" w:author="楊智偉" w:date="2016-10-03T20:09:00Z">
              <w:rPr>
                <w:rFonts w:hint="eastAsia"/>
                <w:bCs/>
                <w:lang w:eastAsia="zh-TW"/>
              </w:rPr>
            </w:rPrChange>
          </w:rPr>
          <w:t>ALL</w:t>
        </w:r>
        <w:r w:rsidRPr="00BA51A3">
          <w:rPr>
            <w:rFonts w:ascii="新細明體" w:hAnsi="新細明體" w:hint="eastAsia"/>
            <w:bCs/>
            <w:lang w:eastAsia="zh-TW"/>
            <w:rPrChange w:id="87" w:author="楊智偉" w:date="2016-10-03T20:09:00Z">
              <w:rPr>
                <w:rFonts w:hint="eastAsia"/>
                <w:bCs/>
                <w:lang w:eastAsia="zh-TW"/>
              </w:rPr>
            </w:rPrChange>
          </w:rPr>
          <w:t>時表示開放全部可異動</w:t>
        </w:r>
      </w:ins>
    </w:p>
    <w:p w:rsidR="00AC5D85" w:rsidRPr="00BA51A3" w:rsidRDefault="00AC5D85" w:rsidP="00AC5D85">
      <w:pPr>
        <w:pStyle w:val="Tabletext"/>
        <w:keepLines w:val="0"/>
        <w:numPr>
          <w:ilvl w:val="6"/>
          <w:numId w:val="37"/>
        </w:numPr>
        <w:spacing w:after="0" w:line="240" w:lineRule="auto"/>
        <w:rPr>
          <w:ins w:id="88" w:author="楊智偉" w:date="2016-10-03T20:09:00Z"/>
          <w:rFonts w:ascii="新細明體" w:hAnsi="新細明體"/>
          <w:bCs/>
          <w:lang w:eastAsia="zh-TW"/>
          <w:rPrChange w:id="89" w:author="楊智偉" w:date="2016-10-03T20:09:00Z">
            <w:rPr>
              <w:ins w:id="90" w:author="楊智偉" w:date="2016-10-03T20:09:00Z"/>
              <w:bCs/>
              <w:lang w:eastAsia="zh-TW"/>
            </w:rPr>
          </w:rPrChange>
        </w:rPr>
        <w:pPrChange w:id="91" w:author="楊智偉" w:date="2016-10-03T20:09:00Z">
          <w:pPr>
            <w:pStyle w:val="Tabletext"/>
            <w:keepLines w:val="0"/>
            <w:numPr>
              <w:ilvl w:val="4"/>
              <w:numId w:val="37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92" w:author="楊智偉" w:date="2016-10-03T20:09:00Z">
        <w:r w:rsidRPr="00BA51A3">
          <w:rPr>
            <w:rFonts w:ascii="新細明體" w:hAnsi="新細明體" w:hint="eastAsia"/>
            <w:bCs/>
            <w:lang w:eastAsia="zh-TW"/>
            <w:rPrChange w:id="93" w:author="楊智偉" w:date="2016-10-03T20:09:00Z">
              <w:rPr>
                <w:rFonts w:hint="eastAsia"/>
                <w:bCs/>
                <w:lang w:eastAsia="zh-TW"/>
              </w:rPr>
            </w:rPrChange>
          </w:rPr>
          <w:t>讀取代碼中文</w:t>
        </w:r>
        <w:r w:rsidRPr="00BA51A3">
          <w:rPr>
            <w:rFonts w:ascii="新細明體" w:hAnsi="新細明體" w:hint="eastAsia"/>
            <w:bCs/>
            <w:lang w:eastAsia="zh-TW"/>
            <w:rPrChange w:id="94" w:author="楊智偉" w:date="2016-10-03T20:09:00Z">
              <w:rPr>
                <w:rFonts w:hint="eastAsia"/>
                <w:bCs/>
                <w:lang w:eastAsia="zh-TW"/>
              </w:rPr>
            </w:rPrChange>
          </w:rPr>
          <w:t>(</w:t>
        </w:r>
        <w:r w:rsidRPr="00BA51A3">
          <w:rPr>
            <w:rFonts w:ascii="新細明體" w:hAnsi="新細明體" w:hint="eastAsia"/>
            <w:kern w:val="2"/>
            <w:lang w:eastAsia="zh-TW"/>
            <w:rPrChange w:id="95" w:author="楊智偉" w:date="2016-10-03T20:09:00Z">
              <w:rPr>
                <w:rFonts w:hint="eastAsia"/>
                <w:kern w:val="2"/>
                <w:szCs w:val="24"/>
                <w:lang w:eastAsia="zh-TW"/>
              </w:rPr>
            </w:rPrChange>
          </w:rPr>
          <w:t>系統別</w:t>
        </w:r>
        <w:r w:rsidRPr="00BA51A3">
          <w:rPr>
            <w:rFonts w:ascii="新細明體" w:hAnsi="新細明體" w:hint="eastAsia"/>
            <w:kern w:val="2"/>
            <w:lang w:eastAsia="zh-TW"/>
            <w:rPrChange w:id="96" w:author="楊智偉" w:date="2016-10-03T20:09:00Z">
              <w:rPr>
                <w:rFonts w:hint="eastAsia"/>
                <w:kern w:val="2"/>
                <w:szCs w:val="24"/>
                <w:lang w:eastAsia="zh-TW"/>
              </w:rPr>
            </w:rPrChange>
          </w:rPr>
          <w:t>$</w:t>
        </w:r>
        <w:r w:rsidRPr="00BA51A3">
          <w:rPr>
            <w:rFonts w:ascii="新細明體" w:hAnsi="新細明體" w:hint="eastAsia"/>
            <w:bCs/>
            <w:lang w:eastAsia="zh-TW"/>
            <w:rPrChange w:id="97" w:author="楊智偉" w:date="2016-10-03T20:09:00Z">
              <w:rPr>
                <w:rFonts w:ascii="細明體" w:eastAsia="細明體" w:hAnsi="細明體" w:hint="eastAsia"/>
                <w:bCs/>
                <w:lang w:eastAsia="zh-TW"/>
              </w:rPr>
            </w:rPrChange>
          </w:rPr>
          <w:t xml:space="preserve">SYS_NO, </w:t>
        </w:r>
        <w:r w:rsidRPr="00BA51A3">
          <w:rPr>
            <w:rFonts w:ascii="新細明體" w:hAnsi="新細明體"/>
            <w:bCs/>
            <w:lang w:eastAsia="zh-TW"/>
            <w:rPrChange w:id="98" w:author="楊智偉" w:date="2016-10-03T20:09:00Z">
              <w:rPr>
                <w:rFonts w:ascii="細明體" w:eastAsia="細明體" w:hAnsi="細明體"/>
                <w:bCs/>
                <w:lang w:eastAsia="zh-TW"/>
              </w:rPr>
            </w:rPrChange>
          </w:rPr>
          <w:t>CRSS_MODIFY_ROLE</w:t>
        </w:r>
        <w:r w:rsidRPr="00BA51A3">
          <w:rPr>
            <w:rFonts w:ascii="新細明體" w:hAnsi="新細明體" w:hint="eastAsia"/>
            <w:bCs/>
            <w:lang w:eastAsia="zh-TW"/>
            <w:rPrChange w:id="99" w:author="楊智偉" w:date="2016-10-03T20:09:00Z">
              <w:rPr>
                <w:rFonts w:hint="eastAsia"/>
                <w:bCs/>
                <w:lang w:eastAsia="zh-TW"/>
              </w:rPr>
            </w:rPrChange>
          </w:rPr>
          <w:t>)</w:t>
        </w:r>
      </w:ins>
    </w:p>
    <w:p w:rsidR="00AC5D85" w:rsidRPr="00BA51A3" w:rsidRDefault="00AC5D85" w:rsidP="00AC5D85">
      <w:pPr>
        <w:pStyle w:val="Tabletext"/>
        <w:keepLines w:val="0"/>
        <w:numPr>
          <w:ilvl w:val="7"/>
          <w:numId w:val="37"/>
        </w:numPr>
        <w:spacing w:after="0" w:line="240" w:lineRule="auto"/>
        <w:rPr>
          <w:ins w:id="100" w:author="楊智偉" w:date="2016-10-03T20:09:00Z"/>
          <w:rFonts w:ascii="新細明體" w:hAnsi="新細明體"/>
          <w:bCs/>
          <w:lang w:eastAsia="zh-TW"/>
          <w:rPrChange w:id="101" w:author="楊智偉" w:date="2016-10-03T20:09:00Z">
            <w:rPr>
              <w:ins w:id="102" w:author="楊智偉" w:date="2016-10-03T20:09:00Z"/>
              <w:bCs/>
              <w:lang w:eastAsia="zh-TW"/>
            </w:rPr>
          </w:rPrChange>
        </w:rPr>
        <w:pPrChange w:id="103" w:author="楊智偉" w:date="2016-10-03T20:09:00Z">
          <w:pPr>
            <w:pStyle w:val="Tabletext"/>
            <w:keepLines w:val="0"/>
            <w:numPr>
              <w:ilvl w:val="5"/>
              <w:numId w:val="37"/>
            </w:numPr>
            <w:tabs>
              <w:tab w:val="num" w:pos="3260"/>
            </w:tabs>
            <w:spacing w:after="0" w:line="240" w:lineRule="auto"/>
            <w:ind w:left="3260" w:hanging="1134"/>
          </w:pPr>
        </w:pPrChange>
      </w:pPr>
      <w:ins w:id="104" w:author="楊智偉" w:date="2016-10-03T20:09:00Z">
        <w:r w:rsidRPr="00BA51A3">
          <w:rPr>
            <w:rFonts w:ascii="新細明體" w:hAnsi="新細明體" w:hint="eastAsia"/>
            <w:bCs/>
            <w:lang w:eastAsia="zh-TW"/>
            <w:rPrChange w:id="105" w:author="楊智偉" w:date="2016-10-03T20:09:00Z">
              <w:rPr>
                <w:rFonts w:hint="eastAsia"/>
                <w:bCs/>
                <w:lang w:eastAsia="zh-TW"/>
              </w:rPr>
            </w:rPrChange>
          </w:rPr>
          <w:t>如果代碼中文有</w:t>
        </w:r>
        <w:r w:rsidRPr="00BA51A3">
          <w:rPr>
            <w:rFonts w:ascii="新細明體" w:hAnsi="新細明體" w:hint="eastAsia"/>
            <w:bCs/>
            <w:lang w:eastAsia="zh-TW"/>
            <w:rPrChange w:id="106" w:author="楊智偉" w:date="2016-10-03T20:09:00Z">
              <w:rPr>
                <w:rFonts w:hint="eastAsia"/>
                <w:bCs/>
                <w:lang w:eastAsia="zh-TW"/>
              </w:rPr>
            </w:rPrChange>
          </w:rPr>
          <w:t>ALL</w:t>
        </w:r>
        <w:r w:rsidRPr="00BA51A3">
          <w:rPr>
            <w:rFonts w:ascii="新細明體" w:hAnsi="新細明體" w:hint="eastAsia"/>
            <w:bCs/>
            <w:lang w:eastAsia="zh-TW"/>
            <w:rPrChange w:id="107" w:author="楊智偉" w:date="2016-10-03T20:09:00Z">
              <w:rPr>
                <w:rFonts w:hint="eastAsia"/>
                <w:bCs/>
                <w:lang w:eastAsia="zh-TW"/>
              </w:rPr>
            </w:rPrChange>
          </w:rPr>
          <w:t>時表示開放全部可異動</w:t>
        </w:r>
        <w:r w:rsidRPr="00BA51A3">
          <w:rPr>
            <w:rFonts w:ascii="新細明體" w:hAnsi="新細明體" w:hint="eastAsia"/>
            <w:bCs/>
            <w:lang w:eastAsia="zh-TW"/>
            <w:rPrChange w:id="108" w:author="楊智偉" w:date="2016-10-03T20:09:00Z">
              <w:rPr>
                <w:rFonts w:hint="eastAsia"/>
                <w:bCs/>
                <w:lang w:eastAsia="zh-TW"/>
              </w:rPr>
            </w:rPrChange>
          </w:rPr>
          <w:t xml:space="preserve">, </w:t>
        </w:r>
        <w:r w:rsidRPr="00BA51A3">
          <w:rPr>
            <w:rFonts w:ascii="新細明體" w:hAnsi="新細明體" w:hint="eastAsia"/>
            <w:bCs/>
            <w:lang w:eastAsia="zh-TW"/>
            <w:rPrChange w:id="109" w:author="楊智偉" w:date="2016-10-03T20:09:00Z">
              <w:rPr>
                <w:rFonts w:hint="eastAsia"/>
                <w:bCs/>
                <w:lang w:eastAsia="zh-TW"/>
              </w:rPr>
            </w:rPrChange>
          </w:rPr>
          <w:t>照原本按鈕控制</w:t>
        </w:r>
      </w:ins>
    </w:p>
    <w:p w:rsidR="00AC5D85" w:rsidRPr="00BA51A3" w:rsidRDefault="00AC5D85" w:rsidP="00AC5D85">
      <w:pPr>
        <w:pStyle w:val="Tabletext"/>
        <w:keepLines w:val="0"/>
        <w:numPr>
          <w:ilvl w:val="7"/>
          <w:numId w:val="37"/>
        </w:numPr>
        <w:spacing w:after="0" w:line="240" w:lineRule="auto"/>
        <w:rPr>
          <w:ins w:id="110" w:author="楊智偉" w:date="2016-10-03T20:09:00Z"/>
          <w:rFonts w:ascii="新細明體" w:hAnsi="新細明體"/>
          <w:bCs/>
          <w:lang w:eastAsia="zh-TW"/>
          <w:rPrChange w:id="111" w:author="楊智偉" w:date="2016-10-03T20:09:00Z">
            <w:rPr>
              <w:ins w:id="112" w:author="楊智偉" w:date="2016-10-03T20:09:00Z"/>
              <w:rFonts w:ascii="細明體" w:eastAsia="細明體" w:hAnsi="細明體"/>
              <w:bCs/>
              <w:lang w:eastAsia="zh-TW"/>
            </w:rPr>
          </w:rPrChange>
        </w:rPr>
        <w:pPrChange w:id="113" w:author="楊智偉" w:date="2016-10-03T20:09:00Z">
          <w:pPr>
            <w:pStyle w:val="Tabletext"/>
            <w:keepLines w:val="0"/>
            <w:numPr>
              <w:ilvl w:val="5"/>
              <w:numId w:val="37"/>
            </w:numPr>
            <w:tabs>
              <w:tab w:val="num" w:pos="3260"/>
            </w:tabs>
            <w:spacing w:after="0" w:line="240" w:lineRule="auto"/>
            <w:ind w:left="3260" w:hanging="1134"/>
          </w:pPr>
        </w:pPrChange>
      </w:pPr>
      <w:ins w:id="114" w:author="楊智偉" w:date="2016-10-03T20:09:00Z">
        <w:r w:rsidRPr="00BA51A3">
          <w:rPr>
            <w:rFonts w:ascii="新細明體" w:hAnsi="新細明體" w:hint="eastAsia"/>
            <w:bCs/>
            <w:lang w:eastAsia="zh-TW"/>
            <w:rPrChange w:id="115" w:author="楊智偉" w:date="2016-10-03T20:09:00Z">
              <w:rPr>
                <w:rFonts w:hint="eastAsia"/>
                <w:bCs/>
                <w:lang w:eastAsia="zh-TW"/>
              </w:rPr>
            </w:rPrChange>
          </w:rPr>
          <w:t>如果</w:t>
        </w:r>
        <w:r w:rsidRPr="00BA51A3">
          <w:rPr>
            <w:rFonts w:ascii="新細明體" w:hAnsi="新細明體" w:hint="eastAsia"/>
            <w:bCs/>
            <w:lang w:eastAsia="zh-TW"/>
            <w:rPrChange w:id="116" w:author="楊智偉" w:date="2016-10-03T20:09:00Z">
              <w:rPr>
                <w:rFonts w:hint="eastAsia"/>
                <w:bCs/>
                <w:lang w:eastAsia="zh-TW"/>
              </w:rPr>
            </w:rPrChange>
          </w:rPr>
          <w:t>user</w:t>
        </w:r>
        <w:r w:rsidRPr="00BA51A3">
          <w:rPr>
            <w:rFonts w:ascii="新細明體" w:hAnsi="新細明體" w:hint="eastAsia"/>
            <w:bCs/>
            <w:lang w:eastAsia="zh-TW"/>
            <w:rPrChange w:id="117" w:author="楊智偉" w:date="2016-10-03T20:09:00Z">
              <w:rPr>
                <w:rFonts w:hint="eastAsia"/>
                <w:bCs/>
                <w:lang w:eastAsia="zh-TW"/>
              </w:rPr>
            </w:rPrChange>
          </w:rPr>
          <w:t>具有代碼中文內設定的角色</w:t>
        </w:r>
        <w:r w:rsidRPr="00BA51A3">
          <w:rPr>
            <w:rFonts w:ascii="新細明體" w:hAnsi="新細明體" w:hint="eastAsia"/>
            <w:bCs/>
            <w:lang w:eastAsia="zh-TW"/>
            <w:rPrChange w:id="118" w:author="楊智偉" w:date="2016-10-03T20:09:00Z">
              <w:rPr>
                <w:rFonts w:hint="eastAsia"/>
                <w:bCs/>
                <w:lang w:eastAsia="zh-TW"/>
              </w:rPr>
            </w:rPrChange>
          </w:rPr>
          <w:t xml:space="preserve">, </w:t>
        </w:r>
        <w:r w:rsidRPr="00BA51A3">
          <w:rPr>
            <w:rFonts w:ascii="新細明體" w:hAnsi="新細明體" w:hint="eastAsia"/>
            <w:bCs/>
            <w:lang w:eastAsia="zh-TW"/>
            <w:rPrChange w:id="119" w:author="楊智偉" w:date="2016-10-03T20:09:00Z">
              <w:rPr>
                <w:rFonts w:hint="eastAsia"/>
                <w:bCs/>
                <w:lang w:eastAsia="zh-TW"/>
              </w:rPr>
            </w:rPrChange>
          </w:rPr>
          <w:t>表示可異動</w:t>
        </w:r>
        <w:r w:rsidRPr="00BA51A3">
          <w:rPr>
            <w:rFonts w:ascii="新細明體" w:hAnsi="新細明體" w:hint="eastAsia"/>
            <w:bCs/>
            <w:lang w:eastAsia="zh-TW"/>
            <w:rPrChange w:id="120" w:author="楊智偉" w:date="2016-10-03T20:09:00Z">
              <w:rPr>
                <w:rFonts w:hint="eastAsia"/>
                <w:bCs/>
                <w:lang w:eastAsia="zh-TW"/>
              </w:rPr>
            </w:rPrChange>
          </w:rPr>
          <w:t xml:space="preserve">, </w:t>
        </w:r>
        <w:r w:rsidRPr="00BA51A3">
          <w:rPr>
            <w:rFonts w:ascii="新細明體" w:hAnsi="新細明體" w:hint="eastAsia"/>
            <w:bCs/>
            <w:lang w:eastAsia="zh-TW"/>
            <w:rPrChange w:id="121" w:author="楊智偉" w:date="2016-10-03T20:09:00Z">
              <w:rPr>
                <w:rFonts w:hint="eastAsia"/>
                <w:bCs/>
                <w:lang w:eastAsia="zh-TW"/>
              </w:rPr>
            </w:rPrChange>
          </w:rPr>
          <w:t>照原本按鈕控制</w:t>
        </w:r>
      </w:ins>
    </w:p>
    <w:p w:rsidR="00AC5D85" w:rsidRPr="00BA51A3" w:rsidRDefault="00AC5D85" w:rsidP="00AC5D85">
      <w:pPr>
        <w:pStyle w:val="Tabletext"/>
        <w:keepLines w:val="0"/>
        <w:numPr>
          <w:ilvl w:val="7"/>
          <w:numId w:val="37"/>
        </w:numPr>
        <w:spacing w:after="0" w:line="240" w:lineRule="auto"/>
        <w:rPr>
          <w:rFonts w:ascii="新細明體" w:hAnsi="新細明體" w:hint="eastAsia"/>
          <w:bCs/>
          <w:lang w:eastAsia="zh-TW"/>
          <w:rPrChange w:id="122" w:author="楊智偉" w:date="2016-10-03T20:09:00Z">
            <w:rPr>
              <w:rFonts w:ascii="細明體" w:eastAsia="細明體" w:hAnsi="細明體" w:hint="eastAsia"/>
              <w:bCs/>
              <w:lang w:eastAsia="zh-TW"/>
            </w:rPr>
          </w:rPrChange>
        </w:rPr>
        <w:pPrChange w:id="123" w:author="楊智偉" w:date="2016-10-03T20:09:00Z">
          <w:pPr>
            <w:pStyle w:val="Tabletext"/>
            <w:keepLines w:val="0"/>
            <w:numPr>
              <w:ilvl w:val="5"/>
              <w:numId w:val="37"/>
            </w:numPr>
            <w:tabs>
              <w:tab w:val="num" w:pos="3260"/>
            </w:tabs>
            <w:spacing w:after="0" w:line="240" w:lineRule="auto"/>
            <w:ind w:left="3260" w:hanging="1134"/>
          </w:pPr>
        </w:pPrChange>
      </w:pPr>
      <w:ins w:id="124" w:author="楊智偉" w:date="2016-10-03T20:09:00Z">
        <w:r w:rsidRPr="00BA51A3">
          <w:rPr>
            <w:rFonts w:ascii="新細明體" w:hAnsi="新細明體" w:hint="eastAsia"/>
            <w:bCs/>
            <w:lang w:eastAsia="zh-TW"/>
            <w:rPrChange w:id="125" w:author="楊智偉" w:date="2016-10-03T20:09:00Z">
              <w:rPr>
                <w:rFonts w:hint="eastAsia"/>
                <w:bCs/>
                <w:lang w:eastAsia="zh-TW"/>
              </w:rPr>
            </w:rPrChange>
          </w:rPr>
          <w:t>不然所有異動按鈕都</w:t>
        </w:r>
        <w:r w:rsidRPr="00BA51A3">
          <w:rPr>
            <w:rFonts w:ascii="新細明體" w:hAnsi="新細明體" w:hint="eastAsia"/>
            <w:bCs/>
            <w:lang w:eastAsia="zh-TW"/>
            <w:rPrChange w:id="126" w:author="楊智偉" w:date="2016-10-03T20:09:00Z">
              <w:rPr>
                <w:rFonts w:hint="eastAsia"/>
                <w:bCs/>
                <w:lang w:eastAsia="zh-TW"/>
              </w:rPr>
            </w:rPrChange>
          </w:rPr>
          <w:t>DISABLE</w:t>
        </w:r>
      </w:ins>
    </w:p>
    <w:p w:rsidR="000C4BC7" w:rsidRPr="00BB6028" w:rsidRDefault="000C4BC7" w:rsidP="00203D31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BB6028">
        <w:rPr>
          <w:rFonts w:ascii="細明體" w:eastAsia="細明體" w:hAnsi="細明體" w:cs="Arial" w:hint="eastAsia"/>
          <w:bCs/>
          <w:lang w:eastAsia="zh-TW"/>
        </w:rPr>
        <w:t>【</w:t>
      </w:r>
      <w:r w:rsidRPr="00BB6028">
        <w:rPr>
          <w:rFonts w:ascii="細明體" w:eastAsia="細明體" w:hAnsi="細明體" w:hint="eastAsia"/>
          <w:bCs/>
          <w:lang w:eastAsia="zh-TW"/>
        </w:rPr>
        <w:t>查詢</w:t>
      </w:r>
      <w:r w:rsidRPr="00BB6028">
        <w:rPr>
          <w:rFonts w:ascii="細明體" w:eastAsia="細明體" w:hAnsi="細明體" w:cs="Arial" w:hint="eastAsia"/>
          <w:bCs/>
          <w:lang w:eastAsia="zh-TW"/>
        </w:rPr>
        <w:t>】、【</w:t>
      </w:r>
      <w:r w:rsidRPr="00BB6028">
        <w:rPr>
          <w:rFonts w:ascii="細明體" w:eastAsia="細明體" w:hAnsi="細明體" w:hint="eastAsia"/>
          <w:bCs/>
          <w:lang w:eastAsia="zh-TW"/>
        </w:rPr>
        <w:t>回復版本</w:t>
      </w:r>
      <w:r w:rsidRPr="00BB6028">
        <w:rPr>
          <w:rFonts w:ascii="細明體" w:eastAsia="細明體" w:hAnsi="細明體" w:cs="Arial" w:hint="eastAsia"/>
          <w:bCs/>
          <w:lang w:eastAsia="zh-TW"/>
        </w:rPr>
        <w:t>】、【</w:t>
      </w:r>
      <w:r w:rsidRPr="00BB6028">
        <w:rPr>
          <w:rFonts w:ascii="細明體" w:eastAsia="細明體" w:hAnsi="細明體" w:hint="eastAsia"/>
          <w:bCs/>
          <w:lang w:eastAsia="zh-TW"/>
        </w:rPr>
        <w:t>刪除版本</w:t>
      </w:r>
      <w:r w:rsidRPr="00BB6028">
        <w:rPr>
          <w:rFonts w:ascii="細明體" w:eastAsia="細明體" w:hAnsi="細明體" w:cs="Arial" w:hint="eastAsia"/>
          <w:bCs/>
          <w:lang w:eastAsia="zh-TW"/>
        </w:rPr>
        <w:t>】</w:t>
      </w:r>
      <w:r w:rsidRPr="00BB6028">
        <w:rPr>
          <w:rFonts w:ascii="細明體" w:eastAsia="細明體" w:hAnsi="細明體" w:hint="eastAsia"/>
          <w:bCs/>
          <w:lang w:eastAsia="zh-TW"/>
        </w:rPr>
        <w:t>按鈕ENABLED</w:t>
      </w:r>
    </w:p>
    <w:p w:rsidR="00FE268E" w:rsidRPr="00BB6028" w:rsidRDefault="00784814" w:rsidP="00FC7029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/>
          <w:bCs/>
          <w:color w:val="365F91"/>
          <w:lang w:eastAsia="zh-TW"/>
        </w:rPr>
        <w:t>選取(版本)</w:t>
      </w:r>
      <w:r w:rsidR="00FE268E" w:rsidRPr="00BB6028">
        <w:rPr>
          <w:rFonts w:ascii="細明體" w:eastAsia="細明體" w:hAnsi="細明體" w:hint="eastAsia"/>
          <w:b/>
          <w:bCs/>
          <w:color w:val="008000"/>
          <w:kern w:val="2"/>
          <w:lang w:eastAsia="zh-TW"/>
        </w:rPr>
        <w:t>:</w:t>
      </w:r>
    </w:p>
    <w:p w:rsidR="00EA5FA0" w:rsidRPr="00BB6028" w:rsidRDefault="00EA5FA0" w:rsidP="00EA5FA0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hint="eastAsia"/>
          <w:kern w:val="2"/>
          <w:lang w:eastAsia="zh-TW"/>
        </w:rPr>
        <w:t>CALL</w:t>
      </w:r>
      <w:r w:rsidRPr="00BB6028">
        <w:rPr>
          <w:rFonts w:ascii="細明體" w:eastAsia="細明體" w:hAnsi="細明體" w:hint="eastAsia"/>
          <w:lang w:eastAsia="zh-TW"/>
        </w:rPr>
        <w:t>理賠偵測因子分數_版本檔維護模組AA_V1Z002.查詢(),BY參數:</w:t>
      </w:r>
    </w:p>
    <w:p w:rsidR="00AC5D85" w:rsidRPr="00AC5D85" w:rsidRDefault="00AC5D85" w:rsidP="00EA5FA0">
      <w:pPr>
        <w:widowControl w:val="0"/>
        <w:numPr>
          <w:ilvl w:val="4"/>
          <w:numId w:val="37"/>
        </w:numPr>
        <w:rPr>
          <w:ins w:id="127" w:author="楊智偉" w:date="2016-10-03T20:06:00Z"/>
          <w:rFonts w:ascii="細明體" w:eastAsia="細明體" w:hAnsi="細明體" w:cs="Arial"/>
          <w:sz w:val="20"/>
          <w:szCs w:val="20"/>
          <w:rPrChange w:id="128" w:author="楊智偉" w:date="2016-10-03T20:06:00Z">
            <w:rPr>
              <w:ins w:id="129" w:author="楊智偉" w:date="2016-10-03T20:06:00Z"/>
              <w:rFonts w:ascii="細明體" w:eastAsia="細明體" w:hAnsi="細明體"/>
              <w:sz w:val="20"/>
              <w:szCs w:val="20"/>
            </w:rPr>
          </w:rPrChange>
        </w:rPr>
      </w:pPr>
      <w:ins w:id="130" w:author="楊智偉" w:date="2016-10-03T20:06:00Z">
        <w:r>
          <w:rPr>
            <w:rFonts w:ascii="細明體" w:eastAsia="細明體" w:hAnsi="細明體" w:hint="eastAsia"/>
            <w:bCs/>
          </w:rPr>
          <w:t xml:space="preserve">系統別 </w:t>
        </w:r>
        <w:r w:rsidRPr="00BB6028">
          <w:rPr>
            <w:rFonts w:ascii="細明體" w:eastAsia="細明體" w:hAnsi="細明體" w:hint="eastAsia"/>
          </w:rPr>
          <w:t>：</w:t>
        </w:r>
        <w:r w:rsidRPr="00BB6028">
          <w:rPr>
            <w:rFonts w:ascii="細明體" w:eastAsia="細明體" w:hAnsi="細明體" w:cs="Arial" w:hint="eastAsia"/>
            <w:sz w:val="20"/>
            <w:szCs w:val="20"/>
          </w:rPr>
          <w:t>版本顯示區點選該筆紀錄.</w:t>
        </w:r>
        <w:r w:rsidRPr="00AC5D85">
          <w:rPr>
            <w:rFonts w:ascii="細明體" w:eastAsia="細明體" w:hAnsi="細明體" w:hint="eastAsia"/>
            <w:bCs/>
          </w:rPr>
          <w:t xml:space="preserve"> </w:t>
        </w:r>
        <w:r>
          <w:rPr>
            <w:rFonts w:ascii="細明體" w:eastAsia="細明體" w:hAnsi="細明體" w:hint="eastAsia"/>
            <w:bCs/>
          </w:rPr>
          <w:t>系統別</w:t>
        </w:r>
      </w:ins>
    </w:p>
    <w:p w:rsidR="00EA5FA0" w:rsidRPr="00BB6028" w:rsidRDefault="00EA5FA0" w:rsidP="00EA5FA0">
      <w:pPr>
        <w:widowControl w:val="0"/>
        <w:numPr>
          <w:ilvl w:val="4"/>
          <w:numId w:val="37"/>
        </w:numPr>
        <w:rPr>
          <w:rFonts w:ascii="細明體" w:eastAsia="細明體" w:hAnsi="細明體" w:cs="Arial" w:hint="eastAsia"/>
          <w:sz w:val="20"/>
          <w:szCs w:val="20"/>
        </w:rPr>
      </w:pPr>
      <w:r w:rsidRPr="00BB6028">
        <w:rPr>
          <w:rFonts w:ascii="細明體" w:eastAsia="細明體" w:hAnsi="細明體" w:hint="eastAsia"/>
          <w:sz w:val="20"/>
          <w:szCs w:val="20"/>
        </w:rPr>
        <w:t>版本日期:</w:t>
      </w:r>
      <w:r w:rsidRPr="00BB6028">
        <w:rPr>
          <w:rFonts w:ascii="細明體" w:eastAsia="細明體" w:hAnsi="細明體" w:cs="Arial" w:hint="eastAsia"/>
          <w:sz w:val="20"/>
          <w:szCs w:val="20"/>
        </w:rPr>
        <w:t xml:space="preserve"> 版本顯示區點選該筆紀錄.</w:t>
      </w:r>
      <w:r w:rsidRPr="00BB6028">
        <w:rPr>
          <w:rFonts w:ascii="細明體" w:eastAsia="細明體" w:hAnsi="細明體" w:hint="eastAsia"/>
          <w:sz w:val="20"/>
          <w:szCs w:val="20"/>
        </w:rPr>
        <w:t>版本日期</w:t>
      </w:r>
      <w:r w:rsidR="00F55A56" w:rsidRPr="00BB6028">
        <w:rPr>
          <w:rFonts w:ascii="細明體" w:eastAsia="細明體" w:hAnsi="細明體" w:hint="eastAsia"/>
          <w:sz w:val="20"/>
          <w:szCs w:val="20"/>
        </w:rPr>
        <w:t>轉西元年日期時間</w:t>
      </w:r>
    </w:p>
    <w:p w:rsidR="00EA5FA0" w:rsidRPr="00BB6028" w:rsidRDefault="00EA5FA0" w:rsidP="00EA5FA0">
      <w:pPr>
        <w:widowControl w:val="0"/>
        <w:numPr>
          <w:ilvl w:val="4"/>
          <w:numId w:val="37"/>
        </w:numPr>
        <w:rPr>
          <w:rFonts w:ascii="細明體" w:eastAsia="細明體" w:hAnsi="細明體" w:cs="Arial" w:hint="eastAsia"/>
          <w:sz w:val="20"/>
          <w:szCs w:val="20"/>
        </w:rPr>
      </w:pPr>
      <w:r w:rsidRPr="00BB6028">
        <w:rPr>
          <w:rFonts w:ascii="細明體" w:eastAsia="細明體" w:hAnsi="細明體" w:cs="Arial" w:hint="eastAsia"/>
          <w:sz w:val="20"/>
          <w:szCs w:val="20"/>
        </w:rPr>
        <w:t>模型分類: 版本顯示區點選該筆紀錄.模型分類</w:t>
      </w:r>
    </w:p>
    <w:p w:rsidR="00EA5FA0" w:rsidRPr="00BB6028" w:rsidRDefault="00EA5FA0" w:rsidP="00EA5FA0">
      <w:pPr>
        <w:widowControl w:val="0"/>
        <w:numPr>
          <w:ilvl w:val="4"/>
          <w:numId w:val="37"/>
        </w:numPr>
        <w:rPr>
          <w:rStyle w:val="style31"/>
          <w:rFonts w:ascii="細明體" w:eastAsia="細明體" w:hAnsi="細明體" w:hint="eastAsia"/>
        </w:rPr>
      </w:pPr>
      <w:r w:rsidRPr="00BB6028">
        <w:rPr>
          <w:rFonts w:ascii="細明體" w:eastAsia="細明體" w:hAnsi="細明體" w:cs="Arial" w:hint="eastAsia"/>
          <w:sz w:val="20"/>
          <w:szCs w:val="20"/>
        </w:rPr>
        <w:t>因子分類: 版本顯示區點選該筆紀錄.</w:t>
      </w:r>
      <w:r w:rsidRPr="00BB6028">
        <w:rPr>
          <w:rStyle w:val="style31"/>
          <w:rFonts w:ascii="細明體" w:eastAsia="細明體" w:hAnsi="細明體" w:cs="Courier New" w:hint="eastAsia"/>
        </w:rPr>
        <w:t>因子分類</w:t>
      </w:r>
    </w:p>
    <w:p w:rsidR="00EA5FA0" w:rsidRDefault="00EA5FA0" w:rsidP="00EA5FA0">
      <w:pPr>
        <w:widowControl w:val="0"/>
        <w:numPr>
          <w:ilvl w:val="4"/>
          <w:numId w:val="37"/>
        </w:numPr>
        <w:rPr>
          <w:rFonts w:ascii="細明體" w:eastAsia="細明體" w:hAnsi="細明體" w:cs="Arial" w:hint="eastAsia"/>
          <w:sz w:val="20"/>
          <w:szCs w:val="20"/>
        </w:rPr>
      </w:pPr>
      <w:r w:rsidRPr="00BB6028">
        <w:rPr>
          <w:rFonts w:ascii="細明體" w:eastAsia="細明體" w:hAnsi="細明體" w:cs="Arial" w:hint="eastAsia"/>
          <w:sz w:val="20"/>
          <w:szCs w:val="20"/>
        </w:rPr>
        <w:t>因子代碼: 版本顯示區點選該筆紀錄.因子代碼</w:t>
      </w:r>
    </w:p>
    <w:p w:rsidR="00556F0B" w:rsidRPr="00BB6028" w:rsidRDefault="00556F0B" w:rsidP="00EA5FA0">
      <w:pPr>
        <w:widowControl w:val="0"/>
        <w:numPr>
          <w:ilvl w:val="4"/>
          <w:numId w:val="37"/>
        </w:numPr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配分種類</w:t>
      </w:r>
      <w:r w:rsidRPr="00BB6028">
        <w:rPr>
          <w:rFonts w:ascii="細明體" w:eastAsia="細明體" w:hAnsi="細明體" w:cs="Arial" w:hint="eastAsia"/>
          <w:sz w:val="20"/>
          <w:szCs w:val="20"/>
        </w:rPr>
        <w:t>:</w:t>
      </w:r>
      <w:r w:rsidRPr="00556F0B">
        <w:rPr>
          <w:rFonts w:ascii="細明體" w:eastAsia="細明體" w:hAnsi="細明體" w:cs="Arial" w:hint="eastAsia"/>
          <w:sz w:val="20"/>
          <w:szCs w:val="20"/>
        </w:rPr>
        <w:t xml:space="preserve"> </w:t>
      </w:r>
      <w:r w:rsidRPr="00BB6028">
        <w:rPr>
          <w:rFonts w:ascii="細明體" w:eastAsia="細明體" w:hAnsi="細明體" w:cs="Arial" w:hint="eastAsia"/>
          <w:sz w:val="20"/>
          <w:szCs w:val="20"/>
        </w:rPr>
        <w:t>版本顯示區點選該筆紀錄.</w:t>
      </w:r>
      <w:r>
        <w:rPr>
          <w:rFonts w:ascii="細明體" w:eastAsia="細明體" w:hAnsi="細明體" w:cs="Arial" w:hint="eastAsia"/>
          <w:sz w:val="20"/>
          <w:szCs w:val="20"/>
        </w:rPr>
        <w:t>配分種類</w:t>
      </w:r>
    </w:p>
    <w:p w:rsidR="00EA5FA0" w:rsidRPr="00BB6028" w:rsidRDefault="00EA5FA0" w:rsidP="00EA5FA0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cs="Arial" w:hint="eastAsia"/>
          <w:lang w:eastAsia="zh-TW"/>
        </w:rPr>
        <w:lastRenderedPageBreak/>
        <w:t>若有誤，顯示該模組錯誤訊息。</w:t>
      </w:r>
    </w:p>
    <w:p w:rsidR="00EA5FA0" w:rsidRPr="00BB6028" w:rsidRDefault="00EA5FA0" w:rsidP="00EA5FA0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cs="Arial" w:hint="eastAsia"/>
          <w:lang w:eastAsia="zh-TW"/>
        </w:rPr>
        <w:t xml:space="preserve">若無資料，顯示錯誤訊息 </w:t>
      </w:r>
      <w:r w:rsidRPr="00BB6028">
        <w:rPr>
          <w:rFonts w:ascii="細明體" w:eastAsia="細明體" w:hAnsi="細明體" w:cs="Arial"/>
          <w:lang w:eastAsia="zh-TW"/>
        </w:rPr>
        <w:t>“</w:t>
      </w:r>
      <w:r w:rsidRPr="00BB6028">
        <w:rPr>
          <w:rFonts w:ascii="細明體" w:eastAsia="細明體" w:hAnsi="細明體" w:cs="Arial" w:hint="eastAsia"/>
          <w:lang w:eastAsia="zh-TW"/>
        </w:rPr>
        <w:t>查無該版本明細資料</w:t>
      </w:r>
      <w:r w:rsidRPr="00BB6028">
        <w:rPr>
          <w:rFonts w:ascii="細明體" w:eastAsia="細明體" w:hAnsi="細明體" w:cs="Arial"/>
          <w:lang w:eastAsia="zh-TW"/>
        </w:rPr>
        <w:t>”</w:t>
      </w:r>
    </w:p>
    <w:p w:rsidR="00FC7029" w:rsidRPr="00BB6028" w:rsidRDefault="00EA5FA0" w:rsidP="00EA5FA0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hint="eastAsia"/>
          <w:kern w:val="2"/>
          <w:lang w:eastAsia="zh-TW"/>
        </w:rPr>
        <w:t>若無誤，KEEP查詢結果</w:t>
      </w:r>
      <w:r w:rsidR="00C85D37" w:rsidRPr="00186B5E">
        <w:rPr>
          <w:rFonts w:ascii="細明體" w:eastAsia="細明體" w:hAnsi="細明體" w:cs="Arial" w:hint="eastAsia"/>
          <w:color w:val="C0504D"/>
          <w:lang w:eastAsia="zh-TW"/>
        </w:rPr>
        <w:t>$DTAAV1L2_LIST</w:t>
      </w:r>
    </w:p>
    <w:p w:rsidR="00EA5FA0" w:rsidRPr="00BB6028" w:rsidRDefault="00EA5FA0" w:rsidP="00EA5FA0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cs="Arial" w:hint="eastAsia"/>
          <w:lang w:eastAsia="zh-TW"/>
        </w:rPr>
        <w:t>在明細資料區顯示資料,格式如</w:t>
      </w:r>
      <w:bookmarkStart w:id="131" w:name="BACK_B"/>
      <w:r w:rsidR="0063753A" w:rsidRPr="00BB6028">
        <w:rPr>
          <w:rFonts w:ascii="細明體" w:eastAsia="細明體" w:hAnsi="細明體" w:cs="Arial"/>
          <w:lang w:eastAsia="zh-TW"/>
        </w:rPr>
        <w:fldChar w:fldCharType="begin"/>
      </w:r>
      <w:r w:rsidR="0063753A" w:rsidRPr="00BB6028">
        <w:rPr>
          <w:rFonts w:ascii="細明體" w:eastAsia="細明體" w:hAnsi="細明體" w:cs="Arial"/>
          <w:lang w:eastAsia="zh-TW"/>
        </w:rPr>
        <w:instrText xml:space="preserve"> HYPERLINK  \l "FORMAT_B" </w:instrText>
      </w:r>
      <w:r w:rsidR="0063753A" w:rsidRPr="00BB6028">
        <w:rPr>
          <w:rFonts w:ascii="細明體" w:eastAsia="細明體" w:hAnsi="細明體" w:cs="Arial"/>
          <w:lang w:eastAsia="zh-TW"/>
        </w:rPr>
      </w:r>
      <w:r w:rsidR="0063753A" w:rsidRPr="00BB6028">
        <w:rPr>
          <w:rFonts w:ascii="細明體" w:eastAsia="細明體" w:hAnsi="細明體" w:cs="Arial"/>
          <w:lang w:eastAsia="zh-TW"/>
        </w:rPr>
        <w:fldChar w:fldCharType="separate"/>
      </w:r>
      <w:r w:rsidRPr="00BB6028">
        <w:rPr>
          <w:rStyle w:val="a8"/>
          <w:rFonts w:ascii="細明體" w:eastAsia="細明體" w:hAnsi="細明體" w:cs="Arial" w:hint="eastAsia"/>
          <w:lang w:eastAsia="zh-TW"/>
        </w:rPr>
        <w:t>FORM</w:t>
      </w:r>
      <w:r w:rsidRPr="00BB6028">
        <w:rPr>
          <w:rStyle w:val="a8"/>
          <w:rFonts w:ascii="細明體" w:eastAsia="細明體" w:hAnsi="細明體" w:cs="Arial" w:hint="eastAsia"/>
          <w:lang w:eastAsia="zh-TW"/>
        </w:rPr>
        <w:t>A</w:t>
      </w:r>
      <w:r w:rsidRPr="00BB6028">
        <w:rPr>
          <w:rStyle w:val="a8"/>
          <w:rFonts w:ascii="細明體" w:eastAsia="細明體" w:hAnsi="細明體" w:cs="Arial" w:hint="eastAsia"/>
          <w:lang w:eastAsia="zh-TW"/>
        </w:rPr>
        <w:t>T(B)</w:t>
      </w:r>
      <w:bookmarkEnd w:id="131"/>
      <w:r w:rsidR="0063753A" w:rsidRPr="00BB6028">
        <w:rPr>
          <w:rFonts w:ascii="細明體" w:eastAsia="細明體" w:hAnsi="細明體" w:cs="Arial"/>
          <w:lang w:eastAsia="zh-TW"/>
        </w:rPr>
        <w:fldChar w:fldCharType="end"/>
      </w:r>
    </w:p>
    <w:p w:rsidR="004C49BE" w:rsidRPr="00BB6028" w:rsidRDefault="004C49BE" w:rsidP="00FE268E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BB6028">
        <w:rPr>
          <w:rFonts w:ascii="細明體" w:eastAsia="細明體" w:hAnsi="細明體" w:hint="eastAsia"/>
          <w:b/>
          <w:bCs/>
          <w:color w:val="008000"/>
          <w:lang w:eastAsia="zh-TW"/>
        </w:rPr>
        <w:t>回復版本</w:t>
      </w:r>
      <w:r w:rsidRPr="00BB6028">
        <w:rPr>
          <w:rFonts w:ascii="細明體" w:eastAsia="細明體" w:hAnsi="細明體" w:hint="eastAsia"/>
          <w:b/>
          <w:bCs/>
          <w:color w:val="008000"/>
          <w:kern w:val="2"/>
          <w:lang w:eastAsia="zh-TW"/>
        </w:rPr>
        <w:t>:</w:t>
      </w:r>
    </w:p>
    <w:p w:rsidR="00203D31" w:rsidRPr="00BB6028" w:rsidRDefault="00203D31" w:rsidP="00203D31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hint="eastAsia"/>
          <w:kern w:val="2"/>
          <w:lang w:eastAsia="zh-TW"/>
        </w:rPr>
        <w:t>檢核：</w:t>
      </w:r>
    </w:p>
    <w:p w:rsidR="000450ED" w:rsidRPr="00BB6028" w:rsidRDefault="000450ED" w:rsidP="000450ED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hint="eastAsia"/>
          <w:kern w:val="2"/>
          <w:lang w:eastAsia="zh-TW"/>
        </w:rPr>
        <w:t>需先完成查詢</w:t>
      </w:r>
    </w:p>
    <w:p w:rsidR="000450ED" w:rsidRPr="00BB6028" w:rsidRDefault="000450ED" w:rsidP="000450ED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hint="eastAsia"/>
          <w:kern w:val="2"/>
          <w:lang w:eastAsia="zh-TW"/>
        </w:rPr>
        <w:t xml:space="preserve">查詢條件不能被異動，若有被異動則顯示錯誤訊息， </w:t>
      </w:r>
      <w:r w:rsidRPr="00BB6028">
        <w:rPr>
          <w:rFonts w:ascii="細明體" w:eastAsia="細明體" w:hAnsi="細明體"/>
          <w:kern w:val="2"/>
          <w:lang w:eastAsia="zh-TW"/>
        </w:rPr>
        <w:t>“</w:t>
      </w:r>
      <w:r w:rsidRPr="00BB6028">
        <w:rPr>
          <w:rFonts w:ascii="細明體" w:eastAsia="細明體" w:hAnsi="細明體" w:hint="eastAsia"/>
          <w:kern w:val="2"/>
          <w:lang w:eastAsia="zh-TW"/>
        </w:rPr>
        <w:t>查詢條件已改變，請重新查詢</w:t>
      </w:r>
      <w:r w:rsidRPr="00BB6028">
        <w:rPr>
          <w:rFonts w:ascii="細明體" w:eastAsia="細明體" w:hAnsi="細明體"/>
          <w:kern w:val="2"/>
          <w:lang w:eastAsia="zh-TW"/>
        </w:rPr>
        <w:t>”</w:t>
      </w:r>
    </w:p>
    <w:p w:rsidR="009E7D0D" w:rsidRPr="00BB6028" w:rsidRDefault="009E7D0D" w:rsidP="009E7D0D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hint="eastAsia"/>
          <w:kern w:val="2"/>
          <w:lang w:eastAsia="zh-TW"/>
        </w:rPr>
        <w:t>需於版本顯示區點選一個版本</w:t>
      </w:r>
    </w:p>
    <w:p w:rsidR="009E7D0D" w:rsidRPr="00BB6028" w:rsidRDefault="009E7D0D" w:rsidP="009E7D0D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hint="eastAsia"/>
          <w:kern w:val="2"/>
          <w:lang w:eastAsia="zh-TW"/>
        </w:rPr>
        <w:t>點選時跳出確認視窗給使用者確認，當按確認時才執行更新動作</w:t>
      </w:r>
    </w:p>
    <w:p w:rsidR="000450ED" w:rsidRPr="00BB6028" w:rsidRDefault="009E7D0D" w:rsidP="009E7D0D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hint="eastAsia"/>
          <w:kern w:val="2"/>
          <w:lang w:eastAsia="zh-TW"/>
        </w:rPr>
        <w:t>//**將</w:t>
      </w:r>
      <w:r w:rsidRPr="00BB6028">
        <w:rPr>
          <w:rFonts w:ascii="細明體" w:eastAsia="細明體" w:hAnsi="細明體" w:hint="eastAsia"/>
          <w:lang w:eastAsia="zh-TW"/>
        </w:rPr>
        <w:t>理賠偵測因子分數檔資料刪除，以點選的版本資料新增</w:t>
      </w:r>
    </w:p>
    <w:p w:rsidR="009E7D0D" w:rsidRPr="00BB6028" w:rsidRDefault="009E7D0D" w:rsidP="009E7D0D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hint="eastAsia"/>
          <w:lang w:eastAsia="zh-TW"/>
        </w:rPr>
        <w:t>CALL理賠偵測因子分數檔維護模組.刪除()，BY參數:</w:t>
      </w:r>
    </w:p>
    <w:p w:rsidR="00AC5D85" w:rsidRDefault="00AC5D85" w:rsidP="009E7D0D">
      <w:pPr>
        <w:widowControl w:val="0"/>
        <w:numPr>
          <w:ilvl w:val="4"/>
          <w:numId w:val="37"/>
        </w:numPr>
        <w:rPr>
          <w:ins w:id="132" w:author="楊智偉" w:date="2016-10-03T20:06:00Z"/>
          <w:rFonts w:ascii="細明體" w:eastAsia="細明體" w:hAnsi="細明體" w:cs="Arial"/>
          <w:sz w:val="20"/>
          <w:szCs w:val="20"/>
        </w:rPr>
      </w:pPr>
      <w:ins w:id="133" w:author="楊智偉" w:date="2016-10-03T20:06:00Z">
        <w:r>
          <w:rPr>
            <w:rFonts w:ascii="細明體" w:eastAsia="細明體" w:hAnsi="細明體" w:hint="eastAsia"/>
            <w:bCs/>
          </w:rPr>
          <w:t xml:space="preserve">系統別 </w:t>
        </w:r>
        <w:r w:rsidRPr="00BB6028">
          <w:rPr>
            <w:rFonts w:ascii="細明體" w:eastAsia="細明體" w:hAnsi="細明體" w:hint="eastAsia"/>
          </w:rPr>
          <w:t>：</w:t>
        </w:r>
        <w:r w:rsidRPr="00BB6028">
          <w:rPr>
            <w:rFonts w:ascii="細明體" w:eastAsia="細明體" w:hAnsi="細明體" w:cs="Arial" w:hint="eastAsia"/>
            <w:sz w:val="20"/>
            <w:szCs w:val="20"/>
          </w:rPr>
          <w:t>版本顯示區點選該筆紀錄.</w:t>
        </w:r>
        <w:r w:rsidRPr="00AC5D85">
          <w:rPr>
            <w:rFonts w:ascii="細明體" w:eastAsia="細明體" w:hAnsi="細明體" w:hint="eastAsia"/>
            <w:bCs/>
          </w:rPr>
          <w:t xml:space="preserve"> </w:t>
        </w:r>
        <w:r>
          <w:rPr>
            <w:rFonts w:ascii="細明體" w:eastAsia="細明體" w:hAnsi="細明體" w:hint="eastAsia"/>
            <w:bCs/>
          </w:rPr>
          <w:t>系統別</w:t>
        </w:r>
      </w:ins>
    </w:p>
    <w:p w:rsidR="009E7D0D" w:rsidRPr="00BB6028" w:rsidRDefault="009E7D0D" w:rsidP="009E7D0D">
      <w:pPr>
        <w:widowControl w:val="0"/>
        <w:numPr>
          <w:ilvl w:val="4"/>
          <w:numId w:val="37"/>
        </w:numPr>
        <w:rPr>
          <w:rFonts w:ascii="細明體" w:eastAsia="細明體" w:hAnsi="細明體" w:cs="Arial" w:hint="eastAsia"/>
          <w:sz w:val="20"/>
          <w:szCs w:val="20"/>
        </w:rPr>
      </w:pPr>
      <w:r w:rsidRPr="00BB6028">
        <w:rPr>
          <w:rFonts w:ascii="細明體" w:eastAsia="細明體" w:hAnsi="細明體" w:cs="Arial" w:hint="eastAsia"/>
          <w:sz w:val="20"/>
          <w:szCs w:val="20"/>
        </w:rPr>
        <w:t>模型分類: 版本顯示區點選該筆紀錄.模型分類</w:t>
      </w:r>
    </w:p>
    <w:p w:rsidR="009E7D0D" w:rsidRPr="00BB6028" w:rsidRDefault="009E7D0D" w:rsidP="009E7D0D">
      <w:pPr>
        <w:widowControl w:val="0"/>
        <w:numPr>
          <w:ilvl w:val="4"/>
          <w:numId w:val="37"/>
        </w:numPr>
        <w:rPr>
          <w:rStyle w:val="style31"/>
          <w:rFonts w:ascii="細明體" w:eastAsia="細明體" w:hAnsi="細明體" w:hint="eastAsia"/>
        </w:rPr>
      </w:pPr>
      <w:r w:rsidRPr="00BB6028">
        <w:rPr>
          <w:rFonts w:ascii="細明體" w:eastAsia="細明體" w:hAnsi="細明體" w:cs="Arial" w:hint="eastAsia"/>
          <w:sz w:val="20"/>
          <w:szCs w:val="20"/>
        </w:rPr>
        <w:t>因子分類: 版本顯示區點選該筆紀錄.</w:t>
      </w:r>
      <w:r w:rsidRPr="00BB6028">
        <w:rPr>
          <w:rStyle w:val="style31"/>
          <w:rFonts w:ascii="細明體" w:eastAsia="細明體" w:hAnsi="細明體" w:cs="Courier New" w:hint="eastAsia"/>
        </w:rPr>
        <w:t>因子分類</w:t>
      </w:r>
    </w:p>
    <w:p w:rsidR="009E7D0D" w:rsidRDefault="009E7D0D" w:rsidP="009E7D0D">
      <w:pPr>
        <w:widowControl w:val="0"/>
        <w:numPr>
          <w:ilvl w:val="4"/>
          <w:numId w:val="37"/>
        </w:numPr>
        <w:rPr>
          <w:rFonts w:ascii="細明體" w:eastAsia="細明體" w:hAnsi="細明體" w:cs="Arial" w:hint="eastAsia"/>
          <w:sz w:val="20"/>
          <w:szCs w:val="20"/>
        </w:rPr>
      </w:pPr>
      <w:r w:rsidRPr="00BB6028">
        <w:rPr>
          <w:rFonts w:ascii="細明體" w:eastAsia="細明體" w:hAnsi="細明體" w:cs="Arial" w:hint="eastAsia"/>
          <w:sz w:val="20"/>
          <w:szCs w:val="20"/>
        </w:rPr>
        <w:t>因子代碼: 版本顯示區點選該筆紀錄.因子代碼</w:t>
      </w:r>
    </w:p>
    <w:p w:rsidR="00556F0B" w:rsidRPr="00BB6028" w:rsidRDefault="00556F0B" w:rsidP="009E7D0D">
      <w:pPr>
        <w:widowControl w:val="0"/>
        <w:numPr>
          <w:ilvl w:val="4"/>
          <w:numId w:val="37"/>
        </w:numPr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配分種類</w:t>
      </w:r>
      <w:r w:rsidRPr="00BB6028">
        <w:rPr>
          <w:rFonts w:ascii="細明體" w:eastAsia="細明體" w:hAnsi="細明體" w:cs="Arial" w:hint="eastAsia"/>
          <w:sz w:val="20"/>
          <w:szCs w:val="20"/>
        </w:rPr>
        <w:t>:</w:t>
      </w:r>
      <w:r w:rsidRPr="00556F0B">
        <w:rPr>
          <w:rFonts w:ascii="細明體" w:eastAsia="細明體" w:hAnsi="細明體" w:cs="Arial" w:hint="eastAsia"/>
          <w:sz w:val="20"/>
          <w:szCs w:val="20"/>
        </w:rPr>
        <w:t xml:space="preserve"> </w:t>
      </w:r>
      <w:r w:rsidRPr="00BB6028">
        <w:rPr>
          <w:rFonts w:ascii="細明體" w:eastAsia="細明體" w:hAnsi="細明體" w:cs="Arial" w:hint="eastAsia"/>
          <w:sz w:val="20"/>
          <w:szCs w:val="20"/>
        </w:rPr>
        <w:t>版本顯示區點選該筆紀錄.</w:t>
      </w:r>
      <w:r>
        <w:rPr>
          <w:rFonts w:ascii="細明體" w:eastAsia="細明體" w:hAnsi="細明體" w:cs="Arial" w:hint="eastAsia"/>
          <w:sz w:val="20"/>
          <w:szCs w:val="20"/>
        </w:rPr>
        <w:t>配分種類</w:t>
      </w:r>
    </w:p>
    <w:p w:rsidR="009E7D0D" w:rsidRPr="00BB6028" w:rsidRDefault="009E7D0D" w:rsidP="009E7D0D">
      <w:pPr>
        <w:widowControl w:val="0"/>
        <w:numPr>
          <w:ilvl w:val="4"/>
          <w:numId w:val="37"/>
        </w:numPr>
        <w:rPr>
          <w:rFonts w:ascii="細明體" w:eastAsia="細明體" w:hAnsi="細明體" w:cs="Arial" w:hint="eastAsia"/>
          <w:sz w:val="20"/>
          <w:szCs w:val="20"/>
        </w:rPr>
      </w:pPr>
      <w:r w:rsidRPr="00BB6028">
        <w:rPr>
          <w:rFonts w:ascii="細明體" w:eastAsia="細明體" w:hAnsi="細明體" w:cs="Arial" w:hint="eastAsia"/>
          <w:sz w:val="20"/>
          <w:szCs w:val="20"/>
        </w:rPr>
        <w:t>若有誤，顯示該模組錯誤訊息。</w:t>
      </w:r>
    </w:p>
    <w:p w:rsidR="009E7D0D" w:rsidRPr="00BB6028" w:rsidRDefault="009E7D0D" w:rsidP="009E7D0D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cs="Arial" w:hint="eastAsia"/>
        </w:rPr>
        <w:t>若無誤，</w:t>
      </w:r>
    </w:p>
    <w:p w:rsidR="009E7D0D" w:rsidRPr="00BB6028" w:rsidRDefault="009E7D0D" w:rsidP="009E7D0D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hint="eastAsia"/>
          <w:kern w:val="2"/>
          <w:lang w:eastAsia="zh-TW"/>
        </w:rPr>
        <w:t>CALL</w:t>
      </w:r>
      <w:r w:rsidRPr="00BB6028">
        <w:rPr>
          <w:rFonts w:ascii="細明體" w:eastAsia="細明體" w:hAnsi="細明體" w:hint="eastAsia"/>
          <w:lang w:eastAsia="zh-TW"/>
        </w:rPr>
        <w:t>理賠偵測因子分數_版本檔維護模組AA_V1Z002.查詢(),BY參數:</w:t>
      </w:r>
    </w:p>
    <w:p w:rsidR="00AC5D85" w:rsidRPr="00AC5D85" w:rsidRDefault="00AC5D85" w:rsidP="009E7D0D">
      <w:pPr>
        <w:widowControl w:val="0"/>
        <w:numPr>
          <w:ilvl w:val="6"/>
          <w:numId w:val="37"/>
        </w:numPr>
        <w:rPr>
          <w:ins w:id="134" w:author="楊智偉" w:date="2016-10-03T20:06:00Z"/>
          <w:rFonts w:ascii="細明體" w:eastAsia="細明體" w:hAnsi="細明體" w:cs="Arial"/>
          <w:sz w:val="20"/>
          <w:szCs w:val="20"/>
          <w:rPrChange w:id="135" w:author="楊智偉" w:date="2016-10-03T20:06:00Z">
            <w:rPr>
              <w:ins w:id="136" w:author="楊智偉" w:date="2016-10-03T20:06:00Z"/>
              <w:rFonts w:ascii="細明體" w:eastAsia="細明體" w:hAnsi="細明體"/>
              <w:sz w:val="20"/>
              <w:szCs w:val="20"/>
            </w:rPr>
          </w:rPrChange>
        </w:rPr>
      </w:pPr>
      <w:ins w:id="137" w:author="楊智偉" w:date="2016-10-03T20:06:00Z">
        <w:r>
          <w:rPr>
            <w:rFonts w:ascii="細明體" w:eastAsia="細明體" w:hAnsi="細明體" w:hint="eastAsia"/>
            <w:bCs/>
          </w:rPr>
          <w:t xml:space="preserve">系統別 </w:t>
        </w:r>
        <w:r w:rsidRPr="00BB6028">
          <w:rPr>
            <w:rFonts w:ascii="細明體" w:eastAsia="細明體" w:hAnsi="細明體" w:hint="eastAsia"/>
          </w:rPr>
          <w:t>：</w:t>
        </w:r>
        <w:r w:rsidRPr="00BB6028">
          <w:rPr>
            <w:rFonts w:ascii="細明體" w:eastAsia="細明體" w:hAnsi="細明體" w:cs="Arial" w:hint="eastAsia"/>
            <w:sz w:val="20"/>
            <w:szCs w:val="20"/>
          </w:rPr>
          <w:t>版本顯示區點選該筆紀錄.</w:t>
        </w:r>
        <w:r w:rsidRPr="00AC5D85">
          <w:rPr>
            <w:rFonts w:ascii="細明體" w:eastAsia="細明體" w:hAnsi="細明體" w:hint="eastAsia"/>
            <w:bCs/>
          </w:rPr>
          <w:t xml:space="preserve"> </w:t>
        </w:r>
        <w:r>
          <w:rPr>
            <w:rFonts w:ascii="細明體" w:eastAsia="細明體" w:hAnsi="細明體" w:hint="eastAsia"/>
            <w:bCs/>
          </w:rPr>
          <w:t>系統別</w:t>
        </w:r>
      </w:ins>
    </w:p>
    <w:p w:rsidR="009E7D0D" w:rsidRPr="00BB6028" w:rsidRDefault="009E7D0D" w:rsidP="009E7D0D">
      <w:pPr>
        <w:widowControl w:val="0"/>
        <w:numPr>
          <w:ilvl w:val="6"/>
          <w:numId w:val="37"/>
        </w:numPr>
        <w:rPr>
          <w:rFonts w:ascii="細明體" w:eastAsia="細明體" w:hAnsi="細明體" w:cs="Arial" w:hint="eastAsia"/>
          <w:sz w:val="20"/>
          <w:szCs w:val="20"/>
        </w:rPr>
      </w:pPr>
      <w:r w:rsidRPr="00BB6028">
        <w:rPr>
          <w:rFonts w:ascii="細明體" w:eastAsia="細明體" w:hAnsi="細明體" w:hint="eastAsia"/>
          <w:sz w:val="20"/>
          <w:szCs w:val="20"/>
        </w:rPr>
        <w:t>版本日期:</w:t>
      </w:r>
      <w:r w:rsidRPr="00BB6028">
        <w:rPr>
          <w:rFonts w:ascii="細明體" w:eastAsia="細明體" w:hAnsi="細明體" w:cs="Arial" w:hint="eastAsia"/>
          <w:sz w:val="20"/>
          <w:szCs w:val="20"/>
        </w:rPr>
        <w:t xml:space="preserve"> 版本顯示區點選該筆紀錄.</w:t>
      </w:r>
      <w:r w:rsidRPr="00BB6028">
        <w:rPr>
          <w:rFonts w:ascii="細明體" w:eastAsia="細明體" w:hAnsi="細明體" w:hint="eastAsia"/>
          <w:sz w:val="20"/>
          <w:szCs w:val="20"/>
        </w:rPr>
        <w:t>版本日期</w:t>
      </w:r>
      <w:r w:rsidR="00F55A56" w:rsidRPr="00BB6028">
        <w:rPr>
          <w:rFonts w:ascii="細明體" w:eastAsia="細明體" w:hAnsi="細明體" w:hint="eastAsia"/>
          <w:sz w:val="20"/>
          <w:szCs w:val="20"/>
        </w:rPr>
        <w:t>轉西元年日期時間</w:t>
      </w:r>
    </w:p>
    <w:p w:rsidR="009E7D0D" w:rsidRPr="00BB6028" w:rsidRDefault="009E7D0D" w:rsidP="009E7D0D">
      <w:pPr>
        <w:widowControl w:val="0"/>
        <w:numPr>
          <w:ilvl w:val="6"/>
          <w:numId w:val="37"/>
        </w:numPr>
        <w:rPr>
          <w:rFonts w:ascii="細明體" w:eastAsia="細明體" w:hAnsi="細明體" w:cs="Arial" w:hint="eastAsia"/>
          <w:sz w:val="20"/>
          <w:szCs w:val="20"/>
        </w:rPr>
      </w:pPr>
      <w:r w:rsidRPr="00BB6028">
        <w:rPr>
          <w:rFonts w:ascii="細明體" w:eastAsia="細明體" w:hAnsi="細明體" w:cs="Arial" w:hint="eastAsia"/>
          <w:sz w:val="20"/>
          <w:szCs w:val="20"/>
        </w:rPr>
        <w:t>模型分類: 版本顯示區點選該筆紀錄.模型分類</w:t>
      </w:r>
    </w:p>
    <w:p w:rsidR="009E7D0D" w:rsidRPr="00BB6028" w:rsidRDefault="009E7D0D" w:rsidP="009E7D0D">
      <w:pPr>
        <w:widowControl w:val="0"/>
        <w:numPr>
          <w:ilvl w:val="6"/>
          <w:numId w:val="37"/>
        </w:numPr>
        <w:rPr>
          <w:rStyle w:val="style31"/>
          <w:rFonts w:ascii="細明體" w:eastAsia="細明體" w:hAnsi="細明體" w:hint="eastAsia"/>
        </w:rPr>
      </w:pPr>
      <w:r w:rsidRPr="00BB6028">
        <w:rPr>
          <w:rFonts w:ascii="細明體" w:eastAsia="細明體" w:hAnsi="細明體" w:cs="Arial" w:hint="eastAsia"/>
          <w:sz w:val="20"/>
          <w:szCs w:val="20"/>
        </w:rPr>
        <w:t>因子分類: 版本顯示區點選該筆紀錄.</w:t>
      </w:r>
      <w:r w:rsidRPr="00BB6028">
        <w:rPr>
          <w:rStyle w:val="style31"/>
          <w:rFonts w:ascii="細明體" w:eastAsia="細明體" w:hAnsi="細明體" w:cs="Courier New" w:hint="eastAsia"/>
        </w:rPr>
        <w:t>因子分類</w:t>
      </w:r>
    </w:p>
    <w:p w:rsidR="009E7D0D" w:rsidRDefault="009E7D0D" w:rsidP="009E7D0D">
      <w:pPr>
        <w:widowControl w:val="0"/>
        <w:numPr>
          <w:ilvl w:val="6"/>
          <w:numId w:val="37"/>
        </w:numPr>
        <w:rPr>
          <w:rFonts w:ascii="細明體" w:eastAsia="細明體" w:hAnsi="細明體" w:cs="Arial" w:hint="eastAsia"/>
          <w:sz w:val="20"/>
          <w:szCs w:val="20"/>
        </w:rPr>
      </w:pPr>
      <w:r w:rsidRPr="00BB6028">
        <w:rPr>
          <w:rFonts w:ascii="細明體" w:eastAsia="細明體" w:hAnsi="細明體" w:cs="Arial" w:hint="eastAsia"/>
          <w:sz w:val="20"/>
          <w:szCs w:val="20"/>
        </w:rPr>
        <w:t>因子代碼: 版本顯示區點選該筆紀錄.因子代碼</w:t>
      </w:r>
    </w:p>
    <w:p w:rsidR="00556F0B" w:rsidRPr="00BB6028" w:rsidRDefault="00556F0B" w:rsidP="009E7D0D">
      <w:pPr>
        <w:widowControl w:val="0"/>
        <w:numPr>
          <w:ilvl w:val="6"/>
          <w:numId w:val="37"/>
        </w:numPr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配分種類</w:t>
      </w:r>
      <w:r w:rsidRPr="00BB6028">
        <w:rPr>
          <w:rFonts w:ascii="細明體" w:eastAsia="細明體" w:hAnsi="細明體" w:cs="Arial" w:hint="eastAsia"/>
          <w:sz w:val="20"/>
          <w:szCs w:val="20"/>
        </w:rPr>
        <w:t>:</w:t>
      </w:r>
      <w:r w:rsidRPr="00556F0B">
        <w:rPr>
          <w:rFonts w:ascii="細明體" w:eastAsia="細明體" w:hAnsi="細明體" w:cs="Arial" w:hint="eastAsia"/>
          <w:sz w:val="20"/>
          <w:szCs w:val="20"/>
        </w:rPr>
        <w:t xml:space="preserve"> </w:t>
      </w:r>
      <w:r w:rsidRPr="00BB6028">
        <w:rPr>
          <w:rFonts w:ascii="細明體" w:eastAsia="細明體" w:hAnsi="細明體" w:cs="Arial" w:hint="eastAsia"/>
          <w:sz w:val="20"/>
          <w:szCs w:val="20"/>
        </w:rPr>
        <w:t>版本顯示區點選該筆紀錄.</w:t>
      </w:r>
      <w:r>
        <w:rPr>
          <w:rFonts w:ascii="細明體" w:eastAsia="細明體" w:hAnsi="細明體" w:cs="Arial" w:hint="eastAsia"/>
          <w:sz w:val="20"/>
          <w:szCs w:val="20"/>
        </w:rPr>
        <w:t>配分種類</w:t>
      </w:r>
    </w:p>
    <w:p w:rsidR="009E7D0D" w:rsidRPr="00BB6028" w:rsidRDefault="009E7D0D" w:rsidP="009E7D0D">
      <w:pPr>
        <w:pStyle w:val="Tabletext"/>
        <w:keepLines w:val="0"/>
        <w:numPr>
          <w:ilvl w:val="6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cs="Arial" w:hint="eastAsia"/>
          <w:lang w:eastAsia="zh-TW"/>
        </w:rPr>
        <w:t>若有誤，顯示該模組錯誤訊息。</w:t>
      </w:r>
    </w:p>
    <w:p w:rsidR="009E7D0D" w:rsidRPr="00BB6028" w:rsidRDefault="009E7D0D" w:rsidP="009E7D0D">
      <w:pPr>
        <w:pStyle w:val="Tabletext"/>
        <w:keepLines w:val="0"/>
        <w:numPr>
          <w:ilvl w:val="6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cs="Arial" w:hint="eastAsia"/>
          <w:lang w:eastAsia="zh-TW"/>
        </w:rPr>
        <w:t xml:space="preserve">若無資料，顯示錯誤訊息 </w:t>
      </w:r>
      <w:r w:rsidRPr="00BB6028">
        <w:rPr>
          <w:rFonts w:ascii="細明體" w:eastAsia="細明體" w:hAnsi="細明體" w:cs="Arial"/>
          <w:lang w:eastAsia="zh-TW"/>
        </w:rPr>
        <w:t>“</w:t>
      </w:r>
      <w:r w:rsidRPr="00BB6028">
        <w:rPr>
          <w:rFonts w:ascii="細明體" w:eastAsia="細明體" w:hAnsi="細明體" w:cs="Arial" w:hint="eastAsia"/>
          <w:lang w:eastAsia="zh-TW"/>
        </w:rPr>
        <w:t>查無該版本明細資料</w:t>
      </w:r>
      <w:r w:rsidRPr="00BB6028">
        <w:rPr>
          <w:rFonts w:ascii="細明體" w:eastAsia="細明體" w:hAnsi="細明體" w:cs="Arial"/>
          <w:lang w:eastAsia="zh-TW"/>
        </w:rPr>
        <w:t>”</w:t>
      </w:r>
    </w:p>
    <w:p w:rsidR="009E7D0D" w:rsidRPr="00BB6028" w:rsidRDefault="009E7D0D" w:rsidP="00186B5E">
      <w:pPr>
        <w:pStyle w:val="Tabletext"/>
        <w:keepLines w:val="0"/>
        <w:numPr>
          <w:ilvl w:val="6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cs="Arial" w:hint="eastAsia"/>
          <w:lang w:eastAsia="zh-TW"/>
        </w:rPr>
        <w:t>若有資料，KEEP查詢結果</w:t>
      </w:r>
      <w:r w:rsidR="00186B5E" w:rsidRPr="00186B5E">
        <w:rPr>
          <w:rFonts w:ascii="細明體" w:eastAsia="細明體" w:hAnsi="細明體" w:cs="Arial" w:hint="eastAsia"/>
          <w:color w:val="C0504D"/>
          <w:lang w:eastAsia="zh-TW"/>
        </w:rPr>
        <w:t>$DTAAV1L2_LIST</w:t>
      </w:r>
    </w:p>
    <w:p w:rsidR="009E7D0D" w:rsidRPr="00BB6028" w:rsidRDefault="009E7D0D" w:rsidP="009E7D0D">
      <w:pPr>
        <w:pStyle w:val="Tabletext"/>
        <w:keepLines w:val="0"/>
        <w:numPr>
          <w:ilvl w:val="7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cs="Arial" w:hint="eastAsia"/>
          <w:lang w:eastAsia="zh-TW"/>
        </w:rPr>
        <w:t>LOOP處理</w:t>
      </w:r>
      <w:r w:rsidR="00186B5E" w:rsidRPr="00186B5E">
        <w:rPr>
          <w:rFonts w:ascii="細明體" w:eastAsia="細明體" w:hAnsi="細明體" w:cs="Arial" w:hint="eastAsia"/>
          <w:color w:val="C0504D"/>
          <w:lang w:eastAsia="zh-TW"/>
        </w:rPr>
        <w:t>$DTAAV1L2_LIST</w:t>
      </w:r>
      <w:r w:rsidRPr="00BB6028">
        <w:rPr>
          <w:rFonts w:ascii="細明體" w:eastAsia="細明體" w:hAnsi="細明體" w:cs="Arial" w:hint="eastAsia"/>
          <w:lang w:eastAsia="zh-TW"/>
        </w:rPr>
        <w:t>每筆資料</w:t>
      </w:r>
    </w:p>
    <w:p w:rsidR="009E7D0D" w:rsidRPr="00BB6028" w:rsidRDefault="0084643C" w:rsidP="009E7D0D">
      <w:pPr>
        <w:pStyle w:val="Tabletext"/>
        <w:keepLines w:val="0"/>
        <w:numPr>
          <w:ilvl w:val="8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cs="Arial" w:hint="eastAsia"/>
          <w:lang w:eastAsia="zh-TW"/>
        </w:rPr>
        <w:t>產生一空白$DTAAV102_BO,將處理當筆</w:t>
      </w:r>
      <w:r w:rsidR="00186B5E" w:rsidRPr="00186B5E">
        <w:rPr>
          <w:rFonts w:ascii="細明體" w:eastAsia="細明體" w:hAnsi="細明體" w:cs="Arial" w:hint="eastAsia"/>
          <w:color w:val="C0504D"/>
          <w:lang w:eastAsia="zh-TW"/>
        </w:rPr>
        <w:t>$DTAAV1L2_LIST</w:t>
      </w:r>
      <w:r w:rsidRPr="00BB6028">
        <w:rPr>
          <w:rFonts w:ascii="細明體" w:eastAsia="細明體" w:hAnsi="細明體" w:cs="Arial" w:hint="eastAsia"/>
          <w:lang w:eastAsia="zh-TW"/>
        </w:rPr>
        <w:t>相同欄位資料SET到$DTAAV102_BO</w:t>
      </w:r>
    </w:p>
    <w:p w:rsidR="0084643C" w:rsidRPr="00BB6028" w:rsidRDefault="0084643C" w:rsidP="009E7D0D">
      <w:pPr>
        <w:pStyle w:val="Tabletext"/>
        <w:keepLines w:val="0"/>
        <w:numPr>
          <w:ilvl w:val="8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cs="Arial" w:hint="eastAsia"/>
          <w:lang w:eastAsia="zh-TW"/>
        </w:rPr>
        <w:t>ADD $DTAAV102_BO 到</w:t>
      </w:r>
      <w:r w:rsidRPr="00186B5E">
        <w:rPr>
          <w:rFonts w:ascii="細明體" w:eastAsia="細明體" w:hAnsi="細明體" w:cs="Arial" w:hint="eastAsia"/>
          <w:color w:val="548DD4"/>
          <w:lang w:eastAsia="zh-TW"/>
        </w:rPr>
        <w:t>$DTAAV102_LIST</w:t>
      </w:r>
    </w:p>
    <w:p w:rsidR="0084643C" w:rsidRPr="00BB6028" w:rsidRDefault="0084643C" w:rsidP="0084643C">
      <w:pPr>
        <w:pStyle w:val="Tabletext"/>
        <w:keepLines w:val="0"/>
        <w:numPr>
          <w:ilvl w:val="7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cs="Arial" w:hint="eastAsia"/>
          <w:lang w:eastAsia="zh-TW"/>
        </w:rPr>
        <w:t>END LOOP</w:t>
      </w:r>
    </w:p>
    <w:p w:rsidR="00D701F2" w:rsidRPr="00BB6028" w:rsidRDefault="00D701F2" w:rsidP="00D701F2">
      <w:pPr>
        <w:pStyle w:val="Tabletext"/>
        <w:keepLines w:val="0"/>
        <w:numPr>
          <w:ilvl w:val="7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cs="Arial" w:hint="eastAsia"/>
          <w:lang w:eastAsia="zh-TW"/>
        </w:rPr>
        <w:t>CALL</w:t>
      </w:r>
      <w:r w:rsidRPr="00BB6028">
        <w:rPr>
          <w:rFonts w:ascii="細明體" w:eastAsia="細明體" w:hAnsi="細明體" w:hint="eastAsia"/>
          <w:lang w:eastAsia="zh-TW"/>
        </w:rPr>
        <w:t>理賠偵測因子分數檔維護模組.新增(),BY參數:</w:t>
      </w:r>
    </w:p>
    <w:p w:rsidR="00D701F2" w:rsidRPr="00BB6028" w:rsidRDefault="00D701F2" w:rsidP="00D701F2">
      <w:pPr>
        <w:pStyle w:val="Tabletext"/>
        <w:keepLines w:val="0"/>
        <w:numPr>
          <w:ilvl w:val="8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cs="Arial" w:hint="eastAsia"/>
          <w:lang w:eastAsia="zh-TW"/>
        </w:rPr>
        <w:t>理賠偵測因子分數檔 List:</w:t>
      </w:r>
      <w:r w:rsidR="00186B5E" w:rsidRPr="00186B5E">
        <w:rPr>
          <w:rFonts w:ascii="細明體" w:eastAsia="細明體" w:hAnsi="細明體" w:cs="Arial" w:hint="eastAsia"/>
          <w:color w:val="548DD4"/>
          <w:lang w:eastAsia="zh-TW"/>
        </w:rPr>
        <w:t>$DTAAV102_LIST</w:t>
      </w:r>
    </w:p>
    <w:p w:rsidR="00D701F2" w:rsidRPr="00BB6028" w:rsidRDefault="00D701F2" w:rsidP="00D701F2">
      <w:pPr>
        <w:pStyle w:val="Tabletext"/>
        <w:keepLines w:val="0"/>
        <w:numPr>
          <w:ilvl w:val="8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cs="Arial" w:hint="eastAsia"/>
          <w:lang w:eastAsia="zh-TW"/>
        </w:rPr>
        <w:t>若有誤，顯示該模組錯誤訊息。</w:t>
      </w:r>
    </w:p>
    <w:p w:rsidR="00D701F2" w:rsidRPr="00BB6028" w:rsidRDefault="00D701F2" w:rsidP="00D701F2">
      <w:pPr>
        <w:pStyle w:val="Tabletext"/>
        <w:keepLines w:val="0"/>
        <w:numPr>
          <w:ilvl w:val="8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cs="Arial" w:hint="eastAsia"/>
          <w:lang w:eastAsia="zh-TW"/>
        </w:rPr>
        <w:t xml:space="preserve">若無誤，顯示 </w:t>
      </w:r>
      <w:r w:rsidRPr="00BB6028">
        <w:rPr>
          <w:rFonts w:ascii="細明體" w:eastAsia="細明體" w:hAnsi="細明體" w:cs="Arial"/>
          <w:lang w:eastAsia="zh-TW"/>
        </w:rPr>
        <w:t>“</w:t>
      </w:r>
      <w:r w:rsidRPr="00BB6028">
        <w:rPr>
          <w:rFonts w:ascii="細明體" w:eastAsia="細明體" w:hAnsi="細明體" w:cs="Arial" w:hint="eastAsia"/>
          <w:lang w:eastAsia="zh-TW"/>
        </w:rPr>
        <w:t>版本回復成功</w:t>
      </w:r>
      <w:r w:rsidRPr="00BB6028">
        <w:rPr>
          <w:rFonts w:ascii="細明體" w:eastAsia="細明體" w:hAnsi="細明體" w:cs="Arial"/>
          <w:lang w:eastAsia="zh-TW"/>
        </w:rPr>
        <w:t>”</w:t>
      </w:r>
    </w:p>
    <w:p w:rsidR="00DC1881" w:rsidRPr="00BB6028" w:rsidRDefault="000C4BC7" w:rsidP="00DC1881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BB6028">
        <w:rPr>
          <w:rFonts w:ascii="細明體" w:eastAsia="細明體" w:hAnsi="細明體" w:hint="eastAsia"/>
          <w:bCs/>
          <w:lang w:eastAsia="zh-TW"/>
        </w:rPr>
        <w:t>操作按鈕控制</w:t>
      </w:r>
    </w:p>
    <w:p w:rsidR="000C4BC7" w:rsidRPr="00BB6028" w:rsidRDefault="000C4BC7" w:rsidP="000C4BC7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cs="Arial" w:hint="eastAsia"/>
          <w:bCs/>
          <w:lang w:eastAsia="zh-TW"/>
        </w:rPr>
        <w:t>【</w:t>
      </w:r>
      <w:r w:rsidRPr="00BB6028">
        <w:rPr>
          <w:rFonts w:ascii="細明體" w:eastAsia="細明體" w:hAnsi="細明體" w:hint="eastAsia"/>
          <w:bCs/>
          <w:lang w:eastAsia="zh-TW"/>
        </w:rPr>
        <w:t>查詢</w:t>
      </w:r>
      <w:r w:rsidRPr="00BB6028">
        <w:rPr>
          <w:rFonts w:ascii="細明體" w:eastAsia="細明體" w:hAnsi="細明體" w:cs="Arial" w:hint="eastAsia"/>
          <w:bCs/>
          <w:lang w:eastAsia="zh-TW"/>
        </w:rPr>
        <w:t>】</w:t>
      </w:r>
      <w:r w:rsidRPr="00BB6028">
        <w:rPr>
          <w:rFonts w:ascii="細明體" w:eastAsia="細明體" w:hAnsi="細明體" w:hint="eastAsia"/>
          <w:bCs/>
          <w:lang w:eastAsia="zh-TW"/>
        </w:rPr>
        <w:t>按鈕ENABLED,</w:t>
      </w:r>
      <w:r w:rsidRPr="00BB6028">
        <w:rPr>
          <w:rFonts w:ascii="細明體" w:eastAsia="細明體" w:hAnsi="細明體" w:cs="Arial" w:hint="eastAsia"/>
          <w:bCs/>
          <w:lang w:eastAsia="zh-TW"/>
        </w:rPr>
        <w:t xml:space="preserve"> </w:t>
      </w:r>
      <w:r w:rsidR="00DC1881" w:rsidRPr="00BB6028">
        <w:rPr>
          <w:rFonts w:ascii="細明體" w:eastAsia="細明體" w:hAnsi="細明體" w:cs="Arial" w:hint="eastAsia"/>
          <w:bCs/>
          <w:lang w:eastAsia="zh-TW"/>
        </w:rPr>
        <w:t>【</w:t>
      </w:r>
      <w:r w:rsidR="00DC1881" w:rsidRPr="00BB6028">
        <w:rPr>
          <w:rFonts w:ascii="細明體" w:eastAsia="細明體" w:hAnsi="細明體" w:hint="eastAsia"/>
          <w:bCs/>
          <w:lang w:eastAsia="zh-TW"/>
        </w:rPr>
        <w:t>回復版本</w:t>
      </w:r>
      <w:r w:rsidR="00DC1881" w:rsidRPr="00BB6028">
        <w:rPr>
          <w:rFonts w:ascii="細明體" w:eastAsia="細明體" w:hAnsi="細明體" w:cs="Arial" w:hint="eastAsia"/>
          <w:bCs/>
          <w:lang w:eastAsia="zh-TW"/>
        </w:rPr>
        <w:t>】、【</w:t>
      </w:r>
      <w:r w:rsidR="00DC1881" w:rsidRPr="00BB6028">
        <w:rPr>
          <w:rFonts w:ascii="細明體" w:eastAsia="細明體" w:hAnsi="細明體" w:hint="eastAsia"/>
          <w:bCs/>
          <w:lang w:eastAsia="zh-TW"/>
        </w:rPr>
        <w:t>刪除版本</w:t>
      </w:r>
      <w:r w:rsidR="00DC1881" w:rsidRPr="00BB6028">
        <w:rPr>
          <w:rFonts w:ascii="細明體" w:eastAsia="細明體" w:hAnsi="細明體" w:cs="Arial" w:hint="eastAsia"/>
          <w:bCs/>
          <w:lang w:eastAsia="zh-TW"/>
        </w:rPr>
        <w:t>】</w:t>
      </w:r>
      <w:r w:rsidRPr="00BB6028">
        <w:rPr>
          <w:rFonts w:ascii="細明體" w:eastAsia="細明體" w:hAnsi="細明體" w:hint="eastAsia"/>
          <w:bCs/>
          <w:lang w:eastAsia="zh-TW"/>
        </w:rPr>
        <w:t>按鈕DISABLED</w:t>
      </w:r>
    </w:p>
    <w:p w:rsidR="00203D31" w:rsidRPr="00BB6028" w:rsidRDefault="00203D31" w:rsidP="00FE268E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BB6028">
        <w:rPr>
          <w:rFonts w:ascii="細明體" w:eastAsia="細明體" w:hAnsi="細明體" w:hint="eastAsia"/>
          <w:b/>
          <w:bCs/>
          <w:color w:val="008000"/>
          <w:lang w:eastAsia="zh-TW"/>
        </w:rPr>
        <w:t>刪除版本:</w:t>
      </w:r>
    </w:p>
    <w:p w:rsidR="00FE268E" w:rsidRPr="00BB6028" w:rsidRDefault="00FE268E" w:rsidP="00FE268E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hint="eastAsia"/>
          <w:kern w:val="2"/>
          <w:lang w:eastAsia="zh-TW"/>
        </w:rPr>
        <w:t>檢核：</w:t>
      </w:r>
    </w:p>
    <w:p w:rsidR="000450ED" w:rsidRPr="00BB6028" w:rsidRDefault="000450ED" w:rsidP="000450ED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hint="eastAsia"/>
          <w:kern w:val="2"/>
          <w:lang w:eastAsia="zh-TW"/>
        </w:rPr>
        <w:t>需先完成查詢</w:t>
      </w:r>
    </w:p>
    <w:p w:rsidR="000450ED" w:rsidRPr="00BB6028" w:rsidRDefault="000450ED" w:rsidP="000450ED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hint="eastAsia"/>
          <w:kern w:val="2"/>
          <w:lang w:eastAsia="zh-TW"/>
        </w:rPr>
        <w:t xml:space="preserve">查詢條件不能被異動，若有被異動則顯示錯誤訊息， </w:t>
      </w:r>
      <w:r w:rsidRPr="00BB6028">
        <w:rPr>
          <w:rFonts w:ascii="細明體" w:eastAsia="細明體" w:hAnsi="細明體"/>
          <w:kern w:val="2"/>
          <w:lang w:eastAsia="zh-TW"/>
        </w:rPr>
        <w:t>“</w:t>
      </w:r>
      <w:r w:rsidRPr="00BB6028">
        <w:rPr>
          <w:rFonts w:ascii="細明體" w:eastAsia="細明體" w:hAnsi="細明體" w:hint="eastAsia"/>
          <w:kern w:val="2"/>
          <w:lang w:eastAsia="zh-TW"/>
        </w:rPr>
        <w:t>查詢條件已改變，請重新查詢</w:t>
      </w:r>
      <w:r w:rsidRPr="00BB6028">
        <w:rPr>
          <w:rFonts w:ascii="細明體" w:eastAsia="細明體" w:hAnsi="細明體"/>
          <w:kern w:val="2"/>
          <w:lang w:eastAsia="zh-TW"/>
        </w:rPr>
        <w:t>”</w:t>
      </w:r>
    </w:p>
    <w:p w:rsidR="000450ED" w:rsidRPr="00BB6028" w:rsidRDefault="000450ED" w:rsidP="000450ED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hint="eastAsia"/>
          <w:kern w:val="2"/>
          <w:lang w:eastAsia="zh-TW"/>
        </w:rPr>
        <w:t>需於版本顯示區點選一個版本</w:t>
      </w:r>
    </w:p>
    <w:p w:rsidR="00F91C39" w:rsidRPr="00BB6028" w:rsidRDefault="00F91C39" w:rsidP="00F91C39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hint="eastAsia"/>
          <w:kern w:val="2"/>
          <w:lang w:eastAsia="zh-TW"/>
        </w:rPr>
        <w:t>點選時跳出確認視窗給使用者確認，當按確認時才執行刪除動作</w:t>
      </w:r>
    </w:p>
    <w:p w:rsidR="000450ED" w:rsidRPr="00BB6028" w:rsidRDefault="000450ED" w:rsidP="00F91C39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hint="eastAsia"/>
          <w:kern w:val="2"/>
          <w:lang w:eastAsia="zh-TW"/>
        </w:rPr>
        <w:t>CALL</w:t>
      </w:r>
      <w:r w:rsidR="00F91C39" w:rsidRPr="00BB6028">
        <w:rPr>
          <w:rFonts w:ascii="細明體" w:eastAsia="細明體" w:hAnsi="細明體" w:hint="eastAsia"/>
          <w:lang w:eastAsia="zh-TW"/>
        </w:rPr>
        <w:t>理賠偵測因子分數_版本檔維護模組AA_V1Z002.刪除(),BY參數:</w:t>
      </w:r>
    </w:p>
    <w:p w:rsidR="00AC5D85" w:rsidRPr="00AC5D85" w:rsidRDefault="00AC5D85" w:rsidP="00F91C39">
      <w:pPr>
        <w:widowControl w:val="0"/>
        <w:numPr>
          <w:ilvl w:val="4"/>
          <w:numId w:val="37"/>
        </w:numPr>
        <w:rPr>
          <w:ins w:id="138" w:author="楊智偉" w:date="2016-10-03T20:06:00Z"/>
          <w:rFonts w:ascii="細明體" w:eastAsia="細明體" w:hAnsi="細明體" w:cs="Arial"/>
          <w:sz w:val="20"/>
          <w:szCs w:val="20"/>
          <w:rPrChange w:id="139" w:author="楊智偉" w:date="2016-10-03T20:06:00Z">
            <w:rPr>
              <w:ins w:id="140" w:author="楊智偉" w:date="2016-10-03T20:06:00Z"/>
              <w:rFonts w:ascii="細明體" w:eastAsia="細明體" w:hAnsi="細明體"/>
              <w:sz w:val="20"/>
              <w:szCs w:val="20"/>
            </w:rPr>
          </w:rPrChange>
        </w:rPr>
      </w:pPr>
      <w:ins w:id="141" w:author="楊智偉" w:date="2016-10-03T20:06:00Z">
        <w:r>
          <w:rPr>
            <w:rFonts w:ascii="細明體" w:eastAsia="細明體" w:hAnsi="細明體" w:hint="eastAsia"/>
            <w:bCs/>
          </w:rPr>
          <w:t xml:space="preserve">系統別 </w:t>
        </w:r>
        <w:r w:rsidRPr="00BB6028">
          <w:rPr>
            <w:rFonts w:ascii="細明體" w:eastAsia="細明體" w:hAnsi="細明體" w:hint="eastAsia"/>
          </w:rPr>
          <w:t>：</w:t>
        </w:r>
        <w:r w:rsidRPr="00BB6028">
          <w:rPr>
            <w:rFonts w:ascii="細明體" w:eastAsia="細明體" w:hAnsi="細明體" w:cs="Arial" w:hint="eastAsia"/>
            <w:sz w:val="20"/>
            <w:szCs w:val="20"/>
          </w:rPr>
          <w:t>版本顯示區點選該筆紀錄.</w:t>
        </w:r>
        <w:r w:rsidRPr="00AC5D85">
          <w:rPr>
            <w:rFonts w:ascii="細明體" w:eastAsia="細明體" w:hAnsi="細明體" w:hint="eastAsia"/>
            <w:bCs/>
          </w:rPr>
          <w:t xml:space="preserve"> </w:t>
        </w:r>
        <w:r>
          <w:rPr>
            <w:rFonts w:ascii="細明體" w:eastAsia="細明體" w:hAnsi="細明體" w:hint="eastAsia"/>
            <w:bCs/>
          </w:rPr>
          <w:t>系統別</w:t>
        </w:r>
      </w:ins>
    </w:p>
    <w:p w:rsidR="00F91C39" w:rsidRPr="00BB6028" w:rsidRDefault="00F91C39" w:rsidP="00F91C39">
      <w:pPr>
        <w:widowControl w:val="0"/>
        <w:numPr>
          <w:ilvl w:val="4"/>
          <w:numId w:val="37"/>
        </w:numPr>
        <w:rPr>
          <w:rFonts w:ascii="細明體" w:eastAsia="細明體" w:hAnsi="細明體" w:cs="Arial" w:hint="eastAsia"/>
          <w:sz w:val="20"/>
          <w:szCs w:val="20"/>
        </w:rPr>
      </w:pPr>
      <w:r w:rsidRPr="00BB6028">
        <w:rPr>
          <w:rFonts w:ascii="細明體" w:eastAsia="細明體" w:hAnsi="細明體" w:hint="eastAsia"/>
          <w:sz w:val="20"/>
          <w:szCs w:val="20"/>
        </w:rPr>
        <w:t>版本日期:</w:t>
      </w:r>
      <w:r w:rsidRPr="00BB6028">
        <w:rPr>
          <w:rFonts w:ascii="細明體" w:eastAsia="細明體" w:hAnsi="細明體" w:cs="Arial" w:hint="eastAsia"/>
          <w:sz w:val="20"/>
          <w:szCs w:val="20"/>
        </w:rPr>
        <w:t xml:space="preserve"> 版本顯示區點選該筆紀錄.</w:t>
      </w:r>
      <w:r w:rsidRPr="00BB6028">
        <w:rPr>
          <w:rFonts w:ascii="細明體" w:eastAsia="細明體" w:hAnsi="細明體" w:hint="eastAsia"/>
          <w:sz w:val="20"/>
          <w:szCs w:val="20"/>
        </w:rPr>
        <w:t>版本日期</w:t>
      </w:r>
      <w:r w:rsidR="00E5577C" w:rsidRPr="00BB6028">
        <w:rPr>
          <w:rFonts w:ascii="細明體" w:eastAsia="細明體" w:hAnsi="細明體" w:hint="eastAsia"/>
          <w:sz w:val="20"/>
          <w:szCs w:val="20"/>
        </w:rPr>
        <w:t>轉西元年日期時間</w:t>
      </w:r>
    </w:p>
    <w:p w:rsidR="00F91C39" w:rsidRPr="00BB6028" w:rsidRDefault="00F91C39" w:rsidP="00F91C39">
      <w:pPr>
        <w:widowControl w:val="0"/>
        <w:numPr>
          <w:ilvl w:val="4"/>
          <w:numId w:val="37"/>
        </w:numPr>
        <w:rPr>
          <w:rFonts w:ascii="細明體" w:eastAsia="細明體" w:hAnsi="細明體" w:cs="Arial" w:hint="eastAsia"/>
          <w:sz w:val="20"/>
          <w:szCs w:val="20"/>
        </w:rPr>
      </w:pPr>
      <w:r w:rsidRPr="00BB6028">
        <w:rPr>
          <w:rFonts w:ascii="細明體" w:eastAsia="細明體" w:hAnsi="細明體" w:cs="Arial" w:hint="eastAsia"/>
          <w:sz w:val="20"/>
          <w:szCs w:val="20"/>
        </w:rPr>
        <w:t>模型分類: 版本顯示區點選該筆紀錄.模型分類</w:t>
      </w:r>
    </w:p>
    <w:p w:rsidR="00F91C39" w:rsidRPr="00BB6028" w:rsidRDefault="00F91C39" w:rsidP="00F91C39">
      <w:pPr>
        <w:widowControl w:val="0"/>
        <w:numPr>
          <w:ilvl w:val="4"/>
          <w:numId w:val="37"/>
        </w:numPr>
        <w:rPr>
          <w:rStyle w:val="style31"/>
          <w:rFonts w:ascii="細明體" w:eastAsia="細明體" w:hAnsi="細明體" w:hint="eastAsia"/>
        </w:rPr>
      </w:pPr>
      <w:r w:rsidRPr="00BB6028">
        <w:rPr>
          <w:rFonts w:ascii="細明體" w:eastAsia="細明體" w:hAnsi="細明體" w:cs="Arial" w:hint="eastAsia"/>
          <w:sz w:val="20"/>
          <w:szCs w:val="20"/>
        </w:rPr>
        <w:t>因子分類: 版本顯示區點選該筆紀錄.</w:t>
      </w:r>
      <w:r w:rsidRPr="00BB6028">
        <w:rPr>
          <w:rStyle w:val="style31"/>
          <w:rFonts w:ascii="細明體" w:eastAsia="細明體" w:hAnsi="細明體" w:cs="Courier New" w:hint="eastAsia"/>
        </w:rPr>
        <w:t>因子分類</w:t>
      </w:r>
    </w:p>
    <w:p w:rsidR="00F91C39" w:rsidRDefault="00F91C39" w:rsidP="00F91C39">
      <w:pPr>
        <w:widowControl w:val="0"/>
        <w:numPr>
          <w:ilvl w:val="4"/>
          <w:numId w:val="37"/>
        </w:numPr>
        <w:rPr>
          <w:rFonts w:ascii="細明體" w:eastAsia="細明體" w:hAnsi="細明體" w:cs="Arial" w:hint="eastAsia"/>
          <w:sz w:val="20"/>
          <w:szCs w:val="20"/>
        </w:rPr>
      </w:pPr>
      <w:r w:rsidRPr="00BB6028">
        <w:rPr>
          <w:rFonts w:ascii="細明體" w:eastAsia="細明體" w:hAnsi="細明體" w:cs="Arial" w:hint="eastAsia"/>
          <w:sz w:val="20"/>
          <w:szCs w:val="20"/>
        </w:rPr>
        <w:t>因子代碼: 版本顯示區點選該筆紀錄.因子代碼</w:t>
      </w:r>
    </w:p>
    <w:p w:rsidR="00556F0B" w:rsidRPr="00BB6028" w:rsidRDefault="00556F0B" w:rsidP="00F91C39">
      <w:pPr>
        <w:widowControl w:val="0"/>
        <w:numPr>
          <w:ilvl w:val="4"/>
          <w:numId w:val="37"/>
        </w:numPr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配分種類</w:t>
      </w:r>
      <w:r w:rsidRPr="00BB6028">
        <w:rPr>
          <w:rFonts w:ascii="細明體" w:eastAsia="細明體" w:hAnsi="細明體" w:cs="Arial" w:hint="eastAsia"/>
          <w:sz w:val="20"/>
          <w:szCs w:val="20"/>
        </w:rPr>
        <w:t>:</w:t>
      </w:r>
      <w:r w:rsidRPr="00556F0B">
        <w:rPr>
          <w:rFonts w:ascii="細明體" w:eastAsia="細明體" w:hAnsi="細明體" w:cs="Arial" w:hint="eastAsia"/>
          <w:sz w:val="20"/>
          <w:szCs w:val="20"/>
        </w:rPr>
        <w:t xml:space="preserve"> </w:t>
      </w:r>
      <w:r w:rsidRPr="00BB6028">
        <w:rPr>
          <w:rFonts w:ascii="細明體" w:eastAsia="細明體" w:hAnsi="細明體" w:cs="Arial" w:hint="eastAsia"/>
          <w:sz w:val="20"/>
          <w:szCs w:val="20"/>
        </w:rPr>
        <w:t>版本顯示區點選該筆紀錄.</w:t>
      </w:r>
      <w:r>
        <w:rPr>
          <w:rFonts w:ascii="細明體" w:eastAsia="細明體" w:hAnsi="細明體" w:cs="Arial" w:hint="eastAsia"/>
          <w:sz w:val="20"/>
          <w:szCs w:val="20"/>
        </w:rPr>
        <w:t>配分種類</w:t>
      </w:r>
    </w:p>
    <w:p w:rsidR="00F91C39" w:rsidRPr="00BB6028" w:rsidRDefault="00F91C39" w:rsidP="00F91C39">
      <w:pPr>
        <w:widowControl w:val="0"/>
        <w:numPr>
          <w:ilvl w:val="4"/>
          <w:numId w:val="37"/>
        </w:numPr>
        <w:rPr>
          <w:rFonts w:ascii="細明體" w:eastAsia="細明體" w:hAnsi="細明體" w:cs="Arial" w:hint="eastAsia"/>
          <w:sz w:val="20"/>
          <w:szCs w:val="20"/>
        </w:rPr>
      </w:pPr>
      <w:r w:rsidRPr="00BB6028">
        <w:rPr>
          <w:rFonts w:ascii="細明體" w:eastAsia="細明體" w:hAnsi="細明體" w:cs="Arial" w:hint="eastAsia"/>
          <w:sz w:val="20"/>
          <w:szCs w:val="20"/>
        </w:rPr>
        <w:t>若有誤，顯示該模組錯誤訊息。</w:t>
      </w:r>
    </w:p>
    <w:p w:rsidR="00F91C39" w:rsidRPr="00BB6028" w:rsidRDefault="00F91C39" w:rsidP="00F91C39">
      <w:pPr>
        <w:widowControl w:val="0"/>
        <w:numPr>
          <w:ilvl w:val="4"/>
          <w:numId w:val="37"/>
        </w:numPr>
        <w:rPr>
          <w:rFonts w:ascii="細明體" w:eastAsia="細明體" w:hAnsi="細明體" w:cs="Arial" w:hint="eastAsia"/>
          <w:sz w:val="20"/>
          <w:szCs w:val="20"/>
        </w:rPr>
      </w:pPr>
      <w:r w:rsidRPr="00BB6028">
        <w:rPr>
          <w:rFonts w:ascii="細明體" w:eastAsia="細明體" w:hAnsi="細明體" w:cs="Arial" w:hint="eastAsia"/>
          <w:sz w:val="20"/>
          <w:szCs w:val="20"/>
        </w:rPr>
        <w:t xml:space="preserve">若無誤，顯示 </w:t>
      </w:r>
      <w:r w:rsidRPr="00BB6028">
        <w:rPr>
          <w:rFonts w:ascii="細明體" w:eastAsia="細明體" w:hAnsi="細明體" w:cs="Arial"/>
          <w:sz w:val="20"/>
          <w:szCs w:val="20"/>
        </w:rPr>
        <w:t>“</w:t>
      </w:r>
      <w:r w:rsidRPr="00BB6028">
        <w:rPr>
          <w:rFonts w:ascii="細明體" w:eastAsia="細明體" w:hAnsi="細明體" w:cs="Arial" w:hint="eastAsia"/>
          <w:sz w:val="20"/>
          <w:szCs w:val="20"/>
        </w:rPr>
        <w:t>刪除完成</w:t>
      </w:r>
      <w:r w:rsidRPr="00BB6028">
        <w:rPr>
          <w:rFonts w:ascii="細明體" w:eastAsia="細明體" w:hAnsi="細明體" w:cs="Arial"/>
          <w:sz w:val="20"/>
          <w:szCs w:val="20"/>
        </w:rPr>
        <w:t>”</w:t>
      </w:r>
      <w:r w:rsidRPr="00BB6028">
        <w:rPr>
          <w:rFonts w:ascii="細明體" w:eastAsia="細明體" w:hAnsi="細明體" w:cs="Arial" w:hint="eastAsia"/>
          <w:sz w:val="20"/>
          <w:szCs w:val="20"/>
        </w:rPr>
        <w:t>訊息。</w:t>
      </w:r>
    </w:p>
    <w:p w:rsidR="000C4BC7" w:rsidRPr="00BB6028" w:rsidRDefault="000C4BC7" w:rsidP="000C4BC7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BB6028">
        <w:rPr>
          <w:rFonts w:ascii="細明體" w:eastAsia="細明體" w:hAnsi="細明體" w:hint="eastAsia"/>
          <w:bCs/>
          <w:lang w:eastAsia="zh-TW"/>
        </w:rPr>
        <w:t>操作按鈕控制</w:t>
      </w:r>
    </w:p>
    <w:p w:rsidR="000C4BC7" w:rsidRPr="001249C3" w:rsidRDefault="000C4BC7" w:rsidP="000C4BC7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cs="Arial" w:hint="eastAsia"/>
          <w:bCs/>
          <w:lang w:eastAsia="zh-TW"/>
        </w:rPr>
        <w:t>【</w:t>
      </w:r>
      <w:r w:rsidRPr="00BB6028">
        <w:rPr>
          <w:rFonts w:ascii="細明體" w:eastAsia="細明體" w:hAnsi="細明體" w:hint="eastAsia"/>
          <w:bCs/>
          <w:lang w:eastAsia="zh-TW"/>
        </w:rPr>
        <w:t>查詢</w:t>
      </w:r>
      <w:r w:rsidRPr="00BB6028">
        <w:rPr>
          <w:rFonts w:ascii="細明體" w:eastAsia="細明體" w:hAnsi="細明體" w:cs="Arial" w:hint="eastAsia"/>
          <w:bCs/>
          <w:lang w:eastAsia="zh-TW"/>
        </w:rPr>
        <w:t>】</w:t>
      </w:r>
      <w:r w:rsidRPr="00BB6028">
        <w:rPr>
          <w:rFonts w:ascii="細明體" w:eastAsia="細明體" w:hAnsi="細明體" w:hint="eastAsia"/>
          <w:bCs/>
          <w:lang w:eastAsia="zh-TW"/>
        </w:rPr>
        <w:t>按鈕ENABLED,</w:t>
      </w:r>
      <w:r w:rsidRPr="00BB6028">
        <w:rPr>
          <w:rFonts w:ascii="細明體" w:eastAsia="細明體" w:hAnsi="細明體" w:cs="Arial" w:hint="eastAsia"/>
          <w:bCs/>
          <w:lang w:eastAsia="zh-TW"/>
        </w:rPr>
        <w:t xml:space="preserve"> </w:t>
      </w:r>
      <w:r w:rsidR="00DC1881" w:rsidRPr="00BB6028">
        <w:rPr>
          <w:rFonts w:ascii="細明體" w:eastAsia="細明體" w:hAnsi="細明體" w:cs="Arial" w:hint="eastAsia"/>
          <w:bCs/>
          <w:lang w:eastAsia="zh-TW"/>
        </w:rPr>
        <w:t>【</w:t>
      </w:r>
      <w:r w:rsidR="00DC1881" w:rsidRPr="00BB6028">
        <w:rPr>
          <w:rFonts w:ascii="細明體" w:eastAsia="細明體" w:hAnsi="細明體" w:hint="eastAsia"/>
          <w:bCs/>
          <w:lang w:eastAsia="zh-TW"/>
        </w:rPr>
        <w:t>回復版本</w:t>
      </w:r>
      <w:r w:rsidR="00DC1881" w:rsidRPr="00BB6028">
        <w:rPr>
          <w:rFonts w:ascii="細明體" w:eastAsia="細明體" w:hAnsi="細明體" w:cs="Arial" w:hint="eastAsia"/>
          <w:bCs/>
          <w:lang w:eastAsia="zh-TW"/>
        </w:rPr>
        <w:t>】、【</w:t>
      </w:r>
      <w:r w:rsidR="00DC1881" w:rsidRPr="00BB6028">
        <w:rPr>
          <w:rFonts w:ascii="細明體" w:eastAsia="細明體" w:hAnsi="細明體" w:hint="eastAsia"/>
          <w:bCs/>
          <w:lang w:eastAsia="zh-TW"/>
        </w:rPr>
        <w:t>刪除版本</w:t>
      </w:r>
      <w:r w:rsidR="00DC1881" w:rsidRPr="00BB6028">
        <w:rPr>
          <w:rFonts w:ascii="細明體" w:eastAsia="細明體" w:hAnsi="細明體" w:cs="Arial" w:hint="eastAsia"/>
          <w:bCs/>
          <w:lang w:eastAsia="zh-TW"/>
        </w:rPr>
        <w:t>】</w:t>
      </w:r>
      <w:r w:rsidRPr="00BB6028">
        <w:rPr>
          <w:rFonts w:ascii="細明體" w:eastAsia="細明體" w:hAnsi="細明體" w:hint="eastAsia"/>
          <w:bCs/>
          <w:lang w:eastAsia="zh-TW"/>
        </w:rPr>
        <w:t>按鈕DISABLED</w:t>
      </w:r>
    </w:p>
    <w:p w:rsidR="00832AD7" w:rsidRPr="00FD56F2" w:rsidRDefault="00832AD7" w:rsidP="00832AD7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顯示</w:t>
      </w:r>
      <w:r w:rsidR="00410AD6">
        <w:rPr>
          <w:rFonts w:ascii="細明體" w:eastAsia="細明體" w:hAnsi="細明體" w:hint="eastAsia"/>
          <w:b/>
          <w:bCs/>
          <w:color w:val="008000"/>
          <w:lang w:eastAsia="zh-TW"/>
        </w:rPr>
        <w:t>全部</w:t>
      </w:r>
      <w:r>
        <w:rPr>
          <w:rFonts w:ascii="細明體" w:eastAsia="細明體" w:hAnsi="細明體" w:hint="eastAsia"/>
          <w:b/>
          <w:bCs/>
          <w:color w:val="008000"/>
          <w:lang w:eastAsia="zh-TW"/>
        </w:rPr>
        <w:t>因子最新版本</w:t>
      </w:r>
      <w:r w:rsidRPr="00FD56F2">
        <w:rPr>
          <w:rFonts w:ascii="細明體" w:eastAsia="細明體" w:hAnsi="細明體" w:hint="eastAsia"/>
          <w:b/>
          <w:bCs/>
          <w:color w:val="008000"/>
          <w:lang w:eastAsia="zh-TW"/>
        </w:rPr>
        <w:t>:</w:t>
      </w:r>
    </w:p>
    <w:p w:rsidR="00832AD7" w:rsidRDefault="00832AD7" w:rsidP="00832AD7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另開視窗連結到</w:t>
      </w:r>
      <w:r w:rsidR="00410AD6">
        <w:rPr>
          <w:rFonts w:ascii="細明體" w:eastAsia="細明體" w:hAnsi="細明體" w:hint="eastAsia"/>
          <w:kern w:val="2"/>
          <w:lang w:eastAsia="zh-TW"/>
        </w:rPr>
        <w:t>全部</w:t>
      </w:r>
      <w:r>
        <w:rPr>
          <w:rFonts w:ascii="細明體" w:eastAsia="細明體" w:hAnsi="細明體" w:hint="eastAsia"/>
          <w:kern w:val="2"/>
          <w:lang w:eastAsia="zh-TW"/>
        </w:rPr>
        <w:t>因子最新</w:t>
      </w:r>
      <w:r w:rsidRPr="00FD56F2">
        <w:rPr>
          <w:rFonts w:ascii="細明體" w:eastAsia="細明體" w:hAnsi="細明體" w:hint="eastAsia"/>
          <w:kern w:val="2"/>
          <w:lang w:eastAsia="zh-TW"/>
        </w:rPr>
        <w:t>版本</w:t>
      </w:r>
      <w:r>
        <w:rPr>
          <w:rFonts w:ascii="細明體" w:eastAsia="細明體" w:hAnsi="細明體" w:hint="eastAsia"/>
          <w:kern w:val="2"/>
          <w:lang w:eastAsia="zh-TW"/>
        </w:rPr>
        <w:t>AAV1_0202</w:t>
      </w:r>
      <w:r w:rsidRPr="00FD56F2">
        <w:rPr>
          <w:rFonts w:ascii="細明體" w:eastAsia="細明體" w:hAnsi="細明體" w:hint="eastAsia"/>
          <w:kern w:val="2"/>
          <w:lang w:eastAsia="zh-TW"/>
        </w:rPr>
        <w:t>畫面,連結過去後執行查詢功能</w:t>
      </w:r>
    </w:p>
    <w:p w:rsidR="00832AD7" w:rsidRPr="00FD56F2" w:rsidRDefault="00832AD7" w:rsidP="00832AD7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傳遞參數:無</w:t>
      </w:r>
    </w:p>
    <w:p w:rsidR="008F2A72" w:rsidRPr="00BB6028" w:rsidRDefault="00411580" w:rsidP="008F2A72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BB6028">
        <w:rPr>
          <w:rFonts w:ascii="細明體" w:eastAsia="細明體" w:hAnsi="細明體" w:hint="eastAsia"/>
          <w:bCs/>
          <w:lang w:eastAsia="zh-TW"/>
        </w:rPr>
        <w:t>RETURN</w:t>
      </w:r>
    </w:p>
    <w:p w:rsidR="008F2A72" w:rsidRPr="00BB6028" w:rsidRDefault="008F2A72" w:rsidP="008F2A7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p w:rsidR="008F2A72" w:rsidRPr="00BB6028" w:rsidRDefault="008F2A72" w:rsidP="008F2A7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bookmarkStart w:id="142" w:name="FORMAT_A"/>
      <w:bookmarkEnd w:id="142"/>
      <w:r w:rsidRPr="00BB6028">
        <w:rPr>
          <w:rFonts w:ascii="細明體" w:eastAsia="細明體" w:hAnsi="細明體" w:hint="eastAsia"/>
          <w:bCs/>
          <w:lang w:eastAsia="zh-TW"/>
        </w:rPr>
        <w:t>FORMAT (A)[</w:t>
      </w:r>
      <w:hyperlink w:anchor="BACK_A" w:history="1">
        <w:r w:rsidRPr="00BB6028">
          <w:rPr>
            <w:rStyle w:val="a8"/>
            <w:rFonts w:ascii="細明體" w:eastAsia="細明體" w:hAnsi="細明體" w:hint="eastAsia"/>
            <w:bCs/>
            <w:lang w:eastAsia="zh-TW"/>
          </w:rPr>
          <w:t>B</w:t>
        </w:r>
        <w:r w:rsidRPr="00BB6028">
          <w:rPr>
            <w:rStyle w:val="a8"/>
            <w:rFonts w:ascii="細明體" w:eastAsia="細明體" w:hAnsi="細明體" w:hint="eastAsia"/>
            <w:bCs/>
            <w:lang w:eastAsia="zh-TW"/>
          </w:rPr>
          <w:t>A</w:t>
        </w:r>
        <w:r w:rsidRPr="00BB6028">
          <w:rPr>
            <w:rStyle w:val="a8"/>
            <w:rFonts w:ascii="細明體" w:eastAsia="細明體" w:hAnsi="細明體" w:hint="eastAsia"/>
            <w:bCs/>
            <w:lang w:eastAsia="zh-TW"/>
          </w:rPr>
          <w:t>C</w:t>
        </w:r>
        <w:r w:rsidRPr="00BB6028">
          <w:rPr>
            <w:rStyle w:val="a8"/>
            <w:rFonts w:ascii="細明體" w:eastAsia="細明體" w:hAnsi="細明體" w:hint="eastAsia"/>
            <w:bCs/>
            <w:lang w:eastAsia="zh-TW"/>
          </w:rPr>
          <w:t>K</w:t>
        </w:r>
      </w:hyperlink>
      <w:r w:rsidRPr="00BB6028">
        <w:rPr>
          <w:rFonts w:ascii="細明體" w:eastAsia="細明體" w:hAnsi="細明體" w:hint="eastAsia"/>
          <w:bCs/>
          <w:lang w:eastAsia="zh-TW"/>
        </w:rPr>
        <w:t>]</w:t>
      </w:r>
    </w:p>
    <w:tbl>
      <w:tblPr>
        <w:tblW w:w="1022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2"/>
        <w:gridCol w:w="2798"/>
        <w:gridCol w:w="7009"/>
      </w:tblGrid>
      <w:tr w:rsidR="008F2A72" w:rsidRPr="00BB6028" w:rsidTr="00EA5FA0">
        <w:trPr>
          <w:trHeight w:val="20"/>
        </w:trPr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F2A72" w:rsidRPr="00BB6028" w:rsidRDefault="008F2A72" w:rsidP="00066DB8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  <w:r w:rsidRPr="00BB6028">
              <w:rPr>
                <w:rFonts w:ascii="細明體" w:eastAsia="細明體" w:hAnsi="細明體" w:hint="eastAsia"/>
                <w:lang w:eastAsia="zh-TW"/>
              </w:rPr>
              <w:t>序號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F2A72" w:rsidRPr="00BB6028" w:rsidRDefault="008F2A72" w:rsidP="00066DB8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sz w:val="20"/>
                <w:szCs w:val="20"/>
              </w:rPr>
              <w:t>說明欄位</w:t>
            </w:r>
          </w:p>
        </w:tc>
        <w:tc>
          <w:tcPr>
            <w:tcW w:w="7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F2A72" w:rsidRPr="00BB6028" w:rsidRDefault="008F2A72" w:rsidP="00066DB8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sz w:val="20"/>
                <w:szCs w:val="20"/>
              </w:rPr>
              <w:t>資料來源</w:t>
            </w:r>
          </w:p>
        </w:tc>
      </w:tr>
      <w:tr w:rsidR="008F2A72" w:rsidRPr="00BB6028" w:rsidTr="00EA5FA0">
        <w:trPr>
          <w:trHeight w:val="20"/>
        </w:trPr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A72" w:rsidRPr="00BB6028" w:rsidRDefault="008F2A72" w:rsidP="0087301C">
            <w:pPr>
              <w:pStyle w:val="Tabletext"/>
              <w:keepLines w:val="0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A72" w:rsidRPr="00BB6028" w:rsidRDefault="00EA5FA0" w:rsidP="00066DB8">
            <w:pPr>
              <w:jc w:val="both"/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 w:rsidRPr="00BB6028">
              <w:rPr>
                <w:rFonts w:ascii="細明體" w:eastAsia="細明體" w:hAnsi="細明體" w:cs="Arial Unicode MS" w:hint="eastAsia"/>
                <w:sz w:val="20"/>
                <w:szCs w:val="20"/>
              </w:rPr>
              <w:t>選取</w:t>
            </w:r>
          </w:p>
        </w:tc>
        <w:tc>
          <w:tcPr>
            <w:tcW w:w="7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A72" w:rsidRPr="00BB6028" w:rsidRDefault="00EA5FA0" w:rsidP="00066DB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sz w:val="20"/>
                <w:szCs w:val="20"/>
              </w:rPr>
              <w:t>RADIO選項</w:t>
            </w:r>
          </w:p>
        </w:tc>
      </w:tr>
      <w:tr w:rsidR="008F2A72" w:rsidRPr="00BB6028" w:rsidTr="00EA5FA0">
        <w:trPr>
          <w:trHeight w:val="20"/>
        </w:trPr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A72" w:rsidRPr="00BB6028" w:rsidRDefault="008F2A72" w:rsidP="0087301C">
            <w:pPr>
              <w:pStyle w:val="Tabletext"/>
              <w:keepLines w:val="0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A72" w:rsidRPr="00BB6028" w:rsidRDefault="00EA5FA0" w:rsidP="00066DB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sz w:val="20"/>
                <w:szCs w:val="20"/>
              </w:rPr>
              <w:t>版本日期</w:t>
            </w:r>
          </w:p>
        </w:tc>
        <w:tc>
          <w:tcPr>
            <w:tcW w:w="7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A72" w:rsidRPr="00BB6028" w:rsidRDefault="00EA5FA0" w:rsidP="00066DB8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同$DTAAV1L2_GROUP處理當筆版本日期轉民國年日期時間格式</w:t>
            </w:r>
          </w:p>
        </w:tc>
      </w:tr>
      <w:tr w:rsidR="00EA5FA0" w:rsidRPr="00BB6028" w:rsidTr="00EA5FA0">
        <w:trPr>
          <w:trHeight w:val="20"/>
        </w:trPr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FA0" w:rsidRPr="00BB6028" w:rsidRDefault="00EA5FA0" w:rsidP="0087301C">
            <w:pPr>
              <w:pStyle w:val="Tabletext"/>
              <w:keepLines w:val="0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FA0" w:rsidRPr="00BB6028" w:rsidRDefault="00EA5FA0" w:rsidP="00066DB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sz w:val="20"/>
                <w:szCs w:val="20"/>
              </w:rPr>
              <w:t>模型分類</w:t>
            </w:r>
          </w:p>
        </w:tc>
        <w:tc>
          <w:tcPr>
            <w:tcW w:w="7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FA0" w:rsidRPr="00BB6028" w:rsidRDefault="00EA5FA0" w:rsidP="00066DB8">
            <w:pPr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同$DTAAV1L2_GROUP處理當筆</w:t>
            </w:r>
          </w:p>
        </w:tc>
      </w:tr>
      <w:tr w:rsidR="00EA5FA0" w:rsidRPr="00BB6028" w:rsidTr="00EA5FA0">
        <w:trPr>
          <w:trHeight w:val="20"/>
        </w:trPr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FA0" w:rsidRPr="00BB6028" w:rsidRDefault="00EA5FA0" w:rsidP="0087301C">
            <w:pPr>
              <w:pStyle w:val="Tabletext"/>
              <w:keepLines w:val="0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FA0" w:rsidRPr="00BB6028" w:rsidRDefault="00EA5FA0" w:rsidP="002D0A2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sz w:val="20"/>
                <w:szCs w:val="20"/>
              </w:rPr>
              <w:t>因子分類</w:t>
            </w:r>
          </w:p>
        </w:tc>
        <w:tc>
          <w:tcPr>
            <w:tcW w:w="7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FA0" w:rsidRPr="00BB6028" w:rsidRDefault="00EA5FA0" w:rsidP="002D0A2A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同$DTAAV1L2_GROUP處理當筆</w:t>
            </w:r>
          </w:p>
        </w:tc>
      </w:tr>
      <w:tr w:rsidR="00EA5FA0" w:rsidRPr="00BB6028" w:rsidTr="00EA5FA0">
        <w:trPr>
          <w:trHeight w:val="20"/>
        </w:trPr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FA0" w:rsidRPr="00BB6028" w:rsidRDefault="00EA5FA0" w:rsidP="0087301C">
            <w:pPr>
              <w:pStyle w:val="a9"/>
              <w:numPr>
                <w:ilvl w:val="0"/>
                <w:numId w:val="40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FA0" w:rsidRPr="00BB6028" w:rsidRDefault="00EA5FA0" w:rsidP="00066DB8">
            <w:pPr>
              <w:jc w:val="both"/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BB6028">
              <w:rPr>
                <w:rFonts w:ascii="細明體" w:eastAsia="細明體" w:hAnsi="細明體" w:cs="Arial Unicode MS" w:hint="eastAsia"/>
                <w:sz w:val="20"/>
                <w:szCs w:val="20"/>
              </w:rPr>
              <w:t>因子代碼</w:t>
            </w:r>
          </w:p>
        </w:tc>
        <w:tc>
          <w:tcPr>
            <w:tcW w:w="7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FA0" w:rsidRPr="00BB6028" w:rsidRDefault="00EA5FA0" w:rsidP="00066DB8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同$DTAAV1L2_GROUP處理當筆</w:t>
            </w:r>
          </w:p>
        </w:tc>
      </w:tr>
      <w:tr w:rsidR="00556F0B" w:rsidRPr="00BB6028" w:rsidTr="00EA5FA0">
        <w:trPr>
          <w:trHeight w:val="20"/>
        </w:trPr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F0B" w:rsidRPr="00BB6028" w:rsidRDefault="00556F0B" w:rsidP="0087301C">
            <w:pPr>
              <w:pStyle w:val="a9"/>
              <w:numPr>
                <w:ilvl w:val="0"/>
                <w:numId w:val="40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F0B" w:rsidRPr="00BB6028" w:rsidRDefault="00556F0B" w:rsidP="00066DB8">
            <w:pPr>
              <w:jc w:val="both"/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  <w:szCs w:val="20"/>
              </w:rPr>
              <w:t>配分種類</w:t>
            </w:r>
          </w:p>
        </w:tc>
        <w:tc>
          <w:tcPr>
            <w:tcW w:w="7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F0B" w:rsidRPr="00BB6028" w:rsidRDefault="00556F0B" w:rsidP="00066DB8">
            <w:pPr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同$DTAAV1L2_GROUP處理當筆</w:t>
            </w:r>
          </w:p>
        </w:tc>
      </w:tr>
      <w:tr w:rsidR="00EA5FA0" w:rsidRPr="00BB6028" w:rsidTr="00EA5FA0">
        <w:trPr>
          <w:trHeight w:val="20"/>
        </w:trPr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FA0" w:rsidRPr="00BB6028" w:rsidRDefault="00EA5FA0" w:rsidP="0087301C">
            <w:pPr>
              <w:pStyle w:val="Tabletext"/>
              <w:keepLines w:val="0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FA0" w:rsidRPr="00BB6028" w:rsidRDefault="00EA5FA0" w:rsidP="00066DB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sz w:val="20"/>
                <w:szCs w:val="20"/>
              </w:rPr>
              <w:t>換頁符號</w:t>
            </w:r>
            <w:r w:rsidRPr="00BB6028">
              <w:rPr>
                <w:rFonts w:ascii="細明體" w:eastAsia="細明體" w:hAnsi="細明體" w:hint="eastAsia"/>
                <w:sz w:val="20"/>
                <w:szCs w:val="20"/>
              </w:rPr>
              <w:pict>
                <v:shape id="_x0000_i1026" type="#_x0000_t75" style="width:65.25pt;height:14.25pt">
                  <v:imagedata r:id="rId9" o:title=""/>
                </v:shape>
              </w:pict>
            </w:r>
          </w:p>
        </w:tc>
        <w:tc>
          <w:tcPr>
            <w:tcW w:w="7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FA0" w:rsidRPr="00BB6028" w:rsidRDefault="00EA5FA0" w:rsidP="00066DB8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sz w:val="20"/>
                <w:szCs w:val="20"/>
              </w:rPr>
              <w:t>查詢結果以每5筆一頁計算換頁</w:t>
            </w:r>
          </w:p>
        </w:tc>
      </w:tr>
    </w:tbl>
    <w:p w:rsidR="00EA5FA0" w:rsidRPr="00BB6028" w:rsidRDefault="00EA5FA0" w:rsidP="00EA5FA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p w:rsidR="00EA5FA0" w:rsidRPr="00BB6028" w:rsidRDefault="00EA5FA0" w:rsidP="00EA5FA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bookmarkStart w:id="143" w:name="FORMAT_B"/>
      <w:r w:rsidRPr="00BB6028">
        <w:rPr>
          <w:rFonts w:ascii="細明體" w:eastAsia="細明體" w:hAnsi="細明體" w:hint="eastAsia"/>
          <w:bCs/>
          <w:lang w:eastAsia="zh-TW"/>
        </w:rPr>
        <w:t>FORMAT (B)</w:t>
      </w:r>
      <w:bookmarkEnd w:id="143"/>
      <w:r w:rsidRPr="00BB6028">
        <w:rPr>
          <w:rFonts w:ascii="細明體" w:eastAsia="細明體" w:hAnsi="細明體" w:hint="eastAsia"/>
          <w:bCs/>
          <w:lang w:eastAsia="zh-TW"/>
        </w:rPr>
        <w:t>[</w:t>
      </w:r>
      <w:hyperlink w:anchor="BACK_B" w:history="1">
        <w:r w:rsidRPr="00BB6028">
          <w:rPr>
            <w:rStyle w:val="a8"/>
            <w:rFonts w:ascii="細明體" w:eastAsia="細明體" w:hAnsi="細明體" w:hint="eastAsia"/>
            <w:bCs/>
            <w:lang w:eastAsia="zh-TW"/>
          </w:rPr>
          <w:t>BA</w:t>
        </w:r>
        <w:r w:rsidRPr="00BB6028">
          <w:rPr>
            <w:rStyle w:val="a8"/>
            <w:rFonts w:ascii="細明體" w:eastAsia="細明體" w:hAnsi="細明體" w:hint="eastAsia"/>
            <w:bCs/>
            <w:lang w:eastAsia="zh-TW"/>
          </w:rPr>
          <w:t>C</w:t>
        </w:r>
        <w:r w:rsidRPr="00BB6028">
          <w:rPr>
            <w:rStyle w:val="a8"/>
            <w:rFonts w:ascii="細明體" w:eastAsia="細明體" w:hAnsi="細明體" w:hint="eastAsia"/>
            <w:bCs/>
            <w:lang w:eastAsia="zh-TW"/>
          </w:rPr>
          <w:t>K</w:t>
        </w:r>
      </w:hyperlink>
      <w:r w:rsidRPr="00BB6028">
        <w:rPr>
          <w:rFonts w:ascii="細明體" w:eastAsia="細明體" w:hAnsi="細明體" w:hint="eastAsia"/>
          <w:bCs/>
          <w:lang w:eastAsia="zh-TW"/>
        </w:rPr>
        <w:t>]</w:t>
      </w:r>
    </w:p>
    <w:tbl>
      <w:tblPr>
        <w:tblW w:w="1022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2"/>
        <w:gridCol w:w="2798"/>
        <w:gridCol w:w="7009"/>
      </w:tblGrid>
      <w:tr w:rsidR="00EA5FA0" w:rsidRPr="00BB6028" w:rsidTr="0063753A">
        <w:trPr>
          <w:trHeight w:val="20"/>
        </w:trPr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EA5FA0" w:rsidRPr="00BB6028" w:rsidRDefault="00EA5FA0" w:rsidP="002D0A2A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  <w:r w:rsidRPr="00BB6028">
              <w:rPr>
                <w:rFonts w:ascii="細明體" w:eastAsia="細明體" w:hAnsi="細明體" w:hint="eastAsia"/>
                <w:lang w:eastAsia="zh-TW"/>
              </w:rPr>
              <w:t>序號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EA5FA0" w:rsidRPr="00BB6028" w:rsidRDefault="00EA5FA0" w:rsidP="002D0A2A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sz w:val="20"/>
                <w:szCs w:val="20"/>
              </w:rPr>
              <w:t>說明欄位</w:t>
            </w:r>
          </w:p>
        </w:tc>
        <w:tc>
          <w:tcPr>
            <w:tcW w:w="7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EA5FA0" w:rsidRPr="00BB6028" w:rsidRDefault="00EA5FA0" w:rsidP="002D0A2A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sz w:val="20"/>
                <w:szCs w:val="20"/>
              </w:rPr>
              <w:t>資料來源</w:t>
            </w:r>
          </w:p>
        </w:tc>
      </w:tr>
      <w:tr w:rsidR="0063753A" w:rsidRPr="00BB6028" w:rsidTr="002D0A2A">
        <w:trPr>
          <w:trHeight w:val="20"/>
        </w:trPr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53A" w:rsidRPr="00BB6028" w:rsidRDefault="0063753A" w:rsidP="0063753A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53A" w:rsidRPr="00BB6028" w:rsidRDefault="0063753A" w:rsidP="002D0A2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sz w:val="20"/>
                <w:szCs w:val="20"/>
              </w:rPr>
              <w:t>(依序顯示</w:t>
            </w:r>
            <w:r w:rsidRPr="00BB6028">
              <w:rPr>
                <w:rFonts w:ascii="細明體" w:eastAsia="細明體" w:hAnsi="細明體" w:cs="Arial" w:hint="eastAsia"/>
                <w:sz w:val="20"/>
                <w:szCs w:val="20"/>
              </w:rPr>
              <w:t>$DTAAV1L2_LIST</w:t>
            </w:r>
            <w:r w:rsidRPr="00BB6028">
              <w:rPr>
                <w:rFonts w:ascii="細明體" w:eastAsia="細明體" w:hAnsi="細明體" w:hint="eastAsia"/>
                <w:sz w:val="20"/>
                <w:szCs w:val="20"/>
              </w:rPr>
              <w:t>)</w:t>
            </w:r>
          </w:p>
        </w:tc>
        <w:tc>
          <w:tcPr>
            <w:tcW w:w="7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63753A" w:rsidRPr="00BB6028" w:rsidRDefault="0063753A" w:rsidP="002D0A2A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sz w:val="20"/>
                <w:szCs w:val="20"/>
              </w:rPr>
              <w:t>每筆資料格式DTAAV1L2</w:t>
            </w:r>
          </w:p>
        </w:tc>
      </w:tr>
      <w:tr w:rsidR="0063753A" w:rsidRPr="00BB6028" w:rsidTr="002D0A2A">
        <w:trPr>
          <w:trHeight w:val="20"/>
        </w:trPr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53A" w:rsidRPr="00BB6028" w:rsidRDefault="0063753A" w:rsidP="0063753A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53A" w:rsidRPr="00BB6028" w:rsidRDefault="0063753A" w:rsidP="002D0A2A">
            <w:pPr>
              <w:ind w:firstLineChars="150" w:firstLine="300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sz w:val="20"/>
                <w:szCs w:val="20"/>
              </w:rPr>
              <w:t>序號</w:t>
            </w:r>
            <w:r w:rsidR="00F5053E" w:rsidRPr="00BB6028">
              <w:rPr>
                <w:rFonts w:ascii="細明體" w:eastAsia="細明體" w:hAnsi="細明體" w:hint="eastAsia"/>
                <w:sz w:val="20"/>
                <w:szCs w:val="20"/>
              </w:rPr>
              <w:t>(小到大排列)</w:t>
            </w:r>
          </w:p>
        </w:tc>
        <w:tc>
          <w:tcPr>
            <w:tcW w:w="7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53A" w:rsidRPr="00BB6028" w:rsidRDefault="00CD356D" w:rsidP="002D0A2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sz w:val="20"/>
                <w:szCs w:val="20"/>
              </w:rPr>
              <w:t>處理當筆DTAAV1L2.序號</w:t>
            </w:r>
          </w:p>
        </w:tc>
      </w:tr>
      <w:tr w:rsidR="00CD356D" w:rsidRPr="00BB6028" w:rsidTr="002D0A2A">
        <w:trPr>
          <w:trHeight w:val="20"/>
        </w:trPr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56D" w:rsidRPr="00BB6028" w:rsidRDefault="00CD356D" w:rsidP="0063753A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56D" w:rsidRPr="00BB6028" w:rsidRDefault="00CD356D" w:rsidP="002D0A2A">
            <w:pPr>
              <w:ind w:firstLineChars="150" w:firstLine="300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sz w:val="20"/>
                <w:szCs w:val="20"/>
              </w:rPr>
              <w:t>參數設定值</w:t>
            </w:r>
          </w:p>
        </w:tc>
        <w:tc>
          <w:tcPr>
            <w:tcW w:w="7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56D" w:rsidRPr="00BB6028" w:rsidRDefault="00CD356D" w:rsidP="00231999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sz w:val="20"/>
                <w:szCs w:val="20"/>
              </w:rPr>
              <w:t>處理當筆DTAAV1L2.規則參數</w:t>
            </w:r>
            <w:r w:rsidR="003B0E5F" w:rsidRPr="00BB6028">
              <w:rPr>
                <w:rFonts w:ascii="細明體" w:eastAsia="細明體" w:hAnsi="細明體" w:hint="eastAsia"/>
                <w:sz w:val="20"/>
                <w:szCs w:val="20"/>
              </w:rPr>
              <w:t>，</w:t>
            </w:r>
            <w:r w:rsidR="00231999" w:rsidRPr="00BB6028">
              <w:rPr>
                <w:rFonts w:ascii="細明體" w:eastAsia="細明體" w:hAnsi="細明體" w:hint="eastAsia"/>
                <w:sz w:val="20"/>
                <w:szCs w:val="20"/>
              </w:rPr>
              <w:t>顯示時</w:t>
            </w:r>
            <w:r w:rsidR="003B0E5F" w:rsidRPr="00BB6028">
              <w:rPr>
                <w:rFonts w:ascii="細明體" w:eastAsia="細明體" w:hAnsi="細明體" w:hint="eastAsia"/>
                <w:sz w:val="20"/>
                <w:szCs w:val="20"/>
              </w:rPr>
              <w:t>若</w:t>
            </w:r>
            <w:r w:rsidR="0054362F" w:rsidRPr="00BB6028">
              <w:rPr>
                <w:rFonts w:ascii="細明體" w:eastAsia="細明體" w:hAnsi="細明體" w:hint="eastAsia"/>
                <w:sz w:val="20"/>
                <w:szCs w:val="20"/>
              </w:rPr>
              <w:t>內容</w:t>
            </w:r>
            <w:r w:rsidR="003B0E5F" w:rsidRPr="00BB6028">
              <w:rPr>
                <w:rFonts w:ascii="細明體" w:eastAsia="細明體" w:hAnsi="細明體" w:hint="eastAsia"/>
                <w:sz w:val="20"/>
                <w:szCs w:val="20"/>
              </w:rPr>
              <w:t>有逗號(,)者，將逗號以(~)符號取代</w:t>
            </w:r>
          </w:p>
        </w:tc>
      </w:tr>
      <w:tr w:rsidR="00CD356D" w:rsidRPr="00BB6028" w:rsidTr="002D0A2A">
        <w:trPr>
          <w:trHeight w:val="20"/>
        </w:trPr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56D" w:rsidRPr="00BB6028" w:rsidRDefault="00CD356D" w:rsidP="0063753A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56D" w:rsidRPr="00BB6028" w:rsidRDefault="00CD356D" w:rsidP="002D0A2A">
            <w:pPr>
              <w:ind w:firstLineChars="150" w:firstLine="300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sz w:val="20"/>
                <w:szCs w:val="20"/>
              </w:rPr>
              <w:t>分數(0~10)</w:t>
            </w:r>
          </w:p>
        </w:tc>
        <w:tc>
          <w:tcPr>
            <w:tcW w:w="7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56D" w:rsidRPr="00BB6028" w:rsidRDefault="00CD356D" w:rsidP="002D0A2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sz w:val="20"/>
                <w:szCs w:val="20"/>
              </w:rPr>
              <w:t>處理當筆DTAAV1L2.因子分數</w:t>
            </w:r>
          </w:p>
        </w:tc>
      </w:tr>
    </w:tbl>
    <w:p w:rsidR="00EA5FA0" w:rsidRPr="00BB6028" w:rsidRDefault="00EA5FA0" w:rsidP="00EA5FA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p w:rsidR="008F2A72" w:rsidRPr="00BB6028" w:rsidRDefault="008F2A72" w:rsidP="008F2A7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sectPr w:rsidR="008F2A72" w:rsidRPr="00BB6028" w:rsidSect="009E265C">
      <w:pgSz w:w="11906" w:h="16838"/>
      <w:pgMar w:top="567" w:right="926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1A3" w:rsidRDefault="00BA51A3" w:rsidP="004449C6">
      <w:r>
        <w:separator/>
      </w:r>
    </w:p>
  </w:endnote>
  <w:endnote w:type="continuationSeparator" w:id="0">
    <w:p w:rsidR="00BA51A3" w:rsidRDefault="00BA51A3" w:rsidP="00444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1A3" w:rsidRDefault="00BA51A3" w:rsidP="004449C6">
      <w:r>
        <w:separator/>
      </w:r>
    </w:p>
  </w:footnote>
  <w:footnote w:type="continuationSeparator" w:id="0">
    <w:p w:rsidR="00BA51A3" w:rsidRDefault="00BA51A3" w:rsidP="004449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3BD5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52C09EB"/>
    <w:multiLevelType w:val="hybridMultilevel"/>
    <w:tmpl w:val="64629E28"/>
    <w:lvl w:ilvl="0" w:tplc="D52CAC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CFA1807"/>
    <w:multiLevelType w:val="hybridMultilevel"/>
    <w:tmpl w:val="DD326676"/>
    <w:lvl w:ilvl="0" w:tplc="EEA251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7426A9"/>
    <w:multiLevelType w:val="hybridMultilevel"/>
    <w:tmpl w:val="B9F441D2"/>
    <w:lvl w:ilvl="0" w:tplc="EBB876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FA60AF6"/>
    <w:multiLevelType w:val="hybridMultilevel"/>
    <w:tmpl w:val="6200F714"/>
    <w:lvl w:ilvl="0" w:tplc="3BE657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664096"/>
    <w:multiLevelType w:val="hybridMultilevel"/>
    <w:tmpl w:val="0F908DC6"/>
    <w:lvl w:ilvl="0" w:tplc="079C5F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2C77FE2"/>
    <w:multiLevelType w:val="hybridMultilevel"/>
    <w:tmpl w:val="B67C65B2"/>
    <w:lvl w:ilvl="0" w:tplc="C19AC7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5A4A18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9" w15:restartNumberingAfterBreak="0">
    <w:nsid w:val="19AC111F"/>
    <w:multiLevelType w:val="hybridMultilevel"/>
    <w:tmpl w:val="19C4B922"/>
    <w:lvl w:ilvl="0" w:tplc="2018B6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2141053E"/>
    <w:multiLevelType w:val="hybridMultilevel"/>
    <w:tmpl w:val="B5368150"/>
    <w:lvl w:ilvl="0" w:tplc="C4709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61A5B4C"/>
    <w:multiLevelType w:val="hybridMultilevel"/>
    <w:tmpl w:val="65CA642C"/>
    <w:lvl w:ilvl="0" w:tplc="1FA0AF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C102E6D"/>
    <w:multiLevelType w:val="hybridMultilevel"/>
    <w:tmpl w:val="B41628FC"/>
    <w:lvl w:ilvl="0" w:tplc="53D0DD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D1829F3"/>
    <w:multiLevelType w:val="hybridMultilevel"/>
    <w:tmpl w:val="39C0095A"/>
    <w:lvl w:ilvl="0" w:tplc="BE80EF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D7C3A9B"/>
    <w:multiLevelType w:val="hybridMultilevel"/>
    <w:tmpl w:val="21F62B5E"/>
    <w:lvl w:ilvl="0" w:tplc="EF60C4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F854712"/>
    <w:multiLevelType w:val="hybridMultilevel"/>
    <w:tmpl w:val="B214496E"/>
    <w:lvl w:ilvl="0" w:tplc="687E0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6593208"/>
    <w:multiLevelType w:val="multilevel"/>
    <w:tmpl w:val="88965626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</w:lvl>
  </w:abstractNum>
  <w:abstractNum w:abstractNumId="19" w15:restartNumberingAfterBreak="0">
    <w:nsid w:val="37544672"/>
    <w:multiLevelType w:val="hybridMultilevel"/>
    <w:tmpl w:val="758CE188"/>
    <w:lvl w:ilvl="0" w:tplc="BF42F5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8217A4A"/>
    <w:multiLevelType w:val="hybridMultilevel"/>
    <w:tmpl w:val="A086C370"/>
    <w:lvl w:ilvl="0" w:tplc="462EE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08B5D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481639AB"/>
    <w:multiLevelType w:val="hybridMultilevel"/>
    <w:tmpl w:val="109EC410"/>
    <w:lvl w:ilvl="0" w:tplc="B6E61A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9D542A4"/>
    <w:multiLevelType w:val="hybridMultilevel"/>
    <w:tmpl w:val="AA921D1A"/>
    <w:lvl w:ilvl="0" w:tplc="C3F892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C0C3F90"/>
    <w:multiLevelType w:val="hybridMultilevel"/>
    <w:tmpl w:val="57F816AE"/>
    <w:lvl w:ilvl="0" w:tplc="CC28A3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4F63AC4"/>
    <w:multiLevelType w:val="hybridMultilevel"/>
    <w:tmpl w:val="43A8D944"/>
    <w:lvl w:ilvl="0" w:tplc="CE7ABE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E244E10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28" w15:restartNumberingAfterBreak="0">
    <w:nsid w:val="61DB601D"/>
    <w:multiLevelType w:val="hybridMultilevel"/>
    <w:tmpl w:val="F33E54B2"/>
    <w:lvl w:ilvl="0" w:tplc="983A77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644C0110"/>
    <w:multiLevelType w:val="multilevel"/>
    <w:tmpl w:val="0409001D"/>
    <w:numStyleLink w:val="1"/>
  </w:abstractNum>
  <w:abstractNum w:abstractNumId="31" w15:restartNumberingAfterBreak="0">
    <w:nsid w:val="66743B2D"/>
    <w:multiLevelType w:val="hybridMultilevel"/>
    <w:tmpl w:val="E022FB7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7026C932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6873621F"/>
    <w:multiLevelType w:val="hybridMultilevel"/>
    <w:tmpl w:val="16F2BF56"/>
    <w:lvl w:ilvl="0" w:tplc="69AA11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A522C95"/>
    <w:multiLevelType w:val="hybridMultilevel"/>
    <w:tmpl w:val="17BAB1A4"/>
    <w:lvl w:ilvl="0" w:tplc="119290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AA63B17"/>
    <w:multiLevelType w:val="hybridMultilevel"/>
    <w:tmpl w:val="5326317C"/>
    <w:lvl w:ilvl="0" w:tplc="E196F4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6130902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 w15:restartNumberingAfterBreak="0">
    <w:nsid w:val="76EC0E60"/>
    <w:multiLevelType w:val="hybridMultilevel"/>
    <w:tmpl w:val="3A94A9DC"/>
    <w:lvl w:ilvl="0" w:tplc="E48A42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759736C"/>
    <w:multiLevelType w:val="hybridMultilevel"/>
    <w:tmpl w:val="9522B916"/>
    <w:lvl w:ilvl="0" w:tplc="F37C8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87578AC"/>
    <w:multiLevelType w:val="hybridMultilevel"/>
    <w:tmpl w:val="5D4EE896"/>
    <w:lvl w:ilvl="0" w:tplc="EDEE7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C824968"/>
    <w:multiLevelType w:val="hybridMultilevel"/>
    <w:tmpl w:val="D1CAC06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5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</w:num>
  <w:num w:numId="26">
    <w:abstractNumId w:val="16"/>
  </w:num>
  <w:num w:numId="27">
    <w:abstractNumId w:val="9"/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</w:num>
  <w:num w:numId="30">
    <w:abstractNumId w:val="12"/>
  </w:num>
  <w:num w:numId="31">
    <w:abstractNumId w:val="1"/>
  </w:num>
  <w:num w:numId="32">
    <w:abstractNumId w:val="17"/>
  </w:num>
  <w:num w:numId="33">
    <w:abstractNumId w:val="38"/>
  </w:num>
  <w:num w:numId="34">
    <w:abstractNumId w:val="8"/>
  </w:num>
  <w:num w:numId="3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  <w:sz w:val="20"/>
          <w:szCs w:val="20"/>
        </w:rPr>
      </w:lvl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9"/>
  </w:num>
  <w:num w:numId="37">
    <w:abstractNumId w:val="10"/>
  </w:num>
  <w:num w:numId="38">
    <w:abstractNumId w:val="35"/>
  </w:num>
  <w:num w:numId="39">
    <w:abstractNumId w:val="0"/>
  </w:num>
  <w:num w:numId="40">
    <w:abstractNumId w:val="36"/>
  </w:num>
  <w:num w:numId="41">
    <w:abstractNumId w:val="27"/>
  </w:num>
  <w:num w:numId="42">
    <w:abstractNumId w:val="19"/>
  </w:num>
  <w:num w:numId="43">
    <w:abstractNumId w:val="2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3E26"/>
    <w:rsid w:val="00003DE3"/>
    <w:rsid w:val="0000406A"/>
    <w:rsid w:val="00006D72"/>
    <w:rsid w:val="000070D0"/>
    <w:rsid w:val="00011813"/>
    <w:rsid w:val="00011FD7"/>
    <w:rsid w:val="000128C7"/>
    <w:rsid w:val="000155DF"/>
    <w:rsid w:val="00016079"/>
    <w:rsid w:val="00016385"/>
    <w:rsid w:val="0002021D"/>
    <w:rsid w:val="00020938"/>
    <w:rsid w:val="00021988"/>
    <w:rsid w:val="000269F2"/>
    <w:rsid w:val="00027B7F"/>
    <w:rsid w:val="000308E4"/>
    <w:rsid w:val="00031F14"/>
    <w:rsid w:val="0003285C"/>
    <w:rsid w:val="0003406B"/>
    <w:rsid w:val="00037082"/>
    <w:rsid w:val="000417FD"/>
    <w:rsid w:val="000450ED"/>
    <w:rsid w:val="00051847"/>
    <w:rsid w:val="000535F7"/>
    <w:rsid w:val="00053819"/>
    <w:rsid w:val="00053D36"/>
    <w:rsid w:val="000545C5"/>
    <w:rsid w:val="00055695"/>
    <w:rsid w:val="000556D8"/>
    <w:rsid w:val="00055A1A"/>
    <w:rsid w:val="000608E5"/>
    <w:rsid w:val="00060F4B"/>
    <w:rsid w:val="00061E49"/>
    <w:rsid w:val="00062C39"/>
    <w:rsid w:val="00064465"/>
    <w:rsid w:val="00064C2F"/>
    <w:rsid w:val="00066DB8"/>
    <w:rsid w:val="0006764F"/>
    <w:rsid w:val="000700BD"/>
    <w:rsid w:val="00072C8F"/>
    <w:rsid w:val="00072CD9"/>
    <w:rsid w:val="00073358"/>
    <w:rsid w:val="000807EF"/>
    <w:rsid w:val="00081BD9"/>
    <w:rsid w:val="00084798"/>
    <w:rsid w:val="00085337"/>
    <w:rsid w:val="00086BA0"/>
    <w:rsid w:val="000924E4"/>
    <w:rsid w:val="0009283A"/>
    <w:rsid w:val="000929E0"/>
    <w:rsid w:val="00092C75"/>
    <w:rsid w:val="000947CB"/>
    <w:rsid w:val="00094A3B"/>
    <w:rsid w:val="00095877"/>
    <w:rsid w:val="00096DB1"/>
    <w:rsid w:val="000A139E"/>
    <w:rsid w:val="000A6634"/>
    <w:rsid w:val="000A6EC7"/>
    <w:rsid w:val="000C0C7E"/>
    <w:rsid w:val="000C4BC7"/>
    <w:rsid w:val="000C67AE"/>
    <w:rsid w:val="000D00E7"/>
    <w:rsid w:val="000D109D"/>
    <w:rsid w:val="000D28E7"/>
    <w:rsid w:val="000D2FF7"/>
    <w:rsid w:val="000D4B23"/>
    <w:rsid w:val="000D70A4"/>
    <w:rsid w:val="000E2713"/>
    <w:rsid w:val="000E3A7E"/>
    <w:rsid w:val="000E3E26"/>
    <w:rsid w:val="000E5135"/>
    <w:rsid w:val="000E5C23"/>
    <w:rsid w:val="000E7722"/>
    <w:rsid w:val="000F5AAD"/>
    <w:rsid w:val="000F733D"/>
    <w:rsid w:val="00102D6A"/>
    <w:rsid w:val="0011259A"/>
    <w:rsid w:val="00113BF6"/>
    <w:rsid w:val="00115974"/>
    <w:rsid w:val="00116A23"/>
    <w:rsid w:val="0012080B"/>
    <w:rsid w:val="00120A8E"/>
    <w:rsid w:val="00122D82"/>
    <w:rsid w:val="0012432A"/>
    <w:rsid w:val="001249C3"/>
    <w:rsid w:val="001303BE"/>
    <w:rsid w:val="00130F9A"/>
    <w:rsid w:val="0013729A"/>
    <w:rsid w:val="00137D4D"/>
    <w:rsid w:val="001405F8"/>
    <w:rsid w:val="001413A7"/>
    <w:rsid w:val="00144ACD"/>
    <w:rsid w:val="001469B6"/>
    <w:rsid w:val="001516AE"/>
    <w:rsid w:val="00156527"/>
    <w:rsid w:val="00160565"/>
    <w:rsid w:val="0016645A"/>
    <w:rsid w:val="0017051D"/>
    <w:rsid w:val="00175E2D"/>
    <w:rsid w:val="0017751B"/>
    <w:rsid w:val="001814CD"/>
    <w:rsid w:val="00182BD3"/>
    <w:rsid w:val="0018437B"/>
    <w:rsid w:val="00185DC7"/>
    <w:rsid w:val="00186B5E"/>
    <w:rsid w:val="00187736"/>
    <w:rsid w:val="0019223F"/>
    <w:rsid w:val="00192B58"/>
    <w:rsid w:val="00196D39"/>
    <w:rsid w:val="001A2F38"/>
    <w:rsid w:val="001B3995"/>
    <w:rsid w:val="001B5134"/>
    <w:rsid w:val="001B760B"/>
    <w:rsid w:val="001C1EB6"/>
    <w:rsid w:val="001C3897"/>
    <w:rsid w:val="001C7ED3"/>
    <w:rsid w:val="001D2A90"/>
    <w:rsid w:val="001D78ED"/>
    <w:rsid w:val="001D7A8E"/>
    <w:rsid w:val="001D7AA4"/>
    <w:rsid w:val="001E6703"/>
    <w:rsid w:val="001E6B25"/>
    <w:rsid w:val="001F317F"/>
    <w:rsid w:val="001F5A8A"/>
    <w:rsid w:val="00203D31"/>
    <w:rsid w:val="002109F2"/>
    <w:rsid w:val="00210F8C"/>
    <w:rsid w:val="002127E2"/>
    <w:rsid w:val="00216170"/>
    <w:rsid w:val="00220E94"/>
    <w:rsid w:val="00225276"/>
    <w:rsid w:val="00230917"/>
    <w:rsid w:val="00231999"/>
    <w:rsid w:val="00231ADB"/>
    <w:rsid w:val="002326AA"/>
    <w:rsid w:val="0023583C"/>
    <w:rsid w:val="00235B16"/>
    <w:rsid w:val="0024498D"/>
    <w:rsid w:val="00244CE2"/>
    <w:rsid w:val="00251170"/>
    <w:rsid w:val="002518A1"/>
    <w:rsid w:val="00252B49"/>
    <w:rsid w:val="002563E4"/>
    <w:rsid w:val="002575FA"/>
    <w:rsid w:val="0025789C"/>
    <w:rsid w:val="00260591"/>
    <w:rsid w:val="00260E8C"/>
    <w:rsid w:val="00262041"/>
    <w:rsid w:val="00265A42"/>
    <w:rsid w:val="00270C3C"/>
    <w:rsid w:val="00272019"/>
    <w:rsid w:val="002735CF"/>
    <w:rsid w:val="00281927"/>
    <w:rsid w:val="0028416E"/>
    <w:rsid w:val="002904CD"/>
    <w:rsid w:val="0029627F"/>
    <w:rsid w:val="002A1137"/>
    <w:rsid w:val="002A4A25"/>
    <w:rsid w:val="002A5487"/>
    <w:rsid w:val="002B200E"/>
    <w:rsid w:val="002B3D7A"/>
    <w:rsid w:val="002B3E2D"/>
    <w:rsid w:val="002B48A7"/>
    <w:rsid w:val="002B7E25"/>
    <w:rsid w:val="002C0F82"/>
    <w:rsid w:val="002C54DE"/>
    <w:rsid w:val="002C5F41"/>
    <w:rsid w:val="002C77C7"/>
    <w:rsid w:val="002D0361"/>
    <w:rsid w:val="002D0A2A"/>
    <w:rsid w:val="002D592D"/>
    <w:rsid w:val="002D633A"/>
    <w:rsid w:val="002E167E"/>
    <w:rsid w:val="002E16A5"/>
    <w:rsid w:val="002E2BDD"/>
    <w:rsid w:val="002E2BE7"/>
    <w:rsid w:val="002E3FBB"/>
    <w:rsid w:val="002E4C3E"/>
    <w:rsid w:val="002E71DA"/>
    <w:rsid w:val="002F4E67"/>
    <w:rsid w:val="00312083"/>
    <w:rsid w:val="003137BC"/>
    <w:rsid w:val="00314F22"/>
    <w:rsid w:val="00331A3A"/>
    <w:rsid w:val="00332E60"/>
    <w:rsid w:val="003344FB"/>
    <w:rsid w:val="003345C7"/>
    <w:rsid w:val="00334961"/>
    <w:rsid w:val="0033501E"/>
    <w:rsid w:val="00335B8E"/>
    <w:rsid w:val="00336DB8"/>
    <w:rsid w:val="00336FB1"/>
    <w:rsid w:val="003426F4"/>
    <w:rsid w:val="003514F4"/>
    <w:rsid w:val="00351882"/>
    <w:rsid w:val="00352728"/>
    <w:rsid w:val="003539DD"/>
    <w:rsid w:val="00355415"/>
    <w:rsid w:val="00360158"/>
    <w:rsid w:val="0036189A"/>
    <w:rsid w:val="003634E9"/>
    <w:rsid w:val="00364839"/>
    <w:rsid w:val="003676A5"/>
    <w:rsid w:val="0038047F"/>
    <w:rsid w:val="003813A7"/>
    <w:rsid w:val="00382B6A"/>
    <w:rsid w:val="0038682E"/>
    <w:rsid w:val="003909A2"/>
    <w:rsid w:val="003914C5"/>
    <w:rsid w:val="00393017"/>
    <w:rsid w:val="00393540"/>
    <w:rsid w:val="0039392A"/>
    <w:rsid w:val="00396DEF"/>
    <w:rsid w:val="003A4401"/>
    <w:rsid w:val="003B0E5F"/>
    <w:rsid w:val="003B1933"/>
    <w:rsid w:val="003B61C6"/>
    <w:rsid w:val="003B6915"/>
    <w:rsid w:val="003C1996"/>
    <w:rsid w:val="003C5C92"/>
    <w:rsid w:val="003D3C8D"/>
    <w:rsid w:val="003D3CCF"/>
    <w:rsid w:val="003D4176"/>
    <w:rsid w:val="003D42C5"/>
    <w:rsid w:val="003D5FB1"/>
    <w:rsid w:val="003D701F"/>
    <w:rsid w:val="003E10C8"/>
    <w:rsid w:val="003E3A39"/>
    <w:rsid w:val="003E4FAA"/>
    <w:rsid w:val="003E5424"/>
    <w:rsid w:val="003E6EB6"/>
    <w:rsid w:val="003F07A5"/>
    <w:rsid w:val="003F2C32"/>
    <w:rsid w:val="003F3FA7"/>
    <w:rsid w:val="003F74AB"/>
    <w:rsid w:val="004019B5"/>
    <w:rsid w:val="00402206"/>
    <w:rsid w:val="0040318A"/>
    <w:rsid w:val="00410AD6"/>
    <w:rsid w:val="00411580"/>
    <w:rsid w:val="00412ADE"/>
    <w:rsid w:val="004156B4"/>
    <w:rsid w:val="0041604A"/>
    <w:rsid w:val="004276A7"/>
    <w:rsid w:val="00430346"/>
    <w:rsid w:val="00430F55"/>
    <w:rsid w:val="00431F26"/>
    <w:rsid w:val="00441078"/>
    <w:rsid w:val="004445AA"/>
    <w:rsid w:val="0044485E"/>
    <w:rsid w:val="004449C6"/>
    <w:rsid w:val="0044588B"/>
    <w:rsid w:val="004520AD"/>
    <w:rsid w:val="00453A0A"/>
    <w:rsid w:val="004605F7"/>
    <w:rsid w:val="004618AE"/>
    <w:rsid w:val="0046363A"/>
    <w:rsid w:val="00467C02"/>
    <w:rsid w:val="00471646"/>
    <w:rsid w:val="00472A72"/>
    <w:rsid w:val="00490615"/>
    <w:rsid w:val="00491156"/>
    <w:rsid w:val="00495E68"/>
    <w:rsid w:val="00496132"/>
    <w:rsid w:val="004962F6"/>
    <w:rsid w:val="00496875"/>
    <w:rsid w:val="004A0604"/>
    <w:rsid w:val="004A066C"/>
    <w:rsid w:val="004A0E6F"/>
    <w:rsid w:val="004A18F2"/>
    <w:rsid w:val="004A2C6E"/>
    <w:rsid w:val="004A4008"/>
    <w:rsid w:val="004A65D3"/>
    <w:rsid w:val="004A73DD"/>
    <w:rsid w:val="004B26CD"/>
    <w:rsid w:val="004B4073"/>
    <w:rsid w:val="004C4538"/>
    <w:rsid w:val="004C49BE"/>
    <w:rsid w:val="004D123A"/>
    <w:rsid w:val="004D254D"/>
    <w:rsid w:val="004D26E3"/>
    <w:rsid w:val="004D2F17"/>
    <w:rsid w:val="004D3635"/>
    <w:rsid w:val="004D431D"/>
    <w:rsid w:val="004D6AE1"/>
    <w:rsid w:val="004E01C2"/>
    <w:rsid w:val="004E0F9B"/>
    <w:rsid w:val="004E1208"/>
    <w:rsid w:val="004E1845"/>
    <w:rsid w:val="004E4CF9"/>
    <w:rsid w:val="004F1212"/>
    <w:rsid w:val="004F2A42"/>
    <w:rsid w:val="004F2ED9"/>
    <w:rsid w:val="004F47C2"/>
    <w:rsid w:val="00503BB3"/>
    <w:rsid w:val="00505B1F"/>
    <w:rsid w:val="0050798D"/>
    <w:rsid w:val="00511FB5"/>
    <w:rsid w:val="00516FC2"/>
    <w:rsid w:val="00517D16"/>
    <w:rsid w:val="0052056E"/>
    <w:rsid w:val="0052129A"/>
    <w:rsid w:val="00523C23"/>
    <w:rsid w:val="00530551"/>
    <w:rsid w:val="00531280"/>
    <w:rsid w:val="00533251"/>
    <w:rsid w:val="005341C6"/>
    <w:rsid w:val="00536D26"/>
    <w:rsid w:val="00537B8F"/>
    <w:rsid w:val="0054362F"/>
    <w:rsid w:val="00543CA5"/>
    <w:rsid w:val="00543DAC"/>
    <w:rsid w:val="00544E8B"/>
    <w:rsid w:val="00546228"/>
    <w:rsid w:val="005464C7"/>
    <w:rsid w:val="0054739D"/>
    <w:rsid w:val="005479B4"/>
    <w:rsid w:val="005505AC"/>
    <w:rsid w:val="00551CD3"/>
    <w:rsid w:val="00552B66"/>
    <w:rsid w:val="00556EF8"/>
    <w:rsid w:val="00556F0B"/>
    <w:rsid w:val="005606DB"/>
    <w:rsid w:val="00561241"/>
    <w:rsid w:val="005620DB"/>
    <w:rsid w:val="0057390F"/>
    <w:rsid w:val="00574D17"/>
    <w:rsid w:val="00576BFB"/>
    <w:rsid w:val="00577115"/>
    <w:rsid w:val="005801D6"/>
    <w:rsid w:val="005849B6"/>
    <w:rsid w:val="00586568"/>
    <w:rsid w:val="0059079A"/>
    <w:rsid w:val="00592D62"/>
    <w:rsid w:val="005943AC"/>
    <w:rsid w:val="005949AD"/>
    <w:rsid w:val="00597B2E"/>
    <w:rsid w:val="005A2C2C"/>
    <w:rsid w:val="005A36ED"/>
    <w:rsid w:val="005A4839"/>
    <w:rsid w:val="005B0514"/>
    <w:rsid w:val="005B05DC"/>
    <w:rsid w:val="005B6692"/>
    <w:rsid w:val="005C1814"/>
    <w:rsid w:val="005C68EB"/>
    <w:rsid w:val="005D493D"/>
    <w:rsid w:val="005D5440"/>
    <w:rsid w:val="005D6E2C"/>
    <w:rsid w:val="005E4C79"/>
    <w:rsid w:val="005F45F9"/>
    <w:rsid w:val="005F4DEB"/>
    <w:rsid w:val="005F66FE"/>
    <w:rsid w:val="00600AB1"/>
    <w:rsid w:val="00603723"/>
    <w:rsid w:val="006044B8"/>
    <w:rsid w:val="0060547C"/>
    <w:rsid w:val="006102B5"/>
    <w:rsid w:val="00613606"/>
    <w:rsid w:val="006140FC"/>
    <w:rsid w:val="006167F5"/>
    <w:rsid w:val="00617D2D"/>
    <w:rsid w:val="00620522"/>
    <w:rsid w:val="00623B88"/>
    <w:rsid w:val="0062510E"/>
    <w:rsid w:val="00625D2A"/>
    <w:rsid w:val="006269A3"/>
    <w:rsid w:val="00630492"/>
    <w:rsid w:val="00631859"/>
    <w:rsid w:val="00633375"/>
    <w:rsid w:val="006334E6"/>
    <w:rsid w:val="00633BC7"/>
    <w:rsid w:val="0063650C"/>
    <w:rsid w:val="0063753A"/>
    <w:rsid w:val="006418AF"/>
    <w:rsid w:val="00641F19"/>
    <w:rsid w:val="006426D9"/>
    <w:rsid w:val="006436A6"/>
    <w:rsid w:val="006436BD"/>
    <w:rsid w:val="006447DB"/>
    <w:rsid w:val="00644A7D"/>
    <w:rsid w:val="00646E68"/>
    <w:rsid w:val="006531D3"/>
    <w:rsid w:val="00653ED0"/>
    <w:rsid w:val="00654B30"/>
    <w:rsid w:val="00654FF6"/>
    <w:rsid w:val="00656A77"/>
    <w:rsid w:val="00657C15"/>
    <w:rsid w:val="00661976"/>
    <w:rsid w:val="00661CBC"/>
    <w:rsid w:val="00662073"/>
    <w:rsid w:val="006621E1"/>
    <w:rsid w:val="006627B7"/>
    <w:rsid w:val="006706C7"/>
    <w:rsid w:val="00671F47"/>
    <w:rsid w:val="00677153"/>
    <w:rsid w:val="006827CF"/>
    <w:rsid w:val="00683776"/>
    <w:rsid w:val="00685F5B"/>
    <w:rsid w:val="00686385"/>
    <w:rsid w:val="00686572"/>
    <w:rsid w:val="0069175D"/>
    <w:rsid w:val="00692FA8"/>
    <w:rsid w:val="00694998"/>
    <w:rsid w:val="00694A3F"/>
    <w:rsid w:val="006951E2"/>
    <w:rsid w:val="0069652E"/>
    <w:rsid w:val="00697C3C"/>
    <w:rsid w:val="006A0CE9"/>
    <w:rsid w:val="006A70DB"/>
    <w:rsid w:val="006A767A"/>
    <w:rsid w:val="006B1CEF"/>
    <w:rsid w:val="006B211D"/>
    <w:rsid w:val="006B2C65"/>
    <w:rsid w:val="006B310A"/>
    <w:rsid w:val="006C007C"/>
    <w:rsid w:val="006C114E"/>
    <w:rsid w:val="006D0020"/>
    <w:rsid w:val="006D23EC"/>
    <w:rsid w:val="006D24D8"/>
    <w:rsid w:val="006D40EF"/>
    <w:rsid w:val="006D5AE9"/>
    <w:rsid w:val="006E2756"/>
    <w:rsid w:val="006E2E87"/>
    <w:rsid w:val="006E2FDF"/>
    <w:rsid w:val="006E307E"/>
    <w:rsid w:val="006E4C31"/>
    <w:rsid w:val="006F0BE8"/>
    <w:rsid w:val="006F1333"/>
    <w:rsid w:val="006F1ACA"/>
    <w:rsid w:val="006F61DE"/>
    <w:rsid w:val="00701CCA"/>
    <w:rsid w:val="007023F5"/>
    <w:rsid w:val="00705229"/>
    <w:rsid w:val="00711BBE"/>
    <w:rsid w:val="00712317"/>
    <w:rsid w:val="00717D62"/>
    <w:rsid w:val="00720122"/>
    <w:rsid w:val="007202C8"/>
    <w:rsid w:val="00724F43"/>
    <w:rsid w:val="00725628"/>
    <w:rsid w:val="00725FCE"/>
    <w:rsid w:val="007304D4"/>
    <w:rsid w:val="0073066A"/>
    <w:rsid w:val="00731818"/>
    <w:rsid w:val="00732E67"/>
    <w:rsid w:val="0073569E"/>
    <w:rsid w:val="00735AD3"/>
    <w:rsid w:val="007374A6"/>
    <w:rsid w:val="007375F1"/>
    <w:rsid w:val="00740DB3"/>
    <w:rsid w:val="0074416D"/>
    <w:rsid w:val="00744ABC"/>
    <w:rsid w:val="00750473"/>
    <w:rsid w:val="00752E5A"/>
    <w:rsid w:val="00753579"/>
    <w:rsid w:val="007560B8"/>
    <w:rsid w:val="007562FE"/>
    <w:rsid w:val="007573AC"/>
    <w:rsid w:val="00762584"/>
    <w:rsid w:val="00765603"/>
    <w:rsid w:val="007717A3"/>
    <w:rsid w:val="007726E7"/>
    <w:rsid w:val="00774BBE"/>
    <w:rsid w:val="00775818"/>
    <w:rsid w:val="00781539"/>
    <w:rsid w:val="00784814"/>
    <w:rsid w:val="00786220"/>
    <w:rsid w:val="007872D8"/>
    <w:rsid w:val="00794B21"/>
    <w:rsid w:val="00794D90"/>
    <w:rsid w:val="0079651A"/>
    <w:rsid w:val="00796BB4"/>
    <w:rsid w:val="007A0524"/>
    <w:rsid w:val="007A35E9"/>
    <w:rsid w:val="007A5829"/>
    <w:rsid w:val="007B13B8"/>
    <w:rsid w:val="007B4EC5"/>
    <w:rsid w:val="007B6378"/>
    <w:rsid w:val="007B68D6"/>
    <w:rsid w:val="007B698D"/>
    <w:rsid w:val="007B71E1"/>
    <w:rsid w:val="007B7F99"/>
    <w:rsid w:val="007C040D"/>
    <w:rsid w:val="007C06BE"/>
    <w:rsid w:val="007C31C2"/>
    <w:rsid w:val="007C3A09"/>
    <w:rsid w:val="007C41D3"/>
    <w:rsid w:val="007D234C"/>
    <w:rsid w:val="007D3780"/>
    <w:rsid w:val="007D521F"/>
    <w:rsid w:val="007D5A92"/>
    <w:rsid w:val="007E3237"/>
    <w:rsid w:val="007E41D0"/>
    <w:rsid w:val="007E51A5"/>
    <w:rsid w:val="007E5476"/>
    <w:rsid w:val="007E7C69"/>
    <w:rsid w:val="007F030A"/>
    <w:rsid w:val="007F49D0"/>
    <w:rsid w:val="00812A74"/>
    <w:rsid w:val="008150AA"/>
    <w:rsid w:val="00816026"/>
    <w:rsid w:val="0081720B"/>
    <w:rsid w:val="0082084E"/>
    <w:rsid w:val="00822E9E"/>
    <w:rsid w:val="008300F3"/>
    <w:rsid w:val="00831ED1"/>
    <w:rsid w:val="00832021"/>
    <w:rsid w:val="00832AD7"/>
    <w:rsid w:val="00834C9C"/>
    <w:rsid w:val="008369C1"/>
    <w:rsid w:val="008425C3"/>
    <w:rsid w:val="00844523"/>
    <w:rsid w:val="0084643C"/>
    <w:rsid w:val="00846A7E"/>
    <w:rsid w:val="00846A86"/>
    <w:rsid w:val="00846CF5"/>
    <w:rsid w:val="00853A5A"/>
    <w:rsid w:val="0085468D"/>
    <w:rsid w:val="008558F3"/>
    <w:rsid w:val="0086150F"/>
    <w:rsid w:val="00861CF3"/>
    <w:rsid w:val="00862D80"/>
    <w:rsid w:val="00864D9A"/>
    <w:rsid w:val="00866582"/>
    <w:rsid w:val="00867113"/>
    <w:rsid w:val="00872B9C"/>
    <w:rsid w:val="0087301C"/>
    <w:rsid w:val="00876DF4"/>
    <w:rsid w:val="00880610"/>
    <w:rsid w:val="0088457D"/>
    <w:rsid w:val="00886BFD"/>
    <w:rsid w:val="00890B41"/>
    <w:rsid w:val="00890E06"/>
    <w:rsid w:val="008A441B"/>
    <w:rsid w:val="008A479E"/>
    <w:rsid w:val="008A4E9B"/>
    <w:rsid w:val="008B0B53"/>
    <w:rsid w:val="008B2E8B"/>
    <w:rsid w:val="008B3944"/>
    <w:rsid w:val="008B4A16"/>
    <w:rsid w:val="008C3736"/>
    <w:rsid w:val="008C5F0B"/>
    <w:rsid w:val="008C71BD"/>
    <w:rsid w:val="008D3DC3"/>
    <w:rsid w:val="008D4203"/>
    <w:rsid w:val="008D5D32"/>
    <w:rsid w:val="008D5D60"/>
    <w:rsid w:val="008D739A"/>
    <w:rsid w:val="008E3847"/>
    <w:rsid w:val="008E3B13"/>
    <w:rsid w:val="008E6A48"/>
    <w:rsid w:val="008F2A72"/>
    <w:rsid w:val="00901A09"/>
    <w:rsid w:val="00903F64"/>
    <w:rsid w:val="009042F9"/>
    <w:rsid w:val="00905DBA"/>
    <w:rsid w:val="00913AF4"/>
    <w:rsid w:val="009226CC"/>
    <w:rsid w:val="00932800"/>
    <w:rsid w:val="00932942"/>
    <w:rsid w:val="009331C1"/>
    <w:rsid w:val="0093488C"/>
    <w:rsid w:val="00940F3C"/>
    <w:rsid w:val="00943B84"/>
    <w:rsid w:val="00943BDD"/>
    <w:rsid w:val="00951550"/>
    <w:rsid w:val="00954672"/>
    <w:rsid w:val="0096021F"/>
    <w:rsid w:val="009611DC"/>
    <w:rsid w:val="0096146A"/>
    <w:rsid w:val="00964CDE"/>
    <w:rsid w:val="00965372"/>
    <w:rsid w:val="00966ACD"/>
    <w:rsid w:val="00966AE7"/>
    <w:rsid w:val="009716EC"/>
    <w:rsid w:val="00974A6C"/>
    <w:rsid w:val="0098009D"/>
    <w:rsid w:val="0098177B"/>
    <w:rsid w:val="00987A27"/>
    <w:rsid w:val="009900A4"/>
    <w:rsid w:val="00992090"/>
    <w:rsid w:val="00992BB6"/>
    <w:rsid w:val="00994EF9"/>
    <w:rsid w:val="00995965"/>
    <w:rsid w:val="00997CDA"/>
    <w:rsid w:val="009A2680"/>
    <w:rsid w:val="009A6242"/>
    <w:rsid w:val="009B2E33"/>
    <w:rsid w:val="009B4D70"/>
    <w:rsid w:val="009B5DB5"/>
    <w:rsid w:val="009C0ECF"/>
    <w:rsid w:val="009C18CF"/>
    <w:rsid w:val="009D28D1"/>
    <w:rsid w:val="009D2D6A"/>
    <w:rsid w:val="009D43BE"/>
    <w:rsid w:val="009D7E02"/>
    <w:rsid w:val="009E265C"/>
    <w:rsid w:val="009E3B6B"/>
    <w:rsid w:val="009E754E"/>
    <w:rsid w:val="009E7929"/>
    <w:rsid w:val="009E7D0D"/>
    <w:rsid w:val="009F5491"/>
    <w:rsid w:val="009F5B0A"/>
    <w:rsid w:val="009F5B1A"/>
    <w:rsid w:val="009F5C0D"/>
    <w:rsid w:val="009F7279"/>
    <w:rsid w:val="00A0272C"/>
    <w:rsid w:val="00A03E25"/>
    <w:rsid w:val="00A06BCA"/>
    <w:rsid w:val="00A07589"/>
    <w:rsid w:val="00A0785F"/>
    <w:rsid w:val="00A07B6E"/>
    <w:rsid w:val="00A133F9"/>
    <w:rsid w:val="00A146B6"/>
    <w:rsid w:val="00A16AA6"/>
    <w:rsid w:val="00A1725C"/>
    <w:rsid w:val="00A20B03"/>
    <w:rsid w:val="00A2226C"/>
    <w:rsid w:val="00A22599"/>
    <w:rsid w:val="00A24D1E"/>
    <w:rsid w:val="00A307FC"/>
    <w:rsid w:val="00A31E08"/>
    <w:rsid w:val="00A35492"/>
    <w:rsid w:val="00A41BDC"/>
    <w:rsid w:val="00A422E4"/>
    <w:rsid w:val="00A42FA3"/>
    <w:rsid w:val="00A44D09"/>
    <w:rsid w:val="00A611B7"/>
    <w:rsid w:val="00A617B7"/>
    <w:rsid w:val="00A6233A"/>
    <w:rsid w:val="00A65B9B"/>
    <w:rsid w:val="00A66AD3"/>
    <w:rsid w:val="00A674CF"/>
    <w:rsid w:val="00A67A47"/>
    <w:rsid w:val="00A70353"/>
    <w:rsid w:val="00A71E59"/>
    <w:rsid w:val="00A7214C"/>
    <w:rsid w:val="00A731E2"/>
    <w:rsid w:val="00A75404"/>
    <w:rsid w:val="00A75932"/>
    <w:rsid w:val="00A81876"/>
    <w:rsid w:val="00A82D01"/>
    <w:rsid w:val="00A841CD"/>
    <w:rsid w:val="00A87203"/>
    <w:rsid w:val="00A87D89"/>
    <w:rsid w:val="00A91837"/>
    <w:rsid w:val="00A92F72"/>
    <w:rsid w:val="00A95328"/>
    <w:rsid w:val="00A95A68"/>
    <w:rsid w:val="00A97C07"/>
    <w:rsid w:val="00A97CA6"/>
    <w:rsid w:val="00AA140F"/>
    <w:rsid w:val="00AA4342"/>
    <w:rsid w:val="00AA48CC"/>
    <w:rsid w:val="00AA7839"/>
    <w:rsid w:val="00AB07DF"/>
    <w:rsid w:val="00AB5AD5"/>
    <w:rsid w:val="00AC5D85"/>
    <w:rsid w:val="00AD0358"/>
    <w:rsid w:val="00AD07E2"/>
    <w:rsid w:val="00AD167D"/>
    <w:rsid w:val="00AD243E"/>
    <w:rsid w:val="00AD61E3"/>
    <w:rsid w:val="00AF04A3"/>
    <w:rsid w:val="00AF1D36"/>
    <w:rsid w:val="00AF4DC8"/>
    <w:rsid w:val="00AF5FD8"/>
    <w:rsid w:val="00B01035"/>
    <w:rsid w:val="00B06741"/>
    <w:rsid w:val="00B10E25"/>
    <w:rsid w:val="00B12AB7"/>
    <w:rsid w:val="00B12E27"/>
    <w:rsid w:val="00B16E19"/>
    <w:rsid w:val="00B170FD"/>
    <w:rsid w:val="00B236D2"/>
    <w:rsid w:val="00B255BA"/>
    <w:rsid w:val="00B31C06"/>
    <w:rsid w:val="00B323CF"/>
    <w:rsid w:val="00B32AEF"/>
    <w:rsid w:val="00B34B59"/>
    <w:rsid w:val="00B37248"/>
    <w:rsid w:val="00B37394"/>
    <w:rsid w:val="00B37813"/>
    <w:rsid w:val="00B40BDE"/>
    <w:rsid w:val="00B5362E"/>
    <w:rsid w:val="00B53A4B"/>
    <w:rsid w:val="00B60E22"/>
    <w:rsid w:val="00B62022"/>
    <w:rsid w:val="00B6380B"/>
    <w:rsid w:val="00B700FB"/>
    <w:rsid w:val="00B749CE"/>
    <w:rsid w:val="00B77D2B"/>
    <w:rsid w:val="00B8048E"/>
    <w:rsid w:val="00B81919"/>
    <w:rsid w:val="00B842AF"/>
    <w:rsid w:val="00B853A9"/>
    <w:rsid w:val="00B924A1"/>
    <w:rsid w:val="00B962E2"/>
    <w:rsid w:val="00BA25B4"/>
    <w:rsid w:val="00BA4401"/>
    <w:rsid w:val="00BA4CD2"/>
    <w:rsid w:val="00BA4D97"/>
    <w:rsid w:val="00BA51A3"/>
    <w:rsid w:val="00BA5D3F"/>
    <w:rsid w:val="00BB0677"/>
    <w:rsid w:val="00BB0A57"/>
    <w:rsid w:val="00BB1FB0"/>
    <w:rsid w:val="00BB24E7"/>
    <w:rsid w:val="00BB6028"/>
    <w:rsid w:val="00BC02CF"/>
    <w:rsid w:val="00BC507B"/>
    <w:rsid w:val="00BC58FA"/>
    <w:rsid w:val="00BD1313"/>
    <w:rsid w:val="00BD7A70"/>
    <w:rsid w:val="00BE1CB7"/>
    <w:rsid w:val="00BE466C"/>
    <w:rsid w:val="00BE533C"/>
    <w:rsid w:val="00BF7C86"/>
    <w:rsid w:val="00BF7DA2"/>
    <w:rsid w:val="00C004C2"/>
    <w:rsid w:val="00C01A52"/>
    <w:rsid w:val="00C028EC"/>
    <w:rsid w:val="00C04177"/>
    <w:rsid w:val="00C12BD2"/>
    <w:rsid w:val="00C13709"/>
    <w:rsid w:val="00C233B5"/>
    <w:rsid w:val="00C30309"/>
    <w:rsid w:val="00C3206B"/>
    <w:rsid w:val="00C35D84"/>
    <w:rsid w:val="00C37DF3"/>
    <w:rsid w:val="00C4222A"/>
    <w:rsid w:val="00C45F4B"/>
    <w:rsid w:val="00C562E8"/>
    <w:rsid w:val="00C56BEE"/>
    <w:rsid w:val="00C5703A"/>
    <w:rsid w:val="00C60B48"/>
    <w:rsid w:val="00C615A1"/>
    <w:rsid w:val="00C67E28"/>
    <w:rsid w:val="00C82169"/>
    <w:rsid w:val="00C830A5"/>
    <w:rsid w:val="00C83345"/>
    <w:rsid w:val="00C837B5"/>
    <w:rsid w:val="00C85D37"/>
    <w:rsid w:val="00C92A00"/>
    <w:rsid w:val="00C92BA4"/>
    <w:rsid w:val="00C95820"/>
    <w:rsid w:val="00C975BB"/>
    <w:rsid w:val="00CA18AB"/>
    <w:rsid w:val="00CA32F3"/>
    <w:rsid w:val="00CA673B"/>
    <w:rsid w:val="00CA7272"/>
    <w:rsid w:val="00CA732E"/>
    <w:rsid w:val="00CB1056"/>
    <w:rsid w:val="00CB7D65"/>
    <w:rsid w:val="00CC62EB"/>
    <w:rsid w:val="00CC6DBC"/>
    <w:rsid w:val="00CC7ACD"/>
    <w:rsid w:val="00CD2506"/>
    <w:rsid w:val="00CD356D"/>
    <w:rsid w:val="00CD3C15"/>
    <w:rsid w:val="00CD7C2C"/>
    <w:rsid w:val="00CE2558"/>
    <w:rsid w:val="00CE3AF7"/>
    <w:rsid w:val="00CE445C"/>
    <w:rsid w:val="00CE4D51"/>
    <w:rsid w:val="00CE72AA"/>
    <w:rsid w:val="00CF3C91"/>
    <w:rsid w:val="00CF4595"/>
    <w:rsid w:val="00CF7CFA"/>
    <w:rsid w:val="00D02C59"/>
    <w:rsid w:val="00D0523B"/>
    <w:rsid w:val="00D0602E"/>
    <w:rsid w:val="00D206B7"/>
    <w:rsid w:val="00D20CCE"/>
    <w:rsid w:val="00D24D1B"/>
    <w:rsid w:val="00D2617D"/>
    <w:rsid w:val="00D2717E"/>
    <w:rsid w:val="00D401AD"/>
    <w:rsid w:val="00D429F1"/>
    <w:rsid w:val="00D42ED6"/>
    <w:rsid w:val="00D444A4"/>
    <w:rsid w:val="00D44E1E"/>
    <w:rsid w:val="00D44EF5"/>
    <w:rsid w:val="00D45741"/>
    <w:rsid w:val="00D51971"/>
    <w:rsid w:val="00D51BF6"/>
    <w:rsid w:val="00D52FF6"/>
    <w:rsid w:val="00D536BE"/>
    <w:rsid w:val="00D54784"/>
    <w:rsid w:val="00D54D3E"/>
    <w:rsid w:val="00D566C3"/>
    <w:rsid w:val="00D6052D"/>
    <w:rsid w:val="00D60767"/>
    <w:rsid w:val="00D60C6C"/>
    <w:rsid w:val="00D65832"/>
    <w:rsid w:val="00D701F2"/>
    <w:rsid w:val="00D7068B"/>
    <w:rsid w:val="00D73884"/>
    <w:rsid w:val="00D75D20"/>
    <w:rsid w:val="00D76847"/>
    <w:rsid w:val="00D77A31"/>
    <w:rsid w:val="00D83ADA"/>
    <w:rsid w:val="00D85724"/>
    <w:rsid w:val="00D8729D"/>
    <w:rsid w:val="00D93B21"/>
    <w:rsid w:val="00D96C50"/>
    <w:rsid w:val="00DA2984"/>
    <w:rsid w:val="00DA2C98"/>
    <w:rsid w:val="00DA448E"/>
    <w:rsid w:val="00DB7545"/>
    <w:rsid w:val="00DC1881"/>
    <w:rsid w:val="00DC531C"/>
    <w:rsid w:val="00DC5B35"/>
    <w:rsid w:val="00DC6580"/>
    <w:rsid w:val="00DC68B7"/>
    <w:rsid w:val="00DD5F32"/>
    <w:rsid w:val="00DE056F"/>
    <w:rsid w:val="00DE1AA4"/>
    <w:rsid w:val="00DE2EA5"/>
    <w:rsid w:val="00DE6D5F"/>
    <w:rsid w:val="00E0101F"/>
    <w:rsid w:val="00E0170A"/>
    <w:rsid w:val="00E06215"/>
    <w:rsid w:val="00E12BE1"/>
    <w:rsid w:val="00E15377"/>
    <w:rsid w:val="00E2053E"/>
    <w:rsid w:val="00E207D1"/>
    <w:rsid w:val="00E21B0D"/>
    <w:rsid w:val="00E2260B"/>
    <w:rsid w:val="00E23831"/>
    <w:rsid w:val="00E253E1"/>
    <w:rsid w:val="00E260D4"/>
    <w:rsid w:val="00E31A59"/>
    <w:rsid w:val="00E359D5"/>
    <w:rsid w:val="00E369E6"/>
    <w:rsid w:val="00E429E5"/>
    <w:rsid w:val="00E46A71"/>
    <w:rsid w:val="00E47FAD"/>
    <w:rsid w:val="00E53A09"/>
    <w:rsid w:val="00E546DD"/>
    <w:rsid w:val="00E5577C"/>
    <w:rsid w:val="00E5584E"/>
    <w:rsid w:val="00E57490"/>
    <w:rsid w:val="00E60428"/>
    <w:rsid w:val="00E6252E"/>
    <w:rsid w:val="00E6594C"/>
    <w:rsid w:val="00E711D5"/>
    <w:rsid w:val="00E71A84"/>
    <w:rsid w:val="00E744AC"/>
    <w:rsid w:val="00E80A3A"/>
    <w:rsid w:val="00E84AFE"/>
    <w:rsid w:val="00E86578"/>
    <w:rsid w:val="00E934D4"/>
    <w:rsid w:val="00E94D61"/>
    <w:rsid w:val="00EA1191"/>
    <w:rsid w:val="00EA1A7D"/>
    <w:rsid w:val="00EA5FA0"/>
    <w:rsid w:val="00EA60EF"/>
    <w:rsid w:val="00EA77D8"/>
    <w:rsid w:val="00EB018C"/>
    <w:rsid w:val="00EB0BDB"/>
    <w:rsid w:val="00EB78E6"/>
    <w:rsid w:val="00EC01C8"/>
    <w:rsid w:val="00EC0DF1"/>
    <w:rsid w:val="00ED03B3"/>
    <w:rsid w:val="00ED0D5E"/>
    <w:rsid w:val="00ED1DF2"/>
    <w:rsid w:val="00ED3536"/>
    <w:rsid w:val="00ED54C0"/>
    <w:rsid w:val="00EE13C2"/>
    <w:rsid w:val="00EE4BCF"/>
    <w:rsid w:val="00EE6054"/>
    <w:rsid w:val="00EF40A0"/>
    <w:rsid w:val="00EF4448"/>
    <w:rsid w:val="00EF7FA3"/>
    <w:rsid w:val="00F00645"/>
    <w:rsid w:val="00F02006"/>
    <w:rsid w:val="00F02EBE"/>
    <w:rsid w:val="00F03786"/>
    <w:rsid w:val="00F05475"/>
    <w:rsid w:val="00F06422"/>
    <w:rsid w:val="00F06852"/>
    <w:rsid w:val="00F069AF"/>
    <w:rsid w:val="00F11ED6"/>
    <w:rsid w:val="00F1217A"/>
    <w:rsid w:val="00F15EEA"/>
    <w:rsid w:val="00F16920"/>
    <w:rsid w:val="00F1753A"/>
    <w:rsid w:val="00F21AF2"/>
    <w:rsid w:val="00F243FD"/>
    <w:rsid w:val="00F2590D"/>
    <w:rsid w:val="00F26224"/>
    <w:rsid w:val="00F27CB7"/>
    <w:rsid w:val="00F333F3"/>
    <w:rsid w:val="00F34075"/>
    <w:rsid w:val="00F35781"/>
    <w:rsid w:val="00F36A72"/>
    <w:rsid w:val="00F375BA"/>
    <w:rsid w:val="00F419AE"/>
    <w:rsid w:val="00F44400"/>
    <w:rsid w:val="00F5053E"/>
    <w:rsid w:val="00F52F8D"/>
    <w:rsid w:val="00F5341F"/>
    <w:rsid w:val="00F55A56"/>
    <w:rsid w:val="00F561B6"/>
    <w:rsid w:val="00F655D7"/>
    <w:rsid w:val="00F66067"/>
    <w:rsid w:val="00F672D8"/>
    <w:rsid w:val="00F70B7C"/>
    <w:rsid w:val="00F7526D"/>
    <w:rsid w:val="00F77402"/>
    <w:rsid w:val="00F778EB"/>
    <w:rsid w:val="00F77DD9"/>
    <w:rsid w:val="00F80C7A"/>
    <w:rsid w:val="00F8426B"/>
    <w:rsid w:val="00F8709A"/>
    <w:rsid w:val="00F90568"/>
    <w:rsid w:val="00F91C39"/>
    <w:rsid w:val="00F949B1"/>
    <w:rsid w:val="00F95D91"/>
    <w:rsid w:val="00FA02AE"/>
    <w:rsid w:val="00FA02DA"/>
    <w:rsid w:val="00FA07C1"/>
    <w:rsid w:val="00FA2E08"/>
    <w:rsid w:val="00FA494D"/>
    <w:rsid w:val="00FA576C"/>
    <w:rsid w:val="00FA6A8B"/>
    <w:rsid w:val="00FB0767"/>
    <w:rsid w:val="00FB3846"/>
    <w:rsid w:val="00FB5EE4"/>
    <w:rsid w:val="00FB7847"/>
    <w:rsid w:val="00FC0756"/>
    <w:rsid w:val="00FC45B0"/>
    <w:rsid w:val="00FC4B62"/>
    <w:rsid w:val="00FC7029"/>
    <w:rsid w:val="00FD096D"/>
    <w:rsid w:val="00FD3F26"/>
    <w:rsid w:val="00FD551D"/>
    <w:rsid w:val="00FD56F2"/>
    <w:rsid w:val="00FD66AE"/>
    <w:rsid w:val="00FD6FFE"/>
    <w:rsid w:val="00FD7C88"/>
    <w:rsid w:val="00FE268E"/>
    <w:rsid w:val="00FE4ED3"/>
    <w:rsid w:val="00FE7A73"/>
    <w:rsid w:val="00FF2BEA"/>
    <w:rsid w:val="00FF3BD8"/>
    <w:rsid w:val="00FF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3B3A22D-7F9D-437C-920D-B09DAF05F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917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paragraph" w:styleId="a5">
    <w:name w:val="Balloon Text"/>
    <w:basedOn w:val="a"/>
    <w:link w:val="a6"/>
    <w:semiHidden/>
    <w:rPr>
      <w:rFonts w:ascii="Arial" w:hAnsi="Arial"/>
      <w:sz w:val="18"/>
      <w:szCs w:val="18"/>
    </w:rPr>
  </w:style>
  <w:style w:type="character" w:styleId="a7">
    <w:name w:val="Strong"/>
    <w:qFormat/>
    <w:rPr>
      <w:b/>
      <w:bCs/>
    </w:rPr>
  </w:style>
  <w:style w:type="character" w:styleId="a8">
    <w:name w:val="Hyperlink"/>
    <w:rsid w:val="00192B58"/>
    <w:rPr>
      <w:color w:val="0000FF"/>
      <w:u w:val="single"/>
    </w:rPr>
  </w:style>
  <w:style w:type="paragraph" w:styleId="HTML">
    <w:name w:val="HTML Preformatted"/>
    <w:basedOn w:val="a"/>
    <w:link w:val="HTML0"/>
    <w:rsid w:val="00D42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paragraph" w:styleId="a9">
    <w:name w:val="Normal Indent"/>
    <w:aliases w:val="表正文,正文非缩进"/>
    <w:basedOn w:val="a"/>
    <w:rsid w:val="00D429F1"/>
    <w:pPr>
      <w:widowControl w:val="0"/>
      <w:ind w:left="425"/>
      <w:jc w:val="both"/>
    </w:pPr>
    <w:rPr>
      <w:kern w:val="2"/>
      <w:sz w:val="21"/>
      <w:szCs w:val="20"/>
    </w:rPr>
  </w:style>
  <w:style w:type="character" w:styleId="aa">
    <w:name w:val="FollowedHyperlink"/>
    <w:rsid w:val="00D45741"/>
    <w:rPr>
      <w:color w:val="800080"/>
      <w:u w:val="single"/>
    </w:rPr>
  </w:style>
  <w:style w:type="paragraph" w:styleId="ab">
    <w:name w:val="header"/>
    <w:basedOn w:val="a"/>
    <w:link w:val="ac"/>
    <w:rsid w:val="004449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rsid w:val="004449C6"/>
  </w:style>
  <w:style w:type="paragraph" w:styleId="ad">
    <w:name w:val="footer"/>
    <w:basedOn w:val="a"/>
    <w:link w:val="ae"/>
    <w:rsid w:val="004449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rsid w:val="004449C6"/>
  </w:style>
  <w:style w:type="character" w:customStyle="1" w:styleId="style31">
    <w:name w:val="style31"/>
    <w:rsid w:val="00750473"/>
    <w:rPr>
      <w:rFonts w:ascii="Arial" w:hAnsi="Arial" w:cs="Arial" w:hint="default"/>
      <w:sz w:val="20"/>
      <w:szCs w:val="20"/>
    </w:rPr>
  </w:style>
  <w:style w:type="numbering" w:customStyle="1" w:styleId="1">
    <w:name w:val="樣式1"/>
    <w:rsid w:val="00D44E1E"/>
    <w:pPr>
      <w:numPr>
        <w:numId w:val="1"/>
      </w:numPr>
    </w:pPr>
  </w:style>
  <w:style w:type="table" w:styleId="af">
    <w:name w:val="Table Grid"/>
    <w:basedOn w:val="a1"/>
    <w:rsid w:val="00F0378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TML0">
    <w:name w:val="HTML 預設格式 字元"/>
    <w:link w:val="HTML"/>
    <w:rsid w:val="000535F7"/>
    <w:rPr>
      <w:rFonts w:ascii="細明體" w:eastAsia="細明體" w:hAnsi="細明體" w:cs="細明體"/>
      <w:sz w:val="24"/>
      <w:szCs w:val="24"/>
    </w:rPr>
  </w:style>
  <w:style w:type="character" w:customStyle="1" w:styleId="a6">
    <w:name w:val="註解方塊文字 字元"/>
    <w:link w:val="a5"/>
    <w:semiHidden/>
    <w:rsid w:val="000535F7"/>
    <w:rPr>
      <w:rFonts w:ascii="Arial" w:hAnsi="Arial"/>
      <w:sz w:val="18"/>
      <w:szCs w:val="18"/>
    </w:rPr>
  </w:style>
  <w:style w:type="paragraph" w:customStyle="1" w:styleId="10">
    <w:name w:val="大陸標題樣式1"/>
    <w:basedOn w:val="af0"/>
    <w:autoRedefine/>
    <w:rsid w:val="00C3206B"/>
    <w:pPr>
      <w:widowControl w:val="0"/>
      <w:jc w:val="both"/>
    </w:pPr>
    <w:rPr>
      <w:rFonts w:ascii="細明體" w:eastAsia="細明體" w:hAnsi="細明體"/>
      <w:bCs w:val="0"/>
      <w:kern w:val="2"/>
      <w:sz w:val="20"/>
      <w:szCs w:val="20"/>
    </w:rPr>
  </w:style>
  <w:style w:type="paragraph" w:styleId="af0">
    <w:name w:val="Title"/>
    <w:basedOn w:val="a"/>
    <w:next w:val="a"/>
    <w:link w:val="af1"/>
    <w:qFormat/>
    <w:rsid w:val="00C3206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1">
    <w:name w:val="標題 字元"/>
    <w:link w:val="af0"/>
    <w:rsid w:val="00C3206B"/>
    <w:rPr>
      <w:rFonts w:ascii="Cambria" w:hAnsi="Cambria" w:cs="Times New Roman"/>
      <w:b/>
      <w:bCs/>
      <w:sz w:val="32"/>
      <w:szCs w:val="32"/>
    </w:rPr>
  </w:style>
  <w:style w:type="paragraph" w:styleId="af2">
    <w:name w:val="List Paragraph"/>
    <w:basedOn w:val="a"/>
    <w:uiPriority w:val="34"/>
    <w:qFormat/>
    <w:rsid w:val="00FA576C"/>
    <w:pPr>
      <w:ind w:leftChars="200" w:left="480"/>
    </w:pPr>
  </w:style>
  <w:style w:type="character" w:styleId="af3">
    <w:name w:val="annotation reference"/>
    <w:rsid w:val="00060F4B"/>
    <w:rPr>
      <w:sz w:val="18"/>
      <w:szCs w:val="18"/>
    </w:rPr>
  </w:style>
  <w:style w:type="paragraph" w:styleId="af4">
    <w:name w:val="annotation text"/>
    <w:basedOn w:val="a"/>
    <w:link w:val="af5"/>
    <w:rsid w:val="00060F4B"/>
  </w:style>
  <w:style w:type="character" w:customStyle="1" w:styleId="af5">
    <w:name w:val="註解文字 字元"/>
    <w:link w:val="af4"/>
    <w:rsid w:val="00060F4B"/>
    <w:rPr>
      <w:sz w:val="24"/>
      <w:szCs w:val="24"/>
    </w:rPr>
  </w:style>
  <w:style w:type="paragraph" w:styleId="af6">
    <w:name w:val="annotation subject"/>
    <w:basedOn w:val="af4"/>
    <w:next w:val="af4"/>
    <w:link w:val="af7"/>
    <w:rsid w:val="00060F4B"/>
    <w:rPr>
      <w:b/>
      <w:bCs/>
    </w:rPr>
  </w:style>
  <w:style w:type="character" w:customStyle="1" w:styleId="af7">
    <w:name w:val="註解主旨 字元"/>
    <w:link w:val="af6"/>
    <w:rsid w:val="00060F4B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3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49B05-2E53-4D4A-BDB2-2218CA549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574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Links>
    <vt:vector size="24" baseType="variant">
      <vt:variant>
        <vt:i4>6815838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BACK_B</vt:lpwstr>
      </vt:variant>
      <vt:variant>
        <vt:i4>7012446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BACK_A</vt:lpwstr>
      </vt:variant>
      <vt:variant>
        <vt:i4>1310762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FORMAT_B</vt:lpwstr>
      </vt:variant>
      <vt:variant>
        <vt:i4>1507370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FORMAT_A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