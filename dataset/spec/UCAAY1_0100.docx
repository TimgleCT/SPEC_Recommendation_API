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100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  <w:tblPrChange w:id="0" w:author="FIS" w:date="2012-09-28T10:06:00Z">
          <w:tblPr>
            <w:tblpPr w:leftFromText="180" w:rightFromText="180" w:vertAnchor="text" w:tblpY="1"/>
            <w:tblOverlap w:val="never"/>
            <w:tblW w:w="10065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560"/>
        <w:gridCol w:w="854"/>
        <w:gridCol w:w="4816"/>
        <w:gridCol w:w="1302"/>
        <w:gridCol w:w="1484"/>
        <w:tblGridChange w:id="1">
          <w:tblGrid>
            <w:gridCol w:w="1560"/>
            <w:gridCol w:w="232"/>
            <w:gridCol w:w="622"/>
            <w:gridCol w:w="232"/>
            <w:gridCol w:w="4584"/>
            <w:gridCol w:w="283"/>
            <w:gridCol w:w="1019"/>
            <w:gridCol w:w="231"/>
            <w:gridCol w:w="1253"/>
            <w:gridCol w:w="49"/>
          </w:tblGrid>
        </w:tblGridChange>
      </w:tblGrid>
      <w:tr w:rsidR="00521BD7" w:rsidRPr="00521BD7" w:rsidTr="004E7AC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" w:author="FIS" w:date="2012-09-28T10:06:00Z">
              <w:tcPr>
                <w:tcW w:w="179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521BD7" w:rsidRPr="00521BD7" w:rsidRDefault="00521BD7" w:rsidP="005A068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21BD7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" w:author="FIS" w:date="2012-09-28T10:06:00Z">
              <w:tcPr>
                <w:tcW w:w="85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521BD7" w:rsidRPr="00521BD7" w:rsidRDefault="00521BD7" w:rsidP="005A068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21BD7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" w:author="FIS" w:date="2012-09-28T10:06:00Z">
              <w:tcPr>
                <w:tcW w:w="4867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521BD7" w:rsidRPr="00521BD7" w:rsidRDefault="00521BD7" w:rsidP="005A068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21BD7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" w:author="FIS" w:date="2012-09-28T10:06:00Z">
              <w:tcPr>
                <w:tcW w:w="1250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521BD7" w:rsidRPr="00521BD7" w:rsidRDefault="00521BD7" w:rsidP="005A068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21BD7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" w:author="FIS" w:date="2012-09-28T10:06:00Z">
              <w:tcPr>
                <w:tcW w:w="130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521BD7" w:rsidRPr="00521BD7" w:rsidRDefault="00521BD7" w:rsidP="005A068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21BD7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E85515" w:rsidRPr="00521BD7" w:rsidTr="004E7AC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" w:author="FIS" w:date="2012-09-28T10:06:00Z">
              <w:tcPr>
                <w:tcW w:w="179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r w:rsidRPr="00521BD7">
              <w:rPr>
                <w:rFonts w:ascii="Courier New" w:hAnsi="Courier New" w:cs="Courier New"/>
                <w:lang w:eastAsia="zh-TW"/>
              </w:rPr>
              <w:t>2009/09/</w:t>
            </w:r>
            <w:r w:rsidRPr="00521BD7">
              <w:rPr>
                <w:rFonts w:ascii="Courier New" w:hAnsi="Courier New" w:cs="Courier New" w:hint="eastAsia"/>
                <w:lang w:eastAsia="zh-TW"/>
              </w:rPr>
              <w:t>23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" w:author="FIS" w:date="2012-09-28T10:06:00Z">
              <w:tcPr>
                <w:tcW w:w="85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 w:rsidRPr="00521BD7">
              <w:rPr>
                <w:rFonts w:ascii="Courier New" w:hAnsi="Courier New" w:cs="Courier New"/>
                <w:lang w:eastAsia="zh-TW"/>
              </w:rPr>
              <w:t>1.0</w:t>
            </w:r>
          </w:p>
        </w:tc>
        <w:tc>
          <w:tcPr>
            <w:tcW w:w="4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" w:author="FIS" w:date="2012-09-28T10:06:00Z">
              <w:tcPr>
                <w:tcW w:w="4867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 w:rsidRPr="00521BD7">
              <w:rPr>
                <w:rFonts w:ascii="Courier New" w:hAnsi="Courier New" w:cs="Courier New"/>
                <w:lang w:eastAsia="zh-TW"/>
              </w:rPr>
              <w:t>CREATE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" w:author="FIS" w:date="2012-09-28T10:06:00Z">
              <w:tcPr>
                <w:tcW w:w="1250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jc w:val="center"/>
              <w:rPr>
                <w:rFonts w:ascii="Courier New" w:hAnsi="Courier New" w:cs="Courier New"/>
                <w:lang w:eastAsia="zh-TW"/>
              </w:rPr>
            </w:pPr>
            <w:r w:rsidRPr="00521BD7">
              <w:rPr>
                <w:rFonts w:ascii="Courier New" w:hAnsi="新細明體" w:cs="Courier New"/>
                <w:lang w:eastAsia="zh-TW"/>
              </w:rPr>
              <w:t>李雅如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1" w:author="FIS" w:date="2012-09-28T10:06:00Z">
              <w:tcPr>
                <w:tcW w:w="130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jc w:val="center"/>
              <w:rPr>
                <w:rFonts w:ascii="Courier New" w:hAnsi="Courier New" w:cs="Courier New"/>
                <w:lang w:eastAsia="zh-TW"/>
              </w:rPr>
            </w:pPr>
          </w:p>
        </w:tc>
      </w:tr>
      <w:tr w:rsidR="00E85515" w:rsidRPr="00521BD7" w:rsidTr="004E7AC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2" w:author="FIS" w:date="2012-09-28T10:06:00Z">
              <w:tcPr>
                <w:tcW w:w="179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r w:rsidRPr="00521BD7">
              <w:rPr>
                <w:rFonts w:ascii="Courier New" w:hAnsi="Courier New" w:cs="Courier New" w:hint="eastAsia"/>
                <w:lang w:eastAsia="zh-TW"/>
              </w:rPr>
              <w:t>2009/09/30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3" w:author="FIS" w:date="2012-09-28T10:06:00Z">
              <w:tcPr>
                <w:tcW w:w="85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rPr>
                <w:rFonts w:ascii="Courier New" w:hAnsi="Courier New" w:cs="Courier New"/>
                <w:lang w:eastAsia="zh-TW"/>
              </w:rPr>
            </w:pPr>
          </w:p>
        </w:tc>
        <w:tc>
          <w:tcPr>
            <w:tcW w:w="4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4" w:author="FIS" w:date="2012-09-28T10:06:00Z">
              <w:tcPr>
                <w:tcW w:w="4867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r w:rsidRPr="00521BD7">
              <w:rPr>
                <w:rFonts w:ascii="Courier New" w:hAnsi="Courier New" w:cs="Courier New" w:hint="eastAsia"/>
                <w:lang w:eastAsia="zh-TW"/>
              </w:rPr>
              <w:t>增加刪除功能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5" w:author="FIS" w:date="2012-09-28T10:06:00Z">
              <w:tcPr>
                <w:tcW w:w="1250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jc w:val="center"/>
              <w:rPr>
                <w:rFonts w:ascii="Courier New" w:hAnsi="新細明體" w:cs="Courier New"/>
                <w:lang w:eastAsia="zh-TW"/>
              </w:rPr>
            </w:pPr>
            <w:r w:rsidRPr="00521BD7">
              <w:rPr>
                <w:rFonts w:ascii="Courier New" w:hAnsi="新細明體" w:cs="Courier New"/>
                <w:lang w:eastAsia="zh-TW"/>
              </w:rPr>
              <w:t>李雅如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6" w:author="FIS" w:date="2012-09-28T10:06:00Z">
              <w:tcPr>
                <w:tcW w:w="130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jc w:val="center"/>
              <w:rPr>
                <w:rFonts w:ascii="Courier New" w:hAnsi="新細明體" w:cs="Courier New"/>
                <w:lang w:eastAsia="zh-TW"/>
              </w:rPr>
            </w:pPr>
          </w:p>
        </w:tc>
      </w:tr>
      <w:tr w:rsidR="00E85515" w:rsidRPr="00521BD7" w:rsidTr="004E7AC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7" w:author="FIS" w:date="2012-09-28T10:06:00Z">
              <w:tcPr>
                <w:tcW w:w="179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r w:rsidRPr="00521BD7">
              <w:rPr>
                <w:rFonts w:ascii="Courier New" w:hAnsi="Courier New" w:cs="Courier New" w:hint="eastAsia"/>
                <w:lang w:eastAsia="zh-TW"/>
              </w:rPr>
              <w:t>2009/10/14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8" w:author="FIS" w:date="2012-09-28T10:06:00Z">
              <w:tcPr>
                <w:tcW w:w="85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rPr>
                <w:rFonts w:ascii="Courier New" w:hAnsi="Courier New" w:cs="Courier New"/>
                <w:lang w:eastAsia="zh-TW"/>
              </w:rPr>
            </w:pPr>
          </w:p>
        </w:tc>
        <w:tc>
          <w:tcPr>
            <w:tcW w:w="4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9" w:author="FIS" w:date="2012-09-28T10:06:00Z">
              <w:tcPr>
                <w:tcW w:w="4867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r w:rsidRPr="00521BD7">
              <w:rPr>
                <w:rFonts w:ascii="Courier New" w:hAnsi="Courier New" w:cs="Courier New" w:hint="eastAsia"/>
                <w:lang w:eastAsia="zh-TW"/>
              </w:rPr>
              <w:t>由覆核畫面連過來，增加回</w:t>
            </w:r>
            <w:r w:rsidRPr="00521BD7">
              <w:rPr>
                <w:rFonts w:ascii="Courier New" w:hAnsi="Courier New" w:cs="Courier New" w:hint="eastAsia"/>
                <w:bdr w:val="single" w:sz="4" w:space="0" w:color="auto"/>
                <w:shd w:val="pct15" w:color="auto" w:fill="FFFFFF"/>
                <w:lang w:eastAsia="zh-TW"/>
              </w:rPr>
              <w:t>上一頁</w:t>
            </w:r>
            <w:r w:rsidRPr="00521BD7">
              <w:rPr>
                <w:rFonts w:ascii="Courier New" w:hAnsi="Courier New" w:cs="Courier New" w:hint="eastAsia"/>
                <w:lang w:eastAsia="zh-TW"/>
              </w:rPr>
              <w:t>按鈕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0" w:author="FIS" w:date="2012-09-28T10:06:00Z">
              <w:tcPr>
                <w:tcW w:w="1250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jc w:val="center"/>
              <w:rPr>
                <w:rFonts w:ascii="Courier New" w:hAnsi="新細明體" w:cs="Courier New" w:hint="eastAsia"/>
                <w:lang w:eastAsia="zh-TW"/>
              </w:rPr>
            </w:pPr>
            <w:r w:rsidRPr="00521BD7">
              <w:rPr>
                <w:rFonts w:ascii="Courier New" w:hAnsi="新細明體" w:cs="Courier New" w:hint="eastAsia"/>
                <w:lang w:eastAsia="zh-TW"/>
              </w:rPr>
              <w:t>李雅如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1" w:author="FIS" w:date="2012-09-28T10:06:00Z">
              <w:tcPr>
                <w:tcW w:w="130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jc w:val="center"/>
              <w:rPr>
                <w:rFonts w:ascii="Courier New" w:hAnsi="新細明體" w:cs="Courier New" w:hint="eastAsia"/>
                <w:lang w:eastAsia="zh-TW"/>
              </w:rPr>
            </w:pPr>
          </w:p>
        </w:tc>
      </w:tr>
      <w:tr w:rsidR="00E85515" w:rsidRPr="00521BD7" w:rsidTr="004E7AC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2" w:author="FIS" w:date="2012-09-28T10:06:00Z">
              <w:tcPr>
                <w:tcW w:w="179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r w:rsidRPr="00521BD7">
              <w:rPr>
                <w:rFonts w:ascii="Courier New" w:hAnsi="Courier New" w:cs="Courier New" w:hint="eastAsia"/>
                <w:lang w:eastAsia="zh-TW"/>
              </w:rPr>
              <w:t>2009/11/23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3" w:author="FIS" w:date="2012-09-28T10:06:00Z">
              <w:tcPr>
                <w:tcW w:w="85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rPr>
                <w:rFonts w:ascii="Courier New" w:hAnsi="Courier New" w:cs="Courier New"/>
                <w:lang w:eastAsia="zh-TW"/>
              </w:rPr>
            </w:pPr>
          </w:p>
        </w:tc>
        <w:tc>
          <w:tcPr>
            <w:tcW w:w="4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4" w:author="FIS" w:date="2012-09-28T10:06:00Z">
              <w:tcPr>
                <w:tcW w:w="4867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r w:rsidRPr="00521BD7">
              <w:rPr>
                <w:rFonts w:ascii="Courier New" w:hAnsi="Courier New" w:cs="Courier New" w:hint="eastAsia"/>
                <w:lang w:eastAsia="zh-TW"/>
              </w:rPr>
              <w:t>新增連結明細修正畫面</w:t>
            </w:r>
            <w:r w:rsidRPr="00521BD7">
              <w:rPr>
                <w:rFonts w:ascii="Courier New" w:hAnsi="Courier New" w:cs="Courier New" w:hint="eastAsia"/>
                <w:lang w:eastAsia="zh-TW"/>
              </w:rPr>
              <w:t>AAY1_0101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5" w:author="FIS" w:date="2012-09-28T10:06:00Z">
              <w:tcPr>
                <w:tcW w:w="1250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jc w:val="center"/>
              <w:rPr>
                <w:rFonts w:ascii="Courier New" w:hAnsi="新細明體" w:cs="Courier New" w:hint="eastAsia"/>
                <w:lang w:eastAsia="zh-TW"/>
              </w:rPr>
            </w:pPr>
            <w:r w:rsidRPr="00521BD7">
              <w:rPr>
                <w:rFonts w:ascii="Courier New" w:hAnsi="新細明體" w:cs="Courier New" w:hint="eastAsia"/>
                <w:lang w:eastAsia="zh-TW"/>
              </w:rPr>
              <w:t>李雅如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6" w:author="FIS" w:date="2012-09-28T10:06:00Z">
              <w:tcPr>
                <w:tcW w:w="130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jc w:val="center"/>
              <w:rPr>
                <w:rFonts w:ascii="Courier New" w:hAnsi="新細明體" w:cs="Courier New" w:hint="eastAsia"/>
                <w:lang w:eastAsia="zh-TW"/>
              </w:rPr>
            </w:pPr>
          </w:p>
        </w:tc>
      </w:tr>
      <w:tr w:rsidR="00E85515" w:rsidRPr="00521BD7" w:rsidTr="004E7AC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7" w:author="FIS" w:date="2012-09-28T10:06:00Z">
              <w:tcPr>
                <w:tcW w:w="179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r w:rsidRPr="00521BD7">
              <w:rPr>
                <w:rFonts w:ascii="Courier New" w:hAnsi="Courier New" w:cs="Courier New" w:hint="eastAsia"/>
                <w:lang w:eastAsia="zh-TW"/>
              </w:rPr>
              <w:t>2010/01/07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8" w:author="FIS" w:date="2012-09-28T10:06:00Z">
              <w:tcPr>
                <w:tcW w:w="85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rPr>
                <w:rFonts w:ascii="Courier New" w:hAnsi="Courier New" w:cs="Courier New"/>
                <w:lang w:eastAsia="zh-TW"/>
              </w:rPr>
            </w:pPr>
          </w:p>
        </w:tc>
        <w:tc>
          <w:tcPr>
            <w:tcW w:w="4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9" w:author="FIS" w:date="2012-09-28T10:06:00Z">
              <w:tcPr>
                <w:tcW w:w="4867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r w:rsidRPr="00521BD7">
              <w:rPr>
                <w:rFonts w:ascii="Courier New" w:hAnsi="Courier New" w:cs="Courier New" w:hint="eastAsia"/>
                <w:lang w:eastAsia="zh-TW"/>
              </w:rPr>
              <w:t>DTAAY001</w:t>
            </w:r>
            <w:r w:rsidRPr="00521BD7">
              <w:rPr>
                <w:rFonts w:ascii="Courier New" w:hAnsi="Courier New" w:cs="Courier New" w:hint="eastAsia"/>
                <w:lang w:eastAsia="zh-TW"/>
              </w:rPr>
              <w:t>新增刪除欄位</w:t>
            </w:r>
            <w:r w:rsidRPr="00521BD7">
              <w:rPr>
                <w:rFonts w:ascii="Courier New" w:hAnsi="Courier New" w:cs="Courier New" w:hint="eastAsia"/>
                <w:lang w:eastAsia="zh-TW"/>
              </w:rPr>
              <w:t>:</w:t>
            </w:r>
          </w:p>
          <w:p w:rsidR="00E85515" w:rsidRPr="00521BD7" w:rsidRDefault="00E85515" w:rsidP="00E85515">
            <w:pPr>
              <w:pStyle w:val="Tabletext"/>
              <w:rPr>
                <w:rFonts w:ascii="新細明體" w:hAnsi="新細明體" w:cs="Courier New" w:hint="eastAsia"/>
                <w:lang w:eastAsia="zh-TW"/>
              </w:rPr>
            </w:pPr>
            <w:r w:rsidRPr="00521BD7">
              <w:rPr>
                <w:rFonts w:ascii="Courier New" w:hAnsi="Courier New" w:cs="Courier New" w:hint="eastAsia"/>
                <w:lang w:eastAsia="zh-TW"/>
              </w:rPr>
              <w:t>新增：業務</w:t>
            </w:r>
            <w:r w:rsidRPr="00521BD7">
              <w:rPr>
                <w:rFonts w:ascii="新細明體" w:hAnsi="新細明體" w:cs="Courier New" w:hint="eastAsia"/>
                <w:lang w:eastAsia="zh-TW"/>
              </w:rPr>
              <w:t>別、溢付餘額、溢付天數</w:t>
            </w:r>
          </w:p>
          <w:p w:rsidR="00E85515" w:rsidRPr="00521BD7" w:rsidRDefault="00E85515" w:rsidP="00E85515">
            <w:pPr>
              <w:pStyle w:val="Tabletext"/>
              <w:rPr>
                <w:rFonts w:ascii="新細明體" w:hAnsi="新細明體" w:cs="Courier New" w:hint="eastAsia"/>
                <w:lang w:eastAsia="zh-TW"/>
              </w:rPr>
            </w:pPr>
            <w:r w:rsidRPr="00521BD7">
              <w:rPr>
                <w:rFonts w:ascii="新細明體" w:hAnsi="新細明體" w:cs="Courier New" w:hint="eastAsia"/>
                <w:lang w:eastAsia="zh-TW"/>
              </w:rPr>
              <w:t>刪除：診斷類別</w:t>
            </w:r>
            <w:r w:rsidRPr="00521BD7">
              <w:rPr>
                <w:rFonts w:ascii="新細明體" w:hAnsi="新細明體" w:cs="Courier New" w:hint="eastAsia"/>
                <w:vanish/>
                <w:lang w:eastAsia="zh-TW"/>
              </w:rPr>
              <w:t>：除刪除欄位:/07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0" w:author="FIS" w:date="2012-09-28T10:06:00Z">
              <w:tcPr>
                <w:tcW w:w="1250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jc w:val="center"/>
              <w:rPr>
                <w:rFonts w:ascii="Courier New" w:hAnsi="新細明體" w:cs="Courier New" w:hint="eastAsia"/>
                <w:lang w:eastAsia="zh-TW"/>
              </w:rPr>
            </w:pPr>
            <w:r w:rsidRPr="00521BD7">
              <w:rPr>
                <w:rFonts w:ascii="Courier New" w:hAnsi="新細明體" w:cs="Courier New" w:hint="eastAsia"/>
                <w:lang w:eastAsia="zh-TW"/>
              </w:rPr>
              <w:t>李雅如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1" w:author="FIS" w:date="2012-09-28T10:06:00Z">
              <w:tcPr>
                <w:tcW w:w="130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jc w:val="center"/>
              <w:rPr>
                <w:rFonts w:ascii="Courier New" w:hAnsi="新細明體" w:cs="Courier New" w:hint="eastAsia"/>
                <w:lang w:eastAsia="zh-TW"/>
              </w:rPr>
            </w:pPr>
          </w:p>
        </w:tc>
      </w:tr>
      <w:tr w:rsidR="00E85515" w:rsidRPr="00521BD7" w:rsidTr="004E7AC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2" w:author="FIS" w:date="2012-09-28T10:06:00Z">
              <w:tcPr>
                <w:tcW w:w="179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r w:rsidRPr="00521BD7">
              <w:rPr>
                <w:rFonts w:ascii="Courier New" w:hAnsi="Courier New" w:cs="Courier New"/>
                <w:lang w:eastAsia="zh-TW"/>
              </w:rPr>
              <w:t>2010/3/31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3" w:author="FIS" w:date="2012-09-28T10:06:00Z">
              <w:tcPr>
                <w:tcW w:w="85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rPr>
                <w:rFonts w:ascii="Courier New" w:hAnsi="Courier New" w:cs="Courier New"/>
                <w:lang w:eastAsia="zh-TW"/>
              </w:rPr>
            </w:pPr>
          </w:p>
        </w:tc>
        <w:tc>
          <w:tcPr>
            <w:tcW w:w="4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4" w:author="FIS" w:date="2012-09-28T10:06:00Z">
              <w:tcPr>
                <w:tcW w:w="4867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r w:rsidRPr="00521BD7">
              <w:rPr>
                <w:rFonts w:ascii="Courier New" w:hAnsi="Courier New" w:cs="Courier New" w:hint="eastAsia"/>
                <w:lang w:eastAsia="zh-TW"/>
              </w:rPr>
              <w:t>已給付的件才可輸入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5" w:author="FIS" w:date="2012-09-28T10:06:00Z">
              <w:tcPr>
                <w:tcW w:w="1250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jc w:val="center"/>
              <w:rPr>
                <w:rFonts w:ascii="Courier New" w:hAnsi="新細明體" w:cs="Courier New" w:hint="eastAsia"/>
                <w:lang w:eastAsia="zh-TW"/>
              </w:rPr>
            </w:pPr>
            <w:r w:rsidRPr="00521BD7">
              <w:rPr>
                <w:rFonts w:ascii="Courier New" w:hAnsi="新細明體" w:cs="Courier New" w:hint="eastAsia"/>
                <w:lang w:eastAsia="zh-TW"/>
              </w:rPr>
              <w:t>侑文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6" w:author="FIS" w:date="2012-09-28T10:06:00Z">
              <w:tcPr>
                <w:tcW w:w="130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E85515" w:rsidRPr="00521BD7" w:rsidRDefault="00E85515" w:rsidP="00E85515">
            <w:pPr>
              <w:pStyle w:val="Tabletext"/>
              <w:jc w:val="center"/>
              <w:rPr>
                <w:rFonts w:ascii="Courier New" w:hAnsi="新細明體" w:cs="Courier New" w:hint="eastAsia"/>
                <w:lang w:eastAsia="zh-TW"/>
              </w:rPr>
            </w:pPr>
          </w:p>
        </w:tc>
      </w:tr>
      <w:tr w:rsidR="00302E3E" w:rsidRPr="00521BD7" w:rsidTr="004E7AC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7" w:author="FIS" w:date="2012-09-28T10:06:00Z">
              <w:tcPr>
                <w:tcW w:w="179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302E3E" w:rsidRPr="00521BD7" w:rsidRDefault="009440F6" w:rsidP="00E85515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>
              <w:rPr>
                <w:rFonts w:ascii="Courier New" w:hAnsi="Courier New" w:cs="Courier New"/>
                <w:lang w:eastAsia="zh-TW"/>
              </w:rPr>
              <w:t>2012/9/28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8" w:author="FIS" w:date="2012-09-28T10:06:00Z">
              <w:tcPr>
                <w:tcW w:w="85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302E3E" w:rsidRPr="00521BD7" w:rsidRDefault="009440F6" w:rsidP="00E85515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>
              <w:rPr>
                <w:rFonts w:ascii="Courier New" w:hAnsi="Courier New" w:cs="Courier New" w:hint="eastAsia"/>
                <w:lang w:eastAsia="zh-TW"/>
              </w:rPr>
              <w:t>2</w:t>
            </w:r>
          </w:p>
        </w:tc>
        <w:tc>
          <w:tcPr>
            <w:tcW w:w="4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9" w:author="FIS" w:date="2012-09-28T10:06:00Z">
              <w:tcPr>
                <w:tcW w:w="4867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302E3E" w:rsidRPr="00521BD7" w:rsidRDefault="002A0016" w:rsidP="0019760B">
            <w:pPr>
              <w:pStyle w:val="Tabletext"/>
              <w:rPr>
                <w:rFonts w:ascii="Courier New" w:hAnsi="Courier New" w:cs="Courier New" w:hint="eastAsia"/>
                <w:lang w:eastAsia="zh-TW"/>
              </w:rPr>
            </w:pPr>
            <w:ins w:id="40" w:author="FIS" w:date="2012-09-28T10:05:00Z">
              <w:r>
                <w:rPr>
                  <w:color w:val="0000FF"/>
                  <w:lang w:eastAsia="zh-TW"/>
                </w:rPr>
                <w:t>設控新增：</w:t>
              </w:r>
              <w:r>
                <w:rPr>
                  <w:color w:val="0000FF"/>
                  <w:lang w:eastAsia="zh-TW"/>
                </w:rPr>
                <w:t>1.</w:t>
              </w:r>
              <w:r>
                <w:rPr>
                  <w:color w:val="0000FF"/>
                  <w:lang w:eastAsia="zh-TW"/>
                </w:rPr>
                <w:t>需事故人</w:t>
              </w:r>
              <w:r>
                <w:rPr>
                  <w:color w:val="0000FF"/>
                  <w:lang w:eastAsia="zh-TW"/>
                </w:rPr>
                <w:t>=</w:t>
              </w:r>
              <w:r>
                <w:rPr>
                  <w:color w:val="0000FF"/>
                  <w:lang w:eastAsia="zh-TW"/>
                </w:rPr>
                <w:t>受益人</w:t>
              </w:r>
              <w:r>
                <w:rPr>
                  <w:color w:val="0000FF"/>
                  <w:lang w:eastAsia="zh-TW"/>
                </w:rPr>
                <w:t>2.</w:t>
              </w:r>
              <w:r>
                <w:rPr>
                  <w:color w:val="0000FF"/>
                  <w:lang w:eastAsia="zh-TW"/>
                </w:rPr>
                <w:t>單一受益人，符合以上兩條件使可進行作業</w:t>
              </w:r>
              <w:r>
                <w:rPr>
                  <w:rFonts w:hint="eastAsia"/>
                  <w:color w:val="0000FF"/>
                  <w:lang w:eastAsia="zh-TW"/>
                </w:rPr>
                <w:t>(</w:t>
              </w:r>
              <w:r>
                <w:rPr>
                  <w:b/>
                  <w:bCs/>
                  <w:color w:val="FF0000"/>
                  <w:lang w:eastAsia="zh-TW"/>
                </w:rPr>
                <w:t>120913000309</w:t>
              </w:r>
              <w:r>
                <w:rPr>
                  <w:rFonts w:hint="eastAsia"/>
                  <w:b/>
                  <w:bCs/>
                  <w:color w:val="FF0000"/>
                  <w:lang w:eastAsia="zh-TW"/>
                </w:rPr>
                <w:t>)</w:t>
              </w:r>
            </w:ins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1" w:author="FIS" w:date="2012-09-28T10:06:00Z">
              <w:tcPr>
                <w:tcW w:w="1250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302E3E" w:rsidRPr="00521BD7" w:rsidRDefault="00896F46" w:rsidP="00E85515">
            <w:pPr>
              <w:pStyle w:val="Tabletext"/>
              <w:jc w:val="center"/>
              <w:rPr>
                <w:rFonts w:ascii="Courier New" w:hAnsi="新細明體" w:cs="Courier New" w:hint="eastAsia"/>
                <w:lang w:eastAsia="zh-TW"/>
              </w:rPr>
            </w:pPr>
            <w:ins w:id="42" w:author="FIS" w:date="2012-09-28T10:05:00Z">
              <w:r w:rsidRPr="00521BD7">
                <w:rPr>
                  <w:rFonts w:ascii="Courier New" w:hAnsi="新細明體" w:cs="Courier New" w:hint="eastAsia"/>
                  <w:lang w:eastAsia="zh-TW"/>
                </w:rPr>
                <w:t>侑文</w:t>
              </w:r>
            </w:ins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3" w:author="FIS" w:date="2012-09-28T10:06:00Z">
              <w:tcPr>
                <w:tcW w:w="130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302E3E" w:rsidRPr="00521BD7" w:rsidRDefault="00D85DE9" w:rsidP="00E85515">
            <w:pPr>
              <w:pStyle w:val="Tabletext"/>
              <w:jc w:val="center"/>
              <w:rPr>
                <w:rFonts w:ascii="Courier New" w:hAnsi="新細明體" w:cs="Courier New" w:hint="eastAsia"/>
                <w:lang w:eastAsia="zh-TW"/>
              </w:rPr>
            </w:pPr>
            <w:ins w:id="44" w:author="FIS" w:date="2012-09-28T10:06:00Z">
              <w:r>
                <w:t>120928000097</w:t>
              </w:r>
            </w:ins>
          </w:p>
        </w:tc>
      </w:tr>
      <w:tr w:rsidR="00632997" w:rsidRPr="00521BD7" w:rsidTr="004E7AC2">
        <w:trPr>
          <w:ins w:id="45" w:author="陳鐵元" w:date="2013-09-17T11:27:00Z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2997" w:rsidRPr="00632997" w:rsidRDefault="00632997" w:rsidP="00E85515">
            <w:pPr>
              <w:pStyle w:val="Tabletext"/>
              <w:rPr>
                <w:ins w:id="46" w:author="陳鐵元" w:date="2013-09-17T11:27:00Z"/>
                <w:rFonts w:ascii="Courier New" w:hAnsi="Courier New" w:cs="Courier New"/>
                <w:color w:val="FF0000"/>
                <w:lang w:eastAsia="zh-TW"/>
                <w:rPrChange w:id="47" w:author="陳鐵元" w:date="2013-09-17T11:28:00Z">
                  <w:rPr>
                    <w:ins w:id="48" w:author="陳鐵元" w:date="2013-09-17T11:27:00Z"/>
                    <w:rFonts w:ascii="Courier New" w:hAnsi="Courier New" w:cs="Courier New"/>
                    <w:lang w:eastAsia="zh-TW"/>
                  </w:rPr>
                </w:rPrChange>
              </w:rPr>
            </w:pPr>
            <w:ins w:id="49" w:author="陳鐵元" w:date="2013-09-17T11:27:00Z">
              <w:r w:rsidRPr="00632997">
                <w:rPr>
                  <w:rFonts w:ascii="Courier New" w:hAnsi="Courier New" w:cs="Courier New" w:hint="eastAsia"/>
                  <w:color w:val="FF0000"/>
                  <w:lang w:eastAsia="zh-TW"/>
                  <w:rPrChange w:id="50" w:author="陳鐵元" w:date="2013-09-17T11:28:00Z">
                    <w:rPr>
                      <w:rFonts w:ascii="Courier New" w:hAnsi="Courier New" w:cs="Courier New" w:hint="eastAsia"/>
                      <w:lang w:eastAsia="zh-TW"/>
                    </w:rPr>
                  </w:rPrChange>
                </w:rPr>
                <w:t>2013/9/17</w:t>
              </w:r>
            </w:ins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2997" w:rsidRPr="00632997" w:rsidRDefault="00C9586B" w:rsidP="00E85515">
            <w:pPr>
              <w:pStyle w:val="Tabletext"/>
              <w:rPr>
                <w:ins w:id="51" w:author="陳鐵元" w:date="2013-09-17T11:27:00Z"/>
                <w:rFonts w:ascii="Courier New" w:hAnsi="Courier New" w:cs="Courier New" w:hint="eastAsia"/>
                <w:color w:val="FF0000"/>
                <w:lang w:eastAsia="zh-TW"/>
                <w:rPrChange w:id="52" w:author="陳鐵元" w:date="2013-09-17T11:28:00Z">
                  <w:rPr>
                    <w:ins w:id="53" w:author="陳鐵元" w:date="2013-09-17T11:27:00Z"/>
                    <w:rFonts w:ascii="Courier New" w:hAnsi="Courier New" w:cs="Courier New" w:hint="eastAsia"/>
                    <w:lang w:eastAsia="zh-TW"/>
                  </w:rPr>
                </w:rPrChange>
              </w:rPr>
            </w:pPr>
            <w:ins w:id="54" w:author="陳鐵元" w:date="2013-11-25T15:48:00Z">
              <w:r>
                <w:rPr>
                  <w:rFonts w:ascii="Courier New" w:hAnsi="Courier New" w:cs="Courier New" w:hint="eastAsia"/>
                  <w:color w:val="FF0000"/>
                  <w:lang w:eastAsia="zh-TW"/>
                </w:rPr>
                <w:t>3</w:t>
              </w:r>
            </w:ins>
          </w:p>
        </w:tc>
        <w:tc>
          <w:tcPr>
            <w:tcW w:w="4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2997" w:rsidRPr="00632997" w:rsidRDefault="00632997" w:rsidP="0019760B">
            <w:pPr>
              <w:pStyle w:val="Tabletext"/>
              <w:rPr>
                <w:ins w:id="55" w:author="陳鐵元" w:date="2013-09-17T11:27:00Z"/>
                <w:color w:val="FF0000"/>
                <w:lang w:eastAsia="zh-TW"/>
                <w:rPrChange w:id="56" w:author="陳鐵元" w:date="2013-09-17T11:28:00Z">
                  <w:rPr>
                    <w:ins w:id="57" w:author="陳鐵元" w:date="2013-09-17T11:27:00Z"/>
                    <w:color w:val="0000FF"/>
                    <w:lang w:eastAsia="zh-TW"/>
                  </w:rPr>
                </w:rPrChange>
              </w:rPr>
            </w:pPr>
            <w:ins w:id="58" w:author="陳鐵元" w:date="2013-09-17T11:27:00Z">
              <w:r w:rsidRPr="00632997">
                <w:rPr>
                  <w:rFonts w:hint="eastAsia"/>
                  <w:color w:val="FF0000"/>
                  <w:lang w:eastAsia="zh-TW"/>
                  <w:rPrChange w:id="59" w:author="陳鐵元" w:date="2013-09-17T11:28:00Z">
                    <w:rPr>
                      <w:rFonts w:hint="eastAsia"/>
                      <w:color w:val="0000FF"/>
                      <w:lang w:eastAsia="zh-TW"/>
                    </w:rPr>
                  </w:rPrChange>
                </w:rPr>
                <w:t>針對點選修改後的受益人檢核增加例外授權，以利</w:t>
              </w:r>
            </w:ins>
            <w:ins w:id="60" w:author="陳鐵元" w:date="2013-09-17T11:28:00Z">
              <w:r w:rsidRPr="00632997">
                <w:rPr>
                  <w:rFonts w:hint="eastAsia"/>
                  <w:color w:val="FF0000"/>
                  <w:lang w:eastAsia="zh-TW"/>
                  <w:rPrChange w:id="61" w:author="陳鐵元" w:date="2013-09-17T11:28:00Z">
                    <w:rPr>
                      <w:rFonts w:hint="eastAsia"/>
                      <w:color w:val="0000FF"/>
                      <w:lang w:eastAsia="zh-TW"/>
                    </w:rPr>
                  </w:rPrChange>
                </w:rPr>
                <w:t>user</w:t>
              </w:r>
              <w:r w:rsidRPr="00632997">
                <w:rPr>
                  <w:rFonts w:hint="eastAsia"/>
                  <w:color w:val="FF0000"/>
                  <w:lang w:eastAsia="zh-TW"/>
                  <w:rPrChange w:id="62" w:author="陳鐵元" w:date="2013-09-17T11:28:00Z">
                    <w:rPr>
                      <w:rFonts w:hint="eastAsia"/>
                      <w:color w:val="0000FF"/>
                      <w:lang w:eastAsia="zh-TW"/>
                    </w:rPr>
                  </w:rPrChange>
                </w:rPr>
                <w:t>可依實際需求輸入資料，但須經過主管複核</w:t>
              </w:r>
            </w:ins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2997" w:rsidRPr="00632997" w:rsidRDefault="00632997" w:rsidP="00E85515">
            <w:pPr>
              <w:pStyle w:val="Tabletext"/>
              <w:jc w:val="center"/>
              <w:rPr>
                <w:ins w:id="63" w:author="陳鐵元" w:date="2013-09-17T11:27:00Z"/>
                <w:rFonts w:ascii="Courier New" w:hAnsi="新細明體" w:cs="Courier New" w:hint="eastAsia"/>
                <w:color w:val="FF0000"/>
                <w:lang w:eastAsia="zh-TW"/>
                <w:rPrChange w:id="64" w:author="陳鐵元" w:date="2013-09-17T11:28:00Z">
                  <w:rPr>
                    <w:ins w:id="65" w:author="陳鐵元" w:date="2013-09-17T11:27:00Z"/>
                    <w:rFonts w:ascii="Courier New" w:hAnsi="新細明體" w:cs="Courier New" w:hint="eastAsia"/>
                    <w:lang w:eastAsia="zh-TW"/>
                  </w:rPr>
                </w:rPrChange>
              </w:rPr>
            </w:pPr>
            <w:ins w:id="66" w:author="陳鐵元" w:date="2013-09-17T11:28:00Z">
              <w:r w:rsidRPr="00632997">
                <w:rPr>
                  <w:rFonts w:ascii="Courier New" w:hAnsi="新細明體" w:cs="Courier New" w:hint="eastAsia"/>
                  <w:color w:val="FF0000"/>
                  <w:lang w:eastAsia="zh-TW"/>
                  <w:rPrChange w:id="67" w:author="陳鐵元" w:date="2013-09-17T11:28:00Z">
                    <w:rPr>
                      <w:rFonts w:ascii="Courier New" w:hAnsi="新細明體" w:cs="Courier New" w:hint="eastAsia"/>
                      <w:lang w:eastAsia="zh-TW"/>
                    </w:rPr>
                  </w:rPrChange>
                </w:rPr>
                <w:t>鐵元</w:t>
              </w:r>
            </w:ins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2997" w:rsidRPr="00632997" w:rsidRDefault="00C9586B" w:rsidP="00E85515">
            <w:pPr>
              <w:pStyle w:val="Tabletext"/>
              <w:jc w:val="center"/>
              <w:rPr>
                <w:ins w:id="68" w:author="陳鐵元" w:date="2013-09-17T11:27:00Z"/>
                <w:color w:val="FF0000"/>
                <w:lang w:eastAsia="zh-TW"/>
                <w:rPrChange w:id="69" w:author="陳鐵元" w:date="2013-09-17T11:28:00Z">
                  <w:rPr>
                    <w:ins w:id="70" w:author="陳鐵元" w:date="2013-09-17T11:27:00Z"/>
                    <w:lang w:eastAsia="zh-TW"/>
                  </w:rPr>
                </w:rPrChange>
              </w:rPr>
            </w:pPr>
            <w:ins w:id="71" w:author="陳鐵元" w:date="2013-11-25T15:48:00Z">
              <w:r w:rsidRPr="00AC128A">
                <w:rPr>
                  <w:rFonts w:ascii="sөũ" w:hAnsi="sөũ"/>
                  <w:color w:val="000000"/>
                </w:rPr>
                <w:t>130923000294</w:t>
              </w:r>
            </w:ins>
          </w:p>
        </w:tc>
      </w:tr>
      <w:tr w:rsidR="00C9586B" w:rsidRPr="00521BD7" w:rsidTr="004E7AC2">
        <w:trPr>
          <w:ins w:id="72" w:author="陳鐵元" w:date="2013-11-25T15:48:00Z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86B" w:rsidRPr="00632997" w:rsidRDefault="00C9586B" w:rsidP="00C9586B">
            <w:pPr>
              <w:pStyle w:val="Tabletext"/>
              <w:rPr>
                <w:ins w:id="73" w:author="陳鐵元" w:date="2013-11-25T15:48:00Z"/>
                <w:rFonts w:ascii="Courier New" w:hAnsi="Courier New" w:cs="Courier New" w:hint="eastAsia"/>
                <w:color w:val="FF0000"/>
                <w:lang w:eastAsia="zh-TW"/>
                <w:rPrChange w:id="74" w:author="陳鐵元" w:date="2013-09-17T11:28:00Z">
                  <w:rPr>
                    <w:ins w:id="75" w:author="陳鐵元" w:date="2013-11-25T15:48:00Z"/>
                    <w:rFonts w:ascii="Courier New" w:hAnsi="Courier New" w:cs="Courier New" w:hint="eastAsia"/>
                    <w:color w:val="FF0000"/>
                    <w:lang w:eastAsia="zh-TW"/>
                  </w:rPr>
                </w:rPrChange>
              </w:rPr>
            </w:pPr>
            <w:ins w:id="76" w:author="陳鐵元" w:date="2013-11-25T15:48:00Z">
              <w:r>
                <w:rPr>
                  <w:rFonts w:ascii="Courier New" w:hAnsi="Courier New" w:cs="Courier New" w:hint="eastAsia"/>
                  <w:color w:val="FF0000"/>
                  <w:lang w:eastAsia="zh-TW"/>
                </w:rPr>
                <w:t>2013/11</w:t>
              </w:r>
              <w:r w:rsidRPr="006134FE">
                <w:rPr>
                  <w:rFonts w:ascii="Courier New" w:hAnsi="Courier New" w:cs="Courier New" w:hint="eastAsia"/>
                  <w:color w:val="FF0000"/>
                  <w:lang w:eastAsia="zh-TW"/>
                </w:rPr>
                <w:t>/</w:t>
              </w:r>
              <w:r>
                <w:rPr>
                  <w:rFonts w:ascii="Courier New" w:hAnsi="Courier New" w:cs="Courier New" w:hint="eastAsia"/>
                  <w:color w:val="FF0000"/>
                  <w:lang w:eastAsia="zh-TW"/>
                </w:rPr>
                <w:t>25</w:t>
              </w:r>
            </w:ins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86B" w:rsidRPr="00632997" w:rsidRDefault="00C9586B" w:rsidP="00C9586B">
            <w:pPr>
              <w:pStyle w:val="Tabletext"/>
              <w:rPr>
                <w:ins w:id="77" w:author="陳鐵元" w:date="2013-11-25T15:48:00Z"/>
                <w:rFonts w:ascii="Courier New" w:hAnsi="Courier New" w:cs="Courier New" w:hint="eastAsia"/>
                <w:color w:val="FF0000"/>
                <w:lang w:eastAsia="zh-TW"/>
                <w:rPrChange w:id="78" w:author="陳鐵元" w:date="2013-09-17T11:28:00Z">
                  <w:rPr>
                    <w:ins w:id="79" w:author="陳鐵元" w:date="2013-11-25T15:48:00Z"/>
                    <w:rFonts w:ascii="Courier New" w:hAnsi="Courier New" w:cs="Courier New" w:hint="eastAsia"/>
                    <w:color w:val="FF0000"/>
                    <w:lang w:eastAsia="zh-TW"/>
                  </w:rPr>
                </w:rPrChange>
              </w:rPr>
            </w:pPr>
            <w:ins w:id="80" w:author="陳鐵元" w:date="2013-11-25T15:48:00Z">
              <w:r>
                <w:rPr>
                  <w:rFonts w:ascii="Courier New" w:hAnsi="Courier New" w:cs="Courier New" w:hint="eastAsia"/>
                  <w:color w:val="FF0000"/>
                  <w:lang w:eastAsia="zh-TW"/>
                </w:rPr>
                <w:t>5</w:t>
              </w:r>
            </w:ins>
          </w:p>
        </w:tc>
        <w:tc>
          <w:tcPr>
            <w:tcW w:w="4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86B" w:rsidRPr="00632997" w:rsidRDefault="00C9586B" w:rsidP="00C9586B">
            <w:pPr>
              <w:pStyle w:val="Tabletext"/>
              <w:rPr>
                <w:ins w:id="81" w:author="陳鐵元" w:date="2013-11-25T15:48:00Z"/>
                <w:rFonts w:hint="eastAsia"/>
                <w:color w:val="FF0000"/>
                <w:lang w:eastAsia="zh-TW"/>
                <w:rPrChange w:id="82" w:author="陳鐵元" w:date="2013-09-17T11:28:00Z">
                  <w:rPr>
                    <w:ins w:id="83" w:author="陳鐵元" w:date="2013-11-25T15:48:00Z"/>
                    <w:rFonts w:hint="eastAsia"/>
                    <w:color w:val="FF0000"/>
                    <w:lang w:eastAsia="zh-TW"/>
                  </w:rPr>
                </w:rPrChange>
              </w:rPr>
            </w:pPr>
            <w:ins w:id="84" w:author="陳鐵元" w:date="2013-11-25T15:48:00Z">
              <w:r w:rsidRPr="006134FE">
                <w:rPr>
                  <w:rFonts w:hint="eastAsia"/>
                  <w:color w:val="FF0000"/>
                  <w:lang w:eastAsia="zh-TW"/>
                </w:rPr>
                <w:t>針對點選修改後的受益人檢核增加例外授權，</w:t>
              </w:r>
            </w:ins>
            <w:ins w:id="85" w:author="陳鐵元" w:date="2013-11-25T15:49:00Z">
              <w:r w:rsidRPr="003149B0">
                <w:rPr>
                  <w:rFonts w:ascii="標楷體" w:eastAsia="標楷體" w:hAnsi="標楷體" w:hint="eastAsia"/>
                  <w:sz w:val="24"/>
                  <w:szCs w:val="24"/>
                  <w:lang w:eastAsia="zh-TW"/>
                </w:rPr>
                <w:t>溢付系統個案作業系統調整第二階段</w:t>
              </w:r>
            </w:ins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86B" w:rsidRPr="00632997" w:rsidRDefault="00C9586B" w:rsidP="00C9586B">
            <w:pPr>
              <w:pStyle w:val="Tabletext"/>
              <w:jc w:val="center"/>
              <w:rPr>
                <w:ins w:id="86" w:author="陳鐵元" w:date="2013-11-25T15:48:00Z"/>
                <w:rFonts w:ascii="Courier New" w:hAnsi="新細明體" w:cs="Courier New" w:hint="eastAsia"/>
                <w:color w:val="FF0000"/>
                <w:lang w:eastAsia="zh-TW"/>
                <w:rPrChange w:id="87" w:author="陳鐵元" w:date="2013-09-17T11:28:00Z">
                  <w:rPr>
                    <w:ins w:id="88" w:author="陳鐵元" w:date="2013-11-25T15:48:00Z"/>
                    <w:rFonts w:ascii="Courier New" w:hAnsi="新細明體" w:cs="Courier New" w:hint="eastAsia"/>
                    <w:color w:val="FF0000"/>
                    <w:lang w:eastAsia="zh-TW"/>
                  </w:rPr>
                </w:rPrChange>
              </w:rPr>
            </w:pPr>
            <w:ins w:id="89" w:author="陳鐵元" w:date="2013-11-25T15:48:00Z">
              <w:r w:rsidRPr="006134FE">
                <w:rPr>
                  <w:rFonts w:ascii="Courier New" w:hAnsi="新細明體" w:cs="Courier New" w:hint="eastAsia"/>
                  <w:color w:val="FF0000"/>
                  <w:lang w:eastAsia="zh-TW"/>
                </w:rPr>
                <w:t>鐵元</w:t>
              </w:r>
            </w:ins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86B" w:rsidRPr="00AC128A" w:rsidRDefault="00C9586B" w:rsidP="00C9586B">
            <w:pPr>
              <w:pStyle w:val="Tabletext"/>
              <w:jc w:val="center"/>
              <w:rPr>
                <w:ins w:id="90" w:author="陳鐵元" w:date="2013-11-25T15:48:00Z"/>
                <w:rFonts w:ascii="sөũ" w:hAnsi="sөũ"/>
                <w:color w:val="000000"/>
              </w:rPr>
            </w:pPr>
            <w:ins w:id="91" w:author="陳鐵元" w:date="2013-11-25T15:48:00Z">
              <w:r w:rsidRPr="003149B0">
                <w:rPr>
                  <w:rFonts w:ascii="標楷體" w:eastAsia="標楷體" w:hAnsi="標楷體"/>
                  <w:sz w:val="24"/>
                  <w:szCs w:val="24"/>
                </w:rPr>
                <w:t>130924000210</w:t>
              </w:r>
            </w:ins>
          </w:p>
        </w:tc>
      </w:tr>
    </w:tbl>
    <w:p w:rsidR="00F24DA5" w:rsidRPr="00922E38" w:rsidRDefault="00F24DA5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</w:p>
    <w:p w:rsidR="00AC631A" w:rsidRPr="009A6B2B" w:rsidRDefault="00AC631A" w:rsidP="00AC631A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AC631A" w:rsidRPr="00E01490" w:rsidTr="005A068F">
        <w:tc>
          <w:tcPr>
            <w:tcW w:w="2340" w:type="dxa"/>
          </w:tcPr>
          <w:p w:rsidR="00AC631A" w:rsidRPr="00E01490" w:rsidRDefault="00AC631A" w:rsidP="005A0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AC631A" w:rsidRPr="00E01490" w:rsidRDefault="00771064" w:rsidP="005A0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3B84">
              <w:t>溢付件人工修正</w:t>
            </w:r>
          </w:p>
        </w:tc>
      </w:tr>
      <w:tr w:rsidR="00AC631A" w:rsidRPr="00E01490" w:rsidTr="005A068F">
        <w:tc>
          <w:tcPr>
            <w:tcW w:w="2340" w:type="dxa"/>
          </w:tcPr>
          <w:p w:rsidR="00AC631A" w:rsidRPr="00E01490" w:rsidRDefault="00AC631A" w:rsidP="005A0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AC631A" w:rsidRPr="00E01490" w:rsidRDefault="00771064" w:rsidP="005A0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22E38">
              <w:rPr>
                <w:rFonts w:ascii="Courier New" w:hAnsi="Courier New" w:cs="Courier New"/>
              </w:rPr>
              <w:t>AA</w:t>
            </w:r>
            <w:r>
              <w:rPr>
                <w:rFonts w:ascii="Courier New" w:hAnsi="Courier New" w:cs="Courier New" w:hint="eastAsia"/>
              </w:rPr>
              <w:t>Y1</w:t>
            </w:r>
            <w:r w:rsidRPr="00922E38">
              <w:rPr>
                <w:rFonts w:ascii="Courier New" w:hAnsi="Courier New" w:cs="Courier New"/>
              </w:rPr>
              <w:t>_0</w:t>
            </w:r>
            <w:r>
              <w:rPr>
                <w:rFonts w:ascii="Courier New" w:hAnsi="Courier New" w:cs="Courier New" w:hint="eastAsia"/>
              </w:rPr>
              <w:t>100</w:t>
            </w:r>
          </w:p>
        </w:tc>
      </w:tr>
      <w:tr w:rsidR="00AC631A" w:rsidRPr="00E01490" w:rsidTr="005A068F">
        <w:tc>
          <w:tcPr>
            <w:tcW w:w="2340" w:type="dxa"/>
          </w:tcPr>
          <w:p w:rsidR="00AC631A" w:rsidRPr="00E01490" w:rsidRDefault="00AC631A" w:rsidP="005A0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AC631A" w:rsidRPr="00E01490" w:rsidRDefault="00AC631A" w:rsidP="005A0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AC631A" w:rsidRPr="00E01490" w:rsidTr="005A068F">
        <w:tc>
          <w:tcPr>
            <w:tcW w:w="2340" w:type="dxa"/>
          </w:tcPr>
          <w:p w:rsidR="00AC631A" w:rsidRPr="00E01490" w:rsidRDefault="00AC631A" w:rsidP="005A0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AC631A" w:rsidRPr="00E01490" w:rsidRDefault="00AC631A" w:rsidP="0077106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查詢，新增，修改，刪除</w:t>
            </w:r>
            <w:r w:rsidR="00771064" w:rsidRPr="00443B84">
              <w:t>溢付件</w:t>
            </w:r>
          </w:p>
        </w:tc>
      </w:tr>
      <w:tr w:rsidR="00AC631A" w:rsidRPr="00E01490" w:rsidTr="005A068F">
        <w:tc>
          <w:tcPr>
            <w:tcW w:w="2340" w:type="dxa"/>
          </w:tcPr>
          <w:p w:rsidR="00AC631A" w:rsidRPr="00E01490" w:rsidRDefault="00AC631A" w:rsidP="005A0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AC631A" w:rsidRPr="00E01490" w:rsidRDefault="003049EC" w:rsidP="005A0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AC631A" w:rsidRPr="00E01490" w:rsidTr="005A068F">
        <w:tc>
          <w:tcPr>
            <w:tcW w:w="2340" w:type="dxa"/>
          </w:tcPr>
          <w:p w:rsidR="00AC631A" w:rsidRPr="00E01490" w:rsidRDefault="00AC631A" w:rsidP="005A0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AC631A" w:rsidRPr="00E01490" w:rsidRDefault="003049EC" w:rsidP="005A0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各行政中心</w:t>
            </w:r>
          </w:p>
        </w:tc>
      </w:tr>
      <w:tr w:rsidR="00AC631A" w:rsidRPr="00E01490" w:rsidTr="005A068F">
        <w:tc>
          <w:tcPr>
            <w:tcW w:w="2340" w:type="dxa"/>
          </w:tcPr>
          <w:p w:rsidR="00AC631A" w:rsidRPr="00E01490" w:rsidRDefault="00AC631A" w:rsidP="005A0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AC631A" w:rsidRPr="00E01490" w:rsidRDefault="00AC631A" w:rsidP="005A0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AC631A" w:rsidRPr="00E01490" w:rsidTr="005A068F">
        <w:tc>
          <w:tcPr>
            <w:tcW w:w="2340" w:type="dxa"/>
          </w:tcPr>
          <w:p w:rsidR="00AC631A" w:rsidRPr="00266B0D" w:rsidRDefault="00AC631A" w:rsidP="005A068F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AC631A" w:rsidRPr="00E01490" w:rsidRDefault="00AC631A" w:rsidP="005A0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AC631A" w:rsidRDefault="00AC631A" w:rsidP="00606D8B">
      <w:pPr>
        <w:pStyle w:val="Tabletext"/>
        <w:keepLines w:val="0"/>
        <w:spacing w:after="0" w:line="240" w:lineRule="auto"/>
        <w:rPr>
          <w:rFonts w:ascii="Courier New" w:hAnsi="Courier New" w:cs="Courier New" w:hint="eastAsia"/>
          <w:kern w:val="2"/>
          <w:sz w:val="24"/>
          <w:szCs w:val="24"/>
          <w:lang w:eastAsia="zh-TW"/>
        </w:rPr>
      </w:pPr>
    </w:p>
    <w:p w:rsidR="005A5FD5" w:rsidRDefault="005A5FD5" w:rsidP="005A5FD5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5A5FD5" w:rsidRDefault="005A5FD5" w:rsidP="00606D8B">
      <w:pPr>
        <w:pStyle w:val="Tabletext"/>
        <w:keepLines w:val="0"/>
        <w:spacing w:after="0" w:line="240" w:lineRule="auto"/>
        <w:rPr>
          <w:rFonts w:ascii="Courier New" w:hAnsi="Courier New" w:cs="Courier New" w:hint="eastAsia"/>
          <w:kern w:val="2"/>
          <w:sz w:val="24"/>
          <w:szCs w:val="24"/>
          <w:lang w:eastAsia="zh-TW"/>
        </w:rPr>
      </w:pPr>
    </w:p>
    <w:p w:rsidR="006F4500" w:rsidRDefault="006F4500" w:rsidP="006F450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31"/>
        <w:gridCol w:w="3402"/>
        <w:gridCol w:w="2809"/>
        <w:gridCol w:w="917"/>
        <w:gridCol w:w="917"/>
        <w:gridCol w:w="917"/>
        <w:gridCol w:w="917"/>
      </w:tblGrid>
      <w:tr w:rsidR="006F4500" w:rsidRPr="00E01490" w:rsidTr="00517866">
        <w:tc>
          <w:tcPr>
            <w:tcW w:w="831" w:type="dxa"/>
          </w:tcPr>
          <w:p w:rsidR="006F4500" w:rsidRPr="00C829C1" w:rsidRDefault="006F4500" w:rsidP="007D2092">
            <w:pPr>
              <w:snapToGrid w:val="0"/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402" w:type="dxa"/>
          </w:tcPr>
          <w:p w:rsidR="006F4500" w:rsidRPr="00C829C1" w:rsidRDefault="006F4500" w:rsidP="007D2092">
            <w:pPr>
              <w:snapToGrid w:val="0"/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809" w:type="dxa"/>
          </w:tcPr>
          <w:p w:rsidR="006F4500" w:rsidRPr="00C829C1" w:rsidRDefault="006F4500" w:rsidP="007D2092">
            <w:pPr>
              <w:snapToGrid w:val="0"/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17" w:type="dxa"/>
          </w:tcPr>
          <w:p w:rsidR="006F4500" w:rsidRPr="00E60524" w:rsidRDefault="006F4500" w:rsidP="007D2092">
            <w:pPr>
              <w:snapToGrid w:val="0"/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17" w:type="dxa"/>
          </w:tcPr>
          <w:p w:rsidR="006F4500" w:rsidRPr="00E60524" w:rsidRDefault="006F4500" w:rsidP="007D2092">
            <w:pPr>
              <w:snapToGrid w:val="0"/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17" w:type="dxa"/>
          </w:tcPr>
          <w:p w:rsidR="006F4500" w:rsidRPr="00E60524" w:rsidRDefault="006F4500" w:rsidP="007D2092">
            <w:pPr>
              <w:snapToGrid w:val="0"/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17" w:type="dxa"/>
          </w:tcPr>
          <w:p w:rsidR="006F4500" w:rsidRPr="00E60524" w:rsidRDefault="006F4500" w:rsidP="007D2092">
            <w:pPr>
              <w:snapToGrid w:val="0"/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D2092" w:rsidRPr="00E01490" w:rsidTr="00517866">
        <w:tblPrEx>
          <w:tblLook w:val="01E0" w:firstRow="1" w:lastRow="1" w:firstColumn="1" w:lastColumn="1" w:noHBand="0" w:noVBand="0"/>
        </w:tblPrEx>
        <w:tc>
          <w:tcPr>
            <w:tcW w:w="831" w:type="dxa"/>
          </w:tcPr>
          <w:p w:rsidR="007D2092" w:rsidRPr="00E01490" w:rsidRDefault="007D2092" w:rsidP="007D2092">
            <w:pPr>
              <w:widowControl/>
              <w:numPr>
                <w:ilvl w:val="0"/>
                <w:numId w:val="30"/>
              </w:numPr>
              <w:snapToGrid w:val="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7D2092" w:rsidRPr="00922E38" w:rsidRDefault="007D2092" w:rsidP="005A068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新細明體" w:hAnsi="新細明體" w:hint="eastAsia"/>
                <w:bCs/>
              </w:rPr>
              <w:t>理賠溢付案件修正檔</w:t>
            </w:r>
          </w:p>
        </w:tc>
        <w:tc>
          <w:tcPr>
            <w:tcW w:w="2809" w:type="dxa"/>
          </w:tcPr>
          <w:p w:rsidR="007D2092" w:rsidRPr="00922E38" w:rsidRDefault="007D2092" w:rsidP="005A068F">
            <w:pPr>
              <w:jc w:val="both"/>
              <w:rPr>
                <w:rFonts w:ascii="Courier New" w:hAnsi="Courier New" w:cs="Courier New"/>
              </w:rPr>
            </w:pPr>
            <w:r w:rsidRPr="00922E38">
              <w:rPr>
                <w:rFonts w:ascii="Courier New" w:hAnsi="Courier New" w:cs="Courier New"/>
              </w:rPr>
              <w:t>DTAAY001</w:t>
            </w:r>
          </w:p>
        </w:tc>
        <w:tc>
          <w:tcPr>
            <w:tcW w:w="917" w:type="dxa"/>
          </w:tcPr>
          <w:p w:rsidR="007D2092" w:rsidRPr="00E60524" w:rsidRDefault="007D2092" w:rsidP="007D2092">
            <w:pPr>
              <w:snapToGrid w:val="0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17" w:type="dxa"/>
          </w:tcPr>
          <w:p w:rsidR="007D2092" w:rsidRPr="00E60524" w:rsidRDefault="007D2092" w:rsidP="007D2092">
            <w:pPr>
              <w:snapToGrid w:val="0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17" w:type="dxa"/>
          </w:tcPr>
          <w:p w:rsidR="007D2092" w:rsidRPr="00E60524" w:rsidRDefault="007D2092" w:rsidP="007D2092">
            <w:pPr>
              <w:snapToGrid w:val="0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17" w:type="dxa"/>
          </w:tcPr>
          <w:p w:rsidR="007D2092" w:rsidRPr="00E60524" w:rsidRDefault="007D2092" w:rsidP="007D2092">
            <w:pPr>
              <w:snapToGrid w:val="0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517866" w:rsidRPr="00E01490" w:rsidTr="00517866">
        <w:tblPrEx>
          <w:tblLook w:val="01E0" w:firstRow="1" w:lastRow="1" w:firstColumn="1" w:lastColumn="1" w:noHBand="0" w:noVBand="0"/>
        </w:tblPrEx>
        <w:tc>
          <w:tcPr>
            <w:tcW w:w="831" w:type="dxa"/>
          </w:tcPr>
          <w:p w:rsidR="00517866" w:rsidRPr="00E01490" w:rsidRDefault="00517866" w:rsidP="007D2092">
            <w:pPr>
              <w:widowControl/>
              <w:numPr>
                <w:ilvl w:val="0"/>
                <w:numId w:val="30"/>
              </w:numPr>
              <w:snapToGrid w:val="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02" w:type="dxa"/>
          </w:tcPr>
          <w:p w:rsidR="00517866" w:rsidRPr="00922E38" w:rsidRDefault="00517866" w:rsidP="005A068F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理賠記錄檔</w:t>
            </w:r>
          </w:p>
        </w:tc>
        <w:tc>
          <w:tcPr>
            <w:tcW w:w="2809" w:type="dxa"/>
          </w:tcPr>
          <w:p w:rsidR="00517866" w:rsidRPr="00922E38" w:rsidRDefault="00517866" w:rsidP="005A068F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Courier New" w:cs="Courier New"/>
              </w:rPr>
              <w:t>DTAAB001</w:t>
            </w:r>
          </w:p>
        </w:tc>
        <w:tc>
          <w:tcPr>
            <w:tcW w:w="917" w:type="dxa"/>
          </w:tcPr>
          <w:p w:rsidR="00517866" w:rsidRPr="00E60524" w:rsidRDefault="00517866" w:rsidP="005A068F">
            <w:pPr>
              <w:snapToGrid w:val="0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17" w:type="dxa"/>
          </w:tcPr>
          <w:p w:rsidR="00517866" w:rsidRPr="00E60524" w:rsidRDefault="00517866" w:rsidP="005A068F">
            <w:pPr>
              <w:snapToGrid w:val="0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17" w:type="dxa"/>
          </w:tcPr>
          <w:p w:rsidR="00517866" w:rsidRPr="00E60524" w:rsidRDefault="00517866" w:rsidP="005A068F">
            <w:pPr>
              <w:snapToGrid w:val="0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17" w:type="dxa"/>
          </w:tcPr>
          <w:p w:rsidR="00517866" w:rsidRPr="00E60524" w:rsidRDefault="00517866" w:rsidP="005A068F">
            <w:pPr>
              <w:snapToGrid w:val="0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517866" w:rsidRPr="00E01490" w:rsidTr="00517866">
        <w:tblPrEx>
          <w:tblLook w:val="01E0" w:firstRow="1" w:lastRow="1" w:firstColumn="1" w:lastColumn="1" w:noHBand="0" w:noVBand="0"/>
        </w:tblPrEx>
        <w:tc>
          <w:tcPr>
            <w:tcW w:w="831" w:type="dxa"/>
          </w:tcPr>
          <w:p w:rsidR="00517866" w:rsidRPr="00E01490" w:rsidRDefault="00517866" w:rsidP="007D2092">
            <w:pPr>
              <w:widowControl/>
              <w:numPr>
                <w:ilvl w:val="0"/>
                <w:numId w:val="30"/>
              </w:numPr>
              <w:snapToGrid w:val="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02" w:type="dxa"/>
          </w:tcPr>
          <w:p w:rsidR="00517866" w:rsidRPr="00922E38" w:rsidRDefault="00517866" w:rsidP="005A068F">
            <w:pPr>
              <w:rPr>
                <w:rFonts w:ascii="Courier New" w:hAnsi="新細明體" w:cs="Courier New" w:hint="eastAsia"/>
              </w:rPr>
            </w:pPr>
            <w:r>
              <w:rPr>
                <w:rFonts w:ascii="Courier New" w:hAnsi="新細明體" w:cs="Courier New" w:hint="eastAsia"/>
              </w:rPr>
              <w:t>壽險契約關係人</w:t>
            </w:r>
          </w:p>
        </w:tc>
        <w:tc>
          <w:tcPr>
            <w:tcW w:w="2809" w:type="dxa"/>
          </w:tcPr>
          <w:p w:rsidR="00517866" w:rsidRPr="00922E38" w:rsidRDefault="00517866" w:rsidP="005A06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>DTA</w:t>
            </w:r>
            <w:r>
              <w:rPr>
                <w:rFonts w:ascii="Courier New" w:hAnsi="Courier New" w:cs="Courier New" w:hint="eastAsia"/>
                <w:color w:val="000000"/>
              </w:rPr>
              <w:t>B0005</w:t>
            </w:r>
          </w:p>
        </w:tc>
        <w:tc>
          <w:tcPr>
            <w:tcW w:w="917" w:type="dxa"/>
          </w:tcPr>
          <w:p w:rsidR="00517866" w:rsidRPr="00E60524" w:rsidRDefault="00517866" w:rsidP="005A068F">
            <w:pPr>
              <w:snapToGrid w:val="0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17" w:type="dxa"/>
          </w:tcPr>
          <w:p w:rsidR="00517866" w:rsidRPr="00E60524" w:rsidRDefault="00517866" w:rsidP="005A068F">
            <w:pPr>
              <w:snapToGrid w:val="0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17" w:type="dxa"/>
          </w:tcPr>
          <w:p w:rsidR="00517866" w:rsidRPr="00E60524" w:rsidRDefault="00517866" w:rsidP="005A068F">
            <w:pPr>
              <w:snapToGrid w:val="0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17" w:type="dxa"/>
          </w:tcPr>
          <w:p w:rsidR="00517866" w:rsidRPr="00E60524" w:rsidRDefault="00517866" w:rsidP="005A068F">
            <w:pPr>
              <w:snapToGrid w:val="0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517866" w:rsidRPr="00E01490" w:rsidTr="00517866">
        <w:tblPrEx>
          <w:tblLook w:val="01E0" w:firstRow="1" w:lastRow="1" w:firstColumn="1" w:lastColumn="1" w:noHBand="0" w:noVBand="0"/>
        </w:tblPrEx>
        <w:tc>
          <w:tcPr>
            <w:tcW w:w="831" w:type="dxa"/>
          </w:tcPr>
          <w:p w:rsidR="00517866" w:rsidRPr="00E01490" w:rsidRDefault="00517866" w:rsidP="007D2092">
            <w:pPr>
              <w:widowControl/>
              <w:numPr>
                <w:ilvl w:val="0"/>
                <w:numId w:val="30"/>
              </w:numPr>
              <w:snapToGrid w:val="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02" w:type="dxa"/>
          </w:tcPr>
          <w:p w:rsidR="00517866" w:rsidRPr="00922E38" w:rsidRDefault="00517866" w:rsidP="005A068F">
            <w:pPr>
              <w:rPr>
                <w:rFonts w:ascii="Courier New" w:hAnsi="新細明體" w:cs="Courier New" w:hint="eastAsia"/>
              </w:rPr>
            </w:pPr>
            <w:r>
              <w:rPr>
                <w:rFonts w:ascii="Courier New" w:hAnsi="新細明體" w:cs="Courier New" w:hint="eastAsia"/>
              </w:rPr>
              <w:t>壽險主約投保紀錄</w:t>
            </w:r>
          </w:p>
        </w:tc>
        <w:tc>
          <w:tcPr>
            <w:tcW w:w="2809" w:type="dxa"/>
          </w:tcPr>
          <w:p w:rsidR="00517866" w:rsidRDefault="00517866" w:rsidP="005A068F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DTA</w:t>
            </w:r>
            <w:r>
              <w:rPr>
                <w:rFonts w:ascii="Courier New" w:hAnsi="Courier New" w:cs="Courier New" w:hint="eastAsia"/>
                <w:color w:val="000000"/>
              </w:rPr>
              <w:t>B0001</w:t>
            </w:r>
          </w:p>
        </w:tc>
        <w:tc>
          <w:tcPr>
            <w:tcW w:w="917" w:type="dxa"/>
          </w:tcPr>
          <w:p w:rsidR="00517866" w:rsidRPr="00E60524" w:rsidRDefault="00517866" w:rsidP="005A068F">
            <w:pPr>
              <w:snapToGrid w:val="0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17" w:type="dxa"/>
          </w:tcPr>
          <w:p w:rsidR="00517866" w:rsidRPr="00E60524" w:rsidRDefault="00517866" w:rsidP="005A068F">
            <w:pPr>
              <w:snapToGrid w:val="0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17" w:type="dxa"/>
          </w:tcPr>
          <w:p w:rsidR="00517866" w:rsidRPr="00E60524" w:rsidRDefault="00517866" w:rsidP="005A068F">
            <w:pPr>
              <w:snapToGrid w:val="0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17" w:type="dxa"/>
          </w:tcPr>
          <w:p w:rsidR="00517866" w:rsidRPr="00E60524" w:rsidRDefault="00517866" w:rsidP="005A068F">
            <w:pPr>
              <w:snapToGrid w:val="0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517866" w:rsidRPr="00E01490" w:rsidTr="00517866">
        <w:tblPrEx>
          <w:tblLook w:val="01E0" w:firstRow="1" w:lastRow="1" w:firstColumn="1" w:lastColumn="1" w:noHBand="0" w:noVBand="0"/>
        </w:tblPrEx>
        <w:tc>
          <w:tcPr>
            <w:tcW w:w="831" w:type="dxa"/>
          </w:tcPr>
          <w:p w:rsidR="00517866" w:rsidRPr="00E01490" w:rsidRDefault="00517866" w:rsidP="007D2092">
            <w:pPr>
              <w:widowControl/>
              <w:numPr>
                <w:ilvl w:val="0"/>
                <w:numId w:val="30"/>
              </w:numPr>
              <w:snapToGrid w:val="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bookmarkStart w:id="92" w:name="_GoBack"/>
            <w:bookmarkEnd w:id="92"/>
          </w:p>
        </w:tc>
        <w:tc>
          <w:tcPr>
            <w:tcW w:w="3402" w:type="dxa"/>
          </w:tcPr>
          <w:p w:rsidR="00517866" w:rsidRPr="00922E38" w:rsidRDefault="00517866" w:rsidP="005A068F">
            <w:pPr>
              <w:rPr>
                <w:rFonts w:ascii="Courier New" w:hAnsi="新細明體" w:cs="Courier New" w:hint="eastAsia"/>
              </w:rPr>
            </w:pPr>
            <w:r>
              <w:rPr>
                <w:rFonts w:ascii="Courier New" w:hAnsi="新細明體" w:cs="Courier New" w:hint="eastAsia"/>
              </w:rPr>
              <w:t>基本資料定義檔</w:t>
            </w:r>
          </w:p>
        </w:tc>
        <w:tc>
          <w:tcPr>
            <w:tcW w:w="2809" w:type="dxa"/>
          </w:tcPr>
          <w:p w:rsidR="00517866" w:rsidRDefault="00517866" w:rsidP="005A068F">
            <w:pPr>
              <w:rPr>
                <w:rFonts w:ascii="Courier New" w:hAnsi="Courier New" w:cs="Courier New"/>
                <w:color w:val="000000"/>
              </w:rPr>
            </w:pPr>
            <w:r w:rsidRPr="009405E7">
              <w:rPr>
                <w:rFonts w:ascii="Courier New" w:hAnsi="Courier New" w:cs="Courier New"/>
                <w:color w:val="000000"/>
              </w:rPr>
              <w:t>DTAGA001_PROD_DEFI</w:t>
            </w:r>
          </w:p>
        </w:tc>
        <w:tc>
          <w:tcPr>
            <w:tcW w:w="917" w:type="dxa"/>
          </w:tcPr>
          <w:p w:rsidR="00517866" w:rsidRPr="00E60524" w:rsidRDefault="00517866" w:rsidP="005A068F">
            <w:pPr>
              <w:snapToGrid w:val="0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17" w:type="dxa"/>
          </w:tcPr>
          <w:p w:rsidR="00517866" w:rsidRPr="00E60524" w:rsidRDefault="00517866" w:rsidP="005A068F">
            <w:pPr>
              <w:snapToGrid w:val="0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17" w:type="dxa"/>
          </w:tcPr>
          <w:p w:rsidR="00517866" w:rsidRPr="00E60524" w:rsidRDefault="00517866" w:rsidP="005A068F">
            <w:pPr>
              <w:snapToGrid w:val="0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17" w:type="dxa"/>
          </w:tcPr>
          <w:p w:rsidR="00517866" w:rsidRPr="00E60524" w:rsidRDefault="00517866" w:rsidP="005A068F">
            <w:pPr>
              <w:snapToGrid w:val="0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F4500" w:rsidRPr="009A6B2B" w:rsidRDefault="006F4500" w:rsidP="006F450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6F4500" w:rsidRDefault="006F4500" w:rsidP="006F450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6F4500" w:rsidRPr="00E01490" w:rsidTr="005A068F">
        <w:tc>
          <w:tcPr>
            <w:tcW w:w="455" w:type="pct"/>
          </w:tcPr>
          <w:p w:rsidR="006F4500" w:rsidRPr="00C829C1" w:rsidRDefault="006F4500" w:rsidP="005A068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6F4500" w:rsidRPr="00C829C1" w:rsidRDefault="006F4500" w:rsidP="005A068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6F4500" w:rsidRPr="00C829C1" w:rsidRDefault="006F4500" w:rsidP="005A068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6E670A" w:rsidRPr="00E01490" w:rsidTr="005A068F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6E670A" w:rsidRPr="00E01490" w:rsidRDefault="006E670A" w:rsidP="006F4500">
            <w:pPr>
              <w:widowControl/>
              <w:numPr>
                <w:ilvl w:val="0"/>
                <w:numId w:val="3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6E670A" w:rsidRPr="000166E6" w:rsidRDefault="006E670A" w:rsidP="005A068F">
            <w:pPr>
              <w:rPr>
                <w:rFonts w:ascii="Courier New" w:hAnsi="Courier New" w:cs="Courier New"/>
              </w:rPr>
            </w:pPr>
            <w:r w:rsidRPr="000166E6">
              <w:rPr>
                <w:rFonts w:ascii="Courier New" w:eastAsia="細明體" w:hAnsi="細明體" w:cs="Courier New"/>
              </w:rPr>
              <w:t>取得理賠相關序號模組</w:t>
            </w:r>
          </w:p>
        </w:tc>
        <w:tc>
          <w:tcPr>
            <w:tcW w:w="2159" w:type="pct"/>
          </w:tcPr>
          <w:p w:rsidR="006E670A" w:rsidRPr="000166E6" w:rsidRDefault="006E670A" w:rsidP="005A068F">
            <w:pPr>
              <w:rPr>
                <w:rFonts w:ascii="Courier New" w:hAnsi="Courier New" w:cs="Courier New"/>
              </w:rPr>
            </w:pPr>
            <w:r w:rsidRPr="000166E6">
              <w:rPr>
                <w:rFonts w:ascii="Courier New" w:hAnsi="Courier New" w:cs="Courier New"/>
              </w:rPr>
              <w:t>AA_B2Z009</w:t>
            </w:r>
          </w:p>
        </w:tc>
      </w:tr>
    </w:tbl>
    <w:p w:rsidR="00965B73" w:rsidRDefault="00965B73" w:rsidP="00572ABF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AE4B03" w:rsidRDefault="00F24DA5" w:rsidP="00A30A4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如連結</w:t>
      </w:r>
      <w:r w:rsidRPr="009C1636">
        <w:rPr>
          <w:rFonts w:hint="eastAsia"/>
          <w:kern w:val="2"/>
          <w:szCs w:val="24"/>
          <w:lang w:eastAsia="zh-TW"/>
        </w:rPr>
        <w:t>US</w:t>
      </w:r>
      <w:r w:rsidR="00443B84" w:rsidRPr="00922E38">
        <w:rPr>
          <w:rFonts w:ascii="Courier New" w:hAnsi="Courier New" w:cs="Courier New"/>
          <w:kern w:val="2"/>
          <w:sz w:val="24"/>
          <w:szCs w:val="24"/>
          <w:lang w:eastAsia="zh-TW"/>
        </w:rPr>
        <w:t>AA</w:t>
      </w:r>
      <w:r w:rsidR="00443B84">
        <w:rPr>
          <w:rFonts w:ascii="Courier New" w:hAnsi="Courier New" w:cs="Courier New" w:hint="eastAsia"/>
          <w:kern w:val="2"/>
          <w:sz w:val="24"/>
          <w:szCs w:val="24"/>
          <w:lang w:eastAsia="zh-TW"/>
        </w:rPr>
        <w:t>Y</w:t>
      </w:r>
      <w:r w:rsidR="007A5D9E">
        <w:rPr>
          <w:rFonts w:ascii="Courier New" w:hAnsi="Courier New" w:cs="Courier New" w:hint="eastAsia"/>
          <w:kern w:val="2"/>
          <w:sz w:val="24"/>
          <w:szCs w:val="24"/>
          <w:lang w:eastAsia="zh-TW"/>
        </w:rPr>
        <w:t>1</w:t>
      </w:r>
      <w:r w:rsidR="00443B84" w:rsidRPr="00922E38">
        <w:rPr>
          <w:rFonts w:ascii="Courier New" w:hAnsi="Courier New" w:cs="Courier New"/>
          <w:kern w:val="2"/>
          <w:sz w:val="24"/>
          <w:szCs w:val="24"/>
          <w:lang w:eastAsia="zh-TW"/>
        </w:rPr>
        <w:t>0</w:t>
      </w:r>
      <w:r w:rsidR="00443B84">
        <w:rPr>
          <w:rFonts w:ascii="Courier New" w:hAnsi="Courier New" w:cs="Courier New" w:hint="eastAsia"/>
          <w:kern w:val="2"/>
          <w:sz w:val="24"/>
          <w:szCs w:val="24"/>
          <w:lang w:eastAsia="zh-TW"/>
        </w:rPr>
        <w:t>100</w:t>
      </w:r>
      <w:r w:rsidRPr="009C1636">
        <w:rPr>
          <w:rFonts w:hint="eastAsia"/>
          <w:kern w:val="2"/>
          <w:szCs w:val="24"/>
          <w:lang w:eastAsia="zh-TW"/>
        </w:rPr>
        <w:t>_</w:t>
      </w:r>
      <w:r w:rsidR="00443B84">
        <w:rPr>
          <w:lang w:eastAsia="zh-TW"/>
        </w:rPr>
        <w:t>溢付件人工修正</w:t>
      </w:r>
      <w:r>
        <w:rPr>
          <w:rFonts w:hint="eastAsia"/>
          <w:kern w:val="2"/>
          <w:szCs w:val="24"/>
          <w:lang w:eastAsia="zh-TW"/>
        </w:rPr>
        <w:t>。</w:t>
      </w:r>
    </w:p>
    <w:p w:rsidR="006A642F" w:rsidRDefault="006A642F" w:rsidP="006A642F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六、程式內容</w:t>
      </w:r>
    </w:p>
    <w:p w:rsidR="00E24578" w:rsidRPr="00E24578" w:rsidRDefault="00A30A45" w:rsidP="00F0341F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011232">
        <w:rPr>
          <w:rFonts w:ascii="Courier New" w:hAnsi="Courier New" w:cs="Courier New"/>
          <w:kern w:val="2"/>
          <w:bdr w:val="single" w:sz="4" w:space="0" w:color="auto"/>
          <w:shd w:val="pct15" w:color="auto" w:fill="FFFFFF"/>
          <w:lang w:eastAsia="zh-TW"/>
        </w:rPr>
        <w:t>初始</w:t>
      </w:r>
      <w:r w:rsidRPr="00011232">
        <w:rPr>
          <w:rFonts w:ascii="Courier New" w:hAnsi="Courier New" w:cs="Courier New"/>
          <w:kern w:val="2"/>
          <w:lang w:eastAsia="zh-TW"/>
        </w:rPr>
        <w:t>：</w:t>
      </w:r>
      <w:r w:rsidR="002059FE">
        <w:rPr>
          <w:rFonts w:ascii="Courier New" w:hAnsi="Courier New" w:cs="Courier New"/>
          <w:kern w:val="2"/>
          <w:lang w:eastAsia="zh-TW"/>
        </w:rPr>
        <w:t>接收傳入參數</w:t>
      </w:r>
    </w:p>
    <w:p w:rsidR="009A6EBC" w:rsidRPr="00E24578" w:rsidRDefault="00E24578" w:rsidP="00E24578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新細明體" w:cs="Courier New"/>
          <w:lang w:eastAsia="zh-TW"/>
        </w:rPr>
        <w:t>I</w:t>
      </w:r>
      <w:r>
        <w:rPr>
          <w:rFonts w:ascii="Courier New" w:hAnsi="新細明體" w:cs="Courier New" w:hint="eastAsia"/>
          <w:lang w:eastAsia="zh-TW"/>
        </w:rPr>
        <w:t xml:space="preserve">f </w:t>
      </w:r>
      <w:r w:rsidR="0073771E">
        <w:rPr>
          <w:rFonts w:ascii="Courier New" w:hAnsi="新細明體" w:cs="Courier New" w:hint="eastAsia"/>
          <w:lang w:eastAsia="zh-TW"/>
        </w:rPr>
        <w:t>從畫面</w:t>
      </w:r>
      <w:r w:rsidR="007A5D9E">
        <w:rPr>
          <w:rFonts w:ascii="Courier New" w:hAnsi="新細明體" w:cs="Courier New" w:hint="eastAsia"/>
          <w:lang w:eastAsia="zh-TW"/>
        </w:rPr>
        <w:t>AAY10200</w:t>
      </w:r>
      <w:r w:rsidR="0073771E">
        <w:rPr>
          <w:rFonts w:ascii="Courier New" w:hAnsi="新細明體" w:cs="Courier New" w:hint="eastAsia"/>
          <w:lang w:eastAsia="zh-TW"/>
        </w:rPr>
        <w:t>連結過來</w:t>
      </w:r>
      <w:r w:rsidR="007C0B33">
        <w:rPr>
          <w:rFonts w:ascii="Courier New" w:hAnsi="新細明體" w:cs="Courier New" w:hint="eastAsia"/>
          <w:lang w:eastAsia="zh-TW"/>
        </w:rPr>
        <w:t>，直接執行</w:t>
      </w:r>
      <w:r w:rsidR="007C0B33">
        <w:rPr>
          <w:rFonts w:ascii="Courier New" w:hAnsi="Courier New" w:cs="Courier New"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t>查詢修正紀錄</w:t>
      </w:r>
    </w:p>
    <w:p w:rsidR="00E24578" w:rsidRDefault="00E24578" w:rsidP="00E24578">
      <w:pPr>
        <w:pStyle w:val="Tabletext"/>
        <w:keepLines w:val="0"/>
        <w:numPr>
          <w:ilvl w:val="1"/>
          <w:numId w:val="5"/>
        </w:numPr>
        <w:spacing w:after="0" w:line="240" w:lineRule="auto"/>
        <w:rPr>
          <w:ins w:id="93" w:author="FIS" w:date="2012-09-28T10:43:00Z"/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/>
          <w:kern w:val="2"/>
          <w:szCs w:val="24"/>
          <w:lang w:eastAsia="zh-TW"/>
        </w:rPr>
        <w:t>E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 xml:space="preserve">lse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接收保單號碼欄位，顯示在畫面上。</w:t>
      </w:r>
    </w:p>
    <w:p w:rsidR="00B86B97" w:rsidRDefault="00B86B97" w:rsidP="00E24578">
      <w:pPr>
        <w:pStyle w:val="Tabletext"/>
        <w:keepLines w:val="0"/>
        <w:numPr>
          <w:ilvl w:val="1"/>
          <w:numId w:val="5"/>
        </w:numPr>
        <w:spacing w:after="0" w:line="240" w:lineRule="auto"/>
        <w:rPr>
          <w:ins w:id="94" w:author="FIS" w:date="2012-09-28T10:43:00Z"/>
          <w:rFonts w:ascii="Courier New" w:hAnsi="Courier New" w:cs="Courier New" w:hint="eastAsia"/>
          <w:kern w:val="2"/>
          <w:szCs w:val="24"/>
          <w:lang w:eastAsia="zh-TW"/>
        </w:rPr>
      </w:pPr>
      <w:ins w:id="95" w:author="FIS" w:date="2012-09-28T10:43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畫面資料檢核：</w:t>
        </w:r>
      </w:ins>
    </w:p>
    <w:p w:rsidR="00B86B97" w:rsidRDefault="00DA440B" w:rsidP="00DA440B">
      <w:pPr>
        <w:pStyle w:val="Tabletext"/>
        <w:keepLines w:val="0"/>
        <w:numPr>
          <w:ilvl w:val="2"/>
          <w:numId w:val="5"/>
        </w:numPr>
        <w:spacing w:after="0" w:line="240" w:lineRule="auto"/>
        <w:rPr>
          <w:ins w:id="96" w:author="FIS" w:date="2012-09-28T10:43:00Z"/>
          <w:rFonts w:ascii="Courier New" w:hAnsi="Courier New" w:cs="Courier New" w:hint="eastAsia"/>
          <w:kern w:val="2"/>
          <w:szCs w:val="24"/>
          <w:lang w:eastAsia="zh-TW"/>
        </w:rPr>
        <w:pPrChange w:id="97" w:author="FIS" w:date="2012-09-28T10:43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98" w:author="FIS" w:date="2012-09-28T10:43:00Z">
        <w:r>
          <w:rPr>
            <w:rFonts w:ascii="Courier New" w:hAnsi="Courier New" w:cs="Courier New"/>
            <w:kern w:val="2"/>
            <w:szCs w:val="24"/>
            <w:lang w:eastAsia="zh-TW"/>
          </w:rPr>
          <w:t xml:space="preserve">IF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畫面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.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保單號碼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是空的</w:t>
        </w:r>
      </w:ins>
    </w:p>
    <w:p w:rsidR="00DA440B" w:rsidRDefault="00100FF9" w:rsidP="00DA440B">
      <w:pPr>
        <w:pStyle w:val="Tabletext"/>
        <w:keepLines w:val="0"/>
        <w:numPr>
          <w:ilvl w:val="3"/>
          <w:numId w:val="5"/>
        </w:numPr>
        <w:spacing w:after="0" w:line="240" w:lineRule="auto"/>
        <w:rPr>
          <w:ins w:id="99" w:author="FIS" w:date="2012-09-28T10:43:00Z"/>
          <w:rFonts w:ascii="Courier New" w:hAnsi="Courier New" w:cs="Courier New" w:hint="eastAsia"/>
          <w:kern w:val="2"/>
          <w:szCs w:val="24"/>
          <w:lang w:eastAsia="zh-TW"/>
        </w:rPr>
        <w:pPrChange w:id="100" w:author="FIS" w:date="2012-09-28T10:43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101" w:author="FIS" w:date="2012-09-28T10:44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錯誤訊息：</w:t>
        </w:r>
        <w:r>
          <w:rPr>
            <w:rFonts w:ascii="Courier New" w:hAnsi="Courier New" w:cs="Courier New"/>
            <w:kern w:val="2"/>
            <w:szCs w:val="24"/>
            <w:lang w:eastAsia="zh-TW"/>
          </w:rPr>
          <w:t>”</w:t>
        </w:r>
      </w:ins>
      <w:ins w:id="102" w:author="FIS" w:date="2012-09-28T10:43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請輸入</w:t>
        </w:r>
      </w:ins>
      <w:ins w:id="103" w:author="FIS" w:date="2012-09-28T10:44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保單號碼</w:t>
        </w:r>
        <w:r>
          <w:rPr>
            <w:rFonts w:ascii="Courier New" w:hAnsi="Courier New" w:cs="Courier New"/>
            <w:kern w:val="2"/>
            <w:szCs w:val="24"/>
            <w:lang w:eastAsia="zh-TW"/>
          </w:rPr>
          <w:t>”</w:t>
        </w:r>
      </w:ins>
    </w:p>
    <w:p w:rsidR="00DA440B" w:rsidRDefault="00DA440B" w:rsidP="00DA440B">
      <w:pPr>
        <w:pStyle w:val="Tabletext"/>
        <w:keepLines w:val="0"/>
        <w:numPr>
          <w:ilvl w:val="2"/>
          <w:numId w:val="5"/>
        </w:numPr>
        <w:spacing w:after="0" w:line="240" w:lineRule="auto"/>
        <w:rPr>
          <w:ins w:id="104" w:author="FIS" w:date="2012-09-28T10:44:00Z"/>
          <w:rFonts w:ascii="Courier New" w:hAnsi="Courier New" w:cs="Courier New" w:hint="eastAsia"/>
          <w:kern w:val="2"/>
          <w:szCs w:val="24"/>
          <w:lang w:eastAsia="zh-TW"/>
        </w:rPr>
        <w:pPrChange w:id="105" w:author="FIS" w:date="2012-09-28T10:43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106" w:author="FIS" w:date="2012-09-28T10:43:00Z">
        <w:r>
          <w:rPr>
            <w:rFonts w:ascii="Courier New" w:hAnsi="Courier New" w:cs="Courier New"/>
            <w:kern w:val="2"/>
            <w:szCs w:val="24"/>
            <w:lang w:eastAsia="zh-TW"/>
          </w:rPr>
          <w:t xml:space="preserve">IF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畫面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.</w:t>
        </w:r>
        <w:r w:rsidR="00747AC3">
          <w:rPr>
            <w:rFonts w:ascii="Courier New" w:hAnsi="Courier New" w:cs="Courier New" w:hint="eastAsia"/>
            <w:kern w:val="2"/>
            <w:szCs w:val="24"/>
            <w:lang w:eastAsia="zh-TW"/>
          </w:rPr>
          <w:t>事故人</w:t>
        </w:r>
        <w:r w:rsidR="00747AC3">
          <w:rPr>
            <w:rFonts w:ascii="Courier New" w:hAnsi="Courier New" w:cs="Courier New" w:hint="eastAsia"/>
            <w:kern w:val="2"/>
            <w:szCs w:val="24"/>
            <w:lang w:eastAsia="zh-TW"/>
          </w:rPr>
          <w:t>ID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是空的</w:t>
        </w:r>
      </w:ins>
    </w:p>
    <w:p w:rsidR="00100FF9" w:rsidRDefault="00100FF9" w:rsidP="00100FF9">
      <w:pPr>
        <w:pStyle w:val="Tabletext"/>
        <w:keepLines w:val="0"/>
        <w:numPr>
          <w:ilvl w:val="3"/>
          <w:numId w:val="5"/>
        </w:numPr>
        <w:spacing w:after="0" w:line="240" w:lineRule="auto"/>
        <w:rPr>
          <w:ins w:id="107" w:author="FIS" w:date="2012-10-09T09:20:00Z"/>
          <w:rFonts w:ascii="Courier New" w:hAnsi="Courier New" w:cs="Courier New" w:hint="eastAsia"/>
          <w:kern w:val="2"/>
          <w:szCs w:val="24"/>
          <w:lang w:eastAsia="zh-TW"/>
        </w:rPr>
        <w:pPrChange w:id="108" w:author="FIS" w:date="2012-09-28T10:44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109" w:author="FIS" w:date="2012-09-28T10:44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錯誤訊息：</w:t>
        </w:r>
        <w:r>
          <w:rPr>
            <w:rFonts w:ascii="Courier New" w:hAnsi="Courier New" w:cs="Courier New"/>
            <w:kern w:val="2"/>
            <w:szCs w:val="24"/>
            <w:lang w:eastAsia="zh-TW"/>
          </w:rPr>
          <w:t>”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請輸入</w:t>
        </w:r>
        <w:r w:rsidR="005F448C">
          <w:rPr>
            <w:rFonts w:ascii="Courier New" w:hAnsi="Courier New" w:cs="Courier New" w:hint="eastAsia"/>
            <w:kern w:val="2"/>
            <w:szCs w:val="24"/>
            <w:lang w:eastAsia="zh-TW"/>
          </w:rPr>
          <w:t>事故人</w:t>
        </w:r>
        <w:r w:rsidR="005F448C">
          <w:rPr>
            <w:rFonts w:ascii="Courier New" w:hAnsi="Courier New" w:cs="Courier New" w:hint="eastAsia"/>
            <w:kern w:val="2"/>
            <w:szCs w:val="24"/>
            <w:lang w:eastAsia="zh-TW"/>
          </w:rPr>
          <w:t>ID</w:t>
        </w:r>
        <w:r>
          <w:rPr>
            <w:rFonts w:ascii="Courier New" w:hAnsi="Courier New" w:cs="Courier New"/>
            <w:kern w:val="2"/>
            <w:szCs w:val="24"/>
            <w:lang w:eastAsia="zh-TW"/>
          </w:rPr>
          <w:t>”</w:t>
        </w:r>
      </w:ins>
    </w:p>
    <w:p w:rsidR="00D81D2B" w:rsidRDefault="00D81D2B" w:rsidP="00D81D2B">
      <w:pPr>
        <w:pStyle w:val="Tabletext"/>
        <w:keepLines w:val="0"/>
        <w:numPr>
          <w:ilvl w:val="2"/>
          <w:numId w:val="5"/>
        </w:numPr>
        <w:spacing w:after="0" w:line="240" w:lineRule="auto"/>
        <w:rPr>
          <w:ins w:id="110" w:author="FIS" w:date="2012-10-09T09:20:00Z"/>
          <w:rFonts w:ascii="Courier New" w:hAnsi="Courier New" w:cs="Courier New" w:hint="eastAsia"/>
          <w:kern w:val="2"/>
          <w:szCs w:val="24"/>
          <w:lang w:eastAsia="zh-TW"/>
        </w:rPr>
        <w:pPrChange w:id="111" w:author="FIS" w:date="2012-10-09T09:20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112" w:author="FIS" w:date="2012-10-09T09:20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IF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畫面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.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帳務日期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_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起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 OR </w:t>
        </w:r>
        <w:r w:rsidRPr="00D81D2B">
          <w:rPr>
            <w:rFonts w:ascii="Courier New" w:hAnsi="Courier New" w:cs="Courier New" w:hint="eastAsia"/>
            <w:kern w:val="2"/>
            <w:szCs w:val="24"/>
            <w:lang w:eastAsia="zh-TW"/>
          </w:rPr>
          <w:t>畫面</w:t>
        </w:r>
        <w:r w:rsidRPr="00D81D2B">
          <w:rPr>
            <w:rFonts w:ascii="Courier New" w:hAnsi="Courier New" w:cs="Courier New" w:hint="eastAsia"/>
            <w:kern w:val="2"/>
            <w:szCs w:val="24"/>
            <w:lang w:eastAsia="zh-TW"/>
          </w:rPr>
          <w:t>.</w:t>
        </w:r>
        <w:r w:rsidRPr="00D81D2B">
          <w:rPr>
            <w:rFonts w:ascii="Courier New" w:hAnsi="Courier New" w:cs="Courier New" w:hint="eastAsia"/>
            <w:kern w:val="2"/>
            <w:szCs w:val="24"/>
            <w:lang w:eastAsia="zh-TW"/>
          </w:rPr>
          <w:t>帳務日期</w:t>
        </w:r>
        <w:r w:rsidRPr="00D81D2B">
          <w:rPr>
            <w:rFonts w:ascii="Courier New" w:hAnsi="Courier New" w:cs="Courier New" w:hint="eastAsia"/>
            <w:kern w:val="2"/>
            <w:szCs w:val="24"/>
            <w:lang w:eastAsia="zh-TW"/>
          </w:rPr>
          <w:t>_</w:t>
        </w:r>
        <w:r w:rsidRPr="00D81D2B">
          <w:rPr>
            <w:rFonts w:ascii="Courier New" w:hAnsi="Courier New" w:cs="Courier New" w:hint="eastAsia"/>
            <w:kern w:val="2"/>
            <w:szCs w:val="24"/>
            <w:lang w:eastAsia="zh-TW"/>
          </w:rPr>
          <w:t>迄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有值</w:t>
        </w:r>
      </w:ins>
    </w:p>
    <w:p w:rsidR="00D81D2B" w:rsidRDefault="00D81D2B" w:rsidP="00D81D2B">
      <w:pPr>
        <w:pStyle w:val="Tabletext"/>
        <w:keepLines w:val="0"/>
        <w:numPr>
          <w:ilvl w:val="3"/>
          <w:numId w:val="5"/>
        </w:numPr>
        <w:spacing w:after="0" w:line="240" w:lineRule="auto"/>
        <w:rPr>
          <w:ins w:id="113" w:author="FIS" w:date="2012-10-09T09:21:00Z"/>
          <w:rFonts w:ascii="Courier New" w:hAnsi="Courier New" w:cs="Courier New" w:hint="eastAsia"/>
          <w:kern w:val="2"/>
          <w:szCs w:val="24"/>
          <w:lang w:eastAsia="zh-TW"/>
        </w:rPr>
        <w:pPrChange w:id="114" w:author="FIS" w:date="2012-10-09T09:20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115" w:author="FIS" w:date="2012-10-09T09:20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IF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畫面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.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帳務日期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_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起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 </w:t>
        </w:r>
      </w:ins>
      <w:ins w:id="116" w:author="FIS" w:date="2012-10-09T09:21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是空的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 OR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畫面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.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帳務日期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_</w:t>
        </w:r>
        <w:r w:rsidRPr="00D81D2B">
          <w:rPr>
            <w:rFonts w:ascii="Courier New" w:hAnsi="Courier New" w:cs="Courier New" w:hint="eastAsia"/>
            <w:kern w:val="2"/>
            <w:szCs w:val="24"/>
            <w:lang w:eastAsia="zh-TW"/>
          </w:rPr>
          <w:t>迄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是空的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 OR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畫面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.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帳務日期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_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起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不符合日期格式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 OR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畫面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.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帳務日期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_</w:t>
        </w:r>
        <w:r w:rsidRPr="00D81D2B">
          <w:rPr>
            <w:rFonts w:ascii="Courier New" w:hAnsi="Courier New" w:cs="Courier New" w:hint="eastAsia"/>
            <w:kern w:val="2"/>
            <w:szCs w:val="24"/>
            <w:lang w:eastAsia="zh-TW"/>
          </w:rPr>
          <w:t>迄</w:t>
        </w:r>
      </w:ins>
      <w:ins w:id="117" w:author="FIS" w:date="2012-10-09T09:22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不符合日期格式</w:t>
        </w:r>
      </w:ins>
    </w:p>
    <w:p w:rsidR="00D81D2B" w:rsidRPr="00011232" w:rsidRDefault="00D81D2B" w:rsidP="00D81D2B">
      <w:pPr>
        <w:pStyle w:val="Tabletext"/>
        <w:keepLines w:val="0"/>
        <w:numPr>
          <w:ilvl w:val="3"/>
          <w:numId w:val="5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  <w:pPrChange w:id="118" w:author="FIS" w:date="2012-10-09T09:20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119" w:author="FIS" w:date="2012-10-09T09:21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錯誤訊息：</w:t>
        </w:r>
        <w:r>
          <w:rPr>
            <w:rFonts w:ascii="Courier New" w:hAnsi="Courier New" w:cs="Courier New"/>
            <w:kern w:val="2"/>
            <w:szCs w:val="24"/>
            <w:lang w:eastAsia="zh-TW"/>
          </w:rPr>
          <w:t>”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請輸入</w:t>
        </w:r>
      </w:ins>
      <w:ins w:id="120" w:author="FIS" w:date="2012-10-09T09:22:00Z">
        <w:r w:rsidR="00EB1F58">
          <w:rPr>
            <w:rFonts w:ascii="Courier New" w:hAnsi="Courier New" w:cs="Courier New" w:hint="eastAsia"/>
            <w:kern w:val="2"/>
            <w:szCs w:val="24"/>
            <w:lang w:eastAsia="zh-TW"/>
          </w:rPr>
          <w:t>正確帳務日期區間</w:t>
        </w:r>
      </w:ins>
      <w:ins w:id="121" w:author="FIS" w:date="2012-10-09T09:21:00Z">
        <w:r>
          <w:rPr>
            <w:rFonts w:ascii="Courier New" w:hAnsi="Courier New" w:cs="Courier New"/>
            <w:kern w:val="2"/>
            <w:szCs w:val="24"/>
            <w:lang w:eastAsia="zh-TW"/>
          </w:rPr>
          <w:t>”</w:t>
        </w:r>
      </w:ins>
    </w:p>
    <w:p w:rsidR="00011232" w:rsidRDefault="00171E92" w:rsidP="00DA5502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t>索引</w:t>
      </w:r>
      <w:r w:rsidR="00124837" w:rsidRPr="00124837">
        <w:rPr>
          <w:rFonts w:ascii="Courier New" w:hAnsi="Courier New" w:cs="Courier New" w:hint="eastAsia"/>
          <w:kern w:val="2"/>
          <w:szCs w:val="24"/>
          <w:lang w:eastAsia="zh-TW"/>
        </w:rPr>
        <w:t>：</w:t>
      </w:r>
      <w:r w:rsidR="00124837">
        <w:rPr>
          <w:rFonts w:ascii="Courier New" w:hAnsi="Courier New" w:cs="Courier New" w:hint="eastAsia"/>
          <w:kern w:val="2"/>
          <w:szCs w:val="24"/>
          <w:lang w:eastAsia="zh-TW"/>
        </w:rPr>
        <w:t>用</w:t>
      </w:r>
      <w:r w:rsidR="00AC6C3B">
        <w:rPr>
          <w:rFonts w:ascii="Courier New" w:hAnsi="Courier New" w:cs="Courier New" w:hint="eastAsia"/>
          <w:kern w:val="2"/>
          <w:szCs w:val="24"/>
          <w:lang w:eastAsia="zh-TW"/>
        </w:rPr>
        <w:t>保單號碼</w:t>
      </w:r>
      <w:r w:rsidR="00AD122E">
        <w:rPr>
          <w:rFonts w:ascii="Courier New" w:hAnsi="Courier New" w:cs="Courier New" w:hint="eastAsia"/>
          <w:kern w:val="2"/>
          <w:szCs w:val="24"/>
          <w:lang w:eastAsia="zh-TW"/>
        </w:rPr>
        <w:t>，</w:t>
      </w:r>
      <w:r w:rsidR="00124837">
        <w:rPr>
          <w:rFonts w:ascii="Courier New" w:hAnsi="Courier New" w:cs="Courier New" w:hint="eastAsia"/>
          <w:kern w:val="2"/>
          <w:szCs w:val="24"/>
          <w:lang w:eastAsia="zh-TW"/>
        </w:rPr>
        <w:t>索引</w:t>
      </w:r>
      <w:r w:rsidR="00716567">
        <w:rPr>
          <w:rFonts w:ascii="Courier New" w:hAnsi="Courier New" w:cs="Courier New" w:hint="eastAsia"/>
          <w:kern w:val="2"/>
          <w:szCs w:val="24"/>
          <w:lang w:eastAsia="zh-TW"/>
        </w:rPr>
        <w:t>出</w:t>
      </w:r>
      <w:r w:rsidR="00716567" w:rsidRPr="00CD0AD2">
        <w:rPr>
          <w:rFonts w:ascii="Courier New" w:hAnsi="Courier New" w:cs="Courier New" w:hint="eastAsia"/>
          <w:kern w:val="2"/>
          <w:szCs w:val="24"/>
          <w:shd w:val="pct15" w:color="auto" w:fill="FFFFFF"/>
          <w:lang w:eastAsia="zh-TW"/>
        </w:rPr>
        <w:t>理賠</w:t>
      </w:r>
      <w:r w:rsidR="00CD0AD2" w:rsidRPr="00CD0AD2">
        <w:rPr>
          <w:rFonts w:ascii="Courier New" w:hAnsi="Courier New" w:cs="Courier New" w:hint="eastAsia"/>
          <w:kern w:val="2"/>
          <w:szCs w:val="24"/>
          <w:shd w:val="pct15" w:color="auto" w:fill="FFFFFF"/>
          <w:lang w:eastAsia="zh-TW"/>
        </w:rPr>
        <w:t>記錄</w:t>
      </w:r>
      <w:r w:rsidR="00716567">
        <w:rPr>
          <w:rFonts w:ascii="Courier New" w:hAnsi="Courier New" w:cs="Courier New" w:hint="eastAsia"/>
          <w:kern w:val="2"/>
          <w:szCs w:val="24"/>
          <w:lang w:eastAsia="zh-TW"/>
        </w:rPr>
        <w:t>資料</w:t>
      </w:r>
      <w:r w:rsidR="00124837">
        <w:rPr>
          <w:rFonts w:ascii="Courier New" w:hAnsi="Courier New" w:cs="Courier New" w:hint="eastAsia"/>
          <w:kern w:val="2"/>
          <w:szCs w:val="24"/>
          <w:lang w:eastAsia="zh-TW"/>
        </w:rPr>
        <w:t>，執行</w:t>
      </w:r>
      <w:r w:rsidR="00124837">
        <w:rPr>
          <w:rFonts w:ascii="細明體" w:eastAsia="細明體" w:hAnsi="細明體" w:hint="eastAsia"/>
          <w:kern w:val="2"/>
          <w:szCs w:val="24"/>
          <w:lang w:eastAsia="zh-TW"/>
        </w:rPr>
        <w:t>溢付案件</w:t>
      </w:r>
      <w:r w:rsidR="00CD0AD2">
        <w:rPr>
          <w:rFonts w:ascii="Courier New" w:hAnsi="Courier New" w:cs="Courier New" w:hint="eastAsia"/>
          <w:kern w:val="2"/>
          <w:szCs w:val="24"/>
          <w:lang w:eastAsia="zh-TW"/>
        </w:rPr>
        <w:t>輸入</w:t>
      </w:r>
      <w:r w:rsidR="00124837">
        <w:rPr>
          <w:rFonts w:ascii="Courier New" w:hAnsi="Courier New" w:cs="Courier New" w:hint="eastAsia"/>
          <w:kern w:val="2"/>
          <w:szCs w:val="24"/>
          <w:lang w:eastAsia="zh-TW"/>
        </w:rPr>
        <w:t>作業</w:t>
      </w:r>
      <w:r w:rsidR="00651C87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651C87">
        <w:rPr>
          <w:rFonts w:ascii="Courier New" w:hAnsi="Courier New" w:cs="Courier New" w:hint="eastAsia"/>
          <w:kern w:val="2"/>
          <w:szCs w:val="24"/>
          <w:lang w:eastAsia="zh-TW"/>
        </w:rPr>
        <w:t>只查詢</w:t>
      </w:r>
      <w:r w:rsidR="00651C87" w:rsidRPr="008307BB">
        <w:rPr>
          <w:rStyle w:val="SoDAField"/>
          <w:rFonts w:ascii="Courier New" w:hAnsi="Courier New" w:cs="Courier New"/>
          <w:color w:val="auto"/>
          <w:lang w:eastAsia="zh-TW"/>
        </w:rPr>
        <w:t>CLAM_AMT_CODE</w:t>
      </w:r>
      <w:r w:rsidR="00651C87">
        <w:rPr>
          <w:rStyle w:val="SoDAField"/>
          <w:rFonts w:ascii="Courier New" w:hAnsi="Courier New" w:cs="Courier New" w:hint="eastAsia"/>
          <w:color w:val="auto"/>
          <w:lang w:eastAsia="zh-TW"/>
        </w:rPr>
        <w:t>第一碼為</w:t>
      </w:r>
      <w:r w:rsidR="00651C87">
        <w:rPr>
          <w:rStyle w:val="SoDAField"/>
          <w:rFonts w:ascii="Courier New" w:hAnsi="Courier New" w:cs="Courier New" w:hint="eastAsia"/>
          <w:color w:val="auto"/>
          <w:lang w:eastAsia="zh-TW"/>
        </w:rPr>
        <w:t>B</w:t>
      </w:r>
      <w:r w:rsidR="00651C87">
        <w:rPr>
          <w:rStyle w:val="SoDAField"/>
          <w:rFonts w:ascii="Courier New" w:hAnsi="Courier New" w:cs="Courier New" w:hint="eastAsia"/>
          <w:color w:val="auto"/>
          <w:lang w:eastAsia="zh-TW"/>
        </w:rPr>
        <w:t>或</w:t>
      </w:r>
      <w:r w:rsidR="00651C87">
        <w:rPr>
          <w:rStyle w:val="SoDAField"/>
          <w:rFonts w:ascii="Courier New" w:hAnsi="Courier New" w:cs="Courier New" w:hint="eastAsia"/>
          <w:color w:val="auto"/>
          <w:lang w:eastAsia="zh-TW"/>
        </w:rPr>
        <w:t>P</w:t>
      </w:r>
      <w:r w:rsidR="00651C87">
        <w:rPr>
          <w:rStyle w:val="SoDAField"/>
          <w:rFonts w:ascii="Courier New" w:hAnsi="Courier New" w:cs="Courier New" w:hint="eastAsia"/>
          <w:color w:val="auto"/>
          <w:lang w:eastAsia="zh-TW"/>
        </w:rPr>
        <w:t>的件</w:t>
      </w:r>
      <w:r w:rsidR="00651C87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F85918" w:rsidRPr="00F85918" w:rsidRDefault="00B21043" w:rsidP="00CD0AD2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011232">
        <w:rPr>
          <w:rFonts w:ascii="Courier New" w:hAnsi="Courier New" w:cs="Courier New"/>
          <w:kern w:val="2"/>
          <w:lang w:eastAsia="zh-TW"/>
        </w:rPr>
        <w:t>READ DTAAB001</w:t>
      </w:r>
      <w:r w:rsidR="00D70589">
        <w:rPr>
          <w:rFonts w:ascii="Courier New" w:hAnsi="Courier New" w:cs="Courier New" w:hint="eastAsia"/>
          <w:kern w:val="2"/>
          <w:lang w:eastAsia="zh-TW"/>
        </w:rPr>
        <w:t>，條件如下：</w:t>
      </w:r>
    </w:p>
    <w:p w:rsidR="008A7E70" w:rsidRPr="00AA4F78" w:rsidRDefault="00CD0AD2" w:rsidP="00F85918">
      <w:pPr>
        <w:pStyle w:val="Tabletext"/>
        <w:keepLines w:val="0"/>
        <w:numPr>
          <w:ilvl w:val="2"/>
          <w:numId w:val="5"/>
        </w:numPr>
        <w:spacing w:after="0" w:line="240" w:lineRule="auto"/>
        <w:rPr>
          <w:ins w:id="122" w:author="FIS" w:date="2012-09-28T10:14:00Z"/>
          <w:rFonts w:ascii="Courier New" w:hAnsi="Courier New" w:cs="Courier New" w:hint="eastAsia"/>
          <w:kern w:val="2"/>
          <w:szCs w:val="24"/>
          <w:lang w:eastAsia="zh-TW"/>
          <w:rPrChange w:id="123" w:author="FIS" w:date="2012-09-28T10:14:00Z">
            <w:rPr>
              <w:ins w:id="124" w:author="FIS" w:date="2012-09-28T10:14:00Z"/>
              <w:rFonts w:ascii="Courier New" w:hAnsi="新細明體" w:cs="Courier New" w:hint="eastAsia"/>
              <w:lang w:eastAsia="zh-TW"/>
            </w:rPr>
          </w:rPrChange>
        </w:rPr>
      </w:pPr>
      <w:r w:rsidRPr="00FE1F7B">
        <w:rPr>
          <w:rFonts w:ascii="Courier New" w:hAnsi="新細明體" w:cs="Courier New" w:hint="eastAsia"/>
          <w:lang w:eastAsia="zh-TW"/>
        </w:rPr>
        <w:t>保單號碼</w:t>
      </w:r>
      <w:r w:rsidR="00B21043" w:rsidRPr="00FE1F7B">
        <w:rPr>
          <w:rFonts w:ascii="Courier New" w:hAnsi="Courier New" w:cs="Courier New"/>
          <w:lang w:eastAsia="zh-TW"/>
        </w:rPr>
        <w:t>(</w:t>
      </w:r>
      <w:r w:rsidR="00744921" w:rsidRPr="00FE1F7B">
        <w:rPr>
          <w:rFonts w:ascii="Courier New" w:hAnsi="Courier New" w:cs="Courier New"/>
          <w:kern w:val="2"/>
          <w:lang w:eastAsia="zh-TW"/>
        </w:rPr>
        <w:t>DTAAB001.</w:t>
      </w:r>
      <w:r w:rsidRPr="00FE1F7B">
        <w:rPr>
          <w:rFonts w:ascii="Courier New" w:hAnsi="Courier New" w:cs="Courier New" w:hint="eastAsia"/>
          <w:kern w:val="2"/>
          <w:lang w:eastAsia="zh-TW"/>
        </w:rPr>
        <w:t>POLICY</w:t>
      </w:r>
      <w:r w:rsidR="00B21043" w:rsidRPr="00FE1F7B">
        <w:rPr>
          <w:rFonts w:ascii="Courier New" w:hAnsi="Courier New" w:cs="Courier New"/>
          <w:lang w:eastAsia="zh-TW"/>
        </w:rPr>
        <w:t>_NO)</w:t>
      </w:r>
      <w:r w:rsidR="00744921" w:rsidRPr="00FE1F7B">
        <w:rPr>
          <w:rFonts w:ascii="Courier New" w:hAnsi="Courier New" w:cs="Courier New"/>
          <w:lang w:eastAsia="zh-TW"/>
        </w:rPr>
        <w:t xml:space="preserve"> </w:t>
      </w:r>
      <w:r w:rsidR="00B21043" w:rsidRPr="00FE1F7B">
        <w:rPr>
          <w:rFonts w:ascii="Courier New" w:hAnsi="Courier New" w:cs="Courier New"/>
          <w:lang w:eastAsia="zh-TW"/>
        </w:rPr>
        <w:t>=</w:t>
      </w:r>
      <w:r w:rsidR="00B21043" w:rsidRPr="00FE1F7B">
        <w:rPr>
          <w:rFonts w:ascii="Courier New" w:hAnsi="Courier New" w:cs="Courier New"/>
          <w:kern w:val="2"/>
          <w:szCs w:val="24"/>
          <w:lang w:eastAsia="zh-TW"/>
        </w:rPr>
        <w:t xml:space="preserve"> </w:t>
      </w:r>
      <w:r w:rsidR="00B21043" w:rsidRPr="00FE1F7B">
        <w:rPr>
          <w:rFonts w:ascii="Courier New" w:cs="Courier New"/>
          <w:kern w:val="2"/>
          <w:szCs w:val="24"/>
          <w:lang w:eastAsia="zh-TW"/>
        </w:rPr>
        <w:t>畫面</w:t>
      </w:r>
      <w:r w:rsidR="00B21043" w:rsidRPr="00FE1F7B">
        <w:rPr>
          <w:rFonts w:ascii="Courier New" w:hAnsi="Courier New" w:cs="Courier New"/>
          <w:kern w:val="2"/>
          <w:szCs w:val="24"/>
          <w:lang w:eastAsia="zh-TW"/>
        </w:rPr>
        <w:t>.</w:t>
      </w:r>
      <w:r w:rsidRPr="00FE1F7B">
        <w:rPr>
          <w:rFonts w:ascii="Courier New" w:hAnsi="新細明體" w:cs="Courier New" w:hint="eastAsia"/>
          <w:lang w:eastAsia="zh-TW"/>
        </w:rPr>
        <w:t>保單號碼</w:t>
      </w:r>
      <w:r w:rsidR="00651C87" w:rsidRPr="00FE1F7B">
        <w:rPr>
          <w:rFonts w:ascii="Courier New" w:hAnsi="新細明體" w:cs="Courier New" w:hint="eastAsia"/>
          <w:lang w:eastAsia="zh-TW"/>
        </w:rPr>
        <w:t xml:space="preserve"> </w:t>
      </w:r>
    </w:p>
    <w:p w:rsidR="00AA4F78" w:rsidRPr="00FE1F7B" w:rsidRDefault="00AA4F78" w:rsidP="00F85918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ins w:id="125" w:author="FIS" w:date="2012-09-28T10:14:00Z">
        <w:r>
          <w:rPr>
            <w:rFonts w:ascii="Courier New" w:hAnsi="新細明體" w:cs="Courier New" w:hint="eastAsia"/>
            <w:lang w:eastAsia="zh-TW"/>
          </w:rPr>
          <w:t>事故人</w:t>
        </w:r>
        <w:r>
          <w:rPr>
            <w:rFonts w:ascii="Courier New" w:hAnsi="新細明體" w:cs="Courier New" w:hint="eastAsia"/>
            <w:lang w:eastAsia="zh-TW"/>
          </w:rPr>
          <w:t>ID =</w:t>
        </w:r>
        <w:r w:rsidRPr="00FE1F7B">
          <w:rPr>
            <w:rFonts w:ascii="Courier New" w:cs="Courier New"/>
            <w:kern w:val="2"/>
            <w:szCs w:val="24"/>
            <w:lang w:eastAsia="zh-TW"/>
          </w:rPr>
          <w:t>畫面</w:t>
        </w:r>
        <w:r w:rsidRPr="00FE1F7B">
          <w:rPr>
            <w:rFonts w:ascii="Courier New" w:hAnsi="Courier New" w:cs="Courier New"/>
            <w:kern w:val="2"/>
            <w:szCs w:val="24"/>
            <w:lang w:eastAsia="zh-TW"/>
          </w:rPr>
          <w:t>.</w:t>
        </w:r>
        <w:r>
          <w:rPr>
            <w:rFonts w:ascii="Courier New" w:hAnsi="新細明體" w:cs="Courier New" w:hint="eastAsia"/>
            <w:lang w:eastAsia="zh-TW"/>
          </w:rPr>
          <w:t>事故人</w:t>
        </w:r>
        <w:r>
          <w:rPr>
            <w:rFonts w:ascii="Courier New" w:hAnsi="新細明體" w:cs="Courier New" w:hint="eastAsia"/>
            <w:lang w:eastAsia="zh-TW"/>
          </w:rPr>
          <w:t>ID</w:t>
        </w:r>
      </w:ins>
    </w:p>
    <w:p w:rsidR="00B21043" w:rsidRPr="005A57C3" w:rsidRDefault="00E43C4F" w:rsidP="00F85918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新細明體" w:cs="Courier New" w:hint="eastAsia"/>
          <w:lang w:eastAsia="zh-TW"/>
        </w:rPr>
        <w:t>保險金代號</w:t>
      </w:r>
      <w:r w:rsidR="00651C87">
        <w:rPr>
          <w:rFonts w:ascii="Courier New" w:hAnsi="新細明體" w:cs="Courier New" w:hint="eastAsia"/>
          <w:lang w:eastAsia="zh-TW"/>
        </w:rPr>
        <w:t>(</w:t>
      </w:r>
      <w:r w:rsidR="00651C87" w:rsidRPr="008307BB">
        <w:rPr>
          <w:rStyle w:val="SoDAField"/>
          <w:rFonts w:ascii="Courier New" w:hAnsi="Courier New" w:cs="Courier New"/>
          <w:color w:val="auto"/>
        </w:rPr>
        <w:t>CLAM_AMT_CODE</w:t>
      </w:r>
      <w:r w:rsidR="00651C87">
        <w:rPr>
          <w:rStyle w:val="SoDAField"/>
          <w:rFonts w:ascii="Courier New" w:hAnsi="Courier New" w:cs="Courier New" w:hint="eastAsia"/>
          <w:color w:val="auto"/>
          <w:lang w:eastAsia="zh-TW"/>
        </w:rPr>
        <w:t>第一碼</w:t>
      </w:r>
      <w:r w:rsidR="004B11F6">
        <w:rPr>
          <w:rStyle w:val="SoDAField"/>
          <w:rFonts w:ascii="Courier New" w:hAnsi="Courier New" w:cs="Courier New" w:hint="eastAsia"/>
          <w:color w:val="auto"/>
          <w:lang w:eastAsia="zh-TW"/>
        </w:rPr>
        <w:t xml:space="preserve"> IN (</w:t>
      </w:r>
      <w:r w:rsidR="004B11F6" w:rsidRPr="0082514F">
        <w:rPr>
          <w:rStyle w:val="SoDAField"/>
          <w:rFonts w:ascii="Courier New" w:hAnsi="Courier New" w:cs="Courier New"/>
          <w:color w:val="auto"/>
          <w:lang w:eastAsia="zh-TW"/>
        </w:rPr>
        <w:t>’</w:t>
      </w:r>
      <w:r w:rsidR="00651C87">
        <w:rPr>
          <w:rStyle w:val="SoDAField"/>
          <w:rFonts w:ascii="Courier New" w:hAnsi="Courier New" w:cs="Courier New" w:hint="eastAsia"/>
          <w:color w:val="auto"/>
          <w:lang w:eastAsia="zh-TW"/>
        </w:rPr>
        <w:t>B</w:t>
      </w:r>
      <w:r w:rsidR="004B11F6">
        <w:rPr>
          <w:rStyle w:val="SoDAField"/>
          <w:rFonts w:ascii="Courier New" w:hAnsi="Courier New" w:cs="Courier New"/>
          <w:color w:val="auto"/>
          <w:lang w:eastAsia="zh-TW"/>
        </w:rPr>
        <w:t>’</w:t>
      </w:r>
      <w:r w:rsidR="004B11F6">
        <w:rPr>
          <w:rStyle w:val="SoDAField"/>
          <w:rFonts w:ascii="Courier New" w:hAnsi="Courier New" w:cs="Courier New" w:hint="eastAsia"/>
          <w:color w:val="auto"/>
          <w:lang w:eastAsia="zh-TW"/>
        </w:rPr>
        <w:t>,</w:t>
      </w:r>
      <w:r w:rsidR="004B11F6">
        <w:rPr>
          <w:rStyle w:val="SoDAField"/>
          <w:rFonts w:ascii="Courier New" w:hAnsi="Courier New" w:cs="Courier New"/>
          <w:color w:val="auto"/>
          <w:lang w:eastAsia="zh-TW"/>
        </w:rPr>
        <w:t>’</w:t>
      </w:r>
      <w:r w:rsidR="004B11F6">
        <w:rPr>
          <w:rStyle w:val="SoDAField"/>
          <w:rFonts w:ascii="Courier New" w:hAnsi="Courier New" w:cs="Courier New" w:hint="eastAsia"/>
          <w:color w:val="auto"/>
          <w:lang w:eastAsia="zh-TW"/>
        </w:rPr>
        <w:t>P</w:t>
      </w:r>
      <w:r w:rsidR="004B11F6">
        <w:rPr>
          <w:rStyle w:val="SoDAField"/>
          <w:rFonts w:ascii="Courier New" w:hAnsi="Courier New" w:cs="Courier New"/>
          <w:color w:val="auto"/>
          <w:lang w:eastAsia="zh-TW"/>
        </w:rPr>
        <w:t>’</w:t>
      </w:r>
      <w:r w:rsidR="004B11F6">
        <w:rPr>
          <w:rStyle w:val="SoDAField"/>
          <w:rFonts w:ascii="Courier New" w:hAnsi="Courier New" w:cs="Courier New" w:hint="eastAsia"/>
          <w:color w:val="auto"/>
          <w:lang w:eastAsia="zh-TW"/>
        </w:rPr>
        <w:t>)</w:t>
      </w:r>
    </w:p>
    <w:p w:rsidR="005A57C3" w:rsidRDefault="00C33EEA" w:rsidP="00F85918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帳務日期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 xml:space="preserve"> IS NOT NULL</w:t>
      </w:r>
    </w:p>
    <w:p w:rsidR="00FF4B70" w:rsidRPr="00011232" w:rsidRDefault="00FF4B70" w:rsidP="00F85918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帳務日期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  <w:r w:rsidR="001D7122">
        <w:rPr>
          <w:rFonts w:ascii="Courier New" w:hAnsi="Courier New" w:cs="Courier New" w:hint="eastAsia"/>
          <w:kern w:val="2"/>
          <w:szCs w:val="24"/>
          <w:lang w:eastAsia="zh-TW"/>
        </w:rPr>
        <w:t>&lt;=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今天日期</w:t>
      </w:r>
    </w:p>
    <w:p w:rsidR="00A27FC2" w:rsidRDefault="00A27FC2" w:rsidP="00CD0AD2">
      <w:pPr>
        <w:pStyle w:val="Tabletext"/>
        <w:keepLines w:val="0"/>
        <w:numPr>
          <w:ilvl w:val="2"/>
          <w:numId w:val="5"/>
        </w:numPr>
        <w:spacing w:after="0" w:line="240" w:lineRule="auto"/>
        <w:rPr>
          <w:ins w:id="126" w:author="FIS" w:date="2012-10-09T09:19:00Z"/>
          <w:rFonts w:ascii="Courier New" w:hAnsi="Courier New" w:cs="Courier New" w:hint="eastAsia"/>
          <w:kern w:val="2"/>
          <w:szCs w:val="24"/>
          <w:lang w:eastAsia="zh-TW"/>
        </w:rPr>
      </w:pPr>
      <w:ins w:id="127" w:author="FIS" w:date="2012-10-09T09:19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IF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畫面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.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帳務日期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_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起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有值</w:t>
        </w:r>
      </w:ins>
    </w:p>
    <w:p w:rsidR="00A27FC2" w:rsidRDefault="00A27FC2" w:rsidP="00A27FC2">
      <w:pPr>
        <w:pStyle w:val="Tabletext"/>
        <w:keepLines w:val="0"/>
        <w:numPr>
          <w:ilvl w:val="3"/>
          <w:numId w:val="5"/>
        </w:numPr>
        <w:spacing w:after="0" w:line="240" w:lineRule="auto"/>
        <w:rPr>
          <w:ins w:id="128" w:author="FIS" w:date="2012-10-09T09:19:00Z"/>
          <w:rFonts w:ascii="Courier New" w:hAnsi="Courier New" w:cs="Courier New" w:hint="eastAsia"/>
          <w:kern w:val="2"/>
          <w:szCs w:val="24"/>
          <w:lang w:eastAsia="zh-TW"/>
        </w:rPr>
        <w:pPrChange w:id="129" w:author="FIS" w:date="2012-10-09T09:19:00Z">
          <w:pPr>
            <w:pStyle w:val="Tabletext"/>
            <w:keepLines w:val="0"/>
            <w:numPr>
              <w:ilvl w:val="2"/>
              <w:numId w:val="5"/>
            </w:numPr>
            <w:tabs>
              <w:tab w:val="num" w:pos="1843"/>
            </w:tabs>
            <w:spacing w:after="0" w:line="240" w:lineRule="auto"/>
            <w:ind w:left="1843" w:hanging="567"/>
          </w:pPr>
        </w:pPrChange>
      </w:pPr>
      <w:ins w:id="130" w:author="FIS" w:date="2012-10-09T09:19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帳務日期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 &gt;=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畫面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.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帳務日期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_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起</w:t>
        </w:r>
      </w:ins>
    </w:p>
    <w:p w:rsidR="00A27FC2" w:rsidRDefault="00A27FC2" w:rsidP="00A27FC2">
      <w:pPr>
        <w:pStyle w:val="Tabletext"/>
        <w:keepLines w:val="0"/>
        <w:numPr>
          <w:ilvl w:val="2"/>
          <w:numId w:val="5"/>
        </w:numPr>
        <w:spacing w:after="0" w:line="240" w:lineRule="auto"/>
        <w:rPr>
          <w:ins w:id="131" w:author="FIS" w:date="2012-10-09T09:19:00Z"/>
          <w:rFonts w:ascii="Courier New" w:hAnsi="Courier New" w:cs="Courier New" w:hint="eastAsia"/>
          <w:kern w:val="2"/>
          <w:szCs w:val="24"/>
          <w:lang w:eastAsia="zh-TW"/>
        </w:rPr>
      </w:pPr>
      <w:ins w:id="132" w:author="FIS" w:date="2012-10-09T09:19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IF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畫面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.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帳務日期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_</w:t>
        </w:r>
      </w:ins>
      <w:ins w:id="133" w:author="FIS" w:date="2012-10-09T09:20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迄</w:t>
        </w:r>
      </w:ins>
      <w:ins w:id="134" w:author="FIS" w:date="2012-10-09T09:19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有值</w:t>
        </w:r>
      </w:ins>
    </w:p>
    <w:p w:rsidR="00A27FC2" w:rsidRPr="00D81D2B" w:rsidRDefault="00A27FC2" w:rsidP="00A27FC2">
      <w:pPr>
        <w:pStyle w:val="Tabletext"/>
        <w:keepLines w:val="0"/>
        <w:numPr>
          <w:ilvl w:val="3"/>
          <w:numId w:val="5"/>
        </w:numPr>
        <w:spacing w:after="0" w:line="240" w:lineRule="auto"/>
        <w:rPr>
          <w:ins w:id="135" w:author="FIS" w:date="2012-10-09T09:19:00Z"/>
          <w:rFonts w:ascii="Courier New" w:hAnsi="Courier New" w:cs="Courier New" w:hint="eastAsia"/>
          <w:kern w:val="2"/>
          <w:szCs w:val="24"/>
          <w:lang w:eastAsia="zh-TW"/>
        </w:rPr>
        <w:pPrChange w:id="136" w:author="FIS" w:date="2012-10-09T09:19:00Z">
          <w:pPr>
            <w:pStyle w:val="Tabletext"/>
            <w:keepLines w:val="0"/>
            <w:numPr>
              <w:ilvl w:val="2"/>
              <w:numId w:val="5"/>
            </w:numPr>
            <w:tabs>
              <w:tab w:val="num" w:pos="1843"/>
            </w:tabs>
            <w:spacing w:after="0" w:line="240" w:lineRule="auto"/>
            <w:ind w:left="1843" w:hanging="567"/>
          </w:pPr>
        </w:pPrChange>
      </w:pPr>
      <w:ins w:id="137" w:author="FIS" w:date="2012-10-09T09:19:00Z">
        <w:r w:rsidRPr="00A27FC2">
          <w:rPr>
            <w:rFonts w:ascii="Courier New" w:hAnsi="Courier New" w:cs="Courier New" w:hint="eastAsia"/>
            <w:kern w:val="2"/>
            <w:szCs w:val="24"/>
            <w:lang w:eastAsia="zh-TW"/>
          </w:rPr>
          <w:t>帳務日期</w:t>
        </w:r>
        <w:r w:rsidRPr="00D81D2B"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 </w:t>
        </w:r>
      </w:ins>
      <w:ins w:id="138" w:author="FIS" w:date="2012-10-09T09:20:00Z">
        <w:r w:rsidRPr="00D81D2B">
          <w:rPr>
            <w:rFonts w:ascii="Courier New" w:hAnsi="Courier New" w:cs="Courier New" w:hint="eastAsia"/>
            <w:kern w:val="2"/>
            <w:szCs w:val="24"/>
            <w:lang w:eastAsia="zh-TW"/>
          </w:rPr>
          <w:t>&lt;</w:t>
        </w:r>
      </w:ins>
      <w:ins w:id="139" w:author="FIS" w:date="2012-10-09T09:19:00Z">
        <w:r w:rsidRPr="00D81D2B"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= </w:t>
        </w:r>
        <w:r w:rsidRPr="00D81D2B">
          <w:rPr>
            <w:rFonts w:ascii="Courier New" w:hAnsi="Courier New" w:cs="Courier New" w:hint="eastAsia"/>
            <w:kern w:val="2"/>
            <w:szCs w:val="24"/>
            <w:lang w:eastAsia="zh-TW"/>
          </w:rPr>
          <w:t>畫面</w:t>
        </w:r>
        <w:r w:rsidRPr="00D81D2B">
          <w:rPr>
            <w:rFonts w:ascii="Courier New" w:hAnsi="Courier New" w:cs="Courier New" w:hint="eastAsia"/>
            <w:kern w:val="2"/>
            <w:szCs w:val="24"/>
            <w:lang w:eastAsia="zh-TW"/>
          </w:rPr>
          <w:t>.</w:t>
        </w:r>
        <w:r w:rsidRPr="00D81D2B">
          <w:rPr>
            <w:rFonts w:ascii="Courier New" w:hAnsi="Courier New" w:cs="Courier New" w:hint="eastAsia"/>
            <w:kern w:val="2"/>
            <w:szCs w:val="24"/>
            <w:lang w:eastAsia="zh-TW"/>
          </w:rPr>
          <w:t>帳務日期</w:t>
        </w:r>
        <w:r w:rsidRPr="00D81D2B">
          <w:rPr>
            <w:rFonts w:ascii="Courier New" w:hAnsi="Courier New" w:cs="Courier New" w:hint="eastAsia"/>
            <w:kern w:val="2"/>
            <w:szCs w:val="24"/>
            <w:lang w:eastAsia="zh-TW"/>
          </w:rPr>
          <w:t>_</w:t>
        </w:r>
      </w:ins>
      <w:ins w:id="140" w:author="FIS" w:date="2012-10-09T09:20:00Z">
        <w:r w:rsidRPr="00D81D2B">
          <w:rPr>
            <w:rFonts w:ascii="Courier New" w:hAnsi="Courier New" w:cs="Courier New" w:hint="eastAsia"/>
            <w:kern w:val="2"/>
            <w:szCs w:val="24"/>
            <w:lang w:eastAsia="zh-TW"/>
          </w:rPr>
          <w:t>迄</w:t>
        </w:r>
      </w:ins>
    </w:p>
    <w:p w:rsidR="00B21043" w:rsidRPr="00AC4760" w:rsidRDefault="007811A4" w:rsidP="00CD0AD2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AC4760">
        <w:rPr>
          <w:rFonts w:ascii="Courier New" w:hAnsi="Courier New" w:cs="Courier New"/>
          <w:kern w:val="2"/>
          <w:szCs w:val="24"/>
          <w:lang w:eastAsia="zh-TW"/>
        </w:rPr>
        <w:t>I</w:t>
      </w:r>
      <w:r w:rsidR="00525872">
        <w:rPr>
          <w:rFonts w:ascii="Courier New" w:hAnsi="Courier New" w:cs="Courier New" w:hint="eastAsia"/>
          <w:kern w:val="2"/>
          <w:szCs w:val="24"/>
          <w:lang w:eastAsia="zh-TW"/>
        </w:rPr>
        <w:t>F</w:t>
      </w:r>
      <w:r w:rsidR="00B21043" w:rsidRPr="00AC4760">
        <w:rPr>
          <w:rFonts w:ascii="Courier New" w:hAnsi="Courier New" w:cs="Courier New"/>
          <w:kern w:val="2"/>
          <w:szCs w:val="24"/>
          <w:lang w:eastAsia="zh-TW"/>
        </w:rPr>
        <w:t xml:space="preserve"> </w:t>
      </w:r>
      <w:r w:rsidRPr="00AC4760">
        <w:rPr>
          <w:rFonts w:ascii="Courier New" w:cs="Courier New"/>
          <w:kern w:val="2"/>
          <w:szCs w:val="24"/>
          <w:lang w:eastAsia="zh-TW"/>
        </w:rPr>
        <w:t>查無資料</w:t>
      </w:r>
      <w:r w:rsidR="00B21043" w:rsidRPr="00AC4760">
        <w:rPr>
          <w:rFonts w:ascii="Courier New" w:cs="Courier New"/>
          <w:kern w:val="2"/>
          <w:szCs w:val="24"/>
          <w:lang w:eastAsia="zh-TW"/>
        </w:rPr>
        <w:t>，表示該</w:t>
      </w:r>
      <w:r w:rsidR="00CD0AD2" w:rsidRPr="00AC4760">
        <w:rPr>
          <w:rFonts w:ascii="Courier New" w:cs="Courier New" w:hint="eastAsia"/>
          <w:kern w:val="2"/>
          <w:szCs w:val="24"/>
          <w:lang w:eastAsia="zh-TW"/>
        </w:rPr>
        <w:t>保單</w:t>
      </w:r>
      <w:r w:rsidR="00B21043" w:rsidRPr="00AC4760">
        <w:rPr>
          <w:rFonts w:ascii="Courier New" w:cs="Courier New"/>
          <w:kern w:val="2"/>
          <w:szCs w:val="24"/>
          <w:lang w:eastAsia="zh-TW"/>
        </w:rPr>
        <w:t>沒有做過理賠的紀錄，</w:t>
      </w:r>
      <w:r w:rsidR="00B21043" w:rsidRPr="00AC4760">
        <w:rPr>
          <w:rFonts w:ascii="Courier New" w:cs="Courier New"/>
          <w:lang w:eastAsia="zh-TW"/>
        </w:rPr>
        <w:t>彈跳視窗顯示錯誤訊息</w:t>
      </w:r>
      <w:r w:rsidR="00B21043" w:rsidRPr="00AC4760">
        <w:rPr>
          <w:rFonts w:ascii="Courier New" w:hAnsi="Courier New" w:cs="Courier New"/>
          <w:lang w:eastAsia="zh-TW"/>
        </w:rPr>
        <w:t xml:space="preserve">, </w:t>
      </w:r>
      <w:r w:rsidR="00B21043" w:rsidRPr="00AC4760">
        <w:rPr>
          <w:rFonts w:ascii="Courier New" w:cs="Courier New"/>
          <w:lang w:eastAsia="zh-TW"/>
        </w:rPr>
        <w:t>訊息為</w:t>
      </w:r>
      <w:r w:rsidR="00B21043" w:rsidRPr="00AC4760">
        <w:rPr>
          <w:rFonts w:ascii="Courier New" w:hAnsi="Courier New" w:cs="Courier New"/>
          <w:lang w:eastAsia="zh-TW"/>
        </w:rPr>
        <w:t>”</w:t>
      </w:r>
      <w:r w:rsidR="00B21043" w:rsidRPr="00AC4760">
        <w:rPr>
          <w:rFonts w:ascii="Courier New" w:cs="Courier New"/>
          <w:lang w:eastAsia="zh-TW"/>
        </w:rPr>
        <w:t>該</w:t>
      </w:r>
      <w:r w:rsidR="00CD0AD2" w:rsidRPr="00AC4760">
        <w:rPr>
          <w:rFonts w:ascii="Courier New" w:cs="Courier New" w:hint="eastAsia"/>
          <w:kern w:val="2"/>
          <w:szCs w:val="24"/>
          <w:lang w:eastAsia="zh-TW"/>
        </w:rPr>
        <w:t>保單</w:t>
      </w:r>
      <w:r w:rsidR="00B21043" w:rsidRPr="00AC4760">
        <w:rPr>
          <w:rFonts w:ascii="Courier New" w:cs="Courier New"/>
          <w:lang w:eastAsia="zh-TW"/>
        </w:rPr>
        <w:t>無</w:t>
      </w:r>
      <w:r w:rsidR="00526F80">
        <w:rPr>
          <w:rFonts w:ascii="Courier New" w:cs="Courier New"/>
          <w:lang w:eastAsia="zh-TW"/>
        </w:rPr>
        <w:t>已出帳</w:t>
      </w:r>
      <w:r w:rsidR="00526F80">
        <w:rPr>
          <w:rFonts w:ascii="Courier New" w:cs="Courier New" w:hint="eastAsia"/>
          <w:lang w:eastAsia="zh-TW"/>
        </w:rPr>
        <w:t>之</w:t>
      </w:r>
      <w:r w:rsidR="00B21043" w:rsidRPr="00AC4760">
        <w:rPr>
          <w:rFonts w:ascii="Courier New" w:cs="Courier New"/>
          <w:lang w:eastAsia="zh-TW"/>
        </w:rPr>
        <w:t>理賠紀錄，請確認</w:t>
      </w:r>
      <w:r w:rsidR="00B21043" w:rsidRPr="00AC4760">
        <w:rPr>
          <w:rFonts w:ascii="Courier New" w:hAnsi="Courier New" w:cs="Courier New"/>
          <w:lang w:eastAsia="zh-TW"/>
        </w:rPr>
        <w:t>”</w:t>
      </w:r>
      <w:r w:rsidRPr="00AC4760">
        <w:rPr>
          <w:rFonts w:ascii="Courier New" w:hAnsi="新細明體" w:cs="Courier New"/>
          <w:lang w:eastAsia="zh-TW"/>
        </w:rPr>
        <w:t>。</w:t>
      </w:r>
      <w:r w:rsidRPr="00AC4760">
        <w:rPr>
          <w:rFonts w:ascii="Courier New" w:hAnsi="Courier New" w:cs="Courier New"/>
          <w:lang w:eastAsia="zh-TW"/>
        </w:rPr>
        <w:t>Return</w:t>
      </w:r>
      <w:r w:rsidRPr="00AC4760">
        <w:rPr>
          <w:rFonts w:ascii="Courier New" w:hAnsi="新細明體" w:cs="Courier New"/>
          <w:lang w:eastAsia="zh-TW"/>
        </w:rPr>
        <w:t>。</w:t>
      </w:r>
    </w:p>
    <w:p w:rsidR="00E03D42" w:rsidRDefault="00E03D42" w:rsidP="00E03D42">
      <w:pPr>
        <w:pStyle w:val="Tabletext"/>
        <w:keepLines w:val="0"/>
        <w:numPr>
          <w:ilvl w:val="2"/>
          <w:numId w:val="5"/>
        </w:numPr>
        <w:spacing w:after="0" w:line="240" w:lineRule="auto"/>
        <w:rPr>
          <w:ins w:id="141" w:author="FIS" w:date="2012-09-28T10:44:00Z"/>
          <w:rFonts w:ascii="Courier New" w:hAnsi="Courier New" w:cs="Courier New" w:hint="eastAsia"/>
          <w:kern w:val="2"/>
          <w:szCs w:val="24"/>
          <w:lang w:eastAsia="zh-TW"/>
        </w:rPr>
        <w:pPrChange w:id="142" w:author="FIS" w:date="2012-09-28T10:44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143" w:author="FIS" w:date="2012-09-28T10:44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ELSE(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檢查是否超過查詢件數上限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)</w:t>
        </w:r>
      </w:ins>
    </w:p>
    <w:p w:rsidR="0026168A" w:rsidRDefault="0026168A" w:rsidP="0026168A">
      <w:pPr>
        <w:pStyle w:val="Tabletext"/>
        <w:keepLines w:val="0"/>
        <w:numPr>
          <w:ilvl w:val="3"/>
          <w:numId w:val="5"/>
        </w:numPr>
        <w:spacing w:after="0" w:line="240" w:lineRule="auto"/>
        <w:rPr>
          <w:ins w:id="144" w:author="FIS" w:date="2012-09-28T10:44:00Z"/>
          <w:rFonts w:ascii="Courier New" w:hAnsi="Courier New" w:cs="Courier New" w:hint="eastAsia"/>
          <w:kern w:val="2"/>
          <w:szCs w:val="24"/>
          <w:lang w:eastAsia="zh-TW"/>
        </w:rPr>
        <w:pPrChange w:id="145" w:author="FIS" w:date="2012-09-28T10:44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146" w:author="FIS" w:date="2012-09-28T10:44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IF 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件數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 &gt; 1000</w:t>
        </w:r>
      </w:ins>
    </w:p>
    <w:p w:rsidR="0026168A" w:rsidRPr="00E03D42" w:rsidRDefault="0026168A" w:rsidP="0026168A">
      <w:pPr>
        <w:pStyle w:val="Tabletext"/>
        <w:keepLines w:val="0"/>
        <w:numPr>
          <w:ilvl w:val="4"/>
          <w:numId w:val="5"/>
        </w:numPr>
        <w:spacing w:after="0" w:line="240" w:lineRule="auto"/>
        <w:rPr>
          <w:ins w:id="147" w:author="FIS" w:date="2012-09-28T10:44:00Z"/>
          <w:rFonts w:ascii="Courier New" w:hAnsi="Courier New" w:cs="Courier New" w:hint="eastAsia"/>
          <w:kern w:val="2"/>
          <w:szCs w:val="24"/>
          <w:lang w:eastAsia="zh-TW"/>
          <w:rPrChange w:id="148" w:author="FIS" w:date="2012-09-28T10:44:00Z">
            <w:rPr>
              <w:ins w:id="149" w:author="FIS" w:date="2012-09-28T10:44:00Z"/>
              <w:rFonts w:ascii="Courier New" w:cs="Courier New" w:hint="eastAsia"/>
              <w:lang w:eastAsia="zh-TW"/>
            </w:rPr>
          </w:rPrChange>
        </w:rPr>
        <w:pPrChange w:id="150" w:author="FIS" w:date="2012-09-28T10:44:00Z">
          <w:pPr>
            <w:pStyle w:val="Tabletext"/>
            <w:keepLines w:val="0"/>
            <w:numPr>
              <w:ilvl w:val="1"/>
              <w:numId w:val="5"/>
            </w:numPr>
            <w:tabs>
              <w:tab w:val="num" w:pos="1417"/>
            </w:tabs>
            <w:spacing w:after="0" w:line="240" w:lineRule="auto"/>
            <w:ind w:left="1417" w:hanging="567"/>
          </w:pPr>
        </w:pPrChange>
      </w:pPr>
      <w:ins w:id="151" w:author="FIS" w:date="2012-09-28T10:45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錯誤訊息：</w:t>
        </w:r>
        <w:r>
          <w:rPr>
            <w:rFonts w:ascii="Courier New" w:hAnsi="Courier New" w:cs="Courier New"/>
            <w:kern w:val="2"/>
            <w:szCs w:val="24"/>
            <w:lang w:eastAsia="zh-TW"/>
          </w:rPr>
          <w:t>”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查詢資料過多，請輸入給付日期區間進行查詢，筆數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=</w:t>
        </w:r>
        <w:r>
          <w:rPr>
            <w:rFonts w:ascii="Courier New" w:hAnsi="Courier New" w:cs="Courier New"/>
            <w:kern w:val="2"/>
            <w:szCs w:val="24"/>
            <w:lang w:eastAsia="zh-TW"/>
          </w:rPr>
          <w:t>”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+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查詢件數</w:t>
        </w:r>
      </w:ins>
    </w:p>
    <w:p w:rsidR="00526517" w:rsidRPr="00AC4760" w:rsidRDefault="00526517" w:rsidP="0052651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AC4760">
        <w:rPr>
          <w:rFonts w:ascii="Courier New" w:cs="Courier New" w:hint="eastAsia"/>
          <w:lang w:eastAsia="zh-TW"/>
        </w:rPr>
        <w:lastRenderedPageBreak/>
        <w:t>需檢核有無溢付修正件尚未覆核者：讀取</w:t>
      </w:r>
      <w:r w:rsidRPr="00AC4760">
        <w:rPr>
          <w:rFonts w:ascii="Courier New" w:hAnsi="Courier New" w:cs="Courier New"/>
          <w:kern w:val="2"/>
          <w:szCs w:val="24"/>
          <w:lang w:eastAsia="zh-TW"/>
        </w:rPr>
        <w:t>DTAAY001</w:t>
      </w:r>
      <w:r w:rsidRPr="00AC4760">
        <w:rPr>
          <w:rFonts w:ascii="Courier New" w:hAnsi="Courier New" w:cs="Courier New" w:hint="eastAsia"/>
          <w:kern w:val="2"/>
          <w:szCs w:val="24"/>
          <w:lang w:eastAsia="zh-TW"/>
        </w:rPr>
        <w:t xml:space="preserve"> WHERE POLICY_NO =</w:t>
      </w:r>
      <w:r w:rsidRPr="00AC4760">
        <w:rPr>
          <w:rFonts w:ascii="Courier New" w:hAnsi="Courier New" w:cs="Courier New" w:hint="eastAsia"/>
          <w:kern w:val="2"/>
          <w:szCs w:val="24"/>
          <w:lang w:eastAsia="zh-TW"/>
        </w:rPr>
        <w:t>畫面</w:t>
      </w:r>
      <w:r w:rsidRPr="00AC4760">
        <w:rPr>
          <w:rFonts w:ascii="Courier New" w:hAnsi="Courier New" w:cs="Courier New" w:hint="eastAsia"/>
          <w:kern w:val="2"/>
          <w:szCs w:val="24"/>
          <w:lang w:eastAsia="zh-TW"/>
        </w:rPr>
        <w:t>.</w:t>
      </w:r>
      <w:r w:rsidRPr="00AC4760">
        <w:rPr>
          <w:rFonts w:ascii="Courier New" w:hAnsi="Courier New" w:cs="Courier New" w:hint="eastAsia"/>
          <w:kern w:val="2"/>
          <w:szCs w:val="24"/>
          <w:lang w:eastAsia="zh-TW"/>
        </w:rPr>
        <w:t>保單號碼。</w:t>
      </w:r>
    </w:p>
    <w:p w:rsidR="00526517" w:rsidRPr="00AC4760" w:rsidRDefault="00526517" w:rsidP="0052651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AC4760">
        <w:rPr>
          <w:rFonts w:ascii="Courier New" w:hAnsi="Courier New" w:cs="Courier New"/>
          <w:kern w:val="2"/>
          <w:szCs w:val="24"/>
          <w:lang w:eastAsia="zh-TW"/>
        </w:rPr>
        <w:t xml:space="preserve">If </w:t>
      </w:r>
      <w:r w:rsidRPr="00AC4760">
        <w:rPr>
          <w:rFonts w:ascii="Courier New" w:cs="Courier New"/>
          <w:kern w:val="2"/>
          <w:szCs w:val="24"/>
          <w:lang w:eastAsia="zh-TW"/>
        </w:rPr>
        <w:t>查有資料，表示該</w:t>
      </w:r>
      <w:r w:rsidRPr="00AC4760">
        <w:rPr>
          <w:rFonts w:ascii="Courier New" w:cs="Courier New" w:hint="eastAsia"/>
          <w:kern w:val="2"/>
          <w:szCs w:val="24"/>
          <w:lang w:eastAsia="zh-TW"/>
        </w:rPr>
        <w:t>保單</w:t>
      </w:r>
      <w:r w:rsidRPr="00AC4760">
        <w:rPr>
          <w:rFonts w:ascii="Courier New" w:cs="Courier New"/>
          <w:kern w:val="2"/>
          <w:szCs w:val="24"/>
          <w:lang w:eastAsia="zh-TW"/>
        </w:rPr>
        <w:t>有做過溢付件修正</w:t>
      </w:r>
      <w:r w:rsidRPr="00AC4760">
        <w:rPr>
          <w:rFonts w:ascii="Courier New" w:cs="Courier New" w:hint="eastAsia"/>
          <w:kern w:val="2"/>
          <w:szCs w:val="24"/>
          <w:lang w:eastAsia="zh-TW"/>
        </w:rPr>
        <w:t>。</w:t>
      </w:r>
    </w:p>
    <w:p w:rsidR="00526517" w:rsidRPr="00AC4760" w:rsidRDefault="00526517" w:rsidP="0052651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AC4760">
        <w:rPr>
          <w:rFonts w:ascii="Courier New" w:hAnsi="Courier New" w:cs="Courier New"/>
          <w:kern w:val="2"/>
          <w:szCs w:val="24"/>
          <w:lang w:eastAsia="zh-TW"/>
        </w:rPr>
        <w:t>If</w:t>
      </w:r>
      <w:r w:rsidRPr="00AC4760">
        <w:rPr>
          <w:rFonts w:ascii="Courier New" w:hAnsi="Courier New" w:cs="Courier New"/>
          <w:lang w:eastAsia="zh-TW"/>
        </w:rPr>
        <w:t xml:space="preserve"> </w:t>
      </w:r>
      <w:r w:rsidRPr="00AC4760">
        <w:rPr>
          <w:rFonts w:ascii="Courier New" w:hAnsi="Courier New" w:cs="Courier New"/>
          <w:kern w:val="2"/>
          <w:szCs w:val="24"/>
          <w:lang w:eastAsia="zh-TW"/>
        </w:rPr>
        <w:t>APRV_DATE = NULL</w:t>
      </w:r>
      <w:r w:rsidRPr="00AC4760">
        <w:rPr>
          <w:rFonts w:ascii="新細明體" w:hAnsi="新細明體" w:cs="Courier New" w:hint="eastAsia"/>
          <w:kern w:val="2"/>
          <w:szCs w:val="24"/>
          <w:lang w:eastAsia="zh-TW"/>
        </w:rPr>
        <w:t>，表示尚有溢付修正件未覆核。</w:t>
      </w:r>
      <w:r w:rsidRPr="00AC4760">
        <w:rPr>
          <w:rFonts w:ascii="Courier New" w:cs="Courier New"/>
          <w:lang w:eastAsia="zh-TW"/>
        </w:rPr>
        <w:t>彈跳視窗顯示錯誤訊息</w:t>
      </w:r>
      <w:r w:rsidRPr="00AC4760">
        <w:rPr>
          <w:rFonts w:ascii="Courier New" w:hAnsi="Courier New" w:cs="Courier New"/>
          <w:lang w:eastAsia="zh-TW"/>
        </w:rPr>
        <w:t xml:space="preserve">, </w:t>
      </w:r>
      <w:r w:rsidRPr="00AC4760">
        <w:rPr>
          <w:rFonts w:ascii="Courier New" w:cs="Courier New"/>
          <w:lang w:eastAsia="zh-TW"/>
        </w:rPr>
        <w:t>訊息為</w:t>
      </w:r>
      <w:r w:rsidRPr="00AC4760">
        <w:rPr>
          <w:rFonts w:ascii="Courier New" w:hAnsi="Courier New" w:cs="Courier New"/>
          <w:lang w:eastAsia="zh-TW"/>
        </w:rPr>
        <w:t>”</w:t>
      </w:r>
      <w:r w:rsidRPr="00AC4760">
        <w:rPr>
          <w:rFonts w:ascii="Courier New" w:cs="Courier New"/>
          <w:lang w:eastAsia="zh-TW"/>
        </w:rPr>
        <w:t>該</w:t>
      </w:r>
      <w:r w:rsidRPr="00AC4760">
        <w:rPr>
          <w:rFonts w:ascii="Courier New" w:cs="Courier New" w:hint="eastAsia"/>
          <w:kern w:val="2"/>
          <w:szCs w:val="24"/>
          <w:lang w:eastAsia="zh-TW"/>
        </w:rPr>
        <w:t>保單</w:t>
      </w:r>
      <w:r w:rsidRPr="00AC4760">
        <w:rPr>
          <w:rFonts w:ascii="新細明體" w:hAnsi="新細明體" w:cs="Courier New" w:hint="eastAsia"/>
          <w:kern w:val="2"/>
          <w:szCs w:val="24"/>
          <w:lang w:eastAsia="zh-TW"/>
        </w:rPr>
        <w:t>尚有溢付修正件未覆核</w:t>
      </w:r>
      <w:r w:rsidRPr="00AC4760">
        <w:rPr>
          <w:rFonts w:ascii="Courier New" w:cs="Courier New"/>
          <w:lang w:eastAsia="zh-TW"/>
        </w:rPr>
        <w:t>，請確認</w:t>
      </w:r>
      <w:r w:rsidRPr="00AC4760">
        <w:rPr>
          <w:rFonts w:ascii="Courier New" w:hAnsi="Courier New" w:cs="Courier New"/>
          <w:lang w:eastAsia="zh-TW"/>
        </w:rPr>
        <w:t>”</w:t>
      </w:r>
      <w:r w:rsidRPr="00AC4760">
        <w:rPr>
          <w:rFonts w:ascii="Courier New" w:hAnsi="新細明體" w:cs="Courier New"/>
          <w:lang w:eastAsia="zh-TW"/>
        </w:rPr>
        <w:t>。</w:t>
      </w:r>
      <w:r w:rsidRPr="00AC4760">
        <w:rPr>
          <w:rFonts w:ascii="Courier New" w:hAnsi="Courier New" w:cs="Courier New"/>
          <w:lang w:eastAsia="zh-TW"/>
        </w:rPr>
        <w:t>Return</w:t>
      </w:r>
      <w:r w:rsidRPr="00AC4760">
        <w:rPr>
          <w:rFonts w:ascii="Courier New" w:hAnsi="新細明體" w:cs="Courier New"/>
          <w:lang w:eastAsia="zh-TW"/>
        </w:rPr>
        <w:t>。</w:t>
      </w:r>
    </w:p>
    <w:p w:rsidR="007B2580" w:rsidRPr="00AB3ED5" w:rsidRDefault="007B2580" w:rsidP="00FF301C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FORMAT </w:t>
      </w:r>
      <w:r>
        <w:rPr>
          <w:rFonts w:hint="eastAsia"/>
          <w:kern w:val="2"/>
          <w:szCs w:val="24"/>
          <w:lang w:eastAsia="zh-TW"/>
        </w:rPr>
        <w:t>畫面資料</w:t>
      </w:r>
      <w:r>
        <w:rPr>
          <w:rFonts w:ascii="新細明體" w:hAnsi="新細明體" w:hint="eastAsia"/>
          <w:kern w:val="2"/>
          <w:szCs w:val="24"/>
          <w:lang w:eastAsia="zh-TW"/>
        </w:rPr>
        <w:t>：</w:t>
      </w:r>
      <w:r w:rsidR="00D23042" w:rsidRPr="00AB3ED5">
        <w:rPr>
          <w:rFonts w:hint="eastAsia"/>
          <w:kern w:val="2"/>
          <w:szCs w:val="24"/>
          <w:lang w:eastAsia="zh-TW"/>
        </w:rPr>
        <w:t xml:space="preserve"> </w:t>
      </w:r>
    </w:p>
    <w:p w:rsidR="00AB3ED5" w:rsidRPr="00AB3ED5" w:rsidRDefault="003B292B" w:rsidP="00FF301C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shd w:val="pct15" w:color="auto" w:fill="FFFFFF"/>
          <w:lang w:eastAsia="zh-TW"/>
        </w:rPr>
        <w:t>基本資料</w:t>
      </w:r>
      <w:r w:rsidR="00AB3ED5" w:rsidRPr="00AB3ED5">
        <w:rPr>
          <w:rFonts w:hint="eastAsia"/>
          <w:lang w:eastAsia="zh-TW"/>
        </w:rPr>
        <w:t>區塊：</w:t>
      </w:r>
    </w:p>
    <w:tbl>
      <w:tblPr>
        <w:tblW w:w="882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4839"/>
        <w:gridCol w:w="1620"/>
      </w:tblGrid>
      <w:tr w:rsidR="00206093">
        <w:tc>
          <w:tcPr>
            <w:tcW w:w="2361" w:type="dxa"/>
            <w:shd w:val="clear" w:color="auto" w:fill="A0A0A0"/>
          </w:tcPr>
          <w:p w:rsidR="00206093" w:rsidRDefault="00206093" w:rsidP="0044701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839" w:type="dxa"/>
            <w:shd w:val="clear" w:color="auto" w:fill="A0A0A0"/>
          </w:tcPr>
          <w:p w:rsidR="00206093" w:rsidRDefault="00206093" w:rsidP="0044701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1620" w:type="dxa"/>
            <w:shd w:val="clear" w:color="auto" w:fill="A0A0A0"/>
          </w:tcPr>
          <w:p w:rsidR="00206093" w:rsidRDefault="00206093" w:rsidP="00447014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206093">
        <w:tc>
          <w:tcPr>
            <w:tcW w:w="2361" w:type="dxa"/>
          </w:tcPr>
          <w:p w:rsidR="00206093" w:rsidRDefault="006B2990" w:rsidP="0044701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Style w:val="row"/>
                <w:rFonts w:hint="eastAsia"/>
                <w:lang w:eastAsia="zh-TW"/>
              </w:rPr>
              <w:t>保單號碼</w:t>
            </w:r>
          </w:p>
        </w:tc>
        <w:tc>
          <w:tcPr>
            <w:tcW w:w="4839" w:type="dxa"/>
          </w:tcPr>
          <w:p w:rsidR="00206093" w:rsidRPr="005A080F" w:rsidRDefault="001B6987" w:rsidP="004470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u w:val="single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傳入的</w:t>
            </w:r>
            <w:r w:rsidR="006B2990">
              <w:rPr>
                <w:rStyle w:val="row"/>
                <w:rFonts w:hint="eastAsia"/>
                <w:lang w:eastAsia="zh-TW"/>
              </w:rPr>
              <w:t>保單號碼</w:t>
            </w:r>
            <w:r>
              <w:rPr>
                <w:rFonts w:hint="eastAsia"/>
                <w:kern w:val="2"/>
                <w:szCs w:val="24"/>
                <w:lang w:eastAsia="zh-TW"/>
              </w:rPr>
              <w:t>，或是使用者自行輸入</w:t>
            </w:r>
            <w:r w:rsidR="005A055B">
              <w:rPr>
                <w:rFonts w:hint="eastAsia"/>
                <w:kern w:val="2"/>
                <w:szCs w:val="24"/>
                <w:lang w:eastAsia="zh-TW"/>
              </w:rPr>
              <w:t>，參考第一點</w:t>
            </w:r>
          </w:p>
        </w:tc>
        <w:tc>
          <w:tcPr>
            <w:tcW w:w="1620" w:type="dxa"/>
          </w:tcPr>
          <w:p w:rsidR="00206093" w:rsidRDefault="00206093" w:rsidP="004470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438D9">
        <w:tc>
          <w:tcPr>
            <w:tcW w:w="2361" w:type="dxa"/>
          </w:tcPr>
          <w:p w:rsidR="00F438D9" w:rsidRDefault="00F438D9" w:rsidP="00447014">
            <w:pPr>
              <w:pStyle w:val="Tabletext"/>
              <w:keepLines w:val="0"/>
              <w:spacing w:after="0" w:line="240" w:lineRule="auto"/>
            </w:pPr>
            <w:r>
              <w:t>被保人姓名</w:t>
            </w:r>
          </w:p>
        </w:tc>
        <w:tc>
          <w:tcPr>
            <w:tcW w:w="4839" w:type="dxa"/>
          </w:tcPr>
          <w:p w:rsidR="00F438D9" w:rsidRPr="006E333A" w:rsidRDefault="009A4171" w:rsidP="00BF6CDF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讀取</w:t>
            </w:r>
            <w:r>
              <w:rPr>
                <w:rFonts w:ascii="Courier New" w:hAnsi="Courier New" w:cs="Courier New"/>
                <w:color w:val="000000"/>
              </w:rPr>
              <w:t>DBA</w:t>
            </w:r>
            <w:r w:rsidR="006B2990">
              <w:rPr>
                <w:rFonts w:ascii="Courier New" w:hAnsi="Courier New" w:cs="Courier New" w:hint="eastAsia"/>
                <w:color w:val="000000"/>
                <w:lang w:eastAsia="zh-TW"/>
              </w:rPr>
              <w:t>B</w:t>
            </w:r>
            <w:r>
              <w:rPr>
                <w:rFonts w:ascii="Courier New" w:hAnsi="Courier New" w:cs="Courier New"/>
                <w:color w:val="000000"/>
              </w:rPr>
              <w:t>.DTA</w:t>
            </w:r>
            <w:r w:rsidR="006B2990">
              <w:rPr>
                <w:rFonts w:ascii="Courier New" w:hAnsi="Courier New" w:cs="Courier New" w:hint="eastAsia"/>
                <w:color w:val="000000"/>
                <w:lang w:eastAsia="zh-TW"/>
              </w:rPr>
              <w:t>B000</w:t>
            </w:r>
            <w:r w:rsidR="006E333A">
              <w:rPr>
                <w:rFonts w:ascii="Courier New" w:hAnsi="Courier New" w:cs="Courier New" w:hint="eastAsia"/>
                <w:color w:val="000000"/>
                <w:lang w:eastAsia="zh-TW"/>
              </w:rPr>
              <w:t>5</w:t>
            </w:r>
            <w:r w:rsidRPr="001A2BE0">
              <w:rPr>
                <w:rFonts w:ascii="Courier New" w:hAnsi="Courier New" w:cs="Courier New"/>
                <w:kern w:val="2"/>
                <w:lang w:eastAsia="zh-TW"/>
              </w:rPr>
              <w:t xml:space="preserve"> 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 xml:space="preserve">WHERE </w:t>
            </w:r>
            <w:r w:rsidR="006B2990">
              <w:rPr>
                <w:rFonts w:ascii="Courier New" w:hAnsi="Courier New" w:cs="Courier New" w:hint="eastAsia"/>
                <w:kern w:val="2"/>
                <w:lang w:eastAsia="zh-TW"/>
              </w:rPr>
              <w:t>POLICY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 xml:space="preserve"> =</w:t>
            </w:r>
            <w:r w:rsidR="006B2990" w:rsidRPr="00011232">
              <w:rPr>
                <w:rFonts w:ascii="Courier New" w:cs="Courier New"/>
                <w:kern w:val="2"/>
                <w:szCs w:val="24"/>
                <w:lang w:eastAsia="zh-TW"/>
              </w:rPr>
              <w:t>畫面</w:t>
            </w:r>
            <w:r w:rsidR="006B2990" w:rsidRPr="00011232">
              <w:rPr>
                <w:rFonts w:ascii="Courier New" w:hAnsi="Courier New" w:cs="Courier New"/>
                <w:kern w:val="2"/>
                <w:szCs w:val="24"/>
                <w:lang w:eastAsia="zh-TW"/>
              </w:rPr>
              <w:t>.</w:t>
            </w:r>
            <w:r w:rsidR="006B2990">
              <w:rPr>
                <w:rFonts w:ascii="Courier New" w:hAnsi="新細明體" w:cs="Courier New" w:hint="eastAsia"/>
                <w:lang w:eastAsia="zh-TW"/>
              </w:rPr>
              <w:t>保單號碼</w:t>
            </w:r>
            <w:r w:rsidR="006E333A">
              <w:rPr>
                <w:rFonts w:ascii="Courier New" w:hAnsi="新細明體" w:cs="Courier New" w:hint="eastAsia"/>
                <w:lang w:eastAsia="zh-TW"/>
              </w:rPr>
              <w:t xml:space="preserve"> AND ROLE =</w:t>
            </w:r>
            <w:r w:rsidR="006E333A">
              <w:rPr>
                <w:rFonts w:ascii="Courier New" w:hAnsi="Courier New" w:cs="Courier New"/>
                <w:lang w:eastAsia="zh-TW"/>
              </w:rPr>
              <w:t>”</w:t>
            </w:r>
            <w:r w:rsidR="006E333A" w:rsidRPr="006E333A">
              <w:rPr>
                <w:rFonts w:ascii="Courier New" w:hAnsi="Courier New" w:cs="Courier New"/>
                <w:lang w:eastAsia="zh-TW"/>
              </w:rPr>
              <w:t>I</w:t>
            </w:r>
            <w:r w:rsidR="006E333A">
              <w:rPr>
                <w:rFonts w:ascii="Courier New" w:hAnsi="Courier New" w:cs="Courier New"/>
                <w:lang w:eastAsia="zh-TW"/>
              </w:rPr>
              <w:t>”</w:t>
            </w:r>
          </w:p>
          <w:p w:rsidR="009A4171" w:rsidRDefault="009A4171" w:rsidP="00BF6CDF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顯示：</w:t>
            </w:r>
            <w:r w:rsidR="006E333A">
              <w:rPr>
                <w:rFonts w:ascii="Courier New" w:hAnsi="Courier New" w:cs="Courier New" w:hint="eastAsia"/>
                <w:kern w:val="2"/>
                <w:lang w:eastAsia="zh-TW"/>
              </w:rPr>
              <w:t>ROLE_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NAME</w:t>
            </w:r>
          </w:p>
        </w:tc>
        <w:tc>
          <w:tcPr>
            <w:tcW w:w="1620" w:type="dxa"/>
          </w:tcPr>
          <w:p w:rsidR="00EF4C0A" w:rsidRDefault="00EF4C0A" w:rsidP="004470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438D9">
        <w:tc>
          <w:tcPr>
            <w:tcW w:w="2361" w:type="dxa"/>
          </w:tcPr>
          <w:p w:rsidR="00F438D9" w:rsidRDefault="00F438D9" w:rsidP="00447014">
            <w:pPr>
              <w:pStyle w:val="Tabletext"/>
              <w:keepLines w:val="0"/>
              <w:spacing w:after="0" w:line="240" w:lineRule="auto"/>
            </w:pPr>
            <w:r>
              <w:t>被保人</w:t>
            </w:r>
            <w:r>
              <w:t>ID</w:t>
            </w:r>
          </w:p>
        </w:tc>
        <w:tc>
          <w:tcPr>
            <w:tcW w:w="4839" w:type="dxa"/>
          </w:tcPr>
          <w:p w:rsidR="00BB5491" w:rsidRPr="006E333A" w:rsidRDefault="00BB5491" w:rsidP="00BB5491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讀取</w:t>
            </w:r>
            <w:r>
              <w:rPr>
                <w:rFonts w:ascii="Courier New" w:hAnsi="Courier New" w:cs="Courier New"/>
                <w:color w:val="000000"/>
              </w:rPr>
              <w:t>DBA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B</w:t>
            </w:r>
            <w:r>
              <w:rPr>
                <w:rFonts w:ascii="Courier New" w:hAnsi="Courier New" w:cs="Courier New"/>
                <w:color w:val="000000"/>
              </w:rPr>
              <w:t>.DTA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B0005</w:t>
            </w:r>
            <w:r w:rsidRPr="001A2BE0">
              <w:rPr>
                <w:rFonts w:ascii="Courier New" w:hAnsi="Courier New" w:cs="Courier New"/>
                <w:kern w:val="2"/>
                <w:lang w:eastAsia="zh-TW"/>
              </w:rPr>
              <w:t xml:space="preserve"> 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WHERE POLICY =</w:t>
            </w:r>
            <w:r w:rsidRPr="00011232">
              <w:rPr>
                <w:rFonts w:ascii="Courier New" w:cs="Courier New"/>
                <w:kern w:val="2"/>
                <w:szCs w:val="24"/>
                <w:lang w:eastAsia="zh-TW"/>
              </w:rPr>
              <w:t>畫面</w:t>
            </w:r>
            <w:r w:rsidRPr="00011232">
              <w:rPr>
                <w:rFonts w:ascii="Courier New" w:hAnsi="Courier New" w:cs="Courier New"/>
                <w:kern w:val="2"/>
                <w:szCs w:val="24"/>
                <w:lang w:eastAsia="zh-TW"/>
              </w:rPr>
              <w:t>.</w:t>
            </w:r>
            <w:r>
              <w:rPr>
                <w:rFonts w:ascii="Courier New" w:hAnsi="新細明體" w:cs="Courier New" w:hint="eastAsia"/>
                <w:lang w:eastAsia="zh-TW"/>
              </w:rPr>
              <w:t>保單號碼</w:t>
            </w:r>
            <w:r>
              <w:rPr>
                <w:rFonts w:ascii="Courier New" w:hAnsi="新細明體" w:cs="Courier New" w:hint="eastAsia"/>
                <w:lang w:eastAsia="zh-TW"/>
              </w:rPr>
              <w:t xml:space="preserve"> AND ROLE =</w:t>
            </w:r>
            <w:r>
              <w:rPr>
                <w:rFonts w:ascii="Courier New" w:hAnsi="Courier New" w:cs="Courier New"/>
                <w:lang w:eastAsia="zh-TW"/>
              </w:rPr>
              <w:t>”</w:t>
            </w:r>
            <w:r w:rsidRPr="006E333A">
              <w:rPr>
                <w:rFonts w:ascii="Courier New" w:hAnsi="Courier New" w:cs="Courier New"/>
                <w:lang w:eastAsia="zh-TW"/>
              </w:rPr>
              <w:t>I</w:t>
            </w:r>
            <w:r>
              <w:rPr>
                <w:rFonts w:ascii="Courier New" w:hAnsi="Courier New" w:cs="Courier New"/>
                <w:lang w:eastAsia="zh-TW"/>
              </w:rPr>
              <w:t>”</w:t>
            </w:r>
          </w:p>
          <w:p w:rsidR="00F438D9" w:rsidRPr="001A2BE0" w:rsidRDefault="00BB5491" w:rsidP="00BB5491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顯示：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ID</w:t>
            </w:r>
          </w:p>
        </w:tc>
        <w:tc>
          <w:tcPr>
            <w:tcW w:w="1620" w:type="dxa"/>
          </w:tcPr>
          <w:p w:rsidR="00EF4C0A" w:rsidRDefault="00EF4C0A" w:rsidP="004470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438D9">
        <w:tc>
          <w:tcPr>
            <w:tcW w:w="2361" w:type="dxa"/>
          </w:tcPr>
          <w:p w:rsidR="00F438D9" w:rsidRDefault="00443B84" w:rsidP="0044701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投保始期</w:t>
            </w:r>
          </w:p>
        </w:tc>
        <w:tc>
          <w:tcPr>
            <w:tcW w:w="4839" w:type="dxa"/>
          </w:tcPr>
          <w:p w:rsidR="00BB5491" w:rsidRPr="006E333A" w:rsidRDefault="00BB5491" w:rsidP="00BB5491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讀取</w:t>
            </w:r>
            <w:r>
              <w:rPr>
                <w:rFonts w:ascii="Courier New" w:hAnsi="Courier New" w:cs="Courier New"/>
                <w:color w:val="000000"/>
              </w:rPr>
              <w:t>DBA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B</w:t>
            </w:r>
            <w:r>
              <w:rPr>
                <w:rFonts w:ascii="Courier New" w:hAnsi="Courier New" w:cs="Courier New"/>
                <w:color w:val="000000"/>
              </w:rPr>
              <w:t>.DTA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B0001</w:t>
            </w:r>
            <w:r w:rsidRPr="001A2BE0">
              <w:rPr>
                <w:rFonts w:ascii="Courier New" w:hAnsi="Courier New" w:cs="Courier New"/>
                <w:kern w:val="2"/>
                <w:lang w:eastAsia="zh-TW"/>
              </w:rPr>
              <w:t xml:space="preserve"> 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WHERE POLICY =</w:t>
            </w:r>
            <w:r w:rsidRPr="00011232">
              <w:rPr>
                <w:rFonts w:ascii="Courier New" w:cs="Courier New"/>
                <w:kern w:val="2"/>
                <w:szCs w:val="24"/>
                <w:lang w:eastAsia="zh-TW"/>
              </w:rPr>
              <w:t>畫面</w:t>
            </w:r>
            <w:r w:rsidRPr="00011232">
              <w:rPr>
                <w:rFonts w:ascii="Courier New" w:hAnsi="Courier New" w:cs="Courier New"/>
                <w:kern w:val="2"/>
                <w:szCs w:val="24"/>
                <w:lang w:eastAsia="zh-TW"/>
              </w:rPr>
              <w:t>.</w:t>
            </w:r>
            <w:r>
              <w:rPr>
                <w:rFonts w:ascii="Courier New" w:hAnsi="新細明體" w:cs="Courier New" w:hint="eastAsia"/>
                <w:lang w:eastAsia="zh-TW"/>
              </w:rPr>
              <w:t>保單號碼</w:t>
            </w:r>
          </w:p>
          <w:p w:rsidR="00F438D9" w:rsidRPr="001A2BE0" w:rsidRDefault="00BB5491" w:rsidP="00BB5491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顯示：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ISSUE_DATE</w:t>
            </w:r>
            <w:r w:rsidR="00B241D2">
              <w:rPr>
                <w:rFonts w:ascii="Courier New" w:hAnsi="Courier New" w:cs="Courier New" w:hint="eastAsia"/>
                <w:kern w:val="2"/>
                <w:lang w:eastAsia="zh-TW"/>
              </w:rPr>
              <w:t xml:space="preserve">  </w:t>
            </w:r>
            <w:r w:rsidR="00C842BE">
              <w:rPr>
                <w:rFonts w:ascii="Courier New" w:hAnsi="Courier New" w:cs="Courier New"/>
                <w:kern w:val="2"/>
                <w:lang w:eastAsia="zh-TW"/>
              </w:rPr>
              <w:t>轉民國年</w:t>
            </w:r>
          </w:p>
        </w:tc>
        <w:tc>
          <w:tcPr>
            <w:tcW w:w="1620" w:type="dxa"/>
          </w:tcPr>
          <w:p w:rsidR="00EF4C0A" w:rsidRDefault="00EF4C0A" w:rsidP="004470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438D9">
        <w:tc>
          <w:tcPr>
            <w:tcW w:w="2361" w:type="dxa"/>
          </w:tcPr>
          <w:p w:rsidR="00F438D9" w:rsidRDefault="00FF1B86" w:rsidP="00447014">
            <w:pPr>
              <w:pStyle w:val="Tabletext"/>
              <w:keepLines w:val="0"/>
              <w:spacing w:after="0" w:line="240" w:lineRule="auto"/>
            </w:pPr>
            <w:r>
              <w:t>新受理編號</w:t>
            </w:r>
          </w:p>
        </w:tc>
        <w:tc>
          <w:tcPr>
            <w:tcW w:w="4839" w:type="dxa"/>
          </w:tcPr>
          <w:p w:rsidR="00F438D9" w:rsidRPr="001A2BE0" w:rsidRDefault="00FF1B86" w:rsidP="00BF6CDF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空白</w:t>
            </w:r>
          </w:p>
        </w:tc>
        <w:tc>
          <w:tcPr>
            <w:tcW w:w="1620" w:type="dxa"/>
          </w:tcPr>
          <w:p w:rsidR="00EF4C0A" w:rsidRDefault="00EF4C0A" w:rsidP="004470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F6107F" w:rsidRPr="00281E66" w:rsidRDefault="00F6107F" w:rsidP="00B241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8B41D2" w:rsidRPr="00261E15" w:rsidRDefault="0057770D" w:rsidP="00FF301C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shd w:val="pct15" w:color="auto" w:fill="FFFFFF"/>
          <w:lang w:eastAsia="zh-TW"/>
        </w:rPr>
        <w:t>理賠紀錄</w:t>
      </w:r>
      <w:r w:rsidR="008B41D2" w:rsidRPr="00AB3ED5">
        <w:rPr>
          <w:rFonts w:hint="eastAsia"/>
          <w:lang w:eastAsia="zh-TW"/>
        </w:rPr>
        <w:t>區塊：</w:t>
      </w:r>
    </w:p>
    <w:tbl>
      <w:tblPr>
        <w:tblW w:w="882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4839"/>
        <w:gridCol w:w="1620"/>
      </w:tblGrid>
      <w:tr w:rsidR="00261E15">
        <w:tc>
          <w:tcPr>
            <w:tcW w:w="2361" w:type="dxa"/>
            <w:shd w:val="clear" w:color="auto" w:fill="A0A0A0"/>
          </w:tcPr>
          <w:p w:rsidR="00261E15" w:rsidRDefault="00261E15" w:rsidP="007413B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839" w:type="dxa"/>
            <w:shd w:val="clear" w:color="auto" w:fill="A0A0A0"/>
          </w:tcPr>
          <w:p w:rsidR="00261E15" w:rsidRDefault="00261E15" w:rsidP="007413B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1620" w:type="dxa"/>
            <w:shd w:val="clear" w:color="auto" w:fill="A0A0A0"/>
          </w:tcPr>
          <w:p w:rsidR="00261E15" w:rsidRDefault="00261E15" w:rsidP="007413B7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6556C0">
        <w:tc>
          <w:tcPr>
            <w:tcW w:w="2361" w:type="dxa"/>
          </w:tcPr>
          <w:p w:rsidR="006556C0" w:rsidRDefault="00B241D2" w:rsidP="0044791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受理日期</w:t>
            </w:r>
          </w:p>
        </w:tc>
        <w:tc>
          <w:tcPr>
            <w:tcW w:w="4839" w:type="dxa"/>
          </w:tcPr>
          <w:p w:rsidR="006556C0" w:rsidRPr="00B241D2" w:rsidRDefault="00B241D2" w:rsidP="00447914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Courier New" w:hAnsi="Courier New" w:cs="Courier New" w:hint="eastAsia"/>
                <w:kern w:val="2"/>
                <w:lang w:eastAsia="zh-TW"/>
              </w:rPr>
            </w:pPr>
            <w:r w:rsidRPr="00B241D2">
              <w:rPr>
                <w:rFonts w:ascii="Courier New" w:hAnsi="Courier New" w:cs="Courier New"/>
                <w:kern w:val="2"/>
                <w:lang w:eastAsia="zh-TW"/>
              </w:rPr>
              <w:t>DTAAB001.APLY_DATE</w:t>
            </w:r>
            <w:r w:rsidRPr="00B241D2">
              <w:rPr>
                <w:rFonts w:ascii="Courier New" w:hAnsi="Courier New" w:cs="Courier New" w:hint="eastAsia"/>
                <w:kern w:val="2"/>
                <w:lang w:eastAsia="zh-TW"/>
              </w:rPr>
              <w:t xml:space="preserve">  </w:t>
            </w:r>
            <w:r w:rsidRPr="00B241D2">
              <w:rPr>
                <w:rFonts w:ascii="Courier New" w:hAnsi="Courier New" w:cs="Courier New" w:hint="eastAsia"/>
                <w:kern w:val="2"/>
                <w:lang w:eastAsia="zh-TW"/>
              </w:rPr>
              <w:t>轉民國年</w:t>
            </w:r>
          </w:p>
        </w:tc>
        <w:tc>
          <w:tcPr>
            <w:tcW w:w="1620" w:type="dxa"/>
          </w:tcPr>
          <w:p w:rsidR="006556C0" w:rsidRDefault="006556C0" w:rsidP="004479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54DB3">
        <w:tc>
          <w:tcPr>
            <w:tcW w:w="2361" w:type="dxa"/>
          </w:tcPr>
          <w:p w:rsidR="00954DB3" w:rsidRDefault="00954DB3" w:rsidP="0044791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t>受理編號</w:t>
            </w:r>
          </w:p>
        </w:tc>
        <w:tc>
          <w:tcPr>
            <w:tcW w:w="4839" w:type="dxa"/>
          </w:tcPr>
          <w:p w:rsidR="00954DB3" w:rsidRPr="00B241D2" w:rsidRDefault="00954DB3" w:rsidP="00447914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Courier New" w:hAnsi="Courier New" w:cs="Courier New" w:hint="eastAsia"/>
                <w:kern w:val="2"/>
                <w:lang w:eastAsia="zh-TW"/>
              </w:rPr>
            </w:pPr>
            <w:r w:rsidRPr="00B241D2">
              <w:rPr>
                <w:rFonts w:ascii="Courier New" w:hAnsi="Courier New" w:cs="Courier New"/>
                <w:kern w:val="2"/>
                <w:lang w:eastAsia="zh-TW"/>
              </w:rPr>
              <w:t>DTAAB001.APLY_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NO</w:t>
            </w:r>
          </w:p>
        </w:tc>
        <w:tc>
          <w:tcPr>
            <w:tcW w:w="1620" w:type="dxa"/>
          </w:tcPr>
          <w:p w:rsidR="00954DB3" w:rsidRDefault="00954DB3" w:rsidP="004479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556C0">
        <w:tc>
          <w:tcPr>
            <w:tcW w:w="2361" w:type="dxa"/>
          </w:tcPr>
          <w:p w:rsidR="006556C0" w:rsidRDefault="006556C0" w:rsidP="0044791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t>險別</w:t>
            </w:r>
          </w:p>
        </w:tc>
        <w:tc>
          <w:tcPr>
            <w:tcW w:w="4839" w:type="dxa"/>
          </w:tcPr>
          <w:p w:rsidR="006556C0" w:rsidRPr="009405E7" w:rsidRDefault="006556C0" w:rsidP="00447914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Courier New" w:hAnsi="Courier New" w:cs="Courier New"/>
                <w:kern w:val="2"/>
                <w:lang w:eastAsia="zh-TW"/>
              </w:rPr>
            </w:pPr>
            <w:r w:rsidRPr="009405E7">
              <w:rPr>
                <w:rFonts w:ascii="Courier New" w:hAnsi="Courier New" w:cs="Courier New"/>
                <w:kern w:val="2"/>
                <w:lang w:eastAsia="zh-TW"/>
              </w:rPr>
              <w:t>讀取</w:t>
            </w:r>
            <w:r w:rsidRPr="009405E7">
              <w:rPr>
                <w:rFonts w:ascii="Courier New" w:hAnsi="Courier New" w:cs="Courier New"/>
                <w:color w:val="000000"/>
              </w:rPr>
              <w:t>DTAGA001_PROD_DEFI</w:t>
            </w:r>
            <w:r w:rsidRPr="009405E7">
              <w:rPr>
                <w:rFonts w:ascii="Courier New" w:hAnsi="Courier New" w:cs="Courier New"/>
                <w:color w:val="000000"/>
                <w:lang w:eastAsia="zh-TW"/>
              </w:rPr>
              <w:t xml:space="preserve"> WHERE PROD_ID IN </w:t>
            </w:r>
            <w:r w:rsidR="0070018E" w:rsidRPr="00B241D2">
              <w:rPr>
                <w:rFonts w:ascii="Courier New" w:hAnsi="Courier New" w:cs="Courier New"/>
                <w:kern w:val="2"/>
                <w:lang w:eastAsia="zh-TW"/>
              </w:rPr>
              <w:t>DTAAB001</w:t>
            </w:r>
            <w:r w:rsidR="0070018E">
              <w:rPr>
                <w:rFonts w:ascii="Courier New" w:hAnsi="Courier New" w:cs="Courier New" w:hint="eastAsia"/>
                <w:kern w:val="2"/>
                <w:lang w:eastAsia="zh-TW"/>
              </w:rPr>
              <w:t>.</w:t>
            </w:r>
            <w:r w:rsidRPr="009405E7">
              <w:rPr>
                <w:rFonts w:ascii="Courier New" w:hAnsi="Courier New" w:cs="Courier New"/>
                <w:kern w:val="2"/>
                <w:lang w:eastAsia="zh-TW"/>
              </w:rPr>
              <w:t>PROD_ID</w:t>
            </w:r>
          </w:p>
          <w:p w:rsidR="006556C0" w:rsidRDefault="006556C0" w:rsidP="0044791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 w:rsidRPr="009405E7">
              <w:rPr>
                <w:rFonts w:ascii="Courier New" w:hAnsi="Courier New" w:cs="Courier New"/>
                <w:lang w:eastAsia="zh-TW"/>
              </w:rPr>
              <w:t>顯示</w:t>
            </w:r>
            <w:r>
              <w:rPr>
                <w:rFonts w:ascii="Courier New" w:hAnsi="Courier New" w:cs="Courier New" w:hint="eastAsia"/>
                <w:lang w:eastAsia="zh-TW"/>
              </w:rPr>
              <w:t>：</w:t>
            </w:r>
            <w:r>
              <w:rPr>
                <w:rFonts w:ascii="Courier New" w:hAnsi="Courier New" w:cs="Courier New" w:hint="eastAsia"/>
                <w:lang w:eastAsia="zh-TW"/>
              </w:rPr>
              <w:t xml:space="preserve">PROD_SNAME + </w:t>
            </w:r>
            <w:r>
              <w:rPr>
                <w:rFonts w:ascii="Courier New" w:hAnsi="Courier New" w:cs="Courier New"/>
                <w:lang w:eastAsia="zh-TW"/>
              </w:rPr>
              <w:t>“</w:t>
            </w:r>
            <w:r>
              <w:rPr>
                <w:rFonts w:ascii="Courier New" w:hAnsi="Courier New" w:cs="Courier New" w:hint="eastAsia"/>
                <w:lang w:eastAsia="zh-TW"/>
              </w:rPr>
              <w:t>-</w:t>
            </w:r>
            <w:r>
              <w:rPr>
                <w:rFonts w:ascii="Courier New" w:hAnsi="Courier New" w:cs="Courier New"/>
                <w:lang w:eastAsia="zh-TW"/>
              </w:rPr>
              <w:t>”</w:t>
            </w:r>
            <w:r>
              <w:rPr>
                <w:rFonts w:ascii="Courier New" w:hAnsi="Courier New" w:cs="Courier New" w:hint="eastAsia"/>
                <w:lang w:eastAsia="zh-TW"/>
              </w:rPr>
              <w:t xml:space="preserve"> + </w:t>
            </w:r>
            <w:r w:rsidRPr="009405E7">
              <w:rPr>
                <w:rFonts w:ascii="Courier New" w:hAnsi="Courier New" w:cs="Courier New"/>
                <w:kern w:val="2"/>
                <w:lang w:eastAsia="zh-TW"/>
              </w:rPr>
              <w:t>PROD_ID</w:t>
            </w:r>
          </w:p>
          <w:p w:rsidR="006556C0" w:rsidRPr="005267B8" w:rsidRDefault="006556C0" w:rsidP="0044791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如：</w:t>
            </w:r>
            <w:r>
              <w:rPr>
                <w:lang w:eastAsia="zh-TW"/>
              </w:rPr>
              <w:t>豁免保費附約</w:t>
            </w:r>
            <w:r>
              <w:rPr>
                <w:lang w:eastAsia="zh-TW"/>
              </w:rPr>
              <w:t>-WP</w:t>
            </w:r>
          </w:p>
        </w:tc>
        <w:tc>
          <w:tcPr>
            <w:tcW w:w="1620" w:type="dxa"/>
          </w:tcPr>
          <w:p w:rsidR="006556C0" w:rsidRDefault="006556C0" w:rsidP="004479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47705">
        <w:tc>
          <w:tcPr>
            <w:tcW w:w="2361" w:type="dxa"/>
          </w:tcPr>
          <w:p w:rsidR="00847705" w:rsidRDefault="00847705" w:rsidP="00447914">
            <w:pPr>
              <w:pStyle w:val="Tabletext"/>
              <w:keepLines w:val="0"/>
              <w:spacing w:after="0" w:line="240" w:lineRule="auto"/>
            </w:pPr>
            <w:r>
              <w:t>被保人</w:t>
            </w:r>
            <w:r>
              <w:t>ID</w:t>
            </w:r>
          </w:p>
        </w:tc>
        <w:tc>
          <w:tcPr>
            <w:tcW w:w="4839" w:type="dxa"/>
          </w:tcPr>
          <w:p w:rsidR="00847705" w:rsidRPr="00847705" w:rsidRDefault="00847705" w:rsidP="00447914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Courier New" w:hAnsi="Courier New" w:cs="Courier New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D</w:t>
            </w:r>
            <w:r w:rsidRPr="00B241D2">
              <w:rPr>
                <w:rFonts w:ascii="Courier New" w:hAnsi="Courier New" w:cs="Courier New"/>
                <w:kern w:val="2"/>
                <w:lang w:eastAsia="zh-TW"/>
              </w:rPr>
              <w:t>TAAB001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.</w:t>
            </w:r>
            <w:r w:rsidRPr="00847705">
              <w:rPr>
                <w:rFonts w:ascii="Courier New" w:hAnsi="Courier New" w:cs="Courier New"/>
                <w:kern w:val="2"/>
                <w:lang w:eastAsia="zh-TW"/>
              </w:rPr>
              <w:t>OCR_ID</w:t>
            </w:r>
          </w:p>
        </w:tc>
        <w:tc>
          <w:tcPr>
            <w:tcW w:w="1620" w:type="dxa"/>
          </w:tcPr>
          <w:p w:rsidR="00847705" w:rsidRDefault="00847705" w:rsidP="004479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54DB3">
        <w:tc>
          <w:tcPr>
            <w:tcW w:w="2361" w:type="dxa"/>
          </w:tcPr>
          <w:p w:rsidR="00954DB3" w:rsidRDefault="00954DB3" w:rsidP="00447914">
            <w:pPr>
              <w:pStyle w:val="Tabletext"/>
              <w:keepLines w:val="0"/>
              <w:spacing w:after="0" w:line="240" w:lineRule="auto"/>
            </w:pPr>
            <w:r>
              <w:t>索賠類別</w:t>
            </w:r>
          </w:p>
        </w:tc>
        <w:tc>
          <w:tcPr>
            <w:tcW w:w="4839" w:type="dxa"/>
          </w:tcPr>
          <w:p w:rsidR="00954DB3" w:rsidRPr="00954DB3" w:rsidRDefault="00954DB3" w:rsidP="00447914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Courier New" w:hAnsi="Courier New" w:cs="Courier New" w:hint="eastAsia"/>
                <w:kern w:val="2"/>
                <w:lang w:eastAsia="zh-TW"/>
              </w:rPr>
            </w:pPr>
            <w:r w:rsidRPr="00954DB3">
              <w:rPr>
                <w:rFonts w:ascii="Courier New" w:hAnsi="Courier New" w:cs="Courier New" w:hint="eastAsia"/>
                <w:kern w:val="2"/>
                <w:lang w:eastAsia="zh-TW"/>
              </w:rPr>
              <w:t>D</w:t>
            </w:r>
            <w:r w:rsidRPr="00954DB3">
              <w:rPr>
                <w:rFonts w:ascii="Courier New" w:hAnsi="Courier New" w:cs="Courier New"/>
                <w:kern w:val="2"/>
                <w:lang w:eastAsia="zh-TW"/>
              </w:rPr>
              <w:t>TAAB001</w:t>
            </w:r>
            <w:r w:rsidRPr="00954DB3">
              <w:rPr>
                <w:rFonts w:ascii="Courier New" w:hAnsi="Courier New" w:cs="Courier New" w:hint="eastAsia"/>
                <w:kern w:val="2"/>
                <w:lang w:eastAsia="zh-TW"/>
              </w:rPr>
              <w:t>.</w:t>
            </w:r>
            <w:r w:rsidRPr="00954DB3">
              <w:rPr>
                <w:rStyle w:val="SoDAField"/>
                <w:rFonts w:ascii="Courier New" w:hAnsi="Courier New" w:cs="Courier New"/>
                <w:color w:val="auto"/>
              </w:rPr>
              <w:t>CLAM_CAT</w:t>
            </w:r>
            <w:r>
              <w:rPr>
                <w:rStyle w:val="SoDAField"/>
                <w:rFonts w:ascii="Courier New" w:hAnsi="Courier New" w:cs="Courier New" w:hint="eastAsia"/>
                <w:color w:val="auto"/>
                <w:lang w:eastAsia="zh-TW"/>
              </w:rPr>
              <w:t xml:space="preserve"> </w:t>
            </w:r>
            <w:r w:rsidRPr="00954DB3">
              <w:rPr>
                <w:rStyle w:val="SoDAField"/>
                <w:rFonts w:ascii="Courier New" w:hAnsi="Courier New" w:cs="Courier New" w:hint="eastAsia"/>
                <w:color w:val="auto"/>
                <w:sz w:val="24"/>
                <w:lang w:eastAsia="zh-TW"/>
              </w:rPr>
              <w:t>+</w:t>
            </w:r>
            <w:r>
              <w:rPr>
                <w:rStyle w:val="SoDAField"/>
                <w:rFonts w:ascii="Courier New" w:hAnsi="Courier New" w:cs="Courier New" w:hint="eastAsia"/>
                <w:color w:val="auto"/>
                <w:sz w:val="24"/>
                <w:lang w:eastAsia="zh-TW"/>
              </w:rPr>
              <w:t xml:space="preserve"> </w:t>
            </w:r>
            <w:r w:rsidRPr="00954DB3">
              <w:rPr>
                <w:rStyle w:val="SoDAField"/>
                <w:rFonts w:ascii="Courier New" w:hAnsi="Courier New" w:cs="Courier New" w:hint="eastAsia"/>
                <w:color w:val="auto"/>
                <w:lang w:eastAsia="zh-TW"/>
              </w:rPr>
              <w:t>代碼</w:t>
            </w:r>
            <w:r w:rsidRPr="00954DB3">
              <w:rPr>
                <w:rStyle w:val="SoDAField"/>
                <w:rFonts w:ascii="Courier New" w:hAnsi="Courier New" w:cs="Courier New"/>
                <w:color w:val="auto"/>
              </w:rPr>
              <w:t>轉中文</w:t>
            </w:r>
          </w:p>
        </w:tc>
        <w:tc>
          <w:tcPr>
            <w:tcW w:w="1620" w:type="dxa"/>
          </w:tcPr>
          <w:p w:rsidR="00954DB3" w:rsidRDefault="00954DB3" w:rsidP="004479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如：</w:t>
            </w:r>
            <w:r w:rsidRPr="00B44486">
              <w:rPr>
                <w:shd w:val="pct15" w:color="auto" w:fill="FFFFFF"/>
              </w:rPr>
              <w:t>L</w:t>
            </w:r>
            <w:r>
              <w:t>解除契約</w:t>
            </w:r>
          </w:p>
        </w:tc>
      </w:tr>
      <w:tr w:rsidR="00261E15">
        <w:tc>
          <w:tcPr>
            <w:tcW w:w="2361" w:type="dxa"/>
          </w:tcPr>
          <w:p w:rsidR="00261E15" w:rsidRDefault="00261E15" w:rsidP="007413B7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t>理賠項目</w:t>
            </w:r>
          </w:p>
        </w:tc>
        <w:tc>
          <w:tcPr>
            <w:tcW w:w="4839" w:type="dxa"/>
          </w:tcPr>
          <w:p w:rsidR="00261E15" w:rsidRPr="00954DB3" w:rsidRDefault="00C7185D" w:rsidP="0025512C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lang w:eastAsia="zh-TW"/>
              </w:rPr>
            </w:pPr>
            <w:r w:rsidRPr="00954DB3">
              <w:rPr>
                <w:rFonts w:ascii="Courier New" w:hAnsi="Courier New" w:cs="Courier New"/>
                <w:kern w:val="2"/>
                <w:lang w:eastAsia="zh-TW"/>
              </w:rPr>
              <w:t>DTAAB001.</w:t>
            </w:r>
            <w:r w:rsidR="00954DB3" w:rsidRPr="00954DB3">
              <w:rPr>
                <w:rStyle w:val="SoDAField"/>
                <w:rFonts w:ascii="Courier New" w:hAnsi="Courier New" w:cs="Courier New"/>
                <w:color w:val="auto"/>
              </w:rPr>
              <w:t>CLAM_AMT_CODE</w:t>
            </w:r>
            <w:r w:rsidR="00954DB3" w:rsidRPr="00954DB3">
              <w:rPr>
                <w:rFonts w:ascii="Courier New" w:hAnsi="Courier New" w:cs="Courier New"/>
                <w:kern w:val="2"/>
                <w:lang w:eastAsia="zh-TW"/>
              </w:rPr>
              <w:t xml:space="preserve"> + </w:t>
            </w:r>
            <w:r w:rsidR="0070018E" w:rsidRPr="00954DB3">
              <w:rPr>
                <w:rFonts w:ascii="Courier New" w:hAnsi="Courier New" w:cs="Courier New"/>
                <w:kern w:val="2"/>
                <w:lang w:eastAsia="zh-TW"/>
              </w:rPr>
              <w:t>DTAAB001.</w:t>
            </w:r>
            <w:r w:rsidR="0025512C" w:rsidRPr="00954DB3">
              <w:rPr>
                <w:rFonts w:ascii="Courier New" w:hAnsi="Courier New" w:cs="Courier New"/>
                <w:caps/>
              </w:rPr>
              <w:t>CLAM_AMT_NAME</w:t>
            </w:r>
          </w:p>
        </w:tc>
        <w:tc>
          <w:tcPr>
            <w:tcW w:w="1620" w:type="dxa"/>
          </w:tcPr>
          <w:p w:rsidR="00261E15" w:rsidRDefault="00954DB3" w:rsidP="007413B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如：</w:t>
            </w:r>
            <w:r w:rsidRPr="00B44486">
              <w:rPr>
                <w:shd w:val="pct15" w:color="auto" w:fill="FFFFFF"/>
                <w:lang w:eastAsia="zh-TW"/>
              </w:rPr>
              <w:t>JAL2</w:t>
            </w:r>
            <w:r>
              <w:rPr>
                <w:lang w:eastAsia="zh-TW"/>
              </w:rPr>
              <w:t>合意解除</w:t>
            </w:r>
            <w:r>
              <w:rPr>
                <w:lang w:eastAsia="zh-TW"/>
              </w:rPr>
              <w:t>-</w:t>
            </w:r>
            <w:r>
              <w:rPr>
                <w:lang w:eastAsia="zh-TW"/>
              </w:rPr>
              <w:t>退還保費</w:t>
            </w:r>
          </w:p>
        </w:tc>
      </w:tr>
      <w:tr w:rsidR="00261E15">
        <w:tc>
          <w:tcPr>
            <w:tcW w:w="2361" w:type="dxa"/>
          </w:tcPr>
          <w:p w:rsidR="00261E15" w:rsidRDefault="00261E15" w:rsidP="007413B7">
            <w:pPr>
              <w:pStyle w:val="Tabletext"/>
              <w:keepLines w:val="0"/>
              <w:spacing w:after="0" w:line="240" w:lineRule="auto"/>
            </w:pPr>
            <w:r>
              <w:t>原賠付金額</w:t>
            </w:r>
          </w:p>
        </w:tc>
        <w:tc>
          <w:tcPr>
            <w:tcW w:w="4839" w:type="dxa"/>
          </w:tcPr>
          <w:p w:rsidR="00261E15" w:rsidRPr="00261E15" w:rsidRDefault="00261E15" w:rsidP="00261E1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  <w:r w:rsidRPr="00011232">
              <w:rPr>
                <w:rFonts w:ascii="Courier New" w:hAnsi="Courier New" w:cs="Courier New"/>
                <w:kern w:val="2"/>
                <w:szCs w:val="24"/>
                <w:lang w:eastAsia="zh-TW"/>
              </w:rPr>
              <w:t>DTAAB001</w:t>
            </w: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.</w:t>
            </w:r>
            <w:r w:rsidRPr="00E20677">
              <w:rPr>
                <w:rFonts w:ascii="Courier New" w:hAnsi="Courier New" w:cs="Courier New"/>
                <w:caps/>
              </w:rPr>
              <w:t>PAY_AMT</w:t>
            </w:r>
          </w:p>
        </w:tc>
        <w:tc>
          <w:tcPr>
            <w:tcW w:w="1620" w:type="dxa"/>
          </w:tcPr>
          <w:p w:rsidR="00261E15" w:rsidRDefault="00261E15" w:rsidP="007413B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需合計</w:t>
            </w:r>
          </w:p>
        </w:tc>
      </w:tr>
      <w:tr w:rsidR="00261E15">
        <w:tc>
          <w:tcPr>
            <w:tcW w:w="2361" w:type="dxa"/>
          </w:tcPr>
          <w:p w:rsidR="00261E15" w:rsidRDefault="00261E15" w:rsidP="007413B7">
            <w:pPr>
              <w:pStyle w:val="Tabletext"/>
              <w:keepLines w:val="0"/>
              <w:spacing w:after="0" w:line="240" w:lineRule="auto"/>
            </w:pPr>
            <w:r>
              <w:t>退補差額</w:t>
            </w:r>
          </w:p>
        </w:tc>
        <w:tc>
          <w:tcPr>
            <w:tcW w:w="4839" w:type="dxa"/>
          </w:tcPr>
          <w:p w:rsidR="00261E15" w:rsidRDefault="00B44486" w:rsidP="00261E1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caps/>
                <w:dstrike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預設為</w:t>
            </w:r>
            <w:r w:rsidR="00261E15">
              <w:rPr>
                <w:rFonts w:ascii="Courier New" w:hAnsi="Courier New" w:cs="Courier New" w:hint="eastAsia"/>
                <w:kern w:val="2"/>
                <w:lang w:eastAsia="zh-TW"/>
              </w:rPr>
              <w:t>0</w:t>
            </w:r>
          </w:p>
          <w:p w:rsidR="00890DE3" w:rsidRPr="00890DE3" w:rsidRDefault="00890DE3" w:rsidP="00261E1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若使用者有修改明細，顯示</w:t>
            </w:r>
            <w:r w:rsidRPr="00A65A38">
              <w:rPr>
                <w:rFonts w:hint="eastAsia"/>
                <w:lang w:eastAsia="zh-TW"/>
              </w:rPr>
              <w:t>由</w:t>
            </w:r>
            <w:r w:rsidRPr="00A65A38">
              <w:rPr>
                <w:rFonts w:hint="eastAsia"/>
                <w:lang w:eastAsia="zh-TW"/>
              </w:rPr>
              <w:t>AAY10101</w:t>
            </w:r>
            <w:r w:rsidRPr="00A65A38">
              <w:rPr>
                <w:rFonts w:hint="eastAsia"/>
                <w:lang w:eastAsia="zh-TW"/>
              </w:rPr>
              <w:t>傳回的</w:t>
            </w:r>
            <w:r w:rsidRPr="00890DE3">
              <w:rPr>
                <w:rFonts w:ascii="Courier New" w:hAnsi="Courier New" w:cs="Courier New"/>
                <w:lang w:eastAsia="zh-TW"/>
              </w:rPr>
              <w:t>DTAAY001_vo.</w:t>
            </w:r>
            <w:r>
              <w:rPr>
                <w:lang w:eastAsia="zh-TW"/>
              </w:rPr>
              <w:t xml:space="preserve"> </w:t>
            </w:r>
            <w:r w:rsidRPr="00890DE3">
              <w:rPr>
                <w:rFonts w:ascii="Courier New" w:hAnsi="Courier New" w:cs="Courier New"/>
                <w:lang w:eastAsia="zh-TW"/>
              </w:rPr>
              <w:t>PAY_AMT_DIFF</w:t>
            </w:r>
          </w:p>
        </w:tc>
        <w:tc>
          <w:tcPr>
            <w:tcW w:w="1620" w:type="dxa"/>
          </w:tcPr>
          <w:p w:rsidR="00261E15" w:rsidRDefault="00261E15" w:rsidP="007413B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需合計</w:t>
            </w:r>
          </w:p>
        </w:tc>
      </w:tr>
      <w:tr w:rsidR="00261E15">
        <w:tc>
          <w:tcPr>
            <w:tcW w:w="2361" w:type="dxa"/>
          </w:tcPr>
          <w:p w:rsidR="00261E15" w:rsidRDefault="00261E15" w:rsidP="007413B7">
            <w:pPr>
              <w:pStyle w:val="Tabletext"/>
              <w:keepLines w:val="0"/>
              <w:spacing w:after="0" w:line="240" w:lineRule="auto"/>
            </w:pPr>
            <w:r>
              <w:t>調整後金額</w:t>
            </w:r>
          </w:p>
        </w:tc>
        <w:tc>
          <w:tcPr>
            <w:tcW w:w="4839" w:type="dxa"/>
          </w:tcPr>
          <w:p w:rsidR="00261E15" w:rsidRDefault="00B44486" w:rsidP="00261E15">
            <w:pPr>
              <w:pStyle w:val="Tabletext"/>
              <w:keepLines w:val="0"/>
              <w:spacing w:after="0" w:line="240" w:lineRule="auto"/>
              <w:rPr>
                <w:rFonts w:hint="eastAsia"/>
                <w:dstrike/>
                <w:bdr w:val="single" w:sz="4" w:space="0" w:color="auto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預設為</w:t>
            </w:r>
            <w:r w:rsidR="00261E15" w:rsidRPr="00011232">
              <w:rPr>
                <w:rFonts w:ascii="Courier New" w:hAnsi="Courier New" w:cs="Courier New"/>
                <w:kern w:val="2"/>
                <w:szCs w:val="24"/>
                <w:lang w:eastAsia="zh-TW"/>
              </w:rPr>
              <w:t>DTAAB001</w:t>
            </w:r>
            <w:r w:rsidR="00261E15"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.</w:t>
            </w:r>
            <w:r w:rsidR="00261E15" w:rsidRPr="00E20677">
              <w:rPr>
                <w:rFonts w:ascii="Courier New" w:hAnsi="Courier New" w:cs="Courier New"/>
                <w:caps/>
                <w:lang w:eastAsia="zh-TW"/>
              </w:rPr>
              <w:t>PAY_AMT</w:t>
            </w:r>
            <w:r w:rsidR="00D4665C">
              <w:rPr>
                <w:rFonts w:ascii="Courier New" w:hAnsi="Courier New" w:cs="Courier New" w:hint="eastAsia"/>
                <w:caps/>
                <w:lang w:eastAsia="zh-TW"/>
              </w:rPr>
              <w:t xml:space="preserve"> </w:t>
            </w:r>
            <w:r w:rsidR="00D4665C">
              <w:rPr>
                <w:rFonts w:ascii="Courier New" w:hAnsi="Courier New" w:cs="Courier New" w:hint="eastAsia"/>
                <w:caps/>
                <w:lang w:eastAsia="zh-TW"/>
              </w:rPr>
              <w:t>。</w:t>
            </w:r>
          </w:p>
          <w:p w:rsidR="00A65A38" w:rsidRPr="00890DE3" w:rsidRDefault="00890DE3" w:rsidP="00261E1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若使用者有修改明細，顯示</w:t>
            </w:r>
            <w:r w:rsidR="00A65A38" w:rsidRPr="00A65A38">
              <w:rPr>
                <w:rFonts w:hint="eastAsia"/>
                <w:lang w:eastAsia="zh-TW"/>
              </w:rPr>
              <w:t>由</w:t>
            </w:r>
            <w:r w:rsidR="00A65A38" w:rsidRPr="00A65A38">
              <w:rPr>
                <w:rFonts w:hint="eastAsia"/>
                <w:lang w:eastAsia="zh-TW"/>
              </w:rPr>
              <w:t>AAY10101</w:t>
            </w:r>
            <w:r w:rsidR="00A65A38" w:rsidRPr="00A65A38">
              <w:rPr>
                <w:rFonts w:hint="eastAsia"/>
                <w:lang w:eastAsia="zh-TW"/>
              </w:rPr>
              <w:t>傳回的</w:t>
            </w:r>
            <w:r w:rsidRPr="00890DE3">
              <w:rPr>
                <w:rFonts w:ascii="Courier New" w:hAnsi="Courier New" w:cs="Courier New"/>
                <w:lang w:eastAsia="zh-TW"/>
              </w:rPr>
              <w:t>DTAAY001_vo.PAY_AMT_ADJ</w:t>
            </w:r>
          </w:p>
        </w:tc>
        <w:tc>
          <w:tcPr>
            <w:tcW w:w="1620" w:type="dxa"/>
          </w:tcPr>
          <w:p w:rsidR="00261E15" w:rsidRDefault="00261E15" w:rsidP="007413B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需合計</w:t>
            </w:r>
            <w:r w:rsidR="00D4665C">
              <w:rPr>
                <w:rFonts w:hint="eastAsia"/>
                <w:bCs/>
                <w:lang w:eastAsia="zh-TW"/>
              </w:rPr>
              <w:t>。</w:t>
            </w:r>
          </w:p>
        </w:tc>
      </w:tr>
      <w:tr w:rsidR="00FA4109">
        <w:tc>
          <w:tcPr>
            <w:tcW w:w="2361" w:type="dxa"/>
          </w:tcPr>
          <w:p w:rsidR="00FA4109" w:rsidRDefault="00FA4109" w:rsidP="007413B7">
            <w:pPr>
              <w:pStyle w:val="Tabletext"/>
              <w:keepLines w:val="0"/>
              <w:spacing w:after="0" w:line="240" w:lineRule="auto"/>
            </w:pPr>
            <w:r>
              <w:t>功能</w:t>
            </w:r>
          </w:p>
        </w:tc>
        <w:tc>
          <w:tcPr>
            <w:tcW w:w="4839" w:type="dxa"/>
          </w:tcPr>
          <w:p w:rsidR="00FA4109" w:rsidRDefault="00FA4109" w:rsidP="00261E1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顯示</w:t>
            </w:r>
            <w:r w:rsidRPr="00FA4109">
              <w:rPr>
                <w:rFonts w:ascii="Courier New" w:hAnsi="Courier New" w:cs="Courier New" w:hint="eastAsia"/>
                <w:kern w:val="2"/>
                <w:szCs w:val="24"/>
                <w:bdr w:val="single" w:sz="4" w:space="0" w:color="auto"/>
                <w:lang w:eastAsia="zh-TW"/>
              </w:rPr>
              <w:t>修改</w:t>
            </w:r>
            <w:r>
              <w:rPr>
                <w:rFonts w:hint="eastAsia"/>
                <w:kern w:val="2"/>
                <w:lang w:eastAsia="zh-TW"/>
              </w:rPr>
              <w:t>按鈕</w:t>
            </w:r>
            <w:r w:rsidR="00AF2079">
              <w:rPr>
                <w:rFonts w:hint="eastAsia"/>
                <w:kern w:val="2"/>
                <w:lang w:eastAsia="zh-TW"/>
              </w:rPr>
              <w:t>，按下該按鈕則，跳新視窗</w:t>
            </w:r>
            <w:r w:rsidR="00AF2079" w:rsidRPr="003A159D">
              <w:rPr>
                <w:rFonts w:ascii="Courier New" w:hAnsi="Courier New" w:cs="Courier New"/>
                <w:kern w:val="2"/>
                <w:lang w:eastAsia="zh-TW"/>
              </w:rPr>
              <w:t>AAY1_0101</w:t>
            </w:r>
            <w:r w:rsidR="003A159D">
              <w:rPr>
                <w:rFonts w:ascii="新細明體" w:hAnsi="新細明體" w:hint="eastAsia"/>
                <w:kern w:val="2"/>
                <w:lang w:eastAsia="zh-TW"/>
              </w:rPr>
              <w:t>。傳入參數為該筆</w:t>
            </w:r>
            <w:r w:rsidR="003A159D" w:rsidRPr="003A159D">
              <w:rPr>
                <w:rFonts w:ascii="Courier New" w:hAnsi="Courier New" w:cs="Courier New"/>
                <w:kern w:val="2"/>
                <w:lang w:eastAsia="zh-TW"/>
              </w:rPr>
              <w:t>DTAAB001</w:t>
            </w:r>
            <w:r w:rsidR="003A159D">
              <w:rPr>
                <w:rFonts w:ascii="新細明體" w:hAnsi="新細明體" w:hint="eastAsia"/>
                <w:kern w:val="2"/>
                <w:lang w:eastAsia="zh-TW"/>
              </w:rPr>
              <w:t>資料</w:t>
            </w:r>
          </w:p>
        </w:tc>
        <w:tc>
          <w:tcPr>
            <w:tcW w:w="1620" w:type="dxa"/>
          </w:tcPr>
          <w:p w:rsidR="00FA4109" w:rsidRDefault="00FA4109" w:rsidP="007413B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261E15" w:rsidRPr="00261E15" w:rsidRDefault="00261E15" w:rsidP="00261E15">
      <w:pPr>
        <w:pStyle w:val="Tabletext"/>
        <w:keepLines w:val="0"/>
        <w:spacing w:after="0" w:line="240" w:lineRule="auto"/>
        <w:rPr>
          <w:rFonts w:hint="eastAsia"/>
          <w:b/>
          <w:kern w:val="2"/>
          <w:szCs w:val="24"/>
          <w:lang w:eastAsia="zh-TW"/>
        </w:rPr>
      </w:pPr>
    </w:p>
    <w:p w:rsidR="002A4D66" w:rsidDel="00260F20" w:rsidRDefault="002A4D66" w:rsidP="00B751C5">
      <w:pPr>
        <w:pStyle w:val="Tabletext"/>
        <w:keepLines w:val="0"/>
        <w:numPr>
          <w:ilvl w:val="2"/>
          <w:numId w:val="5"/>
        </w:numPr>
        <w:spacing w:after="0" w:line="240" w:lineRule="auto"/>
        <w:rPr>
          <w:ins w:id="152" w:author="FIS" w:date="2012-09-28T10:17:00Z"/>
          <w:del w:id="153" w:author="陳鐵元" w:date="2013-09-17T11:26:00Z"/>
          <w:rFonts w:hint="eastAsia"/>
          <w:kern w:val="2"/>
          <w:szCs w:val="24"/>
          <w:lang w:eastAsia="zh-TW"/>
        </w:rPr>
      </w:pPr>
      <w:ins w:id="154" w:author="FIS" w:date="2012-09-28T10:16:00Z">
        <w:r>
          <w:rPr>
            <w:rFonts w:hint="eastAsia"/>
            <w:kern w:val="2"/>
            <w:szCs w:val="24"/>
            <w:lang w:eastAsia="zh-TW"/>
          </w:rPr>
          <w:t>修改</w:t>
        </w:r>
      </w:ins>
      <w:ins w:id="155" w:author="FIS" w:date="2012-09-28T10:17:00Z">
        <w:r>
          <w:rPr>
            <w:rFonts w:hint="eastAsia"/>
            <w:kern w:val="2"/>
            <w:szCs w:val="24"/>
            <w:lang w:eastAsia="zh-TW"/>
          </w:rPr>
          <w:t>按鈕：</w:t>
        </w:r>
        <w:r>
          <w:rPr>
            <w:rFonts w:hint="eastAsia"/>
            <w:kern w:val="2"/>
            <w:szCs w:val="24"/>
            <w:lang w:eastAsia="zh-TW"/>
          </w:rPr>
          <w:t>(</w:t>
        </w:r>
      </w:ins>
      <w:ins w:id="156" w:author="FIS" w:date="2012-09-28T10:16:00Z">
        <w:r>
          <w:rPr>
            <w:rFonts w:hint="eastAsia"/>
            <w:kern w:val="2"/>
            <w:szCs w:val="24"/>
            <w:lang w:eastAsia="zh-TW"/>
          </w:rPr>
          <w:t>檢核</w:t>
        </w:r>
      </w:ins>
      <w:ins w:id="157" w:author="FIS" w:date="2012-09-28T10:17:00Z">
        <w:r>
          <w:rPr>
            <w:rFonts w:hint="eastAsia"/>
            <w:kern w:val="2"/>
            <w:szCs w:val="24"/>
            <w:lang w:eastAsia="zh-TW"/>
          </w:rPr>
          <w:t>是否為單一受益人，且事故人與受益人同一人</w:t>
        </w:r>
        <w:r>
          <w:rPr>
            <w:rFonts w:hint="eastAsia"/>
            <w:kern w:val="2"/>
            <w:szCs w:val="24"/>
            <w:lang w:eastAsia="zh-TW"/>
          </w:rPr>
          <w:t>)</w:t>
        </w:r>
      </w:ins>
    </w:p>
    <w:p w:rsidR="00260F20" w:rsidRPr="00C9586B" w:rsidRDefault="00260F20" w:rsidP="00C9586B">
      <w:pPr>
        <w:pStyle w:val="Tabletext"/>
        <w:keepLines w:val="0"/>
        <w:numPr>
          <w:ilvl w:val="2"/>
          <w:numId w:val="5"/>
        </w:numPr>
        <w:spacing w:after="0" w:line="240" w:lineRule="auto"/>
        <w:rPr>
          <w:ins w:id="158" w:author="陳鐵元" w:date="2013-09-17T11:25:00Z"/>
          <w:rFonts w:hint="eastAsia"/>
          <w:kern w:val="2"/>
          <w:szCs w:val="24"/>
          <w:lang w:eastAsia="zh-TW"/>
        </w:rPr>
      </w:pPr>
    </w:p>
    <w:p w:rsidR="00ED369B" w:rsidRDefault="000E6EB8" w:rsidP="000E6EB8">
      <w:pPr>
        <w:pStyle w:val="Tabletext"/>
        <w:keepLines w:val="0"/>
        <w:numPr>
          <w:ilvl w:val="3"/>
          <w:numId w:val="5"/>
        </w:numPr>
        <w:spacing w:after="0" w:line="240" w:lineRule="auto"/>
        <w:rPr>
          <w:ins w:id="159" w:author="FIS" w:date="2012-09-28T10:17:00Z"/>
          <w:rFonts w:hint="eastAsia"/>
          <w:kern w:val="2"/>
          <w:szCs w:val="24"/>
          <w:lang w:eastAsia="zh-TW"/>
        </w:rPr>
        <w:pPrChange w:id="160" w:author="FIS" w:date="2012-09-28T10:17:00Z">
          <w:pPr>
            <w:pStyle w:val="Tabletext"/>
            <w:keepLines w:val="0"/>
            <w:numPr>
              <w:ilvl w:val="2"/>
              <w:numId w:val="5"/>
            </w:numPr>
            <w:tabs>
              <w:tab w:val="num" w:pos="1843"/>
            </w:tabs>
            <w:spacing w:after="0" w:line="240" w:lineRule="auto"/>
            <w:ind w:left="1843" w:hanging="567"/>
          </w:pPr>
        </w:pPrChange>
      </w:pPr>
      <w:ins w:id="161" w:author="FIS" w:date="2012-09-28T10:17:00Z">
        <w:r>
          <w:rPr>
            <w:rFonts w:hint="eastAsia"/>
            <w:kern w:val="2"/>
            <w:szCs w:val="24"/>
            <w:lang w:eastAsia="zh-TW"/>
          </w:rPr>
          <w:t>READ DTAAB010</w:t>
        </w:r>
      </w:ins>
    </w:p>
    <w:p w:rsidR="000E6EB8" w:rsidRPr="002A4D66" w:rsidRDefault="000E6EB8" w:rsidP="000E6EB8">
      <w:pPr>
        <w:pStyle w:val="Tabletext"/>
        <w:keepLines w:val="0"/>
        <w:numPr>
          <w:ilvl w:val="3"/>
          <w:numId w:val="5"/>
        </w:numPr>
        <w:spacing w:after="0" w:line="240" w:lineRule="auto"/>
        <w:rPr>
          <w:ins w:id="162" w:author="FIS" w:date="2012-09-28T10:15:00Z"/>
          <w:rFonts w:hint="eastAsia"/>
          <w:kern w:val="2"/>
          <w:szCs w:val="24"/>
          <w:lang w:eastAsia="zh-TW"/>
          <w:rPrChange w:id="163" w:author="FIS" w:date="2012-09-28T10:15:00Z">
            <w:rPr>
              <w:ins w:id="164" w:author="FIS" w:date="2012-09-28T10:15:00Z"/>
              <w:rFonts w:hint="eastAsia"/>
              <w:lang w:eastAsia="zh-TW"/>
            </w:rPr>
          </w:rPrChange>
        </w:rPr>
        <w:pPrChange w:id="165" w:author="FIS" w:date="2012-09-28T10:17:00Z">
          <w:pPr>
            <w:pStyle w:val="Tabletext"/>
            <w:keepLines w:val="0"/>
            <w:numPr>
              <w:ilvl w:val="2"/>
              <w:numId w:val="5"/>
            </w:numPr>
            <w:tabs>
              <w:tab w:val="num" w:pos="1843"/>
            </w:tabs>
            <w:spacing w:after="0" w:line="240" w:lineRule="auto"/>
            <w:ind w:left="1843" w:hanging="567"/>
          </w:pPr>
        </w:pPrChange>
      </w:pPr>
      <w:ins w:id="166" w:author="FIS" w:date="2012-09-28T10:17:00Z">
        <w:r>
          <w:rPr>
            <w:rFonts w:hint="eastAsia"/>
            <w:kern w:val="2"/>
            <w:szCs w:val="24"/>
            <w:lang w:eastAsia="zh-TW"/>
          </w:rPr>
          <w:t xml:space="preserve">WHERE </w:t>
        </w:r>
        <w:r>
          <w:rPr>
            <w:rFonts w:hint="eastAsia"/>
            <w:kern w:val="2"/>
            <w:szCs w:val="24"/>
            <w:lang w:eastAsia="zh-TW"/>
          </w:rPr>
          <w:t>受理編號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</w:ins>
      <w:ins w:id="167" w:author="FIS" w:date="2012-09-28T10:18:00Z">
        <w:r>
          <w:rPr>
            <w:rFonts w:hint="eastAsia"/>
            <w:kern w:val="2"/>
            <w:szCs w:val="24"/>
            <w:lang w:eastAsia="zh-TW"/>
          </w:rPr>
          <w:t>畫面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受理編號</w:t>
        </w:r>
      </w:ins>
    </w:p>
    <w:p w:rsidR="000972D8" w:rsidRDefault="000972D8" w:rsidP="000972D8">
      <w:pPr>
        <w:pStyle w:val="Tabletext"/>
        <w:keepLines w:val="0"/>
        <w:numPr>
          <w:ilvl w:val="3"/>
          <w:numId w:val="5"/>
        </w:numPr>
        <w:spacing w:after="0" w:line="240" w:lineRule="auto"/>
        <w:rPr>
          <w:ins w:id="168" w:author="FIS" w:date="2012-09-28T10:30:00Z"/>
          <w:rFonts w:hint="eastAsia"/>
          <w:kern w:val="2"/>
          <w:szCs w:val="24"/>
          <w:lang w:eastAsia="zh-TW"/>
        </w:rPr>
        <w:pPrChange w:id="169" w:author="FIS" w:date="2012-09-28T10:19:00Z">
          <w:pPr>
            <w:pStyle w:val="Tabletext"/>
            <w:keepLines w:val="0"/>
            <w:numPr>
              <w:ilvl w:val="2"/>
              <w:numId w:val="5"/>
            </w:numPr>
            <w:tabs>
              <w:tab w:val="num" w:pos="1843"/>
            </w:tabs>
            <w:spacing w:after="0" w:line="240" w:lineRule="auto"/>
            <w:ind w:left="1843" w:hanging="567"/>
          </w:pPr>
        </w:pPrChange>
      </w:pPr>
      <w:ins w:id="170" w:author="FIS" w:date="2012-09-28T10:19:00Z">
        <w:r>
          <w:rPr>
            <w:rFonts w:hint="eastAsia"/>
            <w:kern w:val="2"/>
            <w:szCs w:val="24"/>
            <w:lang w:eastAsia="zh-TW"/>
          </w:rPr>
          <w:t>IF NOT FND(</w:t>
        </w:r>
        <w:r>
          <w:rPr>
            <w:rFonts w:hint="eastAsia"/>
            <w:kern w:val="2"/>
            <w:szCs w:val="24"/>
            <w:lang w:eastAsia="zh-TW"/>
          </w:rPr>
          <w:t>舊系統案件或資料異常件</w:t>
        </w:r>
        <w:r>
          <w:rPr>
            <w:rFonts w:hint="eastAsia"/>
            <w:kern w:val="2"/>
            <w:szCs w:val="24"/>
            <w:lang w:eastAsia="zh-TW"/>
          </w:rPr>
          <w:t>)</w:t>
        </w:r>
      </w:ins>
    </w:p>
    <w:p w:rsidR="009E0DB7" w:rsidRDefault="00AF1A13" w:rsidP="00FF1F0F">
      <w:pPr>
        <w:pStyle w:val="Tabletext"/>
        <w:keepLines w:val="0"/>
        <w:numPr>
          <w:ilvl w:val="4"/>
          <w:numId w:val="5"/>
        </w:numPr>
        <w:spacing w:after="0" w:line="240" w:lineRule="auto"/>
        <w:rPr>
          <w:ins w:id="171" w:author="FIS" w:date="2012-09-28T10:34:00Z"/>
          <w:rFonts w:hint="eastAsia"/>
          <w:kern w:val="2"/>
          <w:szCs w:val="24"/>
          <w:lang w:eastAsia="zh-TW"/>
        </w:rPr>
        <w:pPrChange w:id="172" w:author="FIS" w:date="2012-09-28T10:30:00Z">
          <w:pPr>
            <w:pStyle w:val="Tabletext"/>
            <w:keepLines w:val="0"/>
            <w:numPr>
              <w:ilvl w:val="2"/>
              <w:numId w:val="5"/>
            </w:numPr>
            <w:tabs>
              <w:tab w:val="num" w:pos="1843"/>
            </w:tabs>
            <w:spacing w:after="0" w:line="240" w:lineRule="auto"/>
            <w:ind w:left="1843" w:hanging="567"/>
          </w:pPr>
        </w:pPrChange>
      </w:pPr>
      <w:ins w:id="173" w:author="FIS" w:date="2012-09-28T10:34:00Z">
        <w:r>
          <w:rPr>
            <w:rFonts w:hint="eastAsia"/>
            <w:kern w:val="2"/>
            <w:szCs w:val="24"/>
            <w:lang w:eastAsia="zh-TW"/>
          </w:rPr>
          <w:t>CONFIRM</w:t>
        </w:r>
      </w:ins>
      <w:ins w:id="174" w:author="FIS" w:date="2012-09-28T10:31:00Z">
        <w:r w:rsidR="009E0DB7">
          <w:rPr>
            <w:rFonts w:hint="eastAsia"/>
            <w:kern w:val="2"/>
            <w:szCs w:val="24"/>
            <w:lang w:eastAsia="zh-TW"/>
          </w:rPr>
          <w:t>訊息</w:t>
        </w:r>
        <w:r w:rsidR="009E0DB7">
          <w:rPr>
            <w:rFonts w:hint="eastAsia"/>
            <w:kern w:val="2"/>
            <w:szCs w:val="24"/>
            <w:lang w:eastAsia="zh-TW"/>
          </w:rPr>
          <w:t>(</w:t>
        </w:r>
        <w:r w:rsidR="009E0DB7">
          <w:rPr>
            <w:rFonts w:hint="eastAsia"/>
            <w:kern w:val="2"/>
            <w:szCs w:val="24"/>
            <w:lang w:eastAsia="zh-TW"/>
          </w:rPr>
          <w:t>不視為錯誤</w:t>
        </w:r>
        <w:r w:rsidR="009E0DB7">
          <w:rPr>
            <w:rFonts w:hint="eastAsia"/>
            <w:kern w:val="2"/>
            <w:szCs w:val="24"/>
            <w:lang w:eastAsia="zh-TW"/>
          </w:rPr>
          <w:t>)</w:t>
        </w:r>
        <w:r w:rsidR="009E0DB7">
          <w:rPr>
            <w:rFonts w:hint="eastAsia"/>
            <w:kern w:val="2"/>
            <w:szCs w:val="24"/>
            <w:lang w:eastAsia="zh-TW"/>
          </w:rPr>
          <w:t>：</w:t>
        </w:r>
        <w:r w:rsidR="009E0DB7">
          <w:rPr>
            <w:kern w:val="2"/>
            <w:szCs w:val="24"/>
            <w:lang w:eastAsia="zh-TW"/>
          </w:rPr>
          <w:t>”</w:t>
        </w:r>
      </w:ins>
      <w:ins w:id="175" w:author="FIS" w:date="2012-09-28T10:33:00Z">
        <w:r w:rsidR="00FF1F0F" w:rsidRPr="00FF1F0F">
          <w:rPr>
            <w:rFonts w:hint="eastAsia"/>
            <w:lang w:eastAsia="zh-TW"/>
          </w:rPr>
          <w:t xml:space="preserve"> </w:t>
        </w:r>
        <w:r w:rsidR="00FF1F0F" w:rsidRPr="00FF1F0F">
          <w:rPr>
            <w:rFonts w:hint="eastAsia"/>
            <w:kern w:val="2"/>
            <w:szCs w:val="24"/>
            <w:lang w:eastAsia="zh-TW"/>
          </w:rPr>
          <w:t>本件非於</w:t>
        </w:r>
        <w:r w:rsidR="00FF1F0F" w:rsidRPr="00FF1F0F">
          <w:rPr>
            <w:rFonts w:hint="eastAsia"/>
            <w:kern w:val="2"/>
            <w:szCs w:val="24"/>
            <w:lang w:eastAsia="zh-TW"/>
          </w:rPr>
          <w:t>CSR</w:t>
        </w:r>
        <w:r w:rsidR="00FF1F0F" w:rsidRPr="00FF1F0F">
          <w:rPr>
            <w:rFonts w:hint="eastAsia"/>
            <w:kern w:val="2"/>
            <w:szCs w:val="24"/>
            <w:lang w:eastAsia="zh-TW"/>
          </w:rPr>
          <w:t>系統核賠，請確認為單一受益人，且與事故人同一人後，始可作業</w:t>
        </w:r>
      </w:ins>
      <w:ins w:id="176" w:author="FIS" w:date="2012-09-28T10:31:00Z">
        <w:r w:rsidR="009E0DB7">
          <w:rPr>
            <w:kern w:val="2"/>
            <w:szCs w:val="24"/>
            <w:lang w:eastAsia="zh-TW"/>
          </w:rPr>
          <w:t>”</w:t>
        </w:r>
      </w:ins>
    </w:p>
    <w:p w:rsidR="00902971" w:rsidRPr="009C16CC" w:rsidRDefault="00902971" w:rsidP="00FF1F0F">
      <w:pPr>
        <w:pStyle w:val="Tabletext"/>
        <w:keepLines w:val="0"/>
        <w:numPr>
          <w:ilvl w:val="4"/>
          <w:numId w:val="5"/>
        </w:numPr>
        <w:spacing w:after="0" w:line="240" w:lineRule="auto"/>
        <w:rPr>
          <w:ins w:id="177" w:author="FIS" w:date="2012-09-28T10:35:00Z"/>
          <w:rFonts w:hint="eastAsia"/>
          <w:kern w:val="2"/>
          <w:szCs w:val="24"/>
          <w:lang w:eastAsia="zh-TW"/>
        </w:rPr>
        <w:pPrChange w:id="178" w:author="FIS" w:date="2012-09-28T10:30:00Z">
          <w:pPr>
            <w:pStyle w:val="Tabletext"/>
            <w:keepLines w:val="0"/>
            <w:numPr>
              <w:ilvl w:val="2"/>
              <w:numId w:val="5"/>
            </w:numPr>
            <w:tabs>
              <w:tab w:val="num" w:pos="1843"/>
            </w:tabs>
            <w:spacing w:after="0" w:line="240" w:lineRule="auto"/>
            <w:ind w:left="1843" w:hanging="567"/>
          </w:pPr>
        </w:pPrChange>
      </w:pPr>
      <w:ins w:id="179" w:author="FIS" w:date="2012-09-28T10:34:00Z">
        <w:r>
          <w:rPr>
            <w:rFonts w:hint="eastAsia"/>
            <w:kern w:val="2"/>
            <w:szCs w:val="24"/>
            <w:lang w:eastAsia="zh-TW"/>
          </w:rPr>
          <w:t>點選「確認」，連</w:t>
        </w:r>
      </w:ins>
      <w:ins w:id="180" w:author="FIS" w:date="2012-09-28T10:35:00Z">
        <w:r>
          <w:rPr>
            <w:rFonts w:hint="eastAsia"/>
            <w:kern w:val="2"/>
            <w:szCs w:val="24"/>
            <w:lang w:eastAsia="zh-TW"/>
          </w:rPr>
          <w:t>至</w:t>
        </w:r>
        <w:r w:rsidRPr="003A159D">
          <w:rPr>
            <w:rFonts w:ascii="Courier New" w:hAnsi="Courier New" w:cs="Courier New"/>
            <w:kern w:val="2"/>
            <w:lang w:eastAsia="zh-TW"/>
          </w:rPr>
          <w:t>AAY1_0101</w:t>
        </w:r>
      </w:ins>
    </w:p>
    <w:p w:rsidR="009C16CC" w:rsidRPr="007B73C5" w:rsidRDefault="009C16CC" w:rsidP="00FF1F0F">
      <w:pPr>
        <w:pStyle w:val="Tabletext"/>
        <w:keepLines w:val="0"/>
        <w:numPr>
          <w:ilvl w:val="4"/>
          <w:numId w:val="5"/>
        </w:numPr>
        <w:spacing w:after="0" w:line="240" w:lineRule="auto"/>
        <w:rPr>
          <w:ins w:id="181" w:author="FIS" w:date="2012-09-28T10:19:00Z"/>
          <w:rFonts w:hint="eastAsia"/>
          <w:kern w:val="2"/>
          <w:szCs w:val="24"/>
          <w:lang w:eastAsia="zh-TW"/>
        </w:rPr>
        <w:pPrChange w:id="182" w:author="FIS" w:date="2012-09-28T10:30:00Z">
          <w:pPr>
            <w:pStyle w:val="Tabletext"/>
            <w:keepLines w:val="0"/>
            <w:numPr>
              <w:ilvl w:val="2"/>
              <w:numId w:val="5"/>
            </w:numPr>
            <w:tabs>
              <w:tab w:val="num" w:pos="1843"/>
            </w:tabs>
            <w:spacing w:after="0" w:line="240" w:lineRule="auto"/>
            <w:ind w:left="1843" w:hanging="567"/>
          </w:pPr>
        </w:pPrChange>
      </w:pPr>
      <w:ins w:id="183" w:author="FIS" w:date="2012-09-28T10:35:00Z">
        <w:r>
          <w:rPr>
            <w:rFonts w:hint="eastAsia"/>
            <w:kern w:val="2"/>
            <w:szCs w:val="24"/>
            <w:lang w:eastAsia="zh-TW"/>
          </w:rPr>
          <w:t>點選「取消」，</w:t>
        </w:r>
        <w:r>
          <w:rPr>
            <w:rFonts w:hint="eastAsia"/>
            <w:kern w:val="2"/>
            <w:szCs w:val="24"/>
            <w:lang w:eastAsia="zh-TW"/>
          </w:rPr>
          <w:t>DO NOTHING</w:t>
        </w:r>
      </w:ins>
    </w:p>
    <w:p w:rsidR="00BE33FE" w:rsidRDefault="00BE33FE" w:rsidP="00BE33FE">
      <w:pPr>
        <w:pStyle w:val="Tabletext"/>
        <w:keepLines w:val="0"/>
        <w:numPr>
          <w:ilvl w:val="3"/>
          <w:numId w:val="5"/>
        </w:numPr>
        <w:spacing w:after="0" w:line="240" w:lineRule="auto"/>
        <w:rPr>
          <w:ins w:id="184" w:author="陳鐵元" w:date="2013-09-17T11:24:00Z"/>
          <w:rFonts w:hint="eastAsia"/>
          <w:kern w:val="2"/>
          <w:szCs w:val="24"/>
          <w:lang w:eastAsia="zh-TW"/>
        </w:rPr>
        <w:pPrChange w:id="185" w:author="FIS" w:date="2012-09-28T10:32:00Z">
          <w:pPr>
            <w:pStyle w:val="Tabletext"/>
            <w:keepLines w:val="0"/>
            <w:numPr>
              <w:ilvl w:val="2"/>
              <w:numId w:val="5"/>
            </w:numPr>
            <w:tabs>
              <w:tab w:val="num" w:pos="1843"/>
            </w:tabs>
            <w:spacing w:after="0" w:line="240" w:lineRule="auto"/>
            <w:ind w:left="1843" w:hanging="567"/>
          </w:pPr>
        </w:pPrChange>
      </w:pPr>
      <w:ins w:id="186" w:author="FIS" w:date="2012-09-28T10:32:00Z">
        <w:r>
          <w:rPr>
            <w:rFonts w:hint="eastAsia"/>
            <w:kern w:val="2"/>
            <w:szCs w:val="24"/>
            <w:lang w:eastAsia="zh-TW"/>
          </w:rPr>
          <w:t>ELSE</w:t>
        </w:r>
      </w:ins>
    </w:p>
    <w:p w:rsidR="00260F20" w:rsidRPr="00260F20" w:rsidRDefault="00260F20" w:rsidP="00C9586B">
      <w:pPr>
        <w:pStyle w:val="Tabletext"/>
        <w:keepLines w:val="0"/>
        <w:numPr>
          <w:ilvl w:val="4"/>
          <w:numId w:val="5"/>
        </w:numPr>
        <w:spacing w:after="0" w:line="240" w:lineRule="auto"/>
        <w:rPr>
          <w:ins w:id="187" w:author="陳鐵元" w:date="2013-09-17T11:23:00Z"/>
          <w:rFonts w:hint="eastAsia"/>
          <w:color w:val="FF0000"/>
          <w:kern w:val="2"/>
          <w:szCs w:val="24"/>
          <w:lang w:eastAsia="zh-TW"/>
          <w:rPrChange w:id="188" w:author="陳鐵元" w:date="2013-09-17T11:25:00Z">
            <w:rPr>
              <w:ins w:id="189" w:author="陳鐵元" w:date="2013-09-17T11:23:00Z"/>
              <w:rFonts w:hint="eastAsia"/>
              <w:kern w:val="2"/>
              <w:szCs w:val="24"/>
              <w:lang w:eastAsia="zh-TW"/>
            </w:rPr>
          </w:rPrChange>
        </w:rPr>
        <w:pPrChange w:id="190" w:author="陳鐵元" w:date="2013-09-17T11:25:00Z">
          <w:pPr>
            <w:pStyle w:val="Tabletext"/>
            <w:keepLines w:val="0"/>
            <w:numPr>
              <w:ilvl w:val="2"/>
              <w:numId w:val="5"/>
            </w:numPr>
            <w:tabs>
              <w:tab w:val="num" w:pos="1843"/>
            </w:tabs>
            <w:spacing w:after="0" w:line="240" w:lineRule="auto"/>
            <w:ind w:left="1843" w:hanging="567"/>
          </w:pPr>
        </w:pPrChange>
      </w:pPr>
      <w:ins w:id="191" w:author="陳鐵元" w:date="2013-09-17T11:24:00Z">
        <w:r w:rsidRPr="00260F20">
          <w:rPr>
            <w:rFonts w:hint="eastAsia"/>
            <w:color w:val="FF0000"/>
            <w:kern w:val="2"/>
            <w:szCs w:val="24"/>
            <w:lang w:eastAsia="zh-TW"/>
            <w:rPrChange w:id="192" w:author="陳鐵元" w:date="2013-09-17T11:25:00Z">
              <w:rPr>
                <w:rFonts w:hint="eastAsia"/>
                <w:kern w:val="2"/>
                <w:szCs w:val="24"/>
                <w:lang w:eastAsia="zh-TW"/>
              </w:rPr>
            </w:rPrChange>
          </w:rPr>
          <w:t>若</w:t>
        </w:r>
      </w:ins>
      <w:ins w:id="193" w:author="陳鐵元" w:date="2013-09-17T11:25:00Z">
        <w:r w:rsidRPr="00260F20">
          <w:rPr>
            <w:rFonts w:hint="eastAsia"/>
            <w:color w:val="FF0000"/>
            <w:kern w:val="2"/>
            <w:szCs w:val="24"/>
            <w:lang w:eastAsia="zh-TW"/>
            <w:rPrChange w:id="194" w:author="陳鐵元" w:date="2013-09-17T11:25:00Z">
              <w:rPr>
                <w:rFonts w:hint="eastAsia"/>
                <w:kern w:val="2"/>
                <w:szCs w:val="24"/>
                <w:lang w:eastAsia="zh-TW"/>
              </w:rPr>
            </w:rPrChange>
          </w:rPr>
          <w:t>不</w:t>
        </w:r>
      </w:ins>
      <w:ins w:id="195" w:author="陳鐵元" w:date="2013-09-17T11:24:00Z">
        <w:r w:rsidRPr="00260F20">
          <w:rPr>
            <w:rFonts w:hint="eastAsia"/>
            <w:color w:val="FF0000"/>
            <w:kern w:val="2"/>
            <w:szCs w:val="24"/>
            <w:lang w:eastAsia="zh-TW"/>
            <w:rPrChange w:id="196" w:author="陳鐵元" w:date="2013-09-17T11:25:00Z">
              <w:rPr>
                <w:rFonts w:hint="eastAsia"/>
                <w:kern w:val="2"/>
                <w:szCs w:val="24"/>
                <w:lang w:eastAsia="zh-TW"/>
              </w:rPr>
            </w:rPrChange>
          </w:rPr>
          <w:t>為例</w:t>
        </w:r>
        <w:r w:rsidRPr="00EB2C85">
          <w:rPr>
            <w:rFonts w:hint="eastAsia"/>
            <w:color w:val="FF0000"/>
            <w:kern w:val="2"/>
            <w:szCs w:val="24"/>
            <w:lang w:eastAsia="zh-TW"/>
            <w:rPrChange w:id="197" w:author="陳鐵元" w:date="2013-09-17T11:29:00Z">
              <w:rPr>
                <w:rFonts w:hint="eastAsia"/>
                <w:kern w:val="2"/>
                <w:szCs w:val="24"/>
                <w:lang w:eastAsia="zh-TW"/>
              </w:rPr>
            </w:rPrChange>
          </w:rPr>
          <w:t>外授權的案件</w:t>
        </w:r>
      </w:ins>
      <w:ins w:id="198" w:author="陳鐵元" w:date="2013-09-17T11:28:00Z">
        <w:r w:rsidR="00EB2C85" w:rsidRPr="00C9586B">
          <w:rPr>
            <w:rFonts w:hint="eastAsia"/>
            <w:color w:val="FF0000"/>
            <w:kern w:val="2"/>
            <w:szCs w:val="24"/>
            <w:lang w:eastAsia="zh-TW"/>
          </w:rPr>
          <w:t>(</w:t>
        </w:r>
      </w:ins>
      <w:ins w:id="199" w:author="陳鐵元" w:date="2013-11-25T15:50:00Z">
        <w:r w:rsidR="00C9586B" w:rsidRPr="00C9586B">
          <w:rPr>
            <w:color w:val="FF0000"/>
            <w:kern w:val="2"/>
            <w:szCs w:val="24"/>
            <w:lang w:eastAsia="zh-TW"/>
          </w:rPr>
          <w:t>CALL AA_B1ZX20().isExpceptbyAplyNo($APLY_NO, "AAY1_0100", "doChkAcpt", "RLAAY10001")</w:t>
        </w:r>
        <w:r w:rsidR="00C9586B">
          <w:rPr>
            <w:rFonts w:hint="eastAsia"/>
            <w:color w:val="FF0000"/>
            <w:kern w:val="2"/>
            <w:szCs w:val="24"/>
            <w:lang w:eastAsia="zh-TW"/>
          </w:rPr>
          <w:t>不為真</w:t>
        </w:r>
      </w:ins>
      <w:ins w:id="200" w:author="陳鐵元" w:date="2013-09-17T11:28:00Z">
        <w:r w:rsidR="00EB2C85" w:rsidRPr="00C9586B">
          <w:rPr>
            <w:rFonts w:hint="eastAsia"/>
            <w:color w:val="FF0000"/>
            <w:kern w:val="2"/>
            <w:szCs w:val="24"/>
            <w:lang w:eastAsia="zh-TW"/>
          </w:rPr>
          <w:t>)</w:t>
        </w:r>
      </w:ins>
      <w:ins w:id="201" w:author="陳鐵元" w:date="2013-09-17T11:24:00Z">
        <w:r w:rsidRPr="00260F20">
          <w:rPr>
            <w:rFonts w:hint="eastAsia"/>
            <w:color w:val="FF0000"/>
            <w:kern w:val="2"/>
            <w:szCs w:val="24"/>
            <w:lang w:eastAsia="zh-TW"/>
            <w:rPrChange w:id="202" w:author="陳鐵元" w:date="2013-09-17T11:25:00Z">
              <w:rPr>
                <w:rFonts w:hint="eastAsia"/>
                <w:kern w:val="2"/>
                <w:szCs w:val="24"/>
                <w:lang w:eastAsia="zh-TW"/>
              </w:rPr>
            </w:rPrChange>
          </w:rPr>
          <w:t>，則須進行以下的檢核</w:t>
        </w:r>
      </w:ins>
    </w:p>
    <w:p w:rsidR="00260F20" w:rsidDel="00260F20" w:rsidRDefault="00260F20" w:rsidP="00260F20">
      <w:pPr>
        <w:pStyle w:val="Tabletext"/>
        <w:keepLines w:val="0"/>
        <w:numPr>
          <w:ilvl w:val="5"/>
          <w:numId w:val="5"/>
        </w:numPr>
        <w:spacing w:after="0" w:line="240" w:lineRule="auto"/>
        <w:rPr>
          <w:ins w:id="203" w:author="FIS" w:date="2012-09-28T10:32:00Z"/>
          <w:del w:id="204" w:author="陳鐵元" w:date="2013-09-17T11:24:00Z"/>
          <w:rFonts w:hint="eastAsia"/>
          <w:kern w:val="2"/>
          <w:szCs w:val="24"/>
          <w:lang w:eastAsia="zh-TW"/>
        </w:rPr>
        <w:pPrChange w:id="205" w:author="陳鐵元" w:date="2013-09-17T11:25:00Z">
          <w:pPr>
            <w:pStyle w:val="Tabletext"/>
            <w:keepLines w:val="0"/>
            <w:numPr>
              <w:ilvl w:val="2"/>
              <w:numId w:val="5"/>
            </w:numPr>
            <w:tabs>
              <w:tab w:val="num" w:pos="1843"/>
            </w:tabs>
            <w:spacing w:after="0" w:line="240" w:lineRule="auto"/>
            <w:ind w:left="1843" w:hanging="567"/>
          </w:pPr>
        </w:pPrChange>
      </w:pPr>
    </w:p>
    <w:p w:rsidR="00BE33FE" w:rsidRDefault="00BF2E8C" w:rsidP="00260F20">
      <w:pPr>
        <w:pStyle w:val="Tabletext"/>
        <w:keepLines w:val="0"/>
        <w:numPr>
          <w:ilvl w:val="5"/>
          <w:numId w:val="5"/>
        </w:numPr>
        <w:spacing w:after="0" w:line="240" w:lineRule="auto"/>
        <w:rPr>
          <w:ins w:id="206" w:author="FIS" w:date="2012-09-28T10:33:00Z"/>
          <w:rFonts w:hint="eastAsia"/>
          <w:kern w:val="2"/>
          <w:szCs w:val="24"/>
          <w:lang w:eastAsia="zh-TW"/>
        </w:rPr>
        <w:pPrChange w:id="207" w:author="陳鐵元" w:date="2013-09-17T11:25:00Z">
          <w:pPr>
            <w:pStyle w:val="Tabletext"/>
            <w:keepLines w:val="0"/>
            <w:numPr>
              <w:ilvl w:val="2"/>
              <w:numId w:val="5"/>
            </w:numPr>
            <w:tabs>
              <w:tab w:val="num" w:pos="1843"/>
            </w:tabs>
            <w:spacing w:after="0" w:line="240" w:lineRule="auto"/>
            <w:ind w:left="1843" w:hanging="567"/>
          </w:pPr>
        </w:pPrChange>
      </w:pPr>
      <w:ins w:id="208" w:author="FIS" w:date="2012-09-28T10:32:00Z">
        <w:r>
          <w:rPr>
            <w:rFonts w:hint="eastAsia"/>
            <w:kern w:val="2"/>
            <w:szCs w:val="24"/>
            <w:lang w:eastAsia="zh-TW"/>
          </w:rPr>
          <w:t xml:space="preserve">IF </w:t>
        </w:r>
        <w:r>
          <w:rPr>
            <w:rFonts w:hint="eastAsia"/>
            <w:kern w:val="2"/>
            <w:szCs w:val="24"/>
            <w:lang w:eastAsia="zh-TW"/>
          </w:rPr>
          <w:t>查詢出來的件數</w:t>
        </w:r>
        <w:r>
          <w:rPr>
            <w:rFonts w:hint="eastAsia"/>
            <w:kern w:val="2"/>
            <w:szCs w:val="24"/>
            <w:lang w:eastAsia="zh-TW"/>
          </w:rPr>
          <w:t xml:space="preserve"> &gt; 1</w:t>
        </w:r>
      </w:ins>
      <w:ins w:id="209" w:author="FIS" w:date="2012-09-28T10:33:00Z">
        <w:r>
          <w:rPr>
            <w:rFonts w:hint="eastAsia"/>
            <w:kern w:val="2"/>
            <w:szCs w:val="24"/>
            <w:lang w:eastAsia="zh-TW"/>
          </w:rPr>
          <w:t>(</w:t>
        </w:r>
        <w:r>
          <w:rPr>
            <w:rFonts w:hint="eastAsia"/>
            <w:kern w:val="2"/>
            <w:szCs w:val="24"/>
            <w:lang w:eastAsia="zh-TW"/>
          </w:rPr>
          <w:t>非單一受益人</w:t>
        </w:r>
        <w:r>
          <w:rPr>
            <w:rFonts w:hint="eastAsia"/>
            <w:kern w:val="2"/>
            <w:szCs w:val="24"/>
            <w:lang w:eastAsia="zh-TW"/>
          </w:rPr>
          <w:t>)</w:t>
        </w:r>
      </w:ins>
    </w:p>
    <w:p w:rsidR="005B53D4" w:rsidRDefault="005B53D4" w:rsidP="00260F20">
      <w:pPr>
        <w:pStyle w:val="Tabletext"/>
        <w:keepLines w:val="0"/>
        <w:numPr>
          <w:ilvl w:val="6"/>
          <w:numId w:val="5"/>
        </w:numPr>
        <w:spacing w:after="0" w:line="240" w:lineRule="auto"/>
        <w:rPr>
          <w:ins w:id="210" w:author="FIS" w:date="2012-09-28T10:35:00Z"/>
          <w:rFonts w:hint="eastAsia"/>
          <w:kern w:val="2"/>
          <w:szCs w:val="24"/>
          <w:lang w:eastAsia="zh-TW"/>
        </w:rPr>
        <w:pPrChange w:id="211" w:author="陳鐵元" w:date="2013-09-17T11:25:00Z">
          <w:pPr>
            <w:pStyle w:val="Tabletext"/>
            <w:keepLines w:val="0"/>
            <w:numPr>
              <w:ilvl w:val="2"/>
              <w:numId w:val="5"/>
            </w:numPr>
            <w:tabs>
              <w:tab w:val="num" w:pos="1843"/>
            </w:tabs>
            <w:spacing w:after="0" w:line="240" w:lineRule="auto"/>
            <w:ind w:left="1843" w:hanging="567"/>
          </w:pPr>
        </w:pPrChange>
      </w:pPr>
      <w:ins w:id="212" w:author="FIS" w:date="2012-09-28T10:33:00Z">
        <w:r>
          <w:rPr>
            <w:rFonts w:hint="eastAsia"/>
            <w:kern w:val="2"/>
            <w:szCs w:val="24"/>
            <w:lang w:eastAsia="zh-TW"/>
          </w:rPr>
          <w:t>錯誤訊息：</w:t>
        </w:r>
        <w:r>
          <w:rPr>
            <w:kern w:val="2"/>
            <w:szCs w:val="24"/>
            <w:lang w:eastAsia="zh-TW"/>
          </w:rPr>
          <w:t>”</w:t>
        </w:r>
        <w:r>
          <w:rPr>
            <w:rFonts w:hint="eastAsia"/>
            <w:kern w:val="2"/>
            <w:szCs w:val="24"/>
            <w:lang w:eastAsia="zh-TW"/>
          </w:rPr>
          <w:t>本件</w:t>
        </w:r>
        <w:r w:rsidR="00AB47F5">
          <w:rPr>
            <w:rFonts w:hint="eastAsia"/>
            <w:kern w:val="2"/>
            <w:szCs w:val="24"/>
            <w:lang w:eastAsia="zh-TW"/>
          </w:rPr>
          <w:t>非</w:t>
        </w:r>
        <w:r>
          <w:rPr>
            <w:rFonts w:hint="eastAsia"/>
            <w:kern w:val="2"/>
            <w:szCs w:val="24"/>
            <w:lang w:eastAsia="zh-TW"/>
          </w:rPr>
          <w:t>單一受益人，</w:t>
        </w:r>
        <w:r w:rsidR="00AB47F5">
          <w:rPr>
            <w:rFonts w:hint="eastAsia"/>
            <w:kern w:val="2"/>
            <w:szCs w:val="24"/>
            <w:lang w:eastAsia="zh-TW"/>
          </w:rPr>
          <w:t>不可輸入溢付作業</w:t>
        </w:r>
        <w:r>
          <w:rPr>
            <w:kern w:val="2"/>
            <w:szCs w:val="24"/>
            <w:lang w:eastAsia="zh-TW"/>
          </w:rPr>
          <w:t>”</w:t>
        </w:r>
      </w:ins>
    </w:p>
    <w:p w:rsidR="00BB479A" w:rsidRDefault="00BB479A" w:rsidP="00260F20">
      <w:pPr>
        <w:pStyle w:val="Tabletext"/>
        <w:keepLines w:val="0"/>
        <w:numPr>
          <w:ilvl w:val="5"/>
          <w:numId w:val="5"/>
        </w:numPr>
        <w:spacing w:after="0" w:line="240" w:lineRule="auto"/>
        <w:rPr>
          <w:ins w:id="213" w:author="FIS" w:date="2012-09-28T10:36:00Z"/>
          <w:rFonts w:hint="eastAsia"/>
          <w:kern w:val="2"/>
          <w:szCs w:val="24"/>
          <w:lang w:eastAsia="zh-TW"/>
        </w:rPr>
        <w:pPrChange w:id="214" w:author="陳鐵元" w:date="2013-09-17T11:25:00Z">
          <w:pPr>
            <w:pStyle w:val="Tabletext"/>
            <w:keepLines w:val="0"/>
            <w:numPr>
              <w:ilvl w:val="2"/>
              <w:numId w:val="5"/>
            </w:numPr>
            <w:tabs>
              <w:tab w:val="num" w:pos="1843"/>
            </w:tabs>
            <w:spacing w:after="0" w:line="240" w:lineRule="auto"/>
            <w:ind w:left="1843" w:hanging="567"/>
          </w:pPr>
        </w:pPrChange>
      </w:pPr>
      <w:ins w:id="215" w:author="FIS" w:date="2012-09-28T10:35:00Z">
        <w:r>
          <w:rPr>
            <w:rFonts w:hint="eastAsia"/>
            <w:kern w:val="2"/>
            <w:szCs w:val="24"/>
            <w:lang w:eastAsia="zh-TW"/>
          </w:rPr>
          <w:t>ELSE</w:t>
        </w:r>
      </w:ins>
    </w:p>
    <w:p w:rsidR="007B1712" w:rsidRDefault="007B1712" w:rsidP="00260F20">
      <w:pPr>
        <w:pStyle w:val="Tabletext"/>
        <w:keepLines w:val="0"/>
        <w:numPr>
          <w:ilvl w:val="6"/>
          <w:numId w:val="5"/>
        </w:numPr>
        <w:spacing w:after="0" w:line="240" w:lineRule="auto"/>
        <w:rPr>
          <w:ins w:id="216" w:author="FIS" w:date="2012-09-28T10:37:00Z"/>
          <w:rFonts w:hint="eastAsia"/>
          <w:kern w:val="2"/>
          <w:szCs w:val="24"/>
          <w:lang w:eastAsia="zh-TW"/>
        </w:rPr>
        <w:pPrChange w:id="217" w:author="陳鐵元" w:date="2013-09-17T11:25:00Z">
          <w:pPr>
            <w:pStyle w:val="Tabletext"/>
            <w:keepLines w:val="0"/>
            <w:numPr>
              <w:ilvl w:val="2"/>
              <w:numId w:val="5"/>
            </w:numPr>
            <w:tabs>
              <w:tab w:val="num" w:pos="1843"/>
            </w:tabs>
            <w:spacing w:after="0" w:line="240" w:lineRule="auto"/>
            <w:ind w:left="1843" w:hanging="567"/>
          </w:pPr>
        </w:pPrChange>
      </w:pPr>
      <w:ins w:id="218" w:author="FIS" w:date="2012-09-28T10:36:00Z">
        <w:r>
          <w:rPr>
            <w:rFonts w:hint="eastAsia"/>
            <w:kern w:val="2"/>
            <w:szCs w:val="24"/>
            <w:lang w:eastAsia="zh-TW"/>
          </w:rPr>
          <w:t>IF</w:t>
        </w:r>
        <w:r w:rsidR="00D857B7">
          <w:rPr>
            <w:rFonts w:hint="eastAsia"/>
            <w:kern w:val="2"/>
            <w:szCs w:val="24"/>
            <w:lang w:eastAsia="zh-TW"/>
          </w:rPr>
          <w:t xml:space="preserve"> DTAAB001.</w:t>
        </w:r>
        <w:r w:rsidR="007A5C3A">
          <w:rPr>
            <w:rFonts w:hint="eastAsia"/>
            <w:kern w:val="2"/>
            <w:szCs w:val="24"/>
            <w:lang w:eastAsia="zh-TW"/>
          </w:rPr>
          <w:t>事故人</w:t>
        </w:r>
        <w:r w:rsidR="007A5C3A">
          <w:rPr>
            <w:rFonts w:hint="eastAsia"/>
            <w:kern w:val="2"/>
            <w:szCs w:val="24"/>
            <w:lang w:eastAsia="zh-TW"/>
          </w:rPr>
          <w:t>ID</w:t>
        </w:r>
      </w:ins>
      <w:ins w:id="219" w:author="FIS" w:date="2012-09-28T10:37:00Z">
        <w:r w:rsidR="00D857B7">
          <w:rPr>
            <w:rFonts w:hint="eastAsia"/>
            <w:kern w:val="2"/>
            <w:szCs w:val="24"/>
            <w:lang w:eastAsia="zh-TW"/>
          </w:rPr>
          <w:t xml:space="preserve"> &lt;&gt; DTAAB010</w:t>
        </w:r>
        <w:r w:rsidR="001B65C3">
          <w:rPr>
            <w:rFonts w:hint="eastAsia"/>
            <w:kern w:val="2"/>
            <w:szCs w:val="24"/>
            <w:lang w:eastAsia="zh-TW"/>
          </w:rPr>
          <w:t>.</w:t>
        </w:r>
        <w:r w:rsidR="001B65C3" w:rsidRPr="001B65C3">
          <w:rPr>
            <w:rFonts w:hint="eastAsia"/>
            <w:kern w:val="2"/>
            <w:szCs w:val="24"/>
            <w:lang w:eastAsia="zh-TW"/>
          </w:rPr>
          <w:t>受款人</w:t>
        </w:r>
        <w:r w:rsidR="001B65C3" w:rsidRPr="001B65C3">
          <w:rPr>
            <w:rFonts w:hint="eastAsia"/>
            <w:kern w:val="2"/>
            <w:szCs w:val="24"/>
            <w:lang w:eastAsia="zh-TW"/>
          </w:rPr>
          <w:t>ID</w:t>
        </w:r>
      </w:ins>
    </w:p>
    <w:p w:rsidR="001B65C3" w:rsidRPr="00BE33FE" w:rsidRDefault="001B65C3" w:rsidP="00260F20">
      <w:pPr>
        <w:pStyle w:val="Tabletext"/>
        <w:keepLines w:val="0"/>
        <w:numPr>
          <w:ilvl w:val="6"/>
          <w:numId w:val="5"/>
        </w:numPr>
        <w:spacing w:after="0" w:line="240" w:lineRule="auto"/>
        <w:rPr>
          <w:ins w:id="220" w:author="FIS" w:date="2012-09-28T10:32:00Z"/>
          <w:rFonts w:hint="eastAsia"/>
          <w:kern w:val="2"/>
          <w:szCs w:val="24"/>
          <w:lang w:eastAsia="zh-TW"/>
          <w:rPrChange w:id="221" w:author="FIS" w:date="2012-09-28T10:32:00Z">
            <w:rPr>
              <w:ins w:id="222" w:author="FIS" w:date="2012-09-28T10:32:00Z"/>
              <w:rFonts w:hint="eastAsia"/>
              <w:lang w:eastAsia="zh-TW"/>
            </w:rPr>
          </w:rPrChange>
        </w:rPr>
        <w:pPrChange w:id="223" w:author="陳鐵元" w:date="2013-09-17T11:25:00Z">
          <w:pPr>
            <w:pStyle w:val="Tabletext"/>
            <w:keepLines w:val="0"/>
            <w:numPr>
              <w:ilvl w:val="2"/>
              <w:numId w:val="5"/>
            </w:numPr>
            <w:tabs>
              <w:tab w:val="num" w:pos="1843"/>
            </w:tabs>
            <w:spacing w:after="0" w:line="240" w:lineRule="auto"/>
            <w:ind w:left="1843" w:hanging="567"/>
          </w:pPr>
        </w:pPrChange>
      </w:pPr>
      <w:ins w:id="224" w:author="FIS" w:date="2012-09-28T10:37:00Z">
        <w:r>
          <w:rPr>
            <w:rFonts w:hint="eastAsia"/>
            <w:kern w:val="2"/>
            <w:szCs w:val="24"/>
            <w:lang w:eastAsia="zh-TW"/>
          </w:rPr>
          <w:t>錯誤訊息：</w:t>
        </w:r>
        <w:r>
          <w:rPr>
            <w:kern w:val="2"/>
            <w:szCs w:val="24"/>
            <w:lang w:eastAsia="zh-TW"/>
          </w:rPr>
          <w:t>”</w:t>
        </w:r>
        <w:r>
          <w:rPr>
            <w:rFonts w:hint="eastAsia"/>
            <w:kern w:val="2"/>
            <w:szCs w:val="24"/>
            <w:lang w:eastAsia="zh-TW"/>
          </w:rPr>
          <w:t>受益人</w:t>
        </w:r>
        <w:r w:rsidR="00F977EA" w:rsidRPr="00FF1F0F">
          <w:rPr>
            <w:rFonts w:hint="eastAsia"/>
            <w:kern w:val="2"/>
            <w:szCs w:val="24"/>
            <w:lang w:eastAsia="zh-TW"/>
          </w:rPr>
          <w:t>與事故人</w:t>
        </w:r>
        <w:r w:rsidR="00F977EA">
          <w:rPr>
            <w:rFonts w:hint="eastAsia"/>
            <w:kern w:val="2"/>
            <w:szCs w:val="24"/>
            <w:lang w:eastAsia="zh-TW"/>
          </w:rPr>
          <w:t>非</w:t>
        </w:r>
        <w:r w:rsidR="00F977EA" w:rsidRPr="00FF1F0F">
          <w:rPr>
            <w:rFonts w:hint="eastAsia"/>
            <w:kern w:val="2"/>
            <w:szCs w:val="24"/>
            <w:lang w:eastAsia="zh-TW"/>
          </w:rPr>
          <w:t>同一人</w:t>
        </w:r>
        <w:r>
          <w:rPr>
            <w:rFonts w:hint="eastAsia"/>
            <w:kern w:val="2"/>
            <w:szCs w:val="24"/>
            <w:lang w:eastAsia="zh-TW"/>
          </w:rPr>
          <w:t>，不可輸入溢付作業</w:t>
        </w:r>
        <w:r>
          <w:rPr>
            <w:kern w:val="2"/>
            <w:szCs w:val="24"/>
            <w:lang w:eastAsia="zh-TW"/>
          </w:rPr>
          <w:t>”</w:t>
        </w:r>
      </w:ins>
    </w:p>
    <w:p w:rsidR="00B15E50" w:rsidRPr="00B751C5" w:rsidRDefault="00FF301C" w:rsidP="00B751C5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F301C">
        <w:rPr>
          <w:rFonts w:hint="eastAsia"/>
          <w:lang w:eastAsia="zh-TW"/>
        </w:rPr>
        <w:t>最下方</w:t>
      </w:r>
      <w:r>
        <w:rPr>
          <w:rFonts w:hint="eastAsia"/>
          <w:shd w:val="pct15" w:color="auto" w:fill="FFFFFF"/>
          <w:lang w:eastAsia="zh-TW"/>
        </w:rPr>
        <w:t>作業按鈕</w:t>
      </w:r>
      <w:r w:rsidRPr="00AB3ED5">
        <w:rPr>
          <w:rFonts w:hint="eastAsia"/>
          <w:lang w:eastAsia="zh-TW"/>
        </w:rPr>
        <w:t>區塊：</w:t>
      </w:r>
      <w:r w:rsidR="00233F43">
        <w:rPr>
          <w:rFonts w:hint="eastAsia"/>
          <w:kern w:val="2"/>
          <w:lang w:eastAsia="zh-TW"/>
        </w:rPr>
        <w:t>顯示</w:t>
      </w:r>
      <w:r w:rsidRPr="00EA2CE0">
        <w:rPr>
          <w:rFonts w:hint="eastAsia"/>
          <w:kern w:val="2"/>
          <w:bdr w:val="single" w:sz="4" w:space="0" w:color="auto"/>
          <w:shd w:val="pct15" w:color="auto" w:fill="FFFFFF"/>
          <w:lang w:eastAsia="zh-TW"/>
        </w:rPr>
        <w:t>輸入</w:t>
      </w:r>
      <w:r>
        <w:rPr>
          <w:rFonts w:hint="eastAsia"/>
          <w:kern w:val="2"/>
          <w:lang w:eastAsia="zh-TW"/>
        </w:rPr>
        <w:t>按鈕</w:t>
      </w:r>
    </w:p>
    <w:p w:rsidR="00FF301C" w:rsidRPr="00FF301C" w:rsidRDefault="00FF301C" w:rsidP="00AD122E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p w:rsidR="00AD122E" w:rsidRPr="00011232" w:rsidRDefault="00AD122E" w:rsidP="00AD122E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t>查詢</w:t>
      </w:r>
      <w:r w:rsidR="00AC6C3B">
        <w:rPr>
          <w:rFonts w:ascii="Courier New" w:hAnsi="Courier New" w:cs="Courier New"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t>修正紀錄</w:t>
      </w:r>
      <w:r w:rsidRPr="00124837">
        <w:rPr>
          <w:rFonts w:ascii="Courier New" w:hAnsi="Courier New" w:cs="Courier New" w:hint="eastAsia"/>
          <w:kern w:val="2"/>
          <w:szCs w:val="24"/>
          <w:lang w:eastAsia="zh-TW"/>
        </w:rPr>
        <w:t>：</w:t>
      </w:r>
      <w:r w:rsidR="00AD27F9">
        <w:rPr>
          <w:rFonts w:ascii="Courier New" w:hAnsi="Courier New" w:cs="Courier New" w:hint="eastAsia"/>
          <w:kern w:val="2"/>
          <w:szCs w:val="24"/>
          <w:lang w:eastAsia="zh-TW"/>
        </w:rPr>
        <w:t>用保單號碼</w:t>
      </w:r>
      <w:r w:rsidR="00E24578">
        <w:rPr>
          <w:rFonts w:ascii="Courier New" w:hAnsi="Courier New" w:cs="Courier New" w:hint="eastAsia"/>
          <w:kern w:val="2"/>
          <w:szCs w:val="24"/>
          <w:lang w:eastAsia="zh-TW"/>
        </w:rPr>
        <w:t>或受理編號</w:t>
      </w:r>
      <w:r w:rsidR="00AD27F9">
        <w:rPr>
          <w:rFonts w:ascii="Courier New" w:hAnsi="Courier New" w:cs="Courier New" w:hint="eastAsia"/>
          <w:kern w:val="2"/>
          <w:szCs w:val="24"/>
          <w:lang w:eastAsia="zh-TW"/>
        </w:rPr>
        <w:t>，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查詢該件</w:t>
      </w:r>
      <w:r w:rsidR="00AD27F9">
        <w:rPr>
          <w:rFonts w:ascii="Courier New" w:hAnsi="Courier New" w:cs="Courier New" w:hint="eastAsia"/>
          <w:kern w:val="2"/>
          <w:szCs w:val="24"/>
          <w:lang w:eastAsia="zh-TW"/>
        </w:rPr>
        <w:t>有無溢付件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修正紀錄</w:t>
      </w:r>
      <w:r w:rsidR="00C73486"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p w:rsidR="00E24578" w:rsidRPr="00E24578" w:rsidRDefault="00830A99" w:rsidP="00830A99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011232">
        <w:rPr>
          <w:rFonts w:ascii="Courier New" w:hAnsi="Courier New" w:cs="Courier New"/>
          <w:kern w:val="2"/>
          <w:lang w:eastAsia="zh-TW"/>
        </w:rPr>
        <w:t>READ DTAA</w:t>
      </w:r>
      <w:r>
        <w:rPr>
          <w:rFonts w:ascii="Courier New" w:hAnsi="Courier New" w:cs="Courier New" w:hint="eastAsia"/>
          <w:kern w:val="2"/>
          <w:lang w:eastAsia="zh-TW"/>
        </w:rPr>
        <w:t>Y</w:t>
      </w:r>
      <w:r w:rsidRPr="00011232">
        <w:rPr>
          <w:rFonts w:ascii="Courier New" w:hAnsi="Courier New" w:cs="Courier New"/>
          <w:kern w:val="2"/>
          <w:lang w:eastAsia="zh-TW"/>
        </w:rPr>
        <w:t>001 WHERE</w:t>
      </w:r>
    </w:p>
    <w:p w:rsidR="00830A99" w:rsidRPr="009F1AAD" w:rsidRDefault="00E24578" w:rsidP="00E24578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9F1AAD">
        <w:rPr>
          <w:rFonts w:ascii="Courier New" w:hAnsi="新細明體" w:cs="Courier New"/>
          <w:lang w:eastAsia="zh-TW"/>
        </w:rPr>
        <w:t>I</w:t>
      </w:r>
      <w:r w:rsidRPr="009F1AAD">
        <w:rPr>
          <w:rFonts w:ascii="Courier New" w:hAnsi="新細明體" w:cs="Courier New" w:hint="eastAsia"/>
          <w:lang w:eastAsia="zh-TW"/>
        </w:rPr>
        <w:t xml:space="preserve">f </w:t>
      </w:r>
      <w:r w:rsidRPr="009F1AAD">
        <w:rPr>
          <w:rFonts w:ascii="Courier New" w:hAnsi="新細明體" w:cs="Courier New" w:hint="eastAsia"/>
          <w:lang w:eastAsia="zh-TW"/>
        </w:rPr>
        <w:t>由畫面</w:t>
      </w:r>
      <w:r w:rsidR="007A5D9E" w:rsidRPr="009F1AAD">
        <w:rPr>
          <w:rFonts w:ascii="Courier New" w:hAnsi="新細明體" w:cs="Courier New" w:hint="eastAsia"/>
          <w:lang w:eastAsia="zh-TW"/>
        </w:rPr>
        <w:t>AAY10200</w:t>
      </w:r>
      <w:r w:rsidRPr="009F1AAD">
        <w:rPr>
          <w:rFonts w:ascii="Courier New" w:hAnsi="新細明體" w:cs="Courier New" w:hint="eastAsia"/>
          <w:lang w:eastAsia="zh-TW"/>
        </w:rPr>
        <w:t>連結過來則條件為：受理編號</w:t>
      </w:r>
      <w:r w:rsidRPr="009F1AAD">
        <w:rPr>
          <w:rFonts w:ascii="Courier New" w:hAnsi="Courier New" w:cs="Courier New"/>
          <w:lang w:eastAsia="zh-TW"/>
        </w:rPr>
        <w:t>(</w:t>
      </w:r>
      <w:r w:rsidRPr="009F1AAD">
        <w:rPr>
          <w:rFonts w:ascii="Courier New" w:hAnsi="Courier New" w:cs="Courier New"/>
          <w:kern w:val="2"/>
          <w:lang w:eastAsia="zh-TW"/>
        </w:rPr>
        <w:t>DTAA</w:t>
      </w:r>
      <w:r w:rsidRPr="009F1AAD">
        <w:rPr>
          <w:rFonts w:ascii="Courier New" w:hAnsi="Courier New" w:cs="Courier New" w:hint="eastAsia"/>
          <w:kern w:val="2"/>
          <w:lang w:eastAsia="zh-TW"/>
        </w:rPr>
        <w:t>Y</w:t>
      </w:r>
      <w:r w:rsidRPr="009F1AAD">
        <w:rPr>
          <w:rFonts w:ascii="Courier New" w:hAnsi="Courier New" w:cs="Courier New"/>
          <w:kern w:val="2"/>
          <w:lang w:eastAsia="zh-TW"/>
        </w:rPr>
        <w:t>001.</w:t>
      </w:r>
      <w:r w:rsidRPr="009F1AAD">
        <w:rPr>
          <w:rFonts w:ascii="Courier New" w:hAnsi="Courier New" w:cs="Courier New" w:hint="eastAsia"/>
          <w:kern w:val="2"/>
          <w:lang w:eastAsia="zh-TW"/>
        </w:rPr>
        <w:t>APLY</w:t>
      </w:r>
      <w:r w:rsidRPr="009F1AAD">
        <w:rPr>
          <w:rFonts w:ascii="Courier New" w:hAnsi="Courier New" w:cs="Courier New"/>
          <w:lang w:eastAsia="zh-TW"/>
        </w:rPr>
        <w:t>_NO) =</w:t>
      </w:r>
      <w:r w:rsidRPr="009F1AAD">
        <w:rPr>
          <w:rFonts w:ascii="Courier New" w:hAnsi="Courier New" w:cs="Courier New"/>
          <w:kern w:val="2"/>
          <w:szCs w:val="24"/>
          <w:lang w:eastAsia="zh-TW"/>
        </w:rPr>
        <w:t xml:space="preserve"> </w:t>
      </w:r>
      <w:r w:rsidRPr="009F1AAD">
        <w:rPr>
          <w:rFonts w:ascii="Courier New" w:cs="Courier New" w:hint="eastAsia"/>
          <w:kern w:val="2"/>
          <w:szCs w:val="24"/>
          <w:lang w:eastAsia="zh-TW"/>
        </w:rPr>
        <w:t>參數</w:t>
      </w:r>
      <w:r w:rsidRPr="009F1AAD">
        <w:rPr>
          <w:rFonts w:ascii="Courier New" w:hAnsi="Courier New" w:cs="Courier New"/>
          <w:kern w:val="2"/>
          <w:szCs w:val="24"/>
          <w:lang w:eastAsia="zh-TW"/>
        </w:rPr>
        <w:t>.</w:t>
      </w:r>
      <w:r w:rsidRPr="009F1AAD">
        <w:rPr>
          <w:rFonts w:ascii="Courier New" w:hAnsi="Courier New" w:cs="Courier New"/>
          <w:kern w:val="2"/>
          <w:szCs w:val="24"/>
          <w:lang w:eastAsia="zh-TW"/>
        </w:rPr>
        <w:t>受理</w:t>
      </w:r>
      <w:r w:rsidRPr="009F1AAD">
        <w:rPr>
          <w:rFonts w:ascii="Courier New" w:hAnsi="Courier New" w:cs="Courier New" w:hint="eastAsia"/>
          <w:kern w:val="2"/>
          <w:szCs w:val="24"/>
          <w:lang w:eastAsia="zh-TW"/>
        </w:rPr>
        <w:t>編號</w:t>
      </w:r>
      <w:r w:rsidR="00830A99" w:rsidRPr="009F1AAD">
        <w:rPr>
          <w:rFonts w:ascii="Courier New" w:hAnsi="新細明體" w:cs="Courier New"/>
          <w:kern w:val="2"/>
          <w:lang w:eastAsia="zh-TW"/>
        </w:rPr>
        <w:t>。</w:t>
      </w:r>
    </w:p>
    <w:p w:rsidR="00E24578" w:rsidRPr="009F1AAD" w:rsidRDefault="00E24578" w:rsidP="00E24578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9F1AAD">
        <w:rPr>
          <w:rFonts w:ascii="Courier New" w:hAnsi="新細明體" w:cs="Courier New"/>
          <w:lang w:eastAsia="zh-TW"/>
        </w:rPr>
        <w:t>E</w:t>
      </w:r>
      <w:r w:rsidRPr="009F1AAD">
        <w:rPr>
          <w:rFonts w:ascii="Courier New" w:hAnsi="新細明體" w:cs="Courier New" w:hint="eastAsia"/>
          <w:lang w:eastAsia="zh-TW"/>
        </w:rPr>
        <w:t xml:space="preserve">lse </w:t>
      </w:r>
      <w:r w:rsidRPr="009F1AAD">
        <w:rPr>
          <w:rFonts w:ascii="Courier New" w:hAnsi="新細明體" w:cs="Courier New" w:hint="eastAsia"/>
          <w:lang w:eastAsia="zh-TW"/>
        </w:rPr>
        <w:t>條件為：保單號碼</w:t>
      </w:r>
      <w:r w:rsidRPr="009F1AAD">
        <w:rPr>
          <w:rFonts w:ascii="Courier New" w:hAnsi="Courier New" w:cs="Courier New"/>
          <w:lang w:eastAsia="zh-TW"/>
        </w:rPr>
        <w:t>(</w:t>
      </w:r>
      <w:r w:rsidRPr="009F1AAD">
        <w:rPr>
          <w:rFonts w:ascii="Courier New" w:hAnsi="Courier New" w:cs="Courier New"/>
          <w:kern w:val="2"/>
          <w:lang w:eastAsia="zh-TW"/>
        </w:rPr>
        <w:t>DTAA</w:t>
      </w:r>
      <w:r w:rsidRPr="009F1AAD">
        <w:rPr>
          <w:rFonts w:ascii="Courier New" w:hAnsi="Courier New" w:cs="Courier New" w:hint="eastAsia"/>
          <w:kern w:val="2"/>
          <w:lang w:eastAsia="zh-TW"/>
        </w:rPr>
        <w:t>Y</w:t>
      </w:r>
      <w:r w:rsidRPr="009F1AAD">
        <w:rPr>
          <w:rFonts w:ascii="Courier New" w:hAnsi="Courier New" w:cs="Courier New"/>
          <w:kern w:val="2"/>
          <w:lang w:eastAsia="zh-TW"/>
        </w:rPr>
        <w:t>001.</w:t>
      </w:r>
      <w:r w:rsidRPr="009F1AAD">
        <w:rPr>
          <w:rFonts w:ascii="Courier New" w:hAnsi="Courier New" w:cs="Courier New" w:hint="eastAsia"/>
          <w:kern w:val="2"/>
          <w:lang w:eastAsia="zh-TW"/>
        </w:rPr>
        <w:t>POLICY</w:t>
      </w:r>
      <w:r w:rsidRPr="009F1AAD">
        <w:rPr>
          <w:rFonts w:ascii="Courier New" w:hAnsi="Courier New" w:cs="Courier New"/>
          <w:lang w:eastAsia="zh-TW"/>
        </w:rPr>
        <w:t>_NO) =</w:t>
      </w:r>
      <w:r w:rsidRPr="009F1AAD">
        <w:rPr>
          <w:rFonts w:ascii="Courier New" w:hAnsi="Courier New" w:cs="Courier New"/>
          <w:kern w:val="2"/>
          <w:szCs w:val="24"/>
          <w:lang w:eastAsia="zh-TW"/>
        </w:rPr>
        <w:t xml:space="preserve"> </w:t>
      </w:r>
      <w:r w:rsidRPr="009F1AAD">
        <w:rPr>
          <w:rFonts w:ascii="Courier New" w:cs="Courier New"/>
          <w:kern w:val="2"/>
          <w:szCs w:val="24"/>
          <w:lang w:eastAsia="zh-TW"/>
        </w:rPr>
        <w:t>畫面</w:t>
      </w:r>
      <w:r w:rsidRPr="009F1AAD">
        <w:rPr>
          <w:rFonts w:ascii="Courier New" w:hAnsi="Courier New" w:cs="Courier New"/>
          <w:kern w:val="2"/>
          <w:szCs w:val="24"/>
          <w:lang w:eastAsia="zh-TW"/>
        </w:rPr>
        <w:t>.</w:t>
      </w:r>
      <w:r w:rsidRPr="009F1AAD">
        <w:rPr>
          <w:rFonts w:ascii="Courier New" w:hAnsi="新細明體" w:cs="Courier New" w:hint="eastAsia"/>
          <w:lang w:eastAsia="zh-TW"/>
        </w:rPr>
        <w:t>保單號碼</w:t>
      </w:r>
    </w:p>
    <w:p w:rsidR="00830A99" w:rsidRPr="009F1AAD" w:rsidRDefault="00830A99" w:rsidP="00E24578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9F1AAD">
        <w:rPr>
          <w:rFonts w:ascii="Courier New" w:hAnsi="Courier New" w:cs="Courier New"/>
          <w:kern w:val="2"/>
          <w:szCs w:val="24"/>
          <w:lang w:eastAsia="zh-TW"/>
        </w:rPr>
        <w:t xml:space="preserve">If </w:t>
      </w:r>
      <w:r w:rsidRPr="009F1AAD">
        <w:rPr>
          <w:rFonts w:ascii="Courier New" w:cs="Courier New"/>
          <w:kern w:val="2"/>
          <w:szCs w:val="24"/>
          <w:lang w:eastAsia="zh-TW"/>
        </w:rPr>
        <w:t>查無資料，表示該</w:t>
      </w:r>
      <w:r w:rsidRPr="009F1AAD">
        <w:rPr>
          <w:rFonts w:ascii="Courier New" w:cs="Courier New" w:hint="eastAsia"/>
          <w:kern w:val="2"/>
          <w:szCs w:val="24"/>
          <w:lang w:eastAsia="zh-TW"/>
        </w:rPr>
        <w:t>保單</w:t>
      </w:r>
      <w:r w:rsidRPr="009F1AAD">
        <w:rPr>
          <w:rFonts w:ascii="Courier New" w:cs="Courier New"/>
          <w:kern w:val="2"/>
          <w:szCs w:val="24"/>
          <w:lang w:eastAsia="zh-TW"/>
        </w:rPr>
        <w:t>沒有做過</w:t>
      </w:r>
      <w:r w:rsidRPr="009F1AAD">
        <w:rPr>
          <w:rFonts w:ascii="Courier New" w:hAnsi="Courier New" w:cs="Courier New" w:hint="eastAsia"/>
          <w:kern w:val="2"/>
          <w:szCs w:val="24"/>
          <w:lang w:eastAsia="zh-TW"/>
        </w:rPr>
        <w:t>溢付件修正</w:t>
      </w:r>
      <w:r w:rsidRPr="009F1AAD">
        <w:rPr>
          <w:rFonts w:ascii="Courier New" w:cs="Courier New"/>
          <w:kern w:val="2"/>
          <w:szCs w:val="24"/>
          <w:lang w:eastAsia="zh-TW"/>
        </w:rPr>
        <w:t>的紀錄，</w:t>
      </w:r>
      <w:r w:rsidRPr="009F1AAD">
        <w:rPr>
          <w:rFonts w:ascii="Courier New" w:cs="Courier New"/>
          <w:lang w:eastAsia="zh-TW"/>
        </w:rPr>
        <w:t>彈跳視窗顯示錯誤訊息</w:t>
      </w:r>
      <w:r w:rsidRPr="009F1AAD">
        <w:rPr>
          <w:rFonts w:ascii="Courier New" w:hAnsi="Courier New" w:cs="Courier New"/>
          <w:lang w:eastAsia="zh-TW"/>
        </w:rPr>
        <w:t xml:space="preserve">, </w:t>
      </w:r>
      <w:r w:rsidRPr="009F1AAD">
        <w:rPr>
          <w:rFonts w:ascii="Courier New" w:cs="Courier New"/>
          <w:lang w:eastAsia="zh-TW"/>
        </w:rPr>
        <w:t>訊息為</w:t>
      </w:r>
      <w:r w:rsidRPr="009F1AAD">
        <w:rPr>
          <w:rFonts w:ascii="Courier New" w:hAnsi="Courier New" w:cs="Courier New"/>
          <w:lang w:eastAsia="zh-TW"/>
        </w:rPr>
        <w:t>”</w:t>
      </w:r>
      <w:r w:rsidRPr="009F1AAD">
        <w:rPr>
          <w:rFonts w:ascii="Courier New" w:cs="Courier New"/>
          <w:lang w:eastAsia="zh-TW"/>
        </w:rPr>
        <w:t>該</w:t>
      </w:r>
      <w:r w:rsidRPr="009F1AAD">
        <w:rPr>
          <w:rFonts w:ascii="Courier New" w:cs="Courier New" w:hint="eastAsia"/>
          <w:kern w:val="2"/>
          <w:szCs w:val="24"/>
          <w:lang w:eastAsia="zh-TW"/>
        </w:rPr>
        <w:t>保單</w:t>
      </w:r>
      <w:r w:rsidRPr="009F1AAD">
        <w:rPr>
          <w:rFonts w:ascii="Courier New" w:cs="Courier New"/>
          <w:lang w:eastAsia="zh-TW"/>
        </w:rPr>
        <w:t>無</w:t>
      </w:r>
      <w:r w:rsidRPr="009F1AAD">
        <w:rPr>
          <w:rFonts w:ascii="Courier New" w:hAnsi="Courier New" w:cs="Courier New" w:hint="eastAsia"/>
          <w:kern w:val="2"/>
          <w:szCs w:val="24"/>
          <w:lang w:eastAsia="zh-TW"/>
        </w:rPr>
        <w:t>溢付件修正</w:t>
      </w:r>
      <w:r w:rsidRPr="009F1AAD">
        <w:rPr>
          <w:rFonts w:ascii="Courier New" w:cs="Courier New"/>
          <w:kern w:val="2"/>
          <w:szCs w:val="24"/>
          <w:lang w:eastAsia="zh-TW"/>
        </w:rPr>
        <w:t>紀錄</w:t>
      </w:r>
      <w:r w:rsidRPr="009F1AAD">
        <w:rPr>
          <w:rFonts w:ascii="Courier New" w:cs="Courier New"/>
          <w:lang w:eastAsia="zh-TW"/>
        </w:rPr>
        <w:t>，請確認</w:t>
      </w:r>
      <w:r w:rsidRPr="009F1AAD">
        <w:rPr>
          <w:rFonts w:ascii="Courier New" w:hAnsi="Courier New" w:cs="Courier New"/>
          <w:lang w:eastAsia="zh-TW"/>
        </w:rPr>
        <w:t>”</w:t>
      </w:r>
      <w:r w:rsidRPr="009F1AAD">
        <w:rPr>
          <w:rFonts w:ascii="Courier New" w:hAnsi="新細明體" w:cs="Courier New"/>
          <w:lang w:eastAsia="zh-TW"/>
        </w:rPr>
        <w:t>。</w:t>
      </w:r>
      <w:r w:rsidRPr="009F1AAD">
        <w:rPr>
          <w:rFonts w:ascii="Courier New" w:hAnsi="Courier New" w:cs="Courier New"/>
          <w:lang w:eastAsia="zh-TW"/>
        </w:rPr>
        <w:t>Return</w:t>
      </w:r>
      <w:r w:rsidRPr="009F1AAD">
        <w:rPr>
          <w:rFonts w:ascii="Courier New" w:hAnsi="新細明體" w:cs="Courier New"/>
          <w:lang w:eastAsia="zh-TW"/>
        </w:rPr>
        <w:t>。</w:t>
      </w:r>
    </w:p>
    <w:p w:rsidR="00AD122E" w:rsidRPr="00AB3ED5" w:rsidRDefault="00AD122E" w:rsidP="00AD122E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FORMAT </w:t>
      </w:r>
      <w:r>
        <w:rPr>
          <w:rFonts w:hint="eastAsia"/>
          <w:kern w:val="2"/>
          <w:szCs w:val="24"/>
          <w:lang w:eastAsia="zh-TW"/>
        </w:rPr>
        <w:t>畫面資料</w:t>
      </w:r>
      <w:r>
        <w:rPr>
          <w:rFonts w:ascii="新細明體" w:hAnsi="新細明體" w:hint="eastAsia"/>
          <w:kern w:val="2"/>
          <w:szCs w:val="24"/>
          <w:lang w:eastAsia="zh-TW"/>
        </w:rPr>
        <w:t>：</w:t>
      </w:r>
      <w:r w:rsidRPr="00AB3ED5">
        <w:rPr>
          <w:rFonts w:hint="eastAsia"/>
          <w:kern w:val="2"/>
          <w:szCs w:val="24"/>
          <w:lang w:eastAsia="zh-TW"/>
        </w:rPr>
        <w:t xml:space="preserve"> </w:t>
      </w:r>
    </w:p>
    <w:p w:rsidR="0070018E" w:rsidRPr="00AB3ED5" w:rsidRDefault="0070018E" w:rsidP="0070018E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shd w:val="pct15" w:color="auto" w:fill="FFFFFF"/>
          <w:lang w:eastAsia="zh-TW"/>
        </w:rPr>
        <w:t>基本資料</w:t>
      </w:r>
      <w:r w:rsidRPr="00AB3ED5">
        <w:rPr>
          <w:rFonts w:hint="eastAsia"/>
          <w:lang w:eastAsia="zh-TW"/>
        </w:rPr>
        <w:t>區塊：</w:t>
      </w:r>
    </w:p>
    <w:tbl>
      <w:tblPr>
        <w:tblW w:w="882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4839"/>
        <w:gridCol w:w="1620"/>
      </w:tblGrid>
      <w:tr w:rsidR="0070018E">
        <w:tc>
          <w:tcPr>
            <w:tcW w:w="2361" w:type="dxa"/>
            <w:shd w:val="clear" w:color="auto" w:fill="A0A0A0"/>
          </w:tcPr>
          <w:p w:rsidR="0070018E" w:rsidRDefault="0070018E" w:rsidP="006C08B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839" w:type="dxa"/>
            <w:shd w:val="clear" w:color="auto" w:fill="A0A0A0"/>
          </w:tcPr>
          <w:p w:rsidR="0070018E" w:rsidRDefault="0070018E" w:rsidP="006C08B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1620" w:type="dxa"/>
            <w:shd w:val="clear" w:color="auto" w:fill="A0A0A0"/>
          </w:tcPr>
          <w:p w:rsidR="0070018E" w:rsidRDefault="0070018E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70018E">
        <w:tc>
          <w:tcPr>
            <w:tcW w:w="2361" w:type="dxa"/>
          </w:tcPr>
          <w:p w:rsidR="0070018E" w:rsidRDefault="0070018E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Style w:val="row"/>
                <w:rFonts w:hint="eastAsia"/>
                <w:lang w:eastAsia="zh-TW"/>
              </w:rPr>
              <w:t>保單號碼</w:t>
            </w:r>
          </w:p>
        </w:tc>
        <w:tc>
          <w:tcPr>
            <w:tcW w:w="4839" w:type="dxa"/>
          </w:tcPr>
          <w:p w:rsidR="0070018E" w:rsidRPr="00E24578" w:rsidRDefault="00E24578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u w:val="single"/>
                <w:lang w:eastAsia="zh-TW"/>
              </w:rPr>
            </w:pPr>
            <w:r w:rsidRPr="00E24578">
              <w:rPr>
                <w:rFonts w:ascii="Courier New" w:hAnsi="Courier New" w:cs="Courier New"/>
                <w:kern w:val="2"/>
                <w:lang w:eastAsia="zh-TW"/>
              </w:rPr>
              <w:t>DTAA</w:t>
            </w:r>
            <w:r w:rsidRPr="00E24578">
              <w:rPr>
                <w:rFonts w:ascii="Courier New" w:hAnsi="Courier New" w:cs="Courier New" w:hint="eastAsia"/>
                <w:kern w:val="2"/>
                <w:lang w:eastAsia="zh-TW"/>
              </w:rPr>
              <w:t>Y</w:t>
            </w:r>
            <w:r w:rsidRPr="00E24578">
              <w:rPr>
                <w:rFonts w:ascii="Courier New" w:hAnsi="Courier New" w:cs="Courier New"/>
                <w:kern w:val="2"/>
                <w:lang w:eastAsia="zh-TW"/>
              </w:rPr>
              <w:t>001</w:t>
            </w:r>
            <w:r w:rsidRPr="00E24578">
              <w:rPr>
                <w:rFonts w:ascii="Courier New" w:hAnsi="Courier New" w:cs="Courier New" w:hint="eastAsia"/>
                <w:kern w:val="2"/>
                <w:lang w:eastAsia="zh-TW"/>
              </w:rPr>
              <w:t>.POLICY_NO</w:t>
            </w:r>
          </w:p>
        </w:tc>
        <w:tc>
          <w:tcPr>
            <w:tcW w:w="1620" w:type="dxa"/>
          </w:tcPr>
          <w:p w:rsidR="0070018E" w:rsidRDefault="0070018E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0018E">
        <w:tc>
          <w:tcPr>
            <w:tcW w:w="2361" w:type="dxa"/>
          </w:tcPr>
          <w:p w:rsidR="0070018E" w:rsidRDefault="0070018E" w:rsidP="006C08B2">
            <w:pPr>
              <w:pStyle w:val="Tabletext"/>
              <w:keepLines w:val="0"/>
              <w:spacing w:after="0" w:line="240" w:lineRule="auto"/>
            </w:pPr>
            <w:r>
              <w:t>被保人姓名</w:t>
            </w:r>
          </w:p>
        </w:tc>
        <w:tc>
          <w:tcPr>
            <w:tcW w:w="4839" w:type="dxa"/>
          </w:tcPr>
          <w:p w:rsidR="0070018E" w:rsidRPr="00E24578" w:rsidRDefault="0070018E" w:rsidP="006C08B2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 w:rsidRPr="00E24578">
              <w:rPr>
                <w:rFonts w:ascii="Courier New" w:hAnsi="Courier New" w:cs="Courier New" w:hint="eastAsia"/>
                <w:lang w:eastAsia="zh-TW"/>
              </w:rPr>
              <w:t>讀取</w:t>
            </w:r>
            <w:r w:rsidRPr="00E24578">
              <w:rPr>
                <w:rFonts w:ascii="Courier New" w:hAnsi="Courier New" w:cs="Courier New"/>
              </w:rPr>
              <w:t>DBA</w:t>
            </w:r>
            <w:r w:rsidRPr="00E24578">
              <w:rPr>
                <w:rFonts w:ascii="Courier New" w:hAnsi="Courier New" w:cs="Courier New" w:hint="eastAsia"/>
                <w:lang w:eastAsia="zh-TW"/>
              </w:rPr>
              <w:t>B</w:t>
            </w:r>
            <w:r w:rsidRPr="00E24578">
              <w:rPr>
                <w:rFonts w:ascii="Courier New" w:hAnsi="Courier New" w:cs="Courier New"/>
              </w:rPr>
              <w:t>.DTA</w:t>
            </w:r>
            <w:r w:rsidRPr="00E24578">
              <w:rPr>
                <w:rFonts w:ascii="Courier New" w:hAnsi="Courier New" w:cs="Courier New" w:hint="eastAsia"/>
                <w:lang w:eastAsia="zh-TW"/>
              </w:rPr>
              <w:t>B0005</w:t>
            </w:r>
            <w:r w:rsidRPr="00E24578">
              <w:rPr>
                <w:rFonts w:ascii="Courier New" w:hAnsi="Courier New" w:cs="Courier New"/>
                <w:kern w:val="2"/>
                <w:lang w:eastAsia="zh-TW"/>
              </w:rPr>
              <w:t xml:space="preserve"> </w:t>
            </w:r>
            <w:r w:rsidRPr="00E24578">
              <w:rPr>
                <w:rFonts w:ascii="Courier New" w:hAnsi="Courier New" w:cs="Courier New" w:hint="eastAsia"/>
                <w:kern w:val="2"/>
                <w:lang w:eastAsia="zh-TW"/>
              </w:rPr>
              <w:t xml:space="preserve">WHERE </w:t>
            </w:r>
            <w:r w:rsidR="00E24578" w:rsidRPr="00E24578">
              <w:rPr>
                <w:rFonts w:ascii="Courier New" w:hAnsi="Courier New" w:cs="Courier New" w:hint="eastAsia"/>
                <w:kern w:val="2"/>
                <w:lang w:eastAsia="zh-TW"/>
              </w:rPr>
              <w:t>POLICY_NO</w:t>
            </w:r>
            <w:r w:rsidRPr="00E24578">
              <w:rPr>
                <w:rFonts w:ascii="Courier New" w:hAnsi="Courier New" w:cs="Courier New" w:hint="eastAsia"/>
                <w:kern w:val="2"/>
                <w:lang w:eastAsia="zh-TW"/>
              </w:rPr>
              <w:t xml:space="preserve"> =</w:t>
            </w:r>
            <w:r w:rsidR="00E24578" w:rsidRPr="00E24578">
              <w:rPr>
                <w:rFonts w:ascii="Courier New" w:hAnsi="Courier New" w:cs="Courier New"/>
                <w:kern w:val="2"/>
                <w:lang w:eastAsia="zh-TW"/>
              </w:rPr>
              <w:t xml:space="preserve"> DTAA</w:t>
            </w:r>
            <w:r w:rsidR="00E24578" w:rsidRPr="00E24578">
              <w:rPr>
                <w:rFonts w:ascii="Courier New" w:hAnsi="Courier New" w:cs="Courier New" w:hint="eastAsia"/>
                <w:kern w:val="2"/>
                <w:lang w:eastAsia="zh-TW"/>
              </w:rPr>
              <w:t>Y</w:t>
            </w:r>
            <w:r w:rsidR="00E24578" w:rsidRPr="00E24578">
              <w:rPr>
                <w:rFonts w:ascii="Courier New" w:hAnsi="Courier New" w:cs="Courier New"/>
                <w:kern w:val="2"/>
                <w:lang w:eastAsia="zh-TW"/>
              </w:rPr>
              <w:t>001</w:t>
            </w:r>
            <w:r w:rsidR="00E24578" w:rsidRPr="00E24578">
              <w:rPr>
                <w:rFonts w:ascii="Courier New" w:hAnsi="Courier New" w:cs="Courier New" w:hint="eastAsia"/>
                <w:kern w:val="2"/>
                <w:lang w:eastAsia="zh-TW"/>
              </w:rPr>
              <w:t>.POLICY_NO</w:t>
            </w:r>
            <w:r w:rsidR="00E24578" w:rsidRPr="00E24578">
              <w:rPr>
                <w:rFonts w:ascii="Courier New" w:hAnsi="新細明體" w:cs="Courier New" w:hint="eastAsia"/>
                <w:lang w:eastAsia="zh-TW"/>
              </w:rPr>
              <w:t xml:space="preserve"> </w:t>
            </w:r>
            <w:r w:rsidRPr="00E24578">
              <w:rPr>
                <w:rFonts w:ascii="Courier New" w:hAnsi="新細明體" w:cs="Courier New" w:hint="eastAsia"/>
                <w:lang w:eastAsia="zh-TW"/>
              </w:rPr>
              <w:t>AND ROLE =</w:t>
            </w:r>
            <w:r w:rsidRPr="00E24578">
              <w:rPr>
                <w:rFonts w:ascii="Courier New" w:hAnsi="Courier New" w:cs="Courier New"/>
                <w:lang w:eastAsia="zh-TW"/>
              </w:rPr>
              <w:t>”I”</w:t>
            </w:r>
          </w:p>
          <w:p w:rsidR="0070018E" w:rsidRDefault="0070018E" w:rsidP="006C08B2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 w:rsidRPr="00E24578">
              <w:rPr>
                <w:rFonts w:ascii="Courier New" w:hAnsi="Courier New" w:cs="Courier New" w:hint="eastAsia"/>
                <w:kern w:val="2"/>
                <w:lang w:eastAsia="zh-TW"/>
              </w:rPr>
              <w:t>顯示：</w:t>
            </w:r>
            <w:r w:rsidRPr="00E24578">
              <w:rPr>
                <w:rFonts w:ascii="Courier New" w:hAnsi="Courier New" w:cs="Courier New" w:hint="eastAsia"/>
                <w:kern w:val="2"/>
                <w:lang w:eastAsia="zh-TW"/>
              </w:rPr>
              <w:t>ROLE_NAME</w:t>
            </w:r>
          </w:p>
        </w:tc>
        <w:tc>
          <w:tcPr>
            <w:tcW w:w="1620" w:type="dxa"/>
          </w:tcPr>
          <w:p w:rsidR="0070018E" w:rsidRDefault="0070018E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0018E">
        <w:tc>
          <w:tcPr>
            <w:tcW w:w="2361" w:type="dxa"/>
          </w:tcPr>
          <w:p w:rsidR="0070018E" w:rsidRDefault="0070018E" w:rsidP="006C08B2">
            <w:pPr>
              <w:pStyle w:val="Tabletext"/>
              <w:keepLines w:val="0"/>
              <w:spacing w:after="0" w:line="240" w:lineRule="auto"/>
            </w:pPr>
            <w:r>
              <w:t>被保人</w:t>
            </w:r>
            <w:r>
              <w:t>ID</w:t>
            </w:r>
          </w:p>
        </w:tc>
        <w:tc>
          <w:tcPr>
            <w:tcW w:w="4839" w:type="dxa"/>
          </w:tcPr>
          <w:p w:rsidR="0070018E" w:rsidRPr="006E333A" w:rsidRDefault="0070018E" w:rsidP="006C08B2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讀取</w:t>
            </w:r>
            <w:r>
              <w:rPr>
                <w:rFonts w:ascii="Courier New" w:hAnsi="Courier New" w:cs="Courier New"/>
                <w:color w:val="000000"/>
              </w:rPr>
              <w:t>DBA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B</w:t>
            </w:r>
            <w:r>
              <w:rPr>
                <w:rFonts w:ascii="Courier New" w:hAnsi="Courier New" w:cs="Courier New"/>
                <w:color w:val="000000"/>
              </w:rPr>
              <w:t>.DTA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B0005</w:t>
            </w:r>
            <w:r w:rsidRPr="001A2BE0">
              <w:rPr>
                <w:rFonts w:ascii="Courier New" w:hAnsi="Courier New" w:cs="Courier New"/>
                <w:kern w:val="2"/>
                <w:lang w:eastAsia="zh-TW"/>
              </w:rPr>
              <w:t xml:space="preserve"> 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 xml:space="preserve">WHERE </w:t>
            </w:r>
            <w:r w:rsidR="00E24578" w:rsidRPr="00E24578">
              <w:rPr>
                <w:rFonts w:ascii="Courier New" w:hAnsi="Courier New" w:cs="Courier New" w:hint="eastAsia"/>
                <w:kern w:val="2"/>
                <w:lang w:eastAsia="zh-TW"/>
              </w:rPr>
              <w:t>POLICY_NO =</w:t>
            </w:r>
            <w:r w:rsidR="00E24578" w:rsidRPr="00E24578">
              <w:rPr>
                <w:rFonts w:ascii="Courier New" w:hAnsi="Courier New" w:cs="Courier New"/>
                <w:kern w:val="2"/>
                <w:lang w:eastAsia="zh-TW"/>
              </w:rPr>
              <w:t xml:space="preserve"> DTAA</w:t>
            </w:r>
            <w:r w:rsidR="00E24578" w:rsidRPr="00E24578">
              <w:rPr>
                <w:rFonts w:ascii="Courier New" w:hAnsi="Courier New" w:cs="Courier New" w:hint="eastAsia"/>
                <w:kern w:val="2"/>
                <w:lang w:eastAsia="zh-TW"/>
              </w:rPr>
              <w:t>Y</w:t>
            </w:r>
            <w:r w:rsidR="00E24578" w:rsidRPr="00E24578">
              <w:rPr>
                <w:rFonts w:ascii="Courier New" w:hAnsi="Courier New" w:cs="Courier New"/>
                <w:kern w:val="2"/>
                <w:lang w:eastAsia="zh-TW"/>
              </w:rPr>
              <w:t>001</w:t>
            </w:r>
            <w:r w:rsidR="00E24578" w:rsidRPr="00E24578">
              <w:rPr>
                <w:rFonts w:ascii="Courier New" w:hAnsi="Courier New" w:cs="Courier New" w:hint="eastAsia"/>
                <w:kern w:val="2"/>
                <w:lang w:eastAsia="zh-TW"/>
              </w:rPr>
              <w:t>.POLICY_NO</w:t>
            </w:r>
            <w:r>
              <w:rPr>
                <w:rFonts w:ascii="Courier New" w:hAnsi="新細明體" w:cs="Courier New" w:hint="eastAsia"/>
                <w:lang w:eastAsia="zh-TW"/>
              </w:rPr>
              <w:t xml:space="preserve"> AND ROLE =</w:t>
            </w:r>
            <w:r>
              <w:rPr>
                <w:rFonts w:ascii="Courier New" w:hAnsi="Courier New" w:cs="Courier New"/>
                <w:lang w:eastAsia="zh-TW"/>
              </w:rPr>
              <w:t>”</w:t>
            </w:r>
            <w:r w:rsidRPr="006E333A">
              <w:rPr>
                <w:rFonts w:ascii="Courier New" w:hAnsi="Courier New" w:cs="Courier New"/>
                <w:lang w:eastAsia="zh-TW"/>
              </w:rPr>
              <w:t>I</w:t>
            </w:r>
            <w:r>
              <w:rPr>
                <w:rFonts w:ascii="Courier New" w:hAnsi="Courier New" w:cs="Courier New"/>
                <w:lang w:eastAsia="zh-TW"/>
              </w:rPr>
              <w:t>”</w:t>
            </w:r>
          </w:p>
          <w:p w:rsidR="0070018E" w:rsidRPr="001A2BE0" w:rsidRDefault="0070018E" w:rsidP="006C08B2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顯示：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ID</w:t>
            </w:r>
          </w:p>
        </w:tc>
        <w:tc>
          <w:tcPr>
            <w:tcW w:w="1620" w:type="dxa"/>
          </w:tcPr>
          <w:p w:rsidR="0070018E" w:rsidRDefault="0070018E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0018E">
        <w:tc>
          <w:tcPr>
            <w:tcW w:w="2361" w:type="dxa"/>
          </w:tcPr>
          <w:p w:rsidR="0070018E" w:rsidRDefault="0070018E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投保始期</w:t>
            </w:r>
          </w:p>
        </w:tc>
        <w:tc>
          <w:tcPr>
            <w:tcW w:w="4839" w:type="dxa"/>
          </w:tcPr>
          <w:p w:rsidR="0070018E" w:rsidRPr="001A2BE0" w:rsidRDefault="0070018E" w:rsidP="006C08B2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讀取</w:t>
            </w:r>
            <w:r>
              <w:rPr>
                <w:rFonts w:ascii="Courier New" w:hAnsi="Courier New" w:cs="Courier New"/>
                <w:color w:val="000000"/>
              </w:rPr>
              <w:t>DBA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B</w:t>
            </w:r>
            <w:r>
              <w:rPr>
                <w:rFonts w:ascii="Courier New" w:hAnsi="Courier New" w:cs="Courier New"/>
                <w:color w:val="000000"/>
              </w:rPr>
              <w:t>.DTA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>B0001</w:t>
            </w:r>
            <w:r w:rsidRPr="001A2BE0">
              <w:rPr>
                <w:rFonts w:ascii="Courier New" w:hAnsi="Courier New" w:cs="Courier New"/>
                <w:kern w:val="2"/>
                <w:lang w:eastAsia="zh-TW"/>
              </w:rPr>
              <w:t xml:space="preserve"> 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 xml:space="preserve">WHERE </w:t>
            </w:r>
            <w:r w:rsidR="00E24578" w:rsidRPr="00E24578">
              <w:rPr>
                <w:rFonts w:ascii="Courier New" w:hAnsi="Courier New" w:cs="Courier New" w:hint="eastAsia"/>
                <w:kern w:val="2"/>
                <w:lang w:eastAsia="zh-TW"/>
              </w:rPr>
              <w:t>POLICY_NO =</w:t>
            </w:r>
            <w:r w:rsidR="00E24578" w:rsidRPr="00E24578">
              <w:rPr>
                <w:rFonts w:ascii="Courier New" w:hAnsi="Courier New" w:cs="Courier New"/>
                <w:kern w:val="2"/>
                <w:lang w:eastAsia="zh-TW"/>
              </w:rPr>
              <w:t xml:space="preserve"> DTAA</w:t>
            </w:r>
            <w:r w:rsidR="00E24578" w:rsidRPr="00E24578">
              <w:rPr>
                <w:rFonts w:ascii="Courier New" w:hAnsi="Courier New" w:cs="Courier New" w:hint="eastAsia"/>
                <w:kern w:val="2"/>
                <w:lang w:eastAsia="zh-TW"/>
              </w:rPr>
              <w:t>Y</w:t>
            </w:r>
            <w:r w:rsidR="00E24578" w:rsidRPr="00E24578">
              <w:rPr>
                <w:rFonts w:ascii="Courier New" w:hAnsi="Courier New" w:cs="Courier New"/>
                <w:kern w:val="2"/>
                <w:lang w:eastAsia="zh-TW"/>
              </w:rPr>
              <w:t>001</w:t>
            </w:r>
            <w:r w:rsidR="00E24578" w:rsidRPr="00E24578">
              <w:rPr>
                <w:rFonts w:ascii="Courier New" w:hAnsi="Courier New" w:cs="Courier New" w:hint="eastAsia"/>
                <w:kern w:val="2"/>
                <w:lang w:eastAsia="zh-TW"/>
              </w:rPr>
              <w:t>.POLICY_NO</w:t>
            </w:r>
            <w:r w:rsidR="00E24578">
              <w:rPr>
                <w:rFonts w:ascii="Courier New" w:hAnsi="Courier New" w:cs="Courier New" w:hint="eastAsia"/>
                <w:kern w:val="2"/>
                <w:lang w:eastAsia="zh-TW"/>
              </w:rPr>
              <w:t xml:space="preserve"> 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顯示：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 xml:space="preserve">ISSUE_DATE  </w:t>
            </w:r>
            <w:r>
              <w:rPr>
                <w:rFonts w:ascii="Courier New" w:hAnsi="Courier New" w:cs="Courier New"/>
                <w:kern w:val="2"/>
                <w:lang w:eastAsia="zh-TW"/>
              </w:rPr>
              <w:t>轉民國年</w:t>
            </w:r>
          </w:p>
        </w:tc>
        <w:tc>
          <w:tcPr>
            <w:tcW w:w="1620" w:type="dxa"/>
          </w:tcPr>
          <w:p w:rsidR="0070018E" w:rsidRDefault="0070018E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0018E">
        <w:tc>
          <w:tcPr>
            <w:tcW w:w="2361" w:type="dxa"/>
          </w:tcPr>
          <w:p w:rsidR="0070018E" w:rsidRDefault="0070018E" w:rsidP="006C08B2">
            <w:pPr>
              <w:pStyle w:val="Tabletext"/>
              <w:keepLines w:val="0"/>
              <w:spacing w:after="0" w:line="240" w:lineRule="auto"/>
            </w:pPr>
            <w:r>
              <w:t>新受理編號</w:t>
            </w:r>
          </w:p>
        </w:tc>
        <w:tc>
          <w:tcPr>
            <w:tcW w:w="4839" w:type="dxa"/>
          </w:tcPr>
          <w:p w:rsidR="0070018E" w:rsidRDefault="00E24578" w:rsidP="006C08B2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color w:val="0000FF"/>
                <w:kern w:val="2"/>
                <w:lang w:eastAsia="zh-TW"/>
              </w:rPr>
            </w:pPr>
            <w:r>
              <w:rPr>
                <w:rFonts w:ascii="Courier New" w:hAnsi="新細明體" w:cs="Courier New"/>
                <w:lang w:eastAsia="zh-TW"/>
              </w:rPr>
              <w:t>I</w:t>
            </w:r>
            <w:r>
              <w:rPr>
                <w:rFonts w:ascii="Courier New" w:hAnsi="新細明體" w:cs="Courier New" w:hint="eastAsia"/>
                <w:lang w:eastAsia="zh-TW"/>
              </w:rPr>
              <w:t xml:space="preserve">f </w:t>
            </w:r>
            <w:r>
              <w:rPr>
                <w:rFonts w:ascii="Courier New" w:hAnsi="新細明體" w:cs="Courier New" w:hint="eastAsia"/>
                <w:lang w:eastAsia="zh-TW"/>
              </w:rPr>
              <w:t>由畫面</w:t>
            </w:r>
            <w:r w:rsidR="007A5D9E">
              <w:rPr>
                <w:rFonts w:ascii="Courier New" w:hAnsi="新細明體" w:cs="Courier New" w:hint="eastAsia"/>
                <w:lang w:eastAsia="zh-TW"/>
              </w:rPr>
              <w:t>AAY10200</w:t>
            </w:r>
            <w:r>
              <w:rPr>
                <w:rFonts w:ascii="Courier New" w:hAnsi="新細明體" w:cs="Courier New" w:hint="eastAsia"/>
                <w:lang w:eastAsia="zh-TW"/>
              </w:rPr>
              <w:t>連結過：</w:t>
            </w:r>
            <w:r w:rsidRPr="00286CE0">
              <w:rPr>
                <w:rFonts w:ascii="Courier New" w:hAnsi="Courier New" w:cs="Courier New" w:hint="eastAsia"/>
                <w:kern w:val="2"/>
                <w:lang w:eastAsia="zh-TW"/>
              </w:rPr>
              <w:t>顯示</w:t>
            </w:r>
            <w:r w:rsidR="00286CE0" w:rsidRPr="00286CE0">
              <w:rPr>
                <w:rFonts w:ascii="Courier New" w:hAnsi="Courier New" w:cs="Courier New" w:hint="eastAsia"/>
                <w:kern w:val="2"/>
                <w:lang w:eastAsia="zh-TW"/>
              </w:rPr>
              <w:t>：參數</w:t>
            </w:r>
            <w:r w:rsidR="00286CE0" w:rsidRPr="00286CE0">
              <w:rPr>
                <w:rFonts w:ascii="Courier New" w:hAnsi="Courier New" w:cs="Courier New" w:hint="eastAsia"/>
                <w:kern w:val="2"/>
                <w:lang w:eastAsia="zh-TW"/>
              </w:rPr>
              <w:t>.</w:t>
            </w:r>
            <w:r w:rsidR="00286CE0" w:rsidRPr="00286CE0">
              <w:rPr>
                <w:rFonts w:ascii="Courier New" w:hAnsi="新細明體" w:cs="Courier New" w:hint="eastAsia"/>
                <w:lang w:eastAsia="zh-TW"/>
              </w:rPr>
              <w:t>受理編號</w:t>
            </w:r>
          </w:p>
          <w:p w:rsidR="00E24578" w:rsidRPr="00286CE0" w:rsidRDefault="00E24578" w:rsidP="006C08B2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 w:rsidRPr="00286CE0">
              <w:rPr>
                <w:rFonts w:ascii="Courier New" w:hAnsi="Courier New" w:cs="Courier New" w:hint="eastAsia"/>
                <w:kern w:val="2"/>
                <w:lang w:eastAsia="zh-TW"/>
              </w:rPr>
              <w:t xml:space="preserve">Else </w:t>
            </w:r>
            <w:r w:rsidRPr="00286CE0">
              <w:rPr>
                <w:rFonts w:ascii="Courier New" w:hAnsi="Courier New" w:cs="Courier New" w:hint="eastAsia"/>
                <w:kern w:val="2"/>
                <w:lang w:eastAsia="zh-TW"/>
              </w:rPr>
              <w:t>該欄位隱藏</w:t>
            </w:r>
          </w:p>
        </w:tc>
        <w:tc>
          <w:tcPr>
            <w:tcW w:w="1620" w:type="dxa"/>
          </w:tcPr>
          <w:p w:rsidR="0070018E" w:rsidRDefault="0070018E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AD122E" w:rsidRPr="008B41D2" w:rsidRDefault="00AD122E" w:rsidP="00AD122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70018E" w:rsidRPr="00261E15" w:rsidRDefault="0070018E" w:rsidP="0070018E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shd w:val="pct15" w:color="auto" w:fill="FFFFFF"/>
          <w:lang w:eastAsia="zh-TW"/>
        </w:rPr>
        <w:t>理賠紀錄</w:t>
      </w:r>
      <w:r w:rsidRPr="00AB3ED5">
        <w:rPr>
          <w:rFonts w:hint="eastAsia"/>
          <w:lang w:eastAsia="zh-TW"/>
        </w:rPr>
        <w:t>區塊：</w:t>
      </w:r>
      <w:r w:rsidR="00490D4E" w:rsidRPr="00490D4E">
        <w:rPr>
          <w:rFonts w:hint="eastAsia"/>
          <w:color w:val="FF0000"/>
          <w:lang w:eastAsia="zh-TW"/>
        </w:rPr>
        <w:t>所有欄位均為不可輸入</w:t>
      </w:r>
    </w:p>
    <w:tbl>
      <w:tblPr>
        <w:tblW w:w="882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4839"/>
        <w:gridCol w:w="1620"/>
      </w:tblGrid>
      <w:tr w:rsidR="0070018E">
        <w:tc>
          <w:tcPr>
            <w:tcW w:w="2361" w:type="dxa"/>
            <w:shd w:val="clear" w:color="auto" w:fill="A0A0A0"/>
          </w:tcPr>
          <w:p w:rsidR="0070018E" w:rsidRDefault="0070018E" w:rsidP="006C08B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839" w:type="dxa"/>
            <w:shd w:val="clear" w:color="auto" w:fill="A0A0A0"/>
          </w:tcPr>
          <w:p w:rsidR="0070018E" w:rsidRDefault="0070018E" w:rsidP="006C08B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1620" w:type="dxa"/>
            <w:shd w:val="clear" w:color="auto" w:fill="A0A0A0"/>
          </w:tcPr>
          <w:p w:rsidR="0070018E" w:rsidRDefault="0070018E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70018E">
        <w:tc>
          <w:tcPr>
            <w:tcW w:w="2361" w:type="dxa"/>
          </w:tcPr>
          <w:p w:rsidR="0070018E" w:rsidRDefault="0070018E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受理日期</w:t>
            </w:r>
          </w:p>
        </w:tc>
        <w:tc>
          <w:tcPr>
            <w:tcW w:w="4839" w:type="dxa"/>
          </w:tcPr>
          <w:p w:rsidR="0070018E" w:rsidRPr="00B241D2" w:rsidRDefault="0070018E" w:rsidP="006C08B2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Courier New" w:hAnsi="Courier New" w:cs="Courier New" w:hint="eastAsia"/>
                <w:kern w:val="2"/>
                <w:lang w:eastAsia="zh-TW"/>
              </w:rPr>
            </w:pPr>
            <w:r w:rsidRPr="00B241D2">
              <w:rPr>
                <w:rFonts w:ascii="Courier New" w:hAnsi="Courier New" w:cs="Courier New"/>
                <w:kern w:val="2"/>
                <w:lang w:eastAsia="zh-TW"/>
              </w:rPr>
              <w:t>DTAA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Y</w:t>
            </w:r>
            <w:r w:rsidRPr="00B241D2">
              <w:rPr>
                <w:rFonts w:ascii="Courier New" w:hAnsi="Courier New" w:cs="Courier New"/>
                <w:kern w:val="2"/>
                <w:lang w:eastAsia="zh-TW"/>
              </w:rPr>
              <w:t>001.</w:t>
            </w:r>
            <w:r w:rsidR="00775510">
              <w:rPr>
                <w:rFonts w:ascii="Courier New" w:hAnsi="Courier New" w:cs="Courier New" w:hint="eastAsia"/>
                <w:kern w:val="2"/>
                <w:lang w:eastAsia="zh-TW"/>
              </w:rPr>
              <w:t>INPUT_DATE</w:t>
            </w:r>
            <w:r w:rsidRPr="00B241D2">
              <w:rPr>
                <w:rFonts w:ascii="Courier New" w:hAnsi="Courier New" w:cs="Courier New" w:hint="eastAsia"/>
                <w:kern w:val="2"/>
                <w:lang w:eastAsia="zh-TW"/>
              </w:rPr>
              <w:t xml:space="preserve">  </w:t>
            </w:r>
            <w:r w:rsidRPr="00B241D2">
              <w:rPr>
                <w:rFonts w:ascii="Courier New" w:hAnsi="Courier New" w:cs="Courier New" w:hint="eastAsia"/>
                <w:kern w:val="2"/>
                <w:lang w:eastAsia="zh-TW"/>
              </w:rPr>
              <w:t>轉民國年</w:t>
            </w:r>
          </w:p>
        </w:tc>
        <w:tc>
          <w:tcPr>
            <w:tcW w:w="1620" w:type="dxa"/>
          </w:tcPr>
          <w:p w:rsidR="0070018E" w:rsidRDefault="0070018E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7185D">
        <w:tc>
          <w:tcPr>
            <w:tcW w:w="2361" w:type="dxa"/>
          </w:tcPr>
          <w:p w:rsidR="00C7185D" w:rsidRDefault="00C7185D" w:rsidP="00E74F2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t>受理編號</w:t>
            </w:r>
          </w:p>
        </w:tc>
        <w:tc>
          <w:tcPr>
            <w:tcW w:w="4839" w:type="dxa"/>
          </w:tcPr>
          <w:p w:rsidR="00C7185D" w:rsidRPr="00B241D2" w:rsidRDefault="00C7185D" w:rsidP="00E74F2F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Courier New" w:hAnsi="Courier New" w:cs="Courier New" w:hint="eastAsia"/>
                <w:kern w:val="2"/>
                <w:lang w:eastAsia="zh-TW"/>
              </w:rPr>
            </w:pPr>
            <w:r w:rsidRPr="00B241D2">
              <w:rPr>
                <w:rFonts w:ascii="Courier New" w:hAnsi="Courier New" w:cs="Courier New"/>
                <w:kern w:val="2"/>
                <w:lang w:eastAsia="zh-TW"/>
              </w:rPr>
              <w:t>DTAA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Y</w:t>
            </w:r>
            <w:r w:rsidRPr="00B241D2">
              <w:rPr>
                <w:rFonts w:ascii="Courier New" w:hAnsi="Courier New" w:cs="Courier New"/>
                <w:kern w:val="2"/>
                <w:lang w:eastAsia="zh-TW"/>
              </w:rPr>
              <w:t>001.APLY_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NO</w:t>
            </w:r>
          </w:p>
        </w:tc>
        <w:tc>
          <w:tcPr>
            <w:tcW w:w="1620" w:type="dxa"/>
          </w:tcPr>
          <w:p w:rsidR="00C7185D" w:rsidRDefault="00C7185D" w:rsidP="00E74F2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7185D">
        <w:tc>
          <w:tcPr>
            <w:tcW w:w="2361" w:type="dxa"/>
          </w:tcPr>
          <w:p w:rsidR="00C7185D" w:rsidRDefault="00C7185D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t>險別</w:t>
            </w:r>
          </w:p>
        </w:tc>
        <w:tc>
          <w:tcPr>
            <w:tcW w:w="4839" w:type="dxa"/>
          </w:tcPr>
          <w:p w:rsidR="00C7185D" w:rsidRPr="009405E7" w:rsidRDefault="00C7185D" w:rsidP="006C08B2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Courier New" w:hAnsi="Courier New" w:cs="Courier New"/>
                <w:kern w:val="2"/>
                <w:lang w:eastAsia="zh-TW"/>
              </w:rPr>
            </w:pPr>
            <w:r w:rsidRPr="009405E7">
              <w:rPr>
                <w:rFonts w:ascii="Courier New" w:hAnsi="Courier New" w:cs="Courier New"/>
                <w:kern w:val="2"/>
                <w:lang w:eastAsia="zh-TW"/>
              </w:rPr>
              <w:t>讀取</w:t>
            </w:r>
            <w:r w:rsidRPr="009405E7">
              <w:rPr>
                <w:rFonts w:ascii="Courier New" w:hAnsi="Courier New" w:cs="Courier New"/>
                <w:color w:val="000000"/>
              </w:rPr>
              <w:t>DTAGA001_PROD_DEFI</w:t>
            </w:r>
            <w:r w:rsidRPr="009405E7">
              <w:rPr>
                <w:rFonts w:ascii="Courier New" w:hAnsi="Courier New" w:cs="Courier New"/>
                <w:color w:val="000000"/>
                <w:lang w:eastAsia="zh-TW"/>
              </w:rPr>
              <w:t xml:space="preserve"> WHERE PROD_ID IN </w:t>
            </w:r>
            <w:r w:rsidRPr="00B241D2">
              <w:rPr>
                <w:rFonts w:ascii="Courier New" w:hAnsi="Courier New" w:cs="Courier New"/>
                <w:kern w:val="2"/>
                <w:lang w:eastAsia="zh-TW"/>
              </w:rPr>
              <w:t>DTAA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Y</w:t>
            </w:r>
            <w:r w:rsidRPr="00B241D2">
              <w:rPr>
                <w:rFonts w:ascii="Courier New" w:hAnsi="Courier New" w:cs="Courier New"/>
                <w:kern w:val="2"/>
                <w:lang w:eastAsia="zh-TW"/>
              </w:rPr>
              <w:t>001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.</w:t>
            </w:r>
            <w:r w:rsidRPr="009405E7">
              <w:rPr>
                <w:rFonts w:ascii="Courier New" w:hAnsi="Courier New" w:cs="Courier New"/>
                <w:kern w:val="2"/>
                <w:lang w:eastAsia="zh-TW"/>
              </w:rPr>
              <w:t>PROD_ID</w:t>
            </w:r>
          </w:p>
          <w:p w:rsidR="00C7185D" w:rsidRDefault="00C7185D" w:rsidP="006C08B2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 w:rsidRPr="009405E7">
              <w:rPr>
                <w:rFonts w:ascii="Courier New" w:hAnsi="Courier New" w:cs="Courier New"/>
                <w:lang w:eastAsia="zh-TW"/>
              </w:rPr>
              <w:t>顯示</w:t>
            </w:r>
            <w:r>
              <w:rPr>
                <w:rFonts w:ascii="Courier New" w:hAnsi="Courier New" w:cs="Courier New" w:hint="eastAsia"/>
                <w:lang w:eastAsia="zh-TW"/>
              </w:rPr>
              <w:t>：</w:t>
            </w:r>
            <w:r>
              <w:rPr>
                <w:rFonts w:ascii="Courier New" w:hAnsi="Courier New" w:cs="Courier New" w:hint="eastAsia"/>
                <w:lang w:eastAsia="zh-TW"/>
              </w:rPr>
              <w:t xml:space="preserve">PROD_SNAME + </w:t>
            </w:r>
            <w:r>
              <w:rPr>
                <w:rFonts w:ascii="Courier New" w:hAnsi="Courier New" w:cs="Courier New"/>
                <w:lang w:eastAsia="zh-TW"/>
              </w:rPr>
              <w:t>“</w:t>
            </w:r>
            <w:r>
              <w:rPr>
                <w:rFonts w:ascii="Courier New" w:hAnsi="Courier New" w:cs="Courier New" w:hint="eastAsia"/>
                <w:lang w:eastAsia="zh-TW"/>
              </w:rPr>
              <w:t>-</w:t>
            </w:r>
            <w:r>
              <w:rPr>
                <w:rFonts w:ascii="Courier New" w:hAnsi="Courier New" w:cs="Courier New"/>
                <w:lang w:eastAsia="zh-TW"/>
              </w:rPr>
              <w:t>”</w:t>
            </w:r>
            <w:r>
              <w:rPr>
                <w:rFonts w:ascii="Courier New" w:hAnsi="Courier New" w:cs="Courier New" w:hint="eastAsia"/>
                <w:lang w:eastAsia="zh-TW"/>
              </w:rPr>
              <w:t xml:space="preserve"> + </w:t>
            </w:r>
            <w:r w:rsidRPr="009405E7">
              <w:rPr>
                <w:rFonts w:ascii="Courier New" w:hAnsi="Courier New" w:cs="Courier New"/>
                <w:kern w:val="2"/>
                <w:lang w:eastAsia="zh-TW"/>
              </w:rPr>
              <w:t>PROD_ID</w:t>
            </w:r>
          </w:p>
          <w:p w:rsidR="00C7185D" w:rsidRPr="005267B8" w:rsidRDefault="00C7185D" w:rsidP="006C08B2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如：</w:t>
            </w:r>
            <w:r>
              <w:rPr>
                <w:lang w:eastAsia="zh-TW"/>
              </w:rPr>
              <w:t>豁免保費附約</w:t>
            </w:r>
            <w:r>
              <w:rPr>
                <w:lang w:eastAsia="zh-TW"/>
              </w:rPr>
              <w:t>-WP</w:t>
            </w:r>
          </w:p>
        </w:tc>
        <w:tc>
          <w:tcPr>
            <w:tcW w:w="1620" w:type="dxa"/>
          </w:tcPr>
          <w:p w:rsidR="00C7185D" w:rsidRDefault="00C7185D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7185D">
        <w:tc>
          <w:tcPr>
            <w:tcW w:w="2361" w:type="dxa"/>
          </w:tcPr>
          <w:p w:rsidR="00C7185D" w:rsidRDefault="00C7185D" w:rsidP="006C08B2">
            <w:pPr>
              <w:pStyle w:val="Tabletext"/>
              <w:keepLines w:val="0"/>
              <w:spacing w:after="0" w:line="240" w:lineRule="auto"/>
            </w:pPr>
            <w:r>
              <w:t>被保人</w:t>
            </w:r>
            <w:r>
              <w:t>ID</w:t>
            </w:r>
          </w:p>
        </w:tc>
        <w:tc>
          <w:tcPr>
            <w:tcW w:w="4839" w:type="dxa"/>
          </w:tcPr>
          <w:p w:rsidR="00C7185D" w:rsidRPr="009405E7" w:rsidRDefault="00C7185D" w:rsidP="006C08B2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Courier New" w:hAnsi="Courier New" w:cs="Courier New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D</w:t>
            </w:r>
            <w:r w:rsidRPr="00B241D2">
              <w:rPr>
                <w:rFonts w:ascii="Courier New" w:hAnsi="Courier New" w:cs="Courier New"/>
                <w:kern w:val="2"/>
                <w:lang w:eastAsia="zh-TW"/>
              </w:rPr>
              <w:t>TAA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Y</w:t>
            </w:r>
            <w:r w:rsidRPr="00B241D2">
              <w:rPr>
                <w:rFonts w:ascii="Courier New" w:hAnsi="Courier New" w:cs="Courier New"/>
                <w:kern w:val="2"/>
                <w:lang w:eastAsia="zh-TW"/>
              </w:rPr>
              <w:t>001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.</w:t>
            </w:r>
            <w:r w:rsidRPr="00847705">
              <w:rPr>
                <w:rFonts w:ascii="Courier New" w:hAnsi="Courier New" w:cs="Courier New"/>
                <w:kern w:val="2"/>
                <w:lang w:eastAsia="zh-TW"/>
              </w:rPr>
              <w:t>OCR_ID</w:t>
            </w:r>
          </w:p>
        </w:tc>
        <w:tc>
          <w:tcPr>
            <w:tcW w:w="1620" w:type="dxa"/>
          </w:tcPr>
          <w:p w:rsidR="00C7185D" w:rsidRDefault="00C7185D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7185D">
        <w:tc>
          <w:tcPr>
            <w:tcW w:w="2361" w:type="dxa"/>
          </w:tcPr>
          <w:p w:rsidR="00C7185D" w:rsidRDefault="00C7185D" w:rsidP="00E74F2F">
            <w:pPr>
              <w:pStyle w:val="Tabletext"/>
              <w:keepLines w:val="0"/>
              <w:spacing w:after="0" w:line="240" w:lineRule="auto"/>
            </w:pPr>
            <w:r>
              <w:t>索賠類別</w:t>
            </w:r>
          </w:p>
        </w:tc>
        <w:tc>
          <w:tcPr>
            <w:tcW w:w="4839" w:type="dxa"/>
          </w:tcPr>
          <w:p w:rsidR="00C7185D" w:rsidRPr="00954DB3" w:rsidRDefault="00C7185D" w:rsidP="00E74F2F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Courier New" w:hAnsi="Courier New" w:cs="Courier New" w:hint="eastAsia"/>
                <w:kern w:val="2"/>
                <w:lang w:eastAsia="zh-TW"/>
              </w:rPr>
            </w:pPr>
            <w:r w:rsidRPr="00954DB3">
              <w:rPr>
                <w:rFonts w:ascii="Courier New" w:hAnsi="Courier New" w:cs="Courier New" w:hint="eastAsia"/>
                <w:kern w:val="2"/>
                <w:lang w:eastAsia="zh-TW"/>
              </w:rPr>
              <w:t>D</w:t>
            </w:r>
            <w:r w:rsidRPr="00954DB3">
              <w:rPr>
                <w:rFonts w:ascii="Courier New" w:hAnsi="Courier New" w:cs="Courier New"/>
                <w:kern w:val="2"/>
                <w:lang w:eastAsia="zh-TW"/>
              </w:rPr>
              <w:t>TAA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Y</w:t>
            </w:r>
            <w:r w:rsidRPr="00954DB3">
              <w:rPr>
                <w:rFonts w:ascii="Courier New" w:hAnsi="Courier New" w:cs="Courier New"/>
                <w:kern w:val="2"/>
                <w:lang w:eastAsia="zh-TW"/>
              </w:rPr>
              <w:t>001</w:t>
            </w:r>
            <w:r w:rsidRPr="00954DB3">
              <w:rPr>
                <w:rFonts w:ascii="Courier New" w:hAnsi="Courier New" w:cs="Courier New" w:hint="eastAsia"/>
                <w:kern w:val="2"/>
                <w:lang w:eastAsia="zh-TW"/>
              </w:rPr>
              <w:t>.</w:t>
            </w:r>
            <w:r w:rsidRPr="00954DB3">
              <w:rPr>
                <w:rStyle w:val="SoDAField"/>
                <w:rFonts w:ascii="Courier New" w:hAnsi="Courier New" w:cs="Courier New"/>
                <w:color w:val="auto"/>
              </w:rPr>
              <w:t>CLAM_CAT</w:t>
            </w:r>
            <w:r>
              <w:rPr>
                <w:rStyle w:val="SoDAField"/>
                <w:rFonts w:ascii="Courier New" w:hAnsi="Courier New" w:cs="Courier New" w:hint="eastAsia"/>
                <w:color w:val="auto"/>
                <w:lang w:eastAsia="zh-TW"/>
              </w:rPr>
              <w:t xml:space="preserve"> </w:t>
            </w:r>
            <w:r w:rsidRPr="00954DB3">
              <w:rPr>
                <w:rStyle w:val="SoDAField"/>
                <w:rFonts w:ascii="Courier New" w:hAnsi="Courier New" w:cs="Courier New" w:hint="eastAsia"/>
                <w:color w:val="auto"/>
                <w:sz w:val="24"/>
                <w:lang w:eastAsia="zh-TW"/>
              </w:rPr>
              <w:t>+</w:t>
            </w:r>
            <w:r>
              <w:rPr>
                <w:rStyle w:val="SoDAField"/>
                <w:rFonts w:ascii="Courier New" w:hAnsi="Courier New" w:cs="Courier New" w:hint="eastAsia"/>
                <w:color w:val="auto"/>
                <w:sz w:val="24"/>
                <w:lang w:eastAsia="zh-TW"/>
              </w:rPr>
              <w:t xml:space="preserve"> </w:t>
            </w:r>
            <w:r w:rsidRPr="00954DB3">
              <w:rPr>
                <w:rStyle w:val="SoDAField"/>
                <w:rFonts w:ascii="Courier New" w:hAnsi="Courier New" w:cs="Courier New" w:hint="eastAsia"/>
                <w:color w:val="auto"/>
                <w:lang w:eastAsia="zh-TW"/>
              </w:rPr>
              <w:t>代碼</w:t>
            </w:r>
            <w:r w:rsidRPr="00954DB3">
              <w:rPr>
                <w:rStyle w:val="SoDAField"/>
                <w:rFonts w:ascii="Courier New" w:hAnsi="Courier New" w:cs="Courier New"/>
                <w:color w:val="auto"/>
              </w:rPr>
              <w:t>轉中文</w:t>
            </w:r>
          </w:p>
        </w:tc>
        <w:tc>
          <w:tcPr>
            <w:tcW w:w="1620" w:type="dxa"/>
          </w:tcPr>
          <w:p w:rsidR="00C7185D" w:rsidRDefault="00C7185D" w:rsidP="00E74F2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如：</w:t>
            </w:r>
            <w:r w:rsidRPr="00B44486">
              <w:rPr>
                <w:shd w:val="pct15" w:color="auto" w:fill="FFFFFF"/>
              </w:rPr>
              <w:t>L</w:t>
            </w:r>
            <w:r>
              <w:t>解除契約</w:t>
            </w:r>
          </w:p>
        </w:tc>
      </w:tr>
      <w:tr w:rsidR="00C7185D">
        <w:tc>
          <w:tcPr>
            <w:tcW w:w="2361" w:type="dxa"/>
          </w:tcPr>
          <w:p w:rsidR="00C7185D" w:rsidRDefault="00C7185D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t>理賠項目</w:t>
            </w:r>
          </w:p>
        </w:tc>
        <w:tc>
          <w:tcPr>
            <w:tcW w:w="4839" w:type="dxa"/>
          </w:tcPr>
          <w:p w:rsidR="00C7185D" w:rsidRPr="00954DB3" w:rsidRDefault="0063631E" w:rsidP="00E74F2F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lang w:eastAsia="zh-TW"/>
              </w:rPr>
            </w:pPr>
            <w:r w:rsidRPr="00954DB3">
              <w:rPr>
                <w:rFonts w:ascii="Courier New" w:hAnsi="Courier New" w:cs="Courier New"/>
                <w:kern w:val="2"/>
                <w:lang w:eastAsia="zh-TW"/>
              </w:rPr>
              <w:t>DTAA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Y</w:t>
            </w:r>
            <w:r w:rsidRPr="00954DB3">
              <w:rPr>
                <w:rFonts w:ascii="Courier New" w:hAnsi="Courier New" w:cs="Courier New"/>
                <w:kern w:val="2"/>
                <w:lang w:eastAsia="zh-TW"/>
              </w:rPr>
              <w:t>001.</w:t>
            </w:r>
            <w:r w:rsidRPr="00954DB3">
              <w:rPr>
                <w:rStyle w:val="SoDAField"/>
                <w:rFonts w:ascii="Courier New" w:hAnsi="Courier New" w:cs="Courier New"/>
                <w:color w:val="auto"/>
              </w:rPr>
              <w:t>CLAM_AMT_CODE</w:t>
            </w:r>
            <w:r w:rsidRPr="00954DB3">
              <w:rPr>
                <w:rFonts w:ascii="Courier New" w:hAnsi="Courier New" w:cs="Courier New"/>
                <w:kern w:val="2"/>
                <w:lang w:eastAsia="zh-TW"/>
              </w:rPr>
              <w:t xml:space="preserve"> + DTAA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Y</w:t>
            </w:r>
            <w:r w:rsidRPr="00954DB3">
              <w:rPr>
                <w:rFonts w:ascii="Courier New" w:hAnsi="Courier New" w:cs="Courier New"/>
                <w:kern w:val="2"/>
                <w:lang w:eastAsia="zh-TW"/>
              </w:rPr>
              <w:t>001.</w:t>
            </w:r>
            <w:r w:rsidRPr="00954DB3">
              <w:rPr>
                <w:rFonts w:ascii="Courier New" w:hAnsi="Courier New" w:cs="Courier New"/>
                <w:caps/>
              </w:rPr>
              <w:t>CLAM_AMT_NAME</w:t>
            </w:r>
          </w:p>
        </w:tc>
        <w:tc>
          <w:tcPr>
            <w:tcW w:w="1620" w:type="dxa"/>
          </w:tcPr>
          <w:p w:rsidR="00C7185D" w:rsidRDefault="00C7185D" w:rsidP="00E74F2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如：</w:t>
            </w:r>
            <w:r w:rsidRPr="00B44486">
              <w:rPr>
                <w:shd w:val="pct15" w:color="auto" w:fill="FFFFFF"/>
                <w:lang w:eastAsia="zh-TW"/>
              </w:rPr>
              <w:t>JAL2</w:t>
            </w:r>
            <w:r>
              <w:rPr>
                <w:lang w:eastAsia="zh-TW"/>
              </w:rPr>
              <w:t>合意解除</w:t>
            </w:r>
            <w:r>
              <w:rPr>
                <w:lang w:eastAsia="zh-TW"/>
              </w:rPr>
              <w:t>-</w:t>
            </w:r>
            <w:r>
              <w:rPr>
                <w:lang w:eastAsia="zh-TW"/>
              </w:rPr>
              <w:t>退還保費</w:t>
            </w:r>
          </w:p>
        </w:tc>
      </w:tr>
      <w:tr w:rsidR="00C7185D">
        <w:tc>
          <w:tcPr>
            <w:tcW w:w="2361" w:type="dxa"/>
          </w:tcPr>
          <w:p w:rsidR="00C7185D" w:rsidRDefault="00C7185D" w:rsidP="006C08B2">
            <w:pPr>
              <w:pStyle w:val="Tabletext"/>
              <w:keepLines w:val="0"/>
              <w:spacing w:after="0" w:line="240" w:lineRule="auto"/>
            </w:pPr>
            <w:r>
              <w:t>原賠付金額</w:t>
            </w:r>
          </w:p>
        </w:tc>
        <w:tc>
          <w:tcPr>
            <w:tcW w:w="4839" w:type="dxa"/>
          </w:tcPr>
          <w:p w:rsidR="00C7185D" w:rsidRPr="00261E15" w:rsidRDefault="00C7185D" w:rsidP="006C08B2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  <w:r w:rsidRPr="00B241D2">
              <w:rPr>
                <w:rFonts w:ascii="Courier New" w:hAnsi="Courier New" w:cs="Courier New"/>
                <w:kern w:val="2"/>
                <w:lang w:eastAsia="zh-TW"/>
              </w:rPr>
              <w:t>DTAA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Y</w:t>
            </w:r>
            <w:r w:rsidRPr="00B241D2">
              <w:rPr>
                <w:rFonts w:ascii="Courier New" w:hAnsi="Courier New" w:cs="Courier New"/>
                <w:kern w:val="2"/>
                <w:lang w:eastAsia="zh-TW"/>
              </w:rPr>
              <w:t>001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.</w:t>
            </w:r>
            <w:r w:rsidRPr="00E20677">
              <w:rPr>
                <w:rFonts w:ascii="Courier New" w:hAnsi="Courier New" w:cs="Courier New"/>
                <w:caps/>
              </w:rPr>
              <w:t>PAY_AMT</w:t>
            </w:r>
          </w:p>
        </w:tc>
        <w:tc>
          <w:tcPr>
            <w:tcW w:w="1620" w:type="dxa"/>
          </w:tcPr>
          <w:p w:rsidR="00C7185D" w:rsidRDefault="00C7185D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需合計</w:t>
            </w:r>
          </w:p>
        </w:tc>
      </w:tr>
      <w:tr w:rsidR="00C7185D">
        <w:tc>
          <w:tcPr>
            <w:tcW w:w="2361" w:type="dxa"/>
          </w:tcPr>
          <w:p w:rsidR="00C7185D" w:rsidRDefault="00C7185D" w:rsidP="006C08B2">
            <w:pPr>
              <w:pStyle w:val="Tabletext"/>
              <w:keepLines w:val="0"/>
              <w:spacing w:after="0" w:line="240" w:lineRule="auto"/>
            </w:pPr>
            <w:r>
              <w:t>退補差額</w:t>
            </w:r>
          </w:p>
        </w:tc>
        <w:tc>
          <w:tcPr>
            <w:tcW w:w="4839" w:type="dxa"/>
          </w:tcPr>
          <w:p w:rsidR="00C7185D" w:rsidRPr="0070018E" w:rsidRDefault="00C7185D" w:rsidP="006C08B2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 w:rsidRPr="0070018E">
              <w:rPr>
                <w:rFonts w:ascii="Courier New" w:hAnsi="Courier New" w:cs="Courier New"/>
                <w:kern w:val="2"/>
                <w:lang w:eastAsia="zh-TW"/>
              </w:rPr>
              <w:t>DTAA</w:t>
            </w:r>
            <w:r w:rsidRPr="0070018E">
              <w:rPr>
                <w:rFonts w:ascii="Courier New" w:hAnsi="Courier New" w:cs="Courier New" w:hint="eastAsia"/>
                <w:kern w:val="2"/>
                <w:lang w:eastAsia="zh-TW"/>
              </w:rPr>
              <w:t>Y</w:t>
            </w:r>
            <w:r w:rsidRPr="0070018E">
              <w:rPr>
                <w:rFonts w:ascii="Courier New" w:hAnsi="Courier New" w:cs="Courier New"/>
                <w:kern w:val="2"/>
                <w:lang w:eastAsia="zh-TW"/>
              </w:rPr>
              <w:t>001</w:t>
            </w:r>
            <w:r w:rsidRPr="0070018E">
              <w:rPr>
                <w:rFonts w:ascii="Courier New" w:hAnsi="Courier New" w:cs="Courier New" w:hint="eastAsia"/>
                <w:kern w:val="2"/>
                <w:lang w:eastAsia="zh-TW"/>
              </w:rPr>
              <w:t>.</w:t>
            </w:r>
            <w:r w:rsidRPr="0070018E">
              <w:rPr>
                <w:rStyle w:val="SoDAField"/>
                <w:rFonts w:ascii="Courier New" w:hAnsi="Courier New" w:cs="Courier New"/>
                <w:color w:val="auto"/>
              </w:rPr>
              <w:t>PAY_AMT</w:t>
            </w:r>
            <w:r w:rsidRPr="0070018E">
              <w:rPr>
                <w:rStyle w:val="SoDAField"/>
                <w:rFonts w:ascii="Courier New" w:hAnsi="Courier New" w:cs="Courier New" w:hint="eastAsia"/>
                <w:color w:val="auto"/>
              </w:rPr>
              <w:t>_DIFF</w:t>
            </w:r>
          </w:p>
        </w:tc>
        <w:tc>
          <w:tcPr>
            <w:tcW w:w="1620" w:type="dxa"/>
          </w:tcPr>
          <w:p w:rsidR="00C7185D" w:rsidRDefault="00C7185D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需合計</w:t>
            </w:r>
            <w:r w:rsidR="001C1E49">
              <w:rPr>
                <w:rFonts w:hint="eastAsia"/>
                <w:bCs/>
                <w:lang w:eastAsia="zh-TW"/>
              </w:rPr>
              <w:t>，點ˋ選該欄位超連結，可連至</w:t>
            </w:r>
            <w:r w:rsidR="001C1E49">
              <w:rPr>
                <w:rFonts w:hint="eastAsia"/>
                <w:bCs/>
                <w:lang w:eastAsia="zh-TW"/>
              </w:rPr>
              <w:t>AAY1_0101</w:t>
            </w:r>
          </w:p>
        </w:tc>
      </w:tr>
      <w:tr w:rsidR="00C7185D">
        <w:tc>
          <w:tcPr>
            <w:tcW w:w="2361" w:type="dxa"/>
          </w:tcPr>
          <w:p w:rsidR="00C7185D" w:rsidRDefault="00C7185D" w:rsidP="006C08B2">
            <w:pPr>
              <w:pStyle w:val="Tabletext"/>
              <w:keepLines w:val="0"/>
              <w:spacing w:after="0" w:line="240" w:lineRule="auto"/>
            </w:pPr>
            <w:r>
              <w:t>調整後金額</w:t>
            </w:r>
          </w:p>
        </w:tc>
        <w:tc>
          <w:tcPr>
            <w:tcW w:w="4839" w:type="dxa"/>
          </w:tcPr>
          <w:p w:rsidR="00C7185D" w:rsidRPr="0070018E" w:rsidRDefault="00C7185D" w:rsidP="006C08B2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 w:rsidRPr="0070018E">
              <w:rPr>
                <w:rFonts w:ascii="Courier New" w:hAnsi="Courier New" w:cs="Courier New"/>
                <w:kern w:val="2"/>
                <w:lang w:eastAsia="zh-TW"/>
              </w:rPr>
              <w:t>DTAA</w:t>
            </w:r>
            <w:r w:rsidRPr="0070018E">
              <w:rPr>
                <w:rFonts w:ascii="Courier New" w:hAnsi="Courier New" w:cs="Courier New" w:hint="eastAsia"/>
                <w:kern w:val="2"/>
                <w:lang w:eastAsia="zh-TW"/>
              </w:rPr>
              <w:t>Y</w:t>
            </w:r>
            <w:r w:rsidRPr="0070018E">
              <w:rPr>
                <w:rFonts w:ascii="Courier New" w:hAnsi="Courier New" w:cs="Courier New"/>
                <w:kern w:val="2"/>
                <w:lang w:eastAsia="zh-TW"/>
              </w:rPr>
              <w:t>001</w:t>
            </w:r>
            <w:r w:rsidRPr="0070018E">
              <w:rPr>
                <w:rFonts w:ascii="Courier New" w:hAnsi="Courier New" w:cs="Courier New" w:hint="eastAsia"/>
                <w:kern w:val="2"/>
                <w:lang w:eastAsia="zh-TW"/>
              </w:rPr>
              <w:t>.</w:t>
            </w:r>
            <w:r w:rsidRPr="0070018E">
              <w:rPr>
                <w:rStyle w:val="SoDAField"/>
                <w:rFonts w:ascii="Courier New" w:hAnsi="Courier New" w:cs="Courier New"/>
                <w:color w:val="auto"/>
              </w:rPr>
              <w:t>PAY_AMT_</w:t>
            </w:r>
            <w:r w:rsidRPr="0070018E">
              <w:rPr>
                <w:rFonts w:ascii="Courier New" w:hAnsi="Courier New" w:cs="Courier New"/>
              </w:rPr>
              <w:t>ADJ</w:t>
            </w:r>
          </w:p>
        </w:tc>
        <w:tc>
          <w:tcPr>
            <w:tcW w:w="1620" w:type="dxa"/>
          </w:tcPr>
          <w:p w:rsidR="00C7185D" w:rsidRDefault="00C7185D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需合計</w:t>
            </w:r>
          </w:p>
        </w:tc>
      </w:tr>
      <w:tr w:rsidR="00391BC1">
        <w:tc>
          <w:tcPr>
            <w:tcW w:w="2361" w:type="dxa"/>
          </w:tcPr>
          <w:p w:rsidR="00391BC1" w:rsidRDefault="00391BC1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功能</w:t>
            </w:r>
          </w:p>
        </w:tc>
        <w:tc>
          <w:tcPr>
            <w:tcW w:w="4839" w:type="dxa"/>
          </w:tcPr>
          <w:p w:rsidR="00391BC1" w:rsidRPr="00391BC1" w:rsidRDefault="00391BC1" w:rsidP="006C08B2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  <w:r w:rsidRPr="00391BC1">
              <w:rPr>
                <w:rFonts w:ascii="Courier New" w:hAnsi="Courier New" w:cs="Courier New"/>
                <w:kern w:val="2"/>
                <w:lang w:eastAsia="zh-TW"/>
              </w:rPr>
              <w:t>若</w:t>
            </w:r>
            <w:r w:rsidRPr="00391BC1">
              <w:rPr>
                <w:rFonts w:ascii="Courier New" w:hAnsi="Courier New" w:cs="Courier New"/>
                <w:kern w:val="2"/>
                <w:lang w:eastAsia="zh-TW"/>
              </w:rPr>
              <w:t>DTAAY001.</w:t>
            </w:r>
            <w:r w:rsidRPr="00391BC1">
              <w:rPr>
                <w:rFonts w:ascii="Courier New" w:hAnsi="Courier New" w:cs="Courier New"/>
              </w:rPr>
              <w:t>APRV_DATE</w:t>
            </w:r>
            <w:r w:rsidRPr="00391BC1">
              <w:rPr>
                <w:rFonts w:ascii="Courier New" w:hAnsi="Courier New" w:cs="Courier New"/>
              </w:rPr>
              <w:t>為空值，則顯示</w:t>
            </w:r>
            <w:r w:rsidRPr="00391BC1">
              <w:rPr>
                <w:rFonts w:ascii="Courier New" w:hAnsi="Courier New" w:cs="Courier New"/>
                <w:bdr w:val="single" w:sz="4" w:space="0" w:color="auto"/>
                <w:shd w:val="pct15" w:color="auto" w:fill="FFFFFF"/>
              </w:rPr>
              <w:t>刪除</w:t>
            </w:r>
            <w:r w:rsidRPr="00391BC1">
              <w:rPr>
                <w:rFonts w:ascii="Courier New" w:hAnsi="Courier New" w:cs="Courier New"/>
              </w:rPr>
              <w:t>按鈕</w:t>
            </w:r>
          </w:p>
        </w:tc>
        <w:tc>
          <w:tcPr>
            <w:tcW w:w="1620" w:type="dxa"/>
          </w:tcPr>
          <w:p w:rsidR="00391BC1" w:rsidRDefault="00391BC1" w:rsidP="006C08B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AD122E" w:rsidRPr="00792120" w:rsidRDefault="00AD122E" w:rsidP="00AD122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B3387E" w:rsidRPr="00356918" w:rsidRDefault="00AD122E" w:rsidP="00B751C5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F301C">
        <w:rPr>
          <w:rFonts w:hint="eastAsia"/>
          <w:lang w:eastAsia="zh-TW"/>
        </w:rPr>
        <w:t>最下方</w:t>
      </w:r>
      <w:r>
        <w:rPr>
          <w:rFonts w:hint="eastAsia"/>
          <w:shd w:val="pct15" w:color="auto" w:fill="FFFFFF"/>
          <w:lang w:eastAsia="zh-TW"/>
        </w:rPr>
        <w:t>作業按鈕</w:t>
      </w:r>
      <w:r w:rsidRPr="00AB3ED5">
        <w:rPr>
          <w:rFonts w:hint="eastAsia"/>
          <w:lang w:eastAsia="zh-TW"/>
        </w:rPr>
        <w:t>區塊：</w:t>
      </w:r>
      <w:r w:rsidR="00490D4E">
        <w:rPr>
          <w:rFonts w:hint="eastAsia"/>
          <w:lang w:eastAsia="zh-TW"/>
        </w:rPr>
        <w:t>不顯示</w:t>
      </w:r>
    </w:p>
    <w:p w:rsidR="00356918" w:rsidRPr="00B3387E" w:rsidRDefault="00356918" w:rsidP="00B751C5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56918">
        <w:rPr>
          <w:rFonts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t>查詢修正紀錄</w:t>
      </w:r>
      <w:r>
        <w:rPr>
          <w:rFonts w:hint="eastAsia"/>
          <w:kern w:val="2"/>
          <w:szCs w:val="24"/>
          <w:lang w:eastAsia="zh-TW"/>
        </w:rPr>
        <w:t>旁邊增加一個回</w:t>
      </w:r>
      <w:r w:rsidRPr="00356918">
        <w:rPr>
          <w:rFonts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t>上一頁</w:t>
      </w:r>
      <w:r>
        <w:rPr>
          <w:rFonts w:hint="eastAsia"/>
          <w:kern w:val="2"/>
          <w:szCs w:val="24"/>
          <w:lang w:eastAsia="zh-TW"/>
        </w:rPr>
        <w:t>按鈕，畫面可連回</w:t>
      </w:r>
      <w:r>
        <w:rPr>
          <w:rFonts w:hint="eastAsia"/>
          <w:kern w:val="2"/>
          <w:szCs w:val="24"/>
          <w:lang w:eastAsia="zh-TW"/>
        </w:rPr>
        <w:t>AAY1020</w:t>
      </w:r>
      <w:r w:rsidRPr="00356918">
        <w:rPr>
          <w:rFonts w:ascii="新細明體" w:hAnsi="新細明體" w:hint="eastAsia"/>
          <w:kern w:val="2"/>
          <w:szCs w:val="24"/>
          <w:lang w:eastAsia="zh-TW"/>
        </w:rPr>
        <w:t>0</w:t>
      </w:r>
      <w:r>
        <w:rPr>
          <w:rFonts w:ascii="新細明體" w:hAnsi="新細明體" w:hint="eastAsia"/>
          <w:kern w:val="2"/>
          <w:szCs w:val="24"/>
          <w:lang w:eastAsia="zh-TW"/>
        </w:rPr>
        <w:t>，顯示使用者原本的畫面資料。</w:t>
      </w:r>
    </w:p>
    <w:p w:rsidR="003E213E" w:rsidRPr="00D103FC" w:rsidRDefault="003E213E" w:rsidP="00D103FC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t>輸入</w:t>
      </w:r>
      <w:r w:rsidRPr="00124837">
        <w:rPr>
          <w:rFonts w:ascii="Courier New" w:hAnsi="Courier New" w:cs="Courier New" w:hint="eastAsia"/>
          <w:kern w:val="2"/>
          <w:szCs w:val="24"/>
          <w:lang w:eastAsia="zh-TW"/>
        </w:rPr>
        <w:t>：</w:t>
      </w:r>
      <w:r w:rsidR="00D103FC">
        <w:rPr>
          <w:rFonts w:ascii="Courier New" w:hAnsi="Courier New" w:cs="Courier New" w:hint="eastAsia"/>
          <w:kern w:val="2"/>
          <w:szCs w:val="24"/>
          <w:lang w:eastAsia="zh-TW"/>
        </w:rPr>
        <w:t>新增溢付件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修正紀錄。</w:t>
      </w:r>
    </w:p>
    <w:p w:rsidR="00E718FB" w:rsidRPr="009D77BF" w:rsidRDefault="00E718FB" w:rsidP="00E718FB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dstrike/>
          <w:kern w:val="2"/>
          <w:szCs w:val="24"/>
          <w:lang w:eastAsia="zh-TW"/>
        </w:rPr>
      </w:pPr>
    </w:p>
    <w:p w:rsidR="009D77BF" w:rsidRPr="00D04FD2" w:rsidRDefault="009D77BF" w:rsidP="00E718FB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dstrike/>
          <w:kern w:val="2"/>
          <w:szCs w:val="24"/>
          <w:lang w:eastAsia="zh-TW"/>
        </w:rPr>
      </w:pPr>
      <w:r w:rsidRPr="009D77BF">
        <w:rPr>
          <w:rFonts w:ascii="Courier New" w:cs="Courier New" w:hint="eastAsia"/>
          <w:lang w:eastAsia="zh-TW"/>
        </w:rPr>
        <w:t>把由</w:t>
      </w:r>
      <w:r w:rsidRPr="009D77BF">
        <w:rPr>
          <w:rFonts w:ascii="Courier New" w:cs="Courier New" w:hint="eastAsia"/>
          <w:lang w:eastAsia="zh-TW"/>
        </w:rPr>
        <w:t>AAY10101</w:t>
      </w:r>
      <w:r w:rsidRPr="009D77BF">
        <w:rPr>
          <w:rFonts w:ascii="Courier New" w:cs="Courier New" w:hint="eastAsia"/>
          <w:lang w:eastAsia="zh-TW"/>
        </w:rPr>
        <w:t>回傳的</w:t>
      </w:r>
      <w:r w:rsidRPr="009D77BF">
        <w:rPr>
          <w:rFonts w:ascii="Courier New" w:cs="Courier New" w:hint="eastAsia"/>
          <w:lang w:eastAsia="zh-TW"/>
        </w:rPr>
        <w:t>DTAAY001_VO</w:t>
      </w:r>
      <w:r w:rsidRPr="009D77BF">
        <w:rPr>
          <w:rFonts w:ascii="Courier New" w:cs="Courier New" w:hint="eastAsia"/>
          <w:lang w:eastAsia="zh-TW"/>
        </w:rPr>
        <w:t>資料寫入</w:t>
      </w:r>
      <w:r w:rsidRPr="00A11498">
        <w:rPr>
          <w:rFonts w:ascii="Courier New" w:hAnsi="Courier New" w:cs="Courier New"/>
          <w:kern w:val="2"/>
          <w:szCs w:val="24"/>
          <w:lang w:eastAsia="zh-TW"/>
        </w:rPr>
        <w:t>DTAAY001</w:t>
      </w:r>
      <w:r w:rsidR="001A3B8F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1A3B8F">
        <w:rPr>
          <w:rFonts w:ascii="Courier New" w:hAnsi="Courier New" w:cs="Courier New" w:hint="eastAsia"/>
          <w:kern w:val="2"/>
          <w:szCs w:val="24"/>
          <w:lang w:eastAsia="zh-TW"/>
        </w:rPr>
        <w:t>可能為多筆</w:t>
      </w:r>
      <w:r w:rsidR="001A3B8F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715915" w:rsidRDefault="00715915" w:rsidP="00715915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A11498">
        <w:rPr>
          <w:rFonts w:ascii="Courier New" w:hAnsi="Courier New" w:cs="Courier New"/>
          <w:kern w:val="2"/>
          <w:szCs w:val="24"/>
          <w:lang w:eastAsia="zh-TW"/>
        </w:rPr>
        <w:t>FORMAT TABLE</w:t>
      </w:r>
      <w:r w:rsidRPr="00A11498">
        <w:rPr>
          <w:rFonts w:ascii="Courier New" w:cs="Courier New"/>
          <w:kern w:val="2"/>
          <w:szCs w:val="24"/>
          <w:lang w:eastAsia="zh-TW"/>
        </w:rPr>
        <w:t>格式並寫入檔案資料</w:t>
      </w:r>
      <w:r w:rsidRPr="00A11498">
        <w:rPr>
          <w:rFonts w:ascii="Courier New" w:hAnsi="新細明體" w:cs="Courier New"/>
          <w:kern w:val="2"/>
          <w:szCs w:val="24"/>
          <w:lang w:eastAsia="zh-TW"/>
        </w:rPr>
        <w:t>：</w:t>
      </w:r>
      <w:r w:rsidRPr="00A11498">
        <w:rPr>
          <w:rFonts w:ascii="Courier New" w:hAnsi="Courier New" w:cs="Courier New"/>
          <w:kern w:val="2"/>
          <w:szCs w:val="24"/>
          <w:lang w:eastAsia="zh-TW"/>
        </w:rPr>
        <w:t>DTAAY001</w:t>
      </w:r>
    </w:p>
    <w:p w:rsidR="007F5A27" w:rsidRDefault="007F5A27" w:rsidP="007F5A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輸入成功，該</w:t>
      </w:r>
      <w:r>
        <w:rPr>
          <w:rFonts w:ascii="Courier New" w:hAnsi="Courier New" w:cs="Courier New"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t>輸入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按鈕請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DISABLE</w:t>
      </w:r>
    </w:p>
    <w:p w:rsidR="009D77BF" w:rsidRPr="00A11498" w:rsidRDefault="009D77BF" w:rsidP="007F5A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須特別處理欄位</w:t>
      </w:r>
    </w:p>
    <w:tbl>
      <w:tblPr>
        <w:tblW w:w="882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5398"/>
        <w:gridCol w:w="1354"/>
      </w:tblGrid>
      <w:tr w:rsidR="003E213E">
        <w:tc>
          <w:tcPr>
            <w:tcW w:w="2089" w:type="dxa"/>
            <w:shd w:val="clear" w:color="auto" w:fill="A0A0A0"/>
          </w:tcPr>
          <w:p w:rsidR="003E213E" w:rsidRDefault="00C40EDE" w:rsidP="00A85FE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欄位名稱</w:t>
            </w:r>
          </w:p>
        </w:tc>
        <w:tc>
          <w:tcPr>
            <w:tcW w:w="5368" w:type="dxa"/>
            <w:shd w:val="clear" w:color="auto" w:fill="A0A0A0"/>
          </w:tcPr>
          <w:p w:rsidR="003E213E" w:rsidRDefault="003E213E" w:rsidP="00A85FE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1363" w:type="dxa"/>
            <w:shd w:val="clear" w:color="auto" w:fill="A0A0A0"/>
          </w:tcPr>
          <w:p w:rsidR="003E213E" w:rsidRDefault="003E213E" w:rsidP="00A85FE5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D8235C">
        <w:tc>
          <w:tcPr>
            <w:tcW w:w="2089" w:type="dxa"/>
            <w:vAlign w:val="center"/>
          </w:tcPr>
          <w:p w:rsidR="00D8235C" w:rsidRPr="008307BB" w:rsidRDefault="00D8235C" w:rsidP="006C08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hAnsi="新細明體" w:cs="Courier New"/>
                <w:sz w:val="20"/>
                <w:szCs w:val="20"/>
              </w:rPr>
              <w:t>受理編號</w:t>
            </w:r>
          </w:p>
        </w:tc>
        <w:tc>
          <w:tcPr>
            <w:tcW w:w="5368" w:type="dxa"/>
          </w:tcPr>
          <w:p w:rsidR="00D3340F" w:rsidRDefault="00D3340F" w:rsidP="00D3340F">
            <w:pPr>
              <w:pStyle w:val="Tabletext"/>
              <w:keepLines w:val="0"/>
              <w:numPr>
                <w:ilvl w:val="1"/>
                <w:numId w:val="27"/>
              </w:numPr>
              <w:tabs>
                <w:tab w:val="clear" w:pos="851"/>
                <w:tab w:val="num" w:pos="390"/>
              </w:tabs>
              <w:spacing w:after="0" w:line="240" w:lineRule="auto"/>
              <w:ind w:hanging="821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lang w:eastAsia="zh-TW"/>
              </w:rPr>
              <w:t>AA_B2Z009.getAPLY_NO_M8(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D</w:t>
            </w:r>
            <w:r w:rsidRPr="00B241D2">
              <w:rPr>
                <w:rFonts w:ascii="Courier New" w:hAnsi="Courier New" w:cs="Courier New"/>
                <w:kern w:val="2"/>
                <w:lang w:eastAsia="zh-TW"/>
              </w:rPr>
              <w:t>TAA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B</w:t>
            </w:r>
            <w:r w:rsidRPr="00B241D2">
              <w:rPr>
                <w:rFonts w:ascii="Courier New" w:hAnsi="Courier New" w:cs="Courier New"/>
                <w:kern w:val="2"/>
                <w:lang w:eastAsia="zh-TW"/>
              </w:rPr>
              <w:t>001</w:t>
            </w:r>
            <w:r>
              <w:rPr>
                <w:rFonts w:ascii="Courier New" w:hAnsi="Courier New" w:cs="Courier New" w:hint="eastAsia"/>
                <w:kern w:val="2"/>
                <w:lang w:eastAsia="zh-TW"/>
              </w:rPr>
              <w:t>.</w:t>
            </w:r>
            <w:r w:rsidRPr="00847705">
              <w:rPr>
                <w:rFonts w:ascii="Courier New" w:hAnsi="Courier New" w:cs="Courier New"/>
                <w:kern w:val="2"/>
                <w:lang w:eastAsia="zh-TW"/>
              </w:rPr>
              <w:t>OCR_ID</w:t>
            </w:r>
            <w:r>
              <w:rPr>
                <w:rFonts w:hint="eastAsia"/>
                <w:lang w:eastAsia="zh-TW"/>
              </w:rPr>
              <w:t>)</w:t>
            </w:r>
            <w:r>
              <w:rPr>
                <w:rFonts w:hint="eastAsia"/>
                <w:kern w:val="2"/>
                <w:szCs w:val="24"/>
                <w:lang w:eastAsia="zh-TW"/>
              </w:rPr>
              <w:t>。</w:t>
            </w:r>
          </w:p>
          <w:p w:rsidR="00D3340F" w:rsidRPr="00D3340F" w:rsidRDefault="00D3340F" w:rsidP="00D3340F">
            <w:pPr>
              <w:pStyle w:val="Tabletext"/>
              <w:keepLines w:val="0"/>
              <w:numPr>
                <w:ilvl w:val="1"/>
                <w:numId w:val="27"/>
              </w:numPr>
              <w:tabs>
                <w:tab w:val="clear" w:pos="851"/>
                <w:tab w:val="num" w:pos="453"/>
              </w:tabs>
              <w:spacing w:after="0" w:line="240" w:lineRule="auto"/>
              <w:ind w:hanging="851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lang w:eastAsia="zh-TW"/>
              </w:rPr>
              <w:t>受理編號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第</w:t>
            </w:r>
            <w:smartTag w:uri="urn:schemas-microsoft-com:office:smarttags" w:element="chmetcnv">
              <w:smartTagPr>
                <w:attr w:name="UnitName" w:val="碼"/>
                <w:attr w:name="SourceValue" w:val="1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lang w:eastAsia="zh-TW"/>
                </w:rPr>
                <w:t>11</w:t>
              </w:r>
              <w:r>
                <w:rPr>
                  <w:rFonts w:hint="eastAsia"/>
                  <w:lang w:eastAsia="zh-TW"/>
                </w:rPr>
                <w:t>碼</w:t>
              </w:r>
            </w:smartTag>
            <w:r>
              <w:rPr>
                <w:rFonts w:hint="eastAsia"/>
                <w:lang w:eastAsia="zh-TW"/>
              </w:rPr>
              <w:t>代換為</w:t>
            </w:r>
            <w:r w:rsidRPr="0026784C">
              <w:rPr>
                <w:rFonts w:ascii="Courier New" w:hAnsi="Courier New" w:cs="Courier New"/>
                <w:lang w:eastAsia="zh-TW"/>
              </w:rPr>
              <w:t>”W”</w:t>
            </w:r>
          </w:p>
        </w:tc>
        <w:tc>
          <w:tcPr>
            <w:tcW w:w="1363" w:type="dxa"/>
          </w:tcPr>
          <w:p w:rsidR="00D8235C" w:rsidRPr="008307BB" w:rsidRDefault="007625DE" w:rsidP="007625DE">
            <w:pPr>
              <w:pStyle w:val="a9"/>
              <w:ind w:left="0"/>
              <w:rPr>
                <w:rFonts w:ascii="Courier New" w:hAnsi="Courier New" w:cs="Courier New" w:hint="eastAsia"/>
                <w:bCs/>
                <w:sz w:val="20"/>
              </w:rPr>
            </w:pPr>
            <w:r>
              <w:rPr>
                <w:rFonts w:ascii="Courier New" w:hAnsi="Courier New" w:cs="Courier New" w:hint="eastAsia"/>
                <w:bCs/>
                <w:sz w:val="20"/>
              </w:rPr>
              <w:t>只需</w:t>
            </w:r>
            <w:r>
              <w:rPr>
                <w:rFonts w:ascii="Courier New" w:hAnsi="Courier New" w:cs="Courier New" w:hint="eastAsia"/>
                <w:bCs/>
                <w:sz w:val="20"/>
              </w:rPr>
              <w:t>CALL</w:t>
            </w:r>
            <w:r>
              <w:rPr>
                <w:rFonts w:ascii="Courier New" w:hAnsi="Courier New" w:cs="Courier New" w:hint="eastAsia"/>
                <w:bCs/>
                <w:sz w:val="20"/>
              </w:rPr>
              <w:t>一次</w:t>
            </w:r>
          </w:p>
        </w:tc>
      </w:tr>
      <w:tr w:rsidR="00491172">
        <w:tc>
          <w:tcPr>
            <w:tcW w:w="2089" w:type="dxa"/>
            <w:vAlign w:val="center"/>
          </w:tcPr>
          <w:p w:rsidR="00491172" w:rsidRPr="008307BB" w:rsidRDefault="00491172" w:rsidP="006C08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hAnsi="新細明體" w:cs="Courier New"/>
                <w:sz w:val="20"/>
                <w:szCs w:val="20"/>
              </w:rPr>
              <w:t>輸入時間</w:t>
            </w:r>
          </w:p>
        </w:tc>
        <w:tc>
          <w:tcPr>
            <w:tcW w:w="5368" w:type="dxa"/>
          </w:tcPr>
          <w:p w:rsidR="00491172" w:rsidRPr="008307BB" w:rsidRDefault="00491172" w:rsidP="008307BB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 w:rsidRPr="008307BB">
              <w:rPr>
                <w:rFonts w:ascii="Courier New" w:hAnsi="Courier New" w:cs="Courier New"/>
                <w:sz w:val="20"/>
              </w:rPr>
              <w:t>系統時間</w:t>
            </w:r>
          </w:p>
        </w:tc>
        <w:tc>
          <w:tcPr>
            <w:tcW w:w="1363" w:type="dxa"/>
          </w:tcPr>
          <w:p w:rsidR="00491172" w:rsidRPr="008307BB" w:rsidRDefault="00491172" w:rsidP="00A85FE5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491172">
        <w:tc>
          <w:tcPr>
            <w:tcW w:w="2089" w:type="dxa"/>
            <w:vAlign w:val="center"/>
          </w:tcPr>
          <w:p w:rsidR="00491172" w:rsidRPr="008307BB" w:rsidRDefault="00491172" w:rsidP="006C08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hAnsi="新細明體" w:cs="Courier New"/>
                <w:sz w:val="20"/>
                <w:szCs w:val="20"/>
              </w:rPr>
              <w:t>輸入單位</w:t>
            </w:r>
          </w:p>
        </w:tc>
        <w:tc>
          <w:tcPr>
            <w:tcW w:w="5368" w:type="dxa"/>
          </w:tcPr>
          <w:p w:rsidR="00491172" w:rsidRPr="008307BB" w:rsidRDefault="00491172" w:rsidP="008307BB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 w:rsidRPr="008307BB">
              <w:rPr>
                <w:rFonts w:ascii="Courier New" w:hAnsi="Courier New" w:cs="Courier New"/>
                <w:sz w:val="20"/>
              </w:rPr>
              <w:t>系統使用者單位</w:t>
            </w:r>
          </w:p>
        </w:tc>
        <w:tc>
          <w:tcPr>
            <w:tcW w:w="1363" w:type="dxa"/>
          </w:tcPr>
          <w:p w:rsidR="00491172" w:rsidRPr="008307BB" w:rsidRDefault="00491172" w:rsidP="00A85FE5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491172">
        <w:tc>
          <w:tcPr>
            <w:tcW w:w="2089" w:type="dxa"/>
            <w:vAlign w:val="center"/>
          </w:tcPr>
          <w:p w:rsidR="00491172" w:rsidRPr="008307BB" w:rsidRDefault="00491172" w:rsidP="006C08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hAnsi="新細明體" w:cs="Courier New"/>
                <w:sz w:val="20"/>
                <w:szCs w:val="20"/>
              </w:rPr>
              <w:t>輸入人員</w:t>
            </w:r>
          </w:p>
        </w:tc>
        <w:tc>
          <w:tcPr>
            <w:tcW w:w="5368" w:type="dxa"/>
          </w:tcPr>
          <w:p w:rsidR="00491172" w:rsidRPr="008307BB" w:rsidRDefault="00491172" w:rsidP="008307BB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 w:rsidRPr="008307BB">
              <w:rPr>
                <w:rFonts w:ascii="Courier New" w:hAnsi="Courier New" w:cs="Courier New"/>
                <w:sz w:val="20"/>
              </w:rPr>
              <w:t>系統使用者</w:t>
            </w:r>
            <w:r w:rsidRPr="008307BB">
              <w:rPr>
                <w:rFonts w:ascii="Courier New" w:hAnsi="Courier New" w:cs="Courier New"/>
                <w:sz w:val="20"/>
              </w:rPr>
              <w:t>id</w:t>
            </w:r>
          </w:p>
        </w:tc>
        <w:tc>
          <w:tcPr>
            <w:tcW w:w="1363" w:type="dxa"/>
          </w:tcPr>
          <w:p w:rsidR="00491172" w:rsidRPr="008307BB" w:rsidRDefault="00491172" w:rsidP="00A85FE5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</w:tbl>
    <w:p w:rsidR="003431CA" w:rsidRPr="00D103FC" w:rsidRDefault="003431CA" w:rsidP="003431CA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t>刪除</w:t>
      </w:r>
      <w:r w:rsidRPr="003431CA">
        <w:rPr>
          <w:rFonts w:ascii="Courier New" w:hAnsi="Courier New" w:cs="Courier New" w:hint="eastAsia"/>
          <w:kern w:val="2"/>
          <w:szCs w:val="24"/>
          <w:lang w:eastAsia="zh-TW"/>
        </w:rPr>
        <w:t>：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delete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溢付件修正紀錄。</w:t>
      </w:r>
    </w:p>
    <w:p w:rsidR="003431CA" w:rsidRPr="00AB094C" w:rsidRDefault="003431CA" w:rsidP="003431CA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新細明體" w:hAnsi="新細明體" w:cs="Courier New" w:hint="eastAsia"/>
          <w:kern w:val="2"/>
          <w:szCs w:val="24"/>
          <w:lang w:eastAsia="zh-TW"/>
        </w:rPr>
        <w:t>需檢覈覆核日期為空值者，才能進行刪除。</w:t>
      </w:r>
    </w:p>
    <w:p w:rsidR="003431CA" w:rsidRDefault="003431CA" w:rsidP="003431CA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以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key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值刪除檔案</w:t>
      </w:r>
      <w:r w:rsidRPr="008307BB">
        <w:rPr>
          <w:rFonts w:ascii="Courier New" w:hAnsi="Courier New" w:cs="Courier New"/>
          <w:lang w:eastAsia="zh-TW"/>
        </w:rPr>
        <w:t>DTAA</w:t>
      </w:r>
      <w:r>
        <w:rPr>
          <w:rFonts w:ascii="Courier New" w:hAnsi="Courier New" w:cs="Courier New" w:hint="eastAsia"/>
          <w:lang w:eastAsia="zh-TW"/>
        </w:rPr>
        <w:t>Y</w:t>
      </w:r>
      <w:r w:rsidRPr="008307BB">
        <w:rPr>
          <w:rFonts w:ascii="Courier New" w:hAnsi="Courier New" w:cs="Courier New"/>
          <w:lang w:eastAsia="zh-TW"/>
        </w:rPr>
        <w:t>001</w:t>
      </w:r>
    </w:p>
    <w:tbl>
      <w:tblPr>
        <w:tblW w:w="720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4500"/>
      </w:tblGrid>
      <w:tr w:rsidR="003431CA">
        <w:tc>
          <w:tcPr>
            <w:tcW w:w="2700" w:type="dxa"/>
            <w:shd w:val="clear" w:color="auto" w:fill="A0A0A0"/>
          </w:tcPr>
          <w:p w:rsidR="003431CA" w:rsidRDefault="003431CA" w:rsidP="00D51F7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欄位名稱</w:t>
            </w:r>
          </w:p>
        </w:tc>
        <w:tc>
          <w:tcPr>
            <w:tcW w:w="4500" w:type="dxa"/>
            <w:shd w:val="clear" w:color="auto" w:fill="A0A0A0"/>
          </w:tcPr>
          <w:p w:rsidR="003431CA" w:rsidRDefault="003431CA" w:rsidP="00D51F7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</w:tr>
      <w:tr w:rsidR="003431CA" w:rsidRPr="00AB094C">
        <w:tc>
          <w:tcPr>
            <w:tcW w:w="2700" w:type="dxa"/>
            <w:vAlign w:val="center"/>
          </w:tcPr>
          <w:p w:rsidR="003431CA" w:rsidRPr="00391BC1" w:rsidRDefault="003431CA" w:rsidP="00D51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1BC1">
              <w:rPr>
                <w:rFonts w:ascii="Courier New" w:hAnsi="Courier New" w:cs="Courier New"/>
                <w:sz w:val="20"/>
                <w:szCs w:val="20"/>
              </w:rPr>
              <w:t>受理編號</w:t>
            </w:r>
          </w:p>
        </w:tc>
        <w:tc>
          <w:tcPr>
            <w:tcW w:w="4500" w:type="dxa"/>
          </w:tcPr>
          <w:p w:rsidR="003431CA" w:rsidRPr="00391BC1" w:rsidRDefault="003431CA" w:rsidP="00D51F70">
            <w:pPr>
              <w:pStyle w:val="a9"/>
              <w:ind w:left="100" w:hangingChars="50" w:hanging="100"/>
              <w:rPr>
                <w:rFonts w:ascii="Courier New" w:hAnsi="Courier New" w:cs="Courier New"/>
                <w:sz w:val="20"/>
              </w:rPr>
            </w:pPr>
            <w:r w:rsidRPr="00391BC1">
              <w:rPr>
                <w:rFonts w:ascii="Courier New" w:hAnsi="Courier New" w:cs="Courier New"/>
                <w:sz w:val="20"/>
              </w:rPr>
              <w:t>DTAAY001.</w:t>
            </w:r>
            <w:r w:rsidRPr="00391BC1">
              <w:rPr>
                <w:rStyle w:val="SoDAField"/>
                <w:rFonts w:ascii="Courier New" w:hAnsi="Courier New" w:cs="Courier New"/>
                <w:caps/>
                <w:color w:val="auto"/>
              </w:rPr>
              <w:t>APLY_NO</w:t>
            </w:r>
          </w:p>
        </w:tc>
      </w:tr>
      <w:tr w:rsidR="003431CA" w:rsidRPr="00AB094C">
        <w:tc>
          <w:tcPr>
            <w:tcW w:w="2700" w:type="dxa"/>
            <w:vAlign w:val="center"/>
          </w:tcPr>
          <w:p w:rsidR="003431CA" w:rsidRPr="00391BC1" w:rsidRDefault="003431CA" w:rsidP="00D51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1BC1">
              <w:rPr>
                <w:rFonts w:ascii="Courier New" w:hAnsi="Courier New" w:cs="Courier New"/>
                <w:sz w:val="20"/>
                <w:szCs w:val="20"/>
              </w:rPr>
              <w:t>序號</w:t>
            </w:r>
          </w:p>
        </w:tc>
        <w:tc>
          <w:tcPr>
            <w:tcW w:w="4500" w:type="dxa"/>
            <w:vAlign w:val="center"/>
          </w:tcPr>
          <w:p w:rsidR="003431CA" w:rsidRPr="002865AC" w:rsidRDefault="003431CA" w:rsidP="00D51F70">
            <w:pPr>
              <w:pStyle w:val="a9"/>
              <w:ind w:left="100" w:hangingChars="50" w:hanging="100"/>
              <w:rPr>
                <w:rFonts w:ascii="Courier New" w:hAnsi="Courier New" w:cs="Courier New"/>
                <w:sz w:val="20"/>
              </w:rPr>
            </w:pPr>
            <w:r w:rsidRPr="002865AC">
              <w:rPr>
                <w:rFonts w:ascii="Courier New" w:hAnsi="Courier New" w:cs="Courier New"/>
                <w:sz w:val="20"/>
              </w:rPr>
              <w:t>DTAAY001.</w:t>
            </w:r>
            <w:r w:rsidRPr="002865AC">
              <w:rPr>
                <w:rStyle w:val="SoDAField"/>
                <w:rFonts w:ascii="Courier New" w:hAnsi="Courier New" w:cs="Courier New"/>
                <w:caps/>
                <w:color w:val="auto"/>
              </w:rPr>
              <w:t>SER_NO</w:t>
            </w:r>
          </w:p>
        </w:tc>
      </w:tr>
      <w:tr w:rsidR="003431CA" w:rsidRPr="00AB094C">
        <w:tc>
          <w:tcPr>
            <w:tcW w:w="2700" w:type="dxa"/>
            <w:vAlign w:val="center"/>
          </w:tcPr>
          <w:p w:rsidR="003431CA" w:rsidRPr="00391BC1" w:rsidRDefault="003431CA" w:rsidP="00D51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1BC1">
              <w:rPr>
                <w:rFonts w:ascii="Courier New" w:hAnsi="Courier New" w:cs="Courier New"/>
                <w:sz w:val="20"/>
                <w:szCs w:val="20"/>
              </w:rPr>
              <w:t>保單號碼</w:t>
            </w:r>
          </w:p>
        </w:tc>
        <w:tc>
          <w:tcPr>
            <w:tcW w:w="4500" w:type="dxa"/>
            <w:vAlign w:val="center"/>
          </w:tcPr>
          <w:p w:rsidR="003431CA" w:rsidRPr="002865AC" w:rsidRDefault="003431CA" w:rsidP="00D51F70">
            <w:pPr>
              <w:pStyle w:val="a9"/>
              <w:ind w:left="100" w:hangingChars="50" w:hanging="100"/>
              <w:rPr>
                <w:rFonts w:ascii="Courier New" w:hAnsi="Courier New" w:cs="Courier New"/>
                <w:sz w:val="20"/>
              </w:rPr>
            </w:pPr>
            <w:r w:rsidRPr="002865AC">
              <w:rPr>
                <w:rFonts w:ascii="Courier New" w:hAnsi="Courier New" w:cs="Courier New"/>
                <w:sz w:val="20"/>
              </w:rPr>
              <w:t>DTAAY001.</w:t>
            </w:r>
            <w:r w:rsidRPr="002865AC">
              <w:rPr>
                <w:rStyle w:val="SoDAField"/>
                <w:rFonts w:ascii="Courier New" w:hAnsi="Courier New" w:cs="Courier New"/>
                <w:caps/>
                <w:color w:val="auto"/>
              </w:rPr>
              <w:t>POLICY_NO</w:t>
            </w:r>
          </w:p>
        </w:tc>
      </w:tr>
      <w:tr w:rsidR="003431CA" w:rsidRPr="00AB094C">
        <w:tc>
          <w:tcPr>
            <w:tcW w:w="2700" w:type="dxa"/>
            <w:vAlign w:val="center"/>
          </w:tcPr>
          <w:p w:rsidR="003431CA" w:rsidRPr="00391BC1" w:rsidRDefault="003431CA" w:rsidP="00D51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1BC1">
              <w:rPr>
                <w:rFonts w:ascii="Courier New" w:hAnsi="Courier New" w:cs="Courier New"/>
                <w:sz w:val="20"/>
                <w:szCs w:val="20"/>
              </w:rPr>
              <w:t>索賠類別</w:t>
            </w:r>
          </w:p>
        </w:tc>
        <w:tc>
          <w:tcPr>
            <w:tcW w:w="4500" w:type="dxa"/>
            <w:vAlign w:val="center"/>
          </w:tcPr>
          <w:p w:rsidR="003431CA" w:rsidRPr="002865AC" w:rsidRDefault="003431CA" w:rsidP="00D51F70">
            <w:pPr>
              <w:pStyle w:val="a9"/>
              <w:ind w:left="100" w:hangingChars="50" w:hanging="100"/>
              <w:rPr>
                <w:rFonts w:ascii="Courier New" w:hAnsi="Courier New" w:cs="Courier New"/>
                <w:sz w:val="20"/>
              </w:rPr>
            </w:pPr>
            <w:r w:rsidRPr="002865AC">
              <w:rPr>
                <w:rFonts w:ascii="Courier New" w:hAnsi="Courier New" w:cs="Courier New"/>
                <w:sz w:val="20"/>
              </w:rPr>
              <w:t>DTAAY001.</w:t>
            </w:r>
            <w:r w:rsidRPr="002865AC">
              <w:rPr>
                <w:rStyle w:val="SoDAField"/>
                <w:rFonts w:ascii="Courier New" w:hAnsi="Courier New" w:cs="Courier New"/>
                <w:color w:val="auto"/>
              </w:rPr>
              <w:t>CLAM_CAT</w:t>
            </w:r>
          </w:p>
        </w:tc>
      </w:tr>
      <w:tr w:rsidR="003431CA" w:rsidRPr="00AB094C">
        <w:tc>
          <w:tcPr>
            <w:tcW w:w="2700" w:type="dxa"/>
            <w:vAlign w:val="center"/>
          </w:tcPr>
          <w:p w:rsidR="003431CA" w:rsidRPr="00391BC1" w:rsidRDefault="003431CA" w:rsidP="00D51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1BC1">
              <w:rPr>
                <w:rFonts w:ascii="Courier New" w:hAnsi="Courier New" w:cs="Courier New"/>
                <w:sz w:val="20"/>
                <w:szCs w:val="20"/>
              </w:rPr>
              <w:t>險別代號</w:t>
            </w:r>
          </w:p>
        </w:tc>
        <w:tc>
          <w:tcPr>
            <w:tcW w:w="4500" w:type="dxa"/>
            <w:vAlign w:val="center"/>
          </w:tcPr>
          <w:p w:rsidR="003431CA" w:rsidRPr="002865AC" w:rsidRDefault="003431CA" w:rsidP="00D51F70">
            <w:pPr>
              <w:pStyle w:val="a9"/>
              <w:ind w:left="100" w:hangingChars="50" w:hanging="100"/>
              <w:rPr>
                <w:rFonts w:ascii="Courier New" w:hAnsi="Courier New" w:cs="Courier New"/>
                <w:sz w:val="20"/>
              </w:rPr>
            </w:pPr>
            <w:r w:rsidRPr="002865AC">
              <w:rPr>
                <w:rFonts w:ascii="Courier New" w:hAnsi="Courier New" w:cs="Courier New"/>
                <w:sz w:val="20"/>
              </w:rPr>
              <w:t>DTAAY001.</w:t>
            </w:r>
            <w:r w:rsidRPr="002865AC">
              <w:rPr>
                <w:rStyle w:val="SoDAField"/>
                <w:rFonts w:ascii="Courier New" w:hAnsi="Courier New" w:cs="Courier New"/>
                <w:color w:val="auto"/>
              </w:rPr>
              <w:t>PROD_ID</w:t>
            </w:r>
          </w:p>
        </w:tc>
      </w:tr>
      <w:tr w:rsidR="003431CA" w:rsidRPr="00AB094C">
        <w:tc>
          <w:tcPr>
            <w:tcW w:w="2700" w:type="dxa"/>
            <w:vAlign w:val="center"/>
          </w:tcPr>
          <w:p w:rsidR="003431CA" w:rsidRPr="00391BC1" w:rsidRDefault="003431CA" w:rsidP="00D51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1BC1">
              <w:rPr>
                <w:rFonts w:ascii="Courier New" w:hAnsi="Courier New" w:cs="Courier New"/>
                <w:sz w:val="20"/>
                <w:szCs w:val="20"/>
              </w:rPr>
              <w:t>理賠保險金代號</w:t>
            </w:r>
          </w:p>
        </w:tc>
        <w:tc>
          <w:tcPr>
            <w:tcW w:w="4500" w:type="dxa"/>
            <w:vAlign w:val="center"/>
          </w:tcPr>
          <w:p w:rsidR="003431CA" w:rsidRPr="002865AC" w:rsidRDefault="003431CA" w:rsidP="00D51F70">
            <w:pPr>
              <w:pStyle w:val="a9"/>
              <w:ind w:left="100" w:hangingChars="50" w:hanging="100"/>
              <w:rPr>
                <w:rFonts w:ascii="Courier New" w:hAnsi="Courier New" w:cs="Courier New"/>
                <w:sz w:val="20"/>
              </w:rPr>
            </w:pPr>
            <w:r w:rsidRPr="002865AC">
              <w:rPr>
                <w:rFonts w:ascii="Courier New" w:hAnsi="Courier New" w:cs="Courier New"/>
                <w:sz w:val="20"/>
              </w:rPr>
              <w:t>DTAAY001.</w:t>
            </w:r>
            <w:r w:rsidRPr="002865AC">
              <w:rPr>
                <w:rStyle w:val="SoDAField"/>
                <w:rFonts w:ascii="Courier New" w:hAnsi="Courier New" w:cs="Courier New"/>
                <w:color w:val="auto"/>
              </w:rPr>
              <w:t>CLAM_AMT_CODE</w:t>
            </w:r>
          </w:p>
        </w:tc>
      </w:tr>
      <w:tr w:rsidR="003431CA" w:rsidRPr="00AB094C">
        <w:tc>
          <w:tcPr>
            <w:tcW w:w="2700" w:type="dxa"/>
            <w:vAlign w:val="center"/>
          </w:tcPr>
          <w:p w:rsidR="003431CA" w:rsidRPr="00391BC1" w:rsidRDefault="003431CA" w:rsidP="00D51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1BC1">
              <w:rPr>
                <w:rFonts w:ascii="Courier New" w:hAnsi="Courier New" w:cs="Courier New"/>
                <w:sz w:val="20"/>
                <w:szCs w:val="20"/>
              </w:rPr>
              <w:t>事故者</w:t>
            </w:r>
            <w:r w:rsidRPr="00391BC1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4500" w:type="dxa"/>
            <w:vAlign w:val="center"/>
          </w:tcPr>
          <w:p w:rsidR="003431CA" w:rsidRPr="002865AC" w:rsidRDefault="003431CA" w:rsidP="00D51F70">
            <w:pPr>
              <w:pStyle w:val="a9"/>
              <w:ind w:left="100" w:hangingChars="50" w:hanging="100"/>
              <w:rPr>
                <w:rFonts w:ascii="Courier New" w:hAnsi="Courier New" w:cs="Courier New"/>
                <w:sz w:val="20"/>
              </w:rPr>
            </w:pPr>
            <w:r w:rsidRPr="002865AC">
              <w:rPr>
                <w:rFonts w:ascii="Courier New" w:hAnsi="Courier New" w:cs="Courier New"/>
                <w:sz w:val="20"/>
              </w:rPr>
              <w:t>DTAAY001.</w:t>
            </w:r>
            <w:r w:rsidRPr="002865AC">
              <w:rPr>
                <w:rStyle w:val="SoDAField"/>
                <w:rFonts w:ascii="Courier New" w:hAnsi="Courier New" w:cs="Courier New"/>
                <w:color w:val="auto"/>
              </w:rPr>
              <w:t>OCR_ID</w:t>
            </w:r>
          </w:p>
        </w:tc>
      </w:tr>
    </w:tbl>
    <w:p w:rsidR="00A971F4" w:rsidRPr="00A11498" w:rsidRDefault="00A971F4" w:rsidP="00E63919">
      <w:pPr>
        <w:pStyle w:val="Tabletext"/>
        <w:keepLines w:val="0"/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</w:p>
    <w:sectPr w:rsidR="00A971F4" w:rsidRPr="00A11498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918" w:rsidRDefault="00F25918">
      <w:r>
        <w:separator/>
      </w:r>
    </w:p>
  </w:endnote>
  <w:endnote w:type="continuationSeparator" w:id="0">
    <w:p w:rsidR="00F25918" w:rsidRDefault="00F25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F80" w:rsidRDefault="00526F8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26F80" w:rsidRDefault="00526F8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F80" w:rsidRDefault="00526F8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B1FA5">
      <w:rPr>
        <w:rStyle w:val="a6"/>
        <w:noProof/>
      </w:rPr>
      <w:t>3</w:t>
    </w:r>
    <w:r>
      <w:rPr>
        <w:rStyle w:val="a6"/>
      </w:rPr>
      <w:fldChar w:fldCharType="end"/>
    </w:r>
  </w:p>
  <w:p w:rsidR="00526F80" w:rsidRDefault="00526F8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918" w:rsidRDefault="00F25918">
      <w:r>
        <w:separator/>
      </w:r>
    </w:p>
  </w:footnote>
  <w:footnote w:type="continuationSeparator" w:id="0">
    <w:p w:rsidR="00F25918" w:rsidRDefault="00F25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1B7"/>
    <w:multiLevelType w:val="multilevel"/>
    <w:tmpl w:val="F72CF6AC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5"/>
        </w:tabs>
        <w:ind w:left="13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1" w15:restartNumberingAfterBreak="0">
    <w:nsid w:val="0B921A64"/>
    <w:multiLevelType w:val="multilevel"/>
    <w:tmpl w:val="431ABF3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2" w15:restartNumberingAfterBreak="0">
    <w:nsid w:val="0BBF463E"/>
    <w:multiLevelType w:val="hybridMultilevel"/>
    <w:tmpl w:val="1938DE2A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9910CF7"/>
    <w:multiLevelType w:val="hybridMultilevel"/>
    <w:tmpl w:val="0F2C75D8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4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B6069F4"/>
    <w:multiLevelType w:val="multilevel"/>
    <w:tmpl w:val="D0721F2E"/>
    <w:lvl w:ilvl="0">
      <w:start w:val="4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33"/>
        </w:tabs>
        <w:ind w:left="1433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16"/>
        </w:tabs>
        <w:ind w:left="2116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99"/>
        </w:tabs>
        <w:ind w:left="2799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2"/>
        </w:tabs>
        <w:ind w:left="3482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95"/>
        </w:tabs>
        <w:ind w:left="4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78"/>
        </w:tabs>
        <w:ind w:left="5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21"/>
        </w:tabs>
        <w:ind w:left="62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04"/>
        </w:tabs>
        <w:ind w:left="6904" w:hanging="1440"/>
      </w:pPr>
      <w:rPr>
        <w:rFonts w:hint="default"/>
      </w:rPr>
    </w:lvl>
  </w:abstractNum>
  <w:abstractNum w:abstractNumId="6" w15:restartNumberingAfterBreak="0">
    <w:nsid w:val="1DC957B2"/>
    <w:multiLevelType w:val="multilevel"/>
    <w:tmpl w:val="336AD9C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50"/>
        </w:tabs>
        <w:ind w:left="13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7" w15:restartNumberingAfterBreak="0">
    <w:nsid w:val="1EF42118"/>
    <w:multiLevelType w:val="multilevel"/>
    <w:tmpl w:val="B8A4E8C8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ascii="細明體" w:eastAsia="細明體" w:hAnsi="細明體" w:cs="Times New Roman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ascii="細明體" w:eastAsia="細明體" w:hAnsi="細明體" w:cs="Times New Roman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8" w15:restartNumberingAfterBreak="0">
    <w:nsid w:val="21FA333D"/>
    <w:multiLevelType w:val="hybridMultilevel"/>
    <w:tmpl w:val="74926796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 w15:restartNumberingAfterBreak="0">
    <w:nsid w:val="25D06404"/>
    <w:multiLevelType w:val="multilevel"/>
    <w:tmpl w:val="7C8EF75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10" w15:restartNumberingAfterBreak="0">
    <w:nsid w:val="289B774F"/>
    <w:multiLevelType w:val="multilevel"/>
    <w:tmpl w:val="D8C473F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11" w15:restartNumberingAfterBreak="0">
    <w:nsid w:val="2C6A0DE7"/>
    <w:multiLevelType w:val="multilevel"/>
    <w:tmpl w:val="315E36F8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5"/>
        </w:tabs>
        <w:ind w:left="13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12" w15:restartNumberingAfterBreak="0">
    <w:nsid w:val="2E052249"/>
    <w:multiLevelType w:val="multilevel"/>
    <w:tmpl w:val="0E645C84"/>
    <w:lvl w:ilvl="0">
      <w:start w:val="9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ascii="Times New Roman" w:eastAsia="新細明體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535"/>
        </w:tabs>
        <w:ind w:left="1535" w:hanging="555"/>
      </w:pPr>
      <w:rPr>
        <w:rFonts w:ascii="Times New Roman" w:eastAsia="新細明體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680"/>
        </w:tabs>
        <w:ind w:left="2680" w:hanging="720"/>
      </w:pPr>
      <w:rPr>
        <w:rFonts w:ascii="Times New Roman" w:eastAsia="新細明體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660"/>
        </w:tabs>
        <w:ind w:left="3660" w:hanging="720"/>
      </w:pPr>
      <w:rPr>
        <w:rFonts w:ascii="Times New Roman" w:eastAsia="新細明體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000"/>
        </w:tabs>
        <w:ind w:left="5000" w:hanging="1080"/>
      </w:pPr>
      <w:rPr>
        <w:rFonts w:ascii="Times New Roman" w:eastAsia="新細明體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340"/>
        </w:tabs>
        <w:ind w:left="6340" w:hanging="1440"/>
      </w:pPr>
      <w:rPr>
        <w:rFonts w:ascii="Times New Roman" w:eastAsia="新細明體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320"/>
        </w:tabs>
        <w:ind w:left="7320" w:hanging="1440"/>
      </w:pPr>
      <w:rPr>
        <w:rFonts w:ascii="Times New Roman" w:eastAsia="新細明體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660"/>
        </w:tabs>
        <w:ind w:left="8660" w:hanging="1800"/>
      </w:pPr>
      <w:rPr>
        <w:rFonts w:ascii="Times New Roman" w:eastAsia="新細明體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640"/>
        </w:tabs>
        <w:ind w:left="9640" w:hanging="1800"/>
      </w:pPr>
      <w:rPr>
        <w:rFonts w:ascii="Times New Roman" w:eastAsia="新細明體" w:hAnsi="Times New Roman" w:hint="default"/>
      </w:rPr>
    </w:lvl>
  </w:abstractNum>
  <w:abstractNum w:abstractNumId="13" w15:restartNumberingAfterBreak="0">
    <w:nsid w:val="3F223E6B"/>
    <w:multiLevelType w:val="multilevel"/>
    <w:tmpl w:val="B4103E9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新細明體" w:hAnsi="Times New Roman"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022"/>
        </w:tabs>
        <w:ind w:left="126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43ED11A1"/>
    <w:multiLevelType w:val="multilevel"/>
    <w:tmpl w:val="8AF204F2"/>
    <w:lvl w:ilvl="0">
      <w:start w:val="1"/>
      <w:numFmt w:val="chineseCountingThousand"/>
      <w:lvlText w:val="第%1章 "/>
      <w:lvlJc w:val="left"/>
      <w:pPr>
        <w:tabs>
          <w:tab w:val="num" w:pos="1080"/>
        </w:tabs>
        <w:ind w:left="432" w:hanging="432"/>
      </w:pPr>
      <w:rPr>
        <w:rFonts w:ascii="SimSun" w:eastAsia="SimSun" w:hint="eastAsia"/>
        <w:b/>
        <w:i w:val="0"/>
        <w:sz w:val="30"/>
      </w:rPr>
    </w:lvl>
    <w:lvl w:ilvl="1">
      <w:start w:val="1"/>
      <w:numFmt w:val="decimal"/>
      <w:isLgl/>
      <w:lvlText w:val="%1.%2 "/>
      <w:lvlJc w:val="left"/>
      <w:pPr>
        <w:tabs>
          <w:tab w:val="num" w:pos="1080"/>
        </w:tabs>
        <w:ind w:left="576" w:hanging="576"/>
      </w:pPr>
      <w:rPr>
        <w:rFonts w:hint="eastAsia"/>
        <w:spacing w:val="20"/>
        <w:w w:val="100"/>
        <w:position w:val="0"/>
      </w:rPr>
    </w:lvl>
    <w:lvl w:ilvl="2">
      <w:start w:val="1"/>
      <w:numFmt w:val="decimal"/>
      <w:pStyle w:val="SOW1"/>
      <w:isLgl/>
      <w:lvlText w:val="%1.%2.%3 "/>
      <w:lvlJc w:val="left"/>
      <w:pPr>
        <w:tabs>
          <w:tab w:val="num" w:pos="108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isLgl/>
      <w:lvlText w:val="%1.%2.%3.%4 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457B46B5"/>
    <w:multiLevelType w:val="multilevel"/>
    <w:tmpl w:val="A0428BB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16" w15:restartNumberingAfterBreak="0">
    <w:nsid w:val="4BA70518"/>
    <w:multiLevelType w:val="multilevel"/>
    <w:tmpl w:val="2A3CBBA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17" w15:restartNumberingAfterBreak="0">
    <w:nsid w:val="4D50314D"/>
    <w:multiLevelType w:val="multilevel"/>
    <w:tmpl w:val="1048DD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18" w15:restartNumberingAfterBreak="0">
    <w:nsid w:val="4E2F20CF"/>
    <w:multiLevelType w:val="multilevel"/>
    <w:tmpl w:val="C1C42AF2"/>
    <w:lvl w:ilvl="0">
      <w:start w:val="9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ascii="細明體" w:eastAsia="細明體" w:hAnsi="細明體" w:hint="default"/>
      </w:rPr>
    </w:lvl>
    <w:lvl w:ilvl="1">
      <w:start w:val="1"/>
      <w:numFmt w:val="decimal"/>
      <w:lvlText w:val="%1.%2"/>
      <w:lvlJc w:val="left"/>
      <w:pPr>
        <w:tabs>
          <w:tab w:val="num" w:pos="1615"/>
        </w:tabs>
        <w:ind w:left="1615" w:hanging="615"/>
      </w:pPr>
      <w:rPr>
        <w:rFonts w:ascii="細明體" w:eastAsia="細明體" w:hAnsi="細明體"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ascii="細明體" w:eastAsia="細明體" w:hAnsi="細明體"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ascii="細明體" w:eastAsia="細明體" w:hAnsi="細明體" w:hint="default"/>
      </w:rPr>
    </w:lvl>
    <w:lvl w:ilvl="4">
      <w:start w:val="1"/>
      <w:numFmt w:val="decimal"/>
      <w:lvlText w:val="%1.%2.%3.%4.%5"/>
      <w:lvlJc w:val="left"/>
      <w:pPr>
        <w:tabs>
          <w:tab w:val="num" w:pos="4720"/>
        </w:tabs>
        <w:ind w:left="4720" w:hanging="720"/>
      </w:pPr>
      <w:rPr>
        <w:rFonts w:ascii="細明體" w:eastAsia="細明體" w:hAnsi="細明體" w:hint="default"/>
      </w:rPr>
    </w:lvl>
    <w:lvl w:ilvl="5">
      <w:start w:val="1"/>
      <w:numFmt w:val="decimal"/>
      <w:lvlText w:val="%1.%2.%3.%4.%5.%6"/>
      <w:lvlJc w:val="left"/>
      <w:pPr>
        <w:tabs>
          <w:tab w:val="num" w:pos="6080"/>
        </w:tabs>
        <w:ind w:left="6080" w:hanging="1080"/>
      </w:pPr>
      <w:rPr>
        <w:rFonts w:ascii="細明體" w:eastAsia="細明體" w:hAnsi="細明體" w:hint="default"/>
      </w:rPr>
    </w:lvl>
    <w:lvl w:ilvl="6">
      <w:start w:val="1"/>
      <w:numFmt w:val="decimal"/>
      <w:lvlText w:val="%1.%2.%3.%4.%5.%6.%7"/>
      <w:lvlJc w:val="left"/>
      <w:pPr>
        <w:tabs>
          <w:tab w:val="num" w:pos="7080"/>
        </w:tabs>
        <w:ind w:left="7080" w:hanging="1080"/>
      </w:pPr>
      <w:rPr>
        <w:rFonts w:ascii="細明體" w:eastAsia="細明體" w:hAnsi="細明體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40"/>
        </w:tabs>
        <w:ind w:left="8440" w:hanging="1440"/>
      </w:pPr>
      <w:rPr>
        <w:rFonts w:ascii="細明體" w:eastAsia="細明體" w:hAnsi="細明體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40"/>
        </w:tabs>
        <w:ind w:left="9440" w:hanging="1440"/>
      </w:pPr>
      <w:rPr>
        <w:rFonts w:ascii="細明體" w:eastAsia="細明體" w:hAnsi="細明體" w:hint="default"/>
      </w:rPr>
    </w:lvl>
  </w:abstractNum>
  <w:abstractNum w:abstractNumId="19" w15:restartNumberingAfterBreak="0">
    <w:nsid w:val="5096460A"/>
    <w:multiLevelType w:val="multilevel"/>
    <w:tmpl w:val="570E1960"/>
    <w:lvl w:ilvl="0">
      <w:start w:val="10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05"/>
        </w:tabs>
        <w:ind w:left="1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80"/>
        </w:tabs>
        <w:ind w:left="5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40"/>
        </w:tabs>
        <w:ind w:left="6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40"/>
        </w:tabs>
        <w:ind w:left="7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800"/>
        </w:tabs>
        <w:ind w:left="8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800"/>
        </w:tabs>
        <w:ind w:left="9800" w:hanging="1800"/>
      </w:pPr>
      <w:rPr>
        <w:rFonts w:hint="default"/>
      </w:rPr>
    </w:lvl>
  </w:abstractNum>
  <w:abstractNum w:abstractNumId="20" w15:restartNumberingAfterBreak="0">
    <w:nsid w:val="586138CD"/>
    <w:multiLevelType w:val="multilevel"/>
    <w:tmpl w:val="A2AAFCB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21" w15:restartNumberingAfterBreak="0">
    <w:nsid w:val="5C073917"/>
    <w:multiLevelType w:val="multilevel"/>
    <w:tmpl w:val="ED0ECF1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2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68467BD"/>
    <w:multiLevelType w:val="multilevel"/>
    <w:tmpl w:val="277C41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25" w15:restartNumberingAfterBreak="0">
    <w:nsid w:val="78F40B84"/>
    <w:multiLevelType w:val="multilevel"/>
    <w:tmpl w:val="25BACFB2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ascii="Courier New" w:eastAsia="細明體" w:hAnsi="Courier New" w:cs="Times New Roman"/>
        <w:szCs w:val="20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ascii="Courier New" w:eastAsia="細明體" w:hAnsi="Courier New" w:cs="Times New Roman"/>
        <w:dstrike w:val="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ascii="Courier New" w:hAnsi="Courier New" w:hint="eastAsia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6" w15:restartNumberingAfterBreak="0">
    <w:nsid w:val="7B20594C"/>
    <w:multiLevelType w:val="multilevel"/>
    <w:tmpl w:val="F4A64D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0"/>
        </w:tabs>
        <w:ind w:left="1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20"/>
        </w:tabs>
        <w:ind w:left="4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80"/>
        </w:tabs>
        <w:ind w:left="6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80"/>
        </w:tabs>
        <w:ind w:left="7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40"/>
        </w:tabs>
        <w:ind w:left="8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40"/>
        </w:tabs>
        <w:ind w:left="9440" w:hanging="1440"/>
      </w:pPr>
      <w:rPr>
        <w:rFonts w:hint="default"/>
      </w:rPr>
    </w:lvl>
  </w:abstractNum>
  <w:abstractNum w:abstractNumId="27" w15:restartNumberingAfterBreak="0">
    <w:nsid w:val="7BFE22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7C824968"/>
    <w:multiLevelType w:val="hybridMultilevel"/>
    <w:tmpl w:val="C754634A"/>
    <w:lvl w:ilvl="0" w:tplc="91B2C93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2CFAFC1C">
      <w:start w:val="1"/>
      <w:numFmt w:val="decimal"/>
      <w:lvlText w:val="%2.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2" w:tplc="5CA0FB84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BAFAAE90">
      <w:numFmt w:val="none"/>
      <w:lvlText w:val=""/>
      <w:lvlJc w:val="left"/>
      <w:pPr>
        <w:tabs>
          <w:tab w:val="num" w:pos="360"/>
        </w:tabs>
      </w:pPr>
    </w:lvl>
    <w:lvl w:ilvl="4" w:tplc="63D8AA7C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0DE392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460FC1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20687CC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DB89822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E8043B0"/>
    <w:multiLevelType w:val="hybridMultilevel"/>
    <w:tmpl w:val="F4B21154"/>
    <w:lvl w:ilvl="0" w:tplc="015C7DF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2158B13C">
      <w:numFmt w:val="none"/>
      <w:lvlText w:val=""/>
      <w:lvlJc w:val="left"/>
      <w:pPr>
        <w:tabs>
          <w:tab w:val="num" w:pos="360"/>
        </w:tabs>
      </w:pPr>
    </w:lvl>
    <w:lvl w:ilvl="2" w:tplc="CD281274">
      <w:numFmt w:val="none"/>
      <w:lvlText w:val=""/>
      <w:lvlJc w:val="left"/>
      <w:pPr>
        <w:tabs>
          <w:tab w:val="num" w:pos="360"/>
        </w:tabs>
      </w:pPr>
    </w:lvl>
    <w:lvl w:ilvl="3" w:tplc="4ADE8186">
      <w:numFmt w:val="none"/>
      <w:lvlText w:val=""/>
      <w:lvlJc w:val="left"/>
      <w:pPr>
        <w:tabs>
          <w:tab w:val="num" w:pos="360"/>
        </w:tabs>
      </w:pPr>
    </w:lvl>
    <w:lvl w:ilvl="4" w:tplc="735638D0">
      <w:numFmt w:val="none"/>
      <w:lvlText w:val=""/>
      <w:lvlJc w:val="left"/>
      <w:pPr>
        <w:tabs>
          <w:tab w:val="num" w:pos="360"/>
        </w:tabs>
      </w:pPr>
    </w:lvl>
    <w:lvl w:ilvl="5" w:tplc="EB4A24DA">
      <w:numFmt w:val="none"/>
      <w:lvlText w:val=""/>
      <w:lvlJc w:val="left"/>
      <w:pPr>
        <w:tabs>
          <w:tab w:val="num" w:pos="360"/>
        </w:tabs>
      </w:pPr>
    </w:lvl>
    <w:lvl w:ilvl="6" w:tplc="08389A86">
      <w:numFmt w:val="none"/>
      <w:lvlText w:val=""/>
      <w:lvlJc w:val="left"/>
      <w:pPr>
        <w:tabs>
          <w:tab w:val="num" w:pos="360"/>
        </w:tabs>
      </w:pPr>
    </w:lvl>
    <w:lvl w:ilvl="7" w:tplc="99A4B578">
      <w:numFmt w:val="none"/>
      <w:lvlText w:val=""/>
      <w:lvlJc w:val="left"/>
      <w:pPr>
        <w:tabs>
          <w:tab w:val="num" w:pos="360"/>
        </w:tabs>
      </w:pPr>
    </w:lvl>
    <w:lvl w:ilvl="8" w:tplc="2AB4C966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F3A2F2F"/>
    <w:multiLevelType w:val="hybridMultilevel"/>
    <w:tmpl w:val="CEF08258"/>
    <w:lvl w:ilvl="0" w:tplc="0212E95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A28417E6">
      <w:numFmt w:val="none"/>
      <w:lvlText w:val=""/>
      <w:lvlJc w:val="left"/>
      <w:pPr>
        <w:tabs>
          <w:tab w:val="num" w:pos="360"/>
        </w:tabs>
      </w:pPr>
    </w:lvl>
    <w:lvl w:ilvl="2" w:tplc="2C82D194">
      <w:numFmt w:val="none"/>
      <w:lvlText w:val=""/>
      <w:lvlJc w:val="left"/>
      <w:pPr>
        <w:tabs>
          <w:tab w:val="num" w:pos="360"/>
        </w:tabs>
      </w:pPr>
    </w:lvl>
    <w:lvl w:ilvl="3" w:tplc="B6E27B0E">
      <w:numFmt w:val="none"/>
      <w:lvlText w:val=""/>
      <w:lvlJc w:val="left"/>
      <w:pPr>
        <w:tabs>
          <w:tab w:val="num" w:pos="360"/>
        </w:tabs>
      </w:pPr>
    </w:lvl>
    <w:lvl w:ilvl="4" w:tplc="3BBA9D62">
      <w:numFmt w:val="none"/>
      <w:lvlText w:val=""/>
      <w:lvlJc w:val="left"/>
      <w:pPr>
        <w:tabs>
          <w:tab w:val="num" w:pos="360"/>
        </w:tabs>
      </w:pPr>
    </w:lvl>
    <w:lvl w:ilvl="5" w:tplc="3CB65E12">
      <w:numFmt w:val="none"/>
      <w:lvlText w:val=""/>
      <w:lvlJc w:val="left"/>
      <w:pPr>
        <w:tabs>
          <w:tab w:val="num" w:pos="360"/>
        </w:tabs>
      </w:pPr>
    </w:lvl>
    <w:lvl w:ilvl="6" w:tplc="2FDC7B12">
      <w:numFmt w:val="none"/>
      <w:lvlText w:val=""/>
      <w:lvlJc w:val="left"/>
      <w:pPr>
        <w:tabs>
          <w:tab w:val="num" w:pos="360"/>
        </w:tabs>
      </w:pPr>
    </w:lvl>
    <w:lvl w:ilvl="7" w:tplc="BDFE30F4">
      <w:numFmt w:val="none"/>
      <w:lvlText w:val=""/>
      <w:lvlJc w:val="left"/>
      <w:pPr>
        <w:tabs>
          <w:tab w:val="num" w:pos="360"/>
        </w:tabs>
      </w:pPr>
    </w:lvl>
    <w:lvl w:ilvl="8" w:tplc="8B40829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8"/>
  </w:num>
  <w:num w:numId="2">
    <w:abstractNumId w:val="4"/>
  </w:num>
  <w:num w:numId="3">
    <w:abstractNumId w:val="29"/>
  </w:num>
  <w:num w:numId="4">
    <w:abstractNumId w:val="30"/>
  </w:num>
  <w:num w:numId="5">
    <w:abstractNumId w:val="25"/>
  </w:num>
  <w:num w:numId="6">
    <w:abstractNumId w:val="8"/>
  </w:num>
  <w:num w:numId="7">
    <w:abstractNumId w:val="0"/>
  </w:num>
  <w:num w:numId="8">
    <w:abstractNumId w:val="2"/>
  </w:num>
  <w:num w:numId="9">
    <w:abstractNumId w:val="24"/>
  </w:num>
  <w:num w:numId="10">
    <w:abstractNumId w:val="9"/>
  </w:num>
  <w:num w:numId="11">
    <w:abstractNumId w:val="17"/>
  </w:num>
  <w:num w:numId="12">
    <w:abstractNumId w:val="11"/>
  </w:num>
  <w:num w:numId="13">
    <w:abstractNumId w:val="26"/>
  </w:num>
  <w:num w:numId="14">
    <w:abstractNumId w:val="6"/>
  </w:num>
  <w:num w:numId="15">
    <w:abstractNumId w:val="5"/>
  </w:num>
  <w:num w:numId="16">
    <w:abstractNumId w:val="16"/>
  </w:num>
  <w:num w:numId="17">
    <w:abstractNumId w:val="20"/>
  </w:num>
  <w:num w:numId="18">
    <w:abstractNumId w:val="15"/>
  </w:num>
  <w:num w:numId="19">
    <w:abstractNumId w:val="21"/>
  </w:num>
  <w:num w:numId="20">
    <w:abstractNumId w:val="1"/>
  </w:num>
  <w:num w:numId="21">
    <w:abstractNumId w:val="10"/>
  </w:num>
  <w:num w:numId="22">
    <w:abstractNumId w:val="12"/>
  </w:num>
  <w:num w:numId="23">
    <w:abstractNumId w:val="18"/>
  </w:num>
  <w:num w:numId="24">
    <w:abstractNumId w:val="19"/>
  </w:num>
  <w:num w:numId="25">
    <w:abstractNumId w:val="13"/>
  </w:num>
  <w:num w:numId="26">
    <w:abstractNumId w:val="7"/>
  </w:num>
  <w:num w:numId="27">
    <w:abstractNumId w:val="27"/>
  </w:num>
  <w:num w:numId="28">
    <w:abstractNumId w:val="3"/>
  </w:num>
  <w:num w:numId="29">
    <w:abstractNumId w:val="14"/>
  </w:num>
  <w:num w:numId="30">
    <w:abstractNumId w:val="2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00B96"/>
    <w:rsid w:val="00002084"/>
    <w:rsid w:val="00002736"/>
    <w:rsid w:val="00002C45"/>
    <w:rsid w:val="000034A9"/>
    <w:rsid w:val="00004189"/>
    <w:rsid w:val="00004647"/>
    <w:rsid w:val="00004C91"/>
    <w:rsid w:val="0000540B"/>
    <w:rsid w:val="0000577F"/>
    <w:rsid w:val="00006747"/>
    <w:rsid w:val="00007A57"/>
    <w:rsid w:val="00010723"/>
    <w:rsid w:val="00011232"/>
    <w:rsid w:val="00011FDA"/>
    <w:rsid w:val="0001279D"/>
    <w:rsid w:val="000131D5"/>
    <w:rsid w:val="0001403B"/>
    <w:rsid w:val="00014434"/>
    <w:rsid w:val="000158C2"/>
    <w:rsid w:val="000166E6"/>
    <w:rsid w:val="00016F9A"/>
    <w:rsid w:val="00016FE9"/>
    <w:rsid w:val="00017A67"/>
    <w:rsid w:val="00023A12"/>
    <w:rsid w:val="00024742"/>
    <w:rsid w:val="000259A1"/>
    <w:rsid w:val="00025BB5"/>
    <w:rsid w:val="00027923"/>
    <w:rsid w:val="00032EA8"/>
    <w:rsid w:val="00033623"/>
    <w:rsid w:val="00037238"/>
    <w:rsid w:val="00037FB7"/>
    <w:rsid w:val="000408FD"/>
    <w:rsid w:val="0004260C"/>
    <w:rsid w:val="00042FD4"/>
    <w:rsid w:val="00043357"/>
    <w:rsid w:val="00043812"/>
    <w:rsid w:val="00043EFA"/>
    <w:rsid w:val="000456AE"/>
    <w:rsid w:val="000457B5"/>
    <w:rsid w:val="00046DC3"/>
    <w:rsid w:val="00052605"/>
    <w:rsid w:val="00054BA1"/>
    <w:rsid w:val="00055F93"/>
    <w:rsid w:val="00057270"/>
    <w:rsid w:val="0006024B"/>
    <w:rsid w:val="00060CAD"/>
    <w:rsid w:val="000642F4"/>
    <w:rsid w:val="00065EF7"/>
    <w:rsid w:val="0006771E"/>
    <w:rsid w:val="000746B2"/>
    <w:rsid w:val="00075006"/>
    <w:rsid w:val="00076375"/>
    <w:rsid w:val="000763EA"/>
    <w:rsid w:val="00082D56"/>
    <w:rsid w:val="00085F73"/>
    <w:rsid w:val="00087988"/>
    <w:rsid w:val="0009025E"/>
    <w:rsid w:val="00090827"/>
    <w:rsid w:val="00091F0E"/>
    <w:rsid w:val="00093939"/>
    <w:rsid w:val="000972D8"/>
    <w:rsid w:val="000A350F"/>
    <w:rsid w:val="000A4DA4"/>
    <w:rsid w:val="000A4EDF"/>
    <w:rsid w:val="000A6411"/>
    <w:rsid w:val="000A643D"/>
    <w:rsid w:val="000A6696"/>
    <w:rsid w:val="000B1CE5"/>
    <w:rsid w:val="000B2225"/>
    <w:rsid w:val="000B4293"/>
    <w:rsid w:val="000B69A1"/>
    <w:rsid w:val="000B6DD7"/>
    <w:rsid w:val="000B7C93"/>
    <w:rsid w:val="000C1136"/>
    <w:rsid w:val="000C5E45"/>
    <w:rsid w:val="000C6C70"/>
    <w:rsid w:val="000D0FE2"/>
    <w:rsid w:val="000D38BA"/>
    <w:rsid w:val="000D3BF9"/>
    <w:rsid w:val="000D63AA"/>
    <w:rsid w:val="000E1EEC"/>
    <w:rsid w:val="000E2C79"/>
    <w:rsid w:val="000E6EB8"/>
    <w:rsid w:val="000F472F"/>
    <w:rsid w:val="000F6CC7"/>
    <w:rsid w:val="0010044F"/>
    <w:rsid w:val="00100FF9"/>
    <w:rsid w:val="00102310"/>
    <w:rsid w:val="00102647"/>
    <w:rsid w:val="001042A1"/>
    <w:rsid w:val="001067C6"/>
    <w:rsid w:val="001108FA"/>
    <w:rsid w:val="0011236B"/>
    <w:rsid w:val="0012012E"/>
    <w:rsid w:val="001207B2"/>
    <w:rsid w:val="001221C2"/>
    <w:rsid w:val="00122CC9"/>
    <w:rsid w:val="00124837"/>
    <w:rsid w:val="0012513A"/>
    <w:rsid w:val="001269E1"/>
    <w:rsid w:val="00127F07"/>
    <w:rsid w:val="00130C41"/>
    <w:rsid w:val="001310F8"/>
    <w:rsid w:val="00131498"/>
    <w:rsid w:val="00131687"/>
    <w:rsid w:val="00132567"/>
    <w:rsid w:val="00132A7B"/>
    <w:rsid w:val="00133974"/>
    <w:rsid w:val="0013746E"/>
    <w:rsid w:val="00137B3D"/>
    <w:rsid w:val="00143FC6"/>
    <w:rsid w:val="00145482"/>
    <w:rsid w:val="001456A5"/>
    <w:rsid w:val="00145980"/>
    <w:rsid w:val="001474FB"/>
    <w:rsid w:val="00147A5D"/>
    <w:rsid w:val="00150431"/>
    <w:rsid w:val="00151987"/>
    <w:rsid w:val="00154876"/>
    <w:rsid w:val="00154B5C"/>
    <w:rsid w:val="00164BA2"/>
    <w:rsid w:val="00165CEE"/>
    <w:rsid w:val="001668E7"/>
    <w:rsid w:val="00166C48"/>
    <w:rsid w:val="0016722B"/>
    <w:rsid w:val="00170A4F"/>
    <w:rsid w:val="00171E92"/>
    <w:rsid w:val="00172C11"/>
    <w:rsid w:val="00174B47"/>
    <w:rsid w:val="00174B8B"/>
    <w:rsid w:val="0017544B"/>
    <w:rsid w:val="00175A04"/>
    <w:rsid w:val="0017741A"/>
    <w:rsid w:val="001832FE"/>
    <w:rsid w:val="0018370C"/>
    <w:rsid w:val="001851EE"/>
    <w:rsid w:val="001878C8"/>
    <w:rsid w:val="0019214E"/>
    <w:rsid w:val="00194B8A"/>
    <w:rsid w:val="001962FF"/>
    <w:rsid w:val="0019760B"/>
    <w:rsid w:val="001A2BE0"/>
    <w:rsid w:val="001A3956"/>
    <w:rsid w:val="001A3B8F"/>
    <w:rsid w:val="001A4D74"/>
    <w:rsid w:val="001A68DE"/>
    <w:rsid w:val="001B11CE"/>
    <w:rsid w:val="001B33E9"/>
    <w:rsid w:val="001B3AC1"/>
    <w:rsid w:val="001B3B5A"/>
    <w:rsid w:val="001B4D60"/>
    <w:rsid w:val="001B65C3"/>
    <w:rsid w:val="001B6987"/>
    <w:rsid w:val="001B7181"/>
    <w:rsid w:val="001C1E49"/>
    <w:rsid w:val="001C3F66"/>
    <w:rsid w:val="001C5C55"/>
    <w:rsid w:val="001C7B0D"/>
    <w:rsid w:val="001C7CE1"/>
    <w:rsid w:val="001D1195"/>
    <w:rsid w:val="001D1C74"/>
    <w:rsid w:val="001D357D"/>
    <w:rsid w:val="001D3A92"/>
    <w:rsid w:val="001D3E7A"/>
    <w:rsid w:val="001D5D3F"/>
    <w:rsid w:val="001D5E86"/>
    <w:rsid w:val="001D7122"/>
    <w:rsid w:val="001E023C"/>
    <w:rsid w:val="001E394B"/>
    <w:rsid w:val="001E3A58"/>
    <w:rsid w:val="001E4055"/>
    <w:rsid w:val="001E463E"/>
    <w:rsid w:val="001E77A1"/>
    <w:rsid w:val="001E7F09"/>
    <w:rsid w:val="001F0B2D"/>
    <w:rsid w:val="001F145F"/>
    <w:rsid w:val="001F2B4F"/>
    <w:rsid w:val="001F3E75"/>
    <w:rsid w:val="001F56D3"/>
    <w:rsid w:val="001F717A"/>
    <w:rsid w:val="00200B57"/>
    <w:rsid w:val="00202107"/>
    <w:rsid w:val="00202F03"/>
    <w:rsid w:val="00203EDF"/>
    <w:rsid w:val="00203F1D"/>
    <w:rsid w:val="002053CD"/>
    <w:rsid w:val="002059FE"/>
    <w:rsid w:val="00206093"/>
    <w:rsid w:val="00206301"/>
    <w:rsid w:val="00206DFA"/>
    <w:rsid w:val="00207213"/>
    <w:rsid w:val="00207305"/>
    <w:rsid w:val="00210189"/>
    <w:rsid w:val="00213021"/>
    <w:rsid w:val="002146F4"/>
    <w:rsid w:val="0021740A"/>
    <w:rsid w:val="00217CEF"/>
    <w:rsid w:val="00217F8F"/>
    <w:rsid w:val="00221FB0"/>
    <w:rsid w:val="0022266F"/>
    <w:rsid w:val="00223673"/>
    <w:rsid w:val="00225FB7"/>
    <w:rsid w:val="002261D3"/>
    <w:rsid w:val="00231556"/>
    <w:rsid w:val="00231BDC"/>
    <w:rsid w:val="0023214B"/>
    <w:rsid w:val="002327DA"/>
    <w:rsid w:val="00233F43"/>
    <w:rsid w:val="0023414B"/>
    <w:rsid w:val="002406C5"/>
    <w:rsid w:val="0024114F"/>
    <w:rsid w:val="002455E3"/>
    <w:rsid w:val="002456E2"/>
    <w:rsid w:val="00245925"/>
    <w:rsid w:val="00245DBB"/>
    <w:rsid w:val="00245E40"/>
    <w:rsid w:val="002503A0"/>
    <w:rsid w:val="0025068C"/>
    <w:rsid w:val="002508E8"/>
    <w:rsid w:val="00251F30"/>
    <w:rsid w:val="00252262"/>
    <w:rsid w:val="0025292C"/>
    <w:rsid w:val="0025512C"/>
    <w:rsid w:val="00257C80"/>
    <w:rsid w:val="00260F20"/>
    <w:rsid w:val="0026168A"/>
    <w:rsid w:val="00261E15"/>
    <w:rsid w:val="00261E82"/>
    <w:rsid w:val="002633D7"/>
    <w:rsid w:val="00265220"/>
    <w:rsid w:val="0026784C"/>
    <w:rsid w:val="00271739"/>
    <w:rsid w:val="00272DE5"/>
    <w:rsid w:val="00273826"/>
    <w:rsid w:val="00274E47"/>
    <w:rsid w:val="00277BF9"/>
    <w:rsid w:val="0028109B"/>
    <w:rsid w:val="00281E66"/>
    <w:rsid w:val="00282EE9"/>
    <w:rsid w:val="00284174"/>
    <w:rsid w:val="00284854"/>
    <w:rsid w:val="002865AC"/>
    <w:rsid w:val="00286CE0"/>
    <w:rsid w:val="0029039A"/>
    <w:rsid w:val="0029137F"/>
    <w:rsid w:val="00291F84"/>
    <w:rsid w:val="0029305A"/>
    <w:rsid w:val="00293B57"/>
    <w:rsid w:val="002950DA"/>
    <w:rsid w:val="00297C26"/>
    <w:rsid w:val="002A0016"/>
    <w:rsid w:val="002A2FDA"/>
    <w:rsid w:val="002A4D66"/>
    <w:rsid w:val="002A5DF0"/>
    <w:rsid w:val="002A7360"/>
    <w:rsid w:val="002B0E8E"/>
    <w:rsid w:val="002B1747"/>
    <w:rsid w:val="002B6FB4"/>
    <w:rsid w:val="002C2D5C"/>
    <w:rsid w:val="002D14F4"/>
    <w:rsid w:val="002D49D5"/>
    <w:rsid w:val="002D6826"/>
    <w:rsid w:val="002E0684"/>
    <w:rsid w:val="002E4DED"/>
    <w:rsid w:val="002E55DC"/>
    <w:rsid w:val="002E5868"/>
    <w:rsid w:val="002E5A41"/>
    <w:rsid w:val="002E6F37"/>
    <w:rsid w:val="002E794D"/>
    <w:rsid w:val="002E7FC5"/>
    <w:rsid w:val="002F3D63"/>
    <w:rsid w:val="002F4545"/>
    <w:rsid w:val="002F7570"/>
    <w:rsid w:val="0030151E"/>
    <w:rsid w:val="00302E3E"/>
    <w:rsid w:val="003049EC"/>
    <w:rsid w:val="00305CB5"/>
    <w:rsid w:val="003100D2"/>
    <w:rsid w:val="003105F0"/>
    <w:rsid w:val="003110B1"/>
    <w:rsid w:val="00312FCA"/>
    <w:rsid w:val="00314507"/>
    <w:rsid w:val="0031592A"/>
    <w:rsid w:val="00315D29"/>
    <w:rsid w:val="003173E9"/>
    <w:rsid w:val="00317F6C"/>
    <w:rsid w:val="003229EF"/>
    <w:rsid w:val="00325862"/>
    <w:rsid w:val="00331B0F"/>
    <w:rsid w:val="0033413A"/>
    <w:rsid w:val="0033470C"/>
    <w:rsid w:val="00336412"/>
    <w:rsid w:val="00337B5F"/>
    <w:rsid w:val="00337F1A"/>
    <w:rsid w:val="003431CA"/>
    <w:rsid w:val="00344DE9"/>
    <w:rsid w:val="003535B0"/>
    <w:rsid w:val="003547E7"/>
    <w:rsid w:val="00354CBC"/>
    <w:rsid w:val="0035649C"/>
    <w:rsid w:val="00356918"/>
    <w:rsid w:val="003613CB"/>
    <w:rsid w:val="00361E36"/>
    <w:rsid w:val="00363926"/>
    <w:rsid w:val="00363CDD"/>
    <w:rsid w:val="003676A0"/>
    <w:rsid w:val="00375646"/>
    <w:rsid w:val="0038049D"/>
    <w:rsid w:val="00380D9B"/>
    <w:rsid w:val="0038235E"/>
    <w:rsid w:val="00382F2D"/>
    <w:rsid w:val="00384F00"/>
    <w:rsid w:val="00385A90"/>
    <w:rsid w:val="00387AED"/>
    <w:rsid w:val="003901CD"/>
    <w:rsid w:val="00390797"/>
    <w:rsid w:val="00391BC1"/>
    <w:rsid w:val="00397EAF"/>
    <w:rsid w:val="003A010D"/>
    <w:rsid w:val="003A0521"/>
    <w:rsid w:val="003A159D"/>
    <w:rsid w:val="003A18AE"/>
    <w:rsid w:val="003A28CD"/>
    <w:rsid w:val="003A41A1"/>
    <w:rsid w:val="003A5ED3"/>
    <w:rsid w:val="003A7F54"/>
    <w:rsid w:val="003B292B"/>
    <w:rsid w:val="003B530B"/>
    <w:rsid w:val="003B5379"/>
    <w:rsid w:val="003B787F"/>
    <w:rsid w:val="003B7F4A"/>
    <w:rsid w:val="003C4367"/>
    <w:rsid w:val="003D16FD"/>
    <w:rsid w:val="003D327D"/>
    <w:rsid w:val="003D527D"/>
    <w:rsid w:val="003E13EB"/>
    <w:rsid w:val="003E1632"/>
    <w:rsid w:val="003E213E"/>
    <w:rsid w:val="003E6D45"/>
    <w:rsid w:val="003F3913"/>
    <w:rsid w:val="003F5556"/>
    <w:rsid w:val="003F6A9A"/>
    <w:rsid w:val="004001C6"/>
    <w:rsid w:val="00401CF2"/>
    <w:rsid w:val="00401F70"/>
    <w:rsid w:val="00404882"/>
    <w:rsid w:val="00406059"/>
    <w:rsid w:val="00407ABB"/>
    <w:rsid w:val="00411A65"/>
    <w:rsid w:val="004126AA"/>
    <w:rsid w:val="00412C16"/>
    <w:rsid w:val="00413F35"/>
    <w:rsid w:val="004154A7"/>
    <w:rsid w:val="004217F0"/>
    <w:rsid w:val="00422513"/>
    <w:rsid w:val="00422FC8"/>
    <w:rsid w:val="004242AD"/>
    <w:rsid w:val="00425525"/>
    <w:rsid w:val="00425976"/>
    <w:rsid w:val="00426AE7"/>
    <w:rsid w:val="00426B3E"/>
    <w:rsid w:val="004304DE"/>
    <w:rsid w:val="00430BF6"/>
    <w:rsid w:val="00431A40"/>
    <w:rsid w:val="00431F37"/>
    <w:rsid w:val="0043237E"/>
    <w:rsid w:val="00432CB3"/>
    <w:rsid w:val="00435696"/>
    <w:rsid w:val="00435754"/>
    <w:rsid w:val="0044044B"/>
    <w:rsid w:val="004410B7"/>
    <w:rsid w:val="00442533"/>
    <w:rsid w:val="00443B84"/>
    <w:rsid w:val="00447014"/>
    <w:rsid w:val="00447914"/>
    <w:rsid w:val="00447A8B"/>
    <w:rsid w:val="004545C7"/>
    <w:rsid w:val="00456BBB"/>
    <w:rsid w:val="00457E12"/>
    <w:rsid w:val="00462D89"/>
    <w:rsid w:val="0046380A"/>
    <w:rsid w:val="00464B2F"/>
    <w:rsid w:val="00467EE8"/>
    <w:rsid w:val="004718F6"/>
    <w:rsid w:val="004739C0"/>
    <w:rsid w:val="0047582E"/>
    <w:rsid w:val="00475ADD"/>
    <w:rsid w:val="00481BDC"/>
    <w:rsid w:val="00484F10"/>
    <w:rsid w:val="00490A5B"/>
    <w:rsid w:val="00490D4E"/>
    <w:rsid w:val="00491172"/>
    <w:rsid w:val="00491695"/>
    <w:rsid w:val="0049193A"/>
    <w:rsid w:val="00492B84"/>
    <w:rsid w:val="00493A60"/>
    <w:rsid w:val="00493C60"/>
    <w:rsid w:val="00497531"/>
    <w:rsid w:val="004A1BA0"/>
    <w:rsid w:val="004A308C"/>
    <w:rsid w:val="004A3587"/>
    <w:rsid w:val="004A6B20"/>
    <w:rsid w:val="004A6DA8"/>
    <w:rsid w:val="004A78DE"/>
    <w:rsid w:val="004A7A32"/>
    <w:rsid w:val="004B11F6"/>
    <w:rsid w:val="004B1FA5"/>
    <w:rsid w:val="004B204E"/>
    <w:rsid w:val="004B2748"/>
    <w:rsid w:val="004B3FC9"/>
    <w:rsid w:val="004C0611"/>
    <w:rsid w:val="004C0E1E"/>
    <w:rsid w:val="004C21E9"/>
    <w:rsid w:val="004C2658"/>
    <w:rsid w:val="004C471D"/>
    <w:rsid w:val="004C5323"/>
    <w:rsid w:val="004C5DA7"/>
    <w:rsid w:val="004C71E6"/>
    <w:rsid w:val="004D0FF7"/>
    <w:rsid w:val="004D2AD1"/>
    <w:rsid w:val="004D373D"/>
    <w:rsid w:val="004D4D13"/>
    <w:rsid w:val="004E2090"/>
    <w:rsid w:val="004E2BFE"/>
    <w:rsid w:val="004E7AC2"/>
    <w:rsid w:val="004F0BFE"/>
    <w:rsid w:val="004F17B2"/>
    <w:rsid w:val="004F7F2E"/>
    <w:rsid w:val="00500638"/>
    <w:rsid w:val="0050274D"/>
    <w:rsid w:val="005040F4"/>
    <w:rsid w:val="005054BC"/>
    <w:rsid w:val="00505968"/>
    <w:rsid w:val="00505AA2"/>
    <w:rsid w:val="00507D8E"/>
    <w:rsid w:val="00510799"/>
    <w:rsid w:val="00511320"/>
    <w:rsid w:val="0051180E"/>
    <w:rsid w:val="00517866"/>
    <w:rsid w:val="00520B8B"/>
    <w:rsid w:val="00521BD7"/>
    <w:rsid w:val="0052498D"/>
    <w:rsid w:val="00525791"/>
    <w:rsid w:val="00525872"/>
    <w:rsid w:val="00526517"/>
    <w:rsid w:val="005267B8"/>
    <w:rsid w:val="00526F80"/>
    <w:rsid w:val="00531E3D"/>
    <w:rsid w:val="00532233"/>
    <w:rsid w:val="00532452"/>
    <w:rsid w:val="00534B39"/>
    <w:rsid w:val="00537857"/>
    <w:rsid w:val="00543B7E"/>
    <w:rsid w:val="00544E42"/>
    <w:rsid w:val="00544F98"/>
    <w:rsid w:val="00545967"/>
    <w:rsid w:val="00547B81"/>
    <w:rsid w:val="00550937"/>
    <w:rsid w:val="00550DC3"/>
    <w:rsid w:val="00552348"/>
    <w:rsid w:val="00554583"/>
    <w:rsid w:val="00554B99"/>
    <w:rsid w:val="00554F35"/>
    <w:rsid w:val="00555E18"/>
    <w:rsid w:val="005569B4"/>
    <w:rsid w:val="005574B1"/>
    <w:rsid w:val="0056026A"/>
    <w:rsid w:val="00565532"/>
    <w:rsid w:val="00567A10"/>
    <w:rsid w:val="00572ABF"/>
    <w:rsid w:val="005739A5"/>
    <w:rsid w:val="00575D78"/>
    <w:rsid w:val="00575EFC"/>
    <w:rsid w:val="0057648C"/>
    <w:rsid w:val="0057770D"/>
    <w:rsid w:val="00582EF5"/>
    <w:rsid w:val="005842B0"/>
    <w:rsid w:val="00584C5A"/>
    <w:rsid w:val="0058753C"/>
    <w:rsid w:val="00590545"/>
    <w:rsid w:val="00593FDA"/>
    <w:rsid w:val="005A055B"/>
    <w:rsid w:val="005A068F"/>
    <w:rsid w:val="005A080F"/>
    <w:rsid w:val="005A1AAA"/>
    <w:rsid w:val="005A4417"/>
    <w:rsid w:val="005A57C3"/>
    <w:rsid w:val="005A5FD5"/>
    <w:rsid w:val="005A66E2"/>
    <w:rsid w:val="005A73FD"/>
    <w:rsid w:val="005A7619"/>
    <w:rsid w:val="005A78CE"/>
    <w:rsid w:val="005A7E5B"/>
    <w:rsid w:val="005B07BD"/>
    <w:rsid w:val="005B0F18"/>
    <w:rsid w:val="005B2E45"/>
    <w:rsid w:val="005B3BDB"/>
    <w:rsid w:val="005B49F7"/>
    <w:rsid w:val="005B53D4"/>
    <w:rsid w:val="005B66BF"/>
    <w:rsid w:val="005B7B83"/>
    <w:rsid w:val="005C0E35"/>
    <w:rsid w:val="005C1169"/>
    <w:rsid w:val="005C166B"/>
    <w:rsid w:val="005C1D62"/>
    <w:rsid w:val="005C729E"/>
    <w:rsid w:val="005D3612"/>
    <w:rsid w:val="005D3941"/>
    <w:rsid w:val="005D3AE9"/>
    <w:rsid w:val="005D6869"/>
    <w:rsid w:val="005D7B47"/>
    <w:rsid w:val="005E4D8A"/>
    <w:rsid w:val="005E51E2"/>
    <w:rsid w:val="005E5718"/>
    <w:rsid w:val="005E59FB"/>
    <w:rsid w:val="005E5BEA"/>
    <w:rsid w:val="005E5E03"/>
    <w:rsid w:val="005E6DCE"/>
    <w:rsid w:val="005E7AC5"/>
    <w:rsid w:val="005F2386"/>
    <w:rsid w:val="005F448C"/>
    <w:rsid w:val="005F5E97"/>
    <w:rsid w:val="005F5FFE"/>
    <w:rsid w:val="005F75C8"/>
    <w:rsid w:val="00604336"/>
    <w:rsid w:val="006044EA"/>
    <w:rsid w:val="00606973"/>
    <w:rsid w:val="00606D8B"/>
    <w:rsid w:val="00610841"/>
    <w:rsid w:val="00613DFC"/>
    <w:rsid w:val="006201E1"/>
    <w:rsid w:val="00621302"/>
    <w:rsid w:val="006229F0"/>
    <w:rsid w:val="00624D44"/>
    <w:rsid w:val="00630A5C"/>
    <w:rsid w:val="006316A4"/>
    <w:rsid w:val="00632997"/>
    <w:rsid w:val="0063631E"/>
    <w:rsid w:val="0063692D"/>
    <w:rsid w:val="00640284"/>
    <w:rsid w:val="00642CAF"/>
    <w:rsid w:val="00642E25"/>
    <w:rsid w:val="00643E94"/>
    <w:rsid w:val="00646D6D"/>
    <w:rsid w:val="00651C87"/>
    <w:rsid w:val="00652577"/>
    <w:rsid w:val="006556C0"/>
    <w:rsid w:val="00655BB7"/>
    <w:rsid w:val="00656108"/>
    <w:rsid w:val="00656368"/>
    <w:rsid w:val="00656E8E"/>
    <w:rsid w:val="00660EC9"/>
    <w:rsid w:val="006616C9"/>
    <w:rsid w:val="00663192"/>
    <w:rsid w:val="00665528"/>
    <w:rsid w:val="00665A19"/>
    <w:rsid w:val="006663DF"/>
    <w:rsid w:val="00671449"/>
    <w:rsid w:val="00672925"/>
    <w:rsid w:val="00675206"/>
    <w:rsid w:val="00675A27"/>
    <w:rsid w:val="00675C82"/>
    <w:rsid w:val="006777B5"/>
    <w:rsid w:val="00681BC5"/>
    <w:rsid w:val="00681C35"/>
    <w:rsid w:val="006843D6"/>
    <w:rsid w:val="006847A3"/>
    <w:rsid w:val="00690DB1"/>
    <w:rsid w:val="00691798"/>
    <w:rsid w:val="00694268"/>
    <w:rsid w:val="006956B6"/>
    <w:rsid w:val="006A03CA"/>
    <w:rsid w:val="006A2922"/>
    <w:rsid w:val="006A3B7B"/>
    <w:rsid w:val="006A54D8"/>
    <w:rsid w:val="006A5B25"/>
    <w:rsid w:val="006A642F"/>
    <w:rsid w:val="006B1843"/>
    <w:rsid w:val="006B2435"/>
    <w:rsid w:val="006B2990"/>
    <w:rsid w:val="006B3BAA"/>
    <w:rsid w:val="006C08B2"/>
    <w:rsid w:val="006C2DFC"/>
    <w:rsid w:val="006C5468"/>
    <w:rsid w:val="006C578D"/>
    <w:rsid w:val="006D0226"/>
    <w:rsid w:val="006D1ACA"/>
    <w:rsid w:val="006D268F"/>
    <w:rsid w:val="006D33FE"/>
    <w:rsid w:val="006D56D8"/>
    <w:rsid w:val="006D57AF"/>
    <w:rsid w:val="006E333A"/>
    <w:rsid w:val="006E3A05"/>
    <w:rsid w:val="006E3D1D"/>
    <w:rsid w:val="006E5A35"/>
    <w:rsid w:val="006E5AAC"/>
    <w:rsid w:val="006E670A"/>
    <w:rsid w:val="006E7A1B"/>
    <w:rsid w:val="006F054B"/>
    <w:rsid w:val="006F4500"/>
    <w:rsid w:val="0070018E"/>
    <w:rsid w:val="0070229F"/>
    <w:rsid w:val="00703B36"/>
    <w:rsid w:val="00704389"/>
    <w:rsid w:val="007068AF"/>
    <w:rsid w:val="007070B0"/>
    <w:rsid w:val="0070799D"/>
    <w:rsid w:val="0071007F"/>
    <w:rsid w:val="0071015D"/>
    <w:rsid w:val="007116BD"/>
    <w:rsid w:val="00711C1C"/>
    <w:rsid w:val="007127BC"/>
    <w:rsid w:val="00715915"/>
    <w:rsid w:val="00716567"/>
    <w:rsid w:val="00716807"/>
    <w:rsid w:val="00716C40"/>
    <w:rsid w:val="00716C47"/>
    <w:rsid w:val="00717193"/>
    <w:rsid w:val="00721265"/>
    <w:rsid w:val="007212FB"/>
    <w:rsid w:val="007230AC"/>
    <w:rsid w:val="00723252"/>
    <w:rsid w:val="00723B43"/>
    <w:rsid w:val="00723EBD"/>
    <w:rsid w:val="0072423A"/>
    <w:rsid w:val="0072438D"/>
    <w:rsid w:val="00724F15"/>
    <w:rsid w:val="007341D0"/>
    <w:rsid w:val="00735380"/>
    <w:rsid w:val="00735452"/>
    <w:rsid w:val="0073771E"/>
    <w:rsid w:val="007413B7"/>
    <w:rsid w:val="00741426"/>
    <w:rsid w:val="00743394"/>
    <w:rsid w:val="00744442"/>
    <w:rsid w:val="00744921"/>
    <w:rsid w:val="00746107"/>
    <w:rsid w:val="007467FE"/>
    <w:rsid w:val="00747AC3"/>
    <w:rsid w:val="00753439"/>
    <w:rsid w:val="00754F73"/>
    <w:rsid w:val="007572E9"/>
    <w:rsid w:val="00757A66"/>
    <w:rsid w:val="00760B9C"/>
    <w:rsid w:val="007625DE"/>
    <w:rsid w:val="00764CE5"/>
    <w:rsid w:val="0076529F"/>
    <w:rsid w:val="007669C8"/>
    <w:rsid w:val="00771064"/>
    <w:rsid w:val="0077251B"/>
    <w:rsid w:val="0077365F"/>
    <w:rsid w:val="00774440"/>
    <w:rsid w:val="00775510"/>
    <w:rsid w:val="00775975"/>
    <w:rsid w:val="00777076"/>
    <w:rsid w:val="007803A3"/>
    <w:rsid w:val="007811A4"/>
    <w:rsid w:val="00782A2C"/>
    <w:rsid w:val="0078366C"/>
    <w:rsid w:val="00783BF7"/>
    <w:rsid w:val="00783C36"/>
    <w:rsid w:val="00783C6D"/>
    <w:rsid w:val="00783FFC"/>
    <w:rsid w:val="007842F7"/>
    <w:rsid w:val="00790B0D"/>
    <w:rsid w:val="00792120"/>
    <w:rsid w:val="00792591"/>
    <w:rsid w:val="0079318E"/>
    <w:rsid w:val="0079656F"/>
    <w:rsid w:val="00796B28"/>
    <w:rsid w:val="00796F5E"/>
    <w:rsid w:val="007A0850"/>
    <w:rsid w:val="007A158C"/>
    <w:rsid w:val="007A1D6C"/>
    <w:rsid w:val="007A5410"/>
    <w:rsid w:val="007A5C3A"/>
    <w:rsid w:val="007A5D9E"/>
    <w:rsid w:val="007A5E93"/>
    <w:rsid w:val="007A7221"/>
    <w:rsid w:val="007A7689"/>
    <w:rsid w:val="007A7846"/>
    <w:rsid w:val="007B1585"/>
    <w:rsid w:val="007B1712"/>
    <w:rsid w:val="007B2580"/>
    <w:rsid w:val="007B2629"/>
    <w:rsid w:val="007B2718"/>
    <w:rsid w:val="007B2A64"/>
    <w:rsid w:val="007B51B3"/>
    <w:rsid w:val="007B6AE9"/>
    <w:rsid w:val="007B73C5"/>
    <w:rsid w:val="007B767C"/>
    <w:rsid w:val="007C0B33"/>
    <w:rsid w:val="007C34B9"/>
    <w:rsid w:val="007C5742"/>
    <w:rsid w:val="007C6C14"/>
    <w:rsid w:val="007C729F"/>
    <w:rsid w:val="007C7F0F"/>
    <w:rsid w:val="007D2092"/>
    <w:rsid w:val="007D5287"/>
    <w:rsid w:val="007D5A09"/>
    <w:rsid w:val="007D60A8"/>
    <w:rsid w:val="007E0008"/>
    <w:rsid w:val="007E4654"/>
    <w:rsid w:val="007E6E49"/>
    <w:rsid w:val="007F0740"/>
    <w:rsid w:val="007F0AE3"/>
    <w:rsid w:val="007F485D"/>
    <w:rsid w:val="007F4ABC"/>
    <w:rsid w:val="007F5A27"/>
    <w:rsid w:val="007F6536"/>
    <w:rsid w:val="00800D6D"/>
    <w:rsid w:val="008016D1"/>
    <w:rsid w:val="00802C6E"/>
    <w:rsid w:val="00803856"/>
    <w:rsid w:val="0080478F"/>
    <w:rsid w:val="00805670"/>
    <w:rsid w:val="008058F0"/>
    <w:rsid w:val="0081048B"/>
    <w:rsid w:val="0081071C"/>
    <w:rsid w:val="00810C42"/>
    <w:rsid w:val="00813077"/>
    <w:rsid w:val="00813B5B"/>
    <w:rsid w:val="00815A76"/>
    <w:rsid w:val="00821863"/>
    <w:rsid w:val="00823AB8"/>
    <w:rsid w:val="0082514F"/>
    <w:rsid w:val="008256B7"/>
    <w:rsid w:val="008307BB"/>
    <w:rsid w:val="00830A99"/>
    <w:rsid w:val="008323D5"/>
    <w:rsid w:val="00833EA4"/>
    <w:rsid w:val="00835C76"/>
    <w:rsid w:val="00837385"/>
    <w:rsid w:val="008403FA"/>
    <w:rsid w:val="00840D63"/>
    <w:rsid w:val="00842E37"/>
    <w:rsid w:val="00843734"/>
    <w:rsid w:val="00843BBD"/>
    <w:rsid w:val="008450A5"/>
    <w:rsid w:val="00845DC1"/>
    <w:rsid w:val="00847705"/>
    <w:rsid w:val="00852219"/>
    <w:rsid w:val="008532CE"/>
    <w:rsid w:val="008543AF"/>
    <w:rsid w:val="00854F8B"/>
    <w:rsid w:val="00857E6B"/>
    <w:rsid w:val="00860DFC"/>
    <w:rsid w:val="008615AB"/>
    <w:rsid w:val="00862DCE"/>
    <w:rsid w:val="00866169"/>
    <w:rsid w:val="00866418"/>
    <w:rsid w:val="008762DF"/>
    <w:rsid w:val="00876782"/>
    <w:rsid w:val="008771BA"/>
    <w:rsid w:val="0088049E"/>
    <w:rsid w:val="008823DA"/>
    <w:rsid w:val="00882F94"/>
    <w:rsid w:val="00885BE1"/>
    <w:rsid w:val="00887E69"/>
    <w:rsid w:val="00890DE3"/>
    <w:rsid w:val="008921B9"/>
    <w:rsid w:val="00894B71"/>
    <w:rsid w:val="00894FF0"/>
    <w:rsid w:val="008963CD"/>
    <w:rsid w:val="008968B5"/>
    <w:rsid w:val="00896F46"/>
    <w:rsid w:val="00897DAA"/>
    <w:rsid w:val="008A04FD"/>
    <w:rsid w:val="008A081C"/>
    <w:rsid w:val="008A0D7C"/>
    <w:rsid w:val="008A13D9"/>
    <w:rsid w:val="008A1935"/>
    <w:rsid w:val="008A267B"/>
    <w:rsid w:val="008A3551"/>
    <w:rsid w:val="008A4DA9"/>
    <w:rsid w:val="008A5868"/>
    <w:rsid w:val="008A5A6B"/>
    <w:rsid w:val="008A6F21"/>
    <w:rsid w:val="008A6FCA"/>
    <w:rsid w:val="008A7239"/>
    <w:rsid w:val="008A77F0"/>
    <w:rsid w:val="008A7C58"/>
    <w:rsid w:val="008A7E70"/>
    <w:rsid w:val="008B0AFA"/>
    <w:rsid w:val="008B0BA9"/>
    <w:rsid w:val="008B1994"/>
    <w:rsid w:val="008B3227"/>
    <w:rsid w:val="008B41D2"/>
    <w:rsid w:val="008C0204"/>
    <w:rsid w:val="008C2352"/>
    <w:rsid w:val="008C611F"/>
    <w:rsid w:val="008D13F9"/>
    <w:rsid w:val="008D280E"/>
    <w:rsid w:val="008D2937"/>
    <w:rsid w:val="008D2CB1"/>
    <w:rsid w:val="008D2DDE"/>
    <w:rsid w:val="008D3DB9"/>
    <w:rsid w:val="008D6A3D"/>
    <w:rsid w:val="008E05DE"/>
    <w:rsid w:val="008E198B"/>
    <w:rsid w:val="008E3F5B"/>
    <w:rsid w:val="008E4021"/>
    <w:rsid w:val="008E497E"/>
    <w:rsid w:val="008E5035"/>
    <w:rsid w:val="008E677A"/>
    <w:rsid w:val="008E6877"/>
    <w:rsid w:val="008F2444"/>
    <w:rsid w:val="008F2F24"/>
    <w:rsid w:val="008F36C2"/>
    <w:rsid w:val="008F38F1"/>
    <w:rsid w:val="008F66C1"/>
    <w:rsid w:val="008F6B43"/>
    <w:rsid w:val="008F76DF"/>
    <w:rsid w:val="009009E0"/>
    <w:rsid w:val="00902971"/>
    <w:rsid w:val="00903B75"/>
    <w:rsid w:val="0090491F"/>
    <w:rsid w:val="00904C00"/>
    <w:rsid w:val="009063A9"/>
    <w:rsid w:val="00906BC8"/>
    <w:rsid w:val="00910DB5"/>
    <w:rsid w:val="009119C4"/>
    <w:rsid w:val="0091325B"/>
    <w:rsid w:val="009138EA"/>
    <w:rsid w:val="009148C8"/>
    <w:rsid w:val="00915AD3"/>
    <w:rsid w:val="009207E3"/>
    <w:rsid w:val="00920ADD"/>
    <w:rsid w:val="00922E38"/>
    <w:rsid w:val="0092513D"/>
    <w:rsid w:val="00926643"/>
    <w:rsid w:val="00930F0F"/>
    <w:rsid w:val="00931E6C"/>
    <w:rsid w:val="00932162"/>
    <w:rsid w:val="009328CA"/>
    <w:rsid w:val="00934C1F"/>
    <w:rsid w:val="00935E9B"/>
    <w:rsid w:val="009405E7"/>
    <w:rsid w:val="00940E9F"/>
    <w:rsid w:val="00941473"/>
    <w:rsid w:val="009434D2"/>
    <w:rsid w:val="009440F6"/>
    <w:rsid w:val="009441F6"/>
    <w:rsid w:val="00944640"/>
    <w:rsid w:val="00944CCE"/>
    <w:rsid w:val="009451D3"/>
    <w:rsid w:val="009453E7"/>
    <w:rsid w:val="00946001"/>
    <w:rsid w:val="00950D03"/>
    <w:rsid w:val="0095163F"/>
    <w:rsid w:val="00954440"/>
    <w:rsid w:val="00954DB3"/>
    <w:rsid w:val="00964E1E"/>
    <w:rsid w:val="00965B73"/>
    <w:rsid w:val="009668EC"/>
    <w:rsid w:val="00967CE5"/>
    <w:rsid w:val="009738E6"/>
    <w:rsid w:val="009744D5"/>
    <w:rsid w:val="00975010"/>
    <w:rsid w:val="009777C0"/>
    <w:rsid w:val="009800AF"/>
    <w:rsid w:val="009811B5"/>
    <w:rsid w:val="0098184C"/>
    <w:rsid w:val="0099420B"/>
    <w:rsid w:val="0099541B"/>
    <w:rsid w:val="0099676D"/>
    <w:rsid w:val="009A1C54"/>
    <w:rsid w:val="009A2783"/>
    <w:rsid w:val="009A4171"/>
    <w:rsid w:val="009A53A1"/>
    <w:rsid w:val="009A6180"/>
    <w:rsid w:val="009A6EBC"/>
    <w:rsid w:val="009A75D9"/>
    <w:rsid w:val="009B31B4"/>
    <w:rsid w:val="009B4365"/>
    <w:rsid w:val="009B4567"/>
    <w:rsid w:val="009B55D0"/>
    <w:rsid w:val="009B6C03"/>
    <w:rsid w:val="009C1636"/>
    <w:rsid w:val="009C16CC"/>
    <w:rsid w:val="009C2FE2"/>
    <w:rsid w:val="009C3179"/>
    <w:rsid w:val="009C4325"/>
    <w:rsid w:val="009C5EAD"/>
    <w:rsid w:val="009C75E2"/>
    <w:rsid w:val="009C7DC8"/>
    <w:rsid w:val="009D0AE2"/>
    <w:rsid w:val="009D1306"/>
    <w:rsid w:val="009D2E22"/>
    <w:rsid w:val="009D3526"/>
    <w:rsid w:val="009D3FBE"/>
    <w:rsid w:val="009D44A6"/>
    <w:rsid w:val="009D59A9"/>
    <w:rsid w:val="009D77BF"/>
    <w:rsid w:val="009E0146"/>
    <w:rsid w:val="009E04D4"/>
    <w:rsid w:val="009E0DB7"/>
    <w:rsid w:val="009E41D5"/>
    <w:rsid w:val="009E61C9"/>
    <w:rsid w:val="009E6712"/>
    <w:rsid w:val="009F1AAD"/>
    <w:rsid w:val="009F37D0"/>
    <w:rsid w:val="009F7FA0"/>
    <w:rsid w:val="00A003B8"/>
    <w:rsid w:val="00A00AF9"/>
    <w:rsid w:val="00A02814"/>
    <w:rsid w:val="00A03391"/>
    <w:rsid w:val="00A10515"/>
    <w:rsid w:val="00A11498"/>
    <w:rsid w:val="00A14F76"/>
    <w:rsid w:val="00A1557F"/>
    <w:rsid w:val="00A17C1B"/>
    <w:rsid w:val="00A2064F"/>
    <w:rsid w:val="00A220BA"/>
    <w:rsid w:val="00A23E60"/>
    <w:rsid w:val="00A2474C"/>
    <w:rsid w:val="00A25147"/>
    <w:rsid w:val="00A257CA"/>
    <w:rsid w:val="00A27FC2"/>
    <w:rsid w:val="00A30A45"/>
    <w:rsid w:val="00A311BF"/>
    <w:rsid w:val="00A31B38"/>
    <w:rsid w:val="00A3251C"/>
    <w:rsid w:val="00A331C8"/>
    <w:rsid w:val="00A34F05"/>
    <w:rsid w:val="00A357BB"/>
    <w:rsid w:val="00A362B3"/>
    <w:rsid w:val="00A36F7E"/>
    <w:rsid w:val="00A41956"/>
    <w:rsid w:val="00A42504"/>
    <w:rsid w:val="00A5475B"/>
    <w:rsid w:val="00A54BB7"/>
    <w:rsid w:val="00A5648F"/>
    <w:rsid w:val="00A60A31"/>
    <w:rsid w:val="00A61AE8"/>
    <w:rsid w:val="00A61E30"/>
    <w:rsid w:val="00A65A38"/>
    <w:rsid w:val="00A66F29"/>
    <w:rsid w:val="00A67E50"/>
    <w:rsid w:val="00A74FA9"/>
    <w:rsid w:val="00A75A9F"/>
    <w:rsid w:val="00A76DEF"/>
    <w:rsid w:val="00A83753"/>
    <w:rsid w:val="00A85FE5"/>
    <w:rsid w:val="00A86902"/>
    <w:rsid w:val="00A92C90"/>
    <w:rsid w:val="00A9314A"/>
    <w:rsid w:val="00A95904"/>
    <w:rsid w:val="00A960E6"/>
    <w:rsid w:val="00A971F4"/>
    <w:rsid w:val="00A97D79"/>
    <w:rsid w:val="00AA382D"/>
    <w:rsid w:val="00AA4F78"/>
    <w:rsid w:val="00AA5D19"/>
    <w:rsid w:val="00AA6B56"/>
    <w:rsid w:val="00AA7BF1"/>
    <w:rsid w:val="00AB00DF"/>
    <w:rsid w:val="00AB03C5"/>
    <w:rsid w:val="00AB094C"/>
    <w:rsid w:val="00AB26EA"/>
    <w:rsid w:val="00AB284F"/>
    <w:rsid w:val="00AB2C91"/>
    <w:rsid w:val="00AB3ED5"/>
    <w:rsid w:val="00AB3FC8"/>
    <w:rsid w:val="00AB47F5"/>
    <w:rsid w:val="00AB57F9"/>
    <w:rsid w:val="00AB5D04"/>
    <w:rsid w:val="00AB5EC9"/>
    <w:rsid w:val="00AB7B10"/>
    <w:rsid w:val="00AC1059"/>
    <w:rsid w:val="00AC10F9"/>
    <w:rsid w:val="00AC4760"/>
    <w:rsid w:val="00AC5B3B"/>
    <w:rsid w:val="00AC631A"/>
    <w:rsid w:val="00AC6C3B"/>
    <w:rsid w:val="00AC7289"/>
    <w:rsid w:val="00AD093B"/>
    <w:rsid w:val="00AD122E"/>
    <w:rsid w:val="00AD27F9"/>
    <w:rsid w:val="00AD2854"/>
    <w:rsid w:val="00AD54B9"/>
    <w:rsid w:val="00AD571E"/>
    <w:rsid w:val="00AD60DB"/>
    <w:rsid w:val="00AD7787"/>
    <w:rsid w:val="00AE1600"/>
    <w:rsid w:val="00AE1828"/>
    <w:rsid w:val="00AE4B03"/>
    <w:rsid w:val="00AE5CBE"/>
    <w:rsid w:val="00AF1A13"/>
    <w:rsid w:val="00AF2079"/>
    <w:rsid w:val="00AF287F"/>
    <w:rsid w:val="00AF29D4"/>
    <w:rsid w:val="00AF43B6"/>
    <w:rsid w:val="00AF541C"/>
    <w:rsid w:val="00AF7431"/>
    <w:rsid w:val="00B00CF3"/>
    <w:rsid w:val="00B02092"/>
    <w:rsid w:val="00B0244D"/>
    <w:rsid w:val="00B032CA"/>
    <w:rsid w:val="00B07850"/>
    <w:rsid w:val="00B15391"/>
    <w:rsid w:val="00B15E50"/>
    <w:rsid w:val="00B20779"/>
    <w:rsid w:val="00B20F2A"/>
    <w:rsid w:val="00B21043"/>
    <w:rsid w:val="00B241D2"/>
    <w:rsid w:val="00B241FA"/>
    <w:rsid w:val="00B26445"/>
    <w:rsid w:val="00B26CF3"/>
    <w:rsid w:val="00B27D36"/>
    <w:rsid w:val="00B27EEE"/>
    <w:rsid w:val="00B30FBE"/>
    <w:rsid w:val="00B310D9"/>
    <w:rsid w:val="00B31707"/>
    <w:rsid w:val="00B3387E"/>
    <w:rsid w:val="00B35A7A"/>
    <w:rsid w:val="00B3653F"/>
    <w:rsid w:val="00B44486"/>
    <w:rsid w:val="00B47300"/>
    <w:rsid w:val="00B50190"/>
    <w:rsid w:val="00B5238B"/>
    <w:rsid w:val="00B54CC4"/>
    <w:rsid w:val="00B5564E"/>
    <w:rsid w:val="00B5568C"/>
    <w:rsid w:val="00B57287"/>
    <w:rsid w:val="00B5780B"/>
    <w:rsid w:val="00B63BD6"/>
    <w:rsid w:val="00B64B4D"/>
    <w:rsid w:val="00B64C75"/>
    <w:rsid w:val="00B66878"/>
    <w:rsid w:val="00B677CF"/>
    <w:rsid w:val="00B7063A"/>
    <w:rsid w:val="00B71D5C"/>
    <w:rsid w:val="00B73869"/>
    <w:rsid w:val="00B73CFD"/>
    <w:rsid w:val="00B75039"/>
    <w:rsid w:val="00B751C5"/>
    <w:rsid w:val="00B7536F"/>
    <w:rsid w:val="00B77879"/>
    <w:rsid w:val="00B807D1"/>
    <w:rsid w:val="00B8159F"/>
    <w:rsid w:val="00B81C2F"/>
    <w:rsid w:val="00B81C9B"/>
    <w:rsid w:val="00B829D6"/>
    <w:rsid w:val="00B86B97"/>
    <w:rsid w:val="00B87BD1"/>
    <w:rsid w:val="00B91BA8"/>
    <w:rsid w:val="00B9236B"/>
    <w:rsid w:val="00B93E69"/>
    <w:rsid w:val="00B94B23"/>
    <w:rsid w:val="00B95510"/>
    <w:rsid w:val="00BA1F82"/>
    <w:rsid w:val="00BA5F72"/>
    <w:rsid w:val="00BA74B7"/>
    <w:rsid w:val="00BA7C6A"/>
    <w:rsid w:val="00BA7E44"/>
    <w:rsid w:val="00BB36C4"/>
    <w:rsid w:val="00BB479A"/>
    <w:rsid w:val="00BB5491"/>
    <w:rsid w:val="00BB6500"/>
    <w:rsid w:val="00BC0043"/>
    <w:rsid w:val="00BC0745"/>
    <w:rsid w:val="00BC1C73"/>
    <w:rsid w:val="00BC2A26"/>
    <w:rsid w:val="00BD0DED"/>
    <w:rsid w:val="00BD0FDB"/>
    <w:rsid w:val="00BD1023"/>
    <w:rsid w:val="00BD6C13"/>
    <w:rsid w:val="00BD79B8"/>
    <w:rsid w:val="00BE33FE"/>
    <w:rsid w:val="00BE3414"/>
    <w:rsid w:val="00BE3659"/>
    <w:rsid w:val="00BE4371"/>
    <w:rsid w:val="00BE55BE"/>
    <w:rsid w:val="00BE7AA0"/>
    <w:rsid w:val="00BF2E8C"/>
    <w:rsid w:val="00BF3A47"/>
    <w:rsid w:val="00BF3B8F"/>
    <w:rsid w:val="00BF6CB8"/>
    <w:rsid w:val="00BF6CDF"/>
    <w:rsid w:val="00C01CD8"/>
    <w:rsid w:val="00C01DCE"/>
    <w:rsid w:val="00C0462B"/>
    <w:rsid w:val="00C068C8"/>
    <w:rsid w:val="00C07379"/>
    <w:rsid w:val="00C077E2"/>
    <w:rsid w:val="00C126CF"/>
    <w:rsid w:val="00C13087"/>
    <w:rsid w:val="00C14E1B"/>
    <w:rsid w:val="00C150C7"/>
    <w:rsid w:val="00C15250"/>
    <w:rsid w:val="00C15C96"/>
    <w:rsid w:val="00C172D1"/>
    <w:rsid w:val="00C17417"/>
    <w:rsid w:val="00C21A8F"/>
    <w:rsid w:val="00C22655"/>
    <w:rsid w:val="00C23757"/>
    <w:rsid w:val="00C259AE"/>
    <w:rsid w:val="00C2701D"/>
    <w:rsid w:val="00C27627"/>
    <w:rsid w:val="00C313EC"/>
    <w:rsid w:val="00C32919"/>
    <w:rsid w:val="00C32D04"/>
    <w:rsid w:val="00C32DE8"/>
    <w:rsid w:val="00C33438"/>
    <w:rsid w:val="00C3378C"/>
    <w:rsid w:val="00C33EEA"/>
    <w:rsid w:val="00C3476F"/>
    <w:rsid w:val="00C376D7"/>
    <w:rsid w:val="00C40EDE"/>
    <w:rsid w:val="00C4200D"/>
    <w:rsid w:val="00C42E0A"/>
    <w:rsid w:val="00C43D0D"/>
    <w:rsid w:val="00C46B45"/>
    <w:rsid w:val="00C508E6"/>
    <w:rsid w:val="00C5329F"/>
    <w:rsid w:val="00C54593"/>
    <w:rsid w:val="00C54B30"/>
    <w:rsid w:val="00C55706"/>
    <w:rsid w:val="00C55746"/>
    <w:rsid w:val="00C57303"/>
    <w:rsid w:val="00C6023A"/>
    <w:rsid w:val="00C60520"/>
    <w:rsid w:val="00C60784"/>
    <w:rsid w:val="00C64644"/>
    <w:rsid w:val="00C64C9C"/>
    <w:rsid w:val="00C66157"/>
    <w:rsid w:val="00C67864"/>
    <w:rsid w:val="00C700FD"/>
    <w:rsid w:val="00C7185D"/>
    <w:rsid w:val="00C73486"/>
    <w:rsid w:val="00C73F3F"/>
    <w:rsid w:val="00C75069"/>
    <w:rsid w:val="00C754A2"/>
    <w:rsid w:val="00C842BE"/>
    <w:rsid w:val="00C8563A"/>
    <w:rsid w:val="00C87A66"/>
    <w:rsid w:val="00C906A8"/>
    <w:rsid w:val="00C90AFC"/>
    <w:rsid w:val="00C92C38"/>
    <w:rsid w:val="00C9586B"/>
    <w:rsid w:val="00C9655B"/>
    <w:rsid w:val="00C978D0"/>
    <w:rsid w:val="00C97E70"/>
    <w:rsid w:val="00CA30D9"/>
    <w:rsid w:val="00CB1703"/>
    <w:rsid w:val="00CB19E3"/>
    <w:rsid w:val="00CB23B7"/>
    <w:rsid w:val="00CB2FCA"/>
    <w:rsid w:val="00CB3C4A"/>
    <w:rsid w:val="00CB4186"/>
    <w:rsid w:val="00CB4395"/>
    <w:rsid w:val="00CB6ECD"/>
    <w:rsid w:val="00CC0185"/>
    <w:rsid w:val="00CC50CA"/>
    <w:rsid w:val="00CC5136"/>
    <w:rsid w:val="00CC7075"/>
    <w:rsid w:val="00CD0AD2"/>
    <w:rsid w:val="00CD1382"/>
    <w:rsid w:val="00CD3718"/>
    <w:rsid w:val="00CD398C"/>
    <w:rsid w:val="00CE0AEA"/>
    <w:rsid w:val="00CE30D1"/>
    <w:rsid w:val="00CE3DB7"/>
    <w:rsid w:val="00CE4CC0"/>
    <w:rsid w:val="00CE4DA5"/>
    <w:rsid w:val="00CE5E11"/>
    <w:rsid w:val="00CF0FF5"/>
    <w:rsid w:val="00CF4BAC"/>
    <w:rsid w:val="00CF648F"/>
    <w:rsid w:val="00D000B4"/>
    <w:rsid w:val="00D0020B"/>
    <w:rsid w:val="00D00256"/>
    <w:rsid w:val="00D010CE"/>
    <w:rsid w:val="00D019F1"/>
    <w:rsid w:val="00D02C79"/>
    <w:rsid w:val="00D04115"/>
    <w:rsid w:val="00D04FD2"/>
    <w:rsid w:val="00D0662D"/>
    <w:rsid w:val="00D07129"/>
    <w:rsid w:val="00D07CFB"/>
    <w:rsid w:val="00D103FC"/>
    <w:rsid w:val="00D13196"/>
    <w:rsid w:val="00D17FB5"/>
    <w:rsid w:val="00D210F7"/>
    <w:rsid w:val="00D21C41"/>
    <w:rsid w:val="00D23042"/>
    <w:rsid w:val="00D26DDB"/>
    <w:rsid w:val="00D301EF"/>
    <w:rsid w:val="00D30257"/>
    <w:rsid w:val="00D3087F"/>
    <w:rsid w:val="00D31DBE"/>
    <w:rsid w:val="00D3340F"/>
    <w:rsid w:val="00D341BF"/>
    <w:rsid w:val="00D359A7"/>
    <w:rsid w:val="00D36903"/>
    <w:rsid w:val="00D36B37"/>
    <w:rsid w:val="00D40B9F"/>
    <w:rsid w:val="00D40C1C"/>
    <w:rsid w:val="00D41E12"/>
    <w:rsid w:val="00D41E1E"/>
    <w:rsid w:val="00D4275F"/>
    <w:rsid w:val="00D451EB"/>
    <w:rsid w:val="00D4665C"/>
    <w:rsid w:val="00D473B0"/>
    <w:rsid w:val="00D514D5"/>
    <w:rsid w:val="00D514DD"/>
    <w:rsid w:val="00D51B02"/>
    <w:rsid w:val="00D51F70"/>
    <w:rsid w:val="00D52C71"/>
    <w:rsid w:val="00D5359F"/>
    <w:rsid w:val="00D54DD5"/>
    <w:rsid w:val="00D614F0"/>
    <w:rsid w:val="00D61900"/>
    <w:rsid w:val="00D626D6"/>
    <w:rsid w:val="00D6353E"/>
    <w:rsid w:val="00D64065"/>
    <w:rsid w:val="00D643E4"/>
    <w:rsid w:val="00D70099"/>
    <w:rsid w:val="00D70589"/>
    <w:rsid w:val="00D727E1"/>
    <w:rsid w:val="00D72AFA"/>
    <w:rsid w:val="00D73C7C"/>
    <w:rsid w:val="00D7681E"/>
    <w:rsid w:val="00D77490"/>
    <w:rsid w:val="00D776D0"/>
    <w:rsid w:val="00D81D2B"/>
    <w:rsid w:val="00D8235C"/>
    <w:rsid w:val="00D8255F"/>
    <w:rsid w:val="00D8361D"/>
    <w:rsid w:val="00D848F5"/>
    <w:rsid w:val="00D8528A"/>
    <w:rsid w:val="00D857B7"/>
    <w:rsid w:val="00D858A1"/>
    <w:rsid w:val="00D85DE9"/>
    <w:rsid w:val="00D87F44"/>
    <w:rsid w:val="00D9119B"/>
    <w:rsid w:val="00D94DB8"/>
    <w:rsid w:val="00D953CA"/>
    <w:rsid w:val="00D96D7B"/>
    <w:rsid w:val="00DA03B5"/>
    <w:rsid w:val="00DA06DD"/>
    <w:rsid w:val="00DA1163"/>
    <w:rsid w:val="00DA440B"/>
    <w:rsid w:val="00DA5502"/>
    <w:rsid w:val="00DA6B47"/>
    <w:rsid w:val="00DB03CD"/>
    <w:rsid w:val="00DB2A18"/>
    <w:rsid w:val="00DB40A4"/>
    <w:rsid w:val="00DB61E2"/>
    <w:rsid w:val="00DC46EC"/>
    <w:rsid w:val="00DC5A71"/>
    <w:rsid w:val="00DC5A93"/>
    <w:rsid w:val="00DC5F02"/>
    <w:rsid w:val="00DC7644"/>
    <w:rsid w:val="00DD4024"/>
    <w:rsid w:val="00DE081E"/>
    <w:rsid w:val="00DE28DC"/>
    <w:rsid w:val="00DE56C1"/>
    <w:rsid w:val="00DF00F1"/>
    <w:rsid w:val="00DF23F2"/>
    <w:rsid w:val="00DF5B9A"/>
    <w:rsid w:val="00DF62A2"/>
    <w:rsid w:val="00E03079"/>
    <w:rsid w:val="00E03D42"/>
    <w:rsid w:val="00E07846"/>
    <w:rsid w:val="00E07CFB"/>
    <w:rsid w:val="00E11633"/>
    <w:rsid w:val="00E13D1B"/>
    <w:rsid w:val="00E14019"/>
    <w:rsid w:val="00E14BA6"/>
    <w:rsid w:val="00E15AD1"/>
    <w:rsid w:val="00E1685A"/>
    <w:rsid w:val="00E20677"/>
    <w:rsid w:val="00E20E99"/>
    <w:rsid w:val="00E210D4"/>
    <w:rsid w:val="00E21121"/>
    <w:rsid w:val="00E22004"/>
    <w:rsid w:val="00E23336"/>
    <w:rsid w:val="00E23CFA"/>
    <w:rsid w:val="00E242EB"/>
    <w:rsid w:val="00E24578"/>
    <w:rsid w:val="00E24F15"/>
    <w:rsid w:val="00E302D4"/>
    <w:rsid w:val="00E33171"/>
    <w:rsid w:val="00E3599A"/>
    <w:rsid w:val="00E4240B"/>
    <w:rsid w:val="00E43C4F"/>
    <w:rsid w:val="00E449F9"/>
    <w:rsid w:val="00E4615E"/>
    <w:rsid w:val="00E462CE"/>
    <w:rsid w:val="00E4701F"/>
    <w:rsid w:val="00E51A58"/>
    <w:rsid w:val="00E54A2A"/>
    <w:rsid w:val="00E559EC"/>
    <w:rsid w:val="00E5603C"/>
    <w:rsid w:val="00E5674F"/>
    <w:rsid w:val="00E5796A"/>
    <w:rsid w:val="00E60A2E"/>
    <w:rsid w:val="00E63919"/>
    <w:rsid w:val="00E6473E"/>
    <w:rsid w:val="00E6478A"/>
    <w:rsid w:val="00E6486F"/>
    <w:rsid w:val="00E66166"/>
    <w:rsid w:val="00E700CC"/>
    <w:rsid w:val="00E711CF"/>
    <w:rsid w:val="00E71456"/>
    <w:rsid w:val="00E718FB"/>
    <w:rsid w:val="00E730D4"/>
    <w:rsid w:val="00E74F2F"/>
    <w:rsid w:val="00E75067"/>
    <w:rsid w:val="00E7752E"/>
    <w:rsid w:val="00E80215"/>
    <w:rsid w:val="00E81941"/>
    <w:rsid w:val="00E81965"/>
    <w:rsid w:val="00E82AE9"/>
    <w:rsid w:val="00E82CA4"/>
    <w:rsid w:val="00E83D8E"/>
    <w:rsid w:val="00E85515"/>
    <w:rsid w:val="00E878DD"/>
    <w:rsid w:val="00E87AC5"/>
    <w:rsid w:val="00E923B6"/>
    <w:rsid w:val="00E93F28"/>
    <w:rsid w:val="00EA144D"/>
    <w:rsid w:val="00EA2CE0"/>
    <w:rsid w:val="00EA30ED"/>
    <w:rsid w:val="00EA3C83"/>
    <w:rsid w:val="00EA489A"/>
    <w:rsid w:val="00EA6BDA"/>
    <w:rsid w:val="00EA6EB6"/>
    <w:rsid w:val="00EB1F58"/>
    <w:rsid w:val="00EB2C85"/>
    <w:rsid w:val="00EB6DBF"/>
    <w:rsid w:val="00EC0B91"/>
    <w:rsid w:val="00EC125C"/>
    <w:rsid w:val="00EC482A"/>
    <w:rsid w:val="00EC4F89"/>
    <w:rsid w:val="00EC65ED"/>
    <w:rsid w:val="00EC7B6A"/>
    <w:rsid w:val="00ED16AF"/>
    <w:rsid w:val="00ED1AD3"/>
    <w:rsid w:val="00ED2E15"/>
    <w:rsid w:val="00ED2EA5"/>
    <w:rsid w:val="00ED3350"/>
    <w:rsid w:val="00ED369B"/>
    <w:rsid w:val="00ED443B"/>
    <w:rsid w:val="00ED44A7"/>
    <w:rsid w:val="00ED5FCA"/>
    <w:rsid w:val="00ED7BF0"/>
    <w:rsid w:val="00EE051A"/>
    <w:rsid w:val="00EE1F68"/>
    <w:rsid w:val="00EE5990"/>
    <w:rsid w:val="00EE5B22"/>
    <w:rsid w:val="00EE5FF7"/>
    <w:rsid w:val="00EE647C"/>
    <w:rsid w:val="00EF18A5"/>
    <w:rsid w:val="00EF27DD"/>
    <w:rsid w:val="00EF3B5E"/>
    <w:rsid w:val="00EF3BD4"/>
    <w:rsid w:val="00EF3CF0"/>
    <w:rsid w:val="00EF4C0A"/>
    <w:rsid w:val="00EF6D43"/>
    <w:rsid w:val="00F017AE"/>
    <w:rsid w:val="00F02E99"/>
    <w:rsid w:val="00F031BA"/>
    <w:rsid w:val="00F0341F"/>
    <w:rsid w:val="00F05527"/>
    <w:rsid w:val="00F11EE0"/>
    <w:rsid w:val="00F1388D"/>
    <w:rsid w:val="00F20B92"/>
    <w:rsid w:val="00F22CD9"/>
    <w:rsid w:val="00F236A7"/>
    <w:rsid w:val="00F23E4E"/>
    <w:rsid w:val="00F24DA5"/>
    <w:rsid w:val="00F25918"/>
    <w:rsid w:val="00F270B9"/>
    <w:rsid w:val="00F30A4B"/>
    <w:rsid w:val="00F3407B"/>
    <w:rsid w:val="00F347C8"/>
    <w:rsid w:val="00F34C88"/>
    <w:rsid w:val="00F36B65"/>
    <w:rsid w:val="00F424B1"/>
    <w:rsid w:val="00F4262A"/>
    <w:rsid w:val="00F438D9"/>
    <w:rsid w:val="00F47171"/>
    <w:rsid w:val="00F47F13"/>
    <w:rsid w:val="00F5020A"/>
    <w:rsid w:val="00F50BCD"/>
    <w:rsid w:val="00F50FC5"/>
    <w:rsid w:val="00F51E51"/>
    <w:rsid w:val="00F57571"/>
    <w:rsid w:val="00F57875"/>
    <w:rsid w:val="00F6107F"/>
    <w:rsid w:val="00F626E3"/>
    <w:rsid w:val="00F634DE"/>
    <w:rsid w:val="00F66AB8"/>
    <w:rsid w:val="00F71890"/>
    <w:rsid w:val="00F74084"/>
    <w:rsid w:val="00F77616"/>
    <w:rsid w:val="00F8088B"/>
    <w:rsid w:val="00F82E0F"/>
    <w:rsid w:val="00F8402F"/>
    <w:rsid w:val="00F84F57"/>
    <w:rsid w:val="00F85918"/>
    <w:rsid w:val="00F86B22"/>
    <w:rsid w:val="00F90308"/>
    <w:rsid w:val="00F91A2E"/>
    <w:rsid w:val="00F95E91"/>
    <w:rsid w:val="00F977EA"/>
    <w:rsid w:val="00FA0985"/>
    <w:rsid w:val="00FA1DD6"/>
    <w:rsid w:val="00FA3F0D"/>
    <w:rsid w:val="00FA4109"/>
    <w:rsid w:val="00FA621C"/>
    <w:rsid w:val="00FB32F3"/>
    <w:rsid w:val="00FB356F"/>
    <w:rsid w:val="00FB4840"/>
    <w:rsid w:val="00FB7561"/>
    <w:rsid w:val="00FC2058"/>
    <w:rsid w:val="00FC3F6C"/>
    <w:rsid w:val="00FC78A1"/>
    <w:rsid w:val="00FD0FC5"/>
    <w:rsid w:val="00FD32C9"/>
    <w:rsid w:val="00FD65AC"/>
    <w:rsid w:val="00FE055C"/>
    <w:rsid w:val="00FE1F7B"/>
    <w:rsid w:val="00FE27F2"/>
    <w:rsid w:val="00FE6526"/>
    <w:rsid w:val="00FF091B"/>
    <w:rsid w:val="00FF1B86"/>
    <w:rsid w:val="00FF1F0F"/>
    <w:rsid w:val="00FF301C"/>
    <w:rsid w:val="00FF4230"/>
    <w:rsid w:val="00FF4B70"/>
    <w:rsid w:val="00FF6F6F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619EABA-8978-4883-B550-82A6F439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D1C74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aa">
    <w:name w:val="annotation subject"/>
    <w:basedOn w:val="a8"/>
    <w:next w:val="a8"/>
    <w:semiHidden/>
    <w:rsid w:val="0006771E"/>
    <w:rPr>
      <w:b/>
      <w:bCs/>
    </w:rPr>
  </w:style>
  <w:style w:type="paragraph" w:styleId="ab">
    <w:name w:val="Balloon Text"/>
    <w:basedOn w:val="a"/>
    <w:semiHidden/>
    <w:rsid w:val="0006771E"/>
    <w:rPr>
      <w:rFonts w:ascii="Arial" w:hAnsi="Arial"/>
      <w:sz w:val="18"/>
      <w:szCs w:val="18"/>
    </w:rPr>
  </w:style>
  <w:style w:type="paragraph" w:styleId="ac">
    <w:name w:val="header"/>
    <w:basedOn w:val="a"/>
    <w:rsid w:val="00C1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style131">
    <w:name w:val="style131"/>
    <w:rsid w:val="008F66C1"/>
    <w:rPr>
      <w:rFonts w:ascii="Arial" w:hAnsi="Arial" w:cs="Arial" w:hint="default"/>
      <w:color w:val="000099"/>
    </w:rPr>
  </w:style>
  <w:style w:type="character" w:customStyle="1" w:styleId="style3r1">
    <w:name w:val="style3r1"/>
    <w:rsid w:val="00AC10F9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rsid w:val="004F0BFE"/>
    <w:rPr>
      <w:rFonts w:ascii="Arial" w:hAnsi="Arial" w:cs="Arial" w:hint="default"/>
      <w:sz w:val="20"/>
      <w:szCs w:val="20"/>
    </w:rPr>
  </w:style>
  <w:style w:type="paragraph" w:styleId="ad">
    <w:name w:val="Date"/>
    <w:basedOn w:val="a"/>
    <w:next w:val="a"/>
    <w:rsid w:val="00AE4B03"/>
    <w:pPr>
      <w:jc w:val="right"/>
    </w:pPr>
  </w:style>
  <w:style w:type="character" w:styleId="HTML">
    <w:name w:val="HTML Code"/>
    <w:rsid w:val="00042FD4"/>
    <w:rPr>
      <w:rFonts w:ascii="細明體" w:eastAsia="細明體" w:hAnsi="細明體" w:cs="細明體"/>
      <w:sz w:val="24"/>
      <w:szCs w:val="24"/>
    </w:rPr>
  </w:style>
  <w:style w:type="character" w:customStyle="1" w:styleId="row">
    <w:name w:val="row"/>
    <w:basedOn w:val="a0"/>
    <w:rsid w:val="006C578D"/>
  </w:style>
  <w:style w:type="paragraph" w:styleId="z-">
    <w:name w:val="HTML Top of Form"/>
    <w:basedOn w:val="a"/>
    <w:next w:val="a"/>
    <w:hidden/>
    <w:rsid w:val="0095444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hidden/>
    <w:rsid w:val="0095444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ighlightedVariable">
    <w:name w:val="Highlighted Variable"/>
    <w:rsid w:val="001D1C74"/>
    <w:rPr>
      <w:color w:val="0000FF"/>
    </w:rPr>
  </w:style>
  <w:style w:type="paragraph" w:customStyle="1" w:styleId="SOW1">
    <w:name w:val="SOW标题1"/>
    <w:basedOn w:val="1"/>
    <w:rsid w:val="001D1C74"/>
    <w:pPr>
      <w:pageBreakBefore/>
      <w:numPr>
        <w:ilvl w:val="2"/>
        <w:numId w:val="29"/>
      </w:numPr>
      <w:tabs>
        <w:tab w:val="clear" w:pos="1080"/>
      </w:tabs>
      <w:snapToGrid w:val="0"/>
      <w:spacing w:before="120" w:after="120" w:line="480" w:lineRule="auto"/>
      <w:ind w:left="0" w:firstLine="0"/>
      <w:jc w:val="both"/>
    </w:pPr>
    <w:rPr>
      <w:bCs w:val="0"/>
      <w:kern w:val="2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2020-07-27T00:58:00Z</dcterms:created>
  <dcterms:modified xsi:type="dcterms:W3CDTF">2020-07-27T00:58:00Z</dcterms:modified>
</cp:coreProperties>
</file>