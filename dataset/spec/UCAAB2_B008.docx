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2A14A8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2A14A8">
        <w:tc>
          <w:tcPr>
            <w:tcW w:w="1216" w:type="dxa"/>
          </w:tcPr>
          <w:p w:rsidR="000052FB" w:rsidRPr="002A58AE" w:rsidRDefault="00A22362" w:rsidP="00A2236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9B528D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0052FB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9B528D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0052FB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9B528D">
              <w:rPr>
                <w:rFonts w:ascii="細明體" w:eastAsia="細明體" w:hAnsi="細明體" w:cs="Courier New" w:hint="eastAsia"/>
                <w:sz w:val="20"/>
                <w:szCs w:val="20"/>
              </w:rPr>
              <w:t>29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2A14A8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9B528D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B528D">
              <w:rPr>
                <w:rFonts w:ascii="細明體" w:eastAsia="細明體" w:hAnsi="細明體" w:cs="Courier New"/>
                <w:sz w:val="20"/>
                <w:szCs w:val="20"/>
              </w:rPr>
              <w:t>160307000558</w:t>
            </w:r>
          </w:p>
        </w:tc>
      </w:tr>
      <w:tr w:rsidR="0085708F" w:rsidRPr="002A58AE" w:rsidTr="002A14A8">
        <w:tc>
          <w:tcPr>
            <w:tcW w:w="1216" w:type="dxa"/>
          </w:tcPr>
          <w:p w:rsidR="0085708F" w:rsidRDefault="0085708F" w:rsidP="00A2236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2017/08/15</w:t>
            </w:r>
          </w:p>
        </w:tc>
        <w:tc>
          <w:tcPr>
            <w:tcW w:w="1010" w:type="dxa"/>
          </w:tcPr>
          <w:p w:rsidR="0085708F" w:rsidRPr="002A58AE" w:rsidRDefault="0085708F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85708F" w:rsidRPr="002A58AE" w:rsidRDefault="0085708F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增加學團險件抽驗</w:t>
            </w:r>
          </w:p>
        </w:tc>
        <w:tc>
          <w:tcPr>
            <w:tcW w:w="1566" w:type="dxa"/>
          </w:tcPr>
          <w:p w:rsidR="0085708F" w:rsidRDefault="0085708F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85708F" w:rsidRPr="009B528D" w:rsidRDefault="0085708F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170807001999</w:t>
            </w:r>
          </w:p>
        </w:tc>
      </w:tr>
      <w:tr w:rsidR="00CD0575" w:rsidRPr="002A58AE" w:rsidTr="002A14A8">
        <w:tc>
          <w:tcPr>
            <w:tcW w:w="1216" w:type="dxa"/>
          </w:tcPr>
          <w:p w:rsidR="00CD0575" w:rsidRDefault="00CD0575" w:rsidP="00A2236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2018/06/26</w:t>
            </w:r>
          </w:p>
        </w:tc>
        <w:tc>
          <w:tcPr>
            <w:tcW w:w="1010" w:type="dxa"/>
          </w:tcPr>
          <w:p w:rsidR="00CD0575" w:rsidRDefault="00CD057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CD0575" w:rsidRDefault="00CD0575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派發條件控制新增</w:t>
            </w:r>
            <w:r w:rsidRPr="00CD0575">
              <w:rPr>
                <w:rFonts w:ascii="細明體" w:eastAsia="細明體" w:hAnsi="細明體" w:cs="Courier New" w:hint="eastAsia"/>
                <w:sz w:val="20"/>
                <w:szCs w:val="20"/>
              </w:rPr>
              <w:t>覆核人員休假與外出</w:t>
            </w:r>
          </w:p>
        </w:tc>
        <w:tc>
          <w:tcPr>
            <w:tcW w:w="1566" w:type="dxa"/>
          </w:tcPr>
          <w:p w:rsidR="00CD0575" w:rsidRPr="008D2157" w:rsidRDefault="00CD057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CD0575" w:rsidRDefault="00CD057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180626001335</w:t>
            </w:r>
          </w:p>
        </w:tc>
      </w:tr>
      <w:tr w:rsidR="008D2157" w:rsidRPr="002A58AE" w:rsidTr="002A14A8">
        <w:trPr>
          <w:ins w:id="2" w:author="cathay" w:date="2018-12-27T11:16:00Z"/>
        </w:trPr>
        <w:tc>
          <w:tcPr>
            <w:tcW w:w="1216" w:type="dxa"/>
          </w:tcPr>
          <w:p w:rsidR="008D2157" w:rsidRDefault="008D2157" w:rsidP="00A22362">
            <w:pPr>
              <w:spacing w:line="240" w:lineRule="atLeast"/>
              <w:jc w:val="center"/>
              <w:rPr>
                <w:ins w:id="3" w:author="cathay" w:date="2018-12-27T11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8-12-27T11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2018/12/27</w:t>
              </w:r>
            </w:ins>
          </w:p>
        </w:tc>
        <w:tc>
          <w:tcPr>
            <w:tcW w:w="1010" w:type="dxa"/>
          </w:tcPr>
          <w:p w:rsidR="008D2157" w:rsidRDefault="008D2157" w:rsidP="00ED1D99">
            <w:pPr>
              <w:spacing w:line="240" w:lineRule="atLeast"/>
              <w:jc w:val="center"/>
              <w:rPr>
                <w:ins w:id="5" w:author="cathay" w:date="2018-12-27T11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8-12-27T11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8D2157" w:rsidRDefault="008D2157" w:rsidP="00ED1D99">
            <w:pPr>
              <w:spacing w:line="240" w:lineRule="atLeast"/>
              <w:rPr>
                <w:ins w:id="7" w:author="cathay" w:date="2018-12-27T11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8-12-27T11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</w:t>
              </w:r>
            </w:ins>
            <w:ins w:id="9" w:author="cathay" w:date="2018-12-27T11:1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取得</w:t>
              </w:r>
            </w:ins>
            <w:ins w:id="10" w:author="cathay" w:date="2018-12-27T11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覆核人員</w:t>
              </w:r>
            </w:ins>
            <w:ins w:id="11" w:author="cathay" w:date="2018-12-27T11:1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方式</w:t>
              </w:r>
            </w:ins>
          </w:p>
        </w:tc>
        <w:tc>
          <w:tcPr>
            <w:tcW w:w="1566" w:type="dxa"/>
          </w:tcPr>
          <w:p w:rsidR="008D2157" w:rsidRDefault="008D2157" w:rsidP="00ED1D99">
            <w:pPr>
              <w:spacing w:line="240" w:lineRule="atLeast"/>
              <w:jc w:val="center"/>
              <w:rPr>
                <w:ins w:id="12" w:author="cathay" w:date="2018-12-27T11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cathay" w:date="2018-12-27T11:1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8D2157" w:rsidRDefault="008D2157" w:rsidP="00ED1D99">
            <w:pPr>
              <w:spacing w:line="240" w:lineRule="atLeast"/>
              <w:jc w:val="center"/>
              <w:rPr>
                <w:ins w:id="14" w:author="cathay" w:date="2018-12-27T11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cathay" w:date="2018-12-27T11:1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</w:t>
              </w:r>
            </w:ins>
            <w:ins w:id="16" w:author="cathay" w:date="2018-12-27T11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331001425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A22362" w:rsidRDefault="009B528D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免覆核件結案抽件查核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AD2D28" w:rsidRDefault="001F45DB" w:rsidP="00A2236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A22362"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B00</w:t>
            </w:r>
            <w:r w:rsidR="009B528D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167DC4" w:rsidRPr="00AD2D28" w:rsidRDefault="009B528D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免覆核件結案後抽驗送至查核系統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2A58AE" w:rsidRDefault="009B528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各行政中心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85708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8" type="#_x0000_t132" style="position:absolute;margin-left:117.7pt;margin-top:14.8pt;width:122.65pt;height:30.45pt;z-index:251654656">
            <v:textbox style="mso-next-textbox:#_x0000_s1038">
              <w:txbxContent>
                <w:p w:rsidR="008C4126" w:rsidRPr="007F39C0" w:rsidRDefault="00297AB2" w:rsidP="00036658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理賠</w:t>
                  </w:r>
                  <w:r w:rsidR="008C4126">
                    <w:rPr>
                      <w:rFonts w:ascii="新細明體" w:hAnsi="新細明體" w:hint="eastAsia"/>
                      <w:sz w:val="12"/>
                      <w:szCs w:val="12"/>
                    </w:rPr>
                    <w:t>紀錄檔</w:t>
                  </w:r>
                  <w:r w:rsidR="008C4126"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A</w:t>
                  </w:r>
                  <w:r w:rsidR="008C4126">
                    <w:rPr>
                      <w:rFonts w:ascii="新細明體" w:hAnsi="新細明體" w:hint="eastAsia"/>
                      <w:sz w:val="12"/>
                      <w:szCs w:val="12"/>
                    </w:rPr>
                    <w:t>B001</w:t>
                  </w:r>
                </w:p>
                <w:p w:rsidR="008C4126" w:rsidRPr="007F39C0" w:rsidRDefault="008C4126" w:rsidP="00036658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8F1634">
        <w:rPr>
          <w:rFonts w:ascii="細明體" w:eastAsia="細明體" w:hAnsi="細明體" w:hint="eastAsia"/>
          <w:noProof/>
          <w:lang w:eastAsia="zh-TW"/>
        </w:rPr>
        <w:pict>
          <v:shape id="_x0000_s1044" type="#_x0000_t132" style="position:absolute;margin-left:1.7pt;margin-top:14.25pt;width:118.7pt;height:31.85pt;z-index:251662848">
            <v:textbox style="mso-next-textbox:#_x0000_s1044">
              <w:txbxContent>
                <w:p w:rsidR="008F1634" w:rsidRPr="007F39C0" w:rsidRDefault="008F1634" w:rsidP="008F1634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理賠受理檔DTAAA0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01</w:t>
                  </w:r>
                </w:p>
                <w:p w:rsidR="008F1634" w:rsidRPr="007F39C0" w:rsidRDefault="008F1634" w:rsidP="008F1634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85708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39" type="#_x0000_t132" style="position:absolute;margin-left:117.7pt;margin-top:2.2pt;width:122.65pt;height:30.45pt;z-index:251653632">
            <v:textbox style="mso-next-textbox:#_x0000_s1039">
              <w:txbxContent>
                <w:p w:rsidR="008C4126" w:rsidRPr="007F39C0" w:rsidRDefault="008C4126" w:rsidP="00036658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投保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明細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檔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B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100</w:t>
                  </w:r>
                </w:p>
                <w:p w:rsidR="008C4126" w:rsidRPr="007F39C0" w:rsidRDefault="008C4126" w:rsidP="00036658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297AB2">
        <w:rPr>
          <w:rFonts w:ascii="細明體" w:eastAsia="細明體" w:hAnsi="細明體" w:hint="eastAsia"/>
          <w:noProof/>
          <w:lang w:eastAsia="zh-TW"/>
        </w:rPr>
        <w:pict>
          <v:shape id="_x0000_s1026" type="#_x0000_t132" style="position:absolute;margin-left:1.7pt;margin-top:1.9pt;width:118.7pt;height:31.85pt;z-index:251657728">
            <v:textbox style="mso-next-textbox:#_x0000_s1026">
              <w:txbxContent>
                <w:p w:rsidR="008C4126" w:rsidRPr="007F39C0" w:rsidRDefault="008C4126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理賠受理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輸入申請書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檔DTAAA0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10</w:t>
                  </w:r>
                </w:p>
                <w:p w:rsidR="008C4126" w:rsidRPr="007F39C0" w:rsidRDefault="008C4126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97AB2">
        <w:rPr>
          <w:rFonts w:ascii="細明體" w:eastAsia="細明體" w:hAnsi="細明體" w:hint="eastAsia"/>
          <w:noProof/>
          <w:lang w:eastAsia="zh-TW"/>
        </w:rPr>
        <w:pict>
          <v:shape id="_x0000_s1035" type="#_x0000_t132" style="position:absolute;margin-left:1.7pt;margin-top:48.2pt;width:118.7pt;height:30.45pt;z-index:251655680">
            <v:textbox style="mso-next-textbox:#_x0000_s1035">
              <w:txbxContent>
                <w:p w:rsidR="008C4126" w:rsidRPr="007F39C0" w:rsidRDefault="00297AB2" w:rsidP="007F39C0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跨區取件分派記錄</w:t>
                  </w:r>
                  <w:r w:rsidR="008C4126"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檔DTAAA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100</w:t>
                  </w:r>
                </w:p>
                <w:p w:rsidR="008C4126" w:rsidRPr="007F39C0" w:rsidRDefault="008C4126" w:rsidP="007F39C0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297AB2">
        <w:rPr>
          <w:rFonts w:ascii="細明體" w:eastAsia="細明體" w:hAnsi="細明體" w:hint="eastAsia"/>
          <w:noProof/>
          <w:lang w:eastAsia="zh-TW"/>
        </w:rPr>
        <w:pict>
          <v:shape id="_x0000_s1034" type="#_x0000_t132" style="position:absolute;margin-left:1.7pt;margin-top:25.8pt;width:118.7pt;height:30.45pt;z-index:251656704">
            <v:textbox style="mso-next-textbox:#_x0000_s1034">
              <w:txbxContent>
                <w:p w:rsidR="008C4126" w:rsidRPr="007F39C0" w:rsidRDefault="008C4126" w:rsidP="007F39C0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診斷書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檔DTAAA0</w:t>
                  </w:r>
                  <w:r w:rsidR="00297AB2">
                    <w:rPr>
                      <w:rFonts w:ascii="新細明體" w:hAnsi="新細明體" w:hint="eastAsia"/>
                      <w:sz w:val="12"/>
                      <w:szCs w:val="12"/>
                    </w:rPr>
                    <w:t>20</w:t>
                  </w:r>
                </w:p>
                <w:p w:rsidR="008C4126" w:rsidRPr="007F39C0" w:rsidRDefault="008C4126" w:rsidP="007F39C0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02210A" w:rsidRDefault="0085708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40" type="#_x0000_t132" style="position:absolute;margin-left:118.45pt;margin-top:6.75pt;width:121.9pt;height:30.45pt;z-index:251652608">
            <v:textbox style="mso-next-textbox:#_x0000_s1040">
              <w:txbxContent>
                <w:p w:rsidR="008C4126" w:rsidRPr="007F39C0" w:rsidRDefault="00B542D9" w:rsidP="00294DE3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特別承保</w:t>
                  </w:r>
                  <w:r w:rsidR="008C4126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B0007</w:t>
                  </w:r>
                </w:p>
                <w:p w:rsidR="008C4126" w:rsidRPr="007F39C0" w:rsidRDefault="008C4126" w:rsidP="00294DE3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2B0386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276.25pt;margin-top:8.3pt;width:85.4pt;height:25.1pt;z-index:251658752">
            <v:textbox>
              <w:txbxContent>
                <w:p w:rsidR="008C4126" w:rsidRPr="002B0386" w:rsidRDefault="002B0386" w:rsidP="002B0386">
                  <w:pPr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抽取符合條件的免覆核件</w:t>
                  </w:r>
                </w:p>
              </w:txbxContent>
            </v:textbox>
          </v:shape>
        </w:pict>
      </w:r>
      <w:r w:rsidR="002B0386">
        <w:rPr>
          <w:rFonts w:ascii="細明體" w:eastAsia="細明體" w:hAnsi="細明體" w:hint="eastAsia"/>
          <w:noProof/>
          <w:lang w:eastAsia="zh-TW"/>
        </w:rPr>
        <w:pict>
          <v:shape id="_x0000_s1043" type="#_x0000_t132" style="position:absolute;margin-left:411.9pt;margin-top:3.8pt;width:118.7pt;height:31.85pt;z-index:251661824">
            <v:textbox style="mso-next-textbox:#_x0000_s1043">
              <w:txbxContent>
                <w:p w:rsidR="002B0386" w:rsidRPr="007F39C0" w:rsidRDefault="002B0386" w:rsidP="002B0386">
                  <w:pPr>
                    <w:jc w:val="center"/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查核平台</w:t>
                  </w:r>
                </w:p>
                <w:p w:rsidR="002B0386" w:rsidRPr="007F39C0" w:rsidRDefault="002B0386" w:rsidP="002B0386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2210A" w:rsidRDefault="00294DE3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41.1pt;margin-top:3.15pt;width:35.15pt;height:0;z-index:251660800" o:connectortype="straight">
            <v:stroke endarrow="block"/>
          </v:shape>
        </w:pict>
      </w:r>
      <w:r w:rsidR="00F46A1A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361.65pt;margin-top:3.15pt;width:50.25pt;height:0;z-index:251659776" o:connectortype="straight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Pr="001651D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8F1634" w:rsidRPr="001651D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Pr="001651D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8F1634" w:rsidRPr="001651D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理賠診斷書檔</w:t>
            </w:r>
          </w:p>
        </w:tc>
        <w:tc>
          <w:tcPr>
            <w:tcW w:w="2835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跨區取件分派記錄檔</w:t>
            </w:r>
          </w:p>
        </w:tc>
        <w:tc>
          <w:tcPr>
            <w:tcW w:w="2835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DTAAA100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Default="008F1634" w:rsidP="008F163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Default="008F1634" w:rsidP="008F163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投保明細檔</w:t>
            </w:r>
          </w:p>
        </w:tc>
        <w:tc>
          <w:tcPr>
            <w:tcW w:w="2835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DTAAB100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Default="008F1634" w:rsidP="008F163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特別承保</w:t>
            </w:r>
          </w:p>
        </w:tc>
        <w:tc>
          <w:tcPr>
            <w:tcW w:w="2835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DTAB0007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5708F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5708F" w:rsidRPr="001651D4" w:rsidRDefault="0085708F" w:rsidP="0085708F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5708F" w:rsidRDefault="0085708F" w:rsidP="0085708F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團險保單主檔_學團險資料</w:t>
            </w:r>
          </w:p>
        </w:tc>
        <w:tc>
          <w:tcPr>
            <w:tcW w:w="2835" w:type="dxa"/>
          </w:tcPr>
          <w:p w:rsidR="0085708F" w:rsidRDefault="0085708F" w:rsidP="0085708F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DTBGC300</w:t>
            </w:r>
          </w:p>
        </w:tc>
        <w:tc>
          <w:tcPr>
            <w:tcW w:w="799" w:type="dxa"/>
          </w:tcPr>
          <w:p w:rsidR="0085708F" w:rsidRPr="001651D4" w:rsidRDefault="0085708F" w:rsidP="0085708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5708F" w:rsidRPr="001651D4" w:rsidRDefault="0085708F" w:rsidP="0085708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5708F" w:rsidRPr="001651D4" w:rsidRDefault="0085708F" w:rsidP="0085708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5708F" w:rsidRPr="001651D4" w:rsidRDefault="0085708F" w:rsidP="0085708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44BA8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44BA8" w:rsidRPr="00AD2D28" w:rsidRDefault="00E44BA8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44BA8" w:rsidRPr="00AD2D28" w:rsidRDefault="000B044F" w:rsidP="008C36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查核</w:t>
            </w:r>
            <w:r w:rsidRPr="000B044F">
              <w:rPr>
                <w:rFonts w:ascii="細明體" w:eastAsia="細明體" w:hAnsi="細明體" w:hint="eastAsia"/>
                <w:sz w:val="20"/>
                <w:szCs w:val="20"/>
              </w:rPr>
              <w:t>案件處理模組</w:t>
            </w:r>
          </w:p>
        </w:tc>
        <w:tc>
          <w:tcPr>
            <w:tcW w:w="5674" w:type="dxa"/>
          </w:tcPr>
          <w:p w:rsidR="00E44BA8" w:rsidRPr="00AD2D28" w:rsidRDefault="000B044F" w:rsidP="008C36C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AA_Q0Z004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84728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E1608E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1608E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8D5AD0">
        <w:rPr>
          <w:rFonts w:ascii="細明體" w:eastAsia="細明體" w:hAnsi="細明體" w:hint="eastAsia"/>
          <w:kern w:val="2"/>
          <w:lang w:eastAsia="zh-TW"/>
        </w:rPr>
        <w:t>總免覆核件數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F423E1">
        <w:rPr>
          <w:rFonts w:ascii="細明體" w:eastAsia="細明體" w:hAnsi="細明體" w:hint="eastAsia"/>
          <w:kern w:val="2"/>
          <w:lang w:eastAsia="zh-TW"/>
        </w:rPr>
        <w:t>事故原因抽驗件數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F423E1">
        <w:rPr>
          <w:rFonts w:ascii="細明體" w:eastAsia="細明體" w:hAnsi="細明體" w:hint="eastAsia"/>
          <w:kern w:val="2"/>
          <w:lang w:eastAsia="zh-TW"/>
        </w:rPr>
        <w:t>疾病代碼抽驗件數</w:t>
      </w:r>
    </w:p>
    <w:p w:rsidR="0084728D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CD5415">
        <w:rPr>
          <w:rFonts w:ascii="細明體" w:eastAsia="細明體" w:hAnsi="細明體" w:hint="eastAsia"/>
          <w:kern w:val="2"/>
          <w:lang w:eastAsia="zh-TW"/>
        </w:rPr>
        <w:t>生效日抽驗件數</w:t>
      </w:r>
    </w:p>
    <w:p w:rsidR="0084728D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CD5415">
        <w:rPr>
          <w:rFonts w:ascii="細明體" w:eastAsia="細明體" w:hAnsi="細明體" w:hint="eastAsia"/>
          <w:kern w:val="2"/>
          <w:lang w:eastAsia="zh-TW"/>
        </w:rPr>
        <w:t>除外事項抽驗件數</w:t>
      </w:r>
    </w:p>
    <w:p w:rsidR="0084728D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CD5415">
        <w:rPr>
          <w:rFonts w:ascii="細明體" w:eastAsia="細明體" w:hAnsi="細明體" w:hint="eastAsia"/>
          <w:kern w:val="2"/>
          <w:lang w:eastAsia="zh-TW"/>
        </w:rPr>
        <w:t>人工轉派抽驗件數</w:t>
      </w:r>
    </w:p>
    <w:p w:rsidR="00CD5415" w:rsidRDefault="00CD5415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$A至C級件抽驗件數</w:t>
      </w:r>
    </w:p>
    <w:p w:rsidR="005E7B65" w:rsidRDefault="005E7B65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$學團險件數</w:t>
      </w:r>
    </w:p>
    <w:p w:rsidR="00780906" w:rsidRDefault="00780906" w:rsidP="0078090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共用參數</w:t>
      </w:r>
    </w:p>
    <w:p w:rsidR="00780906" w:rsidRPr="00CD5415" w:rsidRDefault="00780906" w:rsidP="00CD541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CD5415">
        <w:rPr>
          <w:rFonts w:ascii="細明體" w:eastAsia="細明體" w:hAnsi="細明體" w:hint="eastAsia"/>
          <w:kern w:val="2"/>
          <w:lang w:eastAsia="zh-TW"/>
        </w:rPr>
        <w:t>執行日期</w:t>
      </w:r>
    </w:p>
    <w:p w:rsidR="009E556D" w:rsidRDefault="00780906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檢核參數</w:t>
      </w:r>
    </w:p>
    <w:p w:rsidR="00CF7DCD" w:rsidRDefault="00780906" w:rsidP="0078090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若傳入參數為null，則$</w:t>
      </w:r>
      <w:r w:rsidR="00316BFC">
        <w:rPr>
          <w:rFonts w:ascii="細明體" w:eastAsia="細明體" w:hAnsi="細明體" w:hint="eastAsia"/>
          <w:kern w:val="2"/>
          <w:lang w:eastAsia="zh-TW"/>
        </w:rPr>
        <w:t>執行日期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="00316BFC">
        <w:rPr>
          <w:rFonts w:ascii="細明體" w:eastAsia="細明體" w:hAnsi="細明體" w:hint="eastAsia"/>
          <w:kern w:val="2"/>
          <w:lang w:eastAsia="zh-TW"/>
        </w:rPr>
        <w:t>shutdown day</w:t>
      </w:r>
    </w:p>
    <w:p w:rsidR="008114D6" w:rsidRPr="008114D6" w:rsidRDefault="00780906" w:rsidP="008114D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若傳入參數1，格式不為日期，則拋出Exception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輸入參數格式錯誤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，反之$</w:t>
      </w:r>
      <w:r w:rsidR="00316BFC">
        <w:rPr>
          <w:rFonts w:ascii="細明體" w:eastAsia="細明體" w:hAnsi="細明體" w:hint="eastAsia"/>
          <w:kern w:val="2"/>
          <w:lang w:eastAsia="zh-TW"/>
        </w:rPr>
        <w:t>執行日期</w:t>
      </w:r>
      <w:r>
        <w:rPr>
          <w:rFonts w:ascii="細明體" w:eastAsia="細明體" w:hAnsi="細明體" w:hint="eastAsia"/>
          <w:kern w:val="2"/>
          <w:lang w:eastAsia="zh-TW"/>
        </w:rPr>
        <w:t>=參數1</w:t>
      </w:r>
    </w:p>
    <w:p w:rsidR="008114D6" w:rsidRDefault="008114D6" w:rsidP="008F1634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壽險件免覆核案件抽件寫入查核平台</w:t>
      </w:r>
    </w:p>
    <w:p w:rsidR="00983F1F" w:rsidRDefault="002A440F" w:rsidP="008114D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取得需查核單位代號，</w:t>
      </w:r>
      <w:r w:rsidR="008F1634">
        <w:rPr>
          <w:rFonts w:ascii="細明體" w:eastAsia="細明體" w:hAnsi="細明體" w:hint="eastAsia"/>
          <w:kern w:val="2"/>
          <w:lang w:eastAsia="zh-TW"/>
        </w:rPr>
        <w:t>讀取代碼中文對照，系統代號：AA，欄位名稱</w:t>
      </w:r>
      <w:r w:rsidR="008F1634" w:rsidRPr="008F1634">
        <w:rPr>
          <w:rFonts w:ascii="細明體" w:eastAsia="細明體" w:hAnsi="細明體"/>
          <w:kern w:val="2"/>
          <w:lang w:eastAsia="zh-TW"/>
        </w:rPr>
        <w:t>SKIP_APRV_DIV_NO</w:t>
      </w:r>
      <w:r w:rsidR="008F1634">
        <w:rPr>
          <w:rFonts w:ascii="細明體" w:eastAsia="細明體" w:hAnsi="細明體" w:hint="eastAsia"/>
          <w:kern w:val="2"/>
          <w:lang w:eastAsia="zh-TW"/>
        </w:rPr>
        <w:t>，取得各行政中心服務科代號，然後逐$服務科代號取得代碼值，若為Y則進行後續處理</w:t>
      </w:r>
    </w:p>
    <w:p w:rsidR="00511030" w:rsidRDefault="00511030" w:rsidP="008114D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取得需處理案件資料</w:t>
      </w:r>
    </w:p>
    <w:p w:rsidR="00511030" w:rsidRPr="008F1634" w:rsidRDefault="00511030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讀取理賠受理檔DTAAA001符合條件的資料筆數，核賠單位=$服務科代號，是否為自動核賠案件=S，案件層級!=H，結案日期=$執行日期</w:t>
      </w:r>
    </w:p>
    <w:p w:rsidR="0028455B" w:rsidRDefault="008F1634" w:rsidP="008114D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取得相關件數</w:t>
      </w:r>
    </w:p>
    <w:p w:rsidR="008F1634" w:rsidRDefault="008F1634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總件數: </w:t>
      </w:r>
      <w:r w:rsidR="00511030">
        <w:rPr>
          <w:rFonts w:ascii="細明體" w:eastAsia="細明體" w:hAnsi="細明體" w:hint="eastAsia"/>
          <w:kern w:val="2"/>
          <w:lang w:eastAsia="zh-TW"/>
        </w:rPr>
        <w:t>需處理案件資料筆數</w:t>
      </w:r>
    </w:p>
    <w:p w:rsidR="00114EF3" w:rsidRDefault="00114EF3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1%件數: 總件數 * 0.01，無條件進位</w:t>
      </w:r>
    </w:p>
    <w:p w:rsidR="00D86B3E" w:rsidRDefault="00D86B3E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5</w:t>
      </w:r>
      <w:r w:rsidR="00114EF3">
        <w:rPr>
          <w:rFonts w:ascii="細明體" w:eastAsia="細明體" w:hAnsi="細明體" w:hint="eastAsia"/>
          <w:kern w:val="2"/>
          <w:lang w:eastAsia="zh-TW"/>
        </w:rPr>
        <w:t>%件數: 總件數 * 0.0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="00114EF3">
        <w:rPr>
          <w:rFonts w:ascii="細明體" w:eastAsia="細明體" w:hAnsi="細明體" w:hint="eastAsia"/>
          <w:kern w:val="2"/>
          <w:lang w:eastAsia="zh-TW"/>
        </w:rPr>
        <w:t>，無條件進位</w:t>
      </w:r>
    </w:p>
    <w:p w:rsidR="00511030" w:rsidRDefault="00511030" w:rsidP="008114D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逐筆並依照下列條件順序判斷需處理案件資料($受理編號)並進行分類</w:t>
      </w:r>
    </w:p>
    <w:p w:rsidR="00511030" w:rsidRDefault="00934AF6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人工轉派指派件</w:t>
      </w:r>
    </w:p>
    <w:p w:rsidR="00433660" w:rsidRDefault="00252DF5" w:rsidP="008114D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以$受理編號查詢跨區派件分派記錄檔DTAAA100，若資料.跨區取件分派種類DISPATCH_TYPE</w:t>
      </w:r>
      <w:r w:rsidR="00433660">
        <w:rPr>
          <w:rFonts w:ascii="細明體" w:eastAsia="細明體" w:hAnsi="細明體" w:hint="eastAsia"/>
          <w:kern w:val="2"/>
          <w:lang w:eastAsia="zh-TW"/>
        </w:rPr>
        <w:t>=2，則$受理編號歸入人工轉派指派件</w:t>
      </w:r>
    </w:p>
    <w:p w:rsidR="003450C9" w:rsidRDefault="003450C9" w:rsidP="008114D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若案件數量=1%件數則不再判斷此類別</w:t>
      </w:r>
    </w:p>
    <w:p w:rsidR="00934AF6" w:rsidRDefault="00934AF6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保單有除外事項</w:t>
      </w:r>
    </w:p>
    <w:p w:rsidR="00433660" w:rsidRDefault="00F26051" w:rsidP="008114D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以$受理編號查詢理賠紀錄檔DTAAB001，在以理賠紀錄檔.保單號碼串連特別承保檔DTAB0007，若特別承保檔.除外責任EXCL_CODE &gt; 0，則$受理編號歸入保單有除外事項</w:t>
      </w:r>
    </w:p>
    <w:p w:rsidR="003450C9" w:rsidRDefault="003450C9" w:rsidP="008114D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若案件數量=1%件數則不再判斷此類別</w:t>
      </w:r>
    </w:p>
    <w:p w:rsidR="00934AF6" w:rsidRDefault="00934AF6" w:rsidP="008114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事故日與生效日間隔</w:t>
      </w:r>
      <w:r w:rsidR="009F5088">
        <w:rPr>
          <w:rFonts w:ascii="細明體" w:eastAsia="細明體" w:hAnsi="細明體" w:hint="eastAsia"/>
          <w:kern w:val="2"/>
          <w:lang w:eastAsia="zh-TW"/>
        </w:rPr>
        <w:t>過短</w:t>
      </w:r>
    </w:p>
    <w:p w:rsidR="00A74A1F" w:rsidRDefault="00A74A1F" w:rsidP="008114D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以$受理編號查詢理賠申請書檔DTAAA010，取得事故日OCR_DATE、事故原因OCR_RESN，在以$受理編號查詢投保明細檔DTAAB100，取得最大的投保始期ISSUE_DATE</w:t>
      </w:r>
    </w:p>
    <w:p w:rsidR="00A74A1F" w:rsidRDefault="00A74A1F" w:rsidP="00235D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若OCR_RESN開頭為A且生效日與事故日間隔時間小於2年，則$受理編號歸入事故日與生效日間隔過短</w:t>
      </w:r>
    </w:p>
    <w:p w:rsidR="00A74A1F" w:rsidRDefault="00A74A1F" w:rsidP="00235D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若OCR_RESN開頭為B且生效日與事故日間隔時間小於3個月，則$受理編號歸入事故日與生效日間隔過短</w:t>
      </w:r>
    </w:p>
    <w:p w:rsidR="003450C9" w:rsidRDefault="003450C9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若案件數量=1%件數則不再判斷此類別</w:t>
      </w:r>
    </w:p>
    <w:p w:rsidR="009F5088" w:rsidRDefault="009F5088" w:rsidP="00235D0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特定</w:t>
      </w:r>
      <w:r w:rsidRPr="009F5088">
        <w:rPr>
          <w:rFonts w:ascii="細明體" w:eastAsia="細明體" w:hAnsi="細明體" w:hint="eastAsia"/>
          <w:kern w:val="2"/>
          <w:lang w:eastAsia="zh-TW"/>
        </w:rPr>
        <w:t>疾病代碼</w:t>
      </w:r>
    </w:p>
    <w:p w:rsidR="00A74A1F" w:rsidRDefault="00A74A1F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 w:rsidR="00EA562C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="00EA562C">
        <w:rPr>
          <w:rFonts w:ascii="細明體" w:eastAsia="細明體" w:hAnsi="細明體" w:hint="eastAsia"/>
          <w:kern w:val="2"/>
          <w:lang w:eastAsia="zh-TW"/>
        </w:rPr>
        <w:t>查詢診斷書檔DTAAA020，若疾病代碼1與附1內容相同，則$受理編號歸入特定疾病代碼</w:t>
      </w:r>
    </w:p>
    <w:p w:rsidR="003450C9" w:rsidRDefault="003450C9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若案件數量=1%件數則不再判斷此類別</w:t>
      </w:r>
    </w:p>
    <w:p w:rsidR="009F5088" w:rsidRDefault="009F5088" w:rsidP="00235D0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特定事故原因</w:t>
      </w:r>
    </w:p>
    <w:p w:rsidR="00376237" w:rsidRDefault="00865263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以$受理編號查詢理賠申請書檔DTAAA010，若申請書檔DTAAA010.事故原因在附2裡，則$受理編號歸入特定事故原因</w:t>
      </w:r>
    </w:p>
    <w:p w:rsidR="003450C9" w:rsidRPr="00FA5AFC" w:rsidRDefault="001D5087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 人工轉派指派件=1%件數 且 保單有除外事項=1%件數 且 事故日與生效日間隔過短=1%件數 且 特定</w:t>
      </w:r>
      <w:r w:rsidRPr="009F5088">
        <w:rPr>
          <w:rFonts w:ascii="細明體" w:eastAsia="細明體" w:hAnsi="細明體" w:hint="eastAsia"/>
          <w:kern w:val="2"/>
          <w:lang w:eastAsia="zh-TW"/>
        </w:rPr>
        <w:t>疾病代碼</w:t>
      </w:r>
      <w:r>
        <w:rPr>
          <w:rFonts w:ascii="細明體" w:eastAsia="細明體" w:hAnsi="細明體" w:hint="eastAsia"/>
          <w:kern w:val="2"/>
          <w:lang w:eastAsia="zh-TW"/>
        </w:rPr>
        <w:t>=1%件數 時，若特定事故原因件數 &gt;= 1%件數則不再判斷此類別</w:t>
      </w:r>
    </w:p>
    <w:p w:rsidR="009C09FC" w:rsidRDefault="009C09FC" w:rsidP="00235D0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一般件</w:t>
      </w:r>
    </w:p>
    <w:p w:rsidR="009C09FC" w:rsidRDefault="009C09FC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不屬於前項者，$受理編號歸入本類</w:t>
      </w:r>
    </w:p>
    <w:p w:rsidR="002B6126" w:rsidRDefault="002B6126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 人工轉派指派件=1%件數 且 保單有除外事項=1%件數 且 事故日與生效日間隔過短=1%件數 且 特定</w:t>
      </w:r>
      <w:r w:rsidRPr="009F5088">
        <w:rPr>
          <w:rFonts w:ascii="細明體" w:eastAsia="細明體" w:hAnsi="細明體" w:hint="eastAsia"/>
          <w:kern w:val="2"/>
          <w:lang w:eastAsia="zh-TW"/>
        </w:rPr>
        <w:t>疾病代碼</w:t>
      </w:r>
      <w:r>
        <w:rPr>
          <w:rFonts w:ascii="細明體" w:eastAsia="細明體" w:hAnsi="細明體" w:hint="eastAsia"/>
          <w:kern w:val="2"/>
          <w:lang w:eastAsia="zh-TW"/>
        </w:rPr>
        <w:t>=1%件數 且 特定事故原因件數 &gt;= 1%件數</w:t>
      </w:r>
      <w:r w:rsidR="00777207">
        <w:rPr>
          <w:rFonts w:ascii="細明體" w:eastAsia="細明體" w:hAnsi="細明體" w:hint="eastAsia"/>
          <w:kern w:val="2"/>
          <w:lang w:eastAsia="zh-TW"/>
        </w:rPr>
        <w:t>時，</w:t>
      </w:r>
      <w:r>
        <w:rPr>
          <w:rFonts w:ascii="細明體" w:eastAsia="細明體" w:hAnsi="細明體" w:hint="eastAsia"/>
          <w:kern w:val="2"/>
          <w:lang w:eastAsia="zh-TW"/>
        </w:rPr>
        <w:t>不再判斷此類別</w:t>
      </w:r>
    </w:p>
    <w:p w:rsidR="00B36505" w:rsidRDefault="00B36505" w:rsidP="00235D0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A-C級案件層級免覆核件</w:t>
      </w:r>
    </w:p>
    <w:p w:rsidR="00B36505" w:rsidRDefault="00B36505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以受理編號查詢理賠受理檔DTAAA001，若案件層級為A、B、C之一，則$受理編號歸入A-C級案件層級免覆核</w:t>
      </w:r>
    </w:p>
    <w:p w:rsidR="00FD37EB" w:rsidRDefault="00FD37EB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若案件數量=1%件數則不再判斷此類別</w:t>
      </w:r>
    </w:p>
    <w:p w:rsidR="00573B62" w:rsidRDefault="00573B62" w:rsidP="00235D0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將人工轉派指派件、保單有除外事項件、事故日與生效日間隔過短件、特定</w:t>
      </w:r>
      <w:r w:rsidRPr="009F5088">
        <w:rPr>
          <w:rFonts w:ascii="細明體" w:eastAsia="細明體" w:hAnsi="細明體" w:hint="eastAsia"/>
          <w:kern w:val="2"/>
          <w:lang w:eastAsia="zh-TW"/>
        </w:rPr>
        <w:t>疾病代碼</w:t>
      </w:r>
      <w:r>
        <w:rPr>
          <w:rFonts w:ascii="細明體" w:eastAsia="細明體" w:hAnsi="細明體" w:hint="eastAsia"/>
          <w:kern w:val="2"/>
          <w:lang w:eastAsia="zh-TW"/>
        </w:rPr>
        <w:t>件內相關受編寫至查核平台</w:t>
      </w:r>
    </w:p>
    <w:p w:rsidR="00F61669" w:rsidRDefault="00573B62" w:rsidP="00235D0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 人工轉派指派件=1%件數 且 保單有除外事項=1%件數 且 事故日與生效日間隔過短=1%件數 且 特定</w:t>
      </w:r>
      <w:r w:rsidRPr="009F5088">
        <w:rPr>
          <w:rFonts w:ascii="細明體" w:eastAsia="細明體" w:hAnsi="細明體" w:hint="eastAsia"/>
          <w:kern w:val="2"/>
          <w:lang w:eastAsia="zh-TW"/>
        </w:rPr>
        <w:t>疾病代碼</w:t>
      </w:r>
      <w:r>
        <w:rPr>
          <w:rFonts w:ascii="細明體" w:eastAsia="細明體" w:hAnsi="細明體" w:hint="eastAsia"/>
          <w:kern w:val="2"/>
          <w:lang w:eastAsia="zh-TW"/>
        </w:rPr>
        <w:t>=1%件數</w:t>
      </w:r>
      <w:r w:rsidR="0077094F">
        <w:rPr>
          <w:rFonts w:ascii="細明體" w:eastAsia="細明體" w:hAnsi="細明體" w:hint="eastAsia"/>
          <w:kern w:val="2"/>
          <w:lang w:eastAsia="zh-TW"/>
        </w:rPr>
        <w:t xml:space="preserve"> 時</w:t>
      </w:r>
    </w:p>
    <w:p w:rsidR="00573B62" w:rsidRDefault="0077094F" w:rsidP="00235D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取1%數量之特定事故原因件數寫至查核平台</w:t>
      </w:r>
    </w:p>
    <w:p w:rsidR="0077094F" w:rsidRDefault="0077094F" w:rsidP="00235D0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若否，則取5%件數-(人工轉派指派件數+保單有除外事項件數+事故日與生效日間隔過短件數+特定</w:t>
      </w:r>
      <w:r w:rsidRPr="009F5088">
        <w:rPr>
          <w:rFonts w:ascii="細明體" w:eastAsia="細明體" w:hAnsi="細明體" w:hint="eastAsia"/>
          <w:kern w:val="2"/>
          <w:lang w:eastAsia="zh-TW"/>
        </w:rPr>
        <w:t>疾病代碼</w:t>
      </w:r>
      <w:r>
        <w:rPr>
          <w:rFonts w:ascii="細明體" w:eastAsia="細明體" w:hAnsi="細明體" w:hint="eastAsia"/>
          <w:kern w:val="2"/>
          <w:lang w:eastAsia="zh-TW"/>
        </w:rPr>
        <w:t>件數)的特定事故原因件數寫至查核平台</w:t>
      </w:r>
    </w:p>
    <w:p w:rsidR="00573B62" w:rsidRDefault="00175BFE" w:rsidP="00235D0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將A-C級案件層級免覆核件寫至查核平台</w:t>
      </w:r>
    </w:p>
    <w:p w:rsidR="00235D0C" w:rsidRDefault="00367E56" w:rsidP="00235D0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學團險件免覆核案件抽件寫入查核平台</w:t>
      </w:r>
    </w:p>
    <w:p w:rsidR="00367E56" w:rsidRDefault="00367E56" w:rsidP="00367E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取得需查核單位代號，讀取代碼中文對照，系統代號：AA，欄位名稱CLAIM_DIV_NO，取得各行政中心服務科代號，然後逐$服務科代號取得代碼值</w:t>
      </w:r>
    </w:p>
    <w:p w:rsidR="00367E56" w:rsidRDefault="00367E56" w:rsidP="00367E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取得需處理案件資料</w:t>
      </w:r>
    </w:p>
    <w:p w:rsidR="00367E56" w:rsidRPr="008F1634" w:rsidRDefault="00367E56" w:rsidP="00367E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讀取理賠受理檔DTAAA001符合條件的資料筆數，核賠單位=$</w:t>
      </w:r>
      <w:r w:rsidR="00773AD1">
        <w:rPr>
          <w:rFonts w:ascii="細明體" w:eastAsia="細明體" w:hAnsi="細明體" w:hint="eastAsia"/>
          <w:kern w:val="2"/>
          <w:lang w:eastAsia="zh-TW"/>
        </w:rPr>
        <w:t>服務科代號，</w:t>
      </w:r>
      <w:r>
        <w:rPr>
          <w:rFonts w:ascii="細明體" w:eastAsia="細明體" w:hAnsi="細明體" w:hint="eastAsia"/>
          <w:kern w:val="2"/>
          <w:lang w:eastAsia="zh-TW"/>
        </w:rPr>
        <w:t>案件層級</w:t>
      </w:r>
      <w:r w:rsidR="00773AD1">
        <w:rPr>
          <w:rFonts w:ascii="細明體" w:eastAsia="細明體" w:hAnsi="細明體" w:hint="eastAsia"/>
          <w:kern w:val="2"/>
          <w:lang w:eastAsia="zh-TW"/>
        </w:rPr>
        <w:t>=F</w:t>
      </w:r>
      <w:r>
        <w:rPr>
          <w:rFonts w:ascii="細明體" w:eastAsia="細明體" w:hAnsi="細明體" w:hint="eastAsia"/>
          <w:kern w:val="2"/>
          <w:lang w:eastAsia="zh-TW"/>
        </w:rPr>
        <w:t>，結案日期=$執行日期</w:t>
      </w:r>
      <w:r w:rsidR="00773AD1">
        <w:rPr>
          <w:rFonts w:ascii="細明體" w:eastAsia="細明體" w:hAnsi="細明體" w:hint="eastAsia"/>
          <w:kern w:val="2"/>
          <w:lang w:eastAsia="zh-TW"/>
        </w:rPr>
        <w:t>，並查詢理賠申請檔DTAAA010</w:t>
      </w:r>
      <w:r w:rsidR="00EF41D9">
        <w:rPr>
          <w:rFonts w:ascii="細明體" w:eastAsia="細明體" w:hAnsi="細明體" w:hint="eastAsia"/>
          <w:kern w:val="2"/>
          <w:lang w:eastAsia="zh-TW"/>
        </w:rPr>
        <w:t>.</w:t>
      </w:r>
      <w:r w:rsidR="0019100C">
        <w:rPr>
          <w:rFonts w:ascii="細明體" w:eastAsia="細明體" w:hAnsi="細明體" w:hint="eastAsia"/>
          <w:kern w:val="2"/>
          <w:lang w:eastAsia="zh-TW"/>
        </w:rPr>
        <w:t>保單號碼</w:t>
      </w:r>
      <w:r w:rsidR="00EF41D9">
        <w:rPr>
          <w:rFonts w:ascii="細明體" w:eastAsia="細明體" w:hAnsi="細明體" w:hint="eastAsia"/>
          <w:kern w:val="2"/>
          <w:lang w:eastAsia="zh-TW"/>
        </w:rPr>
        <w:t>需要與</w:t>
      </w:r>
      <w:r w:rsidR="00EF41D9">
        <w:rPr>
          <w:rFonts w:ascii="新細明體" w:hAnsi="新細明體" w:hint="eastAsia"/>
          <w:lang w:eastAsia="zh-TW"/>
        </w:rPr>
        <w:t>團險保單主檔_學團險資料</w:t>
      </w:r>
      <w:r w:rsidR="00EF41D9">
        <w:rPr>
          <w:rFonts w:ascii="細明體" w:eastAsia="細明體" w:hAnsi="細明體" w:hint="eastAsia"/>
          <w:lang w:eastAsia="zh-TW"/>
        </w:rPr>
        <w:t>DTBGC300.保單鍵值前10碼相同</w:t>
      </w:r>
    </w:p>
    <w:p w:rsidR="00367E56" w:rsidRDefault="00367E56" w:rsidP="00367E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取得相關件數</w:t>
      </w:r>
    </w:p>
    <w:p w:rsidR="00367E56" w:rsidRDefault="00367E56" w:rsidP="00367E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總件數: 需處理案件資料筆數</w:t>
      </w:r>
    </w:p>
    <w:p w:rsidR="00367E56" w:rsidRDefault="00367E56" w:rsidP="00367E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5%件數: 總件數 * 0.05，無條件進位</w:t>
      </w:r>
    </w:p>
    <w:p w:rsidR="00382402" w:rsidRPr="00367E56" w:rsidRDefault="001E5E79" w:rsidP="0038240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將取得之理賠件數*5%件數之受理編號寫入查核平台</w:t>
      </w:r>
    </w:p>
    <w:p w:rsidR="00850ABE" w:rsidRDefault="00850ABE" w:rsidP="00EA562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寫入查核平台</w:t>
      </w:r>
    </w:p>
    <w:p w:rsidR="00850ABE" w:rsidRDefault="0031515F" w:rsidP="008D215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取得覆核人員清單</w:t>
      </w:r>
      <w:r w:rsidR="00764608">
        <w:rPr>
          <w:rFonts w:ascii="細明體" w:eastAsia="細明體" w:hAnsi="細明體" w:hint="eastAsia"/>
          <w:kern w:val="2"/>
          <w:lang w:eastAsia="zh-TW"/>
        </w:rPr>
        <w:t>後，亂數後逐筆</w:t>
      </w:r>
      <w:r w:rsidR="00003340">
        <w:rPr>
          <w:rFonts w:ascii="細明體" w:eastAsia="細明體" w:hAnsi="細明體" w:hint="eastAsia"/>
          <w:kern w:val="2"/>
          <w:lang w:eastAsia="zh-TW"/>
        </w:rPr>
        <w:t>覆核人員ID</w:t>
      </w:r>
      <w:r w:rsidR="00764608">
        <w:rPr>
          <w:rFonts w:ascii="細明體" w:eastAsia="細明體" w:hAnsi="細明體" w:hint="eastAsia"/>
          <w:kern w:val="2"/>
          <w:lang w:eastAsia="zh-TW"/>
        </w:rPr>
        <w:t>配對案件</w:t>
      </w:r>
    </w:p>
    <w:p w:rsidR="00764608" w:rsidRDefault="00764608" w:rsidP="008D215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依照單位代號讀取人事記錄檔，其中ID存在覆核人員檔內覆核人員，且該ID.IS_MANAGER = 0</w:t>
      </w:r>
      <w:ins w:id="17" w:author="cathay" w:date="2018-12-27T17:38:00Z">
        <w:r w:rsidR="00E42D7B">
          <w:rPr>
            <w:rFonts w:ascii="細明體" w:eastAsia="細明體" w:hAnsi="細明體" w:hint="eastAsia"/>
            <w:kern w:val="2"/>
            <w:lang w:eastAsia="zh-TW"/>
          </w:rPr>
          <w:t>，該CFM_NO對應的EMP_NO單位代號也需一致</w:t>
        </w:r>
      </w:ins>
    </w:p>
    <w:p w:rsidR="000B044F" w:rsidRDefault="000B044F" w:rsidP="008D215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呼叫AA_Q0Z004.</w:t>
      </w:r>
      <w:r w:rsidRPr="000B044F">
        <w:rPr>
          <w:rFonts w:ascii="細明體" w:eastAsia="細明體" w:hAnsi="細明體"/>
          <w:kern w:val="2"/>
          <w:lang w:eastAsia="zh-TW"/>
        </w:rPr>
        <w:t>insertDTAAQ102byAPLY_N</w:t>
      </w:r>
      <w:r w:rsidR="00AF41F8" w:rsidRPr="000B044F">
        <w:rPr>
          <w:rFonts w:ascii="細明體" w:eastAsia="細明體" w:hAnsi="細明體"/>
          <w:kern w:val="2"/>
          <w:lang w:eastAsia="zh-TW"/>
        </w:rPr>
        <w:t>o</w:t>
      </w:r>
      <w:r w:rsidRPr="000B044F">
        <w:rPr>
          <w:rFonts w:ascii="細明體" w:eastAsia="細明體" w:hAnsi="細明體"/>
          <w:kern w:val="2"/>
          <w:lang w:eastAsia="zh-TW"/>
        </w:rPr>
        <w:t>forAA</w:t>
      </w:r>
      <w:r w:rsidR="00AF41F8"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AF41F8" w:rsidRDefault="00AF41F8" w:rsidP="008D215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AF41F8" w:rsidRDefault="00AF41F8" w:rsidP="008D215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單位代號</w:t>
      </w:r>
    </w:p>
    <w:p w:rsidR="00AF41F8" w:rsidRDefault="00AF41F8" w:rsidP="008D215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DTAAQ</w:t>
      </w:r>
      <w:r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02</w:t>
      </w:r>
    </w:p>
    <w:p w:rsidR="00907A06" w:rsidRDefault="00907A06" w:rsidP="008D2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07A06">
        <w:rPr>
          <w:rFonts w:ascii="細明體" w:eastAsia="細明體" w:hAnsi="細明體"/>
          <w:kern w:val="2"/>
          <w:lang w:eastAsia="zh-TW"/>
        </w:rPr>
        <w:t>CHECK_DIV_NO</w:t>
      </w:r>
      <w:r>
        <w:rPr>
          <w:rFonts w:ascii="細明體" w:eastAsia="細明體" w:hAnsi="細明體"/>
          <w:kern w:val="2"/>
          <w:lang w:eastAsia="zh-TW"/>
        </w:rPr>
        <w:t>:</w:t>
      </w:r>
      <w:r>
        <w:rPr>
          <w:rFonts w:ascii="細明體" w:eastAsia="細明體" w:hAnsi="細明體" w:hint="eastAsia"/>
          <w:kern w:val="2"/>
          <w:lang w:eastAsia="zh-TW"/>
        </w:rPr>
        <w:t>單位代號</w:t>
      </w:r>
    </w:p>
    <w:p w:rsidR="00907A06" w:rsidRDefault="00907A06" w:rsidP="008D2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07A06">
        <w:rPr>
          <w:rFonts w:ascii="細明體" w:eastAsia="細明體" w:hAnsi="細明體"/>
          <w:kern w:val="2"/>
          <w:lang w:eastAsia="zh-TW"/>
        </w:rPr>
        <w:t>CHECK_ID</w:t>
      </w:r>
      <w:r>
        <w:rPr>
          <w:rFonts w:ascii="細明體" w:eastAsia="細明體" w:hAnsi="細明體" w:hint="eastAsia"/>
          <w:kern w:val="2"/>
          <w:lang w:eastAsia="zh-TW"/>
        </w:rPr>
        <w:t>:覆核人員ID</w:t>
      </w:r>
    </w:p>
    <w:p w:rsidR="00907A06" w:rsidRDefault="00907A06" w:rsidP="008D2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07A06">
        <w:rPr>
          <w:rFonts w:ascii="細明體" w:eastAsia="細明體" w:hAnsi="細明體"/>
          <w:kern w:val="2"/>
          <w:lang w:eastAsia="zh-TW"/>
        </w:rPr>
        <w:t>CASE_INFO</w:t>
      </w:r>
      <w:r>
        <w:rPr>
          <w:rFonts w:ascii="細明體" w:eastAsia="細明體" w:hAnsi="細明體" w:hint="eastAsia"/>
          <w:kern w:val="2"/>
          <w:lang w:eastAsia="zh-TW"/>
        </w:rPr>
        <w:t>:</w:t>
      </w:r>
      <w:r w:rsidR="00972268">
        <w:rPr>
          <w:rFonts w:ascii="細明體" w:eastAsia="細明體" w:hAnsi="細明體"/>
          <w:kern w:val="2"/>
          <w:lang w:eastAsia="zh-TW"/>
        </w:rPr>
        <w:t>”</w:t>
      </w:r>
      <w:r w:rsidR="00972268">
        <w:rPr>
          <w:rFonts w:ascii="細明體" w:eastAsia="細明體" w:hAnsi="細明體" w:hint="eastAsia"/>
          <w:kern w:val="2"/>
          <w:lang w:eastAsia="zh-TW"/>
        </w:rPr>
        <w:t>受理編號:</w:t>
      </w:r>
      <w:r w:rsidR="00972268">
        <w:rPr>
          <w:rFonts w:ascii="細明體" w:eastAsia="細明體" w:hAnsi="細明體"/>
          <w:kern w:val="2"/>
          <w:lang w:eastAsia="zh-TW"/>
        </w:rPr>
        <w:t>”</w:t>
      </w:r>
      <w:r w:rsidR="00972268">
        <w:rPr>
          <w:rFonts w:ascii="細明體" w:eastAsia="細明體" w:hAnsi="細明體" w:hint="eastAsia"/>
          <w:kern w:val="2"/>
          <w:lang w:eastAsia="zh-TW"/>
        </w:rPr>
        <w:t>+ 受理編號</w:t>
      </w:r>
    </w:p>
    <w:p w:rsidR="00907A06" w:rsidRDefault="00907A06" w:rsidP="008D2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07A06">
        <w:rPr>
          <w:rFonts w:ascii="細明體" w:eastAsia="細明體" w:hAnsi="細明體"/>
          <w:kern w:val="2"/>
          <w:lang w:eastAsia="zh-TW"/>
        </w:rPr>
        <w:t>INDEX_1</w:t>
      </w:r>
      <w:r w:rsidR="00972268">
        <w:rPr>
          <w:rFonts w:ascii="細明體" w:eastAsia="細明體" w:hAnsi="細明體" w:hint="eastAsia"/>
          <w:kern w:val="2"/>
          <w:lang w:eastAsia="zh-TW"/>
        </w:rPr>
        <w:t>:受理編號</w:t>
      </w:r>
    </w:p>
    <w:p w:rsidR="00907A06" w:rsidRDefault="00907A06" w:rsidP="008D2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07A06">
        <w:rPr>
          <w:rFonts w:ascii="細明體" w:eastAsia="細明體" w:hAnsi="細明體"/>
          <w:kern w:val="2"/>
          <w:lang w:eastAsia="zh-TW"/>
        </w:rPr>
        <w:t>INDEX_2</w:t>
      </w:r>
      <w:r w:rsidR="00972268">
        <w:rPr>
          <w:rFonts w:ascii="細明體" w:eastAsia="細明體" w:hAnsi="細明體" w:hint="eastAsia"/>
          <w:kern w:val="2"/>
          <w:lang w:eastAsia="zh-TW"/>
        </w:rPr>
        <w:t>:單位代號</w:t>
      </w:r>
    </w:p>
    <w:p w:rsidR="00907A06" w:rsidRPr="008D2157" w:rsidRDefault="00907A06" w:rsidP="008D2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07A06">
        <w:rPr>
          <w:rFonts w:ascii="細明體" w:eastAsia="細明體" w:hAnsi="細明體"/>
          <w:kern w:val="2"/>
          <w:lang w:eastAsia="zh-TW"/>
        </w:rPr>
        <w:t>INDEX_3</w:t>
      </w:r>
      <w:r w:rsidR="00972268">
        <w:rPr>
          <w:rFonts w:ascii="細明體" w:eastAsia="細明體" w:hAnsi="細明體" w:hint="eastAsia"/>
          <w:kern w:val="2"/>
          <w:lang w:eastAsia="zh-TW"/>
        </w:rPr>
        <w:t>:事故者ID</w:t>
      </w:r>
    </w:p>
    <w:p w:rsidR="00AF41F8" w:rsidRDefault="00AF41F8" w:rsidP="008D215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“AAB2_B008_” + </w:t>
      </w:r>
      <w:r>
        <w:rPr>
          <w:rFonts w:ascii="細明體" w:eastAsia="細明體" w:hAnsi="細明體" w:hint="eastAsia"/>
          <w:kern w:val="2"/>
          <w:lang w:eastAsia="zh-TW"/>
        </w:rPr>
        <w:t>單位代號</w:t>
      </w:r>
    </w:p>
    <w:p w:rsidR="00972268" w:rsidRDefault="00972268" w:rsidP="00EA562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</w:t>
      </w:r>
    </w:p>
    <w:p w:rsidR="00972268" w:rsidRDefault="00972268" w:rsidP="008D215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拋出訊息『</w:t>
      </w:r>
      <w:r w:rsidRPr="00972268">
        <w:rPr>
          <w:rFonts w:ascii="細明體" w:eastAsia="細明體" w:hAnsi="細明體" w:hint="eastAsia"/>
          <w:kern w:val="2"/>
          <w:lang w:eastAsia="zh-TW"/>
        </w:rPr>
        <w:t>免覆核件結案抽件查核批次異常，原因： + e.getMessage()</w:t>
      </w:r>
      <w:r>
        <w:rPr>
          <w:rFonts w:ascii="細明體" w:eastAsia="細明體" w:hAnsi="細明體" w:hint="eastAsia"/>
          <w:kern w:val="2"/>
          <w:lang w:eastAsia="zh-TW"/>
        </w:rPr>
        <w:t>』</w:t>
      </w:r>
    </w:p>
    <w:p w:rsidR="00EA562C" w:rsidRDefault="00F57F4F" w:rsidP="00EA562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</w:t>
      </w:r>
    </w:p>
    <w:p w:rsidR="00EA562C" w:rsidRDefault="00EA562C" w:rsidP="00EA562C">
      <w:pPr>
        <w:pStyle w:val="Tabletext"/>
        <w:numPr>
          <w:ilvl w:val="0"/>
          <w:numId w:val="32"/>
        </w:numPr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附1：</w:t>
      </w:r>
      <w:r w:rsidR="00983147">
        <w:rPr>
          <w:rFonts w:ascii="細明體" w:eastAsia="細明體" w:hAnsi="細明體" w:hint="eastAsia"/>
          <w:kern w:val="2"/>
          <w:lang w:eastAsia="zh-TW"/>
        </w:rPr>
        <w:t>"0</w:t>
      </w:r>
      <w:r w:rsidRPr="00EA562C">
        <w:rPr>
          <w:rFonts w:ascii="細明體" w:eastAsia="細明體" w:hAnsi="細明體"/>
          <w:kern w:val="2"/>
          <w:lang w:eastAsia="zh-TW"/>
        </w:rPr>
        <w:t>42","045","052","243","250","270","271","273","275","277","279","281","282","284","285","287","288","289","290","291","292","293","294","295","296","297","298","299","300","301","302","303","304","305","306","307","308","309","317","318","319","330","331","332","333","334","335","336","340","343","345","356","359","369","389","420","421","425","524","525","530","550","551","552","553","605","606","607","628","701","737","740","741","742","743","744","745","746","747","748","749","750","751","752","753","754","755","756","757","758","759","780","781","782","783","784","785","786","787","788","789","790","791","792","793","794","795","796","797","798","799","800","801","802","803","804","805","806","807","808","809","810","811","812","813","814","815","816","817","818","819","820","821","822","823","824","825","826","827","828","829","880","881","882","883","884","885","886","887","890","891","892","893","894","895","896","897","960","961","962","963","964","965","966","967","968","969","970","971","972","973","974","975","976","977","978","979","980","981","982","983","984","985","986","987","988","989","140","141","142","143","144","145","146","147","148","149","150","151","152","153","154","155","156","157","158","159","160","161","162","163","164","165","170","171","172","173","174","175","176","179","180","181","182","183","184","185","186","187","188","190","191","192","193","194","195","196","197","198","199","200","201","202","203","204","205","206","207","208","210","211","212","213","214","215","216","217","218","219","230","231","232","233","234","235","236","237","238","239","630","631","632","633","634","635","636","637","638","639","640","641","642","643","644","645","646","647","648","650","651","652","653","654","655","656","657","658","659","660","661","662","663","667","665","666","667","668","669","670","671","672","673","674","675","676","677","760","761","762","763","767","765","766","767","768","769","770","771","772","773","777","775","776","777","778","779","780","781","782","783","787","785","786","787","788","789","790"</w:t>
      </w:r>
    </w:p>
    <w:p w:rsidR="00983147" w:rsidRPr="00EA562C" w:rsidRDefault="00983147" w:rsidP="00EA562C">
      <w:pPr>
        <w:pStyle w:val="Tabletext"/>
        <w:numPr>
          <w:ilvl w:val="0"/>
          <w:numId w:val="32"/>
        </w:numPr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附2：A02</w:t>
      </w:r>
      <w:r>
        <w:rPr>
          <w:rFonts w:ascii="細明體" w:eastAsia="細明體" w:hAnsi="細明體"/>
          <w:kern w:val="2"/>
          <w:lang w:eastAsia="zh-TW"/>
        </w:rPr>
        <w:t>,A03,A05,A15,A16,A17,B02,B03,B11</w:t>
      </w:r>
      <w:r w:rsidR="00320582">
        <w:rPr>
          <w:rFonts w:ascii="細明體" w:eastAsia="細明體" w:hAnsi="細明體"/>
          <w:kern w:val="2"/>
          <w:lang w:eastAsia="zh-TW"/>
        </w:rPr>
        <w:t>,B12,B13,B14,B15,B16,B17,B19,B21,B24,B25,B26,B27,B28,B29,C01,C02,C03,C04,C05,C06,C07,C08,C09,C10,C11,C12,C13,C14,D01</w:t>
      </w:r>
    </w:p>
    <w:sectPr w:rsidR="00983147" w:rsidRPr="00EA562C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22D" w:rsidRDefault="0052222D" w:rsidP="000C2BA8">
      <w:r>
        <w:separator/>
      </w:r>
    </w:p>
  </w:endnote>
  <w:endnote w:type="continuationSeparator" w:id="0">
    <w:p w:rsidR="0052222D" w:rsidRDefault="0052222D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22D" w:rsidRDefault="0052222D" w:rsidP="000C2BA8">
      <w:r>
        <w:separator/>
      </w:r>
    </w:p>
  </w:footnote>
  <w:footnote w:type="continuationSeparator" w:id="0">
    <w:p w:rsidR="0052222D" w:rsidRDefault="0052222D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3340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0E58"/>
    <w:rsid w:val="00031272"/>
    <w:rsid w:val="00033535"/>
    <w:rsid w:val="00033619"/>
    <w:rsid w:val="00035854"/>
    <w:rsid w:val="00036658"/>
    <w:rsid w:val="00037D02"/>
    <w:rsid w:val="00042C50"/>
    <w:rsid w:val="00044B33"/>
    <w:rsid w:val="000460E1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77FEB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044F"/>
    <w:rsid w:val="000B1567"/>
    <w:rsid w:val="000B1B22"/>
    <w:rsid w:val="000B1B3B"/>
    <w:rsid w:val="000B23D1"/>
    <w:rsid w:val="000B29D1"/>
    <w:rsid w:val="000B5824"/>
    <w:rsid w:val="000B5B46"/>
    <w:rsid w:val="000B5DF5"/>
    <w:rsid w:val="000B6FAA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3E97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4EF3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5BFE"/>
    <w:rsid w:val="00176AFB"/>
    <w:rsid w:val="00182540"/>
    <w:rsid w:val="00183411"/>
    <w:rsid w:val="0018426C"/>
    <w:rsid w:val="00184863"/>
    <w:rsid w:val="001848F8"/>
    <w:rsid w:val="0018502A"/>
    <w:rsid w:val="0018542F"/>
    <w:rsid w:val="001857CC"/>
    <w:rsid w:val="00186246"/>
    <w:rsid w:val="00186E1D"/>
    <w:rsid w:val="00186FAA"/>
    <w:rsid w:val="0019100C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D5087"/>
    <w:rsid w:val="001E073C"/>
    <w:rsid w:val="001E0897"/>
    <w:rsid w:val="001E1438"/>
    <w:rsid w:val="001E2B9B"/>
    <w:rsid w:val="001E3ED1"/>
    <w:rsid w:val="001E4613"/>
    <w:rsid w:val="001E4E1A"/>
    <w:rsid w:val="001E5C82"/>
    <w:rsid w:val="001E5E79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0F93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5D0C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2DF5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590D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55B"/>
    <w:rsid w:val="00284D22"/>
    <w:rsid w:val="00287A6C"/>
    <w:rsid w:val="00290D9F"/>
    <w:rsid w:val="00291FF9"/>
    <w:rsid w:val="00293C61"/>
    <w:rsid w:val="00294DE3"/>
    <w:rsid w:val="00295163"/>
    <w:rsid w:val="00295DC0"/>
    <w:rsid w:val="00297AB2"/>
    <w:rsid w:val="002A0378"/>
    <w:rsid w:val="002A14A8"/>
    <w:rsid w:val="002A3335"/>
    <w:rsid w:val="002A3AE7"/>
    <w:rsid w:val="002A440F"/>
    <w:rsid w:val="002A6B21"/>
    <w:rsid w:val="002A6FA5"/>
    <w:rsid w:val="002B0386"/>
    <w:rsid w:val="002B1F02"/>
    <w:rsid w:val="002B3026"/>
    <w:rsid w:val="002B395E"/>
    <w:rsid w:val="002B465A"/>
    <w:rsid w:val="002B55E2"/>
    <w:rsid w:val="002B58D6"/>
    <w:rsid w:val="002B5B93"/>
    <w:rsid w:val="002B6126"/>
    <w:rsid w:val="002B63DE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04FF"/>
    <w:rsid w:val="002E287D"/>
    <w:rsid w:val="002E2A94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515F"/>
    <w:rsid w:val="00316261"/>
    <w:rsid w:val="00316BFC"/>
    <w:rsid w:val="00320582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0C9"/>
    <w:rsid w:val="00347264"/>
    <w:rsid w:val="00347363"/>
    <w:rsid w:val="00350114"/>
    <w:rsid w:val="0035326C"/>
    <w:rsid w:val="0035333F"/>
    <w:rsid w:val="003534AA"/>
    <w:rsid w:val="00353FB9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6A19"/>
    <w:rsid w:val="00366D3D"/>
    <w:rsid w:val="00367E56"/>
    <w:rsid w:val="003720BA"/>
    <w:rsid w:val="00373701"/>
    <w:rsid w:val="0037557B"/>
    <w:rsid w:val="00375F9C"/>
    <w:rsid w:val="00376237"/>
    <w:rsid w:val="0037656B"/>
    <w:rsid w:val="003776B3"/>
    <w:rsid w:val="00377CFD"/>
    <w:rsid w:val="003823C8"/>
    <w:rsid w:val="00382402"/>
    <w:rsid w:val="003827BD"/>
    <w:rsid w:val="0038341A"/>
    <w:rsid w:val="00383AF7"/>
    <w:rsid w:val="003846FB"/>
    <w:rsid w:val="00392E77"/>
    <w:rsid w:val="00393D1E"/>
    <w:rsid w:val="0039450E"/>
    <w:rsid w:val="00394E7C"/>
    <w:rsid w:val="0039549D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E66"/>
    <w:rsid w:val="00422FF2"/>
    <w:rsid w:val="00425798"/>
    <w:rsid w:val="0042593D"/>
    <w:rsid w:val="00425E5D"/>
    <w:rsid w:val="004264F9"/>
    <w:rsid w:val="0042745B"/>
    <w:rsid w:val="00432713"/>
    <w:rsid w:val="00433660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A6895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4D3F"/>
    <w:rsid w:val="004F588B"/>
    <w:rsid w:val="004F5DE9"/>
    <w:rsid w:val="004F5E01"/>
    <w:rsid w:val="004F5E82"/>
    <w:rsid w:val="004F7556"/>
    <w:rsid w:val="005027D9"/>
    <w:rsid w:val="005038FD"/>
    <w:rsid w:val="00511030"/>
    <w:rsid w:val="00520588"/>
    <w:rsid w:val="0052222D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84F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3B62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B65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31C"/>
    <w:rsid w:val="005F5AF0"/>
    <w:rsid w:val="005F6C09"/>
    <w:rsid w:val="0060019D"/>
    <w:rsid w:val="006002AF"/>
    <w:rsid w:val="00600B8A"/>
    <w:rsid w:val="00602679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4608"/>
    <w:rsid w:val="00766724"/>
    <w:rsid w:val="0076750B"/>
    <w:rsid w:val="0077094F"/>
    <w:rsid w:val="007738A3"/>
    <w:rsid w:val="00773AD1"/>
    <w:rsid w:val="00775678"/>
    <w:rsid w:val="00776FD6"/>
    <w:rsid w:val="00777207"/>
    <w:rsid w:val="007773CE"/>
    <w:rsid w:val="00777AD0"/>
    <w:rsid w:val="00780364"/>
    <w:rsid w:val="00780906"/>
    <w:rsid w:val="00783531"/>
    <w:rsid w:val="00784337"/>
    <w:rsid w:val="00784624"/>
    <w:rsid w:val="007847DB"/>
    <w:rsid w:val="00785204"/>
    <w:rsid w:val="00785733"/>
    <w:rsid w:val="00785FB3"/>
    <w:rsid w:val="00790082"/>
    <w:rsid w:val="007903F2"/>
    <w:rsid w:val="007925F3"/>
    <w:rsid w:val="00793DF0"/>
    <w:rsid w:val="00793F3F"/>
    <w:rsid w:val="007949B7"/>
    <w:rsid w:val="0079636F"/>
    <w:rsid w:val="00797D7D"/>
    <w:rsid w:val="00797DBD"/>
    <w:rsid w:val="007A048E"/>
    <w:rsid w:val="007A0907"/>
    <w:rsid w:val="007A0F6A"/>
    <w:rsid w:val="007A309D"/>
    <w:rsid w:val="007A459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2D05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9C0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CF7"/>
    <w:rsid w:val="00804EBC"/>
    <w:rsid w:val="00804FD5"/>
    <w:rsid w:val="0080526B"/>
    <w:rsid w:val="008062E1"/>
    <w:rsid w:val="008114D6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4728D"/>
    <w:rsid w:val="00850ABE"/>
    <w:rsid w:val="00851305"/>
    <w:rsid w:val="00851502"/>
    <w:rsid w:val="00853289"/>
    <w:rsid w:val="00854D2B"/>
    <w:rsid w:val="00854D57"/>
    <w:rsid w:val="0085708F"/>
    <w:rsid w:val="00857C9B"/>
    <w:rsid w:val="00860A3C"/>
    <w:rsid w:val="0086111B"/>
    <w:rsid w:val="008620F2"/>
    <w:rsid w:val="00862963"/>
    <w:rsid w:val="008630E4"/>
    <w:rsid w:val="00864734"/>
    <w:rsid w:val="00865263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9776E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A5FF4"/>
    <w:rsid w:val="008B00CC"/>
    <w:rsid w:val="008B0CAD"/>
    <w:rsid w:val="008B3FE3"/>
    <w:rsid w:val="008B536B"/>
    <w:rsid w:val="008B6445"/>
    <w:rsid w:val="008B7072"/>
    <w:rsid w:val="008C2F2A"/>
    <w:rsid w:val="008C34E7"/>
    <w:rsid w:val="008C36C8"/>
    <w:rsid w:val="008C4011"/>
    <w:rsid w:val="008C4126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2157"/>
    <w:rsid w:val="008D3304"/>
    <w:rsid w:val="008D36B9"/>
    <w:rsid w:val="008D5558"/>
    <w:rsid w:val="008D56DA"/>
    <w:rsid w:val="008D57AD"/>
    <w:rsid w:val="008D589F"/>
    <w:rsid w:val="008D5A1C"/>
    <w:rsid w:val="008D5AD0"/>
    <w:rsid w:val="008D5C92"/>
    <w:rsid w:val="008D7043"/>
    <w:rsid w:val="008E26C8"/>
    <w:rsid w:val="008E3236"/>
    <w:rsid w:val="008E34A8"/>
    <w:rsid w:val="008E5378"/>
    <w:rsid w:val="008E5E27"/>
    <w:rsid w:val="008E6A09"/>
    <w:rsid w:val="008F0E9A"/>
    <w:rsid w:val="008F1634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A06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34AF6"/>
    <w:rsid w:val="0094015D"/>
    <w:rsid w:val="00940B81"/>
    <w:rsid w:val="00941E44"/>
    <w:rsid w:val="009443F8"/>
    <w:rsid w:val="00944CE4"/>
    <w:rsid w:val="00945C0A"/>
    <w:rsid w:val="0094631E"/>
    <w:rsid w:val="00946BD3"/>
    <w:rsid w:val="00947C5C"/>
    <w:rsid w:val="00951D7F"/>
    <w:rsid w:val="009532D4"/>
    <w:rsid w:val="00953A43"/>
    <w:rsid w:val="0095446C"/>
    <w:rsid w:val="00957014"/>
    <w:rsid w:val="009571C3"/>
    <w:rsid w:val="00957505"/>
    <w:rsid w:val="0096016A"/>
    <w:rsid w:val="00960F2B"/>
    <w:rsid w:val="00961086"/>
    <w:rsid w:val="00961990"/>
    <w:rsid w:val="00967DDA"/>
    <w:rsid w:val="009708F8"/>
    <w:rsid w:val="00971A78"/>
    <w:rsid w:val="0097226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47"/>
    <w:rsid w:val="009831CC"/>
    <w:rsid w:val="00983F1F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28D"/>
    <w:rsid w:val="009B55BE"/>
    <w:rsid w:val="009B5C81"/>
    <w:rsid w:val="009B5EC2"/>
    <w:rsid w:val="009B74A8"/>
    <w:rsid w:val="009B76AD"/>
    <w:rsid w:val="009C06B5"/>
    <w:rsid w:val="009C086E"/>
    <w:rsid w:val="009C09FC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5088"/>
    <w:rsid w:val="009F623C"/>
    <w:rsid w:val="00A008BF"/>
    <w:rsid w:val="00A00FFE"/>
    <w:rsid w:val="00A01994"/>
    <w:rsid w:val="00A02067"/>
    <w:rsid w:val="00A02507"/>
    <w:rsid w:val="00A026DF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2362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3D7A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5CD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4A1F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1F8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0F20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3817"/>
    <w:rsid w:val="00B34242"/>
    <w:rsid w:val="00B34D7C"/>
    <w:rsid w:val="00B362D7"/>
    <w:rsid w:val="00B36505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2D9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3F96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6F3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5A0C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499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575"/>
    <w:rsid w:val="00CD0619"/>
    <w:rsid w:val="00CD105A"/>
    <w:rsid w:val="00CD264C"/>
    <w:rsid w:val="00CD2C38"/>
    <w:rsid w:val="00CD2DA2"/>
    <w:rsid w:val="00CD2ECA"/>
    <w:rsid w:val="00CD3111"/>
    <w:rsid w:val="00CD481C"/>
    <w:rsid w:val="00CD5415"/>
    <w:rsid w:val="00CD5E2A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2C7F"/>
    <w:rsid w:val="00CF554B"/>
    <w:rsid w:val="00CF5CE2"/>
    <w:rsid w:val="00CF7DCD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2F06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311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2635"/>
    <w:rsid w:val="00D736CD"/>
    <w:rsid w:val="00D744C2"/>
    <w:rsid w:val="00D7530B"/>
    <w:rsid w:val="00D77781"/>
    <w:rsid w:val="00D811EC"/>
    <w:rsid w:val="00D81E58"/>
    <w:rsid w:val="00D85FC3"/>
    <w:rsid w:val="00D86B3E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7BA"/>
    <w:rsid w:val="00DD2FBE"/>
    <w:rsid w:val="00DD5FA2"/>
    <w:rsid w:val="00DD70EC"/>
    <w:rsid w:val="00DD720B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DF6717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08E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2D7B"/>
    <w:rsid w:val="00E44BA8"/>
    <w:rsid w:val="00E45C46"/>
    <w:rsid w:val="00E45EE8"/>
    <w:rsid w:val="00E45FB7"/>
    <w:rsid w:val="00E4650D"/>
    <w:rsid w:val="00E46969"/>
    <w:rsid w:val="00E52A8F"/>
    <w:rsid w:val="00E530DF"/>
    <w:rsid w:val="00E54FD3"/>
    <w:rsid w:val="00E57428"/>
    <w:rsid w:val="00E60AE5"/>
    <w:rsid w:val="00E61CCE"/>
    <w:rsid w:val="00E6211D"/>
    <w:rsid w:val="00E627F5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5532"/>
    <w:rsid w:val="00EA562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0EB"/>
    <w:rsid w:val="00EE4207"/>
    <w:rsid w:val="00EE4B1F"/>
    <w:rsid w:val="00EE58B9"/>
    <w:rsid w:val="00EE7757"/>
    <w:rsid w:val="00EF07A9"/>
    <w:rsid w:val="00EF3C8B"/>
    <w:rsid w:val="00EF41D9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26051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3E1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1669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AFC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2CF6"/>
    <w:rsid w:val="00FC467A"/>
    <w:rsid w:val="00FC6DE6"/>
    <w:rsid w:val="00FC7640"/>
    <w:rsid w:val="00FC79CE"/>
    <w:rsid w:val="00FD099A"/>
    <w:rsid w:val="00FD0ED6"/>
    <w:rsid w:val="00FD20D4"/>
    <w:rsid w:val="00FD22C2"/>
    <w:rsid w:val="00FD35ED"/>
    <w:rsid w:val="00FD37EB"/>
    <w:rsid w:val="00FD3F3C"/>
    <w:rsid w:val="00FD406F"/>
    <w:rsid w:val="00FD4893"/>
    <w:rsid w:val="00FD553B"/>
    <w:rsid w:val="00FD6AAE"/>
    <w:rsid w:val="00FD7764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E7D49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5FC4828A-2562-464A-9768-D7AABF64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C86F8-16D9-4C83-B2E4-C4C4274F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