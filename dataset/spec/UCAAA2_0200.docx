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F7" w:rsidRPr="001E0549" w:rsidRDefault="000535F7" w:rsidP="000535F7">
      <w:pPr>
        <w:rPr>
          <w:rFonts w:ascii="新細明體" w:hAnsi="新細明體" w:hint="eastAsi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957"/>
        <w:gridCol w:w="4831"/>
        <w:gridCol w:w="1623"/>
        <w:gridCol w:w="1684"/>
      </w:tblGrid>
      <w:tr w:rsidR="00413168" w:rsidRPr="001E0549" w:rsidTr="00A32836">
        <w:tc>
          <w:tcPr>
            <w:tcW w:w="1273" w:type="dxa"/>
          </w:tcPr>
          <w:p w:rsidR="00413168" w:rsidRPr="001E0549" w:rsidRDefault="00413168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57" w:type="dxa"/>
          </w:tcPr>
          <w:p w:rsidR="00413168" w:rsidRPr="001E0549" w:rsidRDefault="00413168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31" w:type="dxa"/>
          </w:tcPr>
          <w:p w:rsidR="00413168" w:rsidRPr="001E0549" w:rsidRDefault="00413168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623" w:type="dxa"/>
          </w:tcPr>
          <w:p w:rsidR="00413168" w:rsidRPr="001E0549" w:rsidRDefault="00413168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684" w:type="dxa"/>
          </w:tcPr>
          <w:p w:rsidR="00413168" w:rsidRPr="001E0549" w:rsidRDefault="00413168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413168" w:rsidRPr="001E0549" w:rsidTr="00A32836">
        <w:tc>
          <w:tcPr>
            <w:tcW w:w="1273" w:type="dxa"/>
          </w:tcPr>
          <w:p w:rsidR="00413168" w:rsidRPr="001E0549" w:rsidRDefault="00413168" w:rsidP="00124E1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/>
                <w:sz w:val="20"/>
                <w:szCs w:val="20"/>
              </w:rPr>
              <w:t>201</w:t>
            </w: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3/0</w:t>
            </w:r>
            <w:r w:rsidR="00124E18" w:rsidRPr="001E0549">
              <w:rPr>
                <w:rFonts w:ascii="新細明體" w:hAnsi="新細明體" w:cs="Courier New" w:hint="eastAsia"/>
                <w:sz w:val="20"/>
                <w:szCs w:val="20"/>
              </w:rPr>
              <w:t>6</w:t>
            </w: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/</w:t>
            </w:r>
            <w:r w:rsidR="009D2180" w:rsidRPr="001E0549">
              <w:rPr>
                <w:rFonts w:ascii="新細明體" w:hAnsi="新細明體" w:cs="Courier New" w:hint="eastAsia"/>
                <w:sz w:val="20"/>
                <w:szCs w:val="20"/>
              </w:rPr>
              <w:t>05</w:t>
            </w:r>
          </w:p>
        </w:tc>
        <w:tc>
          <w:tcPr>
            <w:tcW w:w="957" w:type="dxa"/>
          </w:tcPr>
          <w:p w:rsidR="00413168" w:rsidRPr="001E0549" w:rsidRDefault="00413168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831" w:type="dxa"/>
          </w:tcPr>
          <w:p w:rsidR="00DC1A1D" w:rsidRPr="001E0549" w:rsidRDefault="00124E18" w:rsidP="00F35288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/>
                <w:sz w:val="20"/>
                <w:szCs w:val="20"/>
              </w:rPr>
              <w:t>Created</w:t>
            </w:r>
          </w:p>
        </w:tc>
        <w:tc>
          <w:tcPr>
            <w:tcW w:w="1623" w:type="dxa"/>
          </w:tcPr>
          <w:p w:rsidR="00413168" w:rsidRPr="001E0549" w:rsidRDefault="00124E18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sz w:val="20"/>
                <w:szCs w:val="20"/>
              </w:rPr>
              <w:t>金生</w:t>
            </w:r>
          </w:p>
        </w:tc>
        <w:tc>
          <w:tcPr>
            <w:tcW w:w="1684" w:type="dxa"/>
          </w:tcPr>
          <w:p w:rsidR="00413168" w:rsidRPr="001E0549" w:rsidRDefault="00124E18" w:rsidP="00F35288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1E0549">
              <w:rPr>
                <w:rFonts w:ascii="新細明體" w:hAnsi="新細明體" w:cs="Courier New"/>
                <w:sz w:val="20"/>
                <w:szCs w:val="20"/>
              </w:rPr>
              <w:t>130506000378</w:t>
            </w:r>
          </w:p>
        </w:tc>
      </w:tr>
      <w:tr w:rsidR="00C27600" w:rsidRPr="00C27600" w:rsidTr="00A32836">
        <w:tc>
          <w:tcPr>
            <w:tcW w:w="1273" w:type="dxa"/>
          </w:tcPr>
          <w:p w:rsidR="00C27600" w:rsidRPr="00C27600" w:rsidRDefault="00C27600" w:rsidP="00124E18">
            <w:pPr>
              <w:spacing w:line="240" w:lineRule="atLeast"/>
              <w:jc w:val="center"/>
              <w:rPr>
                <w:rFonts w:ascii="新細明體" w:hAnsi="新細明體" w:cs="Courier New"/>
                <w:color w:val="FF0000"/>
                <w:sz w:val="20"/>
                <w:szCs w:val="20"/>
              </w:rPr>
            </w:pPr>
            <w:r w:rsidRPr="00C27600"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  <w:t>2015/06/10</w:t>
            </w:r>
          </w:p>
        </w:tc>
        <w:tc>
          <w:tcPr>
            <w:tcW w:w="957" w:type="dxa"/>
          </w:tcPr>
          <w:p w:rsidR="00C27600" w:rsidRPr="00C27600" w:rsidRDefault="00C27600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</w:pPr>
            <w:r w:rsidRPr="00C27600"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831" w:type="dxa"/>
          </w:tcPr>
          <w:p w:rsidR="00C27600" w:rsidRPr="00C27600" w:rsidRDefault="00C27600" w:rsidP="00C27600">
            <w:pPr>
              <w:rPr>
                <w:rFonts w:ascii="新細明體" w:hAnsi="新細明體"/>
                <w:b/>
                <w:bCs/>
                <w:color w:val="FF0000"/>
                <w:sz w:val="20"/>
                <w:szCs w:val="20"/>
              </w:rPr>
            </w:pPr>
            <w:r w:rsidRPr="00C27600"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  <w:t>查詢後，若該筆資料已有受編，則disable 簡易受理、</w:t>
            </w:r>
            <w:r w:rsidRPr="00C27600">
              <w:rPr>
                <w:rFonts w:ascii="新細明體" w:hAnsi="新細明體" w:hint="eastAsia"/>
                <w:b/>
                <w:bCs/>
                <w:color w:val="FF0000"/>
                <w:sz w:val="20"/>
                <w:szCs w:val="20"/>
              </w:rPr>
              <w:t>影像不清晰等功能</w:t>
            </w:r>
          </w:p>
        </w:tc>
        <w:tc>
          <w:tcPr>
            <w:tcW w:w="1623" w:type="dxa"/>
          </w:tcPr>
          <w:p w:rsidR="00C27600" w:rsidRPr="00C27600" w:rsidRDefault="00C27600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</w:pPr>
            <w:r w:rsidRPr="00C27600"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1684" w:type="dxa"/>
          </w:tcPr>
          <w:p w:rsidR="00C27600" w:rsidRPr="00C27600" w:rsidRDefault="00C27600" w:rsidP="00F35288">
            <w:pPr>
              <w:spacing w:line="240" w:lineRule="atLeast"/>
              <w:rPr>
                <w:rFonts w:ascii="新細明體" w:hAnsi="新細明體" w:cs="Courier New"/>
                <w:color w:val="FF0000"/>
                <w:sz w:val="20"/>
                <w:szCs w:val="20"/>
              </w:rPr>
            </w:pPr>
            <w:r w:rsidRPr="00C27600">
              <w:rPr>
                <w:color w:val="FF0000"/>
              </w:rPr>
              <w:t>150130000347</w:t>
            </w:r>
          </w:p>
        </w:tc>
      </w:tr>
      <w:tr w:rsidR="00D03723" w:rsidRPr="00C27600" w:rsidTr="00A32836">
        <w:tc>
          <w:tcPr>
            <w:tcW w:w="1273" w:type="dxa"/>
          </w:tcPr>
          <w:p w:rsidR="00D03723" w:rsidRPr="00C27600" w:rsidRDefault="00D03723" w:rsidP="00124E18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</w:pPr>
            <w:ins w:id="1" w:author="陳德仁" w:date="2018-08-24T19:05:00Z">
              <w:r>
                <w:rPr>
                  <w:rFonts w:ascii="新細明體" w:hAnsi="新細明體" w:cs="Courier New" w:hint="eastAsia"/>
                  <w:color w:val="FF0000"/>
                  <w:sz w:val="20"/>
                  <w:szCs w:val="20"/>
                </w:rPr>
                <w:t>2018/</w:t>
              </w:r>
              <w:r>
                <w:rPr>
                  <w:rFonts w:ascii="新細明體" w:hAnsi="新細明體" w:cs="Courier New"/>
                  <w:color w:val="FF0000"/>
                  <w:sz w:val="20"/>
                  <w:szCs w:val="20"/>
                </w:rPr>
                <w:t>06/29</w:t>
              </w:r>
            </w:ins>
          </w:p>
        </w:tc>
        <w:tc>
          <w:tcPr>
            <w:tcW w:w="957" w:type="dxa"/>
          </w:tcPr>
          <w:p w:rsidR="00D03723" w:rsidRPr="00C27600" w:rsidRDefault="00D03723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</w:pPr>
            <w:ins w:id="2" w:author="陳德仁" w:date="2018-08-24T19:05:00Z">
              <w:r>
                <w:rPr>
                  <w:rFonts w:ascii="新細明體" w:hAnsi="新細明體" w:cs="Courier New" w:hint="eastAsia"/>
                  <w:color w:val="FF0000"/>
                  <w:sz w:val="20"/>
                  <w:szCs w:val="20"/>
                </w:rPr>
                <w:t>3</w:t>
              </w:r>
            </w:ins>
          </w:p>
        </w:tc>
        <w:tc>
          <w:tcPr>
            <w:tcW w:w="4831" w:type="dxa"/>
          </w:tcPr>
          <w:p w:rsidR="00D03723" w:rsidRPr="00C27600" w:rsidRDefault="00D03723" w:rsidP="00C27600">
            <w:pPr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</w:pPr>
            <w:ins w:id="3" w:author="陳德仁" w:date="2018-08-24T19:05:00Z">
              <w:r>
                <w:rPr>
                  <w:rFonts w:ascii="新細明體" w:hAnsi="新細明體" w:cs="Courier New" w:hint="eastAsia"/>
                  <w:color w:val="FF0000"/>
                  <w:sz w:val="20"/>
                  <w:szCs w:val="20"/>
                </w:rPr>
                <w:t xml:space="preserve">logSecurity </w:t>
              </w:r>
            </w:ins>
            <w:ins w:id="4" w:author="陳德仁" w:date="2018-08-24T19:06:00Z">
              <w:r>
                <w:rPr>
                  <w:rFonts w:ascii="新細明體" w:hAnsi="新細明體" w:cs="Courier New" w:hint="eastAsia"/>
                  <w:color w:val="FF0000"/>
                  <w:sz w:val="20"/>
                  <w:szCs w:val="20"/>
                </w:rPr>
                <w:t>清查</w:t>
              </w:r>
            </w:ins>
          </w:p>
        </w:tc>
        <w:tc>
          <w:tcPr>
            <w:tcW w:w="1623" w:type="dxa"/>
          </w:tcPr>
          <w:p w:rsidR="00D03723" w:rsidRPr="00C27600" w:rsidRDefault="00D03723" w:rsidP="00F35288">
            <w:pPr>
              <w:spacing w:line="240" w:lineRule="atLeast"/>
              <w:jc w:val="center"/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</w:pPr>
            <w:ins w:id="5" w:author="陳德仁" w:date="2018-08-24T19:06:00Z">
              <w:r>
                <w:rPr>
                  <w:rFonts w:ascii="新細明體" w:hAnsi="新細明體" w:cs="Courier New" w:hint="eastAsia"/>
                  <w:color w:val="FF0000"/>
                  <w:sz w:val="20"/>
                  <w:szCs w:val="20"/>
                </w:rPr>
                <w:t>德仁</w:t>
              </w:r>
            </w:ins>
          </w:p>
        </w:tc>
        <w:tc>
          <w:tcPr>
            <w:tcW w:w="1684" w:type="dxa"/>
          </w:tcPr>
          <w:p w:rsidR="00D03723" w:rsidRPr="00C27600" w:rsidRDefault="00D03723" w:rsidP="00F35288">
            <w:pPr>
              <w:spacing w:line="240" w:lineRule="atLeast"/>
              <w:rPr>
                <w:color w:val="FF0000"/>
              </w:rPr>
            </w:pPr>
            <w:ins w:id="6" w:author="陳德仁" w:date="2018-08-24T19:06:00Z">
              <w:r w:rsidRPr="00D03723">
                <w:rPr>
                  <w:color w:val="FF0000"/>
                </w:rPr>
                <w:t>180511000919</w:t>
              </w:r>
            </w:ins>
          </w:p>
        </w:tc>
      </w:tr>
    </w:tbl>
    <w:p w:rsidR="00A711A3" w:rsidRPr="00C27600" w:rsidRDefault="00A711A3" w:rsidP="000535F7">
      <w:pPr>
        <w:rPr>
          <w:rFonts w:ascii="新細明體" w:hAnsi="新細明體"/>
          <w:color w:val="FF0000"/>
          <w:sz w:val="20"/>
          <w:szCs w:val="20"/>
        </w:rPr>
      </w:pP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cs="Courier New"/>
          <w:b/>
          <w:kern w:val="2"/>
          <w:sz w:val="20"/>
          <w:szCs w:val="20"/>
        </w:rPr>
      </w:pPr>
      <w:r w:rsidRPr="001E0549">
        <w:rPr>
          <w:rFonts w:ascii="新細明體" w:hAnsi="新細明體" w:cs="Courier New" w:hint="eastAsia"/>
          <w:b/>
          <w:kern w:val="2"/>
          <w:sz w:val="20"/>
          <w:szCs w:val="20"/>
        </w:rPr>
        <w:t>一</w:t>
      </w:r>
      <w:r w:rsidRPr="001E0549">
        <w:rPr>
          <w:rFonts w:ascii="新細明體" w:hAnsi="新細明體" w:cs="Courier New"/>
          <w:b/>
          <w:kern w:val="2"/>
          <w:sz w:val="20"/>
          <w:szCs w:val="20"/>
        </w:rPr>
        <w:t>、</w:t>
      </w:r>
      <w:r w:rsidRPr="001E0549">
        <w:rPr>
          <w:rFonts w:ascii="新細明體" w:hAnsi="新細明體" w:hint="eastAsia"/>
          <w:b/>
          <w:kern w:val="2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團險B2B線上申請受理作業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AA</w:t>
            </w: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A2</w:t>
            </w: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_0</w:t>
            </w: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2</w:t>
            </w: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0</w:t>
            </w: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0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ONLINE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服務中心人員，處理團險B2B線上申請案件，進行理賠簡易受理或退件處理。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理企科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服務中心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■一般  □平板電腦  □手機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■員工(UCBean)  □客戶(CustomerBean)</w:t>
            </w:r>
          </w:p>
        </w:tc>
      </w:tr>
      <w:tr w:rsidR="00124E18" w:rsidRPr="001E0549" w:rsidTr="00CD3F4B">
        <w:tc>
          <w:tcPr>
            <w:tcW w:w="234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cs="Calibri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124E18" w:rsidRPr="001E0549" w:rsidRDefault="00124E18" w:rsidP="00124E18">
            <w:pPr>
              <w:widowControl w:val="0"/>
              <w:rPr>
                <w:rFonts w:ascii="新細明體" w:hAnsi="新細明體" w:cs="Calibri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□無 □遮蔽 ■securitylog</w:t>
            </w:r>
          </w:p>
        </w:tc>
      </w:tr>
    </w:tbl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cs="Courier New" w:hint="eastAsia"/>
          <w:kern w:val="2"/>
          <w:sz w:val="20"/>
          <w:szCs w:val="20"/>
        </w:rPr>
      </w:pP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cs="Courier New" w:hint="eastAsia"/>
          <w:b/>
          <w:kern w:val="2"/>
          <w:sz w:val="20"/>
          <w:szCs w:val="20"/>
        </w:rPr>
      </w:pPr>
      <w:r w:rsidRPr="001E0549">
        <w:rPr>
          <w:rFonts w:ascii="新細明體" w:hAnsi="新細明體" w:cs="Courier New" w:hint="eastAsia"/>
          <w:b/>
          <w:kern w:val="2"/>
          <w:sz w:val="20"/>
          <w:szCs w:val="20"/>
        </w:rPr>
        <w:t>二</w:t>
      </w:r>
      <w:r w:rsidRPr="001E0549">
        <w:rPr>
          <w:rFonts w:ascii="新細明體" w:hAnsi="新細明體" w:cs="Courier New"/>
          <w:b/>
          <w:kern w:val="2"/>
          <w:sz w:val="20"/>
          <w:szCs w:val="20"/>
        </w:rPr>
        <w:t>、</w:t>
      </w:r>
      <w:r w:rsidRPr="001E0549">
        <w:rPr>
          <w:rFonts w:ascii="新細明體" w:hAnsi="新細明體" w:cs="Courier New" w:hint="eastAsia"/>
          <w:b/>
          <w:kern w:val="2"/>
          <w:sz w:val="20"/>
          <w:szCs w:val="20"/>
        </w:rPr>
        <w:t>程式流程圖</w:t>
      </w: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cs="Courier New" w:hint="eastAsia"/>
          <w:b/>
          <w:kern w:val="2"/>
          <w:sz w:val="20"/>
          <w:szCs w:val="20"/>
        </w:rPr>
      </w:pPr>
      <w:r w:rsidRPr="001E0549">
        <w:rPr>
          <w:rFonts w:ascii="新細明體" w:hAnsi="新細明體"/>
          <w:kern w:val="2"/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8" o:title=""/>
          </v:shape>
          <o:OLEObject Type="Embed" ProgID="Visio.Drawing.11" ShapeID="_x0000_i1025" DrawAspect="Content" ObjectID="_1657345336" r:id="rId9"/>
        </w:object>
      </w: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cs="Courier New" w:hint="eastAsia"/>
          <w:b/>
          <w:kern w:val="2"/>
          <w:sz w:val="20"/>
          <w:szCs w:val="20"/>
        </w:rPr>
      </w:pP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  <w:r w:rsidRPr="001E0549">
        <w:rPr>
          <w:rFonts w:ascii="新細明體" w:hAnsi="新細明體" w:cs="Courier New" w:hint="eastAsia"/>
          <w:b/>
          <w:kern w:val="2"/>
          <w:sz w:val="20"/>
          <w:szCs w:val="20"/>
        </w:rPr>
        <w:t>三</w:t>
      </w:r>
      <w:r w:rsidRPr="001E0549">
        <w:rPr>
          <w:rFonts w:ascii="新細明體" w:hAnsi="新細明體" w:cs="Courier New"/>
          <w:b/>
          <w:kern w:val="2"/>
          <w:sz w:val="20"/>
          <w:szCs w:val="20"/>
        </w:rPr>
        <w:t>、</w:t>
      </w:r>
      <w:r w:rsidRPr="001E0549">
        <w:rPr>
          <w:rFonts w:ascii="新細明體" w:hAnsi="新細明體" w:hint="eastAsia"/>
          <w:b/>
          <w:kern w:val="2"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124E18" w:rsidRPr="001E0549" w:rsidTr="00CD3F4B">
        <w:tc>
          <w:tcPr>
            <w:tcW w:w="851" w:type="dxa"/>
          </w:tcPr>
          <w:p w:rsidR="00124E18" w:rsidRPr="001E0549" w:rsidRDefault="00124E18" w:rsidP="00124E18">
            <w:pPr>
              <w:widowControl w:val="0"/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124E18" w:rsidRPr="001E0549" w:rsidRDefault="00124E18" w:rsidP="00124E18">
            <w:pPr>
              <w:widowControl w:val="0"/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124E18" w:rsidRPr="001E0549" w:rsidRDefault="00124E18" w:rsidP="00124E18">
            <w:pPr>
              <w:widowControl w:val="0"/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124E18" w:rsidRPr="001E0549" w:rsidRDefault="00124E18" w:rsidP="00124E18">
            <w:pPr>
              <w:widowControl w:val="0"/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124E18" w:rsidRPr="001E0549" w:rsidRDefault="00124E18" w:rsidP="00124E18">
            <w:pPr>
              <w:widowControl w:val="0"/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124E18" w:rsidRPr="001E0549" w:rsidRDefault="00124E18" w:rsidP="00124E18">
            <w:pPr>
              <w:widowControl w:val="0"/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124E18" w:rsidRPr="001E0549" w:rsidRDefault="00124E18" w:rsidP="00124E18">
            <w:pPr>
              <w:widowControl w:val="0"/>
              <w:jc w:val="center"/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kern w:val="2"/>
                <w:sz w:val="20"/>
                <w:szCs w:val="20"/>
              </w:rPr>
              <w:t>刪除</w:t>
            </w:r>
          </w:p>
        </w:tc>
      </w:tr>
      <w:tr w:rsidR="007D3BCA" w:rsidRPr="001E0549" w:rsidTr="00CD3F4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D3BCA" w:rsidRPr="001E0549" w:rsidRDefault="007D3BCA" w:rsidP="00124E18">
            <w:pPr>
              <w:widowControl w:val="0"/>
              <w:numPr>
                <w:ilvl w:val="0"/>
                <w:numId w:val="40"/>
              </w:numPr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827" w:type="dxa"/>
          </w:tcPr>
          <w:p w:rsidR="007D3BCA" w:rsidRPr="001E0549" w:rsidRDefault="007D3BCA" w:rsidP="00124E18">
            <w:pPr>
              <w:keepLines/>
              <w:widowControl w:val="0"/>
              <w:spacing w:after="120"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sz w:val="20"/>
                <w:szCs w:val="20"/>
              </w:rPr>
              <w:t>理賠受理檔</w:t>
            </w:r>
          </w:p>
        </w:tc>
        <w:tc>
          <w:tcPr>
            <w:tcW w:w="2268" w:type="dxa"/>
          </w:tcPr>
          <w:p w:rsidR="007D3BCA" w:rsidRPr="001E0549" w:rsidRDefault="007D3BCA" w:rsidP="00124E18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</w:tr>
      <w:tr w:rsidR="007D3BCA" w:rsidRPr="001E0549" w:rsidTr="00CD3F4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D3BCA" w:rsidRPr="001E0549" w:rsidRDefault="007D3BCA" w:rsidP="00124E18">
            <w:pPr>
              <w:widowControl w:val="0"/>
              <w:numPr>
                <w:ilvl w:val="0"/>
                <w:numId w:val="40"/>
              </w:numPr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827" w:type="dxa"/>
          </w:tcPr>
          <w:p w:rsidR="007D3BCA" w:rsidRPr="001E0549" w:rsidRDefault="007D3BCA" w:rsidP="008619FE">
            <w:pPr>
              <w:keepLines/>
              <w:widowControl w:val="0"/>
              <w:spacing w:after="120"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sz w:val="20"/>
                <w:szCs w:val="20"/>
              </w:rPr>
              <w:t>團險線上填寫理賠申請書檔</w:t>
            </w:r>
          </w:p>
        </w:tc>
        <w:tc>
          <w:tcPr>
            <w:tcW w:w="2268" w:type="dxa"/>
          </w:tcPr>
          <w:p w:rsidR="007D3BCA" w:rsidRPr="001E0549" w:rsidRDefault="007D3BCA" w:rsidP="008619FE">
            <w:pPr>
              <w:widowControl w:val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DTAA</w:t>
            </w: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A610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D3BCA" w:rsidRPr="001E0549" w:rsidRDefault="007D3BCA" w:rsidP="008619FE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</w:tr>
      <w:tr w:rsidR="007D3BCA" w:rsidRPr="001E0549" w:rsidTr="00CD3F4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D3BCA" w:rsidRPr="001E0549" w:rsidRDefault="007D3BCA" w:rsidP="00124E18">
            <w:pPr>
              <w:widowControl w:val="0"/>
              <w:numPr>
                <w:ilvl w:val="0"/>
                <w:numId w:val="40"/>
              </w:numPr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827" w:type="dxa"/>
          </w:tcPr>
          <w:p w:rsidR="007D3BCA" w:rsidRPr="001E0549" w:rsidRDefault="007D3BCA" w:rsidP="00124E18">
            <w:pPr>
              <w:keepLines/>
              <w:widowControl w:val="0"/>
              <w:spacing w:after="120"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sz w:val="20"/>
                <w:szCs w:val="20"/>
              </w:rPr>
              <w:t>團險線上填寫理賠申請附件檔.</w:t>
            </w:r>
          </w:p>
        </w:tc>
        <w:tc>
          <w:tcPr>
            <w:tcW w:w="2268" w:type="dxa"/>
          </w:tcPr>
          <w:p w:rsidR="007D3BCA" w:rsidRPr="001E0549" w:rsidRDefault="007D3BCA" w:rsidP="00124E18">
            <w:pPr>
              <w:widowControl w:val="0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DTAAA611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</w:t>
            </w:r>
          </w:p>
        </w:tc>
      </w:tr>
      <w:tr w:rsidR="007D3BCA" w:rsidRPr="001E0549" w:rsidTr="00CD3F4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D3BCA" w:rsidRPr="001E0549" w:rsidRDefault="007D3BCA" w:rsidP="00124E18">
            <w:pPr>
              <w:widowControl w:val="0"/>
              <w:numPr>
                <w:ilvl w:val="0"/>
                <w:numId w:val="40"/>
              </w:numPr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827" w:type="dxa"/>
          </w:tcPr>
          <w:p w:rsidR="007D3BCA" w:rsidRPr="001E0549" w:rsidRDefault="007D3BCA" w:rsidP="00124E18">
            <w:pPr>
              <w:keepLines/>
              <w:widowControl w:val="0"/>
              <w:spacing w:after="120"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CF3339">
              <w:rPr>
                <w:rFonts w:ascii="新細明體" w:hAnsi="新細明體" w:hint="eastAsia"/>
                <w:sz w:val="20"/>
                <w:szCs w:val="20"/>
              </w:rPr>
              <w:t>團險線上填寫理賠申請文件代碼檔</w:t>
            </w:r>
          </w:p>
        </w:tc>
        <w:tc>
          <w:tcPr>
            <w:tcW w:w="2268" w:type="dxa"/>
          </w:tcPr>
          <w:p w:rsidR="007D3BCA" w:rsidRPr="001E0549" w:rsidRDefault="007D3BCA" w:rsidP="00124E18">
            <w:pPr>
              <w:widowControl w:val="0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CF3339">
              <w:rPr>
                <w:rFonts w:ascii="新細明體" w:hAnsi="新細明體"/>
                <w:kern w:val="2"/>
                <w:sz w:val="20"/>
                <w:szCs w:val="20"/>
              </w:rPr>
              <w:t>DTAAA612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D3BCA" w:rsidRPr="001E0549" w:rsidRDefault="007D3BCA" w:rsidP="00124E18">
            <w:pPr>
              <w:widowControl w:val="0"/>
              <w:spacing w:line="240" w:lineRule="atLeast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■</w:t>
            </w:r>
          </w:p>
        </w:tc>
      </w:tr>
    </w:tbl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cs="Courier New"/>
          <w:b/>
          <w:kern w:val="2"/>
          <w:sz w:val="20"/>
          <w:szCs w:val="20"/>
        </w:rPr>
      </w:pP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  <w:r w:rsidRPr="001E0549">
        <w:rPr>
          <w:rFonts w:ascii="新細明體" w:hAnsi="新細明體" w:cs="Courier New" w:hint="eastAsia"/>
          <w:b/>
          <w:kern w:val="2"/>
          <w:sz w:val="20"/>
          <w:szCs w:val="20"/>
        </w:rPr>
        <w:t>四</w:t>
      </w:r>
      <w:r w:rsidRPr="001E0549">
        <w:rPr>
          <w:rFonts w:ascii="新細明體" w:hAnsi="新細明體" w:cs="Courier New"/>
          <w:b/>
          <w:kern w:val="2"/>
          <w:sz w:val="20"/>
          <w:szCs w:val="20"/>
        </w:rPr>
        <w:t>、</w:t>
      </w:r>
      <w:r w:rsidRPr="001E0549">
        <w:rPr>
          <w:rFonts w:ascii="新細明體" w:hAnsi="新細明體" w:hint="eastAsia"/>
          <w:b/>
          <w:kern w:val="2"/>
          <w:sz w:val="20"/>
          <w:szCs w:val="20"/>
        </w:rPr>
        <w:t>相關模組</w:t>
      </w:r>
    </w:p>
    <w:p w:rsidR="00124E18" w:rsidRDefault="00124E18" w:rsidP="00124E18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</w:p>
    <w:p w:rsidR="00CF3339" w:rsidRPr="001E0549" w:rsidRDefault="00CF3339" w:rsidP="00124E18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</w:p>
    <w:p w:rsidR="00840DD5" w:rsidRPr="001E0549" w:rsidRDefault="00124E18" w:rsidP="00840DD5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  <w:r w:rsidRPr="001E0549">
        <w:rPr>
          <w:rFonts w:ascii="新細明體" w:hAnsi="新細明體" w:hint="eastAsia"/>
          <w:b/>
          <w:kern w:val="2"/>
          <w:sz w:val="20"/>
          <w:szCs w:val="20"/>
        </w:rPr>
        <w:t>五、畫面</w:t>
      </w:r>
    </w:p>
    <w:p w:rsidR="00124E18" w:rsidRPr="001E0549" w:rsidRDefault="00124E18" w:rsidP="00840DD5">
      <w:pPr>
        <w:widowControl w:val="0"/>
        <w:spacing w:line="240" w:lineRule="atLeast"/>
        <w:ind w:firstLine="720"/>
        <w:rPr>
          <w:rFonts w:ascii="新細明體" w:hAnsi="新細明體" w:hint="eastAsia"/>
          <w:b/>
          <w:kern w:val="2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>畫面USAA</w:t>
      </w:r>
      <w:r w:rsidR="00840DD5" w:rsidRPr="001E0549">
        <w:rPr>
          <w:rFonts w:ascii="新細明體" w:hAnsi="新細明體" w:hint="eastAsia"/>
          <w:kern w:val="2"/>
          <w:sz w:val="20"/>
          <w:szCs w:val="20"/>
        </w:rPr>
        <w:t>A</w:t>
      </w:r>
      <w:r w:rsidRPr="001E0549">
        <w:rPr>
          <w:rFonts w:ascii="新細明體" w:hAnsi="新細明體" w:hint="eastAsia"/>
          <w:kern w:val="2"/>
          <w:sz w:val="20"/>
          <w:szCs w:val="20"/>
        </w:rPr>
        <w:t>20</w:t>
      </w:r>
      <w:r w:rsidR="00840DD5" w:rsidRPr="001E0549">
        <w:rPr>
          <w:rFonts w:ascii="新細明體" w:hAnsi="新細明體" w:hint="eastAsia"/>
          <w:kern w:val="2"/>
          <w:sz w:val="20"/>
          <w:szCs w:val="20"/>
        </w:rPr>
        <w:t>2</w:t>
      </w:r>
      <w:r w:rsidRPr="001E0549">
        <w:rPr>
          <w:rFonts w:ascii="新細明體" w:hAnsi="新細明體" w:hint="eastAsia"/>
          <w:kern w:val="2"/>
          <w:sz w:val="20"/>
          <w:szCs w:val="20"/>
        </w:rPr>
        <w:t>0</w:t>
      </w:r>
      <w:r w:rsidR="00840DD5" w:rsidRPr="001E0549">
        <w:rPr>
          <w:rFonts w:ascii="新細明體" w:hAnsi="新細明體" w:hint="eastAsia"/>
          <w:kern w:val="2"/>
          <w:sz w:val="20"/>
          <w:szCs w:val="20"/>
        </w:rPr>
        <w:t>0</w:t>
      </w:r>
    </w:p>
    <w:p w:rsidR="00124E18" w:rsidRPr="001E0549" w:rsidRDefault="008F2B4F" w:rsidP="00124E18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  <w:r>
        <w:rPr>
          <w:rFonts w:ascii="新細明體" w:hAnsi="新細明體" w:hint="eastAsia"/>
          <w:b/>
          <w:kern w:val="2"/>
          <w:sz w:val="20"/>
          <w:szCs w:val="20"/>
        </w:rPr>
        <w:pict>
          <v:shape id="_x0000_i1026" type="#_x0000_t75" style="width:512.25pt;height:124.5pt">
            <v:imagedata r:id="rId10" o:title="179"/>
          </v:shape>
        </w:pict>
      </w: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</w:p>
    <w:p w:rsidR="00124E18" w:rsidRPr="001E0549" w:rsidRDefault="00124E18" w:rsidP="00124E18">
      <w:pPr>
        <w:widowControl w:val="0"/>
        <w:spacing w:line="240" w:lineRule="atLeast"/>
        <w:rPr>
          <w:rFonts w:ascii="新細明體" w:hAnsi="新細明體" w:hint="eastAsia"/>
          <w:b/>
          <w:kern w:val="2"/>
          <w:sz w:val="20"/>
          <w:szCs w:val="20"/>
        </w:rPr>
      </w:pPr>
      <w:r w:rsidRPr="001E0549">
        <w:rPr>
          <w:rFonts w:ascii="新細明體" w:hAnsi="新細明體" w:hint="eastAsia"/>
          <w:b/>
          <w:kern w:val="2"/>
          <w:sz w:val="20"/>
          <w:szCs w:val="20"/>
        </w:rPr>
        <w:t>六、程式內容</w:t>
      </w:r>
    </w:p>
    <w:p w:rsidR="000535F7" w:rsidRPr="001E0549" w:rsidRDefault="007A33FA" w:rsidP="007A33FA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/>
          <w:bCs/>
          <w:lang w:eastAsia="zh-TW"/>
        </w:rPr>
        <w:t>初始</w:t>
      </w:r>
    </w:p>
    <w:p w:rsidR="007A33FA" w:rsidRPr="001E0549" w:rsidRDefault="007A33FA" w:rsidP="00E75F6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只顯示有查詢按鈕那行,下面先不顯示。</w:t>
      </w:r>
    </w:p>
    <w:p w:rsidR="007A33FA" w:rsidRDefault="007A33FA" w:rsidP="00E75F6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所有欄位都是空白,CHECKBOX都是未勾選狀態。</w:t>
      </w:r>
    </w:p>
    <w:p w:rsidR="0070401B" w:rsidRDefault="0070401B" w:rsidP="00E75F6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是否結案下拉選單的選項</w:t>
      </w:r>
    </w:p>
    <w:p w:rsidR="0070401B" w:rsidRDefault="00ED4B79" w:rsidP="0070401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未結案</w:t>
      </w:r>
      <w:r w:rsidR="0070401B">
        <w:rPr>
          <w:rFonts w:ascii="新細明體" w:hAnsi="新細明體" w:hint="eastAsia"/>
          <w:bCs/>
          <w:lang w:eastAsia="zh-TW"/>
        </w:rPr>
        <w:t>(預設)</w:t>
      </w:r>
    </w:p>
    <w:p w:rsidR="0070401B" w:rsidRPr="001E0549" w:rsidRDefault="00ED4B79" w:rsidP="0070401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已結案</w:t>
      </w:r>
    </w:p>
    <w:p w:rsidR="007A33FA" w:rsidRPr="001E0549" w:rsidRDefault="007A33FA" w:rsidP="007A33FA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0535F7" w:rsidRPr="001E0549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/>
          <w:bCs/>
          <w:lang w:eastAsia="zh-TW"/>
        </w:rPr>
        <w:t xml:space="preserve">查詢 </w:t>
      </w:r>
    </w:p>
    <w:p w:rsidR="00CE2558" w:rsidRPr="001E0549" w:rsidRDefault="000535F7" w:rsidP="007A33F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檢核:</w:t>
      </w:r>
    </w:p>
    <w:p w:rsidR="007A33FA" w:rsidRPr="001E0549" w:rsidRDefault="007A33FA" w:rsidP="007A33F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可不用</w:t>
      </w:r>
      <w:r w:rsidR="00FA32A1" w:rsidRPr="001E0549">
        <w:rPr>
          <w:rFonts w:ascii="新細明體" w:hAnsi="新細明體" w:hint="eastAsia"/>
          <w:bCs/>
          <w:lang w:eastAsia="zh-TW"/>
        </w:rPr>
        <w:t>勾選或</w:t>
      </w:r>
      <w:r w:rsidRPr="001E0549">
        <w:rPr>
          <w:rFonts w:ascii="新細明體" w:hAnsi="新細明體" w:hint="eastAsia"/>
          <w:bCs/>
          <w:lang w:eastAsia="zh-TW"/>
        </w:rPr>
        <w:t>輸入任何</w:t>
      </w:r>
      <w:r w:rsidR="00FA32A1" w:rsidRPr="001E0549">
        <w:rPr>
          <w:rFonts w:ascii="新細明體" w:hAnsi="新細明體" w:hint="eastAsia"/>
          <w:bCs/>
          <w:lang w:eastAsia="zh-TW"/>
        </w:rPr>
        <w:t>欄位，</w:t>
      </w:r>
      <w:r w:rsidR="008F2B4F">
        <w:rPr>
          <w:rFonts w:ascii="新細明體" w:hAnsi="新細明體" w:hint="eastAsia"/>
          <w:bCs/>
          <w:lang w:eastAsia="zh-TW"/>
        </w:rPr>
        <w:t>就</w:t>
      </w:r>
      <w:r w:rsidR="00FA32A1" w:rsidRPr="001E0549">
        <w:rPr>
          <w:rFonts w:ascii="新細明體" w:hAnsi="新細明體" w:hint="eastAsia"/>
          <w:bCs/>
          <w:lang w:eastAsia="zh-TW"/>
        </w:rPr>
        <w:t>直接查詢</w:t>
      </w:r>
      <w:r w:rsidR="008F2B4F" w:rsidRPr="001E0549">
        <w:rPr>
          <w:rFonts w:ascii="新細明體" w:hAnsi="新細明體" w:hint="eastAsia"/>
          <w:bCs/>
          <w:lang w:eastAsia="zh-TW"/>
        </w:rPr>
        <w:t>，</w:t>
      </w:r>
      <w:r w:rsidR="008F2B4F">
        <w:rPr>
          <w:rFonts w:ascii="新細明體" w:hAnsi="新細明體" w:hint="eastAsia"/>
          <w:bCs/>
          <w:lang w:eastAsia="zh-TW"/>
        </w:rPr>
        <w:t>也可同時勾多個條件</w:t>
      </w:r>
      <w:r w:rsidR="00FA32A1" w:rsidRPr="001E0549">
        <w:rPr>
          <w:rFonts w:ascii="新細明體" w:hAnsi="新細明體" w:hint="eastAsia"/>
          <w:bCs/>
          <w:lang w:eastAsia="zh-TW"/>
        </w:rPr>
        <w:t>。</w:t>
      </w:r>
    </w:p>
    <w:p w:rsidR="000D28E7" w:rsidRDefault="000D28E7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lastRenderedPageBreak/>
        <w:t>若有勾選</w:t>
      </w:r>
      <w:r w:rsidR="008F2B4F">
        <w:rPr>
          <w:rFonts w:ascii="新細明體" w:hAnsi="新細明體" w:hint="eastAsia"/>
          <w:bCs/>
          <w:lang w:eastAsia="zh-TW"/>
        </w:rPr>
        <w:t>事故者</w:t>
      </w:r>
      <w:r w:rsidR="007A33FA" w:rsidRPr="001E0549">
        <w:rPr>
          <w:rFonts w:ascii="新細明體" w:hAnsi="新細明體" w:hint="eastAsia"/>
          <w:bCs/>
          <w:lang w:eastAsia="zh-TW"/>
        </w:rPr>
        <w:t>ID</w:t>
      </w:r>
      <w:r w:rsidRPr="001E0549">
        <w:rPr>
          <w:rFonts w:ascii="新細明體" w:hAnsi="新細明體" w:hint="eastAsia"/>
          <w:bCs/>
          <w:lang w:eastAsia="zh-TW"/>
        </w:rPr>
        <w:t>，則</w:t>
      </w:r>
      <w:r w:rsidR="007A33FA" w:rsidRPr="001E0549">
        <w:rPr>
          <w:rFonts w:ascii="新細明體" w:hAnsi="新細明體" w:hint="eastAsia"/>
          <w:bCs/>
          <w:lang w:eastAsia="zh-TW"/>
        </w:rPr>
        <w:t>必須</w:t>
      </w:r>
      <w:r w:rsidRPr="001E0549">
        <w:rPr>
          <w:rFonts w:ascii="新細明體" w:hAnsi="新細明體" w:hint="eastAsia"/>
          <w:bCs/>
          <w:lang w:eastAsia="zh-TW"/>
        </w:rPr>
        <w:t>輸入</w:t>
      </w:r>
      <w:r w:rsidR="008F2B4F">
        <w:rPr>
          <w:rFonts w:ascii="新細明體" w:hAnsi="新細明體" w:hint="eastAsia"/>
          <w:bCs/>
          <w:lang w:eastAsia="zh-TW"/>
        </w:rPr>
        <w:t>事故者</w:t>
      </w:r>
      <w:r w:rsidR="007A33FA" w:rsidRPr="001E0549">
        <w:rPr>
          <w:rFonts w:ascii="新細明體" w:hAnsi="新細明體" w:hint="eastAsia"/>
          <w:bCs/>
          <w:lang w:eastAsia="zh-TW"/>
        </w:rPr>
        <w:t>ID</w:t>
      </w:r>
      <w:r w:rsidRPr="001E0549">
        <w:rPr>
          <w:rFonts w:ascii="新細明體" w:hAnsi="新細明體" w:hint="eastAsia"/>
          <w:bCs/>
          <w:lang w:eastAsia="zh-TW"/>
        </w:rPr>
        <w:t>，</w:t>
      </w:r>
      <w:r w:rsidR="007A33FA" w:rsidRPr="001E0549">
        <w:rPr>
          <w:rFonts w:ascii="新細明體" w:hAnsi="新細明體" w:hint="eastAsia"/>
          <w:bCs/>
          <w:lang w:eastAsia="zh-TW"/>
        </w:rPr>
        <w:t>否則</w:t>
      </w:r>
      <w:r w:rsidRPr="001E0549">
        <w:rPr>
          <w:rFonts w:ascii="新細明體" w:hAnsi="新細明體" w:hint="eastAsia"/>
          <w:bCs/>
          <w:lang w:eastAsia="zh-TW"/>
        </w:rPr>
        <w:t>顯示錯誤訊息</w:t>
      </w:r>
      <w:r w:rsidRPr="001E0549">
        <w:rPr>
          <w:rFonts w:ascii="新細明體" w:hAnsi="新細明體"/>
          <w:bCs/>
          <w:lang w:eastAsia="zh-TW"/>
        </w:rPr>
        <w:t>“</w:t>
      </w:r>
      <w:r w:rsidR="007A33FA" w:rsidRPr="001E0549">
        <w:rPr>
          <w:rFonts w:ascii="新細明體" w:hAnsi="新細明體" w:hint="eastAsia"/>
          <w:bCs/>
          <w:lang w:eastAsia="zh-TW"/>
        </w:rPr>
        <w:t>請輸入</w:t>
      </w:r>
      <w:r w:rsidR="008F2B4F">
        <w:rPr>
          <w:rFonts w:ascii="新細明體" w:hAnsi="新細明體" w:hint="eastAsia"/>
          <w:bCs/>
          <w:lang w:eastAsia="zh-TW"/>
        </w:rPr>
        <w:t>事故者</w:t>
      </w:r>
      <w:r w:rsidR="007A33FA" w:rsidRPr="001E0549">
        <w:rPr>
          <w:rFonts w:ascii="新細明體" w:hAnsi="新細明體" w:hint="eastAsia"/>
          <w:bCs/>
          <w:lang w:eastAsia="zh-TW"/>
        </w:rPr>
        <w:t>ID</w:t>
      </w:r>
      <w:r w:rsidRPr="001E0549">
        <w:rPr>
          <w:rFonts w:ascii="新細明體" w:hAnsi="新細明體"/>
          <w:bCs/>
          <w:lang w:eastAsia="zh-TW"/>
        </w:rPr>
        <w:t>”</w:t>
      </w:r>
      <w:r w:rsidR="00FA32A1" w:rsidRPr="001E0549">
        <w:rPr>
          <w:rFonts w:ascii="新細明體" w:hAnsi="新細明體" w:hint="eastAsia"/>
          <w:bCs/>
          <w:lang w:eastAsia="zh-TW"/>
        </w:rPr>
        <w:t>。</w:t>
      </w:r>
    </w:p>
    <w:p w:rsidR="008F2B4F" w:rsidRPr="001E0549" w:rsidRDefault="008F2B4F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若有勾選</w:t>
      </w:r>
      <w:r>
        <w:rPr>
          <w:rFonts w:ascii="新細明體" w:hAnsi="新細明體" w:hint="eastAsia"/>
          <w:bCs/>
          <w:lang w:eastAsia="zh-TW"/>
        </w:rPr>
        <w:t>事故日期</w:t>
      </w:r>
      <w:r w:rsidRPr="001E0549">
        <w:rPr>
          <w:rFonts w:ascii="新細明體" w:hAnsi="新細明體" w:hint="eastAsia"/>
          <w:bCs/>
          <w:lang w:eastAsia="zh-TW"/>
        </w:rPr>
        <w:t>，則必須輸入</w:t>
      </w:r>
      <w:r>
        <w:rPr>
          <w:rFonts w:ascii="新細明體" w:hAnsi="新細明體" w:hint="eastAsia"/>
          <w:bCs/>
          <w:lang w:eastAsia="zh-TW"/>
        </w:rPr>
        <w:t>事故日期</w:t>
      </w:r>
      <w:r w:rsidRPr="001E0549">
        <w:rPr>
          <w:rFonts w:ascii="新細明體" w:hAnsi="新細明體" w:hint="eastAsia"/>
          <w:bCs/>
          <w:lang w:eastAsia="zh-TW"/>
        </w:rPr>
        <w:t>，否則顯示錯誤訊息</w:t>
      </w:r>
      <w:r w:rsidRPr="001E0549">
        <w:rPr>
          <w:rFonts w:ascii="新細明體" w:hAnsi="新細明體"/>
          <w:bCs/>
          <w:lang w:eastAsia="zh-TW"/>
        </w:rPr>
        <w:t>“</w:t>
      </w:r>
      <w:r w:rsidRPr="001E0549">
        <w:rPr>
          <w:rFonts w:ascii="新細明體" w:hAnsi="新細明體" w:hint="eastAsia"/>
          <w:bCs/>
          <w:lang w:eastAsia="zh-TW"/>
        </w:rPr>
        <w:t>請輸入</w:t>
      </w:r>
      <w:r>
        <w:rPr>
          <w:rFonts w:ascii="新細明體" w:hAnsi="新細明體" w:hint="eastAsia"/>
          <w:bCs/>
          <w:lang w:eastAsia="zh-TW"/>
        </w:rPr>
        <w:t>事故日期</w:t>
      </w:r>
      <w:r w:rsidRPr="001E0549">
        <w:rPr>
          <w:rFonts w:ascii="新細明體" w:hAnsi="新細明體"/>
          <w:bCs/>
          <w:lang w:eastAsia="zh-TW"/>
        </w:rPr>
        <w:t>”</w:t>
      </w:r>
      <w:r w:rsidRPr="001E0549">
        <w:rPr>
          <w:rFonts w:ascii="新細明體" w:hAnsi="新細明體" w:hint="eastAsia"/>
          <w:bCs/>
          <w:lang w:eastAsia="zh-TW"/>
        </w:rPr>
        <w:t>。</w:t>
      </w:r>
    </w:p>
    <w:p w:rsidR="000D28E7" w:rsidRPr="001E0549" w:rsidRDefault="000D28E7" w:rsidP="00FA32A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若有勾選輸入日期起訖，</w:t>
      </w:r>
      <w:r w:rsidR="00FA32A1" w:rsidRPr="001E0549">
        <w:rPr>
          <w:rFonts w:ascii="新細明體" w:hAnsi="新細明體" w:hint="eastAsia"/>
          <w:bCs/>
          <w:lang w:eastAsia="zh-TW"/>
        </w:rPr>
        <w:t>則必須輸入起日與迄日，否則顯示錯誤訊息</w:t>
      </w:r>
      <w:r w:rsidR="00FA32A1" w:rsidRPr="001E0549">
        <w:rPr>
          <w:rFonts w:ascii="新細明體" w:hAnsi="新細明體"/>
          <w:bCs/>
          <w:lang w:eastAsia="zh-TW"/>
        </w:rPr>
        <w:t>“</w:t>
      </w:r>
      <w:r w:rsidR="00FA32A1" w:rsidRPr="001E0549">
        <w:rPr>
          <w:rFonts w:ascii="新細明體" w:hAnsi="新細明體" w:hint="eastAsia"/>
          <w:bCs/>
          <w:lang w:eastAsia="zh-TW"/>
        </w:rPr>
        <w:t>請輸入輸入日期起迄日</w:t>
      </w:r>
      <w:r w:rsidR="00FA32A1" w:rsidRPr="001E0549">
        <w:rPr>
          <w:rFonts w:ascii="新細明體" w:hAnsi="新細明體"/>
          <w:bCs/>
          <w:lang w:eastAsia="zh-TW"/>
        </w:rPr>
        <w:t>”</w:t>
      </w:r>
      <w:r w:rsidRPr="001E0549">
        <w:rPr>
          <w:rFonts w:ascii="新細明體" w:hAnsi="新細明體" w:hint="eastAsia"/>
          <w:bCs/>
          <w:lang w:eastAsia="zh-TW"/>
        </w:rPr>
        <w:t>。</w:t>
      </w:r>
    </w:p>
    <w:p w:rsidR="00736BF5" w:rsidRDefault="00FA32A1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輸入日期起迄日必須是民國年日期格式，</w:t>
      </w:r>
      <w:r w:rsidR="002037A8" w:rsidRPr="001E0549">
        <w:rPr>
          <w:rFonts w:ascii="新細明體" w:hAnsi="新細明體" w:hint="eastAsia"/>
          <w:bCs/>
          <w:lang w:eastAsia="zh-TW"/>
        </w:rPr>
        <w:t>且起日 &lt;= 迄日，否則顯示錯誤訊息</w:t>
      </w:r>
      <w:r w:rsidR="002037A8" w:rsidRPr="001E0549">
        <w:rPr>
          <w:rFonts w:ascii="新細明體" w:hAnsi="新細明體"/>
          <w:bCs/>
          <w:lang w:eastAsia="zh-TW"/>
        </w:rPr>
        <w:t>“</w:t>
      </w:r>
      <w:r w:rsidR="002037A8" w:rsidRPr="001E0549">
        <w:rPr>
          <w:rFonts w:ascii="新細明體" w:hAnsi="新細明體" w:hint="eastAsia"/>
          <w:bCs/>
          <w:lang w:eastAsia="zh-TW"/>
        </w:rPr>
        <w:t>請輸入正確的輸入日期起迄日</w:t>
      </w:r>
      <w:r w:rsidR="002037A8" w:rsidRPr="001E0549">
        <w:rPr>
          <w:rFonts w:ascii="新細明體" w:hAnsi="新細明體"/>
          <w:bCs/>
          <w:lang w:eastAsia="zh-TW"/>
        </w:rPr>
        <w:t>”</w:t>
      </w:r>
      <w:r w:rsidR="002037A8" w:rsidRPr="001E0549">
        <w:rPr>
          <w:rFonts w:ascii="新細明體" w:hAnsi="新細明體" w:hint="eastAsia"/>
          <w:bCs/>
          <w:lang w:eastAsia="zh-TW"/>
        </w:rPr>
        <w:t>。</w:t>
      </w:r>
    </w:p>
    <w:p w:rsidR="008F2B4F" w:rsidRPr="001E0549" w:rsidRDefault="008F2B4F" w:rsidP="008F2B4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若有勾選送件人</w:t>
      </w:r>
      <w:r>
        <w:rPr>
          <w:rFonts w:ascii="新細明體" w:hAnsi="新細明體" w:hint="eastAsia"/>
          <w:bCs/>
          <w:lang w:eastAsia="zh-TW"/>
        </w:rPr>
        <w:t>單位</w:t>
      </w:r>
      <w:r w:rsidRPr="001E0549">
        <w:rPr>
          <w:rFonts w:ascii="新細明體" w:hAnsi="新細明體" w:hint="eastAsia"/>
          <w:bCs/>
          <w:lang w:eastAsia="zh-TW"/>
        </w:rPr>
        <w:t>，則必須輸入送件人</w:t>
      </w:r>
      <w:r>
        <w:rPr>
          <w:rFonts w:ascii="新細明體" w:hAnsi="新細明體" w:hint="eastAsia"/>
          <w:bCs/>
          <w:lang w:eastAsia="zh-TW"/>
        </w:rPr>
        <w:t>單位</w:t>
      </w:r>
      <w:r w:rsidRPr="001E0549">
        <w:rPr>
          <w:rFonts w:ascii="新細明體" w:hAnsi="新細明體" w:hint="eastAsia"/>
          <w:bCs/>
          <w:lang w:eastAsia="zh-TW"/>
        </w:rPr>
        <w:t>，否則顯示錯誤訊息</w:t>
      </w:r>
      <w:r w:rsidRPr="001E0549">
        <w:rPr>
          <w:rFonts w:ascii="新細明體" w:hAnsi="新細明體"/>
          <w:bCs/>
          <w:lang w:eastAsia="zh-TW"/>
        </w:rPr>
        <w:t>“</w:t>
      </w:r>
      <w:r w:rsidRPr="001E0549">
        <w:rPr>
          <w:rFonts w:ascii="新細明體" w:hAnsi="新細明體" w:hint="eastAsia"/>
          <w:bCs/>
          <w:lang w:eastAsia="zh-TW"/>
        </w:rPr>
        <w:t>請輸入送件人</w:t>
      </w:r>
      <w:r>
        <w:rPr>
          <w:rFonts w:ascii="新細明體" w:hAnsi="新細明體" w:hint="eastAsia"/>
          <w:bCs/>
          <w:lang w:eastAsia="zh-TW"/>
        </w:rPr>
        <w:t>單位</w:t>
      </w:r>
      <w:r w:rsidRPr="001E0549">
        <w:rPr>
          <w:rFonts w:ascii="新細明體" w:hAnsi="新細明體"/>
          <w:bCs/>
          <w:lang w:eastAsia="zh-TW"/>
        </w:rPr>
        <w:t>”</w:t>
      </w:r>
      <w:r w:rsidRPr="001E0549">
        <w:rPr>
          <w:rFonts w:ascii="新細明體" w:hAnsi="新細明體" w:hint="eastAsia"/>
          <w:bCs/>
          <w:lang w:eastAsia="zh-TW"/>
        </w:rPr>
        <w:t>。</w:t>
      </w:r>
    </w:p>
    <w:p w:rsidR="008F2B4F" w:rsidRPr="001E0549" w:rsidRDefault="008F2B4F" w:rsidP="008F2B4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若有勾選送件人ID，則必須輸入送件人ID，否則顯示錯誤訊息</w:t>
      </w:r>
      <w:r w:rsidRPr="001E0549">
        <w:rPr>
          <w:rFonts w:ascii="新細明體" w:hAnsi="新細明體"/>
          <w:bCs/>
          <w:lang w:eastAsia="zh-TW"/>
        </w:rPr>
        <w:t>“</w:t>
      </w:r>
      <w:r w:rsidRPr="001E0549">
        <w:rPr>
          <w:rFonts w:ascii="新細明體" w:hAnsi="新細明體" w:hint="eastAsia"/>
          <w:bCs/>
          <w:lang w:eastAsia="zh-TW"/>
        </w:rPr>
        <w:t>請輸入送件人ID</w:t>
      </w:r>
      <w:r w:rsidRPr="001E0549">
        <w:rPr>
          <w:rFonts w:ascii="新細明體" w:hAnsi="新細明體"/>
          <w:bCs/>
          <w:lang w:eastAsia="zh-TW"/>
        </w:rPr>
        <w:t>”</w:t>
      </w:r>
      <w:r w:rsidRPr="001E0549">
        <w:rPr>
          <w:rFonts w:ascii="新細明體" w:hAnsi="新細明體" w:hint="eastAsia"/>
          <w:bCs/>
          <w:lang w:eastAsia="zh-TW"/>
        </w:rPr>
        <w:t>。</w:t>
      </w:r>
    </w:p>
    <w:p w:rsidR="000D28E7" w:rsidRPr="001E0549" w:rsidRDefault="002037A8" w:rsidP="00F43BF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cs="Arial" w:hint="eastAsia"/>
          <w:lang w:eastAsia="zh-TW"/>
        </w:rPr>
        <w:t>依輸入的查詢條件</w:t>
      </w:r>
      <w:r w:rsidRPr="001E0549">
        <w:rPr>
          <w:rFonts w:ascii="新細明體" w:hAnsi="新細明體" w:hint="eastAsia"/>
          <w:bCs/>
          <w:lang w:eastAsia="zh-TW"/>
        </w:rPr>
        <w:t>，取得</w:t>
      </w:r>
      <w:r w:rsidRPr="001E0549">
        <w:rPr>
          <w:rFonts w:ascii="新細明體" w:hAnsi="新細明體" w:hint="eastAsia"/>
          <w:kern w:val="2"/>
          <w:lang w:eastAsia="zh-TW"/>
        </w:rPr>
        <w:t>團險B2B線上申請案件</w:t>
      </w:r>
      <w:r w:rsidR="00F43BF9" w:rsidRPr="001E0549">
        <w:rPr>
          <w:rFonts w:ascii="新細明體" w:hAnsi="新細明體" w:cs="Arial" w:hint="eastAsia"/>
          <w:lang w:eastAsia="zh-TW"/>
        </w:rPr>
        <w:t>：</w:t>
      </w:r>
    </w:p>
    <w:p w:rsidR="000D28E7" w:rsidRPr="001E0549" w:rsidRDefault="002037A8" w:rsidP="00F43BF9">
      <w:pPr>
        <w:widowControl w:val="0"/>
        <w:numPr>
          <w:ilvl w:val="2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sz w:val="20"/>
          <w:szCs w:val="20"/>
        </w:rPr>
        <w:t>讀團險線上填寫理賠申請書檔</w:t>
      </w:r>
      <w:r w:rsidR="00E51ED5" w:rsidRPr="001E0549">
        <w:rPr>
          <w:rFonts w:ascii="新細明體" w:hAnsi="新細明體"/>
          <w:kern w:val="2"/>
          <w:sz w:val="20"/>
          <w:szCs w:val="20"/>
        </w:rPr>
        <w:t>DTAA</w:t>
      </w:r>
      <w:r w:rsidR="00E51ED5" w:rsidRPr="001E0549">
        <w:rPr>
          <w:rFonts w:ascii="新細明體" w:hAnsi="新細明體" w:hint="eastAsia"/>
          <w:kern w:val="2"/>
          <w:sz w:val="20"/>
          <w:szCs w:val="20"/>
        </w:rPr>
        <w:t>A610</w:t>
      </w:r>
      <w:r w:rsidR="000D28E7" w:rsidRPr="001E0549">
        <w:rPr>
          <w:rFonts w:ascii="新細明體" w:hAnsi="新細明體" w:cs="Arial" w:hint="eastAsia"/>
          <w:sz w:val="20"/>
          <w:szCs w:val="20"/>
        </w:rPr>
        <w:t xml:space="preserve"> </w:t>
      </w:r>
      <w:r w:rsidRPr="001E0549">
        <w:rPr>
          <w:rFonts w:ascii="新細明體" w:hAnsi="新細明體" w:hint="eastAsia"/>
          <w:bCs/>
          <w:sz w:val="20"/>
          <w:szCs w:val="20"/>
        </w:rPr>
        <w:t>，條件如下</w:t>
      </w:r>
      <w:r w:rsidR="00F43BF9"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2037A8" w:rsidRDefault="00E51ED5" w:rsidP="007D3BCA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/>
          <w:kern w:val="2"/>
          <w:sz w:val="20"/>
          <w:szCs w:val="20"/>
        </w:rPr>
        <w:t>DTAA</w:t>
      </w:r>
      <w:r w:rsidRPr="001E0549">
        <w:rPr>
          <w:rFonts w:ascii="新細明體" w:hAnsi="新細明體" w:hint="eastAsia"/>
          <w:kern w:val="2"/>
          <w:sz w:val="20"/>
          <w:szCs w:val="20"/>
        </w:rPr>
        <w:t>A610</w:t>
      </w:r>
      <w:r w:rsidRPr="001E0549">
        <w:rPr>
          <w:rFonts w:ascii="新細明體" w:hAnsi="新細明體" w:cs="Arial" w:hint="eastAsia"/>
          <w:sz w:val="20"/>
          <w:szCs w:val="20"/>
        </w:rPr>
        <w:t>.</w:t>
      </w:r>
      <w:r w:rsidR="007D3BCA" w:rsidRPr="007D3BCA">
        <w:rPr>
          <w:rFonts w:ascii="新細明體" w:hAnsi="新細明體" w:cs="Arial" w:hint="eastAsia"/>
          <w:sz w:val="20"/>
          <w:szCs w:val="20"/>
        </w:rPr>
        <w:t>是否送件完成</w:t>
      </w:r>
      <w:r w:rsidRPr="001E0549">
        <w:rPr>
          <w:rFonts w:ascii="新細明體" w:hAnsi="新細明體" w:cs="Arial" w:hint="eastAsia"/>
          <w:sz w:val="20"/>
          <w:szCs w:val="20"/>
        </w:rPr>
        <w:t>(</w:t>
      </w:r>
      <w:r w:rsidR="007D3BCA" w:rsidRPr="007D3BCA">
        <w:rPr>
          <w:rFonts w:ascii="新細明體" w:hAnsi="新細明體" w:cs="Arial"/>
          <w:sz w:val="20"/>
          <w:szCs w:val="20"/>
        </w:rPr>
        <w:t>IS_SEND</w:t>
      </w:r>
      <w:r w:rsidRPr="001E0549">
        <w:rPr>
          <w:rFonts w:ascii="新細明體" w:hAnsi="新細明體" w:cs="Arial" w:hint="eastAsia"/>
          <w:sz w:val="20"/>
          <w:szCs w:val="20"/>
        </w:rPr>
        <w:t xml:space="preserve">) = </w:t>
      </w:r>
      <w:r w:rsidRPr="001E0549">
        <w:rPr>
          <w:rFonts w:ascii="新細明體" w:hAnsi="新細明體" w:cs="Arial"/>
          <w:sz w:val="20"/>
          <w:szCs w:val="20"/>
        </w:rPr>
        <w:t>“</w:t>
      </w:r>
      <w:r w:rsidRPr="001E0549">
        <w:rPr>
          <w:rFonts w:ascii="新細明體" w:hAnsi="新細明體" w:cs="Arial" w:hint="eastAsia"/>
          <w:sz w:val="20"/>
          <w:szCs w:val="20"/>
        </w:rPr>
        <w:t>Y</w:t>
      </w:r>
      <w:r w:rsidRPr="001E0549">
        <w:rPr>
          <w:rFonts w:ascii="新細明體" w:hAnsi="新細明體" w:cs="Arial"/>
          <w:sz w:val="20"/>
          <w:szCs w:val="20"/>
        </w:rPr>
        <w:t>”</w:t>
      </w:r>
    </w:p>
    <w:p w:rsidR="00E51ED5" w:rsidRPr="001E0549" w:rsidRDefault="00E51ED5" w:rsidP="008F2B4F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 xml:space="preserve">IF </w:t>
      </w:r>
      <w:r w:rsidRPr="001E0549">
        <w:rPr>
          <w:rFonts w:ascii="新細明體" w:hAnsi="新細明體" w:cs="Arial" w:hint="eastAsia"/>
          <w:sz w:val="20"/>
          <w:szCs w:val="20"/>
        </w:rPr>
        <w:t>畫面上有勾選</w:t>
      </w:r>
      <w:r w:rsidR="008F2B4F" w:rsidRPr="008F2B4F">
        <w:rPr>
          <w:rFonts w:ascii="新細明體" w:hAnsi="新細明體" w:cs="Arial" w:hint="eastAsia"/>
          <w:sz w:val="20"/>
          <w:szCs w:val="20"/>
        </w:rPr>
        <w:t>事故者ID</w:t>
      </w:r>
    </w:p>
    <w:p w:rsidR="00E51ED5" w:rsidRPr="001E0549" w:rsidRDefault="00E51ED5" w:rsidP="00E51ED5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/>
          <w:kern w:val="2"/>
          <w:sz w:val="20"/>
          <w:szCs w:val="20"/>
        </w:rPr>
        <w:t>DTAA</w:t>
      </w:r>
      <w:r w:rsidRPr="001E0549">
        <w:rPr>
          <w:rFonts w:ascii="新細明體" w:hAnsi="新細明體" w:hint="eastAsia"/>
          <w:kern w:val="2"/>
          <w:sz w:val="20"/>
          <w:szCs w:val="20"/>
        </w:rPr>
        <w:t>A610</w:t>
      </w:r>
      <w:r w:rsidRPr="001E0549">
        <w:rPr>
          <w:rFonts w:ascii="新細明體" w:hAnsi="新細明體" w:cs="Arial" w:hint="eastAsia"/>
          <w:sz w:val="20"/>
          <w:szCs w:val="20"/>
        </w:rPr>
        <w:t>.</w:t>
      </w:r>
      <w:r w:rsidR="008F2B4F" w:rsidRPr="008F2B4F">
        <w:rPr>
          <w:rFonts w:ascii="新細明體" w:hAnsi="新細明體" w:cs="Arial" w:hint="eastAsia"/>
          <w:sz w:val="20"/>
          <w:szCs w:val="20"/>
        </w:rPr>
        <w:t>事故者ID</w:t>
      </w:r>
      <w:r w:rsidR="008F2B4F" w:rsidRPr="001E0549">
        <w:rPr>
          <w:rFonts w:ascii="新細明體" w:hAnsi="新細明體" w:cs="Arial" w:hint="eastAsia"/>
          <w:sz w:val="20"/>
          <w:szCs w:val="20"/>
        </w:rPr>
        <w:t xml:space="preserve"> </w:t>
      </w:r>
      <w:r w:rsidRPr="001E0549">
        <w:rPr>
          <w:rFonts w:ascii="新細明體" w:hAnsi="新細明體" w:cs="Arial" w:hint="eastAsia"/>
          <w:sz w:val="20"/>
          <w:szCs w:val="20"/>
        </w:rPr>
        <w:t>(</w:t>
      </w:r>
      <w:r w:rsidR="008F2B4F">
        <w:rPr>
          <w:rFonts w:ascii="新細明體" w:hAnsi="新細明體" w:cs="Arial" w:hint="eastAsia"/>
          <w:sz w:val="20"/>
          <w:szCs w:val="20"/>
        </w:rPr>
        <w:t>OCR</w:t>
      </w:r>
      <w:r w:rsidRPr="001E0549">
        <w:rPr>
          <w:rFonts w:ascii="新細明體" w:hAnsi="新細明體" w:cs="Arial"/>
          <w:sz w:val="20"/>
          <w:szCs w:val="20"/>
        </w:rPr>
        <w:t>_ID</w:t>
      </w:r>
      <w:r w:rsidRPr="001E0549">
        <w:rPr>
          <w:rFonts w:ascii="新細明體" w:hAnsi="新細明體" w:cs="Arial" w:hint="eastAsia"/>
          <w:sz w:val="20"/>
          <w:szCs w:val="20"/>
        </w:rPr>
        <w:t xml:space="preserve">) = </w:t>
      </w:r>
      <w:r w:rsidRPr="001E0549">
        <w:rPr>
          <w:rFonts w:ascii="新細明體" w:hAnsi="新細明體" w:hint="eastAsia"/>
          <w:bCs/>
          <w:sz w:val="20"/>
          <w:szCs w:val="20"/>
        </w:rPr>
        <w:t>畫面上輸入的</w:t>
      </w:r>
      <w:r w:rsidR="008F2B4F" w:rsidRPr="008F2B4F">
        <w:rPr>
          <w:rFonts w:ascii="新細明體" w:hAnsi="新細明體" w:cs="Arial" w:hint="eastAsia"/>
          <w:sz w:val="20"/>
          <w:szCs w:val="20"/>
        </w:rPr>
        <w:t>事故者ID</w:t>
      </w:r>
    </w:p>
    <w:p w:rsidR="00E51ED5" w:rsidRPr="001E0549" w:rsidRDefault="00E51ED5" w:rsidP="00E51ED5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>END IF</w:t>
      </w:r>
    </w:p>
    <w:p w:rsidR="008F2B4F" w:rsidRPr="001E0549" w:rsidRDefault="008F2B4F" w:rsidP="008F2B4F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 xml:space="preserve">IF </w:t>
      </w:r>
      <w:r w:rsidRPr="001E0549">
        <w:rPr>
          <w:rFonts w:ascii="新細明體" w:hAnsi="新細明體" w:cs="Arial" w:hint="eastAsia"/>
          <w:sz w:val="20"/>
          <w:szCs w:val="20"/>
        </w:rPr>
        <w:t>畫面上有勾選</w:t>
      </w:r>
      <w:r w:rsidRPr="008F2B4F">
        <w:rPr>
          <w:rFonts w:ascii="新細明體" w:hAnsi="新細明體" w:cs="Arial" w:hint="eastAsia"/>
          <w:sz w:val="20"/>
          <w:szCs w:val="20"/>
        </w:rPr>
        <w:t>事故日期</w:t>
      </w:r>
    </w:p>
    <w:p w:rsidR="008F2B4F" w:rsidRPr="001E0549" w:rsidRDefault="008F2B4F" w:rsidP="008F2B4F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/>
          <w:kern w:val="2"/>
          <w:sz w:val="20"/>
          <w:szCs w:val="20"/>
        </w:rPr>
        <w:t>DTAA</w:t>
      </w:r>
      <w:r w:rsidRPr="001E0549">
        <w:rPr>
          <w:rFonts w:ascii="新細明體" w:hAnsi="新細明體" w:hint="eastAsia"/>
          <w:kern w:val="2"/>
          <w:sz w:val="20"/>
          <w:szCs w:val="20"/>
        </w:rPr>
        <w:t>A610</w:t>
      </w:r>
      <w:r w:rsidRPr="001E0549">
        <w:rPr>
          <w:rFonts w:ascii="新細明體" w:hAnsi="新細明體" w:cs="Arial" w:hint="eastAsia"/>
          <w:sz w:val="20"/>
          <w:szCs w:val="20"/>
        </w:rPr>
        <w:t>.</w:t>
      </w:r>
      <w:r w:rsidRPr="008F2B4F">
        <w:rPr>
          <w:rFonts w:ascii="新細明體" w:hAnsi="新細明體" w:cs="Arial" w:hint="eastAsia"/>
          <w:sz w:val="20"/>
          <w:szCs w:val="20"/>
        </w:rPr>
        <w:t>事故日期</w:t>
      </w:r>
      <w:r w:rsidRPr="001E0549">
        <w:rPr>
          <w:rFonts w:ascii="新細明體" w:hAnsi="新細明體" w:cs="Arial" w:hint="eastAsia"/>
          <w:sz w:val="20"/>
          <w:szCs w:val="20"/>
        </w:rPr>
        <w:t xml:space="preserve"> (</w:t>
      </w:r>
      <w:r>
        <w:rPr>
          <w:rFonts w:ascii="新細明體" w:hAnsi="新細明體" w:cs="Arial" w:hint="eastAsia"/>
          <w:sz w:val="20"/>
          <w:szCs w:val="20"/>
        </w:rPr>
        <w:t>OCR</w:t>
      </w:r>
      <w:r w:rsidRPr="001E0549">
        <w:rPr>
          <w:rFonts w:ascii="新細明體" w:hAnsi="新細明體" w:cs="Arial"/>
          <w:sz w:val="20"/>
          <w:szCs w:val="20"/>
        </w:rPr>
        <w:t>_</w:t>
      </w:r>
      <w:r>
        <w:rPr>
          <w:rFonts w:ascii="新細明體" w:hAnsi="新細明體" w:cs="Arial" w:hint="eastAsia"/>
          <w:sz w:val="20"/>
          <w:szCs w:val="20"/>
        </w:rPr>
        <w:t>DATE</w:t>
      </w:r>
      <w:r w:rsidRPr="001E0549">
        <w:rPr>
          <w:rFonts w:ascii="新細明體" w:hAnsi="新細明體" w:cs="Arial" w:hint="eastAsia"/>
          <w:sz w:val="20"/>
          <w:szCs w:val="20"/>
        </w:rPr>
        <w:t xml:space="preserve">) = </w:t>
      </w:r>
      <w:r w:rsidRPr="001E0549">
        <w:rPr>
          <w:rFonts w:ascii="新細明體" w:hAnsi="新細明體" w:hint="eastAsia"/>
          <w:bCs/>
          <w:sz w:val="20"/>
          <w:szCs w:val="20"/>
        </w:rPr>
        <w:t>畫面上輸入的</w:t>
      </w:r>
      <w:r w:rsidRPr="008F2B4F">
        <w:rPr>
          <w:rFonts w:ascii="新細明體" w:hAnsi="新細明體" w:cs="Arial" w:hint="eastAsia"/>
          <w:sz w:val="20"/>
          <w:szCs w:val="20"/>
        </w:rPr>
        <w:t>事故日期</w:t>
      </w:r>
    </w:p>
    <w:p w:rsidR="008F2B4F" w:rsidRPr="001E0549" w:rsidRDefault="008F2B4F" w:rsidP="008F2B4F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>END IF</w:t>
      </w:r>
    </w:p>
    <w:p w:rsidR="00F43BF9" w:rsidRPr="001E0549" w:rsidRDefault="00F43BF9" w:rsidP="00F43BF9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 xml:space="preserve">IF </w:t>
      </w:r>
      <w:r w:rsidRPr="001E0549">
        <w:rPr>
          <w:rFonts w:ascii="新細明體" w:hAnsi="新細明體" w:cs="Arial" w:hint="eastAsia"/>
          <w:sz w:val="20"/>
          <w:szCs w:val="20"/>
        </w:rPr>
        <w:t>畫面上</w:t>
      </w:r>
      <w:r w:rsidRPr="001E0549">
        <w:rPr>
          <w:rFonts w:ascii="新細明體" w:hAnsi="新細明體" w:hint="eastAsia"/>
          <w:bCs/>
          <w:sz w:val="20"/>
          <w:szCs w:val="20"/>
        </w:rPr>
        <w:t>有勾選輸入日期起訖</w:t>
      </w:r>
    </w:p>
    <w:p w:rsidR="00F43BF9" w:rsidRPr="001E0549" w:rsidRDefault="00F43BF9" w:rsidP="00F43BF9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cs="Arial" w:hint="eastAsia"/>
          <w:sz w:val="20"/>
          <w:szCs w:val="20"/>
        </w:rPr>
        <w:t>DTAAA610.輸入日期(</w:t>
      </w:r>
      <w:r w:rsidRPr="001E0549">
        <w:rPr>
          <w:rFonts w:ascii="新細明體" w:hAnsi="新細明體" w:cs="Arial"/>
          <w:sz w:val="20"/>
          <w:szCs w:val="20"/>
        </w:rPr>
        <w:t>INPUT_DATE</w:t>
      </w:r>
      <w:r w:rsidRPr="001E0549">
        <w:rPr>
          <w:rFonts w:ascii="新細明體" w:hAnsi="新細明體" w:cs="Arial" w:hint="eastAsia"/>
          <w:sz w:val="20"/>
          <w:szCs w:val="20"/>
        </w:rPr>
        <w:t xml:space="preserve">) BETWEEN </w:t>
      </w:r>
      <w:r w:rsidRPr="001E0549">
        <w:rPr>
          <w:rFonts w:ascii="新細明體" w:hAnsi="新細明體" w:hint="eastAsia"/>
          <w:bCs/>
          <w:sz w:val="20"/>
          <w:szCs w:val="20"/>
        </w:rPr>
        <w:t>畫面上輸入的起日</w:t>
      </w:r>
      <w:r w:rsidRPr="001E0549">
        <w:rPr>
          <w:rFonts w:ascii="新細明體" w:hAnsi="新細明體" w:cs="Arial" w:hint="eastAsia"/>
          <w:sz w:val="20"/>
          <w:szCs w:val="20"/>
        </w:rPr>
        <w:t xml:space="preserve"> AND </w:t>
      </w:r>
      <w:r w:rsidRPr="001E0549">
        <w:rPr>
          <w:rFonts w:ascii="新細明體" w:hAnsi="新細明體" w:hint="eastAsia"/>
          <w:bCs/>
          <w:sz w:val="20"/>
          <w:szCs w:val="20"/>
        </w:rPr>
        <w:t>畫面上輸入的迄日</w:t>
      </w:r>
    </w:p>
    <w:p w:rsidR="00F43BF9" w:rsidRDefault="00F43BF9" w:rsidP="00F43BF9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cs="Arial" w:hint="eastAsia"/>
          <w:sz w:val="20"/>
          <w:szCs w:val="20"/>
        </w:rPr>
        <w:t>END IF</w:t>
      </w:r>
    </w:p>
    <w:p w:rsidR="008F2B4F" w:rsidRPr="001E0549" w:rsidRDefault="008F2B4F" w:rsidP="008F2B4F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 xml:space="preserve">IF </w:t>
      </w:r>
      <w:r w:rsidRPr="001E0549">
        <w:rPr>
          <w:rFonts w:ascii="新細明體" w:hAnsi="新細明體" w:cs="Arial" w:hint="eastAsia"/>
          <w:sz w:val="20"/>
          <w:szCs w:val="20"/>
        </w:rPr>
        <w:t>畫面上</w:t>
      </w:r>
      <w:r w:rsidRPr="001E0549">
        <w:rPr>
          <w:rFonts w:ascii="新細明體" w:hAnsi="新細明體" w:hint="eastAsia"/>
          <w:bCs/>
          <w:sz w:val="20"/>
          <w:szCs w:val="20"/>
        </w:rPr>
        <w:t>有勾選</w:t>
      </w:r>
      <w:r w:rsidRPr="008F2B4F">
        <w:rPr>
          <w:rFonts w:ascii="新細明體" w:hAnsi="新細明體" w:hint="eastAsia"/>
          <w:bCs/>
          <w:sz w:val="20"/>
          <w:szCs w:val="20"/>
        </w:rPr>
        <w:t>送件人單位</w:t>
      </w:r>
    </w:p>
    <w:p w:rsidR="008F2B4F" w:rsidRPr="001E0549" w:rsidRDefault="008F2B4F" w:rsidP="008F2B4F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cs="Arial" w:hint="eastAsia"/>
          <w:sz w:val="20"/>
          <w:szCs w:val="20"/>
        </w:rPr>
        <w:t>DTAAA610.</w:t>
      </w:r>
      <w:r w:rsidRPr="008F2B4F">
        <w:rPr>
          <w:rFonts w:ascii="新細明體" w:hAnsi="新細明體" w:cs="Arial" w:hint="eastAsia"/>
          <w:sz w:val="20"/>
          <w:szCs w:val="20"/>
        </w:rPr>
        <w:t>團營確認人員單位</w:t>
      </w:r>
      <w:r w:rsidRPr="001E0549">
        <w:rPr>
          <w:rFonts w:ascii="新細明體" w:hAnsi="新細明體" w:cs="Arial" w:hint="eastAsia"/>
          <w:sz w:val="20"/>
          <w:szCs w:val="20"/>
        </w:rPr>
        <w:t>(</w:t>
      </w:r>
      <w:r w:rsidRPr="008F2B4F">
        <w:rPr>
          <w:rFonts w:ascii="新細明體" w:hAnsi="新細明體" w:cs="Arial"/>
          <w:sz w:val="20"/>
          <w:szCs w:val="20"/>
        </w:rPr>
        <w:t>CFM_TRN_DIV_NO</w:t>
      </w:r>
      <w:r w:rsidRPr="001E0549">
        <w:rPr>
          <w:rFonts w:ascii="新細明體" w:hAnsi="新細明體" w:cs="Arial" w:hint="eastAsia"/>
          <w:sz w:val="20"/>
          <w:szCs w:val="20"/>
        </w:rPr>
        <w:t>) =</w:t>
      </w:r>
      <w:r w:rsidRPr="001E0549">
        <w:rPr>
          <w:rFonts w:ascii="新細明體" w:hAnsi="新細明體" w:hint="eastAsia"/>
          <w:bCs/>
          <w:sz w:val="20"/>
          <w:szCs w:val="20"/>
        </w:rPr>
        <w:t xml:space="preserve"> 畫面上輸入的</w:t>
      </w:r>
      <w:r w:rsidRPr="008F2B4F">
        <w:rPr>
          <w:rFonts w:ascii="新細明體" w:hAnsi="新細明體" w:hint="eastAsia"/>
          <w:bCs/>
          <w:sz w:val="20"/>
          <w:szCs w:val="20"/>
        </w:rPr>
        <w:t>送件人單位</w:t>
      </w:r>
    </w:p>
    <w:p w:rsidR="008F2B4F" w:rsidRPr="001E0549" w:rsidRDefault="008F2B4F" w:rsidP="008F2B4F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cs="Arial" w:hint="eastAsia"/>
          <w:sz w:val="20"/>
          <w:szCs w:val="20"/>
        </w:rPr>
        <w:t>END IF</w:t>
      </w:r>
    </w:p>
    <w:p w:rsidR="008F2B4F" w:rsidRPr="001E0549" w:rsidRDefault="008F2B4F" w:rsidP="008F2B4F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kern w:val="2"/>
          <w:sz w:val="20"/>
          <w:szCs w:val="20"/>
        </w:rPr>
        <w:t xml:space="preserve">IF </w:t>
      </w:r>
      <w:r w:rsidRPr="001E0549">
        <w:rPr>
          <w:rFonts w:ascii="新細明體" w:hAnsi="新細明體" w:cs="Arial" w:hint="eastAsia"/>
          <w:sz w:val="20"/>
          <w:szCs w:val="20"/>
        </w:rPr>
        <w:t>畫面上</w:t>
      </w:r>
      <w:r w:rsidRPr="001E0549">
        <w:rPr>
          <w:rFonts w:ascii="新細明體" w:hAnsi="新細明體" w:hint="eastAsia"/>
          <w:bCs/>
          <w:sz w:val="20"/>
          <w:szCs w:val="20"/>
        </w:rPr>
        <w:t>有勾選送件人ID</w:t>
      </w:r>
    </w:p>
    <w:p w:rsidR="008F2B4F" w:rsidRPr="001E0549" w:rsidRDefault="008F2B4F" w:rsidP="008F2B4F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cs="Arial" w:hint="eastAsia"/>
          <w:sz w:val="20"/>
          <w:szCs w:val="20"/>
        </w:rPr>
        <w:t>DTAAA610.團營確認人員ID(</w:t>
      </w:r>
      <w:r w:rsidRPr="001E0549">
        <w:rPr>
          <w:rFonts w:ascii="新細明體" w:hAnsi="新細明體" w:cs="Arial"/>
          <w:sz w:val="20"/>
          <w:szCs w:val="20"/>
        </w:rPr>
        <w:t>CFM_TRN_ID</w:t>
      </w:r>
      <w:r w:rsidRPr="001E0549">
        <w:rPr>
          <w:rFonts w:ascii="新細明體" w:hAnsi="新細明體" w:cs="Arial" w:hint="eastAsia"/>
          <w:sz w:val="20"/>
          <w:szCs w:val="20"/>
        </w:rPr>
        <w:t>) =</w:t>
      </w:r>
      <w:r w:rsidRPr="001E0549">
        <w:rPr>
          <w:rFonts w:ascii="新細明體" w:hAnsi="新細明體" w:hint="eastAsia"/>
          <w:bCs/>
          <w:sz w:val="20"/>
          <w:szCs w:val="20"/>
        </w:rPr>
        <w:t xml:space="preserve"> 畫面上輸入的送件人ID</w:t>
      </w:r>
    </w:p>
    <w:p w:rsidR="008F2B4F" w:rsidRDefault="008F2B4F" w:rsidP="008F2B4F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cs="Arial" w:hint="eastAsia"/>
          <w:sz w:val="20"/>
          <w:szCs w:val="20"/>
        </w:rPr>
        <w:t>END IF</w:t>
      </w:r>
    </w:p>
    <w:p w:rsidR="007D3BCA" w:rsidRDefault="007D3BCA" w:rsidP="007D3BCA">
      <w:pPr>
        <w:widowControl w:val="0"/>
        <w:numPr>
          <w:ilvl w:val="2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LEFT JOIN</w:t>
      </w:r>
      <w:r w:rsidRPr="007D3BCA">
        <w:rPr>
          <w:rFonts w:ascii="新細明體" w:hAnsi="新細明體" w:hint="eastAsia"/>
          <w:sz w:val="20"/>
          <w:szCs w:val="20"/>
        </w:rPr>
        <w:t>理賠受理檔</w:t>
      </w:r>
      <w:r>
        <w:rPr>
          <w:rFonts w:ascii="新細明體" w:hAnsi="新細明體" w:cs="Arial" w:hint="eastAsia"/>
          <w:sz w:val="20"/>
          <w:szCs w:val="20"/>
        </w:rPr>
        <w:t>DTAAA001</w:t>
      </w:r>
      <w:r w:rsidRPr="001E0549">
        <w:rPr>
          <w:rFonts w:ascii="新細明體" w:hAnsi="新細明體" w:hint="eastAsia"/>
          <w:bCs/>
          <w:sz w:val="20"/>
          <w:szCs w:val="20"/>
        </w:rPr>
        <w:t>，條件如下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7D3BCA" w:rsidRPr="0070401B" w:rsidRDefault="007D3BCA" w:rsidP="007D3BCA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DTAAA610.</w:t>
      </w:r>
      <w:r>
        <w:rPr>
          <w:rFonts w:ascii="新細明體" w:hAnsi="新細明體" w:hint="eastAsia"/>
          <w:color w:val="000000"/>
          <w:sz w:val="20"/>
          <w:szCs w:val="20"/>
        </w:rPr>
        <w:t xml:space="preserve">受理編號(APLY_NO) = </w:t>
      </w:r>
      <w:r>
        <w:rPr>
          <w:rFonts w:ascii="新細明體" w:hAnsi="新細明體" w:cs="Arial" w:hint="eastAsia"/>
          <w:sz w:val="20"/>
          <w:szCs w:val="20"/>
        </w:rPr>
        <w:t>DTAAA001.</w:t>
      </w:r>
      <w:r>
        <w:rPr>
          <w:rFonts w:ascii="新細明體" w:hAnsi="新細明體" w:hint="eastAsia"/>
          <w:color w:val="000000"/>
          <w:sz w:val="20"/>
          <w:szCs w:val="20"/>
        </w:rPr>
        <w:t>受理編號(APLY_NO)</w:t>
      </w:r>
    </w:p>
    <w:p w:rsidR="0070401B" w:rsidRDefault="0070401B" w:rsidP="0070401B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IF</w:t>
      </w:r>
      <w:r w:rsidRPr="0070401B">
        <w:rPr>
          <w:rFonts w:ascii="新細明體" w:hAnsi="新細明體" w:cs="Arial" w:hint="eastAsia"/>
          <w:sz w:val="20"/>
          <w:szCs w:val="20"/>
        </w:rPr>
        <w:t>是否結案下拉選單</w:t>
      </w:r>
      <w:r>
        <w:rPr>
          <w:rFonts w:ascii="新細明體" w:hAnsi="新細明體" w:cs="Arial" w:hint="eastAsia"/>
          <w:sz w:val="20"/>
          <w:szCs w:val="20"/>
        </w:rPr>
        <w:t>選擇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是</w:t>
      </w:r>
      <w:r>
        <w:rPr>
          <w:rFonts w:ascii="新細明體" w:hAnsi="新細明體" w:cs="Arial"/>
          <w:sz w:val="20"/>
          <w:szCs w:val="20"/>
        </w:rPr>
        <w:t>”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70401B" w:rsidRDefault="0070401B" w:rsidP="0070401B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DTAAA001.受理進度(APLY_STS) &gt;=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80</w:t>
      </w:r>
      <w:r>
        <w:rPr>
          <w:rFonts w:ascii="新細明體" w:hAnsi="新細明體" w:cs="Arial"/>
          <w:sz w:val="20"/>
          <w:szCs w:val="20"/>
        </w:rPr>
        <w:t>”</w:t>
      </w:r>
      <w:r w:rsidR="00ED4B79">
        <w:rPr>
          <w:rFonts w:ascii="新細明體" w:hAnsi="新細明體" w:cs="Arial" w:hint="eastAsia"/>
          <w:sz w:val="20"/>
          <w:szCs w:val="20"/>
        </w:rPr>
        <w:t xml:space="preserve"> OR </w:t>
      </w:r>
      <w:r w:rsidR="00ED4B79" w:rsidRPr="001E0549">
        <w:rPr>
          <w:rFonts w:ascii="新細明體" w:hAnsi="新細明體"/>
          <w:kern w:val="2"/>
          <w:sz w:val="20"/>
          <w:szCs w:val="20"/>
        </w:rPr>
        <w:t>DTAA</w:t>
      </w:r>
      <w:r w:rsidR="00ED4B79" w:rsidRPr="001E0549">
        <w:rPr>
          <w:rFonts w:ascii="新細明體" w:hAnsi="新細明體" w:hint="eastAsia"/>
          <w:kern w:val="2"/>
          <w:sz w:val="20"/>
          <w:szCs w:val="20"/>
        </w:rPr>
        <w:t>A610</w:t>
      </w:r>
      <w:r w:rsidR="00ED4B79">
        <w:rPr>
          <w:rFonts w:ascii="新細明體" w:hAnsi="新細明體" w:cs="Arial" w:hint="eastAsia"/>
          <w:sz w:val="20"/>
          <w:szCs w:val="20"/>
        </w:rPr>
        <w:t>.</w:t>
      </w:r>
      <w:r w:rsidR="00ED4B79" w:rsidRPr="00ED4B79">
        <w:rPr>
          <w:rFonts w:ascii="新細明體" w:hAnsi="新細明體" w:cs="Arial" w:hint="eastAsia"/>
          <w:sz w:val="20"/>
          <w:szCs w:val="20"/>
        </w:rPr>
        <w:t>影像是否清晰</w:t>
      </w:r>
      <w:r w:rsidR="00ED4B79">
        <w:rPr>
          <w:rFonts w:ascii="新細明體" w:hAnsi="新細明體" w:cs="Arial" w:hint="eastAsia"/>
          <w:sz w:val="20"/>
          <w:szCs w:val="20"/>
        </w:rPr>
        <w:t xml:space="preserve">(IS_CLEAR) = </w:t>
      </w:r>
      <w:r w:rsidR="00ED4B79">
        <w:rPr>
          <w:rFonts w:ascii="新細明體" w:hAnsi="新細明體" w:cs="Arial"/>
          <w:sz w:val="20"/>
          <w:szCs w:val="20"/>
        </w:rPr>
        <w:t>“</w:t>
      </w:r>
      <w:r w:rsidR="00ED4B79">
        <w:rPr>
          <w:rFonts w:ascii="新細明體" w:hAnsi="新細明體" w:cs="Arial" w:hint="eastAsia"/>
          <w:sz w:val="20"/>
          <w:szCs w:val="20"/>
        </w:rPr>
        <w:t>1</w:t>
      </w:r>
      <w:r w:rsidR="00ED4B79">
        <w:rPr>
          <w:rFonts w:ascii="新細明體" w:hAnsi="新細明體" w:cs="Arial"/>
          <w:sz w:val="20"/>
          <w:szCs w:val="20"/>
        </w:rPr>
        <w:t>”</w:t>
      </w:r>
      <w:r w:rsidR="00ED4B79">
        <w:rPr>
          <w:rFonts w:ascii="新細明體" w:hAnsi="新細明體" w:cs="Arial" w:hint="eastAsia"/>
          <w:sz w:val="20"/>
          <w:szCs w:val="20"/>
        </w:rPr>
        <w:t xml:space="preserve"> OR </w:t>
      </w:r>
      <w:r w:rsidR="00ED4B79">
        <w:rPr>
          <w:rFonts w:ascii="新細明體" w:hAnsi="新細明體" w:cs="Arial"/>
          <w:sz w:val="20"/>
          <w:szCs w:val="20"/>
        </w:rPr>
        <w:t>“</w:t>
      </w:r>
      <w:r w:rsidR="00ED4B79">
        <w:rPr>
          <w:rFonts w:ascii="新細明體" w:hAnsi="新細明體" w:cs="Arial" w:hint="eastAsia"/>
          <w:sz w:val="20"/>
          <w:szCs w:val="20"/>
        </w:rPr>
        <w:t>3</w:t>
      </w:r>
      <w:r w:rsidR="00ED4B79">
        <w:rPr>
          <w:rFonts w:ascii="新細明體" w:hAnsi="新細明體" w:cs="Arial"/>
          <w:sz w:val="20"/>
          <w:szCs w:val="20"/>
        </w:rPr>
        <w:t>”</w:t>
      </w:r>
    </w:p>
    <w:p w:rsidR="0070401B" w:rsidRDefault="0070401B" w:rsidP="0070401B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ELSE</w:t>
      </w:r>
    </w:p>
    <w:p w:rsidR="0070401B" w:rsidRDefault="0070401B" w:rsidP="0070401B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DTAAA001.受理進度(APLY_STS) &lt;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80</w:t>
      </w:r>
      <w:r>
        <w:rPr>
          <w:rFonts w:ascii="新細明體" w:hAnsi="新細明體" w:cs="Arial"/>
          <w:sz w:val="20"/>
          <w:szCs w:val="20"/>
        </w:rPr>
        <w:t>”</w:t>
      </w:r>
      <w:r>
        <w:rPr>
          <w:rFonts w:ascii="新細明體" w:hAnsi="新細明體" w:cs="Arial" w:hint="eastAsia"/>
          <w:sz w:val="20"/>
          <w:szCs w:val="20"/>
        </w:rPr>
        <w:t xml:space="preserve"> 或 null</w:t>
      </w:r>
    </w:p>
    <w:p w:rsidR="00ED4B79" w:rsidRPr="001E0549" w:rsidRDefault="00ED4B79" w:rsidP="00ED4B79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/>
          <w:kern w:val="2"/>
          <w:sz w:val="20"/>
          <w:szCs w:val="20"/>
        </w:rPr>
        <w:t>DTAA</w:t>
      </w:r>
      <w:r w:rsidRPr="001E0549">
        <w:rPr>
          <w:rFonts w:ascii="新細明體" w:hAnsi="新細明體" w:hint="eastAsia"/>
          <w:kern w:val="2"/>
          <w:sz w:val="20"/>
          <w:szCs w:val="20"/>
        </w:rPr>
        <w:t>A610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ED4B79">
        <w:rPr>
          <w:rFonts w:ascii="新細明體" w:hAnsi="新細明體" w:cs="Arial" w:hint="eastAsia"/>
          <w:sz w:val="20"/>
          <w:szCs w:val="20"/>
        </w:rPr>
        <w:t>影像是否清晰</w:t>
      </w:r>
      <w:r>
        <w:rPr>
          <w:rFonts w:ascii="新細明體" w:hAnsi="新細明體" w:cs="Arial" w:hint="eastAsia"/>
          <w:sz w:val="20"/>
          <w:szCs w:val="20"/>
        </w:rPr>
        <w:t xml:space="preserve">(IS_CLEAR) = NULL OR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0</w:t>
      </w:r>
      <w:r>
        <w:rPr>
          <w:rFonts w:ascii="新細明體" w:hAnsi="新細明體" w:cs="Arial"/>
          <w:sz w:val="20"/>
          <w:szCs w:val="20"/>
        </w:rPr>
        <w:t>”</w:t>
      </w:r>
      <w:r>
        <w:rPr>
          <w:rFonts w:ascii="新細明體" w:hAnsi="新細明體" w:cs="Arial" w:hint="eastAsia"/>
          <w:sz w:val="20"/>
          <w:szCs w:val="20"/>
        </w:rPr>
        <w:t xml:space="preserve"> OR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4</w:t>
      </w:r>
      <w:r>
        <w:rPr>
          <w:rFonts w:ascii="新細明體" w:hAnsi="新細明體" w:cs="Arial"/>
          <w:sz w:val="20"/>
          <w:szCs w:val="20"/>
        </w:rPr>
        <w:t>”</w:t>
      </w:r>
    </w:p>
    <w:p w:rsidR="0070401B" w:rsidRPr="008F2B4F" w:rsidRDefault="0070401B" w:rsidP="0070401B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END IF</w:t>
      </w:r>
    </w:p>
    <w:p w:rsidR="00F43BF9" w:rsidRPr="001E0549" w:rsidRDefault="00F43BF9" w:rsidP="00F43BF9">
      <w:pPr>
        <w:widowControl w:val="0"/>
        <w:numPr>
          <w:ilvl w:val="2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cs="Arial" w:hint="eastAsia"/>
          <w:sz w:val="20"/>
          <w:szCs w:val="20"/>
        </w:rPr>
        <w:t>若查無資料</w:t>
      </w:r>
      <w:r w:rsidRPr="001E0549">
        <w:rPr>
          <w:rFonts w:ascii="新細明體" w:hAnsi="新細明體" w:hint="eastAsia"/>
          <w:bCs/>
          <w:sz w:val="20"/>
          <w:szCs w:val="20"/>
        </w:rPr>
        <w:t>，顯示訊息</w:t>
      </w:r>
      <w:r w:rsidRPr="001E0549">
        <w:rPr>
          <w:rFonts w:ascii="新細明體" w:hAnsi="新細明體"/>
          <w:bCs/>
          <w:sz w:val="20"/>
          <w:szCs w:val="20"/>
        </w:rPr>
        <w:t>“</w:t>
      </w:r>
      <w:r w:rsidRPr="001E0549">
        <w:rPr>
          <w:rFonts w:ascii="新細明體" w:hAnsi="新細明體" w:hint="eastAsia"/>
          <w:kern w:val="2"/>
          <w:sz w:val="20"/>
          <w:szCs w:val="20"/>
        </w:rPr>
        <w:t>無團險B2B線上申請案件</w:t>
      </w:r>
      <w:r w:rsidRPr="001E0549">
        <w:rPr>
          <w:rFonts w:ascii="新細明體" w:hAnsi="新細明體"/>
          <w:bCs/>
          <w:sz w:val="20"/>
          <w:szCs w:val="20"/>
        </w:rPr>
        <w:t>”</w:t>
      </w:r>
      <w:r w:rsidRPr="001E0549">
        <w:rPr>
          <w:rFonts w:ascii="新細明體" w:hAnsi="新細明體" w:hint="eastAsia"/>
          <w:bCs/>
          <w:sz w:val="20"/>
          <w:szCs w:val="20"/>
        </w:rPr>
        <w:t>。</w:t>
      </w:r>
    </w:p>
    <w:p w:rsidR="00F43BF9" w:rsidRDefault="00F43BF9" w:rsidP="00F43BF9">
      <w:pPr>
        <w:widowControl w:val="0"/>
        <w:numPr>
          <w:ilvl w:val="2"/>
          <w:numId w:val="6"/>
        </w:numPr>
        <w:rPr>
          <w:rFonts w:ascii="新細明體" w:hAnsi="新細明體" w:cs="Arial" w:hint="eastAsia"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>若</w:t>
      </w:r>
      <w:r w:rsidRPr="001E0549">
        <w:rPr>
          <w:rFonts w:ascii="新細明體" w:hAnsi="新細明體" w:cs="Arial" w:hint="eastAsia"/>
          <w:sz w:val="20"/>
          <w:szCs w:val="20"/>
        </w:rPr>
        <w:t>有資料</w:t>
      </w:r>
      <w:r w:rsidRPr="001E0549">
        <w:rPr>
          <w:rFonts w:ascii="新細明體" w:hAnsi="新細明體" w:hint="eastAsia"/>
          <w:bCs/>
          <w:sz w:val="20"/>
          <w:szCs w:val="20"/>
        </w:rPr>
        <w:t>，</w:t>
      </w:r>
      <w:r w:rsidRPr="001E0549">
        <w:rPr>
          <w:rFonts w:ascii="新細明體" w:hAnsi="新細明體" w:cs="Arial" w:hint="eastAsia"/>
          <w:sz w:val="20"/>
          <w:szCs w:val="20"/>
        </w:rPr>
        <w:t>將資料依DTAAA610.事故者ID(</w:t>
      </w:r>
      <w:r w:rsidRPr="001E0549">
        <w:rPr>
          <w:rFonts w:ascii="新細明體" w:hAnsi="新細明體" w:cs="Arial"/>
          <w:sz w:val="20"/>
          <w:szCs w:val="20"/>
        </w:rPr>
        <w:t>OCR_ID</w:t>
      </w:r>
      <w:r w:rsidRPr="001E0549">
        <w:rPr>
          <w:rFonts w:ascii="新細明體" w:hAnsi="新細明體" w:cs="Arial" w:hint="eastAsia"/>
          <w:sz w:val="20"/>
          <w:szCs w:val="20"/>
        </w:rPr>
        <w:t>),</w:t>
      </w:r>
      <w:r w:rsidRPr="001E0549">
        <w:rPr>
          <w:rFonts w:hint="eastAsia"/>
          <w:sz w:val="20"/>
          <w:szCs w:val="20"/>
        </w:rPr>
        <w:t xml:space="preserve"> </w:t>
      </w:r>
      <w:r w:rsidRPr="001E0549">
        <w:rPr>
          <w:rFonts w:ascii="新細明體" w:hAnsi="新細明體" w:cs="Arial" w:hint="eastAsia"/>
          <w:sz w:val="20"/>
          <w:szCs w:val="20"/>
        </w:rPr>
        <w:t>DTAAA610.事故日期(</w:t>
      </w:r>
      <w:r w:rsidRPr="001E0549">
        <w:rPr>
          <w:rFonts w:ascii="新細明體" w:hAnsi="新細明體" w:cs="Arial"/>
          <w:sz w:val="20"/>
          <w:szCs w:val="20"/>
        </w:rPr>
        <w:t>OCR_DATE</w:t>
      </w:r>
      <w:r w:rsidRPr="001E0549">
        <w:rPr>
          <w:rFonts w:ascii="新細明體" w:hAnsi="新細明體" w:cs="Arial" w:hint="eastAsia"/>
          <w:sz w:val="20"/>
          <w:szCs w:val="20"/>
        </w:rPr>
        <w:t>),</w:t>
      </w:r>
      <w:r w:rsidRPr="001E0549">
        <w:rPr>
          <w:rFonts w:hint="eastAsia"/>
          <w:sz w:val="20"/>
          <w:szCs w:val="20"/>
        </w:rPr>
        <w:t xml:space="preserve"> </w:t>
      </w:r>
      <w:r w:rsidRPr="001E0549">
        <w:rPr>
          <w:rFonts w:ascii="新細明體" w:hAnsi="新細明體" w:cs="Arial" w:hint="eastAsia"/>
          <w:sz w:val="20"/>
          <w:szCs w:val="20"/>
        </w:rPr>
        <w:t>DTAAA610.輸入日期(</w:t>
      </w:r>
      <w:r w:rsidRPr="001E0549">
        <w:rPr>
          <w:rFonts w:ascii="新細明體" w:hAnsi="新細明體" w:cs="Arial"/>
          <w:sz w:val="20"/>
          <w:szCs w:val="20"/>
        </w:rPr>
        <w:t>INPUT_DATE</w:t>
      </w:r>
      <w:r w:rsidRPr="001E0549">
        <w:rPr>
          <w:rFonts w:ascii="新細明體" w:hAnsi="新細明體" w:cs="Arial" w:hint="eastAsia"/>
          <w:sz w:val="20"/>
          <w:szCs w:val="20"/>
        </w:rPr>
        <w:t>)排序,顯示在畫面上</w:t>
      </w:r>
      <w:r w:rsidRPr="001E0549">
        <w:rPr>
          <w:rFonts w:ascii="新細明體" w:hAnsi="新細明體" w:hint="eastAsia"/>
          <w:bCs/>
          <w:sz w:val="20"/>
          <w:szCs w:val="20"/>
        </w:rPr>
        <w:t>，</w:t>
      </w:r>
      <w:r w:rsidRPr="001E0549">
        <w:rPr>
          <w:rFonts w:ascii="新細明體" w:hAnsi="新細明體" w:cs="Arial" w:hint="eastAsia"/>
          <w:sz w:val="20"/>
          <w:szCs w:val="20"/>
        </w:rPr>
        <w:t>格式如下：</w:t>
      </w:r>
    </w:p>
    <w:p w:rsidR="007D3BCA" w:rsidRDefault="007D3BCA" w:rsidP="007D3BCA">
      <w:pPr>
        <w:widowControl w:val="0"/>
        <w:numPr>
          <w:ilvl w:val="3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判斷案件進度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7D3BCA" w:rsidRDefault="007D3BCA" w:rsidP="007D3BCA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IF</w:t>
      </w:r>
      <w:r w:rsidRPr="007D3BCA">
        <w:rPr>
          <w:rFonts w:ascii="新細明體" w:hAnsi="新細明體" w:cs="Arial" w:hint="eastAsia"/>
          <w:sz w:val="20"/>
          <w:szCs w:val="20"/>
        </w:rPr>
        <w:t xml:space="preserve"> </w:t>
      </w:r>
      <w:r w:rsidRPr="001E0549">
        <w:rPr>
          <w:rFonts w:ascii="新細明體" w:hAnsi="新細明體" w:cs="Arial" w:hint="eastAsia"/>
          <w:sz w:val="20"/>
          <w:szCs w:val="20"/>
        </w:rPr>
        <w:t>DTAAA610.</w:t>
      </w:r>
      <w:r w:rsidRPr="007D3BCA">
        <w:rPr>
          <w:rFonts w:ascii="新細明體" w:hAnsi="新細明體" w:cs="Arial" w:hint="eastAsia"/>
          <w:sz w:val="20"/>
          <w:szCs w:val="20"/>
        </w:rPr>
        <w:t>公司確認人員ID</w:t>
      </w:r>
      <w:r>
        <w:rPr>
          <w:rFonts w:ascii="新細明體" w:hAnsi="新細明體" w:cs="Arial" w:hint="eastAsia"/>
          <w:sz w:val="20"/>
          <w:szCs w:val="20"/>
        </w:rPr>
        <w:t>(</w:t>
      </w:r>
      <w:r w:rsidRPr="007D3BCA">
        <w:rPr>
          <w:rFonts w:ascii="新細明體" w:hAnsi="新細明體" w:cs="Arial"/>
          <w:sz w:val="20"/>
          <w:szCs w:val="20"/>
        </w:rPr>
        <w:t>CFM_HR_ID</w:t>
      </w:r>
      <w:r>
        <w:rPr>
          <w:rFonts w:ascii="新細明體" w:hAnsi="新細明體" w:cs="Arial" w:hint="eastAsia"/>
          <w:sz w:val="20"/>
          <w:szCs w:val="20"/>
        </w:rPr>
        <w:t>) IS NULL 或空白</w:t>
      </w:r>
    </w:p>
    <w:p w:rsidR="007D3BCA" w:rsidRDefault="007D3BCA" w:rsidP="007D3BCA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Pr="007D3BCA">
        <w:rPr>
          <w:rFonts w:ascii="新細明體" w:hAnsi="新細明體" w:cs="Arial" w:hint="eastAsia"/>
          <w:sz w:val="20"/>
          <w:szCs w:val="20"/>
        </w:rPr>
        <w:t>公司</w:t>
      </w:r>
      <w:r>
        <w:rPr>
          <w:rFonts w:ascii="新細明體" w:hAnsi="新細明體" w:cs="Arial" w:hint="eastAsia"/>
          <w:sz w:val="20"/>
          <w:szCs w:val="20"/>
        </w:rPr>
        <w:t>HR人員確認中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7D3BCA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ELSE IF </w:t>
      </w:r>
      <w:r w:rsidRPr="001E0549">
        <w:rPr>
          <w:rFonts w:ascii="新細明體" w:hAnsi="新細明體" w:cs="Arial" w:hint="eastAsia"/>
          <w:sz w:val="20"/>
          <w:szCs w:val="20"/>
        </w:rPr>
        <w:t>DTAAA610.</w:t>
      </w:r>
      <w:r w:rsidRPr="007D3BCA">
        <w:rPr>
          <w:rFonts w:ascii="新細明體" w:hAnsi="新細明體" w:cs="Arial" w:hint="eastAsia"/>
          <w:sz w:val="20"/>
          <w:szCs w:val="20"/>
        </w:rPr>
        <w:t>團營確認人員ID</w:t>
      </w:r>
      <w:r>
        <w:rPr>
          <w:rFonts w:ascii="新細明體" w:hAnsi="新細明體" w:cs="Arial" w:hint="eastAsia"/>
          <w:sz w:val="20"/>
          <w:szCs w:val="20"/>
        </w:rPr>
        <w:t>(</w:t>
      </w:r>
      <w:r w:rsidRPr="007D3BCA">
        <w:rPr>
          <w:rFonts w:ascii="新細明體" w:hAnsi="新細明體" w:cs="Arial"/>
          <w:sz w:val="20"/>
          <w:szCs w:val="20"/>
        </w:rPr>
        <w:t>CFM_TRN_ID</w:t>
      </w:r>
      <w:r>
        <w:rPr>
          <w:rFonts w:ascii="新細明體" w:hAnsi="新細明體" w:cs="Arial" w:hint="eastAsia"/>
          <w:sz w:val="20"/>
          <w:szCs w:val="20"/>
        </w:rPr>
        <w:t>)</w:t>
      </w:r>
      <w:r w:rsidR="00ED4B79">
        <w:rPr>
          <w:rFonts w:ascii="新細明體" w:hAnsi="新細明體" w:cs="Arial" w:hint="eastAsia"/>
          <w:sz w:val="20"/>
          <w:szCs w:val="20"/>
        </w:rPr>
        <w:t xml:space="preserve"> IS NULL 或空白</w:t>
      </w:r>
    </w:p>
    <w:p w:rsidR="007D3BCA" w:rsidRDefault="007D3BCA" w:rsidP="007D3BCA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Pr="007D3BCA">
        <w:rPr>
          <w:rFonts w:ascii="新細明體" w:hAnsi="新細明體" w:cs="Arial" w:hint="eastAsia"/>
          <w:sz w:val="20"/>
          <w:szCs w:val="20"/>
        </w:rPr>
        <w:t>團營</w:t>
      </w:r>
      <w:r>
        <w:rPr>
          <w:rFonts w:ascii="新細明體" w:hAnsi="新細明體" w:cs="Arial" w:hint="eastAsia"/>
          <w:sz w:val="20"/>
          <w:szCs w:val="20"/>
        </w:rPr>
        <w:t>人員確認中</w:t>
      </w:r>
      <w:r>
        <w:rPr>
          <w:rFonts w:ascii="新細明體" w:hAnsi="新細明體" w:cs="Arial"/>
          <w:sz w:val="20"/>
          <w:szCs w:val="20"/>
        </w:rPr>
        <w:t>”</w:t>
      </w:r>
    </w:p>
    <w:p w:rsidR="00ED4B79" w:rsidRDefault="00ED4B79" w:rsidP="00ED4B79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ELSE IF DTAAA610</w:t>
      </w:r>
      <w:r w:rsidRPr="001E0549">
        <w:rPr>
          <w:rFonts w:ascii="新細明體" w:hAnsi="新細明體" w:cs="Arial" w:hint="eastAsia"/>
          <w:sz w:val="20"/>
          <w:szCs w:val="20"/>
        </w:rPr>
        <w:t>.</w:t>
      </w:r>
      <w:r w:rsidRPr="007D3BCA">
        <w:rPr>
          <w:rFonts w:ascii="新細明體" w:hAnsi="新細明體" w:cs="Arial" w:hint="eastAsia"/>
          <w:sz w:val="20"/>
          <w:szCs w:val="20"/>
        </w:rPr>
        <w:t>影像是否清晰</w:t>
      </w:r>
      <w:r>
        <w:rPr>
          <w:rFonts w:ascii="新細明體" w:hAnsi="新細明體" w:cs="Arial" w:hint="eastAsia"/>
          <w:sz w:val="20"/>
          <w:szCs w:val="20"/>
        </w:rPr>
        <w:t>(</w:t>
      </w:r>
      <w:r w:rsidRPr="007D3BCA">
        <w:rPr>
          <w:rFonts w:ascii="新細明體" w:hAnsi="新細明體" w:cs="Arial"/>
          <w:sz w:val="20"/>
          <w:szCs w:val="20"/>
        </w:rPr>
        <w:t>IS_CLEAR</w:t>
      </w:r>
      <w:r>
        <w:rPr>
          <w:rFonts w:ascii="新細明體" w:hAnsi="新細明體" w:cs="Arial" w:hint="eastAsia"/>
          <w:sz w:val="20"/>
          <w:szCs w:val="20"/>
        </w:rPr>
        <w:t xml:space="preserve">) =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0</w:t>
      </w:r>
      <w:r>
        <w:rPr>
          <w:rFonts w:ascii="新細明體" w:hAnsi="新細明體" w:cs="Arial"/>
          <w:sz w:val="20"/>
          <w:szCs w:val="20"/>
        </w:rPr>
        <w:t>”</w:t>
      </w:r>
      <w:r w:rsidR="00C74188">
        <w:rPr>
          <w:rFonts w:ascii="新細明體" w:hAnsi="新細明體" w:cs="Arial" w:hint="eastAsia"/>
          <w:sz w:val="20"/>
          <w:szCs w:val="20"/>
        </w:rPr>
        <w:t>AND</w:t>
      </w:r>
      <w:r>
        <w:rPr>
          <w:rFonts w:ascii="新細明體" w:hAnsi="新細明體" w:cs="Arial" w:hint="eastAsia"/>
          <w:sz w:val="20"/>
          <w:szCs w:val="20"/>
        </w:rPr>
        <w:t xml:space="preserve"> DTAAA001.受理進度(APLY_STS)</w:t>
      </w:r>
      <w:r w:rsidR="00C74188">
        <w:rPr>
          <w:rFonts w:ascii="新細明體" w:hAnsi="新細明體" w:cs="Arial" w:hint="eastAsia"/>
          <w:sz w:val="20"/>
          <w:szCs w:val="20"/>
        </w:rPr>
        <w:t xml:space="preserve"> IS NULL或空白</w:t>
      </w:r>
    </w:p>
    <w:p w:rsidR="00C74188" w:rsidRDefault="00C74188" w:rsidP="00C74188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Pr="00C74188">
        <w:rPr>
          <w:rFonts w:ascii="新細明體" w:hAnsi="新細明體" w:cs="Arial" w:hint="eastAsia"/>
          <w:sz w:val="20"/>
          <w:szCs w:val="20"/>
        </w:rPr>
        <w:t>待服務中心受理</w:t>
      </w:r>
      <w:r>
        <w:rPr>
          <w:rFonts w:ascii="新細明體" w:hAnsi="新細明體" w:cs="Arial"/>
          <w:sz w:val="20"/>
          <w:szCs w:val="20"/>
        </w:rPr>
        <w:t>”</w:t>
      </w:r>
    </w:p>
    <w:p w:rsidR="00C74188" w:rsidRDefault="00C74188" w:rsidP="00C74188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ELSE IF DTAAA610</w:t>
      </w:r>
      <w:r w:rsidRPr="001E0549">
        <w:rPr>
          <w:rFonts w:ascii="新細明體" w:hAnsi="新細明體" w:cs="Arial" w:hint="eastAsia"/>
          <w:sz w:val="20"/>
          <w:szCs w:val="20"/>
        </w:rPr>
        <w:t>.</w:t>
      </w:r>
      <w:r w:rsidRPr="007D3BCA">
        <w:rPr>
          <w:rFonts w:ascii="新細明體" w:hAnsi="新細明體" w:cs="Arial" w:hint="eastAsia"/>
          <w:sz w:val="20"/>
          <w:szCs w:val="20"/>
        </w:rPr>
        <w:t>影像是否清晰</w:t>
      </w:r>
      <w:r>
        <w:rPr>
          <w:rFonts w:ascii="新細明體" w:hAnsi="新細明體" w:cs="Arial" w:hint="eastAsia"/>
          <w:sz w:val="20"/>
          <w:szCs w:val="20"/>
        </w:rPr>
        <w:t>(</w:t>
      </w:r>
      <w:r w:rsidRPr="007D3BCA">
        <w:rPr>
          <w:rFonts w:ascii="新細明體" w:hAnsi="新細明體" w:cs="Arial"/>
          <w:sz w:val="20"/>
          <w:szCs w:val="20"/>
        </w:rPr>
        <w:t>IS_CLEAR</w:t>
      </w:r>
      <w:r>
        <w:rPr>
          <w:rFonts w:ascii="新細明體" w:hAnsi="新細明體" w:cs="Arial" w:hint="eastAsia"/>
          <w:sz w:val="20"/>
          <w:szCs w:val="20"/>
        </w:rPr>
        <w:t xml:space="preserve">) =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0</w:t>
      </w:r>
      <w:r>
        <w:rPr>
          <w:rFonts w:ascii="新細明體" w:hAnsi="新細明體" w:cs="Arial"/>
          <w:sz w:val="20"/>
          <w:szCs w:val="20"/>
        </w:rPr>
        <w:t>”</w:t>
      </w:r>
      <w:r>
        <w:rPr>
          <w:rFonts w:ascii="新細明體" w:hAnsi="新細明體" w:cs="Arial" w:hint="eastAsia"/>
          <w:sz w:val="20"/>
          <w:szCs w:val="20"/>
        </w:rPr>
        <w:t xml:space="preserve">AND DTAAA001.受理進度(APLY_STS) =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00</w:t>
      </w:r>
      <w:r>
        <w:rPr>
          <w:rFonts w:ascii="新細明體" w:hAnsi="新細明體" w:cs="Arial"/>
          <w:sz w:val="20"/>
          <w:szCs w:val="20"/>
        </w:rPr>
        <w:t>”</w:t>
      </w:r>
    </w:p>
    <w:p w:rsidR="00C74188" w:rsidRDefault="00C74188" w:rsidP="00C74188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Pr="00C74188">
        <w:rPr>
          <w:rFonts w:ascii="新細明體" w:hAnsi="新細明體" w:cs="Arial" w:hint="eastAsia"/>
          <w:sz w:val="20"/>
          <w:szCs w:val="20"/>
        </w:rPr>
        <w:t>服務中心受理中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7D3BCA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ELSE IF </w:t>
      </w:r>
      <w:r w:rsidRPr="001E0549">
        <w:rPr>
          <w:rFonts w:ascii="新細明體" w:hAnsi="新細明體" w:cs="Arial" w:hint="eastAsia"/>
          <w:sz w:val="20"/>
          <w:szCs w:val="20"/>
        </w:rPr>
        <w:t>DTAAA610.</w:t>
      </w:r>
      <w:r w:rsidRPr="007D3BCA">
        <w:rPr>
          <w:rFonts w:ascii="新細明體" w:hAnsi="新細明體" w:cs="Arial" w:hint="eastAsia"/>
          <w:sz w:val="20"/>
          <w:szCs w:val="20"/>
        </w:rPr>
        <w:t>影像是否清晰</w:t>
      </w:r>
      <w:r>
        <w:rPr>
          <w:rFonts w:ascii="新細明體" w:hAnsi="新細明體" w:cs="Arial" w:hint="eastAsia"/>
          <w:sz w:val="20"/>
          <w:szCs w:val="20"/>
        </w:rPr>
        <w:t>(</w:t>
      </w:r>
      <w:r w:rsidRPr="007D3BCA">
        <w:rPr>
          <w:rFonts w:ascii="新細明體" w:hAnsi="新細明體" w:cs="Arial"/>
          <w:sz w:val="20"/>
          <w:szCs w:val="20"/>
        </w:rPr>
        <w:t>IS_CLEAR</w:t>
      </w:r>
      <w:r>
        <w:rPr>
          <w:rFonts w:ascii="新細明體" w:hAnsi="新細明體" w:cs="Arial" w:hint="eastAsia"/>
          <w:sz w:val="20"/>
          <w:szCs w:val="20"/>
        </w:rPr>
        <w:t xml:space="preserve">) =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1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C74188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="00C74188" w:rsidRPr="00C74188">
        <w:rPr>
          <w:rFonts w:ascii="新細明體" w:hAnsi="新細明體" w:cs="Arial" w:hint="eastAsia"/>
          <w:sz w:val="20"/>
          <w:szCs w:val="20"/>
        </w:rPr>
        <w:t>團營人員退件，改紙本送件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7D3BCA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ELSE IF </w:t>
      </w:r>
      <w:r w:rsidRPr="001E0549">
        <w:rPr>
          <w:rFonts w:ascii="新細明體" w:hAnsi="新細明體" w:cs="Arial" w:hint="eastAsia"/>
          <w:sz w:val="20"/>
          <w:szCs w:val="20"/>
        </w:rPr>
        <w:t>DTAAA610.</w:t>
      </w:r>
      <w:r w:rsidRPr="007D3BCA">
        <w:rPr>
          <w:rFonts w:ascii="新細明體" w:hAnsi="新細明體" w:cs="Arial" w:hint="eastAsia"/>
          <w:sz w:val="20"/>
          <w:szCs w:val="20"/>
        </w:rPr>
        <w:t>影像是否清晰</w:t>
      </w:r>
      <w:r>
        <w:rPr>
          <w:rFonts w:ascii="新細明體" w:hAnsi="新細明體" w:cs="Arial" w:hint="eastAsia"/>
          <w:sz w:val="20"/>
          <w:szCs w:val="20"/>
        </w:rPr>
        <w:t>(</w:t>
      </w:r>
      <w:r w:rsidRPr="007D3BCA">
        <w:rPr>
          <w:rFonts w:ascii="新細明體" w:hAnsi="新細明體" w:cs="Arial"/>
          <w:sz w:val="20"/>
          <w:szCs w:val="20"/>
        </w:rPr>
        <w:t>IS_CLEAR</w:t>
      </w:r>
      <w:r>
        <w:rPr>
          <w:rFonts w:ascii="新細明體" w:hAnsi="新細明體" w:cs="Arial" w:hint="eastAsia"/>
          <w:sz w:val="20"/>
          <w:szCs w:val="20"/>
        </w:rPr>
        <w:t xml:space="preserve">) = </w:t>
      </w:r>
      <w:r>
        <w:rPr>
          <w:rFonts w:ascii="新細明體" w:hAnsi="新細明體" w:cs="Arial"/>
          <w:sz w:val="20"/>
          <w:szCs w:val="20"/>
        </w:rPr>
        <w:t>“</w:t>
      </w:r>
      <w:r w:rsidR="00C74188">
        <w:rPr>
          <w:rFonts w:ascii="新細明體" w:hAnsi="新細明體" w:cs="Arial" w:hint="eastAsia"/>
          <w:sz w:val="20"/>
          <w:szCs w:val="20"/>
        </w:rPr>
        <w:t>3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C74188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="00C74188" w:rsidRPr="00C74188">
        <w:rPr>
          <w:rFonts w:ascii="新細明體" w:hAnsi="新細明體" w:cs="Arial" w:hint="eastAsia"/>
          <w:sz w:val="20"/>
          <w:szCs w:val="20"/>
        </w:rPr>
        <w:t>國泰人壽服務中心退件，請改紙本送件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7D3BCA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ELSE IF DTAAA001.受理進度(APLY_STS) &gt;= </w:t>
      </w:r>
      <w:r>
        <w:rPr>
          <w:rFonts w:ascii="新細明體" w:hAnsi="新細明體" w:cs="Arial"/>
          <w:sz w:val="20"/>
          <w:szCs w:val="20"/>
        </w:rPr>
        <w:t>“</w:t>
      </w:r>
      <w:r>
        <w:rPr>
          <w:rFonts w:ascii="新細明體" w:hAnsi="新細明體" w:cs="Arial" w:hint="eastAsia"/>
          <w:sz w:val="20"/>
          <w:szCs w:val="20"/>
        </w:rPr>
        <w:t>80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7D3BCA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Pr="007D3BCA">
        <w:rPr>
          <w:rFonts w:ascii="新細明體" w:hAnsi="新細明體" w:cs="Arial" w:hint="eastAsia"/>
          <w:sz w:val="20"/>
          <w:szCs w:val="20"/>
        </w:rPr>
        <w:t>結案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Default="007D3BCA" w:rsidP="007D3BCA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ELSE</w:t>
      </w:r>
    </w:p>
    <w:p w:rsidR="007D3BCA" w:rsidRDefault="007D3BCA" w:rsidP="007D3BCA">
      <w:pPr>
        <w:widowControl w:val="0"/>
        <w:numPr>
          <w:ilvl w:val="5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$案件進度 = </w:t>
      </w:r>
      <w:r>
        <w:rPr>
          <w:rFonts w:ascii="新細明體" w:hAnsi="新細明體" w:cs="Arial"/>
          <w:sz w:val="20"/>
          <w:szCs w:val="20"/>
        </w:rPr>
        <w:t>“</w:t>
      </w:r>
      <w:r w:rsidRPr="007D3BCA">
        <w:rPr>
          <w:rFonts w:ascii="新細明體" w:hAnsi="新細明體" w:cs="Arial" w:hint="eastAsia"/>
          <w:sz w:val="20"/>
          <w:szCs w:val="20"/>
        </w:rPr>
        <w:t>案件審理中</w:t>
      </w:r>
      <w:r>
        <w:rPr>
          <w:rFonts w:ascii="新細明體" w:hAnsi="新細明體" w:cs="Arial"/>
          <w:sz w:val="20"/>
          <w:szCs w:val="20"/>
        </w:rPr>
        <w:t>”</w:t>
      </w:r>
    </w:p>
    <w:p w:rsidR="007D3BCA" w:rsidRPr="001E0549" w:rsidRDefault="007D3BCA" w:rsidP="007D3BCA">
      <w:pPr>
        <w:widowControl w:val="0"/>
        <w:numPr>
          <w:ilvl w:val="4"/>
          <w:numId w:val="6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END IF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115"/>
        <w:gridCol w:w="7371"/>
      </w:tblGrid>
      <w:tr w:rsidR="00F43BF9" w:rsidRPr="001E0549" w:rsidTr="00CD3F4B">
        <w:tc>
          <w:tcPr>
            <w:tcW w:w="720" w:type="dxa"/>
            <w:shd w:val="clear" w:color="auto" w:fill="FFFF00"/>
          </w:tcPr>
          <w:p w:rsidR="00F43BF9" w:rsidRPr="001E0549" w:rsidRDefault="00F43BF9" w:rsidP="00F43BF9">
            <w:pPr>
              <w:widowControl w:val="0"/>
              <w:spacing w:line="240" w:lineRule="exact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序號</w:t>
            </w:r>
          </w:p>
        </w:tc>
        <w:tc>
          <w:tcPr>
            <w:tcW w:w="2115" w:type="dxa"/>
            <w:shd w:val="clear" w:color="auto" w:fill="FFFF00"/>
          </w:tcPr>
          <w:p w:rsidR="00F43BF9" w:rsidRPr="001E0549" w:rsidRDefault="00F43BF9" w:rsidP="00F43BF9">
            <w:pPr>
              <w:widowControl w:val="0"/>
              <w:spacing w:line="240" w:lineRule="exact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目標欄位說明</w:t>
            </w:r>
          </w:p>
        </w:tc>
        <w:tc>
          <w:tcPr>
            <w:tcW w:w="7371" w:type="dxa"/>
            <w:shd w:val="clear" w:color="auto" w:fill="FFFF00"/>
          </w:tcPr>
          <w:p w:rsidR="00F43BF9" w:rsidRPr="001E0549" w:rsidRDefault="00F43BF9" w:rsidP="00F43BF9">
            <w:pPr>
              <w:widowControl w:val="0"/>
              <w:spacing w:line="240" w:lineRule="exact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來源欄位說明</w:t>
            </w:r>
          </w:p>
        </w:tc>
      </w:tr>
      <w:tr w:rsidR="00F43BF9" w:rsidRPr="001E0549" w:rsidTr="00CD3F4B">
        <w:tc>
          <w:tcPr>
            <w:tcW w:w="720" w:type="dxa"/>
          </w:tcPr>
          <w:p w:rsidR="00F43BF9" w:rsidRPr="001E0549" w:rsidRDefault="00F43BF9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F43BF9" w:rsidRPr="001E0549" w:rsidRDefault="00F43BF9" w:rsidP="00F43BF9">
            <w:pPr>
              <w:spacing w:before="100" w:beforeAutospacing="1" w:after="100" w:afterAutospacing="1" w:line="300" w:lineRule="exact"/>
              <w:jc w:val="both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序號</w:t>
            </w:r>
          </w:p>
        </w:tc>
        <w:tc>
          <w:tcPr>
            <w:tcW w:w="7371" w:type="dxa"/>
          </w:tcPr>
          <w:p w:rsidR="00F43BF9" w:rsidRPr="001E0549" w:rsidRDefault="00F43BF9" w:rsidP="00F43BF9">
            <w:pPr>
              <w:widowControl w:val="0"/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從1開始遞增</w:t>
            </w:r>
          </w:p>
        </w:tc>
      </w:tr>
      <w:tr w:rsidR="00F43BF9" w:rsidRPr="001E0549" w:rsidTr="00CD3F4B">
        <w:tc>
          <w:tcPr>
            <w:tcW w:w="720" w:type="dxa"/>
          </w:tcPr>
          <w:p w:rsidR="00F43BF9" w:rsidRPr="001E0549" w:rsidRDefault="00F43BF9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F43BF9" w:rsidRPr="001E0549" w:rsidRDefault="00F43BF9" w:rsidP="00F43BF9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事故人ID</w:t>
            </w:r>
          </w:p>
        </w:tc>
        <w:tc>
          <w:tcPr>
            <w:tcW w:w="7371" w:type="dxa"/>
          </w:tcPr>
          <w:p w:rsidR="00F43BF9" w:rsidRPr="001E0549" w:rsidRDefault="00F43BF9" w:rsidP="00F43BF9">
            <w:pPr>
              <w:widowControl w:val="0"/>
              <w:rPr>
                <w:rFonts w:ascii="新細明體" w:hAnsi="新細明體"/>
                <w:sz w:val="20"/>
                <w:szCs w:val="20"/>
                <w:lang w:eastAsia="en-US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  <w:t>DTAAA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610</w:t>
            </w: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.事故人ID(OCR_ID)</w:t>
            </w:r>
          </w:p>
        </w:tc>
      </w:tr>
      <w:tr w:rsidR="00F43BF9" w:rsidRPr="001E0549" w:rsidTr="00CD3F4B">
        <w:tc>
          <w:tcPr>
            <w:tcW w:w="720" w:type="dxa"/>
          </w:tcPr>
          <w:p w:rsidR="00F43BF9" w:rsidRPr="001E0549" w:rsidRDefault="00F43BF9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F43BF9" w:rsidRPr="001E0549" w:rsidRDefault="00F43BF9" w:rsidP="00F43BF9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bCs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事故人姓名</w:t>
            </w:r>
          </w:p>
        </w:tc>
        <w:tc>
          <w:tcPr>
            <w:tcW w:w="7371" w:type="dxa"/>
          </w:tcPr>
          <w:p w:rsidR="00F43BF9" w:rsidRPr="001E0549" w:rsidRDefault="00F43BF9" w:rsidP="00F43BF9">
            <w:pPr>
              <w:widowControl w:val="0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  <w:t>DTAAA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610</w:t>
            </w: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.事故人姓名(OCR_NAME)</w:t>
            </w:r>
          </w:p>
        </w:tc>
      </w:tr>
      <w:tr w:rsidR="007D3BCA" w:rsidRPr="001E0549" w:rsidTr="008619FE">
        <w:tc>
          <w:tcPr>
            <w:tcW w:w="720" w:type="dxa"/>
          </w:tcPr>
          <w:p w:rsidR="007D3BCA" w:rsidRPr="001E0549" w:rsidRDefault="007D3BCA" w:rsidP="008619FE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7D3BCA" w:rsidRPr="001E0549" w:rsidRDefault="007D3BCA" w:rsidP="008619FE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7371" w:type="dxa"/>
          </w:tcPr>
          <w:p w:rsidR="007D3BCA" w:rsidRPr="001E0549" w:rsidRDefault="007D3BCA" w:rsidP="008619FE">
            <w:pPr>
              <w:widowControl w:val="0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  <w:t>DTAAA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610</w:t>
            </w: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.事故日期(OCR_DATE)(轉成民國年)</w:t>
            </w:r>
          </w:p>
        </w:tc>
      </w:tr>
      <w:tr w:rsidR="007D3BCA" w:rsidRPr="001E0549" w:rsidTr="00CD3F4B">
        <w:tc>
          <w:tcPr>
            <w:tcW w:w="720" w:type="dxa"/>
          </w:tcPr>
          <w:p w:rsidR="007D3BCA" w:rsidRPr="001E0549" w:rsidRDefault="007D3BCA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7D3BCA" w:rsidRPr="001E0549" w:rsidRDefault="007D3BCA" w:rsidP="00F43BF9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案件進度</w:t>
            </w:r>
          </w:p>
        </w:tc>
        <w:tc>
          <w:tcPr>
            <w:tcW w:w="7371" w:type="dxa"/>
          </w:tcPr>
          <w:p w:rsidR="007D3BCA" w:rsidRPr="001E0549" w:rsidRDefault="007D3BCA" w:rsidP="00F43BF9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$案件進度</w:t>
            </w:r>
          </w:p>
        </w:tc>
      </w:tr>
      <w:tr w:rsidR="007D3BCA" w:rsidRPr="001E0549" w:rsidTr="00CD3F4B">
        <w:tc>
          <w:tcPr>
            <w:tcW w:w="720" w:type="dxa"/>
          </w:tcPr>
          <w:p w:rsidR="007D3BCA" w:rsidRPr="001E0549" w:rsidRDefault="007D3BCA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7D3BCA" w:rsidRPr="007D3BCA" w:rsidRDefault="007D3BCA" w:rsidP="00F43BF9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7371" w:type="dxa"/>
          </w:tcPr>
          <w:p w:rsidR="007D3BCA" w:rsidRPr="001E0549" w:rsidRDefault="007D3BCA" w:rsidP="00F43BF9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DTAAA610.受理編號(APLY_NO)</w:t>
            </w:r>
          </w:p>
        </w:tc>
      </w:tr>
      <w:tr w:rsidR="007D3BCA" w:rsidRPr="001E0549" w:rsidTr="00CD3F4B">
        <w:tc>
          <w:tcPr>
            <w:tcW w:w="720" w:type="dxa"/>
          </w:tcPr>
          <w:p w:rsidR="007D3BCA" w:rsidRPr="001E0549" w:rsidRDefault="007D3BCA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7D3BCA" w:rsidRPr="007D3BCA" w:rsidRDefault="007D3BCA" w:rsidP="00F43BF9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受理日期</w:t>
            </w:r>
          </w:p>
        </w:tc>
        <w:tc>
          <w:tcPr>
            <w:tcW w:w="7371" w:type="dxa"/>
          </w:tcPr>
          <w:p w:rsidR="007D3BCA" w:rsidRPr="001E0549" w:rsidRDefault="007D3BCA" w:rsidP="00F43BF9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DTAAA001.受理日期(APLY_NO)</w:t>
            </w:r>
          </w:p>
        </w:tc>
      </w:tr>
      <w:tr w:rsidR="00D23CCE" w:rsidRPr="001E0549" w:rsidTr="00CD3F4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CE" w:rsidRPr="001E0549" w:rsidRDefault="00D23CCE" w:rsidP="00CD3F4B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CCE" w:rsidRPr="001E0549" w:rsidRDefault="007D3BCA" w:rsidP="00CD3F4B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送件單位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CE" w:rsidRPr="001E0549" w:rsidRDefault="00D23CCE" w:rsidP="0070401B">
            <w:pPr>
              <w:widowControl w:val="0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DTAAA610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.</w:t>
            </w:r>
            <w:r w:rsidR="0070401B" w:rsidRP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團營確認人員單位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(</w:t>
            </w:r>
            <w:r w:rsidR="0070401B" w:rsidRPr="0070401B"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  <w:t>CFM_TRN_DIV_NO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)</w:t>
            </w:r>
            <w:r w:rsid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 xml:space="preserve"> +DTAAA610.</w:t>
            </w:r>
            <w:r w:rsidR="0070401B">
              <w:rPr>
                <w:rFonts w:hint="eastAsia"/>
              </w:rPr>
              <w:t xml:space="preserve"> </w:t>
            </w:r>
            <w:r w:rsidR="0070401B" w:rsidRP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團營確認人員單位中文</w:t>
            </w:r>
            <w:r w:rsid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(</w:t>
            </w:r>
            <w:r w:rsidR="0070401B" w:rsidRPr="0070401B"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  <w:t>CFM_TRN_DIV_NAME</w:t>
            </w:r>
            <w:r w:rsid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)</w:t>
            </w:r>
          </w:p>
        </w:tc>
      </w:tr>
      <w:tr w:rsidR="00D23CCE" w:rsidRPr="001E0549" w:rsidTr="00CD3F4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CE" w:rsidRPr="001E0549" w:rsidRDefault="00D23CCE" w:rsidP="00CD3F4B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CCE" w:rsidRPr="001E0549" w:rsidRDefault="007D3BCA" w:rsidP="00CD3F4B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送件人員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CE" w:rsidRPr="001E0549" w:rsidRDefault="007D3BCA" w:rsidP="00CD3F4B">
            <w:pPr>
              <w:widowControl w:val="0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  <w:t>DTAAA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610</w:t>
            </w:r>
            <w:r w:rsidRPr="001E0549">
              <w:rPr>
                <w:rFonts w:hint="eastAsia"/>
                <w:sz w:val="20"/>
                <w:szCs w:val="20"/>
              </w:rPr>
              <w:t>.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團營確認人員ID(</w:t>
            </w:r>
            <w:r w:rsidRPr="001E0549"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  <w:t>CFM_TRN_ID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)</w:t>
            </w:r>
            <w:r w:rsid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 xml:space="preserve"> </w:t>
            </w:r>
            <w:r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+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DTAAA610</w:t>
            </w:r>
            <w:r w:rsidRPr="001E0549">
              <w:rPr>
                <w:rFonts w:ascii="新細明體" w:hAnsi="新細明體" w:hint="eastAsia"/>
                <w:sz w:val="20"/>
                <w:szCs w:val="20"/>
              </w:rPr>
              <w:t>.團營確認人員姓名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(</w:t>
            </w:r>
            <w:r w:rsidRPr="001E0549">
              <w:rPr>
                <w:rFonts w:ascii="新細明體" w:hAnsi="新細明體"/>
                <w:color w:val="000000"/>
                <w:sz w:val="20"/>
                <w:szCs w:val="20"/>
              </w:rPr>
              <w:t>CFM_TRN_NAME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)</w:t>
            </w:r>
          </w:p>
        </w:tc>
      </w:tr>
      <w:tr w:rsidR="00F43BF9" w:rsidRPr="001E0549" w:rsidTr="00CD3F4B">
        <w:tc>
          <w:tcPr>
            <w:tcW w:w="720" w:type="dxa"/>
          </w:tcPr>
          <w:p w:rsidR="00F43BF9" w:rsidRPr="001E0549" w:rsidRDefault="00F43BF9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F43BF9" w:rsidRPr="001E0549" w:rsidRDefault="007D3BCA" w:rsidP="00F43BF9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送件日期</w:t>
            </w:r>
          </w:p>
        </w:tc>
        <w:tc>
          <w:tcPr>
            <w:tcW w:w="7371" w:type="dxa"/>
          </w:tcPr>
          <w:p w:rsidR="00F43BF9" w:rsidRPr="001E0549" w:rsidRDefault="00F43BF9" w:rsidP="00F43BF9">
            <w:pPr>
              <w:widowControl w:val="0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  <w:t>DTAAA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610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.輸入日期(</w:t>
            </w:r>
            <w:r w:rsidRPr="001E0549"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  <w:t>INPUT_DATE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)</w:t>
            </w: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(轉成民國年)</w:t>
            </w:r>
          </w:p>
        </w:tc>
      </w:tr>
      <w:tr w:rsidR="00D23CCE" w:rsidRPr="001E0549" w:rsidTr="00CD3F4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CE" w:rsidRPr="001E0549" w:rsidRDefault="00D23CCE" w:rsidP="00CD3F4B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CCE" w:rsidRPr="001E0549" w:rsidRDefault="007D3BCA" w:rsidP="00CD3F4B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受理單位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CE" w:rsidRPr="001E0549" w:rsidRDefault="00D23CCE" w:rsidP="007D3BCA">
            <w:pPr>
              <w:widowControl w:val="0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  <w:t>DTAAA</w:t>
            </w:r>
            <w:r w:rsidR="007D3BCA">
              <w:rPr>
                <w:rFonts w:ascii="新細明體" w:hAnsi="新細明體" w:hint="eastAsia"/>
                <w:color w:val="000000"/>
                <w:sz w:val="20"/>
                <w:szCs w:val="20"/>
              </w:rPr>
              <w:t>001</w:t>
            </w:r>
            <w:r w:rsidRPr="001E0549">
              <w:rPr>
                <w:rFonts w:hint="eastAsia"/>
                <w:sz w:val="20"/>
                <w:szCs w:val="20"/>
              </w:rPr>
              <w:t>.</w:t>
            </w:r>
            <w:r w:rsidR="007D3BCA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受理單位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(</w:t>
            </w:r>
            <w:r w:rsidR="0070401B" w:rsidRPr="0070401B"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  <w:t>APLY_DIV_NO</w:t>
            </w:r>
            <w:r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)</w:t>
            </w:r>
            <w:r w:rsid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 xml:space="preserve"> +</w:t>
            </w:r>
            <w:r w:rsidR="0070401B" w:rsidRPr="001E0549">
              <w:rPr>
                <w:rFonts w:ascii="新細明體" w:hAnsi="新細明體" w:hint="eastAsia"/>
                <w:color w:val="000000"/>
                <w:sz w:val="20"/>
                <w:szCs w:val="20"/>
                <w:lang w:eastAsia="en-US"/>
              </w:rPr>
              <w:t xml:space="preserve"> DTAAA</w:t>
            </w:r>
            <w:r w:rsidR="0070401B">
              <w:rPr>
                <w:rFonts w:ascii="新細明體" w:hAnsi="新細明體" w:hint="eastAsia"/>
                <w:color w:val="000000"/>
                <w:sz w:val="20"/>
                <w:szCs w:val="20"/>
              </w:rPr>
              <w:t>001</w:t>
            </w:r>
            <w:r w:rsidR="0070401B" w:rsidRPr="001E0549">
              <w:rPr>
                <w:rFonts w:hint="eastAsia"/>
                <w:sz w:val="20"/>
                <w:szCs w:val="20"/>
              </w:rPr>
              <w:t>.</w:t>
            </w:r>
            <w:r w:rsidR="0070401B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受理單位中文</w:t>
            </w:r>
            <w:r w:rsidR="0070401B"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(</w:t>
            </w:r>
            <w:r w:rsidR="0070401B" w:rsidRPr="0070401B"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  <w:t>APLY_DIV_NAME</w:t>
            </w:r>
            <w:r w:rsidR="0070401B" w:rsidRPr="001E0549">
              <w:rPr>
                <w:rFonts w:ascii="新細明體" w:hAnsi="新細明體" w:hint="eastAsia"/>
                <w:bCs/>
                <w:color w:val="000000"/>
                <w:kern w:val="2"/>
                <w:sz w:val="20"/>
                <w:szCs w:val="20"/>
              </w:rPr>
              <w:t>)</w:t>
            </w:r>
          </w:p>
        </w:tc>
      </w:tr>
      <w:tr w:rsidR="00D23CCE" w:rsidRPr="001E0549" w:rsidTr="00CD3F4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CCE" w:rsidRPr="001E0549" w:rsidRDefault="00D23CCE" w:rsidP="00CD3F4B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CCE" w:rsidRPr="001E0549" w:rsidRDefault="007D3BCA" w:rsidP="00CD3F4B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</w:pPr>
            <w:r w:rsidRPr="007D3BCA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通知影像不清晰日期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B3D" w:rsidRDefault="006F2B3D" w:rsidP="00D23CCE">
            <w:pPr>
              <w:widowControl w:val="0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IF </w:t>
            </w: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DTAA</w:t>
            </w: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A610</w:t>
            </w:r>
            <w:r w:rsidRPr="001E0549">
              <w:rPr>
                <w:rFonts w:ascii="新細明體" w:hAnsi="新細明體" w:cs="Arial" w:hint="eastAsia"/>
                <w:sz w:val="20"/>
                <w:szCs w:val="20"/>
              </w:rPr>
              <w:t>.影像是否清晰(</w:t>
            </w:r>
            <w:r w:rsidRPr="001E0549">
              <w:rPr>
                <w:rFonts w:ascii="新細明體" w:hAnsi="新細明體" w:cs="Arial"/>
                <w:sz w:val="20"/>
                <w:szCs w:val="20"/>
              </w:rPr>
              <w:t>IS_CLEAR</w:t>
            </w:r>
            <w:r w:rsidRPr="001E0549">
              <w:rPr>
                <w:rFonts w:ascii="新細明體" w:hAnsi="新細明體" w:cs="Arial" w:hint="eastAsia"/>
                <w:sz w:val="20"/>
                <w:szCs w:val="20"/>
              </w:rPr>
              <w:t xml:space="preserve">) = </w:t>
            </w:r>
            <w:r w:rsidRPr="001E0549">
              <w:rPr>
                <w:rFonts w:ascii="新細明體" w:hAnsi="新細明體" w:cs="Arial"/>
                <w:sz w:val="20"/>
                <w:szCs w:val="20"/>
              </w:rPr>
              <w:t>“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1</w:t>
            </w:r>
            <w:r w:rsidRPr="001E0549">
              <w:rPr>
                <w:rFonts w:ascii="新細明體" w:hAnsi="新細明體" w:cs="Arial"/>
                <w:sz w:val="20"/>
                <w:szCs w:val="20"/>
              </w:rPr>
              <w:t>”</w:t>
            </w:r>
          </w:p>
          <w:p w:rsidR="006F2B3D" w:rsidRDefault="006F2B3D" w:rsidP="00D23CCE">
            <w:pPr>
              <w:widowControl w:val="0"/>
              <w:rPr>
                <w:rFonts w:ascii="新細明體" w:hAnsi="新細明體" w:cs="Arial" w:hint="eastAsia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 xml:space="preserve">    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DTAAA610</w:t>
            </w:r>
            <w:r w:rsidRPr="001E0549">
              <w:rPr>
                <w:rFonts w:hint="eastAsia"/>
                <w:sz w:val="20"/>
                <w:szCs w:val="20"/>
              </w:rPr>
              <w:t>.</w:t>
            </w:r>
            <w:r w:rsidRPr="006F2B3D">
              <w:rPr>
                <w:rFonts w:ascii="新細明體" w:hAnsi="新細明體" w:cs="Arial" w:hint="eastAsia"/>
                <w:sz w:val="20"/>
                <w:szCs w:val="20"/>
              </w:rPr>
              <w:t>團營確認時間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(</w:t>
            </w:r>
            <w:r w:rsidRPr="006F2B3D">
              <w:rPr>
                <w:rFonts w:ascii="新細明體" w:hAnsi="新細明體" w:cs="Arial"/>
                <w:sz w:val="20"/>
                <w:szCs w:val="20"/>
              </w:rPr>
              <w:t>CFM_TRN_TIME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)(只取日期)</w:t>
            </w:r>
          </w:p>
          <w:p w:rsidR="006F2B3D" w:rsidRDefault="006F2B3D" w:rsidP="00D23CCE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ELSE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IF </w:t>
            </w: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DTAA</w:t>
            </w: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A610</w:t>
            </w:r>
            <w:r w:rsidRPr="001E0549">
              <w:rPr>
                <w:rFonts w:ascii="新細明體" w:hAnsi="新細明體" w:cs="Arial" w:hint="eastAsia"/>
                <w:sz w:val="20"/>
                <w:szCs w:val="20"/>
              </w:rPr>
              <w:t>.影像是否清晰(</w:t>
            </w:r>
            <w:r w:rsidRPr="001E0549">
              <w:rPr>
                <w:rFonts w:ascii="新細明體" w:hAnsi="新細明體" w:cs="Arial"/>
                <w:sz w:val="20"/>
                <w:szCs w:val="20"/>
              </w:rPr>
              <w:t>IS_CLEAR</w:t>
            </w:r>
            <w:r w:rsidRPr="001E0549">
              <w:rPr>
                <w:rFonts w:ascii="新細明體" w:hAnsi="新細明體" w:cs="Arial" w:hint="eastAsia"/>
                <w:sz w:val="20"/>
                <w:szCs w:val="20"/>
              </w:rPr>
              <w:t xml:space="preserve">) = </w:t>
            </w:r>
            <w:r w:rsidRPr="001E0549">
              <w:rPr>
                <w:rFonts w:ascii="新細明體" w:hAnsi="新細明體" w:cs="Arial"/>
                <w:sz w:val="20"/>
                <w:szCs w:val="20"/>
              </w:rPr>
              <w:t>“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2</w:t>
            </w:r>
            <w:r w:rsidRPr="001E0549">
              <w:rPr>
                <w:rFonts w:ascii="新細明體" w:hAnsi="新細明體" w:cs="Arial"/>
                <w:sz w:val="20"/>
                <w:szCs w:val="20"/>
              </w:rPr>
              <w:t>”</w:t>
            </w:r>
          </w:p>
          <w:p w:rsidR="00D23CCE" w:rsidRDefault="007D3BCA" w:rsidP="006F2B3D">
            <w:pPr>
              <w:widowControl w:val="0"/>
              <w:ind w:firstLineChars="100" w:firstLine="20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DTAAA610</w:t>
            </w:r>
            <w:r w:rsidRPr="001E0549">
              <w:rPr>
                <w:rFonts w:hint="eastAsia"/>
                <w:sz w:val="20"/>
                <w:szCs w:val="20"/>
              </w:rPr>
              <w:t>.</w:t>
            </w:r>
            <w:r w:rsidRPr="007D3BCA">
              <w:rPr>
                <w:rFonts w:ascii="新細明體" w:hAnsi="新細明體" w:hint="eastAsia"/>
                <w:color w:val="000000"/>
                <w:sz w:val="20"/>
                <w:szCs w:val="20"/>
              </w:rPr>
              <w:t>影像不清晰確認日期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(</w:t>
            </w:r>
            <w:r w:rsidRPr="007D3BCA">
              <w:rPr>
                <w:rFonts w:ascii="新細明體" w:hAnsi="新細明體"/>
                <w:color w:val="000000"/>
                <w:sz w:val="20"/>
                <w:szCs w:val="20"/>
              </w:rPr>
              <w:t>UN_CLEAR_DATE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)</w:t>
            </w:r>
          </w:p>
          <w:p w:rsidR="006F2B3D" w:rsidRDefault="006F2B3D" w:rsidP="006F2B3D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ELSE</w:t>
            </w:r>
          </w:p>
          <w:p w:rsidR="006F2B3D" w:rsidRDefault="006F2B3D" w:rsidP="006F2B3D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   此欄空白</w:t>
            </w:r>
          </w:p>
          <w:p w:rsidR="006F2B3D" w:rsidRPr="001E0549" w:rsidRDefault="006F2B3D" w:rsidP="006F2B3D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END IF</w:t>
            </w:r>
          </w:p>
        </w:tc>
      </w:tr>
      <w:tr w:rsidR="00F43BF9" w:rsidRPr="001E0549" w:rsidTr="00CD3F4B">
        <w:tc>
          <w:tcPr>
            <w:tcW w:w="720" w:type="dxa"/>
          </w:tcPr>
          <w:p w:rsidR="00F43BF9" w:rsidRPr="001E0549" w:rsidRDefault="00F43BF9" w:rsidP="00F43BF9">
            <w:pPr>
              <w:widowControl w:val="0"/>
              <w:numPr>
                <w:ilvl w:val="0"/>
                <w:numId w:val="41"/>
              </w:numPr>
              <w:spacing w:line="240" w:lineRule="exact"/>
              <w:jc w:val="both"/>
              <w:rPr>
                <w:rFonts w:ascii="新細明體" w:hAnsi="新細明體"/>
                <w:bCs/>
                <w:color w:val="000000"/>
                <w:kern w:val="2"/>
                <w:sz w:val="20"/>
                <w:szCs w:val="20"/>
              </w:rPr>
            </w:pPr>
          </w:p>
        </w:tc>
        <w:tc>
          <w:tcPr>
            <w:tcW w:w="2115" w:type="dxa"/>
            <w:vAlign w:val="center"/>
          </w:tcPr>
          <w:p w:rsidR="00F43BF9" w:rsidRPr="001E0549" w:rsidRDefault="00F43BF9" w:rsidP="00F43BF9">
            <w:pPr>
              <w:spacing w:before="100" w:beforeAutospacing="1" w:after="100" w:afterAutospacing="1" w:line="300" w:lineRule="exact"/>
              <w:ind w:left="2" w:hanging="2"/>
              <w:jc w:val="both"/>
              <w:rPr>
                <w:rFonts w:ascii="新細明體" w:hAnsi="新細明體"/>
                <w:color w:val="000000"/>
                <w:kern w:val="2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功能</w:t>
            </w:r>
          </w:p>
        </w:tc>
        <w:tc>
          <w:tcPr>
            <w:tcW w:w="7371" w:type="dxa"/>
          </w:tcPr>
          <w:p w:rsidR="00F43BF9" w:rsidRDefault="00F43BF9" w:rsidP="00F43BF9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color w:val="000000"/>
                <w:kern w:val="2"/>
                <w:sz w:val="20"/>
                <w:szCs w:val="20"/>
              </w:rPr>
              <w:t>簡易</w:t>
            </w:r>
            <w:r w:rsidRPr="001E0549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受理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、</w:t>
            </w:r>
            <w:r w:rsidRPr="001E0549">
              <w:rPr>
                <w:rFonts w:ascii="新細明體" w:hAnsi="新細明體" w:hint="eastAsia"/>
                <w:b/>
                <w:sz w:val="20"/>
                <w:szCs w:val="20"/>
              </w:rPr>
              <w:t>申請書影像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、</w:t>
            </w:r>
            <w:r w:rsidRPr="001E0549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影像不清晰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三個按鈕</w:t>
            </w:r>
          </w:p>
          <w:p w:rsidR="00C30DC2" w:rsidRDefault="00C30DC2" w:rsidP="00C30DC2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IF </w:t>
            </w:r>
            <w:r w:rsidRPr="001E0549">
              <w:rPr>
                <w:rFonts w:ascii="新細明體" w:hAnsi="新細明體"/>
                <w:kern w:val="2"/>
                <w:sz w:val="20"/>
                <w:szCs w:val="20"/>
              </w:rPr>
              <w:t>DTAA</w:t>
            </w:r>
            <w:r w:rsidRPr="001E0549">
              <w:rPr>
                <w:rFonts w:ascii="新細明體" w:hAnsi="新細明體" w:hint="eastAsia"/>
                <w:kern w:val="2"/>
                <w:sz w:val="20"/>
                <w:szCs w:val="20"/>
              </w:rPr>
              <w:t>A610</w:t>
            </w:r>
            <w:r w:rsidRPr="001E0549">
              <w:rPr>
                <w:rFonts w:ascii="新細明體" w:hAnsi="新細明體" w:cs="Arial" w:hint="eastAsia"/>
                <w:sz w:val="20"/>
                <w:szCs w:val="20"/>
              </w:rPr>
              <w:t>.影像是否清晰(</w:t>
            </w:r>
            <w:r w:rsidRPr="001E0549">
              <w:rPr>
                <w:rFonts w:ascii="新細明體" w:hAnsi="新細明體" w:cs="Arial"/>
                <w:sz w:val="20"/>
                <w:szCs w:val="20"/>
              </w:rPr>
              <w:t>IS_CLEAR</w:t>
            </w:r>
            <w:r w:rsidRPr="001E0549">
              <w:rPr>
                <w:rFonts w:ascii="新細明體" w:hAnsi="新細明體" w:cs="Arial" w:hint="eastAsia"/>
                <w:sz w:val="20"/>
                <w:szCs w:val="20"/>
              </w:rPr>
              <w:t>)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 xml:space="preserve"> = </w:t>
            </w:r>
            <w:r>
              <w:rPr>
                <w:rFonts w:ascii="新細明體" w:hAnsi="新細明體" w:cs="Arial"/>
                <w:sz w:val="20"/>
                <w:szCs w:val="20"/>
              </w:rPr>
              <w:t>“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00</w:t>
            </w:r>
            <w:r>
              <w:rPr>
                <w:rFonts w:ascii="新細明體" w:hAnsi="新細明體" w:cs="Arial"/>
                <w:sz w:val="20"/>
                <w:szCs w:val="20"/>
              </w:rPr>
              <w:t>”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 xml:space="preserve"> AND DTAAA001.受理進度(APLY_STS) = NULL OR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“”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“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00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”</w:t>
            </w:r>
          </w:p>
          <w:p w:rsidR="00C30DC2" w:rsidRDefault="00C30DC2" w:rsidP="00C30DC2">
            <w:pPr>
              <w:widowControl w:val="0"/>
              <w:ind w:firstLineChars="100" w:firstLine="20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C30DC2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ENABLED</w:t>
            </w:r>
            <w:r>
              <w:rPr>
                <w:rFonts w:ascii="新細明體" w:hAnsi="新細明體" w:hint="eastAsia"/>
                <w:b/>
                <w:color w:val="000000"/>
                <w:kern w:val="2"/>
                <w:sz w:val="20"/>
                <w:szCs w:val="20"/>
              </w:rPr>
              <w:t xml:space="preserve">  </w:t>
            </w:r>
            <w:r w:rsidRPr="001E0549">
              <w:rPr>
                <w:rFonts w:ascii="新細明體" w:hAnsi="新細明體" w:hint="eastAsia"/>
                <w:b/>
                <w:color w:val="000000"/>
                <w:kern w:val="2"/>
                <w:sz w:val="20"/>
                <w:szCs w:val="20"/>
              </w:rPr>
              <w:t>簡易</w:t>
            </w:r>
            <w:r w:rsidRPr="001E0549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受理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、</w:t>
            </w:r>
            <w:r w:rsidRPr="001E0549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影像不清晰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 </w:t>
            </w:r>
          </w:p>
          <w:p w:rsidR="00C30DC2" w:rsidRDefault="00C30DC2" w:rsidP="00C30DC2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ELSE</w:t>
            </w:r>
          </w:p>
          <w:p w:rsidR="00C30DC2" w:rsidRDefault="00C30DC2" w:rsidP="00C30DC2">
            <w:pPr>
              <w:widowControl w:val="0"/>
              <w:ind w:firstLineChars="100" w:firstLine="20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DISABLED</w:t>
            </w:r>
            <w:r w:rsidRPr="001E0549">
              <w:rPr>
                <w:rFonts w:ascii="新細明體" w:hAnsi="新細明體" w:hint="eastAsia"/>
                <w:b/>
                <w:color w:val="000000"/>
                <w:kern w:val="2"/>
                <w:sz w:val="20"/>
                <w:szCs w:val="20"/>
              </w:rPr>
              <w:t>簡易</w:t>
            </w:r>
            <w:r w:rsidRPr="001E0549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受理</w:t>
            </w:r>
            <w:r w:rsidRPr="001E0549">
              <w:rPr>
                <w:rFonts w:ascii="新細明體" w:hAnsi="新細明體" w:hint="eastAsia"/>
                <w:color w:val="000000"/>
                <w:sz w:val="20"/>
                <w:szCs w:val="20"/>
              </w:rPr>
              <w:t>、</w:t>
            </w:r>
            <w:r w:rsidRPr="001E0549">
              <w:rPr>
                <w:rFonts w:ascii="新細明體" w:hAnsi="新細明體" w:hint="eastAsia"/>
                <w:b/>
                <w:color w:val="000000"/>
                <w:sz w:val="20"/>
                <w:szCs w:val="20"/>
              </w:rPr>
              <w:t>影像不清晰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 xml:space="preserve">  </w:t>
            </w:r>
          </w:p>
          <w:p w:rsidR="00C30DC2" w:rsidRDefault="00C30DC2" w:rsidP="00C30DC2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END IF</w:t>
            </w:r>
          </w:p>
          <w:p w:rsidR="00C27600" w:rsidRDefault="00C27600" w:rsidP="00C30DC2">
            <w:pPr>
              <w:widowControl w:val="0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C27600">
              <w:rPr>
                <w:rFonts w:ascii="新細明體" w:hAnsi="新細明體" w:cs="Courier New" w:hint="eastAsia"/>
                <w:color w:val="FF0000"/>
                <w:sz w:val="20"/>
                <w:szCs w:val="20"/>
              </w:rPr>
              <w:t>查詢後，若該筆資料已有受編，則disable 簡易受理、</w:t>
            </w:r>
            <w:r w:rsidRPr="00C27600">
              <w:rPr>
                <w:rFonts w:ascii="新細明體" w:hAnsi="新細明體" w:hint="eastAsia"/>
                <w:b/>
                <w:bCs/>
                <w:color w:val="FF0000"/>
                <w:sz w:val="20"/>
                <w:szCs w:val="20"/>
              </w:rPr>
              <w:t>影像不清晰等功能</w:t>
            </w:r>
          </w:p>
          <w:p w:rsidR="00C30DC2" w:rsidRPr="001E0549" w:rsidRDefault="00C30DC2" w:rsidP="00C30DC2">
            <w:pPr>
              <w:widowControl w:val="0"/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1E0549">
              <w:rPr>
                <w:rFonts w:ascii="新細明體" w:hAnsi="新細明體" w:hint="eastAsia"/>
                <w:b/>
                <w:sz w:val="20"/>
                <w:szCs w:val="20"/>
              </w:rPr>
              <w:t>申請書影像</w:t>
            </w: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都是</w:t>
            </w:r>
            <w:r w:rsidRPr="00C30DC2">
              <w:rPr>
                <w:rFonts w:ascii="新細明體" w:hAnsi="新細明體" w:hint="eastAsia"/>
                <w:color w:val="000000"/>
                <w:kern w:val="2"/>
                <w:sz w:val="20"/>
                <w:szCs w:val="20"/>
              </w:rPr>
              <w:t>ENABLED</w:t>
            </w:r>
          </w:p>
        </w:tc>
      </w:tr>
    </w:tbl>
    <w:p w:rsidR="00F43BF9" w:rsidRPr="001E0549" w:rsidRDefault="00F43BF9" w:rsidP="00F43BF9">
      <w:pPr>
        <w:widowControl w:val="0"/>
        <w:rPr>
          <w:rFonts w:ascii="新細明體" w:hAnsi="新細明體" w:cs="Arial" w:hint="eastAsia"/>
          <w:sz w:val="20"/>
          <w:szCs w:val="20"/>
        </w:rPr>
      </w:pPr>
    </w:p>
    <w:p w:rsidR="002037A8" w:rsidRPr="001E0549" w:rsidRDefault="002037A8" w:rsidP="002037A8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E0101F" w:rsidRPr="001E0549" w:rsidRDefault="00E0101F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/>
          <w:bCs/>
          <w:lang w:eastAsia="zh-TW"/>
        </w:rPr>
        <w:t>簡易受理</w:t>
      </w:r>
    </w:p>
    <w:p w:rsidR="00F43BF9" w:rsidRPr="001E0549" w:rsidRDefault="00F43BF9" w:rsidP="00F43BF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檢核</w:t>
      </w:r>
    </w:p>
    <w:p w:rsidR="00F43BF9" w:rsidRPr="001E0549" w:rsidRDefault="00F43BF9" w:rsidP="00F43BF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要先點過</w:t>
      </w:r>
      <w:r w:rsidR="00D23CCE" w:rsidRPr="001E0549">
        <w:rPr>
          <w:rFonts w:ascii="新細明體" w:hAnsi="新細明體" w:hint="eastAsia"/>
          <w:b/>
          <w:bCs/>
          <w:lang w:eastAsia="zh-TW"/>
        </w:rPr>
        <w:t xml:space="preserve"> </w:t>
      </w:r>
      <w:r w:rsidRPr="001E0549">
        <w:rPr>
          <w:rFonts w:ascii="新細明體" w:hAnsi="新細明體" w:hint="eastAsia"/>
          <w:b/>
          <w:bCs/>
          <w:lang w:eastAsia="zh-TW"/>
        </w:rPr>
        <w:t>申請書影像</w:t>
      </w:r>
      <w:r w:rsidR="00D23CCE" w:rsidRPr="001E0549">
        <w:rPr>
          <w:rFonts w:ascii="新細明體" w:hAnsi="新細明體" w:hint="eastAsia"/>
          <w:bCs/>
          <w:lang w:eastAsia="zh-TW"/>
        </w:rPr>
        <w:t xml:space="preserve"> 按鈕，才能點此按鈕。</w:t>
      </w:r>
    </w:p>
    <w:p w:rsidR="00053819" w:rsidRPr="001E0549" w:rsidRDefault="00053819" w:rsidP="0005381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點選後同畫面連結到理賠</w:t>
      </w:r>
      <w:r w:rsidR="00B53A4B" w:rsidRPr="001E0549">
        <w:rPr>
          <w:rFonts w:ascii="新細明體" w:hAnsi="新細明體" w:hint="eastAsia"/>
          <w:bCs/>
          <w:lang w:eastAsia="zh-TW"/>
        </w:rPr>
        <w:t>簡易</w:t>
      </w:r>
      <w:r w:rsidRPr="001E0549">
        <w:rPr>
          <w:rFonts w:ascii="新細明體" w:hAnsi="新細明體" w:hint="eastAsia"/>
          <w:bCs/>
          <w:lang w:eastAsia="zh-TW"/>
        </w:rPr>
        <w:t>受理輸入畫面</w:t>
      </w:r>
      <w:r w:rsidR="00B53A4B" w:rsidRPr="001E0549">
        <w:rPr>
          <w:rFonts w:ascii="新細明體" w:hAnsi="新細明體" w:hint="eastAsia"/>
          <w:bCs/>
          <w:lang w:eastAsia="zh-TW"/>
        </w:rPr>
        <w:t>AAA10100</w:t>
      </w:r>
      <w:r w:rsidRPr="001E0549">
        <w:rPr>
          <w:rFonts w:ascii="新細明體" w:hAnsi="新細明體" w:hint="eastAsia"/>
          <w:bCs/>
          <w:lang w:eastAsia="zh-TW"/>
        </w:rPr>
        <w:t>，傳遞參數:</w:t>
      </w:r>
    </w:p>
    <w:p w:rsidR="008912A3" w:rsidRPr="001E0549" w:rsidRDefault="008912A3" w:rsidP="008912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/>
          <w:bCs/>
          <w:lang w:eastAsia="zh-TW"/>
        </w:rPr>
        <w:t>FUN_ID</w:t>
      </w:r>
      <w:r w:rsidRPr="001E0549">
        <w:rPr>
          <w:rFonts w:ascii="新細明體" w:hAnsi="新細明體" w:hint="eastAsia"/>
          <w:bCs/>
          <w:lang w:eastAsia="zh-TW"/>
        </w:rPr>
        <w:t xml:space="preserve"> = </w:t>
      </w:r>
      <w:r w:rsidRPr="001E0549">
        <w:rPr>
          <w:rFonts w:ascii="新細明體" w:hAnsi="新細明體"/>
          <w:bCs/>
          <w:lang w:eastAsia="zh-TW"/>
        </w:rPr>
        <w:t>“</w:t>
      </w:r>
      <w:r w:rsidRPr="001E0549">
        <w:rPr>
          <w:rFonts w:ascii="新細明體" w:hAnsi="新細明體" w:hint="eastAsia"/>
          <w:bCs/>
          <w:lang w:eastAsia="zh-TW"/>
        </w:rPr>
        <w:t>AAA2_0200</w:t>
      </w:r>
      <w:r w:rsidRPr="001E0549">
        <w:rPr>
          <w:rFonts w:ascii="新細明體" w:hAnsi="新細明體"/>
          <w:bCs/>
          <w:lang w:eastAsia="zh-TW"/>
        </w:rPr>
        <w:t>”</w:t>
      </w:r>
    </w:p>
    <w:p w:rsidR="008912A3" w:rsidRPr="001E0549" w:rsidRDefault="008912A3" w:rsidP="008912A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/>
          <w:bCs/>
          <w:lang w:eastAsia="zh-TW"/>
        </w:rPr>
        <w:t>TASK_TYPE</w:t>
      </w:r>
      <w:r w:rsidRPr="001E0549">
        <w:rPr>
          <w:rFonts w:ascii="新細明體" w:hAnsi="新細明體" w:hint="eastAsia"/>
          <w:bCs/>
          <w:lang w:eastAsia="zh-TW"/>
        </w:rPr>
        <w:t xml:space="preserve"> = </w:t>
      </w:r>
      <w:r w:rsidRPr="001E0549">
        <w:rPr>
          <w:rFonts w:ascii="新細明體" w:hAnsi="新細明體"/>
          <w:bCs/>
          <w:lang w:eastAsia="zh-TW"/>
        </w:rPr>
        <w:t>“</w:t>
      </w:r>
      <w:r w:rsidRPr="001E0549">
        <w:rPr>
          <w:rFonts w:ascii="新細明體" w:hAnsi="新細明體" w:hint="eastAsia"/>
          <w:bCs/>
          <w:lang w:eastAsia="zh-TW"/>
        </w:rPr>
        <w:t>G</w:t>
      </w:r>
      <w:r w:rsidRPr="001E0549">
        <w:rPr>
          <w:rFonts w:ascii="新細明體" w:hAnsi="新細明體"/>
          <w:bCs/>
          <w:lang w:eastAsia="zh-TW"/>
        </w:rPr>
        <w:t>”</w:t>
      </w:r>
    </w:p>
    <w:p w:rsidR="00FE2651" w:rsidRPr="001E0549" w:rsidRDefault="00FE2651" w:rsidP="00FE265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/>
          <w:bCs/>
          <w:lang w:eastAsia="zh-TW"/>
        </w:rPr>
        <w:t>IS_MOBILE</w:t>
      </w:r>
      <w:r w:rsidRPr="001E0549">
        <w:rPr>
          <w:rFonts w:ascii="新細明體" w:hAnsi="新細明體" w:hint="eastAsia"/>
          <w:bCs/>
          <w:lang w:eastAsia="zh-TW"/>
        </w:rPr>
        <w:t xml:space="preserve"> = </w:t>
      </w:r>
      <w:r w:rsidRPr="001E0549">
        <w:rPr>
          <w:rFonts w:ascii="新細明體" w:hAnsi="新細明體"/>
          <w:bCs/>
          <w:lang w:eastAsia="zh-TW"/>
        </w:rPr>
        <w:t>“</w:t>
      </w:r>
      <w:r w:rsidR="00033291">
        <w:rPr>
          <w:rFonts w:ascii="新細明體" w:hAnsi="新細明體" w:hint="eastAsia"/>
          <w:bCs/>
          <w:lang w:eastAsia="zh-TW"/>
        </w:rPr>
        <w:t>2</w:t>
      </w:r>
      <w:r w:rsidRPr="001E0549">
        <w:rPr>
          <w:rFonts w:ascii="新細明體" w:hAnsi="新細明體"/>
          <w:bCs/>
          <w:lang w:eastAsia="zh-TW"/>
        </w:rPr>
        <w:t>”</w:t>
      </w:r>
    </w:p>
    <w:p w:rsidR="00053819" w:rsidRPr="001E0549" w:rsidRDefault="0076080B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color w:val="000000"/>
          <w:kern w:val="2"/>
          <w:lang w:eastAsia="zh-TW"/>
        </w:rPr>
        <w:t>OCR_ID</w:t>
      </w:r>
      <w:r w:rsidRPr="001E0549">
        <w:rPr>
          <w:rFonts w:ascii="新細明體" w:hAnsi="新細明體" w:hint="eastAsia"/>
          <w:bCs/>
          <w:lang w:eastAsia="zh-TW"/>
        </w:rPr>
        <w:t xml:space="preserve"> = </w:t>
      </w:r>
      <w:r w:rsidR="007072C4" w:rsidRPr="001E0549">
        <w:rPr>
          <w:rFonts w:ascii="新細明體" w:hAnsi="新細明體" w:hint="eastAsia"/>
          <w:color w:val="000000"/>
          <w:lang w:eastAsia="zh-TW"/>
        </w:rPr>
        <w:t>點選那筆資料的</w:t>
      </w:r>
      <w:r w:rsidRPr="001E0549">
        <w:rPr>
          <w:rFonts w:ascii="新細明體" w:hAnsi="新細明體" w:hint="eastAsia"/>
          <w:color w:val="000000"/>
          <w:kern w:val="2"/>
          <w:lang w:eastAsia="zh-TW"/>
        </w:rPr>
        <w:t>事故人ID</w:t>
      </w:r>
    </w:p>
    <w:p w:rsidR="00D23CCE" w:rsidRPr="001E0549" w:rsidRDefault="0076080B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color w:val="000000"/>
          <w:kern w:val="2"/>
        </w:rPr>
        <w:t>OCR_DATE</w:t>
      </w:r>
      <w:r w:rsidRPr="001E0549">
        <w:rPr>
          <w:rFonts w:ascii="新細明體" w:hAnsi="新細明體" w:hint="eastAsia"/>
          <w:bCs/>
          <w:lang w:eastAsia="zh-TW"/>
        </w:rPr>
        <w:t xml:space="preserve"> =</w:t>
      </w:r>
      <w:r w:rsidR="00D23CCE" w:rsidRPr="001E0549">
        <w:rPr>
          <w:rFonts w:ascii="新細明體" w:hAnsi="新細明體" w:hint="eastAsia"/>
          <w:bCs/>
          <w:lang w:eastAsia="zh-TW"/>
        </w:rPr>
        <w:t xml:space="preserve"> </w:t>
      </w:r>
      <w:r w:rsidR="007072C4" w:rsidRPr="001E0549">
        <w:rPr>
          <w:rFonts w:ascii="新細明體" w:hAnsi="新細明體" w:hint="eastAsia"/>
          <w:color w:val="000000"/>
          <w:lang w:eastAsia="zh-TW"/>
        </w:rPr>
        <w:t>點選那筆資料的</w:t>
      </w:r>
      <w:r w:rsidRPr="001E0549">
        <w:rPr>
          <w:rFonts w:ascii="新細明體" w:hAnsi="新細明體" w:hint="eastAsia"/>
          <w:color w:val="000000"/>
          <w:kern w:val="2"/>
        </w:rPr>
        <w:t>事故日期</w:t>
      </w:r>
    </w:p>
    <w:p w:rsidR="0076080B" w:rsidRPr="001E0549" w:rsidRDefault="00FE2651" w:rsidP="00FE265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/>
          <w:bCs/>
          <w:color w:val="000000"/>
          <w:kern w:val="2"/>
        </w:rPr>
        <w:t>INPUT_DATE</w:t>
      </w:r>
      <w:r w:rsidR="0076080B" w:rsidRPr="001E0549">
        <w:rPr>
          <w:rFonts w:ascii="新細明體" w:hAnsi="新細明體" w:hint="eastAsia"/>
          <w:bCs/>
          <w:lang w:eastAsia="zh-TW"/>
        </w:rPr>
        <w:t xml:space="preserve"> = </w:t>
      </w:r>
      <w:r w:rsidR="007072C4" w:rsidRPr="001E0549">
        <w:rPr>
          <w:rFonts w:ascii="新細明體" w:hAnsi="新細明體" w:hint="eastAsia"/>
          <w:color w:val="000000"/>
          <w:lang w:eastAsia="zh-TW"/>
        </w:rPr>
        <w:t>點選那筆資料的</w:t>
      </w:r>
      <w:r w:rsidRPr="001E0549">
        <w:rPr>
          <w:rFonts w:ascii="新細明體" w:hAnsi="新細明體" w:hint="eastAsia"/>
          <w:color w:val="000000"/>
          <w:kern w:val="2"/>
        </w:rPr>
        <w:t>輸入日期</w:t>
      </w:r>
    </w:p>
    <w:p w:rsidR="00F43BF9" w:rsidRPr="001E0549" w:rsidRDefault="00F43BF9" w:rsidP="00F43BF9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bCs/>
          <w:lang w:eastAsia="zh-TW"/>
        </w:rPr>
      </w:pPr>
    </w:p>
    <w:p w:rsidR="00655217" w:rsidRPr="001E0549" w:rsidRDefault="00E9797C" w:rsidP="00CD765A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/>
          <w:bCs/>
        </w:rPr>
        <w:t>申請書影像</w:t>
      </w:r>
    </w:p>
    <w:p w:rsidR="00586D28" w:rsidRDefault="00425DA7" w:rsidP="00D9528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1E0549">
        <w:rPr>
          <w:rFonts w:ascii="新細明體" w:hAnsi="新細明體" w:hint="eastAsia"/>
          <w:bCs/>
          <w:lang w:eastAsia="zh-TW"/>
        </w:rPr>
        <w:t>$檔案路徑</w:t>
      </w:r>
      <w:r w:rsidR="00610091" w:rsidRPr="001E0549">
        <w:rPr>
          <w:rFonts w:ascii="新細明體" w:hAnsi="新細明體" w:hint="eastAsia"/>
          <w:bCs/>
          <w:lang w:eastAsia="zh-TW"/>
        </w:rPr>
        <w:t>：</w:t>
      </w:r>
      <w:r w:rsidR="00D95287" w:rsidRPr="00D95287">
        <w:rPr>
          <w:rFonts w:ascii="新細明體" w:hAnsi="新細明體" w:hint="eastAsia"/>
          <w:bCs/>
          <w:lang w:eastAsia="zh-TW"/>
        </w:rPr>
        <w:t>SAVE_ROOT\BG\理賠申請上傳附件\DTAAA611.事故者ID(OCR_ID) + DTAAA611.事故日期(OCR_DATE)(8碼數字) + DTAAA611.輸入日期(INPUT_DATE)(8碼數字)\</w:t>
      </w:r>
    </w:p>
    <w:p w:rsidR="006D10D8" w:rsidRPr="001E0549" w:rsidRDefault="00D95287" w:rsidP="00D9528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另開新頁面顯示將該路徑下所有的JPG或TIF檔(.PDF檔不顯示)</w:t>
      </w:r>
    </w:p>
    <w:p w:rsidR="00525F60" w:rsidRPr="001E0549" w:rsidRDefault="00525F60" w:rsidP="0076080B">
      <w:pPr>
        <w:rPr>
          <w:rFonts w:ascii="新細明體" w:hAnsi="新細明體" w:hint="eastAsia"/>
          <w:bCs/>
          <w:sz w:val="20"/>
          <w:szCs w:val="20"/>
        </w:rPr>
      </w:pPr>
    </w:p>
    <w:p w:rsidR="000450B5" w:rsidRPr="001E0549" w:rsidRDefault="008D1035">
      <w:pPr>
        <w:numPr>
          <w:ilvl w:val="0"/>
          <w:numId w:val="6"/>
        </w:numPr>
        <w:rPr>
          <w:rFonts w:ascii="新細明體" w:hAnsi="新細明體" w:hint="eastAsia"/>
          <w:b/>
          <w:bCs/>
          <w:sz w:val="20"/>
          <w:szCs w:val="20"/>
        </w:rPr>
      </w:pPr>
      <w:r w:rsidRPr="001E0549">
        <w:rPr>
          <w:rFonts w:ascii="新細明體" w:hAnsi="新細明體" w:hint="eastAsia"/>
          <w:b/>
          <w:bCs/>
          <w:sz w:val="20"/>
          <w:szCs w:val="20"/>
        </w:rPr>
        <w:t>影像不清晰</w:t>
      </w:r>
    </w:p>
    <w:p w:rsidR="00E97FE6" w:rsidRPr="001E0549" w:rsidRDefault="00585001" w:rsidP="00E97FE6">
      <w:pPr>
        <w:numPr>
          <w:ilvl w:val="1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>點選後，</w:t>
      </w:r>
      <w:r w:rsidR="006A58F2" w:rsidRPr="001E0549">
        <w:rPr>
          <w:rFonts w:ascii="新細明體" w:hAnsi="新細明體" w:hint="eastAsia"/>
          <w:bCs/>
          <w:sz w:val="20"/>
          <w:szCs w:val="20"/>
        </w:rPr>
        <w:t>跳出一個</w:t>
      </w:r>
      <w:r w:rsidR="00E97FE6" w:rsidRPr="001E0549">
        <w:rPr>
          <w:rFonts w:ascii="新細明體" w:hAnsi="新細明體" w:hint="eastAsia"/>
          <w:bCs/>
          <w:sz w:val="20"/>
          <w:szCs w:val="20"/>
        </w:rPr>
        <w:t>對話</w:t>
      </w:r>
      <w:r w:rsidR="006A58F2" w:rsidRPr="001E0549">
        <w:rPr>
          <w:rFonts w:ascii="新細明體" w:hAnsi="新細明體" w:hint="eastAsia"/>
          <w:bCs/>
          <w:sz w:val="20"/>
          <w:szCs w:val="20"/>
        </w:rPr>
        <w:t>視窗顯示訊息</w:t>
      </w:r>
      <w:r w:rsidR="006A58F2" w:rsidRPr="001E0549">
        <w:rPr>
          <w:rFonts w:ascii="新細明體" w:hAnsi="新細明體"/>
          <w:bCs/>
          <w:sz w:val="20"/>
          <w:szCs w:val="20"/>
        </w:rPr>
        <w:t>“</w:t>
      </w:r>
      <w:r w:rsidR="006A58F2" w:rsidRPr="001E0549">
        <w:rPr>
          <w:rFonts w:ascii="新細明體" w:hAnsi="新細明體" w:hint="eastAsia"/>
          <w:bCs/>
          <w:sz w:val="20"/>
          <w:szCs w:val="20"/>
        </w:rPr>
        <w:t>請確認是否要刪除該保戶上傳的影像檔，刪除後</w:t>
      </w:r>
      <w:r w:rsidR="00E97FE6" w:rsidRPr="001E0549">
        <w:rPr>
          <w:rFonts w:ascii="新細明體" w:hAnsi="新細明體" w:hint="eastAsia"/>
          <w:bCs/>
          <w:sz w:val="20"/>
          <w:szCs w:val="20"/>
        </w:rPr>
        <w:t>影像檔</w:t>
      </w:r>
      <w:r w:rsidR="006A58F2" w:rsidRPr="001E0549">
        <w:rPr>
          <w:rFonts w:ascii="新細明體" w:hAnsi="新細明體" w:hint="eastAsia"/>
          <w:bCs/>
          <w:sz w:val="20"/>
          <w:szCs w:val="20"/>
        </w:rPr>
        <w:t>將無法復原</w:t>
      </w:r>
      <w:r w:rsidR="006A58F2" w:rsidRPr="001E0549">
        <w:rPr>
          <w:rFonts w:ascii="新細明體" w:hAnsi="新細明體"/>
          <w:bCs/>
          <w:sz w:val="20"/>
          <w:szCs w:val="20"/>
        </w:rPr>
        <w:t>”</w:t>
      </w:r>
      <w:r w:rsidR="00E97FE6" w:rsidRPr="001E0549">
        <w:rPr>
          <w:rFonts w:ascii="新細明體" w:hAnsi="新細明體" w:hint="eastAsia"/>
          <w:bCs/>
          <w:sz w:val="20"/>
          <w:szCs w:val="20"/>
        </w:rPr>
        <w:t>，然後有 刪除 與 取消 兩個按鈕</w:t>
      </w:r>
    </w:p>
    <w:p w:rsidR="00E97FE6" w:rsidRPr="001E0549" w:rsidRDefault="00E97FE6" w:rsidP="00E97FE6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>點取消時，僅關掉對話視窗，不做其他處理</w:t>
      </w:r>
    </w:p>
    <w:p w:rsidR="00E97FE6" w:rsidRPr="001E0549" w:rsidRDefault="00E97FE6" w:rsidP="00E97FE6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>點刪除時，關掉對話視窗，並執行以下動作</w:t>
      </w:r>
    </w:p>
    <w:p w:rsidR="00BE1AEB" w:rsidRPr="001E0549" w:rsidRDefault="00E97FE6" w:rsidP="00E97FE6">
      <w:pPr>
        <w:numPr>
          <w:ilvl w:val="1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>刪除保戶上傳的檔案</w:t>
      </w:r>
      <w:r w:rsidR="00F2186C" w:rsidRPr="001E0549">
        <w:rPr>
          <w:rFonts w:ascii="新細明體" w:hAnsi="新細明體" w:hint="eastAsia"/>
          <w:bCs/>
          <w:sz w:val="20"/>
          <w:szCs w:val="20"/>
        </w:rPr>
        <w:t>：</w:t>
      </w:r>
    </w:p>
    <w:p w:rsidR="00050992" w:rsidRPr="00D95287" w:rsidRDefault="00D95287" w:rsidP="00D95287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D95287">
        <w:rPr>
          <w:rFonts w:ascii="新細明體" w:hAnsi="新細明體" w:hint="eastAsia"/>
          <w:bCs/>
          <w:sz w:val="20"/>
          <w:szCs w:val="20"/>
        </w:rPr>
        <w:t>$檔案路徑：SAVE_ROOT\BG\理賠申請上傳附件\DTAAA611.事故者ID(OCR_ID) + DTAAA611.事故日期(OCR_DATE)(8碼數字) + DTAAA611.輸入日期(INPUT_DATE)(8碼數字)\</w:t>
      </w:r>
    </w:p>
    <w:p w:rsidR="001E0549" w:rsidRPr="00D95287" w:rsidRDefault="001E0549" w:rsidP="001E0549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D95287">
        <w:rPr>
          <w:rFonts w:ascii="新細明體" w:hAnsi="新細明體" w:hint="eastAsia"/>
          <w:bCs/>
          <w:sz w:val="20"/>
          <w:szCs w:val="20"/>
        </w:rPr>
        <w:t>刪除該資料夾下面所有檔案</w:t>
      </w:r>
    </w:p>
    <w:p w:rsidR="00CF3339" w:rsidRPr="00D95287" w:rsidRDefault="00CF3339" w:rsidP="00CF3339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D95287">
        <w:rPr>
          <w:rFonts w:ascii="新細明體" w:hAnsi="新細明體" w:hint="eastAsia"/>
          <w:bCs/>
          <w:sz w:val="20"/>
          <w:szCs w:val="20"/>
        </w:rPr>
        <w:t>刪不到檔案視為正常</w:t>
      </w:r>
    </w:p>
    <w:p w:rsidR="00CF3339" w:rsidRPr="00CF3339" w:rsidRDefault="00CF3339" w:rsidP="00CF3339">
      <w:pPr>
        <w:numPr>
          <w:ilvl w:val="1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>刪除</w:t>
      </w:r>
      <w:r w:rsidRPr="00CF3339">
        <w:rPr>
          <w:rFonts w:ascii="新細明體" w:hAnsi="新細明體" w:hint="eastAsia"/>
          <w:sz w:val="20"/>
          <w:szCs w:val="20"/>
        </w:rPr>
        <w:t>團險線上填寫理賠申請文件代碼檔</w:t>
      </w:r>
      <w:r w:rsidRPr="00CF3339">
        <w:rPr>
          <w:rFonts w:ascii="新細明體" w:hAnsi="新細明體"/>
          <w:kern w:val="2"/>
          <w:sz w:val="20"/>
          <w:szCs w:val="20"/>
        </w:rPr>
        <w:t>DTAAA612</w:t>
      </w:r>
      <w:r w:rsidRPr="001E0549">
        <w:rPr>
          <w:rFonts w:ascii="新細明體" w:hAnsi="新細明體" w:hint="eastAsia"/>
          <w:bCs/>
          <w:sz w:val="20"/>
          <w:szCs w:val="20"/>
        </w:rPr>
        <w:t>，條件如下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CF3339" w:rsidRPr="001E0549" w:rsidRDefault="00CF3339" w:rsidP="00CF3339">
      <w:pPr>
        <w:widowControl w:val="0"/>
        <w:numPr>
          <w:ilvl w:val="2"/>
          <w:numId w:val="6"/>
        </w:numPr>
        <w:spacing w:line="240" w:lineRule="atLeast"/>
        <w:rPr>
          <w:rFonts w:ascii="新細明體" w:hAnsi="新細明體"/>
          <w:sz w:val="20"/>
          <w:szCs w:val="20"/>
        </w:rPr>
      </w:pPr>
      <w:r w:rsidRPr="001E0549">
        <w:rPr>
          <w:rFonts w:ascii="新細明體" w:hAnsi="新細明體" w:hint="eastAsia"/>
          <w:color w:val="000000"/>
          <w:sz w:val="20"/>
          <w:szCs w:val="20"/>
          <w:lang w:eastAsia="en-US"/>
        </w:rPr>
        <w:t>DTAAA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61</w:t>
      </w:r>
      <w:r>
        <w:rPr>
          <w:rFonts w:ascii="新細明體" w:hAnsi="新細明體" w:hint="eastAsia"/>
          <w:color w:val="000000"/>
          <w:sz w:val="20"/>
          <w:szCs w:val="20"/>
        </w:rPr>
        <w:t>2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.事故人ID(OCR_ID)</w:t>
      </w:r>
      <w:r w:rsidRPr="001E0549">
        <w:rPr>
          <w:rFonts w:ascii="新細明體" w:hAnsi="新細明體" w:hint="eastAsia"/>
          <w:sz w:val="20"/>
          <w:szCs w:val="20"/>
        </w:rPr>
        <w:t xml:space="preserve"> = 點選那筆資料的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事故人ID</w:t>
      </w:r>
    </w:p>
    <w:p w:rsidR="00CF3339" w:rsidRPr="001E0549" w:rsidRDefault="00CF3339" w:rsidP="00CF3339">
      <w:pPr>
        <w:widowControl w:val="0"/>
        <w:numPr>
          <w:ilvl w:val="2"/>
          <w:numId w:val="6"/>
        </w:numPr>
        <w:spacing w:line="240" w:lineRule="atLeast"/>
        <w:rPr>
          <w:rFonts w:ascii="新細明體" w:hAnsi="新細明體"/>
          <w:sz w:val="20"/>
          <w:szCs w:val="20"/>
        </w:rPr>
      </w:pPr>
      <w:r w:rsidRPr="001E0549">
        <w:rPr>
          <w:rFonts w:ascii="新細明體" w:hAnsi="新細明體" w:hint="eastAsia"/>
          <w:color w:val="000000"/>
          <w:sz w:val="20"/>
          <w:szCs w:val="20"/>
          <w:lang w:eastAsia="en-US"/>
        </w:rPr>
        <w:t>DTAAA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61</w:t>
      </w:r>
      <w:r>
        <w:rPr>
          <w:rFonts w:ascii="新細明體" w:hAnsi="新細明體" w:hint="eastAsia"/>
          <w:color w:val="000000"/>
          <w:sz w:val="20"/>
          <w:szCs w:val="20"/>
        </w:rPr>
        <w:t>2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.事故日期(OCR_DATE)</w:t>
      </w:r>
      <w:r w:rsidRPr="001E0549">
        <w:rPr>
          <w:rFonts w:ascii="新細明體" w:hAnsi="新細明體" w:hint="eastAsia"/>
          <w:sz w:val="20"/>
          <w:szCs w:val="20"/>
        </w:rPr>
        <w:t xml:space="preserve"> = 點選那筆資料的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事故日期(西元年)</w:t>
      </w:r>
    </w:p>
    <w:p w:rsidR="00CF3339" w:rsidRPr="00CF3339" w:rsidRDefault="00CF3339" w:rsidP="00CF3339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color w:val="000000"/>
          <w:sz w:val="20"/>
          <w:szCs w:val="20"/>
          <w:lang w:eastAsia="en-US"/>
        </w:rPr>
        <w:t>DTAAA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61</w:t>
      </w:r>
      <w:r>
        <w:rPr>
          <w:rFonts w:ascii="新細明體" w:hAnsi="新細明體" w:hint="eastAsia"/>
          <w:color w:val="000000"/>
          <w:sz w:val="20"/>
          <w:szCs w:val="20"/>
        </w:rPr>
        <w:t>2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.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輸入日期(</w:t>
      </w:r>
      <w:r w:rsidRPr="001E0549">
        <w:rPr>
          <w:rFonts w:ascii="新細明體" w:hAnsi="新細明體"/>
          <w:bCs/>
          <w:color w:val="000000"/>
          <w:sz w:val="20"/>
          <w:szCs w:val="20"/>
        </w:rPr>
        <w:t>INPUT_DATE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)</w:t>
      </w:r>
      <w:r w:rsidRPr="001E0549">
        <w:rPr>
          <w:rFonts w:ascii="新細明體" w:hAnsi="新細明體" w:hint="eastAsia"/>
          <w:sz w:val="20"/>
          <w:szCs w:val="20"/>
        </w:rPr>
        <w:t xml:space="preserve"> = 點選那筆資料的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輸入日期(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西元年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E97FE6" w:rsidRPr="001E0549" w:rsidRDefault="00E97FE6" w:rsidP="00E97FE6">
      <w:pPr>
        <w:numPr>
          <w:ilvl w:val="1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>更新</w:t>
      </w:r>
      <w:r w:rsidRPr="001E0549">
        <w:rPr>
          <w:rFonts w:ascii="新細明體" w:hAnsi="新細明體" w:hint="eastAsia"/>
          <w:sz w:val="20"/>
          <w:szCs w:val="20"/>
        </w:rPr>
        <w:t>團險線上填寫理賠申請書檔</w:t>
      </w:r>
      <w:r w:rsidRPr="001E0549">
        <w:rPr>
          <w:rFonts w:ascii="新細明體" w:hAnsi="新細明體"/>
          <w:kern w:val="2"/>
          <w:sz w:val="20"/>
          <w:szCs w:val="20"/>
        </w:rPr>
        <w:t>DTAA</w:t>
      </w:r>
      <w:r w:rsidRPr="001E0549">
        <w:rPr>
          <w:rFonts w:ascii="新細明體" w:hAnsi="新細明體" w:hint="eastAsia"/>
          <w:kern w:val="2"/>
          <w:sz w:val="20"/>
          <w:szCs w:val="20"/>
        </w:rPr>
        <w:t>A610</w:t>
      </w:r>
      <w:r w:rsidRPr="001E0549">
        <w:rPr>
          <w:rFonts w:ascii="新細明體" w:hAnsi="新細明體" w:cs="Arial" w:hint="eastAsia"/>
          <w:sz w:val="20"/>
          <w:szCs w:val="20"/>
        </w:rPr>
        <w:t xml:space="preserve"> </w:t>
      </w:r>
      <w:r w:rsidRPr="001E0549">
        <w:rPr>
          <w:rFonts w:ascii="新細明體" w:hAnsi="新細明體" w:hint="eastAsia"/>
          <w:bCs/>
          <w:sz w:val="20"/>
          <w:szCs w:val="20"/>
        </w:rPr>
        <w:t>，條件如下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8C3CFB" w:rsidRPr="001E0549" w:rsidRDefault="008C3CFB" w:rsidP="008C3CFB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更新的</w:t>
      </w:r>
      <w:r w:rsidRPr="001E0549">
        <w:rPr>
          <w:rFonts w:ascii="新細明體" w:hAnsi="新細明體" w:hint="eastAsia"/>
          <w:bCs/>
          <w:sz w:val="20"/>
          <w:szCs w:val="20"/>
        </w:rPr>
        <w:t>資料條件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E97FE6" w:rsidRPr="001E0549" w:rsidRDefault="00E97FE6" w:rsidP="00E97FE6">
      <w:pPr>
        <w:widowControl w:val="0"/>
        <w:numPr>
          <w:ilvl w:val="3"/>
          <w:numId w:val="6"/>
        </w:numPr>
        <w:spacing w:line="240" w:lineRule="atLeast"/>
        <w:rPr>
          <w:rFonts w:ascii="新細明體" w:hAnsi="新細明體"/>
          <w:sz w:val="20"/>
          <w:szCs w:val="20"/>
        </w:rPr>
      </w:pPr>
      <w:r w:rsidRPr="001E0549">
        <w:rPr>
          <w:rFonts w:ascii="新細明體" w:hAnsi="新細明體" w:hint="eastAsia"/>
          <w:color w:val="000000"/>
          <w:sz w:val="20"/>
          <w:szCs w:val="20"/>
          <w:lang w:eastAsia="en-US"/>
        </w:rPr>
        <w:t>DTAAA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610.事故人ID(OCR_ID)</w:t>
      </w:r>
      <w:r w:rsidRPr="001E0549">
        <w:rPr>
          <w:rFonts w:ascii="新細明體" w:hAnsi="新細明體" w:hint="eastAsia"/>
          <w:sz w:val="20"/>
          <w:szCs w:val="20"/>
        </w:rPr>
        <w:t xml:space="preserve"> = 點選那筆資料的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事故人ID</w:t>
      </w:r>
    </w:p>
    <w:p w:rsidR="00E97FE6" w:rsidRPr="001E0549" w:rsidRDefault="00E97FE6" w:rsidP="00E97FE6">
      <w:pPr>
        <w:widowControl w:val="0"/>
        <w:numPr>
          <w:ilvl w:val="3"/>
          <w:numId w:val="6"/>
        </w:numPr>
        <w:spacing w:line="240" w:lineRule="atLeast"/>
        <w:rPr>
          <w:rFonts w:ascii="新細明體" w:hAnsi="新細明體"/>
          <w:sz w:val="20"/>
          <w:szCs w:val="20"/>
        </w:rPr>
      </w:pPr>
      <w:r w:rsidRPr="001E0549">
        <w:rPr>
          <w:rFonts w:ascii="新細明體" w:hAnsi="新細明體" w:hint="eastAsia"/>
          <w:color w:val="000000"/>
          <w:sz w:val="20"/>
          <w:szCs w:val="20"/>
          <w:lang w:eastAsia="en-US"/>
        </w:rPr>
        <w:t>DTAAA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610.事故日期(OCR_DATE)</w:t>
      </w:r>
      <w:r w:rsidRPr="001E0549">
        <w:rPr>
          <w:rFonts w:ascii="新細明體" w:hAnsi="新細明體" w:hint="eastAsia"/>
          <w:sz w:val="20"/>
          <w:szCs w:val="20"/>
        </w:rPr>
        <w:t xml:space="preserve"> = 點選那筆資料的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事故日期(西元年)</w:t>
      </w:r>
    </w:p>
    <w:p w:rsidR="00E97FE6" w:rsidRPr="001E0549" w:rsidRDefault="00E97FE6" w:rsidP="00E97FE6">
      <w:pPr>
        <w:numPr>
          <w:ilvl w:val="3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color w:val="000000"/>
          <w:sz w:val="20"/>
          <w:szCs w:val="20"/>
          <w:lang w:eastAsia="en-US"/>
        </w:rPr>
        <w:t>DTAAA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610.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輸入日期(</w:t>
      </w:r>
      <w:r w:rsidRPr="001E0549">
        <w:rPr>
          <w:rFonts w:ascii="新細明體" w:hAnsi="新細明體"/>
          <w:bCs/>
          <w:color w:val="000000"/>
          <w:sz w:val="20"/>
          <w:szCs w:val="20"/>
        </w:rPr>
        <w:t>INPUT_DATE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)</w:t>
      </w:r>
      <w:r w:rsidRPr="001E0549">
        <w:rPr>
          <w:rFonts w:ascii="新細明體" w:hAnsi="新細明體" w:hint="eastAsia"/>
          <w:sz w:val="20"/>
          <w:szCs w:val="20"/>
        </w:rPr>
        <w:t xml:space="preserve"> = 點選那筆資料的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輸入日期(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西元年</w:t>
      </w: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E97FE6" w:rsidRPr="001E0549" w:rsidRDefault="00E97FE6" w:rsidP="00E97FE6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color w:val="000000"/>
          <w:sz w:val="20"/>
          <w:szCs w:val="20"/>
        </w:rPr>
        <w:t>更新的欄位</w:t>
      </w:r>
      <w:r w:rsidR="008C3CFB"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E97FE6" w:rsidRDefault="008C3CFB" w:rsidP="00E97FE6">
      <w:pPr>
        <w:numPr>
          <w:ilvl w:val="3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1E0549">
        <w:rPr>
          <w:rFonts w:ascii="新細明體" w:hAnsi="新細明體" w:hint="eastAsia"/>
          <w:bCs/>
          <w:sz w:val="20"/>
          <w:szCs w:val="20"/>
        </w:rPr>
        <w:t xml:space="preserve">SET </w:t>
      </w:r>
      <w:r w:rsidRPr="001E0549">
        <w:rPr>
          <w:rFonts w:ascii="新細明體" w:hAnsi="新細明體"/>
          <w:kern w:val="2"/>
          <w:sz w:val="20"/>
          <w:szCs w:val="20"/>
        </w:rPr>
        <w:t>DTAA</w:t>
      </w:r>
      <w:r w:rsidRPr="001E0549">
        <w:rPr>
          <w:rFonts w:ascii="新細明體" w:hAnsi="新細明體" w:hint="eastAsia"/>
          <w:kern w:val="2"/>
          <w:sz w:val="20"/>
          <w:szCs w:val="20"/>
        </w:rPr>
        <w:t>A610</w:t>
      </w:r>
      <w:r w:rsidRPr="001E0549">
        <w:rPr>
          <w:rFonts w:ascii="新細明體" w:hAnsi="新細明體" w:cs="Arial" w:hint="eastAsia"/>
          <w:sz w:val="20"/>
          <w:szCs w:val="20"/>
        </w:rPr>
        <w:t>.影像是否清晰(</w:t>
      </w:r>
      <w:r w:rsidRPr="001E0549">
        <w:rPr>
          <w:rFonts w:ascii="新細明體" w:hAnsi="新細明體" w:cs="Arial"/>
          <w:sz w:val="20"/>
          <w:szCs w:val="20"/>
        </w:rPr>
        <w:t>IS_CLEAR</w:t>
      </w:r>
      <w:r w:rsidRPr="001E0549">
        <w:rPr>
          <w:rFonts w:ascii="新細明體" w:hAnsi="新細明體" w:cs="Arial" w:hint="eastAsia"/>
          <w:sz w:val="20"/>
          <w:szCs w:val="20"/>
        </w:rPr>
        <w:t xml:space="preserve">) = </w:t>
      </w:r>
      <w:r w:rsidRPr="001E0549">
        <w:rPr>
          <w:rFonts w:ascii="新細明體" w:hAnsi="新細明體" w:cs="Arial"/>
          <w:sz w:val="20"/>
          <w:szCs w:val="20"/>
        </w:rPr>
        <w:t>“</w:t>
      </w:r>
      <w:r w:rsidR="00C74188">
        <w:rPr>
          <w:rFonts w:ascii="新細明體" w:hAnsi="新細明體" w:cs="Arial" w:hint="eastAsia"/>
          <w:sz w:val="20"/>
          <w:szCs w:val="20"/>
        </w:rPr>
        <w:t>3</w:t>
      </w:r>
      <w:r w:rsidRPr="001E0549">
        <w:rPr>
          <w:rFonts w:ascii="新細明體" w:hAnsi="新細明體" w:cs="Arial"/>
          <w:sz w:val="20"/>
          <w:szCs w:val="20"/>
        </w:rPr>
        <w:t>”</w:t>
      </w:r>
    </w:p>
    <w:p w:rsidR="00F96348" w:rsidRDefault="00F96348" w:rsidP="00E97FE6">
      <w:pPr>
        <w:numPr>
          <w:ilvl w:val="3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color w:val="000000"/>
          <w:sz w:val="20"/>
          <w:szCs w:val="20"/>
        </w:rPr>
        <w:t xml:space="preserve">SET </w:t>
      </w:r>
      <w:r w:rsidRPr="001E0549">
        <w:rPr>
          <w:rFonts w:ascii="新細明體" w:hAnsi="新細明體" w:hint="eastAsia"/>
          <w:color w:val="000000"/>
          <w:sz w:val="20"/>
          <w:szCs w:val="20"/>
        </w:rPr>
        <w:t>DTAAA610</w:t>
      </w:r>
      <w:r w:rsidRPr="001E0549">
        <w:rPr>
          <w:rFonts w:hint="eastAsia"/>
          <w:sz w:val="20"/>
          <w:szCs w:val="20"/>
        </w:rPr>
        <w:t>.</w:t>
      </w:r>
      <w:r w:rsidRPr="007D3BCA">
        <w:rPr>
          <w:rFonts w:ascii="新細明體" w:hAnsi="新細明體" w:hint="eastAsia"/>
          <w:color w:val="000000"/>
          <w:sz w:val="20"/>
          <w:szCs w:val="20"/>
        </w:rPr>
        <w:t>影像不清晰確認日期</w:t>
      </w:r>
      <w:r>
        <w:rPr>
          <w:rFonts w:ascii="新細明體" w:hAnsi="新細明體" w:hint="eastAsia"/>
          <w:color w:val="000000"/>
          <w:sz w:val="20"/>
          <w:szCs w:val="20"/>
        </w:rPr>
        <w:t>(</w:t>
      </w:r>
      <w:r w:rsidRPr="007D3BCA">
        <w:rPr>
          <w:rFonts w:ascii="新細明體" w:hAnsi="新細明體"/>
          <w:color w:val="000000"/>
          <w:sz w:val="20"/>
          <w:szCs w:val="20"/>
        </w:rPr>
        <w:t>UN_CLEAR_DATE</w:t>
      </w:r>
      <w:r>
        <w:rPr>
          <w:rFonts w:ascii="新細明體" w:hAnsi="新細明體" w:hint="eastAsia"/>
          <w:color w:val="000000"/>
          <w:sz w:val="20"/>
          <w:szCs w:val="20"/>
        </w:rPr>
        <w:t>) = 按</w:t>
      </w:r>
      <w:r w:rsidRPr="001E0549">
        <w:rPr>
          <w:rFonts w:ascii="新細明體" w:hAnsi="新細明體" w:hint="eastAsia"/>
          <w:b/>
          <w:bCs/>
          <w:sz w:val="20"/>
          <w:szCs w:val="20"/>
        </w:rPr>
        <w:t>影像不清晰</w:t>
      </w:r>
      <w:r>
        <w:rPr>
          <w:rFonts w:ascii="新細明體" w:hAnsi="新細明體" w:hint="eastAsia"/>
          <w:color w:val="000000"/>
          <w:sz w:val="20"/>
          <w:szCs w:val="20"/>
        </w:rPr>
        <w:t>按鈕的日期</w:t>
      </w:r>
    </w:p>
    <w:p w:rsidR="00FA37B9" w:rsidRDefault="00796E91" w:rsidP="00796E91">
      <w:pPr>
        <w:numPr>
          <w:ilvl w:val="1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796E91">
        <w:rPr>
          <w:rFonts w:ascii="新細明體" w:hAnsi="新細明體" w:hint="eastAsia"/>
          <w:bCs/>
          <w:sz w:val="20"/>
          <w:szCs w:val="20"/>
        </w:rPr>
        <w:t>發送退件通知</w:t>
      </w:r>
      <w:r w:rsidR="009F4F81">
        <w:rPr>
          <w:rFonts w:ascii="新細明體" w:hAnsi="新細明體" w:hint="eastAsia"/>
          <w:bCs/>
          <w:sz w:val="20"/>
          <w:szCs w:val="20"/>
        </w:rPr>
        <w:t>MAIL</w:t>
      </w:r>
      <w:r w:rsidRPr="00796E91">
        <w:rPr>
          <w:rFonts w:ascii="新細明體" w:hAnsi="新細明體" w:hint="eastAsia"/>
          <w:bCs/>
          <w:sz w:val="20"/>
          <w:szCs w:val="20"/>
        </w:rPr>
        <w:t>給員工</w:t>
      </w:r>
      <w:r w:rsidR="009F4F81"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C630AC" w:rsidRDefault="00C630AC" w:rsidP="00796E9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</w:t>
      </w:r>
      <w:r w:rsidRPr="00C630AC">
        <w:rPr>
          <w:rFonts w:ascii="新細明體" w:hAnsi="新細明體" w:hint="eastAsia"/>
          <w:bCs/>
          <w:sz w:val="20"/>
          <w:szCs w:val="20"/>
        </w:rPr>
        <w:t>服務人員</w:t>
      </w:r>
      <w:r>
        <w:rPr>
          <w:rFonts w:ascii="新細明體" w:hAnsi="新細明體" w:hint="eastAsia"/>
          <w:bCs/>
          <w:sz w:val="20"/>
          <w:szCs w:val="20"/>
        </w:rPr>
        <w:t>姓名 = DTAAA610.</w:t>
      </w:r>
      <w:r w:rsidRPr="00C630AC">
        <w:rPr>
          <w:rFonts w:ascii="新細明體" w:hAnsi="新細明體" w:hint="eastAsia"/>
          <w:bCs/>
          <w:sz w:val="20"/>
          <w:szCs w:val="20"/>
        </w:rPr>
        <w:t>團營確認人員姓名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C630AC">
        <w:rPr>
          <w:rFonts w:ascii="新細明體" w:hAnsi="新細明體"/>
          <w:bCs/>
          <w:sz w:val="20"/>
          <w:szCs w:val="20"/>
        </w:rPr>
        <w:t>CFM_TRN_NAME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9F4F81" w:rsidRPr="009F4F81" w:rsidRDefault="00C630AC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9F4F81">
        <w:rPr>
          <w:rFonts w:ascii="新細明體" w:hAnsi="新細明體" w:hint="eastAsia"/>
          <w:bCs/>
          <w:sz w:val="20"/>
          <w:szCs w:val="20"/>
        </w:rPr>
        <w:t>$服務人員聯絡電話</w:t>
      </w:r>
      <w:r w:rsidR="009F4F81" w:rsidRPr="009F4F81">
        <w:rPr>
          <w:rFonts w:ascii="新細明體" w:hAnsi="新細明體" w:hint="eastAsia"/>
          <w:bCs/>
          <w:sz w:val="20"/>
          <w:szCs w:val="20"/>
        </w:rPr>
        <w:t xml:space="preserve"> = </w:t>
      </w:r>
      <w:r w:rsidRPr="009F4F81">
        <w:rPr>
          <w:rFonts w:ascii="新細明體" w:hAnsi="新細明體" w:hint="eastAsia"/>
          <w:bCs/>
          <w:sz w:val="20"/>
          <w:szCs w:val="20"/>
        </w:rPr>
        <w:t>以DTAAA610.團營確認人員ID (</w:t>
      </w:r>
      <w:r w:rsidRPr="009F4F81">
        <w:rPr>
          <w:rFonts w:ascii="新細明體" w:hAnsi="新細明體"/>
          <w:bCs/>
          <w:sz w:val="20"/>
          <w:szCs w:val="20"/>
        </w:rPr>
        <w:t>CFM_TRN_</w:t>
      </w:r>
      <w:r w:rsidRPr="009F4F81">
        <w:rPr>
          <w:rFonts w:ascii="新細明體" w:hAnsi="新細明體" w:hint="eastAsia"/>
          <w:bCs/>
          <w:sz w:val="20"/>
          <w:szCs w:val="20"/>
        </w:rPr>
        <w:t>ID) CALL人事模組取得電話</w:t>
      </w:r>
    </w:p>
    <w:p w:rsidR="00796E91" w:rsidRDefault="00C630AC" w:rsidP="00796E9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MAIL格式如下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C630AC" w:rsidRPr="009F4F81" w:rsidRDefault="00C630AC" w:rsidP="00C630AC">
      <w:pPr>
        <w:numPr>
          <w:ilvl w:val="3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9F4F81">
        <w:rPr>
          <w:rFonts w:ascii="新細明體" w:hAnsi="新細明體"/>
          <w:bCs/>
          <w:sz w:val="20"/>
          <w:szCs w:val="20"/>
        </w:rPr>
        <w:t>“</w:t>
      </w:r>
      <w:r w:rsidRPr="009F4F81">
        <w:rPr>
          <w:rFonts w:ascii="新細明體" w:hAnsi="新細明體" w:hint="eastAsia"/>
          <w:bCs/>
          <w:sz w:val="20"/>
          <w:szCs w:val="20"/>
        </w:rPr>
        <w:t>親愛的保戶您好：您本次線上理賠申請，因影像不清晰或文件歸類錯誤由國泰人壽服務中心退回，請改紙本送件，若有任何疑問，請速與服務人員</w:t>
      </w:r>
      <w:r w:rsidRPr="009F4F81">
        <w:rPr>
          <w:rFonts w:ascii="新細明體" w:hAnsi="新細明體"/>
          <w:bCs/>
          <w:sz w:val="20"/>
          <w:szCs w:val="20"/>
        </w:rPr>
        <w:t>”</w:t>
      </w:r>
      <w:r w:rsidRPr="009F4F81">
        <w:rPr>
          <w:rFonts w:ascii="新細明體" w:hAnsi="新細明體" w:hint="eastAsia"/>
          <w:bCs/>
          <w:sz w:val="20"/>
          <w:szCs w:val="20"/>
        </w:rPr>
        <w:t xml:space="preserve">+ $服務人員姓名 + </w:t>
      </w:r>
      <w:r w:rsidRPr="009F4F81">
        <w:rPr>
          <w:rFonts w:ascii="新細明體" w:hAnsi="新細明體"/>
          <w:bCs/>
          <w:sz w:val="20"/>
          <w:szCs w:val="20"/>
        </w:rPr>
        <w:t>“</w:t>
      </w:r>
      <w:r w:rsidRPr="009F4F81">
        <w:rPr>
          <w:rFonts w:ascii="新細明體" w:hAnsi="新細明體" w:hint="eastAsia"/>
          <w:bCs/>
          <w:sz w:val="20"/>
          <w:szCs w:val="20"/>
        </w:rPr>
        <w:t>先生/小姐，電話</w:t>
      </w:r>
      <w:r w:rsidRPr="009F4F81">
        <w:rPr>
          <w:rFonts w:ascii="新細明體" w:hAnsi="新細明體"/>
          <w:bCs/>
          <w:sz w:val="20"/>
          <w:szCs w:val="20"/>
        </w:rPr>
        <w:t>”</w:t>
      </w:r>
      <w:r w:rsidRPr="009F4F81">
        <w:rPr>
          <w:rFonts w:ascii="新細明體" w:hAnsi="新細明體" w:hint="eastAsia"/>
          <w:bCs/>
          <w:sz w:val="20"/>
          <w:szCs w:val="20"/>
        </w:rPr>
        <w:t xml:space="preserve"> + $服務人員聯絡電話</w:t>
      </w:r>
      <w:r w:rsidR="009F4F81" w:rsidRPr="009F4F81">
        <w:rPr>
          <w:rFonts w:ascii="新細明體" w:hAnsi="新細明體" w:hint="eastAsia"/>
          <w:bCs/>
          <w:sz w:val="20"/>
          <w:szCs w:val="20"/>
        </w:rPr>
        <w:t xml:space="preserve"> + </w:t>
      </w:r>
      <w:r w:rsidR="009F4F81" w:rsidRPr="009F4F81">
        <w:rPr>
          <w:rFonts w:ascii="新細明體" w:hAnsi="新細明體"/>
          <w:bCs/>
          <w:sz w:val="20"/>
          <w:szCs w:val="20"/>
        </w:rPr>
        <w:t>“</w:t>
      </w:r>
      <w:r w:rsidR="009F4F81" w:rsidRPr="009F4F81">
        <w:rPr>
          <w:rFonts w:ascii="新細明體" w:hAnsi="新細明體" w:hint="eastAsia"/>
          <w:bCs/>
          <w:sz w:val="20"/>
          <w:szCs w:val="20"/>
        </w:rPr>
        <w:t>聯繫。國泰人壽　敬啟</w:t>
      </w:r>
      <w:r w:rsidR="009F4F81" w:rsidRPr="009F4F81">
        <w:rPr>
          <w:rFonts w:ascii="新細明體" w:hAnsi="新細明體"/>
          <w:bCs/>
          <w:sz w:val="20"/>
          <w:szCs w:val="20"/>
        </w:rPr>
        <w:t>”</w:t>
      </w:r>
    </w:p>
    <w:p w:rsidR="00C630AC" w:rsidRDefault="001C3EFD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 xml:space="preserve">MAIL地址 = </w:t>
      </w:r>
      <w:r w:rsidR="009F4F81">
        <w:rPr>
          <w:rFonts w:ascii="新細明體" w:hAnsi="新細明體" w:hint="eastAsia"/>
          <w:bCs/>
          <w:sz w:val="20"/>
          <w:szCs w:val="20"/>
        </w:rPr>
        <w:t>DTAAA610.</w:t>
      </w:r>
      <w:r w:rsidR="009F4F81" w:rsidRPr="009F4F81">
        <w:rPr>
          <w:rFonts w:ascii="新細明體" w:hAnsi="新細明體" w:hint="eastAsia"/>
          <w:bCs/>
          <w:sz w:val="20"/>
          <w:szCs w:val="20"/>
        </w:rPr>
        <w:t>員工email</w:t>
      </w:r>
      <w:r w:rsidR="009F4F81">
        <w:rPr>
          <w:rFonts w:ascii="新細明體" w:hAnsi="新細明體" w:hint="eastAsia"/>
          <w:bCs/>
          <w:sz w:val="20"/>
          <w:szCs w:val="20"/>
        </w:rPr>
        <w:t>(</w:t>
      </w:r>
      <w:r w:rsidR="009F4F81" w:rsidRPr="009F4F81">
        <w:rPr>
          <w:rFonts w:ascii="新細明體" w:hAnsi="新細明體"/>
          <w:bCs/>
          <w:sz w:val="20"/>
          <w:szCs w:val="20"/>
        </w:rPr>
        <w:t>EMP_EMAIL</w:t>
      </w:r>
      <w:r w:rsidR="009F4F81">
        <w:rPr>
          <w:rFonts w:ascii="新細明體" w:hAnsi="新細明體" w:hint="eastAsia"/>
          <w:bCs/>
          <w:sz w:val="20"/>
          <w:szCs w:val="20"/>
        </w:rPr>
        <w:t>)</w:t>
      </w:r>
    </w:p>
    <w:p w:rsidR="009F4F81" w:rsidRDefault="009F4F81" w:rsidP="009F4F81">
      <w:pPr>
        <w:numPr>
          <w:ilvl w:val="1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796E91">
        <w:rPr>
          <w:rFonts w:ascii="新細明體" w:hAnsi="新細明體" w:hint="eastAsia"/>
          <w:bCs/>
          <w:sz w:val="20"/>
          <w:szCs w:val="20"/>
        </w:rPr>
        <w:t>發送退件通知</w:t>
      </w:r>
      <w:r>
        <w:rPr>
          <w:rFonts w:ascii="新細明體" w:hAnsi="新細明體" w:hint="eastAsia"/>
          <w:bCs/>
          <w:sz w:val="20"/>
          <w:szCs w:val="20"/>
        </w:rPr>
        <w:t>MAIL給HR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9F4F81" w:rsidRDefault="009F4F81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$廠區 = DTAAA610.</w:t>
      </w:r>
      <w:r w:rsidRPr="009F4F81">
        <w:rPr>
          <w:rFonts w:ascii="新細明體" w:hAnsi="新細明體" w:hint="eastAsia"/>
          <w:bCs/>
          <w:sz w:val="20"/>
          <w:szCs w:val="20"/>
        </w:rPr>
        <w:t>廠區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COMP_FAC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9F4F81" w:rsidRDefault="009F4F81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</w:t>
      </w:r>
      <w:r w:rsidRPr="009F4F81">
        <w:rPr>
          <w:rFonts w:ascii="新細明體" w:hAnsi="新細明體" w:hint="eastAsia"/>
          <w:bCs/>
          <w:sz w:val="20"/>
          <w:szCs w:val="20"/>
        </w:rPr>
        <w:t>部門</w:t>
      </w:r>
      <w:r>
        <w:rPr>
          <w:rFonts w:ascii="新細明體" w:hAnsi="新細明體" w:hint="eastAsia"/>
          <w:bCs/>
          <w:sz w:val="20"/>
          <w:szCs w:val="20"/>
        </w:rPr>
        <w:t xml:space="preserve"> = DTAAA610.</w:t>
      </w:r>
      <w:r w:rsidRPr="009F4F81">
        <w:rPr>
          <w:rFonts w:ascii="新細明體" w:hAnsi="新細明體" w:hint="eastAsia"/>
          <w:bCs/>
          <w:sz w:val="20"/>
          <w:szCs w:val="20"/>
        </w:rPr>
        <w:t>部門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COMP_DIV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9F4F81" w:rsidRDefault="009F4F81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$聯絡電話 =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員工聯絡電話區碼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EMP_TEL_AREA</w:t>
      </w:r>
      <w:r>
        <w:rPr>
          <w:rFonts w:ascii="新細明體" w:hAnsi="新細明體" w:hint="eastAsia"/>
          <w:bCs/>
          <w:sz w:val="20"/>
          <w:szCs w:val="20"/>
        </w:rPr>
        <w:t>) +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員工聯絡電話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EMP_TEL</w:t>
      </w:r>
      <w:r>
        <w:rPr>
          <w:rFonts w:ascii="新細明體" w:hAnsi="新細明體" w:hint="eastAsia"/>
          <w:bCs/>
          <w:sz w:val="20"/>
          <w:szCs w:val="20"/>
        </w:rPr>
        <w:t>) +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員工聯絡電話</w:t>
      </w:r>
      <w:r>
        <w:rPr>
          <w:rFonts w:ascii="新細明體" w:hAnsi="新細明體" w:hint="eastAsia"/>
          <w:bCs/>
          <w:sz w:val="20"/>
          <w:szCs w:val="20"/>
        </w:rPr>
        <w:t>分機(</w:t>
      </w:r>
      <w:r w:rsidRPr="009F4F81">
        <w:rPr>
          <w:rFonts w:ascii="新細明體" w:hAnsi="新細明體"/>
          <w:bCs/>
          <w:sz w:val="20"/>
          <w:szCs w:val="20"/>
        </w:rPr>
        <w:t>EMP_TEL_</w:t>
      </w:r>
      <w:r>
        <w:rPr>
          <w:rFonts w:ascii="新細明體" w:hAnsi="新細明體" w:hint="eastAsia"/>
          <w:bCs/>
          <w:sz w:val="20"/>
          <w:szCs w:val="20"/>
        </w:rPr>
        <w:t>EXT)</w:t>
      </w:r>
    </w:p>
    <w:p w:rsidR="009F4F81" w:rsidRDefault="009F4F81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$手機 =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員工手機號碼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EMP_MOBIL_TEL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9F4F81" w:rsidRDefault="009F4F81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</w:t>
      </w:r>
      <w:r w:rsidRPr="00C630AC">
        <w:rPr>
          <w:rFonts w:ascii="新細明體" w:hAnsi="新細明體" w:hint="eastAsia"/>
          <w:bCs/>
          <w:sz w:val="20"/>
          <w:szCs w:val="20"/>
        </w:rPr>
        <w:t>服務人員</w:t>
      </w:r>
      <w:r>
        <w:rPr>
          <w:rFonts w:ascii="新細明體" w:hAnsi="新細明體" w:hint="eastAsia"/>
          <w:bCs/>
          <w:sz w:val="20"/>
          <w:szCs w:val="20"/>
        </w:rPr>
        <w:t>姓名 = DTAAA610.</w:t>
      </w:r>
      <w:r w:rsidRPr="00C630AC">
        <w:rPr>
          <w:rFonts w:ascii="新細明體" w:hAnsi="新細明體" w:hint="eastAsia"/>
          <w:bCs/>
          <w:sz w:val="20"/>
          <w:szCs w:val="20"/>
        </w:rPr>
        <w:t>團營確認人員姓名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C630AC">
        <w:rPr>
          <w:rFonts w:ascii="新細明體" w:hAnsi="新細明體"/>
          <w:bCs/>
          <w:sz w:val="20"/>
          <w:szCs w:val="20"/>
        </w:rPr>
        <w:t>CFM_TRN_NAME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9F4F81" w:rsidRPr="009F4F81" w:rsidRDefault="009F4F81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9F4F81">
        <w:rPr>
          <w:rFonts w:ascii="新細明體" w:hAnsi="新細明體" w:hint="eastAsia"/>
          <w:bCs/>
          <w:sz w:val="20"/>
          <w:szCs w:val="20"/>
        </w:rPr>
        <w:t>$服務人員聯絡電話 = 以DTAAA610.團營確認人員ID (</w:t>
      </w:r>
      <w:r w:rsidRPr="009F4F81">
        <w:rPr>
          <w:rFonts w:ascii="新細明體" w:hAnsi="新細明體"/>
          <w:bCs/>
          <w:sz w:val="20"/>
          <w:szCs w:val="20"/>
        </w:rPr>
        <w:t>CFM_TRN_</w:t>
      </w:r>
      <w:r w:rsidRPr="009F4F81">
        <w:rPr>
          <w:rFonts w:ascii="新細明體" w:hAnsi="新細明體" w:hint="eastAsia"/>
          <w:bCs/>
          <w:sz w:val="20"/>
          <w:szCs w:val="20"/>
        </w:rPr>
        <w:t>ID) CALL人事模組取得電話</w:t>
      </w:r>
    </w:p>
    <w:p w:rsidR="009F4F81" w:rsidRPr="009F4F81" w:rsidRDefault="009F4F81" w:rsidP="009F4F8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MAIL格式如下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9F4F81" w:rsidRDefault="009F4F81" w:rsidP="00734DD1">
      <w:pPr>
        <w:numPr>
          <w:ilvl w:val="3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/>
          <w:bCs/>
          <w:sz w:val="20"/>
          <w:szCs w:val="20"/>
        </w:rPr>
        <w:t>“</w:t>
      </w:r>
      <w:r w:rsidRPr="009F4F81">
        <w:rPr>
          <w:rFonts w:ascii="新細明體" w:hAnsi="新細明體" w:hint="eastAsia"/>
          <w:bCs/>
          <w:sz w:val="20"/>
          <w:szCs w:val="20"/>
        </w:rPr>
        <w:t>貴公司員工，廠區：</w:t>
      </w:r>
      <w:r>
        <w:rPr>
          <w:rFonts w:ascii="新細明體" w:hAnsi="新細明體"/>
          <w:bCs/>
          <w:sz w:val="20"/>
          <w:szCs w:val="20"/>
        </w:rPr>
        <w:t>”</w:t>
      </w:r>
      <w:r>
        <w:rPr>
          <w:rFonts w:ascii="新細明體" w:hAnsi="新細明體" w:hint="eastAsia"/>
          <w:bCs/>
          <w:sz w:val="20"/>
          <w:szCs w:val="20"/>
        </w:rPr>
        <w:t xml:space="preserve">+ $廠區 + </w:t>
      </w:r>
      <w:r>
        <w:rPr>
          <w:rFonts w:ascii="新細明體" w:hAnsi="新細明體"/>
          <w:bCs/>
          <w:sz w:val="20"/>
          <w:szCs w:val="20"/>
        </w:rPr>
        <w:t>“</w:t>
      </w:r>
      <w:r w:rsidRPr="009F4F81">
        <w:rPr>
          <w:rFonts w:ascii="新細明體" w:hAnsi="新細明體" w:hint="eastAsia"/>
          <w:bCs/>
          <w:sz w:val="20"/>
          <w:szCs w:val="20"/>
        </w:rPr>
        <w:t>，部門：</w:t>
      </w:r>
      <w:r>
        <w:rPr>
          <w:rFonts w:ascii="新細明體" w:hAnsi="新細明體"/>
          <w:bCs/>
          <w:sz w:val="20"/>
          <w:szCs w:val="20"/>
        </w:rPr>
        <w:t>”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 + $</w:t>
      </w:r>
      <w:r w:rsidR="00734DD1" w:rsidRPr="009F4F81">
        <w:rPr>
          <w:rFonts w:ascii="新細明體" w:hAnsi="新細明體" w:hint="eastAsia"/>
          <w:bCs/>
          <w:sz w:val="20"/>
          <w:szCs w:val="20"/>
        </w:rPr>
        <w:t>部門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 + </w:t>
      </w:r>
      <w:r w:rsidR="00734DD1">
        <w:rPr>
          <w:rFonts w:ascii="新細明體" w:hAnsi="新細明體"/>
          <w:bCs/>
          <w:sz w:val="20"/>
          <w:szCs w:val="20"/>
        </w:rPr>
        <w:t>“</w:t>
      </w:r>
      <w:r w:rsidR="00734DD1" w:rsidRPr="00734DD1">
        <w:rPr>
          <w:rFonts w:ascii="新細明體" w:hAnsi="新細明體" w:hint="eastAsia"/>
          <w:bCs/>
          <w:sz w:val="20"/>
          <w:szCs w:val="20"/>
        </w:rPr>
        <w:t>，聯絡電話：</w:t>
      </w:r>
      <w:r w:rsidR="00734DD1">
        <w:rPr>
          <w:rFonts w:ascii="新細明體" w:hAnsi="新細明體"/>
          <w:bCs/>
          <w:sz w:val="20"/>
          <w:szCs w:val="20"/>
        </w:rPr>
        <w:t>”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 + $聯絡電話 + </w:t>
      </w:r>
      <w:r w:rsidR="00734DD1">
        <w:rPr>
          <w:rFonts w:ascii="新細明體" w:hAnsi="新細明體"/>
          <w:bCs/>
          <w:sz w:val="20"/>
          <w:szCs w:val="20"/>
        </w:rPr>
        <w:t>“</w:t>
      </w:r>
      <w:r w:rsidR="00734DD1" w:rsidRPr="00734DD1">
        <w:rPr>
          <w:rFonts w:ascii="新細明體" w:hAnsi="新細明體" w:hint="eastAsia"/>
          <w:bCs/>
          <w:sz w:val="20"/>
          <w:szCs w:val="20"/>
        </w:rPr>
        <w:t>，手機：</w:t>
      </w:r>
      <w:r w:rsidR="00734DD1">
        <w:rPr>
          <w:rFonts w:ascii="新細明體" w:hAnsi="新細明體"/>
          <w:bCs/>
          <w:sz w:val="20"/>
          <w:szCs w:val="20"/>
        </w:rPr>
        <w:t>”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 + $手機 + </w:t>
      </w:r>
      <w:r w:rsidR="00734DD1">
        <w:rPr>
          <w:rFonts w:ascii="新細明體" w:hAnsi="新細明體"/>
          <w:bCs/>
          <w:sz w:val="20"/>
          <w:szCs w:val="20"/>
        </w:rPr>
        <w:t>“</w:t>
      </w:r>
      <w:r w:rsidR="00734DD1" w:rsidRPr="00734DD1">
        <w:rPr>
          <w:rFonts w:ascii="新細明體" w:hAnsi="新細明體" w:hint="eastAsia"/>
          <w:bCs/>
          <w:sz w:val="20"/>
          <w:szCs w:val="20"/>
        </w:rPr>
        <w:t>，線上理賠申請，因影像不清晰或文件歸類錯誤由國泰人壽服務中心退回，請通知同仁改紙本送件，若有任何疑問，請速與服務人員</w:t>
      </w:r>
      <w:r w:rsidR="00734DD1">
        <w:rPr>
          <w:rFonts w:ascii="新細明體" w:hAnsi="新細明體"/>
          <w:bCs/>
          <w:sz w:val="20"/>
          <w:szCs w:val="20"/>
        </w:rPr>
        <w:t>”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 + $</w:t>
      </w:r>
      <w:r w:rsidR="00734DD1" w:rsidRPr="00C630AC">
        <w:rPr>
          <w:rFonts w:ascii="新細明體" w:hAnsi="新細明體" w:hint="eastAsia"/>
          <w:bCs/>
          <w:sz w:val="20"/>
          <w:szCs w:val="20"/>
        </w:rPr>
        <w:t>服務人員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姓名 + </w:t>
      </w:r>
      <w:r w:rsidR="00734DD1">
        <w:rPr>
          <w:rFonts w:ascii="新細明體" w:hAnsi="新細明體"/>
          <w:bCs/>
          <w:sz w:val="20"/>
          <w:szCs w:val="20"/>
        </w:rPr>
        <w:t>“</w:t>
      </w:r>
      <w:r w:rsidR="00734DD1" w:rsidRPr="00734DD1">
        <w:rPr>
          <w:rFonts w:ascii="新細明體" w:hAnsi="新細明體" w:hint="eastAsia"/>
          <w:bCs/>
          <w:sz w:val="20"/>
          <w:szCs w:val="20"/>
        </w:rPr>
        <w:t>先生/小姐，電話</w:t>
      </w:r>
      <w:r w:rsidR="00734DD1">
        <w:rPr>
          <w:rFonts w:ascii="新細明體" w:hAnsi="新細明體"/>
          <w:bCs/>
          <w:sz w:val="20"/>
          <w:szCs w:val="20"/>
        </w:rPr>
        <w:t>”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+ </w:t>
      </w:r>
      <w:r w:rsidR="00734DD1" w:rsidRPr="009F4F81">
        <w:rPr>
          <w:rFonts w:ascii="新細明體" w:hAnsi="新細明體" w:hint="eastAsia"/>
          <w:bCs/>
          <w:sz w:val="20"/>
          <w:szCs w:val="20"/>
        </w:rPr>
        <w:t>$服務人員聯絡電話</w:t>
      </w:r>
      <w:r w:rsidR="00734DD1">
        <w:rPr>
          <w:rFonts w:ascii="新細明體" w:hAnsi="新細明體" w:hint="eastAsia"/>
          <w:bCs/>
          <w:sz w:val="20"/>
          <w:szCs w:val="20"/>
        </w:rPr>
        <w:t xml:space="preserve"> + </w:t>
      </w:r>
      <w:r w:rsidR="00734DD1">
        <w:rPr>
          <w:rFonts w:ascii="新細明體" w:hAnsi="新細明體"/>
          <w:bCs/>
          <w:sz w:val="20"/>
          <w:szCs w:val="20"/>
        </w:rPr>
        <w:t>“</w:t>
      </w:r>
      <w:r w:rsidR="00734DD1" w:rsidRPr="00734DD1">
        <w:rPr>
          <w:rFonts w:ascii="新細明體" w:hAnsi="新細明體" w:hint="eastAsia"/>
          <w:bCs/>
          <w:sz w:val="20"/>
          <w:szCs w:val="20"/>
        </w:rPr>
        <w:t>聯繫。國泰人壽　敬啟</w:t>
      </w:r>
      <w:r w:rsidR="00734DD1">
        <w:rPr>
          <w:rFonts w:ascii="新細明體" w:hAnsi="新細明體"/>
          <w:bCs/>
          <w:sz w:val="20"/>
          <w:szCs w:val="20"/>
        </w:rPr>
        <w:t>”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MAIL</w:t>
      </w:r>
      <w:r w:rsidR="001C3EFD">
        <w:rPr>
          <w:rFonts w:ascii="新細明體" w:hAnsi="新細明體" w:hint="eastAsia"/>
          <w:bCs/>
          <w:sz w:val="20"/>
          <w:szCs w:val="20"/>
        </w:rPr>
        <w:t xml:space="preserve">地址 = </w:t>
      </w:r>
      <w:r>
        <w:rPr>
          <w:rFonts w:ascii="新細明體" w:hAnsi="新細明體" w:hint="eastAsia"/>
          <w:bCs/>
          <w:sz w:val="20"/>
          <w:szCs w:val="20"/>
        </w:rPr>
        <w:t>DTAAA610.</w:t>
      </w:r>
      <w:r w:rsidRPr="00734DD1">
        <w:rPr>
          <w:rFonts w:ascii="新細明體" w:hAnsi="新細明體" w:hint="eastAsia"/>
          <w:bCs/>
          <w:sz w:val="20"/>
          <w:szCs w:val="20"/>
        </w:rPr>
        <w:t>公司確認人員email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734DD1">
        <w:rPr>
          <w:rFonts w:ascii="新細明體" w:hAnsi="新細明體"/>
          <w:bCs/>
          <w:sz w:val="20"/>
          <w:szCs w:val="20"/>
        </w:rPr>
        <w:t>CFM_HR_EMAIL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734DD1" w:rsidRDefault="00734DD1" w:rsidP="00734DD1">
      <w:pPr>
        <w:numPr>
          <w:ilvl w:val="1"/>
          <w:numId w:val="6"/>
        </w:numPr>
        <w:rPr>
          <w:rFonts w:ascii="新細明體" w:hAnsi="新細明體" w:hint="eastAsia"/>
          <w:bCs/>
          <w:sz w:val="20"/>
          <w:szCs w:val="20"/>
        </w:rPr>
      </w:pPr>
      <w:r w:rsidRPr="00796E91">
        <w:rPr>
          <w:rFonts w:ascii="新細明體" w:hAnsi="新細明體" w:hint="eastAsia"/>
          <w:bCs/>
          <w:sz w:val="20"/>
          <w:szCs w:val="20"/>
        </w:rPr>
        <w:t>發送退件通知</w:t>
      </w:r>
      <w:r>
        <w:rPr>
          <w:rFonts w:ascii="新細明體" w:hAnsi="新細明體" w:hint="eastAsia"/>
          <w:bCs/>
          <w:sz w:val="20"/>
          <w:szCs w:val="20"/>
        </w:rPr>
        <w:t>MAIL給</w:t>
      </w:r>
      <w:r w:rsidRPr="00734DD1">
        <w:rPr>
          <w:rFonts w:ascii="新細明體" w:hAnsi="新細明體" w:hint="eastAsia"/>
          <w:bCs/>
          <w:sz w:val="20"/>
          <w:szCs w:val="20"/>
        </w:rPr>
        <w:t>團營人員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$公司 = DTAAA610.</w:t>
      </w:r>
      <w:r w:rsidRPr="00734DD1">
        <w:rPr>
          <w:rFonts w:ascii="新細明體" w:hAnsi="新細明體" w:hint="eastAsia"/>
          <w:bCs/>
          <w:sz w:val="20"/>
          <w:szCs w:val="20"/>
        </w:rPr>
        <w:t>公司名稱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734DD1">
        <w:rPr>
          <w:rFonts w:ascii="新細明體" w:hAnsi="新細明體"/>
          <w:bCs/>
          <w:sz w:val="20"/>
          <w:szCs w:val="20"/>
        </w:rPr>
        <w:t>COMP_NAME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$廠區 = DTAAA610.</w:t>
      </w:r>
      <w:r w:rsidRPr="009F4F81">
        <w:rPr>
          <w:rFonts w:ascii="新細明體" w:hAnsi="新細明體" w:hint="eastAsia"/>
          <w:bCs/>
          <w:sz w:val="20"/>
          <w:szCs w:val="20"/>
        </w:rPr>
        <w:t>廠區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COMP_FAC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</w:t>
      </w:r>
      <w:r w:rsidRPr="009F4F81">
        <w:rPr>
          <w:rFonts w:ascii="新細明體" w:hAnsi="新細明體" w:hint="eastAsia"/>
          <w:bCs/>
          <w:sz w:val="20"/>
          <w:szCs w:val="20"/>
        </w:rPr>
        <w:t>部門</w:t>
      </w:r>
      <w:r>
        <w:rPr>
          <w:rFonts w:ascii="新細明體" w:hAnsi="新細明體" w:hint="eastAsia"/>
          <w:bCs/>
          <w:sz w:val="20"/>
          <w:szCs w:val="20"/>
        </w:rPr>
        <w:t xml:space="preserve"> = DTAAA610.</w:t>
      </w:r>
      <w:r w:rsidRPr="009F4F81">
        <w:rPr>
          <w:rFonts w:ascii="新細明體" w:hAnsi="新細明體" w:hint="eastAsia"/>
          <w:bCs/>
          <w:sz w:val="20"/>
          <w:szCs w:val="20"/>
        </w:rPr>
        <w:t>部門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COMP_DIV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$聯絡電話 =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員工聯絡電話區碼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EMP_TEL_AREA</w:t>
      </w:r>
      <w:r>
        <w:rPr>
          <w:rFonts w:ascii="新細明體" w:hAnsi="新細明體" w:hint="eastAsia"/>
          <w:bCs/>
          <w:sz w:val="20"/>
          <w:szCs w:val="20"/>
        </w:rPr>
        <w:t>) +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員工聯絡電話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EMP_TEL</w:t>
      </w:r>
      <w:r>
        <w:rPr>
          <w:rFonts w:ascii="新細明體" w:hAnsi="新細明體" w:hint="eastAsia"/>
          <w:bCs/>
          <w:sz w:val="20"/>
          <w:szCs w:val="20"/>
        </w:rPr>
        <w:t>) +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員工聯絡電話</w:t>
      </w:r>
      <w:r>
        <w:rPr>
          <w:rFonts w:ascii="新細明體" w:hAnsi="新細明體" w:hint="eastAsia"/>
          <w:bCs/>
          <w:sz w:val="20"/>
          <w:szCs w:val="20"/>
        </w:rPr>
        <w:t>分機(</w:t>
      </w:r>
      <w:r w:rsidRPr="009F4F81">
        <w:rPr>
          <w:rFonts w:ascii="新細明體" w:hAnsi="新細明體"/>
          <w:bCs/>
          <w:sz w:val="20"/>
          <w:szCs w:val="20"/>
        </w:rPr>
        <w:t>EMP_TEL_</w:t>
      </w:r>
      <w:r>
        <w:rPr>
          <w:rFonts w:ascii="新細明體" w:hAnsi="新細明體" w:hint="eastAsia"/>
          <w:bCs/>
          <w:sz w:val="20"/>
          <w:szCs w:val="20"/>
        </w:rPr>
        <w:t>EXT)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$手機 = DTAAA610.</w:t>
      </w:r>
      <w:r w:rsidRPr="009F4F81">
        <w:rPr>
          <w:rFonts w:ascii="新細明體" w:hAnsi="新細明體" w:hint="eastAsia"/>
          <w:bCs/>
          <w:sz w:val="20"/>
          <w:szCs w:val="20"/>
        </w:rPr>
        <w:t>員工手機號碼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9F4F81">
        <w:rPr>
          <w:rFonts w:ascii="新細明體" w:hAnsi="新細明體"/>
          <w:bCs/>
          <w:sz w:val="20"/>
          <w:szCs w:val="20"/>
        </w:rPr>
        <w:t>EMP_MOBIL_TEL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</w:t>
      </w:r>
      <w:r w:rsidRPr="00C630AC">
        <w:rPr>
          <w:rFonts w:ascii="新細明體" w:hAnsi="新細明體" w:hint="eastAsia"/>
          <w:bCs/>
          <w:sz w:val="20"/>
          <w:szCs w:val="20"/>
        </w:rPr>
        <w:t>服務</w:t>
      </w:r>
      <w:r>
        <w:rPr>
          <w:rFonts w:ascii="新細明體" w:hAnsi="新細明體" w:hint="eastAsia"/>
          <w:bCs/>
          <w:sz w:val="20"/>
          <w:szCs w:val="20"/>
        </w:rPr>
        <w:t>中心</w:t>
      </w:r>
      <w:r w:rsidRPr="00C630AC">
        <w:rPr>
          <w:rFonts w:ascii="新細明體" w:hAnsi="新細明體" w:hint="eastAsia"/>
          <w:bCs/>
          <w:sz w:val="20"/>
          <w:szCs w:val="20"/>
        </w:rPr>
        <w:t>人員</w:t>
      </w:r>
      <w:r>
        <w:rPr>
          <w:rFonts w:ascii="新細明體" w:hAnsi="新細明體" w:hint="eastAsia"/>
          <w:bCs/>
          <w:sz w:val="20"/>
          <w:szCs w:val="20"/>
        </w:rPr>
        <w:t>姓名 = DTAAA610.</w:t>
      </w:r>
      <w:r w:rsidRPr="00734DD1">
        <w:rPr>
          <w:rFonts w:ascii="新細明體" w:hAnsi="新細明體" w:hint="eastAsia"/>
          <w:bCs/>
          <w:sz w:val="20"/>
          <w:szCs w:val="20"/>
        </w:rPr>
        <w:t>服務中心退件人員姓名</w:t>
      </w:r>
      <w:r>
        <w:rPr>
          <w:rFonts w:ascii="新細明體" w:hAnsi="新細明體" w:hint="eastAsia"/>
          <w:bCs/>
          <w:sz w:val="20"/>
          <w:szCs w:val="20"/>
        </w:rPr>
        <w:t>(</w:t>
      </w:r>
      <w:r w:rsidRPr="00734DD1">
        <w:rPr>
          <w:rFonts w:ascii="新細明體" w:hAnsi="新細明體"/>
          <w:bCs/>
          <w:sz w:val="20"/>
          <w:szCs w:val="20"/>
        </w:rPr>
        <w:t>SERV_RJCT_NAME</w:t>
      </w:r>
      <w:r>
        <w:rPr>
          <w:rFonts w:ascii="新細明體" w:hAnsi="新細明體" w:hint="eastAsia"/>
          <w:bCs/>
          <w:sz w:val="20"/>
          <w:szCs w:val="20"/>
        </w:rPr>
        <w:t>)</w:t>
      </w:r>
    </w:p>
    <w:p w:rsidR="00734DD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</w:t>
      </w:r>
      <w:r w:rsidRPr="00C630AC">
        <w:rPr>
          <w:rFonts w:ascii="新細明體" w:hAnsi="新細明體" w:hint="eastAsia"/>
          <w:bCs/>
          <w:sz w:val="20"/>
          <w:szCs w:val="20"/>
        </w:rPr>
        <w:t>服務</w:t>
      </w:r>
      <w:r>
        <w:rPr>
          <w:rFonts w:ascii="新細明體" w:hAnsi="新細明體" w:hint="eastAsia"/>
          <w:bCs/>
          <w:sz w:val="20"/>
          <w:szCs w:val="20"/>
        </w:rPr>
        <w:t>中心</w:t>
      </w:r>
      <w:r w:rsidRPr="00C630AC">
        <w:rPr>
          <w:rFonts w:ascii="新細明體" w:hAnsi="新細明體" w:hint="eastAsia"/>
          <w:bCs/>
          <w:sz w:val="20"/>
          <w:szCs w:val="20"/>
        </w:rPr>
        <w:t>人員</w:t>
      </w:r>
      <w:r>
        <w:rPr>
          <w:rFonts w:ascii="新細明體" w:hAnsi="新細明體" w:hint="eastAsia"/>
          <w:bCs/>
          <w:sz w:val="20"/>
          <w:szCs w:val="20"/>
        </w:rPr>
        <w:t xml:space="preserve">聯絡電話 = </w:t>
      </w:r>
      <w:r w:rsidRPr="009F4F81">
        <w:rPr>
          <w:rFonts w:ascii="新細明體" w:hAnsi="新細明體" w:hint="eastAsia"/>
          <w:bCs/>
          <w:sz w:val="20"/>
          <w:szCs w:val="20"/>
        </w:rPr>
        <w:t>以DTAAA610.</w:t>
      </w:r>
      <w:r w:rsidRPr="00734DD1">
        <w:rPr>
          <w:rFonts w:hint="eastAsia"/>
        </w:rPr>
        <w:t xml:space="preserve"> </w:t>
      </w:r>
      <w:r w:rsidRPr="00734DD1">
        <w:rPr>
          <w:rFonts w:ascii="新細明體" w:hAnsi="新細明體" w:hint="eastAsia"/>
          <w:bCs/>
          <w:sz w:val="20"/>
          <w:szCs w:val="20"/>
        </w:rPr>
        <w:t>服務中心退件人員ID</w:t>
      </w:r>
      <w:r w:rsidRPr="009F4F81">
        <w:rPr>
          <w:rFonts w:ascii="新細明體" w:hAnsi="新細明體" w:hint="eastAsia"/>
          <w:bCs/>
          <w:sz w:val="20"/>
          <w:szCs w:val="20"/>
        </w:rPr>
        <w:t xml:space="preserve"> (</w:t>
      </w:r>
      <w:r w:rsidRPr="00734DD1">
        <w:rPr>
          <w:rFonts w:ascii="新細明體" w:hAnsi="新細明體"/>
          <w:bCs/>
          <w:sz w:val="20"/>
          <w:szCs w:val="20"/>
        </w:rPr>
        <w:t>SERV_RJCT_ID</w:t>
      </w:r>
      <w:r w:rsidRPr="009F4F81">
        <w:rPr>
          <w:rFonts w:ascii="新細明體" w:hAnsi="新細明體" w:hint="eastAsia"/>
          <w:bCs/>
          <w:sz w:val="20"/>
          <w:szCs w:val="20"/>
        </w:rPr>
        <w:t>) CALL人事模組取得電話</w:t>
      </w:r>
    </w:p>
    <w:p w:rsidR="00734DD1" w:rsidRPr="009F4F81" w:rsidRDefault="00734DD1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MAIL格式如下</w:t>
      </w:r>
      <w:r w:rsidRPr="001E0549">
        <w:rPr>
          <w:rFonts w:ascii="新細明體" w:hAnsi="新細明體" w:cs="Arial" w:hint="eastAsia"/>
          <w:sz w:val="20"/>
          <w:szCs w:val="20"/>
        </w:rPr>
        <w:t>：</w:t>
      </w:r>
    </w:p>
    <w:p w:rsidR="00734DD1" w:rsidRDefault="00734DD1" w:rsidP="00734DD1">
      <w:pPr>
        <w:numPr>
          <w:ilvl w:val="3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$公司 +</w:t>
      </w:r>
      <w:r>
        <w:rPr>
          <w:rFonts w:ascii="新細明體" w:hAnsi="新細明體"/>
          <w:bCs/>
          <w:sz w:val="20"/>
          <w:szCs w:val="20"/>
        </w:rPr>
        <w:t>“</w:t>
      </w:r>
      <w:r w:rsidRPr="009F4F81">
        <w:rPr>
          <w:rFonts w:ascii="新細明體" w:hAnsi="新細明體" w:hint="eastAsia"/>
          <w:bCs/>
          <w:sz w:val="20"/>
          <w:szCs w:val="20"/>
        </w:rPr>
        <w:t>公司員工，廠區：</w:t>
      </w:r>
      <w:r>
        <w:rPr>
          <w:rFonts w:ascii="新細明體" w:hAnsi="新細明體"/>
          <w:bCs/>
          <w:sz w:val="20"/>
          <w:szCs w:val="20"/>
        </w:rPr>
        <w:t>”</w:t>
      </w:r>
      <w:r>
        <w:rPr>
          <w:rFonts w:ascii="新細明體" w:hAnsi="新細明體" w:hint="eastAsia"/>
          <w:bCs/>
          <w:sz w:val="20"/>
          <w:szCs w:val="20"/>
        </w:rPr>
        <w:t xml:space="preserve">+ $廠區 + </w:t>
      </w:r>
      <w:r>
        <w:rPr>
          <w:rFonts w:ascii="新細明體" w:hAnsi="新細明體"/>
          <w:bCs/>
          <w:sz w:val="20"/>
          <w:szCs w:val="20"/>
        </w:rPr>
        <w:t>“</w:t>
      </w:r>
      <w:r w:rsidRPr="009F4F81">
        <w:rPr>
          <w:rFonts w:ascii="新細明體" w:hAnsi="新細明體" w:hint="eastAsia"/>
          <w:bCs/>
          <w:sz w:val="20"/>
          <w:szCs w:val="20"/>
        </w:rPr>
        <w:t>，部門：</w:t>
      </w:r>
      <w:r>
        <w:rPr>
          <w:rFonts w:ascii="新細明體" w:hAnsi="新細明體"/>
          <w:bCs/>
          <w:sz w:val="20"/>
          <w:szCs w:val="20"/>
        </w:rPr>
        <w:t>”</w:t>
      </w:r>
      <w:r>
        <w:rPr>
          <w:rFonts w:ascii="新細明體" w:hAnsi="新細明體" w:hint="eastAsia"/>
          <w:bCs/>
          <w:sz w:val="20"/>
          <w:szCs w:val="20"/>
        </w:rPr>
        <w:t xml:space="preserve"> + $</w:t>
      </w:r>
      <w:r w:rsidRPr="009F4F81">
        <w:rPr>
          <w:rFonts w:ascii="新細明體" w:hAnsi="新細明體" w:hint="eastAsia"/>
          <w:bCs/>
          <w:sz w:val="20"/>
          <w:szCs w:val="20"/>
        </w:rPr>
        <w:t>部門</w:t>
      </w:r>
      <w:r>
        <w:rPr>
          <w:rFonts w:ascii="新細明體" w:hAnsi="新細明體" w:hint="eastAsia"/>
          <w:bCs/>
          <w:sz w:val="20"/>
          <w:szCs w:val="20"/>
        </w:rPr>
        <w:t xml:space="preserve"> + </w:t>
      </w:r>
      <w:r>
        <w:rPr>
          <w:rFonts w:ascii="新細明體" w:hAnsi="新細明體"/>
          <w:bCs/>
          <w:sz w:val="20"/>
          <w:szCs w:val="20"/>
        </w:rPr>
        <w:t>“</w:t>
      </w:r>
      <w:r w:rsidRPr="00734DD1">
        <w:rPr>
          <w:rFonts w:ascii="新細明體" w:hAnsi="新細明體" w:hint="eastAsia"/>
          <w:bCs/>
          <w:sz w:val="20"/>
          <w:szCs w:val="20"/>
        </w:rPr>
        <w:t>，聯絡電話：</w:t>
      </w:r>
      <w:r>
        <w:rPr>
          <w:rFonts w:ascii="新細明體" w:hAnsi="新細明體"/>
          <w:bCs/>
          <w:sz w:val="20"/>
          <w:szCs w:val="20"/>
        </w:rPr>
        <w:t>”</w:t>
      </w:r>
      <w:r>
        <w:rPr>
          <w:rFonts w:ascii="新細明體" w:hAnsi="新細明體" w:hint="eastAsia"/>
          <w:bCs/>
          <w:sz w:val="20"/>
          <w:szCs w:val="20"/>
        </w:rPr>
        <w:t xml:space="preserve"> + $聯絡電話 + </w:t>
      </w:r>
      <w:r>
        <w:rPr>
          <w:rFonts w:ascii="新細明體" w:hAnsi="新細明體"/>
          <w:bCs/>
          <w:sz w:val="20"/>
          <w:szCs w:val="20"/>
        </w:rPr>
        <w:t>“</w:t>
      </w:r>
      <w:r w:rsidRPr="00734DD1">
        <w:rPr>
          <w:rFonts w:ascii="新細明體" w:hAnsi="新細明體" w:hint="eastAsia"/>
          <w:bCs/>
          <w:sz w:val="20"/>
          <w:szCs w:val="20"/>
        </w:rPr>
        <w:t>，手機：</w:t>
      </w:r>
      <w:r>
        <w:rPr>
          <w:rFonts w:ascii="新細明體" w:hAnsi="新細明體"/>
          <w:bCs/>
          <w:sz w:val="20"/>
          <w:szCs w:val="20"/>
        </w:rPr>
        <w:t>”</w:t>
      </w:r>
      <w:r>
        <w:rPr>
          <w:rFonts w:ascii="新細明體" w:hAnsi="新細明體" w:hint="eastAsia"/>
          <w:bCs/>
          <w:sz w:val="20"/>
          <w:szCs w:val="20"/>
        </w:rPr>
        <w:t xml:space="preserve"> + $手機 + </w:t>
      </w:r>
      <w:r>
        <w:rPr>
          <w:rFonts w:ascii="新細明體" w:hAnsi="新細明體"/>
          <w:bCs/>
          <w:sz w:val="20"/>
          <w:szCs w:val="20"/>
        </w:rPr>
        <w:t>“</w:t>
      </w:r>
      <w:r w:rsidRPr="00734DD1">
        <w:rPr>
          <w:rFonts w:ascii="新細明體" w:hAnsi="新細明體" w:hint="eastAsia"/>
          <w:bCs/>
          <w:sz w:val="20"/>
          <w:szCs w:val="20"/>
        </w:rPr>
        <w:t>，線上理賠申請，因影像不清晰或文件歸類錯誤由國泰人壽服務中心退回，請通知同仁改紙本送件，若有任何疑問，請速與服務中心人員</w:t>
      </w:r>
      <w:r>
        <w:rPr>
          <w:rFonts w:ascii="新細明體" w:hAnsi="新細明體"/>
          <w:bCs/>
          <w:sz w:val="20"/>
          <w:szCs w:val="20"/>
        </w:rPr>
        <w:t>”</w:t>
      </w:r>
      <w:r>
        <w:rPr>
          <w:rFonts w:ascii="新細明體" w:hAnsi="新細明體" w:hint="eastAsia"/>
          <w:bCs/>
          <w:sz w:val="20"/>
          <w:szCs w:val="20"/>
        </w:rPr>
        <w:t xml:space="preserve"> + $</w:t>
      </w:r>
      <w:r w:rsidRPr="00C630AC">
        <w:rPr>
          <w:rFonts w:ascii="新細明體" w:hAnsi="新細明體" w:hint="eastAsia"/>
          <w:bCs/>
          <w:sz w:val="20"/>
          <w:szCs w:val="20"/>
        </w:rPr>
        <w:t>服務</w:t>
      </w:r>
      <w:r>
        <w:rPr>
          <w:rFonts w:ascii="新細明體" w:hAnsi="新細明體" w:hint="eastAsia"/>
          <w:bCs/>
          <w:sz w:val="20"/>
          <w:szCs w:val="20"/>
        </w:rPr>
        <w:t>中心</w:t>
      </w:r>
      <w:r w:rsidRPr="00C630AC">
        <w:rPr>
          <w:rFonts w:ascii="新細明體" w:hAnsi="新細明體" w:hint="eastAsia"/>
          <w:bCs/>
          <w:sz w:val="20"/>
          <w:szCs w:val="20"/>
        </w:rPr>
        <w:t>人員</w:t>
      </w:r>
      <w:r>
        <w:rPr>
          <w:rFonts w:ascii="新細明體" w:hAnsi="新細明體" w:hint="eastAsia"/>
          <w:bCs/>
          <w:sz w:val="20"/>
          <w:szCs w:val="20"/>
        </w:rPr>
        <w:t xml:space="preserve">姓名+ </w:t>
      </w:r>
      <w:r>
        <w:rPr>
          <w:rFonts w:ascii="新細明體" w:hAnsi="新細明體"/>
          <w:bCs/>
          <w:sz w:val="20"/>
          <w:szCs w:val="20"/>
        </w:rPr>
        <w:t>“</w:t>
      </w:r>
      <w:r w:rsidRPr="00734DD1">
        <w:rPr>
          <w:rFonts w:ascii="新細明體" w:hAnsi="新細明體" w:hint="eastAsia"/>
          <w:bCs/>
          <w:sz w:val="20"/>
          <w:szCs w:val="20"/>
        </w:rPr>
        <w:t>先生/小姐，電話</w:t>
      </w:r>
      <w:r>
        <w:rPr>
          <w:rFonts w:ascii="新細明體" w:hAnsi="新細明體"/>
          <w:bCs/>
          <w:sz w:val="20"/>
          <w:szCs w:val="20"/>
        </w:rPr>
        <w:t>”</w:t>
      </w:r>
      <w:r>
        <w:rPr>
          <w:rFonts w:ascii="新細明體" w:hAnsi="新細明體" w:hint="eastAsia"/>
          <w:bCs/>
          <w:sz w:val="20"/>
          <w:szCs w:val="20"/>
        </w:rPr>
        <w:t>+ $</w:t>
      </w:r>
      <w:r w:rsidRPr="00C630AC">
        <w:rPr>
          <w:rFonts w:ascii="新細明體" w:hAnsi="新細明體" w:hint="eastAsia"/>
          <w:bCs/>
          <w:sz w:val="20"/>
          <w:szCs w:val="20"/>
        </w:rPr>
        <w:t>服務</w:t>
      </w:r>
      <w:r>
        <w:rPr>
          <w:rFonts w:ascii="新細明體" w:hAnsi="新細明體" w:hint="eastAsia"/>
          <w:bCs/>
          <w:sz w:val="20"/>
          <w:szCs w:val="20"/>
        </w:rPr>
        <w:t>中心</w:t>
      </w:r>
      <w:r w:rsidRPr="00C630AC">
        <w:rPr>
          <w:rFonts w:ascii="新細明體" w:hAnsi="新細明體" w:hint="eastAsia"/>
          <w:bCs/>
          <w:sz w:val="20"/>
          <w:szCs w:val="20"/>
        </w:rPr>
        <w:t>人員</w:t>
      </w:r>
      <w:r>
        <w:rPr>
          <w:rFonts w:ascii="新細明體" w:hAnsi="新細明體" w:hint="eastAsia"/>
          <w:bCs/>
          <w:sz w:val="20"/>
          <w:szCs w:val="20"/>
        </w:rPr>
        <w:t xml:space="preserve">聯絡電話 + </w:t>
      </w:r>
      <w:r>
        <w:rPr>
          <w:rFonts w:ascii="新細明體" w:hAnsi="新細明體"/>
          <w:bCs/>
          <w:sz w:val="20"/>
          <w:szCs w:val="20"/>
        </w:rPr>
        <w:t>“</w:t>
      </w:r>
      <w:r w:rsidRPr="00734DD1">
        <w:rPr>
          <w:rFonts w:ascii="新細明體" w:hAnsi="新細明體" w:hint="eastAsia"/>
          <w:bCs/>
          <w:sz w:val="20"/>
          <w:szCs w:val="20"/>
        </w:rPr>
        <w:t>聯繫。國泰人壽　敬啟</w:t>
      </w:r>
      <w:r>
        <w:rPr>
          <w:rFonts w:ascii="新細明體" w:hAnsi="新細明體"/>
          <w:bCs/>
          <w:sz w:val="20"/>
          <w:szCs w:val="20"/>
        </w:rPr>
        <w:t>”</w:t>
      </w:r>
    </w:p>
    <w:p w:rsidR="00734DD1" w:rsidRDefault="001C3EFD" w:rsidP="00734DD1">
      <w:pPr>
        <w:numPr>
          <w:ilvl w:val="2"/>
          <w:numId w:val="6"/>
        </w:numPr>
        <w:rPr>
          <w:rFonts w:ascii="新細明體" w:hAnsi="新細明體" w:hint="eastAsia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MAIL地址 =</w:t>
      </w:r>
      <w:r w:rsidRPr="009F4F81">
        <w:rPr>
          <w:rFonts w:ascii="新細明體" w:hAnsi="新細明體" w:hint="eastAsia"/>
          <w:bCs/>
          <w:sz w:val="20"/>
          <w:szCs w:val="20"/>
        </w:rPr>
        <w:t>以DTAAA610.團營確認人員ID (</w:t>
      </w:r>
      <w:r w:rsidRPr="009F4F81">
        <w:rPr>
          <w:rFonts w:ascii="新細明體" w:hAnsi="新細明體"/>
          <w:bCs/>
          <w:sz w:val="20"/>
          <w:szCs w:val="20"/>
        </w:rPr>
        <w:t>CFM_TRN_</w:t>
      </w:r>
      <w:r w:rsidRPr="009F4F81">
        <w:rPr>
          <w:rFonts w:ascii="新細明體" w:hAnsi="新細明體" w:hint="eastAsia"/>
          <w:bCs/>
          <w:sz w:val="20"/>
          <w:szCs w:val="20"/>
        </w:rPr>
        <w:t>ID) CALL人事模組取得</w:t>
      </w:r>
      <w:r>
        <w:rPr>
          <w:rFonts w:ascii="新細明體" w:hAnsi="新細明體" w:hint="eastAsia"/>
          <w:bCs/>
          <w:sz w:val="20"/>
          <w:szCs w:val="20"/>
        </w:rPr>
        <w:t>MAIL</w:t>
      </w:r>
    </w:p>
    <w:p w:rsidR="00734DD1" w:rsidRPr="001E0549" w:rsidRDefault="001C3EFD" w:rsidP="001C3EFD">
      <w:pPr>
        <w:numPr>
          <w:ilvl w:val="0"/>
          <w:numId w:val="6"/>
        </w:numPr>
        <w:rPr>
          <w:rFonts w:ascii="新細明體" w:hAnsi="新細明體"/>
          <w:bCs/>
          <w:sz w:val="20"/>
          <w:szCs w:val="20"/>
        </w:rPr>
      </w:pPr>
      <w:r>
        <w:rPr>
          <w:rFonts w:ascii="新細明體" w:hAnsi="新細明體" w:hint="eastAsia"/>
          <w:bCs/>
          <w:sz w:val="20"/>
          <w:szCs w:val="20"/>
        </w:rPr>
        <w:t>程式結束</w:t>
      </w:r>
      <w:r w:rsidRPr="001E0549">
        <w:rPr>
          <w:rFonts w:ascii="新細明體" w:hAnsi="新細明體" w:hint="eastAsia"/>
          <w:bCs/>
        </w:rPr>
        <w:t>。</w:t>
      </w:r>
    </w:p>
    <w:sectPr w:rsidR="00734DD1" w:rsidRPr="001E0549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F4" w:rsidRDefault="002318F4" w:rsidP="004449C6">
      <w:r>
        <w:separator/>
      </w:r>
    </w:p>
  </w:endnote>
  <w:endnote w:type="continuationSeparator" w:id="0">
    <w:p w:rsidR="002318F4" w:rsidRDefault="002318F4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F4" w:rsidRDefault="002318F4" w:rsidP="004449C6">
      <w:r>
        <w:separator/>
      </w:r>
    </w:p>
  </w:footnote>
  <w:footnote w:type="continuationSeparator" w:id="0">
    <w:p w:rsidR="002318F4" w:rsidRDefault="002318F4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85354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8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44C0110"/>
    <w:multiLevelType w:val="multilevel"/>
    <w:tmpl w:val="0409001D"/>
    <w:numStyleLink w:val="1"/>
  </w:abstractNum>
  <w:abstractNum w:abstractNumId="29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140277"/>
    <w:multiLevelType w:val="hybridMultilevel"/>
    <w:tmpl w:val="78304890"/>
    <w:lvl w:ilvl="0" w:tplc="0409000F">
      <w:start w:val="1"/>
      <w:numFmt w:val="decimal"/>
      <w:lvlText w:val="%1."/>
      <w:lvlJc w:val="left"/>
      <w:pPr>
        <w:ind w:left="5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32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222554"/>
    <w:multiLevelType w:val="multilevel"/>
    <w:tmpl w:val="EA66F966"/>
    <w:lvl w:ilvl="0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240"/>
        </w:tabs>
        <w:ind w:left="1240" w:hanging="45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863"/>
        </w:tabs>
        <w:ind w:left="1863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222"/>
        </w:tabs>
        <w:ind w:left="2222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581"/>
        </w:tabs>
        <w:ind w:left="2581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300"/>
        </w:tabs>
        <w:ind w:left="33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59"/>
        </w:tabs>
        <w:ind w:left="3659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78"/>
        </w:tabs>
        <w:ind w:left="4378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37"/>
        </w:tabs>
        <w:ind w:left="4737" w:hanging="1440"/>
      </w:pPr>
      <w:rPr>
        <w:rFonts w:hint="eastAsia"/>
      </w:rPr>
    </w:lvl>
  </w:abstractNum>
  <w:abstractNum w:abstractNumId="36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5"/>
  </w:num>
  <w:num w:numId="27">
    <w:abstractNumId w:val="9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1"/>
  </w:num>
  <w:num w:numId="31">
    <w:abstractNumId w:val="0"/>
  </w:num>
  <w:num w:numId="32">
    <w:abstractNumId w:val="16"/>
  </w:num>
  <w:num w:numId="33">
    <w:abstractNumId w:val="37"/>
  </w:num>
  <w:num w:numId="34">
    <w:abstractNumId w:val="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1"/>
  </w:num>
  <w:num w:numId="38">
    <w:abstractNumId w:val="34"/>
  </w:num>
  <w:num w:numId="39">
    <w:abstractNumId w:val="6"/>
  </w:num>
  <w:num w:numId="40">
    <w:abstractNumId w:val="27"/>
  </w:num>
  <w:num w:numId="41">
    <w:abstractNumId w:val="23"/>
  </w:num>
  <w:num w:numId="42">
    <w:abstractNumId w:val="26"/>
  </w:num>
  <w:num w:numId="43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4DA2"/>
    <w:rsid w:val="00006D72"/>
    <w:rsid w:val="000070D0"/>
    <w:rsid w:val="00011FD7"/>
    <w:rsid w:val="000128C7"/>
    <w:rsid w:val="000155DF"/>
    <w:rsid w:val="00016079"/>
    <w:rsid w:val="00016385"/>
    <w:rsid w:val="0002021D"/>
    <w:rsid w:val="00021988"/>
    <w:rsid w:val="000269F2"/>
    <w:rsid w:val="000308E4"/>
    <w:rsid w:val="00031F14"/>
    <w:rsid w:val="0003285C"/>
    <w:rsid w:val="00033291"/>
    <w:rsid w:val="000337F7"/>
    <w:rsid w:val="0003406B"/>
    <w:rsid w:val="000355B0"/>
    <w:rsid w:val="000417FD"/>
    <w:rsid w:val="000450B5"/>
    <w:rsid w:val="0004607D"/>
    <w:rsid w:val="00050992"/>
    <w:rsid w:val="00050E53"/>
    <w:rsid w:val="00051847"/>
    <w:rsid w:val="000535F7"/>
    <w:rsid w:val="00053819"/>
    <w:rsid w:val="0005391A"/>
    <w:rsid w:val="00053D36"/>
    <w:rsid w:val="000544CB"/>
    <w:rsid w:val="000545C5"/>
    <w:rsid w:val="00055695"/>
    <w:rsid w:val="000556D8"/>
    <w:rsid w:val="00057A47"/>
    <w:rsid w:val="000608E5"/>
    <w:rsid w:val="00061E49"/>
    <w:rsid w:val="00062C39"/>
    <w:rsid w:val="00064465"/>
    <w:rsid w:val="0006764F"/>
    <w:rsid w:val="00067C6D"/>
    <w:rsid w:val="000700BD"/>
    <w:rsid w:val="00072C8F"/>
    <w:rsid w:val="00072CD9"/>
    <w:rsid w:val="00073358"/>
    <w:rsid w:val="000807EF"/>
    <w:rsid w:val="00081BD9"/>
    <w:rsid w:val="0008275B"/>
    <w:rsid w:val="00082AEB"/>
    <w:rsid w:val="00084798"/>
    <w:rsid w:val="00085337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C0BBF"/>
    <w:rsid w:val="000C0C7E"/>
    <w:rsid w:val="000C2A69"/>
    <w:rsid w:val="000C67AE"/>
    <w:rsid w:val="000C753A"/>
    <w:rsid w:val="000D00E7"/>
    <w:rsid w:val="000D0B1B"/>
    <w:rsid w:val="000D109D"/>
    <w:rsid w:val="000D221C"/>
    <w:rsid w:val="000D28E7"/>
    <w:rsid w:val="000D4B23"/>
    <w:rsid w:val="000D70A4"/>
    <w:rsid w:val="000E2713"/>
    <w:rsid w:val="000E3832"/>
    <w:rsid w:val="000E3A7E"/>
    <w:rsid w:val="000E3E26"/>
    <w:rsid w:val="000E5135"/>
    <w:rsid w:val="000E5C23"/>
    <w:rsid w:val="000E7722"/>
    <w:rsid w:val="000F5AAD"/>
    <w:rsid w:val="000F733D"/>
    <w:rsid w:val="000F76D7"/>
    <w:rsid w:val="00102D6A"/>
    <w:rsid w:val="0010589A"/>
    <w:rsid w:val="0011259A"/>
    <w:rsid w:val="00113669"/>
    <w:rsid w:val="00113BF6"/>
    <w:rsid w:val="001146B1"/>
    <w:rsid w:val="00115974"/>
    <w:rsid w:val="00115989"/>
    <w:rsid w:val="00116A23"/>
    <w:rsid w:val="0012080B"/>
    <w:rsid w:val="00120A8E"/>
    <w:rsid w:val="00122D82"/>
    <w:rsid w:val="0012432A"/>
    <w:rsid w:val="00124E18"/>
    <w:rsid w:val="0012587E"/>
    <w:rsid w:val="0013031C"/>
    <w:rsid w:val="001303BE"/>
    <w:rsid w:val="00130F9A"/>
    <w:rsid w:val="00134145"/>
    <w:rsid w:val="00137D4D"/>
    <w:rsid w:val="001405F8"/>
    <w:rsid w:val="0014081E"/>
    <w:rsid w:val="001413A7"/>
    <w:rsid w:val="00144ACD"/>
    <w:rsid w:val="0014574F"/>
    <w:rsid w:val="0014619D"/>
    <w:rsid w:val="001469B6"/>
    <w:rsid w:val="001516AE"/>
    <w:rsid w:val="00151EAF"/>
    <w:rsid w:val="00156527"/>
    <w:rsid w:val="00160565"/>
    <w:rsid w:val="0017051D"/>
    <w:rsid w:val="00175E2D"/>
    <w:rsid w:val="0017751B"/>
    <w:rsid w:val="00180C58"/>
    <w:rsid w:val="001814CD"/>
    <w:rsid w:val="00182BD3"/>
    <w:rsid w:val="00185DC7"/>
    <w:rsid w:val="00187736"/>
    <w:rsid w:val="00192B58"/>
    <w:rsid w:val="00196D39"/>
    <w:rsid w:val="001A2F38"/>
    <w:rsid w:val="001B20AF"/>
    <w:rsid w:val="001B3995"/>
    <w:rsid w:val="001B5134"/>
    <w:rsid w:val="001B760B"/>
    <w:rsid w:val="001C1EB6"/>
    <w:rsid w:val="001C3897"/>
    <w:rsid w:val="001C3EFD"/>
    <w:rsid w:val="001C7ED3"/>
    <w:rsid w:val="001D2A90"/>
    <w:rsid w:val="001D532B"/>
    <w:rsid w:val="001D7A8E"/>
    <w:rsid w:val="001D7AA4"/>
    <w:rsid w:val="001E0549"/>
    <w:rsid w:val="001E1BFA"/>
    <w:rsid w:val="001E2F50"/>
    <w:rsid w:val="001E5540"/>
    <w:rsid w:val="001E6703"/>
    <w:rsid w:val="001E7191"/>
    <w:rsid w:val="001E77A4"/>
    <w:rsid w:val="001F317F"/>
    <w:rsid w:val="001F5A8A"/>
    <w:rsid w:val="002023F7"/>
    <w:rsid w:val="002037A8"/>
    <w:rsid w:val="00204D36"/>
    <w:rsid w:val="00210F8C"/>
    <w:rsid w:val="002127E2"/>
    <w:rsid w:val="002144F0"/>
    <w:rsid w:val="00220E94"/>
    <w:rsid w:val="002220DB"/>
    <w:rsid w:val="002238F5"/>
    <w:rsid w:val="00225276"/>
    <w:rsid w:val="00230917"/>
    <w:rsid w:val="002318F4"/>
    <w:rsid w:val="00231ADB"/>
    <w:rsid w:val="002326AA"/>
    <w:rsid w:val="00235B16"/>
    <w:rsid w:val="0024498D"/>
    <w:rsid w:val="00244CE2"/>
    <w:rsid w:val="002518A1"/>
    <w:rsid w:val="00251E3C"/>
    <w:rsid w:val="002554D7"/>
    <w:rsid w:val="002563E4"/>
    <w:rsid w:val="00257408"/>
    <w:rsid w:val="002575FA"/>
    <w:rsid w:val="0025789C"/>
    <w:rsid w:val="00260591"/>
    <w:rsid w:val="00260E8C"/>
    <w:rsid w:val="00262041"/>
    <w:rsid w:val="002638E3"/>
    <w:rsid w:val="00265A42"/>
    <w:rsid w:val="00270C3C"/>
    <w:rsid w:val="00272019"/>
    <w:rsid w:val="00272D8E"/>
    <w:rsid w:val="002735CF"/>
    <w:rsid w:val="00281927"/>
    <w:rsid w:val="0028416E"/>
    <w:rsid w:val="00285C1F"/>
    <w:rsid w:val="002904CD"/>
    <w:rsid w:val="00294C8A"/>
    <w:rsid w:val="002A1137"/>
    <w:rsid w:val="002A2877"/>
    <w:rsid w:val="002A5487"/>
    <w:rsid w:val="002B200E"/>
    <w:rsid w:val="002B33EF"/>
    <w:rsid w:val="002B3D7A"/>
    <w:rsid w:val="002B3E2D"/>
    <w:rsid w:val="002B48A7"/>
    <w:rsid w:val="002B579A"/>
    <w:rsid w:val="002B7E25"/>
    <w:rsid w:val="002C09DE"/>
    <w:rsid w:val="002C0F82"/>
    <w:rsid w:val="002C54DE"/>
    <w:rsid w:val="002C5C2A"/>
    <w:rsid w:val="002C5F41"/>
    <w:rsid w:val="002C77C7"/>
    <w:rsid w:val="002D0361"/>
    <w:rsid w:val="002D633A"/>
    <w:rsid w:val="002D736D"/>
    <w:rsid w:val="002E167E"/>
    <w:rsid w:val="002E16A5"/>
    <w:rsid w:val="002E24F9"/>
    <w:rsid w:val="002E2BDD"/>
    <w:rsid w:val="002E2BE7"/>
    <w:rsid w:val="002E3FBB"/>
    <w:rsid w:val="002E4C3E"/>
    <w:rsid w:val="002E62E8"/>
    <w:rsid w:val="002E6D2E"/>
    <w:rsid w:val="002E71DA"/>
    <w:rsid w:val="002F4E67"/>
    <w:rsid w:val="003023BA"/>
    <w:rsid w:val="0030529A"/>
    <w:rsid w:val="00305EDD"/>
    <w:rsid w:val="00306996"/>
    <w:rsid w:val="00312083"/>
    <w:rsid w:val="0031483B"/>
    <w:rsid w:val="00314F22"/>
    <w:rsid w:val="00326656"/>
    <w:rsid w:val="00331A3A"/>
    <w:rsid w:val="00332E60"/>
    <w:rsid w:val="003344FB"/>
    <w:rsid w:val="003345C7"/>
    <w:rsid w:val="00334961"/>
    <w:rsid w:val="00334E53"/>
    <w:rsid w:val="0033501E"/>
    <w:rsid w:val="00335B8E"/>
    <w:rsid w:val="00336DB8"/>
    <w:rsid w:val="00336FB1"/>
    <w:rsid w:val="003426F4"/>
    <w:rsid w:val="003514F4"/>
    <w:rsid w:val="00351882"/>
    <w:rsid w:val="00352728"/>
    <w:rsid w:val="00354065"/>
    <w:rsid w:val="0035469A"/>
    <w:rsid w:val="00355415"/>
    <w:rsid w:val="00355D01"/>
    <w:rsid w:val="00356265"/>
    <w:rsid w:val="00357841"/>
    <w:rsid w:val="00360158"/>
    <w:rsid w:val="0036189A"/>
    <w:rsid w:val="003634E9"/>
    <w:rsid w:val="003644FB"/>
    <w:rsid w:val="003676A5"/>
    <w:rsid w:val="0038047F"/>
    <w:rsid w:val="003813A7"/>
    <w:rsid w:val="00382B6A"/>
    <w:rsid w:val="0038682E"/>
    <w:rsid w:val="003909A2"/>
    <w:rsid w:val="00392B52"/>
    <w:rsid w:val="00393017"/>
    <w:rsid w:val="00393540"/>
    <w:rsid w:val="0039392A"/>
    <w:rsid w:val="00393FDB"/>
    <w:rsid w:val="0039517B"/>
    <w:rsid w:val="00396DEF"/>
    <w:rsid w:val="00397020"/>
    <w:rsid w:val="003A1EE5"/>
    <w:rsid w:val="003A4401"/>
    <w:rsid w:val="003B6915"/>
    <w:rsid w:val="003C1996"/>
    <w:rsid w:val="003C5C92"/>
    <w:rsid w:val="003D3CCF"/>
    <w:rsid w:val="003D4176"/>
    <w:rsid w:val="003D42C5"/>
    <w:rsid w:val="003D5FB1"/>
    <w:rsid w:val="003E10C8"/>
    <w:rsid w:val="003E1966"/>
    <w:rsid w:val="003E3A39"/>
    <w:rsid w:val="003E6EB6"/>
    <w:rsid w:val="003E76B1"/>
    <w:rsid w:val="003F07A5"/>
    <w:rsid w:val="003F2C32"/>
    <w:rsid w:val="003F3FA7"/>
    <w:rsid w:val="003F4282"/>
    <w:rsid w:val="003F6930"/>
    <w:rsid w:val="003F74AB"/>
    <w:rsid w:val="00400D48"/>
    <w:rsid w:val="004019B5"/>
    <w:rsid w:val="00402206"/>
    <w:rsid w:val="004029F7"/>
    <w:rsid w:val="0040318A"/>
    <w:rsid w:val="004106F6"/>
    <w:rsid w:val="00413168"/>
    <w:rsid w:val="004156B4"/>
    <w:rsid w:val="0041604A"/>
    <w:rsid w:val="00421148"/>
    <w:rsid w:val="00421C22"/>
    <w:rsid w:val="00423B0F"/>
    <w:rsid w:val="00425DA7"/>
    <w:rsid w:val="004276A7"/>
    <w:rsid w:val="00430346"/>
    <w:rsid w:val="0043066C"/>
    <w:rsid w:val="00430F55"/>
    <w:rsid w:val="00431F26"/>
    <w:rsid w:val="00433020"/>
    <w:rsid w:val="00433808"/>
    <w:rsid w:val="00441078"/>
    <w:rsid w:val="004445AA"/>
    <w:rsid w:val="0044485E"/>
    <w:rsid w:val="004449C6"/>
    <w:rsid w:val="0044588B"/>
    <w:rsid w:val="004520AD"/>
    <w:rsid w:val="0045547F"/>
    <w:rsid w:val="004605F7"/>
    <w:rsid w:val="004618AE"/>
    <w:rsid w:val="00471646"/>
    <w:rsid w:val="004855C1"/>
    <w:rsid w:val="004855D5"/>
    <w:rsid w:val="00487F3E"/>
    <w:rsid w:val="00490615"/>
    <w:rsid w:val="00491156"/>
    <w:rsid w:val="00494F0C"/>
    <w:rsid w:val="00494F7E"/>
    <w:rsid w:val="00495E68"/>
    <w:rsid w:val="00496132"/>
    <w:rsid w:val="00496875"/>
    <w:rsid w:val="004A0604"/>
    <w:rsid w:val="004A066C"/>
    <w:rsid w:val="004A18F2"/>
    <w:rsid w:val="004A2C6E"/>
    <w:rsid w:val="004A372D"/>
    <w:rsid w:val="004A4008"/>
    <w:rsid w:val="004A65D3"/>
    <w:rsid w:val="004A733F"/>
    <w:rsid w:val="004A73DD"/>
    <w:rsid w:val="004B26CD"/>
    <w:rsid w:val="004B785C"/>
    <w:rsid w:val="004B7C38"/>
    <w:rsid w:val="004C4538"/>
    <w:rsid w:val="004D123A"/>
    <w:rsid w:val="004D227F"/>
    <w:rsid w:val="004D2F17"/>
    <w:rsid w:val="004D30FE"/>
    <w:rsid w:val="004D3635"/>
    <w:rsid w:val="004D431D"/>
    <w:rsid w:val="004D547B"/>
    <w:rsid w:val="004E01C2"/>
    <w:rsid w:val="004E0F9B"/>
    <w:rsid w:val="004E1208"/>
    <w:rsid w:val="004E1845"/>
    <w:rsid w:val="004E4CF9"/>
    <w:rsid w:val="004F1212"/>
    <w:rsid w:val="004F2ED9"/>
    <w:rsid w:val="004F47C2"/>
    <w:rsid w:val="00502633"/>
    <w:rsid w:val="005029F3"/>
    <w:rsid w:val="00503BB3"/>
    <w:rsid w:val="00505B1F"/>
    <w:rsid w:val="0050798D"/>
    <w:rsid w:val="005105E8"/>
    <w:rsid w:val="00511FB5"/>
    <w:rsid w:val="0051690E"/>
    <w:rsid w:val="00516FC2"/>
    <w:rsid w:val="00517D16"/>
    <w:rsid w:val="0052056E"/>
    <w:rsid w:val="0052129A"/>
    <w:rsid w:val="00522D0C"/>
    <w:rsid w:val="00523C23"/>
    <w:rsid w:val="00525F60"/>
    <w:rsid w:val="00530551"/>
    <w:rsid w:val="00531280"/>
    <w:rsid w:val="00533251"/>
    <w:rsid w:val="005341C6"/>
    <w:rsid w:val="00534AA4"/>
    <w:rsid w:val="00536D26"/>
    <w:rsid w:val="00537B8F"/>
    <w:rsid w:val="00543DAC"/>
    <w:rsid w:val="00546228"/>
    <w:rsid w:val="005464C7"/>
    <w:rsid w:val="0054739D"/>
    <w:rsid w:val="005478B3"/>
    <w:rsid w:val="005505AC"/>
    <w:rsid w:val="0055179F"/>
    <w:rsid w:val="00551CD3"/>
    <w:rsid w:val="00552B66"/>
    <w:rsid w:val="00556EF8"/>
    <w:rsid w:val="005606DB"/>
    <w:rsid w:val="005620DB"/>
    <w:rsid w:val="00574D17"/>
    <w:rsid w:val="00574FBA"/>
    <w:rsid w:val="00575540"/>
    <w:rsid w:val="00576BFB"/>
    <w:rsid w:val="00577115"/>
    <w:rsid w:val="005801D6"/>
    <w:rsid w:val="00585001"/>
    <w:rsid w:val="00586568"/>
    <w:rsid w:val="00586D28"/>
    <w:rsid w:val="0059079A"/>
    <w:rsid w:val="00594196"/>
    <w:rsid w:val="005943AC"/>
    <w:rsid w:val="005949AD"/>
    <w:rsid w:val="005959E5"/>
    <w:rsid w:val="005A2C2C"/>
    <w:rsid w:val="005A36ED"/>
    <w:rsid w:val="005A6C35"/>
    <w:rsid w:val="005B0514"/>
    <w:rsid w:val="005B05DC"/>
    <w:rsid w:val="005B2EAC"/>
    <w:rsid w:val="005B40A2"/>
    <w:rsid w:val="005B6692"/>
    <w:rsid w:val="005B75E9"/>
    <w:rsid w:val="005D493D"/>
    <w:rsid w:val="005D5440"/>
    <w:rsid w:val="005D6E2C"/>
    <w:rsid w:val="005E4106"/>
    <w:rsid w:val="005F3C33"/>
    <w:rsid w:val="005F45F9"/>
    <w:rsid w:val="005F4DEB"/>
    <w:rsid w:val="005F66FE"/>
    <w:rsid w:val="00601BDD"/>
    <w:rsid w:val="00603723"/>
    <w:rsid w:val="006044B8"/>
    <w:rsid w:val="0060547C"/>
    <w:rsid w:val="00610091"/>
    <w:rsid w:val="00613606"/>
    <w:rsid w:val="006140FC"/>
    <w:rsid w:val="006167F5"/>
    <w:rsid w:val="00617D2D"/>
    <w:rsid w:val="00620522"/>
    <w:rsid w:val="00620960"/>
    <w:rsid w:val="00623785"/>
    <w:rsid w:val="00623B88"/>
    <w:rsid w:val="0062510E"/>
    <w:rsid w:val="00625D2A"/>
    <w:rsid w:val="006269A3"/>
    <w:rsid w:val="00630492"/>
    <w:rsid w:val="00630E39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B30"/>
    <w:rsid w:val="00654FF6"/>
    <w:rsid w:val="00655217"/>
    <w:rsid w:val="00656A77"/>
    <w:rsid w:val="00657C15"/>
    <w:rsid w:val="00661976"/>
    <w:rsid w:val="00661CBC"/>
    <w:rsid w:val="00662073"/>
    <w:rsid w:val="006621E1"/>
    <w:rsid w:val="006627B7"/>
    <w:rsid w:val="006660B3"/>
    <w:rsid w:val="006704F3"/>
    <w:rsid w:val="006706C7"/>
    <w:rsid w:val="00671F47"/>
    <w:rsid w:val="00672FA7"/>
    <w:rsid w:val="0067702F"/>
    <w:rsid w:val="00677153"/>
    <w:rsid w:val="006827CF"/>
    <w:rsid w:val="00686385"/>
    <w:rsid w:val="00686572"/>
    <w:rsid w:val="006876C4"/>
    <w:rsid w:val="0069175D"/>
    <w:rsid w:val="00694998"/>
    <w:rsid w:val="00694A3F"/>
    <w:rsid w:val="0069652E"/>
    <w:rsid w:val="00697C3C"/>
    <w:rsid w:val="006A0CE9"/>
    <w:rsid w:val="006A386F"/>
    <w:rsid w:val="006A58F2"/>
    <w:rsid w:val="006A70DB"/>
    <w:rsid w:val="006A767A"/>
    <w:rsid w:val="006B197F"/>
    <w:rsid w:val="006B1CEF"/>
    <w:rsid w:val="006B211D"/>
    <w:rsid w:val="006B310A"/>
    <w:rsid w:val="006C007C"/>
    <w:rsid w:val="006C114E"/>
    <w:rsid w:val="006D0020"/>
    <w:rsid w:val="006D10D8"/>
    <w:rsid w:val="006D23EC"/>
    <w:rsid w:val="006D24D8"/>
    <w:rsid w:val="006D40EF"/>
    <w:rsid w:val="006D5968"/>
    <w:rsid w:val="006D5AE9"/>
    <w:rsid w:val="006D6171"/>
    <w:rsid w:val="006D78EF"/>
    <w:rsid w:val="006D7DD3"/>
    <w:rsid w:val="006E1988"/>
    <w:rsid w:val="006E2756"/>
    <w:rsid w:val="006E2E87"/>
    <w:rsid w:val="006E2FDF"/>
    <w:rsid w:val="006E307E"/>
    <w:rsid w:val="006E4C31"/>
    <w:rsid w:val="006F0BE8"/>
    <w:rsid w:val="006F1333"/>
    <w:rsid w:val="006F1ACA"/>
    <w:rsid w:val="006F2B3D"/>
    <w:rsid w:val="0070039C"/>
    <w:rsid w:val="00701BC5"/>
    <w:rsid w:val="00701CCA"/>
    <w:rsid w:val="007023F5"/>
    <w:rsid w:val="0070401B"/>
    <w:rsid w:val="00705229"/>
    <w:rsid w:val="007072C4"/>
    <w:rsid w:val="007160DA"/>
    <w:rsid w:val="007163DC"/>
    <w:rsid w:val="007202C8"/>
    <w:rsid w:val="00724F43"/>
    <w:rsid w:val="00725628"/>
    <w:rsid w:val="007304D4"/>
    <w:rsid w:val="0073066A"/>
    <w:rsid w:val="00731818"/>
    <w:rsid w:val="00732E67"/>
    <w:rsid w:val="00734087"/>
    <w:rsid w:val="00734C5E"/>
    <w:rsid w:val="00734DD1"/>
    <w:rsid w:val="0073569E"/>
    <w:rsid w:val="00735AD3"/>
    <w:rsid w:val="00736BF5"/>
    <w:rsid w:val="007374A6"/>
    <w:rsid w:val="007375F1"/>
    <w:rsid w:val="00740DB3"/>
    <w:rsid w:val="0074416D"/>
    <w:rsid w:val="00744ABC"/>
    <w:rsid w:val="00745D1B"/>
    <w:rsid w:val="00750473"/>
    <w:rsid w:val="00753579"/>
    <w:rsid w:val="007560B8"/>
    <w:rsid w:val="007562FE"/>
    <w:rsid w:val="007573AC"/>
    <w:rsid w:val="0076080B"/>
    <w:rsid w:val="00762584"/>
    <w:rsid w:val="00765603"/>
    <w:rsid w:val="007717A3"/>
    <w:rsid w:val="007726E7"/>
    <w:rsid w:val="00774BBE"/>
    <w:rsid w:val="00775818"/>
    <w:rsid w:val="00781539"/>
    <w:rsid w:val="007872D8"/>
    <w:rsid w:val="00791CF3"/>
    <w:rsid w:val="00792B10"/>
    <w:rsid w:val="00794B21"/>
    <w:rsid w:val="00794D90"/>
    <w:rsid w:val="0079651A"/>
    <w:rsid w:val="00796BB4"/>
    <w:rsid w:val="00796E91"/>
    <w:rsid w:val="007A0524"/>
    <w:rsid w:val="007A1556"/>
    <w:rsid w:val="007A33FA"/>
    <w:rsid w:val="007A35E9"/>
    <w:rsid w:val="007A7900"/>
    <w:rsid w:val="007B13B8"/>
    <w:rsid w:val="007B4CD4"/>
    <w:rsid w:val="007B4EC5"/>
    <w:rsid w:val="007B6378"/>
    <w:rsid w:val="007B6725"/>
    <w:rsid w:val="007B68D6"/>
    <w:rsid w:val="007B71E1"/>
    <w:rsid w:val="007B7F99"/>
    <w:rsid w:val="007C040D"/>
    <w:rsid w:val="007C06BE"/>
    <w:rsid w:val="007C31C2"/>
    <w:rsid w:val="007C41D3"/>
    <w:rsid w:val="007D234C"/>
    <w:rsid w:val="007D3BCA"/>
    <w:rsid w:val="007D521F"/>
    <w:rsid w:val="007D5A92"/>
    <w:rsid w:val="007E1CCC"/>
    <w:rsid w:val="007E41D0"/>
    <w:rsid w:val="007E51A5"/>
    <w:rsid w:val="007E5476"/>
    <w:rsid w:val="007E7C69"/>
    <w:rsid w:val="007F22FA"/>
    <w:rsid w:val="007F49D0"/>
    <w:rsid w:val="00801955"/>
    <w:rsid w:val="0080273F"/>
    <w:rsid w:val="00806BD3"/>
    <w:rsid w:val="008101B5"/>
    <w:rsid w:val="00811F85"/>
    <w:rsid w:val="008124F7"/>
    <w:rsid w:val="00812A74"/>
    <w:rsid w:val="008150AA"/>
    <w:rsid w:val="00815370"/>
    <w:rsid w:val="00816026"/>
    <w:rsid w:val="0081720B"/>
    <w:rsid w:val="0082084E"/>
    <w:rsid w:val="00822E9E"/>
    <w:rsid w:val="008300F3"/>
    <w:rsid w:val="00831ED1"/>
    <w:rsid w:val="00832021"/>
    <w:rsid w:val="00834C9C"/>
    <w:rsid w:val="008369C1"/>
    <w:rsid w:val="00840DD5"/>
    <w:rsid w:val="008425C3"/>
    <w:rsid w:val="00844523"/>
    <w:rsid w:val="00846568"/>
    <w:rsid w:val="00846A7E"/>
    <w:rsid w:val="00846A86"/>
    <w:rsid w:val="00846CF5"/>
    <w:rsid w:val="00847D11"/>
    <w:rsid w:val="008514F5"/>
    <w:rsid w:val="00853A5A"/>
    <w:rsid w:val="0085468D"/>
    <w:rsid w:val="008558F3"/>
    <w:rsid w:val="0086150F"/>
    <w:rsid w:val="008619FE"/>
    <w:rsid w:val="00861CF3"/>
    <w:rsid w:val="00861FA2"/>
    <w:rsid w:val="00862D80"/>
    <w:rsid w:val="00866582"/>
    <w:rsid w:val="00871A2E"/>
    <w:rsid w:val="00872B9C"/>
    <w:rsid w:val="00876DF4"/>
    <w:rsid w:val="00880610"/>
    <w:rsid w:val="008824F9"/>
    <w:rsid w:val="0088457D"/>
    <w:rsid w:val="00886BFD"/>
    <w:rsid w:val="00890E06"/>
    <w:rsid w:val="008912A3"/>
    <w:rsid w:val="00892391"/>
    <w:rsid w:val="008A441B"/>
    <w:rsid w:val="008A4E9B"/>
    <w:rsid w:val="008B0B53"/>
    <w:rsid w:val="008B2A08"/>
    <w:rsid w:val="008B2E8B"/>
    <w:rsid w:val="008B3944"/>
    <w:rsid w:val="008B4A16"/>
    <w:rsid w:val="008C3736"/>
    <w:rsid w:val="008C3CFB"/>
    <w:rsid w:val="008D1035"/>
    <w:rsid w:val="008D124B"/>
    <w:rsid w:val="008D326D"/>
    <w:rsid w:val="008D3DC3"/>
    <w:rsid w:val="008D4203"/>
    <w:rsid w:val="008D4C29"/>
    <w:rsid w:val="008D5D32"/>
    <w:rsid w:val="008D5D60"/>
    <w:rsid w:val="008D65AD"/>
    <w:rsid w:val="008D739A"/>
    <w:rsid w:val="008E091A"/>
    <w:rsid w:val="008E18F5"/>
    <w:rsid w:val="008E3847"/>
    <w:rsid w:val="008E3B13"/>
    <w:rsid w:val="008E6A48"/>
    <w:rsid w:val="008F11D0"/>
    <w:rsid w:val="008F2B4F"/>
    <w:rsid w:val="008F3EC3"/>
    <w:rsid w:val="00901A09"/>
    <w:rsid w:val="00903F64"/>
    <w:rsid w:val="009042F9"/>
    <w:rsid w:val="00905DBA"/>
    <w:rsid w:val="00913AF4"/>
    <w:rsid w:val="00913DE0"/>
    <w:rsid w:val="00920943"/>
    <w:rsid w:val="0092139E"/>
    <w:rsid w:val="009217B6"/>
    <w:rsid w:val="009226CC"/>
    <w:rsid w:val="0092365D"/>
    <w:rsid w:val="00925308"/>
    <w:rsid w:val="00932800"/>
    <w:rsid w:val="00932942"/>
    <w:rsid w:val="00940008"/>
    <w:rsid w:val="00940F3C"/>
    <w:rsid w:val="00943B84"/>
    <w:rsid w:val="00943BDD"/>
    <w:rsid w:val="009535D2"/>
    <w:rsid w:val="00954672"/>
    <w:rsid w:val="00960901"/>
    <w:rsid w:val="009611DC"/>
    <w:rsid w:val="0096146A"/>
    <w:rsid w:val="00964CDE"/>
    <w:rsid w:val="00964EEB"/>
    <w:rsid w:val="00966ACD"/>
    <w:rsid w:val="00966AE7"/>
    <w:rsid w:val="009716EC"/>
    <w:rsid w:val="00974A6C"/>
    <w:rsid w:val="0098009D"/>
    <w:rsid w:val="0098177B"/>
    <w:rsid w:val="00983C0B"/>
    <w:rsid w:val="00986751"/>
    <w:rsid w:val="009900A4"/>
    <w:rsid w:val="00992090"/>
    <w:rsid w:val="00992684"/>
    <w:rsid w:val="00992ED1"/>
    <w:rsid w:val="00994C08"/>
    <w:rsid w:val="00994EF9"/>
    <w:rsid w:val="00995965"/>
    <w:rsid w:val="00996D1F"/>
    <w:rsid w:val="00997CDA"/>
    <w:rsid w:val="009A2680"/>
    <w:rsid w:val="009A2BEF"/>
    <w:rsid w:val="009A6242"/>
    <w:rsid w:val="009B2E33"/>
    <w:rsid w:val="009B4D70"/>
    <w:rsid w:val="009B5DB5"/>
    <w:rsid w:val="009C0ECF"/>
    <w:rsid w:val="009C18CF"/>
    <w:rsid w:val="009C4438"/>
    <w:rsid w:val="009C56B3"/>
    <w:rsid w:val="009C6776"/>
    <w:rsid w:val="009D2180"/>
    <w:rsid w:val="009D262D"/>
    <w:rsid w:val="009D28D1"/>
    <w:rsid w:val="009D43BE"/>
    <w:rsid w:val="009E265C"/>
    <w:rsid w:val="009E754E"/>
    <w:rsid w:val="009E78C2"/>
    <w:rsid w:val="009E7929"/>
    <w:rsid w:val="009F4F81"/>
    <w:rsid w:val="009F5092"/>
    <w:rsid w:val="009F5491"/>
    <w:rsid w:val="009F5B0A"/>
    <w:rsid w:val="009F5B1A"/>
    <w:rsid w:val="009F5C0D"/>
    <w:rsid w:val="00A0208E"/>
    <w:rsid w:val="00A0272C"/>
    <w:rsid w:val="00A03E25"/>
    <w:rsid w:val="00A06BCA"/>
    <w:rsid w:val="00A07589"/>
    <w:rsid w:val="00A0785F"/>
    <w:rsid w:val="00A07B6E"/>
    <w:rsid w:val="00A11984"/>
    <w:rsid w:val="00A133F9"/>
    <w:rsid w:val="00A146B6"/>
    <w:rsid w:val="00A16AA6"/>
    <w:rsid w:val="00A1725C"/>
    <w:rsid w:val="00A20B03"/>
    <w:rsid w:val="00A2226C"/>
    <w:rsid w:val="00A22599"/>
    <w:rsid w:val="00A24D1E"/>
    <w:rsid w:val="00A270C5"/>
    <w:rsid w:val="00A27714"/>
    <w:rsid w:val="00A305AC"/>
    <w:rsid w:val="00A31C6B"/>
    <w:rsid w:val="00A31E08"/>
    <w:rsid w:val="00A32836"/>
    <w:rsid w:val="00A32B3F"/>
    <w:rsid w:val="00A35492"/>
    <w:rsid w:val="00A416CA"/>
    <w:rsid w:val="00A41BDC"/>
    <w:rsid w:val="00A42FA3"/>
    <w:rsid w:val="00A4400B"/>
    <w:rsid w:val="00A448A0"/>
    <w:rsid w:val="00A44D09"/>
    <w:rsid w:val="00A51E27"/>
    <w:rsid w:val="00A56D25"/>
    <w:rsid w:val="00A611B7"/>
    <w:rsid w:val="00A617B7"/>
    <w:rsid w:val="00A6233A"/>
    <w:rsid w:val="00A64428"/>
    <w:rsid w:val="00A65B9B"/>
    <w:rsid w:val="00A66AD3"/>
    <w:rsid w:val="00A674CF"/>
    <w:rsid w:val="00A67A47"/>
    <w:rsid w:val="00A70353"/>
    <w:rsid w:val="00A711A3"/>
    <w:rsid w:val="00A71E59"/>
    <w:rsid w:val="00A7214C"/>
    <w:rsid w:val="00A731E2"/>
    <w:rsid w:val="00A7426B"/>
    <w:rsid w:val="00A75404"/>
    <w:rsid w:val="00A81876"/>
    <w:rsid w:val="00A82D01"/>
    <w:rsid w:val="00A82D07"/>
    <w:rsid w:val="00A841CD"/>
    <w:rsid w:val="00A845D9"/>
    <w:rsid w:val="00A87203"/>
    <w:rsid w:val="00A87D89"/>
    <w:rsid w:val="00A92F72"/>
    <w:rsid w:val="00A95302"/>
    <w:rsid w:val="00A95A68"/>
    <w:rsid w:val="00A97C07"/>
    <w:rsid w:val="00A97CA6"/>
    <w:rsid w:val="00AA140F"/>
    <w:rsid w:val="00AA41E2"/>
    <w:rsid w:val="00AA4342"/>
    <w:rsid w:val="00AA48CC"/>
    <w:rsid w:val="00AA7839"/>
    <w:rsid w:val="00AB07DF"/>
    <w:rsid w:val="00AB5AD5"/>
    <w:rsid w:val="00AC09E0"/>
    <w:rsid w:val="00AC0FB4"/>
    <w:rsid w:val="00AC3159"/>
    <w:rsid w:val="00AD0358"/>
    <w:rsid w:val="00AD07E2"/>
    <w:rsid w:val="00AD167D"/>
    <w:rsid w:val="00AD243E"/>
    <w:rsid w:val="00AD61E3"/>
    <w:rsid w:val="00AD66F5"/>
    <w:rsid w:val="00AE1734"/>
    <w:rsid w:val="00AE28C1"/>
    <w:rsid w:val="00AF1D36"/>
    <w:rsid w:val="00AF4DC8"/>
    <w:rsid w:val="00AF5FD8"/>
    <w:rsid w:val="00B01035"/>
    <w:rsid w:val="00B06218"/>
    <w:rsid w:val="00B06741"/>
    <w:rsid w:val="00B10E25"/>
    <w:rsid w:val="00B1242E"/>
    <w:rsid w:val="00B12AB7"/>
    <w:rsid w:val="00B12E27"/>
    <w:rsid w:val="00B16E19"/>
    <w:rsid w:val="00B236D2"/>
    <w:rsid w:val="00B255BA"/>
    <w:rsid w:val="00B31C06"/>
    <w:rsid w:val="00B323CF"/>
    <w:rsid w:val="00B32792"/>
    <w:rsid w:val="00B32AEF"/>
    <w:rsid w:val="00B343C3"/>
    <w:rsid w:val="00B37248"/>
    <w:rsid w:val="00B37394"/>
    <w:rsid w:val="00B37813"/>
    <w:rsid w:val="00B40BDE"/>
    <w:rsid w:val="00B4373F"/>
    <w:rsid w:val="00B5362E"/>
    <w:rsid w:val="00B53A4B"/>
    <w:rsid w:val="00B606B2"/>
    <w:rsid w:val="00B60E22"/>
    <w:rsid w:val="00B62022"/>
    <w:rsid w:val="00B6380B"/>
    <w:rsid w:val="00B700FB"/>
    <w:rsid w:val="00B749CE"/>
    <w:rsid w:val="00B77D2B"/>
    <w:rsid w:val="00B8048E"/>
    <w:rsid w:val="00B81EAF"/>
    <w:rsid w:val="00B842AF"/>
    <w:rsid w:val="00B853A9"/>
    <w:rsid w:val="00B924A1"/>
    <w:rsid w:val="00B92D24"/>
    <w:rsid w:val="00B96247"/>
    <w:rsid w:val="00B962E2"/>
    <w:rsid w:val="00B96CF6"/>
    <w:rsid w:val="00BA4401"/>
    <w:rsid w:val="00BA4CD2"/>
    <w:rsid w:val="00BA4D97"/>
    <w:rsid w:val="00BA5D3F"/>
    <w:rsid w:val="00BB0677"/>
    <w:rsid w:val="00BB0A57"/>
    <w:rsid w:val="00BB1AFB"/>
    <w:rsid w:val="00BB1FB0"/>
    <w:rsid w:val="00BB24E7"/>
    <w:rsid w:val="00BB3A58"/>
    <w:rsid w:val="00BC02CF"/>
    <w:rsid w:val="00BC58FA"/>
    <w:rsid w:val="00BD7A70"/>
    <w:rsid w:val="00BE1AEB"/>
    <w:rsid w:val="00BE1CB7"/>
    <w:rsid w:val="00BE44F9"/>
    <w:rsid w:val="00BE466C"/>
    <w:rsid w:val="00BE533C"/>
    <w:rsid w:val="00BE7CA9"/>
    <w:rsid w:val="00BF420A"/>
    <w:rsid w:val="00BF7C86"/>
    <w:rsid w:val="00BF7DA2"/>
    <w:rsid w:val="00C004C2"/>
    <w:rsid w:val="00C01A52"/>
    <w:rsid w:val="00C028EC"/>
    <w:rsid w:val="00C04177"/>
    <w:rsid w:val="00C07079"/>
    <w:rsid w:val="00C12BD2"/>
    <w:rsid w:val="00C130D5"/>
    <w:rsid w:val="00C13709"/>
    <w:rsid w:val="00C14C2F"/>
    <w:rsid w:val="00C16872"/>
    <w:rsid w:val="00C233B5"/>
    <w:rsid w:val="00C27600"/>
    <w:rsid w:val="00C30309"/>
    <w:rsid w:val="00C30DC2"/>
    <w:rsid w:val="00C30E63"/>
    <w:rsid w:val="00C3206B"/>
    <w:rsid w:val="00C35206"/>
    <w:rsid w:val="00C35D84"/>
    <w:rsid w:val="00C37DF3"/>
    <w:rsid w:val="00C4222A"/>
    <w:rsid w:val="00C43577"/>
    <w:rsid w:val="00C43CD5"/>
    <w:rsid w:val="00C45F4B"/>
    <w:rsid w:val="00C46A96"/>
    <w:rsid w:val="00C562E8"/>
    <w:rsid w:val="00C5703A"/>
    <w:rsid w:val="00C60B48"/>
    <w:rsid w:val="00C62FA5"/>
    <w:rsid w:val="00C630AC"/>
    <w:rsid w:val="00C67E28"/>
    <w:rsid w:val="00C715B9"/>
    <w:rsid w:val="00C74188"/>
    <w:rsid w:val="00C82169"/>
    <w:rsid w:val="00C82659"/>
    <w:rsid w:val="00C830A5"/>
    <w:rsid w:val="00C837B5"/>
    <w:rsid w:val="00C86946"/>
    <w:rsid w:val="00C92A00"/>
    <w:rsid w:val="00C92BA4"/>
    <w:rsid w:val="00C93A65"/>
    <w:rsid w:val="00C95820"/>
    <w:rsid w:val="00C974A4"/>
    <w:rsid w:val="00C975BB"/>
    <w:rsid w:val="00CA3667"/>
    <w:rsid w:val="00CA673B"/>
    <w:rsid w:val="00CA7272"/>
    <w:rsid w:val="00CA732E"/>
    <w:rsid w:val="00CB1056"/>
    <w:rsid w:val="00CB3B4F"/>
    <w:rsid w:val="00CB7D65"/>
    <w:rsid w:val="00CC62EB"/>
    <w:rsid w:val="00CC6DBC"/>
    <w:rsid w:val="00CC7958"/>
    <w:rsid w:val="00CC7ACD"/>
    <w:rsid w:val="00CD3C15"/>
    <w:rsid w:val="00CD3F4B"/>
    <w:rsid w:val="00CD478D"/>
    <w:rsid w:val="00CD7136"/>
    <w:rsid w:val="00CD765A"/>
    <w:rsid w:val="00CE2558"/>
    <w:rsid w:val="00CE3BA2"/>
    <w:rsid w:val="00CE445C"/>
    <w:rsid w:val="00CE4D51"/>
    <w:rsid w:val="00CE72AA"/>
    <w:rsid w:val="00CF0E32"/>
    <w:rsid w:val="00CF3339"/>
    <w:rsid w:val="00CF3C91"/>
    <w:rsid w:val="00CF7CFA"/>
    <w:rsid w:val="00D0101C"/>
    <w:rsid w:val="00D02C59"/>
    <w:rsid w:val="00D03723"/>
    <w:rsid w:val="00D0523B"/>
    <w:rsid w:val="00D052EF"/>
    <w:rsid w:val="00D0602E"/>
    <w:rsid w:val="00D17109"/>
    <w:rsid w:val="00D202E3"/>
    <w:rsid w:val="00D206B7"/>
    <w:rsid w:val="00D20CCE"/>
    <w:rsid w:val="00D20FEA"/>
    <w:rsid w:val="00D23CCE"/>
    <w:rsid w:val="00D2617D"/>
    <w:rsid w:val="00D2717E"/>
    <w:rsid w:val="00D37F33"/>
    <w:rsid w:val="00D401AD"/>
    <w:rsid w:val="00D429F1"/>
    <w:rsid w:val="00D43AF2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1994"/>
    <w:rsid w:val="00D65832"/>
    <w:rsid w:val="00D7068B"/>
    <w:rsid w:val="00D725D2"/>
    <w:rsid w:val="00D73884"/>
    <w:rsid w:val="00D76847"/>
    <w:rsid w:val="00D83ADA"/>
    <w:rsid w:val="00D85724"/>
    <w:rsid w:val="00D86ADE"/>
    <w:rsid w:val="00D8729D"/>
    <w:rsid w:val="00D87DD0"/>
    <w:rsid w:val="00D93B21"/>
    <w:rsid w:val="00D95287"/>
    <w:rsid w:val="00D95E0C"/>
    <w:rsid w:val="00D96C50"/>
    <w:rsid w:val="00DA2984"/>
    <w:rsid w:val="00DA2C98"/>
    <w:rsid w:val="00DA37F6"/>
    <w:rsid w:val="00DA448E"/>
    <w:rsid w:val="00DB7545"/>
    <w:rsid w:val="00DC1A1D"/>
    <w:rsid w:val="00DC531C"/>
    <w:rsid w:val="00DC654F"/>
    <w:rsid w:val="00DC6580"/>
    <w:rsid w:val="00DC68B7"/>
    <w:rsid w:val="00DD275F"/>
    <w:rsid w:val="00DD5F32"/>
    <w:rsid w:val="00DD70F1"/>
    <w:rsid w:val="00DE07CE"/>
    <w:rsid w:val="00DE2EA5"/>
    <w:rsid w:val="00DE6D5F"/>
    <w:rsid w:val="00E0101F"/>
    <w:rsid w:val="00E0170A"/>
    <w:rsid w:val="00E06215"/>
    <w:rsid w:val="00E12BE1"/>
    <w:rsid w:val="00E14609"/>
    <w:rsid w:val="00E1674B"/>
    <w:rsid w:val="00E2053E"/>
    <w:rsid w:val="00E207D1"/>
    <w:rsid w:val="00E21B0D"/>
    <w:rsid w:val="00E23831"/>
    <w:rsid w:val="00E24966"/>
    <w:rsid w:val="00E253E1"/>
    <w:rsid w:val="00E260D4"/>
    <w:rsid w:val="00E31A59"/>
    <w:rsid w:val="00E359D5"/>
    <w:rsid w:val="00E3606C"/>
    <w:rsid w:val="00E369E6"/>
    <w:rsid w:val="00E429E5"/>
    <w:rsid w:val="00E46A71"/>
    <w:rsid w:val="00E47429"/>
    <w:rsid w:val="00E47FAD"/>
    <w:rsid w:val="00E51ED5"/>
    <w:rsid w:val="00E53A09"/>
    <w:rsid w:val="00E546DD"/>
    <w:rsid w:val="00E55194"/>
    <w:rsid w:val="00E60428"/>
    <w:rsid w:val="00E6252E"/>
    <w:rsid w:val="00E6594C"/>
    <w:rsid w:val="00E711D5"/>
    <w:rsid w:val="00E71A84"/>
    <w:rsid w:val="00E744AC"/>
    <w:rsid w:val="00E74C6F"/>
    <w:rsid w:val="00E75F6D"/>
    <w:rsid w:val="00E83DDA"/>
    <w:rsid w:val="00E8466E"/>
    <w:rsid w:val="00E84AFE"/>
    <w:rsid w:val="00E84C07"/>
    <w:rsid w:val="00E86578"/>
    <w:rsid w:val="00E9005E"/>
    <w:rsid w:val="00E91645"/>
    <w:rsid w:val="00E934D4"/>
    <w:rsid w:val="00E94D61"/>
    <w:rsid w:val="00E9670B"/>
    <w:rsid w:val="00E9797C"/>
    <w:rsid w:val="00E97FE6"/>
    <w:rsid w:val="00EA1191"/>
    <w:rsid w:val="00EA1614"/>
    <w:rsid w:val="00EA1A7D"/>
    <w:rsid w:val="00EA2EF6"/>
    <w:rsid w:val="00EA77D8"/>
    <w:rsid w:val="00EB018C"/>
    <w:rsid w:val="00EB0BDB"/>
    <w:rsid w:val="00EB78E6"/>
    <w:rsid w:val="00EC01C8"/>
    <w:rsid w:val="00EC0DF1"/>
    <w:rsid w:val="00EC167F"/>
    <w:rsid w:val="00EC1737"/>
    <w:rsid w:val="00EC3581"/>
    <w:rsid w:val="00EC55F4"/>
    <w:rsid w:val="00ED03B3"/>
    <w:rsid w:val="00ED0D5E"/>
    <w:rsid w:val="00ED3536"/>
    <w:rsid w:val="00ED36FB"/>
    <w:rsid w:val="00ED4B79"/>
    <w:rsid w:val="00ED54C0"/>
    <w:rsid w:val="00ED787B"/>
    <w:rsid w:val="00EE13C2"/>
    <w:rsid w:val="00EE2739"/>
    <w:rsid w:val="00EE4BCF"/>
    <w:rsid w:val="00EF0DFB"/>
    <w:rsid w:val="00EF40A0"/>
    <w:rsid w:val="00EF7FA3"/>
    <w:rsid w:val="00F00A7C"/>
    <w:rsid w:val="00F02967"/>
    <w:rsid w:val="00F02EBE"/>
    <w:rsid w:val="00F03786"/>
    <w:rsid w:val="00F0413E"/>
    <w:rsid w:val="00F06422"/>
    <w:rsid w:val="00F06852"/>
    <w:rsid w:val="00F069AF"/>
    <w:rsid w:val="00F11ED6"/>
    <w:rsid w:val="00F1217A"/>
    <w:rsid w:val="00F15EEA"/>
    <w:rsid w:val="00F16920"/>
    <w:rsid w:val="00F1753A"/>
    <w:rsid w:val="00F2186C"/>
    <w:rsid w:val="00F21AF2"/>
    <w:rsid w:val="00F2590D"/>
    <w:rsid w:val="00F26224"/>
    <w:rsid w:val="00F27CB7"/>
    <w:rsid w:val="00F333F3"/>
    <w:rsid w:val="00F34075"/>
    <w:rsid w:val="00F35288"/>
    <w:rsid w:val="00F35781"/>
    <w:rsid w:val="00F36A72"/>
    <w:rsid w:val="00F419AE"/>
    <w:rsid w:val="00F4203E"/>
    <w:rsid w:val="00F423B5"/>
    <w:rsid w:val="00F42424"/>
    <w:rsid w:val="00F43BF9"/>
    <w:rsid w:val="00F44400"/>
    <w:rsid w:val="00F47BAA"/>
    <w:rsid w:val="00F52A1B"/>
    <w:rsid w:val="00F52F8D"/>
    <w:rsid w:val="00F5341F"/>
    <w:rsid w:val="00F561B6"/>
    <w:rsid w:val="00F61BFC"/>
    <w:rsid w:val="00F655D7"/>
    <w:rsid w:val="00F66067"/>
    <w:rsid w:val="00F672D8"/>
    <w:rsid w:val="00F7526D"/>
    <w:rsid w:val="00F77402"/>
    <w:rsid w:val="00F77DD9"/>
    <w:rsid w:val="00F80C7A"/>
    <w:rsid w:val="00F8709A"/>
    <w:rsid w:val="00F90568"/>
    <w:rsid w:val="00F949B1"/>
    <w:rsid w:val="00F95D91"/>
    <w:rsid w:val="00F96348"/>
    <w:rsid w:val="00FA02AE"/>
    <w:rsid w:val="00FA07C1"/>
    <w:rsid w:val="00FA12C6"/>
    <w:rsid w:val="00FA2E08"/>
    <w:rsid w:val="00FA32A1"/>
    <w:rsid w:val="00FA37B9"/>
    <w:rsid w:val="00FA494D"/>
    <w:rsid w:val="00FA528A"/>
    <w:rsid w:val="00FA6FAD"/>
    <w:rsid w:val="00FB0767"/>
    <w:rsid w:val="00FB3846"/>
    <w:rsid w:val="00FB5EA0"/>
    <w:rsid w:val="00FB5EE4"/>
    <w:rsid w:val="00FB7847"/>
    <w:rsid w:val="00FC0756"/>
    <w:rsid w:val="00FC45B0"/>
    <w:rsid w:val="00FC45BB"/>
    <w:rsid w:val="00FC4B62"/>
    <w:rsid w:val="00FD096D"/>
    <w:rsid w:val="00FD155C"/>
    <w:rsid w:val="00FD3F26"/>
    <w:rsid w:val="00FD551D"/>
    <w:rsid w:val="00FD66AE"/>
    <w:rsid w:val="00FD7A31"/>
    <w:rsid w:val="00FD7C88"/>
    <w:rsid w:val="00FE2651"/>
    <w:rsid w:val="00FE2ED4"/>
    <w:rsid w:val="00FE4C06"/>
    <w:rsid w:val="00FE4ED3"/>
    <w:rsid w:val="00FE5F86"/>
    <w:rsid w:val="00FE7A73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9A2E73-7618-4406-8061-294E0F65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52B7B-5333-4DA2-BDA6-7D0D5319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