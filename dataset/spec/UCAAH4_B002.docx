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82075E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82075E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Author</w:t>
            </w:r>
          </w:p>
        </w:tc>
      </w:tr>
      <w:tr w:rsidR="00E402BB" w:rsidRPr="0082075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CC342E" w:rsidP="00CC342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2012/1/16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E402BB" w:rsidP="00483F5E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82075E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2BB" w:rsidRPr="0082075E" w:rsidRDefault="00D76615" w:rsidP="00483F5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柏潤</w:t>
            </w:r>
          </w:p>
        </w:tc>
      </w:tr>
    </w:tbl>
    <w:p w:rsidR="0031084E" w:rsidRDefault="0031084E" w:rsidP="0031084E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942"/>
        <w:gridCol w:w="4711"/>
        <w:gridCol w:w="1589"/>
        <w:gridCol w:w="1676"/>
      </w:tblGrid>
      <w:tr w:rsidR="0031084E" w:rsidRPr="00E8700A" w:rsidTr="00253F46">
        <w:tc>
          <w:tcPr>
            <w:tcW w:w="1270" w:type="dxa"/>
          </w:tcPr>
          <w:p w:rsidR="0031084E" w:rsidRPr="00E8700A" w:rsidRDefault="0031084E" w:rsidP="00253F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942" w:type="dxa"/>
          </w:tcPr>
          <w:p w:rsidR="0031084E" w:rsidRPr="00E8700A" w:rsidRDefault="0031084E" w:rsidP="00253F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711" w:type="dxa"/>
          </w:tcPr>
          <w:p w:rsidR="0031084E" w:rsidRPr="00E8700A" w:rsidRDefault="0031084E" w:rsidP="00253F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89" w:type="dxa"/>
          </w:tcPr>
          <w:p w:rsidR="0031084E" w:rsidRPr="00E8700A" w:rsidRDefault="0031084E" w:rsidP="00253F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1676" w:type="dxa"/>
          </w:tcPr>
          <w:p w:rsidR="0031084E" w:rsidRPr="00E8700A" w:rsidRDefault="0031084E" w:rsidP="00253F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E8700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92485C" w:rsidRPr="00E8700A" w:rsidTr="00253F46">
        <w:tc>
          <w:tcPr>
            <w:tcW w:w="1270" w:type="dxa"/>
          </w:tcPr>
          <w:p w:rsidR="0092485C" w:rsidRPr="00E8700A" w:rsidRDefault="0092485C" w:rsidP="00253F46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2016/09/14</w:t>
            </w:r>
          </w:p>
        </w:tc>
        <w:tc>
          <w:tcPr>
            <w:tcW w:w="942" w:type="dxa"/>
          </w:tcPr>
          <w:p w:rsidR="0092485C" w:rsidRDefault="0092485C" w:rsidP="00253F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4711" w:type="dxa"/>
          </w:tcPr>
          <w:p w:rsidR="0092485C" w:rsidRDefault="0092485C" w:rsidP="00253F4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調整理賠件數統計欄位-新增H級</w:t>
            </w:r>
          </w:p>
        </w:tc>
        <w:tc>
          <w:tcPr>
            <w:tcW w:w="1589" w:type="dxa"/>
          </w:tcPr>
          <w:p w:rsidR="0092485C" w:rsidRDefault="0092485C" w:rsidP="00253F46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張凱鈞</w:t>
            </w:r>
          </w:p>
        </w:tc>
        <w:tc>
          <w:tcPr>
            <w:tcW w:w="1676" w:type="dxa"/>
          </w:tcPr>
          <w:p w:rsidR="0092485C" w:rsidRDefault="0092485C" w:rsidP="00253F46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160907000199</w:t>
            </w:r>
          </w:p>
        </w:tc>
      </w:tr>
      <w:tr w:rsidR="009D06DA" w:rsidRPr="00E8700A" w:rsidTr="00253F46">
        <w:trPr>
          <w:ins w:id="1" w:author="cathay" w:date="2018-12-21T16:18:00Z"/>
        </w:trPr>
        <w:tc>
          <w:tcPr>
            <w:tcW w:w="1270" w:type="dxa"/>
          </w:tcPr>
          <w:p w:rsidR="009D06DA" w:rsidRDefault="009D06DA" w:rsidP="009D06DA">
            <w:pPr>
              <w:spacing w:line="240" w:lineRule="atLeast"/>
              <w:jc w:val="center"/>
              <w:rPr>
                <w:ins w:id="2" w:author="cathay" w:date="2018-12-21T16:18:00Z"/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cathay" w:date="2018-12-21T16:1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2018/12/21</w:t>
              </w:r>
            </w:ins>
          </w:p>
        </w:tc>
        <w:tc>
          <w:tcPr>
            <w:tcW w:w="942" w:type="dxa"/>
          </w:tcPr>
          <w:p w:rsidR="009D06DA" w:rsidRDefault="009D06DA" w:rsidP="009D06DA">
            <w:pPr>
              <w:spacing w:line="240" w:lineRule="atLeast"/>
              <w:jc w:val="center"/>
              <w:rPr>
                <w:ins w:id="4" w:author="cathay" w:date="2018-12-21T16:18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cathay" w:date="2018-12-21T16:1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711" w:type="dxa"/>
          </w:tcPr>
          <w:p w:rsidR="009D06DA" w:rsidRDefault="009D06DA" w:rsidP="009D06DA">
            <w:pPr>
              <w:spacing w:line="240" w:lineRule="atLeast"/>
              <w:rPr>
                <w:ins w:id="6" w:author="cathay" w:date="2018-12-21T16:18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cathay" w:date="2018-12-21T16:1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KPI報表調整優化</w:t>
              </w:r>
            </w:ins>
          </w:p>
        </w:tc>
        <w:tc>
          <w:tcPr>
            <w:tcW w:w="1589" w:type="dxa"/>
          </w:tcPr>
          <w:p w:rsidR="009D06DA" w:rsidRDefault="009D06DA" w:rsidP="009D06DA">
            <w:pPr>
              <w:spacing w:line="240" w:lineRule="atLeast"/>
              <w:jc w:val="center"/>
              <w:rPr>
                <w:ins w:id="8" w:author="cathay" w:date="2018-12-21T16:18:00Z"/>
                <w:rFonts w:hint="eastAsia"/>
                <w:sz w:val="20"/>
                <w:szCs w:val="20"/>
              </w:rPr>
            </w:pPr>
            <w:ins w:id="9" w:author="cathay" w:date="2018-12-21T16:18:00Z">
              <w:r>
                <w:rPr>
                  <w:rFonts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1676" w:type="dxa"/>
          </w:tcPr>
          <w:p w:rsidR="009D06DA" w:rsidRDefault="009D06DA" w:rsidP="009D06DA">
            <w:pPr>
              <w:spacing w:line="240" w:lineRule="atLeast"/>
              <w:rPr>
                <w:ins w:id="10" w:author="cathay" w:date="2018-12-21T16:18:00Z"/>
                <w:rFonts w:hint="eastAsia"/>
                <w:sz w:val="20"/>
                <w:szCs w:val="20"/>
              </w:rPr>
            </w:pPr>
            <w:ins w:id="11" w:author="cathay" w:date="2018-12-21T16:18:00Z">
              <w:r>
                <w:rPr>
                  <w:rFonts w:hint="eastAsia"/>
                  <w:sz w:val="20"/>
                  <w:szCs w:val="20"/>
                </w:rPr>
                <w:t>180919000711</w:t>
              </w:r>
            </w:ins>
          </w:p>
        </w:tc>
      </w:tr>
    </w:tbl>
    <w:p w:rsidR="0031084E" w:rsidRDefault="0031084E" w:rsidP="0031084E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Pr="00AB3A81" w:rsidRDefault="005A49C9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5A49C9">
        <w:rPr>
          <w:rFonts w:ascii="細明體" w:eastAsia="細明體" w:hAnsi="細明體" w:hint="eastAsia"/>
          <w:b/>
        </w:rPr>
        <w:t>程式功能概述</w:t>
      </w:r>
      <w:r w:rsidRPr="005A49C9">
        <w:rPr>
          <w:rFonts w:ascii="細明體" w:eastAsia="細明體" w:hAnsi="細明體" w:hint="eastAsia"/>
          <w:b/>
          <w:lang w:eastAsia="zh-TW"/>
        </w:rPr>
        <w:t>：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2" w:author="cathay" w:date="2018-12-21T16:22:00Z">
          <w:tblPr>
            <w:tblW w:w="1049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1134"/>
        <w:gridCol w:w="1134"/>
        <w:gridCol w:w="8222"/>
        <w:tblGridChange w:id="13">
          <w:tblGrid>
            <w:gridCol w:w="1134"/>
            <w:gridCol w:w="1134"/>
            <w:gridCol w:w="72"/>
            <w:gridCol w:w="8150"/>
          </w:tblGrid>
        </w:tblGridChange>
      </w:tblGrid>
      <w:tr w:rsidR="00AB3A81" w:rsidTr="008714C3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4" w:author="cathay" w:date="2018-12-21T16:22:00Z">
              <w:tcPr>
                <w:tcW w:w="234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5" w:author="cathay" w:date="2018-12-21T16:22:00Z">
              <w:tcPr>
                <w:tcW w:w="8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Pr="00AB3A81" w:rsidRDefault="00AB3A81" w:rsidP="00253F46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AB3A81">
              <w:rPr>
                <w:rFonts w:ascii="細明體" w:eastAsia="細明體" w:hAnsi="細明體" w:hint="eastAsia"/>
                <w:sz w:val="20"/>
                <w:szCs w:val="20"/>
              </w:rPr>
              <w:t>寫入理賠KPI個人明細檔[每日批次作業]</w:t>
            </w:r>
          </w:p>
        </w:tc>
      </w:tr>
      <w:tr w:rsidR="00AB3A81" w:rsidTr="008714C3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6" w:author="cathay" w:date="2018-12-21T16:22:00Z">
              <w:tcPr>
                <w:tcW w:w="234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7" w:author="cathay" w:date="2018-12-21T16:22:00Z">
              <w:tcPr>
                <w:tcW w:w="8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>
              <w:rPr>
                <w:rFonts w:ascii="細明體" w:eastAsia="細明體" w:hAnsi="細明體"/>
                <w:sz w:val="20"/>
                <w:szCs w:val="20"/>
              </w:rPr>
              <w:t>H4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_B</w:t>
            </w:r>
            <w:r>
              <w:rPr>
                <w:rFonts w:ascii="細明體" w:eastAsia="細明體" w:hAnsi="細明體"/>
                <w:sz w:val="20"/>
                <w:szCs w:val="20"/>
              </w:rPr>
              <w:t>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</w:tr>
      <w:tr w:rsidR="00AB3A81" w:rsidTr="008714C3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8" w:author="cathay" w:date="2018-12-21T16:22:00Z">
              <w:tcPr>
                <w:tcW w:w="234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19" w:author="cathay" w:date="2018-12-21T16:22:00Z">
              <w:tcPr>
                <w:tcW w:w="8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AB3A81" w:rsidTr="008714C3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0" w:author="cathay" w:date="2018-12-21T16:22:00Z">
              <w:tcPr>
                <w:tcW w:w="234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1" w:author="cathay" w:date="2018-12-21T16:22:00Z">
              <w:tcPr>
                <w:tcW w:w="8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Pr="00AB3A81" w:rsidRDefault="00AB3A81" w:rsidP="00253F46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AB3A81">
              <w:rPr>
                <w:rFonts w:ascii="細明體" w:eastAsia="細明體" w:hAnsi="細明體" w:hint="eastAsia"/>
                <w:sz w:val="20"/>
                <w:szCs w:val="20"/>
              </w:rPr>
              <w:t>寫入理賠KPI明細檔[每日批次作業]</w:t>
            </w:r>
          </w:p>
        </w:tc>
      </w:tr>
      <w:tr w:rsidR="00AB3A81" w:rsidTr="008714C3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2" w:author="cathay" w:date="2018-12-21T16:22:00Z">
              <w:tcPr>
                <w:tcW w:w="234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3" w:author="cathay" w:date="2018-12-21T16:22:00Z">
              <w:tcPr>
                <w:tcW w:w="8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AB3A81" w:rsidTr="008714C3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4" w:author="cathay" w:date="2018-12-21T16:22:00Z">
              <w:tcPr>
                <w:tcW w:w="234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5" w:author="cathay" w:date="2018-12-21T16:22:00Z">
              <w:tcPr>
                <w:tcW w:w="8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AB3A81" w:rsidTr="008714C3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6" w:author="cathay" w:date="2018-12-21T16:22:00Z">
              <w:tcPr>
                <w:tcW w:w="234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7" w:author="cathay" w:date="2018-12-21T16:22:00Z">
              <w:tcPr>
                <w:tcW w:w="8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AB3A81" w:rsidTr="008714C3"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8" w:author="cathay" w:date="2018-12-21T16:22:00Z">
              <w:tcPr>
                <w:tcW w:w="234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  <w:tcPrChange w:id="29" w:author="cathay" w:date="2018-12-21T16:22:00Z">
              <w:tcPr>
                <w:tcW w:w="815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</w:tcPrChange>
          </w:tcPr>
          <w:p w:rsidR="00AB3A81" w:rsidRDefault="00AB3A81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714C3" w:rsidRPr="00C57C19" w:rsidTr="00397D79">
        <w:trPr>
          <w:ins w:id="30" w:author="cathay" w:date="2018-12-21T16:22:00Z"/>
        </w:trPr>
        <w:tc>
          <w:tcPr>
            <w:tcW w:w="1134" w:type="dxa"/>
            <w:vMerge w:val="restart"/>
            <w:vAlign w:val="center"/>
          </w:tcPr>
          <w:p w:rsidR="008714C3" w:rsidRPr="00C57C19" w:rsidRDefault="008714C3" w:rsidP="00397D79">
            <w:pPr>
              <w:rPr>
                <w:ins w:id="31" w:author="cathay" w:date="2018-12-21T16:22:00Z"/>
                <w:rFonts w:ascii="細明體" w:eastAsia="細明體" w:hAnsi="細明體" w:hint="eastAsia"/>
                <w:sz w:val="20"/>
                <w:szCs w:val="20"/>
              </w:rPr>
            </w:pPr>
            <w:ins w:id="32" w:author="cathay" w:date="2018-12-21T16:22:00Z">
              <w:r w:rsidRPr="00C57C19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134" w:type="dxa"/>
          </w:tcPr>
          <w:p w:rsidR="008714C3" w:rsidRPr="003769F8" w:rsidRDefault="008714C3" w:rsidP="00397D79">
            <w:pPr>
              <w:rPr>
                <w:ins w:id="33" w:author="cathay" w:date="2018-12-21T16:22:00Z"/>
                <w:rFonts w:ascii="細明體" w:eastAsia="細明體" w:hAnsi="細明體" w:hint="eastAsia"/>
                <w:sz w:val="20"/>
                <w:szCs w:val="20"/>
              </w:rPr>
            </w:pPr>
            <w:ins w:id="34" w:author="cathay" w:date="2018-12-21T16:22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8222" w:type="dxa"/>
          </w:tcPr>
          <w:p w:rsidR="008714C3" w:rsidRPr="00C57C19" w:rsidRDefault="008714C3" w:rsidP="00397D79">
            <w:pPr>
              <w:rPr>
                <w:ins w:id="35" w:author="cathay" w:date="2018-12-21T16:22:00Z"/>
                <w:rFonts w:ascii="細明體" w:eastAsia="細明體" w:hAnsi="細明體" w:hint="eastAsia"/>
                <w:sz w:val="20"/>
                <w:szCs w:val="20"/>
              </w:rPr>
            </w:pPr>
            <w:ins w:id="36" w:author="cathay" w:date="2018-12-21T16:22:00Z">
              <w:r w:rsidRPr="00C57C19">
                <w:rPr>
                  <w:rFonts w:ascii="細明體" w:eastAsia="細明體" w:hAnsi="細明體" w:hint="eastAsia"/>
                  <w:sz w:val="20"/>
                  <w:szCs w:val="20"/>
                </w:rPr>
                <w:t>■無 □客戶　□壽險員工　□關係企業員工　□合作廠商</w:t>
              </w:r>
            </w:ins>
          </w:p>
        </w:tc>
      </w:tr>
      <w:tr w:rsidR="008714C3" w:rsidRPr="003769F8" w:rsidTr="00397D79">
        <w:trPr>
          <w:ins w:id="37" w:author="cathay" w:date="2018-12-21T16:22:00Z"/>
        </w:trPr>
        <w:tc>
          <w:tcPr>
            <w:tcW w:w="1134" w:type="dxa"/>
            <w:vMerge/>
          </w:tcPr>
          <w:p w:rsidR="008714C3" w:rsidRDefault="008714C3" w:rsidP="00397D79">
            <w:pPr>
              <w:rPr>
                <w:ins w:id="38" w:author="cathay" w:date="2018-12-21T16:22:00Z"/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</w:tcPr>
          <w:p w:rsidR="008714C3" w:rsidRPr="003769F8" w:rsidRDefault="008714C3" w:rsidP="00397D79">
            <w:pPr>
              <w:rPr>
                <w:ins w:id="39" w:author="cathay" w:date="2018-12-21T16:22:00Z"/>
                <w:rFonts w:ascii="細明體" w:eastAsia="細明體" w:hAnsi="細明體" w:hint="eastAsia"/>
                <w:sz w:val="20"/>
                <w:szCs w:val="20"/>
              </w:rPr>
            </w:pPr>
            <w:ins w:id="40" w:author="cathay" w:date="2018-12-21T16:22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8222" w:type="dxa"/>
          </w:tcPr>
          <w:p w:rsidR="008714C3" w:rsidRPr="003769F8" w:rsidRDefault="008714C3" w:rsidP="00397D79">
            <w:pPr>
              <w:rPr>
                <w:ins w:id="41" w:author="cathay" w:date="2018-12-21T16:22:00Z"/>
                <w:rFonts w:ascii="細明體" w:eastAsia="細明體" w:hAnsi="細明體" w:hint="eastAsia"/>
                <w:sz w:val="20"/>
                <w:szCs w:val="20"/>
              </w:rPr>
            </w:pPr>
            <w:ins w:id="42" w:author="cathay" w:date="2018-12-21T16:22:00Z">
              <w:r w:rsidRPr="003769F8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AB3A81" w:rsidRPr="005A49C9" w:rsidRDefault="00AB3A81" w:rsidP="00AB3A8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A49C9" w:rsidRPr="005A49C9" w:rsidRDefault="005A49C9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5A49C9">
        <w:rPr>
          <w:rFonts w:ascii="細明體" w:eastAsia="細明體" w:hAnsi="細明體" w:hint="eastAsia"/>
          <w:b/>
          <w:kern w:val="2"/>
          <w:lang w:eastAsia="zh-TW"/>
        </w:rPr>
        <w:t>程式流程圖：</w:t>
      </w:r>
    </w:p>
    <w:p w:rsidR="005A49C9" w:rsidRDefault="00AB3A81" w:rsidP="005A49C9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>
        <w:rPr>
          <w:rFonts w:hint="eastAs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81.3pt;margin-top:35.45pt;width:47.95pt;height:0;z-index:251655680" o:connectortype="elbow" adj="-73472,-1,-73472">
            <v:stroke endarrow="block"/>
          </v:shape>
        </w:pict>
      </w:r>
      <w:r>
        <w:rPr>
          <w:rFonts w:hint="eastAsia"/>
        </w:rPr>
        <w:pict>
          <v:shape id="_x0000_s1032" type="#_x0000_t32" style="position:absolute;margin-left:206.15pt;margin-top:35.5pt;width:37.1pt;height:.05pt;flip:y;z-index:251656704" o:connectortype="straight">
            <v:stroke endarrow="block"/>
          </v:shape>
        </w:pict>
      </w:r>
      <w:r>
        <w:rPr>
          <w:rFonts w:hint="eastAsia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3" type="#_x0000_t109" style="position:absolute;margin-left:128.05pt;margin-top:12.4pt;width:79.25pt;height:44.25pt;z-index:251657728">
            <v:textbox>
              <w:txbxContent>
                <w:p w:rsidR="00AB3A81" w:rsidRDefault="00AB3A81" w:rsidP="00AB3A81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進行分類處理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243.25pt;margin-top:8.05pt;width:117pt;height:53.15pt;z-index:251658752">
            <v:textbox>
              <w:txbxContent>
                <w:p w:rsidR="00AB3A81" w:rsidRDefault="00AB3A81" w:rsidP="00AB3A81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寫入DTAAH411</w:t>
                  </w:r>
                </w:p>
              </w:txbxContent>
            </v:textbox>
          </v:shape>
        </w:pict>
      </w:r>
      <w:r>
        <w:rPr>
          <w:rFonts w:hint="eastAsia"/>
        </w:rPr>
        <w:pict>
          <v:shape id="_x0000_s1035" type="#_x0000_t109" style="position:absolute;margin-left:3.2pt;margin-top:11.15pt;width:79.25pt;height:44.25pt;z-index:251659776">
            <v:textbox>
              <w:txbxContent>
                <w:p w:rsidR="00AB3A81" w:rsidRDefault="00AB3A81" w:rsidP="00AB3A81">
                  <w:pPr>
                    <w:rPr>
                      <w:rFonts w:ascii="細明體" w:eastAsia="細明體" w:hAnsi="細明體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取得每日結案件資料</w:t>
                  </w:r>
                </w:p>
              </w:txbxContent>
            </v:textbox>
          </v:shape>
        </w:pict>
      </w:r>
    </w:p>
    <w:p w:rsidR="00AB3A81" w:rsidRDefault="00AB3A81" w:rsidP="005A49C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A49C9" w:rsidRDefault="005A49C9" w:rsidP="005A49C9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AB3A81" w:rsidRDefault="00AB3A81" w:rsidP="005A49C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E402BB" w:rsidRDefault="005A49C9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5A49C9">
        <w:rPr>
          <w:rFonts w:ascii="細明體" w:eastAsia="細明體" w:hAnsi="細明體" w:hint="eastAsia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12854" w:rsidRPr="006C7AF0" w:rsidTr="00253F4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854" w:rsidRPr="006C7AF0" w:rsidRDefault="00112854" w:rsidP="00253F4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854" w:rsidRPr="006C7AF0" w:rsidRDefault="00112854" w:rsidP="00253F46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6C7AF0">
              <w:rPr>
                <w:rFonts w:ascii="新細明體" w:hAnsi="新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854" w:rsidRPr="006C7AF0" w:rsidRDefault="00112854" w:rsidP="00253F4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854" w:rsidRPr="006C7AF0" w:rsidRDefault="00112854" w:rsidP="00253F46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854" w:rsidRPr="006C7AF0" w:rsidRDefault="00112854" w:rsidP="00253F46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854" w:rsidRPr="006C7AF0" w:rsidRDefault="00112854" w:rsidP="00253F46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2854" w:rsidRPr="006C7AF0" w:rsidRDefault="00112854" w:rsidP="00253F46">
            <w:pPr>
              <w:jc w:val="center"/>
              <w:rPr>
                <w:rFonts w:ascii="新細明體" w:hAnsi="新細明體" w:hint="eastAsia"/>
                <w:b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b/>
                <w:sz w:val="20"/>
                <w:szCs w:val="20"/>
              </w:rPr>
              <w:t>刪除</w:t>
            </w:r>
          </w:p>
        </w:tc>
      </w:tr>
      <w:tr w:rsidR="00112854" w:rsidRPr="006C7AF0" w:rsidTr="00253F4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numPr>
                <w:ilvl w:val="0"/>
                <w:numId w:val="3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供他單位使用之在職人員檔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DTA0_EMPLOYEE_WORK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12854" w:rsidRPr="006C7AF0" w:rsidTr="00253F4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numPr>
                <w:ilvl w:val="0"/>
                <w:numId w:val="3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理賠受理檔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DTAAA001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12854" w:rsidRPr="006C7AF0" w:rsidTr="00253F4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numPr>
                <w:ilvl w:val="0"/>
                <w:numId w:val="3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理賠案件處理過程批註檔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DTAAA002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12854" w:rsidRPr="006C7AF0" w:rsidTr="00253F4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numPr>
                <w:ilvl w:val="0"/>
                <w:numId w:val="3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理賠KPI績效維護檔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DTAAH400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  <w:tr w:rsidR="00112854" w:rsidRPr="006C7AF0" w:rsidTr="00253F4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numPr>
                <w:ilvl w:val="0"/>
                <w:numId w:val="3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理賠KPI明細檔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DTAAH410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253F46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112854" w:rsidRPr="006C7AF0" w:rsidTr="00253F4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numPr>
                <w:ilvl w:val="0"/>
                <w:numId w:val="3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253F46" w:rsidRDefault="00112854" w:rsidP="0011285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253F46">
              <w:rPr>
                <w:rFonts w:ascii="新細明體" w:hAnsi="新細明體" w:hint="eastAsia"/>
                <w:sz w:val="20"/>
                <w:szCs w:val="20"/>
              </w:rPr>
              <w:t>理賠KPI每日人員檔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253F46" w:rsidRDefault="00112854" w:rsidP="00112854">
            <w:pPr>
              <w:rPr>
                <w:rFonts w:ascii="新細明體" w:hAnsi="新細明體"/>
                <w:sz w:val="20"/>
                <w:szCs w:val="20"/>
              </w:rPr>
            </w:pPr>
            <w:r w:rsidRPr="00253F46">
              <w:rPr>
                <w:rFonts w:ascii="新細明體" w:hAnsi="新細明體" w:hint="eastAsia"/>
                <w:sz w:val="20"/>
                <w:szCs w:val="20"/>
              </w:rPr>
              <w:t>DTAAH411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</w:tr>
      <w:tr w:rsidR="00112854" w:rsidRPr="006C7AF0" w:rsidTr="00253F46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numPr>
                <w:ilvl w:val="0"/>
                <w:numId w:val="36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rPr>
                <w:rFonts w:ascii="新細明體" w:hAnsi="新細明體" w:cs="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核賠人員等級維護檔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/>
                <w:sz w:val="20"/>
                <w:szCs w:val="20"/>
              </w:rPr>
              <w:t>DTAAD020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2854" w:rsidRPr="006C7AF0" w:rsidRDefault="00112854" w:rsidP="00112854">
            <w:pPr>
              <w:spacing w:line="240" w:lineRule="atLeast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 w:rsidRPr="006C7AF0">
              <w:rPr>
                <w:rFonts w:ascii="新細明體" w:hAnsi="新細明體" w:hint="eastAsia"/>
                <w:sz w:val="20"/>
                <w:szCs w:val="20"/>
              </w:rPr>
              <w:t>□</w:t>
            </w:r>
          </w:p>
        </w:tc>
      </w:tr>
    </w:tbl>
    <w:p w:rsidR="00112854" w:rsidRPr="005A49C9" w:rsidRDefault="00112854" w:rsidP="0011285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E402BB" w:rsidRDefault="005A49C9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5A49C9">
        <w:rPr>
          <w:rFonts w:ascii="細明體" w:eastAsia="細明體" w:hAnsi="細明體" w:hint="eastAsia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9E327F" w:rsidTr="00253F4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27F" w:rsidRDefault="009E327F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27F" w:rsidRDefault="009E327F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27F" w:rsidRDefault="009E327F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E327F" w:rsidTr="00253F46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27F" w:rsidRDefault="009E327F" w:rsidP="009E327F">
            <w:pPr>
              <w:numPr>
                <w:ilvl w:val="0"/>
                <w:numId w:val="3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27F" w:rsidRDefault="009E327F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27F" w:rsidRDefault="009E327F" w:rsidP="00253F4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9E327F" w:rsidRPr="005A49C9" w:rsidRDefault="009E327F" w:rsidP="009E327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66D5C" w:rsidRPr="00AB3A81" w:rsidRDefault="005A49C9" w:rsidP="00F66D5C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B3A81"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JOB name</w:t>
            </w:r>
          </w:p>
        </w:tc>
        <w:tc>
          <w:tcPr>
            <w:tcW w:w="8408" w:type="dxa"/>
          </w:tcPr>
          <w:p w:rsidR="00F66D5C" w:rsidRPr="003519C9" w:rsidRDefault="00D83B10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3B10">
              <w:rPr>
                <w:sz w:val="20"/>
                <w:szCs w:val="20"/>
              </w:rPr>
              <w:t>JAAAM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程式名稱</w:t>
            </w:r>
          </w:p>
        </w:tc>
        <w:tc>
          <w:tcPr>
            <w:tcW w:w="8408" w:type="dxa"/>
          </w:tcPr>
          <w:p w:rsidR="00F66D5C" w:rsidRPr="003519C9" w:rsidRDefault="00D83B10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83B10">
              <w:rPr>
                <w:sz w:val="20"/>
                <w:szCs w:val="20"/>
              </w:rPr>
              <w:t>AAH4_B00</w:t>
            </w:r>
            <w:r w:rsidR="007839E2"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處理日期時間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66D5C">
        <w:trPr>
          <w:trHeight w:val="120"/>
        </w:trPr>
        <w:tc>
          <w:tcPr>
            <w:tcW w:w="1672" w:type="dxa"/>
          </w:tcPr>
          <w:p w:rsidR="00F66D5C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hint="eastAsia"/>
                <w:sz w:val="20"/>
                <w:szCs w:val="20"/>
              </w:rPr>
              <w:t>次系統別</w:t>
            </w:r>
          </w:p>
        </w:tc>
        <w:tc>
          <w:tcPr>
            <w:tcW w:w="8408" w:type="dxa"/>
          </w:tcPr>
          <w:p w:rsidR="00F66D5C" w:rsidRPr="003519C9" w:rsidRDefault="008A0B30" w:rsidP="00D83B1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H</w:t>
            </w:r>
            <w:r w:rsidR="00D83B10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3519C9">
        <w:trPr>
          <w:trHeight w:val="120"/>
        </w:trPr>
        <w:tc>
          <w:tcPr>
            <w:tcW w:w="1672" w:type="dxa"/>
          </w:tcPr>
          <w:p w:rsidR="003519C9" w:rsidRPr="003519C9" w:rsidRDefault="003519C9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19C9">
              <w:rPr>
                <w:rFonts w:ascii="細明體" w:eastAsia="細明體" w:hAnsi="細明體" w:hint="eastAsia"/>
                <w:sz w:val="20"/>
                <w:szCs w:val="20"/>
              </w:rPr>
              <w:t>作業週期</w:t>
            </w:r>
          </w:p>
        </w:tc>
        <w:tc>
          <w:tcPr>
            <w:tcW w:w="8408" w:type="dxa"/>
          </w:tcPr>
          <w:p w:rsidR="003519C9" w:rsidRPr="003519C9" w:rsidRDefault="00693FD6" w:rsidP="0029338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</w:tbl>
    <w:p w:rsidR="0013695B" w:rsidRDefault="0013695B" w:rsidP="0013695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AB3A81" w:rsidRDefault="00AB3A81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AB3A81">
        <w:rPr>
          <w:rFonts w:ascii="細明體" w:eastAsia="細明體" w:hAnsi="細明體" w:hint="eastAsia"/>
          <w:b/>
          <w:kern w:val="2"/>
          <w:lang w:eastAsia="zh-TW"/>
        </w:rPr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9E327F" w:rsidTr="00253F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27F" w:rsidRDefault="009E327F" w:rsidP="00253F4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27F" w:rsidRDefault="009E327F" w:rsidP="00253F4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27F" w:rsidRDefault="009E327F" w:rsidP="00253F4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327F" w:rsidRDefault="009E327F" w:rsidP="00253F4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9E327F" w:rsidTr="00253F46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27F" w:rsidRDefault="009E327F" w:rsidP="009E327F">
            <w:pPr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27F" w:rsidRDefault="009E327F" w:rsidP="00253F4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27F" w:rsidRDefault="009E327F" w:rsidP="00253F4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327F" w:rsidRDefault="009E327F" w:rsidP="00253F46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AB3A81" w:rsidRPr="00AB3A81" w:rsidRDefault="00AB3A81" w:rsidP="00AB3A8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E402BB" w:rsidRPr="00AB3A81" w:rsidRDefault="00E402BB" w:rsidP="00483F5E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AB3A81">
        <w:rPr>
          <w:rFonts w:ascii="細明體" w:eastAsia="細明體" w:hAnsi="細明體" w:hint="eastAsia"/>
          <w:b/>
          <w:kern w:val="2"/>
          <w:lang w:eastAsia="zh-TW"/>
        </w:rPr>
        <w:t>程式內容：</w:t>
      </w:r>
    </w:p>
    <w:p w:rsidR="00E402BB" w:rsidRDefault="00E402B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2075E">
        <w:rPr>
          <w:rFonts w:ascii="細明體" w:eastAsia="細明體" w:hAnsi="細明體" w:hint="eastAsia"/>
          <w:kern w:val="2"/>
          <w:lang w:eastAsia="zh-TW"/>
        </w:rPr>
        <w:t>起始：</w:t>
      </w:r>
    </w:p>
    <w:p w:rsidR="00FA6DCC" w:rsidRPr="0069566E" w:rsidRDefault="00562D78" w:rsidP="00FA6DCC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傳入初始參數</w:t>
      </w:r>
      <w:r w:rsidR="00FA6DCC">
        <w:rPr>
          <w:rFonts w:ascii="細明體" w:eastAsia="細明體" w:hAnsi="細明體" w:hint="eastAsia"/>
          <w:lang w:eastAsia="zh-TW"/>
        </w:rPr>
        <w:t>：</w:t>
      </w:r>
      <w:r w:rsidR="00E9304C" w:rsidRPr="0069566E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CE2872" w:rsidRPr="00CE2872" w:rsidRDefault="00CE2872" w:rsidP="00FA6DCC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E2872">
        <w:rPr>
          <w:kern w:val="2"/>
          <w:szCs w:val="24"/>
          <w:lang w:eastAsia="zh-TW"/>
        </w:rPr>
        <w:t>END_CASE_DATE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傳入參數</w:t>
      </w:r>
    </w:p>
    <w:p w:rsidR="00CE2872" w:rsidRPr="00CE2872" w:rsidRDefault="00CE2872" w:rsidP="00FA6DCC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>
        <w:rPr>
          <w:rFonts w:hint="eastAsia"/>
          <w:kern w:val="2"/>
          <w:szCs w:val="24"/>
          <w:lang w:eastAsia="zh-TW"/>
        </w:rPr>
        <w:t>傳入參數</w:t>
      </w:r>
      <w:r>
        <w:rPr>
          <w:rFonts w:hint="eastAsia"/>
          <w:kern w:val="2"/>
          <w:szCs w:val="24"/>
          <w:lang w:eastAsia="zh-TW"/>
        </w:rPr>
        <w:t xml:space="preserve"> == NULL</w:t>
      </w:r>
    </w:p>
    <w:p w:rsidR="00CE2872" w:rsidRPr="000540D9" w:rsidRDefault="00CE2872" w:rsidP="00CE2872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CE2872">
        <w:rPr>
          <w:kern w:val="2"/>
          <w:szCs w:val="24"/>
          <w:lang w:eastAsia="zh-TW"/>
        </w:rPr>
        <w:t>END_CASE_DATE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CE2872">
        <w:rPr>
          <w:kern w:val="2"/>
          <w:szCs w:val="24"/>
          <w:lang w:eastAsia="zh-TW"/>
        </w:rPr>
        <w:t>theCathayDate.getShutdownDay()</w:t>
      </w:r>
    </w:p>
    <w:p w:rsidR="00A42F1B" w:rsidRPr="00A42F1B" w:rsidRDefault="00A42F1B" w:rsidP="003120F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設</w:t>
      </w:r>
      <w:r w:rsidR="005D7A5F">
        <w:rPr>
          <w:rFonts w:ascii="細明體" w:eastAsia="細明體" w:hAnsi="細明體" w:hint="eastAsia"/>
          <w:kern w:val="2"/>
          <w:lang w:eastAsia="zh-TW"/>
        </w:rPr>
        <w:t>定</w:t>
      </w:r>
      <w:r>
        <w:rPr>
          <w:rFonts w:ascii="細明體" w:eastAsia="細明體" w:hAnsi="細明體" w:hint="eastAsia"/>
          <w:kern w:val="2"/>
          <w:lang w:eastAsia="zh-TW"/>
        </w:rPr>
        <w:t>單位代號</w:t>
      </w:r>
      <w:r>
        <w:rPr>
          <w:rFonts w:ascii="細明體" w:eastAsia="細明體" w:hAnsi="細明體" w:hint="eastAsia"/>
          <w:lang w:eastAsia="zh-TW"/>
        </w:rPr>
        <w:t>：</w:t>
      </w:r>
    </w:p>
    <w:p w:rsidR="00A42F1B" w:rsidRDefault="00A42F1B" w:rsidP="00A42F1B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ARRAY[] </w:t>
      </w:r>
      <w:r>
        <w:rPr>
          <w:rFonts w:ascii="Courier New" w:hAnsi="Courier New" w:cs="Courier New"/>
          <w:color w:val="0000C0"/>
          <w:highlight w:val="yellow"/>
        </w:rPr>
        <w:t>UNIT_NUM</w:t>
      </w:r>
      <w:r>
        <w:rPr>
          <w:rFonts w:ascii="Courier New" w:hAnsi="Courier New" w:cs="Courier New" w:hint="eastAsia"/>
          <w:color w:val="0000C0"/>
          <w:lang w:eastAsia="zh-TW"/>
        </w:rPr>
        <w:t xml:space="preserve"> = </w:t>
      </w:r>
      <w:ins w:id="43" w:author="cathay" w:date="2018-12-21T16:19:00Z">
        <w:r w:rsidR="009D06DA" w:rsidRPr="00F3221C">
          <w:rPr>
            <w:rFonts w:ascii="細明體" w:eastAsia="細明體" w:hAnsi="細明體"/>
            <w:kern w:val="2"/>
            <w:lang w:eastAsia="zh-TW"/>
          </w:rPr>
          <w:t>FieldOptionList.getAllOption("AA", "CLAIM_DIV_NO").toArray();</w:t>
        </w:r>
      </w:ins>
      <w:del w:id="44" w:author="cathay" w:date="2018-12-21T16:19:00Z">
        <w:r w:rsidRPr="00A42F1B" w:rsidDel="009D06DA">
          <w:rPr>
            <w:rFonts w:ascii="Courier New" w:hAnsi="Courier New" w:cs="Courier New"/>
            <w:color w:val="0000C0"/>
            <w:lang w:eastAsia="zh-TW"/>
          </w:rPr>
          <w:delText>{"3600300", "4200300", "4800300", "5300300", "5300400", "5400300"}</w:delText>
        </w:r>
      </w:del>
    </w:p>
    <w:p w:rsidR="00A42F1B" w:rsidRPr="00AC393A" w:rsidRDefault="00AC393A" w:rsidP="00A42F1B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>]</w:t>
      </w:r>
      <w:r>
        <w:rPr>
          <w:rFonts w:ascii="細明體" w:eastAsia="細明體" w:hAnsi="細明體" w:hint="eastAsia"/>
          <w:lang w:eastAsia="zh-TW"/>
        </w:rPr>
        <w:t>：</w:t>
      </w:r>
    </w:p>
    <w:p w:rsidR="00AC393A" w:rsidRPr="00AC393A" w:rsidRDefault="00AC393A" w:rsidP="00AC393A">
      <w:pPr>
        <w:pStyle w:val="Tabletext"/>
        <w:keepLines w:val="0"/>
        <w:numPr>
          <w:ilvl w:val="2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取得各單位之人員：</w:t>
      </w:r>
    </w:p>
    <w:p w:rsidR="00AC393A" w:rsidRDefault="00AC393A" w:rsidP="00AC393A">
      <w:pPr>
        <w:pStyle w:val="Tabletext"/>
        <w:keepLines w:val="0"/>
        <w:numPr>
          <w:ilvl w:val="3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READ </w:t>
      </w:r>
      <w:r w:rsidRPr="00AC393A">
        <w:rPr>
          <w:rFonts w:ascii="細明體" w:eastAsia="細明體" w:hAnsi="細明體"/>
          <w:lang w:eastAsia="zh-TW"/>
        </w:rPr>
        <w:t>DTA0_EMPLOYEE_WORK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486A4F">
        <w:rPr>
          <w:rFonts w:ascii="細明體" w:eastAsia="細明體" w:hAnsi="細明體" w:hint="eastAsia"/>
          <w:lang w:eastAsia="zh-TW"/>
        </w:rPr>
        <w:t xml:space="preserve">A INNER JOIN </w:t>
      </w:r>
      <w:r w:rsidR="00486A4F" w:rsidRPr="00486A4F">
        <w:rPr>
          <w:rFonts w:ascii="細明體" w:eastAsia="細明體" w:hAnsi="細明體"/>
          <w:lang w:eastAsia="zh-TW"/>
        </w:rPr>
        <w:t>DTAAD020</w:t>
      </w:r>
      <w:r w:rsidR="00486A4F" w:rsidRPr="00486A4F">
        <w:rPr>
          <w:rFonts w:ascii="細明體" w:eastAsia="細明體" w:hAnsi="細明體" w:hint="eastAsia"/>
          <w:lang w:eastAsia="zh-TW"/>
        </w:rPr>
        <w:t xml:space="preserve"> </w:t>
      </w:r>
      <w:r w:rsidR="00486A4F">
        <w:rPr>
          <w:rFonts w:ascii="細明體" w:eastAsia="細明體" w:hAnsi="細明體" w:hint="eastAsia"/>
          <w:lang w:eastAsia="zh-TW"/>
        </w:rPr>
        <w:t xml:space="preserve">B ON </w:t>
      </w:r>
      <w:r w:rsidR="00486A4F" w:rsidRPr="00486A4F">
        <w:rPr>
          <w:rFonts w:ascii="細明體" w:eastAsia="細明體" w:hAnsi="細明體"/>
          <w:lang w:eastAsia="zh-TW"/>
        </w:rPr>
        <w:t>A.EMPLOYEE_ID = B.DECD_EMP_ID</w:t>
      </w:r>
      <w:r w:rsidR="00486A4F" w:rsidRPr="00486A4F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 xml:space="preserve">WHERE </w:t>
      </w:r>
      <w:r w:rsidR="00486A4F">
        <w:rPr>
          <w:rFonts w:ascii="細明體" w:eastAsia="細明體" w:hAnsi="細明體" w:hint="eastAsia"/>
          <w:lang w:eastAsia="zh-TW"/>
        </w:rPr>
        <w:t>A.</w:t>
      </w:r>
      <w:r w:rsidRPr="00AC393A">
        <w:rPr>
          <w:rFonts w:ascii="細明體" w:eastAsia="細明體" w:hAnsi="細明體"/>
          <w:lang w:eastAsia="zh-TW"/>
        </w:rPr>
        <w:t>DIV_NO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>]</w:t>
      </w:r>
      <w:del w:id="45" w:author="cathay" w:date="2018-12-21T16:19:00Z">
        <w:r w:rsidR="00486A4F" w:rsidDel="009D06DA">
          <w:rPr>
            <w:rFonts w:hint="eastAsia"/>
            <w:kern w:val="2"/>
            <w:szCs w:val="24"/>
            <w:lang w:eastAsia="zh-TW"/>
          </w:rPr>
          <w:delText xml:space="preserve"> </w:delText>
        </w:r>
        <w:r w:rsidR="00486A4F" w:rsidRPr="00486A4F" w:rsidDel="009D06DA">
          <w:rPr>
            <w:kern w:val="2"/>
            <w:szCs w:val="24"/>
            <w:lang w:eastAsia="zh-TW"/>
          </w:rPr>
          <w:delText>AND B.INSN_KPI = 'Y'</w:delText>
        </w:r>
      </w:del>
    </w:p>
    <w:p w:rsidR="00AC393A" w:rsidRPr="004E241E" w:rsidRDefault="004E241E" w:rsidP="00AC393A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將讀取結果紀錄於mList</w:t>
      </w:r>
    </w:p>
    <w:p w:rsidR="004E241E" w:rsidRPr="00486A4F" w:rsidRDefault="004E241E" w:rsidP="00AC393A">
      <w:pPr>
        <w:pStyle w:val="Tabletext"/>
        <w:keepLines w:val="0"/>
        <w:numPr>
          <w:ilvl w:val="4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逐筆讀取mList</w:t>
      </w:r>
    </w:p>
    <w:p w:rsidR="00486A4F" w:rsidRPr="00486A4F" w:rsidRDefault="00486A4F" w:rsidP="00486A4F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部門員工ID = A.</w:t>
      </w:r>
      <w:r w:rsidRPr="00486A4F">
        <w:rPr>
          <w:rFonts w:ascii="細明體" w:eastAsia="細明體" w:hAnsi="細明體"/>
          <w:lang w:eastAsia="zh-TW"/>
        </w:rPr>
        <w:t>EMPLOYEE_ID</w:t>
      </w:r>
    </w:p>
    <w:p w:rsidR="00486A4F" w:rsidRPr="005D14D7" w:rsidRDefault="005D14D7" w:rsidP="00486A4F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員工任用日 = A.</w:t>
      </w:r>
      <w:r w:rsidRPr="005D14D7">
        <w:t xml:space="preserve"> </w:t>
      </w:r>
      <w:r w:rsidRPr="005D14D7">
        <w:rPr>
          <w:rFonts w:ascii="細明體" w:eastAsia="細明體" w:hAnsi="細明體"/>
          <w:lang w:eastAsia="zh-TW"/>
        </w:rPr>
        <w:t>EMPLOY_DATE</w:t>
      </w:r>
    </w:p>
    <w:p w:rsidR="005D14D7" w:rsidRPr="004E241E" w:rsidRDefault="005D14D7" w:rsidP="00486A4F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員工到職日 = A.</w:t>
      </w:r>
      <w:r w:rsidRPr="005D14D7">
        <w:t xml:space="preserve"> </w:t>
      </w:r>
      <w:r w:rsidRPr="005D14D7">
        <w:rPr>
          <w:rFonts w:ascii="細明體" w:eastAsia="細明體" w:hAnsi="細明體"/>
          <w:lang w:eastAsia="zh-TW"/>
        </w:rPr>
        <w:t>ARRIVAL_DATE</w:t>
      </w:r>
    </w:p>
    <w:p w:rsidR="004E241E" w:rsidRPr="00DB28E6" w:rsidRDefault="004E241E" w:rsidP="004E241E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READ </w:t>
      </w:r>
      <w:r w:rsidRPr="004E241E">
        <w:rPr>
          <w:rFonts w:ascii="細明體" w:eastAsia="細明體" w:hAnsi="細明體"/>
          <w:lang w:eastAsia="zh-TW"/>
        </w:rPr>
        <w:t>DTAAA</w:t>
      </w:r>
      <w:r w:rsidR="00602F7A">
        <w:rPr>
          <w:rFonts w:ascii="細明體" w:eastAsia="細明體" w:hAnsi="細明體" w:hint="eastAsia"/>
          <w:lang w:eastAsia="zh-TW"/>
        </w:rPr>
        <w:t>4</w:t>
      </w:r>
      <w:r w:rsidR="00C71A04">
        <w:rPr>
          <w:rFonts w:ascii="細明體" w:eastAsia="細明體" w:hAnsi="細明體" w:hint="eastAsia"/>
          <w:lang w:eastAsia="zh-TW"/>
        </w:rPr>
        <w:t>10</w:t>
      </w:r>
      <w:r>
        <w:rPr>
          <w:rFonts w:ascii="細明體" w:eastAsia="細明體" w:hAnsi="細明體" w:hint="eastAsia"/>
          <w:lang w:eastAsia="zh-TW"/>
        </w:rPr>
        <w:t xml:space="preserve"> WHERE </w:t>
      </w:r>
      <w:r w:rsidRPr="004E241E">
        <w:rPr>
          <w:rFonts w:ascii="細明體" w:eastAsia="細明體" w:hAnsi="細明體"/>
          <w:lang w:eastAsia="zh-TW"/>
        </w:rPr>
        <w:t>END_CASE_DATE</w:t>
      </w:r>
      <w:r>
        <w:rPr>
          <w:rFonts w:ascii="細明體" w:eastAsia="細明體" w:hAnsi="細明體" w:hint="eastAsia"/>
          <w:lang w:eastAsia="zh-TW"/>
        </w:rPr>
        <w:t xml:space="preserve"> = 傳入參數 AND </w:t>
      </w:r>
      <w:r w:rsidRPr="004E241E">
        <w:rPr>
          <w:rFonts w:ascii="細明體" w:eastAsia="細明體" w:hAnsi="細明體"/>
          <w:lang w:eastAsia="zh-TW"/>
        </w:rPr>
        <w:t>DECD_DIV</w:t>
      </w:r>
      <w:r>
        <w:rPr>
          <w:rFonts w:ascii="細明體" w:eastAsia="細明體" w:hAnsi="細明體" w:hint="eastAsia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 xml:space="preserve">] AND </w:t>
      </w:r>
      <w:r w:rsidRPr="004E241E">
        <w:rPr>
          <w:kern w:val="2"/>
          <w:szCs w:val="24"/>
          <w:lang w:eastAsia="zh-TW"/>
        </w:rPr>
        <w:t>DECD_EMP_ID</w:t>
      </w:r>
      <w:r>
        <w:rPr>
          <w:rFonts w:hint="eastAsia"/>
          <w:kern w:val="2"/>
          <w:szCs w:val="24"/>
          <w:lang w:eastAsia="zh-TW"/>
        </w:rPr>
        <w:t xml:space="preserve"> =</w:t>
      </w:r>
      <w:r w:rsidR="00C71A04">
        <w:rPr>
          <w:rFonts w:hint="eastAsia"/>
          <w:kern w:val="2"/>
          <w:szCs w:val="24"/>
          <w:lang w:eastAsia="zh-TW"/>
        </w:rPr>
        <w:t xml:space="preserve"> </w:t>
      </w:r>
      <w:r w:rsidR="00C71A04">
        <w:rPr>
          <w:rFonts w:ascii="細明體" w:eastAsia="細明體" w:hAnsi="細明體" w:hint="eastAsia"/>
          <w:lang w:eastAsia="zh-TW"/>
        </w:rPr>
        <w:t>員工到職日</w:t>
      </w:r>
    </w:p>
    <w:p w:rsidR="00DB28E6" w:rsidRPr="00C71A04" w:rsidRDefault="00DB28E6" w:rsidP="00DB28E6">
      <w:pPr>
        <w:pStyle w:val="Tabletext"/>
        <w:keepLines w:val="0"/>
        <w:numPr>
          <w:ilvl w:val="6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將讀取結果紀錄於mList2</w:t>
      </w:r>
    </w:p>
    <w:p w:rsidR="00C71A04" w:rsidRPr="00C71A04" w:rsidRDefault="00C71A04" w:rsidP="004E241E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IF員工任用日 == NULL</w:t>
      </w:r>
    </w:p>
    <w:p w:rsidR="00C71A04" w:rsidRDefault="00C71A04" w:rsidP="00C71A04">
      <w:pPr>
        <w:pStyle w:val="Tabletext"/>
        <w:keepLines w:val="0"/>
        <w:numPr>
          <w:ilvl w:val="6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71A04">
        <w:rPr>
          <w:rFonts w:hint="eastAsia"/>
          <w:kern w:val="2"/>
          <w:szCs w:val="24"/>
          <w:lang w:eastAsia="zh-TW"/>
        </w:rPr>
        <w:t>人力權重值</w:t>
      </w:r>
      <w:r>
        <w:rPr>
          <w:rFonts w:hint="eastAsia"/>
          <w:kern w:val="2"/>
          <w:szCs w:val="24"/>
          <w:lang w:eastAsia="zh-TW"/>
        </w:rPr>
        <w:t xml:space="preserve"> = 0.0</w:t>
      </w:r>
    </w:p>
    <w:p w:rsidR="00C71A04" w:rsidRDefault="00C71A04" w:rsidP="00C71A04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C71A04">
        <w:rPr>
          <w:rFonts w:hint="eastAsia"/>
          <w:kern w:val="2"/>
          <w:szCs w:val="24"/>
          <w:lang w:eastAsia="zh-TW"/>
        </w:rPr>
        <w:t>90</w:t>
      </w:r>
      <w:r w:rsidRPr="00C71A04">
        <w:rPr>
          <w:rFonts w:hint="eastAsia"/>
          <w:kern w:val="2"/>
          <w:szCs w:val="24"/>
          <w:lang w:eastAsia="zh-TW"/>
        </w:rPr>
        <w:t>天</w:t>
      </w:r>
      <w:r w:rsidRPr="00C71A04">
        <w:rPr>
          <w:rFonts w:hint="eastAsia"/>
          <w:kern w:val="2"/>
          <w:szCs w:val="24"/>
          <w:lang w:eastAsia="zh-TW"/>
        </w:rPr>
        <w:t>&lt;=</w:t>
      </w:r>
      <w:r w:rsidRPr="00C71A04">
        <w:rPr>
          <w:rFonts w:hint="eastAsia"/>
          <w:kern w:val="2"/>
          <w:szCs w:val="24"/>
          <w:lang w:eastAsia="zh-TW"/>
        </w:rPr>
        <w:t>到職日數</w:t>
      </w:r>
      <w:r w:rsidRPr="00C71A04">
        <w:rPr>
          <w:rFonts w:hint="eastAsia"/>
          <w:kern w:val="2"/>
          <w:szCs w:val="24"/>
          <w:lang w:eastAsia="zh-TW"/>
        </w:rPr>
        <w:t>&lt;180</w:t>
      </w:r>
      <w:r w:rsidRPr="00C71A04">
        <w:rPr>
          <w:rFonts w:hint="eastAsia"/>
          <w:kern w:val="2"/>
          <w:szCs w:val="24"/>
          <w:lang w:eastAsia="zh-TW"/>
        </w:rPr>
        <w:t>天</w:t>
      </w:r>
    </w:p>
    <w:p w:rsidR="00C71A04" w:rsidRDefault="00C71A04" w:rsidP="00C71A04">
      <w:pPr>
        <w:pStyle w:val="Tabletext"/>
        <w:keepLines w:val="0"/>
        <w:numPr>
          <w:ilvl w:val="6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71A04">
        <w:rPr>
          <w:rFonts w:hint="eastAsia"/>
          <w:kern w:val="2"/>
          <w:szCs w:val="24"/>
          <w:lang w:eastAsia="zh-TW"/>
        </w:rPr>
        <w:t>人力權重值</w:t>
      </w:r>
      <w:r>
        <w:rPr>
          <w:rFonts w:hint="eastAsia"/>
          <w:kern w:val="2"/>
          <w:szCs w:val="24"/>
          <w:lang w:eastAsia="zh-TW"/>
        </w:rPr>
        <w:t xml:space="preserve"> = 0.5</w:t>
      </w:r>
    </w:p>
    <w:p w:rsidR="00C71A04" w:rsidRDefault="00C71A04" w:rsidP="00C71A04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IF </w:t>
      </w:r>
      <w:r w:rsidRPr="00C71A04">
        <w:rPr>
          <w:rFonts w:hint="eastAsia"/>
          <w:kern w:val="2"/>
          <w:szCs w:val="24"/>
          <w:lang w:eastAsia="zh-TW"/>
        </w:rPr>
        <w:t>到職日數</w:t>
      </w:r>
      <w:r>
        <w:rPr>
          <w:rFonts w:hint="eastAsia"/>
          <w:kern w:val="2"/>
          <w:szCs w:val="24"/>
          <w:lang w:eastAsia="zh-TW"/>
        </w:rPr>
        <w:t>&gt;=</w:t>
      </w:r>
      <w:r w:rsidRPr="00C71A04">
        <w:rPr>
          <w:rFonts w:hint="eastAsia"/>
          <w:kern w:val="2"/>
          <w:szCs w:val="24"/>
          <w:lang w:eastAsia="zh-TW"/>
        </w:rPr>
        <w:t>180</w:t>
      </w:r>
      <w:r w:rsidRPr="00C71A04">
        <w:rPr>
          <w:rFonts w:hint="eastAsia"/>
          <w:kern w:val="2"/>
          <w:szCs w:val="24"/>
          <w:lang w:eastAsia="zh-TW"/>
        </w:rPr>
        <w:t>天</w:t>
      </w:r>
    </w:p>
    <w:p w:rsidR="00C71A04" w:rsidRDefault="00C71A04" w:rsidP="00C71A04">
      <w:pPr>
        <w:pStyle w:val="Tabletext"/>
        <w:keepLines w:val="0"/>
        <w:numPr>
          <w:ilvl w:val="6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C71A04">
        <w:rPr>
          <w:rFonts w:hint="eastAsia"/>
          <w:kern w:val="2"/>
          <w:szCs w:val="24"/>
          <w:lang w:eastAsia="zh-TW"/>
        </w:rPr>
        <w:lastRenderedPageBreak/>
        <w:t>人力權重值</w:t>
      </w:r>
      <w:r>
        <w:rPr>
          <w:rFonts w:hint="eastAsia"/>
          <w:kern w:val="2"/>
          <w:szCs w:val="24"/>
          <w:lang w:eastAsia="zh-TW"/>
        </w:rPr>
        <w:t xml:space="preserve"> = 1.0</w:t>
      </w:r>
    </w:p>
    <w:p w:rsidR="00C71A04" w:rsidRDefault="00C71A04" w:rsidP="00C71A04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工作日</w:t>
      </w:r>
      <w:r>
        <w:rPr>
          <w:rFonts w:hint="eastAsia"/>
          <w:kern w:val="2"/>
          <w:szCs w:val="24"/>
          <w:lang w:eastAsia="zh-TW"/>
        </w:rPr>
        <w:t xml:space="preserve"> = 1</w:t>
      </w:r>
    </w:p>
    <w:p w:rsidR="00DB28E6" w:rsidRPr="00DB28E6" w:rsidRDefault="00DB28E6" w:rsidP="00C71A04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mList2.size() == 0</w:t>
      </w:r>
    </w:p>
    <w:p w:rsidR="00DB28E6" w:rsidRDefault="00DB28E6" w:rsidP="00DB28E6">
      <w:pPr>
        <w:pStyle w:val="Tabletext"/>
        <w:keepLines w:val="0"/>
        <w:numPr>
          <w:ilvl w:val="6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DB28E6">
        <w:rPr>
          <w:kern w:val="2"/>
          <w:szCs w:val="24"/>
          <w:lang w:eastAsia="zh-TW"/>
        </w:rPr>
        <w:t>A.DECD_LEVEL FROM DBAA.DTAAD020 A WHERE A.DECD_EMP_ID =</w:t>
      </w:r>
      <w:r w:rsidR="000E65C4">
        <w:rPr>
          <w:rFonts w:hint="eastAsia"/>
          <w:kern w:val="2"/>
          <w:szCs w:val="24"/>
          <w:lang w:eastAsia="zh-TW"/>
        </w:rPr>
        <w:t xml:space="preserve"> </w:t>
      </w:r>
      <w:r w:rsidR="000E65C4">
        <w:rPr>
          <w:rFonts w:ascii="細明體" w:eastAsia="細明體" w:hAnsi="細明體" w:hint="eastAsia"/>
          <w:lang w:eastAsia="zh-TW"/>
        </w:rPr>
        <w:t>部門員工ID</w:t>
      </w:r>
    </w:p>
    <w:p w:rsidR="00DB28E6" w:rsidRDefault="00DB28E6" w:rsidP="00DB28E6">
      <w:pPr>
        <w:pStyle w:val="Tabletext"/>
        <w:keepLines w:val="0"/>
        <w:numPr>
          <w:ilvl w:val="6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人員等級</w:t>
      </w:r>
      <w:r>
        <w:rPr>
          <w:rFonts w:hint="eastAsia"/>
          <w:kern w:val="2"/>
          <w:szCs w:val="24"/>
          <w:lang w:eastAsia="zh-TW"/>
        </w:rPr>
        <w:t xml:space="preserve"> = </w:t>
      </w:r>
      <w:r w:rsidRPr="00DB28E6">
        <w:rPr>
          <w:kern w:val="2"/>
          <w:szCs w:val="24"/>
          <w:lang w:eastAsia="zh-TW"/>
        </w:rPr>
        <w:t>A.DECD_LEVEL</w:t>
      </w:r>
    </w:p>
    <w:p w:rsidR="00337471" w:rsidRPr="006E4C56" w:rsidRDefault="00337471" w:rsidP="006E4C56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b/>
          <w:kern w:val="2"/>
          <w:szCs w:val="24"/>
          <w:lang w:eastAsia="zh-TW"/>
        </w:rPr>
      </w:pPr>
      <w:r w:rsidRPr="00337471">
        <w:rPr>
          <w:rFonts w:ascii="Courier New" w:hAnsi="Courier New" w:cs="Courier New" w:hint="eastAsia"/>
          <w:b/>
        </w:rPr>
        <w:t>統計承辦件</w:t>
      </w:r>
      <w:r>
        <w:rPr>
          <w:rFonts w:ascii="Courier New" w:hAnsi="Courier New" w:cs="Courier New" w:hint="eastAsia"/>
          <w:b/>
          <w:lang w:eastAsia="zh-TW"/>
        </w:rPr>
        <w:t>:</w:t>
      </w:r>
    </w:p>
    <w:p w:rsidR="00522F70" w:rsidRPr="00F038AC" w:rsidRDefault="00FB66C0" w:rsidP="00522F70">
      <w:pPr>
        <w:pStyle w:val="Tabletext"/>
        <w:keepLines w:val="0"/>
        <w:numPr>
          <w:ilvl w:val="6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 w:rsidR="006E4C56">
        <w:rPr>
          <w:rFonts w:ascii="細明體" w:eastAsia="細明體" w:hAnsi="細明體" w:hint="eastAsia"/>
          <w:lang w:eastAsia="zh-TW"/>
        </w:rPr>
        <w:t>mList2</w:t>
      </w:r>
    </w:p>
    <w:p w:rsidR="00F038AC" w:rsidRPr="004D5C37" w:rsidRDefault="00F038AC" w:rsidP="00F038AC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038AC">
        <w:rPr>
          <w:rFonts w:hint="eastAsia"/>
          <w:kern w:val="2"/>
          <w:szCs w:val="24"/>
          <w:lang w:eastAsia="zh-TW"/>
        </w:rPr>
        <w:t>核賠單位標準值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</w:t>
      </w:r>
      <w:r>
        <w:rPr>
          <w:rFonts w:ascii="細明體" w:eastAsia="細明體" w:hAnsi="細明體"/>
          <w:lang w:eastAsia="zh-TW"/>
        </w:rPr>
        <w:t>“</w:t>
      </w:r>
      <w:r w:rsidRPr="00F038AC">
        <w:rPr>
          <w:rFonts w:ascii="細明體" w:eastAsia="細明體" w:hAnsi="細明體"/>
          <w:lang w:eastAsia="zh-TW"/>
        </w:rPr>
        <w:t>DECD_DIV_VALUE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4D5C37" w:rsidRPr="00C157B2" w:rsidRDefault="004D5C37" w:rsidP="00F038AC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員工</w:t>
      </w:r>
      <w:r w:rsidR="00C157B2">
        <w:rPr>
          <w:rFonts w:ascii="細明體" w:eastAsia="細明體" w:hAnsi="細明體" w:hint="eastAsia"/>
          <w:lang w:eastAsia="zh-TW"/>
        </w:rPr>
        <w:t>標準值</w:t>
      </w:r>
      <w:r>
        <w:rPr>
          <w:rFonts w:ascii="細明體" w:eastAsia="細明體" w:hAnsi="細明體" w:hint="eastAsia"/>
          <w:lang w:eastAsia="zh-TW"/>
        </w:rPr>
        <w:t xml:space="preserve"> = mList2.get(</w:t>
      </w:r>
      <w:r>
        <w:rPr>
          <w:rFonts w:ascii="細明體" w:eastAsia="細明體" w:hAnsi="細明體"/>
          <w:lang w:eastAsia="zh-TW"/>
        </w:rPr>
        <w:t>“</w:t>
      </w:r>
      <w:r w:rsidRPr="00F038AC">
        <w:rPr>
          <w:rFonts w:ascii="細明體" w:eastAsia="細明體" w:hAnsi="細明體"/>
          <w:lang w:eastAsia="zh-TW"/>
        </w:rPr>
        <w:t>DECD_</w:t>
      </w:r>
      <w:r>
        <w:rPr>
          <w:rFonts w:ascii="細明體" w:eastAsia="細明體" w:hAnsi="細明體" w:hint="eastAsia"/>
          <w:lang w:eastAsia="zh-TW"/>
        </w:rPr>
        <w:t>VAL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C157B2" w:rsidRPr="00C157B2" w:rsidRDefault="00C157B2" w:rsidP="00C157B2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員工等級 = mList2.get(</w:t>
      </w:r>
      <w:r>
        <w:rPr>
          <w:rFonts w:ascii="細明體" w:eastAsia="細明體" w:hAnsi="細明體"/>
          <w:lang w:eastAsia="zh-TW"/>
        </w:rPr>
        <w:t>“</w:t>
      </w:r>
      <w:r w:rsidRPr="00DB28E6">
        <w:rPr>
          <w:kern w:val="2"/>
          <w:szCs w:val="24"/>
          <w:lang w:eastAsia="zh-TW"/>
        </w:rPr>
        <w:t>DECD_LEVEL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B96AED" w:rsidRPr="006E4C56" w:rsidRDefault="006E4C56" w:rsidP="00B96AED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</w:p>
    <w:p w:rsidR="006E4C56" w:rsidRDefault="006E4C56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A++</w:t>
      </w:r>
    </w:p>
    <w:p w:rsidR="00CA33FA" w:rsidRPr="00E90B96" w:rsidRDefault="00CA33FA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KPI_UNDERTAKE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E90B96" w:rsidRPr="00522F70" w:rsidRDefault="006E4C56" w:rsidP="00B96AED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B</w:t>
      </w:r>
      <w:r>
        <w:rPr>
          <w:rFonts w:ascii="細明體" w:eastAsia="細明體" w:hAnsi="細明體"/>
          <w:lang w:eastAsia="zh-TW"/>
        </w:rPr>
        <w:t>’</w:t>
      </w:r>
    </w:p>
    <w:p w:rsidR="006E4C56" w:rsidRDefault="006E4C56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B++</w:t>
      </w:r>
    </w:p>
    <w:p w:rsidR="00CA33FA" w:rsidRPr="00E90B96" w:rsidRDefault="00CA33FA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KPI_UNDERTAKE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6E4C56" w:rsidRPr="00522F70" w:rsidRDefault="006E4C56" w:rsidP="006E4C56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C</w:t>
      </w:r>
      <w:r>
        <w:rPr>
          <w:rFonts w:ascii="細明體" w:eastAsia="細明體" w:hAnsi="細明體"/>
          <w:lang w:eastAsia="zh-TW"/>
        </w:rPr>
        <w:t>’</w:t>
      </w:r>
    </w:p>
    <w:p w:rsidR="006E4C56" w:rsidRDefault="006E4C56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C++</w:t>
      </w:r>
    </w:p>
    <w:p w:rsidR="00CA33FA" w:rsidRPr="00E90B96" w:rsidRDefault="00CA33FA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KPI_UNDERTAKE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6E4C56" w:rsidRPr="00522F70" w:rsidRDefault="006E4C56" w:rsidP="006E4C56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</w:p>
    <w:p w:rsidR="006E4C56" w:rsidRDefault="006E4C56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D++</w:t>
      </w:r>
    </w:p>
    <w:p w:rsidR="00CA33FA" w:rsidRPr="00E90B96" w:rsidRDefault="00CA33FA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KPI_UNDERTAKE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6E4C56" w:rsidRPr="00522F70" w:rsidRDefault="006E4C56" w:rsidP="006E4C56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E</w:t>
      </w:r>
      <w:r>
        <w:rPr>
          <w:rFonts w:ascii="細明體" w:eastAsia="細明體" w:hAnsi="細明體"/>
          <w:lang w:eastAsia="zh-TW"/>
        </w:rPr>
        <w:t>’</w:t>
      </w:r>
    </w:p>
    <w:p w:rsidR="006E4C56" w:rsidRDefault="006E4C56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E++</w:t>
      </w:r>
    </w:p>
    <w:p w:rsidR="00CA33FA" w:rsidRPr="00E90B96" w:rsidRDefault="00CA33FA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KPI_UNDERTAKE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6E4C56" w:rsidRPr="00522F70" w:rsidRDefault="006E4C56" w:rsidP="006E4C56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F</w:t>
      </w:r>
      <w:r>
        <w:rPr>
          <w:rFonts w:ascii="細明體" w:eastAsia="細明體" w:hAnsi="細明體"/>
          <w:lang w:eastAsia="zh-TW"/>
        </w:rPr>
        <w:t>’</w:t>
      </w:r>
    </w:p>
    <w:p w:rsidR="001823CC" w:rsidRDefault="006E4C56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F++</w:t>
      </w:r>
    </w:p>
    <w:p w:rsidR="009E7C6E" w:rsidRPr="009D06DA" w:rsidRDefault="009E7C6E" w:rsidP="009D06DA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F++</w:t>
      </w:r>
    </w:p>
    <w:p w:rsidR="00CA33FA" w:rsidRDefault="00CA33FA" w:rsidP="006E4C5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mList2.get(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KPI_UNDERTAKE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6E4C56" w:rsidRPr="000E65C4" w:rsidRDefault="006E4C56" w:rsidP="006E4C56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337471">
        <w:rPr>
          <w:rFonts w:ascii="Courier New" w:hAnsi="Courier New" w:cs="Courier New" w:hint="eastAsia"/>
          <w:b/>
        </w:rPr>
        <w:t>統計</w:t>
      </w:r>
      <w:r w:rsidR="00947F6E">
        <w:rPr>
          <w:rFonts w:ascii="Courier New" w:hAnsi="Courier New" w:cs="Courier New" w:hint="eastAsia"/>
          <w:b/>
          <w:lang w:eastAsia="zh-TW"/>
        </w:rPr>
        <w:t>覆核</w:t>
      </w:r>
      <w:r w:rsidRPr="00337471">
        <w:rPr>
          <w:rFonts w:ascii="Courier New" w:hAnsi="Courier New" w:cs="Courier New" w:hint="eastAsia"/>
          <w:b/>
        </w:rPr>
        <w:t>件</w:t>
      </w:r>
      <w:r>
        <w:rPr>
          <w:rFonts w:ascii="Courier New" w:hAnsi="Courier New" w:cs="Courier New" w:hint="eastAsia"/>
          <w:b/>
          <w:lang w:eastAsia="zh-TW"/>
        </w:rPr>
        <w:t>:</w:t>
      </w:r>
    </w:p>
    <w:p w:rsidR="000E65C4" w:rsidRPr="00CA33FA" w:rsidRDefault="000E65C4" w:rsidP="000E65C4">
      <w:pPr>
        <w:pStyle w:val="Tabletext"/>
        <w:keepLines w:val="0"/>
        <w:numPr>
          <w:ilvl w:val="6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Pr="000E65C4">
        <w:rPr>
          <w:kern w:val="2"/>
          <w:szCs w:val="24"/>
          <w:lang w:eastAsia="zh-TW"/>
        </w:rPr>
        <w:t xml:space="preserve">A.DECD_DIV, A.DECD_DIV_VALUE, A.INPUT_LEVEL, A.INPUT_VALUE, A.CASE_LEVEL, A.KPI_REVIEW FROM DBAA.DTAAH410 A WHERE A.END_CASE_DATE = </w:t>
      </w:r>
      <w:r>
        <w:rPr>
          <w:rFonts w:hint="eastAsia"/>
          <w:kern w:val="2"/>
          <w:szCs w:val="24"/>
          <w:lang w:eastAsia="zh-TW"/>
        </w:rPr>
        <w:t>輸入參數</w:t>
      </w:r>
      <w:r w:rsidRPr="000E65C4">
        <w:rPr>
          <w:kern w:val="2"/>
          <w:szCs w:val="24"/>
          <w:lang w:eastAsia="zh-TW"/>
        </w:rPr>
        <w:t xml:space="preserve"> AND A.DECD_DIV =</w:t>
      </w:r>
      <w:r>
        <w:rPr>
          <w:rFonts w:hint="eastAsia"/>
          <w:kern w:val="2"/>
          <w:szCs w:val="24"/>
          <w:lang w:eastAsia="zh-TW"/>
        </w:rPr>
        <w:t>陣列</w:t>
      </w:r>
      <w:r>
        <w:rPr>
          <w:rFonts w:hint="eastAsia"/>
          <w:kern w:val="2"/>
          <w:szCs w:val="24"/>
          <w:lang w:eastAsia="zh-TW"/>
        </w:rPr>
        <w:t>[</w:t>
      </w:r>
      <w:r>
        <w:rPr>
          <w:rFonts w:hint="eastAsia"/>
          <w:kern w:val="2"/>
          <w:szCs w:val="24"/>
          <w:lang w:eastAsia="zh-TW"/>
        </w:rPr>
        <w:t>單位代號</w:t>
      </w:r>
      <w:r>
        <w:rPr>
          <w:rFonts w:hint="eastAsia"/>
          <w:kern w:val="2"/>
          <w:szCs w:val="24"/>
          <w:lang w:eastAsia="zh-TW"/>
        </w:rPr>
        <w:t>]</w:t>
      </w:r>
      <w:r w:rsidRPr="000E65C4">
        <w:rPr>
          <w:kern w:val="2"/>
          <w:szCs w:val="24"/>
          <w:lang w:eastAsia="zh-TW"/>
        </w:rPr>
        <w:t xml:space="preserve"> AND A.INPUT_ID =</w:t>
      </w:r>
      <w:r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部門員工ID</w:t>
      </w:r>
    </w:p>
    <w:p w:rsidR="00CA33FA" w:rsidRPr="00CA33FA" w:rsidRDefault="00CA33FA" w:rsidP="000E65C4">
      <w:pPr>
        <w:pStyle w:val="Tabletext"/>
        <w:keepLines w:val="0"/>
        <w:numPr>
          <w:ilvl w:val="6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lang w:eastAsia="zh-TW"/>
        </w:rPr>
        <w:t>將讀取結果紀錄於mList3</w:t>
      </w:r>
    </w:p>
    <w:p w:rsidR="00CA33FA" w:rsidRPr="00CA33FA" w:rsidRDefault="00CA33FA" w:rsidP="000E65C4">
      <w:pPr>
        <w:pStyle w:val="Tabletext"/>
        <w:keepLines w:val="0"/>
        <w:numPr>
          <w:ilvl w:val="6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ascii="細明體" w:eastAsia="細明體" w:hAnsi="細明體" w:hint="eastAsia"/>
          <w:lang w:eastAsia="zh-TW"/>
        </w:rPr>
        <w:t>mList3</w:t>
      </w:r>
    </w:p>
    <w:p w:rsidR="00CA33FA" w:rsidRPr="006E4C56" w:rsidRDefault="00CA33FA" w:rsidP="00CA33FA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A</w:t>
      </w:r>
      <w:r>
        <w:rPr>
          <w:rFonts w:ascii="細明體" w:eastAsia="細明體" w:hAnsi="細明體"/>
          <w:lang w:eastAsia="zh-TW"/>
        </w:rPr>
        <w:t>’</w:t>
      </w:r>
    </w:p>
    <w:p w:rsidR="00CA33FA" w:rsidRDefault="00613C6D" w:rsidP="00CA33FA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</w:t>
      </w:r>
      <w:r w:rsidR="00CA33FA">
        <w:rPr>
          <w:rFonts w:hint="eastAsia"/>
          <w:kern w:val="2"/>
          <w:szCs w:val="24"/>
          <w:lang w:eastAsia="zh-TW"/>
        </w:rPr>
        <w:t>件數</w:t>
      </w:r>
      <w:r w:rsidR="00CA33FA">
        <w:rPr>
          <w:rFonts w:hint="eastAsia"/>
          <w:kern w:val="2"/>
          <w:szCs w:val="24"/>
          <w:lang w:eastAsia="zh-TW"/>
        </w:rPr>
        <w:t>A++</w:t>
      </w:r>
    </w:p>
    <w:p w:rsidR="000A5546" w:rsidRPr="00E90B96" w:rsidRDefault="000A5546" w:rsidP="00CA33FA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mList3.get(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</w:t>
      </w:r>
      <w:r>
        <w:rPr>
          <w:rFonts w:ascii="細明體" w:eastAsia="細明體" w:hAnsi="細明體" w:hint="eastAsia"/>
          <w:lang w:eastAsia="zh-TW"/>
        </w:rPr>
        <w:t>REVIEW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CA33FA" w:rsidRPr="00522F70" w:rsidRDefault="00CA33FA" w:rsidP="00CA33FA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B</w:t>
      </w:r>
      <w:r>
        <w:rPr>
          <w:rFonts w:ascii="細明體" w:eastAsia="細明體" w:hAnsi="細明體"/>
          <w:lang w:eastAsia="zh-TW"/>
        </w:rPr>
        <w:t>’</w:t>
      </w:r>
    </w:p>
    <w:p w:rsidR="00CA33FA" w:rsidRDefault="00613C6D" w:rsidP="00CA33FA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</w:t>
      </w:r>
      <w:r w:rsidR="00CA33FA">
        <w:rPr>
          <w:rFonts w:hint="eastAsia"/>
          <w:kern w:val="2"/>
          <w:szCs w:val="24"/>
          <w:lang w:eastAsia="zh-TW"/>
        </w:rPr>
        <w:t>件數</w:t>
      </w:r>
      <w:r w:rsidR="00CA33FA">
        <w:rPr>
          <w:rFonts w:hint="eastAsia"/>
          <w:kern w:val="2"/>
          <w:szCs w:val="24"/>
          <w:lang w:eastAsia="zh-TW"/>
        </w:rPr>
        <w:t>B++</w:t>
      </w:r>
    </w:p>
    <w:p w:rsidR="00AC6E26" w:rsidRPr="00AC6E26" w:rsidRDefault="00AC6E26" w:rsidP="00AC6E2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mList3.get(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</w:t>
      </w:r>
      <w:r>
        <w:rPr>
          <w:rFonts w:ascii="細明體" w:eastAsia="細明體" w:hAnsi="細明體" w:hint="eastAsia"/>
          <w:lang w:eastAsia="zh-TW"/>
        </w:rPr>
        <w:t>REVIEW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CA33FA" w:rsidRPr="00522F70" w:rsidRDefault="00CA33FA" w:rsidP="00CA33FA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C</w:t>
      </w:r>
      <w:r>
        <w:rPr>
          <w:rFonts w:ascii="細明體" w:eastAsia="細明體" w:hAnsi="細明體"/>
          <w:lang w:eastAsia="zh-TW"/>
        </w:rPr>
        <w:t>’</w:t>
      </w:r>
    </w:p>
    <w:p w:rsidR="00CA33FA" w:rsidRDefault="00613C6D" w:rsidP="00CA33FA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</w:t>
      </w:r>
      <w:r w:rsidR="00CA33FA">
        <w:rPr>
          <w:rFonts w:hint="eastAsia"/>
          <w:kern w:val="2"/>
          <w:szCs w:val="24"/>
          <w:lang w:eastAsia="zh-TW"/>
        </w:rPr>
        <w:t>件數</w:t>
      </w:r>
      <w:r w:rsidR="00CA33FA">
        <w:rPr>
          <w:rFonts w:hint="eastAsia"/>
          <w:kern w:val="2"/>
          <w:szCs w:val="24"/>
          <w:lang w:eastAsia="zh-TW"/>
        </w:rPr>
        <w:t>C++</w:t>
      </w:r>
    </w:p>
    <w:p w:rsidR="00AC6E26" w:rsidRPr="00AC6E26" w:rsidRDefault="00AC6E26" w:rsidP="00AC6E2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mList3.get(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</w:t>
      </w:r>
      <w:r>
        <w:rPr>
          <w:rFonts w:ascii="細明體" w:eastAsia="細明體" w:hAnsi="細明體" w:hint="eastAsia"/>
          <w:lang w:eastAsia="zh-TW"/>
        </w:rPr>
        <w:t>REVIEW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CA33FA" w:rsidRPr="00522F70" w:rsidRDefault="00CA33FA" w:rsidP="00CA33FA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D</w:t>
      </w:r>
      <w:r>
        <w:rPr>
          <w:rFonts w:ascii="細明體" w:eastAsia="細明體" w:hAnsi="細明體"/>
          <w:lang w:eastAsia="zh-TW"/>
        </w:rPr>
        <w:t>’</w:t>
      </w:r>
    </w:p>
    <w:p w:rsidR="00CA33FA" w:rsidRDefault="00613C6D" w:rsidP="00CA33FA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</w:t>
      </w:r>
      <w:r w:rsidR="00CA33FA">
        <w:rPr>
          <w:rFonts w:hint="eastAsia"/>
          <w:kern w:val="2"/>
          <w:szCs w:val="24"/>
          <w:lang w:eastAsia="zh-TW"/>
        </w:rPr>
        <w:t>件數</w:t>
      </w:r>
      <w:r w:rsidR="00CA33FA">
        <w:rPr>
          <w:rFonts w:hint="eastAsia"/>
          <w:kern w:val="2"/>
          <w:szCs w:val="24"/>
          <w:lang w:eastAsia="zh-TW"/>
        </w:rPr>
        <w:t>D++</w:t>
      </w:r>
    </w:p>
    <w:p w:rsidR="00AC6E26" w:rsidRPr="00AC6E26" w:rsidRDefault="00AC6E26" w:rsidP="00AC6E2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mList3.get(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</w:t>
      </w:r>
      <w:r>
        <w:rPr>
          <w:rFonts w:ascii="細明體" w:eastAsia="細明體" w:hAnsi="細明體" w:hint="eastAsia"/>
          <w:lang w:eastAsia="zh-TW"/>
        </w:rPr>
        <w:t>REVIEW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CA33FA" w:rsidRPr="00522F70" w:rsidRDefault="00CA33FA" w:rsidP="00CA33FA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E</w:t>
      </w:r>
      <w:r>
        <w:rPr>
          <w:rFonts w:ascii="細明體" w:eastAsia="細明體" w:hAnsi="細明體"/>
          <w:lang w:eastAsia="zh-TW"/>
        </w:rPr>
        <w:t>’</w:t>
      </w:r>
    </w:p>
    <w:p w:rsidR="00CA33FA" w:rsidRDefault="00613C6D" w:rsidP="00CA33FA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</w:t>
      </w:r>
      <w:r w:rsidR="00CA33FA">
        <w:rPr>
          <w:rFonts w:hint="eastAsia"/>
          <w:kern w:val="2"/>
          <w:szCs w:val="24"/>
          <w:lang w:eastAsia="zh-TW"/>
        </w:rPr>
        <w:t>件數</w:t>
      </w:r>
      <w:r w:rsidR="00CA33FA">
        <w:rPr>
          <w:rFonts w:hint="eastAsia"/>
          <w:kern w:val="2"/>
          <w:szCs w:val="24"/>
          <w:lang w:eastAsia="zh-TW"/>
        </w:rPr>
        <w:t>E++</w:t>
      </w:r>
    </w:p>
    <w:p w:rsidR="00AC6E26" w:rsidRPr="00AC6E26" w:rsidRDefault="00AC6E26" w:rsidP="00AC6E2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mList3.get(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</w:t>
      </w:r>
      <w:r>
        <w:rPr>
          <w:rFonts w:ascii="細明體" w:eastAsia="細明體" w:hAnsi="細明體" w:hint="eastAsia"/>
          <w:lang w:eastAsia="zh-TW"/>
        </w:rPr>
        <w:t>REVIEW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CA33FA" w:rsidRPr="00522F70" w:rsidRDefault="00CA33FA" w:rsidP="00CA33FA">
      <w:pPr>
        <w:pStyle w:val="Tabletext"/>
        <w:keepLines w:val="0"/>
        <w:numPr>
          <w:ilvl w:val="7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 </w:t>
      </w:r>
      <w:r>
        <w:rPr>
          <w:rFonts w:ascii="細明體" w:eastAsia="細明體" w:hAnsi="細明體" w:hint="eastAsia"/>
          <w:lang w:eastAsia="zh-TW"/>
        </w:rPr>
        <w:t>mList2.</w:t>
      </w:r>
      <w:r w:rsidRPr="006E4C56">
        <w:t xml:space="preserve"> </w:t>
      </w:r>
      <w:r w:rsidRPr="006E4C56">
        <w:rPr>
          <w:rFonts w:ascii="細明體" w:eastAsia="細明體" w:hAnsi="細明體"/>
          <w:lang w:eastAsia="zh-TW"/>
        </w:rPr>
        <w:t>CASE_LEVE</w:t>
      </w:r>
      <w:r>
        <w:rPr>
          <w:rFonts w:ascii="細明體" w:eastAsia="細明體" w:hAnsi="細明體" w:hint="eastAsia"/>
          <w:lang w:eastAsia="zh-TW"/>
        </w:rPr>
        <w:t xml:space="preserve"> ==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F</w:t>
      </w:r>
      <w:r>
        <w:rPr>
          <w:rFonts w:ascii="細明體" w:eastAsia="細明體" w:hAnsi="細明體"/>
          <w:lang w:eastAsia="zh-TW"/>
        </w:rPr>
        <w:t>’</w:t>
      </w:r>
    </w:p>
    <w:p w:rsidR="00AC6E26" w:rsidRPr="00AC6E26" w:rsidRDefault="00AC6E26" w:rsidP="00AC6E26">
      <w:pPr>
        <w:pStyle w:val="Tabletext"/>
        <w:keepLines w:val="0"/>
        <w:numPr>
          <w:ilvl w:val="8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ascii="細明體" w:eastAsia="細明體" w:hAnsi="細明體" w:hint="eastAsia"/>
          <w:lang w:eastAsia="zh-TW"/>
        </w:rPr>
        <w:t>mList3.get(</w:t>
      </w:r>
      <w:r>
        <w:rPr>
          <w:rFonts w:ascii="細明體" w:eastAsia="細明體" w:hAnsi="細明體"/>
          <w:lang w:eastAsia="zh-TW"/>
        </w:rPr>
        <w:t>“</w:t>
      </w:r>
      <w:r w:rsidRPr="00CA33FA">
        <w:rPr>
          <w:rFonts w:ascii="細明體" w:eastAsia="細明體" w:hAnsi="細明體"/>
          <w:lang w:eastAsia="zh-TW"/>
        </w:rPr>
        <w:t>KPI_</w:t>
      </w:r>
      <w:r>
        <w:rPr>
          <w:rFonts w:ascii="細明體" w:eastAsia="細明體" w:hAnsi="細明體" w:hint="eastAsia"/>
          <w:lang w:eastAsia="zh-TW"/>
        </w:rPr>
        <w:t>REVIEW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>)</w:t>
      </w:r>
    </w:p>
    <w:p w:rsidR="0083709A" w:rsidRDefault="0083709A" w:rsidP="0083709A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總承辦件數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A +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B + 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C + 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D + 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 xml:space="preserve">E + 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F</w:t>
      </w:r>
    </w:p>
    <w:p w:rsidR="0083709A" w:rsidRDefault="0083709A" w:rsidP="0083709A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總覆核件數</w:t>
      </w:r>
      <w:r>
        <w:rPr>
          <w:rFonts w:hint="eastAsia"/>
          <w:kern w:val="2"/>
          <w:szCs w:val="24"/>
          <w:lang w:eastAsia="zh-TW"/>
        </w:rPr>
        <w:t xml:space="preserve"> =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A + 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B + 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C + 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D + 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 xml:space="preserve">E + 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F</w:t>
      </w:r>
    </w:p>
    <w:p w:rsidR="00DE7EF9" w:rsidRDefault="00DE7EF9" w:rsidP="0083709A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總權重</w:t>
      </w:r>
      <w:r>
        <w:rPr>
          <w:rFonts w:hint="eastAsia"/>
          <w:kern w:val="2"/>
          <w:szCs w:val="24"/>
          <w:lang w:eastAsia="zh-TW"/>
        </w:rPr>
        <w:t xml:space="preserve"> = (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A *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>) + (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B *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>) + (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C *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>) + (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D *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>) + (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E *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>) + (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F *</w:t>
      </w:r>
      <w:r>
        <w:rPr>
          <w:rFonts w:hint="eastAsia"/>
          <w:kern w:val="2"/>
          <w:szCs w:val="24"/>
          <w:lang w:eastAsia="zh-TW"/>
        </w:rPr>
        <w:t>承辦件數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 xml:space="preserve">) </w:t>
      </w:r>
      <w:r w:rsidR="00CA0741">
        <w:rPr>
          <w:rFonts w:hint="eastAsia"/>
          <w:kern w:val="2"/>
          <w:szCs w:val="24"/>
          <w:lang w:eastAsia="zh-TW"/>
        </w:rPr>
        <w:t>+ (</w:t>
      </w:r>
      <w:r w:rsidR="00CA0741">
        <w:rPr>
          <w:rFonts w:hint="eastAsia"/>
          <w:kern w:val="2"/>
          <w:szCs w:val="24"/>
          <w:lang w:eastAsia="zh-TW"/>
        </w:rPr>
        <w:t>承辦件數</w:t>
      </w:r>
      <w:r w:rsidR="00CA0741">
        <w:rPr>
          <w:rFonts w:hint="eastAsia"/>
          <w:kern w:val="2"/>
          <w:szCs w:val="24"/>
          <w:lang w:eastAsia="zh-TW"/>
        </w:rPr>
        <w:t>H *</w:t>
      </w:r>
      <w:r w:rsidR="00CA0741">
        <w:rPr>
          <w:rFonts w:hint="eastAsia"/>
          <w:kern w:val="2"/>
          <w:szCs w:val="24"/>
          <w:lang w:eastAsia="zh-TW"/>
        </w:rPr>
        <w:t>承辦件數</w:t>
      </w:r>
      <w:r w:rsidR="00CA0741">
        <w:rPr>
          <w:rFonts w:hint="eastAsia"/>
          <w:kern w:val="2"/>
          <w:szCs w:val="24"/>
          <w:lang w:eastAsia="zh-TW"/>
        </w:rPr>
        <w:t>H</w:t>
      </w:r>
      <w:r w:rsidR="00CA0741">
        <w:rPr>
          <w:rFonts w:hint="eastAsia"/>
          <w:kern w:val="2"/>
          <w:szCs w:val="24"/>
          <w:lang w:eastAsia="zh-TW"/>
        </w:rPr>
        <w:t>標準值</w:t>
      </w:r>
      <w:r w:rsidR="00CA0741">
        <w:rPr>
          <w:rFonts w:hint="eastAsia"/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+ (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A *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A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>) + (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B *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B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>) + (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C *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>) + (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D *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D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>) + (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E *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E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>) + (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F *</w:t>
      </w:r>
      <w:r>
        <w:rPr>
          <w:rFonts w:hint="eastAsia"/>
          <w:kern w:val="2"/>
          <w:szCs w:val="24"/>
          <w:lang w:eastAsia="zh-TW"/>
        </w:rPr>
        <w:t>覆核件數</w:t>
      </w:r>
      <w:r>
        <w:rPr>
          <w:rFonts w:hint="eastAsia"/>
          <w:kern w:val="2"/>
          <w:szCs w:val="24"/>
          <w:lang w:eastAsia="zh-TW"/>
        </w:rPr>
        <w:t>F</w:t>
      </w:r>
      <w:r>
        <w:rPr>
          <w:rFonts w:hint="eastAsia"/>
          <w:kern w:val="2"/>
          <w:szCs w:val="24"/>
          <w:lang w:eastAsia="zh-TW"/>
        </w:rPr>
        <w:t>標準值</w:t>
      </w:r>
      <w:r>
        <w:rPr>
          <w:rFonts w:hint="eastAsia"/>
          <w:kern w:val="2"/>
          <w:szCs w:val="24"/>
          <w:lang w:eastAsia="zh-TW"/>
        </w:rPr>
        <w:t>)</w:t>
      </w:r>
      <w:r w:rsidR="008D0588">
        <w:rPr>
          <w:rFonts w:hint="eastAsia"/>
          <w:kern w:val="2"/>
          <w:szCs w:val="24"/>
          <w:lang w:eastAsia="zh-TW"/>
        </w:rPr>
        <w:t xml:space="preserve"> + (</w:t>
      </w:r>
      <w:r w:rsidR="008D0588">
        <w:rPr>
          <w:rFonts w:hint="eastAsia"/>
          <w:kern w:val="2"/>
          <w:szCs w:val="24"/>
          <w:lang w:eastAsia="zh-TW"/>
        </w:rPr>
        <w:t>覆核件數</w:t>
      </w:r>
      <w:r w:rsidR="008D0588">
        <w:rPr>
          <w:rFonts w:hint="eastAsia"/>
          <w:kern w:val="2"/>
          <w:szCs w:val="24"/>
          <w:lang w:eastAsia="zh-TW"/>
        </w:rPr>
        <w:t>H *</w:t>
      </w:r>
      <w:r w:rsidR="008D0588">
        <w:rPr>
          <w:rFonts w:hint="eastAsia"/>
          <w:kern w:val="2"/>
          <w:szCs w:val="24"/>
          <w:lang w:eastAsia="zh-TW"/>
        </w:rPr>
        <w:t>覆核件數</w:t>
      </w:r>
      <w:r w:rsidR="008D0588">
        <w:rPr>
          <w:rFonts w:hint="eastAsia"/>
          <w:kern w:val="2"/>
          <w:szCs w:val="24"/>
          <w:lang w:eastAsia="zh-TW"/>
        </w:rPr>
        <w:t>H</w:t>
      </w:r>
      <w:r w:rsidR="008D0588">
        <w:rPr>
          <w:rFonts w:hint="eastAsia"/>
          <w:kern w:val="2"/>
          <w:szCs w:val="24"/>
          <w:lang w:eastAsia="zh-TW"/>
        </w:rPr>
        <w:t>標準值</w:t>
      </w:r>
      <w:r w:rsidR="008D0588">
        <w:rPr>
          <w:rFonts w:hint="eastAsia"/>
          <w:kern w:val="2"/>
          <w:szCs w:val="24"/>
          <w:lang w:eastAsia="zh-TW"/>
        </w:rPr>
        <w:t>)</w:t>
      </w:r>
    </w:p>
    <w:p w:rsidR="001C5DF1" w:rsidRDefault="001C5DF1" w:rsidP="0083709A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KPI</w:t>
      </w:r>
      <w:r>
        <w:rPr>
          <w:rFonts w:hint="eastAsia"/>
          <w:kern w:val="2"/>
          <w:szCs w:val="24"/>
          <w:lang w:eastAsia="zh-TW"/>
        </w:rPr>
        <w:t>值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總權重</w:t>
      </w:r>
    </w:p>
    <w:p w:rsidR="00AB0D26" w:rsidRDefault="007D42AE" w:rsidP="0083709A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D42AE">
        <w:rPr>
          <w:rFonts w:hint="eastAsia"/>
          <w:kern w:val="2"/>
          <w:szCs w:val="24"/>
          <w:lang w:eastAsia="zh-TW"/>
        </w:rPr>
        <w:t>KPI</w:t>
      </w:r>
      <w:r w:rsidRPr="007D42AE">
        <w:rPr>
          <w:rFonts w:hint="eastAsia"/>
          <w:kern w:val="2"/>
          <w:szCs w:val="24"/>
          <w:lang w:eastAsia="zh-TW"/>
        </w:rPr>
        <w:t>達成率</w:t>
      </w:r>
      <w:r w:rsidRPr="007D42AE">
        <w:rPr>
          <w:rFonts w:hint="eastAsia"/>
          <w:kern w:val="2"/>
          <w:szCs w:val="24"/>
          <w:lang w:eastAsia="zh-TW"/>
        </w:rPr>
        <w:t>%</w:t>
      </w:r>
      <w:r>
        <w:rPr>
          <w:rFonts w:hint="eastAsia"/>
          <w:kern w:val="2"/>
          <w:szCs w:val="24"/>
          <w:lang w:eastAsia="zh-TW"/>
        </w:rPr>
        <w:t xml:space="preserve"> = (KPI</w:t>
      </w:r>
      <w:r>
        <w:rPr>
          <w:rFonts w:hint="eastAsia"/>
          <w:kern w:val="2"/>
          <w:szCs w:val="24"/>
          <w:lang w:eastAsia="zh-TW"/>
        </w:rPr>
        <w:t>值</w:t>
      </w:r>
      <w:r>
        <w:rPr>
          <w:rFonts w:hint="eastAsia"/>
          <w:kern w:val="2"/>
          <w:szCs w:val="24"/>
          <w:lang w:eastAsia="zh-TW"/>
        </w:rPr>
        <w:t xml:space="preserve"> / </w:t>
      </w:r>
      <w:r>
        <w:rPr>
          <w:rFonts w:hint="eastAsia"/>
          <w:kern w:val="2"/>
          <w:szCs w:val="24"/>
          <w:lang w:eastAsia="zh-TW"/>
        </w:rPr>
        <w:t>員工標準值</w:t>
      </w:r>
      <w:r>
        <w:rPr>
          <w:rFonts w:hint="eastAsia"/>
          <w:kern w:val="2"/>
          <w:szCs w:val="24"/>
          <w:lang w:eastAsia="zh-TW"/>
        </w:rPr>
        <w:t>) * 100</w:t>
      </w:r>
    </w:p>
    <w:p w:rsidR="007D42AE" w:rsidRDefault="007D42AE" w:rsidP="0083709A">
      <w:pPr>
        <w:pStyle w:val="Tabletext"/>
        <w:keepLines w:val="0"/>
        <w:numPr>
          <w:ilvl w:val="5"/>
          <w:numId w:val="29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92C71" w:rsidRDefault="00E9304C" w:rsidP="00800FDA">
      <w:pPr>
        <w:pStyle w:val="Tabletext"/>
        <w:keepLines w:val="0"/>
        <w:numPr>
          <w:ilvl w:val="1"/>
          <w:numId w:val="29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="007D42AE">
        <w:rPr>
          <w:rFonts w:ascii="細明體" w:eastAsia="細明體" w:hAnsi="細明體"/>
          <w:kern w:val="2"/>
          <w:lang w:eastAsia="zh-TW"/>
        </w:rPr>
        <w:t>DTAAH41</w:t>
      </w:r>
      <w:r w:rsidR="007D42AE">
        <w:rPr>
          <w:rFonts w:ascii="細明體" w:eastAsia="細明體" w:hAnsi="細明體" w:hint="eastAsia"/>
          <w:kern w:val="2"/>
          <w:lang w:eastAsia="zh-TW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7901"/>
      </w:tblGrid>
      <w:tr w:rsidR="00B96AED" w:rsidRPr="00926B35" w:rsidTr="00B96AED">
        <w:tc>
          <w:tcPr>
            <w:tcW w:w="2235" w:type="dxa"/>
          </w:tcPr>
          <w:p w:rsidR="00B96AED" w:rsidRPr="00926B35" w:rsidRDefault="00EC00E2" w:rsidP="00B96AED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欄位如下：</w:t>
            </w:r>
          </w:p>
        </w:tc>
        <w:tc>
          <w:tcPr>
            <w:tcW w:w="7901" w:type="dxa"/>
          </w:tcPr>
          <w:p w:rsidR="00B96AED" w:rsidRPr="00926B35" w:rsidRDefault="00B96AED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926B35" w:rsidRDefault="007477E6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日期</w:t>
            </w:r>
          </w:p>
        </w:tc>
        <w:tc>
          <w:tcPr>
            <w:tcW w:w="7901" w:type="dxa"/>
          </w:tcPr>
          <w:p w:rsidR="00B96AED" w:rsidRPr="00926B35" w:rsidRDefault="007477E6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輸入參數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926B35" w:rsidRDefault="007477E6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員工</w:t>
            </w: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ID</w:t>
            </w:r>
          </w:p>
        </w:tc>
        <w:tc>
          <w:tcPr>
            <w:tcW w:w="7901" w:type="dxa"/>
          </w:tcPr>
          <w:p w:rsidR="00B96AED" w:rsidRPr="00926B35" w:rsidRDefault="007477E6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部門員工ID</w:t>
            </w:r>
          </w:p>
        </w:tc>
      </w:tr>
      <w:tr w:rsidR="00CB0FF2" w:rsidRPr="00926B35" w:rsidTr="00B96AED">
        <w:tc>
          <w:tcPr>
            <w:tcW w:w="2235" w:type="dxa"/>
          </w:tcPr>
          <w:p w:rsidR="00CB0FF2" w:rsidRDefault="00CB0FF2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hyperlink r:id="rId7" w:history="1">
              <w:r>
                <w:rPr>
                  <w:rStyle w:val="style3r1"/>
                  <w:u w:val="single"/>
                </w:rPr>
                <w:t>是否為當月累計</w:t>
              </w:r>
              <w:r>
                <w:rPr>
                  <w:rStyle w:val="a3"/>
                  <w:rFonts w:ascii="Arial" w:hAnsi="Arial" w:cs="Arial"/>
                </w:rPr>
                <w:t xml:space="preserve"> </w:t>
              </w:r>
            </w:hyperlink>
          </w:p>
        </w:tc>
        <w:tc>
          <w:tcPr>
            <w:tcW w:w="7901" w:type="dxa"/>
          </w:tcPr>
          <w:p w:rsidR="00CB0FF2" w:rsidRDefault="008750E4" w:rsidP="008B16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0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F038AC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員工姓名</w:t>
            </w:r>
          </w:p>
        </w:tc>
        <w:tc>
          <w:tcPr>
            <w:tcW w:w="7901" w:type="dxa"/>
          </w:tcPr>
          <w:p w:rsidR="00B96AED" w:rsidRPr="00926B35" w:rsidRDefault="00F038AC" w:rsidP="00E90B9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color w:val="000000"/>
                <w:kern w:val="2"/>
                <w:szCs w:val="24"/>
                <w:lang w:eastAsia="zh-TW"/>
              </w:rPr>
              <w:t>PersonnelData().getByEmployeeID2(STRING.objToStrNoNull(</w:t>
            </w:r>
            <w:r>
              <w:rPr>
                <w:rFonts w:ascii="細明體" w:eastAsia="細明體" w:hAnsi="細明體" w:hint="eastAsia"/>
                <w:lang w:eastAsia="zh-TW"/>
              </w:rPr>
              <w:t>部門員工ID</w:t>
            </w:r>
            <w:r w:rsidRPr="00F038AC">
              <w:rPr>
                <w:color w:val="000000"/>
                <w:kern w:val="2"/>
                <w:szCs w:val="24"/>
                <w:lang w:eastAsia="zh-TW"/>
              </w:rPr>
              <w:t>))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F038AC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員工等級</w:t>
            </w:r>
          </w:p>
        </w:tc>
        <w:tc>
          <w:tcPr>
            <w:tcW w:w="7901" w:type="dxa"/>
          </w:tcPr>
          <w:p w:rsidR="00B96AED" w:rsidRPr="00926B35" w:rsidRDefault="004D5C37" w:rsidP="00E90B9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員工等級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F038AC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員工標準值</w:t>
            </w:r>
          </w:p>
        </w:tc>
        <w:tc>
          <w:tcPr>
            <w:tcW w:w="7901" w:type="dxa"/>
          </w:tcPr>
          <w:p w:rsidR="00B96AED" w:rsidRPr="00926B35" w:rsidRDefault="00C157B2" w:rsidP="00E90B9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員工標準值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F038AC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</w:t>
            </w:r>
          </w:p>
        </w:tc>
        <w:tc>
          <w:tcPr>
            <w:tcW w:w="7901" w:type="dxa"/>
          </w:tcPr>
          <w:p w:rsidR="00B96AED" w:rsidRPr="00926B35" w:rsidRDefault="00C157B2" w:rsidP="00E90B9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陣列</w:t>
            </w:r>
            <w:r>
              <w:rPr>
                <w:rFonts w:hint="eastAsia"/>
                <w:kern w:val="2"/>
                <w:szCs w:val="24"/>
                <w:lang w:eastAsia="zh-TW"/>
              </w:rPr>
              <w:t>[</w:t>
            </w:r>
            <w:r>
              <w:rPr>
                <w:rFonts w:hint="eastAsia"/>
                <w:kern w:val="2"/>
                <w:szCs w:val="24"/>
                <w:lang w:eastAsia="zh-TW"/>
              </w:rPr>
              <w:t>單位代號</w:t>
            </w:r>
            <w:r>
              <w:rPr>
                <w:rFonts w:hint="eastAsia"/>
                <w:kern w:val="2"/>
                <w:szCs w:val="24"/>
                <w:lang w:eastAsia="zh-TW"/>
              </w:rPr>
              <w:t>]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F038AC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核賠單位名稱</w:t>
            </w:r>
          </w:p>
        </w:tc>
        <w:tc>
          <w:tcPr>
            <w:tcW w:w="7901" w:type="dxa"/>
          </w:tcPr>
          <w:p w:rsidR="00B96AED" w:rsidRPr="00926B35" w:rsidRDefault="00C157B2" w:rsidP="00E90B9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C157B2">
              <w:rPr>
                <w:color w:val="000000"/>
                <w:kern w:val="2"/>
                <w:szCs w:val="24"/>
                <w:lang w:eastAsia="zh-TW"/>
              </w:rPr>
              <w:t>DivData().getUnit4ShortName(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</w:t>
            </w:r>
            <w:r w:rsidRPr="00C157B2">
              <w:rPr>
                <w:color w:val="000000"/>
                <w:kern w:val="2"/>
                <w:szCs w:val="24"/>
                <w:lang w:eastAsia="zh-TW"/>
              </w:rPr>
              <w:t>)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F038AC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核賠單位標準值</w:t>
            </w:r>
          </w:p>
        </w:tc>
        <w:tc>
          <w:tcPr>
            <w:tcW w:w="7901" w:type="dxa"/>
          </w:tcPr>
          <w:p w:rsidR="00B96AED" w:rsidRPr="00926B35" w:rsidRDefault="00C157B2" w:rsidP="00844E2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核賠單位標準值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F038AC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A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</w:tcPr>
          <w:p w:rsidR="00B96AED" w:rsidRPr="00926B35" w:rsidRDefault="00C157B2" w:rsidP="00844E2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A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F038AC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A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</w:tcPr>
          <w:p w:rsidR="00B96AED" w:rsidRPr="00926B35" w:rsidRDefault="00C157B2" w:rsidP="00EF13BD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A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F038AC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A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</w:tcPr>
          <w:p w:rsidR="00B96AED" w:rsidRPr="00926B35" w:rsidRDefault="00C157B2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B96AED" w:rsidRPr="00926B35" w:rsidTr="00B96AED">
        <w:tc>
          <w:tcPr>
            <w:tcW w:w="2235" w:type="dxa"/>
          </w:tcPr>
          <w:p w:rsidR="00B96AED" w:rsidRPr="00B96AED" w:rsidRDefault="00F038AC" w:rsidP="008B169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A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</w:tcPr>
          <w:p w:rsidR="00B96AED" w:rsidRPr="00926B35" w:rsidRDefault="00C157B2" w:rsidP="00C157B2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A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B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</w:tcPr>
          <w:p w:rsidR="00F038AC" w:rsidRDefault="00C157B2" w:rsidP="008B16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B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B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</w:tcPr>
          <w:p w:rsidR="00F038AC" w:rsidRDefault="00C157B2" w:rsidP="008B16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B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B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B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B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C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</w:tcPr>
          <w:p w:rsidR="00F038AC" w:rsidRPr="00C157B2" w:rsidRDefault="00C157B2" w:rsidP="008B16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C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C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C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C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</w:tcPr>
          <w:p w:rsidR="00F038AC" w:rsidRPr="00C157B2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C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</w:tcPr>
          <w:p w:rsidR="00F038AC" w:rsidRDefault="00C157B2" w:rsidP="008B16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C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D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</w:tcPr>
          <w:p w:rsidR="00F038AC" w:rsidRDefault="00C157B2" w:rsidP="008B169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D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D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D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D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D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D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E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E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E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E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E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E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E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F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F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F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F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F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038AC" w:rsidRPr="00926B35" w:rsidTr="00B96AED">
        <w:tc>
          <w:tcPr>
            <w:tcW w:w="2235" w:type="dxa"/>
          </w:tcPr>
          <w:p w:rsidR="00F038AC" w:rsidRPr="00B96AED" w:rsidRDefault="00F038AC" w:rsidP="00C34113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F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</w:tcPr>
          <w:p w:rsidR="00F038AC" w:rsidRDefault="00C157B2" w:rsidP="00C157B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F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23359" w:rsidRPr="00926B35" w:rsidTr="00B96AED">
        <w:tc>
          <w:tcPr>
            <w:tcW w:w="2235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H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等級承辦件數</w:t>
            </w:r>
          </w:p>
        </w:tc>
        <w:tc>
          <w:tcPr>
            <w:tcW w:w="7901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H</w:t>
            </w:r>
          </w:p>
        </w:tc>
      </w:tr>
      <w:tr w:rsidR="00F23359" w:rsidRPr="00926B35" w:rsidTr="00B96AED">
        <w:tc>
          <w:tcPr>
            <w:tcW w:w="2235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H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等級覆核件數</w:t>
            </w:r>
          </w:p>
        </w:tc>
        <w:tc>
          <w:tcPr>
            <w:tcW w:w="7901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H</w:t>
            </w:r>
          </w:p>
        </w:tc>
      </w:tr>
      <w:tr w:rsidR="00F23359" w:rsidRPr="00926B35" w:rsidTr="00B96AED">
        <w:tc>
          <w:tcPr>
            <w:tcW w:w="2235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H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承辦</w:t>
            </w:r>
          </w:p>
        </w:tc>
        <w:tc>
          <w:tcPr>
            <w:tcW w:w="7901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承辦件數</w:t>
            </w:r>
            <w:r>
              <w:rPr>
                <w:rFonts w:hint="eastAsia"/>
                <w:kern w:val="2"/>
                <w:szCs w:val="24"/>
                <w:lang w:eastAsia="zh-TW"/>
              </w:rPr>
              <w:t>H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23359" w:rsidRPr="00926B35" w:rsidTr="00B96AED">
        <w:tc>
          <w:tcPr>
            <w:tcW w:w="2235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>
              <w:rPr>
                <w:rFonts w:hint="eastAsia"/>
                <w:color w:val="000000"/>
                <w:kern w:val="2"/>
                <w:szCs w:val="24"/>
                <w:lang w:eastAsia="zh-TW"/>
              </w:rPr>
              <w:t>H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類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-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覆核</w:t>
            </w:r>
          </w:p>
        </w:tc>
        <w:tc>
          <w:tcPr>
            <w:tcW w:w="7901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覆核件數</w:t>
            </w:r>
            <w:r>
              <w:rPr>
                <w:rFonts w:hint="eastAsia"/>
                <w:kern w:val="2"/>
                <w:szCs w:val="24"/>
                <w:lang w:eastAsia="zh-TW"/>
              </w:rPr>
              <w:t>H</w:t>
            </w:r>
            <w:r>
              <w:rPr>
                <w:rFonts w:hint="eastAsia"/>
                <w:kern w:val="2"/>
                <w:szCs w:val="24"/>
                <w:lang w:eastAsia="zh-TW"/>
              </w:rPr>
              <w:t>標準值</w:t>
            </w:r>
          </w:p>
        </w:tc>
      </w:tr>
      <w:tr w:rsidR="00F23359" w:rsidRPr="00926B35" w:rsidTr="00B96AED">
        <w:tc>
          <w:tcPr>
            <w:tcW w:w="2235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承辦總件數</w:t>
            </w:r>
          </w:p>
        </w:tc>
        <w:tc>
          <w:tcPr>
            <w:tcW w:w="7901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總承辦件數</w:t>
            </w:r>
          </w:p>
        </w:tc>
      </w:tr>
      <w:tr w:rsidR="00F23359" w:rsidRPr="00926B35" w:rsidTr="00B96AED">
        <w:tc>
          <w:tcPr>
            <w:tcW w:w="2235" w:type="dxa"/>
          </w:tcPr>
          <w:p w:rsidR="00F23359" w:rsidRPr="00F038AC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覆核總件數</w:t>
            </w:r>
          </w:p>
        </w:tc>
        <w:tc>
          <w:tcPr>
            <w:tcW w:w="7901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總覆核件數</w:t>
            </w:r>
          </w:p>
        </w:tc>
      </w:tr>
      <w:tr w:rsidR="00F23359" w:rsidRPr="00926B35" w:rsidTr="00B96AED">
        <w:tc>
          <w:tcPr>
            <w:tcW w:w="2235" w:type="dxa"/>
          </w:tcPr>
          <w:p w:rsidR="00F23359" w:rsidRPr="00F038AC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總權重數</w:t>
            </w:r>
          </w:p>
        </w:tc>
        <w:tc>
          <w:tcPr>
            <w:tcW w:w="7901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總權重</w:t>
            </w:r>
          </w:p>
        </w:tc>
      </w:tr>
      <w:tr w:rsidR="00F23359" w:rsidRPr="00926B35" w:rsidTr="00B96AED">
        <w:tc>
          <w:tcPr>
            <w:tcW w:w="2235" w:type="dxa"/>
          </w:tcPr>
          <w:p w:rsidR="00F23359" w:rsidRPr="00F038AC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KPI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值</w:t>
            </w:r>
          </w:p>
        </w:tc>
        <w:tc>
          <w:tcPr>
            <w:tcW w:w="7901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KPI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值</w:t>
            </w:r>
          </w:p>
        </w:tc>
      </w:tr>
      <w:tr w:rsidR="00F23359" w:rsidRPr="00926B35" w:rsidTr="00B96AED">
        <w:tc>
          <w:tcPr>
            <w:tcW w:w="2235" w:type="dxa"/>
          </w:tcPr>
          <w:p w:rsidR="00F23359" w:rsidRPr="00F038AC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KPI</w:t>
            </w: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達成率</w:t>
            </w:r>
          </w:p>
        </w:tc>
        <w:tc>
          <w:tcPr>
            <w:tcW w:w="7901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7D42AE">
              <w:rPr>
                <w:rFonts w:hint="eastAsia"/>
                <w:kern w:val="2"/>
                <w:szCs w:val="24"/>
                <w:lang w:eastAsia="zh-TW"/>
              </w:rPr>
              <w:t>KPI</w:t>
            </w:r>
            <w:r w:rsidRPr="007D42AE">
              <w:rPr>
                <w:rFonts w:hint="eastAsia"/>
                <w:kern w:val="2"/>
                <w:szCs w:val="24"/>
                <w:lang w:eastAsia="zh-TW"/>
              </w:rPr>
              <w:t>達成率</w:t>
            </w:r>
            <w:r w:rsidRPr="007D42AE">
              <w:rPr>
                <w:rFonts w:hint="eastAsia"/>
                <w:kern w:val="2"/>
                <w:szCs w:val="24"/>
                <w:lang w:eastAsia="zh-TW"/>
              </w:rPr>
              <w:t>%</w:t>
            </w:r>
          </w:p>
        </w:tc>
      </w:tr>
      <w:tr w:rsidR="00F23359" w:rsidRPr="00926B35" w:rsidTr="00B96AED">
        <w:tc>
          <w:tcPr>
            <w:tcW w:w="2235" w:type="dxa"/>
          </w:tcPr>
          <w:p w:rsidR="00F23359" w:rsidRPr="00F038AC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人力權重</w:t>
            </w:r>
          </w:p>
        </w:tc>
        <w:tc>
          <w:tcPr>
            <w:tcW w:w="7901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913732">
              <w:rPr>
                <w:rFonts w:ascii="細明體" w:eastAsia="細明體" w:hAnsi="細明體" w:hint="eastAsia"/>
                <w:lang w:eastAsia="zh-TW"/>
              </w:rPr>
              <w:t>人力權重值</w:t>
            </w:r>
          </w:p>
        </w:tc>
      </w:tr>
      <w:tr w:rsidR="00F23359" w:rsidRPr="00926B35" w:rsidTr="00B96AED">
        <w:tc>
          <w:tcPr>
            <w:tcW w:w="2235" w:type="dxa"/>
          </w:tcPr>
          <w:p w:rsidR="00F23359" w:rsidRPr="00F038AC" w:rsidRDefault="00F23359" w:rsidP="00F23359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F038AC">
              <w:rPr>
                <w:rFonts w:hint="eastAsia"/>
                <w:color w:val="000000"/>
                <w:kern w:val="2"/>
                <w:szCs w:val="24"/>
                <w:lang w:eastAsia="zh-TW"/>
              </w:rPr>
              <w:t>當月工作日數</w:t>
            </w:r>
          </w:p>
        </w:tc>
        <w:tc>
          <w:tcPr>
            <w:tcW w:w="7901" w:type="dxa"/>
          </w:tcPr>
          <w:p w:rsidR="00F23359" w:rsidRDefault="00F23359" w:rsidP="00F23359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工作日</w:t>
            </w:r>
          </w:p>
        </w:tc>
      </w:tr>
    </w:tbl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85987">
        <w:rPr>
          <w:rFonts w:hint="eastAsia"/>
          <w:color w:val="000000"/>
          <w:kern w:val="2"/>
          <w:szCs w:val="24"/>
          <w:lang w:eastAsia="zh-TW"/>
        </w:rPr>
        <w:t xml:space="preserve">   4.   </w:t>
      </w:r>
      <w:r w:rsidRPr="00985987">
        <w:rPr>
          <w:rFonts w:ascii="新細明體" w:hAnsi="新細明體" w:hint="eastAsia"/>
          <w:bCs/>
          <w:color w:val="000000"/>
          <w:lang w:eastAsia="zh-TW"/>
        </w:rPr>
        <w:t xml:space="preserve">件數紀錄：CALL </w:t>
      </w:r>
      <w:r w:rsidRPr="00985987">
        <w:rPr>
          <w:rFonts w:hint="eastAsia"/>
          <w:color w:val="000000"/>
          <w:kern w:val="2"/>
          <w:szCs w:val="24"/>
          <w:lang w:eastAsia="zh-TW"/>
        </w:rPr>
        <w:t>批次作業件數紀錄模組</w:t>
      </w:r>
      <w:r w:rsidRPr="00985987">
        <w:rPr>
          <w:rFonts w:hint="eastAsia"/>
          <w:color w:val="000000"/>
          <w:kern w:val="2"/>
          <w:szCs w:val="24"/>
          <w:lang w:eastAsia="zh-TW"/>
        </w:rPr>
        <w:t>CountManager.java</w:t>
      </w:r>
      <w:r w:rsidRPr="00985987">
        <w:rPr>
          <w:rFonts w:hint="eastAsia"/>
          <w:color w:val="000000"/>
          <w:kern w:val="2"/>
          <w:szCs w:val="24"/>
          <w:lang w:eastAsia="zh-TW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STEP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INPUT_CNT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</w:p>
        </w:tc>
      </w:tr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OUTPUT_CNT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 w:rsidR="004D2743" w:rsidRPr="00EF009C">
              <w:rPr>
                <w:rFonts w:ascii="細明體" w:eastAsia="細明體" w:hAnsi="細明體"/>
                <w:kern w:val="2"/>
                <w:lang w:eastAsia="zh-TW"/>
              </w:rPr>
              <w:t>DTAAH410</w:t>
            </w: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成功件數</w:t>
            </w:r>
          </w:p>
        </w:tc>
      </w:tr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ERROR_CNT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新增</w:t>
            </w:r>
            <w:r w:rsidR="004D2743" w:rsidRPr="00EF009C">
              <w:rPr>
                <w:rFonts w:ascii="細明體" w:eastAsia="細明體" w:hAnsi="細明體"/>
                <w:kern w:val="2"/>
                <w:lang w:eastAsia="zh-TW"/>
              </w:rPr>
              <w:t>DTAAH410</w:t>
            </w: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失敗件數</w:t>
            </w:r>
          </w:p>
        </w:tc>
      </w:tr>
    </w:tbl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</w:p>
    <w:p w:rsidR="00EC00E2" w:rsidRPr="00985987" w:rsidRDefault="00EC00E2" w:rsidP="00EC00E2">
      <w:pPr>
        <w:pStyle w:val="Tabletext"/>
        <w:keepLines w:val="0"/>
        <w:numPr>
          <w:ilvl w:val="0"/>
          <w:numId w:val="35"/>
        </w:numPr>
        <w:spacing w:after="0" w:line="240" w:lineRule="auto"/>
        <w:rPr>
          <w:rFonts w:hint="eastAsia"/>
          <w:color w:val="000000"/>
          <w:kern w:val="2"/>
          <w:szCs w:val="24"/>
          <w:lang w:eastAsia="zh-TW"/>
        </w:rPr>
      </w:pPr>
      <w:r w:rsidRPr="00985987">
        <w:rPr>
          <w:rFonts w:ascii="新細明體" w:hAnsi="新細明體" w:hint="eastAsia"/>
          <w:bCs/>
          <w:color w:val="000000"/>
          <w:lang w:eastAsia="zh-TW"/>
        </w:rPr>
        <w:t xml:space="preserve">錯誤處理：CALL </w:t>
      </w:r>
      <w:r w:rsidRPr="00985987">
        <w:rPr>
          <w:rFonts w:hint="eastAsia"/>
          <w:color w:val="000000"/>
          <w:kern w:val="2"/>
          <w:szCs w:val="24"/>
          <w:lang w:eastAsia="zh-TW"/>
        </w:rPr>
        <w:t>異常訊息記錄模組</w:t>
      </w:r>
      <w:r w:rsidRPr="00985987">
        <w:rPr>
          <w:rFonts w:hint="eastAsia"/>
          <w:color w:val="000000"/>
          <w:kern w:val="2"/>
          <w:szCs w:val="24"/>
          <w:lang w:eastAsia="zh-TW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TYPE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說明</w:t>
            </w:r>
          </w:p>
        </w:tc>
      </w:tr>
      <w:tr w:rsidR="00EC00E2" w:rsidRPr="00926B35" w:rsidTr="00926B35">
        <w:tc>
          <w:tcPr>
            <w:tcW w:w="190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A</w:t>
            </w:r>
          </w:p>
        </w:tc>
        <w:tc>
          <w:tcPr>
            <w:tcW w:w="8228" w:type="dxa"/>
          </w:tcPr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訊息中文：</w:t>
            </w:r>
            <w:r w:rsidR="00262DDC" w:rsidRPr="00EF009C">
              <w:rPr>
                <w:rFonts w:ascii="細明體" w:eastAsia="細明體" w:hAnsi="細明體" w:hint="eastAsia"/>
                <w:kern w:val="2"/>
                <w:lang w:eastAsia="zh-TW"/>
              </w:rPr>
              <w:t>理賠KPI明細檔</w:t>
            </w: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新增錯誤</w:t>
            </w:r>
          </w:p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snapToGrid w:val="0"/>
                <w:color w:val="000000"/>
                <w:lang w:eastAsia="zh-TW"/>
              </w:rPr>
            </w:pPr>
            <w:r w:rsidRPr="00926B35">
              <w:rPr>
                <w:rFonts w:hint="eastAsia"/>
                <w:color w:val="000000"/>
                <w:kern w:val="2"/>
                <w:szCs w:val="24"/>
                <w:lang w:eastAsia="zh-TW"/>
              </w:rPr>
              <w:t>摘要：受理編號：</w:t>
            </w:r>
            <w:r w:rsidR="00262DDC" w:rsidRPr="00EF009C">
              <w:rPr>
                <w:rFonts w:ascii="細明體" w:eastAsia="細明體" w:hAnsi="細明體"/>
                <w:kern w:val="2"/>
                <w:lang w:eastAsia="zh-TW"/>
              </w:rPr>
              <w:t>DTAAH410</w:t>
            </w:r>
            <w:r w:rsidRPr="00926B35"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  <w:t>.</w:t>
            </w:r>
            <w:r w:rsidRPr="00926B35">
              <w:rPr>
                <w:rFonts w:ascii="細明體" w:eastAsia="細明體" w:hAnsi="細明體" w:hint="eastAsia"/>
                <w:snapToGrid w:val="0"/>
                <w:color w:val="000000"/>
              </w:rPr>
              <w:t>APLY_NO</w:t>
            </w:r>
          </w:p>
          <w:p w:rsidR="00EC00E2" w:rsidRPr="00926B35" w:rsidRDefault="00EC00E2" w:rsidP="00926B35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00"/>
                <w:kern w:val="2"/>
                <w:szCs w:val="24"/>
                <w:lang w:eastAsia="zh-TW"/>
              </w:rPr>
            </w:pPr>
            <w:r w:rsidRPr="00926B35">
              <w:rPr>
                <w:rFonts w:ascii="細明體" w:eastAsia="細明體" w:hAnsi="細明體" w:hint="eastAsia"/>
                <w:snapToGrid w:val="0"/>
                <w:color w:val="000000"/>
                <w:lang w:eastAsia="zh-TW"/>
              </w:rPr>
              <w:t xml:space="preserve">      </w:t>
            </w:r>
          </w:p>
        </w:tc>
      </w:tr>
    </w:tbl>
    <w:p w:rsidR="00EC00E2" w:rsidRPr="00985987" w:rsidRDefault="00EC00E2" w:rsidP="00EC00E2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000000"/>
          <w:kern w:val="2"/>
          <w:lang w:eastAsia="zh-TW"/>
        </w:rPr>
      </w:pPr>
    </w:p>
    <w:p w:rsidR="00E9304C" w:rsidRPr="00985987" w:rsidRDefault="00E9304C" w:rsidP="00E9304C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color w:val="000000"/>
          <w:kern w:val="2"/>
          <w:lang w:eastAsia="zh-TW"/>
        </w:rPr>
      </w:pPr>
      <w:r w:rsidRPr="00985987">
        <w:rPr>
          <w:rFonts w:ascii="細明體" w:eastAsia="細明體" w:hAnsi="細明體" w:hint="eastAsia"/>
          <w:color w:val="000000"/>
          <w:kern w:val="2"/>
          <w:lang w:eastAsia="zh-TW"/>
        </w:rPr>
        <w:t xml:space="preserve">    </w:t>
      </w:r>
    </w:p>
    <w:sectPr w:rsidR="00E9304C" w:rsidRPr="00985987" w:rsidSect="00C91BAC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24" w:bottom="1440" w:left="90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D79" w:rsidRDefault="00397D79" w:rsidP="00E402BB">
      <w:r>
        <w:separator/>
      </w:r>
    </w:p>
  </w:endnote>
  <w:endnote w:type="continuationSeparator" w:id="0">
    <w:p w:rsidR="00397D79" w:rsidRDefault="00397D79" w:rsidP="00E40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A0B30" w:rsidRDefault="008A0B3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4E6DAC">
    <w:pPr>
      <w:pStyle w:val="a5"/>
      <w:ind w:right="360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72FF0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 w:rsidP="003A632F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D79" w:rsidRDefault="00397D79" w:rsidP="00E402BB">
      <w:r>
        <w:separator/>
      </w:r>
    </w:p>
  </w:footnote>
  <w:footnote w:type="continuationSeparator" w:id="0">
    <w:p w:rsidR="00397D79" w:rsidRDefault="00397D79" w:rsidP="00E402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Pr="002D40A9" w:rsidRDefault="008A0B30">
    <w:pPr>
      <w:pStyle w:val="a9"/>
      <w:rPr>
        <w:noProof/>
        <w:kern w:val="0"/>
      </w:rPr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</w:t>
    </w:r>
    <w:r w:rsidR="00D76615" w:rsidRPr="00D76615">
      <w:rPr>
        <w:noProof/>
        <w:kern w:val="0"/>
      </w:rPr>
      <w:t>AAH4_B00</w:t>
    </w:r>
    <w:r w:rsidR="002D40A9">
      <w:rPr>
        <w:rFonts w:hint="eastAsia"/>
        <w:noProof/>
        <w:kern w:val="0"/>
      </w:rPr>
      <w:t>2</w:t>
    </w:r>
    <w:r>
      <w:rPr>
        <w:noProof/>
        <w:kern w:val="0"/>
      </w:rPr>
      <w:t>.doc</w:t>
    </w:r>
    <w:r>
      <w:rPr>
        <w:kern w:val="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0B30" w:rsidRDefault="008A0B30">
    <w:pPr>
      <w:pStyle w:val="a9"/>
    </w:pPr>
    <w:r>
      <w:rPr>
        <w:kern w:val="0"/>
      </w:rPr>
      <w:fldChar w:fldCharType="begin"/>
    </w:r>
    <w:r>
      <w:rPr>
        <w:kern w:val="0"/>
      </w:rPr>
      <w:instrText xml:space="preserve"> FILENAME </w:instrText>
    </w:r>
    <w:r>
      <w:rPr>
        <w:kern w:val="0"/>
      </w:rPr>
      <w:fldChar w:fldCharType="separate"/>
    </w:r>
    <w:r>
      <w:rPr>
        <w:noProof/>
        <w:kern w:val="0"/>
      </w:rPr>
      <w:t>UCABA3_B010.doc</w:t>
    </w:r>
    <w:r>
      <w:rPr>
        <w:kern w:val="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C08"/>
    <w:multiLevelType w:val="hybridMultilevel"/>
    <w:tmpl w:val="4FDACEA4"/>
    <w:lvl w:ilvl="0" w:tplc="6EB0C52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" w15:restartNumberingAfterBreak="0">
    <w:nsid w:val="05941F8D"/>
    <w:multiLevelType w:val="hybridMultilevel"/>
    <w:tmpl w:val="D33E9FCE"/>
    <w:lvl w:ilvl="0" w:tplc="43EC325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C25C81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B7824F2"/>
    <w:multiLevelType w:val="hybridMultilevel"/>
    <w:tmpl w:val="BA00345E"/>
    <w:lvl w:ilvl="0" w:tplc="72FC8A44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5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0F833A4B"/>
    <w:multiLevelType w:val="hybridMultilevel"/>
    <w:tmpl w:val="755CE3BE"/>
    <w:lvl w:ilvl="0" w:tplc="D90672D2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7" w15:restartNumberingAfterBreak="0">
    <w:nsid w:val="102C085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25A315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13054B5A"/>
    <w:multiLevelType w:val="hybridMultilevel"/>
    <w:tmpl w:val="F202FBB8"/>
    <w:lvl w:ilvl="0" w:tplc="7A487CE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0" w15:restartNumberingAfterBreak="0">
    <w:nsid w:val="146769A0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8325C6B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5EC7E1F"/>
    <w:multiLevelType w:val="multilevel"/>
    <w:tmpl w:val="941A5532"/>
    <w:lvl w:ilvl="0">
      <w:start w:val="3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28"/>
        </w:tabs>
        <w:ind w:left="1228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86"/>
        </w:tabs>
        <w:ind w:left="21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19"/>
        </w:tabs>
        <w:ind w:left="291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12"/>
        </w:tabs>
        <w:ind w:left="40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105"/>
        </w:tabs>
        <w:ind w:left="5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38"/>
        </w:tabs>
        <w:ind w:left="58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931"/>
        </w:tabs>
        <w:ind w:left="69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64"/>
        </w:tabs>
        <w:ind w:left="7664" w:hanging="1800"/>
      </w:pPr>
      <w:rPr>
        <w:rFonts w:hint="default"/>
      </w:rPr>
    </w:lvl>
  </w:abstractNum>
  <w:abstractNum w:abstractNumId="14" w15:restartNumberingAfterBreak="0">
    <w:nsid w:val="28BF6EC8"/>
    <w:multiLevelType w:val="hybridMultilevel"/>
    <w:tmpl w:val="095457F4"/>
    <w:lvl w:ilvl="0" w:tplc="D374ABB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15" w15:restartNumberingAfterBreak="0">
    <w:nsid w:val="2D042172"/>
    <w:multiLevelType w:val="hybridMultilevel"/>
    <w:tmpl w:val="2D98650C"/>
    <w:lvl w:ilvl="0" w:tplc="2766CF42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DDD49CFE">
      <w:start w:val="1"/>
      <w:numFmt w:val="decimal"/>
      <w:lvlText w:val="%2."/>
      <w:lvlJc w:val="left"/>
      <w:pPr>
        <w:tabs>
          <w:tab w:val="num" w:pos="2116"/>
        </w:tabs>
        <w:ind w:left="2116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6" w15:restartNumberingAfterBreak="0">
    <w:nsid w:val="2F41003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30CF38C7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326912D3"/>
    <w:multiLevelType w:val="hybridMultilevel"/>
    <w:tmpl w:val="9206596A"/>
    <w:lvl w:ilvl="0" w:tplc="D604FA28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9" w15:restartNumberingAfterBreak="0">
    <w:nsid w:val="34BE2A51"/>
    <w:multiLevelType w:val="hybridMultilevel"/>
    <w:tmpl w:val="B398675A"/>
    <w:lvl w:ilvl="0" w:tplc="9618BEC8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0" w15:restartNumberingAfterBreak="0">
    <w:nsid w:val="35E143C1"/>
    <w:multiLevelType w:val="multilevel"/>
    <w:tmpl w:val="A0429FE8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AD2578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85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1417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1843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2409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4252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819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27"/>
        </w:tabs>
        <w:ind w:left="5527" w:hanging="1700"/>
      </w:pPr>
    </w:lvl>
  </w:abstractNum>
  <w:abstractNum w:abstractNumId="22" w15:restartNumberingAfterBreak="0">
    <w:nsid w:val="3B2D7D1B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4221743"/>
    <w:multiLevelType w:val="hybridMultilevel"/>
    <w:tmpl w:val="7794DC82"/>
    <w:lvl w:ilvl="0" w:tplc="A3B023F2">
      <w:start w:val="5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9337A3F"/>
    <w:multiLevelType w:val="multilevel"/>
    <w:tmpl w:val="57B29A7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BB22138"/>
    <w:multiLevelType w:val="multilevel"/>
    <w:tmpl w:val="99524C1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65E1717"/>
    <w:multiLevelType w:val="hybridMultilevel"/>
    <w:tmpl w:val="8C2008F6"/>
    <w:lvl w:ilvl="0" w:tplc="CF302486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85"/>
        </w:tabs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28" w15:restartNumberingAfterBreak="0">
    <w:nsid w:val="5A7B5F73"/>
    <w:multiLevelType w:val="multilevel"/>
    <w:tmpl w:val="29F882A6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29" w15:restartNumberingAfterBreak="0">
    <w:nsid w:val="5D5433BA"/>
    <w:multiLevelType w:val="hybridMultilevel"/>
    <w:tmpl w:val="C456CB20"/>
    <w:lvl w:ilvl="0" w:tplc="5768AD46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77"/>
        </w:tabs>
        <w:ind w:left="23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57"/>
        </w:tabs>
        <w:ind w:left="28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7"/>
        </w:tabs>
        <w:ind w:left="33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17"/>
        </w:tabs>
        <w:ind w:left="38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7"/>
        </w:tabs>
        <w:ind w:left="47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57"/>
        </w:tabs>
        <w:ind w:left="52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37"/>
        </w:tabs>
        <w:ind w:left="5737" w:hanging="480"/>
      </w:pPr>
    </w:lvl>
  </w:abstractNum>
  <w:abstractNum w:abstractNumId="3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5FC4D91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8DC0606"/>
    <w:multiLevelType w:val="multilevel"/>
    <w:tmpl w:val="F05E0B3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4%1.%2.%3.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D3144D4"/>
    <w:multiLevelType w:val="multilevel"/>
    <w:tmpl w:val="5754C26C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36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7E677EBF"/>
    <w:multiLevelType w:val="multilevel"/>
    <w:tmpl w:val="72AA6B4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5"/>
  </w:num>
  <w:num w:numId="4">
    <w:abstractNumId w:val="36"/>
  </w:num>
  <w:num w:numId="5">
    <w:abstractNumId w:val="24"/>
  </w:num>
  <w:num w:numId="6">
    <w:abstractNumId w:val="10"/>
  </w:num>
  <w:num w:numId="7">
    <w:abstractNumId w:val="16"/>
  </w:num>
  <w:num w:numId="8">
    <w:abstractNumId w:val="31"/>
  </w:num>
  <w:num w:numId="9">
    <w:abstractNumId w:val="32"/>
  </w:num>
  <w:num w:numId="10">
    <w:abstractNumId w:val="22"/>
  </w:num>
  <w:num w:numId="11">
    <w:abstractNumId w:val="26"/>
  </w:num>
  <w:num w:numId="12">
    <w:abstractNumId w:val="3"/>
  </w:num>
  <w:num w:numId="13">
    <w:abstractNumId w:val="8"/>
  </w:num>
  <w:num w:numId="14">
    <w:abstractNumId w:val="19"/>
  </w:num>
  <w:num w:numId="15">
    <w:abstractNumId w:val="1"/>
  </w:num>
  <w:num w:numId="16">
    <w:abstractNumId w:val="6"/>
  </w:num>
  <w:num w:numId="17">
    <w:abstractNumId w:val="21"/>
  </w:num>
  <w:num w:numId="18">
    <w:abstractNumId w:val="15"/>
  </w:num>
  <w:num w:numId="19">
    <w:abstractNumId w:val="9"/>
  </w:num>
  <w:num w:numId="20">
    <w:abstractNumId w:val="18"/>
  </w:num>
  <w:num w:numId="21">
    <w:abstractNumId w:val="29"/>
  </w:num>
  <w:num w:numId="22">
    <w:abstractNumId w:val="4"/>
  </w:num>
  <w:num w:numId="23">
    <w:abstractNumId w:val="14"/>
  </w:num>
  <w:num w:numId="24">
    <w:abstractNumId w:val="27"/>
  </w:num>
  <w:num w:numId="25">
    <w:abstractNumId w:val="0"/>
  </w:num>
  <w:num w:numId="26">
    <w:abstractNumId w:val="17"/>
  </w:num>
  <w:num w:numId="27">
    <w:abstractNumId w:val="25"/>
  </w:num>
  <w:num w:numId="28">
    <w:abstractNumId w:val="12"/>
  </w:num>
  <w:num w:numId="29">
    <w:abstractNumId w:val="20"/>
  </w:num>
  <w:num w:numId="30">
    <w:abstractNumId w:val="7"/>
  </w:num>
  <w:num w:numId="31">
    <w:abstractNumId w:val="28"/>
  </w:num>
  <w:num w:numId="32">
    <w:abstractNumId w:val="37"/>
  </w:num>
  <w:num w:numId="33">
    <w:abstractNumId w:val="35"/>
  </w:num>
  <w:num w:numId="34">
    <w:abstractNumId w:val="13"/>
  </w:num>
  <w:num w:numId="35">
    <w:abstractNumId w:val="23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7705"/>
    <w:rsid w:val="00017705"/>
    <w:rsid w:val="00021862"/>
    <w:rsid w:val="00026F57"/>
    <w:rsid w:val="000325B8"/>
    <w:rsid w:val="000331BA"/>
    <w:rsid w:val="00033ACC"/>
    <w:rsid w:val="00037DFA"/>
    <w:rsid w:val="00053375"/>
    <w:rsid w:val="000540D9"/>
    <w:rsid w:val="00062D90"/>
    <w:rsid w:val="00085D25"/>
    <w:rsid w:val="000A1A83"/>
    <w:rsid w:val="000A5546"/>
    <w:rsid w:val="000A6432"/>
    <w:rsid w:val="000A7BBE"/>
    <w:rsid w:val="000B2D9C"/>
    <w:rsid w:val="000C7675"/>
    <w:rsid w:val="000D6E6D"/>
    <w:rsid w:val="000E32F2"/>
    <w:rsid w:val="000E65C4"/>
    <w:rsid w:val="00112854"/>
    <w:rsid w:val="001140C7"/>
    <w:rsid w:val="00114A85"/>
    <w:rsid w:val="0012035B"/>
    <w:rsid w:val="0012554A"/>
    <w:rsid w:val="0013346E"/>
    <w:rsid w:val="00133C33"/>
    <w:rsid w:val="0013695B"/>
    <w:rsid w:val="0014083D"/>
    <w:rsid w:val="001472CD"/>
    <w:rsid w:val="00152C26"/>
    <w:rsid w:val="00157784"/>
    <w:rsid w:val="00157CA5"/>
    <w:rsid w:val="00160EA4"/>
    <w:rsid w:val="00167659"/>
    <w:rsid w:val="001711B8"/>
    <w:rsid w:val="001712B5"/>
    <w:rsid w:val="00174724"/>
    <w:rsid w:val="00177260"/>
    <w:rsid w:val="001823CC"/>
    <w:rsid w:val="0018677A"/>
    <w:rsid w:val="001B29BB"/>
    <w:rsid w:val="001B41F4"/>
    <w:rsid w:val="001B56FE"/>
    <w:rsid w:val="001B7080"/>
    <w:rsid w:val="001C5DF1"/>
    <w:rsid w:val="001D1AF3"/>
    <w:rsid w:val="001E06B0"/>
    <w:rsid w:val="001E6ECA"/>
    <w:rsid w:val="001F5076"/>
    <w:rsid w:val="0021023C"/>
    <w:rsid w:val="00214642"/>
    <w:rsid w:val="00215059"/>
    <w:rsid w:val="002333C1"/>
    <w:rsid w:val="00236854"/>
    <w:rsid w:val="00245848"/>
    <w:rsid w:val="0025065A"/>
    <w:rsid w:val="00253F46"/>
    <w:rsid w:val="00254CF8"/>
    <w:rsid w:val="00262DDC"/>
    <w:rsid w:val="00272FF0"/>
    <w:rsid w:val="0027746A"/>
    <w:rsid w:val="00285878"/>
    <w:rsid w:val="0029338C"/>
    <w:rsid w:val="002A543C"/>
    <w:rsid w:val="002C0CD6"/>
    <w:rsid w:val="002C1F1E"/>
    <w:rsid w:val="002C6812"/>
    <w:rsid w:val="002D40A9"/>
    <w:rsid w:val="002D7662"/>
    <w:rsid w:val="002E71F4"/>
    <w:rsid w:val="003029C1"/>
    <w:rsid w:val="00304C36"/>
    <w:rsid w:val="0031084E"/>
    <w:rsid w:val="003120FB"/>
    <w:rsid w:val="003213F7"/>
    <w:rsid w:val="0032647C"/>
    <w:rsid w:val="00337471"/>
    <w:rsid w:val="003378A3"/>
    <w:rsid w:val="003519C9"/>
    <w:rsid w:val="00352BC0"/>
    <w:rsid w:val="00370C19"/>
    <w:rsid w:val="00397D79"/>
    <w:rsid w:val="003A0305"/>
    <w:rsid w:val="003A54BA"/>
    <w:rsid w:val="003A632F"/>
    <w:rsid w:val="003C1470"/>
    <w:rsid w:val="003D6A73"/>
    <w:rsid w:val="003F468C"/>
    <w:rsid w:val="003F76D5"/>
    <w:rsid w:val="00404192"/>
    <w:rsid w:val="004161F3"/>
    <w:rsid w:val="00416CD5"/>
    <w:rsid w:val="00417700"/>
    <w:rsid w:val="0042741F"/>
    <w:rsid w:val="0043740C"/>
    <w:rsid w:val="00442653"/>
    <w:rsid w:val="00457B3E"/>
    <w:rsid w:val="004647DB"/>
    <w:rsid w:val="0047085E"/>
    <w:rsid w:val="00483F5E"/>
    <w:rsid w:val="00486A4F"/>
    <w:rsid w:val="00487457"/>
    <w:rsid w:val="00491CC2"/>
    <w:rsid w:val="00496CDA"/>
    <w:rsid w:val="004A5D24"/>
    <w:rsid w:val="004B0A3F"/>
    <w:rsid w:val="004B1398"/>
    <w:rsid w:val="004B1825"/>
    <w:rsid w:val="004B3258"/>
    <w:rsid w:val="004D2743"/>
    <w:rsid w:val="004D5C37"/>
    <w:rsid w:val="004D6669"/>
    <w:rsid w:val="004E033D"/>
    <w:rsid w:val="004E157C"/>
    <w:rsid w:val="004E241E"/>
    <w:rsid w:val="004E66EB"/>
    <w:rsid w:val="004E6DAC"/>
    <w:rsid w:val="004E796C"/>
    <w:rsid w:val="00500E65"/>
    <w:rsid w:val="00503672"/>
    <w:rsid w:val="0050578E"/>
    <w:rsid w:val="00505B63"/>
    <w:rsid w:val="00510BCA"/>
    <w:rsid w:val="00522F70"/>
    <w:rsid w:val="005259AA"/>
    <w:rsid w:val="0052635C"/>
    <w:rsid w:val="0053465F"/>
    <w:rsid w:val="00544F9F"/>
    <w:rsid w:val="00546181"/>
    <w:rsid w:val="0055626B"/>
    <w:rsid w:val="00560D8E"/>
    <w:rsid w:val="00562D78"/>
    <w:rsid w:val="00566652"/>
    <w:rsid w:val="005904F4"/>
    <w:rsid w:val="00594F61"/>
    <w:rsid w:val="00594FBA"/>
    <w:rsid w:val="005951FD"/>
    <w:rsid w:val="005966D4"/>
    <w:rsid w:val="005A49C9"/>
    <w:rsid w:val="005A4C70"/>
    <w:rsid w:val="005B218E"/>
    <w:rsid w:val="005B41A2"/>
    <w:rsid w:val="005C05D1"/>
    <w:rsid w:val="005D14D7"/>
    <w:rsid w:val="005D6E5B"/>
    <w:rsid w:val="005D7A5F"/>
    <w:rsid w:val="005E6E63"/>
    <w:rsid w:val="00602F7A"/>
    <w:rsid w:val="00606190"/>
    <w:rsid w:val="00613C6D"/>
    <w:rsid w:val="0062645B"/>
    <w:rsid w:val="00627FC7"/>
    <w:rsid w:val="00640CA7"/>
    <w:rsid w:val="0064361D"/>
    <w:rsid w:val="00662070"/>
    <w:rsid w:val="006847D2"/>
    <w:rsid w:val="00693FD6"/>
    <w:rsid w:val="006965BF"/>
    <w:rsid w:val="006A6931"/>
    <w:rsid w:val="006B713F"/>
    <w:rsid w:val="006C4A8C"/>
    <w:rsid w:val="006D3E74"/>
    <w:rsid w:val="006E2D5D"/>
    <w:rsid w:val="006E4C56"/>
    <w:rsid w:val="006E4E23"/>
    <w:rsid w:val="0070112A"/>
    <w:rsid w:val="00707955"/>
    <w:rsid w:val="00711CBC"/>
    <w:rsid w:val="00712860"/>
    <w:rsid w:val="0072003A"/>
    <w:rsid w:val="00721508"/>
    <w:rsid w:val="00736F72"/>
    <w:rsid w:val="007477E6"/>
    <w:rsid w:val="007548BA"/>
    <w:rsid w:val="00760493"/>
    <w:rsid w:val="0076150B"/>
    <w:rsid w:val="00763039"/>
    <w:rsid w:val="00774AA2"/>
    <w:rsid w:val="007839E2"/>
    <w:rsid w:val="00784D15"/>
    <w:rsid w:val="00790F65"/>
    <w:rsid w:val="00791C52"/>
    <w:rsid w:val="007C6BD8"/>
    <w:rsid w:val="007C7F5F"/>
    <w:rsid w:val="007D0C6B"/>
    <w:rsid w:val="007D42AE"/>
    <w:rsid w:val="007E5800"/>
    <w:rsid w:val="007E652F"/>
    <w:rsid w:val="007F6EF3"/>
    <w:rsid w:val="00800FDA"/>
    <w:rsid w:val="00807DFF"/>
    <w:rsid w:val="00810315"/>
    <w:rsid w:val="00811B32"/>
    <w:rsid w:val="0082075E"/>
    <w:rsid w:val="00822B62"/>
    <w:rsid w:val="00835601"/>
    <w:rsid w:val="0083709A"/>
    <w:rsid w:val="00844E23"/>
    <w:rsid w:val="00851A5E"/>
    <w:rsid w:val="00852566"/>
    <w:rsid w:val="00862461"/>
    <w:rsid w:val="0087095F"/>
    <w:rsid w:val="008714C3"/>
    <w:rsid w:val="008750E4"/>
    <w:rsid w:val="0087510E"/>
    <w:rsid w:val="008764F0"/>
    <w:rsid w:val="00887A68"/>
    <w:rsid w:val="008A0B30"/>
    <w:rsid w:val="008B1692"/>
    <w:rsid w:val="008B5F26"/>
    <w:rsid w:val="008D0588"/>
    <w:rsid w:val="008D4604"/>
    <w:rsid w:val="008F797C"/>
    <w:rsid w:val="008F79BA"/>
    <w:rsid w:val="00901AD6"/>
    <w:rsid w:val="00911780"/>
    <w:rsid w:val="00913732"/>
    <w:rsid w:val="009235ED"/>
    <w:rsid w:val="0092485C"/>
    <w:rsid w:val="00926B35"/>
    <w:rsid w:val="009307EA"/>
    <w:rsid w:val="00931361"/>
    <w:rsid w:val="009429EE"/>
    <w:rsid w:val="00947F6E"/>
    <w:rsid w:val="00950179"/>
    <w:rsid w:val="00961C36"/>
    <w:rsid w:val="0097131B"/>
    <w:rsid w:val="009805E3"/>
    <w:rsid w:val="00984A94"/>
    <w:rsid w:val="00984E7E"/>
    <w:rsid w:val="00985987"/>
    <w:rsid w:val="009937E8"/>
    <w:rsid w:val="009A20FE"/>
    <w:rsid w:val="009B1729"/>
    <w:rsid w:val="009C062C"/>
    <w:rsid w:val="009C2924"/>
    <w:rsid w:val="009C7264"/>
    <w:rsid w:val="009D06DA"/>
    <w:rsid w:val="009D543A"/>
    <w:rsid w:val="009D7A4A"/>
    <w:rsid w:val="009E327F"/>
    <w:rsid w:val="009E5F42"/>
    <w:rsid w:val="009E7C6E"/>
    <w:rsid w:val="009F434C"/>
    <w:rsid w:val="009F65CB"/>
    <w:rsid w:val="00A0085C"/>
    <w:rsid w:val="00A02269"/>
    <w:rsid w:val="00A03689"/>
    <w:rsid w:val="00A25035"/>
    <w:rsid w:val="00A27707"/>
    <w:rsid w:val="00A32D2B"/>
    <w:rsid w:val="00A36C2F"/>
    <w:rsid w:val="00A42F1B"/>
    <w:rsid w:val="00A5562A"/>
    <w:rsid w:val="00A87592"/>
    <w:rsid w:val="00AB0D26"/>
    <w:rsid w:val="00AB15C8"/>
    <w:rsid w:val="00AB3A81"/>
    <w:rsid w:val="00AB48F9"/>
    <w:rsid w:val="00AC393A"/>
    <w:rsid w:val="00AC6E26"/>
    <w:rsid w:val="00AE03ED"/>
    <w:rsid w:val="00AE1911"/>
    <w:rsid w:val="00AE3BF0"/>
    <w:rsid w:val="00AE3EA4"/>
    <w:rsid w:val="00AE602A"/>
    <w:rsid w:val="00AF3E79"/>
    <w:rsid w:val="00AF4465"/>
    <w:rsid w:val="00B03AEA"/>
    <w:rsid w:val="00B043CF"/>
    <w:rsid w:val="00B07522"/>
    <w:rsid w:val="00B07D0F"/>
    <w:rsid w:val="00B11D82"/>
    <w:rsid w:val="00B21FB1"/>
    <w:rsid w:val="00B224DD"/>
    <w:rsid w:val="00B246DD"/>
    <w:rsid w:val="00B42A28"/>
    <w:rsid w:val="00B468A8"/>
    <w:rsid w:val="00B53BFD"/>
    <w:rsid w:val="00B96AED"/>
    <w:rsid w:val="00BA0234"/>
    <w:rsid w:val="00BA272A"/>
    <w:rsid w:val="00BB0077"/>
    <w:rsid w:val="00BC5B79"/>
    <w:rsid w:val="00BC62F4"/>
    <w:rsid w:val="00BD6B27"/>
    <w:rsid w:val="00C0109D"/>
    <w:rsid w:val="00C020DC"/>
    <w:rsid w:val="00C138DB"/>
    <w:rsid w:val="00C157B2"/>
    <w:rsid w:val="00C34113"/>
    <w:rsid w:val="00C44ED9"/>
    <w:rsid w:val="00C504F6"/>
    <w:rsid w:val="00C606DC"/>
    <w:rsid w:val="00C71A04"/>
    <w:rsid w:val="00C720AB"/>
    <w:rsid w:val="00C80EBE"/>
    <w:rsid w:val="00C91BAC"/>
    <w:rsid w:val="00C97965"/>
    <w:rsid w:val="00CA0741"/>
    <w:rsid w:val="00CA33FA"/>
    <w:rsid w:val="00CA5FC4"/>
    <w:rsid w:val="00CB0FF2"/>
    <w:rsid w:val="00CB1FC7"/>
    <w:rsid w:val="00CC342E"/>
    <w:rsid w:val="00CC729B"/>
    <w:rsid w:val="00CD3F8F"/>
    <w:rsid w:val="00CD50C6"/>
    <w:rsid w:val="00CE14A3"/>
    <w:rsid w:val="00CE2872"/>
    <w:rsid w:val="00CE51DF"/>
    <w:rsid w:val="00D246A9"/>
    <w:rsid w:val="00D25CB4"/>
    <w:rsid w:val="00D34263"/>
    <w:rsid w:val="00D36A0B"/>
    <w:rsid w:val="00D36A23"/>
    <w:rsid w:val="00D42E7E"/>
    <w:rsid w:val="00D4613F"/>
    <w:rsid w:val="00D471CC"/>
    <w:rsid w:val="00D62D6A"/>
    <w:rsid w:val="00D6373A"/>
    <w:rsid w:val="00D75B78"/>
    <w:rsid w:val="00D76615"/>
    <w:rsid w:val="00D83B10"/>
    <w:rsid w:val="00D878E3"/>
    <w:rsid w:val="00D934B3"/>
    <w:rsid w:val="00DA1B7F"/>
    <w:rsid w:val="00DA47AC"/>
    <w:rsid w:val="00DA6BD7"/>
    <w:rsid w:val="00DB0C79"/>
    <w:rsid w:val="00DB28E6"/>
    <w:rsid w:val="00DB3355"/>
    <w:rsid w:val="00DB632E"/>
    <w:rsid w:val="00DD4EBB"/>
    <w:rsid w:val="00DD6784"/>
    <w:rsid w:val="00DE339A"/>
    <w:rsid w:val="00DE7EF9"/>
    <w:rsid w:val="00DF07DE"/>
    <w:rsid w:val="00DF446E"/>
    <w:rsid w:val="00E20C78"/>
    <w:rsid w:val="00E2299C"/>
    <w:rsid w:val="00E26F51"/>
    <w:rsid w:val="00E33344"/>
    <w:rsid w:val="00E34A5D"/>
    <w:rsid w:val="00E402BB"/>
    <w:rsid w:val="00E45E0C"/>
    <w:rsid w:val="00E55D95"/>
    <w:rsid w:val="00E64054"/>
    <w:rsid w:val="00E803DB"/>
    <w:rsid w:val="00E90B96"/>
    <w:rsid w:val="00E926BD"/>
    <w:rsid w:val="00E9304C"/>
    <w:rsid w:val="00EB00B6"/>
    <w:rsid w:val="00EB081C"/>
    <w:rsid w:val="00EB5879"/>
    <w:rsid w:val="00EC00E2"/>
    <w:rsid w:val="00ED3A03"/>
    <w:rsid w:val="00ED3AC9"/>
    <w:rsid w:val="00ED4181"/>
    <w:rsid w:val="00EE102D"/>
    <w:rsid w:val="00EE109D"/>
    <w:rsid w:val="00EF009C"/>
    <w:rsid w:val="00EF0EDD"/>
    <w:rsid w:val="00EF13BD"/>
    <w:rsid w:val="00EF4EBC"/>
    <w:rsid w:val="00F02B1D"/>
    <w:rsid w:val="00F038AC"/>
    <w:rsid w:val="00F056D6"/>
    <w:rsid w:val="00F0725A"/>
    <w:rsid w:val="00F072CE"/>
    <w:rsid w:val="00F126C6"/>
    <w:rsid w:val="00F1501D"/>
    <w:rsid w:val="00F17601"/>
    <w:rsid w:val="00F23359"/>
    <w:rsid w:val="00F2566B"/>
    <w:rsid w:val="00F265A7"/>
    <w:rsid w:val="00F334F0"/>
    <w:rsid w:val="00F33D30"/>
    <w:rsid w:val="00F43E86"/>
    <w:rsid w:val="00F4485A"/>
    <w:rsid w:val="00F45B3D"/>
    <w:rsid w:val="00F50377"/>
    <w:rsid w:val="00F66D5C"/>
    <w:rsid w:val="00F71A71"/>
    <w:rsid w:val="00F74482"/>
    <w:rsid w:val="00F74F55"/>
    <w:rsid w:val="00F92C71"/>
    <w:rsid w:val="00F9307C"/>
    <w:rsid w:val="00F96E86"/>
    <w:rsid w:val="00FA4D38"/>
    <w:rsid w:val="00FA6BE5"/>
    <w:rsid w:val="00FA6DCC"/>
    <w:rsid w:val="00FB429F"/>
    <w:rsid w:val="00FB66C0"/>
    <w:rsid w:val="00FD1AE5"/>
    <w:rsid w:val="00FD3979"/>
    <w:rsid w:val="00FD4FBC"/>
    <w:rsid w:val="00FD50F6"/>
    <w:rsid w:val="00FD715A"/>
    <w:rsid w:val="00FE368B"/>
    <w:rsid w:val="00FF14D8"/>
    <w:rsid w:val="00FF25E8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1"/>
        <o:r id="V:Rule2" type="connector" idref="#_x0000_s1032"/>
      </o:rules>
    </o:shapelayout>
  </w:shapeDefaults>
  <w:decimalSymbol w:val="."/>
  <w:listSeparator w:val=","/>
  <w15:chartTrackingRefBased/>
  <w15:docId w15:val="{29B257C5-430E-4675-A69E-02B6770B2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uiPriority w:val="99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Plain Text"/>
    <w:basedOn w:val="a"/>
    <w:rPr>
      <w:rFonts w:ascii="細明體" w:eastAsia="細明體" w:hAnsi="Courier New" w:cs="Courier New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paragraph" w:styleId="a9">
    <w:name w:val="header"/>
    <w:basedOn w:val="a"/>
    <w:rsid w:val="00BC6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Balloon Text"/>
    <w:basedOn w:val="a"/>
    <w:semiHidden/>
    <w:rsid w:val="00C44ED9"/>
    <w:rPr>
      <w:rFonts w:ascii="Arial" w:hAnsi="Arial"/>
      <w:sz w:val="18"/>
      <w:szCs w:val="18"/>
    </w:rPr>
  </w:style>
  <w:style w:type="table" w:styleId="ab">
    <w:name w:val="Table Grid"/>
    <w:basedOn w:val="a1"/>
    <w:rsid w:val="005B41A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">
    <w:name w:val="style3"/>
    <w:basedOn w:val="a0"/>
    <w:rsid w:val="005B41A2"/>
  </w:style>
  <w:style w:type="character" w:styleId="HTML">
    <w:name w:val="HTML Code"/>
    <w:rsid w:val="00E9304C"/>
    <w:rPr>
      <w:rFonts w:ascii="細明體" w:eastAsia="細明體" w:hAnsi="細明體" w:cs="細明體"/>
      <w:sz w:val="24"/>
      <w:szCs w:val="24"/>
    </w:rPr>
  </w:style>
  <w:style w:type="character" w:customStyle="1" w:styleId="style3r1">
    <w:name w:val="style3r1"/>
    <w:rsid w:val="00CB0FF2"/>
    <w:rPr>
      <w:rFonts w:ascii="Arial" w:hAnsi="Arial" w:cs="Arial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87.50.46/html/CM/QueryTable.jsp?Field=&#26159;&#21542;&#28858;&#30070;&#26376;&#32047;&#35336;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Links>
    <vt:vector size="6" baseType="variant">
      <vt:variant>
        <vt:i4>1546416580</vt:i4>
      </vt:variant>
      <vt:variant>
        <vt:i4>0</vt:i4>
      </vt:variant>
      <vt:variant>
        <vt:i4>0</vt:i4>
      </vt:variant>
      <vt:variant>
        <vt:i4>5</vt:i4>
      </vt:variant>
      <vt:variant>
        <vt:lpwstr>http://10.87.50.46/html/CM/QueryTable.jsp?Field=是否為當月累計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2006-05-03T05:08:00Z</cp:lastPrinted>
  <dcterms:created xsi:type="dcterms:W3CDTF">2020-07-27T00:56:00Z</dcterms:created>
  <dcterms:modified xsi:type="dcterms:W3CDTF">2020-07-27T00:56:00Z</dcterms:modified>
</cp:coreProperties>
</file>