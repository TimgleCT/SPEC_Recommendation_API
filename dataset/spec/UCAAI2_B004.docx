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9E5952" w:rsidTr="00B73A2E">
        <w:tc>
          <w:tcPr>
            <w:tcW w:w="141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9E5952" w:rsidTr="00B73A2E">
        <w:tc>
          <w:tcPr>
            <w:tcW w:w="1418" w:type="dxa"/>
          </w:tcPr>
          <w:p w:rsidR="000052FB" w:rsidRPr="009E5952" w:rsidRDefault="000052FB" w:rsidP="00632F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632FFF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/0</w:t>
            </w:r>
            <w:r w:rsidR="00632FFF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632FFF"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9E5952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9E5952" w:rsidRDefault="00B23A95" w:rsidP="00F42B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/>
                <w:sz w:val="20"/>
              </w:rPr>
              <w:t>1</w:t>
            </w:r>
            <w:r w:rsidR="00F42BB5" w:rsidRPr="00F42BB5">
              <w:rPr>
                <w:rFonts w:ascii="細明體" w:eastAsia="細明體" w:hAnsi="細明體"/>
                <w:sz w:val="20"/>
                <w:szCs w:val="20"/>
              </w:rPr>
              <w:t>60121000383</w:t>
            </w:r>
          </w:p>
        </w:tc>
      </w:tr>
      <w:tr w:rsidR="00BE194F" w:rsidRPr="009E5952" w:rsidTr="00B73A2E">
        <w:trPr>
          <w:ins w:id="2" w:author="馬慈蓮" w:date="2017-03-06T13:38:00Z"/>
        </w:trPr>
        <w:tc>
          <w:tcPr>
            <w:tcW w:w="1418" w:type="dxa"/>
          </w:tcPr>
          <w:p w:rsidR="00BE194F" w:rsidRPr="009E5952" w:rsidRDefault="00BE194F" w:rsidP="00BE194F">
            <w:pPr>
              <w:spacing w:line="240" w:lineRule="atLeast"/>
              <w:jc w:val="center"/>
              <w:rPr>
                <w:ins w:id="3" w:author="馬慈蓮" w:date="2017-03-06T13:38:00Z"/>
                <w:rFonts w:ascii="細明體" w:eastAsia="細明體" w:hAnsi="細明體" w:cs="Courier New"/>
                <w:sz w:val="20"/>
                <w:szCs w:val="20"/>
              </w:rPr>
            </w:pPr>
            <w:ins w:id="4" w:author="馬慈蓮" w:date="2017-03-06T13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2017/01/09</w:t>
              </w:r>
            </w:ins>
          </w:p>
        </w:tc>
        <w:tc>
          <w:tcPr>
            <w:tcW w:w="808" w:type="dxa"/>
          </w:tcPr>
          <w:p w:rsidR="00BE194F" w:rsidRPr="009E5952" w:rsidRDefault="00BE194F" w:rsidP="00BE194F">
            <w:pPr>
              <w:spacing w:line="240" w:lineRule="atLeast"/>
              <w:jc w:val="center"/>
              <w:rPr>
                <w:ins w:id="5" w:author="馬慈蓮" w:date="2017-03-06T13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7-03-06T13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BE194F" w:rsidRPr="009E5952" w:rsidRDefault="00BE194F" w:rsidP="00BE194F">
            <w:pPr>
              <w:spacing w:line="240" w:lineRule="atLeast"/>
              <w:rPr>
                <w:ins w:id="7" w:author="馬慈蓮" w:date="2017-03-06T13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馬慈蓮" w:date="2017-03-06T13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修改註記資料檔名</w:t>
              </w:r>
            </w:ins>
          </w:p>
        </w:tc>
        <w:tc>
          <w:tcPr>
            <w:tcW w:w="1566" w:type="dxa"/>
          </w:tcPr>
          <w:p w:rsidR="00BE194F" w:rsidRPr="009E5952" w:rsidRDefault="00BE194F" w:rsidP="00BE194F">
            <w:pPr>
              <w:spacing w:line="240" w:lineRule="atLeast"/>
              <w:jc w:val="center"/>
              <w:rPr>
                <w:ins w:id="9" w:author="馬慈蓮" w:date="2017-03-06T13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馬慈蓮" w:date="2017-03-06T13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BE194F" w:rsidRPr="00D65DFB" w:rsidRDefault="00BE194F" w:rsidP="00BE194F">
            <w:pPr>
              <w:spacing w:line="240" w:lineRule="atLeast"/>
              <w:jc w:val="center"/>
              <w:rPr>
                <w:ins w:id="11" w:author="馬慈蓮" w:date="2017-03-06T13:38:00Z"/>
                <w:rFonts w:ascii="細明體" w:eastAsia="細明體" w:hAnsi="細明體"/>
                <w:sz w:val="20"/>
              </w:rPr>
            </w:pPr>
            <w:ins w:id="12" w:author="馬慈蓮" w:date="2017-03-06T13:38:00Z">
              <w:r w:rsidRPr="00D65DFB">
                <w:rPr>
                  <w:rFonts w:ascii="標楷體" w:eastAsia="標楷體" w:hAnsi="標楷體"/>
                  <w:sz w:val="20"/>
                  <w:szCs w:val="20"/>
                  <w:rPrChange w:id="13" w:author="馬慈蓮" w:date="2017-03-06T13:38:00Z">
                    <w:rPr>
                      <w:rFonts w:ascii="標楷體" w:eastAsia="標楷體" w:hAnsi="標楷體"/>
                      <w:b/>
                      <w:sz w:val="20"/>
                      <w:szCs w:val="20"/>
                    </w:rPr>
                  </w:rPrChange>
                </w:rPr>
                <w:t>160121000383</w:t>
              </w:r>
            </w:ins>
          </w:p>
        </w:tc>
      </w:tr>
      <w:tr w:rsidR="00AF435E" w:rsidRPr="009E5952" w:rsidTr="00B73A2E">
        <w:trPr>
          <w:ins w:id="14" w:author="馬慈蓮" w:date="2017-09-13T14:35:00Z"/>
        </w:trPr>
        <w:tc>
          <w:tcPr>
            <w:tcW w:w="1418" w:type="dxa"/>
          </w:tcPr>
          <w:p w:rsidR="00AF435E" w:rsidRDefault="00AF435E" w:rsidP="00BE194F">
            <w:pPr>
              <w:spacing w:line="240" w:lineRule="atLeast"/>
              <w:jc w:val="center"/>
              <w:rPr>
                <w:ins w:id="15" w:author="馬慈蓮" w:date="2017-09-13T14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馬慈蓮" w:date="2017-09-13T14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2017/09/13</w:t>
              </w:r>
            </w:ins>
          </w:p>
        </w:tc>
        <w:tc>
          <w:tcPr>
            <w:tcW w:w="808" w:type="dxa"/>
          </w:tcPr>
          <w:p w:rsidR="00AF435E" w:rsidRDefault="00AF435E" w:rsidP="00BE194F">
            <w:pPr>
              <w:spacing w:line="240" w:lineRule="atLeast"/>
              <w:jc w:val="center"/>
              <w:rPr>
                <w:ins w:id="17" w:author="馬慈蓮" w:date="2017-09-13T14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馬慈蓮" w:date="2017-09-13T14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AF435E" w:rsidRDefault="00786469" w:rsidP="00BE194F">
            <w:pPr>
              <w:spacing w:line="240" w:lineRule="atLeast"/>
              <w:rPr>
                <w:ins w:id="19" w:author="馬慈蓮" w:date="2017-09-13T14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馬慈蓮" w:date="2017-09-13T14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增加產生異動檔</w:t>
              </w:r>
            </w:ins>
          </w:p>
        </w:tc>
        <w:tc>
          <w:tcPr>
            <w:tcW w:w="1566" w:type="dxa"/>
          </w:tcPr>
          <w:p w:rsidR="00AF435E" w:rsidRDefault="00AF435E" w:rsidP="00BE194F">
            <w:pPr>
              <w:spacing w:line="240" w:lineRule="atLeast"/>
              <w:jc w:val="center"/>
              <w:rPr>
                <w:ins w:id="21" w:author="馬慈蓮" w:date="2017-09-13T14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馬慈蓮" w:date="2017-09-13T14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AF435E" w:rsidRPr="00AF435E" w:rsidRDefault="006E5627" w:rsidP="00BE194F">
            <w:pPr>
              <w:spacing w:line="240" w:lineRule="atLeast"/>
              <w:jc w:val="center"/>
              <w:rPr>
                <w:ins w:id="23" w:author="馬慈蓮" w:date="2017-09-13T14:35:00Z"/>
                <w:rFonts w:ascii="標楷體" w:eastAsia="標楷體" w:hAnsi="標楷體"/>
                <w:sz w:val="20"/>
                <w:szCs w:val="20"/>
              </w:rPr>
            </w:pPr>
            <w:ins w:id="24" w:author="馬慈蓮" w:date="2017-09-13T14:36:00Z">
              <w:r>
                <w:t>170911002083</w:t>
              </w:r>
            </w:ins>
          </w:p>
        </w:tc>
      </w:tr>
      <w:tr w:rsidR="00BA66F6" w:rsidRPr="009E5952" w:rsidTr="00B73A2E">
        <w:trPr>
          <w:ins w:id="25" w:author="馬慈蓮" w:date="2018-04-19T13:46:00Z"/>
        </w:trPr>
        <w:tc>
          <w:tcPr>
            <w:tcW w:w="1418" w:type="dxa"/>
          </w:tcPr>
          <w:p w:rsidR="00BA66F6" w:rsidRDefault="00BA66F6" w:rsidP="00BA66F6">
            <w:pPr>
              <w:spacing w:line="240" w:lineRule="atLeast"/>
              <w:jc w:val="center"/>
              <w:rPr>
                <w:ins w:id="26" w:author="馬慈蓮" w:date="2018-04-19T13:46:00Z"/>
                <w:rFonts w:ascii="細明體" w:eastAsia="細明體" w:hAnsi="細明體" w:cs="Courier New" w:hint="eastAsia"/>
                <w:sz w:val="20"/>
                <w:szCs w:val="20"/>
              </w:rPr>
            </w:pPr>
            <w:ins w:id="27" w:author="馬慈蓮" w:date="2018-04-19T13:4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2018/02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01</w:t>
              </w:r>
            </w:ins>
          </w:p>
        </w:tc>
        <w:tc>
          <w:tcPr>
            <w:tcW w:w="808" w:type="dxa"/>
          </w:tcPr>
          <w:p w:rsidR="00BA66F6" w:rsidRDefault="00BA66F6" w:rsidP="00BA66F6">
            <w:pPr>
              <w:spacing w:line="240" w:lineRule="atLeast"/>
              <w:jc w:val="center"/>
              <w:rPr>
                <w:ins w:id="28" w:author="馬慈蓮" w:date="2018-04-19T13:46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馬慈蓮" w:date="2018-04-19T13:4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BA66F6" w:rsidRDefault="00A97B9B" w:rsidP="00BA66F6">
            <w:pPr>
              <w:spacing w:line="240" w:lineRule="atLeast"/>
              <w:rPr>
                <w:ins w:id="30" w:author="馬慈蓮" w:date="2018-04-19T13:46:00Z"/>
                <w:rFonts w:ascii="細明體" w:eastAsia="細明體" w:hAnsi="細明體" w:cs="Courier New" w:hint="eastAsia"/>
                <w:sz w:val="20"/>
                <w:szCs w:val="20"/>
              </w:rPr>
            </w:pPr>
            <w:ins w:id="31" w:author="馬慈蓮" w:date="2018-04-19T13:4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抽件條件改抓系統日前一天22:00~系統日22:00前資料</w:t>
              </w:r>
            </w:ins>
          </w:p>
        </w:tc>
        <w:tc>
          <w:tcPr>
            <w:tcW w:w="1566" w:type="dxa"/>
          </w:tcPr>
          <w:p w:rsidR="00BA66F6" w:rsidRDefault="00BA66F6" w:rsidP="00BA66F6">
            <w:pPr>
              <w:spacing w:line="240" w:lineRule="atLeast"/>
              <w:jc w:val="center"/>
              <w:rPr>
                <w:ins w:id="32" w:author="馬慈蓮" w:date="2018-04-19T13:46:00Z"/>
                <w:rFonts w:ascii="細明體" w:eastAsia="細明體" w:hAnsi="細明體" w:cs="Courier New" w:hint="eastAsia"/>
                <w:sz w:val="20"/>
                <w:szCs w:val="20"/>
              </w:rPr>
            </w:pPr>
            <w:ins w:id="33" w:author="馬慈蓮" w:date="2018-04-19T13:4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BA66F6" w:rsidRDefault="00BA66F6" w:rsidP="00BA66F6">
            <w:pPr>
              <w:spacing w:line="240" w:lineRule="atLeast"/>
              <w:jc w:val="center"/>
              <w:rPr>
                <w:ins w:id="34" w:author="馬慈蓮" w:date="2018-04-19T13:46:00Z"/>
              </w:rPr>
            </w:pPr>
            <w:ins w:id="35" w:author="馬慈蓮" w:date="2018-04-19T13:46:00Z">
              <w:r w:rsidRPr="00694A93">
                <w:rPr>
                  <w:rFonts w:ascii="細明體" w:eastAsia="細明體" w:hAnsi="細明體"/>
                  <w:sz w:val="20"/>
                </w:rPr>
                <w:t>180209001407</w:t>
              </w:r>
            </w:ins>
          </w:p>
        </w:tc>
      </w:tr>
    </w:tbl>
    <w:p w:rsidR="001029E3" w:rsidRPr="009E595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9E59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9E5952" w:rsidRDefault="009306EF" w:rsidP="009306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提供</w:t>
            </w:r>
            <w:r w:rsidR="00486675" w:rsidRPr="00486675">
              <w:rPr>
                <w:rFonts w:ascii="細明體" w:eastAsia="細明體" w:hAnsi="細明體" w:hint="eastAsia"/>
                <w:sz w:val="20"/>
                <w:szCs w:val="20"/>
              </w:rPr>
              <w:t>保戶註記</w:t>
            </w:r>
            <w:r w:rsidRPr="009306EF">
              <w:rPr>
                <w:rFonts w:ascii="細明體" w:eastAsia="細明體" w:hAnsi="細明體" w:hint="eastAsia"/>
                <w:sz w:val="20"/>
                <w:szCs w:val="20"/>
              </w:rPr>
              <w:t>整檔</w:t>
            </w:r>
            <w:r w:rsidR="00486675" w:rsidRPr="00486675">
              <w:rPr>
                <w:rFonts w:ascii="細明體" w:eastAsia="細明體" w:hAnsi="細明體" w:hint="eastAsia"/>
                <w:sz w:val="20"/>
                <w:szCs w:val="20"/>
              </w:rPr>
              <w:t>資料To醫院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9E5952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595604" w:rsidRPr="009E5952">
              <w:rPr>
                <w:rFonts w:ascii="細明體" w:eastAsia="細明體" w:hAnsi="細明體" w:hint="eastAsia"/>
                <w:sz w:val="20"/>
                <w:szCs w:val="20"/>
              </w:rPr>
              <w:t>I2</w:t>
            </w:r>
            <w:r w:rsidR="006C6CD8" w:rsidRPr="009E5952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592DFF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167DC4" w:rsidRPr="009E5952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9E5952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9E5952" w:rsidRDefault="00DB4261" w:rsidP="0012152B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每</w:t>
            </w:r>
            <w:r w:rsidR="00BD45D8"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日</w:t>
            </w:r>
            <w:r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寄送</w:t>
            </w:r>
            <w:r w:rsidR="00B20F8A" w:rsidRPr="00486675">
              <w:rPr>
                <w:rFonts w:ascii="細明體" w:eastAsia="細明體" w:hAnsi="細明體" w:hint="eastAsia"/>
                <w:sz w:val="20"/>
                <w:szCs w:val="20"/>
              </w:rPr>
              <w:t>理賠保戶註記</w:t>
            </w:r>
            <w:r w:rsidR="0012152B">
              <w:rPr>
                <w:rFonts w:ascii="細明體" w:eastAsia="細明體" w:hAnsi="細明體" w:hint="eastAsia"/>
                <w:sz w:val="20"/>
                <w:szCs w:val="20"/>
              </w:rPr>
              <w:t>整檔</w:t>
            </w:r>
            <w:r w:rsidR="00B20F8A" w:rsidRPr="00486675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AF7927">
              <w:rPr>
                <w:rFonts w:ascii="細明體" w:eastAsia="細明體" w:hAnsi="細明體" w:hint="eastAsia"/>
                <w:sz w:val="20"/>
                <w:szCs w:val="20"/>
              </w:rPr>
              <w:t>給</w:t>
            </w:r>
            <w:r w:rsidR="00BD45D8" w:rsidRPr="009E5952">
              <w:rPr>
                <w:rFonts w:ascii="細明體" w:eastAsia="細明體" w:hAnsi="細明體" w:hint="eastAsia"/>
                <w:sz w:val="20"/>
                <w:szCs w:val="20"/>
              </w:rPr>
              <w:t>醫院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9E5952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9E5952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9E5952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9E5952" w:rsidRDefault="000E20FE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E5952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19pt;margin-top:11.75pt;width:148pt;height:34pt;z-index:251659776">
            <v:textbox>
              <w:txbxContent>
                <w:p w:rsidR="00DD14CF" w:rsidRPr="001B30C7" w:rsidRDefault="009B3C23" w:rsidP="00DD14CF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9B3C23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個資同意書紀錄檔</w:t>
                  </w:r>
                  <w:r w:rsidR="00DD14CF"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</w:t>
                  </w:r>
                  <w:r w:rsidR="00F154A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I</w:t>
                  </w:r>
                  <w:r w:rsidR="00DD14CF"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1</w:t>
                  </w:r>
                  <w:r w:rsidR="00F00FD0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10</w:t>
                  </w:r>
                </w:p>
              </w:txbxContent>
            </v:textbox>
          </v:shape>
        </w:pict>
      </w:r>
      <w:r w:rsidR="001F4A5A" w:rsidRPr="009E5952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206.05pt;margin-top:6.7pt;width:79.25pt;height:44.25pt;z-index:251658752">
            <v:textbox>
              <w:txbxContent>
                <w:p w:rsidR="0060088D" w:rsidRPr="004B1C32" w:rsidRDefault="00212240" w:rsidP="0060088D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產生txt</w:t>
                  </w:r>
                </w:p>
              </w:txbxContent>
            </v:textbox>
          </v:shape>
        </w:pict>
      </w:r>
      <w:r w:rsidR="001F4A5A" w:rsidRPr="009E5952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85.95pt;margin-top:29.65pt;width:33.35pt;height:.05pt;z-index:251657728" o:connectortype="straight">
            <v:stroke endarrow="block"/>
          </v:shape>
        </w:pict>
      </w:r>
      <w:r w:rsidR="001F4A5A" w:rsidRPr="009E5952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58.1pt;margin-top:29.5pt;width:47.95pt;height:0;z-index:251655680" o:connectortype="elbow" adj="-74035,-1,-74035">
            <v:stroke endarrow="block"/>
          </v:shape>
        </w:pict>
      </w:r>
      <w:r w:rsidR="001F4A5A" w:rsidRPr="009E5952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319.3pt;margin-top:12.5pt;width:85.5pt;height:34.5pt;z-index:251656704">
            <v:textbox>
              <w:txbxContent>
                <w:p w:rsidR="00F46A1A" w:rsidRPr="004A2B79" w:rsidRDefault="00F46A1A" w:rsidP="00F46A1A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4A2B79">
                    <w:rPr>
                      <w:rFonts w:ascii="細明體" w:eastAsia="細明體" w:hAnsi="細明體" w:hint="eastAsia"/>
                      <w:sz w:val="20"/>
                    </w:rPr>
                    <w:t>結束</w:t>
                  </w:r>
                </w:p>
              </w:txbxContent>
            </v:textbox>
          </v:shape>
        </w:pict>
      </w:r>
    </w:p>
    <w:p w:rsidR="000052FB" w:rsidRPr="009E5952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Pr="009E5952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9E5952" w:rsidTr="008936D5">
        <w:tc>
          <w:tcPr>
            <w:tcW w:w="794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9E5952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E5952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62240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4521">
              <w:rPr>
                <w:rFonts w:ascii="細明體" w:eastAsia="細明體" w:hAnsi="細明體" w:hint="eastAsia"/>
                <w:sz w:val="20"/>
                <w:szCs w:val="20"/>
              </w:rPr>
              <w:t>個資同意書紀錄檔</w:t>
            </w:r>
          </w:p>
        </w:tc>
        <w:tc>
          <w:tcPr>
            <w:tcW w:w="2835" w:type="dxa"/>
          </w:tcPr>
          <w:p w:rsidR="00D375FB" w:rsidRPr="009E5952" w:rsidRDefault="009E2E4F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4521">
              <w:rPr>
                <w:rFonts w:ascii="細明體" w:eastAsia="細明體" w:hAnsi="細明體" w:hint="eastAsia"/>
                <w:sz w:val="20"/>
                <w:szCs w:val="20"/>
              </w:rPr>
              <w:t>DTAAI110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375FB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5953"/>
        <w:gridCol w:w="3969"/>
      </w:tblGrid>
      <w:tr w:rsidR="00C46D6D" w:rsidRPr="009E5952" w:rsidTr="00A104F3">
        <w:tc>
          <w:tcPr>
            <w:tcW w:w="85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5953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9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4B7F24" w:rsidRPr="009E5952" w:rsidTr="00A104F3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B7F24" w:rsidRPr="009E5952" w:rsidRDefault="004B7F24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</w:tcPr>
          <w:p w:rsidR="004B7F24" w:rsidRPr="009E5952" w:rsidRDefault="00992AD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個資同意書紀錄</w:t>
            </w:r>
            <w:r w:rsidRPr="0069473A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  <w:r w:rsidRPr="007D2E0A">
              <w:rPr>
                <w:rFonts w:ascii="細明體" w:eastAsia="細明體" w:hAnsi="細明體"/>
                <w:sz w:val="20"/>
                <w:szCs w:val="20"/>
              </w:rPr>
              <w:t>維護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3969" w:type="dxa"/>
          </w:tcPr>
          <w:p w:rsidR="004B7F24" w:rsidRPr="00855DE1" w:rsidRDefault="004B7F24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5DE1">
              <w:rPr>
                <w:rFonts w:ascii="細明體" w:eastAsia="細明體" w:hAnsi="細明體" w:hint="eastAsia"/>
                <w:sz w:val="20"/>
                <w:szCs w:val="20"/>
              </w:rPr>
              <w:t>AA_TIZ110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9E5952" w:rsidRDefault="009C6B6F" w:rsidP="009E36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="009E360C" w:rsidRPr="009E5952">
              <w:rPr>
                <w:rFonts w:ascii="細明體" w:eastAsia="細明體" w:hAnsi="細明體" w:hint="eastAsia"/>
                <w:sz w:val="20"/>
                <w:szCs w:val="20"/>
              </w:rPr>
              <w:t>DI2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01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I2</w:t>
            </w:r>
          </w:p>
        </w:tc>
      </w:tr>
      <w:tr w:rsidR="0010368A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9E5952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015C82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9E5952" w:rsidTr="00D65C62">
        <w:tc>
          <w:tcPr>
            <w:tcW w:w="709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4F0666" w:rsidRPr="009E5952" w:rsidTr="00D65C62">
        <w:tc>
          <w:tcPr>
            <w:tcW w:w="709" w:type="dxa"/>
            <w:vAlign w:val="center"/>
          </w:tcPr>
          <w:p w:rsidR="004F0666" w:rsidRPr="009E5952" w:rsidRDefault="004F0666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4F0666" w:rsidRPr="009E5952" w:rsidRDefault="008D11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查詢日期</w:t>
            </w:r>
          </w:p>
        </w:tc>
        <w:tc>
          <w:tcPr>
            <w:tcW w:w="1760" w:type="dxa"/>
            <w:vAlign w:val="center"/>
          </w:tcPr>
          <w:p w:rsidR="004F0666" w:rsidRPr="009E5952" w:rsidRDefault="004F06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5953" w:type="dxa"/>
            <w:vAlign w:val="center"/>
          </w:tcPr>
          <w:p w:rsidR="004F0666" w:rsidRPr="009E5952" w:rsidRDefault="004F06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9E5952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9E59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9E5952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>初始</w:t>
      </w:r>
      <w:r w:rsidR="00FE0A9A" w:rsidRPr="009E5952">
        <w:rPr>
          <w:rFonts w:ascii="細明體" w:eastAsia="細明體" w:hAnsi="細明體"/>
          <w:kern w:val="2"/>
          <w:lang w:eastAsia="zh-TW"/>
        </w:rPr>
        <w:t>：</w:t>
      </w:r>
    </w:p>
    <w:p w:rsidR="00AC30FD" w:rsidRPr="009E5952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lastRenderedPageBreak/>
        <w:t>回覆訊息預設為0</w:t>
      </w:r>
      <w:r w:rsidR="004B1504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9E5952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7638F" w:rsidRPr="009E5952" w:rsidRDefault="008E519B" w:rsidP="00AD14E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AD2A60">
        <w:rPr>
          <w:rFonts w:ascii="細明體" w:eastAsia="細明體" w:hAnsi="細明體" w:hint="eastAsia"/>
          <w:kern w:val="2"/>
          <w:lang w:eastAsia="zh-TW"/>
        </w:rPr>
        <w:t>輸入</w:t>
      </w:r>
      <w:r w:rsidR="00365B97">
        <w:rPr>
          <w:rFonts w:ascii="細明體" w:eastAsia="細明體" w:hAnsi="細明體" w:hint="eastAsia"/>
          <w:kern w:val="2"/>
          <w:lang w:eastAsia="zh-TW"/>
        </w:rPr>
        <w:t>件數</w:t>
      </w:r>
      <w:r w:rsidR="00E127E0">
        <w:rPr>
          <w:rFonts w:ascii="細明體" w:eastAsia="細明體" w:hAnsi="細明體" w:hint="eastAsia"/>
          <w:kern w:val="2"/>
          <w:lang w:eastAsia="zh-TW"/>
        </w:rPr>
        <w:t>(</w:t>
      </w:r>
      <w:r w:rsidR="00AD2A60">
        <w:rPr>
          <w:rFonts w:ascii="細明體" w:eastAsia="細明體" w:hAnsi="細明體"/>
          <w:kern w:val="2"/>
          <w:lang w:eastAsia="zh-TW"/>
        </w:rPr>
        <w:t>INPUT</w:t>
      </w:r>
      <w:r w:rsidR="00E127E0">
        <w:rPr>
          <w:rFonts w:ascii="細明體" w:eastAsia="細明體" w:hAnsi="細明體" w:hint="eastAsia"/>
          <w:kern w:val="2"/>
          <w:lang w:eastAsia="zh-TW"/>
        </w:rPr>
        <w:t>_CNT)</w:t>
      </w:r>
    </w:p>
    <w:p w:rsidR="00945ECB" w:rsidRDefault="00945ECB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$寫入TXT筆數(INSERT_TXT_CNT)</w:t>
      </w:r>
    </w:p>
    <w:p w:rsidR="005E42F4" w:rsidRDefault="005E42F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36" w:author="馬慈蓮" w:date="2017-09-13T17:26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$錯誤件數</w:t>
      </w:r>
    </w:p>
    <w:p w:rsidR="001654FE" w:rsidRDefault="001654FE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37" w:author="馬慈蓮" w:date="2017-09-14T08:51:00Z"/>
          <w:rFonts w:ascii="細明體" w:eastAsia="細明體" w:hAnsi="細明體"/>
          <w:kern w:val="2"/>
          <w:lang w:eastAsia="zh-TW"/>
        </w:rPr>
      </w:pPr>
      <w:ins w:id="38" w:author="馬慈蓮" w:date="2017-09-13T17:26:00Z">
        <w:r>
          <w:rPr>
            <w:rFonts w:ascii="細明體" w:eastAsia="細明體" w:hAnsi="細明體" w:hint="eastAsia"/>
            <w:kern w:val="2"/>
            <w:lang w:eastAsia="zh-TW"/>
          </w:rPr>
          <w:t>異動件數(UP</w:t>
        </w:r>
      </w:ins>
      <w:ins w:id="39" w:author="馬慈蓮" w:date="2017-09-13T17:30:00Z">
        <w:r w:rsidR="00B62475">
          <w:rPr>
            <w:rFonts w:ascii="細明體" w:eastAsia="細明體" w:hAnsi="細明體" w:hint="eastAsia"/>
            <w:kern w:val="2"/>
            <w:lang w:eastAsia="zh-TW"/>
          </w:rPr>
          <w:t>DA</w:t>
        </w:r>
      </w:ins>
      <w:ins w:id="40" w:author="馬慈蓮" w:date="2017-09-13T17:26:00Z">
        <w:r>
          <w:rPr>
            <w:rFonts w:ascii="細明體" w:eastAsia="細明體" w:hAnsi="細明體" w:hint="eastAsia"/>
            <w:kern w:val="2"/>
            <w:lang w:eastAsia="zh-TW"/>
          </w:rPr>
          <w:t>T</w:t>
        </w:r>
      </w:ins>
      <w:ins w:id="41" w:author="馬慈蓮" w:date="2017-09-13T17:30:00Z">
        <w:r w:rsidR="00B62475">
          <w:rPr>
            <w:rFonts w:ascii="細明體" w:eastAsia="細明體" w:hAnsi="細明體" w:hint="eastAsia"/>
            <w:kern w:val="2"/>
            <w:lang w:eastAsia="zh-TW"/>
          </w:rPr>
          <w:t>E</w:t>
        </w:r>
      </w:ins>
      <w:ins w:id="42" w:author="馬慈蓮" w:date="2017-09-13T17:26:00Z">
        <w:r>
          <w:rPr>
            <w:rFonts w:ascii="細明體" w:eastAsia="細明體" w:hAnsi="細明體" w:hint="eastAsia"/>
            <w:kern w:val="2"/>
            <w:lang w:eastAsia="zh-TW"/>
          </w:rPr>
          <w:t>_CNT)</w:t>
        </w:r>
      </w:ins>
    </w:p>
    <w:p w:rsidR="00CB741C" w:rsidRPr="009E5952" w:rsidRDefault="00CB741C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ins w:id="43" w:author="馬慈蓮" w:date="2017-09-14T08:51:00Z">
        <w:r w:rsidRPr="00CB741C">
          <w:rPr>
            <w:rFonts w:ascii="細明體" w:eastAsia="細明體" w:hAnsi="細明體" w:hint="eastAsia"/>
            <w:kern w:val="2"/>
            <w:lang w:eastAsia="zh-TW"/>
          </w:rPr>
          <w:t>$寫入</w:t>
        </w:r>
        <w:r>
          <w:rPr>
            <w:rFonts w:ascii="細明體" w:eastAsia="細明體" w:hAnsi="細明體" w:hint="eastAsia"/>
            <w:kern w:val="2"/>
            <w:lang w:eastAsia="zh-TW"/>
          </w:rPr>
          <w:t>異動檔</w:t>
        </w:r>
        <w:r w:rsidRPr="00CB741C">
          <w:rPr>
            <w:rFonts w:ascii="細明體" w:eastAsia="細明體" w:hAnsi="細明體" w:hint="eastAsia"/>
            <w:kern w:val="2"/>
            <w:lang w:eastAsia="zh-TW"/>
          </w:rPr>
          <w:t>TXT筆數(INSERT_TXT_</w:t>
        </w:r>
        <w:r>
          <w:rPr>
            <w:rFonts w:ascii="細明體" w:eastAsia="細明體" w:hAnsi="細明體" w:hint="eastAsia"/>
            <w:kern w:val="2"/>
            <w:lang w:eastAsia="zh-TW"/>
          </w:rPr>
          <w:t>UT</w:t>
        </w:r>
        <w:r w:rsidRPr="00CB741C">
          <w:rPr>
            <w:rFonts w:ascii="細明體" w:eastAsia="細明體" w:hAnsi="細明體" w:hint="eastAsia"/>
            <w:kern w:val="2"/>
            <w:lang w:eastAsia="zh-TW"/>
          </w:rPr>
          <w:t>CNT)</w:t>
        </w:r>
      </w:ins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E22C1D" w:rsidRPr="009E5952" w:rsidRDefault="00E22C1D" w:rsidP="00E22C1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判斷是否有傳入參數</w:t>
      </w:r>
    </w:p>
    <w:p w:rsidR="00E22C1D" w:rsidRDefault="00E22C1D" w:rsidP="00E22C1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IF </w:t>
      </w:r>
      <w:r w:rsidR="00597690">
        <w:rPr>
          <w:rFonts w:ascii="細明體" w:eastAsia="細明體" w:hAnsi="細明體" w:hint="eastAsia"/>
          <w:kern w:val="2"/>
          <w:lang w:eastAsia="zh-TW"/>
        </w:rPr>
        <w:t>無</w:t>
      </w:r>
      <w:r w:rsidRPr="009E5952">
        <w:rPr>
          <w:rFonts w:ascii="細明體" w:eastAsia="細明體" w:hAnsi="細明體"/>
          <w:kern w:val="2"/>
          <w:lang w:eastAsia="zh-TW"/>
        </w:rPr>
        <w:t>傳入參數：</w:t>
      </w:r>
    </w:p>
    <w:p w:rsidR="00597690" w:rsidRDefault="00597690" w:rsidP="0059769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0846CC">
        <w:rPr>
          <w:rFonts w:ascii="細明體" w:eastAsia="細明體" w:hAnsi="細明體" w:hint="eastAsia"/>
          <w:kern w:val="2"/>
          <w:lang w:eastAsia="zh-TW"/>
        </w:rPr>
        <w:t xml:space="preserve">查詢日期 = </w:t>
      </w:r>
      <w:r w:rsidR="00BB5A8E" w:rsidRPr="00295FEB">
        <w:rPr>
          <w:rFonts w:ascii="細明體" w:eastAsia="細明體" w:hAnsi="細明體"/>
          <w:kern w:val="2"/>
          <w:lang w:eastAsia="zh-TW"/>
        </w:rPr>
        <w:t>CathayDate</w:t>
      </w:r>
      <w:r w:rsidR="00BB5A8E" w:rsidRPr="00295FEB">
        <w:rPr>
          <w:rFonts w:ascii="細明體" w:eastAsia="細明體" w:hAnsi="細明體" w:hint="eastAsia"/>
          <w:kern w:val="2"/>
          <w:lang w:eastAsia="zh-TW"/>
        </w:rPr>
        <w:t>.</w:t>
      </w:r>
      <w:r w:rsidR="00BB5A8E" w:rsidRPr="00295FEB">
        <w:rPr>
          <w:rFonts w:ascii="細明體" w:eastAsia="細明體" w:hAnsi="細明體"/>
          <w:kern w:val="2"/>
          <w:lang w:eastAsia="zh-TW"/>
        </w:rPr>
        <w:t>getShutdownDay</w:t>
      </w:r>
      <w:r w:rsidR="00BB5A8E" w:rsidRPr="00295FEB">
        <w:rPr>
          <w:rFonts w:ascii="細明體" w:eastAsia="細明體" w:hAnsi="細明體" w:hint="eastAsia"/>
          <w:kern w:val="2"/>
          <w:lang w:eastAsia="zh-TW"/>
        </w:rPr>
        <w:t>()</w:t>
      </w:r>
    </w:p>
    <w:p w:rsidR="006854C6" w:rsidRDefault="000F054F" w:rsidP="006854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6854C6" w:rsidRDefault="006854C6" w:rsidP="006854C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</w:t>
      </w:r>
      <w:r w:rsidR="00FD736E">
        <w:rPr>
          <w:rFonts w:ascii="細明體" w:eastAsia="細明體" w:hAnsi="細明體" w:hint="eastAsia"/>
          <w:kern w:val="2"/>
          <w:lang w:eastAsia="zh-TW"/>
        </w:rPr>
        <w:t>傳入.查詢日期</w:t>
      </w:r>
      <w:r>
        <w:rPr>
          <w:rFonts w:ascii="細明體" w:eastAsia="細明體" w:hAnsi="細明體" w:hint="eastAsia"/>
          <w:kern w:val="2"/>
          <w:lang w:eastAsia="zh-TW"/>
        </w:rPr>
        <w:t>是否為日期格式</w:t>
      </w:r>
    </w:p>
    <w:p w:rsidR="006854C6" w:rsidRDefault="006854C6" w:rsidP="006854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為日期格式</w:t>
      </w:r>
    </w:p>
    <w:p w:rsidR="006854C6" w:rsidRDefault="006854C6" w:rsidP="006854C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$查詢日期 = 傳入.查詢日期</w:t>
      </w:r>
    </w:p>
    <w:p w:rsidR="006854C6" w:rsidRDefault="006854C6" w:rsidP="006854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6854C6" w:rsidRDefault="006854C6" w:rsidP="006854C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傳入參數非日期格式：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傳入.查詢日期</w:t>
      </w:r>
    </w:p>
    <w:p w:rsidR="00E22C1D" w:rsidRDefault="008E32EC" w:rsidP="000B5D2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8439D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787FA7" w:rsidRDefault="00787FA7" w:rsidP="00787FA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44670E">
        <w:rPr>
          <w:rFonts w:ascii="細明體" w:eastAsia="細明體" w:hAnsi="細明體" w:hint="eastAsia"/>
          <w:kern w:val="2"/>
          <w:lang w:eastAsia="zh-TW"/>
        </w:rPr>
        <w:t>查詢日期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44670E" w:rsidRPr="0044670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4670E">
        <w:rPr>
          <w:rFonts w:ascii="細明體" w:eastAsia="細明體" w:hAnsi="細明體" w:hint="eastAsia"/>
          <w:kern w:val="2"/>
          <w:lang w:eastAsia="zh-TW"/>
        </w:rPr>
        <w:t>$查詢日期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825437" w:rsidRDefault="00A52612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ins w:id="44" w:author="馬慈蓮" w:date="2017-09-13T15:43:00Z"/>
          <w:rFonts w:ascii="細明體" w:eastAsia="細明體" w:hAnsi="細明體"/>
          <w:kern w:val="2"/>
          <w:lang w:eastAsia="zh-TW"/>
        </w:rPr>
      </w:pPr>
      <w:ins w:id="45" w:author="馬慈蓮" w:date="2017-09-13T15:21:00Z">
        <w:r>
          <w:rPr>
            <w:rFonts w:ascii="細明體" w:eastAsia="細明體" w:hAnsi="細明體" w:hint="eastAsia"/>
            <w:kern w:val="2"/>
            <w:lang w:eastAsia="zh-TW"/>
          </w:rPr>
          <w:t>取得醫院資料</w:t>
        </w:r>
        <w:r w:rsidR="002032C3">
          <w:rPr>
            <w:rFonts w:ascii="細明體" w:eastAsia="細明體" w:hAnsi="細明體" w:hint="eastAsia"/>
            <w:kern w:val="2"/>
            <w:lang w:eastAsia="zh-TW"/>
          </w:rPr>
          <w:t>(</w:t>
        </w:r>
      </w:ins>
      <w:ins w:id="46" w:author="馬慈蓮" w:date="2017-09-13T15:57:00Z">
        <w:r w:rsidR="00F81346">
          <w:rPr>
            <w:rFonts w:ascii="細明體" w:eastAsia="細明體" w:hAnsi="細明體"/>
            <w:kern w:val="2"/>
            <w:lang w:eastAsia="zh-TW"/>
          </w:rPr>
          <w:t>$</w:t>
        </w:r>
      </w:ins>
      <w:ins w:id="47" w:author="馬慈蓮" w:date="2017-09-13T15:21:00Z">
        <w:r w:rsidR="002032C3">
          <w:rPr>
            <w:rFonts w:ascii="細明體" w:eastAsia="細明體" w:hAnsi="細明體" w:hint="eastAsia"/>
            <w:kern w:val="2"/>
            <w:lang w:eastAsia="zh-TW"/>
          </w:rPr>
          <w:t>DTAAI320)</w:t>
        </w:r>
        <w:r>
          <w:rPr>
            <w:rFonts w:ascii="細明體" w:eastAsia="細明體" w:hAnsi="細明體" w:hint="eastAsia"/>
            <w:kern w:val="2"/>
            <w:lang w:eastAsia="zh-TW"/>
          </w:rPr>
          <w:t>：</w:t>
        </w:r>
      </w:ins>
    </w:p>
    <w:p w:rsidR="002A7FF5" w:rsidRDefault="00F81346" w:rsidP="002A7FF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ins w:id="48" w:author="馬慈蓮" w:date="2017-09-13T16:06:00Z"/>
          <w:rFonts w:ascii="細明體" w:eastAsia="細明體" w:hAnsi="細明體"/>
          <w:kern w:val="2"/>
          <w:lang w:eastAsia="zh-TW"/>
        </w:rPr>
        <w:pPrChange w:id="49" w:author="馬慈蓮" w:date="2017-09-13T15:57:00Z">
          <w:pPr>
            <w:pStyle w:val="Tabletext"/>
            <w:keepLines w:val="0"/>
            <w:numPr>
              <w:numId w:val="32"/>
            </w:numPr>
            <w:spacing w:after="0" w:line="240" w:lineRule="auto"/>
            <w:ind w:left="425" w:hanging="425"/>
          </w:pPr>
        </w:pPrChange>
      </w:pPr>
      <w:ins w:id="50" w:author="馬慈蓮" w:date="2017-09-13T15:57:00Z">
        <w:r w:rsidRPr="00F81346">
          <w:rPr>
            <w:rFonts w:ascii="細明體" w:eastAsia="細明體" w:hAnsi="細明體"/>
            <w:kern w:val="2"/>
            <w:lang w:eastAsia="zh-TW"/>
          </w:rPr>
          <w:t>$</w:t>
        </w:r>
        <w:r w:rsidRPr="00F81346">
          <w:rPr>
            <w:rFonts w:ascii="細明體" w:eastAsia="細明體" w:hAnsi="細明體" w:hint="eastAsia"/>
            <w:kern w:val="2"/>
            <w:lang w:eastAsia="zh-TW"/>
          </w:rPr>
          <w:t>DTAAI320</w:t>
        </w:r>
        <w:r>
          <w:rPr>
            <w:rFonts w:ascii="細明體" w:eastAsia="細明體" w:hAnsi="細明體"/>
            <w:kern w:val="2"/>
            <w:lang w:eastAsia="zh-TW"/>
          </w:rPr>
          <w:t xml:space="preserve"> = </w:t>
        </w:r>
      </w:ins>
      <w:ins w:id="51" w:author="馬慈蓮" w:date="2017-09-13T15:43:00Z">
        <w:r w:rsidR="00912712">
          <w:rPr>
            <w:rFonts w:ascii="細明體" w:eastAsia="細明體" w:hAnsi="細明體" w:hint="eastAsia"/>
            <w:kern w:val="2"/>
            <w:lang w:eastAsia="zh-TW"/>
          </w:rPr>
          <w:t>CALL</w:t>
        </w:r>
      </w:ins>
      <w:ins w:id="52" w:author="馬慈蓮" w:date="2017-09-13T15:44:00Z">
        <w:r w:rsidR="00912712">
          <w:rPr>
            <w:rFonts w:ascii="細明體" w:eastAsia="細明體" w:hAnsi="細明體" w:hint="eastAsia"/>
            <w:kern w:val="2"/>
            <w:lang w:eastAsia="zh-TW"/>
          </w:rPr>
          <w:t xml:space="preserve"> AA_TAZ320.</w:t>
        </w:r>
      </w:ins>
      <w:ins w:id="53" w:author="馬慈蓮" w:date="2017-09-13T15:56:00Z">
        <w:r>
          <w:rPr>
            <w:rFonts w:ascii="細明體" w:eastAsia="細明體" w:hAnsi="細明體"/>
            <w:kern w:val="2"/>
            <w:lang w:eastAsia="zh-TW"/>
          </w:rPr>
          <w:t>queryDTAAI320()</w:t>
        </w:r>
      </w:ins>
      <w:ins w:id="54" w:author="馬慈蓮" w:date="2017-09-13T15:57:00Z">
        <w:r w:rsidR="002A7FF5">
          <w:rPr>
            <w:rFonts w:ascii="細明體" w:eastAsia="細明體" w:hAnsi="細明體" w:hint="eastAsia"/>
            <w:kern w:val="2"/>
            <w:lang w:eastAsia="zh-TW"/>
          </w:rPr>
          <w:t>，無傳入參數</w:t>
        </w:r>
      </w:ins>
    </w:p>
    <w:p w:rsidR="00020EEB" w:rsidRPr="002A7FF5" w:rsidRDefault="005C0330" w:rsidP="00020EE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55" w:author="馬慈蓮" w:date="2017-09-13T15:21:00Z"/>
          <w:rFonts w:ascii="細明體" w:eastAsia="細明體" w:hAnsi="細明體" w:hint="eastAsia"/>
          <w:kern w:val="2"/>
          <w:lang w:eastAsia="zh-TW"/>
        </w:rPr>
        <w:pPrChange w:id="56" w:author="馬慈蓮" w:date="2017-09-13T16:52:00Z">
          <w:pPr>
            <w:pStyle w:val="Tabletext"/>
            <w:keepLines w:val="0"/>
            <w:numPr>
              <w:numId w:val="32"/>
            </w:numPr>
            <w:spacing w:after="0" w:line="240" w:lineRule="auto"/>
            <w:ind w:left="425" w:hanging="425"/>
          </w:pPr>
        </w:pPrChange>
      </w:pPr>
      <w:ins w:id="57" w:author="馬慈蓮" w:date="2017-09-13T16:06:00Z">
        <w:r w:rsidRPr="00A13FB4">
          <w:rPr>
            <w:rFonts w:ascii="細明體" w:eastAsia="細明體" w:hAnsi="細明體" w:hint="eastAsia"/>
            <w:kern w:val="2"/>
            <w:lang w:eastAsia="zh-TW"/>
          </w:rPr>
          <w:t>查無資料：</w:t>
        </w:r>
      </w:ins>
      <w:ins w:id="58" w:author="馬慈蓮" w:date="2017-09-13T16:16:00Z">
        <w:r w:rsidR="00003EB5" w:rsidRPr="00A13FB4">
          <w:rPr>
            <w:rFonts w:ascii="細明體" w:eastAsia="細明體" w:hAnsi="細明體" w:hint="eastAsia"/>
            <w:kern w:val="2"/>
            <w:lang w:eastAsia="zh-TW"/>
          </w:rPr>
          <w:t>下面流程不需作業，正常結束批次。</w:t>
        </w:r>
      </w:ins>
    </w:p>
    <w:p w:rsidR="00453C18" w:rsidRPr="00453C18" w:rsidRDefault="00F70F0B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70F0B">
        <w:rPr>
          <w:rFonts w:ascii="細明體" w:eastAsia="細明體" w:hAnsi="細明體" w:hint="eastAsia"/>
          <w:kern w:val="2"/>
          <w:lang w:eastAsia="zh-TW"/>
        </w:rPr>
        <w:t>取得$所有保戶註記資料</w:t>
      </w:r>
      <w:r w:rsidR="00453C18">
        <w:rPr>
          <w:rFonts w:ascii="細明體" w:eastAsia="細明體" w:hAnsi="細明體" w:hint="eastAsia"/>
          <w:kern w:val="2"/>
          <w:lang w:eastAsia="zh-TW"/>
        </w:rPr>
        <w:t>：</w:t>
      </w:r>
    </w:p>
    <w:p w:rsidR="005C673F" w:rsidRPr="00AB3D29" w:rsidRDefault="00C001C5" w:rsidP="005C3B7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47381D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所有保戶註記資料，</w:t>
      </w:r>
      <w:r w:rsidR="002569A7">
        <w:rPr>
          <w:rFonts w:ascii="細明體" w:eastAsia="細明體" w:hAnsi="細明體" w:hint="eastAsia"/>
          <w:kern w:val="2"/>
          <w:lang w:eastAsia="zh-TW"/>
        </w:rPr>
        <w:t>SQL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="002569A7">
        <w:rPr>
          <w:rFonts w:ascii="細明體" w:eastAsia="細明體" w:hAnsi="細明體" w:hint="eastAsia"/>
          <w:kern w:val="2"/>
          <w:lang w:eastAsia="zh-TW"/>
        </w:rPr>
        <w:t>讀取</w:t>
      </w:r>
      <w:r w:rsidR="002569A7" w:rsidRPr="00394521">
        <w:rPr>
          <w:rFonts w:ascii="細明體" w:eastAsia="細明體" w:hAnsi="細明體" w:hint="eastAsia"/>
          <w:lang w:eastAsia="zh-TW"/>
        </w:rPr>
        <w:t>個資同意書紀錄檔</w:t>
      </w:r>
      <w:r w:rsidR="002569A7">
        <w:rPr>
          <w:rFonts w:ascii="細明體" w:eastAsia="細明體" w:hAnsi="細明體" w:hint="eastAsia"/>
          <w:lang w:eastAsia="zh-TW"/>
        </w:rPr>
        <w:t>(DTAAI110)</w:t>
      </w:r>
    </w:p>
    <w:p w:rsidR="00693992" w:rsidRDefault="00BF40CE" w:rsidP="003123B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ins w:id="59" w:author="馬慈蓮" w:date="2017-09-14T08:55:00Z"/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4A5723" w:rsidRPr="004A5723">
        <w:rPr>
          <w:rFonts w:ascii="細明體" w:eastAsia="細明體" w:hAnsi="細明體" w:hint="eastAsia"/>
          <w:kern w:val="2"/>
          <w:lang w:eastAsia="zh-TW"/>
        </w:rPr>
        <w:t>輸入件數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D2732C">
        <w:rPr>
          <w:rFonts w:ascii="細明體" w:eastAsia="細明體" w:hAnsi="細明體" w:hint="eastAsia"/>
          <w:kern w:val="2"/>
          <w:lang w:eastAsia="zh-TW"/>
        </w:rPr>
        <w:t>查詢後筆數。</w:t>
      </w:r>
    </w:p>
    <w:p w:rsidR="004C5878" w:rsidRDefault="004C5878" w:rsidP="004C587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ins w:id="60" w:author="馬慈蓮" w:date="2017-09-14T08:55:00Z"/>
          <w:rFonts w:ascii="細明體" w:eastAsia="細明體" w:hAnsi="細明體"/>
          <w:kern w:val="2"/>
          <w:lang w:eastAsia="zh-TW"/>
        </w:rPr>
        <w:pPrChange w:id="61" w:author="馬慈蓮" w:date="2017-09-14T08:56:00Z">
          <w:pPr>
            <w:pStyle w:val="Tabletext"/>
            <w:keepLines w:val="0"/>
            <w:numPr>
              <w:numId w:val="32"/>
            </w:numPr>
            <w:spacing w:after="0" w:line="240" w:lineRule="auto"/>
            <w:ind w:left="425" w:hanging="425"/>
          </w:pPr>
        </w:pPrChange>
      </w:pPr>
      <w:ins w:id="62" w:author="馬慈蓮" w:date="2017-09-14T08:55:00Z">
        <w:r>
          <w:rPr>
            <w:rFonts w:ascii="細明體" w:eastAsia="細明體" w:hAnsi="細明體" w:hint="eastAsia"/>
            <w:kern w:val="2"/>
            <w:lang w:eastAsia="zh-TW"/>
          </w:rPr>
          <w:t>依</w:t>
        </w:r>
        <w:r w:rsidRPr="00FC6CBB">
          <w:rPr>
            <w:rFonts w:ascii="細明體" w:eastAsia="細明體" w:hAnsi="細明體" w:hint="eastAsia"/>
            <w:kern w:val="2"/>
            <w:lang w:eastAsia="zh-TW"/>
          </w:rPr>
          <w:t>醫院資料(</w:t>
        </w:r>
        <w:r w:rsidRPr="00FC6CBB">
          <w:rPr>
            <w:rFonts w:ascii="細明體" w:eastAsia="細明體" w:hAnsi="細明體"/>
            <w:kern w:val="2"/>
            <w:lang w:eastAsia="zh-TW"/>
          </w:rPr>
          <w:t>$</w:t>
        </w:r>
        <w:r w:rsidRPr="00FC6CBB">
          <w:rPr>
            <w:rFonts w:ascii="細明體" w:eastAsia="細明體" w:hAnsi="細明體" w:hint="eastAsia"/>
            <w:kern w:val="2"/>
            <w:lang w:eastAsia="zh-TW"/>
          </w:rPr>
          <w:t>DTAAI320)</w:t>
        </w:r>
        <w:r>
          <w:rPr>
            <w:rFonts w:ascii="細明體" w:eastAsia="細明體" w:hAnsi="細明體" w:hint="eastAsia"/>
            <w:kern w:val="2"/>
            <w:lang w:eastAsia="zh-TW"/>
          </w:rPr>
          <w:t>，逐筆產生保戶註記txt檔：</w:t>
        </w:r>
      </w:ins>
    </w:p>
    <w:p w:rsidR="004C5878" w:rsidRPr="00A80607" w:rsidRDefault="004C5878" w:rsidP="004C5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63" w:author="馬慈蓮" w:date="2017-09-14T08:55:00Z"/>
          <w:rFonts w:ascii="細明體" w:eastAsia="細明體" w:hAnsi="細明體"/>
          <w:kern w:val="2"/>
          <w:lang w:eastAsia="zh-TW"/>
        </w:rPr>
        <w:pPrChange w:id="64" w:author="馬慈蓮" w:date="2017-09-14T08:56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65" w:author="馬慈蓮" w:date="2017-09-14T08:55:00Z">
        <w:r>
          <w:rPr>
            <w:rFonts w:ascii="細明體" w:eastAsia="細明體" w:hAnsi="細明體" w:hint="eastAsia"/>
            <w:kern w:val="2"/>
            <w:lang w:eastAsia="zh-TW"/>
          </w:rPr>
          <w:t>取得$</w:t>
        </w:r>
        <w:r w:rsidRPr="008029C9">
          <w:rPr>
            <w:rFonts w:ascii="細明體" w:eastAsia="細明體" w:hAnsi="細明體" w:hint="eastAsia"/>
            <w:color w:val="538135"/>
            <w:lang w:eastAsia="zh-TW"/>
          </w:rPr>
          <w:t>保戶註記傳輸方式</w:t>
        </w:r>
        <w:r>
          <w:rPr>
            <w:rFonts w:ascii="細明體" w:eastAsia="細明體" w:hAnsi="細明體" w:hint="eastAsia"/>
            <w:color w:val="538135"/>
            <w:lang w:eastAsia="zh-TW"/>
          </w:rPr>
          <w:t xml:space="preserve"> = $DTAAI320.</w:t>
        </w:r>
        <w:r w:rsidRPr="008029C9">
          <w:rPr>
            <w:rFonts w:ascii="細明體" w:eastAsia="細明體" w:hAnsi="細明體" w:hint="eastAsia"/>
            <w:color w:val="538135"/>
            <w:lang w:eastAsia="zh-TW"/>
          </w:rPr>
          <w:t>保戶註記傳輸方式</w:t>
        </w:r>
      </w:ins>
    </w:p>
    <w:p w:rsidR="004C5878" w:rsidRPr="004C5878" w:rsidRDefault="004C5878" w:rsidP="004C587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66" w:author="馬慈蓮" w:date="2017-09-14T08:56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67" w:author="馬慈蓮" w:date="2017-09-14T08:55:00Z">
        <w:r>
          <w:rPr>
            <w:rFonts w:ascii="細明體" w:eastAsia="細明體" w:hAnsi="細明體" w:hint="eastAsia"/>
            <w:color w:val="538135"/>
            <w:lang w:eastAsia="zh-TW"/>
          </w:rPr>
          <w:t xml:space="preserve">IF $保戶註記傳輸方式 = </w:t>
        </w:r>
        <w:r>
          <w:rPr>
            <w:rFonts w:ascii="細明體" w:eastAsia="細明體" w:hAnsi="細明體"/>
            <w:color w:val="538135"/>
            <w:lang w:eastAsia="zh-TW"/>
          </w:rPr>
          <w:t>“</w:t>
        </w:r>
        <w:r>
          <w:rPr>
            <w:rFonts w:ascii="細明體" w:eastAsia="細明體" w:hAnsi="細明體" w:hint="eastAsia"/>
            <w:color w:val="538135"/>
            <w:lang w:eastAsia="zh-TW"/>
          </w:rPr>
          <w:t>A</w:t>
        </w:r>
        <w:r>
          <w:rPr>
            <w:rFonts w:ascii="細明體" w:eastAsia="細明體" w:hAnsi="細明體"/>
            <w:color w:val="538135"/>
            <w:lang w:eastAsia="zh-TW"/>
          </w:rPr>
          <w:t>”</w:t>
        </w:r>
      </w:ins>
      <w:ins w:id="68" w:author="馬慈蓮" w:date="2017-09-14T08:56:00Z">
        <w:r>
          <w:rPr>
            <w:rFonts w:ascii="細明體" w:eastAsia="細明體" w:hAnsi="細明體"/>
            <w:color w:val="538135"/>
            <w:lang w:eastAsia="zh-TW"/>
          </w:rPr>
          <w:t>or ‘C’</w:t>
        </w:r>
      </w:ins>
    </w:p>
    <w:p w:rsidR="00D05BCC" w:rsidRPr="00A10CE4" w:rsidRDefault="00F11115" w:rsidP="00DB56C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  <w:pPrChange w:id="69" w:author="馬慈蓮" w:date="2017-09-14T08:57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將資料組成TXT檔，檔名：</w:t>
      </w:r>
      <w:ins w:id="70" w:author="馬慈蓮" w:date="2017-03-06T13:38:00Z">
        <w:r w:rsidR="007425A1" w:rsidRPr="00931B22">
          <w:rPr>
            <w:rFonts w:ascii="細明體" w:eastAsia="細明體" w:hAnsi="細明體" w:hint="eastAsia"/>
            <w:strike/>
            <w:kern w:val="2"/>
            <w:lang w:eastAsia="zh-TW"/>
            <w:rPrChange w:id="71" w:author="馬慈蓮" w:date="2017-09-13T16:5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cgm</w:t>
        </w:r>
      </w:ins>
      <w:ins w:id="72" w:author="馬慈蓮" w:date="2017-09-13T16:57:00Z">
        <w:r w:rsidR="00931B22" w:rsidRPr="003E33AD">
          <w:rPr>
            <w:rFonts w:ascii="細明體" w:eastAsia="細明體" w:hAnsi="細明體"/>
            <w:kern w:val="2"/>
            <w:lang w:eastAsia="zh-TW"/>
            <w:rPrChange w:id="73" w:author="馬慈蓮" w:date="2017-09-13T16:57:00Z">
              <w:rPr>
                <w:rFonts w:ascii="細明體" w:eastAsia="細明體" w:hAnsi="細明體"/>
                <w:strike/>
                <w:kern w:val="2"/>
                <w:lang w:eastAsia="zh-TW"/>
              </w:rPr>
            </w:rPrChange>
          </w:rPr>
          <w:t>$</w:t>
        </w:r>
        <w:r w:rsidR="00931B22" w:rsidRPr="003E33AD">
          <w:rPr>
            <w:rFonts w:ascii="細明體" w:eastAsia="細明體" w:hAnsi="細明體" w:hint="eastAsia"/>
            <w:kern w:val="2"/>
            <w:lang w:eastAsia="zh-TW"/>
            <w:rPrChange w:id="74" w:author="馬慈蓮" w:date="2017-09-13T16:57:00Z">
              <w:rPr>
                <w:rFonts w:ascii="細明體" w:eastAsia="細明體" w:hAnsi="細明體" w:hint="eastAsia"/>
                <w:strike/>
                <w:kern w:val="2"/>
                <w:lang w:eastAsia="zh-TW"/>
              </w:rPr>
            </w:rPrChange>
          </w:rPr>
          <w:t>DTAAI320.</w:t>
        </w:r>
        <w:r w:rsidR="00AB4290" w:rsidRPr="00AB4290">
          <w:rPr>
            <w:rFonts w:ascii="細明體" w:eastAsia="細明體" w:hAnsi="細明體" w:hint="eastAsia"/>
            <w:color w:val="538135"/>
            <w:lang w:eastAsia="zh-TW"/>
          </w:rPr>
          <w:t>傳檔編碼</w:t>
        </w:r>
        <w:r w:rsidR="00406B6F">
          <w:rPr>
            <w:rFonts w:ascii="細明體" w:eastAsia="細明體" w:hAnsi="細明體" w:hint="eastAsia"/>
            <w:color w:val="538135"/>
            <w:lang w:eastAsia="zh-TW"/>
          </w:rPr>
          <w:t xml:space="preserve">+ </w:t>
        </w:r>
        <w:r w:rsidR="00406B6F">
          <w:rPr>
            <w:rFonts w:ascii="細明體" w:eastAsia="細明體" w:hAnsi="細明體"/>
            <w:color w:val="538135"/>
            <w:lang w:eastAsia="zh-TW"/>
          </w:rPr>
          <w:t>“</w:t>
        </w:r>
      </w:ins>
      <w:ins w:id="75" w:author="馬慈蓮" w:date="2017-03-06T13:38:00Z">
        <w:r w:rsidR="007425A1"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76" w:author="馬慈蓮" w:date="2017-09-13T16:57:00Z">
        <w:r w:rsidR="00406B6F">
          <w:rPr>
            <w:rFonts w:ascii="細明體" w:eastAsia="細明體" w:hAnsi="細明體"/>
            <w:kern w:val="2"/>
            <w:lang w:eastAsia="zh-TW"/>
          </w:rPr>
          <w:t>”</w:t>
        </w:r>
        <w:r w:rsidR="00406B6F">
          <w:rPr>
            <w:rFonts w:ascii="細明體" w:eastAsia="細明體" w:hAnsi="細明體" w:hint="eastAsia"/>
            <w:kern w:val="2"/>
            <w:lang w:eastAsia="zh-TW"/>
          </w:rPr>
          <w:t xml:space="preserve"> + </w:t>
        </w:r>
      </w:ins>
      <w:r w:rsidR="00D947B5" w:rsidRPr="00085E84">
        <w:rPr>
          <w:rFonts w:ascii="細明體" w:eastAsia="細明體" w:hAnsi="細明體" w:hint="eastAsia"/>
          <w:kern w:val="2"/>
          <w:lang w:eastAsia="zh-TW"/>
        </w:rPr>
        <w:t>ID_</w:t>
      </w:r>
      <w:r w:rsidR="00FF2A00" w:rsidRPr="00085E84">
        <w:rPr>
          <w:rFonts w:ascii="細明體" w:eastAsia="細明體" w:hAnsi="細明體" w:hint="eastAsia"/>
          <w:kern w:val="2"/>
          <w:lang w:eastAsia="zh-TW"/>
        </w:rPr>
        <w:t>$查詢日期(去掉_)</w:t>
      </w:r>
      <w:r w:rsidRPr="00085E84">
        <w:rPr>
          <w:rFonts w:ascii="細明體" w:eastAsia="細明體" w:hAnsi="細明體" w:hint="eastAsia"/>
          <w:kern w:val="2"/>
          <w:lang w:eastAsia="zh-TW"/>
        </w:rPr>
        <w:t>.txt</w:t>
      </w:r>
      <w:r w:rsidRPr="0010786D">
        <w:rPr>
          <w:rFonts w:ascii="細明體" w:eastAsia="細明體" w:hAnsi="細明體" w:hint="eastAsia"/>
          <w:kern w:val="2"/>
          <w:lang w:eastAsia="zh-TW"/>
        </w:rPr>
        <w:t>，放置在U2H</w:t>
      </w:r>
      <w:r w:rsidR="00592DFF">
        <w:rPr>
          <w:rFonts w:ascii="細明體" w:eastAsia="細明體" w:hAnsi="細明體" w:hint="eastAsia"/>
          <w:kern w:val="2"/>
          <w:lang w:eastAsia="zh-TW"/>
        </w:rPr>
        <w:t>/AAI2_B004</w:t>
      </w:r>
      <w:r w:rsidRPr="0010786D">
        <w:rPr>
          <w:rFonts w:ascii="細明體" w:eastAsia="細明體" w:hAnsi="細明體" w:hint="eastAsia"/>
          <w:kern w:val="2"/>
          <w:lang w:eastAsia="zh-TW"/>
        </w:rPr>
        <w:t>下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962EBC" w:rsidRPr="004D1846" w:rsidRDefault="00DB56C6" w:rsidP="00DB56C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  <w:pPrChange w:id="77" w:author="馬慈蓮" w:date="2017-09-14T08:57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78" w:author="馬慈蓮" w:date="2017-09-14T08:57:00Z">
        <w:r w:rsidRPr="00DB56C6">
          <w:rPr>
            <w:rFonts w:ascii="細明體" w:eastAsia="細明體" w:hAnsi="細明體" w:hint="eastAsia"/>
            <w:kern w:val="2"/>
            <w:lang w:eastAsia="zh-TW"/>
          </w:rPr>
          <w:t xml:space="preserve">若無資料視為正常，仍需產生TXT，TXT內容為 </w:t>
        </w:r>
        <w:r w:rsidRPr="00DB56C6">
          <w:rPr>
            <w:rFonts w:ascii="細明體" w:eastAsia="細明體" w:hAnsi="細明體"/>
            <w:kern w:val="2"/>
            <w:lang w:eastAsia="zh-TW"/>
          </w:rPr>
          <w:t>“</w:t>
        </w:r>
        <w:r w:rsidRPr="00DB56C6">
          <w:rPr>
            <w:rFonts w:ascii="細明體" w:eastAsia="細明體" w:hAnsi="細明體" w:hint="eastAsia"/>
            <w:kern w:val="2"/>
            <w:lang w:eastAsia="zh-TW"/>
          </w:rPr>
          <w:t>XXX</w:t>
        </w:r>
        <w:r w:rsidRPr="00DB56C6">
          <w:rPr>
            <w:rFonts w:ascii="細明體" w:eastAsia="細明體" w:hAnsi="細明體"/>
            <w:kern w:val="2"/>
            <w:lang w:eastAsia="zh-TW"/>
          </w:rPr>
          <w:t>”</w:t>
        </w:r>
        <w:r w:rsidRPr="00DB56C6">
          <w:rPr>
            <w:rFonts w:ascii="細明體" w:eastAsia="細明體" w:hAnsi="細明體" w:hint="eastAsia"/>
            <w:kern w:val="2"/>
            <w:lang w:eastAsia="zh-TW"/>
          </w:rPr>
          <w:t>。</w:t>
        </w:r>
      </w:ins>
      <w:del w:id="79" w:author="馬慈蓮" w:date="2017-09-14T08:57:00Z">
        <w:r w:rsidR="00323DCA" w:rsidDel="00DB56C6">
          <w:rPr>
            <w:rStyle w:val="SoDAField"/>
            <w:rFonts w:ascii="細明體" w:eastAsia="細明體" w:hAnsi="細明體" w:hint="eastAsia"/>
            <w:color w:val="auto"/>
            <w:kern w:val="2"/>
            <w:lang w:eastAsia="zh-TW"/>
          </w:rPr>
          <w:delText>若無資料視為正常</w:delText>
        </w:r>
        <w:r w:rsidR="007E0E02" w:rsidDel="00DB56C6">
          <w:rPr>
            <w:rStyle w:val="SoDAField"/>
            <w:rFonts w:ascii="細明體" w:eastAsia="細明體" w:hAnsi="細明體" w:hint="eastAsia"/>
            <w:color w:val="auto"/>
            <w:kern w:val="2"/>
            <w:lang w:eastAsia="zh-TW"/>
          </w:rPr>
          <w:delText>，</w:delText>
        </w:r>
        <w:r w:rsidR="00904044" w:rsidDel="00DB56C6">
          <w:rPr>
            <w:rStyle w:val="SoDAField"/>
            <w:rFonts w:ascii="細明體" w:eastAsia="細明體" w:hAnsi="細明體" w:hint="eastAsia"/>
            <w:color w:val="auto"/>
            <w:kern w:val="2"/>
            <w:lang w:eastAsia="zh-TW"/>
          </w:rPr>
          <w:delText>仍需產生</w:delText>
        </w:r>
        <w:r w:rsidR="002D6907" w:rsidDel="00DB56C6">
          <w:rPr>
            <w:rStyle w:val="SoDAField"/>
            <w:rFonts w:ascii="細明體" w:eastAsia="細明體" w:hAnsi="細明體" w:hint="eastAsia"/>
            <w:color w:val="auto"/>
            <w:kern w:val="2"/>
            <w:lang w:eastAsia="zh-TW"/>
          </w:rPr>
          <w:delText xml:space="preserve">TXT，TXT內容為 </w:delText>
        </w:r>
        <w:r w:rsidR="002D6907" w:rsidDel="00DB56C6">
          <w:rPr>
            <w:rStyle w:val="SoDAField"/>
            <w:rFonts w:ascii="細明體" w:eastAsia="細明體" w:hAnsi="細明體"/>
            <w:color w:val="auto"/>
            <w:kern w:val="2"/>
            <w:lang w:eastAsia="zh-TW"/>
          </w:rPr>
          <w:delText>“</w:delText>
        </w:r>
        <w:r w:rsidR="002D6907" w:rsidDel="00DB56C6">
          <w:rPr>
            <w:rStyle w:val="SoDAField"/>
            <w:rFonts w:ascii="細明體" w:eastAsia="細明體" w:hAnsi="細明體" w:hint="eastAsia"/>
            <w:color w:val="auto"/>
            <w:kern w:val="2"/>
            <w:lang w:eastAsia="zh-TW"/>
          </w:rPr>
          <w:delText>XXX</w:delText>
        </w:r>
        <w:r w:rsidR="002D6907" w:rsidDel="00DB56C6">
          <w:rPr>
            <w:rStyle w:val="SoDAField"/>
            <w:rFonts w:ascii="細明體" w:eastAsia="細明體" w:hAnsi="細明體"/>
            <w:color w:val="auto"/>
            <w:kern w:val="2"/>
            <w:lang w:eastAsia="zh-TW"/>
          </w:rPr>
          <w:delText>”</w:delText>
        </w:r>
        <w:r w:rsidR="00F11115" w:rsidDel="00DB56C6">
          <w:rPr>
            <w:rStyle w:val="SoDAField"/>
            <w:rFonts w:ascii="細明體" w:eastAsia="細明體" w:hAnsi="細明體" w:hint="eastAsia"/>
            <w:color w:val="auto"/>
            <w:kern w:val="2"/>
            <w:lang w:eastAsia="zh-TW"/>
          </w:rPr>
          <w:delText>。</w:delText>
        </w:r>
      </w:del>
    </w:p>
    <w:p w:rsidR="00A5223A" w:rsidRDefault="006D63B9" w:rsidP="00DB56C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80" w:author="馬慈蓮" w:date="2017-09-14T08:57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若有資料，逐筆寫入TXT檔</w:t>
      </w:r>
      <w:r w:rsidR="000C4359">
        <w:rPr>
          <w:rFonts w:ascii="細明體" w:eastAsia="細明體" w:hAnsi="細明體" w:hint="eastAsia"/>
          <w:kern w:val="2"/>
          <w:lang w:eastAsia="zh-TW"/>
        </w:rPr>
        <w:t>(每個欄位以逗號分隔)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8601B1" w:rsidRDefault="00CB226A" w:rsidP="00DB56C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81" w:author="馬慈蓮" w:date="2017-09-14T08:57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1984" w:hanging="708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取</w:t>
      </w:r>
      <w:r w:rsidR="00C77796">
        <w:rPr>
          <w:rFonts w:ascii="細明體" w:eastAsia="細明體" w:hAnsi="細明體" w:hint="eastAsia"/>
          <w:kern w:val="2"/>
          <w:lang w:eastAsia="zh-TW"/>
        </w:rPr>
        <w:t>DTAAI110</w:t>
      </w:r>
      <w:r w:rsidR="00EE3D52">
        <w:rPr>
          <w:rFonts w:ascii="細明體" w:eastAsia="細明體" w:hAnsi="細明體" w:hint="eastAsia"/>
          <w:kern w:val="2"/>
          <w:lang w:eastAsia="zh-TW"/>
        </w:rPr>
        <w:t>.</w:t>
      </w:r>
      <w:r w:rsidR="00A7035C">
        <w:rPr>
          <w:rFonts w:ascii="細明體" w:eastAsia="細明體" w:hAnsi="細明體" w:hint="eastAsia"/>
          <w:kern w:val="2"/>
          <w:lang w:eastAsia="zh-TW"/>
        </w:rPr>
        <w:t>保戶</w:t>
      </w:r>
      <w:r w:rsidR="00EE3D52">
        <w:rPr>
          <w:rFonts w:ascii="細明體" w:eastAsia="細明體" w:hAnsi="細明體" w:hint="eastAsia"/>
          <w:kern w:val="2"/>
          <w:lang w:eastAsia="zh-TW"/>
        </w:rPr>
        <w:t>ID</w:t>
      </w:r>
      <w:r>
        <w:rPr>
          <w:rFonts w:ascii="細明體" w:eastAsia="細明體" w:hAnsi="細明體" w:hint="eastAsia"/>
          <w:kern w:val="2"/>
          <w:lang w:eastAsia="zh-TW"/>
        </w:rPr>
        <w:t xml:space="preserve"> 及</w:t>
      </w:r>
      <w:r w:rsidR="00EE3D52">
        <w:rPr>
          <w:rFonts w:ascii="細明體" w:eastAsia="細明體" w:hAnsi="細明體"/>
          <w:kern w:val="2"/>
          <w:lang w:eastAsia="zh-TW"/>
        </w:rPr>
        <w:t xml:space="preserve"> DTAAI110.</w:t>
      </w:r>
      <w:r w:rsidR="00EE3D52">
        <w:rPr>
          <w:rFonts w:ascii="細明體" w:eastAsia="細明體" w:hAnsi="細明體" w:hint="eastAsia"/>
          <w:kern w:val="2"/>
          <w:lang w:eastAsia="zh-TW"/>
        </w:rPr>
        <w:t>輸入日期</w:t>
      </w:r>
    </w:p>
    <w:p w:rsidR="00EF53D9" w:rsidRPr="00731662" w:rsidRDefault="00E00B5A" w:rsidP="00DB56C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82" w:author="馬慈蓮" w:date="2017-09-14T08:57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1984" w:hanging="708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$寫入TXT筆數</w:t>
      </w:r>
      <w:r w:rsidR="00224021">
        <w:rPr>
          <w:rFonts w:ascii="細明體" w:eastAsia="細明體" w:hAnsi="細明體" w:hint="eastAsia"/>
          <w:kern w:val="2"/>
          <w:lang w:eastAsia="zh-TW"/>
        </w:rPr>
        <w:t xml:space="preserve"> ++。</w:t>
      </w:r>
    </w:p>
    <w:p w:rsidR="00CC146B" w:rsidRDefault="00AF6F55" w:rsidP="00DB56C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83" w:author="馬慈蓮" w:date="2017-09-14T08:57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組合txt</w:t>
      </w:r>
      <w:r w:rsidR="00A6124B" w:rsidRPr="00CC146B">
        <w:rPr>
          <w:rFonts w:ascii="細明體" w:eastAsia="細明體" w:hAnsi="細明體" w:hint="eastAsia"/>
          <w:kern w:val="2"/>
          <w:lang w:eastAsia="zh-TW"/>
        </w:rPr>
        <w:t>過程若發生錯誤，</w:t>
      </w:r>
      <w:r w:rsidR="00CC146B">
        <w:rPr>
          <w:rFonts w:ascii="細明體" w:eastAsia="細明體" w:hAnsi="細明體" w:hint="eastAsia"/>
          <w:kern w:val="2"/>
          <w:lang w:eastAsia="zh-TW"/>
        </w:rPr>
        <w:t>則設定：</w:t>
      </w:r>
    </w:p>
    <w:p w:rsidR="00CC146B" w:rsidRPr="00DF2E41" w:rsidRDefault="00CC146B" w:rsidP="00DB56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84" w:author="馬慈蓮" w:date="2017-09-14T08:57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E5721A">
        <w:rPr>
          <w:rFonts w:ascii="細明體" w:eastAsia="細明體" w:hAnsi="細明體" w:hint="eastAsia"/>
          <w:bCs/>
          <w:caps/>
          <w:lang w:eastAsia="zh-TW"/>
        </w:rPr>
        <w:t>組合保戶註記</w:t>
      </w:r>
      <w:r w:rsidR="00F52B48">
        <w:rPr>
          <w:rFonts w:ascii="細明體" w:eastAsia="細明體" w:hAnsi="細明體" w:hint="eastAsia"/>
          <w:bCs/>
          <w:caps/>
          <w:lang w:eastAsia="zh-TW"/>
        </w:rPr>
        <w:t>資料</w:t>
      </w:r>
      <w:r w:rsidR="00E5721A">
        <w:rPr>
          <w:rFonts w:ascii="細明體" w:eastAsia="細明體" w:hAnsi="細明體" w:hint="eastAsia"/>
          <w:bCs/>
          <w:caps/>
          <w:lang w:eastAsia="zh-TW"/>
        </w:rPr>
        <w:t>時</w:t>
      </w:r>
      <w:r>
        <w:rPr>
          <w:rFonts w:ascii="細明體" w:eastAsia="細明體" w:hAnsi="細明體" w:hint="eastAsia"/>
          <w:kern w:val="2"/>
          <w:lang w:eastAsia="zh-TW"/>
        </w:rPr>
        <w:t>發生錯誤：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>
        <w:rPr>
          <w:rFonts w:ascii="細明體" w:eastAsia="細明體" w:hAnsi="細明體" w:hint="eastAsia"/>
          <w:bCs/>
          <w:caps/>
          <w:lang w:eastAsia="zh-TW"/>
        </w:rPr>
        <w:t>+</w:t>
      </w:r>
      <w:r w:rsidRPr="00CA082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Exception。</w:t>
      </w:r>
    </w:p>
    <w:p w:rsidR="00CC146B" w:rsidRPr="00DF2E41" w:rsidRDefault="00CC146B" w:rsidP="00DB56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85" w:author="馬慈蓮" w:date="2017-09-14T08:57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CC146B" w:rsidRPr="00DF2E41" w:rsidRDefault="00CC146B" w:rsidP="00DB56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86" w:author="馬慈蓮" w:date="2017-09-14T08:57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CC146B" w:rsidRPr="00DF2E41" w:rsidRDefault="00FB5355" w:rsidP="00DB56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87" w:author="馬慈蓮" w:date="2017-09-14T08:57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="00E25DBC"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="00CC146B" w:rsidRPr="00DF2E41">
        <w:rPr>
          <w:rFonts w:ascii="細明體" w:eastAsia="細明體" w:hAnsi="細明體" w:hint="eastAsia"/>
          <w:bCs/>
          <w:kern w:val="2"/>
          <w:lang w:eastAsia="zh-TW"/>
        </w:rPr>
        <w:t>++，</w:t>
      </w:r>
    </w:p>
    <w:p w:rsidR="00CD2DA2" w:rsidRPr="00F538BB" w:rsidRDefault="00CC146B" w:rsidP="00DB56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88" w:author="馬慈蓮" w:date="2017-09-14T09:01:00Z"/>
          <w:rFonts w:ascii="細明體" w:eastAsia="細明體" w:hAnsi="細明體"/>
          <w:kern w:val="2"/>
          <w:lang w:eastAsia="zh-TW"/>
        </w:rPr>
        <w:pPrChange w:id="89" w:author="馬慈蓮" w:date="2017-09-14T08:57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F538BB" w:rsidRPr="00F538BB" w:rsidRDefault="00F538BB" w:rsidP="00F538B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90" w:author="馬慈蓮" w:date="2017-09-14T09:01:00Z"/>
          <w:rFonts w:ascii="細明體" w:eastAsia="細明體" w:hAnsi="細明體"/>
          <w:kern w:val="2"/>
          <w:lang w:eastAsia="zh-TW"/>
        </w:rPr>
      </w:pPr>
      <w:ins w:id="91" w:author="馬慈蓮" w:date="2017-09-14T09:01:00Z">
        <w:r>
          <w:rPr>
            <w:rFonts w:ascii="細明體" w:eastAsia="細明體" w:hAnsi="細明體" w:hint="eastAsia"/>
            <w:bCs/>
            <w:kern w:val="2"/>
            <w:lang w:eastAsia="zh-TW"/>
          </w:rPr>
          <w:t xml:space="preserve">ELSE IF </w:t>
        </w:r>
        <w:r w:rsidRPr="00F538BB">
          <w:rPr>
            <w:rFonts w:ascii="細明體" w:eastAsia="細明體" w:hAnsi="細明體" w:hint="eastAsia"/>
            <w:bCs/>
            <w:kern w:val="2"/>
            <w:lang w:eastAsia="zh-TW"/>
          </w:rPr>
          <w:t>$保戶註記傳輸方式</w:t>
        </w:r>
        <w:r>
          <w:rPr>
            <w:rFonts w:ascii="細明體" w:eastAsia="細明體" w:hAnsi="細明體" w:hint="eastAsia"/>
            <w:bCs/>
            <w:kern w:val="2"/>
            <w:lang w:eastAsia="zh-TW"/>
          </w:rPr>
          <w:t xml:space="preserve"> = </w:t>
        </w:r>
        <w:r>
          <w:rPr>
            <w:rFonts w:ascii="細明體" w:eastAsia="細明體" w:hAnsi="細明體"/>
            <w:bCs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bCs/>
            <w:kern w:val="2"/>
            <w:lang w:eastAsia="zh-TW"/>
          </w:rPr>
          <w:t>X</w:t>
        </w:r>
        <w:r>
          <w:rPr>
            <w:rFonts w:ascii="細明體" w:eastAsia="細明體" w:hAnsi="細明體"/>
            <w:bCs/>
            <w:kern w:val="2"/>
            <w:lang w:eastAsia="zh-TW"/>
          </w:rPr>
          <w:t>’</w:t>
        </w:r>
      </w:ins>
    </w:p>
    <w:p w:rsidR="00F538BB" w:rsidRPr="00CC146B" w:rsidRDefault="00157D6A" w:rsidP="00F538BB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92" w:author="馬慈蓮" w:date="2017-09-14T09:01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ins w:id="93" w:author="馬慈蓮" w:date="2017-09-14T09:01:00Z">
        <w:r>
          <w:rPr>
            <w:rFonts w:ascii="細明體" w:eastAsia="細明體" w:hAnsi="細明體" w:hint="eastAsia"/>
            <w:kern w:val="2"/>
            <w:lang w:eastAsia="zh-TW"/>
          </w:rPr>
          <w:t>跳下一筆</w:t>
        </w:r>
      </w:ins>
    </w:p>
    <w:p w:rsidR="008D68C2" w:rsidRDefault="008D68C2" w:rsidP="00643AC4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ins w:id="94" w:author="馬慈蓮" w:date="2017-09-13T16:03:00Z"/>
          <w:rFonts w:ascii="細明體" w:eastAsia="細明體" w:hAnsi="細明體"/>
          <w:kern w:val="2"/>
          <w:lang w:eastAsia="zh-TW"/>
        </w:rPr>
      </w:pPr>
      <w:ins w:id="95" w:author="馬慈蓮" w:date="2017-09-13T16:03:00Z">
        <w:r>
          <w:rPr>
            <w:rFonts w:ascii="細明體" w:eastAsia="細明體" w:hAnsi="細明體" w:hint="eastAsia"/>
            <w:kern w:val="2"/>
            <w:lang w:eastAsia="zh-TW"/>
          </w:rPr>
          <w:lastRenderedPageBreak/>
          <w:t>取得$保戶註記異動資料：</w:t>
        </w:r>
      </w:ins>
    </w:p>
    <w:p w:rsidR="00DE123F" w:rsidRDefault="001E317E" w:rsidP="001E317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ins w:id="96" w:author="馬慈蓮" w:date="2017-09-13T17:00:00Z"/>
          <w:rFonts w:ascii="細明體" w:eastAsia="細明體" w:hAnsi="細明體" w:hint="eastAsia"/>
          <w:kern w:val="2"/>
          <w:lang w:eastAsia="zh-TW"/>
        </w:rPr>
      </w:pPr>
      <w:ins w:id="97" w:author="馬慈蓮" w:date="2017-09-13T17:00:00Z">
        <w:r>
          <w:rPr>
            <w:rFonts w:ascii="細明體" w:eastAsia="細明體" w:hAnsi="細明體" w:hint="eastAsia"/>
            <w:kern w:val="2"/>
            <w:lang w:eastAsia="zh-TW"/>
          </w:rPr>
          <w:t>取得$保戶註記</w:t>
        </w:r>
      </w:ins>
      <w:ins w:id="98" w:author="馬慈蓮" w:date="2017-09-13T17:24:00Z">
        <w:r w:rsidR="00DE123F">
          <w:rPr>
            <w:rFonts w:ascii="細明體" w:eastAsia="細明體" w:hAnsi="細明體" w:hint="eastAsia"/>
            <w:kern w:val="2"/>
            <w:lang w:eastAsia="zh-TW"/>
          </w:rPr>
          <w:t>異動</w:t>
        </w:r>
      </w:ins>
      <w:ins w:id="99" w:author="馬慈蓮" w:date="2017-09-13T17:00:00Z">
        <w:r w:rsidR="00DE123F">
          <w:rPr>
            <w:rFonts w:ascii="細明體" w:eastAsia="細明體" w:hAnsi="細明體" w:hint="eastAsia"/>
            <w:kern w:val="2"/>
            <w:lang w:eastAsia="zh-TW"/>
          </w:rPr>
          <w:t>資料</w:t>
        </w:r>
      </w:ins>
    </w:p>
    <w:p w:rsidR="001E317E" w:rsidRPr="00AB3D29" w:rsidRDefault="001E317E" w:rsidP="00DE123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100" w:author="馬慈蓮" w:date="2017-09-13T17:00:00Z"/>
          <w:rFonts w:ascii="細明體" w:eastAsia="細明體" w:hAnsi="細明體" w:hint="eastAsia"/>
          <w:kern w:val="2"/>
          <w:lang w:eastAsia="zh-TW"/>
        </w:rPr>
        <w:pPrChange w:id="101" w:author="馬慈蓮" w:date="2017-09-13T17:24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102" w:author="馬慈蓮" w:date="2017-09-13T17:00:00Z">
        <w:r>
          <w:rPr>
            <w:rFonts w:ascii="細明體" w:eastAsia="細明體" w:hAnsi="細明體" w:hint="eastAsia"/>
            <w:kern w:val="2"/>
            <w:lang w:eastAsia="zh-TW"/>
          </w:rPr>
          <w:t>SQL：</w:t>
        </w:r>
      </w:ins>
      <w:ins w:id="103" w:author="馬慈蓮" w:date="2017-09-13T17:24:00Z">
        <w:r w:rsidR="002A0AA6">
          <w:rPr>
            <w:rFonts w:ascii="細明體" w:eastAsia="細明體" w:hAnsi="細明體" w:hint="eastAsia"/>
            <w:kern w:val="2"/>
            <w:lang w:eastAsia="zh-TW"/>
          </w:rPr>
          <w:t>$所有保戶註記異動資料($DTAAI110_LOG)，SQL：讀取</w:t>
        </w:r>
        <w:r w:rsidR="002A0AA6" w:rsidRPr="00394521">
          <w:rPr>
            <w:rFonts w:ascii="細明體" w:eastAsia="細明體" w:hAnsi="細明體" w:hint="eastAsia"/>
            <w:lang w:eastAsia="zh-TW"/>
          </w:rPr>
          <w:t>個資同意書紀錄</w:t>
        </w:r>
        <w:r w:rsidR="002A0AA6">
          <w:rPr>
            <w:rFonts w:ascii="細明體" w:eastAsia="細明體" w:hAnsi="細明體" w:hint="eastAsia"/>
            <w:lang w:eastAsia="zh-TW"/>
          </w:rPr>
          <w:t>LOG</w:t>
        </w:r>
        <w:r w:rsidR="002A0AA6" w:rsidRPr="00394521">
          <w:rPr>
            <w:rFonts w:ascii="細明體" w:eastAsia="細明體" w:hAnsi="細明體" w:hint="eastAsia"/>
            <w:lang w:eastAsia="zh-TW"/>
          </w:rPr>
          <w:t>檔</w:t>
        </w:r>
        <w:r w:rsidR="002A0AA6">
          <w:rPr>
            <w:rFonts w:ascii="細明體" w:eastAsia="細明體" w:hAnsi="細明體" w:hint="eastAsia"/>
            <w:lang w:eastAsia="zh-TW"/>
          </w:rPr>
          <w:t>(DTAAI110_LOG)，</w:t>
        </w:r>
        <w:r w:rsidR="002A0AA6" w:rsidRPr="004A125B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>LOG異動日期</w:t>
        </w:r>
        <w:r w:rsidR="002A0AA6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>為</w:t>
        </w:r>
        <w:r w:rsidR="002A0AA6" w:rsidRPr="000932B5">
          <w:rPr>
            <w:rStyle w:val="SoDAField"/>
            <w:rFonts w:ascii="細明體" w:eastAsia="細明體" w:hAnsi="細明體" w:hint="eastAsia"/>
            <w:caps/>
            <w:strike/>
            <w:color w:val="000000"/>
            <w:lang w:eastAsia="zh-TW"/>
            <w:rPrChange w:id="104" w:author="馬慈蓮" w:date="2018-04-19T13:55:00Z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rPrChange>
          </w:rPr>
          <w:t>$查詢日期</w:t>
        </w:r>
      </w:ins>
      <w:ins w:id="105" w:author="馬慈蓮" w:date="2018-04-19T13:55:00Z">
        <w:r w:rsidR="000932B5" w:rsidRPr="006C29AF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>改為</w:t>
        </w:r>
        <w:r w:rsidR="000932B5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 xml:space="preserve">$查詢日期-1天 </w:t>
        </w:r>
        <w:r w:rsidR="000932B5">
          <w:rPr>
            <w:rStyle w:val="SoDAField"/>
            <w:rFonts w:ascii="細明體" w:eastAsia="細明體" w:hAnsi="細明體"/>
            <w:caps/>
            <w:color w:val="000000"/>
            <w:lang w:eastAsia="zh-TW"/>
          </w:rPr>
          <w:t>22:00~$</w:t>
        </w:r>
        <w:r w:rsidR="000932B5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>查詢日期21:59</w:t>
        </w:r>
      </w:ins>
      <w:ins w:id="106" w:author="馬慈蓮" w:date="2017-09-13T17:24:00Z">
        <w:r w:rsidR="002A0AA6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 xml:space="preserve">，異動種類為 </w:t>
        </w:r>
        <w:r w:rsidR="002A0AA6">
          <w:rPr>
            <w:rStyle w:val="SoDAField"/>
            <w:rFonts w:ascii="細明體" w:eastAsia="細明體" w:hAnsi="細明體"/>
            <w:caps/>
            <w:color w:val="000000"/>
            <w:lang w:eastAsia="zh-TW"/>
          </w:rPr>
          <w:t>“</w:t>
        </w:r>
        <w:r w:rsidR="002A0AA6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>I</w:t>
        </w:r>
        <w:r w:rsidR="002A0AA6">
          <w:rPr>
            <w:rStyle w:val="SoDAField"/>
            <w:rFonts w:ascii="細明體" w:eastAsia="細明體" w:hAnsi="細明體"/>
            <w:caps/>
            <w:color w:val="000000"/>
            <w:lang w:eastAsia="zh-TW"/>
          </w:rPr>
          <w:t>”</w:t>
        </w:r>
        <w:r w:rsidR="002A0AA6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 xml:space="preserve">or </w:t>
        </w:r>
        <w:r w:rsidR="002A0AA6">
          <w:rPr>
            <w:rStyle w:val="SoDAField"/>
            <w:rFonts w:ascii="細明體" w:eastAsia="細明體" w:hAnsi="細明體"/>
            <w:caps/>
            <w:color w:val="000000"/>
            <w:lang w:eastAsia="zh-TW"/>
          </w:rPr>
          <w:t>“</w:t>
        </w:r>
        <w:r w:rsidR="002A0AA6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>D</w:t>
        </w:r>
        <w:r w:rsidR="002A0AA6">
          <w:rPr>
            <w:rStyle w:val="SoDAField"/>
            <w:rFonts w:ascii="細明體" w:eastAsia="細明體" w:hAnsi="細明體"/>
            <w:caps/>
            <w:color w:val="000000"/>
            <w:lang w:eastAsia="zh-TW"/>
          </w:rPr>
          <w:t>”</w:t>
        </w:r>
        <w:r w:rsidR="002A0AA6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>，依保戶ID、異動日期由小到大排序。</w:t>
        </w:r>
      </w:ins>
    </w:p>
    <w:p w:rsidR="001E317E" w:rsidRPr="003123B3" w:rsidRDefault="001E317E" w:rsidP="001E317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ins w:id="107" w:author="馬慈蓮" w:date="2017-09-13T17:00:00Z"/>
          <w:rFonts w:ascii="細明體" w:eastAsia="細明體" w:hAnsi="細明體" w:hint="eastAsia"/>
          <w:kern w:val="2"/>
          <w:lang w:eastAsia="zh-TW"/>
        </w:rPr>
      </w:pPr>
      <w:ins w:id="108" w:author="馬慈蓮" w:date="2017-09-13T17:00:00Z">
        <w:r w:rsidRPr="009E5952">
          <w:rPr>
            <w:rFonts w:ascii="細明體" w:eastAsia="細明體" w:hAnsi="細明體" w:hint="eastAsia"/>
            <w:kern w:val="2"/>
            <w:lang w:eastAsia="zh-TW"/>
          </w:rPr>
          <w:t>$</w:t>
        </w:r>
      </w:ins>
      <w:ins w:id="109" w:author="馬慈蓮" w:date="2017-09-13T17:25:00Z">
        <w:r w:rsidR="00F874E7">
          <w:rPr>
            <w:rFonts w:ascii="細明體" w:eastAsia="細明體" w:hAnsi="細明體" w:hint="eastAsia"/>
            <w:kern w:val="2"/>
            <w:lang w:eastAsia="zh-TW"/>
          </w:rPr>
          <w:t>異動</w:t>
        </w:r>
      </w:ins>
      <w:ins w:id="110" w:author="馬慈蓮" w:date="2017-09-13T17:00:00Z">
        <w:r w:rsidRPr="004A5723">
          <w:rPr>
            <w:rFonts w:ascii="細明體" w:eastAsia="細明體" w:hAnsi="細明體" w:hint="eastAsia"/>
            <w:kern w:val="2"/>
            <w:lang w:eastAsia="zh-TW"/>
          </w:rPr>
          <w:t>件數</w:t>
        </w:r>
        <w:r>
          <w:rPr>
            <w:rFonts w:ascii="細明體" w:eastAsia="細明體" w:hAnsi="細明體" w:hint="eastAsia"/>
            <w:kern w:val="2"/>
            <w:lang w:eastAsia="zh-TW"/>
          </w:rPr>
          <w:t>= 查詢後筆數。</w:t>
        </w:r>
      </w:ins>
    </w:p>
    <w:p w:rsidR="007D0363" w:rsidRDefault="007D0363" w:rsidP="007D036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ins w:id="111" w:author="馬慈蓮" w:date="2017-09-14T08:58:00Z"/>
          <w:rFonts w:ascii="細明體" w:eastAsia="細明體" w:hAnsi="細明體"/>
          <w:kern w:val="2"/>
          <w:lang w:eastAsia="zh-TW"/>
        </w:rPr>
      </w:pPr>
      <w:ins w:id="112" w:author="馬慈蓮" w:date="2017-09-14T08:58:00Z">
        <w:r>
          <w:rPr>
            <w:rFonts w:ascii="細明體" w:eastAsia="細明體" w:hAnsi="細明體" w:hint="eastAsia"/>
            <w:kern w:val="2"/>
            <w:lang w:eastAsia="zh-TW"/>
          </w:rPr>
          <w:t>依</w:t>
        </w:r>
        <w:r w:rsidRPr="00FC6CBB">
          <w:rPr>
            <w:rFonts w:ascii="細明體" w:eastAsia="細明體" w:hAnsi="細明體" w:hint="eastAsia"/>
            <w:kern w:val="2"/>
            <w:lang w:eastAsia="zh-TW"/>
          </w:rPr>
          <w:t>醫院資料(</w:t>
        </w:r>
        <w:r w:rsidRPr="00FC6CBB">
          <w:rPr>
            <w:rFonts w:ascii="細明體" w:eastAsia="細明體" w:hAnsi="細明體"/>
            <w:kern w:val="2"/>
            <w:lang w:eastAsia="zh-TW"/>
          </w:rPr>
          <w:t>$</w:t>
        </w:r>
        <w:r w:rsidRPr="00FC6CBB">
          <w:rPr>
            <w:rFonts w:ascii="細明體" w:eastAsia="細明體" w:hAnsi="細明體" w:hint="eastAsia"/>
            <w:kern w:val="2"/>
            <w:lang w:eastAsia="zh-TW"/>
          </w:rPr>
          <w:t>DTAAI320)</w:t>
        </w:r>
        <w:r>
          <w:rPr>
            <w:rFonts w:ascii="細明體" w:eastAsia="細明體" w:hAnsi="細明體" w:hint="eastAsia"/>
            <w:kern w:val="2"/>
            <w:lang w:eastAsia="zh-TW"/>
          </w:rPr>
          <w:t>，逐筆產生保戶註記txt檔：</w:t>
        </w:r>
      </w:ins>
    </w:p>
    <w:p w:rsidR="007D0363" w:rsidRPr="00A80607" w:rsidRDefault="007D0363" w:rsidP="007D036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113" w:author="馬慈蓮" w:date="2017-09-14T08:58:00Z"/>
          <w:rFonts w:ascii="細明體" w:eastAsia="細明體" w:hAnsi="細明體"/>
          <w:kern w:val="2"/>
          <w:lang w:eastAsia="zh-TW"/>
        </w:rPr>
      </w:pPr>
      <w:ins w:id="114" w:author="馬慈蓮" w:date="2017-09-14T08:58:00Z">
        <w:r>
          <w:rPr>
            <w:rFonts w:ascii="細明體" w:eastAsia="細明體" w:hAnsi="細明體" w:hint="eastAsia"/>
            <w:kern w:val="2"/>
            <w:lang w:eastAsia="zh-TW"/>
          </w:rPr>
          <w:t>取得$</w:t>
        </w:r>
        <w:r w:rsidRPr="008029C9">
          <w:rPr>
            <w:rFonts w:ascii="細明體" w:eastAsia="細明體" w:hAnsi="細明體" w:hint="eastAsia"/>
            <w:color w:val="538135"/>
            <w:lang w:eastAsia="zh-TW"/>
          </w:rPr>
          <w:t>保戶註記傳輸方式</w:t>
        </w:r>
        <w:r>
          <w:rPr>
            <w:rFonts w:ascii="細明體" w:eastAsia="細明體" w:hAnsi="細明體" w:hint="eastAsia"/>
            <w:color w:val="538135"/>
            <w:lang w:eastAsia="zh-TW"/>
          </w:rPr>
          <w:t xml:space="preserve"> = $DTAAI320.</w:t>
        </w:r>
        <w:r w:rsidRPr="008029C9">
          <w:rPr>
            <w:rFonts w:ascii="細明體" w:eastAsia="細明體" w:hAnsi="細明體" w:hint="eastAsia"/>
            <w:color w:val="538135"/>
            <w:lang w:eastAsia="zh-TW"/>
          </w:rPr>
          <w:t>保戶註記傳輸方式</w:t>
        </w:r>
      </w:ins>
    </w:p>
    <w:p w:rsidR="007D0363" w:rsidRPr="00A13FB4" w:rsidRDefault="007D0363" w:rsidP="007D036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115" w:author="馬慈蓮" w:date="2017-09-14T08:58:00Z"/>
          <w:rFonts w:ascii="細明體" w:eastAsia="細明體" w:hAnsi="細明體" w:hint="eastAsia"/>
          <w:kern w:val="2"/>
          <w:lang w:eastAsia="zh-TW"/>
        </w:rPr>
        <w:pPrChange w:id="116" w:author="馬慈蓮" w:date="2017-09-14T08:58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117" w:author="馬慈蓮" w:date="2017-09-14T08:58:00Z">
        <w:r>
          <w:rPr>
            <w:rFonts w:ascii="細明體" w:eastAsia="細明體" w:hAnsi="細明體" w:hint="eastAsia"/>
            <w:color w:val="538135"/>
            <w:lang w:eastAsia="zh-TW"/>
          </w:rPr>
          <w:t xml:space="preserve">IF $保戶註記傳輸方式 = </w:t>
        </w:r>
        <w:r>
          <w:rPr>
            <w:rFonts w:ascii="細明體" w:eastAsia="細明體" w:hAnsi="細明體"/>
            <w:color w:val="538135"/>
            <w:lang w:eastAsia="zh-TW"/>
          </w:rPr>
          <w:t>“B”or ‘C’</w:t>
        </w:r>
      </w:ins>
    </w:p>
    <w:p w:rsidR="001E317E" w:rsidRPr="00A10CE4" w:rsidRDefault="001E317E" w:rsidP="007D036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118" w:author="馬慈蓮" w:date="2017-09-13T17:00:00Z"/>
          <w:rStyle w:val="SoDAField"/>
          <w:rFonts w:ascii="細明體" w:eastAsia="細明體" w:hAnsi="細明體" w:hint="eastAsia"/>
          <w:color w:val="auto"/>
          <w:kern w:val="2"/>
          <w:lang w:eastAsia="zh-TW"/>
        </w:rPr>
        <w:pPrChange w:id="119" w:author="馬慈蓮" w:date="2017-09-14T08:58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120" w:author="馬慈蓮" w:date="2017-09-13T17:00:00Z">
        <w:r>
          <w:rPr>
            <w:rFonts w:ascii="細明體" w:eastAsia="細明體" w:hAnsi="細明體" w:hint="eastAsia"/>
            <w:kern w:val="2"/>
            <w:lang w:eastAsia="zh-TW"/>
          </w:rPr>
          <w:t>將資料組成TXT檔，檔名：</w:t>
        </w:r>
        <w:r w:rsidRPr="00E64F93">
          <w:rPr>
            <w:rFonts w:ascii="細明體" w:eastAsia="細明體" w:hAnsi="細明體" w:hint="eastAsia"/>
            <w:strike/>
            <w:kern w:val="2"/>
            <w:lang w:eastAsia="zh-TW"/>
          </w:rPr>
          <w:t>cgm</w:t>
        </w:r>
        <w:r w:rsidRPr="00E64F93">
          <w:rPr>
            <w:rFonts w:ascii="細明體" w:eastAsia="細明體" w:hAnsi="細明體"/>
            <w:kern w:val="2"/>
            <w:lang w:eastAsia="zh-TW"/>
          </w:rPr>
          <w:t>$</w:t>
        </w:r>
        <w:r w:rsidRPr="00E64F93">
          <w:rPr>
            <w:rFonts w:ascii="細明體" w:eastAsia="細明體" w:hAnsi="細明體" w:hint="eastAsia"/>
            <w:kern w:val="2"/>
            <w:lang w:eastAsia="zh-TW"/>
          </w:rPr>
          <w:t>DTAAI320.</w:t>
        </w:r>
        <w:r w:rsidRPr="00AB4290">
          <w:rPr>
            <w:rFonts w:ascii="細明體" w:eastAsia="細明體" w:hAnsi="細明體" w:hint="eastAsia"/>
            <w:color w:val="538135"/>
            <w:lang w:eastAsia="zh-TW"/>
          </w:rPr>
          <w:t>傳檔編碼</w:t>
        </w:r>
        <w:r>
          <w:rPr>
            <w:rFonts w:ascii="細明體" w:eastAsia="細明體" w:hAnsi="細明體" w:hint="eastAsia"/>
            <w:color w:val="538135"/>
            <w:lang w:eastAsia="zh-TW"/>
          </w:rPr>
          <w:t xml:space="preserve">+ </w:t>
        </w:r>
        <w:r>
          <w:rPr>
            <w:rFonts w:ascii="細明體" w:eastAsia="細明體" w:hAnsi="細明體"/>
            <w:color w:val="538135"/>
            <w:lang w:eastAsia="zh-TW"/>
          </w:rPr>
          <w:t>“</w:t>
        </w:r>
      </w:ins>
      <w:ins w:id="121" w:author="馬慈蓮" w:date="2017-09-13T17:31:00Z">
        <w:r w:rsidR="00680A1C">
          <w:rPr>
            <w:rFonts w:ascii="細明體" w:eastAsia="細明體" w:hAnsi="細明體" w:hint="eastAsia"/>
            <w:kern w:val="2"/>
            <w:lang w:eastAsia="zh-TW"/>
          </w:rPr>
          <w:t>4</w:t>
        </w:r>
      </w:ins>
      <w:ins w:id="122" w:author="馬慈蓮" w:date="2017-09-13T17:00:00Z">
        <w:r>
          <w:rPr>
            <w:rFonts w:ascii="細明體" w:eastAsia="細明體" w:hAnsi="細明體"/>
            <w:kern w:val="2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+ </w:t>
        </w:r>
        <w:r w:rsidRPr="00085E84">
          <w:rPr>
            <w:rFonts w:ascii="細明體" w:eastAsia="細明體" w:hAnsi="細明體" w:hint="eastAsia"/>
            <w:kern w:val="2"/>
            <w:lang w:eastAsia="zh-TW"/>
          </w:rPr>
          <w:t>ID_$查詢日期(去掉_).txt</w:t>
        </w:r>
        <w:r w:rsidRPr="0010786D">
          <w:rPr>
            <w:rFonts w:ascii="細明體" w:eastAsia="細明體" w:hAnsi="細明體" w:hint="eastAsia"/>
            <w:kern w:val="2"/>
            <w:lang w:eastAsia="zh-TW"/>
          </w:rPr>
          <w:t>，放置在U2H</w:t>
        </w:r>
        <w:r>
          <w:rPr>
            <w:rFonts w:ascii="細明體" w:eastAsia="細明體" w:hAnsi="細明體" w:hint="eastAsia"/>
            <w:kern w:val="2"/>
            <w:lang w:eastAsia="zh-TW"/>
          </w:rPr>
          <w:t>/AAI2_B004</w:t>
        </w:r>
        <w:r w:rsidRPr="0010786D">
          <w:rPr>
            <w:rFonts w:ascii="細明體" w:eastAsia="細明體" w:hAnsi="細明體" w:hint="eastAsia"/>
            <w:kern w:val="2"/>
            <w:lang w:eastAsia="zh-TW"/>
          </w:rPr>
          <w:t>下</w:t>
        </w:r>
        <w:r>
          <w:rPr>
            <w:rFonts w:ascii="細明體" w:eastAsia="細明體" w:hAnsi="細明體" w:hint="eastAsia"/>
            <w:kern w:val="2"/>
            <w:lang w:eastAsia="zh-TW"/>
          </w:rPr>
          <w:t>。</w:t>
        </w:r>
      </w:ins>
    </w:p>
    <w:p w:rsidR="001E317E" w:rsidRPr="004D1846" w:rsidRDefault="001E317E" w:rsidP="007D036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123" w:author="馬慈蓮" w:date="2017-09-13T17:00:00Z"/>
          <w:rStyle w:val="SoDAField"/>
          <w:rFonts w:ascii="細明體" w:eastAsia="細明體" w:hAnsi="細明體" w:hint="eastAsia"/>
          <w:color w:val="auto"/>
          <w:kern w:val="2"/>
          <w:lang w:eastAsia="zh-TW"/>
        </w:rPr>
        <w:pPrChange w:id="124" w:author="馬慈蓮" w:date="2017-09-14T08:58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125" w:author="馬慈蓮" w:date="2017-09-13T17:00:00Z">
        <w:r>
          <w:rPr>
            <w:rStyle w:val="SoDAField"/>
            <w:rFonts w:ascii="細明體" w:eastAsia="細明體" w:hAnsi="細明體" w:hint="eastAsia"/>
            <w:color w:val="auto"/>
            <w:kern w:val="2"/>
            <w:lang w:eastAsia="zh-TW"/>
          </w:rPr>
          <w:t xml:space="preserve">若無資料視為正常，仍需產生TXT，TXT內容為 </w:t>
        </w:r>
        <w:r>
          <w:rPr>
            <w:rStyle w:val="SoDAField"/>
            <w:rFonts w:ascii="細明體" w:eastAsia="細明體" w:hAnsi="細明體"/>
            <w:color w:val="auto"/>
            <w:kern w:val="2"/>
            <w:lang w:eastAsia="zh-TW"/>
          </w:rPr>
          <w:t>“</w:t>
        </w:r>
        <w:r>
          <w:rPr>
            <w:rStyle w:val="SoDAField"/>
            <w:rFonts w:ascii="細明體" w:eastAsia="細明體" w:hAnsi="細明體" w:hint="eastAsia"/>
            <w:color w:val="auto"/>
            <w:kern w:val="2"/>
            <w:lang w:eastAsia="zh-TW"/>
          </w:rPr>
          <w:t>XXX</w:t>
        </w:r>
        <w:r>
          <w:rPr>
            <w:rStyle w:val="SoDAField"/>
            <w:rFonts w:ascii="細明體" w:eastAsia="細明體" w:hAnsi="細明體"/>
            <w:color w:val="auto"/>
            <w:kern w:val="2"/>
            <w:lang w:eastAsia="zh-TW"/>
          </w:rPr>
          <w:t>”</w:t>
        </w:r>
        <w:r>
          <w:rPr>
            <w:rStyle w:val="SoDAField"/>
            <w:rFonts w:ascii="細明體" w:eastAsia="細明體" w:hAnsi="細明體" w:hint="eastAsia"/>
            <w:color w:val="auto"/>
            <w:kern w:val="2"/>
            <w:lang w:eastAsia="zh-TW"/>
          </w:rPr>
          <w:t>。</w:t>
        </w:r>
      </w:ins>
    </w:p>
    <w:p w:rsidR="001E317E" w:rsidRDefault="001E317E" w:rsidP="007D036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126" w:author="馬慈蓮" w:date="2017-09-13T17:00:00Z"/>
          <w:rFonts w:ascii="細明體" w:eastAsia="細明體" w:hAnsi="細明體" w:hint="eastAsia"/>
          <w:kern w:val="2"/>
          <w:lang w:eastAsia="zh-TW"/>
        </w:rPr>
        <w:pPrChange w:id="127" w:author="馬慈蓮" w:date="2017-09-14T08:58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128" w:author="馬慈蓮" w:date="2017-09-13T17:00:00Z">
        <w:r>
          <w:rPr>
            <w:rFonts w:ascii="細明體" w:eastAsia="細明體" w:hAnsi="細明體" w:hint="eastAsia"/>
            <w:kern w:val="2"/>
            <w:lang w:eastAsia="zh-TW"/>
          </w:rPr>
          <w:t>若有資料，逐筆寫入TXT檔(每個欄位以逗號分隔)：</w:t>
        </w:r>
      </w:ins>
    </w:p>
    <w:p w:rsidR="00DF5BED" w:rsidRDefault="00DF5BED" w:rsidP="007D036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129" w:author="馬慈蓮" w:date="2017-09-13T17:31:00Z"/>
          <w:rFonts w:ascii="細明體" w:eastAsia="細明體" w:hAnsi="細明體" w:hint="eastAsia"/>
          <w:kern w:val="2"/>
          <w:lang w:eastAsia="zh-TW"/>
        </w:rPr>
        <w:pPrChange w:id="130" w:author="馬慈蓮" w:date="2017-09-14T08:58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843" w:hanging="567"/>
          </w:pPr>
        </w:pPrChange>
      </w:pPr>
      <w:ins w:id="131" w:author="馬慈蓮" w:date="2017-09-13T17:31:00Z">
        <w:r>
          <w:rPr>
            <w:rFonts w:ascii="細明體" w:eastAsia="細明體" w:hAnsi="細明體" w:hint="eastAsia"/>
            <w:kern w:val="2"/>
            <w:lang w:eastAsia="zh-TW"/>
          </w:rPr>
          <w:t xml:space="preserve">IF $DTAAI110_LOG.異動種類 = </w:t>
        </w:r>
        <w:r>
          <w:rPr>
            <w:rFonts w:ascii="細明體" w:eastAsia="細明體" w:hAnsi="細明體"/>
            <w:kern w:val="2"/>
            <w:lang w:eastAsia="zh-TW"/>
          </w:rPr>
          <w:t>“</w:t>
        </w:r>
        <w:r>
          <w:rPr>
            <w:rFonts w:ascii="細明體" w:eastAsia="細明體" w:hAnsi="細明體" w:hint="eastAsia"/>
            <w:kern w:val="2"/>
            <w:lang w:eastAsia="zh-TW"/>
          </w:rPr>
          <w:t>I</w:t>
        </w:r>
        <w:r>
          <w:rPr>
            <w:rFonts w:ascii="細明體" w:eastAsia="細明體" w:hAnsi="細明體"/>
            <w:kern w:val="2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lang w:eastAsia="zh-TW"/>
          </w:rPr>
          <w:t>(表新增)，</w:t>
        </w:r>
      </w:ins>
    </w:p>
    <w:p w:rsidR="00DF5BED" w:rsidRDefault="00DF5BED" w:rsidP="007D036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ins w:id="132" w:author="馬慈蓮" w:date="2017-09-13T17:31:00Z"/>
          <w:rFonts w:ascii="細明體" w:eastAsia="細明體" w:hAnsi="細明體" w:hint="eastAsia"/>
          <w:kern w:val="2"/>
          <w:lang w:eastAsia="zh-TW"/>
        </w:rPr>
        <w:pPrChange w:id="133" w:author="馬慈蓮" w:date="2017-09-14T08:58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2409" w:hanging="708"/>
          </w:pPr>
        </w:pPrChange>
      </w:pPr>
      <w:ins w:id="134" w:author="馬慈蓮" w:date="2017-09-13T17:31:00Z">
        <w:r>
          <w:rPr>
            <w:rFonts w:ascii="細明體" w:eastAsia="細明體" w:hAnsi="細明體" w:hint="eastAsia"/>
            <w:kern w:val="2"/>
            <w:lang w:eastAsia="zh-TW"/>
          </w:rPr>
          <w:t>SET txt內容：$DTAAI110_LOG.保戶ID</w:t>
        </w:r>
      </w:ins>
      <w:ins w:id="135" w:author="馬慈蓮" w:date="2017-09-13T17:32:00Z">
        <w:r w:rsidR="002D73F6">
          <w:rPr>
            <w:rFonts w:ascii="細明體" w:eastAsia="細明體" w:hAnsi="細明體" w:hint="eastAsia"/>
            <w:kern w:val="2"/>
            <w:lang w:eastAsia="zh-TW"/>
          </w:rPr>
          <w:t xml:space="preserve"> &amp; </w:t>
        </w:r>
        <w:r w:rsidR="0087548C" w:rsidRPr="0087548C">
          <w:rPr>
            <w:rFonts w:ascii="細明體" w:eastAsia="細明體" w:hAnsi="細明體" w:hint="eastAsia"/>
            <w:kern w:val="2"/>
            <w:lang w:eastAsia="zh-TW"/>
          </w:rPr>
          <w:t>$DTAAI110_LOG.</w:t>
        </w:r>
      </w:ins>
      <w:ins w:id="136" w:author="馬慈蓮" w:date="2017-09-13T17:33:00Z">
        <w:r w:rsidR="00735926">
          <w:rPr>
            <w:rFonts w:ascii="細明體" w:eastAsia="細明體" w:hAnsi="細明體" w:hint="eastAsia"/>
            <w:kern w:val="2"/>
            <w:lang w:eastAsia="zh-TW"/>
          </w:rPr>
          <w:t>LOG</w:t>
        </w:r>
      </w:ins>
      <w:ins w:id="137" w:author="馬慈蓮" w:date="2017-09-13T17:32:00Z">
        <w:r w:rsidR="002D73F6">
          <w:rPr>
            <w:rFonts w:ascii="細明體" w:eastAsia="細明體" w:hAnsi="細明體" w:hint="eastAsia"/>
            <w:kern w:val="2"/>
            <w:lang w:eastAsia="zh-TW"/>
          </w:rPr>
          <w:t>異動日期</w:t>
        </w:r>
      </w:ins>
      <w:ins w:id="138" w:author="馬慈蓮" w:date="2017-09-13T17:39:00Z">
        <w:r w:rsidR="00735926">
          <w:rPr>
            <w:rFonts w:ascii="細明體" w:eastAsia="細明體" w:hAnsi="細明體" w:hint="eastAsia"/>
            <w:kern w:val="2"/>
            <w:lang w:eastAsia="zh-TW"/>
          </w:rPr>
          <w:t xml:space="preserve"> &amp; </w:t>
        </w:r>
      </w:ins>
      <w:ins w:id="139" w:author="馬慈蓮" w:date="2017-09-13T17:40:00Z">
        <w:r w:rsidR="004E2976">
          <w:rPr>
            <w:rFonts w:ascii="細明體" w:eastAsia="細明體" w:hAnsi="細明體"/>
            <w:kern w:val="2"/>
            <w:lang w:eastAsia="zh-TW"/>
          </w:rPr>
          <w:t>“</w:t>
        </w:r>
        <w:r w:rsidR="005E35DD">
          <w:rPr>
            <w:rFonts w:ascii="細明體" w:eastAsia="細明體" w:hAnsi="細明體" w:hint="eastAsia"/>
            <w:kern w:val="2"/>
            <w:lang w:eastAsia="zh-TW"/>
          </w:rPr>
          <w:t>A</w:t>
        </w:r>
        <w:r w:rsidR="004E2976">
          <w:rPr>
            <w:rFonts w:ascii="細明體" w:eastAsia="細明體" w:hAnsi="細明體"/>
            <w:kern w:val="2"/>
            <w:lang w:eastAsia="zh-TW"/>
          </w:rPr>
          <w:t>”</w:t>
        </w:r>
      </w:ins>
    </w:p>
    <w:p w:rsidR="00DF5BED" w:rsidRDefault="00DF5BED" w:rsidP="007D036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ins w:id="140" w:author="馬慈蓮" w:date="2017-09-13T17:31:00Z"/>
          <w:rFonts w:ascii="細明體" w:eastAsia="細明體" w:hAnsi="細明體" w:hint="eastAsia"/>
          <w:kern w:val="2"/>
          <w:lang w:eastAsia="zh-TW"/>
        </w:rPr>
        <w:pPrChange w:id="141" w:author="馬慈蓮" w:date="2017-09-14T08:58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2409" w:hanging="708"/>
          </w:pPr>
        </w:pPrChange>
      </w:pPr>
      <w:ins w:id="142" w:author="馬慈蓮" w:date="2017-09-13T17:31:00Z">
        <w:r>
          <w:rPr>
            <w:rFonts w:ascii="細明體" w:eastAsia="細明體" w:hAnsi="細明體" w:hint="eastAsia"/>
            <w:kern w:val="2"/>
            <w:lang w:eastAsia="zh-TW"/>
          </w:rPr>
          <w:t>$寫入</w:t>
        </w:r>
      </w:ins>
      <w:ins w:id="143" w:author="馬慈蓮" w:date="2017-09-14T08:52:00Z">
        <w:r w:rsidR="008723F9">
          <w:rPr>
            <w:rFonts w:ascii="細明體" w:eastAsia="細明體" w:hAnsi="細明體" w:hint="eastAsia"/>
            <w:kern w:val="2"/>
            <w:lang w:eastAsia="zh-TW"/>
          </w:rPr>
          <w:t>異動檔</w:t>
        </w:r>
      </w:ins>
      <w:ins w:id="144" w:author="馬慈蓮" w:date="2017-09-13T17:31:00Z">
        <w:r>
          <w:rPr>
            <w:rFonts w:ascii="細明體" w:eastAsia="細明體" w:hAnsi="細明體" w:hint="eastAsia"/>
            <w:kern w:val="2"/>
            <w:lang w:eastAsia="zh-TW"/>
          </w:rPr>
          <w:t>TXT筆數 ++。</w:t>
        </w:r>
      </w:ins>
    </w:p>
    <w:p w:rsidR="00DF5BED" w:rsidRDefault="00DF5BED" w:rsidP="007D036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145" w:author="馬慈蓮" w:date="2017-09-13T17:31:00Z"/>
          <w:rFonts w:ascii="細明體" w:eastAsia="細明體" w:hAnsi="細明體" w:hint="eastAsia"/>
          <w:kern w:val="2"/>
          <w:lang w:eastAsia="zh-TW"/>
        </w:rPr>
        <w:pPrChange w:id="146" w:author="馬慈蓮" w:date="2017-09-14T08:58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843" w:hanging="567"/>
          </w:pPr>
        </w:pPrChange>
      </w:pPr>
      <w:ins w:id="147" w:author="馬慈蓮" w:date="2017-09-13T17:31:00Z">
        <w:r>
          <w:rPr>
            <w:rFonts w:ascii="細明體" w:eastAsia="細明體" w:hAnsi="細明體" w:hint="eastAsia"/>
            <w:kern w:val="2"/>
            <w:lang w:eastAsia="zh-TW"/>
          </w:rPr>
          <w:t xml:space="preserve">ELSE IF $DTAAI110_LOG.異動種類 = </w:t>
        </w:r>
        <w:r>
          <w:rPr>
            <w:rFonts w:ascii="細明體" w:eastAsia="細明體" w:hAnsi="細明體"/>
            <w:kern w:val="2"/>
            <w:lang w:eastAsia="zh-TW"/>
          </w:rPr>
          <w:t>“</w:t>
        </w:r>
        <w:r>
          <w:rPr>
            <w:rFonts w:ascii="細明體" w:eastAsia="細明體" w:hAnsi="細明體" w:hint="eastAsia"/>
            <w:kern w:val="2"/>
            <w:lang w:eastAsia="zh-TW"/>
          </w:rPr>
          <w:t>D</w:t>
        </w:r>
        <w:r>
          <w:rPr>
            <w:rFonts w:ascii="細明體" w:eastAsia="細明體" w:hAnsi="細明體"/>
            <w:kern w:val="2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lang w:eastAsia="zh-TW"/>
          </w:rPr>
          <w:t>(表刪除)，</w:t>
        </w:r>
      </w:ins>
    </w:p>
    <w:p w:rsidR="00DF5BED" w:rsidRDefault="00DF5BED" w:rsidP="007D036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ins w:id="148" w:author="馬慈蓮" w:date="2017-09-13T17:31:00Z"/>
          <w:rFonts w:ascii="細明體" w:eastAsia="細明體" w:hAnsi="細明體" w:hint="eastAsia"/>
          <w:kern w:val="2"/>
          <w:lang w:eastAsia="zh-TW"/>
        </w:rPr>
        <w:pPrChange w:id="149" w:author="馬慈蓮" w:date="2017-09-14T08:58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2409" w:hanging="708"/>
          </w:pPr>
        </w:pPrChange>
      </w:pPr>
      <w:ins w:id="150" w:author="馬慈蓮" w:date="2017-09-13T17:31:00Z">
        <w:r>
          <w:rPr>
            <w:rFonts w:ascii="細明體" w:eastAsia="細明體" w:hAnsi="細明體" w:hint="eastAsia"/>
            <w:kern w:val="2"/>
            <w:lang w:eastAsia="zh-TW"/>
          </w:rPr>
          <w:t>SET txt內容：</w:t>
        </w:r>
      </w:ins>
      <w:ins w:id="151" w:author="馬慈蓮" w:date="2017-09-13T17:40:00Z">
        <w:r w:rsidR="00BD5D23" w:rsidRPr="00BD5D23">
          <w:rPr>
            <w:rFonts w:ascii="細明體" w:eastAsia="細明體" w:hAnsi="細明體" w:hint="eastAsia"/>
            <w:kern w:val="2"/>
            <w:lang w:eastAsia="zh-TW"/>
          </w:rPr>
          <w:t xml:space="preserve">$DTAAI110_LOG.保戶ID &amp; $DTAAI110_LOG.LOG異動日期 &amp; </w:t>
        </w:r>
        <w:r w:rsidR="00BD5D23" w:rsidRPr="00BD5D23">
          <w:rPr>
            <w:rFonts w:ascii="細明體" w:eastAsia="細明體" w:hAnsi="細明體"/>
            <w:kern w:val="2"/>
            <w:lang w:eastAsia="zh-TW"/>
          </w:rPr>
          <w:t>“</w:t>
        </w:r>
        <w:r w:rsidR="00BD5D23">
          <w:rPr>
            <w:rFonts w:ascii="細明體" w:eastAsia="細明體" w:hAnsi="細明體" w:hint="eastAsia"/>
            <w:kern w:val="2"/>
            <w:lang w:eastAsia="zh-TW"/>
          </w:rPr>
          <w:t>D</w:t>
        </w:r>
        <w:r w:rsidR="00BD5D23" w:rsidRPr="00BD5D23">
          <w:rPr>
            <w:rFonts w:ascii="細明體" w:eastAsia="細明體" w:hAnsi="細明體"/>
            <w:kern w:val="2"/>
            <w:lang w:eastAsia="zh-TW"/>
          </w:rPr>
          <w:t>”</w:t>
        </w:r>
      </w:ins>
    </w:p>
    <w:p w:rsidR="001E317E" w:rsidRPr="00297A8E" w:rsidRDefault="00DF5BED" w:rsidP="007D036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ins w:id="152" w:author="馬慈蓮" w:date="2017-09-13T17:00:00Z"/>
          <w:rFonts w:ascii="細明體" w:eastAsia="細明體" w:hAnsi="細明體" w:hint="eastAsia"/>
          <w:kern w:val="2"/>
          <w:lang w:eastAsia="zh-TW"/>
        </w:rPr>
        <w:pPrChange w:id="153" w:author="馬慈蓮" w:date="2017-09-14T08:58:00Z">
          <w:pPr>
            <w:pStyle w:val="Tabletext"/>
            <w:keepLines w:val="0"/>
            <w:numPr>
              <w:ilvl w:val="3"/>
              <w:numId w:val="32"/>
            </w:numPr>
            <w:spacing w:after="0" w:line="240" w:lineRule="auto"/>
            <w:ind w:left="1984" w:hanging="708"/>
          </w:pPr>
        </w:pPrChange>
      </w:pPr>
      <w:ins w:id="154" w:author="馬慈蓮" w:date="2017-09-13T17:31:00Z">
        <w:r>
          <w:rPr>
            <w:rFonts w:ascii="細明體" w:eastAsia="細明體" w:hAnsi="細明體" w:hint="eastAsia"/>
            <w:kern w:val="2"/>
            <w:lang w:eastAsia="zh-TW"/>
          </w:rPr>
          <w:t>$寫入</w:t>
        </w:r>
      </w:ins>
      <w:ins w:id="155" w:author="馬慈蓮" w:date="2017-09-14T08:52:00Z">
        <w:r w:rsidR="008723F9">
          <w:rPr>
            <w:rFonts w:ascii="細明體" w:eastAsia="細明體" w:hAnsi="細明體" w:hint="eastAsia"/>
            <w:kern w:val="2"/>
            <w:lang w:eastAsia="zh-TW"/>
          </w:rPr>
          <w:t>異動檔</w:t>
        </w:r>
      </w:ins>
      <w:ins w:id="156" w:author="馬慈蓮" w:date="2017-09-13T17:31:00Z">
        <w:r w:rsidRPr="008723F9">
          <w:rPr>
            <w:rFonts w:ascii="細明體" w:eastAsia="細明體" w:hAnsi="細明體" w:hint="eastAsia"/>
            <w:kern w:val="2"/>
            <w:lang w:eastAsia="zh-TW"/>
          </w:rPr>
          <w:t>TXT筆數 ++。</w:t>
        </w:r>
      </w:ins>
    </w:p>
    <w:p w:rsidR="001E317E" w:rsidRDefault="001E317E" w:rsidP="007D036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157" w:author="馬慈蓮" w:date="2017-09-13T17:00:00Z"/>
          <w:rFonts w:ascii="細明體" w:eastAsia="細明體" w:hAnsi="細明體" w:hint="eastAsia"/>
          <w:kern w:val="2"/>
          <w:lang w:eastAsia="zh-TW"/>
        </w:rPr>
        <w:pPrChange w:id="158" w:author="馬慈蓮" w:date="2017-09-14T08:58:00Z">
          <w:pPr>
            <w:pStyle w:val="Tabletext"/>
            <w:keepLines w:val="0"/>
            <w:numPr>
              <w:ilvl w:val="1"/>
              <w:numId w:val="32"/>
            </w:numPr>
            <w:spacing w:after="0" w:line="240" w:lineRule="auto"/>
            <w:ind w:left="992" w:hanging="567"/>
          </w:pPr>
        </w:pPrChange>
      </w:pPr>
      <w:ins w:id="159" w:author="馬慈蓮" w:date="2017-09-13T17:00:00Z">
        <w:r>
          <w:rPr>
            <w:rFonts w:ascii="細明體" w:eastAsia="細明體" w:hAnsi="細明體" w:hint="eastAsia"/>
            <w:kern w:val="2"/>
            <w:lang w:eastAsia="zh-TW"/>
          </w:rPr>
          <w:t>組合txt</w:t>
        </w:r>
        <w:r w:rsidRPr="00CC146B">
          <w:rPr>
            <w:rFonts w:ascii="細明體" w:eastAsia="細明體" w:hAnsi="細明體" w:hint="eastAsia"/>
            <w:kern w:val="2"/>
            <w:lang w:eastAsia="zh-TW"/>
          </w:rPr>
          <w:t>過程若發生錯誤，</w:t>
        </w:r>
        <w:r>
          <w:rPr>
            <w:rFonts w:ascii="細明體" w:eastAsia="細明體" w:hAnsi="細明體" w:hint="eastAsia"/>
            <w:kern w:val="2"/>
            <w:lang w:eastAsia="zh-TW"/>
          </w:rPr>
          <w:t>則設定：</w:t>
        </w:r>
      </w:ins>
    </w:p>
    <w:p w:rsidR="001E317E" w:rsidRPr="00DF2E41" w:rsidRDefault="001E317E" w:rsidP="007D036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160" w:author="馬慈蓮" w:date="2017-09-13T17:00:00Z"/>
          <w:rFonts w:ascii="細明體" w:eastAsia="細明體" w:hAnsi="細明體" w:hint="eastAsia"/>
          <w:kern w:val="2"/>
          <w:lang w:eastAsia="zh-TW"/>
        </w:rPr>
        <w:pPrChange w:id="161" w:author="馬慈蓮" w:date="2017-09-14T08:58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ins w:id="162" w:author="馬慈蓮" w:date="2017-09-13T17:00:00Z">
        <w:r w:rsidRPr="00DF2E41">
          <w:rPr>
            <w:rFonts w:ascii="細明體" w:eastAsia="細明體" w:hAnsi="細明體" w:hint="eastAsia"/>
            <w:bCs/>
            <w:caps/>
            <w:lang w:eastAsia="zh-TW"/>
          </w:rPr>
          <w:t>訊息中文＝</w:t>
        </w:r>
        <w:r w:rsidRPr="00DF2E41">
          <w:rPr>
            <w:rFonts w:ascii="細明體" w:eastAsia="細明體" w:hAnsi="細明體"/>
            <w:bCs/>
            <w:caps/>
            <w:lang w:eastAsia="zh-TW"/>
          </w:rPr>
          <w:t>“</w:t>
        </w:r>
        <w:r>
          <w:rPr>
            <w:rFonts w:ascii="細明體" w:eastAsia="細明體" w:hAnsi="細明體" w:hint="eastAsia"/>
            <w:bCs/>
            <w:caps/>
            <w:lang w:eastAsia="zh-TW"/>
          </w:rPr>
          <w:t>組合保戶註記資料時</w:t>
        </w:r>
        <w:r>
          <w:rPr>
            <w:rFonts w:ascii="細明體" w:eastAsia="細明體" w:hAnsi="細明體" w:hint="eastAsia"/>
            <w:kern w:val="2"/>
            <w:lang w:eastAsia="zh-TW"/>
          </w:rPr>
          <w:t>發生錯誤：</w:t>
        </w:r>
        <w:r w:rsidRPr="00DF2E41">
          <w:rPr>
            <w:rFonts w:ascii="細明體" w:eastAsia="細明體" w:hAnsi="細明體"/>
            <w:bCs/>
            <w:caps/>
            <w:lang w:eastAsia="zh-TW"/>
          </w:rPr>
          <w:t>”</w:t>
        </w:r>
        <w:r>
          <w:rPr>
            <w:rFonts w:ascii="細明體" w:eastAsia="細明體" w:hAnsi="細明體" w:hint="eastAsia"/>
            <w:bCs/>
            <w:caps/>
            <w:lang w:eastAsia="zh-TW"/>
          </w:rPr>
          <w:t>+</w:t>
        </w:r>
        <w:r w:rsidRPr="00CA0825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Exception。</w:t>
        </w:r>
      </w:ins>
    </w:p>
    <w:p w:rsidR="001E317E" w:rsidRPr="00DF2E41" w:rsidRDefault="001E317E" w:rsidP="007D036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163" w:author="馬慈蓮" w:date="2017-09-13T17:00:00Z"/>
          <w:rFonts w:ascii="細明體" w:eastAsia="細明體" w:hAnsi="細明體" w:hint="eastAsia"/>
          <w:kern w:val="2"/>
          <w:lang w:eastAsia="zh-TW"/>
        </w:rPr>
        <w:pPrChange w:id="164" w:author="馬慈蓮" w:date="2017-09-14T08:58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ins w:id="165" w:author="馬慈蓮" w:date="2017-09-13T17:00:00Z">
        <w:r w:rsidRPr="00DF2E41">
          <w:rPr>
            <w:rFonts w:ascii="細明體" w:eastAsia="細明體" w:hAnsi="細明體" w:hint="eastAsia"/>
            <w:kern w:val="2"/>
            <w:lang w:eastAsia="zh-TW"/>
          </w:rPr>
          <w:t>摘　　要＝DB</w:t>
        </w:r>
        <w:r w:rsidRPr="00DF2E41">
          <w:rPr>
            <w:rFonts w:ascii="細明體" w:eastAsia="細明體" w:hAnsi="細明體"/>
            <w:kern w:val="2"/>
            <w:lang w:eastAsia="zh-TW"/>
          </w:rPr>
          <w:t>Exception</w:t>
        </w:r>
        <w:r w:rsidRPr="00DF2E41">
          <w:rPr>
            <w:rFonts w:ascii="細明體" w:eastAsia="細明體" w:hAnsi="細明體" w:hint="eastAsia"/>
            <w:bCs/>
            <w:kern w:val="2"/>
            <w:lang w:eastAsia="zh-TW"/>
          </w:rPr>
          <w:t>，</w:t>
        </w:r>
      </w:ins>
    </w:p>
    <w:p w:rsidR="001E317E" w:rsidRPr="00DF2E41" w:rsidRDefault="001E317E" w:rsidP="007D036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166" w:author="馬慈蓮" w:date="2017-09-13T17:00:00Z"/>
          <w:rFonts w:ascii="細明體" w:eastAsia="細明體" w:hAnsi="細明體" w:hint="eastAsia"/>
          <w:kern w:val="2"/>
          <w:lang w:eastAsia="zh-TW"/>
        </w:rPr>
        <w:pPrChange w:id="167" w:author="馬慈蓮" w:date="2017-09-14T08:58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ins w:id="168" w:author="馬慈蓮" w:date="2017-09-13T17:00:00Z">
        <w:r>
          <w:rPr>
            <w:rFonts w:ascii="細明體" w:eastAsia="細明體" w:hAnsi="細明體"/>
            <w:bCs/>
            <w:kern w:val="2"/>
            <w:lang w:eastAsia="zh-TW"/>
          </w:rPr>
          <w:t xml:space="preserve">CALL </w:t>
        </w:r>
        <w:r w:rsidRPr="00DF2E41">
          <w:rPr>
            <w:rFonts w:ascii="細明體" w:eastAsia="細明體" w:hAnsi="細明體"/>
            <w:bCs/>
            <w:kern w:val="2"/>
            <w:lang w:eastAsia="zh-TW"/>
          </w:rPr>
          <w:t>batch.ErrorLog (</w:t>
        </w:r>
        <w:r w:rsidRPr="00DF2E41">
          <w:rPr>
            <w:rFonts w:ascii="細明體" w:eastAsia="細明體" w:hAnsi="細明體" w:hint="eastAsia"/>
            <w:bCs/>
            <w:kern w:val="2"/>
            <w:lang w:eastAsia="zh-TW"/>
          </w:rPr>
          <w:t>異常訊息記錄模組</w:t>
        </w:r>
        <w:r w:rsidRPr="00DF2E41">
          <w:rPr>
            <w:rFonts w:ascii="細明體" w:eastAsia="細明體" w:hAnsi="細明體"/>
            <w:bCs/>
            <w:kern w:val="2"/>
            <w:lang w:eastAsia="zh-TW"/>
          </w:rPr>
          <w:t>)</w:t>
        </w:r>
        <w:r w:rsidRPr="00DF2E41">
          <w:rPr>
            <w:rFonts w:ascii="細明體" w:eastAsia="細明體" w:hAnsi="細明體" w:hint="eastAsia"/>
            <w:bCs/>
            <w:kern w:val="2"/>
            <w:lang w:eastAsia="zh-TW"/>
          </w:rPr>
          <w:t>，記錄錯誤訊息，</w:t>
        </w:r>
      </w:ins>
    </w:p>
    <w:p w:rsidR="001E317E" w:rsidRPr="00DF2E41" w:rsidRDefault="001E317E" w:rsidP="007D036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169" w:author="馬慈蓮" w:date="2017-09-13T17:00:00Z"/>
          <w:rFonts w:ascii="細明體" w:eastAsia="細明體" w:hAnsi="細明體" w:hint="eastAsia"/>
          <w:kern w:val="2"/>
          <w:lang w:eastAsia="zh-TW"/>
        </w:rPr>
        <w:pPrChange w:id="170" w:author="馬慈蓮" w:date="2017-09-14T08:58:00Z">
          <w:pPr>
            <w:pStyle w:val="Tabletext"/>
            <w:keepLines w:val="0"/>
            <w:numPr>
              <w:ilvl w:val="2"/>
              <w:numId w:val="32"/>
            </w:numPr>
            <w:spacing w:after="0" w:line="240" w:lineRule="auto"/>
            <w:ind w:left="1418" w:hanging="567"/>
          </w:pPr>
        </w:pPrChange>
      </w:pPr>
      <w:ins w:id="171" w:author="馬慈蓮" w:date="2017-09-13T17:00:00Z">
        <w:r>
          <w:rPr>
            <w:rFonts w:ascii="細明體" w:eastAsia="細明體" w:hAnsi="細明體" w:hint="eastAsia"/>
            <w:kern w:val="2"/>
            <w:lang w:eastAsia="zh-TW"/>
          </w:rPr>
          <w:t>錯誤件</w:t>
        </w:r>
        <w:r w:rsidRPr="009E5952">
          <w:rPr>
            <w:rFonts w:ascii="細明體" w:eastAsia="細明體" w:hAnsi="細明體" w:hint="eastAsia"/>
            <w:kern w:val="2"/>
            <w:lang w:eastAsia="zh-TW"/>
          </w:rPr>
          <w:t>數</w:t>
        </w:r>
        <w:r w:rsidRPr="00DF2E41">
          <w:rPr>
            <w:rFonts w:ascii="細明體" w:eastAsia="細明體" w:hAnsi="細明體" w:hint="eastAsia"/>
            <w:bCs/>
            <w:kern w:val="2"/>
            <w:lang w:eastAsia="zh-TW"/>
          </w:rPr>
          <w:t>++，</w:t>
        </w:r>
      </w:ins>
    </w:p>
    <w:p w:rsidR="0077705F" w:rsidRPr="00C6558F" w:rsidRDefault="001E317E" w:rsidP="007D036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ins w:id="172" w:author="馬慈蓮" w:date="2017-09-14T09:02:00Z"/>
          <w:rFonts w:ascii="細明體" w:eastAsia="細明體" w:hAnsi="細明體"/>
          <w:kern w:val="2"/>
          <w:lang w:eastAsia="zh-TW"/>
        </w:rPr>
        <w:pPrChange w:id="173" w:author="馬慈蓮" w:date="2017-09-14T08:58:00Z">
          <w:pPr>
            <w:pStyle w:val="Tabletext"/>
            <w:keepLines w:val="0"/>
            <w:numPr>
              <w:numId w:val="32"/>
            </w:numPr>
            <w:spacing w:after="0" w:line="240" w:lineRule="auto"/>
            <w:ind w:left="425" w:hanging="425"/>
          </w:pPr>
        </w:pPrChange>
      </w:pPr>
      <w:ins w:id="174" w:author="馬慈蓮" w:date="2017-09-13T17:00:00Z">
        <w:r w:rsidRPr="00DF2E41">
          <w:rPr>
            <w:rFonts w:ascii="細明體" w:eastAsia="細明體" w:hAnsi="細明體" w:hint="eastAsia"/>
            <w:bCs/>
            <w:kern w:val="2"/>
            <w:lang w:eastAsia="zh-TW"/>
          </w:rPr>
          <w:t>RollBack回程式初始狀態資料，結束程式且程式執行結果異常。</w:t>
        </w:r>
      </w:ins>
    </w:p>
    <w:p w:rsidR="00C6558F" w:rsidRPr="00F538BB" w:rsidRDefault="00C6558F" w:rsidP="00C6558F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ins w:id="175" w:author="馬慈蓮" w:date="2017-09-14T09:02:00Z"/>
          <w:rFonts w:ascii="細明體" w:eastAsia="細明體" w:hAnsi="細明體"/>
          <w:kern w:val="2"/>
          <w:lang w:eastAsia="zh-TW"/>
        </w:rPr>
      </w:pPr>
      <w:ins w:id="176" w:author="馬慈蓮" w:date="2017-09-14T09:02:00Z">
        <w:r>
          <w:rPr>
            <w:rFonts w:ascii="細明體" w:eastAsia="細明體" w:hAnsi="細明體" w:hint="eastAsia"/>
            <w:bCs/>
            <w:kern w:val="2"/>
            <w:lang w:eastAsia="zh-TW"/>
          </w:rPr>
          <w:t xml:space="preserve">ELSE IF </w:t>
        </w:r>
        <w:r w:rsidRPr="00F538BB">
          <w:rPr>
            <w:rFonts w:ascii="細明體" w:eastAsia="細明體" w:hAnsi="細明體" w:hint="eastAsia"/>
            <w:bCs/>
            <w:kern w:val="2"/>
            <w:lang w:eastAsia="zh-TW"/>
          </w:rPr>
          <w:t>$保戶註記傳輸方式</w:t>
        </w:r>
        <w:r>
          <w:rPr>
            <w:rFonts w:ascii="細明體" w:eastAsia="細明體" w:hAnsi="細明體" w:hint="eastAsia"/>
            <w:bCs/>
            <w:kern w:val="2"/>
            <w:lang w:eastAsia="zh-TW"/>
          </w:rPr>
          <w:t xml:space="preserve"> = </w:t>
        </w:r>
        <w:r>
          <w:rPr>
            <w:rFonts w:ascii="細明體" w:eastAsia="細明體" w:hAnsi="細明體"/>
            <w:bCs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bCs/>
            <w:kern w:val="2"/>
            <w:lang w:eastAsia="zh-TW"/>
          </w:rPr>
          <w:t>X</w:t>
        </w:r>
        <w:r>
          <w:rPr>
            <w:rFonts w:ascii="細明體" w:eastAsia="細明體" w:hAnsi="細明體"/>
            <w:bCs/>
            <w:kern w:val="2"/>
            <w:lang w:eastAsia="zh-TW"/>
          </w:rPr>
          <w:t>’</w:t>
        </w:r>
      </w:ins>
    </w:p>
    <w:p w:rsidR="00C6558F" w:rsidRPr="008D68C2" w:rsidRDefault="00C6558F" w:rsidP="00C6558F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ins w:id="177" w:author="馬慈蓮" w:date="2017-09-13T16:03:00Z"/>
          <w:rFonts w:ascii="細明體" w:eastAsia="細明體" w:hAnsi="細明體"/>
          <w:kern w:val="2"/>
          <w:lang w:eastAsia="zh-TW"/>
          <w:rPrChange w:id="178" w:author="馬慈蓮" w:date="2017-09-13T16:03:00Z">
            <w:rPr>
              <w:ins w:id="179" w:author="馬慈蓮" w:date="2017-09-13T16:03:00Z"/>
              <w:rFonts w:ascii="細明體" w:eastAsia="細明體" w:hAnsi="細明體"/>
              <w:lang w:eastAsia="zh-TW"/>
            </w:rPr>
          </w:rPrChange>
        </w:rPr>
        <w:pPrChange w:id="180" w:author="馬慈蓮" w:date="2017-09-14T09:02:00Z">
          <w:pPr>
            <w:pStyle w:val="Tabletext"/>
            <w:keepLines w:val="0"/>
            <w:numPr>
              <w:numId w:val="32"/>
            </w:numPr>
            <w:spacing w:after="0" w:line="240" w:lineRule="auto"/>
            <w:ind w:left="425" w:hanging="425"/>
          </w:pPr>
        </w:pPrChange>
      </w:pPr>
      <w:ins w:id="181" w:author="馬慈蓮" w:date="2017-09-14T09:02:00Z">
        <w:r>
          <w:rPr>
            <w:rFonts w:ascii="細明體" w:eastAsia="細明體" w:hAnsi="細明體" w:hint="eastAsia"/>
            <w:kern w:val="2"/>
            <w:lang w:eastAsia="zh-TW"/>
          </w:rPr>
          <w:t>跳下一筆</w:t>
        </w:r>
      </w:ins>
    </w:p>
    <w:p w:rsidR="00DB5A10" w:rsidRDefault="00DB5A10" w:rsidP="00A13FB4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lang w:eastAsia="zh-TW"/>
        </w:rPr>
        <w:t>C</w:t>
      </w:r>
      <w:r w:rsidRPr="009E5952">
        <w:rPr>
          <w:rFonts w:ascii="細明體" w:eastAsia="細明體" w:hAnsi="細明體"/>
          <w:lang w:eastAsia="zh-TW"/>
        </w:rPr>
        <w:t>ALL batch.CountManager</w:t>
      </w:r>
      <w:r w:rsidRPr="009E5952">
        <w:rPr>
          <w:rFonts w:ascii="細明體" w:eastAsia="細明體" w:hAnsi="細明體" w:hint="eastAsia"/>
          <w:lang w:eastAsia="zh-TW"/>
        </w:rPr>
        <w:t>(批次作業件數記錄模組)，記錄</w:t>
      </w:r>
      <w:r w:rsidR="00FC6DD7">
        <w:rPr>
          <w:rFonts w:ascii="細明體" w:eastAsia="細明體" w:hAnsi="細明體" w:hint="eastAsia"/>
          <w:kern w:val="2"/>
          <w:lang w:eastAsia="zh-TW"/>
        </w:rPr>
        <w:t>所有</w:t>
      </w:r>
      <w:r w:rsidR="00916BD5">
        <w:rPr>
          <w:rFonts w:ascii="細明體" w:eastAsia="細明體" w:hAnsi="細明體" w:hint="eastAsia"/>
          <w:kern w:val="2"/>
          <w:lang w:eastAsia="zh-TW"/>
        </w:rPr>
        <w:t>件數</w:t>
      </w:r>
    </w:p>
    <w:p w:rsidR="00EB6A2E" w:rsidRDefault="00EB6A2E" w:rsidP="00EB6A2E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執行過程中皆無錯誤：</w:t>
      </w:r>
    </w:p>
    <w:p w:rsidR="00EB6A2E" w:rsidRDefault="00CD2E31" w:rsidP="00EB6A2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C</w:t>
      </w:r>
      <w:r w:rsidR="00EB6A2E">
        <w:rPr>
          <w:rFonts w:ascii="細明體" w:eastAsia="細明體" w:hAnsi="細明體" w:hint="eastAsia"/>
          <w:kern w:val="2"/>
          <w:lang w:eastAsia="zh-TW"/>
        </w:rPr>
        <w:t>ommit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CD2E31" w:rsidRPr="009E5952" w:rsidRDefault="00CD2E31" w:rsidP="00EB6A2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批次正常結束。</w:t>
      </w:r>
    </w:p>
    <w:sectPr w:rsidR="00CD2E31" w:rsidRPr="009E5952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390" w:rsidRDefault="00414390" w:rsidP="000C2BA8">
      <w:r>
        <w:separator/>
      </w:r>
    </w:p>
  </w:endnote>
  <w:endnote w:type="continuationSeparator" w:id="0">
    <w:p w:rsidR="00414390" w:rsidRDefault="00414390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390" w:rsidRDefault="00414390" w:rsidP="000C2BA8">
      <w:r>
        <w:separator/>
      </w:r>
    </w:p>
  </w:footnote>
  <w:footnote w:type="continuationSeparator" w:id="0">
    <w:p w:rsidR="00414390" w:rsidRDefault="00414390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4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4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E78047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4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9"/>
  </w:num>
  <w:num w:numId="7">
    <w:abstractNumId w:val="30"/>
  </w:num>
  <w:num w:numId="8">
    <w:abstractNumId w:val="32"/>
  </w:num>
  <w:num w:numId="9">
    <w:abstractNumId w:val="10"/>
  </w:num>
  <w:num w:numId="10">
    <w:abstractNumId w:val="26"/>
  </w:num>
  <w:num w:numId="11">
    <w:abstractNumId w:val="27"/>
  </w:num>
  <w:num w:numId="12">
    <w:abstractNumId w:val="29"/>
  </w:num>
  <w:num w:numId="13">
    <w:abstractNumId w:val="17"/>
  </w:num>
  <w:num w:numId="14">
    <w:abstractNumId w:val="43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5"/>
  </w:num>
  <w:num w:numId="28">
    <w:abstractNumId w:val="3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41"/>
  </w:num>
  <w:num w:numId="33">
    <w:abstractNumId w:val="44"/>
  </w:num>
  <w:num w:numId="34">
    <w:abstractNumId w:val="28"/>
  </w:num>
  <w:num w:numId="35">
    <w:abstractNumId w:val="36"/>
  </w:num>
  <w:num w:numId="36">
    <w:abstractNumId w:val="33"/>
  </w:num>
  <w:num w:numId="37">
    <w:abstractNumId w:val="19"/>
  </w:num>
  <w:num w:numId="38">
    <w:abstractNumId w:val="38"/>
  </w:num>
  <w:num w:numId="39">
    <w:abstractNumId w:val="14"/>
  </w:num>
  <w:num w:numId="40">
    <w:abstractNumId w:val="12"/>
  </w:num>
  <w:num w:numId="41">
    <w:abstractNumId w:val="42"/>
  </w:num>
  <w:num w:numId="42">
    <w:abstractNumId w:val="40"/>
  </w:num>
  <w:num w:numId="43">
    <w:abstractNumId w:val="25"/>
  </w:num>
  <w:num w:numId="44">
    <w:abstractNumId w:val="24"/>
  </w:num>
  <w:num w:numId="45">
    <w:abstractNumId w:val="22"/>
  </w:num>
  <w:num w:numId="46">
    <w:abstractNumId w:val="37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3AED"/>
    <w:rsid w:val="00003EB5"/>
    <w:rsid w:val="0000421E"/>
    <w:rsid w:val="000051B2"/>
    <w:rsid w:val="000052FB"/>
    <w:rsid w:val="0000563E"/>
    <w:rsid w:val="000073DC"/>
    <w:rsid w:val="00010BCB"/>
    <w:rsid w:val="000110F3"/>
    <w:rsid w:val="00012E7C"/>
    <w:rsid w:val="000134DD"/>
    <w:rsid w:val="00014A6C"/>
    <w:rsid w:val="0001563C"/>
    <w:rsid w:val="00015C82"/>
    <w:rsid w:val="00016F11"/>
    <w:rsid w:val="000207E4"/>
    <w:rsid w:val="00020BCC"/>
    <w:rsid w:val="00020EEB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5854"/>
    <w:rsid w:val="00037026"/>
    <w:rsid w:val="00037D02"/>
    <w:rsid w:val="00042C50"/>
    <w:rsid w:val="000430BC"/>
    <w:rsid w:val="000436BA"/>
    <w:rsid w:val="0004392F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60930"/>
    <w:rsid w:val="00061FBC"/>
    <w:rsid w:val="00063EA5"/>
    <w:rsid w:val="000647EC"/>
    <w:rsid w:val="0006526D"/>
    <w:rsid w:val="00065586"/>
    <w:rsid w:val="00065D64"/>
    <w:rsid w:val="0006640C"/>
    <w:rsid w:val="000676CD"/>
    <w:rsid w:val="00067B6B"/>
    <w:rsid w:val="00070A6B"/>
    <w:rsid w:val="000719ED"/>
    <w:rsid w:val="00071E60"/>
    <w:rsid w:val="000726A0"/>
    <w:rsid w:val="000737CF"/>
    <w:rsid w:val="00073BA3"/>
    <w:rsid w:val="00074490"/>
    <w:rsid w:val="00074A36"/>
    <w:rsid w:val="00075C91"/>
    <w:rsid w:val="00077C11"/>
    <w:rsid w:val="00077EAD"/>
    <w:rsid w:val="0008099E"/>
    <w:rsid w:val="000810D5"/>
    <w:rsid w:val="000814EE"/>
    <w:rsid w:val="0008223E"/>
    <w:rsid w:val="00082D62"/>
    <w:rsid w:val="0008361E"/>
    <w:rsid w:val="0008439C"/>
    <w:rsid w:val="000846CC"/>
    <w:rsid w:val="00084A99"/>
    <w:rsid w:val="00084E23"/>
    <w:rsid w:val="00084EAA"/>
    <w:rsid w:val="00085E84"/>
    <w:rsid w:val="00086633"/>
    <w:rsid w:val="000872FC"/>
    <w:rsid w:val="000876EA"/>
    <w:rsid w:val="00087FDE"/>
    <w:rsid w:val="00090800"/>
    <w:rsid w:val="000922A0"/>
    <w:rsid w:val="000932B5"/>
    <w:rsid w:val="00094626"/>
    <w:rsid w:val="00094FE6"/>
    <w:rsid w:val="00095426"/>
    <w:rsid w:val="00095F8C"/>
    <w:rsid w:val="00097092"/>
    <w:rsid w:val="00097AB5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23D1"/>
    <w:rsid w:val="000B29D1"/>
    <w:rsid w:val="000B5824"/>
    <w:rsid w:val="000B5B46"/>
    <w:rsid w:val="000B5D25"/>
    <w:rsid w:val="000B5DF5"/>
    <w:rsid w:val="000B7900"/>
    <w:rsid w:val="000C0C05"/>
    <w:rsid w:val="000C0D71"/>
    <w:rsid w:val="000C14B1"/>
    <w:rsid w:val="000C2080"/>
    <w:rsid w:val="000C290F"/>
    <w:rsid w:val="000C2B47"/>
    <w:rsid w:val="000C2BA8"/>
    <w:rsid w:val="000C32F1"/>
    <w:rsid w:val="000C4195"/>
    <w:rsid w:val="000C4359"/>
    <w:rsid w:val="000C643D"/>
    <w:rsid w:val="000C66D6"/>
    <w:rsid w:val="000C6C3F"/>
    <w:rsid w:val="000C7426"/>
    <w:rsid w:val="000C7DF1"/>
    <w:rsid w:val="000D0758"/>
    <w:rsid w:val="000D07A9"/>
    <w:rsid w:val="000D328C"/>
    <w:rsid w:val="000D452C"/>
    <w:rsid w:val="000D4EE9"/>
    <w:rsid w:val="000D57AA"/>
    <w:rsid w:val="000D5E2B"/>
    <w:rsid w:val="000D6712"/>
    <w:rsid w:val="000D7620"/>
    <w:rsid w:val="000E05E0"/>
    <w:rsid w:val="000E0B8B"/>
    <w:rsid w:val="000E13E5"/>
    <w:rsid w:val="000E16CB"/>
    <w:rsid w:val="000E17F0"/>
    <w:rsid w:val="000E2066"/>
    <w:rsid w:val="000E20FE"/>
    <w:rsid w:val="000E2505"/>
    <w:rsid w:val="000E38A7"/>
    <w:rsid w:val="000E3A3C"/>
    <w:rsid w:val="000E3E84"/>
    <w:rsid w:val="000E467E"/>
    <w:rsid w:val="000E4975"/>
    <w:rsid w:val="000E5276"/>
    <w:rsid w:val="000E5486"/>
    <w:rsid w:val="000E57E8"/>
    <w:rsid w:val="000E6BD5"/>
    <w:rsid w:val="000E6EA1"/>
    <w:rsid w:val="000E7517"/>
    <w:rsid w:val="000F0395"/>
    <w:rsid w:val="000F054F"/>
    <w:rsid w:val="000F08F7"/>
    <w:rsid w:val="000F0EAB"/>
    <w:rsid w:val="000F10A2"/>
    <w:rsid w:val="000F37F7"/>
    <w:rsid w:val="000F3CF9"/>
    <w:rsid w:val="000F4D30"/>
    <w:rsid w:val="000F4F2F"/>
    <w:rsid w:val="000F6885"/>
    <w:rsid w:val="000F694F"/>
    <w:rsid w:val="000F76A1"/>
    <w:rsid w:val="000F7EEB"/>
    <w:rsid w:val="00101CDB"/>
    <w:rsid w:val="001029E3"/>
    <w:rsid w:val="00102CA9"/>
    <w:rsid w:val="001031E5"/>
    <w:rsid w:val="0010368A"/>
    <w:rsid w:val="00103D9C"/>
    <w:rsid w:val="00105169"/>
    <w:rsid w:val="00105641"/>
    <w:rsid w:val="0010786D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0626"/>
    <w:rsid w:val="0012152B"/>
    <w:rsid w:val="00122177"/>
    <w:rsid w:val="00122265"/>
    <w:rsid w:val="0012244B"/>
    <w:rsid w:val="00124800"/>
    <w:rsid w:val="00124D8E"/>
    <w:rsid w:val="00125E93"/>
    <w:rsid w:val="001266FD"/>
    <w:rsid w:val="00126E79"/>
    <w:rsid w:val="00126E89"/>
    <w:rsid w:val="00127E90"/>
    <w:rsid w:val="0013088A"/>
    <w:rsid w:val="001314C4"/>
    <w:rsid w:val="00131868"/>
    <w:rsid w:val="00132923"/>
    <w:rsid w:val="00133AEE"/>
    <w:rsid w:val="00133F6E"/>
    <w:rsid w:val="00134047"/>
    <w:rsid w:val="001342A5"/>
    <w:rsid w:val="001342D2"/>
    <w:rsid w:val="001343D4"/>
    <w:rsid w:val="001348D2"/>
    <w:rsid w:val="00134BB9"/>
    <w:rsid w:val="00134DCF"/>
    <w:rsid w:val="00135E9D"/>
    <w:rsid w:val="00136BF1"/>
    <w:rsid w:val="00136FFA"/>
    <w:rsid w:val="00137442"/>
    <w:rsid w:val="001376A9"/>
    <w:rsid w:val="0013772C"/>
    <w:rsid w:val="00137BF6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4D4C"/>
    <w:rsid w:val="001552C0"/>
    <w:rsid w:val="00155547"/>
    <w:rsid w:val="00156147"/>
    <w:rsid w:val="00156568"/>
    <w:rsid w:val="001570DB"/>
    <w:rsid w:val="0015751B"/>
    <w:rsid w:val="00157624"/>
    <w:rsid w:val="00157C8B"/>
    <w:rsid w:val="00157D6A"/>
    <w:rsid w:val="00157DD2"/>
    <w:rsid w:val="0016095B"/>
    <w:rsid w:val="001614E3"/>
    <w:rsid w:val="001619B9"/>
    <w:rsid w:val="0016229D"/>
    <w:rsid w:val="00162624"/>
    <w:rsid w:val="001633BB"/>
    <w:rsid w:val="00164511"/>
    <w:rsid w:val="00164905"/>
    <w:rsid w:val="00164942"/>
    <w:rsid w:val="001651D4"/>
    <w:rsid w:val="001654FE"/>
    <w:rsid w:val="001664DA"/>
    <w:rsid w:val="001677B3"/>
    <w:rsid w:val="001678C2"/>
    <w:rsid w:val="00167DC4"/>
    <w:rsid w:val="0017097A"/>
    <w:rsid w:val="00173B15"/>
    <w:rsid w:val="001752ED"/>
    <w:rsid w:val="0017539B"/>
    <w:rsid w:val="00175CCB"/>
    <w:rsid w:val="00176AF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56"/>
    <w:rsid w:val="0019228C"/>
    <w:rsid w:val="00192CA3"/>
    <w:rsid w:val="00193929"/>
    <w:rsid w:val="001944C9"/>
    <w:rsid w:val="001949BE"/>
    <w:rsid w:val="001959B2"/>
    <w:rsid w:val="00196A9D"/>
    <w:rsid w:val="00197FD2"/>
    <w:rsid w:val="001A02DF"/>
    <w:rsid w:val="001A0ADD"/>
    <w:rsid w:val="001A17BC"/>
    <w:rsid w:val="001A1C0B"/>
    <w:rsid w:val="001A1E06"/>
    <w:rsid w:val="001A2402"/>
    <w:rsid w:val="001A2596"/>
    <w:rsid w:val="001A2B06"/>
    <w:rsid w:val="001A3584"/>
    <w:rsid w:val="001A5718"/>
    <w:rsid w:val="001A578F"/>
    <w:rsid w:val="001A5BB0"/>
    <w:rsid w:val="001B3039"/>
    <w:rsid w:val="001B30C7"/>
    <w:rsid w:val="001B3370"/>
    <w:rsid w:val="001B33A7"/>
    <w:rsid w:val="001B4EAD"/>
    <w:rsid w:val="001B5954"/>
    <w:rsid w:val="001B5B0C"/>
    <w:rsid w:val="001B6F6F"/>
    <w:rsid w:val="001B7BC4"/>
    <w:rsid w:val="001C14DD"/>
    <w:rsid w:val="001C2704"/>
    <w:rsid w:val="001C27D5"/>
    <w:rsid w:val="001C2B0F"/>
    <w:rsid w:val="001C309A"/>
    <w:rsid w:val="001C3BE6"/>
    <w:rsid w:val="001C3FDB"/>
    <w:rsid w:val="001C41F1"/>
    <w:rsid w:val="001C4E1D"/>
    <w:rsid w:val="001C57F5"/>
    <w:rsid w:val="001C6BD3"/>
    <w:rsid w:val="001D0435"/>
    <w:rsid w:val="001D0E9D"/>
    <w:rsid w:val="001D2491"/>
    <w:rsid w:val="001D3ADE"/>
    <w:rsid w:val="001D5463"/>
    <w:rsid w:val="001E04DE"/>
    <w:rsid w:val="001E073C"/>
    <w:rsid w:val="001E0897"/>
    <w:rsid w:val="001E1438"/>
    <w:rsid w:val="001E2B9B"/>
    <w:rsid w:val="001E317E"/>
    <w:rsid w:val="001E3ED1"/>
    <w:rsid w:val="001E3F9D"/>
    <w:rsid w:val="001E4613"/>
    <w:rsid w:val="001E4D3B"/>
    <w:rsid w:val="001E5C82"/>
    <w:rsid w:val="001E6570"/>
    <w:rsid w:val="001E6695"/>
    <w:rsid w:val="001E6D6E"/>
    <w:rsid w:val="001E7EFA"/>
    <w:rsid w:val="001F32B1"/>
    <w:rsid w:val="001F45DB"/>
    <w:rsid w:val="001F4A5A"/>
    <w:rsid w:val="001F4C49"/>
    <w:rsid w:val="001F508C"/>
    <w:rsid w:val="001F531E"/>
    <w:rsid w:val="001F5B3D"/>
    <w:rsid w:val="001F6AD6"/>
    <w:rsid w:val="001F710C"/>
    <w:rsid w:val="00200C39"/>
    <w:rsid w:val="00201536"/>
    <w:rsid w:val="002032C3"/>
    <w:rsid w:val="00207652"/>
    <w:rsid w:val="002100BC"/>
    <w:rsid w:val="002103E0"/>
    <w:rsid w:val="002106CA"/>
    <w:rsid w:val="00211758"/>
    <w:rsid w:val="00212240"/>
    <w:rsid w:val="002134E7"/>
    <w:rsid w:val="00214179"/>
    <w:rsid w:val="0021514C"/>
    <w:rsid w:val="002156F9"/>
    <w:rsid w:val="0021615B"/>
    <w:rsid w:val="002169BB"/>
    <w:rsid w:val="002177BE"/>
    <w:rsid w:val="0022146B"/>
    <w:rsid w:val="00221E19"/>
    <w:rsid w:val="0022325E"/>
    <w:rsid w:val="00224021"/>
    <w:rsid w:val="00224AC0"/>
    <w:rsid w:val="00224B9E"/>
    <w:rsid w:val="00225A49"/>
    <w:rsid w:val="00225BEE"/>
    <w:rsid w:val="00227043"/>
    <w:rsid w:val="002272E6"/>
    <w:rsid w:val="00227D04"/>
    <w:rsid w:val="00227E7F"/>
    <w:rsid w:val="0023042E"/>
    <w:rsid w:val="002305D8"/>
    <w:rsid w:val="002329F9"/>
    <w:rsid w:val="00233210"/>
    <w:rsid w:val="0023359B"/>
    <w:rsid w:val="002335A1"/>
    <w:rsid w:val="002374DC"/>
    <w:rsid w:val="002406C2"/>
    <w:rsid w:val="002407D4"/>
    <w:rsid w:val="00241368"/>
    <w:rsid w:val="0024142F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3197"/>
    <w:rsid w:val="00253255"/>
    <w:rsid w:val="002543A5"/>
    <w:rsid w:val="00254899"/>
    <w:rsid w:val="00256562"/>
    <w:rsid w:val="002569A7"/>
    <w:rsid w:val="00256B6B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3DB1"/>
    <w:rsid w:val="00274796"/>
    <w:rsid w:val="00274C99"/>
    <w:rsid w:val="00275259"/>
    <w:rsid w:val="002760D9"/>
    <w:rsid w:val="00277D86"/>
    <w:rsid w:val="00280672"/>
    <w:rsid w:val="00281D1F"/>
    <w:rsid w:val="00281D7D"/>
    <w:rsid w:val="00282B21"/>
    <w:rsid w:val="002831BB"/>
    <w:rsid w:val="00283478"/>
    <w:rsid w:val="00284D22"/>
    <w:rsid w:val="00287A6C"/>
    <w:rsid w:val="0029011B"/>
    <w:rsid w:val="002905A3"/>
    <w:rsid w:val="00290D9F"/>
    <w:rsid w:val="00291EED"/>
    <w:rsid w:val="00291FF9"/>
    <w:rsid w:val="00293C61"/>
    <w:rsid w:val="002940AE"/>
    <w:rsid w:val="00295163"/>
    <w:rsid w:val="00295DC0"/>
    <w:rsid w:val="00295FEB"/>
    <w:rsid w:val="00297A8E"/>
    <w:rsid w:val="002A0378"/>
    <w:rsid w:val="002A0AA6"/>
    <w:rsid w:val="002A29D7"/>
    <w:rsid w:val="002A2A89"/>
    <w:rsid w:val="002A2FE0"/>
    <w:rsid w:val="002A3335"/>
    <w:rsid w:val="002A3AE7"/>
    <w:rsid w:val="002A44C3"/>
    <w:rsid w:val="002A5A18"/>
    <w:rsid w:val="002A6B21"/>
    <w:rsid w:val="002A6FA5"/>
    <w:rsid w:val="002A7A00"/>
    <w:rsid w:val="002A7FF5"/>
    <w:rsid w:val="002B1229"/>
    <w:rsid w:val="002B1F02"/>
    <w:rsid w:val="002B3026"/>
    <w:rsid w:val="002B395E"/>
    <w:rsid w:val="002B3DB6"/>
    <w:rsid w:val="002B465A"/>
    <w:rsid w:val="002B55E2"/>
    <w:rsid w:val="002B58D6"/>
    <w:rsid w:val="002B5B93"/>
    <w:rsid w:val="002B63DE"/>
    <w:rsid w:val="002B654E"/>
    <w:rsid w:val="002B7029"/>
    <w:rsid w:val="002B784E"/>
    <w:rsid w:val="002C190A"/>
    <w:rsid w:val="002C2228"/>
    <w:rsid w:val="002C2892"/>
    <w:rsid w:val="002C29D1"/>
    <w:rsid w:val="002C2E69"/>
    <w:rsid w:val="002C475F"/>
    <w:rsid w:val="002C57C6"/>
    <w:rsid w:val="002C59EF"/>
    <w:rsid w:val="002C7808"/>
    <w:rsid w:val="002D0933"/>
    <w:rsid w:val="002D1A8D"/>
    <w:rsid w:val="002D3282"/>
    <w:rsid w:val="002D3629"/>
    <w:rsid w:val="002D4F8C"/>
    <w:rsid w:val="002D56C4"/>
    <w:rsid w:val="002D6907"/>
    <w:rsid w:val="002D73F6"/>
    <w:rsid w:val="002D7662"/>
    <w:rsid w:val="002D7D92"/>
    <w:rsid w:val="002E03B9"/>
    <w:rsid w:val="002E287D"/>
    <w:rsid w:val="002E38C3"/>
    <w:rsid w:val="002E70D7"/>
    <w:rsid w:val="002F1777"/>
    <w:rsid w:val="002F1AF9"/>
    <w:rsid w:val="002F1DBA"/>
    <w:rsid w:val="002F224F"/>
    <w:rsid w:val="002F5595"/>
    <w:rsid w:val="002F62AF"/>
    <w:rsid w:val="002F6AE1"/>
    <w:rsid w:val="002F6EA2"/>
    <w:rsid w:val="002F7A17"/>
    <w:rsid w:val="003011AB"/>
    <w:rsid w:val="00302FAE"/>
    <w:rsid w:val="00303AD1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23B3"/>
    <w:rsid w:val="0031349D"/>
    <w:rsid w:val="00316261"/>
    <w:rsid w:val="003162A7"/>
    <w:rsid w:val="00320FDD"/>
    <w:rsid w:val="00321167"/>
    <w:rsid w:val="00321C07"/>
    <w:rsid w:val="00321F42"/>
    <w:rsid w:val="00322D04"/>
    <w:rsid w:val="00323631"/>
    <w:rsid w:val="003239B6"/>
    <w:rsid w:val="00323DCA"/>
    <w:rsid w:val="00323E64"/>
    <w:rsid w:val="00326BA6"/>
    <w:rsid w:val="0033015A"/>
    <w:rsid w:val="003305F4"/>
    <w:rsid w:val="0033165E"/>
    <w:rsid w:val="00331A56"/>
    <w:rsid w:val="003329AD"/>
    <w:rsid w:val="00334274"/>
    <w:rsid w:val="003344C9"/>
    <w:rsid w:val="003350EA"/>
    <w:rsid w:val="00336972"/>
    <w:rsid w:val="003379E7"/>
    <w:rsid w:val="00340B7C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46B"/>
    <w:rsid w:val="00361C81"/>
    <w:rsid w:val="003640C4"/>
    <w:rsid w:val="0036470B"/>
    <w:rsid w:val="00364B5E"/>
    <w:rsid w:val="0036513E"/>
    <w:rsid w:val="00365B97"/>
    <w:rsid w:val="0036621D"/>
    <w:rsid w:val="003665B8"/>
    <w:rsid w:val="00366A19"/>
    <w:rsid w:val="00366D3D"/>
    <w:rsid w:val="0037050C"/>
    <w:rsid w:val="00370FBC"/>
    <w:rsid w:val="003720BA"/>
    <w:rsid w:val="00373701"/>
    <w:rsid w:val="0037557B"/>
    <w:rsid w:val="00375F9C"/>
    <w:rsid w:val="0037638F"/>
    <w:rsid w:val="0037656B"/>
    <w:rsid w:val="00377609"/>
    <w:rsid w:val="003776B3"/>
    <w:rsid w:val="00377CFD"/>
    <w:rsid w:val="00380501"/>
    <w:rsid w:val="00380C3A"/>
    <w:rsid w:val="00381A72"/>
    <w:rsid w:val="003823C8"/>
    <w:rsid w:val="003827BD"/>
    <w:rsid w:val="00382A1E"/>
    <w:rsid w:val="0038341A"/>
    <w:rsid w:val="00383AF7"/>
    <w:rsid w:val="003846FB"/>
    <w:rsid w:val="00385BA7"/>
    <w:rsid w:val="0038638E"/>
    <w:rsid w:val="00390816"/>
    <w:rsid w:val="0039450E"/>
    <w:rsid w:val="00394521"/>
    <w:rsid w:val="00394E7C"/>
    <w:rsid w:val="003962C1"/>
    <w:rsid w:val="00397096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57FB"/>
    <w:rsid w:val="003A6620"/>
    <w:rsid w:val="003A6C70"/>
    <w:rsid w:val="003B0AF6"/>
    <w:rsid w:val="003B143C"/>
    <w:rsid w:val="003B233B"/>
    <w:rsid w:val="003B34A7"/>
    <w:rsid w:val="003B37D3"/>
    <w:rsid w:val="003B460E"/>
    <w:rsid w:val="003B59FE"/>
    <w:rsid w:val="003B5DCB"/>
    <w:rsid w:val="003C01AF"/>
    <w:rsid w:val="003C1675"/>
    <w:rsid w:val="003C1992"/>
    <w:rsid w:val="003C19EC"/>
    <w:rsid w:val="003C2A94"/>
    <w:rsid w:val="003C34D1"/>
    <w:rsid w:val="003C4B1C"/>
    <w:rsid w:val="003C6422"/>
    <w:rsid w:val="003C7554"/>
    <w:rsid w:val="003D02D0"/>
    <w:rsid w:val="003D0A4B"/>
    <w:rsid w:val="003D1C84"/>
    <w:rsid w:val="003D21E9"/>
    <w:rsid w:val="003D2AC1"/>
    <w:rsid w:val="003D31F7"/>
    <w:rsid w:val="003D3DDD"/>
    <w:rsid w:val="003D50AB"/>
    <w:rsid w:val="003D601B"/>
    <w:rsid w:val="003D674F"/>
    <w:rsid w:val="003D7571"/>
    <w:rsid w:val="003D7DA8"/>
    <w:rsid w:val="003E12A4"/>
    <w:rsid w:val="003E2772"/>
    <w:rsid w:val="003E2BBC"/>
    <w:rsid w:val="003E2E2B"/>
    <w:rsid w:val="003E33AD"/>
    <w:rsid w:val="003E3957"/>
    <w:rsid w:val="003E3B20"/>
    <w:rsid w:val="003E4147"/>
    <w:rsid w:val="003E5979"/>
    <w:rsid w:val="003E5D81"/>
    <w:rsid w:val="003E7021"/>
    <w:rsid w:val="003E7F03"/>
    <w:rsid w:val="003F05B9"/>
    <w:rsid w:val="003F0E2F"/>
    <w:rsid w:val="003F1740"/>
    <w:rsid w:val="003F1862"/>
    <w:rsid w:val="003F1F68"/>
    <w:rsid w:val="003F242E"/>
    <w:rsid w:val="003F2C8F"/>
    <w:rsid w:val="003F4F5B"/>
    <w:rsid w:val="003F60C6"/>
    <w:rsid w:val="004004BF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0606F"/>
    <w:rsid w:val="00406B6F"/>
    <w:rsid w:val="0041023A"/>
    <w:rsid w:val="00410CD1"/>
    <w:rsid w:val="0041166F"/>
    <w:rsid w:val="00411851"/>
    <w:rsid w:val="0041190F"/>
    <w:rsid w:val="00411A07"/>
    <w:rsid w:val="00412B03"/>
    <w:rsid w:val="00414390"/>
    <w:rsid w:val="00414EBF"/>
    <w:rsid w:val="004167FF"/>
    <w:rsid w:val="00416B42"/>
    <w:rsid w:val="004209C4"/>
    <w:rsid w:val="0042131F"/>
    <w:rsid w:val="00421CDC"/>
    <w:rsid w:val="00422213"/>
    <w:rsid w:val="004224DA"/>
    <w:rsid w:val="00422FF2"/>
    <w:rsid w:val="0042331D"/>
    <w:rsid w:val="00425798"/>
    <w:rsid w:val="0042593D"/>
    <w:rsid w:val="00425CA9"/>
    <w:rsid w:val="00425E5D"/>
    <w:rsid w:val="004264F9"/>
    <w:rsid w:val="0042745B"/>
    <w:rsid w:val="004323D6"/>
    <w:rsid w:val="00432713"/>
    <w:rsid w:val="00433A20"/>
    <w:rsid w:val="00434585"/>
    <w:rsid w:val="00435763"/>
    <w:rsid w:val="00436157"/>
    <w:rsid w:val="0043648F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B75"/>
    <w:rsid w:val="00445533"/>
    <w:rsid w:val="0044670E"/>
    <w:rsid w:val="00446D21"/>
    <w:rsid w:val="0044793D"/>
    <w:rsid w:val="00447AF7"/>
    <w:rsid w:val="00452313"/>
    <w:rsid w:val="00452698"/>
    <w:rsid w:val="00453C18"/>
    <w:rsid w:val="00454AF2"/>
    <w:rsid w:val="00456955"/>
    <w:rsid w:val="00456A0E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7E07"/>
    <w:rsid w:val="004714FF"/>
    <w:rsid w:val="00471DCF"/>
    <w:rsid w:val="00472317"/>
    <w:rsid w:val="00472B25"/>
    <w:rsid w:val="00472FCE"/>
    <w:rsid w:val="0047381D"/>
    <w:rsid w:val="0047387D"/>
    <w:rsid w:val="00475555"/>
    <w:rsid w:val="00475FFF"/>
    <w:rsid w:val="00476A49"/>
    <w:rsid w:val="00476DF5"/>
    <w:rsid w:val="00477A65"/>
    <w:rsid w:val="004812E1"/>
    <w:rsid w:val="00481B3F"/>
    <w:rsid w:val="00483D5E"/>
    <w:rsid w:val="00484E72"/>
    <w:rsid w:val="00486675"/>
    <w:rsid w:val="00486F35"/>
    <w:rsid w:val="004904B4"/>
    <w:rsid w:val="0049084B"/>
    <w:rsid w:val="00490A61"/>
    <w:rsid w:val="004915F2"/>
    <w:rsid w:val="00491FEA"/>
    <w:rsid w:val="00493971"/>
    <w:rsid w:val="00494D8A"/>
    <w:rsid w:val="00494F00"/>
    <w:rsid w:val="00496772"/>
    <w:rsid w:val="004A0A68"/>
    <w:rsid w:val="004A0DFD"/>
    <w:rsid w:val="004A11B1"/>
    <w:rsid w:val="004A1250"/>
    <w:rsid w:val="004A134E"/>
    <w:rsid w:val="004A2396"/>
    <w:rsid w:val="004A2B79"/>
    <w:rsid w:val="004A30B4"/>
    <w:rsid w:val="004A33E6"/>
    <w:rsid w:val="004A3CEA"/>
    <w:rsid w:val="004A40E8"/>
    <w:rsid w:val="004A5723"/>
    <w:rsid w:val="004A68E6"/>
    <w:rsid w:val="004A71F5"/>
    <w:rsid w:val="004A7B26"/>
    <w:rsid w:val="004B138B"/>
    <w:rsid w:val="004B1504"/>
    <w:rsid w:val="004B1727"/>
    <w:rsid w:val="004B18E8"/>
    <w:rsid w:val="004B1B07"/>
    <w:rsid w:val="004B1C32"/>
    <w:rsid w:val="004B2114"/>
    <w:rsid w:val="004B27D2"/>
    <w:rsid w:val="004B3D1D"/>
    <w:rsid w:val="004B5663"/>
    <w:rsid w:val="004B6651"/>
    <w:rsid w:val="004B7F24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5878"/>
    <w:rsid w:val="004C67E8"/>
    <w:rsid w:val="004D018F"/>
    <w:rsid w:val="004D0F9E"/>
    <w:rsid w:val="004D152D"/>
    <w:rsid w:val="004D17D5"/>
    <w:rsid w:val="004D1846"/>
    <w:rsid w:val="004D22A6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257B"/>
    <w:rsid w:val="004E2976"/>
    <w:rsid w:val="004E314B"/>
    <w:rsid w:val="004E65BF"/>
    <w:rsid w:val="004E6C99"/>
    <w:rsid w:val="004E73AD"/>
    <w:rsid w:val="004F004F"/>
    <w:rsid w:val="004F0666"/>
    <w:rsid w:val="004F0C72"/>
    <w:rsid w:val="004F1F62"/>
    <w:rsid w:val="004F1F83"/>
    <w:rsid w:val="004F213B"/>
    <w:rsid w:val="004F2ABA"/>
    <w:rsid w:val="004F4848"/>
    <w:rsid w:val="004F4D12"/>
    <w:rsid w:val="004F588B"/>
    <w:rsid w:val="004F5DE9"/>
    <w:rsid w:val="004F5E01"/>
    <w:rsid w:val="004F5E82"/>
    <w:rsid w:val="004F61B9"/>
    <w:rsid w:val="004F728E"/>
    <w:rsid w:val="004F7556"/>
    <w:rsid w:val="005027D9"/>
    <w:rsid w:val="005038FD"/>
    <w:rsid w:val="0050485F"/>
    <w:rsid w:val="00505E23"/>
    <w:rsid w:val="00512067"/>
    <w:rsid w:val="00517C0B"/>
    <w:rsid w:val="00520588"/>
    <w:rsid w:val="00522386"/>
    <w:rsid w:val="00524361"/>
    <w:rsid w:val="00524BF8"/>
    <w:rsid w:val="005254D4"/>
    <w:rsid w:val="0052573F"/>
    <w:rsid w:val="005267EC"/>
    <w:rsid w:val="0052703E"/>
    <w:rsid w:val="0053050D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1039"/>
    <w:rsid w:val="0054239E"/>
    <w:rsid w:val="005423B3"/>
    <w:rsid w:val="00542622"/>
    <w:rsid w:val="0054428C"/>
    <w:rsid w:val="005445E2"/>
    <w:rsid w:val="00544AD3"/>
    <w:rsid w:val="005453C5"/>
    <w:rsid w:val="005458B0"/>
    <w:rsid w:val="005463FB"/>
    <w:rsid w:val="0054711A"/>
    <w:rsid w:val="00547508"/>
    <w:rsid w:val="00550FA1"/>
    <w:rsid w:val="005510F0"/>
    <w:rsid w:val="00551188"/>
    <w:rsid w:val="0055124B"/>
    <w:rsid w:val="00551DB9"/>
    <w:rsid w:val="005530EB"/>
    <w:rsid w:val="00553D9C"/>
    <w:rsid w:val="00554F57"/>
    <w:rsid w:val="00555472"/>
    <w:rsid w:val="0055568F"/>
    <w:rsid w:val="00557B70"/>
    <w:rsid w:val="005603AB"/>
    <w:rsid w:val="00560A9D"/>
    <w:rsid w:val="00561192"/>
    <w:rsid w:val="005614FC"/>
    <w:rsid w:val="00562666"/>
    <w:rsid w:val="00562832"/>
    <w:rsid w:val="00563E15"/>
    <w:rsid w:val="00564441"/>
    <w:rsid w:val="00565FBA"/>
    <w:rsid w:val="005664FB"/>
    <w:rsid w:val="00566B02"/>
    <w:rsid w:val="00567A38"/>
    <w:rsid w:val="00567F86"/>
    <w:rsid w:val="00570E68"/>
    <w:rsid w:val="0057345B"/>
    <w:rsid w:val="00573726"/>
    <w:rsid w:val="0057549F"/>
    <w:rsid w:val="00575F10"/>
    <w:rsid w:val="00575F14"/>
    <w:rsid w:val="00576237"/>
    <w:rsid w:val="005768D6"/>
    <w:rsid w:val="00577390"/>
    <w:rsid w:val="00577ADF"/>
    <w:rsid w:val="00580DCB"/>
    <w:rsid w:val="005815D5"/>
    <w:rsid w:val="00582DAD"/>
    <w:rsid w:val="0058328C"/>
    <w:rsid w:val="005839C3"/>
    <w:rsid w:val="00583E20"/>
    <w:rsid w:val="00583F08"/>
    <w:rsid w:val="005841BC"/>
    <w:rsid w:val="005846CF"/>
    <w:rsid w:val="00584A40"/>
    <w:rsid w:val="00584E6E"/>
    <w:rsid w:val="0058549A"/>
    <w:rsid w:val="00585C82"/>
    <w:rsid w:val="00587322"/>
    <w:rsid w:val="00587D36"/>
    <w:rsid w:val="005904B6"/>
    <w:rsid w:val="005906A8"/>
    <w:rsid w:val="00590714"/>
    <w:rsid w:val="005909A6"/>
    <w:rsid w:val="005914F6"/>
    <w:rsid w:val="00591F1D"/>
    <w:rsid w:val="0059270F"/>
    <w:rsid w:val="00592CC1"/>
    <w:rsid w:val="00592DFF"/>
    <w:rsid w:val="00594617"/>
    <w:rsid w:val="00595604"/>
    <w:rsid w:val="00595781"/>
    <w:rsid w:val="005964BA"/>
    <w:rsid w:val="00596C99"/>
    <w:rsid w:val="00596DE5"/>
    <w:rsid w:val="0059724B"/>
    <w:rsid w:val="005973E8"/>
    <w:rsid w:val="00597690"/>
    <w:rsid w:val="005A0938"/>
    <w:rsid w:val="005A1D45"/>
    <w:rsid w:val="005A2436"/>
    <w:rsid w:val="005A3015"/>
    <w:rsid w:val="005A45FB"/>
    <w:rsid w:val="005A5D0F"/>
    <w:rsid w:val="005A65CD"/>
    <w:rsid w:val="005A76AF"/>
    <w:rsid w:val="005B0159"/>
    <w:rsid w:val="005B0192"/>
    <w:rsid w:val="005B2CE7"/>
    <w:rsid w:val="005B3464"/>
    <w:rsid w:val="005B3496"/>
    <w:rsid w:val="005B350F"/>
    <w:rsid w:val="005B35F9"/>
    <w:rsid w:val="005B40F1"/>
    <w:rsid w:val="005B4EBE"/>
    <w:rsid w:val="005B53C3"/>
    <w:rsid w:val="005B69C4"/>
    <w:rsid w:val="005B6A5A"/>
    <w:rsid w:val="005B6AF5"/>
    <w:rsid w:val="005B72C7"/>
    <w:rsid w:val="005C02B9"/>
    <w:rsid w:val="005C0330"/>
    <w:rsid w:val="005C3734"/>
    <w:rsid w:val="005C37AE"/>
    <w:rsid w:val="005C3B76"/>
    <w:rsid w:val="005C3CBE"/>
    <w:rsid w:val="005C4B27"/>
    <w:rsid w:val="005C6244"/>
    <w:rsid w:val="005C673F"/>
    <w:rsid w:val="005C6A2D"/>
    <w:rsid w:val="005C7DDD"/>
    <w:rsid w:val="005D0219"/>
    <w:rsid w:val="005D1DFA"/>
    <w:rsid w:val="005D1FAF"/>
    <w:rsid w:val="005D263D"/>
    <w:rsid w:val="005D3D78"/>
    <w:rsid w:val="005D48D0"/>
    <w:rsid w:val="005D57B9"/>
    <w:rsid w:val="005D7EE5"/>
    <w:rsid w:val="005E1BFE"/>
    <w:rsid w:val="005E214A"/>
    <w:rsid w:val="005E2C8D"/>
    <w:rsid w:val="005E35DD"/>
    <w:rsid w:val="005E4032"/>
    <w:rsid w:val="005E42F4"/>
    <w:rsid w:val="005E4327"/>
    <w:rsid w:val="005E472A"/>
    <w:rsid w:val="005E4B23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2D6D"/>
    <w:rsid w:val="00603A53"/>
    <w:rsid w:val="0060454B"/>
    <w:rsid w:val="006056B6"/>
    <w:rsid w:val="006076B7"/>
    <w:rsid w:val="006101F6"/>
    <w:rsid w:val="00611DCB"/>
    <w:rsid w:val="0061215E"/>
    <w:rsid w:val="00613510"/>
    <w:rsid w:val="006136CE"/>
    <w:rsid w:val="00613AEE"/>
    <w:rsid w:val="00614237"/>
    <w:rsid w:val="006161CD"/>
    <w:rsid w:val="00620515"/>
    <w:rsid w:val="00621718"/>
    <w:rsid w:val="0062240B"/>
    <w:rsid w:val="00623029"/>
    <w:rsid w:val="00624263"/>
    <w:rsid w:val="006242E0"/>
    <w:rsid w:val="006267C2"/>
    <w:rsid w:val="00627077"/>
    <w:rsid w:val="00627286"/>
    <w:rsid w:val="00631B2D"/>
    <w:rsid w:val="00632DA0"/>
    <w:rsid w:val="00632FFF"/>
    <w:rsid w:val="006332DD"/>
    <w:rsid w:val="006333E6"/>
    <w:rsid w:val="00635D40"/>
    <w:rsid w:val="00635EB7"/>
    <w:rsid w:val="006370FB"/>
    <w:rsid w:val="00637315"/>
    <w:rsid w:val="0064025E"/>
    <w:rsid w:val="00641BA8"/>
    <w:rsid w:val="006424F5"/>
    <w:rsid w:val="00642ADB"/>
    <w:rsid w:val="0064390F"/>
    <w:rsid w:val="00643AC4"/>
    <w:rsid w:val="00644C85"/>
    <w:rsid w:val="00646673"/>
    <w:rsid w:val="00647139"/>
    <w:rsid w:val="00647209"/>
    <w:rsid w:val="00647B00"/>
    <w:rsid w:val="0065018E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6A54"/>
    <w:rsid w:val="00656B90"/>
    <w:rsid w:val="0065736F"/>
    <w:rsid w:val="00657560"/>
    <w:rsid w:val="00657B00"/>
    <w:rsid w:val="0066083F"/>
    <w:rsid w:val="00660E29"/>
    <w:rsid w:val="00661E64"/>
    <w:rsid w:val="006627C3"/>
    <w:rsid w:val="006636B1"/>
    <w:rsid w:val="0066388A"/>
    <w:rsid w:val="00665428"/>
    <w:rsid w:val="0066785C"/>
    <w:rsid w:val="006712D1"/>
    <w:rsid w:val="00672EFD"/>
    <w:rsid w:val="006741AF"/>
    <w:rsid w:val="0067435B"/>
    <w:rsid w:val="00677086"/>
    <w:rsid w:val="0067720E"/>
    <w:rsid w:val="006776B9"/>
    <w:rsid w:val="006803B5"/>
    <w:rsid w:val="006807F7"/>
    <w:rsid w:val="00680A1C"/>
    <w:rsid w:val="00682647"/>
    <w:rsid w:val="00682F03"/>
    <w:rsid w:val="00683C4A"/>
    <w:rsid w:val="00684203"/>
    <w:rsid w:val="006854C6"/>
    <w:rsid w:val="00686717"/>
    <w:rsid w:val="00686A99"/>
    <w:rsid w:val="00686A9A"/>
    <w:rsid w:val="00686DB7"/>
    <w:rsid w:val="00690433"/>
    <w:rsid w:val="0069093F"/>
    <w:rsid w:val="006912A6"/>
    <w:rsid w:val="006916AD"/>
    <w:rsid w:val="00691D50"/>
    <w:rsid w:val="0069343E"/>
    <w:rsid w:val="00693992"/>
    <w:rsid w:val="006943CA"/>
    <w:rsid w:val="00697BC7"/>
    <w:rsid w:val="006A0A33"/>
    <w:rsid w:val="006A0D7D"/>
    <w:rsid w:val="006A1EB5"/>
    <w:rsid w:val="006A21E1"/>
    <w:rsid w:val="006A3D6E"/>
    <w:rsid w:val="006A485D"/>
    <w:rsid w:val="006A4BF1"/>
    <w:rsid w:val="006A5222"/>
    <w:rsid w:val="006A5708"/>
    <w:rsid w:val="006A644D"/>
    <w:rsid w:val="006B0268"/>
    <w:rsid w:val="006B0577"/>
    <w:rsid w:val="006B112E"/>
    <w:rsid w:val="006B2128"/>
    <w:rsid w:val="006B3EA3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7F"/>
    <w:rsid w:val="006C499A"/>
    <w:rsid w:val="006C5845"/>
    <w:rsid w:val="006C6664"/>
    <w:rsid w:val="006C6CD8"/>
    <w:rsid w:val="006C7E3E"/>
    <w:rsid w:val="006D0714"/>
    <w:rsid w:val="006D12F9"/>
    <w:rsid w:val="006D1F88"/>
    <w:rsid w:val="006D20AD"/>
    <w:rsid w:val="006D21D6"/>
    <w:rsid w:val="006D3210"/>
    <w:rsid w:val="006D3C6C"/>
    <w:rsid w:val="006D4070"/>
    <w:rsid w:val="006D63B9"/>
    <w:rsid w:val="006D641B"/>
    <w:rsid w:val="006E0820"/>
    <w:rsid w:val="006E2200"/>
    <w:rsid w:val="006E2614"/>
    <w:rsid w:val="006E28E1"/>
    <w:rsid w:val="006E2EAB"/>
    <w:rsid w:val="006E45DC"/>
    <w:rsid w:val="006E4750"/>
    <w:rsid w:val="006E483C"/>
    <w:rsid w:val="006E4E52"/>
    <w:rsid w:val="006E5627"/>
    <w:rsid w:val="006F1515"/>
    <w:rsid w:val="006F2B5C"/>
    <w:rsid w:val="006F35DF"/>
    <w:rsid w:val="006F3CE9"/>
    <w:rsid w:val="006F4442"/>
    <w:rsid w:val="006F5143"/>
    <w:rsid w:val="006F5336"/>
    <w:rsid w:val="006F6F5E"/>
    <w:rsid w:val="006F785A"/>
    <w:rsid w:val="00701843"/>
    <w:rsid w:val="00702B40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70A9"/>
    <w:rsid w:val="007112DA"/>
    <w:rsid w:val="0071141D"/>
    <w:rsid w:val="00711C75"/>
    <w:rsid w:val="00711DDE"/>
    <w:rsid w:val="0071465C"/>
    <w:rsid w:val="00714894"/>
    <w:rsid w:val="00715517"/>
    <w:rsid w:val="00715B75"/>
    <w:rsid w:val="00720079"/>
    <w:rsid w:val="00720954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1662"/>
    <w:rsid w:val="007330BB"/>
    <w:rsid w:val="007334BF"/>
    <w:rsid w:val="007336D7"/>
    <w:rsid w:val="00734F22"/>
    <w:rsid w:val="0073519E"/>
    <w:rsid w:val="00735926"/>
    <w:rsid w:val="007375BE"/>
    <w:rsid w:val="00737CDE"/>
    <w:rsid w:val="00740996"/>
    <w:rsid w:val="00740FB8"/>
    <w:rsid w:val="00741847"/>
    <w:rsid w:val="007419BA"/>
    <w:rsid w:val="007419CC"/>
    <w:rsid w:val="007425A1"/>
    <w:rsid w:val="00743A52"/>
    <w:rsid w:val="0074436B"/>
    <w:rsid w:val="0074679C"/>
    <w:rsid w:val="00746C66"/>
    <w:rsid w:val="0074721A"/>
    <w:rsid w:val="00747E94"/>
    <w:rsid w:val="00747FEF"/>
    <w:rsid w:val="00750797"/>
    <w:rsid w:val="0075108A"/>
    <w:rsid w:val="0075125C"/>
    <w:rsid w:val="00753D3C"/>
    <w:rsid w:val="007541F0"/>
    <w:rsid w:val="0075617D"/>
    <w:rsid w:val="00756EC9"/>
    <w:rsid w:val="007604BA"/>
    <w:rsid w:val="00761352"/>
    <w:rsid w:val="0076148A"/>
    <w:rsid w:val="007616C4"/>
    <w:rsid w:val="00761D50"/>
    <w:rsid w:val="00762039"/>
    <w:rsid w:val="007620DF"/>
    <w:rsid w:val="00763FEF"/>
    <w:rsid w:val="00766724"/>
    <w:rsid w:val="0076750B"/>
    <w:rsid w:val="00772ECA"/>
    <w:rsid w:val="007738A3"/>
    <w:rsid w:val="00774785"/>
    <w:rsid w:val="007749DB"/>
    <w:rsid w:val="00775B7B"/>
    <w:rsid w:val="00776FD6"/>
    <w:rsid w:val="0077705F"/>
    <w:rsid w:val="00777AD0"/>
    <w:rsid w:val="00780364"/>
    <w:rsid w:val="00780D5D"/>
    <w:rsid w:val="007811D7"/>
    <w:rsid w:val="00782998"/>
    <w:rsid w:val="00783531"/>
    <w:rsid w:val="00784337"/>
    <w:rsid w:val="00784624"/>
    <w:rsid w:val="007847DB"/>
    <w:rsid w:val="00785204"/>
    <w:rsid w:val="00785733"/>
    <w:rsid w:val="00785FB3"/>
    <w:rsid w:val="00786469"/>
    <w:rsid w:val="00787FA7"/>
    <w:rsid w:val="00790082"/>
    <w:rsid w:val="007913B9"/>
    <w:rsid w:val="007925F3"/>
    <w:rsid w:val="00793DF0"/>
    <w:rsid w:val="00793F3F"/>
    <w:rsid w:val="007944F6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088"/>
    <w:rsid w:val="007B2584"/>
    <w:rsid w:val="007B278F"/>
    <w:rsid w:val="007B2E8E"/>
    <w:rsid w:val="007B3110"/>
    <w:rsid w:val="007B6126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74E6"/>
    <w:rsid w:val="007C7659"/>
    <w:rsid w:val="007D0363"/>
    <w:rsid w:val="007D3BEB"/>
    <w:rsid w:val="007D5B00"/>
    <w:rsid w:val="007D66C0"/>
    <w:rsid w:val="007D7532"/>
    <w:rsid w:val="007E019B"/>
    <w:rsid w:val="007E020B"/>
    <w:rsid w:val="007E0E02"/>
    <w:rsid w:val="007E2C1D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7F7C82"/>
    <w:rsid w:val="00800308"/>
    <w:rsid w:val="008008D3"/>
    <w:rsid w:val="008010C9"/>
    <w:rsid w:val="008012A6"/>
    <w:rsid w:val="008015FE"/>
    <w:rsid w:val="00801FC6"/>
    <w:rsid w:val="008029C9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06E07"/>
    <w:rsid w:val="008079E6"/>
    <w:rsid w:val="008123BB"/>
    <w:rsid w:val="0081322E"/>
    <w:rsid w:val="008135DB"/>
    <w:rsid w:val="008135F0"/>
    <w:rsid w:val="00813BF0"/>
    <w:rsid w:val="00814541"/>
    <w:rsid w:val="00814D6B"/>
    <w:rsid w:val="00815AFD"/>
    <w:rsid w:val="00816116"/>
    <w:rsid w:val="00816180"/>
    <w:rsid w:val="00820494"/>
    <w:rsid w:val="00823181"/>
    <w:rsid w:val="008236E0"/>
    <w:rsid w:val="00824697"/>
    <w:rsid w:val="00825437"/>
    <w:rsid w:val="00825D5E"/>
    <w:rsid w:val="0083004F"/>
    <w:rsid w:val="0083116C"/>
    <w:rsid w:val="008314D8"/>
    <w:rsid w:val="00834268"/>
    <w:rsid w:val="00836CDA"/>
    <w:rsid w:val="00841DC8"/>
    <w:rsid w:val="0084228E"/>
    <w:rsid w:val="0084306E"/>
    <w:rsid w:val="00843F48"/>
    <w:rsid w:val="00844EC2"/>
    <w:rsid w:val="00845017"/>
    <w:rsid w:val="0084575E"/>
    <w:rsid w:val="00846113"/>
    <w:rsid w:val="008467C1"/>
    <w:rsid w:val="008468AB"/>
    <w:rsid w:val="008470C1"/>
    <w:rsid w:val="008471AF"/>
    <w:rsid w:val="00851305"/>
    <w:rsid w:val="00851502"/>
    <w:rsid w:val="0085153D"/>
    <w:rsid w:val="00853289"/>
    <w:rsid w:val="00853C9F"/>
    <w:rsid w:val="00854D2B"/>
    <w:rsid w:val="00854D57"/>
    <w:rsid w:val="00855DE1"/>
    <w:rsid w:val="00857C9B"/>
    <w:rsid w:val="008601B1"/>
    <w:rsid w:val="0086078A"/>
    <w:rsid w:val="00860A3C"/>
    <w:rsid w:val="0086111B"/>
    <w:rsid w:val="008620F2"/>
    <w:rsid w:val="00862963"/>
    <w:rsid w:val="008630E4"/>
    <w:rsid w:val="00863A8E"/>
    <w:rsid w:val="00864ABF"/>
    <w:rsid w:val="00865C9A"/>
    <w:rsid w:val="00866146"/>
    <w:rsid w:val="00867A21"/>
    <w:rsid w:val="00867AAF"/>
    <w:rsid w:val="00867AF0"/>
    <w:rsid w:val="008723F9"/>
    <w:rsid w:val="00872503"/>
    <w:rsid w:val="0087288F"/>
    <w:rsid w:val="00873054"/>
    <w:rsid w:val="00873520"/>
    <w:rsid w:val="00873FBD"/>
    <w:rsid w:val="0087548C"/>
    <w:rsid w:val="00875EDD"/>
    <w:rsid w:val="00876A57"/>
    <w:rsid w:val="008801FB"/>
    <w:rsid w:val="00880532"/>
    <w:rsid w:val="008808E6"/>
    <w:rsid w:val="00880D4D"/>
    <w:rsid w:val="00882083"/>
    <w:rsid w:val="00883B68"/>
    <w:rsid w:val="0088490C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54D2"/>
    <w:rsid w:val="008956D9"/>
    <w:rsid w:val="008A07BD"/>
    <w:rsid w:val="008A0F27"/>
    <w:rsid w:val="008A116B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1F16"/>
    <w:rsid w:val="008B3FE3"/>
    <w:rsid w:val="008B536B"/>
    <w:rsid w:val="008B6445"/>
    <w:rsid w:val="008B72DB"/>
    <w:rsid w:val="008B7A83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D0E51"/>
    <w:rsid w:val="008D0FBA"/>
    <w:rsid w:val="008D1166"/>
    <w:rsid w:val="008D14DE"/>
    <w:rsid w:val="008D1594"/>
    <w:rsid w:val="008D1873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68C2"/>
    <w:rsid w:val="008D7043"/>
    <w:rsid w:val="008E26C8"/>
    <w:rsid w:val="008E32EC"/>
    <w:rsid w:val="008E34A8"/>
    <w:rsid w:val="008E519B"/>
    <w:rsid w:val="008E5378"/>
    <w:rsid w:val="008E5E27"/>
    <w:rsid w:val="008E6A09"/>
    <w:rsid w:val="008F0E9A"/>
    <w:rsid w:val="008F16B9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258C"/>
    <w:rsid w:val="0090261A"/>
    <w:rsid w:val="00904044"/>
    <w:rsid w:val="00905368"/>
    <w:rsid w:val="00905E8B"/>
    <w:rsid w:val="0090647D"/>
    <w:rsid w:val="009071EC"/>
    <w:rsid w:val="00907D29"/>
    <w:rsid w:val="00907E85"/>
    <w:rsid w:val="00910CAF"/>
    <w:rsid w:val="00912712"/>
    <w:rsid w:val="00913AFA"/>
    <w:rsid w:val="00914E6F"/>
    <w:rsid w:val="00915346"/>
    <w:rsid w:val="009153FD"/>
    <w:rsid w:val="00915C55"/>
    <w:rsid w:val="009161D4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F92"/>
    <w:rsid w:val="009300A6"/>
    <w:rsid w:val="00930206"/>
    <w:rsid w:val="009306EF"/>
    <w:rsid w:val="009311E5"/>
    <w:rsid w:val="00931B22"/>
    <w:rsid w:val="009322AE"/>
    <w:rsid w:val="00933E0B"/>
    <w:rsid w:val="0093505B"/>
    <w:rsid w:val="0094015D"/>
    <w:rsid w:val="00940B81"/>
    <w:rsid w:val="009417E5"/>
    <w:rsid w:val="00941E44"/>
    <w:rsid w:val="009439AA"/>
    <w:rsid w:val="009443F8"/>
    <w:rsid w:val="00944CE4"/>
    <w:rsid w:val="00945C0A"/>
    <w:rsid w:val="00945ECB"/>
    <w:rsid w:val="0094631E"/>
    <w:rsid w:val="00946BD3"/>
    <w:rsid w:val="00947C5C"/>
    <w:rsid w:val="00947EFA"/>
    <w:rsid w:val="0095021A"/>
    <w:rsid w:val="00951896"/>
    <w:rsid w:val="00951D7F"/>
    <w:rsid w:val="009532D4"/>
    <w:rsid w:val="009533C1"/>
    <w:rsid w:val="00953A43"/>
    <w:rsid w:val="00953FD2"/>
    <w:rsid w:val="00957014"/>
    <w:rsid w:val="00957505"/>
    <w:rsid w:val="0096016A"/>
    <w:rsid w:val="00960F2B"/>
    <w:rsid w:val="00961086"/>
    <w:rsid w:val="00961990"/>
    <w:rsid w:val="009624A5"/>
    <w:rsid w:val="00962EBC"/>
    <w:rsid w:val="00967DDA"/>
    <w:rsid w:val="009708F8"/>
    <w:rsid w:val="0097198D"/>
    <w:rsid w:val="00971A78"/>
    <w:rsid w:val="00972E3A"/>
    <w:rsid w:val="00973623"/>
    <w:rsid w:val="009736E3"/>
    <w:rsid w:val="009739B7"/>
    <w:rsid w:val="00974FAA"/>
    <w:rsid w:val="00975704"/>
    <w:rsid w:val="00976509"/>
    <w:rsid w:val="00976962"/>
    <w:rsid w:val="00977ED5"/>
    <w:rsid w:val="009809D0"/>
    <w:rsid w:val="00980A6B"/>
    <w:rsid w:val="00980FF7"/>
    <w:rsid w:val="009826B8"/>
    <w:rsid w:val="00982DF0"/>
    <w:rsid w:val="009831CC"/>
    <w:rsid w:val="00984F04"/>
    <w:rsid w:val="0098575A"/>
    <w:rsid w:val="00986B68"/>
    <w:rsid w:val="00986E59"/>
    <w:rsid w:val="00987A8C"/>
    <w:rsid w:val="00991090"/>
    <w:rsid w:val="009918CB"/>
    <w:rsid w:val="00992010"/>
    <w:rsid w:val="00992ADB"/>
    <w:rsid w:val="009931B6"/>
    <w:rsid w:val="009931FC"/>
    <w:rsid w:val="00993318"/>
    <w:rsid w:val="00993BF7"/>
    <w:rsid w:val="00995871"/>
    <w:rsid w:val="00996112"/>
    <w:rsid w:val="009A05DF"/>
    <w:rsid w:val="009A3D65"/>
    <w:rsid w:val="009A40CE"/>
    <w:rsid w:val="009A4BF2"/>
    <w:rsid w:val="009A557C"/>
    <w:rsid w:val="009A5A2B"/>
    <w:rsid w:val="009A687F"/>
    <w:rsid w:val="009A75A6"/>
    <w:rsid w:val="009A78B3"/>
    <w:rsid w:val="009B059E"/>
    <w:rsid w:val="009B0927"/>
    <w:rsid w:val="009B11C3"/>
    <w:rsid w:val="009B15A3"/>
    <w:rsid w:val="009B16F8"/>
    <w:rsid w:val="009B1B4E"/>
    <w:rsid w:val="009B254F"/>
    <w:rsid w:val="009B3C23"/>
    <w:rsid w:val="009B4431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39E"/>
    <w:rsid w:val="009C66E3"/>
    <w:rsid w:val="009C6B6F"/>
    <w:rsid w:val="009C7F10"/>
    <w:rsid w:val="009D0B8F"/>
    <w:rsid w:val="009D0D4D"/>
    <w:rsid w:val="009D2443"/>
    <w:rsid w:val="009D2658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2E4F"/>
    <w:rsid w:val="009E360C"/>
    <w:rsid w:val="009E3DCC"/>
    <w:rsid w:val="009E4059"/>
    <w:rsid w:val="009E5142"/>
    <w:rsid w:val="009E556D"/>
    <w:rsid w:val="009E580E"/>
    <w:rsid w:val="009E5952"/>
    <w:rsid w:val="009E59D2"/>
    <w:rsid w:val="009E5F5B"/>
    <w:rsid w:val="009E729B"/>
    <w:rsid w:val="009F0F2C"/>
    <w:rsid w:val="009F10A5"/>
    <w:rsid w:val="009F10BF"/>
    <w:rsid w:val="009F1443"/>
    <w:rsid w:val="009F1B26"/>
    <w:rsid w:val="009F28BA"/>
    <w:rsid w:val="009F2E82"/>
    <w:rsid w:val="009F623C"/>
    <w:rsid w:val="009F7BF0"/>
    <w:rsid w:val="00A008BF"/>
    <w:rsid w:val="00A00BFA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10409"/>
    <w:rsid w:val="00A104F3"/>
    <w:rsid w:val="00A10BC9"/>
    <w:rsid w:val="00A10CE4"/>
    <w:rsid w:val="00A13FB4"/>
    <w:rsid w:val="00A1429D"/>
    <w:rsid w:val="00A1430F"/>
    <w:rsid w:val="00A14FE1"/>
    <w:rsid w:val="00A15BA4"/>
    <w:rsid w:val="00A15FE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5FEF"/>
    <w:rsid w:val="00A2640F"/>
    <w:rsid w:val="00A26460"/>
    <w:rsid w:val="00A27B50"/>
    <w:rsid w:val="00A31200"/>
    <w:rsid w:val="00A31635"/>
    <w:rsid w:val="00A31A72"/>
    <w:rsid w:val="00A31D2D"/>
    <w:rsid w:val="00A329A7"/>
    <w:rsid w:val="00A32DA8"/>
    <w:rsid w:val="00A3300A"/>
    <w:rsid w:val="00A370DA"/>
    <w:rsid w:val="00A402EC"/>
    <w:rsid w:val="00A4157D"/>
    <w:rsid w:val="00A4259D"/>
    <w:rsid w:val="00A445D9"/>
    <w:rsid w:val="00A44615"/>
    <w:rsid w:val="00A44D05"/>
    <w:rsid w:val="00A45D16"/>
    <w:rsid w:val="00A46139"/>
    <w:rsid w:val="00A4790B"/>
    <w:rsid w:val="00A47D29"/>
    <w:rsid w:val="00A50E6F"/>
    <w:rsid w:val="00A5223A"/>
    <w:rsid w:val="00A52612"/>
    <w:rsid w:val="00A52ECB"/>
    <w:rsid w:val="00A54DA3"/>
    <w:rsid w:val="00A56074"/>
    <w:rsid w:val="00A564AA"/>
    <w:rsid w:val="00A602B8"/>
    <w:rsid w:val="00A60373"/>
    <w:rsid w:val="00A60B91"/>
    <w:rsid w:val="00A6124B"/>
    <w:rsid w:val="00A61B78"/>
    <w:rsid w:val="00A61D86"/>
    <w:rsid w:val="00A637B3"/>
    <w:rsid w:val="00A653CA"/>
    <w:rsid w:val="00A6585A"/>
    <w:rsid w:val="00A6648C"/>
    <w:rsid w:val="00A66E91"/>
    <w:rsid w:val="00A670ED"/>
    <w:rsid w:val="00A7035C"/>
    <w:rsid w:val="00A70627"/>
    <w:rsid w:val="00A70911"/>
    <w:rsid w:val="00A71384"/>
    <w:rsid w:val="00A71C46"/>
    <w:rsid w:val="00A72064"/>
    <w:rsid w:val="00A734BC"/>
    <w:rsid w:val="00A736EF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60B8"/>
    <w:rsid w:val="00A9781E"/>
    <w:rsid w:val="00A97B9B"/>
    <w:rsid w:val="00AA026D"/>
    <w:rsid w:val="00AA1BB9"/>
    <w:rsid w:val="00AA26DE"/>
    <w:rsid w:val="00AA4245"/>
    <w:rsid w:val="00AA4979"/>
    <w:rsid w:val="00AA6C28"/>
    <w:rsid w:val="00AA780B"/>
    <w:rsid w:val="00AA7AA0"/>
    <w:rsid w:val="00AA7D93"/>
    <w:rsid w:val="00AB0B1A"/>
    <w:rsid w:val="00AB13C3"/>
    <w:rsid w:val="00AB3D29"/>
    <w:rsid w:val="00AB4290"/>
    <w:rsid w:val="00AB50F5"/>
    <w:rsid w:val="00AB55A0"/>
    <w:rsid w:val="00AB5A0C"/>
    <w:rsid w:val="00AB657A"/>
    <w:rsid w:val="00AC0106"/>
    <w:rsid w:val="00AC0671"/>
    <w:rsid w:val="00AC086D"/>
    <w:rsid w:val="00AC1ECB"/>
    <w:rsid w:val="00AC240A"/>
    <w:rsid w:val="00AC2928"/>
    <w:rsid w:val="00AC30FD"/>
    <w:rsid w:val="00AC323E"/>
    <w:rsid w:val="00AC3280"/>
    <w:rsid w:val="00AC3646"/>
    <w:rsid w:val="00AC36D2"/>
    <w:rsid w:val="00AC4CF2"/>
    <w:rsid w:val="00AC50CD"/>
    <w:rsid w:val="00AC7855"/>
    <w:rsid w:val="00AC7D79"/>
    <w:rsid w:val="00AD08AB"/>
    <w:rsid w:val="00AD10F2"/>
    <w:rsid w:val="00AD14E4"/>
    <w:rsid w:val="00AD18D3"/>
    <w:rsid w:val="00AD2A60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5A2D"/>
    <w:rsid w:val="00AE6068"/>
    <w:rsid w:val="00AE63BA"/>
    <w:rsid w:val="00AE699E"/>
    <w:rsid w:val="00AF036A"/>
    <w:rsid w:val="00AF145B"/>
    <w:rsid w:val="00AF1846"/>
    <w:rsid w:val="00AF1C17"/>
    <w:rsid w:val="00AF4328"/>
    <w:rsid w:val="00AF435E"/>
    <w:rsid w:val="00AF5639"/>
    <w:rsid w:val="00AF6BD5"/>
    <w:rsid w:val="00AF6BDF"/>
    <w:rsid w:val="00AF6F55"/>
    <w:rsid w:val="00AF7927"/>
    <w:rsid w:val="00AF7A86"/>
    <w:rsid w:val="00B0068E"/>
    <w:rsid w:val="00B00796"/>
    <w:rsid w:val="00B0088D"/>
    <w:rsid w:val="00B03002"/>
    <w:rsid w:val="00B031C4"/>
    <w:rsid w:val="00B04799"/>
    <w:rsid w:val="00B0480C"/>
    <w:rsid w:val="00B06685"/>
    <w:rsid w:val="00B068EE"/>
    <w:rsid w:val="00B06EC2"/>
    <w:rsid w:val="00B07ACB"/>
    <w:rsid w:val="00B10729"/>
    <w:rsid w:val="00B1207A"/>
    <w:rsid w:val="00B124B1"/>
    <w:rsid w:val="00B12C7C"/>
    <w:rsid w:val="00B13443"/>
    <w:rsid w:val="00B166FA"/>
    <w:rsid w:val="00B17155"/>
    <w:rsid w:val="00B17737"/>
    <w:rsid w:val="00B20F8A"/>
    <w:rsid w:val="00B220FB"/>
    <w:rsid w:val="00B22490"/>
    <w:rsid w:val="00B23A95"/>
    <w:rsid w:val="00B23AD0"/>
    <w:rsid w:val="00B24057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912"/>
    <w:rsid w:val="00B34242"/>
    <w:rsid w:val="00B346E7"/>
    <w:rsid w:val="00B34B91"/>
    <w:rsid w:val="00B34D7C"/>
    <w:rsid w:val="00B35202"/>
    <w:rsid w:val="00B35761"/>
    <w:rsid w:val="00B362D7"/>
    <w:rsid w:val="00B36560"/>
    <w:rsid w:val="00B36688"/>
    <w:rsid w:val="00B370C1"/>
    <w:rsid w:val="00B40DEF"/>
    <w:rsid w:val="00B41FBA"/>
    <w:rsid w:val="00B4211D"/>
    <w:rsid w:val="00B423F6"/>
    <w:rsid w:val="00B4242E"/>
    <w:rsid w:val="00B42480"/>
    <w:rsid w:val="00B4376C"/>
    <w:rsid w:val="00B4542E"/>
    <w:rsid w:val="00B454FE"/>
    <w:rsid w:val="00B459B4"/>
    <w:rsid w:val="00B46913"/>
    <w:rsid w:val="00B47FBE"/>
    <w:rsid w:val="00B50BA3"/>
    <w:rsid w:val="00B51EF5"/>
    <w:rsid w:val="00B52B7E"/>
    <w:rsid w:val="00B539E7"/>
    <w:rsid w:val="00B5467F"/>
    <w:rsid w:val="00B546F9"/>
    <w:rsid w:val="00B54832"/>
    <w:rsid w:val="00B54AF5"/>
    <w:rsid w:val="00B54CAD"/>
    <w:rsid w:val="00B566DD"/>
    <w:rsid w:val="00B5726B"/>
    <w:rsid w:val="00B57ADD"/>
    <w:rsid w:val="00B57CD3"/>
    <w:rsid w:val="00B600B1"/>
    <w:rsid w:val="00B61993"/>
    <w:rsid w:val="00B62475"/>
    <w:rsid w:val="00B62530"/>
    <w:rsid w:val="00B6293A"/>
    <w:rsid w:val="00B62C5E"/>
    <w:rsid w:val="00B62EA8"/>
    <w:rsid w:val="00B644F3"/>
    <w:rsid w:val="00B6601A"/>
    <w:rsid w:val="00B67B80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6451"/>
    <w:rsid w:val="00B76564"/>
    <w:rsid w:val="00B769DF"/>
    <w:rsid w:val="00B76B8A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234A"/>
    <w:rsid w:val="00B93E4C"/>
    <w:rsid w:val="00B971AF"/>
    <w:rsid w:val="00B97E67"/>
    <w:rsid w:val="00BA0F0F"/>
    <w:rsid w:val="00BA174F"/>
    <w:rsid w:val="00BA1A86"/>
    <w:rsid w:val="00BA31ED"/>
    <w:rsid w:val="00BA5F53"/>
    <w:rsid w:val="00BA66F6"/>
    <w:rsid w:val="00BA6C23"/>
    <w:rsid w:val="00BA74E8"/>
    <w:rsid w:val="00BB0637"/>
    <w:rsid w:val="00BB1AC4"/>
    <w:rsid w:val="00BB1FBB"/>
    <w:rsid w:val="00BB1FFD"/>
    <w:rsid w:val="00BB2FDA"/>
    <w:rsid w:val="00BB4E79"/>
    <w:rsid w:val="00BB5A8E"/>
    <w:rsid w:val="00BB621F"/>
    <w:rsid w:val="00BB6CDF"/>
    <w:rsid w:val="00BB6F85"/>
    <w:rsid w:val="00BB7007"/>
    <w:rsid w:val="00BC37C7"/>
    <w:rsid w:val="00BC4D34"/>
    <w:rsid w:val="00BC4E78"/>
    <w:rsid w:val="00BC4ECB"/>
    <w:rsid w:val="00BC7723"/>
    <w:rsid w:val="00BD2394"/>
    <w:rsid w:val="00BD2C55"/>
    <w:rsid w:val="00BD36FD"/>
    <w:rsid w:val="00BD3C07"/>
    <w:rsid w:val="00BD40FD"/>
    <w:rsid w:val="00BD45D8"/>
    <w:rsid w:val="00BD52EF"/>
    <w:rsid w:val="00BD5D23"/>
    <w:rsid w:val="00BD787A"/>
    <w:rsid w:val="00BD7FAF"/>
    <w:rsid w:val="00BE174C"/>
    <w:rsid w:val="00BE194F"/>
    <w:rsid w:val="00BE1D7B"/>
    <w:rsid w:val="00BE1E61"/>
    <w:rsid w:val="00BE5C0C"/>
    <w:rsid w:val="00BE6E4A"/>
    <w:rsid w:val="00BE6F1D"/>
    <w:rsid w:val="00BE7175"/>
    <w:rsid w:val="00BE76FF"/>
    <w:rsid w:val="00BF01DA"/>
    <w:rsid w:val="00BF07BB"/>
    <w:rsid w:val="00BF10E6"/>
    <w:rsid w:val="00BF15C5"/>
    <w:rsid w:val="00BF1C01"/>
    <w:rsid w:val="00BF20C0"/>
    <w:rsid w:val="00BF2555"/>
    <w:rsid w:val="00BF38BD"/>
    <w:rsid w:val="00BF3997"/>
    <w:rsid w:val="00BF40CE"/>
    <w:rsid w:val="00BF529A"/>
    <w:rsid w:val="00BF60C9"/>
    <w:rsid w:val="00BF64D2"/>
    <w:rsid w:val="00BF7429"/>
    <w:rsid w:val="00C001C5"/>
    <w:rsid w:val="00C029EC"/>
    <w:rsid w:val="00C030B9"/>
    <w:rsid w:val="00C04213"/>
    <w:rsid w:val="00C04249"/>
    <w:rsid w:val="00C046ED"/>
    <w:rsid w:val="00C04711"/>
    <w:rsid w:val="00C050FA"/>
    <w:rsid w:val="00C05A80"/>
    <w:rsid w:val="00C1029C"/>
    <w:rsid w:val="00C1131E"/>
    <w:rsid w:val="00C12DD1"/>
    <w:rsid w:val="00C13927"/>
    <w:rsid w:val="00C13CFC"/>
    <w:rsid w:val="00C1572D"/>
    <w:rsid w:val="00C15A95"/>
    <w:rsid w:val="00C202E1"/>
    <w:rsid w:val="00C2157E"/>
    <w:rsid w:val="00C22C50"/>
    <w:rsid w:val="00C23463"/>
    <w:rsid w:val="00C23CC5"/>
    <w:rsid w:val="00C24145"/>
    <w:rsid w:val="00C267EB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1A0"/>
    <w:rsid w:val="00C339EC"/>
    <w:rsid w:val="00C33BEC"/>
    <w:rsid w:val="00C34465"/>
    <w:rsid w:val="00C34DE1"/>
    <w:rsid w:val="00C356B8"/>
    <w:rsid w:val="00C35E4E"/>
    <w:rsid w:val="00C370FF"/>
    <w:rsid w:val="00C37A98"/>
    <w:rsid w:val="00C40CD4"/>
    <w:rsid w:val="00C41924"/>
    <w:rsid w:val="00C42ECD"/>
    <w:rsid w:val="00C43083"/>
    <w:rsid w:val="00C43123"/>
    <w:rsid w:val="00C43CEB"/>
    <w:rsid w:val="00C440CF"/>
    <w:rsid w:val="00C453DA"/>
    <w:rsid w:val="00C468D4"/>
    <w:rsid w:val="00C46D6D"/>
    <w:rsid w:val="00C479E3"/>
    <w:rsid w:val="00C47B67"/>
    <w:rsid w:val="00C504BD"/>
    <w:rsid w:val="00C50821"/>
    <w:rsid w:val="00C50A17"/>
    <w:rsid w:val="00C50A80"/>
    <w:rsid w:val="00C50AAD"/>
    <w:rsid w:val="00C5114E"/>
    <w:rsid w:val="00C51492"/>
    <w:rsid w:val="00C51707"/>
    <w:rsid w:val="00C521D0"/>
    <w:rsid w:val="00C52E8D"/>
    <w:rsid w:val="00C532B2"/>
    <w:rsid w:val="00C539B9"/>
    <w:rsid w:val="00C54D00"/>
    <w:rsid w:val="00C55AC7"/>
    <w:rsid w:val="00C578B8"/>
    <w:rsid w:val="00C57F69"/>
    <w:rsid w:val="00C60F70"/>
    <w:rsid w:val="00C612EF"/>
    <w:rsid w:val="00C6167F"/>
    <w:rsid w:val="00C62C7D"/>
    <w:rsid w:val="00C62FC0"/>
    <w:rsid w:val="00C63331"/>
    <w:rsid w:val="00C63CFF"/>
    <w:rsid w:val="00C6558F"/>
    <w:rsid w:val="00C65953"/>
    <w:rsid w:val="00C65BFE"/>
    <w:rsid w:val="00C662AA"/>
    <w:rsid w:val="00C6709A"/>
    <w:rsid w:val="00C67287"/>
    <w:rsid w:val="00C67366"/>
    <w:rsid w:val="00C708DD"/>
    <w:rsid w:val="00C70C5E"/>
    <w:rsid w:val="00C72DC7"/>
    <w:rsid w:val="00C73248"/>
    <w:rsid w:val="00C73828"/>
    <w:rsid w:val="00C74AA8"/>
    <w:rsid w:val="00C753E8"/>
    <w:rsid w:val="00C7572D"/>
    <w:rsid w:val="00C7629F"/>
    <w:rsid w:val="00C766A6"/>
    <w:rsid w:val="00C77787"/>
    <w:rsid w:val="00C77796"/>
    <w:rsid w:val="00C80632"/>
    <w:rsid w:val="00C8130F"/>
    <w:rsid w:val="00C83B26"/>
    <w:rsid w:val="00C841ED"/>
    <w:rsid w:val="00C84468"/>
    <w:rsid w:val="00C85D2B"/>
    <w:rsid w:val="00C90518"/>
    <w:rsid w:val="00C928A0"/>
    <w:rsid w:val="00C93453"/>
    <w:rsid w:val="00C9348C"/>
    <w:rsid w:val="00C94333"/>
    <w:rsid w:val="00C958E8"/>
    <w:rsid w:val="00C96408"/>
    <w:rsid w:val="00C96509"/>
    <w:rsid w:val="00C96915"/>
    <w:rsid w:val="00C96B3D"/>
    <w:rsid w:val="00C97427"/>
    <w:rsid w:val="00C97646"/>
    <w:rsid w:val="00CA0825"/>
    <w:rsid w:val="00CA0BB0"/>
    <w:rsid w:val="00CA1848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B0141"/>
    <w:rsid w:val="00CB1F39"/>
    <w:rsid w:val="00CB226A"/>
    <w:rsid w:val="00CB2555"/>
    <w:rsid w:val="00CB27D0"/>
    <w:rsid w:val="00CB2A3C"/>
    <w:rsid w:val="00CB31BD"/>
    <w:rsid w:val="00CB4A2A"/>
    <w:rsid w:val="00CB5591"/>
    <w:rsid w:val="00CB741C"/>
    <w:rsid w:val="00CC146B"/>
    <w:rsid w:val="00CC1CE3"/>
    <w:rsid w:val="00CC2D7A"/>
    <w:rsid w:val="00CC2E27"/>
    <w:rsid w:val="00CC3CAB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C4C"/>
    <w:rsid w:val="00CD1D9B"/>
    <w:rsid w:val="00CD264C"/>
    <w:rsid w:val="00CD2AC3"/>
    <w:rsid w:val="00CD2C38"/>
    <w:rsid w:val="00CD2DA2"/>
    <w:rsid w:val="00CD2E31"/>
    <w:rsid w:val="00CD2E84"/>
    <w:rsid w:val="00CD2ECA"/>
    <w:rsid w:val="00CD3111"/>
    <w:rsid w:val="00CD33DD"/>
    <w:rsid w:val="00CD481C"/>
    <w:rsid w:val="00CD5F5C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F1372"/>
    <w:rsid w:val="00CF1EB3"/>
    <w:rsid w:val="00CF3EFD"/>
    <w:rsid w:val="00CF554B"/>
    <w:rsid w:val="00CF5CE2"/>
    <w:rsid w:val="00CF7DCD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5BCC"/>
    <w:rsid w:val="00D05FD7"/>
    <w:rsid w:val="00D0735B"/>
    <w:rsid w:val="00D111D8"/>
    <w:rsid w:val="00D1228B"/>
    <w:rsid w:val="00D12B5D"/>
    <w:rsid w:val="00D13898"/>
    <w:rsid w:val="00D13E0B"/>
    <w:rsid w:val="00D208C9"/>
    <w:rsid w:val="00D21010"/>
    <w:rsid w:val="00D21E35"/>
    <w:rsid w:val="00D21FA7"/>
    <w:rsid w:val="00D21FF9"/>
    <w:rsid w:val="00D222B3"/>
    <w:rsid w:val="00D22A80"/>
    <w:rsid w:val="00D23D50"/>
    <w:rsid w:val="00D2406A"/>
    <w:rsid w:val="00D24BAF"/>
    <w:rsid w:val="00D2554F"/>
    <w:rsid w:val="00D25826"/>
    <w:rsid w:val="00D25DC4"/>
    <w:rsid w:val="00D2732C"/>
    <w:rsid w:val="00D307DD"/>
    <w:rsid w:val="00D32609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75FB"/>
    <w:rsid w:val="00D3798E"/>
    <w:rsid w:val="00D40657"/>
    <w:rsid w:val="00D41184"/>
    <w:rsid w:val="00D41CFC"/>
    <w:rsid w:val="00D41F45"/>
    <w:rsid w:val="00D42C9D"/>
    <w:rsid w:val="00D42D14"/>
    <w:rsid w:val="00D42ECD"/>
    <w:rsid w:val="00D44649"/>
    <w:rsid w:val="00D44CFE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A2E"/>
    <w:rsid w:val="00D55944"/>
    <w:rsid w:val="00D5687A"/>
    <w:rsid w:val="00D576C3"/>
    <w:rsid w:val="00D6002E"/>
    <w:rsid w:val="00D60DE7"/>
    <w:rsid w:val="00D61769"/>
    <w:rsid w:val="00D61A08"/>
    <w:rsid w:val="00D62047"/>
    <w:rsid w:val="00D63527"/>
    <w:rsid w:val="00D6576A"/>
    <w:rsid w:val="00D65C62"/>
    <w:rsid w:val="00D65C96"/>
    <w:rsid w:val="00D65DFB"/>
    <w:rsid w:val="00D678DC"/>
    <w:rsid w:val="00D70388"/>
    <w:rsid w:val="00D7076E"/>
    <w:rsid w:val="00D7084C"/>
    <w:rsid w:val="00D708FF"/>
    <w:rsid w:val="00D71AE2"/>
    <w:rsid w:val="00D722F3"/>
    <w:rsid w:val="00D72352"/>
    <w:rsid w:val="00D72ADE"/>
    <w:rsid w:val="00D736CD"/>
    <w:rsid w:val="00D7373E"/>
    <w:rsid w:val="00D7477E"/>
    <w:rsid w:val="00D7530B"/>
    <w:rsid w:val="00D77220"/>
    <w:rsid w:val="00D77781"/>
    <w:rsid w:val="00D811EC"/>
    <w:rsid w:val="00D81E58"/>
    <w:rsid w:val="00D84D1C"/>
    <w:rsid w:val="00D85FC3"/>
    <w:rsid w:val="00D91613"/>
    <w:rsid w:val="00D9194A"/>
    <w:rsid w:val="00D91960"/>
    <w:rsid w:val="00D934AD"/>
    <w:rsid w:val="00D93F73"/>
    <w:rsid w:val="00D947B5"/>
    <w:rsid w:val="00D951EB"/>
    <w:rsid w:val="00D9528C"/>
    <w:rsid w:val="00D96062"/>
    <w:rsid w:val="00D96276"/>
    <w:rsid w:val="00D96F1C"/>
    <w:rsid w:val="00D979AF"/>
    <w:rsid w:val="00DA0561"/>
    <w:rsid w:val="00DA1791"/>
    <w:rsid w:val="00DA1A28"/>
    <w:rsid w:val="00DA2A62"/>
    <w:rsid w:val="00DA4038"/>
    <w:rsid w:val="00DA4E27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1E5"/>
    <w:rsid w:val="00DB56C6"/>
    <w:rsid w:val="00DB5A10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14CF"/>
    <w:rsid w:val="00DD1B6D"/>
    <w:rsid w:val="00DD2FBE"/>
    <w:rsid w:val="00DD2FE8"/>
    <w:rsid w:val="00DD5FA2"/>
    <w:rsid w:val="00DD5FF2"/>
    <w:rsid w:val="00DD6106"/>
    <w:rsid w:val="00DD70EC"/>
    <w:rsid w:val="00DE123F"/>
    <w:rsid w:val="00DE154F"/>
    <w:rsid w:val="00DE23B3"/>
    <w:rsid w:val="00DE2493"/>
    <w:rsid w:val="00DE2F16"/>
    <w:rsid w:val="00DE33C5"/>
    <w:rsid w:val="00DE4024"/>
    <w:rsid w:val="00DE5297"/>
    <w:rsid w:val="00DE6376"/>
    <w:rsid w:val="00DE7013"/>
    <w:rsid w:val="00DE703F"/>
    <w:rsid w:val="00DE75D5"/>
    <w:rsid w:val="00DF01EA"/>
    <w:rsid w:val="00DF02A3"/>
    <w:rsid w:val="00DF0A9F"/>
    <w:rsid w:val="00DF11C9"/>
    <w:rsid w:val="00DF17D4"/>
    <w:rsid w:val="00DF2271"/>
    <w:rsid w:val="00DF2DF6"/>
    <w:rsid w:val="00DF5BED"/>
    <w:rsid w:val="00E00109"/>
    <w:rsid w:val="00E00B5A"/>
    <w:rsid w:val="00E027BD"/>
    <w:rsid w:val="00E02CC9"/>
    <w:rsid w:val="00E03A1E"/>
    <w:rsid w:val="00E05D63"/>
    <w:rsid w:val="00E05FB7"/>
    <w:rsid w:val="00E06659"/>
    <w:rsid w:val="00E0697C"/>
    <w:rsid w:val="00E10712"/>
    <w:rsid w:val="00E121D5"/>
    <w:rsid w:val="00E127E0"/>
    <w:rsid w:val="00E13824"/>
    <w:rsid w:val="00E1599C"/>
    <w:rsid w:val="00E15BE6"/>
    <w:rsid w:val="00E15E3F"/>
    <w:rsid w:val="00E16EC1"/>
    <w:rsid w:val="00E1718D"/>
    <w:rsid w:val="00E17CD7"/>
    <w:rsid w:val="00E17F33"/>
    <w:rsid w:val="00E21096"/>
    <w:rsid w:val="00E22C1D"/>
    <w:rsid w:val="00E22C57"/>
    <w:rsid w:val="00E24424"/>
    <w:rsid w:val="00E2510F"/>
    <w:rsid w:val="00E25253"/>
    <w:rsid w:val="00E2563D"/>
    <w:rsid w:val="00E25B4F"/>
    <w:rsid w:val="00E25DBC"/>
    <w:rsid w:val="00E2658A"/>
    <w:rsid w:val="00E26698"/>
    <w:rsid w:val="00E26931"/>
    <w:rsid w:val="00E26A01"/>
    <w:rsid w:val="00E26DBA"/>
    <w:rsid w:val="00E30117"/>
    <w:rsid w:val="00E30C50"/>
    <w:rsid w:val="00E30C63"/>
    <w:rsid w:val="00E30ED5"/>
    <w:rsid w:val="00E31307"/>
    <w:rsid w:val="00E31D7E"/>
    <w:rsid w:val="00E3282F"/>
    <w:rsid w:val="00E331F8"/>
    <w:rsid w:val="00E33B04"/>
    <w:rsid w:val="00E33D34"/>
    <w:rsid w:val="00E34676"/>
    <w:rsid w:val="00E404E6"/>
    <w:rsid w:val="00E40AAA"/>
    <w:rsid w:val="00E41FEF"/>
    <w:rsid w:val="00E4204B"/>
    <w:rsid w:val="00E44364"/>
    <w:rsid w:val="00E44BA8"/>
    <w:rsid w:val="00E45C46"/>
    <w:rsid w:val="00E45EE8"/>
    <w:rsid w:val="00E45FB7"/>
    <w:rsid w:val="00E4650D"/>
    <w:rsid w:val="00E46969"/>
    <w:rsid w:val="00E514E2"/>
    <w:rsid w:val="00E52A8F"/>
    <w:rsid w:val="00E530DF"/>
    <w:rsid w:val="00E53F4F"/>
    <w:rsid w:val="00E5721A"/>
    <w:rsid w:val="00E57428"/>
    <w:rsid w:val="00E60AE5"/>
    <w:rsid w:val="00E60F6B"/>
    <w:rsid w:val="00E612F5"/>
    <w:rsid w:val="00E61CCE"/>
    <w:rsid w:val="00E6211D"/>
    <w:rsid w:val="00E637A9"/>
    <w:rsid w:val="00E63CA3"/>
    <w:rsid w:val="00E649AB"/>
    <w:rsid w:val="00E65B7F"/>
    <w:rsid w:val="00E6632D"/>
    <w:rsid w:val="00E66CEA"/>
    <w:rsid w:val="00E7030D"/>
    <w:rsid w:val="00E70A38"/>
    <w:rsid w:val="00E70DDC"/>
    <w:rsid w:val="00E71AAE"/>
    <w:rsid w:val="00E725A0"/>
    <w:rsid w:val="00E728FC"/>
    <w:rsid w:val="00E737D4"/>
    <w:rsid w:val="00E76982"/>
    <w:rsid w:val="00E76E41"/>
    <w:rsid w:val="00E77771"/>
    <w:rsid w:val="00E7798B"/>
    <w:rsid w:val="00E8009B"/>
    <w:rsid w:val="00E806A7"/>
    <w:rsid w:val="00E81737"/>
    <w:rsid w:val="00E82671"/>
    <w:rsid w:val="00E82BAD"/>
    <w:rsid w:val="00E833E4"/>
    <w:rsid w:val="00E83931"/>
    <w:rsid w:val="00E83E13"/>
    <w:rsid w:val="00E84410"/>
    <w:rsid w:val="00E84D59"/>
    <w:rsid w:val="00E85858"/>
    <w:rsid w:val="00E86694"/>
    <w:rsid w:val="00E8743F"/>
    <w:rsid w:val="00E90F37"/>
    <w:rsid w:val="00E91272"/>
    <w:rsid w:val="00E91866"/>
    <w:rsid w:val="00E925E4"/>
    <w:rsid w:val="00E92D65"/>
    <w:rsid w:val="00E93A7A"/>
    <w:rsid w:val="00E95106"/>
    <w:rsid w:val="00E95AAF"/>
    <w:rsid w:val="00E96364"/>
    <w:rsid w:val="00E973B8"/>
    <w:rsid w:val="00E975C0"/>
    <w:rsid w:val="00EA0536"/>
    <w:rsid w:val="00EA06F0"/>
    <w:rsid w:val="00EA0D9D"/>
    <w:rsid w:val="00EA14CC"/>
    <w:rsid w:val="00EA2900"/>
    <w:rsid w:val="00EA3868"/>
    <w:rsid w:val="00EA428C"/>
    <w:rsid w:val="00EA4BED"/>
    <w:rsid w:val="00EA58F7"/>
    <w:rsid w:val="00EA6E34"/>
    <w:rsid w:val="00EB1E6D"/>
    <w:rsid w:val="00EB2464"/>
    <w:rsid w:val="00EB30CF"/>
    <w:rsid w:val="00EB3A5A"/>
    <w:rsid w:val="00EB4EE3"/>
    <w:rsid w:val="00EB6A2E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371"/>
    <w:rsid w:val="00ED37D9"/>
    <w:rsid w:val="00ED3852"/>
    <w:rsid w:val="00ED39D1"/>
    <w:rsid w:val="00ED44C8"/>
    <w:rsid w:val="00ED4839"/>
    <w:rsid w:val="00ED597F"/>
    <w:rsid w:val="00ED5AE7"/>
    <w:rsid w:val="00ED64FC"/>
    <w:rsid w:val="00ED675D"/>
    <w:rsid w:val="00ED6ABA"/>
    <w:rsid w:val="00ED6BAB"/>
    <w:rsid w:val="00ED6C48"/>
    <w:rsid w:val="00ED6C66"/>
    <w:rsid w:val="00EE0BEA"/>
    <w:rsid w:val="00EE0E4B"/>
    <w:rsid w:val="00EE203F"/>
    <w:rsid w:val="00EE289D"/>
    <w:rsid w:val="00EE29AB"/>
    <w:rsid w:val="00EE29CF"/>
    <w:rsid w:val="00EE3157"/>
    <w:rsid w:val="00EE3D52"/>
    <w:rsid w:val="00EE3F07"/>
    <w:rsid w:val="00EE4207"/>
    <w:rsid w:val="00EE4B1F"/>
    <w:rsid w:val="00EE58B9"/>
    <w:rsid w:val="00EE70C1"/>
    <w:rsid w:val="00EE7757"/>
    <w:rsid w:val="00EE7781"/>
    <w:rsid w:val="00EF07A9"/>
    <w:rsid w:val="00EF3799"/>
    <w:rsid w:val="00EF3C8B"/>
    <w:rsid w:val="00EF481E"/>
    <w:rsid w:val="00EF4E10"/>
    <w:rsid w:val="00EF53D9"/>
    <w:rsid w:val="00EF5EA3"/>
    <w:rsid w:val="00EF6362"/>
    <w:rsid w:val="00EF6908"/>
    <w:rsid w:val="00F002DF"/>
    <w:rsid w:val="00F00F41"/>
    <w:rsid w:val="00F00FD0"/>
    <w:rsid w:val="00F0159F"/>
    <w:rsid w:val="00F026BF"/>
    <w:rsid w:val="00F03639"/>
    <w:rsid w:val="00F03CFD"/>
    <w:rsid w:val="00F04265"/>
    <w:rsid w:val="00F04901"/>
    <w:rsid w:val="00F04B94"/>
    <w:rsid w:val="00F04C73"/>
    <w:rsid w:val="00F066A8"/>
    <w:rsid w:val="00F066B3"/>
    <w:rsid w:val="00F06E03"/>
    <w:rsid w:val="00F0733F"/>
    <w:rsid w:val="00F0747E"/>
    <w:rsid w:val="00F07C54"/>
    <w:rsid w:val="00F07F7A"/>
    <w:rsid w:val="00F10AF8"/>
    <w:rsid w:val="00F10FD6"/>
    <w:rsid w:val="00F11115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A61"/>
    <w:rsid w:val="00F23E75"/>
    <w:rsid w:val="00F259E2"/>
    <w:rsid w:val="00F3078A"/>
    <w:rsid w:val="00F30B86"/>
    <w:rsid w:val="00F31506"/>
    <w:rsid w:val="00F32A26"/>
    <w:rsid w:val="00F32C81"/>
    <w:rsid w:val="00F33632"/>
    <w:rsid w:val="00F344B6"/>
    <w:rsid w:val="00F35198"/>
    <w:rsid w:val="00F35C25"/>
    <w:rsid w:val="00F35FC2"/>
    <w:rsid w:val="00F36464"/>
    <w:rsid w:val="00F36920"/>
    <w:rsid w:val="00F371D3"/>
    <w:rsid w:val="00F37281"/>
    <w:rsid w:val="00F3768C"/>
    <w:rsid w:val="00F41B02"/>
    <w:rsid w:val="00F42466"/>
    <w:rsid w:val="00F42BB5"/>
    <w:rsid w:val="00F43E60"/>
    <w:rsid w:val="00F43ED4"/>
    <w:rsid w:val="00F451B2"/>
    <w:rsid w:val="00F4579C"/>
    <w:rsid w:val="00F46A1A"/>
    <w:rsid w:val="00F477FB"/>
    <w:rsid w:val="00F50E74"/>
    <w:rsid w:val="00F51B6F"/>
    <w:rsid w:val="00F51EE6"/>
    <w:rsid w:val="00F52A5A"/>
    <w:rsid w:val="00F52B48"/>
    <w:rsid w:val="00F538BB"/>
    <w:rsid w:val="00F5517A"/>
    <w:rsid w:val="00F56BCD"/>
    <w:rsid w:val="00F571BA"/>
    <w:rsid w:val="00F57361"/>
    <w:rsid w:val="00F57F24"/>
    <w:rsid w:val="00F57F4F"/>
    <w:rsid w:val="00F60083"/>
    <w:rsid w:val="00F60214"/>
    <w:rsid w:val="00F62E45"/>
    <w:rsid w:val="00F65D05"/>
    <w:rsid w:val="00F66230"/>
    <w:rsid w:val="00F70F0B"/>
    <w:rsid w:val="00F73304"/>
    <w:rsid w:val="00F738E9"/>
    <w:rsid w:val="00F73BCA"/>
    <w:rsid w:val="00F74AEF"/>
    <w:rsid w:val="00F750A5"/>
    <w:rsid w:val="00F76C68"/>
    <w:rsid w:val="00F77F03"/>
    <w:rsid w:val="00F81346"/>
    <w:rsid w:val="00F81781"/>
    <w:rsid w:val="00F819F6"/>
    <w:rsid w:val="00F81EFF"/>
    <w:rsid w:val="00F82788"/>
    <w:rsid w:val="00F83173"/>
    <w:rsid w:val="00F8491B"/>
    <w:rsid w:val="00F86982"/>
    <w:rsid w:val="00F874E7"/>
    <w:rsid w:val="00F90553"/>
    <w:rsid w:val="00F90594"/>
    <w:rsid w:val="00F905C9"/>
    <w:rsid w:val="00F910DB"/>
    <w:rsid w:val="00F91793"/>
    <w:rsid w:val="00F92EAD"/>
    <w:rsid w:val="00F9427D"/>
    <w:rsid w:val="00F95470"/>
    <w:rsid w:val="00F95779"/>
    <w:rsid w:val="00F959F7"/>
    <w:rsid w:val="00F96E2D"/>
    <w:rsid w:val="00F97990"/>
    <w:rsid w:val="00F97D67"/>
    <w:rsid w:val="00F97DED"/>
    <w:rsid w:val="00FA246D"/>
    <w:rsid w:val="00FA3C91"/>
    <w:rsid w:val="00FA3E69"/>
    <w:rsid w:val="00FA50A0"/>
    <w:rsid w:val="00FA5301"/>
    <w:rsid w:val="00FA5FD8"/>
    <w:rsid w:val="00FA619C"/>
    <w:rsid w:val="00FB0A45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0424"/>
    <w:rsid w:val="00FC129C"/>
    <w:rsid w:val="00FC289D"/>
    <w:rsid w:val="00FC2FCF"/>
    <w:rsid w:val="00FC3E98"/>
    <w:rsid w:val="00FC42E2"/>
    <w:rsid w:val="00FC467A"/>
    <w:rsid w:val="00FC49FC"/>
    <w:rsid w:val="00FC661D"/>
    <w:rsid w:val="00FC6CBB"/>
    <w:rsid w:val="00FC6DD7"/>
    <w:rsid w:val="00FC6DE6"/>
    <w:rsid w:val="00FC7640"/>
    <w:rsid w:val="00FC79CE"/>
    <w:rsid w:val="00FD099A"/>
    <w:rsid w:val="00FD0ED6"/>
    <w:rsid w:val="00FD158A"/>
    <w:rsid w:val="00FD22C2"/>
    <w:rsid w:val="00FD35ED"/>
    <w:rsid w:val="00FD3F3C"/>
    <w:rsid w:val="00FD406F"/>
    <w:rsid w:val="00FD4451"/>
    <w:rsid w:val="00FD4893"/>
    <w:rsid w:val="00FD53DF"/>
    <w:rsid w:val="00FD553B"/>
    <w:rsid w:val="00FD60A5"/>
    <w:rsid w:val="00FD6AAE"/>
    <w:rsid w:val="00FD70A8"/>
    <w:rsid w:val="00FD736E"/>
    <w:rsid w:val="00FD75A4"/>
    <w:rsid w:val="00FE0850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0445"/>
    <w:rsid w:val="00FF1457"/>
    <w:rsid w:val="00FF2900"/>
    <w:rsid w:val="00FF2A00"/>
    <w:rsid w:val="00FF3642"/>
    <w:rsid w:val="00FF3E14"/>
    <w:rsid w:val="00FF3E6E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5A1F7760-9ABE-4D27-B7CA-DE1B093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5752C-E337-41AF-ABB9-CA0BF895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