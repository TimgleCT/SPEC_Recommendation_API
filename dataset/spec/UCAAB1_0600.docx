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8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A93680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A93680">
                <w:rPr>
                  <w:rFonts w:ascii="新細明體" w:hAnsi="新細明體" w:hint="eastAsia"/>
                  <w:bCs/>
                  <w:lang w:eastAsia="zh-TW"/>
                </w:rPr>
                <w:t>08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202549">
                <w:rPr>
                  <w:rFonts w:ascii="新細明體" w:hAnsi="新細明體" w:hint="eastAsia"/>
                  <w:bCs/>
                  <w:lang w:eastAsia="zh-TW"/>
                </w:rPr>
                <w:t>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202549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A93680">
        <w:rPr>
          <w:rFonts w:hint="eastAsia"/>
          <w:b/>
          <w:kern w:val="2"/>
          <w:sz w:val="24"/>
          <w:szCs w:val="24"/>
          <w:lang w:eastAsia="zh-TW"/>
        </w:rPr>
        <w:t>6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A93680">
        <w:rPr>
          <w:rFonts w:hint="eastAsia"/>
          <w:b/>
          <w:kern w:val="2"/>
          <w:sz w:val="24"/>
          <w:szCs w:val="24"/>
          <w:lang w:eastAsia="zh-TW"/>
        </w:rPr>
        <w:t>理賠輸入</w:t>
      </w:r>
      <w:r w:rsidR="00202549">
        <w:rPr>
          <w:rFonts w:hint="eastAsia"/>
          <w:b/>
          <w:kern w:val="2"/>
          <w:sz w:val="24"/>
          <w:szCs w:val="24"/>
          <w:lang w:eastAsia="zh-TW"/>
        </w:rPr>
        <w:t>試算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1" w:author="huai" w:date="2007-03-26T09:02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A93680">
              <w:rPr>
                <w:rFonts w:ascii="細明體" w:eastAsia="細明體" w:hAnsi="細明體" w:hint="eastAsia"/>
                <w:sz w:val="20"/>
                <w:szCs w:val="20"/>
              </w:rPr>
              <w:t>輸入試算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20254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A93680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" w:author="huai" w:date="2007-03-26T09:02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02549">
        <w:tc>
          <w:tcPr>
            <w:tcW w:w="720" w:type="dxa"/>
          </w:tcPr>
          <w:p w:rsidR="00202549" w:rsidRDefault="00202549" w:rsidP="00645303">
            <w:pPr>
              <w:numPr>
                <w:ilvl w:val="0"/>
                <w:numId w:val="19"/>
                <w:numberingChange w:id="3" w:author="huai" w:date="2007-03-26T09:02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02549" w:rsidRPr="00F84190" w:rsidRDefault="00202549" w:rsidP="00862103">
            <w:pPr>
              <w:rPr>
                <w:rFonts w:hint="eastAsia"/>
                <w:color w:val="000000"/>
                <w:sz w:val="20"/>
              </w:rPr>
            </w:pPr>
          </w:p>
        </w:tc>
        <w:tc>
          <w:tcPr>
            <w:tcW w:w="3960" w:type="dxa"/>
          </w:tcPr>
          <w:p w:rsidR="00202549" w:rsidRPr="00972336" w:rsidRDefault="00202549" w:rsidP="008621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</w:p>
        </w:tc>
        <w:tc>
          <w:tcPr>
            <w:tcW w:w="3500" w:type="dxa"/>
          </w:tcPr>
          <w:p w:rsidR="00202549" w:rsidRPr="00645303" w:rsidRDefault="002025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2103">
        <w:tc>
          <w:tcPr>
            <w:tcW w:w="720" w:type="dxa"/>
          </w:tcPr>
          <w:p w:rsidR="00862103" w:rsidRDefault="00862103" w:rsidP="00645303">
            <w:pPr>
              <w:numPr>
                <w:ilvl w:val="0"/>
                <w:numId w:val="19"/>
                <w:numberingChange w:id="4" w:author="huai" w:date="2007-03-26T09:02:00Z" w:original="%1:2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2103" w:rsidRPr="00645303" w:rsidRDefault="00862103" w:rsidP="00862103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62103" w:rsidRPr="00645303" w:rsidRDefault="00862103" w:rsidP="00862103">
            <w:pPr>
              <w:rPr>
                <w:bCs/>
                <w:sz w:val="20"/>
                <w:szCs w:val="20"/>
              </w:rPr>
            </w:pPr>
          </w:p>
        </w:tc>
        <w:tc>
          <w:tcPr>
            <w:tcW w:w="3500" w:type="dxa"/>
          </w:tcPr>
          <w:p w:rsidR="00862103" w:rsidRPr="00645303" w:rsidRDefault="008621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5" w:author="huai" w:date="2007-03-26T09:02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202549">
            <w:pPr>
              <w:numPr>
                <w:ilvl w:val="0"/>
                <w:numId w:val="22"/>
                <w:numberingChange w:id="6" w:author="huai" w:date="2007-03-26T09:0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7" w:author="huai" w:date="2007-03-26T09:02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02549">
        <w:tc>
          <w:tcPr>
            <w:tcW w:w="720" w:type="dxa"/>
          </w:tcPr>
          <w:p w:rsidR="00202549" w:rsidRDefault="00202549" w:rsidP="00202549">
            <w:pPr>
              <w:numPr>
                <w:ilvl w:val="0"/>
                <w:numId w:val="21"/>
                <w:numberingChange w:id="8" w:author="huai" w:date="2007-03-26T09:02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9" w:author="huai" w:date="2007-03-26T09:0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是否帶出影像</w:t>
              </w:r>
            </w:ins>
          </w:p>
        </w:tc>
        <w:tc>
          <w:tcPr>
            <w:tcW w:w="180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0" w:author="huai" w:date="2007-03-26T09:0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CHAR 1</w:t>
              </w:r>
            </w:ins>
          </w:p>
        </w:tc>
        <w:tc>
          <w:tcPr>
            <w:tcW w:w="4320" w:type="dxa"/>
          </w:tcPr>
          <w:p w:rsidR="00202549" w:rsidRDefault="00C23CDA" w:rsidP="007C098B">
            <w:pPr>
              <w:rPr>
                <w:ins w:id="11" w:author="huai" w:date="2007-03-26T09:03:00Z"/>
                <w:rFonts w:ascii="細明體" w:eastAsia="細明體" w:hAnsi="細明體" w:hint="eastAsia"/>
                <w:sz w:val="20"/>
                <w:szCs w:val="20"/>
              </w:rPr>
            </w:pPr>
            <w:ins w:id="12" w:author="huai" w:date="2007-03-26T09:0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Y:是</w:t>
              </w:r>
            </w:ins>
          </w:p>
          <w:p w:rsidR="00C23CDA" w:rsidRDefault="00C23CDA" w:rsidP="007C098B">
            <w:pPr>
              <w:numPr>
                <w:ins w:id="13" w:author="huai" w:date="2007-03-26T09:03:00Z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ins w:id="14" w:author="huai" w:date="2007-03-26T09:0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N:否</w:t>
              </w:r>
            </w:ins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15" w:author="huai" w:date="2007-03-26T09:02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93680">
      <w:pPr>
        <w:pStyle w:val="Tabletext"/>
        <w:keepLines w:val="0"/>
        <w:numPr>
          <w:ilvl w:val="1"/>
          <w:numId w:val="2"/>
          <w:numberingChange w:id="16" w:author="huai" w:date="2007-03-26T09:02:00Z" w:original="%1:1:0:.%2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本支為理賠輸入試算頁面。</w:t>
      </w:r>
    </w:p>
    <w:p w:rsidR="00A31E88" w:rsidRDefault="00A31E88">
      <w:pPr>
        <w:pStyle w:val="Tabletext"/>
        <w:keepLines w:val="0"/>
        <w:numPr>
          <w:ilvl w:val="1"/>
          <w:numId w:val="2"/>
          <w:numberingChange w:id="17" w:author="huai" w:date="2007-03-26T09:02:00Z" w:original="%1:1:0:.%2:2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頁簽分別為</w:t>
      </w:r>
    </w:p>
    <w:p w:rsidR="00C23CDA" w:rsidRDefault="00C23CDA">
      <w:pPr>
        <w:pStyle w:val="Tabletext"/>
        <w:keepLines w:val="0"/>
        <w:numPr>
          <w:ilvl w:val="1"/>
          <w:numId w:val="2"/>
          <w:ins w:id="18" w:author="huai" w:date="2007-03-26T09:03:00Z"/>
        </w:numPr>
        <w:spacing w:after="0" w:line="240" w:lineRule="auto"/>
        <w:rPr>
          <w:ins w:id="19" w:author="huai" w:date="2007-03-26T09:03:00Z"/>
          <w:rFonts w:hint="eastAsia"/>
          <w:bCs/>
          <w:lang w:eastAsia="zh-TW"/>
        </w:rPr>
      </w:pPr>
      <w:ins w:id="20" w:author="huai" w:date="2007-03-26T09:04:00Z">
        <w:r>
          <w:rPr>
            <w:rFonts w:hint="eastAsia"/>
            <w:bCs/>
            <w:lang w:eastAsia="zh-TW"/>
          </w:rPr>
          <w:t xml:space="preserve">IF </w:t>
        </w:r>
        <w:r>
          <w:rPr>
            <w:rFonts w:hint="eastAsia"/>
            <w:bCs/>
            <w:lang w:eastAsia="zh-TW"/>
          </w:rPr>
          <w:t>是否帶出影像</w:t>
        </w:r>
        <w:r>
          <w:rPr>
            <w:rFonts w:hint="eastAsia"/>
            <w:bCs/>
            <w:lang w:eastAsia="zh-TW"/>
          </w:rPr>
          <w:t xml:space="preserve"> = </w:t>
        </w:r>
        <w:r>
          <w:rPr>
            <w:bCs/>
            <w:lang w:eastAsia="zh-TW"/>
          </w:rPr>
          <w:t>‘</w:t>
        </w:r>
        <w:r>
          <w:rPr>
            <w:rFonts w:hint="eastAsia"/>
            <w:bCs/>
            <w:lang w:eastAsia="zh-TW"/>
          </w:rPr>
          <w:t>Y</w:t>
        </w:r>
        <w:r>
          <w:rPr>
            <w:bCs/>
            <w:lang w:eastAsia="zh-TW"/>
          </w:rPr>
          <w:t>’</w:t>
        </w:r>
        <w:r>
          <w:rPr>
            <w:rFonts w:hint="eastAsia"/>
            <w:bCs/>
            <w:lang w:eastAsia="zh-TW"/>
          </w:rPr>
          <w:t xml:space="preserve"> </w:t>
        </w:r>
        <w:r>
          <w:rPr>
            <w:rFonts w:hint="eastAsia"/>
            <w:bCs/>
            <w:lang w:eastAsia="zh-TW"/>
          </w:rPr>
          <w:t>帶出影像，若為</w:t>
        </w:r>
        <w:r>
          <w:rPr>
            <w:bCs/>
            <w:lang w:eastAsia="zh-TW"/>
          </w:rPr>
          <w:t>’</w:t>
        </w:r>
        <w:r>
          <w:rPr>
            <w:rFonts w:hint="eastAsia"/>
            <w:bCs/>
            <w:lang w:eastAsia="zh-TW"/>
          </w:rPr>
          <w:t>N</w:t>
        </w:r>
        <w:r>
          <w:rPr>
            <w:bCs/>
            <w:lang w:eastAsia="zh-TW"/>
          </w:rPr>
          <w:t>’</w:t>
        </w:r>
      </w:ins>
      <w:ins w:id="21" w:author="huai" w:date="2007-03-26T09:05:00Z">
        <w:r>
          <w:rPr>
            <w:rFonts w:hint="eastAsia"/>
            <w:bCs/>
            <w:lang w:eastAsia="zh-TW"/>
          </w:rPr>
          <w:t>或無此參數則不需帶出影像。</w:t>
        </w:r>
      </w:ins>
      <w:ins w:id="22" w:author="huai" w:date="2007-03-26T09:03:00Z">
        <w:r>
          <w:rPr>
            <w:rFonts w:hint="eastAsia"/>
            <w:bCs/>
            <w:lang w:eastAsia="zh-TW"/>
          </w:rPr>
          <w:t xml:space="preserve"> 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Pr="00EA71C2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A31E88" w:rsidRDefault="00A31E88" w:rsidP="00A31E88">
            <w:pPr>
              <w:rPr>
                <w:rFonts w:ascii="Verdana" w:hAnsi="Verdana" w:cs="Arial Unicode MS"/>
                <w:sz w:val="20"/>
              </w:rPr>
            </w:pPr>
            <w:r w:rsidRPr="00A31E88">
              <w:rPr>
                <w:rFonts w:ascii="Verdana" w:hAnsi="Verdana" w:cs="Arial Unicode MS"/>
                <w:sz w:val="20"/>
              </w:rPr>
              <w:t>AAA00100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2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3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4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試算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</w:t>
            </w:r>
            <w:r>
              <w:rPr>
                <w:rFonts w:ascii="Verdana" w:hAnsi="Verdana" w:cs="Arial Unicode MS" w:hint="eastAsia"/>
                <w:lang w:eastAsia="zh-TW"/>
              </w:rPr>
              <w:t>B1</w:t>
            </w:r>
            <w:r w:rsidRPr="00A31E88">
              <w:rPr>
                <w:rFonts w:ascii="Verdana" w:hAnsi="Verdana" w:cs="Arial Unicode MS"/>
              </w:rPr>
              <w:t>0</w:t>
            </w:r>
            <w:r>
              <w:rPr>
                <w:rFonts w:ascii="Verdana" w:hAnsi="Verdana" w:cs="Arial Unicode MS" w:hint="eastAsia"/>
                <w:lang w:eastAsia="zh-TW"/>
              </w:rPr>
              <w:t>5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</w:tbl>
    <w:p w:rsidR="00A31E88" w:rsidRDefault="00A31E88" w:rsidP="00C23CDA">
      <w:pPr>
        <w:pStyle w:val="Tabletext"/>
        <w:keepLines w:val="0"/>
        <w:numPr>
          <w:ins w:id="23" w:author="huai" w:date="2007-03-26T09:03:00Z"/>
        </w:numPr>
        <w:spacing w:after="0" w:line="240" w:lineRule="auto"/>
        <w:rPr>
          <w:rFonts w:hint="eastAsia"/>
          <w:bCs/>
          <w:lang w:eastAsia="zh-TW"/>
        </w:rPr>
      </w:pPr>
    </w:p>
    <w:sectPr w:rsidR="00A31E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8A" w:rsidRDefault="0031318A" w:rsidP="0031318A">
      <w:r>
        <w:separator/>
      </w:r>
    </w:p>
  </w:endnote>
  <w:endnote w:type="continuationSeparator" w:id="0">
    <w:p w:rsidR="0031318A" w:rsidRDefault="0031318A" w:rsidP="0031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8A" w:rsidRDefault="0031318A" w:rsidP="0031318A">
      <w:r>
        <w:separator/>
      </w:r>
    </w:p>
  </w:footnote>
  <w:footnote w:type="continuationSeparator" w:id="0">
    <w:p w:rsidR="0031318A" w:rsidRDefault="0031318A" w:rsidP="0031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303C94"/>
    <w:multiLevelType w:val="hybridMultilevel"/>
    <w:tmpl w:val="5226FE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E5F0E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4F033D4"/>
    <w:multiLevelType w:val="hybridMultilevel"/>
    <w:tmpl w:val="6F6ACB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8"/>
  </w:num>
  <w:num w:numId="5">
    <w:abstractNumId w:val="16"/>
  </w:num>
  <w:num w:numId="6">
    <w:abstractNumId w:val="8"/>
  </w:num>
  <w:num w:numId="7">
    <w:abstractNumId w:val="4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  <w:num w:numId="20">
    <w:abstractNumId w:val="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B350E"/>
    <w:rsid w:val="001D1238"/>
    <w:rsid w:val="001F2A03"/>
    <w:rsid w:val="00202549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318A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2103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0ECD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0848"/>
    <w:rsid w:val="00A31187"/>
    <w:rsid w:val="00A31E88"/>
    <w:rsid w:val="00A728BB"/>
    <w:rsid w:val="00A773B1"/>
    <w:rsid w:val="00A93680"/>
    <w:rsid w:val="00A96156"/>
    <w:rsid w:val="00AA298E"/>
    <w:rsid w:val="00AA7751"/>
    <w:rsid w:val="00AB4A97"/>
    <w:rsid w:val="00AC005D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3CDA"/>
    <w:rsid w:val="00C24A95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1FE5BC-CB1E-4784-A52A-84DE0B37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313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31318A"/>
  </w:style>
  <w:style w:type="paragraph" w:styleId="ae">
    <w:name w:val="footer"/>
    <w:basedOn w:val="a"/>
    <w:link w:val="af"/>
    <w:rsid w:val="00313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31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