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32521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A5551C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="00325211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325211">
              <w:rPr>
                <w:rFonts w:ascii="細明體" w:eastAsia="細明體" w:hAnsi="細明體"/>
                <w:sz w:val="20"/>
                <w:szCs w:val="20"/>
              </w:rPr>
              <w:t>0</w:t>
            </w:r>
            <w:r w:rsidR="00325211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8C330C">
              <w:rPr>
                <w:rFonts w:ascii="細明體" w:eastAsia="細明體" w:hAnsi="細明體"/>
                <w:sz w:val="20"/>
                <w:szCs w:val="20"/>
              </w:rPr>
              <w:t>30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822830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</w:t>
            </w:r>
            <w:r w:rsidR="00A5551C">
              <w:rPr>
                <w:rFonts w:ascii="細明體" w:eastAsia="細明體" w:hAnsi="細明體" w:hint="eastAsia"/>
                <w:lang w:eastAsia="zh-TW"/>
              </w:rPr>
              <w:t>啟豪</w:t>
            </w:r>
          </w:p>
        </w:tc>
        <w:tc>
          <w:tcPr>
            <w:tcW w:w="2071" w:type="dxa"/>
          </w:tcPr>
          <w:p w:rsidR="00BD5672" w:rsidRPr="00BD5672" w:rsidRDefault="0036703E" w:rsidP="00A555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190430000815</w:t>
            </w:r>
          </w:p>
        </w:tc>
      </w:tr>
      <w:tr w:rsidR="000857E5" w:rsidRPr="00E8700A" w:rsidTr="00BD5672">
        <w:trPr>
          <w:ins w:id="2" w:author="洪豪" w:date="2019-09-18T14:02:00Z"/>
        </w:trPr>
        <w:tc>
          <w:tcPr>
            <w:tcW w:w="1416" w:type="dxa"/>
          </w:tcPr>
          <w:p w:rsidR="000857E5" w:rsidRPr="00BD5672" w:rsidRDefault="000857E5" w:rsidP="00325211">
            <w:pPr>
              <w:spacing w:line="240" w:lineRule="atLeast"/>
              <w:jc w:val="center"/>
              <w:rPr>
                <w:ins w:id="3" w:author="洪豪" w:date="2019-09-18T14:02:00Z"/>
                <w:rFonts w:ascii="細明體" w:eastAsia="細明體" w:hAnsi="細明體" w:hint="eastAsia"/>
                <w:sz w:val="20"/>
                <w:szCs w:val="20"/>
              </w:rPr>
            </w:pPr>
            <w:ins w:id="4" w:author="洪豪" w:date="2019-09-18T14:02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2019/09/18</w:t>
              </w:r>
            </w:ins>
          </w:p>
        </w:tc>
        <w:tc>
          <w:tcPr>
            <w:tcW w:w="1010" w:type="dxa"/>
          </w:tcPr>
          <w:p w:rsidR="000857E5" w:rsidRPr="00BD5672" w:rsidRDefault="000857E5" w:rsidP="005558D1">
            <w:pPr>
              <w:spacing w:line="240" w:lineRule="atLeast"/>
              <w:jc w:val="center"/>
              <w:rPr>
                <w:ins w:id="5" w:author="洪豪" w:date="2019-09-18T14:02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洪豪" w:date="2019-09-18T14:0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</w:tcPr>
          <w:p w:rsidR="000857E5" w:rsidRPr="00BD5672" w:rsidRDefault="000857E5" w:rsidP="005558D1">
            <w:pPr>
              <w:spacing w:line="240" w:lineRule="atLeast"/>
              <w:rPr>
                <w:ins w:id="7" w:author="洪豪" w:date="2019-09-18T14:02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洪豪" w:date="2019-09-18T14:0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跳服中試點系統優化</w:t>
              </w:r>
            </w:ins>
          </w:p>
        </w:tc>
        <w:tc>
          <w:tcPr>
            <w:tcW w:w="1566" w:type="dxa"/>
          </w:tcPr>
          <w:p w:rsidR="000857E5" w:rsidRDefault="000857E5" w:rsidP="005558D1">
            <w:pPr>
              <w:pStyle w:val="Tabletext"/>
              <w:rPr>
                <w:ins w:id="9" w:author="洪豪" w:date="2019-09-18T14:02:00Z"/>
                <w:rFonts w:ascii="細明體" w:eastAsia="細明體" w:hAnsi="細明體" w:hint="eastAsia"/>
                <w:lang w:eastAsia="zh-TW"/>
              </w:rPr>
            </w:pPr>
            <w:ins w:id="10" w:author="洪豪" w:date="2019-09-18T14:03:00Z">
              <w:r>
                <w:rPr>
                  <w:rFonts w:ascii="細明體" w:eastAsia="細明體" w:hAnsi="細明體" w:hint="eastAsia"/>
                  <w:lang w:eastAsia="zh-TW"/>
                </w:rPr>
                <w:t>洪啟豪</w:t>
              </w:r>
            </w:ins>
          </w:p>
        </w:tc>
        <w:tc>
          <w:tcPr>
            <w:tcW w:w="2071" w:type="dxa"/>
          </w:tcPr>
          <w:p w:rsidR="000857E5" w:rsidRDefault="000857E5" w:rsidP="00A5551C">
            <w:pPr>
              <w:spacing w:line="240" w:lineRule="atLeast"/>
              <w:rPr>
                <w:ins w:id="11" w:author="洪豪" w:date="2019-09-18T14:02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洪豪" w:date="2019-09-18T14:0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190910000705</w:t>
              </w:r>
            </w:ins>
          </w:p>
        </w:tc>
      </w:tr>
      <w:tr w:rsidR="000E70A0" w:rsidRPr="00E8700A" w:rsidTr="00BD5672">
        <w:trPr>
          <w:ins w:id="13" w:author="洪啟豪" w:date="2020-05-18T17:08:00Z"/>
        </w:trPr>
        <w:tc>
          <w:tcPr>
            <w:tcW w:w="1416" w:type="dxa"/>
          </w:tcPr>
          <w:p w:rsidR="000E70A0" w:rsidRDefault="000E70A0" w:rsidP="000E70A0">
            <w:pPr>
              <w:spacing w:line="240" w:lineRule="atLeast"/>
              <w:jc w:val="center"/>
              <w:rPr>
                <w:ins w:id="14" w:author="洪啟豪" w:date="2020-05-18T17:08:00Z"/>
                <w:rFonts w:ascii="細明體" w:eastAsia="細明體" w:hAnsi="細明體" w:hint="eastAsia"/>
                <w:sz w:val="20"/>
                <w:szCs w:val="20"/>
              </w:rPr>
            </w:pPr>
            <w:ins w:id="15" w:author="洪啟豪" w:date="2020-05-18T17:09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2020/1/8</w:t>
              </w:r>
            </w:ins>
          </w:p>
        </w:tc>
        <w:tc>
          <w:tcPr>
            <w:tcW w:w="1010" w:type="dxa"/>
          </w:tcPr>
          <w:p w:rsidR="000E70A0" w:rsidRDefault="000E70A0" w:rsidP="000E70A0">
            <w:pPr>
              <w:spacing w:line="240" w:lineRule="atLeast"/>
              <w:jc w:val="center"/>
              <w:rPr>
                <w:ins w:id="16" w:author="洪啟豪" w:date="2020-05-18T17:08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洪啟豪" w:date="2020-05-18T17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3953" w:type="dxa"/>
          </w:tcPr>
          <w:p w:rsidR="000E70A0" w:rsidRDefault="000E70A0" w:rsidP="000E70A0">
            <w:pPr>
              <w:spacing w:line="240" w:lineRule="atLeast"/>
              <w:rPr>
                <w:ins w:id="18" w:author="洪啟豪" w:date="2020-05-18T17:08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洪啟豪" w:date="2020-05-18T17:09:00Z">
              <w:r w:rsidRPr="000E70A0">
                <w:rPr>
                  <w:rFonts w:ascii="細明體" w:eastAsia="細明體" w:hAnsi="細明體" w:cs="Courier New" w:hint="eastAsia"/>
                  <w:sz w:val="20"/>
                  <w:szCs w:val="20"/>
                </w:rPr>
                <w:t>MML拍照上傳</w:t>
              </w:r>
            </w:ins>
          </w:p>
        </w:tc>
        <w:tc>
          <w:tcPr>
            <w:tcW w:w="1566" w:type="dxa"/>
          </w:tcPr>
          <w:p w:rsidR="000E70A0" w:rsidRDefault="000E70A0" w:rsidP="000E70A0">
            <w:pPr>
              <w:pStyle w:val="Tabletext"/>
              <w:rPr>
                <w:ins w:id="20" w:author="洪啟豪" w:date="2020-05-18T17:08:00Z"/>
                <w:rFonts w:ascii="細明體" w:eastAsia="細明體" w:hAnsi="細明體" w:hint="eastAsia"/>
                <w:lang w:eastAsia="zh-TW"/>
              </w:rPr>
            </w:pPr>
            <w:ins w:id="21" w:author="洪啟豪" w:date="2020-05-18T17:09:00Z">
              <w:r>
                <w:rPr>
                  <w:rFonts w:ascii="細明體" w:eastAsia="細明體" w:hAnsi="細明體" w:hint="eastAsia"/>
                  <w:lang w:eastAsia="zh-TW"/>
                </w:rPr>
                <w:t>洪啟豪</w:t>
              </w:r>
            </w:ins>
          </w:p>
        </w:tc>
        <w:tc>
          <w:tcPr>
            <w:tcW w:w="2071" w:type="dxa"/>
          </w:tcPr>
          <w:p w:rsidR="000E70A0" w:rsidRDefault="000E70A0" w:rsidP="000E70A0">
            <w:pPr>
              <w:spacing w:line="240" w:lineRule="atLeast"/>
              <w:rPr>
                <w:ins w:id="22" w:author="洪啟豪" w:date="2020-05-18T17:08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洪啟豪" w:date="2020-05-18T17:08:00Z">
              <w:r w:rsidRPr="00762933">
                <w:rPr>
                  <w:rFonts w:ascii="標楷體" w:eastAsia="標楷體" w:hAnsi="標楷體"/>
                  <w:b/>
                  <w:sz w:val="20"/>
                  <w:szCs w:val="20"/>
                </w:rPr>
                <w:t>191031001105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822830" w:rsidRDefault="00325211" w:rsidP="00822830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去服中化行動補全</w:t>
            </w:r>
            <w:r w:rsidR="0070233A">
              <w:rPr>
                <w:rFonts w:ascii="細明體" w:eastAsia="細明體" w:hAnsi="細明體"/>
                <w:sz w:val="20"/>
                <w:szCs w:val="20"/>
              </w:rPr>
              <w:t>銷件</w:t>
            </w:r>
            <w:r w:rsidR="008C330C" w:rsidRPr="008C330C">
              <w:rPr>
                <w:rFonts w:ascii="細明體" w:eastAsia="細明體" w:hAnsi="細明體"/>
                <w:sz w:val="20"/>
                <w:szCs w:val="20"/>
              </w:rPr>
              <w:t>做業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822830" w:rsidRDefault="00822830" w:rsidP="00837F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AAM2_</w:t>
            </w:r>
            <w:r w:rsidR="00837F59">
              <w:rPr>
                <w:rFonts w:ascii="細明體" w:eastAsia="細明體" w:hAnsi="細明體"/>
                <w:sz w:val="20"/>
                <w:szCs w:val="20"/>
              </w:rPr>
              <w:t>B430</w:t>
            </w:r>
            <w:r w:rsidRPr="00822830">
              <w:rPr>
                <w:rFonts w:ascii="細明體" w:eastAsia="細明體" w:hAnsi="細明體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325211" w:rsidP="008C33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去服中化行動補全</w:t>
            </w:r>
            <w:r>
              <w:rPr>
                <w:rFonts w:ascii="細明體" w:eastAsia="細明體" w:hAnsi="細明體"/>
                <w:sz w:val="20"/>
                <w:szCs w:val="20"/>
              </w:rPr>
              <w:t>銷件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822830" w:rsidP="00A555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壽險資訊二科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A5551C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無 □客戶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  <w:r w:rsidR="008C330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壽險員工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A5551C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 w:rsidR="008C330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8C330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393.15pt;margin-top:10.6pt;width:118pt;height:111.7pt;z-index:251656704">
            <v:textbox>
              <w:txbxContent>
                <w:p w:rsidR="00822830" w:rsidRDefault="00325211" w:rsidP="00A555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DTAAJ010</w:t>
                  </w:r>
                  <w:r>
                    <w:rPr>
                      <w:rFonts w:hint="eastAsia"/>
                    </w:rPr>
                    <w:t>銷件</w:t>
                  </w:r>
                  <w:r w:rsidR="008C330C">
                    <w:rPr>
                      <w:rFonts w:hint="eastAsia"/>
                    </w:rPr>
                    <w:t>註記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16.65pt;margin-top:7.6pt;width:118pt;height:112.45pt;z-index:251655680">
            <v:textbox>
              <w:txbxContent>
                <w:p w:rsidR="00A5551C" w:rsidRDefault="00A5551C">
                  <w:r>
                    <w:rPr>
                      <w:rFonts w:hint="eastAsia"/>
                    </w:rPr>
                    <w:t>D</w:t>
                  </w:r>
                  <w:r w:rsidR="00325211">
                    <w:rPr>
                      <w:rFonts w:hint="eastAsia"/>
                    </w:rPr>
                    <w:t>TAAJ010</w:t>
                  </w:r>
                </w:p>
              </w:txbxContent>
            </v:textbox>
          </v:shape>
        </w:pict>
      </w:r>
      <w:r w:rsidR="008B5AE5">
        <w:rPr>
          <w:rFonts w:ascii="細明體" w:eastAsia="細明體" w:hAnsi="細明體" w:cs="Courier New" w:hint="eastAsia"/>
          <w:b/>
          <w:noProof/>
          <w:lang w:eastAsia="zh-TW"/>
        </w:rPr>
        <w:pict>
          <v:rect id="_x0000_s1045" style="position:absolute;margin-left:223.15pt;margin-top:17.1pt;width:104.5pt;height:53.5pt;z-index:251657728">
            <v:textbox>
              <w:txbxContent>
                <w:p w:rsidR="008B5AE5" w:rsidRDefault="008C330C">
                  <w:r>
                    <w:rPr>
                      <w:rFonts w:hint="eastAsia"/>
                    </w:rPr>
                    <w:t>影像歸檔</w:t>
                  </w:r>
                </w:p>
              </w:txbxContent>
            </v:textbox>
          </v:rect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8B5AE5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35.15pt;margin-top:9.6pt;width:55.5pt;height:0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38.15pt;margin-top:4.1pt;width:77.5pt;height:.5pt;flip:y;z-index:251658752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8C330C" w:rsidRDefault="00752001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325211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補全檔</w:t>
            </w:r>
          </w:p>
        </w:tc>
        <w:tc>
          <w:tcPr>
            <w:tcW w:w="2835" w:type="dxa"/>
          </w:tcPr>
          <w:p w:rsidR="00752001" w:rsidRPr="008C330C" w:rsidRDefault="00325211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DTAAJ010</w:t>
            </w:r>
          </w:p>
        </w:tc>
        <w:tc>
          <w:tcPr>
            <w:tcW w:w="799" w:type="dxa"/>
          </w:tcPr>
          <w:p w:rsidR="00752001" w:rsidRPr="008C330C" w:rsidRDefault="008B5AE5" w:rsidP="00752001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8C330C" w:rsidRDefault="00325211" w:rsidP="0093617E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8C330C" w:rsidRDefault="008C330C" w:rsidP="0093617E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8C330C" w:rsidRDefault="00325211" w:rsidP="0093617E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36703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961F9B" w:rsidRPr="0090048C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961F9B" w:rsidRPr="0090048C" w:rsidRDefault="0032521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AAJ0_0300_</w:t>
            </w:r>
            <w:r>
              <w:rPr>
                <w:rFonts w:ascii="細明體" w:eastAsia="細明體" w:hAnsi="細明體"/>
                <w:sz w:val="20"/>
                <w:szCs w:val="20"/>
              </w:rPr>
              <w:t>mod</w:t>
            </w:r>
            <w:r w:rsidR="00961F9B" w:rsidRPr="0090048C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36703E" w:rsidRDefault="0036703E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F37E8D" w:rsidRDefault="008C330C" w:rsidP="00764C15">
            <w:pPr>
              <w:rPr>
                <w:rFonts w:ascii="細明體" w:eastAsia="細明體" w:hAnsi="細明體" w:hint="eastAsia"/>
                <w:b/>
                <w:color w:val="222A35"/>
                <w:sz w:val="20"/>
                <w:szCs w:val="20"/>
              </w:rPr>
            </w:pPr>
            <w:r w:rsidRPr="00F37E8D">
              <w:rPr>
                <w:rFonts w:ascii="Courier New" w:hAnsi="Courier New" w:cs="Courier New"/>
                <w:color w:val="222A35"/>
                <w:kern w:val="0"/>
                <w:sz w:val="20"/>
                <w:szCs w:val="20"/>
              </w:rPr>
              <w:t>JAA</w:t>
            </w:r>
            <w:r w:rsidR="00325211">
              <w:rPr>
                <w:rFonts w:ascii="Courier New" w:hAnsi="Courier New" w:cs="Courier New" w:hint="eastAsia"/>
                <w:color w:val="222A35"/>
                <w:kern w:val="0"/>
                <w:sz w:val="20"/>
                <w:szCs w:val="20"/>
              </w:rPr>
              <w:t>A</w:t>
            </w:r>
            <w:r w:rsidRPr="00F37E8D">
              <w:rPr>
                <w:rFonts w:ascii="Courier New" w:hAnsi="Courier New" w:cs="Courier New"/>
                <w:color w:val="222A35"/>
                <w:kern w:val="0"/>
                <w:sz w:val="20"/>
                <w:szCs w:val="20"/>
              </w:rPr>
              <w:t>DA4</w:t>
            </w:r>
            <w:r w:rsidR="00837F59">
              <w:rPr>
                <w:rFonts w:ascii="Courier New" w:hAnsi="Courier New" w:cs="Courier New" w:hint="eastAsia"/>
                <w:color w:val="222A35"/>
                <w:kern w:val="0"/>
                <w:sz w:val="20"/>
                <w:szCs w:val="20"/>
              </w:rPr>
              <w:t>3</w:t>
            </w:r>
            <w:r w:rsidRPr="00F37E8D">
              <w:rPr>
                <w:rFonts w:ascii="Courier New" w:hAnsi="Courier New" w:cs="Courier New"/>
                <w:color w:val="222A35"/>
                <w:kern w:val="0"/>
                <w:sz w:val="20"/>
                <w:szCs w:val="20"/>
              </w:rPr>
              <w:t>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M2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B24E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4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E10C0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E10C0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4"/>
    </w:p>
    <w:p w:rsidR="00961F9B" w:rsidRPr="009B385F" w:rsidRDefault="008B5AE5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10591F">
        <w:rPr>
          <w:rFonts w:ascii="細明體" w:eastAsia="細明體" w:hAnsi="細明體" w:hint="eastAsia"/>
          <w:b/>
          <w:kern w:val="2"/>
          <w:lang w:eastAsia="zh-TW"/>
        </w:rPr>
        <w:lastRenderedPageBreak/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B24E45" w:rsidRPr="008C330C" w:rsidRDefault="008C330C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C330C">
        <w:rPr>
          <w:rFonts w:ascii="細明體" w:eastAsia="細明體" w:hAnsi="細明體"/>
          <w:kern w:val="2"/>
          <w:lang w:eastAsia="zh-TW"/>
        </w:rPr>
        <w:t>查詢件數</w:t>
      </w:r>
    </w:p>
    <w:p w:rsidR="008C330C" w:rsidRPr="008C330C" w:rsidRDefault="0070233A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銷件</w:t>
      </w:r>
      <w:r w:rsidR="008C330C" w:rsidRPr="008C330C">
        <w:rPr>
          <w:rFonts w:ascii="細明體" w:eastAsia="細明體" w:hAnsi="細明體"/>
          <w:kern w:val="2"/>
          <w:lang w:eastAsia="zh-TW"/>
        </w:rPr>
        <w:t>件數</w:t>
      </w:r>
    </w:p>
    <w:p w:rsidR="008C330C" w:rsidRPr="008C330C" w:rsidRDefault="0070233A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銷件</w:t>
      </w:r>
      <w:r w:rsidR="008C330C" w:rsidRPr="008C330C">
        <w:rPr>
          <w:rFonts w:ascii="細明體" w:eastAsia="細明體" w:hAnsi="細明體"/>
          <w:kern w:val="2"/>
          <w:lang w:eastAsia="zh-TW"/>
        </w:rPr>
        <w:t>成功件數</w:t>
      </w:r>
    </w:p>
    <w:p w:rsidR="008C330C" w:rsidRPr="008C330C" w:rsidRDefault="0070233A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銷件</w:t>
      </w:r>
      <w:r w:rsidR="008C330C" w:rsidRPr="008C330C">
        <w:rPr>
          <w:rFonts w:ascii="細明體" w:eastAsia="細明體" w:hAnsi="細明體"/>
          <w:kern w:val="2"/>
          <w:lang w:eastAsia="zh-TW"/>
        </w:rPr>
        <w:t>失敗件數</w:t>
      </w:r>
    </w:p>
    <w:p w:rsidR="005F6987" w:rsidRPr="00B24E45" w:rsidRDefault="005F6987" w:rsidP="005F698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初始化emailList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8C330C" w:rsidRPr="008C330C" w:rsidRDefault="00961F9B" w:rsidP="008C330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C330C">
        <w:rPr>
          <w:rFonts w:ascii="細明體" w:eastAsia="細明體" w:hAnsi="細明體" w:hint="eastAsia"/>
          <w:kern w:val="2"/>
          <w:lang w:eastAsia="zh-TW"/>
        </w:rPr>
        <w:t>傳入參數檢核：</w:t>
      </w:r>
      <w:r w:rsidR="00EE2C3C" w:rsidRPr="008C330C">
        <w:rPr>
          <w:rFonts w:ascii="細明體" w:eastAsia="細明體" w:hAnsi="細明體" w:hint="eastAsia"/>
          <w:kern w:val="2"/>
          <w:lang w:eastAsia="zh-TW"/>
        </w:rPr>
        <w:t>設變數</w:t>
      </w:r>
      <w:r w:rsidR="00D638C4">
        <w:rPr>
          <w:rFonts w:ascii="細明體" w:eastAsia="細明體" w:hAnsi="細明體" w:hint="eastAsia"/>
          <w:kern w:val="2"/>
          <w:lang w:eastAsia="zh-TW"/>
        </w:rPr>
        <w:t>$</w:t>
      </w:r>
      <w:r w:rsidR="0070233A">
        <w:rPr>
          <w:rFonts w:ascii="細明體" w:eastAsia="細明體" w:hAnsi="細明體"/>
          <w:kern w:val="2"/>
          <w:lang w:eastAsia="zh-TW"/>
        </w:rPr>
        <w:t>APLY</w:t>
      </w:r>
      <w:r w:rsidR="008C330C" w:rsidRPr="008C330C">
        <w:rPr>
          <w:rFonts w:ascii="細明體" w:eastAsia="細明體" w:hAnsi="細明體"/>
          <w:kern w:val="2"/>
          <w:lang w:eastAsia="zh-TW"/>
        </w:rPr>
        <w:t>_NO</w:t>
      </w:r>
    </w:p>
    <w:p w:rsidR="00961F9B" w:rsidRPr="008C330C" w:rsidRDefault="00961F9B" w:rsidP="00F37E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C330C">
        <w:rPr>
          <w:rFonts w:ascii="細明體" w:eastAsia="細明體" w:hAnsi="細明體" w:hint="eastAsia"/>
          <w:kern w:val="2"/>
          <w:lang w:eastAsia="zh-TW"/>
        </w:rPr>
        <w:t>無傳入參數：</w:t>
      </w:r>
      <w:r w:rsidR="00D638C4">
        <w:rPr>
          <w:rFonts w:ascii="細明體" w:eastAsia="細明體" w:hAnsi="細明體" w:hint="eastAsia"/>
          <w:kern w:val="2"/>
          <w:lang w:eastAsia="zh-TW"/>
        </w:rPr>
        <w:t>pass</w:t>
      </w:r>
    </w:p>
    <w:p w:rsidR="00EE2C3C" w:rsidRDefault="00EE2C3C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有傳入參數:</w:t>
      </w:r>
    </w:p>
    <w:p w:rsidR="000C5FF3" w:rsidRPr="008C330C" w:rsidRDefault="00D638C4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8C330C">
        <w:rPr>
          <w:rFonts w:ascii="細明體" w:eastAsia="細明體" w:hAnsi="細明體"/>
          <w:kern w:val="2"/>
          <w:lang w:eastAsia="zh-TW"/>
        </w:rPr>
        <w:t>APLY_SER_NO</w:t>
      </w:r>
      <w:r>
        <w:rPr>
          <w:rFonts w:ascii="細明體" w:eastAsia="細明體" w:hAnsi="細明體" w:hint="eastAsia"/>
          <w:kern w:val="2"/>
          <w:lang w:eastAsia="zh-TW"/>
        </w:rPr>
        <w:t xml:space="preserve"> = 傳入參數[0]</w:t>
      </w:r>
    </w:p>
    <w:p w:rsidR="00961F9B" w:rsidRPr="000C5FF3" w:rsidRDefault="008B5AE5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撈取資料</w:t>
      </w:r>
    </w:p>
    <w:p w:rsidR="00D638C4" w:rsidRPr="003A78BA" w:rsidRDefault="00D638C4" w:rsidP="00D638C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若</w:t>
      </w:r>
      <w:r w:rsidR="0070233A">
        <w:rPr>
          <w:rFonts w:ascii="細明體" w:eastAsia="細明體" w:hAnsi="細明體"/>
          <w:kern w:val="2"/>
          <w:lang w:eastAsia="zh-TW"/>
        </w:rPr>
        <w:t>APLY</w:t>
      </w:r>
      <w:r w:rsidRPr="008C330C">
        <w:rPr>
          <w:rFonts w:ascii="細明體" w:eastAsia="細明體" w:hAnsi="細明體"/>
          <w:kern w:val="2"/>
          <w:lang w:eastAsia="zh-TW"/>
        </w:rPr>
        <w:t>_NO</w:t>
      </w:r>
      <w:r>
        <w:rPr>
          <w:rFonts w:ascii="細明體" w:eastAsia="細明體" w:hAnsi="細明體" w:hint="eastAsia"/>
          <w:kern w:val="2"/>
          <w:lang w:eastAsia="zh-TW"/>
        </w:rPr>
        <w:t xml:space="preserve">有值，set </w:t>
      </w:r>
      <w:r w:rsidR="0070233A">
        <w:rPr>
          <w:rFonts w:ascii="細明體" w:eastAsia="細明體" w:hAnsi="細明體"/>
          <w:kern w:val="2"/>
          <w:lang w:eastAsia="zh-TW"/>
        </w:rPr>
        <w:t>APLY</w:t>
      </w:r>
      <w:r w:rsidRPr="00D638C4">
        <w:rPr>
          <w:rFonts w:ascii="細明體" w:eastAsia="細明體" w:hAnsi="細明體"/>
          <w:kern w:val="2"/>
          <w:lang w:eastAsia="zh-TW"/>
        </w:rPr>
        <w:t>_NO</w:t>
      </w:r>
      <w:r w:rsidRPr="00D638C4">
        <w:rPr>
          <w:rFonts w:ascii="細明體" w:eastAsia="細明體" w:hAnsi="細明體" w:hint="eastAsia"/>
          <w:kern w:val="2"/>
          <w:lang w:eastAsia="zh-TW"/>
        </w:rPr>
        <w:t xml:space="preserve"> = $</w:t>
      </w:r>
      <w:r w:rsidRPr="00D638C4">
        <w:rPr>
          <w:rFonts w:ascii="細明體" w:eastAsia="細明體" w:hAnsi="細明體"/>
          <w:kern w:val="2"/>
          <w:lang w:eastAsia="zh-TW"/>
        </w:rPr>
        <w:t>APLY</w:t>
      </w:r>
      <w:r w:rsidR="0070233A" w:rsidRPr="00D638C4">
        <w:rPr>
          <w:rFonts w:ascii="細明體" w:eastAsia="細明體" w:hAnsi="細明體"/>
          <w:kern w:val="2"/>
          <w:lang w:eastAsia="zh-TW"/>
        </w:rPr>
        <w:t xml:space="preserve"> </w:t>
      </w:r>
      <w:r w:rsidRPr="00D638C4">
        <w:rPr>
          <w:rFonts w:ascii="細明體" w:eastAsia="細明體" w:hAnsi="細明體"/>
          <w:kern w:val="2"/>
          <w:lang w:eastAsia="zh-TW"/>
        </w:rPr>
        <w:t>_NO</w:t>
      </w:r>
    </w:p>
    <w:p w:rsidR="00D638C4" w:rsidRPr="003A78BA" w:rsidRDefault="00D638C4" w:rsidP="00061EA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撈取資料</w:t>
      </w:r>
      <w:r w:rsidR="0070233A">
        <w:rPr>
          <w:rFonts w:ascii="細明體" w:eastAsia="細明體" w:hAnsi="細明體" w:hint="eastAsia"/>
          <w:kern w:val="2"/>
          <w:lang w:eastAsia="zh-TW"/>
        </w:rPr>
        <w:t>DTAAJ010</w:t>
      </w:r>
      <w:r w:rsidR="00342829">
        <w:rPr>
          <w:rFonts w:ascii="細明體" w:eastAsia="細明體" w:hAnsi="細明體" w:hint="eastAsia"/>
          <w:kern w:val="2"/>
          <w:lang w:eastAsia="zh-TW"/>
        </w:rPr>
        <w:t xml:space="preserve">，distinct </w:t>
      </w:r>
      <w:r w:rsidR="00342829" w:rsidRPr="00342829">
        <w:rPr>
          <w:rFonts w:ascii="細明體" w:eastAsia="細明體" w:hAnsi="細明體"/>
          <w:kern w:val="2"/>
          <w:lang w:eastAsia="zh-TW"/>
        </w:rPr>
        <w:t>APLY_NO</w:t>
      </w:r>
      <w:r w:rsidR="00342829">
        <w:rPr>
          <w:rFonts w:ascii="細明體" w:eastAsia="細明體" w:hAnsi="細明體"/>
          <w:kern w:val="2"/>
          <w:lang w:eastAsia="zh-TW"/>
        </w:rPr>
        <w:t>,</w:t>
      </w:r>
      <w:r w:rsidR="00342829" w:rsidRPr="00342829">
        <w:t xml:space="preserve"> </w:t>
      </w:r>
      <w:r w:rsidR="00342829" w:rsidRPr="00342829">
        <w:rPr>
          <w:rFonts w:ascii="細明體" w:eastAsia="細明體" w:hAnsi="細明體"/>
          <w:kern w:val="2"/>
          <w:lang w:eastAsia="zh-TW"/>
        </w:rPr>
        <w:t>OCR_ID</w:t>
      </w:r>
      <w:r w:rsidR="00061EAD">
        <w:rPr>
          <w:rFonts w:ascii="細明體" w:eastAsia="細明體" w:hAnsi="細明體"/>
          <w:kern w:val="2"/>
          <w:lang w:eastAsia="zh-TW"/>
        </w:rPr>
        <w:t>,</w:t>
      </w:r>
      <w:r w:rsidR="00061EAD" w:rsidRPr="00061EAD">
        <w:t xml:space="preserve"> </w:t>
      </w:r>
      <w:r w:rsidR="00061EAD" w:rsidRPr="00061EAD">
        <w:rPr>
          <w:rFonts w:ascii="細明體" w:eastAsia="細明體" w:hAnsi="細明體"/>
          <w:kern w:val="2"/>
          <w:lang w:eastAsia="zh-TW"/>
        </w:rPr>
        <w:t>TRIN_DIV_NO</w:t>
      </w:r>
    </w:p>
    <w:p w:rsidR="003A78BA" w:rsidRDefault="00D638C4" w:rsidP="00D638C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撈取條件</w:t>
      </w:r>
    </w:p>
    <w:p w:rsidR="00D638C4" w:rsidRDefault="0070233A" w:rsidP="0070233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0233A">
        <w:rPr>
          <w:rFonts w:ascii="細明體" w:eastAsia="細明體" w:hAnsi="細明體"/>
          <w:kern w:val="2"/>
          <w:lang w:eastAsia="zh-TW"/>
        </w:rPr>
        <w:t>REP_STS_MI20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342829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10</w:t>
      </w:r>
      <w:r w:rsidR="00D638C4">
        <w:rPr>
          <w:rFonts w:ascii="細明體" w:eastAsia="細明體" w:hAnsi="細明體"/>
          <w:kern w:val="2"/>
          <w:lang w:eastAsia="zh-TW"/>
        </w:rPr>
        <w:t>”</w:t>
      </w:r>
    </w:p>
    <w:p w:rsidR="0070233A" w:rsidRDefault="00342829" w:rsidP="0034282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42829">
        <w:rPr>
          <w:rFonts w:ascii="細明體" w:eastAsia="細明體" w:hAnsi="細明體"/>
          <w:kern w:val="2"/>
          <w:lang w:eastAsia="zh-TW"/>
        </w:rPr>
        <w:t>CAN_INPUT_TIME</w:t>
      </w:r>
      <w:r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>
        <w:rPr>
          <w:rFonts w:ascii="細明體" w:eastAsia="細明體" w:hAnsi="細明體"/>
          <w:kern w:val="2"/>
          <w:lang w:eastAsia="zh-TW"/>
        </w:rPr>
        <w:t>null</w:t>
      </w:r>
    </w:p>
    <w:p w:rsidR="004417BB" w:rsidRDefault="004417BB" w:rsidP="004417B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417BB">
        <w:rPr>
          <w:rFonts w:ascii="細明體" w:eastAsia="細明體" w:hAnsi="細明體"/>
          <w:kern w:val="2"/>
          <w:lang w:eastAsia="zh-TW"/>
        </w:rPr>
        <w:t>REP_TYPE</w:t>
      </w:r>
      <w:r>
        <w:rPr>
          <w:rFonts w:ascii="細明體" w:eastAsia="細明體" w:hAnsi="細明體"/>
          <w:kern w:val="2"/>
          <w:lang w:eastAsia="zh-TW"/>
        </w:rPr>
        <w:t xml:space="preserve"> = 1 or 2</w:t>
      </w:r>
    </w:p>
    <w:p w:rsidR="00D638C4" w:rsidRDefault="00D638C4" w:rsidP="00D638C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[</w:t>
      </w:r>
      <w:r w:rsidR="0070233A">
        <w:rPr>
          <w:rFonts w:ascii="細明體" w:eastAsia="細明體" w:hAnsi="細明體"/>
          <w:kern w:val="2"/>
          <w:lang w:eastAsia="zh-TW"/>
        </w:rPr>
        <w:t>APLY_</w:t>
      </w:r>
      <w:r w:rsidRPr="00D638C4">
        <w:rPr>
          <w:rFonts w:ascii="細明體" w:eastAsia="細明體" w:hAnsi="細明體"/>
          <w:kern w:val="2"/>
          <w:lang w:eastAsia="zh-TW"/>
        </w:rPr>
        <w:t>NO</w:t>
      </w:r>
      <w:r w:rsidRPr="00D638C4">
        <w:rPr>
          <w:rFonts w:ascii="細明體" w:eastAsia="細明體" w:hAnsi="細明體" w:hint="eastAsia"/>
          <w:kern w:val="2"/>
          <w:lang w:eastAsia="zh-TW"/>
        </w:rPr>
        <w:t xml:space="preserve"> = $</w:t>
      </w:r>
      <w:r w:rsidR="0070233A">
        <w:rPr>
          <w:rFonts w:ascii="細明體" w:eastAsia="細明體" w:hAnsi="細明體"/>
          <w:kern w:val="2"/>
          <w:lang w:eastAsia="zh-TW"/>
        </w:rPr>
        <w:t>APLY_</w:t>
      </w:r>
      <w:r w:rsidRPr="00D638C4">
        <w:rPr>
          <w:rFonts w:ascii="細明體" w:eastAsia="細明體" w:hAnsi="細明體"/>
          <w:kern w:val="2"/>
          <w:lang w:eastAsia="zh-TW"/>
        </w:rPr>
        <w:t>NO</w:t>
      </w:r>
      <w:r>
        <w:rPr>
          <w:rFonts w:ascii="細明體" w:eastAsia="細明體" w:hAnsi="細明體"/>
          <w:kern w:val="2"/>
          <w:lang w:eastAsia="zh-TW"/>
        </w:rPr>
        <w:t>]</w:t>
      </w:r>
    </w:p>
    <w:p w:rsidR="00711191" w:rsidRPr="00711191" w:rsidRDefault="00711191" w:rsidP="0071119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8C330C">
        <w:rPr>
          <w:rFonts w:ascii="細明體" w:eastAsia="細明體" w:hAnsi="細明體"/>
          <w:kern w:val="2"/>
          <w:lang w:eastAsia="zh-TW"/>
        </w:rPr>
        <w:t>查詢件數</w:t>
      </w:r>
    </w:p>
    <w:p w:rsidR="00D638C4" w:rsidRPr="00342829" w:rsidRDefault="00D638C4" w:rsidP="00D638C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逐一跑批次</w:t>
      </w:r>
      <w:r w:rsidR="00342829">
        <w:rPr>
          <w:rFonts w:ascii="細明體" w:eastAsia="細明體" w:hAnsi="細明體" w:hint="eastAsia"/>
          <w:kern w:val="2"/>
          <w:lang w:eastAsia="zh-TW"/>
        </w:rPr>
        <w:t>，請使用</w:t>
      </w:r>
      <w:r w:rsidR="00342829" w:rsidRPr="00342829">
        <w:rPr>
          <w:rFonts w:ascii="細明體" w:eastAsia="細明體" w:hAnsi="細明體" w:hint="eastAsia"/>
          <w:color w:val="FF0000"/>
          <w:kern w:val="2"/>
          <w:lang w:eastAsia="zh-TW"/>
        </w:rPr>
        <w:t>多執行緒</w:t>
      </w:r>
    </w:p>
    <w:p w:rsidR="00342829" w:rsidRDefault="00342829" w:rsidP="0034282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53FA4">
        <w:rPr>
          <w:rFonts w:ascii="細明體" w:eastAsia="細明體" w:hAnsi="細明體" w:hint="eastAsia"/>
          <w:color w:val="000000"/>
          <w:kern w:val="2"/>
          <w:lang w:eastAsia="zh-TW"/>
        </w:rPr>
        <w:t>呼叫AAJ0_0300_</w:t>
      </w:r>
      <w:r w:rsidRPr="00653FA4">
        <w:rPr>
          <w:rFonts w:ascii="細明體" w:eastAsia="細明體" w:hAnsi="細明體"/>
          <w:color w:val="000000"/>
          <w:kern w:val="2"/>
          <w:lang w:eastAsia="zh-TW"/>
        </w:rPr>
        <w:t>mod.doQuery</w:t>
      </w:r>
      <w:r w:rsidRPr="00653FA4">
        <w:rPr>
          <w:rFonts w:ascii="細明體" w:eastAsia="細明體" w:hAnsi="細明體" w:hint="eastAsia"/>
          <w:color w:val="000000"/>
          <w:kern w:val="2"/>
          <w:lang w:eastAsia="zh-TW"/>
        </w:rPr>
        <w:t>取得$</w:t>
      </w:r>
      <w:r w:rsidRPr="00342829">
        <w:t xml:space="preserve"> </w:t>
      </w:r>
      <w:r w:rsidRPr="00342829">
        <w:rPr>
          <w:rFonts w:ascii="細明體" w:eastAsia="細明體" w:hAnsi="細明體"/>
          <w:color w:val="000000"/>
          <w:kern w:val="2"/>
          <w:lang w:eastAsia="zh-TW"/>
        </w:rPr>
        <w:t>activeList</w:t>
      </w:r>
      <w:r w:rsidRPr="00653FA4">
        <w:rPr>
          <w:rFonts w:ascii="細明體" w:eastAsia="細明體" w:hAnsi="細明體" w:hint="eastAsia"/>
          <w:color w:val="000000"/>
          <w:kern w:val="2"/>
          <w:lang w:eastAsia="zh-TW"/>
        </w:rPr>
        <w:t>，傳入參數:</w:t>
      </w:r>
      <w:r w:rsidRPr="00342829">
        <w:rPr>
          <w:rFonts w:ascii="細明體" w:eastAsia="細明體" w:hAnsi="細明體"/>
          <w:kern w:val="2"/>
          <w:lang w:eastAsia="zh-TW"/>
        </w:rPr>
        <w:t xml:space="preserve"> bqds.APLY_NO</w:t>
      </w:r>
      <w:r w:rsidRPr="00342829">
        <w:rPr>
          <w:rFonts w:ascii="細明體" w:eastAsia="細明體" w:hAnsi="細明體" w:hint="eastAsia"/>
          <w:kern w:val="2"/>
          <w:lang w:eastAsia="zh-TW"/>
        </w:rPr>
        <w:t>，</w:t>
      </w:r>
      <w:r w:rsidRPr="00342829">
        <w:rPr>
          <w:rFonts w:ascii="細明體" w:eastAsia="細明體" w:hAnsi="細明體"/>
          <w:kern w:val="2"/>
          <w:lang w:eastAsia="zh-TW"/>
        </w:rPr>
        <w:t>bqds.OCR_ID</w:t>
      </w:r>
      <w:r w:rsidRPr="00342829"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細明體" w:eastAsia="細明體" w:hAnsi="細明體"/>
          <w:kern w:val="2"/>
          <w:lang w:eastAsia="zh-TW"/>
        </w:rPr>
        <w:t>”</w:t>
      </w:r>
      <w:r w:rsidRPr="00342829">
        <w:rPr>
          <w:rFonts w:ascii="細明體" w:eastAsia="細明體" w:hAnsi="細明體"/>
          <w:kern w:val="2"/>
          <w:lang w:eastAsia="zh-TW"/>
        </w:rPr>
        <w:t xml:space="preserve"> AAA4_0330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42829" w:rsidRPr="00061EAD" w:rsidRDefault="00061EAD" w:rsidP="0071119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61EAD">
        <w:rPr>
          <w:rFonts w:ascii="細明體" w:eastAsia="細明體" w:hAnsi="細明體" w:hint="eastAsia"/>
          <w:color w:val="000000"/>
          <w:kern w:val="2"/>
          <w:lang w:eastAsia="zh-TW"/>
        </w:rPr>
        <w:t>呼叫AAJ0_0300_</w:t>
      </w:r>
      <w:r w:rsidRPr="00061EAD">
        <w:rPr>
          <w:rFonts w:ascii="細明體" w:eastAsia="細明體" w:hAnsi="細明體"/>
          <w:color w:val="000000"/>
          <w:kern w:val="2"/>
          <w:lang w:eastAsia="zh-TW"/>
        </w:rPr>
        <w:t>mod</w:t>
      </w:r>
      <w:r w:rsidR="00711191">
        <w:t>.</w:t>
      </w:r>
      <w:r w:rsidRPr="00061EAD">
        <w:rPr>
          <w:rFonts w:ascii="細明體" w:eastAsia="細明體" w:hAnsi="細明體"/>
          <w:color w:val="000000"/>
          <w:kern w:val="2"/>
          <w:lang w:eastAsia="zh-TW"/>
        </w:rPr>
        <w:t>doDeleteNew</w:t>
      </w:r>
      <w:r w:rsidRPr="00061EAD">
        <w:rPr>
          <w:rFonts w:ascii="細明體" w:eastAsia="細明體" w:hAnsi="細明體" w:hint="eastAsia"/>
          <w:color w:val="000000"/>
          <w:kern w:val="2"/>
          <w:lang w:eastAsia="zh-TW"/>
        </w:rPr>
        <w:t>，傳入參數:</w:t>
      </w:r>
      <w:r w:rsidRPr="00653FA4">
        <w:rPr>
          <w:rFonts w:ascii="細明體" w:eastAsia="細明體" w:hAnsi="細明體" w:hint="eastAsia"/>
          <w:color w:val="000000"/>
          <w:kern w:val="2"/>
          <w:lang w:eastAsia="zh-TW"/>
        </w:rPr>
        <w:t xml:space="preserve"> </w:t>
      </w:r>
      <w:r w:rsidRPr="00061EAD">
        <w:rPr>
          <w:rFonts w:ascii="細明體" w:eastAsia="細明體" w:hAnsi="細明體" w:hint="eastAsia"/>
          <w:color w:val="000000"/>
          <w:kern w:val="2"/>
          <w:lang w:eastAsia="zh-TW"/>
        </w:rPr>
        <w:t>$</w:t>
      </w:r>
      <w:r w:rsidRPr="00342829">
        <w:t xml:space="preserve"> </w:t>
      </w:r>
      <w:r w:rsidRPr="00342829">
        <w:rPr>
          <w:rFonts w:ascii="細明體" w:eastAsia="細明體" w:hAnsi="細明體"/>
          <w:color w:val="000000"/>
          <w:kern w:val="2"/>
          <w:lang w:eastAsia="zh-TW"/>
        </w:rPr>
        <w:t>activeList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，$</w:t>
      </w:r>
      <w:r w:rsidRPr="00061EAD">
        <w:rPr>
          <w:rFonts w:ascii="細明體" w:eastAsia="細明體" w:hAnsi="細明體"/>
          <w:color w:val="000000"/>
          <w:kern w:val="2"/>
          <w:lang w:eastAsia="zh-TW"/>
        </w:rPr>
        <w:t>UserObject</w:t>
      </w:r>
      <w:r w:rsidR="00711191">
        <w:rPr>
          <w:rFonts w:ascii="細明體" w:eastAsia="細明體" w:hAnsi="細明體" w:hint="eastAsia"/>
          <w:color w:val="000000"/>
          <w:kern w:val="2"/>
          <w:lang w:eastAsia="zh-TW"/>
        </w:rPr>
        <w:t>，並以</w:t>
      </w:r>
      <w:r w:rsidR="00711191" w:rsidRPr="00711191">
        <w:rPr>
          <w:rFonts w:ascii="細明體" w:eastAsia="細明體" w:hAnsi="細明體"/>
          <w:color w:val="000000"/>
          <w:kern w:val="2"/>
          <w:lang w:eastAsia="zh-TW"/>
        </w:rPr>
        <w:t>Transaction</w:t>
      </w:r>
      <w:r w:rsidR="00711191">
        <w:rPr>
          <w:rFonts w:ascii="細明體" w:eastAsia="細明體" w:hAnsi="細明體" w:hint="eastAsia"/>
          <w:color w:val="000000"/>
          <w:kern w:val="2"/>
          <w:lang w:eastAsia="zh-TW"/>
        </w:rPr>
        <w:t>控制(業務流程同</w:t>
      </w:r>
      <w:r w:rsidR="00711191" w:rsidRPr="00061EAD">
        <w:rPr>
          <w:rFonts w:ascii="細明體" w:eastAsia="細明體" w:hAnsi="細明體" w:hint="eastAsia"/>
          <w:color w:val="000000"/>
          <w:kern w:val="2"/>
          <w:lang w:eastAsia="zh-TW"/>
        </w:rPr>
        <w:t>AAJ0_0300</w:t>
      </w:r>
      <w:r w:rsidR="00711191">
        <w:t>.</w:t>
      </w:r>
      <w:r w:rsidR="00711191" w:rsidRPr="00061EAD">
        <w:rPr>
          <w:rFonts w:ascii="細明體" w:eastAsia="細明體" w:hAnsi="細明體"/>
          <w:color w:val="000000"/>
          <w:kern w:val="2"/>
          <w:lang w:eastAsia="zh-TW"/>
        </w:rPr>
        <w:t>doDeleteNew</w:t>
      </w:r>
      <w:r w:rsidR="00711191">
        <w:rPr>
          <w:rFonts w:ascii="細明體" w:eastAsia="細明體" w:hAnsi="細明體" w:hint="eastAsia"/>
          <w:color w:val="000000"/>
          <w:kern w:val="2"/>
          <w:lang w:eastAsia="zh-TW"/>
        </w:rPr>
        <w:t>)</w:t>
      </w:r>
    </w:p>
    <w:p w:rsidR="00711191" w:rsidRDefault="00711191" w:rsidP="007111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25" w:author="洪豪" w:date="2019-09-18T13:47:00Z"/>
          <w:rFonts w:ascii="細明體" w:eastAsia="細明體" w:hAnsi="細明體"/>
          <w:kern w:val="2"/>
          <w:lang w:eastAsia="zh-TW"/>
        </w:rPr>
      </w:pPr>
      <w:r w:rsidRPr="00711191">
        <w:rPr>
          <w:rFonts w:ascii="細明體" w:eastAsia="細明體" w:hAnsi="細明體" w:hint="eastAsia"/>
          <w:color w:val="000000"/>
          <w:kern w:val="2"/>
          <w:lang w:eastAsia="zh-TW"/>
        </w:rPr>
        <w:t>建立$</w:t>
      </w:r>
      <w:r w:rsidRPr="00711191">
        <w:rPr>
          <w:rFonts w:ascii="細明體" w:eastAsia="細明體" w:hAnsi="細明體"/>
          <w:color w:val="000000"/>
          <w:kern w:val="2"/>
          <w:lang w:eastAsia="zh-TW"/>
        </w:rPr>
        <w:t>UserObject</w:t>
      </w:r>
      <w:r w:rsidRPr="00711191">
        <w:rPr>
          <w:rFonts w:ascii="細明體" w:eastAsia="細明體" w:hAnsi="細明體" w:hint="eastAsia"/>
          <w:color w:val="000000"/>
          <w:kern w:val="2"/>
          <w:lang w:eastAsia="zh-TW"/>
        </w:rPr>
        <w:t>，set</w:t>
      </w:r>
      <w:r w:rsidRPr="00711191">
        <w:rPr>
          <w:rFonts w:ascii="細明體" w:eastAsia="細明體" w:hAnsi="細明體"/>
          <w:color w:val="000000"/>
          <w:kern w:val="2"/>
          <w:lang w:eastAsia="zh-TW"/>
        </w:rPr>
        <w:t xml:space="preserve"> OpUnit = bqds.</w:t>
      </w:r>
      <w:r w:rsidRPr="00711191">
        <w:rPr>
          <w:rFonts w:ascii="細明體" w:eastAsia="細明體" w:hAnsi="細明體"/>
          <w:kern w:val="2"/>
          <w:lang w:eastAsia="zh-TW"/>
        </w:rPr>
        <w:t>TRIN_DIV_NO</w:t>
      </w:r>
      <w:r w:rsidRPr="00711191">
        <w:rPr>
          <w:rFonts w:ascii="細明體" w:eastAsia="細明體" w:hAnsi="細明體" w:hint="eastAsia"/>
          <w:kern w:val="2"/>
          <w:lang w:eastAsia="zh-TW"/>
        </w:rPr>
        <w:t>、</w:t>
      </w:r>
      <w:r w:rsidRPr="00711191">
        <w:rPr>
          <w:rFonts w:ascii="細明體" w:eastAsia="細明體" w:hAnsi="細明體"/>
          <w:kern w:val="2"/>
          <w:lang w:eastAsia="zh-TW"/>
        </w:rPr>
        <w:t xml:space="preserve">EmpID = </w:t>
      </w:r>
      <w:r w:rsidRPr="00711191">
        <w:rPr>
          <w:rFonts w:ascii="細明體" w:eastAsia="細明體" w:hAnsi="細明體"/>
          <w:color w:val="000000"/>
          <w:kern w:val="2"/>
          <w:lang w:eastAsia="zh-TW"/>
        </w:rPr>
        <w:t>bqds.</w:t>
      </w:r>
      <w:r w:rsidRPr="00711191">
        <w:rPr>
          <w:rFonts w:ascii="細明體" w:eastAsia="細明體" w:hAnsi="細明體"/>
          <w:kern w:val="2"/>
          <w:lang w:eastAsia="zh-TW"/>
        </w:rPr>
        <w:t>TRIN_DIV_NO</w:t>
      </w:r>
      <w:r w:rsidRPr="00711191">
        <w:rPr>
          <w:rFonts w:ascii="細明體" w:eastAsia="細明體" w:hAnsi="細明體" w:hint="eastAsia"/>
          <w:kern w:val="2"/>
          <w:lang w:eastAsia="zh-TW"/>
        </w:rPr>
        <w:t>之單位主管</w:t>
      </w:r>
    </w:p>
    <w:p w:rsidR="00FF7D38" w:rsidRDefault="00FF7D38" w:rsidP="00FF7D3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26" w:author="洪啟豪" w:date="2020-05-18T17:12:00Z"/>
          <w:rFonts w:ascii="細明體" w:eastAsia="細明體" w:hAnsi="細明體"/>
          <w:kern w:val="2"/>
          <w:lang w:eastAsia="zh-TW"/>
        </w:rPr>
        <w:pPrChange w:id="27" w:author="洪豪" w:date="2019-09-18T13:48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28" w:author="洪豪" w:date="2019-09-18T13:48:00Z">
        <w:r>
          <w:rPr>
            <w:rFonts w:ascii="細明體" w:eastAsia="細明體" w:hAnsi="細明體" w:hint="eastAsia"/>
            <w:kern w:val="2"/>
            <w:lang w:eastAsia="zh-TW"/>
          </w:rPr>
          <w:t>將上</w:t>
        </w:r>
      </w:ins>
      <w:ins w:id="29" w:author="洪豪" w:date="2019-09-18T13:49:00Z">
        <w:r>
          <w:rPr>
            <w:rFonts w:ascii="細明體" w:eastAsia="細明體" w:hAnsi="細明體" w:hint="eastAsia"/>
            <w:kern w:val="2"/>
            <w:lang w:eastAsia="zh-TW"/>
          </w:rPr>
          <w:t>步驟回傳之路徑產生檔案，併入CE，</w:t>
        </w:r>
      </w:ins>
      <w:ins w:id="30" w:author="洪豪" w:date="2019-09-18T13:50:00Z">
        <w:r w:rsidRPr="00FF7D38">
          <w:rPr>
            <w:rFonts w:ascii="細明體" w:eastAsia="細明體" w:hAnsi="細明體" w:hint="eastAsia"/>
            <w:kern w:val="2"/>
            <w:lang w:eastAsia="zh-TW"/>
          </w:rPr>
          <w:t>文件歸類為30088900001。</w:t>
        </w:r>
      </w:ins>
    </w:p>
    <w:p w:rsidR="00443FF2" w:rsidRDefault="00443FF2" w:rsidP="00443F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31" w:author="洪豪" w:date="2019-09-18T13:48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32" w:author="洪啟豪" w:date="2020-05-18T17:14:00Z">
        <w:r>
          <w:rPr>
            <w:rFonts w:ascii="細明體" w:eastAsia="細明體" w:hAnsi="細明體" w:hint="eastAsia"/>
            <w:kern w:val="2"/>
            <w:lang w:eastAsia="zh-TW"/>
          </w:rPr>
          <w:t>逐筆更新</w:t>
        </w:r>
        <w:r w:rsidRPr="00653FA4">
          <w:rPr>
            <w:rFonts w:ascii="細明體" w:eastAsia="細明體" w:hAnsi="細明體" w:hint="eastAsia"/>
            <w:color w:val="000000"/>
            <w:kern w:val="2"/>
            <w:lang w:eastAsia="zh-TW"/>
          </w:rPr>
          <w:t>$</w:t>
        </w:r>
        <w:r w:rsidRPr="00342829">
          <w:t xml:space="preserve"> </w:t>
        </w:r>
        <w:r w:rsidRPr="00342829">
          <w:rPr>
            <w:rFonts w:ascii="細明體" w:eastAsia="細明體" w:hAnsi="細明體"/>
            <w:color w:val="000000"/>
            <w:kern w:val="2"/>
            <w:lang w:eastAsia="zh-TW"/>
          </w:rPr>
          <w:t>activeList</w:t>
        </w:r>
        <w:r w:rsidRPr="00443FF2">
          <w:rPr>
            <w:rFonts w:ascii="細明體" w:eastAsia="細明體" w:hAnsi="細明體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，呼叫</w:t>
        </w:r>
      </w:ins>
      <w:ins w:id="33" w:author="洪啟豪" w:date="2020-05-18T17:13:00Z">
        <w:r w:rsidRPr="00443FF2">
          <w:rPr>
            <w:rFonts w:ascii="細明體" w:eastAsia="細明體" w:hAnsi="細明體"/>
            <w:kern w:val="2"/>
            <w:lang w:eastAsia="zh-TW"/>
          </w:rPr>
          <w:t>AA_TJZ010.doUpdate4MI</w:t>
        </w:r>
      </w:ins>
      <w:ins w:id="34" w:author="洪啟豪" w:date="2020-05-18T17:15:00Z">
        <w:r w:rsidRPr="00653FA4">
          <w:rPr>
            <w:rFonts w:ascii="細明體" w:eastAsia="細明體" w:hAnsi="細明體" w:hint="eastAsia"/>
            <w:color w:val="000000"/>
            <w:kern w:val="2"/>
            <w:lang w:eastAsia="zh-TW"/>
          </w:rPr>
          <w:t>，傳入參數:</w:t>
        </w:r>
        <w:r w:rsidRPr="00342829">
          <w:rPr>
            <w:rFonts w:ascii="細明體" w:eastAsia="細明體" w:hAnsi="細明體"/>
            <w:kern w:val="2"/>
            <w:lang w:eastAsia="zh-TW"/>
          </w:rPr>
          <w:t xml:space="preserve"> bqds.APLY_NO</w:t>
        </w:r>
        <w:r>
          <w:rPr>
            <w:rFonts w:ascii="細明體" w:eastAsia="細明體" w:hAnsi="細明體" w:hint="eastAsia"/>
            <w:kern w:val="2"/>
            <w:lang w:eastAsia="zh-TW"/>
          </w:rPr>
          <w:t>、逐筆Map.SER_NO，</w:t>
        </w:r>
        <w:r>
          <w:rPr>
            <w:rFonts w:ascii="細明體" w:eastAsia="細明體" w:hAnsi="細明體"/>
            <w:kern w:val="2"/>
            <w:lang w:eastAsia="zh-TW"/>
          </w:rPr>
          <w:t>”</w:t>
        </w:r>
        <w:r>
          <w:rPr>
            <w:rFonts w:ascii="細明體" w:eastAsia="細明體" w:hAnsi="細明體" w:hint="eastAsia"/>
            <w:kern w:val="2"/>
            <w:lang w:eastAsia="zh-TW"/>
          </w:rPr>
          <w:t>10</w:t>
        </w:r>
        <w:r>
          <w:rPr>
            <w:rFonts w:ascii="細明體" w:eastAsia="細明體" w:hAnsi="細明體"/>
            <w:kern w:val="2"/>
            <w:lang w:eastAsia="zh-TW"/>
          </w:rPr>
          <w:t>”</w:t>
        </w:r>
        <w:r>
          <w:rPr>
            <w:rFonts w:ascii="細明體" w:eastAsia="細明體" w:hAnsi="細明體" w:hint="eastAsia"/>
            <w:kern w:val="2"/>
            <w:lang w:eastAsia="zh-TW"/>
          </w:rPr>
          <w:t>,null</w:t>
        </w:r>
      </w:ins>
    </w:p>
    <w:p w:rsidR="00711191" w:rsidRDefault="00711191" w:rsidP="0071119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記數</w:t>
      </w:r>
    </w:p>
    <w:p w:rsidR="00711191" w:rsidRDefault="00711191" w:rsidP="007111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銷件</w:t>
      </w:r>
      <w:r w:rsidRPr="008C330C">
        <w:rPr>
          <w:rFonts w:ascii="細明體" w:eastAsia="細明體" w:hAnsi="細明體"/>
          <w:kern w:val="2"/>
          <w:lang w:eastAsia="zh-TW"/>
        </w:rPr>
        <w:t>件數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711191">
        <w:rPr>
          <w:rFonts w:ascii="細明體" w:eastAsia="細明體" w:hAnsi="細明體" w:hint="eastAsia"/>
          <w:color w:val="000000"/>
          <w:kern w:val="2"/>
          <w:lang w:eastAsia="zh-TW"/>
        </w:rPr>
        <w:t>$</w:t>
      </w:r>
      <w:r w:rsidRPr="00342829">
        <w:t xml:space="preserve"> </w:t>
      </w:r>
      <w:r w:rsidRPr="00342829">
        <w:rPr>
          <w:rFonts w:ascii="細明體" w:eastAsia="細明體" w:hAnsi="細明體"/>
          <w:color w:val="000000"/>
          <w:kern w:val="2"/>
          <w:lang w:eastAsia="zh-TW"/>
        </w:rPr>
        <w:t>activeList</w:t>
      </w:r>
      <w:r>
        <w:rPr>
          <w:rFonts w:ascii="細明體" w:eastAsia="細明體" w:hAnsi="細明體"/>
          <w:color w:val="000000"/>
          <w:kern w:val="2"/>
          <w:lang w:eastAsia="zh-TW"/>
        </w:rPr>
        <w:t>.size</w:t>
      </w:r>
    </w:p>
    <w:p w:rsidR="00711191" w:rsidRPr="00711191" w:rsidRDefault="00711191" w:rsidP="007111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若無錯誤，</w:t>
      </w:r>
      <w:r w:rsidRPr="00711191">
        <w:rPr>
          <w:rFonts w:ascii="細明體" w:eastAsia="細明體" w:hAnsi="細明體"/>
          <w:kern w:val="2"/>
          <w:lang w:eastAsia="zh-TW"/>
        </w:rPr>
        <w:t>銷件成功件數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711191">
        <w:rPr>
          <w:rFonts w:ascii="細明體" w:eastAsia="細明體" w:hAnsi="細明體" w:hint="eastAsia"/>
          <w:color w:val="000000"/>
          <w:kern w:val="2"/>
          <w:lang w:eastAsia="zh-TW"/>
        </w:rPr>
        <w:t>$</w:t>
      </w:r>
      <w:r w:rsidRPr="00342829">
        <w:t xml:space="preserve"> </w:t>
      </w:r>
      <w:r w:rsidRPr="00342829">
        <w:rPr>
          <w:rFonts w:ascii="細明體" w:eastAsia="細明體" w:hAnsi="細明體"/>
          <w:color w:val="000000"/>
          <w:kern w:val="2"/>
          <w:lang w:eastAsia="zh-TW"/>
        </w:rPr>
        <w:t>activeList</w:t>
      </w:r>
      <w:r>
        <w:rPr>
          <w:rFonts w:ascii="細明體" w:eastAsia="細明體" w:hAnsi="細明體"/>
          <w:color w:val="000000"/>
          <w:kern w:val="2"/>
          <w:lang w:eastAsia="zh-TW"/>
        </w:rPr>
        <w:t>.size</w:t>
      </w:r>
    </w:p>
    <w:p w:rsidR="001173F6" w:rsidRDefault="00711191" w:rsidP="007111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</w:t>
      </w:r>
    </w:p>
    <w:p w:rsidR="001173F6" w:rsidRPr="001173F6" w:rsidRDefault="00711191" w:rsidP="001173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銷件</w:t>
      </w:r>
      <w:r w:rsidRPr="008C330C">
        <w:rPr>
          <w:rFonts w:ascii="細明體" w:eastAsia="細明體" w:hAnsi="細明體"/>
          <w:kern w:val="2"/>
          <w:lang w:eastAsia="zh-TW"/>
        </w:rPr>
        <w:t>失敗件數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711191">
        <w:rPr>
          <w:rFonts w:ascii="細明體" w:eastAsia="細明體" w:hAnsi="細明體" w:hint="eastAsia"/>
          <w:color w:val="000000"/>
          <w:kern w:val="2"/>
          <w:lang w:eastAsia="zh-TW"/>
        </w:rPr>
        <w:t>$</w:t>
      </w:r>
      <w:r w:rsidRPr="00342829">
        <w:t xml:space="preserve"> </w:t>
      </w:r>
      <w:r w:rsidRPr="00342829">
        <w:rPr>
          <w:rFonts w:ascii="細明體" w:eastAsia="細明體" w:hAnsi="細明體"/>
          <w:color w:val="000000"/>
          <w:kern w:val="2"/>
          <w:lang w:eastAsia="zh-TW"/>
        </w:rPr>
        <w:t>activeList</w:t>
      </w:r>
      <w:r>
        <w:rPr>
          <w:rFonts w:ascii="細明體" w:eastAsia="細明體" w:hAnsi="細明體"/>
          <w:color w:val="000000"/>
          <w:kern w:val="2"/>
          <w:lang w:eastAsia="zh-TW"/>
        </w:rPr>
        <w:t>.size</w:t>
      </w:r>
    </w:p>
    <w:p w:rsidR="001173F6" w:rsidRPr="001173F6" w:rsidRDefault="001173F6" w:rsidP="001173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11191">
        <w:rPr>
          <w:rFonts w:ascii="細明體" w:eastAsia="細明體" w:hAnsi="細明體"/>
          <w:color w:val="000000"/>
          <w:kern w:val="2"/>
          <w:lang w:eastAsia="zh-TW"/>
        </w:rPr>
        <w:t>R</w:t>
      </w:r>
      <w:r w:rsidR="00711191" w:rsidRPr="00711191">
        <w:rPr>
          <w:rFonts w:ascii="細明體" w:eastAsia="細明體" w:hAnsi="細明體"/>
          <w:color w:val="000000"/>
          <w:kern w:val="2"/>
          <w:lang w:eastAsia="zh-TW"/>
        </w:rPr>
        <w:t>ollback</w:t>
      </w:r>
    </w:p>
    <w:p w:rsidR="00711191" w:rsidRPr="00711191" w:rsidRDefault="001173F6" w:rsidP="001173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錯誤訊息建立表格，顯示欄位:</w:t>
      </w:r>
      <w:r w:rsidRPr="001173F6">
        <w:rPr>
          <w:rFonts w:ascii="細明體" w:eastAsia="細明體" w:hAnsi="細明體"/>
          <w:kern w:val="2"/>
          <w:lang w:eastAsia="zh-TW"/>
        </w:rPr>
        <w:t xml:space="preserve"> </w:t>
      </w:r>
      <w:r w:rsidRPr="00342829">
        <w:rPr>
          <w:rFonts w:ascii="細明體" w:eastAsia="細明體" w:hAnsi="細明體"/>
          <w:kern w:val="2"/>
          <w:lang w:eastAsia="zh-TW"/>
        </w:rPr>
        <w:t>bqds.APLY_NO</w:t>
      </w:r>
      <w:r>
        <w:rPr>
          <w:rFonts w:ascii="細明體" w:eastAsia="細明體" w:hAnsi="細明體" w:hint="eastAsia"/>
          <w:kern w:val="2"/>
          <w:lang w:eastAsia="zh-TW"/>
        </w:rPr>
        <w:t>，錯誤訊息，加入</w:t>
      </w:r>
      <w:r w:rsidRPr="005F6987">
        <w:rPr>
          <w:rFonts w:ascii="細明體" w:eastAsia="細明體" w:hAnsi="細明體"/>
          <w:kern w:val="2"/>
          <w:lang w:eastAsia="zh-TW"/>
        </w:rPr>
        <w:t>emailList</w:t>
      </w:r>
    </w:p>
    <w:p w:rsidR="001173F6" w:rsidRPr="001173F6" w:rsidRDefault="0013531B" w:rsidP="001173F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批次結束，若</w:t>
      </w:r>
      <w:r w:rsidRPr="005F6987">
        <w:rPr>
          <w:rFonts w:ascii="細明體" w:eastAsia="細明體" w:hAnsi="細明體"/>
          <w:kern w:val="2"/>
          <w:lang w:eastAsia="zh-TW"/>
        </w:rPr>
        <w:t>emailList</w:t>
      </w:r>
      <w:r>
        <w:rPr>
          <w:rFonts w:ascii="細明體" w:eastAsia="細明體" w:hAnsi="細明體" w:hint="eastAsia"/>
          <w:kern w:val="2"/>
          <w:lang w:eastAsia="zh-TW"/>
        </w:rPr>
        <w:t>有資料，則寄信給責人員</w:t>
      </w:r>
      <w:r w:rsidRPr="0013531B">
        <w:rPr>
          <w:rFonts w:ascii="細明體" w:eastAsia="細明體" w:hAnsi="細明體"/>
          <w:kern w:val="2"/>
          <w:lang w:eastAsia="zh-TW"/>
        </w:rPr>
        <w:t>FieldOptio</w:t>
      </w:r>
      <w:r w:rsidR="00971B4F">
        <w:rPr>
          <w:rFonts w:ascii="細明體" w:eastAsia="細明體" w:hAnsi="細明體"/>
          <w:kern w:val="2"/>
          <w:lang w:eastAsia="zh-TW"/>
        </w:rPr>
        <w:t>nList.get</w:t>
      </w:r>
      <w:r w:rsidR="001173F6">
        <w:rPr>
          <w:rFonts w:ascii="細明體" w:eastAsia="細明體" w:hAnsi="細明體"/>
          <w:kern w:val="2"/>
          <w:lang w:eastAsia="zh-TW"/>
        </w:rPr>
        <w:t xml:space="preserve"> </w:t>
      </w:r>
      <w:r w:rsidR="00971B4F">
        <w:rPr>
          <w:rFonts w:ascii="細明體" w:eastAsia="細明體" w:hAnsi="細明體"/>
          <w:kern w:val="2"/>
          <w:lang w:eastAsia="zh-TW"/>
        </w:rPr>
        <w:t>("AA", "</w:t>
      </w:r>
      <w:r w:rsidR="001173F6" w:rsidRPr="001173F6">
        <w:rPr>
          <w:rFonts w:ascii="細明體" w:eastAsia="細明體" w:hAnsi="細明體"/>
          <w:kern w:val="2"/>
          <w:lang w:eastAsia="zh-TW"/>
        </w:rPr>
        <w:t>INFM_EMAIL</w:t>
      </w:r>
      <w:r w:rsidRPr="0013531B">
        <w:rPr>
          <w:rFonts w:ascii="細明體" w:eastAsia="細明體" w:hAnsi="細明體"/>
          <w:kern w:val="2"/>
          <w:lang w:eastAsia="zh-TW"/>
        </w:rPr>
        <w:t>"</w:t>
      </w:r>
      <w:r w:rsidR="001173F6">
        <w:rPr>
          <w:rFonts w:ascii="細明體" w:eastAsia="細明體" w:hAnsi="細明體"/>
          <w:kern w:val="2"/>
          <w:lang w:eastAsia="zh-TW"/>
        </w:rPr>
        <w:t>,</w:t>
      </w:r>
      <w:r w:rsidR="001173F6" w:rsidRPr="0013531B">
        <w:rPr>
          <w:rFonts w:ascii="細明體" w:eastAsia="細明體" w:hAnsi="細明體"/>
          <w:kern w:val="2"/>
          <w:lang w:eastAsia="zh-TW"/>
        </w:rPr>
        <w:t>"</w:t>
      </w:r>
      <w:r w:rsidR="00837F59">
        <w:rPr>
          <w:rFonts w:ascii="細明體" w:eastAsia="細明體" w:hAnsi="細明體"/>
          <w:kern w:val="2"/>
          <w:lang w:eastAsia="zh-TW"/>
        </w:rPr>
        <w:t>AAM2_B43</w:t>
      </w:r>
      <w:r w:rsidR="001173F6">
        <w:rPr>
          <w:rFonts w:ascii="細明體" w:eastAsia="細明體" w:hAnsi="細明體"/>
          <w:kern w:val="2"/>
          <w:lang w:eastAsia="zh-TW"/>
        </w:rPr>
        <w:t>0</w:t>
      </w:r>
      <w:r w:rsidR="001173F6" w:rsidRPr="0013531B">
        <w:rPr>
          <w:rFonts w:ascii="細明體" w:eastAsia="細明體" w:hAnsi="細明體"/>
          <w:kern w:val="2"/>
          <w:lang w:eastAsia="zh-TW"/>
        </w:rPr>
        <w:t>"</w:t>
      </w:r>
      <w:r w:rsidRPr="0013531B">
        <w:rPr>
          <w:rFonts w:ascii="細明體" w:eastAsia="細明體" w:hAnsi="細明體"/>
          <w:kern w:val="2"/>
          <w:lang w:eastAsia="zh-TW"/>
        </w:rPr>
        <w:t>)</w:t>
      </w:r>
      <w:r w:rsidR="001173F6">
        <w:rPr>
          <w:rFonts w:ascii="細明體" w:eastAsia="細明體" w:hAnsi="細明體" w:hint="eastAsia"/>
          <w:kern w:val="2"/>
          <w:lang w:eastAsia="zh-TW"/>
        </w:rPr>
        <w:t>，以;隔開寄件人員</w:t>
      </w:r>
    </w:p>
    <w:p w:rsidR="00886AA7" w:rsidRPr="002A4D89" w:rsidRDefault="00886AA7" w:rsidP="00886AA7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sectPr w:rsidR="00886AA7" w:rsidRPr="002A4D89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412" w:rsidRDefault="00042412">
      <w:r>
        <w:separator/>
      </w:r>
    </w:p>
  </w:endnote>
  <w:endnote w:type="continuationSeparator" w:id="0">
    <w:p w:rsidR="00042412" w:rsidRDefault="0004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609B7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412" w:rsidRDefault="00042412">
      <w:r>
        <w:separator/>
      </w:r>
    </w:p>
  </w:footnote>
  <w:footnote w:type="continuationSeparator" w:id="0">
    <w:p w:rsidR="00042412" w:rsidRDefault="0004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113F"/>
    <w:rsid w:val="00042412"/>
    <w:rsid w:val="00057785"/>
    <w:rsid w:val="00061EAD"/>
    <w:rsid w:val="00062328"/>
    <w:rsid w:val="00073519"/>
    <w:rsid w:val="00076FBA"/>
    <w:rsid w:val="000800FF"/>
    <w:rsid w:val="000857E5"/>
    <w:rsid w:val="00086E90"/>
    <w:rsid w:val="000A7C4F"/>
    <w:rsid w:val="000C5FF3"/>
    <w:rsid w:val="000D1099"/>
    <w:rsid w:val="000D2D7F"/>
    <w:rsid w:val="000D3892"/>
    <w:rsid w:val="000E5F19"/>
    <w:rsid w:val="000E70A0"/>
    <w:rsid w:val="0010591F"/>
    <w:rsid w:val="001173F6"/>
    <w:rsid w:val="001249B7"/>
    <w:rsid w:val="00127011"/>
    <w:rsid w:val="0013531B"/>
    <w:rsid w:val="00156A28"/>
    <w:rsid w:val="0015744E"/>
    <w:rsid w:val="001606A7"/>
    <w:rsid w:val="001724C1"/>
    <w:rsid w:val="001778A7"/>
    <w:rsid w:val="00181EFF"/>
    <w:rsid w:val="00185767"/>
    <w:rsid w:val="00187219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23A7F"/>
    <w:rsid w:val="00232ED1"/>
    <w:rsid w:val="00234D7F"/>
    <w:rsid w:val="00287ABA"/>
    <w:rsid w:val="002A4D89"/>
    <w:rsid w:val="002B0AB6"/>
    <w:rsid w:val="002B381A"/>
    <w:rsid w:val="002C6295"/>
    <w:rsid w:val="002F61B6"/>
    <w:rsid w:val="0031642E"/>
    <w:rsid w:val="00323FB8"/>
    <w:rsid w:val="00325211"/>
    <w:rsid w:val="0032607E"/>
    <w:rsid w:val="003354D9"/>
    <w:rsid w:val="00335DF5"/>
    <w:rsid w:val="00342829"/>
    <w:rsid w:val="00353371"/>
    <w:rsid w:val="003572AC"/>
    <w:rsid w:val="00361E98"/>
    <w:rsid w:val="003646BE"/>
    <w:rsid w:val="00364751"/>
    <w:rsid w:val="0036703E"/>
    <w:rsid w:val="003763F5"/>
    <w:rsid w:val="003769F8"/>
    <w:rsid w:val="00386C3A"/>
    <w:rsid w:val="00391DF0"/>
    <w:rsid w:val="003A4765"/>
    <w:rsid w:val="003A78BA"/>
    <w:rsid w:val="003A7CAF"/>
    <w:rsid w:val="003B6BF5"/>
    <w:rsid w:val="003B7861"/>
    <w:rsid w:val="003D17CE"/>
    <w:rsid w:val="003D6C7A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17BB"/>
    <w:rsid w:val="0044335B"/>
    <w:rsid w:val="004434FA"/>
    <w:rsid w:val="00443676"/>
    <w:rsid w:val="00443FF2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4D5DB7"/>
    <w:rsid w:val="005145E2"/>
    <w:rsid w:val="00531E06"/>
    <w:rsid w:val="00535F08"/>
    <w:rsid w:val="00537241"/>
    <w:rsid w:val="00550F55"/>
    <w:rsid w:val="005558D1"/>
    <w:rsid w:val="00572A80"/>
    <w:rsid w:val="00573BA2"/>
    <w:rsid w:val="00575B37"/>
    <w:rsid w:val="005840B8"/>
    <w:rsid w:val="00584A7D"/>
    <w:rsid w:val="00591BB0"/>
    <w:rsid w:val="00594FE4"/>
    <w:rsid w:val="005C6791"/>
    <w:rsid w:val="005C7094"/>
    <w:rsid w:val="005D02BE"/>
    <w:rsid w:val="005D4CF1"/>
    <w:rsid w:val="005E15F2"/>
    <w:rsid w:val="005E3957"/>
    <w:rsid w:val="005F1372"/>
    <w:rsid w:val="005F208D"/>
    <w:rsid w:val="005F5C21"/>
    <w:rsid w:val="005F6987"/>
    <w:rsid w:val="00603130"/>
    <w:rsid w:val="00624DD8"/>
    <w:rsid w:val="006370B1"/>
    <w:rsid w:val="00640B0C"/>
    <w:rsid w:val="00653FA4"/>
    <w:rsid w:val="00655B5F"/>
    <w:rsid w:val="006609B7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233A"/>
    <w:rsid w:val="00710725"/>
    <w:rsid w:val="00711191"/>
    <w:rsid w:val="00717C6B"/>
    <w:rsid w:val="00722A11"/>
    <w:rsid w:val="007235C7"/>
    <w:rsid w:val="00731DED"/>
    <w:rsid w:val="007377AB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2830"/>
    <w:rsid w:val="008266BB"/>
    <w:rsid w:val="00835FC8"/>
    <w:rsid w:val="00837F59"/>
    <w:rsid w:val="008503E7"/>
    <w:rsid w:val="008747CD"/>
    <w:rsid w:val="008749B9"/>
    <w:rsid w:val="00874F70"/>
    <w:rsid w:val="00875CDA"/>
    <w:rsid w:val="00886AA7"/>
    <w:rsid w:val="00892512"/>
    <w:rsid w:val="008A5D36"/>
    <w:rsid w:val="008A7E85"/>
    <w:rsid w:val="008B1784"/>
    <w:rsid w:val="008B5188"/>
    <w:rsid w:val="008B5AE5"/>
    <w:rsid w:val="008B695C"/>
    <w:rsid w:val="008C0E51"/>
    <w:rsid w:val="008C330C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0BD1"/>
    <w:rsid w:val="0095275D"/>
    <w:rsid w:val="00961F9B"/>
    <w:rsid w:val="00963BA2"/>
    <w:rsid w:val="00964E9E"/>
    <w:rsid w:val="0096519E"/>
    <w:rsid w:val="00971B4F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1C52"/>
    <w:rsid w:val="00A22607"/>
    <w:rsid w:val="00A50E8B"/>
    <w:rsid w:val="00A515C3"/>
    <w:rsid w:val="00A5551C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4E45"/>
    <w:rsid w:val="00B26C61"/>
    <w:rsid w:val="00B524BA"/>
    <w:rsid w:val="00B53ACB"/>
    <w:rsid w:val="00B66886"/>
    <w:rsid w:val="00B930E5"/>
    <w:rsid w:val="00BB0D40"/>
    <w:rsid w:val="00BB7EA2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638C4"/>
    <w:rsid w:val="00D8139A"/>
    <w:rsid w:val="00D96054"/>
    <w:rsid w:val="00DA3E4B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31B92"/>
    <w:rsid w:val="00E43C0A"/>
    <w:rsid w:val="00E53AC6"/>
    <w:rsid w:val="00E5462A"/>
    <w:rsid w:val="00E841C1"/>
    <w:rsid w:val="00E85B86"/>
    <w:rsid w:val="00E9066F"/>
    <w:rsid w:val="00E907CC"/>
    <w:rsid w:val="00E9528F"/>
    <w:rsid w:val="00EA0043"/>
    <w:rsid w:val="00EA53FE"/>
    <w:rsid w:val="00EA6919"/>
    <w:rsid w:val="00EC5BAC"/>
    <w:rsid w:val="00ED397D"/>
    <w:rsid w:val="00EE2C3C"/>
    <w:rsid w:val="00EE3948"/>
    <w:rsid w:val="00EF21B1"/>
    <w:rsid w:val="00EF4338"/>
    <w:rsid w:val="00F10011"/>
    <w:rsid w:val="00F23185"/>
    <w:rsid w:val="00F30E6A"/>
    <w:rsid w:val="00F37E8D"/>
    <w:rsid w:val="00F411B7"/>
    <w:rsid w:val="00F4591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D521ED1A-C3B9-4EDD-997E-51742591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C04C5-711D-46AF-B029-C2F407FB6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1431</Characters>
  <Application>Microsoft Office Word</Application>
  <DocSecurity>0</DocSecurity>
  <Lines>11</Lines>
  <Paragraphs>3</Paragraphs>
  <ScaleCrop>false</ScaleCrop>
  <Company>CMT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