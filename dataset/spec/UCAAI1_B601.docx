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7"/>
                <w:attr w:name="Day" w:val="5"/>
                <w:attr w:name="IsLunarDate" w:val="False"/>
                <w:attr w:name="IsROCDate" w:val="False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2006/0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7</w:t>
              </w:r>
              <w:r w:rsidRPr="0082075E">
                <w:rPr>
                  <w:rFonts w:ascii="細明體" w:eastAsia="細明體" w:hAnsi="細明體" w:hint="eastAsia"/>
                  <w:lang w:eastAsia="zh-TW"/>
                </w:rPr>
                <w:t>/0</w:t>
              </w:r>
              <w:r w:rsidR="003519C9">
                <w:rPr>
                  <w:rFonts w:ascii="細明體" w:eastAsia="細明體" w:hAnsi="細明體" w:hint="eastAsia"/>
                  <w:lang w:eastAsia="zh-TW"/>
                </w:rPr>
                <w:t>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F55B55" w:rsidRDefault="00F55B55" w:rsidP="00F55B55">
      <w:pPr>
        <w:pStyle w:val="Tabletext"/>
        <w:keepLines w:val="0"/>
        <w:spacing w:after="0" w:line="240" w:lineRule="auto"/>
        <w:rPr>
          <w:ins w:id="1" w:author="蕭侑文" w:date="2018-04-17T14:31:00Z"/>
          <w:rFonts w:ascii="細明體" w:eastAsia="細明體" w:hAnsi="細明體"/>
          <w:kern w:val="2"/>
          <w:lang w:eastAsia="zh-TW"/>
        </w:rPr>
        <w:pPrChange w:id="2" w:author="蕭侑文" w:date="2018-04-17T14:31:00Z">
          <w:pPr>
            <w:pStyle w:val="Tabletext"/>
            <w:keepLines w:val="0"/>
            <w:numPr>
              <w:numId w:val="29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3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55B55" w:rsidRPr="008C728A" w:rsidTr="009E39FD">
        <w:trPr>
          <w:ins w:id="4" w:author="蕭侑文" w:date="2018-04-17T14:31:00Z"/>
        </w:trPr>
        <w:tc>
          <w:tcPr>
            <w:tcW w:w="1416" w:type="dxa"/>
          </w:tcPr>
          <w:p w:rsidR="00F55B55" w:rsidRPr="008C728A" w:rsidRDefault="00F55B55" w:rsidP="009E39FD">
            <w:pPr>
              <w:spacing w:line="240" w:lineRule="atLeast"/>
              <w:jc w:val="center"/>
              <w:rPr>
                <w:ins w:id="5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6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F55B55" w:rsidRPr="008C728A" w:rsidRDefault="00F55B55" w:rsidP="009E39FD">
            <w:pPr>
              <w:spacing w:line="240" w:lineRule="atLeast"/>
              <w:jc w:val="center"/>
              <w:rPr>
                <w:ins w:id="7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8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3953" w:type="dxa"/>
          </w:tcPr>
          <w:p w:rsidR="00F55B55" w:rsidRPr="008C728A" w:rsidRDefault="00F55B55" w:rsidP="009E39FD">
            <w:pPr>
              <w:spacing w:line="240" w:lineRule="atLeast"/>
              <w:jc w:val="center"/>
              <w:rPr>
                <w:ins w:id="9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0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F55B55" w:rsidRPr="008C728A" w:rsidRDefault="00F55B55" w:rsidP="009E39FD">
            <w:pPr>
              <w:spacing w:line="240" w:lineRule="atLeast"/>
              <w:jc w:val="center"/>
              <w:rPr>
                <w:ins w:id="11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2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F55B55" w:rsidRPr="008C728A" w:rsidRDefault="00F55B55" w:rsidP="009E39FD">
            <w:pPr>
              <w:spacing w:line="240" w:lineRule="atLeast"/>
              <w:jc w:val="center"/>
              <w:rPr>
                <w:ins w:id="13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4" w:author="蕭侑文" w:date="2018-04-17T14:31:00Z">
              <w:r w:rsidRPr="008C728A">
                <w:rPr>
                  <w:rFonts w:ascii="新細明體" w:hAnsi="新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F55B55" w:rsidTr="00F55B55">
        <w:trPr>
          <w:ins w:id="15" w:author="蕭侑文" w:date="2018-04-17T14:31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B55" w:rsidRPr="00F55B55" w:rsidRDefault="00F55B55" w:rsidP="00F55B55">
            <w:pPr>
              <w:spacing w:line="240" w:lineRule="atLeast"/>
              <w:jc w:val="center"/>
              <w:rPr>
                <w:ins w:id="16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7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2018/4/17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B55" w:rsidRPr="00F55B55" w:rsidRDefault="00F55B55" w:rsidP="00F55B55">
            <w:pPr>
              <w:spacing w:line="240" w:lineRule="atLeast"/>
              <w:jc w:val="center"/>
              <w:rPr>
                <w:ins w:id="18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19" w:author="蕭侑文" w:date="2018-04-17T14:31:00Z">
              <w:r>
                <w:rPr>
                  <w:rFonts w:ascii="新細明體" w:hAnsi="新細明體" w:cs="Courier New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B55" w:rsidRPr="00F55B55" w:rsidRDefault="00F55B55" w:rsidP="00D6240A">
            <w:pPr>
              <w:spacing w:line="240" w:lineRule="atLeast"/>
              <w:rPr>
                <w:ins w:id="20" w:author="蕭侑文" w:date="2018-04-17T14:31:00Z"/>
                <w:rFonts w:ascii="新細明體" w:hAnsi="新細明體" w:cs="Courier New" w:hint="eastAsia"/>
                <w:sz w:val="20"/>
                <w:szCs w:val="20"/>
              </w:rPr>
              <w:pPrChange w:id="21" w:author="蕭侑文" w:date="2018-04-17T14:31:00Z">
                <w:pPr>
                  <w:spacing w:line="240" w:lineRule="atLeast"/>
                  <w:jc w:val="center"/>
                </w:pPr>
              </w:pPrChange>
            </w:pPr>
            <w:ins w:id="22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批次FETCH SIZE調整專案-依系統管理-件數控制中Default設定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B55" w:rsidRPr="00F55B55" w:rsidRDefault="00F55B55" w:rsidP="00F55B55">
            <w:pPr>
              <w:spacing w:line="240" w:lineRule="atLeast"/>
              <w:jc w:val="center"/>
              <w:rPr>
                <w:ins w:id="23" w:author="蕭侑文" w:date="2018-04-17T14:31:00Z"/>
                <w:rFonts w:ascii="新細明體" w:hAnsi="新細明體" w:cs="Courier New" w:hint="eastAsia"/>
                <w:sz w:val="20"/>
                <w:szCs w:val="20"/>
              </w:rPr>
            </w:pPr>
            <w:ins w:id="24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B55" w:rsidRPr="00F55B55" w:rsidRDefault="00F55B55" w:rsidP="00F55B55">
            <w:pPr>
              <w:spacing w:line="240" w:lineRule="atLeast"/>
              <w:jc w:val="center"/>
              <w:rPr>
                <w:ins w:id="25" w:author="蕭侑文" w:date="2018-04-17T14:31:00Z"/>
                <w:rFonts w:ascii="新細明體" w:hAnsi="新細明體" w:cs="Courier New"/>
                <w:sz w:val="20"/>
                <w:szCs w:val="20"/>
              </w:rPr>
            </w:pPr>
            <w:ins w:id="26" w:author="蕭侑文" w:date="2018-04-17T14:31:00Z">
              <w:r w:rsidRPr="00F55B55">
                <w:rPr>
                  <w:rFonts w:ascii="新細明體" w:hAnsi="新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</w:tbl>
    <w:p w:rsidR="00F55B55" w:rsidRDefault="00F55B55" w:rsidP="00F55B55">
      <w:pPr>
        <w:pStyle w:val="Tabletext"/>
        <w:keepLines w:val="0"/>
        <w:spacing w:after="0" w:line="240" w:lineRule="auto"/>
        <w:rPr>
          <w:ins w:id="27" w:author="蕭侑文" w:date="2018-04-17T14:31:00Z"/>
          <w:rFonts w:ascii="細明體" w:eastAsia="細明體" w:hAnsi="細明體" w:hint="eastAsia"/>
          <w:kern w:val="2"/>
          <w:lang w:eastAsia="zh-TW"/>
        </w:rPr>
        <w:pPrChange w:id="28" w:author="蕭侑文" w:date="2018-04-17T14:31:00Z">
          <w:pPr>
            <w:pStyle w:val="Tabletext"/>
            <w:keepLines w:val="0"/>
            <w:numPr>
              <w:numId w:val="29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F55B55" w:rsidRDefault="00F55B55" w:rsidP="00F55B55">
      <w:pPr>
        <w:pStyle w:val="Tabletext"/>
        <w:keepLines w:val="0"/>
        <w:spacing w:after="0" w:line="240" w:lineRule="auto"/>
        <w:rPr>
          <w:ins w:id="29" w:author="蕭侑文" w:date="2018-04-17T14:31:00Z"/>
          <w:rFonts w:ascii="細明體" w:eastAsia="細明體" w:hAnsi="細明體" w:hint="eastAsia"/>
          <w:kern w:val="2"/>
          <w:lang w:eastAsia="zh-TW"/>
        </w:rPr>
        <w:pPrChange w:id="30" w:author="蕭侑文" w:date="2018-04-17T14:31:00Z">
          <w:pPr>
            <w:pStyle w:val="Tabletext"/>
            <w:keepLines w:val="0"/>
            <w:numPr>
              <w:numId w:val="29"/>
            </w:numPr>
            <w:tabs>
              <w:tab w:val="num" w:pos="425"/>
            </w:tabs>
            <w:spacing w:after="0" w:line="240" w:lineRule="auto"/>
            <w:ind w:left="425" w:hanging="425"/>
          </w:pPr>
        </w:pPrChange>
      </w:pP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3519C9">
        <w:rPr>
          <w:rFonts w:ascii="細明體" w:eastAsia="細明體" w:hAnsi="細明體" w:hint="eastAsia"/>
          <w:kern w:val="2"/>
          <w:lang w:eastAsia="zh-TW"/>
        </w:rPr>
        <w:t>預付金</w:t>
      </w:r>
      <w:r w:rsidR="00B7192C">
        <w:rPr>
          <w:rFonts w:ascii="細明體" w:eastAsia="細明體" w:hAnsi="細明體" w:hint="eastAsia"/>
          <w:kern w:val="2"/>
          <w:lang w:eastAsia="zh-TW"/>
        </w:rPr>
        <w:t>日</w:t>
      </w:r>
      <w:r w:rsidR="009C7264">
        <w:rPr>
          <w:rFonts w:ascii="細明體" w:eastAsia="細明體" w:hAnsi="細明體" w:hint="eastAsia"/>
          <w:kern w:val="2"/>
          <w:lang w:eastAsia="zh-TW"/>
        </w:rPr>
        <w:t>報明細</w:t>
      </w:r>
      <w:r w:rsidR="00FD3979" w:rsidRPr="00FD3979">
        <w:rPr>
          <w:rFonts w:ascii="細明體" w:eastAsia="細明體" w:hAnsi="細明體" w:hint="eastAsia"/>
          <w:kern w:val="2"/>
          <w:lang w:eastAsia="zh-TW"/>
        </w:rPr>
        <w:t>作業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AI1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2820D9">
        <w:rPr>
          <w:rFonts w:ascii="細明體" w:eastAsia="細明體" w:hAnsi="細明體" w:hint="eastAsia"/>
          <w:kern w:val="2"/>
          <w:lang w:eastAsia="zh-TW"/>
        </w:rPr>
        <w:t>601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9C7264" w:rsidP="00E926BD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E9304C">
        <w:rPr>
          <w:rFonts w:ascii="細明體" w:eastAsia="細明體" w:hAnsi="細明體" w:hint="eastAsia"/>
          <w:kern w:val="2"/>
          <w:lang w:eastAsia="zh-TW"/>
        </w:rPr>
        <w:t>理賠預付金申請書檔寫入預付金月報明細檔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C97965" w:rsidRDefault="003519C9" w:rsidP="007E580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預付金</w:t>
      </w:r>
      <w:r w:rsidR="00B7192C">
        <w:rPr>
          <w:rFonts w:ascii="細明體" w:eastAsia="細明體" w:hAnsi="細明體" w:hint="eastAsia"/>
          <w:kern w:val="2"/>
          <w:lang w:eastAsia="zh-TW"/>
        </w:rPr>
        <w:t>日</w:t>
      </w:r>
      <w:r w:rsidR="00E9304C">
        <w:rPr>
          <w:rFonts w:ascii="細明體" w:eastAsia="細明體" w:hAnsi="細明體" w:hint="eastAsia"/>
          <w:kern w:val="2"/>
          <w:lang w:eastAsia="zh-TW"/>
        </w:rPr>
        <w:t>報明細</w:t>
      </w:r>
      <w:r>
        <w:rPr>
          <w:rFonts w:ascii="細明體" w:eastAsia="細明體" w:hAnsi="細明體" w:hint="eastAsia"/>
          <w:kern w:val="2"/>
          <w:lang w:eastAsia="zh-TW"/>
        </w:rPr>
        <w:t>檔</w:t>
      </w:r>
      <w:bookmarkStart w:id="31" w:name="OLE_LINK1"/>
      <w:r w:rsidR="00E9304C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bookmarkEnd w:id="31"/>
      <w:r w:rsidR="00B7192C">
        <w:rPr>
          <w:rFonts w:ascii="細明體" w:eastAsia="細明體" w:hAnsi="細明體" w:hint="eastAsia"/>
          <w:kern w:val="2"/>
          <w:lang w:eastAsia="zh-TW"/>
        </w:rPr>
        <w:t>DTAAH303</w:t>
      </w:r>
    </w:p>
    <w:p w:rsidR="00F02B1D" w:rsidRPr="0082075E" w:rsidRDefault="00F02B1D" w:rsidP="007E5800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理賠預付金申請書檔     DTAAI010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D4613F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JAAADI10</w:t>
            </w:r>
            <w:r w:rsidR="00C43D0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AAI1B60</w:t>
            </w:r>
            <w:r w:rsidR="002820D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I1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B7192C" w:rsidRDefault="00B7192C" w:rsidP="00B7192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取得處理日期</w:t>
      </w:r>
    </w:p>
    <w:p w:rsidR="00B7192C" w:rsidRDefault="00B7192C" w:rsidP="00B7192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輸入參數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空值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1255EF">
        <w:rPr>
          <w:bCs/>
        </w:rPr>
        <w:t>CathayDate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.</w:t>
      </w:r>
      <w:r w:rsidRPr="001255EF">
        <w:t xml:space="preserve"> </w:t>
      </w:r>
      <w:r>
        <w:t>getShutdownDay</w:t>
      </w:r>
      <w:r>
        <w:rPr>
          <w:rFonts w:hint="eastAsia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CURRENTDATE</w:t>
      </w:r>
      <w:r>
        <w:rPr>
          <w:rFonts w:hint="eastAsia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。</w:t>
      </w:r>
    </w:p>
    <w:p w:rsidR="00B7192C" w:rsidRPr="00B7192C" w:rsidRDefault="00B7192C" w:rsidP="00B7192C">
      <w:pPr>
        <w:pStyle w:val="Tabletext"/>
        <w:keepLines w:val="0"/>
        <w:numPr>
          <w:ilvl w:val="2"/>
          <w:numId w:val="3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  </w:t>
      </w:r>
      <w:r>
        <w:rPr>
          <w:rFonts w:hint="eastAsia"/>
          <w:kern w:val="2"/>
          <w:szCs w:val="24"/>
          <w:lang w:eastAsia="zh-TW"/>
        </w:rPr>
        <w:t>處理日期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輸入參數。</w:t>
      </w:r>
    </w:p>
    <w:p w:rsidR="00FA6DCC" w:rsidRPr="00FA6DCC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A6DCC">
        <w:rPr>
          <w:rFonts w:ascii="細明體" w:eastAsia="細明體" w:hAnsi="細明體"/>
          <w:lang w:eastAsia="zh-TW"/>
        </w:rPr>
        <w:t>清檔</w:t>
      </w:r>
      <w:r w:rsidR="00E9304C">
        <w:rPr>
          <w:rFonts w:ascii="細明體" w:eastAsia="細明體" w:hAnsi="細明體" w:hint="eastAsia"/>
          <w:kern w:val="2"/>
          <w:lang w:eastAsia="zh-TW"/>
        </w:rPr>
        <w:t>DTAAH30</w:t>
      </w:r>
      <w:r w:rsidR="00B7192C">
        <w:rPr>
          <w:rFonts w:ascii="細明體" w:eastAsia="細明體" w:hAnsi="細明體" w:hint="eastAsia"/>
          <w:kern w:val="2"/>
          <w:lang w:eastAsia="zh-TW"/>
        </w:rPr>
        <w:t>3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A6DCC" w:rsidRPr="0069566E" w:rsidRDefault="00E9304C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B468A8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02B1D">
        <w:rPr>
          <w:rFonts w:ascii="細明體" w:eastAsia="細明體" w:hAnsi="細明體" w:hint="eastAsia"/>
          <w:kern w:val="2"/>
          <w:lang w:eastAsia="zh-TW"/>
        </w:rPr>
        <w:t>DTAAI010</w:t>
      </w:r>
    </w:p>
    <w:p w:rsidR="00B7192C" w:rsidRDefault="00B7192C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SELECT </w:t>
      </w:r>
      <w:r>
        <w:rPr>
          <w:rFonts w:ascii="細明體" w:eastAsia="細明體" w:hAnsi="細明體" w:hint="eastAsia"/>
          <w:kern w:val="2"/>
          <w:lang w:eastAsia="zh-TW"/>
        </w:rPr>
        <w:t xml:space="preserve">DTAAI010 WHERE </w:t>
      </w:r>
      <w:r>
        <w:rPr>
          <w:rFonts w:ascii="細明體" w:eastAsia="細明體" w:hAnsi="細明體" w:hint="eastAsia"/>
          <w:snapToGrid w:val="0"/>
        </w:rPr>
        <w:t>APLY_DATE</w:t>
      </w:r>
      <w:r>
        <w:rPr>
          <w:rFonts w:ascii="細明體" w:eastAsia="細明體" w:hAnsi="細明體" w:hint="eastAsia"/>
          <w:snapToGrid w:val="0"/>
          <w:lang w:eastAsia="zh-TW"/>
        </w:rPr>
        <w:t xml:space="preserve"> = 1.1 處理日期</w:t>
      </w:r>
    </w:p>
    <w:p w:rsidR="00E9304C" w:rsidRDefault="00E9304C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 = </w:t>
      </w:r>
      <w:r>
        <w:rPr>
          <w:rFonts w:ascii="細明體" w:eastAsia="細明體" w:hAnsi="細明體" w:hint="eastAsia"/>
          <w:kern w:val="2"/>
          <w:lang w:eastAsia="zh-TW"/>
        </w:rPr>
        <w:t>DTAAI010</w:t>
      </w:r>
      <w:r>
        <w:rPr>
          <w:rFonts w:hint="eastAsia"/>
          <w:kern w:val="2"/>
          <w:szCs w:val="24"/>
          <w:lang w:eastAsia="zh-TW"/>
        </w:rPr>
        <w:t>件數</w:t>
      </w:r>
    </w:p>
    <w:p w:rsidR="00E9304C" w:rsidRPr="0052793A" w:rsidRDefault="00E9304C" w:rsidP="00E9304C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="00B7192C">
        <w:rPr>
          <w:rFonts w:ascii="細明體" w:eastAsia="細明體" w:hAnsi="細明體" w:hint="eastAsia"/>
          <w:kern w:val="2"/>
          <w:lang w:eastAsia="zh-TW"/>
        </w:rPr>
        <w:t>DTAAH303</w:t>
      </w:r>
    </w:p>
    <w:p w:rsidR="00E9304C" w:rsidRDefault="00EC00E2" w:rsidP="00E9304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欄位如下：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557347" w:rsidRPr="00F55B55">
        <w:rPr>
          <w:rFonts w:ascii="細明體" w:eastAsia="細明體" w:hAnsi="細明體" w:hint="eastAsia"/>
          <w:color w:val="FF0000"/>
          <w:kern w:val="2"/>
          <w:lang w:eastAsia="zh-TW"/>
        </w:rPr>
        <w:t>(取前三瑪)+</w:t>
      </w:r>
      <w:r w:rsidR="00557347" w:rsidRPr="00F55B55">
        <w:rPr>
          <w:rFonts w:ascii="細明體" w:eastAsia="細明體" w:hAnsi="細明體"/>
          <w:color w:val="FF0000"/>
          <w:kern w:val="2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="00557347" w:rsidRPr="00F55B55">
          <w:rPr>
            <w:rFonts w:ascii="細明體" w:eastAsia="細明體" w:hAnsi="細明體" w:hint="eastAsia"/>
            <w:color w:val="FF0000"/>
            <w:kern w:val="2"/>
            <w:lang w:eastAsia="zh-TW"/>
          </w:rPr>
          <w:t>0000</w:t>
        </w:r>
        <w:r w:rsidR="00557347" w:rsidRPr="00F55B55">
          <w:rPr>
            <w:rFonts w:ascii="細明體" w:eastAsia="細明體" w:hAnsi="細明體"/>
            <w:color w:val="FF0000"/>
            <w:kern w:val="2"/>
            <w:lang w:eastAsia="zh-TW"/>
          </w:rPr>
          <w:t>’</w:t>
        </w:r>
      </w:smartTag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MKT_DEPT_NO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E9304C">
        <w:rPr>
          <w:rFonts w:ascii="Courier New" w:hAnsi="Courier New" w:cs="Courier New"/>
        </w:rPr>
        <w:t>DivDat</w:t>
      </w:r>
      <w:r w:rsidR="00E9304C" w:rsidRPr="00E9304C">
        <w:rPr>
          <w:rFonts w:ascii="Courier New" w:hAnsi="Courier New" w:cs="Courier New"/>
        </w:rPr>
        <w:t>a</w:t>
      </w:r>
      <w:r w:rsidR="00E9304C" w:rsidRPr="00E9304C">
        <w:rPr>
          <w:rStyle w:val="HTML"/>
          <w:rFonts w:hint="eastAsia"/>
          <w:bCs/>
          <w:lang w:eastAsia="zh-TW"/>
        </w:rPr>
        <w:t>.</w:t>
      </w:r>
      <w:hyperlink r:id="rId7" w:anchor="getAdmCenter(java.lang.String)" w:history="1">
        <w:r w:rsidR="00E9304C" w:rsidRPr="00E9304C">
          <w:rPr>
            <w:rStyle w:val="a3"/>
            <w:rFonts w:ascii="細明體" w:eastAsia="細明體" w:hAnsi="細明體" w:cs="細明體"/>
            <w:bCs/>
            <w:color w:val="auto"/>
            <w:u w:val="none"/>
          </w:rPr>
          <w:t>getAdmCenter</w:t>
        </w:r>
      </w:hyperlink>
      <w:r w:rsidR="00E9304C">
        <w:rPr>
          <w:rStyle w:val="HTML"/>
          <w:rFonts w:hint="eastAsia"/>
          <w:lang w:eastAsia="zh-TW"/>
        </w:rPr>
        <w:t>(</w:t>
      </w:r>
      <w:r w:rsidR="00E9304C">
        <w:rPr>
          <w:rFonts w:ascii="細明體" w:eastAsia="細明體" w:hAnsi="細明體" w:hint="eastAsia"/>
          <w:kern w:val="2"/>
          <w:lang w:eastAsia="zh-TW"/>
        </w:rPr>
        <w:t>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>)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SERV_DIV_NO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AA_Util.</w:t>
      </w:r>
      <w:r w:rsidR="00E9304C">
        <w:rPr>
          <w:rFonts w:ascii="Verdana" w:hAnsi="Verdana" w:cs="Verdana"/>
          <w:color w:val="000000"/>
          <w:sz w:val="18"/>
          <w:szCs w:val="18"/>
          <w:highlight w:val="white"/>
        </w:rPr>
        <w:t>getSvcenter(</w:t>
      </w:r>
      <w:r w:rsidR="00E9304C">
        <w:rPr>
          <w:rFonts w:ascii="細明體" w:eastAsia="細明體" w:hAnsi="細明體" w:hint="eastAsia"/>
          <w:kern w:val="2"/>
          <w:lang w:eastAsia="zh-TW"/>
        </w:rPr>
        <w:t>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APLY_DIV_NO</w:t>
      </w:r>
      <w:r w:rsidR="00E9304C">
        <w:rPr>
          <w:rFonts w:ascii="細明體" w:eastAsia="細明體" w:hAnsi="細明體" w:hint="eastAsia"/>
          <w:kern w:val="2"/>
          <w:lang w:eastAsia="zh-TW"/>
        </w:rPr>
        <w:t>)</w:t>
      </w:r>
    </w:p>
    <w:p w:rsidR="005966D4" w:rsidRDefault="005966D4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Pr="002D7662">
        <w:rPr>
          <w:rFonts w:hint="eastAsia"/>
          <w:bCs/>
          <w:lang w:eastAsia="zh-TW"/>
        </w:rPr>
        <w:t xml:space="preserve"> </w:t>
      </w:r>
      <w:r>
        <w:rPr>
          <w:rFonts w:hint="eastAsia"/>
          <w:b/>
          <w:bCs/>
          <w:lang w:eastAsia="zh-TW"/>
        </w:rPr>
        <w:t xml:space="preserve">= </w:t>
      </w:r>
      <w:r>
        <w:rPr>
          <w:rFonts w:ascii="Courier New" w:hAnsi="Courier New" w:cs="Courier New"/>
        </w:rPr>
        <w:t>DivDat</w:t>
      </w:r>
      <w:r w:rsidRPr="00E9304C">
        <w:rPr>
          <w:rFonts w:ascii="Courier New" w:hAnsi="Courier New" w:cs="Courier New"/>
        </w:rPr>
        <w:t>a</w:t>
      </w:r>
      <w:r w:rsidRPr="00E9304C">
        <w:rPr>
          <w:rStyle w:val="HTML"/>
          <w:rFonts w:hint="eastAsia"/>
          <w:bCs/>
          <w:lang w:eastAsia="zh-TW"/>
        </w:rPr>
        <w:t>.</w:t>
      </w:r>
      <w:r w:rsidRPr="002D7662">
        <w:rPr>
          <w:rStyle w:val="Tabletext"/>
          <w:bCs/>
          <w:color w:val="000000"/>
        </w:rPr>
        <w:t xml:space="preserve"> </w:t>
      </w:r>
      <w:hyperlink r:id="rId8" w:anchor="getUnit(java.lang.String)" w:history="1">
        <w:r w:rsidRPr="002D7662">
          <w:rPr>
            <w:rStyle w:val="a3"/>
            <w:rFonts w:ascii="細明體" w:eastAsia="細明體" w:hAnsi="細明體" w:cs="細明體"/>
            <w:bCs/>
            <w:color w:val="000000"/>
          </w:rPr>
          <w:t>getUnit</w:t>
        </w:r>
      </w:hyperlink>
      <w:r w:rsidRPr="002D7662">
        <w:rPr>
          <w:rStyle w:val="HTML"/>
          <w:color w:val="000000"/>
        </w:rPr>
        <w:t>(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DTAAI010.</w:t>
      </w:r>
      <w:r w:rsidRPr="002D7662">
        <w:rPr>
          <w:rFonts w:ascii="細明體" w:eastAsia="細明體" w:hAnsi="細明體"/>
          <w:color w:val="000000"/>
          <w:kern w:val="2"/>
          <w:lang w:eastAsia="zh-TW"/>
        </w:rPr>
        <w:t>APLY_DIV_NO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2D7662" w:rsidRDefault="005966D4" w:rsidP="005966D4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2D7662">
        <w:rPr>
          <w:rFonts w:ascii="細明體" w:eastAsia="細明體" w:hAnsi="細明體" w:hint="eastAsia"/>
          <w:kern w:val="2"/>
          <w:lang w:eastAsia="zh-TW"/>
        </w:rPr>
        <w:t>$</w:t>
      </w:r>
      <w:r w:rsidR="002D7662" w:rsidRPr="002D7662">
        <w:rPr>
          <w:b/>
          <w:bCs/>
        </w:rPr>
        <w:t xml:space="preserve"> </w:t>
      </w:r>
      <w:r w:rsidR="002D7662" w:rsidRPr="002D7662">
        <w:rPr>
          <w:bCs/>
        </w:rPr>
        <w:t>UnitOrgId</w:t>
      </w:r>
      <w:r w:rsidR="002D7662" w:rsidRPr="002D7662">
        <w:rPr>
          <w:rFonts w:hint="eastAsia"/>
          <w:bCs/>
          <w:lang w:eastAsia="zh-TW"/>
        </w:rPr>
        <w:t xml:space="preserve"> </w:t>
      </w:r>
      <w:r w:rsidR="002D7662">
        <w:rPr>
          <w:rFonts w:hint="eastAsia"/>
          <w:b/>
          <w:bCs/>
          <w:lang w:eastAsia="zh-TW"/>
        </w:rPr>
        <w:t>=</w:t>
      </w:r>
      <w:r>
        <w:rPr>
          <w:rFonts w:hint="eastAsia"/>
          <w:b/>
          <w:bCs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r w:rsidR="002D7662" w:rsidRPr="002D7662">
        <w:rPr>
          <w:bCs/>
        </w:rPr>
        <w:t>getUnitOrgId</w:t>
      </w:r>
      <w:r w:rsidR="002D7662" w:rsidRPr="002D7662">
        <w:rPr>
          <w:rStyle w:val="HTML"/>
          <w:color w:val="000000"/>
        </w:rPr>
        <w:t>()</w:t>
      </w:r>
    </w:p>
    <w:p w:rsidR="002D7662" w:rsidRDefault="002D7662" w:rsidP="002D7662">
      <w:pPr>
        <w:pStyle w:val="Tabletext"/>
        <w:keepLines w:val="0"/>
        <w:spacing w:after="0" w:line="240" w:lineRule="auto"/>
        <w:ind w:left="1466"/>
        <w:rPr>
          <w:rFonts w:ascii="Courier New" w:hAnsi="Courier New" w:cs="Courier New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</w:t>
      </w:r>
      <w:r w:rsidR="00A33AAD"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BUSI_DIV_NO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E9304C" w:rsidRPr="00E93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  <w:lang w:eastAsia="zh-TW"/>
        </w:rPr>
        <w:t>if(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UnitName" w:val="碼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==1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 xml:space="preserve">1 </w:t>
      </w:r>
    </w:p>
    <w:p w:rsidR="00E9304C" w:rsidRPr="00E9304C" w:rsidRDefault="002D7662" w:rsidP="002D7662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        </w:t>
      </w:r>
      <w:r>
        <w:rPr>
          <w:rFonts w:ascii="Courier New" w:hAnsi="Courier New" w:cs="Courier New" w:hint="eastAsia"/>
          <w:lang w:eastAsia="zh-TW"/>
        </w:rPr>
        <w:t>else(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 w:rsidRPr="002D7662">
        <w:rPr>
          <w:bCs/>
        </w:rPr>
        <w:t>UnitOrgId</w:t>
      </w:r>
      <w:r>
        <w:rPr>
          <w:rFonts w:hint="eastAsia"/>
          <w:bCs/>
          <w:lang w:eastAsia="zh-TW"/>
        </w:rPr>
        <w:t>的第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>
          <w:rPr>
            <w:rFonts w:hint="eastAsia"/>
            <w:bCs/>
            <w:lang w:eastAsia="zh-TW"/>
          </w:rPr>
          <w:t>一碼</w:t>
        </w:r>
      </w:smartTag>
      <w:r>
        <w:rPr>
          <w:rFonts w:hint="eastAsia"/>
          <w:bCs/>
          <w:lang w:eastAsia="zh-TW"/>
        </w:rPr>
        <w:t>==4</w:t>
      </w:r>
      <w:r>
        <w:rPr>
          <w:rFonts w:ascii="Courier New" w:hAnsi="Courier New" w:cs="Courier New" w:hint="eastAsia"/>
          <w:lang w:eastAsia="zh-TW"/>
        </w:rPr>
        <w:t>)</w:t>
      </w:r>
      <w:r>
        <w:rPr>
          <w:rFonts w:ascii="Courier New" w:hAnsi="Courier New" w:cs="Courier New" w:hint="eastAsia"/>
          <w:lang w:eastAsia="zh-TW"/>
        </w:rPr>
        <w:t>則給</w:t>
      </w:r>
      <w:r>
        <w:rPr>
          <w:rFonts w:ascii="Courier New" w:hAnsi="Courier New" w:cs="Courier New" w:hint="eastAsia"/>
          <w:lang w:eastAsia="zh-TW"/>
        </w:rPr>
        <w:t>4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PRO_DIV_NO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966D4">
        <w:rPr>
          <w:rFonts w:ascii="細明體" w:eastAsia="細明體" w:hAnsi="細明體" w:hint="eastAsia"/>
          <w:kern w:val="2"/>
          <w:lang w:eastAsia="zh-TW"/>
        </w:rPr>
        <w:t>$</w:t>
      </w:r>
      <w:r w:rsidR="005966D4" w:rsidRPr="002D7662">
        <w:rPr>
          <w:b/>
          <w:bCs/>
        </w:rPr>
        <w:t xml:space="preserve"> </w:t>
      </w:r>
      <w:r w:rsidR="005966D4">
        <w:rPr>
          <w:bCs/>
        </w:rPr>
        <w:t>Unit</w:t>
      </w:r>
      <w:r w:rsidR="002D7662" w:rsidRPr="002D7662">
        <w:rPr>
          <w:rFonts w:ascii="細明體" w:eastAsia="細明體" w:hAnsi="細明體" w:hint="eastAsia"/>
          <w:color w:val="000000"/>
          <w:kern w:val="2"/>
          <w:lang w:eastAsia="zh-TW"/>
        </w:rPr>
        <w:t>.</w:t>
      </w:r>
      <w:hyperlink r:id="rId9" w:anchor="getAdcd()" w:history="1">
        <w:r w:rsidR="002D7662" w:rsidRPr="002D7662">
          <w:rPr>
            <w:rStyle w:val="a3"/>
            <w:rFonts w:ascii="細明體" w:eastAsia="細明體" w:hAnsi="細明體" w:cs="細明體"/>
            <w:bCs/>
            <w:color w:val="000000"/>
          </w:rPr>
          <w:t>getAdcd</w:t>
        </w:r>
      </w:hyperlink>
      <w:r w:rsidR="002D7662" w:rsidRPr="002D7662">
        <w:rPr>
          <w:rStyle w:val="HTML"/>
          <w:color w:val="000000"/>
        </w:rPr>
        <w:t>()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APLY_EMP_ID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APLY_EMP_ID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OCR_NAME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>OCR_NAME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FILE_NO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 xml:space="preserve"> FILE_NO</w:t>
      </w:r>
    </w:p>
    <w:p w:rsidR="00E9304C" w:rsidRDefault="00A33AAD" w:rsidP="00E9304C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DTAAH303</w:t>
      </w:r>
      <w:r w:rsidR="00E9304C">
        <w:rPr>
          <w:rFonts w:ascii="細明體" w:eastAsia="細明體" w:hAnsi="細明體" w:hint="eastAsia"/>
          <w:kern w:val="2"/>
          <w:lang w:eastAsia="zh-TW"/>
        </w:rPr>
        <w:t>.</w:t>
      </w:r>
      <w:r w:rsidR="00E9304C" w:rsidRPr="00E9304C">
        <w:rPr>
          <w:rFonts w:ascii="細明體" w:eastAsia="細明體" w:hAnsi="細明體"/>
          <w:kern w:val="2"/>
          <w:lang w:eastAsia="zh-TW"/>
        </w:rPr>
        <w:t>APLY_DATE</w:t>
      </w:r>
      <w:r w:rsidR="00E9304C"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="00E9304C" w:rsidRPr="00E9304C">
        <w:rPr>
          <w:rFonts w:ascii="細明體" w:eastAsia="細明體" w:hAnsi="細明體"/>
          <w:kern w:val="2"/>
          <w:lang w:eastAsia="zh-TW"/>
        </w:rPr>
        <w:t xml:space="preserve"> APLY_DATE</w:t>
      </w:r>
    </w:p>
    <w:p w:rsidR="00187B0A" w:rsidRDefault="00187B0A" w:rsidP="00187B0A">
      <w:pPr>
        <w:pStyle w:val="Tabletext"/>
        <w:keepLines w:val="0"/>
        <w:numPr>
          <w:ilvl w:val="2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 w:rsidRPr="002D7662">
        <w:rPr>
          <w:rFonts w:hint="eastAsia"/>
          <w:bCs/>
          <w:lang w:eastAsia="zh-TW"/>
        </w:rPr>
        <w:t xml:space="preserve"> </w:t>
      </w:r>
      <w:r>
        <w:rPr>
          <w:rFonts w:hint="eastAsia"/>
          <w:b/>
          <w:bCs/>
          <w:lang w:eastAsia="zh-TW"/>
        </w:rPr>
        <w:t xml:space="preserve">= </w:t>
      </w:r>
      <w:r>
        <w:rPr>
          <w:rFonts w:ascii="Courier New" w:hAnsi="Courier New" w:cs="Courier New"/>
        </w:rPr>
        <w:t>DivDat</w:t>
      </w:r>
      <w:r w:rsidRPr="00E9304C">
        <w:rPr>
          <w:rFonts w:ascii="Courier New" w:hAnsi="Courier New" w:cs="Courier New"/>
        </w:rPr>
        <w:t>a</w:t>
      </w:r>
      <w:r w:rsidRPr="00E9304C">
        <w:rPr>
          <w:rStyle w:val="HTML"/>
          <w:rFonts w:hint="eastAsia"/>
          <w:bCs/>
          <w:lang w:eastAsia="zh-TW"/>
        </w:rPr>
        <w:t>.</w:t>
      </w:r>
      <w:r w:rsidRPr="002D7662">
        <w:rPr>
          <w:rStyle w:val="Tabletext"/>
          <w:bCs/>
          <w:color w:val="000000"/>
        </w:rPr>
        <w:t xml:space="preserve"> </w:t>
      </w:r>
      <w:hyperlink r:id="rId10" w:anchor="getUnit(java.lang.String)" w:history="1">
        <w:r w:rsidRPr="002D7662">
          <w:rPr>
            <w:rStyle w:val="a3"/>
            <w:rFonts w:ascii="細明體" w:eastAsia="細明體" w:hAnsi="細明體" w:cs="細明體"/>
            <w:bCs/>
            <w:color w:val="000000"/>
          </w:rPr>
          <w:t>getUnit</w:t>
        </w:r>
      </w:hyperlink>
      <w:r w:rsidRPr="002D7662">
        <w:rPr>
          <w:rStyle w:val="HTML"/>
          <w:color w:val="000000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DTAAI010.</w:t>
      </w:r>
      <w:r w:rsidRPr="00E9304C">
        <w:rPr>
          <w:rFonts w:ascii="細明體" w:eastAsia="細明體" w:hAnsi="細明體"/>
          <w:kern w:val="2"/>
          <w:lang w:eastAsia="zh-TW"/>
        </w:rPr>
        <w:t>APLY_DIV_NO</w:t>
      </w:r>
      <w:r w:rsidRPr="002D7662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187B0A" w:rsidRDefault="00187B0A" w:rsidP="00F55B55">
      <w:pPr>
        <w:pStyle w:val="Tabletext"/>
        <w:keepLines w:val="0"/>
        <w:spacing w:after="0" w:line="240" w:lineRule="auto"/>
        <w:ind w:left="1466"/>
        <w:rPr>
          <w:rStyle w:val="HTML"/>
          <w:rFonts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DTAAH303.</w:t>
      </w:r>
      <w:r w:rsidRPr="00187B0A">
        <w:rPr>
          <w:rFonts w:ascii="Arial" w:hAnsi="Arial" w:cs="Arial" w:hint="eastAsia"/>
          <w:caps/>
          <w:color w:val="FF0000"/>
        </w:rPr>
        <w:t xml:space="preserve"> </w:t>
      </w:r>
      <w:r w:rsidRPr="00667A19">
        <w:rPr>
          <w:rFonts w:ascii="Arial" w:hAnsi="Arial" w:cs="Arial" w:hint="eastAsia"/>
          <w:caps/>
          <w:color w:val="FF0000"/>
        </w:rPr>
        <w:t>APLY_DIV_N</w:t>
      </w:r>
      <w:r w:rsidRPr="00667A19">
        <w:rPr>
          <w:rFonts w:ascii="Arial" w:hAnsi="Arial" w:cs="Arial" w:hint="eastAsia"/>
          <w:caps/>
          <w:color w:val="FF0000"/>
          <w:lang w:eastAsia="zh-TW"/>
        </w:rPr>
        <w:t>AME</w:t>
      </w:r>
      <w:r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2D7662">
        <w:rPr>
          <w:b/>
          <w:bCs/>
        </w:rPr>
        <w:t xml:space="preserve"> </w:t>
      </w:r>
      <w:r>
        <w:rPr>
          <w:bCs/>
        </w:rPr>
        <w:t>Unit</w:t>
      </w:r>
      <w:r>
        <w:rPr>
          <w:rFonts w:hint="eastAsia"/>
          <w:bCs/>
          <w:lang w:eastAsia="zh-TW"/>
        </w:rPr>
        <w:t>.</w:t>
      </w:r>
      <w:r w:rsidRPr="00187B0A">
        <w:rPr>
          <w:rStyle w:val="Tabletext"/>
          <w:b/>
          <w:bCs/>
        </w:rPr>
        <w:t xml:space="preserve"> </w:t>
      </w:r>
      <w:hyperlink r:id="rId11" w:anchor="getDivShortName()" w:history="1">
        <w:r>
          <w:rPr>
            <w:rStyle w:val="a3"/>
            <w:rFonts w:ascii="細明體" w:eastAsia="細明體" w:hAnsi="細明體" w:cs="細明體"/>
            <w:b/>
            <w:bCs/>
          </w:rPr>
          <w:t>getDivShortName</w:t>
        </w:r>
      </w:hyperlink>
      <w:r>
        <w:rPr>
          <w:rStyle w:val="HTML"/>
        </w:rPr>
        <w:t>()</w:t>
      </w:r>
    </w:p>
    <w:p w:rsidR="00187B0A" w:rsidRDefault="00187B0A" w:rsidP="00F55B55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3.1.11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DTAAH303.</w:t>
      </w:r>
      <w:r w:rsidRPr="00187B0A">
        <w:rPr>
          <w:rFonts w:hint="eastAsia"/>
          <w:color w:val="FF0000"/>
        </w:rPr>
        <w:t xml:space="preserve"> </w:t>
      </w:r>
      <w:r w:rsidRPr="00B13B8E">
        <w:rPr>
          <w:rStyle w:val="style3"/>
          <w:rFonts w:hint="eastAsia"/>
          <w:color w:val="FF0000"/>
        </w:rPr>
        <w:t>APLY_EMP_</w:t>
      </w:r>
      <w:r w:rsidRPr="00B13B8E">
        <w:rPr>
          <w:rStyle w:val="style3"/>
          <w:rFonts w:hint="eastAsia"/>
          <w:color w:val="FF0000"/>
          <w:lang w:eastAsia="zh-TW"/>
        </w:rPr>
        <w:t>NAME</w:t>
      </w:r>
      <w:r>
        <w:rPr>
          <w:rFonts w:ascii="細明體" w:eastAsia="細明體" w:hAnsi="細明體" w:hint="eastAsia"/>
          <w:kern w:val="2"/>
          <w:lang w:eastAsia="zh-TW"/>
        </w:rPr>
        <w:t xml:space="preserve"> = DTAAI010.</w:t>
      </w:r>
      <w:r w:rsidRPr="00E9304C"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Style w:val="SoDAField"/>
          <w:rFonts w:ascii="細明體" w:eastAsia="細明體" w:hAnsi="細明體" w:cs="Arial"/>
          <w:caps/>
        </w:rPr>
        <w:t>APLY_NAME</w:t>
      </w:r>
    </w:p>
    <w:p w:rsidR="00187B0A" w:rsidRPr="00187B0A" w:rsidRDefault="00187B0A" w:rsidP="00F55B55">
      <w:pPr>
        <w:pStyle w:val="Tabletext"/>
        <w:keepLines w:val="0"/>
        <w:spacing w:after="0" w:line="240" w:lineRule="auto"/>
        <w:ind w:left="1466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若INSERT成功，則</w:t>
      </w:r>
      <w:r>
        <w:rPr>
          <w:rFonts w:hint="eastAsia"/>
          <w:kern w:val="2"/>
          <w:szCs w:val="24"/>
          <w:lang w:eastAsia="zh-TW"/>
        </w:rPr>
        <w:t>OUTPUT_CNT++</w:t>
      </w:r>
    </w:p>
    <w:p w:rsidR="00EC00E2" w:rsidRPr="00EC00E2" w:rsidRDefault="00EC00E2" w:rsidP="00EC00E2">
      <w:pPr>
        <w:pStyle w:val="Tabletext"/>
        <w:keepLines w:val="0"/>
        <w:numPr>
          <w:ilvl w:val="1"/>
          <w:numId w:val="3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ERROR_CNT++</w:t>
      </w:r>
    </w:p>
    <w:p w:rsidR="00EC00E2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4.   </w:t>
      </w:r>
      <w:r>
        <w:rPr>
          <w:rFonts w:ascii="新細明體" w:hAnsi="新細明體" w:hint="eastAsia"/>
          <w:bCs/>
          <w:lang w:eastAsia="zh-TW"/>
        </w:rPr>
        <w:t xml:space="preserve">件數紀錄：CALL </w:t>
      </w:r>
      <w:r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>
        <w:rPr>
          <w:rFonts w:hint="eastAsia"/>
          <w:color w:val="FF0000"/>
          <w:kern w:val="2"/>
          <w:szCs w:val="24"/>
          <w:lang w:eastAsia="zh-TW"/>
        </w:rPr>
        <w:t>紀錄</w:t>
      </w:r>
      <w:r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>
        <w:rPr>
          <w:rFonts w:hint="eastAsia"/>
          <w:color w:val="FF0000"/>
          <w:kern w:val="2"/>
          <w:szCs w:val="24"/>
          <w:lang w:eastAsia="zh-TW"/>
        </w:rPr>
        <w:t>CountManager.java</w:t>
      </w:r>
      <w:r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9E39FD" w:rsidTr="009E39FD">
        <w:tc>
          <w:tcPr>
            <w:tcW w:w="190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9E39FD" w:rsidTr="009E39FD">
        <w:tc>
          <w:tcPr>
            <w:tcW w:w="190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ascii="細明體" w:eastAsia="細明體" w:hAnsi="細明體" w:hint="eastAsia"/>
                <w:kern w:val="2"/>
                <w:lang w:eastAsia="zh-TW"/>
              </w:rPr>
              <w:t>Select DTAAI010</w:t>
            </w:r>
            <w:r w:rsidRPr="009E39FD">
              <w:rPr>
                <w:rFonts w:hint="eastAsia"/>
                <w:kern w:val="2"/>
                <w:szCs w:val="24"/>
                <w:lang w:eastAsia="zh-TW"/>
              </w:rPr>
              <w:t>件數</w:t>
            </w:r>
          </w:p>
        </w:tc>
      </w:tr>
      <w:tr w:rsidR="009E39FD" w:rsidTr="009E39FD">
        <w:tc>
          <w:tcPr>
            <w:tcW w:w="190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="00A33AAD" w:rsidRPr="009E39FD">
              <w:rPr>
                <w:rFonts w:ascii="細明體" w:eastAsia="細明體" w:hAnsi="細明體" w:hint="eastAsia"/>
                <w:kern w:val="2"/>
                <w:lang w:eastAsia="zh-TW"/>
              </w:rPr>
              <w:t>DTAAH303</w:t>
            </w:r>
            <w:r w:rsidRPr="009E39FD">
              <w:rPr>
                <w:rFonts w:hint="eastAsia"/>
                <w:kern w:val="2"/>
                <w:szCs w:val="24"/>
                <w:lang w:eastAsia="zh-TW"/>
              </w:rPr>
              <w:t>成功件數</w:t>
            </w:r>
          </w:p>
        </w:tc>
      </w:tr>
      <w:tr w:rsidR="009E39FD" w:rsidTr="009E39FD">
        <w:tc>
          <w:tcPr>
            <w:tcW w:w="190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新增</w:t>
            </w:r>
            <w:r w:rsidR="00A33AAD" w:rsidRPr="009E39FD">
              <w:rPr>
                <w:rFonts w:ascii="細明體" w:eastAsia="細明體" w:hAnsi="細明體" w:hint="eastAsia"/>
                <w:kern w:val="2"/>
                <w:lang w:eastAsia="zh-TW"/>
              </w:rPr>
              <w:t>DTAAH303</w:t>
            </w:r>
            <w:r w:rsidRPr="009E39FD">
              <w:rPr>
                <w:rFonts w:hint="eastAsia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760ECE" w:rsidRDefault="00EC00E2" w:rsidP="00EC00E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C00E2" w:rsidRPr="009E231E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9E39FD" w:rsidTr="009E39FD">
        <w:tc>
          <w:tcPr>
            <w:tcW w:w="190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9E39FD" w:rsidTr="009E39FD">
        <w:tc>
          <w:tcPr>
            <w:tcW w:w="190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  <w:shd w:val="clear" w:color="auto" w:fill="auto"/>
          </w:tcPr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訊息中文：預付金</w:t>
            </w:r>
            <w:r w:rsidR="000B6493" w:rsidRPr="009E39FD">
              <w:rPr>
                <w:rFonts w:hint="eastAsia"/>
                <w:kern w:val="2"/>
                <w:szCs w:val="24"/>
                <w:lang w:eastAsia="zh-TW"/>
              </w:rPr>
              <w:t>日</w:t>
            </w:r>
            <w:r w:rsidRPr="009E39FD">
              <w:rPr>
                <w:rFonts w:hint="eastAsia"/>
                <w:kern w:val="2"/>
                <w:szCs w:val="24"/>
                <w:lang w:eastAsia="zh-TW"/>
              </w:rPr>
              <w:t>報明細檔新增錯誤</w:t>
            </w:r>
          </w:p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 w:rsidRPr="009E39FD">
              <w:rPr>
                <w:rFonts w:hint="eastAsia"/>
                <w:kern w:val="2"/>
                <w:szCs w:val="24"/>
                <w:lang w:eastAsia="zh-TW"/>
              </w:rPr>
              <w:t>摘要：受理編號：</w:t>
            </w:r>
            <w:r w:rsidRPr="009E39FD">
              <w:rPr>
                <w:rFonts w:ascii="細明體" w:eastAsia="細明體" w:hAnsi="細明體" w:hint="eastAsia"/>
                <w:kern w:val="2"/>
                <w:lang w:eastAsia="zh-TW"/>
              </w:rPr>
              <w:t>DTAAI010.</w:t>
            </w:r>
            <w:r w:rsidRPr="009E39FD">
              <w:rPr>
                <w:rFonts w:ascii="細明體" w:eastAsia="細明體" w:hAnsi="細明體" w:hint="eastAsia"/>
                <w:snapToGrid w:val="0"/>
              </w:rPr>
              <w:t>APLY_NO</w:t>
            </w:r>
          </w:p>
          <w:p w:rsidR="00EC00E2" w:rsidRPr="009E39FD" w:rsidRDefault="00EC00E2" w:rsidP="009E39FD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9E39FD">
              <w:rPr>
                <w:rFonts w:ascii="細明體" w:eastAsia="細明體" w:hAnsi="細明體" w:hint="eastAsia"/>
                <w:snapToGrid w:val="0"/>
                <w:lang w:eastAsia="zh-TW"/>
              </w:rPr>
              <w:t xml:space="preserve">      </w:t>
            </w:r>
          </w:p>
        </w:tc>
      </w:tr>
    </w:tbl>
    <w:p w:rsidR="00EC00E2" w:rsidRPr="00EC00E2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9304C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</w:p>
    <w:sectPr w:rsidR="00E9304C" w:rsidSect="00C91BA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9FD" w:rsidRDefault="009E39FD" w:rsidP="00E402BB">
      <w:r>
        <w:separator/>
      </w:r>
    </w:p>
  </w:endnote>
  <w:endnote w:type="continuationSeparator" w:id="0">
    <w:p w:rsidR="009E39FD" w:rsidRDefault="009E39FD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93" w:rsidRDefault="000B649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6493" w:rsidRDefault="000B649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93" w:rsidRDefault="000B6493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D41F40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93" w:rsidRDefault="000B6493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9FD" w:rsidRDefault="009E39FD" w:rsidP="00E402BB">
      <w:r>
        <w:separator/>
      </w:r>
    </w:p>
  </w:footnote>
  <w:footnote w:type="continuationSeparator" w:id="0">
    <w:p w:rsidR="009E39FD" w:rsidRDefault="009E39FD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93" w:rsidRDefault="000B6493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493" w:rsidRDefault="000B6493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0E68C7"/>
    <w:multiLevelType w:val="multilevel"/>
    <w:tmpl w:val="F5C055D4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3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0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19F6399A"/>
    <w:multiLevelType w:val="multilevel"/>
    <w:tmpl w:val="21423D3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5"/>
        </w:tabs>
        <w:ind w:left="11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20"/>
        </w:tabs>
        <w:ind w:left="36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1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6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7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1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2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4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CB50C3F"/>
    <w:multiLevelType w:val="multilevel"/>
    <w:tmpl w:val="E14010F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30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1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2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1"/>
  </w:num>
  <w:num w:numId="2">
    <w:abstractNumId w:val="33"/>
  </w:num>
  <w:num w:numId="3">
    <w:abstractNumId w:val="5"/>
  </w:num>
  <w:num w:numId="4">
    <w:abstractNumId w:val="37"/>
  </w:num>
  <w:num w:numId="5">
    <w:abstractNumId w:val="26"/>
  </w:num>
  <w:num w:numId="6">
    <w:abstractNumId w:val="10"/>
  </w:num>
  <w:num w:numId="7">
    <w:abstractNumId w:val="18"/>
  </w:num>
  <w:num w:numId="8">
    <w:abstractNumId w:val="34"/>
  </w:num>
  <w:num w:numId="9">
    <w:abstractNumId w:val="35"/>
  </w:num>
  <w:num w:numId="10">
    <w:abstractNumId w:val="24"/>
  </w:num>
  <w:num w:numId="11">
    <w:abstractNumId w:val="28"/>
  </w:num>
  <w:num w:numId="12">
    <w:abstractNumId w:val="3"/>
  </w:num>
  <w:num w:numId="13">
    <w:abstractNumId w:val="8"/>
  </w:num>
  <w:num w:numId="14">
    <w:abstractNumId w:val="21"/>
  </w:num>
  <w:num w:numId="15">
    <w:abstractNumId w:val="1"/>
  </w:num>
  <w:num w:numId="16">
    <w:abstractNumId w:val="6"/>
  </w:num>
  <w:num w:numId="17">
    <w:abstractNumId w:val="23"/>
  </w:num>
  <w:num w:numId="18">
    <w:abstractNumId w:val="17"/>
  </w:num>
  <w:num w:numId="19">
    <w:abstractNumId w:val="9"/>
  </w:num>
  <w:num w:numId="20">
    <w:abstractNumId w:val="20"/>
  </w:num>
  <w:num w:numId="21">
    <w:abstractNumId w:val="32"/>
  </w:num>
  <w:num w:numId="22">
    <w:abstractNumId w:val="4"/>
  </w:num>
  <w:num w:numId="23">
    <w:abstractNumId w:val="16"/>
  </w:num>
  <w:num w:numId="24">
    <w:abstractNumId w:val="30"/>
  </w:num>
  <w:num w:numId="25">
    <w:abstractNumId w:val="0"/>
  </w:num>
  <w:num w:numId="26">
    <w:abstractNumId w:val="19"/>
  </w:num>
  <w:num w:numId="27">
    <w:abstractNumId w:val="27"/>
  </w:num>
  <w:num w:numId="28">
    <w:abstractNumId w:val="12"/>
  </w:num>
  <w:num w:numId="29">
    <w:abstractNumId w:val="22"/>
  </w:num>
  <w:num w:numId="30">
    <w:abstractNumId w:val="7"/>
  </w:num>
  <w:num w:numId="31">
    <w:abstractNumId w:val="31"/>
  </w:num>
  <w:num w:numId="32">
    <w:abstractNumId w:val="38"/>
  </w:num>
  <w:num w:numId="33">
    <w:abstractNumId w:val="36"/>
  </w:num>
  <w:num w:numId="34">
    <w:abstractNumId w:val="15"/>
  </w:num>
  <w:num w:numId="35">
    <w:abstractNumId w:val="25"/>
  </w:num>
  <w:num w:numId="36">
    <w:abstractNumId w:val="14"/>
  </w:num>
  <w:num w:numId="37">
    <w:abstractNumId w:val="29"/>
  </w:num>
  <w:num w:numId="38">
    <w:abstractNumId w:val="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62D90"/>
    <w:rsid w:val="00085D25"/>
    <w:rsid w:val="000A1A83"/>
    <w:rsid w:val="000A6432"/>
    <w:rsid w:val="000A7BBE"/>
    <w:rsid w:val="000B2D9C"/>
    <w:rsid w:val="000B6493"/>
    <w:rsid w:val="000C7675"/>
    <w:rsid w:val="000E32F2"/>
    <w:rsid w:val="000E7688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60EA4"/>
    <w:rsid w:val="00167659"/>
    <w:rsid w:val="001711B8"/>
    <w:rsid w:val="00174724"/>
    <w:rsid w:val="0018677A"/>
    <w:rsid w:val="00187B0A"/>
    <w:rsid w:val="001B29BB"/>
    <w:rsid w:val="001B41F4"/>
    <w:rsid w:val="001B7080"/>
    <w:rsid w:val="001D1AF3"/>
    <w:rsid w:val="001E06B0"/>
    <w:rsid w:val="001E6ECA"/>
    <w:rsid w:val="001F5076"/>
    <w:rsid w:val="002037A6"/>
    <w:rsid w:val="0021023C"/>
    <w:rsid w:val="00214642"/>
    <w:rsid w:val="00215059"/>
    <w:rsid w:val="002333C1"/>
    <w:rsid w:val="00236854"/>
    <w:rsid w:val="00245848"/>
    <w:rsid w:val="0025065A"/>
    <w:rsid w:val="00254CF8"/>
    <w:rsid w:val="0027746A"/>
    <w:rsid w:val="002820D9"/>
    <w:rsid w:val="00285878"/>
    <w:rsid w:val="0029338C"/>
    <w:rsid w:val="002C0CD6"/>
    <w:rsid w:val="002D7662"/>
    <w:rsid w:val="002E71F4"/>
    <w:rsid w:val="0030181A"/>
    <w:rsid w:val="003029C1"/>
    <w:rsid w:val="00304C36"/>
    <w:rsid w:val="003120FB"/>
    <w:rsid w:val="003213F7"/>
    <w:rsid w:val="0032647C"/>
    <w:rsid w:val="003378A3"/>
    <w:rsid w:val="003519C9"/>
    <w:rsid w:val="00352BC0"/>
    <w:rsid w:val="00370C19"/>
    <w:rsid w:val="00390DC1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7085E"/>
    <w:rsid w:val="00483F5E"/>
    <w:rsid w:val="00487457"/>
    <w:rsid w:val="00491CC2"/>
    <w:rsid w:val="00496CDA"/>
    <w:rsid w:val="004A5D24"/>
    <w:rsid w:val="004B0A3F"/>
    <w:rsid w:val="004B1825"/>
    <w:rsid w:val="004B3258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259AA"/>
    <w:rsid w:val="0053465F"/>
    <w:rsid w:val="00544F9F"/>
    <w:rsid w:val="00546181"/>
    <w:rsid w:val="0055626B"/>
    <w:rsid w:val="00557347"/>
    <w:rsid w:val="00560D8E"/>
    <w:rsid w:val="00562071"/>
    <w:rsid w:val="00566652"/>
    <w:rsid w:val="005904F4"/>
    <w:rsid w:val="00594F61"/>
    <w:rsid w:val="005951FD"/>
    <w:rsid w:val="005966D4"/>
    <w:rsid w:val="005A4C70"/>
    <w:rsid w:val="005B218E"/>
    <w:rsid w:val="005B41A2"/>
    <w:rsid w:val="005C05D1"/>
    <w:rsid w:val="005D6E5B"/>
    <w:rsid w:val="005E6E63"/>
    <w:rsid w:val="00606190"/>
    <w:rsid w:val="00622100"/>
    <w:rsid w:val="00627FC7"/>
    <w:rsid w:val="006305C3"/>
    <w:rsid w:val="00640CA7"/>
    <w:rsid w:val="0064361D"/>
    <w:rsid w:val="00662070"/>
    <w:rsid w:val="006847D2"/>
    <w:rsid w:val="006965BF"/>
    <w:rsid w:val="006A6931"/>
    <w:rsid w:val="006B713F"/>
    <w:rsid w:val="006C4A8C"/>
    <w:rsid w:val="006D3E74"/>
    <w:rsid w:val="006E2D5D"/>
    <w:rsid w:val="006E4E23"/>
    <w:rsid w:val="0070112A"/>
    <w:rsid w:val="00707955"/>
    <w:rsid w:val="00711CBC"/>
    <w:rsid w:val="00712860"/>
    <w:rsid w:val="0072003A"/>
    <w:rsid w:val="00721508"/>
    <w:rsid w:val="007548BA"/>
    <w:rsid w:val="00760493"/>
    <w:rsid w:val="00763039"/>
    <w:rsid w:val="00774AA2"/>
    <w:rsid w:val="00784D15"/>
    <w:rsid w:val="00790F65"/>
    <w:rsid w:val="007C6BD8"/>
    <w:rsid w:val="007C7F5F"/>
    <w:rsid w:val="007D0C6B"/>
    <w:rsid w:val="007E5800"/>
    <w:rsid w:val="007E6AB4"/>
    <w:rsid w:val="007F6EF3"/>
    <w:rsid w:val="00800FDA"/>
    <w:rsid w:val="00807DFF"/>
    <w:rsid w:val="00810315"/>
    <w:rsid w:val="00811B32"/>
    <w:rsid w:val="0082075E"/>
    <w:rsid w:val="00822B62"/>
    <w:rsid w:val="00835601"/>
    <w:rsid w:val="00852566"/>
    <w:rsid w:val="00862461"/>
    <w:rsid w:val="0087095F"/>
    <w:rsid w:val="0087510E"/>
    <w:rsid w:val="008764F0"/>
    <w:rsid w:val="00887A68"/>
    <w:rsid w:val="008B5F26"/>
    <w:rsid w:val="008F797C"/>
    <w:rsid w:val="008F79BA"/>
    <w:rsid w:val="00901AD6"/>
    <w:rsid w:val="00911780"/>
    <w:rsid w:val="009235ED"/>
    <w:rsid w:val="009307EA"/>
    <w:rsid w:val="00931361"/>
    <w:rsid w:val="009406FC"/>
    <w:rsid w:val="00950179"/>
    <w:rsid w:val="00951430"/>
    <w:rsid w:val="00961C36"/>
    <w:rsid w:val="0097131B"/>
    <w:rsid w:val="009805E3"/>
    <w:rsid w:val="00984A94"/>
    <w:rsid w:val="00984E7E"/>
    <w:rsid w:val="009937E8"/>
    <w:rsid w:val="009A20FE"/>
    <w:rsid w:val="009B1729"/>
    <w:rsid w:val="009C062C"/>
    <w:rsid w:val="009C2924"/>
    <w:rsid w:val="009C7264"/>
    <w:rsid w:val="009D543A"/>
    <w:rsid w:val="009D7A4A"/>
    <w:rsid w:val="009E39FD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3AAD"/>
    <w:rsid w:val="00A36C2F"/>
    <w:rsid w:val="00A5562A"/>
    <w:rsid w:val="00A87592"/>
    <w:rsid w:val="00AB15C8"/>
    <w:rsid w:val="00AB48F9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11D82"/>
    <w:rsid w:val="00B21FB1"/>
    <w:rsid w:val="00B224DD"/>
    <w:rsid w:val="00B246DD"/>
    <w:rsid w:val="00B42A28"/>
    <w:rsid w:val="00B468A8"/>
    <w:rsid w:val="00B53BFD"/>
    <w:rsid w:val="00B7192C"/>
    <w:rsid w:val="00BA0234"/>
    <w:rsid w:val="00BC62F4"/>
    <w:rsid w:val="00BD6B27"/>
    <w:rsid w:val="00C0109D"/>
    <w:rsid w:val="00C020DC"/>
    <w:rsid w:val="00C138DB"/>
    <w:rsid w:val="00C43D09"/>
    <w:rsid w:val="00C44ED9"/>
    <w:rsid w:val="00C504F6"/>
    <w:rsid w:val="00C606DC"/>
    <w:rsid w:val="00C720AB"/>
    <w:rsid w:val="00C80EBE"/>
    <w:rsid w:val="00C91BAC"/>
    <w:rsid w:val="00C97965"/>
    <w:rsid w:val="00CA5FC4"/>
    <w:rsid w:val="00CB1FC7"/>
    <w:rsid w:val="00CC729B"/>
    <w:rsid w:val="00CD3F8F"/>
    <w:rsid w:val="00CD50C6"/>
    <w:rsid w:val="00CE14A3"/>
    <w:rsid w:val="00CE51DF"/>
    <w:rsid w:val="00D246A9"/>
    <w:rsid w:val="00D25CB4"/>
    <w:rsid w:val="00D34263"/>
    <w:rsid w:val="00D36A0B"/>
    <w:rsid w:val="00D36A23"/>
    <w:rsid w:val="00D41F40"/>
    <w:rsid w:val="00D42E7E"/>
    <w:rsid w:val="00D4613F"/>
    <w:rsid w:val="00D6240A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26BD"/>
    <w:rsid w:val="00E9304C"/>
    <w:rsid w:val="00EB00B6"/>
    <w:rsid w:val="00EB081C"/>
    <w:rsid w:val="00EC00E2"/>
    <w:rsid w:val="00ED3A03"/>
    <w:rsid w:val="00ED3AC9"/>
    <w:rsid w:val="00ED4181"/>
    <w:rsid w:val="00EE102D"/>
    <w:rsid w:val="00EE109D"/>
    <w:rsid w:val="00EF0EDD"/>
    <w:rsid w:val="00EF4EBC"/>
    <w:rsid w:val="00F02B1D"/>
    <w:rsid w:val="00F0725A"/>
    <w:rsid w:val="00F072CE"/>
    <w:rsid w:val="00F126C6"/>
    <w:rsid w:val="00F1501D"/>
    <w:rsid w:val="00F17601"/>
    <w:rsid w:val="00F2566B"/>
    <w:rsid w:val="00F265A7"/>
    <w:rsid w:val="00F334F0"/>
    <w:rsid w:val="00F33D30"/>
    <w:rsid w:val="00F43E86"/>
    <w:rsid w:val="00F4485A"/>
    <w:rsid w:val="00F45B3D"/>
    <w:rsid w:val="00F50377"/>
    <w:rsid w:val="00F55B55"/>
    <w:rsid w:val="00F66D5C"/>
    <w:rsid w:val="00F71A71"/>
    <w:rsid w:val="00F74482"/>
    <w:rsid w:val="00F74F55"/>
    <w:rsid w:val="00F92C71"/>
    <w:rsid w:val="00F9307C"/>
    <w:rsid w:val="00F96E86"/>
    <w:rsid w:val="00FA4D38"/>
    <w:rsid w:val="00FA6BE5"/>
    <w:rsid w:val="00FA6DCC"/>
    <w:rsid w:val="00FB429F"/>
    <w:rsid w:val="00FC2E7D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790B1F7-D41C-499A-B5E3-BAC5EFC0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7.22.49:8080/docs/CommonHR/com/cathay/common/hr/DivData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87.22.49:8080/docs/CommonHR/com/cathay/common/hr/DivData.html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87.22.49:8080/docs/CommonHR/com/cathay/common/hr/Unit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10.87.22.49:8080/docs/CommonHR/com/cathay/common/hr/Div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87.22.49:8080/docs/CommonHR/com/cathay/common/hr/Uni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Links>
    <vt:vector size="30" baseType="variant">
      <vt:variant>
        <vt:i4>5439568</vt:i4>
      </vt:variant>
      <vt:variant>
        <vt:i4>12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getDivShortName()</vt:lpwstr>
      </vt:variant>
      <vt:variant>
        <vt:i4>3080232</vt:i4>
      </vt:variant>
      <vt:variant>
        <vt:i4>9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5898325</vt:i4>
      </vt:variant>
      <vt:variant>
        <vt:i4>6</vt:i4>
      </vt:variant>
      <vt:variant>
        <vt:i4>0</vt:i4>
      </vt:variant>
      <vt:variant>
        <vt:i4>5</vt:i4>
      </vt:variant>
      <vt:variant>
        <vt:lpwstr>http://10.87.22.49:8080/docs/CommonHR/com/cathay/common/hr/Unit.html</vt:lpwstr>
      </vt:variant>
      <vt:variant>
        <vt:lpwstr>getAdcd()</vt:lpwstr>
      </vt:variant>
      <vt:variant>
        <vt:i4>3080232</vt:i4>
      </vt:variant>
      <vt:variant>
        <vt:i4>3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getUnit(java.lang.String)</vt:lpwstr>
      </vt:variant>
      <vt:variant>
        <vt:i4>5242907</vt:i4>
      </vt:variant>
      <vt:variant>
        <vt:i4>0</vt:i4>
      </vt:variant>
      <vt:variant>
        <vt:i4>0</vt:i4>
      </vt:variant>
      <vt:variant>
        <vt:i4>5</vt:i4>
      </vt:variant>
      <vt:variant>
        <vt:lpwstr>http://10.87.22.49:8080/docs/CommonHR/com/cathay/common/hr/DivData.html</vt:lpwstr>
      </vt:variant>
      <vt:variant>
        <vt:lpwstr>getAdmCenter(java.lang.String)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2020-07-27T00:57:00Z</dcterms:created>
  <dcterms:modified xsi:type="dcterms:W3CDTF">2020-07-27T00:57:00Z</dcterms:modified>
</cp:coreProperties>
</file>