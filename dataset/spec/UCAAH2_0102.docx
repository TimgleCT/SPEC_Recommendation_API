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 w:rsidRPr="0017069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170696" w:rsidRDefault="004C7E4A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170696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170696" w:rsidRDefault="004C7E4A">
            <w:pPr>
              <w:pStyle w:val="Tabletext"/>
              <w:jc w:val="center"/>
              <w:rPr>
                <w:rFonts w:ascii="Arial" w:hAnsi="Arial"/>
              </w:rPr>
            </w:pPr>
            <w:r w:rsidRPr="00170696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170696" w:rsidRDefault="004C7E4A">
            <w:pPr>
              <w:pStyle w:val="Tabletext"/>
              <w:jc w:val="center"/>
              <w:rPr>
                <w:rFonts w:ascii="Arial" w:hAnsi="Arial"/>
              </w:rPr>
            </w:pPr>
            <w:r w:rsidRPr="00170696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170696" w:rsidRDefault="004C7E4A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170696">
              <w:rPr>
                <w:rFonts w:ascii="Arial" w:hAnsi="Arial"/>
                <w:lang w:eastAsia="zh-TW"/>
              </w:rPr>
              <w:t>Author</w:t>
            </w:r>
          </w:p>
        </w:tc>
      </w:tr>
      <w:tr w:rsidR="004C7E4A" w:rsidRPr="0017069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170696" w:rsidRDefault="00D8233C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1"/>
                <w:attr w:name="Year" w:val="2006"/>
              </w:smartTagPr>
              <w:r w:rsidRPr="00170696">
                <w:rPr>
                  <w:rFonts w:ascii="Arial" w:hAnsi="Arial"/>
                  <w:lang w:eastAsia="zh-TW"/>
                </w:rPr>
                <w:t>200</w:t>
              </w:r>
              <w:r w:rsidR="00F049C6" w:rsidRPr="00170696">
                <w:rPr>
                  <w:rFonts w:ascii="Arial" w:hAnsi="Arial" w:hint="eastAsia"/>
                  <w:lang w:eastAsia="zh-TW"/>
                </w:rPr>
                <w:t>6</w:t>
              </w:r>
              <w:r w:rsidRPr="00170696">
                <w:rPr>
                  <w:rFonts w:ascii="Arial" w:hAnsi="Arial"/>
                  <w:lang w:eastAsia="zh-TW"/>
                </w:rPr>
                <w:t>/</w:t>
              </w:r>
              <w:r w:rsidR="00EB7AE7" w:rsidRPr="00170696">
                <w:rPr>
                  <w:rFonts w:ascii="Arial" w:hAnsi="Arial" w:hint="eastAsia"/>
                  <w:lang w:eastAsia="zh-TW"/>
                </w:rPr>
                <w:t>1</w:t>
              </w:r>
              <w:r w:rsidRPr="00170696">
                <w:rPr>
                  <w:rFonts w:ascii="Arial" w:hAnsi="Arial"/>
                  <w:lang w:eastAsia="zh-TW"/>
                </w:rPr>
                <w:t>/</w:t>
              </w:r>
              <w:r w:rsidR="00DD3B44" w:rsidRPr="00170696">
                <w:rPr>
                  <w:rFonts w:ascii="Arial" w:hAnsi="Arial" w:hint="eastAsia"/>
                  <w:lang w:eastAsia="zh-TW"/>
                </w:rPr>
                <w:t>20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170696" w:rsidRDefault="00E5128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0</w:t>
            </w:r>
            <w:r w:rsidR="00D8233C" w:rsidRPr="00170696">
              <w:rPr>
                <w:rFonts w:ascii="Arial" w:hAnsi="Arial" w:hint="eastAsia"/>
                <w:lang w:eastAsia="zh-TW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170696" w:rsidRDefault="00EB7AE7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附約理賠率</w:t>
            </w:r>
            <w:r w:rsidRPr="00170696">
              <w:rPr>
                <w:rFonts w:ascii="Arial" w:hAnsi="Arial" w:hint="eastAsia"/>
                <w:lang w:eastAsia="zh-TW"/>
              </w:rPr>
              <w:t>-</w:t>
            </w:r>
            <w:r w:rsidR="00377209" w:rsidRPr="00170696">
              <w:rPr>
                <w:rFonts w:ascii="Arial" w:hAnsi="Arial" w:hint="eastAsia"/>
                <w:lang w:eastAsia="zh-TW"/>
              </w:rPr>
              <w:t>計算理賠率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170696" w:rsidRDefault="00731E3D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E51289" w:rsidRPr="0017069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170696" w:rsidRDefault="00E51289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1"/>
                <w:attr w:name="Year" w:val="2006"/>
              </w:smartTagPr>
              <w:r w:rsidRPr="00170696">
                <w:rPr>
                  <w:rFonts w:ascii="Arial" w:hAnsi="Arial"/>
                  <w:lang w:eastAsia="zh-TW"/>
                </w:rPr>
                <w:t>2006/1/23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170696" w:rsidRDefault="00E5128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170696" w:rsidRDefault="00E5128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整理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170696" w:rsidRDefault="00E5128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Kate</w:t>
            </w:r>
          </w:p>
        </w:tc>
      </w:tr>
      <w:tr w:rsidR="00073A2D" w:rsidRPr="0017069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A2D" w:rsidRPr="00170696" w:rsidRDefault="00073A2D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9"/>
                <w:attr w:name="Year" w:val="2010"/>
              </w:smartTagPr>
              <w:r w:rsidRPr="00170696">
                <w:rPr>
                  <w:rFonts w:ascii="Arial" w:hAnsi="Arial" w:hint="eastAsia"/>
                  <w:lang w:eastAsia="zh-TW"/>
                </w:rPr>
                <w:t>2010/9/8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A2D" w:rsidRPr="00170696" w:rsidRDefault="00073A2D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A2D" w:rsidRPr="00170696" w:rsidRDefault="00073A2D" w:rsidP="00BA3573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改太多了</w:t>
            </w:r>
            <w:r w:rsidRPr="00170696">
              <w:rPr>
                <w:rFonts w:ascii="Arial" w:hAnsi="Arial" w:hint="eastAsia"/>
                <w:lang w:eastAsia="zh-TW"/>
              </w:rPr>
              <w:t>,</w:t>
            </w:r>
            <w:r w:rsidRPr="00170696">
              <w:rPr>
                <w:rFonts w:ascii="Arial" w:hAnsi="Arial" w:hint="eastAsia"/>
                <w:lang w:eastAsia="zh-TW"/>
              </w:rPr>
              <w:t>重整</w:t>
            </w:r>
            <w:r w:rsidRPr="00170696">
              <w:rPr>
                <w:rFonts w:ascii="Arial" w:hAnsi="Arial" w:hint="eastAsia"/>
                <w:lang w:eastAsia="zh-TW"/>
              </w:rPr>
              <w:t>SPEC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A2D" w:rsidRPr="00170696" w:rsidRDefault="00073A2D" w:rsidP="00BA3573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70696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337756" w:rsidRPr="00AE6115" w:rsidTr="0081298B">
        <w:tc>
          <w:tcPr>
            <w:tcW w:w="1216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E6115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0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E6115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88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E6115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E6115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E6115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37756" w:rsidRPr="00AE6115" w:rsidTr="0081298B">
        <w:tc>
          <w:tcPr>
            <w:tcW w:w="1216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2017/6/8</w:t>
            </w:r>
          </w:p>
        </w:tc>
        <w:tc>
          <w:tcPr>
            <w:tcW w:w="990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388" w:type="dxa"/>
          </w:tcPr>
          <w:p w:rsidR="00337756" w:rsidRPr="00AE6115" w:rsidRDefault="00337756" w:rsidP="0033775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配合DBIO專案，調整AGNT_ID用LUMAP機制減少DBIO次數</w:t>
            </w:r>
          </w:p>
        </w:tc>
        <w:tc>
          <w:tcPr>
            <w:tcW w:w="1536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58" w:type="dxa"/>
          </w:tcPr>
          <w:p w:rsidR="00337756" w:rsidRPr="00AE6115" w:rsidRDefault="00337756" w:rsidP="008129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170414000688</w:t>
            </w:r>
          </w:p>
        </w:tc>
      </w:tr>
      <w:tr w:rsidR="0000058B" w:rsidTr="00F325E1">
        <w:trPr>
          <w:ins w:id="1" w:author="劉文明" w:date="2017-11-22T10:58:00Z"/>
        </w:trPr>
        <w:tc>
          <w:tcPr>
            <w:tcW w:w="1216" w:type="dxa"/>
          </w:tcPr>
          <w:p w:rsidR="0000058B" w:rsidRDefault="0000058B" w:rsidP="00F325E1">
            <w:pPr>
              <w:spacing w:line="240" w:lineRule="atLeast"/>
              <w:jc w:val="center"/>
              <w:rPr>
                <w:ins w:id="2" w:author="劉文明" w:date="2017-11-22T10:58:00Z"/>
                <w:rFonts w:ascii="細明體" w:eastAsia="細明體" w:hAnsi="細明體" w:cs="Courier New"/>
                <w:sz w:val="20"/>
                <w:szCs w:val="20"/>
              </w:rPr>
            </w:pPr>
            <w:ins w:id="3" w:author="劉文明" w:date="2017-11-22T10:58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2017/11/22</w:t>
              </w:r>
            </w:ins>
          </w:p>
        </w:tc>
        <w:tc>
          <w:tcPr>
            <w:tcW w:w="990" w:type="dxa"/>
          </w:tcPr>
          <w:p w:rsidR="0000058B" w:rsidRDefault="0000058B" w:rsidP="00F325E1">
            <w:pPr>
              <w:spacing w:line="240" w:lineRule="atLeast"/>
              <w:jc w:val="center"/>
              <w:rPr>
                <w:ins w:id="4" w:author="劉文明" w:date="2017-11-22T10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劉文明" w:date="2017-11-22T10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88" w:type="dxa"/>
          </w:tcPr>
          <w:p w:rsidR="0000058B" w:rsidRDefault="0000058B" w:rsidP="00F325E1">
            <w:pPr>
              <w:spacing w:line="240" w:lineRule="atLeast"/>
              <w:rPr>
                <w:ins w:id="6" w:author="劉文明" w:date="2017-11-22T10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劉文明" w:date="2017-11-22T10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配合DBIO專案，調整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DIV_NO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相關資料用LUMAP機制減少DBIO次數</w:t>
              </w:r>
            </w:ins>
          </w:p>
        </w:tc>
        <w:tc>
          <w:tcPr>
            <w:tcW w:w="1536" w:type="dxa"/>
          </w:tcPr>
          <w:p w:rsidR="0000058B" w:rsidRDefault="0000058B" w:rsidP="00F325E1">
            <w:pPr>
              <w:spacing w:line="240" w:lineRule="atLeast"/>
              <w:jc w:val="center"/>
              <w:rPr>
                <w:ins w:id="8" w:author="劉文明" w:date="2017-11-22T10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劉文明" w:date="2017-11-22T10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劉文明</w:t>
              </w:r>
            </w:ins>
          </w:p>
        </w:tc>
        <w:tc>
          <w:tcPr>
            <w:tcW w:w="2058" w:type="dxa"/>
          </w:tcPr>
          <w:p w:rsidR="0000058B" w:rsidRDefault="0000058B" w:rsidP="00F325E1">
            <w:pPr>
              <w:spacing w:line="240" w:lineRule="atLeast"/>
              <w:jc w:val="center"/>
              <w:rPr>
                <w:ins w:id="10" w:author="劉文明" w:date="2017-11-22T10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劉文明" w:date="2017-11-22T10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170414000688</w:t>
              </w:r>
            </w:ins>
          </w:p>
        </w:tc>
      </w:tr>
    </w:tbl>
    <w:p w:rsidR="00337756" w:rsidDel="0000058B" w:rsidRDefault="00337756">
      <w:pPr>
        <w:pStyle w:val="Tabletext"/>
        <w:keepLines w:val="0"/>
        <w:spacing w:after="0" w:line="240" w:lineRule="auto"/>
        <w:rPr>
          <w:del w:id="12" w:author="劉文明" w:date="2017-11-22T10:58:00Z"/>
          <w:rFonts w:ascii="Arial" w:hAnsi="Arial"/>
          <w:kern w:val="2"/>
          <w:szCs w:val="24"/>
          <w:lang w:eastAsia="zh-TW"/>
        </w:rPr>
      </w:pPr>
    </w:p>
    <w:p w:rsidR="00337756" w:rsidRPr="00170696" w:rsidRDefault="00337756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4C7E4A" w:rsidRPr="00170696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170696">
        <w:tc>
          <w:tcPr>
            <w:tcW w:w="1440" w:type="dxa"/>
          </w:tcPr>
          <w:p w:rsidR="003E7D29" w:rsidRPr="00170696" w:rsidRDefault="003E7D2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170696" w:rsidRDefault="0037720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計算理賠率</w:t>
            </w:r>
          </w:p>
        </w:tc>
      </w:tr>
      <w:tr w:rsidR="003E7D29" w:rsidRPr="00170696">
        <w:tc>
          <w:tcPr>
            <w:tcW w:w="1440" w:type="dxa"/>
          </w:tcPr>
          <w:p w:rsidR="003E7D29" w:rsidRPr="00170696" w:rsidRDefault="003E7D2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170696" w:rsidRDefault="003E7D2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AA</w:t>
            </w:r>
            <w:r w:rsidR="00731E3D" w:rsidRPr="00170696">
              <w:rPr>
                <w:rFonts w:ascii="Arial" w:hAnsi="Arial" w:hint="eastAsia"/>
                <w:sz w:val="20"/>
                <w:szCs w:val="20"/>
              </w:rPr>
              <w:t>H2</w:t>
            </w:r>
            <w:r w:rsidR="00724B23" w:rsidRPr="00170696">
              <w:rPr>
                <w:rFonts w:ascii="Arial" w:hAnsi="Arial" w:hint="eastAsia"/>
                <w:sz w:val="20"/>
                <w:szCs w:val="20"/>
              </w:rPr>
              <w:t>_0</w:t>
            </w:r>
            <w:r w:rsidR="00F049C6" w:rsidRPr="00170696">
              <w:rPr>
                <w:rFonts w:ascii="Arial" w:hAnsi="Arial" w:hint="eastAsia"/>
                <w:sz w:val="20"/>
                <w:szCs w:val="20"/>
              </w:rPr>
              <w:t>1</w:t>
            </w:r>
            <w:r w:rsidR="00FF334B" w:rsidRPr="00170696">
              <w:rPr>
                <w:rFonts w:ascii="Arial" w:hAnsi="Arial" w:hint="eastAsia"/>
                <w:sz w:val="20"/>
                <w:szCs w:val="20"/>
              </w:rPr>
              <w:t>0</w:t>
            </w:r>
            <w:r w:rsidR="00377209" w:rsidRPr="00170696"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</w:tr>
      <w:tr w:rsidR="00025F30" w:rsidRPr="00170696">
        <w:tc>
          <w:tcPr>
            <w:tcW w:w="1440" w:type="dxa"/>
          </w:tcPr>
          <w:p w:rsidR="00025F30" w:rsidRPr="00170696" w:rsidRDefault="00025F30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程式類型</w:t>
            </w:r>
          </w:p>
        </w:tc>
        <w:tc>
          <w:tcPr>
            <w:tcW w:w="7740" w:type="dxa"/>
          </w:tcPr>
          <w:p w:rsidR="00025F30" w:rsidRPr="00170696" w:rsidRDefault="00025F30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BATCH</w:t>
            </w:r>
          </w:p>
        </w:tc>
      </w:tr>
      <w:tr w:rsidR="003E7D29" w:rsidRPr="00170696">
        <w:tc>
          <w:tcPr>
            <w:tcW w:w="1440" w:type="dxa"/>
          </w:tcPr>
          <w:p w:rsidR="003E7D29" w:rsidRPr="00170696" w:rsidRDefault="003E7D2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A5F5F" w:rsidRPr="00170696" w:rsidRDefault="003C1E46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本項統計</w:t>
            </w:r>
            <w:r w:rsidR="002455CA" w:rsidRPr="00170696">
              <w:rPr>
                <w:rFonts w:ascii="Arial" w:hAnsi="Arial" w:hint="eastAsia"/>
                <w:sz w:val="20"/>
                <w:szCs w:val="20"/>
              </w:rPr>
              <w:t>分</w:t>
            </w:r>
            <w:r w:rsidR="002455CA" w:rsidRPr="00170696">
              <w:rPr>
                <w:rFonts w:ascii="Arial" w:hAnsi="Arial" w:hint="eastAsia"/>
                <w:sz w:val="20"/>
                <w:szCs w:val="20"/>
              </w:rPr>
              <w:t>3</w:t>
            </w:r>
            <w:r w:rsidR="002455CA" w:rsidRPr="00170696">
              <w:rPr>
                <w:rFonts w:ascii="Arial" w:hAnsi="Arial" w:hint="eastAsia"/>
                <w:sz w:val="20"/>
                <w:szCs w:val="20"/>
              </w:rPr>
              <w:t>類：死殘、醫療及全部</w:t>
            </w:r>
            <w:r w:rsidR="002455CA" w:rsidRPr="00170696">
              <w:rPr>
                <w:rFonts w:ascii="Arial" w:hAnsi="Arial" w:hint="eastAsia"/>
                <w:sz w:val="20"/>
                <w:szCs w:val="20"/>
              </w:rPr>
              <w:t>(</w:t>
            </w:r>
            <w:r w:rsidR="002455CA" w:rsidRPr="00170696">
              <w:rPr>
                <w:rFonts w:ascii="Arial" w:hAnsi="Arial" w:hint="eastAsia"/>
                <w:sz w:val="20"/>
                <w:szCs w:val="20"/>
              </w:rPr>
              <w:t>死殘加醫療</w:t>
            </w:r>
            <w:r w:rsidR="002455CA" w:rsidRPr="00170696">
              <w:rPr>
                <w:rFonts w:ascii="Arial" w:hAnsi="Arial" w:hint="eastAsia"/>
                <w:sz w:val="20"/>
                <w:szCs w:val="20"/>
              </w:rPr>
              <w:t>)</w:t>
            </w:r>
            <w:r w:rsidR="000A5F5F" w:rsidRPr="00170696">
              <w:rPr>
                <w:rFonts w:ascii="Arial" w:hAnsi="Arial" w:hint="eastAsia"/>
                <w:sz w:val="20"/>
                <w:szCs w:val="20"/>
              </w:rPr>
              <w:t>。</w:t>
            </w:r>
          </w:p>
          <w:p w:rsidR="00E85732" w:rsidRPr="00170696" w:rsidRDefault="000A5F5F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本程式只統計經手人之理賠金額及應計純保費；理賠率由查詢</w:t>
            </w:r>
            <w:r w:rsidRPr="00170696">
              <w:rPr>
                <w:rFonts w:ascii="Arial" w:hAnsi="Arial" w:hint="eastAsia"/>
                <w:sz w:val="20"/>
                <w:szCs w:val="20"/>
              </w:rPr>
              <w:t>UI</w:t>
            </w:r>
            <w:r w:rsidRPr="00170696">
              <w:rPr>
                <w:rFonts w:ascii="Arial" w:hAnsi="Arial" w:hint="eastAsia"/>
                <w:sz w:val="20"/>
                <w:szCs w:val="20"/>
              </w:rPr>
              <w:t>線上計算。</w:t>
            </w:r>
          </w:p>
          <w:p w:rsidR="00E85732" w:rsidRPr="00170696" w:rsidRDefault="00E85732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以繳費明細內</w:t>
            </w:r>
            <w:r w:rsidR="001F05C2" w:rsidRPr="00170696">
              <w:rPr>
                <w:rFonts w:ascii="Arial" w:hAnsi="Arial" w:hint="eastAsia"/>
                <w:sz w:val="20"/>
                <w:szCs w:val="20"/>
              </w:rPr>
              <w:t>及理賠明細內之</w:t>
            </w:r>
            <w:r w:rsidR="003C1E46" w:rsidRPr="00170696">
              <w:rPr>
                <w:rFonts w:ascii="Arial" w:hAnsi="Arial" w:hint="eastAsia"/>
                <w:sz w:val="20"/>
                <w:szCs w:val="20"/>
              </w:rPr>
              <w:t>經手人</w:t>
            </w:r>
            <w:r w:rsidRPr="00170696">
              <w:rPr>
                <w:rFonts w:ascii="Arial" w:hAnsi="Arial" w:hint="eastAsia"/>
                <w:sz w:val="20"/>
                <w:szCs w:val="20"/>
              </w:rPr>
              <w:t>ID</w:t>
            </w:r>
            <w:r w:rsidR="001F05C2" w:rsidRPr="00170696">
              <w:rPr>
                <w:rFonts w:ascii="Arial" w:hAnsi="Arial" w:hint="eastAsia"/>
                <w:sz w:val="20"/>
                <w:szCs w:val="20"/>
              </w:rPr>
              <w:t>(</w:t>
            </w:r>
            <w:r w:rsidR="001F05C2" w:rsidRPr="00170696">
              <w:rPr>
                <w:rFonts w:ascii="Arial" w:hAnsi="Arial" w:hint="eastAsia"/>
                <w:sz w:val="20"/>
                <w:szCs w:val="20"/>
              </w:rPr>
              <w:t>聯集</w:t>
            </w:r>
            <w:r w:rsidR="001F05C2" w:rsidRPr="00170696">
              <w:rPr>
                <w:rFonts w:ascii="Arial" w:hAnsi="Arial" w:hint="eastAsia"/>
                <w:sz w:val="20"/>
                <w:szCs w:val="20"/>
              </w:rPr>
              <w:t>)</w:t>
            </w:r>
            <w:r w:rsidRPr="00170696">
              <w:rPr>
                <w:rFonts w:ascii="Arial" w:hAnsi="Arial" w:hint="eastAsia"/>
                <w:sz w:val="20"/>
                <w:szCs w:val="20"/>
              </w:rPr>
              <w:t>為準</w:t>
            </w:r>
          </w:p>
          <w:p w:rsidR="00D33B22" w:rsidRPr="00170696" w:rsidRDefault="00D33B22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通路資料由</w:t>
            </w:r>
            <w:r w:rsidRPr="00170696">
              <w:rPr>
                <w:rFonts w:ascii="Arial" w:hAnsi="Arial" w:hint="eastAsia"/>
                <w:sz w:val="20"/>
                <w:szCs w:val="20"/>
              </w:rPr>
              <w:t>Call Hr.util</w:t>
            </w:r>
            <w:r w:rsidRPr="00170696">
              <w:rPr>
                <w:rFonts w:ascii="Arial" w:hAnsi="Arial" w:hint="eastAsia"/>
                <w:sz w:val="20"/>
                <w:szCs w:val="20"/>
              </w:rPr>
              <w:t>取得</w:t>
            </w:r>
            <w:r w:rsidRPr="00170696">
              <w:rPr>
                <w:rStyle w:val="style31"/>
                <w:kern w:val="0"/>
              </w:rPr>
              <w:t>業務系統別</w:t>
            </w:r>
          </w:p>
        </w:tc>
      </w:tr>
    </w:tbl>
    <w:p w:rsidR="004C7E4A" w:rsidRPr="00170696" w:rsidRDefault="004C7E4A">
      <w:pPr>
        <w:rPr>
          <w:rFonts w:ascii="Arial" w:hAnsi="Arial" w:hint="eastAsia"/>
          <w:sz w:val="20"/>
          <w:szCs w:val="20"/>
        </w:rPr>
      </w:pPr>
    </w:p>
    <w:p w:rsidR="004C7E4A" w:rsidRPr="00170696" w:rsidRDefault="004C7E4A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  <w:gridCol w:w="1440"/>
      </w:tblGrid>
      <w:tr w:rsidR="000A5F5F" w:rsidRPr="00170696">
        <w:tc>
          <w:tcPr>
            <w:tcW w:w="638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1440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A</w:t>
            </w:r>
            <w:r w:rsidRPr="00170696">
              <w:rPr>
                <w:rFonts w:ascii="Arial" w:hAnsi="Arial"/>
                <w:sz w:val="20"/>
                <w:szCs w:val="20"/>
              </w:rPr>
              <w:t>lias</w:t>
            </w:r>
          </w:p>
        </w:tc>
      </w:tr>
      <w:tr w:rsidR="000A5F5F" w:rsidRPr="00170696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0A5F5F" w:rsidRPr="00170696" w:rsidRDefault="000A5F5F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DTAAH2</w:t>
            </w:r>
            <w:r w:rsidR="00B83EF4" w:rsidRPr="00170696">
              <w:rPr>
                <w:rFonts w:ascii="Arial" w:hAnsi="Arial" w:hint="eastAsia"/>
                <w:sz w:val="20"/>
                <w:szCs w:val="20"/>
              </w:rPr>
              <w:t>03</w:t>
            </w:r>
          </w:p>
        </w:tc>
        <w:tc>
          <w:tcPr>
            <w:tcW w:w="5220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170696">
              <w:rPr>
                <w:rFonts w:ascii="Arial" w:hAnsi="Arial" w:hint="eastAsia"/>
                <w:sz w:val="20"/>
                <w:szCs w:val="20"/>
              </w:rPr>
              <w:t>--</w:t>
            </w:r>
            <w:r w:rsidRPr="00170696">
              <w:rPr>
                <w:rFonts w:ascii="Arial" w:hAnsi="Arial" w:hint="eastAsia"/>
                <w:sz w:val="20"/>
                <w:szCs w:val="20"/>
              </w:rPr>
              <w:t>繳費明細</w:t>
            </w:r>
          </w:p>
        </w:tc>
        <w:tc>
          <w:tcPr>
            <w:tcW w:w="1440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T1</w:t>
            </w:r>
          </w:p>
        </w:tc>
      </w:tr>
      <w:tr w:rsidR="000A5F5F" w:rsidRPr="00170696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0A5F5F" w:rsidRPr="00170696" w:rsidRDefault="000A5F5F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/>
                <w:sz w:val="20"/>
                <w:szCs w:val="20"/>
              </w:rPr>
              <w:t>DTAAH202</w:t>
            </w:r>
          </w:p>
        </w:tc>
        <w:tc>
          <w:tcPr>
            <w:tcW w:w="5220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170696">
              <w:rPr>
                <w:rFonts w:ascii="Arial" w:hAnsi="Arial" w:hint="eastAsia"/>
                <w:sz w:val="20"/>
                <w:szCs w:val="20"/>
              </w:rPr>
              <w:t>--</w:t>
            </w:r>
            <w:r w:rsidRPr="00170696">
              <w:rPr>
                <w:rFonts w:ascii="Arial" w:hAnsi="Arial" w:hint="eastAsia"/>
                <w:sz w:val="20"/>
                <w:szCs w:val="20"/>
              </w:rPr>
              <w:t>理賠明細</w:t>
            </w:r>
          </w:p>
        </w:tc>
        <w:tc>
          <w:tcPr>
            <w:tcW w:w="1440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T2</w:t>
            </w:r>
          </w:p>
        </w:tc>
      </w:tr>
      <w:tr w:rsidR="000A5F5F" w:rsidRPr="00170696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0A5F5F" w:rsidRPr="00170696" w:rsidRDefault="000A5F5F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DTAAH2</w:t>
            </w:r>
            <w:r w:rsidR="00B83EF4" w:rsidRPr="00170696">
              <w:rPr>
                <w:rFonts w:ascii="Arial" w:hAnsi="Arial" w:hint="eastAsia"/>
                <w:sz w:val="20"/>
                <w:szCs w:val="20"/>
              </w:rPr>
              <w:t>04</w:t>
            </w:r>
          </w:p>
        </w:tc>
        <w:tc>
          <w:tcPr>
            <w:tcW w:w="5220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170696">
              <w:rPr>
                <w:rFonts w:ascii="Arial" w:hAnsi="Arial"/>
                <w:sz w:val="20"/>
                <w:szCs w:val="20"/>
              </w:rPr>
              <w:t>—</w:t>
            </w:r>
            <w:r w:rsidRPr="00170696">
              <w:rPr>
                <w:rFonts w:ascii="Arial" w:hAnsi="Arial" w:hint="eastAsia"/>
                <w:sz w:val="20"/>
                <w:szCs w:val="20"/>
              </w:rPr>
              <w:t>各經手人理賠繳費資料</w:t>
            </w:r>
          </w:p>
        </w:tc>
        <w:tc>
          <w:tcPr>
            <w:tcW w:w="1440" w:type="dxa"/>
          </w:tcPr>
          <w:p w:rsidR="000A5F5F" w:rsidRPr="00170696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T3</w:t>
            </w:r>
          </w:p>
        </w:tc>
      </w:tr>
    </w:tbl>
    <w:p w:rsidR="004C7E4A" w:rsidRPr="00170696" w:rsidRDefault="004C7E4A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4C7E4A" w:rsidRPr="00170696" w:rsidRDefault="00612B1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170696">
        <w:tc>
          <w:tcPr>
            <w:tcW w:w="1080" w:type="dxa"/>
            <w:gridSpan w:val="2"/>
          </w:tcPr>
          <w:p w:rsidR="004C7E4A" w:rsidRPr="00170696" w:rsidRDefault="004C7E4A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170696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170696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(</w:t>
            </w:r>
            <w:r w:rsidRPr="00170696">
              <w:rPr>
                <w:rFonts w:ascii="Arial" w:hAnsi="Arial" w:hint="eastAsia"/>
                <w:sz w:val="20"/>
                <w:szCs w:val="20"/>
              </w:rPr>
              <w:t>此欄由開發人員填入</w:t>
            </w:r>
            <w:r w:rsidRPr="00170696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4C7E4A" w:rsidRPr="00170696">
        <w:tc>
          <w:tcPr>
            <w:tcW w:w="9180" w:type="dxa"/>
            <w:gridSpan w:val="5"/>
          </w:tcPr>
          <w:p w:rsidR="004C7E4A" w:rsidRPr="00170696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輸入參數</w:t>
            </w:r>
          </w:p>
        </w:tc>
      </w:tr>
      <w:tr w:rsidR="004C7E4A" w:rsidRPr="00170696">
        <w:tc>
          <w:tcPr>
            <w:tcW w:w="720" w:type="dxa"/>
          </w:tcPr>
          <w:p w:rsidR="004C7E4A" w:rsidRPr="00170696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170696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170696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170696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說明</w:t>
            </w:r>
            <w:r w:rsidRPr="00170696">
              <w:rPr>
                <w:rFonts w:ascii="Arial" w:hAnsi="Arial" w:hint="eastAsia"/>
                <w:sz w:val="20"/>
                <w:szCs w:val="20"/>
              </w:rPr>
              <w:t>(</w:t>
            </w:r>
            <w:r w:rsidRPr="00170696">
              <w:rPr>
                <w:rFonts w:ascii="Arial" w:hAnsi="Arial" w:hint="eastAsia"/>
                <w:sz w:val="20"/>
                <w:szCs w:val="20"/>
              </w:rPr>
              <w:t>檢查規則</w:t>
            </w:r>
            <w:r w:rsidRPr="00170696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CC1546" w:rsidRPr="00170696">
        <w:tc>
          <w:tcPr>
            <w:tcW w:w="720" w:type="dxa"/>
          </w:tcPr>
          <w:p w:rsidR="00CC1546" w:rsidRPr="00170696" w:rsidRDefault="00CC1546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Pr="00170696" w:rsidRDefault="00CC1546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統計</w:t>
            </w:r>
            <w:r w:rsidR="000A5F5F" w:rsidRPr="00170696">
              <w:rPr>
                <w:rFonts w:ascii="Arial" w:hAnsi="Arial" w:hint="eastAsia"/>
                <w:sz w:val="20"/>
                <w:szCs w:val="20"/>
              </w:rPr>
              <w:t>年月</w:t>
            </w:r>
          </w:p>
        </w:tc>
        <w:tc>
          <w:tcPr>
            <w:tcW w:w="1800" w:type="dxa"/>
            <w:vAlign w:val="bottom"/>
          </w:tcPr>
          <w:p w:rsidR="00CC1546" w:rsidRPr="00170696" w:rsidRDefault="000A5F5F">
            <w:pPr>
              <w:rPr>
                <w:rFonts w:ascii="Arial" w:hAnsi="Arial" w:hint="eastAsia"/>
                <w:sz w:val="20"/>
                <w:szCs w:val="20"/>
              </w:rPr>
            </w:pPr>
            <w:r w:rsidRPr="00170696">
              <w:rPr>
                <w:rFonts w:ascii="Arial" w:hAnsi="Arial" w:hint="eastAsia"/>
                <w:sz w:val="20"/>
                <w:szCs w:val="20"/>
              </w:rPr>
              <w:t>Varchar(6)</w:t>
            </w:r>
          </w:p>
        </w:tc>
        <w:tc>
          <w:tcPr>
            <w:tcW w:w="4320" w:type="dxa"/>
          </w:tcPr>
          <w:p w:rsidR="00CC1546" w:rsidRPr="00170696" w:rsidRDefault="00CC1546">
            <w:pPr>
              <w:rPr>
                <w:rFonts w:ascii="Arial" w:hAnsi="Arial" w:hint="eastAsia"/>
                <w:sz w:val="20"/>
              </w:rPr>
            </w:pPr>
          </w:p>
        </w:tc>
      </w:tr>
    </w:tbl>
    <w:p w:rsidR="00336FA8" w:rsidRPr="00170696" w:rsidRDefault="00336FA8" w:rsidP="00CC1546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A5F5F" w:rsidRPr="00170696" w:rsidRDefault="000A5F5F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使用</w:t>
      </w:r>
      <w:r w:rsidR="00CC1546" w:rsidRPr="00170696">
        <w:rPr>
          <w:rFonts w:ascii="Arial" w:hAnsi="Arial" w:hint="eastAsia"/>
          <w:kern w:val="2"/>
          <w:szCs w:val="24"/>
          <w:lang w:eastAsia="zh-TW"/>
        </w:rPr>
        <w:t>模組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：無</w:t>
      </w:r>
    </w:p>
    <w:p w:rsidR="00CC1546" w:rsidRPr="00170696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程式內容：</w:t>
      </w:r>
    </w:p>
    <w:p w:rsidR="00612B1F" w:rsidRPr="00170696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初始：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D9706F" w:rsidRPr="00170696" w:rsidRDefault="00D9706F" w:rsidP="00D9706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IF</w:t>
      </w:r>
      <w:r w:rsidRPr="00170696">
        <w:rPr>
          <w:rFonts w:ascii="Arial" w:hAnsi="Arial" w:hint="eastAsia"/>
          <w:kern w:val="2"/>
          <w:szCs w:val="24"/>
          <w:lang w:eastAsia="zh-TW"/>
        </w:rPr>
        <w:t>有傳入參數：</w:t>
      </w:r>
    </w:p>
    <w:p w:rsidR="00D9706F" w:rsidRPr="00170696" w:rsidRDefault="00D9706F" w:rsidP="00D9706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lastRenderedPageBreak/>
        <w:t>檢查傳入參數是否正確</w:t>
      </w:r>
      <w:r w:rsidRPr="00170696">
        <w:rPr>
          <w:rFonts w:ascii="Arial" w:hAnsi="Arial" w:hint="eastAsia"/>
          <w:kern w:val="2"/>
          <w:szCs w:val="24"/>
          <w:lang w:eastAsia="zh-TW"/>
        </w:rPr>
        <w:t>:</w:t>
      </w:r>
    </w:p>
    <w:p w:rsidR="00D9706F" w:rsidRPr="00170696" w:rsidRDefault="00D9706F" w:rsidP="00D9706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參數格式為</w:t>
      </w:r>
      <w:r w:rsidRPr="00170696">
        <w:rPr>
          <w:rFonts w:ascii="Arial" w:hAnsi="Arial" w:hint="eastAsia"/>
          <w:kern w:val="2"/>
          <w:szCs w:val="24"/>
          <w:lang w:eastAsia="zh-TW"/>
        </w:rPr>
        <w:t>YYYYMM(</w:t>
      </w:r>
      <w:r w:rsidRPr="00170696">
        <w:rPr>
          <w:rFonts w:ascii="Arial" w:hAnsi="Arial" w:hint="eastAsia"/>
          <w:kern w:val="2"/>
          <w:szCs w:val="24"/>
          <w:lang w:eastAsia="zh-TW"/>
        </w:rPr>
        <w:t>如</w:t>
      </w:r>
      <w:r w:rsidRPr="00170696">
        <w:rPr>
          <w:rFonts w:ascii="Arial" w:hAnsi="Arial" w:hint="eastAsia"/>
          <w:kern w:val="2"/>
          <w:szCs w:val="24"/>
          <w:lang w:eastAsia="zh-TW"/>
        </w:rPr>
        <w:t>201008)</w:t>
      </w:r>
    </w:p>
    <w:p w:rsidR="00D9706F" w:rsidRPr="00170696" w:rsidRDefault="00D9706F" w:rsidP="00D9706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lang w:eastAsia="zh-TW"/>
        </w:rPr>
        <w:t xml:space="preserve">IF </w:t>
      </w:r>
      <w:r w:rsidRPr="00170696">
        <w:rPr>
          <w:rFonts w:ascii="Arial" w:hAnsi="Arial" w:hint="eastAsia"/>
          <w:lang w:eastAsia="zh-TW"/>
        </w:rPr>
        <w:t>傳入參數正確</w:t>
      </w:r>
    </w:p>
    <w:p w:rsidR="00D9706F" w:rsidRPr="00170696" w:rsidRDefault="00D9706F" w:rsidP="00D9706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lang w:eastAsia="zh-TW"/>
        </w:rPr>
        <w:t>資料年月</w:t>
      </w:r>
      <w:r w:rsidRPr="00170696">
        <w:rPr>
          <w:rFonts w:ascii="Arial" w:hAnsi="Arial" w:hint="eastAsia"/>
          <w:lang w:eastAsia="zh-TW"/>
        </w:rPr>
        <w:t xml:space="preserve"> 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Pr="00170696">
        <w:rPr>
          <w:rFonts w:ascii="Arial" w:hAnsi="Arial" w:hint="eastAsia"/>
          <w:kern w:val="2"/>
          <w:szCs w:val="24"/>
          <w:lang w:eastAsia="zh-TW"/>
        </w:rPr>
        <w:t>輸入參數。</w:t>
      </w:r>
    </w:p>
    <w:p w:rsidR="00D9706F" w:rsidRPr="00170696" w:rsidRDefault="00D9706F" w:rsidP="00D9706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170696">
        <w:rPr>
          <w:rFonts w:ascii="Arial" w:hAnsi="Arial" w:hint="eastAsia"/>
          <w:kern w:val="2"/>
          <w:szCs w:val="24"/>
          <w:lang w:eastAsia="zh-TW"/>
        </w:rPr>
        <w:t>沒有傳入參數</w:t>
      </w:r>
    </w:p>
    <w:p w:rsidR="004F3B01" w:rsidRPr="00170696" w:rsidRDefault="00D9706F" w:rsidP="00D9706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lang w:eastAsia="zh-TW"/>
        </w:rPr>
        <w:t>資料年月</w:t>
      </w:r>
      <w:r w:rsidRPr="00170696">
        <w:rPr>
          <w:rFonts w:ascii="Arial" w:hAnsi="Arial" w:hint="eastAsia"/>
          <w:lang w:eastAsia="zh-TW"/>
        </w:rPr>
        <w:t xml:space="preserve"> = CURRENT DATE</w:t>
      </w:r>
      <w:r w:rsidRPr="00170696">
        <w:rPr>
          <w:rFonts w:ascii="Arial" w:hAnsi="Arial" w:hint="eastAsia"/>
          <w:lang w:eastAsia="zh-TW"/>
        </w:rPr>
        <w:t>的上一個月</w:t>
      </w:r>
      <w:r w:rsidRPr="00170696">
        <w:rPr>
          <w:rFonts w:ascii="Arial" w:hAnsi="Arial"/>
          <w:lang w:eastAsia="zh-TW"/>
        </w:rPr>
        <w:br/>
      </w:r>
      <w:r w:rsidRPr="00170696">
        <w:rPr>
          <w:rFonts w:ascii="Arial" w:hAnsi="Arial" w:hint="eastAsia"/>
          <w:lang w:eastAsia="zh-TW"/>
        </w:rPr>
        <w:t>(</w:t>
      </w:r>
      <w:r w:rsidRPr="00170696">
        <w:rPr>
          <w:rFonts w:ascii="Arial" w:hAnsi="Arial" w:hint="eastAsia"/>
          <w:lang w:eastAsia="zh-TW"/>
        </w:rPr>
        <w:t>例如</w:t>
      </w:r>
      <w:r w:rsidRPr="00170696">
        <w:rPr>
          <w:rFonts w:ascii="Arial" w:hAnsi="Arial" w:hint="eastAsia"/>
          <w:lang w:eastAsia="zh-TW"/>
        </w:rPr>
        <w:t xml:space="preserve">CURRENT DATE = </w:t>
      </w:r>
      <w:r w:rsidRPr="00170696">
        <w:rPr>
          <w:rFonts w:ascii="Arial" w:hAnsi="Arial"/>
          <w:lang w:eastAsia="zh-TW"/>
        </w:rPr>
        <w:t>‘</w:t>
      </w:r>
      <w:smartTag w:uri="urn:schemas-microsoft-com:office:smarttags" w:element="chsdate">
        <w:smartTagPr>
          <w:attr w:name="Year" w:val="2010"/>
          <w:attr w:name="Month" w:val="9"/>
          <w:attr w:name="Day" w:val="1"/>
          <w:attr w:name="IsLunarDate" w:val="False"/>
          <w:attr w:name="IsROCDate" w:val="False"/>
        </w:smartTagPr>
        <w:r w:rsidRPr="00170696">
          <w:rPr>
            <w:rFonts w:ascii="Arial" w:hAnsi="Arial" w:hint="eastAsia"/>
            <w:lang w:eastAsia="zh-TW"/>
          </w:rPr>
          <w:t>2010-09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 w:rsidRPr="00170696">
            <w:rPr>
              <w:rFonts w:ascii="Arial" w:hAnsi="Arial" w:hint="eastAsia"/>
              <w:lang w:eastAsia="zh-TW"/>
            </w:rPr>
            <w:t>-01</w:t>
          </w:r>
        </w:smartTag>
      </w:smartTag>
      <w:r w:rsidRPr="00170696">
        <w:rPr>
          <w:rFonts w:ascii="Arial" w:hAnsi="Arial"/>
          <w:lang w:eastAsia="zh-TW"/>
        </w:rPr>
        <w:t>’</w:t>
      </w:r>
      <w:r w:rsidRPr="00170696">
        <w:rPr>
          <w:rFonts w:ascii="Arial" w:hAnsi="Arial" w:hint="eastAsia"/>
          <w:lang w:eastAsia="zh-TW"/>
        </w:rPr>
        <w:t>，資料年月</w:t>
      </w:r>
      <w:r w:rsidRPr="00170696">
        <w:rPr>
          <w:rFonts w:ascii="Arial" w:hAnsi="Arial" w:hint="eastAsia"/>
          <w:lang w:eastAsia="zh-TW"/>
        </w:rPr>
        <w:t xml:space="preserve"> = </w:t>
      </w:r>
      <w:r w:rsidRPr="00170696">
        <w:rPr>
          <w:rFonts w:ascii="Arial" w:hAnsi="Arial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01008"/>
          <w:attr w:name="HasSpace" w:val="False"/>
          <w:attr w:name="Negative" w:val="False"/>
          <w:attr w:name="NumberType" w:val="1"/>
          <w:attr w:name="TCSC" w:val="0"/>
        </w:smartTagPr>
        <w:r w:rsidRPr="00170696">
          <w:rPr>
            <w:rFonts w:ascii="Arial" w:hAnsi="Arial" w:hint="eastAsia"/>
            <w:lang w:eastAsia="zh-TW"/>
          </w:rPr>
          <w:t>201008</w:t>
        </w:r>
        <w:r w:rsidRPr="00170696">
          <w:rPr>
            <w:rFonts w:ascii="Arial" w:hAnsi="Arial"/>
            <w:lang w:eastAsia="zh-TW"/>
          </w:rPr>
          <w:t>’</w:t>
        </w:r>
      </w:smartTag>
      <w:r w:rsidRPr="00170696">
        <w:rPr>
          <w:rFonts w:ascii="Arial" w:hAnsi="Arial" w:hint="eastAsia"/>
          <w:lang w:eastAsia="zh-TW"/>
        </w:rPr>
        <w:t>)</w:t>
      </w:r>
    </w:p>
    <w:p w:rsidR="002442E0" w:rsidRPr="00170696" w:rsidRDefault="00EE10F8" w:rsidP="002442E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清檔</w:t>
      </w:r>
    </w:p>
    <w:p w:rsidR="00EE10F8" w:rsidRPr="00170696" w:rsidRDefault="00EE10F8" w:rsidP="00EE10F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Delete T3 where</w:t>
      </w:r>
      <w:r w:rsidRPr="00170696">
        <w:rPr>
          <w:rFonts w:ascii="Arial" w:hAnsi="Arial" w:cs="Arial" w:hint="eastAsia"/>
        </w:rPr>
        <w:t>資料年月</w:t>
      </w:r>
      <w:r w:rsidRPr="00170696">
        <w:rPr>
          <w:rFonts w:ascii="Arial" w:hAnsi="Arial" w:cs="Arial" w:hint="eastAsia"/>
          <w:lang w:eastAsia="zh-TW"/>
        </w:rPr>
        <w:t>=</w:t>
      </w:r>
      <w:r w:rsidRPr="00170696">
        <w:rPr>
          <w:rFonts w:ascii="Arial" w:hAnsi="Arial" w:cs="Arial" w:hint="eastAsia"/>
          <w:lang w:eastAsia="zh-TW"/>
        </w:rPr>
        <w:t>統計年月</w:t>
      </w:r>
    </w:p>
    <w:p w:rsidR="00CC1546" w:rsidRPr="00170696" w:rsidRDefault="00393338" w:rsidP="0039333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附約理賠</w:t>
      </w:r>
      <w:r w:rsidR="000A5F5F" w:rsidRPr="00170696">
        <w:rPr>
          <w:rFonts w:ascii="Arial" w:hAnsi="Arial" w:hint="eastAsia"/>
          <w:kern w:val="2"/>
          <w:szCs w:val="24"/>
          <w:lang w:eastAsia="zh-TW"/>
        </w:rPr>
        <w:t>、應計保費</w:t>
      </w:r>
      <w:r w:rsidRPr="00170696">
        <w:rPr>
          <w:rFonts w:ascii="Arial" w:hAnsi="Arial" w:hint="eastAsia"/>
          <w:kern w:val="2"/>
          <w:szCs w:val="24"/>
          <w:lang w:eastAsia="zh-TW"/>
        </w:rPr>
        <w:t>計算</w:t>
      </w:r>
      <w:r w:rsidRPr="00170696">
        <w:rPr>
          <w:rFonts w:ascii="Arial" w:hAnsi="Arial" w:hint="eastAsia"/>
          <w:kern w:val="2"/>
          <w:szCs w:val="24"/>
          <w:lang w:eastAsia="zh-TW"/>
        </w:rPr>
        <w:t>:</w:t>
      </w:r>
    </w:p>
    <w:p w:rsidR="00D9706F" w:rsidRPr="00170696" w:rsidRDefault="000A5F5F" w:rsidP="00D9706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讀取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>經手人收、支金額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748F5"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>(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>請參酌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 xml:space="preserve">Johnny 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>提供之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>SQL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>，附於文末</w:t>
      </w:r>
      <w:r w:rsidR="008B7C3B" w:rsidRPr="00170696">
        <w:rPr>
          <w:rFonts w:ascii="Arial" w:hAnsi="Arial" w:hint="eastAsia"/>
          <w:kern w:val="2"/>
          <w:szCs w:val="24"/>
          <w:lang w:eastAsia="zh-TW"/>
        </w:rPr>
        <w:t>)</w:t>
      </w:r>
    </w:p>
    <w:p w:rsidR="003B7034" w:rsidRPr="00170696" w:rsidRDefault="00D9706F" w:rsidP="001D54D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/>
          <w:kern w:val="2"/>
          <w:szCs w:val="24"/>
          <w:lang w:eastAsia="zh-TW"/>
        </w:rPr>
        <w:t>WITH TA AS(</w:t>
      </w:r>
      <w:r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SELECT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DATA_YM,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AGNT_ID,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SUM(DTH_PAY_AMT) AS DTH_PAY_AMT 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SUM(HSP_PAY_AMT) AS HSP_PAY_AMT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FROM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DBAA.DTAAH202 H202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t xml:space="preserve">DATA_YM = </w:t>
      </w:r>
      <w:r w:rsidR="00DD3BF7" w:rsidRPr="00170696">
        <w:rPr>
          <w:rFonts w:ascii="Arial" w:hAnsi="Arial"/>
          <w:kern w:val="2"/>
          <w:szCs w:val="24"/>
          <w:lang w:eastAsia="zh-TW"/>
        </w:rPr>
        <w:t>‘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t>:DATA_YM</w:t>
      </w:r>
      <w:r w:rsidR="00DD3BF7" w:rsidRPr="00170696">
        <w:rPr>
          <w:rFonts w:ascii="Arial" w:hAnsi="Arial"/>
          <w:kern w:val="2"/>
          <w:szCs w:val="24"/>
          <w:lang w:eastAsia="zh-TW"/>
        </w:rPr>
        <w:t>’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GROUP BY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DATA_YM,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AGNT_ID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),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TB AS(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SELECT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DATA_YM,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AGNT_ID,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SUM(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Pr="00170696">
        <w:rPr>
          <w:rFonts w:ascii="Arial" w:hAnsi="Arial"/>
          <w:kern w:val="2"/>
          <w:szCs w:val="24"/>
          <w:lang w:eastAsia="zh-TW"/>
        </w:rPr>
        <w:tab/>
        <w:t>CASE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 </w:t>
      </w:r>
      <w:r w:rsidRPr="00170696">
        <w:rPr>
          <w:rFonts w:ascii="Arial" w:hAnsi="Arial"/>
          <w:kern w:val="2"/>
          <w:szCs w:val="24"/>
          <w:lang w:eastAsia="zh-TW"/>
        </w:rPr>
        <w:tab/>
      </w:r>
      <w:r w:rsidRPr="00170696">
        <w:rPr>
          <w:rFonts w:ascii="Arial" w:hAnsi="Arial"/>
          <w:kern w:val="2"/>
          <w:szCs w:val="24"/>
          <w:lang w:eastAsia="zh-TW"/>
        </w:rPr>
        <w:tab/>
        <w:t>WHEN PROD_TYPE = '1' THEN RCV_AMT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ab/>
      </w:r>
      <w:r w:rsidRPr="00170696">
        <w:rPr>
          <w:rFonts w:ascii="Arial" w:hAnsi="Arial"/>
          <w:kern w:val="2"/>
          <w:szCs w:val="24"/>
          <w:lang w:eastAsia="zh-TW"/>
        </w:rPr>
        <w:tab/>
      </w:r>
      <w:r w:rsidRPr="00170696">
        <w:rPr>
          <w:rFonts w:ascii="Arial" w:hAnsi="Arial"/>
          <w:kern w:val="2"/>
          <w:szCs w:val="24"/>
          <w:lang w:eastAsia="zh-TW"/>
        </w:rPr>
        <w:tab/>
        <w:t>WHEN PROD_TYPE = '2' THEN 0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ab/>
      </w:r>
      <w:r w:rsidRPr="00170696">
        <w:rPr>
          <w:rFonts w:ascii="Arial" w:hAnsi="Arial"/>
          <w:kern w:val="2"/>
          <w:szCs w:val="24"/>
          <w:lang w:eastAsia="zh-TW"/>
        </w:rPr>
        <w:tab/>
        <w:t>END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) AS RCV_AMT1,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SUM(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 </w:t>
      </w:r>
      <w:r w:rsidRPr="00170696">
        <w:rPr>
          <w:rFonts w:ascii="Arial" w:hAnsi="Arial"/>
          <w:kern w:val="2"/>
          <w:szCs w:val="24"/>
          <w:lang w:eastAsia="zh-TW"/>
        </w:rPr>
        <w:tab/>
        <w:t>CASE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Pr="00170696">
        <w:rPr>
          <w:rFonts w:ascii="Arial" w:hAnsi="Arial"/>
          <w:kern w:val="2"/>
          <w:szCs w:val="24"/>
          <w:lang w:eastAsia="zh-TW"/>
        </w:rPr>
        <w:tab/>
      </w:r>
      <w:r w:rsidRPr="00170696">
        <w:rPr>
          <w:rFonts w:ascii="Arial" w:hAnsi="Arial"/>
          <w:kern w:val="2"/>
          <w:szCs w:val="24"/>
          <w:lang w:eastAsia="zh-TW"/>
        </w:rPr>
        <w:tab/>
        <w:t>WHEN PROD_TYPE = '2' THEN RCV_AMT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lastRenderedPageBreak/>
        <w:tab/>
      </w:r>
      <w:r w:rsidRPr="00170696">
        <w:rPr>
          <w:rFonts w:ascii="Arial" w:hAnsi="Arial"/>
          <w:kern w:val="2"/>
          <w:szCs w:val="24"/>
          <w:lang w:eastAsia="zh-TW"/>
        </w:rPr>
        <w:tab/>
      </w:r>
      <w:r w:rsidRPr="00170696">
        <w:rPr>
          <w:rFonts w:ascii="Arial" w:hAnsi="Arial"/>
          <w:kern w:val="2"/>
          <w:szCs w:val="24"/>
          <w:lang w:eastAsia="zh-TW"/>
        </w:rPr>
        <w:tab/>
        <w:t>WHEN PROD_TYPE = '1' THEN 0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ab/>
      </w:r>
      <w:r w:rsidRPr="00170696">
        <w:rPr>
          <w:rFonts w:ascii="Arial" w:hAnsi="Arial"/>
          <w:kern w:val="2"/>
          <w:szCs w:val="24"/>
          <w:lang w:eastAsia="zh-TW"/>
        </w:rPr>
        <w:tab/>
        <w:t>END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) AS RCV_AMT2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FROM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DBAA.DTAAH203 H203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t xml:space="preserve">DATA_YM = </w:t>
      </w:r>
      <w:r w:rsidR="00DD3BF7" w:rsidRPr="00170696">
        <w:rPr>
          <w:rFonts w:ascii="Arial" w:hAnsi="Arial"/>
          <w:kern w:val="2"/>
          <w:szCs w:val="24"/>
          <w:lang w:eastAsia="zh-TW"/>
        </w:rPr>
        <w:t>‘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t>:DATA_YM</w:t>
      </w:r>
      <w:r w:rsidR="00DD3BF7" w:rsidRPr="00170696">
        <w:rPr>
          <w:rFonts w:ascii="Arial" w:hAnsi="Arial"/>
          <w:kern w:val="2"/>
          <w:szCs w:val="24"/>
          <w:lang w:eastAsia="zh-TW"/>
        </w:rPr>
        <w:t>’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GROUP BY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DATA_YM,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AGNT_ID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)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SELECT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TA.DATA_YM AS H202_DATA_YM,     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TA.AGNT_ID AS H202_AGNT_ID,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TB.DATA_YM AS H203_DATA_YM,     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TB.AGNT_ID AS H203_AGNT_ID,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TA.DTH_PAY_AMT AS DTH_PAY_AMT,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TB.RCV_AMT1 AS DTH_RCV_AMT,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TA.HSP_PAY_AMT AS HSP_PAY_AMT,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TB.RCV_AMT2 AS HSP_RCV_AMT,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TA.DTH_PAY_AMT + TA.HSP_PAY_AMT AS ALL_PAY_AMT,</w:t>
      </w:r>
      <w:r w:rsidRPr="00170696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TB.RCV_AMT1 + TB.RCV_AMT2 AS ALL_RCV_AMT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FROM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TA 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 xml:space="preserve">FULL JOIN </w:t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TB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ON TA.DATA_YM = TB.DATA_YM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Pr="00170696">
        <w:rPr>
          <w:rFonts w:ascii="Arial" w:hAnsi="Arial"/>
          <w:kern w:val="2"/>
          <w:szCs w:val="24"/>
          <w:lang w:eastAsia="zh-TW"/>
        </w:rPr>
        <w:t>AND TA.AGNT_ID = TB.AGNT_ID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DD3BF7" w:rsidRPr="00170696">
        <w:rPr>
          <w:rFonts w:ascii="Arial" w:hAnsi="Arial"/>
          <w:kern w:val="2"/>
          <w:szCs w:val="24"/>
          <w:lang w:eastAsia="zh-TW"/>
        </w:rPr>
        <w:br/>
      </w:r>
      <w:r w:rsidR="00DD3BF7" w:rsidRPr="00170696">
        <w:rPr>
          <w:rFonts w:ascii="Arial" w:hAnsi="Arial" w:hint="eastAsia"/>
          <w:kern w:val="2"/>
          <w:szCs w:val="24"/>
          <w:lang w:eastAsia="zh-TW"/>
        </w:rPr>
        <w:t>WITH UR</w:t>
      </w:r>
    </w:p>
    <w:p w:rsidR="006725DF" w:rsidRPr="00170696" w:rsidRDefault="006725DF" w:rsidP="001D54D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 xml:space="preserve">DATA_YM = </w:t>
      </w:r>
      <w:r w:rsidRPr="00170696">
        <w:rPr>
          <w:rFonts w:ascii="Arial" w:hAnsi="Arial" w:hint="eastAsia"/>
          <w:lang w:eastAsia="zh-TW"/>
        </w:rPr>
        <w:t>資料年月</w:t>
      </w:r>
    </w:p>
    <w:p w:rsidR="00393338" w:rsidRPr="00170696" w:rsidRDefault="00F36979" w:rsidP="0039333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寫檔</w:t>
      </w:r>
    </w:p>
    <w:p w:rsidR="00F36979" w:rsidRPr="00170696" w:rsidRDefault="00F36979" w:rsidP="0039333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來源：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For each </w:t>
      </w:r>
      <w:r w:rsidRPr="00170696">
        <w:rPr>
          <w:rFonts w:ascii="Arial" w:hAnsi="Arial" w:hint="eastAsia"/>
          <w:kern w:val="2"/>
          <w:szCs w:val="24"/>
          <w:lang w:eastAsia="zh-TW"/>
        </w:rPr>
        <w:t>經手人</w:t>
      </w:r>
      <w:r w:rsidRPr="00170696">
        <w:rPr>
          <w:rFonts w:ascii="Arial" w:hAnsi="Arial" w:hint="eastAsia"/>
          <w:kern w:val="2"/>
          <w:szCs w:val="24"/>
          <w:lang w:eastAsia="zh-TW"/>
        </w:rPr>
        <w:t>ID</w:t>
      </w:r>
      <w:r w:rsidR="00A748F5" w:rsidRPr="0017069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748F5" w:rsidRPr="00170696">
        <w:rPr>
          <w:rFonts w:ascii="Arial" w:hAnsi="Arial" w:hint="eastAsia"/>
          <w:kern w:val="2"/>
          <w:szCs w:val="24"/>
          <w:lang w:eastAsia="zh-TW"/>
        </w:rPr>
        <w:t>之資料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 from Step 2 </w:t>
      </w:r>
    </w:p>
    <w:p w:rsidR="003B7034" w:rsidRPr="00170696" w:rsidRDefault="003B7034" w:rsidP="003B703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分批</w:t>
      </w:r>
      <w:r w:rsidR="00270C94" w:rsidRPr="00170696">
        <w:rPr>
          <w:rFonts w:ascii="Arial" w:hAnsi="Arial" w:hint="eastAsia"/>
          <w:kern w:val="2"/>
          <w:szCs w:val="24"/>
          <w:lang w:eastAsia="zh-TW"/>
        </w:rPr>
        <w:t>件數</w:t>
      </w:r>
      <w:r w:rsidR="00270C94" w:rsidRPr="00170696">
        <w:rPr>
          <w:rFonts w:ascii="Arial" w:hAnsi="Arial" w:hint="eastAsia"/>
          <w:kern w:val="2"/>
          <w:szCs w:val="24"/>
          <w:lang w:eastAsia="zh-TW"/>
        </w:rPr>
        <w:t xml:space="preserve"> = ?</w:t>
      </w:r>
    </w:p>
    <w:p w:rsidR="00A748F5" w:rsidRPr="00170696" w:rsidRDefault="00F36979" w:rsidP="00A748F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/>
        </w:rPr>
      </w:pPr>
      <w:r w:rsidRPr="00170696">
        <w:rPr>
          <w:rFonts w:ascii="Arial" w:hAnsi="Arial" w:hint="eastAsia"/>
          <w:kern w:val="2"/>
        </w:rPr>
        <w:t>取得經手人</w:t>
      </w:r>
      <w:r w:rsidRPr="00170696">
        <w:rPr>
          <w:rFonts w:ascii="Arial" w:hAnsi="Arial" w:hint="eastAsia"/>
          <w:kern w:val="2"/>
        </w:rPr>
        <w:t>ID</w:t>
      </w:r>
      <w:r w:rsidRPr="00170696">
        <w:rPr>
          <w:rFonts w:ascii="Arial" w:hAnsi="Arial" w:hint="eastAsia"/>
          <w:kern w:val="2"/>
        </w:rPr>
        <w:t>對應之單位相關資料</w:t>
      </w:r>
      <w:r w:rsidR="00083764" w:rsidRPr="00170696">
        <w:rPr>
          <w:rFonts w:ascii="Arial" w:hAnsi="Arial" w:hint="eastAsia"/>
          <w:kern w:val="2"/>
          <w:lang w:eastAsia="zh-TW"/>
        </w:rPr>
        <w:t xml:space="preserve"> for each ID</w:t>
      </w:r>
    </w:p>
    <w:p w:rsidR="00083764" w:rsidRDefault="00083764" w:rsidP="002F06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/>
          <w:kern w:val="2"/>
        </w:rPr>
      </w:pPr>
      <w:r w:rsidRPr="00170696">
        <w:rPr>
          <w:rFonts w:ascii="Arial" w:hAnsi="Arial"/>
          <w:kern w:val="2"/>
          <w:lang w:eastAsia="zh-TW"/>
        </w:rPr>
        <w:t>I</w:t>
      </w:r>
      <w:r w:rsidRPr="00170696">
        <w:rPr>
          <w:rFonts w:ascii="Arial" w:hAnsi="Arial" w:hint="eastAsia"/>
          <w:kern w:val="2"/>
          <w:lang w:eastAsia="zh-TW"/>
        </w:rPr>
        <w:t>nput_cnt = +1</w:t>
      </w:r>
    </w:p>
    <w:p w:rsidR="00337756" w:rsidRDefault="00337756" w:rsidP="002F06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/>
          <w:kern w:val="2"/>
        </w:rPr>
      </w:pPr>
      <w:r>
        <w:rPr>
          <w:rFonts w:ascii="Arial" w:hAnsi="Arial" w:hint="eastAsia"/>
          <w:kern w:val="2"/>
          <w:lang w:eastAsia="zh-TW"/>
        </w:rPr>
        <w:t>若</w:t>
      </w:r>
      <w:r w:rsidRPr="00170696">
        <w:rPr>
          <w:rFonts w:ascii="Arial" w:hAnsi="Arial" w:hint="eastAsia"/>
          <w:kern w:val="2"/>
        </w:rPr>
        <w:t>經手人</w:t>
      </w:r>
      <w:r w:rsidRPr="00170696">
        <w:rPr>
          <w:rFonts w:ascii="Arial" w:hAnsi="Arial" w:hint="eastAsia"/>
          <w:kern w:val="2"/>
        </w:rPr>
        <w:t>ID</w:t>
      </w:r>
      <w:r>
        <w:rPr>
          <w:rFonts w:ascii="Arial" w:hAnsi="Arial" w:hint="eastAsia"/>
          <w:kern w:val="2"/>
          <w:lang w:eastAsia="zh-TW"/>
        </w:rPr>
        <w:t>有在</w:t>
      </w:r>
      <w:r>
        <w:rPr>
          <w:rFonts w:ascii="Arial" w:hAnsi="Arial" w:hint="eastAsia"/>
          <w:kern w:val="2"/>
          <w:lang w:eastAsia="zh-TW"/>
        </w:rPr>
        <w:t>$</w:t>
      </w:r>
      <w:r>
        <w:rPr>
          <w:rFonts w:ascii="Arial" w:hAnsi="Arial" w:hint="eastAsia"/>
          <w:kern w:val="2"/>
          <w:lang w:eastAsia="zh-TW"/>
        </w:rPr>
        <w:t>經手人暫存資料</w:t>
      </w:r>
      <w:r w:rsidR="00B9126B">
        <w:rPr>
          <w:rFonts w:ascii="Arial" w:hAnsi="Arial" w:hint="eastAsia"/>
          <w:kern w:val="2"/>
          <w:lang w:eastAsia="zh-TW"/>
        </w:rPr>
        <w:t>(LUMAP)</w:t>
      </w:r>
    </w:p>
    <w:p w:rsidR="00B9126B" w:rsidRDefault="00B9126B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</w:pPr>
      <w:r>
        <w:rPr>
          <w:rFonts w:ascii="Arial" w:hAnsi="Arial" w:hint="eastAsia"/>
          <w:kern w:val="2"/>
          <w:lang w:eastAsia="zh-TW"/>
        </w:rPr>
        <w:t>則將</w:t>
      </w:r>
      <w:r>
        <w:rPr>
          <w:rFonts w:ascii="Arial" w:hAnsi="Arial" w:hint="eastAsia"/>
          <w:kern w:val="2"/>
          <w:lang w:eastAsia="zh-TW"/>
        </w:rPr>
        <w:t>map</w:t>
      </w:r>
      <w:r>
        <w:rPr>
          <w:rFonts w:ascii="Arial" w:hAnsi="Arial" w:hint="eastAsia"/>
          <w:kern w:val="2"/>
          <w:lang w:eastAsia="zh-TW"/>
        </w:rPr>
        <w:t>中則以經手人對應的相關欄位使用</w:t>
      </w:r>
    </w:p>
    <w:p w:rsidR="00B9126B" w:rsidRDefault="00B9126B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</w:pPr>
      <w:r>
        <w:rPr>
          <w:rStyle w:val="style31"/>
          <w:rFonts w:hint="eastAsia"/>
          <w:lang w:eastAsia="zh-TW"/>
        </w:rPr>
        <w:t>$</w:t>
      </w:r>
      <w:r w:rsidRPr="00170696">
        <w:rPr>
          <w:rStyle w:val="style31"/>
          <w:rFonts w:hint="eastAsia"/>
          <w:lang w:eastAsia="zh-TW"/>
        </w:rPr>
        <w:t>單位代號</w:t>
      </w:r>
      <w:r>
        <w:rPr>
          <w:rStyle w:val="style31"/>
          <w:rFonts w:hint="eastAsia"/>
          <w:lang w:eastAsia="zh-TW"/>
        </w:rPr>
        <w:t xml:space="preserve"> = </w:t>
      </w:r>
      <w:r>
        <w:rPr>
          <w:rFonts w:ascii="Arial" w:hAnsi="Arial" w:hint="eastAsia"/>
          <w:kern w:val="2"/>
          <w:lang w:eastAsia="zh-TW"/>
        </w:rPr>
        <w:t>$</w:t>
      </w:r>
      <w:r>
        <w:rPr>
          <w:rFonts w:ascii="Arial" w:hAnsi="Arial" w:hint="eastAsia"/>
          <w:kern w:val="2"/>
          <w:lang w:eastAsia="zh-TW"/>
        </w:rPr>
        <w:t>經手人暫存資料</w:t>
      </w:r>
      <w:r>
        <w:rPr>
          <w:rFonts w:ascii="Arial" w:hAnsi="Arial" w:hint="eastAsia"/>
          <w:kern w:val="2"/>
          <w:lang w:eastAsia="zh-TW"/>
        </w:rPr>
        <w:t>.</w:t>
      </w:r>
      <w:r>
        <w:rPr>
          <w:rFonts w:ascii="Arial" w:hAnsi="Arial" w:hint="eastAsia"/>
          <w:kern w:val="2"/>
          <w:lang w:eastAsia="zh-TW"/>
        </w:rPr>
        <w:t>單位代號</w:t>
      </w:r>
    </w:p>
    <w:p w:rsidR="00B9126B" w:rsidRPr="0000058B" w:rsidRDefault="00B9126B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/>
          <w:kern w:val="2"/>
          <w:lang w:eastAsia="zh-TW"/>
        </w:rPr>
      </w:pPr>
      <w:r>
        <w:rPr>
          <w:rFonts w:ascii="Arial" w:hAnsi="Arial" w:hint="eastAsia"/>
          <w:kern w:val="2"/>
          <w:lang w:eastAsia="zh-TW"/>
        </w:rPr>
        <w:t>$</w:t>
      </w:r>
      <w:r w:rsidRPr="00170696">
        <w:rPr>
          <w:rStyle w:val="style31"/>
          <w:rFonts w:hint="eastAsia"/>
          <w:lang w:eastAsia="zh-TW"/>
        </w:rPr>
        <w:t>區部代號</w:t>
      </w:r>
      <w:r>
        <w:rPr>
          <w:rStyle w:val="style31"/>
          <w:rFonts w:hint="eastAsia"/>
          <w:lang w:eastAsia="zh-TW"/>
        </w:rPr>
        <w:t xml:space="preserve"> =</w:t>
      </w:r>
      <w:r>
        <w:rPr>
          <w:rStyle w:val="style31"/>
          <w:lang w:eastAsia="zh-TW"/>
        </w:rPr>
        <w:t xml:space="preserve"> </w:t>
      </w:r>
      <w:r>
        <w:rPr>
          <w:rFonts w:ascii="Arial" w:hAnsi="Arial" w:hint="eastAsia"/>
          <w:kern w:val="2"/>
          <w:lang w:eastAsia="zh-TW"/>
        </w:rPr>
        <w:t>$</w:t>
      </w:r>
      <w:r>
        <w:rPr>
          <w:rFonts w:ascii="Arial" w:hAnsi="Arial" w:hint="eastAsia"/>
          <w:kern w:val="2"/>
          <w:lang w:eastAsia="zh-TW"/>
        </w:rPr>
        <w:t>經手人暫存資料</w:t>
      </w:r>
      <w:r>
        <w:rPr>
          <w:rFonts w:ascii="Arial" w:hAnsi="Arial" w:hint="eastAsia"/>
          <w:kern w:val="2"/>
          <w:lang w:eastAsia="zh-TW"/>
        </w:rPr>
        <w:t>.</w:t>
      </w:r>
      <w:r w:rsidRPr="00170696">
        <w:rPr>
          <w:rStyle w:val="style31"/>
          <w:rFonts w:hint="eastAsia"/>
          <w:lang w:eastAsia="zh-TW"/>
        </w:rPr>
        <w:t>區部代號</w:t>
      </w:r>
    </w:p>
    <w:p w:rsidR="00B9126B" w:rsidRPr="0000058B" w:rsidRDefault="00B9126B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/>
          <w:kern w:val="2"/>
          <w:lang w:eastAsia="zh-TW"/>
        </w:rPr>
      </w:pPr>
      <w:r>
        <w:rPr>
          <w:rFonts w:ascii="Arial" w:hAnsi="Arial" w:cs="Arial" w:hint="eastAsia"/>
          <w:lang w:eastAsia="zh-TW"/>
        </w:rPr>
        <w:t>$</w:t>
      </w:r>
      <w:r w:rsidRPr="00170696">
        <w:rPr>
          <w:rFonts w:ascii="Arial" w:hAnsi="Arial" w:cs="Arial" w:hint="eastAsia"/>
          <w:lang w:eastAsia="zh-TW"/>
        </w:rPr>
        <w:t>銷售通路</w:t>
      </w:r>
      <w:r>
        <w:rPr>
          <w:rFonts w:ascii="Arial" w:hAnsi="Arial" w:cs="Arial" w:hint="eastAsia"/>
          <w:lang w:eastAsia="zh-TW"/>
        </w:rPr>
        <w:t xml:space="preserve"> =</w:t>
      </w:r>
      <w:r>
        <w:rPr>
          <w:rFonts w:ascii="Arial" w:hAnsi="Arial" w:hint="eastAsia"/>
          <w:kern w:val="2"/>
          <w:lang w:eastAsia="zh-TW"/>
        </w:rPr>
        <w:t>$</w:t>
      </w:r>
      <w:r>
        <w:rPr>
          <w:rFonts w:ascii="Arial" w:hAnsi="Arial" w:hint="eastAsia"/>
          <w:kern w:val="2"/>
          <w:lang w:eastAsia="zh-TW"/>
        </w:rPr>
        <w:t>經手人暫存資料</w:t>
      </w:r>
      <w:r>
        <w:rPr>
          <w:rFonts w:ascii="Arial" w:hAnsi="Arial" w:hint="eastAsia"/>
          <w:kern w:val="2"/>
          <w:lang w:eastAsia="zh-TW"/>
        </w:rPr>
        <w:t>.</w:t>
      </w:r>
      <w:r w:rsidRPr="00170696">
        <w:rPr>
          <w:rFonts w:ascii="Arial" w:hAnsi="Arial" w:cs="Arial" w:hint="eastAsia"/>
          <w:lang w:eastAsia="zh-TW"/>
        </w:rPr>
        <w:t>銷售通路</w:t>
      </w:r>
    </w:p>
    <w:p w:rsidR="00B9126B" w:rsidRPr="0000058B" w:rsidRDefault="00B9126B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</w:pPr>
      <w:r>
        <w:rPr>
          <w:rFonts w:ascii="Arial" w:hAnsi="Arial" w:hint="eastAsia"/>
          <w:kern w:val="2"/>
          <w:lang w:eastAsia="zh-TW"/>
        </w:rPr>
        <w:t>$</w:t>
      </w:r>
      <w:r w:rsidRPr="00170696">
        <w:rPr>
          <w:rFonts w:ascii="Arial" w:hAnsi="Arial" w:cs="Arial" w:hint="eastAsia"/>
          <w:lang w:eastAsia="zh-TW"/>
        </w:rPr>
        <w:t>服務中心</w:t>
      </w:r>
      <w:r>
        <w:rPr>
          <w:rFonts w:ascii="Arial" w:hAnsi="Arial" w:cs="Arial" w:hint="eastAsia"/>
          <w:lang w:eastAsia="zh-TW"/>
        </w:rPr>
        <w:t xml:space="preserve"> =</w:t>
      </w:r>
      <w:r>
        <w:rPr>
          <w:rFonts w:ascii="Arial" w:hAnsi="Arial" w:hint="eastAsia"/>
          <w:kern w:val="2"/>
          <w:lang w:eastAsia="zh-TW"/>
        </w:rPr>
        <w:t>$</w:t>
      </w:r>
      <w:r>
        <w:rPr>
          <w:rFonts w:ascii="Arial" w:hAnsi="Arial" w:hint="eastAsia"/>
          <w:kern w:val="2"/>
          <w:lang w:eastAsia="zh-TW"/>
        </w:rPr>
        <w:t>經手人暫存資料</w:t>
      </w:r>
      <w:r>
        <w:rPr>
          <w:rFonts w:ascii="Arial" w:hAnsi="Arial" w:hint="eastAsia"/>
          <w:kern w:val="2"/>
          <w:lang w:eastAsia="zh-TW"/>
        </w:rPr>
        <w:t>.</w:t>
      </w:r>
      <w:r w:rsidRPr="00170696">
        <w:rPr>
          <w:rFonts w:ascii="Arial" w:hAnsi="Arial" w:cs="Arial" w:hint="eastAsia"/>
          <w:lang w:eastAsia="zh-TW"/>
        </w:rPr>
        <w:t>服務中心</w:t>
      </w:r>
    </w:p>
    <w:p w:rsidR="00B9126B" w:rsidRDefault="00B9126B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</w:pPr>
      <w:r>
        <w:rPr>
          <w:rFonts w:ascii="Arial" w:hAnsi="Arial" w:hint="eastAsia"/>
          <w:kern w:val="2"/>
          <w:lang w:eastAsia="zh-TW"/>
        </w:rPr>
        <w:t>$</w:t>
      </w:r>
      <w:r w:rsidRPr="00170696">
        <w:rPr>
          <w:rFonts w:ascii="Arial" w:hAnsi="Arial" w:cs="Arial" w:hint="eastAsia"/>
          <w:lang w:eastAsia="zh-TW"/>
        </w:rPr>
        <w:t>行政中心</w:t>
      </w:r>
      <w:r>
        <w:rPr>
          <w:rFonts w:ascii="Arial" w:hAnsi="Arial" w:cs="Arial" w:hint="eastAsia"/>
          <w:lang w:eastAsia="zh-TW"/>
        </w:rPr>
        <w:t xml:space="preserve"> =</w:t>
      </w:r>
      <w:r>
        <w:rPr>
          <w:rFonts w:ascii="Arial" w:hAnsi="Arial" w:hint="eastAsia"/>
          <w:kern w:val="2"/>
          <w:lang w:eastAsia="zh-TW"/>
        </w:rPr>
        <w:t>$</w:t>
      </w:r>
      <w:r>
        <w:rPr>
          <w:rFonts w:ascii="Arial" w:hAnsi="Arial" w:hint="eastAsia"/>
          <w:kern w:val="2"/>
          <w:lang w:eastAsia="zh-TW"/>
        </w:rPr>
        <w:t>經手人暫存資料</w:t>
      </w:r>
      <w:r>
        <w:rPr>
          <w:rFonts w:ascii="Arial" w:hAnsi="Arial" w:hint="eastAsia"/>
          <w:kern w:val="2"/>
          <w:lang w:eastAsia="zh-TW"/>
        </w:rPr>
        <w:t>.</w:t>
      </w:r>
      <w:r w:rsidRPr="00170696">
        <w:rPr>
          <w:rFonts w:ascii="Arial" w:hAnsi="Arial" w:cs="Arial" w:hint="eastAsia"/>
          <w:lang w:eastAsia="zh-TW"/>
        </w:rPr>
        <w:t>行政中心</w:t>
      </w:r>
    </w:p>
    <w:p w:rsidR="00B9126B" w:rsidRPr="00170696" w:rsidRDefault="00B9126B" w:rsidP="00B9126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>
        <w:rPr>
          <w:rFonts w:ascii="Arial" w:hAnsi="Arial" w:hint="eastAsia"/>
          <w:kern w:val="2"/>
          <w:lang w:eastAsia="zh-TW"/>
        </w:rPr>
        <w:t>ELSE</w:t>
      </w:r>
    </w:p>
    <w:p w:rsidR="002F0610" w:rsidRPr="00170696" w:rsidRDefault="0000058B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</w:rPr>
      </w:pPr>
      <w:r w:rsidRPr="00170696">
        <w:rPr>
          <w:rFonts w:ascii="Arial" w:hAnsi="Arial" w:hint="eastAsia"/>
          <w:kern w:val="2"/>
          <w:lang w:eastAsia="zh-TW"/>
        </w:rPr>
        <w:t xml:space="preserve">Call </w:t>
      </w:r>
      <w:r w:rsidRPr="00170696">
        <w:rPr>
          <w:rFonts w:ascii="Arial" w:hAnsi="Arial"/>
          <w:kern w:val="2"/>
        </w:rPr>
        <w:t>hr.PersonnelData</w:t>
      </w:r>
      <w:r w:rsidRPr="00170696">
        <w:rPr>
          <w:rFonts w:ascii="Arial" w:hAnsi="Arial" w:hint="eastAsia"/>
          <w:kern w:val="2"/>
        </w:rPr>
        <w:t>.</w:t>
      </w:r>
      <w:r w:rsidRPr="00170696">
        <w:rPr>
          <w:rFonts w:ascii="Arial" w:hAnsi="Arial"/>
          <w:kern w:val="2"/>
        </w:rPr>
        <w:t xml:space="preserve"> </w:t>
      </w:r>
      <w:hyperlink r:id="rId7" w:anchor="getByEmployeeID(java.lang.String)" w:history="1">
        <w:r w:rsidRPr="00170696">
          <w:rPr>
            <w:rFonts w:ascii="Arial" w:hAnsi="Arial"/>
            <w:kern w:val="2"/>
          </w:rPr>
          <w:t>getByEmployeeID</w:t>
        </w:r>
      </w:hyperlink>
      <w:r w:rsidRPr="00170696">
        <w:rPr>
          <w:rFonts w:ascii="Arial" w:hAnsi="Arial" w:hint="eastAsia"/>
          <w:kern w:val="2"/>
        </w:rPr>
        <w:t>(</w:t>
      </w:r>
      <w:r w:rsidRPr="00170696">
        <w:rPr>
          <w:rFonts w:ascii="Arial" w:hAnsi="Arial" w:hint="eastAsia"/>
          <w:kern w:val="2"/>
        </w:rPr>
        <w:t>經手人</w:t>
      </w:r>
      <w:r w:rsidRPr="00170696">
        <w:rPr>
          <w:rFonts w:ascii="Arial" w:hAnsi="Arial" w:hint="eastAsia"/>
          <w:kern w:val="2"/>
        </w:rPr>
        <w:t>ID)</w:t>
      </w:r>
    </w:p>
    <w:p w:rsidR="0000058B" w:rsidRPr="0000058B" w:rsidRDefault="0000058B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lang w:eastAsia="zh-TW"/>
        </w:rPr>
        <w:t xml:space="preserve">Call </w:t>
      </w:r>
      <w:r w:rsidRPr="00170696">
        <w:rPr>
          <w:rFonts w:ascii="Arial" w:hAnsi="Arial"/>
          <w:kern w:val="2"/>
          <w:lang w:eastAsia="zh-TW"/>
        </w:rPr>
        <w:t>hr.DivData</w:t>
      </w:r>
    </w:p>
    <w:p w:rsidR="00895C27" w:rsidRPr="00337756" w:rsidRDefault="00895C27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lang w:eastAsia="zh-TW"/>
        </w:rPr>
        <w:t>Call</w:t>
      </w:r>
      <w:r w:rsidRPr="00170696">
        <w:rPr>
          <w:rFonts w:ascii="Arial" w:hAnsi="Arial" w:hint="eastAsia"/>
          <w:kern w:val="2"/>
          <w:lang w:eastAsia="zh-TW"/>
        </w:rPr>
        <w:t>人事模組若發生錯誤時</w:t>
      </w:r>
      <w:r w:rsidRPr="00170696">
        <w:rPr>
          <w:rFonts w:ascii="Arial" w:hAnsi="Arial" w:hint="eastAsia"/>
          <w:kern w:val="2"/>
          <w:lang w:eastAsia="zh-TW"/>
        </w:rPr>
        <w:t>,</w:t>
      </w:r>
      <w:r w:rsidRPr="00170696">
        <w:rPr>
          <w:rFonts w:ascii="Arial" w:hAnsi="Arial" w:hint="eastAsia"/>
          <w:kern w:val="2"/>
          <w:lang w:eastAsia="zh-TW"/>
        </w:rPr>
        <w:t>要能從錯誤訊息知道是哪</w:t>
      </w:r>
      <w:r w:rsidR="003639E0" w:rsidRPr="00170696">
        <w:rPr>
          <w:rFonts w:ascii="Arial" w:hAnsi="Arial" w:hint="eastAsia"/>
          <w:kern w:val="2"/>
          <w:lang w:eastAsia="zh-TW"/>
        </w:rPr>
        <w:t>個</w:t>
      </w:r>
      <w:r w:rsidRPr="00170696">
        <w:rPr>
          <w:rFonts w:ascii="Arial" w:hAnsi="Arial" w:hint="eastAsia"/>
          <w:kern w:val="2"/>
          <w:lang w:eastAsia="zh-TW"/>
        </w:rPr>
        <w:t>模組錯</w:t>
      </w:r>
      <w:r w:rsidRPr="00170696">
        <w:rPr>
          <w:rFonts w:ascii="Arial" w:hAnsi="Arial" w:hint="eastAsia"/>
          <w:kern w:val="2"/>
          <w:lang w:eastAsia="zh-TW"/>
        </w:rPr>
        <w:t>,</w:t>
      </w:r>
      <w:r w:rsidRPr="00170696">
        <w:rPr>
          <w:rFonts w:ascii="Arial" w:hAnsi="Arial" w:hint="eastAsia"/>
          <w:kern w:val="2"/>
          <w:lang w:eastAsia="zh-TW"/>
        </w:rPr>
        <w:t>方便查錯誤</w:t>
      </w:r>
    </w:p>
    <w:p w:rsidR="00337756" w:rsidRPr="00B9126B" w:rsidRDefault="00337756" w:rsidP="000005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>
        <w:rPr>
          <w:rFonts w:ascii="Arial" w:hAnsi="Arial" w:hint="eastAsia"/>
          <w:kern w:val="2"/>
          <w:lang w:eastAsia="zh-TW"/>
        </w:rPr>
        <w:t>若無誤</w:t>
      </w:r>
    </w:p>
    <w:p w:rsidR="00B9126B" w:rsidRPr="0000058B" w:rsidRDefault="00B9126B" w:rsidP="000005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Style w:val="style31"/>
          <w:rFonts w:cs="Times New Roman"/>
          <w:kern w:val="2"/>
          <w:lang w:eastAsia="zh-TW"/>
        </w:rPr>
      </w:pPr>
      <w:r w:rsidRPr="00170696">
        <w:rPr>
          <w:rStyle w:val="style31"/>
        </w:rPr>
        <w:t>GetByEmployeeID</w:t>
      </w:r>
      <w:r w:rsidRPr="00170696">
        <w:rPr>
          <w:rStyle w:val="style31"/>
          <w:rFonts w:hint="eastAsia"/>
        </w:rPr>
        <w:t>4</w:t>
      </w:r>
      <w:r w:rsidRPr="00170696">
        <w:rPr>
          <w:rStyle w:val="style31"/>
        </w:rPr>
        <w:t>DivNo(</w:t>
      </w:r>
      <w:r w:rsidRPr="00170696">
        <w:rPr>
          <w:rStyle w:val="style31"/>
          <w:rFonts w:hint="eastAsia"/>
        </w:rPr>
        <w:t>經手人</w:t>
      </w:r>
      <w:r w:rsidRPr="00170696">
        <w:rPr>
          <w:rStyle w:val="style31"/>
          <w:rFonts w:hint="eastAsia"/>
        </w:rPr>
        <w:t>ID)</w:t>
      </w:r>
    </w:p>
    <w:p w:rsidR="00B9126B" w:rsidRDefault="00B9126B" w:rsidP="000005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13" w:author="劉文明" w:date="2017-11-22T11:03:00Z"/>
          <w:rFonts w:ascii="Arial" w:hAnsi="Arial"/>
          <w:kern w:val="2"/>
          <w:lang w:eastAsia="zh-TW"/>
        </w:rPr>
      </w:pPr>
      <w:r>
        <w:rPr>
          <w:rStyle w:val="style31"/>
          <w:rFonts w:hint="eastAsia"/>
          <w:lang w:eastAsia="zh-TW"/>
        </w:rPr>
        <w:t>$</w:t>
      </w:r>
      <w:r w:rsidRPr="00170696">
        <w:rPr>
          <w:rStyle w:val="style31"/>
          <w:rFonts w:hint="eastAsia"/>
          <w:lang w:eastAsia="zh-TW"/>
        </w:rPr>
        <w:t>單位代號</w:t>
      </w:r>
      <w:r>
        <w:rPr>
          <w:rStyle w:val="style31"/>
          <w:rFonts w:hint="eastAsia"/>
          <w:lang w:eastAsia="zh-TW"/>
        </w:rPr>
        <w:t xml:space="preserve"> = </w:t>
      </w:r>
      <w:r w:rsidR="00476182">
        <w:rPr>
          <w:rFonts w:ascii="Arial" w:hAnsi="Arial" w:hint="eastAsia"/>
          <w:kern w:val="2"/>
          <w:lang w:eastAsia="zh-TW"/>
        </w:rPr>
        <w:t>模組回傳單位代號</w:t>
      </w:r>
    </w:p>
    <w:p w:rsidR="002B0FAF" w:rsidRDefault="002B0FAF" w:rsidP="000005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</w:pPr>
      <w:ins w:id="14" w:author="劉文明" w:date="2017-11-22T11:03:00Z">
        <w:r>
          <w:rPr>
            <w:rFonts w:ascii="Arial" w:hAnsi="Arial" w:hint="eastAsia"/>
            <w:kern w:val="2"/>
            <w:lang w:eastAsia="zh-TW"/>
          </w:rPr>
          <w:t>將</w:t>
        </w:r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單位代號</w:t>
        </w:r>
        <w:r>
          <w:rPr>
            <w:rStyle w:val="style31"/>
            <w:rFonts w:hint="eastAsia"/>
            <w:lang w:eastAsia="zh-TW"/>
          </w:rPr>
          <w:t xml:space="preserve"> </w:t>
        </w:r>
        <w:r>
          <w:rPr>
            <w:rStyle w:val="style31"/>
            <w:rFonts w:hint="eastAsia"/>
            <w:lang w:eastAsia="zh-TW"/>
          </w:rPr>
          <w:t>暫存</w:t>
        </w:r>
      </w:ins>
      <w:ins w:id="15" w:author="劉文明" w:date="2017-11-22T11:05:00Z">
        <w:r>
          <w:rPr>
            <w:rStyle w:val="style31"/>
            <w:rFonts w:hint="eastAsia"/>
            <w:lang w:eastAsia="zh-TW"/>
          </w:rPr>
          <w:t>到</w:t>
        </w:r>
      </w:ins>
      <w:ins w:id="16" w:author="劉文明" w:date="2017-11-22T11:03:00Z">
        <w:r>
          <w:rPr>
            <w:rStyle w:val="style31"/>
            <w:rFonts w:hint="eastAsia"/>
            <w:lang w:eastAsia="zh-TW"/>
          </w:rPr>
          <w:t xml:space="preserve"> $</w:t>
        </w:r>
        <w:r w:rsidRPr="00170696">
          <w:rPr>
            <w:rStyle w:val="style31"/>
            <w:rFonts w:hint="eastAsia"/>
            <w:lang w:eastAsia="zh-TW"/>
          </w:rPr>
          <w:t>單位代號</w:t>
        </w:r>
        <w:r>
          <w:rPr>
            <w:rStyle w:val="style31"/>
            <w:rFonts w:hint="eastAsia"/>
            <w:lang w:eastAsia="zh-TW"/>
          </w:rPr>
          <w:t>_MAP</w:t>
        </w:r>
      </w:ins>
    </w:p>
    <w:p w:rsidR="00B50382" w:rsidRPr="00B50382" w:rsidRDefault="00B50382" w:rsidP="000005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7" w:author="劉文明" w:date="2017-11-22T11:19:00Z"/>
          <w:rStyle w:val="style31"/>
          <w:rFonts w:cs="Times New Roman"/>
          <w:kern w:val="2"/>
          <w:lang w:eastAsia="zh-TW"/>
          <w:rPrChange w:id="18" w:author="劉文明" w:date="2017-11-22T11:19:00Z">
            <w:rPr>
              <w:ins w:id="19" w:author="劉文明" w:date="2017-11-22T11:19:00Z"/>
              <w:rStyle w:val="style31"/>
              <w:lang w:eastAsia="zh-TW"/>
            </w:rPr>
          </w:rPrChange>
        </w:rPr>
      </w:pPr>
      <w:ins w:id="20" w:author="劉文明" w:date="2017-11-22T11:16:00Z">
        <w:r>
          <w:rPr>
            <w:rStyle w:val="style31"/>
            <w:rFonts w:cs="Times New Roman" w:hint="eastAsia"/>
            <w:kern w:val="2"/>
            <w:lang w:eastAsia="zh-TW"/>
          </w:rPr>
          <w:t>IF (</w:t>
        </w:r>
      </w:ins>
      <w:ins w:id="21" w:author="劉文明" w:date="2017-11-22T11:20:00Z"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單位代號</w:t>
        </w:r>
      </w:ins>
      <w:ins w:id="22" w:author="劉文明" w:date="2017-11-22T11:16:00Z">
        <w:r w:rsidRPr="00170696">
          <w:rPr>
            <w:rStyle w:val="style31"/>
            <w:rFonts w:hint="eastAsia"/>
            <w:lang w:eastAsia="zh-TW"/>
          </w:rPr>
          <w:t>前</w:t>
        </w:r>
        <w:smartTag w:uri="urn:schemas-microsoft-com:office:smarttags" w:element="chmetcnv">
          <w:smartTagPr>
            <w:attr w:name="UnitName" w:val="碼"/>
            <w:attr w:name="SourceValue" w:val="3"/>
            <w:attr w:name="HasSpace" w:val="False"/>
            <w:attr w:name="Negative" w:val="False"/>
            <w:attr w:name="NumberType" w:val="3"/>
            <w:attr w:name="TCSC" w:val="1"/>
          </w:smartTagPr>
          <w:r w:rsidRPr="00170696">
            <w:rPr>
              <w:rStyle w:val="style31"/>
              <w:rFonts w:hint="eastAsia"/>
              <w:lang w:eastAsia="zh-TW"/>
            </w:rPr>
            <w:t>三碼</w:t>
          </w:r>
        </w:smartTag>
        <w:r w:rsidRPr="00170696">
          <w:rPr>
            <w:rStyle w:val="style31"/>
            <w:rFonts w:hint="eastAsia"/>
            <w:lang w:eastAsia="zh-TW"/>
          </w:rPr>
          <w:t xml:space="preserve">+ </w:t>
        </w:r>
        <w:r w:rsidRPr="00170696">
          <w:rPr>
            <w:rStyle w:val="style31"/>
            <w:lang w:eastAsia="zh-TW"/>
          </w:rPr>
          <w:t>“</w:t>
        </w:r>
        <w:r w:rsidRPr="00170696">
          <w:rPr>
            <w:rStyle w:val="style31"/>
            <w:rFonts w:hint="eastAsia"/>
            <w:lang w:eastAsia="zh-TW"/>
          </w:rPr>
          <w:t>0000</w:t>
        </w:r>
        <w:r w:rsidRPr="00170696">
          <w:rPr>
            <w:rStyle w:val="style31"/>
            <w:lang w:eastAsia="zh-TW"/>
          </w:rPr>
          <w:t>”</w:t>
        </w:r>
        <w:r>
          <w:rPr>
            <w:rStyle w:val="style31"/>
            <w:rFonts w:hint="eastAsia"/>
            <w:lang w:eastAsia="zh-TW"/>
          </w:rPr>
          <w:t xml:space="preserve">) </w:t>
        </w:r>
      </w:ins>
      <w:ins w:id="23" w:author="劉文明" w:date="2017-11-22T11:17:00Z">
        <w:r>
          <w:rPr>
            <w:rStyle w:val="style31"/>
            <w:rFonts w:hint="eastAsia"/>
            <w:lang w:eastAsia="zh-TW"/>
          </w:rPr>
          <w:t>有在</w:t>
        </w:r>
        <w:r>
          <w:rPr>
            <w:rStyle w:val="style31"/>
            <w:rFonts w:hint="eastAsia"/>
            <w:lang w:eastAsia="zh-TW"/>
          </w:rPr>
          <w:t>$</w:t>
        </w:r>
        <w:r>
          <w:rPr>
            <w:rStyle w:val="style31"/>
            <w:rFonts w:hint="eastAsia"/>
            <w:lang w:eastAsia="zh-TW"/>
          </w:rPr>
          <w:t>區部</w:t>
        </w:r>
        <w:r w:rsidRPr="00170696">
          <w:rPr>
            <w:rStyle w:val="style31"/>
            <w:rFonts w:hint="eastAsia"/>
            <w:lang w:eastAsia="zh-TW"/>
          </w:rPr>
          <w:t>代號</w:t>
        </w:r>
        <w:r>
          <w:rPr>
            <w:rStyle w:val="style31"/>
            <w:rFonts w:hint="eastAsia"/>
            <w:lang w:eastAsia="zh-TW"/>
          </w:rPr>
          <w:t>_MAP</w:t>
        </w:r>
      </w:ins>
      <w:ins w:id="24" w:author="劉文明" w:date="2017-11-22T11:21:00Z">
        <w:r>
          <w:rPr>
            <w:rStyle w:val="style31"/>
            <w:rFonts w:hint="eastAsia"/>
            <w:lang w:eastAsia="zh-TW"/>
          </w:rPr>
          <w:t>中</w:t>
        </w:r>
      </w:ins>
    </w:p>
    <w:p w:rsidR="00B50382" w:rsidRPr="00B50382" w:rsidRDefault="00B50382" w:rsidP="00B5038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25" w:author="劉文明" w:date="2017-11-22T11:20:00Z"/>
          <w:rStyle w:val="style31"/>
          <w:rFonts w:cs="Times New Roman"/>
          <w:kern w:val="2"/>
          <w:lang w:eastAsia="zh-TW"/>
          <w:rPrChange w:id="26" w:author="劉文明" w:date="2017-11-22T11:20:00Z">
            <w:rPr>
              <w:ins w:id="27" w:author="劉文明" w:date="2017-11-22T11:20:00Z"/>
              <w:rStyle w:val="style31"/>
              <w:lang w:eastAsia="zh-TW"/>
            </w:rPr>
          </w:rPrChange>
        </w:rPr>
        <w:pPrChange w:id="28" w:author="劉文明" w:date="2017-11-22T11:19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9" w:author="劉文明" w:date="2017-11-22T11:19:00Z"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區部代號</w:t>
        </w:r>
        <w:r>
          <w:rPr>
            <w:rStyle w:val="style31"/>
            <w:rFonts w:hint="eastAsia"/>
            <w:lang w:eastAsia="zh-TW"/>
          </w:rPr>
          <w:t xml:space="preserve"> = </w:t>
        </w:r>
      </w:ins>
      <w:ins w:id="30" w:author="劉文明" w:date="2017-11-22T11:20:00Z">
        <w:r>
          <w:rPr>
            <w:rStyle w:val="style31"/>
            <w:lang w:eastAsia="zh-TW"/>
          </w:rPr>
          <w:t>MAP</w:t>
        </w:r>
        <w:r>
          <w:rPr>
            <w:rStyle w:val="style31"/>
            <w:rFonts w:hint="eastAsia"/>
            <w:lang w:eastAsia="zh-TW"/>
          </w:rPr>
          <w:t>對應該筆</w:t>
        </w:r>
      </w:ins>
      <w:ins w:id="31" w:author="劉文明" w:date="2017-11-22T11:21:00Z">
        <w:r>
          <w:rPr>
            <w:rStyle w:val="style31"/>
            <w:rFonts w:hint="eastAsia"/>
            <w:lang w:eastAsia="zh-TW"/>
          </w:rPr>
          <w:t>紀錄的</w:t>
        </w:r>
      </w:ins>
      <w:ins w:id="32" w:author="劉文明" w:date="2017-11-22T11:20:00Z">
        <w:r>
          <w:rPr>
            <w:rStyle w:val="style31"/>
            <w:rFonts w:hint="eastAsia"/>
            <w:lang w:eastAsia="zh-TW"/>
          </w:rPr>
          <w:t>區部代號</w:t>
        </w:r>
      </w:ins>
    </w:p>
    <w:p w:rsidR="00B50382" w:rsidRPr="00B50382" w:rsidRDefault="00B50382" w:rsidP="00B5038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3" w:author="劉文明" w:date="2017-11-22T11:16:00Z"/>
          <w:rStyle w:val="style31"/>
          <w:rFonts w:cs="Times New Roman"/>
          <w:kern w:val="2"/>
          <w:lang w:eastAsia="zh-TW"/>
          <w:rPrChange w:id="34" w:author="劉文明" w:date="2017-11-22T11:16:00Z">
            <w:rPr>
              <w:ins w:id="35" w:author="劉文明" w:date="2017-11-22T11:16:00Z"/>
              <w:rStyle w:val="style31"/>
            </w:rPr>
          </w:rPrChange>
        </w:rPr>
      </w:pPr>
      <w:ins w:id="36" w:author="劉文明" w:date="2017-11-22T11:20:00Z">
        <w:r>
          <w:t>ELSE</w:t>
        </w:r>
      </w:ins>
    </w:p>
    <w:p w:rsidR="00476182" w:rsidRPr="00476182" w:rsidRDefault="00476182" w:rsidP="00B5038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  <w:pPrChange w:id="37" w:author="劉文明" w:date="2017-11-22T11:22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 w:rsidRPr="00170696">
        <w:rPr>
          <w:rStyle w:val="style31"/>
          <w:rFonts w:hint="eastAsia"/>
        </w:rPr>
        <w:t>DivData.</w:t>
      </w:r>
      <w:r w:rsidRPr="00170696">
        <w:rPr>
          <w:rStyle w:val="style31"/>
        </w:rPr>
        <w:t>getDivnoPro(</w:t>
      </w:r>
      <w:r w:rsidRPr="00170696">
        <w:rPr>
          <w:rStyle w:val="style31"/>
          <w:rFonts w:hint="eastAsia"/>
        </w:rPr>
        <w:t>DIV_NO</w:t>
      </w:r>
      <w:r w:rsidRPr="00170696">
        <w:rPr>
          <w:rStyle w:val="style31"/>
          <w:rFonts w:hint="eastAsia"/>
        </w:rPr>
        <w:t>前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 w:rsidRPr="00170696">
          <w:rPr>
            <w:rStyle w:val="style31"/>
            <w:rFonts w:hint="eastAsia"/>
          </w:rPr>
          <w:t>三碼</w:t>
        </w:r>
      </w:smartTag>
      <w:r w:rsidRPr="00170696">
        <w:rPr>
          <w:rStyle w:val="style31"/>
          <w:rFonts w:hint="eastAsia"/>
        </w:rPr>
        <w:t xml:space="preserve">+ </w:t>
      </w:r>
      <w:r w:rsidRPr="00170696">
        <w:rPr>
          <w:rStyle w:val="style31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70696">
          <w:rPr>
            <w:rStyle w:val="style31"/>
            <w:rFonts w:hint="eastAsia"/>
          </w:rPr>
          <w:t>0000</w:t>
        </w:r>
        <w:r w:rsidRPr="00170696">
          <w:rPr>
            <w:rStyle w:val="style31"/>
          </w:rPr>
          <w:t>”</w:t>
        </w:r>
      </w:smartTag>
      <w:r w:rsidRPr="00170696">
        <w:rPr>
          <w:rStyle w:val="style31"/>
          <w:rFonts w:hint="eastAsia"/>
        </w:rPr>
        <w:t xml:space="preserve"> </w:t>
      </w:r>
      <w:r w:rsidRPr="00170696">
        <w:rPr>
          <w:rStyle w:val="style31"/>
        </w:rPr>
        <w:t xml:space="preserve">) </w:t>
      </w:r>
      <w:r w:rsidRPr="00170696">
        <w:rPr>
          <w:rStyle w:val="style31"/>
        </w:rPr>
        <w:t>取得單位的區部代號</w:t>
      </w:r>
    </w:p>
    <w:p w:rsidR="00B50382" w:rsidRDefault="00B50382" w:rsidP="00B5038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38" w:author="劉文明" w:date="2017-11-22T11:19:00Z"/>
          <w:rFonts w:ascii="Arial" w:hAnsi="Arial"/>
          <w:kern w:val="2"/>
          <w:lang w:eastAsia="zh-TW"/>
        </w:rPr>
        <w:pPrChange w:id="39" w:author="劉文明" w:date="2017-11-22T11:22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40" w:author="劉文明" w:date="2017-11-22T11:19:00Z">
        <w:r>
          <w:rPr>
            <w:rStyle w:val="style31"/>
            <w:rFonts w:hint="eastAsia"/>
            <w:lang w:eastAsia="zh-TW"/>
          </w:rPr>
          <w:t xml:space="preserve">SET </w:t>
        </w:r>
        <w:r>
          <w:rPr>
            <w:rStyle w:val="style31"/>
            <w:lang w:eastAsia="zh-TW"/>
          </w:rPr>
          <w:t>$</w:t>
        </w:r>
        <w:r>
          <w:rPr>
            <w:rStyle w:val="style31"/>
            <w:rFonts w:hint="eastAsia"/>
            <w:lang w:eastAsia="zh-TW"/>
          </w:rPr>
          <w:t xml:space="preserve">DIV_NO3 = </w:t>
        </w:r>
        <w:r w:rsidRPr="00170696">
          <w:rPr>
            <w:rStyle w:val="style31"/>
            <w:rFonts w:hint="eastAsia"/>
            <w:lang w:eastAsia="zh-TW"/>
          </w:rPr>
          <w:t>DIV_NO</w:t>
        </w:r>
        <w:r w:rsidRPr="00170696">
          <w:rPr>
            <w:rStyle w:val="style31"/>
            <w:rFonts w:hint="eastAsia"/>
            <w:lang w:eastAsia="zh-TW"/>
          </w:rPr>
          <w:t>前</w:t>
        </w:r>
        <w:smartTag w:uri="urn:schemas-microsoft-com:office:smarttags" w:element="chmetcnv">
          <w:smartTagPr>
            <w:attr w:name="UnitName" w:val="碼"/>
            <w:attr w:name="SourceValue" w:val="3"/>
            <w:attr w:name="HasSpace" w:val="False"/>
            <w:attr w:name="Negative" w:val="False"/>
            <w:attr w:name="NumberType" w:val="3"/>
            <w:attr w:name="TCSC" w:val="1"/>
          </w:smartTagPr>
          <w:r w:rsidRPr="00170696">
            <w:rPr>
              <w:rStyle w:val="style31"/>
              <w:rFonts w:hint="eastAsia"/>
              <w:lang w:eastAsia="zh-TW"/>
            </w:rPr>
            <w:t>三碼</w:t>
          </w:r>
        </w:smartTag>
        <w:r w:rsidRPr="00170696">
          <w:rPr>
            <w:rStyle w:val="style31"/>
            <w:rFonts w:hint="eastAsia"/>
            <w:lang w:eastAsia="zh-TW"/>
          </w:rPr>
          <w:t xml:space="preserve">+ </w:t>
        </w:r>
        <w:r w:rsidRPr="00170696">
          <w:rPr>
            <w:rStyle w:val="style31"/>
            <w:lang w:eastAsia="zh-TW"/>
          </w:rPr>
          <w:t>“</w:t>
        </w:r>
        <w:r w:rsidRPr="00170696">
          <w:rPr>
            <w:rStyle w:val="style31"/>
            <w:rFonts w:hint="eastAsia"/>
            <w:lang w:eastAsia="zh-TW"/>
          </w:rPr>
          <w:t>0000</w:t>
        </w:r>
        <w:r w:rsidRPr="00170696">
          <w:rPr>
            <w:rStyle w:val="style31"/>
            <w:lang w:eastAsia="zh-TW"/>
          </w:rPr>
          <w:t>”</w:t>
        </w:r>
      </w:ins>
    </w:p>
    <w:p w:rsidR="00B9126B" w:rsidRPr="002B0FAF" w:rsidRDefault="00B9126B" w:rsidP="00B5038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41" w:author="劉文明" w:date="2017-11-22T11:05:00Z"/>
          <w:rStyle w:val="style31"/>
          <w:rFonts w:cs="Times New Roman"/>
          <w:kern w:val="2"/>
          <w:lang w:eastAsia="zh-TW"/>
          <w:rPrChange w:id="42" w:author="劉文明" w:date="2017-11-22T11:05:00Z">
            <w:rPr>
              <w:ins w:id="43" w:author="劉文明" w:date="2017-11-22T11:05:00Z"/>
              <w:rStyle w:val="style31"/>
              <w:lang w:eastAsia="zh-TW"/>
            </w:rPr>
          </w:rPrChange>
        </w:rPr>
        <w:pPrChange w:id="44" w:author="劉文明" w:date="2017-11-22T11:22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rFonts w:ascii="Arial" w:hAnsi="Arial" w:hint="eastAsia"/>
          <w:kern w:val="2"/>
          <w:lang w:eastAsia="zh-TW"/>
        </w:rPr>
        <w:t>$</w:t>
      </w:r>
      <w:r w:rsidRPr="00170696">
        <w:rPr>
          <w:rStyle w:val="style31"/>
          <w:rFonts w:hint="eastAsia"/>
          <w:lang w:eastAsia="zh-TW"/>
        </w:rPr>
        <w:t>區部代號</w:t>
      </w:r>
      <w:r>
        <w:rPr>
          <w:rStyle w:val="style31"/>
          <w:rFonts w:hint="eastAsia"/>
          <w:lang w:eastAsia="zh-TW"/>
        </w:rPr>
        <w:t xml:space="preserve"> =</w:t>
      </w:r>
      <w:r>
        <w:rPr>
          <w:rStyle w:val="style31"/>
          <w:lang w:eastAsia="zh-TW"/>
        </w:rPr>
        <w:t xml:space="preserve"> </w:t>
      </w:r>
      <w:r w:rsidR="00476182">
        <w:rPr>
          <w:rFonts w:ascii="Arial" w:hAnsi="Arial" w:hint="eastAsia"/>
          <w:kern w:val="2"/>
          <w:lang w:eastAsia="zh-TW"/>
        </w:rPr>
        <w:t>模組回傳</w:t>
      </w:r>
      <w:r w:rsidRPr="00170696">
        <w:rPr>
          <w:rStyle w:val="style31"/>
          <w:rFonts w:hint="eastAsia"/>
          <w:lang w:eastAsia="zh-TW"/>
        </w:rPr>
        <w:t>區部代號</w:t>
      </w:r>
    </w:p>
    <w:p w:rsidR="002B0FAF" w:rsidRPr="00B50382" w:rsidRDefault="002B0FAF" w:rsidP="00B5038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45" w:author="劉文明" w:date="2017-11-22T11:17:00Z"/>
          <w:rStyle w:val="style31"/>
          <w:rFonts w:cs="Times New Roman"/>
          <w:kern w:val="2"/>
          <w:lang w:eastAsia="zh-TW"/>
          <w:rPrChange w:id="46" w:author="劉文明" w:date="2017-11-22T11:17:00Z">
            <w:rPr>
              <w:ins w:id="47" w:author="劉文明" w:date="2017-11-22T11:17:00Z"/>
              <w:rStyle w:val="style31"/>
              <w:lang w:eastAsia="zh-TW"/>
            </w:rPr>
          </w:rPrChange>
        </w:rPr>
        <w:pPrChange w:id="48" w:author="劉文明" w:date="2017-11-22T11:22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49" w:author="劉文明" w:date="2017-11-22T11:05:00Z">
        <w:r>
          <w:rPr>
            <w:rFonts w:ascii="Arial" w:hAnsi="Arial" w:hint="eastAsia"/>
            <w:kern w:val="2"/>
            <w:lang w:eastAsia="zh-TW"/>
          </w:rPr>
          <w:t>將</w:t>
        </w:r>
        <w:r>
          <w:rPr>
            <w:rStyle w:val="style31"/>
            <w:rFonts w:hint="eastAsia"/>
            <w:lang w:eastAsia="zh-TW"/>
          </w:rPr>
          <w:t>$</w:t>
        </w:r>
        <w:r>
          <w:rPr>
            <w:rStyle w:val="style31"/>
            <w:rFonts w:hint="eastAsia"/>
            <w:lang w:eastAsia="zh-TW"/>
          </w:rPr>
          <w:t>區</w:t>
        </w:r>
      </w:ins>
      <w:ins w:id="50" w:author="劉文明" w:date="2017-11-22T11:06:00Z">
        <w:r>
          <w:rPr>
            <w:rStyle w:val="style31"/>
            <w:rFonts w:hint="eastAsia"/>
            <w:lang w:eastAsia="zh-TW"/>
          </w:rPr>
          <w:t>部</w:t>
        </w:r>
      </w:ins>
      <w:ins w:id="51" w:author="劉文明" w:date="2017-11-22T11:05:00Z">
        <w:r w:rsidRPr="00170696">
          <w:rPr>
            <w:rStyle w:val="style31"/>
            <w:rFonts w:hint="eastAsia"/>
            <w:lang w:eastAsia="zh-TW"/>
          </w:rPr>
          <w:t>代號</w:t>
        </w:r>
        <w:r>
          <w:rPr>
            <w:rStyle w:val="style31"/>
            <w:rFonts w:hint="eastAsia"/>
            <w:lang w:eastAsia="zh-TW"/>
          </w:rPr>
          <w:t xml:space="preserve"> </w:t>
        </w:r>
        <w:r>
          <w:rPr>
            <w:rStyle w:val="style31"/>
            <w:rFonts w:hint="eastAsia"/>
            <w:lang w:eastAsia="zh-TW"/>
          </w:rPr>
          <w:t>暫存到</w:t>
        </w:r>
        <w:r>
          <w:rPr>
            <w:rStyle w:val="style31"/>
            <w:rFonts w:hint="eastAsia"/>
            <w:lang w:eastAsia="zh-TW"/>
          </w:rPr>
          <w:t xml:space="preserve"> </w:t>
        </w:r>
      </w:ins>
      <w:ins w:id="52" w:author="劉文明" w:date="2017-11-22T11:06:00Z">
        <w:r>
          <w:rPr>
            <w:rStyle w:val="style31"/>
            <w:rFonts w:hint="eastAsia"/>
            <w:lang w:eastAsia="zh-TW"/>
          </w:rPr>
          <w:t>$</w:t>
        </w:r>
        <w:r>
          <w:rPr>
            <w:rStyle w:val="style31"/>
            <w:rFonts w:hint="eastAsia"/>
            <w:lang w:eastAsia="zh-TW"/>
          </w:rPr>
          <w:t>區部</w:t>
        </w:r>
      </w:ins>
      <w:ins w:id="53" w:author="劉文明" w:date="2017-11-22T11:05:00Z">
        <w:r w:rsidRPr="00170696">
          <w:rPr>
            <w:rStyle w:val="style31"/>
            <w:rFonts w:hint="eastAsia"/>
            <w:lang w:eastAsia="zh-TW"/>
          </w:rPr>
          <w:t>代號</w:t>
        </w:r>
        <w:r>
          <w:rPr>
            <w:rStyle w:val="style31"/>
            <w:rFonts w:hint="eastAsia"/>
            <w:lang w:eastAsia="zh-TW"/>
          </w:rPr>
          <w:t>_MAP</w:t>
        </w:r>
      </w:ins>
    </w:p>
    <w:p w:rsidR="00B50382" w:rsidRPr="00B50382" w:rsidRDefault="00B50382" w:rsidP="00B5038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54" w:author="劉文明" w:date="2017-11-22T11:18:00Z"/>
          <w:rStyle w:val="style31"/>
          <w:rFonts w:cs="Times New Roman"/>
          <w:kern w:val="2"/>
          <w:lang w:eastAsia="zh-TW"/>
          <w:rPrChange w:id="55" w:author="劉文明" w:date="2017-11-22T11:18:00Z">
            <w:rPr>
              <w:ins w:id="56" w:author="劉文明" w:date="2017-11-22T11:18:00Z"/>
              <w:rStyle w:val="style31"/>
            </w:rPr>
          </w:rPrChange>
        </w:rPr>
        <w:pPrChange w:id="57" w:author="劉文明" w:date="2017-11-22T11:22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58" w:author="劉文明" w:date="2017-11-22T11:19:00Z">
        <w:r>
          <w:rPr>
            <w:rStyle w:val="style31"/>
            <w:lang w:eastAsia="zh-TW"/>
          </w:rPr>
          <w:t>$</w:t>
        </w:r>
      </w:ins>
      <w:ins w:id="59" w:author="劉文明" w:date="2017-11-22T11:18:00Z">
        <w:r>
          <w:rPr>
            <w:rStyle w:val="style31"/>
            <w:rFonts w:hint="eastAsia"/>
            <w:lang w:eastAsia="zh-TW"/>
          </w:rPr>
          <w:t xml:space="preserve">DIV_NO3 </w:t>
        </w:r>
      </w:ins>
    </w:p>
    <w:p w:rsidR="00B50382" w:rsidRPr="00B50382" w:rsidRDefault="00B50382" w:rsidP="00B5038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60" w:author="劉文明" w:date="2017-11-22T11:21:00Z"/>
          <w:rStyle w:val="style31"/>
          <w:rFonts w:cs="Times New Roman"/>
          <w:kern w:val="2"/>
          <w:lang w:eastAsia="zh-TW"/>
          <w:rPrChange w:id="61" w:author="劉文明" w:date="2017-11-22T11:21:00Z">
            <w:rPr>
              <w:ins w:id="62" w:author="劉文明" w:date="2017-11-22T11:21:00Z"/>
              <w:rStyle w:val="style31"/>
              <w:lang w:eastAsia="zh-TW"/>
            </w:rPr>
          </w:rPrChange>
        </w:rPr>
        <w:pPrChange w:id="63" w:author="劉文明" w:date="2017-11-22T11:22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64" w:author="劉文明" w:date="2017-11-22T11:18:00Z"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區部代號</w:t>
        </w:r>
      </w:ins>
    </w:p>
    <w:p w:rsidR="00B50382" w:rsidRDefault="00B50382" w:rsidP="00B5038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65" w:author="劉文明" w:date="2017-11-22T11:22:00Z"/>
          <w:rStyle w:val="style31"/>
          <w:rFonts w:cs="Times New Roman"/>
          <w:kern w:val="2"/>
          <w:lang w:eastAsia="zh-TW"/>
        </w:rPr>
        <w:pPrChange w:id="66" w:author="劉文明" w:date="2017-11-22T11:22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67" w:author="劉文明" w:date="2017-11-22T11:22:00Z">
        <w:r>
          <w:rPr>
            <w:rStyle w:val="style31"/>
            <w:rFonts w:cs="Times New Roman" w:hint="eastAsia"/>
            <w:kern w:val="2"/>
            <w:lang w:eastAsia="zh-TW"/>
          </w:rPr>
          <w:t>END IF</w:t>
        </w:r>
      </w:ins>
    </w:p>
    <w:p w:rsidR="00B50382" w:rsidRPr="00094527" w:rsidRDefault="00B50382" w:rsidP="00B5038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68" w:author="劉文明" w:date="2017-11-22T11:23:00Z"/>
          <w:rStyle w:val="style31"/>
          <w:rFonts w:cs="Times New Roman"/>
          <w:kern w:val="2"/>
          <w:lang w:eastAsia="zh-TW"/>
        </w:rPr>
      </w:pPr>
      <w:ins w:id="69" w:author="劉文明" w:date="2017-11-22T11:23:00Z">
        <w:r>
          <w:rPr>
            <w:rStyle w:val="style31"/>
            <w:rFonts w:cs="Times New Roman" w:hint="eastAsia"/>
            <w:kern w:val="2"/>
            <w:lang w:eastAsia="zh-TW"/>
          </w:rPr>
          <w:t xml:space="preserve">IF </w:t>
        </w:r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單位代號</w:t>
        </w:r>
        <w:r>
          <w:rPr>
            <w:rStyle w:val="style31"/>
            <w:rFonts w:hint="eastAsia"/>
            <w:lang w:eastAsia="zh-TW"/>
          </w:rPr>
          <w:t>有在</w:t>
        </w:r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銷售通路</w:t>
        </w:r>
        <w:r>
          <w:rPr>
            <w:rStyle w:val="style31"/>
            <w:rFonts w:hint="eastAsia"/>
            <w:lang w:eastAsia="zh-TW"/>
          </w:rPr>
          <w:t>_MAP</w:t>
        </w:r>
        <w:r>
          <w:rPr>
            <w:rStyle w:val="style31"/>
            <w:rFonts w:hint="eastAsia"/>
            <w:lang w:eastAsia="zh-TW"/>
          </w:rPr>
          <w:t>中</w:t>
        </w:r>
      </w:ins>
    </w:p>
    <w:p w:rsidR="00B50382" w:rsidRPr="00094527" w:rsidRDefault="00B50382" w:rsidP="00B5038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70" w:author="劉文明" w:date="2017-11-22T11:23:00Z"/>
          <w:rStyle w:val="style31"/>
          <w:rFonts w:cs="Times New Roman"/>
          <w:kern w:val="2"/>
          <w:lang w:eastAsia="zh-TW"/>
        </w:rPr>
      </w:pPr>
      <w:ins w:id="71" w:author="劉文明" w:date="2017-11-22T11:23:00Z"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銷售通路</w:t>
        </w:r>
        <w:r>
          <w:rPr>
            <w:rFonts w:ascii="Arial" w:hAnsi="Arial" w:cs="Arial" w:hint="eastAsia"/>
            <w:lang w:eastAsia="zh-TW"/>
          </w:rPr>
          <w:t xml:space="preserve"> </w:t>
        </w:r>
        <w:r>
          <w:rPr>
            <w:rStyle w:val="style31"/>
            <w:rFonts w:hint="eastAsia"/>
            <w:lang w:eastAsia="zh-TW"/>
          </w:rPr>
          <w:t xml:space="preserve">= </w:t>
        </w:r>
        <w:r>
          <w:rPr>
            <w:rStyle w:val="style31"/>
            <w:lang w:eastAsia="zh-TW"/>
          </w:rPr>
          <w:t>MAP</w:t>
        </w:r>
        <w:r>
          <w:rPr>
            <w:rStyle w:val="style31"/>
            <w:rFonts w:hint="eastAsia"/>
            <w:lang w:eastAsia="zh-TW"/>
          </w:rPr>
          <w:t>對應該筆紀錄的</w:t>
        </w:r>
        <w:r w:rsidRPr="00170696">
          <w:rPr>
            <w:rFonts w:ascii="Arial" w:hAnsi="Arial" w:cs="Arial" w:hint="eastAsia"/>
            <w:lang w:eastAsia="zh-TW"/>
          </w:rPr>
          <w:t>銷售通路</w:t>
        </w:r>
      </w:ins>
    </w:p>
    <w:p w:rsidR="00B50382" w:rsidRPr="00094527" w:rsidRDefault="00B50382" w:rsidP="00B5038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72" w:author="劉文明" w:date="2017-11-22T11:23:00Z"/>
          <w:rStyle w:val="style31"/>
          <w:rFonts w:cs="Times New Roman"/>
          <w:kern w:val="2"/>
          <w:lang w:eastAsia="zh-TW"/>
        </w:rPr>
      </w:pPr>
      <w:ins w:id="73" w:author="劉文明" w:date="2017-11-22T11:23:00Z">
        <w:r>
          <w:t>ELSE</w:t>
        </w:r>
      </w:ins>
    </w:p>
    <w:p w:rsidR="00B50382" w:rsidRPr="0000058B" w:rsidDel="00B50382" w:rsidRDefault="00B50382" w:rsidP="00B5038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del w:id="74" w:author="劉文明" w:date="2017-11-22T11:23:00Z"/>
          <w:rStyle w:val="style31"/>
          <w:rFonts w:cs="Times New Roman"/>
          <w:kern w:val="2"/>
          <w:lang w:eastAsia="zh-TW"/>
        </w:rPr>
        <w:pPrChange w:id="75" w:author="劉文明" w:date="2017-11-22T11:23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</w:p>
    <w:p w:rsidR="00476182" w:rsidRPr="00AE6115" w:rsidRDefault="00476182" w:rsidP="00B5038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Style w:val="style31"/>
          <w:rFonts w:cs="Times New Roman"/>
          <w:kern w:val="2"/>
          <w:lang w:eastAsia="zh-TW"/>
        </w:rPr>
        <w:pPrChange w:id="76" w:author="劉文明" w:date="2017-11-22T11:23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 w:rsidRPr="00170696">
        <w:rPr>
          <w:rStyle w:val="style31"/>
          <w:rFonts w:hint="eastAsia"/>
          <w:lang w:eastAsia="zh-TW"/>
        </w:rPr>
        <w:t>DivData.</w:t>
      </w:r>
      <w:r w:rsidRPr="00170696">
        <w:rPr>
          <w:rStyle w:val="style31"/>
          <w:lang w:eastAsia="zh-TW"/>
        </w:rPr>
        <w:t>getUnitClass</w:t>
      </w:r>
      <w:r w:rsidRPr="00170696">
        <w:rPr>
          <w:rStyle w:val="style31"/>
          <w:rFonts w:hint="eastAsia"/>
          <w:lang w:eastAsia="zh-TW"/>
        </w:rPr>
        <w:t>(</w:t>
      </w:r>
      <w:r w:rsidRPr="00170696">
        <w:rPr>
          <w:rStyle w:val="style31"/>
          <w:lang w:eastAsia="zh-TW"/>
        </w:rPr>
        <w:t>D</w:t>
      </w:r>
      <w:r w:rsidRPr="00170696">
        <w:rPr>
          <w:rStyle w:val="style31"/>
          <w:rFonts w:hint="eastAsia"/>
          <w:lang w:eastAsia="zh-TW"/>
        </w:rPr>
        <w:t>IV_NO</w:t>
      </w:r>
      <w:r w:rsidRPr="00170696">
        <w:rPr>
          <w:rStyle w:val="style31"/>
          <w:lang w:eastAsia="zh-TW"/>
        </w:rPr>
        <w:t>)</w:t>
      </w:r>
      <w:r w:rsidRPr="00170696">
        <w:rPr>
          <w:rStyle w:val="style31"/>
          <w:lang w:eastAsia="zh-TW"/>
        </w:rPr>
        <w:t>取得業務系統別</w:t>
      </w:r>
    </w:p>
    <w:p w:rsidR="00B9126B" w:rsidRPr="00B50382" w:rsidRDefault="00B9126B" w:rsidP="00B5038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77" w:author="劉文明" w:date="2017-11-22T11:24:00Z"/>
          <w:rFonts w:ascii="Arial" w:hAnsi="Arial"/>
          <w:kern w:val="2"/>
          <w:lang w:eastAsia="zh-TW"/>
          <w:rPrChange w:id="78" w:author="劉文明" w:date="2017-11-22T11:24:00Z">
            <w:rPr>
              <w:ins w:id="79" w:author="劉文明" w:date="2017-11-22T11:24:00Z"/>
              <w:rFonts w:ascii="Arial" w:hAnsi="Arial" w:cs="Arial"/>
              <w:lang w:eastAsia="zh-TW"/>
            </w:rPr>
          </w:rPrChange>
        </w:rPr>
        <w:pPrChange w:id="80" w:author="劉文明" w:date="2017-11-22T11:23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rFonts w:ascii="Arial" w:hAnsi="Arial" w:cs="Arial" w:hint="eastAsia"/>
          <w:lang w:eastAsia="zh-TW"/>
        </w:rPr>
        <w:t>$</w:t>
      </w:r>
      <w:r w:rsidRPr="00170696">
        <w:rPr>
          <w:rFonts w:ascii="Arial" w:hAnsi="Arial" w:cs="Arial" w:hint="eastAsia"/>
          <w:lang w:eastAsia="zh-TW"/>
        </w:rPr>
        <w:t>銷售通路</w:t>
      </w:r>
      <w:r>
        <w:rPr>
          <w:rFonts w:ascii="Arial" w:hAnsi="Arial" w:cs="Arial" w:hint="eastAsia"/>
          <w:lang w:eastAsia="zh-TW"/>
        </w:rPr>
        <w:t xml:space="preserve"> =</w:t>
      </w:r>
      <w:r w:rsidR="00476182">
        <w:rPr>
          <w:rFonts w:ascii="Arial" w:hAnsi="Arial" w:hint="eastAsia"/>
          <w:kern w:val="2"/>
          <w:lang w:eastAsia="zh-TW"/>
        </w:rPr>
        <w:t>模組回傳</w:t>
      </w:r>
      <w:r w:rsidRPr="00170696">
        <w:rPr>
          <w:rFonts w:ascii="Arial" w:hAnsi="Arial" w:cs="Arial" w:hint="eastAsia"/>
          <w:lang w:eastAsia="zh-TW"/>
        </w:rPr>
        <w:t>銷售通路</w:t>
      </w:r>
    </w:p>
    <w:p w:rsidR="00B50382" w:rsidRPr="00094527" w:rsidRDefault="00B50382" w:rsidP="00B5038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81" w:author="劉文明" w:date="2017-11-22T11:24:00Z"/>
          <w:rStyle w:val="style31"/>
          <w:rFonts w:cs="Times New Roman"/>
          <w:kern w:val="2"/>
          <w:lang w:eastAsia="zh-TW"/>
        </w:rPr>
      </w:pPr>
      <w:ins w:id="82" w:author="劉文明" w:date="2017-11-22T11:24:00Z">
        <w:r>
          <w:rPr>
            <w:rFonts w:ascii="Arial" w:hAnsi="Arial" w:hint="eastAsia"/>
            <w:kern w:val="2"/>
            <w:lang w:eastAsia="zh-TW"/>
          </w:rPr>
          <w:t>將</w:t>
        </w:r>
        <w:r>
          <w:rPr>
            <w:rFonts w:ascii="Arial" w:hAnsi="Arial" w:cs="Arial" w:hint="eastAsia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銷售通路</w:t>
        </w:r>
        <w:r>
          <w:rPr>
            <w:rFonts w:ascii="Arial" w:hAnsi="Arial" w:cs="Arial" w:hint="eastAsia"/>
            <w:lang w:eastAsia="zh-TW"/>
          </w:rPr>
          <w:t xml:space="preserve"> </w:t>
        </w:r>
        <w:r>
          <w:rPr>
            <w:rStyle w:val="style31"/>
            <w:rFonts w:hint="eastAsia"/>
            <w:lang w:eastAsia="zh-TW"/>
          </w:rPr>
          <w:t>暫存到</w:t>
        </w:r>
        <w:r>
          <w:rPr>
            <w:rStyle w:val="style31"/>
            <w:rFonts w:hint="eastAsia"/>
            <w:lang w:eastAsia="zh-TW"/>
          </w:rPr>
          <w:t xml:space="preserve"> </w:t>
        </w:r>
        <w:r>
          <w:rPr>
            <w:rFonts w:ascii="Arial" w:hAnsi="Arial" w:cs="Arial" w:hint="eastAsia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銷售通路</w:t>
        </w:r>
        <w:r>
          <w:rPr>
            <w:rStyle w:val="style31"/>
            <w:rFonts w:hint="eastAsia"/>
            <w:lang w:eastAsia="zh-TW"/>
          </w:rPr>
          <w:t>_MAP</w:t>
        </w:r>
      </w:ins>
    </w:p>
    <w:p w:rsidR="00B50382" w:rsidRPr="00094527" w:rsidRDefault="00B50382" w:rsidP="00B5038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83" w:author="劉文明" w:date="2017-11-22T11:24:00Z"/>
          <w:rStyle w:val="style31"/>
          <w:rFonts w:cs="Times New Roman"/>
          <w:kern w:val="2"/>
          <w:lang w:eastAsia="zh-TW"/>
        </w:rPr>
      </w:pPr>
      <w:ins w:id="84" w:author="劉文明" w:date="2017-11-22T11:24:00Z"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單位代號</w:t>
        </w:r>
      </w:ins>
    </w:p>
    <w:p w:rsidR="00B50382" w:rsidRPr="00B50382" w:rsidRDefault="00B50382" w:rsidP="00B5038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85" w:author="劉文明" w:date="2017-11-22T11:24:00Z"/>
          <w:rFonts w:ascii="Arial" w:hAnsi="Arial" w:hint="eastAsia"/>
          <w:kern w:val="2"/>
          <w:lang w:eastAsia="zh-TW"/>
          <w:rPrChange w:id="86" w:author="劉文明" w:date="2017-11-22T11:25:00Z">
            <w:rPr>
              <w:ins w:id="87" w:author="劉文明" w:date="2017-11-22T11:24:00Z"/>
              <w:rFonts w:ascii="Arial" w:hAnsi="Arial" w:cs="Arial"/>
              <w:lang w:eastAsia="zh-TW"/>
            </w:rPr>
          </w:rPrChange>
        </w:rPr>
        <w:pPrChange w:id="88" w:author="劉文明" w:date="2017-11-22T11:25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89" w:author="劉文明" w:date="2017-11-22T11:24:00Z">
        <w:r>
          <w:rPr>
            <w:rFonts w:ascii="Arial" w:hAnsi="Arial" w:cs="Arial" w:hint="eastAsia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銷售通路</w:t>
        </w:r>
      </w:ins>
    </w:p>
    <w:p w:rsidR="00B50382" w:rsidRPr="00F57A4F" w:rsidRDefault="00B50382" w:rsidP="00B5038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90" w:author="劉文明" w:date="2017-11-22T11:25:00Z"/>
          <w:rFonts w:ascii="Arial" w:hAnsi="Arial"/>
          <w:kern w:val="2"/>
          <w:lang w:eastAsia="zh-TW"/>
          <w:rPrChange w:id="91" w:author="劉文明" w:date="2017-11-22T11:25:00Z">
            <w:rPr>
              <w:ins w:id="92" w:author="劉文明" w:date="2017-11-22T11:25:00Z"/>
              <w:rFonts w:ascii="Arial" w:hAnsi="Arial" w:cs="Arial"/>
              <w:lang w:eastAsia="zh-TW"/>
            </w:rPr>
          </w:rPrChange>
        </w:rPr>
        <w:pPrChange w:id="93" w:author="劉文明" w:date="2017-11-22T11:24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94" w:author="劉文明" w:date="2017-11-22T11:24:00Z">
        <w:r>
          <w:rPr>
            <w:rFonts w:ascii="Arial" w:hAnsi="Arial" w:cs="Arial" w:hint="eastAsia"/>
            <w:lang w:eastAsia="zh-TW"/>
          </w:rPr>
          <w:t>END IF</w:t>
        </w:r>
      </w:ins>
    </w:p>
    <w:p w:rsidR="00F57A4F" w:rsidRPr="00094527" w:rsidRDefault="00F57A4F" w:rsidP="00F57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95" w:author="劉文明" w:date="2017-11-22T11:25:00Z"/>
          <w:rStyle w:val="style31"/>
          <w:rFonts w:cs="Times New Roman"/>
          <w:kern w:val="2"/>
          <w:lang w:eastAsia="zh-TW"/>
        </w:rPr>
      </w:pPr>
      <w:ins w:id="96" w:author="劉文明" w:date="2017-11-22T11:25:00Z">
        <w:r>
          <w:rPr>
            <w:rStyle w:val="style31"/>
            <w:rFonts w:cs="Times New Roman" w:hint="eastAsia"/>
            <w:kern w:val="2"/>
            <w:lang w:eastAsia="zh-TW"/>
          </w:rPr>
          <w:t xml:space="preserve">IF </w:t>
        </w:r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單位代號</w:t>
        </w:r>
        <w:r>
          <w:rPr>
            <w:rStyle w:val="style31"/>
            <w:rFonts w:hint="eastAsia"/>
            <w:lang w:eastAsia="zh-TW"/>
          </w:rPr>
          <w:t>有在</w:t>
        </w:r>
      </w:ins>
      <w:ins w:id="97" w:author="劉文明" w:date="2017-11-22T11:26:00Z"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服務中心</w:t>
        </w:r>
      </w:ins>
      <w:ins w:id="98" w:author="劉文明" w:date="2017-11-22T11:25:00Z">
        <w:r>
          <w:rPr>
            <w:rStyle w:val="style31"/>
            <w:rFonts w:hint="eastAsia"/>
            <w:lang w:eastAsia="zh-TW"/>
          </w:rPr>
          <w:t>_MAP</w:t>
        </w:r>
        <w:r>
          <w:rPr>
            <w:rStyle w:val="style31"/>
            <w:rFonts w:hint="eastAsia"/>
            <w:lang w:eastAsia="zh-TW"/>
          </w:rPr>
          <w:t>中</w:t>
        </w:r>
      </w:ins>
    </w:p>
    <w:p w:rsidR="00F57A4F" w:rsidRPr="00094527" w:rsidRDefault="00F57A4F" w:rsidP="00F57A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99" w:author="劉文明" w:date="2017-11-22T11:25:00Z"/>
          <w:rStyle w:val="style31"/>
          <w:rFonts w:cs="Times New Roman"/>
          <w:kern w:val="2"/>
          <w:lang w:eastAsia="zh-TW"/>
        </w:rPr>
      </w:pPr>
      <w:ins w:id="100" w:author="劉文明" w:date="2017-11-22T11:26:00Z"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服務中心</w:t>
        </w:r>
        <w:r>
          <w:rPr>
            <w:rFonts w:ascii="Arial" w:hAnsi="Arial" w:cs="Arial" w:hint="eastAsia"/>
            <w:lang w:eastAsia="zh-TW"/>
          </w:rPr>
          <w:t xml:space="preserve"> </w:t>
        </w:r>
      </w:ins>
      <w:ins w:id="101" w:author="劉文明" w:date="2017-11-22T11:25:00Z">
        <w:r>
          <w:rPr>
            <w:rStyle w:val="style31"/>
            <w:rFonts w:hint="eastAsia"/>
            <w:lang w:eastAsia="zh-TW"/>
          </w:rPr>
          <w:t xml:space="preserve">= </w:t>
        </w:r>
        <w:r>
          <w:rPr>
            <w:rStyle w:val="style31"/>
            <w:lang w:eastAsia="zh-TW"/>
          </w:rPr>
          <w:t>MAP</w:t>
        </w:r>
        <w:r>
          <w:rPr>
            <w:rStyle w:val="style31"/>
            <w:rFonts w:hint="eastAsia"/>
            <w:lang w:eastAsia="zh-TW"/>
          </w:rPr>
          <w:t>對應該筆紀錄的</w:t>
        </w:r>
      </w:ins>
      <w:ins w:id="102" w:author="劉文明" w:date="2017-11-22T11:26:00Z">
        <w:r w:rsidRPr="00170696">
          <w:rPr>
            <w:rFonts w:ascii="Arial" w:hAnsi="Arial" w:cs="Arial" w:hint="eastAsia"/>
            <w:lang w:eastAsia="zh-TW"/>
          </w:rPr>
          <w:t>服務中心</w:t>
        </w:r>
      </w:ins>
    </w:p>
    <w:p w:rsidR="00F57A4F" w:rsidRPr="00094527" w:rsidRDefault="00F57A4F" w:rsidP="00F57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03" w:author="劉文明" w:date="2017-11-22T11:25:00Z"/>
          <w:rStyle w:val="style31"/>
          <w:rFonts w:cs="Times New Roman"/>
          <w:kern w:val="2"/>
          <w:lang w:eastAsia="zh-TW"/>
        </w:rPr>
      </w:pPr>
      <w:ins w:id="104" w:author="劉文明" w:date="2017-11-22T11:25:00Z">
        <w:r>
          <w:t>ELSE</w:t>
        </w:r>
      </w:ins>
    </w:p>
    <w:p w:rsidR="00F57A4F" w:rsidRPr="0000058B" w:rsidDel="00F57A4F" w:rsidRDefault="00F57A4F" w:rsidP="00F57A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del w:id="105" w:author="劉文明" w:date="2017-11-22T11:25:00Z"/>
          <w:rFonts w:ascii="Arial" w:hAnsi="Arial"/>
          <w:kern w:val="2"/>
          <w:lang w:eastAsia="zh-TW"/>
        </w:rPr>
        <w:pPrChange w:id="106" w:author="劉文明" w:date="2017-11-22T11:25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</w:p>
    <w:p w:rsidR="00476182" w:rsidRPr="00AE6115" w:rsidRDefault="00476182" w:rsidP="00F57A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Style w:val="style31"/>
          <w:rFonts w:cs="Times New Roman"/>
          <w:kern w:val="2"/>
          <w:lang w:eastAsia="zh-TW"/>
        </w:rPr>
        <w:pPrChange w:id="107" w:author="劉文明" w:date="2017-11-22T11:25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 w:rsidRPr="00170696">
        <w:rPr>
          <w:rStyle w:val="style31"/>
          <w:rFonts w:hint="eastAsia"/>
          <w:lang w:eastAsia="zh-TW"/>
        </w:rPr>
        <w:t>DivData.</w:t>
      </w:r>
      <w:r w:rsidRPr="00170696">
        <w:rPr>
          <w:rStyle w:val="style31"/>
          <w:lang w:eastAsia="zh-TW"/>
        </w:rPr>
        <w:t>getSvcenterByDivNo(</w:t>
      </w:r>
      <w:r w:rsidRPr="00170696">
        <w:rPr>
          <w:rStyle w:val="style31"/>
          <w:rFonts w:hint="eastAsia"/>
        </w:rPr>
        <w:t>DIV</w:t>
      </w:r>
      <w:r w:rsidRPr="00170696">
        <w:rPr>
          <w:rStyle w:val="style31"/>
          <w:rFonts w:hint="eastAsia"/>
          <w:lang w:eastAsia="zh-TW"/>
        </w:rPr>
        <w:t>_NO</w:t>
      </w:r>
      <w:r w:rsidRPr="00170696">
        <w:rPr>
          <w:rStyle w:val="style31"/>
          <w:lang w:eastAsia="zh-TW"/>
        </w:rPr>
        <w:t xml:space="preserve">) </w:t>
      </w:r>
      <w:r w:rsidRPr="00170696">
        <w:rPr>
          <w:rStyle w:val="style31"/>
          <w:lang w:eastAsia="zh-TW"/>
        </w:rPr>
        <w:t>由單位代號取得服務中心課股單位代號</w:t>
      </w:r>
    </w:p>
    <w:p w:rsidR="00B9126B" w:rsidRPr="00F57A4F" w:rsidRDefault="00B9126B" w:rsidP="00F57A4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108" w:author="劉文明" w:date="2017-11-22T11:26:00Z"/>
          <w:rFonts w:ascii="Arial" w:hAnsi="Arial"/>
          <w:kern w:val="2"/>
          <w:lang w:eastAsia="zh-TW"/>
          <w:rPrChange w:id="109" w:author="劉文明" w:date="2017-11-22T11:26:00Z">
            <w:rPr>
              <w:ins w:id="110" w:author="劉文明" w:date="2017-11-22T11:26:00Z"/>
              <w:rFonts w:ascii="Arial" w:hAnsi="Arial" w:cs="Arial"/>
              <w:lang w:eastAsia="zh-TW"/>
            </w:rPr>
          </w:rPrChange>
        </w:rPr>
        <w:pPrChange w:id="111" w:author="劉文明" w:date="2017-11-22T11:25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rFonts w:ascii="Arial" w:hAnsi="Arial" w:hint="eastAsia"/>
          <w:kern w:val="2"/>
          <w:lang w:eastAsia="zh-TW"/>
        </w:rPr>
        <w:t>$</w:t>
      </w:r>
      <w:r w:rsidRPr="00170696">
        <w:rPr>
          <w:rFonts w:ascii="Arial" w:hAnsi="Arial" w:cs="Arial" w:hint="eastAsia"/>
          <w:lang w:eastAsia="zh-TW"/>
        </w:rPr>
        <w:t>服務中心</w:t>
      </w:r>
      <w:r>
        <w:rPr>
          <w:rFonts w:ascii="Arial" w:hAnsi="Arial" w:cs="Arial" w:hint="eastAsia"/>
          <w:lang w:eastAsia="zh-TW"/>
        </w:rPr>
        <w:t xml:space="preserve"> =</w:t>
      </w:r>
      <w:r w:rsidR="00476182">
        <w:rPr>
          <w:rFonts w:ascii="Arial" w:hAnsi="Arial" w:hint="eastAsia"/>
          <w:kern w:val="2"/>
          <w:lang w:eastAsia="zh-TW"/>
        </w:rPr>
        <w:t>模組回傳</w:t>
      </w:r>
      <w:r w:rsidRPr="00170696">
        <w:rPr>
          <w:rFonts w:ascii="Arial" w:hAnsi="Arial" w:cs="Arial" w:hint="eastAsia"/>
          <w:lang w:eastAsia="zh-TW"/>
        </w:rPr>
        <w:t>服務中心</w:t>
      </w:r>
    </w:p>
    <w:p w:rsidR="00511CB9" w:rsidRPr="00094527" w:rsidRDefault="00511CB9" w:rsidP="00511CB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112" w:author="劉文明" w:date="2017-11-22T11:29:00Z"/>
          <w:rStyle w:val="style31"/>
          <w:rFonts w:cs="Times New Roman"/>
          <w:kern w:val="2"/>
          <w:lang w:eastAsia="zh-TW"/>
        </w:rPr>
      </w:pPr>
      <w:ins w:id="113" w:author="劉文明" w:date="2017-11-22T11:29:00Z">
        <w:r>
          <w:rPr>
            <w:rFonts w:ascii="Arial" w:hAnsi="Arial" w:hint="eastAsia"/>
            <w:kern w:val="2"/>
            <w:lang w:eastAsia="zh-TW"/>
          </w:rPr>
          <w:t>將</w:t>
        </w:r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服務中心</w:t>
        </w:r>
        <w:r>
          <w:rPr>
            <w:rFonts w:ascii="Arial" w:hAnsi="Arial" w:cs="Arial" w:hint="eastAsia"/>
            <w:lang w:eastAsia="zh-TW"/>
          </w:rPr>
          <w:t xml:space="preserve"> </w:t>
        </w:r>
        <w:r>
          <w:rPr>
            <w:rStyle w:val="style31"/>
            <w:rFonts w:hint="eastAsia"/>
            <w:lang w:eastAsia="zh-TW"/>
          </w:rPr>
          <w:t>暫存到</w:t>
        </w:r>
        <w:r>
          <w:rPr>
            <w:rStyle w:val="style31"/>
            <w:rFonts w:hint="eastAsia"/>
            <w:lang w:eastAsia="zh-TW"/>
          </w:rPr>
          <w:t xml:space="preserve"> </w:t>
        </w:r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服務中心</w:t>
        </w:r>
        <w:r>
          <w:rPr>
            <w:rStyle w:val="style31"/>
            <w:rFonts w:hint="eastAsia"/>
            <w:lang w:eastAsia="zh-TW"/>
          </w:rPr>
          <w:t>_MAP</w:t>
        </w:r>
      </w:ins>
    </w:p>
    <w:p w:rsidR="00511CB9" w:rsidRPr="00094527" w:rsidRDefault="00511CB9" w:rsidP="00511CB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114" w:author="劉文明" w:date="2017-11-22T11:29:00Z"/>
          <w:rStyle w:val="style31"/>
          <w:rFonts w:cs="Times New Roman"/>
          <w:kern w:val="2"/>
          <w:lang w:eastAsia="zh-TW"/>
        </w:rPr>
      </w:pPr>
      <w:ins w:id="115" w:author="劉文明" w:date="2017-11-22T11:29:00Z"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單位代號</w:t>
        </w:r>
      </w:ins>
    </w:p>
    <w:p w:rsidR="00F57A4F" w:rsidRPr="00511CB9" w:rsidRDefault="00511CB9" w:rsidP="00511CB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116" w:author="劉文明" w:date="2017-11-22T11:25:00Z"/>
          <w:rFonts w:ascii="Arial" w:hAnsi="Arial" w:hint="eastAsia"/>
          <w:kern w:val="2"/>
          <w:lang w:eastAsia="zh-TW"/>
          <w:rPrChange w:id="117" w:author="劉文明" w:date="2017-11-22T11:29:00Z">
            <w:rPr>
              <w:ins w:id="118" w:author="劉文明" w:date="2017-11-22T11:25:00Z"/>
              <w:rFonts w:ascii="Arial" w:hAnsi="Arial" w:cs="Arial"/>
              <w:lang w:eastAsia="zh-TW"/>
            </w:rPr>
          </w:rPrChange>
        </w:rPr>
        <w:pPrChange w:id="119" w:author="劉文明" w:date="2017-11-22T11:29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120" w:author="劉文明" w:date="2017-11-22T11:29:00Z"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服務中心</w:t>
        </w:r>
      </w:ins>
    </w:p>
    <w:p w:rsidR="00F57A4F" w:rsidRPr="0000058B" w:rsidRDefault="00F57A4F" w:rsidP="00F57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  <w:pPrChange w:id="121" w:author="劉文明" w:date="2017-11-22T11:25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122" w:author="劉文明" w:date="2017-11-22T11:25:00Z">
        <w:r>
          <w:rPr>
            <w:rFonts w:ascii="Arial" w:hAnsi="Arial" w:cs="Arial" w:hint="eastAsia"/>
            <w:lang w:eastAsia="zh-TW"/>
          </w:rPr>
          <w:t>END IF</w:t>
        </w:r>
      </w:ins>
    </w:p>
    <w:p w:rsidR="00F57A4F" w:rsidRPr="00094527" w:rsidRDefault="00F57A4F" w:rsidP="00F57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23" w:author="劉文明" w:date="2017-11-22T11:25:00Z"/>
          <w:rStyle w:val="style31"/>
          <w:rFonts w:cs="Times New Roman"/>
          <w:kern w:val="2"/>
          <w:lang w:eastAsia="zh-TW"/>
        </w:rPr>
      </w:pPr>
      <w:ins w:id="124" w:author="劉文明" w:date="2017-11-22T11:25:00Z">
        <w:r>
          <w:rPr>
            <w:rStyle w:val="style31"/>
            <w:rFonts w:cs="Times New Roman" w:hint="eastAsia"/>
            <w:kern w:val="2"/>
            <w:lang w:eastAsia="zh-TW"/>
          </w:rPr>
          <w:t xml:space="preserve">IF </w:t>
        </w:r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單位代號</w:t>
        </w:r>
        <w:r>
          <w:rPr>
            <w:rStyle w:val="style31"/>
            <w:rFonts w:hint="eastAsia"/>
            <w:lang w:eastAsia="zh-TW"/>
          </w:rPr>
          <w:t>有在</w:t>
        </w:r>
      </w:ins>
      <w:ins w:id="125" w:author="劉文明" w:date="2017-11-22T11:29:00Z">
        <w:r w:rsidR="00511CB9">
          <w:rPr>
            <w:rFonts w:ascii="Arial" w:hAnsi="Arial" w:hint="eastAsia"/>
            <w:kern w:val="2"/>
            <w:lang w:eastAsia="zh-TW"/>
          </w:rPr>
          <w:t>$</w:t>
        </w:r>
        <w:r w:rsidR="00511CB9" w:rsidRPr="00170696">
          <w:rPr>
            <w:rFonts w:ascii="Arial" w:hAnsi="Arial" w:cs="Arial" w:hint="eastAsia"/>
            <w:lang w:eastAsia="zh-TW"/>
          </w:rPr>
          <w:t>行政中心</w:t>
        </w:r>
      </w:ins>
      <w:ins w:id="126" w:author="劉文明" w:date="2017-11-22T11:25:00Z">
        <w:r>
          <w:rPr>
            <w:rStyle w:val="style31"/>
            <w:rFonts w:hint="eastAsia"/>
            <w:lang w:eastAsia="zh-TW"/>
          </w:rPr>
          <w:t>_MAP</w:t>
        </w:r>
        <w:r>
          <w:rPr>
            <w:rStyle w:val="style31"/>
            <w:rFonts w:hint="eastAsia"/>
            <w:lang w:eastAsia="zh-TW"/>
          </w:rPr>
          <w:t>中</w:t>
        </w:r>
      </w:ins>
    </w:p>
    <w:p w:rsidR="00F57A4F" w:rsidRPr="00094527" w:rsidRDefault="00511CB9" w:rsidP="00F57A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127" w:author="劉文明" w:date="2017-11-22T11:25:00Z"/>
          <w:rStyle w:val="style31"/>
          <w:rFonts w:cs="Times New Roman"/>
          <w:kern w:val="2"/>
          <w:lang w:eastAsia="zh-TW"/>
        </w:rPr>
      </w:pPr>
      <w:ins w:id="128" w:author="劉文明" w:date="2017-11-22T11:29:00Z"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行政中心</w:t>
        </w:r>
        <w:r>
          <w:rPr>
            <w:rFonts w:ascii="Arial" w:hAnsi="Arial" w:cs="Arial" w:hint="eastAsia"/>
            <w:lang w:eastAsia="zh-TW"/>
          </w:rPr>
          <w:t xml:space="preserve"> </w:t>
        </w:r>
      </w:ins>
      <w:ins w:id="129" w:author="劉文明" w:date="2017-11-22T11:25:00Z">
        <w:r w:rsidR="00F57A4F">
          <w:rPr>
            <w:rStyle w:val="style31"/>
            <w:rFonts w:hint="eastAsia"/>
            <w:lang w:eastAsia="zh-TW"/>
          </w:rPr>
          <w:t xml:space="preserve">= </w:t>
        </w:r>
        <w:r w:rsidR="00F57A4F">
          <w:rPr>
            <w:rStyle w:val="style31"/>
            <w:lang w:eastAsia="zh-TW"/>
          </w:rPr>
          <w:t>MAP</w:t>
        </w:r>
        <w:r w:rsidR="00F57A4F">
          <w:rPr>
            <w:rStyle w:val="style31"/>
            <w:rFonts w:hint="eastAsia"/>
            <w:lang w:eastAsia="zh-TW"/>
          </w:rPr>
          <w:t>對應該筆紀錄的</w:t>
        </w:r>
      </w:ins>
      <w:ins w:id="130" w:author="劉文明" w:date="2017-11-22T11:29:00Z">
        <w:r w:rsidRPr="00170696">
          <w:rPr>
            <w:rFonts w:ascii="Arial" w:hAnsi="Arial" w:cs="Arial" w:hint="eastAsia"/>
            <w:lang w:eastAsia="zh-TW"/>
          </w:rPr>
          <w:t>行政中心</w:t>
        </w:r>
      </w:ins>
    </w:p>
    <w:p w:rsidR="00F57A4F" w:rsidRPr="00094527" w:rsidRDefault="00F57A4F" w:rsidP="00F57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31" w:author="劉文明" w:date="2017-11-22T11:25:00Z"/>
          <w:rStyle w:val="style31"/>
          <w:rFonts w:cs="Times New Roman"/>
          <w:kern w:val="2"/>
          <w:lang w:eastAsia="zh-TW"/>
        </w:rPr>
      </w:pPr>
      <w:ins w:id="132" w:author="劉文明" w:date="2017-11-22T11:25:00Z">
        <w:r>
          <w:t>ELSE</w:t>
        </w:r>
      </w:ins>
    </w:p>
    <w:p w:rsidR="00476182" w:rsidRPr="00AE6115" w:rsidRDefault="00476182" w:rsidP="00F57A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  <w:pPrChange w:id="133" w:author="劉文明" w:date="2017-11-22T11:25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 w:rsidRPr="00170696">
        <w:rPr>
          <w:rStyle w:val="style31"/>
          <w:rFonts w:hint="eastAsia"/>
          <w:lang w:eastAsia="zh-TW"/>
        </w:rPr>
        <w:t>DivData.</w:t>
      </w:r>
      <w:r w:rsidRPr="00170696">
        <w:rPr>
          <w:rStyle w:val="style31"/>
          <w:lang w:eastAsia="zh-TW"/>
        </w:rPr>
        <w:t>getAdmCenter(</w:t>
      </w:r>
      <w:r w:rsidRPr="00170696">
        <w:rPr>
          <w:rStyle w:val="style31"/>
          <w:rFonts w:hint="eastAsia"/>
          <w:lang w:eastAsia="zh-TW"/>
        </w:rPr>
        <w:t>D</w:t>
      </w:r>
      <w:r w:rsidRPr="00170696">
        <w:rPr>
          <w:rStyle w:val="style31"/>
          <w:rFonts w:hint="eastAsia"/>
        </w:rPr>
        <w:t>IV</w:t>
      </w:r>
      <w:r w:rsidRPr="00170696">
        <w:rPr>
          <w:rStyle w:val="style31"/>
          <w:rFonts w:hint="eastAsia"/>
          <w:lang w:eastAsia="zh-TW"/>
        </w:rPr>
        <w:t>_NO</w:t>
      </w:r>
      <w:r w:rsidRPr="00170696">
        <w:rPr>
          <w:rStyle w:val="style31"/>
          <w:lang w:eastAsia="zh-TW"/>
        </w:rPr>
        <w:t xml:space="preserve">) </w:t>
      </w:r>
      <w:r w:rsidRPr="00170696">
        <w:rPr>
          <w:rStyle w:val="style31"/>
          <w:lang w:eastAsia="zh-TW"/>
        </w:rPr>
        <w:t>取得行政中心單位。</w:t>
      </w:r>
    </w:p>
    <w:p w:rsidR="00B9126B" w:rsidRPr="00511CB9" w:rsidRDefault="00B9126B" w:rsidP="00F57A4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134" w:author="劉文明" w:date="2017-11-22T11:30:00Z"/>
          <w:rFonts w:ascii="Arial" w:hAnsi="Arial"/>
          <w:kern w:val="2"/>
          <w:lang w:eastAsia="zh-TW"/>
          <w:rPrChange w:id="135" w:author="劉文明" w:date="2017-11-22T11:30:00Z">
            <w:rPr>
              <w:ins w:id="136" w:author="劉文明" w:date="2017-11-22T11:30:00Z"/>
              <w:rFonts w:ascii="Arial" w:hAnsi="Arial" w:cs="Arial"/>
              <w:lang w:eastAsia="zh-TW"/>
            </w:rPr>
          </w:rPrChange>
        </w:rPr>
        <w:pPrChange w:id="137" w:author="劉文明" w:date="2017-11-22T11:25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rFonts w:ascii="Arial" w:hAnsi="Arial" w:hint="eastAsia"/>
          <w:kern w:val="2"/>
          <w:lang w:eastAsia="zh-TW"/>
        </w:rPr>
        <w:t>$</w:t>
      </w:r>
      <w:r w:rsidRPr="00170696">
        <w:rPr>
          <w:rFonts w:ascii="Arial" w:hAnsi="Arial" w:cs="Arial" w:hint="eastAsia"/>
          <w:lang w:eastAsia="zh-TW"/>
        </w:rPr>
        <w:t>行政中心</w:t>
      </w:r>
      <w:r>
        <w:rPr>
          <w:rFonts w:ascii="Arial" w:hAnsi="Arial" w:cs="Arial" w:hint="eastAsia"/>
          <w:lang w:eastAsia="zh-TW"/>
        </w:rPr>
        <w:t xml:space="preserve"> =</w:t>
      </w:r>
      <w:r w:rsidR="00476182">
        <w:rPr>
          <w:rFonts w:ascii="Arial" w:hAnsi="Arial" w:hint="eastAsia"/>
          <w:kern w:val="2"/>
          <w:lang w:eastAsia="zh-TW"/>
        </w:rPr>
        <w:t>模組回傳</w:t>
      </w:r>
      <w:r w:rsidRPr="00170696">
        <w:rPr>
          <w:rFonts w:ascii="Arial" w:hAnsi="Arial" w:cs="Arial" w:hint="eastAsia"/>
          <w:lang w:eastAsia="zh-TW"/>
        </w:rPr>
        <w:t>行政中心</w:t>
      </w:r>
    </w:p>
    <w:p w:rsidR="00511CB9" w:rsidRPr="00094527" w:rsidRDefault="00511CB9" w:rsidP="00511CB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138" w:author="劉文明" w:date="2017-11-22T11:30:00Z"/>
          <w:rStyle w:val="style31"/>
          <w:rFonts w:cs="Times New Roman"/>
          <w:kern w:val="2"/>
          <w:lang w:eastAsia="zh-TW"/>
        </w:rPr>
      </w:pPr>
      <w:ins w:id="139" w:author="劉文明" w:date="2017-11-22T11:30:00Z">
        <w:r>
          <w:rPr>
            <w:rFonts w:ascii="Arial" w:hAnsi="Arial" w:hint="eastAsia"/>
            <w:kern w:val="2"/>
            <w:lang w:eastAsia="zh-TW"/>
          </w:rPr>
          <w:t>將</w:t>
        </w:r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行政中心</w:t>
        </w:r>
        <w:r>
          <w:rPr>
            <w:rFonts w:ascii="Arial" w:hAnsi="Arial" w:cs="Arial" w:hint="eastAsia"/>
            <w:lang w:eastAsia="zh-TW"/>
          </w:rPr>
          <w:t xml:space="preserve"> </w:t>
        </w:r>
        <w:r>
          <w:rPr>
            <w:rStyle w:val="style31"/>
            <w:rFonts w:hint="eastAsia"/>
            <w:lang w:eastAsia="zh-TW"/>
          </w:rPr>
          <w:t>暫存到</w:t>
        </w:r>
        <w:r>
          <w:rPr>
            <w:rStyle w:val="style31"/>
            <w:rFonts w:hint="eastAsia"/>
            <w:lang w:eastAsia="zh-TW"/>
          </w:rPr>
          <w:t xml:space="preserve"> </w:t>
        </w:r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行政中心</w:t>
        </w:r>
        <w:r>
          <w:rPr>
            <w:rStyle w:val="style31"/>
            <w:rFonts w:hint="eastAsia"/>
            <w:lang w:eastAsia="zh-TW"/>
          </w:rPr>
          <w:t>_MAP</w:t>
        </w:r>
      </w:ins>
    </w:p>
    <w:p w:rsidR="00511CB9" w:rsidRPr="00094527" w:rsidRDefault="00511CB9" w:rsidP="00511CB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140" w:author="劉文明" w:date="2017-11-22T11:30:00Z"/>
          <w:rStyle w:val="style31"/>
          <w:rFonts w:cs="Times New Roman"/>
          <w:kern w:val="2"/>
          <w:lang w:eastAsia="zh-TW"/>
        </w:rPr>
      </w:pPr>
      <w:ins w:id="141" w:author="劉文明" w:date="2017-11-22T11:30:00Z">
        <w:r>
          <w:rPr>
            <w:rStyle w:val="style31"/>
            <w:rFonts w:hint="eastAsia"/>
            <w:lang w:eastAsia="zh-TW"/>
          </w:rPr>
          <w:t>$</w:t>
        </w:r>
        <w:r w:rsidRPr="00170696">
          <w:rPr>
            <w:rStyle w:val="style31"/>
            <w:rFonts w:hint="eastAsia"/>
            <w:lang w:eastAsia="zh-TW"/>
          </w:rPr>
          <w:t>單位代號</w:t>
        </w:r>
      </w:ins>
    </w:p>
    <w:p w:rsidR="00511CB9" w:rsidRPr="00094527" w:rsidRDefault="00511CB9" w:rsidP="00511CB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142" w:author="劉文明" w:date="2017-11-22T11:30:00Z"/>
          <w:rFonts w:ascii="Arial" w:hAnsi="Arial" w:hint="eastAsia"/>
          <w:kern w:val="2"/>
          <w:lang w:eastAsia="zh-TW"/>
        </w:rPr>
      </w:pPr>
      <w:ins w:id="143" w:author="劉文明" w:date="2017-11-22T11:31:00Z">
        <w:r>
          <w:rPr>
            <w:rFonts w:ascii="Arial" w:hAnsi="Arial" w:hint="eastAsia"/>
            <w:kern w:val="2"/>
            <w:lang w:eastAsia="zh-TW"/>
          </w:rPr>
          <w:t>$</w:t>
        </w:r>
        <w:r w:rsidRPr="00170696">
          <w:rPr>
            <w:rFonts w:ascii="Arial" w:hAnsi="Arial" w:cs="Arial" w:hint="eastAsia"/>
            <w:lang w:eastAsia="zh-TW"/>
          </w:rPr>
          <w:t>行政中心</w:t>
        </w:r>
      </w:ins>
    </w:p>
    <w:p w:rsidR="00F57A4F" w:rsidRDefault="00F57A4F" w:rsidP="00F57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  <w:pPrChange w:id="144" w:author="劉文明" w:date="2017-11-22T11:25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145" w:author="劉文明" w:date="2017-11-22T11:25:00Z">
        <w:r>
          <w:rPr>
            <w:rFonts w:ascii="Arial" w:hAnsi="Arial" w:cs="Arial" w:hint="eastAsia"/>
            <w:lang w:eastAsia="zh-TW"/>
          </w:rPr>
          <w:t xml:space="preserve">END IF </w:t>
        </w:r>
      </w:ins>
    </w:p>
    <w:p w:rsidR="00B9126B" w:rsidRPr="00476182" w:rsidRDefault="00476182" w:rsidP="000005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將經手人相關資料</w:t>
      </w:r>
      <w:r>
        <w:rPr>
          <w:rFonts w:ascii="Arial" w:hAnsi="Arial" w:hint="eastAsia"/>
          <w:kern w:val="2"/>
          <w:szCs w:val="24"/>
          <w:lang w:eastAsia="zh-TW"/>
        </w:rPr>
        <w:t>ADD</w:t>
      </w:r>
      <w:r>
        <w:rPr>
          <w:rFonts w:ascii="Arial" w:hAnsi="Arial" w:hint="eastAsia"/>
          <w:kern w:val="2"/>
          <w:szCs w:val="24"/>
          <w:lang w:eastAsia="zh-TW"/>
        </w:rPr>
        <w:t>到</w:t>
      </w:r>
      <w:r>
        <w:rPr>
          <w:rFonts w:ascii="Arial" w:hAnsi="Arial" w:hint="eastAsia"/>
          <w:kern w:val="2"/>
          <w:lang w:eastAsia="zh-TW"/>
        </w:rPr>
        <w:t>$</w:t>
      </w:r>
      <w:r>
        <w:rPr>
          <w:rFonts w:ascii="Arial" w:hAnsi="Arial" w:hint="eastAsia"/>
          <w:kern w:val="2"/>
          <w:lang w:eastAsia="zh-TW"/>
        </w:rPr>
        <w:t>經手人暫存資料</w:t>
      </w:r>
      <w:r>
        <w:rPr>
          <w:rFonts w:ascii="Arial" w:hAnsi="Arial" w:hint="eastAsia"/>
          <w:kern w:val="2"/>
          <w:lang w:eastAsia="zh-TW"/>
        </w:rPr>
        <w:t>(LUMAP)</w:t>
      </w:r>
      <w:r>
        <w:rPr>
          <w:rFonts w:ascii="Arial" w:hAnsi="Arial"/>
          <w:kern w:val="2"/>
          <w:lang w:eastAsia="zh-TW"/>
        </w:rPr>
        <w:t>,</w:t>
      </w:r>
      <w:r>
        <w:rPr>
          <w:rFonts w:ascii="Arial" w:hAnsi="Arial" w:hint="eastAsia"/>
          <w:kern w:val="2"/>
          <w:lang w:eastAsia="zh-TW"/>
        </w:rPr>
        <w:t>每筆的欄位如下</w:t>
      </w:r>
    </w:p>
    <w:p w:rsidR="00476182" w:rsidRDefault="00476182" w:rsidP="000005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>:</w:t>
      </w:r>
      <w:r>
        <w:rPr>
          <w:rFonts w:ascii="Arial" w:hAnsi="Arial" w:hint="eastAsia"/>
          <w:kern w:val="2"/>
          <w:szCs w:val="24"/>
          <w:lang w:eastAsia="zh-TW"/>
        </w:rPr>
        <w:t>處理當筆經手人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476182" w:rsidRDefault="00476182" w:rsidP="000005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</w:pPr>
      <w:r w:rsidRPr="00170696">
        <w:rPr>
          <w:rStyle w:val="style31"/>
          <w:rFonts w:hint="eastAsia"/>
          <w:lang w:eastAsia="zh-TW"/>
        </w:rPr>
        <w:t>單位代號</w:t>
      </w:r>
      <w:r>
        <w:rPr>
          <w:rStyle w:val="style31"/>
          <w:rFonts w:hint="eastAsia"/>
          <w:lang w:eastAsia="zh-TW"/>
        </w:rPr>
        <w:t>:$</w:t>
      </w:r>
      <w:r w:rsidRPr="00170696">
        <w:rPr>
          <w:rStyle w:val="style31"/>
          <w:rFonts w:hint="eastAsia"/>
          <w:lang w:eastAsia="zh-TW"/>
        </w:rPr>
        <w:t>單位代號</w:t>
      </w:r>
    </w:p>
    <w:p w:rsidR="00476182" w:rsidRPr="00476182" w:rsidRDefault="00476182" w:rsidP="000005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Style w:val="style31"/>
          <w:rFonts w:cs="Times New Roman" w:hint="eastAsia"/>
          <w:kern w:val="2"/>
          <w:lang w:eastAsia="zh-TW"/>
        </w:rPr>
      </w:pPr>
      <w:r w:rsidRPr="00170696">
        <w:rPr>
          <w:rStyle w:val="style31"/>
          <w:rFonts w:hint="eastAsia"/>
          <w:lang w:eastAsia="zh-TW"/>
        </w:rPr>
        <w:t>區部代號</w:t>
      </w:r>
      <w:r>
        <w:rPr>
          <w:rFonts w:ascii="Arial" w:hAnsi="Arial"/>
          <w:kern w:val="2"/>
          <w:lang w:eastAsia="zh-TW"/>
        </w:rPr>
        <w:t>:</w:t>
      </w:r>
      <w:r>
        <w:rPr>
          <w:rFonts w:ascii="Arial" w:hAnsi="Arial" w:hint="eastAsia"/>
          <w:kern w:val="2"/>
          <w:lang w:eastAsia="zh-TW"/>
        </w:rPr>
        <w:t>$</w:t>
      </w:r>
      <w:r w:rsidRPr="00170696">
        <w:rPr>
          <w:rStyle w:val="style31"/>
          <w:rFonts w:hint="eastAsia"/>
          <w:lang w:eastAsia="zh-TW"/>
        </w:rPr>
        <w:t>區部代號</w:t>
      </w:r>
    </w:p>
    <w:p w:rsidR="00476182" w:rsidRPr="00AE6115" w:rsidRDefault="00476182" w:rsidP="000005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Style w:val="style31"/>
          <w:rFonts w:cs="Times New Roman"/>
          <w:kern w:val="2"/>
          <w:lang w:eastAsia="zh-TW"/>
        </w:rPr>
      </w:pPr>
      <w:r w:rsidRPr="00170696">
        <w:rPr>
          <w:rFonts w:ascii="Arial" w:hAnsi="Arial" w:cs="Arial" w:hint="eastAsia"/>
          <w:lang w:eastAsia="zh-TW"/>
        </w:rPr>
        <w:t>銷售通路</w:t>
      </w:r>
      <w:r>
        <w:rPr>
          <w:rFonts w:ascii="Arial" w:hAnsi="Arial" w:cs="Arial" w:hint="eastAsia"/>
          <w:lang w:eastAsia="zh-TW"/>
        </w:rPr>
        <w:t>:$</w:t>
      </w:r>
      <w:r w:rsidRPr="00170696">
        <w:rPr>
          <w:rFonts w:ascii="Arial" w:hAnsi="Arial" w:cs="Arial" w:hint="eastAsia"/>
          <w:lang w:eastAsia="zh-TW"/>
        </w:rPr>
        <w:t>銷售通路</w:t>
      </w:r>
    </w:p>
    <w:p w:rsidR="00476182" w:rsidRPr="0000058B" w:rsidRDefault="00476182" w:rsidP="000005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/>
          <w:kern w:val="2"/>
          <w:lang w:eastAsia="zh-TW"/>
        </w:rPr>
      </w:pPr>
      <w:r w:rsidRPr="00476182">
        <w:rPr>
          <w:rFonts w:ascii="Arial" w:hAnsi="Arial" w:cs="Arial" w:hint="eastAsia"/>
          <w:lang w:eastAsia="zh-TW"/>
        </w:rPr>
        <w:t>服務中心</w:t>
      </w:r>
      <w:r>
        <w:rPr>
          <w:rFonts w:ascii="Arial" w:hAnsi="Arial" w:cs="Arial" w:hint="eastAsia"/>
          <w:lang w:eastAsia="zh-TW"/>
        </w:rPr>
        <w:t>:</w:t>
      </w:r>
      <w:r w:rsidRPr="00476182">
        <w:rPr>
          <w:rFonts w:ascii="Arial" w:hAnsi="Arial" w:hint="eastAsia"/>
          <w:kern w:val="2"/>
          <w:lang w:eastAsia="zh-TW"/>
        </w:rPr>
        <w:t>$</w:t>
      </w:r>
      <w:r w:rsidRPr="00476182">
        <w:rPr>
          <w:rFonts w:ascii="Arial" w:hAnsi="Arial" w:cs="Arial" w:hint="eastAsia"/>
          <w:lang w:eastAsia="zh-TW"/>
        </w:rPr>
        <w:t>服務中心</w:t>
      </w:r>
    </w:p>
    <w:p w:rsidR="00476182" w:rsidRPr="00476182" w:rsidRDefault="00476182" w:rsidP="000005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476182">
        <w:rPr>
          <w:rFonts w:ascii="Arial" w:hAnsi="Arial" w:cs="Arial" w:hint="eastAsia"/>
          <w:lang w:eastAsia="zh-TW"/>
        </w:rPr>
        <w:t>行政中心</w:t>
      </w:r>
      <w:r>
        <w:rPr>
          <w:rFonts w:ascii="Arial" w:hAnsi="Arial" w:cs="Arial" w:hint="eastAsia"/>
          <w:lang w:eastAsia="zh-TW"/>
        </w:rPr>
        <w:t>:</w:t>
      </w:r>
      <w:r w:rsidRPr="00476182">
        <w:rPr>
          <w:rFonts w:ascii="Arial" w:hAnsi="Arial" w:hint="eastAsia"/>
          <w:kern w:val="2"/>
          <w:lang w:eastAsia="zh-TW"/>
        </w:rPr>
        <w:t>$</w:t>
      </w:r>
      <w:r w:rsidRPr="00476182">
        <w:rPr>
          <w:rFonts w:ascii="Arial" w:hAnsi="Arial" w:cs="Arial" w:hint="eastAsia"/>
          <w:lang w:eastAsia="zh-TW"/>
        </w:rPr>
        <w:t>行政中心</w:t>
      </w:r>
    </w:p>
    <w:p w:rsidR="00F36979" w:rsidRPr="00170696" w:rsidRDefault="00F36979" w:rsidP="00F3697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INSERT INTO T3</w:t>
      </w:r>
    </w:p>
    <w:tbl>
      <w:tblPr>
        <w:tblW w:w="8104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1915"/>
        <w:gridCol w:w="1884"/>
        <w:gridCol w:w="3880"/>
      </w:tblGrid>
      <w:tr w:rsidR="00A748F5" w:rsidRPr="00170696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425" w:type="dxa"/>
            <w:shd w:val="clear" w:color="auto" w:fill="D9D9D9"/>
            <w:vAlign w:val="center"/>
          </w:tcPr>
          <w:p w:rsidR="00A748F5" w:rsidRPr="00170696" w:rsidRDefault="00A748F5" w:rsidP="007E1DCF">
            <w:pPr>
              <w:jc w:val="center"/>
              <w:rPr>
                <w:rFonts w:ascii="Arial" w:hAnsi="Arial"/>
                <w:bCs/>
                <w:sz w:val="20"/>
              </w:rPr>
            </w:pPr>
            <w:r w:rsidRPr="00170696">
              <w:rPr>
                <w:rFonts w:ascii="Arial" w:hAnsi="Arial" w:hint="eastAsia"/>
                <w:bCs/>
                <w:sz w:val="20"/>
              </w:rPr>
              <w:t>序號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A748F5" w:rsidRPr="00170696" w:rsidRDefault="00A748F5" w:rsidP="007E1DCF">
            <w:pPr>
              <w:jc w:val="center"/>
              <w:rPr>
                <w:rFonts w:ascii="Arial" w:hAnsi="Arial" w:hint="eastAsia"/>
                <w:bCs/>
                <w:sz w:val="20"/>
              </w:rPr>
            </w:pPr>
            <w:r w:rsidRPr="00170696">
              <w:rPr>
                <w:rFonts w:ascii="Arial" w:hAnsi="Arial" w:hint="eastAsia"/>
                <w:bCs/>
                <w:sz w:val="20"/>
              </w:rPr>
              <w:t>欄位名稱</w:t>
            </w:r>
          </w:p>
        </w:tc>
        <w:tc>
          <w:tcPr>
            <w:tcW w:w="1884" w:type="dxa"/>
            <w:shd w:val="clear" w:color="auto" w:fill="D9D9D9"/>
            <w:vAlign w:val="center"/>
          </w:tcPr>
          <w:p w:rsidR="00A748F5" w:rsidRPr="00170696" w:rsidRDefault="00A748F5" w:rsidP="007E1DCF">
            <w:pPr>
              <w:jc w:val="center"/>
              <w:rPr>
                <w:rFonts w:ascii="Arial" w:hAnsi="Arial" w:hint="eastAsia"/>
                <w:bCs/>
                <w:sz w:val="20"/>
              </w:rPr>
            </w:pPr>
            <w:r w:rsidRPr="00170696">
              <w:rPr>
                <w:rFonts w:ascii="Arial" w:hAnsi="Arial" w:hint="eastAsia"/>
                <w:bCs/>
                <w:sz w:val="20"/>
              </w:rPr>
              <w:t>資料名稱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A748F5" w:rsidRPr="00170696" w:rsidRDefault="00A748F5" w:rsidP="007E1DCF">
            <w:pPr>
              <w:jc w:val="center"/>
              <w:rPr>
                <w:rFonts w:ascii="Arial" w:hAnsi="Arial"/>
                <w:bCs/>
                <w:sz w:val="20"/>
              </w:rPr>
            </w:pPr>
            <w:r w:rsidRPr="00170696">
              <w:rPr>
                <w:rFonts w:ascii="Arial" w:hAnsi="Arial" w:hint="eastAsia"/>
                <w:bCs/>
                <w:sz w:val="20"/>
              </w:rPr>
              <w:t>DATA</w:t>
            </w:r>
            <w:r w:rsidR="0001093E" w:rsidRPr="00170696">
              <w:rPr>
                <w:rFonts w:ascii="Arial" w:hAnsi="Arial" w:hint="eastAsia"/>
                <w:bCs/>
                <w:sz w:val="20"/>
              </w:rPr>
              <w:t>說明</w:t>
            </w:r>
          </w:p>
        </w:tc>
      </w:tr>
      <w:tr w:rsidR="00A748F5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A748F5" w:rsidRPr="00170696" w:rsidRDefault="00A748F5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A748F5" w:rsidRPr="00170696" w:rsidRDefault="00A748F5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170696">
              <w:rPr>
                <w:rFonts w:ascii="Arial" w:hAnsi="Arial" w:cs="Arial" w:hint="eastAsia"/>
                <w:sz w:val="20"/>
                <w:szCs w:val="20"/>
              </w:rPr>
              <w:t>DATA_YM</w:t>
            </w:r>
          </w:p>
        </w:tc>
        <w:tc>
          <w:tcPr>
            <w:tcW w:w="1884" w:type="dxa"/>
            <w:vAlign w:val="bottom"/>
          </w:tcPr>
          <w:p w:rsidR="00A748F5" w:rsidRPr="00170696" w:rsidRDefault="00A748F5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資料年月</w:t>
            </w:r>
          </w:p>
        </w:tc>
        <w:tc>
          <w:tcPr>
            <w:tcW w:w="3880" w:type="dxa"/>
          </w:tcPr>
          <w:p w:rsidR="00A748F5" w:rsidRPr="00170696" w:rsidRDefault="00A748F5" w:rsidP="007E1DCF">
            <w:pPr>
              <w:rPr>
                <w:rFonts w:ascii="Arial" w:hAnsi="Arial" w:hint="eastAsia"/>
                <w:sz w:val="20"/>
              </w:rPr>
            </w:pPr>
            <w:r w:rsidRPr="00170696">
              <w:rPr>
                <w:rFonts w:ascii="Arial" w:hAnsi="Arial" w:hint="eastAsia"/>
                <w:sz w:val="20"/>
              </w:rPr>
              <w:t>統計年月</w:t>
            </w:r>
          </w:p>
        </w:tc>
      </w:tr>
      <w:tr w:rsidR="00A748F5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A748F5" w:rsidRPr="00170696" w:rsidRDefault="00A748F5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  <w:r w:rsidRPr="00170696"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A748F5" w:rsidRPr="00170696" w:rsidRDefault="00A748F5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0696">
              <w:rPr>
                <w:rStyle w:val="style31"/>
                <w:rFonts w:hint="eastAsia"/>
              </w:rPr>
              <w:t>AGNT_ID</w:t>
            </w:r>
          </w:p>
        </w:tc>
        <w:tc>
          <w:tcPr>
            <w:tcW w:w="1884" w:type="dxa"/>
          </w:tcPr>
          <w:p w:rsidR="00A748F5" w:rsidRPr="00170696" w:rsidRDefault="00A748F5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經手人</w:t>
            </w:r>
            <w:r w:rsidRPr="00170696"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3880" w:type="dxa"/>
          </w:tcPr>
          <w:p w:rsidR="00A748F5" w:rsidRPr="00170696" w:rsidRDefault="006725DF" w:rsidP="007E1DCF">
            <w:pPr>
              <w:rPr>
                <w:rFonts w:ascii="Arial" w:hAnsi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 xml:space="preserve">IF </w:t>
            </w:r>
            <w:r w:rsidRPr="00170696">
              <w:rPr>
                <w:rFonts w:ascii="Arial" w:hAnsi="Arial"/>
                <w:sz w:val="20"/>
              </w:rPr>
              <w:t>H202_AGNT_ID</w:t>
            </w:r>
            <w:r w:rsidRPr="00170696">
              <w:rPr>
                <w:rFonts w:ascii="Arial" w:hAnsi="Arial" w:hint="eastAsia"/>
                <w:sz w:val="20"/>
              </w:rPr>
              <w:t xml:space="preserve"> IS NOT NULL</w:t>
            </w:r>
          </w:p>
          <w:p w:rsidR="006725DF" w:rsidRPr="00170696" w:rsidRDefault="006725DF" w:rsidP="007E1DCF">
            <w:pPr>
              <w:rPr>
                <w:rFonts w:ascii="Arial" w:hAnsi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 xml:space="preserve">    </w:t>
            </w:r>
            <w:r w:rsidRPr="00170696">
              <w:rPr>
                <w:rFonts w:ascii="Arial" w:hAnsi="Arial" w:cs="Arial" w:hint="eastAsia"/>
                <w:sz w:val="20"/>
              </w:rPr>
              <w:t>經手人</w:t>
            </w:r>
            <w:r w:rsidRPr="00170696">
              <w:rPr>
                <w:rFonts w:ascii="Arial" w:hAnsi="Arial" w:cs="Arial" w:hint="eastAsia"/>
                <w:sz w:val="20"/>
              </w:rPr>
              <w:t xml:space="preserve">ID = </w:t>
            </w:r>
            <w:r w:rsidRPr="00170696">
              <w:rPr>
                <w:rFonts w:ascii="Arial" w:hAnsi="Arial"/>
                <w:sz w:val="20"/>
              </w:rPr>
              <w:t>H202_AGNT_ID</w:t>
            </w:r>
          </w:p>
          <w:p w:rsidR="006725DF" w:rsidRPr="00170696" w:rsidRDefault="006725DF" w:rsidP="007E1DCF">
            <w:pPr>
              <w:rPr>
                <w:rFonts w:ascii="Arial" w:hAnsi="Arial" w:hint="eastAsia"/>
                <w:sz w:val="20"/>
              </w:rPr>
            </w:pPr>
            <w:r w:rsidRPr="00170696">
              <w:rPr>
                <w:rFonts w:ascii="Arial" w:hAnsi="Arial" w:hint="eastAsia"/>
                <w:sz w:val="20"/>
              </w:rPr>
              <w:t>ELSE</w:t>
            </w:r>
          </w:p>
          <w:p w:rsidR="006725DF" w:rsidRPr="00170696" w:rsidRDefault="006725DF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 xml:space="preserve">    </w:t>
            </w:r>
            <w:r w:rsidRPr="00170696">
              <w:rPr>
                <w:rFonts w:ascii="Arial" w:hAnsi="Arial" w:cs="Arial" w:hint="eastAsia"/>
                <w:sz w:val="20"/>
              </w:rPr>
              <w:t>經手人</w:t>
            </w:r>
            <w:r w:rsidRPr="00170696">
              <w:rPr>
                <w:rFonts w:ascii="Arial" w:hAnsi="Arial" w:cs="Arial" w:hint="eastAsia"/>
                <w:sz w:val="20"/>
              </w:rPr>
              <w:t xml:space="preserve">ID = </w:t>
            </w:r>
            <w:r w:rsidRPr="00170696">
              <w:rPr>
                <w:rFonts w:ascii="Arial" w:hAnsi="Arial"/>
                <w:sz w:val="20"/>
              </w:rPr>
              <w:t>H20</w:t>
            </w:r>
            <w:r w:rsidRPr="00170696">
              <w:rPr>
                <w:rFonts w:ascii="Arial" w:hAnsi="Arial" w:hint="eastAsia"/>
                <w:sz w:val="20"/>
              </w:rPr>
              <w:t>3</w:t>
            </w:r>
            <w:r w:rsidRPr="00170696">
              <w:rPr>
                <w:rFonts w:ascii="Arial" w:hAnsi="Arial"/>
                <w:sz w:val="20"/>
              </w:rPr>
              <w:t>_AGNT_ID</w:t>
            </w:r>
          </w:p>
        </w:tc>
      </w:tr>
      <w:tr w:rsidR="0001093E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1093E" w:rsidRPr="00170696" w:rsidRDefault="0001093E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1093E" w:rsidRPr="00170696" w:rsidRDefault="0001093E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170696">
              <w:rPr>
                <w:rStyle w:val="style31"/>
                <w:rFonts w:hint="eastAsia"/>
              </w:rPr>
              <w:t>DTH_PAY_AMT</w:t>
            </w:r>
          </w:p>
        </w:tc>
        <w:tc>
          <w:tcPr>
            <w:tcW w:w="1884" w:type="dxa"/>
          </w:tcPr>
          <w:p w:rsidR="0001093E" w:rsidRPr="00170696" w:rsidRDefault="0001093E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01093E" w:rsidRPr="00170696" w:rsidRDefault="0001093E" w:rsidP="000A74F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</w:p>
        </w:tc>
      </w:tr>
      <w:tr w:rsidR="0001093E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1093E" w:rsidRPr="00170696" w:rsidRDefault="0001093E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1093E" w:rsidRPr="00170696" w:rsidRDefault="0001093E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170696">
              <w:rPr>
                <w:rStyle w:val="style31"/>
                <w:rFonts w:hint="eastAsia"/>
              </w:rPr>
              <w:t>DTH_RCV_AMT</w:t>
            </w:r>
          </w:p>
        </w:tc>
        <w:tc>
          <w:tcPr>
            <w:tcW w:w="1884" w:type="dxa"/>
          </w:tcPr>
          <w:p w:rsidR="0001093E" w:rsidRPr="00170696" w:rsidRDefault="0001093E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01093E" w:rsidRPr="00170696" w:rsidRDefault="0001093E" w:rsidP="000A74F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</w:p>
        </w:tc>
      </w:tr>
      <w:tr w:rsidR="0001093E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1093E" w:rsidRPr="00170696" w:rsidRDefault="0001093E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1093E" w:rsidRPr="00170696" w:rsidRDefault="0001093E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170696">
              <w:rPr>
                <w:rStyle w:val="style31"/>
                <w:rFonts w:hint="eastAsia"/>
              </w:rPr>
              <w:t>HSP_PAY_AMT</w:t>
            </w:r>
          </w:p>
        </w:tc>
        <w:tc>
          <w:tcPr>
            <w:tcW w:w="1884" w:type="dxa"/>
          </w:tcPr>
          <w:p w:rsidR="0001093E" w:rsidRPr="00170696" w:rsidRDefault="0001093E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01093E" w:rsidRPr="00170696" w:rsidRDefault="0001093E" w:rsidP="000A74F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</w:p>
        </w:tc>
      </w:tr>
      <w:tr w:rsidR="0001093E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1093E" w:rsidRPr="00170696" w:rsidRDefault="0001093E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1093E" w:rsidRPr="00170696" w:rsidRDefault="0001093E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170696">
              <w:rPr>
                <w:rStyle w:val="style31"/>
                <w:rFonts w:hint="eastAsia"/>
              </w:rPr>
              <w:t>HSP_RCV_AMT</w:t>
            </w:r>
          </w:p>
        </w:tc>
        <w:tc>
          <w:tcPr>
            <w:tcW w:w="1884" w:type="dxa"/>
          </w:tcPr>
          <w:p w:rsidR="0001093E" w:rsidRPr="00170696" w:rsidRDefault="0001093E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01093E" w:rsidRPr="00170696" w:rsidRDefault="0001093E" w:rsidP="000A74F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</w:p>
        </w:tc>
      </w:tr>
      <w:tr w:rsidR="0001093E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1093E" w:rsidRPr="00170696" w:rsidRDefault="0001093E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1093E" w:rsidRPr="00170696" w:rsidRDefault="0001093E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170696">
              <w:rPr>
                <w:rStyle w:val="style31"/>
                <w:rFonts w:hint="eastAsia"/>
              </w:rPr>
              <w:t>ALL_PAY_AMT</w:t>
            </w:r>
          </w:p>
        </w:tc>
        <w:tc>
          <w:tcPr>
            <w:tcW w:w="1884" w:type="dxa"/>
          </w:tcPr>
          <w:p w:rsidR="0001093E" w:rsidRPr="00170696" w:rsidRDefault="0001093E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01093E" w:rsidRPr="00170696" w:rsidRDefault="0001093E" w:rsidP="000A74F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</w:p>
        </w:tc>
      </w:tr>
      <w:tr w:rsidR="0001093E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1093E" w:rsidRPr="00170696" w:rsidRDefault="0001093E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1093E" w:rsidRPr="00170696" w:rsidRDefault="0001093E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170696">
              <w:rPr>
                <w:rStyle w:val="style31"/>
                <w:rFonts w:hint="eastAsia"/>
              </w:rPr>
              <w:t>ALL_RCV_AMT</w:t>
            </w:r>
          </w:p>
        </w:tc>
        <w:tc>
          <w:tcPr>
            <w:tcW w:w="1884" w:type="dxa"/>
          </w:tcPr>
          <w:p w:rsidR="0001093E" w:rsidRPr="00170696" w:rsidRDefault="0001093E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01093E" w:rsidRPr="00170696" w:rsidRDefault="0001093E" w:rsidP="000A74F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sz w:val="20"/>
                <w:szCs w:val="20"/>
              </w:rPr>
            </w:pPr>
          </w:p>
        </w:tc>
      </w:tr>
      <w:tr w:rsidR="00A748F5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A748F5" w:rsidRPr="00170696" w:rsidRDefault="00A748F5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A748F5" w:rsidRPr="00170696" w:rsidRDefault="00A748F5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170696">
              <w:rPr>
                <w:rStyle w:val="style31"/>
                <w:rFonts w:hint="eastAsia"/>
              </w:rPr>
              <w:t>DIV_NO</w:t>
            </w:r>
          </w:p>
        </w:tc>
        <w:tc>
          <w:tcPr>
            <w:tcW w:w="1884" w:type="dxa"/>
          </w:tcPr>
          <w:p w:rsidR="00A748F5" w:rsidRPr="00170696" w:rsidRDefault="00A748F5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Style w:val="style31"/>
                <w:rFonts w:hint="eastAsia"/>
              </w:rPr>
              <w:t>單位代號</w:t>
            </w:r>
          </w:p>
        </w:tc>
        <w:tc>
          <w:tcPr>
            <w:tcW w:w="3880" w:type="dxa"/>
            <w:vAlign w:val="bottom"/>
          </w:tcPr>
          <w:p w:rsidR="007F2841" w:rsidRDefault="007F2841" w:rsidP="00BA634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</w:rPr>
            </w:pPr>
            <w:r>
              <w:rPr>
                <w:rStyle w:val="style31"/>
                <w:rFonts w:hint="eastAsia"/>
              </w:rPr>
              <w:t>$</w:t>
            </w:r>
            <w:r w:rsidRPr="00170696">
              <w:rPr>
                <w:rStyle w:val="style31"/>
                <w:rFonts w:hint="eastAsia"/>
              </w:rPr>
              <w:t>單位代號</w:t>
            </w:r>
          </w:p>
          <w:p w:rsidR="00A748F5" w:rsidRPr="00170696" w:rsidRDefault="00A748F5" w:rsidP="00BA634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</w:rPr>
            </w:pPr>
          </w:p>
        </w:tc>
      </w:tr>
      <w:tr w:rsidR="00A748F5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A748F5" w:rsidRPr="00170696" w:rsidRDefault="00A748F5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A748F5" w:rsidRPr="00170696" w:rsidRDefault="00D17737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170696">
              <w:rPr>
                <w:rStyle w:val="style31"/>
              </w:rPr>
              <w:t>ADCD</w:t>
            </w:r>
          </w:p>
        </w:tc>
        <w:tc>
          <w:tcPr>
            <w:tcW w:w="1884" w:type="dxa"/>
          </w:tcPr>
          <w:p w:rsidR="00A748F5" w:rsidRPr="00170696" w:rsidRDefault="00A748F5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Style w:val="style31"/>
                <w:rFonts w:hint="eastAsia"/>
              </w:rPr>
              <w:t>區部代號</w:t>
            </w:r>
          </w:p>
        </w:tc>
        <w:tc>
          <w:tcPr>
            <w:tcW w:w="3880" w:type="dxa"/>
            <w:vAlign w:val="bottom"/>
          </w:tcPr>
          <w:p w:rsidR="007F2841" w:rsidRDefault="007F2841" w:rsidP="006725DF">
            <w:pPr>
              <w:pStyle w:val="Web"/>
              <w:spacing w:before="0" w:beforeAutospacing="0" w:after="0" w:afterAutospacing="0" w:line="300" w:lineRule="exact"/>
              <w:ind w:left="102" w:hangingChars="51" w:hanging="102"/>
              <w:jc w:val="both"/>
              <w:rPr>
                <w:rStyle w:val="style31"/>
              </w:rPr>
            </w:pPr>
            <w:r>
              <w:rPr>
                <w:rStyle w:val="style31"/>
                <w:rFonts w:hint="eastAsia"/>
              </w:rPr>
              <w:t>$</w:t>
            </w:r>
            <w:r w:rsidRPr="00170696">
              <w:rPr>
                <w:rStyle w:val="style31"/>
                <w:rFonts w:hint="eastAsia"/>
              </w:rPr>
              <w:t>區部代號</w:t>
            </w:r>
          </w:p>
          <w:p w:rsidR="00A748F5" w:rsidRPr="00170696" w:rsidRDefault="00A748F5" w:rsidP="006725DF">
            <w:pPr>
              <w:pStyle w:val="Web"/>
              <w:spacing w:before="0" w:beforeAutospacing="0" w:after="0" w:afterAutospacing="0" w:line="300" w:lineRule="exact"/>
              <w:ind w:left="102" w:hangingChars="51" w:hanging="102"/>
              <w:jc w:val="both"/>
              <w:rPr>
                <w:rStyle w:val="style31"/>
              </w:rPr>
            </w:pPr>
          </w:p>
        </w:tc>
      </w:tr>
      <w:tr w:rsidR="00A748F5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A748F5" w:rsidRPr="00170696" w:rsidRDefault="00A748F5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A748F5" w:rsidRPr="00170696" w:rsidRDefault="00D33B22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170696">
              <w:rPr>
                <w:rStyle w:val="style31"/>
                <w:rFonts w:hint="eastAsia"/>
              </w:rPr>
              <w:t>SALE_CHNL</w:t>
            </w:r>
          </w:p>
        </w:tc>
        <w:tc>
          <w:tcPr>
            <w:tcW w:w="1884" w:type="dxa"/>
          </w:tcPr>
          <w:p w:rsidR="00A748F5" w:rsidRPr="00170696" w:rsidRDefault="00D33B22" w:rsidP="00A748F5">
            <w:pPr>
              <w:pStyle w:val="IBM"/>
              <w:spacing w:line="240" w:lineRule="auto"/>
              <w:rPr>
                <w:rFonts w:ascii="Arial" w:hAnsi="Arial" w:cs="Arial" w:hint="eastAsia"/>
                <w:sz w:val="20"/>
                <w:lang w:eastAsia="zh-TW"/>
              </w:rPr>
            </w:pPr>
            <w:r w:rsidRPr="00170696">
              <w:rPr>
                <w:rFonts w:ascii="Arial" w:hAnsi="Arial" w:cs="Arial" w:hint="eastAsia"/>
                <w:sz w:val="20"/>
                <w:lang w:eastAsia="zh-TW"/>
              </w:rPr>
              <w:t>銷售通路</w:t>
            </w:r>
          </w:p>
          <w:p w:rsidR="00A748F5" w:rsidRPr="00170696" w:rsidRDefault="00A748F5" w:rsidP="00A748F5">
            <w:pPr>
              <w:pStyle w:val="IBM"/>
              <w:spacing w:line="240" w:lineRule="auto"/>
              <w:rPr>
                <w:rFonts w:ascii="Arial" w:hAnsi="Arial" w:cs="新細明體" w:hint="eastAsia"/>
                <w:kern w:val="0"/>
                <w:sz w:val="20"/>
                <w:lang w:eastAsia="zh-TW"/>
              </w:rPr>
            </w:pPr>
            <w:r w:rsidRPr="00170696">
              <w:rPr>
                <w:rFonts w:ascii="Arial" w:hAnsi="Arial" w:cs="新細明體"/>
                <w:kern w:val="0"/>
                <w:sz w:val="20"/>
                <w:lang w:eastAsia="zh-TW"/>
              </w:rPr>
              <w:t>1:</w:t>
            </w:r>
            <w:r w:rsidRPr="00170696">
              <w:rPr>
                <w:rFonts w:ascii="Arial" w:hAnsi="Arial" w:cs="新細明體"/>
                <w:kern w:val="0"/>
                <w:sz w:val="20"/>
                <w:lang w:eastAsia="zh-TW"/>
              </w:rPr>
              <w:t>專招</w:t>
            </w:r>
          </w:p>
          <w:p w:rsidR="00A748F5" w:rsidRPr="00170696" w:rsidRDefault="00A748F5" w:rsidP="00A748F5">
            <w:pPr>
              <w:pStyle w:val="IBM"/>
              <w:spacing w:line="240" w:lineRule="auto"/>
              <w:rPr>
                <w:rFonts w:ascii="Arial" w:hAnsi="Arial" w:cs="新細明體" w:hint="eastAsia"/>
                <w:kern w:val="0"/>
                <w:sz w:val="20"/>
                <w:lang w:eastAsia="zh-TW"/>
              </w:rPr>
            </w:pPr>
            <w:r w:rsidRPr="00170696">
              <w:rPr>
                <w:rFonts w:ascii="Arial" w:hAnsi="Arial" w:cs="新細明體"/>
                <w:kern w:val="0"/>
                <w:sz w:val="20"/>
                <w:lang w:eastAsia="zh-TW"/>
              </w:rPr>
              <w:t>4:</w:t>
            </w:r>
            <w:r w:rsidRPr="00170696">
              <w:rPr>
                <w:rFonts w:ascii="Arial" w:hAnsi="Arial" w:cs="新細明體"/>
                <w:kern w:val="0"/>
                <w:sz w:val="20"/>
                <w:lang w:eastAsia="zh-TW"/>
              </w:rPr>
              <w:t>展業</w:t>
            </w:r>
          </w:p>
          <w:p w:rsidR="00BA634B" w:rsidRPr="00170696" w:rsidRDefault="00BA634B" w:rsidP="00A748F5">
            <w:pPr>
              <w:pStyle w:val="IBM"/>
              <w:spacing w:line="240" w:lineRule="auto"/>
              <w:rPr>
                <w:rFonts w:ascii="Arial" w:hAnsi="Arial" w:cs="新細明體" w:hint="eastAsia"/>
                <w:kern w:val="0"/>
                <w:sz w:val="20"/>
                <w:lang w:eastAsia="zh-TW"/>
              </w:rPr>
            </w:pPr>
            <w:r w:rsidRPr="00170696">
              <w:rPr>
                <w:rFonts w:ascii="Arial" w:hAnsi="Arial" w:cs="新細明體" w:hint="eastAsia"/>
                <w:kern w:val="0"/>
                <w:sz w:val="20"/>
                <w:lang w:eastAsia="zh-TW"/>
              </w:rPr>
              <w:t>5</w:t>
            </w:r>
            <w:r w:rsidRPr="00170696">
              <w:rPr>
                <w:rFonts w:ascii="Arial" w:hAnsi="Arial" w:cs="新細明體" w:hint="eastAsia"/>
                <w:kern w:val="0"/>
                <w:sz w:val="20"/>
                <w:lang w:eastAsia="zh-TW"/>
              </w:rPr>
              <w:t>保代</w:t>
            </w:r>
          </w:p>
          <w:p w:rsidR="00A748F5" w:rsidRPr="00170696" w:rsidRDefault="00A748F5" w:rsidP="00A748F5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新細明體"/>
                <w:kern w:val="0"/>
                <w:sz w:val="20"/>
              </w:rPr>
              <w:t>7:</w:t>
            </w:r>
            <w:r w:rsidRPr="00170696">
              <w:rPr>
                <w:rFonts w:ascii="Arial" w:hAnsi="Arial" w:cs="新細明體"/>
                <w:kern w:val="0"/>
                <w:sz w:val="20"/>
              </w:rPr>
              <w:t>直銷</w:t>
            </w:r>
          </w:p>
        </w:tc>
        <w:tc>
          <w:tcPr>
            <w:tcW w:w="3880" w:type="dxa"/>
            <w:vAlign w:val="bottom"/>
          </w:tcPr>
          <w:p w:rsidR="007F2841" w:rsidRDefault="007F2841" w:rsidP="007E1DCF">
            <w:pPr>
              <w:pStyle w:val="IBM"/>
              <w:spacing w:line="240" w:lineRule="auto"/>
              <w:rPr>
                <w:rStyle w:val="style31"/>
                <w:spacing w:val="0"/>
                <w:kern w:val="0"/>
                <w:lang w:eastAsia="zh-TW"/>
              </w:rPr>
            </w:pPr>
            <w:r>
              <w:rPr>
                <w:rStyle w:val="style31"/>
                <w:rFonts w:hint="eastAsia"/>
                <w:spacing w:val="0"/>
                <w:kern w:val="0"/>
                <w:lang w:eastAsia="zh-TW"/>
              </w:rPr>
              <w:t>$</w:t>
            </w:r>
            <w:r w:rsidRPr="00170696">
              <w:rPr>
                <w:rFonts w:ascii="Arial" w:hAnsi="Arial" w:cs="Arial" w:hint="eastAsia"/>
                <w:sz w:val="20"/>
                <w:lang w:eastAsia="zh-TW"/>
              </w:rPr>
              <w:t>銷售通路</w:t>
            </w:r>
          </w:p>
          <w:p w:rsidR="00BA634B" w:rsidRPr="00170696" w:rsidRDefault="00BA634B" w:rsidP="007E1DCF">
            <w:pPr>
              <w:pStyle w:val="IBM"/>
              <w:spacing w:line="240" w:lineRule="auto"/>
              <w:rPr>
                <w:rFonts w:ascii="Arial" w:hAnsi="Arial" w:cs="Arial" w:hint="eastAsia"/>
                <w:spacing w:val="0"/>
                <w:sz w:val="20"/>
                <w:lang w:eastAsia="zh-TW"/>
              </w:rPr>
            </w:pPr>
          </w:p>
        </w:tc>
      </w:tr>
      <w:tr w:rsidR="00A748F5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A748F5" w:rsidRPr="00170696" w:rsidRDefault="00A748F5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A748F5" w:rsidRPr="00170696" w:rsidRDefault="00D17737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170696">
              <w:rPr>
                <w:rStyle w:val="style31"/>
              </w:rPr>
              <w:t>SERV_DIV_NO</w:t>
            </w:r>
          </w:p>
        </w:tc>
        <w:tc>
          <w:tcPr>
            <w:tcW w:w="1884" w:type="dxa"/>
          </w:tcPr>
          <w:p w:rsidR="00A748F5" w:rsidRPr="00170696" w:rsidRDefault="00A748F5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服務中心</w:t>
            </w:r>
          </w:p>
        </w:tc>
        <w:tc>
          <w:tcPr>
            <w:tcW w:w="3880" w:type="dxa"/>
            <w:vAlign w:val="bottom"/>
          </w:tcPr>
          <w:p w:rsidR="007F2841" w:rsidRDefault="007F2841" w:rsidP="007E1DCF">
            <w:pPr>
              <w:pStyle w:val="IBM"/>
              <w:spacing w:line="240" w:lineRule="auto"/>
              <w:rPr>
                <w:rStyle w:val="style31"/>
                <w:spacing w:val="0"/>
                <w:kern w:val="0"/>
                <w:lang w:eastAsia="zh-TW"/>
              </w:rPr>
            </w:pPr>
            <w:r>
              <w:rPr>
                <w:rFonts w:ascii="Arial" w:hAnsi="Arial" w:cs="Arial" w:hint="eastAsia"/>
                <w:sz w:val="20"/>
                <w:lang w:eastAsia="zh-TW"/>
              </w:rPr>
              <w:t>$</w:t>
            </w:r>
            <w:r w:rsidRPr="00170696">
              <w:rPr>
                <w:rFonts w:ascii="Arial" w:hAnsi="Arial" w:cs="Arial" w:hint="eastAsia"/>
                <w:sz w:val="20"/>
              </w:rPr>
              <w:t>服務中心</w:t>
            </w:r>
          </w:p>
          <w:p w:rsidR="005D3996" w:rsidRPr="00170696" w:rsidRDefault="005D3996" w:rsidP="007E1DCF">
            <w:pPr>
              <w:pStyle w:val="IBM"/>
              <w:spacing w:line="240" w:lineRule="auto"/>
              <w:rPr>
                <w:rFonts w:ascii="Arial" w:hAnsi="Arial" w:cs="Arial" w:hint="eastAsia"/>
                <w:spacing w:val="0"/>
                <w:sz w:val="20"/>
                <w:lang w:eastAsia="zh-TW"/>
              </w:rPr>
            </w:pPr>
          </w:p>
        </w:tc>
      </w:tr>
      <w:tr w:rsidR="00A748F5" w:rsidRPr="0017069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A748F5" w:rsidRPr="00170696" w:rsidRDefault="00A748F5" w:rsidP="007E1DC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A748F5" w:rsidRPr="00170696" w:rsidRDefault="00D17737" w:rsidP="007E1DC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170696">
              <w:rPr>
                <w:rStyle w:val="style31"/>
              </w:rPr>
              <w:t>ADM_CTR</w:t>
            </w:r>
          </w:p>
        </w:tc>
        <w:tc>
          <w:tcPr>
            <w:tcW w:w="1884" w:type="dxa"/>
          </w:tcPr>
          <w:p w:rsidR="00A748F5" w:rsidRPr="00170696" w:rsidRDefault="00A748F5" w:rsidP="007E1DCF">
            <w:pPr>
              <w:rPr>
                <w:rFonts w:ascii="Arial" w:hAnsi="Arial" w:cs="Arial" w:hint="eastAsia"/>
                <w:sz w:val="20"/>
              </w:rPr>
            </w:pPr>
            <w:r w:rsidRPr="00170696">
              <w:rPr>
                <w:rFonts w:ascii="Arial" w:hAnsi="Arial" w:cs="Arial" w:hint="eastAsia"/>
                <w:sz w:val="20"/>
              </w:rPr>
              <w:t>行政中心</w:t>
            </w:r>
          </w:p>
        </w:tc>
        <w:tc>
          <w:tcPr>
            <w:tcW w:w="3880" w:type="dxa"/>
            <w:vAlign w:val="bottom"/>
          </w:tcPr>
          <w:p w:rsidR="007F2841" w:rsidRDefault="007F2841" w:rsidP="007E1DCF">
            <w:pPr>
              <w:pStyle w:val="IBM"/>
              <w:spacing w:line="240" w:lineRule="auto"/>
              <w:rPr>
                <w:rStyle w:val="style31"/>
                <w:spacing w:val="0"/>
                <w:kern w:val="0"/>
                <w:lang w:eastAsia="zh-TW"/>
              </w:rPr>
            </w:pPr>
            <w:r>
              <w:rPr>
                <w:rFonts w:ascii="Arial" w:hAnsi="Arial" w:cs="Arial" w:hint="eastAsia"/>
                <w:sz w:val="20"/>
                <w:lang w:eastAsia="zh-TW"/>
              </w:rPr>
              <w:t>$</w:t>
            </w:r>
            <w:r w:rsidRPr="00170696">
              <w:rPr>
                <w:rFonts w:ascii="Arial" w:hAnsi="Arial" w:cs="Arial" w:hint="eastAsia"/>
                <w:sz w:val="20"/>
              </w:rPr>
              <w:t>行政中心</w:t>
            </w:r>
          </w:p>
          <w:p w:rsidR="00A748F5" w:rsidRPr="00170696" w:rsidRDefault="00A748F5" w:rsidP="007E1DCF">
            <w:pPr>
              <w:pStyle w:val="IBM"/>
              <w:spacing w:line="240" w:lineRule="auto"/>
              <w:rPr>
                <w:rStyle w:val="style31"/>
                <w:kern w:val="0"/>
              </w:rPr>
            </w:pPr>
          </w:p>
        </w:tc>
      </w:tr>
    </w:tbl>
    <w:p w:rsidR="00083764" w:rsidRPr="00170696" w:rsidRDefault="00083764" w:rsidP="0008376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寫檔成功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：</w:t>
      </w:r>
      <w:r w:rsidRPr="00170696">
        <w:rPr>
          <w:rFonts w:ascii="Arial" w:hAnsi="Arial" w:hint="eastAsia"/>
          <w:kern w:val="2"/>
          <w:szCs w:val="24"/>
          <w:lang w:eastAsia="zh-TW"/>
        </w:rPr>
        <w:t xml:space="preserve">OUTPUT_cnt =+1 </w:t>
      </w:r>
    </w:p>
    <w:p w:rsidR="00083764" w:rsidRPr="00170696" w:rsidRDefault="00083764" w:rsidP="0008376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131"/>
          <w:rFonts w:cs="Times New Roman" w:hint="eastAsia"/>
          <w:color w:val="auto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</w:rPr>
        <w:t>記入</w:t>
      </w:r>
      <w:r w:rsidRPr="00170696">
        <w:rPr>
          <w:rFonts w:ascii="Arial" w:hAnsi="Arial"/>
          <w:kern w:val="2"/>
          <w:szCs w:val="24"/>
          <w:lang w:eastAsia="zh-TW"/>
        </w:rPr>
        <w:t>批次作業件數</w:t>
      </w:r>
    </w:p>
    <w:p w:rsidR="00083764" w:rsidRPr="00170696" w:rsidRDefault="00083764" w:rsidP="0008376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70696">
        <w:rPr>
          <w:rFonts w:ascii="Arial" w:hAnsi="Arial" w:hint="eastAsia"/>
          <w:kern w:val="2"/>
          <w:szCs w:val="24"/>
          <w:lang w:eastAsia="zh-TW"/>
        </w:rPr>
        <w:t>發生錯誤或寫檔完成後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，將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INPUT_CNT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、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ERROR_CNT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、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OUTPUT_CNT</w:t>
      </w:r>
      <w:r w:rsidR="003C1E46" w:rsidRPr="00170696">
        <w:rPr>
          <w:rFonts w:ascii="Arial" w:hAnsi="Arial" w:hint="eastAsia"/>
          <w:kern w:val="2"/>
          <w:szCs w:val="24"/>
          <w:lang w:eastAsia="zh-TW"/>
        </w:rPr>
        <w:t>寫入</w:t>
      </w:r>
      <w:r w:rsidRPr="00170696">
        <w:rPr>
          <w:rFonts w:ascii="Arial" w:hAnsi="Arial"/>
          <w:kern w:val="2"/>
          <w:szCs w:val="24"/>
          <w:lang w:eastAsia="zh-TW"/>
        </w:rPr>
        <w:t>批次作業件數紀錄檔</w:t>
      </w:r>
    </w:p>
    <w:p w:rsidR="008B7C3B" w:rsidRPr="00170696" w:rsidRDefault="00083764" w:rsidP="00850F3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</w:rPr>
      </w:pPr>
      <w:r w:rsidRPr="00170696">
        <w:rPr>
          <w:rFonts w:ascii="Arial" w:hint="eastAsia"/>
          <w:kern w:val="2"/>
        </w:rPr>
        <w:t>結束程式。</w:t>
      </w:r>
    </w:p>
    <w:sectPr w:rsidR="008B7C3B" w:rsidRPr="00170696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5E1" w:rsidRDefault="00F325E1">
      <w:r>
        <w:separator/>
      </w:r>
    </w:p>
  </w:endnote>
  <w:endnote w:type="continuationSeparator" w:id="0">
    <w:p w:rsidR="00F325E1" w:rsidRDefault="00F3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696" w:rsidRDefault="0017069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0696" w:rsidRDefault="0017069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696" w:rsidRDefault="00170696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F0C09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1F0C09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5E1" w:rsidRDefault="00F325E1">
      <w:r>
        <w:separator/>
      </w:r>
    </w:p>
  </w:footnote>
  <w:footnote w:type="continuationSeparator" w:id="0">
    <w:p w:rsidR="00F325E1" w:rsidRDefault="00F32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90F6D84"/>
    <w:multiLevelType w:val="multilevel"/>
    <w:tmpl w:val="6900935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425" w:hanging="425"/>
      </w:pPr>
      <w:rPr>
        <w:rFonts w:ascii="Times New Roman" w:eastAsia="標楷體" w:hAnsi="Times New Roman" w:hint="default"/>
        <w:b w:val="0"/>
        <w:i w:val="0"/>
        <w:sz w:val="36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567" w:hanging="113"/>
      </w:pPr>
      <w:rPr>
        <w:rFonts w:ascii="Times New Roman" w:eastAsia="標楷體" w:hAnsi="Times New Roman" w:hint="default"/>
        <w:b w:val="0"/>
        <w:i w:val="0"/>
        <w:sz w:val="32"/>
      </w:rPr>
    </w:lvl>
    <w:lvl w:ilvl="2">
      <w:start w:val="1"/>
      <w:numFmt w:val="decimal"/>
      <w:lvlText w:val="%2.%3 "/>
      <w:lvlJc w:val="left"/>
      <w:pPr>
        <w:tabs>
          <w:tab w:val="num" w:pos="1571"/>
        </w:tabs>
        <w:ind w:left="709" w:firstLine="142"/>
      </w:pPr>
      <w:rPr>
        <w:rFonts w:ascii="Times New Roman" w:eastAsia="標楷體" w:hAnsi="Times New Roman" w:hint="default"/>
        <w:b w:val="0"/>
        <w:i w:val="0"/>
        <w:sz w:val="28"/>
      </w:rPr>
    </w:lvl>
    <w:lvl w:ilvl="3">
      <w:start w:val="1"/>
      <w:numFmt w:val="decimal"/>
      <w:lvlText w:val="%2.%3.%4."/>
      <w:lvlJc w:val="left"/>
      <w:pPr>
        <w:tabs>
          <w:tab w:val="num" w:pos="1894"/>
        </w:tabs>
        <w:ind w:left="851" w:hanging="397"/>
      </w:pPr>
      <w:rPr>
        <w:rFonts w:hint="eastAsia"/>
      </w:rPr>
    </w:lvl>
    <w:lvl w:ilvl="4">
      <w:start w:val="1"/>
      <w:numFmt w:val="decimal"/>
      <w:lvlText w:val="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5115D68"/>
    <w:multiLevelType w:val="hybridMultilevel"/>
    <w:tmpl w:val="C97ACB54"/>
    <w:lvl w:ilvl="0" w:tplc="FFFFFFFF">
      <w:start w:val="1"/>
      <w:numFmt w:val="bullet"/>
      <w:pStyle w:val="SOW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  <w:lvl w:ilvl="1" w:tplc="FFFFFFFF">
      <w:start w:val="1"/>
      <w:numFmt w:val="bullet"/>
      <w:pStyle w:val="3"/>
      <w:lvlText w:val=""/>
      <w:lvlJc w:val="left"/>
      <w:pPr>
        <w:tabs>
          <w:tab w:val="num" w:pos="870"/>
        </w:tabs>
        <w:ind w:left="870" w:hanging="39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058B"/>
    <w:rsid w:val="00004C8F"/>
    <w:rsid w:val="000103BC"/>
    <w:rsid w:val="0001093E"/>
    <w:rsid w:val="00010CD2"/>
    <w:rsid w:val="000257D5"/>
    <w:rsid w:val="00025F30"/>
    <w:rsid w:val="00045602"/>
    <w:rsid w:val="00073A2D"/>
    <w:rsid w:val="00075491"/>
    <w:rsid w:val="00081042"/>
    <w:rsid w:val="00083764"/>
    <w:rsid w:val="000911A4"/>
    <w:rsid w:val="0009632C"/>
    <w:rsid w:val="000A5F5F"/>
    <w:rsid w:val="000A6951"/>
    <w:rsid w:val="000A74F1"/>
    <w:rsid w:val="000C044D"/>
    <w:rsid w:val="000C7FCF"/>
    <w:rsid w:val="000D173A"/>
    <w:rsid w:val="000F17CC"/>
    <w:rsid w:val="001046FB"/>
    <w:rsid w:val="0011223D"/>
    <w:rsid w:val="00114232"/>
    <w:rsid w:val="001255EF"/>
    <w:rsid w:val="001349D4"/>
    <w:rsid w:val="0013687F"/>
    <w:rsid w:val="00147B28"/>
    <w:rsid w:val="00163509"/>
    <w:rsid w:val="00170696"/>
    <w:rsid w:val="00172BB4"/>
    <w:rsid w:val="0017345F"/>
    <w:rsid w:val="0017760A"/>
    <w:rsid w:val="001D4372"/>
    <w:rsid w:val="001D54DB"/>
    <w:rsid w:val="001F05C2"/>
    <w:rsid w:val="001F0C09"/>
    <w:rsid w:val="001F12AD"/>
    <w:rsid w:val="0021236B"/>
    <w:rsid w:val="002442E0"/>
    <w:rsid w:val="002455CA"/>
    <w:rsid w:val="002626EE"/>
    <w:rsid w:val="00262D84"/>
    <w:rsid w:val="002644A3"/>
    <w:rsid w:val="00270C94"/>
    <w:rsid w:val="00272585"/>
    <w:rsid w:val="002852A9"/>
    <w:rsid w:val="00286D8B"/>
    <w:rsid w:val="00293853"/>
    <w:rsid w:val="002A18D3"/>
    <w:rsid w:val="002B0FAF"/>
    <w:rsid w:val="002C3317"/>
    <w:rsid w:val="002C6111"/>
    <w:rsid w:val="002D036B"/>
    <w:rsid w:val="002D0CBD"/>
    <w:rsid w:val="002D1243"/>
    <w:rsid w:val="002E208C"/>
    <w:rsid w:val="002E35AC"/>
    <w:rsid w:val="002E6229"/>
    <w:rsid w:val="002E7051"/>
    <w:rsid w:val="002F0610"/>
    <w:rsid w:val="00301377"/>
    <w:rsid w:val="00304CE8"/>
    <w:rsid w:val="00316A5D"/>
    <w:rsid w:val="003228EF"/>
    <w:rsid w:val="003343C6"/>
    <w:rsid w:val="00336FA8"/>
    <w:rsid w:val="00337756"/>
    <w:rsid w:val="00351402"/>
    <w:rsid w:val="00363504"/>
    <w:rsid w:val="003639E0"/>
    <w:rsid w:val="0036689B"/>
    <w:rsid w:val="00377209"/>
    <w:rsid w:val="00381403"/>
    <w:rsid w:val="00391C23"/>
    <w:rsid w:val="00393338"/>
    <w:rsid w:val="003B7034"/>
    <w:rsid w:val="003C0406"/>
    <w:rsid w:val="003C1E46"/>
    <w:rsid w:val="003E3C02"/>
    <w:rsid w:val="003E7D29"/>
    <w:rsid w:val="003F1D73"/>
    <w:rsid w:val="0040512F"/>
    <w:rsid w:val="004160E9"/>
    <w:rsid w:val="00416D93"/>
    <w:rsid w:val="004252C4"/>
    <w:rsid w:val="00436887"/>
    <w:rsid w:val="00450993"/>
    <w:rsid w:val="00472631"/>
    <w:rsid w:val="00474C68"/>
    <w:rsid w:val="00476182"/>
    <w:rsid w:val="004C7E4A"/>
    <w:rsid w:val="004E32B7"/>
    <w:rsid w:val="004F3B01"/>
    <w:rsid w:val="004F4C2E"/>
    <w:rsid w:val="004F682F"/>
    <w:rsid w:val="00511CB9"/>
    <w:rsid w:val="005271BD"/>
    <w:rsid w:val="00537A4D"/>
    <w:rsid w:val="00566277"/>
    <w:rsid w:val="00570356"/>
    <w:rsid w:val="00573BA7"/>
    <w:rsid w:val="0058117E"/>
    <w:rsid w:val="00592705"/>
    <w:rsid w:val="005A2077"/>
    <w:rsid w:val="005C02DF"/>
    <w:rsid w:val="005C5575"/>
    <w:rsid w:val="005D246B"/>
    <w:rsid w:val="005D3996"/>
    <w:rsid w:val="005D3FB0"/>
    <w:rsid w:val="005E1482"/>
    <w:rsid w:val="005E1901"/>
    <w:rsid w:val="005E2495"/>
    <w:rsid w:val="005E6ADB"/>
    <w:rsid w:val="005F5F76"/>
    <w:rsid w:val="00612B1F"/>
    <w:rsid w:val="00621063"/>
    <w:rsid w:val="00627694"/>
    <w:rsid w:val="006725DF"/>
    <w:rsid w:val="00683DDE"/>
    <w:rsid w:val="00696AFA"/>
    <w:rsid w:val="006A19F9"/>
    <w:rsid w:val="006D65CE"/>
    <w:rsid w:val="006F6685"/>
    <w:rsid w:val="007029E1"/>
    <w:rsid w:val="0071028F"/>
    <w:rsid w:val="00724B23"/>
    <w:rsid w:val="00726522"/>
    <w:rsid w:val="00731E3D"/>
    <w:rsid w:val="00742344"/>
    <w:rsid w:val="0076434F"/>
    <w:rsid w:val="00777F49"/>
    <w:rsid w:val="00781986"/>
    <w:rsid w:val="007A08D2"/>
    <w:rsid w:val="007A3FBF"/>
    <w:rsid w:val="007D627E"/>
    <w:rsid w:val="007E1DCF"/>
    <w:rsid w:val="007E5CDA"/>
    <w:rsid w:val="007F2841"/>
    <w:rsid w:val="007F2C34"/>
    <w:rsid w:val="007F71E5"/>
    <w:rsid w:val="00802581"/>
    <w:rsid w:val="0081298B"/>
    <w:rsid w:val="00816805"/>
    <w:rsid w:val="0082169A"/>
    <w:rsid w:val="008252FB"/>
    <w:rsid w:val="00830E10"/>
    <w:rsid w:val="00837DD0"/>
    <w:rsid w:val="00850F3E"/>
    <w:rsid w:val="00856F36"/>
    <w:rsid w:val="00865226"/>
    <w:rsid w:val="008675DC"/>
    <w:rsid w:val="00873877"/>
    <w:rsid w:val="00895C27"/>
    <w:rsid w:val="008A0040"/>
    <w:rsid w:val="008A2AFE"/>
    <w:rsid w:val="008A42D0"/>
    <w:rsid w:val="008B188D"/>
    <w:rsid w:val="008B7C3B"/>
    <w:rsid w:val="008C7AAA"/>
    <w:rsid w:val="008F4297"/>
    <w:rsid w:val="00902862"/>
    <w:rsid w:val="0093219C"/>
    <w:rsid w:val="00940A24"/>
    <w:rsid w:val="00941154"/>
    <w:rsid w:val="00943683"/>
    <w:rsid w:val="0094408E"/>
    <w:rsid w:val="00946233"/>
    <w:rsid w:val="00951E57"/>
    <w:rsid w:val="00975B8A"/>
    <w:rsid w:val="0098408B"/>
    <w:rsid w:val="009842EB"/>
    <w:rsid w:val="009F6CC9"/>
    <w:rsid w:val="00A25DD3"/>
    <w:rsid w:val="00A34ADC"/>
    <w:rsid w:val="00A35C41"/>
    <w:rsid w:val="00A42BE8"/>
    <w:rsid w:val="00A444B8"/>
    <w:rsid w:val="00A65945"/>
    <w:rsid w:val="00A73E84"/>
    <w:rsid w:val="00A748F5"/>
    <w:rsid w:val="00A914E8"/>
    <w:rsid w:val="00AB7601"/>
    <w:rsid w:val="00AF3FD6"/>
    <w:rsid w:val="00AF7C15"/>
    <w:rsid w:val="00B41F99"/>
    <w:rsid w:val="00B50382"/>
    <w:rsid w:val="00B83EF4"/>
    <w:rsid w:val="00B87B4B"/>
    <w:rsid w:val="00B9126B"/>
    <w:rsid w:val="00BA3573"/>
    <w:rsid w:val="00BA634B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44001"/>
    <w:rsid w:val="00C531BA"/>
    <w:rsid w:val="00C72492"/>
    <w:rsid w:val="00CA03F7"/>
    <w:rsid w:val="00CC0078"/>
    <w:rsid w:val="00CC0CCB"/>
    <w:rsid w:val="00CC1546"/>
    <w:rsid w:val="00CF722B"/>
    <w:rsid w:val="00D02648"/>
    <w:rsid w:val="00D03778"/>
    <w:rsid w:val="00D1076C"/>
    <w:rsid w:val="00D1708D"/>
    <w:rsid w:val="00D17737"/>
    <w:rsid w:val="00D254AC"/>
    <w:rsid w:val="00D305F8"/>
    <w:rsid w:val="00D33B22"/>
    <w:rsid w:val="00D567D2"/>
    <w:rsid w:val="00D8233C"/>
    <w:rsid w:val="00D934BC"/>
    <w:rsid w:val="00D9706F"/>
    <w:rsid w:val="00DB4423"/>
    <w:rsid w:val="00DD2220"/>
    <w:rsid w:val="00DD3B44"/>
    <w:rsid w:val="00DD3BF7"/>
    <w:rsid w:val="00DD6969"/>
    <w:rsid w:val="00DD744F"/>
    <w:rsid w:val="00E41FAB"/>
    <w:rsid w:val="00E51289"/>
    <w:rsid w:val="00E72865"/>
    <w:rsid w:val="00E85716"/>
    <w:rsid w:val="00E85732"/>
    <w:rsid w:val="00E95357"/>
    <w:rsid w:val="00E967A3"/>
    <w:rsid w:val="00EB3924"/>
    <w:rsid w:val="00EB7AE7"/>
    <w:rsid w:val="00EC02AF"/>
    <w:rsid w:val="00ED3E0F"/>
    <w:rsid w:val="00ED7438"/>
    <w:rsid w:val="00EE10F8"/>
    <w:rsid w:val="00EE1362"/>
    <w:rsid w:val="00EE35EC"/>
    <w:rsid w:val="00EF0EA6"/>
    <w:rsid w:val="00F049C6"/>
    <w:rsid w:val="00F325E1"/>
    <w:rsid w:val="00F3444C"/>
    <w:rsid w:val="00F36979"/>
    <w:rsid w:val="00F42EE5"/>
    <w:rsid w:val="00F57A4F"/>
    <w:rsid w:val="00F57E82"/>
    <w:rsid w:val="00F80DE2"/>
    <w:rsid w:val="00F8209B"/>
    <w:rsid w:val="00F96BD2"/>
    <w:rsid w:val="00F97D23"/>
    <w:rsid w:val="00FA5C7A"/>
    <w:rsid w:val="00FC5CEC"/>
    <w:rsid w:val="00FD09CF"/>
    <w:rsid w:val="00FD3405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062F74A-132A-490D-A276-7063B721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0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sid w:val="001D54DB"/>
    <w:rPr>
      <w:rFonts w:ascii="Arial" w:hAnsi="Arial" w:cs="Arial" w:hint="default"/>
      <w:color w:val="FF0000"/>
      <w:sz w:val="20"/>
      <w:szCs w:val="20"/>
    </w:rPr>
  </w:style>
  <w:style w:type="paragraph" w:customStyle="1" w:styleId="TableHeading">
    <w:name w:val="Table Heading"/>
    <w:basedOn w:val="a0"/>
    <w:rsid w:val="00D17737"/>
    <w:pPr>
      <w:keepLines/>
      <w:overflowPunct w:val="0"/>
      <w:autoSpaceDE w:val="0"/>
      <w:autoSpaceDN w:val="0"/>
      <w:adjustRightInd w:val="0"/>
      <w:spacing w:before="120" w:after="120" w:line="360" w:lineRule="atLeast"/>
      <w:textAlignment w:val="baseline"/>
    </w:pPr>
    <w:rPr>
      <w:rFonts w:ascii="細明體" w:eastAsia="細明體"/>
      <w:b/>
      <w:kern w:val="0"/>
      <w:sz w:val="16"/>
    </w:rPr>
  </w:style>
  <w:style w:type="paragraph" w:customStyle="1" w:styleId="defaulttext">
    <w:name w:val="_default text"/>
    <w:basedOn w:val="a0"/>
    <w:rsid w:val="00D17737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SOWbullet">
    <w:name w:val="SOW bullet"/>
    <w:basedOn w:val="a0"/>
    <w:rsid w:val="00D17737"/>
    <w:pPr>
      <w:numPr>
        <w:numId w:val="7"/>
      </w:numPr>
      <w:snapToGrid w:val="0"/>
      <w:spacing w:line="400" w:lineRule="exact"/>
      <w:jc w:val="both"/>
    </w:pPr>
    <w:rPr>
      <w:bCs/>
      <w:snapToGrid w:val="0"/>
      <w:szCs w:val="20"/>
    </w:rPr>
  </w:style>
  <w:style w:type="paragraph" w:customStyle="1" w:styleId="SOW2">
    <w:name w:val="SOW 标题2"/>
    <w:basedOn w:val="10"/>
    <w:rsid w:val="00D17737"/>
    <w:pPr>
      <w:pageBreakBefore/>
      <w:widowControl/>
      <w:numPr>
        <w:numId w:val="9"/>
      </w:numPr>
      <w:tabs>
        <w:tab w:val="clear" w:pos="425"/>
      </w:tabs>
      <w:snapToGrid w:val="0"/>
      <w:spacing w:before="120" w:after="0" w:line="480" w:lineRule="auto"/>
      <w:ind w:left="0" w:firstLine="0"/>
      <w:jc w:val="both"/>
      <w:outlineLvl w:val="1"/>
    </w:pPr>
    <w:rPr>
      <w:bCs w:val="0"/>
      <w:spacing w:val="30"/>
      <w:kern w:val="2"/>
      <w:sz w:val="32"/>
      <w:szCs w:val="20"/>
      <w:lang w:eastAsia="zh-CN"/>
    </w:rPr>
  </w:style>
  <w:style w:type="paragraph" w:customStyle="1" w:styleId="3">
    <w:name w:val="樣式3"/>
    <w:basedOn w:val="a0"/>
    <w:rsid w:val="00D17737"/>
    <w:pPr>
      <w:numPr>
        <w:ilvl w:val="1"/>
        <w:numId w:val="9"/>
      </w:numPr>
      <w:tabs>
        <w:tab w:val="clear" w:pos="870"/>
        <w:tab w:val="num" w:pos="1571"/>
      </w:tabs>
      <w:ind w:left="709" w:firstLine="142"/>
    </w:pPr>
    <w:rPr>
      <w:rFonts w:eastAsia="標楷體"/>
    </w:rPr>
  </w:style>
  <w:style w:type="character" w:styleId="HTML1">
    <w:name w:val="HTML Typewriter"/>
    <w:rsid w:val="005E148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01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2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0.87.22.49:8080/docs/CommonHR/com/cathay/common/hr/Personnel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Links>
    <vt:vector size="6" baseType="variant">
      <vt:variant>
        <vt:i4>5898310</vt:i4>
      </vt:variant>
      <vt:variant>
        <vt:i4>0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getByEmployeeID(java.lang.String)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