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2"/>
        <w:gridCol w:w="4392"/>
        <w:gridCol w:w="1537"/>
        <w:gridCol w:w="2051"/>
        <w:tblGridChange w:id="0">
          <w:tblGrid>
            <w:gridCol w:w="1216"/>
            <w:gridCol w:w="992"/>
            <w:gridCol w:w="4392"/>
            <w:gridCol w:w="1537"/>
            <w:gridCol w:w="2051"/>
          </w:tblGrid>
        </w:tblGridChange>
      </w:tblGrid>
      <w:tr w:rsidR="00406808" w:rsidRPr="00991C15" w:rsidTr="003609E9">
        <w:tc>
          <w:tcPr>
            <w:tcW w:w="1216" w:type="dxa"/>
          </w:tcPr>
          <w:p w:rsidR="00406808" w:rsidRPr="00991C15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91C15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406808" w:rsidRPr="00991C15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91C15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92" w:type="dxa"/>
          </w:tcPr>
          <w:p w:rsidR="00406808" w:rsidRPr="00991C15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91C15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7" w:type="dxa"/>
          </w:tcPr>
          <w:p w:rsidR="00406808" w:rsidRPr="00991C15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91C15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1" w:type="dxa"/>
          </w:tcPr>
          <w:p w:rsidR="00406808" w:rsidRPr="00991C15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91C15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406808" w:rsidRPr="00991C15" w:rsidTr="003609E9">
        <w:tc>
          <w:tcPr>
            <w:tcW w:w="1216" w:type="dxa"/>
          </w:tcPr>
          <w:p w:rsidR="00406808" w:rsidRPr="00991C15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91C15">
              <w:rPr>
                <w:rFonts w:ascii="新細明體" w:hAnsi="新細明體" w:cs="Courier New" w:hint="eastAsia"/>
                <w:sz w:val="20"/>
                <w:szCs w:val="20"/>
              </w:rPr>
              <w:t>2012/01/30</w:t>
            </w:r>
          </w:p>
        </w:tc>
        <w:tc>
          <w:tcPr>
            <w:tcW w:w="992" w:type="dxa"/>
          </w:tcPr>
          <w:p w:rsidR="00406808" w:rsidRPr="00991C15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91C15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392" w:type="dxa"/>
          </w:tcPr>
          <w:p w:rsidR="00406808" w:rsidRPr="00991C15" w:rsidRDefault="00406808" w:rsidP="003609E9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91C15">
              <w:rPr>
                <w:rFonts w:ascii="新細明體" w:hAnsi="新細明體" w:hint="eastAsia"/>
                <w:sz w:val="20"/>
                <w:szCs w:val="20"/>
              </w:rPr>
              <w:t>新增</w:t>
            </w:r>
          </w:p>
        </w:tc>
        <w:tc>
          <w:tcPr>
            <w:tcW w:w="1537" w:type="dxa"/>
          </w:tcPr>
          <w:p w:rsidR="00406808" w:rsidRPr="00991C15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991C15">
              <w:rPr>
                <w:rFonts w:ascii="新細明體" w:hAnsi="新細明體" w:hint="eastAsia"/>
                <w:sz w:val="20"/>
                <w:szCs w:val="20"/>
              </w:rPr>
              <w:t>慈蓮</w:t>
            </w:r>
          </w:p>
        </w:tc>
        <w:tc>
          <w:tcPr>
            <w:tcW w:w="2051" w:type="dxa"/>
          </w:tcPr>
          <w:p w:rsidR="00406808" w:rsidRPr="00991C15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</w:p>
        </w:tc>
      </w:tr>
      <w:tr w:rsidR="003609E9" w:rsidRPr="003609E9" w:rsidTr="003609E9">
        <w:tc>
          <w:tcPr>
            <w:tcW w:w="1216" w:type="dxa"/>
          </w:tcPr>
          <w:p w:rsidR="003609E9" w:rsidRPr="003609E9" w:rsidRDefault="003609E9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609E9">
              <w:rPr>
                <w:rFonts w:ascii="新細明體" w:hAnsi="新細明體" w:cs="Courier New" w:hint="eastAsia"/>
                <w:sz w:val="20"/>
                <w:szCs w:val="20"/>
              </w:rPr>
              <w:t>2012/07/12</w:t>
            </w:r>
          </w:p>
        </w:tc>
        <w:tc>
          <w:tcPr>
            <w:tcW w:w="992" w:type="dxa"/>
          </w:tcPr>
          <w:p w:rsidR="003609E9" w:rsidRPr="003609E9" w:rsidRDefault="003609E9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609E9">
              <w:rPr>
                <w:rFonts w:ascii="新細明體" w:hAnsi="新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92" w:type="dxa"/>
          </w:tcPr>
          <w:p w:rsidR="003609E9" w:rsidRPr="003609E9" w:rsidRDefault="003609E9" w:rsidP="003609E9">
            <w:pPr>
              <w:spacing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 w:rsidRPr="003609E9">
              <w:rPr>
                <w:rFonts w:ascii="新細明體" w:hAnsi="新細明體" w:hint="eastAsia"/>
                <w:sz w:val="20"/>
                <w:szCs w:val="20"/>
              </w:rPr>
              <w:t>修改控管保戶件e-Mail內容</w:t>
            </w:r>
          </w:p>
        </w:tc>
        <w:tc>
          <w:tcPr>
            <w:tcW w:w="1537" w:type="dxa"/>
          </w:tcPr>
          <w:p w:rsidR="003609E9" w:rsidRPr="003609E9" w:rsidRDefault="003609E9" w:rsidP="003609E9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3609E9">
              <w:rPr>
                <w:rFonts w:ascii="新細明體" w:hAnsi="新細明體" w:hint="eastAsia"/>
                <w:bCs/>
                <w:sz w:val="20"/>
                <w:szCs w:val="20"/>
              </w:rPr>
              <w:t>張凱鈞</w:t>
            </w:r>
          </w:p>
        </w:tc>
        <w:tc>
          <w:tcPr>
            <w:tcW w:w="2051" w:type="dxa"/>
          </w:tcPr>
          <w:p w:rsidR="003609E9" w:rsidRPr="003609E9" w:rsidRDefault="003609E9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609E9">
              <w:rPr>
                <w:rFonts w:ascii="新細明體" w:hAnsi="新細明體" w:cs="Courier New" w:hint="eastAsia"/>
                <w:sz w:val="20"/>
                <w:szCs w:val="20"/>
              </w:rPr>
              <w:t>120709000274</w:t>
            </w:r>
          </w:p>
        </w:tc>
      </w:tr>
      <w:tr w:rsidR="002E4F25" w:rsidRPr="003609E9" w:rsidTr="00E50CC6">
        <w:tc>
          <w:tcPr>
            <w:tcW w:w="1216" w:type="dxa"/>
            <w:vAlign w:val="center"/>
          </w:tcPr>
          <w:p w:rsidR="002E4F25" w:rsidRPr="003609E9" w:rsidRDefault="002E4F25" w:rsidP="005559A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E70F2">
              <w:rPr>
                <w:rFonts w:ascii="細明體" w:eastAsia="細明體" w:hAnsi="細明體"/>
                <w:color w:val="FF0000"/>
                <w:sz w:val="20"/>
                <w:szCs w:val="20"/>
              </w:rPr>
              <w:t>201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4-01</w:t>
            </w:r>
            <w:r w:rsidRPr="000E70F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-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09</w:t>
            </w:r>
          </w:p>
        </w:tc>
        <w:tc>
          <w:tcPr>
            <w:tcW w:w="992" w:type="dxa"/>
            <w:vAlign w:val="center"/>
          </w:tcPr>
          <w:p w:rsidR="002E4F25" w:rsidRPr="003609E9" w:rsidRDefault="002E4F25" w:rsidP="005559A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E70F2">
              <w:rPr>
                <w:rFonts w:ascii="細明體" w:eastAsia="細明體" w:hAnsi="細明體"/>
                <w:color w:val="FF0000"/>
                <w:sz w:val="20"/>
                <w:szCs w:val="20"/>
              </w:rPr>
              <w:t>1.0</w:t>
            </w:r>
          </w:p>
        </w:tc>
        <w:tc>
          <w:tcPr>
            <w:tcW w:w="4392" w:type="dxa"/>
            <w:vAlign w:val="center"/>
          </w:tcPr>
          <w:p w:rsidR="002E4F25" w:rsidRPr="003609E9" w:rsidRDefault="002E4F25" w:rsidP="005559A1">
            <w:pPr>
              <w:spacing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 w:rsidRPr="000E70F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配合導入異常經</w:t>
            </w:r>
            <w:r w:rsidRPr="00450D9C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手人共用DTAAD140資料庫</w:t>
            </w:r>
            <w:r w:rsidRPr="00450D9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，針對程式中使用DTAAD140時，增加篩選條件(SYS_NO=</w:t>
            </w:r>
            <w:r w:rsidRPr="00450D9C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’</w:t>
            </w:r>
            <w:r w:rsidRPr="00450D9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AA</w:t>
            </w:r>
            <w:r w:rsidRPr="00450D9C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’</w:t>
            </w:r>
            <w:r w:rsidRPr="00450D9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 xml:space="preserve"> AND TYPE=</w:t>
            </w:r>
            <w:r w:rsidRPr="00450D9C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’</w:t>
            </w:r>
            <w:r w:rsidRPr="00450D9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</w:t>
            </w:r>
            <w:r w:rsidRPr="00450D9C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’</w:t>
            </w:r>
            <w:r w:rsidRPr="00450D9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)</w:t>
            </w:r>
          </w:p>
        </w:tc>
        <w:tc>
          <w:tcPr>
            <w:tcW w:w="1537" w:type="dxa"/>
            <w:vAlign w:val="center"/>
          </w:tcPr>
          <w:p w:rsidR="002E4F25" w:rsidRPr="003609E9" w:rsidRDefault="002E4F25" w:rsidP="005559A1">
            <w:pPr>
              <w:spacing w:line="240" w:lineRule="atLeast"/>
              <w:jc w:val="center"/>
              <w:rPr>
                <w:rFonts w:ascii="新細明體" w:hAnsi="新細明體" w:hint="eastAsia"/>
                <w:bCs/>
                <w:sz w:val="20"/>
                <w:szCs w:val="20"/>
              </w:rPr>
            </w:pPr>
            <w:r w:rsidRPr="000E70F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51" w:type="dxa"/>
          </w:tcPr>
          <w:p w:rsidR="002E4F25" w:rsidRPr="003609E9" w:rsidRDefault="002E4F25" w:rsidP="005559A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0E70F2">
              <w:rPr>
                <w:color w:val="FF0000"/>
              </w:rPr>
              <w:t>14</w:t>
            </w:r>
            <w:r w:rsidRPr="000E70F2">
              <w:rPr>
                <w:rFonts w:hint="eastAsia"/>
                <w:color w:val="FF0000"/>
              </w:rPr>
              <w:t>1225</w:t>
            </w:r>
            <w:r w:rsidRPr="000E70F2">
              <w:rPr>
                <w:color w:val="FF0000"/>
              </w:rPr>
              <w:t>000</w:t>
            </w:r>
            <w:r w:rsidRPr="000E70F2">
              <w:rPr>
                <w:rFonts w:hint="eastAsia"/>
                <w:color w:val="FF0000"/>
              </w:rPr>
              <w:t>35</w:t>
            </w:r>
            <w:r w:rsidRPr="000E70F2">
              <w:rPr>
                <w:color w:val="FF0000"/>
              </w:rPr>
              <w:t>0</w:t>
            </w:r>
          </w:p>
        </w:tc>
      </w:tr>
      <w:tr w:rsidR="00BD0954" w:rsidRPr="003609E9" w:rsidTr="00E50CC6">
        <w:tc>
          <w:tcPr>
            <w:tcW w:w="1216" w:type="dxa"/>
          </w:tcPr>
          <w:p w:rsidR="00BD0954" w:rsidRPr="000E70F2" w:rsidRDefault="00BD0954" w:rsidP="00BD0954">
            <w:pPr>
              <w:spacing w:line="240" w:lineRule="atLeast"/>
              <w:jc w:val="center"/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2017/12/30</w:t>
            </w:r>
          </w:p>
        </w:tc>
        <w:tc>
          <w:tcPr>
            <w:tcW w:w="992" w:type="dxa"/>
          </w:tcPr>
          <w:p w:rsidR="00BD0954" w:rsidRPr="000E70F2" w:rsidRDefault="00BD0954" w:rsidP="00BD0954">
            <w:pPr>
              <w:spacing w:line="240" w:lineRule="atLeast"/>
              <w:jc w:val="center"/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4</w:t>
            </w:r>
          </w:p>
        </w:tc>
        <w:tc>
          <w:tcPr>
            <w:tcW w:w="4392" w:type="dxa"/>
          </w:tcPr>
          <w:p w:rsidR="00BD0954" w:rsidRPr="000E70F2" w:rsidRDefault="00BD0954" w:rsidP="00BD0954">
            <w:pPr>
              <w:spacing w:line="240" w:lineRule="atLeast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E6D14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行政中心編制調整</w:t>
            </w:r>
          </w:p>
        </w:tc>
        <w:tc>
          <w:tcPr>
            <w:tcW w:w="1537" w:type="dxa"/>
          </w:tcPr>
          <w:p w:rsidR="00BD0954" w:rsidRPr="000E70F2" w:rsidRDefault="00BD0954" w:rsidP="00BD0954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E6D14"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伯珊</w:t>
            </w:r>
          </w:p>
        </w:tc>
        <w:tc>
          <w:tcPr>
            <w:tcW w:w="2051" w:type="dxa"/>
          </w:tcPr>
          <w:p w:rsidR="00BD0954" w:rsidRPr="000E70F2" w:rsidRDefault="00BD0954" w:rsidP="00BD0954">
            <w:pPr>
              <w:spacing w:line="240" w:lineRule="atLeast"/>
              <w:jc w:val="center"/>
              <w:rPr>
                <w:color w:val="FF0000"/>
              </w:rPr>
            </w:pPr>
            <w:r w:rsidRPr="00BE6D14">
              <w:rPr>
                <w:b/>
                <w:bCs/>
              </w:rPr>
              <w:t>171218000847</w:t>
            </w:r>
          </w:p>
        </w:tc>
      </w:tr>
      <w:tr w:rsidR="00E50CC6" w:rsidRPr="003609E9" w:rsidTr="00E50CC6">
        <w:trPr>
          <w:ins w:id="2" w:author="蕭侑文" w:date="2018-04-17T12:29:00Z"/>
        </w:trPr>
        <w:tc>
          <w:tcPr>
            <w:tcW w:w="1216" w:type="dxa"/>
          </w:tcPr>
          <w:p w:rsidR="00E50CC6" w:rsidRDefault="00E50CC6" w:rsidP="00E50CC6">
            <w:pPr>
              <w:spacing w:line="240" w:lineRule="atLeast"/>
              <w:jc w:val="center"/>
              <w:rPr>
                <w:ins w:id="3" w:author="蕭侑文" w:date="2018-04-17T12:29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4" w:author="蕭侑文" w:date="2018-04-17T12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2018/4/17</w:t>
              </w:r>
            </w:ins>
          </w:p>
        </w:tc>
        <w:tc>
          <w:tcPr>
            <w:tcW w:w="992" w:type="dxa"/>
          </w:tcPr>
          <w:p w:rsidR="00E50CC6" w:rsidRDefault="00E50CC6" w:rsidP="00E50CC6">
            <w:pPr>
              <w:spacing w:line="240" w:lineRule="atLeast"/>
              <w:jc w:val="center"/>
              <w:rPr>
                <w:ins w:id="5" w:author="蕭侑文" w:date="2018-04-17T12:29:00Z"/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ins w:id="6" w:author="蕭侑文" w:date="2018-04-17T12:29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5</w:t>
              </w:r>
            </w:ins>
          </w:p>
        </w:tc>
        <w:tc>
          <w:tcPr>
            <w:tcW w:w="4392" w:type="dxa"/>
          </w:tcPr>
          <w:p w:rsidR="00E50CC6" w:rsidRPr="00BE6D14" w:rsidRDefault="00E50CC6" w:rsidP="00E50CC6">
            <w:pPr>
              <w:spacing w:line="240" w:lineRule="atLeast"/>
              <w:rPr>
                <w:ins w:id="7" w:author="蕭侑文" w:date="2018-04-17T12:29:00Z"/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ins w:id="8" w:author="蕭侑文" w:date="2018-04-17T12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批次FETCH SIZE調整專案-依系統管理-件數控制中Default設定</w:t>
              </w:r>
            </w:ins>
          </w:p>
        </w:tc>
        <w:tc>
          <w:tcPr>
            <w:tcW w:w="1537" w:type="dxa"/>
          </w:tcPr>
          <w:p w:rsidR="00E50CC6" w:rsidRPr="00BE6D14" w:rsidRDefault="00E50CC6" w:rsidP="00E50CC6">
            <w:pPr>
              <w:spacing w:line="240" w:lineRule="atLeast"/>
              <w:jc w:val="center"/>
              <w:rPr>
                <w:ins w:id="9" w:author="蕭侑文" w:date="2018-04-17T12:29:00Z"/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ins w:id="10" w:author="蕭侑文" w:date="2018-04-17T12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2051" w:type="dxa"/>
          </w:tcPr>
          <w:p w:rsidR="00E50CC6" w:rsidRPr="00BE6D14" w:rsidRDefault="00E50CC6" w:rsidP="00E50CC6">
            <w:pPr>
              <w:spacing w:line="240" w:lineRule="atLeast"/>
              <w:jc w:val="center"/>
              <w:rPr>
                <w:ins w:id="11" w:author="蕭侑文" w:date="2018-04-17T12:29:00Z"/>
                <w:b/>
                <w:bCs/>
              </w:rPr>
            </w:pPr>
            <w:ins w:id="12" w:author="蕭侑文" w:date="2018-04-17T12:2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180322001009</w:t>
              </w:r>
            </w:ins>
          </w:p>
        </w:tc>
      </w:tr>
      <w:tr w:rsidR="00EC4710" w:rsidRPr="003609E9" w:rsidTr="00E50CC6">
        <w:trPr>
          <w:ins w:id="13" w:author="馬慈蓮" w:date="2020-01-07T09:50:00Z"/>
        </w:trPr>
        <w:tc>
          <w:tcPr>
            <w:tcW w:w="1216" w:type="dxa"/>
          </w:tcPr>
          <w:p w:rsidR="00EC4710" w:rsidRDefault="00EC4710" w:rsidP="00EC4710">
            <w:pPr>
              <w:spacing w:line="240" w:lineRule="atLeast"/>
              <w:jc w:val="center"/>
              <w:rPr>
                <w:ins w:id="14" w:author="馬慈蓮" w:date="2020-01-07T09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馬慈蓮" w:date="2020-01-07T09:51:00Z">
              <w:r w:rsidRPr="00FC2E99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</w:rPr>
                <w:t>2019/12/30</w:t>
              </w:r>
            </w:ins>
          </w:p>
        </w:tc>
        <w:tc>
          <w:tcPr>
            <w:tcW w:w="992" w:type="dxa"/>
          </w:tcPr>
          <w:p w:rsidR="00EC4710" w:rsidRDefault="00EC4710" w:rsidP="00EC4710">
            <w:pPr>
              <w:spacing w:line="240" w:lineRule="atLeast"/>
              <w:jc w:val="center"/>
              <w:rPr>
                <w:ins w:id="16" w:author="馬慈蓮" w:date="2020-01-07T09:50:00Z"/>
                <w:rFonts w:ascii="細明體" w:eastAsia="細明體" w:hAnsi="細明體" w:cs="Courier New"/>
                <w:sz w:val="20"/>
                <w:szCs w:val="20"/>
              </w:rPr>
            </w:pPr>
            <w:ins w:id="17" w:author="馬慈蓮" w:date="2020-01-07T09:51:00Z">
              <w:r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</w:rPr>
                <w:t>6</w:t>
              </w:r>
            </w:ins>
          </w:p>
        </w:tc>
        <w:tc>
          <w:tcPr>
            <w:tcW w:w="4392" w:type="dxa"/>
          </w:tcPr>
          <w:p w:rsidR="00EC4710" w:rsidRDefault="00EC4710" w:rsidP="00EC4710">
            <w:pPr>
              <w:spacing w:line="240" w:lineRule="atLeast"/>
              <w:rPr>
                <w:ins w:id="18" w:author="馬慈蓮" w:date="2020-01-07T09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馬慈蓮" w:date="2020-01-07T09:51:00Z">
              <w:r w:rsidRPr="00FC2E99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</w:rPr>
                <w:t>導巡檢</w:t>
              </w:r>
            </w:ins>
          </w:p>
        </w:tc>
        <w:tc>
          <w:tcPr>
            <w:tcW w:w="1537" w:type="dxa"/>
          </w:tcPr>
          <w:p w:rsidR="00EC4710" w:rsidRDefault="00EC4710" w:rsidP="00EC4710">
            <w:pPr>
              <w:spacing w:line="240" w:lineRule="atLeast"/>
              <w:jc w:val="center"/>
              <w:rPr>
                <w:ins w:id="20" w:author="馬慈蓮" w:date="2020-01-07T09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馬慈蓮" w:date="2020-01-07T09:51:00Z">
              <w:r w:rsidRPr="00FC2E99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</w:rPr>
                <w:t>慈蓮</w:t>
              </w:r>
            </w:ins>
          </w:p>
        </w:tc>
        <w:tc>
          <w:tcPr>
            <w:tcW w:w="2051" w:type="dxa"/>
          </w:tcPr>
          <w:p w:rsidR="00EC4710" w:rsidRDefault="00EC4710" w:rsidP="00EC4710">
            <w:pPr>
              <w:spacing w:line="240" w:lineRule="atLeast"/>
              <w:jc w:val="center"/>
              <w:rPr>
                <w:ins w:id="22" w:author="馬慈蓮" w:date="2020-01-07T09:50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馬慈蓮" w:date="2020-01-07T09:51:00Z">
              <w:r w:rsidRPr="00FC2E99">
                <w:rPr>
                  <w:rFonts w:hint="eastAsia"/>
                  <w:color w:val="538135"/>
                  <w:sz w:val="20"/>
                  <w:szCs w:val="20"/>
                </w:rPr>
                <w:t>191114000671</w:t>
              </w:r>
            </w:ins>
          </w:p>
        </w:tc>
      </w:tr>
    </w:tbl>
    <w:p w:rsidR="002E4F25" w:rsidRPr="007A22A4" w:rsidRDefault="002E4F25" w:rsidP="002E4F2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06808" w:rsidRPr="007A22A4" w:rsidRDefault="0040680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Pr="007A22A4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7A22A4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 w:rsidRPr="007A22A4" w:rsidTr="008466BC">
        <w:tc>
          <w:tcPr>
            <w:tcW w:w="1440" w:type="dxa"/>
          </w:tcPr>
          <w:p w:rsidR="003E7D29" w:rsidRPr="007A22A4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7A22A4" w:rsidRDefault="007E6493" w:rsidP="00C01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預付金批次處理</w:t>
            </w:r>
            <w:r w:rsidR="006F6F7B" w:rsidRPr="007A22A4">
              <w:rPr>
                <w:sz w:val="20"/>
                <w:szCs w:val="20"/>
              </w:rPr>
              <w:t>—</w:t>
            </w:r>
            <w:r w:rsidR="00C01B9C" w:rsidRPr="007A22A4">
              <w:rPr>
                <w:rFonts w:hint="eastAsia"/>
                <w:sz w:val="20"/>
                <w:szCs w:val="20"/>
              </w:rPr>
              <w:t>寄送</w:t>
            </w:r>
            <w:r w:rsidR="00C01B9C" w:rsidRPr="007A22A4">
              <w:rPr>
                <w:rFonts w:hint="eastAsia"/>
                <w:sz w:val="20"/>
                <w:szCs w:val="20"/>
              </w:rPr>
              <w:t>mail</w:t>
            </w:r>
          </w:p>
        </w:tc>
      </w:tr>
      <w:tr w:rsidR="003E7D29" w:rsidRPr="007A22A4" w:rsidTr="008466BC">
        <w:tc>
          <w:tcPr>
            <w:tcW w:w="1440" w:type="dxa"/>
          </w:tcPr>
          <w:p w:rsidR="003E7D29" w:rsidRPr="007A22A4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Pr="007A22A4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7E6493" w:rsidRPr="007A22A4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  <w:r w:rsidR="00724B23" w:rsidRPr="007A22A4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C63B03" w:rsidRPr="007A22A4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7E6493" w:rsidRPr="007A22A4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334B" w:rsidRPr="007A22A4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C01B9C" w:rsidRPr="007A22A4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</w:tr>
      <w:tr w:rsidR="008466BC" w:rsidTr="00320E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C" w:rsidRDefault="008466BC">
            <w:pPr>
              <w:spacing w:line="240" w:lineRule="atLeast"/>
              <w:rPr>
                <w:rFonts w:ascii="細明體" w:eastAsia="細明體" w:hAnsi="細明體" w:cs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C" w:rsidRDefault="00F60423">
            <w:pPr>
              <w:spacing w:line="240" w:lineRule="atLeast"/>
              <w:rPr>
                <w:rFonts w:ascii="細明體" w:eastAsia="細明體" w:hAnsi="細明體" w:cs="新細明體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8466BC" w:rsidRPr="007A22A4" w:rsidTr="008466BC">
        <w:tc>
          <w:tcPr>
            <w:tcW w:w="1440" w:type="dxa"/>
          </w:tcPr>
          <w:p w:rsidR="008466BC" w:rsidRPr="007A22A4" w:rsidRDefault="008466BC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8466BC" w:rsidRPr="007A22A4" w:rsidRDefault="008466BC" w:rsidP="00E311E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寄送mail，控管保戶及短期出險MAIL</w:t>
            </w:r>
          </w:p>
        </w:tc>
      </w:tr>
      <w:tr w:rsidR="009B5718" w:rsidRPr="007A22A4" w:rsidTr="008466BC">
        <w:tc>
          <w:tcPr>
            <w:tcW w:w="1440" w:type="dxa"/>
          </w:tcPr>
          <w:p w:rsidR="009B5718" w:rsidRPr="007A22A4" w:rsidRDefault="009B5718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740" w:type="dxa"/>
          </w:tcPr>
          <w:p w:rsidR="009B5718" w:rsidRPr="007A22A4" w:rsidRDefault="009B5718" w:rsidP="00E311E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數理人員</w:t>
            </w:r>
          </w:p>
        </w:tc>
      </w:tr>
      <w:tr w:rsidR="00863ED2" w:rsidRPr="007A22A4" w:rsidTr="008466BC">
        <w:tc>
          <w:tcPr>
            <w:tcW w:w="1440" w:type="dxa"/>
          </w:tcPr>
          <w:p w:rsidR="00863ED2" w:rsidRPr="007A22A4" w:rsidRDefault="00863ED2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7740" w:type="dxa"/>
          </w:tcPr>
          <w:p w:rsidR="00863ED2" w:rsidRPr="007A22A4" w:rsidRDefault="00863ED2" w:rsidP="00E311E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863ED2" w:rsidRPr="007A22A4" w:rsidTr="008466BC">
        <w:tc>
          <w:tcPr>
            <w:tcW w:w="1440" w:type="dxa"/>
          </w:tcPr>
          <w:p w:rsidR="00863ED2" w:rsidRPr="007A22A4" w:rsidRDefault="00863ED2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7740" w:type="dxa"/>
          </w:tcPr>
          <w:p w:rsidR="00863ED2" w:rsidRPr="007A22A4" w:rsidRDefault="00863ED2" w:rsidP="00E311E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3E7D29" w:rsidRPr="007A22A4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Pr="007A22A4" w:rsidRDefault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7A22A4"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 w:rsidRPr="007A22A4">
        <w:tc>
          <w:tcPr>
            <w:tcW w:w="694" w:type="dxa"/>
          </w:tcPr>
          <w:p w:rsidR="004C7E4A" w:rsidRPr="007A22A4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310" w:type="dxa"/>
          </w:tcPr>
          <w:p w:rsidR="004C7E4A" w:rsidRPr="007A22A4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76" w:type="dxa"/>
          </w:tcPr>
          <w:p w:rsidR="004C7E4A" w:rsidRPr="007A22A4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255EF" w:rsidRPr="007A22A4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1255EF" w:rsidRPr="007A22A4" w:rsidRDefault="001255EF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1255EF" w:rsidRPr="007A22A4" w:rsidRDefault="001255EF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7A22A4">
              <w:rPr>
                <w:rFonts w:ascii="Arial" w:hAnsi="Arial" w:cs="Arial"/>
                <w:bCs/>
                <w:sz w:val="20"/>
                <w:szCs w:val="20"/>
              </w:rPr>
              <w:t>CathayDate</w:t>
            </w:r>
          </w:p>
        </w:tc>
        <w:tc>
          <w:tcPr>
            <w:tcW w:w="4176" w:type="dxa"/>
          </w:tcPr>
          <w:p w:rsidR="001255EF" w:rsidRPr="007A22A4" w:rsidRDefault="00F96EAA">
            <w:pPr>
              <w:rPr>
                <w:rFonts w:ascii="Arial" w:eastAsia="細明體" w:hAnsi="Arial" w:cs="Arial"/>
                <w:sz w:val="20"/>
                <w:szCs w:val="20"/>
              </w:rPr>
            </w:pPr>
            <w:r w:rsidRPr="007A22A4"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="001255EF" w:rsidRPr="007A22A4">
              <w:rPr>
                <w:rFonts w:ascii="Arial" w:hAnsi="Arial" w:cs="Arial"/>
                <w:bCs/>
                <w:sz w:val="20"/>
                <w:szCs w:val="20"/>
              </w:rPr>
              <w:t>om.cathay.common.util.CathayDate</w:t>
            </w:r>
          </w:p>
        </w:tc>
      </w:tr>
      <w:tr w:rsidR="00C235AC" w:rsidRPr="007A22A4">
        <w:tblPrEx>
          <w:tblLook w:val="01E0" w:firstRow="1" w:lastRow="1" w:firstColumn="1" w:lastColumn="1" w:noHBand="0" w:noVBand="0"/>
        </w:tblPrEx>
        <w:tc>
          <w:tcPr>
            <w:tcW w:w="694" w:type="dxa"/>
          </w:tcPr>
          <w:p w:rsidR="00C235AC" w:rsidRPr="007A22A4" w:rsidRDefault="00C235AC">
            <w:pPr>
              <w:numPr>
                <w:ilvl w:val="0"/>
                <w:numId w:val="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10" w:type="dxa"/>
          </w:tcPr>
          <w:p w:rsidR="00C235AC" w:rsidRPr="007A22A4" w:rsidRDefault="00C235AC">
            <w:pPr>
              <w:rPr>
                <w:bCs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4176" w:type="dxa"/>
          </w:tcPr>
          <w:p w:rsidR="00C235AC" w:rsidRPr="007A22A4" w:rsidRDefault="00C235AC" w:rsidP="001255EF">
            <w:pPr>
              <w:pStyle w:val="HTML"/>
              <w:rPr>
                <w:rFonts w:ascii="Arial" w:hAnsi="Arial" w:cs="Arial"/>
                <w:bCs/>
              </w:rPr>
            </w:pPr>
            <w:r w:rsidRPr="007A22A4">
              <w:rPr>
                <w:rFonts w:ascii="Arial" w:hAnsi="Arial" w:cs="Arial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Pr="007A22A4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Pr="007A22A4" w:rsidRDefault="004C7E4A" w:rsidP="00D254AC">
      <w:pPr>
        <w:numPr>
          <w:ilvl w:val="0"/>
          <w:numId w:val="1"/>
        </w:numPr>
        <w:rPr>
          <w:rFonts w:ascii="細明體" w:eastAsia="細明體" w:hAnsi="細明體" w:hint="eastAsia"/>
          <w:sz w:val="20"/>
          <w:szCs w:val="20"/>
        </w:rPr>
      </w:pPr>
      <w:r w:rsidRPr="007A22A4"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 w:rsidRPr="007A22A4">
        <w:tc>
          <w:tcPr>
            <w:tcW w:w="720" w:type="dxa"/>
          </w:tcPr>
          <w:p w:rsidR="004C7E4A" w:rsidRPr="007A22A4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Pr="007A22A4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Pr="007A22A4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檔案</w:t>
            </w:r>
            <w:r w:rsidR="00757FB4" w:rsidRPr="007A22A4"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</w:tr>
      <w:tr w:rsidR="004C7E4A" w:rsidRPr="007A22A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Pr="007A22A4" w:rsidRDefault="004C7E4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3D43" w:rsidRPr="007A22A4" w:rsidRDefault="006F6F7B">
            <w:pPr>
              <w:rPr>
                <w:rFonts w:ascii="Arial" w:eastAsia="細明體" w:hAnsi="Arial" w:cs="Arial" w:hint="eastAsia"/>
                <w:sz w:val="20"/>
                <w:szCs w:val="20"/>
              </w:rPr>
            </w:pPr>
            <w:r w:rsidRPr="00B00F34">
              <w:rPr>
                <w:rFonts w:ascii="新細明體" w:hAnsi="新細明體" w:hint="eastAsia"/>
                <w:sz w:val="20"/>
                <w:szCs w:val="20"/>
              </w:rPr>
              <w:t>理賠</w:t>
            </w:r>
            <w:r w:rsidRPr="007A22A4">
              <w:rPr>
                <w:rFonts w:ascii="新細明體" w:hAnsi="新細明體" w:hint="eastAsia"/>
                <w:sz w:val="20"/>
                <w:szCs w:val="20"/>
              </w:rPr>
              <w:t>預付金給付紀錄檔</w:t>
            </w:r>
          </w:p>
        </w:tc>
        <w:tc>
          <w:tcPr>
            <w:tcW w:w="3870" w:type="dxa"/>
          </w:tcPr>
          <w:p w:rsidR="0068172B" w:rsidRPr="007A22A4" w:rsidRDefault="006F6F7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DTAAI001</w:t>
            </w:r>
          </w:p>
        </w:tc>
      </w:tr>
      <w:tr w:rsidR="004402AA" w:rsidRPr="007A22A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402AA" w:rsidRPr="007A22A4" w:rsidRDefault="004402A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402AA" w:rsidRPr="007A22A4" w:rsidRDefault="00D17239">
            <w:pPr>
              <w:rPr>
                <w:rFonts w:ascii="新細明體" w:hAnsi="新細明體"/>
                <w:sz w:val="20"/>
                <w:szCs w:val="20"/>
              </w:rPr>
            </w:pPr>
            <w:r w:rsidRPr="002A39B6">
              <w:rPr>
                <w:rFonts w:ascii="新細明體" w:hAnsi="新細明體"/>
                <w:sz w:val="20"/>
                <w:szCs w:val="20"/>
              </w:rPr>
              <w:t>理賠預付金申請書檔</w:t>
            </w:r>
          </w:p>
        </w:tc>
        <w:tc>
          <w:tcPr>
            <w:tcW w:w="3870" w:type="dxa"/>
          </w:tcPr>
          <w:p w:rsidR="004402AA" w:rsidRPr="002A39B6" w:rsidRDefault="0049685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A39B6">
              <w:rPr>
                <w:rFonts w:ascii="新細明體" w:hAnsi="新細明體"/>
                <w:sz w:val="20"/>
                <w:szCs w:val="20"/>
              </w:rPr>
              <w:t>DTAAI010</w:t>
            </w:r>
          </w:p>
        </w:tc>
      </w:tr>
      <w:tr w:rsidR="0049685B" w:rsidRPr="007A22A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9685B" w:rsidRPr="007A22A4" w:rsidRDefault="0049685B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9685B" w:rsidRPr="007A22A4" w:rsidRDefault="00390B19">
            <w:pPr>
              <w:rPr>
                <w:rFonts w:ascii="新細明體" w:hAnsi="新細明體"/>
                <w:sz w:val="20"/>
                <w:szCs w:val="20"/>
              </w:rPr>
            </w:pPr>
            <w:r w:rsidRPr="002A39B6">
              <w:rPr>
                <w:rFonts w:ascii="新細明體" w:hAnsi="新細明體"/>
                <w:sz w:val="20"/>
                <w:szCs w:val="20"/>
              </w:rPr>
              <w:t>控管保戶檔</w:t>
            </w:r>
          </w:p>
        </w:tc>
        <w:tc>
          <w:tcPr>
            <w:tcW w:w="3870" w:type="dxa"/>
          </w:tcPr>
          <w:p w:rsidR="0049685B" w:rsidRPr="002A39B6" w:rsidRDefault="0049685B">
            <w:pPr>
              <w:rPr>
                <w:rFonts w:ascii="新細明體" w:hAnsi="新細明體"/>
                <w:sz w:val="20"/>
                <w:szCs w:val="20"/>
              </w:rPr>
            </w:pPr>
            <w:r w:rsidRPr="002A39B6">
              <w:rPr>
                <w:rFonts w:ascii="新細明體" w:hAnsi="新細明體"/>
                <w:sz w:val="20"/>
                <w:szCs w:val="20"/>
              </w:rPr>
              <w:t>DTAAD140</w:t>
            </w:r>
          </w:p>
        </w:tc>
      </w:tr>
      <w:tr w:rsidR="0049685B" w:rsidRPr="007A22A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9685B" w:rsidRPr="007A22A4" w:rsidRDefault="0049685B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9685B" w:rsidRPr="007A22A4" w:rsidRDefault="00B646B4">
            <w:pPr>
              <w:rPr>
                <w:rFonts w:ascii="新細明體" w:hAnsi="新細明體"/>
                <w:sz w:val="20"/>
                <w:szCs w:val="20"/>
              </w:rPr>
            </w:pPr>
            <w:r w:rsidRPr="002A39B6">
              <w:rPr>
                <w:rFonts w:ascii="新細明體" w:hAnsi="新細明體"/>
                <w:sz w:val="20"/>
                <w:szCs w:val="20"/>
              </w:rPr>
              <w:t>壽險主約投保紀錄</w:t>
            </w:r>
          </w:p>
        </w:tc>
        <w:tc>
          <w:tcPr>
            <w:tcW w:w="3870" w:type="dxa"/>
          </w:tcPr>
          <w:p w:rsidR="0049685B" w:rsidRPr="002A39B6" w:rsidRDefault="0049685B">
            <w:pPr>
              <w:rPr>
                <w:rFonts w:ascii="新細明體" w:hAnsi="新細明體"/>
                <w:sz w:val="20"/>
                <w:szCs w:val="20"/>
              </w:rPr>
            </w:pPr>
            <w:r w:rsidRPr="002A39B6">
              <w:rPr>
                <w:rFonts w:ascii="新細明體" w:hAnsi="新細明體"/>
                <w:sz w:val="20"/>
                <w:szCs w:val="20"/>
              </w:rPr>
              <w:t>DTAB0001</w:t>
            </w:r>
          </w:p>
        </w:tc>
      </w:tr>
      <w:tr w:rsidR="0049685B" w:rsidRPr="007A22A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9685B" w:rsidRPr="007A22A4" w:rsidRDefault="0049685B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9685B" w:rsidRPr="007A22A4" w:rsidRDefault="00B646B4">
            <w:pPr>
              <w:rPr>
                <w:rFonts w:ascii="新細明體" w:hAnsi="新細明體"/>
                <w:sz w:val="20"/>
                <w:szCs w:val="20"/>
              </w:rPr>
            </w:pPr>
            <w:r w:rsidRPr="002A39B6">
              <w:rPr>
                <w:rFonts w:ascii="新細明體" w:hAnsi="新細明體"/>
                <w:sz w:val="20"/>
                <w:szCs w:val="20"/>
              </w:rPr>
              <w:t>壽險附約投保記錄</w:t>
            </w:r>
          </w:p>
        </w:tc>
        <w:tc>
          <w:tcPr>
            <w:tcW w:w="3870" w:type="dxa"/>
          </w:tcPr>
          <w:p w:rsidR="0049685B" w:rsidRPr="002A39B6" w:rsidRDefault="0049685B">
            <w:pPr>
              <w:rPr>
                <w:rFonts w:ascii="新細明體" w:hAnsi="新細明體"/>
                <w:sz w:val="20"/>
                <w:szCs w:val="20"/>
              </w:rPr>
            </w:pPr>
            <w:r w:rsidRPr="002A39B6">
              <w:rPr>
                <w:rFonts w:ascii="新細明體" w:hAnsi="新細明體"/>
                <w:sz w:val="20"/>
                <w:szCs w:val="20"/>
              </w:rPr>
              <w:t>DTAB0002</w:t>
            </w:r>
          </w:p>
        </w:tc>
      </w:tr>
    </w:tbl>
    <w:p w:rsidR="004C7E4A" w:rsidRPr="007A22A4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E0CF6" w:rsidRPr="00BA11DD" w:rsidRDefault="00BA11DD" w:rsidP="0020270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3497D">
        <w:rPr>
          <w:rFonts w:ascii="Arial" w:hAnsi="Arial" w:hint="eastAsia"/>
        </w:rPr>
        <w:t>批次基本資料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7508"/>
      </w:tblGrid>
      <w:tr w:rsidR="00BA11DD" w:rsidRPr="00661282" w:rsidTr="008738F7">
        <w:trPr>
          <w:trHeight w:val="120"/>
        </w:trPr>
        <w:tc>
          <w:tcPr>
            <w:tcW w:w="1672" w:type="dxa"/>
          </w:tcPr>
          <w:p w:rsidR="00BA11DD" w:rsidRPr="00661282" w:rsidRDefault="00BA11DD" w:rsidP="008738F7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作業名稱</w:t>
            </w:r>
          </w:p>
        </w:tc>
        <w:tc>
          <w:tcPr>
            <w:tcW w:w="7508" w:type="dxa"/>
          </w:tcPr>
          <w:p w:rsidR="00BA11DD" w:rsidRPr="00661282" w:rsidRDefault="00BA11DD" w:rsidP="008738F7">
            <w:pPr>
              <w:rPr>
                <w:rFonts w:ascii="Arial" w:hAnsi="Arial" w:hint="eastAsia"/>
                <w:sz w:val="20"/>
                <w:szCs w:val="20"/>
              </w:rPr>
            </w:pPr>
          </w:p>
        </w:tc>
      </w:tr>
      <w:tr w:rsidR="00BA11DD" w:rsidRPr="00661282" w:rsidTr="008738F7">
        <w:trPr>
          <w:trHeight w:val="120"/>
        </w:trPr>
        <w:tc>
          <w:tcPr>
            <w:tcW w:w="1672" w:type="dxa"/>
          </w:tcPr>
          <w:p w:rsidR="00BA11DD" w:rsidRPr="00661282" w:rsidRDefault="00BA11DD" w:rsidP="008738F7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業務別</w:t>
            </w:r>
          </w:p>
        </w:tc>
        <w:tc>
          <w:tcPr>
            <w:tcW w:w="7508" w:type="dxa"/>
          </w:tcPr>
          <w:p w:rsidR="00BA11DD" w:rsidRPr="00661282" w:rsidRDefault="00BA11DD" w:rsidP="008738F7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AA</w:t>
            </w:r>
          </w:p>
        </w:tc>
      </w:tr>
      <w:tr w:rsidR="00BA11DD" w:rsidRPr="00661282" w:rsidTr="008738F7">
        <w:trPr>
          <w:trHeight w:val="120"/>
        </w:trPr>
        <w:tc>
          <w:tcPr>
            <w:tcW w:w="1672" w:type="dxa"/>
          </w:tcPr>
          <w:p w:rsidR="00BA11DD" w:rsidRPr="00661282" w:rsidRDefault="00BA11DD" w:rsidP="008738F7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lastRenderedPageBreak/>
              <w:t>次系統名稱</w:t>
            </w:r>
          </w:p>
        </w:tc>
        <w:tc>
          <w:tcPr>
            <w:tcW w:w="7508" w:type="dxa"/>
          </w:tcPr>
          <w:p w:rsidR="00BA11DD" w:rsidRPr="00661282" w:rsidRDefault="0064685D" w:rsidP="008738F7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I1</w:t>
            </w:r>
          </w:p>
        </w:tc>
      </w:tr>
      <w:tr w:rsidR="00BA11DD" w:rsidRPr="00661282" w:rsidTr="008738F7">
        <w:trPr>
          <w:trHeight w:val="120"/>
        </w:trPr>
        <w:tc>
          <w:tcPr>
            <w:tcW w:w="1672" w:type="dxa"/>
          </w:tcPr>
          <w:p w:rsidR="00BA11DD" w:rsidRPr="00661282" w:rsidRDefault="00BA11DD" w:rsidP="008738F7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處理週期</w:t>
            </w:r>
          </w:p>
        </w:tc>
        <w:tc>
          <w:tcPr>
            <w:tcW w:w="7508" w:type="dxa"/>
          </w:tcPr>
          <w:p w:rsidR="00BA11DD" w:rsidRPr="00661282" w:rsidRDefault="0064685D" w:rsidP="008738F7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日</w:t>
            </w:r>
          </w:p>
        </w:tc>
      </w:tr>
      <w:tr w:rsidR="00BA11DD" w:rsidRPr="00661282" w:rsidTr="008738F7">
        <w:trPr>
          <w:trHeight w:val="120"/>
        </w:trPr>
        <w:tc>
          <w:tcPr>
            <w:tcW w:w="1672" w:type="dxa"/>
          </w:tcPr>
          <w:p w:rsidR="00BA11DD" w:rsidRPr="00661282" w:rsidRDefault="00BA11DD" w:rsidP="008738F7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分批處理的件數</w:t>
            </w:r>
          </w:p>
        </w:tc>
        <w:tc>
          <w:tcPr>
            <w:tcW w:w="7508" w:type="dxa"/>
          </w:tcPr>
          <w:p w:rsidR="00BA11DD" w:rsidRPr="00661282" w:rsidRDefault="00BA11DD" w:rsidP="008738F7">
            <w:pPr>
              <w:rPr>
                <w:rFonts w:ascii="Arial" w:hAnsi="Arial" w:hint="eastAsia"/>
                <w:sz w:val="20"/>
                <w:szCs w:val="20"/>
              </w:rPr>
            </w:pPr>
            <w:r w:rsidRPr="00661282">
              <w:rPr>
                <w:rFonts w:ascii="Arial" w:hAnsi="Arial" w:hint="eastAsia"/>
                <w:sz w:val="20"/>
                <w:szCs w:val="20"/>
              </w:rPr>
              <w:t>1000</w:t>
            </w:r>
          </w:p>
        </w:tc>
      </w:tr>
    </w:tbl>
    <w:p w:rsidR="00BA11DD" w:rsidRDefault="00BA11DD" w:rsidP="00BA11D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Pr="007A22A4" w:rsidRDefault="00612B1F" w:rsidP="0020270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7A22A4"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 w:rsidRPr="007A22A4">
        <w:tc>
          <w:tcPr>
            <w:tcW w:w="1080" w:type="dxa"/>
            <w:gridSpan w:val="2"/>
          </w:tcPr>
          <w:p w:rsidR="004C7E4A" w:rsidRPr="007A22A4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7A22A4"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Pr="007A22A4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 w:rsidRPr="007A22A4">
        <w:tc>
          <w:tcPr>
            <w:tcW w:w="9180" w:type="dxa"/>
            <w:gridSpan w:val="5"/>
          </w:tcPr>
          <w:p w:rsidR="004C7E4A" w:rsidRPr="007A22A4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 w:rsidRPr="007A22A4">
        <w:tc>
          <w:tcPr>
            <w:tcW w:w="720" w:type="dxa"/>
          </w:tcPr>
          <w:p w:rsidR="004C7E4A" w:rsidRPr="007A22A4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Pr="007A22A4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Pr="007A22A4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Pr="007A22A4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 w:rsidRPr="007A22A4">
        <w:tc>
          <w:tcPr>
            <w:tcW w:w="720" w:type="dxa"/>
          </w:tcPr>
          <w:p w:rsidR="000C044D" w:rsidRPr="007A22A4" w:rsidRDefault="000C044D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7A22A4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Pr="007A22A4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A22A4"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Pr="007A22A4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C7E4A" w:rsidRPr="007A22A4" w:rsidRDefault="004C7E4A"/>
    <w:p w:rsidR="00336FA8" w:rsidRPr="007A22A4" w:rsidRDefault="00336FA8" w:rsidP="0020270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7A22A4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Pr="007A22A4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初始：</w:t>
      </w:r>
      <w:r w:rsidRPr="007A22A4">
        <w:rPr>
          <w:rFonts w:hint="eastAsia"/>
          <w:kern w:val="2"/>
          <w:szCs w:val="24"/>
          <w:lang w:eastAsia="zh-TW"/>
        </w:rPr>
        <w:t xml:space="preserve"> </w:t>
      </w:r>
    </w:p>
    <w:p w:rsidR="00612B1F" w:rsidRPr="007A22A4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清處理件數為</w:t>
      </w:r>
      <w:r w:rsidRPr="007A22A4">
        <w:rPr>
          <w:rFonts w:hint="eastAsia"/>
          <w:kern w:val="2"/>
          <w:szCs w:val="24"/>
          <w:lang w:eastAsia="zh-TW"/>
        </w:rPr>
        <w:t>0</w:t>
      </w:r>
      <w:r w:rsidRPr="007A22A4">
        <w:rPr>
          <w:rFonts w:hint="eastAsia"/>
          <w:kern w:val="2"/>
          <w:szCs w:val="24"/>
          <w:lang w:eastAsia="zh-TW"/>
        </w:rPr>
        <w:t>。</w:t>
      </w:r>
    </w:p>
    <w:p w:rsidR="00612B1F" w:rsidRPr="007A22A4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 xml:space="preserve">IF </w:t>
      </w:r>
      <w:r w:rsidRPr="007A22A4">
        <w:rPr>
          <w:rFonts w:hint="eastAsia"/>
          <w:kern w:val="2"/>
          <w:szCs w:val="24"/>
          <w:lang w:eastAsia="zh-TW"/>
        </w:rPr>
        <w:t>輸入參數</w:t>
      </w:r>
      <w:r w:rsidR="00757FB4" w:rsidRPr="007A22A4">
        <w:rPr>
          <w:rFonts w:hint="eastAsia"/>
          <w:kern w:val="2"/>
          <w:szCs w:val="24"/>
          <w:lang w:eastAsia="zh-TW"/>
        </w:rPr>
        <w:t>.</w:t>
      </w:r>
      <w:r w:rsidR="00757FB4" w:rsidRPr="007A22A4">
        <w:rPr>
          <w:rFonts w:hint="eastAsia"/>
          <w:kern w:val="2"/>
          <w:szCs w:val="24"/>
          <w:lang w:eastAsia="zh-TW"/>
        </w:rPr>
        <w:t>處理日期</w:t>
      </w:r>
      <w:r w:rsidRPr="007A22A4">
        <w:rPr>
          <w:rFonts w:hint="eastAsia"/>
          <w:kern w:val="2"/>
          <w:szCs w:val="24"/>
          <w:lang w:eastAsia="zh-TW"/>
        </w:rPr>
        <w:t xml:space="preserve"> </w:t>
      </w:r>
      <w:r w:rsidR="00F42EE5" w:rsidRPr="007A22A4">
        <w:rPr>
          <w:rFonts w:hint="eastAsia"/>
          <w:kern w:val="2"/>
          <w:szCs w:val="24"/>
          <w:lang w:eastAsia="zh-TW"/>
        </w:rPr>
        <w:t>為</w:t>
      </w:r>
      <w:r w:rsidR="00F42EE5" w:rsidRPr="007A22A4">
        <w:rPr>
          <w:rFonts w:hint="eastAsia"/>
          <w:kern w:val="2"/>
          <w:szCs w:val="24"/>
          <w:lang w:eastAsia="zh-TW"/>
        </w:rPr>
        <w:t xml:space="preserve"> </w:t>
      </w:r>
      <w:r w:rsidR="00F42EE5" w:rsidRPr="007A22A4">
        <w:rPr>
          <w:rFonts w:hint="eastAsia"/>
          <w:kern w:val="2"/>
          <w:szCs w:val="24"/>
          <w:lang w:eastAsia="zh-TW"/>
        </w:rPr>
        <w:t>空值</w:t>
      </w:r>
      <w:r w:rsidRPr="007A22A4">
        <w:rPr>
          <w:rFonts w:hint="eastAsia"/>
          <w:kern w:val="2"/>
          <w:szCs w:val="24"/>
          <w:lang w:eastAsia="zh-TW"/>
        </w:rPr>
        <w:t>：</w:t>
      </w:r>
    </w:p>
    <w:p w:rsidR="00612B1F" w:rsidRPr="007A22A4" w:rsidRDefault="00612B1F" w:rsidP="00612B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處理日期</w:t>
      </w:r>
      <w:r w:rsidRPr="007A22A4">
        <w:rPr>
          <w:rFonts w:hint="eastAsia"/>
          <w:kern w:val="2"/>
          <w:szCs w:val="24"/>
          <w:lang w:eastAsia="zh-TW"/>
        </w:rPr>
        <w:t xml:space="preserve"> = </w:t>
      </w:r>
      <w:r w:rsidR="001255EF" w:rsidRPr="007A22A4">
        <w:rPr>
          <w:bCs/>
        </w:rPr>
        <w:t>CathayDate</w:t>
      </w:r>
      <w:r w:rsidR="001255EF" w:rsidRPr="007A22A4">
        <w:rPr>
          <w:rFonts w:hint="eastAsia"/>
        </w:rPr>
        <w:t xml:space="preserve"> </w:t>
      </w:r>
      <w:r w:rsidR="001255EF" w:rsidRPr="007A22A4">
        <w:rPr>
          <w:rFonts w:hint="eastAsia"/>
          <w:lang w:eastAsia="zh-TW"/>
        </w:rPr>
        <w:t>.</w:t>
      </w:r>
      <w:r w:rsidR="001255EF" w:rsidRPr="007A22A4">
        <w:t xml:space="preserve"> getShutdownDay</w:t>
      </w:r>
      <w:r w:rsidR="001255EF" w:rsidRPr="007A22A4">
        <w:rPr>
          <w:rFonts w:hint="eastAsia"/>
        </w:rPr>
        <w:t xml:space="preserve"> </w:t>
      </w:r>
      <w:r w:rsidR="001255EF" w:rsidRPr="007A22A4">
        <w:rPr>
          <w:rFonts w:hint="eastAsia"/>
          <w:lang w:eastAsia="zh-TW"/>
        </w:rPr>
        <w:t>(</w:t>
      </w:r>
      <w:r w:rsidR="001255EF" w:rsidRPr="007A22A4">
        <w:rPr>
          <w:rFonts w:hint="eastAsia"/>
          <w:kern w:val="2"/>
          <w:szCs w:val="24"/>
          <w:lang w:eastAsia="zh-TW"/>
        </w:rPr>
        <w:t>CURRENTDATE</w:t>
      </w:r>
      <w:r w:rsidR="001255EF" w:rsidRPr="007A22A4">
        <w:rPr>
          <w:rFonts w:hint="eastAsia"/>
          <w:lang w:eastAsia="zh-TW"/>
        </w:rPr>
        <w:t>)</w:t>
      </w:r>
      <w:r w:rsidR="00F42EE5" w:rsidRPr="007A22A4">
        <w:rPr>
          <w:rFonts w:hint="eastAsia"/>
          <w:kern w:val="2"/>
          <w:szCs w:val="24"/>
          <w:lang w:eastAsia="zh-TW"/>
        </w:rPr>
        <w:t>。</w:t>
      </w:r>
    </w:p>
    <w:p w:rsidR="00612B1F" w:rsidRPr="007A22A4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ELSE</w:t>
      </w:r>
    </w:p>
    <w:p w:rsidR="00612B1F" w:rsidRPr="007A22A4" w:rsidRDefault="00612B1F" w:rsidP="00612B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處理日期</w:t>
      </w:r>
      <w:r w:rsidRPr="007A22A4">
        <w:rPr>
          <w:rFonts w:hint="eastAsia"/>
          <w:kern w:val="2"/>
          <w:szCs w:val="24"/>
          <w:lang w:eastAsia="zh-TW"/>
        </w:rPr>
        <w:t xml:space="preserve"> = </w:t>
      </w:r>
      <w:r w:rsidRPr="007A22A4">
        <w:rPr>
          <w:rFonts w:hint="eastAsia"/>
          <w:kern w:val="2"/>
          <w:szCs w:val="24"/>
          <w:lang w:eastAsia="zh-TW"/>
        </w:rPr>
        <w:t>輸入參數。</w:t>
      </w:r>
    </w:p>
    <w:p w:rsidR="007D627E" w:rsidRPr="007A22A4" w:rsidRDefault="007D627E" w:rsidP="007D627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END IF</w:t>
      </w:r>
      <w:r w:rsidRPr="007A22A4">
        <w:rPr>
          <w:rFonts w:hint="eastAsia"/>
          <w:kern w:val="2"/>
          <w:szCs w:val="24"/>
          <w:lang w:eastAsia="zh-TW"/>
        </w:rPr>
        <w:t>。</w:t>
      </w:r>
    </w:p>
    <w:p w:rsidR="009E2AA6" w:rsidRPr="007A22A4" w:rsidRDefault="009E2AA6" w:rsidP="008626B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寄送</w:t>
      </w:r>
      <w:r w:rsidRPr="007A22A4">
        <w:rPr>
          <w:rFonts w:hint="eastAsia"/>
          <w:kern w:val="2"/>
          <w:szCs w:val="24"/>
          <w:lang w:eastAsia="zh-TW"/>
        </w:rPr>
        <w:t>MAIL</w:t>
      </w:r>
      <w:r w:rsidRPr="007A22A4">
        <w:rPr>
          <w:rFonts w:hint="eastAsia"/>
          <w:kern w:val="2"/>
          <w:szCs w:val="24"/>
          <w:lang w:eastAsia="zh-TW"/>
        </w:rPr>
        <w:t>給各服務科科信箱，當日預付保戶為控管保戶名單資料：</w:t>
      </w:r>
    </w:p>
    <w:p w:rsidR="00525F96" w:rsidRPr="007A22A4" w:rsidRDefault="00525F96" w:rsidP="0055572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取得寄送名單：</w:t>
      </w:r>
    </w:p>
    <w:p w:rsidR="009E2AA6" w:rsidRPr="007A22A4" w:rsidRDefault="00525F96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READ DTAAI001</w:t>
      </w:r>
    </w:p>
    <w:p w:rsidR="003C4CAA" w:rsidRPr="007A22A4" w:rsidRDefault="003C4CAA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LEFT JOIN DTAAI010</w:t>
      </w:r>
    </w:p>
    <w:p w:rsidR="003C4CAA" w:rsidRPr="007A22A4" w:rsidRDefault="003C4CAA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 xml:space="preserve">  ON DTAAI001.APLY_NO = DTAAI0</w:t>
      </w:r>
      <w:r w:rsidR="0057081E" w:rsidRPr="007A22A4">
        <w:rPr>
          <w:rFonts w:hint="eastAsia"/>
          <w:kern w:val="2"/>
          <w:szCs w:val="24"/>
          <w:lang w:eastAsia="zh-TW"/>
        </w:rPr>
        <w:t>10</w:t>
      </w:r>
      <w:r w:rsidRPr="007A22A4">
        <w:rPr>
          <w:rFonts w:hint="eastAsia"/>
          <w:kern w:val="2"/>
          <w:szCs w:val="24"/>
          <w:lang w:eastAsia="zh-TW"/>
        </w:rPr>
        <w:t>.APLY_NO</w:t>
      </w:r>
    </w:p>
    <w:p w:rsidR="00525F96" w:rsidRPr="007A22A4" w:rsidRDefault="00525F96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INNER JOIN DTAAD140</w:t>
      </w:r>
    </w:p>
    <w:p w:rsidR="00525F96" w:rsidRDefault="00525F96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 xml:space="preserve">   ON DTAAI001.OCR_ID = DTAAD140.ID</w:t>
      </w:r>
    </w:p>
    <w:p w:rsidR="002E4F25" w:rsidRDefault="002E4F25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DTAAD140.SYS_NO=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2E4F25" w:rsidRPr="007A22A4" w:rsidRDefault="002E4F25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DTAAD140.TYPE=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</w:p>
    <w:p w:rsidR="005E1C6C" w:rsidRPr="007A22A4" w:rsidRDefault="005E1C6C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 xml:space="preserve">  BY DTAAI001.APLY_DATE = </w:t>
      </w:r>
      <w:r w:rsidR="009253F5" w:rsidRPr="007A22A4">
        <w:rPr>
          <w:rFonts w:hint="eastAsia"/>
          <w:kern w:val="2"/>
          <w:szCs w:val="24"/>
          <w:lang w:eastAsia="zh-TW"/>
        </w:rPr>
        <w:t>處理日期</w:t>
      </w:r>
    </w:p>
    <w:p w:rsidR="00C47C53" w:rsidRPr="007A22A4" w:rsidRDefault="009B4E1D" w:rsidP="00FD29A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取得服務科信箱</w:t>
      </w:r>
    </w:p>
    <w:p w:rsidR="00C82344" w:rsidRPr="007A22A4" w:rsidRDefault="00FD1D53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取</w:t>
      </w:r>
      <w:r w:rsidRPr="007A22A4">
        <w:rPr>
          <w:rFonts w:hint="eastAsia"/>
          <w:kern w:val="2"/>
          <w:szCs w:val="24"/>
          <w:lang w:eastAsia="zh-TW"/>
        </w:rPr>
        <w:t>AA</w:t>
      </w:r>
      <w:r w:rsidRPr="007A22A4">
        <w:rPr>
          <w:rFonts w:hint="eastAsia"/>
          <w:kern w:val="2"/>
          <w:szCs w:val="24"/>
          <w:lang w:eastAsia="zh-TW"/>
        </w:rPr>
        <w:t>系統欄位</w:t>
      </w:r>
      <w:r w:rsidRPr="007A22A4">
        <w:rPr>
          <w:kern w:val="2"/>
          <w:szCs w:val="24"/>
          <w:lang w:eastAsia="zh-TW"/>
        </w:rPr>
        <w:t>CLAIM_DIV_NO</w:t>
      </w:r>
      <w:r w:rsidRPr="007A22A4">
        <w:rPr>
          <w:rFonts w:hint="eastAsia"/>
          <w:kern w:val="2"/>
          <w:szCs w:val="24"/>
          <w:lang w:eastAsia="zh-TW"/>
        </w:rPr>
        <w:t>所</w:t>
      </w:r>
      <w:r w:rsidR="001F2A93" w:rsidRPr="007A22A4">
        <w:rPr>
          <w:rFonts w:hint="eastAsia"/>
          <w:kern w:val="2"/>
          <w:szCs w:val="24"/>
          <w:lang w:eastAsia="zh-TW"/>
        </w:rPr>
        <w:t>有代碼</w:t>
      </w:r>
      <w:r w:rsidR="00A01E96" w:rsidRPr="007A22A4">
        <w:rPr>
          <w:rFonts w:hint="eastAsia"/>
          <w:kern w:val="2"/>
          <w:szCs w:val="24"/>
          <w:lang w:eastAsia="zh-TW"/>
        </w:rPr>
        <w:t>+@cathaylife.com.tw</w:t>
      </w:r>
    </w:p>
    <w:p w:rsidR="009F7DEC" w:rsidRPr="007A22A4" w:rsidRDefault="009F7DEC" w:rsidP="00FD29A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寄送</w:t>
      </w:r>
      <w:r w:rsidRPr="007A22A4">
        <w:rPr>
          <w:rFonts w:hint="eastAsia"/>
          <w:kern w:val="2"/>
          <w:szCs w:val="24"/>
          <w:lang w:eastAsia="zh-TW"/>
        </w:rPr>
        <w:t>MAIL</w:t>
      </w:r>
    </w:p>
    <w:p w:rsidR="009F7DEC" w:rsidRPr="007A22A4" w:rsidRDefault="00567063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收件者：服務科信箱</w:t>
      </w:r>
    </w:p>
    <w:p w:rsidR="00567063" w:rsidRPr="007A22A4" w:rsidRDefault="00567063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主旨</w:t>
      </w:r>
      <w:r w:rsidR="0001645A" w:rsidRPr="007A22A4">
        <w:rPr>
          <w:rFonts w:hint="eastAsia"/>
          <w:kern w:val="2"/>
          <w:szCs w:val="24"/>
          <w:lang w:eastAsia="zh-TW"/>
        </w:rPr>
        <w:t>：</w:t>
      </w:r>
      <w:r w:rsidR="0001645A" w:rsidRPr="007A22A4">
        <w:rPr>
          <w:kern w:val="2"/>
          <w:szCs w:val="24"/>
          <w:lang w:eastAsia="zh-TW"/>
        </w:rPr>
        <w:t>控管建檔保戶申請預付金資料</w:t>
      </w:r>
    </w:p>
    <w:p w:rsidR="0001645A" w:rsidRPr="00FD29A2" w:rsidRDefault="0001645A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內文：</w:t>
      </w:r>
      <w:r w:rsidRPr="007A22A4">
        <w:rPr>
          <w:rFonts w:hint="eastAsia"/>
          <w:lang w:eastAsia="zh-TW"/>
        </w:rPr>
        <w:t>保戶後續將進行理賠申請，請服務科提早啟動調查及理賠控管機制。</w:t>
      </w:r>
    </w:p>
    <w:p w:rsidR="00E408CA" w:rsidRPr="007A22A4" w:rsidRDefault="00FD29A2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lang w:eastAsia="zh-TW"/>
        </w:rPr>
        <w:t>控管保戶預付資料如下：</w:t>
      </w:r>
    </w:p>
    <w:tbl>
      <w:tblPr>
        <w:tblW w:w="10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1151"/>
        <w:gridCol w:w="1151"/>
        <w:gridCol w:w="1150"/>
        <w:gridCol w:w="1151"/>
        <w:gridCol w:w="1151"/>
        <w:gridCol w:w="1151"/>
        <w:gridCol w:w="1151"/>
        <w:gridCol w:w="1151"/>
      </w:tblGrid>
      <w:tr w:rsidR="003609E9" w:rsidRPr="007A22A4" w:rsidTr="00E50CC6">
        <w:trPr>
          <w:trHeight w:val="382"/>
        </w:trPr>
        <w:tc>
          <w:tcPr>
            <w:tcW w:w="1150" w:type="dxa"/>
            <w:shd w:val="clear" w:color="auto" w:fill="EAF1DD"/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保戶姓名</w:t>
            </w:r>
          </w:p>
        </w:tc>
        <w:tc>
          <w:tcPr>
            <w:tcW w:w="1151" w:type="dxa"/>
            <w:shd w:val="clear" w:color="auto" w:fill="EAF1DD"/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保戶</w:t>
            </w:r>
            <w:r w:rsidRPr="007A22A4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151" w:type="dxa"/>
            <w:shd w:val="clear" w:color="auto" w:fill="EAF1DD"/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FD29A2">
              <w:rPr>
                <w:rFonts w:hint="eastAsia"/>
                <w:sz w:val="20"/>
              </w:rPr>
              <w:t>預</w:t>
            </w:r>
            <w:r w:rsidRPr="007A22A4">
              <w:rPr>
                <w:rFonts w:hint="eastAsia"/>
                <w:sz w:val="20"/>
                <w:szCs w:val="20"/>
              </w:rPr>
              <w:t>付保單號碼</w:t>
            </w:r>
          </w:p>
        </w:tc>
        <w:tc>
          <w:tcPr>
            <w:tcW w:w="1150" w:type="dxa"/>
            <w:shd w:val="clear" w:color="auto" w:fill="EAF1DD"/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申請日期</w:t>
            </w:r>
          </w:p>
        </w:tc>
        <w:tc>
          <w:tcPr>
            <w:tcW w:w="1151" w:type="dxa"/>
            <w:shd w:val="clear" w:color="auto" w:fill="EAF1DD"/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送件單位</w:t>
            </w:r>
          </w:p>
        </w:tc>
        <w:tc>
          <w:tcPr>
            <w:tcW w:w="1151" w:type="dxa"/>
            <w:shd w:val="clear" w:color="auto" w:fill="EAF1DD"/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送件人姓名</w:t>
            </w:r>
          </w:p>
        </w:tc>
        <w:tc>
          <w:tcPr>
            <w:tcW w:w="1151" w:type="dxa"/>
            <w:shd w:val="clear" w:color="auto" w:fill="EAF1DD"/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醫院名稱</w:t>
            </w:r>
          </w:p>
        </w:tc>
        <w:tc>
          <w:tcPr>
            <w:tcW w:w="1151" w:type="dxa"/>
            <w:shd w:val="clear" w:color="auto" w:fill="EAF1DD"/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診斷病名</w:t>
            </w:r>
          </w:p>
        </w:tc>
        <w:tc>
          <w:tcPr>
            <w:tcW w:w="1151" w:type="dxa"/>
            <w:shd w:val="clear" w:color="auto" w:fill="EAF1DD"/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預付金額</w:t>
            </w:r>
          </w:p>
        </w:tc>
      </w:tr>
      <w:tr w:rsidR="003609E9" w:rsidRPr="007A22A4" w:rsidTr="00E50CC6">
        <w:trPr>
          <w:trHeight w:val="393"/>
        </w:trPr>
        <w:tc>
          <w:tcPr>
            <w:tcW w:w="1150" w:type="dxa"/>
            <w:tcBorders>
              <w:bottom w:val="single" w:sz="4" w:space="0" w:color="auto"/>
            </w:tcBorders>
          </w:tcPr>
          <w:p w:rsidR="003609E9" w:rsidRPr="007A22A4" w:rsidRDefault="003609E9" w:rsidP="009F0402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DTAAI010</w:t>
            </w:r>
            <w:r w:rsidRPr="007A22A4">
              <w:rPr>
                <w:rFonts w:hint="eastAsia"/>
                <w:sz w:val="20"/>
                <w:szCs w:val="20"/>
              </w:rPr>
              <w:lastRenderedPageBreak/>
              <w:t>.OCR_ID(</w:t>
            </w:r>
            <w:r w:rsidRPr="007A22A4">
              <w:rPr>
                <w:rFonts w:hint="eastAsia"/>
                <w:sz w:val="20"/>
                <w:szCs w:val="20"/>
              </w:rPr>
              <w:t>事故者姓名</w:t>
            </w:r>
            <w:r w:rsidRPr="007A22A4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lastRenderedPageBreak/>
              <w:t>DTAAI010</w:t>
            </w:r>
            <w:r w:rsidRPr="007A22A4">
              <w:rPr>
                <w:rFonts w:hint="eastAsia"/>
                <w:sz w:val="20"/>
                <w:szCs w:val="20"/>
              </w:rPr>
              <w:lastRenderedPageBreak/>
              <w:t>.OCR_NAME(</w:t>
            </w:r>
            <w:r w:rsidRPr="007A22A4">
              <w:rPr>
                <w:rFonts w:hint="eastAsia"/>
                <w:sz w:val="20"/>
                <w:szCs w:val="20"/>
              </w:rPr>
              <w:t>事故者姓名</w:t>
            </w:r>
            <w:r w:rsidRPr="007A22A4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lastRenderedPageBreak/>
              <w:t>DTAAI001</w:t>
            </w:r>
            <w:r w:rsidRPr="007A22A4">
              <w:rPr>
                <w:rFonts w:hint="eastAsia"/>
                <w:sz w:val="20"/>
                <w:szCs w:val="20"/>
              </w:rPr>
              <w:lastRenderedPageBreak/>
              <w:t>.POLICY_NO(</w:t>
            </w:r>
            <w:r w:rsidRPr="007A22A4">
              <w:rPr>
                <w:rFonts w:hint="eastAsia"/>
                <w:sz w:val="20"/>
                <w:szCs w:val="20"/>
              </w:rPr>
              <w:t>保單號碼</w:t>
            </w:r>
            <w:r w:rsidRPr="007A22A4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lastRenderedPageBreak/>
              <w:t>處理日期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3609E9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</w:p>
          <w:p w:rsidR="00030DC1" w:rsidRPr="007A22A4" w:rsidRDefault="00E82CF1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DTAAI010.APLY_DIV_NO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3609E9" w:rsidRPr="007A22A4" w:rsidRDefault="00E82CF1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DTAAI010</w:t>
            </w:r>
            <w:r>
              <w:rPr>
                <w:rFonts w:hint="eastAsia"/>
                <w:sz w:val="20"/>
                <w:szCs w:val="20"/>
              </w:rPr>
              <w:lastRenderedPageBreak/>
              <w:t>.APLY_EMP_ID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lastRenderedPageBreak/>
              <w:t>DTAAI010</w:t>
            </w:r>
            <w:r w:rsidRPr="007A22A4">
              <w:rPr>
                <w:rFonts w:hint="eastAsia"/>
                <w:sz w:val="20"/>
                <w:szCs w:val="20"/>
              </w:rPr>
              <w:lastRenderedPageBreak/>
              <w:t>.CITY_NAME+DTAAI010.HOSP_NAME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3609E9" w:rsidRPr="007A22A4" w:rsidRDefault="003609E9" w:rsidP="00497E25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lastRenderedPageBreak/>
              <w:t>DTAAI010</w:t>
            </w:r>
            <w:r w:rsidRPr="007A22A4">
              <w:rPr>
                <w:rFonts w:hint="eastAsia"/>
                <w:sz w:val="20"/>
                <w:szCs w:val="20"/>
              </w:rPr>
              <w:lastRenderedPageBreak/>
              <w:t>.ICD_NAME(</w:t>
            </w:r>
            <w:r w:rsidRPr="007A22A4">
              <w:rPr>
                <w:rFonts w:hint="eastAsia"/>
                <w:sz w:val="20"/>
                <w:szCs w:val="20"/>
              </w:rPr>
              <w:t>診斷病名</w:t>
            </w:r>
            <w:r w:rsidRPr="007A22A4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3609E9" w:rsidRPr="007A22A4" w:rsidRDefault="003609E9" w:rsidP="009F0402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lastRenderedPageBreak/>
              <w:t xml:space="preserve">BY </w:t>
            </w:r>
            <w:r w:rsidRPr="007A22A4">
              <w:rPr>
                <w:rFonts w:hint="eastAsia"/>
                <w:sz w:val="20"/>
                <w:szCs w:val="20"/>
              </w:rPr>
              <w:lastRenderedPageBreak/>
              <w:t>DTAAI001.</w:t>
            </w:r>
            <w:r w:rsidRPr="007A22A4">
              <w:rPr>
                <w:rFonts w:hint="eastAsia"/>
                <w:sz w:val="20"/>
                <w:szCs w:val="20"/>
              </w:rPr>
              <w:t>保單號碼及</w:t>
            </w:r>
            <w:r w:rsidRPr="007A22A4">
              <w:rPr>
                <w:rFonts w:hint="eastAsia"/>
                <w:sz w:val="20"/>
                <w:szCs w:val="20"/>
              </w:rPr>
              <w:t>DTAAI010.</w:t>
            </w:r>
            <w:r w:rsidRPr="007A22A4">
              <w:rPr>
                <w:rFonts w:hint="eastAsia"/>
                <w:sz w:val="20"/>
                <w:szCs w:val="20"/>
              </w:rPr>
              <w:t>事故者</w:t>
            </w:r>
            <w:r w:rsidRPr="007A22A4">
              <w:rPr>
                <w:rFonts w:hint="eastAsia"/>
                <w:sz w:val="20"/>
                <w:szCs w:val="20"/>
              </w:rPr>
              <w:t>ID</w:t>
            </w:r>
            <w:r w:rsidRPr="007A22A4">
              <w:rPr>
                <w:rFonts w:hint="eastAsia"/>
                <w:sz w:val="20"/>
                <w:szCs w:val="20"/>
              </w:rPr>
              <w:t>加總</w:t>
            </w:r>
          </w:p>
        </w:tc>
      </w:tr>
    </w:tbl>
    <w:p w:rsidR="00FA16BD" w:rsidRDefault="003609E9" w:rsidP="00E50CC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30DC1">
        <w:rPr>
          <w:rFonts w:hint="eastAsia"/>
          <w:vanish/>
          <w:kern w:val="2"/>
          <w:szCs w:val="24"/>
          <w:lang w:eastAsia="zh-TW"/>
        </w:rPr>
        <w:lastRenderedPageBreak/>
        <w:cr/>
      </w:r>
      <w:r w:rsidRPr="00030DC1">
        <w:rPr>
          <w:rFonts w:hint="eastAsia"/>
          <w:vanish/>
          <w:kern w:val="2"/>
          <w:szCs w:val="24"/>
          <w:lang w:eastAsia="zh-TW"/>
        </w:rPr>
        <w:t>請種</w:t>
      </w:r>
      <w:r w:rsidRPr="00030DC1">
        <w:rPr>
          <w:rFonts w:hint="eastAsia"/>
          <w:vanish/>
          <w:kern w:val="2"/>
          <w:szCs w:val="24"/>
          <w:lang w:eastAsia="zh-TW"/>
        </w:rPr>
        <w:t>il</w:t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Pr="00030DC1">
        <w:rPr>
          <w:rFonts w:hint="eastAsia"/>
          <w:vanish/>
          <w:kern w:val="2"/>
          <w:szCs w:val="24"/>
          <w:lang w:eastAsia="zh-TW"/>
        </w:rPr>
        <w:pgNum/>
      </w:r>
      <w:r w:rsidR="003B7B21">
        <w:rPr>
          <w:rFonts w:hint="eastAsia"/>
          <w:kern w:val="2"/>
          <w:szCs w:val="24"/>
          <w:lang w:eastAsia="zh-TW"/>
        </w:rPr>
        <w:t>送件單位代號若為</w:t>
      </w:r>
      <w:r w:rsidR="003B7B21">
        <w:rPr>
          <w:rFonts w:hint="eastAsia"/>
          <w:kern w:val="2"/>
          <w:szCs w:val="24"/>
          <w:lang w:eastAsia="zh-TW"/>
        </w:rPr>
        <w:t>3500400</w:t>
      </w:r>
      <w:r w:rsidR="003B7B21">
        <w:rPr>
          <w:rFonts w:hint="eastAsia"/>
          <w:kern w:val="2"/>
          <w:szCs w:val="24"/>
          <w:lang w:eastAsia="zh-TW"/>
        </w:rPr>
        <w:t>或送件單位為服務中心</w:t>
      </w:r>
    </w:p>
    <w:p w:rsidR="0010036C" w:rsidRDefault="00FA16BD" w:rsidP="00E50CC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送件單位：</w:t>
      </w:r>
      <w:r w:rsidR="003B7B21">
        <w:rPr>
          <w:rFonts w:hint="eastAsia"/>
          <w:kern w:val="2"/>
          <w:szCs w:val="24"/>
          <w:lang w:eastAsia="zh-TW"/>
        </w:rPr>
        <w:t>並列最近一張保單之招攬單位</w:t>
      </w:r>
    </w:p>
    <w:p w:rsidR="00FA16BD" w:rsidRDefault="00FA16BD" w:rsidP="00E50CC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送件人姓名：並列最近一張保單之招攬人員姓名</w:t>
      </w:r>
    </w:p>
    <w:p w:rsidR="00171990" w:rsidRPr="00E82CF1" w:rsidRDefault="007F406E" w:rsidP="00030DC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30DC1">
        <w:rPr>
          <w:rFonts w:hint="eastAsia"/>
          <w:kern w:val="2"/>
          <w:szCs w:val="24"/>
          <w:lang w:eastAsia="zh-TW"/>
        </w:rPr>
        <w:t>將控管保戶預付資料寫入</w:t>
      </w:r>
      <w:r w:rsidR="001F2368" w:rsidRPr="00030DC1">
        <w:rPr>
          <w:rFonts w:hint="eastAsia"/>
          <w:kern w:val="2"/>
          <w:szCs w:val="24"/>
          <w:lang w:eastAsia="zh-TW"/>
        </w:rPr>
        <w:t>DTAAI100</w:t>
      </w:r>
      <w:r w:rsidR="008E25C1" w:rsidRPr="00030DC1">
        <w:rPr>
          <w:rFonts w:hint="eastAsia"/>
          <w:kern w:val="2"/>
          <w:szCs w:val="24"/>
          <w:lang w:eastAsia="zh-TW"/>
        </w:rPr>
        <w:t>，寄送類別</w:t>
      </w:r>
      <w:r w:rsidR="008E25C1" w:rsidRPr="00030DC1">
        <w:rPr>
          <w:rFonts w:hint="eastAsia"/>
          <w:kern w:val="2"/>
          <w:szCs w:val="24"/>
          <w:lang w:eastAsia="zh-TW"/>
        </w:rPr>
        <w:t xml:space="preserve"> = </w:t>
      </w:r>
      <w:r w:rsidR="008E25C1" w:rsidRPr="00030DC1">
        <w:rPr>
          <w:kern w:val="2"/>
          <w:szCs w:val="24"/>
          <w:lang w:eastAsia="zh-TW"/>
        </w:rPr>
        <w:t>‘</w:t>
      </w:r>
      <w:r w:rsidR="008E25C1" w:rsidRPr="00E82CF1">
        <w:rPr>
          <w:rFonts w:hint="eastAsia"/>
          <w:kern w:val="2"/>
          <w:szCs w:val="24"/>
          <w:lang w:eastAsia="zh-TW"/>
        </w:rPr>
        <w:t>1</w:t>
      </w:r>
      <w:r w:rsidR="008E25C1" w:rsidRPr="00E82CF1">
        <w:rPr>
          <w:kern w:val="2"/>
          <w:szCs w:val="24"/>
          <w:lang w:eastAsia="zh-TW"/>
        </w:rPr>
        <w:t>’</w:t>
      </w:r>
    </w:p>
    <w:p w:rsidR="005F25E0" w:rsidRPr="007A22A4" w:rsidRDefault="005F25E0" w:rsidP="005F25E0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寄送</w:t>
      </w:r>
      <w:r w:rsidRPr="007A22A4">
        <w:rPr>
          <w:rFonts w:hint="eastAsia"/>
          <w:kern w:val="2"/>
          <w:szCs w:val="24"/>
          <w:lang w:eastAsia="zh-TW"/>
        </w:rPr>
        <w:t>MAIL</w:t>
      </w:r>
      <w:r w:rsidRPr="007A22A4">
        <w:rPr>
          <w:rFonts w:hint="eastAsia"/>
          <w:kern w:val="2"/>
          <w:szCs w:val="24"/>
          <w:lang w:eastAsia="zh-TW"/>
        </w:rPr>
        <w:t>給各服務科科信箱，當日預付</w:t>
      </w:r>
      <w:r w:rsidR="00D62F85" w:rsidRPr="007A22A4">
        <w:rPr>
          <w:rFonts w:hint="eastAsia"/>
          <w:kern w:val="2"/>
          <w:szCs w:val="24"/>
          <w:lang w:eastAsia="zh-TW"/>
        </w:rPr>
        <w:t>為短期出險件</w:t>
      </w:r>
      <w:r w:rsidRPr="007A22A4">
        <w:rPr>
          <w:rFonts w:hint="eastAsia"/>
          <w:kern w:val="2"/>
          <w:szCs w:val="24"/>
          <w:lang w:eastAsia="zh-TW"/>
        </w:rPr>
        <w:t>：</w:t>
      </w:r>
    </w:p>
    <w:p w:rsidR="00A52D39" w:rsidRPr="007A22A4" w:rsidRDefault="00A52D39" w:rsidP="000E799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讀取處理日期之所有預付資料</w:t>
      </w:r>
    </w:p>
    <w:p w:rsidR="004E7709" w:rsidRPr="007A22A4" w:rsidRDefault="004E7709" w:rsidP="000E79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READ DTAAI001</w:t>
      </w:r>
    </w:p>
    <w:p w:rsidR="004E7709" w:rsidRPr="007A22A4" w:rsidRDefault="004E7709" w:rsidP="000E79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LEFT JOIN DTAAI010</w:t>
      </w:r>
    </w:p>
    <w:p w:rsidR="004E7709" w:rsidRPr="007A22A4" w:rsidRDefault="004E7709" w:rsidP="000E79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 xml:space="preserve">  ON DTAAI001.APLY_NO = DTAAI010.APLY_NO</w:t>
      </w:r>
    </w:p>
    <w:p w:rsidR="00FF4550" w:rsidRPr="007A22A4" w:rsidRDefault="00FF4550" w:rsidP="000E79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 xml:space="preserve">LEFT JOIN </w:t>
      </w:r>
      <w:r w:rsidR="00725140" w:rsidRPr="007A22A4">
        <w:rPr>
          <w:rFonts w:hint="eastAsia"/>
          <w:kern w:val="2"/>
          <w:szCs w:val="24"/>
          <w:lang w:eastAsia="zh-TW"/>
        </w:rPr>
        <w:t>DTAB0001</w:t>
      </w:r>
    </w:p>
    <w:p w:rsidR="00725140" w:rsidRPr="007A22A4" w:rsidRDefault="00725140" w:rsidP="000E79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 xml:space="preserve">   ON DTAAI001.</w:t>
      </w:r>
      <w:r w:rsidRPr="007A22A4">
        <w:rPr>
          <w:rFonts w:hint="eastAsia"/>
          <w:kern w:val="2"/>
          <w:szCs w:val="24"/>
          <w:lang w:eastAsia="zh-TW"/>
        </w:rPr>
        <w:t>保單號碼</w:t>
      </w:r>
      <w:r w:rsidRPr="007A22A4">
        <w:rPr>
          <w:rFonts w:hint="eastAsia"/>
          <w:kern w:val="2"/>
          <w:szCs w:val="24"/>
          <w:lang w:eastAsia="zh-TW"/>
        </w:rPr>
        <w:t xml:space="preserve"> = DTAB0001.</w:t>
      </w:r>
      <w:r w:rsidRPr="007A22A4">
        <w:rPr>
          <w:rFonts w:hint="eastAsia"/>
          <w:kern w:val="2"/>
          <w:szCs w:val="24"/>
          <w:lang w:eastAsia="zh-TW"/>
        </w:rPr>
        <w:t>保單號碼</w:t>
      </w:r>
    </w:p>
    <w:p w:rsidR="00BD34C5" w:rsidRPr="007A22A4" w:rsidRDefault="00BD34C5" w:rsidP="000E79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LEFT JOIN DTAB0002</w:t>
      </w:r>
    </w:p>
    <w:p w:rsidR="00BD34C5" w:rsidRPr="007A22A4" w:rsidRDefault="00BD34C5" w:rsidP="000E79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 xml:space="preserve">   ON DTAAI001.</w:t>
      </w:r>
      <w:r w:rsidRPr="007A22A4">
        <w:rPr>
          <w:rFonts w:hint="eastAsia"/>
          <w:kern w:val="2"/>
          <w:szCs w:val="24"/>
          <w:lang w:eastAsia="zh-TW"/>
        </w:rPr>
        <w:t>保單號碼</w:t>
      </w:r>
      <w:r w:rsidRPr="007A22A4">
        <w:rPr>
          <w:rFonts w:hint="eastAsia"/>
          <w:kern w:val="2"/>
          <w:szCs w:val="24"/>
          <w:lang w:eastAsia="zh-TW"/>
        </w:rPr>
        <w:t xml:space="preserve"> = DTAB0002.</w:t>
      </w:r>
      <w:r w:rsidRPr="007A22A4">
        <w:rPr>
          <w:rFonts w:hint="eastAsia"/>
          <w:kern w:val="2"/>
          <w:szCs w:val="24"/>
          <w:lang w:eastAsia="zh-TW"/>
        </w:rPr>
        <w:t>保單號碼</w:t>
      </w:r>
    </w:p>
    <w:p w:rsidR="00BD34C5" w:rsidRPr="007A22A4" w:rsidRDefault="00BD34C5" w:rsidP="000E79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 xml:space="preserve">  AND DTAAI001.</w:t>
      </w:r>
      <w:r w:rsidRPr="007A22A4">
        <w:rPr>
          <w:rFonts w:hint="eastAsia"/>
          <w:kern w:val="2"/>
          <w:szCs w:val="24"/>
          <w:lang w:eastAsia="zh-TW"/>
        </w:rPr>
        <w:t>險別</w:t>
      </w:r>
      <w:r w:rsidRPr="007A22A4">
        <w:rPr>
          <w:rFonts w:hint="eastAsia"/>
          <w:kern w:val="2"/>
          <w:szCs w:val="24"/>
          <w:lang w:eastAsia="zh-TW"/>
        </w:rPr>
        <w:t xml:space="preserve"> = DTAB0002.</w:t>
      </w:r>
      <w:r w:rsidRPr="007A22A4">
        <w:rPr>
          <w:rFonts w:hint="eastAsia"/>
          <w:kern w:val="2"/>
          <w:szCs w:val="24"/>
          <w:lang w:eastAsia="zh-TW"/>
        </w:rPr>
        <w:t>險別</w:t>
      </w:r>
    </w:p>
    <w:p w:rsidR="00BD34C5" w:rsidRPr="007A22A4" w:rsidRDefault="00BD34C5" w:rsidP="000E79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 xml:space="preserve">  AND DTAAI001.</w:t>
      </w:r>
      <w:r w:rsidRPr="007A22A4">
        <w:rPr>
          <w:rFonts w:hint="eastAsia"/>
          <w:kern w:val="2"/>
          <w:szCs w:val="24"/>
          <w:lang w:eastAsia="zh-TW"/>
        </w:rPr>
        <w:t>事故者</w:t>
      </w:r>
      <w:r w:rsidRPr="007A22A4">
        <w:rPr>
          <w:rFonts w:hint="eastAsia"/>
          <w:kern w:val="2"/>
          <w:szCs w:val="24"/>
          <w:lang w:eastAsia="zh-TW"/>
        </w:rPr>
        <w:t>ID = DTAB0002.ID</w:t>
      </w:r>
      <w:r w:rsidR="00A86BC4" w:rsidRPr="007A22A4">
        <w:rPr>
          <w:rFonts w:hint="eastAsia"/>
          <w:kern w:val="2"/>
          <w:szCs w:val="24"/>
          <w:lang w:eastAsia="zh-TW"/>
        </w:rPr>
        <w:tab/>
      </w:r>
    </w:p>
    <w:p w:rsidR="00184535" w:rsidRPr="007A22A4" w:rsidRDefault="004E7709" w:rsidP="000E79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 xml:space="preserve">  BY DTAAI001.APLY_DATE = </w:t>
      </w:r>
      <w:r w:rsidRPr="007A22A4">
        <w:rPr>
          <w:rFonts w:hint="eastAsia"/>
          <w:kern w:val="2"/>
          <w:szCs w:val="24"/>
          <w:lang w:eastAsia="zh-TW"/>
        </w:rPr>
        <w:t>處理日期</w:t>
      </w:r>
    </w:p>
    <w:p w:rsidR="007D326B" w:rsidRPr="007A22A4" w:rsidRDefault="007D326B" w:rsidP="000E799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取得服務科信箱</w:t>
      </w:r>
    </w:p>
    <w:p w:rsidR="007D326B" w:rsidRPr="007A22A4" w:rsidRDefault="007D326B" w:rsidP="000E79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取</w:t>
      </w:r>
      <w:r w:rsidRPr="007A22A4">
        <w:rPr>
          <w:rFonts w:hint="eastAsia"/>
          <w:kern w:val="2"/>
          <w:szCs w:val="24"/>
          <w:lang w:eastAsia="zh-TW"/>
        </w:rPr>
        <w:t>AA</w:t>
      </w:r>
      <w:r w:rsidRPr="007A22A4">
        <w:rPr>
          <w:rFonts w:hint="eastAsia"/>
          <w:kern w:val="2"/>
          <w:szCs w:val="24"/>
          <w:lang w:eastAsia="zh-TW"/>
        </w:rPr>
        <w:t>系統欄位</w:t>
      </w:r>
      <w:r w:rsidRPr="007A22A4">
        <w:rPr>
          <w:kern w:val="2"/>
          <w:szCs w:val="24"/>
          <w:lang w:eastAsia="zh-TW"/>
        </w:rPr>
        <w:t>CLAIM_DIV_NO</w:t>
      </w:r>
      <w:r w:rsidRPr="007A22A4">
        <w:rPr>
          <w:rFonts w:hint="eastAsia"/>
          <w:kern w:val="2"/>
          <w:szCs w:val="24"/>
          <w:lang w:eastAsia="zh-TW"/>
        </w:rPr>
        <w:t>所有代碼</w:t>
      </w:r>
      <w:r w:rsidRPr="007A22A4">
        <w:rPr>
          <w:rFonts w:hint="eastAsia"/>
          <w:kern w:val="2"/>
          <w:szCs w:val="24"/>
          <w:lang w:eastAsia="zh-TW"/>
        </w:rPr>
        <w:t>+@cathaylife.com.tw</w:t>
      </w:r>
    </w:p>
    <w:p w:rsidR="004417F7" w:rsidRPr="007A22A4" w:rsidRDefault="004417F7" w:rsidP="000E799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kern w:val="2"/>
          <w:szCs w:val="24"/>
          <w:lang w:eastAsia="zh-TW"/>
        </w:rPr>
        <w:t>I</w:t>
      </w:r>
      <w:r w:rsidRPr="007A22A4">
        <w:rPr>
          <w:rFonts w:hint="eastAsia"/>
          <w:kern w:val="2"/>
          <w:szCs w:val="24"/>
          <w:lang w:eastAsia="zh-TW"/>
        </w:rPr>
        <w:t>F</w:t>
      </w:r>
      <w:r w:rsidR="006B06E1" w:rsidRPr="007A22A4">
        <w:rPr>
          <w:rFonts w:hint="eastAsia"/>
          <w:kern w:val="2"/>
          <w:szCs w:val="24"/>
          <w:lang w:eastAsia="zh-TW"/>
        </w:rPr>
        <w:t xml:space="preserve"> DTAAI010.</w:t>
      </w:r>
      <w:r w:rsidR="006B06E1" w:rsidRPr="007A22A4">
        <w:rPr>
          <w:rFonts w:hint="eastAsia"/>
          <w:kern w:val="2"/>
          <w:szCs w:val="24"/>
          <w:lang w:eastAsia="zh-TW"/>
        </w:rPr>
        <w:t>診斷病名</w:t>
      </w:r>
      <w:r w:rsidR="006B06E1" w:rsidRPr="007A22A4">
        <w:rPr>
          <w:rFonts w:hint="eastAsia"/>
          <w:kern w:val="2"/>
          <w:szCs w:val="24"/>
          <w:lang w:eastAsia="zh-TW"/>
        </w:rPr>
        <w:t xml:space="preserve"> </w:t>
      </w:r>
      <w:r w:rsidR="006B06E1" w:rsidRPr="007A22A4">
        <w:rPr>
          <w:rFonts w:hint="eastAsia"/>
          <w:kern w:val="2"/>
          <w:szCs w:val="24"/>
          <w:lang w:eastAsia="zh-TW"/>
        </w:rPr>
        <w:t>有關鍵字</w:t>
      </w:r>
      <w:r w:rsidR="006B06E1" w:rsidRPr="007A22A4">
        <w:rPr>
          <w:rFonts w:hint="eastAsia"/>
          <w:kern w:val="2"/>
          <w:szCs w:val="24"/>
          <w:lang w:eastAsia="zh-TW"/>
        </w:rPr>
        <w:t>[</w:t>
      </w:r>
      <w:r w:rsidR="006B06E1" w:rsidRPr="007A22A4">
        <w:rPr>
          <w:rFonts w:hint="eastAsia"/>
          <w:kern w:val="2"/>
          <w:szCs w:val="24"/>
          <w:lang w:eastAsia="zh-TW"/>
        </w:rPr>
        <w:t>癌</w:t>
      </w:r>
      <w:r w:rsidR="008F793B" w:rsidRPr="007A22A4">
        <w:rPr>
          <w:rFonts w:hint="eastAsia"/>
          <w:kern w:val="2"/>
          <w:szCs w:val="24"/>
          <w:lang w:eastAsia="zh-TW"/>
        </w:rPr>
        <w:t>.</w:t>
      </w:r>
      <w:r w:rsidR="006B06E1" w:rsidRPr="007A22A4">
        <w:rPr>
          <w:rFonts w:hint="eastAsia"/>
          <w:kern w:val="2"/>
          <w:szCs w:val="24"/>
          <w:lang w:eastAsia="zh-TW"/>
        </w:rPr>
        <w:t>瘤</w:t>
      </w:r>
      <w:r w:rsidR="008F793B" w:rsidRPr="007A22A4">
        <w:rPr>
          <w:rFonts w:hint="eastAsia"/>
          <w:kern w:val="2"/>
          <w:szCs w:val="24"/>
          <w:lang w:eastAsia="zh-TW"/>
        </w:rPr>
        <w:t>.</w:t>
      </w:r>
      <w:r w:rsidR="006B06E1" w:rsidRPr="007A22A4">
        <w:rPr>
          <w:rFonts w:hint="eastAsia"/>
          <w:kern w:val="2"/>
          <w:szCs w:val="24"/>
          <w:lang w:eastAsia="zh-TW"/>
        </w:rPr>
        <w:t>腦</w:t>
      </w:r>
      <w:r w:rsidR="008F793B" w:rsidRPr="007A22A4">
        <w:rPr>
          <w:rFonts w:hint="eastAsia"/>
          <w:kern w:val="2"/>
          <w:szCs w:val="24"/>
          <w:lang w:eastAsia="zh-TW"/>
        </w:rPr>
        <w:t>.</w:t>
      </w:r>
      <w:r w:rsidR="006B06E1" w:rsidRPr="007A22A4">
        <w:rPr>
          <w:rFonts w:hint="eastAsia"/>
          <w:kern w:val="2"/>
          <w:szCs w:val="24"/>
          <w:lang w:eastAsia="zh-TW"/>
        </w:rPr>
        <w:t>血管</w:t>
      </w:r>
      <w:r w:rsidR="008F793B" w:rsidRPr="007A22A4">
        <w:rPr>
          <w:rFonts w:hint="eastAsia"/>
          <w:kern w:val="2"/>
          <w:szCs w:val="24"/>
          <w:lang w:eastAsia="zh-TW"/>
        </w:rPr>
        <w:t>.</w:t>
      </w:r>
      <w:r w:rsidR="006B06E1" w:rsidRPr="007A22A4">
        <w:rPr>
          <w:rFonts w:hint="eastAsia"/>
          <w:kern w:val="2"/>
          <w:szCs w:val="24"/>
          <w:lang w:eastAsia="zh-TW"/>
        </w:rPr>
        <w:t>心</w:t>
      </w:r>
      <w:r w:rsidR="008F793B" w:rsidRPr="007A22A4">
        <w:rPr>
          <w:rFonts w:hint="eastAsia"/>
          <w:kern w:val="2"/>
          <w:szCs w:val="24"/>
          <w:lang w:eastAsia="zh-TW"/>
        </w:rPr>
        <w:t>.</w:t>
      </w:r>
      <w:r w:rsidR="006B06E1" w:rsidRPr="007A22A4">
        <w:rPr>
          <w:rFonts w:hint="eastAsia"/>
          <w:kern w:val="2"/>
          <w:szCs w:val="24"/>
          <w:lang w:eastAsia="zh-TW"/>
        </w:rPr>
        <w:t>糖</w:t>
      </w:r>
      <w:r w:rsidR="008F793B" w:rsidRPr="007A22A4">
        <w:rPr>
          <w:rFonts w:hint="eastAsia"/>
          <w:kern w:val="2"/>
          <w:szCs w:val="24"/>
          <w:lang w:eastAsia="zh-TW"/>
        </w:rPr>
        <w:t>.</w:t>
      </w:r>
      <w:r w:rsidR="006B06E1" w:rsidRPr="007A22A4">
        <w:rPr>
          <w:rFonts w:hint="eastAsia"/>
          <w:kern w:val="2"/>
          <w:szCs w:val="24"/>
          <w:lang w:eastAsia="zh-TW"/>
        </w:rPr>
        <w:t>肝</w:t>
      </w:r>
      <w:r w:rsidR="008F793B" w:rsidRPr="007A22A4">
        <w:rPr>
          <w:rFonts w:hint="eastAsia"/>
          <w:kern w:val="2"/>
          <w:szCs w:val="24"/>
          <w:lang w:eastAsia="zh-TW"/>
        </w:rPr>
        <w:t>.</w:t>
      </w:r>
      <w:r w:rsidR="006B06E1" w:rsidRPr="007A22A4">
        <w:rPr>
          <w:rFonts w:hint="eastAsia"/>
          <w:kern w:val="2"/>
          <w:szCs w:val="24"/>
          <w:lang w:eastAsia="zh-TW"/>
        </w:rPr>
        <w:t>腎</w:t>
      </w:r>
      <w:r w:rsidR="008F793B" w:rsidRPr="007A22A4">
        <w:rPr>
          <w:rFonts w:hint="eastAsia"/>
          <w:kern w:val="2"/>
          <w:szCs w:val="24"/>
          <w:lang w:eastAsia="zh-TW"/>
        </w:rPr>
        <w:t>.</w:t>
      </w:r>
      <w:r w:rsidR="006B06E1" w:rsidRPr="007A22A4">
        <w:rPr>
          <w:rFonts w:hint="eastAsia"/>
          <w:kern w:val="2"/>
          <w:szCs w:val="24"/>
          <w:lang w:eastAsia="zh-TW"/>
        </w:rPr>
        <w:t>尿</w:t>
      </w:r>
      <w:r w:rsidR="008F793B" w:rsidRPr="007A22A4">
        <w:rPr>
          <w:rFonts w:hint="eastAsia"/>
          <w:kern w:val="2"/>
          <w:szCs w:val="24"/>
          <w:lang w:eastAsia="zh-TW"/>
        </w:rPr>
        <w:t>.</w:t>
      </w:r>
      <w:r w:rsidR="006B06E1" w:rsidRPr="007A22A4">
        <w:rPr>
          <w:rFonts w:hint="eastAsia"/>
          <w:kern w:val="2"/>
          <w:szCs w:val="24"/>
          <w:lang w:eastAsia="zh-TW"/>
        </w:rPr>
        <w:t>毒</w:t>
      </w:r>
      <w:r w:rsidR="008F793B" w:rsidRPr="007A22A4">
        <w:rPr>
          <w:rFonts w:hint="eastAsia"/>
          <w:kern w:val="2"/>
          <w:szCs w:val="24"/>
          <w:lang w:eastAsia="zh-TW"/>
        </w:rPr>
        <w:t>.</w:t>
      </w:r>
      <w:r w:rsidR="006B06E1" w:rsidRPr="007A22A4">
        <w:rPr>
          <w:rFonts w:hint="eastAsia"/>
          <w:kern w:val="2"/>
          <w:szCs w:val="24"/>
          <w:lang w:eastAsia="zh-TW"/>
        </w:rPr>
        <w:t>血壓</w:t>
      </w:r>
      <w:r w:rsidR="008F793B" w:rsidRPr="007A22A4">
        <w:rPr>
          <w:rFonts w:hint="eastAsia"/>
          <w:kern w:val="2"/>
          <w:szCs w:val="24"/>
          <w:lang w:eastAsia="zh-TW"/>
        </w:rPr>
        <w:t>.</w:t>
      </w:r>
      <w:r w:rsidR="006B06E1" w:rsidRPr="007A22A4">
        <w:rPr>
          <w:rFonts w:hint="eastAsia"/>
          <w:kern w:val="2"/>
          <w:szCs w:val="24"/>
          <w:lang w:eastAsia="zh-TW"/>
        </w:rPr>
        <w:t>免疫</w:t>
      </w:r>
      <w:r w:rsidR="008F793B" w:rsidRPr="007A22A4">
        <w:rPr>
          <w:rFonts w:hint="eastAsia"/>
          <w:kern w:val="2"/>
          <w:szCs w:val="24"/>
          <w:lang w:eastAsia="zh-TW"/>
        </w:rPr>
        <w:t>.</w:t>
      </w:r>
      <w:r w:rsidR="006B06E1" w:rsidRPr="007A22A4">
        <w:rPr>
          <w:rFonts w:hint="eastAsia"/>
          <w:kern w:val="2"/>
          <w:szCs w:val="24"/>
          <w:lang w:eastAsia="zh-TW"/>
        </w:rPr>
        <w:t>精神</w:t>
      </w:r>
      <w:r w:rsidR="006B06E1" w:rsidRPr="007A22A4">
        <w:rPr>
          <w:rFonts w:hint="eastAsia"/>
          <w:kern w:val="2"/>
          <w:szCs w:val="24"/>
          <w:lang w:eastAsia="zh-TW"/>
        </w:rPr>
        <w:t>]</w:t>
      </w:r>
      <w:r w:rsidR="00F7674E" w:rsidRPr="007A22A4">
        <w:rPr>
          <w:rFonts w:hint="eastAsia"/>
          <w:kern w:val="2"/>
          <w:szCs w:val="24"/>
          <w:lang w:eastAsia="zh-TW"/>
        </w:rPr>
        <w:t xml:space="preserve">  OR </w:t>
      </w:r>
      <w:r w:rsidR="00F7674E" w:rsidRPr="007A22A4">
        <w:rPr>
          <w:rFonts w:hint="eastAsia"/>
          <w:kern w:val="2"/>
          <w:szCs w:val="24"/>
          <w:lang w:eastAsia="zh-TW"/>
        </w:rPr>
        <w:t>處理日期</w:t>
      </w:r>
      <w:r w:rsidR="00F7674E" w:rsidRPr="007A22A4">
        <w:rPr>
          <w:rFonts w:hint="eastAsia"/>
          <w:kern w:val="2"/>
          <w:szCs w:val="24"/>
          <w:lang w:eastAsia="zh-TW"/>
        </w:rPr>
        <w:t xml:space="preserve"> - </w:t>
      </w:r>
      <w:r w:rsidR="00F7674E" w:rsidRPr="007A22A4">
        <w:rPr>
          <w:rFonts w:hint="eastAsia"/>
          <w:kern w:val="2"/>
          <w:szCs w:val="24"/>
          <w:lang w:eastAsia="zh-TW"/>
        </w:rPr>
        <w:t>投保始期</w:t>
      </w:r>
      <w:r w:rsidR="00F7674E" w:rsidRPr="007A22A4">
        <w:rPr>
          <w:rFonts w:hint="eastAsia"/>
          <w:kern w:val="2"/>
          <w:szCs w:val="24"/>
          <w:lang w:eastAsia="zh-TW"/>
        </w:rPr>
        <w:t xml:space="preserve"> &lt; 2</w:t>
      </w:r>
      <w:r w:rsidR="00F7674E" w:rsidRPr="007A22A4">
        <w:rPr>
          <w:rFonts w:hint="eastAsia"/>
          <w:kern w:val="2"/>
          <w:szCs w:val="24"/>
          <w:lang w:eastAsia="zh-TW"/>
        </w:rPr>
        <w:t>年</w:t>
      </w:r>
    </w:p>
    <w:p w:rsidR="007D326B" w:rsidRPr="007A22A4" w:rsidRDefault="007D326B" w:rsidP="000E79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寄送</w:t>
      </w:r>
      <w:r w:rsidRPr="007A22A4">
        <w:rPr>
          <w:rFonts w:hint="eastAsia"/>
          <w:kern w:val="2"/>
          <w:szCs w:val="24"/>
          <w:lang w:eastAsia="zh-TW"/>
        </w:rPr>
        <w:t>MAIL</w:t>
      </w:r>
    </w:p>
    <w:p w:rsidR="007D326B" w:rsidRPr="007A22A4" w:rsidRDefault="007D326B" w:rsidP="000E79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收件者：服務科信箱</w:t>
      </w:r>
    </w:p>
    <w:p w:rsidR="007D326B" w:rsidRPr="007A22A4" w:rsidRDefault="007D326B" w:rsidP="000E79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主旨：</w:t>
      </w:r>
      <w:r w:rsidR="0025141E" w:rsidRPr="007A22A4">
        <w:rPr>
          <w:rFonts w:hint="eastAsia"/>
          <w:kern w:val="2"/>
          <w:szCs w:val="24"/>
          <w:lang w:eastAsia="zh-TW"/>
        </w:rPr>
        <w:t>住院醫療預付金</w:t>
      </w:r>
      <w:r w:rsidR="0025141E" w:rsidRPr="007A22A4">
        <w:rPr>
          <w:rFonts w:hint="eastAsia"/>
          <w:kern w:val="2"/>
          <w:szCs w:val="24"/>
          <w:lang w:eastAsia="zh-TW"/>
        </w:rPr>
        <w:t>-</w:t>
      </w:r>
      <w:r w:rsidR="0025141E" w:rsidRPr="007A22A4">
        <w:rPr>
          <w:rFonts w:hint="eastAsia"/>
          <w:kern w:val="2"/>
          <w:szCs w:val="24"/>
          <w:lang w:eastAsia="zh-TW"/>
        </w:rPr>
        <w:t>短期出險件</w:t>
      </w:r>
    </w:p>
    <w:p w:rsidR="000E7992" w:rsidRPr="007A22A4" w:rsidRDefault="007D326B" w:rsidP="000E79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內文：</w:t>
      </w:r>
      <w:r w:rsidRPr="007A22A4">
        <w:rPr>
          <w:rFonts w:hint="eastAsia"/>
          <w:lang w:eastAsia="zh-TW"/>
        </w:rPr>
        <w:t>保戶後續將進行理賠申請，請服務科提早啟動調查及理賠控管機制。</w:t>
      </w:r>
    </w:p>
    <w:p w:rsidR="007D326B" w:rsidRPr="000E7992" w:rsidRDefault="007859AD" w:rsidP="000E799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E7992">
        <w:rPr>
          <w:rFonts w:hint="eastAsia"/>
          <w:kern w:val="2"/>
          <w:szCs w:val="24"/>
          <w:lang w:eastAsia="zh-TW"/>
        </w:rPr>
        <w:t>短期出險件</w:t>
      </w:r>
      <w:r w:rsidR="007D326B" w:rsidRPr="007A22A4">
        <w:rPr>
          <w:rFonts w:hint="eastAsia"/>
          <w:lang w:eastAsia="zh-TW"/>
        </w:rPr>
        <w:t>如下：</w:t>
      </w:r>
    </w:p>
    <w:tbl>
      <w:tblPr>
        <w:tblW w:w="9270" w:type="dxa"/>
        <w:tblInd w:w="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907467" w:rsidRPr="007A22A4" w:rsidTr="00907467">
        <w:trPr>
          <w:trHeight w:val="375"/>
        </w:trPr>
        <w:tc>
          <w:tcPr>
            <w:tcW w:w="1030" w:type="dxa"/>
            <w:shd w:val="clear" w:color="auto" w:fill="EAF1DD"/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保戶姓名</w:t>
            </w:r>
          </w:p>
        </w:tc>
        <w:tc>
          <w:tcPr>
            <w:tcW w:w="1030" w:type="dxa"/>
            <w:shd w:val="clear" w:color="auto" w:fill="EAF1DD"/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保戶</w:t>
            </w:r>
            <w:r w:rsidRPr="007A22A4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030" w:type="dxa"/>
            <w:shd w:val="clear" w:color="auto" w:fill="EAF1DD"/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預付檔案編號</w:t>
            </w:r>
          </w:p>
        </w:tc>
        <w:tc>
          <w:tcPr>
            <w:tcW w:w="1030" w:type="dxa"/>
            <w:shd w:val="clear" w:color="auto" w:fill="EAF1DD"/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申請日期</w:t>
            </w:r>
          </w:p>
        </w:tc>
        <w:tc>
          <w:tcPr>
            <w:tcW w:w="1030" w:type="dxa"/>
            <w:shd w:val="clear" w:color="auto" w:fill="EAF1DD"/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1030" w:type="dxa"/>
            <w:shd w:val="clear" w:color="auto" w:fill="EAF1DD"/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醫院名稱</w:t>
            </w:r>
          </w:p>
        </w:tc>
        <w:tc>
          <w:tcPr>
            <w:tcW w:w="1030" w:type="dxa"/>
            <w:shd w:val="clear" w:color="auto" w:fill="EAF1DD"/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診斷病名</w:t>
            </w:r>
          </w:p>
        </w:tc>
        <w:tc>
          <w:tcPr>
            <w:tcW w:w="1030" w:type="dxa"/>
            <w:shd w:val="clear" w:color="auto" w:fill="EAF1DD"/>
          </w:tcPr>
          <w:p w:rsidR="00907467" w:rsidRPr="007A22A4" w:rsidRDefault="008D774F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短期件保單號碼</w:t>
            </w:r>
          </w:p>
        </w:tc>
        <w:tc>
          <w:tcPr>
            <w:tcW w:w="1030" w:type="dxa"/>
            <w:shd w:val="clear" w:color="auto" w:fill="EAF1DD"/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投保日</w:t>
            </w:r>
            <w:r w:rsidRPr="007A22A4">
              <w:rPr>
                <w:rFonts w:hint="eastAsia"/>
                <w:sz w:val="20"/>
                <w:szCs w:val="20"/>
              </w:rPr>
              <w:t>(</w:t>
            </w:r>
            <w:r w:rsidRPr="007A22A4">
              <w:rPr>
                <w:rFonts w:hint="eastAsia"/>
                <w:sz w:val="20"/>
                <w:szCs w:val="20"/>
              </w:rPr>
              <w:t>原始投保日</w:t>
            </w:r>
            <w:r w:rsidRPr="007A22A4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907467" w:rsidRPr="007A22A4" w:rsidTr="00907467">
        <w:trPr>
          <w:trHeight w:val="386"/>
        </w:trPr>
        <w:tc>
          <w:tcPr>
            <w:tcW w:w="1030" w:type="dxa"/>
            <w:tcBorders>
              <w:bottom w:val="single" w:sz="4" w:space="0" w:color="auto"/>
            </w:tcBorders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DTAAI010.OCR_ID(</w:t>
            </w:r>
            <w:r w:rsidRPr="007A22A4">
              <w:rPr>
                <w:rFonts w:hint="eastAsia"/>
                <w:sz w:val="20"/>
                <w:szCs w:val="20"/>
              </w:rPr>
              <w:t>事故者姓名</w:t>
            </w:r>
            <w:r w:rsidRPr="007A22A4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DTAAI010.OCR_NAME(</w:t>
            </w:r>
            <w:r w:rsidRPr="007A22A4">
              <w:rPr>
                <w:rFonts w:hint="eastAsia"/>
                <w:sz w:val="20"/>
                <w:szCs w:val="20"/>
              </w:rPr>
              <w:t>事故者姓名</w:t>
            </w:r>
            <w:r w:rsidRPr="007A22A4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7A22A4" w:rsidRDefault="00C159E4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DTAAI0</w:t>
            </w:r>
            <w:r w:rsidR="002D276F" w:rsidRPr="007A22A4">
              <w:rPr>
                <w:rFonts w:hint="eastAsia"/>
                <w:sz w:val="20"/>
                <w:szCs w:val="20"/>
              </w:rPr>
              <w:t>10</w:t>
            </w:r>
            <w:r w:rsidRPr="007A22A4">
              <w:rPr>
                <w:rFonts w:hint="eastAsia"/>
                <w:sz w:val="20"/>
                <w:szCs w:val="20"/>
              </w:rPr>
              <w:t>.</w:t>
            </w:r>
            <w:r w:rsidR="002D276F" w:rsidRPr="007A22A4">
              <w:rPr>
                <w:rFonts w:hint="eastAsia"/>
                <w:sz w:val="20"/>
                <w:szCs w:val="20"/>
              </w:rPr>
              <w:t>FILE_NO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處理日期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DTAAI010.APLY_KIND(</w:t>
            </w:r>
            <w:r w:rsidRPr="007A22A4">
              <w:rPr>
                <w:rFonts w:hint="eastAsia"/>
                <w:sz w:val="20"/>
                <w:szCs w:val="20"/>
              </w:rPr>
              <w:t>申請種類</w:t>
            </w:r>
            <w:r w:rsidRPr="007A22A4">
              <w:rPr>
                <w:rFonts w:hint="eastAsia"/>
                <w:sz w:val="20"/>
                <w:szCs w:val="20"/>
              </w:rPr>
              <w:t>)</w:t>
            </w:r>
          </w:p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1</w:t>
            </w:r>
            <w:r w:rsidRPr="007A22A4">
              <w:rPr>
                <w:rFonts w:hint="eastAsia"/>
                <w:sz w:val="20"/>
                <w:szCs w:val="20"/>
              </w:rPr>
              <w:t>表疾病</w:t>
            </w:r>
          </w:p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2</w:t>
            </w:r>
            <w:r w:rsidRPr="007A22A4">
              <w:rPr>
                <w:rFonts w:hint="eastAsia"/>
                <w:sz w:val="20"/>
                <w:szCs w:val="20"/>
              </w:rPr>
              <w:t>表意外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7A22A4" w:rsidRDefault="00420A33" w:rsidP="00992A50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DTAAI010.CITY</w:t>
            </w:r>
            <w:r w:rsidR="00992A50" w:rsidRPr="007A22A4">
              <w:rPr>
                <w:rFonts w:hint="eastAsia"/>
                <w:sz w:val="20"/>
                <w:szCs w:val="20"/>
              </w:rPr>
              <w:t>_NAME</w:t>
            </w:r>
            <w:r w:rsidRPr="007A22A4">
              <w:rPr>
                <w:rFonts w:hint="eastAsia"/>
                <w:sz w:val="20"/>
                <w:szCs w:val="20"/>
              </w:rPr>
              <w:t>+DTAAI010.HOSP_NAME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DTAAI010.ICD_NAME(</w:t>
            </w:r>
            <w:r w:rsidRPr="007A22A4">
              <w:rPr>
                <w:rFonts w:hint="eastAsia"/>
                <w:sz w:val="20"/>
                <w:szCs w:val="20"/>
              </w:rPr>
              <w:t>診斷病名</w:t>
            </w:r>
            <w:r w:rsidRPr="007A22A4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7A22A4" w:rsidRDefault="00907467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DTAAI001.POLICY_NO(</w:t>
            </w:r>
            <w:r w:rsidRPr="007A22A4">
              <w:rPr>
                <w:rFonts w:hint="eastAsia"/>
                <w:sz w:val="20"/>
                <w:szCs w:val="20"/>
              </w:rPr>
              <w:t>保單號碼</w:t>
            </w:r>
            <w:r w:rsidRPr="007A22A4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907467" w:rsidRPr="007A22A4" w:rsidRDefault="00D76D63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 xml:space="preserve">IF </w:t>
            </w:r>
            <w:r w:rsidRPr="007A22A4">
              <w:rPr>
                <w:rFonts w:hint="eastAsia"/>
                <w:sz w:val="20"/>
                <w:szCs w:val="20"/>
              </w:rPr>
              <w:t>主約</w:t>
            </w:r>
          </w:p>
          <w:p w:rsidR="00D76D63" w:rsidRPr="007A22A4" w:rsidRDefault="00D76D63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DTAB0001.ISSUE_DATE</w:t>
            </w:r>
          </w:p>
          <w:p w:rsidR="00D76D63" w:rsidRPr="007A22A4" w:rsidRDefault="00D76D63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ELSE</w:t>
            </w:r>
          </w:p>
          <w:p w:rsidR="00D76D63" w:rsidRPr="007A22A4" w:rsidRDefault="00D76D63" w:rsidP="00B0084A">
            <w:pPr>
              <w:spacing w:line="400" w:lineRule="exact"/>
              <w:rPr>
                <w:rFonts w:hint="eastAsia"/>
                <w:sz w:val="20"/>
                <w:szCs w:val="20"/>
              </w:rPr>
            </w:pPr>
            <w:r w:rsidRPr="007A22A4">
              <w:rPr>
                <w:rFonts w:hint="eastAsia"/>
                <w:sz w:val="20"/>
                <w:szCs w:val="20"/>
              </w:rPr>
              <w:t>DTAB0002.ORGL_EFT_DATE</w:t>
            </w:r>
          </w:p>
        </w:tc>
      </w:tr>
    </w:tbl>
    <w:p w:rsidR="00815C42" w:rsidRPr="007A22A4" w:rsidRDefault="00815C42" w:rsidP="000E799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將短期出險件預付資料寫入</w:t>
      </w:r>
      <w:r w:rsidR="00FB4898" w:rsidRPr="007A22A4">
        <w:rPr>
          <w:rFonts w:hint="eastAsia"/>
          <w:kern w:val="2"/>
          <w:szCs w:val="24"/>
          <w:lang w:eastAsia="zh-TW"/>
        </w:rPr>
        <w:t>DTAAI100</w:t>
      </w:r>
      <w:r w:rsidRPr="007A22A4">
        <w:rPr>
          <w:rFonts w:hint="eastAsia"/>
          <w:kern w:val="2"/>
          <w:szCs w:val="24"/>
          <w:lang w:eastAsia="zh-TW"/>
        </w:rPr>
        <w:t>，寄送類別</w:t>
      </w:r>
      <w:r w:rsidRPr="007A22A4">
        <w:rPr>
          <w:rFonts w:hint="eastAsia"/>
          <w:kern w:val="2"/>
          <w:szCs w:val="24"/>
          <w:lang w:eastAsia="zh-TW"/>
        </w:rPr>
        <w:t xml:space="preserve"> = </w:t>
      </w:r>
      <w:r w:rsidRPr="007A22A4">
        <w:rPr>
          <w:kern w:val="2"/>
          <w:szCs w:val="24"/>
          <w:lang w:eastAsia="zh-TW"/>
        </w:rPr>
        <w:t>‘</w:t>
      </w:r>
      <w:r w:rsidRPr="007A22A4">
        <w:rPr>
          <w:rFonts w:hint="eastAsia"/>
          <w:kern w:val="2"/>
          <w:szCs w:val="24"/>
          <w:lang w:eastAsia="zh-TW"/>
        </w:rPr>
        <w:t>2</w:t>
      </w:r>
      <w:r w:rsidRPr="007A22A4">
        <w:rPr>
          <w:kern w:val="2"/>
          <w:szCs w:val="24"/>
          <w:lang w:eastAsia="zh-TW"/>
        </w:rPr>
        <w:t>’</w:t>
      </w:r>
    </w:p>
    <w:p w:rsidR="002F6C0A" w:rsidRPr="007A22A4" w:rsidRDefault="00AE0972" w:rsidP="000E799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END IF</w:t>
      </w:r>
    </w:p>
    <w:p w:rsidR="00612B1F" w:rsidRPr="007A22A4" w:rsidRDefault="00612B1F" w:rsidP="008626B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程式結束時：</w:t>
      </w:r>
    </w:p>
    <w:p w:rsidR="00612B1F" w:rsidRPr="007A22A4" w:rsidRDefault="00612B1F" w:rsidP="008626B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 xml:space="preserve">CALL </w:t>
      </w:r>
      <w:r w:rsidRPr="007A22A4">
        <w:rPr>
          <w:rFonts w:hint="eastAsia"/>
          <w:kern w:val="2"/>
          <w:szCs w:val="24"/>
          <w:lang w:eastAsia="zh-TW"/>
        </w:rPr>
        <w:t>模組</w:t>
      </w:r>
      <w:r w:rsidR="00C235AC" w:rsidRPr="007A22A4">
        <w:rPr>
          <w:rFonts w:hint="eastAsia"/>
          <w:kern w:val="2"/>
          <w:szCs w:val="24"/>
          <w:lang w:eastAsia="zh-TW"/>
        </w:rPr>
        <w:t>4</w:t>
      </w:r>
      <w:r w:rsidR="002E35AC" w:rsidRPr="007A22A4">
        <w:rPr>
          <w:rFonts w:hint="eastAsia"/>
          <w:kern w:val="2"/>
          <w:szCs w:val="24"/>
          <w:lang w:eastAsia="zh-TW"/>
        </w:rPr>
        <w:t xml:space="preserve"> </w:t>
      </w:r>
      <w:r w:rsidRPr="007A22A4">
        <w:rPr>
          <w:rFonts w:hint="eastAsia"/>
          <w:kern w:val="2"/>
          <w:szCs w:val="24"/>
          <w:lang w:eastAsia="zh-TW"/>
        </w:rPr>
        <w:t>紀錄處理件數：</w:t>
      </w:r>
    </w:p>
    <w:p w:rsidR="00612B1F" w:rsidRPr="007A22A4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JOB name</w:t>
      </w:r>
      <w:r w:rsidRPr="007A22A4">
        <w:rPr>
          <w:rFonts w:hint="eastAsia"/>
          <w:kern w:val="2"/>
          <w:szCs w:val="24"/>
          <w:lang w:eastAsia="zh-TW"/>
        </w:rPr>
        <w:t>：</w:t>
      </w:r>
      <w:r w:rsidRPr="007A22A4">
        <w:rPr>
          <w:kern w:val="2"/>
          <w:szCs w:val="24"/>
          <w:lang w:eastAsia="zh-TW"/>
        </w:rPr>
        <w:t>’</w:t>
      </w:r>
      <w:r w:rsidRPr="007A22A4">
        <w:rPr>
          <w:rFonts w:hint="eastAsia"/>
          <w:kern w:val="2"/>
          <w:szCs w:val="24"/>
          <w:lang w:eastAsia="zh-TW"/>
        </w:rPr>
        <w:t>JAAAD</w:t>
      </w:r>
      <w:r w:rsidR="008626BE" w:rsidRPr="007A22A4">
        <w:rPr>
          <w:rFonts w:hint="eastAsia"/>
          <w:kern w:val="2"/>
          <w:szCs w:val="24"/>
          <w:lang w:eastAsia="zh-TW"/>
        </w:rPr>
        <w:t>I001</w:t>
      </w:r>
      <w:r w:rsidRPr="007A22A4">
        <w:rPr>
          <w:kern w:val="2"/>
          <w:szCs w:val="24"/>
          <w:lang w:eastAsia="zh-TW"/>
        </w:rPr>
        <w:t>’</w:t>
      </w:r>
    </w:p>
    <w:p w:rsidR="00612B1F" w:rsidRPr="007A22A4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程式名稱：</w:t>
      </w:r>
      <w:r w:rsidRPr="007A22A4">
        <w:rPr>
          <w:kern w:val="2"/>
          <w:szCs w:val="24"/>
          <w:lang w:eastAsia="zh-TW"/>
        </w:rPr>
        <w:t>’</w:t>
      </w:r>
      <w:r w:rsidR="003C5F53" w:rsidRPr="007A22A4">
        <w:rPr>
          <w:rFonts w:hint="eastAsia"/>
          <w:kern w:val="2"/>
          <w:szCs w:val="24"/>
          <w:lang w:eastAsia="zh-TW"/>
        </w:rPr>
        <w:t>AAI1B105</w:t>
      </w:r>
      <w:r w:rsidR="003C5F53" w:rsidRPr="007A22A4">
        <w:rPr>
          <w:kern w:val="2"/>
          <w:szCs w:val="24"/>
          <w:lang w:eastAsia="zh-TW"/>
        </w:rPr>
        <w:t>’</w:t>
      </w:r>
    </w:p>
    <w:p w:rsidR="00612B1F" w:rsidRPr="007A22A4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處理日期時間：</w:t>
      </w:r>
      <w:r w:rsidR="003E2AD0" w:rsidRPr="007A22A4">
        <w:rPr>
          <w:rFonts w:hint="eastAsia"/>
          <w:kern w:val="2"/>
          <w:szCs w:val="24"/>
          <w:lang w:eastAsia="zh-TW"/>
        </w:rPr>
        <w:t>處理時間</w:t>
      </w:r>
      <w:r w:rsidRPr="007A22A4">
        <w:rPr>
          <w:rFonts w:hint="eastAsia"/>
          <w:kern w:val="2"/>
          <w:szCs w:val="24"/>
          <w:lang w:eastAsia="zh-TW"/>
        </w:rPr>
        <w:t>。</w:t>
      </w:r>
    </w:p>
    <w:p w:rsidR="00612B1F" w:rsidRPr="007A22A4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業務別：</w:t>
      </w:r>
      <w:r w:rsidRPr="007A22A4">
        <w:rPr>
          <w:kern w:val="2"/>
          <w:szCs w:val="24"/>
          <w:lang w:eastAsia="zh-TW"/>
        </w:rPr>
        <w:t>’</w:t>
      </w:r>
      <w:r w:rsidRPr="007A22A4">
        <w:rPr>
          <w:rFonts w:hint="eastAsia"/>
          <w:kern w:val="2"/>
          <w:szCs w:val="24"/>
          <w:lang w:eastAsia="zh-TW"/>
        </w:rPr>
        <w:t>AA</w:t>
      </w:r>
      <w:r w:rsidRPr="007A22A4">
        <w:rPr>
          <w:kern w:val="2"/>
          <w:szCs w:val="24"/>
          <w:lang w:eastAsia="zh-TW"/>
        </w:rPr>
        <w:t>’</w:t>
      </w:r>
    </w:p>
    <w:p w:rsidR="00612B1F" w:rsidRPr="007A22A4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次系統別：</w:t>
      </w:r>
      <w:r w:rsidRPr="007A22A4">
        <w:rPr>
          <w:kern w:val="2"/>
          <w:szCs w:val="24"/>
          <w:lang w:eastAsia="zh-TW"/>
        </w:rPr>
        <w:t>’</w:t>
      </w:r>
      <w:r w:rsidR="008626BE" w:rsidRPr="007A22A4">
        <w:rPr>
          <w:rFonts w:hint="eastAsia"/>
          <w:kern w:val="2"/>
          <w:szCs w:val="24"/>
          <w:lang w:eastAsia="zh-TW"/>
        </w:rPr>
        <w:t>I1</w:t>
      </w:r>
      <w:r w:rsidRPr="007A22A4">
        <w:rPr>
          <w:kern w:val="2"/>
          <w:szCs w:val="24"/>
          <w:lang w:eastAsia="zh-TW"/>
        </w:rPr>
        <w:t>’</w:t>
      </w:r>
    </w:p>
    <w:p w:rsidR="00612B1F" w:rsidRPr="007A22A4" w:rsidRDefault="00612B1F" w:rsidP="008626B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A22A4">
        <w:rPr>
          <w:rFonts w:hint="eastAsia"/>
          <w:kern w:val="2"/>
          <w:szCs w:val="24"/>
          <w:lang w:eastAsia="zh-TW"/>
        </w:rPr>
        <w:t>作業週期：日</w:t>
      </w:r>
    </w:p>
    <w:sectPr w:rsidR="00612B1F" w:rsidRPr="007A22A4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313" w:rsidRDefault="00B81313">
      <w:r>
        <w:separator/>
      </w:r>
    </w:p>
  </w:endnote>
  <w:endnote w:type="continuationSeparator" w:id="0">
    <w:p w:rsidR="00B81313" w:rsidRDefault="00B8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CD1" w:rsidRDefault="00731CD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31CD1" w:rsidRDefault="00731CD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CD1" w:rsidRDefault="00731CD1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11443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411443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313" w:rsidRDefault="00B81313">
      <w:r>
        <w:separator/>
      </w:r>
    </w:p>
  </w:footnote>
  <w:footnote w:type="continuationSeparator" w:id="0">
    <w:p w:rsidR="00B81313" w:rsidRDefault="00B81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FE96B1F"/>
    <w:multiLevelType w:val="multilevel"/>
    <w:tmpl w:val="819A7666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ascii="Times New Roman" w:hAnsi="Times New Roman" w:cs="Times New Roman" w:hint="default"/>
        <w:color w:val="auto"/>
        <w:sz w:val="20"/>
      </w:rPr>
    </w:lvl>
    <w:lvl w:ilvl="1">
      <w:start w:val="7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ascii="Times New Roman" w:hAnsi="Times New Roman"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ascii="Times New Roman" w:hAnsi="Times New Roman" w:cs="Times New Roman" w:hint="default"/>
        <w:color w:val="auto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ascii="Times New Roman" w:hAnsi="Times New Roman" w:cs="Times New Roman" w:hint="default"/>
        <w:color w:val="auto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ascii="Times New Roman" w:hAnsi="Times New Roman" w:cs="Times New Roman" w:hint="default"/>
        <w:color w:val="auto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ascii="Times New Roman" w:hAnsi="Times New Roman" w:cs="Times New Roman"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ascii="Times New Roman" w:hAnsi="Times New Roman" w:cs="Times New Roman" w:hint="default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ascii="Times New Roman" w:hAnsi="Times New Roman" w:cs="Times New Roman" w:hint="default"/>
        <w:color w:val="auto"/>
        <w:sz w:val="20"/>
      </w:rPr>
    </w:lvl>
  </w:abstractNum>
  <w:abstractNum w:abstractNumId="3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5712F"/>
    <w:multiLevelType w:val="hybridMultilevel"/>
    <w:tmpl w:val="0074A3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713D"/>
    <w:rsid w:val="000103BC"/>
    <w:rsid w:val="00010CD2"/>
    <w:rsid w:val="0001645A"/>
    <w:rsid w:val="000257D5"/>
    <w:rsid w:val="00030DC1"/>
    <w:rsid w:val="000350EF"/>
    <w:rsid w:val="00041B78"/>
    <w:rsid w:val="00045B52"/>
    <w:rsid w:val="000911A4"/>
    <w:rsid w:val="00092B86"/>
    <w:rsid w:val="000A2E95"/>
    <w:rsid w:val="000C044D"/>
    <w:rsid w:val="000C43BA"/>
    <w:rsid w:val="000C51DA"/>
    <w:rsid w:val="000D173A"/>
    <w:rsid w:val="000E4956"/>
    <w:rsid w:val="000E7198"/>
    <w:rsid w:val="000E7992"/>
    <w:rsid w:val="0010036C"/>
    <w:rsid w:val="001038D3"/>
    <w:rsid w:val="001046FB"/>
    <w:rsid w:val="001129DA"/>
    <w:rsid w:val="00114232"/>
    <w:rsid w:val="00120E54"/>
    <w:rsid w:val="001255EF"/>
    <w:rsid w:val="0013687F"/>
    <w:rsid w:val="0014092A"/>
    <w:rsid w:val="001439CE"/>
    <w:rsid w:val="00163509"/>
    <w:rsid w:val="0016408D"/>
    <w:rsid w:val="00171990"/>
    <w:rsid w:val="00172BB4"/>
    <w:rsid w:val="0017760A"/>
    <w:rsid w:val="00184535"/>
    <w:rsid w:val="00190032"/>
    <w:rsid w:val="001A21B2"/>
    <w:rsid w:val="001A7D12"/>
    <w:rsid w:val="001D0FB3"/>
    <w:rsid w:val="001F12AD"/>
    <w:rsid w:val="001F2368"/>
    <w:rsid w:val="001F2A93"/>
    <w:rsid w:val="0020044A"/>
    <w:rsid w:val="0020270F"/>
    <w:rsid w:val="0020636A"/>
    <w:rsid w:val="0021236B"/>
    <w:rsid w:val="002126AC"/>
    <w:rsid w:val="002128A1"/>
    <w:rsid w:val="0023286E"/>
    <w:rsid w:val="00246885"/>
    <w:rsid w:val="00250384"/>
    <w:rsid w:val="0025141E"/>
    <w:rsid w:val="00262D84"/>
    <w:rsid w:val="002644A3"/>
    <w:rsid w:val="00272585"/>
    <w:rsid w:val="0028466C"/>
    <w:rsid w:val="002852A9"/>
    <w:rsid w:val="00291D89"/>
    <w:rsid w:val="00293853"/>
    <w:rsid w:val="002A18D3"/>
    <w:rsid w:val="002A39B6"/>
    <w:rsid w:val="002B5193"/>
    <w:rsid w:val="002B755E"/>
    <w:rsid w:val="002D1243"/>
    <w:rsid w:val="002D276F"/>
    <w:rsid w:val="002D4C93"/>
    <w:rsid w:val="002E208C"/>
    <w:rsid w:val="002E35AC"/>
    <w:rsid w:val="002E4F25"/>
    <w:rsid w:val="002E7051"/>
    <w:rsid w:val="002E7817"/>
    <w:rsid w:val="002F5D95"/>
    <w:rsid w:val="002F6C0A"/>
    <w:rsid w:val="00301377"/>
    <w:rsid w:val="00304CE8"/>
    <w:rsid w:val="00306EA6"/>
    <w:rsid w:val="00320ECF"/>
    <w:rsid w:val="00326265"/>
    <w:rsid w:val="003305D8"/>
    <w:rsid w:val="003343C6"/>
    <w:rsid w:val="00336FA8"/>
    <w:rsid w:val="00351402"/>
    <w:rsid w:val="003609E9"/>
    <w:rsid w:val="0036183C"/>
    <w:rsid w:val="00361A95"/>
    <w:rsid w:val="00363504"/>
    <w:rsid w:val="00381403"/>
    <w:rsid w:val="003873EB"/>
    <w:rsid w:val="00390B19"/>
    <w:rsid w:val="0039154A"/>
    <w:rsid w:val="00391C23"/>
    <w:rsid w:val="00392769"/>
    <w:rsid w:val="00393C99"/>
    <w:rsid w:val="003B7B21"/>
    <w:rsid w:val="003C0406"/>
    <w:rsid w:val="003C0B84"/>
    <w:rsid w:val="003C4CAA"/>
    <w:rsid w:val="003C5F53"/>
    <w:rsid w:val="003D0973"/>
    <w:rsid w:val="003D2D3D"/>
    <w:rsid w:val="003D3CA9"/>
    <w:rsid w:val="003D60CC"/>
    <w:rsid w:val="003D65D5"/>
    <w:rsid w:val="003E2AD0"/>
    <w:rsid w:val="003E3C02"/>
    <w:rsid w:val="003E7D29"/>
    <w:rsid w:val="003F1D73"/>
    <w:rsid w:val="003F3701"/>
    <w:rsid w:val="0040512F"/>
    <w:rsid w:val="00406808"/>
    <w:rsid w:val="00411443"/>
    <w:rsid w:val="004160E9"/>
    <w:rsid w:val="00416D93"/>
    <w:rsid w:val="00420A33"/>
    <w:rsid w:val="004252C4"/>
    <w:rsid w:val="00436887"/>
    <w:rsid w:val="004368C7"/>
    <w:rsid w:val="004402AA"/>
    <w:rsid w:val="004417F7"/>
    <w:rsid w:val="0046690D"/>
    <w:rsid w:val="00474C68"/>
    <w:rsid w:val="00491C56"/>
    <w:rsid w:val="0049685B"/>
    <w:rsid w:val="00497E25"/>
    <w:rsid w:val="004C7E4A"/>
    <w:rsid w:val="004E7709"/>
    <w:rsid w:val="004F4C2E"/>
    <w:rsid w:val="0050628F"/>
    <w:rsid w:val="0051504C"/>
    <w:rsid w:val="00524983"/>
    <w:rsid w:val="00525F96"/>
    <w:rsid w:val="0052626E"/>
    <w:rsid w:val="005271BD"/>
    <w:rsid w:val="00545B62"/>
    <w:rsid w:val="00554B76"/>
    <w:rsid w:val="00555723"/>
    <w:rsid w:val="005559A1"/>
    <w:rsid w:val="00567063"/>
    <w:rsid w:val="00570356"/>
    <w:rsid w:val="0057081E"/>
    <w:rsid w:val="0058117E"/>
    <w:rsid w:val="00581585"/>
    <w:rsid w:val="005A2077"/>
    <w:rsid w:val="005B0E6B"/>
    <w:rsid w:val="005C02DF"/>
    <w:rsid w:val="005C5575"/>
    <w:rsid w:val="005D01BD"/>
    <w:rsid w:val="005D133E"/>
    <w:rsid w:val="005D246B"/>
    <w:rsid w:val="005D3CE1"/>
    <w:rsid w:val="005D3FB0"/>
    <w:rsid w:val="005E11EF"/>
    <w:rsid w:val="005E1C6C"/>
    <w:rsid w:val="005E2495"/>
    <w:rsid w:val="005E6ADB"/>
    <w:rsid w:val="005F25E0"/>
    <w:rsid w:val="005F5F76"/>
    <w:rsid w:val="005F7341"/>
    <w:rsid w:val="005F7D69"/>
    <w:rsid w:val="00602B85"/>
    <w:rsid w:val="00612B1F"/>
    <w:rsid w:val="00613094"/>
    <w:rsid w:val="006170A9"/>
    <w:rsid w:val="00620208"/>
    <w:rsid w:val="006429B3"/>
    <w:rsid w:val="0064685D"/>
    <w:rsid w:val="00666AF2"/>
    <w:rsid w:val="006723F2"/>
    <w:rsid w:val="0068172B"/>
    <w:rsid w:val="006924ED"/>
    <w:rsid w:val="006A19F9"/>
    <w:rsid w:val="006A6808"/>
    <w:rsid w:val="006B06E1"/>
    <w:rsid w:val="006D65CE"/>
    <w:rsid w:val="006D7C01"/>
    <w:rsid w:val="006F3C23"/>
    <w:rsid w:val="006F6685"/>
    <w:rsid w:val="006F6F7B"/>
    <w:rsid w:val="006F7832"/>
    <w:rsid w:val="007028FA"/>
    <w:rsid w:val="0072014B"/>
    <w:rsid w:val="007206EA"/>
    <w:rsid w:val="0072463A"/>
    <w:rsid w:val="00724B23"/>
    <w:rsid w:val="00725140"/>
    <w:rsid w:val="00731CD1"/>
    <w:rsid w:val="00742344"/>
    <w:rsid w:val="00757FB4"/>
    <w:rsid w:val="00763A10"/>
    <w:rsid w:val="00777F49"/>
    <w:rsid w:val="007816DF"/>
    <w:rsid w:val="00783C61"/>
    <w:rsid w:val="007859AD"/>
    <w:rsid w:val="00791FF3"/>
    <w:rsid w:val="007A1389"/>
    <w:rsid w:val="007A22A4"/>
    <w:rsid w:val="007A4895"/>
    <w:rsid w:val="007D326B"/>
    <w:rsid w:val="007D627E"/>
    <w:rsid w:val="007D6FAE"/>
    <w:rsid w:val="007E5CDA"/>
    <w:rsid w:val="007E6381"/>
    <w:rsid w:val="007E6493"/>
    <w:rsid w:val="007F2C34"/>
    <w:rsid w:val="007F406E"/>
    <w:rsid w:val="007F71E5"/>
    <w:rsid w:val="00815C42"/>
    <w:rsid w:val="008252FB"/>
    <w:rsid w:val="00830E10"/>
    <w:rsid w:val="00840611"/>
    <w:rsid w:val="00840E17"/>
    <w:rsid w:val="008466BC"/>
    <w:rsid w:val="00846CB1"/>
    <w:rsid w:val="008541FC"/>
    <w:rsid w:val="00856F36"/>
    <w:rsid w:val="0086120C"/>
    <w:rsid w:val="008626BE"/>
    <w:rsid w:val="00863ED2"/>
    <w:rsid w:val="00865226"/>
    <w:rsid w:val="008707F8"/>
    <w:rsid w:val="00873877"/>
    <w:rsid w:val="008738F7"/>
    <w:rsid w:val="00883FD7"/>
    <w:rsid w:val="00885067"/>
    <w:rsid w:val="0089607A"/>
    <w:rsid w:val="00897F15"/>
    <w:rsid w:val="008A0040"/>
    <w:rsid w:val="008A2AFE"/>
    <w:rsid w:val="008B7DE7"/>
    <w:rsid w:val="008C5CCC"/>
    <w:rsid w:val="008D6D37"/>
    <w:rsid w:val="008D774F"/>
    <w:rsid w:val="008E25C1"/>
    <w:rsid w:val="008F2DC1"/>
    <w:rsid w:val="008F4297"/>
    <w:rsid w:val="008F793B"/>
    <w:rsid w:val="00902024"/>
    <w:rsid w:val="00907467"/>
    <w:rsid w:val="00914575"/>
    <w:rsid w:val="0092179F"/>
    <w:rsid w:val="009253F5"/>
    <w:rsid w:val="0093219C"/>
    <w:rsid w:val="00940A24"/>
    <w:rsid w:val="00941154"/>
    <w:rsid w:val="00942FFE"/>
    <w:rsid w:val="00943683"/>
    <w:rsid w:val="00946233"/>
    <w:rsid w:val="00975A76"/>
    <w:rsid w:val="00980753"/>
    <w:rsid w:val="00983D4B"/>
    <w:rsid w:val="00984028"/>
    <w:rsid w:val="0098408B"/>
    <w:rsid w:val="009842EB"/>
    <w:rsid w:val="00990D92"/>
    <w:rsid w:val="00991C15"/>
    <w:rsid w:val="00992A50"/>
    <w:rsid w:val="009B4E1D"/>
    <w:rsid w:val="009B5718"/>
    <w:rsid w:val="009C0128"/>
    <w:rsid w:val="009C4CA5"/>
    <w:rsid w:val="009C6A50"/>
    <w:rsid w:val="009E2AA6"/>
    <w:rsid w:val="009F0402"/>
    <w:rsid w:val="009F250B"/>
    <w:rsid w:val="009F6CC9"/>
    <w:rsid w:val="009F7DEC"/>
    <w:rsid w:val="00A01E96"/>
    <w:rsid w:val="00A13A26"/>
    <w:rsid w:val="00A23972"/>
    <w:rsid w:val="00A25DD3"/>
    <w:rsid w:val="00A444B8"/>
    <w:rsid w:val="00A46D87"/>
    <w:rsid w:val="00A51195"/>
    <w:rsid w:val="00A52D39"/>
    <w:rsid w:val="00A53A43"/>
    <w:rsid w:val="00A553F7"/>
    <w:rsid w:val="00A65945"/>
    <w:rsid w:val="00A8018D"/>
    <w:rsid w:val="00A82B8C"/>
    <w:rsid w:val="00A86BC4"/>
    <w:rsid w:val="00A90628"/>
    <w:rsid w:val="00A93BA4"/>
    <w:rsid w:val="00AA10F7"/>
    <w:rsid w:val="00AA79A8"/>
    <w:rsid w:val="00AB338C"/>
    <w:rsid w:val="00AB583B"/>
    <w:rsid w:val="00AC492F"/>
    <w:rsid w:val="00AE0972"/>
    <w:rsid w:val="00AE3DAF"/>
    <w:rsid w:val="00AF230C"/>
    <w:rsid w:val="00AF3FD6"/>
    <w:rsid w:val="00AF7C15"/>
    <w:rsid w:val="00B002A4"/>
    <w:rsid w:val="00B0084A"/>
    <w:rsid w:val="00B00F34"/>
    <w:rsid w:val="00B13E34"/>
    <w:rsid w:val="00B16AB3"/>
    <w:rsid w:val="00B646B4"/>
    <w:rsid w:val="00B66B03"/>
    <w:rsid w:val="00B66CF9"/>
    <w:rsid w:val="00B67C4C"/>
    <w:rsid w:val="00B744D6"/>
    <w:rsid w:val="00B81313"/>
    <w:rsid w:val="00B87B4B"/>
    <w:rsid w:val="00B9658D"/>
    <w:rsid w:val="00BA11DD"/>
    <w:rsid w:val="00BA21C4"/>
    <w:rsid w:val="00BA2280"/>
    <w:rsid w:val="00BB017B"/>
    <w:rsid w:val="00BB2300"/>
    <w:rsid w:val="00BC0468"/>
    <w:rsid w:val="00BC1EB3"/>
    <w:rsid w:val="00BC5A32"/>
    <w:rsid w:val="00BD0954"/>
    <w:rsid w:val="00BD0AD0"/>
    <w:rsid w:val="00BD34C5"/>
    <w:rsid w:val="00BD51C6"/>
    <w:rsid w:val="00BD7A7A"/>
    <w:rsid w:val="00BE31C2"/>
    <w:rsid w:val="00BE5046"/>
    <w:rsid w:val="00BE7F16"/>
    <w:rsid w:val="00BF6B1F"/>
    <w:rsid w:val="00C00AA6"/>
    <w:rsid w:val="00C01B9C"/>
    <w:rsid w:val="00C02EB2"/>
    <w:rsid w:val="00C13085"/>
    <w:rsid w:val="00C157C4"/>
    <w:rsid w:val="00C159E4"/>
    <w:rsid w:val="00C17015"/>
    <w:rsid w:val="00C20A2E"/>
    <w:rsid w:val="00C235AC"/>
    <w:rsid w:val="00C47C53"/>
    <w:rsid w:val="00C51B1B"/>
    <w:rsid w:val="00C531BA"/>
    <w:rsid w:val="00C63B03"/>
    <w:rsid w:val="00C71EC2"/>
    <w:rsid w:val="00C82344"/>
    <w:rsid w:val="00C9673E"/>
    <w:rsid w:val="00CB2859"/>
    <w:rsid w:val="00CB2B8D"/>
    <w:rsid w:val="00CC0078"/>
    <w:rsid w:val="00CC0CCB"/>
    <w:rsid w:val="00CC463A"/>
    <w:rsid w:val="00CE0CF6"/>
    <w:rsid w:val="00CE5848"/>
    <w:rsid w:val="00CF3D05"/>
    <w:rsid w:val="00CF722B"/>
    <w:rsid w:val="00D02648"/>
    <w:rsid w:val="00D03B88"/>
    <w:rsid w:val="00D10733"/>
    <w:rsid w:val="00D1076C"/>
    <w:rsid w:val="00D12059"/>
    <w:rsid w:val="00D12A7B"/>
    <w:rsid w:val="00D143D8"/>
    <w:rsid w:val="00D1708D"/>
    <w:rsid w:val="00D17239"/>
    <w:rsid w:val="00D254AC"/>
    <w:rsid w:val="00D305F8"/>
    <w:rsid w:val="00D42AFB"/>
    <w:rsid w:val="00D5094C"/>
    <w:rsid w:val="00D567D2"/>
    <w:rsid w:val="00D62F85"/>
    <w:rsid w:val="00D72E1D"/>
    <w:rsid w:val="00D76D63"/>
    <w:rsid w:val="00D8233C"/>
    <w:rsid w:val="00D843C6"/>
    <w:rsid w:val="00D934BC"/>
    <w:rsid w:val="00D97D11"/>
    <w:rsid w:val="00DA5AF7"/>
    <w:rsid w:val="00DC1BD7"/>
    <w:rsid w:val="00DC4A17"/>
    <w:rsid w:val="00DC6C11"/>
    <w:rsid w:val="00DD6969"/>
    <w:rsid w:val="00DD7B3B"/>
    <w:rsid w:val="00DF1932"/>
    <w:rsid w:val="00E1550A"/>
    <w:rsid w:val="00E244FC"/>
    <w:rsid w:val="00E246B2"/>
    <w:rsid w:val="00E26B6C"/>
    <w:rsid w:val="00E311EE"/>
    <w:rsid w:val="00E34FCC"/>
    <w:rsid w:val="00E408CA"/>
    <w:rsid w:val="00E44471"/>
    <w:rsid w:val="00E50CC6"/>
    <w:rsid w:val="00E55F36"/>
    <w:rsid w:val="00E725E0"/>
    <w:rsid w:val="00E82CF1"/>
    <w:rsid w:val="00E9267A"/>
    <w:rsid w:val="00E95357"/>
    <w:rsid w:val="00EA70AB"/>
    <w:rsid w:val="00EB3924"/>
    <w:rsid w:val="00EC02AF"/>
    <w:rsid w:val="00EC3727"/>
    <w:rsid w:val="00EC4710"/>
    <w:rsid w:val="00ED3E0F"/>
    <w:rsid w:val="00ED69EA"/>
    <w:rsid w:val="00ED7438"/>
    <w:rsid w:val="00EE1362"/>
    <w:rsid w:val="00EE1F2B"/>
    <w:rsid w:val="00EF0EA6"/>
    <w:rsid w:val="00EF37C2"/>
    <w:rsid w:val="00F02E47"/>
    <w:rsid w:val="00F13D43"/>
    <w:rsid w:val="00F2261F"/>
    <w:rsid w:val="00F304A1"/>
    <w:rsid w:val="00F3175F"/>
    <w:rsid w:val="00F3444C"/>
    <w:rsid w:val="00F42EE5"/>
    <w:rsid w:val="00F5606C"/>
    <w:rsid w:val="00F57AA2"/>
    <w:rsid w:val="00F57E82"/>
    <w:rsid w:val="00F60423"/>
    <w:rsid w:val="00F62E5A"/>
    <w:rsid w:val="00F6403A"/>
    <w:rsid w:val="00F72F19"/>
    <w:rsid w:val="00F7674E"/>
    <w:rsid w:val="00F8209B"/>
    <w:rsid w:val="00F91C06"/>
    <w:rsid w:val="00F934FC"/>
    <w:rsid w:val="00F94B03"/>
    <w:rsid w:val="00F95E3D"/>
    <w:rsid w:val="00F96BD2"/>
    <w:rsid w:val="00F96EAA"/>
    <w:rsid w:val="00F97D23"/>
    <w:rsid w:val="00FA16BD"/>
    <w:rsid w:val="00FA348E"/>
    <w:rsid w:val="00FA5C7A"/>
    <w:rsid w:val="00FB4898"/>
    <w:rsid w:val="00FD1D53"/>
    <w:rsid w:val="00FD29A2"/>
    <w:rsid w:val="00FF0B16"/>
    <w:rsid w:val="00FF1915"/>
    <w:rsid w:val="00FF334B"/>
    <w:rsid w:val="00FF4550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C9780BF-E012-45F6-910A-F644F1A2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style31">
    <w:name w:val="style31"/>
    <w:rsid w:val="00CE5848"/>
    <w:rPr>
      <w:rFonts w:ascii="Arial" w:hAnsi="Arial" w:cs="Arial" w:hint="default"/>
      <w:sz w:val="20"/>
      <w:szCs w:val="20"/>
    </w:rPr>
  </w:style>
  <w:style w:type="paragraph" w:styleId="aa">
    <w:name w:val="Date"/>
    <w:basedOn w:val="a"/>
    <w:next w:val="a"/>
    <w:link w:val="ab"/>
    <w:rsid w:val="00A46D87"/>
    <w:pPr>
      <w:jc w:val="right"/>
    </w:pPr>
  </w:style>
  <w:style w:type="character" w:customStyle="1" w:styleId="ab">
    <w:name w:val="日期 字元"/>
    <w:link w:val="aa"/>
    <w:rsid w:val="00A46D8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A69E4-05C8-46B2-9ADD-4B3E6484E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2020-07-27T00:57:00Z</dcterms:created>
  <dcterms:modified xsi:type="dcterms:W3CDTF">2020-07-27T00:57:00Z</dcterms:modified>
</cp:coreProperties>
</file>