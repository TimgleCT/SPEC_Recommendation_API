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E11244" w:rsidRPr="00E8700A" w:rsidTr="00E11244">
        <w:tc>
          <w:tcPr>
            <w:tcW w:w="1216" w:type="dxa"/>
          </w:tcPr>
          <w:p w:rsidR="00E11244" w:rsidRPr="00E8700A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11244" w:rsidRPr="00E8700A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E11244" w:rsidRPr="00E8700A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11244" w:rsidRPr="00E8700A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11244" w:rsidRPr="00E8700A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11244" w:rsidRPr="00E11244" w:rsidTr="00E11244">
        <w:tc>
          <w:tcPr>
            <w:tcW w:w="1216" w:type="dxa"/>
          </w:tcPr>
          <w:p w:rsidR="00E11244" w:rsidRPr="00E11244" w:rsidRDefault="00E11244" w:rsidP="005816C9">
            <w:pPr>
              <w:pStyle w:val="Tabletext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E11244">
              <w:rPr>
                <w:rFonts w:ascii="新細明體" w:hAnsi="新細明體" w:hint="eastAsia"/>
                <w:bCs/>
                <w:lang w:eastAsia="zh-TW"/>
              </w:rPr>
              <w:t>2011/06/10</w:t>
            </w:r>
          </w:p>
        </w:tc>
        <w:tc>
          <w:tcPr>
            <w:tcW w:w="1010" w:type="dxa"/>
          </w:tcPr>
          <w:p w:rsidR="00E11244" w:rsidRPr="00E11244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11244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E11244" w:rsidRPr="00E11244" w:rsidRDefault="00E11244" w:rsidP="005816C9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11244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E11244" w:rsidRPr="00E11244" w:rsidRDefault="00E11244" w:rsidP="005816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11244">
              <w:rPr>
                <w:rFonts w:ascii="新細明體" w:hAnsi="新細明體" w:hint="eastAsia"/>
                <w:bCs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E11244" w:rsidRPr="00E11244" w:rsidRDefault="00E11244" w:rsidP="005816C9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  <w:tr w:rsidR="00A451C4" w:rsidRPr="00E11244" w:rsidTr="00E11244">
        <w:tc>
          <w:tcPr>
            <w:tcW w:w="1216" w:type="dxa"/>
          </w:tcPr>
          <w:p w:rsidR="00A451C4" w:rsidRPr="00E11244" w:rsidRDefault="00A451C4" w:rsidP="005816C9">
            <w:pPr>
              <w:pStyle w:val="Tabletext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2012/11/16</w:t>
            </w:r>
          </w:p>
        </w:tc>
        <w:tc>
          <w:tcPr>
            <w:tcW w:w="1010" w:type="dxa"/>
          </w:tcPr>
          <w:p w:rsidR="00A451C4" w:rsidRPr="00E11244" w:rsidRDefault="00A451C4" w:rsidP="005816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A451C4" w:rsidRPr="00E11244" w:rsidRDefault="00A451C4" w:rsidP="005816C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新增參數查詢狀態12當日結案件</w:t>
            </w:r>
          </w:p>
        </w:tc>
        <w:tc>
          <w:tcPr>
            <w:tcW w:w="1566" w:type="dxa"/>
          </w:tcPr>
          <w:p w:rsidR="00A451C4" w:rsidRPr="00E11244" w:rsidRDefault="00A451C4" w:rsidP="005816C9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A451C4" w:rsidRPr="00E11244" w:rsidRDefault="00DC5EA4" w:rsidP="005816C9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121109000161</w:t>
            </w:r>
          </w:p>
        </w:tc>
      </w:tr>
      <w:tr w:rsidR="00C35CC1" w:rsidRPr="00E11244" w:rsidTr="00E11244">
        <w:tc>
          <w:tcPr>
            <w:tcW w:w="1216" w:type="dxa"/>
          </w:tcPr>
          <w:p w:rsidR="00C35CC1" w:rsidRPr="00F36208" w:rsidRDefault="00C35CC1" w:rsidP="005816C9">
            <w:pPr>
              <w:pStyle w:val="Tabletext"/>
              <w:spacing w:after="0" w:line="240" w:lineRule="auto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F36208">
              <w:rPr>
                <w:rFonts w:ascii="新細明體" w:hAnsi="新細明體" w:hint="eastAsia"/>
                <w:bCs/>
                <w:color w:val="FF0000"/>
                <w:lang w:eastAsia="zh-TW"/>
              </w:rPr>
              <w:t>2015/12/24</w:t>
            </w:r>
          </w:p>
        </w:tc>
        <w:tc>
          <w:tcPr>
            <w:tcW w:w="1010" w:type="dxa"/>
          </w:tcPr>
          <w:p w:rsidR="00C35CC1" w:rsidRPr="00F36208" w:rsidRDefault="00C35CC1" w:rsidP="005816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C35CC1" w:rsidRPr="00F36208" w:rsidRDefault="00C35CC1" w:rsidP="00C35CC1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發現有時候 前端會在某種情況漏傳此兩個參數ISNEW、ITEM，所以如果沒有收到ISNEW、ITEM 則透過代碼管理及QUERY_KIND來轉換</w:t>
            </w:r>
          </w:p>
          <w:p w:rsidR="00C35CC1" w:rsidRPr="00F36208" w:rsidRDefault="00C35CC1" w:rsidP="00C35CC1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ab/>
            </w:r>
            <w:r w:rsidRPr="00F36208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ab/>
            </w:r>
          </w:p>
        </w:tc>
        <w:tc>
          <w:tcPr>
            <w:tcW w:w="1566" w:type="dxa"/>
          </w:tcPr>
          <w:p w:rsidR="00C35CC1" w:rsidRPr="00F36208" w:rsidRDefault="00C35CC1" w:rsidP="005816C9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 w:rsidRPr="00F36208"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71" w:type="dxa"/>
          </w:tcPr>
          <w:p w:rsidR="00C35CC1" w:rsidRPr="00F36208" w:rsidRDefault="00473616" w:rsidP="005816C9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36208">
              <w:rPr>
                <w:rFonts w:ascii="標楷體" w:eastAsia="標楷體" w:hAnsi="標楷體"/>
                <w:color w:val="FF0000"/>
              </w:rPr>
              <w:t>15120</w:t>
            </w:r>
            <w:r w:rsidRPr="00F36208">
              <w:rPr>
                <w:rFonts w:ascii="標楷體" w:eastAsia="標楷體" w:hAnsi="標楷體" w:hint="eastAsia"/>
                <w:color w:val="FF0000"/>
              </w:rPr>
              <w:t>9</w:t>
            </w:r>
            <w:r w:rsidRPr="00F36208">
              <w:rPr>
                <w:rFonts w:ascii="標楷體" w:eastAsia="標楷體" w:hAnsi="標楷體"/>
                <w:color w:val="FF0000"/>
              </w:rPr>
              <w:t>000</w:t>
            </w:r>
            <w:r w:rsidRPr="00F36208">
              <w:rPr>
                <w:rFonts w:ascii="標楷體" w:eastAsia="標楷體" w:hAnsi="標楷體" w:hint="eastAsia"/>
                <w:color w:val="FF0000"/>
              </w:rPr>
              <w:t>135</w:t>
            </w:r>
          </w:p>
        </w:tc>
      </w:tr>
      <w:tr w:rsidR="00856B5D" w:rsidRPr="0001172D" w:rsidTr="00856B5D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D" w:rsidRPr="00856B5D" w:rsidRDefault="00856B5D" w:rsidP="00856B5D">
            <w:pPr>
              <w:pStyle w:val="Tabletext"/>
              <w:spacing w:line="240" w:lineRule="auto"/>
              <w:rPr>
                <w:rFonts w:ascii="新細明體" w:hAnsi="新細明體"/>
                <w:bCs/>
                <w:color w:val="FF0000"/>
                <w:lang w:eastAsia="zh-TW"/>
              </w:rPr>
            </w:pPr>
            <w:r w:rsidRPr="00856B5D">
              <w:rPr>
                <w:rFonts w:ascii="新細明體" w:hAnsi="新細明體" w:hint="eastAsia"/>
                <w:bCs/>
                <w:color w:val="FF0000"/>
                <w:lang w:eastAsia="zh-TW"/>
              </w:rPr>
              <w:t>2016/09/03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D" w:rsidRPr="00856B5D" w:rsidRDefault="00856B5D" w:rsidP="00084A5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D" w:rsidRPr="00856B5D" w:rsidRDefault="00856B5D" w:rsidP="00856B5D">
            <w:pPr>
              <w:pStyle w:val="af0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增加顯示此案件是否為曾被簽擬退回、是否為關懷崗會辦件</w:t>
            </w:r>
          </w:p>
          <w:p w:rsidR="00856B5D" w:rsidRPr="00856B5D" w:rsidRDefault="00856B5D" w:rsidP="00856B5D">
            <w:pPr>
              <w:pStyle w:val="af0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移除BPM切換開關相關的程式碼</w:t>
            </w:r>
          </w:p>
          <w:p w:rsidR="00856B5D" w:rsidRPr="00856B5D" w:rsidRDefault="00856B5D" w:rsidP="00856B5D">
            <w:pPr>
              <w:pStyle w:val="af0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增加DTAAA001.狀態為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31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(不給付函輸入的案件)轉址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AABA_0600</w:t>
            </w:r>
          </w:p>
          <w:p w:rsidR="00856B5D" w:rsidRPr="00856B5D" w:rsidRDefault="00856B5D" w:rsidP="00856B5D">
            <w:pPr>
              <w:pStyle w:val="af0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增加DTAAA001.狀態為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5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(醫療折抵待核定的案件)轉址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AAI4_0100</w:t>
            </w:r>
          </w:p>
          <w:p w:rsidR="00856B5D" w:rsidRPr="00856B5D" w:rsidRDefault="00856B5D" w:rsidP="00856B5D">
            <w:pPr>
              <w:pStyle w:val="af0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增加DTAAA001.狀態為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32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(待關懷崗會辦處理的案件)轉址</w:t>
            </w: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AAB</w:t>
            </w:r>
            <w:r w:rsidRPr="00856B5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1_1300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D" w:rsidRPr="00856B5D" w:rsidRDefault="00856B5D" w:rsidP="00084A5D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 w:rsidRPr="00856B5D"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D" w:rsidRPr="00856B5D" w:rsidRDefault="00856B5D" w:rsidP="00084A5D">
            <w:pPr>
              <w:spacing w:line="240" w:lineRule="atLeast"/>
              <w:rPr>
                <w:rFonts w:ascii="標楷體" w:eastAsia="標楷體" w:hAnsi="標楷體"/>
                <w:color w:val="FF0000"/>
              </w:rPr>
            </w:pPr>
            <w:r w:rsidRPr="00856B5D">
              <w:rPr>
                <w:rFonts w:ascii="標楷體" w:eastAsia="標楷體" w:hAnsi="標楷體"/>
                <w:color w:val="FF0000"/>
              </w:rPr>
              <w:t>160829000058</w:t>
            </w:r>
          </w:p>
        </w:tc>
      </w:tr>
      <w:tr w:rsidR="00836D40" w:rsidRPr="00856B5D" w:rsidTr="00C038E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40" w:rsidRPr="00856B5D" w:rsidRDefault="00836D40" w:rsidP="00836D40">
            <w:pPr>
              <w:pStyle w:val="Tabletext"/>
              <w:spacing w:line="240" w:lineRule="auto"/>
              <w:rPr>
                <w:rFonts w:ascii="新細明體" w:hAnsi="新細明體"/>
                <w:bCs/>
                <w:color w:val="FF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lang w:eastAsia="zh-TW"/>
              </w:rPr>
              <w:t>2017/09/25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40" w:rsidRPr="00856B5D" w:rsidRDefault="00836D40" w:rsidP="00836D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56B5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40" w:rsidRPr="00856B5D" w:rsidRDefault="00836D40" w:rsidP="00F3620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流量超過300</w:t>
            </w: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K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，改DB分頁</w:t>
            </w:r>
            <w:r w:rsidR="00E53CB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顯示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40" w:rsidRPr="00856B5D" w:rsidRDefault="00836D40" w:rsidP="00836D4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  <w:t>曾子弋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40" w:rsidRPr="00F36208" w:rsidRDefault="00F44210" w:rsidP="00836D40">
            <w:pPr>
              <w:spacing w:line="240" w:lineRule="atLeast"/>
              <w:rPr>
                <w:rFonts w:ascii="標楷體" w:eastAsia="標楷體" w:hAnsi="標楷體"/>
                <w:color w:val="FF0000"/>
              </w:rPr>
            </w:pPr>
            <w:r w:rsidRPr="00F36208">
              <w:rPr>
                <w:rFonts w:ascii="Arial" w:hAnsi="Arial" w:cs="Arial"/>
                <w:color w:val="FF0000"/>
              </w:rPr>
              <w:t>170414000688</w:t>
            </w:r>
          </w:p>
        </w:tc>
      </w:tr>
      <w:tr w:rsidR="00F36208" w:rsidRPr="00856B5D" w:rsidTr="00C038E0">
        <w:trPr>
          <w:ins w:id="2" w:author="cathay" w:date="2018-05-08T14:54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08" w:rsidRPr="00F36208" w:rsidRDefault="00F36208" w:rsidP="00836D40">
            <w:pPr>
              <w:pStyle w:val="Tabletext"/>
              <w:spacing w:line="240" w:lineRule="auto"/>
              <w:rPr>
                <w:ins w:id="3" w:author="cathay" w:date="2018-05-08T14:54:00Z"/>
                <w:rFonts w:ascii="新細明體" w:hAnsi="新細明體" w:hint="eastAsia"/>
                <w:bCs/>
                <w:lang w:eastAsia="zh-TW"/>
                <w:rPrChange w:id="4" w:author="cathay" w:date="2018-05-08T14:55:00Z">
                  <w:rPr>
                    <w:ins w:id="5" w:author="cathay" w:date="2018-05-08T14:54:00Z"/>
                    <w:rFonts w:ascii="新細明體" w:hAnsi="新細明體" w:hint="eastAsia"/>
                    <w:bCs/>
                    <w:color w:val="FF0000"/>
                    <w:lang w:eastAsia="zh-TW"/>
                  </w:rPr>
                </w:rPrChange>
              </w:rPr>
            </w:pPr>
            <w:ins w:id="6" w:author="cathay" w:date="2018-05-08T14:55:00Z">
              <w:r w:rsidRPr="00F36208">
                <w:rPr>
                  <w:rFonts w:ascii="新細明體" w:hAnsi="新細明體" w:hint="eastAsia"/>
                  <w:bCs/>
                  <w:lang w:eastAsia="zh-TW"/>
                  <w:rPrChange w:id="7" w:author="cathay" w:date="2018-05-08T14:55:00Z">
                    <w:rPr>
                      <w:rFonts w:ascii="新細明體" w:hAnsi="新細明體" w:hint="eastAsia"/>
                      <w:bCs/>
                      <w:color w:val="FF0000"/>
                      <w:lang w:eastAsia="zh-TW"/>
                    </w:rPr>
                  </w:rPrChange>
                </w:rPr>
                <w:t>2018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-05-08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08" w:rsidRPr="00F36208" w:rsidRDefault="00F36208" w:rsidP="00836D40">
            <w:pPr>
              <w:spacing w:line="240" w:lineRule="atLeast"/>
              <w:jc w:val="center"/>
              <w:rPr>
                <w:ins w:id="8" w:author="cathay" w:date="2018-05-08T14:54:00Z"/>
                <w:rFonts w:ascii="細明體" w:eastAsia="細明體" w:hAnsi="細明體" w:cs="Courier New"/>
                <w:sz w:val="20"/>
                <w:szCs w:val="20"/>
                <w:rPrChange w:id="9" w:author="cathay" w:date="2018-05-08T14:55:00Z">
                  <w:rPr>
                    <w:ins w:id="10" w:author="cathay" w:date="2018-05-08T14:54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11" w:author="cathay" w:date="2018-05-08T14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08" w:rsidRPr="00F36208" w:rsidRDefault="00F36208" w:rsidP="00F36208">
            <w:pPr>
              <w:spacing w:line="240" w:lineRule="atLeast"/>
              <w:rPr>
                <w:ins w:id="12" w:author="cathay" w:date="2018-05-08T14:54:00Z"/>
                <w:rFonts w:ascii="細明體" w:eastAsia="細明體" w:hAnsi="細明體" w:cs="Courier New" w:hint="eastAsia"/>
                <w:sz w:val="20"/>
                <w:szCs w:val="20"/>
                <w:rPrChange w:id="13" w:author="cathay" w:date="2018-05-08T14:55:00Z">
                  <w:rPr>
                    <w:ins w:id="14" w:author="cathay" w:date="2018-05-08T14:54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5" w:author="cathay" w:date="2018-05-08T14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08" w:rsidRPr="00F36208" w:rsidRDefault="00F36208" w:rsidP="00836D40">
            <w:pPr>
              <w:spacing w:line="240" w:lineRule="atLeast"/>
              <w:jc w:val="center"/>
              <w:rPr>
                <w:ins w:id="16" w:author="cathay" w:date="2018-05-08T14:54:00Z"/>
                <w:rFonts w:ascii="新細明體" w:hAnsi="新細明體" w:hint="eastAsia"/>
                <w:bCs/>
                <w:sz w:val="20"/>
                <w:szCs w:val="20"/>
                <w:rPrChange w:id="17" w:author="cathay" w:date="2018-05-08T14:55:00Z">
                  <w:rPr>
                    <w:ins w:id="18" w:author="cathay" w:date="2018-05-08T14:54:00Z"/>
                    <w:rFonts w:ascii="新細明體" w:hAnsi="新細明體" w:hint="eastAsia"/>
                    <w:bCs/>
                    <w:color w:val="FF0000"/>
                    <w:sz w:val="20"/>
                    <w:szCs w:val="20"/>
                  </w:rPr>
                </w:rPrChange>
              </w:rPr>
            </w:pPr>
            <w:ins w:id="19" w:author="cathay" w:date="2018-05-08T14:55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08" w:rsidRPr="00F36208" w:rsidRDefault="00F36208" w:rsidP="00836D40">
            <w:pPr>
              <w:spacing w:line="240" w:lineRule="atLeast"/>
              <w:rPr>
                <w:ins w:id="20" w:author="cathay" w:date="2018-05-08T14:54:00Z"/>
                <w:rFonts w:ascii="Arial" w:hAnsi="Arial" w:cs="Arial"/>
                <w:rPrChange w:id="21" w:author="cathay" w:date="2018-05-08T14:55:00Z">
                  <w:rPr>
                    <w:ins w:id="22" w:author="cathay" w:date="2018-05-08T14:54:00Z"/>
                    <w:rFonts w:ascii="Arial" w:hAnsi="Arial" w:cs="Arial"/>
                    <w:color w:val="FF0000"/>
                  </w:rPr>
                </w:rPrChange>
              </w:rPr>
            </w:pPr>
            <w:ins w:id="23" w:author="cathay" w:date="2018-05-08T14:56:00Z">
              <w:r>
                <w:rPr>
                  <w:rFonts w:ascii="Arial" w:hAnsi="Arial" w:cs="Arial" w:hint="eastAsia"/>
                </w:rPr>
                <w:t>180118001007</w:t>
              </w:r>
            </w:ins>
          </w:p>
        </w:tc>
      </w:tr>
    </w:tbl>
    <w:p w:rsidR="00E11244" w:rsidRDefault="00E11244" w:rsidP="00D0435C">
      <w:pPr>
        <w:rPr>
          <w:rFonts w:hint="eastAsia"/>
        </w:rPr>
      </w:pPr>
    </w:p>
    <w:p w:rsidR="00793581" w:rsidRDefault="00793581" w:rsidP="00D0435C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UCAAB00201_</w:t>
      </w:r>
      <w:r>
        <w:rPr>
          <w:rFonts w:hint="eastAsia"/>
          <w:b/>
          <w:kern w:val="2"/>
          <w:sz w:val="24"/>
          <w:szCs w:val="24"/>
          <w:lang w:eastAsia="zh-TW"/>
        </w:rPr>
        <w:t>團險理賠案件處理</w:t>
      </w:r>
    </w:p>
    <w:p w:rsidR="00793581" w:rsidRPr="004C2E14" w:rsidRDefault="00793581" w:rsidP="00D0435C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793581" w:rsidRDefault="00793581" w:rsidP="00D0435C">
      <w:pPr>
        <w:widowControl/>
        <w:numPr>
          <w:ilvl w:val="0"/>
          <w:numId w:val="8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793581" w:rsidTr="002468D5"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團險理賠案件處理</w:t>
            </w:r>
          </w:p>
        </w:tc>
      </w:tr>
      <w:tr w:rsidR="00793581" w:rsidTr="002468D5"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AAB0_0201</w:t>
            </w:r>
          </w:p>
        </w:tc>
      </w:tr>
      <w:tr w:rsidR="00793581" w:rsidTr="002468D5"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93581" w:rsidTr="002468D5"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團險理賠案件處理</w:t>
            </w:r>
          </w:p>
        </w:tc>
      </w:tr>
      <w:tr w:rsidR="00793581" w:rsidTr="002468D5"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93581" w:rsidRDefault="00793581" w:rsidP="00D0435C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93581" w:rsidRDefault="00793581" w:rsidP="00D0435C">
      <w:pPr>
        <w:widowControl/>
        <w:numPr>
          <w:ilvl w:val="0"/>
          <w:numId w:val="8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793581" w:rsidTr="002468D5">
        <w:tc>
          <w:tcPr>
            <w:tcW w:w="72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793581" w:rsidTr="002468D5">
        <w:tc>
          <w:tcPr>
            <w:tcW w:w="720" w:type="dxa"/>
          </w:tcPr>
          <w:p w:rsidR="00793581" w:rsidRDefault="00793581" w:rsidP="00D0435C">
            <w:pPr>
              <w:widowControl/>
              <w:numPr>
                <w:ilvl w:val="0"/>
                <w:numId w:val="1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793581" w:rsidRPr="00645303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793581" w:rsidRPr="00645303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793581" w:rsidRPr="00645303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93581" w:rsidRDefault="00793581" w:rsidP="00D0435C">
      <w:pPr>
        <w:rPr>
          <w:rFonts w:ascii="細明體" w:eastAsia="細明體" w:hAnsi="細明體" w:hint="eastAsia"/>
          <w:sz w:val="20"/>
          <w:szCs w:val="20"/>
        </w:rPr>
      </w:pPr>
    </w:p>
    <w:p w:rsidR="00793581" w:rsidRDefault="00793581" w:rsidP="00D0435C">
      <w:pPr>
        <w:widowControl/>
        <w:numPr>
          <w:ilvl w:val="0"/>
          <w:numId w:val="8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793581" w:rsidTr="002468D5">
        <w:tc>
          <w:tcPr>
            <w:tcW w:w="72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793581" w:rsidRDefault="00793581" w:rsidP="00D043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793581" w:rsidTr="002468D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93581" w:rsidRDefault="00793581" w:rsidP="00D0435C">
            <w:pPr>
              <w:widowControl/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793581" w:rsidRDefault="00793581" w:rsidP="00D0435C">
            <w:pPr>
              <w:pStyle w:val="Tabletext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793581" w:rsidRDefault="00793581" w:rsidP="00D043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AAA001</w:t>
            </w:r>
          </w:p>
        </w:tc>
      </w:tr>
    </w:tbl>
    <w:p w:rsidR="00793581" w:rsidRDefault="00793581" w:rsidP="00D0435C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93581" w:rsidRDefault="00793581" w:rsidP="00D0435C">
      <w:pPr>
        <w:widowControl/>
        <w:numPr>
          <w:ilvl w:val="0"/>
          <w:numId w:val="8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93581" w:rsidTr="002468D5">
        <w:tc>
          <w:tcPr>
            <w:tcW w:w="9180" w:type="dxa"/>
            <w:gridSpan w:val="4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93581" w:rsidTr="002468D5">
        <w:tc>
          <w:tcPr>
            <w:tcW w:w="72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93581" w:rsidTr="002468D5">
        <w:tc>
          <w:tcPr>
            <w:tcW w:w="72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查詢狀態</w:t>
            </w:r>
            <w:r w:rsidR="00473616">
              <w:rPr>
                <w:rFonts w:ascii="細明體" w:eastAsia="細明體" w:hAnsi="細明體" w:hint="eastAsia"/>
                <w:sz w:val="20"/>
                <w:szCs w:val="20"/>
              </w:rPr>
              <w:t>QUERY</w:t>
            </w:r>
            <w:r w:rsidR="00473616">
              <w:rPr>
                <w:rFonts w:ascii="細明體" w:eastAsia="細明體" w:hAnsi="細明體"/>
                <w:sz w:val="20"/>
                <w:szCs w:val="20"/>
              </w:rPr>
              <w:t>_</w:t>
            </w:r>
            <w:r w:rsidR="00473616">
              <w:rPr>
                <w:rFonts w:ascii="細明體" w:eastAsia="細明體" w:hAnsi="細明體" w:hint="eastAsia"/>
                <w:sz w:val="20"/>
                <w:szCs w:val="20"/>
              </w:rPr>
              <w:t>KIND</w:t>
            </w:r>
          </w:p>
        </w:tc>
        <w:tc>
          <w:tcPr>
            <w:tcW w:w="180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1:資料確認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2:資料核定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3:資料核付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4:資料覆核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5:取消覆核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6:收據補正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7:試算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8:簽擬</w:t>
            </w:r>
          </w:p>
          <w:p w:rsidR="000C7A30" w:rsidRDefault="00EC75A5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10:待覆核</w:t>
            </w:r>
          </w:p>
          <w:p w:rsidR="00EC75A5" w:rsidRDefault="00EC75A5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11:簽擬中案件</w:t>
            </w:r>
          </w:p>
          <w:p w:rsidR="000069B2" w:rsidRDefault="000069B2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12:當日結案件</w:t>
            </w:r>
          </w:p>
        </w:tc>
      </w:tr>
      <w:tr w:rsidR="00793581" w:rsidTr="002468D5">
        <w:tc>
          <w:tcPr>
            <w:tcW w:w="72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查詢進度</w:t>
            </w:r>
            <w:r w:rsidR="00473616">
              <w:rPr>
                <w:rFonts w:ascii="細明體" w:eastAsia="細明體" w:hAnsi="細明體" w:hint="eastAsia"/>
                <w:sz w:val="20"/>
                <w:szCs w:val="20"/>
              </w:rPr>
              <w:t>QUERY_STS</w:t>
            </w:r>
          </w:p>
        </w:tc>
        <w:tc>
          <w:tcPr>
            <w:tcW w:w="180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1:待處理件</w:t>
            </w:r>
          </w:p>
          <w:p w:rsidR="00793581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2:受理未超過3日件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受理3~12日件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受理12~15日件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受理超過15日件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合意解除件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爭議件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訴訟件</w:t>
            </w:r>
          </w:p>
          <w:p w:rsidR="00793581" w:rsidRPr="001E6AE0" w:rsidRDefault="00793581" w:rsidP="00D043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9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取消覆核使用</w:t>
            </w:r>
          </w:p>
          <w:p w:rsidR="005B679C" w:rsidRPr="001E6AE0" w:rsidRDefault="005B679C" w:rsidP="005B67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櫃檯件</w:t>
            </w:r>
          </w:p>
          <w:p w:rsidR="005B679C" w:rsidRPr="001E6AE0" w:rsidRDefault="005B679C" w:rsidP="005B67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簽擬中案件</w:t>
            </w:r>
          </w:p>
          <w:p w:rsidR="00CC0752" w:rsidRPr="001E6AE0" w:rsidRDefault="00CC0752" w:rsidP="00CC07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受理超過 30日件</w:t>
            </w:r>
          </w:p>
          <w:p w:rsidR="00CC0752" w:rsidRDefault="00CC0752" w:rsidP="00CC07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  <w:r w:rsidR="006A68E7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  <w:r w:rsidRPr="001E6AE0">
              <w:rPr>
                <w:rFonts w:ascii="細明體" w:eastAsia="細明體" w:hAnsi="細明體" w:hint="eastAsia"/>
                <w:sz w:val="20"/>
                <w:szCs w:val="20"/>
              </w:rPr>
              <w:t>受理超過60日件</w:t>
            </w:r>
          </w:p>
        </w:tc>
      </w:tr>
      <w:tr w:rsidR="00473616" w:rsidTr="002468D5">
        <w:tc>
          <w:tcPr>
            <w:tcW w:w="720" w:type="dxa"/>
          </w:tcPr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2340" w:type="dxa"/>
          </w:tcPr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ISNEW</w:t>
            </w:r>
          </w:p>
        </w:tc>
        <w:tc>
          <w:tcPr>
            <w:tcW w:w="1800" w:type="dxa"/>
          </w:tcPr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S</w:t>
            </w: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tring</w:t>
            </w:r>
          </w:p>
        </w:tc>
        <w:tc>
          <w:tcPr>
            <w:tcW w:w="4320" w:type="dxa"/>
          </w:tcPr>
          <w:p w:rsidR="00473616" w:rsidRPr="00F36208" w:rsidRDefault="00473616" w:rsidP="00D0435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是否為新版</w:t>
            </w:r>
          </w:p>
          <w:p w:rsidR="00406D4E" w:rsidRPr="00F36208" w:rsidRDefault="00406D4E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若為空，則根據登入者單位代號透過代碼管理取得ISNEW</w:t>
            </w:r>
          </w:p>
          <w:p w:rsidR="00406D4E" w:rsidRPr="00F36208" w:rsidRDefault="00406D4E" w:rsidP="00D0435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MODE=FieldOptionList.getName("AA", "AAZ0_0201_MODE",UserDivNo);</w:t>
            </w:r>
          </w:p>
          <w:p w:rsidR="00406D4E" w:rsidRPr="00F36208" w:rsidRDefault="00406D4E" w:rsidP="00C038E0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若MODE為2，SET $ISNEW=</w:t>
            </w: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”Y”,</w:t>
            </w:r>
          </w:p>
          <w:p w:rsidR="00406D4E" w:rsidRPr="00F36208" w:rsidRDefault="00406D4E" w:rsidP="00836D4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ELSE</w:t>
            </w: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 SET $ISNEW=</w:t>
            </w: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”N”</w:t>
            </w:r>
          </w:p>
        </w:tc>
      </w:tr>
      <w:tr w:rsidR="00473616" w:rsidTr="002468D5">
        <w:tc>
          <w:tcPr>
            <w:tcW w:w="720" w:type="dxa"/>
          </w:tcPr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2340" w:type="dxa"/>
          </w:tcPr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1800" w:type="dxa"/>
          </w:tcPr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S</w:t>
            </w: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tring</w:t>
            </w:r>
          </w:p>
        </w:tc>
        <w:tc>
          <w:tcPr>
            <w:tcW w:w="4320" w:type="dxa"/>
          </w:tcPr>
          <w:p w:rsidR="00406D4E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待辦項目</w:t>
            </w:r>
          </w:p>
          <w:p w:rsidR="00473616" w:rsidRPr="00F36208" w:rsidRDefault="00406D4E" w:rsidP="00D0435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若為空，則根據下表將QUERY_KIND轉為ITEM，此部分也定義在代碼管理中</w:t>
            </w: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”AA”,</w:t>
            </w:r>
          </w:p>
          <w:p w:rsidR="00406D4E" w:rsidRPr="00F36208" w:rsidRDefault="00406D4E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36208">
              <w:rPr>
                <w:rFonts w:ascii="細明體" w:eastAsia="細明體" w:hAnsi="細明體"/>
                <w:color w:val="FF0000"/>
                <w:sz w:val="20"/>
                <w:szCs w:val="20"/>
              </w:rPr>
              <w:t>“AAZ0_QUERY_KIND_TRANSFER_ITEM”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28"/>
              <w:gridCol w:w="1216"/>
              <w:gridCol w:w="1350"/>
              <w:tblGridChange w:id="24">
                <w:tblGrid>
                  <w:gridCol w:w="1528"/>
                  <w:gridCol w:w="1216"/>
                  <w:gridCol w:w="1350"/>
                </w:tblGrid>
              </w:tblGridChange>
            </w:tblGrid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C038E0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C038E0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待辦項目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836D40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836D40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QUERY</w:t>
                  </w:r>
                  <w:r w:rsidRPr="00836D40">
                    <w:rPr>
                      <w:rFonts w:ascii="細明體" w:eastAsia="細明體" w:hAnsi="細明體"/>
                      <w:color w:val="FF0000"/>
                      <w:sz w:val="20"/>
                      <w:szCs w:val="20"/>
                    </w:rPr>
                    <w:t>_</w:t>
                  </w:r>
                  <w:r w:rsidRPr="00836D40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KIND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44210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44210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ITEM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/>
                      <w:color w:val="FF0000"/>
                      <w:sz w:val="20"/>
                      <w:szCs w:val="20"/>
                    </w:rPr>
                    <w:t>待收據補正件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5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待核定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待核付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3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待簽擬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7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待覆核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4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待補全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8</w:t>
                  </w:r>
                </w:p>
              </w:tc>
            </w:tr>
            <w:tr w:rsidR="00554992" w:rsidRPr="00F36208" w:rsidTr="00726BD0">
              <w:tc>
                <w:tcPr>
                  <w:tcW w:w="1548" w:type="dxa"/>
                  <w:shd w:val="clear" w:color="auto" w:fill="auto"/>
                </w:tcPr>
                <w:p w:rsidR="00473616" w:rsidRPr="00F36208" w:rsidRDefault="00473616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簽擬中案件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63" w:type="dxa"/>
                  <w:shd w:val="clear" w:color="auto" w:fill="auto"/>
                </w:tcPr>
                <w:p w:rsidR="00473616" w:rsidRPr="00F36208" w:rsidRDefault="00406D4E" w:rsidP="00D0435C">
                  <w:pPr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pPr>
                  <w:r w:rsidRPr="00F36208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473616" w:rsidRPr="00F36208" w:rsidRDefault="00473616" w:rsidP="00D0435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</w:tr>
    </w:tbl>
    <w:p w:rsidR="00793581" w:rsidRDefault="00793581" w:rsidP="00D0435C">
      <w:pPr>
        <w:rPr>
          <w:rFonts w:ascii="細明體" w:eastAsia="細明體" w:hAnsi="細明體"/>
          <w:sz w:val="20"/>
          <w:szCs w:val="20"/>
        </w:rPr>
      </w:pPr>
    </w:p>
    <w:p w:rsidR="00793581" w:rsidRPr="00C038E0" w:rsidRDefault="00793581" w:rsidP="00D0435C">
      <w:pPr>
        <w:rPr>
          <w:rFonts w:ascii="細明體" w:eastAsia="細明體" w:hAnsi="細明體"/>
          <w:sz w:val="20"/>
          <w:szCs w:val="20"/>
        </w:rPr>
      </w:pPr>
    </w:p>
    <w:p w:rsidR="00793581" w:rsidRDefault="00793581" w:rsidP="00D0435C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793581" w:rsidRDefault="00793581" w:rsidP="00D0435C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793581" w:rsidRDefault="00793581" w:rsidP="00D0435C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793581" w:rsidRDefault="00AB184D" w:rsidP="00D0435C">
      <w:pPr>
        <w:widowControl/>
        <w:numPr>
          <w:ilvl w:val="0"/>
          <w:numId w:val="7"/>
        </w:numPr>
        <w:rPr>
          <w:rFonts w:hint="eastAsia"/>
          <w:sz w:val="20"/>
          <w:szCs w:val="20"/>
        </w:rPr>
      </w:pPr>
      <w:r w:rsidRPr="00EE66CF">
        <w:rPr>
          <w:rFonts w:hint="eastAsia"/>
          <w:sz w:val="20"/>
          <w:szCs w:val="20"/>
        </w:rPr>
        <w:t>讀取</w:t>
      </w:r>
      <w:r w:rsidRPr="00EE66CF">
        <w:rPr>
          <w:rFonts w:hint="eastAsia"/>
          <w:sz w:val="20"/>
          <w:szCs w:val="20"/>
        </w:rPr>
        <w:t xml:space="preserve">DTAAA001 </w:t>
      </w:r>
      <w:r w:rsidRPr="00EE66CF">
        <w:rPr>
          <w:rFonts w:hint="eastAsia"/>
          <w:sz w:val="20"/>
          <w:szCs w:val="20"/>
        </w:rPr>
        <w:t>理賠受理檔</w:t>
      </w:r>
      <w:r w:rsidRPr="00EE66CF">
        <w:rPr>
          <w:rFonts w:hint="eastAsia"/>
          <w:sz w:val="20"/>
          <w:szCs w:val="20"/>
        </w:rPr>
        <w:t xml:space="preserve">BY </w:t>
      </w:r>
      <w:r>
        <w:rPr>
          <w:rFonts w:hint="eastAsia"/>
          <w:sz w:val="20"/>
          <w:szCs w:val="20"/>
        </w:rPr>
        <w:t>下列條件</w:t>
      </w:r>
      <w:r w:rsidRPr="00EE66CF">
        <w:rPr>
          <w:rFonts w:hint="eastAsia"/>
          <w:sz w:val="20"/>
          <w:szCs w:val="20"/>
        </w:rPr>
        <w:t>：</w:t>
      </w:r>
    </w:p>
    <w:p w:rsidR="002B5BFD" w:rsidRPr="002B5BFD" w:rsidRDefault="00D26BAB" w:rsidP="002B5BFD">
      <w:pPr>
        <w:widowControl/>
        <w:numPr>
          <w:ilvl w:val="1"/>
          <w:numId w:val="7"/>
        </w:numPr>
        <w:rPr>
          <w:sz w:val="20"/>
          <w:szCs w:val="20"/>
        </w:rPr>
      </w:pPr>
      <w:r w:rsidRPr="00D26BAB">
        <w:rPr>
          <w:rFonts w:hint="eastAsia"/>
          <w:sz w:val="20"/>
          <w:szCs w:val="20"/>
        </w:rPr>
        <w:t>只抓受理編號第</w:t>
      </w:r>
      <w:r w:rsidRPr="00D26BAB">
        <w:rPr>
          <w:rFonts w:hint="eastAsia"/>
          <w:sz w:val="20"/>
          <w:szCs w:val="20"/>
        </w:rPr>
        <w:t>12</w:t>
      </w:r>
      <w:r w:rsidRPr="00D26BAB">
        <w:rPr>
          <w:rFonts w:hint="eastAsia"/>
          <w:sz w:val="20"/>
          <w:szCs w:val="20"/>
        </w:rPr>
        <w:t>碼為</w:t>
      </w:r>
      <w:r w:rsidRPr="00D26BAB">
        <w:rPr>
          <w:rFonts w:hint="eastAsia"/>
          <w:sz w:val="20"/>
          <w:szCs w:val="20"/>
        </w:rPr>
        <w:t>G</w:t>
      </w:r>
      <w:r w:rsidRPr="00D26BAB">
        <w:rPr>
          <w:rFonts w:hint="eastAsia"/>
          <w:sz w:val="20"/>
          <w:szCs w:val="20"/>
        </w:rPr>
        <w:t>或</w:t>
      </w:r>
      <w:r w:rsidRPr="00D26BAB">
        <w:rPr>
          <w:rFonts w:hint="eastAsia"/>
          <w:sz w:val="20"/>
          <w:szCs w:val="20"/>
        </w:rPr>
        <w:t>H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7528"/>
      </w:tblGrid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傳入參數</w:t>
            </w:r>
            <w:r>
              <w:rPr>
                <w:rFonts w:hint="eastAsia"/>
                <w:b/>
                <w:lang w:eastAsia="zh-TW"/>
              </w:rPr>
              <w:t>.</w:t>
            </w:r>
            <w:r>
              <w:rPr>
                <w:rFonts w:hint="eastAsia"/>
                <w:b/>
                <w:lang w:eastAsia="zh-TW"/>
              </w:rPr>
              <w:t>查詢狀態</w:t>
            </w:r>
          </w:p>
        </w:tc>
        <w:tc>
          <w:tcPr>
            <w:tcW w:w="7528" w:type="dxa"/>
          </w:tcPr>
          <w:p w:rsidR="000978BF" w:rsidRPr="005467AC" w:rsidRDefault="00793581" w:rsidP="005467A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條件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Pr="00520C5C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Pr="00140B8B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>=</w:t>
            </w:r>
            <w:r w:rsidRPr="00520C5C"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 xml:space="preserve"> OR </w:t>
            </w: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>=25</w:t>
            </w:r>
          </w:p>
          <w:p w:rsidR="00793581" w:rsidRPr="003169A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核定人員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30 &lt;=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41</w:t>
            </w:r>
            <w:r w:rsidRPr="003169A1">
              <w:rPr>
                <w:rFonts w:hint="eastAsia"/>
                <w:lang w:eastAsia="zh-TW"/>
              </w:rPr>
              <w:t xml:space="preserve">  or </w:t>
            </w:r>
            <w:r>
              <w:rPr>
                <w:rFonts w:hint="eastAsia"/>
                <w:lang w:eastAsia="zh-TW"/>
              </w:rPr>
              <w:t xml:space="preserve"> 6</w:t>
            </w:r>
            <w:r>
              <w:rPr>
                <w:rFonts w:hint="eastAsia"/>
                <w:bCs/>
                <w:lang w:eastAsia="zh-TW"/>
              </w:rPr>
              <w:t xml:space="preserve">0 &lt;=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 xml:space="preserve">63  </w:t>
            </w:r>
            <w:r w:rsidRPr="003169A1">
              <w:rPr>
                <w:rFonts w:hint="eastAsia"/>
                <w:lang w:eastAsia="zh-TW"/>
              </w:rPr>
              <w:t xml:space="preserve">or </w:t>
            </w:r>
            <w:r>
              <w:rPr>
                <w:rFonts w:hint="eastAsia"/>
                <w:lang w:eastAsia="zh-TW"/>
              </w:rPr>
              <w:t xml:space="preserve"> 7</w:t>
            </w:r>
            <w:r>
              <w:rPr>
                <w:rFonts w:hint="eastAsia"/>
                <w:bCs/>
                <w:lang w:eastAsia="zh-TW"/>
              </w:rPr>
              <w:t xml:space="preserve">0 &lt;=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73</w:t>
            </w:r>
          </w:p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AND </w:t>
            </w:r>
            <w:r>
              <w:rPr>
                <w:rFonts w:hint="eastAsia"/>
                <w:lang w:eastAsia="zh-TW"/>
              </w:rPr>
              <w:t>核定人員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hint="eastAsia"/>
                <w:lang w:eastAsia="zh-TW"/>
              </w:rPr>
              <w:t>使用者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42 &lt;=  </w:t>
            </w: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&lt;= 51  or  64 &lt;=  </w:t>
            </w: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&lt;= 66  </w:t>
            </w:r>
            <w:r w:rsidRPr="003169A1">
              <w:rPr>
                <w:rFonts w:hint="eastAsia"/>
                <w:lang w:eastAsia="zh-TW"/>
              </w:rPr>
              <w:t xml:space="preserve">or </w:t>
            </w:r>
            <w:r>
              <w:rPr>
                <w:rFonts w:hint="eastAsia"/>
                <w:lang w:eastAsia="zh-TW"/>
              </w:rPr>
              <w:t xml:space="preserve"> 74</w:t>
            </w:r>
            <w:r>
              <w:rPr>
                <w:rFonts w:hint="eastAsia"/>
                <w:bCs/>
                <w:lang w:eastAsia="zh-TW"/>
              </w:rPr>
              <w:t xml:space="preserve"> &lt;=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76</w:t>
            </w:r>
          </w:p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受理單位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使用者單位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70 or 80</w:t>
            </w:r>
          </w:p>
          <w:p w:rsidR="00E024FD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覆核人員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 xml:space="preserve">ID </w:t>
            </w:r>
          </w:p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覆核日期</w:t>
            </w:r>
            <w:r>
              <w:rPr>
                <w:rFonts w:hint="eastAsia"/>
                <w:bCs/>
                <w:lang w:eastAsia="zh-TW"/>
              </w:rPr>
              <w:t xml:space="preserve"> = CURRENT_DATE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E024FD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19  </w:t>
            </w:r>
          </w:p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</w:t>
            </w:r>
            <w:r w:rsidRPr="00B207B6">
              <w:rPr>
                <w:rFonts w:hint="eastAsia"/>
                <w:bCs/>
                <w:color w:val="000000"/>
                <w:lang w:eastAsia="zh-TW"/>
              </w:rPr>
              <w:t>核定單位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使用者單位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E024FD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21  </w:t>
            </w:r>
          </w:p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 </w:t>
            </w:r>
            <w:r>
              <w:rPr>
                <w:rFonts w:hint="eastAsia"/>
                <w:bCs/>
                <w:lang w:eastAsia="zh-TW"/>
              </w:rPr>
              <w:t>核定人員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E024FD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79  </w:t>
            </w:r>
          </w:p>
          <w:p w:rsidR="00793581" w:rsidRDefault="00793581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 </w:t>
            </w:r>
            <w:r>
              <w:rPr>
                <w:rFonts w:hint="eastAsia"/>
                <w:bCs/>
                <w:lang w:eastAsia="zh-TW"/>
              </w:rPr>
              <w:t>簽擬人員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5A22E4" w:rsidTr="00897384">
        <w:tc>
          <w:tcPr>
            <w:tcW w:w="2012" w:type="dxa"/>
          </w:tcPr>
          <w:p w:rsidR="005A22E4" w:rsidRDefault="005A22E4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5A22E4" w:rsidRDefault="005A22E4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A22E4" w:rsidTr="00897384">
        <w:tc>
          <w:tcPr>
            <w:tcW w:w="2012" w:type="dxa"/>
          </w:tcPr>
          <w:p w:rsidR="005A22E4" w:rsidRDefault="005A22E4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5A22E4" w:rsidRDefault="005A22E4" w:rsidP="005A22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=44 OR </w:t>
            </w: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=51 OR 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76 OR 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78</w:t>
            </w:r>
          </w:p>
          <w:p w:rsidR="00610A58" w:rsidRDefault="00610A58" w:rsidP="005A22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AND</w:t>
            </w:r>
            <w:r w:rsidR="00594FEA">
              <w:rPr>
                <w:rFonts w:hint="eastAsia"/>
                <w:bCs/>
                <w:lang w:eastAsia="zh-TW"/>
              </w:rPr>
              <w:t>簽擬人員</w:t>
            </w:r>
            <w:r w:rsidR="00594FEA">
              <w:rPr>
                <w:rFonts w:hint="eastAsia"/>
                <w:bCs/>
                <w:lang w:eastAsia="zh-TW"/>
              </w:rPr>
              <w:t xml:space="preserve"> = </w:t>
            </w:r>
            <w:r w:rsidR="00594FEA">
              <w:rPr>
                <w:rFonts w:hint="eastAsia"/>
                <w:bCs/>
                <w:lang w:eastAsia="zh-TW"/>
              </w:rPr>
              <w:t>使用者</w:t>
            </w:r>
            <w:r w:rsidR="00594FEA"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5A22E4" w:rsidTr="00897384">
        <w:tc>
          <w:tcPr>
            <w:tcW w:w="2012" w:type="dxa"/>
          </w:tcPr>
          <w:p w:rsidR="005A22E4" w:rsidRDefault="005A22E4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E45C5" w:rsidRDefault="007E45C5" w:rsidP="007E45C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=42 OR </w:t>
            </w: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=43 OR 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74 OR 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75</w:t>
            </w:r>
          </w:p>
          <w:p w:rsidR="005A22E4" w:rsidRDefault="0066278E" w:rsidP="00721B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核賠人員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0069B2" w:rsidTr="00897384">
        <w:tc>
          <w:tcPr>
            <w:tcW w:w="2012" w:type="dxa"/>
          </w:tcPr>
          <w:p w:rsidR="000069B2" w:rsidRDefault="000069B2" w:rsidP="0089738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0069B2" w:rsidRDefault="000069B2" w:rsidP="007E45C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80</w:t>
            </w:r>
          </w:p>
          <w:p w:rsidR="000069B2" w:rsidRDefault="000069B2" w:rsidP="007E45C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覆核人員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  <w:p w:rsidR="000069B2" w:rsidRPr="003169A1" w:rsidRDefault="000069B2" w:rsidP="007E45C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覆核日期</w:t>
            </w:r>
            <w:r>
              <w:rPr>
                <w:rFonts w:hint="eastAsia"/>
                <w:bCs/>
                <w:lang w:eastAsia="zh-TW"/>
              </w:rPr>
              <w:t xml:space="preserve"> = CURRENT_DATE</w:t>
            </w:r>
          </w:p>
        </w:tc>
      </w:tr>
    </w:tbl>
    <w:p w:rsidR="00793581" w:rsidRPr="00EE66CF" w:rsidRDefault="00793581" w:rsidP="00D0435C">
      <w:pPr>
        <w:rPr>
          <w:rFonts w:hint="eastAsia"/>
          <w:sz w:val="20"/>
          <w:szCs w:val="20"/>
        </w:rPr>
      </w:pP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7528"/>
      </w:tblGrid>
      <w:tr w:rsidR="00793581" w:rsidTr="00897384">
        <w:tc>
          <w:tcPr>
            <w:tcW w:w="2012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傳入參數</w:t>
            </w:r>
            <w:r>
              <w:rPr>
                <w:rFonts w:hint="eastAsia"/>
                <w:b/>
                <w:lang w:eastAsia="zh-TW"/>
              </w:rPr>
              <w:t>.</w:t>
            </w:r>
            <w:r>
              <w:rPr>
                <w:rFonts w:hint="eastAsia"/>
                <w:b/>
                <w:lang w:eastAsia="zh-TW"/>
              </w:rPr>
              <w:t>查詢進度</w:t>
            </w: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條件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Pr="00520C5C" w:rsidRDefault="00793581" w:rsidP="0047604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&lt; 80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  <w:r>
              <w:rPr>
                <w:rFonts w:hint="eastAsia"/>
                <w:bCs/>
                <w:lang w:eastAsia="zh-TW"/>
              </w:rPr>
              <w:t xml:space="preserve"> &lt;3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3&lt;= 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  <w:r>
              <w:rPr>
                <w:rFonts w:hint="eastAsia"/>
                <w:bCs/>
                <w:lang w:eastAsia="zh-TW"/>
              </w:rPr>
              <w:t xml:space="preserve"> &lt;12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12&lt;= 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  <w:r>
              <w:rPr>
                <w:rFonts w:hint="eastAsia"/>
                <w:bCs/>
                <w:lang w:eastAsia="zh-TW"/>
              </w:rPr>
              <w:t xml:space="preserve"> &lt;15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15&lt;= 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3581" w:rsidTr="00897384">
        <w:tc>
          <w:tcPr>
            <w:tcW w:w="2012" w:type="dxa"/>
          </w:tcPr>
          <w:p w:rsidR="00793581" w:rsidRDefault="00793581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793581" w:rsidRDefault="00793581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50F65" w:rsidTr="00897384">
        <w:tc>
          <w:tcPr>
            <w:tcW w:w="2012" w:type="dxa"/>
          </w:tcPr>
          <w:p w:rsidR="00B50F65" w:rsidRDefault="00B50F65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B50F65" w:rsidRDefault="00B50F65" w:rsidP="00D0435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50F65" w:rsidTr="00897384">
        <w:tc>
          <w:tcPr>
            <w:tcW w:w="2012" w:type="dxa"/>
          </w:tcPr>
          <w:p w:rsidR="00B50F65" w:rsidRDefault="00B50F65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B50F65" w:rsidRDefault="00B50F65" w:rsidP="004C60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E2B9B" w:rsidTr="00897384">
        <w:tc>
          <w:tcPr>
            <w:tcW w:w="2012" w:type="dxa"/>
          </w:tcPr>
          <w:p w:rsidR="001E2B9B" w:rsidRDefault="001E2B9B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1E2B9B" w:rsidRDefault="006B7103" w:rsidP="004C60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CurrentDate -</w:t>
            </w:r>
            <w:r w:rsidR="001E2B9B">
              <w:rPr>
                <w:rFonts w:hint="eastAsia"/>
                <w:bCs/>
                <w:lang w:eastAsia="zh-TW"/>
              </w:rPr>
              <w:t>受理日期</w:t>
            </w:r>
            <w:r w:rsidR="001E2B9B">
              <w:rPr>
                <w:rFonts w:hint="eastAsia"/>
                <w:bCs/>
                <w:lang w:eastAsia="zh-TW"/>
              </w:rPr>
              <w:t>&gt;=30</w:t>
            </w:r>
          </w:p>
        </w:tc>
      </w:tr>
      <w:tr w:rsidR="001E2B9B" w:rsidTr="00897384">
        <w:tc>
          <w:tcPr>
            <w:tcW w:w="2012" w:type="dxa"/>
          </w:tcPr>
          <w:p w:rsidR="001E2B9B" w:rsidRDefault="001E2B9B" w:rsidP="00897384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7528" w:type="dxa"/>
          </w:tcPr>
          <w:p w:rsidR="001E2B9B" w:rsidRDefault="006B7103" w:rsidP="004C60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CurrentDate -</w:t>
            </w:r>
            <w:r w:rsidR="001E2B9B">
              <w:rPr>
                <w:rFonts w:hint="eastAsia"/>
                <w:bCs/>
                <w:lang w:eastAsia="zh-TW"/>
              </w:rPr>
              <w:t>受理日期</w:t>
            </w:r>
            <w:r w:rsidR="001E2B9B">
              <w:rPr>
                <w:rFonts w:hint="eastAsia"/>
                <w:bCs/>
                <w:lang w:eastAsia="zh-TW"/>
              </w:rPr>
              <w:t>&gt;=60</w:t>
            </w:r>
          </w:p>
        </w:tc>
      </w:tr>
    </w:tbl>
    <w:p w:rsidR="00793581" w:rsidRPr="0012017B" w:rsidRDefault="00793581" w:rsidP="00D0435C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AC4E29" w:rsidRDefault="00AC4E29" w:rsidP="00AC4E29">
      <w:pPr>
        <w:widowControl/>
        <w:numPr>
          <w:ilvl w:val="0"/>
          <w:numId w:val="7"/>
        </w:numPr>
        <w:tabs>
          <w:tab w:val="clear" w:pos="480"/>
          <w:tab w:val="num" w:pos="425"/>
        </w:tabs>
        <w:ind w:left="425" w:hanging="425"/>
        <w:rPr>
          <w:sz w:val="20"/>
          <w:szCs w:val="20"/>
        </w:rPr>
      </w:pPr>
      <w:r>
        <w:rPr>
          <w:rFonts w:hint="eastAsia"/>
          <w:sz w:val="20"/>
          <w:szCs w:val="20"/>
        </w:rPr>
        <w:t>查詢狀態</w:t>
      </w:r>
      <w:r>
        <w:rPr>
          <w:sz w:val="20"/>
          <w:szCs w:val="20"/>
        </w:rPr>
        <w:t xml:space="preserve"> =7</w:t>
      </w:r>
      <w:r>
        <w:rPr>
          <w:rFonts w:hint="eastAsia"/>
          <w:sz w:val="20"/>
          <w:szCs w:val="20"/>
        </w:rPr>
        <w:t>時</w:t>
      </w:r>
    </w:p>
    <w:p w:rsidR="00AC4E29" w:rsidRDefault="00AC4E29" w:rsidP="00AC4E29">
      <w:pPr>
        <w:widowControl/>
        <w:numPr>
          <w:ilvl w:val="1"/>
          <w:numId w:val="7"/>
        </w:numPr>
        <w:tabs>
          <w:tab w:val="clear" w:pos="960"/>
          <w:tab w:val="num" w:pos="992"/>
        </w:tabs>
        <w:ind w:left="992" w:hanging="567"/>
        <w:rPr>
          <w:sz w:val="20"/>
          <w:szCs w:val="20"/>
        </w:rPr>
      </w:pPr>
      <w:r>
        <w:rPr>
          <w:rFonts w:ascii="新細明體" w:hAnsi="新細明體" w:hint="eastAsia"/>
          <w:bCs/>
        </w:rPr>
        <w:t>畫面顯示的”索賠類別”項目改為”重起原因”項目。</w:t>
      </w:r>
    </w:p>
    <w:p w:rsidR="00AC4E29" w:rsidRPr="005419A1" w:rsidRDefault="00AC4E29" w:rsidP="00AC4E29">
      <w:pPr>
        <w:widowControl/>
        <w:numPr>
          <w:ilvl w:val="1"/>
          <w:numId w:val="7"/>
        </w:numPr>
        <w:tabs>
          <w:tab w:val="clear" w:pos="960"/>
          <w:tab w:val="num" w:pos="992"/>
        </w:tabs>
        <w:ind w:left="992" w:hanging="567"/>
        <w:rPr>
          <w:rFonts w:hint="eastAsia"/>
          <w:sz w:val="20"/>
          <w:szCs w:val="20"/>
        </w:rPr>
      </w:pPr>
      <w:r>
        <w:rPr>
          <w:rFonts w:ascii="新細明體" w:hAnsi="新細明體" w:hint="eastAsia"/>
          <w:bCs/>
        </w:rPr>
        <w:t>重起原因的資料內容，由受理編號第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新細明體" w:hAnsi="新細明體" w:hint="eastAsia"/>
            <w:bCs/>
          </w:rPr>
          <w:t>11碼</w:t>
        </w:r>
      </w:smartTag>
      <w:r>
        <w:rPr>
          <w:rFonts w:ascii="新細明體" w:hAnsi="新細明體" w:hint="eastAsia"/>
          <w:bCs/>
        </w:rPr>
        <w:t>轉為中文，對應如下：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Default="005419A1" w:rsidP="00FC2BD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Default="005419A1" w:rsidP="00FC2BD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kern w:val="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保發申訴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保險局申訴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訴訟件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投書高級主管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內部申訴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投書媒體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民代申訴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消基</w:t>
            </w:r>
            <w:r>
              <w:t>(</w:t>
            </w:r>
            <w:r>
              <w:rPr>
                <w:rFonts w:hint="eastAsia"/>
              </w:rPr>
              <w:t>保</w:t>
            </w:r>
            <w:r>
              <w:t>)</w:t>
            </w:r>
            <w:r>
              <w:rPr>
                <w:rFonts w:hint="eastAsia"/>
              </w:rPr>
              <w:t>會申訃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消保官申訴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調解委員會</w:t>
            </w:r>
          </w:p>
        </w:tc>
      </w:tr>
      <w:tr w:rsidR="005419A1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19A1" w:rsidRPr="000C7A30" w:rsidRDefault="005419A1" w:rsidP="00FC2BDF">
            <w:pPr>
              <w:rPr>
                <w:rFonts w:hint="eastAsia"/>
                <w:kern w:val="0"/>
                <w:sz w:val="20"/>
                <w:szCs w:val="20"/>
                <w:lang w:eastAsia="en-US"/>
              </w:rPr>
            </w:pPr>
            <w:r w:rsidRPr="000C7A30">
              <w:rPr>
                <w:rFonts w:hint="eastAsia"/>
                <w:kern w:val="0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19A1" w:rsidRPr="000C7A30" w:rsidRDefault="005419A1" w:rsidP="00FC2BDF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</w:tbl>
    <w:p w:rsidR="00AC4E29" w:rsidRDefault="00AC4E29" w:rsidP="00AC4E29">
      <w:pPr>
        <w:widowControl/>
        <w:numPr>
          <w:ilvl w:val="0"/>
          <w:numId w:val="7"/>
        </w:numPr>
        <w:tabs>
          <w:tab w:val="clear" w:pos="480"/>
          <w:tab w:val="num" w:pos="425"/>
        </w:tabs>
        <w:ind w:left="425" w:hanging="42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BUTTON</w:t>
      </w:r>
      <w:r>
        <w:rPr>
          <w:rFonts w:hint="eastAsia"/>
          <w:sz w:val="20"/>
          <w:szCs w:val="20"/>
        </w:rPr>
        <w:t>按下時檢查</w:t>
      </w:r>
      <w:r w:rsidRPr="00D40BE3">
        <w:rPr>
          <w:rFonts w:hint="eastAsia"/>
          <w:sz w:val="20"/>
          <w:szCs w:val="20"/>
        </w:rPr>
        <w:t>理賠人員案件簽署資格檢核</w:t>
      </w:r>
    </w:p>
    <w:p w:rsidR="00AC4E29" w:rsidRPr="00AD65DE" w:rsidRDefault="00AC4E29" w:rsidP="00AC4E29">
      <w:pPr>
        <w:pStyle w:val="Tabletext"/>
        <w:keepLines w:val="0"/>
        <w:numPr>
          <w:ilvl w:val="1"/>
          <w:numId w:val="7"/>
        </w:numPr>
        <w:tabs>
          <w:tab w:val="clear" w:pos="960"/>
          <w:tab w:val="num" w:pos="992"/>
        </w:tabs>
        <w:spacing w:after="0" w:line="240" w:lineRule="auto"/>
        <w:ind w:left="992" w:hanging="567"/>
        <w:rPr>
          <w:bCs/>
          <w:color w:val="000000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AA_B2Z700</w:t>
      </w:r>
      <w:r>
        <w:rPr>
          <w:rFonts w:hint="eastAsia"/>
          <w:bCs/>
          <w:color w:val="000000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C4E29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4E29" w:rsidRDefault="00AC4E29" w:rsidP="00FC2BD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4E29" w:rsidRDefault="00AC4E29" w:rsidP="00FC2BD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C4E29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E29" w:rsidRDefault="00AC4E29" w:rsidP="00FC2B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4E29" w:rsidRDefault="00AC4E29" w:rsidP="00FC2BDF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該件受理編號</w:t>
            </w:r>
          </w:p>
        </w:tc>
      </w:tr>
      <w:tr w:rsidR="00AC4E29" w:rsidTr="00FC2BD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E29" w:rsidRDefault="00AC4E29" w:rsidP="00FC2B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4E29" w:rsidRDefault="00AC4E29" w:rsidP="00FC2BDF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</w:tbl>
    <w:p w:rsidR="00AC4E29" w:rsidRPr="00AC4E29" w:rsidRDefault="00AC4E29" w:rsidP="00D759B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能否簽署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N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，顯示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回覆訊息</w:t>
      </w:r>
      <w:r>
        <w:rPr>
          <w:rFonts w:hint="eastAsia"/>
          <w:bCs/>
          <w:color w:val="000000"/>
          <w:lang w:eastAsia="zh-TW"/>
        </w:rPr>
        <w:t>,RETURN</w:t>
      </w:r>
      <w:r>
        <w:rPr>
          <w:rFonts w:hint="eastAsia"/>
          <w:bCs/>
          <w:color w:val="000000"/>
          <w:lang w:eastAsia="zh-TW"/>
        </w:rPr>
        <w:t>。</w:t>
      </w:r>
    </w:p>
    <w:p w:rsidR="00793581" w:rsidRDefault="00793581" w:rsidP="00D759B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793581" w:rsidRDefault="00793581" w:rsidP="00D759B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有資料，顯示畫面相關欄位同</w:t>
      </w:r>
      <w:r>
        <w:rPr>
          <w:rFonts w:hint="eastAsia"/>
          <w:lang w:eastAsia="zh-TW"/>
        </w:rPr>
        <w:t xml:space="preserve"> AAB0_0100  2.2.2.2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>2.2.2.3</w:t>
      </w:r>
      <w:r>
        <w:rPr>
          <w:rFonts w:hint="eastAsia"/>
          <w:lang w:eastAsia="zh-TW"/>
        </w:rPr>
        <w:t>處理。</w:t>
      </w:r>
    </w:p>
    <w:p w:rsidR="00793581" w:rsidRDefault="00793581" w:rsidP="00D0435C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7545F8" w:rsidRPr="00793581" w:rsidRDefault="007545F8" w:rsidP="00D0435C">
      <w:pPr>
        <w:rPr>
          <w:rFonts w:hint="eastAsia"/>
          <w:szCs w:val="20"/>
        </w:rPr>
      </w:pPr>
    </w:p>
    <w:sectPr w:rsidR="007545F8" w:rsidRPr="007935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71F" w:rsidRPr="00362EC6" w:rsidRDefault="0069071F" w:rsidP="00B43EB5">
      <w:r>
        <w:separator/>
      </w:r>
    </w:p>
  </w:endnote>
  <w:endnote w:type="continuationSeparator" w:id="0">
    <w:p w:rsidR="0069071F" w:rsidRPr="00362EC6" w:rsidRDefault="0069071F" w:rsidP="00B4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71F" w:rsidRPr="00362EC6" w:rsidRDefault="0069071F" w:rsidP="00B43EB5">
      <w:r>
        <w:separator/>
      </w:r>
    </w:p>
  </w:footnote>
  <w:footnote w:type="continuationSeparator" w:id="0">
    <w:p w:rsidR="0069071F" w:rsidRPr="00362EC6" w:rsidRDefault="0069071F" w:rsidP="00B43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17C7477"/>
    <w:multiLevelType w:val="hybridMultilevel"/>
    <w:tmpl w:val="9FE0EC4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81333A7"/>
    <w:multiLevelType w:val="hybridMultilevel"/>
    <w:tmpl w:val="57548446"/>
    <w:lvl w:ilvl="0" w:tplc="5BBC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68D1C01"/>
    <w:multiLevelType w:val="hybridMultilevel"/>
    <w:tmpl w:val="18CA62D2"/>
    <w:lvl w:ilvl="0" w:tplc="769CBFDE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A025C1"/>
    <w:multiLevelType w:val="hybridMultilevel"/>
    <w:tmpl w:val="BC9AD6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07A588B"/>
    <w:multiLevelType w:val="multilevel"/>
    <w:tmpl w:val="E64A31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B1C3D98"/>
    <w:multiLevelType w:val="hybridMultilevel"/>
    <w:tmpl w:val="27D8130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68EC88C">
      <w:start w:val="1"/>
      <w:numFmt w:val="decimal"/>
      <w:lvlText w:val="%2.1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269A3FC0">
      <w:start w:val="2"/>
      <w:numFmt w:val="decimal"/>
      <w:lvlText w:val="%3.1.1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3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5E4A"/>
    <w:rsid w:val="000028A8"/>
    <w:rsid w:val="00003483"/>
    <w:rsid w:val="00003B7D"/>
    <w:rsid w:val="000044C0"/>
    <w:rsid w:val="0000501B"/>
    <w:rsid w:val="0000515C"/>
    <w:rsid w:val="00005F7B"/>
    <w:rsid w:val="000069B2"/>
    <w:rsid w:val="00006F37"/>
    <w:rsid w:val="00011306"/>
    <w:rsid w:val="0001196F"/>
    <w:rsid w:val="0001351E"/>
    <w:rsid w:val="00014F1C"/>
    <w:rsid w:val="0001599C"/>
    <w:rsid w:val="0001636F"/>
    <w:rsid w:val="000166AB"/>
    <w:rsid w:val="00020E3D"/>
    <w:rsid w:val="00022430"/>
    <w:rsid w:val="00027346"/>
    <w:rsid w:val="00027C1E"/>
    <w:rsid w:val="00027E05"/>
    <w:rsid w:val="00033669"/>
    <w:rsid w:val="000343F4"/>
    <w:rsid w:val="00034CC3"/>
    <w:rsid w:val="00036D4A"/>
    <w:rsid w:val="00037193"/>
    <w:rsid w:val="00046FEB"/>
    <w:rsid w:val="0004750F"/>
    <w:rsid w:val="00052D04"/>
    <w:rsid w:val="00055D2B"/>
    <w:rsid w:val="000564B5"/>
    <w:rsid w:val="00066666"/>
    <w:rsid w:val="00067A61"/>
    <w:rsid w:val="00067BEE"/>
    <w:rsid w:val="0007053C"/>
    <w:rsid w:val="0007189C"/>
    <w:rsid w:val="0007310A"/>
    <w:rsid w:val="00073F61"/>
    <w:rsid w:val="000751BB"/>
    <w:rsid w:val="00076C8D"/>
    <w:rsid w:val="00082E22"/>
    <w:rsid w:val="00084A5D"/>
    <w:rsid w:val="0008520F"/>
    <w:rsid w:val="000860B3"/>
    <w:rsid w:val="00091A1A"/>
    <w:rsid w:val="00092115"/>
    <w:rsid w:val="00095108"/>
    <w:rsid w:val="00095268"/>
    <w:rsid w:val="000978BF"/>
    <w:rsid w:val="00097CA9"/>
    <w:rsid w:val="000A0BA9"/>
    <w:rsid w:val="000A20BB"/>
    <w:rsid w:val="000A5731"/>
    <w:rsid w:val="000A7080"/>
    <w:rsid w:val="000B01AB"/>
    <w:rsid w:val="000B381E"/>
    <w:rsid w:val="000B7A1F"/>
    <w:rsid w:val="000B7C1E"/>
    <w:rsid w:val="000B7E56"/>
    <w:rsid w:val="000C195E"/>
    <w:rsid w:val="000C20C6"/>
    <w:rsid w:val="000C4242"/>
    <w:rsid w:val="000C67CD"/>
    <w:rsid w:val="000C7A30"/>
    <w:rsid w:val="000D00C6"/>
    <w:rsid w:val="000D0841"/>
    <w:rsid w:val="000D14D8"/>
    <w:rsid w:val="000D1F09"/>
    <w:rsid w:val="000D233D"/>
    <w:rsid w:val="000D28F6"/>
    <w:rsid w:val="000D2BA3"/>
    <w:rsid w:val="000D6734"/>
    <w:rsid w:val="000E722C"/>
    <w:rsid w:val="000F157D"/>
    <w:rsid w:val="000F3D1D"/>
    <w:rsid w:val="000F4808"/>
    <w:rsid w:val="000F636F"/>
    <w:rsid w:val="000F6DF6"/>
    <w:rsid w:val="000F70E6"/>
    <w:rsid w:val="00102408"/>
    <w:rsid w:val="0010323F"/>
    <w:rsid w:val="00104760"/>
    <w:rsid w:val="00111662"/>
    <w:rsid w:val="00112A42"/>
    <w:rsid w:val="001150C3"/>
    <w:rsid w:val="00115251"/>
    <w:rsid w:val="001178AE"/>
    <w:rsid w:val="00122A80"/>
    <w:rsid w:val="001239EE"/>
    <w:rsid w:val="00123EC4"/>
    <w:rsid w:val="00131857"/>
    <w:rsid w:val="00132D09"/>
    <w:rsid w:val="00132ED1"/>
    <w:rsid w:val="001344C0"/>
    <w:rsid w:val="00141DA2"/>
    <w:rsid w:val="00141E39"/>
    <w:rsid w:val="00144271"/>
    <w:rsid w:val="00145FEF"/>
    <w:rsid w:val="00147684"/>
    <w:rsid w:val="00150012"/>
    <w:rsid w:val="0015131E"/>
    <w:rsid w:val="001527F9"/>
    <w:rsid w:val="00163912"/>
    <w:rsid w:val="00170AFD"/>
    <w:rsid w:val="00170D8D"/>
    <w:rsid w:val="00171DC3"/>
    <w:rsid w:val="00171FFF"/>
    <w:rsid w:val="00172F93"/>
    <w:rsid w:val="00174487"/>
    <w:rsid w:val="00175F4C"/>
    <w:rsid w:val="0018112C"/>
    <w:rsid w:val="001831D7"/>
    <w:rsid w:val="001835C1"/>
    <w:rsid w:val="00183FD2"/>
    <w:rsid w:val="0018505F"/>
    <w:rsid w:val="001857FA"/>
    <w:rsid w:val="00187D42"/>
    <w:rsid w:val="00190183"/>
    <w:rsid w:val="00191342"/>
    <w:rsid w:val="00192531"/>
    <w:rsid w:val="00194271"/>
    <w:rsid w:val="00194D34"/>
    <w:rsid w:val="00196CB8"/>
    <w:rsid w:val="00197B4E"/>
    <w:rsid w:val="001A2445"/>
    <w:rsid w:val="001A24C6"/>
    <w:rsid w:val="001A33A7"/>
    <w:rsid w:val="001A5BDB"/>
    <w:rsid w:val="001A6554"/>
    <w:rsid w:val="001A697C"/>
    <w:rsid w:val="001B065E"/>
    <w:rsid w:val="001B0811"/>
    <w:rsid w:val="001B101A"/>
    <w:rsid w:val="001B2D45"/>
    <w:rsid w:val="001B388C"/>
    <w:rsid w:val="001B518C"/>
    <w:rsid w:val="001C007B"/>
    <w:rsid w:val="001C2320"/>
    <w:rsid w:val="001C24C4"/>
    <w:rsid w:val="001C321F"/>
    <w:rsid w:val="001C39C5"/>
    <w:rsid w:val="001C6CC7"/>
    <w:rsid w:val="001D02C9"/>
    <w:rsid w:val="001D09CA"/>
    <w:rsid w:val="001D31BA"/>
    <w:rsid w:val="001D3A9E"/>
    <w:rsid w:val="001D6334"/>
    <w:rsid w:val="001E2B9B"/>
    <w:rsid w:val="001E3CBA"/>
    <w:rsid w:val="001E3EAC"/>
    <w:rsid w:val="001E46BF"/>
    <w:rsid w:val="001E5BEA"/>
    <w:rsid w:val="001E6AE0"/>
    <w:rsid w:val="001F2818"/>
    <w:rsid w:val="001F54BF"/>
    <w:rsid w:val="001F6192"/>
    <w:rsid w:val="001F6970"/>
    <w:rsid w:val="001F71F6"/>
    <w:rsid w:val="001F7978"/>
    <w:rsid w:val="0020002C"/>
    <w:rsid w:val="00201194"/>
    <w:rsid w:val="00202DB5"/>
    <w:rsid w:val="00203F83"/>
    <w:rsid w:val="00204B65"/>
    <w:rsid w:val="00206B45"/>
    <w:rsid w:val="002075EA"/>
    <w:rsid w:val="00210C42"/>
    <w:rsid w:val="00212C11"/>
    <w:rsid w:val="00213305"/>
    <w:rsid w:val="002201A9"/>
    <w:rsid w:val="002228C0"/>
    <w:rsid w:val="00224E48"/>
    <w:rsid w:val="00225BC0"/>
    <w:rsid w:val="002264DF"/>
    <w:rsid w:val="00226997"/>
    <w:rsid w:val="00227A83"/>
    <w:rsid w:val="00231375"/>
    <w:rsid w:val="00233B9C"/>
    <w:rsid w:val="00235BB2"/>
    <w:rsid w:val="00240591"/>
    <w:rsid w:val="002423F5"/>
    <w:rsid w:val="00242481"/>
    <w:rsid w:val="002468D5"/>
    <w:rsid w:val="002508F0"/>
    <w:rsid w:val="00250ABA"/>
    <w:rsid w:val="00252983"/>
    <w:rsid w:val="00253019"/>
    <w:rsid w:val="00253B2E"/>
    <w:rsid w:val="00255622"/>
    <w:rsid w:val="0025604C"/>
    <w:rsid w:val="00260736"/>
    <w:rsid w:val="00263DBA"/>
    <w:rsid w:val="00264192"/>
    <w:rsid w:val="002652D4"/>
    <w:rsid w:val="00273090"/>
    <w:rsid w:val="00284F27"/>
    <w:rsid w:val="00286572"/>
    <w:rsid w:val="00286AC9"/>
    <w:rsid w:val="00287DAB"/>
    <w:rsid w:val="0029263C"/>
    <w:rsid w:val="0029296A"/>
    <w:rsid w:val="0029714D"/>
    <w:rsid w:val="002A14D6"/>
    <w:rsid w:val="002A5F1B"/>
    <w:rsid w:val="002A7155"/>
    <w:rsid w:val="002B1EDC"/>
    <w:rsid w:val="002B3B20"/>
    <w:rsid w:val="002B4050"/>
    <w:rsid w:val="002B4ABA"/>
    <w:rsid w:val="002B5783"/>
    <w:rsid w:val="002B593B"/>
    <w:rsid w:val="002B5BFD"/>
    <w:rsid w:val="002B7350"/>
    <w:rsid w:val="002C079F"/>
    <w:rsid w:val="002C08CA"/>
    <w:rsid w:val="002C0EB3"/>
    <w:rsid w:val="002C1642"/>
    <w:rsid w:val="002C1F8C"/>
    <w:rsid w:val="002C5F60"/>
    <w:rsid w:val="002D0BBA"/>
    <w:rsid w:val="002D2095"/>
    <w:rsid w:val="002D2151"/>
    <w:rsid w:val="002D27CD"/>
    <w:rsid w:val="002D2BC0"/>
    <w:rsid w:val="002D4C2E"/>
    <w:rsid w:val="002D5B16"/>
    <w:rsid w:val="002E0904"/>
    <w:rsid w:val="002E1BB2"/>
    <w:rsid w:val="002E211E"/>
    <w:rsid w:val="002E3964"/>
    <w:rsid w:val="002E4B75"/>
    <w:rsid w:val="002E6995"/>
    <w:rsid w:val="002E6DC2"/>
    <w:rsid w:val="002F037E"/>
    <w:rsid w:val="002F0C2A"/>
    <w:rsid w:val="002F4F86"/>
    <w:rsid w:val="002F5176"/>
    <w:rsid w:val="002F7EF4"/>
    <w:rsid w:val="00302232"/>
    <w:rsid w:val="003107E2"/>
    <w:rsid w:val="00320CBB"/>
    <w:rsid w:val="00323153"/>
    <w:rsid w:val="0032651E"/>
    <w:rsid w:val="00332D75"/>
    <w:rsid w:val="00337172"/>
    <w:rsid w:val="00340351"/>
    <w:rsid w:val="00340ED2"/>
    <w:rsid w:val="00342773"/>
    <w:rsid w:val="00342FB9"/>
    <w:rsid w:val="00355040"/>
    <w:rsid w:val="00356124"/>
    <w:rsid w:val="0036019F"/>
    <w:rsid w:val="00360349"/>
    <w:rsid w:val="003623B3"/>
    <w:rsid w:val="00365551"/>
    <w:rsid w:val="00366583"/>
    <w:rsid w:val="00367722"/>
    <w:rsid w:val="00370FE5"/>
    <w:rsid w:val="003716BB"/>
    <w:rsid w:val="00372DA6"/>
    <w:rsid w:val="003736F3"/>
    <w:rsid w:val="00373DBC"/>
    <w:rsid w:val="00375148"/>
    <w:rsid w:val="00376235"/>
    <w:rsid w:val="003762A9"/>
    <w:rsid w:val="00377CB6"/>
    <w:rsid w:val="00380DDB"/>
    <w:rsid w:val="0038360F"/>
    <w:rsid w:val="00384709"/>
    <w:rsid w:val="0038755F"/>
    <w:rsid w:val="00392214"/>
    <w:rsid w:val="0039345E"/>
    <w:rsid w:val="00394582"/>
    <w:rsid w:val="003A1F77"/>
    <w:rsid w:val="003A3BAD"/>
    <w:rsid w:val="003A4C32"/>
    <w:rsid w:val="003A60A4"/>
    <w:rsid w:val="003B2A77"/>
    <w:rsid w:val="003B3D3D"/>
    <w:rsid w:val="003B4C59"/>
    <w:rsid w:val="003B5396"/>
    <w:rsid w:val="003B7A3E"/>
    <w:rsid w:val="003C0EB3"/>
    <w:rsid w:val="003C3BCA"/>
    <w:rsid w:val="003C40BD"/>
    <w:rsid w:val="003D28FD"/>
    <w:rsid w:val="003D3481"/>
    <w:rsid w:val="003D5B0C"/>
    <w:rsid w:val="003D7374"/>
    <w:rsid w:val="003E2603"/>
    <w:rsid w:val="003E475D"/>
    <w:rsid w:val="003E60BD"/>
    <w:rsid w:val="003E60D1"/>
    <w:rsid w:val="003E678D"/>
    <w:rsid w:val="003E7EB5"/>
    <w:rsid w:val="003F03AB"/>
    <w:rsid w:val="003F172A"/>
    <w:rsid w:val="003F2471"/>
    <w:rsid w:val="003F3B18"/>
    <w:rsid w:val="003F47A8"/>
    <w:rsid w:val="003F5331"/>
    <w:rsid w:val="003F6432"/>
    <w:rsid w:val="003F6553"/>
    <w:rsid w:val="003F789B"/>
    <w:rsid w:val="003F7A34"/>
    <w:rsid w:val="004006EC"/>
    <w:rsid w:val="0040345B"/>
    <w:rsid w:val="00406D4E"/>
    <w:rsid w:val="0040744D"/>
    <w:rsid w:val="00412632"/>
    <w:rsid w:val="00413249"/>
    <w:rsid w:val="00421490"/>
    <w:rsid w:val="00421BA6"/>
    <w:rsid w:val="00424E33"/>
    <w:rsid w:val="00427847"/>
    <w:rsid w:val="00427F0D"/>
    <w:rsid w:val="004325AD"/>
    <w:rsid w:val="0043473F"/>
    <w:rsid w:val="00434D3D"/>
    <w:rsid w:val="00441005"/>
    <w:rsid w:val="00442363"/>
    <w:rsid w:val="00444B29"/>
    <w:rsid w:val="00444F28"/>
    <w:rsid w:val="00446C49"/>
    <w:rsid w:val="00450D1A"/>
    <w:rsid w:val="00452B03"/>
    <w:rsid w:val="004545F7"/>
    <w:rsid w:val="00457F5D"/>
    <w:rsid w:val="00460DE1"/>
    <w:rsid w:val="004626F1"/>
    <w:rsid w:val="00462C5F"/>
    <w:rsid w:val="00462D11"/>
    <w:rsid w:val="004638B0"/>
    <w:rsid w:val="00465DF7"/>
    <w:rsid w:val="004661E2"/>
    <w:rsid w:val="00466642"/>
    <w:rsid w:val="004703D3"/>
    <w:rsid w:val="00470A33"/>
    <w:rsid w:val="0047142E"/>
    <w:rsid w:val="00471443"/>
    <w:rsid w:val="004729F3"/>
    <w:rsid w:val="00473616"/>
    <w:rsid w:val="00473C67"/>
    <w:rsid w:val="004752CC"/>
    <w:rsid w:val="00475AEE"/>
    <w:rsid w:val="00475D4F"/>
    <w:rsid w:val="00475D64"/>
    <w:rsid w:val="0047604F"/>
    <w:rsid w:val="004763E4"/>
    <w:rsid w:val="004806A1"/>
    <w:rsid w:val="0048284F"/>
    <w:rsid w:val="00484662"/>
    <w:rsid w:val="0049298A"/>
    <w:rsid w:val="00496475"/>
    <w:rsid w:val="00496718"/>
    <w:rsid w:val="00496C16"/>
    <w:rsid w:val="004A0682"/>
    <w:rsid w:val="004A2EEE"/>
    <w:rsid w:val="004A65CD"/>
    <w:rsid w:val="004A7705"/>
    <w:rsid w:val="004B0845"/>
    <w:rsid w:val="004B5888"/>
    <w:rsid w:val="004C5F99"/>
    <w:rsid w:val="004C60A3"/>
    <w:rsid w:val="004D41CB"/>
    <w:rsid w:val="004D5475"/>
    <w:rsid w:val="004D5F0D"/>
    <w:rsid w:val="004E167A"/>
    <w:rsid w:val="004E6DD5"/>
    <w:rsid w:val="004E7707"/>
    <w:rsid w:val="004F0372"/>
    <w:rsid w:val="004F3251"/>
    <w:rsid w:val="004F3638"/>
    <w:rsid w:val="004F4838"/>
    <w:rsid w:val="00503DB6"/>
    <w:rsid w:val="00504318"/>
    <w:rsid w:val="00511BFB"/>
    <w:rsid w:val="005124EB"/>
    <w:rsid w:val="0051425A"/>
    <w:rsid w:val="00517179"/>
    <w:rsid w:val="00517468"/>
    <w:rsid w:val="00517780"/>
    <w:rsid w:val="0052060F"/>
    <w:rsid w:val="00521246"/>
    <w:rsid w:val="00522582"/>
    <w:rsid w:val="00531074"/>
    <w:rsid w:val="0053131F"/>
    <w:rsid w:val="00533497"/>
    <w:rsid w:val="00533C15"/>
    <w:rsid w:val="005416F4"/>
    <w:rsid w:val="005419A1"/>
    <w:rsid w:val="00541ACA"/>
    <w:rsid w:val="0054280B"/>
    <w:rsid w:val="00542C90"/>
    <w:rsid w:val="00543C79"/>
    <w:rsid w:val="005467AC"/>
    <w:rsid w:val="00546A34"/>
    <w:rsid w:val="00546F8A"/>
    <w:rsid w:val="00547BD7"/>
    <w:rsid w:val="005508F5"/>
    <w:rsid w:val="00551260"/>
    <w:rsid w:val="0055376E"/>
    <w:rsid w:val="00554992"/>
    <w:rsid w:val="0055754A"/>
    <w:rsid w:val="005576CE"/>
    <w:rsid w:val="00561A29"/>
    <w:rsid w:val="00562092"/>
    <w:rsid w:val="0056244D"/>
    <w:rsid w:val="00563E00"/>
    <w:rsid w:val="00565C5B"/>
    <w:rsid w:val="00566256"/>
    <w:rsid w:val="00574CD4"/>
    <w:rsid w:val="00577ECC"/>
    <w:rsid w:val="0058051E"/>
    <w:rsid w:val="005816C9"/>
    <w:rsid w:val="00581CF3"/>
    <w:rsid w:val="00584709"/>
    <w:rsid w:val="005871EC"/>
    <w:rsid w:val="00592A39"/>
    <w:rsid w:val="00594593"/>
    <w:rsid w:val="00594895"/>
    <w:rsid w:val="00594FEA"/>
    <w:rsid w:val="005A04D7"/>
    <w:rsid w:val="005A0E67"/>
    <w:rsid w:val="005A11CE"/>
    <w:rsid w:val="005A1CF5"/>
    <w:rsid w:val="005A22E4"/>
    <w:rsid w:val="005A31EA"/>
    <w:rsid w:val="005A4515"/>
    <w:rsid w:val="005B2190"/>
    <w:rsid w:val="005B26C0"/>
    <w:rsid w:val="005B3919"/>
    <w:rsid w:val="005B3CA6"/>
    <w:rsid w:val="005B679C"/>
    <w:rsid w:val="005C186B"/>
    <w:rsid w:val="005C3815"/>
    <w:rsid w:val="005C6936"/>
    <w:rsid w:val="005C7930"/>
    <w:rsid w:val="005D30AE"/>
    <w:rsid w:val="005D4EA1"/>
    <w:rsid w:val="005D54FB"/>
    <w:rsid w:val="005D614F"/>
    <w:rsid w:val="005D6BF8"/>
    <w:rsid w:val="005E1B08"/>
    <w:rsid w:val="005E311E"/>
    <w:rsid w:val="005E6278"/>
    <w:rsid w:val="005E6BAB"/>
    <w:rsid w:val="005E6EEE"/>
    <w:rsid w:val="005E700E"/>
    <w:rsid w:val="005E7F93"/>
    <w:rsid w:val="005F0ABA"/>
    <w:rsid w:val="005F13DE"/>
    <w:rsid w:val="005F14D0"/>
    <w:rsid w:val="005F4D33"/>
    <w:rsid w:val="006051B7"/>
    <w:rsid w:val="00605C97"/>
    <w:rsid w:val="006066A2"/>
    <w:rsid w:val="00606AD4"/>
    <w:rsid w:val="00610A58"/>
    <w:rsid w:val="00614DEF"/>
    <w:rsid w:val="00615ADB"/>
    <w:rsid w:val="0061790E"/>
    <w:rsid w:val="00620E77"/>
    <w:rsid w:val="00621E06"/>
    <w:rsid w:val="006232E8"/>
    <w:rsid w:val="00624E02"/>
    <w:rsid w:val="00625165"/>
    <w:rsid w:val="00627348"/>
    <w:rsid w:val="006275AC"/>
    <w:rsid w:val="006276B7"/>
    <w:rsid w:val="0063144A"/>
    <w:rsid w:val="006315E2"/>
    <w:rsid w:val="00633100"/>
    <w:rsid w:val="006339CE"/>
    <w:rsid w:val="00633CF3"/>
    <w:rsid w:val="00635868"/>
    <w:rsid w:val="00641823"/>
    <w:rsid w:val="00643134"/>
    <w:rsid w:val="006433E3"/>
    <w:rsid w:val="00645880"/>
    <w:rsid w:val="0065042C"/>
    <w:rsid w:val="0065538C"/>
    <w:rsid w:val="00661154"/>
    <w:rsid w:val="0066278E"/>
    <w:rsid w:val="006634BC"/>
    <w:rsid w:val="00665FC6"/>
    <w:rsid w:val="006668E3"/>
    <w:rsid w:val="00667877"/>
    <w:rsid w:val="00667D10"/>
    <w:rsid w:val="00671B36"/>
    <w:rsid w:val="0067471C"/>
    <w:rsid w:val="0068089B"/>
    <w:rsid w:val="00682BD7"/>
    <w:rsid w:val="006853F7"/>
    <w:rsid w:val="006863E6"/>
    <w:rsid w:val="00686CDE"/>
    <w:rsid w:val="00686E79"/>
    <w:rsid w:val="006875CB"/>
    <w:rsid w:val="00687C91"/>
    <w:rsid w:val="00690225"/>
    <w:rsid w:val="0069071F"/>
    <w:rsid w:val="00691BF1"/>
    <w:rsid w:val="0069267C"/>
    <w:rsid w:val="00695195"/>
    <w:rsid w:val="006978E5"/>
    <w:rsid w:val="006A09AE"/>
    <w:rsid w:val="006A1D31"/>
    <w:rsid w:val="006A2861"/>
    <w:rsid w:val="006A44C7"/>
    <w:rsid w:val="006A5AE7"/>
    <w:rsid w:val="006A5EF6"/>
    <w:rsid w:val="006A68E7"/>
    <w:rsid w:val="006B176D"/>
    <w:rsid w:val="006B5FD7"/>
    <w:rsid w:val="006B655A"/>
    <w:rsid w:val="006B7103"/>
    <w:rsid w:val="006B7114"/>
    <w:rsid w:val="006C0853"/>
    <w:rsid w:val="006C2909"/>
    <w:rsid w:val="006C36E1"/>
    <w:rsid w:val="006C5060"/>
    <w:rsid w:val="006C580D"/>
    <w:rsid w:val="006C5BF1"/>
    <w:rsid w:val="006C66F1"/>
    <w:rsid w:val="006C7032"/>
    <w:rsid w:val="006C794B"/>
    <w:rsid w:val="006D029E"/>
    <w:rsid w:val="006D0C09"/>
    <w:rsid w:val="006D395A"/>
    <w:rsid w:val="006D6FFB"/>
    <w:rsid w:val="006E13EE"/>
    <w:rsid w:val="006E1EE2"/>
    <w:rsid w:val="006E21AD"/>
    <w:rsid w:val="006E46BF"/>
    <w:rsid w:val="006E68C9"/>
    <w:rsid w:val="006F27B7"/>
    <w:rsid w:val="006F59A9"/>
    <w:rsid w:val="006F6A36"/>
    <w:rsid w:val="006F7E6F"/>
    <w:rsid w:val="007001CA"/>
    <w:rsid w:val="00700C2B"/>
    <w:rsid w:val="00704388"/>
    <w:rsid w:val="007064E0"/>
    <w:rsid w:val="00707D3D"/>
    <w:rsid w:val="0071229F"/>
    <w:rsid w:val="00712599"/>
    <w:rsid w:val="007126D8"/>
    <w:rsid w:val="00713F7A"/>
    <w:rsid w:val="00715C06"/>
    <w:rsid w:val="00716D63"/>
    <w:rsid w:val="007173DB"/>
    <w:rsid w:val="00720B1B"/>
    <w:rsid w:val="00721B53"/>
    <w:rsid w:val="00722608"/>
    <w:rsid w:val="00724128"/>
    <w:rsid w:val="007258C0"/>
    <w:rsid w:val="00726ADC"/>
    <w:rsid w:val="00726BD0"/>
    <w:rsid w:val="00730657"/>
    <w:rsid w:val="007315CA"/>
    <w:rsid w:val="00735D53"/>
    <w:rsid w:val="00736E5B"/>
    <w:rsid w:val="007406BC"/>
    <w:rsid w:val="00742104"/>
    <w:rsid w:val="007432C3"/>
    <w:rsid w:val="00750C38"/>
    <w:rsid w:val="007524B2"/>
    <w:rsid w:val="00753105"/>
    <w:rsid w:val="007545F8"/>
    <w:rsid w:val="007555C6"/>
    <w:rsid w:val="00755B27"/>
    <w:rsid w:val="007575F4"/>
    <w:rsid w:val="00760C54"/>
    <w:rsid w:val="00761A9A"/>
    <w:rsid w:val="007638E5"/>
    <w:rsid w:val="00772ACF"/>
    <w:rsid w:val="00773A75"/>
    <w:rsid w:val="00774387"/>
    <w:rsid w:val="00775660"/>
    <w:rsid w:val="00776289"/>
    <w:rsid w:val="00776738"/>
    <w:rsid w:val="0077737C"/>
    <w:rsid w:val="0078530D"/>
    <w:rsid w:val="00787882"/>
    <w:rsid w:val="007909E7"/>
    <w:rsid w:val="007913D8"/>
    <w:rsid w:val="00792350"/>
    <w:rsid w:val="007924A0"/>
    <w:rsid w:val="00793581"/>
    <w:rsid w:val="0079361C"/>
    <w:rsid w:val="00793F89"/>
    <w:rsid w:val="00794165"/>
    <w:rsid w:val="00794C4F"/>
    <w:rsid w:val="00795B60"/>
    <w:rsid w:val="00796186"/>
    <w:rsid w:val="00796A78"/>
    <w:rsid w:val="007A3D39"/>
    <w:rsid w:val="007A513A"/>
    <w:rsid w:val="007A540E"/>
    <w:rsid w:val="007A5575"/>
    <w:rsid w:val="007A5DE2"/>
    <w:rsid w:val="007B1B3C"/>
    <w:rsid w:val="007B3029"/>
    <w:rsid w:val="007B376A"/>
    <w:rsid w:val="007B40E8"/>
    <w:rsid w:val="007B766A"/>
    <w:rsid w:val="007C0776"/>
    <w:rsid w:val="007C33E3"/>
    <w:rsid w:val="007C4BFA"/>
    <w:rsid w:val="007C4C2F"/>
    <w:rsid w:val="007D0528"/>
    <w:rsid w:val="007D063E"/>
    <w:rsid w:val="007D1948"/>
    <w:rsid w:val="007D26E2"/>
    <w:rsid w:val="007D29EE"/>
    <w:rsid w:val="007E0292"/>
    <w:rsid w:val="007E0B0F"/>
    <w:rsid w:val="007E26EE"/>
    <w:rsid w:val="007E45C5"/>
    <w:rsid w:val="007E58DC"/>
    <w:rsid w:val="007E63D5"/>
    <w:rsid w:val="007E7177"/>
    <w:rsid w:val="007E740D"/>
    <w:rsid w:val="007F376F"/>
    <w:rsid w:val="007F4DA8"/>
    <w:rsid w:val="007F67CD"/>
    <w:rsid w:val="00803E62"/>
    <w:rsid w:val="0080429D"/>
    <w:rsid w:val="00807644"/>
    <w:rsid w:val="008100C3"/>
    <w:rsid w:val="00810EA5"/>
    <w:rsid w:val="00815240"/>
    <w:rsid w:val="008155A5"/>
    <w:rsid w:val="0081616D"/>
    <w:rsid w:val="008233F3"/>
    <w:rsid w:val="00824F06"/>
    <w:rsid w:val="00825D50"/>
    <w:rsid w:val="00825E07"/>
    <w:rsid w:val="00830046"/>
    <w:rsid w:val="0083123C"/>
    <w:rsid w:val="0083237A"/>
    <w:rsid w:val="00836D40"/>
    <w:rsid w:val="00837CD1"/>
    <w:rsid w:val="00841AFC"/>
    <w:rsid w:val="00841C44"/>
    <w:rsid w:val="00842B8D"/>
    <w:rsid w:val="008456CC"/>
    <w:rsid w:val="00845F8D"/>
    <w:rsid w:val="00851983"/>
    <w:rsid w:val="00853DA8"/>
    <w:rsid w:val="0085605A"/>
    <w:rsid w:val="00856639"/>
    <w:rsid w:val="00856B5D"/>
    <w:rsid w:val="008606DD"/>
    <w:rsid w:val="008613DD"/>
    <w:rsid w:val="00861CCD"/>
    <w:rsid w:val="0086285A"/>
    <w:rsid w:val="0086651F"/>
    <w:rsid w:val="00870C4F"/>
    <w:rsid w:val="008764B3"/>
    <w:rsid w:val="00881474"/>
    <w:rsid w:val="00881A66"/>
    <w:rsid w:val="00882150"/>
    <w:rsid w:val="00885287"/>
    <w:rsid w:val="008919C4"/>
    <w:rsid w:val="008923BE"/>
    <w:rsid w:val="00892D6A"/>
    <w:rsid w:val="00894E20"/>
    <w:rsid w:val="00897217"/>
    <w:rsid w:val="00897384"/>
    <w:rsid w:val="00897935"/>
    <w:rsid w:val="008A08A2"/>
    <w:rsid w:val="008A1F66"/>
    <w:rsid w:val="008A2CBF"/>
    <w:rsid w:val="008A4610"/>
    <w:rsid w:val="008A504F"/>
    <w:rsid w:val="008B2A28"/>
    <w:rsid w:val="008B4EE8"/>
    <w:rsid w:val="008B5345"/>
    <w:rsid w:val="008B6612"/>
    <w:rsid w:val="008B70FD"/>
    <w:rsid w:val="008C1283"/>
    <w:rsid w:val="008C4710"/>
    <w:rsid w:val="008C53BA"/>
    <w:rsid w:val="008D52BD"/>
    <w:rsid w:val="008D6EB9"/>
    <w:rsid w:val="008D711F"/>
    <w:rsid w:val="008E0C78"/>
    <w:rsid w:val="008E1290"/>
    <w:rsid w:val="008E3255"/>
    <w:rsid w:val="008E3F6C"/>
    <w:rsid w:val="008E44D1"/>
    <w:rsid w:val="008E7A8F"/>
    <w:rsid w:val="008F098B"/>
    <w:rsid w:val="008F0C61"/>
    <w:rsid w:val="008F0C88"/>
    <w:rsid w:val="008F3B55"/>
    <w:rsid w:val="009006E5"/>
    <w:rsid w:val="009035F3"/>
    <w:rsid w:val="0090396D"/>
    <w:rsid w:val="00904AC5"/>
    <w:rsid w:val="009057B4"/>
    <w:rsid w:val="009152D8"/>
    <w:rsid w:val="00915650"/>
    <w:rsid w:val="00916FEA"/>
    <w:rsid w:val="009210EF"/>
    <w:rsid w:val="00921356"/>
    <w:rsid w:val="009232E6"/>
    <w:rsid w:val="00923576"/>
    <w:rsid w:val="0092566C"/>
    <w:rsid w:val="009272CF"/>
    <w:rsid w:val="00927B22"/>
    <w:rsid w:val="00932055"/>
    <w:rsid w:val="009340AA"/>
    <w:rsid w:val="009430F2"/>
    <w:rsid w:val="00945BF6"/>
    <w:rsid w:val="00947A9F"/>
    <w:rsid w:val="009508D0"/>
    <w:rsid w:val="009508FA"/>
    <w:rsid w:val="00951D72"/>
    <w:rsid w:val="0095416A"/>
    <w:rsid w:val="00955327"/>
    <w:rsid w:val="00956671"/>
    <w:rsid w:val="00960B39"/>
    <w:rsid w:val="009618A5"/>
    <w:rsid w:val="00961E57"/>
    <w:rsid w:val="0096331A"/>
    <w:rsid w:val="00964063"/>
    <w:rsid w:val="009654D8"/>
    <w:rsid w:val="00966EA1"/>
    <w:rsid w:val="00967322"/>
    <w:rsid w:val="009754FB"/>
    <w:rsid w:val="00982808"/>
    <w:rsid w:val="00983054"/>
    <w:rsid w:val="0098401F"/>
    <w:rsid w:val="00987344"/>
    <w:rsid w:val="009877F3"/>
    <w:rsid w:val="0099030F"/>
    <w:rsid w:val="00991443"/>
    <w:rsid w:val="00993C04"/>
    <w:rsid w:val="009A031A"/>
    <w:rsid w:val="009A086A"/>
    <w:rsid w:val="009A091B"/>
    <w:rsid w:val="009A2CDF"/>
    <w:rsid w:val="009A2EF7"/>
    <w:rsid w:val="009A53C6"/>
    <w:rsid w:val="009B3BA5"/>
    <w:rsid w:val="009B7116"/>
    <w:rsid w:val="009C0495"/>
    <w:rsid w:val="009C1D85"/>
    <w:rsid w:val="009C2764"/>
    <w:rsid w:val="009C3390"/>
    <w:rsid w:val="009C3540"/>
    <w:rsid w:val="009C6727"/>
    <w:rsid w:val="009D1678"/>
    <w:rsid w:val="009D3B9A"/>
    <w:rsid w:val="009D7646"/>
    <w:rsid w:val="009E6563"/>
    <w:rsid w:val="009E6D5B"/>
    <w:rsid w:val="009E777A"/>
    <w:rsid w:val="009F302C"/>
    <w:rsid w:val="009F4498"/>
    <w:rsid w:val="009F57C7"/>
    <w:rsid w:val="009F6D69"/>
    <w:rsid w:val="00A013D3"/>
    <w:rsid w:val="00A022F4"/>
    <w:rsid w:val="00A02E64"/>
    <w:rsid w:val="00A07715"/>
    <w:rsid w:val="00A14384"/>
    <w:rsid w:val="00A16796"/>
    <w:rsid w:val="00A1682F"/>
    <w:rsid w:val="00A213CE"/>
    <w:rsid w:val="00A21E3E"/>
    <w:rsid w:val="00A24384"/>
    <w:rsid w:val="00A24B46"/>
    <w:rsid w:val="00A317BE"/>
    <w:rsid w:val="00A34B70"/>
    <w:rsid w:val="00A4034C"/>
    <w:rsid w:val="00A419AF"/>
    <w:rsid w:val="00A41D08"/>
    <w:rsid w:val="00A44032"/>
    <w:rsid w:val="00A45166"/>
    <w:rsid w:val="00A451C4"/>
    <w:rsid w:val="00A457B1"/>
    <w:rsid w:val="00A45A6D"/>
    <w:rsid w:val="00A46D84"/>
    <w:rsid w:val="00A47245"/>
    <w:rsid w:val="00A50BD8"/>
    <w:rsid w:val="00A513B8"/>
    <w:rsid w:val="00A52B09"/>
    <w:rsid w:val="00A53B13"/>
    <w:rsid w:val="00A53F1A"/>
    <w:rsid w:val="00A55B7B"/>
    <w:rsid w:val="00A6124F"/>
    <w:rsid w:val="00A61633"/>
    <w:rsid w:val="00A61DE7"/>
    <w:rsid w:val="00A65607"/>
    <w:rsid w:val="00A6741B"/>
    <w:rsid w:val="00A73F50"/>
    <w:rsid w:val="00A74CA1"/>
    <w:rsid w:val="00A772FB"/>
    <w:rsid w:val="00A81C38"/>
    <w:rsid w:val="00A83DD7"/>
    <w:rsid w:val="00A84E90"/>
    <w:rsid w:val="00A863A5"/>
    <w:rsid w:val="00A9372C"/>
    <w:rsid w:val="00A975B4"/>
    <w:rsid w:val="00AA0748"/>
    <w:rsid w:val="00AA2B0B"/>
    <w:rsid w:val="00AA483C"/>
    <w:rsid w:val="00AA6D21"/>
    <w:rsid w:val="00AB184D"/>
    <w:rsid w:val="00AB41EB"/>
    <w:rsid w:val="00AB465D"/>
    <w:rsid w:val="00AB5C3F"/>
    <w:rsid w:val="00AB7B1E"/>
    <w:rsid w:val="00AB7E86"/>
    <w:rsid w:val="00AC044C"/>
    <w:rsid w:val="00AC17DD"/>
    <w:rsid w:val="00AC4398"/>
    <w:rsid w:val="00AC46F6"/>
    <w:rsid w:val="00AC4E29"/>
    <w:rsid w:val="00AC55C4"/>
    <w:rsid w:val="00AD5F74"/>
    <w:rsid w:val="00AE07DC"/>
    <w:rsid w:val="00AE4845"/>
    <w:rsid w:val="00AF2E22"/>
    <w:rsid w:val="00AF47A8"/>
    <w:rsid w:val="00AF52C3"/>
    <w:rsid w:val="00AF722F"/>
    <w:rsid w:val="00AF766E"/>
    <w:rsid w:val="00B0147D"/>
    <w:rsid w:val="00B040B0"/>
    <w:rsid w:val="00B064A7"/>
    <w:rsid w:val="00B11B73"/>
    <w:rsid w:val="00B148E6"/>
    <w:rsid w:val="00B14C1B"/>
    <w:rsid w:val="00B14D64"/>
    <w:rsid w:val="00B20203"/>
    <w:rsid w:val="00B207B6"/>
    <w:rsid w:val="00B20DB2"/>
    <w:rsid w:val="00B2221E"/>
    <w:rsid w:val="00B2461E"/>
    <w:rsid w:val="00B25FC7"/>
    <w:rsid w:val="00B305ED"/>
    <w:rsid w:val="00B328D2"/>
    <w:rsid w:val="00B43904"/>
    <w:rsid w:val="00B43EB5"/>
    <w:rsid w:val="00B47C5C"/>
    <w:rsid w:val="00B50F65"/>
    <w:rsid w:val="00B5181E"/>
    <w:rsid w:val="00B524E5"/>
    <w:rsid w:val="00B53C18"/>
    <w:rsid w:val="00B5577A"/>
    <w:rsid w:val="00B61FAF"/>
    <w:rsid w:val="00B628B6"/>
    <w:rsid w:val="00B63763"/>
    <w:rsid w:val="00B65D50"/>
    <w:rsid w:val="00B6696C"/>
    <w:rsid w:val="00B66A53"/>
    <w:rsid w:val="00B717BA"/>
    <w:rsid w:val="00B72720"/>
    <w:rsid w:val="00B73447"/>
    <w:rsid w:val="00B74AE8"/>
    <w:rsid w:val="00B75A44"/>
    <w:rsid w:val="00B75E4A"/>
    <w:rsid w:val="00B773B8"/>
    <w:rsid w:val="00B80824"/>
    <w:rsid w:val="00B8137E"/>
    <w:rsid w:val="00B81869"/>
    <w:rsid w:val="00B8331E"/>
    <w:rsid w:val="00B8362F"/>
    <w:rsid w:val="00B85696"/>
    <w:rsid w:val="00B87F81"/>
    <w:rsid w:val="00B90272"/>
    <w:rsid w:val="00B92FF5"/>
    <w:rsid w:val="00B93202"/>
    <w:rsid w:val="00B9501B"/>
    <w:rsid w:val="00B96442"/>
    <w:rsid w:val="00BA4339"/>
    <w:rsid w:val="00BA7D2D"/>
    <w:rsid w:val="00BB0713"/>
    <w:rsid w:val="00BB5259"/>
    <w:rsid w:val="00BB6B2A"/>
    <w:rsid w:val="00BC210D"/>
    <w:rsid w:val="00BC2272"/>
    <w:rsid w:val="00BC2F1F"/>
    <w:rsid w:val="00BD0819"/>
    <w:rsid w:val="00BD11A6"/>
    <w:rsid w:val="00BD2FAF"/>
    <w:rsid w:val="00BD3657"/>
    <w:rsid w:val="00BD748F"/>
    <w:rsid w:val="00BE50AE"/>
    <w:rsid w:val="00BE6CA2"/>
    <w:rsid w:val="00BF04C2"/>
    <w:rsid w:val="00BF0B0F"/>
    <w:rsid w:val="00BF3B78"/>
    <w:rsid w:val="00BF3FB4"/>
    <w:rsid w:val="00BF4D17"/>
    <w:rsid w:val="00BF5275"/>
    <w:rsid w:val="00BF6EBB"/>
    <w:rsid w:val="00C0227E"/>
    <w:rsid w:val="00C02756"/>
    <w:rsid w:val="00C038E0"/>
    <w:rsid w:val="00C03B77"/>
    <w:rsid w:val="00C03C14"/>
    <w:rsid w:val="00C0578B"/>
    <w:rsid w:val="00C06235"/>
    <w:rsid w:val="00C1032D"/>
    <w:rsid w:val="00C11A3E"/>
    <w:rsid w:val="00C12090"/>
    <w:rsid w:val="00C175DC"/>
    <w:rsid w:val="00C20827"/>
    <w:rsid w:val="00C20CC4"/>
    <w:rsid w:val="00C21A8C"/>
    <w:rsid w:val="00C242DF"/>
    <w:rsid w:val="00C2541D"/>
    <w:rsid w:val="00C26C9F"/>
    <w:rsid w:val="00C27E97"/>
    <w:rsid w:val="00C31ABF"/>
    <w:rsid w:val="00C32B47"/>
    <w:rsid w:val="00C35061"/>
    <w:rsid w:val="00C35CC1"/>
    <w:rsid w:val="00C40A36"/>
    <w:rsid w:val="00C444E3"/>
    <w:rsid w:val="00C45627"/>
    <w:rsid w:val="00C52C04"/>
    <w:rsid w:val="00C5454F"/>
    <w:rsid w:val="00C54CB4"/>
    <w:rsid w:val="00C54F1A"/>
    <w:rsid w:val="00C56BE6"/>
    <w:rsid w:val="00C56FAF"/>
    <w:rsid w:val="00C60D23"/>
    <w:rsid w:val="00C617C5"/>
    <w:rsid w:val="00C61AF4"/>
    <w:rsid w:val="00C6206A"/>
    <w:rsid w:val="00C62DAD"/>
    <w:rsid w:val="00C64CBB"/>
    <w:rsid w:val="00C67BDB"/>
    <w:rsid w:val="00C703AC"/>
    <w:rsid w:val="00C71182"/>
    <w:rsid w:val="00C72EEB"/>
    <w:rsid w:val="00C73600"/>
    <w:rsid w:val="00C74285"/>
    <w:rsid w:val="00C770B4"/>
    <w:rsid w:val="00C77FF6"/>
    <w:rsid w:val="00C80F55"/>
    <w:rsid w:val="00C8216D"/>
    <w:rsid w:val="00C827D8"/>
    <w:rsid w:val="00C85149"/>
    <w:rsid w:val="00C876E5"/>
    <w:rsid w:val="00C92252"/>
    <w:rsid w:val="00C934C2"/>
    <w:rsid w:val="00C95370"/>
    <w:rsid w:val="00CA11D7"/>
    <w:rsid w:val="00CA1AE8"/>
    <w:rsid w:val="00CA1BB6"/>
    <w:rsid w:val="00CA4199"/>
    <w:rsid w:val="00CB0241"/>
    <w:rsid w:val="00CB17BC"/>
    <w:rsid w:val="00CB3734"/>
    <w:rsid w:val="00CB4214"/>
    <w:rsid w:val="00CC0752"/>
    <w:rsid w:val="00CC0F5C"/>
    <w:rsid w:val="00CC129A"/>
    <w:rsid w:val="00CC2D2D"/>
    <w:rsid w:val="00CC37EE"/>
    <w:rsid w:val="00CC5DE3"/>
    <w:rsid w:val="00CC682A"/>
    <w:rsid w:val="00CC7946"/>
    <w:rsid w:val="00CC7996"/>
    <w:rsid w:val="00CD009D"/>
    <w:rsid w:val="00CD04CF"/>
    <w:rsid w:val="00CD319F"/>
    <w:rsid w:val="00CD3AD5"/>
    <w:rsid w:val="00CD4C1B"/>
    <w:rsid w:val="00CD5380"/>
    <w:rsid w:val="00CE0512"/>
    <w:rsid w:val="00CE0956"/>
    <w:rsid w:val="00CF09AC"/>
    <w:rsid w:val="00CF0AB9"/>
    <w:rsid w:val="00CF1361"/>
    <w:rsid w:val="00CF201B"/>
    <w:rsid w:val="00CF4F91"/>
    <w:rsid w:val="00CF5729"/>
    <w:rsid w:val="00D01A00"/>
    <w:rsid w:val="00D039B8"/>
    <w:rsid w:val="00D0421E"/>
    <w:rsid w:val="00D0435C"/>
    <w:rsid w:val="00D051F9"/>
    <w:rsid w:val="00D06005"/>
    <w:rsid w:val="00D0791C"/>
    <w:rsid w:val="00D13250"/>
    <w:rsid w:val="00D1590B"/>
    <w:rsid w:val="00D16194"/>
    <w:rsid w:val="00D17533"/>
    <w:rsid w:val="00D21B7C"/>
    <w:rsid w:val="00D26BAB"/>
    <w:rsid w:val="00D26E75"/>
    <w:rsid w:val="00D33EA0"/>
    <w:rsid w:val="00D3521A"/>
    <w:rsid w:val="00D35439"/>
    <w:rsid w:val="00D36B2A"/>
    <w:rsid w:val="00D402A5"/>
    <w:rsid w:val="00D47076"/>
    <w:rsid w:val="00D50FD9"/>
    <w:rsid w:val="00D520A7"/>
    <w:rsid w:val="00D5260D"/>
    <w:rsid w:val="00D52C06"/>
    <w:rsid w:val="00D54CFF"/>
    <w:rsid w:val="00D57F2C"/>
    <w:rsid w:val="00D618BD"/>
    <w:rsid w:val="00D62CC2"/>
    <w:rsid w:val="00D713B6"/>
    <w:rsid w:val="00D72654"/>
    <w:rsid w:val="00D72863"/>
    <w:rsid w:val="00D75070"/>
    <w:rsid w:val="00D759BD"/>
    <w:rsid w:val="00D75B3D"/>
    <w:rsid w:val="00D8118B"/>
    <w:rsid w:val="00D86600"/>
    <w:rsid w:val="00D9114B"/>
    <w:rsid w:val="00D91E90"/>
    <w:rsid w:val="00D94AB1"/>
    <w:rsid w:val="00D97427"/>
    <w:rsid w:val="00D97C71"/>
    <w:rsid w:val="00D97F6C"/>
    <w:rsid w:val="00DA0A13"/>
    <w:rsid w:val="00DA3E27"/>
    <w:rsid w:val="00DA5038"/>
    <w:rsid w:val="00DA553E"/>
    <w:rsid w:val="00DA5F21"/>
    <w:rsid w:val="00DA7681"/>
    <w:rsid w:val="00DA768A"/>
    <w:rsid w:val="00DA7A84"/>
    <w:rsid w:val="00DB20EB"/>
    <w:rsid w:val="00DB29D1"/>
    <w:rsid w:val="00DB7CB5"/>
    <w:rsid w:val="00DC07DC"/>
    <w:rsid w:val="00DC5EA4"/>
    <w:rsid w:val="00DC64F2"/>
    <w:rsid w:val="00DC69E4"/>
    <w:rsid w:val="00DD01B0"/>
    <w:rsid w:val="00DD0C08"/>
    <w:rsid w:val="00DD2100"/>
    <w:rsid w:val="00DD30ED"/>
    <w:rsid w:val="00DD4904"/>
    <w:rsid w:val="00DD53E8"/>
    <w:rsid w:val="00DE0BF5"/>
    <w:rsid w:val="00DE0E53"/>
    <w:rsid w:val="00DE2FD7"/>
    <w:rsid w:val="00DE3C84"/>
    <w:rsid w:val="00DE50F0"/>
    <w:rsid w:val="00DE5D91"/>
    <w:rsid w:val="00DE5DF1"/>
    <w:rsid w:val="00DF3C5C"/>
    <w:rsid w:val="00DF5882"/>
    <w:rsid w:val="00E024FD"/>
    <w:rsid w:val="00E02C3C"/>
    <w:rsid w:val="00E03DF2"/>
    <w:rsid w:val="00E0472E"/>
    <w:rsid w:val="00E04F11"/>
    <w:rsid w:val="00E05A32"/>
    <w:rsid w:val="00E0713A"/>
    <w:rsid w:val="00E11244"/>
    <w:rsid w:val="00E11667"/>
    <w:rsid w:val="00E13506"/>
    <w:rsid w:val="00E13BBD"/>
    <w:rsid w:val="00E1403C"/>
    <w:rsid w:val="00E1563F"/>
    <w:rsid w:val="00E17A8A"/>
    <w:rsid w:val="00E17FE4"/>
    <w:rsid w:val="00E2022F"/>
    <w:rsid w:val="00E232E6"/>
    <w:rsid w:val="00E23D56"/>
    <w:rsid w:val="00E2481C"/>
    <w:rsid w:val="00E34DD2"/>
    <w:rsid w:val="00E3580C"/>
    <w:rsid w:val="00E42ABB"/>
    <w:rsid w:val="00E45D93"/>
    <w:rsid w:val="00E50A3E"/>
    <w:rsid w:val="00E53CBC"/>
    <w:rsid w:val="00E56003"/>
    <w:rsid w:val="00E56F6E"/>
    <w:rsid w:val="00E60CC7"/>
    <w:rsid w:val="00E63279"/>
    <w:rsid w:val="00E65050"/>
    <w:rsid w:val="00E65B70"/>
    <w:rsid w:val="00E66A40"/>
    <w:rsid w:val="00E7050B"/>
    <w:rsid w:val="00E70D6C"/>
    <w:rsid w:val="00E7527D"/>
    <w:rsid w:val="00E76A41"/>
    <w:rsid w:val="00E9348B"/>
    <w:rsid w:val="00E95F44"/>
    <w:rsid w:val="00E96C72"/>
    <w:rsid w:val="00E975AC"/>
    <w:rsid w:val="00EA10E8"/>
    <w:rsid w:val="00EA11E8"/>
    <w:rsid w:val="00EA28CB"/>
    <w:rsid w:val="00EA5AB0"/>
    <w:rsid w:val="00EA5BD1"/>
    <w:rsid w:val="00EB0B81"/>
    <w:rsid w:val="00EB24DB"/>
    <w:rsid w:val="00EB3333"/>
    <w:rsid w:val="00EB40CE"/>
    <w:rsid w:val="00EB6319"/>
    <w:rsid w:val="00EB6888"/>
    <w:rsid w:val="00EB6A69"/>
    <w:rsid w:val="00EB6D10"/>
    <w:rsid w:val="00EC27BD"/>
    <w:rsid w:val="00EC38E3"/>
    <w:rsid w:val="00EC72C3"/>
    <w:rsid w:val="00EC75A5"/>
    <w:rsid w:val="00EC786F"/>
    <w:rsid w:val="00EC7DFB"/>
    <w:rsid w:val="00EC7E2D"/>
    <w:rsid w:val="00ED0AB6"/>
    <w:rsid w:val="00ED0D7C"/>
    <w:rsid w:val="00ED2556"/>
    <w:rsid w:val="00ED6C81"/>
    <w:rsid w:val="00EE0EB3"/>
    <w:rsid w:val="00EE1793"/>
    <w:rsid w:val="00EE18F8"/>
    <w:rsid w:val="00EE19C6"/>
    <w:rsid w:val="00EE2EBA"/>
    <w:rsid w:val="00EE3002"/>
    <w:rsid w:val="00EE3FE3"/>
    <w:rsid w:val="00EE79B1"/>
    <w:rsid w:val="00EF005D"/>
    <w:rsid w:val="00EF31E9"/>
    <w:rsid w:val="00EF423F"/>
    <w:rsid w:val="00EF43CD"/>
    <w:rsid w:val="00EF77DD"/>
    <w:rsid w:val="00F00982"/>
    <w:rsid w:val="00F03771"/>
    <w:rsid w:val="00F03931"/>
    <w:rsid w:val="00F04E71"/>
    <w:rsid w:val="00F058F4"/>
    <w:rsid w:val="00F05AE7"/>
    <w:rsid w:val="00F0720D"/>
    <w:rsid w:val="00F105A0"/>
    <w:rsid w:val="00F10894"/>
    <w:rsid w:val="00F120AF"/>
    <w:rsid w:val="00F1266A"/>
    <w:rsid w:val="00F147D2"/>
    <w:rsid w:val="00F14BD7"/>
    <w:rsid w:val="00F203CF"/>
    <w:rsid w:val="00F23136"/>
    <w:rsid w:val="00F24757"/>
    <w:rsid w:val="00F24839"/>
    <w:rsid w:val="00F25B1C"/>
    <w:rsid w:val="00F26B9B"/>
    <w:rsid w:val="00F311F4"/>
    <w:rsid w:val="00F34001"/>
    <w:rsid w:val="00F3508B"/>
    <w:rsid w:val="00F351A8"/>
    <w:rsid w:val="00F35A39"/>
    <w:rsid w:val="00F36208"/>
    <w:rsid w:val="00F408C1"/>
    <w:rsid w:val="00F409D2"/>
    <w:rsid w:val="00F4106E"/>
    <w:rsid w:val="00F42DEB"/>
    <w:rsid w:val="00F44210"/>
    <w:rsid w:val="00F45C21"/>
    <w:rsid w:val="00F500D3"/>
    <w:rsid w:val="00F57321"/>
    <w:rsid w:val="00F6168B"/>
    <w:rsid w:val="00F631BF"/>
    <w:rsid w:val="00F63A43"/>
    <w:rsid w:val="00F66E95"/>
    <w:rsid w:val="00F728BF"/>
    <w:rsid w:val="00F74B86"/>
    <w:rsid w:val="00F75064"/>
    <w:rsid w:val="00F86DE3"/>
    <w:rsid w:val="00F9283B"/>
    <w:rsid w:val="00F937FB"/>
    <w:rsid w:val="00F95ED0"/>
    <w:rsid w:val="00FA0114"/>
    <w:rsid w:val="00FA020B"/>
    <w:rsid w:val="00FA0ED3"/>
    <w:rsid w:val="00FA21A3"/>
    <w:rsid w:val="00FA41AE"/>
    <w:rsid w:val="00FB1C81"/>
    <w:rsid w:val="00FB54F3"/>
    <w:rsid w:val="00FB6DBD"/>
    <w:rsid w:val="00FC2BDF"/>
    <w:rsid w:val="00FC3458"/>
    <w:rsid w:val="00FC398C"/>
    <w:rsid w:val="00FC532C"/>
    <w:rsid w:val="00FC5567"/>
    <w:rsid w:val="00FD2B73"/>
    <w:rsid w:val="00FD3C1B"/>
    <w:rsid w:val="00FD4937"/>
    <w:rsid w:val="00FD549C"/>
    <w:rsid w:val="00FD7F1D"/>
    <w:rsid w:val="00FE0707"/>
    <w:rsid w:val="00FE1D7A"/>
    <w:rsid w:val="00FE319F"/>
    <w:rsid w:val="00FE792C"/>
    <w:rsid w:val="00FF06CD"/>
    <w:rsid w:val="00FF0D72"/>
    <w:rsid w:val="00FF1800"/>
    <w:rsid w:val="00FF273F"/>
    <w:rsid w:val="00FF3697"/>
    <w:rsid w:val="00FF69C4"/>
    <w:rsid w:val="00FF6BB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07775D5-002D-46B2-A75D-B3FE2058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B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大陸標題樣式1"/>
    <w:basedOn w:val="a3"/>
    <w:autoRedefine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Pr>
      <w:bCs/>
      <w:sz w:val="20"/>
    </w:rPr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4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2">
    <w:name w:val="toc 2"/>
    <w:basedOn w:val="a"/>
    <w:next w:val="a"/>
    <w:autoRedefine/>
    <w:semiHidden/>
    <w:pPr>
      <w:ind w:leftChars="200" w:left="480"/>
    </w:pPr>
  </w:style>
  <w:style w:type="paragraph" w:styleId="3">
    <w:name w:val="toc 3"/>
    <w:basedOn w:val="a"/>
    <w:next w:val="a"/>
    <w:autoRedefine/>
    <w:semiHidden/>
    <w:pPr>
      <w:ind w:leftChars="400" w:left="960"/>
    </w:pPr>
  </w:style>
  <w:style w:type="paragraph" w:styleId="4">
    <w:name w:val="toc 4"/>
    <w:basedOn w:val="a"/>
    <w:next w:val="a"/>
    <w:autoRedefine/>
    <w:semiHidden/>
    <w:pPr>
      <w:ind w:leftChars="600" w:left="1440"/>
    </w:pPr>
  </w:style>
  <w:style w:type="paragraph" w:styleId="5">
    <w:name w:val="toc 5"/>
    <w:basedOn w:val="a"/>
    <w:next w:val="a"/>
    <w:autoRedefine/>
    <w:semiHidden/>
    <w:pPr>
      <w:ind w:leftChars="800" w:left="1920"/>
    </w:pPr>
  </w:style>
  <w:style w:type="paragraph" w:styleId="6">
    <w:name w:val="toc 6"/>
    <w:basedOn w:val="a"/>
    <w:next w:val="a"/>
    <w:autoRedefine/>
    <w:semiHidden/>
    <w:pPr>
      <w:ind w:leftChars="1000" w:left="2400"/>
    </w:pPr>
  </w:style>
  <w:style w:type="paragraph" w:styleId="7">
    <w:name w:val="toc 7"/>
    <w:basedOn w:val="a"/>
    <w:next w:val="a"/>
    <w:autoRedefine/>
    <w:semiHidden/>
    <w:pPr>
      <w:ind w:leftChars="1200" w:left="2880"/>
    </w:pPr>
  </w:style>
  <w:style w:type="paragraph" w:styleId="8">
    <w:name w:val="toc 8"/>
    <w:basedOn w:val="a"/>
    <w:next w:val="a"/>
    <w:autoRedefine/>
    <w:semiHidden/>
    <w:pPr>
      <w:ind w:leftChars="1400" w:left="3360"/>
    </w:pPr>
  </w:style>
  <w:style w:type="paragraph" w:styleId="9">
    <w:name w:val="toc 9"/>
    <w:basedOn w:val="a"/>
    <w:next w:val="a"/>
    <w:autoRedefine/>
    <w:semiHidden/>
    <w:pPr>
      <w:ind w:leftChars="1600" w:left="384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11">
    <w:name w:val="index 1"/>
    <w:basedOn w:val="a"/>
    <w:next w:val="a"/>
    <w:autoRedefine/>
    <w:semiHidden/>
  </w:style>
  <w:style w:type="paragraph" w:styleId="20">
    <w:name w:val="index 2"/>
    <w:basedOn w:val="a"/>
    <w:next w:val="a"/>
    <w:autoRedefine/>
    <w:semiHidden/>
    <w:pPr>
      <w:ind w:left="480"/>
    </w:pPr>
  </w:style>
  <w:style w:type="paragraph" w:styleId="30">
    <w:name w:val="index 3"/>
    <w:basedOn w:val="a"/>
    <w:next w:val="a"/>
    <w:autoRedefine/>
    <w:semiHidden/>
    <w:pPr>
      <w:ind w:left="960"/>
    </w:pPr>
  </w:style>
  <w:style w:type="paragraph" w:styleId="40">
    <w:name w:val="index 4"/>
    <w:basedOn w:val="a"/>
    <w:next w:val="a"/>
    <w:autoRedefine/>
    <w:semiHidden/>
    <w:pPr>
      <w:ind w:left="1440"/>
    </w:pPr>
  </w:style>
  <w:style w:type="paragraph" w:styleId="50">
    <w:name w:val="index 5"/>
    <w:basedOn w:val="a"/>
    <w:next w:val="a"/>
    <w:autoRedefine/>
    <w:semiHidden/>
    <w:pPr>
      <w:ind w:left="1920"/>
    </w:pPr>
  </w:style>
  <w:style w:type="paragraph" w:styleId="60">
    <w:name w:val="index 6"/>
    <w:basedOn w:val="a"/>
    <w:next w:val="a"/>
    <w:autoRedefine/>
    <w:semiHidden/>
    <w:pPr>
      <w:ind w:left="2400"/>
    </w:pPr>
  </w:style>
  <w:style w:type="paragraph" w:styleId="70">
    <w:name w:val="index 7"/>
    <w:basedOn w:val="a"/>
    <w:next w:val="a"/>
    <w:autoRedefine/>
    <w:semiHidden/>
    <w:pPr>
      <w:ind w:left="2880"/>
    </w:pPr>
  </w:style>
  <w:style w:type="paragraph" w:styleId="80">
    <w:name w:val="index 8"/>
    <w:basedOn w:val="a"/>
    <w:next w:val="a"/>
    <w:autoRedefine/>
    <w:semiHidden/>
    <w:pPr>
      <w:ind w:left="3360"/>
    </w:pPr>
  </w:style>
  <w:style w:type="paragraph" w:styleId="90">
    <w:name w:val="index 9"/>
    <w:basedOn w:val="a"/>
    <w:next w:val="a"/>
    <w:autoRedefine/>
    <w:semiHidden/>
    <w:pPr>
      <w:ind w:left="3840"/>
    </w:pPr>
  </w:style>
  <w:style w:type="paragraph" w:styleId="a7">
    <w:name w:val="index heading"/>
    <w:basedOn w:val="a"/>
    <w:next w:val="11"/>
    <w:semiHidden/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8">
    <w:name w:val="page number"/>
    <w:basedOn w:val="a0"/>
  </w:style>
  <w:style w:type="paragraph" w:styleId="HTML0">
    <w:name w:val="HTML Preformatted"/>
    <w:basedOn w:val="a"/>
    <w:rsid w:val="007E7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9">
    <w:name w:val="Normal Indent"/>
    <w:aliases w:val="表正文,正文非缩进"/>
    <w:basedOn w:val="a"/>
    <w:rsid w:val="007E740D"/>
    <w:pPr>
      <w:ind w:left="425"/>
      <w:jc w:val="both"/>
    </w:pPr>
    <w:rPr>
      <w:sz w:val="21"/>
      <w:szCs w:val="20"/>
    </w:rPr>
  </w:style>
  <w:style w:type="paragraph" w:styleId="aa">
    <w:name w:val="List Bullet"/>
    <w:basedOn w:val="a"/>
    <w:rsid w:val="008613DD"/>
    <w:pPr>
      <w:numPr>
        <w:numId w:val="5"/>
      </w:numPr>
      <w:tabs>
        <w:tab w:val="clear" w:pos="425"/>
        <w:tab w:val="num" w:pos="360"/>
      </w:tabs>
      <w:ind w:left="0" w:firstLine="0"/>
    </w:pPr>
  </w:style>
  <w:style w:type="paragraph" w:styleId="ab">
    <w:name w:val="Balloon Text"/>
    <w:basedOn w:val="a"/>
    <w:semiHidden/>
    <w:rsid w:val="00132ED1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B43EB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d">
    <w:name w:val="頁首 字元"/>
    <w:link w:val="ac"/>
    <w:rsid w:val="00B43EB5"/>
    <w:rPr>
      <w:kern w:val="2"/>
    </w:rPr>
  </w:style>
  <w:style w:type="paragraph" w:styleId="ae">
    <w:name w:val="footer"/>
    <w:basedOn w:val="a"/>
    <w:link w:val="af"/>
    <w:rsid w:val="00B43EB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f">
    <w:name w:val="頁尾 字元"/>
    <w:link w:val="ae"/>
    <w:rsid w:val="00B43EB5"/>
    <w:rPr>
      <w:kern w:val="2"/>
    </w:rPr>
  </w:style>
  <w:style w:type="paragraph" w:styleId="af0">
    <w:name w:val="List Paragraph"/>
    <w:basedOn w:val="a"/>
    <w:uiPriority w:val="34"/>
    <w:qFormat/>
    <w:rsid w:val="00B0147D"/>
    <w:pPr>
      <w:ind w:leftChars="200" w:left="480"/>
    </w:pPr>
    <w:rPr>
      <w:rFonts w:ascii="Calibri" w:hAnsi="Calibri"/>
      <w:szCs w:val="22"/>
    </w:rPr>
  </w:style>
  <w:style w:type="character" w:customStyle="1" w:styleId="style131">
    <w:name w:val="style131"/>
    <w:rsid w:val="004729F3"/>
    <w:rPr>
      <w:rFonts w:ascii="Arial" w:hAnsi="Arial" w:cs="Arial" w:hint="default"/>
      <w:color w:val="000099"/>
    </w:rPr>
  </w:style>
  <w:style w:type="character" w:customStyle="1" w:styleId="style31">
    <w:name w:val="style31"/>
    <w:rsid w:val="000166AB"/>
    <w:rPr>
      <w:rFonts w:ascii="Arial" w:hAnsi="Arial" w:cs="Arial" w:hint="default"/>
      <w:sz w:val="20"/>
      <w:szCs w:val="20"/>
    </w:rPr>
  </w:style>
  <w:style w:type="table" w:styleId="af1">
    <w:name w:val="Table Grid"/>
    <w:basedOn w:val="a1"/>
    <w:rsid w:val="0047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4F8A7-D9F3-48E8-9744-3F827B33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2085</Characters>
  <Application>Microsoft Office Word</Application>
  <DocSecurity>0</DocSecurity>
  <Lines>17</Lines>
  <Paragraphs>4</Paragraphs>
  <ScaleCrop>false</ScaleCrop>
  <Company>cathay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NAME：FM_A0Z001</dc:title>
  <dc:subject/>
  <dc:creator>9004107</dc:creator>
  <cp:keywords/>
  <dc:description/>
  <cp:lastModifiedBy>戴余修</cp:lastModifiedBy>
  <cp:revision>2</cp:revision>
  <cp:lastPrinted>2010-07-29T01:42:00Z</cp:lastPrinted>
  <dcterms:created xsi:type="dcterms:W3CDTF">2020-07-27T00:55:00Z</dcterms:created>
  <dcterms:modified xsi:type="dcterms:W3CDTF">2020-07-27T00:55:00Z</dcterms:modified>
</cp:coreProperties>
</file>