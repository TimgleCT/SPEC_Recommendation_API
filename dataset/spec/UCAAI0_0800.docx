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2576AA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6AA" w:rsidRDefault="002576AA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6AA" w:rsidRDefault="002576AA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6AA" w:rsidRDefault="002576AA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6AA" w:rsidRDefault="002576AA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2576AA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6AA" w:rsidRDefault="002576AA">
            <w:pPr>
              <w:pStyle w:val="Tabletext"/>
              <w:rPr>
                <w:rFonts w:eastAsia="標楷體"/>
                <w:lang w:eastAsia="zh-TW"/>
              </w:rPr>
            </w:pPr>
            <w:smartTag w:uri="urn:schemas-microsoft-com:office:smarttags" w:element="chsdate">
              <w:smartTagPr>
                <w:attr w:name="Year" w:val="2006"/>
                <w:attr w:name="Month" w:val="6"/>
                <w:attr w:name="Day" w:val="9"/>
                <w:attr w:name="IsLunarDate" w:val="False"/>
                <w:attr w:name="IsROCDate" w:val="False"/>
              </w:smartTagPr>
              <w:r>
                <w:rPr>
                  <w:rFonts w:eastAsia="標楷體" w:hint="eastAsia"/>
                  <w:lang w:eastAsia="zh-TW"/>
                </w:rPr>
                <w:t>2006/6/9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6AA" w:rsidRDefault="002576AA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6AA" w:rsidRDefault="002576AA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6AA" w:rsidRDefault="002576AA">
            <w:pPr>
              <w:pStyle w:val="Tabletext"/>
              <w:jc w:val="center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Sanyi</w:t>
            </w:r>
          </w:p>
        </w:tc>
      </w:tr>
    </w:tbl>
    <w:p w:rsidR="002576AA" w:rsidRDefault="002576AA">
      <w:pPr>
        <w:pStyle w:val="Tabletext"/>
        <w:keepLines w:val="0"/>
        <w:spacing w:after="0" w:line="240" w:lineRule="auto"/>
        <w:rPr>
          <w:ins w:id="0" w:author="馬慈蓮" w:date="2017-03-08T14:11:00Z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ab/>
      </w:r>
      <w:r>
        <w:rPr>
          <w:rFonts w:hint="eastAsia"/>
          <w:kern w:val="2"/>
          <w:szCs w:val="24"/>
          <w:lang w:eastAsia="zh-TW"/>
        </w:rPr>
        <w:tab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982"/>
        <w:gridCol w:w="4336"/>
        <w:gridCol w:w="1513"/>
        <w:gridCol w:w="2041"/>
        <w:tblGridChange w:id="1">
          <w:tblGrid>
            <w:gridCol w:w="1316"/>
            <w:gridCol w:w="982"/>
            <w:gridCol w:w="4336"/>
            <w:gridCol w:w="1513"/>
            <w:gridCol w:w="2041"/>
          </w:tblGrid>
        </w:tblGridChange>
      </w:tblGrid>
      <w:tr w:rsidR="004327B2" w:rsidRPr="002A58AE" w:rsidTr="00611531">
        <w:trPr>
          <w:ins w:id="2" w:author="馬慈蓮" w:date="2017-03-08T14:12:00Z"/>
        </w:trPr>
        <w:tc>
          <w:tcPr>
            <w:tcW w:w="1216" w:type="dxa"/>
          </w:tcPr>
          <w:p w:rsidR="004327B2" w:rsidRPr="002A58AE" w:rsidRDefault="004327B2" w:rsidP="00611531">
            <w:pPr>
              <w:spacing w:line="240" w:lineRule="atLeast"/>
              <w:jc w:val="center"/>
              <w:rPr>
                <w:ins w:id="3" w:author="馬慈蓮" w:date="2017-03-08T14:12:00Z"/>
                <w:rFonts w:ascii="細明體" w:eastAsia="細明體" w:hAnsi="細明體" w:cs="Courier New" w:hint="eastAsia"/>
                <w:sz w:val="20"/>
                <w:szCs w:val="20"/>
              </w:rPr>
            </w:pPr>
            <w:ins w:id="4" w:author="馬慈蓮" w:date="2017-03-08T14:12:00Z">
              <w:r w:rsidRPr="002A58AE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修改日期</w:t>
              </w:r>
            </w:ins>
          </w:p>
        </w:tc>
        <w:tc>
          <w:tcPr>
            <w:tcW w:w="992" w:type="dxa"/>
          </w:tcPr>
          <w:p w:rsidR="004327B2" w:rsidRPr="002A58AE" w:rsidRDefault="004327B2" w:rsidP="00611531">
            <w:pPr>
              <w:spacing w:line="240" w:lineRule="atLeast"/>
              <w:jc w:val="center"/>
              <w:rPr>
                <w:ins w:id="5" w:author="馬慈蓮" w:date="2017-03-08T14:12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馬慈蓮" w:date="2017-03-08T14:12:00Z">
              <w:r w:rsidRPr="002A58AE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版本</w:t>
              </w:r>
            </w:ins>
          </w:p>
        </w:tc>
        <w:tc>
          <w:tcPr>
            <w:tcW w:w="4396" w:type="dxa"/>
          </w:tcPr>
          <w:p w:rsidR="004327B2" w:rsidRPr="002A58AE" w:rsidRDefault="004327B2" w:rsidP="00611531">
            <w:pPr>
              <w:spacing w:line="240" w:lineRule="atLeast"/>
              <w:jc w:val="center"/>
              <w:rPr>
                <w:ins w:id="7" w:author="馬慈蓮" w:date="2017-03-08T14:12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馬慈蓮" w:date="2017-03-08T14:12:00Z">
              <w:r w:rsidRPr="002A58AE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修改原因</w:t>
              </w:r>
            </w:ins>
          </w:p>
        </w:tc>
        <w:tc>
          <w:tcPr>
            <w:tcW w:w="1532" w:type="dxa"/>
          </w:tcPr>
          <w:p w:rsidR="004327B2" w:rsidRPr="002A58AE" w:rsidRDefault="004327B2" w:rsidP="00611531">
            <w:pPr>
              <w:spacing w:line="240" w:lineRule="atLeast"/>
              <w:jc w:val="center"/>
              <w:rPr>
                <w:ins w:id="9" w:author="馬慈蓮" w:date="2017-03-08T14:12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馬慈蓮" w:date="2017-03-08T14:12:00Z">
              <w:r w:rsidRPr="002A58AE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修改人姓名</w:t>
              </w:r>
            </w:ins>
          </w:p>
        </w:tc>
        <w:tc>
          <w:tcPr>
            <w:tcW w:w="2052" w:type="dxa"/>
          </w:tcPr>
          <w:p w:rsidR="004327B2" w:rsidRPr="002A58AE" w:rsidRDefault="004327B2" w:rsidP="00611531">
            <w:pPr>
              <w:spacing w:line="240" w:lineRule="atLeast"/>
              <w:jc w:val="center"/>
              <w:rPr>
                <w:ins w:id="11" w:author="馬慈蓮" w:date="2017-03-08T14:12:00Z"/>
                <w:rFonts w:ascii="細明體" w:eastAsia="細明體" w:hAnsi="細明體" w:cs="Courier New" w:hint="eastAsia"/>
                <w:sz w:val="20"/>
                <w:szCs w:val="20"/>
              </w:rPr>
            </w:pPr>
            <w:ins w:id="12" w:author="馬慈蓮" w:date="2017-03-08T14:12:00Z">
              <w:r w:rsidRPr="002A58AE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立案單號</w:t>
              </w:r>
            </w:ins>
          </w:p>
        </w:tc>
      </w:tr>
      <w:tr w:rsidR="004327B2" w:rsidTr="00611531">
        <w:trPr>
          <w:ins w:id="13" w:author="馬慈蓮" w:date="2017-03-08T14:12:00Z"/>
        </w:trPr>
        <w:tc>
          <w:tcPr>
            <w:tcW w:w="1216" w:type="dxa"/>
          </w:tcPr>
          <w:p w:rsidR="004327B2" w:rsidRPr="002A58AE" w:rsidRDefault="004327B2" w:rsidP="004202D5">
            <w:pPr>
              <w:spacing w:line="240" w:lineRule="atLeast"/>
              <w:jc w:val="center"/>
              <w:rPr>
                <w:ins w:id="14" w:author="馬慈蓮" w:date="2017-03-08T14:12:00Z"/>
                <w:rFonts w:ascii="細明體" w:eastAsia="細明體" w:hAnsi="細明體" w:cs="Courier New"/>
                <w:sz w:val="20"/>
                <w:szCs w:val="20"/>
              </w:rPr>
              <w:pPrChange w:id="15" w:author="馬慈蓮" w:date="2017-10-30T10:35:00Z">
                <w:pPr>
                  <w:spacing w:line="240" w:lineRule="atLeast"/>
                  <w:jc w:val="center"/>
                </w:pPr>
              </w:pPrChange>
            </w:pPr>
            <w:ins w:id="16" w:author="馬慈蓮" w:date="2017-03-08T14:1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2017/0</w:t>
              </w:r>
              <w:del w:id="17" w:author="馬慈蓮" w:date="2017-10-30T10:35:00Z">
                <w:r w:rsidDel="004202D5">
                  <w:rPr>
                    <w:rFonts w:ascii="細明體" w:eastAsia="細明體" w:hAnsi="細明體" w:cs="Courier New" w:hint="eastAsia"/>
                    <w:sz w:val="20"/>
                    <w:szCs w:val="20"/>
                  </w:rPr>
                  <w:delText>3</w:delText>
                </w:r>
              </w:del>
            </w:ins>
            <w:ins w:id="18" w:author="馬慈蓮" w:date="2017-10-30T10:35:00Z">
              <w:r w:rsidR="004202D5">
                <w:rPr>
                  <w:rFonts w:ascii="細明體" w:eastAsia="細明體" w:hAnsi="細明體" w:cs="Courier New"/>
                  <w:sz w:val="20"/>
                  <w:szCs w:val="20"/>
                </w:rPr>
                <w:t>7</w:t>
              </w:r>
            </w:ins>
            <w:ins w:id="19" w:author="馬慈蓮" w:date="2017-03-08T14:12:00Z">
              <w:r w:rsidR="008B00CA">
                <w:rPr>
                  <w:rFonts w:ascii="細明體" w:eastAsia="細明體" w:hAnsi="細明體" w:cs="Courier New"/>
                  <w:sz w:val="20"/>
                  <w:szCs w:val="20"/>
                </w:rPr>
                <w:t>/</w:t>
              </w:r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0</w:t>
              </w:r>
              <w:r w:rsidR="008B00CA">
                <w:rPr>
                  <w:rFonts w:ascii="細明體" w:eastAsia="細明體" w:hAnsi="細明體" w:cs="Courier New"/>
                  <w:sz w:val="20"/>
                  <w:szCs w:val="20"/>
                </w:rPr>
                <w:t>7</w:t>
              </w:r>
            </w:ins>
          </w:p>
        </w:tc>
        <w:tc>
          <w:tcPr>
            <w:tcW w:w="992" w:type="dxa"/>
          </w:tcPr>
          <w:p w:rsidR="004327B2" w:rsidRDefault="004327B2" w:rsidP="00611531">
            <w:pPr>
              <w:spacing w:line="240" w:lineRule="atLeast"/>
              <w:jc w:val="center"/>
              <w:rPr>
                <w:ins w:id="20" w:author="馬慈蓮" w:date="2017-03-08T14:12:00Z"/>
                <w:rFonts w:ascii="細明體" w:eastAsia="細明體" w:hAnsi="細明體" w:cs="Courier New" w:hint="eastAsia"/>
                <w:sz w:val="20"/>
                <w:szCs w:val="20"/>
              </w:rPr>
            </w:pPr>
            <w:ins w:id="21" w:author="馬慈蓮" w:date="2017-03-08T14:12:00Z"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1</w:t>
              </w:r>
            </w:ins>
          </w:p>
        </w:tc>
        <w:tc>
          <w:tcPr>
            <w:tcW w:w="4396" w:type="dxa"/>
          </w:tcPr>
          <w:p w:rsidR="004327B2" w:rsidRDefault="008B00CA" w:rsidP="008B00CA">
            <w:pPr>
              <w:spacing w:line="240" w:lineRule="atLeast"/>
              <w:rPr>
                <w:ins w:id="22" w:author="馬慈蓮" w:date="2017-03-08T14:12:00Z"/>
                <w:rFonts w:ascii="細明體" w:eastAsia="細明體" w:hAnsi="細明體" w:cs="Courier New" w:hint="eastAsia"/>
                <w:sz w:val="20"/>
                <w:szCs w:val="20"/>
              </w:rPr>
              <w:pPrChange w:id="23" w:author="馬慈蓮" w:date="2017-03-08T14:12:00Z">
                <w:pPr>
                  <w:numPr>
                    <w:numId w:val="17"/>
                  </w:numPr>
                  <w:spacing w:line="240" w:lineRule="atLeast"/>
                  <w:ind w:left="360" w:hanging="360"/>
                </w:pPr>
              </w:pPrChange>
            </w:pPr>
            <w:ins w:id="24" w:author="馬慈蓮" w:date="2017-03-08T14:1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增加控管區間欄位</w:t>
              </w:r>
            </w:ins>
          </w:p>
        </w:tc>
        <w:tc>
          <w:tcPr>
            <w:tcW w:w="1532" w:type="dxa"/>
          </w:tcPr>
          <w:p w:rsidR="004327B2" w:rsidRDefault="004327B2" w:rsidP="00611531">
            <w:pPr>
              <w:spacing w:line="240" w:lineRule="atLeast"/>
              <w:jc w:val="center"/>
              <w:rPr>
                <w:ins w:id="25" w:author="馬慈蓮" w:date="2017-03-08T14:12:00Z"/>
                <w:rFonts w:ascii="細明體" w:eastAsia="細明體" w:hAnsi="細明體" w:cs="Courier New" w:hint="eastAsia"/>
                <w:sz w:val="20"/>
                <w:szCs w:val="20"/>
              </w:rPr>
            </w:pPr>
            <w:ins w:id="26" w:author="馬慈蓮" w:date="2017-03-08T14:1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慈蓮</w:t>
              </w:r>
            </w:ins>
          </w:p>
        </w:tc>
        <w:tc>
          <w:tcPr>
            <w:tcW w:w="2052" w:type="dxa"/>
          </w:tcPr>
          <w:p w:rsidR="004327B2" w:rsidRPr="008B00CA" w:rsidRDefault="004327B2" w:rsidP="00611531">
            <w:pPr>
              <w:spacing w:line="240" w:lineRule="atLeast"/>
              <w:jc w:val="center"/>
              <w:rPr>
                <w:ins w:id="27" w:author="馬慈蓮" w:date="2017-03-08T14:12:00Z"/>
                <w:rFonts w:ascii="細明體" w:eastAsia="細明體" w:hAnsi="細明體" w:cs="Courier New" w:hint="eastAsia"/>
                <w:sz w:val="20"/>
                <w:szCs w:val="20"/>
                <w:rPrChange w:id="28" w:author="馬慈蓮" w:date="2017-03-08T14:12:00Z">
                  <w:rPr>
                    <w:ins w:id="29" w:author="馬慈蓮" w:date="2017-03-08T14:12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30" w:author="馬慈蓮" w:date="2017-03-08T14:12:00Z">
              <w:r w:rsidRPr="008B00CA">
                <w:rPr>
                  <w:rFonts w:ascii="細明體" w:eastAsia="細明體" w:hAnsi="細明體"/>
                  <w:sz w:val="20"/>
                  <w:rPrChange w:id="31" w:author="馬慈蓮" w:date="2017-03-08T14:12:00Z">
                    <w:rPr/>
                  </w:rPrChange>
                </w:rPr>
                <w:t>170208000557</w:t>
              </w:r>
            </w:ins>
          </w:p>
        </w:tc>
      </w:tr>
    </w:tbl>
    <w:p w:rsidR="0025153C" w:rsidRDefault="0025153C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2576AA" w:rsidRDefault="002576AA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2576AA" w:rsidRDefault="002576AA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程式功能：特殊服務人員維護</w:t>
      </w:r>
    </w:p>
    <w:p w:rsidR="002576AA" w:rsidRDefault="002576AA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rFonts w:hint="eastAsia"/>
          <w:kern w:val="2"/>
          <w:szCs w:val="24"/>
          <w:lang w:eastAsia="zh-TW"/>
        </w:rPr>
        <w:t>AAI</w:t>
      </w:r>
      <w:r>
        <w:rPr>
          <w:kern w:val="2"/>
          <w:szCs w:val="24"/>
          <w:lang w:eastAsia="zh-TW"/>
        </w:rPr>
        <w:t>0_0</w:t>
      </w:r>
      <w:r>
        <w:rPr>
          <w:rFonts w:hint="eastAsia"/>
          <w:kern w:val="2"/>
          <w:szCs w:val="24"/>
          <w:lang w:eastAsia="zh-TW"/>
        </w:rPr>
        <w:t>800.java</w:t>
      </w:r>
    </w:p>
    <w:p w:rsidR="002576AA" w:rsidRDefault="002576AA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ONLINE</w:t>
      </w:r>
    </w:p>
    <w:p w:rsidR="002576AA" w:rsidRDefault="002576AA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概要說明：特殊服務人員維護</w:t>
      </w:r>
      <w:r>
        <w:rPr>
          <w:rFonts w:hint="eastAsia"/>
          <w:lang w:eastAsia="zh-TW"/>
        </w:rPr>
        <w:t>。</w:t>
      </w:r>
    </w:p>
    <w:p w:rsidR="002576AA" w:rsidRDefault="002576AA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處理人員：。</w:t>
      </w:r>
    </w:p>
    <w:p w:rsidR="002576AA" w:rsidRDefault="002576AA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程式結構：</w:t>
      </w:r>
    </w:p>
    <w:p w:rsidR="002576AA" w:rsidRDefault="002576AA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2576AA" w:rsidRDefault="002576AA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2576AA" w:rsidRDefault="002576AA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2576AA" w:rsidRDefault="002576AA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相關檔案：</w:t>
      </w:r>
    </w:p>
    <w:p w:rsidR="002576AA" w:rsidRDefault="002576AA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拒賠原因代碼維護檔：</w:t>
      </w:r>
      <w:r>
        <w:rPr>
          <w:rFonts w:hint="eastAsia"/>
          <w:kern w:val="2"/>
          <w:szCs w:val="24"/>
          <w:lang w:eastAsia="zh-TW"/>
        </w:rPr>
        <w:t>DTAAI080</w:t>
      </w:r>
      <w:r>
        <w:rPr>
          <w:rFonts w:hint="eastAsia"/>
          <w:kern w:val="2"/>
          <w:szCs w:val="24"/>
          <w:lang w:eastAsia="zh-TW"/>
        </w:rPr>
        <w:t>。</w:t>
      </w:r>
    </w:p>
    <w:p w:rsidR="002576AA" w:rsidRDefault="002576AA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設計畫面：</w:t>
      </w:r>
    </w:p>
    <w:p w:rsidR="002576AA" w:rsidRDefault="002576AA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ins w:id="32" w:author="馬慈蓮" w:date="2017-03-08T14:17:00Z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fldChar w:fldCharType="begin"/>
      </w:r>
      <w:ins w:id="33" w:author="戴余修" w:date="2020-07-27T08:57:00Z">
        <w:r w:rsidR="00CD6C7D">
          <w:rPr>
            <w:kern w:val="2"/>
            <w:szCs w:val="24"/>
            <w:lang w:eastAsia="zh-TW"/>
          </w:rPr>
          <w:instrText xml:space="preserve">HYPERLINK </w:instrText>
        </w:r>
        <w:r w:rsidR="00CD6C7D">
          <w:rPr>
            <w:rFonts w:hint="eastAsia"/>
            <w:kern w:val="2"/>
            <w:szCs w:val="24"/>
            <w:lang w:eastAsia="zh-TW"/>
          </w:rPr>
          <w:instrText>"D:\\i92008is01\\Desktop\\intern_project\\spec\\aa_doc-master@ddc06949ca5\\CSR1_Doc\\docs\\AA</w:instrText>
        </w:r>
        <w:r w:rsidR="00CD6C7D">
          <w:rPr>
            <w:rFonts w:hint="eastAsia"/>
            <w:kern w:val="2"/>
            <w:szCs w:val="24"/>
            <w:lang w:eastAsia="zh-TW"/>
          </w:rPr>
          <w:instrText>理賠</w:instrText>
        </w:r>
        <w:r w:rsidR="00CD6C7D">
          <w:rPr>
            <w:rFonts w:hint="eastAsia"/>
            <w:kern w:val="2"/>
            <w:szCs w:val="24"/>
            <w:lang w:eastAsia="zh-TW"/>
          </w:rPr>
          <w:instrText>\\C_</w:instrText>
        </w:r>
        <w:r w:rsidR="00CD6C7D">
          <w:rPr>
            <w:rFonts w:hint="eastAsia"/>
            <w:kern w:val="2"/>
            <w:szCs w:val="24"/>
            <w:lang w:eastAsia="zh-TW"/>
          </w:rPr>
          <w:instrText>代碼維護</w:instrText>
        </w:r>
        <w:r w:rsidR="00CD6C7D">
          <w:rPr>
            <w:rFonts w:hint="eastAsia"/>
            <w:kern w:val="2"/>
            <w:szCs w:val="24"/>
            <w:lang w:eastAsia="zh-TW"/>
          </w:rPr>
          <w:instrText>\\</w:instrText>
        </w:r>
        <w:r w:rsidR="00CD6C7D">
          <w:rPr>
            <w:rFonts w:hint="eastAsia"/>
            <w:kern w:val="2"/>
            <w:szCs w:val="24"/>
            <w:lang w:eastAsia="zh-TW"/>
          </w:rPr>
          <w:instrText>主程式</w:instrText>
        </w:r>
        <w:r w:rsidR="00CD6C7D">
          <w:rPr>
            <w:rFonts w:hint="eastAsia"/>
            <w:kern w:val="2"/>
            <w:szCs w:val="24"/>
            <w:lang w:eastAsia="zh-TW"/>
          </w:rPr>
          <w:instrText>\\USAAC00201.htm"</w:instrText>
        </w:r>
      </w:ins>
      <w:del w:id="34" w:author="戴余修" w:date="2020-07-27T08:57:00Z">
        <w:r w:rsidDel="00CD6C7D">
          <w:rPr>
            <w:kern w:val="2"/>
            <w:szCs w:val="24"/>
            <w:lang w:eastAsia="zh-TW"/>
          </w:rPr>
          <w:delInstrText>HYPERLINK "USAAC00201.htm"</w:delInstrText>
        </w:r>
      </w:del>
      <w:ins w:id="35" w:author="戴余修" w:date="2020-07-27T08:57:00Z">
        <w:r w:rsidR="00CD6C7D">
          <w:rPr>
            <w:kern w:val="2"/>
            <w:szCs w:val="24"/>
            <w:lang w:eastAsia="zh-TW"/>
          </w:rPr>
        </w:r>
      </w:ins>
      <w:r>
        <w:rPr>
          <w:kern w:val="2"/>
          <w:szCs w:val="24"/>
          <w:lang w:eastAsia="zh-TW"/>
        </w:rPr>
        <w:fldChar w:fldCharType="separate"/>
      </w:r>
      <w:r>
        <w:rPr>
          <w:rStyle w:val="a3"/>
          <w:rFonts w:hint="eastAsia"/>
          <w:kern w:val="2"/>
          <w:szCs w:val="24"/>
          <w:lang w:eastAsia="zh-TW"/>
        </w:rPr>
        <w:t>如</w:t>
      </w:r>
      <w:r>
        <w:rPr>
          <w:rStyle w:val="a3"/>
          <w:rFonts w:hint="eastAsia"/>
          <w:kern w:val="2"/>
          <w:szCs w:val="24"/>
          <w:lang w:eastAsia="zh-TW"/>
        </w:rPr>
        <w:t>連</w:t>
      </w:r>
      <w:r>
        <w:rPr>
          <w:rStyle w:val="a3"/>
          <w:rFonts w:hint="eastAsia"/>
          <w:kern w:val="2"/>
          <w:szCs w:val="24"/>
          <w:lang w:eastAsia="zh-TW"/>
        </w:rPr>
        <w:t>結</w:t>
      </w:r>
      <w:r>
        <w:rPr>
          <w:kern w:val="2"/>
          <w:szCs w:val="24"/>
          <w:lang w:eastAsia="zh-TW"/>
        </w:rPr>
        <w:fldChar w:fldCharType="end"/>
      </w:r>
      <w:r>
        <w:rPr>
          <w:rFonts w:hint="eastAsia"/>
          <w:kern w:val="2"/>
          <w:szCs w:val="24"/>
          <w:lang w:eastAsia="zh-TW"/>
        </w:rPr>
        <w:t>。</w:t>
      </w:r>
    </w:p>
    <w:p w:rsidR="004503E1" w:rsidRDefault="004503E1" w:rsidP="004503E1">
      <w:pPr>
        <w:pStyle w:val="Tabletext"/>
        <w:keepLines w:val="0"/>
        <w:spacing w:after="0" w:line="240" w:lineRule="auto"/>
        <w:ind w:left="425"/>
        <w:rPr>
          <w:ins w:id="36" w:author="馬慈蓮" w:date="2017-03-08T14:17:00Z"/>
          <w:kern w:val="2"/>
          <w:szCs w:val="24"/>
          <w:lang w:eastAsia="zh-TW"/>
        </w:rPr>
        <w:pPrChange w:id="37" w:author="馬慈蓮" w:date="2017-03-08T14:17:00Z">
          <w:pPr>
            <w:pStyle w:val="Tabletext"/>
            <w:keepLines w:val="0"/>
            <w:numPr>
              <w:ilvl w:val="1"/>
              <w:numId w:val="10"/>
            </w:numPr>
            <w:tabs>
              <w:tab w:val="num" w:pos="992"/>
            </w:tabs>
            <w:spacing w:after="0" w:line="240" w:lineRule="auto"/>
            <w:ind w:left="992" w:hanging="567"/>
          </w:pPr>
        </w:pPrChange>
      </w:pPr>
      <w:ins w:id="38" w:author="馬慈蓮" w:date="2017-03-08T14:17:00Z">
        <w:r>
          <w:rPr>
            <w:rFonts w:hint="eastAsia"/>
            <w:kern w:val="2"/>
            <w:szCs w:val="24"/>
            <w:lang w:eastAsia="zh-TW"/>
          </w:rPr>
          <w:t xml:space="preserve">2017/03/07 </w:t>
        </w:r>
        <w:r>
          <w:rPr>
            <w:rFonts w:hint="eastAsia"/>
            <w:kern w:val="2"/>
            <w:szCs w:val="24"/>
            <w:lang w:eastAsia="zh-TW"/>
          </w:rPr>
          <w:t>增加控管區間欄位：</w:t>
        </w:r>
      </w:ins>
    </w:p>
    <w:p w:rsidR="004503E1" w:rsidRDefault="004503E1" w:rsidP="004503E1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  <w:pPrChange w:id="39" w:author="馬慈蓮" w:date="2017-03-08T14:17:00Z">
          <w:pPr>
            <w:pStyle w:val="Tabletext"/>
            <w:keepLines w:val="0"/>
            <w:numPr>
              <w:ilvl w:val="1"/>
              <w:numId w:val="10"/>
            </w:numPr>
            <w:tabs>
              <w:tab w:val="num" w:pos="992"/>
            </w:tabs>
            <w:spacing w:after="0" w:line="240" w:lineRule="auto"/>
            <w:ind w:left="992" w:hanging="567"/>
          </w:pPr>
        </w:pPrChange>
      </w:pPr>
      <w:ins w:id="40" w:author="馬慈蓮" w:date="2017-03-08T14:17:00Z">
        <w:r w:rsidRPr="002C73B3">
          <w:rPr>
            <w:noProof/>
            <w:lang w:eastAsia="zh-TW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圖片 1" o:spid="_x0000_i1025" type="#_x0000_t75" style="width:7in;height:100.5pt;visibility:visible">
              <v:imagedata r:id="rId7" o:title=""/>
            </v:shape>
          </w:pict>
        </w:r>
      </w:ins>
    </w:p>
    <w:p w:rsidR="002576AA" w:rsidRDefault="002576AA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2576AA" w:rsidRDefault="002576AA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2576AA" w:rsidRDefault="002576A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經手人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空白。</w:t>
      </w:r>
    </w:p>
    <w:p w:rsidR="002576AA" w:rsidRDefault="002576A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ins w:id="41" w:author="馬慈蓮" w:date="2017-03-08T14:17:00Z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是否有預付資格：否。</w:t>
      </w:r>
    </w:p>
    <w:p w:rsidR="00EC450F" w:rsidRDefault="00EC450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ins w:id="42" w:author="馬慈蓮" w:date="2017-03-08T14:21:00Z"/>
          <w:rFonts w:ascii="細明體" w:eastAsia="細明體" w:hAnsi="細明體"/>
          <w:kern w:val="2"/>
          <w:szCs w:val="24"/>
          <w:lang w:eastAsia="zh-TW"/>
        </w:rPr>
      </w:pPr>
      <w:ins w:id="43" w:author="馬慈蓮" w:date="2017-03-08T14:17:00Z">
        <w:r w:rsidRPr="00800897">
          <w:rPr>
            <w:rFonts w:ascii="細明體" w:eastAsia="細明體" w:hAnsi="細明體" w:hint="eastAsia"/>
            <w:kern w:val="2"/>
            <w:szCs w:val="24"/>
            <w:lang w:eastAsia="zh-TW"/>
            <w:rPrChange w:id="44" w:author="馬慈蓮" w:date="2017-03-08T14:18:00Z">
              <w:rPr>
                <w:rFonts w:hint="eastAsia"/>
                <w:kern w:val="2"/>
                <w:szCs w:val="24"/>
                <w:lang w:eastAsia="zh-TW"/>
              </w:rPr>
            </w:rPrChange>
          </w:rPr>
          <w:t>控管日期</w:t>
        </w:r>
        <w:r w:rsidRPr="006167D9">
          <w:rPr>
            <w:rFonts w:ascii="細明體" w:eastAsia="細明體" w:hAnsi="細明體" w:hint="eastAsia"/>
            <w:b/>
            <w:kern w:val="2"/>
            <w:szCs w:val="24"/>
            <w:lang w:eastAsia="zh-TW"/>
            <w:rPrChange w:id="45" w:author="馬慈蓮" w:date="2017-03-08T14:21:00Z">
              <w:rPr>
                <w:rFonts w:hint="eastAsia"/>
                <w:kern w:val="2"/>
                <w:szCs w:val="24"/>
                <w:lang w:eastAsia="zh-TW"/>
              </w:rPr>
            </w:rPrChange>
          </w:rPr>
          <w:t>起</w:t>
        </w:r>
        <w:r w:rsidRPr="00800897">
          <w:rPr>
            <w:rFonts w:ascii="細明體" w:eastAsia="細明體" w:hAnsi="細明體" w:hint="eastAsia"/>
            <w:kern w:val="2"/>
            <w:szCs w:val="24"/>
            <w:lang w:eastAsia="zh-TW"/>
            <w:rPrChange w:id="46" w:author="馬慈蓮" w:date="2017-03-08T14:18:00Z">
              <w:rPr>
                <w:rFonts w:hint="eastAsia"/>
                <w:kern w:val="2"/>
                <w:szCs w:val="24"/>
                <w:lang w:eastAsia="zh-TW"/>
              </w:rPr>
            </w:rPrChange>
          </w:rPr>
          <w:t>日預設系統日</w:t>
        </w:r>
        <w:r w:rsidRPr="00800897">
          <w:rPr>
            <w:rFonts w:ascii="細明體" w:eastAsia="細明體" w:hAnsi="細明體" w:hint="eastAsia"/>
            <w:kern w:val="2"/>
            <w:szCs w:val="24"/>
            <w:lang w:eastAsia="zh-TW"/>
            <w:rPrChange w:id="47" w:author="馬慈蓮" w:date="2017-03-08T14:18:00Z">
              <w:rPr>
                <w:rFonts w:hint="eastAsia"/>
                <w:kern w:val="2"/>
                <w:szCs w:val="24"/>
                <w:lang w:eastAsia="zh-TW"/>
              </w:rPr>
            </w:rPrChange>
          </w:rPr>
          <w:t>(</w:t>
        </w:r>
        <w:r w:rsidRPr="00800897">
          <w:rPr>
            <w:rFonts w:ascii="細明體" w:eastAsia="細明體" w:hAnsi="細明體" w:hint="eastAsia"/>
            <w:kern w:val="2"/>
            <w:szCs w:val="24"/>
            <w:lang w:eastAsia="zh-TW"/>
            <w:rPrChange w:id="48" w:author="馬慈蓮" w:date="2017-03-08T14:18:00Z">
              <w:rPr>
                <w:rFonts w:hint="eastAsia"/>
                <w:kern w:val="2"/>
                <w:szCs w:val="24"/>
                <w:lang w:eastAsia="zh-TW"/>
              </w:rPr>
            </w:rPrChange>
          </w:rPr>
          <w:t>轉為</w:t>
        </w:r>
        <w:r w:rsidRPr="00800897">
          <w:rPr>
            <w:rFonts w:ascii="細明體" w:eastAsia="細明體" w:hAnsi="細明體" w:hint="eastAsia"/>
            <w:kern w:val="2"/>
            <w:szCs w:val="24"/>
            <w:lang w:eastAsia="zh-TW"/>
            <w:rPrChange w:id="49" w:author="馬慈蓮" w:date="2017-03-08T14:18:00Z">
              <w:rPr>
                <w:rFonts w:hint="eastAsia"/>
                <w:kern w:val="2"/>
                <w:szCs w:val="24"/>
                <w:lang w:eastAsia="zh-TW"/>
              </w:rPr>
            </w:rPrChange>
          </w:rPr>
          <w:t>YYYMMDD)</w:t>
        </w:r>
      </w:ins>
    </w:p>
    <w:p w:rsidR="006167D9" w:rsidRPr="00800897" w:rsidRDefault="006167D9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  <w:rPrChange w:id="50" w:author="馬慈蓮" w:date="2017-03-08T14:18:00Z">
            <w:rPr>
              <w:rFonts w:hint="eastAsia"/>
              <w:kern w:val="2"/>
              <w:szCs w:val="24"/>
              <w:lang w:eastAsia="zh-TW"/>
            </w:rPr>
          </w:rPrChange>
        </w:rPr>
      </w:pPr>
      <w:ins w:id="51" w:author="馬慈蓮" w:date="2017-03-08T14:21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控管日期</w:t>
        </w:r>
        <w:r w:rsidRPr="006167D9">
          <w:rPr>
            <w:rFonts w:ascii="細明體" w:eastAsia="細明體" w:hAnsi="細明體" w:hint="eastAsia"/>
            <w:b/>
            <w:kern w:val="2"/>
            <w:szCs w:val="24"/>
            <w:lang w:eastAsia="zh-TW"/>
            <w:rPrChange w:id="52" w:author="馬慈蓮" w:date="2017-03-08T14:21:00Z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rPrChange>
          </w:rPr>
          <w:t>迄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日預設為系統日+1年</w:t>
        </w:r>
      </w:ins>
    </w:p>
    <w:p w:rsidR="002576AA" w:rsidRDefault="002576AA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查詢：</w:t>
      </w:r>
    </w:p>
    <w:p w:rsidR="002576AA" w:rsidRDefault="002576A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權限檢核：無</w:t>
      </w:r>
    </w:p>
    <w:p w:rsidR="002576AA" w:rsidRDefault="002576A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作業程式檢核：經手人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不得為空白</w:t>
      </w:r>
    </w:p>
    <w:p w:rsidR="002576AA" w:rsidRDefault="002576A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資料處理：讀取</w:t>
      </w:r>
      <w:r>
        <w:rPr>
          <w:rFonts w:hint="eastAsia"/>
          <w:kern w:val="2"/>
          <w:szCs w:val="24"/>
          <w:lang w:eastAsia="zh-TW"/>
        </w:rPr>
        <w:t xml:space="preserve"> DTAAI020 BY </w:t>
      </w:r>
      <w:r>
        <w:rPr>
          <w:rFonts w:hint="eastAsia"/>
          <w:kern w:val="2"/>
          <w:szCs w:val="24"/>
          <w:lang w:eastAsia="zh-TW"/>
        </w:rPr>
        <w:t>經手人</w:t>
      </w:r>
      <w:r>
        <w:rPr>
          <w:rFonts w:hint="eastAsia"/>
          <w:kern w:val="2"/>
          <w:szCs w:val="24"/>
          <w:lang w:eastAsia="zh-TW"/>
        </w:rPr>
        <w:t>ID</w:t>
      </w:r>
    </w:p>
    <w:p w:rsidR="002576AA" w:rsidRDefault="002576A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FND </w:t>
      </w:r>
      <w:r>
        <w:rPr>
          <w:rFonts w:hint="eastAsia"/>
          <w:kern w:val="2"/>
          <w:szCs w:val="24"/>
          <w:lang w:eastAsia="zh-TW"/>
        </w:rPr>
        <w:t>顯示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查詢完成</w:t>
      </w:r>
      <w:r>
        <w:rPr>
          <w:kern w:val="2"/>
          <w:szCs w:val="24"/>
          <w:lang w:eastAsia="zh-TW"/>
        </w:rPr>
        <w:t>’</w:t>
      </w:r>
    </w:p>
    <w:p w:rsidR="002576AA" w:rsidRDefault="002576A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bookmarkStart w:id="53" w:name="_GoBack"/>
      <w:bookmarkEnd w:id="53"/>
      <w:r>
        <w:rPr>
          <w:rFonts w:hint="eastAsia"/>
          <w:kern w:val="2"/>
          <w:szCs w:val="24"/>
          <w:lang w:eastAsia="zh-TW"/>
        </w:rPr>
        <w:lastRenderedPageBreak/>
        <w:t xml:space="preserve">IF NOT </w:t>
      </w:r>
      <w:r>
        <w:rPr>
          <w:rFonts w:hint="eastAsia"/>
          <w:kern w:val="2"/>
          <w:szCs w:val="24"/>
          <w:lang w:eastAsia="zh-TW"/>
        </w:rPr>
        <w:t>顯示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查無資料</w:t>
      </w:r>
      <w:r>
        <w:rPr>
          <w:kern w:val="2"/>
          <w:szCs w:val="24"/>
          <w:lang w:eastAsia="zh-TW"/>
        </w:rPr>
        <w:t>’</w:t>
      </w:r>
    </w:p>
    <w:p w:rsidR="002576AA" w:rsidRDefault="002576AA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新增：</w:t>
      </w:r>
    </w:p>
    <w:p w:rsidR="002576AA" w:rsidRDefault="002576A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權限檢核：</w:t>
      </w:r>
      <w:r>
        <w:rPr>
          <w:rFonts w:hint="eastAsia"/>
          <w:kern w:val="2"/>
          <w:szCs w:val="24"/>
          <w:lang w:eastAsia="zh-TW"/>
        </w:rPr>
        <w:t>RLAA004..RLAA006</w:t>
      </w:r>
    </w:p>
    <w:p w:rsidR="00314193" w:rsidRDefault="002576A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ins w:id="54" w:author="馬慈蓮" w:date="2017-03-08T14:21:00Z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作業程式檢核：</w:t>
      </w:r>
    </w:p>
    <w:p w:rsidR="002576AA" w:rsidRDefault="002576AA" w:rsidP="0031419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55" w:author="馬慈蓮" w:date="2017-03-08T14:21:00Z"/>
          <w:kern w:val="2"/>
          <w:szCs w:val="24"/>
          <w:lang w:eastAsia="zh-TW"/>
        </w:rPr>
        <w:pPrChange w:id="56" w:author="馬慈蓮" w:date="2017-03-08T14:21:00Z">
          <w:pPr>
            <w:pStyle w:val="Tabletext"/>
            <w:keepLines w:val="0"/>
            <w:numPr>
              <w:ilvl w:val="2"/>
              <w:numId w:val="10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>經手人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不得為空白</w:t>
      </w:r>
    </w:p>
    <w:p w:rsidR="00314193" w:rsidRDefault="00211B96" w:rsidP="0031419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57" w:author="馬慈蓮" w:date="2017-03-08T14:21:00Z">
          <w:pPr>
            <w:pStyle w:val="Tabletext"/>
            <w:keepLines w:val="0"/>
            <w:numPr>
              <w:ilvl w:val="2"/>
              <w:numId w:val="10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58" w:author="馬慈蓮" w:date="2017-03-08T14:21:00Z">
        <w:r>
          <w:rPr>
            <w:rFonts w:hint="eastAsia"/>
            <w:kern w:val="2"/>
            <w:szCs w:val="24"/>
            <w:lang w:eastAsia="zh-TW"/>
          </w:rPr>
          <w:t>控</w:t>
        </w:r>
      </w:ins>
      <w:ins w:id="59" w:author="馬慈蓮" w:date="2017-03-08T14:22:00Z">
        <w:r>
          <w:rPr>
            <w:rFonts w:hint="eastAsia"/>
            <w:kern w:val="2"/>
            <w:szCs w:val="24"/>
            <w:lang w:eastAsia="zh-TW"/>
          </w:rPr>
          <w:t>管日期起、迄日皆需有值</w:t>
        </w:r>
        <w:r w:rsidR="008B5858">
          <w:rPr>
            <w:rFonts w:hint="eastAsia"/>
            <w:kern w:val="2"/>
            <w:szCs w:val="24"/>
            <w:lang w:eastAsia="zh-TW"/>
          </w:rPr>
          <w:t>，且需為日期格式</w:t>
        </w:r>
      </w:ins>
    </w:p>
    <w:p w:rsidR="002576AA" w:rsidRDefault="002576A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資料處理：</w:t>
      </w:r>
    </w:p>
    <w:p w:rsidR="002576AA" w:rsidRDefault="002576A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 </w:t>
      </w:r>
      <w:r>
        <w:rPr>
          <w:rFonts w:hint="eastAsia"/>
          <w:kern w:val="2"/>
          <w:szCs w:val="24"/>
          <w:lang w:eastAsia="zh-TW"/>
        </w:rPr>
        <w:t>經手人</w:t>
      </w:r>
      <w:r>
        <w:rPr>
          <w:rFonts w:hint="eastAsia"/>
          <w:kern w:val="2"/>
          <w:szCs w:val="24"/>
          <w:lang w:eastAsia="zh-TW"/>
        </w:rPr>
        <w:t xml:space="preserve">ID =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經手人</w:t>
      </w:r>
      <w:r>
        <w:rPr>
          <w:rFonts w:hint="eastAsia"/>
          <w:kern w:val="2"/>
          <w:szCs w:val="24"/>
          <w:lang w:eastAsia="zh-TW"/>
        </w:rPr>
        <w:t>ID</w:t>
      </w:r>
    </w:p>
    <w:p w:rsidR="002576AA" w:rsidRDefault="002576A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 </w:t>
      </w:r>
      <w:r>
        <w:rPr>
          <w:rFonts w:hint="eastAsia"/>
          <w:kern w:val="2"/>
          <w:szCs w:val="24"/>
          <w:lang w:eastAsia="zh-TW"/>
        </w:rPr>
        <w:t>是否有預付資格</w:t>
      </w:r>
      <w:r>
        <w:rPr>
          <w:rFonts w:hint="eastAsia"/>
          <w:kern w:val="2"/>
          <w:szCs w:val="24"/>
          <w:lang w:eastAsia="zh-TW"/>
        </w:rPr>
        <w:t xml:space="preserve"> =  Y(</w:t>
      </w:r>
      <w:r>
        <w:rPr>
          <w:rFonts w:hint="eastAsia"/>
          <w:kern w:val="2"/>
          <w:szCs w:val="24"/>
          <w:lang w:eastAsia="zh-TW"/>
        </w:rPr>
        <w:t>是</w:t>
      </w:r>
      <w:r>
        <w:rPr>
          <w:rFonts w:hint="eastAsia"/>
          <w:kern w:val="2"/>
          <w:szCs w:val="24"/>
          <w:lang w:eastAsia="zh-TW"/>
        </w:rPr>
        <w:t>)/N(</w:t>
      </w:r>
      <w:r>
        <w:rPr>
          <w:rFonts w:hint="eastAsia"/>
          <w:kern w:val="2"/>
          <w:szCs w:val="24"/>
          <w:lang w:eastAsia="zh-TW"/>
        </w:rPr>
        <w:t>否</w:t>
      </w:r>
      <w:r>
        <w:rPr>
          <w:rFonts w:hint="eastAsia"/>
          <w:kern w:val="2"/>
          <w:szCs w:val="24"/>
          <w:lang w:eastAsia="zh-TW"/>
        </w:rPr>
        <w:t>)</w:t>
      </w:r>
    </w:p>
    <w:p w:rsidR="002576AA" w:rsidRDefault="002576A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 </w:t>
      </w:r>
      <w:r>
        <w:rPr>
          <w:rFonts w:hint="eastAsia"/>
          <w:kern w:val="2"/>
          <w:szCs w:val="24"/>
          <w:lang w:eastAsia="zh-TW"/>
        </w:rPr>
        <w:t>原因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原因註解</w:t>
      </w:r>
    </w:p>
    <w:p w:rsidR="002576AA" w:rsidRDefault="002576A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 </w:t>
      </w:r>
      <w:r>
        <w:rPr>
          <w:rFonts w:hint="eastAsia"/>
          <w:kern w:val="2"/>
          <w:szCs w:val="24"/>
          <w:lang w:eastAsia="zh-TW"/>
        </w:rPr>
        <w:t>修改人員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登入人員</w:t>
      </w:r>
    </w:p>
    <w:p w:rsidR="002576AA" w:rsidRDefault="002576A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60" w:author="馬慈蓮" w:date="2017-03-08T14:22:00Z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 </w:t>
      </w:r>
      <w:r>
        <w:rPr>
          <w:rFonts w:hint="eastAsia"/>
          <w:kern w:val="2"/>
          <w:szCs w:val="24"/>
          <w:lang w:eastAsia="zh-TW"/>
        </w:rPr>
        <w:t>修改時間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系統輸入時間</w:t>
      </w:r>
    </w:p>
    <w:p w:rsidR="0015548E" w:rsidRPr="00D41E7A" w:rsidRDefault="0015548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61" w:author="馬慈蓮" w:date="2017-03-08T14:23:00Z"/>
          <w:rFonts w:ascii="細明體" w:eastAsia="細明體" w:hAnsi="細明體"/>
          <w:kern w:val="2"/>
          <w:szCs w:val="24"/>
          <w:lang w:eastAsia="zh-TW"/>
          <w:rPrChange w:id="62" w:author="馬慈蓮" w:date="2017-03-08T14:23:00Z">
            <w:rPr>
              <w:ins w:id="63" w:author="馬慈蓮" w:date="2017-03-08T14:23:00Z"/>
              <w:kern w:val="2"/>
              <w:szCs w:val="24"/>
              <w:lang w:eastAsia="zh-TW"/>
            </w:rPr>
          </w:rPrChange>
        </w:rPr>
      </w:pPr>
      <w:ins w:id="64" w:author="馬慈蓮" w:date="2017-03-08T14:22:00Z">
        <w:r>
          <w:rPr>
            <w:rFonts w:hint="eastAsia"/>
            <w:kern w:val="2"/>
            <w:szCs w:val="24"/>
            <w:lang w:eastAsia="zh-TW"/>
          </w:rPr>
          <w:t>SET</w:t>
        </w:r>
      </w:ins>
      <w:ins w:id="65" w:author="馬慈蓮" w:date="2017-03-08T14:23:00Z">
        <w:r w:rsidR="000431B8">
          <w:rPr>
            <w:rFonts w:hint="eastAsia"/>
            <w:kern w:val="2"/>
            <w:szCs w:val="24"/>
            <w:lang w:eastAsia="zh-TW"/>
          </w:rPr>
          <w:t xml:space="preserve"> </w:t>
        </w:r>
      </w:ins>
      <w:ins w:id="66" w:author="馬慈蓮" w:date="2017-03-08T14:22:00Z">
        <w:r w:rsidRPr="00D41E7A">
          <w:rPr>
            <w:rFonts w:ascii="細明體" w:eastAsia="細明體" w:hAnsi="細明體" w:hint="eastAsia"/>
            <w:kern w:val="2"/>
            <w:szCs w:val="24"/>
            <w:lang w:eastAsia="zh-TW"/>
            <w:rPrChange w:id="67" w:author="馬慈蓮" w:date="2017-03-08T14:23:00Z">
              <w:rPr>
                <w:rFonts w:hint="eastAsia"/>
                <w:kern w:val="2"/>
                <w:szCs w:val="24"/>
                <w:lang w:eastAsia="zh-TW"/>
              </w:rPr>
            </w:rPrChange>
          </w:rPr>
          <w:t xml:space="preserve"> </w:t>
        </w:r>
        <w:r w:rsidR="000431B8" w:rsidRPr="00D41E7A">
          <w:rPr>
            <w:rFonts w:ascii="細明體" w:eastAsia="細明體" w:hAnsi="細明體" w:hint="eastAsia"/>
            <w:kern w:val="2"/>
            <w:szCs w:val="24"/>
            <w:lang w:eastAsia="zh-TW"/>
            <w:rPrChange w:id="68" w:author="馬慈蓮" w:date="2017-03-08T14:23:00Z">
              <w:rPr>
                <w:rFonts w:hint="eastAsia"/>
                <w:kern w:val="2"/>
                <w:szCs w:val="24"/>
                <w:lang w:eastAsia="zh-TW"/>
              </w:rPr>
            </w:rPrChange>
          </w:rPr>
          <w:t>控管起日</w:t>
        </w:r>
        <w:r w:rsidR="000431B8" w:rsidRPr="00D41E7A">
          <w:rPr>
            <w:rFonts w:ascii="細明體" w:eastAsia="細明體" w:hAnsi="細明體" w:hint="eastAsia"/>
            <w:kern w:val="2"/>
            <w:szCs w:val="24"/>
            <w:lang w:eastAsia="zh-TW"/>
            <w:rPrChange w:id="69" w:author="馬慈蓮" w:date="2017-03-08T14:23:00Z">
              <w:rPr>
                <w:rFonts w:hint="eastAsia"/>
                <w:kern w:val="2"/>
                <w:szCs w:val="24"/>
                <w:lang w:eastAsia="zh-TW"/>
              </w:rPr>
            </w:rPrChange>
          </w:rPr>
          <w:t xml:space="preserve"> = </w:t>
        </w:r>
        <w:r w:rsidR="000431B8" w:rsidRPr="00D41E7A">
          <w:rPr>
            <w:rFonts w:ascii="細明體" w:eastAsia="細明體" w:hAnsi="細明體" w:hint="eastAsia"/>
            <w:kern w:val="2"/>
            <w:szCs w:val="24"/>
            <w:lang w:eastAsia="zh-TW"/>
            <w:rPrChange w:id="70" w:author="馬慈蓮" w:date="2017-03-08T14:23:00Z">
              <w:rPr>
                <w:rFonts w:hint="eastAsia"/>
                <w:kern w:val="2"/>
                <w:szCs w:val="24"/>
                <w:lang w:eastAsia="zh-TW"/>
              </w:rPr>
            </w:rPrChange>
          </w:rPr>
          <w:t>畫面</w:t>
        </w:r>
        <w:r w:rsidR="000431B8" w:rsidRPr="00D41E7A">
          <w:rPr>
            <w:rFonts w:ascii="細明體" w:eastAsia="細明體" w:hAnsi="細明體" w:hint="eastAsia"/>
            <w:kern w:val="2"/>
            <w:szCs w:val="24"/>
            <w:lang w:eastAsia="zh-TW"/>
            <w:rPrChange w:id="71" w:author="馬慈蓮" w:date="2017-03-08T14:23:00Z">
              <w:rPr>
                <w:rFonts w:hint="eastAsia"/>
                <w:kern w:val="2"/>
                <w:szCs w:val="24"/>
                <w:lang w:eastAsia="zh-TW"/>
              </w:rPr>
            </w:rPrChange>
          </w:rPr>
          <w:t>.</w:t>
        </w:r>
        <w:r w:rsidR="000431B8" w:rsidRPr="00D41E7A">
          <w:rPr>
            <w:rFonts w:ascii="細明體" w:eastAsia="細明體" w:hAnsi="細明體" w:hint="eastAsia"/>
            <w:kern w:val="2"/>
            <w:szCs w:val="24"/>
            <w:lang w:eastAsia="zh-TW"/>
            <w:rPrChange w:id="72" w:author="馬慈蓮" w:date="2017-03-08T14:23:00Z">
              <w:rPr>
                <w:rFonts w:hint="eastAsia"/>
                <w:kern w:val="2"/>
                <w:szCs w:val="24"/>
                <w:lang w:eastAsia="zh-TW"/>
              </w:rPr>
            </w:rPrChange>
          </w:rPr>
          <w:t>控管</w:t>
        </w:r>
      </w:ins>
      <w:ins w:id="73" w:author="馬慈蓮" w:date="2017-03-08T14:23:00Z">
        <w:r w:rsidR="000431B8" w:rsidRPr="00D41E7A">
          <w:rPr>
            <w:rFonts w:ascii="細明體" w:eastAsia="細明體" w:hAnsi="細明體" w:hint="eastAsia"/>
            <w:kern w:val="2"/>
            <w:szCs w:val="24"/>
            <w:lang w:eastAsia="zh-TW"/>
            <w:rPrChange w:id="74" w:author="馬慈蓮" w:date="2017-03-08T14:23:00Z">
              <w:rPr>
                <w:rFonts w:hint="eastAsia"/>
                <w:kern w:val="2"/>
                <w:szCs w:val="24"/>
                <w:lang w:eastAsia="zh-TW"/>
              </w:rPr>
            </w:rPrChange>
          </w:rPr>
          <w:t>起日</w:t>
        </w:r>
        <w:r w:rsidR="000431B8" w:rsidRPr="00D41E7A">
          <w:rPr>
            <w:rFonts w:ascii="細明體" w:eastAsia="細明體" w:hAnsi="細明體" w:hint="eastAsia"/>
            <w:kern w:val="2"/>
            <w:szCs w:val="24"/>
            <w:lang w:eastAsia="zh-TW"/>
            <w:rPrChange w:id="75" w:author="馬慈蓮" w:date="2017-03-08T14:23:00Z">
              <w:rPr>
                <w:rFonts w:hint="eastAsia"/>
                <w:kern w:val="2"/>
                <w:szCs w:val="24"/>
                <w:lang w:eastAsia="zh-TW"/>
              </w:rPr>
            </w:rPrChange>
          </w:rPr>
          <w:t>(</w:t>
        </w:r>
        <w:r w:rsidR="000431B8" w:rsidRPr="00D41E7A">
          <w:rPr>
            <w:rFonts w:ascii="細明體" w:eastAsia="細明體" w:hAnsi="細明體" w:hint="eastAsia"/>
            <w:kern w:val="2"/>
            <w:szCs w:val="24"/>
            <w:lang w:eastAsia="zh-TW"/>
            <w:rPrChange w:id="76" w:author="馬慈蓮" w:date="2017-03-08T14:23:00Z">
              <w:rPr>
                <w:rFonts w:hint="eastAsia"/>
                <w:kern w:val="2"/>
                <w:szCs w:val="24"/>
                <w:lang w:eastAsia="zh-TW"/>
              </w:rPr>
            </w:rPrChange>
          </w:rPr>
          <w:t>轉</w:t>
        </w:r>
        <w:r w:rsidR="000431B8" w:rsidRPr="00D41E7A">
          <w:rPr>
            <w:rFonts w:ascii="細明體" w:eastAsia="細明體" w:hAnsi="細明體" w:hint="eastAsia"/>
            <w:kern w:val="2"/>
            <w:szCs w:val="24"/>
            <w:lang w:eastAsia="zh-TW"/>
            <w:rPrChange w:id="77" w:author="馬慈蓮" w:date="2017-03-08T14:23:00Z">
              <w:rPr>
                <w:rFonts w:hint="eastAsia"/>
                <w:kern w:val="2"/>
                <w:szCs w:val="24"/>
                <w:lang w:eastAsia="zh-TW"/>
              </w:rPr>
            </w:rPrChange>
          </w:rPr>
          <w:t>YYYY-MM-DD)</w:t>
        </w:r>
      </w:ins>
    </w:p>
    <w:p w:rsidR="000431B8" w:rsidRPr="00D41E7A" w:rsidRDefault="000431B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  <w:rPrChange w:id="78" w:author="馬慈蓮" w:date="2017-03-08T14:23:00Z">
            <w:rPr>
              <w:rFonts w:hint="eastAsia"/>
              <w:kern w:val="2"/>
              <w:szCs w:val="24"/>
              <w:lang w:eastAsia="zh-TW"/>
            </w:rPr>
          </w:rPrChange>
        </w:rPr>
      </w:pPr>
      <w:ins w:id="79" w:author="馬慈蓮" w:date="2017-03-08T14:23:00Z">
        <w:r w:rsidRPr="00D41E7A">
          <w:rPr>
            <w:rFonts w:ascii="細明體" w:eastAsia="細明體" w:hAnsi="細明體"/>
            <w:kern w:val="2"/>
            <w:szCs w:val="24"/>
            <w:lang w:eastAsia="zh-TW"/>
            <w:rPrChange w:id="80" w:author="馬慈蓮" w:date="2017-03-08T14:23:00Z">
              <w:rPr>
                <w:kern w:val="2"/>
                <w:szCs w:val="24"/>
                <w:lang w:eastAsia="zh-TW"/>
              </w:rPr>
            </w:rPrChange>
          </w:rPr>
          <w:t>SET</w:t>
        </w:r>
        <w:r w:rsidRPr="00D41E7A">
          <w:rPr>
            <w:rFonts w:ascii="細明體" w:eastAsia="細明體" w:hAnsi="細明體" w:hint="eastAsia"/>
            <w:kern w:val="2"/>
            <w:szCs w:val="24"/>
            <w:lang w:eastAsia="zh-TW"/>
            <w:rPrChange w:id="81" w:author="馬慈蓮" w:date="2017-03-08T14:23:00Z">
              <w:rPr>
                <w:rFonts w:hint="eastAsia"/>
                <w:kern w:val="2"/>
                <w:szCs w:val="24"/>
                <w:lang w:eastAsia="zh-TW"/>
              </w:rPr>
            </w:rPrChange>
          </w:rPr>
          <w:t xml:space="preserve"> </w:t>
        </w:r>
        <w:r w:rsidRPr="00D41E7A">
          <w:rPr>
            <w:rFonts w:ascii="細明體" w:eastAsia="細明體" w:hAnsi="細明體"/>
            <w:kern w:val="2"/>
            <w:szCs w:val="24"/>
            <w:lang w:eastAsia="zh-TW"/>
            <w:rPrChange w:id="82" w:author="馬慈蓮" w:date="2017-03-08T14:23:00Z">
              <w:rPr>
                <w:kern w:val="2"/>
                <w:szCs w:val="24"/>
                <w:lang w:eastAsia="zh-TW"/>
              </w:rPr>
            </w:rPrChange>
          </w:rPr>
          <w:t xml:space="preserve"> </w:t>
        </w:r>
        <w:r w:rsidRPr="00D41E7A">
          <w:rPr>
            <w:rFonts w:ascii="細明體" w:eastAsia="細明體" w:hAnsi="細明體" w:hint="eastAsia"/>
            <w:kern w:val="2"/>
            <w:szCs w:val="24"/>
            <w:lang w:eastAsia="zh-TW"/>
            <w:rPrChange w:id="83" w:author="馬慈蓮" w:date="2017-03-08T14:23:00Z">
              <w:rPr>
                <w:rFonts w:hint="eastAsia"/>
                <w:kern w:val="2"/>
                <w:szCs w:val="24"/>
                <w:lang w:eastAsia="zh-TW"/>
              </w:rPr>
            </w:rPrChange>
          </w:rPr>
          <w:t>控管迄日</w:t>
        </w:r>
        <w:r w:rsidRPr="00D41E7A">
          <w:rPr>
            <w:rFonts w:ascii="細明體" w:eastAsia="細明體" w:hAnsi="細明體" w:hint="eastAsia"/>
            <w:kern w:val="2"/>
            <w:szCs w:val="24"/>
            <w:lang w:eastAsia="zh-TW"/>
            <w:rPrChange w:id="84" w:author="馬慈蓮" w:date="2017-03-08T14:23:00Z">
              <w:rPr>
                <w:rFonts w:hint="eastAsia"/>
                <w:kern w:val="2"/>
                <w:szCs w:val="24"/>
                <w:lang w:eastAsia="zh-TW"/>
              </w:rPr>
            </w:rPrChange>
          </w:rPr>
          <w:t xml:space="preserve"> = </w:t>
        </w:r>
        <w:r w:rsidRPr="00D41E7A">
          <w:rPr>
            <w:rFonts w:ascii="細明體" w:eastAsia="細明體" w:hAnsi="細明體" w:hint="eastAsia"/>
            <w:kern w:val="2"/>
            <w:szCs w:val="24"/>
            <w:lang w:eastAsia="zh-TW"/>
            <w:rPrChange w:id="85" w:author="馬慈蓮" w:date="2017-03-08T14:23:00Z">
              <w:rPr>
                <w:rFonts w:hint="eastAsia"/>
                <w:kern w:val="2"/>
                <w:szCs w:val="24"/>
                <w:lang w:eastAsia="zh-TW"/>
              </w:rPr>
            </w:rPrChange>
          </w:rPr>
          <w:t>畫面</w:t>
        </w:r>
        <w:r w:rsidRPr="00D41E7A">
          <w:rPr>
            <w:rFonts w:ascii="細明體" w:eastAsia="細明體" w:hAnsi="細明體" w:hint="eastAsia"/>
            <w:kern w:val="2"/>
            <w:szCs w:val="24"/>
            <w:lang w:eastAsia="zh-TW"/>
            <w:rPrChange w:id="86" w:author="馬慈蓮" w:date="2017-03-08T14:23:00Z">
              <w:rPr>
                <w:rFonts w:hint="eastAsia"/>
                <w:kern w:val="2"/>
                <w:szCs w:val="24"/>
                <w:lang w:eastAsia="zh-TW"/>
              </w:rPr>
            </w:rPrChange>
          </w:rPr>
          <w:t>.</w:t>
        </w:r>
        <w:r w:rsidRPr="00D41E7A">
          <w:rPr>
            <w:rFonts w:ascii="細明體" w:eastAsia="細明體" w:hAnsi="細明體" w:hint="eastAsia"/>
            <w:kern w:val="2"/>
            <w:szCs w:val="24"/>
            <w:lang w:eastAsia="zh-TW"/>
            <w:rPrChange w:id="87" w:author="馬慈蓮" w:date="2017-03-08T14:23:00Z">
              <w:rPr>
                <w:rFonts w:hint="eastAsia"/>
                <w:kern w:val="2"/>
                <w:szCs w:val="24"/>
                <w:lang w:eastAsia="zh-TW"/>
              </w:rPr>
            </w:rPrChange>
          </w:rPr>
          <w:t>控管迄日</w:t>
        </w:r>
        <w:r w:rsidRPr="00D41E7A">
          <w:rPr>
            <w:rFonts w:ascii="細明體" w:eastAsia="細明體" w:hAnsi="細明體" w:hint="eastAsia"/>
            <w:kern w:val="2"/>
            <w:szCs w:val="24"/>
            <w:lang w:eastAsia="zh-TW"/>
            <w:rPrChange w:id="88" w:author="馬慈蓮" w:date="2017-03-08T14:23:00Z">
              <w:rPr>
                <w:rFonts w:hint="eastAsia"/>
                <w:kern w:val="2"/>
                <w:szCs w:val="24"/>
                <w:lang w:eastAsia="zh-TW"/>
              </w:rPr>
            </w:rPrChange>
          </w:rPr>
          <w:t>(</w:t>
        </w:r>
        <w:r w:rsidRPr="00D41E7A">
          <w:rPr>
            <w:rFonts w:ascii="細明體" w:eastAsia="細明體" w:hAnsi="細明體" w:hint="eastAsia"/>
            <w:kern w:val="2"/>
            <w:szCs w:val="24"/>
            <w:lang w:eastAsia="zh-TW"/>
            <w:rPrChange w:id="89" w:author="馬慈蓮" w:date="2017-03-08T14:23:00Z">
              <w:rPr>
                <w:rFonts w:hint="eastAsia"/>
                <w:kern w:val="2"/>
                <w:szCs w:val="24"/>
                <w:lang w:eastAsia="zh-TW"/>
              </w:rPr>
            </w:rPrChange>
          </w:rPr>
          <w:t>轉</w:t>
        </w:r>
        <w:r w:rsidRPr="00D41E7A">
          <w:rPr>
            <w:rFonts w:ascii="細明體" w:eastAsia="細明體" w:hAnsi="細明體" w:hint="eastAsia"/>
            <w:kern w:val="2"/>
            <w:szCs w:val="24"/>
            <w:lang w:eastAsia="zh-TW"/>
            <w:rPrChange w:id="90" w:author="馬慈蓮" w:date="2017-03-08T14:23:00Z">
              <w:rPr>
                <w:rFonts w:hint="eastAsia"/>
                <w:kern w:val="2"/>
                <w:szCs w:val="24"/>
                <w:lang w:eastAsia="zh-TW"/>
              </w:rPr>
            </w:rPrChange>
          </w:rPr>
          <w:t>YYYY-MM-DD)</w:t>
        </w:r>
      </w:ins>
    </w:p>
    <w:p w:rsidR="002576AA" w:rsidRDefault="002576A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DTAAI020</w:t>
      </w:r>
    </w:p>
    <w:p w:rsidR="002576AA" w:rsidRDefault="002576A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顯示作業訊息：</w:t>
      </w:r>
    </w:p>
    <w:p w:rsidR="002576AA" w:rsidRDefault="002576AA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修改：</w:t>
      </w:r>
    </w:p>
    <w:p w:rsidR="002576AA" w:rsidRDefault="002576A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權限檢核：</w:t>
      </w:r>
      <w:r>
        <w:rPr>
          <w:rFonts w:hint="eastAsia"/>
          <w:kern w:val="2"/>
          <w:szCs w:val="24"/>
          <w:lang w:eastAsia="zh-TW"/>
        </w:rPr>
        <w:t>RLAA004..RLAA006</w:t>
      </w:r>
    </w:p>
    <w:p w:rsidR="00AC3A3C" w:rsidRDefault="00AC3A3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先做查詢，才可做修改</w:t>
      </w:r>
    </w:p>
    <w:p w:rsidR="00AC3A3C" w:rsidRDefault="002576A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作業程式檢核：</w:t>
      </w:r>
    </w:p>
    <w:p w:rsidR="00AC3A3C" w:rsidRDefault="00AC3A3C" w:rsidP="00AC3A3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Key</w:t>
      </w:r>
      <w:r>
        <w:rPr>
          <w:rFonts w:hint="eastAsia"/>
          <w:kern w:val="2"/>
          <w:szCs w:val="24"/>
          <w:lang w:eastAsia="zh-TW"/>
        </w:rPr>
        <w:t>值：經手人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不得修改</w:t>
      </w:r>
    </w:p>
    <w:p w:rsidR="002576AA" w:rsidRPr="00DE52E0" w:rsidRDefault="002576AA" w:rsidP="00AC3A3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91" w:author="馬慈蓮" w:date="2017-03-08T14:23:00Z"/>
          <w:kern w:val="2"/>
          <w:szCs w:val="24"/>
          <w:lang w:eastAsia="zh-TW"/>
          <w:rPrChange w:id="92" w:author="馬慈蓮" w:date="2017-03-08T14:23:00Z">
            <w:rPr>
              <w:ins w:id="93" w:author="馬慈蓮" w:date="2017-03-08T14:23:00Z"/>
              <w:rFonts w:ascii="sөũ" w:hAnsi="sөũ"/>
              <w:lang w:eastAsia="zh-TW"/>
            </w:rPr>
          </w:rPrChange>
        </w:rPr>
      </w:pPr>
      <w:r>
        <w:rPr>
          <w:rFonts w:hint="eastAsia"/>
          <w:kern w:val="2"/>
          <w:szCs w:val="24"/>
          <w:lang w:eastAsia="zh-TW"/>
        </w:rPr>
        <w:t>僅可修改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是否有預付資格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欄位</w:t>
      </w:r>
      <w:r w:rsidR="00AC3A3C">
        <w:rPr>
          <w:rFonts w:hint="eastAsia"/>
          <w:kern w:val="2"/>
          <w:szCs w:val="24"/>
          <w:lang w:eastAsia="zh-TW"/>
        </w:rPr>
        <w:t>、</w:t>
      </w:r>
      <w:r w:rsidR="00AC3A3C">
        <w:rPr>
          <w:rFonts w:ascii="sөũ" w:hAnsi="sөũ"/>
          <w:lang w:eastAsia="zh-TW"/>
        </w:rPr>
        <w:t>原因註解</w:t>
      </w:r>
    </w:p>
    <w:p w:rsidR="00DE52E0" w:rsidRDefault="00DE52E0" w:rsidP="00AC3A3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ins w:id="94" w:author="馬慈蓮" w:date="2017-03-08T14:23:00Z">
        <w:r w:rsidRPr="00DE52E0">
          <w:rPr>
            <w:rFonts w:hint="eastAsia"/>
            <w:kern w:val="2"/>
            <w:szCs w:val="24"/>
            <w:lang w:eastAsia="zh-TW"/>
          </w:rPr>
          <w:t>控管日期起、迄日皆需有值，且需為日期格式</w:t>
        </w:r>
      </w:ins>
    </w:p>
    <w:p w:rsidR="002576AA" w:rsidRDefault="002576A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資料處理：</w:t>
      </w:r>
    </w:p>
    <w:p w:rsidR="002576AA" w:rsidRDefault="002576A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 </w:t>
      </w:r>
      <w:r>
        <w:rPr>
          <w:rFonts w:hint="eastAsia"/>
          <w:kern w:val="2"/>
          <w:szCs w:val="24"/>
          <w:lang w:eastAsia="zh-TW"/>
        </w:rPr>
        <w:t>經手人</w:t>
      </w:r>
      <w:r>
        <w:rPr>
          <w:rFonts w:hint="eastAsia"/>
          <w:kern w:val="2"/>
          <w:szCs w:val="24"/>
          <w:lang w:eastAsia="zh-TW"/>
        </w:rPr>
        <w:t xml:space="preserve">ID =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經手人</w:t>
      </w:r>
      <w:r>
        <w:rPr>
          <w:rFonts w:hint="eastAsia"/>
          <w:kern w:val="2"/>
          <w:szCs w:val="24"/>
          <w:lang w:eastAsia="zh-TW"/>
        </w:rPr>
        <w:t>ID</w:t>
      </w:r>
    </w:p>
    <w:p w:rsidR="002576AA" w:rsidRDefault="002576A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 </w:t>
      </w:r>
      <w:r>
        <w:rPr>
          <w:rFonts w:hint="eastAsia"/>
          <w:kern w:val="2"/>
          <w:szCs w:val="24"/>
          <w:lang w:eastAsia="zh-TW"/>
        </w:rPr>
        <w:t>是否有預付資格</w:t>
      </w:r>
      <w:r>
        <w:rPr>
          <w:rFonts w:hint="eastAsia"/>
          <w:kern w:val="2"/>
          <w:szCs w:val="24"/>
          <w:lang w:eastAsia="zh-TW"/>
        </w:rPr>
        <w:t xml:space="preserve"> =  Y(</w:t>
      </w:r>
      <w:r>
        <w:rPr>
          <w:rFonts w:hint="eastAsia"/>
          <w:kern w:val="2"/>
          <w:szCs w:val="24"/>
          <w:lang w:eastAsia="zh-TW"/>
        </w:rPr>
        <w:t>是</w:t>
      </w:r>
      <w:r>
        <w:rPr>
          <w:rFonts w:hint="eastAsia"/>
          <w:kern w:val="2"/>
          <w:szCs w:val="24"/>
          <w:lang w:eastAsia="zh-TW"/>
        </w:rPr>
        <w:t>)/N(</w:t>
      </w:r>
      <w:r>
        <w:rPr>
          <w:rFonts w:hint="eastAsia"/>
          <w:kern w:val="2"/>
          <w:szCs w:val="24"/>
          <w:lang w:eastAsia="zh-TW"/>
        </w:rPr>
        <w:t>否</w:t>
      </w:r>
      <w:r>
        <w:rPr>
          <w:rFonts w:hint="eastAsia"/>
          <w:kern w:val="2"/>
          <w:szCs w:val="24"/>
          <w:lang w:eastAsia="zh-TW"/>
        </w:rPr>
        <w:t>)</w:t>
      </w:r>
    </w:p>
    <w:p w:rsidR="002576AA" w:rsidRDefault="002576A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 </w:t>
      </w:r>
      <w:r>
        <w:rPr>
          <w:rFonts w:hint="eastAsia"/>
          <w:kern w:val="2"/>
          <w:szCs w:val="24"/>
          <w:lang w:eastAsia="zh-TW"/>
        </w:rPr>
        <w:t>原因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原因註解</w:t>
      </w:r>
    </w:p>
    <w:p w:rsidR="002576AA" w:rsidRDefault="002576A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 </w:t>
      </w:r>
      <w:r>
        <w:rPr>
          <w:rFonts w:hint="eastAsia"/>
          <w:kern w:val="2"/>
          <w:szCs w:val="24"/>
          <w:lang w:eastAsia="zh-TW"/>
        </w:rPr>
        <w:t>修改人員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登入人員</w:t>
      </w:r>
    </w:p>
    <w:p w:rsidR="002576AA" w:rsidRDefault="002576A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95" w:author="馬慈蓮" w:date="2017-03-08T14:23:00Z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 </w:t>
      </w:r>
      <w:r>
        <w:rPr>
          <w:rFonts w:hint="eastAsia"/>
          <w:kern w:val="2"/>
          <w:szCs w:val="24"/>
          <w:lang w:eastAsia="zh-TW"/>
        </w:rPr>
        <w:t>修改時間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系統輸入時間</w:t>
      </w:r>
    </w:p>
    <w:p w:rsidR="00DD621E" w:rsidRPr="006B29AE" w:rsidRDefault="00DD621E" w:rsidP="00DD621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96" w:author="馬慈蓮" w:date="2017-03-08T14:23:00Z"/>
          <w:rFonts w:ascii="細明體" w:eastAsia="細明體" w:hAnsi="細明體"/>
          <w:kern w:val="2"/>
          <w:szCs w:val="24"/>
          <w:lang w:eastAsia="zh-TW"/>
        </w:rPr>
      </w:pPr>
      <w:ins w:id="97" w:author="馬慈蓮" w:date="2017-03-08T14:23:00Z">
        <w:r>
          <w:rPr>
            <w:rFonts w:hint="eastAsia"/>
            <w:kern w:val="2"/>
            <w:szCs w:val="24"/>
            <w:lang w:eastAsia="zh-TW"/>
          </w:rPr>
          <w:t xml:space="preserve">SET </w:t>
        </w:r>
        <w:r w:rsidRPr="006B29AE">
          <w:rPr>
            <w:rFonts w:ascii="細明體" w:eastAsia="細明體" w:hAnsi="細明體" w:hint="eastAsia"/>
            <w:kern w:val="2"/>
            <w:szCs w:val="24"/>
            <w:lang w:eastAsia="zh-TW"/>
          </w:rPr>
          <w:t xml:space="preserve"> 控管起日 = 畫面.控管起日(轉YYYY-MM-DD)</w:t>
        </w:r>
      </w:ins>
    </w:p>
    <w:p w:rsidR="00DD621E" w:rsidRDefault="00DD621E" w:rsidP="00DD621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ins w:id="98" w:author="馬慈蓮" w:date="2017-03-08T14:23:00Z">
        <w:r w:rsidRPr="006B29AE">
          <w:rPr>
            <w:rFonts w:ascii="細明體" w:eastAsia="細明體" w:hAnsi="細明體"/>
            <w:kern w:val="2"/>
            <w:szCs w:val="24"/>
            <w:lang w:eastAsia="zh-TW"/>
          </w:rPr>
          <w:t>SET</w:t>
        </w:r>
        <w:r w:rsidRPr="006B29AE">
          <w:rPr>
            <w:rFonts w:ascii="細明體" w:eastAsia="細明體" w:hAnsi="細明體" w:hint="eastAsia"/>
            <w:kern w:val="2"/>
            <w:szCs w:val="24"/>
            <w:lang w:eastAsia="zh-TW"/>
          </w:rPr>
          <w:t xml:space="preserve"> </w:t>
        </w:r>
        <w:r w:rsidRPr="006B29AE">
          <w:rPr>
            <w:rFonts w:ascii="細明體" w:eastAsia="細明體" w:hAnsi="細明體"/>
            <w:kern w:val="2"/>
            <w:szCs w:val="24"/>
            <w:lang w:eastAsia="zh-TW"/>
          </w:rPr>
          <w:t xml:space="preserve"> </w:t>
        </w:r>
        <w:r w:rsidRPr="006B29AE">
          <w:rPr>
            <w:rFonts w:ascii="細明體" w:eastAsia="細明體" w:hAnsi="細明體" w:hint="eastAsia"/>
            <w:kern w:val="2"/>
            <w:szCs w:val="24"/>
            <w:lang w:eastAsia="zh-TW"/>
          </w:rPr>
          <w:t>控管迄日 = 畫面.控管迄日(轉YYYY-MM-DD)</w:t>
        </w:r>
      </w:ins>
    </w:p>
    <w:p w:rsidR="002576AA" w:rsidRDefault="002576A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UPDATE DTAAI020 BY </w:t>
      </w:r>
      <w:r>
        <w:rPr>
          <w:rFonts w:hint="eastAsia"/>
          <w:kern w:val="2"/>
          <w:szCs w:val="24"/>
          <w:lang w:eastAsia="zh-TW"/>
        </w:rPr>
        <w:t>經手人</w:t>
      </w:r>
      <w:r>
        <w:rPr>
          <w:rFonts w:hint="eastAsia"/>
          <w:kern w:val="2"/>
          <w:szCs w:val="24"/>
          <w:lang w:eastAsia="zh-TW"/>
        </w:rPr>
        <w:t>ID</w:t>
      </w:r>
    </w:p>
    <w:p w:rsidR="002576AA" w:rsidRDefault="002576A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顯示作業訊息：</w:t>
      </w:r>
    </w:p>
    <w:p w:rsidR="002576AA" w:rsidRDefault="002576AA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刪除：</w:t>
      </w:r>
    </w:p>
    <w:p w:rsidR="002576AA" w:rsidRDefault="002576A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權限檢核：</w:t>
      </w:r>
      <w:r>
        <w:rPr>
          <w:rFonts w:hint="eastAsia"/>
          <w:kern w:val="2"/>
          <w:szCs w:val="24"/>
          <w:lang w:eastAsia="zh-TW"/>
        </w:rPr>
        <w:t>RLAA004..RLAA006</w:t>
      </w:r>
    </w:p>
    <w:p w:rsidR="00AC3A3C" w:rsidRDefault="00AC3A3C" w:rsidP="00AC3A3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先做查詢，才可做刪除</w:t>
      </w:r>
    </w:p>
    <w:p w:rsidR="00AC3A3C" w:rsidRDefault="002576A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作業程式檢核：</w:t>
      </w:r>
    </w:p>
    <w:p w:rsidR="00AC3A3C" w:rsidRDefault="00AC3A3C" w:rsidP="00AC3A3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Key</w:t>
      </w:r>
      <w:r>
        <w:rPr>
          <w:rFonts w:hint="eastAsia"/>
          <w:kern w:val="2"/>
          <w:szCs w:val="24"/>
          <w:lang w:eastAsia="zh-TW"/>
        </w:rPr>
        <w:t>值：經手人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不得修改</w:t>
      </w:r>
    </w:p>
    <w:p w:rsidR="002576AA" w:rsidRDefault="002576A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>資料處理：</w:t>
      </w:r>
    </w:p>
    <w:p w:rsidR="002576AA" w:rsidRDefault="002576A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 </w:t>
      </w:r>
      <w:r>
        <w:rPr>
          <w:rFonts w:hint="eastAsia"/>
          <w:kern w:val="2"/>
          <w:szCs w:val="24"/>
          <w:lang w:eastAsia="zh-TW"/>
        </w:rPr>
        <w:t>經手人</w:t>
      </w:r>
      <w:r>
        <w:rPr>
          <w:rFonts w:hint="eastAsia"/>
          <w:kern w:val="2"/>
          <w:szCs w:val="24"/>
          <w:lang w:eastAsia="zh-TW"/>
        </w:rPr>
        <w:t xml:space="preserve">ID =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經手人</w:t>
      </w:r>
      <w:r>
        <w:rPr>
          <w:rFonts w:hint="eastAsia"/>
          <w:kern w:val="2"/>
          <w:szCs w:val="24"/>
          <w:lang w:eastAsia="zh-TW"/>
        </w:rPr>
        <w:t>ID</w:t>
      </w:r>
    </w:p>
    <w:p w:rsidR="002576AA" w:rsidRDefault="002576A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DELETE DTAAI020 BY </w:t>
      </w:r>
      <w:r>
        <w:rPr>
          <w:rFonts w:hint="eastAsia"/>
          <w:kern w:val="2"/>
          <w:szCs w:val="24"/>
          <w:lang w:eastAsia="zh-TW"/>
        </w:rPr>
        <w:t>經手人</w:t>
      </w:r>
      <w:r>
        <w:rPr>
          <w:rFonts w:hint="eastAsia"/>
          <w:kern w:val="2"/>
          <w:szCs w:val="24"/>
          <w:lang w:eastAsia="zh-TW"/>
        </w:rPr>
        <w:t>ID</w:t>
      </w:r>
    </w:p>
    <w:p w:rsidR="002576AA" w:rsidRDefault="002576A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顯示作業訊息：</w:t>
      </w:r>
    </w:p>
    <w:sectPr w:rsidR="002576AA">
      <w:footerReference w:type="even" r:id="rId8"/>
      <w:footerReference w:type="default" r:id="rId9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286" w:rsidRDefault="00934286">
      <w:r>
        <w:separator/>
      </w:r>
    </w:p>
  </w:endnote>
  <w:endnote w:type="continuationSeparator" w:id="0">
    <w:p w:rsidR="00934286" w:rsidRDefault="00934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6AA" w:rsidRDefault="002576A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576AA" w:rsidRDefault="002576A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6AA" w:rsidRDefault="002576A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D6C7D">
      <w:rPr>
        <w:rStyle w:val="a6"/>
        <w:noProof/>
      </w:rPr>
      <w:t>3</w:t>
    </w:r>
    <w:r>
      <w:rPr>
        <w:rStyle w:val="a6"/>
      </w:rPr>
      <w:fldChar w:fldCharType="end"/>
    </w:r>
  </w:p>
  <w:p w:rsidR="002576AA" w:rsidRDefault="002576A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286" w:rsidRDefault="00934286">
      <w:r>
        <w:separator/>
      </w:r>
    </w:p>
  </w:footnote>
  <w:footnote w:type="continuationSeparator" w:id="0">
    <w:p w:rsidR="00934286" w:rsidRDefault="009342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F238E"/>
    <w:multiLevelType w:val="hybridMultilevel"/>
    <w:tmpl w:val="9ACABF54"/>
    <w:lvl w:ilvl="0" w:tplc="725A4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46769A0"/>
    <w:multiLevelType w:val="multilevel"/>
    <w:tmpl w:val="AB8EEE9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63C09FF"/>
    <w:multiLevelType w:val="hybridMultilevel"/>
    <w:tmpl w:val="91C48460"/>
    <w:lvl w:ilvl="0" w:tplc="5D7A6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98B6710"/>
    <w:multiLevelType w:val="hybridMultilevel"/>
    <w:tmpl w:val="2E46825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A6F2090"/>
    <w:multiLevelType w:val="multilevel"/>
    <w:tmpl w:val="A5368B1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32373376"/>
    <w:multiLevelType w:val="multilevel"/>
    <w:tmpl w:val="FC2E2880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eastAsia"/>
      </w:rPr>
    </w:lvl>
    <w:lvl w:ilvl="1">
      <w:start w:val="1"/>
      <w:numFmt w:val="decimal"/>
      <w:lvlText w:val="%1%2"/>
      <w:lvlJc w:val="left"/>
      <w:pPr>
        <w:tabs>
          <w:tab w:val="num" w:pos="1286"/>
        </w:tabs>
        <w:ind w:left="1286" w:hanging="435"/>
      </w:pPr>
      <w:rPr>
        <w:rFonts w:hint="eastAsia"/>
      </w:rPr>
    </w:lvl>
    <w:lvl w:ilvl="2">
      <w:start w:val="1"/>
      <w:numFmt w:val="decimal"/>
      <w:lvlText w:val="%1%2.%3"/>
      <w:lvlJc w:val="left"/>
      <w:pPr>
        <w:tabs>
          <w:tab w:val="num" w:pos="2137"/>
        </w:tabs>
        <w:ind w:left="2137" w:hanging="435"/>
      </w:pPr>
      <w:rPr>
        <w:rFonts w:hint="eastAsia"/>
      </w:rPr>
    </w:lvl>
    <w:lvl w:ilvl="3">
      <w:start w:val="1"/>
      <w:numFmt w:val="decimal"/>
      <w:lvlText w:val="%1%2.%3.%4"/>
      <w:lvlJc w:val="left"/>
      <w:pPr>
        <w:tabs>
          <w:tab w:val="num" w:pos="3273"/>
        </w:tabs>
        <w:ind w:left="3273" w:hanging="720"/>
      </w:pPr>
      <w:rPr>
        <w:rFonts w:hint="eastAsia"/>
      </w:rPr>
    </w:lvl>
    <w:lvl w:ilvl="4">
      <w:start w:val="1"/>
      <w:numFmt w:val="decimal"/>
      <w:lvlText w:val="%1%2.%3.%4.%5"/>
      <w:lvlJc w:val="left"/>
      <w:pPr>
        <w:tabs>
          <w:tab w:val="num" w:pos="4124"/>
        </w:tabs>
        <w:ind w:left="4124" w:hanging="720"/>
      </w:pPr>
      <w:rPr>
        <w:rFonts w:hint="eastAsia"/>
      </w:rPr>
    </w:lvl>
    <w:lvl w:ilvl="5">
      <w:start w:val="1"/>
      <w:numFmt w:val="decimal"/>
      <w:lvlText w:val="%1%2.%3.%4.%5.%6"/>
      <w:lvlJc w:val="left"/>
      <w:pPr>
        <w:tabs>
          <w:tab w:val="num" w:pos="5335"/>
        </w:tabs>
        <w:ind w:left="5335" w:hanging="1080"/>
      </w:pPr>
      <w:rPr>
        <w:rFonts w:hint="eastAsia"/>
      </w:rPr>
    </w:lvl>
    <w:lvl w:ilvl="6">
      <w:start w:val="1"/>
      <w:numFmt w:val="decimal"/>
      <w:lvlText w:val="%1%2.%3.%4.%5.%6.%7"/>
      <w:lvlJc w:val="left"/>
      <w:pPr>
        <w:tabs>
          <w:tab w:val="num" w:pos="6186"/>
        </w:tabs>
        <w:ind w:left="6186" w:hanging="1080"/>
      </w:pPr>
      <w:rPr>
        <w:rFonts w:hint="eastAsia"/>
      </w:rPr>
    </w:lvl>
    <w:lvl w:ilvl="7">
      <w:start w:val="1"/>
      <w:numFmt w:val="decimal"/>
      <w:lvlText w:val="%1%2.%3.%4.%5.%6.%7.%8"/>
      <w:lvlJc w:val="left"/>
      <w:pPr>
        <w:tabs>
          <w:tab w:val="num" w:pos="7397"/>
        </w:tabs>
        <w:ind w:left="7397" w:hanging="1440"/>
      </w:pPr>
      <w:rPr>
        <w:rFonts w:hint="eastAsia"/>
      </w:rPr>
    </w:lvl>
    <w:lvl w:ilvl="8">
      <w:start w:val="1"/>
      <w:numFmt w:val="decimal"/>
      <w:lvlText w:val="%1%2.%3.%4.%5.%6.%7.%8.%9"/>
      <w:lvlJc w:val="left"/>
      <w:pPr>
        <w:tabs>
          <w:tab w:val="num" w:pos="8248"/>
        </w:tabs>
        <w:ind w:left="8248" w:hanging="1440"/>
      </w:pPr>
      <w:rPr>
        <w:rFonts w:hint="eastAsia"/>
      </w:rPr>
    </w:lvl>
  </w:abstractNum>
  <w:abstractNum w:abstractNumId="8" w15:restartNumberingAfterBreak="0">
    <w:nsid w:val="393D2259"/>
    <w:multiLevelType w:val="multilevel"/>
    <w:tmpl w:val="21DAE96C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52747F95"/>
    <w:multiLevelType w:val="multilevel"/>
    <w:tmpl w:val="4D2E6776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5A832FE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2" w15:restartNumberingAfterBreak="0">
    <w:nsid w:val="5BA50110"/>
    <w:multiLevelType w:val="multilevel"/>
    <w:tmpl w:val="EA16D958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6F515799"/>
    <w:multiLevelType w:val="multilevel"/>
    <w:tmpl w:val="21DAE96C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7E351737"/>
    <w:multiLevelType w:val="multilevel"/>
    <w:tmpl w:val="E086F1F6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5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15"/>
  </w:num>
  <w:num w:numId="5">
    <w:abstractNumId w:val="9"/>
  </w:num>
  <w:num w:numId="6">
    <w:abstractNumId w:val="2"/>
  </w:num>
  <w:num w:numId="7">
    <w:abstractNumId w:val="5"/>
  </w:num>
  <w:num w:numId="8">
    <w:abstractNumId w:val="14"/>
  </w:num>
  <w:num w:numId="9">
    <w:abstractNumId w:val="8"/>
  </w:num>
  <w:num w:numId="10">
    <w:abstractNumId w:val="11"/>
  </w:num>
  <w:num w:numId="11">
    <w:abstractNumId w:val="10"/>
  </w:num>
  <w:num w:numId="12">
    <w:abstractNumId w:val="6"/>
  </w:num>
  <w:num w:numId="13">
    <w:abstractNumId w:val="12"/>
  </w:num>
  <w:num w:numId="14">
    <w:abstractNumId w:val="16"/>
  </w:num>
  <w:num w:numId="15">
    <w:abstractNumId w:val="7"/>
  </w:num>
  <w:num w:numId="16">
    <w:abstractNumId w:val="4"/>
  </w:num>
  <w:num w:numId="1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戴余修">
    <w15:presenceInfo w15:providerId="AD" w15:userId="S-1-5-21-1803814909-596389231-837300805-1438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3A3C"/>
    <w:rsid w:val="000431B8"/>
    <w:rsid w:val="0015548E"/>
    <w:rsid w:val="00211B96"/>
    <w:rsid w:val="0025153C"/>
    <w:rsid w:val="002576AA"/>
    <w:rsid w:val="00314193"/>
    <w:rsid w:val="0032201D"/>
    <w:rsid w:val="004202D5"/>
    <w:rsid w:val="004327B2"/>
    <w:rsid w:val="004503E1"/>
    <w:rsid w:val="00611531"/>
    <w:rsid w:val="006167D9"/>
    <w:rsid w:val="006D6891"/>
    <w:rsid w:val="00800897"/>
    <w:rsid w:val="008B00CA"/>
    <w:rsid w:val="008B5858"/>
    <w:rsid w:val="00934286"/>
    <w:rsid w:val="00AC3A3C"/>
    <w:rsid w:val="00CD6C7D"/>
    <w:rsid w:val="00CE58E3"/>
    <w:rsid w:val="00D41E7A"/>
    <w:rsid w:val="00DD621E"/>
    <w:rsid w:val="00DE52E0"/>
    <w:rsid w:val="00EC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76618D1-EEBF-46AB-BD4F-032B999D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character" w:styleId="a7">
    <w:name w:val="annotation reference"/>
    <w:semiHidden/>
    <w:rPr>
      <w:sz w:val="18"/>
      <w:szCs w:val="18"/>
    </w:rPr>
  </w:style>
  <w:style w:type="paragraph" w:styleId="a8">
    <w:name w:val="annotation text"/>
    <w:basedOn w:val="a"/>
    <w:semiHidden/>
  </w:style>
  <w:style w:type="paragraph" w:styleId="a9">
    <w:name w:val="header"/>
    <w:basedOn w:val="a"/>
    <w:link w:val="aa"/>
    <w:rsid w:val="002515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link w:val="a9"/>
    <w:rsid w:val="0025153C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Links>
    <vt:vector size="6" baseType="variant">
      <vt:variant>
        <vt:i4>-489600717</vt:i4>
      </vt:variant>
      <vt:variant>
        <vt:i4>0</vt:i4>
      </vt:variant>
      <vt:variant>
        <vt:i4>0</vt:i4>
      </vt:variant>
      <vt:variant>
        <vt:i4>5</vt:i4>
      </vt:variant>
      <vt:variant>
        <vt:lpwstr>..\..\C_代碼維護\主程式\USAAC00201.htm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2020-07-27T00:57:00Z</dcterms:created>
  <dcterms:modified xsi:type="dcterms:W3CDTF">2020-07-27T00:57:00Z</dcterms:modified>
</cp:coreProperties>
</file>