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10"/>
        <w:gridCol w:w="817"/>
        <w:gridCol w:w="3827"/>
        <w:gridCol w:w="1417"/>
        <w:gridCol w:w="1843"/>
        <w:tblGridChange w:id="0">
          <w:tblGrid>
            <w:gridCol w:w="1310"/>
            <w:gridCol w:w="817"/>
            <w:gridCol w:w="3827"/>
            <w:gridCol w:w="1417"/>
            <w:gridCol w:w="1843"/>
          </w:tblGrid>
        </w:tblGridChange>
      </w:tblGrid>
      <w:tr w:rsidR="00793D9B" w:rsidRPr="00E8700A" w:rsidTr="00FC75E3">
        <w:tc>
          <w:tcPr>
            <w:tcW w:w="1310" w:type="dxa"/>
          </w:tcPr>
          <w:p w:rsidR="00793D9B" w:rsidRPr="00E8700A" w:rsidRDefault="00793D9B" w:rsidP="00B44CE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817" w:type="dxa"/>
          </w:tcPr>
          <w:p w:rsidR="00793D9B" w:rsidRPr="00E8700A" w:rsidRDefault="00793D9B" w:rsidP="00B44CE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827" w:type="dxa"/>
          </w:tcPr>
          <w:p w:rsidR="00793D9B" w:rsidRPr="00E8700A" w:rsidRDefault="00793D9B" w:rsidP="00B44CE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417" w:type="dxa"/>
          </w:tcPr>
          <w:p w:rsidR="00793D9B" w:rsidRPr="00E8700A" w:rsidRDefault="00793D9B" w:rsidP="00B44CE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1843" w:type="dxa"/>
          </w:tcPr>
          <w:p w:rsidR="00793D9B" w:rsidRPr="00E8700A" w:rsidRDefault="00793D9B" w:rsidP="00B44CE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FC75E3" w:rsidRPr="00E8700A" w:rsidTr="00FC75E3">
        <w:tc>
          <w:tcPr>
            <w:tcW w:w="1310" w:type="dxa"/>
          </w:tcPr>
          <w:p w:rsidR="00FC75E3" w:rsidRDefault="00FC75E3" w:rsidP="00FC75E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675982">
              <w:rPr>
                <w:rFonts w:hint="eastAsia"/>
              </w:rPr>
              <w:t>2018/06/29</w:t>
            </w:r>
          </w:p>
        </w:tc>
        <w:tc>
          <w:tcPr>
            <w:tcW w:w="817" w:type="dxa"/>
          </w:tcPr>
          <w:p w:rsidR="00FC75E3" w:rsidRDefault="00FC75E3" w:rsidP="00FC75E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675982">
              <w:rPr>
                <w:rFonts w:hint="eastAsia"/>
              </w:rPr>
              <w:t xml:space="preserve">  </w:t>
            </w:r>
            <w:r>
              <w:t>1</w:t>
            </w:r>
          </w:p>
        </w:tc>
        <w:tc>
          <w:tcPr>
            <w:tcW w:w="3827" w:type="dxa"/>
          </w:tcPr>
          <w:p w:rsidR="00FC75E3" w:rsidRPr="00FC75E3" w:rsidRDefault="00FC75E3" w:rsidP="00FC75E3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FC75E3">
              <w:rPr>
                <w:rFonts w:ascii="新細明體" w:hAnsi="新細明體" w:hint="eastAsia"/>
                <w:lang w:eastAsia="zh-TW"/>
              </w:rPr>
              <w:t>申請書180331001393_理賠簡訊發送服務</w:t>
            </w:r>
          </w:p>
        </w:tc>
        <w:tc>
          <w:tcPr>
            <w:tcW w:w="1417" w:type="dxa"/>
          </w:tcPr>
          <w:p w:rsidR="00FC75E3" w:rsidRPr="00FC75E3" w:rsidRDefault="00FC75E3" w:rsidP="00FC75E3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FC75E3">
              <w:rPr>
                <w:rFonts w:ascii="新細明體" w:hAnsi="新細明體" w:hint="eastAsia"/>
                <w:lang w:eastAsia="zh-TW"/>
              </w:rPr>
              <w:t>龎伯珊</w:t>
            </w:r>
          </w:p>
        </w:tc>
        <w:tc>
          <w:tcPr>
            <w:tcW w:w="1843" w:type="dxa"/>
          </w:tcPr>
          <w:p w:rsidR="00FC75E3" w:rsidRPr="00FC75E3" w:rsidRDefault="00FC75E3" w:rsidP="00FC75E3">
            <w:pPr>
              <w:spacing w:line="240" w:lineRule="atLeast"/>
              <w:rPr>
                <w:rFonts w:hint="eastAsia"/>
              </w:rPr>
            </w:pPr>
            <w:r w:rsidRPr="00FC75E3">
              <w:t>180331001393</w:t>
            </w:r>
          </w:p>
        </w:tc>
      </w:tr>
      <w:tr w:rsidR="00B80477" w:rsidRPr="00D86482" w:rsidTr="00FC75E3">
        <w:tc>
          <w:tcPr>
            <w:tcW w:w="1310" w:type="dxa"/>
          </w:tcPr>
          <w:p w:rsidR="00B80477" w:rsidRPr="00D86482" w:rsidRDefault="00B80477" w:rsidP="003624CD">
            <w:pPr>
              <w:spacing w:line="240" w:lineRule="atLeast"/>
              <w:rPr>
                <w:rFonts w:hint="eastAsia"/>
                <w:color w:val="000000"/>
              </w:rPr>
            </w:pPr>
            <w:r w:rsidRPr="00D86482">
              <w:rPr>
                <w:rFonts w:hint="eastAsia"/>
                <w:color w:val="000000"/>
              </w:rPr>
              <w:t>2019/04/</w:t>
            </w:r>
            <w:r w:rsidR="003624CD" w:rsidRPr="00D86482">
              <w:rPr>
                <w:color w:val="000000"/>
              </w:rPr>
              <w:t>25</w:t>
            </w:r>
          </w:p>
        </w:tc>
        <w:tc>
          <w:tcPr>
            <w:tcW w:w="817" w:type="dxa"/>
          </w:tcPr>
          <w:p w:rsidR="00B80477" w:rsidRPr="00D86482" w:rsidRDefault="00B80477" w:rsidP="00FC75E3">
            <w:pPr>
              <w:spacing w:line="240" w:lineRule="atLeast"/>
              <w:jc w:val="center"/>
              <w:rPr>
                <w:rFonts w:hint="eastAsia"/>
                <w:color w:val="000000"/>
              </w:rPr>
            </w:pPr>
            <w:r w:rsidRPr="00D86482">
              <w:rPr>
                <w:rFonts w:hint="eastAsia"/>
                <w:color w:val="000000"/>
              </w:rPr>
              <w:t>2</w:t>
            </w:r>
          </w:p>
        </w:tc>
        <w:tc>
          <w:tcPr>
            <w:tcW w:w="3827" w:type="dxa"/>
          </w:tcPr>
          <w:p w:rsidR="00B80477" w:rsidRPr="00D86482" w:rsidRDefault="00B80477" w:rsidP="00FC75E3">
            <w:pPr>
              <w:pStyle w:val="Tabletext"/>
              <w:rPr>
                <w:rFonts w:ascii="新細明體" w:hAnsi="新細明體" w:hint="eastAsia"/>
                <w:color w:val="000000"/>
                <w:lang w:eastAsia="zh-TW"/>
              </w:rPr>
            </w:pPr>
            <w:r w:rsidRPr="00D86482">
              <w:rPr>
                <w:rFonts w:ascii="新細明體" w:hAnsi="新細明體" w:hint="eastAsia"/>
                <w:color w:val="000000"/>
                <w:lang w:eastAsia="zh-TW"/>
              </w:rPr>
              <w:t>導引頁</w:t>
            </w:r>
            <w:r w:rsidR="00EE3953" w:rsidRPr="00D86482">
              <w:rPr>
                <w:rFonts w:ascii="新細明體" w:hAnsi="新細明體" w:hint="eastAsia"/>
                <w:color w:val="000000"/>
                <w:lang w:eastAsia="zh-TW"/>
              </w:rPr>
              <w:t>套版</w:t>
            </w:r>
          </w:p>
        </w:tc>
        <w:tc>
          <w:tcPr>
            <w:tcW w:w="1417" w:type="dxa"/>
          </w:tcPr>
          <w:p w:rsidR="00B80477" w:rsidRPr="00D86482" w:rsidRDefault="00B80477" w:rsidP="00FC75E3">
            <w:pPr>
              <w:pStyle w:val="Tabletext"/>
              <w:rPr>
                <w:rFonts w:ascii="新細明體" w:hAnsi="新細明體" w:hint="eastAsia"/>
                <w:color w:val="000000"/>
                <w:lang w:eastAsia="zh-TW"/>
              </w:rPr>
            </w:pPr>
            <w:r w:rsidRPr="00D86482">
              <w:rPr>
                <w:rFonts w:ascii="新細明體" w:hAnsi="新細明體" w:hint="eastAsia"/>
                <w:color w:val="000000"/>
                <w:lang w:eastAsia="zh-TW"/>
              </w:rPr>
              <w:t>蔡若羚</w:t>
            </w:r>
          </w:p>
        </w:tc>
        <w:tc>
          <w:tcPr>
            <w:tcW w:w="1843" w:type="dxa"/>
          </w:tcPr>
          <w:p w:rsidR="00B80477" w:rsidRPr="00D86482" w:rsidRDefault="00B80477" w:rsidP="00FC75E3">
            <w:pPr>
              <w:spacing w:line="240" w:lineRule="atLeast"/>
              <w:rPr>
                <w:color w:val="000000"/>
              </w:rPr>
            </w:pPr>
            <w:r w:rsidRPr="00D86482">
              <w:rPr>
                <w:rFonts w:hint="eastAsia"/>
                <w:color w:val="000000"/>
              </w:rPr>
              <w:t>190403000879</w:t>
            </w:r>
          </w:p>
        </w:tc>
      </w:tr>
      <w:tr w:rsidR="00125063" w:rsidRPr="009758B3" w:rsidTr="00FC75E3">
        <w:tc>
          <w:tcPr>
            <w:tcW w:w="1310" w:type="dxa"/>
          </w:tcPr>
          <w:p w:rsidR="00125063" w:rsidRPr="009758B3" w:rsidRDefault="00797F53" w:rsidP="003624CD">
            <w:pPr>
              <w:spacing w:line="240" w:lineRule="atLeast"/>
              <w:rPr>
                <w:rFonts w:ascii="細明體" w:eastAsia="細明體" w:hAnsi="細明體" w:hint="eastAsia"/>
                <w:color w:val="538135"/>
                <w:kern w:val="0"/>
                <w:sz w:val="20"/>
                <w:szCs w:val="20"/>
              </w:rPr>
            </w:pPr>
            <w:r w:rsidRPr="009758B3">
              <w:rPr>
                <w:rFonts w:ascii="細明體" w:eastAsia="細明體" w:hAnsi="細明體" w:hint="eastAsia"/>
                <w:color w:val="538135"/>
                <w:kern w:val="0"/>
                <w:sz w:val="20"/>
                <w:szCs w:val="20"/>
              </w:rPr>
              <w:t>2019/05/30</w:t>
            </w:r>
          </w:p>
        </w:tc>
        <w:tc>
          <w:tcPr>
            <w:tcW w:w="817" w:type="dxa"/>
          </w:tcPr>
          <w:p w:rsidR="00125063" w:rsidRPr="009758B3" w:rsidRDefault="00797F53" w:rsidP="00FC75E3">
            <w:pPr>
              <w:spacing w:line="240" w:lineRule="atLeast"/>
              <w:jc w:val="center"/>
              <w:rPr>
                <w:rFonts w:ascii="細明體" w:eastAsia="細明體" w:hAnsi="細明體" w:hint="eastAsia"/>
                <w:color w:val="538135"/>
                <w:kern w:val="0"/>
                <w:sz w:val="20"/>
                <w:szCs w:val="20"/>
              </w:rPr>
            </w:pPr>
            <w:r w:rsidRPr="009758B3">
              <w:rPr>
                <w:rFonts w:ascii="細明體" w:eastAsia="細明體" w:hAnsi="細明體" w:hint="eastAsia"/>
                <w:color w:val="538135"/>
                <w:kern w:val="0"/>
                <w:sz w:val="20"/>
                <w:szCs w:val="20"/>
              </w:rPr>
              <w:t>3</w:t>
            </w:r>
          </w:p>
        </w:tc>
        <w:tc>
          <w:tcPr>
            <w:tcW w:w="3827" w:type="dxa"/>
          </w:tcPr>
          <w:p w:rsidR="00125063" w:rsidRPr="00337263" w:rsidRDefault="00797F53" w:rsidP="00FC75E3">
            <w:pPr>
              <w:pStyle w:val="Tabletext"/>
              <w:rPr>
                <w:rFonts w:ascii="細明體" w:eastAsia="細明體" w:hAnsi="細明體" w:hint="eastAsia"/>
                <w:color w:val="538135"/>
                <w:lang w:eastAsia="zh-TW"/>
              </w:rPr>
            </w:pPr>
            <w:r w:rsidRPr="00337263">
              <w:rPr>
                <w:rFonts w:ascii="細明體" w:eastAsia="細明體" w:hAnsi="細明體" w:hint="eastAsia"/>
                <w:color w:val="538135"/>
                <w:lang w:eastAsia="zh-TW"/>
              </w:rPr>
              <w:t>增加CA</w:t>
            </w:r>
            <w:r w:rsidR="00C92C2E">
              <w:rPr>
                <w:rFonts w:ascii="細明體" w:eastAsia="細明體" w:hAnsi="細明體" w:hint="eastAsia"/>
                <w:color w:val="538135"/>
                <w:lang w:eastAsia="zh-TW"/>
              </w:rPr>
              <w:t>培育者</w:t>
            </w:r>
          </w:p>
        </w:tc>
        <w:tc>
          <w:tcPr>
            <w:tcW w:w="1417" w:type="dxa"/>
          </w:tcPr>
          <w:p w:rsidR="00125063" w:rsidRPr="00337263" w:rsidRDefault="00797F53" w:rsidP="00FC75E3">
            <w:pPr>
              <w:pStyle w:val="Tabletext"/>
              <w:rPr>
                <w:rFonts w:ascii="細明體" w:eastAsia="細明體" w:hAnsi="細明體" w:hint="eastAsia"/>
                <w:color w:val="538135"/>
                <w:lang w:eastAsia="zh-TW"/>
              </w:rPr>
            </w:pPr>
            <w:r w:rsidRPr="00337263">
              <w:rPr>
                <w:rFonts w:ascii="細明體" w:eastAsia="細明體" w:hAnsi="細明體" w:hint="eastAsia"/>
                <w:color w:val="538135"/>
                <w:lang w:eastAsia="zh-TW"/>
              </w:rPr>
              <w:t>慈蓮</w:t>
            </w:r>
          </w:p>
        </w:tc>
        <w:tc>
          <w:tcPr>
            <w:tcW w:w="1843" w:type="dxa"/>
          </w:tcPr>
          <w:p w:rsidR="00125063" w:rsidRPr="009758B3" w:rsidRDefault="00DF4D9D" w:rsidP="00FC75E3">
            <w:pPr>
              <w:spacing w:line="240" w:lineRule="atLeast"/>
              <w:rPr>
                <w:rFonts w:ascii="細明體" w:eastAsia="細明體" w:hAnsi="細明體" w:hint="eastAsia"/>
                <w:color w:val="538135"/>
                <w:kern w:val="0"/>
                <w:sz w:val="20"/>
                <w:szCs w:val="20"/>
              </w:rPr>
            </w:pPr>
            <w:r w:rsidRPr="009758B3">
              <w:rPr>
                <w:rFonts w:ascii="細明體" w:eastAsia="細明體" w:hAnsi="細明體" w:hint="eastAsia"/>
                <w:color w:val="538135"/>
                <w:kern w:val="0"/>
                <w:sz w:val="20"/>
                <w:szCs w:val="20"/>
              </w:rPr>
              <w:t>190531000777</w:t>
            </w:r>
          </w:p>
        </w:tc>
      </w:tr>
      <w:tr w:rsidR="0063212B" w:rsidRPr="0063212B" w:rsidTr="00FC75E3">
        <w:tc>
          <w:tcPr>
            <w:tcW w:w="1310" w:type="dxa"/>
          </w:tcPr>
          <w:p w:rsidR="0063212B" w:rsidRPr="0063212B" w:rsidRDefault="0063212B" w:rsidP="003624CD">
            <w:pPr>
              <w:spacing w:line="240" w:lineRule="atLeast"/>
              <w:rPr>
                <w:rFonts w:ascii="細明體" w:eastAsia="細明體" w:hAnsi="細明體" w:hint="eastAsia"/>
                <w:color w:val="FF0000"/>
                <w:kern w:val="0"/>
                <w:sz w:val="20"/>
                <w:szCs w:val="20"/>
              </w:rPr>
            </w:pPr>
            <w:r w:rsidRPr="0063212B">
              <w:rPr>
                <w:rFonts w:ascii="細明體" w:eastAsia="細明體" w:hAnsi="細明體" w:hint="eastAsia"/>
                <w:color w:val="FF0000"/>
                <w:kern w:val="0"/>
                <w:sz w:val="20"/>
                <w:szCs w:val="20"/>
              </w:rPr>
              <w:t>2019/06/10</w:t>
            </w:r>
          </w:p>
        </w:tc>
        <w:tc>
          <w:tcPr>
            <w:tcW w:w="817" w:type="dxa"/>
          </w:tcPr>
          <w:p w:rsidR="0063212B" w:rsidRPr="0063212B" w:rsidRDefault="0063212B" w:rsidP="00FC75E3">
            <w:pPr>
              <w:spacing w:line="240" w:lineRule="atLeast"/>
              <w:jc w:val="center"/>
              <w:rPr>
                <w:rFonts w:ascii="細明體" w:eastAsia="細明體" w:hAnsi="細明體" w:hint="eastAsia"/>
                <w:color w:val="FF0000"/>
                <w:kern w:val="0"/>
                <w:sz w:val="20"/>
                <w:szCs w:val="20"/>
              </w:rPr>
            </w:pPr>
            <w:r w:rsidRPr="0063212B">
              <w:rPr>
                <w:rFonts w:ascii="細明體" w:eastAsia="細明體" w:hAnsi="細明體" w:hint="eastAsia"/>
                <w:color w:val="FF0000"/>
                <w:kern w:val="0"/>
                <w:sz w:val="20"/>
                <w:szCs w:val="20"/>
              </w:rPr>
              <w:t>4</w:t>
            </w:r>
          </w:p>
        </w:tc>
        <w:tc>
          <w:tcPr>
            <w:tcW w:w="3827" w:type="dxa"/>
          </w:tcPr>
          <w:p w:rsidR="0063212B" w:rsidRPr="0063212B" w:rsidRDefault="0063212B" w:rsidP="00FC75E3">
            <w:pPr>
              <w:pStyle w:val="Tabletext"/>
              <w:rPr>
                <w:rFonts w:ascii="細明體" w:eastAsia="細明體" w:hAnsi="細明體" w:hint="eastAsia"/>
                <w:color w:val="FF0000"/>
                <w:lang w:eastAsia="zh-TW"/>
              </w:rPr>
            </w:pPr>
            <w:r w:rsidRPr="0063212B">
              <w:rPr>
                <w:rFonts w:ascii="細明體" w:eastAsia="細明體" w:hAnsi="細明體" w:hint="eastAsia"/>
                <w:color w:val="FF0000"/>
                <w:lang w:eastAsia="zh-TW"/>
              </w:rPr>
              <w:t>新增送件人導引頁套版</w:t>
            </w:r>
          </w:p>
        </w:tc>
        <w:tc>
          <w:tcPr>
            <w:tcW w:w="1417" w:type="dxa"/>
          </w:tcPr>
          <w:p w:rsidR="0063212B" w:rsidRPr="0063212B" w:rsidRDefault="0063212B" w:rsidP="00FC75E3">
            <w:pPr>
              <w:pStyle w:val="Tabletext"/>
              <w:rPr>
                <w:rFonts w:ascii="細明體" w:eastAsia="細明體" w:hAnsi="細明體" w:hint="eastAsia"/>
                <w:color w:val="FF0000"/>
                <w:lang w:eastAsia="zh-TW"/>
              </w:rPr>
            </w:pPr>
            <w:r w:rsidRPr="0063212B">
              <w:rPr>
                <w:rFonts w:ascii="細明體" w:eastAsia="細明體" w:hAnsi="細明體" w:hint="eastAsia"/>
                <w:color w:val="FF0000"/>
                <w:lang w:eastAsia="zh-TW"/>
              </w:rPr>
              <w:t>若羚</w:t>
            </w:r>
          </w:p>
        </w:tc>
        <w:tc>
          <w:tcPr>
            <w:tcW w:w="1843" w:type="dxa"/>
          </w:tcPr>
          <w:p w:rsidR="0063212B" w:rsidRPr="0063212B" w:rsidRDefault="0063212B" w:rsidP="00FC75E3">
            <w:pPr>
              <w:spacing w:line="240" w:lineRule="atLeast"/>
              <w:rPr>
                <w:rFonts w:ascii="細明體" w:eastAsia="細明體" w:hAnsi="細明體" w:hint="eastAsia"/>
                <w:color w:val="FF0000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kern w:val="0"/>
                <w:sz w:val="20"/>
                <w:szCs w:val="20"/>
              </w:rPr>
              <w:t>190603001347</w:t>
            </w:r>
          </w:p>
        </w:tc>
      </w:tr>
      <w:tr w:rsidR="00EA4209" w:rsidRPr="00EC69EB" w:rsidTr="00EA4209"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209" w:rsidRPr="00EC69EB" w:rsidRDefault="00EA4209" w:rsidP="00EA4209">
            <w:pPr>
              <w:rPr>
                <w:rFonts w:ascii="細明體" w:eastAsia="細明體" w:hAnsi="細明體" w:hint="eastAsia"/>
                <w:color w:val="2F5496"/>
                <w:kern w:val="0"/>
                <w:sz w:val="20"/>
                <w:szCs w:val="20"/>
              </w:rPr>
            </w:pPr>
            <w:r w:rsidRPr="00EC69EB">
              <w:rPr>
                <w:rFonts w:ascii="細明體" w:eastAsia="細明體" w:hAnsi="細明體" w:hint="eastAsia"/>
                <w:color w:val="2F5496"/>
                <w:kern w:val="0"/>
                <w:sz w:val="20"/>
                <w:szCs w:val="20"/>
              </w:rPr>
              <w:t>2019/07/03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209" w:rsidRPr="00EC69EB" w:rsidRDefault="00EA4209" w:rsidP="00EA4209">
            <w:pPr>
              <w:jc w:val="center"/>
              <w:rPr>
                <w:rFonts w:ascii="細明體" w:eastAsia="細明體" w:hAnsi="細明體" w:hint="eastAsia"/>
                <w:color w:val="2F5496"/>
                <w:kern w:val="0"/>
                <w:sz w:val="20"/>
                <w:szCs w:val="20"/>
              </w:rPr>
            </w:pPr>
            <w:r w:rsidRPr="00EC69EB">
              <w:rPr>
                <w:rFonts w:ascii="細明體" w:eastAsia="細明體" w:hAnsi="細明體" w:hint="eastAsia"/>
                <w:color w:val="2F5496"/>
                <w:kern w:val="0"/>
                <w:sz w:val="20"/>
                <w:szCs w:val="20"/>
              </w:rPr>
              <w:t>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209" w:rsidRPr="00EC69EB" w:rsidRDefault="00EA4209" w:rsidP="00356048">
            <w:pPr>
              <w:pStyle w:val="Tabletext"/>
              <w:rPr>
                <w:rFonts w:ascii="細明體" w:eastAsia="細明體" w:hAnsi="細明體" w:hint="eastAsia"/>
                <w:color w:val="2F5496"/>
                <w:lang w:eastAsia="zh-TW"/>
              </w:rPr>
            </w:pPr>
            <w:r w:rsidRPr="00EC69EB">
              <w:rPr>
                <w:rFonts w:ascii="細明體" w:eastAsia="細明體" w:hAnsi="細明體" w:hint="eastAsia"/>
                <w:color w:val="2F5496"/>
                <w:lang w:eastAsia="zh-TW"/>
              </w:rPr>
              <w:t>增加CA增員者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209" w:rsidRPr="00EC69EB" w:rsidRDefault="00EA4209" w:rsidP="00EC69EB">
            <w:pPr>
              <w:pStyle w:val="Tabletext"/>
              <w:rPr>
                <w:rFonts w:ascii="細明體" w:eastAsia="細明體" w:hAnsi="細明體" w:hint="eastAsia"/>
                <w:color w:val="2F5496"/>
                <w:lang w:eastAsia="zh-TW"/>
              </w:rPr>
            </w:pPr>
            <w:r w:rsidRPr="00EC69EB">
              <w:rPr>
                <w:rFonts w:ascii="細明體" w:eastAsia="細明體" w:hAnsi="細明體" w:hint="eastAsia"/>
                <w:color w:val="2F5496"/>
                <w:lang w:eastAsia="zh-TW"/>
              </w:rPr>
              <w:t>慈蓮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209" w:rsidRPr="00EC69EB" w:rsidRDefault="00EA4209" w:rsidP="00EC69EB">
            <w:pPr>
              <w:spacing w:line="240" w:lineRule="atLeast"/>
              <w:rPr>
                <w:rFonts w:ascii="細明體" w:eastAsia="細明體" w:hAnsi="細明體" w:hint="eastAsia"/>
                <w:color w:val="2F5496"/>
                <w:kern w:val="0"/>
                <w:sz w:val="20"/>
                <w:szCs w:val="20"/>
              </w:rPr>
            </w:pPr>
            <w:r w:rsidRPr="00EC69EB">
              <w:rPr>
                <w:rFonts w:ascii="細明體" w:eastAsia="細明體" w:hAnsi="細明體" w:hint="eastAsia"/>
                <w:color w:val="2F5496"/>
                <w:kern w:val="0"/>
                <w:sz w:val="20"/>
                <w:szCs w:val="20"/>
              </w:rPr>
              <w:t>190703000387</w:t>
            </w:r>
          </w:p>
        </w:tc>
      </w:tr>
      <w:tr w:rsidR="00974E81" w:rsidRPr="00EC69EB" w:rsidTr="00EA4209"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E81" w:rsidRPr="00EC69EB" w:rsidRDefault="00974E81" w:rsidP="00EA4209">
            <w:pPr>
              <w:rPr>
                <w:rFonts w:ascii="細明體" w:eastAsia="細明體" w:hAnsi="細明體" w:hint="eastAsia"/>
                <w:color w:val="2F5496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2F5496"/>
                <w:kern w:val="0"/>
                <w:sz w:val="20"/>
                <w:szCs w:val="20"/>
              </w:rPr>
              <w:t>2019/11/4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E81" w:rsidRPr="00EC69EB" w:rsidRDefault="00974E81" w:rsidP="00EA4209">
            <w:pPr>
              <w:jc w:val="center"/>
              <w:rPr>
                <w:rFonts w:ascii="細明體" w:eastAsia="細明體" w:hAnsi="細明體" w:hint="eastAsia"/>
                <w:color w:val="2F5496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2F5496"/>
                <w:kern w:val="0"/>
                <w:sz w:val="20"/>
                <w:szCs w:val="20"/>
              </w:rPr>
              <w:t>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E81" w:rsidRPr="00EC69EB" w:rsidRDefault="00974E81" w:rsidP="00356048">
            <w:pPr>
              <w:pStyle w:val="Tabletext"/>
              <w:rPr>
                <w:rFonts w:ascii="細明體" w:eastAsia="細明體" w:hAnsi="細明體" w:hint="eastAsia"/>
                <w:color w:val="2F5496"/>
                <w:lang w:eastAsia="zh-TW"/>
              </w:rPr>
            </w:pPr>
            <w:r>
              <w:rPr>
                <w:rFonts w:ascii="細明體" w:eastAsia="細明體" w:hAnsi="細明體" w:hint="eastAsia"/>
                <w:color w:val="2F5496"/>
                <w:lang w:eastAsia="zh-TW"/>
              </w:rPr>
              <w:t>調整阿發相關字樣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E81" w:rsidRPr="00EC69EB" w:rsidRDefault="00974E81" w:rsidP="00EC69EB">
            <w:pPr>
              <w:pStyle w:val="Tabletext"/>
              <w:rPr>
                <w:rFonts w:ascii="細明體" w:eastAsia="細明體" w:hAnsi="細明體" w:hint="eastAsia"/>
                <w:color w:val="2F5496"/>
                <w:lang w:eastAsia="zh-TW"/>
              </w:rPr>
            </w:pPr>
            <w:r>
              <w:rPr>
                <w:rFonts w:ascii="細明體" w:eastAsia="細明體" w:hAnsi="細明體" w:hint="eastAsia"/>
                <w:color w:val="2F5496"/>
                <w:lang w:eastAsia="zh-TW"/>
              </w:rPr>
              <w:t>若羚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E81" w:rsidRPr="00EC69EB" w:rsidRDefault="00974E81" w:rsidP="00EC69EB">
            <w:pPr>
              <w:spacing w:line="240" w:lineRule="atLeast"/>
              <w:rPr>
                <w:rFonts w:ascii="細明體" w:eastAsia="細明體" w:hAnsi="細明體" w:hint="eastAsia"/>
                <w:color w:val="2F5496"/>
                <w:kern w:val="0"/>
                <w:sz w:val="20"/>
                <w:szCs w:val="20"/>
              </w:rPr>
            </w:pPr>
            <w:r w:rsidRPr="00974E81">
              <w:rPr>
                <w:rFonts w:ascii="細明體" w:eastAsia="細明體" w:hAnsi="細明體" w:hint="eastAsia"/>
                <w:color w:val="2F5496"/>
                <w:kern w:val="0"/>
                <w:sz w:val="20"/>
                <w:szCs w:val="20"/>
              </w:rPr>
              <w:t>191016001155</w:t>
            </w:r>
          </w:p>
        </w:tc>
      </w:tr>
      <w:tr w:rsidR="00D503FA" w:rsidRPr="00EC69EB" w:rsidTr="00EA4209"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3FA" w:rsidRDefault="00D503FA" w:rsidP="00EA4209">
            <w:pPr>
              <w:rPr>
                <w:rFonts w:ascii="細明體" w:eastAsia="細明體" w:hAnsi="細明體" w:hint="eastAsia"/>
                <w:color w:val="2F5496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2F5496"/>
                <w:kern w:val="0"/>
                <w:sz w:val="20"/>
                <w:szCs w:val="20"/>
              </w:rPr>
              <w:t>2020/1/8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3FA" w:rsidRDefault="00D503FA" w:rsidP="00EA4209">
            <w:pPr>
              <w:jc w:val="center"/>
              <w:rPr>
                <w:rFonts w:ascii="細明體" w:eastAsia="細明體" w:hAnsi="細明體" w:hint="eastAsia"/>
                <w:color w:val="2F5496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2F5496"/>
                <w:kern w:val="0"/>
                <w:sz w:val="20"/>
                <w:szCs w:val="20"/>
              </w:rPr>
              <w:t>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3FA" w:rsidRDefault="00D503FA" w:rsidP="00356048">
            <w:pPr>
              <w:pStyle w:val="Tabletext"/>
              <w:rPr>
                <w:rFonts w:ascii="細明體" w:eastAsia="細明體" w:hAnsi="細明體" w:hint="eastAsia"/>
                <w:color w:val="2F5496"/>
                <w:lang w:eastAsia="zh-TW"/>
              </w:rPr>
            </w:pPr>
            <w:r w:rsidRPr="00D503FA">
              <w:rPr>
                <w:rFonts w:ascii="細明體" w:eastAsia="細明體" w:hAnsi="細明體" w:hint="eastAsia"/>
                <w:color w:val="2F5496"/>
                <w:lang w:eastAsia="zh-TW"/>
              </w:rPr>
              <w:t>MML拍照上傳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3FA" w:rsidRDefault="00D503FA" w:rsidP="00EC69EB">
            <w:pPr>
              <w:pStyle w:val="Tabletext"/>
              <w:rPr>
                <w:rFonts w:ascii="細明體" w:eastAsia="細明體" w:hAnsi="細明體" w:hint="eastAsia"/>
                <w:color w:val="2F5496"/>
                <w:lang w:eastAsia="zh-TW"/>
              </w:rPr>
            </w:pPr>
            <w:r>
              <w:rPr>
                <w:rFonts w:ascii="細明體" w:eastAsia="細明體" w:hAnsi="細明體" w:hint="eastAsia"/>
                <w:color w:val="2F5496"/>
                <w:lang w:eastAsia="zh-TW"/>
              </w:rPr>
              <w:t>洪啟豪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3FA" w:rsidRPr="00974E81" w:rsidRDefault="00D503FA" w:rsidP="00EC69EB">
            <w:pPr>
              <w:spacing w:line="240" w:lineRule="atLeast"/>
              <w:rPr>
                <w:rFonts w:ascii="細明體" w:eastAsia="細明體" w:hAnsi="細明體" w:hint="eastAsia"/>
                <w:color w:val="2F5496"/>
                <w:kern w:val="0"/>
                <w:sz w:val="20"/>
                <w:szCs w:val="20"/>
              </w:rPr>
            </w:pPr>
            <w:r w:rsidRPr="00D503FA">
              <w:rPr>
                <w:rFonts w:ascii="細明體" w:eastAsia="細明體" w:hAnsi="細明體"/>
                <w:color w:val="2F5496"/>
                <w:kern w:val="0"/>
                <w:sz w:val="20"/>
                <w:szCs w:val="20"/>
              </w:rPr>
              <w:t>191031001105</w:t>
            </w:r>
          </w:p>
        </w:tc>
      </w:tr>
      <w:tr w:rsidR="00086392" w:rsidRPr="00086392" w:rsidTr="00EA4209"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392" w:rsidRPr="00086392" w:rsidRDefault="00086392" w:rsidP="00086392">
            <w:pPr>
              <w:rPr>
                <w:rFonts w:ascii="微軟正黑體" w:eastAsia="微軟正黑體" w:hAnsi="微軟正黑體" w:hint="eastAsia"/>
                <w:color w:val="2F5496"/>
                <w:kern w:val="0"/>
                <w:sz w:val="20"/>
                <w:szCs w:val="20"/>
                <w:rPrChange w:id="1" w:author="伯珊" w:date="2020-05-28T18:37:00Z">
                  <w:rPr>
                    <w:rFonts w:ascii="細明體" w:eastAsia="細明體" w:hAnsi="細明體" w:hint="eastAsia"/>
                    <w:color w:val="2F5496"/>
                    <w:kern w:val="0"/>
                    <w:sz w:val="20"/>
                    <w:szCs w:val="20"/>
                  </w:rPr>
                </w:rPrChange>
              </w:rPr>
            </w:pPr>
            <w:ins w:id="2" w:author="伯珊" w:date="2020-05-28T18:37:00Z">
              <w:r w:rsidRPr="00086392">
                <w:rPr>
                  <w:rFonts w:ascii="微軟正黑體" w:eastAsia="微軟正黑體" w:hAnsi="微軟正黑體" w:hint="eastAsia"/>
                  <w:sz w:val="20"/>
                  <w:szCs w:val="20"/>
                  <w:rPrChange w:id="3" w:author="伯珊" w:date="2020-05-28T18:37:00Z">
                    <w:rPr>
                      <w:rFonts w:eastAsia="標楷體" w:hint="eastAsia"/>
                    </w:rPr>
                  </w:rPrChange>
                </w:rPr>
                <w:t>2020/5/</w:t>
              </w:r>
              <w:r w:rsidRPr="00086392">
                <w:rPr>
                  <w:rFonts w:ascii="微軟正黑體" w:eastAsia="微軟正黑體" w:hAnsi="微軟正黑體"/>
                  <w:sz w:val="20"/>
                  <w:szCs w:val="20"/>
                  <w:rPrChange w:id="4" w:author="伯珊" w:date="2020-05-28T18:37:00Z">
                    <w:rPr>
                      <w:rFonts w:eastAsia="標楷體"/>
                    </w:rPr>
                  </w:rPrChange>
                </w:rPr>
                <w:t>2</w:t>
              </w:r>
              <w:r w:rsidRPr="00086392">
                <w:rPr>
                  <w:rFonts w:ascii="微軟正黑體" w:eastAsia="微軟正黑體" w:hAnsi="微軟正黑體" w:hint="eastAsia"/>
                  <w:sz w:val="20"/>
                  <w:szCs w:val="20"/>
                  <w:rPrChange w:id="5" w:author="伯珊" w:date="2020-05-28T18:37:00Z">
                    <w:rPr>
                      <w:rFonts w:eastAsia="標楷體" w:hint="eastAsia"/>
                    </w:rPr>
                  </w:rPrChange>
                </w:rPr>
                <w:t>8</w:t>
              </w:r>
            </w:ins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392" w:rsidRPr="00086392" w:rsidRDefault="00086392" w:rsidP="00086392">
            <w:pPr>
              <w:jc w:val="center"/>
              <w:rPr>
                <w:rFonts w:ascii="微軟正黑體" w:eastAsia="微軟正黑體" w:hAnsi="微軟正黑體" w:hint="eastAsia"/>
                <w:color w:val="2F5496"/>
                <w:kern w:val="0"/>
                <w:sz w:val="20"/>
                <w:szCs w:val="20"/>
                <w:rPrChange w:id="6" w:author="伯珊" w:date="2020-05-28T18:37:00Z">
                  <w:rPr>
                    <w:rFonts w:ascii="細明體" w:eastAsia="細明體" w:hAnsi="細明體" w:hint="eastAsia"/>
                    <w:color w:val="2F5496"/>
                    <w:kern w:val="0"/>
                    <w:sz w:val="20"/>
                    <w:szCs w:val="20"/>
                  </w:rPr>
                </w:rPrChange>
              </w:rPr>
            </w:pPr>
            <w:ins w:id="7" w:author="伯珊" w:date="2020-05-28T18:37:00Z">
              <w:r w:rsidRPr="00086392">
                <w:rPr>
                  <w:rFonts w:ascii="微軟正黑體" w:eastAsia="微軟正黑體" w:hAnsi="微軟正黑體" w:hint="eastAsia"/>
                  <w:sz w:val="20"/>
                  <w:szCs w:val="20"/>
                  <w:rPrChange w:id="8" w:author="伯珊" w:date="2020-05-28T18:37:00Z">
                    <w:rPr>
                      <w:rFonts w:eastAsia="標楷體" w:hint="eastAsia"/>
                    </w:rPr>
                  </w:rPrChange>
                </w:rPr>
                <w:t>8</w:t>
              </w:r>
            </w:ins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392" w:rsidRPr="00086392" w:rsidRDefault="00086392" w:rsidP="00086392">
            <w:pPr>
              <w:pStyle w:val="Tabletext"/>
              <w:rPr>
                <w:rFonts w:ascii="微軟正黑體" w:eastAsia="微軟正黑體" w:hAnsi="微軟正黑體" w:hint="eastAsia"/>
                <w:color w:val="2F5496"/>
                <w:lang w:eastAsia="zh-TW"/>
                <w:rPrChange w:id="9" w:author="伯珊" w:date="2020-05-28T18:37:00Z">
                  <w:rPr>
                    <w:rFonts w:ascii="細明體" w:eastAsia="細明體" w:hAnsi="細明體" w:hint="eastAsia"/>
                    <w:color w:val="2F5496"/>
                    <w:lang w:eastAsia="zh-TW"/>
                  </w:rPr>
                </w:rPrChange>
              </w:rPr>
            </w:pPr>
            <w:ins w:id="10" w:author="伯珊" w:date="2020-05-28T18:37:00Z">
              <w:r w:rsidRPr="00086392">
                <w:rPr>
                  <w:rFonts w:ascii="微軟正黑體" w:eastAsia="微軟正黑體" w:hAnsi="微軟正黑體" w:hint="eastAsia"/>
                  <w:lang w:eastAsia="zh-TW"/>
                  <w:rPrChange w:id="11" w:author="伯珊" w:date="2020-05-28T18:37:00Z">
                    <w:rPr>
                      <w:rFonts w:hint="eastAsia"/>
                      <w:lang w:eastAsia="zh-TW"/>
                    </w:rPr>
                  </w:rPrChange>
                </w:rPr>
                <w:t>SW-</w:t>
              </w:r>
              <w:r w:rsidRPr="00086392">
                <w:rPr>
                  <w:rFonts w:ascii="微軟正黑體" w:eastAsia="微軟正黑體" w:hAnsi="微軟正黑體" w:hint="eastAsia"/>
                  <w:lang w:eastAsia="zh-TW"/>
                  <w:rPrChange w:id="12" w:author="伯珊" w:date="2020-05-28T18:37:00Z">
                    <w:rPr>
                      <w:rFonts w:hint="eastAsia"/>
                      <w:lang w:eastAsia="zh-TW"/>
                    </w:rPr>
                  </w:rPrChange>
                </w:rPr>
                <w:t>業務員補全短網址優化</w:t>
              </w:r>
            </w:ins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392" w:rsidRPr="00086392" w:rsidRDefault="00086392" w:rsidP="00086392">
            <w:pPr>
              <w:pStyle w:val="Tabletext"/>
              <w:rPr>
                <w:rFonts w:ascii="微軟正黑體" w:eastAsia="微軟正黑體" w:hAnsi="微軟正黑體" w:hint="eastAsia"/>
                <w:color w:val="2F5496"/>
                <w:lang w:eastAsia="zh-TW"/>
                <w:rPrChange w:id="13" w:author="伯珊" w:date="2020-05-28T18:37:00Z">
                  <w:rPr>
                    <w:rFonts w:ascii="細明體" w:eastAsia="細明體" w:hAnsi="細明體" w:hint="eastAsia"/>
                    <w:color w:val="2F5496"/>
                    <w:lang w:eastAsia="zh-TW"/>
                  </w:rPr>
                </w:rPrChange>
              </w:rPr>
            </w:pPr>
            <w:ins w:id="14" w:author="伯珊" w:date="2020-05-28T18:37:00Z">
              <w:r w:rsidRPr="00086392">
                <w:rPr>
                  <w:rFonts w:ascii="微軟正黑體" w:eastAsia="微軟正黑體" w:hAnsi="微軟正黑體" w:hint="eastAsia"/>
                  <w:lang w:eastAsia="zh-TW"/>
                  <w:rPrChange w:id="15" w:author="伯珊" w:date="2020-05-28T18:37:00Z">
                    <w:rPr>
                      <w:rFonts w:ascii="新細明體" w:hAnsi="新細明體" w:hint="eastAsia"/>
                      <w:lang w:eastAsia="zh-TW"/>
                    </w:rPr>
                  </w:rPrChange>
                </w:rPr>
                <w:t>龎伯珊</w:t>
              </w:r>
            </w:ins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392" w:rsidRPr="00086392" w:rsidRDefault="00086392" w:rsidP="00086392">
            <w:pPr>
              <w:spacing w:line="240" w:lineRule="atLeast"/>
              <w:rPr>
                <w:rFonts w:ascii="微軟正黑體" w:eastAsia="微軟正黑體" w:hAnsi="微軟正黑體"/>
                <w:color w:val="2F5496"/>
                <w:kern w:val="0"/>
                <w:sz w:val="20"/>
                <w:szCs w:val="20"/>
                <w:rPrChange w:id="16" w:author="伯珊" w:date="2020-05-28T18:37:00Z">
                  <w:rPr>
                    <w:rFonts w:ascii="細明體" w:eastAsia="細明體" w:hAnsi="細明體"/>
                    <w:color w:val="2F5496"/>
                    <w:kern w:val="0"/>
                    <w:sz w:val="20"/>
                    <w:szCs w:val="20"/>
                  </w:rPr>
                </w:rPrChange>
              </w:rPr>
            </w:pPr>
            <w:ins w:id="17" w:author="伯珊" w:date="2020-05-28T18:37:00Z">
              <w:r w:rsidRPr="00086392">
                <w:rPr>
                  <w:rFonts w:ascii="微軟正黑體" w:eastAsia="微軟正黑體" w:hAnsi="微軟正黑體" w:hint="eastAsia"/>
                  <w:b/>
                  <w:sz w:val="20"/>
                  <w:szCs w:val="20"/>
                  <w:rPrChange w:id="18" w:author="伯珊" w:date="2020-05-28T18:37:00Z">
                    <w:rPr>
                      <w:rFonts w:ascii="標楷體" w:eastAsia="標楷體" w:hAnsi="標楷體" w:hint="eastAsia"/>
                      <w:b/>
                    </w:rPr>
                  </w:rPrChange>
                </w:rPr>
                <w:t>200515001713</w:t>
              </w:r>
            </w:ins>
          </w:p>
        </w:tc>
      </w:tr>
    </w:tbl>
    <w:p w:rsidR="00F24DA5" w:rsidRDefault="00F24DA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F24DA5" w:rsidRDefault="00F24DA5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7740"/>
      </w:tblGrid>
      <w:tr w:rsidR="00F24DA5">
        <w:tc>
          <w:tcPr>
            <w:tcW w:w="144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740" w:type="dxa"/>
          </w:tcPr>
          <w:p w:rsidR="00F24DA5" w:rsidRDefault="00FC75E3" w:rsidP="00231CA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短網址開起介面</w:t>
            </w:r>
          </w:p>
        </w:tc>
      </w:tr>
      <w:tr w:rsidR="00F24DA5">
        <w:tc>
          <w:tcPr>
            <w:tcW w:w="144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740" w:type="dxa"/>
          </w:tcPr>
          <w:p w:rsidR="00F24DA5" w:rsidRDefault="00F24DA5" w:rsidP="00FB6F9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AA</w:t>
            </w:r>
            <w:r w:rsidR="00FB6F99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Z7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_0</w:t>
            </w:r>
            <w:r w:rsidR="00FC75E3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2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00</w:t>
            </w:r>
          </w:p>
        </w:tc>
      </w:tr>
      <w:tr w:rsidR="00F24DA5">
        <w:tc>
          <w:tcPr>
            <w:tcW w:w="144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作業方式</w:t>
            </w:r>
          </w:p>
        </w:tc>
        <w:tc>
          <w:tcPr>
            <w:tcW w:w="7740" w:type="dxa"/>
          </w:tcPr>
          <w:p w:rsidR="00F24DA5" w:rsidRDefault="00F24DA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ONLINE</w:t>
            </w:r>
          </w:p>
        </w:tc>
      </w:tr>
      <w:tr w:rsidR="00F24DA5">
        <w:tc>
          <w:tcPr>
            <w:tcW w:w="144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740" w:type="dxa"/>
          </w:tcPr>
          <w:p w:rsidR="00F24DA5" w:rsidRPr="00A52A43" w:rsidRDefault="00FC75E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C75E3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短網址開起介面</w:t>
            </w:r>
          </w:p>
        </w:tc>
      </w:tr>
      <w:tr w:rsidR="00D10618" w:rsidRPr="007A22A4" w:rsidTr="00C615AC">
        <w:tc>
          <w:tcPr>
            <w:tcW w:w="1440" w:type="dxa"/>
          </w:tcPr>
          <w:p w:rsidR="00D10618" w:rsidRPr="007A22A4" w:rsidRDefault="00D10618" w:rsidP="00C615A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處理人員</w:t>
            </w:r>
          </w:p>
        </w:tc>
        <w:tc>
          <w:tcPr>
            <w:tcW w:w="7740" w:type="dxa"/>
          </w:tcPr>
          <w:p w:rsidR="00D10618" w:rsidRPr="007A22A4" w:rsidRDefault="00B57D2C" w:rsidP="00C615A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7022C">
              <w:rPr>
                <w:rFonts w:ascii="細明體" w:eastAsia="細明體" w:hAnsi="細明體"/>
                <w:kern w:val="0"/>
                <w:sz w:val="20"/>
                <w:szCs w:val="20"/>
              </w:rPr>
              <w:t>理賠</w:t>
            </w:r>
            <w:r w:rsidR="00FC75E3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企劃</w:t>
            </w:r>
            <w:r w:rsidRPr="00F7022C">
              <w:rPr>
                <w:rFonts w:ascii="細明體" w:eastAsia="細明體" w:hAnsi="細明體"/>
                <w:kern w:val="0"/>
                <w:sz w:val="20"/>
                <w:szCs w:val="20"/>
              </w:rPr>
              <w:t>科</w:t>
            </w:r>
          </w:p>
        </w:tc>
      </w:tr>
      <w:tr w:rsidR="00D10618" w:rsidRPr="007A22A4" w:rsidTr="00C615AC">
        <w:tc>
          <w:tcPr>
            <w:tcW w:w="1440" w:type="dxa"/>
          </w:tcPr>
          <w:p w:rsidR="00D10618" w:rsidRPr="007A22A4" w:rsidRDefault="00D10618" w:rsidP="00C615A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作業平台</w:t>
            </w:r>
          </w:p>
        </w:tc>
        <w:tc>
          <w:tcPr>
            <w:tcW w:w="7740" w:type="dxa"/>
          </w:tcPr>
          <w:p w:rsidR="00D10618" w:rsidRPr="007A22A4" w:rsidRDefault="00D10618" w:rsidP="00C615A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</w:t>
            </w:r>
            <w:r w:rsidR="00FC75E3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平板電腦  </w:t>
            </w:r>
            <w:r w:rsidR="00FC75E3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手機</w:t>
            </w:r>
          </w:p>
        </w:tc>
      </w:tr>
      <w:tr w:rsidR="00D10618" w:rsidRPr="007A22A4" w:rsidTr="00C615AC">
        <w:tc>
          <w:tcPr>
            <w:tcW w:w="1440" w:type="dxa"/>
          </w:tcPr>
          <w:p w:rsidR="00D10618" w:rsidRPr="007A22A4" w:rsidRDefault="00D10618" w:rsidP="00C615A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使用對象</w:t>
            </w:r>
          </w:p>
        </w:tc>
        <w:tc>
          <w:tcPr>
            <w:tcW w:w="7740" w:type="dxa"/>
          </w:tcPr>
          <w:p w:rsidR="00D10618" w:rsidRPr="007A22A4" w:rsidRDefault="00FC75E3" w:rsidP="00C615A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D10618">
              <w:rPr>
                <w:rFonts w:ascii="細明體" w:eastAsia="細明體" w:hAnsi="細明體" w:hint="eastAsia"/>
                <w:sz w:val="20"/>
                <w:szCs w:val="20"/>
              </w:rPr>
              <w:t>員工(UCBean)  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D10618">
              <w:rPr>
                <w:rFonts w:ascii="細明體" w:eastAsia="細明體" w:hAnsi="細明體" w:hint="eastAsia"/>
                <w:sz w:val="20"/>
                <w:szCs w:val="20"/>
              </w:rPr>
              <w:t>客戶(CustomerBean)</w:t>
            </w:r>
          </w:p>
        </w:tc>
      </w:tr>
    </w:tbl>
    <w:p w:rsidR="00F24DA5" w:rsidRDefault="00F24DA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F24DA5" w:rsidRDefault="00F24DA5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相關模組：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25"/>
        <w:gridCol w:w="3935"/>
      </w:tblGrid>
      <w:tr w:rsidR="00F24DA5" w:rsidTr="00EC6F37">
        <w:tc>
          <w:tcPr>
            <w:tcW w:w="72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25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35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F24DA5" w:rsidTr="00EC6F3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24DA5" w:rsidRDefault="00F24DA5">
            <w:pPr>
              <w:numPr>
                <w:ilvl w:val="0"/>
                <w:numId w:val="1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935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F24DA5" w:rsidRDefault="00F24DA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F24DA5" w:rsidRDefault="00F24DA5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相關檔案：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09"/>
        <w:gridCol w:w="4493"/>
        <w:gridCol w:w="4012"/>
      </w:tblGrid>
      <w:tr w:rsidR="007C36ED" w:rsidTr="00BB40AA">
        <w:tc>
          <w:tcPr>
            <w:tcW w:w="709" w:type="dxa"/>
          </w:tcPr>
          <w:p w:rsidR="007C36ED" w:rsidRDefault="007C36ED" w:rsidP="007C36E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493" w:type="dxa"/>
          </w:tcPr>
          <w:p w:rsidR="007C36ED" w:rsidRDefault="007C36ED" w:rsidP="007C36E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012" w:type="dxa"/>
          </w:tcPr>
          <w:p w:rsidR="007C36ED" w:rsidRDefault="007C36ED" w:rsidP="007C36E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7C36ED" w:rsidTr="00BB40AA">
        <w:tblPrEx>
          <w:tblLook w:val="01E0" w:firstRow="1" w:lastRow="1" w:firstColumn="1" w:lastColumn="1" w:noHBand="0" w:noVBand="0"/>
        </w:tblPrEx>
        <w:tc>
          <w:tcPr>
            <w:tcW w:w="709" w:type="dxa"/>
          </w:tcPr>
          <w:p w:rsidR="007C36ED" w:rsidRDefault="007C36ED" w:rsidP="007C36ED">
            <w:pPr>
              <w:numPr>
                <w:ilvl w:val="0"/>
                <w:numId w:val="1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493" w:type="dxa"/>
            <w:vAlign w:val="center"/>
          </w:tcPr>
          <w:p w:rsidR="007C36ED" w:rsidRPr="005F542E" w:rsidRDefault="00FC75E3" w:rsidP="00FC75E3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短網址開起</w:t>
            </w:r>
            <w:r w:rsidR="00E774EC" w:rsidRPr="00E774EC">
              <w:rPr>
                <w:rFonts w:ascii="細明體" w:eastAsia="細明體" w:hAnsi="細明體"/>
                <w:sz w:val="20"/>
                <w:szCs w:val="20"/>
              </w:rPr>
              <w:t>記錄檔</w:t>
            </w:r>
          </w:p>
        </w:tc>
        <w:tc>
          <w:tcPr>
            <w:tcW w:w="4012" w:type="dxa"/>
          </w:tcPr>
          <w:p w:rsidR="007C36ED" w:rsidRPr="0054543D" w:rsidRDefault="00105A2D" w:rsidP="007C36ED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DTAAZ70</w:t>
            </w:r>
            <w:r w:rsidR="00FC75E3"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</w:p>
        </w:tc>
      </w:tr>
    </w:tbl>
    <w:p w:rsidR="007C36ED" w:rsidRDefault="007C36ED" w:rsidP="007C36ED">
      <w:pPr>
        <w:pStyle w:val="Tabletext"/>
        <w:keepLines w:val="0"/>
        <w:spacing w:after="0" w:line="240" w:lineRule="auto"/>
        <w:ind w:left="480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7C36ED" w:rsidRPr="009B593B" w:rsidRDefault="009B593B" w:rsidP="009B593B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</w:rPr>
        <w:t>傳輸參數</w:t>
      </w:r>
      <w:r>
        <w:rPr>
          <w:rFonts w:ascii="細明體" w:eastAsia="細明體" w:hAnsi="細明體" w:hint="eastAsia"/>
          <w:lang w:eastAsia="zh-TW"/>
        </w:rPr>
        <w:t>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340"/>
        <w:gridCol w:w="1800"/>
        <w:gridCol w:w="4320"/>
      </w:tblGrid>
      <w:tr w:rsidR="007C36ED" w:rsidTr="00217E57">
        <w:tc>
          <w:tcPr>
            <w:tcW w:w="9180" w:type="dxa"/>
            <w:gridSpan w:val="4"/>
          </w:tcPr>
          <w:p w:rsidR="007C36ED" w:rsidRDefault="007C36ED" w:rsidP="00217E5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輸入參數</w:t>
            </w:r>
          </w:p>
        </w:tc>
      </w:tr>
      <w:tr w:rsidR="007C36ED" w:rsidTr="00217E57">
        <w:tc>
          <w:tcPr>
            <w:tcW w:w="720" w:type="dxa"/>
          </w:tcPr>
          <w:p w:rsidR="007C36ED" w:rsidRDefault="007C36ED" w:rsidP="00217E5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</w:tcPr>
          <w:p w:rsidR="007C36ED" w:rsidRDefault="007C36ED" w:rsidP="00217E5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7C36ED" w:rsidRDefault="007C36ED" w:rsidP="00217E5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7C36ED" w:rsidRDefault="007C36ED" w:rsidP="00217E5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  <w:tr w:rsidR="007C36ED" w:rsidTr="008227E4">
        <w:tc>
          <w:tcPr>
            <w:tcW w:w="720" w:type="dxa"/>
            <w:vAlign w:val="center"/>
          </w:tcPr>
          <w:p w:rsidR="007C36ED" w:rsidRDefault="007C36ED" w:rsidP="008227E4">
            <w:pPr>
              <w:numPr>
                <w:ilvl w:val="0"/>
                <w:numId w:val="28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:rsidR="007C36ED" w:rsidRDefault="001E1AA4" w:rsidP="008227E4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E1AA4">
              <w:rPr>
                <w:rFonts w:ascii="細明體" w:eastAsia="細明體" w:hAnsi="細明體"/>
                <w:sz w:val="20"/>
                <w:szCs w:val="20"/>
              </w:rPr>
              <w:t>pNO</w:t>
            </w:r>
          </w:p>
        </w:tc>
        <w:tc>
          <w:tcPr>
            <w:tcW w:w="1800" w:type="dxa"/>
            <w:vAlign w:val="center"/>
          </w:tcPr>
          <w:p w:rsidR="007C36ED" w:rsidRDefault="007C36ED" w:rsidP="008227E4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320" w:type="dxa"/>
            <w:vAlign w:val="center"/>
          </w:tcPr>
          <w:p w:rsidR="00DE006A" w:rsidRDefault="00DE006A" w:rsidP="008227E4">
            <w:pPr>
              <w:jc w:val="both"/>
              <w:rPr>
                <w:rFonts w:ascii="細明體" w:eastAsia="細明體" w:hAnsi="細明體" w:hint="eastAsia"/>
                <w:sz w:val="20"/>
              </w:rPr>
            </w:pPr>
          </w:p>
        </w:tc>
      </w:tr>
    </w:tbl>
    <w:p w:rsidR="00F24DA5" w:rsidRDefault="00F24DA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F24DA5" w:rsidRPr="001B38AD" w:rsidRDefault="001B38AD" w:rsidP="001B38AD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u w:val="single"/>
          <w:lang w:eastAsia="zh-TW"/>
        </w:rPr>
      </w:pPr>
      <w:r>
        <w:rPr>
          <w:rFonts w:ascii="細明體" w:eastAsia="細明體" w:hAnsi="細明體"/>
          <w:kern w:val="2"/>
          <w:szCs w:val="24"/>
          <w:lang w:eastAsia="zh-TW"/>
        </w:rPr>
        <w:br w:type="page"/>
      </w:r>
      <w:bookmarkStart w:id="19" w:name="_GoBack"/>
      <w:bookmarkEnd w:id="19"/>
      <w:r w:rsidRPr="001B38AD">
        <w:rPr>
          <w:rFonts w:ascii="細明體" w:eastAsia="細明體" w:hAnsi="細明體" w:hint="eastAsia"/>
          <w:kern w:val="2"/>
          <w:szCs w:val="24"/>
          <w:u w:val="single"/>
          <w:lang w:eastAsia="zh-TW"/>
        </w:rPr>
        <w:lastRenderedPageBreak/>
        <w:t>說明：</w:t>
      </w:r>
    </w:p>
    <w:p w:rsidR="00F11B88" w:rsidRPr="00B26C54" w:rsidRDefault="00F11B88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B26C54">
        <w:rPr>
          <w:rFonts w:ascii="細明體" w:eastAsia="細明體" w:hAnsi="細明體" w:hint="eastAsia"/>
          <w:lang w:eastAsia="zh-TW"/>
        </w:rPr>
        <w:t>畫面：</w:t>
      </w:r>
    </w:p>
    <w:p w:rsidR="00F24DA5" w:rsidRPr="00B26C54" w:rsidRDefault="00FC75E3" w:rsidP="00F11B88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無</w:t>
      </w:r>
      <w:r w:rsidR="00F24DA5" w:rsidRPr="00B26C54">
        <w:rPr>
          <w:rFonts w:ascii="細明體" w:eastAsia="細明體" w:hAnsi="細明體" w:hint="eastAsia"/>
          <w:lang w:eastAsia="zh-TW"/>
        </w:rPr>
        <w:t>。</w:t>
      </w:r>
    </w:p>
    <w:p w:rsidR="00DF1F3B" w:rsidRDefault="00D9690B" w:rsidP="00805E1B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F24596">
        <w:rPr>
          <w:rFonts w:ascii="細明體" w:eastAsia="細明體" w:hAnsi="細明體" w:hint="eastAsia"/>
          <w:lang w:eastAsia="zh-TW"/>
        </w:rPr>
        <w:t>初始：</w:t>
      </w:r>
      <w:r w:rsidR="00160CE2">
        <w:rPr>
          <w:rFonts w:ascii="細明體" w:eastAsia="細明體" w:hAnsi="細明體" w:hint="eastAsia"/>
          <w:lang w:eastAsia="zh-TW"/>
        </w:rPr>
        <w:t>(使用PUBLICBEAN)</w:t>
      </w:r>
    </w:p>
    <w:p w:rsidR="00FC75E3" w:rsidRDefault="00FC75E3" w:rsidP="00FC75E3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/>
          <w:lang w:eastAsia="zh-TW"/>
        </w:rPr>
      </w:pPr>
      <w:r w:rsidRPr="00FC75E3">
        <w:rPr>
          <w:rFonts w:ascii="細明體" w:eastAsia="細明體" w:hAnsi="細明體"/>
          <w:lang w:eastAsia="zh-TW"/>
        </w:rPr>
        <w:t>ZZ_M0Z035_mod.doDecode</w:t>
      </w:r>
      <w:r>
        <w:rPr>
          <w:rFonts w:ascii="細明體" w:eastAsia="細明體" w:hAnsi="細明體"/>
          <w:lang w:eastAsia="zh-TW"/>
        </w:rPr>
        <w:t xml:space="preserve"> </w:t>
      </w:r>
      <w:r>
        <w:rPr>
          <w:rFonts w:ascii="細明體" w:eastAsia="細明體" w:hAnsi="細明體" w:hint="eastAsia"/>
          <w:lang w:eastAsia="zh-TW"/>
        </w:rPr>
        <w:t>解密短網址</w:t>
      </w:r>
    </w:p>
    <w:p w:rsidR="00596009" w:rsidRDefault="00FC75E3" w:rsidP="00596009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lang w:eastAsia="zh-TW"/>
        </w:rPr>
        <w:t>參數解密</w:t>
      </w:r>
      <w:r w:rsidR="004753E3">
        <w:rPr>
          <w:rFonts w:ascii="細明體" w:eastAsia="細明體" w:hAnsi="細明體" w:hint="eastAsia"/>
          <w:lang w:eastAsia="zh-TW"/>
        </w:rPr>
        <w:t>，取得實際參數</w:t>
      </w:r>
      <w:r>
        <w:rPr>
          <w:rFonts w:ascii="細明體" w:eastAsia="細明體" w:hAnsi="細明體" w:hint="eastAsia"/>
          <w:lang w:eastAsia="zh-TW"/>
        </w:rPr>
        <w:t>：APLY_NO、SRC、TYPE、ODATE</w:t>
      </w:r>
      <w:r w:rsidR="00A85B8A">
        <w:rPr>
          <w:rFonts w:ascii="細明體" w:eastAsia="細明體" w:hAnsi="細明體" w:hint="eastAsia"/>
          <w:lang w:eastAsia="zh-TW"/>
        </w:rPr>
        <w:t>。</w:t>
      </w:r>
    </w:p>
    <w:p w:rsidR="00FC75E3" w:rsidRDefault="00FC75E3" w:rsidP="00596009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lang w:eastAsia="zh-TW"/>
        </w:rPr>
        <w:t>將相關傳遞資訊記錄在DTAAZ702</w:t>
      </w:r>
    </w:p>
    <w:p w:rsidR="00945BA4" w:rsidRDefault="00FC75E3" w:rsidP="00945BA4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/>
          <w:color w:val="FF0000"/>
          <w:lang w:eastAsia="zh-TW"/>
        </w:rPr>
      </w:pPr>
      <w:r w:rsidRPr="001E2AFD">
        <w:rPr>
          <w:rFonts w:ascii="細明體" w:eastAsia="細明體" w:hAnsi="細明體" w:hint="eastAsia"/>
          <w:color w:val="FF0000"/>
          <w:lang w:eastAsia="zh-TW"/>
        </w:rPr>
        <w:t>依照</w:t>
      </w:r>
      <w:r w:rsidR="00AA0911">
        <w:rPr>
          <w:rFonts w:ascii="細明體" w:eastAsia="細明體" w:hAnsi="細明體" w:hint="eastAsia"/>
          <w:color w:val="FF0000"/>
          <w:lang w:eastAsia="zh-TW"/>
        </w:rPr>
        <w:t>TYPE、</w:t>
      </w:r>
      <w:r w:rsidR="00F2266E" w:rsidRPr="001E2AFD">
        <w:rPr>
          <w:rFonts w:ascii="細明體" w:eastAsia="細明體" w:hAnsi="細明體" w:hint="eastAsia"/>
          <w:color w:val="FF0000"/>
          <w:lang w:eastAsia="zh-TW"/>
        </w:rPr>
        <w:t>SRC</w:t>
      </w:r>
      <w:r w:rsidR="002534FE">
        <w:rPr>
          <w:rFonts w:ascii="細明體" w:eastAsia="細明體" w:hAnsi="細明體" w:hint="eastAsia"/>
          <w:color w:val="FF0000"/>
          <w:lang w:eastAsia="zh-TW"/>
        </w:rPr>
        <w:t>導到不同導引頁</w:t>
      </w:r>
    </w:p>
    <w:p w:rsidR="00AA0911" w:rsidRPr="001E2AFD" w:rsidRDefault="00AA0911" w:rsidP="00AA0911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細明體" w:eastAsia="細明體" w:hAnsi="細明體"/>
          <w:color w:val="FF0000"/>
          <w:lang w:eastAsia="zh-TW"/>
        </w:rPr>
      </w:pPr>
      <w:r>
        <w:rPr>
          <w:rFonts w:ascii="細明體" w:eastAsia="細明體" w:hAnsi="細明體" w:hint="eastAsia"/>
          <w:color w:val="FF0000"/>
          <w:lang w:eastAsia="zh-TW"/>
        </w:rPr>
        <w:t>若TYPE</w:t>
      </w:r>
      <w:r>
        <w:rPr>
          <w:rFonts w:ascii="細明體" w:eastAsia="細明體" w:hAnsi="細明體"/>
          <w:color w:val="FF0000"/>
          <w:lang w:eastAsia="zh-TW"/>
        </w:rPr>
        <w:t xml:space="preserve"> </w:t>
      </w:r>
      <w:r>
        <w:rPr>
          <w:rFonts w:ascii="細明體" w:eastAsia="細明體" w:hAnsi="細明體" w:hint="eastAsia"/>
          <w:color w:val="FF0000"/>
          <w:lang w:eastAsia="zh-TW"/>
        </w:rPr>
        <w:t>= A</w:t>
      </w:r>
    </w:p>
    <w:p w:rsidR="00945BA4" w:rsidRPr="00D86482" w:rsidRDefault="00945BA4" w:rsidP="00AA0911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細明體" w:eastAsia="細明體" w:hAnsi="細明體"/>
          <w:color w:val="000000"/>
          <w:lang w:eastAsia="zh-TW"/>
        </w:rPr>
      </w:pPr>
      <w:r w:rsidRPr="00D86482">
        <w:rPr>
          <w:rFonts w:ascii="細明體" w:eastAsia="細明體" w:hAnsi="細明體" w:hint="eastAsia"/>
          <w:color w:val="000000"/>
          <w:lang w:eastAsia="zh-TW"/>
        </w:rPr>
        <w:t xml:space="preserve">若SRC = </w:t>
      </w:r>
      <w:r w:rsidRPr="00D86482">
        <w:rPr>
          <w:rFonts w:ascii="細明體" w:eastAsia="細明體" w:hAnsi="細明體"/>
          <w:color w:val="000000"/>
          <w:lang w:eastAsia="zh-TW"/>
        </w:rPr>
        <w:t>ORI</w:t>
      </w:r>
      <w:r w:rsidR="00565448" w:rsidRPr="00D86482">
        <w:rPr>
          <w:rFonts w:ascii="細明體" w:eastAsia="細明體" w:hAnsi="細明體" w:hint="eastAsia"/>
          <w:color w:val="000000"/>
          <w:lang w:eastAsia="zh-TW"/>
        </w:rPr>
        <w:t>，顯示圖一</w:t>
      </w:r>
    </w:p>
    <w:p w:rsidR="00B23552" w:rsidRPr="00D86482" w:rsidRDefault="00B23552" w:rsidP="00AA0911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ascii="細明體" w:eastAsia="細明體" w:hAnsi="細明體"/>
          <w:color w:val="000000"/>
          <w:lang w:eastAsia="zh-TW"/>
        </w:rPr>
      </w:pPr>
      <w:r w:rsidRPr="00D86482">
        <w:rPr>
          <w:rFonts w:ascii="細明體" w:eastAsia="細明體" w:hAnsi="細明體" w:hint="eastAsia"/>
          <w:color w:val="000000"/>
          <w:lang w:eastAsia="zh-TW"/>
        </w:rPr>
        <w:t>輸入</w:t>
      </w:r>
      <w:r w:rsidR="00565448" w:rsidRPr="00D86482">
        <w:rPr>
          <w:rFonts w:ascii="細明體" w:eastAsia="細明體" w:hAnsi="細明體" w:hint="eastAsia"/>
          <w:color w:val="000000"/>
          <w:lang w:eastAsia="zh-TW"/>
        </w:rPr>
        <w:t>密碼</w:t>
      </w:r>
      <w:r w:rsidRPr="00D86482">
        <w:rPr>
          <w:rFonts w:ascii="細明體" w:eastAsia="細明體" w:hAnsi="細明體" w:hint="eastAsia"/>
          <w:color w:val="000000"/>
          <w:lang w:eastAsia="zh-TW"/>
        </w:rPr>
        <w:t>，點選</w:t>
      </w:r>
      <w:r w:rsidRPr="00D86482">
        <w:rPr>
          <w:rFonts w:ascii="細明體" w:eastAsia="細明體" w:hAnsi="細明體" w:hint="eastAsia"/>
          <w:color w:val="000000"/>
          <w:bdr w:val="single" w:sz="4" w:space="0" w:color="auto"/>
          <w:lang w:eastAsia="zh-TW"/>
        </w:rPr>
        <w:t>確認</w:t>
      </w:r>
    </w:p>
    <w:p w:rsidR="00945BA4" w:rsidRPr="00D86482" w:rsidRDefault="00B23552" w:rsidP="00AA0911">
      <w:pPr>
        <w:pStyle w:val="Tabletext"/>
        <w:keepLines w:val="0"/>
        <w:numPr>
          <w:ilvl w:val="6"/>
          <w:numId w:val="9"/>
        </w:numPr>
        <w:spacing w:after="0" w:line="240" w:lineRule="auto"/>
        <w:rPr>
          <w:rFonts w:ascii="細明體" w:eastAsia="細明體" w:hAnsi="細明體"/>
          <w:color w:val="000000"/>
          <w:lang w:eastAsia="zh-TW"/>
        </w:rPr>
      </w:pPr>
      <w:r w:rsidRPr="00D86482">
        <w:rPr>
          <w:rFonts w:ascii="細明體" w:eastAsia="細明體" w:hAnsi="細明體" w:hint="eastAsia"/>
          <w:color w:val="000000"/>
          <w:lang w:eastAsia="zh-TW"/>
        </w:rPr>
        <w:t>密碼</w:t>
      </w:r>
      <w:r w:rsidR="00565448" w:rsidRPr="00D86482">
        <w:rPr>
          <w:rFonts w:ascii="細明體" w:eastAsia="細明體" w:hAnsi="細明體" w:hint="eastAsia"/>
          <w:color w:val="000000"/>
          <w:lang w:eastAsia="zh-TW"/>
        </w:rPr>
        <w:t>正確，開啟pdf</w:t>
      </w:r>
      <w:r w:rsidR="00937CAB" w:rsidRPr="00D86482">
        <w:rPr>
          <w:rFonts w:ascii="細明體" w:eastAsia="細明體" w:hAnsi="細明體" w:hint="eastAsia"/>
          <w:color w:val="000000"/>
          <w:lang w:eastAsia="zh-TW"/>
        </w:rPr>
        <w:t>(可下載)</w:t>
      </w:r>
    </w:p>
    <w:p w:rsidR="00565448" w:rsidRPr="00D86482" w:rsidRDefault="00565448" w:rsidP="00AA0911">
      <w:pPr>
        <w:pStyle w:val="Tabletext"/>
        <w:keepLines w:val="0"/>
        <w:numPr>
          <w:ilvl w:val="6"/>
          <w:numId w:val="9"/>
        </w:numPr>
        <w:spacing w:after="0" w:line="240" w:lineRule="auto"/>
        <w:rPr>
          <w:rFonts w:ascii="細明體" w:eastAsia="細明體" w:hAnsi="細明體"/>
          <w:color w:val="000000"/>
          <w:lang w:eastAsia="zh-TW"/>
        </w:rPr>
      </w:pPr>
      <w:r w:rsidRPr="00D86482">
        <w:rPr>
          <w:rFonts w:ascii="細明體" w:eastAsia="細明體" w:hAnsi="細明體" w:hint="eastAsia"/>
          <w:color w:val="000000"/>
          <w:lang w:eastAsia="zh-TW"/>
        </w:rPr>
        <w:t>密碼錯誤，顯示“密碼輸入錯誤!”，如圖四</w:t>
      </w:r>
    </w:p>
    <w:p w:rsidR="00945BA4" w:rsidRPr="00D86482" w:rsidRDefault="00945BA4" w:rsidP="00AA0911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細明體" w:eastAsia="細明體" w:hAnsi="細明體"/>
          <w:color w:val="000000"/>
          <w:lang w:eastAsia="zh-TW"/>
        </w:rPr>
      </w:pPr>
      <w:r w:rsidRPr="00D86482">
        <w:rPr>
          <w:rFonts w:ascii="細明體" w:eastAsia="細明體" w:hAnsi="細明體" w:hint="eastAsia"/>
          <w:color w:val="000000"/>
          <w:lang w:eastAsia="zh-TW"/>
        </w:rPr>
        <w:t xml:space="preserve">若SRC = </w:t>
      </w:r>
      <w:r w:rsidRPr="00D86482">
        <w:rPr>
          <w:rFonts w:ascii="細明體" w:eastAsia="細明體" w:hAnsi="細明體"/>
          <w:color w:val="000000"/>
          <w:lang w:eastAsia="zh-TW"/>
        </w:rPr>
        <w:t>REP</w:t>
      </w:r>
      <w:r w:rsidR="00891319" w:rsidRPr="00D86482">
        <w:rPr>
          <w:rFonts w:ascii="細明體" w:eastAsia="細明體" w:hAnsi="細明體" w:hint="eastAsia"/>
          <w:color w:val="000000"/>
          <w:lang w:eastAsia="zh-TW"/>
        </w:rPr>
        <w:t>，顯示圖二</w:t>
      </w:r>
    </w:p>
    <w:p w:rsidR="00B23552" w:rsidRPr="00D86482" w:rsidRDefault="00B23552" w:rsidP="00AA0911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ascii="細明體" w:eastAsia="細明體" w:hAnsi="細明體"/>
          <w:color w:val="000000"/>
          <w:lang w:eastAsia="zh-TW"/>
        </w:rPr>
      </w:pPr>
      <w:r w:rsidRPr="00D86482">
        <w:rPr>
          <w:rFonts w:ascii="細明體" w:eastAsia="細明體" w:hAnsi="細明體" w:hint="eastAsia"/>
          <w:color w:val="000000"/>
          <w:lang w:eastAsia="zh-TW"/>
        </w:rPr>
        <w:t>輸入</w:t>
      </w:r>
      <w:r w:rsidR="00891319" w:rsidRPr="00D86482">
        <w:rPr>
          <w:rFonts w:ascii="細明體" w:eastAsia="細明體" w:hAnsi="細明體" w:hint="eastAsia"/>
          <w:color w:val="000000"/>
          <w:lang w:eastAsia="zh-TW"/>
        </w:rPr>
        <w:t>密碼</w:t>
      </w:r>
      <w:r w:rsidRPr="00D86482">
        <w:rPr>
          <w:rFonts w:ascii="細明體" w:eastAsia="細明體" w:hAnsi="細明體" w:hint="eastAsia"/>
          <w:color w:val="000000"/>
          <w:lang w:eastAsia="zh-TW"/>
        </w:rPr>
        <w:t>，點選</w:t>
      </w:r>
      <w:r w:rsidRPr="00D86482">
        <w:rPr>
          <w:rFonts w:ascii="細明體" w:eastAsia="細明體" w:hAnsi="細明體" w:hint="eastAsia"/>
          <w:color w:val="000000"/>
          <w:bdr w:val="single" w:sz="4" w:space="0" w:color="auto"/>
          <w:lang w:eastAsia="zh-TW"/>
        </w:rPr>
        <w:t>確認</w:t>
      </w:r>
    </w:p>
    <w:p w:rsidR="00945BA4" w:rsidRPr="00D86482" w:rsidRDefault="00B23552" w:rsidP="00AA0911">
      <w:pPr>
        <w:pStyle w:val="Tabletext"/>
        <w:keepLines w:val="0"/>
        <w:numPr>
          <w:ilvl w:val="6"/>
          <w:numId w:val="9"/>
        </w:numPr>
        <w:spacing w:after="0" w:line="240" w:lineRule="auto"/>
        <w:rPr>
          <w:rFonts w:ascii="細明體" w:eastAsia="細明體" w:hAnsi="細明體"/>
          <w:color w:val="000000"/>
          <w:lang w:eastAsia="zh-TW"/>
        </w:rPr>
      </w:pPr>
      <w:r w:rsidRPr="00D86482">
        <w:rPr>
          <w:rFonts w:ascii="細明體" w:eastAsia="細明體" w:hAnsi="細明體" w:hint="eastAsia"/>
          <w:color w:val="000000"/>
          <w:lang w:eastAsia="zh-TW"/>
        </w:rPr>
        <w:t>密碼</w:t>
      </w:r>
      <w:r w:rsidR="00891319" w:rsidRPr="00D86482">
        <w:rPr>
          <w:rFonts w:ascii="細明體" w:eastAsia="細明體" w:hAnsi="細明體" w:hint="eastAsia"/>
          <w:color w:val="000000"/>
          <w:lang w:eastAsia="zh-TW"/>
        </w:rPr>
        <w:t>正確，開啟pdf</w:t>
      </w:r>
      <w:r w:rsidR="00937CAB" w:rsidRPr="00D86482">
        <w:rPr>
          <w:rFonts w:ascii="細明體" w:eastAsia="細明體" w:hAnsi="細明體" w:hint="eastAsia"/>
          <w:color w:val="000000"/>
          <w:lang w:eastAsia="zh-TW"/>
        </w:rPr>
        <w:t>(可下載)</w:t>
      </w:r>
    </w:p>
    <w:p w:rsidR="00AF3411" w:rsidRPr="00D86482" w:rsidRDefault="00891319" w:rsidP="00AA0911">
      <w:pPr>
        <w:pStyle w:val="Tabletext"/>
        <w:keepLines w:val="0"/>
        <w:numPr>
          <w:ilvl w:val="6"/>
          <w:numId w:val="9"/>
        </w:numPr>
        <w:spacing w:after="0" w:line="240" w:lineRule="auto"/>
        <w:rPr>
          <w:rFonts w:ascii="細明體" w:eastAsia="細明體" w:hAnsi="細明體" w:hint="eastAsia"/>
          <w:color w:val="000000"/>
          <w:lang w:eastAsia="zh-TW"/>
        </w:rPr>
      </w:pPr>
      <w:r w:rsidRPr="00D86482">
        <w:rPr>
          <w:rFonts w:ascii="細明體" w:eastAsia="細明體" w:hAnsi="細明體" w:hint="eastAsia"/>
          <w:color w:val="000000"/>
          <w:lang w:eastAsia="zh-TW"/>
        </w:rPr>
        <w:t>密碼錯誤，顯示“密碼輸入錯誤!”，如圖五</w:t>
      </w:r>
    </w:p>
    <w:p w:rsidR="00416FF9" w:rsidRPr="00D86482" w:rsidRDefault="00416FF9" w:rsidP="00AA0911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細明體" w:eastAsia="細明體" w:hAnsi="細明體"/>
          <w:color w:val="000000"/>
          <w:lang w:eastAsia="zh-TW"/>
        </w:rPr>
      </w:pPr>
      <w:r w:rsidRPr="00D86482">
        <w:rPr>
          <w:rFonts w:ascii="細明體" w:eastAsia="細明體" w:hAnsi="細明體" w:hint="eastAsia"/>
          <w:color w:val="000000"/>
          <w:lang w:eastAsia="zh-TW"/>
        </w:rPr>
        <w:t xml:space="preserve">若SRC = </w:t>
      </w:r>
      <w:r w:rsidRPr="00D86482">
        <w:rPr>
          <w:rFonts w:ascii="細明體" w:eastAsia="細明體" w:hAnsi="細明體"/>
          <w:color w:val="000000"/>
          <w:lang w:eastAsia="zh-TW"/>
        </w:rPr>
        <w:t>REP</w:t>
      </w:r>
      <w:r w:rsidRPr="00D86482">
        <w:rPr>
          <w:rFonts w:ascii="細明體" w:eastAsia="細明體" w:hAnsi="細明體" w:hint="eastAsia"/>
          <w:color w:val="000000"/>
          <w:lang w:eastAsia="zh-TW"/>
        </w:rPr>
        <w:t xml:space="preserve"> 且 超過30天或發生任何異常，顯示圖三</w:t>
      </w:r>
    </w:p>
    <w:p w:rsidR="00206F16" w:rsidRPr="00D86482" w:rsidRDefault="00416FF9" w:rsidP="00AA0911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ascii="細明體" w:eastAsia="細明體" w:hAnsi="細明體"/>
          <w:color w:val="000000"/>
          <w:lang w:eastAsia="zh-TW"/>
        </w:rPr>
      </w:pPr>
      <w:r w:rsidRPr="00D86482">
        <w:rPr>
          <w:rFonts w:ascii="細明體" w:eastAsia="細明體" w:hAnsi="細明體" w:hint="eastAsia"/>
          <w:color w:val="000000"/>
          <w:lang w:eastAsia="zh-TW"/>
        </w:rPr>
        <w:t>點選</w:t>
      </w:r>
      <w:r w:rsidRPr="00D86482">
        <w:rPr>
          <w:rFonts w:ascii="細明體" w:eastAsia="細明體" w:hAnsi="細明體" w:hint="eastAsia"/>
          <w:color w:val="000000"/>
          <w:bdr w:val="single" w:sz="4" w:space="0" w:color="auto"/>
          <w:lang w:eastAsia="zh-TW"/>
        </w:rPr>
        <w:t>進入官網</w:t>
      </w:r>
      <w:r w:rsidRPr="00D86482">
        <w:rPr>
          <w:rFonts w:ascii="細明體" w:eastAsia="細明體" w:hAnsi="細明體" w:hint="eastAsia"/>
          <w:color w:val="000000"/>
          <w:lang w:eastAsia="zh-TW"/>
        </w:rPr>
        <w:t xml:space="preserve">，導至 </w:t>
      </w:r>
      <w:r w:rsidRPr="00D86482">
        <w:rPr>
          <w:rFonts w:ascii="細明體" w:eastAsia="細明體" w:hAnsi="細明體"/>
          <w:color w:val="000000"/>
          <w:lang w:eastAsia="zh-TW"/>
        </w:rPr>
        <w:t>https://www.cathaylife.com.tw</w:t>
      </w:r>
    </w:p>
    <w:p w:rsidR="00206F16" w:rsidRPr="00D86482" w:rsidRDefault="00416FF9" w:rsidP="00AA0911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細明體" w:eastAsia="細明體" w:hAnsi="細明體"/>
          <w:color w:val="000000"/>
          <w:lang w:eastAsia="zh-TW"/>
        </w:rPr>
      </w:pPr>
      <w:r w:rsidRPr="00D86482">
        <w:rPr>
          <w:rFonts w:ascii="細明體" w:eastAsia="細明體" w:hAnsi="細明體" w:hint="eastAsia"/>
          <w:color w:val="000000"/>
          <w:lang w:eastAsia="zh-TW"/>
        </w:rPr>
        <w:t xml:space="preserve">若SRC = </w:t>
      </w:r>
      <w:r w:rsidR="00A0261F" w:rsidRPr="00D86482">
        <w:rPr>
          <w:rFonts w:ascii="細明體" w:eastAsia="細明體" w:hAnsi="細明體"/>
          <w:color w:val="000000"/>
          <w:lang w:eastAsia="zh-TW"/>
        </w:rPr>
        <w:t>ORI</w:t>
      </w:r>
      <w:r w:rsidR="00A0261F" w:rsidRPr="00D86482">
        <w:rPr>
          <w:rFonts w:ascii="細明體" w:eastAsia="細明體" w:hAnsi="細明體" w:hint="eastAsia"/>
          <w:color w:val="000000"/>
          <w:lang w:eastAsia="zh-TW"/>
        </w:rPr>
        <w:t xml:space="preserve"> </w:t>
      </w:r>
      <w:r w:rsidRPr="00D86482">
        <w:rPr>
          <w:rFonts w:ascii="細明體" w:eastAsia="細明體" w:hAnsi="細明體" w:hint="eastAsia"/>
          <w:color w:val="000000"/>
          <w:lang w:eastAsia="zh-TW"/>
        </w:rPr>
        <w:t>且 超過30天或發生任何異常，顯示圖六</w:t>
      </w:r>
    </w:p>
    <w:p w:rsidR="00416FF9" w:rsidRPr="00D86482" w:rsidRDefault="00A0261F" w:rsidP="00AA0911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ascii="細明體" w:eastAsia="細明體" w:hAnsi="細明體"/>
          <w:color w:val="000000"/>
          <w:lang w:eastAsia="zh-TW"/>
        </w:rPr>
      </w:pPr>
      <w:r w:rsidRPr="00D86482">
        <w:rPr>
          <w:rFonts w:ascii="細明體" w:eastAsia="細明體" w:hAnsi="細明體" w:hint="eastAsia"/>
          <w:color w:val="000000"/>
          <w:lang w:eastAsia="zh-TW"/>
        </w:rPr>
        <w:t>點選</w:t>
      </w:r>
      <w:r w:rsidRPr="00D86482">
        <w:rPr>
          <w:rFonts w:ascii="細明體" w:eastAsia="細明體" w:hAnsi="細明體"/>
          <w:color w:val="000000"/>
          <w:bdr w:val="single" w:sz="4" w:space="0" w:color="auto"/>
          <w:lang w:eastAsia="zh-TW"/>
        </w:rPr>
        <w:t>詢問阿發</w:t>
      </w:r>
      <w:r w:rsidRPr="00D86482">
        <w:rPr>
          <w:rFonts w:ascii="細明體" w:eastAsia="細明體" w:hAnsi="細明體" w:hint="eastAsia"/>
          <w:color w:val="000000"/>
          <w:lang w:eastAsia="zh-TW"/>
        </w:rPr>
        <w:t>，導至</w:t>
      </w:r>
      <w:r w:rsidRPr="00D86482">
        <w:rPr>
          <w:rFonts w:ascii="細明體" w:eastAsia="細明體" w:hAnsi="細明體"/>
          <w:color w:val="000000"/>
          <w:lang w:eastAsia="zh-TW"/>
        </w:rPr>
        <w:t xml:space="preserve"> </w:t>
      </w:r>
      <w:hyperlink r:id="rId8" w:history="1">
        <w:r w:rsidR="00AA0911" w:rsidRPr="00D86482">
          <w:rPr>
            <w:rStyle w:val="a3"/>
            <w:rFonts w:ascii="細明體" w:eastAsia="細明體" w:hAnsi="細明體"/>
            <w:color w:val="000000"/>
            <w:lang w:eastAsia="zh-TW"/>
          </w:rPr>
          <w:t>https://bit.ly/2DVbCOT</w:t>
        </w:r>
      </w:hyperlink>
    </w:p>
    <w:p w:rsidR="00AA0911" w:rsidRDefault="00AA0911" w:rsidP="00AA0911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細明體" w:eastAsia="細明體" w:hAnsi="細明體"/>
          <w:color w:val="FF0000"/>
          <w:lang w:eastAsia="zh-TW"/>
        </w:rPr>
      </w:pPr>
      <w:r>
        <w:rPr>
          <w:rFonts w:ascii="細明體" w:eastAsia="細明體" w:hAnsi="細明體" w:hint="eastAsia"/>
          <w:color w:val="FF0000"/>
          <w:lang w:eastAsia="zh-TW"/>
        </w:rPr>
        <w:t>若TYPE</w:t>
      </w:r>
      <w:r>
        <w:rPr>
          <w:rFonts w:ascii="細明體" w:eastAsia="細明體" w:hAnsi="細明體"/>
          <w:color w:val="FF0000"/>
          <w:lang w:eastAsia="zh-TW"/>
        </w:rPr>
        <w:t xml:space="preserve"> </w:t>
      </w:r>
      <w:r>
        <w:rPr>
          <w:rFonts w:ascii="細明體" w:eastAsia="細明體" w:hAnsi="細明體" w:hint="eastAsia"/>
          <w:color w:val="FF0000"/>
          <w:lang w:eastAsia="zh-TW"/>
        </w:rPr>
        <w:t>= B</w:t>
      </w:r>
      <w:r w:rsidR="009C1FA5">
        <w:rPr>
          <w:rFonts w:ascii="細明體" w:eastAsia="細明體" w:hAnsi="細明體"/>
          <w:color w:val="FF0000"/>
          <w:lang w:eastAsia="zh-TW"/>
        </w:rPr>
        <w:t xml:space="preserve"> || </w:t>
      </w:r>
      <w:r w:rsidR="009C1FA5">
        <w:rPr>
          <w:rFonts w:ascii="細明體" w:eastAsia="細明體" w:hAnsi="細明體" w:hint="eastAsia"/>
          <w:color w:val="FF0000"/>
          <w:lang w:eastAsia="zh-TW"/>
        </w:rPr>
        <w:t>TYPE</w:t>
      </w:r>
      <w:r w:rsidR="009C1FA5">
        <w:rPr>
          <w:rFonts w:ascii="細明體" w:eastAsia="細明體" w:hAnsi="細明體"/>
          <w:color w:val="FF0000"/>
          <w:lang w:eastAsia="zh-TW"/>
        </w:rPr>
        <w:t xml:space="preserve"> </w:t>
      </w:r>
      <w:r w:rsidR="009C1FA5">
        <w:rPr>
          <w:rFonts w:ascii="細明體" w:eastAsia="細明體" w:hAnsi="細明體" w:hint="eastAsia"/>
          <w:color w:val="FF0000"/>
          <w:lang w:eastAsia="zh-TW"/>
        </w:rPr>
        <w:t>= D</w:t>
      </w:r>
    </w:p>
    <w:p w:rsidR="00B45247" w:rsidRDefault="00B45247" w:rsidP="00B45247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細明體" w:eastAsia="細明體" w:hAnsi="細明體"/>
          <w:color w:val="FF0000"/>
          <w:lang w:eastAsia="zh-TW"/>
        </w:rPr>
      </w:pPr>
      <w:r w:rsidRPr="00B45247">
        <w:rPr>
          <w:rFonts w:ascii="細明體" w:eastAsia="細明體" w:hAnsi="細明體" w:hint="eastAsia"/>
          <w:color w:val="FF0000"/>
          <w:lang w:eastAsia="zh-TW"/>
        </w:rPr>
        <w:t xml:space="preserve">若SRC = </w:t>
      </w:r>
      <w:r w:rsidRPr="00B45247">
        <w:rPr>
          <w:rFonts w:ascii="細明體" w:eastAsia="細明體" w:hAnsi="細明體"/>
          <w:color w:val="FF0000"/>
          <w:lang w:eastAsia="zh-TW"/>
        </w:rPr>
        <w:t>ORI</w:t>
      </w:r>
      <w:r w:rsidRPr="00B45247">
        <w:rPr>
          <w:rFonts w:ascii="細明體" w:eastAsia="細明體" w:hAnsi="細明體" w:hint="eastAsia"/>
          <w:color w:val="FF0000"/>
          <w:lang w:eastAsia="zh-TW"/>
        </w:rPr>
        <w:t>，</w:t>
      </w:r>
      <w:r>
        <w:rPr>
          <w:rFonts w:ascii="細明體" w:eastAsia="細明體" w:hAnsi="細明體" w:hint="eastAsia"/>
          <w:color w:val="FF0000"/>
          <w:lang w:eastAsia="zh-TW"/>
        </w:rPr>
        <w:t>顯示圖七</w:t>
      </w:r>
    </w:p>
    <w:p w:rsidR="00B45247" w:rsidRPr="00B45247" w:rsidRDefault="00B45247" w:rsidP="00B45247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ascii="細明體" w:eastAsia="細明體" w:hAnsi="細明體"/>
          <w:color w:val="FF0000"/>
          <w:lang w:eastAsia="zh-TW"/>
        </w:rPr>
      </w:pPr>
      <w:r w:rsidRPr="00B45247">
        <w:rPr>
          <w:rFonts w:ascii="細明體" w:eastAsia="細明體" w:hAnsi="細明體" w:hint="eastAsia"/>
          <w:color w:val="FF0000"/>
          <w:lang w:eastAsia="zh-TW"/>
        </w:rPr>
        <w:t>輸入密碼，點選確認</w:t>
      </w:r>
    </w:p>
    <w:p w:rsidR="00B45247" w:rsidRPr="00B45247" w:rsidRDefault="00B45247" w:rsidP="00B45247">
      <w:pPr>
        <w:pStyle w:val="Tabletext"/>
        <w:keepLines w:val="0"/>
        <w:numPr>
          <w:ilvl w:val="6"/>
          <w:numId w:val="9"/>
        </w:numPr>
        <w:spacing w:after="0" w:line="240" w:lineRule="auto"/>
        <w:rPr>
          <w:rFonts w:ascii="細明體" w:eastAsia="細明體" w:hAnsi="細明體"/>
          <w:color w:val="FF0000"/>
          <w:lang w:eastAsia="zh-TW"/>
        </w:rPr>
      </w:pPr>
      <w:r w:rsidRPr="00B45247">
        <w:rPr>
          <w:rFonts w:ascii="細明體" w:eastAsia="細明體" w:hAnsi="細明體" w:hint="eastAsia"/>
          <w:color w:val="FF0000"/>
          <w:lang w:eastAsia="zh-TW"/>
        </w:rPr>
        <w:t>密碼正確，開啟pdf(可下載)</w:t>
      </w:r>
    </w:p>
    <w:p w:rsidR="00B45247" w:rsidRDefault="00B45247" w:rsidP="00B45247">
      <w:pPr>
        <w:pStyle w:val="Tabletext"/>
        <w:keepLines w:val="0"/>
        <w:numPr>
          <w:ilvl w:val="6"/>
          <w:numId w:val="9"/>
        </w:numPr>
        <w:spacing w:after="0" w:line="240" w:lineRule="auto"/>
        <w:rPr>
          <w:rFonts w:ascii="細明體" w:eastAsia="細明體" w:hAnsi="細明體"/>
          <w:color w:val="FF0000"/>
          <w:lang w:eastAsia="zh-TW"/>
        </w:rPr>
      </w:pPr>
      <w:r w:rsidRPr="00B45247">
        <w:rPr>
          <w:rFonts w:ascii="細明體" w:eastAsia="細明體" w:hAnsi="細明體" w:hint="eastAsia"/>
          <w:color w:val="FF0000"/>
          <w:lang w:eastAsia="zh-TW"/>
        </w:rPr>
        <w:t>密碼錯誤，顯示“密碼輸入錯誤!</w:t>
      </w:r>
      <w:r>
        <w:rPr>
          <w:rFonts w:ascii="細明體" w:eastAsia="細明體" w:hAnsi="細明體" w:hint="eastAsia"/>
          <w:color w:val="FF0000"/>
          <w:lang w:eastAsia="zh-TW"/>
        </w:rPr>
        <w:t>”，如圖八</w:t>
      </w:r>
    </w:p>
    <w:p w:rsidR="00A50E2A" w:rsidRPr="00A50E2A" w:rsidRDefault="00A50E2A" w:rsidP="00A50E2A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細明體" w:eastAsia="細明體" w:hAnsi="細明體"/>
          <w:color w:val="FF0000"/>
          <w:lang w:eastAsia="zh-TW"/>
        </w:rPr>
      </w:pPr>
      <w:r w:rsidRPr="00A50E2A">
        <w:rPr>
          <w:rFonts w:ascii="細明體" w:eastAsia="細明體" w:hAnsi="細明體" w:hint="eastAsia"/>
          <w:color w:val="FF0000"/>
          <w:lang w:eastAsia="zh-TW"/>
        </w:rPr>
        <w:t xml:space="preserve">若SRC = </w:t>
      </w:r>
      <w:r w:rsidRPr="00A50E2A">
        <w:rPr>
          <w:rFonts w:ascii="細明體" w:eastAsia="細明體" w:hAnsi="細明體"/>
          <w:color w:val="FF0000"/>
          <w:lang w:eastAsia="zh-TW"/>
        </w:rPr>
        <w:t>REP</w:t>
      </w:r>
      <w:r w:rsidRPr="00A50E2A">
        <w:rPr>
          <w:rFonts w:ascii="細明體" w:eastAsia="細明體" w:hAnsi="細明體" w:hint="eastAsia"/>
          <w:color w:val="FF0000"/>
          <w:lang w:eastAsia="zh-TW"/>
        </w:rPr>
        <w:t>，顯示圖九</w:t>
      </w:r>
    </w:p>
    <w:p w:rsidR="00A50E2A" w:rsidRPr="00A50E2A" w:rsidRDefault="00A50E2A" w:rsidP="00A50E2A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ascii="細明體" w:eastAsia="細明體" w:hAnsi="細明體"/>
          <w:color w:val="FF0000"/>
          <w:lang w:eastAsia="zh-TW"/>
        </w:rPr>
      </w:pPr>
      <w:r w:rsidRPr="00A50E2A">
        <w:rPr>
          <w:rFonts w:ascii="細明體" w:eastAsia="細明體" w:hAnsi="細明體" w:hint="eastAsia"/>
          <w:color w:val="FF0000"/>
          <w:lang w:eastAsia="zh-TW"/>
        </w:rPr>
        <w:t>輸入密碼，點選確認</w:t>
      </w:r>
    </w:p>
    <w:p w:rsidR="00A50E2A" w:rsidRPr="00A50E2A" w:rsidRDefault="00A50E2A" w:rsidP="00A50E2A">
      <w:pPr>
        <w:pStyle w:val="Tabletext"/>
        <w:keepLines w:val="0"/>
        <w:numPr>
          <w:ilvl w:val="6"/>
          <w:numId w:val="9"/>
        </w:numPr>
        <w:spacing w:after="0" w:line="240" w:lineRule="auto"/>
        <w:rPr>
          <w:rFonts w:ascii="細明體" w:eastAsia="細明體" w:hAnsi="細明體"/>
          <w:color w:val="FF0000"/>
          <w:lang w:eastAsia="zh-TW"/>
        </w:rPr>
      </w:pPr>
      <w:r w:rsidRPr="00A50E2A">
        <w:rPr>
          <w:rFonts w:ascii="細明體" w:eastAsia="細明體" w:hAnsi="細明體" w:hint="eastAsia"/>
          <w:color w:val="FF0000"/>
          <w:lang w:eastAsia="zh-TW"/>
        </w:rPr>
        <w:t>密碼正確，開啟pdf(可下載)</w:t>
      </w:r>
    </w:p>
    <w:p w:rsidR="00A50E2A" w:rsidRDefault="00A50E2A" w:rsidP="00A50E2A">
      <w:pPr>
        <w:pStyle w:val="Tabletext"/>
        <w:keepLines w:val="0"/>
        <w:numPr>
          <w:ilvl w:val="6"/>
          <w:numId w:val="9"/>
        </w:numPr>
        <w:spacing w:after="0" w:line="240" w:lineRule="auto"/>
        <w:rPr>
          <w:rFonts w:ascii="細明體" w:eastAsia="細明體" w:hAnsi="細明體"/>
          <w:color w:val="FF0000"/>
          <w:lang w:eastAsia="zh-TW"/>
        </w:rPr>
      </w:pPr>
      <w:r w:rsidRPr="00A50E2A">
        <w:rPr>
          <w:rFonts w:ascii="細明體" w:eastAsia="細明體" w:hAnsi="細明體" w:hint="eastAsia"/>
          <w:color w:val="FF0000"/>
          <w:lang w:eastAsia="zh-TW"/>
        </w:rPr>
        <w:t>密碼錯誤，顯示“密碼輸入錯誤!”，如圖十</w:t>
      </w:r>
    </w:p>
    <w:p w:rsidR="00B84873" w:rsidRPr="00B84873" w:rsidRDefault="00B84873" w:rsidP="00B84873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細明體" w:eastAsia="細明體" w:hAnsi="細明體"/>
          <w:color w:val="FF0000"/>
          <w:lang w:eastAsia="zh-TW"/>
        </w:rPr>
      </w:pPr>
      <w:r w:rsidRPr="002009A0">
        <w:rPr>
          <w:rFonts w:ascii="細明體" w:eastAsia="細明體" w:hAnsi="細明體" w:hint="eastAsia"/>
          <w:color w:val="FF0000"/>
          <w:lang w:eastAsia="zh-TW"/>
        </w:rPr>
        <w:t xml:space="preserve">若SRC = </w:t>
      </w:r>
      <w:r w:rsidRPr="002009A0">
        <w:rPr>
          <w:rFonts w:ascii="細明體" w:eastAsia="細明體" w:hAnsi="細明體"/>
          <w:color w:val="FF0000"/>
          <w:lang w:eastAsia="zh-TW"/>
        </w:rPr>
        <w:t>REP</w:t>
      </w:r>
      <w:r w:rsidRPr="002009A0">
        <w:rPr>
          <w:rFonts w:ascii="細明體" w:eastAsia="細明體" w:hAnsi="細明體" w:hint="eastAsia"/>
          <w:color w:val="FF0000"/>
          <w:lang w:eastAsia="zh-TW"/>
        </w:rPr>
        <w:t xml:space="preserve"> 且 超過30天或發生任何異常，顯示圖十一</w:t>
      </w:r>
    </w:p>
    <w:p w:rsidR="00B84873" w:rsidRPr="001E2AFD" w:rsidRDefault="00B84873" w:rsidP="00B84873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細明體" w:eastAsia="細明體" w:hAnsi="細明體"/>
          <w:color w:val="FF0000"/>
          <w:lang w:eastAsia="zh-TW"/>
        </w:rPr>
      </w:pPr>
      <w:r w:rsidRPr="002009A0">
        <w:rPr>
          <w:rFonts w:ascii="細明體" w:eastAsia="細明體" w:hAnsi="細明體" w:hint="eastAsia"/>
          <w:color w:val="FF0000"/>
          <w:lang w:eastAsia="zh-TW"/>
        </w:rPr>
        <w:t xml:space="preserve">若SRC = </w:t>
      </w:r>
      <w:r w:rsidRPr="002009A0">
        <w:rPr>
          <w:rFonts w:ascii="細明體" w:eastAsia="細明體" w:hAnsi="細明體"/>
          <w:color w:val="FF0000"/>
          <w:lang w:eastAsia="zh-TW"/>
        </w:rPr>
        <w:t>ORI</w:t>
      </w:r>
      <w:r w:rsidRPr="002009A0">
        <w:rPr>
          <w:rFonts w:ascii="細明體" w:eastAsia="細明體" w:hAnsi="細明體" w:hint="eastAsia"/>
          <w:color w:val="FF0000"/>
          <w:lang w:eastAsia="zh-TW"/>
        </w:rPr>
        <w:t xml:space="preserve"> 且 超過30天或發生任何異常，顯示圖十二</w:t>
      </w:r>
    </w:p>
    <w:p w:rsidR="001E48CC" w:rsidRPr="00585C5E" w:rsidRDefault="002534FE" w:rsidP="002A4E04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ascii="細明體" w:eastAsia="細明體" w:hAnsi="細明體"/>
          <w:caps/>
          <w:color w:val="000000"/>
          <w:lang w:eastAsia="zh-TW"/>
        </w:rPr>
      </w:pPr>
      <w:r w:rsidRPr="002534FE">
        <w:rPr>
          <w:rFonts w:ascii="細明體" w:eastAsia="細明體" w:hAnsi="細明體" w:hint="eastAsia"/>
          <w:lang w:eastAsia="zh-TW"/>
        </w:rPr>
        <w:t>依照SRC</w:t>
      </w:r>
      <w:r w:rsidR="00402750">
        <w:rPr>
          <w:rFonts w:ascii="細明體" w:eastAsia="細明體" w:hAnsi="細明體" w:hint="eastAsia"/>
          <w:lang w:eastAsia="zh-TW"/>
        </w:rPr>
        <w:t>、導引頁上之資訊</w:t>
      </w:r>
      <w:r w:rsidR="003C1051" w:rsidRPr="003C1051">
        <w:rPr>
          <w:rFonts w:ascii="細明體" w:eastAsia="細明體" w:hAnsi="細明體" w:hint="eastAsia"/>
          <w:lang w:eastAsia="zh-TW"/>
        </w:rPr>
        <w:t>將取得的PDF顯示在畫面上。</w:t>
      </w: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92"/>
        <w:gridCol w:w="5793"/>
        <w:tblGridChange w:id="20">
          <w:tblGrid>
            <w:gridCol w:w="1701"/>
            <w:gridCol w:w="992"/>
            <w:gridCol w:w="5793"/>
          </w:tblGrid>
        </w:tblGridChange>
      </w:tblGrid>
      <w:tr w:rsidR="00585C5E" w:rsidRPr="00417876" w:rsidTr="00417876">
        <w:tc>
          <w:tcPr>
            <w:tcW w:w="170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585C5E" w:rsidRPr="00417876" w:rsidRDefault="00585C5E" w:rsidP="00417876">
            <w:pPr>
              <w:pStyle w:val="Tabletext"/>
              <w:keepLines w:val="0"/>
              <w:spacing w:after="0" w:line="240" w:lineRule="auto"/>
              <w:rPr>
                <w:rFonts w:ascii="微軟正黑體" w:eastAsia="微軟正黑體" w:hAnsi="微軟正黑體" w:hint="eastAsia"/>
                <w:b/>
                <w:bCs/>
                <w:caps/>
                <w:color w:val="000000"/>
                <w:lang w:eastAsia="zh-TW"/>
              </w:rPr>
            </w:pPr>
            <w:r w:rsidRPr="00417876">
              <w:rPr>
                <w:rFonts w:ascii="微軟正黑體" w:eastAsia="微軟正黑體" w:hAnsi="微軟正黑體" w:hint="eastAsia"/>
                <w:b/>
                <w:bCs/>
                <w:caps/>
                <w:color w:val="000000"/>
                <w:lang w:eastAsia="zh-TW"/>
              </w:rPr>
              <w:t>文件</w:t>
            </w:r>
          </w:p>
        </w:tc>
        <w:tc>
          <w:tcPr>
            <w:tcW w:w="99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585C5E" w:rsidRPr="00417876" w:rsidRDefault="00585C5E" w:rsidP="00417876">
            <w:pPr>
              <w:pStyle w:val="Tabletext"/>
              <w:keepLines w:val="0"/>
              <w:spacing w:after="0" w:line="240" w:lineRule="auto"/>
              <w:rPr>
                <w:rFonts w:ascii="微軟正黑體" w:eastAsia="微軟正黑體" w:hAnsi="微軟正黑體" w:hint="eastAsia"/>
                <w:b/>
                <w:bCs/>
                <w:caps/>
                <w:color w:val="000000"/>
                <w:lang w:eastAsia="zh-TW"/>
              </w:rPr>
            </w:pPr>
            <w:r w:rsidRPr="00417876">
              <w:rPr>
                <w:rFonts w:ascii="微軟正黑體" w:eastAsia="微軟正黑體" w:hAnsi="微軟正黑體" w:hint="eastAsia"/>
                <w:b/>
                <w:bCs/>
                <w:caps/>
                <w:color w:val="000000"/>
                <w:lang w:eastAsia="zh-TW"/>
              </w:rPr>
              <w:t>對象</w:t>
            </w:r>
          </w:p>
        </w:tc>
        <w:tc>
          <w:tcPr>
            <w:tcW w:w="5793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585C5E" w:rsidRPr="00417876" w:rsidRDefault="00585C5E" w:rsidP="00417876">
            <w:pPr>
              <w:pStyle w:val="Tabletext"/>
              <w:keepLines w:val="0"/>
              <w:spacing w:after="0" w:line="240" w:lineRule="auto"/>
              <w:rPr>
                <w:rFonts w:ascii="微軟正黑體" w:eastAsia="微軟正黑體" w:hAnsi="微軟正黑體" w:hint="eastAsia"/>
                <w:b/>
                <w:bCs/>
                <w:caps/>
                <w:color w:val="000000"/>
                <w:lang w:eastAsia="zh-TW"/>
              </w:rPr>
            </w:pPr>
            <w:r w:rsidRPr="00417876">
              <w:rPr>
                <w:rFonts w:ascii="微軟正黑體" w:eastAsia="微軟正黑體" w:hAnsi="微軟正黑體" w:hint="eastAsia"/>
                <w:b/>
                <w:bCs/>
                <w:caps/>
                <w:color w:val="000000"/>
                <w:lang w:eastAsia="zh-TW"/>
              </w:rPr>
              <w:t>PDF模組來源</w:t>
            </w:r>
          </w:p>
        </w:tc>
      </w:tr>
      <w:tr w:rsidR="00585C5E" w:rsidRPr="00417876" w:rsidTr="00417876">
        <w:tc>
          <w:tcPr>
            <w:tcW w:w="1701" w:type="dxa"/>
            <w:shd w:val="clear" w:color="auto" w:fill="EDEDED"/>
          </w:tcPr>
          <w:p w:rsidR="00585C5E" w:rsidRPr="00417876" w:rsidRDefault="00585C5E" w:rsidP="00417876">
            <w:pPr>
              <w:pStyle w:val="Tabletext"/>
              <w:keepLines w:val="0"/>
              <w:spacing w:after="0" w:line="240" w:lineRule="auto"/>
              <w:rPr>
                <w:rFonts w:ascii="微軟正黑體" w:eastAsia="微軟正黑體" w:hAnsi="微軟正黑體" w:hint="eastAsia"/>
                <w:b/>
                <w:bCs/>
                <w:caps/>
                <w:color w:val="000000"/>
                <w:lang w:eastAsia="zh-TW"/>
              </w:rPr>
            </w:pPr>
            <w:r w:rsidRPr="00417876">
              <w:rPr>
                <w:rFonts w:ascii="微軟正黑體" w:eastAsia="微軟正黑體" w:hAnsi="微軟正黑體" w:hint="eastAsia"/>
                <w:b/>
                <w:bCs/>
                <w:caps/>
                <w:color w:val="000000"/>
                <w:lang w:eastAsia="zh-TW"/>
              </w:rPr>
              <w:t>理賠明細ORI</w:t>
            </w:r>
          </w:p>
        </w:tc>
        <w:tc>
          <w:tcPr>
            <w:tcW w:w="992" w:type="dxa"/>
            <w:shd w:val="clear" w:color="auto" w:fill="EDEDED"/>
          </w:tcPr>
          <w:p w:rsidR="00585C5E" w:rsidRPr="00417876" w:rsidRDefault="00585C5E" w:rsidP="00417876">
            <w:pPr>
              <w:pStyle w:val="Tabletext"/>
              <w:keepLines w:val="0"/>
              <w:spacing w:after="0" w:line="240" w:lineRule="auto"/>
              <w:rPr>
                <w:rFonts w:ascii="微軟正黑體" w:eastAsia="微軟正黑體" w:hAnsi="微軟正黑體" w:hint="eastAsia"/>
                <w:caps/>
                <w:color w:val="000000"/>
                <w:lang w:eastAsia="zh-TW"/>
              </w:rPr>
            </w:pPr>
            <w:r w:rsidRPr="00417876">
              <w:rPr>
                <w:rFonts w:ascii="微軟正黑體" w:eastAsia="微軟正黑體" w:hAnsi="微軟正黑體" w:hint="eastAsia"/>
                <w:caps/>
                <w:color w:val="000000"/>
                <w:lang w:eastAsia="zh-TW"/>
              </w:rPr>
              <w:t>不分</w:t>
            </w:r>
          </w:p>
        </w:tc>
        <w:tc>
          <w:tcPr>
            <w:tcW w:w="5793" w:type="dxa"/>
            <w:shd w:val="clear" w:color="auto" w:fill="EDEDED"/>
          </w:tcPr>
          <w:p w:rsidR="00585C5E" w:rsidRPr="00417876" w:rsidRDefault="00585C5E" w:rsidP="00417876">
            <w:pPr>
              <w:pStyle w:val="Tabletext"/>
              <w:keepLines w:val="0"/>
              <w:spacing w:after="0" w:line="240" w:lineRule="auto"/>
              <w:rPr>
                <w:rFonts w:ascii="微軟正黑體" w:eastAsia="微軟正黑體" w:hAnsi="微軟正黑體" w:hint="eastAsia"/>
                <w:caps/>
                <w:color w:val="000000"/>
                <w:lang w:eastAsia="zh-TW"/>
              </w:rPr>
            </w:pPr>
            <w:r w:rsidRPr="00417876">
              <w:rPr>
                <w:rFonts w:ascii="微軟正黑體" w:eastAsia="微軟正黑體" w:hAnsi="微軟正黑體"/>
                <w:caps/>
                <w:color w:val="000000"/>
                <w:lang w:eastAsia="zh-TW"/>
              </w:rPr>
              <w:t>AA_X0Z000().doPrintForMI</w:t>
            </w:r>
          </w:p>
        </w:tc>
      </w:tr>
      <w:tr w:rsidR="00585C5E" w:rsidRPr="00417876" w:rsidTr="00417876">
        <w:tc>
          <w:tcPr>
            <w:tcW w:w="1701" w:type="dxa"/>
            <w:vMerge w:val="restart"/>
            <w:shd w:val="clear" w:color="auto" w:fill="auto"/>
          </w:tcPr>
          <w:p w:rsidR="00585C5E" w:rsidRPr="00417876" w:rsidRDefault="00585C5E" w:rsidP="00417876">
            <w:pPr>
              <w:pStyle w:val="Tabletext"/>
              <w:keepLines w:val="0"/>
              <w:spacing w:after="0" w:line="240" w:lineRule="auto"/>
              <w:rPr>
                <w:rFonts w:ascii="微軟正黑體" w:eastAsia="微軟正黑體" w:hAnsi="微軟正黑體" w:hint="eastAsia"/>
                <w:b/>
                <w:bCs/>
                <w:caps/>
                <w:color w:val="000000"/>
                <w:lang w:eastAsia="zh-TW"/>
              </w:rPr>
            </w:pPr>
            <w:r w:rsidRPr="00417876">
              <w:rPr>
                <w:rFonts w:ascii="微軟正黑體" w:eastAsia="微軟正黑體" w:hAnsi="微軟正黑體" w:hint="eastAsia"/>
                <w:b/>
                <w:bCs/>
                <w:caps/>
                <w:color w:val="000000"/>
                <w:lang w:eastAsia="zh-TW"/>
              </w:rPr>
              <w:t>補全REP</w:t>
            </w:r>
          </w:p>
        </w:tc>
        <w:tc>
          <w:tcPr>
            <w:tcW w:w="992" w:type="dxa"/>
            <w:shd w:val="clear" w:color="auto" w:fill="auto"/>
          </w:tcPr>
          <w:p w:rsidR="00585C5E" w:rsidRPr="00417876" w:rsidRDefault="00585C5E" w:rsidP="00417876">
            <w:pPr>
              <w:pStyle w:val="Tabletext"/>
              <w:keepLines w:val="0"/>
              <w:spacing w:after="0" w:line="240" w:lineRule="auto"/>
              <w:rPr>
                <w:rFonts w:ascii="微軟正黑體" w:eastAsia="微軟正黑體" w:hAnsi="微軟正黑體" w:hint="eastAsia"/>
                <w:caps/>
                <w:color w:val="000000"/>
                <w:lang w:eastAsia="zh-TW"/>
              </w:rPr>
            </w:pPr>
            <w:r w:rsidRPr="00417876">
              <w:rPr>
                <w:rFonts w:ascii="微軟正黑體" w:eastAsia="微軟正黑體" w:hAnsi="微軟正黑體" w:hint="eastAsia"/>
                <w:caps/>
                <w:color w:val="000000"/>
                <w:lang w:eastAsia="zh-TW"/>
              </w:rPr>
              <w:t>客戶A</w:t>
            </w:r>
          </w:p>
        </w:tc>
        <w:tc>
          <w:tcPr>
            <w:tcW w:w="5793" w:type="dxa"/>
            <w:shd w:val="clear" w:color="auto" w:fill="auto"/>
          </w:tcPr>
          <w:p w:rsidR="00585C5E" w:rsidRPr="00417876" w:rsidRDefault="00585C5E" w:rsidP="00417876">
            <w:pPr>
              <w:pStyle w:val="Tabletext"/>
              <w:keepLines w:val="0"/>
              <w:spacing w:after="0" w:line="240" w:lineRule="auto"/>
              <w:rPr>
                <w:rFonts w:ascii="微軟正黑體" w:eastAsia="微軟正黑體" w:hAnsi="微軟正黑體" w:hint="eastAsia"/>
                <w:caps/>
                <w:color w:val="000000"/>
                <w:lang w:eastAsia="zh-TW"/>
              </w:rPr>
            </w:pPr>
            <w:r w:rsidRPr="00417876">
              <w:rPr>
                <w:rFonts w:ascii="微軟正黑體" w:eastAsia="微軟正黑體" w:hAnsi="微軟正黑體"/>
                <w:caps/>
                <w:color w:val="000000"/>
                <w:lang w:eastAsia="zh-TW"/>
              </w:rPr>
              <w:t>AA_J0Z004().doPrintRepForCustomer</w:t>
            </w:r>
          </w:p>
        </w:tc>
      </w:tr>
      <w:tr w:rsidR="00585C5E" w:rsidRPr="00417876" w:rsidTr="00417876">
        <w:tc>
          <w:tcPr>
            <w:tcW w:w="1701" w:type="dxa"/>
            <w:vMerge/>
            <w:shd w:val="clear" w:color="auto" w:fill="EDEDED"/>
          </w:tcPr>
          <w:p w:rsidR="00585C5E" w:rsidRPr="00417876" w:rsidRDefault="00585C5E" w:rsidP="00417876">
            <w:pPr>
              <w:pStyle w:val="Tabletext"/>
              <w:keepLines w:val="0"/>
              <w:spacing w:after="0" w:line="240" w:lineRule="auto"/>
              <w:rPr>
                <w:rFonts w:ascii="微軟正黑體" w:eastAsia="微軟正黑體" w:hAnsi="微軟正黑體" w:hint="eastAsia"/>
                <w:b/>
                <w:bCs/>
                <w:caps/>
                <w:color w:val="000000"/>
                <w:lang w:eastAsia="zh-TW"/>
              </w:rPr>
            </w:pPr>
          </w:p>
        </w:tc>
        <w:tc>
          <w:tcPr>
            <w:tcW w:w="992" w:type="dxa"/>
            <w:shd w:val="clear" w:color="auto" w:fill="EDEDED"/>
          </w:tcPr>
          <w:p w:rsidR="00585C5E" w:rsidRPr="00417876" w:rsidRDefault="00585C5E" w:rsidP="00417876">
            <w:pPr>
              <w:pStyle w:val="Tabletext"/>
              <w:keepLines w:val="0"/>
              <w:spacing w:after="0" w:line="240" w:lineRule="auto"/>
              <w:rPr>
                <w:rFonts w:ascii="微軟正黑體" w:eastAsia="微軟正黑體" w:hAnsi="微軟正黑體" w:hint="eastAsia"/>
                <w:caps/>
                <w:color w:val="000000"/>
                <w:lang w:eastAsia="zh-TW"/>
              </w:rPr>
            </w:pPr>
            <w:r w:rsidRPr="00417876">
              <w:rPr>
                <w:rFonts w:ascii="微軟正黑體" w:eastAsia="微軟正黑體" w:hAnsi="微軟正黑體" w:hint="eastAsia"/>
                <w:caps/>
                <w:color w:val="000000"/>
                <w:lang w:eastAsia="zh-TW"/>
              </w:rPr>
              <w:t>業務員</w:t>
            </w:r>
          </w:p>
        </w:tc>
        <w:tc>
          <w:tcPr>
            <w:tcW w:w="5793" w:type="dxa"/>
            <w:shd w:val="clear" w:color="auto" w:fill="EDEDED"/>
          </w:tcPr>
          <w:p w:rsidR="009345A9" w:rsidRPr="00417876" w:rsidRDefault="00585C5E" w:rsidP="00417876">
            <w:pPr>
              <w:pStyle w:val="Tabletext"/>
              <w:keepLines w:val="0"/>
              <w:spacing w:after="0" w:line="240" w:lineRule="auto"/>
              <w:rPr>
                <w:ins w:id="21" w:author="伯珊" w:date="2020-05-28T18:49:00Z"/>
                <w:rFonts w:ascii="微軟正黑體" w:eastAsia="微軟正黑體" w:hAnsi="微軟正黑體"/>
                <w:caps/>
                <w:color w:val="000000"/>
                <w:lang w:eastAsia="zh-TW"/>
              </w:rPr>
            </w:pPr>
            <w:del w:id="22" w:author="伯珊" w:date="2020-05-28T18:47:00Z">
              <w:r w:rsidRPr="00417876" w:rsidDel="009345A9">
                <w:rPr>
                  <w:rFonts w:ascii="微軟正黑體" w:eastAsia="微軟正黑體" w:hAnsi="微軟正黑體"/>
                  <w:caps/>
                  <w:color w:val="000000"/>
                  <w:lang w:eastAsia="zh-TW"/>
                </w:rPr>
                <w:delText>AA_J0Z001().doPrintByStreamServe</w:delText>
              </w:r>
            </w:del>
          </w:p>
          <w:p w:rsidR="009345A9" w:rsidRPr="00417876" w:rsidRDefault="009345A9" w:rsidP="00417876">
            <w:pPr>
              <w:pStyle w:val="Tabletext"/>
              <w:keepLines w:val="0"/>
              <w:spacing w:after="0" w:line="240" w:lineRule="auto"/>
              <w:rPr>
                <w:ins w:id="23" w:author="伯珊" w:date="2020-05-28T18:49:00Z"/>
                <w:rFonts w:ascii="微軟正黑體" w:eastAsia="微軟正黑體" w:hAnsi="微軟正黑體"/>
                <w:caps/>
                <w:color w:val="000000"/>
                <w:lang w:eastAsia="zh-TW"/>
              </w:rPr>
            </w:pPr>
            <w:ins w:id="24" w:author="伯珊" w:date="2020-05-28T18:48:00Z">
              <w:r w:rsidRPr="00417876">
                <w:rPr>
                  <w:rFonts w:ascii="微軟正黑體" w:eastAsia="微軟正黑體" w:hAnsi="微軟正黑體" w:hint="eastAsia"/>
                  <w:caps/>
                  <w:color w:val="000000"/>
                  <w:lang w:eastAsia="zh-TW"/>
                </w:rPr>
                <w:t>aa_j0z001().</w:t>
              </w:r>
            </w:ins>
            <w:ins w:id="25" w:author="伯珊" w:date="2020-05-28T18:49:00Z">
              <w:r w:rsidRPr="00417876">
                <w:rPr>
                  <w:rFonts w:ascii="微軟正黑體" w:eastAsia="微軟正黑體" w:hAnsi="微軟正黑體"/>
                  <w:caps/>
                  <w:color w:val="000000"/>
                  <w:lang w:eastAsia="zh-TW"/>
                </w:rPr>
                <w:t>doPrintREPReport_SURL</w:t>
              </w:r>
            </w:ins>
          </w:p>
          <w:p w:rsidR="009345A9" w:rsidRPr="00417876" w:rsidRDefault="009345A9" w:rsidP="00417876">
            <w:pPr>
              <w:pStyle w:val="Tabletext"/>
              <w:keepLines w:val="0"/>
              <w:spacing w:after="0" w:line="240" w:lineRule="auto"/>
              <w:rPr>
                <w:rFonts w:ascii="微軟正黑體" w:eastAsia="微軟正黑體" w:hAnsi="微軟正黑體" w:hint="eastAsia"/>
                <w:caps/>
                <w:color w:val="000000"/>
                <w:lang w:eastAsia="zh-TW"/>
              </w:rPr>
            </w:pPr>
            <w:ins w:id="26" w:author="伯珊" w:date="2020-05-28T18:49:00Z">
              <w:r w:rsidRPr="00417876">
                <w:rPr>
                  <w:rFonts w:ascii="微軟正黑體" w:eastAsia="微軟正黑體" w:hAnsi="微軟正黑體" w:hint="eastAsia"/>
                  <w:caps/>
                  <w:color w:val="000000"/>
                  <w:lang w:eastAsia="zh-TW"/>
                </w:rPr>
                <w:lastRenderedPageBreak/>
                <w:t>將取到的檔案路徑</w:t>
              </w:r>
            </w:ins>
            <w:ins w:id="27" w:author="伯珊" w:date="2020-05-28T18:50:00Z">
              <w:r w:rsidRPr="00417876">
                <w:rPr>
                  <w:rFonts w:ascii="微軟正黑體" w:eastAsia="微軟正黑體" w:hAnsi="微軟正黑體" w:hint="eastAsia"/>
                  <w:caps/>
                  <w:color w:val="000000"/>
                  <w:lang w:eastAsia="zh-TW"/>
                </w:rPr>
                <w:t>string[1] 合併起來為一個檔</w:t>
              </w:r>
            </w:ins>
          </w:p>
        </w:tc>
      </w:tr>
      <w:tr w:rsidR="00585C5E" w:rsidRPr="00417876" w:rsidTr="00417876">
        <w:tc>
          <w:tcPr>
            <w:tcW w:w="1701" w:type="dxa"/>
            <w:shd w:val="clear" w:color="auto" w:fill="auto"/>
          </w:tcPr>
          <w:p w:rsidR="00585C5E" w:rsidRPr="00417876" w:rsidRDefault="00585C5E" w:rsidP="00417876">
            <w:pPr>
              <w:pStyle w:val="Tabletext"/>
              <w:keepLines w:val="0"/>
              <w:spacing w:after="0" w:line="240" w:lineRule="auto"/>
              <w:rPr>
                <w:rFonts w:ascii="微軟正黑體" w:eastAsia="微軟正黑體" w:hAnsi="微軟正黑體" w:hint="eastAsia"/>
                <w:b/>
                <w:bCs/>
                <w:caps/>
                <w:color w:val="000000"/>
                <w:lang w:eastAsia="zh-TW"/>
              </w:rPr>
            </w:pPr>
            <w:r w:rsidRPr="00417876">
              <w:rPr>
                <w:rFonts w:ascii="微軟正黑體" w:eastAsia="微軟正黑體" w:hAnsi="微軟正黑體" w:hint="eastAsia"/>
                <w:b/>
                <w:bCs/>
                <w:caps/>
                <w:color w:val="000000"/>
                <w:lang w:eastAsia="zh-TW"/>
              </w:rPr>
              <w:lastRenderedPageBreak/>
              <w:t>不給付NOP</w:t>
            </w:r>
          </w:p>
        </w:tc>
        <w:tc>
          <w:tcPr>
            <w:tcW w:w="992" w:type="dxa"/>
            <w:shd w:val="clear" w:color="auto" w:fill="auto"/>
          </w:tcPr>
          <w:p w:rsidR="00585C5E" w:rsidRPr="00417876" w:rsidRDefault="00585C5E" w:rsidP="00417876">
            <w:pPr>
              <w:pStyle w:val="Tabletext"/>
              <w:keepLines w:val="0"/>
              <w:spacing w:after="0" w:line="240" w:lineRule="auto"/>
              <w:rPr>
                <w:rFonts w:ascii="微軟正黑體" w:eastAsia="微軟正黑體" w:hAnsi="微軟正黑體" w:hint="eastAsia"/>
                <w:caps/>
                <w:color w:val="000000"/>
                <w:lang w:eastAsia="zh-TW"/>
              </w:rPr>
            </w:pPr>
            <w:r w:rsidRPr="00417876">
              <w:rPr>
                <w:rFonts w:ascii="微軟正黑體" w:eastAsia="微軟正黑體" w:hAnsi="微軟正黑體" w:hint="eastAsia"/>
                <w:caps/>
                <w:color w:val="000000"/>
                <w:lang w:eastAsia="zh-TW"/>
              </w:rPr>
              <w:t>不分</w:t>
            </w:r>
          </w:p>
        </w:tc>
        <w:tc>
          <w:tcPr>
            <w:tcW w:w="5793" w:type="dxa"/>
            <w:shd w:val="clear" w:color="auto" w:fill="auto"/>
          </w:tcPr>
          <w:p w:rsidR="00585C5E" w:rsidRPr="00417876" w:rsidRDefault="00585C5E" w:rsidP="00417876">
            <w:pPr>
              <w:pStyle w:val="Tabletext"/>
              <w:keepLines w:val="0"/>
              <w:spacing w:after="0" w:line="240" w:lineRule="auto"/>
              <w:rPr>
                <w:rFonts w:ascii="微軟正黑體" w:eastAsia="微軟正黑體" w:hAnsi="微軟正黑體" w:hint="eastAsia"/>
                <w:caps/>
                <w:color w:val="000000"/>
                <w:lang w:eastAsia="zh-TW"/>
              </w:rPr>
            </w:pPr>
            <w:r w:rsidRPr="00417876">
              <w:rPr>
                <w:rFonts w:ascii="微軟正黑體" w:eastAsia="微軟正黑體" w:hAnsi="微軟正黑體"/>
                <w:caps/>
                <w:color w:val="000000"/>
                <w:lang w:eastAsia="zh-TW"/>
              </w:rPr>
              <w:t>AA_X1Z002().printNoPayDataByAplyNos</w:t>
            </w:r>
          </w:p>
        </w:tc>
      </w:tr>
    </w:tbl>
    <w:p w:rsidR="002C1425" w:rsidRDefault="002C1425" w:rsidP="00B80477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/>
          <w:lang w:eastAsia="zh-TW"/>
        </w:rPr>
      </w:pPr>
    </w:p>
    <w:p w:rsidR="002C1425" w:rsidRDefault="002C1425" w:rsidP="00B80477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/>
          <w:lang w:eastAsia="zh-TW"/>
        </w:rPr>
      </w:pPr>
    </w:p>
    <w:p w:rsidR="002C1425" w:rsidRDefault="002C1425" w:rsidP="00B80477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/>
          <w:lang w:eastAsia="zh-TW"/>
        </w:rPr>
      </w:pPr>
    </w:p>
    <w:p w:rsidR="002C1425" w:rsidRDefault="002C1425" w:rsidP="00B80477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/>
          <w:lang w:eastAsia="zh-TW"/>
        </w:rPr>
      </w:pPr>
    </w:p>
    <w:p w:rsidR="002C1425" w:rsidRDefault="002C1425" w:rsidP="00B80477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/>
          <w:lang w:eastAsia="zh-TW"/>
        </w:rPr>
      </w:pPr>
    </w:p>
    <w:p w:rsidR="00A638FA" w:rsidRDefault="00B222EA" w:rsidP="00B80477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noProof/>
          <w:lang w:eastAsia="zh-T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22.5pt;margin-top:18.95pt;width:146.7pt;height:259.1pt;z-index:251656192">
            <v:imagedata r:id="rId9" o:title=""/>
            <w10:wrap type="topAndBottom" anchorx="page"/>
          </v:shape>
        </w:pict>
      </w:r>
      <w:r w:rsidR="0089100F">
        <w:rPr>
          <w:rFonts w:ascii="細明體" w:eastAsia="細明體" w:hAnsi="細明體" w:hint="eastAsia"/>
          <w:lang w:eastAsia="zh-TW"/>
        </w:rPr>
        <w:t>圖一：</w:t>
      </w:r>
      <w:r w:rsidR="00A638FA">
        <w:rPr>
          <w:rFonts w:ascii="細明體" w:eastAsia="細明體" w:hAnsi="細明體" w:hint="eastAsia"/>
          <w:lang w:eastAsia="zh-TW"/>
        </w:rPr>
        <w:t>給付明細</w:t>
      </w:r>
      <w:r w:rsidR="00B91D7E">
        <w:rPr>
          <w:rFonts w:ascii="細明體" w:eastAsia="細明體" w:hAnsi="細明體" w:hint="eastAsia"/>
          <w:lang w:eastAsia="zh-TW"/>
        </w:rPr>
        <w:t>之</w:t>
      </w:r>
      <w:r w:rsidR="00A638FA">
        <w:rPr>
          <w:rFonts w:ascii="細明體" w:eastAsia="細明體" w:hAnsi="細明體" w:hint="eastAsia"/>
          <w:lang w:eastAsia="zh-TW"/>
        </w:rPr>
        <w:t>導引頁</w:t>
      </w:r>
    </w:p>
    <w:p w:rsidR="00A638FA" w:rsidRDefault="00A638FA" w:rsidP="00B80477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/>
          <w:lang w:eastAsia="zh-TW"/>
        </w:rPr>
      </w:pPr>
    </w:p>
    <w:p w:rsidR="00B80477" w:rsidRDefault="00B222EA" w:rsidP="00B80477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caps/>
          <w:noProof/>
          <w:color w:val="000000"/>
          <w:lang w:eastAsia="zh-TW"/>
        </w:rPr>
        <w:pict>
          <v:shape id="_x0000_s1027" type="#_x0000_t75" style="position:absolute;left:0;text-align:left;margin-left:21.6pt;margin-top:23.4pt;width:141.45pt;height:251.75pt;z-index:251655168">
            <v:imagedata r:id="rId10" o:title=""/>
            <w10:wrap type="topAndBottom" anchorx="page"/>
          </v:shape>
        </w:pict>
      </w:r>
      <w:r w:rsidR="0089100F">
        <w:rPr>
          <w:rFonts w:ascii="細明體" w:eastAsia="細明體" w:hAnsi="細明體" w:hint="eastAsia"/>
          <w:lang w:eastAsia="zh-TW"/>
        </w:rPr>
        <w:t>圖二：</w:t>
      </w:r>
      <w:r w:rsidR="00A638FA">
        <w:rPr>
          <w:rFonts w:ascii="細明體" w:eastAsia="細明體" w:hAnsi="細明體" w:hint="eastAsia"/>
          <w:lang w:eastAsia="zh-TW"/>
        </w:rPr>
        <w:t>補全</w:t>
      </w:r>
      <w:r w:rsidR="00B91D7E">
        <w:rPr>
          <w:rFonts w:ascii="細明體" w:eastAsia="細明體" w:hAnsi="細明體" w:hint="eastAsia"/>
          <w:lang w:eastAsia="zh-TW"/>
        </w:rPr>
        <w:t>之</w:t>
      </w:r>
      <w:r w:rsidR="00A638FA">
        <w:rPr>
          <w:rFonts w:ascii="細明體" w:eastAsia="細明體" w:hAnsi="細明體" w:hint="eastAsia"/>
          <w:lang w:eastAsia="zh-TW"/>
        </w:rPr>
        <w:t>導引頁</w:t>
      </w:r>
    </w:p>
    <w:p w:rsidR="00B222EA" w:rsidRDefault="00B222EA" w:rsidP="00AD10E9">
      <w:pPr>
        <w:pStyle w:val="Tabletext"/>
        <w:keepLines w:val="0"/>
        <w:spacing w:after="0" w:line="240" w:lineRule="auto"/>
        <w:rPr>
          <w:rFonts w:ascii="細明體" w:eastAsia="細明體" w:hAnsi="細明體"/>
          <w:lang w:eastAsia="zh-TW"/>
        </w:rPr>
      </w:pPr>
    </w:p>
    <w:p w:rsidR="00B222EA" w:rsidRDefault="00B222EA" w:rsidP="00AD10E9">
      <w:pPr>
        <w:pStyle w:val="Tabletext"/>
        <w:keepLines w:val="0"/>
        <w:spacing w:after="0" w:line="240" w:lineRule="auto"/>
        <w:rPr>
          <w:rFonts w:ascii="細明體" w:eastAsia="細明體" w:hAnsi="細明體"/>
          <w:lang w:eastAsia="zh-TW"/>
        </w:rPr>
      </w:pPr>
    </w:p>
    <w:p w:rsidR="00B222EA" w:rsidRDefault="00B222EA" w:rsidP="00AD10E9">
      <w:pPr>
        <w:pStyle w:val="Tabletext"/>
        <w:keepLines w:val="0"/>
        <w:spacing w:after="0" w:line="240" w:lineRule="auto"/>
        <w:rPr>
          <w:rFonts w:ascii="細明體" w:eastAsia="細明體" w:hAnsi="細明體"/>
          <w:lang w:eastAsia="zh-TW"/>
        </w:rPr>
      </w:pPr>
    </w:p>
    <w:p w:rsidR="00B222EA" w:rsidRDefault="00B222EA" w:rsidP="00AD10E9">
      <w:pPr>
        <w:pStyle w:val="Tabletext"/>
        <w:keepLines w:val="0"/>
        <w:spacing w:after="0" w:line="240" w:lineRule="auto"/>
        <w:rPr>
          <w:rFonts w:ascii="細明體" w:eastAsia="細明體" w:hAnsi="細明體"/>
          <w:lang w:eastAsia="zh-TW"/>
        </w:rPr>
      </w:pPr>
    </w:p>
    <w:p w:rsidR="00B222EA" w:rsidRDefault="00B222EA" w:rsidP="00AD10E9">
      <w:pPr>
        <w:pStyle w:val="Tabletext"/>
        <w:keepLines w:val="0"/>
        <w:spacing w:after="0" w:line="240" w:lineRule="auto"/>
        <w:rPr>
          <w:rFonts w:ascii="細明體" w:eastAsia="細明體" w:hAnsi="細明體"/>
          <w:lang w:eastAsia="zh-TW"/>
        </w:rPr>
      </w:pPr>
    </w:p>
    <w:p w:rsidR="00B222EA" w:rsidRDefault="00B222EA" w:rsidP="00AD10E9">
      <w:pPr>
        <w:pStyle w:val="Tabletext"/>
        <w:keepLines w:val="0"/>
        <w:spacing w:after="0" w:line="240" w:lineRule="auto"/>
        <w:rPr>
          <w:rFonts w:ascii="細明體" w:eastAsia="細明體" w:hAnsi="細明體"/>
          <w:lang w:eastAsia="zh-TW"/>
        </w:rPr>
      </w:pPr>
    </w:p>
    <w:p w:rsidR="00B222EA" w:rsidRDefault="00B222EA" w:rsidP="00AD10E9">
      <w:pPr>
        <w:pStyle w:val="Tabletext"/>
        <w:keepLines w:val="0"/>
        <w:spacing w:after="0" w:line="240" w:lineRule="auto"/>
        <w:rPr>
          <w:rFonts w:ascii="細明體" w:eastAsia="細明體" w:hAnsi="細明體"/>
          <w:lang w:eastAsia="zh-TW"/>
        </w:rPr>
      </w:pPr>
    </w:p>
    <w:p w:rsidR="00A638FA" w:rsidRDefault="00B222EA" w:rsidP="00AD10E9">
      <w:pPr>
        <w:pStyle w:val="Tabletext"/>
        <w:keepLines w:val="0"/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noProof/>
          <w:lang w:eastAsia="zh-TW"/>
        </w:rPr>
        <w:pict>
          <v:shape id="_x0000_s1029" type="#_x0000_t75" style="position:absolute;margin-left:.2pt;margin-top:21.95pt;width:109.9pt;height:195.65pt;z-index:251657216">
            <v:imagedata r:id="rId11" o:title=""/>
            <w10:wrap type="topAndBottom" anchorx="page"/>
          </v:shape>
        </w:pict>
      </w:r>
      <w:r w:rsidR="0089100F">
        <w:rPr>
          <w:rFonts w:ascii="細明體" w:eastAsia="細明體" w:hAnsi="細明體" w:hint="eastAsia"/>
          <w:lang w:eastAsia="zh-TW"/>
        </w:rPr>
        <w:t>圖三：</w:t>
      </w:r>
      <w:r w:rsidR="00937CAB">
        <w:rPr>
          <w:rFonts w:ascii="細明體" w:eastAsia="細明體" w:hAnsi="細明體" w:hint="eastAsia"/>
          <w:lang w:eastAsia="zh-TW"/>
        </w:rPr>
        <w:t xml:space="preserve">補全 </w:t>
      </w:r>
      <w:r w:rsidR="00AD10E9">
        <w:rPr>
          <w:rFonts w:ascii="細明體" w:eastAsia="細明體" w:hAnsi="細明體" w:hint="eastAsia"/>
          <w:lang w:eastAsia="zh-TW"/>
        </w:rPr>
        <w:t>超過瀏覽期限</w:t>
      </w:r>
      <w:r w:rsidR="00B91D7E">
        <w:rPr>
          <w:rFonts w:ascii="細明體" w:eastAsia="細明體" w:hAnsi="細明體" w:hint="eastAsia"/>
          <w:lang w:eastAsia="zh-TW"/>
        </w:rPr>
        <w:t xml:space="preserve"> / 系統無法產出 之</w:t>
      </w:r>
      <w:r w:rsidR="00AD10E9">
        <w:rPr>
          <w:rFonts w:ascii="細明體" w:eastAsia="細明體" w:hAnsi="細明體" w:hint="eastAsia"/>
          <w:lang w:eastAsia="zh-TW"/>
        </w:rPr>
        <w:t>導引頁</w:t>
      </w:r>
    </w:p>
    <w:p w:rsidR="00AD10E9" w:rsidRDefault="00AD10E9" w:rsidP="00AD10E9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B80477" w:rsidRDefault="00565448" w:rsidP="00AD10E9">
      <w:pPr>
        <w:pStyle w:val="Tabletext"/>
        <w:keepLines w:val="0"/>
        <w:spacing w:after="0" w:line="240" w:lineRule="auto"/>
        <w:rPr>
          <w:rFonts w:ascii="細明體" w:eastAsia="細明體" w:hAnsi="細明體"/>
          <w:lang w:eastAsia="zh-TW"/>
        </w:rPr>
      </w:pPr>
      <w:r>
        <w:rPr>
          <w:noProof/>
          <w:lang w:eastAsia="zh-TW"/>
        </w:rPr>
        <w:pict>
          <v:shape id="_x0000_s1032" type="#_x0000_t75" style="position:absolute;margin-left:2.8pt;margin-top:19.05pt;width:117.4pt;height:207.4pt;z-index:251658240">
            <v:imagedata r:id="rId12" o:title=""/>
            <w10:wrap type="topAndBottom" anchorx="page"/>
          </v:shape>
        </w:pict>
      </w:r>
      <w:r w:rsidR="00540CB1">
        <w:rPr>
          <w:rFonts w:ascii="細明體" w:eastAsia="細明體" w:hAnsi="細明體" w:hint="eastAsia"/>
          <w:lang w:eastAsia="zh-TW"/>
        </w:rPr>
        <w:t>圖四</w:t>
      </w:r>
      <w:r w:rsidR="00540CB1">
        <w:rPr>
          <w:rFonts w:ascii="細明體" w:eastAsia="細明體" w:hAnsi="細明體"/>
          <w:lang w:eastAsia="zh-TW"/>
        </w:rPr>
        <w:t>：</w:t>
      </w:r>
    </w:p>
    <w:p w:rsidR="00891319" w:rsidRDefault="00891319" w:rsidP="00AD10E9">
      <w:pPr>
        <w:pStyle w:val="Tabletext"/>
        <w:keepLines w:val="0"/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lang w:eastAsia="zh-TW"/>
        </w:rPr>
        <w:t>圖五：</w:t>
      </w:r>
    </w:p>
    <w:p w:rsidR="00891319" w:rsidRDefault="002107CF" w:rsidP="00AD10E9">
      <w:pPr>
        <w:pStyle w:val="Tabletext"/>
        <w:keepLines w:val="0"/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noProof/>
          <w:lang w:eastAsia="zh-TW"/>
        </w:rPr>
        <w:pict>
          <v:group id="_x0000_s1034" style="position:absolute;margin-left:.2pt;margin-top:5.6pt;width:135.65pt;height:227.55pt;z-index:251659264" coordorigin="915,1946" coordsize="3030,5394">
            <v:shape id="_x0000_s1033" type="#_x0000_t75" style="position:absolute;left:915;top:1946;width:3030;height:5394">
              <v:imagedata r:id="rId10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文字方塊 2" o:spid="_x0000_s1031" type="#_x0000_t202" style="position:absolute;left:1806;top:4035;width:1330;height:415;visibility:visible;mso-wrap-distance-top:3.6pt;mso-wrap-distance-bottom:3.6pt;mso-width-relative:margin;mso-height-relative:margin" stroked="f">
              <v:textbox>
                <w:txbxContent>
                  <w:p w:rsidR="00540CB1" w:rsidRPr="00891319" w:rsidRDefault="00540CB1" w:rsidP="00165F29">
                    <w:pPr>
                      <w:spacing w:line="160" w:lineRule="atLeast"/>
                      <w:rPr>
                        <w:b/>
                        <w:color w:val="FF0000"/>
                        <w:sz w:val="16"/>
                      </w:rPr>
                    </w:pPr>
                    <w:r w:rsidRPr="00891319">
                      <w:rPr>
                        <w:rFonts w:hint="eastAsia"/>
                        <w:b/>
                        <w:color w:val="FF0000"/>
                        <w:sz w:val="16"/>
                      </w:rPr>
                      <w:t>密碼輸入錯誤</w:t>
                    </w:r>
                    <w:r w:rsidRPr="00891319">
                      <w:rPr>
                        <w:rFonts w:hint="eastAsia"/>
                        <w:b/>
                        <w:color w:val="FF0000"/>
                        <w:sz w:val="16"/>
                      </w:rPr>
                      <w:t>!</w:t>
                    </w:r>
                  </w:p>
                </w:txbxContent>
              </v:textbox>
            </v:shape>
          </v:group>
        </w:pict>
      </w:r>
    </w:p>
    <w:p w:rsidR="00891319" w:rsidRDefault="00891319" w:rsidP="00AD10E9">
      <w:pPr>
        <w:pStyle w:val="Tabletext"/>
        <w:keepLines w:val="0"/>
        <w:spacing w:after="0" w:line="240" w:lineRule="auto"/>
        <w:rPr>
          <w:rFonts w:ascii="細明體" w:eastAsia="細明體" w:hAnsi="細明體"/>
          <w:lang w:eastAsia="zh-TW"/>
        </w:rPr>
      </w:pPr>
    </w:p>
    <w:p w:rsidR="00891319" w:rsidRDefault="00891319" w:rsidP="00AD10E9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A0261F" w:rsidRDefault="00A0261F" w:rsidP="00AD10E9">
      <w:pPr>
        <w:pStyle w:val="Tabletext"/>
        <w:keepLines w:val="0"/>
        <w:spacing w:after="0" w:line="240" w:lineRule="auto"/>
        <w:rPr>
          <w:rFonts w:ascii="細明體" w:eastAsia="細明體" w:hAnsi="細明體"/>
          <w:lang w:eastAsia="zh-TW"/>
        </w:rPr>
      </w:pPr>
    </w:p>
    <w:p w:rsidR="00A0261F" w:rsidRDefault="00A0261F" w:rsidP="00AD10E9">
      <w:pPr>
        <w:pStyle w:val="Tabletext"/>
        <w:keepLines w:val="0"/>
        <w:spacing w:after="0" w:line="240" w:lineRule="auto"/>
        <w:rPr>
          <w:rFonts w:ascii="細明體" w:eastAsia="細明體" w:hAnsi="細明體"/>
          <w:lang w:eastAsia="zh-TW"/>
        </w:rPr>
      </w:pPr>
    </w:p>
    <w:p w:rsidR="00A0261F" w:rsidRDefault="00A0261F" w:rsidP="00AD10E9">
      <w:pPr>
        <w:pStyle w:val="Tabletext"/>
        <w:keepLines w:val="0"/>
        <w:spacing w:after="0" w:line="240" w:lineRule="auto"/>
        <w:rPr>
          <w:rFonts w:ascii="細明體" w:eastAsia="細明體" w:hAnsi="細明體"/>
          <w:lang w:eastAsia="zh-TW"/>
        </w:rPr>
      </w:pPr>
    </w:p>
    <w:p w:rsidR="00A0261F" w:rsidRDefault="00A0261F" w:rsidP="00AD10E9">
      <w:pPr>
        <w:pStyle w:val="Tabletext"/>
        <w:keepLines w:val="0"/>
        <w:spacing w:after="0" w:line="240" w:lineRule="auto"/>
        <w:rPr>
          <w:rFonts w:ascii="細明體" w:eastAsia="細明體" w:hAnsi="細明體"/>
          <w:lang w:eastAsia="zh-TW"/>
        </w:rPr>
      </w:pPr>
    </w:p>
    <w:p w:rsidR="00A0261F" w:rsidRDefault="00A0261F" w:rsidP="00AD10E9">
      <w:pPr>
        <w:pStyle w:val="Tabletext"/>
        <w:keepLines w:val="0"/>
        <w:spacing w:after="0" w:line="240" w:lineRule="auto"/>
        <w:rPr>
          <w:rFonts w:ascii="細明體" w:eastAsia="細明體" w:hAnsi="細明體"/>
          <w:lang w:eastAsia="zh-TW"/>
        </w:rPr>
      </w:pPr>
    </w:p>
    <w:p w:rsidR="00A0261F" w:rsidRDefault="00A0261F" w:rsidP="00AD10E9">
      <w:pPr>
        <w:pStyle w:val="Tabletext"/>
        <w:keepLines w:val="0"/>
        <w:spacing w:after="0" w:line="240" w:lineRule="auto"/>
        <w:rPr>
          <w:rFonts w:ascii="細明體" w:eastAsia="細明體" w:hAnsi="細明體"/>
          <w:lang w:eastAsia="zh-TW"/>
        </w:rPr>
      </w:pPr>
    </w:p>
    <w:p w:rsidR="00A0261F" w:rsidRDefault="00A0261F" w:rsidP="00AD10E9">
      <w:pPr>
        <w:pStyle w:val="Tabletext"/>
        <w:keepLines w:val="0"/>
        <w:spacing w:after="0" w:line="240" w:lineRule="auto"/>
        <w:rPr>
          <w:rFonts w:ascii="細明體" w:eastAsia="細明體" w:hAnsi="細明體"/>
          <w:lang w:eastAsia="zh-TW"/>
        </w:rPr>
      </w:pPr>
    </w:p>
    <w:p w:rsidR="00A0261F" w:rsidRDefault="00A0261F" w:rsidP="00AD10E9">
      <w:pPr>
        <w:pStyle w:val="Tabletext"/>
        <w:keepLines w:val="0"/>
        <w:spacing w:after="0" w:line="240" w:lineRule="auto"/>
        <w:rPr>
          <w:rFonts w:ascii="細明體" w:eastAsia="細明體" w:hAnsi="細明體"/>
          <w:lang w:eastAsia="zh-TW"/>
        </w:rPr>
      </w:pPr>
    </w:p>
    <w:p w:rsidR="00A0261F" w:rsidRDefault="00A0261F" w:rsidP="00AD10E9">
      <w:pPr>
        <w:pStyle w:val="Tabletext"/>
        <w:keepLines w:val="0"/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noProof/>
          <w:lang w:eastAsia="zh-TW"/>
        </w:rPr>
        <w:pict>
          <v:shape id="_x0000_s1035" type="#_x0000_t75" style="position:absolute;margin-left:.1pt;margin-top:25.5pt;width:139.8pt;height:248.8pt;z-index:-251656192">
            <v:imagedata r:id="rId13" o:title=""/>
            <w10:wrap type="topAndBottom" anchorx="page"/>
          </v:shape>
        </w:pict>
      </w:r>
      <w:r>
        <w:rPr>
          <w:rFonts w:ascii="細明體" w:eastAsia="細明體" w:hAnsi="細明體" w:hint="eastAsia"/>
          <w:lang w:eastAsia="zh-TW"/>
        </w:rPr>
        <w:t>圖六：給付明細 超過瀏覽期限 / 系統無法產出 之導引頁</w:t>
      </w:r>
    </w:p>
    <w:p w:rsidR="00B45247" w:rsidRPr="00966F5F" w:rsidRDefault="00B45247" w:rsidP="00AD10E9">
      <w:pPr>
        <w:pStyle w:val="Tabletext"/>
        <w:keepLines w:val="0"/>
        <w:spacing w:after="0" w:line="240" w:lineRule="auto"/>
        <w:rPr>
          <w:rFonts w:ascii="細明體" w:eastAsia="細明體" w:hAnsi="細明體"/>
          <w:color w:val="FF0000"/>
          <w:lang w:eastAsia="zh-TW"/>
        </w:rPr>
      </w:pPr>
    </w:p>
    <w:p w:rsidR="00A0261F" w:rsidRDefault="00B45247" w:rsidP="00AD10E9">
      <w:pPr>
        <w:pStyle w:val="Tabletext"/>
        <w:keepLines w:val="0"/>
        <w:spacing w:after="0" w:line="240" w:lineRule="auto"/>
        <w:rPr>
          <w:rFonts w:ascii="細明體" w:eastAsia="細明體" w:hAnsi="細明體"/>
          <w:color w:val="FF0000"/>
          <w:lang w:eastAsia="zh-TW"/>
        </w:rPr>
      </w:pPr>
      <w:r w:rsidRPr="00B45247">
        <w:rPr>
          <w:rFonts w:ascii="細明體" w:eastAsia="細明體" w:hAnsi="細明體" w:hint="eastAsia"/>
          <w:color w:val="FF0000"/>
          <w:lang w:eastAsia="zh-TW"/>
        </w:rPr>
        <w:t>圖七：給付明細之導引頁 (送件人)</w:t>
      </w:r>
    </w:p>
    <w:p w:rsidR="00B45247" w:rsidRDefault="00B45247" w:rsidP="00AD10E9">
      <w:pPr>
        <w:pStyle w:val="Tabletext"/>
        <w:keepLines w:val="0"/>
        <w:spacing w:after="0" w:line="240" w:lineRule="auto"/>
        <w:rPr>
          <w:noProof/>
          <w:lang w:eastAsia="zh-TW"/>
        </w:rPr>
      </w:pPr>
      <w:r w:rsidRPr="00941D2C">
        <w:rPr>
          <w:noProof/>
          <w:lang w:eastAsia="zh-TW"/>
        </w:rPr>
        <w:pict>
          <v:shape id="圖片 1" o:spid="_x0000_i1025" type="#_x0000_t75" style="width:162.75pt;height:274.5pt;visibility:visible">
            <v:imagedata r:id="rId14" o:title=""/>
          </v:shape>
        </w:pict>
      </w:r>
    </w:p>
    <w:p w:rsidR="00966F5F" w:rsidRDefault="00966F5F" w:rsidP="00AD10E9">
      <w:pPr>
        <w:pStyle w:val="Tabletext"/>
        <w:keepLines w:val="0"/>
        <w:spacing w:after="0" w:line="240" w:lineRule="auto"/>
        <w:rPr>
          <w:noProof/>
          <w:color w:val="FF0000"/>
          <w:lang w:eastAsia="zh-TW"/>
        </w:rPr>
      </w:pPr>
    </w:p>
    <w:p w:rsidR="00966F5F" w:rsidRDefault="00966F5F" w:rsidP="00AD10E9">
      <w:pPr>
        <w:pStyle w:val="Tabletext"/>
        <w:keepLines w:val="0"/>
        <w:spacing w:after="0" w:line="240" w:lineRule="auto"/>
        <w:rPr>
          <w:noProof/>
          <w:color w:val="FF0000"/>
          <w:lang w:eastAsia="zh-TW"/>
        </w:rPr>
      </w:pPr>
    </w:p>
    <w:p w:rsidR="00966F5F" w:rsidRDefault="00966F5F" w:rsidP="00AD10E9">
      <w:pPr>
        <w:pStyle w:val="Tabletext"/>
        <w:keepLines w:val="0"/>
        <w:spacing w:after="0" w:line="240" w:lineRule="auto"/>
        <w:rPr>
          <w:noProof/>
          <w:color w:val="FF0000"/>
          <w:lang w:eastAsia="zh-TW"/>
        </w:rPr>
      </w:pPr>
    </w:p>
    <w:p w:rsidR="00966F5F" w:rsidRDefault="00966F5F" w:rsidP="00AD10E9">
      <w:pPr>
        <w:pStyle w:val="Tabletext"/>
        <w:keepLines w:val="0"/>
        <w:spacing w:after="0" w:line="240" w:lineRule="auto"/>
        <w:rPr>
          <w:noProof/>
          <w:color w:val="FF0000"/>
          <w:lang w:eastAsia="zh-TW"/>
        </w:rPr>
      </w:pPr>
    </w:p>
    <w:p w:rsidR="00966F5F" w:rsidRDefault="00966F5F" w:rsidP="00AD10E9">
      <w:pPr>
        <w:pStyle w:val="Tabletext"/>
        <w:keepLines w:val="0"/>
        <w:spacing w:after="0" w:line="240" w:lineRule="auto"/>
        <w:rPr>
          <w:noProof/>
          <w:color w:val="FF0000"/>
          <w:lang w:eastAsia="zh-TW"/>
        </w:rPr>
      </w:pPr>
    </w:p>
    <w:p w:rsidR="00B45247" w:rsidRPr="00B45247" w:rsidRDefault="00B45247" w:rsidP="00AD10E9">
      <w:pPr>
        <w:pStyle w:val="Tabletext"/>
        <w:keepLines w:val="0"/>
        <w:spacing w:after="0" w:line="240" w:lineRule="auto"/>
        <w:rPr>
          <w:noProof/>
          <w:color w:val="FF0000"/>
          <w:lang w:eastAsia="zh-TW"/>
        </w:rPr>
      </w:pPr>
      <w:r w:rsidRPr="00B45247">
        <w:rPr>
          <w:rFonts w:hint="eastAsia"/>
          <w:noProof/>
          <w:color w:val="FF0000"/>
          <w:lang w:eastAsia="zh-TW"/>
        </w:rPr>
        <w:t>圖八</w:t>
      </w:r>
      <w:r w:rsidR="00A50E2A">
        <w:rPr>
          <w:rFonts w:hint="eastAsia"/>
          <w:noProof/>
          <w:color w:val="FF0000"/>
          <w:lang w:eastAsia="zh-TW"/>
        </w:rPr>
        <w:t>：</w:t>
      </w:r>
      <w:r w:rsidR="004471B7">
        <w:rPr>
          <w:rFonts w:hint="eastAsia"/>
          <w:noProof/>
          <w:color w:val="FF0000"/>
          <w:lang w:eastAsia="zh-TW"/>
        </w:rPr>
        <w:t>給付明細</w:t>
      </w:r>
      <w:r w:rsidR="00A50E2A">
        <w:rPr>
          <w:rFonts w:hint="eastAsia"/>
          <w:noProof/>
          <w:color w:val="FF0000"/>
          <w:lang w:eastAsia="zh-TW"/>
        </w:rPr>
        <w:t>密碼錯誤</w:t>
      </w:r>
      <w:r w:rsidR="00A50E2A">
        <w:rPr>
          <w:rFonts w:hint="eastAsia"/>
          <w:noProof/>
          <w:color w:val="FF0000"/>
          <w:lang w:eastAsia="zh-TW"/>
        </w:rPr>
        <w:t xml:space="preserve"> (</w:t>
      </w:r>
      <w:r w:rsidR="00A50E2A">
        <w:rPr>
          <w:rFonts w:hint="eastAsia"/>
          <w:noProof/>
          <w:color w:val="FF0000"/>
          <w:lang w:eastAsia="zh-TW"/>
        </w:rPr>
        <w:t>送件人</w:t>
      </w:r>
      <w:r w:rsidR="00A50E2A">
        <w:rPr>
          <w:rFonts w:hint="eastAsia"/>
          <w:noProof/>
          <w:color w:val="FF0000"/>
          <w:lang w:eastAsia="zh-TW"/>
        </w:rPr>
        <w:t>)</w:t>
      </w:r>
    </w:p>
    <w:p w:rsidR="00B45247" w:rsidRDefault="00B45247" w:rsidP="00AD10E9">
      <w:pPr>
        <w:pStyle w:val="Tabletext"/>
        <w:keepLines w:val="0"/>
        <w:spacing w:after="0" w:line="240" w:lineRule="auto"/>
        <w:rPr>
          <w:noProof/>
          <w:lang w:eastAsia="zh-TW"/>
        </w:rPr>
      </w:pPr>
      <w:r w:rsidRPr="00941D2C">
        <w:rPr>
          <w:noProof/>
          <w:lang w:eastAsia="zh-TW"/>
        </w:rPr>
        <w:pict>
          <v:shape id="_x0000_i1026" type="#_x0000_t75" style="width:157.5pt;height:272.25pt;visibility:visible">
            <v:imagedata r:id="rId15" o:title=""/>
          </v:shape>
        </w:pict>
      </w:r>
    </w:p>
    <w:p w:rsidR="00A50E2A" w:rsidRDefault="00A50E2A" w:rsidP="00AD10E9">
      <w:pPr>
        <w:pStyle w:val="Tabletext"/>
        <w:keepLines w:val="0"/>
        <w:spacing w:after="0" w:line="240" w:lineRule="auto"/>
        <w:rPr>
          <w:rFonts w:ascii="細明體" w:eastAsia="細明體" w:hAnsi="細明體"/>
          <w:color w:val="FF0000"/>
          <w:lang w:eastAsia="zh-TW"/>
        </w:rPr>
      </w:pPr>
      <w:r w:rsidRPr="00A50E2A">
        <w:rPr>
          <w:rFonts w:ascii="細明體" w:eastAsia="細明體" w:hAnsi="細明體" w:hint="eastAsia"/>
          <w:color w:val="FF0000"/>
          <w:lang w:eastAsia="zh-TW"/>
        </w:rPr>
        <w:t>圖九：補全之導引頁 (送件人)</w:t>
      </w:r>
    </w:p>
    <w:p w:rsidR="00823DEE" w:rsidRDefault="00823DEE" w:rsidP="00AD10E9">
      <w:pPr>
        <w:pStyle w:val="Tabletext"/>
        <w:keepLines w:val="0"/>
        <w:spacing w:after="0" w:line="240" w:lineRule="auto"/>
        <w:rPr>
          <w:rFonts w:ascii="細明體" w:eastAsia="細明體" w:hAnsi="細明體"/>
          <w:color w:val="FF0000"/>
          <w:lang w:eastAsia="zh-TW"/>
        </w:rPr>
      </w:pPr>
      <w:r>
        <w:rPr>
          <w:rFonts w:ascii="細明體" w:eastAsia="細明體" w:hAnsi="細明體" w:hint="eastAsia"/>
          <w:color w:val="FF0000"/>
          <w:lang w:eastAsia="zh-TW"/>
        </w:rPr>
        <w:t xml:space="preserve">內容改為: </w:t>
      </w:r>
    </w:p>
    <w:p w:rsidR="00823DEE" w:rsidRDefault="00823DEE" w:rsidP="00AD10E9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FF0000"/>
          <w:lang w:eastAsia="zh-TW"/>
        </w:rPr>
      </w:pPr>
      <w:r w:rsidRPr="00823DEE">
        <w:rPr>
          <w:rFonts w:ascii="細明體" w:eastAsia="細明體" w:hAnsi="細明體" w:hint="eastAsia"/>
          <w:color w:val="FF0000"/>
          <w:lang w:eastAsia="zh-TW"/>
        </w:rPr>
        <w:t>請輸入事故者身分證字號，以開啟理賠案件資訊！您亦可選擇使用國泰人壽App進行拍照補件!(路徑:國泰人壽App/理賠/理賠進度查詢/查看進度/已受理)</w:t>
      </w:r>
    </w:p>
    <w:p w:rsidR="00A50E2A" w:rsidRDefault="004471B7" w:rsidP="00AD10E9">
      <w:pPr>
        <w:pStyle w:val="Tabletext"/>
        <w:keepLines w:val="0"/>
        <w:spacing w:after="0" w:line="240" w:lineRule="auto"/>
        <w:rPr>
          <w:noProof/>
          <w:lang w:eastAsia="zh-TW"/>
        </w:rPr>
      </w:pPr>
      <w:r w:rsidRPr="00941D2C">
        <w:rPr>
          <w:noProof/>
          <w:lang w:eastAsia="zh-TW"/>
        </w:rPr>
        <w:pict>
          <v:shape id="_x0000_i1027" type="#_x0000_t75" style="width:147pt;height:253.5pt;visibility:visible">
            <v:imagedata r:id="rId16" o:title=""/>
          </v:shape>
        </w:pict>
      </w:r>
    </w:p>
    <w:p w:rsidR="00966F5F" w:rsidRDefault="00966F5F" w:rsidP="00AD10E9">
      <w:pPr>
        <w:pStyle w:val="Tabletext"/>
        <w:keepLines w:val="0"/>
        <w:spacing w:after="0" w:line="240" w:lineRule="auto"/>
        <w:rPr>
          <w:noProof/>
          <w:color w:val="FF0000"/>
          <w:lang w:eastAsia="zh-TW"/>
        </w:rPr>
      </w:pPr>
    </w:p>
    <w:p w:rsidR="00966F5F" w:rsidRDefault="00966F5F" w:rsidP="00AD10E9">
      <w:pPr>
        <w:pStyle w:val="Tabletext"/>
        <w:keepLines w:val="0"/>
        <w:spacing w:after="0" w:line="240" w:lineRule="auto"/>
        <w:rPr>
          <w:noProof/>
          <w:color w:val="FF0000"/>
          <w:lang w:eastAsia="zh-TW"/>
        </w:rPr>
      </w:pPr>
    </w:p>
    <w:p w:rsidR="00966F5F" w:rsidRDefault="00966F5F" w:rsidP="00AD10E9">
      <w:pPr>
        <w:pStyle w:val="Tabletext"/>
        <w:keepLines w:val="0"/>
        <w:spacing w:after="0" w:line="240" w:lineRule="auto"/>
        <w:rPr>
          <w:noProof/>
          <w:color w:val="FF0000"/>
          <w:lang w:eastAsia="zh-TW"/>
        </w:rPr>
      </w:pPr>
    </w:p>
    <w:p w:rsidR="00966F5F" w:rsidRDefault="00966F5F" w:rsidP="00AD10E9">
      <w:pPr>
        <w:pStyle w:val="Tabletext"/>
        <w:keepLines w:val="0"/>
        <w:spacing w:after="0" w:line="240" w:lineRule="auto"/>
        <w:rPr>
          <w:noProof/>
          <w:color w:val="FF0000"/>
          <w:lang w:eastAsia="zh-TW"/>
        </w:rPr>
      </w:pPr>
    </w:p>
    <w:p w:rsidR="00966F5F" w:rsidRDefault="00966F5F" w:rsidP="00AD10E9">
      <w:pPr>
        <w:pStyle w:val="Tabletext"/>
        <w:keepLines w:val="0"/>
        <w:spacing w:after="0" w:line="240" w:lineRule="auto"/>
        <w:rPr>
          <w:noProof/>
          <w:color w:val="FF0000"/>
          <w:lang w:eastAsia="zh-TW"/>
        </w:rPr>
      </w:pPr>
    </w:p>
    <w:p w:rsidR="004471B7" w:rsidRDefault="004471B7" w:rsidP="00AD10E9">
      <w:pPr>
        <w:pStyle w:val="Tabletext"/>
        <w:keepLines w:val="0"/>
        <w:spacing w:after="0" w:line="240" w:lineRule="auto"/>
        <w:rPr>
          <w:noProof/>
          <w:color w:val="FF0000"/>
          <w:lang w:eastAsia="zh-TW"/>
        </w:rPr>
      </w:pPr>
      <w:r w:rsidRPr="004471B7">
        <w:rPr>
          <w:rFonts w:hint="eastAsia"/>
          <w:noProof/>
          <w:color w:val="FF0000"/>
          <w:lang w:eastAsia="zh-TW"/>
        </w:rPr>
        <w:t>圖十：</w:t>
      </w:r>
      <w:r>
        <w:rPr>
          <w:rFonts w:hint="eastAsia"/>
          <w:noProof/>
          <w:color w:val="FF0000"/>
          <w:lang w:eastAsia="zh-TW"/>
        </w:rPr>
        <w:t>補全通知函密碼錯誤</w:t>
      </w:r>
      <w:r>
        <w:rPr>
          <w:rFonts w:hint="eastAsia"/>
          <w:noProof/>
          <w:color w:val="FF0000"/>
          <w:lang w:eastAsia="zh-TW"/>
        </w:rPr>
        <w:t xml:space="preserve"> (</w:t>
      </w:r>
      <w:r>
        <w:rPr>
          <w:rFonts w:hint="eastAsia"/>
          <w:noProof/>
          <w:color w:val="FF0000"/>
          <w:lang w:eastAsia="zh-TW"/>
        </w:rPr>
        <w:t>送件人</w:t>
      </w:r>
      <w:r>
        <w:rPr>
          <w:rFonts w:hint="eastAsia"/>
          <w:noProof/>
          <w:color w:val="FF0000"/>
          <w:lang w:eastAsia="zh-TW"/>
        </w:rPr>
        <w:t>)</w:t>
      </w:r>
    </w:p>
    <w:p w:rsidR="004471B7" w:rsidRDefault="004471B7" w:rsidP="00AD10E9">
      <w:pPr>
        <w:pStyle w:val="Tabletext"/>
        <w:keepLines w:val="0"/>
        <w:spacing w:after="0" w:line="240" w:lineRule="auto"/>
        <w:rPr>
          <w:noProof/>
          <w:lang w:eastAsia="zh-TW"/>
        </w:rPr>
      </w:pPr>
      <w:r w:rsidRPr="00941D2C">
        <w:rPr>
          <w:noProof/>
          <w:lang w:eastAsia="zh-TW"/>
        </w:rPr>
        <w:pict>
          <v:shape id="_x0000_i1028" type="#_x0000_t75" style="width:152.25pt;height:263.25pt;visibility:visible">
            <v:imagedata r:id="rId17" o:title=""/>
          </v:shape>
        </w:pict>
      </w:r>
    </w:p>
    <w:p w:rsidR="002009A0" w:rsidRPr="002009A0" w:rsidRDefault="002009A0" w:rsidP="00AD10E9">
      <w:pPr>
        <w:pStyle w:val="Tabletext"/>
        <w:keepLines w:val="0"/>
        <w:spacing w:after="0" w:line="240" w:lineRule="auto"/>
        <w:rPr>
          <w:rFonts w:hint="eastAsia"/>
          <w:noProof/>
          <w:color w:val="FF0000"/>
          <w:lang w:eastAsia="zh-TW"/>
        </w:rPr>
      </w:pPr>
      <w:r w:rsidRPr="002009A0">
        <w:rPr>
          <w:rFonts w:hint="eastAsia"/>
          <w:noProof/>
          <w:color w:val="FF0000"/>
          <w:lang w:eastAsia="zh-TW"/>
        </w:rPr>
        <w:t>圖十一</w:t>
      </w:r>
      <w:r>
        <w:rPr>
          <w:rFonts w:hint="eastAsia"/>
          <w:noProof/>
          <w:color w:val="FF0000"/>
          <w:lang w:eastAsia="zh-TW"/>
        </w:rPr>
        <w:t>：</w:t>
      </w:r>
      <w:r w:rsidRPr="002009A0">
        <w:rPr>
          <w:rFonts w:ascii="細明體" w:eastAsia="細明體" w:hAnsi="細明體" w:hint="eastAsia"/>
          <w:color w:val="FF0000"/>
          <w:lang w:eastAsia="zh-TW"/>
        </w:rPr>
        <w:t>補全 超過瀏覽期限 / 系統無法產出 之導引頁 (送件人)</w:t>
      </w:r>
    </w:p>
    <w:p w:rsidR="002009A0" w:rsidRDefault="002009A0" w:rsidP="00AD10E9">
      <w:pPr>
        <w:pStyle w:val="Tabletext"/>
        <w:keepLines w:val="0"/>
        <w:spacing w:after="0" w:line="240" w:lineRule="auto"/>
        <w:rPr>
          <w:noProof/>
          <w:lang w:eastAsia="zh-TW"/>
        </w:rPr>
      </w:pPr>
      <w:r w:rsidRPr="00941D2C">
        <w:rPr>
          <w:noProof/>
          <w:lang w:eastAsia="zh-TW"/>
        </w:rPr>
        <w:pict>
          <v:shape id="_x0000_i1029" type="#_x0000_t75" style="width:155.25pt;height:267pt;visibility:visible">
            <v:imagedata r:id="rId18" o:title=""/>
          </v:shape>
        </w:pict>
      </w:r>
    </w:p>
    <w:p w:rsidR="00966F5F" w:rsidRDefault="00966F5F" w:rsidP="00AD10E9">
      <w:pPr>
        <w:pStyle w:val="Tabletext"/>
        <w:keepLines w:val="0"/>
        <w:spacing w:after="0" w:line="240" w:lineRule="auto"/>
        <w:rPr>
          <w:noProof/>
          <w:color w:val="FF0000"/>
          <w:lang w:eastAsia="zh-TW"/>
        </w:rPr>
      </w:pPr>
    </w:p>
    <w:p w:rsidR="00966F5F" w:rsidRDefault="00966F5F" w:rsidP="00AD10E9">
      <w:pPr>
        <w:pStyle w:val="Tabletext"/>
        <w:keepLines w:val="0"/>
        <w:spacing w:after="0" w:line="240" w:lineRule="auto"/>
        <w:rPr>
          <w:noProof/>
          <w:color w:val="FF0000"/>
          <w:lang w:eastAsia="zh-TW"/>
        </w:rPr>
      </w:pPr>
    </w:p>
    <w:p w:rsidR="00966F5F" w:rsidRDefault="00966F5F" w:rsidP="00AD10E9">
      <w:pPr>
        <w:pStyle w:val="Tabletext"/>
        <w:keepLines w:val="0"/>
        <w:spacing w:after="0" w:line="240" w:lineRule="auto"/>
        <w:rPr>
          <w:noProof/>
          <w:color w:val="FF0000"/>
          <w:lang w:eastAsia="zh-TW"/>
        </w:rPr>
      </w:pPr>
    </w:p>
    <w:p w:rsidR="00966F5F" w:rsidRDefault="00966F5F" w:rsidP="00AD10E9">
      <w:pPr>
        <w:pStyle w:val="Tabletext"/>
        <w:keepLines w:val="0"/>
        <w:spacing w:after="0" w:line="240" w:lineRule="auto"/>
        <w:rPr>
          <w:noProof/>
          <w:color w:val="FF0000"/>
          <w:lang w:eastAsia="zh-TW"/>
        </w:rPr>
      </w:pPr>
    </w:p>
    <w:p w:rsidR="00966F5F" w:rsidRDefault="00966F5F" w:rsidP="00AD10E9">
      <w:pPr>
        <w:pStyle w:val="Tabletext"/>
        <w:keepLines w:val="0"/>
        <w:spacing w:after="0" w:line="240" w:lineRule="auto"/>
        <w:rPr>
          <w:noProof/>
          <w:color w:val="FF0000"/>
          <w:lang w:eastAsia="zh-TW"/>
        </w:rPr>
      </w:pPr>
    </w:p>
    <w:p w:rsidR="00966F5F" w:rsidRDefault="00966F5F" w:rsidP="00AD10E9">
      <w:pPr>
        <w:pStyle w:val="Tabletext"/>
        <w:keepLines w:val="0"/>
        <w:spacing w:after="0" w:line="240" w:lineRule="auto"/>
        <w:rPr>
          <w:noProof/>
          <w:color w:val="FF0000"/>
          <w:lang w:eastAsia="zh-TW"/>
        </w:rPr>
      </w:pPr>
    </w:p>
    <w:p w:rsidR="002009A0" w:rsidRPr="002009A0" w:rsidRDefault="002009A0" w:rsidP="00AD10E9">
      <w:pPr>
        <w:pStyle w:val="Tabletext"/>
        <w:keepLines w:val="0"/>
        <w:spacing w:after="0" w:line="240" w:lineRule="auto"/>
        <w:rPr>
          <w:noProof/>
          <w:color w:val="FF0000"/>
          <w:lang w:eastAsia="zh-TW"/>
        </w:rPr>
      </w:pPr>
      <w:r w:rsidRPr="002009A0">
        <w:rPr>
          <w:rFonts w:hint="eastAsia"/>
          <w:noProof/>
          <w:color w:val="FF0000"/>
          <w:lang w:eastAsia="zh-TW"/>
        </w:rPr>
        <w:t>圖十二：</w:t>
      </w:r>
      <w:r w:rsidRPr="002009A0">
        <w:rPr>
          <w:rFonts w:ascii="細明體" w:eastAsia="細明體" w:hAnsi="細明體" w:hint="eastAsia"/>
          <w:color w:val="FF0000"/>
          <w:lang w:eastAsia="zh-TW"/>
        </w:rPr>
        <w:t>給付明細 超過瀏覽期限 / 系統無法產出 之導引頁 (送件人)</w:t>
      </w:r>
    </w:p>
    <w:p w:rsidR="002009A0" w:rsidRPr="00A50E2A" w:rsidRDefault="002009A0" w:rsidP="00AD10E9">
      <w:pPr>
        <w:pStyle w:val="Tabletext"/>
        <w:keepLines w:val="0"/>
        <w:spacing w:after="0" w:line="240" w:lineRule="auto"/>
        <w:rPr>
          <w:rFonts w:hint="eastAsia"/>
          <w:noProof/>
          <w:color w:val="FF0000"/>
          <w:lang w:eastAsia="zh-TW"/>
        </w:rPr>
      </w:pPr>
      <w:r w:rsidRPr="00941D2C">
        <w:rPr>
          <w:noProof/>
          <w:lang w:eastAsia="zh-TW"/>
        </w:rPr>
        <w:pict>
          <v:shape id="_x0000_i1030" type="#_x0000_t75" style="width:154.5pt;height:265.5pt;visibility:visible">
            <v:imagedata r:id="rId19" o:title=""/>
          </v:shape>
        </w:pict>
      </w:r>
    </w:p>
    <w:sectPr w:rsidR="002009A0" w:rsidRPr="00A50E2A">
      <w:footerReference w:type="even" r:id="rId20"/>
      <w:footerReference w:type="default" r:id="rId21"/>
      <w:pgSz w:w="11906" w:h="16838"/>
      <w:pgMar w:top="1440" w:right="926" w:bottom="1440" w:left="9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7876" w:rsidRDefault="00417876">
      <w:r>
        <w:separator/>
      </w:r>
    </w:p>
  </w:endnote>
  <w:endnote w:type="continuationSeparator" w:id="0">
    <w:p w:rsidR="00417876" w:rsidRDefault="00417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A35" w:rsidRDefault="006E5A35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6E5A35" w:rsidRDefault="006E5A35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A35" w:rsidRDefault="006E5A35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02614">
      <w:rPr>
        <w:rStyle w:val="a6"/>
        <w:noProof/>
      </w:rPr>
      <w:t>3</w:t>
    </w:r>
    <w:r>
      <w:rPr>
        <w:rStyle w:val="a6"/>
      </w:rPr>
      <w:fldChar w:fldCharType="end"/>
    </w:r>
  </w:p>
  <w:p w:rsidR="006E5A35" w:rsidRDefault="006E5A35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7876" w:rsidRDefault="00417876">
      <w:r>
        <w:separator/>
      </w:r>
    </w:p>
  </w:footnote>
  <w:footnote w:type="continuationSeparator" w:id="0">
    <w:p w:rsidR="00417876" w:rsidRDefault="00417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96AB3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5CC0749"/>
    <w:multiLevelType w:val="multilevel"/>
    <w:tmpl w:val="9D66F92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AC024A9"/>
    <w:multiLevelType w:val="hybridMultilevel"/>
    <w:tmpl w:val="3DAC7E6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5" w15:restartNumberingAfterBreak="0">
    <w:nsid w:val="134C074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6C23A6A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16FD1051"/>
    <w:multiLevelType w:val="multilevel"/>
    <w:tmpl w:val="6EDC70D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bullet"/>
      <w:lvlText w:val="※"/>
      <w:lvlJc w:val="left"/>
      <w:pPr>
        <w:tabs>
          <w:tab w:val="num" w:pos="1320"/>
        </w:tabs>
        <w:ind w:left="1320" w:hanging="360"/>
      </w:pPr>
      <w:rPr>
        <w:rFonts w:ascii="新細明體" w:eastAsia="新細明體" w:hAnsi="新細明體" w:cs="Times New Roman" w:hint="eastAsi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22FD0430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26A71910"/>
    <w:multiLevelType w:val="hybridMultilevel"/>
    <w:tmpl w:val="59EE5CFE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3DF9290A"/>
    <w:multiLevelType w:val="hybridMultilevel"/>
    <w:tmpl w:val="59A4750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3F223E6B"/>
    <w:multiLevelType w:val="multilevel"/>
    <w:tmpl w:val="F7EEE6D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4EB67035"/>
    <w:multiLevelType w:val="multilevel"/>
    <w:tmpl w:val="8B441242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785"/>
        </w:tabs>
        <w:ind w:left="425" w:firstLine="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211"/>
        </w:tabs>
        <w:ind w:left="851" w:firstLine="0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96"/>
        </w:tabs>
        <w:ind w:left="1418" w:hanging="142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421"/>
        </w:tabs>
        <w:ind w:left="1701" w:firstLine="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846"/>
        </w:tabs>
        <w:ind w:left="2126" w:firstLine="0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631"/>
        </w:tabs>
        <w:ind w:left="2552" w:hanging="1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5B5D40F7"/>
    <w:multiLevelType w:val="multilevel"/>
    <w:tmpl w:val="61E64148"/>
    <w:lvl w:ilvl="0">
      <w:start w:val="1"/>
      <w:numFmt w:val="decimal"/>
      <w:lvlText w:val="%1"/>
      <w:lvlJc w:val="left"/>
      <w:pPr>
        <w:tabs>
          <w:tab w:val="num" w:pos="850"/>
        </w:tabs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06"/>
        </w:tabs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16"/>
        </w:tabs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01"/>
        </w:tabs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  <w:rPr>
        <w:rFonts w:hint="eastAsia"/>
      </w:rPr>
    </w:lvl>
  </w:abstractNum>
  <w:abstractNum w:abstractNumId="18" w15:restartNumberingAfterBreak="0">
    <w:nsid w:val="5E5B0912"/>
    <w:multiLevelType w:val="multilevel"/>
    <w:tmpl w:val="61E6414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5EDA2401"/>
    <w:multiLevelType w:val="hybridMultilevel"/>
    <w:tmpl w:val="0A34CC4C"/>
    <w:lvl w:ilvl="0" w:tplc="427C03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78F40B84"/>
    <w:multiLevelType w:val="multilevel"/>
    <w:tmpl w:val="61E64148"/>
    <w:lvl w:ilvl="0">
      <w:start w:val="1"/>
      <w:numFmt w:val="decimal"/>
      <w:lvlText w:val="%1"/>
      <w:lvlJc w:val="left"/>
      <w:pPr>
        <w:tabs>
          <w:tab w:val="num" w:pos="850"/>
        </w:tabs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06"/>
        </w:tabs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16"/>
        </w:tabs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01"/>
        </w:tabs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  <w:rPr>
        <w:rFonts w:hint="eastAsia"/>
      </w:rPr>
    </w:lvl>
  </w:abstractNum>
  <w:abstractNum w:abstractNumId="24" w15:restartNumberingAfterBreak="0">
    <w:nsid w:val="7C824968"/>
    <w:multiLevelType w:val="hybridMultilevel"/>
    <w:tmpl w:val="6EDC70D6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5FB642BE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5868E6C2">
      <w:start w:val="1"/>
      <w:numFmt w:val="bullet"/>
      <w:lvlText w:val="※"/>
      <w:lvlJc w:val="left"/>
      <w:pPr>
        <w:tabs>
          <w:tab w:val="num" w:pos="1320"/>
        </w:tabs>
        <w:ind w:left="1320" w:hanging="360"/>
      </w:pPr>
      <w:rPr>
        <w:rFonts w:ascii="新細明體" w:eastAsia="新細明體" w:hAnsi="新細明體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7D5451EE"/>
    <w:multiLevelType w:val="multilevel"/>
    <w:tmpl w:val="61E64148"/>
    <w:lvl w:ilvl="0">
      <w:start w:val="1"/>
      <w:numFmt w:val="decimal"/>
      <w:lvlText w:val="%1"/>
      <w:lvlJc w:val="left"/>
      <w:pPr>
        <w:tabs>
          <w:tab w:val="num" w:pos="850"/>
        </w:tabs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06"/>
        </w:tabs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16"/>
        </w:tabs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01"/>
        </w:tabs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  <w:rPr>
        <w:rFonts w:hint="eastAsia"/>
      </w:rPr>
    </w:lvl>
  </w:abstractNum>
  <w:abstractNum w:abstractNumId="26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7F3A2F2F"/>
    <w:multiLevelType w:val="hybridMultilevel"/>
    <w:tmpl w:val="E5765CAC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8"/>
  </w:num>
  <w:num w:numId="2">
    <w:abstractNumId w:val="20"/>
  </w:num>
  <w:num w:numId="3">
    <w:abstractNumId w:val="4"/>
  </w:num>
  <w:num w:numId="4">
    <w:abstractNumId w:val="22"/>
  </w:num>
  <w:num w:numId="5">
    <w:abstractNumId w:val="15"/>
  </w:num>
  <w:num w:numId="6">
    <w:abstractNumId w:val="6"/>
  </w:num>
  <w:num w:numId="7">
    <w:abstractNumId w:val="24"/>
  </w:num>
  <w:num w:numId="8">
    <w:abstractNumId w:val="16"/>
  </w:num>
  <w:num w:numId="9">
    <w:abstractNumId w:val="10"/>
  </w:num>
  <w:num w:numId="10">
    <w:abstractNumId w:val="26"/>
  </w:num>
  <w:num w:numId="11">
    <w:abstractNumId w:val="27"/>
  </w:num>
  <w:num w:numId="12">
    <w:abstractNumId w:val="13"/>
  </w:num>
  <w:num w:numId="13">
    <w:abstractNumId w:val="12"/>
  </w:num>
  <w:num w:numId="14">
    <w:abstractNumId w:val="1"/>
  </w:num>
  <w:num w:numId="15">
    <w:abstractNumId w:val="18"/>
  </w:num>
  <w:num w:numId="16">
    <w:abstractNumId w:val="23"/>
  </w:num>
  <w:num w:numId="17">
    <w:abstractNumId w:val="9"/>
  </w:num>
  <w:num w:numId="18">
    <w:abstractNumId w:val="7"/>
  </w:num>
  <w:num w:numId="19">
    <w:abstractNumId w:val="11"/>
  </w:num>
  <w:num w:numId="20">
    <w:abstractNumId w:val="17"/>
  </w:num>
  <w:num w:numId="21">
    <w:abstractNumId w:val="25"/>
  </w:num>
  <w:num w:numId="22">
    <w:abstractNumId w:val="0"/>
  </w:num>
  <w:num w:numId="23">
    <w:abstractNumId w:val="5"/>
  </w:num>
  <w:num w:numId="24">
    <w:abstractNumId w:val="14"/>
  </w:num>
  <w:num w:numId="25">
    <w:abstractNumId w:val="19"/>
  </w:num>
  <w:num w:numId="26">
    <w:abstractNumId w:val="3"/>
  </w:num>
  <w:num w:numId="27">
    <w:abstractNumId w:val="2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491F"/>
    <w:rsid w:val="00004AAC"/>
    <w:rsid w:val="000066BE"/>
    <w:rsid w:val="00006747"/>
    <w:rsid w:val="00010723"/>
    <w:rsid w:val="00013DE4"/>
    <w:rsid w:val="000158C2"/>
    <w:rsid w:val="0001752B"/>
    <w:rsid w:val="00021F3D"/>
    <w:rsid w:val="00023F4F"/>
    <w:rsid w:val="000319B5"/>
    <w:rsid w:val="00031A83"/>
    <w:rsid w:val="000341B0"/>
    <w:rsid w:val="00040610"/>
    <w:rsid w:val="000408FD"/>
    <w:rsid w:val="00040F8B"/>
    <w:rsid w:val="0004263A"/>
    <w:rsid w:val="00043EFA"/>
    <w:rsid w:val="00044C42"/>
    <w:rsid w:val="000450E3"/>
    <w:rsid w:val="00052605"/>
    <w:rsid w:val="000532CC"/>
    <w:rsid w:val="00053466"/>
    <w:rsid w:val="00054BA1"/>
    <w:rsid w:val="00061348"/>
    <w:rsid w:val="00062F8B"/>
    <w:rsid w:val="000642F4"/>
    <w:rsid w:val="0006771E"/>
    <w:rsid w:val="00070FDB"/>
    <w:rsid w:val="00072DC9"/>
    <w:rsid w:val="00082402"/>
    <w:rsid w:val="000831A3"/>
    <w:rsid w:val="000834BA"/>
    <w:rsid w:val="00086392"/>
    <w:rsid w:val="00094397"/>
    <w:rsid w:val="000A350F"/>
    <w:rsid w:val="000A6A05"/>
    <w:rsid w:val="000B1844"/>
    <w:rsid w:val="000B3E74"/>
    <w:rsid w:val="000C22ED"/>
    <w:rsid w:val="000C4AC0"/>
    <w:rsid w:val="000C64B8"/>
    <w:rsid w:val="000C6ABC"/>
    <w:rsid w:val="000D0B07"/>
    <w:rsid w:val="000D0FE2"/>
    <w:rsid w:val="000D10D3"/>
    <w:rsid w:val="000D3BF9"/>
    <w:rsid w:val="000E2C79"/>
    <w:rsid w:val="000F6CC7"/>
    <w:rsid w:val="001042A1"/>
    <w:rsid w:val="00105A2D"/>
    <w:rsid w:val="00106675"/>
    <w:rsid w:val="00106ADC"/>
    <w:rsid w:val="001108FA"/>
    <w:rsid w:val="001146C5"/>
    <w:rsid w:val="001149E3"/>
    <w:rsid w:val="00117081"/>
    <w:rsid w:val="001201A3"/>
    <w:rsid w:val="00125063"/>
    <w:rsid w:val="00125E52"/>
    <w:rsid w:val="00126A1B"/>
    <w:rsid w:val="00127954"/>
    <w:rsid w:val="00130A25"/>
    <w:rsid w:val="00130E00"/>
    <w:rsid w:val="00137065"/>
    <w:rsid w:val="00144B2B"/>
    <w:rsid w:val="00145482"/>
    <w:rsid w:val="00155399"/>
    <w:rsid w:val="00160CE2"/>
    <w:rsid w:val="00165F29"/>
    <w:rsid w:val="00172498"/>
    <w:rsid w:val="00177CCE"/>
    <w:rsid w:val="00180AD1"/>
    <w:rsid w:val="00183419"/>
    <w:rsid w:val="0018442A"/>
    <w:rsid w:val="0018759F"/>
    <w:rsid w:val="00194B8A"/>
    <w:rsid w:val="00195152"/>
    <w:rsid w:val="0019687F"/>
    <w:rsid w:val="001A081E"/>
    <w:rsid w:val="001A17DC"/>
    <w:rsid w:val="001B38AD"/>
    <w:rsid w:val="001B66BD"/>
    <w:rsid w:val="001B7878"/>
    <w:rsid w:val="001C0A0D"/>
    <w:rsid w:val="001C1486"/>
    <w:rsid w:val="001C5F6E"/>
    <w:rsid w:val="001C7B0D"/>
    <w:rsid w:val="001D27FA"/>
    <w:rsid w:val="001D3E7A"/>
    <w:rsid w:val="001D52EE"/>
    <w:rsid w:val="001E1602"/>
    <w:rsid w:val="001E1AA4"/>
    <w:rsid w:val="001E2105"/>
    <w:rsid w:val="001E24FF"/>
    <w:rsid w:val="001E2AFD"/>
    <w:rsid w:val="001E3241"/>
    <w:rsid w:val="001E463E"/>
    <w:rsid w:val="001E48CC"/>
    <w:rsid w:val="001E5091"/>
    <w:rsid w:val="001E5627"/>
    <w:rsid w:val="001E7A23"/>
    <w:rsid w:val="001F05A8"/>
    <w:rsid w:val="001F165F"/>
    <w:rsid w:val="001F56D3"/>
    <w:rsid w:val="002009A0"/>
    <w:rsid w:val="00200B0F"/>
    <w:rsid w:val="00201462"/>
    <w:rsid w:val="00201983"/>
    <w:rsid w:val="00201A3B"/>
    <w:rsid w:val="002038FC"/>
    <w:rsid w:val="00203F1D"/>
    <w:rsid w:val="002053CD"/>
    <w:rsid w:val="00205DF6"/>
    <w:rsid w:val="00206F16"/>
    <w:rsid w:val="002107CF"/>
    <w:rsid w:val="00213C06"/>
    <w:rsid w:val="002146F4"/>
    <w:rsid w:val="0021529F"/>
    <w:rsid w:val="00216CAB"/>
    <w:rsid w:val="0021740A"/>
    <w:rsid w:val="00217CEF"/>
    <w:rsid w:val="00217E57"/>
    <w:rsid w:val="00225FB7"/>
    <w:rsid w:val="00227C09"/>
    <w:rsid w:val="002312C1"/>
    <w:rsid w:val="00231CA2"/>
    <w:rsid w:val="002400B7"/>
    <w:rsid w:val="002406C5"/>
    <w:rsid w:val="0024116A"/>
    <w:rsid w:val="002456B1"/>
    <w:rsid w:val="00245925"/>
    <w:rsid w:val="00245DBB"/>
    <w:rsid w:val="002508E8"/>
    <w:rsid w:val="00252262"/>
    <w:rsid w:val="002534FE"/>
    <w:rsid w:val="00254241"/>
    <w:rsid w:val="00257D2C"/>
    <w:rsid w:val="002616C6"/>
    <w:rsid w:val="00261A27"/>
    <w:rsid w:val="00265AD4"/>
    <w:rsid w:val="00265EBD"/>
    <w:rsid w:val="0026662C"/>
    <w:rsid w:val="00277BF9"/>
    <w:rsid w:val="00277C80"/>
    <w:rsid w:val="002811AF"/>
    <w:rsid w:val="00282EE9"/>
    <w:rsid w:val="00286E09"/>
    <w:rsid w:val="00290FF3"/>
    <w:rsid w:val="0029137F"/>
    <w:rsid w:val="00291C28"/>
    <w:rsid w:val="00293F49"/>
    <w:rsid w:val="002966CD"/>
    <w:rsid w:val="002A208B"/>
    <w:rsid w:val="002A3538"/>
    <w:rsid w:val="002A4E04"/>
    <w:rsid w:val="002A6785"/>
    <w:rsid w:val="002C033E"/>
    <w:rsid w:val="002C0363"/>
    <w:rsid w:val="002C1425"/>
    <w:rsid w:val="002C2AA6"/>
    <w:rsid w:val="002C5B2E"/>
    <w:rsid w:val="002C6A36"/>
    <w:rsid w:val="002D01F7"/>
    <w:rsid w:val="002E0684"/>
    <w:rsid w:val="002E1A01"/>
    <w:rsid w:val="002E4149"/>
    <w:rsid w:val="002E4DED"/>
    <w:rsid w:val="002E68E7"/>
    <w:rsid w:val="002E7165"/>
    <w:rsid w:val="002F1036"/>
    <w:rsid w:val="002F1C52"/>
    <w:rsid w:val="0030151E"/>
    <w:rsid w:val="00302235"/>
    <w:rsid w:val="00306E31"/>
    <w:rsid w:val="003075EF"/>
    <w:rsid w:val="00307F56"/>
    <w:rsid w:val="003100D2"/>
    <w:rsid w:val="00312FCA"/>
    <w:rsid w:val="003217E7"/>
    <w:rsid w:val="00325139"/>
    <w:rsid w:val="00330A53"/>
    <w:rsid w:val="00331FF9"/>
    <w:rsid w:val="0033703F"/>
    <w:rsid w:val="00337263"/>
    <w:rsid w:val="00337B5F"/>
    <w:rsid w:val="003433F6"/>
    <w:rsid w:val="00343570"/>
    <w:rsid w:val="00343584"/>
    <w:rsid w:val="003435C9"/>
    <w:rsid w:val="00355561"/>
    <w:rsid w:val="00356048"/>
    <w:rsid w:val="003624CD"/>
    <w:rsid w:val="00363CDD"/>
    <w:rsid w:val="003658E8"/>
    <w:rsid w:val="00372116"/>
    <w:rsid w:val="003722B3"/>
    <w:rsid w:val="003738DC"/>
    <w:rsid w:val="0037428C"/>
    <w:rsid w:val="00377DE3"/>
    <w:rsid w:val="00380737"/>
    <w:rsid w:val="00382F2D"/>
    <w:rsid w:val="003842F4"/>
    <w:rsid w:val="00387AED"/>
    <w:rsid w:val="003934F6"/>
    <w:rsid w:val="003A010D"/>
    <w:rsid w:val="003A18AE"/>
    <w:rsid w:val="003A3AA2"/>
    <w:rsid w:val="003A41A1"/>
    <w:rsid w:val="003A6B5F"/>
    <w:rsid w:val="003B7F4A"/>
    <w:rsid w:val="003C1051"/>
    <w:rsid w:val="003D16FD"/>
    <w:rsid w:val="003E4C7E"/>
    <w:rsid w:val="003E6403"/>
    <w:rsid w:val="003E6CE5"/>
    <w:rsid w:val="003F0BB4"/>
    <w:rsid w:val="003F27D0"/>
    <w:rsid w:val="003F3913"/>
    <w:rsid w:val="003F5556"/>
    <w:rsid w:val="00402750"/>
    <w:rsid w:val="004036C6"/>
    <w:rsid w:val="00411A65"/>
    <w:rsid w:val="004150FB"/>
    <w:rsid w:val="00415675"/>
    <w:rsid w:val="00416FF9"/>
    <w:rsid w:val="00417876"/>
    <w:rsid w:val="00422186"/>
    <w:rsid w:val="00422513"/>
    <w:rsid w:val="00430D1D"/>
    <w:rsid w:val="004324A8"/>
    <w:rsid w:val="004358D9"/>
    <w:rsid w:val="00441DB6"/>
    <w:rsid w:val="00442533"/>
    <w:rsid w:val="00446398"/>
    <w:rsid w:val="004463B8"/>
    <w:rsid w:val="004471B7"/>
    <w:rsid w:val="004501A6"/>
    <w:rsid w:val="00451C21"/>
    <w:rsid w:val="004545C7"/>
    <w:rsid w:val="00455B06"/>
    <w:rsid w:val="00457AA5"/>
    <w:rsid w:val="00463B29"/>
    <w:rsid w:val="00467ACC"/>
    <w:rsid w:val="00470996"/>
    <w:rsid w:val="004753E3"/>
    <w:rsid w:val="00475ADD"/>
    <w:rsid w:val="00480FFF"/>
    <w:rsid w:val="00482981"/>
    <w:rsid w:val="00490A5B"/>
    <w:rsid w:val="004A0D88"/>
    <w:rsid w:val="004A3587"/>
    <w:rsid w:val="004A4C7A"/>
    <w:rsid w:val="004B2411"/>
    <w:rsid w:val="004B2615"/>
    <w:rsid w:val="004B4369"/>
    <w:rsid w:val="004B5E66"/>
    <w:rsid w:val="004B7F4F"/>
    <w:rsid w:val="004C1BE4"/>
    <w:rsid w:val="004C3C03"/>
    <w:rsid w:val="004C471D"/>
    <w:rsid w:val="004C58AF"/>
    <w:rsid w:val="004D204B"/>
    <w:rsid w:val="004D31D7"/>
    <w:rsid w:val="004D3FD9"/>
    <w:rsid w:val="004D4D13"/>
    <w:rsid w:val="004D75C1"/>
    <w:rsid w:val="004E00AD"/>
    <w:rsid w:val="004E4730"/>
    <w:rsid w:val="004E568E"/>
    <w:rsid w:val="004E6BDC"/>
    <w:rsid w:val="004F069D"/>
    <w:rsid w:val="005029AC"/>
    <w:rsid w:val="005034BA"/>
    <w:rsid w:val="00505AA2"/>
    <w:rsid w:val="00507D8E"/>
    <w:rsid w:val="00512F89"/>
    <w:rsid w:val="005149F4"/>
    <w:rsid w:val="0052098D"/>
    <w:rsid w:val="00526219"/>
    <w:rsid w:val="005271E0"/>
    <w:rsid w:val="00531E3D"/>
    <w:rsid w:val="00537AE7"/>
    <w:rsid w:val="00540CB1"/>
    <w:rsid w:val="005427E6"/>
    <w:rsid w:val="00544E42"/>
    <w:rsid w:val="0055042C"/>
    <w:rsid w:val="00550446"/>
    <w:rsid w:val="00554B99"/>
    <w:rsid w:val="00555E56"/>
    <w:rsid w:val="00555E76"/>
    <w:rsid w:val="0056206E"/>
    <w:rsid w:val="005627FA"/>
    <w:rsid w:val="005637F3"/>
    <w:rsid w:val="00563A03"/>
    <w:rsid w:val="00565448"/>
    <w:rsid w:val="00566AE7"/>
    <w:rsid w:val="00567A10"/>
    <w:rsid w:val="00575D78"/>
    <w:rsid w:val="00577440"/>
    <w:rsid w:val="0057784B"/>
    <w:rsid w:val="00577C8A"/>
    <w:rsid w:val="005834A9"/>
    <w:rsid w:val="00585C5E"/>
    <w:rsid w:val="00590F57"/>
    <w:rsid w:val="00594E16"/>
    <w:rsid w:val="005952BA"/>
    <w:rsid w:val="00596009"/>
    <w:rsid w:val="005A5A65"/>
    <w:rsid w:val="005A7F46"/>
    <w:rsid w:val="005B467B"/>
    <w:rsid w:val="005B5578"/>
    <w:rsid w:val="005B7B83"/>
    <w:rsid w:val="005C174D"/>
    <w:rsid w:val="005C1AEE"/>
    <w:rsid w:val="005C1B53"/>
    <w:rsid w:val="005C3CF3"/>
    <w:rsid w:val="005C729E"/>
    <w:rsid w:val="005D07C3"/>
    <w:rsid w:val="005D68E4"/>
    <w:rsid w:val="005D71D9"/>
    <w:rsid w:val="005E4568"/>
    <w:rsid w:val="005E6207"/>
    <w:rsid w:val="005F4413"/>
    <w:rsid w:val="005F542E"/>
    <w:rsid w:val="005F5FFE"/>
    <w:rsid w:val="005F6F63"/>
    <w:rsid w:val="00601CA3"/>
    <w:rsid w:val="006046DB"/>
    <w:rsid w:val="00606973"/>
    <w:rsid w:val="00614DEE"/>
    <w:rsid w:val="00614EF6"/>
    <w:rsid w:val="00620D72"/>
    <w:rsid w:val="00621302"/>
    <w:rsid w:val="00624D44"/>
    <w:rsid w:val="00625494"/>
    <w:rsid w:val="00627546"/>
    <w:rsid w:val="00630F4A"/>
    <w:rsid w:val="006316A4"/>
    <w:rsid w:val="0063212B"/>
    <w:rsid w:val="00640310"/>
    <w:rsid w:val="00640A2B"/>
    <w:rsid w:val="00654932"/>
    <w:rsid w:val="00660EC9"/>
    <w:rsid w:val="00663A67"/>
    <w:rsid w:val="006864DB"/>
    <w:rsid w:val="00686CC7"/>
    <w:rsid w:val="006A0B39"/>
    <w:rsid w:val="006A4A58"/>
    <w:rsid w:val="006A54D8"/>
    <w:rsid w:val="006A6EFA"/>
    <w:rsid w:val="006A7F6B"/>
    <w:rsid w:val="006B2435"/>
    <w:rsid w:val="006B38EE"/>
    <w:rsid w:val="006B4539"/>
    <w:rsid w:val="006C07AF"/>
    <w:rsid w:val="006D0226"/>
    <w:rsid w:val="006D1ACA"/>
    <w:rsid w:val="006D1C72"/>
    <w:rsid w:val="006D33FE"/>
    <w:rsid w:val="006E5A35"/>
    <w:rsid w:val="006F4B61"/>
    <w:rsid w:val="00703FB6"/>
    <w:rsid w:val="007057DB"/>
    <w:rsid w:val="007068AF"/>
    <w:rsid w:val="007113A4"/>
    <w:rsid w:val="00717B49"/>
    <w:rsid w:val="007205D1"/>
    <w:rsid w:val="00720924"/>
    <w:rsid w:val="00723EBD"/>
    <w:rsid w:val="0072438D"/>
    <w:rsid w:val="0072577D"/>
    <w:rsid w:val="00735380"/>
    <w:rsid w:val="007401C5"/>
    <w:rsid w:val="007413BF"/>
    <w:rsid w:val="00744442"/>
    <w:rsid w:val="00751980"/>
    <w:rsid w:val="00753923"/>
    <w:rsid w:val="00764CE5"/>
    <w:rsid w:val="0077251B"/>
    <w:rsid w:val="00775975"/>
    <w:rsid w:val="00777258"/>
    <w:rsid w:val="007778E3"/>
    <w:rsid w:val="00781BAB"/>
    <w:rsid w:val="007840E8"/>
    <w:rsid w:val="00785B57"/>
    <w:rsid w:val="00791A13"/>
    <w:rsid w:val="00792591"/>
    <w:rsid w:val="00793D9B"/>
    <w:rsid w:val="00794AEB"/>
    <w:rsid w:val="00797F53"/>
    <w:rsid w:val="007A158C"/>
    <w:rsid w:val="007A5E93"/>
    <w:rsid w:val="007A6234"/>
    <w:rsid w:val="007B7A0B"/>
    <w:rsid w:val="007C36ED"/>
    <w:rsid w:val="007C519C"/>
    <w:rsid w:val="007C7D62"/>
    <w:rsid w:val="007D10E1"/>
    <w:rsid w:val="007D41E7"/>
    <w:rsid w:val="007E2A49"/>
    <w:rsid w:val="007E2E10"/>
    <w:rsid w:val="007E46F3"/>
    <w:rsid w:val="007E55BD"/>
    <w:rsid w:val="007E74F3"/>
    <w:rsid w:val="008001D9"/>
    <w:rsid w:val="008005BF"/>
    <w:rsid w:val="008031D3"/>
    <w:rsid w:val="00805E1B"/>
    <w:rsid w:val="00807B1A"/>
    <w:rsid w:val="00810123"/>
    <w:rsid w:val="0081534D"/>
    <w:rsid w:val="008202D3"/>
    <w:rsid w:val="00821863"/>
    <w:rsid w:val="00821DF8"/>
    <w:rsid w:val="008227E4"/>
    <w:rsid w:val="00822CDF"/>
    <w:rsid w:val="00823D4A"/>
    <w:rsid w:val="00823DEE"/>
    <w:rsid w:val="00824001"/>
    <w:rsid w:val="00825F11"/>
    <w:rsid w:val="00834763"/>
    <w:rsid w:val="00836D0B"/>
    <w:rsid w:val="00837ED1"/>
    <w:rsid w:val="0084052C"/>
    <w:rsid w:val="00841ECD"/>
    <w:rsid w:val="008426D5"/>
    <w:rsid w:val="00847BB5"/>
    <w:rsid w:val="008543AF"/>
    <w:rsid w:val="00855F29"/>
    <w:rsid w:val="00856592"/>
    <w:rsid w:val="00856E33"/>
    <w:rsid w:val="00857713"/>
    <w:rsid w:val="00857E6B"/>
    <w:rsid w:val="00861455"/>
    <w:rsid w:val="00865E78"/>
    <w:rsid w:val="00872E2B"/>
    <w:rsid w:val="008776E5"/>
    <w:rsid w:val="0087786C"/>
    <w:rsid w:val="00884C05"/>
    <w:rsid w:val="0089034F"/>
    <w:rsid w:val="0089100F"/>
    <w:rsid w:val="00891319"/>
    <w:rsid w:val="008A081C"/>
    <w:rsid w:val="008A11D0"/>
    <w:rsid w:val="008A1935"/>
    <w:rsid w:val="008A1D21"/>
    <w:rsid w:val="008A7239"/>
    <w:rsid w:val="008A76E8"/>
    <w:rsid w:val="008A7C58"/>
    <w:rsid w:val="008B3EB3"/>
    <w:rsid w:val="008C4E7A"/>
    <w:rsid w:val="008C5850"/>
    <w:rsid w:val="008D2937"/>
    <w:rsid w:val="008E3F5B"/>
    <w:rsid w:val="008E5F5A"/>
    <w:rsid w:val="008F2444"/>
    <w:rsid w:val="008F3761"/>
    <w:rsid w:val="008F6B43"/>
    <w:rsid w:val="00902810"/>
    <w:rsid w:val="0090491F"/>
    <w:rsid w:val="00906F03"/>
    <w:rsid w:val="00910D58"/>
    <w:rsid w:val="00910EFB"/>
    <w:rsid w:val="00910F93"/>
    <w:rsid w:val="009119C4"/>
    <w:rsid w:val="00915403"/>
    <w:rsid w:val="00915A21"/>
    <w:rsid w:val="009238A1"/>
    <w:rsid w:val="0092608B"/>
    <w:rsid w:val="00926643"/>
    <w:rsid w:val="00931E6C"/>
    <w:rsid w:val="009328CA"/>
    <w:rsid w:val="00932A2D"/>
    <w:rsid w:val="0093417E"/>
    <w:rsid w:val="009345A9"/>
    <w:rsid w:val="00937CAB"/>
    <w:rsid w:val="00940CBA"/>
    <w:rsid w:val="00944CCE"/>
    <w:rsid w:val="00945BA4"/>
    <w:rsid w:val="00947087"/>
    <w:rsid w:val="00947B91"/>
    <w:rsid w:val="009510D3"/>
    <w:rsid w:val="00954931"/>
    <w:rsid w:val="009565B1"/>
    <w:rsid w:val="009612DD"/>
    <w:rsid w:val="009668EC"/>
    <w:rsid w:val="00966F5F"/>
    <w:rsid w:val="00973599"/>
    <w:rsid w:val="00974E81"/>
    <w:rsid w:val="009758B3"/>
    <w:rsid w:val="0097608E"/>
    <w:rsid w:val="009806C0"/>
    <w:rsid w:val="00984BEC"/>
    <w:rsid w:val="0099056E"/>
    <w:rsid w:val="00991625"/>
    <w:rsid w:val="0099541B"/>
    <w:rsid w:val="009A39AD"/>
    <w:rsid w:val="009B393B"/>
    <w:rsid w:val="009B540D"/>
    <w:rsid w:val="009B593B"/>
    <w:rsid w:val="009C1FA5"/>
    <w:rsid w:val="009C4295"/>
    <w:rsid w:val="009C447E"/>
    <w:rsid w:val="009D0AE2"/>
    <w:rsid w:val="009D0C2C"/>
    <w:rsid w:val="009D1306"/>
    <w:rsid w:val="009D62B1"/>
    <w:rsid w:val="009E61C9"/>
    <w:rsid w:val="009F016A"/>
    <w:rsid w:val="009F66F8"/>
    <w:rsid w:val="00A002A3"/>
    <w:rsid w:val="00A013C7"/>
    <w:rsid w:val="00A0261F"/>
    <w:rsid w:val="00A02AEA"/>
    <w:rsid w:val="00A07BCA"/>
    <w:rsid w:val="00A10231"/>
    <w:rsid w:val="00A16B54"/>
    <w:rsid w:val="00A17962"/>
    <w:rsid w:val="00A17C1B"/>
    <w:rsid w:val="00A23A24"/>
    <w:rsid w:val="00A25147"/>
    <w:rsid w:val="00A2588F"/>
    <w:rsid w:val="00A30892"/>
    <w:rsid w:val="00A31B38"/>
    <w:rsid w:val="00A32E90"/>
    <w:rsid w:val="00A373AF"/>
    <w:rsid w:val="00A41956"/>
    <w:rsid w:val="00A4606F"/>
    <w:rsid w:val="00A50E2A"/>
    <w:rsid w:val="00A52A43"/>
    <w:rsid w:val="00A54BB7"/>
    <w:rsid w:val="00A5648F"/>
    <w:rsid w:val="00A638FA"/>
    <w:rsid w:val="00A664FA"/>
    <w:rsid w:val="00A71C63"/>
    <w:rsid w:val="00A75A9F"/>
    <w:rsid w:val="00A766E4"/>
    <w:rsid w:val="00A85B8A"/>
    <w:rsid w:val="00A87F93"/>
    <w:rsid w:val="00A923C4"/>
    <w:rsid w:val="00A9314A"/>
    <w:rsid w:val="00A960E6"/>
    <w:rsid w:val="00A97D79"/>
    <w:rsid w:val="00AA0467"/>
    <w:rsid w:val="00AA0911"/>
    <w:rsid w:val="00AA5D19"/>
    <w:rsid w:val="00AA6B56"/>
    <w:rsid w:val="00AB03C5"/>
    <w:rsid w:val="00AB1112"/>
    <w:rsid w:val="00AB203B"/>
    <w:rsid w:val="00AB2C91"/>
    <w:rsid w:val="00AC1059"/>
    <w:rsid w:val="00AC11AD"/>
    <w:rsid w:val="00AC16DB"/>
    <w:rsid w:val="00AD10E9"/>
    <w:rsid w:val="00AD3315"/>
    <w:rsid w:val="00AD5951"/>
    <w:rsid w:val="00AD5F0E"/>
    <w:rsid w:val="00AE4655"/>
    <w:rsid w:val="00AE4ED7"/>
    <w:rsid w:val="00AF3411"/>
    <w:rsid w:val="00AF6ED8"/>
    <w:rsid w:val="00AF7431"/>
    <w:rsid w:val="00B012DB"/>
    <w:rsid w:val="00B01368"/>
    <w:rsid w:val="00B032CA"/>
    <w:rsid w:val="00B13C6A"/>
    <w:rsid w:val="00B15EC0"/>
    <w:rsid w:val="00B17670"/>
    <w:rsid w:val="00B17724"/>
    <w:rsid w:val="00B222EA"/>
    <w:rsid w:val="00B23552"/>
    <w:rsid w:val="00B241FA"/>
    <w:rsid w:val="00B26C54"/>
    <w:rsid w:val="00B27EEE"/>
    <w:rsid w:val="00B310D9"/>
    <w:rsid w:val="00B31707"/>
    <w:rsid w:val="00B352BB"/>
    <w:rsid w:val="00B3653F"/>
    <w:rsid w:val="00B41AC9"/>
    <w:rsid w:val="00B434F4"/>
    <w:rsid w:val="00B44CE1"/>
    <w:rsid w:val="00B44F5F"/>
    <w:rsid w:val="00B45247"/>
    <w:rsid w:val="00B45967"/>
    <w:rsid w:val="00B54CC4"/>
    <w:rsid w:val="00B5568C"/>
    <w:rsid w:val="00B57D2C"/>
    <w:rsid w:val="00B603B2"/>
    <w:rsid w:val="00B624D6"/>
    <w:rsid w:val="00B7761D"/>
    <w:rsid w:val="00B80477"/>
    <w:rsid w:val="00B816E7"/>
    <w:rsid w:val="00B82F6C"/>
    <w:rsid w:val="00B82FE4"/>
    <w:rsid w:val="00B84873"/>
    <w:rsid w:val="00B85EDE"/>
    <w:rsid w:val="00B8666C"/>
    <w:rsid w:val="00B870CD"/>
    <w:rsid w:val="00B91D7E"/>
    <w:rsid w:val="00B92356"/>
    <w:rsid w:val="00B92395"/>
    <w:rsid w:val="00B92A18"/>
    <w:rsid w:val="00B96FBA"/>
    <w:rsid w:val="00BA1F82"/>
    <w:rsid w:val="00BB40AA"/>
    <w:rsid w:val="00BB45DC"/>
    <w:rsid w:val="00BB4F76"/>
    <w:rsid w:val="00BB6500"/>
    <w:rsid w:val="00BC15B8"/>
    <w:rsid w:val="00BC1C73"/>
    <w:rsid w:val="00BC2A26"/>
    <w:rsid w:val="00BD584D"/>
    <w:rsid w:val="00BD6ED4"/>
    <w:rsid w:val="00BE1C65"/>
    <w:rsid w:val="00BE4756"/>
    <w:rsid w:val="00BE55BE"/>
    <w:rsid w:val="00BF62A5"/>
    <w:rsid w:val="00C00A67"/>
    <w:rsid w:val="00C00DCD"/>
    <w:rsid w:val="00C02E6E"/>
    <w:rsid w:val="00C0501D"/>
    <w:rsid w:val="00C07379"/>
    <w:rsid w:val="00C07D48"/>
    <w:rsid w:val="00C07DCB"/>
    <w:rsid w:val="00C10E0D"/>
    <w:rsid w:val="00C10E4F"/>
    <w:rsid w:val="00C11E4F"/>
    <w:rsid w:val="00C1396C"/>
    <w:rsid w:val="00C149A0"/>
    <w:rsid w:val="00C1732B"/>
    <w:rsid w:val="00C2051F"/>
    <w:rsid w:val="00C215CA"/>
    <w:rsid w:val="00C22655"/>
    <w:rsid w:val="00C32DE8"/>
    <w:rsid w:val="00C33A91"/>
    <w:rsid w:val="00C400A8"/>
    <w:rsid w:val="00C426CF"/>
    <w:rsid w:val="00C44D71"/>
    <w:rsid w:val="00C465C1"/>
    <w:rsid w:val="00C51F3E"/>
    <w:rsid w:val="00C6000B"/>
    <w:rsid w:val="00C615AC"/>
    <w:rsid w:val="00C64F0B"/>
    <w:rsid w:val="00C66157"/>
    <w:rsid w:val="00C756C0"/>
    <w:rsid w:val="00C775DF"/>
    <w:rsid w:val="00C77830"/>
    <w:rsid w:val="00C815B9"/>
    <w:rsid w:val="00C8563A"/>
    <w:rsid w:val="00C871DC"/>
    <w:rsid w:val="00C87FB8"/>
    <w:rsid w:val="00C92C2E"/>
    <w:rsid w:val="00C94704"/>
    <w:rsid w:val="00CA6287"/>
    <w:rsid w:val="00CB5C37"/>
    <w:rsid w:val="00CB6337"/>
    <w:rsid w:val="00CC013D"/>
    <w:rsid w:val="00CC50CA"/>
    <w:rsid w:val="00CC56EE"/>
    <w:rsid w:val="00CC74A3"/>
    <w:rsid w:val="00CD2167"/>
    <w:rsid w:val="00CD21FC"/>
    <w:rsid w:val="00CD398C"/>
    <w:rsid w:val="00CD3FD5"/>
    <w:rsid w:val="00CD4260"/>
    <w:rsid w:val="00CE2DF4"/>
    <w:rsid w:val="00CE4CC0"/>
    <w:rsid w:val="00CE4DA5"/>
    <w:rsid w:val="00CE5ED0"/>
    <w:rsid w:val="00CE6503"/>
    <w:rsid w:val="00CF02B5"/>
    <w:rsid w:val="00CF3CDB"/>
    <w:rsid w:val="00CF587F"/>
    <w:rsid w:val="00CF648F"/>
    <w:rsid w:val="00CF6F57"/>
    <w:rsid w:val="00D000B4"/>
    <w:rsid w:val="00D0124E"/>
    <w:rsid w:val="00D019F1"/>
    <w:rsid w:val="00D01AE6"/>
    <w:rsid w:val="00D02614"/>
    <w:rsid w:val="00D07B59"/>
    <w:rsid w:val="00D10618"/>
    <w:rsid w:val="00D1151F"/>
    <w:rsid w:val="00D12F95"/>
    <w:rsid w:val="00D13196"/>
    <w:rsid w:val="00D21C41"/>
    <w:rsid w:val="00D23F95"/>
    <w:rsid w:val="00D26AEA"/>
    <w:rsid w:val="00D33D89"/>
    <w:rsid w:val="00D341BF"/>
    <w:rsid w:val="00D36B37"/>
    <w:rsid w:val="00D44B0C"/>
    <w:rsid w:val="00D45F39"/>
    <w:rsid w:val="00D46B68"/>
    <w:rsid w:val="00D503FA"/>
    <w:rsid w:val="00D51428"/>
    <w:rsid w:val="00D53283"/>
    <w:rsid w:val="00D603A6"/>
    <w:rsid w:val="00D61900"/>
    <w:rsid w:val="00D61C86"/>
    <w:rsid w:val="00D620E7"/>
    <w:rsid w:val="00D6244A"/>
    <w:rsid w:val="00D63828"/>
    <w:rsid w:val="00D64065"/>
    <w:rsid w:val="00D7173B"/>
    <w:rsid w:val="00D75759"/>
    <w:rsid w:val="00D77490"/>
    <w:rsid w:val="00D776D0"/>
    <w:rsid w:val="00D8528A"/>
    <w:rsid w:val="00D86482"/>
    <w:rsid w:val="00D86E23"/>
    <w:rsid w:val="00D86F87"/>
    <w:rsid w:val="00D92511"/>
    <w:rsid w:val="00D931DE"/>
    <w:rsid w:val="00D953CA"/>
    <w:rsid w:val="00D9690B"/>
    <w:rsid w:val="00DA1163"/>
    <w:rsid w:val="00DA5A3F"/>
    <w:rsid w:val="00DA6B47"/>
    <w:rsid w:val="00DB186F"/>
    <w:rsid w:val="00DB52B2"/>
    <w:rsid w:val="00DB6727"/>
    <w:rsid w:val="00DC0D26"/>
    <w:rsid w:val="00DC66CB"/>
    <w:rsid w:val="00DD00D9"/>
    <w:rsid w:val="00DE006A"/>
    <w:rsid w:val="00DE081E"/>
    <w:rsid w:val="00DE28DC"/>
    <w:rsid w:val="00DE64E5"/>
    <w:rsid w:val="00DF16D2"/>
    <w:rsid w:val="00DF1F3B"/>
    <w:rsid w:val="00DF4D9D"/>
    <w:rsid w:val="00DF6855"/>
    <w:rsid w:val="00E008F4"/>
    <w:rsid w:val="00E02BC4"/>
    <w:rsid w:val="00E07CFB"/>
    <w:rsid w:val="00E12EC4"/>
    <w:rsid w:val="00E13DBC"/>
    <w:rsid w:val="00E14852"/>
    <w:rsid w:val="00E169F5"/>
    <w:rsid w:val="00E17354"/>
    <w:rsid w:val="00E23336"/>
    <w:rsid w:val="00E24566"/>
    <w:rsid w:val="00E3268C"/>
    <w:rsid w:val="00E352E0"/>
    <w:rsid w:val="00E40C6E"/>
    <w:rsid w:val="00E4240B"/>
    <w:rsid w:val="00E455EC"/>
    <w:rsid w:val="00E462CE"/>
    <w:rsid w:val="00E53086"/>
    <w:rsid w:val="00E53BCF"/>
    <w:rsid w:val="00E551E0"/>
    <w:rsid w:val="00E636C4"/>
    <w:rsid w:val="00E6473E"/>
    <w:rsid w:val="00E66166"/>
    <w:rsid w:val="00E700CC"/>
    <w:rsid w:val="00E72E43"/>
    <w:rsid w:val="00E769E4"/>
    <w:rsid w:val="00E76A42"/>
    <w:rsid w:val="00E774EC"/>
    <w:rsid w:val="00E81941"/>
    <w:rsid w:val="00E81965"/>
    <w:rsid w:val="00E84F21"/>
    <w:rsid w:val="00E87AC5"/>
    <w:rsid w:val="00E9278D"/>
    <w:rsid w:val="00E93A61"/>
    <w:rsid w:val="00E952A2"/>
    <w:rsid w:val="00E9781E"/>
    <w:rsid w:val="00EA2A8A"/>
    <w:rsid w:val="00EA30ED"/>
    <w:rsid w:val="00EA4209"/>
    <w:rsid w:val="00EA5344"/>
    <w:rsid w:val="00EA623E"/>
    <w:rsid w:val="00EA7FCF"/>
    <w:rsid w:val="00EB0FD6"/>
    <w:rsid w:val="00EC3BC5"/>
    <w:rsid w:val="00EC69EB"/>
    <w:rsid w:val="00EC6F37"/>
    <w:rsid w:val="00ED44A7"/>
    <w:rsid w:val="00ED5672"/>
    <w:rsid w:val="00ED5847"/>
    <w:rsid w:val="00ED7373"/>
    <w:rsid w:val="00EE3953"/>
    <w:rsid w:val="00EE5830"/>
    <w:rsid w:val="00EE5990"/>
    <w:rsid w:val="00EF6243"/>
    <w:rsid w:val="00F04C5F"/>
    <w:rsid w:val="00F06058"/>
    <w:rsid w:val="00F06F49"/>
    <w:rsid w:val="00F11B88"/>
    <w:rsid w:val="00F17B5F"/>
    <w:rsid w:val="00F17D16"/>
    <w:rsid w:val="00F20FDB"/>
    <w:rsid w:val="00F2266E"/>
    <w:rsid w:val="00F23003"/>
    <w:rsid w:val="00F23530"/>
    <w:rsid w:val="00F24596"/>
    <w:rsid w:val="00F24DA5"/>
    <w:rsid w:val="00F24E0F"/>
    <w:rsid w:val="00F2581E"/>
    <w:rsid w:val="00F2624E"/>
    <w:rsid w:val="00F40490"/>
    <w:rsid w:val="00F43A46"/>
    <w:rsid w:val="00F44D91"/>
    <w:rsid w:val="00F44FDB"/>
    <w:rsid w:val="00F46474"/>
    <w:rsid w:val="00F468E6"/>
    <w:rsid w:val="00F46A38"/>
    <w:rsid w:val="00F53E07"/>
    <w:rsid w:val="00F54D7B"/>
    <w:rsid w:val="00F622D3"/>
    <w:rsid w:val="00F6697D"/>
    <w:rsid w:val="00F7022C"/>
    <w:rsid w:val="00F70978"/>
    <w:rsid w:val="00F713A3"/>
    <w:rsid w:val="00F77616"/>
    <w:rsid w:val="00F77B9F"/>
    <w:rsid w:val="00F82353"/>
    <w:rsid w:val="00F8402F"/>
    <w:rsid w:val="00F86AFF"/>
    <w:rsid w:val="00F86F30"/>
    <w:rsid w:val="00F90308"/>
    <w:rsid w:val="00F90B0B"/>
    <w:rsid w:val="00F95E91"/>
    <w:rsid w:val="00F96692"/>
    <w:rsid w:val="00FA1C8F"/>
    <w:rsid w:val="00FA1DD6"/>
    <w:rsid w:val="00FA5E6D"/>
    <w:rsid w:val="00FA6CFF"/>
    <w:rsid w:val="00FB1757"/>
    <w:rsid w:val="00FB41D0"/>
    <w:rsid w:val="00FB43B2"/>
    <w:rsid w:val="00FB6F99"/>
    <w:rsid w:val="00FC6B68"/>
    <w:rsid w:val="00FC75E3"/>
    <w:rsid w:val="00FC7DF6"/>
    <w:rsid w:val="00FD0FC5"/>
    <w:rsid w:val="00FD32C9"/>
    <w:rsid w:val="00FD60B7"/>
    <w:rsid w:val="00FE207E"/>
    <w:rsid w:val="00FE3ADD"/>
    <w:rsid w:val="00FE407D"/>
    <w:rsid w:val="00FE7397"/>
    <w:rsid w:val="00FF1040"/>
    <w:rsid w:val="00FF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DAB5A90-A6A6-43E3-AC2B-49B745532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character" w:styleId="a7">
    <w:name w:val="annotation reference"/>
    <w:semiHidden/>
    <w:rPr>
      <w:sz w:val="18"/>
      <w:szCs w:val="18"/>
    </w:rPr>
  </w:style>
  <w:style w:type="paragraph" w:styleId="a8">
    <w:name w:val="annotation text"/>
    <w:basedOn w:val="a"/>
    <w:semiHidden/>
  </w:style>
  <w:style w:type="paragraph" w:styleId="a9">
    <w:name w:val="Normal Indent"/>
    <w:aliases w:val="表正文,正文非缩进"/>
    <w:basedOn w:val="a"/>
    <w:pPr>
      <w:ind w:left="425"/>
      <w:jc w:val="both"/>
    </w:pPr>
    <w:rPr>
      <w:sz w:val="21"/>
      <w:szCs w:val="20"/>
    </w:rPr>
  </w:style>
  <w:style w:type="paragraph" w:styleId="aa">
    <w:name w:val="annotation subject"/>
    <w:basedOn w:val="a8"/>
    <w:next w:val="a8"/>
    <w:semiHidden/>
    <w:rsid w:val="0006771E"/>
    <w:rPr>
      <w:b/>
      <w:bCs/>
    </w:rPr>
  </w:style>
  <w:style w:type="paragraph" w:styleId="ab">
    <w:name w:val="Balloon Text"/>
    <w:basedOn w:val="a"/>
    <w:semiHidden/>
    <w:rsid w:val="0006771E"/>
    <w:rPr>
      <w:rFonts w:ascii="Arial" w:hAnsi="Arial"/>
      <w:sz w:val="18"/>
      <w:szCs w:val="18"/>
    </w:rPr>
  </w:style>
  <w:style w:type="paragraph" w:styleId="ac">
    <w:name w:val="header"/>
    <w:basedOn w:val="a"/>
    <w:link w:val="ad"/>
    <w:rsid w:val="004F06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link w:val="ac"/>
    <w:rsid w:val="004F069D"/>
    <w:rPr>
      <w:kern w:val="2"/>
    </w:rPr>
  </w:style>
  <w:style w:type="character" w:customStyle="1" w:styleId="style3">
    <w:name w:val="style3"/>
    <w:basedOn w:val="a0"/>
    <w:rsid w:val="00F04C5F"/>
  </w:style>
  <w:style w:type="character" w:customStyle="1" w:styleId="style131">
    <w:name w:val="style131"/>
    <w:rsid w:val="002A6785"/>
    <w:rPr>
      <w:rFonts w:ascii="Arial" w:hAnsi="Arial" w:cs="Arial" w:hint="default"/>
      <w:color w:val="000099"/>
    </w:rPr>
  </w:style>
  <w:style w:type="paragraph" w:styleId="Web">
    <w:name w:val="Normal (Web)"/>
    <w:basedOn w:val="a"/>
    <w:rsid w:val="00BC15B8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character" w:customStyle="1" w:styleId="style31">
    <w:name w:val="style31"/>
    <w:rsid w:val="00BC15B8"/>
    <w:rPr>
      <w:rFonts w:ascii="Arial" w:hAnsi="Arial" w:cs="Arial" w:hint="default"/>
      <w:sz w:val="20"/>
      <w:szCs w:val="20"/>
    </w:rPr>
  </w:style>
  <w:style w:type="character" w:customStyle="1" w:styleId="apple-style-span">
    <w:name w:val="apple-style-span"/>
    <w:basedOn w:val="a0"/>
    <w:rsid w:val="00861455"/>
  </w:style>
  <w:style w:type="table" w:styleId="ae">
    <w:name w:val="Table Grid"/>
    <w:basedOn w:val="a1"/>
    <w:rsid w:val="00585C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1"/>
    <w:uiPriority w:val="49"/>
    <w:rsid w:val="00585C5E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1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2DVbCO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F8F599-09E8-4978-90BA-8073F327A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Links>
    <vt:vector size="6" baseType="variant">
      <vt:variant>
        <vt:i4>8126588</vt:i4>
      </vt:variant>
      <vt:variant>
        <vt:i4>0</vt:i4>
      </vt:variant>
      <vt:variant>
        <vt:i4>0</vt:i4>
      </vt:variant>
      <vt:variant>
        <vt:i4>5</vt:i4>
      </vt:variant>
      <vt:variant>
        <vt:lpwstr>https://bit.ly/2DVbCOT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2003-05-13T05:23:00Z</cp:lastPrinted>
  <dcterms:created xsi:type="dcterms:W3CDTF">2020-07-27T00:58:00Z</dcterms:created>
  <dcterms:modified xsi:type="dcterms:W3CDTF">2020-07-27T00:58:00Z</dcterms:modified>
</cp:coreProperties>
</file>