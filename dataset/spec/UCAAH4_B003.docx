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744"/>
        <w:gridCol w:w="2088"/>
      </w:tblGrid>
      <w:tr w:rsidR="007A15FE" w:rsidTr="007A15F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jc w:val="center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Author</w:t>
            </w:r>
          </w:p>
        </w:tc>
      </w:tr>
      <w:tr w:rsidR="007A15FE" w:rsidTr="007A15F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2012/1/16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15FE" w:rsidRDefault="007A15F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89"/>
        <w:gridCol w:w="3522"/>
        <w:gridCol w:w="1248"/>
        <w:gridCol w:w="1600"/>
      </w:tblGrid>
      <w:tr w:rsidR="00A33040" w:rsidRPr="00E8700A" w:rsidTr="00A33040">
        <w:tc>
          <w:tcPr>
            <w:tcW w:w="1255" w:type="dxa"/>
          </w:tcPr>
          <w:p w:rsidR="00A33040" w:rsidRPr="00E8700A" w:rsidRDefault="00A33040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89" w:type="dxa"/>
          </w:tcPr>
          <w:p w:rsidR="00A33040" w:rsidRPr="00E8700A" w:rsidRDefault="00A33040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522" w:type="dxa"/>
          </w:tcPr>
          <w:p w:rsidR="00A33040" w:rsidRPr="00E8700A" w:rsidRDefault="00A33040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48" w:type="dxa"/>
          </w:tcPr>
          <w:p w:rsidR="00A33040" w:rsidRPr="00E8700A" w:rsidRDefault="00A33040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00" w:type="dxa"/>
          </w:tcPr>
          <w:p w:rsidR="00A33040" w:rsidRPr="00E8700A" w:rsidRDefault="00A33040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37D92" w:rsidRPr="00E8700A" w:rsidTr="00412522">
        <w:tc>
          <w:tcPr>
            <w:tcW w:w="1255" w:type="dxa"/>
          </w:tcPr>
          <w:p w:rsidR="00D37D92" w:rsidRPr="00E8700A" w:rsidRDefault="00D37D92" w:rsidP="0041252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2016/09/07</w:t>
            </w:r>
          </w:p>
        </w:tc>
        <w:tc>
          <w:tcPr>
            <w:tcW w:w="789" w:type="dxa"/>
          </w:tcPr>
          <w:p w:rsidR="00D37D92" w:rsidRDefault="00D37D92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522" w:type="dxa"/>
          </w:tcPr>
          <w:p w:rsidR="00D37D92" w:rsidRDefault="00D37D92" w:rsidP="0041252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調整理賠件數統計欄位-新增H級</w:t>
            </w:r>
          </w:p>
        </w:tc>
        <w:tc>
          <w:tcPr>
            <w:tcW w:w="1248" w:type="dxa"/>
          </w:tcPr>
          <w:p w:rsidR="00D37D92" w:rsidRDefault="00D37D92" w:rsidP="004125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1600" w:type="dxa"/>
          </w:tcPr>
          <w:p w:rsidR="00D37D92" w:rsidRDefault="00D37D92" w:rsidP="0041252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160907000199</w:t>
            </w:r>
          </w:p>
        </w:tc>
      </w:tr>
      <w:tr w:rsidR="00123940" w:rsidRPr="00E8700A" w:rsidTr="00412522">
        <w:trPr>
          <w:ins w:id="1" w:author="cathay" w:date="2018-12-21T16:20:00Z"/>
        </w:trPr>
        <w:tc>
          <w:tcPr>
            <w:tcW w:w="1255" w:type="dxa"/>
          </w:tcPr>
          <w:p w:rsidR="00123940" w:rsidRDefault="00123940" w:rsidP="00123940">
            <w:pPr>
              <w:spacing w:line="240" w:lineRule="atLeast"/>
              <w:jc w:val="center"/>
              <w:rPr>
                <w:ins w:id="2" w:author="cathay" w:date="2018-12-21T16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cathay" w:date="2018-12-21T16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2018/12/21</w:t>
              </w:r>
            </w:ins>
          </w:p>
        </w:tc>
        <w:tc>
          <w:tcPr>
            <w:tcW w:w="789" w:type="dxa"/>
          </w:tcPr>
          <w:p w:rsidR="00123940" w:rsidRDefault="00123940" w:rsidP="00123940">
            <w:pPr>
              <w:spacing w:line="240" w:lineRule="atLeast"/>
              <w:jc w:val="center"/>
              <w:rPr>
                <w:ins w:id="4" w:author="cathay" w:date="2018-12-21T16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8-12-21T16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522" w:type="dxa"/>
          </w:tcPr>
          <w:p w:rsidR="00123940" w:rsidRDefault="00123940" w:rsidP="00123940">
            <w:pPr>
              <w:spacing w:line="240" w:lineRule="atLeast"/>
              <w:rPr>
                <w:ins w:id="6" w:author="cathay" w:date="2018-12-21T16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8-12-21T16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KPI報表調整優化</w:t>
              </w:r>
            </w:ins>
          </w:p>
        </w:tc>
        <w:tc>
          <w:tcPr>
            <w:tcW w:w="1248" w:type="dxa"/>
          </w:tcPr>
          <w:p w:rsidR="00123940" w:rsidRDefault="00123940" w:rsidP="00123940">
            <w:pPr>
              <w:spacing w:line="240" w:lineRule="atLeast"/>
              <w:jc w:val="center"/>
              <w:rPr>
                <w:ins w:id="8" w:author="cathay" w:date="2018-12-21T16:20:00Z"/>
                <w:rFonts w:hint="eastAsia"/>
                <w:sz w:val="20"/>
                <w:szCs w:val="20"/>
              </w:rPr>
            </w:pPr>
            <w:ins w:id="9" w:author="cathay" w:date="2018-12-21T16:20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600" w:type="dxa"/>
          </w:tcPr>
          <w:p w:rsidR="00123940" w:rsidRDefault="00123940" w:rsidP="00123940">
            <w:pPr>
              <w:spacing w:line="240" w:lineRule="atLeast"/>
              <w:rPr>
                <w:ins w:id="10" w:author="cathay" w:date="2018-12-21T16:20:00Z"/>
                <w:rFonts w:hint="eastAsia"/>
                <w:sz w:val="20"/>
                <w:szCs w:val="20"/>
              </w:rPr>
            </w:pPr>
            <w:ins w:id="11" w:author="cathay" w:date="2018-12-21T16:20:00Z">
              <w:r>
                <w:rPr>
                  <w:rFonts w:hint="eastAsia"/>
                  <w:sz w:val="20"/>
                  <w:szCs w:val="20"/>
                </w:rPr>
                <w:t>180919000711</w:t>
              </w:r>
            </w:ins>
          </w:p>
        </w:tc>
      </w:tr>
    </w:tbl>
    <w:p w:rsid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A15FE" w:rsidRDefault="00A33040" w:rsidP="007A15F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  <w:r>
        <w:rPr>
          <w:rFonts w:ascii="細明體" w:eastAsia="細明體" w:hAnsi="細明體" w:hint="eastAsia"/>
          <w:b/>
          <w:lang w:eastAsia="zh-TW"/>
        </w:rPr>
        <w:t>：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2" w:author="cathay" w:date="2018-12-21T16:21:00Z">
          <w:tblPr>
            <w:tblW w:w="1059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036"/>
        <w:gridCol w:w="1067"/>
        <w:gridCol w:w="6537"/>
        <w:tblGridChange w:id="13">
          <w:tblGrid>
            <w:gridCol w:w="108"/>
            <w:gridCol w:w="1134"/>
            <w:gridCol w:w="531"/>
            <w:gridCol w:w="603"/>
            <w:gridCol w:w="6804"/>
            <w:gridCol w:w="1418"/>
          </w:tblGrid>
        </w:tblGridChange>
      </w:tblGrid>
      <w:tr w:rsidR="00A33040" w:rsidTr="00123940">
        <w:trPr>
          <w:trHeight w:val="367"/>
          <w:trPrChange w:id="14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Pr="00A33040" w:rsidRDefault="00A33040" w:rsidP="0041252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A33040">
              <w:rPr>
                <w:rFonts w:ascii="細明體" w:eastAsia="細明體" w:hAnsi="細明體" w:hint="eastAsia"/>
                <w:sz w:val="20"/>
                <w:szCs w:val="20"/>
              </w:rPr>
              <w:t>寫入理賠KPI單位明細檔[每日批次作業]</w:t>
            </w:r>
          </w:p>
        </w:tc>
      </w:tr>
      <w:tr w:rsidR="00A33040" w:rsidTr="00123940">
        <w:trPr>
          <w:trHeight w:val="359"/>
          <w:trPrChange w:id="17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</w:tr>
      <w:tr w:rsidR="00A33040" w:rsidTr="00123940">
        <w:trPr>
          <w:trHeight w:val="359"/>
          <w:trPrChange w:id="20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A33040" w:rsidTr="00123940">
        <w:trPr>
          <w:trHeight w:val="367"/>
          <w:trPrChange w:id="23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Pr="00E06A5D" w:rsidRDefault="00A33040" w:rsidP="0041252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E06A5D">
              <w:rPr>
                <w:rFonts w:ascii="細明體" w:eastAsia="細明體" w:hAnsi="細明體" w:hint="eastAsia"/>
                <w:sz w:val="20"/>
                <w:szCs w:val="20"/>
              </w:rPr>
              <w:t>寫入理賠KPI明細檔[每日批次作業]</w:t>
            </w:r>
          </w:p>
        </w:tc>
      </w:tr>
      <w:tr w:rsidR="00A33040" w:rsidTr="00123940">
        <w:trPr>
          <w:trHeight w:val="359"/>
          <w:trPrChange w:id="26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33040" w:rsidTr="00123940">
        <w:trPr>
          <w:trHeight w:val="367"/>
          <w:trPrChange w:id="29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33040" w:rsidTr="00123940">
        <w:trPr>
          <w:trHeight w:val="359"/>
          <w:trPrChange w:id="32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33040" w:rsidTr="00123940">
        <w:trPr>
          <w:trHeight w:val="367"/>
          <w:trPrChange w:id="35" w:author="cathay" w:date="2018-12-21T16:21:00Z">
            <w:trPr>
              <w:gridAfter w:val="0"/>
              <w:wAfter w:w="1418" w:type="dxa"/>
            </w:trPr>
          </w:trPrChange>
        </w:trPr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" w:author="cathay" w:date="2018-12-21T16:21:00Z">
              <w:tcPr>
                <w:tcW w:w="177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" w:author="cathay" w:date="2018-12-21T16:21:00Z">
              <w:tcPr>
                <w:tcW w:w="74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33040" w:rsidRDefault="00A33040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23940" w:rsidRPr="00C57C19" w:rsidTr="00123940">
        <w:trPr>
          <w:trHeight w:val="359"/>
          <w:ins w:id="38" w:author="cathay" w:date="2018-12-21T16:21:00Z"/>
          <w:trPrChange w:id="39" w:author="cathay" w:date="2018-12-21T16:21:00Z">
            <w:trPr>
              <w:gridBefore w:val="1"/>
              <w:wBefore w:w="108" w:type="dxa"/>
            </w:trPr>
          </w:trPrChange>
        </w:trPr>
        <w:tc>
          <w:tcPr>
            <w:tcW w:w="1036" w:type="dxa"/>
            <w:vMerge w:val="restart"/>
            <w:vAlign w:val="center"/>
            <w:tcPrChange w:id="40" w:author="cathay" w:date="2018-12-21T16:21:00Z">
              <w:tcPr>
                <w:tcW w:w="1134" w:type="dxa"/>
                <w:vMerge w:val="restart"/>
                <w:vAlign w:val="center"/>
              </w:tcPr>
            </w:tcPrChange>
          </w:tcPr>
          <w:p w:rsidR="00123940" w:rsidRPr="00C57C19" w:rsidRDefault="00123940" w:rsidP="00F421B7">
            <w:pPr>
              <w:rPr>
                <w:ins w:id="41" w:author="cathay" w:date="2018-12-21T16:21:00Z"/>
                <w:rFonts w:ascii="細明體" w:eastAsia="細明體" w:hAnsi="細明體" w:hint="eastAsia"/>
                <w:sz w:val="20"/>
                <w:szCs w:val="20"/>
              </w:rPr>
            </w:pPr>
            <w:ins w:id="42" w:author="cathay" w:date="2018-12-21T16:21:00Z">
              <w:r w:rsidRPr="00C57C19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067" w:type="dxa"/>
            <w:tcPrChange w:id="43" w:author="cathay" w:date="2018-12-21T16:21:00Z">
              <w:tcPr>
                <w:tcW w:w="1134" w:type="dxa"/>
                <w:gridSpan w:val="2"/>
              </w:tcPr>
            </w:tcPrChange>
          </w:tcPr>
          <w:p w:rsidR="00123940" w:rsidRPr="003769F8" w:rsidRDefault="00123940" w:rsidP="00F421B7">
            <w:pPr>
              <w:rPr>
                <w:ins w:id="44" w:author="cathay" w:date="2018-12-21T16:21:00Z"/>
                <w:rFonts w:ascii="細明體" w:eastAsia="細明體" w:hAnsi="細明體" w:hint="eastAsia"/>
                <w:sz w:val="20"/>
                <w:szCs w:val="20"/>
              </w:rPr>
            </w:pPr>
            <w:ins w:id="45" w:author="cathay" w:date="2018-12-21T16:21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6537" w:type="dxa"/>
            <w:tcPrChange w:id="46" w:author="cathay" w:date="2018-12-21T16:21:00Z">
              <w:tcPr>
                <w:tcW w:w="8222" w:type="dxa"/>
                <w:gridSpan w:val="2"/>
              </w:tcPr>
            </w:tcPrChange>
          </w:tcPr>
          <w:p w:rsidR="00123940" w:rsidRPr="00C57C19" w:rsidRDefault="00123940" w:rsidP="00F421B7">
            <w:pPr>
              <w:rPr>
                <w:ins w:id="47" w:author="cathay" w:date="2018-12-21T16:21:00Z"/>
                <w:rFonts w:ascii="細明體" w:eastAsia="細明體" w:hAnsi="細明體" w:hint="eastAsia"/>
                <w:sz w:val="20"/>
                <w:szCs w:val="20"/>
              </w:rPr>
            </w:pPr>
            <w:ins w:id="48" w:author="cathay" w:date="2018-12-21T16:21:00Z">
              <w:r w:rsidRPr="00C57C19">
                <w:rPr>
                  <w:rFonts w:ascii="細明體" w:eastAsia="細明體" w:hAnsi="細明體" w:hint="eastAsia"/>
                  <w:sz w:val="20"/>
                  <w:szCs w:val="20"/>
                </w:rPr>
                <w:t>■無 □客戶　□壽險員工　□關係企業員工　□合作廠商</w:t>
              </w:r>
            </w:ins>
          </w:p>
        </w:tc>
      </w:tr>
      <w:tr w:rsidR="00123940" w:rsidRPr="003769F8" w:rsidTr="00123940">
        <w:trPr>
          <w:trHeight w:val="376"/>
          <w:ins w:id="49" w:author="cathay" w:date="2018-12-21T16:21:00Z"/>
          <w:trPrChange w:id="50" w:author="cathay" w:date="2018-12-21T16:21:00Z">
            <w:trPr>
              <w:gridBefore w:val="1"/>
              <w:wBefore w:w="108" w:type="dxa"/>
            </w:trPr>
          </w:trPrChange>
        </w:trPr>
        <w:tc>
          <w:tcPr>
            <w:tcW w:w="1036" w:type="dxa"/>
            <w:vMerge/>
            <w:tcPrChange w:id="51" w:author="cathay" w:date="2018-12-21T16:21:00Z">
              <w:tcPr>
                <w:tcW w:w="1134" w:type="dxa"/>
                <w:vMerge/>
              </w:tcPr>
            </w:tcPrChange>
          </w:tcPr>
          <w:p w:rsidR="00123940" w:rsidRDefault="00123940" w:rsidP="00F421B7">
            <w:pPr>
              <w:rPr>
                <w:ins w:id="52" w:author="cathay" w:date="2018-12-21T16:21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67" w:type="dxa"/>
            <w:tcPrChange w:id="53" w:author="cathay" w:date="2018-12-21T16:21:00Z">
              <w:tcPr>
                <w:tcW w:w="1134" w:type="dxa"/>
                <w:gridSpan w:val="2"/>
              </w:tcPr>
            </w:tcPrChange>
          </w:tcPr>
          <w:p w:rsidR="00123940" w:rsidRPr="003769F8" w:rsidRDefault="00123940" w:rsidP="00F421B7">
            <w:pPr>
              <w:rPr>
                <w:ins w:id="54" w:author="cathay" w:date="2018-12-21T16:21:00Z"/>
                <w:rFonts w:ascii="細明體" w:eastAsia="細明體" w:hAnsi="細明體" w:hint="eastAsia"/>
                <w:sz w:val="20"/>
                <w:szCs w:val="20"/>
              </w:rPr>
            </w:pPr>
            <w:ins w:id="55" w:author="cathay" w:date="2018-12-21T16:21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6537" w:type="dxa"/>
            <w:tcPrChange w:id="56" w:author="cathay" w:date="2018-12-21T16:21:00Z">
              <w:tcPr>
                <w:tcW w:w="8222" w:type="dxa"/>
                <w:gridSpan w:val="2"/>
              </w:tcPr>
            </w:tcPrChange>
          </w:tcPr>
          <w:p w:rsidR="00123940" w:rsidRPr="003769F8" w:rsidRDefault="00123940" w:rsidP="00F421B7">
            <w:pPr>
              <w:rPr>
                <w:ins w:id="57" w:author="cathay" w:date="2018-12-21T16:21:00Z"/>
                <w:rFonts w:ascii="細明體" w:eastAsia="細明體" w:hAnsi="細明體" w:hint="eastAsia"/>
                <w:sz w:val="20"/>
                <w:szCs w:val="20"/>
              </w:rPr>
            </w:pPr>
            <w:ins w:id="58" w:author="cathay" w:date="2018-12-21T16:21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33040" w:rsidRDefault="00A33040" w:rsidP="00A3304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33040">
        <w:rPr>
          <w:rFonts w:ascii="細明體" w:eastAsia="細明體" w:hAnsi="細明體" w:hint="eastAsia"/>
          <w:b/>
          <w:kern w:val="2"/>
          <w:lang w:eastAsia="zh-TW"/>
        </w:rPr>
        <w:t>程式流程圖：</w:t>
      </w:r>
    </w:p>
    <w:p w:rsid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1.3pt;margin-top:35.45pt;width:47.95pt;height:0;z-index:251655680" o:connectortype="elbow" adj="-73472,-1,-73472">
            <v:stroke endarrow="block"/>
          </v:shape>
        </w:pict>
      </w:r>
      <w:r>
        <w:rPr>
          <w:rFonts w:hint="eastAsia"/>
        </w:rPr>
        <w:pict>
          <v:shape id="_x0000_s1027" type="#_x0000_t32" style="position:absolute;margin-left:206.15pt;margin-top:35.5pt;width:37.1pt;height:.05pt;flip:y;z-index:251656704" o:connectortype="straight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28.05pt;margin-top:12.4pt;width:79.25pt;height:44.25pt;z-index:251657728">
            <v:textbox>
              <w:txbxContent>
                <w:p w:rsidR="00A33040" w:rsidRDefault="00A33040" w:rsidP="00A33040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進行分類處理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margin-left:243.25pt;margin-top:8.05pt;width:117pt;height:53.15pt;z-index:251658752">
            <v:textbox>
              <w:txbxContent>
                <w:p w:rsidR="00A33040" w:rsidRDefault="00A33040" w:rsidP="00A33040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寫入DTAAH412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0" type="#_x0000_t109" style="position:absolute;margin-left:3.2pt;margin-top:11.15pt;width:79.25pt;height:44.25pt;z-index:251659776">
            <v:textbox>
              <w:txbxContent>
                <w:p w:rsidR="00A33040" w:rsidRDefault="00A33040" w:rsidP="00A33040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取得每日結案件資料</w:t>
                  </w:r>
                </w:p>
              </w:txbxContent>
            </v:textbox>
          </v:shape>
        </w:pict>
      </w:r>
    </w:p>
    <w:p w:rsid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A33040" w:rsidRPr="00A33040" w:rsidRDefault="00A33040" w:rsidP="00A3304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A33040" w:rsidRPr="007A0428" w:rsidRDefault="007A0428" w:rsidP="00A3304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7A0428"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8"/>
        <w:gridCol w:w="2827"/>
        <w:gridCol w:w="2835"/>
        <w:gridCol w:w="799"/>
        <w:gridCol w:w="799"/>
        <w:gridCol w:w="799"/>
        <w:gridCol w:w="800"/>
      </w:tblGrid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C7AF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供他單位使用之在職人員檔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DTA0_EMPLOYEE_WORK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理賠案件處理過程批註檔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理賠KPI績效維護檔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理賠KPI明細檔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41252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理賠KPI每日人員檔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DTAAH411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理賠KPI每日單位檔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DTAAH412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7A0428" w:rsidRPr="006C7AF0" w:rsidTr="007A042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核賠人員等級維護檔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DTAAD020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Pr="006C7AF0" w:rsidRDefault="007A0428" w:rsidP="007A042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7A0428" w:rsidRPr="00A33040" w:rsidRDefault="007A0428" w:rsidP="007A042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A15FE" w:rsidRDefault="007A0428" w:rsidP="007A15F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7A0428"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969"/>
        <w:gridCol w:w="4961"/>
      </w:tblGrid>
      <w:tr w:rsidR="007A0428" w:rsidTr="007A0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Default="007A0428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Default="007A0428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28" w:rsidRDefault="007A0428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7A0428" w:rsidTr="007A0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Default="007A0428" w:rsidP="007A042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Default="007A0428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28" w:rsidRDefault="007A0428" w:rsidP="004125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A15FE" w:rsidRDefault="007A15FE" w:rsidP="007A042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A15FE" w:rsidRPr="007A0428" w:rsidRDefault="007A0428" w:rsidP="007A15F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7A04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6692"/>
      </w:tblGrid>
      <w:tr w:rsidR="007A15FE" w:rsidTr="005805BD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JOB name</w:t>
            </w:r>
          </w:p>
        </w:tc>
        <w:tc>
          <w:tcPr>
            <w:tcW w:w="6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JAAAM</w:t>
            </w:r>
          </w:p>
        </w:tc>
      </w:tr>
      <w:tr w:rsidR="007A15FE" w:rsidTr="005805BD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6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 w:rsidP="009928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AAH4_B00</w:t>
            </w:r>
            <w:r w:rsidR="00992871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7A15FE" w:rsidTr="005805BD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6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A15FE" w:rsidTr="005805BD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6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7A15FE" w:rsidTr="005805BD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6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H4</w:t>
            </w:r>
          </w:p>
        </w:tc>
      </w:tr>
      <w:tr w:rsidR="007A15FE" w:rsidTr="005805BD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6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7A0428" w:rsidRDefault="007A0428" w:rsidP="007A042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805BD" w:rsidRPr="005805BD" w:rsidRDefault="005805BD" w:rsidP="007A15F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5805BD"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3893"/>
      </w:tblGrid>
      <w:tr w:rsidR="005805BD" w:rsidTr="005805B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5805BD" w:rsidTr="005805B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5BD" w:rsidRDefault="005805BD" w:rsidP="005805BD">
            <w:pPr>
              <w:numPr>
                <w:ilvl w:val="0"/>
                <w:numId w:val="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5BD" w:rsidRDefault="005805BD" w:rsidP="004125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805BD" w:rsidRDefault="005805BD" w:rsidP="005805B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A15FE" w:rsidRPr="005805BD" w:rsidRDefault="005805BD" w:rsidP="007A15F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805BD"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7A15FE" w:rsidRDefault="007A15FE" w:rsidP="007A15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7A15FE" w:rsidRDefault="007A15FE" w:rsidP="007A15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傳入初始參數：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7A15FE" w:rsidRDefault="007A15FE" w:rsidP="007A15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 xml:space="preserve">END_CASE_DATE = </w:t>
      </w:r>
      <w:r>
        <w:rPr>
          <w:rFonts w:hint="eastAsia"/>
          <w:kern w:val="2"/>
          <w:szCs w:val="24"/>
          <w:lang w:eastAsia="zh-TW"/>
        </w:rPr>
        <w:t>傳入參數</w:t>
      </w:r>
    </w:p>
    <w:p w:rsidR="007A15FE" w:rsidRDefault="007A15FE" w:rsidP="007A15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kern w:val="2"/>
          <w:szCs w:val="24"/>
          <w:lang w:eastAsia="zh-TW"/>
        </w:rPr>
        <w:t xml:space="preserve"> == NULL</w:t>
      </w:r>
    </w:p>
    <w:p w:rsidR="007A15FE" w:rsidRDefault="007A15FE" w:rsidP="007A15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END_CASE_DATE = theCathayDate.getShutdownDay()</w:t>
      </w:r>
    </w:p>
    <w:p w:rsidR="007A15FE" w:rsidRDefault="007A15FE" w:rsidP="007A15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設定單位代號</w:t>
      </w:r>
      <w:r>
        <w:rPr>
          <w:rFonts w:ascii="細明體" w:eastAsia="細明體" w:hAnsi="細明體" w:hint="eastAsia"/>
          <w:lang w:eastAsia="zh-TW"/>
        </w:rPr>
        <w:t>：</w:t>
      </w:r>
    </w:p>
    <w:p w:rsidR="007A15FE" w:rsidRDefault="007A15FE" w:rsidP="007A15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Courier New" w:hAnsi="Courier New" w:cs="Courier New"/>
          <w:color w:val="0000C0"/>
          <w:highlight w:val="yellow"/>
        </w:rPr>
        <w:t>UNIT_NUM</w:t>
      </w:r>
      <w:r>
        <w:rPr>
          <w:rFonts w:ascii="Courier New" w:hAnsi="Courier New" w:cs="Courier New"/>
          <w:color w:val="0000C0"/>
          <w:lang w:eastAsia="zh-TW"/>
        </w:rPr>
        <w:t xml:space="preserve"> = </w:t>
      </w:r>
      <w:r w:rsidR="00D10AA6">
        <w:rPr>
          <w:rFonts w:ascii="Courier New" w:hAnsi="Courier New" w:cs="Courier New" w:hint="eastAsia"/>
          <w:color w:val="0000C0"/>
          <w:lang w:eastAsia="zh-TW"/>
        </w:rPr>
        <w:t>讀取代碼中文對照，系統別</w:t>
      </w:r>
      <w:r w:rsidR="00D10AA6">
        <w:rPr>
          <w:rFonts w:ascii="Courier New" w:hAnsi="Courier New" w:cs="Courier New" w:hint="eastAsia"/>
          <w:color w:val="0000C0"/>
          <w:lang w:eastAsia="zh-TW"/>
        </w:rPr>
        <w:t>AA</w:t>
      </w:r>
      <w:r w:rsidR="00D10AA6">
        <w:rPr>
          <w:rFonts w:ascii="Courier New" w:hAnsi="Courier New" w:cs="Courier New" w:hint="eastAsia"/>
          <w:color w:val="0000C0"/>
          <w:lang w:eastAsia="zh-TW"/>
        </w:rPr>
        <w:t>，欄位名稱</w:t>
      </w:r>
      <w:r w:rsidR="00D10AA6">
        <w:rPr>
          <w:rFonts w:ascii="Courier New" w:hAnsi="Courier New" w:cs="Courier New" w:hint="eastAsia"/>
          <w:color w:val="0000C0"/>
          <w:lang w:eastAsia="zh-TW"/>
        </w:rPr>
        <w:t>CLAIM_DIV_NO</w:t>
      </w:r>
    </w:p>
    <w:p w:rsidR="007A15FE" w:rsidRDefault="007A15FE" w:rsidP="007A15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kern w:val="2"/>
          <w:szCs w:val="24"/>
          <w:lang w:eastAsia="zh-TW"/>
        </w:rPr>
        <w:t>]</w:t>
      </w:r>
      <w:r>
        <w:rPr>
          <w:rFonts w:ascii="細明體" w:eastAsia="細明體" w:hAnsi="細明體" w:hint="eastAsia"/>
          <w:lang w:eastAsia="zh-TW"/>
        </w:rPr>
        <w:t>：</w:t>
      </w:r>
    </w:p>
    <w:p w:rsidR="007A15FE" w:rsidRDefault="007A15FE" w:rsidP="007A15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取得各單位之人員：</w:t>
      </w:r>
    </w:p>
    <w:p w:rsidR="007A15FE" w:rsidRDefault="00431CA1" w:rsidP="007A15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READ</w:t>
      </w:r>
      <w:r w:rsidRPr="00431CA1">
        <w:rPr>
          <w:rFonts w:ascii="細明體" w:eastAsia="細明體" w:hAnsi="細明體"/>
          <w:lang w:eastAsia="zh-TW"/>
        </w:rPr>
        <w:t xml:space="preserve"> A.EMPLOYEE_ID, A.EMPLOY_DATE, A.ARRIVAL_DATE FROM CXLHR.DTA0_EMPLOYEE_WORK A INNER JOIN DBAA.DTAAD020 B ON A.EMPLOYEE_ID = B.DECD_EMP_ID WHERE A.DIV_NO = </w:t>
      </w:r>
      <w:r>
        <w:rPr>
          <w:rFonts w:ascii="細明體" w:eastAsia="細明體" w:hAnsi="細明體" w:hint="eastAsia"/>
          <w:lang w:eastAsia="zh-TW"/>
        </w:rPr>
        <w:t>陣列[單位代號]</w:t>
      </w:r>
      <w:del w:id="59" w:author="cathay" w:date="2018-12-21T16:22:00Z">
        <w:r w:rsidRPr="00431CA1" w:rsidDel="00123940">
          <w:rPr>
            <w:rFonts w:ascii="細明體" w:eastAsia="細明體" w:hAnsi="細明體"/>
            <w:lang w:eastAsia="zh-TW"/>
          </w:rPr>
          <w:delText xml:space="preserve"> AND B.INSN_KPI = 'Y'</w:delText>
        </w:r>
      </w:del>
      <w:r w:rsidRPr="00431CA1">
        <w:rPr>
          <w:rFonts w:ascii="細明體" w:eastAsia="細明體" w:hAnsi="細明體"/>
          <w:lang w:eastAsia="zh-TW"/>
        </w:rPr>
        <w:t xml:space="preserve"> </w:t>
      </w:r>
    </w:p>
    <w:p w:rsidR="007A15FE" w:rsidRDefault="007A15FE" w:rsidP="007A15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</w:t>
      </w:r>
    </w:p>
    <w:p w:rsidR="007A15FE" w:rsidRDefault="007A15FE" w:rsidP="007A15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逐筆讀取mList</w:t>
      </w:r>
    </w:p>
    <w:p w:rsidR="007A15FE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部門員工ID = A.EMPLOYEE_ID</w:t>
      </w:r>
    </w:p>
    <w:p w:rsidR="007A15FE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員工任用日 = A.</w:t>
      </w:r>
      <w:r>
        <w:t xml:space="preserve"> </w:t>
      </w:r>
      <w:r>
        <w:rPr>
          <w:rFonts w:ascii="細明體" w:eastAsia="細明體" w:hAnsi="細明體" w:hint="eastAsia"/>
          <w:lang w:eastAsia="zh-TW"/>
        </w:rPr>
        <w:t>EMPLOY_DATE</w:t>
      </w:r>
    </w:p>
    <w:p w:rsidR="007A15FE" w:rsidRPr="00EE1837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員工到職日 = A.</w:t>
      </w:r>
      <w:r>
        <w:t xml:space="preserve"> </w:t>
      </w:r>
      <w:r>
        <w:rPr>
          <w:rFonts w:ascii="細明體" w:eastAsia="細明體" w:hAnsi="細明體" w:hint="eastAsia"/>
          <w:lang w:eastAsia="zh-TW"/>
        </w:rPr>
        <w:t>ARRIVAL_DATE</w:t>
      </w:r>
    </w:p>
    <w:p w:rsidR="007A15FE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IF員工任用日 == NULL</w:t>
      </w:r>
    </w:p>
    <w:p w:rsidR="00EE1837" w:rsidRDefault="00EE1837" w:rsidP="007A15F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+ 0.0</w:t>
      </w:r>
    </w:p>
    <w:p w:rsidR="00EE1837" w:rsidRPr="00EE1837" w:rsidRDefault="00EE1837" w:rsidP="00EE183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 xml:space="preserve"> +0.0</w:t>
      </w:r>
    </w:p>
    <w:p w:rsidR="007A15FE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ELSE IF 90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kern w:val="2"/>
          <w:szCs w:val="24"/>
          <w:lang w:eastAsia="zh-TW"/>
        </w:rPr>
        <w:t>&lt;=</w:t>
      </w:r>
      <w:r>
        <w:rPr>
          <w:rFonts w:hint="eastAsia"/>
          <w:kern w:val="2"/>
          <w:szCs w:val="24"/>
          <w:lang w:eastAsia="zh-TW"/>
        </w:rPr>
        <w:t>到職日數</w:t>
      </w:r>
      <w:r>
        <w:rPr>
          <w:kern w:val="2"/>
          <w:szCs w:val="24"/>
          <w:lang w:eastAsia="zh-TW"/>
        </w:rPr>
        <w:t>&lt;180</w:t>
      </w:r>
      <w:r>
        <w:rPr>
          <w:rFonts w:hint="eastAsia"/>
          <w:kern w:val="2"/>
          <w:szCs w:val="24"/>
          <w:lang w:eastAsia="zh-TW"/>
        </w:rPr>
        <w:t>天</w:t>
      </w:r>
    </w:p>
    <w:p w:rsidR="007A15FE" w:rsidRPr="003861D2" w:rsidRDefault="003861D2" w:rsidP="007A15F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+ 0.5</w:t>
      </w:r>
    </w:p>
    <w:p w:rsidR="003861D2" w:rsidRDefault="003D1422" w:rsidP="007A15F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D1422">
        <w:rPr>
          <w:rFonts w:hint="eastAsia"/>
          <w:kern w:val="2"/>
          <w:szCs w:val="24"/>
          <w:lang w:eastAsia="zh-TW"/>
        </w:rPr>
        <w:t xml:space="preserve">IF </w:t>
      </w:r>
      <w:r w:rsidRPr="003D1422">
        <w:rPr>
          <w:rFonts w:hint="eastAsia"/>
          <w:kern w:val="2"/>
          <w:szCs w:val="24"/>
          <w:lang w:eastAsia="zh-TW"/>
        </w:rPr>
        <w:t>此</w:t>
      </w:r>
      <w:r w:rsidRPr="003D1422">
        <w:rPr>
          <w:rFonts w:hint="eastAsia"/>
          <w:kern w:val="2"/>
          <w:szCs w:val="24"/>
          <w:lang w:eastAsia="zh-TW"/>
        </w:rPr>
        <w:t>ID</w:t>
      </w:r>
      <w:r w:rsidRPr="003D1422">
        <w:rPr>
          <w:rFonts w:hint="eastAsia"/>
          <w:kern w:val="2"/>
          <w:szCs w:val="24"/>
          <w:lang w:eastAsia="zh-TW"/>
        </w:rPr>
        <w:t>今日有出席</w:t>
      </w:r>
    </w:p>
    <w:p w:rsidR="003D1422" w:rsidRDefault="003D1422" w:rsidP="003D142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lastRenderedPageBreak/>
        <w:t>單位每日出勤人數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>+ 0.5</w:t>
      </w:r>
    </w:p>
    <w:p w:rsidR="006369D1" w:rsidRDefault="006369D1" w:rsidP="006369D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369D1" w:rsidRPr="006369D1" w:rsidRDefault="006369D1" w:rsidP="006369D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>+ 0.0</w:t>
      </w:r>
    </w:p>
    <w:p w:rsidR="007A15FE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到職日數</w:t>
      </w:r>
      <w:r>
        <w:rPr>
          <w:kern w:val="2"/>
          <w:szCs w:val="24"/>
          <w:lang w:eastAsia="zh-TW"/>
        </w:rPr>
        <w:t>&gt;=180</w:t>
      </w:r>
      <w:r>
        <w:rPr>
          <w:rFonts w:hint="eastAsia"/>
          <w:kern w:val="2"/>
          <w:szCs w:val="24"/>
          <w:lang w:eastAsia="zh-TW"/>
        </w:rPr>
        <w:t>天</w:t>
      </w:r>
    </w:p>
    <w:p w:rsidR="00EE1837" w:rsidRDefault="00EE1837" w:rsidP="00EE183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單位現有人數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="003861D2">
        <w:rPr>
          <w:rFonts w:hint="eastAsia"/>
          <w:kern w:val="2"/>
          <w:szCs w:val="24"/>
          <w:lang w:eastAsia="zh-TW"/>
        </w:rPr>
        <w:t>1.0</w:t>
      </w:r>
    </w:p>
    <w:p w:rsidR="00957628" w:rsidRDefault="00957628" w:rsidP="0095762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D1422">
        <w:rPr>
          <w:rFonts w:hint="eastAsia"/>
          <w:kern w:val="2"/>
          <w:szCs w:val="24"/>
          <w:lang w:eastAsia="zh-TW"/>
        </w:rPr>
        <w:t xml:space="preserve">IF </w:t>
      </w:r>
      <w:r w:rsidRPr="003D1422">
        <w:rPr>
          <w:rFonts w:hint="eastAsia"/>
          <w:kern w:val="2"/>
          <w:szCs w:val="24"/>
          <w:lang w:eastAsia="zh-TW"/>
        </w:rPr>
        <w:t>此</w:t>
      </w:r>
      <w:r w:rsidRPr="003D1422">
        <w:rPr>
          <w:rFonts w:hint="eastAsia"/>
          <w:kern w:val="2"/>
          <w:szCs w:val="24"/>
          <w:lang w:eastAsia="zh-TW"/>
        </w:rPr>
        <w:t>ID</w:t>
      </w:r>
      <w:r w:rsidRPr="003D1422">
        <w:rPr>
          <w:rFonts w:hint="eastAsia"/>
          <w:kern w:val="2"/>
          <w:szCs w:val="24"/>
          <w:lang w:eastAsia="zh-TW"/>
        </w:rPr>
        <w:t>今日有出席</w:t>
      </w:r>
    </w:p>
    <w:p w:rsidR="00957628" w:rsidRDefault="00957628" w:rsidP="0095762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>+ 1.0</w:t>
      </w:r>
    </w:p>
    <w:p w:rsidR="00957628" w:rsidRDefault="00957628" w:rsidP="0095762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861D2" w:rsidRPr="00EE1837" w:rsidRDefault="00957628" w:rsidP="0095762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E1837">
        <w:rPr>
          <w:rFonts w:hint="eastAsia"/>
          <w:kern w:val="2"/>
          <w:szCs w:val="24"/>
          <w:lang w:eastAsia="zh-TW"/>
        </w:rPr>
        <w:t>單位每日出勤人數</w:t>
      </w:r>
      <w:r>
        <w:rPr>
          <w:rFonts w:hint="eastAsia"/>
          <w:kern w:val="2"/>
          <w:szCs w:val="24"/>
          <w:lang w:eastAsia="zh-TW"/>
        </w:rPr>
        <w:t>+ 0.0</w:t>
      </w:r>
    </w:p>
    <w:p w:rsidR="007A15FE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工作日</w:t>
      </w:r>
      <w:r>
        <w:rPr>
          <w:kern w:val="2"/>
          <w:szCs w:val="24"/>
          <w:lang w:eastAsia="zh-TW"/>
        </w:rPr>
        <w:t xml:space="preserve"> = 1</w:t>
      </w:r>
    </w:p>
    <w:p w:rsidR="002218FA" w:rsidRPr="002218FA" w:rsidRDefault="007A15FE" w:rsidP="007A15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rFonts w:ascii="Courier New" w:hAnsi="Courier New" w:cs="Courier New" w:hint="eastAsia"/>
          <w:b/>
        </w:rPr>
        <w:t>統計</w:t>
      </w:r>
      <w:r w:rsidR="00683F5E">
        <w:rPr>
          <w:rFonts w:ascii="Courier New" w:hAnsi="Courier New" w:cs="Courier New" w:hint="eastAsia"/>
          <w:b/>
          <w:lang w:eastAsia="zh-TW"/>
        </w:rPr>
        <w:t>各單位</w:t>
      </w:r>
      <w:r>
        <w:rPr>
          <w:rFonts w:ascii="Courier New" w:hAnsi="Courier New" w:cs="Courier New" w:hint="eastAsia"/>
          <w:b/>
        </w:rPr>
        <w:t>件</w:t>
      </w:r>
      <w:r w:rsidR="00683F5E">
        <w:rPr>
          <w:rFonts w:ascii="Courier New" w:hAnsi="Courier New" w:cs="Courier New" w:hint="eastAsia"/>
          <w:b/>
          <w:lang w:eastAsia="zh-TW"/>
        </w:rPr>
        <w:t>數</w:t>
      </w:r>
      <w:r w:rsidR="002218FA">
        <w:rPr>
          <w:rFonts w:ascii="Courier New" w:hAnsi="Courier New" w:cs="Courier New"/>
          <w:b/>
          <w:lang w:eastAsia="zh-TW"/>
        </w:rPr>
        <w:t>:</w:t>
      </w:r>
    </w:p>
    <w:p w:rsidR="007A15FE" w:rsidRPr="002218FA" w:rsidRDefault="002218FA" w:rsidP="002218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rFonts w:ascii="Courier New" w:hAnsi="Courier New" w:cs="Courier New" w:hint="eastAsia"/>
          <w:b/>
          <w:lang w:eastAsia="zh-TW"/>
        </w:rPr>
        <w:t xml:space="preserve">READ </w:t>
      </w:r>
      <w:r w:rsidRPr="002218FA">
        <w:rPr>
          <w:rFonts w:ascii="Courier New" w:hAnsi="Courier New" w:cs="Courier New"/>
          <w:b/>
          <w:lang w:eastAsia="zh-TW"/>
        </w:rPr>
        <w:t>SELECT A.DECD_DIV_VAL, A.A_LEV_UND, A.A_LEV_REV, A.A_UNDERTAKE, A.A_REVIEW, A.B_LEV_UND, A.B_LEV_REV, A.B_UNDERTAKE, A.B_REVIEW, A.C_LEV_UND, A.C_LEV_REV, A.C_UNDERTAKE, A.C_REVIEW, A.D_LEV_UND, A.D_LEV_REV, A.D_UNDERTAKE, A.D_REVIEW, A.E_LEV_UND, A.E_LEV_REV, A.E_UNDERTAKE, A.E_REVIEW, A.F_LEV_UND, A.F_LEV_REV, A.F_UNDERTAKE, A.F_REVIEW,</w:t>
      </w:r>
      <w:r w:rsidR="002D0448" w:rsidRPr="002D0448">
        <w:rPr>
          <w:rFonts w:ascii="Courier New" w:hAnsi="Courier New" w:cs="Courier New"/>
          <w:b/>
          <w:lang w:eastAsia="zh-TW"/>
        </w:rPr>
        <w:t xml:space="preserve"> </w:t>
      </w:r>
      <w:r w:rsidR="002D0448" w:rsidRPr="002218FA">
        <w:rPr>
          <w:rFonts w:ascii="Courier New" w:hAnsi="Courier New" w:cs="Courier New"/>
          <w:b/>
          <w:lang w:eastAsia="zh-TW"/>
        </w:rPr>
        <w:t>A.</w:t>
      </w:r>
      <w:r w:rsidR="002D0448">
        <w:rPr>
          <w:rFonts w:ascii="Courier New" w:hAnsi="Courier New" w:cs="Courier New" w:hint="eastAsia"/>
          <w:b/>
          <w:lang w:eastAsia="zh-TW"/>
        </w:rPr>
        <w:t>H</w:t>
      </w:r>
      <w:r w:rsidR="002D0448" w:rsidRPr="002218FA">
        <w:rPr>
          <w:rFonts w:ascii="Courier New" w:hAnsi="Courier New" w:cs="Courier New"/>
          <w:b/>
          <w:lang w:eastAsia="zh-TW"/>
        </w:rPr>
        <w:t>_LEV_UND, A.</w:t>
      </w:r>
      <w:r w:rsidR="002D0448">
        <w:rPr>
          <w:rFonts w:ascii="Courier New" w:hAnsi="Courier New" w:cs="Courier New" w:hint="eastAsia"/>
          <w:b/>
          <w:lang w:eastAsia="zh-TW"/>
        </w:rPr>
        <w:t>H</w:t>
      </w:r>
      <w:r w:rsidR="002D0448" w:rsidRPr="002218FA">
        <w:rPr>
          <w:rFonts w:ascii="Courier New" w:hAnsi="Courier New" w:cs="Courier New"/>
          <w:b/>
          <w:lang w:eastAsia="zh-TW"/>
        </w:rPr>
        <w:t>_LEV_REV, A.</w:t>
      </w:r>
      <w:r w:rsidR="002D0448">
        <w:rPr>
          <w:rFonts w:ascii="Courier New" w:hAnsi="Courier New" w:cs="Courier New" w:hint="eastAsia"/>
          <w:b/>
          <w:lang w:eastAsia="zh-TW"/>
        </w:rPr>
        <w:t>H</w:t>
      </w:r>
      <w:r w:rsidR="002D0448" w:rsidRPr="002218FA">
        <w:rPr>
          <w:rFonts w:ascii="Courier New" w:hAnsi="Courier New" w:cs="Courier New"/>
          <w:b/>
          <w:lang w:eastAsia="zh-TW"/>
        </w:rPr>
        <w:t>_UNDERTAKE, A.</w:t>
      </w:r>
      <w:r w:rsidR="002D0448">
        <w:rPr>
          <w:rFonts w:ascii="Courier New" w:hAnsi="Courier New" w:cs="Courier New" w:hint="eastAsia"/>
          <w:b/>
          <w:lang w:eastAsia="zh-TW"/>
        </w:rPr>
        <w:t>H</w:t>
      </w:r>
      <w:r w:rsidR="002D0448" w:rsidRPr="002218FA">
        <w:rPr>
          <w:rFonts w:ascii="Courier New" w:hAnsi="Courier New" w:cs="Courier New"/>
          <w:b/>
          <w:lang w:eastAsia="zh-TW"/>
        </w:rPr>
        <w:t>_REVIEW,</w:t>
      </w:r>
      <w:r w:rsidRPr="002218FA">
        <w:rPr>
          <w:rFonts w:ascii="Courier New" w:hAnsi="Courier New" w:cs="Courier New"/>
          <w:b/>
          <w:lang w:eastAsia="zh-TW"/>
        </w:rPr>
        <w:t xml:space="preserve"> A.TOT_UND_NUM, A.TOT_REV_NUM, A.TOT_WEG  FROM DBAA.DTAAH411 A WHERE A.DECD_DIV = </w:t>
      </w:r>
      <w:r w:rsidRPr="002218FA">
        <w:rPr>
          <w:rFonts w:ascii="Courier New" w:hAnsi="Courier New" w:cs="Courier New" w:hint="eastAsia"/>
          <w:lang w:eastAsia="zh-TW"/>
        </w:rPr>
        <w:t>陣列</w:t>
      </w:r>
      <w:r w:rsidRPr="002218FA">
        <w:rPr>
          <w:rFonts w:ascii="Courier New" w:hAnsi="Courier New" w:cs="Courier New" w:hint="eastAsia"/>
          <w:lang w:eastAsia="zh-TW"/>
        </w:rPr>
        <w:t>[</w:t>
      </w:r>
      <w:r w:rsidRPr="002218FA">
        <w:rPr>
          <w:rFonts w:ascii="Courier New" w:hAnsi="Courier New" w:cs="Courier New" w:hint="eastAsia"/>
          <w:lang w:eastAsia="zh-TW"/>
        </w:rPr>
        <w:t>單位代號</w:t>
      </w:r>
      <w:r w:rsidRPr="002218FA">
        <w:rPr>
          <w:rFonts w:ascii="Courier New" w:hAnsi="Courier New" w:cs="Courier New" w:hint="eastAsia"/>
          <w:lang w:eastAsia="zh-TW"/>
        </w:rPr>
        <w:t>]</w:t>
      </w:r>
      <w:r w:rsidRPr="002218FA">
        <w:rPr>
          <w:rFonts w:ascii="Courier New" w:hAnsi="Courier New" w:cs="Courier New"/>
          <w:b/>
          <w:lang w:eastAsia="zh-TW"/>
        </w:rPr>
        <w:t xml:space="preserve"> AND A.CASE_DATE = </w:t>
      </w:r>
      <w:r w:rsidRPr="002218FA">
        <w:rPr>
          <w:rFonts w:ascii="Courier New" w:hAnsi="Courier New" w:cs="Courier New" w:hint="eastAsia"/>
          <w:lang w:eastAsia="zh-TW"/>
        </w:rPr>
        <w:t>輸入參數</w:t>
      </w:r>
      <w:r w:rsidRPr="002218FA">
        <w:rPr>
          <w:rFonts w:ascii="Courier New" w:hAnsi="Courier New" w:cs="Courier New"/>
          <w:b/>
          <w:lang w:eastAsia="zh-TW"/>
        </w:rPr>
        <w:t xml:space="preserve"> AND A.IS_ACC = '0'</w:t>
      </w:r>
    </w:p>
    <w:p w:rsidR="002218FA" w:rsidRPr="002218FA" w:rsidRDefault="002218FA" w:rsidP="002218F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</w:t>
      </w:r>
      <w:r>
        <w:rPr>
          <w:rFonts w:hint="eastAsia"/>
          <w:kern w:val="2"/>
          <w:szCs w:val="24"/>
          <w:lang w:eastAsia="zh-TW"/>
        </w:rPr>
        <w:t>2</w:t>
      </w:r>
    </w:p>
    <w:p w:rsidR="007A15FE" w:rsidRPr="00FC4CBA" w:rsidRDefault="007A15FE" w:rsidP="007A15F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ascii="細明體" w:eastAsia="細明體" w:hAnsi="細明體" w:hint="eastAsia"/>
          <w:lang w:eastAsia="zh-TW"/>
        </w:rPr>
        <w:t>mList2</w:t>
      </w:r>
    </w:p>
    <w:p w:rsidR="00FC4CBA" w:rsidRPr="002218FA" w:rsidRDefault="00FC4CBA" w:rsidP="00FC4CB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C4CBA">
        <w:rPr>
          <w:rFonts w:hint="eastAsia"/>
          <w:kern w:val="2"/>
          <w:szCs w:val="24"/>
          <w:lang w:eastAsia="zh-TW"/>
        </w:rPr>
        <w:t>核賠單位標準值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Pr="00FC4CBA">
        <w:rPr>
          <w:rFonts w:ascii="細明體" w:eastAsia="細明體" w:hAnsi="細明體"/>
          <w:lang w:eastAsia="zh-TW"/>
        </w:rPr>
        <w:t>DECD_DIV_VAL</w:t>
      </w:r>
      <w:r w:rsidRPr="00FC4CBA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2218FA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218FA">
        <w:rPr>
          <w:rFonts w:hint="eastAsia"/>
          <w:kern w:val="2"/>
          <w:szCs w:val="24"/>
          <w:lang w:eastAsia="zh-TW"/>
        </w:rPr>
        <w:t>A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2218FA">
        <w:rPr>
          <w:rFonts w:hint="eastAsia"/>
          <w:kern w:val="2"/>
          <w:szCs w:val="24"/>
          <w:lang w:eastAsia="zh-TW"/>
        </w:rPr>
        <w:t>A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Pr="002218FA">
        <w:rPr>
          <w:rFonts w:ascii="細明體" w:eastAsia="細明體" w:hAnsi="細明體"/>
          <w:lang w:eastAsia="zh-TW"/>
        </w:rPr>
        <w:t>A_LEV_UND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2218FA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218FA">
        <w:rPr>
          <w:rFonts w:hint="eastAsia"/>
          <w:kern w:val="2"/>
          <w:szCs w:val="24"/>
          <w:lang w:eastAsia="zh-TW"/>
        </w:rPr>
        <w:t>A</w:t>
      </w:r>
      <w:r w:rsidRPr="002218FA">
        <w:rPr>
          <w:rFonts w:hint="eastAsia"/>
          <w:kern w:val="2"/>
          <w:szCs w:val="24"/>
          <w:lang w:eastAsia="zh-TW"/>
        </w:rPr>
        <w:t>等級覆核件數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2218FA">
        <w:rPr>
          <w:rFonts w:hint="eastAsia"/>
          <w:kern w:val="2"/>
          <w:szCs w:val="24"/>
          <w:lang w:eastAsia="zh-TW"/>
        </w:rPr>
        <w:t>A</w:t>
      </w:r>
      <w:r w:rsidRPr="002218FA">
        <w:rPr>
          <w:rFonts w:hint="eastAsia"/>
          <w:kern w:val="2"/>
          <w:szCs w:val="24"/>
          <w:lang w:eastAsia="zh-TW"/>
        </w:rPr>
        <w:t>等級覆核件數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Pr="002218FA">
        <w:rPr>
          <w:rFonts w:ascii="細明體" w:eastAsia="細明體" w:hAnsi="細明體"/>
          <w:lang w:eastAsia="zh-TW"/>
        </w:rPr>
        <w:t>A_LEV_</w:t>
      </w:r>
      <w:r>
        <w:rPr>
          <w:rFonts w:ascii="細明體" w:eastAsia="細明體" w:hAnsi="細明體" w:hint="eastAsia"/>
          <w:lang w:eastAsia="zh-TW"/>
        </w:rPr>
        <w:t>REV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2218FA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 xml:space="preserve"> = B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</w:t>
      </w:r>
      <w:r w:rsidRPr="002218FA">
        <w:rPr>
          <w:rFonts w:ascii="細明體" w:eastAsia="細明體" w:hAnsi="細明體"/>
          <w:lang w:eastAsia="zh-TW"/>
        </w:rPr>
        <w:t>_LEV_UND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2218FA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Pr="002218FA">
        <w:rPr>
          <w:rFonts w:hint="eastAsia"/>
          <w:kern w:val="2"/>
          <w:szCs w:val="24"/>
          <w:lang w:eastAsia="zh-TW"/>
        </w:rPr>
        <w:t>等級覆核件數</w:t>
      </w:r>
      <w:r>
        <w:rPr>
          <w:rFonts w:hint="eastAsia"/>
          <w:kern w:val="2"/>
          <w:szCs w:val="24"/>
          <w:lang w:eastAsia="zh-TW"/>
        </w:rPr>
        <w:t xml:space="preserve"> = B</w:t>
      </w:r>
      <w:r w:rsidRPr="002218FA">
        <w:rPr>
          <w:rFonts w:hint="eastAsia"/>
          <w:kern w:val="2"/>
          <w:szCs w:val="24"/>
          <w:lang w:eastAsia="zh-TW"/>
        </w:rPr>
        <w:t>等級覆核件數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</w:t>
      </w:r>
      <w:r w:rsidRPr="002218FA">
        <w:rPr>
          <w:rFonts w:ascii="細明體" w:eastAsia="細明體" w:hAnsi="細明體"/>
          <w:lang w:eastAsia="zh-TW"/>
        </w:rPr>
        <w:t>_LEV_</w:t>
      </w:r>
      <w:r>
        <w:rPr>
          <w:rFonts w:ascii="細明體" w:eastAsia="細明體" w:hAnsi="細明體" w:hint="eastAsia"/>
          <w:lang w:eastAsia="zh-TW"/>
        </w:rPr>
        <w:t>REV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2218FA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 xml:space="preserve"> = C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="00A157AB">
        <w:rPr>
          <w:rFonts w:ascii="細明體" w:eastAsia="細明體" w:hAnsi="細明體" w:hint="eastAsia"/>
          <w:lang w:eastAsia="zh-TW"/>
        </w:rPr>
        <w:t>C</w:t>
      </w:r>
      <w:r w:rsidRPr="002218FA">
        <w:rPr>
          <w:rFonts w:ascii="細明體" w:eastAsia="細明體" w:hAnsi="細明體"/>
          <w:lang w:eastAsia="zh-TW"/>
        </w:rPr>
        <w:t>_LEV_UND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C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+ 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C</w:t>
      </w:r>
      <w:r w:rsidR="002218FA" w:rsidRPr="002218FA">
        <w:rPr>
          <w:rFonts w:ascii="細明體" w:eastAsia="細明體" w:hAnsi="細明體"/>
          <w:lang w:eastAsia="zh-TW"/>
        </w:rPr>
        <w:t>_LEV_</w:t>
      </w:r>
      <w:r w:rsidR="002218FA">
        <w:rPr>
          <w:rFonts w:ascii="細明體" w:eastAsia="細明體" w:hAnsi="細明體" w:hint="eastAsia"/>
          <w:lang w:eastAsia="zh-TW"/>
        </w:rPr>
        <w:t>REV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</w:t>
      </w:r>
      <w:r w:rsidR="002218FA" w:rsidRPr="002218FA">
        <w:rPr>
          <w:rFonts w:hint="eastAsia"/>
          <w:kern w:val="2"/>
          <w:szCs w:val="24"/>
          <w:lang w:eastAsia="zh-TW"/>
        </w:rPr>
        <w:t>等級承辦件數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="002218FA" w:rsidRPr="002218FA">
        <w:rPr>
          <w:rFonts w:hint="eastAsia"/>
          <w:kern w:val="2"/>
          <w:szCs w:val="24"/>
          <w:lang w:eastAsia="zh-TW"/>
        </w:rPr>
        <w:t>等級承辦件數</w:t>
      </w:r>
      <w:r w:rsidR="002218FA">
        <w:rPr>
          <w:rFonts w:hint="eastAsia"/>
          <w:kern w:val="2"/>
          <w:szCs w:val="24"/>
          <w:lang w:eastAsia="zh-TW"/>
        </w:rPr>
        <w:t>+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D</w:t>
      </w:r>
      <w:r w:rsidR="002218FA" w:rsidRPr="002218FA">
        <w:rPr>
          <w:rFonts w:ascii="細明體" w:eastAsia="細明體" w:hAnsi="細明體"/>
          <w:lang w:eastAsia="zh-TW"/>
        </w:rPr>
        <w:t>_LEV_UND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+ 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D</w:t>
      </w:r>
      <w:r w:rsidR="002218FA" w:rsidRPr="002218FA">
        <w:rPr>
          <w:rFonts w:ascii="細明體" w:eastAsia="細明體" w:hAnsi="細明體"/>
          <w:lang w:eastAsia="zh-TW"/>
        </w:rPr>
        <w:t>_LEV_</w:t>
      </w:r>
      <w:r w:rsidR="002218FA">
        <w:rPr>
          <w:rFonts w:ascii="細明體" w:eastAsia="細明體" w:hAnsi="細明體" w:hint="eastAsia"/>
          <w:lang w:eastAsia="zh-TW"/>
        </w:rPr>
        <w:t>REV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</w:t>
      </w:r>
      <w:r w:rsidR="002218FA" w:rsidRPr="002218FA">
        <w:rPr>
          <w:rFonts w:hint="eastAsia"/>
          <w:kern w:val="2"/>
          <w:szCs w:val="24"/>
          <w:lang w:eastAsia="zh-TW"/>
        </w:rPr>
        <w:t>等級承辦件數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E</w:t>
      </w:r>
      <w:r w:rsidR="002218FA" w:rsidRPr="002218FA">
        <w:rPr>
          <w:rFonts w:hint="eastAsia"/>
          <w:kern w:val="2"/>
          <w:szCs w:val="24"/>
          <w:lang w:eastAsia="zh-TW"/>
        </w:rPr>
        <w:t>等級承辦件數</w:t>
      </w:r>
      <w:r w:rsidR="002218FA">
        <w:rPr>
          <w:rFonts w:hint="eastAsia"/>
          <w:kern w:val="2"/>
          <w:szCs w:val="24"/>
          <w:lang w:eastAsia="zh-TW"/>
        </w:rPr>
        <w:t>+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E</w:t>
      </w:r>
      <w:r w:rsidR="002218FA" w:rsidRPr="002218FA">
        <w:rPr>
          <w:rFonts w:ascii="細明體" w:eastAsia="細明體" w:hAnsi="細明體"/>
          <w:lang w:eastAsia="zh-TW"/>
        </w:rPr>
        <w:t>_LEV_UND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E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+ 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E</w:t>
      </w:r>
      <w:r w:rsidR="002218FA" w:rsidRPr="002218FA">
        <w:rPr>
          <w:rFonts w:ascii="細明體" w:eastAsia="細明體" w:hAnsi="細明體"/>
          <w:lang w:eastAsia="zh-TW"/>
        </w:rPr>
        <w:t>_LEV_</w:t>
      </w:r>
      <w:r w:rsidR="002218FA">
        <w:rPr>
          <w:rFonts w:ascii="細明體" w:eastAsia="細明體" w:hAnsi="細明體" w:hint="eastAsia"/>
          <w:lang w:eastAsia="zh-TW"/>
        </w:rPr>
        <w:t>REV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="002218FA" w:rsidRPr="002218FA">
        <w:rPr>
          <w:rFonts w:hint="eastAsia"/>
          <w:kern w:val="2"/>
          <w:szCs w:val="24"/>
          <w:lang w:eastAsia="zh-TW"/>
        </w:rPr>
        <w:t>等級承辦件數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F</w:t>
      </w:r>
      <w:r w:rsidR="002218FA" w:rsidRPr="002218FA">
        <w:rPr>
          <w:rFonts w:hint="eastAsia"/>
          <w:kern w:val="2"/>
          <w:szCs w:val="24"/>
          <w:lang w:eastAsia="zh-TW"/>
        </w:rPr>
        <w:t>等級承辦件數</w:t>
      </w:r>
      <w:r w:rsidR="002218FA">
        <w:rPr>
          <w:rFonts w:hint="eastAsia"/>
          <w:kern w:val="2"/>
          <w:szCs w:val="24"/>
          <w:lang w:eastAsia="zh-TW"/>
        </w:rPr>
        <w:t>+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</w:t>
      </w:r>
      <w:r w:rsidR="002218FA" w:rsidRPr="002218FA">
        <w:rPr>
          <w:rFonts w:ascii="細明體" w:eastAsia="細明體" w:hAnsi="細明體"/>
          <w:lang w:eastAsia="zh-TW"/>
        </w:rPr>
        <w:t>_LEV_UND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218FA" w:rsidRDefault="00A157AB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F</w:t>
      </w:r>
      <w:r w:rsidR="002218FA" w:rsidRPr="002218FA">
        <w:rPr>
          <w:rFonts w:hint="eastAsia"/>
          <w:kern w:val="2"/>
          <w:szCs w:val="24"/>
          <w:lang w:eastAsia="zh-TW"/>
        </w:rPr>
        <w:t>等級覆核件數</w:t>
      </w:r>
      <w:r w:rsidR="002218FA">
        <w:rPr>
          <w:rFonts w:hint="eastAsia"/>
          <w:kern w:val="2"/>
          <w:szCs w:val="24"/>
          <w:lang w:eastAsia="zh-TW"/>
        </w:rPr>
        <w:t xml:space="preserve"> + </w:t>
      </w:r>
      <w:r w:rsidR="002218FA">
        <w:rPr>
          <w:rFonts w:ascii="細明體" w:eastAsia="細明體" w:hAnsi="細明體" w:hint="eastAsia"/>
          <w:lang w:eastAsia="zh-TW"/>
        </w:rPr>
        <w:t>mList</w:t>
      </w:r>
      <w:r w:rsidR="002218FA">
        <w:rPr>
          <w:rFonts w:hint="eastAsia"/>
          <w:kern w:val="2"/>
          <w:szCs w:val="24"/>
          <w:lang w:eastAsia="zh-TW"/>
        </w:rPr>
        <w:t>2.get(</w:t>
      </w:r>
      <w:r w:rsidR="002218FA"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</w:t>
      </w:r>
      <w:r w:rsidR="002218FA" w:rsidRPr="002218FA">
        <w:rPr>
          <w:rFonts w:ascii="細明體" w:eastAsia="細明體" w:hAnsi="細明體"/>
          <w:lang w:eastAsia="zh-TW"/>
        </w:rPr>
        <w:t>_LEV_</w:t>
      </w:r>
      <w:r w:rsidR="002218FA">
        <w:rPr>
          <w:rFonts w:ascii="細明體" w:eastAsia="細明體" w:hAnsi="細明體" w:hint="eastAsia"/>
          <w:lang w:eastAsia="zh-TW"/>
        </w:rPr>
        <w:t>REV</w:t>
      </w:r>
      <w:r w:rsidR="002218FA">
        <w:rPr>
          <w:kern w:val="2"/>
          <w:szCs w:val="24"/>
          <w:lang w:eastAsia="zh-TW"/>
        </w:rPr>
        <w:t xml:space="preserve"> “</w:t>
      </w:r>
      <w:r w:rsidR="002218FA">
        <w:rPr>
          <w:rFonts w:hint="eastAsia"/>
          <w:kern w:val="2"/>
          <w:szCs w:val="24"/>
          <w:lang w:eastAsia="zh-TW"/>
        </w:rPr>
        <w:t>)</w:t>
      </w:r>
    </w:p>
    <w:p w:rsidR="002D0448" w:rsidRDefault="002D0448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 xml:space="preserve"> = H</w:t>
      </w:r>
      <w:r w:rsidRPr="002218FA">
        <w:rPr>
          <w:rFonts w:hint="eastAsia"/>
          <w:kern w:val="2"/>
          <w:szCs w:val="24"/>
          <w:lang w:eastAsia="zh-TW"/>
        </w:rPr>
        <w:t>等級承辦件數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H</w:t>
      </w:r>
      <w:r w:rsidRPr="002218FA">
        <w:rPr>
          <w:rFonts w:ascii="細明體" w:eastAsia="細明體" w:hAnsi="細明體"/>
          <w:lang w:eastAsia="zh-TW"/>
        </w:rPr>
        <w:t>_LEV_UND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D0448" w:rsidRDefault="002D0448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</w:t>
      </w:r>
      <w:r w:rsidRPr="002218FA">
        <w:rPr>
          <w:rFonts w:hint="eastAsia"/>
          <w:kern w:val="2"/>
          <w:szCs w:val="24"/>
          <w:lang w:eastAsia="zh-TW"/>
        </w:rPr>
        <w:t>等級覆核件數</w:t>
      </w:r>
      <w:r>
        <w:rPr>
          <w:rFonts w:hint="eastAsia"/>
          <w:kern w:val="2"/>
          <w:szCs w:val="24"/>
          <w:lang w:eastAsia="zh-TW"/>
        </w:rPr>
        <w:t xml:space="preserve"> = H</w:t>
      </w:r>
      <w:r w:rsidRPr="002218FA">
        <w:rPr>
          <w:rFonts w:hint="eastAsia"/>
          <w:kern w:val="2"/>
          <w:szCs w:val="24"/>
          <w:lang w:eastAsia="zh-TW"/>
        </w:rPr>
        <w:t>等級覆核件數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H</w:t>
      </w:r>
      <w:r w:rsidRPr="002218FA">
        <w:rPr>
          <w:rFonts w:ascii="細明體" w:eastAsia="細明體" w:hAnsi="細明體"/>
          <w:lang w:eastAsia="zh-TW"/>
        </w:rPr>
        <w:t>_LEV_</w:t>
      </w:r>
      <w:r>
        <w:rPr>
          <w:rFonts w:ascii="細明體" w:eastAsia="細明體" w:hAnsi="細明體" w:hint="eastAsia"/>
          <w:lang w:eastAsia="zh-TW"/>
        </w:rPr>
        <w:t>REV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2218FA" w:rsidRDefault="00E02C04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</w:t>
      </w:r>
      <w:r w:rsidRPr="002218FA"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507EF8">
        <w:rPr>
          <w:rFonts w:hint="eastAsia"/>
          <w:kern w:val="2"/>
          <w:szCs w:val="24"/>
          <w:lang w:eastAsia="zh-TW"/>
        </w:rPr>
        <w:t>總</w:t>
      </w:r>
      <w:r w:rsidR="00507EF8" w:rsidRPr="002218FA"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="00507EF8" w:rsidRPr="00507EF8">
        <w:rPr>
          <w:rFonts w:ascii="細明體" w:eastAsia="細明體" w:hAnsi="細明體"/>
          <w:lang w:eastAsia="zh-TW"/>
        </w:rPr>
        <w:t>TOT_UND_NUM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507EF8" w:rsidRDefault="00507EF8" w:rsidP="00507EF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總覆核</w:t>
      </w:r>
      <w:r w:rsidRPr="002218FA">
        <w:rPr>
          <w:rFonts w:hint="eastAsia"/>
          <w:kern w:val="2"/>
          <w:szCs w:val="24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總覆核</w:t>
      </w:r>
      <w:r w:rsidRPr="002218FA">
        <w:rPr>
          <w:rFonts w:hint="eastAsia"/>
          <w:kern w:val="2"/>
          <w:szCs w:val="24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Pr="00507EF8">
        <w:rPr>
          <w:rFonts w:ascii="細明體" w:eastAsia="細明體" w:hAnsi="細明體"/>
          <w:lang w:eastAsia="zh-TW"/>
        </w:rPr>
        <w:t>TOT_</w:t>
      </w:r>
      <w:r>
        <w:rPr>
          <w:rFonts w:ascii="細明體" w:eastAsia="細明體" w:hAnsi="細明體" w:hint="eastAsia"/>
          <w:lang w:eastAsia="zh-TW"/>
        </w:rPr>
        <w:t>REV</w:t>
      </w:r>
      <w:r w:rsidRPr="00507EF8">
        <w:rPr>
          <w:rFonts w:ascii="細明體" w:eastAsia="細明體" w:hAnsi="細明體"/>
          <w:lang w:eastAsia="zh-TW"/>
        </w:rPr>
        <w:t>_NUM</w:t>
      </w:r>
      <w:r>
        <w:rPr>
          <w:kern w:val="2"/>
          <w:szCs w:val="24"/>
          <w:lang w:eastAsia="zh-TW"/>
        </w:rPr>
        <w:t xml:space="preserve"> “</w:t>
      </w:r>
      <w:r>
        <w:rPr>
          <w:rFonts w:hint="eastAsia"/>
          <w:kern w:val="2"/>
          <w:szCs w:val="24"/>
          <w:lang w:eastAsia="zh-TW"/>
        </w:rPr>
        <w:t>)</w:t>
      </w:r>
    </w:p>
    <w:p w:rsidR="00507EF8" w:rsidRDefault="00507EF8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總權重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總權重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Pr="00507EF8">
        <w:rPr>
          <w:rFonts w:ascii="細明體" w:eastAsia="細明體" w:hAnsi="細明體"/>
          <w:lang w:eastAsia="zh-TW"/>
        </w:rPr>
        <w:t>TOT_WEG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512999" w:rsidRDefault="00512999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 w:rsidRPr="00512999">
        <w:rPr>
          <w:rFonts w:ascii="細明體" w:eastAsia="細明體" w:hAnsi="細明體"/>
          <w:lang w:eastAsia="zh-TW"/>
        </w:rPr>
        <w:t>A_UNDERTAKE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512999" w:rsidRDefault="00512999" w:rsidP="002218F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FB14DA" w:rsidRPr="00FB14DA">
        <w:rPr>
          <w:rFonts w:ascii="細明體" w:eastAsia="細明體" w:hAnsi="細明體" w:hint="eastAsia"/>
          <w:lang w:eastAsia="zh-TW"/>
        </w:rPr>
        <w:t xml:space="preserve"> </w:t>
      </w:r>
      <w:r w:rsidR="00FB14DA">
        <w:rPr>
          <w:rFonts w:ascii="細明體" w:eastAsia="細明體" w:hAnsi="細明體"/>
          <w:lang w:eastAsia="zh-TW"/>
        </w:rPr>
        <w:br/>
      </w:r>
      <w:r w:rsidR="00FB14DA">
        <w:rPr>
          <w:rFonts w:ascii="細明體" w:eastAsia="細明體" w:hAnsi="細明體" w:hint="eastAsia"/>
          <w:lang w:eastAsia="zh-TW"/>
        </w:rPr>
        <w:t>mList</w:t>
      </w:r>
      <w:r w:rsidR="00FB14DA">
        <w:rPr>
          <w:rFonts w:hint="eastAsia"/>
          <w:kern w:val="2"/>
          <w:szCs w:val="24"/>
          <w:lang w:eastAsia="zh-TW"/>
        </w:rPr>
        <w:t>2.get(</w:t>
      </w:r>
      <w:r w:rsidR="00FB14DA">
        <w:rPr>
          <w:kern w:val="2"/>
          <w:szCs w:val="24"/>
          <w:lang w:eastAsia="zh-TW"/>
        </w:rPr>
        <w:t>“</w:t>
      </w:r>
      <w:r w:rsidR="00FB14DA" w:rsidRPr="00FB14DA">
        <w:rPr>
          <w:rFonts w:ascii="細明體" w:eastAsia="細明體" w:hAnsi="細明體"/>
          <w:lang w:eastAsia="zh-TW"/>
        </w:rPr>
        <w:t>A_REVIEW</w:t>
      </w:r>
      <w:r w:rsidR="00FB14DA" w:rsidRPr="00512999">
        <w:rPr>
          <w:rFonts w:ascii="細明體" w:eastAsia="細明體" w:hAnsi="細明體"/>
          <w:szCs w:val="24"/>
          <w:lang w:eastAsia="zh-TW"/>
        </w:rPr>
        <w:t xml:space="preserve"> </w:t>
      </w:r>
      <w:r w:rsidR="00FB14DA">
        <w:rPr>
          <w:kern w:val="2"/>
          <w:szCs w:val="24"/>
          <w:lang w:eastAsia="zh-TW"/>
        </w:rPr>
        <w:t>“</w:t>
      </w:r>
      <w:r w:rsidR="00FB14DA"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</w:t>
      </w:r>
      <w:r w:rsidRPr="00512999">
        <w:rPr>
          <w:rFonts w:ascii="細明體" w:eastAsia="細明體" w:hAnsi="細明體"/>
          <w:lang w:eastAsia="zh-TW"/>
        </w:rPr>
        <w:t>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B14D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br/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</w:t>
      </w:r>
      <w:r w:rsidRPr="00FB14DA">
        <w:rPr>
          <w:rFonts w:ascii="細明體" w:eastAsia="細明體" w:hAnsi="細明體"/>
          <w:lang w:eastAsia="zh-TW"/>
        </w:rPr>
        <w:t>_REVIEW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C</w:t>
      </w:r>
      <w:r w:rsidRPr="00512999">
        <w:rPr>
          <w:rFonts w:ascii="細明體" w:eastAsia="細明體" w:hAnsi="細明體"/>
          <w:lang w:eastAsia="zh-TW"/>
        </w:rPr>
        <w:t>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B14D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br/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C</w:t>
      </w:r>
      <w:r w:rsidRPr="00FB14DA">
        <w:rPr>
          <w:rFonts w:ascii="細明體" w:eastAsia="細明體" w:hAnsi="細明體"/>
          <w:lang w:eastAsia="zh-TW"/>
        </w:rPr>
        <w:t>_REVIEW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D</w:t>
      </w:r>
      <w:r w:rsidRPr="00512999">
        <w:rPr>
          <w:rFonts w:ascii="細明體" w:eastAsia="細明體" w:hAnsi="細明體"/>
          <w:lang w:eastAsia="zh-TW"/>
        </w:rPr>
        <w:t>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B14D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br/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D</w:t>
      </w:r>
      <w:r w:rsidRPr="00FB14DA">
        <w:rPr>
          <w:rFonts w:ascii="細明體" w:eastAsia="細明體" w:hAnsi="細明體"/>
          <w:lang w:eastAsia="zh-TW"/>
        </w:rPr>
        <w:t>_REVIEW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E</w:t>
      </w:r>
      <w:r w:rsidRPr="00512999">
        <w:rPr>
          <w:rFonts w:ascii="細明體" w:eastAsia="細明體" w:hAnsi="細明體"/>
          <w:lang w:eastAsia="zh-TW"/>
        </w:rPr>
        <w:t>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B14D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br/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E</w:t>
      </w:r>
      <w:r w:rsidRPr="00FB14DA">
        <w:rPr>
          <w:rFonts w:ascii="細明體" w:eastAsia="細明體" w:hAnsi="細明體"/>
          <w:lang w:eastAsia="zh-TW"/>
        </w:rPr>
        <w:t>_REVIEW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</w:t>
      </w:r>
      <w:r w:rsidRPr="00512999">
        <w:rPr>
          <w:rFonts w:ascii="細明體" w:eastAsia="細明體" w:hAnsi="細明體"/>
          <w:lang w:eastAsia="zh-TW"/>
        </w:rPr>
        <w:t>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FB14DA" w:rsidRDefault="00FB14DA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B14D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</w:t>
      </w:r>
      <w:r w:rsidRPr="00FB14DA">
        <w:rPr>
          <w:rFonts w:ascii="細明體" w:eastAsia="細明體" w:hAnsi="細明體"/>
          <w:lang w:eastAsia="zh-TW"/>
        </w:rPr>
        <w:t>_REVIEW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006C52" w:rsidRDefault="00006C52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H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H</w:t>
      </w:r>
      <w:r w:rsidRPr="00512999">
        <w:rPr>
          <w:rFonts w:ascii="細明體" w:eastAsia="細明體" w:hAnsi="細明體"/>
          <w:lang w:eastAsia="zh-TW"/>
        </w:rPr>
        <w:t>_UNDERTAKE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006C52" w:rsidRDefault="00006C52" w:rsidP="00FB14D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H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FB14D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mList</w:t>
      </w:r>
      <w:r>
        <w:rPr>
          <w:rFonts w:hint="eastAsia"/>
          <w:kern w:val="2"/>
          <w:szCs w:val="24"/>
          <w:lang w:eastAsia="zh-TW"/>
        </w:rPr>
        <w:t>2.get(</w:t>
      </w:r>
      <w:r>
        <w:rPr>
          <w:kern w:val="2"/>
          <w:szCs w:val="24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H</w:t>
      </w:r>
      <w:r w:rsidRPr="00FB14DA">
        <w:rPr>
          <w:rFonts w:ascii="細明體" w:eastAsia="細明體" w:hAnsi="細明體"/>
          <w:lang w:eastAsia="zh-TW"/>
        </w:rPr>
        <w:t>_REVIEW</w:t>
      </w:r>
      <w:r w:rsidRPr="00512999">
        <w:rPr>
          <w:rFonts w:ascii="細明體" w:eastAsia="細明體" w:hAnsi="細明體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)</w:t>
      </w:r>
    </w:p>
    <w:p w:rsidR="00507EF8" w:rsidRDefault="00507EF8" w:rsidP="0012419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07EF8">
        <w:rPr>
          <w:rFonts w:hint="eastAsia"/>
          <w:kern w:val="2"/>
          <w:szCs w:val="24"/>
          <w:lang w:eastAsia="zh-TW"/>
        </w:rPr>
        <w:t>平均每人</w:t>
      </w:r>
      <w:r w:rsidRPr="00507EF8"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12419F">
        <w:rPr>
          <w:rFonts w:hint="eastAsia"/>
          <w:kern w:val="2"/>
          <w:szCs w:val="24"/>
          <w:lang w:eastAsia="zh-TW"/>
        </w:rPr>
        <w:t>總權重</w:t>
      </w:r>
      <w:r w:rsidR="0012419F">
        <w:rPr>
          <w:rFonts w:hint="eastAsia"/>
          <w:kern w:val="2"/>
          <w:szCs w:val="24"/>
          <w:lang w:eastAsia="zh-TW"/>
        </w:rPr>
        <w:t>/</w:t>
      </w:r>
      <w:r w:rsidR="0012419F" w:rsidRPr="00EE1837">
        <w:rPr>
          <w:rFonts w:hint="eastAsia"/>
          <w:kern w:val="2"/>
          <w:szCs w:val="24"/>
          <w:lang w:eastAsia="zh-TW"/>
        </w:rPr>
        <w:t>單位每日出勤人數</w:t>
      </w:r>
    </w:p>
    <w:p w:rsidR="0012419F" w:rsidRDefault="0012419F" w:rsidP="0012419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2419F">
        <w:rPr>
          <w:rFonts w:hint="eastAsia"/>
          <w:kern w:val="2"/>
          <w:szCs w:val="24"/>
          <w:lang w:eastAsia="zh-TW"/>
        </w:rPr>
        <w:t>KPI</w:t>
      </w:r>
      <w:r w:rsidRPr="0012419F">
        <w:rPr>
          <w:rFonts w:hint="eastAsia"/>
          <w:kern w:val="2"/>
          <w:szCs w:val="24"/>
          <w:lang w:eastAsia="zh-TW"/>
        </w:rPr>
        <w:t>達成率</w:t>
      </w:r>
      <w:r>
        <w:rPr>
          <w:rFonts w:hint="eastAsia"/>
          <w:kern w:val="2"/>
          <w:szCs w:val="24"/>
          <w:lang w:eastAsia="zh-TW"/>
        </w:rPr>
        <w:t>=</w:t>
      </w:r>
      <w:r w:rsidRPr="00507EF8">
        <w:rPr>
          <w:rFonts w:hint="eastAsia"/>
          <w:kern w:val="2"/>
          <w:szCs w:val="24"/>
          <w:lang w:eastAsia="zh-TW"/>
        </w:rPr>
        <w:t>平均每人</w:t>
      </w:r>
      <w:r w:rsidRPr="00507EF8"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/</w:t>
      </w:r>
      <w:r w:rsidR="00FC4CBA" w:rsidRPr="00FC4CBA">
        <w:rPr>
          <w:rFonts w:hint="eastAsia"/>
          <w:kern w:val="2"/>
          <w:szCs w:val="24"/>
          <w:lang w:eastAsia="zh-TW"/>
        </w:rPr>
        <w:t>核賠單位標準值</w:t>
      </w:r>
      <w:r>
        <w:rPr>
          <w:rFonts w:hint="eastAsia"/>
          <w:kern w:val="2"/>
          <w:szCs w:val="24"/>
          <w:lang w:eastAsia="zh-TW"/>
        </w:rPr>
        <w:t>*100</w:t>
      </w:r>
    </w:p>
    <w:p w:rsidR="00FC4CBA" w:rsidRDefault="00FC4CBA" w:rsidP="0012419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C4CBA">
        <w:rPr>
          <w:rFonts w:hint="eastAsia"/>
          <w:kern w:val="2"/>
          <w:szCs w:val="24"/>
          <w:lang w:eastAsia="zh-TW"/>
        </w:rPr>
        <w:t>單位應有人數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總權重</w:t>
      </w:r>
      <w:r>
        <w:rPr>
          <w:rFonts w:hint="eastAsia"/>
          <w:kern w:val="2"/>
          <w:szCs w:val="24"/>
          <w:lang w:eastAsia="zh-TW"/>
        </w:rPr>
        <w:t>/</w:t>
      </w:r>
      <w:r w:rsidRPr="00FC4CBA">
        <w:rPr>
          <w:rFonts w:hint="eastAsia"/>
          <w:kern w:val="2"/>
          <w:szCs w:val="24"/>
          <w:lang w:eastAsia="zh-TW"/>
        </w:rPr>
        <w:t>核賠單位標準值</w:t>
      </w:r>
    </w:p>
    <w:p w:rsidR="007A15FE" w:rsidRDefault="007A15FE" w:rsidP="007A15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逐筆寫入DTAAH4</w:t>
      </w:r>
      <w:r w:rsidR="00087A17">
        <w:rPr>
          <w:rFonts w:ascii="細明體" w:eastAsia="細明體" w:hAnsi="細明體" w:hint="eastAsia"/>
          <w:kern w:val="2"/>
          <w:lang w:eastAsia="zh-TW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854"/>
      </w:tblGrid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欄位如下：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輸入參數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8" w:history="1">
              <w:r>
                <w:rPr>
                  <w:rStyle w:val="style3r1"/>
                  <w:rFonts w:hint="eastAsia"/>
                  <w:u w:val="single"/>
                </w:rPr>
                <w:t>是否為當月累計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0B34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陣列</w:t>
            </w:r>
            <w:r>
              <w:rPr>
                <w:kern w:val="2"/>
                <w:szCs w:val="24"/>
                <w:lang w:eastAsia="zh-TW"/>
              </w:rPr>
              <w:t>[</w:t>
            </w:r>
            <w:r>
              <w:rPr>
                <w:rFonts w:hint="eastAsia"/>
                <w:kern w:val="2"/>
                <w:szCs w:val="24"/>
                <w:lang w:eastAsia="zh-TW"/>
              </w:rPr>
              <w:t>單位代號</w:t>
            </w:r>
            <w:r>
              <w:rPr>
                <w:kern w:val="2"/>
                <w:szCs w:val="24"/>
                <w:lang w:eastAsia="zh-TW"/>
              </w:rPr>
              <w:t>]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核賠單位名稱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DivData().getUnit4ShortName(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  <w:r>
              <w:rPr>
                <w:color w:val="000000"/>
                <w:kern w:val="2"/>
                <w:szCs w:val="24"/>
                <w:lang w:eastAsia="zh-TW"/>
              </w:rPr>
              <w:t>)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A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A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B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B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C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C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D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D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E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E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F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F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7A15FE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>
              <w:rPr>
                <w:color w:val="000000"/>
                <w:kern w:val="2"/>
                <w:szCs w:val="24"/>
                <w:lang w:eastAsia="zh-TW"/>
              </w:rPr>
              <w:t>-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承辦總件數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總承辦件數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覆核總件數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總覆核件數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總權重數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總權重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9" w:history="1">
              <w:r>
                <w:rPr>
                  <w:rStyle w:val="style31"/>
                  <w:color w:val="0000FF"/>
                  <w:u w:val="single"/>
                </w:rPr>
                <w:t>平均每人</w:t>
              </w:r>
              <w:r>
                <w:rPr>
                  <w:rStyle w:val="style31"/>
                  <w:color w:val="0000FF"/>
                  <w:u w:val="single"/>
                </w:rPr>
                <w:t>KPI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507EF8">
              <w:rPr>
                <w:rFonts w:hint="eastAsia"/>
                <w:kern w:val="2"/>
                <w:szCs w:val="24"/>
                <w:lang w:eastAsia="zh-TW"/>
              </w:rPr>
              <w:t>平均每人</w:t>
            </w:r>
            <w:r w:rsidRPr="00507EF8">
              <w:rPr>
                <w:rFonts w:hint="eastAsia"/>
                <w:kern w:val="2"/>
                <w:szCs w:val="24"/>
                <w:lang w:eastAsia="zh-TW"/>
              </w:rPr>
              <w:t>KPI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達成率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KPI</w:t>
            </w:r>
            <w:r>
              <w:rPr>
                <w:rFonts w:hint="eastAsia"/>
                <w:kern w:val="2"/>
                <w:szCs w:val="24"/>
                <w:lang w:eastAsia="zh-TW"/>
              </w:rPr>
              <w:t>達成率</w:t>
            </w:r>
            <w:r>
              <w:rPr>
                <w:kern w:val="2"/>
                <w:szCs w:val="24"/>
                <w:lang w:eastAsia="zh-TW"/>
              </w:rPr>
              <w:t>%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10" w:history="1">
              <w:r>
                <w:rPr>
                  <w:rStyle w:val="style31"/>
                  <w:color w:val="0000FF"/>
                  <w:u w:val="single"/>
                </w:rPr>
                <w:t>單位每日出勤人數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單位每日出勤人數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hyperlink r:id="rId11" w:history="1">
              <w:r>
                <w:rPr>
                  <w:rStyle w:val="style31"/>
                  <w:color w:val="0000FF"/>
                  <w:u w:val="single"/>
                </w:rPr>
                <w:t>單位現有人數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單位現有人數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12" w:history="1">
              <w:r>
                <w:rPr>
                  <w:rStyle w:val="style31"/>
                  <w:color w:val="0000FF"/>
                  <w:u w:val="single"/>
                </w:rPr>
                <w:t>單位應有人數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單位應有人數</w:t>
            </w:r>
          </w:p>
        </w:tc>
      </w:tr>
      <w:tr w:rsidR="00C72D63" w:rsidTr="001239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</w:rPr>
            </w:pPr>
            <w:hyperlink r:id="rId13" w:history="1">
              <w:r>
                <w:rPr>
                  <w:rStyle w:val="style31"/>
                  <w:color w:val="0000FF"/>
                  <w:u w:val="single"/>
                </w:rPr>
                <w:t>每月累計工作天數</w:t>
              </w:r>
              <w:r>
                <w:rPr>
                  <w:rStyle w:val="a7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D63" w:rsidRDefault="00C72D63" w:rsidP="00C72D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</w:tr>
    </w:tbl>
    <w:p w:rsidR="007A15FE" w:rsidRDefault="007A15FE" w:rsidP="007A15FE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t xml:space="preserve">   4.   </w:t>
      </w:r>
      <w:r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>
        <w:rPr>
          <w:color w:val="000000"/>
          <w:kern w:val="2"/>
          <w:szCs w:val="24"/>
          <w:lang w:eastAsia="zh-TW"/>
        </w:rPr>
        <w:t>CountManager.java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699"/>
      </w:tblGrid>
      <w:tr w:rsidR="007A15FE" w:rsidTr="007A15F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7A15FE" w:rsidTr="007A15F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</w:tr>
      <w:tr w:rsidR="007A15FE" w:rsidTr="007A15F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成功件數</w:t>
            </w:r>
          </w:p>
        </w:tc>
      </w:tr>
      <w:tr w:rsidR="007A15FE" w:rsidTr="007A15F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7A15FE" w:rsidRDefault="007A15FE" w:rsidP="007A15FE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</w:p>
    <w:p w:rsidR="007A15FE" w:rsidRDefault="007A15FE" w:rsidP="007A15F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>
        <w:rPr>
          <w:rFonts w:hint="eastAsia"/>
          <w:color w:val="000000"/>
          <w:kern w:val="2"/>
          <w:szCs w:val="24"/>
          <w:lang w:eastAsia="zh-TW"/>
        </w:rPr>
        <w:t>異常訊息記錄模組</w:t>
      </w:r>
      <w:r>
        <w:rPr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5"/>
        <w:gridCol w:w="6867"/>
      </w:tblGrid>
      <w:tr w:rsidR="007A15FE" w:rsidTr="007A15F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7A15FE" w:rsidTr="007A15F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理賠KPI明細檔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新增錯誤</w:t>
            </w:r>
          </w:p>
          <w:p w:rsidR="007A15FE" w:rsidRDefault="007A15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napToGrid w:val="0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摘要：受理編號：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DTAAH410</w:t>
            </w: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snapToGrid w:val="0"/>
                <w:color w:val="000000"/>
              </w:rPr>
              <w:t>APLY_NO</w:t>
            </w:r>
          </w:p>
          <w:p w:rsidR="007A15FE" w:rsidRDefault="007A15FE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7A15FE" w:rsidRDefault="007A15FE" w:rsidP="007A15F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7A15FE" w:rsidRDefault="007A15FE" w:rsidP="007A15F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p w:rsidR="00712AFF" w:rsidRDefault="00712AFF"/>
    <w:sectPr w:rsidR="00712AFF" w:rsidSect="00712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B7" w:rsidRDefault="00F421B7" w:rsidP="007A15FE">
      <w:r>
        <w:separator/>
      </w:r>
    </w:p>
  </w:endnote>
  <w:endnote w:type="continuationSeparator" w:id="0">
    <w:p w:rsidR="00F421B7" w:rsidRDefault="00F421B7" w:rsidP="007A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B7" w:rsidRDefault="00F421B7" w:rsidP="007A15FE">
      <w:r>
        <w:separator/>
      </w:r>
    </w:p>
  </w:footnote>
  <w:footnote w:type="continuationSeparator" w:id="0">
    <w:p w:rsidR="00F421B7" w:rsidRDefault="00F421B7" w:rsidP="007A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E143C1"/>
    <w:multiLevelType w:val="multilevel"/>
    <w:tmpl w:val="F07441A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eastAsia="Times New Roman" w:hAnsi="新細明體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15FE"/>
    <w:rsid w:val="00006C52"/>
    <w:rsid w:val="00087A17"/>
    <w:rsid w:val="000B3472"/>
    <w:rsid w:val="00123940"/>
    <w:rsid w:val="0012419F"/>
    <w:rsid w:val="002218FA"/>
    <w:rsid w:val="002D0448"/>
    <w:rsid w:val="003861D2"/>
    <w:rsid w:val="003D1422"/>
    <w:rsid w:val="003E260C"/>
    <w:rsid w:val="00412522"/>
    <w:rsid w:val="00431CA1"/>
    <w:rsid w:val="00491385"/>
    <w:rsid w:val="0050047C"/>
    <w:rsid w:val="00507EF8"/>
    <w:rsid w:val="00512999"/>
    <w:rsid w:val="005805BD"/>
    <w:rsid w:val="006369D1"/>
    <w:rsid w:val="00683F5E"/>
    <w:rsid w:val="00712AFF"/>
    <w:rsid w:val="007A0428"/>
    <w:rsid w:val="007A15FE"/>
    <w:rsid w:val="00957628"/>
    <w:rsid w:val="00992871"/>
    <w:rsid w:val="009E29E8"/>
    <w:rsid w:val="00A157AB"/>
    <w:rsid w:val="00A33040"/>
    <w:rsid w:val="00AE0F26"/>
    <w:rsid w:val="00BD0CD2"/>
    <w:rsid w:val="00BF2A41"/>
    <w:rsid w:val="00C72D63"/>
    <w:rsid w:val="00D10AA6"/>
    <w:rsid w:val="00D37D92"/>
    <w:rsid w:val="00D52C19"/>
    <w:rsid w:val="00E02C04"/>
    <w:rsid w:val="00EE1837"/>
    <w:rsid w:val="00EE6C8C"/>
    <w:rsid w:val="00EF72AA"/>
    <w:rsid w:val="00F421B7"/>
    <w:rsid w:val="00FB14DA"/>
    <w:rsid w:val="00F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81BA0DF5-C17C-4EBF-AA2B-10773B24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5FE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A1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A15FE"/>
    <w:rPr>
      <w:sz w:val="20"/>
      <w:szCs w:val="20"/>
    </w:rPr>
  </w:style>
  <w:style w:type="character" w:styleId="a7">
    <w:name w:val="Hyperlink"/>
    <w:uiPriority w:val="99"/>
    <w:semiHidden/>
    <w:unhideWhenUsed/>
    <w:rsid w:val="007A15FE"/>
    <w:rPr>
      <w:color w:val="0000FF"/>
      <w:u w:val="single"/>
    </w:rPr>
  </w:style>
  <w:style w:type="paragraph" w:customStyle="1" w:styleId="Tabletext">
    <w:name w:val="Tabletext"/>
    <w:basedOn w:val="a"/>
    <w:uiPriority w:val="99"/>
    <w:rsid w:val="007A15FE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3r1">
    <w:name w:val="style3r1"/>
    <w:rsid w:val="007A15F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3E260C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html/CM/QueryTable.jsp?Field=&#26159;&#21542;&#28858;&#30070;&#26376;&#32047;&#35336;" TargetMode="External"/><Relationship Id="rId13" Type="http://schemas.openxmlformats.org/officeDocument/2006/relationships/hyperlink" Target="http://10.87.50.46/html/CM/QueryTable.jsp?Field=&#27599;&#26376;&#32047;&#35336;&#24037;&#20316;&#22825;&#25976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&#21934;&#20301;&#25033;&#26377;&#20154;&#25976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&#21934;&#20301;&#29694;&#26377;&#20154;&#25976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87.50.46/html/CM/QueryTable.jsp?Field=&#21934;&#20301;&#27599;&#26085;&#20986;&#21220;&#20154;&#25976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87.50.46/html/CM/QueryTable.jsp?Field=&#24179;&#22343;&#27599;&#20154;K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6B8A0-F828-4278-B537-DBFF81D5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Links>
    <vt:vector size="36" baseType="variant">
      <vt:variant>
        <vt:i4>-948497803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http://10.87.50.46/html/CM/QueryTable.jsp?Field=每月累計工作天數</vt:lpwstr>
      </vt:variant>
      <vt:variant>
        <vt:lpwstr/>
      </vt:variant>
      <vt:variant>
        <vt:i4>1299151492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http://10.87.50.46/html/CM/QueryTable.jsp?Field=單位應有人數</vt:lpwstr>
      </vt:variant>
      <vt:variant>
        <vt:lpwstr/>
      </vt:variant>
      <vt:variant>
        <vt:i4>1299146931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http://10.87.50.46/html/CM/QueryTable.jsp?Field=單位現有人數</vt:lpwstr>
      </vt:variant>
      <vt:variant>
        <vt:lpwstr/>
      </vt:variant>
      <vt:variant>
        <vt:i4>493298040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http://10.87.50.46/html/CM/QueryTable.jsp?Field=單位每日出勤人數</vt:lpwstr>
      </vt:variant>
      <vt:variant>
        <vt:lpwstr/>
      </vt:variant>
      <vt:variant>
        <vt:i4>433993102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http://10.87.50.46/html/CM/QueryTable.jsp?Field=平均每人KPI</vt:lpwstr>
      </vt:variant>
      <vt:variant>
        <vt:lpwstr/>
      </vt:variant>
      <vt:variant>
        <vt:i4>1546416580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http://10.87.50.46/html/CM/QueryTable.jsp?Field=是否為當月累計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