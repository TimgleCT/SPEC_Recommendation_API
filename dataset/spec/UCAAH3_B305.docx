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17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9A4471">
                <w:rPr>
                  <w:rFonts w:eastAsia="標楷體" w:hint="eastAsia"/>
                  <w:lang w:eastAsia="zh-TW"/>
                </w:rPr>
                <w:t>12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1</w:t>
              </w:r>
              <w:r w:rsidR="009A4471">
                <w:rPr>
                  <w:rFonts w:eastAsia="標楷體" w:hint="eastAsia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  <w:tr w:rsidR="00391C09" w:rsidDel="00D61F2B">
        <w:trPr>
          <w:del w:id="1" w:author="陳德仁" w:date="2017-05-17T13:3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C09" w:rsidDel="00D61F2B" w:rsidRDefault="00391C09">
            <w:pPr>
              <w:pStyle w:val="Tabletext"/>
              <w:rPr>
                <w:del w:id="2" w:author="陳德仁" w:date="2017-05-17T13:31:00Z"/>
                <w:rFonts w:eastAsia="標楷體" w:hint="eastAsia"/>
                <w:lang w:eastAsia="zh-TW"/>
              </w:rPr>
            </w:pPr>
            <w:del w:id="3" w:author="陳德仁" w:date="2017-05-17T13:31:00Z">
              <w:r w:rsidDel="00D61F2B">
                <w:rPr>
                  <w:rFonts w:eastAsia="標楷體" w:hint="eastAsia"/>
                  <w:lang w:eastAsia="zh-TW"/>
                </w:rPr>
                <w:delText>2017/05/17</w:delText>
              </w:r>
            </w:del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C09" w:rsidDel="00D61F2B" w:rsidRDefault="00391C09">
            <w:pPr>
              <w:pStyle w:val="Tabletext"/>
              <w:rPr>
                <w:del w:id="4" w:author="陳德仁" w:date="2017-05-17T13:31:00Z"/>
                <w:rFonts w:eastAsia="標楷體"/>
                <w:lang w:eastAsia="zh-TW"/>
              </w:rPr>
            </w:pPr>
            <w:del w:id="5" w:author="陳德仁" w:date="2017-05-17T13:31:00Z">
              <w:r w:rsidDel="00D61F2B">
                <w:rPr>
                  <w:rFonts w:eastAsia="標楷體" w:hint="eastAsia"/>
                  <w:lang w:eastAsia="zh-TW"/>
                </w:rPr>
                <w:delText>2</w:delText>
              </w:r>
            </w:del>
            <w:ins w:id="6" w:author="陳德仁" w:date="2017-05-17T13:22:00Z">
              <w:del w:id="7" w:author="陳德仁" w:date="2017-05-17T13:31:00Z">
                <w:r w:rsidR="00A66DA2" w:rsidDel="00D61F2B">
                  <w:rPr>
                    <w:rFonts w:eastAsia="標楷體"/>
                    <w:lang w:eastAsia="zh-TW"/>
                  </w:rPr>
                  <w:delText>.0</w:delText>
                </w:r>
              </w:del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C09" w:rsidDel="00D61F2B" w:rsidRDefault="00391C09">
            <w:pPr>
              <w:pStyle w:val="Tabletext"/>
              <w:rPr>
                <w:del w:id="8" w:author="陳德仁" w:date="2017-05-17T13:31:00Z"/>
                <w:rFonts w:eastAsia="標楷體"/>
                <w:lang w:eastAsia="zh-TW"/>
              </w:rPr>
            </w:pPr>
            <w:del w:id="9" w:author="陳德仁" w:date="2017-05-17T13:31:00Z">
              <w:r w:rsidDel="00D61F2B">
                <w:rPr>
                  <w:rFonts w:eastAsia="標楷體" w:hint="eastAsia"/>
                  <w:lang w:eastAsia="zh-TW"/>
                </w:rPr>
                <w:delText>抽件欄位修改</w:delText>
              </w:r>
            </w:del>
            <w:ins w:id="10" w:author="陳德仁" w:date="2017-05-17T13:21:00Z">
              <w:del w:id="11" w:author="陳德仁" w:date="2017-05-17T13:31:00Z">
                <w:r w:rsidR="00FA2D78" w:rsidDel="00D61F2B">
                  <w:rPr>
                    <w:rFonts w:eastAsia="標楷體" w:hint="eastAsia"/>
                    <w:lang w:eastAsia="zh-TW"/>
                  </w:rPr>
                  <w:delText>(</w:delText>
                </w:r>
                <w:r w:rsidR="00FA2D78" w:rsidDel="00D61F2B">
                  <w:rPr>
                    <w:rFonts w:eastAsia="標楷體" w:hint="eastAsia"/>
                    <w:lang w:eastAsia="zh-TW"/>
                  </w:rPr>
                  <w:delText>新增險種</w:delText>
                </w:r>
                <w:r w:rsidR="00FA2D78" w:rsidDel="00D61F2B">
                  <w:rPr>
                    <w:rFonts w:eastAsia="標楷體" w:hint="eastAsia"/>
                    <w:lang w:eastAsia="zh-TW"/>
                  </w:rPr>
                  <w:delText>,</w:delText>
                </w:r>
                <w:r w:rsidR="00FA2D78" w:rsidDel="00D61F2B">
                  <w:rPr>
                    <w:rFonts w:eastAsia="標楷體" w:hint="eastAsia"/>
                    <w:lang w:eastAsia="zh-TW"/>
                  </w:rPr>
                  <w:delText>刪除事故者</w:delText>
                </w:r>
              </w:del>
            </w:ins>
            <w:ins w:id="12" w:author="陳德仁" w:date="2017-05-17T13:22:00Z">
              <w:del w:id="13" w:author="陳德仁" w:date="2017-05-17T13:31:00Z">
                <w:r w:rsidR="00FA2D78" w:rsidDel="00D61F2B">
                  <w:rPr>
                    <w:rFonts w:eastAsia="標楷體" w:hint="eastAsia"/>
                    <w:lang w:eastAsia="zh-TW"/>
                  </w:rPr>
                  <w:delText>ID)</w:delText>
                </w:r>
              </w:del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C09" w:rsidDel="00D61F2B" w:rsidRDefault="00391C09">
            <w:pPr>
              <w:pStyle w:val="Tabletext"/>
              <w:rPr>
                <w:del w:id="14" w:author="陳德仁" w:date="2017-05-17T13:31:00Z"/>
                <w:rFonts w:hint="eastAsia"/>
                <w:lang w:eastAsia="zh-TW"/>
              </w:rPr>
            </w:pPr>
            <w:del w:id="15" w:author="陳德仁" w:date="2017-05-17T13:31:00Z">
              <w:r w:rsidDel="00D61F2B">
                <w:rPr>
                  <w:rFonts w:hint="eastAsia"/>
                  <w:lang w:eastAsia="zh-TW"/>
                </w:rPr>
                <w:delText>陳德仁</w:delText>
              </w:r>
            </w:del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6" w:author="陳德仁" w:date="2017-05-17T13:31:00Z"/>
          <w:kern w:val="2"/>
          <w:szCs w:val="24"/>
          <w:lang w:eastAsia="zh-TW"/>
        </w:rPr>
      </w:pP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836"/>
        <w:gridCol w:w="2916"/>
        <w:gridCol w:w="1229"/>
        <w:gridCol w:w="2761"/>
        <w:tblGridChange w:id="17">
          <w:tblGrid>
            <w:gridCol w:w="1441"/>
            <w:gridCol w:w="836"/>
            <w:gridCol w:w="2916"/>
            <w:gridCol w:w="1229"/>
            <w:gridCol w:w="2761"/>
          </w:tblGrid>
        </w:tblGridChange>
      </w:tblGrid>
      <w:tr w:rsidR="00A42381" w:rsidRPr="00BD5672" w:rsidTr="00CC4FDB">
        <w:trPr>
          <w:ins w:id="18" w:author="陳德仁" w:date="2017-05-17T13:31:00Z"/>
        </w:trPr>
        <w:tc>
          <w:tcPr>
            <w:tcW w:w="1441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19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17-05-17T13:31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836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21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17-05-17T13:31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2916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23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陳德仁" w:date="2017-05-17T13:31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29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25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陳德仁" w:date="2017-05-17T13:31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761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27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28" w:author="陳德仁" w:date="2017-05-17T13:31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A42381" w:rsidRPr="00BD5672" w:rsidTr="00CC4FDB">
        <w:trPr>
          <w:ins w:id="29" w:author="陳德仁" w:date="2017-05-17T13:31:00Z"/>
        </w:trPr>
        <w:tc>
          <w:tcPr>
            <w:tcW w:w="1441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30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陳德仁" w:date="2017-05-17T13:3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2017/05/17</w:t>
              </w:r>
            </w:ins>
          </w:p>
        </w:tc>
        <w:tc>
          <w:tcPr>
            <w:tcW w:w="836" w:type="dxa"/>
          </w:tcPr>
          <w:p w:rsidR="00A42381" w:rsidRPr="00BD5672" w:rsidRDefault="00A42381" w:rsidP="00CC4FDB">
            <w:pPr>
              <w:spacing w:line="240" w:lineRule="atLeast"/>
              <w:jc w:val="center"/>
              <w:rPr>
                <w:ins w:id="32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陳德仁" w:date="2017-05-17T13:3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2916" w:type="dxa"/>
          </w:tcPr>
          <w:p w:rsidR="00A42381" w:rsidRPr="00BD5672" w:rsidRDefault="00A42381" w:rsidP="00CC4FDB">
            <w:pPr>
              <w:spacing w:line="240" w:lineRule="atLeast"/>
              <w:rPr>
                <w:ins w:id="34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35" w:author="陳德仁" w:date="2017-05-17T13:3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抽件欄位修改(新增險別,刪除事故者ID)</w:t>
              </w:r>
            </w:ins>
          </w:p>
        </w:tc>
        <w:tc>
          <w:tcPr>
            <w:tcW w:w="1229" w:type="dxa"/>
          </w:tcPr>
          <w:p w:rsidR="00A42381" w:rsidRPr="00BD5672" w:rsidRDefault="00A42381" w:rsidP="00CC4FDB">
            <w:pPr>
              <w:pStyle w:val="Tabletext"/>
              <w:rPr>
                <w:ins w:id="36" w:author="陳德仁" w:date="2017-05-17T13:31:00Z"/>
                <w:rFonts w:ascii="細明體" w:eastAsia="細明體" w:hAnsi="細明體" w:hint="eastAsia"/>
                <w:lang w:eastAsia="zh-TW"/>
              </w:rPr>
            </w:pPr>
            <w:ins w:id="37" w:author="陳德仁" w:date="2017-05-17T13:31:00Z">
              <w:r>
                <w:rPr>
                  <w:rFonts w:ascii="細明體" w:eastAsia="細明體" w:hAnsi="細明體" w:hint="eastAsia"/>
                  <w:lang w:eastAsia="zh-TW"/>
                </w:rPr>
                <w:t>陳德仁</w:t>
              </w:r>
            </w:ins>
          </w:p>
        </w:tc>
        <w:tc>
          <w:tcPr>
            <w:tcW w:w="2761" w:type="dxa"/>
          </w:tcPr>
          <w:p w:rsidR="00A42381" w:rsidRPr="00BD5672" w:rsidRDefault="00A42381" w:rsidP="00CC4FDB">
            <w:pPr>
              <w:spacing w:line="240" w:lineRule="atLeast"/>
              <w:rPr>
                <w:ins w:id="38" w:author="陳德仁" w:date="2017-05-17T13:31:00Z"/>
                <w:rFonts w:ascii="細明體" w:eastAsia="細明體" w:hAnsi="細明體" w:cs="Courier New" w:hint="eastAsia"/>
                <w:sz w:val="20"/>
                <w:szCs w:val="20"/>
              </w:rPr>
            </w:pPr>
            <w:ins w:id="39" w:author="陳德仁" w:date="2017-05-17T13:31:00Z">
              <w:r w:rsidRPr="00A80C7E">
                <w:rPr>
                  <w:noProof/>
                </w:rPr>
                <w:t>170515000176</w:t>
              </w:r>
            </w:ins>
          </w:p>
        </w:tc>
      </w:tr>
      <w:tr w:rsidR="00282CE1" w:rsidRPr="00BD5672" w:rsidTr="00CC4FDB">
        <w:tc>
          <w:tcPr>
            <w:tcW w:w="1441" w:type="dxa"/>
          </w:tcPr>
          <w:p w:rsidR="00282CE1" w:rsidRDefault="00282CE1" w:rsidP="00CC4FD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2017/06/08</w:t>
            </w:r>
          </w:p>
        </w:tc>
        <w:tc>
          <w:tcPr>
            <w:tcW w:w="836" w:type="dxa"/>
          </w:tcPr>
          <w:p w:rsidR="00282CE1" w:rsidRDefault="00282CE1" w:rsidP="00CC4FD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2916" w:type="dxa"/>
          </w:tcPr>
          <w:p w:rsidR="00282CE1" w:rsidRDefault="00282CE1" w:rsidP="00380DA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旅平險一年一續，同保單會有多筆，整合成一筆，保留最大投保終</w:t>
            </w:r>
            <w:r w:rsidR="00380DA1">
              <w:rPr>
                <w:rFonts w:ascii="細明體" w:eastAsia="細明體" w:hAnsi="細明體" w:cs="Courier New" w:hint="eastAsia"/>
                <w:sz w:val="20"/>
                <w:szCs w:val="20"/>
              </w:rPr>
              <w:t>期(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END_DATE</w:t>
            </w:r>
            <w:r w:rsidR="00380DA1">
              <w:rPr>
                <w:rFonts w:ascii="細明體" w:eastAsia="細明體" w:hAnsi="細明體" w:cs="Courier New"/>
                <w:sz w:val="20"/>
                <w:szCs w:val="20"/>
              </w:rPr>
              <w:t>)</w:t>
            </w:r>
            <w:r w:rsidR="00391D4C">
              <w:rPr>
                <w:rFonts w:ascii="細明體" w:eastAsia="細明體" w:hAnsi="細明體" w:cs="Courier New" w:hint="eastAsia"/>
                <w:sz w:val="20"/>
                <w:szCs w:val="20"/>
              </w:rPr>
              <w:t>，</w:t>
            </w:r>
            <w:r w:rsidR="00391D4C" w:rsidRPr="00391D4C">
              <w:rPr>
                <w:rFonts w:ascii="細明體" w:eastAsia="細明體" w:hAnsi="細明體" w:cs="Courier New" w:hint="eastAsia"/>
                <w:sz w:val="20"/>
                <w:szCs w:val="20"/>
              </w:rPr>
              <w:t>ISSUE_DATE 改讀DTAAB001</w:t>
            </w:r>
          </w:p>
        </w:tc>
        <w:tc>
          <w:tcPr>
            <w:tcW w:w="1229" w:type="dxa"/>
          </w:tcPr>
          <w:p w:rsidR="00282CE1" w:rsidRPr="00282CE1" w:rsidRDefault="00282CE1" w:rsidP="00CC4FD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陳德仁</w:t>
            </w:r>
          </w:p>
        </w:tc>
        <w:tc>
          <w:tcPr>
            <w:tcW w:w="2761" w:type="dxa"/>
          </w:tcPr>
          <w:p w:rsidR="00282CE1" w:rsidRPr="00A80C7E" w:rsidRDefault="00282CE1" w:rsidP="00CC4FDB">
            <w:pPr>
              <w:spacing w:line="240" w:lineRule="atLeast"/>
              <w:rPr>
                <w:noProof/>
              </w:rPr>
            </w:pPr>
            <w:r w:rsidRPr="008D18F1">
              <w:t>170608000721</w:t>
            </w:r>
          </w:p>
        </w:tc>
      </w:tr>
      <w:tr w:rsidR="000119E1" w:rsidRPr="00BD5672" w:rsidTr="00CC4FDB">
        <w:trPr>
          <w:ins w:id="40" w:author="陳德仁" w:date="2017-11-07T15:39:00Z"/>
        </w:trPr>
        <w:tc>
          <w:tcPr>
            <w:tcW w:w="1441" w:type="dxa"/>
          </w:tcPr>
          <w:p w:rsidR="000119E1" w:rsidRDefault="000119E1" w:rsidP="00CC4FDB">
            <w:pPr>
              <w:spacing w:line="240" w:lineRule="atLeast"/>
              <w:jc w:val="center"/>
              <w:rPr>
                <w:ins w:id="41" w:author="陳德仁" w:date="2017-11-07T15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陳德仁" w:date="2017-11-07T15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2017/11/07</w:t>
              </w:r>
            </w:ins>
          </w:p>
        </w:tc>
        <w:tc>
          <w:tcPr>
            <w:tcW w:w="836" w:type="dxa"/>
          </w:tcPr>
          <w:p w:rsidR="000119E1" w:rsidRDefault="000119E1" w:rsidP="00CC4FDB">
            <w:pPr>
              <w:spacing w:line="240" w:lineRule="atLeast"/>
              <w:jc w:val="center"/>
              <w:rPr>
                <w:ins w:id="43" w:author="陳德仁" w:date="2017-11-07T15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44" w:author="陳德仁" w:date="2017-11-07T15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2916" w:type="dxa"/>
          </w:tcPr>
          <w:p w:rsidR="000119E1" w:rsidRPr="000119E1" w:rsidRDefault="000119E1" w:rsidP="000119E1">
            <w:pPr>
              <w:spacing w:line="240" w:lineRule="atLeast"/>
              <w:rPr>
                <w:ins w:id="45" w:author="陳德仁" w:date="2017-11-07T15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46" w:author="陳德仁" w:date="2017-11-07T15:41:00Z">
              <w:r w:rsidRPr="000119E1">
                <w:rPr>
                  <w:rFonts w:ascii="細明體" w:eastAsia="細明體" w:hAnsi="細明體" w:cs="Courier New" w:hint="eastAsia"/>
                  <w:sz w:val="20"/>
                  <w:szCs w:val="20"/>
                </w:rPr>
                <w:t xml:space="preserve">1.修改欄位APRV_DATE為ACNT_DATE </w:t>
              </w:r>
            </w:ins>
            <w:r w:rsidR="00AF1743">
              <w:rPr>
                <w:rFonts w:ascii="細明體" w:eastAsia="細明體" w:hAnsi="細明體" w:cs="Courier New" w:hint="eastAsia"/>
                <w:sz w:val="20"/>
                <w:szCs w:val="20"/>
              </w:rPr>
              <w:t>並以此欄位為條件</w:t>
            </w:r>
          </w:p>
          <w:p w:rsidR="000119E1" w:rsidRPr="000119E1" w:rsidRDefault="000119E1" w:rsidP="000119E1">
            <w:pPr>
              <w:spacing w:line="240" w:lineRule="atLeast"/>
              <w:rPr>
                <w:ins w:id="47" w:author="陳德仁" w:date="2017-11-07T15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48" w:author="陳德仁" w:date="2017-11-07T15:41:00Z">
              <w:r w:rsidRPr="000119E1">
                <w:rPr>
                  <w:rFonts w:ascii="細明體" w:eastAsia="細明體" w:hAnsi="細明體" w:cs="Courier New" w:hint="eastAsia"/>
                  <w:sz w:val="20"/>
                  <w:szCs w:val="20"/>
                </w:rPr>
                <w:t xml:space="preserve">2.移除欄位APLY_DATE </w:t>
              </w:r>
            </w:ins>
          </w:p>
          <w:p w:rsidR="000119E1" w:rsidRDefault="000119E1" w:rsidP="000119E1">
            <w:pPr>
              <w:spacing w:line="240" w:lineRule="atLeast"/>
              <w:rPr>
                <w:ins w:id="49" w:author="陳德仁" w:date="2017-11-07T15:39:00Z"/>
                <w:rFonts w:ascii="細明體" w:eastAsia="細明體" w:hAnsi="細明體" w:cs="Courier New" w:hint="eastAsia"/>
                <w:sz w:val="20"/>
                <w:szCs w:val="20"/>
              </w:rPr>
            </w:pPr>
            <w:ins w:id="50" w:author="陳德仁" w:date="2017-11-07T15:41:00Z">
              <w:r w:rsidRPr="000119E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3.新增欄位CLAM_AMT_CODE</w:t>
              </w:r>
            </w:ins>
          </w:p>
        </w:tc>
        <w:tc>
          <w:tcPr>
            <w:tcW w:w="1229" w:type="dxa"/>
          </w:tcPr>
          <w:p w:rsidR="000119E1" w:rsidRDefault="000119E1" w:rsidP="00CC4FDB">
            <w:pPr>
              <w:pStyle w:val="Tabletext"/>
              <w:rPr>
                <w:ins w:id="51" w:author="陳德仁" w:date="2017-11-07T15:39:00Z"/>
                <w:rFonts w:ascii="細明體" w:eastAsia="細明體" w:hAnsi="細明體" w:hint="eastAsia"/>
                <w:lang w:eastAsia="zh-TW"/>
              </w:rPr>
            </w:pPr>
            <w:ins w:id="52" w:author="陳德仁" w:date="2017-11-07T15:42:00Z">
              <w:r>
                <w:rPr>
                  <w:rFonts w:ascii="細明體" w:eastAsia="細明體" w:hAnsi="細明體" w:hint="eastAsia"/>
                  <w:lang w:eastAsia="zh-TW"/>
                </w:rPr>
                <w:t>陳德仁</w:t>
              </w:r>
            </w:ins>
          </w:p>
        </w:tc>
        <w:tc>
          <w:tcPr>
            <w:tcW w:w="2761" w:type="dxa"/>
          </w:tcPr>
          <w:p w:rsidR="000119E1" w:rsidRPr="008D18F1" w:rsidRDefault="000119E1" w:rsidP="00CC4FDB">
            <w:pPr>
              <w:spacing w:line="240" w:lineRule="atLeast"/>
              <w:rPr>
                <w:ins w:id="53" w:author="陳德仁" w:date="2017-11-07T15:39:00Z"/>
              </w:rPr>
            </w:pPr>
            <w:ins w:id="54" w:author="陳德仁" w:date="2017-11-07T15:43:00Z">
              <w:r w:rsidRPr="000119E1">
                <w:t>171107000482</w:t>
              </w:r>
            </w:ins>
          </w:p>
        </w:tc>
      </w:tr>
      <w:tr w:rsidR="00536C51" w:rsidRPr="00BD5672" w:rsidTr="00CC4FDB">
        <w:trPr>
          <w:ins w:id="55" w:author="陳德仁" w:date="2019-12-13T18:57:00Z"/>
        </w:trPr>
        <w:tc>
          <w:tcPr>
            <w:tcW w:w="1441" w:type="dxa"/>
          </w:tcPr>
          <w:p w:rsidR="00536C51" w:rsidRDefault="00536C51" w:rsidP="00E62A13">
            <w:pPr>
              <w:spacing w:line="240" w:lineRule="atLeast"/>
              <w:jc w:val="center"/>
              <w:rPr>
                <w:ins w:id="56" w:author="陳德仁" w:date="2019-12-13T18:57:00Z"/>
                <w:rFonts w:ascii="細明體" w:eastAsia="細明體" w:hAnsi="細明體" w:cs="Courier New" w:hint="eastAsia"/>
                <w:sz w:val="20"/>
                <w:szCs w:val="20"/>
              </w:rPr>
              <w:pPrChange w:id="57" w:author="陳德仁" w:date="2019-12-13T18:58:00Z">
                <w:pPr>
                  <w:spacing w:line="240" w:lineRule="atLeast"/>
                  <w:jc w:val="center"/>
                </w:pPr>
              </w:pPrChange>
            </w:pPr>
            <w:ins w:id="58" w:author="陳德仁" w:date="2019-12-13T18:5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2019-12-1</w:t>
              </w:r>
              <w:r w:rsidR="00E62A13">
                <w:rPr>
                  <w:rFonts w:ascii="新細明體" w:hAnsi="新細明體"/>
                  <w:sz w:val="20"/>
                  <w:szCs w:val="20"/>
                </w:rPr>
                <w:t>3</w:t>
              </w:r>
            </w:ins>
          </w:p>
        </w:tc>
        <w:tc>
          <w:tcPr>
            <w:tcW w:w="836" w:type="dxa"/>
          </w:tcPr>
          <w:p w:rsidR="00536C51" w:rsidRDefault="00536C51" w:rsidP="00536C51">
            <w:pPr>
              <w:spacing w:line="240" w:lineRule="atLeast"/>
              <w:jc w:val="center"/>
              <w:rPr>
                <w:ins w:id="59" w:author="陳德仁" w:date="2019-12-13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60" w:author="陳德仁" w:date="2019-12-13T18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2916" w:type="dxa"/>
          </w:tcPr>
          <w:p w:rsidR="00536C51" w:rsidRPr="000119E1" w:rsidRDefault="00536C51" w:rsidP="00536C51">
            <w:pPr>
              <w:spacing w:line="240" w:lineRule="atLeast"/>
              <w:rPr>
                <w:ins w:id="61" w:author="陳德仁" w:date="2019-12-13T18:57:00Z"/>
                <w:rFonts w:ascii="細明體" w:eastAsia="細明體" w:hAnsi="細明體" w:cs="Courier New" w:hint="eastAsia"/>
                <w:sz w:val="20"/>
                <w:szCs w:val="20"/>
              </w:rPr>
            </w:pPr>
            <w:ins w:id="62" w:author="陳德仁" w:date="2019-12-13T18:5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229" w:type="dxa"/>
          </w:tcPr>
          <w:p w:rsidR="00536C51" w:rsidRDefault="00536C51" w:rsidP="00536C51">
            <w:pPr>
              <w:pStyle w:val="Tabletext"/>
              <w:rPr>
                <w:ins w:id="63" w:author="陳德仁" w:date="2019-12-13T18:57:00Z"/>
                <w:rFonts w:ascii="細明體" w:eastAsia="細明體" w:hAnsi="細明體" w:hint="eastAsia"/>
                <w:lang w:eastAsia="zh-TW"/>
              </w:rPr>
            </w:pPr>
            <w:ins w:id="64" w:author="陳德仁" w:date="2019-12-13T18:58:00Z">
              <w:r w:rsidRPr="00C42E6B">
                <w:rPr>
                  <w:rFonts w:ascii="新細明體" w:hAnsi="新細明體" w:hint="eastAsia"/>
                </w:rPr>
                <w:t>陳德仁</w:t>
              </w:r>
            </w:ins>
          </w:p>
        </w:tc>
        <w:tc>
          <w:tcPr>
            <w:tcW w:w="2761" w:type="dxa"/>
          </w:tcPr>
          <w:p w:rsidR="00536C51" w:rsidRPr="000119E1" w:rsidRDefault="00536C51" w:rsidP="00536C51">
            <w:pPr>
              <w:spacing w:line="240" w:lineRule="atLeast"/>
              <w:rPr>
                <w:ins w:id="65" w:author="陳德仁" w:date="2019-12-13T18:57:00Z"/>
              </w:rPr>
            </w:pPr>
            <w:ins w:id="66" w:author="陳德仁" w:date="2019-12-13T18:58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A42381" w:rsidRDefault="00A4238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9A4471">
        <w:rPr>
          <w:rFonts w:hint="eastAsia"/>
          <w:kern w:val="2"/>
          <w:szCs w:val="24"/>
          <w:lang w:eastAsia="zh-TW"/>
        </w:rPr>
        <w:t>旅平意外險理賠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9A4471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9A4471">
        <w:rPr>
          <w:rFonts w:ascii="細明體" w:eastAsia="細明體" w:hAnsi="細明體" w:hint="eastAsia"/>
          <w:lang w:eastAsia="zh-TW"/>
        </w:rPr>
        <w:t>精算部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P0000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BB396A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</w:t>
      </w:r>
    </w:p>
    <w:p w:rsidR="00237FD2" w:rsidRDefault="006027FF" w:rsidP="00BB39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若無，</w:t>
      </w:r>
      <w:r w:rsidRPr="009530F5">
        <w:rPr>
          <w:rFonts w:hint="eastAsia"/>
          <w:strike/>
          <w:kern w:val="2"/>
          <w:szCs w:val="24"/>
          <w:lang w:eastAsia="zh-TW"/>
        </w:rPr>
        <w:t>抓</w:t>
      </w:r>
      <w:r w:rsidR="00030D3A" w:rsidRPr="009530F5">
        <w:rPr>
          <w:rFonts w:hint="eastAsia"/>
          <w:strike/>
          <w:kern w:val="2"/>
          <w:szCs w:val="24"/>
          <w:lang w:eastAsia="zh-TW"/>
        </w:rPr>
        <w:t>SHUTDOWN</w:t>
      </w:r>
      <w:r w:rsidRPr="009530F5">
        <w:rPr>
          <w:rFonts w:hint="eastAsia"/>
          <w:strike/>
          <w:kern w:val="2"/>
          <w:szCs w:val="24"/>
          <w:lang w:eastAsia="zh-TW"/>
        </w:rPr>
        <w:t>日期</w:t>
      </w:r>
    </w:p>
    <w:p w:rsidR="00BB396A" w:rsidRDefault="00BB396A" w:rsidP="00BB39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因改為每月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號執行，故</w:t>
      </w:r>
      <w:r w:rsidR="009530F5">
        <w:rPr>
          <w:rFonts w:hint="eastAsia"/>
          <w:kern w:val="2"/>
          <w:szCs w:val="24"/>
          <w:lang w:eastAsia="zh-TW"/>
        </w:rPr>
        <w:t>抓今天日期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lastRenderedPageBreak/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02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21BB" w:rsidRDefault="000021B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產生文字檔案路徑</w:t>
      </w:r>
      <w:r w:rsidR="003B7958">
        <w:rPr>
          <w:rFonts w:hint="eastAsia"/>
          <w:kern w:val="2"/>
          <w:szCs w:val="24"/>
          <w:lang w:eastAsia="zh-TW"/>
        </w:rPr>
        <w:t xml:space="preserve"> unix_to_host /AAH3_B3</w:t>
      </w:r>
    </w:p>
    <w:p w:rsidR="00724703" w:rsidRDefault="00237FD2" w:rsidP="00BA49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：產生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文字檔，各欄位中間以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逗號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間隔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檔</w:t>
      </w:r>
      <w:r w:rsidR="00BA496D">
        <w:rPr>
          <w:rFonts w:ascii="細明體" w:eastAsia="細明體" w:hAnsi="細明體" w:hint="eastAsia"/>
          <w:kern w:val="2"/>
          <w:szCs w:val="24"/>
          <w:lang w:eastAsia="zh-TW"/>
        </w:rPr>
        <w:t>案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命名規則如下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E14D9" w:rsidRDefault="00237ED6" w:rsidP="00BA49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D50560">
        <w:rPr>
          <w:lang w:eastAsia="zh-TW"/>
        </w:rPr>
        <w:t>旅行意外險理賠資料</w:t>
      </w:r>
      <w:r w:rsidR="00D50560">
        <w:rPr>
          <w:lang w:eastAsia="zh-TW"/>
        </w:rPr>
        <w:t>9811.TXT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D50560">
        <w:rPr>
          <w:rFonts w:ascii="細明體" w:eastAsia="細明體" w:hAnsi="細明體" w:hint="eastAsia"/>
          <w:kern w:val="2"/>
          <w:szCs w:val="24"/>
          <w:lang w:eastAsia="zh-TW"/>
        </w:rPr>
        <w:t>，9811</w:t>
      </w:r>
      <w:r w:rsidR="007C6F20">
        <w:rPr>
          <w:rFonts w:ascii="細明體" w:eastAsia="細明體" w:hAnsi="細明體" w:hint="eastAsia"/>
          <w:kern w:val="2"/>
          <w:szCs w:val="24"/>
          <w:lang w:eastAsia="zh-TW"/>
        </w:rPr>
        <w:t>為變數</w:t>
      </w:r>
    </w:p>
    <w:p w:rsidR="002C131A" w:rsidRDefault="002C131A" w:rsidP="00BA49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0131E9">
        <w:rPr>
          <w:rFonts w:ascii="細明體" w:eastAsia="細明體" w:hAnsi="細明體" w:hint="eastAsia"/>
          <w:kern w:val="2"/>
          <w:szCs w:val="24"/>
          <w:lang w:eastAsia="zh-TW"/>
        </w:rPr>
        <w:t>抓取DTAAB001</w:t>
      </w:r>
    </w:p>
    <w:p w:rsidR="007C6F20" w:rsidRDefault="007C6F20" w:rsidP="007C6F2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DATE(APRV_DATE) &gt;=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sdate">
        <w:smartTagPr>
          <w:attr w:name="Year" w:val="2002"/>
          <w:attr w:name="Month" w:val="1"/>
          <w:attr w:name="Day" w:val="1"/>
          <w:attr w:name="IsLunarDate" w:val="False"/>
          <w:attr w:name="IsROCDate" w:val="False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2002-01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細明體" w:eastAsia="細明體" w:hAnsi="細明體" w:hint="eastAsia"/>
              <w:kern w:val="2"/>
              <w:szCs w:val="24"/>
              <w:lang w:eastAsia="zh-TW"/>
            </w:rPr>
            <w:t>-01</w:t>
          </w:r>
        </w:smartTag>
      </w:smartTag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E94BC1" w:rsidRDefault="007C6F20" w:rsidP="00E94BC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DATE(APRV_DATE) &lt;= </w:t>
      </w:r>
      <w:r w:rsidR="000131E9">
        <w:rPr>
          <w:rFonts w:ascii="細明體" w:eastAsia="細明體" w:hAnsi="細明體" w:hint="eastAsia"/>
          <w:kern w:val="2"/>
          <w:szCs w:val="24"/>
          <w:lang w:eastAsia="zh-TW"/>
        </w:rPr>
        <w:t xml:space="preserve">  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>傳入參數</w:t>
      </w:r>
      <w:r w:rsidR="000131E9">
        <w:rPr>
          <w:rFonts w:ascii="細明體" w:eastAsia="細明體" w:hAnsi="細明體" w:hint="eastAsia"/>
          <w:kern w:val="2"/>
          <w:szCs w:val="24"/>
          <w:lang w:eastAsia="zh-TW"/>
        </w:rPr>
        <w:t>的上個月底(如傳入</w:t>
      </w:r>
      <w:smartTag w:uri="urn:schemas-microsoft-com:office:smarttags" w:element="chsdate">
        <w:smartTagPr>
          <w:attr w:name="Year" w:val="200"/>
          <w:attr w:name="Month" w:val="12"/>
          <w:attr w:name="Day" w:val="3"/>
          <w:attr w:name="IsLunarDate" w:val="False"/>
          <w:attr w:name="IsROCDate" w:val="False"/>
        </w:smartTagPr>
        <w:r w:rsidR="000131E9">
          <w:rPr>
            <w:rFonts w:ascii="細明體" w:eastAsia="細明體" w:hAnsi="細明體" w:hint="eastAsia"/>
            <w:kern w:val="2"/>
            <w:szCs w:val="24"/>
            <w:lang w:eastAsia="zh-TW"/>
          </w:rPr>
          <w:t>200-12-03</w:t>
        </w:r>
      </w:smartTag>
      <w:r w:rsidR="000131E9">
        <w:rPr>
          <w:rFonts w:ascii="細明體" w:eastAsia="細明體" w:hAnsi="細明體" w:hint="eastAsia"/>
          <w:kern w:val="2"/>
          <w:szCs w:val="24"/>
          <w:lang w:eastAsia="zh-TW"/>
        </w:rPr>
        <w:t>，則為</w:t>
      </w:r>
      <w:r w:rsidR="000131E9"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sdate">
        <w:smartTagPr>
          <w:attr w:name="Year" w:val="2009"/>
          <w:attr w:name="Month" w:val="11"/>
          <w:attr w:name="Day" w:val="30"/>
          <w:attr w:name="IsLunarDate" w:val="False"/>
          <w:attr w:name="IsROCDate" w:val="False"/>
        </w:smartTagPr>
        <w:r w:rsidR="000131E9">
          <w:rPr>
            <w:rFonts w:ascii="細明體" w:eastAsia="細明體" w:hAnsi="細明體" w:hint="eastAsia"/>
            <w:kern w:val="2"/>
            <w:szCs w:val="24"/>
            <w:lang w:eastAsia="zh-TW"/>
          </w:rPr>
          <w:t>2009-11</w:t>
        </w:r>
        <w:smartTag w:uri="urn:schemas-microsoft-com:office:smarttags" w:element="chmetcnv">
          <w:smartTagPr>
            <w:attr w:name="UnitName" w:val="’"/>
            <w:attr w:name="SourceValue" w:val="30"/>
            <w:attr w:name="HasSpace" w:val="False"/>
            <w:attr w:name="Negative" w:val="True"/>
            <w:attr w:name="NumberType" w:val="1"/>
            <w:attr w:name="TCSC" w:val="0"/>
          </w:smartTagPr>
          <w:r w:rsidR="000131E9">
            <w:rPr>
              <w:rFonts w:ascii="細明體" w:eastAsia="細明體" w:hAnsi="細明體" w:hint="eastAsia"/>
              <w:kern w:val="2"/>
              <w:szCs w:val="24"/>
              <w:lang w:eastAsia="zh-TW"/>
            </w:rPr>
            <w:t>-30</w:t>
          </w:r>
        </w:smartTag>
      </w:smartTag>
      <w:r w:rsidR="000131E9">
        <w:rPr>
          <w:rFonts w:ascii="細明體" w:eastAsia="細明體" w:hAnsi="細明體"/>
          <w:kern w:val="2"/>
          <w:szCs w:val="24"/>
          <w:lang w:eastAsia="zh-TW"/>
        </w:rPr>
        <w:t>’</w:t>
      </w:r>
      <w:r w:rsidR="00F51ED4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49396E" w:rsidRDefault="000131E9" w:rsidP="000131E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</w:t>
      </w:r>
      <w:r w:rsidR="0049396E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49396E">
        <w:rPr>
          <w:rFonts w:ascii="細明體" w:eastAsia="細明體" w:hAnsi="細明體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 w:rsidR="0049396E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184541" w:rsidRDefault="0049396E" w:rsidP="00C43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  <w:r w:rsidR="00184541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1C0DC0" w:rsidRDefault="001C0DC0" w:rsidP="001C0D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C0DC0">
        <w:rPr>
          <w:rFonts w:ascii="細明體" w:eastAsia="細明體" w:hAnsi="細明體"/>
          <w:kern w:val="2"/>
          <w:szCs w:val="24"/>
          <w:lang w:eastAsia="zh-TW"/>
        </w:rPr>
        <w:t>DBCB.DTCBA101_H</w:t>
      </w:r>
      <w:r w:rsidR="009F1CAC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9F1CAC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9F1CAC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Pr="001C0DC0">
        <w:rPr>
          <w:rFonts w:ascii="細明體" w:eastAsia="細明體" w:hAnsi="細明體"/>
          <w:kern w:val="2"/>
          <w:szCs w:val="24"/>
          <w:lang w:eastAsia="zh-TW"/>
        </w:rPr>
        <w:t>DBCB.DTCBA101_H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　同保單會有多筆</w:t>
      </w:r>
      <w:r w:rsidR="00194B41">
        <w:rPr>
          <w:rFonts w:ascii="細明體" w:eastAsia="細明體" w:hAnsi="細明體" w:hint="eastAsia"/>
          <w:kern w:val="2"/>
          <w:szCs w:val="24"/>
          <w:lang w:eastAsia="zh-TW"/>
        </w:rPr>
        <w:t>記錄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，整合成一筆，保留最大投保終期(END_DATE)</w:t>
      </w:r>
      <w:r w:rsidR="000E5B87">
        <w:rPr>
          <w:rFonts w:ascii="細明體" w:eastAsia="細明體" w:hAnsi="細明體" w:hint="eastAsia"/>
          <w:kern w:val="2"/>
          <w:szCs w:val="24"/>
          <w:lang w:eastAsia="zh-TW"/>
        </w:rPr>
        <w:t>，ISSUE_DATE 改讀DTAAB001</w:t>
      </w:r>
    </w:p>
    <w:p w:rsidR="002C131A" w:rsidRDefault="002C131A" w:rsidP="00BA49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p w:rsidR="005F135D" w:rsidRDefault="005F135D" w:rsidP="005F135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LEFT JOIN </w:t>
      </w:r>
      <w:r w:rsidR="00F12098">
        <w:rPr>
          <w:rFonts w:ascii="細明體" w:eastAsia="細明體" w:hAnsi="細明體" w:hint="eastAsia"/>
          <w:kern w:val="2"/>
          <w:szCs w:val="24"/>
          <w:lang w:eastAsia="zh-TW"/>
        </w:rPr>
        <w:t xml:space="preserve">( </w:t>
      </w:r>
      <w:r w:rsidR="00C4399F" w:rsidRPr="00C4399F">
        <w:rPr>
          <w:rFonts w:ascii="細明體" w:eastAsia="細明體" w:hAnsi="細明體"/>
          <w:kern w:val="2"/>
          <w:szCs w:val="24"/>
          <w:lang w:eastAsia="zh-TW"/>
        </w:rPr>
        <w:t>DBCB.DTCBA101</w:t>
      </w:r>
      <w:r w:rsidR="00F12098">
        <w:rPr>
          <w:rFonts w:ascii="細明體" w:eastAsia="細明體" w:hAnsi="細明體" w:hint="eastAsia"/>
          <w:kern w:val="2"/>
          <w:szCs w:val="24"/>
          <w:lang w:eastAsia="zh-TW"/>
        </w:rPr>
        <w:t xml:space="preserve"> + DTCBA101_H)</w:t>
      </w:r>
      <w:r w:rsidR="00C4399F" w:rsidRPr="00C4399F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BY </w:t>
      </w:r>
      <w:r w:rsidR="00C4399F">
        <w:rPr>
          <w:rFonts w:ascii="細明體" w:eastAsia="細明體" w:hAnsi="細明體" w:hint="eastAsia"/>
          <w:kern w:val="2"/>
          <w:szCs w:val="24"/>
          <w:lang w:eastAsia="zh-TW"/>
        </w:rPr>
        <w:t>保單號碼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537DFB" w:rsidRPr="009530F5" w:rsidTr="009530F5">
        <w:tc>
          <w:tcPr>
            <w:tcW w:w="1620" w:type="dxa"/>
          </w:tcPr>
          <w:p w:rsidR="00537DFB" w:rsidRPr="009530F5" w:rsidRDefault="00CC3873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</w:tcPr>
          <w:p w:rsidR="00537DFB" w:rsidRPr="009530F5" w:rsidRDefault="00CC3873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</w:tcPr>
          <w:p w:rsidR="00537DFB" w:rsidRPr="009530F5" w:rsidRDefault="00CC3873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</w:t>
            </w:r>
            <w:r w:rsidR="00886A38"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或判斷</w:t>
            </w:r>
          </w:p>
        </w:tc>
      </w:tr>
      <w:tr w:rsidR="00537DFB" w:rsidRPr="009530F5" w:rsidTr="009530F5">
        <w:tc>
          <w:tcPr>
            <w:tcW w:w="1620" w:type="dxa"/>
          </w:tcPr>
          <w:p w:rsidR="00537DFB" w:rsidRPr="009530F5" w:rsidRDefault="00CC3873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</w:tcPr>
          <w:p w:rsidR="00537DFB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10</w:t>
            </w:r>
          </w:p>
        </w:tc>
        <w:tc>
          <w:tcPr>
            <w:tcW w:w="4140" w:type="dxa"/>
          </w:tcPr>
          <w:p w:rsidR="00537DFB" w:rsidRPr="009530F5" w:rsidRDefault="00E94BC1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391C09" w:rsidRPr="009530F5" w:rsidTr="009530F5">
        <w:trPr>
          <w:ins w:id="67" w:author="陳德仁" w:date="2017-05-17T13:19:00Z"/>
        </w:trPr>
        <w:tc>
          <w:tcPr>
            <w:tcW w:w="1620" w:type="dxa"/>
          </w:tcPr>
          <w:p w:rsidR="00391C09" w:rsidRPr="009530F5" w:rsidRDefault="00391C09" w:rsidP="009530F5">
            <w:pPr>
              <w:pStyle w:val="Tabletext"/>
              <w:keepLines w:val="0"/>
              <w:spacing w:after="0" w:line="240" w:lineRule="auto"/>
              <w:rPr>
                <w:ins w:id="68" w:author="陳德仁" w:date="2017-05-17T13:1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69" w:author="陳德仁" w:date="2017-05-17T13:19:00Z">
              <w:r w:rsidRPr="00391C09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險種</w:t>
              </w:r>
            </w:ins>
          </w:p>
        </w:tc>
        <w:tc>
          <w:tcPr>
            <w:tcW w:w="1080" w:type="dxa"/>
          </w:tcPr>
          <w:p w:rsidR="00391C09" w:rsidRPr="009530F5" w:rsidRDefault="00391C09" w:rsidP="009530F5">
            <w:pPr>
              <w:pStyle w:val="Tabletext"/>
              <w:keepLines w:val="0"/>
              <w:spacing w:after="0" w:line="240" w:lineRule="auto"/>
              <w:rPr>
                <w:ins w:id="70" w:author="陳德仁" w:date="2017-05-17T13:1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391C09" w:rsidRPr="009530F5" w:rsidRDefault="00391C09" w:rsidP="009530F5">
            <w:pPr>
              <w:pStyle w:val="Tabletext"/>
              <w:keepLines w:val="0"/>
              <w:spacing w:after="0" w:line="240" w:lineRule="auto"/>
              <w:rPr>
                <w:ins w:id="71" w:author="陳德仁" w:date="2017-05-17T13:19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72" w:author="陳德仁" w:date="2017-05-17T13:20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PROD_ID</w:t>
              </w:r>
            </w:ins>
          </w:p>
        </w:tc>
      </w:tr>
      <w:tr w:rsidR="00537DFB" w:rsidRPr="009530F5" w:rsidTr="009530F5">
        <w:tc>
          <w:tcPr>
            <w:tcW w:w="1620" w:type="dxa"/>
          </w:tcPr>
          <w:p w:rsidR="00537DFB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投保始期</w:t>
            </w:r>
          </w:p>
        </w:tc>
        <w:tc>
          <w:tcPr>
            <w:tcW w:w="1080" w:type="dxa"/>
          </w:tcPr>
          <w:p w:rsidR="00537DFB" w:rsidRPr="009530F5" w:rsidRDefault="00537DFB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BD1A68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ISSUE_DATE，請轉成民國年:981203</w:t>
            </w:r>
          </w:p>
        </w:tc>
      </w:tr>
      <w:tr w:rsidR="009A553A" w:rsidRPr="009530F5" w:rsidTr="009530F5">
        <w:tc>
          <w:tcPr>
            <w:tcW w:w="1620" w:type="dxa"/>
          </w:tcPr>
          <w:p w:rsidR="009A553A" w:rsidRPr="009530F5" w:rsidRDefault="00B32DDD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投保終期</w:t>
            </w:r>
          </w:p>
        </w:tc>
        <w:tc>
          <w:tcPr>
            <w:tcW w:w="1080" w:type="dxa"/>
          </w:tcPr>
          <w:p w:rsidR="009A553A" w:rsidRPr="009530F5" w:rsidRDefault="009A553A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9A553A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END_DATE</w:t>
            </w:r>
            <w:r w:rsidR="00B32DDD"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.DTCBA101</w:t>
            </w: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，請轉成民國年:981203</w:t>
            </w:r>
          </w:p>
        </w:tc>
      </w:tr>
      <w:tr w:rsidR="004203B9" w:rsidRPr="009530F5" w:rsidTr="009530F5">
        <w:tc>
          <w:tcPr>
            <w:tcW w:w="162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</w:tcPr>
          <w:p w:rsidR="004203B9" w:rsidRPr="009530F5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OCR_DATE，請轉成民國年:981203</w:t>
            </w:r>
          </w:p>
        </w:tc>
      </w:tr>
      <w:tr w:rsidR="004203B9" w:rsidRPr="009530F5" w:rsidTr="009530F5">
        <w:tc>
          <w:tcPr>
            <w:tcW w:w="1620" w:type="dxa"/>
          </w:tcPr>
          <w:p w:rsidR="004203B9" w:rsidRPr="00743D86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3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743D86"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4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1080" w:type="dxa"/>
          </w:tcPr>
          <w:p w:rsidR="004203B9" w:rsidRPr="00743D86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5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</w:p>
        </w:tc>
        <w:tc>
          <w:tcPr>
            <w:tcW w:w="4140" w:type="dxa"/>
          </w:tcPr>
          <w:p w:rsidR="004203B9" w:rsidRPr="00743D86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6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743D86"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7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APLY_DATE，請轉成民國年:981203</w:t>
            </w:r>
          </w:p>
        </w:tc>
      </w:tr>
      <w:tr w:rsidR="004203B9" w:rsidRPr="009530F5" w:rsidTr="009530F5">
        <w:tc>
          <w:tcPr>
            <w:tcW w:w="1620" w:type="dxa"/>
          </w:tcPr>
          <w:p w:rsidR="004203B9" w:rsidRPr="00743D86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8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743D86"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79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核賠日期</w:t>
            </w:r>
          </w:p>
        </w:tc>
        <w:tc>
          <w:tcPr>
            <w:tcW w:w="1080" w:type="dxa"/>
          </w:tcPr>
          <w:p w:rsidR="004203B9" w:rsidRPr="00743D86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80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</w:p>
        </w:tc>
        <w:tc>
          <w:tcPr>
            <w:tcW w:w="4140" w:type="dxa"/>
          </w:tcPr>
          <w:p w:rsidR="004203B9" w:rsidRPr="00743D86" w:rsidRDefault="00BD1A68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color w:val="0000FF"/>
                <w:kern w:val="2"/>
                <w:szCs w:val="24"/>
                <w:lang w:eastAsia="zh-TW"/>
                <w:rPrChange w:id="81" w:author="陳德仁" w:date="2017-11-07T15:49:00Z">
                  <w:rPr>
                    <w:rFonts w:ascii="細明體" w:eastAsia="細明體" w:hAnsi="細明體" w:hint="eastAsia"/>
                    <w:color w:val="0000FF"/>
                    <w:kern w:val="2"/>
                    <w:szCs w:val="24"/>
                    <w:lang w:eastAsia="zh-TW"/>
                  </w:rPr>
                </w:rPrChange>
              </w:rPr>
            </w:pPr>
            <w:r w:rsidRPr="00743D86"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82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APRV_DATE</w:t>
            </w:r>
            <w:r w:rsidR="003F13DF" w:rsidRPr="00743D86">
              <w:rPr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83" w:author="陳德仁" w:date="2017-11-07T15:49:00Z">
                  <w:rPr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  <w:t>，請轉成民國年:981203</w:t>
            </w:r>
          </w:p>
        </w:tc>
      </w:tr>
      <w:tr w:rsidR="00743D86" w:rsidRPr="009530F5" w:rsidTr="009530F5">
        <w:trPr>
          <w:ins w:id="84" w:author="陳德仁" w:date="2017-11-07T15:46:00Z"/>
        </w:trPr>
        <w:tc>
          <w:tcPr>
            <w:tcW w:w="162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85" w:author="陳德仁" w:date="2017-11-07T15:4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86" w:author="陳德仁" w:date="2017-11-07T15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帳務日期</w:t>
              </w:r>
            </w:ins>
          </w:p>
        </w:tc>
        <w:tc>
          <w:tcPr>
            <w:tcW w:w="108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87" w:author="陳德仁" w:date="2017-11-07T15:4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88" w:author="陳德仁" w:date="2017-11-07T15:4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89" w:author="陳德仁" w:date="2017-11-07T15:46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ACNT_DATE</w:t>
              </w:r>
            </w:ins>
          </w:p>
        </w:tc>
      </w:tr>
      <w:tr w:rsidR="004203B9" w:rsidRPr="009530F5" w:rsidTr="009530F5">
        <w:tc>
          <w:tcPr>
            <w:tcW w:w="162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1080" w:type="dxa"/>
          </w:tcPr>
          <w:p w:rsidR="004203B9" w:rsidRPr="009530F5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4203B9" w:rsidRPr="009530F5" w:rsidTr="009530F5">
        <w:tc>
          <w:tcPr>
            <w:tcW w:w="162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</w:t>
            </w:r>
            <w:r w:rsidR="004203B9"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金額</w:t>
            </w:r>
          </w:p>
        </w:tc>
        <w:tc>
          <w:tcPr>
            <w:tcW w:w="1080" w:type="dxa"/>
          </w:tcPr>
          <w:p w:rsidR="004203B9" w:rsidRPr="009530F5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9530F5" w:rsidRDefault="00021BF2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PAY_AMT </w:t>
            </w:r>
          </w:p>
        </w:tc>
      </w:tr>
      <w:tr w:rsidR="004203B9" w:rsidRPr="009530F5" w:rsidDel="00D61F2B" w:rsidTr="009530F5">
        <w:trPr>
          <w:del w:id="90" w:author="陳德仁" w:date="2017-05-17T13:32:00Z"/>
        </w:trPr>
        <w:tc>
          <w:tcPr>
            <w:tcW w:w="1620" w:type="dxa"/>
          </w:tcPr>
          <w:p w:rsidR="004203B9" w:rsidRPr="00391C09" w:rsidDel="00D61F2B" w:rsidRDefault="003F13DF" w:rsidP="009530F5">
            <w:pPr>
              <w:pStyle w:val="Tabletext"/>
              <w:keepLines w:val="0"/>
              <w:spacing w:after="0" w:line="240" w:lineRule="auto"/>
              <w:rPr>
                <w:del w:id="91" w:author="陳德仁" w:date="2017-05-17T13:32:00Z"/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92" w:author="陳德仁" w:date="2017-05-17T13:18:00Z">
                  <w:rPr>
                    <w:del w:id="93" w:author="陳德仁" w:date="2017-05-17T13:32:00Z"/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del w:id="94" w:author="陳德仁" w:date="2017-05-17T13:32:00Z">
              <w:r w:rsidRPr="00391C09" w:rsidDel="00D61F2B">
                <w:rPr>
                  <w:rFonts w:ascii="細明體" w:eastAsia="細明體" w:hAnsi="細明體" w:hint="eastAsia"/>
                  <w:strike/>
                  <w:kern w:val="2"/>
                  <w:szCs w:val="24"/>
                  <w:lang w:eastAsia="zh-TW"/>
                  <w:rPrChange w:id="95" w:author="陳德仁" w:date="2017-05-17T13:18:00Z">
                    <w:rPr>
                      <w:rFonts w:ascii="細明體" w:eastAsia="細明體" w:hAnsi="細明體" w:hint="eastAsia"/>
                      <w:kern w:val="2"/>
                      <w:szCs w:val="24"/>
                      <w:lang w:eastAsia="zh-TW"/>
                    </w:rPr>
                  </w:rPrChange>
                </w:rPr>
                <w:delText>事故ID</w:delText>
              </w:r>
            </w:del>
          </w:p>
        </w:tc>
        <w:tc>
          <w:tcPr>
            <w:tcW w:w="1080" w:type="dxa"/>
          </w:tcPr>
          <w:p w:rsidR="004203B9" w:rsidRPr="00391C09" w:rsidDel="00D61F2B" w:rsidRDefault="004203B9" w:rsidP="009530F5">
            <w:pPr>
              <w:pStyle w:val="Tabletext"/>
              <w:keepLines w:val="0"/>
              <w:spacing w:after="0" w:line="240" w:lineRule="auto"/>
              <w:rPr>
                <w:del w:id="96" w:author="陳德仁" w:date="2017-05-17T13:32:00Z"/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97" w:author="陳德仁" w:date="2017-05-17T13:18:00Z">
                  <w:rPr>
                    <w:del w:id="98" w:author="陳德仁" w:date="2017-05-17T13:32:00Z"/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</w:p>
        </w:tc>
        <w:tc>
          <w:tcPr>
            <w:tcW w:w="4140" w:type="dxa"/>
          </w:tcPr>
          <w:p w:rsidR="004203B9" w:rsidRPr="00391C09" w:rsidDel="00D61F2B" w:rsidRDefault="003F13DF" w:rsidP="009530F5">
            <w:pPr>
              <w:pStyle w:val="Tabletext"/>
              <w:keepLines w:val="0"/>
              <w:spacing w:after="0" w:line="240" w:lineRule="auto"/>
              <w:rPr>
                <w:del w:id="99" w:author="陳德仁" w:date="2017-05-17T13:32:00Z"/>
                <w:rFonts w:ascii="細明體" w:eastAsia="細明體" w:hAnsi="細明體" w:hint="eastAsia"/>
                <w:strike/>
                <w:kern w:val="2"/>
                <w:szCs w:val="24"/>
                <w:lang w:eastAsia="zh-TW"/>
                <w:rPrChange w:id="100" w:author="陳德仁" w:date="2017-05-17T13:18:00Z">
                  <w:rPr>
                    <w:del w:id="101" w:author="陳德仁" w:date="2017-05-17T13:32:00Z"/>
                    <w:rFonts w:ascii="細明體" w:eastAsia="細明體" w:hAnsi="細明體" w:hint="eastAsia"/>
                    <w:kern w:val="2"/>
                    <w:szCs w:val="24"/>
                    <w:lang w:eastAsia="zh-TW"/>
                  </w:rPr>
                </w:rPrChange>
              </w:rPr>
            </w:pPr>
            <w:del w:id="102" w:author="陳德仁" w:date="2017-05-17T13:32:00Z">
              <w:r w:rsidRPr="00391C09" w:rsidDel="00D61F2B">
                <w:rPr>
                  <w:rFonts w:ascii="細明體" w:eastAsia="細明體" w:hAnsi="細明體" w:hint="eastAsia"/>
                  <w:strike/>
                  <w:kern w:val="2"/>
                  <w:szCs w:val="24"/>
                  <w:lang w:eastAsia="zh-TW"/>
                  <w:rPrChange w:id="103" w:author="陳德仁" w:date="2017-05-17T13:18:00Z">
                    <w:rPr>
                      <w:rFonts w:ascii="細明體" w:eastAsia="細明體" w:hAnsi="細明體" w:hint="eastAsia"/>
                      <w:kern w:val="2"/>
                      <w:szCs w:val="24"/>
                      <w:lang w:eastAsia="zh-TW"/>
                    </w:rPr>
                  </w:rPrChange>
                </w:rPr>
                <w:delText>OCR_DATE</w:delText>
              </w:r>
            </w:del>
          </w:p>
        </w:tc>
      </w:tr>
      <w:tr w:rsidR="00743D86" w:rsidRPr="009530F5" w:rsidTr="009530F5">
        <w:trPr>
          <w:ins w:id="104" w:author="陳德仁" w:date="2017-11-07T15:45:00Z"/>
        </w:trPr>
        <w:tc>
          <w:tcPr>
            <w:tcW w:w="162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105" w:author="陳德仁" w:date="2017-11-07T15:45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6" w:author="陳德仁" w:date="2017-11-07T15:45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理賠金代碼</w:t>
              </w:r>
            </w:ins>
          </w:p>
        </w:tc>
        <w:tc>
          <w:tcPr>
            <w:tcW w:w="108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107" w:author="陳德仁" w:date="2017-11-07T15:45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743D86" w:rsidRPr="009530F5" w:rsidRDefault="00743D86" w:rsidP="009530F5">
            <w:pPr>
              <w:pStyle w:val="Tabletext"/>
              <w:keepLines w:val="0"/>
              <w:spacing w:after="0" w:line="240" w:lineRule="auto"/>
              <w:rPr>
                <w:ins w:id="108" w:author="陳德仁" w:date="2017-11-07T15:45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9" w:author="陳德仁" w:date="2017-11-07T15:45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CLAM_AMT_CODE</w:t>
              </w:r>
            </w:ins>
          </w:p>
        </w:tc>
      </w:tr>
      <w:tr w:rsidR="004203B9" w:rsidRPr="009530F5" w:rsidTr="009530F5">
        <w:tc>
          <w:tcPr>
            <w:tcW w:w="162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理賠金名稱</w:t>
            </w:r>
          </w:p>
        </w:tc>
        <w:tc>
          <w:tcPr>
            <w:tcW w:w="1080" w:type="dxa"/>
          </w:tcPr>
          <w:p w:rsidR="004203B9" w:rsidRPr="009530F5" w:rsidRDefault="004203B9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</w:tcPr>
          <w:p w:rsidR="004203B9" w:rsidRPr="009530F5" w:rsidRDefault="003F13DF" w:rsidP="009530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9530F5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CLAM_AMT_NAME</w:t>
            </w:r>
          </w:p>
        </w:tc>
      </w:tr>
    </w:tbl>
    <w:p w:rsidR="000074DC" w:rsidRDefault="000074DC" w:rsidP="002C13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262F2" w:rsidRDefault="007C6F20" w:rsidP="007C6F2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參考語法如下: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lastRenderedPageBreak/>
        <w:t xml:space="preserve">SELECT T1.POLICY_NO, </w:t>
      </w:r>
      <w:ins w:id="110" w:author="陳德仁" w:date="2017-05-17T14:12:00Z">
        <w:r w:rsidR="008E4B3C">
          <w:rPr>
            <w:rFonts w:ascii="細明體" w:eastAsia="細明體" w:hAnsi="細明體" w:hint="eastAsia"/>
            <w:kern w:val="2"/>
            <w:szCs w:val="24"/>
            <w:lang w:eastAsia="zh-TW"/>
          </w:rPr>
          <w:t>T1.PROD_ID,</w:t>
        </w:r>
      </w:ins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SUBSTR(DIGITS(YEAR(T</w:t>
      </w:r>
      <w:r w:rsidR="000E5B87">
        <w:rPr>
          <w:rFonts w:ascii="細明體" w:eastAsia="細明體" w:hAnsi="細明體"/>
          <w:kern w:val="2"/>
          <w:szCs w:val="24"/>
          <w:lang w:eastAsia="zh-TW"/>
        </w:rPr>
        <w:t>1</w:t>
      </w:r>
      <w:r w:rsidRPr="007C6F20">
        <w:rPr>
          <w:rFonts w:ascii="細明體" w:eastAsia="細明體" w:hAnsi="細明體"/>
          <w:kern w:val="2"/>
          <w:szCs w:val="24"/>
          <w:lang w:eastAsia="zh-TW"/>
        </w:rPr>
        <w:t>.ISSUE_DATE)),7)||SUBSTR(DIGITS(MONTH(T</w:t>
      </w:r>
      <w:r w:rsidR="000E5B87">
        <w:rPr>
          <w:rFonts w:ascii="細明體" w:eastAsia="細明體" w:hAnsi="細明體"/>
          <w:kern w:val="2"/>
          <w:szCs w:val="24"/>
          <w:lang w:eastAsia="zh-TW"/>
        </w:rPr>
        <w:t>1</w:t>
      </w:r>
      <w:r w:rsidRPr="007C6F20">
        <w:rPr>
          <w:rFonts w:ascii="細明體" w:eastAsia="細明體" w:hAnsi="細明體"/>
          <w:kern w:val="2"/>
          <w:szCs w:val="24"/>
          <w:lang w:eastAsia="zh-TW"/>
        </w:rPr>
        <w:t>.ISSUE_DATE)),9)||SUBSTR(DIGITS(DAY(T</w:t>
      </w:r>
      <w:r w:rsidR="000E5B87">
        <w:rPr>
          <w:rFonts w:ascii="細明體" w:eastAsia="細明體" w:hAnsi="細明體"/>
          <w:kern w:val="2"/>
          <w:szCs w:val="24"/>
          <w:lang w:eastAsia="zh-TW"/>
        </w:rPr>
        <w:t>1</w:t>
      </w:r>
      <w:r w:rsidRPr="007C6F20">
        <w:rPr>
          <w:rFonts w:ascii="細明體" w:eastAsia="細明體" w:hAnsi="細明體"/>
          <w:kern w:val="2"/>
          <w:szCs w:val="24"/>
          <w:lang w:eastAsia="zh-TW"/>
        </w:rPr>
        <w:t>.ISSUE_DATE)),9),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SUBSTR(DIGITS(YEAR(T2.END_DATE)),7)||SUBSTR(DIGITS(MONTH(T2.END_DATE)),9)||SUBSTR(DIGITS(DAY(T2.END_DATE)),9),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SUBSTR(DIGITS(YEAR(T1.OCR_DATE)),7)||SUBSTR(DIGITS(MONTH(T1.OCR_DATE)),9)||SUBSTR(DIGITS(DAY(T1.OCR_DATE)),9),</w:t>
      </w:r>
    </w:p>
    <w:p w:rsidR="007C6F20" w:rsidRPr="00F46703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strike/>
          <w:kern w:val="2"/>
          <w:szCs w:val="24"/>
          <w:lang w:eastAsia="zh-TW"/>
          <w:rPrChange w:id="111" w:author="陳德仁" w:date="2017-11-07T15:50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F46703">
        <w:rPr>
          <w:rFonts w:ascii="細明體" w:eastAsia="細明體" w:hAnsi="細明體"/>
          <w:strike/>
          <w:kern w:val="2"/>
          <w:szCs w:val="24"/>
          <w:lang w:eastAsia="zh-TW"/>
          <w:rPrChange w:id="112" w:author="陳德仁" w:date="2017-11-07T15:50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SUBSTR(DIGITS(YEAR(T1.APLY_DATE)),7)||SUBSTR(DIGITS(MONTH(T1.APLY_DATE)),9)||SUBSTR(DIGITS(DAY(T1.APLY_DATE)),9),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SUBSTR(DIGITS(YEAR(T1.</w:t>
      </w:r>
      <w:del w:id="113" w:author="陳德仁" w:date="2017-11-07T15:50:00Z">
        <w:r w:rsidRPr="007C6F20" w:rsidDel="00F46703">
          <w:rPr>
            <w:rFonts w:ascii="細明體" w:eastAsia="細明體" w:hAnsi="細明體"/>
            <w:kern w:val="2"/>
            <w:szCs w:val="24"/>
            <w:lang w:eastAsia="zh-TW"/>
          </w:rPr>
          <w:delText>APRV</w:delText>
        </w:r>
      </w:del>
      <w:ins w:id="114" w:author="陳德仁" w:date="2017-11-07T15:50:00Z">
        <w:r w:rsidR="00F46703" w:rsidRPr="007C6F20">
          <w:rPr>
            <w:rFonts w:ascii="細明體" w:eastAsia="細明體" w:hAnsi="細明體"/>
            <w:kern w:val="2"/>
            <w:szCs w:val="24"/>
            <w:lang w:eastAsia="zh-TW"/>
          </w:rPr>
          <w:t>A</w:t>
        </w:r>
        <w:r w:rsidR="00F46703">
          <w:rPr>
            <w:rFonts w:ascii="細明體" w:eastAsia="細明體" w:hAnsi="細明體"/>
            <w:kern w:val="2"/>
            <w:szCs w:val="24"/>
            <w:lang w:eastAsia="zh-TW"/>
          </w:rPr>
          <w:t>CNT</w:t>
        </w:r>
      </w:ins>
      <w:r w:rsidRPr="007C6F20">
        <w:rPr>
          <w:rFonts w:ascii="細明體" w:eastAsia="細明體" w:hAnsi="細明體"/>
          <w:kern w:val="2"/>
          <w:szCs w:val="24"/>
          <w:lang w:eastAsia="zh-TW"/>
        </w:rPr>
        <w:t>_DATE)),7)||SUBSTR(DIGITS(MONTH(T1.</w:t>
      </w:r>
      <w:del w:id="115" w:author="陳德仁" w:date="2017-11-07T15:51:00Z">
        <w:r w:rsidRPr="007C6F20" w:rsidDel="00F46703">
          <w:rPr>
            <w:rFonts w:ascii="細明體" w:eastAsia="細明體" w:hAnsi="細明體"/>
            <w:kern w:val="2"/>
            <w:szCs w:val="24"/>
            <w:lang w:eastAsia="zh-TW"/>
          </w:rPr>
          <w:delText>APRV</w:delText>
        </w:r>
      </w:del>
      <w:ins w:id="116" w:author="陳德仁" w:date="2017-11-07T15:51:00Z">
        <w:r w:rsidR="00F46703">
          <w:rPr>
            <w:rFonts w:ascii="細明體" w:eastAsia="細明體" w:hAnsi="細明體"/>
            <w:kern w:val="2"/>
            <w:szCs w:val="24"/>
            <w:lang w:eastAsia="zh-TW"/>
          </w:rPr>
          <w:t>ACNT</w:t>
        </w:r>
      </w:ins>
      <w:r w:rsidRPr="007C6F20">
        <w:rPr>
          <w:rFonts w:ascii="細明體" w:eastAsia="細明體" w:hAnsi="細明體"/>
          <w:kern w:val="2"/>
          <w:szCs w:val="24"/>
          <w:lang w:eastAsia="zh-TW"/>
        </w:rPr>
        <w:t>_DATE)),9)||SUBSTR(DIGITS(DAY(T1.</w:t>
      </w:r>
      <w:del w:id="117" w:author="陳德仁" w:date="2017-11-07T15:51:00Z">
        <w:r w:rsidRPr="007C6F20" w:rsidDel="00F46703">
          <w:rPr>
            <w:rFonts w:ascii="細明體" w:eastAsia="細明體" w:hAnsi="細明體"/>
            <w:kern w:val="2"/>
            <w:szCs w:val="24"/>
            <w:lang w:eastAsia="zh-TW"/>
          </w:rPr>
          <w:delText>APRV</w:delText>
        </w:r>
      </w:del>
      <w:ins w:id="118" w:author="陳德仁" w:date="2017-11-07T15:51:00Z">
        <w:r w:rsidR="00F46703">
          <w:rPr>
            <w:rFonts w:ascii="細明體" w:eastAsia="細明體" w:hAnsi="細明體"/>
            <w:kern w:val="2"/>
            <w:szCs w:val="24"/>
            <w:lang w:eastAsia="zh-TW"/>
          </w:rPr>
          <w:t>ACNT</w:t>
        </w:r>
      </w:ins>
      <w:r w:rsidRPr="007C6F20">
        <w:rPr>
          <w:rFonts w:ascii="細明體" w:eastAsia="細明體" w:hAnsi="細明體"/>
          <w:kern w:val="2"/>
          <w:szCs w:val="24"/>
          <w:lang w:eastAsia="zh-TW"/>
        </w:rPr>
        <w:t>_DATE)),9),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T1.CLAM_CAT,T1.PAY_AMT,</w:t>
      </w:r>
      <w:ins w:id="119" w:author="陳德仁" w:date="2017-11-07T15:51:00Z">
        <w:r w:rsidR="00F46703">
          <w:rPr>
            <w:rFonts w:ascii="細明體" w:eastAsia="細明體" w:hAnsi="細明體"/>
            <w:kern w:val="2"/>
            <w:szCs w:val="24"/>
            <w:lang w:eastAsia="zh-TW"/>
          </w:rPr>
          <w:t>T1.CLAM_AMT_CODE,</w:t>
        </w:r>
      </w:ins>
      <w:del w:id="120" w:author="陳德仁" w:date="2017-05-17T14:13:00Z">
        <w:r w:rsidRPr="007C6F20" w:rsidDel="008E4B3C">
          <w:rPr>
            <w:rFonts w:ascii="細明體" w:eastAsia="細明體" w:hAnsi="細明體"/>
            <w:kern w:val="2"/>
            <w:szCs w:val="24"/>
            <w:lang w:eastAsia="zh-TW"/>
          </w:rPr>
          <w:delText>T1.OCR_ID,</w:delText>
        </w:r>
      </w:del>
      <w:r w:rsidRPr="007C6F20">
        <w:rPr>
          <w:rFonts w:ascii="細明體" w:eastAsia="細明體" w:hAnsi="細明體"/>
          <w:kern w:val="2"/>
          <w:szCs w:val="24"/>
          <w:lang w:eastAsia="zh-TW"/>
        </w:rPr>
        <w:t>T1.CLAM_AMT_NAME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 xml:space="preserve">FROM </w:t>
      </w:r>
    </w:p>
    <w:p w:rsidR="007C6F20" w:rsidRP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DTAAB001 AS T1 LEFT JOIN DBCB.DTCBA101 AS T2 ON T1.POLICY_NO = T2.POLICY_NO</w:t>
      </w:r>
    </w:p>
    <w:p w:rsidR="007C6F20" w:rsidRDefault="007C6F20" w:rsidP="007C6F20">
      <w:pPr>
        <w:pStyle w:val="Tabletext"/>
        <w:numPr>
          <w:ilvl w:val="3"/>
          <w:numId w:val="2"/>
        </w:numPr>
        <w:rPr>
          <w:rFonts w:ascii="細明體" w:eastAsia="細明體" w:hAnsi="細明體" w:hint="eastAsia"/>
          <w:kern w:val="2"/>
          <w:szCs w:val="24"/>
          <w:lang w:eastAsia="zh-TW"/>
        </w:rPr>
      </w:pPr>
      <w:r w:rsidRPr="007C6F20">
        <w:rPr>
          <w:rFonts w:ascii="細明體" w:eastAsia="細明體" w:hAnsi="細明體"/>
          <w:kern w:val="2"/>
          <w:szCs w:val="24"/>
          <w:lang w:eastAsia="zh-TW"/>
        </w:rPr>
        <w:t>WHERE SYS_NO = '2' AND DATE(A</w:t>
      </w:r>
      <w:r w:rsidR="00933204">
        <w:rPr>
          <w:rFonts w:ascii="細明體" w:eastAsia="細明體" w:hAnsi="細明體"/>
          <w:kern w:val="2"/>
          <w:szCs w:val="24"/>
          <w:lang w:eastAsia="zh-TW"/>
        </w:rPr>
        <w:t>CNT</w:t>
      </w:r>
      <w:r w:rsidRPr="007C6F20">
        <w:rPr>
          <w:rFonts w:ascii="細明體" w:eastAsia="細明體" w:hAnsi="細明體"/>
          <w:kern w:val="2"/>
          <w:szCs w:val="24"/>
          <w:lang w:eastAsia="zh-TW"/>
        </w:rPr>
        <w:t>_DATE) &gt;= '</w:t>
      </w:r>
      <w:smartTag w:uri="urn:schemas-microsoft-com:office:smarttags" w:element="chsdate">
        <w:smartTagPr>
          <w:attr w:name="Year" w:val="2002"/>
          <w:attr w:name="Month" w:val="1"/>
          <w:attr w:name="Day" w:val="1"/>
          <w:attr w:name="IsLunarDate" w:val="False"/>
          <w:attr w:name="IsROCDate" w:val="False"/>
        </w:smartTagPr>
        <w:r w:rsidRPr="007C6F20">
          <w:rPr>
            <w:rFonts w:ascii="細明體" w:eastAsia="細明體" w:hAnsi="細明體"/>
            <w:kern w:val="2"/>
            <w:szCs w:val="24"/>
            <w:lang w:eastAsia="zh-TW"/>
          </w:rPr>
          <w:t>2002-01-01</w:t>
        </w:r>
      </w:smartTag>
      <w:r w:rsidRPr="007C6F20">
        <w:rPr>
          <w:rFonts w:ascii="細明體" w:eastAsia="細明體" w:hAnsi="細明體"/>
          <w:kern w:val="2"/>
          <w:szCs w:val="24"/>
          <w:lang w:eastAsia="zh-TW"/>
        </w:rPr>
        <w:t>'  AND DATE(A</w:t>
      </w:r>
      <w:r w:rsidR="00933204">
        <w:rPr>
          <w:rFonts w:ascii="細明體" w:eastAsia="細明體" w:hAnsi="細明體"/>
          <w:kern w:val="2"/>
          <w:szCs w:val="24"/>
          <w:lang w:eastAsia="zh-TW"/>
        </w:rPr>
        <w:t>CNT</w:t>
      </w:r>
      <w:r w:rsidRPr="007C6F20">
        <w:rPr>
          <w:rFonts w:ascii="細明體" w:eastAsia="細明體" w:hAnsi="細明體"/>
          <w:kern w:val="2"/>
          <w:szCs w:val="24"/>
          <w:lang w:eastAsia="zh-TW"/>
        </w:rPr>
        <w:t>_DATE) &lt;= '</w:t>
      </w:r>
      <w:smartTag w:uri="urn:schemas-microsoft-com:office:smarttags" w:element="chsdate">
        <w:smartTagPr>
          <w:attr w:name="Year" w:val="2009"/>
          <w:attr w:name="Month" w:val="10"/>
          <w:attr w:name="Day" w:val="31"/>
          <w:attr w:name="IsLunarDate" w:val="False"/>
          <w:attr w:name="IsROCDate" w:val="False"/>
        </w:smartTagPr>
        <w:r w:rsidRPr="007C6F20">
          <w:rPr>
            <w:rFonts w:ascii="細明體" w:eastAsia="細明體" w:hAnsi="細明體"/>
            <w:kern w:val="2"/>
            <w:szCs w:val="24"/>
            <w:lang w:eastAsia="zh-TW"/>
          </w:rPr>
          <w:t>2009-10-31</w:t>
        </w:r>
      </w:smartTag>
      <w:r w:rsidRPr="007C6F20">
        <w:rPr>
          <w:rFonts w:ascii="細明體" w:eastAsia="細明體" w:hAnsi="細明體"/>
          <w:kern w:val="2"/>
          <w:szCs w:val="24"/>
          <w:lang w:eastAsia="zh-TW"/>
        </w:rPr>
        <w:t>' AND PAY_STS IN ('1', '2', '3', '4', '7') WITH UR</w:t>
      </w:r>
    </w:p>
    <w:p w:rsidR="003262F2" w:rsidRDefault="003262F2" w:rsidP="003262F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6A6619" w:rsidRPr="007C6F20" w:rsidRDefault="006A6619" w:rsidP="007C6F2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BF" w:rsidRDefault="007F48BF" w:rsidP="00391C09">
      <w:r>
        <w:separator/>
      </w:r>
    </w:p>
  </w:endnote>
  <w:endnote w:type="continuationSeparator" w:id="0">
    <w:p w:rsidR="007F48BF" w:rsidRDefault="007F48BF" w:rsidP="0039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BF" w:rsidRDefault="007F48BF" w:rsidP="00391C09">
      <w:r>
        <w:separator/>
      </w:r>
    </w:p>
  </w:footnote>
  <w:footnote w:type="continuationSeparator" w:id="0">
    <w:p w:rsidR="007F48BF" w:rsidRDefault="007F48BF" w:rsidP="0039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90A7B8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D866A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07643"/>
    <w:rsid w:val="000119E1"/>
    <w:rsid w:val="00012FB9"/>
    <w:rsid w:val="000131E9"/>
    <w:rsid w:val="00021BF2"/>
    <w:rsid w:val="00024AAE"/>
    <w:rsid w:val="00030D3A"/>
    <w:rsid w:val="00031527"/>
    <w:rsid w:val="00036FC4"/>
    <w:rsid w:val="000521FF"/>
    <w:rsid w:val="00067D92"/>
    <w:rsid w:val="00070C86"/>
    <w:rsid w:val="000716C7"/>
    <w:rsid w:val="00072C05"/>
    <w:rsid w:val="00073CF4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E5B87"/>
    <w:rsid w:val="000F2B91"/>
    <w:rsid w:val="000F38AD"/>
    <w:rsid w:val="000F5BDB"/>
    <w:rsid w:val="000F647D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84541"/>
    <w:rsid w:val="0019287A"/>
    <w:rsid w:val="00194B41"/>
    <w:rsid w:val="00195B9E"/>
    <w:rsid w:val="001A21F1"/>
    <w:rsid w:val="001B1004"/>
    <w:rsid w:val="001B7EBC"/>
    <w:rsid w:val="001C06A8"/>
    <w:rsid w:val="001C0870"/>
    <w:rsid w:val="001C0DC0"/>
    <w:rsid w:val="001C2BCC"/>
    <w:rsid w:val="001D44B2"/>
    <w:rsid w:val="001D4E00"/>
    <w:rsid w:val="001E1A34"/>
    <w:rsid w:val="001F0E43"/>
    <w:rsid w:val="001F1A89"/>
    <w:rsid w:val="002128C6"/>
    <w:rsid w:val="00214100"/>
    <w:rsid w:val="0021650A"/>
    <w:rsid w:val="0023765A"/>
    <w:rsid w:val="00237ED6"/>
    <w:rsid w:val="00237FD2"/>
    <w:rsid w:val="00240BA2"/>
    <w:rsid w:val="00245A24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2CE1"/>
    <w:rsid w:val="002856B8"/>
    <w:rsid w:val="00287616"/>
    <w:rsid w:val="00290450"/>
    <w:rsid w:val="00294D10"/>
    <w:rsid w:val="002B49C7"/>
    <w:rsid w:val="002B6821"/>
    <w:rsid w:val="002C131A"/>
    <w:rsid w:val="002D317F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472AF"/>
    <w:rsid w:val="00351457"/>
    <w:rsid w:val="00352422"/>
    <w:rsid w:val="00355474"/>
    <w:rsid w:val="003629E6"/>
    <w:rsid w:val="00363C66"/>
    <w:rsid w:val="00366AE3"/>
    <w:rsid w:val="0037331F"/>
    <w:rsid w:val="00380DA1"/>
    <w:rsid w:val="00391C09"/>
    <w:rsid w:val="00391D4C"/>
    <w:rsid w:val="00395502"/>
    <w:rsid w:val="003A68AD"/>
    <w:rsid w:val="003A7E85"/>
    <w:rsid w:val="003B7958"/>
    <w:rsid w:val="003C21F8"/>
    <w:rsid w:val="003C3DA9"/>
    <w:rsid w:val="003C5A4F"/>
    <w:rsid w:val="003C67C4"/>
    <w:rsid w:val="003D1EA0"/>
    <w:rsid w:val="003D5664"/>
    <w:rsid w:val="003D714C"/>
    <w:rsid w:val="003D75E3"/>
    <w:rsid w:val="003F13DF"/>
    <w:rsid w:val="003F61B0"/>
    <w:rsid w:val="004117C4"/>
    <w:rsid w:val="004203B9"/>
    <w:rsid w:val="00444EC0"/>
    <w:rsid w:val="00462347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0599C"/>
    <w:rsid w:val="005102B2"/>
    <w:rsid w:val="0051282E"/>
    <w:rsid w:val="00534F4D"/>
    <w:rsid w:val="00536C51"/>
    <w:rsid w:val="00537DFB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77D2"/>
    <w:rsid w:val="005C5393"/>
    <w:rsid w:val="005C746C"/>
    <w:rsid w:val="005D301C"/>
    <w:rsid w:val="005D65C0"/>
    <w:rsid w:val="005D6BB4"/>
    <w:rsid w:val="005E14D9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2AEB"/>
    <w:rsid w:val="006A6619"/>
    <w:rsid w:val="006A6DEB"/>
    <w:rsid w:val="006A6F65"/>
    <w:rsid w:val="006B4650"/>
    <w:rsid w:val="006B5A97"/>
    <w:rsid w:val="006B617C"/>
    <w:rsid w:val="006B673E"/>
    <w:rsid w:val="006B75FB"/>
    <w:rsid w:val="006C13BF"/>
    <w:rsid w:val="006C627B"/>
    <w:rsid w:val="006C78E8"/>
    <w:rsid w:val="006D6559"/>
    <w:rsid w:val="006D6707"/>
    <w:rsid w:val="006E6810"/>
    <w:rsid w:val="006F1B8C"/>
    <w:rsid w:val="006F63F4"/>
    <w:rsid w:val="007038F5"/>
    <w:rsid w:val="007175F2"/>
    <w:rsid w:val="00721615"/>
    <w:rsid w:val="007230E0"/>
    <w:rsid w:val="00724703"/>
    <w:rsid w:val="00743D86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154B"/>
    <w:rsid w:val="007C4E7A"/>
    <w:rsid w:val="007C6F20"/>
    <w:rsid w:val="007D7CA7"/>
    <w:rsid w:val="007E21EA"/>
    <w:rsid w:val="007F48BF"/>
    <w:rsid w:val="0080134F"/>
    <w:rsid w:val="00804DF5"/>
    <w:rsid w:val="00813A0C"/>
    <w:rsid w:val="00817F0A"/>
    <w:rsid w:val="00822DC2"/>
    <w:rsid w:val="00830BEA"/>
    <w:rsid w:val="0083321D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6A38"/>
    <w:rsid w:val="00891F29"/>
    <w:rsid w:val="00895DBA"/>
    <w:rsid w:val="008A3D79"/>
    <w:rsid w:val="008B0A79"/>
    <w:rsid w:val="008B163C"/>
    <w:rsid w:val="008B40D9"/>
    <w:rsid w:val="008C4645"/>
    <w:rsid w:val="008E0307"/>
    <w:rsid w:val="008E4B3C"/>
    <w:rsid w:val="008E75E6"/>
    <w:rsid w:val="008F1438"/>
    <w:rsid w:val="00900AB4"/>
    <w:rsid w:val="0090379A"/>
    <w:rsid w:val="009120C3"/>
    <w:rsid w:val="009140B6"/>
    <w:rsid w:val="00923784"/>
    <w:rsid w:val="009268E0"/>
    <w:rsid w:val="00933204"/>
    <w:rsid w:val="00935BEC"/>
    <w:rsid w:val="00937141"/>
    <w:rsid w:val="00937FF2"/>
    <w:rsid w:val="00940782"/>
    <w:rsid w:val="009470B7"/>
    <w:rsid w:val="009530F5"/>
    <w:rsid w:val="00954EE4"/>
    <w:rsid w:val="00965AF6"/>
    <w:rsid w:val="00965C97"/>
    <w:rsid w:val="00965CCE"/>
    <w:rsid w:val="0097217C"/>
    <w:rsid w:val="00994D8C"/>
    <w:rsid w:val="009A2050"/>
    <w:rsid w:val="009A286D"/>
    <w:rsid w:val="009A4471"/>
    <w:rsid w:val="009A553A"/>
    <w:rsid w:val="009B7A6B"/>
    <w:rsid w:val="009E1355"/>
    <w:rsid w:val="009E14DC"/>
    <w:rsid w:val="009E3054"/>
    <w:rsid w:val="009E7732"/>
    <w:rsid w:val="009F052E"/>
    <w:rsid w:val="009F1CAC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1855"/>
    <w:rsid w:val="00A349EA"/>
    <w:rsid w:val="00A34EA5"/>
    <w:rsid w:val="00A35D5B"/>
    <w:rsid w:val="00A37ADF"/>
    <w:rsid w:val="00A42381"/>
    <w:rsid w:val="00A46CFF"/>
    <w:rsid w:val="00A46D2B"/>
    <w:rsid w:val="00A46F55"/>
    <w:rsid w:val="00A53E58"/>
    <w:rsid w:val="00A628CF"/>
    <w:rsid w:val="00A66DA2"/>
    <w:rsid w:val="00A715AE"/>
    <w:rsid w:val="00A91C89"/>
    <w:rsid w:val="00A96022"/>
    <w:rsid w:val="00AA4AA9"/>
    <w:rsid w:val="00AA739E"/>
    <w:rsid w:val="00AB1754"/>
    <w:rsid w:val="00AB5CE6"/>
    <w:rsid w:val="00AD00C7"/>
    <w:rsid w:val="00AD398F"/>
    <w:rsid w:val="00AD7044"/>
    <w:rsid w:val="00AE29A5"/>
    <w:rsid w:val="00AF1743"/>
    <w:rsid w:val="00B021F2"/>
    <w:rsid w:val="00B10DEB"/>
    <w:rsid w:val="00B1314A"/>
    <w:rsid w:val="00B20E29"/>
    <w:rsid w:val="00B23574"/>
    <w:rsid w:val="00B24D8E"/>
    <w:rsid w:val="00B2548C"/>
    <w:rsid w:val="00B25B0F"/>
    <w:rsid w:val="00B314F1"/>
    <w:rsid w:val="00B32DDD"/>
    <w:rsid w:val="00B36B47"/>
    <w:rsid w:val="00B42467"/>
    <w:rsid w:val="00B51E9E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2355"/>
    <w:rsid w:val="00B86C50"/>
    <w:rsid w:val="00B91E97"/>
    <w:rsid w:val="00B93D18"/>
    <w:rsid w:val="00BA496D"/>
    <w:rsid w:val="00BA559E"/>
    <w:rsid w:val="00BB396A"/>
    <w:rsid w:val="00BC2F48"/>
    <w:rsid w:val="00BC5E68"/>
    <w:rsid w:val="00BD1A68"/>
    <w:rsid w:val="00BD540E"/>
    <w:rsid w:val="00BD57EE"/>
    <w:rsid w:val="00BE1864"/>
    <w:rsid w:val="00BF55E1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399F"/>
    <w:rsid w:val="00C445D6"/>
    <w:rsid w:val="00C46B95"/>
    <w:rsid w:val="00C57239"/>
    <w:rsid w:val="00C64649"/>
    <w:rsid w:val="00C73D5F"/>
    <w:rsid w:val="00C74B54"/>
    <w:rsid w:val="00C807D5"/>
    <w:rsid w:val="00C81D0A"/>
    <w:rsid w:val="00CA1592"/>
    <w:rsid w:val="00CA5CAF"/>
    <w:rsid w:val="00CB4F2E"/>
    <w:rsid w:val="00CB531A"/>
    <w:rsid w:val="00CB6B79"/>
    <w:rsid w:val="00CB72B7"/>
    <w:rsid w:val="00CC0458"/>
    <w:rsid w:val="00CC1B62"/>
    <w:rsid w:val="00CC3873"/>
    <w:rsid w:val="00CC4FDB"/>
    <w:rsid w:val="00CD0D1A"/>
    <w:rsid w:val="00CD275E"/>
    <w:rsid w:val="00CE28AD"/>
    <w:rsid w:val="00CE2C85"/>
    <w:rsid w:val="00D07662"/>
    <w:rsid w:val="00D16896"/>
    <w:rsid w:val="00D2458A"/>
    <w:rsid w:val="00D25C3D"/>
    <w:rsid w:val="00D272DE"/>
    <w:rsid w:val="00D43190"/>
    <w:rsid w:val="00D50560"/>
    <w:rsid w:val="00D56DF9"/>
    <w:rsid w:val="00D61855"/>
    <w:rsid w:val="00D61B8A"/>
    <w:rsid w:val="00D61F2B"/>
    <w:rsid w:val="00D62485"/>
    <w:rsid w:val="00D72633"/>
    <w:rsid w:val="00D72D0E"/>
    <w:rsid w:val="00D77AB1"/>
    <w:rsid w:val="00D804E3"/>
    <w:rsid w:val="00D8106A"/>
    <w:rsid w:val="00D81DA4"/>
    <w:rsid w:val="00DB1E7B"/>
    <w:rsid w:val="00DC08BA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51185"/>
    <w:rsid w:val="00E62A13"/>
    <w:rsid w:val="00E77D86"/>
    <w:rsid w:val="00E94BC1"/>
    <w:rsid w:val="00E9683C"/>
    <w:rsid w:val="00E9694D"/>
    <w:rsid w:val="00EA20AB"/>
    <w:rsid w:val="00EA3065"/>
    <w:rsid w:val="00EA4694"/>
    <w:rsid w:val="00EB3942"/>
    <w:rsid w:val="00EB6C08"/>
    <w:rsid w:val="00EC2C7D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2098"/>
    <w:rsid w:val="00F13204"/>
    <w:rsid w:val="00F15918"/>
    <w:rsid w:val="00F16872"/>
    <w:rsid w:val="00F24F90"/>
    <w:rsid w:val="00F260A7"/>
    <w:rsid w:val="00F45061"/>
    <w:rsid w:val="00F46247"/>
    <w:rsid w:val="00F46703"/>
    <w:rsid w:val="00F51818"/>
    <w:rsid w:val="00F51ED4"/>
    <w:rsid w:val="00F53BB5"/>
    <w:rsid w:val="00F55819"/>
    <w:rsid w:val="00F55C3F"/>
    <w:rsid w:val="00F66B6B"/>
    <w:rsid w:val="00F7087F"/>
    <w:rsid w:val="00F73136"/>
    <w:rsid w:val="00F775C9"/>
    <w:rsid w:val="00F822A6"/>
    <w:rsid w:val="00F8791A"/>
    <w:rsid w:val="00F93681"/>
    <w:rsid w:val="00FA0968"/>
    <w:rsid w:val="00FA289F"/>
    <w:rsid w:val="00FA2D7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674B4B-DC24-4E83-AA69-38CB8E73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D50560"/>
    <w:rPr>
      <w:b/>
      <w:bCs/>
    </w:rPr>
  </w:style>
  <w:style w:type="paragraph" w:styleId="ae">
    <w:name w:val="header"/>
    <w:basedOn w:val="a"/>
    <w:link w:val="af"/>
    <w:rsid w:val="00391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391C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