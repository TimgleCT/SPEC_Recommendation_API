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0052FB" w:rsidRPr="002A58AE" w:rsidTr="00944504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2A58AE" w:rsidTr="00944504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B15711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5D6548">
              <w:rPr>
                <w:rFonts w:ascii="細明體" w:eastAsia="細明體" w:hAnsi="細明體" w:cs="Courier New" w:hint="eastAsia"/>
                <w:sz w:val="20"/>
                <w:szCs w:val="20"/>
              </w:rPr>
              <w:t>05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5D6548">
              <w:rPr>
                <w:rFonts w:ascii="細明體" w:eastAsia="細明體" w:hAnsi="細明體" w:cs="Courier New" w:hint="eastAsia"/>
                <w:sz w:val="20"/>
                <w:szCs w:val="20"/>
              </w:rPr>
              <w:t>10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2A58AE" w:rsidRDefault="00361269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</w:t>
            </w:r>
            <w:r w:rsidR="000052FB"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0052FB" w:rsidRPr="002A58AE" w:rsidRDefault="005D6548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D6548">
              <w:rPr>
                <w:rFonts w:ascii="細明體" w:eastAsia="細明體" w:hAnsi="細明體" w:cs="Courier New"/>
                <w:sz w:val="20"/>
                <w:szCs w:val="20"/>
              </w:rPr>
              <w:t>190508000433</w:t>
            </w:r>
          </w:p>
        </w:tc>
      </w:tr>
      <w:tr w:rsidR="00A54698" w:rsidRPr="002A58AE" w:rsidTr="00944504">
        <w:trPr>
          <w:ins w:id="2" w:author="張凱鈞" w:date="2019-11-07T11:47:00Z"/>
        </w:trPr>
        <w:tc>
          <w:tcPr>
            <w:tcW w:w="1216" w:type="dxa"/>
          </w:tcPr>
          <w:p w:rsidR="00A54698" w:rsidRPr="002A58AE" w:rsidRDefault="00A54698" w:rsidP="00ED1D99">
            <w:pPr>
              <w:spacing w:line="240" w:lineRule="atLeast"/>
              <w:jc w:val="center"/>
              <w:rPr>
                <w:ins w:id="3" w:author="張凱鈞" w:date="2019-11-07T11:47:00Z"/>
                <w:rFonts w:ascii="細明體" w:eastAsia="細明體" w:hAnsi="細明體" w:cs="Courier New"/>
                <w:sz w:val="20"/>
                <w:szCs w:val="20"/>
              </w:rPr>
            </w:pPr>
            <w:ins w:id="4" w:author="張凱鈞" w:date="2019-11-07T11:4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2019/11/07</w:t>
              </w:r>
            </w:ins>
          </w:p>
        </w:tc>
        <w:tc>
          <w:tcPr>
            <w:tcW w:w="1010" w:type="dxa"/>
          </w:tcPr>
          <w:p w:rsidR="00A54698" w:rsidRPr="002A58AE" w:rsidRDefault="00A54698" w:rsidP="00ED1D99">
            <w:pPr>
              <w:spacing w:line="240" w:lineRule="atLeast"/>
              <w:jc w:val="center"/>
              <w:rPr>
                <w:ins w:id="5" w:author="張凱鈞" w:date="2019-11-07T11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張凱鈞" w:date="2019-11-07T11:4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A54698" w:rsidRPr="002A58AE" w:rsidRDefault="00A54698" w:rsidP="00ED1D99">
            <w:pPr>
              <w:spacing w:line="240" w:lineRule="atLeast"/>
              <w:rPr>
                <w:ins w:id="7" w:author="張凱鈞" w:date="2019-11-07T11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張凱鈞" w:date="2019-11-07T11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新增寫入處理紀錄檔</w:t>
              </w:r>
            </w:ins>
          </w:p>
        </w:tc>
        <w:tc>
          <w:tcPr>
            <w:tcW w:w="1566" w:type="dxa"/>
          </w:tcPr>
          <w:p w:rsidR="00A54698" w:rsidRDefault="00A54698" w:rsidP="00ED1D99">
            <w:pPr>
              <w:spacing w:line="240" w:lineRule="atLeast"/>
              <w:jc w:val="center"/>
              <w:rPr>
                <w:ins w:id="9" w:author="張凱鈞" w:date="2019-11-07T11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張凱鈞" w:date="2019-11-07T11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A54698" w:rsidRPr="005D6548" w:rsidRDefault="00A54698" w:rsidP="00ED1D99">
            <w:pPr>
              <w:spacing w:line="240" w:lineRule="atLeast"/>
              <w:jc w:val="center"/>
              <w:rPr>
                <w:ins w:id="11" w:author="張凱鈞" w:date="2019-11-07T11:47:00Z"/>
                <w:rFonts w:ascii="細明體" w:eastAsia="細明體" w:hAnsi="細明體" w:cs="Courier New"/>
                <w:sz w:val="20"/>
                <w:szCs w:val="20"/>
              </w:rPr>
            </w:pPr>
            <w:ins w:id="12" w:author="張凱鈞" w:date="2019-11-07T11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191107000799</w:t>
              </w:r>
            </w:ins>
          </w:p>
        </w:tc>
      </w:tr>
    </w:tbl>
    <w:p w:rsidR="001029E3" w:rsidRPr="00AD2D28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AD2D28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34"/>
        <w:gridCol w:w="1134"/>
        <w:gridCol w:w="8222"/>
      </w:tblGrid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222" w:type="dxa"/>
          </w:tcPr>
          <w:p w:rsidR="00167DC4" w:rsidRPr="00AD2D28" w:rsidRDefault="005D6548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智能理賠醫囑NLP處理批次</w:t>
            </w:r>
          </w:p>
        </w:tc>
      </w:tr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222" w:type="dxa"/>
          </w:tcPr>
          <w:p w:rsidR="00167DC4" w:rsidRPr="00AD2D28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AAA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315434">
              <w:rPr>
                <w:rFonts w:ascii="細明體" w:eastAsia="細明體" w:hAnsi="細明體" w:hint="eastAsia"/>
                <w:sz w:val="20"/>
                <w:szCs w:val="20"/>
              </w:rPr>
              <w:t>50</w:t>
            </w:r>
            <w:r w:rsidR="005D6548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167DC4" w:rsidRPr="00AD2D28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222" w:type="dxa"/>
          </w:tcPr>
          <w:p w:rsidR="00167DC4" w:rsidRPr="00AD2D28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5E3272" w:rsidRPr="00AD2D28" w:rsidTr="005E43B4">
        <w:tc>
          <w:tcPr>
            <w:tcW w:w="2268" w:type="dxa"/>
            <w:gridSpan w:val="2"/>
          </w:tcPr>
          <w:p w:rsidR="005E3272" w:rsidRPr="00AD2D2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222" w:type="dxa"/>
          </w:tcPr>
          <w:p w:rsidR="005E3272" w:rsidRPr="00AD2D28" w:rsidRDefault="005D6548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智能理賠醫囑NLP處理批次</w:t>
            </w:r>
          </w:p>
        </w:tc>
      </w:tr>
      <w:tr w:rsidR="005E3272" w:rsidRPr="00AD2D28" w:rsidTr="005E43B4">
        <w:tc>
          <w:tcPr>
            <w:tcW w:w="2268" w:type="dxa"/>
            <w:gridSpan w:val="2"/>
          </w:tcPr>
          <w:p w:rsidR="005E3272" w:rsidRPr="00AD2D2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222" w:type="dxa"/>
          </w:tcPr>
          <w:p w:rsidR="005E3272" w:rsidRPr="002A58AE" w:rsidRDefault="00315434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理賠品質</w:t>
            </w:r>
            <w:r w:rsidR="005E3272" w:rsidRPr="002A58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15434" w:rsidRPr="00AD2D28" w:rsidTr="005E43B4">
        <w:tc>
          <w:tcPr>
            <w:tcW w:w="2268" w:type="dxa"/>
            <w:gridSpan w:val="2"/>
          </w:tcPr>
          <w:p w:rsidR="00315434" w:rsidRPr="00AD2D28" w:rsidRDefault="00315434" w:rsidP="003154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222" w:type="dxa"/>
          </w:tcPr>
          <w:p w:rsidR="00315434" w:rsidRPr="002A58AE" w:rsidRDefault="00315434" w:rsidP="003154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理賠品質</w:t>
            </w: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5E3272" w:rsidRPr="00E01490" w:rsidTr="005E43B4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43B4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E3272" w:rsidRPr="00E01490" w:rsidTr="005E43B4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5E43B4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43B4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E3272" w:rsidTr="005E43B4">
        <w:tc>
          <w:tcPr>
            <w:tcW w:w="1134" w:type="dxa"/>
            <w:vMerge w:val="restart"/>
            <w:vAlign w:val="center"/>
          </w:tcPr>
          <w:p w:rsidR="005E3272" w:rsidRPr="00C57C19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57C19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134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222" w:type="dxa"/>
          </w:tcPr>
          <w:p w:rsidR="005E3272" w:rsidRPr="00C57C19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57C19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5E3272" w:rsidRPr="003769F8" w:rsidTr="005E43B4">
        <w:tc>
          <w:tcPr>
            <w:tcW w:w="1134" w:type="dxa"/>
            <w:vMerge/>
          </w:tcPr>
          <w:p w:rsidR="005E3272" w:rsidRDefault="005E3272" w:rsidP="005E327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222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AD2D28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9.65pt;margin-top:12.9pt;width:117pt;height:67.5pt;z-index:251655680">
            <v:textbox>
              <w:txbxContent>
                <w:p w:rsidR="0002210A" w:rsidRPr="0002210A" w:rsidRDefault="005D654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理賠診斷書診斷全文檔</w:t>
                  </w:r>
                  <w:r w:rsidR="00D0702B">
                    <w:rPr>
                      <w:rFonts w:hint="eastAsia"/>
                      <w:sz w:val="20"/>
                      <w:szCs w:val="20"/>
                    </w:rPr>
                    <w:t>DTAAA</w:t>
                  </w:r>
                  <w:r>
                    <w:rPr>
                      <w:rFonts w:hint="eastAsia"/>
                      <w:sz w:val="20"/>
                      <w:szCs w:val="20"/>
                    </w:rPr>
                    <w:t>022</w:t>
                  </w:r>
                </w:p>
              </w:txbxContent>
            </v:textbox>
          </v:shape>
        </w:pict>
      </w:r>
    </w:p>
    <w:p w:rsidR="000052FB" w:rsidRDefault="00315434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12.65pt;margin-top:10.85pt;width:101.25pt;height:34.5pt;z-index:251658752">
            <v:textbox>
              <w:txbxContent>
                <w:p w:rsidR="00F46A1A" w:rsidRDefault="00F46A1A" w:rsidP="00F46A1A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9.5pt;margin-top:6.3pt;width:172.5pt;height:44.25pt;z-index:251656704">
            <v:textbox>
              <w:txbxContent>
                <w:p w:rsidR="0002210A" w:rsidRPr="006C41E1" w:rsidRDefault="006C41E1">
                  <w:pPr>
                    <w:rPr>
                      <w:sz w:val="20"/>
                      <w:szCs w:val="20"/>
                    </w:rPr>
                  </w:pPr>
                  <w:r w:rsidRPr="006C41E1">
                    <w:rPr>
                      <w:rFonts w:hint="eastAsia"/>
                      <w:sz w:val="20"/>
                      <w:szCs w:val="20"/>
                    </w:rPr>
                    <w:t>逐筆</w:t>
                  </w:r>
                  <w:r>
                    <w:rPr>
                      <w:rFonts w:hint="eastAsia"/>
                      <w:sz w:val="20"/>
                      <w:szCs w:val="20"/>
                    </w:rPr>
                    <w:t>處理</w:t>
                  </w:r>
                  <w:r w:rsidR="005D6548">
                    <w:rPr>
                      <w:rFonts w:hint="eastAsia"/>
                      <w:sz w:val="20"/>
                      <w:szCs w:val="20"/>
                    </w:rPr>
                    <w:t>醫囑全文</w:t>
                  </w:r>
                </w:p>
              </w:txbxContent>
            </v:textbox>
          </v:shape>
        </w:pict>
      </w:r>
    </w:p>
    <w:p w:rsidR="0002210A" w:rsidRDefault="00315434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2.75pt;margin-top:11.55pt;width:50.25pt;height:0;z-index:251659776" o:connectortype="straight">
            <v:stroke endarrow="block"/>
          </v:shape>
        </w:pict>
      </w:r>
      <w:r w:rsidR="0002210A">
        <w:rPr>
          <w:rFonts w:ascii="細明體" w:eastAsia="細明體" w:hAnsi="細明體" w:hint="eastAsia"/>
          <w:noProof/>
          <w:lang w:eastAsia="zh-TW"/>
        </w:rPr>
        <w:pict>
          <v:shape id="_x0000_s1029" type="#_x0000_t32" style="position:absolute;margin-left:136.65pt;margin-top:10.65pt;width:52.85pt;height:0;z-index:251657728" o:connectortype="elbow" adj="-67436,-1,-67436">
            <v:stroke endarrow="block"/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1651D4" w:rsidTr="008936D5">
        <w:tc>
          <w:tcPr>
            <w:tcW w:w="794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1651D4" w:rsidRDefault="00167DC4" w:rsidP="008936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1651D4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825CB1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25CB1" w:rsidRPr="001651D4" w:rsidRDefault="00825CB1" w:rsidP="00825CB1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825CB1" w:rsidRPr="001651D4" w:rsidRDefault="00E97EC8" w:rsidP="00825CB1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跨區取件分派記錄檔</w:t>
            </w:r>
          </w:p>
        </w:tc>
        <w:tc>
          <w:tcPr>
            <w:tcW w:w="2835" w:type="dxa"/>
          </w:tcPr>
          <w:p w:rsidR="00825CB1" w:rsidRPr="001651D4" w:rsidRDefault="00825CB1" w:rsidP="00825CB1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DTAAA</w:t>
            </w:r>
            <w:r w:rsidR="005D6548">
              <w:rPr>
                <w:rFonts w:ascii="新細明體" w:hAnsi="新細明體" w:cs="細明體" w:hint="eastAsia"/>
                <w:sz w:val="20"/>
                <w:szCs w:val="20"/>
              </w:rPr>
              <w:t>100</w:t>
            </w:r>
          </w:p>
        </w:tc>
        <w:tc>
          <w:tcPr>
            <w:tcW w:w="799" w:type="dxa"/>
          </w:tcPr>
          <w:p w:rsidR="00825CB1" w:rsidRPr="001651D4" w:rsidRDefault="005D6548" w:rsidP="00825CB1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25CB1" w:rsidRPr="001651D4" w:rsidRDefault="005D6548" w:rsidP="00825CB1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25CB1" w:rsidRPr="001651D4" w:rsidRDefault="005D6548" w:rsidP="00825CB1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825CB1" w:rsidRPr="001651D4" w:rsidRDefault="00825CB1" w:rsidP="00825CB1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9A2AC8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9A2AC8" w:rsidRPr="001651D4" w:rsidRDefault="009A2AC8" w:rsidP="009A2AC8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9A2AC8" w:rsidRDefault="009A2AC8" w:rsidP="009A2AC8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理賠診斷書相關天數檔</w:t>
            </w:r>
          </w:p>
        </w:tc>
        <w:tc>
          <w:tcPr>
            <w:tcW w:w="2835" w:type="dxa"/>
          </w:tcPr>
          <w:p w:rsidR="009A2AC8" w:rsidRDefault="009A2AC8" w:rsidP="009A2AC8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DTAAA021</w:t>
            </w:r>
          </w:p>
        </w:tc>
        <w:tc>
          <w:tcPr>
            <w:tcW w:w="799" w:type="dxa"/>
          </w:tcPr>
          <w:p w:rsidR="009A2AC8" w:rsidRPr="001651D4" w:rsidRDefault="009A2AC8" w:rsidP="009A2AC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9A2AC8" w:rsidRPr="001651D4" w:rsidRDefault="009A2AC8" w:rsidP="009A2AC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9A2AC8" w:rsidRPr="001651D4" w:rsidRDefault="009A2AC8" w:rsidP="009A2AC8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A2AC8" w:rsidRPr="001651D4" w:rsidRDefault="009A2AC8" w:rsidP="009A2AC8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9A2AC8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9A2AC8" w:rsidRPr="001651D4" w:rsidRDefault="009A2AC8" w:rsidP="009A2AC8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9A2AC8" w:rsidRPr="001651D4" w:rsidRDefault="009A2AC8" w:rsidP="009A2AC8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理賠診斷書診斷全文檔</w:t>
            </w:r>
          </w:p>
        </w:tc>
        <w:tc>
          <w:tcPr>
            <w:tcW w:w="2835" w:type="dxa"/>
          </w:tcPr>
          <w:p w:rsidR="009A2AC8" w:rsidRPr="001651D4" w:rsidRDefault="009A2AC8" w:rsidP="009A2AC8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DTAAA022</w:t>
            </w:r>
          </w:p>
        </w:tc>
        <w:tc>
          <w:tcPr>
            <w:tcW w:w="799" w:type="dxa"/>
          </w:tcPr>
          <w:p w:rsidR="009A2AC8" w:rsidRPr="001651D4" w:rsidRDefault="009A2AC8" w:rsidP="009A2AC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9A2AC8" w:rsidRPr="001651D4" w:rsidRDefault="009A2AC8" w:rsidP="009A2AC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9A2AC8" w:rsidRPr="001651D4" w:rsidRDefault="009A2AC8" w:rsidP="009A2AC8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A2AC8" w:rsidRPr="001651D4" w:rsidRDefault="009A2AC8" w:rsidP="009A2AC8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39483E" w:rsidRPr="001651D4" w:rsidTr="008936D5">
        <w:tblPrEx>
          <w:tblLook w:val="01E0" w:firstRow="1" w:lastRow="1" w:firstColumn="1" w:lastColumn="1" w:noHBand="0" w:noVBand="0"/>
        </w:tblPrEx>
        <w:trPr>
          <w:ins w:id="13" w:author="張凱鈞" w:date="2019-11-07T11:49:00Z"/>
        </w:trPr>
        <w:tc>
          <w:tcPr>
            <w:tcW w:w="794" w:type="dxa"/>
          </w:tcPr>
          <w:p w:rsidR="0039483E" w:rsidRPr="001651D4" w:rsidRDefault="0039483E" w:rsidP="0039483E">
            <w:pPr>
              <w:numPr>
                <w:ilvl w:val="0"/>
                <w:numId w:val="40"/>
              </w:numPr>
              <w:rPr>
                <w:ins w:id="14" w:author="張凱鈞" w:date="2019-11-07T11:49:00Z"/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39483E" w:rsidRDefault="0039483E" w:rsidP="0039483E">
            <w:pPr>
              <w:rPr>
                <w:ins w:id="15" w:author="張凱鈞" w:date="2019-11-07T11:49:00Z"/>
                <w:rFonts w:ascii="新細明體" w:hAnsi="新細明體" w:cs="細明體" w:hint="eastAsia"/>
                <w:sz w:val="20"/>
                <w:szCs w:val="20"/>
              </w:rPr>
            </w:pPr>
            <w:ins w:id="16" w:author="張凱鈞" w:date="2019-11-07T13:15:00Z">
              <w:r w:rsidRPr="0039483E">
                <w:rPr>
                  <w:rFonts w:ascii="新細明體" w:hAnsi="新細明體" w:cs="細明體" w:hint="eastAsia"/>
                  <w:sz w:val="20"/>
                  <w:szCs w:val="20"/>
                </w:rPr>
                <w:t>智能理賠NLP解析紀錄檔</w:t>
              </w:r>
            </w:ins>
          </w:p>
        </w:tc>
        <w:tc>
          <w:tcPr>
            <w:tcW w:w="2835" w:type="dxa"/>
          </w:tcPr>
          <w:p w:rsidR="0039483E" w:rsidRDefault="0039483E" w:rsidP="0039483E">
            <w:pPr>
              <w:rPr>
                <w:ins w:id="17" w:author="張凱鈞" w:date="2019-11-07T11:49:00Z"/>
                <w:rFonts w:ascii="新細明體" w:hAnsi="新細明體" w:cs="細明體" w:hint="eastAsia"/>
                <w:sz w:val="20"/>
                <w:szCs w:val="20"/>
              </w:rPr>
            </w:pPr>
            <w:ins w:id="18" w:author="張凱鈞" w:date="2019-11-07T13:14:00Z">
              <w:r>
                <w:rPr>
                  <w:rFonts w:ascii="新細明體" w:hAnsi="新細明體" w:cs="細明體" w:hint="eastAsia"/>
                  <w:sz w:val="20"/>
                  <w:szCs w:val="20"/>
                </w:rPr>
                <w:t>DTAAA15</w:t>
              </w:r>
            </w:ins>
            <w:ins w:id="19" w:author="張凱鈞" w:date="2019-11-07T13:15:00Z">
              <w:r>
                <w:rPr>
                  <w:rFonts w:ascii="新細明體" w:hAnsi="新細明體" w:cs="細明體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799" w:type="dxa"/>
          </w:tcPr>
          <w:p w:rsidR="0039483E" w:rsidRPr="001651D4" w:rsidRDefault="0039483E" w:rsidP="0039483E">
            <w:pPr>
              <w:jc w:val="center"/>
              <w:rPr>
                <w:ins w:id="20" w:author="張凱鈞" w:date="2019-11-07T11:49:00Z"/>
                <w:rFonts w:ascii="新細明體" w:hAnsi="新細明體" w:hint="eastAsia"/>
                <w:sz w:val="20"/>
                <w:szCs w:val="20"/>
              </w:rPr>
            </w:pPr>
            <w:ins w:id="21" w:author="張凱鈞" w:date="2019-11-07T13:14:00Z">
              <w:r w:rsidRPr="001651D4">
                <w:rPr>
                  <w:rFonts w:ascii="新細明體" w:hAnsi="新細明體"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799" w:type="dxa"/>
          </w:tcPr>
          <w:p w:rsidR="0039483E" w:rsidRPr="001651D4" w:rsidRDefault="0039483E" w:rsidP="0039483E">
            <w:pPr>
              <w:spacing w:line="240" w:lineRule="atLeast"/>
              <w:jc w:val="center"/>
              <w:rPr>
                <w:ins w:id="22" w:author="張凱鈞" w:date="2019-11-07T11:49:00Z"/>
                <w:rFonts w:ascii="新細明體" w:hAnsi="新細明體" w:hint="eastAsia"/>
                <w:sz w:val="20"/>
                <w:szCs w:val="20"/>
              </w:rPr>
            </w:pPr>
            <w:ins w:id="23" w:author="張凱鈞" w:date="2019-11-07T13:14:00Z">
              <w:r w:rsidRPr="001651D4">
                <w:rPr>
                  <w:rFonts w:ascii="新細明體" w:hAnsi="新細明體" w:hint="eastAsia"/>
                  <w:sz w:val="20"/>
                  <w:szCs w:val="20"/>
                </w:rPr>
                <w:t>■</w:t>
              </w:r>
            </w:ins>
          </w:p>
        </w:tc>
        <w:tc>
          <w:tcPr>
            <w:tcW w:w="799" w:type="dxa"/>
          </w:tcPr>
          <w:p w:rsidR="0039483E" w:rsidRPr="001651D4" w:rsidRDefault="0039483E" w:rsidP="0039483E">
            <w:pPr>
              <w:spacing w:line="240" w:lineRule="atLeast"/>
              <w:jc w:val="center"/>
              <w:rPr>
                <w:ins w:id="24" w:author="張凱鈞" w:date="2019-11-07T11:49:00Z"/>
                <w:rFonts w:ascii="新細明體" w:hAnsi="新細明體" w:hint="eastAsia"/>
                <w:sz w:val="20"/>
                <w:szCs w:val="20"/>
              </w:rPr>
            </w:pPr>
            <w:ins w:id="25" w:author="張凱鈞" w:date="2019-11-07T13:14:00Z">
              <w:r w:rsidRPr="001651D4">
                <w:rPr>
                  <w:rFonts w:ascii="新細明體" w:hAnsi="新細明體"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800" w:type="dxa"/>
          </w:tcPr>
          <w:p w:rsidR="0039483E" w:rsidRPr="001651D4" w:rsidRDefault="0039483E" w:rsidP="0039483E">
            <w:pPr>
              <w:spacing w:line="240" w:lineRule="atLeast"/>
              <w:jc w:val="center"/>
              <w:rPr>
                <w:ins w:id="26" w:author="張凱鈞" w:date="2019-11-07T11:49:00Z"/>
                <w:rFonts w:ascii="新細明體" w:hAnsi="新細明體" w:hint="eastAsia"/>
                <w:sz w:val="20"/>
                <w:szCs w:val="20"/>
              </w:rPr>
            </w:pPr>
            <w:ins w:id="27" w:author="張凱鈞" w:date="2019-11-07T13:14:00Z">
              <w:r w:rsidRPr="001651D4">
                <w:rPr>
                  <w:rFonts w:ascii="新細明體" w:hAnsi="新細明體" w:hint="eastAsia"/>
                  <w:sz w:val="20"/>
                  <w:szCs w:val="20"/>
                </w:rPr>
                <w:t>□</w:t>
              </w:r>
            </w:ins>
          </w:p>
        </w:tc>
      </w:tr>
    </w:tbl>
    <w:p w:rsidR="00C753E8" w:rsidRPr="001651D4" w:rsidRDefault="00C753E8" w:rsidP="00C753E8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C753E8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AD2D28" w:rsidTr="00E30C50">
        <w:tc>
          <w:tcPr>
            <w:tcW w:w="720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77CFD" w:rsidRPr="00AD2D28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377CFD" w:rsidRPr="00D37E3B" w:rsidRDefault="008972D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972D1">
              <w:rPr>
                <w:rFonts w:ascii="細明體" w:eastAsia="細明體" w:hAnsi="細明體" w:hint="eastAsia"/>
                <w:sz w:val="20"/>
                <w:szCs w:val="20"/>
              </w:rPr>
              <w:t>跨區取件案件改派模組</w:t>
            </w:r>
          </w:p>
        </w:tc>
        <w:tc>
          <w:tcPr>
            <w:tcW w:w="5674" w:type="dxa"/>
          </w:tcPr>
          <w:p w:rsidR="00377CFD" w:rsidRPr="00D37E3B" w:rsidRDefault="00FE1602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AA_A6Z</w:t>
            </w:r>
            <w:r w:rsidR="008972D1">
              <w:rPr>
                <w:rFonts w:ascii="細明體" w:eastAsia="細明體" w:hAnsi="細明體" w:hint="eastAsia"/>
                <w:sz w:val="20"/>
                <w:szCs w:val="20"/>
              </w:rPr>
              <w:t>002</w:t>
            </w:r>
          </w:p>
        </w:tc>
      </w:tr>
      <w:tr w:rsidR="008972D1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972D1" w:rsidRPr="00AD2D28" w:rsidRDefault="008972D1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8972D1" w:rsidRPr="008972D1" w:rsidRDefault="008972D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972D1">
              <w:rPr>
                <w:rFonts w:ascii="細明體" w:eastAsia="細明體" w:hAnsi="細明體" w:hint="eastAsia"/>
                <w:sz w:val="20"/>
                <w:szCs w:val="20"/>
              </w:rPr>
              <w:t>智能理賠醫囑內容處理模組</w:t>
            </w:r>
          </w:p>
        </w:tc>
        <w:tc>
          <w:tcPr>
            <w:tcW w:w="5674" w:type="dxa"/>
          </w:tcPr>
          <w:p w:rsidR="008972D1" w:rsidRDefault="008972D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AA_A6Z502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241CB2" w:rsidRPr="00AD2D28" w:rsidRDefault="00825CB1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JAAADA60</w:t>
            </w:r>
            <w:r w:rsidR="008972D1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A6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每日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241CB2" w:rsidRPr="00AD2D28" w:rsidRDefault="008972D1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2000</w:t>
            </w:r>
          </w:p>
        </w:tc>
      </w:tr>
    </w:tbl>
    <w:p w:rsidR="00C753E8" w:rsidRPr="00AD2D2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lastRenderedPageBreak/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AD2D28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085B3D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85B3D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初始</w:t>
      </w:r>
      <w:r w:rsidR="00FE0A9A" w:rsidRPr="00AD2D28">
        <w:rPr>
          <w:rFonts w:ascii="細明體" w:eastAsia="細明體" w:hAnsi="細明體"/>
          <w:kern w:val="2"/>
          <w:lang w:eastAsia="zh-TW"/>
        </w:rPr>
        <w:t>：</w:t>
      </w:r>
    </w:p>
    <w:p w:rsidR="00472317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472317" w:rsidRDefault="00472317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讀取件數</w:t>
      </w:r>
    </w:p>
    <w:p w:rsidR="00472317" w:rsidRDefault="009A2AC8" w:rsidP="009A2AC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A2AC8">
        <w:rPr>
          <w:rFonts w:ascii="細明體" w:eastAsia="細明體" w:hAnsi="細明體" w:hint="eastAsia"/>
          <w:kern w:val="2"/>
          <w:lang w:eastAsia="zh-TW"/>
        </w:rPr>
        <w:t>新增DTAAA021件數</w:t>
      </w:r>
    </w:p>
    <w:p w:rsidR="00472317" w:rsidRDefault="00620AA2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</w:t>
      </w:r>
      <w:r w:rsidR="00472317">
        <w:rPr>
          <w:rFonts w:ascii="細明體" w:eastAsia="細明體" w:hAnsi="細明體" w:hint="eastAsia"/>
          <w:kern w:val="2"/>
          <w:lang w:eastAsia="zh-TW"/>
        </w:rPr>
        <w:t>失敗件數</w:t>
      </w:r>
    </w:p>
    <w:p w:rsidR="00CF7DCD" w:rsidRDefault="003306BF" w:rsidP="00183C8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取得待處理</w:t>
      </w:r>
      <w:r w:rsidR="00825CB1">
        <w:rPr>
          <w:rFonts w:ascii="細明體" w:eastAsia="細明體" w:hAnsi="細明體" w:hint="eastAsia"/>
          <w:kern w:val="2"/>
          <w:lang w:eastAsia="zh-TW"/>
        </w:rPr>
        <w:t>重新訓練內容</w:t>
      </w:r>
    </w:p>
    <w:p w:rsidR="00C55EB2" w:rsidRDefault="009A2AC8" w:rsidP="009A2AC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讀取跨區取件分派記錄檔DTAAA100，以受理編號串接</w:t>
      </w:r>
      <w:r>
        <w:rPr>
          <w:rFonts w:ascii="新細明體" w:hAnsi="新細明體" w:cs="細明體" w:hint="eastAsia"/>
          <w:lang w:eastAsia="zh-TW"/>
        </w:rPr>
        <w:t>理賠診斷書診斷全文檔DTAAA022，取得$</w:t>
      </w:r>
      <w:r w:rsidRPr="009A2AC8">
        <w:rPr>
          <w:rFonts w:ascii="新細明體" w:hAnsi="新細明體" w:cs="細明體" w:hint="eastAsia"/>
          <w:lang w:eastAsia="zh-TW"/>
        </w:rPr>
        <w:t>診斷書流水號</w:t>
      </w:r>
      <w:r>
        <w:rPr>
          <w:rFonts w:ascii="新細明體" w:hAnsi="新細明體" w:cs="細明體" w:hint="eastAsia"/>
          <w:lang w:eastAsia="zh-TW"/>
        </w:rPr>
        <w:t>、$</w:t>
      </w:r>
      <w:r w:rsidRPr="009A2AC8">
        <w:rPr>
          <w:rFonts w:ascii="新細明體" w:hAnsi="新細明體" w:cs="細明體" w:hint="eastAsia"/>
          <w:lang w:eastAsia="zh-TW"/>
        </w:rPr>
        <w:t>診斷內容全文</w:t>
      </w:r>
      <w:r>
        <w:rPr>
          <w:rFonts w:ascii="新細明體" w:hAnsi="新細明體" w:cs="細明體" w:hint="eastAsia"/>
          <w:lang w:eastAsia="zh-TW"/>
        </w:rPr>
        <w:t>、$</w:t>
      </w:r>
      <w:r w:rsidRPr="009A2AC8">
        <w:rPr>
          <w:rFonts w:ascii="新細明體" w:hAnsi="新細明體" w:cs="細明體" w:hint="eastAsia"/>
          <w:lang w:eastAsia="zh-TW"/>
        </w:rPr>
        <w:t>醫囑</w:t>
      </w:r>
    </w:p>
    <w:p w:rsidR="00D45191" w:rsidRDefault="00D45191" w:rsidP="00672A0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讀取件數=抽件件數</w:t>
      </w:r>
    </w:p>
    <w:p w:rsidR="003306BF" w:rsidRDefault="00FE1602" w:rsidP="00183C8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</w:t>
      </w:r>
      <w:r w:rsidR="009A2AC8">
        <w:rPr>
          <w:rFonts w:ascii="細明體" w:eastAsia="細明體" w:hAnsi="細明體" w:hint="eastAsia"/>
          <w:kern w:val="2"/>
          <w:lang w:eastAsia="zh-TW"/>
        </w:rPr>
        <w:t>醫囑全文</w:t>
      </w:r>
    </w:p>
    <w:p w:rsidR="00FE1602" w:rsidRDefault="00FE1602" w:rsidP="00FE160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取得完整字串預測疾病代碼</w:t>
      </w:r>
    </w:p>
    <w:p w:rsidR="00FE1602" w:rsidRDefault="00FE1602" w:rsidP="009A2AC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="009A2AC8">
        <w:rPr>
          <w:rFonts w:ascii="細明體" w:eastAsia="細明體" w:hAnsi="細明體" w:hint="eastAsia"/>
          <w:kern w:val="2"/>
          <w:lang w:eastAsia="zh-TW"/>
        </w:rPr>
        <w:t>AA_A6Z502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9A2AC8" w:rsidRPr="009A2AC8">
        <w:t xml:space="preserve"> </w:t>
      </w:r>
      <w:r w:rsidR="009A2AC8" w:rsidRPr="009A2AC8">
        <w:rPr>
          <w:rFonts w:ascii="細明體" w:eastAsia="細明體" w:hAnsi="細明體"/>
          <w:kern w:val="2"/>
          <w:lang w:eastAsia="zh-TW"/>
        </w:rPr>
        <w:t>getMedicalOrder_NLP_Result</w:t>
      </w:r>
      <w:r w:rsidR="00385E5C">
        <w:rPr>
          <w:rFonts w:ascii="細明體" w:eastAsia="細明體" w:hAnsi="細明體" w:hint="eastAsia"/>
          <w:kern w:val="2"/>
          <w:lang w:eastAsia="zh-TW"/>
        </w:rPr>
        <w:t>，傳入</w:t>
      </w:r>
    </w:p>
    <w:p w:rsidR="00385E5C" w:rsidRDefault="009A2AC8" w:rsidP="00825CB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新細明體" w:hAnsi="新細明體" w:cs="細明體" w:hint="eastAsia"/>
          <w:lang w:eastAsia="zh-TW"/>
        </w:rPr>
        <w:t>$</w:t>
      </w:r>
      <w:r w:rsidRPr="009A2AC8">
        <w:rPr>
          <w:rFonts w:ascii="新細明體" w:hAnsi="新細明體" w:cs="細明體" w:hint="eastAsia"/>
          <w:lang w:eastAsia="zh-TW"/>
        </w:rPr>
        <w:t>醫囑</w:t>
      </w:r>
    </w:p>
    <w:p w:rsidR="0048606E" w:rsidRDefault="00385E5C" w:rsidP="006D372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取得回傳</w:t>
      </w:r>
      <w:r w:rsidR="00331A5A">
        <w:rPr>
          <w:rFonts w:ascii="細明體" w:eastAsia="細明體" w:hAnsi="細明體"/>
          <w:kern w:val="2"/>
          <w:lang w:eastAsia="zh-TW"/>
        </w:rPr>
        <w:t>bo</w:t>
      </w:r>
      <w:r w:rsidR="002F2455">
        <w:rPr>
          <w:rFonts w:ascii="細明體" w:eastAsia="細明體" w:hAnsi="細明體"/>
          <w:kern w:val="2"/>
          <w:lang w:eastAsia="zh-TW"/>
        </w:rPr>
        <w:t xml:space="preserve"> </w:t>
      </w:r>
    </w:p>
    <w:p w:rsidR="00331A5A" w:rsidRDefault="00331A5A" w:rsidP="00331A5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住院List=</w:t>
      </w:r>
      <w:r>
        <w:rPr>
          <w:rFonts w:ascii="細明體" w:eastAsia="細明體" w:hAnsi="細明體"/>
          <w:kern w:val="2"/>
          <w:lang w:eastAsia="zh-TW"/>
        </w:rPr>
        <w:t>bo.</w:t>
      </w:r>
      <w:r w:rsidRPr="00331A5A">
        <w:rPr>
          <w:rFonts w:ascii="細明體" w:eastAsia="細明體" w:hAnsi="細明體"/>
          <w:kern w:val="2"/>
          <w:lang w:eastAsia="zh-TW"/>
        </w:rPr>
        <w:t>getADMISSION_INTERVALS</w:t>
      </w:r>
      <w:r w:rsidR="002F2455">
        <w:rPr>
          <w:rFonts w:ascii="細明體" w:eastAsia="細明體" w:hAnsi="細明體" w:hint="eastAsia"/>
          <w:kern w:val="2"/>
          <w:lang w:eastAsia="zh-TW"/>
        </w:rPr>
        <w:t>，逐項處理data</w:t>
      </w:r>
    </w:p>
    <w:p w:rsidR="00331A5A" w:rsidRPr="002F2455" w:rsidRDefault="00331A5A" w:rsidP="002F245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寫入DTAAA021</w:t>
      </w:r>
    </w:p>
    <w:tbl>
      <w:tblPr>
        <w:tblW w:w="0" w:type="auto"/>
        <w:tblInd w:w="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3738"/>
        <w:gridCol w:w="850"/>
      </w:tblGrid>
      <w:tr w:rsidR="00331A5A" w:rsidRPr="007B54FE" w:rsidTr="002F2455">
        <w:trPr>
          <w:trHeight w:val="289"/>
        </w:trPr>
        <w:tc>
          <w:tcPr>
            <w:tcW w:w="1616" w:type="dxa"/>
            <w:shd w:val="clear" w:color="auto" w:fill="C5E0B3"/>
          </w:tcPr>
          <w:p w:rsidR="00331A5A" w:rsidRPr="007B54FE" w:rsidRDefault="00331A5A" w:rsidP="00D570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DTAAA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021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3738" w:type="dxa"/>
            <w:shd w:val="clear" w:color="auto" w:fill="C5E0B3"/>
          </w:tcPr>
          <w:p w:rsidR="00331A5A" w:rsidRPr="007B54FE" w:rsidRDefault="00331A5A" w:rsidP="00D570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值</w:t>
            </w:r>
          </w:p>
        </w:tc>
        <w:tc>
          <w:tcPr>
            <w:tcW w:w="850" w:type="dxa"/>
            <w:shd w:val="clear" w:color="auto" w:fill="C5E0B3"/>
          </w:tcPr>
          <w:p w:rsidR="00331A5A" w:rsidRPr="007B54FE" w:rsidRDefault="00331A5A" w:rsidP="00D570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備註</w:t>
            </w:r>
          </w:p>
        </w:tc>
      </w:tr>
      <w:tr w:rsidR="00331A5A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331A5A" w:rsidRPr="007B54FE" w:rsidRDefault="00331A5A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APLY_NO</w:t>
            </w:r>
          </w:p>
        </w:tc>
        <w:tc>
          <w:tcPr>
            <w:tcW w:w="3738" w:type="dxa"/>
            <w:shd w:val="clear" w:color="auto" w:fill="auto"/>
          </w:tcPr>
          <w:p w:rsidR="00331A5A" w:rsidRPr="007B54FE" w:rsidRDefault="00331A5A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DTAAA022.APLY_NO</w:t>
            </w:r>
          </w:p>
        </w:tc>
        <w:tc>
          <w:tcPr>
            <w:tcW w:w="850" w:type="dxa"/>
            <w:shd w:val="clear" w:color="auto" w:fill="auto"/>
          </w:tcPr>
          <w:p w:rsidR="00331A5A" w:rsidRPr="007B54FE" w:rsidRDefault="00331A5A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331A5A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331A5A" w:rsidRPr="007B54FE" w:rsidRDefault="00331A5A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DIAG_SER_NO</w:t>
            </w:r>
          </w:p>
        </w:tc>
        <w:tc>
          <w:tcPr>
            <w:tcW w:w="3738" w:type="dxa"/>
            <w:shd w:val="clear" w:color="auto" w:fill="auto"/>
          </w:tcPr>
          <w:p w:rsidR="00331A5A" w:rsidRPr="007B54FE" w:rsidRDefault="00331A5A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DTAAA022.DIAG_SER_NO</w:t>
            </w:r>
          </w:p>
        </w:tc>
        <w:tc>
          <w:tcPr>
            <w:tcW w:w="850" w:type="dxa"/>
            <w:shd w:val="clear" w:color="auto" w:fill="auto"/>
          </w:tcPr>
          <w:p w:rsidR="00331A5A" w:rsidRPr="007B54FE" w:rsidRDefault="00331A5A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331A5A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331A5A" w:rsidRPr="007B54FE" w:rsidRDefault="00331A5A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SER_NO</w:t>
            </w:r>
          </w:p>
        </w:tc>
        <w:tc>
          <w:tcPr>
            <w:tcW w:w="3738" w:type="dxa"/>
            <w:shd w:val="clear" w:color="auto" w:fill="auto"/>
          </w:tcPr>
          <w:p w:rsidR="00331A5A" w:rsidRPr="007B54FE" w:rsidRDefault="00331A5A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同APLY_NO、DIAG_SER_NO的流水號</w:t>
            </w:r>
          </w:p>
        </w:tc>
        <w:tc>
          <w:tcPr>
            <w:tcW w:w="850" w:type="dxa"/>
            <w:shd w:val="clear" w:color="auto" w:fill="auto"/>
          </w:tcPr>
          <w:p w:rsidR="00331A5A" w:rsidRPr="007B54FE" w:rsidRDefault="00331A5A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331A5A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331A5A" w:rsidRPr="007B54FE" w:rsidRDefault="00331A5A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APLY_DIAG_KIND</w:t>
            </w:r>
          </w:p>
        </w:tc>
        <w:tc>
          <w:tcPr>
            <w:tcW w:w="3738" w:type="dxa"/>
            <w:shd w:val="clear" w:color="auto" w:fill="auto"/>
          </w:tcPr>
          <w:p w:rsidR="00331A5A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若data.KIND=一般住院，則為D</w:t>
            </w:r>
          </w:p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若data.KIND=加護病房，則為C</w:t>
            </w:r>
          </w:p>
        </w:tc>
        <w:tc>
          <w:tcPr>
            <w:tcW w:w="850" w:type="dxa"/>
            <w:shd w:val="clear" w:color="auto" w:fill="auto"/>
          </w:tcPr>
          <w:p w:rsidR="00331A5A" w:rsidRPr="007B54FE" w:rsidRDefault="00331A5A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331A5A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331A5A" w:rsidRPr="009A1F67" w:rsidRDefault="00331A5A" w:rsidP="00D5703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APLY_STR_DATE</w:t>
            </w:r>
          </w:p>
        </w:tc>
        <w:tc>
          <w:tcPr>
            <w:tcW w:w="3738" w:type="dxa"/>
            <w:shd w:val="clear" w:color="auto" w:fill="auto"/>
          </w:tcPr>
          <w:p w:rsidR="00331A5A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D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ata.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STR_DATE</w:t>
            </w:r>
          </w:p>
        </w:tc>
        <w:tc>
          <w:tcPr>
            <w:tcW w:w="850" w:type="dxa"/>
            <w:shd w:val="clear" w:color="auto" w:fill="auto"/>
          </w:tcPr>
          <w:p w:rsidR="00331A5A" w:rsidRPr="007B54FE" w:rsidRDefault="00331A5A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331A5A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331A5A" w:rsidRPr="009A1F67" w:rsidRDefault="00331A5A" w:rsidP="00D5703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APLY_END_DATE</w:t>
            </w:r>
          </w:p>
        </w:tc>
        <w:tc>
          <w:tcPr>
            <w:tcW w:w="3738" w:type="dxa"/>
            <w:shd w:val="clear" w:color="auto" w:fill="auto"/>
          </w:tcPr>
          <w:p w:rsidR="00331A5A" w:rsidRPr="007B54FE" w:rsidRDefault="002F2455" w:rsidP="002F24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D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ata.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END_DATE</w:t>
            </w:r>
          </w:p>
        </w:tc>
        <w:tc>
          <w:tcPr>
            <w:tcW w:w="850" w:type="dxa"/>
            <w:shd w:val="clear" w:color="auto" w:fill="auto"/>
          </w:tcPr>
          <w:p w:rsidR="00331A5A" w:rsidRPr="007B54FE" w:rsidRDefault="00331A5A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2F2455" w:rsidRDefault="002F2455" w:rsidP="002F2455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tbl>
      <w:tblPr>
        <w:tblW w:w="0" w:type="auto"/>
        <w:tblInd w:w="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3738"/>
        <w:gridCol w:w="850"/>
      </w:tblGrid>
      <w:tr w:rsidR="002F2455" w:rsidRPr="007B54FE" w:rsidTr="00D57034">
        <w:trPr>
          <w:trHeight w:val="289"/>
        </w:trPr>
        <w:tc>
          <w:tcPr>
            <w:tcW w:w="1616" w:type="dxa"/>
            <w:shd w:val="clear" w:color="auto" w:fill="C5E0B3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DTAAA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021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3738" w:type="dxa"/>
            <w:shd w:val="clear" w:color="auto" w:fill="C5E0B3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值</w:t>
            </w:r>
          </w:p>
        </w:tc>
        <w:tc>
          <w:tcPr>
            <w:tcW w:w="850" w:type="dxa"/>
            <w:shd w:val="clear" w:color="auto" w:fill="C5E0B3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備註</w:t>
            </w:r>
          </w:p>
        </w:tc>
      </w:tr>
      <w:tr w:rsidR="002F2455" w:rsidRPr="007B54FE" w:rsidTr="00D57034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APLY_NO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DTAAA022.APLY_NO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D57034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DIAG_SER_NO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DTAAA022.DIAG_SER_NO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D57034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SER_NO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同APLY_NO、DIAG_SER_NO的流水號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D57034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APLY_DIAG_KIND</w:t>
            </w:r>
          </w:p>
        </w:tc>
        <w:tc>
          <w:tcPr>
            <w:tcW w:w="3738" w:type="dxa"/>
            <w:shd w:val="clear" w:color="auto" w:fill="auto"/>
          </w:tcPr>
          <w:p w:rsidR="002F2455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若data.KIND=一般住院，則為K</w:t>
            </w:r>
          </w:p>
          <w:p w:rsidR="002F2455" w:rsidRPr="007B54FE" w:rsidRDefault="002F2455" w:rsidP="002F24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若data.KIND=加護病房，則不需新增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D57034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9A1F67" w:rsidRDefault="002F2455" w:rsidP="00D5703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APLY_STR_DATE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D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ata.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STR_DATE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D57034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9A1F67" w:rsidRDefault="002F2455" w:rsidP="00D5703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APLY_END_DATE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D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ata.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END_DATE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2F2455" w:rsidRDefault="002F2455" w:rsidP="002F245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331A5A" w:rsidRDefault="002F2455" w:rsidP="002F245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門診List=</w:t>
      </w:r>
      <w:r w:rsidRPr="002F2455">
        <w:rPr>
          <w:rFonts w:ascii="細明體" w:eastAsia="細明體" w:hAnsi="細明體"/>
          <w:kern w:val="2"/>
          <w:lang w:eastAsia="zh-TW"/>
        </w:rPr>
        <w:t>bo.getCLINIC_DATES</w:t>
      </w:r>
    </w:p>
    <w:p w:rsidR="002F2455" w:rsidRPr="002F2455" w:rsidRDefault="002F2455" w:rsidP="002F245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寫入DTAAA021</w:t>
      </w:r>
    </w:p>
    <w:tbl>
      <w:tblPr>
        <w:tblW w:w="0" w:type="auto"/>
        <w:tblInd w:w="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3738"/>
        <w:gridCol w:w="850"/>
      </w:tblGrid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C5E0B3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DTAAA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021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3738" w:type="dxa"/>
            <w:shd w:val="clear" w:color="auto" w:fill="C5E0B3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值</w:t>
            </w:r>
          </w:p>
        </w:tc>
        <w:tc>
          <w:tcPr>
            <w:tcW w:w="850" w:type="dxa"/>
            <w:shd w:val="clear" w:color="auto" w:fill="C5E0B3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備註</w:t>
            </w: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APLY_NO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DTAAA022.APLY_NO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lastRenderedPageBreak/>
              <w:t>DIAG_SER_NO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DTAAA022.DIAG_SER_NO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SER_NO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同APLY_NO、DIAG_SER_NO的流水號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APLY_DIAG_KIND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CC61A0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9A1F67" w:rsidRDefault="002F2455" w:rsidP="00D5703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APLY_STR_DATE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CC61A0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D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ata.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STR_DATE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9A1F67" w:rsidRDefault="002F2455" w:rsidP="00D5703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APLY_END_DATE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CC61A0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D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ata.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STR_DATE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2F2455" w:rsidRDefault="002F2455" w:rsidP="002F245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急診L</w:t>
      </w:r>
      <w:r>
        <w:rPr>
          <w:rFonts w:ascii="細明體" w:eastAsia="細明體" w:hAnsi="細明體"/>
          <w:kern w:val="2"/>
          <w:lang w:eastAsia="zh-TW"/>
        </w:rPr>
        <w:t>ist=</w:t>
      </w:r>
      <w:r w:rsidRPr="002F2455">
        <w:rPr>
          <w:rFonts w:ascii="細明體" w:eastAsia="細明體" w:hAnsi="細明體"/>
          <w:kern w:val="2"/>
          <w:lang w:eastAsia="zh-TW"/>
        </w:rPr>
        <w:t>bo.getEMERGENCY_DATES</w:t>
      </w:r>
    </w:p>
    <w:p w:rsidR="002F2455" w:rsidRDefault="002F2455" w:rsidP="002F245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>
        <w:rPr>
          <w:rFonts w:ascii="細明體" w:eastAsia="細明體" w:hAnsi="細明體"/>
          <w:kern w:val="2"/>
          <w:lang w:eastAsia="zh-TW"/>
        </w:rPr>
        <w:t>DTAAA021</w:t>
      </w:r>
    </w:p>
    <w:tbl>
      <w:tblPr>
        <w:tblW w:w="0" w:type="auto"/>
        <w:tblInd w:w="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3738"/>
        <w:gridCol w:w="850"/>
      </w:tblGrid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C5E0B3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DTAAA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021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3738" w:type="dxa"/>
            <w:shd w:val="clear" w:color="auto" w:fill="C5E0B3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值</w:t>
            </w:r>
          </w:p>
        </w:tc>
        <w:tc>
          <w:tcPr>
            <w:tcW w:w="850" w:type="dxa"/>
            <w:shd w:val="clear" w:color="auto" w:fill="C5E0B3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備註</w:t>
            </w: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APLY_NO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DTAAA022.APLY_NO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DIAG_SER_NO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DTAAA022.DIAG_SER_NO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SER_NO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同APLY_NO、DIAG_SER_NO的流水號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APLY_DIAG_KIND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CC61A0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G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9A1F67" w:rsidRDefault="002F2455" w:rsidP="00D5703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APLY_STR_DATE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CC61A0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D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ata.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STR_DATE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9A1F67" w:rsidRDefault="002F2455" w:rsidP="00D5703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APLY_END_DATE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CC61A0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D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ata.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STR_DATE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2F2455" w:rsidRDefault="002F2455" w:rsidP="002F245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手術List=</w:t>
      </w:r>
      <w:r w:rsidRPr="002F2455">
        <w:rPr>
          <w:rFonts w:ascii="細明體" w:eastAsia="細明體" w:hAnsi="細明體"/>
          <w:kern w:val="2"/>
          <w:lang w:eastAsia="zh-TW"/>
        </w:rPr>
        <w:t>bo.getOPERATION_TEXTS</w:t>
      </w:r>
    </w:p>
    <w:p w:rsidR="002F2455" w:rsidRPr="006D372A" w:rsidRDefault="002F2455" w:rsidP="002F245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>
        <w:rPr>
          <w:rFonts w:ascii="細明體" w:eastAsia="細明體" w:hAnsi="細明體"/>
          <w:kern w:val="2"/>
          <w:lang w:eastAsia="zh-TW"/>
        </w:rPr>
        <w:t>DTAAA021</w:t>
      </w:r>
    </w:p>
    <w:tbl>
      <w:tblPr>
        <w:tblW w:w="0" w:type="auto"/>
        <w:tblInd w:w="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3738"/>
        <w:gridCol w:w="850"/>
      </w:tblGrid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C5E0B3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DTAAA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021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3738" w:type="dxa"/>
            <w:shd w:val="clear" w:color="auto" w:fill="C5E0B3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值</w:t>
            </w:r>
          </w:p>
        </w:tc>
        <w:tc>
          <w:tcPr>
            <w:tcW w:w="850" w:type="dxa"/>
            <w:shd w:val="clear" w:color="auto" w:fill="C5E0B3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備註</w:t>
            </w: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APLY_NO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DTAAA022.APLY_NO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DIAG_SER_NO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DTAAA022.DIAG_SER_NO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SER_NO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同APLY_NO、DIAG_SER_NO的流水號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APLY_DIAG_KIND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CC61A0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F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9A1F67" w:rsidRDefault="002F2455" w:rsidP="00D5703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APLY_STR_DATE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CC61A0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D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ata.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STR_DATE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9A1F67" w:rsidRDefault="002F2455" w:rsidP="00D5703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APLY_END_DATE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CC61A0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D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ata.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STR_DATE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F2455" w:rsidRPr="007B54FE" w:rsidTr="002F2455">
        <w:trPr>
          <w:trHeight w:val="289"/>
        </w:trPr>
        <w:tc>
          <w:tcPr>
            <w:tcW w:w="1616" w:type="dxa"/>
            <w:shd w:val="clear" w:color="auto" w:fill="auto"/>
          </w:tcPr>
          <w:p w:rsidR="002F2455" w:rsidRPr="009A1F67" w:rsidRDefault="002F2455" w:rsidP="00D5703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APLY_OP_CTX</w:t>
            </w:r>
          </w:p>
        </w:tc>
        <w:tc>
          <w:tcPr>
            <w:tcW w:w="3738" w:type="dxa"/>
            <w:shd w:val="clear" w:color="auto" w:fill="auto"/>
          </w:tcPr>
          <w:p w:rsidR="002F2455" w:rsidRPr="007B54FE" w:rsidRDefault="00CC61A0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D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ata.KIND</w:t>
            </w:r>
          </w:p>
        </w:tc>
        <w:tc>
          <w:tcPr>
            <w:tcW w:w="850" w:type="dxa"/>
            <w:shd w:val="clear" w:color="auto" w:fill="auto"/>
          </w:tcPr>
          <w:p w:rsidR="002F2455" w:rsidRPr="007B54FE" w:rsidRDefault="002F2455" w:rsidP="00D570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385E5C" w:rsidRDefault="00385E5C" w:rsidP="00385E5C">
      <w:pPr>
        <w:pStyle w:val="Tabletext"/>
        <w:keepLines w:val="0"/>
        <w:spacing w:after="0" w:line="240" w:lineRule="auto"/>
        <w:ind w:left="850"/>
        <w:rPr>
          <w:rFonts w:ascii="細明體" w:eastAsia="細明體" w:hAnsi="細明體" w:hint="eastAsia"/>
          <w:kern w:val="2"/>
          <w:lang w:eastAsia="zh-TW"/>
        </w:rPr>
      </w:pPr>
    </w:p>
    <w:p w:rsidR="00307D9D" w:rsidRDefault="00307D9D" w:rsidP="00CC61A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ins w:id="28" w:author="張凱鈞" w:date="2020-01-07T11:43:00Z"/>
          <w:rFonts w:ascii="細明體" w:eastAsia="細明體" w:hAnsi="細明體"/>
          <w:kern w:val="2"/>
          <w:lang w:eastAsia="zh-TW"/>
        </w:rPr>
      </w:pPr>
      <w:ins w:id="29" w:author="張凱鈞" w:date="2020-01-07T11:43:00Z">
        <w:r>
          <w:rPr>
            <w:rFonts w:ascii="細明體" w:eastAsia="細明體" w:hAnsi="細明體" w:hint="eastAsia"/>
            <w:kern w:val="2"/>
            <w:lang w:eastAsia="zh-TW"/>
          </w:rPr>
          <w:t>將上述寫入DTAAA021資料同時寫入DTAAA153</w:t>
        </w:r>
      </w:ins>
    </w:p>
    <w:p w:rsidR="00CD2DA2" w:rsidRDefault="006A4053" w:rsidP="00CC61A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若發生異常則拋出錯誤訊息</w:t>
      </w:r>
      <w:r w:rsidRPr="006A4053">
        <w:rPr>
          <w:rFonts w:ascii="細明體" w:eastAsia="細明體" w:hAnsi="細明體" w:hint="eastAsia"/>
          <w:kern w:val="2"/>
          <w:lang w:eastAsia="zh-TW"/>
        </w:rPr>
        <w:t>"</w:t>
      </w:r>
      <w:r w:rsidR="00CC61A0" w:rsidRPr="00CC61A0">
        <w:rPr>
          <w:rFonts w:ascii="細明體" w:eastAsia="細明體" w:hAnsi="細明體" w:hint="eastAsia"/>
          <w:kern w:val="2"/>
          <w:lang w:eastAsia="zh-TW"/>
        </w:rPr>
        <w:t>智能理賠醫囑NLP處理批次異常</w:t>
      </w:r>
      <w:r w:rsidR="00CC61A0">
        <w:rPr>
          <w:rFonts w:ascii="細明體" w:eastAsia="細明體" w:hAnsi="細明體" w:hint="eastAsia"/>
          <w:kern w:val="2"/>
          <w:lang w:eastAsia="zh-TW"/>
        </w:rPr>
        <w:t>:</w:t>
      </w:r>
      <w:r>
        <w:rPr>
          <w:rFonts w:ascii="細明體" w:eastAsia="細明體" w:hAnsi="細明體" w:hint="eastAsia"/>
          <w:kern w:val="2"/>
          <w:lang w:eastAsia="zh-TW"/>
        </w:rPr>
        <w:t>" + e.getMessage())</w:t>
      </w:r>
    </w:p>
    <w:p w:rsidR="00932F20" w:rsidRPr="006143A9" w:rsidRDefault="00932F20" w:rsidP="00CC61A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</w:t>
      </w:r>
    </w:p>
    <w:sectPr w:rsidR="00932F20" w:rsidRPr="006143A9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36A" w:rsidRDefault="0028536A" w:rsidP="000C2BA8">
      <w:r>
        <w:separator/>
      </w:r>
    </w:p>
  </w:endnote>
  <w:endnote w:type="continuationSeparator" w:id="0">
    <w:p w:rsidR="0028536A" w:rsidRDefault="0028536A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36A" w:rsidRDefault="0028536A" w:rsidP="000C2BA8">
      <w:r>
        <w:separator/>
      </w:r>
    </w:p>
  </w:footnote>
  <w:footnote w:type="continuationSeparator" w:id="0">
    <w:p w:rsidR="0028536A" w:rsidRDefault="0028536A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5"/>
  </w:num>
  <w:num w:numId="7">
    <w:abstractNumId w:val="27"/>
  </w:num>
  <w:num w:numId="8">
    <w:abstractNumId w:val="29"/>
  </w:num>
  <w:num w:numId="9">
    <w:abstractNumId w:val="10"/>
  </w:num>
  <w:num w:numId="10">
    <w:abstractNumId w:val="23"/>
  </w:num>
  <w:num w:numId="11">
    <w:abstractNumId w:val="24"/>
  </w:num>
  <w:num w:numId="12">
    <w:abstractNumId w:val="26"/>
  </w:num>
  <w:num w:numId="13">
    <w:abstractNumId w:val="17"/>
  </w:num>
  <w:num w:numId="14">
    <w:abstractNumId w:val="39"/>
  </w:num>
  <w:num w:numId="15">
    <w:abstractNumId w:val="22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8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37"/>
  </w:num>
  <w:num w:numId="33">
    <w:abstractNumId w:val="40"/>
  </w:num>
  <w:num w:numId="34">
    <w:abstractNumId w:val="25"/>
  </w:num>
  <w:num w:numId="35">
    <w:abstractNumId w:val="33"/>
  </w:num>
  <w:num w:numId="36">
    <w:abstractNumId w:val="30"/>
  </w:num>
  <w:num w:numId="37">
    <w:abstractNumId w:val="19"/>
  </w:num>
  <w:num w:numId="38">
    <w:abstractNumId w:val="34"/>
  </w:num>
  <w:num w:numId="39">
    <w:abstractNumId w:val="14"/>
  </w:num>
  <w:num w:numId="40">
    <w:abstractNumId w:val="12"/>
  </w:num>
  <w:num w:numId="41">
    <w:abstractNumId w:val="3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2FB"/>
    <w:rsid w:val="0000563E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1758"/>
    <w:rsid w:val="0002210A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6BB3"/>
    <w:rsid w:val="00037D02"/>
    <w:rsid w:val="00042C50"/>
    <w:rsid w:val="00044B33"/>
    <w:rsid w:val="00050D23"/>
    <w:rsid w:val="000519F8"/>
    <w:rsid w:val="000527F0"/>
    <w:rsid w:val="000556C0"/>
    <w:rsid w:val="000558F2"/>
    <w:rsid w:val="00060930"/>
    <w:rsid w:val="00063EA5"/>
    <w:rsid w:val="000647EC"/>
    <w:rsid w:val="00065586"/>
    <w:rsid w:val="000676CD"/>
    <w:rsid w:val="00070A6B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85B3D"/>
    <w:rsid w:val="000876EA"/>
    <w:rsid w:val="000922A0"/>
    <w:rsid w:val="00094626"/>
    <w:rsid w:val="00097092"/>
    <w:rsid w:val="00097AB5"/>
    <w:rsid w:val="00097D32"/>
    <w:rsid w:val="000A1EB4"/>
    <w:rsid w:val="000A3B8C"/>
    <w:rsid w:val="000A4263"/>
    <w:rsid w:val="000A5518"/>
    <w:rsid w:val="000A5DC1"/>
    <w:rsid w:val="000A740A"/>
    <w:rsid w:val="000B1567"/>
    <w:rsid w:val="000B1B22"/>
    <w:rsid w:val="000B1B3B"/>
    <w:rsid w:val="000B23D1"/>
    <w:rsid w:val="000B29D1"/>
    <w:rsid w:val="000B5824"/>
    <w:rsid w:val="000B5B46"/>
    <w:rsid w:val="000B5DF5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D0758"/>
    <w:rsid w:val="000D07A9"/>
    <w:rsid w:val="000D452C"/>
    <w:rsid w:val="000D4EE9"/>
    <w:rsid w:val="000D6712"/>
    <w:rsid w:val="000E05E0"/>
    <w:rsid w:val="000E17F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D30"/>
    <w:rsid w:val="000F4F2F"/>
    <w:rsid w:val="000F6885"/>
    <w:rsid w:val="000F76A1"/>
    <w:rsid w:val="000F7EEB"/>
    <w:rsid w:val="001029E3"/>
    <w:rsid w:val="001031E5"/>
    <w:rsid w:val="00105169"/>
    <w:rsid w:val="00105641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2177"/>
    <w:rsid w:val="00122265"/>
    <w:rsid w:val="0012244B"/>
    <w:rsid w:val="00124800"/>
    <w:rsid w:val="001266FD"/>
    <w:rsid w:val="00126E79"/>
    <w:rsid w:val="00126E89"/>
    <w:rsid w:val="001314C4"/>
    <w:rsid w:val="00131868"/>
    <w:rsid w:val="00132923"/>
    <w:rsid w:val="001342A5"/>
    <w:rsid w:val="001343D4"/>
    <w:rsid w:val="00134BB9"/>
    <w:rsid w:val="00134DCF"/>
    <w:rsid w:val="00135E9D"/>
    <w:rsid w:val="00136FFA"/>
    <w:rsid w:val="00137442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942"/>
    <w:rsid w:val="001651D4"/>
    <w:rsid w:val="001664DA"/>
    <w:rsid w:val="001677B3"/>
    <w:rsid w:val="001678C2"/>
    <w:rsid w:val="00167DC4"/>
    <w:rsid w:val="0017097A"/>
    <w:rsid w:val="001752ED"/>
    <w:rsid w:val="0017539B"/>
    <w:rsid w:val="00176AFB"/>
    <w:rsid w:val="00182540"/>
    <w:rsid w:val="00183411"/>
    <w:rsid w:val="00183C8D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3929"/>
    <w:rsid w:val="001944C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D0435"/>
    <w:rsid w:val="001D0E9D"/>
    <w:rsid w:val="001D2491"/>
    <w:rsid w:val="001D3ADE"/>
    <w:rsid w:val="001E073C"/>
    <w:rsid w:val="001E0897"/>
    <w:rsid w:val="001E1438"/>
    <w:rsid w:val="001E2B9B"/>
    <w:rsid w:val="001E3ED1"/>
    <w:rsid w:val="001E4613"/>
    <w:rsid w:val="001E5C82"/>
    <w:rsid w:val="001E6695"/>
    <w:rsid w:val="001E6D6E"/>
    <w:rsid w:val="001E7EFA"/>
    <w:rsid w:val="001F32B1"/>
    <w:rsid w:val="001F45DB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A1"/>
    <w:rsid w:val="002374DC"/>
    <w:rsid w:val="002407D4"/>
    <w:rsid w:val="00241368"/>
    <w:rsid w:val="00241CB2"/>
    <w:rsid w:val="00241E8D"/>
    <w:rsid w:val="002421EF"/>
    <w:rsid w:val="00242DF0"/>
    <w:rsid w:val="00242F37"/>
    <w:rsid w:val="00243D96"/>
    <w:rsid w:val="00243E91"/>
    <w:rsid w:val="00246260"/>
    <w:rsid w:val="00246F3C"/>
    <w:rsid w:val="00247745"/>
    <w:rsid w:val="00250D2D"/>
    <w:rsid w:val="00250F79"/>
    <w:rsid w:val="002543A5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D22"/>
    <w:rsid w:val="0028536A"/>
    <w:rsid w:val="00287A6C"/>
    <w:rsid w:val="00290D9F"/>
    <w:rsid w:val="00291FF9"/>
    <w:rsid w:val="00293C61"/>
    <w:rsid w:val="00295163"/>
    <w:rsid w:val="00295DC0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163"/>
    <w:rsid w:val="002C29D1"/>
    <w:rsid w:val="002C2E69"/>
    <w:rsid w:val="002C475F"/>
    <w:rsid w:val="002C57C6"/>
    <w:rsid w:val="002D3629"/>
    <w:rsid w:val="002D7662"/>
    <w:rsid w:val="002D7D92"/>
    <w:rsid w:val="002E287D"/>
    <w:rsid w:val="002F1777"/>
    <w:rsid w:val="002F1DBA"/>
    <w:rsid w:val="002F2455"/>
    <w:rsid w:val="002F5595"/>
    <w:rsid w:val="002F62AF"/>
    <w:rsid w:val="002F6AE1"/>
    <w:rsid w:val="002F6EA2"/>
    <w:rsid w:val="002F7A17"/>
    <w:rsid w:val="003011AB"/>
    <w:rsid w:val="00302FAE"/>
    <w:rsid w:val="00303AF3"/>
    <w:rsid w:val="00305137"/>
    <w:rsid w:val="0030542C"/>
    <w:rsid w:val="00305C2A"/>
    <w:rsid w:val="00306FC7"/>
    <w:rsid w:val="003076ED"/>
    <w:rsid w:val="00307C34"/>
    <w:rsid w:val="00307D9D"/>
    <w:rsid w:val="0031013D"/>
    <w:rsid w:val="00311F84"/>
    <w:rsid w:val="0031349D"/>
    <w:rsid w:val="00315434"/>
    <w:rsid w:val="00316261"/>
    <w:rsid w:val="00320FDD"/>
    <w:rsid w:val="00321C07"/>
    <w:rsid w:val="00321F42"/>
    <w:rsid w:val="00322D04"/>
    <w:rsid w:val="00323631"/>
    <w:rsid w:val="003239B6"/>
    <w:rsid w:val="00326BA6"/>
    <w:rsid w:val="0033015A"/>
    <w:rsid w:val="003305F4"/>
    <w:rsid w:val="003306BF"/>
    <w:rsid w:val="00331A56"/>
    <w:rsid w:val="00331A5A"/>
    <w:rsid w:val="003329AD"/>
    <w:rsid w:val="00334274"/>
    <w:rsid w:val="003344C9"/>
    <w:rsid w:val="00336972"/>
    <w:rsid w:val="003379E7"/>
    <w:rsid w:val="00342687"/>
    <w:rsid w:val="0034296F"/>
    <w:rsid w:val="00344325"/>
    <w:rsid w:val="003448C8"/>
    <w:rsid w:val="0034501B"/>
    <w:rsid w:val="00345325"/>
    <w:rsid w:val="00347264"/>
    <w:rsid w:val="00347363"/>
    <w:rsid w:val="00350114"/>
    <w:rsid w:val="00351B06"/>
    <w:rsid w:val="00352117"/>
    <w:rsid w:val="0035326C"/>
    <w:rsid w:val="003534AA"/>
    <w:rsid w:val="00353FB9"/>
    <w:rsid w:val="00354547"/>
    <w:rsid w:val="0035467B"/>
    <w:rsid w:val="00355B08"/>
    <w:rsid w:val="00355D14"/>
    <w:rsid w:val="00356383"/>
    <w:rsid w:val="00361269"/>
    <w:rsid w:val="00361C81"/>
    <w:rsid w:val="003640C4"/>
    <w:rsid w:val="0036470B"/>
    <w:rsid w:val="00364B5E"/>
    <w:rsid w:val="0036513E"/>
    <w:rsid w:val="0036621D"/>
    <w:rsid w:val="00366A19"/>
    <w:rsid w:val="00366D3D"/>
    <w:rsid w:val="003720BA"/>
    <w:rsid w:val="00373701"/>
    <w:rsid w:val="0037557B"/>
    <w:rsid w:val="00375F9C"/>
    <w:rsid w:val="0037656B"/>
    <w:rsid w:val="003776B3"/>
    <w:rsid w:val="00377CFD"/>
    <w:rsid w:val="003823C8"/>
    <w:rsid w:val="003827BD"/>
    <w:rsid w:val="0038341A"/>
    <w:rsid w:val="00383AF7"/>
    <w:rsid w:val="003846FB"/>
    <w:rsid w:val="00385E5C"/>
    <w:rsid w:val="003876C9"/>
    <w:rsid w:val="0039450E"/>
    <w:rsid w:val="0039483E"/>
    <w:rsid w:val="00394E7C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6620"/>
    <w:rsid w:val="003A6C70"/>
    <w:rsid w:val="003B0AF6"/>
    <w:rsid w:val="003B233B"/>
    <w:rsid w:val="003B34A7"/>
    <w:rsid w:val="003B37D3"/>
    <w:rsid w:val="003B3A42"/>
    <w:rsid w:val="003B460E"/>
    <w:rsid w:val="003B59FE"/>
    <w:rsid w:val="003C1675"/>
    <w:rsid w:val="003C19EC"/>
    <w:rsid w:val="003C2A94"/>
    <w:rsid w:val="003C34D1"/>
    <w:rsid w:val="003C3C43"/>
    <w:rsid w:val="003C4B1C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F0E2F"/>
    <w:rsid w:val="003F1740"/>
    <w:rsid w:val="003F1862"/>
    <w:rsid w:val="003F1F68"/>
    <w:rsid w:val="003F242E"/>
    <w:rsid w:val="003F2C8F"/>
    <w:rsid w:val="003F4F5B"/>
    <w:rsid w:val="003F60C6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1023A"/>
    <w:rsid w:val="00411851"/>
    <w:rsid w:val="0041190F"/>
    <w:rsid w:val="00411A07"/>
    <w:rsid w:val="004167FF"/>
    <w:rsid w:val="00416B42"/>
    <w:rsid w:val="004209C4"/>
    <w:rsid w:val="0042131F"/>
    <w:rsid w:val="00421CDC"/>
    <w:rsid w:val="004224DA"/>
    <w:rsid w:val="00422FF2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1F81"/>
    <w:rsid w:val="00442005"/>
    <w:rsid w:val="004420D4"/>
    <w:rsid w:val="00446D21"/>
    <w:rsid w:val="00447AF7"/>
    <w:rsid w:val="00452313"/>
    <w:rsid w:val="00454AF2"/>
    <w:rsid w:val="00456955"/>
    <w:rsid w:val="00456A0E"/>
    <w:rsid w:val="00461BC0"/>
    <w:rsid w:val="00462CB7"/>
    <w:rsid w:val="00464A05"/>
    <w:rsid w:val="004650B8"/>
    <w:rsid w:val="00465F98"/>
    <w:rsid w:val="0046634B"/>
    <w:rsid w:val="00467E07"/>
    <w:rsid w:val="00470FFD"/>
    <w:rsid w:val="004714FF"/>
    <w:rsid w:val="00471DCF"/>
    <w:rsid w:val="00472317"/>
    <w:rsid w:val="00472FCE"/>
    <w:rsid w:val="0047387D"/>
    <w:rsid w:val="00475FFF"/>
    <w:rsid w:val="00476A49"/>
    <w:rsid w:val="00476DF5"/>
    <w:rsid w:val="00480BC6"/>
    <w:rsid w:val="004812E1"/>
    <w:rsid w:val="00484E72"/>
    <w:rsid w:val="0048606E"/>
    <w:rsid w:val="00486F35"/>
    <w:rsid w:val="0049084B"/>
    <w:rsid w:val="00490A61"/>
    <w:rsid w:val="00491FEA"/>
    <w:rsid w:val="00494F00"/>
    <w:rsid w:val="00496772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D1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F004F"/>
    <w:rsid w:val="004F0C72"/>
    <w:rsid w:val="004F213B"/>
    <w:rsid w:val="004F2ABA"/>
    <w:rsid w:val="004F4848"/>
    <w:rsid w:val="004F588B"/>
    <w:rsid w:val="004F5DE9"/>
    <w:rsid w:val="004F5E01"/>
    <w:rsid w:val="004F5E82"/>
    <w:rsid w:val="004F7556"/>
    <w:rsid w:val="005027D9"/>
    <w:rsid w:val="005038FD"/>
    <w:rsid w:val="00520588"/>
    <w:rsid w:val="00522386"/>
    <w:rsid w:val="00524BF8"/>
    <w:rsid w:val="0052573F"/>
    <w:rsid w:val="005267EC"/>
    <w:rsid w:val="0052703E"/>
    <w:rsid w:val="0053050D"/>
    <w:rsid w:val="0053262C"/>
    <w:rsid w:val="005338BB"/>
    <w:rsid w:val="00533E1C"/>
    <w:rsid w:val="00534A5D"/>
    <w:rsid w:val="005359C7"/>
    <w:rsid w:val="00535AB3"/>
    <w:rsid w:val="00535EC4"/>
    <w:rsid w:val="00536EB7"/>
    <w:rsid w:val="00541039"/>
    <w:rsid w:val="0054239E"/>
    <w:rsid w:val="00542622"/>
    <w:rsid w:val="005445E2"/>
    <w:rsid w:val="00544AD3"/>
    <w:rsid w:val="005458B0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B70"/>
    <w:rsid w:val="00560156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390"/>
    <w:rsid w:val="00577ADF"/>
    <w:rsid w:val="00580DCB"/>
    <w:rsid w:val="00582DAD"/>
    <w:rsid w:val="0058328C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2425"/>
    <w:rsid w:val="005C37AE"/>
    <w:rsid w:val="005C3CBE"/>
    <w:rsid w:val="005C6A2D"/>
    <w:rsid w:val="005C7DDD"/>
    <w:rsid w:val="005D1DFA"/>
    <w:rsid w:val="005D1FAF"/>
    <w:rsid w:val="005D263D"/>
    <w:rsid w:val="005D48D0"/>
    <w:rsid w:val="005D6548"/>
    <w:rsid w:val="005D7EE5"/>
    <w:rsid w:val="005E1BFE"/>
    <w:rsid w:val="005E214A"/>
    <w:rsid w:val="005E2C8D"/>
    <w:rsid w:val="005E3272"/>
    <w:rsid w:val="005E4032"/>
    <w:rsid w:val="005E4327"/>
    <w:rsid w:val="005E43B4"/>
    <w:rsid w:val="005E472A"/>
    <w:rsid w:val="005E6DB1"/>
    <w:rsid w:val="005E7D37"/>
    <w:rsid w:val="005F02F6"/>
    <w:rsid w:val="005F0C05"/>
    <w:rsid w:val="005F154F"/>
    <w:rsid w:val="005F19FD"/>
    <w:rsid w:val="005F2A42"/>
    <w:rsid w:val="005F4A91"/>
    <w:rsid w:val="005F4C8F"/>
    <w:rsid w:val="005F4F66"/>
    <w:rsid w:val="005F5AF0"/>
    <w:rsid w:val="005F60BC"/>
    <w:rsid w:val="005F6C09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43A9"/>
    <w:rsid w:val="006161CD"/>
    <w:rsid w:val="00620515"/>
    <w:rsid w:val="00620AA2"/>
    <w:rsid w:val="00623029"/>
    <w:rsid w:val="00624263"/>
    <w:rsid w:val="006242E0"/>
    <w:rsid w:val="006267C2"/>
    <w:rsid w:val="00627077"/>
    <w:rsid w:val="00627286"/>
    <w:rsid w:val="00632DA0"/>
    <w:rsid w:val="006332DD"/>
    <w:rsid w:val="006333E6"/>
    <w:rsid w:val="00635D40"/>
    <w:rsid w:val="00635EB7"/>
    <w:rsid w:val="006370FB"/>
    <w:rsid w:val="00637315"/>
    <w:rsid w:val="0064025E"/>
    <w:rsid w:val="00644C85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36B1"/>
    <w:rsid w:val="00665428"/>
    <w:rsid w:val="0066785C"/>
    <w:rsid w:val="00672A0D"/>
    <w:rsid w:val="006741AF"/>
    <w:rsid w:val="0067435B"/>
    <w:rsid w:val="00677086"/>
    <w:rsid w:val="0067720E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053"/>
    <w:rsid w:val="006A485D"/>
    <w:rsid w:val="006A4BF1"/>
    <w:rsid w:val="006A5222"/>
    <w:rsid w:val="006A5708"/>
    <w:rsid w:val="006B07DB"/>
    <w:rsid w:val="006B112E"/>
    <w:rsid w:val="006B2128"/>
    <w:rsid w:val="006B62A5"/>
    <w:rsid w:val="006B6A5A"/>
    <w:rsid w:val="006C01E4"/>
    <w:rsid w:val="006C0776"/>
    <w:rsid w:val="006C19E5"/>
    <w:rsid w:val="006C2D05"/>
    <w:rsid w:val="006C2E60"/>
    <w:rsid w:val="006C3202"/>
    <w:rsid w:val="006C3212"/>
    <w:rsid w:val="006C34D3"/>
    <w:rsid w:val="006C41E1"/>
    <w:rsid w:val="006C499A"/>
    <w:rsid w:val="006C6664"/>
    <w:rsid w:val="006C7E3E"/>
    <w:rsid w:val="006D0714"/>
    <w:rsid w:val="006D12F9"/>
    <w:rsid w:val="006D20AD"/>
    <w:rsid w:val="006D21D6"/>
    <w:rsid w:val="006D3210"/>
    <w:rsid w:val="006D372A"/>
    <w:rsid w:val="006D3C6C"/>
    <w:rsid w:val="006D4070"/>
    <w:rsid w:val="006D641B"/>
    <w:rsid w:val="006E2200"/>
    <w:rsid w:val="006E2614"/>
    <w:rsid w:val="006E28E1"/>
    <w:rsid w:val="006E4750"/>
    <w:rsid w:val="006E4CE7"/>
    <w:rsid w:val="006E4E52"/>
    <w:rsid w:val="006F1515"/>
    <w:rsid w:val="006F35DF"/>
    <w:rsid w:val="006F4442"/>
    <w:rsid w:val="006F5143"/>
    <w:rsid w:val="006F6F5E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70A9"/>
    <w:rsid w:val="0071141D"/>
    <w:rsid w:val="00711DDE"/>
    <w:rsid w:val="0071465C"/>
    <w:rsid w:val="00714894"/>
    <w:rsid w:val="00715517"/>
    <w:rsid w:val="00715B75"/>
    <w:rsid w:val="00720079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436B"/>
    <w:rsid w:val="00746C66"/>
    <w:rsid w:val="0074721A"/>
    <w:rsid w:val="00747E94"/>
    <w:rsid w:val="00747FEF"/>
    <w:rsid w:val="00750797"/>
    <w:rsid w:val="0075125C"/>
    <w:rsid w:val="007541F0"/>
    <w:rsid w:val="00756EC9"/>
    <w:rsid w:val="007604BA"/>
    <w:rsid w:val="00761352"/>
    <w:rsid w:val="007616C4"/>
    <w:rsid w:val="00761D50"/>
    <w:rsid w:val="00762039"/>
    <w:rsid w:val="007620DF"/>
    <w:rsid w:val="00763FEF"/>
    <w:rsid w:val="00766724"/>
    <w:rsid w:val="0076750B"/>
    <w:rsid w:val="007738A3"/>
    <w:rsid w:val="00776FD6"/>
    <w:rsid w:val="00777AD0"/>
    <w:rsid w:val="00780364"/>
    <w:rsid w:val="00783531"/>
    <w:rsid w:val="00784161"/>
    <w:rsid w:val="00784337"/>
    <w:rsid w:val="00784624"/>
    <w:rsid w:val="007847DB"/>
    <w:rsid w:val="00785204"/>
    <w:rsid w:val="00785733"/>
    <w:rsid w:val="00785FB3"/>
    <w:rsid w:val="00790082"/>
    <w:rsid w:val="007925F3"/>
    <w:rsid w:val="00793C21"/>
    <w:rsid w:val="00793DF0"/>
    <w:rsid w:val="00793F3F"/>
    <w:rsid w:val="007949B7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584"/>
    <w:rsid w:val="007B2E8E"/>
    <w:rsid w:val="007B54FE"/>
    <w:rsid w:val="007B6126"/>
    <w:rsid w:val="007C01AF"/>
    <w:rsid w:val="007C02C5"/>
    <w:rsid w:val="007C090B"/>
    <w:rsid w:val="007C0AFD"/>
    <w:rsid w:val="007C0E70"/>
    <w:rsid w:val="007C113C"/>
    <w:rsid w:val="007C2FA2"/>
    <w:rsid w:val="007C39E9"/>
    <w:rsid w:val="007C46F2"/>
    <w:rsid w:val="007C7659"/>
    <w:rsid w:val="007D3BEB"/>
    <w:rsid w:val="007E019B"/>
    <w:rsid w:val="007E4895"/>
    <w:rsid w:val="007E4B8D"/>
    <w:rsid w:val="007E58EF"/>
    <w:rsid w:val="007E5AD9"/>
    <w:rsid w:val="007E6267"/>
    <w:rsid w:val="007E7194"/>
    <w:rsid w:val="007E7C52"/>
    <w:rsid w:val="007F0B0F"/>
    <w:rsid w:val="007F169D"/>
    <w:rsid w:val="007F2D19"/>
    <w:rsid w:val="007F359A"/>
    <w:rsid w:val="007F3E86"/>
    <w:rsid w:val="007F4A82"/>
    <w:rsid w:val="007F60DE"/>
    <w:rsid w:val="007F62BB"/>
    <w:rsid w:val="007F69E8"/>
    <w:rsid w:val="007F6B33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25CB1"/>
    <w:rsid w:val="00825D5E"/>
    <w:rsid w:val="0083004F"/>
    <w:rsid w:val="0083116C"/>
    <w:rsid w:val="008314D8"/>
    <w:rsid w:val="00834268"/>
    <w:rsid w:val="00836CDA"/>
    <w:rsid w:val="00841DC8"/>
    <w:rsid w:val="0084228E"/>
    <w:rsid w:val="00843F48"/>
    <w:rsid w:val="00844EC2"/>
    <w:rsid w:val="0084575E"/>
    <w:rsid w:val="00846113"/>
    <w:rsid w:val="008467C1"/>
    <w:rsid w:val="008468AB"/>
    <w:rsid w:val="008470C1"/>
    <w:rsid w:val="008471AF"/>
    <w:rsid w:val="00851305"/>
    <w:rsid w:val="00851502"/>
    <w:rsid w:val="00853289"/>
    <w:rsid w:val="00854D2B"/>
    <w:rsid w:val="00854D57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6D5"/>
    <w:rsid w:val="00893C6D"/>
    <w:rsid w:val="0089437F"/>
    <w:rsid w:val="008954D2"/>
    <w:rsid w:val="008956D9"/>
    <w:rsid w:val="008972D1"/>
    <w:rsid w:val="008A07BD"/>
    <w:rsid w:val="008A116B"/>
    <w:rsid w:val="008A22E8"/>
    <w:rsid w:val="008A23C7"/>
    <w:rsid w:val="008A347D"/>
    <w:rsid w:val="008A3A95"/>
    <w:rsid w:val="008A4ADA"/>
    <w:rsid w:val="008A4D4D"/>
    <w:rsid w:val="008A54EE"/>
    <w:rsid w:val="008A5E8C"/>
    <w:rsid w:val="008B00CC"/>
    <w:rsid w:val="008B0CAD"/>
    <w:rsid w:val="008B3FE3"/>
    <w:rsid w:val="008B536B"/>
    <w:rsid w:val="008B6445"/>
    <w:rsid w:val="008C2F2A"/>
    <w:rsid w:val="008C34E7"/>
    <w:rsid w:val="008C36C8"/>
    <w:rsid w:val="008C4011"/>
    <w:rsid w:val="008C5A98"/>
    <w:rsid w:val="008C5C2B"/>
    <w:rsid w:val="008C5CA6"/>
    <w:rsid w:val="008D0E51"/>
    <w:rsid w:val="008D0FBA"/>
    <w:rsid w:val="008D14DE"/>
    <w:rsid w:val="008D1594"/>
    <w:rsid w:val="008D193C"/>
    <w:rsid w:val="008D1AF0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8C4"/>
    <w:rsid w:val="008F31DA"/>
    <w:rsid w:val="008F42BF"/>
    <w:rsid w:val="008F51D7"/>
    <w:rsid w:val="008F5451"/>
    <w:rsid w:val="008F6A3E"/>
    <w:rsid w:val="008F6B32"/>
    <w:rsid w:val="008F6CA4"/>
    <w:rsid w:val="0090258C"/>
    <w:rsid w:val="0090261A"/>
    <w:rsid w:val="00905368"/>
    <w:rsid w:val="009071EC"/>
    <w:rsid w:val="00907E85"/>
    <w:rsid w:val="00910CAF"/>
    <w:rsid w:val="00913AFA"/>
    <w:rsid w:val="00914E6F"/>
    <w:rsid w:val="00915346"/>
    <w:rsid w:val="009153FD"/>
    <w:rsid w:val="00915C55"/>
    <w:rsid w:val="009162A1"/>
    <w:rsid w:val="009173FD"/>
    <w:rsid w:val="00920447"/>
    <w:rsid w:val="009207D4"/>
    <w:rsid w:val="00921FAF"/>
    <w:rsid w:val="009229D9"/>
    <w:rsid w:val="00923E90"/>
    <w:rsid w:val="009245D0"/>
    <w:rsid w:val="00925B37"/>
    <w:rsid w:val="00927F92"/>
    <w:rsid w:val="009300A6"/>
    <w:rsid w:val="009311E5"/>
    <w:rsid w:val="00932F20"/>
    <w:rsid w:val="00933E0B"/>
    <w:rsid w:val="0094015D"/>
    <w:rsid w:val="00940B81"/>
    <w:rsid w:val="00941E44"/>
    <w:rsid w:val="009443F8"/>
    <w:rsid w:val="00944504"/>
    <w:rsid w:val="00944CE4"/>
    <w:rsid w:val="00945C0A"/>
    <w:rsid w:val="0094631E"/>
    <w:rsid w:val="00946BD3"/>
    <w:rsid w:val="0094727A"/>
    <w:rsid w:val="00947C5C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39B7"/>
    <w:rsid w:val="00973AC6"/>
    <w:rsid w:val="00974FAA"/>
    <w:rsid w:val="00976962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2010"/>
    <w:rsid w:val="00992511"/>
    <w:rsid w:val="009931FC"/>
    <w:rsid w:val="00993BF7"/>
    <w:rsid w:val="00995871"/>
    <w:rsid w:val="00996112"/>
    <w:rsid w:val="009A05DF"/>
    <w:rsid w:val="009A1F67"/>
    <w:rsid w:val="009A2AC8"/>
    <w:rsid w:val="009A3D65"/>
    <w:rsid w:val="009A40CE"/>
    <w:rsid w:val="009A557C"/>
    <w:rsid w:val="009A5A2B"/>
    <w:rsid w:val="009A687F"/>
    <w:rsid w:val="009A75A6"/>
    <w:rsid w:val="009A78B3"/>
    <w:rsid w:val="009B15A3"/>
    <w:rsid w:val="009B16F8"/>
    <w:rsid w:val="009B254F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6E3"/>
    <w:rsid w:val="009C7F10"/>
    <w:rsid w:val="009D0B8F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F0F2C"/>
    <w:rsid w:val="009F10BF"/>
    <w:rsid w:val="009F1443"/>
    <w:rsid w:val="009F1B26"/>
    <w:rsid w:val="009F28BA"/>
    <w:rsid w:val="009F2E82"/>
    <w:rsid w:val="009F623C"/>
    <w:rsid w:val="00A008BF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10409"/>
    <w:rsid w:val="00A1429D"/>
    <w:rsid w:val="00A1430F"/>
    <w:rsid w:val="00A16440"/>
    <w:rsid w:val="00A1689B"/>
    <w:rsid w:val="00A17B3A"/>
    <w:rsid w:val="00A2044D"/>
    <w:rsid w:val="00A208F5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29A7"/>
    <w:rsid w:val="00A3300A"/>
    <w:rsid w:val="00A370DA"/>
    <w:rsid w:val="00A402EC"/>
    <w:rsid w:val="00A4157D"/>
    <w:rsid w:val="00A4259D"/>
    <w:rsid w:val="00A445D9"/>
    <w:rsid w:val="00A44615"/>
    <w:rsid w:val="00A46139"/>
    <w:rsid w:val="00A4790B"/>
    <w:rsid w:val="00A47D29"/>
    <w:rsid w:val="00A54698"/>
    <w:rsid w:val="00A56074"/>
    <w:rsid w:val="00A564AA"/>
    <w:rsid w:val="00A60373"/>
    <w:rsid w:val="00A60B91"/>
    <w:rsid w:val="00A61B78"/>
    <w:rsid w:val="00A61D86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3E"/>
    <w:rsid w:val="00AC3280"/>
    <w:rsid w:val="00AC3646"/>
    <w:rsid w:val="00AC4CF2"/>
    <w:rsid w:val="00AC50CD"/>
    <w:rsid w:val="00AC7855"/>
    <w:rsid w:val="00AD08AB"/>
    <w:rsid w:val="00AD10F2"/>
    <w:rsid w:val="00AD2D28"/>
    <w:rsid w:val="00AD4A6F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5711"/>
    <w:rsid w:val="00B166FA"/>
    <w:rsid w:val="00B17155"/>
    <w:rsid w:val="00B17737"/>
    <w:rsid w:val="00B220FB"/>
    <w:rsid w:val="00B22490"/>
    <w:rsid w:val="00B24791"/>
    <w:rsid w:val="00B2559E"/>
    <w:rsid w:val="00B264E0"/>
    <w:rsid w:val="00B26753"/>
    <w:rsid w:val="00B26BAC"/>
    <w:rsid w:val="00B26BAD"/>
    <w:rsid w:val="00B3096E"/>
    <w:rsid w:val="00B30E81"/>
    <w:rsid w:val="00B31912"/>
    <w:rsid w:val="00B323EA"/>
    <w:rsid w:val="00B34242"/>
    <w:rsid w:val="00B34D7C"/>
    <w:rsid w:val="00B362D7"/>
    <w:rsid w:val="00B36688"/>
    <w:rsid w:val="00B370C1"/>
    <w:rsid w:val="00B40DEF"/>
    <w:rsid w:val="00B4211D"/>
    <w:rsid w:val="00B423F6"/>
    <w:rsid w:val="00B4242E"/>
    <w:rsid w:val="00B42480"/>
    <w:rsid w:val="00B4376C"/>
    <w:rsid w:val="00B4542E"/>
    <w:rsid w:val="00B459B4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2EA8"/>
    <w:rsid w:val="00B644F3"/>
    <w:rsid w:val="00B67B80"/>
    <w:rsid w:val="00B704E1"/>
    <w:rsid w:val="00B71666"/>
    <w:rsid w:val="00B71C78"/>
    <w:rsid w:val="00B71EA6"/>
    <w:rsid w:val="00B72C81"/>
    <w:rsid w:val="00B730E2"/>
    <w:rsid w:val="00B736DB"/>
    <w:rsid w:val="00B76451"/>
    <w:rsid w:val="00B76564"/>
    <w:rsid w:val="00B769DF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307D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1FFD"/>
    <w:rsid w:val="00BB29BE"/>
    <w:rsid w:val="00BB4E79"/>
    <w:rsid w:val="00BB6CDF"/>
    <w:rsid w:val="00BB7007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6E4A"/>
    <w:rsid w:val="00BE6F1D"/>
    <w:rsid w:val="00BE7512"/>
    <w:rsid w:val="00BF01DA"/>
    <w:rsid w:val="00BF07BB"/>
    <w:rsid w:val="00BF15C5"/>
    <w:rsid w:val="00BF1C01"/>
    <w:rsid w:val="00BF20C0"/>
    <w:rsid w:val="00BF2483"/>
    <w:rsid w:val="00BF2555"/>
    <w:rsid w:val="00BF38BD"/>
    <w:rsid w:val="00BF529A"/>
    <w:rsid w:val="00BF60C9"/>
    <w:rsid w:val="00BF7429"/>
    <w:rsid w:val="00C029EC"/>
    <w:rsid w:val="00C030B9"/>
    <w:rsid w:val="00C04213"/>
    <w:rsid w:val="00C046ED"/>
    <w:rsid w:val="00C04711"/>
    <w:rsid w:val="00C050FA"/>
    <w:rsid w:val="00C1029C"/>
    <w:rsid w:val="00C1131E"/>
    <w:rsid w:val="00C12DD1"/>
    <w:rsid w:val="00C1572D"/>
    <w:rsid w:val="00C15A95"/>
    <w:rsid w:val="00C202E1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53DA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5EB2"/>
    <w:rsid w:val="00C578B8"/>
    <w:rsid w:val="00C57C19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3828"/>
    <w:rsid w:val="00C74AA8"/>
    <w:rsid w:val="00C753E8"/>
    <w:rsid w:val="00C7629F"/>
    <w:rsid w:val="00C766A6"/>
    <w:rsid w:val="00C77787"/>
    <w:rsid w:val="00C8130F"/>
    <w:rsid w:val="00C83B26"/>
    <w:rsid w:val="00C841ED"/>
    <w:rsid w:val="00C84468"/>
    <w:rsid w:val="00C85D2B"/>
    <w:rsid w:val="00C90518"/>
    <w:rsid w:val="00C9348C"/>
    <w:rsid w:val="00C94333"/>
    <w:rsid w:val="00C96408"/>
    <w:rsid w:val="00C96509"/>
    <w:rsid w:val="00C96915"/>
    <w:rsid w:val="00C96B3D"/>
    <w:rsid w:val="00C97427"/>
    <w:rsid w:val="00CA0BB0"/>
    <w:rsid w:val="00CA1848"/>
    <w:rsid w:val="00CA23A5"/>
    <w:rsid w:val="00CA344E"/>
    <w:rsid w:val="00CA3FC3"/>
    <w:rsid w:val="00CA6DAD"/>
    <w:rsid w:val="00CA71EB"/>
    <w:rsid w:val="00CA7289"/>
    <w:rsid w:val="00CB0141"/>
    <w:rsid w:val="00CB13C8"/>
    <w:rsid w:val="00CB1F39"/>
    <w:rsid w:val="00CB2555"/>
    <w:rsid w:val="00CB2A3C"/>
    <w:rsid w:val="00CB31BD"/>
    <w:rsid w:val="00CB5591"/>
    <w:rsid w:val="00CC1CE3"/>
    <w:rsid w:val="00CC2D7A"/>
    <w:rsid w:val="00CC2E27"/>
    <w:rsid w:val="00CC42CF"/>
    <w:rsid w:val="00CC43D6"/>
    <w:rsid w:val="00CC508E"/>
    <w:rsid w:val="00CC5F98"/>
    <w:rsid w:val="00CC61A0"/>
    <w:rsid w:val="00CC6B5B"/>
    <w:rsid w:val="00CC6D47"/>
    <w:rsid w:val="00CC711E"/>
    <w:rsid w:val="00CC7978"/>
    <w:rsid w:val="00CD0230"/>
    <w:rsid w:val="00CD0619"/>
    <w:rsid w:val="00CD105A"/>
    <w:rsid w:val="00CD264C"/>
    <w:rsid w:val="00CD2C38"/>
    <w:rsid w:val="00CD2DA2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1EB3"/>
    <w:rsid w:val="00CF4188"/>
    <w:rsid w:val="00CF554B"/>
    <w:rsid w:val="00CF5CE2"/>
    <w:rsid w:val="00CF7DCD"/>
    <w:rsid w:val="00D00577"/>
    <w:rsid w:val="00D0060C"/>
    <w:rsid w:val="00D00D7C"/>
    <w:rsid w:val="00D01672"/>
    <w:rsid w:val="00D04A94"/>
    <w:rsid w:val="00D04FD9"/>
    <w:rsid w:val="00D054CD"/>
    <w:rsid w:val="00D058F5"/>
    <w:rsid w:val="00D05ADA"/>
    <w:rsid w:val="00D0702B"/>
    <w:rsid w:val="00D0735B"/>
    <w:rsid w:val="00D111D8"/>
    <w:rsid w:val="00D1228B"/>
    <w:rsid w:val="00D12B5D"/>
    <w:rsid w:val="00D13E0B"/>
    <w:rsid w:val="00D1405E"/>
    <w:rsid w:val="00D21010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41D"/>
    <w:rsid w:val="00D34988"/>
    <w:rsid w:val="00D34FC6"/>
    <w:rsid w:val="00D353D5"/>
    <w:rsid w:val="00D35F13"/>
    <w:rsid w:val="00D40657"/>
    <w:rsid w:val="00D41184"/>
    <w:rsid w:val="00D41F45"/>
    <w:rsid w:val="00D42ECD"/>
    <w:rsid w:val="00D44CFE"/>
    <w:rsid w:val="00D45191"/>
    <w:rsid w:val="00D4742C"/>
    <w:rsid w:val="00D50157"/>
    <w:rsid w:val="00D50B6D"/>
    <w:rsid w:val="00D513EE"/>
    <w:rsid w:val="00D516EB"/>
    <w:rsid w:val="00D52C20"/>
    <w:rsid w:val="00D53822"/>
    <w:rsid w:val="00D544A1"/>
    <w:rsid w:val="00D54A2E"/>
    <w:rsid w:val="00D55944"/>
    <w:rsid w:val="00D57034"/>
    <w:rsid w:val="00D576C3"/>
    <w:rsid w:val="00D60DE7"/>
    <w:rsid w:val="00D61769"/>
    <w:rsid w:val="00D62047"/>
    <w:rsid w:val="00D6576A"/>
    <w:rsid w:val="00D65C96"/>
    <w:rsid w:val="00D678DC"/>
    <w:rsid w:val="00D7076E"/>
    <w:rsid w:val="00D7084C"/>
    <w:rsid w:val="00D71AE2"/>
    <w:rsid w:val="00D722F3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1791"/>
    <w:rsid w:val="00DA1A28"/>
    <w:rsid w:val="00DA2A62"/>
    <w:rsid w:val="00DA4038"/>
    <w:rsid w:val="00DA4E27"/>
    <w:rsid w:val="00DA5D5D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615"/>
    <w:rsid w:val="00DB6D0B"/>
    <w:rsid w:val="00DB7147"/>
    <w:rsid w:val="00DB7F41"/>
    <w:rsid w:val="00DC26DC"/>
    <w:rsid w:val="00DC36EB"/>
    <w:rsid w:val="00DC42EE"/>
    <w:rsid w:val="00DC660C"/>
    <w:rsid w:val="00DC6EE9"/>
    <w:rsid w:val="00DD02FA"/>
    <w:rsid w:val="00DD0918"/>
    <w:rsid w:val="00DD1B6D"/>
    <w:rsid w:val="00DD2FBE"/>
    <w:rsid w:val="00DD5FA2"/>
    <w:rsid w:val="00DD70EC"/>
    <w:rsid w:val="00DE061E"/>
    <w:rsid w:val="00DE23B3"/>
    <w:rsid w:val="00DE2493"/>
    <w:rsid w:val="00DE2F16"/>
    <w:rsid w:val="00DE33C5"/>
    <w:rsid w:val="00DE7013"/>
    <w:rsid w:val="00DE703F"/>
    <w:rsid w:val="00DF01EA"/>
    <w:rsid w:val="00DF02A3"/>
    <w:rsid w:val="00DF0A9F"/>
    <w:rsid w:val="00DF11C9"/>
    <w:rsid w:val="00DF2271"/>
    <w:rsid w:val="00DF2DF6"/>
    <w:rsid w:val="00E00109"/>
    <w:rsid w:val="00E027BD"/>
    <w:rsid w:val="00E02CC9"/>
    <w:rsid w:val="00E03A1E"/>
    <w:rsid w:val="00E05D63"/>
    <w:rsid w:val="00E05FB7"/>
    <w:rsid w:val="00E06659"/>
    <w:rsid w:val="00E0697C"/>
    <w:rsid w:val="00E1599C"/>
    <w:rsid w:val="00E15E3F"/>
    <w:rsid w:val="00E16EC1"/>
    <w:rsid w:val="00E1718D"/>
    <w:rsid w:val="00E17CD7"/>
    <w:rsid w:val="00E17F33"/>
    <w:rsid w:val="00E24424"/>
    <w:rsid w:val="00E2510F"/>
    <w:rsid w:val="00E2563D"/>
    <w:rsid w:val="00E25B4F"/>
    <w:rsid w:val="00E26698"/>
    <w:rsid w:val="00E26931"/>
    <w:rsid w:val="00E26A01"/>
    <w:rsid w:val="00E26DBA"/>
    <w:rsid w:val="00E30C50"/>
    <w:rsid w:val="00E30C63"/>
    <w:rsid w:val="00E31307"/>
    <w:rsid w:val="00E31D7E"/>
    <w:rsid w:val="00E3282F"/>
    <w:rsid w:val="00E331F8"/>
    <w:rsid w:val="00E33D34"/>
    <w:rsid w:val="00E34676"/>
    <w:rsid w:val="00E40AAA"/>
    <w:rsid w:val="00E41FEF"/>
    <w:rsid w:val="00E44BA8"/>
    <w:rsid w:val="00E45C46"/>
    <w:rsid w:val="00E45EE8"/>
    <w:rsid w:val="00E45FB7"/>
    <w:rsid w:val="00E4650D"/>
    <w:rsid w:val="00E46969"/>
    <w:rsid w:val="00E52A8F"/>
    <w:rsid w:val="00E530DF"/>
    <w:rsid w:val="00E57428"/>
    <w:rsid w:val="00E60AE5"/>
    <w:rsid w:val="00E61CCE"/>
    <w:rsid w:val="00E6211D"/>
    <w:rsid w:val="00E63CA3"/>
    <w:rsid w:val="00E649AB"/>
    <w:rsid w:val="00E64F81"/>
    <w:rsid w:val="00E66CEA"/>
    <w:rsid w:val="00E7030D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106"/>
    <w:rsid w:val="00E95AAF"/>
    <w:rsid w:val="00E96364"/>
    <w:rsid w:val="00E973B8"/>
    <w:rsid w:val="00E97EC8"/>
    <w:rsid w:val="00EA0536"/>
    <w:rsid w:val="00EA06F0"/>
    <w:rsid w:val="00EA0D9D"/>
    <w:rsid w:val="00EA14CC"/>
    <w:rsid w:val="00EA3868"/>
    <w:rsid w:val="00EA428C"/>
    <w:rsid w:val="00EA6E34"/>
    <w:rsid w:val="00EB1AB5"/>
    <w:rsid w:val="00EB1E6D"/>
    <w:rsid w:val="00EB30CF"/>
    <w:rsid w:val="00EB3A5A"/>
    <w:rsid w:val="00EB4EE3"/>
    <w:rsid w:val="00EC021A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7D9"/>
    <w:rsid w:val="00ED39D1"/>
    <w:rsid w:val="00ED597F"/>
    <w:rsid w:val="00ED5AE7"/>
    <w:rsid w:val="00ED64FC"/>
    <w:rsid w:val="00ED675D"/>
    <w:rsid w:val="00ED6C48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3C8B"/>
    <w:rsid w:val="00EF481E"/>
    <w:rsid w:val="00EF5EA3"/>
    <w:rsid w:val="00F00F41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0386"/>
    <w:rsid w:val="00F221C5"/>
    <w:rsid w:val="00F22501"/>
    <w:rsid w:val="00F2256E"/>
    <w:rsid w:val="00F22FF1"/>
    <w:rsid w:val="00F23A61"/>
    <w:rsid w:val="00F23E75"/>
    <w:rsid w:val="00F3078A"/>
    <w:rsid w:val="00F32A26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517A"/>
    <w:rsid w:val="00F57F24"/>
    <w:rsid w:val="00F57F4F"/>
    <w:rsid w:val="00F60083"/>
    <w:rsid w:val="00F60214"/>
    <w:rsid w:val="00F62E45"/>
    <w:rsid w:val="00F65D05"/>
    <w:rsid w:val="00F73304"/>
    <w:rsid w:val="00F73BCA"/>
    <w:rsid w:val="00F750A5"/>
    <w:rsid w:val="00F77F03"/>
    <w:rsid w:val="00F819F6"/>
    <w:rsid w:val="00F81EFF"/>
    <w:rsid w:val="00F82788"/>
    <w:rsid w:val="00F83173"/>
    <w:rsid w:val="00F8491B"/>
    <w:rsid w:val="00F86982"/>
    <w:rsid w:val="00F905C9"/>
    <w:rsid w:val="00F910DB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2F6E"/>
    <w:rsid w:val="00FB4229"/>
    <w:rsid w:val="00FB4EC3"/>
    <w:rsid w:val="00FB55DB"/>
    <w:rsid w:val="00FB799D"/>
    <w:rsid w:val="00FC0118"/>
    <w:rsid w:val="00FC289D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893"/>
    <w:rsid w:val="00FD553B"/>
    <w:rsid w:val="00FD6AAE"/>
    <w:rsid w:val="00FE08EF"/>
    <w:rsid w:val="00FE0A9A"/>
    <w:rsid w:val="00FE1602"/>
    <w:rsid w:val="00FE226E"/>
    <w:rsid w:val="00FE369E"/>
    <w:rsid w:val="00FE5079"/>
    <w:rsid w:val="00FE6062"/>
    <w:rsid w:val="00FE62CC"/>
    <w:rsid w:val="00FE72E3"/>
    <w:rsid w:val="00FE7A9E"/>
    <w:rsid w:val="00FF2900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</o:rules>
    </o:shapelayout>
  </w:shapeDefaults>
  <w:decimalSymbol w:val="."/>
  <w:listSeparator w:val=","/>
  <w15:chartTrackingRefBased/>
  <w15:docId w15:val="{BA218BF8-2586-4817-821D-6495A3E0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29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DFCA9-7C7A-4586-97B3-514DA379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