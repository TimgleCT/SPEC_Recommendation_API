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6" w:type="dxa"/>
        <w:tblInd w:w="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98"/>
        <w:gridCol w:w="6614"/>
        <w:gridCol w:w="998"/>
      </w:tblGrid>
      <w:tr w:rsidR="00BC7E56" w:rsidRPr="00B24AD5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7E56" w:rsidRPr="00B24AD5" w:rsidRDefault="00BC7E56" w:rsidP="00BC7E56">
            <w:pPr>
              <w:pStyle w:val="Tabletext"/>
              <w:rPr>
                <w:rFonts w:ascii="Arial" w:hAnsi="Arial"/>
              </w:rPr>
            </w:pPr>
            <w:bookmarkStart w:id="0" w:name="_GoBack"/>
            <w:bookmarkEnd w:id="0"/>
            <w:r w:rsidRPr="00B24AD5">
              <w:rPr>
                <w:rFonts w:ascii="Arial" w:hAnsi="Arial"/>
              </w:rPr>
              <w:t>Date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7E56" w:rsidRPr="00B24AD5" w:rsidRDefault="00BC7E56" w:rsidP="00BC7E56">
            <w:pPr>
              <w:pStyle w:val="Tabletext"/>
              <w:rPr>
                <w:rFonts w:ascii="Arial" w:hAnsi="Arial"/>
              </w:rPr>
            </w:pPr>
            <w:r w:rsidRPr="00B24AD5">
              <w:rPr>
                <w:rFonts w:ascii="Arial" w:hAnsi="Arial"/>
              </w:rPr>
              <w:t>Version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7E56" w:rsidRPr="00B24AD5" w:rsidRDefault="00BC7E56" w:rsidP="00BC7E56">
            <w:pPr>
              <w:pStyle w:val="Tabletext"/>
              <w:rPr>
                <w:rFonts w:ascii="Arial" w:hAnsi="Arial"/>
              </w:rPr>
            </w:pPr>
            <w:r w:rsidRPr="00B24AD5">
              <w:rPr>
                <w:rFonts w:ascii="Arial" w:hAnsi="Arial"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7E56" w:rsidRPr="00B24AD5" w:rsidRDefault="00BC7E56" w:rsidP="00BC7E56">
            <w:pPr>
              <w:pStyle w:val="Tabletext"/>
              <w:rPr>
                <w:rFonts w:ascii="Arial" w:hAnsi="Arial"/>
                <w:lang w:eastAsia="zh-TW"/>
              </w:rPr>
            </w:pPr>
            <w:r w:rsidRPr="00B24AD5">
              <w:rPr>
                <w:rFonts w:ascii="Arial" w:hAnsi="Arial"/>
                <w:lang w:eastAsia="zh-TW"/>
              </w:rPr>
              <w:t>Author</w:t>
            </w:r>
          </w:p>
        </w:tc>
      </w:tr>
      <w:tr w:rsidR="00102D80" w:rsidRPr="00B24AD5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B24AD5" w:rsidRDefault="00102D80" w:rsidP="00102D80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2"/>
                <w:attr w:name="Year" w:val="2010"/>
              </w:smartTagPr>
              <w:r w:rsidRPr="00B24AD5">
                <w:rPr>
                  <w:rFonts w:ascii="Arial" w:hAnsi="Arial"/>
                  <w:lang w:eastAsia="zh-TW"/>
                </w:rPr>
                <w:t>2010/2/</w:t>
              </w:r>
              <w:r w:rsidR="00DB61BC" w:rsidRPr="00B24AD5">
                <w:rPr>
                  <w:rFonts w:ascii="Arial" w:hAnsi="Arial" w:hint="eastAsia"/>
                  <w:lang w:eastAsia="zh-TW"/>
                </w:rPr>
                <w:t>24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B24AD5" w:rsidRDefault="00102D80" w:rsidP="00102D80">
            <w:pPr>
              <w:pStyle w:val="Tabletext"/>
              <w:rPr>
                <w:rFonts w:ascii="Arial" w:hAnsi="Arial"/>
                <w:lang w:eastAsia="zh-TW"/>
              </w:rPr>
            </w:pPr>
            <w:r w:rsidRPr="00B24AD5">
              <w:rPr>
                <w:rFonts w:ascii="Arial" w:hAnsi="Arial"/>
                <w:lang w:eastAsia="zh-TW"/>
              </w:rPr>
              <w:t>1.0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B24AD5" w:rsidRDefault="00102D80" w:rsidP="00102D80">
            <w:pPr>
              <w:pStyle w:val="Tabletext"/>
              <w:rPr>
                <w:rFonts w:ascii="Arial" w:hAnsi="Arial"/>
                <w:lang w:eastAsia="zh-TW"/>
              </w:rPr>
            </w:pPr>
            <w:r w:rsidRPr="00B24AD5">
              <w:rPr>
                <w:rFonts w:ascii="Arial" w:hAnsi="Arial"/>
                <w:lang w:eastAsia="zh-TW"/>
              </w:rPr>
              <w:t>Created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2D80" w:rsidRPr="00B24AD5" w:rsidRDefault="00102D80" w:rsidP="00102D80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24AD5">
              <w:rPr>
                <w:rFonts w:ascii="Arial" w:hAnsi="Arial" w:hint="eastAsia"/>
                <w:lang w:eastAsia="zh-TW"/>
              </w:rPr>
              <w:t>黃棋新</w:t>
            </w:r>
          </w:p>
        </w:tc>
      </w:tr>
      <w:tr w:rsidR="00D949AD" w:rsidRPr="00B24AD5" w:rsidTr="00BC7E56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9AD" w:rsidRPr="00B24AD5" w:rsidRDefault="00D949AD" w:rsidP="00102D80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9"/>
                <w:attr w:name="Year" w:val="2010"/>
              </w:smartTagPr>
              <w:r w:rsidRPr="00B24AD5">
                <w:rPr>
                  <w:rFonts w:ascii="Arial" w:hAnsi="Arial" w:hint="eastAsia"/>
                  <w:lang w:eastAsia="zh-TW"/>
                </w:rPr>
                <w:t>2010/9/10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9AD" w:rsidRPr="00B24AD5" w:rsidRDefault="00D949AD" w:rsidP="00102D80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24AD5"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9AD" w:rsidRPr="00B24AD5" w:rsidRDefault="00D949AD" w:rsidP="00102D80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24AD5">
              <w:rPr>
                <w:rFonts w:ascii="Arial" w:hAnsi="Arial" w:hint="eastAsia"/>
                <w:lang w:eastAsia="zh-TW"/>
              </w:rPr>
              <w:t>調整</w:t>
            </w:r>
            <w:r w:rsidRPr="00B24AD5">
              <w:rPr>
                <w:rFonts w:ascii="Arial" w:hAnsi="Arial" w:hint="eastAsia"/>
                <w:lang w:eastAsia="zh-TW"/>
              </w:rPr>
              <w:t>SQL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9AD" w:rsidRPr="00B24AD5" w:rsidRDefault="00D949AD" w:rsidP="00102D80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24AD5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BC7E56" w:rsidRDefault="00BC7E56" w:rsidP="00BC7E56">
      <w:pPr>
        <w:pStyle w:val="Tabletext"/>
        <w:keepLines w:val="0"/>
        <w:spacing w:after="0" w:line="240" w:lineRule="auto"/>
        <w:rPr>
          <w:ins w:id="1" w:author="陳德仁" w:date="2019-12-11T13:19:00Z"/>
          <w:rFonts w:ascii="Arial" w:hAnsi="Arial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6"/>
        <w:gridCol w:w="1532"/>
        <w:gridCol w:w="2052"/>
        <w:tblGridChange w:id="2">
          <w:tblGrid>
            <w:gridCol w:w="1216"/>
            <w:gridCol w:w="992"/>
            <w:gridCol w:w="4396"/>
            <w:gridCol w:w="1532"/>
            <w:gridCol w:w="2052"/>
          </w:tblGrid>
        </w:tblGridChange>
      </w:tblGrid>
      <w:tr w:rsidR="00242B07" w:rsidRPr="002A58AE" w:rsidTr="00C844CE">
        <w:trPr>
          <w:ins w:id="3" w:author="陳德仁" w:date="2019-12-11T13:19:00Z"/>
        </w:trPr>
        <w:tc>
          <w:tcPr>
            <w:tcW w:w="1216" w:type="dxa"/>
          </w:tcPr>
          <w:p w:rsidR="00242B07" w:rsidRPr="002A58AE" w:rsidRDefault="00242B07" w:rsidP="00C844CE">
            <w:pPr>
              <w:spacing w:line="240" w:lineRule="atLeast"/>
              <w:jc w:val="center"/>
              <w:rPr>
                <w:ins w:id="4" w:author="陳德仁" w:date="2019-12-11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陳德仁" w:date="2019-12-11T13:1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242B07" w:rsidRPr="002A58AE" w:rsidRDefault="00242B07" w:rsidP="00C844CE">
            <w:pPr>
              <w:spacing w:line="240" w:lineRule="atLeast"/>
              <w:jc w:val="center"/>
              <w:rPr>
                <w:ins w:id="6" w:author="陳德仁" w:date="2019-12-11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陳德仁" w:date="2019-12-11T13:1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396" w:type="dxa"/>
          </w:tcPr>
          <w:p w:rsidR="00242B07" w:rsidRPr="002A58AE" w:rsidRDefault="00242B07" w:rsidP="00C844CE">
            <w:pPr>
              <w:spacing w:line="240" w:lineRule="atLeast"/>
              <w:jc w:val="center"/>
              <w:rPr>
                <w:ins w:id="8" w:author="陳德仁" w:date="2019-12-11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陳德仁" w:date="2019-12-11T13:1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32" w:type="dxa"/>
          </w:tcPr>
          <w:p w:rsidR="00242B07" w:rsidRPr="002A58AE" w:rsidRDefault="00242B07" w:rsidP="00C844CE">
            <w:pPr>
              <w:spacing w:line="240" w:lineRule="atLeast"/>
              <w:jc w:val="center"/>
              <w:rPr>
                <w:ins w:id="10" w:author="陳德仁" w:date="2019-12-11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陳德仁" w:date="2019-12-11T13:1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52" w:type="dxa"/>
          </w:tcPr>
          <w:p w:rsidR="00242B07" w:rsidRPr="002A58AE" w:rsidRDefault="00242B07" w:rsidP="00C844CE">
            <w:pPr>
              <w:spacing w:line="240" w:lineRule="atLeast"/>
              <w:jc w:val="center"/>
              <w:rPr>
                <w:ins w:id="12" w:author="陳德仁" w:date="2019-12-11T13:19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陳德仁" w:date="2019-12-11T13:19:00Z">
              <w:r w:rsidRPr="002A58A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242B07" w:rsidTr="00242B07">
        <w:trPr>
          <w:ins w:id="14" w:author="陳德仁" w:date="2019-12-11T13:20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07" w:rsidRPr="00242B07" w:rsidRDefault="00242B07" w:rsidP="00C844CE">
            <w:pPr>
              <w:spacing w:line="240" w:lineRule="atLeast"/>
              <w:jc w:val="center"/>
              <w:rPr>
                <w:ins w:id="15" w:author="陳德仁" w:date="2019-12-11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19-12-11T13:20:00Z">
              <w:r w:rsidRPr="00242B0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2019-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12</w:t>
              </w:r>
              <w:r w:rsidRPr="00242B0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-</w:t>
              </w:r>
            </w:ins>
            <w:ins w:id="17" w:author="陳德仁" w:date="2019-12-11T13:35:00Z">
              <w:r w:rsidR="00925B64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11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07" w:rsidRPr="00242B07" w:rsidRDefault="00242B07" w:rsidP="00C844CE">
            <w:pPr>
              <w:spacing w:line="240" w:lineRule="atLeast"/>
              <w:jc w:val="center"/>
              <w:rPr>
                <w:ins w:id="18" w:author="陳德仁" w:date="2019-12-11T13:20:00Z"/>
                <w:rFonts w:ascii="細明體" w:eastAsia="細明體" w:hAnsi="細明體" w:cs="Courier New"/>
                <w:sz w:val="20"/>
                <w:szCs w:val="20"/>
              </w:rPr>
            </w:pPr>
            <w:ins w:id="19" w:author="陳德仁" w:date="2019-12-11T13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07" w:rsidRPr="00242B07" w:rsidRDefault="00242B07" w:rsidP="00242B07">
            <w:pPr>
              <w:spacing w:line="240" w:lineRule="atLeast"/>
              <w:jc w:val="center"/>
              <w:rPr>
                <w:ins w:id="20" w:author="陳德仁" w:date="2019-12-11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陳德仁" w:date="2019-12-11T13:20:00Z">
              <w:r w:rsidRPr="00242B0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07" w:rsidRPr="00242B07" w:rsidRDefault="00242B07" w:rsidP="00C844CE">
            <w:pPr>
              <w:spacing w:line="240" w:lineRule="atLeast"/>
              <w:jc w:val="center"/>
              <w:rPr>
                <w:ins w:id="22" w:author="陳德仁" w:date="2019-12-11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陳德仁" w:date="2019-12-11T13:20:00Z">
              <w:r>
                <w:rPr>
                  <w:rFonts w:ascii="細明體" w:eastAsia="細明體" w:hAnsi="細明體" w:cs="Courier New" w:hint="eastAsia"/>
                  <w:sz w:val="20"/>
                  <w:szCs w:val="20"/>
                  <w:lang w:eastAsia="zh-HK"/>
                </w:rPr>
                <w:t>陳</w:t>
              </w:r>
            </w:ins>
            <w:ins w:id="24" w:author="陳德仁" w:date="2019-12-11T13:21:00Z">
              <w:r>
                <w:rPr>
                  <w:rFonts w:ascii="細明體" w:eastAsia="細明體" w:hAnsi="細明體" w:cs="Courier New" w:hint="eastAsia"/>
                  <w:sz w:val="20"/>
                  <w:szCs w:val="20"/>
                  <w:lang w:eastAsia="zh-HK"/>
                </w:rPr>
                <w:t>德仁</w:t>
              </w:r>
            </w:ins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07" w:rsidRPr="00242B07" w:rsidRDefault="00242B07" w:rsidP="00C844CE">
            <w:pPr>
              <w:spacing w:line="240" w:lineRule="atLeast"/>
              <w:jc w:val="center"/>
              <w:rPr>
                <w:ins w:id="25" w:author="陳德仁" w:date="2019-12-11T13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陳德仁" w:date="2019-12-11T13:21:00Z">
              <w:r w:rsidRPr="00242B07">
                <w:rPr>
                  <w:rFonts w:ascii="細明體" w:eastAsia="細明體" w:hAnsi="細明體" w:cs="Courier New"/>
                  <w:sz w:val="20"/>
                  <w:szCs w:val="20"/>
                </w:rPr>
                <w:t>191114000671</w:t>
              </w:r>
            </w:ins>
          </w:p>
        </w:tc>
      </w:tr>
    </w:tbl>
    <w:p w:rsidR="00242B07" w:rsidRDefault="00242B07" w:rsidP="00BC7E56">
      <w:pPr>
        <w:pStyle w:val="Tabletext"/>
        <w:keepLines w:val="0"/>
        <w:spacing w:after="0" w:line="240" w:lineRule="auto"/>
        <w:rPr>
          <w:ins w:id="27" w:author="陳德仁" w:date="2019-12-11T13:20:00Z"/>
          <w:rFonts w:ascii="Arial" w:hAnsi="Arial"/>
          <w:kern w:val="2"/>
          <w:szCs w:val="24"/>
          <w:lang w:eastAsia="zh-TW"/>
        </w:rPr>
      </w:pPr>
    </w:p>
    <w:p w:rsidR="00242B07" w:rsidRPr="00B24AD5" w:rsidRDefault="00242B07" w:rsidP="00BC7E56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BC7E56" w:rsidRPr="00B24AD5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程式功能概要說明：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程式功能：</w:t>
      </w:r>
      <w:r w:rsidR="004629DE" w:rsidRPr="00B24AD5">
        <w:rPr>
          <w:rFonts w:ascii="Arial" w:hAnsi="Arial" w:hint="eastAsia"/>
          <w:kern w:val="2"/>
          <w:szCs w:val="24"/>
          <w:lang w:eastAsia="zh-TW"/>
        </w:rPr>
        <w:t>主約理賠率總計</w:t>
      </w:r>
      <w:r w:rsidRPr="00B24AD5">
        <w:rPr>
          <w:rFonts w:ascii="Arial" w:hAnsi="Arial"/>
          <w:kern w:val="2"/>
          <w:szCs w:val="24"/>
          <w:lang w:eastAsia="zh-TW"/>
        </w:rPr>
        <w:t>。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程式名稱：</w:t>
      </w:r>
      <w:r w:rsidRPr="00B24AD5">
        <w:rPr>
          <w:rFonts w:ascii="Arial" w:hAnsi="Arial" w:hint="eastAsia"/>
          <w:kern w:val="2"/>
          <w:szCs w:val="24"/>
          <w:lang w:eastAsia="zh-TW"/>
        </w:rPr>
        <w:t>UCAAH2_021</w:t>
      </w:r>
      <w:r w:rsidR="004629DE" w:rsidRPr="00B24AD5">
        <w:rPr>
          <w:rFonts w:ascii="Arial" w:hAnsi="Arial" w:hint="eastAsia"/>
          <w:kern w:val="2"/>
          <w:szCs w:val="24"/>
          <w:lang w:eastAsia="zh-TW"/>
        </w:rPr>
        <w:t>6</w:t>
      </w:r>
      <w:r w:rsidRPr="00B24AD5">
        <w:rPr>
          <w:rFonts w:ascii="Arial" w:hAnsi="Arial"/>
          <w:kern w:val="2"/>
          <w:szCs w:val="24"/>
          <w:lang w:eastAsia="zh-TW"/>
        </w:rPr>
        <w:t>.java</w:t>
      </w:r>
      <w:r w:rsidRPr="00B24AD5">
        <w:rPr>
          <w:rFonts w:ascii="Arial" w:hAnsi="Arial"/>
          <w:kern w:val="2"/>
          <w:szCs w:val="24"/>
          <w:lang w:eastAsia="zh-TW"/>
        </w:rPr>
        <w:t>。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作業方式：</w:t>
      </w:r>
      <w:r w:rsidRPr="00B24AD5">
        <w:rPr>
          <w:rFonts w:ascii="Arial" w:hAnsi="Arial"/>
          <w:kern w:val="2"/>
          <w:szCs w:val="24"/>
          <w:lang w:eastAsia="zh-TW"/>
        </w:rPr>
        <w:t>BATCH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執行週期：每月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概要說明：</w:t>
      </w:r>
      <w:r w:rsidR="004629DE" w:rsidRPr="00B24AD5">
        <w:rPr>
          <w:rFonts w:ascii="Arial" w:hAnsi="Arial" w:hint="eastAsia"/>
          <w:kern w:val="2"/>
          <w:szCs w:val="24"/>
          <w:lang w:eastAsia="zh-TW"/>
        </w:rPr>
        <w:t>主約理賠率總計</w:t>
      </w:r>
      <w:r w:rsidRPr="00B24AD5">
        <w:rPr>
          <w:rFonts w:ascii="Arial" w:hAnsi="Arial" w:hint="eastAsia"/>
          <w:kern w:val="2"/>
          <w:szCs w:val="24"/>
          <w:lang w:eastAsia="zh-TW"/>
        </w:rPr>
        <w:t>。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lang w:eastAsia="zh-TW"/>
        </w:rPr>
        <w:t>處理人員：</w:t>
      </w:r>
      <w:r w:rsidRPr="00B24AD5">
        <w:rPr>
          <w:rFonts w:ascii="Arial" w:hAnsi="Arial"/>
          <w:lang w:eastAsia="zh-TW"/>
        </w:rPr>
        <w:t>System Timer</w:t>
      </w:r>
      <w:r w:rsidRPr="00B24AD5">
        <w:rPr>
          <w:rFonts w:ascii="Arial" w:hAnsi="Arial"/>
          <w:lang w:eastAsia="zh-TW"/>
        </w:rPr>
        <w:t>。</w:t>
      </w:r>
    </w:p>
    <w:p w:rsidR="00BC7E56" w:rsidRPr="00B24AD5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相關檔案（</w:t>
      </w:r>
      <w:r w:rsidRPr="00B24AD5">
        <w:rPr>
          <w:rFonts w:ascii="Arial" w:hAnsi="Arial"/>
          <w:kern w:val="2"/>
          <w:szCs w:val="24"/>
          <w:lang w:eastAsia="zh-TW"/>
        </w:rPr>
        <w:t>TABLE</w:t>
      </w:r>
      <w:r w:rsidRPr="00B24AD5">
        <w:rPr>
          <w:rFonts w:ascii="Arial" w:hAnsi="Arial"/>
          <w:kern w:val="2"/>
          <w:szCs w:val="24"/>
          <w:lang w:eastAsia="zh-TW"/>
        </w:rPr>
        <w:t>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EB745D" w:rsidRPr="00B24AD5" w:rsidTr="00214D32">
        <w:tc>
          <w:tcPr>
            <w:tcW w:w="72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 w:hint="eastAsia"/>
                <w:caps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 w:hint="eastAsia"/>
                <w:caps/>
                <w:sz w:val="20"/>
                <w:szCs w:val="20"/>
              </w:rPr>
              <w:t>檔案名稱</w:t>
            </w:r>
          </w:p>
        </w:tc>
      </w:tr>
      <w:tr w:rsidR="00EB745D" w:rsidRPr="00B24AD5" w:rsidTr="00214D3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B745D" w:rsidRPr="00B24AD5" w:rsidRDefault="00EB745D" w:rsidP="00214D32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 w:hint="eastAsia"/>
                <w:sz w:val="20"/>
              </w:rPr>
              <w:t>主約</w:t>
            </w:r>
            <w:r w:rsidRPr="00B24AD5">
              <w:rPr>
                <w:rFonts w:ascii="Arial" w:hAnsi="Arial" w:cs="Courier New" w:hint="eastAsia"/>
                <w:caps/>
                <w:sz w:val="20"/>
              </w:rPr>
              <w:t>理賠率</w:t>
            </w:r>
            <w:r w:rsidRPr="00B24AD5">
              <w:rPr>
                <w:rFonts w:ascii="Arial" w:hAnsi="Arial" w:cs="Courier New"/>
                <w:caps/>
                <w:sz w:val="20"/>
              </w:rPr>
              <w:t>—</w:t>
            </w:r>
            <w:r w:rsidRPr="00B24AD5">
              <w:rPr>
                <w:rFonts w:ascii="Arial" w:hAnsi="Arial" w:cs="Courier New" w:hint="eastAsia"/>
                <w:caps/>
                <w:sz w:val="20"/>
              </w:rPr>
              <w:t>支出</w:t>
            </w:r>
          </w:p>
        </w:tc>
        <w:tc>
          <w:tcPr>
            <w:tcW w:w="387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B24AD5">
              <w:rPr>
                <w:rFonts w:ascii="Arial" w:hAnsi="Arial" w:hint="eastAsia"/>
                <w:caps/>
                <w:sz w:val="20"/>
                <w:szCs w:val="20"/>
              </w:rPr>
              <w:t>14</w:t>
            </w:r>
          </w:p>
        </w:tc>
      </w:tr>
      <w:tr w:rsidR="00EB745D" w:rsidRPr="00B24AD5" w:rsidTr="00214D3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B745D" w:rsidRPr="00B24AD5" w:rsidRDefault="00EB745D" w:rsidP="00214D32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EB745D" w:rsidRPr="00B24AD5" w:rsidRDefault="00EB745D" w:rsidP="00214D32">
            <w:pPr>
              <w:rPr>
                <w:rFonts w:ascii="Arial" w:hAnsi="Arial" w:cs="Courier New" w:hint="eastAsia"/>
                <w:caps/>
                <w:sz w:val="20"/>
              </w:rPr>
            </w:pPr>
            <w:r w:rsidRPr="00B24AD5">
              <w:rPr>
                <w:rFonts w:ascii="Arial" w:hAnsi="Arial" w:hint="eastAsia"/>
                <w:sz w:val="20"/>
              </w:rPr>
              <w:t>主約</w:t>
            </w:r>
            <w:r w:rsidRPr="00B24AD5">
              <w:rPr>
                <w:rFonts w:ascii="Arial" w:hAnsi="Arial" w:cs="Courier New" w:hint="eastAsia"/>
                <w:caps/>
                <w:sz w:val="20"/>
              </w:rPr>
              <w:t>理賠率</w:t>
            </w:r>
            <w:r w:rsidRPr="00B24AD5">
              <w:rPr>
                <w:rFonts w:ascii="Arial" w:hAnsi="Arial" w:cs="Courier New"/>
                <w:caps/>
                <w:sz w:val="20"/>
              </w:rPr>
              <w:t>—</w:t>
            </w:r>
            <w:r w:rsidRPr="00B24AD5">
              <w:rPr>
                <w:rFonts w:ascii="Arial" w:hAnsi="Arial" w:cs="Courier New" w:hint="eastAsia"/>
                <w:caps/>
                <w:sz w:val="20"/>
              </w:rPr>
              <w:t>收入</w:t>
            </w:r>
          </w:p>
        </w:tc>
        <w:tc>
          <w:tcPr>
            <w:tcW w:w="3870" w:type="dxa"/>
          </w:tcPr>
          <w:p w:rsidR="00EB745D" w:rsidRPr="00B24AD5" w:rsidRDefault="00EB745D" w:rsidP="00214D32">
            <w:pPr>
              <w:rPr>
                <w:rFonts w:ascii="Arial" w:hAnsi="Arial"/>
                <w:caps/>
                <w:sz w:val="20"/>
                <w:szCs w:val="20"/>
              </w:rPr>
            </w:pPr>
            <w:r w:rsidRPr="00B24AD5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B24AD5">
              <w:rPr>
                <w:rFonts w:ascii="Arial" w:hAnsi="Arial" w:hint="eastAsia"/>
                <w:caps/>
                <w:sz w:val="20"/>
                <w:szCs w:val="20"/>
              </w:rPr>
              <w:t>15</w:t>
            </w:r>
          </w:p>
        </w:tc>
      </w:tr>
      <w:tr w:rsidR="00EB745D" w:rsidRPr="00B24AD5" w:rsidTr="00214D3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B745D" w:rsidRPr="00B24AD5" w:rsidRDefault="00EB745D" w:rsidP="00214D32">
            <w:pPr>
              <w:numPr>
                <w:ilvl w:val="0"/>
                <w:numId w:val="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 w:hint="eastAsia"/>
                <w:sz w:val="20"/>
              </w:rPr>
              <w:t>主約</w:t>
            </w:r>
            <w:r w:rsidRPr="00B24AD5">
              <w:rPr>
                <w:rFonts w:ascii="Arial" w:hAnsi="Arial" w:cs="Courier New" w:hint="eastAsia"/>
                <w:caps/>
                <w:sz w:val="20"/>
              </w:rPr>
              <w:t>約理賠率</w:t>
            </w:r>
          </w:p>
        </w:tc>
        <w:tc>
          <w:tcPr>
            <w:tcW w:w="3870" w:type="dxa"/>
          </w:tcPr>
          <w:p w:rsidR="00EB745D" w:rsidRPr="00B24AD5" w:rsidRDefault="00EB745D" w:rsidP="00214D32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B24AD5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B24AD5">
              <w:rPr>
                <w:rFonts w:ascii="Arial" w:hAnsi="Arial" w:hint="eastAsia"/>
                <w:caps/>
                <w:sz w:val="20"/>
                <w:szCs w:val="20"/>
              </w:rPr>
              <w:t>16</w:t>
            </w:r>
          </w:p>
        </w:tc>
      </w:tr>
    </w:tbl>
    <w:p w:rsidR="00BC7E56" w:rsidRPr="00B24AD5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相關模組：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批次作業件數紀錄模組</w:t>
      </w:r>
      <w:r w:rsidRPr="00B24AD5">
        <w:rPr>
          <w:rFonts w:ascii="Arial" w:hAnsi="Arial"/>
          <w:kern w:val="2"/>
          <w:szCs w:val="24"/>
          <w:lang w:eastAsia="zh-TW"/>
        </w:rPr>
        <w:t>CountManager.java</w:t>
      </w:r>
      <w:r w:rsidRPr="00B24AD5">
        <w:rPr>
          <w:rFonts w:ascii="Arial" w:hAnsi="Arial"/>
          <w:kern w:val="2"/>
          <w:szCs w:val="24"/>
          <w:lang w:eastAsia="zh-TW"/>
        </w:rPr>
        <w:t>。</w:t>
      </w:r>
    </w:p>
    <w:p w:rsidR="00BC7E56" w:rsidRPr="00B24AD5" w:rsidRDefault="00BC7E56" w:rsidP="00BC7E5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異常訊息記錄模組</w:t>
      </w:r>
      <w:r w:rsidRPr="00B24AD5">
        <w:rPr>
          <w:rFonts w:ascii="Arial" w:hAnsi="Arial"/>
          <w:kern w:val="2"/>
          <w:szCs w:val="24"/>
          <w:lang w:eastAsia="zh-TW"/>
        </w:rPr>
        <w:t>ErrorLog.java</w:t>
      </w:r>
      <w:r w:rsidRPr="00B24AD5">
        <w:rPr>
          <w:rFonts w:ascii="Arial" w:hAnsi="Arial"/>
          <w:kern w:val="2"/>
          <w:szCs w:val="24"/>
          <w:lang w:eastAsia="zh-TW"/>
        </w:rPr>
        <w:t>。</w:t>
      </w:r>
    </w:p>
    <w:p w:rsidR="00BC7E56" w:rsidRPr="00B24AD5" w:rsidRDefault="00BC7E56" w:rsidP="004763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參數說明：</w:t>
      </w:r>
    </w:p>
    <w:p w:rsidR="00EB745D" w:rsidRPr="00B24AD5" w:rsidRDefault="00EB745D" w:rsidP="00EB74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傳入參數控制：</w:t>
      </w:r>
    </w:p>
    <w:p w:rsidR="00EB745D" w:rsidRPr="00B24AD5" w:rsidRDefault="00EB745D" w:rsidP="00EB74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取得</w:t>
      </w:r>
      <w:r w:rsidRPr="00B24AD5">
        <w:rPr>
          <w:rFonts w:ascii="Arial" w:hAnsi="Arial" w:cs="Courier New" w:hint="eastAsia"/>
        </w:rPr>
        <w:t>資料年月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若沒有傳入參數時</w:t>
      </w:r>
    </w:p>
    <w:p w:rsidR="00EB745D" w:rsidRPr="00B24AD5" w:rsidRDefault="00EB745D" w:rsidP="00EB745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cs="Courier New" w:hint="eastAsia"/>
          <w:lang w:eastAsia="zh-TW"/>
        </w:rPr>
        <w:t>資料年月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 w:hint="eastAsia"/>
          <w:kern w:val="2"/>
          <w:szCs w:val="24"/>
          <w:lang w:eastAsia="zh-TW"/>
        </w:rPr>
        <w:t>等於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 w:hint="eastAsia"/>
          <w:kern w:val="2"/>
          <w:szCs w:val="24"/>
          <w:lang w:eastAsia="zh-TW"/>
        </w:rPr>
        <w:t>系統日期上個月的年月</w:t>
      </w:r>
      <w:r w:rsidRPr="00B24AD5">
        <w:rPr>
          <w:rFonts w:ascii="Arial" w:hAnsi="Arial" w:hint="eastAsia"/>
          <w:kern w:val="2"/>
          <w:szCs w:val="24"/>
          <w:lang w:eastAsia="zh-TW"/>
        </w:rPr>
        <w:t>(ex.201001)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若傳入</w:t>
      </w:r>
      <w:r w:rsidRPr="00B24AD5">
        <w:rPr>
          <w:rFonts w:ascii="Arial" w:hAnsi="Arial" w:hint="eastAsia"/>
          <w:kern w:val="2"/>
          <w:szCs w:val="24"/>
          <w:lang w:eastAsia="zh-TW"/>
        </w:rPr>
        <w:t>2</w:t>
      </w:r>
      <w:r w:rsidRPr="00B24AD5">
        <w:rPr>
          <w:rFonts w:ascii="Arial" w:hAnsi="Arial" w:hint="eastAsia"/>
          <w:kern w:val="2"/>
          <w:szCs w:val="24"/>
          <w:lang w:eastAsia="zh-TW"/>
        </w:rPr>
        <w:t>個參數或</w:t>
      </w:r>
      <w:r w:rsidRPr="00B24AD5">
        <w:rPr>
          <w:rFonts w:ascii="Arial" w:hAnsi="Arial" w:hint="eastAsia"/>
          <w:kern w:val="2"/>
          <w:szCs w:val="24"/>
          <w:lang w:eastAsia="zh-TW"/>
        </w:rPr>
        <w:t>2</w:t>
      </w:r>
      <w:r w:rsidRPr="00B24AD5">
        <w:rPr>
          <w:rFonts w:ascii="Arial" w:hAnsi="Arial" w:hint="eastAsia"/>
          <w:kern w:val="2"/>
          <w:szCs w:val="24"/>
          <w:lang w:eastAsia="zh-TW"/>
        </w:rPr>
        <w:t>個參數以上時</w:t>
      </w:r>
    </w:p>
    <w:p w:rsidR="00EB745D" w:rsidRPr="00B24AD5" w:rsidRDefault="00EB745D" w:rsidP="00EB745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cs="Courier New" w:hint="eastAsia"/>
          <w:lang w:eastAsia="zh-TW"/>
        </w:rPr>
        <w:t>資料年月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 w:hint="eastAsia"/>
          <w:kern w:val="2"/>
          <w:szCs w:val="24"/>
          <w:lang w:eastAsia="zh-TW"/>
        </w:rPr>
        <w:t>等於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 w:hint="eastAsia"/>
          <w:kern w:val="2"/>
          <w:szCs w:val="24"/>
          <w:lang w:eastAsia="zh-TW"/>
        </w:rPr>
        <w:t>第</w:t>
      </w:r>
      <w:r w:rsidRPr="00B24AD5">
        <w:rPr>
          <w:rFonts w:ascii="Arial" w:hAnsi="Arial" w:hint="eastAsia"/>
          <w:kern w:val="2"/>
          <w:szCs w:val="24"/>
          <w:lang w:eastAsia="zh-TW"/>
        </w:rPr>
        <w:t>1</w:t>
      </w:r>
      <w:r w:rsidRPr="00B24AD5">
        <w:rPr>
          <w:rFonts w:ascii="Arial" w:hAnsi="Arial" w:hint="eastAsia"/>
          <w:kern w:val="2"/>
          <w:szCs w:val="24"/>
          <w:lang w:eastAsia="zh-TW"/>
        </w:rPr>
        <w:t>個參數的日期年月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(ex.201001)</w:t>
      </w:r>
    </w:p>
    <w:p w:rsidR="00EB745D" w:rsidRPr="00B24AD5" w:rsidRDefault="00EB745D" w:rsidP="00EB745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當有</w:t>
      </w:r>
      <w:r w:rsidRPr="00B24AD5">
        <w:rPr>
          <w:rFonts w:ascii="Arial" w:hAnsi="Arial" w:cs="細明體" w:hint="eastAsia"/>
          <w:kern w:val="2"/>
          <w:szCs w:val="24"/>
          <w:lang w:eastAsia="zh-TW"/>
        </w:rPr>
        <w:t>第</w:t>
      </w:r>
      <w:r w:rsidRPr="00B24AD5">
        <w:rPr>
          <w:rFonts w:ascii="Arial" w:hAnsi="Arial" w:cs="細明體" w:hint="eastAsia"/>
          <w:kern w:val="2"/>
          <w:szCs w:val="24"/>
          <w:lang w:eastAsia="zh-TW"/>
        </w:rPr>
        <w:t>2</w:t>
      </w:r>
      <w:r w:rsidRPr="00B24AD5">
        <w:rPr>
          <w:rFonts w:ascii="Arial" w:hAnsi="Arial" w:cs="細明體" w:hint="eastAsia"/>
          <w:kern w:val="2"/>
          <w:szCs w:val="24"/>
          <w:lang w:eastAsia="zh-TW"/>
        </w:rPr>
        <w:t>個參數時，只輸出參數</w:t>
      </w:r>
      <w:r w:rsidRPr="00B24AD5">
        <w:rPr>
          <w:rFonts w:ascii="Arial" w:hAnsi="Arial" w:cs="細明體" w:hint="eastAsia"/>
          <w:kern w:val="2"/>
          <w:szCs w:val="24"/>
          <w:lang w:eastAsia="zh-TW"/>
        </w:rPr>
        <w:t xml:space="preserve">1 </w:t>
      </w:r>
      <w:r w:rsidRPr="00B24AD5">
        <w:rPr>
          <w:rFonts w:ascii="Arial" w:hAnsi="Arial" w:cs="Courier New" w:hint="eastAsia"/>
          <w:lang w:eastAsia="zh-TW"/>
        </w:rPr>
        <w:t>資料年月</w:t>
      </w:r>
      <w:r w:rsidRPr="00B24AD5">
        <w:rPr>
          <w:rFonts w:ascii="Arial" w:hAnsi="Arial" w:cs="Courier New" w:hint="eastAsia"/>
          <w:lang w:eastAsia="zh-TW"/>
        </w:rPr>
        <w:t xml:space="preserve"> </w:t>
      </w:r>
      <w:r w:rsidRPr="00B24AD5">
        <w:rPr>
          <w:rFonts w:ascii="Arial" w:hAnsi="Arial" w:cs="Courier New" w:hint="eastAsia"/>
          <w:lang w:eastAsia="zh-TW"/>
        </w:rPr>
        <w:t>的</w:t>
      </w:r>
      <w:r w:rsidRPr="00B24AD5">
        <w:rPr>
          <w:rFonts w:ascii="Arial" w:hAnsi="Arial" w:cs="細明體" w:hint="eastAsia"/>
          <w:kern w:val="2"/>
          <w:szCs w:val="24"/>
          <w:lang w:eastAsia="zh-TW"/>
        </w:rPr>
        <w:t>CSV</w:t>
      </w:r>
      <w:r w:rsidRPr="00B24AD5">
        <w:rPr>
          <w:rFonts w:ascii="Arial" w:hAnsi="Arial" w:cs="細明體" w:hint="eastAsia"/>
          <w:kern w:val="2"/>
          <w:szCs w:val="24"/>
          <w:lang w:eastAsia="zh-TW"/>
        </w:rPr>
        <w:t>檔案即可。</w:t>
      </w:r>
    </w:p>
    <w:p w:rsidR="00BC7E56" w:rsidRPr="00B24AD5" w:rsidRDefault="00BC7E56" w:rsidP="00BC7E5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程式內容：</w:t>
      </w:r>
      <w:r w:rsidRPr="00B24AD5">
        <w:rPr>
          <w:rFonts w:ascii="Arial" w:hAnsi="Arial" w:hint="eastAsia"/>
          <w:kern w:val="2"/>
          <w:szCs w:val="24"/>
          <w:lang w:eastAsia="zh-TW"/>
        </w:rPr>
        <w:t>。</w:t>
      </w:r>
    </w:p>
    <w:p w:rsidR="00214D32" w:rsidRPr="00B24AD5" w:rsidRDefault="00214D32" w:rsidP="00214D3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先清除已經存在當期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 w:cs="Courier New" w:hint="eastAsia"/>
          <w:lang w:eastAsia="zh-TW"/>
        </w:rPr>
        <w:t>資料年月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 w:hint="eastAsia"/>
          <w:kern w:val="2"/>
          <w:szCs w:val="24"/>
          <w:lang w:eastAsia="zh-TW"/>
        </w:rPr>
        <w:t>的資料</w:t>
      </w:r>
    </w:p>
    <w:p w:rsidR="00214D32" w:rsidRPr="00B24AD5" w:rsidRDefault="00214D32" w:rsidP="00214D3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cs="Courier New"/>
        </w:rPr>
        <w:t>DELETE FROM DBAA.DTAAH21</w:t>
      </w:r>
      <w:r w:rsidRPr="00B24AD5">
        <w:rPr>
          <w:rFonts w:ascii="Arial" w:hAnsi="Arial" w:cs="Courier New" w:hint="eastAsia"/>
          <w:lang w:eastAsia="zh-TW"/>
        </w:rPr>
        <w:t>6</w:t>
      </w:r>
      <w:r w:rsidRPr="00B24AD5">
        <w:rPr>
          <w:rFonts w:ascii="Arial" w:hAnsi="Arial" w:cs="Courier New"/>
        </w:rPr>
        <w:t xml:space="preserve"> WHERE DATA_YM = '</w:t>
      </w:r>
      <w:r w:rsidRPr="00B24AD5">
        <w:rPr>
          <w:rFonts w:ascii="Arial" w:hAnsi="Arial" w:cs="Courier New" w:hint="eastAsia"/>
        </w:rPr>
        <w:t>資料年月</w:t>
      </w:r>
      <w:r w:rsidRPr="00B24AD5">
        <w:rPr>
          <w:rFonts w:ascii="Arial" w:hAnsi="Arial" w:cs="Courier New"/>
        </w:rPr>
        <w:t>' WITH UR</w:t>
      </w:r>
      <w:r w:rsidRPr="00B24AD5">
        <w:rPr>
          <w:rFonts w:ascii="Arial" w:hAnsi="Arial" w:hint="eastAsia"/>
          <w:lang w:eastAsia="zh-TW"/>
        </w:rPr>
        <w:t>。</w:t>
      </w:r>
    </w:p>
    <w:p w:rsidR="00214D32" w:rsidRPr="00B24AD5" w:rsidRDefault="00214D32" w:rsidP="00214D3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若刪不到資料視為正常。</w:t>
      </w:r>
    </w:p>
    <w:p w:rsidR="004763C0" w:rsidRPr="00B24AD5" w:rsidRDefault="004763C0" w:rsidP="004763C0">
      <w:pPr>
        <w:pStyle w:val="Tabletext"/>
        <w:keepLines w:val="0"/>
        <w:numPr>
          <w:ilvl w:val="1"/>
          <w:numId w:val="1"/>
        </w:numPr>
        <w:tabs>
          <w:tab w:val="num" w:pos="1984"/>
        </w:tabs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QUERY1:</w:t>
      </w:r>
    </w:p>
    <w:p w:rsidR="00363BC2" w:rsidRPr="00B24AD5" w:rsidRDefault="004763C0" w:rsidP="00214D3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/>
          <w:kern w:val="2"/>
          <w:szCs w:val="24"/>
          <w:lang w:eastAsia="zh-TW"/>
        </w:rPr>
        <w:t>WITH  H214_5  AS (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SELECT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H214.DATA_YM,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H214.PROD_TYPE,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H214.PERIOD,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lastRenderedPageBreak/>
        <w:t xml:space="preserve">H214.MKT_DEPT_NAME,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SUM (H214.PAY_AMT) AS PAY_AMT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FROM DBAA.DTAAH214 H214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WHERE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H214.PROD_TYPE = '5'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GROUP BY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H214.DATA_YM,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H214.PROD_TYPE,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H214.PERIOD,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H214.MKT_DEPT_NAME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),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H214_67 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/>
          <w:kern w:val="2"/>
          <w:szCs w:val="24"/>
          <w:lang w:eastAsia="zh-TW"/>
        </w:rPr>
        <w:t>AS (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SELECT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H214.DATA_YM,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'6'  AS PROD_TYPE,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H214.PERIOD,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 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H214.MKT_DEPT_NAME,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SUM (H214.PAY_AMT)  AS 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/>
          <w:kern w:val="2"/>
          <w:szCs w:val="24"/>
          <w:lang w:eastAsia="zh-TW"/>
        </w:rPr>
        <w:t xml:space="preserve">PAY_AMT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FROM DBAA.DTAAH214 H214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WHERE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H214.PROD_TYPE IN ('6', '7')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GROUP BY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H214.DATA_YM,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H214.PERIOD,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H214.MKT_DEPT_NO,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H214.MKT_DEPT_NAME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),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H215_5 AS (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SELECT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H215.DATA_YM,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H215.PROD_TYPE,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H215.PERIOD,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 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H215.MKT_DEPT_NAME,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SUM (H215.PREM)  AS  PREM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FROM DBAA.DTAAH215 H215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WHERE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H215.PROD_TYPE = '5'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GROUP BY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H215.DATA_YM,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H215.PROD_TYPE,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lastRenderedPageBreak/>
        <w:t xml:space="preserve">H215.PERIOD, 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H215.MKT_DEPT_NAME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),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H215_67  AS (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SELECT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H215.DATA_YM,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'6'  AS PROD_TYPE,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H215.PERIOD,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H215.MKT_DEPT_NAME,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SUM (H215.PREM)  AS  PREM 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FROM DBAA.DTAAH215 H215 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WHERE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H215.PROD_TYPE IN ('6', '7') 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GROUP BY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H215.DATA_YM,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H215.PERIOD,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H215.MKT_DEPT_NO,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H215.MKT_DEPT_NAME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)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/>
          <w:kern w:val="2"/>
          <w:szCs w:val="24"/>
          <w:lang w:eastAsia="zh-TW"/>
        </w:rPr>
        <w:br/>
        <w:t xml:space="preserve">SELECT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H215_5.DATA_YM,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H215_5.PERIOD,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H215_5.MKT_DEPT_NO,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H215_5.MKT_DEPT_NAME,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H214_5.PAY_AMT AS PAY_AMT_1,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H215_5.PREM AS PREM_1,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ROUND ( (DECIMAL(H214_5.PAY_AMT) * 100 / DECIMAL(H215_5.PREM)), 4) AS RATIO_1,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H214_67.PAY_AMT AS PAY_AMT_2,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H215_67.PREM AS PREM_2,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ROUND ( (DECIMAL(H214_67.PAY_AMT) * 100 / DECIMAL(H215_67.PREM)), 4)  AS RATIO_2,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(H214_5.PAY_AMT + H214_67.PAY_AMT) 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B24AD5">
        <w:rPr>
          <w:rFonts w:ascii="Arial" w:hAnsi="Arial"/>
          <w:kern w:val="2"/>
          <w:szCs w:val="24"/>
          <w:lang w:eastAsia="zh-TW"/>
        </w:rPr>
        <w:t xml:space="preserve">AS PAY_AMT_3, </w:t>
      </w:r>
      <w:r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( H215_5.PREM + H215_67.PREM)  AS PREM_3,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ROUND ( (DECIMAL (H214_5.PAY_AMT + H214_67.PAY_AMT) * 100 / DECIMAL (H215_5.PREM + H215_67.PREM)), 4)  AS RATIO_3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721974" w:rsidRPr="00B24AD5">
        <w:rPr>
          <w:rFonts w:ascii="Arial" w:hAnsi="Arial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FROM  H215_5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LEFT JOIN  H214_5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ON H215_5.DATA_YM = H214_5.DATA_YM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H215_5.MKT_DEPT_NO = H214_5.MKT_DEPT_NO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H215_5.MKT_DEPT_NAME = H214_5.MKT_DEPT_NAME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H215_5.PERIOD = H214_5.PERIOD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LEFT JOIN  H215_67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ON H215_5.DATA_YM = H215_67.DATA_YM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H215_5.MKT_DEPT_NO = H215_67.MKT_DEPT_NO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H215_5.MKT_DEPT_NAME = H215_67.MKT_DEPT_NAME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H215_5.PERIOD = H215_67.PERIOD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LEFT JOIN  H214_67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ON H215_5.DATA_YM = H214_67.DATA_YM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H215_5.MKT_DEPT_NO = H214_67.MKT_DEPT_NO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 xml:space="preserve">AND H215_5.MKT_DEPT_NAME = H214_67.MKT_DEPT_NAME </w:t>
      </w:r>
      <w:r w:rsidR="00721974" w:rsidRPr="00B24AD5">
        <w:rPr>
          <w:rFonts w:ascii="Arial" w:hAnsi="Arial" w:hint="eastAsia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AND H215_5.PERIOD = H214_67.PERIOD</w:t>
      </w:r>
      <w:r w:rsidRPr="00B24AD5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721974" w:rsidRPr="00B24AD5">
        <w:rPr>
          <w:rFonts w:ascii="Arial" w:hAnsi="Arial"/>
          <w:kern w:val="2"/>
          <w:szCs w:val="24"/>
          <w:lang w:eastAsia="zh-TW"/>
        </w:rPr>
        <w:br/>
      </w:r>
      <w:r w:rsidRPr="00B24AD5">
        <w:rPr>
          <w:rFonts w:ascii="Arial" w:hAnsi="Arial"/>
          <w:kern w:val="2"/>
          <w:szCs w:val="24"/>
          <w:lang w:eastAsia="zh-TW"/>
        </w:rPr>
        <w:t>WITH UR</w:t>
      </w:r>
    </w:p>
    <w:p w:rsidR="00EB745D" w:rsidRPr="00B24AD5" w:rsidRDefault="00EB745D" w:rsidP="00EB74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24AD5">
        <w:rPr>
          <w:rFonts w:ascii="Arial" w:hAnsi="Arial" w:cs="Courier New" w:hint="eastAsia"/>
          <w:lang w:eastAsia="zh-TW"/>
        </w:rPr>
        <w:t>寫入傷害、健康附約理賠率</w:t>
      </w:r>
      <w:r w:rsidRPr="00B24AD5">
        <w:rPr>
          <w:rFonts w:ascii="Arial" w:hAnsi="Arial" w:cs="Courier New" w:hint="eastAsia"/>
          <w:lang w:eastAsia="zh-TW"/>
        </w:rPr>
        <w:t>(DTAAH213)</w:t>
      </w:r>
    </w:p>
    <w:p w:rsidR="00EB745D" w:rsidRPr="00B24AD5" w:rsidRDefault="00EB745D" w:rsidP="00EB74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輸出欄位：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24AD5">
        <w:rPr>
          <w:rFonts w:ascii="Arial" w:hAnsi="Arial" w:hint="eastAsia"/>
          <w:lang w:eastAsia="zh-TW"/>
        </w:rPr>
        <w:t xml:space="preserve">DTAAH216.DTAT_YM = </w:t>
      </w:r>
      <w:r w:rsidRPr="00B24AD5">
        <w:rPr>
          <w:rFonts w:ascii="Arial" w:hAnsi="Arial" w:cs="Courier New" w:hint="eastAsia"/>
          <w:lang w:eastAsia="zh-TW"/>
        </w:rPr>
        <w:t>資料年月</w:t>
      </w:r>
    </w:p>
    <w:p w:rsidR="00214D32" w:rsidRPr="00B24AD5" w:rsidRDefault="00214D32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24AD5">
        <w:rPr>
          <w:rFonts w:ascii="Arial" w:hAnsi="Arial" w:hint="eastAsia"/>
          <w:lang w:eastAsia="zh-TW"/>
        </w:rPr>
        <w:t>DTAAH216.PERIOD = 2.1.PERIOD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24AD5">
        <w:rPr>
          <w:rFonts w:ascii="Arial" w:hAnsi="Arial" w:hint="eastAsia"/>
          <w:lang w:eastAsia="zh-TW"/>
        </w:rPr>
        <w:t xml:space="preserve">DTAAH216.MKT_DEPT_NO = </w:t>
      </w:r>
      <w:r w:rsidRPr="00B24AD5">
        <w:rPr>
          <w:rFonts w:ascii="Arial" w:hAnsi="Arial" w:hint="eastAsia"/>
          <w:caps/>
          <w:kern w:val="2"/>
          <w:szCs w:val="24"/>
          <w:lang w:eastAsia="zh-TW"/>
        </w:rPr>
        <w:t>2.1</w:t>
      </w:r>
      <w:r w:rsidRPr="00B24AD5">
        <w:rPr>
          <w:rFonts w:ascii="Arial" w:hAnsi="Arial"/>
          <w:caps/>
          <w:kern w:val="2"/>
          <w:szCs w:val="24"/>
          <w:lang w:eastAsia="zh-TW"/>
        </w:rPr>
        <w:t>.MKT_DEPT_NO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24AD5">
        <w:rPr>
          <w:rFonts w:ascii="Arial" w:hAnsi="Arial" w:hint="eastAsia"/>
          <w:lang w:eastAsia="zh-TW"/>
        </w:rPr>
        <w:t>DTAAH216.MKT_DEP_NAME = 2.1</w:t>
      </w:r>
      <w:r w:rsidRPr="00B24AD5">
        <w:rPr>
          <w:rFonts w:ascii="Arial" w:hAnsi="Arial"/>
          <w:caps/>
          <w:kern w:val="2"/>
          <w:szCs w:val="24"/>
          <w:lang w:eastAsia="zh-TW"/>
        </w:rPr>
        <w:t>.MKT_DEPT_NAME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</w:t>
      </w:r>
      <w:r w:rsidRPr="00B24AD5">
        <w:rPr>
          <w:rFonts w:ascii="Arial" w:hAnsi="Arial"/>
          <w:lang w:eastAsia="zh-TW"/>
        </w:rPr>
        <w:t>PAY_AMT_1</w:t>
      </w:r>
      <w:r w:rsidRPr="00B24AD5">
        <w:rPr>
          <w:rFonts w:ascii="Arial" w:hAnsi="Arial" w:hint="eastAsia"/>
          <w:lang w:eastAsia="zh-TW"/>
        </w:rPr>
        <w:t xml:space="preserve"> = 2.1.</w:t>
      </w:r>
      <w:r w:rsidRPr="00B24AD5">
        <w:rPr>
          <w:rFonts w:ascii="Arial" w:hAnsi="Arial"/>
          <w:caps/>
          <w:kern w:val="2"/>
          <w:szCs w:val="24"/>
          <w:lang w:eastAsia="zh-TW"/>
        </w:rPr>
        <w:t>PAY_AMT_1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DTAAH216.PREM</w:t>
      </w:r>
      <w:r w:rsidRPr="00B24AD5">
        <w:rPr>
          <w:rFonts w:ascii="Arial" w:hAnsi="Arial"/>
          <w:lang w:eastAsia="zh-TW"/>
        </w:rPr>
        <w:t>_1</w:t>
      </w:r>
      <w:r w:rsidRPr="00B24AD5">
        <w:rPr>
          <w:rFonts w:ascii="Arial" w:hAnsi="Arial" w:hint="eastAsia"/>
          <w:lang w:eastAsia="zh-TW"/>
        </w:rPr>
        <w:t xml:space="preserve"> = 2.1.PREM_1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DTAAH216.RATIO_1 = 2.1.RATIO_1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</w:t>
      </w:r>
      <w:r w:rsidRPr="00B24AD5">
        <w:rPr>
          <w:rFonts w:ascii="Arial" w:hAnsi="Arial"/>
          <w:lang w:eastAsia="zh-TW"/>
        </w:rPr>
        <w:t>PAY_AMT_</w:t>
      </w:r>
      <w:r w:rsidRPr="00B24AD5">
        <w:rPr>
          <w:rFonts w:ascii="Arial" w:hAnsi="Arial" w:hint="eastAsia"/>
          <w:lang w:eastAsia="zh-TW"/>
        </w:rPr>
        <w:t>2 = 2.1.</w:t>
      </w:r>
      <w:r w:rsidRPr="00B24AD5">
        <w:rPr>
          <w:rFonts w:ascii="Arial" w:hAnsi="Arial"/>
          <w:caps/>
          <w:kern w:val="2"/>
          <w:szCs w:val="24"/>
          <w:lang w:eastAsia="zh-TW"/>
        </w:rPr>
        <w:t>PAY_AMT_</w:t>
      </w:r>
      <w:r w:rsidRPr="00B24AD5">
        <w:rPr>
          <w:rFonts w:ascii="Arial" w:hAnsi="Arial" w:hint="eastAsia"/>
          <w:caps/>
          <w:kern w:val="2"/>
          <w:szCs w:val="24"/>
          <w:lang w:eastAsia="zh-TW"/>
        </w:rPr>
        <w:t>2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DTAAH216.PREM</w:t>
      </w:r>
      <w:r w:rsidRPr="00B24AD5">
        <w:rPr>
          <w:rFonts w:ascii="Arial" w:hAnsi="Arial"/>
          <w:lang w:eastAsia="zh-TW"/>
        </w:rPr>
        <w:t>_</w:t>
      </w:r>
      <w:r w:rsidRPr="00B24AD5">
        <w:rPr>
          <w:rFonts w:ascii="Arial" w:hAnsi="Arial" w:hint="eastAsia"/>
          <w:lang w:eastAsia="zh-TW"/>
        </w:rPr>
        <w:t>2 = 2.1.PREM_2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DTAAH216.RATIO_2 = 2.1.RATIO_2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</w:t>
      </w:r>
      <w:r w:rsidRPr="00B24AD5">
        <w:rPr>
          <w:rFonts w:ascii="Arial" w:hAnsi="Arial"/>
          <w:lang w:eastAsia="zh-TW"/>
        </w:rPr>
        <w:t>PAY_AMT_</w:t>
      </w:r>
      <w:r w:rsidRPr="00B24AD5">
        <w:rPr>
          <w:rFonts w:ascii="Arial" w:hAnsi="Arial" w:hint="eastAsia"/>
          <w:lang w:eastAsia="zh-TW"/>
        </w:rPr>
        <w:t>3 = 2.1.</w:t>
      </w:r>
      <w:r w:rsidRPr="00B24AD5">
        <w:rPr>
          <w:rFonts w:ascii="Arial" w:hAnsi="Arial"/>
          <w:caps/>
          <w:kern w:val="2"/>
          <w:szCs w:val="24"/>
          <w:lang w:eastAsia="zh-TW"/>
        </w:rPr>
        <w:t>PAY_AMT_</w:t>
      </w:r>
      <w:r w:rsidRPr="00B24AD5">
        <w:rPr>
          <w:rFonts w:ascii="Arial" w:hAnsi="Arial" w:hint="eastAsia"/>
          <w:caps/>
          <w:kern w:val="2"/>
          <w:szCs w:val="24"/>
          <w:lang w:eastAsia="zh-TW"/>
        </w:rPr>
        <w:t>3</w:t>
      </w:r>
    </w:p>
    <w:p w:rsidR="00EB745D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DTAAH216.PREM</w:t>
      </w:r>
      <w:r w:rsidRPr="00B24AD5">
        <w:rPr>
          <w:rFonts w:ascii="Arial" w:hAnsi="Arial"/>
          <w:lang w:eastAsia="zh-TW"/>
        </w:rPr>
        <w:t>_</w:t>
      </w:r>
      <w:r w:rsidRPr="00B24AD5">
        <w:rPr>
          <w:rFonts w:ascii="Arial" w:hAnsi="Arial" w:hint="eastAsia"/>
          <w:lang w:eastAsia="zh-TW"/>
        </w:rPr>
        <w:t>3 = 2.1.PREM_3</w:t>
      </w:r>
    </w:p>
    <w:p w:rsidR="00C20F1E" w:rsidRPr="00B24AD5" w:rsidRDefault="00EB745D" w:rsidP="00EB74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caps/>
          <w:kern w:val="2"/>
          <w:szCs w:val="24"/>
          <w:lang w:eastAsia="zh-TW"/>
        </w:rPr>
      </w:pPr>
      <w:r w:rsidRPr="00B24AD5">
        <w:rPr>
          <w:rFonts w:ascii="Arial" w:hAnsi="Arial" w:hint="eastAsia"/>
          <w:lang w:eastAsia="zh-TW"/>
        </w:rPr>
        <w:t>DTAAH216.RATIO_3 = 2.1.RATIO_3</w:t>
      </w:r>
    </w:p>
    <w:p w:rsidR="00F20E54" w:rsidRPr="00B24AD5" w:rsidRDefault="00F20E54" w:rsidP="00F20E5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產生統計資料</w:t>
      </w:r>
      <w:r w:rsidRPr="00B24AD5">
        <w:rPr>
          <w:rFonts w:ascii="Arial" w:hAnsi="Arial" w:hint="eastAsia"/>
          <w:kern w:val="2"/>
          <w:szCs w:val="24"/>
          <w:lang w:eastAsia="zh-TW"/>
        </w:rPr>
        <w:t>CSV</w:t>
      </w:r>
      <w:r w:rsidRPr="00B24AD5">
        <w:rPr>
          <w:rFonts w:ascii="Arial" w:hAnsi="Arial" w:hint="eastAsia"/>
          <w:kern w:val="2"/>
          <w:szCs w:val="24"/>
          <w:lang w:eastAsia="zh-TW"/>
        </w:rPr>
        <w:t>檔案</w:t>
      </w:r>
      <w:r w:rsidR="00C84CDC" w:rsidRPr="00B24AD5">
        <w:rPr>
          <w:rFonts w:ascii="Arial" w:hAnsi="Arial" w:hint="eastAsia"/>
          <w:kern w:val="2"/>
          <w:szCs w:val="24"/>
          <w:lang w:eastAsia="zh-TW"/>
        </w:rPr>
        <w:t>，總共會產生三的檔案</w:t>
      </w:r>
    </w:p>
    <w:p w:rsidR="00C84CDC" w:rsidRPr="00B24AD5" w:rsidRDefault="00C84CDC" w:rsidP="00C84C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QUERY</w:t>
      </w:r>
      <w:r w:rsidRPr="00B24AD5">
        <w:rPr>
          <w:rFonts w:ascii="Arial" w:hAnsi="Arial" w:hint="eastAsia"/>
          <w:kern w:val="2"/>
          <w:szCs w:val="24"/>
          <w:lang w:eastAsia="zh-TW"/>
        </w:rPr>
        <w:t>：</w:t>
      </w:r>
    </w:p>
    <w:p w:rsidR="00C84CDC" w:rsidRPr="00B24AD5" w:rsidRDefault="00C84CDC" w:rsidP="00C84CDC">
      <w:pPr>
        <w:autoSpaceDE w:val="0"/>
        <w:autoSpaceDN w:val="0"/>
        <w:adjustRightInd w:val="0"/>
        <w:ind w:leftChars="500" w:left="120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>SELECT PERIOD</w:t>
      </w:r>
    </w:p>
    <w:p w:rsidR="00C84CDC" w:rsidRPr="00B24AD5" w:rsidRDefault="00C84CDC" w:rsidP="00C84CDC">
      <w:pPr>
        <w:autoSpaceDE w:val="0"/>
        <w:autoSpaceDN w:val="0"/>
        <w:adjustRightInd w:val="0"/>
        <w:ind w:leftChars="500" w:left="120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 FROM DBAA.DTAAH216</w:t>
      </w:r>
    </w:p>
    <w:p w:rsidR="00C84CDC" w:rsidRPr="00B24AD5" w:rsidRDefault="00C84CDC" w:rsidP="00C84CDC">
      <w:pPr>
        <w:autoSpaceDE w:val="0"/>
        <w:autoSpaceDN w:val="0"/>
        <w:adjustRightInd w:val="0"/>
        <w:ind w:leftChars="500" w:left="120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WHERE DATA_YM = '</w:t>
      </w:r>
      <w:r w:rsidRPr="00B24AD5">
        <w:rPr>
          <w:rFonts w:ascii="Arial" w:hAnsi="Arial" w:cs="Courier New" w:hint="eastAsia"/>
          <w:kern w:val="0"/>
          <w:sz w:val="20"/>
          <w:szCs w:val="20"/>
        </w:rPr>
        <w:t>資料年月</w:t>
      </w:r>
      <w:r w:rsidRPr="00B24AD5">
        <w:rPr>
          <w:rFonts w:ascii="Arial" w:hAnsi="Arial" w:cs="Courier New"/>
          <w:kern w:val="0"/>
          <w:sz w:val="20"/>
          <w:szCs w:val="20"/>
        </w:rPr>
        <w:t>'</w:t>
      </w:r>
    </w:p>
    <w:p w:rsidR="00C84CDC" w:rsidRPr="00B24AD5" w:rsidRDefault="00C84CDC" w:rsidP="00C84CDC">
      <w:pPr>
        <w:autoSpaceDE w:val="0"/>
        <w:autoSpaceDN w:val="0"/>
        <w:adjustRightInd w:val="0"/>
        <w:ind w:leftChars="500" w:left="120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GROUP BY PERIOD</w:t>
      </w:r>
    </w:p>
    <w:p w:rsidR="00C84CDC" w:rsidRPr="00B24AD5" w:rsidRDefault="00C84CDC" w:rsidP="00C84CDC">
      <w:pPr>
        <w:autoSpaceDE w:val="0"/>
        <w:autoSpaceDN w:val="0"/>
        <w:adjustRightInd w:val="0"/>
        <w:ind w:leftChars="500" w:left="1200"/>
        <w:rPr>
          <w:rFonts w:ascii="Arial" w:hAnsi="Arial" w:cs="Courier New" w:hint="eastAsia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 WITH </w:t>
      </w:r>
      <w:smartTag w:uri="urn:schemas-microsoft-com:office:smarttags" w:element="place">
        <w:smartTag w:uri="urn:schemas-microsoft-com:office:smarttags" w:element="City">
          <w:r w:rsidRPr="00B24AD5">
            <w:rPr>
              <w:rFonts w:ascii="Arial" w:hAnsi="Arial" w:cs="Courier New"/>
              <w:kern w:val="0"/>
              <w:sz w:val="20"/>
              <w:szCs w:val="20"/>
            </w:rPr>
            <w:t>UR</w:t>
          </w:r>
        </w:smartTag>
      </w:smartTag>
    </w:p>
    <w:p w:rsidR="00C84CDC" w:rsidRPr="00B24AD5" w:rsidRDefault="00C84CDC" w:rsidP="00C84C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該</w:t>
      </w:r>
      <w:r w:rsidRPr="00B24AD5">
        <w:rPr>
          <w:rFonts w:ascii="Arial" w:hAnsi="Arial" w:cs="Courier New" w:hint="eastAsia"/>
          <w:lang w:eastAsia="zh-TW"/>
        </w:rPr>
        <w:t>資料年月</w:t>
      </w:r>
      <w:r w:rsidRPr="00B24AD5">
        <w:rPr>
          <w:rFonts w:ascii="Arial" w:hAnsi="Arial" w:hint="eastAsia"/>
          <w:kern w:val="2"/>
          <w:szCs w:val="24"/>
          <w:lang w:eastAsia="zh-TW"/>
        </w:rPr>
        <w:t>三個組別分別代表的</w:t>
      </w:r>
      <w:r w:rsidRPr="00B24AD5">
        <w:rPr>
          <w:rFonts w:ascii="Arial" w:hAnsi="Arial" w:hint="eastAsia"/>
          <w:kern w:val="2"/>
          <w:szCs w:val="24"/>
          <w:lang w:eastAsia="zh-TW"/>
        </w:rPr>
        <w:t>KEY</w:t>
      </w:r>
      <w:r w:rsidRPr="00B24AD5">
        <w:rPr>
          <w:rFonts w:ascii="Arial" w:hAnsi="Arial" w:hint="eastAsia"/>
          <w:kern w:val="2"/>
          <w:szCs w:val="24"/>
          <w:lang w:eastAsia="zh-TW"/>
        </w:rPr>
        <w:t>值</w:t>
      </w:r>
      <w:r w:rsidRPr="00B24AD5">
        <w:rPr>
          <w:rFonts w:ascii="Arial" w:hAnsi="Arial" w:hint="eastAsia"/>
          <w:kern w:val="2"/>
          <w:szCs w:val="24"/>
          <w:lang w:eastAsia="zh-TW"/>
        </w:rPr>
        <w:t>:</w:t>
      </w:r>
      <w:r w:rsidRPr="00B24AD5">
        <w:rPr>
          <w:rFonts w:ascii="Arial" w:hAnsi="Arial" w:hint="eastAsia"/>
          <w:kern w:val="2"/>
          <w:szCs w:val="24"/>
          <w:lang w:eastAsia="zh-TW"/>
        </w:rPr>
        <w:t>如下圖</w:t>
      </w:r>
    </w:p>
    <w:p w:rsidR="00C84CDC" w:rsidRPr="00B24AD5" w:rsidRDefault="00C84CDC" w:rsidP="00C84CDC">
      <w:pPr>
        <w:pStyle w:val="Tabletext"/>
        <w:keepLines w:val="0"/>
        <w:spacing w:after="0" w:line="240" w:lineRule="auto"/>
        <w:ind w:left="2880" w:firstLine="480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69.75pt">
            <v:imagedata r:id="rId7" o:title="未命名"/>
          </v:shape>
        </w:pict>
      </w:r>
    </w:p>
    <w:p w:rsidR="00C84CDC" w:rsidRPr="00B24AD5" w:rsidRDefault="00C84CDC" w:rsidP="00C84CDC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C84CDC" w:rsidRPr="00B24AD5" w:rsidRDefault="00C84CDC" w:rsidP="00C84CD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逐筆取出三個組別分別代表的</w:t>
      </w:r>
      <w:r w:rsidRPr="00B24AD5">
        <w:rPr>
          <w:rFonts w:ascii="Arial" w:hAnsi="Arial" w:hint="eastAsia"/>
          <w:kern w:val="2"/>
          <w:szCs w:val="24"/>
          <w:lang w:eastAsia="zh-TW"/>
        </w:rPr>
        <w:t>KEY</w:t>
      </w:r>
      <w:r w:rsidRPr="00B24AD5">
        <w:rPr>
          <w:rFonts w:ascii="Arial" w:hAnsi="Arial" w:hint="eastAsia"/>
          <w:kern w:val="2"/>
          <w:szCs w:val="24"/>
          <w:lang w:eastAsia="zh-TW"/>
        </w:rPr>
        <w:t>值，稱組別</w:t>
      </w:r>
      <w:r w:rsidRPr="00B24AD5">
        <w:rPr>
          <w:rFonts w:ascii="Arial" w:hAnsi="Arial" w:hint="eastAsia"/>
          <w:kern w:val="2"/>
          <w:szCs w:val="24"/>
          <w:lang w:eastAsia="zh-TW"/>
        </w:rPr>
        <w:t>KEY</w:t>
      </w:r>
      <w:r w:rsidRPr="00B24AD5">
        <w:rPr>
          <w:rFonts w:ascii="Arial" w:hAnsi="Arial" w:hint="eastAsia"/>
          <w:kern w:val="2"/>
          <w:szCs w:val="24"/>
          <w:lang w:eastAsia="zh-TW"/>
        </w:rPr>
        <w:t>值，逐筆產生該組的文字檔</w:t>
      </w:r>
    </w:p>
    <w:p w:rsidR="00C84CDC" w:rsidRPr="00B24AD5" w:rsidRDefault="00C84CDC" w:rsidP="00C84CD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產生文字檔：</w:t>
      </w:r>
    </w:p>
    <w:p w:rsidR="00EE3BB4" w:rsidRPr="00B24AD5" w:rsidRDefault="00EE3BB4" w:rsidP="00C84CD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標題列：</w:t>
      </w:r>
    </w:p>
    <w:p w:rsidR="00EE3BB4" w:rsidRPr="00B24AD5" w:rsidRDefault="00C84CDC" w:rsidP="00E32E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區部名稱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傳統壽險支出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傳統壽險收入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傳統壽險理賠率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健康險支出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健康險收入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健康險理賠率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全部支出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全部收入</w:t>
      </w:r>
      <w:r w:rsidRPr="00B24AD5">
        <w:rPr>
          <w:rFonts w:ascii="Arial" w:hAnsi="Arial" w:hint="eastAsia"/>
          <w:kern w:val="2"/>
          <w:szCs w:val="24"/>
          <w:lang w:eastAsia="zh-TW"/>
        </w:rPr>
        <w:t>,</w:t>
      </w:r>
      <w:r w:rsidRPr="00B24AD5">
        <w:rPr>
          <w:rFonts w:ascii="Arial" w:hAnsi="Arial" w:hint="eastAsia"/>
          <w:kern w:val="2"/>
          <w:szCs w:val="24"/>
          <w:lang w:eastAsia="zh-TW"/>
        </w:rPr>
        <w:t>全部理賠率</w:t>
      </w:r>
    </w:p>
    <w:p w:rsidR="005E3448" w:rsidRPr="00B24AD5" w:rsidRDefault="00EE3BB4" w:rsidP="00872FC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資料主體</w:t>
      </w:r>
    </w:p>
    <w:p w:rsidR="00F20E54" w:rsidRPr="00B24AD5" w:rsidRDefault="00F20E54" w:rsidP="005E344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B24AD5">
        <w:rPr>
          <w:rFonts w:ascii="Arial" w:hAnsi="Arial" w:hint="eastAsia"/>
          <w:kern w:val="2"/>
          <w:szCs w:val="24"/>
          <w:lang w:eastAsia="zh-TW"/>
        </w:rPr>
        <w:t>語法</w:t>
      </w:r>
      <w:r w:rsidR="00EE3BB4" w:rsidRPr="00B24AD5">
        <w:rPr>
          <w:rFonts w:ascii="Arial" w:hAnsi="Arial" w:hint="eastAsia"/>
          <w:kern w:val="2"/>
          <w:szCs w:val="24"/>
          <w:lang w:eastAsia="zh-TW"/>
        </w:rPr>
        <w:t>，資料</w:t>
      </w:r>
      <w:r w:rsidR="00692201" w:rsidRPr="00B24AD5">
        <w:rPr>
          <w:rFonts w:ascii="Arial" w:hAnsi="Arial" w:hint="eastAsia"/>
          <w:kern w:val="2"/>
          <w:szCs w:val="24"/>
          <w:lang w:eastAsia="zh-TW"/>
        </w:rPr>
        <w:t>用</w:t>
      </w:r>
      <w:r w:rsidR="00EE3BB4" w:rsidRPr="00B24AD5">
        <w:rPr>
          <w:rFonts w:ascii="Arial" w:hAnsi="Arial" w:hint="eastAsia"/>
          <w:kern w:val="2"/>
          <w:szCs w:val="24"/>
          <w:lang w:eastAsia="zh-TW"/>
        </w:rPr>
        <w:t>逗點附號隔開</w:t>
      </w:r>
      <w:r w:rsidRPr="00B24AD5">
        <w:rPr>
          <w:rFonts w:ascii="Arial" w:hAnsi="Arial" w:hint="eastAsia"/>
          <w:kern w:val="2"/>
          <w:szCs w:val="24"/>
          <w:lang w:eastAsia="zh-TW"/>
        </w:rPr>
        <w:t>：</w:t>
      </w:r>
    </w:p>
    <w:p w:rsidR="00872FC9" w:rsidRPr="00B24AD5" w:rsidRDefault="00872FC9" w:rsidP="00872FC9">
      <w:pPr>
        <w:autoSpaceDE w:val="0"/>
        <w:autoSpaceDN w:val="0"/>
        <w:adjustRightInd w:val="0"/>
        <w:ind w:leftChars="100" w:left="24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>SELECT MKT_DEPT_NAME, PAY_AMT_1, PREM_1, RATIO_1, PAY_AMT_2, PREM_2, RATIO_2</w:t>
      </w:r>
    </w:p>
    <w:p w:rsidR="00872FC9" w:rsidRPr="00B24AD5" w:rsidRDefault="00872FC9" w:rsidP="00872FC9">
      <w:pPr>
        <w:autoSpaceDE w:val="0"/>
        <w:autoSpaceDN w:val="0"/>
        <w:adjustRightInd w:val="0"/>
        <w:ind w:leftChars="100" w:left="24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      , PAY_AMT_3, PREM_3, RATIO_3</w:t>
      </w:r>
    </w:p>
    <w:p w:rsidR="00872FC9" w:rsidRPr="00B24AD5" w:rsidRDefault="00872FC9" w:rsidP="00872FC9">
      <w:pPr>
        <w:autoSpaceDE w:val="0"/>
        <w:autoSpaceDN w:val="0"/>
        <w:adjustRightInd w:val="0"/>
        <w:ind w:leftChars="100" w:left="240"/>
        <w:rPr>
          <w:rFonts w:ascii="Arial" w:hAnsi="Arial" w:cs="Courier New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 FROM DBAA.DTAAH216</w:t>
      </w:r>
    </w:p>
    <w:p w:rsidR="00872FC9" w:rsidRPr="00B24AD5" w:rsidRDefault="00872FC9" w:rsidP="00872FC9">
      <w:pPr>
        <w:autoSpaceDE w:val="0"/>
        <w:autoSpaceDN w:val="0"/>
        <w:adjustRightInd w:val="0"/>
        <w:ind w:leftChars="100" w:left="240"/>
        <w:rPr>
          <w:rFonts w:ascii="Arial" w:hAnsi="Arial" w:cs="Courier New" w:hint="eastAsia"/>
          <w:kern w:val="0"/>
          <w:sz w:val="20"/>
          <w:szCs w:val="20"/>
        </w:rPr>
      </w:pPr>
      <w:r w:rsidRPr="00B24AD5">
        <w:rPr>
          <w:rFonts w:ascii="Arial" w:hAnsi="Arial" w:cs="Courier New"/>
          <w:kern w:val="0"/>
          <w:sz w:val="20"/>
          <w:szCs w:val="20"/>
        </w:rPr>
        <w:t xml:space="preserve"> WHERE DATA_YM = '</w:t>
      </w:r>
      <w:r w:rsidRPr="00B24AD5">
        <w:rPr>
          <w:rFonts w:ascii="Arial" w:hAnsi="Arial" w:cs="Courier New" w:hint="eastAsia"/>
          <w:kern w:val="0"/>
          <w:sz w:val="20"/>
          <w:szCs w:val="20"/>
        </w:rPr>
        <w:t>資料年月</w:t>
      </w:r>
      <w:r w:rsidRPr="00B24AD5">
        <w:rPr>
          <w:rFonts w:ascii="Arial" w:hAnsi="Arial" w:cs="Courier New"/>
          <w:kern w:val="0"/>
          <w:sz w:val="20"/>
          <w:szCs w:val="20"/>
        </w:rPr>
        <w:t>' AND PERIOD = '</w:t>
      </w:r>
      <w:r w:rsidRPr="00B24AD5">
        <w:rPr>
          <w:rFonts w:ascii="Arial" w:hAnsi="Arial" w:cs="Courier New" w:hint="eastAsia"/>
          <w:kern w:val="0"/>
          <w:sz w:val="20"/>
          <w:szCs w:val="20"/>
        </w:rPr>
        <w:t>組別</w:t>
      </w:r>
      <w:r w:rsidRPr="00B24AD5">
        <w:rPr>
          <w:rFonts w:ascii="Arial" w:hAnsi="Arial" w:cs="Courier New" w:hint="eastAsia"/>
          <w:kern w:val="0"/>
          <w:sz w:val="20"/>
          <w:szCs w:val="20"/>
        </w:rPr>
        <w:t>KEY</w:t>
      </w:r>
      <w:r w:rsidRPr="00B24AD5">
        <w:rPr>
          <w:rFonts w:ascii="Arial" w:hAnsi="Arial" w:cs="Courier New" w:hint="eastAsia"/>
          <w:kern w:val="0"/>
          <w:sz w:val="20"/>
          <w:szCs w:val="20"/>
        </w:rPr>
        <w:t>值</w:t>
      </w:r>
      <w:r w:rsidRPr="00B24AD5">
        <w:rPr>
          <w:rFonts w:ascii="Arial" w:hAnsi="Arial" w:cs="Courier New"/>
          <w:kern w:val="0"/>
          <w:sz w:val="20"/>
          <w:szCs w:val="20"/>
        </w:rPr>
        <w:t>'</w:t>
      </w:r>
      <w:r w:rsidR="00620525" w:rsidRPr="00B24AD5">
        <w:rPr>
          <w:rFonts w:ascii="Arial" w:hAnsi="Arial" w:cs="Courier New" w:hint="eastAsia"/>
          <w:kern w:val="0"/>
          <w:sz w:val="20"/>
          <w:szCs w:val="20"/>
        </w:rPr>
        <w:t xml:space="preserve"> </w:t>
      </w:r>
      <w:r w:rsidR="00620525" w:rsidRPr="00B24AD5">
        <w:rPr>
          <w:rFonts w:ascii="Arial" w:hAnsi="Arial" w:cs="Courier New"/>
          <w:kern w:val="0"/>
          <w:sz w:val="20"/>
          <w:szCs w:val="20"/>
        </w:rPr>
        <w:t>WITH UR</w:t>
      </w:r>
    </w:p>
    <w:p w:rsidR="002A3DE5" w:rsidRPr="00B24AD5" w:rsidRDefault="00872FC9" w:rsidP="00A41C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cs="Courier New"/>
        </w:rPr>
        <w:t xml:space="preserve">  </w:t>
      </w:r>
      <w:r w:rsidR="002A3DE5" w:rsidRPr="00B24AD5">
        <w:rPr>
          <w:rFonts w:ascii="Arial" w:hAnsi="Arial" w:cs="Courier New"/>
        </w:rPr>
        <w:t>RATIO_1</w:t>
      </w:r>
      <w:r w:rsidR="002A3DE5" w:rsidRPr="00B24AD5">
        <w:rPr>
          <w:rFonts w:ascii="Arial" w:hAnsi="Arial" w:cs="Courier New" w:hint="eastAsia"/>
          <w:lang w:eastAsia="zh-TW"/>
        </w:rPr>
        <w:t>、</w:t>
      </w:r>
      <w:r w:rsidR="002A3DE5" w:rsidRPr="00B24AD5">
        <w:rPr>
          <w:rFonts w:ascii="Arial" w:hAnsi="Arial" w:cs="Courier New"/>
        </w:rPr>
        <w:t>RATIO_2</w:t>
      </w:r>
      <w:r w:rsidR="002A3DE5" w:rsidRPr="00B24AD5">
        <w:rPr>
          <w:rFonts w:ascii="Arial" w:hAnsi="Arial" w:cs="Courier New" w:hint="eastAsia"/>
          <w:lang w:eastAsia="zh-TW"/>
        </w:rPr>
        <w:t>、</w:t>
      </w:r>
      <w:r w:rsidR="002A3DE5" w:rsidRPr="00B24AD5">
        <w:rPr>
          <w:rFonts w:ascii="Arial" w:hAnsi="Arial" w:cs="Courier New"/>
        </w:rPr>
        <w:t>RATIO_3</w:t>
      </w:r>
      <w:r w:rsidR="002A3DE5" w:rsidRPr="00B24AD5">
        <w:rPr>
          <w:rFonts w:ascii="Arial" w:hAnsi="Arial" w:cs="Courier New" w:hint="eastAsia"/>
          <w:lang w:eastAsia="zh-TW"/>
        </w:rPr>
        <w:t xml:space="preserve"> </w:t>
      </w:r>
      <w:r w:rsidR="002A3DE5" w:rsidRPr="00B24AD5">
        <w:rPr>
          <w:rFonts w:ascii="Arial" w:hAnsi="Arial" w:cs="Courier New" w:hint="eastAsia"/>
          <w:lang w:eastAsia="zh-TW"/>
        </w:rPr>
        <w:t>為百分比資料，小數</w:t>
      </w:r>
      <w:r w:rsidR="00BB057C" w:rsidRPr="00B24AD5">
        <w:rPr>
          <w:rFonts w:ascii="Arial" w:hAnsi="Arial" w:cs="Courier New" w:hint="eastAsia"/>
          <w:lang w:eastAsia="zh-TW"/>
        </w:rPr>
        <w:t>點</w:t>
      </w:r>
      <w:r w:rsidR="002A3DE5" w:rsidRPr="00B24AD5">
        <w:rPr>
          <w:rFonts w:ascii="Arial" w:hAnsi="Arial" w:cs="Courier New" w:hint="eastAsia"/>
          <w:lang w:eastAsia="zh-TW"/>
        </w:rPr>
        <w:t>二位四捨五入，加</w:t>
      </w:r>
      <w:r w:rsidR="002A3DE5" w:rsidRPr="00B24AD5">
        <w:rPr>
          <w:rFonts w:ascii="Arial" w:hAnsi="Arial" w:cs="Courier New" w:hint="eastAsia"/>
          <w:lang w:eastAsia="zh-TW"/>
        </w:rPr>
        <w:t xml:space="preserve"> % </w:t>
      </w:r>
      <w:r w:rsidR="002A3DE5" w:rsidRPr="00B24AD5">
        <w:rPr>
          <w:rFonts w:ascii="Arial" w:hAnsi="Arial" w:cs="Courier New" w:hint="eastAsia"/>
          <w:lang w:eastAsia="zh-TW"/>
        </w:rPr>
        <w:t>符號</w:t>
      </w:r>
      <w:r w:rsidR="002A2B6D" w:rsidRPr="00B24AD5">
        <w:rPr>
          <w:rFonts w:ascii="Arial" w:hAnsi="Arial" w:cs="Courier New" w:hint="eastAsia"/>
          <w:lang w:eastAsia="zh-TW"/>
        </w:rPr>
        <w:t>，</w:t>
      </w:r>
      <w:r w:rsidR="00215910" w:rsidRPr="00B24AD5">
        <w:rPr>
          <w:rFonts w:ascii="Arial" w:hAnsi="Arial" w:cs="Courier New" w:hint="eastAsia"/>
          <w:lang w:eastAsia="zh-TW"/>
        </w:rPr>
        <w:t>例如</w:t>
      </w:r>
      <w:r w:rsidR="00215910" w:rsidRPr="00B24AD5">
        <w:rPr>
          <w:rFonts w:ascii="Arial" w:hAnsi="Arial" w:cs="Courier New" w:hint="eastAsia"/>
          <w:lang w:eastAsia="zh-TW"/>
        </w:rPr>
        <w:t>:</w:t>
      </w:r>
      <w:r w:rsidR="002A3DE5" w:rsidRPr="00B24AD5">
        <w:rPr>
          <w:rFonts w:ascii="Arial" w:hAnsi="Arial" w:cs="Courier New"/>
          <w:lang w:eastAsia="zh-TW"/>
        </w:rPr>
        <w:t>36.08%</w:t>
      </w:r>
    </w:p>
    <w:p w:rsidR="00E8500D" w:rsidRPr="00B24AD5" w:rsidRDefault="00F20E54" w:rsidP="00A41C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檔名：</w:t>
      </w:r>
      <w:r w:rsidRPr="00B24AD5">
        <w:rPr>
          <w:rFonts w:ascii="Arial" w:hAnsi="Arial"/>
          <w:kern w:val="2"/>
          <w:szCs w:val="24"/>
          <w:lang w:eastAsia="zh-TW"/>
        </w:rPr>
        <w:t>”</w:t>
      </w:r>
      <w:r w:rsidR="00D72025" w:rsidRPr="00B24AD5">
        <w:rPr>
          <w:rFonts w:ascii="Arial" w:hAnsi="Arial" w:hint="eastAsia"/>
          <w:lang w:eastAsia="zh-TW"/>
        </w:rPr>
        <w:t xml:space="preserve"> </w:t>
      </w:r>
      <w:r w:rsidR="00D72025" w:rsidRPr="00B24AD5">
        <w:rPr>
          <w:rFonts w:ascii="Arial" w:hAnsi="Arial" w:hint="eastAsia"/>
          <w:kern w:val="2"/>
          <w:szCs w:val="24"/>
          <w:lang w:eastAsia="zh-TW"/>
        </w:rPr>
        <w:t>長年期傳統壽險與健康險理賠率</w:t>
      </w:r>
      <w:r w:rsidRPr="00B24AD5">
        <w:rPr>
          <w:rFonts w:ascii="Arial" w:hAnsi="Arial" w:hint="eastAsia"/>
          <w:kern w:val="2"/>
          <w:szCs w:val="24"/>
          <w:lang w:eastAsia="zh-TW"/>
        </w:rPr>
        <w:t>(</w:t>
      </w:r>
      <w:r w:rsidR="00D72025" w:rsidRPr="00B24AD5">
        <w:rPr>
          <w:rFonts w:ascii="Arial" w:hAnsi="Arial"/>
          <w:kern w:val="2"/>
          <w:szCs w:val="24"/>
          <w:lang w:eastAsia="zh-TW"/>
        </w:rPr>
        <w:t>“</w:t>
      </w:r>
      <w:r w:rsidR="00D72025" w:rsidRPr="00B24AD5">
        <w:rPr>
          <w:rFonts w:ascii="Arial" w:hAnsi="Arial" w:hint="eastAsia"/>
          <w:kern w:val="2"/>
          <w:szCs w:val="24"/>
          <w:lang w:eastAsia="zh-TW"/>
        </w:rPr>
        <w:t xml:space="preserve">+ </w:t>
      </w:r>
      <w:r w:rsidR="00D72025" w:rsidRPr="00B24AD5">
        <w:rPr>
          <w:rFonts w:ascii="Arial" w:hAnsi="Arial" w:cs="Courier New" w:hint="eastAsia"/>
          <w:lang w:eastAsia="zh-TW"/>
        </w:rPr>
        <w:t>組別</w:t>
      </w:r>
      <w:r w:rsidR="00D72025" w:rsidRPr="00B24AD5">
        <w:rPr>
          <w:rFonts w:ascii="Arial" w:hAnsi="Arial" w:cs="Courier New" w:hint="eastAsia"/>
          <w:lang w:eastAsia="zh-TW"/>
        </w:rPr>
        <w:t>KEY</w:t>
      </w:r>
      <w:r w:rsidR="00D72025" w:rsidRPr="00B24AD5">
        <w:rPr>
          <w:rFonts w:ascii="Arial" w:hAnsi="Arial" w:cs="Courier New" w:hint="eastAsia"/>
          <w:lang w:eastAsia="zh-TW"/>
        </w:rPr>
        <w:t>值</w:t>
      </w:r>
      <w:r w:rsidR="00D72025" w:rsidRPr="00B24AD5">
        <w:rPr>
          <w:rFonts w:ascii="Arial" w:hAnsi="Arial" w:cs="Courier New" w:hint="eastAsia"/>
          <w:lang w:eastAsia="zh-TW"/>
        </w:rPr>
        <w:t xml:space="preserve"> +</w:t>
      </w:r>
      <w:r w:rsidR="00D72025" w:rsidRPr="00B24AD5">
        <w:rPr>
          <w:rFonts w:ascii="Arial" w:hAnsi="Arial" w:cs="Courier New"/>
          <w:lang w:eastAsia="zh-TW"/>
        </w:rPr>
        <w:t>”</w:t>
      </w:r>
      <w:r w:rsidRPr="00B24AD5">
        <w:rPr>
          <w:rFonts w:ascii="Arial" w:hAnsi="Arial" w:cs="Courier New" w:hint="eastAsia"/>
          <w:lang w:eastAsia="zh-TW"/>
        </w:rPr>
        <w:t>).csv</w:t>
      </w:r>
      <w:r w:rsidRPr="00B24AD5">
        <w:rPr>
          <w:rFonts w:ascii="Arial" w:hAnsi="Arial" w:cs="Courier New"/>
          <w:lang w:eastAsia="zh-TW"/>
        </w:rPr>
        <w:t>”</w:t>
      </w:r>
      <w:r w:rsidRPr="00B24AD5">
        <w:rPr>
          <w:rFonts w:ascii="Arial" w:hAnsi="Arial" w:cs="Courier New" w:hint="eastAsia"/>
          <w:lang w:eastAsia="zh-TW"/>
        </w:rPr>
        <w:t xml:space="preserve">   (ex.</w:t>
      </w:r>
      <w:r w:rsidRPr="00B24AD5">
        <w:rPr>
          <w:rFonts w:ascii="Arial" w:hAnsi="Arial" w:hint="eastAsia"/>
          <w:lang w:eastAsia="zh-TW"/>
        </w:rPr>
        <w:t xml:space="preserve"> </w:t>
      </w:r>
      <w:r w:rsidR="00590200" w:rsidRPr="00B24AD5">
        <w:rPr>
          <w:rFonts w:ascii="Arial" w:hAnsi="Arial" w:hint="eastAsia"/>
          <w:kern w:val="2"/>
          <w:szCs w:val="24"/>
          <w:lang w:eastAsia="zh-TW"/>
        </w:rPr>
        <w:t>長年期傳統壽險與健康險理賠率</w:t>
      </w:r>
      <w:r w:rsidRPr="00B24AD5">
        <w:rPr>
          <w:rFonts w:ascii="Arial" w:hAnsi="Arial" w:cs="Courier New" w:hint="eastAsia"/>
          <w:lang w:eastAsia="zh-TW"/>
        </w:rPr>
        <w:t>(</w:t>
      </w:r>
      <w:r w:rsidR="00590200" w:rsidRPr="00B24AD5">
        <w:rPr>
          <w:rFonts w:ascii="Arial" w:hAnsi="Arial" w:cs="Courier New"/>
          <w:lang w:eastAsia="zh-TW"/>
        </w:rPr>
        <w:t>200801-200801-200812</w:t>
      </w:r>
      <w:r w:rsidRPr="00B24AD5">
        <w:rPr>
          <w:rFonts w:ascii="Arial" w:hAnsi="Arial" w:cs="Courier New" w:hint="eastAsia"/>
          <w:lang w:eastAsia="zh-TW"/>
        </w:rPr>
        <w:t>).csv)</w:t>
      </w:r>
    </w:p>
    <w:p w:rsidR="00F20E54" w:rsidRPr="00B24AD5" w:rsidRDefault="00E8500D" w:rsidP="00A41C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筆數約</w:t>
      </w:r>
      <w:r w:rsidRPr="00B24AD5">
        <w:rPr>
          <w:rFonts w:ascii="Arial" w:hAnsi="Arial" w:hint="eastAsia"/>
          <w:kern w:val="2"/>
          <w:szCs w:val="24"/>
          <w:lang w:eastAsia="zh-TW"/>
        </w:rPr>
        <w:t>35</w:t>
      </w:r>
      <w:r w:rsidRPr="00B24AD5">
        <w:rPr>
          <w:rFonts w:ascii="Arial" w:hAnsi="Arial" w:hint="eastAsia"/>
          <w:kern w:val="2"/>
          <w:szCs w:val="24"/>
          <w:lang w:eastAsia="zh-TW"/>
        </w:rPr>
        <w:t>筆</w:t>
      </w:r>
      <w:r w:rsidR="005F52A8" w:rsidRPr="00B24AD5">
        <w:rPr>
          <w:rFonts w:ascii="Arial" w:hAnsi="Arial" w:hint="eastAsia"/>
          <w:kern w:val="2"/>
          <w:szCs w:val="24"/>
          <w:lang w:eastAsia="zh-TW"/>
        </w:rPr>
        <w:t>左右</w:t>
      </w:r>
      <w:r w:rsidRPr="00B24AD5">
        <w:rPr>
          <w:rFonts w:ascii="Arial" w:hAnsi="Arial" w:hint="eastAsia"/>
          <w:kern w:val="2"/>
          <w:szCs w:val="24"/>
          <w:lang w:eastAsia="zh-TW"/>
        </w:rPr>
        <w:t>。</w:t>
      </w:r>
    </w:p>
    <w:p w:rsidR="004D78DC" w:rsidRPr="00B24AD5" w:rsidRDefault="004D78DC" w:rsidP="00A41CD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24AD5">
        <w:rPr>
          <w:rFonts w:ascii="Arial" w:hAnsi="Arial" w:hint="eastAsia"/>
          <w:kern w:val="2"/>
          <w:szCs w:val="24"/>
          <w:lang w:eastAsia="zh-TW"/>
        </w:rPr>
        <w:t>檔名已存在時覆寫。</w:t>
      </w:r>
    </w:p>
    <w:sectPr w:rsidR="004D78DC" w:rsidRPr="00B24AD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76" w:rsidRDefault="00D16176" w:rsidP="00242B07">
      <w:r>
        <w:separator/>
      </w:r>
    </w:p>
  </w:endnote>
  <w:endnote w:type="continuationSeparator" w:id="0">
    <w:p w:rsidR="00D16176" w:rsidRDefault="00D16176" w:rsidP="0024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76" w:rsidRDefault="00D16176" w:rsidP="00242B07">
      <w:r>
        <w:separator/>
      </w:r>
    </w:p>
  </w:footnote>
  <w:footnote w:type="continuationSeparator" w:id="0">
    <w:p w:rsidR="00D16176" w:rsidRDefault="00D16176" w:rsidP="0024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C318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7E56"/>
    <w:rsid w:val="00102D80"/>
    <w:rsid w:val="00114FB0"/>
    <w:rsid w:val="00192082"/>
    <w:rsid w:val="001A4827"/>
    <w:rsid w:val="001F10DA"/>
    <w:rsid w:val="00206EBC"/>
    <w:rsid w:val="002122E9"/>
    <w:rsid w:val="00214D32"/>
    <w:rsid w:val="00215910"/>
    <w:rsid w:val="00234475"/>
    <w:rsid w:val="00242B07"/>
    <w:rsid w:val="00276024"/>
    <w:rsid w:val="002A2B6D"/>
    <w:rsid w:val="002A3DE5"/>
    <w:rsid w:val="002D78D4"/>
    <w:rsid w:val="003353CC"/>
    <w:rsid w:val="00363BC2"/>
    <w:rsid w:val="00393E69"/>
    <w:rsid w:val="003A7AC3"/>
    <w:rsid w:val="00425FBB"/>
    <w:rsid w:val="00451A24"/>
    <w:rsid w:val="004629DE"/>
    <w:rsid w:val="004763C0"/>
    <w:rsid w:val="004D78DC"/>
    <w:rsid w:val="004E3BB8"/>
    <w:rsid w:val="00521B33"/>
    <w:rsid w:val="00545483"/>
    <w:rsid w:val="005737DC"/>
    <w:rsid w:val="00590200"/>
    <w:rsid w:val="005C043A"/>
    <w:rsid w:val="005E3448"/>
    <w:rsid w:val="005F2D8E"/>
    <w:rsid w:val="005F52A8"/>
    <w:rsid w:val="005F75B8"/>
    <w:rsid w:val="00620525"/>
    <w:rsid w:val="00692201"/>
    <w:rsid w:val="00696DC4"/>
    <w:rsid w:val="0071276A"/>
    <w:rsid w:val="00721974"/>
    <w:rsid w:val="0077002F"/>
    <w:rsid w:val="0077463E"/>
    <w:rsid w:val="00872274"/>
    <w:rsid w:val="00872FC9"/>
    <w:rsid w:val="008818BF"/>
    <w:rsid w:val="008C3034"/>
    <w:rsid w:val="008D431E"/>
    <w:rsid w:val="008E214D"/>
    <w:rsid w:val="008F7518"/>
    <w:rsid w:val="00925B64"/>
    <w:rsid w:val="00943CED"/>
    <w:rsid w:val="009F06A0"/>
    <w:rsid w:val="00A045C8"/>
    <w:rsid w:val="00A41CD0"/>
    <w:rsid w:val="00A57D70"/>
    <w:rsid w:val="00AE135C"/>
    <w:rsid w:val="00B24AD5"/>
    <w:rsid w:val="00B47FFD"/>
    <w:rsid w:val="00B967C7"/>
    <w:rsid w:val="00B9787E"/>
    <w:rsid w:val="00BB057C"/>
    <w:rsid w:val="00BC2644"/>
    <w:rsid w:val="00BC4A22"/>
    <w:rsid w:val="00BC7E56"/>
    <w:rsid w:val="00C176D1"/>
    <w:rsid w:val="00C20F1E"/>
    <w:rsid w:val="00C70AB0"/>
    <w:rsid w:val="00C844CE"/>
    <w:rsid w:val="00C84CDC"/>
    <w:rsid w:val="00CA5E64"/>
    <w:rsid w:val="00CB6514"/>
    <w:rsid w:val="00CE36BD"/>
    <w:rsid w:val="00D16176"/>
    <w:rsid w:val="00D72025"/>
    <w:rsid w:val="00D85A69"/>
    <w:rsid w:val="00D949AD"/>
    <w:rsid w:val="00DB61BC"/>
    <w:rsid w:val="00DC51BC"/>
    <w:rsid w:val="00E0325B"/>
    <w:rsid w:val="00E32EFB"/>
    <w:rsid w:val="00E8500D"/>
    <w:rsid w:val="00EB745D"/>
    <w:rsid w:val="00EE3BB4"/>
    <w:rsid w:val="00EE3F4C"/>
    <w:rsid w:val="00F1099C"/>
    <w:rsid w:val="00F20E54"/>
    <w:rsid w:val="00F822D8"/>
    <w:rsid w:val="00FA1A48"/>
    <w:rsid w:val="00FA4C29"/>
    <w:rsid w:val="00FF69EC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0EB3AE5-CDFB-424B-9088-82B4791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E5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BC7E56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3">
    <w:name w:val="Hyperlink"/>
    <w:rsid w:val="00BC7E56"/>
    <w:rPr>
      <w:color w:val="0000FF"/>
      <w:u w:val="single"/>
    </w:rPr>
  </w:style>
  <w:style w:type="character" w:customStyle="1" w:styleId="style31">
    <w:name w:val="style31"/>
    <w:rsid w:val="00BC7E56"/>
    <w:rPr>
      <w:rFonts w:ascii="Arial" w:hAnsi="Arial" w:cs="Arial" w:hint="default"/>
      <w:sz w:val="20"/>
      <w:szCs w:val="20"/>
    </w:rPr>
  </w:style>
  <w:style w:type="character" w:styleId="a4">
    <w:name w:val="FollowedHyperlink"/>
    <w:rsid w:val="00B9787E"/>
    <w:rPr>
      <w:color w:val="800080"/>
      <w:u w:val="single"/>
    </w:rPr>
  </w:style>
  <w:style w:type="paragraph" w:styleId="a5">
    <w:name w:val="header"/>
    <w:basedOn w:val="a"/>
    <w:link w:val="a6"/>
    <w:rsid w:val="00242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242B07"/>
    <w:rPr>
      <w:kern w:val="2"/>
    </w:rPr>
  </w:style>
  <w:style w:type="paragraph" w:styleId="a7">
    <w:name w:val="footer"/>
    <w:basedOn w:val="a"/>
    <w:link w:val="a8"/>
    <w:rsid w:val="00242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242B0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3415</Characters>
  <Application>Microsoft Office Word</Application>
  <DocSecurity>0</DocSecurity>
  <Lines>28</Lines>
  <Paragraphs>8</Paragraphs>
  <ScaleCrop>false</ScaleCrop>
  <Company>CathayLife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i9003242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