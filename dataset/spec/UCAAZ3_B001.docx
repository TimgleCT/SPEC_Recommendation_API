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9098D" w:rsidRPr="0077578D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77578D" w:rsidRDefault="0079098D" w:rsidP="006C01E1">
            <w:pPr>
              <w:pStyle w:val="Tabletext"/>
              <w:jc w:val="center"/>
              <w:rPr>
                <w:rFonts w:ascii="Arial" w:hAnsi="Arial"/>
              </w:rPr>
            </w:pPr>
            <w:bookmarkStart w:id="0" w:name="_GoBack"/>
            <w:bookmarkEnd w:id="0"/>
            <w:r w:rsidRPr="0077578D">
              <w:rPr>
                <w:rFonts w:ascii="Arial" w:hAnsi="Arial"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77578D" w:rsidRDefault="0079098D" w:rsidP="006C01E1">
            <w:pPr>
              <w:pStyle w:val="Tabletext"/>
              <w:jc w:val="center"/>
              <w:rPr>
                <w:rFonts w:ascii="Arial" w:hAnsi="Arial"/>
              </w:rPr>
            </w:pPr>
            <w:r w:rsidRPr="0077578D">
              <w:rPr>
                <w:rFonts w:ascii="Arial" w:hAnsi="Arial"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77578D" w:rsidRDefault="0079098D" w:rsidP="006C01E1">
            <w:pPr>
              <w:pStyle w:val="Tabletext"/>
              <w:jc w:val="center"/>
              <w:rPr>
                <w:rFonts w:ascii="Arial" w:hAnsi="Arial"/>
              </w:rPr>
            </w:pPr>
            <w:r w:rsidRPr="0077578D">
              <w:rPr>
                <w:rFonts w:ascii="Arial" w:hAnsi="Arial"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77578D" w:rsidRDefault="0079098D" w:rsidP="006C01E1">
            <w:pPr>
              <w:pStyle w:val="Tabletext"/>
              <w:jc w:val="center"/>
              <w:rPr>
                <w:rFonts w:ascii="Arial" w:hAnsi="Arial"/>
                <w:lang w:eastAsia="zh-TW"/>
              </w:rPr>
            </w:pPr>
            <w:r w:rsidRPr="0077578D">
              <w:rPr>
                <w:rFonts w:ascii="Arial" w:hAnsi="Arial"/>
                <w:lang w:eastAsia="zh-TW"/>
              </w:rPr>
              <w:t>Author</w:t>
            </w:r>
          </w:p>
        </w:tc>
      </w:tr>
      <w:tr w:rsidR="0079098D" w:rsidRPr="0077578D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77578D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9"/>
                <w:attr w:name="Day" w:val="16"/>
                <w:attr w:name="IsLunarDate" w:val="False"/>
                <w:attr w:name="IsROCDate" w:val="False"/>
              </w:smartTagPr>
              <w:r w:rsidRPr="0077578D">
                <w:rPr>
                  <w:rFonts w:ascii="Arial" w:hAnsi="Arial" w:hint="eastAsia"/>
                  <w:lang w:eastAsia="zh-TW"/>
                </w:rPr>
                <w:t>2010/0</w:t>
              </w:r>
              <w:r w:rsidR="00B953CC" w:rsidRPr="0077578D">
                <w:rPr>
                  <w:rFonts w:ascii="Arial" w:hAnsi="Arial" w:hint="eastAsia"/>
                  <w:lang w:eastAsia="zh-TW"/>
                </w:rPr>
                <w:t>9</w:t>
              </w:r>
              <w:r w:rsidRPr="0077578D">
                <w:rPr>
                  <w:rFonts w:ascii="Arial" w:hAnsi="Arial" w:hint="eastAsia"/>
                  <w:lang w:eastAsia="zh-TW"/>
                </w:rPr>
                <w:t>/1</w:t>
              </w:r>
              <w:r w:rsidR="00B953CC" w:rsidRPr="0077578D">
                <w:rPr>
                  <w:rFonts w:ascii="Arial" w:hAnsi="Arial" w:hint="eastAsia"/>
                  <w:lang w:eastAsia="zh-TW"/>
                </w:rPr>
                <w:t>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77578D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77578D">
              <w:rPr>
                <w:rFonts w:ascii="Arial" w:hAnsi="Arial" w:hint="eastAsia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77578D" w:rsidRDefault="00B953CC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77578D">
              <w:rPr>
                <w:rFonts w:ascii="Arial" w:hAnsi="Arial"/>
                <w:lang w:eastAsia="zh-TW"/>
              </w:rPr>
              <w:t>C</w:t>
            </w:r>
            <w:r w:rsidRPr="0077578D">
              <w:rPr>
                <w:rFonts w:ascii="Arial" w:hAnsi="Arial" w:hint="eastAsia"/>
                <w:lang w:eastAsia="zh-TW"/>
              </w:rPr>
              <w:t>reate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9098D" w:rsidRPr="0077578D" w:rsidRDefault="0079098D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 w:rsidRPr="0077578D">
              <w:rPr>
                <w:rFonts w:ascii="Arial" w:hAnsi="Arial" w:hint="eastAsia"/>
                <w:lang w:eastAsia="zh-TW"/>
              </w:rPr>
              <w:t>金生</w:t>
            </w:r>
          </w:p>
        </w:tc>
      </w:tr>
      <w:tr w:rsidR="004A793A" w:rsidRPr="0077578D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93A" w:rsidRPr="0077578D" w:rsidRDefault="004A793A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IsROCDate" w:val="False"/>
                <w:attr w:name="IsLunarDate" w:val="False"/>
                <w:attr w:name="Day" w:val="25"/>
                <w:attr w:name="Month" w:val="10"/>
                <w:attr w:name="Year" w:val="2010"/>
              </w:smartTagPr>
              <w:r>
                <w:rPr>
                  <w:rFonts w:ascii="Arial" w:hAnsi="Arial" w:hint="eastAsia"/>
                  <w:lang w:eastAsia="zh-TW"/>
                </w:rPr>
                <w:t>2010/10/25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93A" w:rsidRPr="0077578D" w:rsidRDefault="004A793A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1.1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93A" w:rsidRPr="0077578D" w:rsidRDefault="004A793A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加抽每天新成立的</w:t>
            </w:r>
            <w:r w:rsidRPr="0077578D">
              <w:rPr>
                <w:rFonts w:ascii="Arial" w:hAnsi="Arial" w:hint="eastAsia"/>
                <w:lang w:eastAsia="zh-TW"/>
              </w:rPr>
              <w:t>投保年齡</w:t>
            </w:r>
            <w:r w:rsidRPr="0077578D">
              <w:rPr>
                <w:rFonts w:ascii="Arial" w:hAnsi="Arial" w:hint="eastAsia"/>
                <w:lang w:eastAsia="zh-TW"/>
              </w:rPr>
              <w:t>15</w:t>
            </w:r>
            <w:r w:rsidRPr="0077578D">
              <w:rPr>
                <w:rFonts w:ascii="Arial" w:hAnsi="Arial" w:hint="eastAsia"/>
                <w:lang w:eastAsia="zh-TW"/>
              </w:rPr>
              <w:t>歲以下保單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A793A" w:rsidRPr="004A793A" w:rsidRDefault="004A793A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金生</w:t>
            </w:r>
          </w:p>
        </w:tc>
      </w:tr>
      <w:tr w:rsidR="001E6D25" w:rsidRPr="0077578D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6D25" w:rsidRDefault="001E6D25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smartTag w:uri="urn:schemas-microsoft-com:office:smarttags" w:element="chsdate">
              <w:smartTagPr>
                <w:attr w:name="Year" w:val="2010"/>
                <w:attr w:name="Month" w:val="10"/>
                <w:attr w:name="Day" w:val="28"/>
                <w:attr w:name="IsLunarDate" w:val="False"/>
                <w:attr w:name="IsROCDate" w:val="False"/>
              </w:smartTagPr>
              <w:r>
                <w:rPr>
                  <w:rFonts w:ascii="Arial" w:hAnsi="Arial" w:hint="eastAsia"/>
                  <w:lang w:eastAsia="zh-TW"/>
                </w:rPr>
                <w:t>2010/10/28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6D25" w:rsidRDefault="001E6D25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1.2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6D25" w:rsidRDefault="001E6D25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增加可傳入參數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1E6D25" w:rsidRDefault="001E6D25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金生</w:t>
            </w:r>
          </w:p>
        </w:tc>
      </w:tr>
      <w:tr w:rsidR="00C734EB" w:rsidRPr="0077578D" w:rsidTr="006C01E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4EB" w:rsidRDefault="00C734EB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2012/5/30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4EB" w:rsidRDefault="00C734EB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1.3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4EB" w:rsidRDefault="00C734EB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新成立件改成抓一週內新成立件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734EB" w:rsidRDefault="00C734EB" w:rsidP="006C01E1">
            <w:pPr>
              <w:pStyle w:val="Tabletext"/>
              <w:rPr>
                <w:rFonts w:ascii="Arial" w:hAnsi="Arial" w:hint="eastAsia"/>
                <w:lang w:eastAsia="zh-TW"/>
              </w:rPr>
            </w:pPr>
            <w:r>
              <w:rPr>
                <w:rFonts w:ascii="Arial" w:hAnsi="Arial" w:hint="eastAsia"/>
                <w:lang w:eastAsia="zh-TW"/>
              </w:rPr>
              <w:t>金生</w:t>
            </w:r>
          </w:p>
        </w:tc>
      </w:tr>
    </w:tbl>
    <w:p w:rsidR="00072CE6" w:rsidRDefault="00072CE6">
      <w:pPr>
        <w:rPr>
          <w:rFonts w:ascii="Arial" w:hAnsi="Arial"/>
          <w:sz w:val="20"/>
        </w:rPr>
      </w:pPr>
    </w:p>
    <w:tbl>
      <w:tblPr>
        <w:tblW w:w="1071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  <w:tblPrChange w:id="1" w:author="蕭侑文" w:date="2018-05-09T11:54:00Z">
          <w:tblPr>
            <w:tblW w:w="0" w:type="auto"/>
            <w:tblInd w:w="108" w:type="dxa"/>
            <w:tbl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single" w:sz="4" w:space="0" w:color="auto"/>
              <w:insideV w:val="single" w:sz="4" w:space="0" w:color="auto"/>
            </w:tblBorders>
            <w:tblLayout w:type="fixed"/>
            <w:tblLook w:val="04A0" w:firstRow="1" w:lastRow="0" w:firstColumn="1" w:lastColumn="0" w:noHBand="0" w:noVBand="1"/>
          </w:tblPr>
        </w:tblPrChange>
      </w:tblPr>
      <w:tblGrid>
        <w:gridCol w:w="1560"/>
        <w:gridCol w:w="992"/>
        <w:gridCol w:w="5103"/>
        <w:gridCol w:w="1276"/>
        <w:gridCol w:w="1779"/>
        <w:tblGridChange w:id="2">
          <w:tblGrid>
            <w:gridCol w:w="993"/>
            <w:gridCol w:w="567"/>
            <w:gridCol w:w="992"/>
            <w:gridCol w:w="1"/>
            <w:gridCol w:w="992"/>
            <w:gridCol w:w="4110"/>
            <w:gridCol w:w="993"/>
            <w:gridCol w:w="283"/>
            <w:gridCol w:w="993"/>
            <w:gridCol w:w="786"/>
            <w:gridCol w:w="993"/>
          </w:tblGrid>
        </w:tblGridChange>
      </w:tblGrid>
      <w:tr w:rsidR="00584ED0" w:rsidRPr="00E8700A" w:rsidTr="00584ED0">
        <w:trPr>
          <w:ins w:id="3" w:author="蕭侑文" w:date="2018-05-09T11:54:00Z"/>
          <w:trPrChange w:id="4" w:author="蕭侑文" w:date="2018-05-09T11:54:00Z">
            <w:trPr>
              <w:gridBefore w:val="1"/>
            </w:trPr>
          </w:trPrChange>
        </w:trPr>
        <w:tc>
          <w:tcPr>
            <w:tcW w:w="1560" w:type="dxa"/>
            <w:tcPrChange w:id="5" w:author="蕭侑文" w:date="2018-05-09T11:54:00Z">
              <w:tcPr>
                <w:tcW w:w="1560" w:type="dxa"/>
                <w:gridSpan w:val="3"/>
              </w:tcPr>
            </w:tcPrChange>
          </w:tcPr>
          <w:p w:rsidR="00584ED0" w:rsidRPr="00BD5672" w:rsidRDefault="00584ED0" w:rsidP="00676995">
            <w:pPr>
              <w:spacing w:line="240" w:lineRule="atLeast"/>
              <w:jc w:val="center"/>
              <w:rPr>
                <w:ins w:id="6" w:author="蕭侑文" w:date="2018-05-09T11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7" w:author="蕭侑文" w:date="2018-05-09T11:54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修改日期</w:t>
              </w:r>
            </w:ins>
          </w:p>
        </w:tc>
        <w:tc>
          <w:tcPr>
            <w:tcW w:w="992" w:type="dxa"/>
            <w:tcPrChange w:id="8" w:author="蕭侑文" w:date="2018-05-09T11:54:00Z">
              <w:tcPr>
                <w:tcW w:w="992" w:type="dxa"/>
              </w:tcPr>
            </w:tcPrChange>
          </w:tcPr>
          <w:p w:rsidR="00584ED0" w:rsidRPr="00BD5672" w:rsidRDefault="00584ED0" w:rsidP="00676995">
            <w:pPr>
              <w:spacing w:line="240" w:lineRule="atLeast"/>
              <w:jc w:val="center"/>
              <w:rPr>
                <w:ins w:id="9" w:author="蕭侑文" w:date="2018-05-09T11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0" w:author="蕭侑文" w:date="2018-05-09T11:54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版本</w:t>
              </w:r>
            </w:ins>
          </w:p>
        </w:tc>
        <w:tc>
          <w:tcPr>
            <w:tcW w:w="5103" w:type="dxa"/>
            <w:tcPrChange w:id="11" w:author="蕭侑文" w:date="2018-05-09T11:54:00Z">
              <w:tcPr>
                <w:tcW w:w="5103" w:type="dxa"/>
                <w:gridSpan w:val="2"/>
              </w:tcPr>
            </w:tcPrChange>
          </w:tcPr>
          <w:p w:rsidR="00584ED0" w:rsidRPr="00BD5672" w:rsidRDefault="00584ED0" w:rsidP="00676995">
            <w:pPr>
              <w:spacing w:line="240" w:lineRule="atLeast"/>
              <w:jc w:val="center"/>
              <w:rPr>
                <w:ins w:id="12" w:author="蕭侑文" w:date="2018-05-09T11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3" w:author="蕭侑文" w:date="2018-05-09T11:54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修改原因</w:t>
              </w:r>
            </w:ins>
          </w:p>
        </w:tc>
        <w:tc>
          <w:tcPr>
            <w:tcW w:w="1276" w:type="dxa"/>
            <w:tcPrChange w:id="14" w:author="蕭侑文" w:date="2018-05-09T11:54:00Z">
              <w:tcPr>
                <w:tcW w:w="1276" w:type="dxa"/>
                <w:gridSpan w:val="2"/>
              </w:tcPr>
            </w:tcPrChange>
          </w:tcPr>
          <w:p w:rsidR="00584ED0" w:rsidRPr="00BD5672" w:rsidRDefault="00584ED0" w:rsidP="00676995">
            <w:pPr>
              <w:spacing w:line="240" w:lineRule="atLeast"/>
              <w:jc w:val="center"/>
              <w:rPr>
                <w:ins w:id="15" w:author="蕭侑文" w:date="2018-05-09T11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6" w:author="蕭侑文" w:date="2018-05-09T11:54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修改人姓名</w:t>
              </w:r>
            </w:ins>
          </w:p>
        </w:tc>
        <w:tc>
          <w:tcPr>
            <w:tcW w:w="1779" w:type="dxa"/>
            <w:tcPrChange w:id="17" w:author="蕭侑文" w:date="2018-05-09T11:54:00Z">
              <w:tcPr>
                <w:tcW w:w="1779" w:type="dxa"/>
                <w:gridSpan w:val="2"/>
              </w:tcPr>
            </w:tcPrChange>
          </w:tcPr>
          <w:p w:rsidR="00584ED0" w:rsidRPr="00BD5672" w:rsidRDefault="00584ED0" w:rsidP="00676995">
            <w:pPr>
              <w:spacing w:line="240" w:lineRule="atLeast"/>
              <w:jc w:val="center"/>
              <w:rPr>
                <w:ins w:id="18" w:author="蕭侑文" w:date="2018-05-09T11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19" w:author="蕭侑文" w:date="2018-05-09T11:54:00Z">
              <w:r w:rsidRPr="00BD5672">
                <w:rPr>
                  <w:rFonts w:ascii="細明體" w:eastAsia="細明體" w:hAnsi="細明體" w:cs="Courier New" w:hint="eastAsia"/>
                  <w:sz w:val="20"/>
                  <w:szCs w:val="20"/>
                </w:rPr>
                <w:t>立案單號</w:t>
              </w:r>
            </w:ins>
          </w:p>
        </w:tc>
      </w:tr>
      <w:tr w:rsidR="00584ED0" w:rsidRPr="00E8700A" w:rsidTr="00584ED0">
        <w:trPr>
          <w:ins w:id="20" w:author="蕭侑文" w:date="2018-05-09T11:54:00Z"/>
        </w:trPr>
        <w:tc>
          <w:tcPr>
            <w:tcW w:w="1560" w:type="dxa"/>
          </w:tcPr>
          <w:p w:rsidR="00584ED0" w:rsidRPr="00BD5672" w:rsidRDefault="00584ED0" w:rsidP="00584ED0">
            <w:pPr>
              <w:spacing w:line="240" w:lineRule="atLeast"/>
              <w:jc w:val="center"/>
              <w:rPr>
                <w:ins w:id="21" w:author="蕭侑文" w:date="2018-05-09T11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22" w:author="蕭侑文" w:date="2018-05-09T11:54:00Z">
              <w:r w:rsidRPr="004D512B">
                <w:rPr>
                  <w:sz w:val="20"/>
                  <w:szCs w:val="20"/>
                </w:rPr>
                <w:t>2018/5/9</w:t>
              </w:r>
            </w:ins>
          </w:p>
        </w:tc>
        <w:tc>
          <w:tcPr>
            <w:tcW w:w="992" w:type="dxa"/>
          </w:tcPr>
          <w:p w:rsidR="00584ED0" w:rsidRPr="00BD5672" w:rsidRDefault="00584ED0" w:rsidP="00584ED0">
            <w:pPr>
              <w:spacing w:line="240" w:lineRule="atLeast"/>
              <w:jc w:val="center"/>
              <w:rPr>
                <w:ins w:id="23" w:author="蕭侑文" w:date="2018-05-09T11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24" w:author="蕭侑文" w:date="2018-05-09T11:54:00Z">
              <w:r w:rsidRPr="004D512B">
                <w:rPr>
                  <w:rFonts w:hint="eastAsia"/>
                  <w:sz w:val="20"/>
                  <w:szCs w:val="20"/>
                </w:rPr>
                <w:t>6</w:t>
              </w:r>
            </w:ins>
          </w:p>
        </w:tc>
        <w:tc>
          <w:tcPr>
            <w:tcW w:w="5103" w:type="dxa"/>
          </w:tcPr>
          <w:p w:rsidR="00584ED0" w:rsidRPr="00237FD0" w:rsidRDefault="00584ED0" w:rsidP="00584ED0">
            <w:pPr>
              <w:spacing w:line="240" w:lineRule="atLeast"/>
              <w:jc w:val="center"/>
              <w:rPr>
                <w:ins w:id="25" w:author="蕭侑文" w:date="2018-05-09T11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26" w:author="蕭侑文" w:date="2018-05-09T11:54:00Z">
              <w:r w:rsidRPr="00584ED0">
                <w:rPr>
                  <w:rFonts w:hint="eastAsia"/>
                  <w:sz w:val="20"/>
                  <w:szCs w:val="20"/>
                  <w:rPrChange w:id="27" w:author="蕭侑文" w:date="2018-05-09T11:54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批次</w:t>
              </w:r>
              <w:r w:rsidRPr="00584ED0">
                <w:rPr>
                  <w:rFonts w:hint="eastAsia"/>
                  <w:sz w:val="20"/>
                  <w:szCs w:val="20"/>
                  <w:rPrChange w:id="28" w:author="蕭侑文" w:date="2018-05-09T11:54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FETCH SIZE</w:t>
              </w:r>
              <w:r w:rsidRPr="00584ED0">
                <w:rPr>
                  <w:rFonts w:hint="eastAsia"/>
                  <w:sz w:val="20"/>
                  <w:szCs w:val="20"/>
                  <w:rPrChange w:id="29" w:author="蕭侑文" w:date="2018-05-09T11:54:00Z">
                    <w:rPr>
                      <w:rFonts w:hint="eastAsia"/>
                      <w:color w:val="0000FF"/>
                      <w:sz w:val="20"/>
                      <w:szCs w:val="20"/>
                    </w:rPr>
                  </w:rPrChange>
                </w:rPr>
                <w:t>調整專案</w:t>
              </w:r>
            </w:ins>
          </w:p>
        </w:tc>
        <w:tc>
          <w:tcPr>
            <w:tcW w:w="1276" w:type="dxa"/>
          </w:tcPr>
          <w:p w:rsidR="00584ED0" w:rsidRPr="00BD5672" w:rsidRDefault="00584ED0" w:rsidP="00584ED0">
            <w:pPr>
              <w:spacing w:line="240" w:lineRule="atLeast"/>
              <w:jc w:val="center"/>
              <w:rPr>
                <w:ins w:id="30" w:author="蕭侑文" w:date="2018-05-09T11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31" w:author="蕭侑文" w:date="2018-05-09T11:54:00Z">
              <w:r w:rsidRPr="004D512B">
                <w:rPr>
                  <w:rFonts w:hint="eastAsia"/>
                  <w:sz w:val="20"/>
                  <w:szCs w:val="20"/>
                </w:rPr>
                <w:t>蕭侑文</w:t>
              </w:r>
            </w:ins>
          </w:p>
        </w:tc>
        <w:tc>
          <w:tcPr>
            <w:tcW w:w="1779" w:type="dxa"/>
          </w:tcPr>
          <w:p w:rsidR="00584ED0" w:rsidRPr="00BD5672" w:rsidRDefault="00584ED0" w:rsidP="00584ED0">
            <w:pPr>
              <w:spacing w:line="240" w:lineRule="atLeast"/>
              <w:jc w:val="center"/>
              <w:rPr>
                <w:ins w:id="32" w:author="蕭侑文" w:date="2018-05-09T11:54:00Z"/>
                <w:rFonts w:ascii="細明體" w:eastAsia="細明體" w:hAnsi="細明體" w:cs="Courier New" w:hint="eastAsia"/>
                <w:sz w:val="20"/>
                <w:szCs w:val="20"/>
              </w:rPr>
            </w:pPr>
            <w:ins w:id="33" w:author="蕭侑文" w:date="2018-05-09T11:54:00Z">
              <w:r w:rsidRPr="004D512B">
                <w:rPr>
                  <w:sz w:val="20"/>
                  <w:szCs w:val="20"/>
                </w:rPr>
                <w:t>180322001009</w:t>
              </w:r>
            </w:ins>
          </w:p>
        </w:tc>
      </w:tr>
      <w:tr w:rsidR="00237FD0" w:rsidRPr="00237FD0" w:rsidTr="00584ED0">
        <w:trPr>
          <w:ins w:id="34" w:author="馬慈蓮" w:date="2019-07-16T11:20:00Z"/>
        </w:trPr>
        <w:tc>
          <w:tcPr>
            <w:tcW w:w="1560" w:type="dxa"/>
          </w:tcPr>
          <w:p w:rsidR="00237FD0" w:rsidRPr="00237FD0" w:rsidRDefault="00237FD0" w:rsidP="00237FD0">
            <w:pPr>
              <w:spacing w:line="240" w:lineRule="atLeast"/>
              <w:jc w:val="center"/>
              <w:rPr>
                <w:ins w:id="35" w:author="馬慈蓮" w:date="2019-07-16T11:20:00Z"/>
                <w:sz w:val="20"/>
                <w:szCs w:val="20"/>
              </w:rPr>
            </w:pPr>
            <w:ins w:id="36" w:author="馬慈蓮" w:date="2019-07-16T11:21:00Z">
              <w:r w:rsidRPr="00237FD0">
                <w:rPr>
                  <w:rFonts w:ascii="細明體" w:eastAsia="細明體" w:hAnsi="細明體" w:cs="Courier New" w:hint="eastAsia"/>
                  <w:color w:val="2F5496"/>
                  <w:sz w:val="20"/>
                  <w:rPrChange w:id="37" w:author="馬慈蓮" w:date="2019-07-16T11:21:00Z">
                    <w:rPr>
                      <w:rFonts w:ascii="細明體" w:eastAsia="細明體" w:hAnsi="細明體" w:cs="Courier New" w:hint="eastAsia"/>
                      <w:color w:val="2F5496"/>
                    </w:rPr>
                  </w:rPrChange>
                </w:rPr>
                <w:t>2019/07/16</w:t>
              </w:r>
            </w:ins>
          </w:p>
        </w:tc>
        <w:tc>
          <w:tcPr>
            <w:tcW w:w="992" w:type="dxa"/>
          </w:tcPr>
          <w:p w:rsidR="00237FD0" w:rsidRPr="00237FD0" w:rsidRDefault="00237FD0" w:rsidP="00237FD0">
            <w:pPr>
              <w:spacing w:line="240" w:lineRule="atLeast"/>
              <w:jc w:val="center"/>
              <w:rPr>
                <w:ins w:id="38" w:author="馬慈蓮" w:date="2019-07-16T11:20:00Z"/>
                <w:rFonts w:hint="eastAsia"/>
                <w:sz w:val="20"/>
                <w:szCs w:val="20"/>
              </w:rPr>
            </w:pPr>
            <w:ins w:id="39" w:author="馬慈蓮" w:date="2019-07-16T11:21:00Z">
              <w:r w:rsidRPr="00237FD0">
                <w:rPr>
                  <w:rFonts w:ascii="細明體" w:eastAsia="細明體" w:hAnsi="細明體"/>
                  <w:color w:val="2F5496"/>
                  <w:sz w:val="20"/>
                  <w:rPrChange w:id="40" w:author="馬慈蓮" w:date="2019-07-16T11:21:00Z">
                    <w:rPr>
                      <w:rFonts w:ascii="細明體" w:eastAsia="細明體" w:hAnsi="細明體"/>
                      <w:color w:val="2F5496"/>
                    </w:rPr>
                  </w:rPrChange>
                </w:rPr>
                <w:t>7</w:t>
              </w:r>
            </w:ins>
          </w:p>
        </w:tc>
        <w:tc>
          <w:tcPr>
            <w:tcW w:w="5103" w:type="dxa"/>
          </w:tcPr>
          <w:p w:rsidR="00237FD0" w:rsidRPr="00237FD0" w:rsidRDefault="00237FD0" w:rsidP="00237FD0">
            <w:pPr>
              <w:spacing w:line="240" w:lineRule="atLeast"/>
              <w:jc w:val="center"/>
              <w:rPr>
                <w:ins w:id="41" w:author="馬慈蓮" w:date="2019-07-16T11:20:00Z"/>
                <w:rFonts w:hint="eastAsia"/>
                <w:sz w:val="20"/>
                <w:szCs w:val="20"/>
              </w:rPr>
            </w:pPr>
            <w:ins w:id="42" w:author="馬慈蓮" w:date="2019-07-16T11:21:00Z">
              <w:r w:rsidRPr="00237FD0">
                <w:rPr>
                  <w:rFonts w:ascii="細明體" w:eastAsia="細明體" w:hAnsi="細明體" w:hint="eastAsia"/>
                  <w:color w:val="2F5496"/>
                  <w:sz w:val="20"/>
                  <w:rPrChange w:id="43" w:author="馬慈蓮" w:date="2019-07-16T11:21:00Z">
                    <w:rPr>
                      <w:rFonts w:ascii="細明體" w:eastAsia="細明體" w:hAnsi="細明體" w:hint="eastAsia"/>
                      <w:color w:val="2F5496"/>
                    </w:rPr>
                  </w:rPrChange>
                </w:rPr>
                <w:t>PMD相關程式修改</w:t>
              </w:r>
            </w:ins>
          </w:p>
        </w:tc>
        <w:tc>
          <w:tcPr>
            <w:tcW w:w="1276" w:type="dxa"/>
          </w:tcPr>
          <w:p w:rsidR="00237FD0" w:rsidRPr="00237FD0" w:rsidRDefault="00237FD0" w:rsidP="00237FD0">
            <w:pPr>
              <w:spacing w:line="240" w:lineRule="atLeast"/>
              <w:jc w:val="center"/>
              <w:rPr>
                <w:ins w:id="44" w:author="馬慈蓮" w:date="2019-07-16T11:20:00Z"/>
                <w:rFonts w:hint="eastAsia"/>
                <w:sz w:val="20"/>
                <w:szCs w:val="20"/>
              </w:rPr>
            </w:pPr>
            <w:ins w:id="45" w:author="馬慈蓮" w:date="2019-07-16T11:21:00Z">
              <w:r w:rsidRPr="00237FD0">
                <w:rPr>
                  <w:rFonts w:ascii="細明體" w:eastAsia="細明體" w:hAnsi="細明體" w:cs="Courier New" w:hint="eastAsia"/>
                  <w:color w:val="2F5496"/>
                  <w:sz w:val="20"/>
                  <w:rPrChange w:id="46" w:author="馬慈蓮" w:date="2019-07-16T11:21:00Z">
                    <w:rPr>
                      <w:rFonts w:ascii="細明體" w:eastAsia="細明體" w:hAnsi="細明體" w:cs="Courier New" w:hint="eastAsia"/>
                      <w:color w:val="2F5496"/>
                    </w:rPr>
                  </w:rPrChange>
                </w:rPr>
                <w:t>馬慈蓮</w:t>
              </w:r>
            </w:ins>
          </w:p>
        </w:tc>
        <w:tc>
          <w:tcPr>
            <w:tcW w:w="1779" w:type="dxa"/>
          </w:tcPr>
          <w:p w:rsidR="00237FD0" w:rsidRPr="00237FD0" w:rsidRDefault="00237FD0" w:rsidP="00237FD0">
            <w:pPr>
              <w:spacing w:line="240" w:lineRule="atLeast"/>
              <w:jc w:val="center"/>
              <w:rPr>
                <w:ins w:id="47" w:author="馬慈蓮" w:date="2019-07-16T11:20:00Z"/>
                <w:sz w:val="20"/>
                <w:szCs w:val="20"/>
              </w:rPr>
            </w:pPr>
            <w:ins w:id="48" w:author="馬慈蓮" w:date="2019-07-16T11:21:00Z">
              <w:r w:rsidRPr="00237FD0">
                <w:rPr>
                  <w:rFonts w:ascii="細明體" w:eastAsia="細明體" w:hAnsi="細明體" w:hint="eastAsia"/>
                  <w:color w:val="2F5496"/>
                  <w:sz w:val="20"/>
                  <w:rPrChange w:id="49" w:author="馬慈蓮" w:date="2019-07-16T11:21:00Z">
                    <w:rPr>
                      <w:rFonts w:ascii="細明體" w:eastAsia="細明體" w:hAnsi="細明體" w:hint="eastAsia"/>
                      <w:color w:val="2F5496"/>
                    </w:rPr>
                  </w:rPrChange>
                </w:rPr>
                <w:t>190516001053</w:t>
              </w:r>
            </w:ins>
          </w:p>
        </w:tc>
      </w:tr>
    </w:tbl>
    <w:p w:rsidR="00584ED0" w:rsidRDefault="00584ED0">
      <w:pPr>
        <w:rPr>
          <w:rFonts w:ascii="Arial" w:hAnsi="Arial"/>
          <w:sz w:val="20"/>
        </w:rPr>
      </w:pPr>
    </w:p>
    <w:p w:rsidR="00584ED0" w:rsidRPr="0077578D" w:rsidRDefault="00584ED0">
      <w:pPr>
        <w:rPr>
          <w:rFonts w:ascii="Arial" w:hAnsi="Arial" w:hint="eastAsia"/>
          <w:sz w:val="20"/>
        </w:rPr>
      </w:pPr>
    </w:p>
    <w:p w:rsidR="0079098D" w:rsidRPr="0077578D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程式功能概要說明：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440"/>
        <w:gridCol w:w="7740"/>
      </w:tblGrid>
      <w:tr w:rsidR="0079098D" w:rsidRPr="0077578D" w:rsidTr="006C01E1">
        <w:tc>
          <w:tcPr>
            <w:tcW w:w="1440" w:type="dxa"/>
          </w:tcPr>
          <w:p w:rsidR="0079098D" w:rsidRPr="0077578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程式功能</w:t>
            </w:r>
          </w:p>
        </w:tc>
        <w:tc>
          <w:tcPr>
            <w:tcW w:w="7740" w:type="dxa"/>
          </w:tcPr>
          <w:p w:rsidR="0079098D" w:rsidRPr="0077578D" w:rsidRDefault="005C31F6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投保年齡</w:t>
            </w:r>
            <w:r w:rsidRPr="0077578D">
              <w:rPr>
                <w:rFonts w:ascii="Arial" w:hAnsi="Arial" w:hint="eastAsia"/>
                <w:sz w:val="20"/>
                <w:szCs w:val="20"/>
              </w:rPr>
              <w:t>15</w:t>
            </w:r>
            <w:r w:rsidRPr="0077578D">
              <w:rPr>
                <w:rFonts w:ascii="Arial" w:hAnsi="Arial" w:hint="eastAsia"/>
                <w:sz w:val="20"/>
                <w:szCs w:val="20"/>
              </w:rPr>
              <w:t>歲以下保單回復作業</w:t>
            </w:r>
          </w:p>
        </w:tc>
      </w:tr>
      <w:tr w:rsidR="0079098D" w:rsidRPr="0077578D" w:rsidTr="006C01E1">
        <w:tc>
          <w:tcPr>
            <w:tcW w:w="1440" w:type="dxa"/>
          </w:tcPr>
          <w:p w:rsidR="0079098D" w:rsidRPr="0077578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程式名稱</w:t>
            </w:r>
          </w:p>
        </w:tc>
        <w:tc>
          <w:tcPr>
            <w:tcW w:w="7740" w:type="dxa"/>
          </w:tcPr>
          <w:p w:rsidR="0079098D" w:rsidRPr="0077578D" w:rsidRDefault="00B953CC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/>
                <w:sz w:val="20"/>
                <w:szCs w:val="20"/>
              </w:rPr>
              <w:t>AAZ3_B001</w:t>
            </w:r>
          </w:p>
        </w:tc>
      </w:tr>
      <w:tr w:rsidR="00DF5DB9" w:rsidRPr="0077578D" w:rsidTr="006C01E1">
        <w:tc>
          <w:tcPr>
            <w:tcW w:w="1440" w:type="dxa"/>
          </w:tcPr>
          <w:p w:rsidR="00DF5DB9" w:rsidRPr="0077578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作業方式</w:t>
            </w:r>
          </w:p>
        </w:tc>
        <w:tc>
          <w:tcPr>
            <w:tcW w:w="7740" w:type="dxa"/>
          </w:tcPr>
          <w:p w:rsidR="00DF5DB9" w:rsidRPr="0077578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BATCH</w:t>
            </w:r>
          </w:p>
        </w:tc>
      </w:tr>
      <w:tr w:rsidR="0079098D" w:rsidRPr="0077578D" w:rsidTr="006C01E1">
        <w:tc>
          <w:tcPr>
            <w:tcW w:w="1440" w:type="dxa"/>
          </w:tcPr>
          <w:p w:rsidR="0079098D" w:rsidRPr="0077578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概要說明</w:t>
            </w:r>
          </w:p>
        </w:tc>
        <w:tc>
          <w:tcPr>
            <w:tcW w:w="7740" w:type="dxa"/>
          </w:tcPr>
          <w:p w:rsidR="0079098D" w:rsidRPr="0077578D" w:rsidRDefault="005C31F6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投保年齡</w:t>
            </w:r>
            <w:r w:rsidRPr="0077578D">
              <w:rPr>
                <w:rFonts w:ascii="Arial" w:hAnsi="Arial" w:hint="eastAsia"/>
                <w:sz w:val="20"/>
                <w:szCs w:val="20"/>
              </w:rPr>
              <w:t>15</w:t>
            </w:r>
            <w:r w:rsidRPr="0077578D">
              <w:rPr>
                <w:rFonts w:ascii="Arial" w:hAnsi="Arial" w:hint="eastAsia"/>
                <w:sz w:val="20"/>
                <w:szCs w:val="20"/>
              </w:rPr>
              <w:t>歲以下保單回復作業</w:t>
            </w:r>
          </w:p>
        </w:tc>
      </w:tr>
      <w:tr w:rsidR="00DF5DB9" w:rsidRPr="0077578D" w:rsidTr="006C01E1">
        <w:tc>
          <w:tcPr>
            <w:tcW w:w="1440" w:type="dxa"/>
          </w:tcPr>
          <w:p w:rsidR="00DF5DB9" w:rsidRPr="0077578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處理人員</w:t>
            </w:r>
          </w:p>
        </w:tc>
        <w:tc>
          <w:tcPr>
            <w:tcW w:w="7740" w:type="dxa"/>
          </w:tcPr>
          <w:p w:rsidR="00DF5DB9" w:rsidRPr="0077578D" w:rsidRDefault="00DF5DB9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無</w:t>
            </w:r>
          </w:p>
        </w:tc>
      </w:tr>
    </w:tbl>
    <w:p w:rsidR="00DC3936" w:rsidRPr="0077578D" w:rsidRDefault="00DC3936" w:rsidP="0079098D">
      <w:pPr>
        <w:rPr>
          <w:rFonts w:ascii="Arial" w:hAnsi="Arial" w:hint="eastAsia"/>
          <w:sz w:val="20"/>
        </w:rPr>
      </w:pPr>
    </w:p>
    <w:p w:rsidR="0079098D" w:rsidRPr="0077578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流程圖</w:t>
      </w:r>
      <w:r w:rsidR="0079098D" w:rsidRPr="0077578D">
        <w:rPr>
          <w:rFonts w:ascii="Arial" w:hAnsi="Arial" w:hint="eastAsia"/>
          <w:sz w:val="20"/>
        </w:rPr>
        <w:t>：</w:t>
      </w:r>
    </w:p>
    <w:p w:rsidR="00DC3936" w:rsidRPr="0077578D" w:rsidRDefault="00DC3936" w:rsidP="00DC3936">
      <w:pPr>
        <w:rPr>
          <w:rFonts w:ascii="Arial" w:hAnsi="Arial" w:hint="eastAsia"/>
          <w:sz w:val="20"/>
        </w:rPr>
      </w:pPr>
    </w:p>
    <w:p w:rsidR="00DC3936" w:rsidRPr="0077578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使用檔案：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720"/>
        <w:gridCol w:w="4590"/>
        <w:gridCol w:w="3870"/>
      </w:tblGrid>
      <w:tr w:rsidR="0079098D" w:rsidRPr="0077578D" w:rsidTr="006C01E1">
        <w:tc>
          <w:tcPr>
            <w:tcW w:w="720" w:type="dxa"/>
          </w:tcPr>
          <w:p w:rsidR="0079098D" w:rsidRPr="0077578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項次</w:t>
            </w:r>
          </w:p>
        </w:tc>
        <w:tc>
          <w:tcPr>
            <w:tcW w:w="4590" w:type="dxa"/>
          </w:tcPr>
          <w:p w:rsidR="0079098D" w:rsidRPr="0077578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中文說明</w:t>
            </w:r>
          </w:p>
        </w:tc>
        <w:tc>
          <w:tcPr>
            <w:tcW w:w="3870" w:type="dxa"/>
          </w:tcPr>
          <w:p w:rsidR="0079098D" w:rsidRPr="0077578D" w:rsidRDefault="0079098D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檔案名稱</w:t>
            </w:r>
          </w:p>
        </w:tc>
      </w:tr>
      <w:tr w:rsidR="00F347A9" w:rsidRPr="0077578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F347A9" w:rsidRPr="0077578D" w:rsidRDefault="00F347A9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F347A9" w:rsidRPr="0077578D" w:rsidRDefault="00B953CC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投保年齡</w:t>
            </w: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15</w:t>
            </w: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歲以下保單</w:t>
            </w:r>
          </w:p>
        </w:tc>
        <w:tc>
          <w:tcPr>
            <w:tcW w:w="3870" w:type="dxa"/>
          </w:tcPr>
          <w:p w:rsidR="00F347A9" w:rsidRPr="0077578D" w:rsidRDefault="00B953CC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/>
                <w:sz w:val="20"/>
                <w:szCs w:val="20"/>
              </w:rPr>
              <w:t>DTAAZ30</w:t>
            </w:r>
            <w:r w:rsidR="0044095D" w:rsidRPr="0077578D">
              <w:rPr>
                <w:rFonts w:ascii="Arial" w:hAnsi="Arial" w:hint="eastAsia"/>
                <w:sz w:val="20"/>
                <w:szCs w:val="20"/>
              </w:rPr>
              <w:t>1</w:t>
            </w:r>
          </w:p>
        </w:tc>
      </w:tr>
      <w:tr w:rsidR="0044095D" w:rsidRPr="0077578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4095D" w:rsidRPr="0077578D" w:rsidRDefault="0044095D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4095D" w:rsidRPr="0077578D" w:rsidRDefault="0044095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投保年齡</w:t>
            </w: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15</w:t>
            </w: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歲以下繳費明細</w:t>
            </w:r>
          </w:p>
        </w:tc>
        <w:tc>
          <w:tcPr>
            <w:tcW w:w="3870" w:type="dxa"/>
          </w:tcPr>
          <w:p w:rsidR="0044095D" w:rsidRPr="0077578D" w:rsidRDefault="0044095D" w:rsidP="006C01E1">
            <w:pPr>
              <w:rPr>
                <w:rFonts w:ascii="Arial" w:hAnsi="Arial"/>
                <w:sz w:val="20"/>
                <w:szCs w:val="20"/>
              </w:rPr>
            </w:pPr>
            <w:r w:rsidRPr="0077578D">
              <w:rPr>
                <w:rFonts w:ascii="Arial" w:hAnsi="Arial"/>
                <w:sz w:val="20"/>
                <w:szCs w:val="20"/>
              </w:rPr>
              <w:t>DTAAZ30</w:t>
            </w:r>
            <w:r w:rsidRPr="0077578D">
              <w:rPr>
                <w:rFonts w:ascii="Arial" w:hAnsi="Arial" w:hint="eastAsia"/>
                <w:sz w:val="20"/>
                <w:szCs w:val="20"/>
              </w:rPr>
              <w:t>2</w:t>
            </w:r>
          </w:p>
        </w:tc>
      </w:tr>
      <w:tr w:rsidR="00B953CC" w:rsidRPr="0077578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B953CC" w:rsidRPr="0077578D" w:rsidRDefault="00B953CC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B953CC" w:rsidRPr="0077578D" w:rsidRDefault="0044095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投保年齡</w:t>
            </w: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15</w:t>
            </w: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歲以下剔除保單</w:t>
            </w:r>
          </w:p>
        </w:tc>
        <w:tc>
          <w:tcPr>
            <w:tcW w:w="3870" w:type="dxa"/>
          </w:tcPr>
          <w:p w:rsidR="00B953CC" w:rsidRPr="0077578D" w:rsidRDefault="00B953CC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/>
                <w:sz w:val="20"/>
                <w:szCs w:val="20"/>
              </w:rPr>
              <w:t>DTAAZ3</w:t>
            </w:r>
            <w:r w:rsidR="0044095D" w:rsidRPr="0077578D">
              <w:rPr>
                <w:rFonts w:ascii="Arial" w:hAnsi="Arial" w:hint="eastAsia"/>
                <w:sz w:val="20"/>
                <w:szCs w:val="20"/>
              </w:rPr>
              <w:t>11</w:t>
            </w:r>
          </w:p>
        </w:tc>
      </w:tr>
      <w:tr w:rsidR="005C31F6" w:rsidRPr="0077578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5C31F6" w:rsidRPr="0077578D" w:rsidRDefault="005C31F6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5C31F6" w:rsidRPr="0077578D" w:rsidRDefault="0044095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投保年齡</w:t>
            </w: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15</w:t>
            </w: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歲以下繳費</w:t>
            </w:r>
            <w:r w:rsidR="00081FDA" w:rsidRPr="0077578D">
              <w:rPr>
                <w:rFonts w:ascii="Arial" w:hAnsi="Arial" w:hint="eastAsia"/>
                <w:caps/>
                <w:sz w:val="20"/>
                <w:szCs w:val="20"/>
              </w:rPr>
              <w:t>轉出</w:t>
            </w: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明細</w:t>
            </w:r>
          </w:p>
        </w:tc>
        <w:tc>
          <w:tcPr>
            <w:tcW w:w="3870" w:type="dxa"/>
          </w:tcPr>
          <w:p w:rsidR="005C31F6" w:rsidRPr="0077578D" w:rsidRDefault="005C31F6" w:rsidP="006C01E1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/>
                <w:sz w:val="20"/>
                <w:szCs w:val="20"/>
              </w:rPr>
              <w:t>DTAAZ3</w:t>
            </w:r>
            <w:r w:rsidR="0044095D" w:rsidRPr="0077578D">
              <w:rPr>
                <w:rFonts w:ascii="Arial" w:hAnsi="Arial" w:hint="eastAsia"/>
                <w:sz w:val="20"/>
                <w:szCs w:val="20"/>
              </w:rPr>
              <w:t>12</w:t>
            </w:r>
          </w:p>
        </w:tc>
      </w:tr>
      <w:tr w:rsidR="0044095D" w:rsidRPr="0077578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4095D" w:rsidRPr="0077578D" w:rsidRDefault="0044095D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4095D" w:rsidRPr="0077578D" w:rsidRDefault="0044095D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投保年齡</w:t>
            </w: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15</w:t>
            </w:r>
            <w:r w:rsidRPr="0077578D">
              <w:rPr>
                <w:rFonts w:ascii="Arial" w:hAnsi="Arial" w:hint="eastAsia"/>
                <w:caps/>
                <w:sz w:val="20"/>
                <w:szCs w:val="20"/>
              </w:rPr>
              <w:t>歲以下繳費轉出保單</w:t>
            </w:r>
          </w:p>
        </w:tc>
        <w:tc>
          <w:tcPr>
            <w:tcW w:w="3870" w:type="dxa"/>
          </w:tcPr>
          <w:p w:rsidR="0044095D" w:rsidRPr="0077578D" w:rsidRDefault="0044095D" w:rsidP="006C01E1">
            <w:pPr>
              <w:rPr>
                <w:rFonts w:ascii="Arial" w:hAnsi="Arial"/>
                <w:sz w:val="20"/>
                <w:szCs w:val="20"/>
              </w:rPr>
            </w:pPr>
            <w:r w:rsidRPr="0077578D">
              <w:rPr>
                <w:rFonts w:ascii="Arial" w:hAnsi="Arial"/>
                <w:sz w:val="20"/>
                <w:szCs w:val="20"/>
              </w:rPr>
              <w:t>DTAAZ3</w:t>
            </w:r>
            <w:r w:rsidRPr="0077578D">
              <w:rPr>
                <w:rFonts w:ascii="Arial" w:hAnsi="Arial" w:hint="eastAsia"/>
                <w:sz w:val="20"/>
                <w:szCs w:val="20"/>
              </w:rPr>
              <w:t>13</w:t>
            </w:r>
          </w:p>
        </w:tc>
      </w:tr>
      <w:tr w:rsidR="004A793A" w:rsidRPr="0077578D" w:rsidTr="006C01E1">
        <w:tblPrEx>
          <w:tblLook w:val="01E0" w:firstRow="1" w:lastRow="1" w:firstColumn="1" w:lastColumn="1" w:noHBand="0" w:noVBand="0"/>
        </w:tblPrEx>
        <w:tc>
          <w:tcPr>
            <w:tcW w:w="720" w:type="dxa"/>
          </w:tcPr>
          <w:p w:rsidR="004A793A" w:rsidRPr="0077578D" w:rsidRDefault="004A793A" w:rsidP="006C01E1">
            <w:pPr>
              <w:numPr>
                <w:ilvl w:val="0"/>
                <w:numId w:val="2"/>
              </w:numPr>
              <w:rPr>
                <w:rFonts w:ascii="Arial" w:hAnsi="Arial" w:hint="eastAsia"/>
                <w:sz w:val="20"/>
                <w:szCs w:val="20"/>
              </w:rPr>
            </w:pPr>
          </w:p>
        </w:tc>
        <w:tc>
          <w:tcPr>
            <w:tcW w:w="4590" w:type="dxa"/>
          </w:tcPr>
          <w:p w:rsidR="004A793A" w:rsidRPr="0077578D" w:rsidRDefault="004A793A" w:rsidP="006C01E1">
            <w:pPr>
              <w:rPr>
                <w:rFonts w:ascii="Arial" w:hAnsi="Arial" w:hint="eastAsia"/>
                <w:caps/>
                <w:sz w:val="20"/>
                <w:szCs w:val="20"/>
              </w:rPr>
            </w:pPr>
            <w:r>
              <w:rPr>
                <w:rFonts w:ascii="Arial" w:hAnsi="Arial" w:hint="eastAsia"/>
                <w:caps/>
                <w:sz w:val="20"/>
                <w:szCs w:val="20"/>
              </w:rPr>
              <w:t>壽險主約投保記錄檔</w:t>
            </w:r>
          </w:p>
        </w:tc>
        <w:tc>
          <w:tcPr>
            <w:tcW w:w="3870" w:type="dxa"/>
          </w:tcPr>
          <w:p w:rsidR="004A793A" w:rsidRPr="0077578D" w:rsidRDefault="004A793A" w:rsidP="006C01E1">
            <w:pPr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DTAB0001</w:t>
            </w:r>
          </w:p>
        </w:tc>
      </w:tr>
    </w:tbl>
    <w:p w:rsidR="0079098D" w:rsidRPr="0077578D" w:rsidRDefault="0079098D" w:rsidP="0079098D">
      <w:pPr>
        <w:rPr>
          <w:rFonts w:ascii="Arial" w:hAnsi="Arial" w:hint="eastAsia"/>
          <w:sz w:val="20"/>
        </w:rPr>
      </w:pPr>
    </w:p>
    <w:p w:rsidR="0079098D" w:rsidRDefault="00B953CC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相關模組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0"/>
        <w:gridCol w:w="4590"/>
        <w:gridCol w:w="3870"/>
      </w:tblGrid>
      <w:tr w:rsidR="004A793A" w:rsidTr="0049470A">
        <w:tc>
          <w:tcPr>
            <w:tcW w:w="720" w:type="dxa"/>
          </w:tcPr>
          <w:p w:rsidR="004A793A" w:rsidRPr="0090048C" w:rsidRDefault="0049470A" w:rsidP="00540A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>
              <w:rPr>
                <w:rFonts w:ascii="細明體" w:eastAsia="細明體" w:hAnsi="細明體" w:hint="eastAsia"/>
                <w:sz w:val="20"/>
                <w:szCs w:val="20"/>
              </w:rPr>
              <w:t>1</w:t>
            </w:r>
            <w:r w:rsidR="004A793A" w:rsidRPr="0090048C">
              <w:rPr>
                <w:rFonts w:ascii="細明體" w:eastAsia="細明體" w:hAnsi="細明體" w:hint="eastAsia"/>
                <w:sz w:val="20"/>
                <w:szCs w:val="20"/>
              </w:rPr>
              <w:t>.</w:t>
            </w:r>
          </w:p>
        </w:tc>
        <w:tc>
          <w:tcPr>
            <w:tcW w:w="4590" w:type="dxa"/>
          </w:tcPr>
          <w:p w:rsidR="004A793A" w:rsidRPr="0090048C" w:rsidRDefault="004A793A" w:rsidP="00540A75">
            <w:pPr>
              <w:rPr>
                <w:rFonts w:ascii="細明體" w:eastAsia="細明體" w:hAnsi="細明體" w:hint="eastAsia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ShutdownDay</w:t>
            </w:r>
            <w:r w:rsidRPr="0090048C">
              <w:rPr>
                <w:rFonts w:ascii="細明體" w:eastAsia="細明體" w:hAnsi="細明體" w:cs="新細明體" w:hint="eastAsia"/>
                <w:kern w:val="0"/>
                <w:sz w:val="20"/>
                <w:szCs w:val="20"/>
                <w:lang w:val="zh-TW"/>
              </w:rPr>
              <w:t>模組</w:t>
            </w:r>
          </w:p>
        </w:tc>
        <w:tc>
          <w:tcPr>
            <w:tcW w:w="3870" w:type="dxa"/>
          </w:tcPr>
          <w:p w:rsidR="004A793A" w:rsidRPr="0090048C" w:rsidRDefault="004A793A" w:rsidP="00540A75">
            <w:pPr>
              <w:rPr>
                <w:rFonts w:ascii="細明體" w:eastAsia="細明體" w:hAnsi="細明體"/>
                <w:sz w:val="20"/>
                <w:szCs w:val="20"/>
              </w:rPr>
            </w:pPr>
            <w:r w:rsidRPr="0090048C">
              <w:rPr>
                <w:rFonts w:ascii="細明體" w:eastAsia="細明體" w:hAnsi="細明體" w:cs="新細明體"/>
                <w:kern w:val="0"/>
                <w:sz w:val="20"/>
                <w:szCs w:val="20"/>
              </w:rPr>
              <w:t>com.cathay.common.util.ShutdownDate</w:t>
            </w:r>
          </w:p>
        </w:tc>
      </w:tr>
    </w:tbl>
    <w:p w:rsidR="004A793A" w:rsidRPr="004A793A" w:rsidRDefault="004A793A" w:rsidP="004A793A">
      <w:pPr>
        <w:rPr>
          <w:rFonts w:ascii="Arial" w:hAnsi="Arial" w:hint="eastAsia"/>
          <w:sz w:val="20"/>
        </w:rPr>
      </w:pPr>
    </w:p>
    <w:p w:rsidR="00B953CC" w:rsidRPr="0077578D" w:rsidRDefault="00B953CC" w:rsidP="00B953CC">
      <w:pPr>
        <w:rPr>
          <w:rFonts w:ascii="Arial" w:hAnsi="Arial" w:hint="eastAsia"/>
          <w:sz w:val="20"/>
        </w:rPr>
      </w:pPr>
    </w:p>
    <w:p w:rsidR="00B953CC" w:rsidRPr="0077578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批次基本資料</w:t>
      </w:r>
    </w:p>
    <w:tbl>
      <w:tblPr>
        <w:tblW w:w="918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BF" w:firstRow="1" w:lastRow="0" w:firstColumn="1" w:lastColumn="0" w:noHBand="0" w:noVBand="0"/>
      </w:tblPr>
      <w:tblGrid>
        <w:gridCol w:w="1672"/>
        <w:gridCol w:w="7508"/>
      </w:tblGrid>
      <w:tr w:rsidR="00DC3936" w:rsidRPr="0077578D" w:rsidTr="008C32B3">
        <w:trPr>
          <w:trHeight w:val="120"/>
        </w:trPr>
        <w:tc>
          <w:tcPr>
            <w:tcW w:w="1672" w:type="dxa"/>
          </w:tcPr>
          <w:p w:rsidR="00DC3936" w:rsidRPr="0077578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細明體" w:hint="eastAsia"/>
                <w:sz w:val="20"/>
                <w:szCs w:val="20"/>
              </w:rPr>
              <w:t>作業名稱</w:t>
            </w:r>
          </w:p>
        </w:tc>
        <w:tc>
          <w:tcPr>
            <w:tcW w:w="7508" w:type="dxa"/>
          </w:tcPr>
          <w:p w:rsidR="00DC3936" w:rsidRPr="0077578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JAAAZ301</w:t>
            </w:r>
          </w:p>
        </w:tc>
      </w:tr>
      <w:tr w:rsidR="00DC3936" w:rsidRPr="0077578D" w:rsidTr="008C32B3">
        <w:trPr>
          <w:trHeight w:val="120"/>
        </w:trPr>
        <w:tc>
          <w:tcPr>
            <w:tcW w:w="1672" w:type="dxa"/>
          </w:tcPr>
          <w:p w:rsidR="00DC3936" w:rsidRPr="0077578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細明體" w:hint="eastAsia"/>
                <w:sz w:val="20"/>
                <w:szCs w:val="20"/>
              </w:rPr>
              <w:lastRenderedPageBreak/>
              <w:t>業務別</w:t>
            </w:r>
          </w:p>
        </w:tc>
        <w:tc>
          <w:tcPr>
            <w:tcW w:w="7508" w:type="dxa"/>
          </w:tcPr>
          <w:p w:rsidR="00DC3936" w:rsidRPr="0077578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AA</w:t>
            </w:r>
          </w:p>
        </w:tc>
      </w:tr>
      <w:tr w:rsidR="00DC3936" w:rsidRPr="0077578D" w:rsidTr="008C32B3">
        <w:trPr>
          <w:trHeight w:val="120"/>
        </w:trPr>
        <w:tc>
          <w:tcPr>
            <w:tcW w:w="1672" w:type="dxa"/>
          </w:tcPr>
          <w:p w:rsidR="00DC3936" w:rsidRPr="0077578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細明體" w:hint="eastAsia"/>
                <w:sz w:val="20"/>
                <w:szCs w:val="20"/>
              </w:rPr>
              <w:t>次系統名稱</w:t>
            </w:r>
          </w:p>
        </w:tc>
        <w:tc>
          <w:tcPr>
            <w:tcW w:w="7508" w:type="dxa"/>
          </w:tcPr>
          <w:p w:rsidR="00DC3936" w:rsidRPr="0077578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Z3</w:t>
            </w:r>
          </w:p>
        </w:tc>
      </w:tr>
      <w:tr w:rsidR="00DC3936" w:rsidRPr="0077578D" w:rsidTr="008C32B3">
        <w:trPr>
          <w:trHeight w:val="120"/>
        </w:trPr>
        <w:tc>
          <w:tcPr>
            <w:tcW w:w="1672" w:type="dxa"/>
          </w:tcPr>
          <w:p w:rsidR="00DC3936" w:rsidRPr="0077578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細明體" w:hint="eastAsia"/>
                <w:sz w:val="20"/>
                <w:szCs w:val="20"/>
              </w:rPr>
              <w:t>處理週期</w:t>
            </w:r>
          </w:p>
        </w:tc>
        <w:tc>
          <w:tcPr>
            <w:tcW w:w="7508" w:type="dxa"/>
          </w:tcPr>
          <w:p w:rsidR="00DC3936" w:rsidRPr="0077578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細明體" w:hint="eastAsia"/>
                <w:sz w:val="20"/>
                <w:szCs w:val="20"/>
              </w:rPr>
              <w:t>日</w:t>
            </w:r>
          </w:p>
        </w:tc>
      </w:tr>
      <w:tr w:rsidR="00DC3936" w:rsidRPr="0077578D" w:rsidTr="008C32B3">
        <w:trPr>
          <w:trHeight w:val="120"/>
        </w:trPr>
        <w:tc>
          <w:tcPr>
            <w:tcW w:w="1672" w:type="dxa"/>
          </w:tcPr>
          <w:p w:rsidR="00DC3936" w:rsidRPr="0077578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細明體" w:hint="eastAsia"/>
                <w:sz w:val="20"/>
                <w:szCs w:val="20"/>
              </w:rPr>
              <w:t>分批處理的件數</w:t>
            </w:r>
          </w:p>
        </w:tc>
        <w:tc>
          <w:tcPr>
            <w:tcW w:w="7508" w:type="dxa"/>
          </w:tcPr>
          <w:p w:rsidR="00DC3936" w:rsidRPr="0077578D" w:rsidRDefault="00DC3936" w:rsidP="00DC3936">
            <w:pPr>
              <w:rPr>
                <w:rFonts w:ascii="Arial" w:hAnsi="Arial" w:hint="eastAsia"/>
                <w:sz w:val="20"/>
                <w:szCs w:val="20"/>
              </w:rPr>
            </w:pPr>
            <w:r w:rsidRPr="0077578D">
              <w:rPr>
                <w:rFonts w:ascii="Arial" w:hAnsi="Arial" w:hint="eastAsia"/>
                <w:sz w:val="20"/>
                <w:szCs w:val="20"/>
              </w:rPr>
              <w:t>1000</w:t>
            </w:r>
          </w:p>
        </w:tc>
      </w:tr>
    </w:tbl>
    <w:p w:rsidR="00DC3936" w:rsidRPr="0077578D" w:rsidRDefault="00DC3936" w:rsidP="00DC3936">
      <w:pPr>
        <w:rPr>
          <w:rFonts w:ascii="Arial" w:hAnsi="Arial" w:hint="eastAsia"/>
          <w:sz w:val="20"/>
        </w:rPr>
      </w:pPr>
    </w:p>
    <w:p w:rsidR="00DC3936" w:rsidRPr="0077578D" w:rsidRDefault="00DC3936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傳入參數</w:t>
      </w:r>
    </w:p>
    <w:p w:rsidR="0079098D" w:rsidRPr="0077578D" w:rsidRDefault="0079098D" w:rsidP="0079098D">
      <w:pPr>
        <w:rPr>
          <w:rFonts w:ascii="Arial" w:hAnsi="Arial" w:hint="eastAsia"/>
          <w:sz w:val="20"/>
        </w:rPr>
      </w:pPr>
    </w:p>
    <w:p w:rsidR="0079098D" w:rsidRPr="0077578D" w:rsidRDefault="0079098D" w:rsidP="0079098D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程式內容：</w:t>
      </w:r>
    </w:p>
    <w:p w:rsidR="0079098D" w:rsidRPr="0077578D" w:rsidRDefault="0077578D" w:rsidP="006C01E1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處理</w:t>
      </w:r>
      <w:r w:rsidR="00B4517A" w:rsidRPr="0077578D">
        <w:rPr>
          <w:rFonts w:ascii="Arial" w:hAnsi="Arial" w:hint="eastAsia"/>
          <w:caps/>
          <w:sz w:val="20"/>
          <w:szCs w:val="20"/>
        </w:rPr>
        <w:t>D</w:t>
      </w:r>
      <w:r w:rsidR="005C31F6" w:rsidRPr="0077578D">
        <w:rPr>
          <w:rFonts w:ascii="Arial" w:hAnsi="Arial" w:hint="eastAsia"/>
          <w:caps/>
          <w:sz w:val="20"/>
          <w:szCs w:val="20"/>
        </w:rPr>
        <w:t>TAAZ3</w:t>
      </w:r>
      <w:r w:rsidR="0044095D" w:rsidRPr="0077578D">
        <w:rPr>
          <w:rFonts w:ascii="Arial" w:hAnsi="Arial" w:hint="eastAsia"/>
          <w:caps/>
          <w:sz w:val="20"/>
          <w:szCs w:val="20"/>
        </w:rPr>
        <w:t>11</w:t>
      </w:r>
      <w:r w:rsidR="0079098D" w:rsidRPr="0077578D">
        <w:rPr>
          <w:rFonts w:ascii="Arial" w:hAnsi="Arial" w:hint="eastAsia"/>
          <w:sz w:val="20"/>
        </w:rPr>
        <w:t>：</w:t>
      </w:r>
    </w:p>
    <w:p w:rsidR="00600272" w:rsidRPr="0077578D" w:rsidRDefault="0077578D" w:rsidP="00127F33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讀取</w:t>
      </w:r>
      <w:r w:rsidRPr="0077578D">
        <w:rPr>
          <w:rFonts w:ascii="Arial" w:hAnsi="Arial" w:hint="eastAsia"/>
          <w:caps/>
          <w:sz w:val="20"/>
          <w:szCs w:val="20"/>
        </w:rPr>
        <w:t>DTAAZ311</w:t>
      </w:r>
      <w:r>
        <w:rPr>
          <w:rFonts w:ascii="Arial" w:hAnsi="Arial" w:hint="eastAsia"/>
          <w:caps/>
          <w:sz w:val="20"/>
          <w:szCs w:val="20"/>
        </w:rPr>
        <w:t xml:space="preserve"> </w:t>
      </w:r>
      <w:r w:rsidR="005C31F6" w:rsidRPr="0077578D">
        <w:rPr>
          <w:rFonts w:ascii="Arial" w:hAnsi="Arial" w:hint="eastAsia"/>
          <w:sz w:val="20"/>
        </w:rPr>
        <w:t>INNER JOIN DTAAZ3</w:t>
      </w:r>
      <w:r w:rsidR="0044095D" w:rsidRPr="0077578D">
        <w:rPr>
          <w:rFonts w:ascii="Arial" w:hAnsi="Arial" w:hint="eastAsia"/>
          <w:sz w:val="20"/>
        </w:rPr>
        <w:t>13</w:t>
      </w:r>
      <w:r w:rsidR="005C31F6" w:rsidRPr="0077578D">
        <w:rPr>
          <w:rFonts w:ascii="Arial" w:hAnsi="Arial" w:hint="eastAsia"/>
          <w:sz w:val="20"/>
        </w:rPr>
        <w:t xml:space="preserve"> ON </w:t>
      </w:r>
    </w:p>
    <w:p w:rsidR="0077578D" w:rsidRPr="0077578D" w:rsidRDefault="005C31F6" w:rsidP="0077578D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DTAAZ3</w:t>
      </w:r>
      <w:r w:rsidR="0044095D" w:rsidRPr="0077578D">
        <w:rPr>
          <w:rFonts w:ascii="Arial" w:hAnsi="Arial" w:hint="eastAsia"/>
          <w:sz w:val="20"/>
        </w:rPr>
        <w:t>11</w:t>
      </w:r>
      <w:r w:rsidRPr="0077578D">
        <w:rPr>
          <w:rFonts w:ascii="Arial" w:hAnsi="Arial" w:hint="eastAsia"/>
          <w:sz w:val="20"/>
        </w:rPr>
        <w:t>.</w:t>
      </w:r>
      <w:r w:rsidRPr="0077578D">
        <w:rPr>
          <w:rFonts w:ascii="Arial" w:hAnsi="Arial" w:hint="eastAsia"/>
          <w:sz w:val="20"/>
        </w:rPr>
        <w:t>保單號碼</w:t>
      </w:r>
      <w:r w:rsidRPr="0077578D">
        <w:rPr>
          <w:rFonts w:ascii="Arial" w:hAnsi="Arial" w:hint="eastAsia"/>
          <w:sz w:val="20"/>
        </w:rPr>
        <w:t xml:space="preserve"> = DTAAZ3</w:t>
      </w:r>
      <w:r w:rsidR="0044095D" w:rsidRPr="0077578D">
        <w:rPr>
          <w:rFonts w:ascii="Arial" w:hAnsi="Arial" w:hint="eastAsia"/>
          <w:sz w:val="20"/>
        </w:rPr>
        <w:t>13</w:t>
      </w:r>
      <w:r w:rsidRPr="0077578D">
        <w:rPr>
          <w:rFonts w:ascii="Arial" w:hAnsi="Arial" w:hint="eastAsia"/>
          <w:sz w:val="20"/>
        </w:rPr>
        <w:t>.</w:t>
      </w:r>
      <w:r w:rsidRPr="0077578D">
        <w:rPr>
          <w:rFonts w:ascii="Arial" w:hAnsi="Arial" w:hint="eastAsia"/>
          <w:sz w:val="20"/>
        </w:rPr>
        <w:t>保單號碼</w:t>
      </w:r>
    </w:p>
    <w:p w:rsidR="005C31F6" w:rsidRPr="0077578D" w:rsidRDefault="005C31F6" w:rsidP="00127F33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若有</w:t>
      </w:r>
      <w:r w:rsidR="0077578D" w:rsidRPr="0077578D">
        <w:rPr>
          <w:rFonts w:ascii="Arial" w:hAnsi="Arial" w:hint="eastAsia"/>
          <w:sz w:val="20"/>
        </w:rPr>
        <w:t>讀到</w:t>
      </w:r>
      <w:r w:rsidRPr="0077578D">
        <w:rPr>
          <w:rFonts w:ascii="Arial" w:hAnsi="Arial" w:hint="eastAsia"/>
          <w:sz w:val="20"/>
        </w:rPr>
        <w:t>資料</w:t>
      </w:r>
    </w:p>
    <w:p w:rsidR="005C31F6" w:rsidRDefault="00B4517A" w:rsidP="005C31F6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把</w:t>
      </w:r>
      <w:r w:rsidR="0077578D">
        <w:rPr>
          <w:rFonts w:ascii="Arial" w:hAnsi="Arial" w:hint="eastAsia"/>
          <w:sz w:val="20"/>
        </w:rPr>
        <w:t>DTAAZ311</w:t>
      </w:r>
      <w:r w:rsidRPr="0077578D">
        <w:rPr>
          <w:rFonts w:ascii="Arial" w:hAnsi="Arial" w:hint="eastAsia"/>
          <w:sz w:val="20"/>
        </w:rPr>
        <w:t>的資料寫入</w:t>
      </w:r>
      <w:r w:rsidRPr="0077578D">
        <w:rPr>
          <w:rFonts w:ascii="Arial" w:hAnsi="Arial" w:hint="eastAsia"/>
          <w:sz w:val="20"/>
        </w:rPr>
        <w:t>DTAAZ30</w:t>
      </w:r>
      <w:r w:rsidR="0044095D" w:rsidRPr="0077578D">
        <w:rPr>
          <w:rFonts w:ascii="Arial" w:hAnsi="Arial" w:hint="eastAsia"/>
          <w:sz w:val="20"/>
        </w:rPr>
        <w:t>1</w:t>
      </w:r>
      <w:r w:rsidR="0077578D">
        <w:rPr>
          <w:rFonts w:ascii="Arial" w:hAnsi="Arial" w:hint="eastAsia"/>
          <w:sz w:val="20"/>
        </w:rPr>
        <w:t>(</w:t>
      </w:r>
      <w:r w:rsidR="0077578D">
        <w:rPr>
          <w:rFonts w:ascii="Arial" w:hAnsi="Arial" w:hint="eastAsia"/>
          <w:sz w:val="20"/>
        </w:rPr>
        <w:t>兩個</w:t>
      </w:r>
      <w:r w:rsidR="0077578D">
        <w:rPr>
          <w:rFonts w:ascii="Arial" w:hAnsi="Arial" w:hint="eastAsia"/>
          <w:sz w:val="20"/>
        </w:rPr>
        <w:t>TABLE</w:t>
      </w:r>
      <w:r w:rsidR="0077578D">
        <w:rPr>
          <w:rFonts w:ascii="Arial" w:hAnsi="Arial" w:hint="eastAsia"/>
          <w:sz w:val="20"/>
        </w:rPr>
        <w:t>欄位都一樣，直接用</w:t>
      </w:r>
      <w:r w:rsidR="0077578D">
        <w:rPr>
          <w:rFonts w:ascii="Arial" w:hAnsi="Arial" w:hint="eastAsia"/>
          <w:sz w:val="20"/>
        </w:rPr>
        <w:t>INSERT INTO</w:t>
      </w:r>
      <w:r w:rsidR="0077578D">
        <w:rPr>
          <w:rFonts w:ascii="Arial" w:hAnsi="Arial" w:hint="eastAsia"/>
          <w:sz w:val="20"/>
        </w:rPr>
        <w:t>語法</w:t>
      </w:r>
      <w:r w:rsidR="0077578D">
        <w:rPr>
          <w:rFonts w:ascii="Arial" w:hAnsi="Arial" w:hint="eastAsia"/>
          <w:sz w:val="20"/>
        </w:rPr>
        <w:t>)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若</w:t>
      </w:r>
      <w:r>
        <w:rPr>
          <w:rFonts w:ascii="Arial" w:hAnsi="細明體" w:hint="eastAsia"/>
          <w:sz w:val="20"/>
        </w:rPr>
        <w:t>有</w:t>
      </w:r>
      <w:r w:rsidRPr="0077578D">
        <w:rPr>
          <w:rFonts w:ascii="Arial" w:hAnsi="細明體" w:hint="eastAsia"/>
          <w:sz w:val="20"/>
        </w:rPr>
        <w:t>異常，則設定：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bCs/>
          <w:caps/>
          <w:sz w:val="20"/>
        </w:rPr>
        <w:t>訊息中文＝</w:t>
      </w:r>
      <w:r w:rsidRPr="0077578D">
        <w:rPr>
          <w:rFonts w:ascii="Arial" w:hAnsi="Arial"/>
          <w:bCs/>
          <w:caps/>
          <w:sz w:val="20"/>
        </w:rPr>
        <w:t>“</w:t>
      </w:r>
      <w:r>
        <w:rPr>
          <w:rFonts w:ascii="Arial" w:hAnsi="Arial" w:hint="eastAsia"/>
          <w:bCs/>
          <w:caps/>
          <w:sz w:val="20"/>
        </w:rPr>
        <w:t>新增</w:t>
      </w:r>
      <w:r>
        <w:rPr>
          <w:rFonts w:ascii="Arial" w:hAnsi="Arial" w:hint="eastAsia"/>
          <w:bCs/>
          <w:caps/>
          <w:sz w:val="20"/>
        </w:rPr>
        <w:t>DTAAZ301</w:t>
      </w:r>
      <w:r w:rsidRPr="0077578D">
        <w:rPr>
          <w:rFonts w:ascii="Arial" w:hAnsi="細明體" w:hint="eastAsia"/>
          <w:sz w:val="20"/>
        </w:rPr>
        <w:t>異常</w:t>
      </w:r>
      <w:r w:rsidRPr="0077578D">
        <w:rPr>
          <w:rFonts w:ascii="Arial" w:hAnsi="Arial"/>
          <w:bCs/>
          <w:caps/>
          <w:sz w:val="20"/>
        </w:rPr>
        <w:t>”</w:t>
      </w:r>
      <w:r w:rsidRPr="0077578D">
        <w:rPr>
          <w:rFonts w:ascii="Arial" w:hAnsi="細明體" w:hint="eastAsia"/>
          <w:bCs/>
          <w:caps/>
          <w:sz w:val="20"/>
        </w:rPr>
        <w:t>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摘要</w:t>
      </w:r>
      <w:r>
        <w:rPr>
          <w:rFonts w:ascii="Arial" w:hAnsi="細明體" w:hint="eastAsia"/>
          <w:sz w:val="20"/>
        </w:rPr>
        <w:t>=</w:t>
      </w:r>
      <w:r w:rsidRPr="0077578D">
        <w:rPr>
          <w:rFonts w:ascii="Arial" w:hAnsi="Arial" w:hint="eastAsia"/>
          <w:sz w:val="20"/>
        </w:rPr>
        <w:t>DB</w:t>
      </w:r>
      <w:r w:rsidRPr="0077578D">
        <w:rPr>
          <w:rFonts w:ascii="Arial" w:hAnsi="Arial"/>
          <w:sz w:val="20"/>
        </w:rPr>
        <w:t>Exception</w:t>
      </w:r>
      <w:r w:rsidRPr="0077578D">
        <w:rPr>
          <w:rFonts w:ascii="Arial" w:hAnsi="細明體" w:hint="eastAsia"/>
          <w:bCs/>
          <w:sz w:val="20"/>
        </w:rPr>
        <w:t>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/>
          <w:bCs/>
          <w:sz w:val="20"/>
        </w:rPr>
        <w:t>CALL  batch.ErrorLog (</w:t>
      </w:r>
      <w:r w:rsidRPr="0077578D">
        <w:rPr>
          <w:rFonts w:ascii="Arial" w:hAnsi="細明體" w:hint="eastAsia"/>
          <w:bCs/>
          <w:sz w:val="20"/>
        </w:rPr>
        <w:t>異常訊息記錄模組</w:t>
      </w:r>
      <w:r w:rsidRPr="0077578D">
        <w:rPr>
          <w:rFonts w:ascii="Arial" w:hAnsi="Arial"/>
          <w:bCs/>
          <w:sz w:val="20"/>
        </w:rPr>
        <w:t>)</w:t>
      </w:r>
      <w:r w:rsidRPr="0077578D">
        <w:rPr>
          <w:rFonts w:ascii="Arial" w:hAnsi="細明體" w:hint="eastAsia"/>
          <w:bCs/>
          <w:sz w:val="20"/>
        </w:rPr>
        <w:t>，記錄錯誤訊息，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bCs/>
          <w:sz w:val="20"/>
        </w:rPr>
        <w:t>RollBack</w:t>
      </w:r>
      <w:r w:rsidRPr="0077578D">
        <w:rPr>
          <w:rFonts w:ascii="Arial" w:hAnsi="細明體" w:hint="eastAsia"/>
          <w:bCs/>
          <w:sz w:val="20"/>
        </w:rPr>
        <w:t>回程式初始狀態資料，結束程式且程式執行結果異常。</w:t>
      </w:r>
    </w:p>
    <w:p w:rsidR="00B4517A" w:rsidRDefault="00B4517A" w:rsidP="005C31F6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把讀到的資料從</w:t>
      </w:r>
      <w:r w:rsidRPr="0077578D">
        <w:rPr>
          <w:rFonts w:ascii="Arial" w:hAnsi="Arial" w:hint="eastAsia"/>
          <w:sz w:val="20"/>
        </w:rPr>
        <w:t>DTAAZ3</w:t>
      </w:r>
      <w:r w:rsidR="0044095D" w:rsidRPr="0077578D">
        <w:rPr>
          <w:rFonts w:ascii="Arial" w:hAnsi="Arial" w:hint="eastAsia"/>
          <w:sz w:val="20"/>
        </w:rPr>
        <w:t>11</w:t>
      </w:r>
      <w:r w:rsidRPr="0077578D">
        <w:rPr>
          <w:rFonts w:ascii="Arial" w:hAnsi="Arial" w:hint="eastAsia"/>
          <w:sz w:val="20"/>
        </w:rPr>
        <w:t>刪除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若</w:t>
      </w:r>
      <w:r>
        <w:rPr>
          <w:rFonts w:ascii="Arial" w:hAnsi="細明體" w:hint="eastAsia"/>
          <w:sz w:val="20"/>
        </w:rPr>
        <w:t>有</w:t>
      </w:r>
      <w:r w:rsidRPr="0077578D">
        <w:rPr>
          <w:rFonts w:ascii="Arial" w:hAnsi="細明體" w:hint="eastAsia"/>
          <w:sz w:val="20"/>
        </w:rPr>
        <w:t>異常，則設定：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bCs/>
          <w:caps/>
          <w:sz w:val="20"/>
        </w:rPr>
        <w:t>訊息中文＝</w:t>
      </w:r>
      <w:r w:rsidRPr="0077578D">
        <w:rPr>
          <w:rFonts w:ascii="Arial" w:hAnsi="Arial"/>
          <w:bCs/>
          <w:caps/>
          <w:sz w:val="20"/>
        </w:rPr>
        <w:t>“</w:t>
      </w:r>
      <w:r w:rsidRPr="0077578D">
        <w:rPr>
          <w:rFonts w:ascii="Arial" w:hAnsi="Arial" w:hint="eastAsia"/>
          <w:sz w:val="20"/>
        </w:rPr>
        <w:t>刪除</w:t>
      </w:r>
      <w:r>
        <w:rPr>
          <w:rFonts w:ascii="Arial" w:hAnsi="Arial" w:hint="eastAsia"/>
          <w:bCs/>
          <w:caps/>
          <w:sz w:val="20"/>
        </w:rPr>
        <w:t>DTAAZ311</w:t>
      </w:r>
      <w:r w:rsidRPr="0077578D">
        <w:rPr>
          <w:rFonts w:ascii="Arial" w:hAnsi="細明體" w:hint="eastAsia"/>
          <w:sz w:val="20"/>
        </w:rPr>
        <w:t>異常</w:t>
      </w:r>
      <w:r w:rsidRPr="0077578D">
        <w:rPr>
          <w:rFonts w:ascii="Arial" w:hAnsi="Arial"/>
          <w:bCs/>
          <w:caps/>
          <w:sz w:val="20"/>
        </w:rPr>
        <w:t>”</w:t>
      </w:r>
      <w:r w:rsidRPr="0077578D">
        <w:rPr>
          <w:rFonts w:ascii="Arial" w:hAnsi="細明體" w:hint="eastAsia"/>
          <w:bCs/>
          <w:caps/>
          <w:sz w:val="20"/>
        </w:rPr>
        <w:t>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摘要</w:t>
      </w:r>
      <w:r>
        <w:rPr>
          <w:rFonts w:ascii="Arial" w:hAnsi="細明體" w:hint="eastAsia"/>
          <w:sz w:val="20"/>
        </w:rPr>
        <w:t>=</w:t>
      </w:r>
      <w:r w:rsidRPr="0077578D">
        <w:rPr>
          <w:rFonts w:ascii="Arial" w:hAnsi="Arial" w:hint="eastAsia"/>
          <w:sz w:val="20"/>
        </w:rPr>
        <w:t>DB</w:t>
      </w:r>
      <w:r w:rsidRPr="0077578D">
        <w:rPr>
          <w:rFonts w:ascii="Arial" w:hAnsi="Arial"/>
          <w:sz w:val="20"/>
        </w:rPr>
        <w:t>Exception</w:t>
      </w:r>
      <w:r w:rsidRPr="0077578D">
        <w:rPr>
          <w:rFonts w:ascii="Arial" w:hAnsi="細明體" w:hint="eastAsia"/>
          <w:bCs/>
          <w:sz w:val="20"/>
        </w:rPr>
        <w:t>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/>
          <w:bCs/>
          <w:sz w:val="20"/>
        </w:rPr>
        <w:t>CALL  batch.ErrorLog (</w:t>
      </w:r>
      <w:r w:rsidRPr="0077578D">
        <w:rPr>
          <w:rFonts w:ascii="Arial" w:hAnsi="細明體" w:hint="eastAsia"/>
          <w:bCs/>
          <w:sz w:val="20"/>
        </w:rPr>
        <w:t>異常訊息記錄模組</w:t>
      </w:r>
      <w:r w:rsidRPr="0077578D">
        <w:rPr>
          <w:rFonts w:ascii="Arial" w:hAnsi="Arial"/>
          <w:bCs/>
          <w:sz w:val="20"/>
        </w:rPr>
        <w:t>)</w:t>
      </w:r>
      <w:r w:rsidRPr="0077578D">
        <w:rPr>
          <w:rFonts w:ascii="Arial" w:hAnsi="細明體" w:hint="eastAsia"/>
          <w:bCs/>
          <w:sz w:val="20"/>
        </w:rPr>
        <w:t>，記錄錯誤訊息，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bCs/>
          <w:sz w:val="20"/>
        </w:rPr>
        <w:t>RollBack</w:t>
      </w:r>
      <w:r w:rsidRPr="0077578D">
        <w:rPr>
          <w:rFonts w:ascii="Arial" w:hAnsi="細明體" w:hint="eastAsia"/>
          <w:bCs/>
          <w:sz w:val="20"/>
        </w:rPr>
        <w:t>回程式初始狀態資料，結束程式且程式執行結果異常。</w:t>
      </w:r>
    </w:p>
    <w:p w:rsidR="0077578D" w:rsidRPr="0077578D" w:rsidRDefault="00B4517A" w:rsidP="0077578D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若沒有資料視為正常</w:t>
      </w:r>
      <w:r w:rsidR="002730B2" w:rsidRPr="0077578D">
        <w:rPr>
          <w:rFonts w:ascii="Arial" w:hAnsi="Arial" w:hint="eastAsia"/>
          <w:sz w:val="20"/>
        </w:rPr>
        <w:t>，不丟錯誤訊息</w:t>
      </w:r>
    </w:p>
    <w:p w:rsidR="004C5546" w:rsidRPr="0077578D" w:rsidRDefault="0077578D" w:rsidP="00CC0DCB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處理</w:t>
      </w:r>
      <w:r w:rsidR="004C5546" w:rsidRPr="0077578D">
        <w:rPr>
          <w:rFonts w:ascii="Arial" w:hAnsi="Arial" w:hint="eastAsia"/>
          <w:sz w:val="20"/>
        </w:rPr>
        <w:t>DTAAZ3</w:t>
      </w:r>
      <w:r w:rsidR="0044095D" w:rsidRPr="0077578D">
        <w:rPr>
          <w:rFonts w:ascii="Arial" w:hAnsi="Arial" w:hint="eastAsia"/>
          <w:sz w:val="20"/>
        </w:rPr>
        <w:t>02</w:t>
      </w:r>
      <w:r w:rsidR="004C5546" w:rsidRPr="0077578D">
        <w:rPr>
          <w:rFonts w:ascii="Arial" w:hAnsi="Arial" w:hint="eastAsia"/>
          <w:sz w:val="20"/>
        </w:rPr>
        <w:t>：</w:t>
      </w:r>
    </w:p>
    <w:p w:rsidR="00BB78EA" w:rsidRPr="0077578D" w:rsidRDefault="0077578D" w:rsidP="004C5546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讀取</w:t>
      </w:r>
      <w:r w:rsidRPr="0077578D">
        <w:rPr>
          <w:rFonts w:ascii="Arial" w:hAnsi="Arial" w:hint="eastAsia"/>
          <w:sz w:val="20"/>
        </w:rPr>
        <w:t>DTAAZ302</w:t>
      </w:r>
      <w:r>
        <w:rPr>
          <w:rFonts w:ascii="Arial" w:hAnsi="Arial" w:hint="eastAsia"/>
          <w:sz w:val="20"/>
        </w:rPr>
        <w:t xml:space="preserve"> </w:t>
      </w:r>
      <w:r w:rsidR="00B4517A" w:rsidRPr="0077578D">
        <w:rPr>
          <w:rFonts w:ascii="Arial" w:hAnsi="Arial" w:hint="eastAsia"/>
          <w:sz w:val="20"/>
        </w:rPr>
        <w:t>INNER JOIN DTAAZ3</w:t>
      </w:r>
      <w:r w:rsidR="0044095D" w:rsidRPr="0077578D">
        <w:rPr>
          <w:rFonts w:ascii="Arial" w:hAnsi="Arial" w:hint="eastAsia"/>
          <w:sz w:val="20"/>
        </w:rPr>
        <w:t>13</w:t>
      </w:r>
      <w:r w:rsidR="00B4517A" w:rsidRPr="0077578D">
        <w:rPr>
          <w:rFonts w:ascii="Arial" w:hAnsi="Arial" w:hint="eastAsia"/>
          <w:sz w:val="20"/>
        </w:rPr>
        <w:t xml:space="preserve"> ON</w:t>
      </w:r>
    </w:p>
    <w:p w:rsidR="00600272" w:rsidRPr="0077578D" w:rsidRDefault="00600272" w:rsidP="00600272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DTAAZ30</w:t>
      </w:r>
      <w:r w:rsidR="0044095D" w:rsidRPr="0077578D">
        <w:rPr>
          <w:rFonts w:ascii="Arial" w:hAnsi="Arial" w:hint="eastAsia"/>
          <w:sz w:val="20"/>
        </w:rPr>
        <w:t>2</w:t>
      </w:r>
      <w:r w:rsidRPr="0077578D">
        <w:rPr>
          <w:rFonts w:ascii="Arial" w:hAnsi="Arial" w:hint="eastAsia"/>
          <w:sz w:val="20"/>
        </w:rPr>
        <w:t>.</w:t>
      </w:r>
      <w:r w:rsidRPr="0077578D">
        <w:rPr>
          <w:rFonts w:ascii="Arial" w:hAnsi="Arial" w:hint="eastAsia"/>
          <w:sz w:val="20"/>
        </w:rPr>
        <w:t>保單號碼</w:t>
      </w:r>
      <w:r w:rsidRPr="0077578D">
        <w:rPr>
          <w:rFonts w:ascii="Arial" w:hAnsi="Arial" w:hint="eastAsia"/>
          <w:sz w:val="20"/>
        </w:rPr>
        <w:t xml:space="preserve"> = DTAAZ3</w:t>
      </w:r>
      <w:r w:rsidR="0044095D" w:rsidRPr="0077578D">
        <w:rPr>
          <w:rFonts w:ascii="Arial" w:hAnsi="Arial" w:hint="eastAsia"/>
          <w:sz w:val="20"/>
        </w:rPr>
        <w:t>13</w:t>
      </w:r>
      <w:r w:rsidRPr="0077578D">
        <w:rPr>
          <w:rFonts w:ascii="Arial" w:hAnsi="Arial" w:hint="eastAsia"/>
          <w:sz w:val="20"/>
        </w:rPr>
        <w:t>.</w:t>
      </w:r>
      <w:r w:rsidRPr="0077578D">
        <w:rPr>
          <w:rFonts w:ascii="Arial" w:hAnsi="Arial" w:hint="eastAsia"/>
          <w:sz w:val="20"/>
        </w:rPr>
        <w:t>保單號碼</w:t>
      </w:r>
    </w:p>
    <w:p w:rsidR="00600272" w:rsidRPr="0077578D" w:rsidRDefault="00600272" w:rsidP="00600272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DTAAZ30</w:t>
      </w:r>
      <w:r w:rsidR="0044095D" w:rsidRPr="0077578D">
        <w:rPr>
          <w:rFonts w:ascii="Arial" w:hAnsi="Arial" w:hint="eastAsia"/>
          <w:sz w:val="20"/>
        </w:rPr>
        <w:t>2</w:t>
      </w:r>
      <w:r w:rsidRPr="0077578D">
        <w:rPr>
          <w:rFonts w:ascii="Arial" w:hAnsi="Arial" w:hint="eastAsia"/>
          <w:sz w:val="20"/>
        </w:rPr>
        <w:t>.</w:t>
      </w:r>
      <w:r w:rsidRPr="0077578D">
        <w:rPr>
          <w:rFonts w:ascii="Arial" w:hAnsi="Arial" w:cs="Arial" w:hint="eastAsia"/>
          <w:color w:val="000000"/>
          <w:sz w:val="20"/>
        </w:rPr>
        <w:t>保單應繳日期</w:t>
      </w:r>
      <w:r w:rsidRPr="0077578D">
        <w:rPr>
          <w:rFonts w:ascii="Arial" w:hAnsi="Arial" w:cs="Arial" w:hint="eastAsia"/>
          <w:color w:val="000000"/>
          <w:sz w:val="20"/>
        </w:rPr>
        <w:t xml:space="preserve"> </w:t>
      </w:r>
      <w:r w:rsidRPr="0077578D">
        <w:rPr>
          <w:rFonts w:ascii="Arial" w:hAnsi="Arial" w:hint="eastAsia"/>
          <w:sz w:val="20"/>
        </w:rPr>
        <w:t>= DTAAZ3</w:t>
      </w:r>
      <w:r w:rsidR="0044095D" w:rsidRPr="0077578D">
        <w:rPr>
          <w:rFonts w:ascii="Arial" w:hAnsi="Arial" w:hint="eastAsia"/>
          <w:sz w:val="20"/>
        </w:rPr>
        <w:t>13</w:t>
      </w:r>
      <w:r w:rsidRPr="0077578D">
        <w:rPr>
          <w:rFonts w:ascii="Arial" w:hAnsi="Arial" w:hint="eastAsia"/>
          <w:sz w:val="20"/>
        </w:rPr>
        <w:t>.</w:t>
      </w:r>
      <w:r w:rsidRPr="0077578D">
        <w:rPr>
          <w:rFonts w:ascii="Arial" w:hAnsi="Arial" w:cs="Arial" w:hint="eastAsia"/>
          <w:color w:val="000000"/>
          <w:sz w:val="20"/>
        </w:rPr>
        <w:t>保單應繳日期</w:t>
      </w:r>
    </w:p>
    <w:p w:rsidR="00600272" w:rsidRPr="0077578D" w:rsidRDefault="00600272" w:rsidP="00600272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若有</w:t>
      </w:r>
      <w:r w:rsidR="0077578D" w:rsidRPr="0077578D">
        <w:rPr>
          <w:rFonts w:ascii="Arial" w:hAnsi="Arial" w:hint="eastAsia"/>
          <w:sz w:val="20"/>
        </w:rPr>
        <w:t>讀到資料</w:t>
      </w:r>
    </w:p>
    <w:p w:rsidR="0044095D" w:rsidRDefault="0044095D" w:rsidP="0044095D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把</w:t>
      </w:r>
      <w:r w:rsidR="0077578D" w:rsidRPr="0077578D">
        <w:rPr>
          <w:rFonts w:ascii="Arial" w:hAnsi="Arial" w:hint="eastAsia"/>
          <w:sz w:val="20"/>
        </w:rPr>
        <w:t>DTAAZ302</w:t>
      </w:r>
      <w:r w:rsidRPr="0077578D">
        <w:rPr>
          <w:rFonts w:ascii="Arial" w:hAnsi="Arial" w:hint="eastAsia"/>
          <w:sz w:val="20"/>
        </w:rPr>
        <w:t>的資料寫入</w:t>
      </w:r>
      <w:r w:rsidRPr="0077578D">
        <w:rPr>
          <w:rFonts w:ascii="Arial" w:hAnsi="Arial" w:hint="eastAsia"/>
          <w:sz w:val="20"/>
        </w:rPr>
        <w:t>DTAAZ312</w:t>
      </w:r>
      <w:r w:rsidR="0077578D">
        <w:rPr>
          <w:rFonts w:ascii="Arial" w:hAnsi="Arial" w:hint="eastAsia"/>
          <w:sz w:val="20"/>
        </w:rPr>
        <w:t>(</w:t>
      </w:r>
      <w:r w:rsidR="0077578D">
        <w:rPr>
          <w:rFonts w:ascii="Arial" w:hAnsi="Arial" w:hint="eastAsia"/>
          <w:sz w:val="20"/>
        </w:rPr>
        <w:t>兩個</w:t>
      </w:r>
      <w:r w:rsidR="0077578D">
        <w:rPr>
          <w:rFonts w:ascii="Arial" w:hAnsi="Arial" w:hint="eastAsia"/>
          <w:sz w:val="20"/>
        </w:rPr>
        <w:t>TABLE</w:t>
      </w:r>
      <w:r w:rsidR="0077578D">
        <w:rPr>
          <w:rFonts w:ascii="Arial" w:hAnsi="Arial" w:hint="eastAsia"/>
          <w:sz w:val="20"/>
        </w:rPr>
        <w:t>欄位都一樣，直接用</w:t>
      </w:r>
      <w:r w:rsidR="0077578D">
        <w:rPr>
          <w:rFonts w:ascii="Arial" w:hAnsi="Arial" w:hint="eastAsia"/>
          <w:sz w:val="20"/>
        </w:rPr>
        <w:t>INSERT INTO</w:t>
      </w:r>
      <w:r w:rsidR="0077578D">
        <w:rPr>
          <w:rFonts w:ascii="Arial" w:hAnsi="Arial" w:hint="eastAsia"/>
          <w:sz w:val="20"/>
        </w:rPr>
        <w:t>語法</w:t>
      </w:r>
      <w:r w:rsidR="0077578D">
        <w:rPr>
          <w:rFonts w:ascii="Arial" w:hAnsi="Arial" w:hint="eastAsia"/>
          <w:sz w:val="20"/>
        </w:rPr>
        <w:t>)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若</w:t>
      </w:r>
      <w:r>
        <w:rPr>
          <w:rFonts w:ascii="Arial" w:hAnsi="細明體" w:hint="eastAsia"/>
          <w:sz w:val="20"/>
        </w:rPr>
        <w:t>有</w:t>
      </w:r>
      <w:r w:rsidRPr="0077578D">
        <w:rPr>
          <w:rFonts w:ascii="Arial" w:hAnsi="細明體" w:hint="eastAsia"/>
          <w:sz w:val="20"/>
        </w:rPr>
        <w:t>異常，則設定：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bCs/>
          <w:caps/>
          <w:sz w:val="20"/>
        </w:rPr>
        <w:t>訊息中文＝</w:t>
      </w:r>
      <w:r w:rsidRPr="0077578D">
        <w:rPr>
          <w:rFonts w:ascii="Arial" w:hAnsi="Arial"/>
          <w:bCs/>
          <w:caps/>
          <w:sz w:val="20"/>
        </w:rPr>
        <w:t>“</w:t>
      </w:r>
      <w:r>
        <w:rPr>
          <w:rFonts w:ascii="Arial" w:hAnsi="Arial" w:hint="eastAsia"/>
          <w:bCs/>
          <w:caps/>
          <w:sz w:val="20"/>
        </w:rPr>
        <w:t>新增</w:t>
      </w:r>
      <w:r>
        <w:rPr>
          <w:rFonts w:ascii="Arial" w:hAnsi="Arial" w:hint="eastAsia"/>
          <w:bCs/>
          <w:caps/>
          <w:sz w:val="20"/>
        </w:rPr>
        <w:t>DTAAZ312</w:t>
      </w:r>
      <w:r w:rsidRPr="0077578D">
        <w:rPr>
          <w:rFonts w:ascii="Arial" w:hAnsi="細明體" w:hint="eastAsia"/>
          <w:sz w:val="20"/>
        </w:rPr>
        <w:t>異常</w:t>
      </w:r>
      <w:r w:rsidRPr="0077578D">
        <w:rPr>
          <w:rFonts w:ascii="Arial" w:hAnsi="Arial"/>
          <w:bCs/>
          <w:caps/>
          <w:sz w:val="20"/>
        </w:rPr>
        <w:t>”</w:t>
      </w:r>
      <w:r w:rsidRPr="0077578D">
        <w:rPr>
          <w:rFonts w:ascii="Arial" w:hAnsi="細明體" w:hint="eastAsia"/>
          <w:bCs/>
          <w:caps/>
          <w:sz w:val="20"/>
        </w:rPr>
        <w:t>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摘要</w:t>
      </w:r>
      <w:r>
        <w:rPr>
          <w:rFonts w:ascii="Arial" w:hAnsi="細明體" w:hint="eastAsia"/>
          <w:sz w:val="20"/>
        </w:rPr>
        <w:t>=</w:t>
      </w:r>
      <w:r w:rsidRPr="0077578D">
        <w:rPr>
          <w:rFonts w:ascii="Arial" w:hAnsi="Arial" w:hint="eastAsia"/>
          <w:sz w:val="20"/>
        </w:rPr>
        <w:t>DB</w:t>
      </w:r>
      <w:r w:rsidRPr="0077578D">
        <w:rPr>
          <w:rFonts w:ascii="Arial" w:hAnsi="Arial"/>
          <w:sz w:val="20"/>
        </w:rPr>
        <w:t>Exception</w:t>
      </w:r>
      <w:r w:rsidRPr="0077578D">
        <w:rPr>
          <w:rFonts w:ascii="Arial" w:hAnsi="細明體" w:hint="eastAsia"/>
          <w:bCs/>
          <w:sz w:val="20"/>
        </w:rPr>
        <w:t>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/>
          <w:bCs/>
          <w:sz w:val="20"/>
        </w:rPr>
        <w:t>CALL  batch.ErrorLog (</w:t>
      </w:r>
      <w:r w:rsidRPr="0077578D">
        <w:rPr>
          <w:rFonts w:ascii="Arial" w:hAnsi="細明體" w:hint="eastAsia"/>
          <w:bCs/>
          <w:sz w:val="20"/>
        </w:rPr>
        <w:t>異常訊息記錄模組</w:t>
      </w:r>
      <w:r w:rsidRPr="0077578D">
        <w:rPr>
          <w:rFonts w:ascii="Arial" w:hAnsi="Arial"/>
          <w:bCs/>
          <w:sz w:val="20"/>
        </w:rPr>
        <w:t>)</w:t>
      </w:r>
      <w:r w:rsidRPr="0077578D">
        <w:rPr>
          <w:rFonts w:ascii="Arial" w:hAnsi="細明體" w:hint="eastAsia"/>
          <w:bCs/>
          <w:sz w:val="20"/>
        </w:rPr>
        <w:t>，記錄錯誤訊息，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bCs/>
          <w:sz w:val="20"/>
        </w:rPr>
        <w:t>RollBack</w:t>
      </w:r>
      <w:r w:rsidRPr="0077578D">
        <w:rPr>
          <w:rFonts w:ascii="Arial" w:hAnsi="細明體" w:hint="eastAsia"/>
          <w:bCs/>
          <w:sz w:val="20"/>
        </w:rPr>
        <w:t>回程式初始狀態資料，結束程式且程式執行結果異常。</w:t>
      </w:r>
    </w:p>
    <w:p w:rsidR="00BB78EA" w:rsidRDefault="0044095D" w:rsidP="0044095D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lastRenderedPageBreak/>
        <w:t>把讀到的資料從</w:t>
      </w:r>
      <w:r w:rsidRPr="0077578D">
        <w:rPr>
          <w:rFonts w:ascii="Arial" w:hAnsi="Arial" w:hint="eastAsia"/>
          <w:sz w:val="20"/>
        </w:rPr>
        <w:t>DTAAZ30</w:t>
      </w:r>
      <w:r w:rsidR="00544C58" w:rsidRPr="0077578D">
        <w:rPr>
          <w:rFonts w:ascii="Arial" w:hAnsi="Arial" w:hint="eastAsia"/>
          <w:sz w:val="20"/>
        </w:rPr>
        <w:t>2</w:t>
      </w:r>
      <w:r w:rsidRPr="0077578D">
        <w:rPr>
          <w:rFonts w:ascii="Arial" w:hAnsi="Arial" w:hint="eastAsia"/>
          <w:sz w:val="20"/>
        </w:rPr>
        <w:t>刪除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若</w:t>
      </w:r>
      <w:r>
        <w:rPr>
          <w:rFonts w:ascii="Arial" w:hAnsi="細明體" w:hint="eastAsia"/>
          <w:sz w:val="20"/>
        </w:rPr>
        <w:t>有</w:t>
      </w:r>
      <w:r w:rsidRPr="0077578D">
        <w:rPr>
          <w:rFonts w:ascii="Arial" w:hAnsi="細明體" w:hint="eastAsia"/>
          <w:sz w:val="20"/>
        </w:rPr>
        <w:t>異常，則設定：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bCs/>
          <w:caps/>
          <w:sz w:val="20"/>
        </w:rPr>
        <w:t>訊息中文＝</w:t>
      </w:r>
      <w:r w:rsidRPr="0077578D">
        <w:rPr>
          <w:rFonts w:ascii="Arial" w:hAnsi="Arial"/>
          <w:bCs/>
          <w:caps/>
          <w:sz w:val="20"/>
        </w:rPr>
        <w:t>“</w:t>
      </w:r>
      <w:r w:rsidRPr="0077578D">
        <w:rPr>
          <w:rFonts w:ascii="Arial" w:hAnsi="Arial" w:hint="eastAsia"/>
          <w:sz w:val="20"/>
        </w:rPr>
        <w:t>刪除</w:t>
      </w:r>
      <w:r>
        <w:rPr>
          <w:rFonts w:ascii="Arial" w:hAnsi="Arial" w:hint="eastAsia"/>
          <w:bCs/>
          <w:caps/>
          <w:sz w:val="20"/>
        </w:rPr>
        <w:t>DTAAZ302</w:t>
      </w:r>
      <w:r w:rsidRPr="0077578D">
        <w:rPr>
          <w:rFonts w:ascii="Arial" w:hAnsi="細明體" w:hint="eastAsia"/>
          <w:sz w:val="20"/>
        </w:rPr>
        <w:t>異常</w:t>
      </w:r>
      <w:r w:rsidRPr="0077578D">
        <w:rPr>
          <w:rFonts w:ascii="Arial" w:hAnsi="Arial"/>
          <w:bCs/>
          <w:caps/>
          <w:sz w:val="20"/>
        </w:rPr>
        <w:t>”</w:t>
      </w:r>
      <w:r w:rsidRPr="0077578D">
        <w:rPr>
          <w:rFonts w:ascii="Arial" w:hAnsi="細明體" w:hint="eastAsia"/>
          <w:bCs/>
          <w:caps/>
          <w:sz w:val="20"/>
        </w:rPr>
        <w:t>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摘要</w:t>
      </w:r>
      <w:r>
        <w:rPr>
          <w:rFonts w:ascii="Arial" w:hAnsi="細明體" w:hint="eastAsia"/>
          <w:sz w:val="20"/>
        </w:rPr>
        <w:t>=</w:t>
      </w:r>
      <w:r w:rsidRPr="0077578D">
        <w:rPr>
          <w:rFonts w:ascii="Arial" w:hAnsi="Arial" w:hint="eastAsia"/>
          <w:sz w:val="20"/>
        </w:rPr>
        <w:t>DB</w:t>
      </w:r>
      <w:r w:rsidRPr="0077578D">
        <w:rPr>
          <w:rFonts w:ascii="Arial" w:hAnsi="Arial"/>
          <w:sz w:val="20"/>
        </w:rPr>
        <w:t>Exception</w:t>
      </w:r>
      <w:r w:rsidRPr="0077578D">
        <w:rPr>
          <w:rFonts w:ascii="Arial" w:hAnsi="細明體" w:hint="eastAsia"/>
          <w:bCs/>
          <w:sz w:val="20"/>
        </w:rPr>
        <w:t>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/>
          <w:bCs/>
          <w:sz w:val="20"/>
        </w:rPr>
        <w:t>CALL  batch.ErrorLog (</w:t>
      </w:r>
      <w:r w:rsidRPr="0077578D">
        <w:rPr>
          <w:rFonts w:ascii="Arial" w:hAnsi="細明體" w:hint="eastAsia"/>
          <w:bCs/>
          <w:sz w:val="20"/>
        </w:rPr>
        <w:t>異常訊息記錄模組</w:t>
      </w:r>
      <w:r w:rsidRPr="0077578D">
        <w:rPr>
          <w:rFonts w:ascii="Arial" w:hAnsi="Arial"/>
          <w:bCs/>
          <w:sz w:val="20"/>
        </w:rPr>
        <w:t>)</w:t>
      </w:r>
      <w:r w:rsidRPr="0077578D">
        <w:rPr>
          <w:rFonts w:ascii="Arial" w:hAnsi="細明體" w:hint="eastAsia"/>
          <w:bCs/>
          <w:sz w:val="20"/>
        </w:rPr>
        <w:t>，記錄錯誤訊息，</w:t>
      </w:r>
    </w:p>
    <w:p w:rsidR="0077578D" w:rsidRPr="0077578D" w:rsidRDefault="0077578D" w:rsidP="0077578D">
      <w:pPr>
        <w:numPr>
          <w:ilvl w:val="3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bCs/>
          <w:sz w:val="20"/>
        </w:rPr>
        <w:t>RollBack</w:t>
      </w:r>
      <w:r w:rsidRPr="0077578D">
        <w:rPr>
          <w:rFonts w:ascii="Arial" w:hAnsi="細明體" w:hint="eastAsia"/>
          <w:bCs/>
          <w:sz w:val="20"/>
        </w:rPr>
        <w:t>回程式初始狀態資料，結束程式且程式執行結果異常。</w:t>
      </w:r>
    </w:p>
    <w:p w:rsidR="0077578D" w:rsidRPr="0077578D" w:rsidRDefault="000B2CA3" w:rsidP="0077578D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若沒有資料視為正常</w:t>
      </w:r>
      <w:r w:rsidR="002730B2" w:rsidRPr="0077578D">
        <w:rPr>
          <w:rFonts w:ascii="Arial" w:hAnsi="Arial" w:hint="eastAsia"/>
          <w:sz w:val="20"/>
        </w:rPr>
        <w:t>，不丟錯誤訊息</w:t>
      </w:r>
      <w:r w:rsidRPr="0077578D">
        <w:rPr>
          <w:rFonts w:ascii="Arial" w:hAnsi="Arial" w:hint="eastAsia"/>
          <w:sz w:val="20"/>
        </w:rPr>
        <w:t>。</w:t>
      </w:r>
    </w:p>
    <w:p w:rsidR="00DC3936" w:rsidRDefault="00DC3936" w:rsidP="00DC3936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刪除</w:t>
      </w:r>
      <w:r w:rsidRPr="0077578D">
        <w:rPr>
          <w:rFonts w:ascii="Arial" w:hAnsi="Arial" w:hint="eastAsia"/>
          <w:sz w:val="20"/>
        </w:rPr>
        <w:t>DTAAH313</w:t>
      </w:r>
      <w:r w:rsidRPr="0077578D">
        <w:rPr>
          <w:rFonts w:ascii="Arial" w:hAnsi="Arial" w:hint="eastAsia"/>
          <w:sz w:val="20"/>
        </w:rPr>
        <w:t>的</w:t>
      </w:r>
      <w:r w:rsidR="00DD13D6" w:rsidRPr="0077578D">
        <w:rPr>
          <w:rFonts w:ascii="Arial" w:hAnsi="Arial" w:hint="eastAsia"/>
          <w:sz w:val="20"/>
        </w:rPr>
        <w:t>所有</w:t>
      </w:r>
      <w:r w:rsidRPr="0077578D">
        <w:rPr>
          <w:rFonts w:ascii="Arial" w:hAnsi="Arial" w:hint="eastAsia"/>
          <w:sz w:val="20"/>
        </w:rPr>
        <w:t>資料。</w:t>
      </w:r>
    </w:p>
    <w:p w:rsidR="0077578D" w:rsidRPr="0077578D" w:rsidRDefault="0077578D" w:rsidP="0077578D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若</w:t>
      </w:r>
      <w:r>
        <w:rPr>
          <w:rFonts w:ascii="Arial" w:hAnsi="細明體" w:hint="eastAsia"/>
          <w:sz w:val="20"/>
        </w:rPr>
        <w:t>有</w:t>
      </w:r>
      <w:r w:rsidRPr="0077578D">
        <w:rPr>
          <w:rFonts w:ascii="Arial" w:hAnsi="細明體" w:hint="eastAsia"/>
          <w:sz w:val="20"/>
        </w:rPr>
        <w:t>異常，則設定：</w:t>
      </w:r>
    </w:p>
    <w:p w:rsidR="0077578D" w:rsidRPr="0077578D" w:rsidRDefault="0077578D" w:rsidP="0077578D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bCs/>
          <w:caps/>
          <w:sz w:val="20"/>
        </w:rPr>
        <w:t>訊息中文＝</w:t>
      </w:r>
      <w:r w:rsidRPr="0077578D">
        <w:rPr>
          <w:rFonts w:ascii="Arial" w:hAnsi="Arial"/>
          <w:bCs/>
          <w:caps/>
          <w:sz w:val="20"/>
        </w:rPr>
        <w:t>“</w:t>
      </w:r>
      <w:r w:rsidRPr="0077578D">
        <w:rPr>
          <w:rFonts w:ascii="Arial" w:hAnsi="Arial" w:hint="eastAsia"/>
          <w:sz w:val="20"/>
        </w:rPr>
        <w:t>刪除</w:t>
      </w:r>
      <w:r>
        <w:rPr>
          <w:rFonts w:ascii="Arial" w:hAnsi="Arial" w:hint="eastAsia"/>
          <w:bCs/>
          <w:caps/>
          <w:sz w:val="20"/>
        </w:rPr>
        <w:t>DTAAZ313</w:t>
      </w:r>
      <w:r w:rsidRPr="0077578D">
        <w:rPr>
          <w:rFonts w:ascii="Arial" w:hAnsi="細明體" w:hint="eastAsia"/>
          <w:sz w:val="20"/>
        </w:rPr>
        <w:t>異常</w:t>
      </w:r>
      <w:r w:rsidRPr="0077578D">
        <w:rPr>
          <w:rFonts w:ascii="Arial" w:hAnsi="Arial"/>
          <w:bCs/>
          <w:caps/>
          <w:sz w:val="20"/>
        </w:rPr>
        <w:t>”</w:t>
      </w:r>
      <w:r w:rsidRPr="0077578D">
        <w:rPr>
          <w:rFonts w:ascii="Arial" w:hAnsi="細明體" w:hint="eastAsia"/>
          <w:bCs/>
          <w:caps/>
          <w:sz w:val="20"/>
        </w:rPr>
        <w:t>，</w:t>
      </w:r>
    </w:p>
    <w:p w:rsidR="0077578D" w:rsidRPr="0077578D" w:rsidRDefault="0077578D" w:rsidP="0077578D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摘要</w:t>
      </w:r>
      <w:r>
        <w:rPr>
          <w:rFonts w:ascii="Arial" w:hAnsi="細明體" w:hint="eastAsia"/>
          <w:sz w:val="20"/>
        </w:rPr>
        <w:t>=</w:t>
      </w:r>
      <w:r w:rsidRPr="0077578D">
        <w:rPr>
          <w:rFonts w:ascii="Arial" w:hAnsi="Arial" w:hint="eastAsia"/>
          <w:sz w:val="20"/>
        </w:rPr>
        <w:t>DB</w:t>
      </w:r>
      <w:r w:rsidRPr="0077578D">
        <w:rPr>
          <w:rFonts w:ascii="Arial" w:hAnsi="Arial"/>
          <w:sz w:val="20"/>
        </w:rPr>
        <w:t>Exception</w:t>
      </w:r>
      <w:r w:rsidRPr="0077578D">
        <w:rPr>
          <w:rFonts w:ascii="Arial" w:hAnsi="細明體" w:hint="eastAsia"/>
          <w:bCs/>
          <w:sz w:val="20"/>
        </w:rPr>
        <w:t>，</w:t>
      </w:r>
    </w:p>
    <w:p w:rsidR="0077578D" w:rsidRPr="0077578D" w:rsidRDefault="0077578D" w:rsidP="0077578D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/>
          <w:bCs/>
          <w:sz w:val="20"/>
        </w:rPr>
        <w:t>CALL  batch.ErrorLog (</w:t>
      </w:r>
      <w:r w:rsidRPr="0077578D">
        <w:rPr>
          <w:rFonts w:ascii="Arial" w:hAnsi="細明體" w:hint="eastAsia"/>
          <w:bCs/>
          <w:sz w:val="20"/>
        </w:rPr>
        <w:t>異常訊息記錄模組</w:t>
      </w:r>
      <w:r w:rsidRPr="0077578D">
        <w:rPr>
          <w:rFonts w:ascii="Arial" w:hAnsi="Arial"/>
          <w:bCs/>
          <w:sz w:val="20"/>
        </w:rPr>
        <w:t>)</w:t>
      </w:r>
      <w:r w:rsidRPr="0077578D">
        <w:rPr>
          <w:rFonts w:ascii="Arial" w:hAnsi="細明體" w:hint="eastAsia"/>
          <w:bCs/>
          <w:sz w:val="20"/>
        </w:rPr>
        <w:t>，記錄錯誤訊息，</w:t>
      </w:r>
    </w:p>
    <w:p w:rsidR="0077578D" w:rsidRPr="004A793A" w:rsidRDefault="0077578D" w:rsidP="0077578D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bCs/>
          <w:sz w:val="20"/>
        </w:rPr>
        <w:t>RollBack</w:t>
      </w:r>
      <w:r w:rsidRPr="0077578D">
        <w:rPr>
          <w:rFonts w:ascii="Arial" w:hAnsi="細明體" w:hint="eastAsia"/>
          <w:bCs/>
          <w:sz w:val="20"/>
        </w:rPr>
        <w:t>回程式初始狀態資料，結束程式且程式執行結果異常。</w:t>
      </w:r>
    </w:p>
    <w:p w:rsidR="004A793A" w:rsidRPr="008B50BA" w:rsidRDefault="004A793A" w:rsidP="004A793A">
      <w:pPr>
        <w:numPr>
          <w:ilvl w:val="0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每</w:t>
      </w:r>
      <w:r w:rsidR="00C734EB">
        <w:rPr>
          <w:rFonts w:ascii="Arial" w:hAnsi="Arial" w:hint="eastAsia"/>
          <w:sz w:val="20"/>
          <w:szCs w:val="20"/>
        </w:rPr>
        <w:t>週</w:t>
      </w:r>
      <w:r>
        <w:rPr>
          <w:rFonts w:ascii="Arial" w:hAnsi="Arial" w:hint="eastAsia"/>
          <w:sz w:val="20"/>
          <w:szCs w:val="20"/>
        </w:rPr>
        <w:t>新成立的</w:t>
      </w:r>
      <w:r w:rsidRPr="0077578D">
        <w:rPr>
          <w:rFonts w:ascii="Arial" w:hAnsi="Arial" w:hint="eastAsia"/>
          <w:sz w:val="20"/>
          <w:szCs w:val="20"/>
        </w:rPr>
        <w:t>投保年齡</w:t>
      </w:r>
      <w:r w:rsidRPr="0077578D">
        <w:rPr>
          <w:rFonts w:ascii="Arial" w:hAnsi="Arial" w:hint="eastAsia"/>
          <w:sz w:val="20"/>
          <w:szCs w:val="20"/>
        </w:rPr>
        <w:t>15</w:t>
      </w:r>
      <w:r w:rsidRPr="0077578D">
        <w:rPr>
          <w:rFonts w:ascii="Arial" w:hAnsi="Arial" w:hint="eastAsia"/>
          <w:sz w:val="20"/>
          <w:szCs w:val="20"/>
        </w:rPr>
        <w:t>歲以下保單</w:t>
      </w:r>
    </w:p>
    <w:p w:rsidR="008B50BA" w:rsidRPr="008B50BA" w:rsidRDefault="008B50BA" w:rsidP="008B50BA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 xml:space="preserve">IF </w:t>
      </w:r>
      <w:r>
        <w:rPr>
          <w:rFonts w:ascii="Arial" w:hAnsi="Arial" w:hint="eastAsia"/>
          <w:sz w:val="20"/>
          <w:szCs w:val="20"/>
        </w:rPr>
        <w:t>有傳入參數</w:t>
      </w:r>
    </w:p>
    <w:p w:rsidR="008B50BA" w:rsidRPr="008B50BA" w:rsidRDefault="008B50BA" w:rsidP="008B50BA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檢核傳入參數是否為日期格式</w:t>
      </w:r>
    </w:p>
    <w:p w:rsidR="008B50BA" w:rsidRPr="008B50BA" w:rsidRDefault="008B50BA" w:rsidP="008B50BA">
      <w:pPr>
        <w:numPr>
          <w:ilvl w:val="3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  <w:szCs w:val="20"/>
        </w:rPr>
        <w:t>若不是日期格式</w:t>
      </w:r>
    </w:p>
    <w:p w:rsidR="008B50BA" w:rsidRPr="0077578D" w:rsidRDefault="008B50BA" w:rsidP="008B50BA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bCs/>
          <w:caps/>
          <w:sz w:val="20"/>
        </w:rPr>
        <w:t>訊息中文＝</w:t>
      </w:r>
      <w:r w:rsidRPr="0077578D">
        <w:rPr>
          <w:rFonts w:ascii="Arial" w:hAnsi="Arial"/>
          <w:bCs/>
          <w:caps/>
          <w:sz w:val="20"/>
        </w:rPr>
        <w:t>“</w:t>
      </w:r>
      <w:r>
        <w:rPr>
          <w:rFonts w:ascii="Arial" w:hAnsi="Arial" w:hint="eastAsia"/>
          <w:sz w:val="20"/>
        </w:rPr>
        <w:t>傳入參數錯誤</w:t>
      </w:r>
      <w:r w:rsidRPr="0077578D">
        <w:rPr>
          <w:rFonts w:ascii="Arial" w:hAnsi="Arial"/>
          <w:bCs/>
          <w:caps/>
          <w:sz w:val="20"/>
        </w:rPr>
        <w:t>”</w:t>
      </w:r>
      <w:r w:rsidRPr="0077578D">
        <w:rPr>
          <w:rFonts w:ascii="Arial" w:hAnsi="細明體" w:hint="eastAsia"/>
          <w:bCs/>
          <w:caps/>
          <w:sz w:val="20"/>
        </w:rPr>
        <w:t>，</w:t>
      </w:r>
    </w:p>
    <w:p w:rsidR="008B50BA" w:rsidRPr="0077578D" w:rsidRDefault="008B50BA" w:rsidP="008B50BA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摘要</w:t>
      </w:r>
      <w:r>
        <w:rPr>
          <w:rFonts w:ascii="Arial" w:hAnsi="細明體" w:hint="eastAsia"/>
          <w:sz w:val="20"/>
        </w:rPr>
        <w:t>=</w:t>
      </w:r>
      <w:r w:rsidRPr="0077578D">
        <w:rPr>
          <w:rFonts w:ascii="Arial" w:hAnsi="Arial" w:hint="eastAsia"/>
          <w:sz w:val="20"/>
        </w:rPr>
        <w:t>DB</w:t>
      </w:r>
      <w:r w:rsidRPr="0077578D">
        <w:rPr>
          <w:rFonts w:ascii="Arial" w:hAnsi="Arial"/>
          <w:sz w:val="20"/>
        </w:rPr>
        <w:t>Exception</w:t>
      </w:r>
      <w:r w:rsidRPr="0077578D">
        <w:rPr>
          <w:rFonts w:ascii="Arial" w:hAnsi="細明體" w:hint="eastAsia"/>
          <w:bCs/>
          <w:sz w:val="20"/>
        </w:rPr>
        <w:t>，</w:t>
      </w:r>
    </w:p>
    <w:p w:rsidR="008B50BA" w:rsidRPr="0077578D" w:rsidRDefault="008B50BA" w:rsidP="008B50BA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/>
          <w:bCs/>
          <w:sz w:val="20"/>
        </w:rPr>
        <w:t>CALL  batch.ErrorLog (</w:t>
      </w:r>
      <w:r w:rsidRPr="0077578D">
        <w:rPr>
          <w:rFonts w:ascii="Arial" w:hAnsi="細明體" w:hint="eastAsia"/>
          <w:bCs/>
          <w:sz w:val="20"/>
        </w:rPr>
        <w:t>異常訊息記錄模組</w:t>
      </w:r>
      <w:r w:rsidRPr="0077578D">
        <w:rPr>
          <w:rFonts w:ascii="Arial" w:hAnsi="Arial"/>
          <w:bCs/>
          <w:sz w:val="20"/>
        </w:rPr>
        <w:t>)</w:t>
      </w:r>
      <w:r w:rsidRPr="0077578D">
        <w:rPr>
          <w:rFonts w:ascii="Arial" w:hAnsi="細明體" w:hint="eastAsia"/>
          <w:bCs/>
          <w:sz w:val="20"/>
        </w:rPr>
        <w:t>，記錄錯誤訊息，</w:t>
      </w:r>
    </w:p>
    <w:p w:rsidR="008B50BA" w:rsidRPr="008B50BA" w:rsidRDefault="008B50BA" w:rsidP="008B50BA">
      <w:pPr>
        <w:numPr>
          <w:ilvl w:val="4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bCs/>
          <w:sz w:val="20"/>
        </w:rPr>
        <w:t>RollBack</w:t>
      </w:r>
      <w:r w:rsidRPr="0077578D">
        <w:rPr>
          <w:rFonts w:ascii="Arial" w:hAnsi="細明體" w:hint="eastAsia"/>
          <w:bCs/>
          <w:sz w:val="20"/>
        </w:rPr>
        <w:t>回程式初始狀態資料，結束程式且程式執行結果異常。</w:t>
      </w:r>
    </w:p>
    <w:p w:rsidR="008B50BA" w:rsidRDefault="008B50BA" w:rsidP="008B50BA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$</w:t>
      </w:r>
      <w:r>
        <w:rPr>
          <w:rFonts w:ascii="Arial" w:hAnsi="Arial" w:hint="eastAsia"/>
          <w:sz w:val="20"/>
        </w:rPr>
        <w:t>投保始期</w:t>
      </w:r>
      <w:r w:rsidR="00C734EB">
        <w:rPr>
          <w:rFonts w:ascii="Arial" w:hAnsi="Arial" w:hint="eastAsia"/>
          <w:sz w:val="20"/>
        </w:rPr>
        <w:t>2</w:t>
      </w:r>
      <w:r>
        <w:rPr>
          <w:rFonts w:ascii="Arial" w:hAnsi="Arial" w:hint="eastAsia"/>
          <w:sz w:val="20"/>
        </w:rPr>
        <w:t xml:space="preserve"> = </w:t>
      </w:r>
      <w:r>
        <w:rPr>
          <w:rFonts w:ascii="Arial" w:hAnsi="Arial" w:hint="eastAsia"/>
          <w:sz w:val="20"/>
        </w:rPr>
        <w:t>傳入參數</w:t>
      </w:r>
    </w:p>
    <w:p w:rsidR="008B50BA" w:rsidRDefault="008B50BA" w:rsidP="008B50BA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ELSE</w:t>
      </w:r>
    </w:p>
    <w:p w:rsidR="008B50BA" w:rsidRDefault="008B50BA" w:rsidP="008B50BA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$</w:t>
      </w:r>
      <w:r>
        <w:rPr>
          <w:rFonts w:ascii="Arial" w:hAnsi="Arial" w:hint="eastAsia"/>
          <w:sz w:val="20"/>
        </w:rPr>
        <w:t>投保始期</w:t>
      </w:r>
      <w:r w:rsidR="00C734EB">
        <w:rPr>
          <w:rFonts w:ascii="Arial" w:hAnsi="Arial" w:hint="eastAsia"/>
          <w:sz w:val="20"/>
        </w:rPr>
        <w:t>2</w:t>
      </w:r>
      <w:r>
        <w:rPr>
          <w:rFonts w:ascii="Arial" w:hAnsi="Arial" w:hint="eastAsia"/>
          <w:sz w:val="20"/>
        </w:rPr>
        <w:t xml:space="preserve"> = SHUTDOWN DAY</w:t>
      </w:r>
    </w:p>
    <w:p w:rsidR="00E07074" w:rsidRDefault="00E07074" w:rsidP="00E07074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END-IF</w:t>
      </w:r>
    </w:p>
    <w:p w:rsidR="00C734EB" w:rsidRDefault="00C734EB" w:rsidP="00E07074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$</w:t>
      </w:r>
      <w:r>
        <w:rPr>
          <w:rFonts w:ascii="Arial" w:hAnsi="Arial" w:hint="eastAsia"/>
          <w:sz w:val="20"/>
        </w:rPr>
        <w:t>投保始期</w:t>
      </w:r>
      <w:r>
        <w:rPr>
          <w:rFonts w:ascii="Arial" w:hAnsi="Arial" w:hint="eastAsia"/>
          <w:sz w:val="20"/>
        </w:rPr>
        <w:t>1 = $</w:t>
      </w:r>
      <w:r>
        <w:rPr>
          <w:rFonts w:ascii="Arial" w:hAnsi="Arial" w:hint="eastAsia"/>
          <w:sz w:val="20"/>
        </w:rPr>
        <w:t>投保始期</w:t>
      </w:r>
      <w:r>
        <w:rPr>
          <w:rFonts w:ascii="Arial" w:hAnsi="Arial" w:hint="eastAsia"/>
          <w:sz w:val="20"/>
        </w:rPr>
        <w:t xml:space="preserve">2 </w:t>
      </w:r>
      <w:r>
        <w:rPr>
          <w:rFonts w:ascii="Arial" w:hAnsi="Arial" w:hint="eastAsia"/>
          <w:sz w:val="20"/>
        </w:rPr>
        <w:t>前七天</w:t>
      </w:r>
    </w:p>
    <w:p w:rsidR="004A793A" w:rsidRPr="004A793A" w:rsidRDefault="004A793A" w:rsidP="004A793A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caps/>
          <w:sz w:val="20"/>
          <w:szCs w:val="20"/>
        </w:rPr>
        <w:t>壽險主約投保記錄檔</w:t>
      </w:r>
      <w:r>
        <w:rPr>
          <w:rFonts w:ascii="Arial" w:hAnsi="Arial" w:hint="eastAsia"/>
          <w:caps/>
          <w:sz w:val="20"/>
          <w:szCs w:val="20"/>
        </w:rPr>
        <w:t>DTAB0001</w:t>
      </w:r>
      <w:r>
        <w:rPr>
          <w:rFonts w:ascii="Arial" w:hAnsi="Arial" w:hint="eastAsia"/>
          <w:caps/>
          <w:sz w:val="20"/>
          <w:szCs w:val="20"/>
        </w:rPr>
        <w:t>條件如下</w:t>
      </w:r>
    </w:p>
    <w:p w:rsidR="004A793A" w:rsidRDefault="004A793A" w:rsidP="004A793A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DTAB0001.</w:t>
      </w:r>
      <w:r>
        <w:rPr>
          <w:rFonts w:ascii="Arial" w:hAnsi="Arial" w:hint="eastAsia"/>
          <w:sz w:val="20"/>
        </w:rPr>
        <w:t>投保日期</w:t>
      </w:r>
      <w:r>
        <w:rPr>
          <w:rFonts w:ascii="Arial" w:hAnsi="Arial" w:hint="eastAsia"/>
          <w:sz w:val="20"/>
        </w:rPr>
        <w:t xml:space="preserve"> </w:t>
      </w:r>
      <w:r w:rsidR="00C734EB">
        <w:rPr>
          <w:rFonts w:ascii="Arial" w:hAnsi="Arial" w:hint="eastAsia"/>
          <w:sz w:val="20"/>
        </w:rPr>
        <w:t>&gt;</w:t>
      </w:r>
      <w:r>
        <w:rPr>
          <w:rFonts w:ascii="Arial" w:hAnsi="Arial" w:hint="eastAsia"/>
          <w:sz w:val="20"/>
        </w:rPr>
        <w:t xml:space="preserve">= </w:t>
      </w:r>
      <w:r w:rsidR="008B50BA">
        <w:rPr>
          <w:rFonts w:ascii="Arial" w:hAnsi="Arial" w:hint="eastAsia"/>
          <w:sz w:val="20"/>
        </w:rPr>
        <w:t>$</w:t>
      </w:r>
      <w:r w:rsidR="008B50BA">
        <w:rPr>
          <w:rFonts w:ascii="Arial" w:hAnsi="Arial" w:hint="eastAsia"/>
          <w:sz w:val="20"/>
        </w:rPr>
        <w:t>投保始期</w:t>
      </w:r>
      <w:r w:rsidR="00C734EB">
        <w:rPr>
          <w:rFonts w:ascii="Arial" w:hAnsi="Arial" w:hint="eastAsia"/>
          <w:sz w:val="20"/>
        </w:rPr>
        <w:t>1</w:t>
      </w:r>
    </w:p>
    <w:p w:rsidR="00C734EB" w:rsidRDefault="00C734EB" w:rsidP="004A793A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DTAB0001.</w:t>
      </w:r>
      <w:r>
        <w:rPr>
          <w:rFonts w:ascii="Arial" w:hAnsi="Arial" w:hint="eastAsia"/>
          <w:sz w:val="20"/>
        </w:rPr>
        <w:t>投保日期</w:t>
      </w:r>
      <w:r>
        <w:rPr>
          <w:rFonts w:ascii="Arial" w:hAnsi="Arial" w:hint="eastAsia"/>
          <w:sz w:val="20"/>
        </w:rPr>
        <w:t xml:space="preserve"> &lt;= $</w:t>
      </w:r>
      <w:r>
        <w:rPr>
          <w:rFonts w:ascii="Arial" w:hAnsi="Arial" w:hint="eastAsia"/>
          <w:sz w:val="20"/>
        </w:rPr>
        <w:t>投保始期</w:t>
      </w:r>
      <w:r>
        <w:rPr>
          <w:rFonts w:ascii="Arial" w:hAnsi="Arial" w:hint="eastAsia"/>
          <w:sz w:val="20"/>
        </w:rPr>
        <w:t>2</w:t>
      </w:r>
    </w:p>
    <w:p w:rsidR="004A793A" w:rsidRDefault="004A793A" w:rsidP="004A793A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DTAB0001.</w:t>
      </w:r>
      <w:r>
        <w:rPr>
          <w:rFonts w:ascii="Arial" w:hAnsi="Arial" w:hint="eastAsia"/>
          <w:sz w:val="20"/>
        </w:rPr>
        <w:t>投保年齡</w:t>
      </w:r>
      <w:r>
        <w:rPr>
          <w:rFonts w:ascii="Arial" w:hAnsi="Arial" w:hint="eastAsia"/>
          <w:sz w:val="20"/>
        </w:rPr>
        <w:t xml:space="preserve"> &lt; 16</w:t>
      </w:r>
    </w:p>
    <w:p w:rsidR="008C3CA4" w:rsidRDefault="008C3CA4" w:rsidP="004A793A">
      <w:pPr>
        <w:numPr>
          <w:ilvl w:val="2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DTAB0001.</w:t>
      </w:r>
      <w:r>
        <w:rPr>
          <w:rFonts w:ascii="Arial" w:hAnsi="Arial" w:hint="eastAsia"/>
          <w:sz w:val="20"/>
        </w:rPr>
        <w:t>保單號碼</w:t>
      </w:r>
      <w:r>
        <w:rPr>
          <w:rFonts w:ascii="Arial" w:hAnsi="Arial" w:hint="eastAsia"/>
          <w:sz w:val="20"/>
        </w:rPr>
        <w:t xml:space="preserve"> </w:t>
      </w:r>
      <w:r>
        <w:rPr>
          <w:rFonts w:ascii="Arial" w:hAnsi="Arial" w:hint="eastAsia"/>
          <w:sz w:val="20"/>
        </w:rPr>
        <w:t>不在</w:t>
      </w:r>
      <w:r>
        <w:rPr>
          <w:rFonts w:ascii="Arial" w:hAnsi="Arial" w:hint="eastAsia"/>
          <w:sz w:val="20"/>
        </w:rPr>
        <w:t>DTAAZ301</w:t>
      </w:r>
      <w:r>
        <w:rPr>
          <w:rFonts w:ascii="Arial" w:hAnsi="Arial" w:hint="eastAsia"/>
          <w:sz w:val="20"/>
        </w:rPr>
        <w:t>內</w:t>
      </w:r>
    </w:p>
    <w:p w:rsidR="004A793A" w:rsidRDefault="0049470A" w:rsidP="0049470A">
      <w:pPr>
        <w:numPr>
          <w:ilvl w:val="1"/>
          <w:numId w:val="7"/>
        </w:numPr>
        <w:rPr>
          <w:rFonts w:ascii="Arial" w:hAnsi="Arial" w:hint="eastAsia"/>
          <w:sz w:val="20"/>
        </w:rPr>
      </w:pPr>
      <w:r>
        <w:rPr>
          <w:rFonts w:ascii="Arial" w:hAnsi="Arial" w:hint="eastAsia"/>
          <w:sz w:val="20"/>
        </w:rPr>
        <w:t>若有讀到資料</w:t>
      </w:r>
    </w:p>
    <w:p w:rsidR="0049470A" w:rsidRDefault="0049470A" w:rsidP="0049470A">
      <w:pPr>
        <w:numPr>
          <w:ilvl w:val="2"/>
          <w:numId w:val="7"/>
        </w:numPr>
        <w:rPr>
          <w:rFonts w:ascii="Arial" w:hAnsi="Arial" w:hint="eastAsia"/>
          <w:sz w:val="20"/>
        </w:rPr>
      </w:pPr>
      <w:bookmarkStart w:id="50" w:name="BACK"/>
      <w:bookmarkEnd w:id="50"/>
      <w:r>
        <w:rPr>
          <w:rFonts w:ascii="Arial" w:hAnsi="Arial" w:hint="eastAsia"/>
          <w:sz w:val="20"/>
        </w:rPr>
        <w:t>把讀到的資料寫入</w:t>
      </w:r>
      <w:r>
        <w:rPr>
          <w:rFonts w:ascii="Arial" w:hAnsi="Arial" w:hint="eastAsia"/>
          <w:sz w:val="20"/>
        </w:rPr>
        <w:t>DTAAZ301</w:t>
      </w:r>
      <w:r>
        <w:rPr>
          <w:rFonts w:ascii="Arial" w:hAnsi="Arial" w:hint="eastAsia"/>
          <w:sz w:val="20"/>
        </w:rPr>
        <w:t>，欄位同</w:t>
      </w:r>
      <w:hyperlink w:anchor="FORMATA" w:history="1">
        <w:r w:rsidRPr="0049470A">
          <w:rPr>
            <w:rStyle w:val="a4"/>
            <w:rFonts w:ascii="Arial" w:hAnsi="Arial" w:hint="eastAsia"/>
            <w:sz w:val="20"/>
          </w:rPr>
          <w:t>FO</w:t>
        </w:r>
        <w:r w:rsidRPr="0049470A">
          <w:rPr>
            <w:rStyle w:val="a4"/>
            <w:rFonts w:ascii="Arial" w:hAnsi="Arial" w:hint="eastAsia"/>
            <w:sz w:val="20"/>
          </w:rPr>
          <w:t>R</w:t>
        </w:r>
        <w:r w:rsidRPr="0049470A">
          <w:rPr>
            <w:rStyle w:val="a4"/>
            <w:rFonts w:ascii="Arial" w:hAnsi="Arial" w:hint="eastAsia"/>
            <w:sz w:val="20"/>
          </w:rPr>
          <w:t>MAT(A)</w:t>
        </w:r>
      </w:hyperlink>
    </w:p>
    <w:p w:rsidR="0049470A" w:rsidRDefault="0049470A" w:rsidP="0049470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若沒有資料視為正常，不丟錯誤訊息。</w:t>
      </w:r>
    </w:p>
    <w:p w:rsidR="0049470A" w:rsidRPr="0077578D" w:rsidRDefault="0049470A" w:rsidP="0049470A">
      <w:pPr>
        <w:numPr>
          <w:ilvl w:val="1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若</w:t>
      </w:r>
      <w:r>
        <w:rPr>
          <w:rFonts w:ascii="Arial" w:hAnsi="細明體" w:hint="eastAsia"/>
          <w:sz w:val="20"/>
        </w:rPr>
        <w:t>有</w:t>
      </w:r>
      <w:r w:rsidRPr="0077578D">
        <w:rPr>
          <w:rFonts w:ascii="Arial" w:hAnsi="細明體" w:hint="eastAsia"/>
          <w:sz w:val="20"/>
        </w:rPr>
        <w:t>異常，則設定：</w:t>
      </w:r>
    </w:p>
    <w:p w:rsidR="0049470A" w:rsidRPr="0077578D" w:rsidRDefault="0049470A" w:rsidP="00540A75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bCs/>
          <w:caps/>
          <w:sz w:val="20"/>
        </w:rPr>
        <w:t>訊息中文＝</w:t>
      </w:r>
      <w:r w:rsidRPr="0077578D">
        <w:rPr>
          <w:rFonts w:ascii="Arial" w:hAnsi="Arial"/>
          <w:bCs/>
          <w:caps/>
          <w:sz w:val="20"/>
        </w:rPr>
        <w:t>“</w:t>
      </w:r>
      <w:r>
        <w:rPr>
          <w:rFonts w:ascii="Arial" w:hAnsi="Arial" w:hint="eastAsia"/>
          <w:sz w:val="20"/>
        </w:rPr>
        <w:t>新增</w:t>
      </w:r>
      <w:r w:rsidR="00540A75" w:rsidRPr="0077578D">
        <w:rPr>
          <w:rFonts w:ascii="Arial" w:hAnsi="Arial" w:hint="eastAsia"/>
          <w:sz w:val="20"/>
          <w:szCs w:val="20"/>
        </w:rPr>
        <w:t>投保年齡</w:t>
      </w:r>
      <w:r w:rsidR="00540A75" w:rsidRPr="0077578D">
        <w:rPr>
          <w:rFonts w:ascii="Arial" w:hAnsi="Arial" w:hint="eastAsia"/>
          <w:sz w:val="20"/>
          <w:szCs w:val="20"/>
        </w:rPr>
        <w:t>15</w:t>
      </w:r>
      <w:r w:rsidR="00540A75" w:rsidRPr="0077578D">
        <w:rPr>
          <w:rFonts w:ascii="Arial" w:hAnsi="Arial" w:hint="eastAsia"/>
          <w:sz w:val="20"/>
          <w:szCs w:val="20"/>
        </w:rPr>
        <w:t>歲以下保單</w:t>
      </w:r>
      <w:r w:rsidRPr="0077578D">
        <w:rPr>
          <w:rFonts w:ascii="Arial" w:hAnsi="細明體" w:hint="eastAsia"/>
          <w:sz w:val="20"/>
        </w:rPr>
        <w:t>異常</w:t>
      </w:r>
      <w:r w:rsidRPr="0077578D">
        <w:rPr>
          <w:rFonts w:ascii="Arial" w:hAnsi="Arial"/>
          <w:bCs/>
          <w:caps/>
          <w:sz w:val="20"/>
        </w:rPr>
        <w:t>”</w:t>
      </w:r>
      <w:r w:rsidRPr="0077578D">
        <w:rPr>
          <w:rFonts w:ascii="Arial" w:hAnsi="細明體" w:hint="eastAsia"/>
          <w:bCs/>
          <w:caps/>
          <w:sz w:val="20"/>
        </w:rPr>
        <w:t>，</w:t>
      </w:r>
    </w:p>
    <w:p w:rsidR="0049470A" w:rsidRPr="0077578D" w:rsidRDefault="0049470A" w:rsidP="00540A75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細明體" w:hint="eastAsia"/>
          <w:sz w:val="20"/>
        </w:rPr>
        <w:t>摘要</w:t>
      </w:r>
      <w:r>
        <w:rPr>
          <w:rFonts w:ascii="Arial" w:hAnsi="細明體" w:hint="eastAsia"/>
          <w:sz w:val="20"/>
        </w:rPr>
        <w:t>=</w:t>
      </w:r>
      <w:r w:rsidRPr="0077578D">
        <w:rPr>
          <w:rFonts w:ascii="Arial" w:hAnsi="Arial" w:hint="eastAsia"/>
          <w:sz w:val="20"/>
        </w:rPr>
        <w:t>DB</w:t>
      </w:r>
      <w:r w:rsidRPr="0077578D">
        <w:rPr>
          <w:rFonts w:ascii="Arial" w:hAnsi="Arial"/>
          <w:sz w:val="20"/>
        </w:rPr>
        <w:t>Exception</w:t>
      </w:r>
      <w:r w:rsidRPr="0077578D">
        <w:rPr>
          <w:rFonts w:ascii="Arial" w:hAnsi="細明體" w:hint="eastAsia"/>
          <w:bCs/>
          <w:sz w:val="20"/>
        </w:rPr>
        <w:t>，</w:t>
      </w:r>
    </w:p>
    <w:p w:rsidR="0049470A" w:rsidRPr="0077578D" w:rsidRDefault="0049470A" w:rsidP="00540A75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/>
          <w:bCs/>
          <w:sz w:val="20"/>
        </w:rPr>
        <w:t>CALL  batch.ErrorLog (</w:t>
      </w:r>
      <w:r w:rsidRPr="0077578D">
        <w:rPr>
          <w:rFonts w:ascii="Arial" w:hAnsi="細明體" w:hint="eastAsia"/>
          <w:bCs/>
          <w:sz w:val="20"/>
        </w:rPr>
        <w:t>異常訊息記錄模組</w:t>
      </w:r>
      <w:r w:rsidRPr="0077578D">
        <w:rPr>
          <w:rFonts w:ascii="Arial" w:hAnsi="Arial"/>
          <w:bCs/>
          <w:sz w:val="20"/>
        </w:rPr>
        <w:t>)</w:t>
      </w:r>
      <w:r w:rsidRPr="0077578D">
        <w:rPr>
          <w:rFonts w:ascii="Arial" w:hAnsi="細明體" w:hint="eastAsia"/>
          <w:bCs/>
          <w:sz w:val="20"/>
        </w:rPr>
        <w:t>，記錄錯誤訊息，</w:t>
      </w:r>
    </w:p>
    <w:p w:rsidR="0049470A" w:rsidRPr="0077578D" w:rsidRDefault="0049470A" w:rsidP="00540A75">
      <w:pPr>
        <w:numPr>
          <w:ilvl w:val="2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bCs/>
          <w:sz w:val="20"/>
        </w:rPr>
        <w:t>RollBack</w:t>
      </w:r>
      <w:r w:rsidRPr="0077578D">
        <w:rPr>
          <w:rFonts w:ascii="Arial" w:hAnsi="細明體" w:hint="eastAsia"/>
          <w:bCs/>
          <w:sz w:val="20"/>
        </w:rPr>
        <w:t>回程式初始狀態資料，結束程式且程式執行結果異常。</w:t>
      </w:r>
    </w:p>
    <w:p w:rsidR="00FB6160" w:rsidRPr="0077578D" w:rsidRDefault="0079098D" w:rsidP="004C5546">
      <w:pPr>
        <w:numPr>
          <w:ilvl w:val="0"/>
          <w:numId w:val="7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全部處理完成，結束程式。</w:t>
      </w:r>
    </w:p>
    <w:p w:rsidR="00CC0DCB" w:rsidRPr="0077578D" w:rsidRDefault="00CC0DCB" w:rsidP="00CC0DCB">
      <w:pPr>
        <w:numPr>
          <w:ilvl w:val="0"/>
          <w:numId w:val="1"/>
        </w:numPr>
        <w:rPr>
          <w:rFonts w:ascii="Arial" w:hAnsi="Arial" w:hint="eastAsia"/>
          <w:sz w:val="20"/>
        </w:rPr>
      </w:pPr>
      <w:r w:rsidRPr="0077578D">
        <w:rPr>
          <w:rFonts w:ascii="Arial" w:hAnsi="Arial" w:hint="eastAsia"/>
          <w:sz w:val="20"/>
        </w:rPr>
        <w:t>錯誤處理：</w:t>
      </w:r>
      <w:r w:rsidRPr="0077578D">
        <w:rPr>
          <w:rFonts w:ascii="Arial" w:hAnsi="Arial" w:hint="eastAsia"/>
          <w:sz w:val="20"/>
        </w:rPr>
        <w:t xml:space="preserve">CALL </w:t>
      </w:r>
      <w:r w:rsidRPr="0077578D">
        <w:rPr>
          <w:rFonts w:ascii="Arial" w:hAnsi="Arial" w:hint="eastAsia"/>
          <w:sz w:val="20"/>
        </w:rPr>
        <w:t>異常訊息紀錄模組</w:t>
      </w:r>
      <w:r w:rsidRPr="0077578D">
        <w:rPr>
          <w:rFonts w:ascii="Arial" w:hAnsi="Arial" w:hint="eastAsia"/>
          <w:sz w:val="20"/>
        </w:rPr>
        <w:t>ErrorLog.java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82"/>
        <w:gridCol w:w="6840"/>
      </w:tblGrid>
      <w:tr w:rsidR="00CC0DCB" w:rsidRPr="0077578D" w:rsidTr="00CC0DCB">
        <w:tc>
          <w:tcPr>
            <w:tcW w:w="1908" w:type="dxa"/>
          </w:tcPr>
          <w:p w:rsidR="00CC0DCB" w:rsidRPr="0077578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77578D">
              <w:rPr>
                <w:rFonts w:ascii="Arial" w:hAnsi="Arial" w:hint="eastAsia"/>
                <w:kern w:val="2"/>
                <w:lang w:eastAsia="zh-TW"/>
              </w:rPr>
              <w:t>TYPE</w:t>
            </w:r>
          </w:p>
        </w:tc>
        <w:tc>
          <w:tcPr>
            <w:tcW w:w="8228" w:type="dxa"/>
          </w:tcPr>
          <w:p w:rsidR="00CC0DCB" w:rsidRPr="0077578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77578D">
              <w:rPr>
                <w:rFonts w:ascii="Arial" w:hAnsi="新細明體" w:hint="eastAsia"/>
                <w:kern w:val="2"/>
                <w:lang w:eastAsia="zh-TW"/>
              </w:rPr>
              <w:t>說明</w:t>
            </w:r>
          </w:p>
        </w:tc>
      </w:tr>
      <w:tr w:rsidR="00CC0DCB" w:rsidRPr="0077578D" w:rsidTr="00CC0DCB">
        <w:tc>
          <w:tcPr>
            <w:tcW w:w="1908" w:type="dxa"/>
          </w:tcPr>
          <w:p w:rsidR="00CC0DCB" w:rsidRPr="0077578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77578D">
              <w:rPr>
                <w:rFonts w:ascii="Arial" w:hAnsi="Arial" w:hint="eastAsia"/>
                <w:kern w:val="2"/>
                <w:lang w:eastAsia="zh-TW"/>
              </w:rPr>
              <w:t>CODE</w:t>
            </w:r>
          </w:p>
        </w:tc>
        <w:tc>
          <w:tcPr>
            <w:tcW w:w="8228" w:type="dxa"/>
          </w:tcPr>
          <w:p w:rsidR="00CC0DCB" w:rsidRPr="0077578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77578D">
              <w:rPr>
                <w:rFonts w:ascii="Arial" w:hAnsi="新細明體" w:hint="eastAsia"/>
                <w:kern w:val="2"/>
                <w:lang w:eastAsia="zh-TW"/>
              </w:rPr>
              <w:t>訊息：</w:t>
            </w:r>
            <w:r w:rsidRPr="0077578D">
              <w:rPr>
                <w:rFonts w:ascii="Arial" w:hAnsi="Arial" w:hint="eastAsia"/>
                <w:kern w:val="2"/>
                <w:lang w:eastAsia="zh-TW"/>
              </w:rPr>
              <w:t xml:space="preserve">MSG </w:t>
            </w:r>
          </w:p>
          <w:p w:rsidR="00CC0DCB" w:rsidRPr="0077578D" w:rsidRDefault="00CC0DCB" w:rsidP="00CC0DCB">
            <w:pPr>
              <w:pStyle w:val="Tabletext"/>
              <w:keepLines w:val="0"/>
              <w:spacing w:after="0" w:line="240" w:lineRule="auto"/>
              <w:rPr>
                <w:rFonts w:ascii="Arial" w:hAnsi="Arial" w:hint="eastAsia"/>
                <w:kern w:val="2"/>
                <w:lang w:eastAsia="zh-TW"/>
              </w:rPr>
            </w:pPr>
            <w:r w:rsidRPr="0077578D">
              <w:rPr>
                <w:rFonts w:ascii="Arial" w:hAnsi="新細明體" w:hint="eastAsia"/>
                <w:kern w:val="2"/>
                <w:lang w:eastAsia="zh-TW"/>
              </w:rPr>
              <w:t>摘要：</w:t>
            </w:r>
            <w:r w:rsidRPr="0077578D">
              <w:rPr>
                <w:rFonts w:ascii="Arial" w:hAnsi="Arial" w:hint="eastAsia"/>
                <w:kern w:val="2"/>
                <w:lang w:eastAsia="zh-TW"/>
              </w:rPr>
              <w:t>EXCEPTION</w:t>
            </w:r>
          </w:p>
        </w:tc>
      </w:tr>
    </w:tbl>
    <w:p w:rsidR="00CC0DCB" w:rsidRDefault="00CC0DCB" w:rsidP="00CC0DCB">
      <w:pPr>
        <w:rPr>
          <w:rFonts w:ascii="Arial" w:hAnsi="Arial" w:hint="eastAsia"/>
          <w:sz w:val="20"/>
        </w:rPr>
      </w:pPr>
    </w:p>
    <w:p w:rsidR="0049470A" w:rsidRPr="008F13F0" w:rsidRDefault="0049470A" w:rsidP="0049470A">
      <w:pPr>
        <w:pStyle w:val="Tabletext"/>
        <w:keepLines w:val="0"/>
        <w:spacing w:after="0" w:line="240" w:lineRule="auto"/>
        <w:rPr>
          <w:rFonts w:ascii="Arial" w:hAnsi="Arial" w:hint="eastAsia"/>
          <w:kern w:val="2"/>
          <w:lang w:eastAsia="zh-TW"/>
        </w:rPr>
      </w:pPr>
      <w:bookmarkStart w:id="51" w:name="FORMATA"/>
      <w:bookmarkEnd w:id="51"/>
      <w:r w:rsidRPr="008F13F0">
        <w:rPr>
          <w:rFonts w:ascii="Arial" w:hAnsi="Arial" w:hint="eastAsia"/>
          <w:kern w:val="2"/>
          <w:lang w:eastAsia="zh-TW"/>
        </w:rPr>
        <w:t>FORMAT</w:t>
      </w:r>
      <w:r w:rsidRPr="008F13F0">
        <w:rPr>
          <w:rFonts w:ascii="Arial" w:hAnsi="Arial" w:hint="eastAsia"/>
          <w:kern w:val="2"/>
          <w:lang w:eastAsia="zh-TW"/>
        </w:rPr>
        <w:t>（</w:t>
      </w:r>
      <w:r w:rsidRPr="008F13F0">
        <w:rPr>
          <w:rFonts w:ascii="Arial" w:hAnsi="Arial" w:hint="eastAsia"/>
          <w:kern w:val="2"/>
          <w:lang w:eastAsia="zh-TW"/>
        </w:rPr>
        <w:t>A</w:t>
      </w:r>
      <w:r w:rsidRPr="008F13F0">
        <w:rPr>
          <w:rFonts w:ascii="Arial" w:hAnsi="Arial" w:hint="eastAsia"/>
          <w:kern w:val="2"/>
          <w:lang w:eastAsia="zh-TW"/>
        </w:rPr>
        <w:t xml:space="preserve">）：　　</w:t>
      </w:r>
      <w:hyperlink w:anchor="BACK" w:history="1">
        <w:r w:rsidRPr="0049470A">
          <w:rPr>
            <w:rStyle w:val="a4"/>
            <w:rFonts w:ascii="Arial" w:hAnsi="Arial" w:hint="eastAsia"/>
            <w:kern w:val="2"/>
            <w:lang w:eastAsia="zh-TW"/>
          </w:rPr>
          <w:t>Ｂ</w:t>
        </w:r>
        <w:r w:rsidRPr="0049470A">
          <w:rPr>
            <w:rStyle w:val="a4"/>
            <w:rFonts w:ascii="Arial" w:hAnsi="Arial" w:hint="eastAsia"/>
            <w:kern w:val="2"/>
            <w:lang w:eastAsia="zh-TW"/>
          </w:rPr>
          <w:t>Ａ</w:t>
        </w:r>
        <w:r w:rsidRPr="0049470A">
          <w:rPr>
            <w:rStyle w:val="a4"/>
            <w:rFonts w:ascii="Arial" w:hAnsi="Arial" w:hint="eastAsia"/>
            <w:kern w:val="2"/>
            <w:lang w:eastAsia="zh-TW"/>
          </w:rPr>
          <w:t>Ｃ</w:t>
        </w:r>
        <w:r w:rsidRPr="0049470A">
          <w:rPr>
            <w:rStyle w:val="a4"/>
            <w:rFonts w:ascii="Arial" w:hAnsi="Arial" w:hint="eastAsia"/>
            <w:kern w:val="2"/>
            <w:lang w:eastAsia="zh-TW"/>
          </w:rPr>
          <w:t>Ｋ！！！</w:t>
        </w:r>
      </w:hyperlink>
    </w:p>
    <w:tbl>
      <w:tblPr>
        <w:tblW w:w="365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808"/>
        <w:gridCol w:w="3420"/>
      </w:tblGrid>
      <w:tr w:rsidR="0049470A" w:rsidRPr="008F13F0" w:rsidTr="0049470A">
        <w:tc>
          <w:tcPr>
            <w:tcW w:w="2254" w:type="pct"/>
            <w:shd w:val="clear" w:color="auto" w:fill="FFCC99"/>
          </w:tcPr>
          <w:p w:rsidR="0049470A" w:rsidRPr="008F13F0" w:rsidRDefault="0049470A" w:rsidP="00540A75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8F13F0">
              <w:rPr>
                <w:rFonts w:ascii="Arial" w:hAnsi="Arial" w:hint="eastAsia"/>
                <w:sz w:val="20"/>
                <w:szCs w:val="20"/>
              </w:rPr>
              <w:t>目標欄位說明</w:t>
            </w:r>
          </w:p>
        </w:tc>
        <w:tc>
          <w:tcPr>
            <w:tcW w:w="2746" w:type="pct"/>
            <w:shd w:val="clear" w:color="auto" w:fill="FFCC99"/>
          </w:tcPr>
          <w:p w:rsidR="0049470A" w:rsidRPr="008F13F0" w:rsidRDefault="0049470A" w:rsidP="00540A75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 w:rsidRPr="008F13F0">
              <w:rPr>
                <w:rFonts w:ascii="Arial" w:hAnsi="Arial" w:hint="eastAsia"/>
                <w:sz w:val="20"/>
                <w:szCs w:val="20"/>
              </w:rPr>
              <w:t>來源欄位說明</w:t>
            </w:r>
          </w:p>
        </w:tc>
      </w:tr>
      <w:tr w:rsidR="0049470A" w:rsidRPr="008F13F0" w:rsidTr="0049470A">
        <w:tc>
          <w:tcPr>
            <w:tcW w:w="2254" w:type="pct"/>
            <w:vAlign w:val="bottom"/>
          </w:tcPr>
          <w:p w:rsidR="0049470A" w:rsidRPr="008F13F0" w:rsidRDefault="0049470A" w:rsidP="00540A75">
            <w:pPr>
              <w:jc w:val="center"/>
              <w:rPr>
                <w:rFonts w:ascii="Arial" w:hAnsi="Arial" w:cs="細明體"/>
                <w:sz w:val="20"/>
                <w:szCs w:val="20"/>
              </w:rPr>
            </w:pPr>
            <w:r w:rsidRPr="008F13F0">
              <w:rPr>
                <w:rFonts w:ascii="Arial" w:hAnsi="Arial" w:hint="eastAsia"/>
                <w:sz w:val="20"/>
              </w:rPr>
              <w:t>DTAAZ30</w:t>
            </w:r>
            <w:r>
              <w:rPr>
                <w:rFonts w:ascii="Arial" w:hAnsi="Arial" w:hint="eastAsia"/>
                <w:sz w:val="20"/>
              </w:rPr>
              <w:t>1</w:t>
            </w:r>
          </w:p>
        </w:tc>
        <w:tc>
          <w:tcPr>
            <w:tcW w:w="2746" w:type="pct"/>
          </w:tcPr>
          <w:p w:rsidR="0049470A" w:rsidRPr="008F13F0" w:rsidRDefault="0049470A" w:rsidP="00540A75">
            <w:pPr>
              <w:jc w:val="center"/>
              <w:rPr>
                <w:rFonts w:ascii="Arial" w:hAnsi="Arial" w:hint="eastAsia"/>
                <w:sz w:val="20"/>
                <w:szCs w:val="20"/>
              </w:rPr>
            </w:pPr>
            <w:r>
              <w:rPr>
                <w:rFonts w:ascii="Arial" w:hAnsi="Arial" w:hint="eastAsia"/>
                <w:sz w:val="20"/>
                <w:szCs w:val="20"/>
              </w:rPr>
              <w:t>DTAB0001</w:t>
            </w:r>
          </w:p>
        </w:tc>
      </w:tr>
      <w:tr w:rsidR="0049470A" w:rsidRPr="008F13F0" w:rsidTr="0049470A">
        <w:tc>
          <w:tcPr>
            <w:tcW w:w="2254" w:type="pct"/>
          </w:tcPr>
          <w:p w:rsidR="0049470A" w:rsidRPr="008F13F0" w:rsidRDefault="0049470A" w:rsidP="00540A75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保單號碼</w:t>
            </w:r>
          </w:p>
        </w:tc>
        <w:tc>
          <w:tcPr>
            <w:tcW w:w="2746" w:type="pct"/>
          </w:tcPr>
          <w:p w:rsidR="0049470A" w:rsidRPr="008F13F0" w:rsidRDefault="0049470A" w:rsidP="00540A75">
            <w:pPr>
              <w:rPr>
                <w:rFonts w:ascii="Arial" w:hAnsi="Arial" w:hint="eastAsia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保單號碼</w:t>
            </w:r>
          </w:p>
        </w:tc>
      </w:tr>
      <w:tr w:rsidR="0049470A" w:rsidRPr="008F13F0" w:rsidTr="0049470A">
        <w:tc>
          <w:tcPr>
            <w:tcW w:w="2254" w:type="pct"/>
          </w:tcPr>
          <w:p w:rsidR="0049470A" w:rsidRPr="008F13F0" w:rsidRDefault="0049470A" w:rsidP="00540A75">
            <w:pPr>
              <w:spacing w:line="280" w:lineRule="exact"/>
              <w:rPr>
                <w:rFonts w:ascii="Arial" w:hAnsi="Arial" w:cs="Arial Unicode MS" w:hint="eastAsia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險別</w:t>
            </w:r>
          </w:p>
        </w:tc>
        <w:tc>
          <w:tcPr>
            <w:tcW w:w="2746" w:type="pct"/>
          </w:tcPr>
          <w:p w:rsidR="0049470A" w:rsidRPr="008F13F0" w:rsidRDefault="0049470A" w:rsidP="00540A75">
            <w:pPr>
              <w:spacing w:line="280" w:lineRule="exact"/>
              <w:rPr>
                <w:rFonts w:ascii="Arial" w:hAnsi="Arial" w:cs="Arial Unicode MS"/>
                <w:sz w:val="20"/>
              </w:rPr>
            </w:pPr>
            <w:r>
              <w:rPr>
                <w:rFonts w:ascii="Arial" w:hAnsi="Arial" w:cs="Arial Unicode MS" w:hint="eastAsia"/>
                <w:sz w:val="20"/>
              </w:rPr>
              <w:t>險別</w:t>
            </w:r>
          </w:p>
        </w:tc>
      </w:tr>
      <w:tr w:rsidR="0049470A" w:rsidRPr="008F13F0" w:rsidTr="0049470A">
        <w:tc>
          <w:tcPr>
            <w:tcW w:w="2254" w:type="pct"/>
          </w:tcPr>
          <w:p w:rsidR="0049470A" w:rsidRPr="008F13F0" w:rsidRDefault="0049470A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>
              <w:rPr>
                <w:rFonts w:ascii="Arial" w:hAnsi="Arial" w:cs="標楷體" w:hint="eastAsia"/>
                <w:kern w:val="0"/>
                <w:sz w:val="20"/>
              </w:rPr>
              <w:t>投保日期</w:t>
            </w:r>
          </w:p>
        </w:tc>
        <w:tc>
          <w:tcPr>
            <w:tcW w:w="2746" w:type="pct"/>
          </w:tcPr>
          <w:p w:rsidR="0049470A" w:rsidRPr="008F13F0" w:rsidRDefault="0049470A" w:rsidP="00540A75">
            <w:pPr>
              <w:rPr>
                <w:rFonts w:ascii="Arial" w:hAnsi="Arial" w:cs="標楷體" w:hint="eastAsia"/>
                <w:kern w:val="0"/>
                <w:sz w:val="20"/>
              </w:rPr>
            </w:pPr>
            <w:r>
              <w:rPr>
                <w:rFonts w:ascii="Arial" w:hAnsi="Arial" w:cs="標楷體" w:hint="eastAsia"/>
                <w:kern w:val="0"/>
                <w:sz w:val="20"/>
              </w:rPr>
              <w:t>投保日期</w:t>
            </w:r>
          </w:p>
        </w:tc>
      </w:tr>
      <w:tr w:rsidR="0049470A" w:rsidRPr="008F13F0" w:rsidTr="0049470A">
        <w:tc>
          <w:tcPr>
            <w:tcW w:w="2254" w:type="pct"/>
          </w:tcPr>
          <w:p w:rsidR="0049470A" w:rsidRPr="008F13F0" w:rsidRDefault="0049470A" w:rsidP="00540A7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投保年齡</w:t>
            </w:r>
          </w:p>
        </w:tc>
        <w:tc>
          <w:tcPr>
            <w:tcW w:w="2746" w:type="pct"/>
          </w:tcPr>
          <w:p w:rsidR="0049470A" w:rsidRPr="008F13F0" w:rsidRDefault="0049470A" w:rsidP="00540A75">
            <w:pPr>
              <w:rPr>
                <w:rFonts w:ascii="Arial" w:hAnsi="Arial"/>
                <w:sz w:val="20"/>
              </w:rPr>
            </w:pPr>
            <w:r>
              <w:rPr>
                <w:rFonts w:ascii="Arial" w:hAnsi="Arial" w:cs="Arial" w:hint="eastAsia"/>
                <w:sz w:val="20"/>
              </w:rPr>
              <w:t>投保年齡</w:t>
            </w:r>
          </w:p>
        </w:tc>
      </w:tr>
    </w:tbl>
    <w:p w:rsidR="0049470A" w:rsidRPr="0077578D" w:rsidRDefault="0049470A" w:rsidP="00CC0DCB">
      <w:pPr>
        <w:rPr>
          <w:rFonts w:ascii="Arial" w:hAnsi="Arial" w:hint="eastAsia"/>
          <w:sz w:val="20"/>
        </w:rPr>
      </w:pPr>
    </w:p>
    <w:sectPr w:rsidR="0049470A" w:rsidRPr="0077578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4F5E" w:rsidRDefault="00B84F5E" w:rsidP="00584ED0">
      <w:r>
        <w:separator/>
      </w:r>
    </w:p>
  </w:endnote>
  <w:endnote w:type="continuationSeparator" w:id="0">
    <w:p w:rsidR="00B84F5E" w:rsidRDefault="00B84F5E" w:rsidP="00584E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4F5E" w:rsidRDefault="00B84F5E" w:rsidP="00584ED0">
      <w:r>
        <w:separator/>
      </w:r>
    </w:p>
  </w:footnote>
  <w:footnote w:type="continuationSeparator" w:id="0">
    <w:p w:rsidR="00B84F5E" w:rsidRDefault="00B84F5E" w:rsidP="00584ED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547E0A"/>
    <w:multiLevelType w:val="multilevel"/>
    <w:tmpl w:val="0458E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ideographTraditional"/>
      <w:lvlText w:val="%2、"/>
      <w:lvlJc w:val="left"/>
      <w:pPr>
        <w:tabs>
          <w:tab w:val="num" w:pos="1320"/>
        </w:tabs>
        <w:ind w:left="1320" w:hanging="48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1" w15:restartNumberingAfterBreak="0">
    <w:nsid w:val="21A74ECD"/>
    <w:multiLevelType w:val="multilevel"/>
    <w:tmpl w:val="18EA3D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48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480"/>
      </w:pPr>
    </w:lvl>
    <w:lvl w:ilvl="3">
      <w:start w:val="1"/>
      <w:numFmt w:val="decimal"/>
      <w:lvlText w:val="%4."/>
      <w:lvlJc w:val="left"/>
      <w:pPr>
        <w:tabs>
          <w:tab w:val="num" w:pos="2280"/>
        </w:tabs>
        <w:ind w:left="2280" w:hanging="480"/>
      </w:pPr>
    </w:lvl>
    <w:lvl w:ilvl="4">
      <w:start w:val="1"/>
      <w:numFmt w:val="ideographTraditional"/>
      <w:lvlText w:val="%5、"/>
      <w:lvlJc w:val="left"/>
      <w:pPr>
        <w:tabs>
          <w:tab w:val="num" w:pos="2760"/>
        </w:tabs>
        <w:ind w:left="2760" w:hanging="480"/>
      </w:pPr>
    </w:lvl>
    <w:lvl w:ilvl="5">
      <w:start w:val="1"/>
      <w:numFmt w:val="lowerRoman"/>
      <w:lvlText w:val="%6."/>
      <w:lvlJc w:val="right"/>
      <w:pPr>
        <w:tabs>
          <w:tab w:val="num" w:pos="3240"/>
        </w:tabs>
        <w:ind w:left="3240" w:hanging="480"/>
      </w:pPr>
    </w:lvl>
    <w:lvl w:ilvl="6">
      <w:start w:val="1"/>
      <w:numFmt w:val="decimal"/>
      <w:lvlText w:val="%7."/>
      <w:lvlJc w:val="left"/>
      <w:pPr>
        <w:tabs>
          <w:tab w:val="num" w:pos="3720"/>
        </w:tabs>
        <w:ind w:left="3720" w:hanging="480"/>
      </w:pPr>
    </w:lvl>
    <w:lvl w:ilvl="7">
      <w:start w:val="1"/>
      <w:numFmt w:val="ideographTraditional"/>
      <w:lvlText w:val="%8、"/>
      <w:lvlJc w:val="left"/>
      <w:pPr>
        <w:tabs>
          <w:tab w:val="num" w:pos="4200"/>
        </w:tabs>
        <w:ind w:left="4200" w:hanging="480"/>
      </w:pPr>
    </w:lvl>
    <w:lvl w:ilvl="8">
      <w:start w:val="1"/>
      <w:numFmt w:val="lowerRoman"/>
      <w:lvlText w:val="%9."/>
      <w:lvlJc w:val="right"/>
      <w:pPr>
        <w:tabs>
          <w:tab w:val="num" w:pos="4680"/>
        </w:tabs>
        <w:ind w:left="4680" w:hanging="480"/>
      </w:pPr>
    </w:lvl>
  </w:abstractNum>
  <w:abstractNum w:abstractNumId="2" w15:restartNumberingAfterBreak="0">
    <w:nsid w:val="4D2544CF"/>
    <w:multiLevelType w:val="hybridMultilevel"/>
    <w:tmpl w:val="E5243490"/>
    <w:lvl w:ilvl="0" w:tplc="B76ACAC8">
      <w:start w:val="1"/>
      <w:numFmt w:val="taiwaneseCountingThousand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 w15:restartNumberingAfterBreak="0">
    <w:nsid w:val="4D920E60"/>
    <w:multiLevelType w:val="multilevel"/>
    <w:tmpl w:val="2B7C7818"/>
    <w:lvl w:ilvl="0">
      <w:start w:val="1"/>
      <w:numFmt w:val="decimal"/>
      <w:lvlText w:val="%1"/>
      <w:lvlJc w:val="left"/>
      <w:pPr>
        <w:tabs>
          <w:tab w:val="num" w:pos="785"/>
        </w:tabs>
        <w:ind w:left="78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1352"/>
        </w:tabs>
        <w:ind w:left="135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78"/>
        </w:tabs>
        <w:ind w:left="177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44"/>
        </w:tabs>
        <w:ind w:left="234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911"/>
        </w:tabs>
        <w:ind w:left="291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620"/>
        </w:tabs>
        <w:ind w:left="362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187"/>
        </w:tabs>
        <w:ind w:left="418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54"/>
        </w:tabs>
        <w:ind w:left="475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462"/>
        </w:tabs>
        <w:ind w:left="5462" w:hanging="1700"/>
      </w:pPr>
      <w:rPr>
        <w:rFonts w:hint="eastAsia"/>
      </w:rPr>
    </w:lvl>
  </w:abstractNum>
  <w:abstractNum w:abstractNumId="4" w15:restartNumberingAfterBreak="0">
    <w:nsid w:val="682051EB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5" w15:restartNumberingAfterBreak="0">
    <w:nsid w:val="6C0A78C5"/>
    <w:multiLevelType w:val="hybridMultilevel"/>
    <w:tmpl w:val="707CB2FE"/>
    <w:lvl w:ilvl="0" w:tplc="2F9E286A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CB68CF3C">
      <w:numFmt w:val="none"/>
      <w:lvlText w:val=""/>
      <w:lvlJc w:val="left"/>
      <w:pPr>
        <w:tabs>
          <w:tab w:val="num" w:pos="360"/>
        </w:tabs>
      </w:pPr>
    </w:lvl>
    <w:lvl w:ilvl="2" w:tplc="A606AA50">
      <w:numFmt w:val="none"/>
      <w:lvlText w:val=""/>
      <w:lvlJc w:val="left"/>
      <w:pPr>
        <w:tabs>
          <w:tab w:val="num" w:pos="360"/>
        </w:tabs>
      </w:pPr>
    </w:lvl>
    <w:lvl w:ilvl="3" w:tplc="723A8454">
      <w:numFmt w:val="none"/>
      <w:lvlText w:val=""/>
      <w:lvlJc w:val="left"/>
      <w:pPr>
        <w:tabs>
          <w:tab w:val="num" w:pos="360"/>
        </w:tabs>
      </w:pPr>
    </w:lvl>
    <w:lvl w:ilvl="4" w:tplc="0BB81334">
      <w:numFmt w:val="none"/>
      <w:lvlText w:val=""/>
      <w:lvlJc w:val="left"/>
      <w:pPr>
        <w:tabs>
          <w:tab w:val="num" w:pos="360"/>
        </w:tabs>
      </w:pPr>
    </w:lvl>
    <w:lvl w:ilvl="5" w:tplc="2F183828">
      <w:numFmt w:val="none"/>
      <w:lvlText w:val=""/>
      <w:lvlJc w:val="left"/>
      <w:pPr>
        <w:tabs>
          <w:tab w:val="num" w:pos="360"/>
        </w:tabs>
      </w:pPr>
    </w:lvl>
    <w:lvl w:ilvl="6" w:tplc="E3E08F1A">
      <w:numFmt w:val="none"/>
      <w:lvlText w:val=""/>
      <w:lvlJc w:val="left"/>
      <w:pPr>
        <w:tabs>
          <w:tab w:val="num" w:pos="360"/>
        </w:tabs>
      </w:pPr>
    </w:lvl>
    <w:lvl w:ilvl="7" w:tplc="63A8847E">
      <w:numFmt w:val="none"/>
      <w:lvlText w:val=""/>
      <w:lvlJc w:val="left"/>
      <w:pPr>
        <w:tabs>
          <w:tab w:val="num" w:pos="360"/>
        </w:tabs>
      </w:pPr>
    </w:lvl>
    <w:lvl w:ilvl="8" w:tplc="3F0AD184">
      <w:numFmt w:val="none"/>
      <w:lvlText w:val=""/>
      <w:lvlJc w:val="left"/>
      <w:pPr>
        <w:tabs>
          <w:tab w:val="num" w:pos="360"/>
        </w:tabs>
      </w:pPr>
    </w:lvl>
  </w:abstractNum>
  <w:abstractNum w:abstractNumId="6" w15:restartNumberingAfterBreak="0">
    <w:nsid w:val="7E8043B0"/>
    <w:multiLevelType w:val="hybridMultilevel"/>
    <w:tmpl w:val="D27ED1A8"/>
    <w:lvl w:ilvl="0" w:tplc="6E2CE626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4"/>
  </w:num>
  <w:num w:numId="5">
    <w:abstractNumId w:val="0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9098D"/>
    <w:rsid w:val="0000686F"/>
    <w:rsid w:val="000114C1"/>
    <w:rsid w:val="00044700"/>
    <w:rsid w:val="00047721"/>
    <w:rsid w:val="000556D0"/>
    <w:rsid w:val="0005762D"/>
    <w:rsid w:val="00072698"/>
    <w:rsid w:val="00072CE6"/>
    <w:rsid w:val="00073DD6"/>
    <w:rsid w:val="00081FDA"/>
    <w:rsid w:val="00084A54"/>
    <w:rsid w:val="00090018"/>
    <w:rsid w:val="000964E9"/>
    <w:rsid w:val="000A4AF1"/>
    <w:rsid w:val="000B2CA3"/>
    <w:rsid w:val="000B2DCD"/>
    <w:rsid w:val="000B368A"/>
    <w:rsid w:val="000B4198"/>
    <w:rsid w:val="000B57E9"/>
    <w:rsid w:val="000B58A6"/>
    <w:rsid w:val="000B5D42"/>
    <w:rsid w:val="000D239E"/>
    <w:rsid w:val="000D463F"/>
    <w:rsid w:val="000E3065"/>
    <w:rsid w:val="000E3AD9"/>
    <w:rsid w:val="000E63A3"/>
    <w:rsid w:val="000F5B77"/>
    <w:rsid w:val="000F77F0"/>
    <w:rsid w:val="00101E46"/>
    <w:rsid w:val="001048CF"/>
    <w:rsid w:val="00106D1F"/>
    <w:rsid w:val="00107460"/>
    <w:rsid w:val="001106E7"/>
    <w:rsid w:val="00111F21"/>
    <w:rsid w:val="00117004"/>
    <w:rsid w:val="00122E72"/>
    <w:rsid w:val="00125442"/>
    <w:rsid w:val="001263E8"/>
    <w:rsid w:val="00127F33"/>
    <w:rsid w:val="00133959"/>
    <w:rsid w:val="001342DE"/>
    <w:rsid w:val="001350A1"/>
    <w:rsid w:val="00137337"/>
    <w:rsid w:val="00160811"/>
    <w:rsid w:val="00175ECF"/>
    <w:rsid w:val="00176140"/>
    <w:rsid w:val="00182308"/>
    <w:rsid w:val="00183F6F"/>
    <w:rsid w:val="0019738A"/>
    <w:rsid w:val="0019755E"/>
    <w:rsid w:val="001C1B40"/>
    <w:rsid w:val="001D2A92"/>
    <w:rsid w:val="001D7F53"/>
    <w:rsid w:val="001E468F"/>
    <w:rsid w:val="001E6891"/>
    <w:rsid w:val="001E6D25"/>
    <w:rsid w:val="001F178F"/>
    <w:rsid w:val="001F3499"/>
    <w:rsid w:val="001F5293"/>
    <w:rsid w:val="00200DE1"/>
    <w:rsid w:val="002014A9"/>
    <w:rsid w:val="00207237"/>
    <w:rsid w:val="00211B87"/>
    <w:rsid w:val="002179CF"/>
    <w:rsid w:val="0023375F"/>
    <w:rsid w:val="00235051"/>
    <w:rsid w:val="00237FD0"/>
    <w:rsid w:val="00247202"/>
    <w:rsid w:val="00250AFA"/>
    <w:rsid w:val="00255668"/>
    <w:rsid w:val="0026629A"/>
    <w:rsid w:val="00272F1C"/>
    <w:rsid w:val="002730B2"/>
    <w:rsid w:val="00273BD1"/>
    <w:rsid w:val="002807EC"/>
    <w:rsid w:val="00283447"/>
    <w:rsid w:val="00285857"/>
    <w:rsid w:val="00292BFF"/>
    <w:rsid w:val="00297701"/>
    <w:rsid w:val="002A69FF"/>
    <w:rsid w:val="002B2045"/>
    <w:rsid w:val="002B6173"/>
    <w:rsid w:val="002C3DB7"/>
    <w:rsid w:val="002C6ACD"/>
    <w:rsid w:val="002D73BF"/>
    <w:rsid w:val="002E53E9"/>
    <w:rsid w:val="00302224"/>
    <w:rsid w:val="003123E5"/>
    <w:rsid w:val="00313985"/>
    <w:rsid w:val="00315758"/>
    <w:rsid w:val="00321583"/>
    <w:rsid w:val="00326B1B"/>
    <w:rsid w:val="00327454"/>
    <w:rsid w:val="00331F35"/>
    <w:rsid w:val="00333E9F"/>
    <w:rsid w:val="003475A1"/>
    <w:rsid w:val="00347955"/>
    <w:rsid w:val="0036158E"/>
    <w:rsid w:val="003756FB"/>
    <w:rsid w:val="003811A1"/>
    <w:rsid w:val="003822DE"/>
    <w:rsid w:val="003914DB"/>
    <w:rsid w:val="003A10F4"/>
    <w:rsid w:val="003A3941"/>
    <w:rsid w:val="003A3D6F"/>
    <w:rsid w:val="003A40FB"/>
    <w:rsid w:val="003B0D50"/>
    <w:rsid w:val="003B19F1"/>
    <w:rsid w:val="003B6FEA"/>
    <w:rsid w:val="003C14C8"/>
    <w:rsid w:val="003C63B7"/>
    <w:rsid w:val="003D0C96"/>
    <w:rsid w:val="003E430A"/>
    <w:rsid w:val="003E6EF4"/>
    <w:rsid w:val="003F2B82"/>
    <w:rsid w:val="004067DD"/>
    <w:rsid w:val="00412D3C"/>
    <w:rsid w:val="00413AC7"/>
    <w:rsid w:val="00414C3C"/>
    <w:rsid w:val="00415A66"/>
    <w:rsid w:val="00420EBA"/>
    <w:rsid w:val="00425901"/>
    <w:rsid w:val="0044095D"/>
    <w:rsid w:val="00451525"/>
    <w:rsid w:val="00454C73"/>
    <w:rsid w:val="00455FB7"/>
    <w:rsid w:val="00460825"/>
    <w:rsid w:val="00462471"/>
    <w:rsid w:val="00473A85"/>
    <w:rsid w:val="004747E4"/>
    <w:rsid w:val="00477790"/>
    <w:rsid w:val="00486DF2"/>
    <w:rsid w:val="00493648"/>
    <w:rsid w:val="0049470A"/>
    <w:rsid w:val="004A2A03"/>
    <w:rsid w:val="004A3F6D"/>
    <w:rsid w:val="004A793A"/>
    <w:rsid w:val="004B698F"/>
    <w:rsid w:val="004C009B"/>
    <w:rsid w:val="004C215C"/>
    <w:rsid w:val="004C5546"/>
    <w:rsid w:val="004C6A30"/>
    <w:rsid w:val="004D0FD0"/>
    <w:rsid w:val="004F125B"/>
    <w:rsid w:val="00512965"/>
    <w:rsid w:val="0052090C"/>
    <w:rsid w:val="00527C16"/>
    <w:rsid w:val="00530E30"/>
    <w:rsid w:val="005366EC"/>
    <w:rsid w:val="00540A75"/>
    <w:rsid w:val="005424F6"/>
    <w:rsid w:val="00544C58"/>
    <w:rsid w:val="0054501D"/>
    <w:rsid w:val="00552CE0"/>
    <w:rsid w:val="00555515"/>
    <w:rsid w:val="00555AB5"/>
    <w:rsid w:val="005676B5"/>
    <w:rsid w:val="00570166"/>
    <w:rsid w:val="00571D9E"/>
    <w:rsid w:val="00582D7E"/>
    <w:rsid w:val="00584ED0"/>
    <w:rsid w:val="00585918"/>
    <w:rsid w:val="00590274"/>
    <w:rsid w:val="0059256C"/>
    <w:rsid w:val="00593259"/>
    <w:rsid w:val="005942C3"/>
    <w:rsid w:val="005A3F72"/>
    <w:rsid w:val="005B0209"/>
    <w:rsid w:val="005B3325"/>
    <w:rsid w:val="005B7D49"/>
    <w:rsid w:val="005C31F6"/>
    <w:rsid w:val="005C6FC1"/>
    <w:rsid w:val="005D731E"/>
    <w:rsid w:val="005F1AF3"/>
    <w:rsid w:val="005F6A08"/>
    <w:rsid w:val="00600272"/>
    <w:rsid w:val="0062324A"/>
    <w:rsid w:val="00624BF4"/>
    <w:rsid w:val="00626D8A"/>
    <w:rsid w:val="0063464D"/>
    <w:rsid w:val="00676995"/>
    <w:rsid w:val="00683130"/>
    <w:rsid w:val="006A7F77"/>
    <w:rsid w:val="006B3062"/>
    <w:rsid w:val="006B39F4"/>
    <w:rsid w:val="006C01E1"/>
    <w:rsid w:val="006C695F"/>
    <w:rsid w:val="006F1ED9"/>
    <w:rsid w:val="006F454A"/>
    <w:rsid w:val="006F5DCE"/>
    <w:rsid w:val="00702046"/>
    <w:rsid w:val="007023D5"/>
    <w:rsid w:val="00703569"/>
    <w:rsid w:val="00704ACA"/>
    <w:rsid w:val="0076086D"/>
    <w:rsid w:val="0076708D"/>
    <w:rsid w:val="0077578D"/>
    <w:rsid w:val="00782D24"/>
    <w:rsid w:val="00790435"/>
    <w:rsid w:val="0079098D"/>
    <w:rsid w:val="007947BD"/>
    <w:rsid w:val="00797843"/>
    <w:rsid w:val="007B4A17"/>
    <w:rsid w:val="007D09BE"/>
    <w:rsid w:val="007D1F81"/>
    <w:rsid w:val="007D48C2"/>
    <w:rsid w:val="007D58CB"/>
    <w:rsid w:val="007E1697"/>
    <w:rsid w:val="007F5F02"/>
    <w:rsid w:val="0081192A"/>
    <w:rsid w:val="00823A45"/>
    <w:rsid w:val="00833759"/>
    <w:rsid w:val="00841FE0"/>
    <w:rsid w:val="00850D00"/>
    <w:rsid w:val="008512F5"/>
    <w:rsid w:val="00856634"/>
    <w:rsid w:val="0086369C"/>
    <w:rsid w:val="00886582"/>
    <w:rsid w:val="00890F93"/>
    <w:rsid w:val="008A5C4E"/>
    <w:rsid w:val="008A7974"/>
    <w:rsid w:val="008B4202"/>
    <w:rsid w:val="008B50BA"/>
    <w:rsid w:val="008C222D"/>
    <w:rsid w:val="008C32B3"/>
    <w:rsid w:val="008C3CA4"/>
    <w:rsid w:val="008D1BBF"/>
    <w:rsid w:val="008D4F25"/>
    <w:rsid w:val="008D63A8"/>
    <w:rsid w:val="008E16E4"/>
    <w:rsid w:val="008E2751"/>
    <w:rsid w:val="008E5F8C"/>
    <w:rsid w:val="009051F3"/>
    <w:rsid w:val="00933D2C"/>
    <w:rsid w:val="00936926"/>
    <w:rsid w:val="00955E20"/>
    <w:rsid w:val="00956803"/>
    <w:rsid w:val="00960D26"/>
    <w:rsid w:val="00966CD5"/>
    <w:rsid w:val="00967129"/>
    <w:rsid w:val="00984E40"/>
    <w:rsid w:val="00994659"/>
    <w:rsid w:val="009A24AD"/>
    <w:rsid w:val="009A5D43"/>
    <w:rsid w:val="009A5D63"/>
    <w:rsid w:val="009B598A"/>
    <w:rsid w:val="009C0C6E"/>
    <w:rsid w:val="009C0D07"/>
    <w:rsid w:val="009D5017"/>
    <w:rsid w:val="009D77E2"/>
    <w:rsid w:val="00A042FE"/>
    <w:rsid w:val="00A04510"/>
    <w:rsid w:val="00A05718"/>
    <w:rsid w:val="00A126EA"/>
    <w:rsid w:val="00A21B59"/>
    <w:rsid w:val="00A31525"/>
    <w:rsid w:val="00A449C1"/>
    <w:rsid w:val="00A53FF2"/>
    <w:rsid w:val="00A55649"/>
    <w:rsid w:val="00A560EA"/>
    <w:rsid w:val="00A63B5B"/>
    <w:rsid w:val="00A63E9D"/>
    <w:rsid w:val="00A67F22"/>
    <w:rsid w:val="00A711B6"/>
    <w:rsid w:val="00A71CBA"/>
    <w:rsid w:val="00A72C23"/>
    <w:rsid w:val="00A73877"/>
    <w:rsid w:val="00A75A09"/>
    <w:rsid w:val="00A80CDB"/>
    <w:rsid w:val="00AB26EB"/>
    <w:rsid w:val="00AB308C"/>
    <w:rsid w:val="00AC4E44"/>
    <w:rsid w:val="00AD0259"/>
    <w:rsid w:val="00AD1B6D"/>
    <w:rsid w:val="00AD2648"/>
    <w:rsid w:val="00AE132C"/>
    <w:rsid w:val="00AE3CA9"/>
    <w:rsid w:val="00AE59DA"/>
    <w:rsid w:val="00AF4E4C"/>
    <w:rsid w:val="00AF6FF3"/>
    <w:rsid w:val="00B25448"/>
    <w:rsid w:val="00B30C6E"/>
    <w:rsid w:val="00B401E8"/>
    <w:rsid w:val="00B421D6"/>
    <w:rsid w:val="00B42B06"/>
    <w:rsid w:val="00B4517A"/>
    <w:rsid w:val="00B61371"/>
    <w:rsid w:val="00B84F5E"/>
    <w:rsid w:val="00B9362A"/>
    <w:rsid w:val="00B953CC"/>
    <w:rsid w:val="00BA3719"/>
    <w:rsid w:val="00BB43B0"/>
    <w:rsid w:val="00BB78EA"/>
    <w:rsid w:val="00BC6A6E"/>
    <w:rsid w:val="00BC7914"/>
    <w:rsid w:val="00BD05FA"/>
    <w:rsid w:val="00BD2653"/>
    <w:rsid w:val="00BD6680"/>
    <w:rsid w:val="00BF05E4"/>
    <w:rsid w:val="00BF3B0F"/>
    <w:rsid w:val="00BF6795"/>
    <w:rsid w:val="00C035AD"/>
    <w:rsid w:val="00C05A50"/>
    <w:rsid w:val="00C07325"/>
    <w:rsid w:val="00C10DCC"/>
    <w:rsid w:val="00C1435C"/>
    <w:rsid w:val="00C16A0E"/>
    <w:rsid w:val="00C231A5"/>
    <w:rsid w:val="00C242DB"/>
    <w:rsid w:val="00C248EA"/>
    <w:rsid w:val="00C56C21"/>
    <w:rsid w:val="00C66874"/>
    <w:rsid w:val="00C734EB"/>
    <w:rsid w:val="00C93F75"/>
    <w:rsid w:val="00C9744B"/>
    <w:rsid w:val="00CA307A"/>
    <w:rsid w:val="00CA7458"/>
    <w:rsid w:val="00CC0DCB"/>
    <w:rsid w:val="00CC6F49"/>
    <w:rsid w:val="00CE4163"/>
    <w:rsid w:val="00CF011E"/>
    <w:rsid w:val="00CF1CF6"/>
    <w:rsid w:val="00D027FF"/>
    <w:rsid w:val="00D04C4A"/>
    <w:rsid w:val="00D142E4"/>
    <w:rsid w:val="00D15455"/>
    <w:rsid w:val="00D155C0"/>
    <w:rsid w:val="00D272B2"/>
    <w:rsid w:val="00D54E86"/>
    <w:rsid w:val="00D553F9"/>
    <w:rsid w:val="00D60603"/>
    <w:rsid w:val="00D64A67"/>
    <w:rsid w:val="00D85E04"/>
    <w:rsid w:val="00D85E90"/>
    <w:rsid w:val="00DA71C8"/>
    <w:rsid w:val="00DA7B7C"/>
    <w:rsid w:val="00DC3936"/>
    <w:rsid w:val="00DC6A3F"/>
    <w:rsid w:val="00DC6B09"/>
    <w:rsid w:val="00DD13D6"/>
    <w:rsid w:val="00DD6B0D"/>
    <w:rsid w:val="00DE0CAE"/>
    <w:rsid w:val="00DF3EB9"/>
    <w:rsid w:val="00DF5DB9"/>
    <w:rsid w:val="00E01D97"/>
    <w:rsid w:val="00E07074"/>
    <w:rsid w:val="00E1277B"/>
    <w:rsid w:val="00E14F55"/>
    <w:rsid w:val="00E20B87"/>
    <w:rsid w:val="00E43443"/>
    <w:rsid w:val="00E50621"/>
    <w:rsid w:val="00E55B17"/>
    <w:rsid w:val="00E61D03"/>
    <w:rsid w:val="00E63566"/>
    <w:rsid w:val="00E665A4"/>
    <w:rsid w:val="00E66B54"/>
    <w:rsid w:val="00E85D53"/>
    <w:rsid w:val="00E85E6E"/>
    <w:rsid w:val="00E86165"/>
    <w:rsid w:val="00E9747B"/>
    <w:rsid w:val="00EA5956"/>
    <w:rsid w:val="00EB218D"/>
    <w:rsid w:val="00EB3CB8"/>
    <w:rsid w:val="00EC1BD3"/>
    <w:rsid w:val="00ED3C9F"/>
    <w:rsid w:val="00EE3EB6"/>
    <w:rsid w:val="00EF06C5"/>
    <w:rsid w:val="00EF5A2B"/>
    <w:rsid w:val="00EF60CE"/>
    <w:rsid w:val="00F04944"/>
    <w:rsid w:val="00F04EB5"/>
    <w:rsid w:val="00F06746"/>
    <w:rsid w:val="00F109B5"/>
    <w:rsid w:val="00F12BDA"/>
    <w:rsid w:val="00F27FF4"/>
    <w:rsid w:val="00F321FF"/>
    <w:rsid w:val="00F33DF6"/>
    <w:rsid w:val="00F347A9"/>
    <w:rsid w:val="00F43D8A"/>
    <w:rsid w:val="00F51EAA"/>
    <w:rsid w:val="00F546F7"/>
    <w:rsid w:val="00F653CE"/>
    <w:rsid w:val="00F65B94"/>
    <w:rsid w:val="00F73B70"/>
    <w:rsid w:val="00F812E5"/>
    <w:rsid w:val="00F86C89"/>
    <w:rsid w:val="00F962ED"/>
    <w:rsid w:val="00F973FD"/>
    <w:rsid w:val="00F97BA9"/>
    <w:rsid w:val="00FB6160"/>
    <w:rsid w:val="00FC1301"/>
    <w:rsid w:val="00FC397B"/>
    <w:rsid w:val="00FD24A2"/>
    <w:rsid w:val="00FE1E29"/>
    <w:rsid w:val="00FE55D0"/>
    <w:rsid w:val="00FE5C3A"/>
    <w:rsid w:val="00FE7586"/>
    <w:rsid w:val="00FF00F0"/>
    <w:rsid w:val="00FF0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3074"/>
    <o:shapelayout v:ext="edit">
      <o:idmap v:ext="edit" data="1"/>
    </o:shapelayout>
  </w:shapeDefaults>
  <w:decimalSymbol w:val="."/>
  <w:listSeparator w:val=","/>
  <w15:chartTrackingRefBased/>
  <w15:docId w15:val="{C16C835B-DC05-4DEC-A507-3566008437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9098D"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rsid w:val="0079098D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paragraph" w:styleId="a3">
    <w:name w:val="Balloon Text"/>
    <w:basedOn w:val="a"/>
    <w:semiHidden/>
    <w:rsid w:val="004A793A"/>
    <w:rPr>
      <w:rFonts w:ascii="Arial" w:hAnsi="Arial"/>
      <w:sz w:val="18"/>
      <w:szCs w:val="18"/>
    </w:rPr>
  </w:style>
  <w:style w:type="character" w:styleId="a4">
    <w:name w:val="Hyperlink"/>
    <w:rsid w:val="0049470A"/>
    <w:rPr>
      <w:color w:val="0000FF"/>
      <w:u w:val="single"/>
    </w:rPr>
  </w:style>
  <w:style w:type="character" w:styleId="a5">
    <w:name w:val="FollowedHyperlink"/>
    <w:rsid w:val="0049470A"/>
    <w:rPr>
      <w:color w:val="800080"/>
      <w:u w:val="single"/>
    </w:rPr>
  </w:style>
  <w:style w:type="paragraph" w:styleId="a6">
    <w:name w:val="header"/>
    <w:basedOn w:val="a"/>
    <w:link w:val="a7"/>
    <w:rsid w:val="00584E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link w:val="a6"/>
    <w:rsid w:val="00584ED0"/>
    <w:rPr>
      <w:kern w:val="2"/>
    </w:rPr>
  </w:style>
  <w:style w:type="paragraph" w:styleId="a8">
    <w:name w:val="footer"/>
    <w:basedOn w:val="a"/>
    <w:link w:val="a9"/>
    <w:rsid w:val="00584ED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link w:val="a8"/>
    <w:rsid w:val="00584ED0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360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2414</CharactersWithSpaces>
  <SharedDoc>false</SharedDoc>
  <HLinks>
    <vt:vector size="12" baseType="variant">
      <vt:variant>
        <vt:i4>655361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BACK</vt:lpwstr>
      </vt:variant>
      <vt:variant>
        <vt:i4>7733365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FORMATA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i9003228</dc:creator>
  <cp:keywords/>
  <cp:lastModifiedBy>戴余修</cp:lastModifiedBy>
  <cp:revision>2</cp:revision>
  <dcterms:created xsi:type="dcterms:W3CDTF">2020-07-27T00:58:00Z</dcterms:created>
  <dcterms:modified xsi:type="dcterms:W3CDTF">2020-07-27T00:58:00Z</dcterms:modified>
</cp:coreProperties>
</file>