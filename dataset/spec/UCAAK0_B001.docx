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040"/>
        <w:gridCol w:w="1080"/>
      </w:tblGrid>
      <w:tr w:rsidR="007214C1" w:rsidRPr="000174E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4C1" w:rsidRPr="000174E7" w:rsidRDefault="007214C1" w:rsidP="00504D50">
            <w:pPr>
              <w:pStyle w:val="Tabletext"/>
              <w:jc w:val="center"/>
            </w:pPr>
            <w:bookmarkStart w:id="0" w:name="_GoBack"/>
            <w:bookmarkEnd w:id="0"/>
            <w:r w:rsidRPr="000174E7"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4C1" w:rsidRPr="000174E7" w:rsidRDefault="007214C1" w:rsidP="00504D50">
            <w:pPr>
              <w:pStyle w:val="Tabletext"/>
              <w:jc w:val="center"/>
            </w:pPr>
            <w:r w:rsidRPr="000174E7">
              <w:t>Version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4C1" w:rsidRPr="000174E7" w:rsidRDefault="007214C1" w:rsidP="00504D50">
            <w:pPr>
              <w:pStyle w:val="Tabletext"/>
              <w:jc w:val="center"/>
            </w:pPr>
            <w:r w:rsidRPr="000174E7"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4C1" w:rsidRPr="000174E7" w:rsidRDefault="007214C1" w:rsidP="00504D50">
            <w:pPr>
              <w:pStyle w:val="Tabletext"/>
              <w:jc w:val="center"/>
              <w:rPr>
                <w:lang w:eastAsia="zh-TW"/>
              </w:rPr>
            </w:pPr>
            <w:r w:rsidRPr="000174E7">
              <w:rPr>
                <w:lang w:eastAsia="zh-TW"/>
              </w:rPr>
              <w:t>Author</w:t>
            </w:r>
          </w:p>
        </w:tc>
      </w:tr>
      <w:tr w:rsidR="009664D1" w:rsidRPr="000174E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4D1" w:rsidRDefault="007901B6" w:rsidP="00504D50">
            <w:pPr>
              <w:pStyle w:val="Tabletext"/>
              <w:rPr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8"/>
                <w:attr w:name="IsLunarDate" w:val="False"/>
                <w:attr w:name="IsROCDate" w:val="False"/>
              </w:smartTagPr>
              <w:r>
                <w:rPr>
                  <w:rFonts w:hint="eastAsia"/>
                  <w:lang w:eastAsia="zh-TW"/>
                </w:rPr>
                <w:t>2009/0</w:t>
              </w:r>
              <w:r w:rsidR="00F4190E">
                <w:rPr>
                  <w:rFonts w:hint="eastAsia"/>
                  <w:lang w:eastAsia="zh-TW"/>
                </w:rPr>
                <w:t>9</w:t>
              </w:r>
              <w:r>
                <w:rPr>
                  <w:rFonts w:hint="eastAsia"/>
                  <w:lang w:eastAsia="zh-TW"/>
                </w:rPr>
                <w:t>/</w:t>
              </w:r>
              <w:r w:rsidR="00F4190E">
                <w:rPr>
                  <w:rFonts w:hint="eastAsia"/>
                  <w:lang w:eastAsia="zh-TW"/>
                </w:rPr>
                <w:t>28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4D1" w:rsidRPr="000174E7" w:rsidRDefault="009664D1" w:rsidP="00504D50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4D1" w:rsidRPr="009664D1" w:rsidRDefault="00F4190E" w:rsidP="009664D1">
            <w:pPr>
              <w:pStyle w:val="Tabletext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解除契約業佣</w:t>
            </w:r>
            <w:r w:rsidR="009E3891">
              <w:rPr>
                <w:rFonts w:hint="eastAsia"/>
                <w:kern w:val="2"/>
                <w:lang w:eastAsia="zh-TW"/>
              </w:rPr>
              <w:t>抽取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4D1" w:rsidRDefault="00F4190E" w:rsidP="00504D5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vvn</w:t>
            </w:r>
          </w:p>
        </w:tc>
      </w:tr>
      <w:tr w:rsidR="00701FC8" w:rsidRPr="000174E7">
        <w:trPr>
          <w:ins w:id="1" w:author="test" w:date="2009-10-01T11:44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FC8" w:rsidRDefault="00701FC8" w:rsidP="00504D50">
            <w:pPr>
              <w:pStyle w:val="Tabletext"/>
              <w:rPr>
                <w:ins w:id="2" w:author="test" w:date="2009-10-01T11:44:00Z"/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9"/>
              </w:smartTagPr>
              <w:ins w:id="3" w:author="test" w:date="2009-10-01T11:44:00Z">
                <w:r>
                  <w:rPr>
                    <w:rFonts w:hint="eastAsia"/>
                    <w:lang w:eastAsia="zh-TW"/>
                  </w:rPr>
                  <w:t>2009/10/1</w:t>
                </w:r>
              </w:ins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FC8" w:rsidRPr="000174E7" w:rsidRDefault="00701FC8" w:rsidP="00504D50">
            <w:pPr>
              <w:pStyle w:val="Tabletext"/>
              <w:rPr>
                <w:ins w:id="4" w:author="test" w:date="2009-10-01T11:44:00Z"/>
                <w:rFonts w:hint="eastAsia"/>
                <w:lang w:eastAsia="zh-TW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FC8" w:rsidRDefault="00701FC8" w:rsidP="009664D1">
            <w:pPr>
              <w:pStyle w:val="Tabletext"/>
              <w:rPr>
                <w:ins w:id="5" w:author="test" w:date="2009-10-01T11:44:00Z"/>
                <w:rFonts w:hint="eastAsia"/>
                <w:kern w:val="2"/>
                <w:lang w:eastAsia="zh-TW"/>
              </w:rPr>
            </w:pPr>
            <w:ins w:id="6" w:author="test" w:date="2009-10-01T11:44:00Z">
              <w:r>
                <w:rPr>
                  <w:rFonts w:hint="eastAsia"/>
                  <w:kern w:val="2"/>
                  <w:lang w:eastAsia="zh-TW"/>
                </w:rPr>
                <w:t>增加抽件條件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FC8" w:rsidRDefault="00701FC8" w:rsidP="00504D50">
            <w:pPr>
              <w:pStyle w:val="Tabletext"/>
              <w:rPr>
                <w:ins w:id="7" w:author="test" w:date="2009-10-01T11:44:00Z"/>
                <w:rFonts w:hint="eastAsia"/>
                <w:lang w:eastAsia="zh-TW"/>
              </w:rPr>
            </w:pPr>
            <w:ins w:id="8" w:author="test" w:date="2009-10-01T11:44:00Z">
              <w:r>
                <w:rPr>
                  <w:rFonts w:hint="eastAsia"/>
                  <w:lang w:eastAsia="zh-TW"/>
                </w:rPr>
                <w:t>vvn</w:t>
              </w:r>
            </w:ins>
          </w:p>
        </w:tc>
      </w:tr>
    </w:tbl>
    <w:p w:rsidR="007214C1" w:rsidRDefault="007214C1" w:rsidP="007214C1">
      <w:pPr>
        <w:pStyle w:val="Tabletext"/>
        <w:keepLines w:val="0"/>
        <w:spacing w:after="0" w:line="240" w:lineRule="auto"/>
        <w:rPr>
          <w:ins w:id="9" w:author="馬慈蓮" w:date="2015-03-23T13:54:00Z"/>
          <w:rFonts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86"/>
        <w:gridCol w:w="3296"/>
        <w:gridCol w:w="1209"/>
        <w:gridCol w:w="1868"/>
        <w:tblGridChange w:id="10">
          <w:tblGrid>
            <w:gridCol w:w="1355"/>
            <w:gridCol w:w="686"/>
            <w:gridCol w:w="3296"/>
            <w:gridCol w:w="1209"/>
            <w:gridCol w:w="1868"/>
          </w:tblGrid>
        </w:tblGridChange>
      </w:tblGrid>
      <w:tr w:rsidR="00683DB1" w:rsidRPr="009E5952" w:rsidTr="00B121FD">
        <w:trPr>
          <w:ins w:id="11" w:author="馬慈蓮" w:date="2015-03-23T13:54:00Z"/>
        </w:trPr>
        <w:tc>
          <w:tcPr>
            <w:tcW w:w="1418" w:type="dxa"/>
          </w:tcPr>
          <w:p w:rsidR="00353F37" w:rsidRPr="009E5952" w:rsidRDefault="00353F37" w:rsidP="00B121FD">
            <w:pPr>
              <w:spacing w:line="240" w:lineRule="atLeast"/>
              <w:jc w:val="center"/>
              <w:rPr>
                <w:ins w:id="12" w:author="馬慈蓮" w:date="2015-03-2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馬慈蓮" w:date="2015-03-23T13:54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808" w:type="dxa"/>
          </w:tcPr>
          <w:p w:rsidR="00353F37" w:rsidRPr="009E5952" w:rsidRDefault="00353F37" w:rsidP="00B121FD">
            <w:pPr>
              <w:spacing w:line="240" w:lineRule="atLeast"/>
              <w:jc w:val="center"/>
              <w:rPr>
                <w:ins w:id="14" w:author="馬慈蓮" w:date="2015-03-2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5-03-23T13:54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</w:tcPr>
          <w:p w:rsidR="00353F37" w:rsidRPr="009E5952" w:rsidRDefault="00353F37" w:rsidP="00B121FD">
            <w:pPr>
              <w:spacing w:line="240" w:lineRule="atLeast"/>
              <w:jc w:val="center"/>
              <w:rPr>
                <w:ins w:id="16" w:author="馬慈蓮" w:date="2015-03-2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5-03-23T13:54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353F37" w:rsidRPr="009E5952" w:rsidRDefault="00353F37" w:rsidP="00B121FD">
            <w:pPr>
              <w:spacing w:line="240" w:lineRule="atLeast"/>
              <w:jc w:val="center"/>
              <w:rPr>
                <w:ins w:id="18" w:author="馬慈蓮" w:date="2015-03-2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5-03-23T13:54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353F37" w:rsidRPr="009E5952" w:rsidRDefault="00353F37" w:rsidP="00B121FD">
            <w:pPr>
              <w:spacing w:line="240" w:lineRule="atLeast"/>
              <w:jc w:val="center"/>
              <w:rPr>
                <w:ins w:id="20" w:author="馬慈蓮" w:date="2015-03-2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15-03-23T13:54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89382B" w:rsidRPr="008A71EC" w:rsidTr="00B121FD">
        <w:trPr>
          <w:ins w:id="22" w:author="馬慈蓮" w:date="2015-03-23T13:54:00Z"/>
        </w:trPr>
        <w:tc>
          <w:tcPr>
            <w:tcW w:w="1418" w:type="dxa"/>
          </w:tcPr>
          <w:p w:rsidR="00353F37" w:rsidRPr="008A71EC" w:rsidRDefault="00353F37" w:rsidP="00683DB1">
            <w:pPr>
              <w:spacing w:line="240" w:lineRule="atLeast"/>
              <w:jc w:val="center"/>
              <w:rPr>
                <w:ins w:id="23" w:author="馬慈蓮" w:date="2015-03-23T13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24" w:author="馬慈蓮" w:date="2015-08-14T11:50:00Z">
                  <w:rPr>
                    <w:ins w:id="25" w:author="馬慈蓮" w:date="2015-03-23T13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6" w:author="馬慈蓮" w:date="2015-03-23T13:54:00Z">
              <w:r w:rsidRPr="008A71EC">
                <w:rPr>
                  <w:rFonts w:ascii="細明體" w:eastAsia="細明體" w:hAnsi="細明體" w:cs="Courier New"/>
                  <w:color w:val="2F5496"/>
                  <w:sz w:val="20"/>
                  <w:szCs w:val="20"/>
                  <w:rPrChange w:id="27" w:author="馬慈蓮" w:date="2015-08-14T11:50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t>201</w:t>
              </w:r>
              <w:r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28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5/0</w:t>
              </w:r>
              <w:r w:rsidR="00683DB1"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29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3/20</w:t>
              </w:r>
            </w:ins>
          </w:p>
        </w:tc>
        <w:tc>
          <w:tcPr>
            <w:tcW w:w="808" w:type="dxa"/>
          </w:tcPr>
          <w:p w:rsidR="00353F37" w:rsidRPr="008A71EC" w:rsidRDefault="00353F37" w:rsidP="00B121FD">
            <w:pPr>
              <w:spacing w:line="240" w:lineRule="atLeast"/>
              <w:jc w:val="center"/>
              <w:rPr>
                <w:ins w:id="30" w:author="馬慈蓮" w:date="2015-03-23T13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31" w:author="馬慈蓮" w:date="2015-08-14T11:50:00Z">
                  <w:rPr>
                    <w:ins w:id="32" w:author="馬慈蓮" w:date="2015-03-23T13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3" w:author="馬慈蓮" w:date="2015-03-23T13:54:00Z">
              <w:r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34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4503" w:type="dxa"/>
          </w:tcPr>
          <w:p w:rsidR="00353F37" w:rsidRPr="008A71EC" w:rsidRDefault="00683DB1" w:rsidP="00B121FD">
            <w:pPr>
              <w:spacing w:line="240" w:lineRule="atLeast"/>
              <w:rPr>
                <w:ins w:id="35" w:author="馬慈蓮" w:date="2015-03-23T13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36" w:author="馬慈蓮" w:date="2015-08-14T11:50:00Z">
                  <w:rPr>
                    <w:ins w:id="37" w:author="馬慈蓮" w:date="2015-03-23T13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8" w:author="馬慈蓮" w:date="2015-03-23T13:55:00Z">
              <w:r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39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增加抽件條件：</w:t>
              </w:r>
              <w:del w:id="40" w:author="馬慈蓮" w:date="2015-08-14T11:50:00Z">
                <w:r w:rsidRPr="008A71EC" w:rsidDel="0089382B">
                  <w:rPr>
                    <w:rFonts w:ascii="細明體" w:eastAsia="細明體" w:hAnsi="細明體" w:cs="Courier New" w:hint="eastAsia"/>
                    <w:color w:val="2F5496"/>
                    <w:sz w:val="20"/>
                    <w:szCs w:val="20"/>
                    <w:rPrChange w:id="41" w:author="馬慈蓮" w:date="2015-08-14T11:50:00Z">
                      <w:rPr>
                        <w:rFonts w:ascii="細明體" w:eastAsia="細明體" w:hAnsi="細明體" w:cs="Courier New" w:hint="eastAsia"/>
                        <w:sz w:val="20"/>
                        <w:szCs w:val="20"/>
                      </w:rPr>
                    </w:rPrChange>
                  </w:rPr>
                  <w:delText>附約</w:delText>
                </w:r>
              </w:del>
            </w:ins>
            <w:ins w:id="42" w:author="馬慈蓮" w:date="2015-08-14T11:50:00Z">
              <w:r w:rsidR="0089382B"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發函解除也要扣</w:t>
              </w:r>
            </w:ins>
            <w:ins w:id="43" w:author="馬慈蓮" w:date="2015-08-14T11:51:00Z">
              <w:r w:rsidR="0089382B"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佣</w:t>
              </w:r>
            </w:ins>
          </w:p>
        </w:tc>
        <w:tc>
          <w:tcPr>
            <w:tcW w:w="1566" w:type="dxa"/>
          </w:tcPr>
          <w:p w:rsidR="00353F37" w:rsidRPr="008A71EC" w:rsidRDefault="00353F37" w:rsidP="00B121FD">
            <w:pPr>
              <w:spacing w:line="240" w:lineRule="atLeast"/>
              <w:jc w:val="center"/>
              <w:rPr>
                <w:ins w:id="44" w:author="馬慈蓮" w:date="2015-03-23T13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45" w:author="馬慈蓮" w:date="2015-08-14T11:50:00Z">
                  <w:rPr>
                    <w:ins w:id="46" w:author="馬慈蓮" w:date="2015-03-23T13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7" w:author="馬慈蓮" w:date="2015-03-23T13:54:00Z">
              <w:r w:rsidRPr="008A71EC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48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</w:tcPr>
          <w:p w:rsidR="00353F37" w:rsidRPr="008A71EC" w:rsidRDefault="00683DB1" w:rsidP="00B121FD">
            <w:pPr>
              <w:spacing w:line="240" w:lineRule="atLeast"/>
              <w:jc w:val="center"/>
              <w:rPr>
                <w:ins w:id="49" w:author="馬慈蓮" w:date="2015-03-23T13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50" w:author="馬慈蓮" w:date="2015-08-14T11:50:00Z">
                  <w:rPr>
                    <w:ins w:id="51" w:author="馬慈蓮" w:date="2015-03-23T13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2" w:author="馬慈蓮" w:date="2015-03-23T13:55:00Z">
              <w:r w:rsidRPr="008A71EC">
                <w:rPr>
                  <w:rFonts w:ascii="細明體" w:eastAsia="細明體" w:hAnsi="細明體" w:cs="Courier New"/>
                  <w:color w:val="2F5496"/>
                  <w:sz w:val="20"/>
                  <w:szCs w:val="20"/>
                  <w:rPrChange w:id="53" w:author="馬慈蓮" w:date="2015-08-14T11:50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t>150323000448</w:t>
              </w:r>
            </w:ins>
          </w:p>
        </w:tc>
      </w:tr>
      <w:tr w:rsidR="0089382B" w:rsidRPr="0089382B" w:rsidTr="00B121FD">
        <w:trPr>
          <w:ins w:id="54" w:author="馬慈蓮" w:date="2015-08-14T11:50:00Z"/>
        </w:trPr>
        <w:tc>
          <w:tcPr>
            <w:tcW w:w="1418" w:type="dxa"/>
          </w:tcPr>
          <w:p w:rsidR="0089382B" w:rsidRPr="0089382B" w:rsidRDefault="0089382B" w:rsidP="00683DB1">
            <w:pPr>
              <w:spacing w:line="240" w:lineRule="atLeast"/>
              <w:jc w:val="center"/>
              <w:rPr>
                <w:ins w:id="55" w:author="馬慈蓮" w:date="2015-08-14T11:50:00Z"/>
                <w:rFonts w:ascii="細明體" w:eastAsia="細明體" w:hAnsi="細明體" w:cs="Courier New"/>
                <w:color w:val="7030A0"/>
                <w:sz w:val="20"/>
                <w:szCs w:val="20"/>
                <w:rPrChange w:id="56" w:author="馬慈蓮" w:date="2015-08-14T11:50:00Z">
                  <w:rPr>
                    <w:ins w:id="57" w:author="馬慈蓮" w:date="2015-08-14T11:50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58" w:author="馬慈蓮" w:date="2015-08-14T11:50:00Z">
              <w:r w:rsidRPr="0089382B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  <w:rPrChange w:id="59" w:author="馬慈蓮" w:date="2015-08-14T11:5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2015/08/14</w:t>
              </w:r>
            </w:ins>
          </w:p>
        </w:tc>
        <w:tc>
          <w:tcPr>
            <w:tcW w:w="808" w:type="dxa"/>
          </w:tcPr>
          <w:p w:rsidR="0089382B" w:rsidRPr="0089382B" w:rsidRDefault="0089382B" w:rsidP="00B121FD">
            <w:pPr>
              <w:spacing w:line="240" w:lineRule="atLeast"/>
              <w:jc w:val="center"/>
              <w:rPr>
                <w:ins w:id="60" w:author="馬慈蓮" w:date="2015-08-14T11:50:00Z"/>
                <w:rFonts w:ascii="細明體" w:eastAsia="細明體" w:hAnsi="細明體" w:cs="Courier New" w:hint="eastAsia"/>
                <w:color w:val="7030A0"/>
                <w:sz w:val="20"/>
                <w:szCs w:val="20"/>
                <w:rPrChange w:id="61" w:author="馬慈蓮" w:date="2015-08-14T11:50:00Z">
                  <w:rPr>
                    <w:ins w:id="62" w:author="馬慈蓮" w:date="2015-08-14T11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3" w:author="馬慈蓮" w:date="2015-08-14T11:50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89382B" w:rsidRPr="0089382B" w:rsidRDefault="0089382B" w:rsidP="00B121FD">
            <w:pPr>
              <w:spacing w:line="240" w:lineRule="atLeast"/>
              <w:rPr>
                <w:ins w:id="64" w:author="馬慈蓮" w:date="2015-08-14T11:50:00Z"/>
                <w:rFonts w:ascii="細明體" w:eastAsia="細明體" w:hAnsi="細明體" w:cs="Courier New" w:hint="eastAsia"/>
                <w:color w:val="7030A0"/>
                <w:sz w:val="20"/>
                <w:szCs w:val="20"/>
                <w:rPrChange w:id="65" w:author="馬慈蓮" w:date="2015-08-14T11:50:00Z">
                  <w:rPr>
                    <w:ins w:id="66" w:author="馬慈蓮" w:date="2015-08-14T11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7" w:author="馬慈蓮" w:date="2015-08-14T11:51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增加寫入欄位：核付總金額</w:t>
              </w:r>
            </w:ins>
          </w:p>
        </w:tc>
        <w:tc>
          <w:tcPr>
            <w:tcW w:w="1566" w:type="dxa"/>
          </w:tcPr>
          <w:p w:rsidR="0089382B" w:rsidRPr="0089382B" w:rsidRDefault="0089382B" w:rsidP="00B121FD">
            <w:pPr>
              <w:spacing w:line="240" w:lineRule="atLeast"/>
              <w:jc w:val="center"/>
              <w:rPr>
                <w:ins w:id="68" w:author="馬慈蓮" w:date="2015-08-14T11:50:00Z"/>
                <w:rFonts w:ascii="細明體" w:eastAsia="細明體" w:hAnsi="細明體" w:cs="Courier New" w:hint="eastAsia"/>
                <w:color w:val="7030A0"/>
                <w:sz w:val="20"/>
                <w:szCs w:val="20"/>
                <w:rPrChange w:id="69" w:author="馬慈蓮" w:date="2015-08-14T11:51:00Z">
                  <w:rPr>
                    <w:ins w:id="70" w:author="馬慈蓮" w:date="2015-08-14T11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71" w:author="馬慈蓮" w:date="2015-08-14T11:51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89382B" w:rsidRPr="0089382B" w:rsidRDefault="0089382B" w:rsidP="00B121FD">
            <w:pPr>
              <w:spacing w:line="240" w:lineRule="atLeast"/>
              <w:jc w:val="center"/>
              <w:rPr>
                <w:ins w:id="72" w:author="馬慈蓮" w:date="2015-08-14T11:50:00Z"/>
                <w:rFonts w:ascii="細明體" w:eastAsia="細明體" w:hAnsi="細明體" w:cs="Courier New"/>
                <w:color w:val="7030A0"/>
                <w:sz w:val="20"/>
                <w:szCs w:val="20"/>
                <w:rPrChange w:id="73" w:author="馬慈蓮" w:date="2015-08-14T11:50:00Z">
                  <w:rPr>
                    <w:ins w:id="74" w:author="馬慈蓮" w:date="2015-08-14T11:50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75" w:author="馬慈蓮" w:date="2015-08-14T11:51:00Z">
              <w:r w:rsidRPr="0089382B">
                <w:rPr>
                  <w:rFonts w:ascii="細明體" w:eastAsia="細明體" w:hAnsi="細明體" w:cs="Courier New"/>
                  <w:color w:val="7030A0"/>
                  <w:sz w:val="20"/>
                  <w:szCs w:val="20"/>
                  <w:rPrChange w:id="76" w:author="馬慈蓮" w:date="2015-08-14T11:51:00Z">
                    <w:rPr/>
                  </w:rPrChange>
                </w:rPr>
                <w:t>150813000323</w:t>
              </w:r>
            </w:ins>
          </w:p>
        </w:tc>
      </w:tr>
    </w:tbl>
    <w:p w:rsidR="00CE22A2" w:rsidRPr="000174E7" w:rsidRDefault="00CE22A2" w:rsidP="007214C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7214C1" w:rsidRPr="000174E7" w:rsidRDefault="007214C1" w:rsidP="00EC07F2">
      <w:pPr>
        <w:pStyle w:val="Tabletext"/>
        <w:keepLines w:val="0"/>
        <w:numPr>
          <w:ilvl w:val="0"/>
          <w:numId w:val="1"/>
          <w:numberingChange w:id="77" w:author="test" w:date="2009-10-01T11:44:00Z" w:original="%1:1:35:、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程式功能概要說明：</w:t>
      </w:r>
    </w:p>
    <w:p w:rsidR="007214C1" w:rsidRPr="000174E7" w:rsidRDefault="007214C1" w:rsidP="00EC07F2">
      <w:pPr>
        <w:pStyle w:val="Tabletext"/>
        <w:keepLines w:val="0"/>
        <w:numPr>
          <w:ilvl w:val="1"/>
          <w:numId w:val="1"/>
          <w:numberingChange w:id="78" w:author="test" w:date="2009-10-01T11:44:00Z" w:original="%2:1:0:.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程式功能：</w:t>
      </w:r>
      <w:r w:rsidR="00F4190E">
        <w:rPr>
          <w:rFonts w:hint="eastAsia"/>
          <w:kern w:val="2"/>
          <w:lang w:eastAsia="zh-TW"/>
        </w:rPr>
        <w:t>解除契約業佣</w:t>
      </w:r>
      <w:r w:rsidR="009E3891">
        <w:rPr>
          <w:rFonts w:hint="eastAsia"/>
          <w:kern w:val="2"/>
          <w:lang w:eastAsia="zh-TW"/>
        </w:rPr>
        <w:t>抽取</w:t>
      </w:r>
    </w:p>
    <w:p w:rsidR="007214C1" w:rsidRPr="000174E7" w:rsidRDefault="007214C1" w:rsidP="007214C1">
      <w:pPr>
        <w:pStyle w:val="Tabletext"/>
        <w:keepLines w:val="0"/>
        <w:numPr>
          <w:ilvl w:val="1"/>
          <w:numId w:val="1"/>
          <w:numberingChange w:id="79" w:author="test" w:date="2009-10-01T11:44:00Z" w:original="%2:2:0:.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程式名稱：</w:t>
      </w:r>
      <w:r w:rsidR="00F4190E">
        <w:rPr>
          <w:rFonts w:hint="eastAsia"/>
          <w:kern w:val="2"/>
          <w:lang w:eastAsia="zh-TW"/>
        </w:rPr>
        <w:t>AAK0</w:t>
      </w:r>
      <w:r w:rsidR="00966DD3" w:rsidRPr="000174E7">
        <w:rPr>
          <w:rFonts w:hint="eastAsia"/>
          <w:kern w:val="2"/>
          <w:lang w:eastAsia="zh-TW"/>
        </w:rPr>
        <w:t>_</w:t>
      </w:r>
      <w:r w:rsidR="002D1262">
        <w:rPr>
          <w:rFonts w:hint="eastAsia"/>
          <w:kern w:val="2"/>
          <w:lang w:eastAsia="zh-TW"/>
        </w:rPr>
        <w:t>B</w:t>
      </w:r>
      <w:r w:rsidR="00F4190E">
        <w:rPr>
          <w:rFonts w:hint="eastAsia"/>
          <w:kern w:val="2"/>
          <w:lang w:eastAsia="zh-TW"/>
        </w:rPr>
        <w:t>001</w:t>
      </w:r>
    </w:p>
    <w:p w:rsidR="007214C1" w:rsidRPr="000174E7" w:rsidRDefault="007214C1" w:rsidP="007214C1">
      <w:pPr>
        <w:pStyle w:val="Tabletext"/>
        <w:keepLines w:val="0"/>
        <w:numPr>
          <w:ilvl w:val="1"/>
          <w:numId w:val="1"/>
          <w:numberingChange w:id="80" w:author="test" w:date="2009-10-01T11:44:00Z" w:original="%2:3:0:.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作業方式：</w:t>
      </w:r>
      <w:r w:rsidR="00F4016E">
        <w:rPr>
          <w:rFonts w:hint="eastAsia"/>
          <w:kern w:val="2"/>
          <w:lang w:eastAsia="zh-TW"/>
        </w:rPr>
        <w:t>batch</w:t>
      </w:r>
    </w:p>
    <w:p w:rsidR="00D47DA3" w:rsidRPr="00D17D50" w:rsidRDefault="007214C1" w:rsidP="007A3605">
      <w:pPr>
        <w:pStyle w:val="Tabletext"/>
        <w:keepLines w:val="0"/>
        <w:numPr>
          <w:ilvl w:val="1"/>
          <w:numId w:val="1"/>
          <w:numberingChange w:id="81" w:author="test" w:date="2009-10-01T11:44:00Z" w:original="%2:4:0:.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概要說明：</w:t>
      </w:r>
      <w:r w:rsidR="00F4190E">
        <w:rPr>
          <w:rFonts w:hint="eastAsia"/>
          <w:kern w:val="2"/>
          <w:lang w:eastAsia="zh-TW"/>
        </w:rPr>
        <w:t>解除契約業佣</w:t>
      </w:r>
      <w:r w:rsidR="009E3891">
        <w:rPr>
          <w:rFonts w:hint="eastAsia"/>
          <w:kern w:val="2"/>
          <w:lang w:eastAsia="zh-TW"/>
        </w:rPr>
        <w:t>抽取</w:t>
      </w:r>
    </w:p>
    <w:p w:rsidR="00994D91" w:rsidRPr="00BC38F0" w:rsidRDefault="00994D91" w:rsidP="00994D91">
      <w:pPr>
        <w:pStyle w:val="Tabletext"/>
        <w:keepLines w:val="0"/>
        <w:spacing w:after="0" w:line="240" w:lineRule="auto"/>
        <w:ind w:left="938" w:firstLine="480"/>
        <w:rPr>
          <w:rFonts w:hint="eastAsia"/>
          <w:color w:val="FF00FF"/>
          <w:kern w:val="2"/>
          <w:lang w:eastAsia="zh-TW"/>
        </w:rPr>
      </w:pPr>
    </w:p>
    <w:p w:rsidR="0066543D" w:rsidRPr="000174E7" w:rsidRDefault="007214C1" w:rsidP="00E50581">
      <w:pPr>
        <w:pStyle w:val="Tabletext"/>
        <w:keepLines w:val="0"/>
        <w:numPr>
          <w:ilvl w:val="0"/>
          <w:numId w:val="1"/>
          <w:numberingChange w:id="82" w:author="test" w:date="2009-10-01T11:44:00Z" w:original="%1:2:35:、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程式結構：</w:t>
      </w:r>
    </w:p>
    <w:p w:rsidR="007214C1" w:rsidRPr="000174E7" w:rsidRDefault="007214C1" w:rsidP="007214C1">
      <w:pPr>
        <w:pStyle w:val="Tabletext"/>
        <w:keepLines w:val="0"/>
        <w:spacing w:after="0" w:line="240" w:lineRule="auto"/>
        <w:ind w:firstLine="425"/>
        <w:rPr>
          <w:rFonts w:hint="eastAsia"/>
          <w:lang w:eastAsia="zh-TW"/>
        </w:rPr>
      </w:pPr>
    </w:p>
    <w:p w:rsidR="001C5981" w:rsidRPr="000174E7" w:rsidRDefault="007214C1" w:rsidP="007214C1">
      <w:pPr>
        <w:pStyle w:val="Tabletext"/>
        <w:keepLines w:val="0"/>
        <w:numPr>
          <w:ilvl w:val="0"/>
          <w:numId w:val="1"/>
          <w:numberingChange w:id="83" w:author="test" w:date="2009-10-01T11:44:00Z" w:original="%1:3:35:、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相關檔案（</w:t>
      </w:r>
      <w:r w:rsidRPr="000174E7">
        <w:rPr>
          <w:rFonts w:hint="eastAsia"/>
          <w:kern w:val="2"/>
          <w:lang w:eastAsia="zh-TW"/>
        </w:rPr>
        <w:t>TABLE</w:t>
      </w:r>
      <w:r w:rsidRPr="000174E7">
        <w:rPr>
          <w:rFonts w:hint="eastAsia"/>
          <w:kern w:val="2"/>
          <w:lang w:eastAsia="zh-TW"/>
        </w:rPr>
        <w:t>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240"/>
        <w:gridCol w:w="4320"/>
      </w:tblGrid>
      <w:tr w:rsidR="001C5981" w:rsidRPr="00112078" w:rsidTr="00112078">
        <w:tc>
          <w:tcPr>
            <w:tcW w:w="72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324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中文說明</w:t>
            </w:r>
          </w:p>
        </w:tc>
        <w:tc>
          <w:tcPr>
            <w:tcW w:w="432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檔案名稱</w:t>
            </w:r>
          </w:p>
        </w:tc>
      </w:tr>
      <w:tr w:rsidR="001B2103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B2103" w:rsidRPr="00112078" w:rsidRDefault="001B2103" w:rsidP="00112078">
            <w:pPr>
              <w:numPr>
                <w:ilvl w:val="0"/>
                <w:numId w:val="5"/>
                <w:numberingChange w:id="84" w:author="test" w:date="2009-10-01T11:44:00Z" w:original="%1:1:0:.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40" w:type="dxa"/>
          </w:tcPr>
          <w:p w:rsidR="001B2103" w:rsidRPr="00112078" w:rsidRDefault="00F4190E" w:rsidP="008727C0">
            <w:pPr>
              <w:rPr>
                <w:rFonts w:ascii="細明體" w:eastAsia="細明體" w:hAnsi="細明體"/>
                <w:caps/>
                <w:color w:val="000000"/>
                <w:sz w:val="20"/>
                <w:szCs w:val="20"/>
              </w:rPr>
            </w:pPr>
            <w:r w:rsidRPr="00112078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解除契約受理檔</w:t>
            </w:r>
          </w:p>
        </w:tc>
        <w:tc>
          <w:tcPr>
            <w:tcW w:w="4320" w:type="dxa"/>
          </w:tcPr>
          <w:p w:rsidR="001B2103" w:rsidRPr="00112078" w:rsidRDefault="001B2103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DT</w:t>
            </w:r>
            <w:r w:rsidR="0005650A" w:rsidRPr="00112078">
              <w:rPr>
                <w:rFonts w:hint="eastAsia"/>
                <w:sz w:val="20"/>
                <w:szCs w:val="20"/>
              </w:rPr>
              <w:t>A</w:t>
            </w:r>
            <w:r w:rsidR="00F4190E" w:rsidRPr="00112078">
              <w:rPr>
                <w:rFonts w:hint="eastAsia"/>
                <w:sz w:val="20"/>
                <w:szCs w:val="20"/>
              </w:rPr>
              <w:t>AK001</w:t>
            </w:r>
          </w:p>
        </w:tc>
      </w:tr>
      <w:tr w:rsidR="00FF6337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337" w:rsidRPr="00112078" w:rsidRDefault="00FF6337" w:rsidP="00112078">
            <w:pPr>
              <w:numPr>
                <w:ilvl w:val="0"/>
                <w:numId w:val="5"/>
                <w:numberingChange w:id="85" w:author="test" w:date="2009-10-01T11:44:00Z" w:original="%1:2:0:.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40" w:type="dxa"/>
          </w:tcPr>
          <w:p w:rsidR="00FF6337" w:rsidRPr="00112078" w:rsidRDefault="00AB0625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理賠記錄檔</w:t>
            </w:r>
          </w:p>
        </w:tc>
        <w:tc>
          <w:tcPr>
            <w:tcW w:w="4320" w:type="dxa"/>
          </w:tcPr>
          <w:p w:rsidR="00FF6337" w:rsidRPr="00112078" w:rsidRDefault="009255EA" w:rsidP="00C80729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DT</w:t>
            </w:r>
            <w:r w:rsidR="0005650A" w:rsidRPr="00112078">
              <w:rPr>
                <w:rFonts w:hint="eastAsia"/>
                <w:sz w:val="20"/>
                <w:szCs w:val="20"/>
              </w:rPr>
              <w:t>A</w:t>
            </w:r>
            <w:r w:rsidR="00AB0625" w:rsidRPr="00112078">
              <w:rPr>
                <w:rFonts w:ascii="新細明體" w:hAnsi="新細明體" w:hint="eastAsia"/>
                <w:sz w:val="20"/>
                <w:szCs w:val="20"/>
              </w:rPr>
              <w:t>AB001</w:t>
            </w:r>
          </w:p>
        </w:tc>
      </w:tr>
      <w:tr w:rsidR="006B57C9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B57C9" w:rsidRPr="00112078" w:rsidRDefault="006B57C9" w:rsidP="00112078">
            <w:pPr>
              <w:numPr>
                <w:ilvl w:val="0"/>
                <w:numId w:val="5"/>
                <w:numberingChange w:id="86" w:author="test" w:date="2009-10-01T11:44:00Z" w:original="%1:3:0:.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40" w:type="dxa"/>
          </w:tcPr>
          <w:p w:rsidR="006B57C9" w:rsidRPr="00112078" w:rsidRDefault="00AB0625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投保明細檔</w:t>
            </w:r>
          </w:p>
        </w:tc>
        <w:tc>
          <w:tcPr>
            <w:tcW w:w="4320" w:type="dxa"/>
          </w:tcPr>
          <w:p w:rsidR="006B57C9" w:rsidRPr="00112078" w:rsidRDefault="006B57C9" w:rsidP="00C80729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DTA</w:t>
            </w:r>
            <w:r w:rsidR="00AB0625" w:rsidRPr="00112078">
              <w:rPr>
                <w:rFonts w:hint="eastAsia"/>
                <w:sz w:val="20"/>
                <w:szCs w:val="20"/>
              </w:rPr>
              <w:t>AB100</w:t>
            </w:r>
          </w:p>
        </w:tc>
      </w:tr>
      <w:tr w:rsidR="008B193B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B193B" w:rsidRPr="00112078" w:rsidRDefault="008B193B" w:rsidP="00112078">
            <w:pPr>
              <w:numPr>
                <w:ilvl w:val="0"/>
                <w:numId w:val="5"/>
                <w:numberingChange w:id="87" w:author="test" w:date="2009-10-01T11:44:00Z" w:original="%1:4:0:.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40" w:type="dxa"/>
          </w:tcPr>
          <w:p w:rsidR="008B193B" w:rsidRPr="00112078" w:rsidRDefault="008B193B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壽險主約投保紀錄</w:t>
            </w:r>
          </w:p>
        </w:tc>
        <w:tc>
          <w:tcPr>
            <w:tcW w:w="4320" w:type="dxa"/>
          </w:tcPr>
          <w:p w:rsidR="008B193B" w:rsidRPr="00112078" w:rsidRDefault="008B193B" w:rsidP="00C80729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DTAB0001</w:t>
            </w:r>
          </w:p>
        </w:tc>
      </w:tr>
      <w:tr w:rsidR="006B57C9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B57C9" w:rsidRPr="00112078" w:rsidRDefault="006B57C9" w:rsidP="00112078">
            <w:pPr>
              <w:numPr>
                <w:ilvl w:val="0"/>
                <w:numId w:val="5"/>
                <w:numberingChange w:id="88" w:author="test" w:date="2009-10-01T11:44:00Z" w:original="%1:5:0:.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240" w:type="dxa"/>
          </w:tcPr>
          <w:p w:rsidR="006B57C9" w:rsidRPr="00112078" w:rsidRDefault="00AB0625" w:rsidP="008727C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解除契約扣業佣檔</w:t>
            </w:r>
          </w:p>
        </w:tc>
        <w:tc>
          <w:tcPr>
            <w:tcW w:w="4320" w:type="dxa"/>
          </w:tcPr>
          <w:p w:rsidR="006B57C9" w:rsidRPr="00112078" w:rsidRDefault="006B57C9" w:rsidP="00C807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DT</w:t>
            </w:r>
            <w:r w:rsidR="00AB0625" w:rsidRPr="00112078">
              <w:rPr>
                <w:rFonts w:ascii="新細明體" w:hAnsi="新細明體" w:hint="eastAsia"/>
                <w:sz w:val="20"/>
                <w:szCs w:val="20"/>
              </w:rPr>
              <w:t>APX024</w:t>
            </w:r>
          </w:p>
        </w:tc>
      </w:tr>
    </w:tbl>
    <w:p w:rsidR="001C5981" w:rsidRPr="000174E7" w:rsidRDefault="001C5981" w:rsidP="001C598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7214C1" w:rsidRPr="000174E7" w:rsidRDefault="007214C1" w:rsidP="007214C1">
      <w:pPr>
        <w:pStyle w:val="Tabletext"/>
        <w:keepLines w:val="0"/>
        <w:numPr>
          <w:ilvl w:val="0"/>
          <w:numId w:val="1"/>
          <w:numberingChange w:id="89" w:author="test" w:date="2009-10-01T11:44:00Z" w:original="%1:4:35:、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相關模組：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240"/>
        <w:gridCol w:w="4320"/>
        <w:tblGridChange w:id="90">
          <w:tblGrid>
            <w:gridCol w:w="720"/>
            <w:gridCol w:w="3240"/>
            <w:gridCol w:w="4320"/>
          </w:tblGrid>
        </w:tblGridChange>
      </w:tblGrid>
      <w:tr w:rsidR="001C5981" w:rsidRPr="00112078" w:rsidTr="00112078">
        <w:tc>
          <w:tcPr>
            <w:tcW w:w="72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324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4320" w:type="dxa"/>
          </w:tcPr>
          <w:p w:rsidR="001C5981" w:rsidRPr="00112078" w:rsidRDefault="001C5981" w:rsidP="008727C0">
            <w:pPr>
              <w:rPr>
                <w:rFonts w:hint="eastAsia"/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模組名稱</w:t>
            </w:r>
          </w:p>
        </w:tc>
      </w:tr>
      <w:tr w:rsidR="001C5981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C5981" w:rsidRPr="00112078" w:rsidRDefault="001C5981" w:rsidP="00112078">
            <w:pPr>
              <w:numPr>
                <w:ilvl w:val="0"/>
                <w:numId w:val="6"/>
                <w:numberingChange w:id="91" w:author="test" w:date="2009-10-01T11:44:00Z" w:original="%1:1:0:."/>
              </w:num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1C5981" w:rsidRPr="00112078" w:rsidRDefault="00AC45B0" w:rsidP="008727C0">
            <w:pPr>
              <w:rPr>
                <w:sz w:val="20"/>
                <w:szCs w:val="20"/>
              </w:rPr>
            </w:pPr>
            <w:r w:rsidRPr="00112078">
              <w:rPr>
                <w:rFonts w:hint="eastAsia"/>
                <w:sz w:val="20"/>
                <w:szCs w:val="20"/>
              </w:rPr>
              <w:t>SHUTDOWN DAY</w:t>
            </w:r>
            <w:r w:rsidRPr="00112078">
              <w:rPr>
                <w:rFonts w:hint="eastAsia"/>
                <w:sz w:val="20"/>
                <w:szCs w:val="20"/>
              </w:rPr>
              <w:t>模組</w:t>
            </w:r>
          </w:p>
        </w:tc>
        <w:tc>
          <w:tcPr>
            <w:tcW w:w="4320" w:type="dxa"/>
          </w:tcPr>
          <w:p w:rsidR="001C5981" w:rsidRPr="00112078" w:rsidRDefault="001C5981" w:rsidP="008727C0">
            <w:pPr>
              <w:rPr>
                <w:sz w:val="20"/>
                <w:szCs w:val="20"/>
              </w:rPr>
            </w:pPr>
          </w:p>
        </w:tc>
      </w:tr>
      <w:tr w:rsidR="00AC45B0" w:rsidRPr="00112078" w:rsidTr="0011207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C45B0" w:rsidRPr="00112078" w:rsidRDefault="00AC45B0" w:rsidP="00112078">
            <w:pPr>
              <w:numPr>
                <w:ilvl w:val="0"/>
                <w:numId w:val="6"/>
                <w:numberingChange w:id="92" w:author="test" w:date="2009-10-01T11:44:00Z" w:original="%1:2:0:."/>
              </w:num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C45B0" w:rsidRPr="00112078" w:rsidRDefault="00AC45B0" w:rsidP="008727C0">
            <w:pPr>
              <w:rPr>
                <w:rFonts w:hAnsi="新細明體"/>
                <w:sz w:val="20"/>
                <w:szCs w:val="20"/>
              </w:rPr>
            </w:pPr>
          </w:p>
        </w:tc>
        <w:tc>
          <w:tcPr>
            <w:tcW w:w="4320" w:type="dxa"/>
          </w:tcPr>
          <w:p w:rsidR="00AC45B0" w:rsidRPr="00112078" w:rsidRDefault="00AC45B0" w:rsidP="008727C0">
            <w:pPr>
              <w:rPr>
                <w:sz w:val="20"/>
                <w:szCs w:val="20"/>
              </w:rPr>
            </w:pPr>
          </w:p>
        </w:tc>
      </w:tr>
    </w:tbl>
    <w:p w:rsidR="001C5981" w:rsidRPr="000174E7" w:rsidRDefault="001C5981" w:rsidP="001C598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3C0220" w:rsidRDefault="003C0220" w:rsidP="003C0220">
      <w:pPr>
        <w:pStyle w:val="Tabletext"/>
        <w:keepLines w:val="0"/>
        <w:numPr>
          <w:ilvl w:val="0"/>
          <w:numId w:val="1"/>
          <w:numberingChange w:id="93" w:author="test" w:date="2009-10-01T11:44:00Z" w:original="%1:5:35:、"/>
        </w:numPr>
        <w:spacing w:after="0" w:line="240" w:lineRule="auto"/>
        <w:rPr>
          <w:rFonts w:ascii="新細明體" w:hAnsi="新細明體" w:hint="eastAsia"/>
        </w:rPr>
      </w:pPr>
      <w:r>
        <w:rPr>
          <w:rFonts w:ascii="新細明體" w:hAnsi="新細明體" w:hint="eastAsia"/>
          <w:lang w:eastAsia="zh-TW"/>
        </w:rPr>
        <w:t>作業設定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  <w:shd w:val="clear" w:color="auto" w:fill="auto"/>
          </w:tcPr>
          <w:p w:rsidR="003C0220" w:rsidRPr="00112078" w:rsidRDefault="009255E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/>
                <w:sz w:val="20"/>
                <w:szCs w:val="20"/>
              </w:rPr>
              <w:t>JA</w:t>
            </w:r>
            <w:r w:rsidR="009E54BC" w:rsidRPr="00112078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D157E7" w:rsidRPr="00112078">
              <w:rPr>
                <w:rFonts w:ascii="新細明體" w:hAnsi="新細明體" w:hint="eastAsia"/>
                <w:sz w:val="20"/>
                <w:szCs w:val="20"/>
              </w:rPr>
              <w:t>D</w:t>
            </w:r>
            <w:r w:rsidR="009E54BC" w:rsidRPr="00112078">
              <w:rPr>
                <w:rFonts w:ascii="新細明體" w:hAnsi="新細明體" w:hint="eastAsia"/>
                <w:sz w:val="20"/>
                <w:szCs w:val="20"/>
              </w:rPr>
              <w:t>K</w:t>
            </w:r>
            <w:r w:rsidR="00BD0B73" w:rsidRPr="00112078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112078">
              <w:rPr>
                <w:rFonts w:ascii="新細明體" w:hAnsi="新細明體"/>
                <w:sz w:val="20"/>
                <w:szCs w:val="20"/>
              </w:rPr>
              <w:t>0</w:t>
            </w:r>
            <w:r w:rsidR="00BD0B73" w:rsidRPr="00112078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7508" w:type="dxa"/>
            <w:shd w:val="clear" w:color="auto" w:fill="auto"/>
          </w:tcPr>
          <w:p w:rsidR="003C0220" w:rsidRPr="00112078" w:rsidRDefault="009E54BC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AAAK</w:t>
            </w:r>
            <w:r w:rsidR="003C0220" w:rsidRPr="00112078">
              <w:rPr>
                <w:rFonts w:ascii="新細明體" w:hAnsi="新細明體" w:hint="eastAsia"/>
                <w:sz w:val="20"/>
                <w:szCs w:val="20"/>
              </w:rPr>
              <w:t>_</w:t>
            </w:r>
            <w:r w:rsidR="002D1262" w:rsidRPr="00112078">
              <w:rPr>
                <w:rFonts w:ascii="新細明體" w:hAnsi="新細明體" w:hint="eastAsia"/>
                <w:sz w:val="20"/>
                <w:szCs w:val="20"/>
              </w:rPr>
              <w:t>B0</w:t>
            </w:r>
            <w:r w:rsidR="00BD0B73" w:rsidRPr="00112078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112078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  <w:shd w:val="clear" w:color="auto" w:fill="auto"/>
          </w:tcPr>
          <w:p w:rsidR="003C0220" w:rsidRPr="00112078" w:rsidRDefault="009E54BC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  <w:shd w:val="clear" w:color="auto" w:fill="auto"/>
          </w:tcPr>
          <w:p w:rsidR="003C0220" w:rsidRPr="00112078" w:rsidRDefault="009E54BC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K0</w:t>
            </w:r>
          </w:p>
        </w:tc>
      </w:tr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  <w:shd w:val="clear" w:color="auto" w:fill="auto"/>
          </w:tcPr>
          <w:p w:rsidR="0029380D" w:rsidRPr="00112078" w:rsidRDefault="00D157E7" w:rsidP="003C0220">
            <w:pPr>
              <w:rPr>
                <w:sz w:val="20"/>
                <w:szCs w:val="20"/>
              </w:rPr>
            </w:pPr>
            <w:r w:rsidRPr="00112078">
              <w:rPr>
                <w:rFonts w:hAnsi="新細明體" w:hint="eastAsia"/>
                <w:sz w:val="20"/>
                <w:szCs w:val="20"/>
              </w:rPr>
              <w:t>工作日</w:t>
            </w:r>
            <w:r w:rsidR="009255EA" w:rsidRPr="00112078">
              <w:rPr>
                <w:rFonts w:hAnsi="新細明體"/>
                <w:sz w:val="20"/>
                <w:szCs w:val="20"/>
              </w:rPr>
              <w:t>執行</w:t>
            </w:r>
          </w:p>
        </w:tc>
      </w:tr>
      <w:tr w:rsidR="003C0220" w:rsidRPr="00112078" w:rsidTr="00112078">
        <w:trPr>
          <w:trHeight w:val="120"/>
        </w:trPr>
        <w:tc>
          <w:tcPr>
            <w:tcW w:w="1672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7508" w:type="dxa"/>
            <w:shd w:val="clear" w:color="auto" w:fill="auto"/>
          </w:tcPr>
          <w:p w:rsidR="003C0220" w:rsidRPr="00112078" w:rsidRDefault="00065EC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3C0220" w:rsidRDefault="003C0220" w:rsidP="003C0220">
      <w:pPr>
        <w:pStyle w:val="Tabletext"/>
        <w:keepLines w:val="0"/>
        <w:spacing w:after="0" w:line="240" w:lineRule="auto"/>
        <w:rPr>
          <w:rFonts w:ascii="新細明體" w:hAnsi="新細明體" w:hint="eastAsia"/>
        </w:rPr>
      </w:pPr>
    </w:p>
    <w:p w:rsidR="003C0220" w:rsidRPr="0045539F" w:rsidRDefault="003C0220" w:rsidP="003C0220">
      <w:pPr>
        <w:pStyle w:val="Tabletext"/>
        <w:keepLines w:val="0"/>
        <w:numPr>
          <w:ilvl w:val="0"/>
          <w:numId w:val="1"/>
          <w:numberingChange w:id="94" w:author="test" w:date="2009-10-01T11:44:00Z" w:original="%1:6:35:、"/>
        </w:numPr>
        <w:spacing w:after="0" w:line="240" w:lineRule="auto"/>
        <w:rPr>
          <w:rFonts w:ascii="新細明體" w:hAnsi="新細明體" w:hint="eastAsia"/>
        </w:rPr>
      </w:pPr>
      <w:r w:rsidRPr="0045539F">
        <w:rPr>
          <w:rFonts w:ascii="新細明體" w:hAnsi="新細明體" w:hint="eastAsia"/>
        </w:rPr>
        <w:t>傳入參數</w:t>
      </w:r>
      <w:r>
        <w:rPr>
          <w:rFonts w:ascii="新細明體" w:hAnsi="新細明體" w:hint="eastAsia"/>
          <w:lang w:eastAsia="zh-TW"/>
        </w:rPr>
        <w:t>：</w:t>
      </w:r>
      <w:r w:rsidR="00876D3A" w:rsidRPr="0045539F">
        <w:rPr>
          <w:rFonts w:ascii="新細明體" w:hAnsi="新細明體" w:hint="eastAsia"/>
        </w:rPr>
        <w:t xml:space="preserve">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2880"/>
        <w:gridCol w:w="2700"/>
      </w:tblGrid>
      <w:tr w:rsidR="003C0220" w:rsidRPr="00112078" w:rsidTr="00112078">
        <w:tc>
          <w:tcPr>
            <w:tcW w:w="720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2880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2700" w:type="dxa"/>
          </w:tcPr>
          <w:p w:rsidR="003C0220" w:rsidRPr="00112078" w:rsidRDefault="003C0220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876D3A" w:rsidRPr="00112078" w:rsidTr="00112078">
        <w:tc>
          <w:tcPr>
            <w:tcW w:w="720" w:type="dxa"/>
          </w:tcPr>
          <w:p w:rsidR="00876D3A" w:rsidRPr="00112078" w:rsidRDefault="00876D3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76D3A" w:rsidRPr="00112078" w:rsidRDefault="009255E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處理</w:t>
            </w:r>
            <w:r w:rsidR="00876D3A" w:rsidRPr="00112078">
              <w:rPr>
                <w:rFonts w:ascii="新細明體" w:hAnsi="新細明體" w:hint="eastAsia"/>
                <w:sz w:val="20"/>
                <w:szCs w:val="20"/>
              </w:rPr>
              <w:t>日期</w:t>
            </w:r>
          </w:p>
        </w:tc>
        <w:tc>
          <w:tcPr>
            <w:tcW w:w="2880" w:type="dxa"/>
          </w:tcPr>
          <w:p w:rsidR="00876D3A" w:rsidRPr="00112078" w:rsidRDefault="00876D3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2700" w:type="dxa"/>
          </w:tcPr>
          <w:p w:rsidR="00876D3A" w:rsidRPr="00112078" w:rsidRDefault="00876D3A" w:rsidP="003C022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12078">
              <w:rPr>
                <w:rFonts w:hAnsi="新細明體" w:hint="eastAsia"/>
                <w:sz w:val="20"/>
                <w:szCs w:val="20"/>
              </w:rPr>
              <w:t>若無傳入參數</w:t>
            </w:r>
            <w:r w:rsidRPr="00112078">
              <w:rPr>
                <w:rFonts w:hAnsi="新細明體"/>
                <w:sz w:val="20"/>
                <w:szCs w:val="20"/>
              </w:rPr>
              <w:t>，</w:t>
            </w:r>
            <w:r w:rsidRPr="00112078">
              <w:rPr>
                <w:rFonts w:hAnsi="新細明體" w:hint="eastAsia"/>
                <w:sz w:val="20"/>
                <w:szCs w:val="20"/>
              </w:rPr>
              <w:t>則取</w:t>
            </w:r>
            <w:r w:rsidR="00033DEC" w:rsidRPr="00112078">
              <w:rPr>
                <w:rFonts w:hAnsi="新細明體" w:hint="eastAsia"/>
                <w:sz w:val="20"/>
                <w:szCs w:val="20"/>
              </w:rPr>
              <w:t>SHUTDOWN</w:t>
            </w:r>
            <w:r w:rsidR="00CD6CE6" w:rsidRPr="00112078">
              <w:rPr>
                <w:rFonts w:hAnsi="新細明體" w:hint="eastAsia"/>
                <w:sz w:val="20"/>
                <w:szCs w:val="20"/>
              </w:rPr>
              <w:t xml:space="preserve"> </w:t>
            </w:r>
            <w:r w:rsidR="009255EA" w:rsidRPr="00112078">
              <w:rPr>
                <w:rFonts w:hAnsi="新細明體" w:hint="eastAsia"/>
                <w:sz w:val="20"/>
                <w:szCs w:val="20"/>
              </w:rPr>
              <w:t>DA</w:t>
            </w:r>
            <w:r w:rsidR="00033DEC" w:rsidRPr="00112078">
              <w:rPr>
                <w:rFonts w:hAnsi="新細明體" w:hint="eastAsia"/>
                <w:sz w:val="20"/>
                <w:szCs w:val="20"/>
              </w:rPr>
              <w:t>Y</w:t>
            </w:r>
          </w:p>
        </w:tc>
      </w:tr>
    </w:tbl>
    <w:p w:rsidR="003C0220" w:rsidRDefault="003C0220" w:rsidP="003C0220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7214C1" w:rsidRPr="000174E7" w:rsidRDefault="007214C1" w:rsidP="007214C1">
      <w:pPr>
        <w:pStyle w:val="Tabletext"/>
        <w:keepLines w:val="0"/>
        <w:numPr>
          <w:ilvl w:val="0"/>
          <w:numId w:val="1"/>
          <w:numberingChange w:id="95" w:author="test" w:date="2009-10-01T11:44:00Z" w:original="%1:7:35:、"/>
        </w:numPr>
        <w:spacing w:after="0" w:line="240" w:lineRule="auto"/>
        <w:rPr>
          <w:rFonts w:hint="eastAsia"/>
          <w:kern w:val="2"/>
          <w:lang w:eastAsia="zh-TW"/>
        </w:rPr>
      </w:pPr>
      <w:r w:rsidRPr="000174E7">
        <w:rPr>
          <w:rFonts w:hint="eastAsia"/>
          <w:kern w:val="2"/>
          <w:lang w:eastAsia="zh-TW"/>
        </w:rPr>
        <w:t>程式內容：</w:t>
      </w:r>
    </w:p>
    <w:p w:rsidR="00453296" w:rsidRDefault="00453296" w:rsidP="005F369C">
      <w:pPr>
        <w:pStyle w:val="Tabletext"/>
        <w:keepLines w:val="0"/>
        <w:numPr>
          <w:ilvl w:val="1"/>
          <w:numId w:val="1"/>
          <w:numberingChange w:id="96" w:author="test" w:date="2009-10-01T11:44:00Z" w:original="%2:1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判斷傳入參數</w:t>
      </w:r>
    </w:p>
    <w:p w:rsidR="00453296" w:rsidRDefault="00453296" w:rsidP="00EC07F2">
      <w:pPr>
        <w:pStyle w:val="Tabletext"/>
        <w:keepLines w:val="0"/>
        <w:numPr>
          <w:ilvl w:val="2"/>
          <w:numId w:val="1"/>
          <w:numberingChange w:id="97" w:author="test" w:date="2009-10-01T11:44:00Z" w:original="%2:1:0:.%3:1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無傳入參數：</w:t>
      </w:r>
      <w:r>
        <w:rPr>
          <w:rFonts w:hint="eastAsia"/>
          <w:kern w:val="2"/>
          <w:lang w:eastAsia="zh-TW"/>
        </w:rPr>
        <w:t>CALL SHUTDOWN DAY</w:t>
      </w:r>
      <w:r>
        <w:rPr>
          <w:rFonts w:hint="eastAsia"/>
          <w:kern w:val="2"/>
          <w:lang w:eastAsia="zh-TW"/>
        </w:rPr>
        <w:t>模組，取得</w:t>
      </w:r>
      <w:r>
        <w:rPr>
          <w:rFonts w:hint="eastAsia"/>
          <w:kern w:val="2"/>
          <w:lang w:eastAsia="zh-TW"/>
        </w:rPr>
        <w:t>SHUTDOWN DAY=</w:t>
      </w:r>
      <w:r>
        <w:rPr>
          <w:rFonts w:hint="eastAsia"/>
          <w:kern w:val="2"/>
          <w:lang w:eastAsia="zh-TW"/>
        </w:rPr>
        <w:t>處理日期</w:t>
      </w:r>
    </w:p>
    <w:p w:rsidR="00453296" w:rsidRDefault="00453296" w:rsidP="00453296">
      <w:pPr>
        <w:pStyle w:val="Tabletext"/>
        <w:keepLines w:val="0"/>
        <w:numPr>
          <w:ilvl w:val="2"/>
          <w:numId w:val="1"/>
          <w:numberingChange w:id="98" w:author="test" w:date="2009-10-01T11:44:00Z" w:original="%2:1:0:.%3:2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有傳入參數：需為</w:t>
      </w:r>
      <w:r>
        <w:rPr>
          <w:rFonts w:hint="eastAsia"/>
          <w:kern w:val="2"/>
          <w:lang w:eastAsia="zh-TW"/>
        </w:rPr>
        <w:t>DATE</w:t>
      </w:r>
      <w:r>
        <w:rPr>
          <w:rFonts w:hint="eastAsia"/>
          <w:kern w:val="2"/>
          <w:lang w:eastAsia="zh-TW"/>
        </w:rPr>
        <w:t>格式</w:t>
      </w:r>
    </w:p>
    <w:p w:rsidR="007901B6" w:rsidRDefault="007901B6" w:rsidP="007901B6">
      <w:pPr>
        <w:pStyle w:val="Tabletext"/>
        <w:keepLines w:val="0"/>
        <w:numPr>
          <w:ilvl w:val="1"/>
          <w:numId w:val="1"/>
          <w:numberingChange w:id="99" w:author="test" w:date="2009-10-01T11:44:00Z" w:original="%2:2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Ansi="sөũ" w:hint="eastAsia"/>
          <w:lang w:eastAsia="zh-TW"/>
        </w:rPr>
        <w:t>選出要處理的資料，條件如下</w:t>
      </w:r>
      <w:r w:rsidRPr="000174E7"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 xml:space="preserve"> </w:t>
      </w:r>
    </w:p>
    <w:p w:rsidR="003308AE" w:rsidRDefault="003308AE" w:rsidP="007901B6">
      <w:pPr>
        <w:pStyle w:val="Tabletext"/>
        <w:keepLines w:val="0"/>
        <w:numPr>
          <w:ilvl w:val="2"/>
          <w:numId w:val="1"/>
          <w:numberingChange w:id="100" w:author="test" w:date="2009-10-01T11:44:00Z" w:original="%2:2:0:.%3:1:0:"/>
        </w:numPr>
        <w:spacing w:after="0" w:line="240" w:lineRule="auto"/>
        <w:rPr>
          <w:rFonts w:hint="eastAsia"/>
          <w:kern w:val="2"/>
          <w:lang w:eastAsia="zh-TW"/>
        </w:rPr>
      </w:pPr>
      <w:r w:rsidRPr="003308AE">
        <w:rPr>
          <w:rFonts w:hint="eastAsia"/>
          <w:kern w:val="2"/>
          <w:lang w:eastAsia="zh-TW"/>
        </w:rPr>
        <w:t>DTAAB001</w:t>
      </w:r>
      <w:r>
        <w:rPr>
          <w:rFonts w:hint="eastAsia"/>
          <w:kern w:val="2"/>
          <w:lang w:eastAsia="zh-TW"/>
        </w:rPr>
        <w:t>：</w:t>
      </w:r>
      <w:r w:rsidRPr="003308AE">
        <w:rPr>
          <w:rFonts w:hint="eastAsia"/>
          <w:kern w:val="2"/>
          <w:lang w:eastAsia="zh-TW"/>
        </w:rPr>
        <w:t xml:space="preserve"> </w:t>
      </w:r>
      <w:r w:rsidRPr="003308AE">
        <w:rPr>
          <w:rFonts w:hint="eastAsia"/>
          <w:kern w:val="2"/>
          <w:lang w:eastAsia="zh-TW"/>
        </w:rPr>
        <w:t>同一受編</w:t>
      </w:r>
      <w:r>
        <w:rPr>
          <w:rFonts w:hAnsi="sөũ" w:hint="eastAsia"/>
          <w:lang w:eastAsia="zh-TW"/>
        </w:rPr>
        <w:t>，</w:t>
      </w:r>
      <w:r w:rsidRPr="003308AE">
        <w:rPr>
          <w:rFonts w:hint="eastAsia"/>
          <w:kern w:val="2"/>
          <w:lang w:eastAsia="zh-TW"/>
        </w:rPr>
        <w:t>同一保單</w:t>
      </w:r>
      <w:r>
        <w:rPr>
          <w:rFonts w:hAnsi="sөũ" w:hint="eastAsia"/>
          <w:lang w:eastAsia="zh-TW"/>
        </w:rPr>
        <w:t>，</w:t>
      </w:r>
      <w:r w:rsidRPr="003308AE">
        <w:rPr>
          <w:rFonts w:hint="eastAsia"/>
          <w:kern w:val="2"/>
          <w:lang w:eastAsia="zh-TW"/>
        </w:rPr>
        <w:t>索賠類別</w:t>
      </w:r>
      <w:r w:rsidRPr="003308AE">
        <w:rPr>
          <w:rFonts w:hint="eastAsia"/>
          <w:kern w:val="2"/>
          <w:lang w:eastAsia="zh-TW"/>
        </w:rPr>
        <w:t xml:space="preserve"> ='L' AND </w:t>
      </w:r>
      <w:r w:rsidRPr="003308AE">
        <w:rPr>
          <w:rFonts w:hint="eastAsia"/>
          <w:kern w:val="2"/>
          <w:lang w:eastAsia="zh-TW"/>
        </w:rPr>
        <w:t>主附約別</w:t>
      </w:r>
      <w:r w:rsidRPr="003308AE">
        <w:rPr>
          <w:rFonts w:hint="eastAsia"/>
          <w:kern w:val="2"/>
          <w:lang w:eastAsia="zh-TW"/>
        </w:rPr>
        <w:t xml:space="preserve"> ='1' AND </w:t>
      </w:r>
      <w:r w:rsidRPr="003308AE">
        <w:rPr>
          <w:rFonts w:hint="eastAsia"/>
          <w:kern w:val="2"/>
          <w:lang w:eastAsia="zh-TW"/>
        </w:rPr>
        <w:t>覆核日期</w:t>
      </w:r>
      <w:r w:rsidRPr="003308AE">
        <w:rPr>
          <w:rFonts w:hint="eastAsia"/>
          <w:kern w:val="2"/>
          <w:lang w:eastAsia="zh-TW"/>
        </w:rPr>
        <w:t xml:space="preserve"> =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處理日期</w:t>
      </w:r>
    </w:p>
    <w:p w:rsidR="007901B6" w:rsidRDefault="003308AE" w:rsidP="007901B6">
      <w:pPr>
        <w:pStyle w:val="Tabletext"/>
        <w:keepLines w:val="0"/>
        <w:numPr>
          <w:ilvl w:val="2"/>
          <w:numId w:val="1"/>
          <w:numberingChange w:id="101" w:author="test" w:date="2009-10-01T11:44:00Z" w:original="%2:2:0:.%3:2:0:"/>
        </w:numPr>
        <w:spacing w:after="0" w:line="240" w:lineRule="auto"/>
        <w:rPr>
          <w:rFonts w:hint="eastAsia"/>
          <w:kern w:val="2"/>
          <w:lang w:eastAsia="zh-TW"/>
        </w:rPr>
      </w:pPr>
      <w:r w:rsidRPr="003308AE">
        <w:rPr>
          <w:kern w:val="2"/>
          <w:lang w:eastAsia="zh-TW"/>
        </w:rPr>
        <w:t>DTAAK001</w:t>
      </w:r>
      <w:r>
        <w:rPr>
          <w:rFonts w:hint="eastAsia"/>
          <w:kern w:val="2"/>
          <w:lang w:eastAsia="zh-TW"/>
        </w:rPr>
        <w:t>：</w:t>
      </w:r>
      <w:r w:rsidRPr="003308AE">
        <w:rPr>
          <w:rFonts w:hint="eastAsia"/>
          <w:kern w:val="2"/>
          <w:lang w:eastAsia="zh-TW"/>
        </w:rPr>
        <w:t>新受理編號</w:t>
      </w:r>
      <w:r w:rsidRPr="003308AE">
        <w:rPr>
          <w:rFonts w:hint="eastAsia"/>
          <w:kern w:val="2"/>
          <w:lang w:eastAsia="zh-TW"/>
        </w:rPr>
        <w:t xml:space="preserve"> = DTAAB001.</w:t>
      </w:r>
      <w:r w:rsidRPr="003308AE">
        <w:rPr>
          <w:rFonts w:hint="eastAsia"/>
          <w:kern w:val="2"/>
          <w:lang w:eastAsia="zh-TW"/>
        </w:rPr>
        <w:t>受理編號</w:t>
      </w:r>
      <w:r w:rsidRPr="003308AE">
        <w:rPr>
          <w:rFonts w:hint="eastAsia"/>
          <w:kern w:val="2"/>
          <w:lang w:eastAsia="zh-TW"/>
        </w:rPr>
        <w:t xml:space="preserve"> AND </w:t>
      </w:r>
      <w:r w:rsidRPr="003308AE">
        <w:rPr>
          <w:rFonts w:hint="eastAsia"/>
          <w:kern w:val="2"/>
          <w:lang w:eastAsia="zh-TW"/>
        </w:rPr>
        <w:t>保單號碼</w:t>
      </w:r>
      <w:r w:rsidRPr="003308AE">
        <w:rPr>
          <w:rFonts w:hint="eastAsia"/>
          <w:kern w:val="2"/>
          <w:lang w:eastAsia="zh-TW"/>
        </w:rPr>
        <w:t>=DTAAB001.</w:t>
      </w:r>
      <w:r w:rsidRPr="003308AE">
        <w:rPr>
          <w:rFonts w:hint="eastAsia"/>
          <w:kern w:val="2"/>
          <w:lang w:eastAsia="zh-TW"/>
        </w:rPr>
        <w:t>保單號碼</w:t>
      </w:r>
      <w:r w:rsidRPr="003308AE">
        <w:rPr>
          <w:rFonts w:hint="eastAsia"/>
          <w:kern w:val="2"/>
          <w:lang w:eastAsia="zh-TW"/>
        </w:rPr>
        <w:t xml:space="preserve"> AND</w:t>
      </w:r>
      <w:r>
        <w:rPr>
          <w:rFonts w:hint="eastAsia"/>
          <w:kern w:val="2"/>
          <w:lang w:eastAsia="zh-TW"/>
        </w:rPr>
        <w:t xml:space="preserve"> </w:t>
      </w:r>
      <w:r w:rsidRPr="003308AE">
        <w:rPr>
          <w:rFonts w:hint="eastAsia"/>
          <w:kern w:val="2"/>
          <w:lang w:eastAsia="zh-TW"/>
        </w:rPr>
        <w:t>覆核日期</w:t>
      </w:r>
      <w:r w:rsidRPr="003308AE">
        <w:rPr>
          <w:rFonts w:hint="eastAsia"/>
          <w:kern w:val="2"/>
          <w:lang w:eastAsia="zh-TW"/>
        </w:rPr>
        <w:t xml:space="preserve"> =SHUTDOWN-DATE  AND  PASS</w:t>
      </w:r>
      <w:r w:rsidRPr="003308AE">
        <w:rPr>
          <w:rFonts w:hint="eastAsia"/>
          <w:kern w:val="2"/>
          <w:lang w:eastAsia="zh-TW"/>
        </w:rPr>
        <w:t>壽三科日期</w:t>
      </w:r>
      <w:r w:rsidRPr="003308AE">
        <w:rPr>
          <w:rFonts w:hint="eastAsia"/>
          <w:kern w:val="2"/>
          <w:lang w:eastAsia="zh-TW"/>
        </w:rPr>
        <w:t xml:space="preserve"> </w:t>
      </w:r>
      <w:r w:rsidRPr="003308AE">
        <w:rPr>
          <w:rFonts w:hint="eastAsia"/>
          <w:kern w:val="2"/>
          <w:lang w:eastAsia="zh-TW"/>
        </w:rPr>
        <w:t>為</w:t>
      </w:r>
      <w:r w:rsidRPr="003308AE">
        <w:rPr>
          <w:rFonts w:hint="eastAsia"/>
          <w:kern w:val="2"/>
          <w:lang w:eastAsia="zh-TW"/>
        </w:rPr>
        <w:t xml:space="preserve"> NULL</w:t>
      </w:r>
      <w:r>
        <w:rPr>
          <w:rFonts w:hint="eastAsia"/>
          <w:kern w:val="2"/>
          <w:lang w:eastAsia="zh-TW"/>
        </w:rPr>
        <w:t xml:space="preserve"> </w:t>
      </w:r>
      <w:r w:rsidRPr="003308AE">
        <w:rPr>
          <w:rFonts w:hint="eastAsia"/>
          <w:kern w:val="2"/>
          <w:lang w:eastAsia="zh-TW"/>
        </w:rPr>
        <w:t xml:space="preserve">AND </w:t>
      </w:r>
      <w:r w:rsidRPr="003308AE">
        <w:rPr>
          <w:rFonts w:hint="eastAsia"/>
          <w:kern w:val="2"/>
          <w:lang w:eastAsia="zh-TW"/>
        </w:rPr>
        <w:t>排除自殺件</w:t>
      </w:r>
      <w:r w:rsidR="004E4523">
        <w:rPr>
          <w:rFonts w:hint="eastAsia"/>
          <w:kern w:val="2"/>
          <w:lang w:eastAsia="zh-TW"/>
        </w:rPr>
        <w:t xml:space="preserve"> AND </w:t>
      </w:r>
      <w:r w:rsidR="004E4523">
        <w:rPr>
          <w:rFonts w:hint="eastAsia"/>
          <w:kern w:val="2"/>
          <w:lang w:eastAsia="zh-TW"/>
        </w:rPr>
        <w:t>解除方式</w:t>
      </w:r>
      <w:r w:rsidR="004E4523">
        <w:rPr>
          <w:rFonts w:hint="eastAsia"/>
          <w:kern w:val="2"/>
          <w:lang w:eastAsia="zh-TW"/>
        </w:rPr>
        <w:t>=</w:t>
      </w:r>
      <w:r w:rsidR="004E4523">
        <w:rPr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4E4523">
          <w:rPr>
            <w:rFonts w:hint="eastAsia"/>
            <w:kern w:val="2"/>
            <w:lang w:eastAsia="zh-TW"/>
          </w:rPr>
          <w:t>2</w:t>
        </w:r>
        <w:r w:rsidR="004E4523">
          <w:rPr>
            <w:kern w:val="2"/>
            <w:lang w:eastAsia="zh-TW"/>
          </w:rPr>
          <w:t>’</w:t>
        </w:r>
      </w:smartTag>
      <w:r w:rsidR="004E4523" w:rsidRPr="004E4523">
        <w:rPr>
          <w:rFonts w:hint="eastAsia"/>
          <w:kern w:val="2"/>
          <w:lang w:eastAsia="zh-TW"/>
        </w:rPr>
        <w:t>合意解除</w:t>
      </w:r>
      <w:ins w:id="102" w:author="test" w:date="2009-10-01T11:44:00Z">
        <w:r w:rsidR="00701FC8">
          <w:rPr>
            <w:rFonts w:hint="eastAsia"/>
            <w:kern w:val="2"/>
            <w:lang w:eastAsia="zh-TW"/>
          </w:rPr>
          <w:t xml:space="preserve"> AND</w:t>
        </w:r>
        <w:r w:rsidR="00701FC8" w:rsidRPr="004E4523">
          <w:rPr>
            <w:rFonts w:hint="eastAsia"/>
            <w:kern w:val="2"/>
            <w:lang w:eastAsia="zh-TW"/>
          </w:rPr>
          <w:t>合意解除</w:t>
        </w:r>
      </w:ins>
      <w:ins w:id="103" w:author="test" w:date="2009-10-01T11:45:00Z">
        <w:r w:rsidR="00701FC8">
          <w:rPr>
            <w:rFonts w:hint="eastAsia"/>
            <w:kern w:val="2"/>
            <w:lang w:eastAsia="zh-TW"/>
          </w:rPr>
          <w:t>種類</w:t>
        </w:r>
        <w:r w:rsidR="00701FC8">
          <w:rPr>
            <w:rFonts w:hint="eastAsia"/>
            <w:kern w:val="2"/>
            <w:lang w:eastAsia="zh-TW"/>
          </w:rPr>
          <w:t>&lt;&gt;</w:t>
        </w:r>
        <w:r w:rsidR="00701FC8">
          <w:rPr>
            <w:kern w:val="2"/>
            <w:lang w:eastAsia="zh-TW"/>
          </w:rPr>
          <w:t>’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’"/>
          </w:smartTagPr>
          <w:r w:rsidR="00701FC8">
            <w:rPr>
              <w:rFonts w:hint="eastAsia"/>
              <w:kern w:val="2"/>
              <w:lang w:eastAsia="zh-TW"/>
            </w:rPr>
            <w:t>2</w:t>
          </w:r>
          <w:r w:rsidR="00701FC8">
            <w:rPr>
              <w:kern w:val="2"/>
              <w:lang w:eastAsia="zh-TW"/>
            </w:rPr>
            <w:t>’</w:t>
          </w:r>
        </w:smartTag>
      </w:ins>
      <w:ins w:id="104" w:author="test" w:date="2009-10-01T11:46:00Z">
        <w:r w:rsidR="00BD1AF1">
          <w:rPr>
            <w:rFonts w:hint="eastAsia"/>
            <w:kern w:val="2"/>
            <w:lang w:eastAsia="zh-TW"/>
          </w:rPr>
          <w:t>給付和解金</w:t>
        </w:r>
      </w:ins>
      <w:ins w:id="105" w:author="cathaylife" w:date="2011-10-05T15:34:00Z">
        <w:r w:rsidR="00082661">
          <w:rPr>
            <w:rFonts w:hint="eastAsia"/>
            <w:kern w:val="2"/>
            <w:lang w:eastAsia="zh-TW"/>
          </w:rPr>
          <w:t xml:space="preserve"> AND </w:t>
        </w:r>
      </w:ins>
      <w:ins w:id="106" w:author="cathaylife" w:date="2011-10-05T15:35:00Z">
        <w:r w:rsidR="00082661">
          <w:rPr>
            <w:rFonts w:hint="eastAsia"/>
            <w:kern w:val="2"/>
            <w:lang w:eastAsia="zh-TW"/>
          </w:rPr>
          <w:t>違反</w:t>
        </w:r>
      </w:ins>
      <w:ins w:id="107" w:author="cathaylife" w:date="2011-10-05T15:34:00Z">
        <w:r w:rsidR="00082661">
          <w:rPr>
            <w:rFonts w:hint="eastAsia"/>
            <w:kern w:val="2"/>
            <w:lang w:eastAsia="zh-TW"/>
          </w:rPr>
          <w:t>要保書</w:t>
        </w:r>
      </w:ins>
      <w:ins w:id="108" w:author="cathaylife" w:date="2011-10-05T15:35:00Z">
        <w:r w:rsidR="00082661">
          <w:rPr>
            <w:rFonts w:hint="eastAsia"/>
            <w:kern w:val="2"/>
            <w:lang w:eastAsia="zh-TW"/>
          </w:rPr>
          <w:t>告知事項</w:t>
        </w:r>
        <w:r w:rsidR="00082661">
          <w:rPr>
            <w:rFonts w:hint="eastAsia"/>
            <w:kern w:val="2"/>
            <w:lang w:eastAsia="zh-TW"/>
          </w:rPr>
          <w:t xml:space="preserve"> &lt;&gt; </w:t>
        </w:r>
        <w:r w:rsidR="00082661">
          <w:rPr>
            <w:kern w:val="2"/>
            <w:lang w:eastAsia="zh-TW"/>
          </w:rPr>
          <w:t>‘</w:t>
        </w:r>
        <w:r w:rsidR="00082661">
          <w:rPr>
            <w:rFonts w:hint="eastAsia"/>
            <w:kern w:val="2"/>
            <w:lang w:eastAsia="zh-TW"/>
          </w:rPr>
          <w:t>0</w:t>
        </w:r>
        <w:r w:rsidR="00082661">
          <w:rPr>
            <w:kern w:val="2"/>
            <w:lang w:eastAsia="zh-TW"/>
          </w:rPr>
          <w:t>’</w:t>
        </w:r>
      </w:ins>
    </w:p>
    <w:p w:rsidR="00CA01CF" w:rsidRPr="008A71EC" w:rsidRDefault="00CA01CF" w:rsidP="007901B6">
      <w:pPr>
        <w:pStyle w:val="Tabletext"/>
        <w:keepLines w:val="0"/>
        <w:numPr>
          <w:ilvl w:val="2"/>
          <w:numId w:val="1"/>
          <w:numberingChange w:id="109" w:author="test" w:date="2009-10-01T11:44:00Z" w:original="%2:2:0:.%3:2:0:"/>
        </w:numPr>
        <w:spacing w:after="0" w:line="240" w:lineRule="auto"/>
        <w:rPr>
          <w:rFonts w:hint="eastAsia"/>
          <w:color w:val="2F5496"/>
          <w:kern w:val="2"/>
          <w:lang w:eastAsia="zh-TW"/>
          <w:rPrChange w:id="110" w:author="馬慈蓮" w:date="2015-08-14T11:52:00Z">
            <w:rPr>
              <w:rFonts w:hint="eastAsia"/>
              <w:kern w:val="2"/>
              <w:lang w:eastAsia="zh-TW"/>
            </w:rPr>
          </w:rPrChange>
        </w:rPr>
      </w:pPr>
      <w:ins w:id="111" w:author="馬慈蓮" w:date="2015-03-23T13:57:00Z">
        <w:r w:rsidRPr="008A71EC">
          <w:rPr>
            <w:rFonts w:hint="eastAsia"/>
            <w:color w:val="2F5496"/>
            <w:kern w:val="2"/>
            <w:lang w:eastAsia="zh-TW"/>
            <w:rPrChange w:id="112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UNION</w:t>
        </w:r>
      </w:ins>
    </w:p>
    <w:p w:rsidR="00906A4B" w:rsidRPr="008A71EC" w:rsidRDefault="00187185" w:rsidP="00906A4B">
      <w:pPr>
        <w:pStyle w:val="Tabletext"/>
        <w:keepLines w:val="0"/>
        <w:numPr>
          <w:ilvl w:val="3"/>
          <w:numId w:val="1"/>
          <w:numberingChange w:id="113" w:author="test" w:date="2009-10-01T11:44:00Z" w:original="%2:2:0:.%3:2:0:"/>
        </w:numPr>
        <w:spacing w:after="0" w:line="240" w:lineRule="auto"/>
        <w:rPr>
          <w:rFonts w:hint="eastAsia"/>
          <w:color w:val="2F5496"/>
          <w:kern w:val="2"/>
          <w:lang w:eastAsia="zh-TW"/>
          <w:rPrChange w:id="114" w:author="馬慈蓮" w:date="2015-08-14T11:52:00Z">
            <w:rPr>
              <w:rFonts w:hint="eastAsia"/>
              <w:kern w:val="2"/>
              <w:lang w:eastAsia="zh-TW"/>
            </w:rPr>
          </w:rPrChange>
        </w:rPr>
        <w:pPrChange w:id="115" w:author="馬慈蓮" w:date="2015-03-23T14:16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6" w:author="馬慈蓮" w:date="2015-03-23T14:20:00Z">
        <w:r w:rsidRPr="008A71EC">
          <w:rPr>
            <w:rFonts w:hint="eastAsia"/>
            <w:color w:val="2F5496"/>
            <w:kern w:val="2"/>
            <w:lang w:eastAsia="zh-TW"/>
            <w:rPrChange w:id="117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AND </w:t>
        </w:r>
        <w:r w:rsidRPr="008A71EC">
          <w:rPr>
            <w:rFonts w:hint="eastAsia"/>
            <w:color w:val="2F5496"/>
            <w:kern w:val="2"/>
            <w:lang w:eastAsia="zh-TW"/>
            <w:rPrChange w:id="118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覆核日期</w:t>
        </w:r>
        <w:r w:rsidRPr="008A71EC">
          <w:rPr>
            <w:rFonts w:hint="eastAsia"/>
            <w:color w:val="2F5496"/>
            <w:kern w:val="2"/>
            <w:lang w:eastAsia="zh-TW"/>
            <w:rPrChange w:id="119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</w:t>
        </w:r>
        <w:r w:rsidR="009E0139" w:rsidRPr="008A71EC">
          <w:rPr>
            <w:rFonts w:hint="eastAsia"/>
            <w:color w:val="2F5496"/>
            <w:kern w:val="2"/>
            <w:lang w:eastAsia="zh-TW"/>
            <w:rPrChange w:id="120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&lt;</w:t>
        </w:r>
      </w:ins>
      <w:ins w:id="121" w:author="馬慈蓮" w:date="2015-08-14T11:53:00Z">
        <w:r w:rsidR="000515B9" w:rsidRPr="008A71EC">
          <w:rPr>
            <w:rFonts w:hint="eastAsia"/>
            <w:color w:val="2F5496"/>
            <w:kern w:val="2"/>
            <w:lang w:eastAsia="zh-TW"/>
          </w:rPr>
          <w:t>=</w:t>
        </w:r>
      </w:ins>
      <w:ins w:id="122" w:author="馬慈蓮" w:date="2015-03-23T14:20:00Z">
        <w:r w:rsidRPr="008A71EC">
          <w:rPr>
            <w:rFonts w:hint="eastAsia"/>
            <w:color w:val="2F5496"/>
            <w:kern w:val="2"/>
            <w:lang w:eastAsia="zh-TW"/>
            <w:rPrChange w:id="123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SHUTDOWN-DATE </w:t>
        </w:r>
        <w:r w:rsidRPr="008A71EC">
          <w:rPr>
            <w:color w:val="2F5496"/>
            <w:kern w:val="2"/>
            <w:lang w:eastAsia="zh-TW"/>
            <w:rPrChange w:id="124" w:author="馬慈蓮" w:date="2015-08-14T11:52:00Z">
              <w:rPr>
                <w:kern w:val="2"/>
                <w:lang w:eastAsia="zh-TW"/>
              </w:rPr>
            </w:rPrChange>
          </w:rPr>
          <w:t>–</w:t>
        </w:r>
        <w:r w:rsidRPr="008A71EC">
          <w:rPr>
            <w:rFonts w:hint="eastAsia"/>
            <w:color w:val="2F5496"/>
            <w:kern w:val="2"/>
            <w:lang w:eastAsia="zh-TW"/>
            <w:rPrChange w:id="125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2</w:t>
        </w:r>
        <w:r w:rsidRPr="008A71EC">
          <w:rPr>
            <w:rFonts w:hint="eastAsia"/>
            <w:color w:val="2F5496"/>
            <w:kern w:val="2"/>
            <w:lang w:eastAsia="zh-TW"/>
            <w:rPrChange w:id="126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個月</w:t>
        </w:r>
        <w:r w:rsidRPr="008A71EC">
          <w:rPr>
            <w:rFonts w:hint="eastAsia"/>
            <w:color w:val="2F5496"/>
            <w:kern w:val="2"/>
            <w:lang w:eastAsia="zh-TW"/>
            <w:rPrChange w:id="127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 AND  PASS</w:t>
        </w:r>
        <w:r w:rsidRPr="008A71EC">
          <w:rPr>
            <w:rFonts w:hint="eastAsia"/>
            <w:color w:val="2F5496"/>
            <w:kern w:val="2"/>
            <w:lang w:eastAsia="zh-TW"/>
            <w:rPrChange w:id="128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壽三科日期</w:t>
        </w:r>
        <w:r w:rsidRPr="008A71EC">
          <w:rPr>
            <w:rFonts w:hint="eastAsia"/>
            <w:color w:val="2F5496"/>
            <w:kern w:val="2"/>
            <w:lang w:eastAsia="zh-TW"/>
            <w:rPrChange w:id="129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</w:t>
        </w:r>
        <w:r w:rsidRPr="008A71EC">
          <w:rPr>
            <w:rFonts w:hint="eastAsia"/>
            <w:color w:val="2F5496"/>
            <w:kern w:val="2"/>
            <w:lang w:eastAsia="zh-TW"/>
            <w:rPrChange w:id="130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為</w:t>
        </w:r>
        <w:r w:rsidRPr="008A71EC">
          <w:rPr>
            <w:rFonts w:hint="eastAsia"/>
            <w:color w:val="2F5496"/>
            <w:kern w:val="2"/>
            <w:lang w:eastAsia="zh-TW"/>
            <w:rPrChange w:id="131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NULL AND </w:t>
        </w:r>
        <w:r w:rsidRPr="008A71EC">
          <w:rPr>
            <w:rFonts w:hint="eastAsia"/>
            <w:color w:val="2F5496"/>
            <w:kern w:val="2"/>
            <w:lang w:eastAsia="zh-TW"/>
            <w:rPrChange w:id="132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排除自殺件</w:t>
        </w:r>
        <w:r w:rsidRPr="008A71EC">
          <w:rPr>
            <w:rFonts w:hint="eastAsia"/>
            <w:color w:val="2F5496"/>
            <w:kern w:val="2"/>
            <w:lang w:eastAsia="zh-TW"/>
            <w:rPrChange w:id="133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AND </w:t>
        </w:r>
        <w:r w:rsidRPr="008A71EC">
          <w:rPr>
            <w:rFonts w:hint="eastAsia"/>
            <w:color w:val="2F5496"/>
            <w:kern w:val="2"/>
            <w:lang w:eastAsia="zh-TW"/>
            <w:rPrChange w:id="134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解除方式</w:t>
        </w:r>
        <w:r w:rsidRPr="008A71EC">
          <w:rPr>
            <w:rFonts w:hint="eastAsia"/>
            <w:color w:val="2F5496"/>
            <w:kern w:val="2"/>
            <w:lang w:eastAsia="zh-TW"/>
            <w:rPrChange w:id="135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=</w:t>
        </w:r>
        <w:r w:rsidRPr="008A71EC">
          <w:rPr>
            <w:color w:val="2F5496"/>
            <w:kern w:val="2"/>
            <w:lang w:eastAsia="zh-TW"/>
            <w:rPrChange w:id="136" w:author="馬慈蓮" w:date="2015-08-14T11:52:00Z">
              <w:rPr>
                <w:kern w:val="2"/>
                <w:lang w:eastAsia="zh-TW"/>
              </w:rPr>
            </w:rPrChange>
          </w:rPr>
          <w:t>’</w:t>
        </w:r>
        <w:r w:rsidRPr="008A71EC">
          <w:rPr>
            <w:rFonts w:hint="eastAsia"/>
            <w:color w:val="2F5496"/>
            <w:kern w:val="2"/>
            <w:lang w:eastAsia="zh-TW"/>
            <w:rPrChange w:id="137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1</w:t>
        </w:r>
        <w:r w:rsidRPr="008A71EC">
          <w:rPr>
            <w:color w:val="2F5496"/>
            <w:kern w:val="2"/>
            <w:lang w:eastAsia="zh-TW"/>
            <w:rPrChange w:id="138" w:author="馬慈蓮" w:date="2015-08-14T11:52:00Z">
              <w:rPr>
                <w:kern w:val="2"/>
                <w:lang w:eastAsia="zh-TW"/>
              </w:rPr>
            </w:rPrChange>
          </w:rPr>
          <w:t>’</w:t>
        </w:r>
        <w:r w:rsidRPr="008A71EC">
          <w:rPr>
            <w:rFonts w:hint="eastAsia"/>
            <w:color w:val="2F5496"/>
            <w:kern w:val="2"/>
            <w:lang w:eastAsia="zh-TW"/>
            <w:rPrChange w:id="139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發函解除</w:t>
        </w:r>
        <w:r w:rsidRPr="008A71EC">
          <w:rPr>
            <w:rFonts w:hint="eastAsia"/>
            <w:color w:val="2F5496"/>
            <w:kern w:val="2"/>
            <w:lang w:eastAsia="zh-TW"/>
            <w:rPrChange w:id="140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AND</w:t>
        </w:r>
        <w:r w:rsidRPr="008A71EC">
          <w:rPr>
            <w:rFonts w:hint="eastAsia"/>
            <w:color w:val="2F5496"/>
            <w:kern w:val="2"/>
            <w:lang w:eastAsia="zh-TW"/>
            <w:rPrChange w:id="141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合意解除種類</w:t>
        </w:r>
        <w:r w:rsidRPr="008A71EC">
          <w:rPr>
            <w:rFonts w:hint="eastAsia"/>
            <w:color w:val="2F5496"/>
            <w:kern w:val="2"/>
            <w:lang w:eastAsia="zh-TW"/>
            <w:rPrChange w:id="142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&lt;&gt;</w:t>
        </w:r>
        <w:r w:rsidRPr="008A71EC">
          <w:rPr>
            <w:color w:val="2F5496"/>
            <w:kern w:val="2"/>
            <w:lang w:eastAsia="zh-TW"/>
            <w:rPrChange w:id="143" w:author="馬慈蓮" w:date="2015-08-14T11:52:00Z">
              <w:rPr>
                <w:kern w:val="2"/>
                <w:lang w:eastAsia="zh-TW"/>
              </w:rPr>
            </w:rPrChange>
          </w:rPr>
          <w:t>’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’"/>
          </w:smartTagPr>
          <w:r w:rsidRPr="008A71EC">
            <w:rPr>
              <w:rFonts w:hint="eastAsia"/>
              <w:color w:val="2F5496"/>
              <w:kern w:val="2"/>
              <w:lang w:eastAsia="zh-TW"/>
              <w:rPrChange w:id="144" w:author="馬慈蓮" w:date="2015-08-14T11:52:00Z">
                <w:rPr>
                  <w:rFonts w:hint="eastAsia"/>
                  <w:kern w:val="2"/>
                  <w:lang w:eastAsia="zh-TW"/>
                </w:rPr>
              </w:rPrChange>
            </w:rPr>
            <w:t>2</w:t>
          </w:r>
          <w:r w:rsidRPr="008A71EC">
            <w:rPr>
              <w:color w:val="2F5496"/>
              <w:kern w:val="2"/>
              <w:lang w:eastAsia="zh-TW"/>
              <w:rPrChange w:id="145" w:author="馬慈蓮" w:date="2015-08-14T11:52:00Z">
                <w:rPr>
                  <w:kern w:val="2"/>
                  <w:lang w:eastAsia="zh-TW"/>
                </w:rPr>
              </w:rPrChange>
            </w:rPr>
            <w:t>’</w:t>
          </w:r>
        </w:smartTag>
        <w:r w:rsidRPr="008A71EC">
          <w:rPr>
            <w:rFonts w:hint="eastAsia"/>
            <w:color w:val="2F5496"/>
            <w:kern w:val="2"/>
            <w:lang w:eastAsia="zh-TW"/>
            <w:rPrChange w:id="146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給付和解金</w:t>
        </w:r>
        <w:r w:rsidRPr="008A71EC">
          <w:rPr>
            <w:rFonts w:hint="eastAsia"/>
            <w:color w:val="2F5496"/>
            <w:kern w:val="2"/>
            <w:lang w:eastAsia="zh-TW"/>
            <w:rPrChange w:id="147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AND </w:t>
        </w:r>
        <w:r w:rsidRPr="008A71EC">
          <w:rPr>
            <w:rFonts w:hint="eastAsia"/>
            <w:color w:val="2F5496"/>
            <w:kern w:val="2"/>
            <w:lang w:eastAsia="zh-TW"/>
            <w:rPrChange w:id="148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違反要保書告知事項</w:t>
        </w:r>
        <w:r w:rsidRPr="008A71EC">
          <w:rPr>
            <w:rFonts w:hint="eastAsia"/>
            <w:color w:val="2F5496"/>
            <w:kern w:val="2"/>
            <w:lang w:eastAsia="zh-TW"/>
            <w:rPrChange w:id="149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 xml:space="preserve"> &lt;&gt; </w:t>
        </w:r>
        <w:r w:rsidRPr="008A71EC">
          <w:rPr>
            <w:color w:val="2F5496"/>
            <w:kern w:val="2"/>
            <w:lang w:eastAsia="zh-TW"/>
            <w:rPrChange w:id="150" w:author="馬慈蓮" w:date="2015-08-14T11:52:00Z">
              <w:rPr>
                <w:kern w:val="2"/>
                <w:lang w:eastAsia="zh-TW"/>
              </w:rPr>
            </w:rPrChange>
          </w:rPr>
          <w:t>‘</w:t>
        </w:r>
        <w:r w:rsidRPr="008A71EC">
          <w:rPr>
            <w:rFonts w:hint="eastAsia"/>
            <w:color w:val="2F5496"/>
            <w:kern w:val="2"/>
            <w:lang w:eastAsia="zh-TW"/>
            <w:rPrChange w:id="151" w:author="馬慈蓮" w:date="2015-08-14T11:52:00Z">
              <w:rPr>
                <w:rFonts w:hint="eastAsia"/>
                <w:kern w:val="2"/>
                <w:lang w:eastAsia="zh-TW"/>
              </w:rPr>
            </w:rPrChange>
          </w:rPr>
          <w:t>0</w:t>
        </w:r>
        <w:r w:rsidRPr="008A71EC">
          <w:rPr>
            <w:color w:val="2F5496"/>
            <w:kern w:val="2"/>
            <w:lang w:eastAsia="zh-TW"/>
            <w:rPrChange w:id="152" w:author="馬慈蓮" w:date="2015-08-14T11:52:00Z">
              <w:rPr>
                <w:kern w:val="2"/>
                <w:lang w:eastAsia="zh-TW"/>
              </w:rPr>
            </w:rPrChange>
          </w:rPr>
          <w:t>’</w:t>
        </w:r>
      </w:ins>
      <w:ins w:id="153" w:author="馬慈蓮" w:date="2015-08-14T11:52:00Z">
        <w:r w:rsidR="00D854DF" w:rsidRPr="008A71EC">
          <w:rPr>
            <w:rFonts w:hint="eastAsia"/>
            <w:color w:val="2F5496"/>
            <w:kern w:val="2"/>
            <w:lang w:eastAsia="zh-TW"/>
          </w:rPr>
          <w:t xml:space="preserve"> AND </w:t>
        </w:r>
      </w:ins>
      <w:ins w:id="154" w:author="馬慈蓮" w:date="2015-08-14T11:53:00Z">
        <w:r w:rsidR="00D854DF" w:rsidRPr="008A71EC">
          <w:rPr>
            <w:rFonts w:hint="eastAsia"/>
            <w:color w:val="2F5496"/>
            <w:kern w:val="2"/>
            <w:lang w:eastAsia="zh-TW"/>
          </w:rPr>
          <w:t>解除日期大於</w:t>
        </w:r>
        <w:r w:rsidR="00D854DF" w:rsidRPr="008A71EC">
          <w:rPr>
            <w:color w:val="2F5496"/>
            <w:kern w:val="2"/>
            <w:lang w:eastAsia="zh-TW"/>
          </w:rPr>
          <w:t>’</w:t>
        </w:r>
        <w:r w:rsidR="00D854DF" w:rsidRPr="008A71EC">
          <w:rPr>
            <w:rFonts w:hint="eastAsia"/>
            <w:color w:val="2F5496"/>
            <w:kern w:val="2"/>
            <w:lang w:eastAsia="zh-TW"/>
          </w:rPr>
          <w:t>2015-04-01</w:t>
        </w:r>
        <w:r w:rsidR="00D854DF" w:rsidRPr="008A71EC">
          <w:rPr>
            <w:color w:val="2F5496"/>
            <w:kern w:val="2"/>
            <w:lang w:eastAsia="zh-TW"/>
          </w:rPr>
          <w:t>’</w:t>
        </w:r>
      </w:ins>
    </w:p>
    <w:p w:rsidR="0066543D" w:rsidRPr="00E82E69" w:rsidRDefault="0066543D" w:rsidP="007901B6">
      <w:pPr>
        <w:pStyle w:val="Tabletext"/>
        <w:keepLines w:val="0"/>
        <w:numPr>
          <w:ilvl w:val="2"/>
          <w:numId w:val="1"/>
          <w:numberingChange w:id="155" w:author="test" w:date="2009-10-01T11:44:00Z" w:original="%2:2:0:.%3:3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SQL</w:t>
      </w:r>
      <w:r>
        <w:rPr>
          <w:rFonts w:hint="eastAsia"/>
          <w:kern w:val="2"/>
          <w:lang w:eastAsia="zh-TW"/>
        </w:rPr>
        <w:t>如下：</w:t>
      </w:r>
      <w:r w:rsidR="00852487">
        <w:rPr>
          <w:rFonts w:hint="eastAsia"/>
          <w:kern w:val="2"/>
          <w:lang w:eastAsia="zh-TW"/>
        </w:rPr>
        <w:t>並要記錄</w:t>
      </w:r>
      <w:r w:rsidR="00852487">
        <w:rPr>
          <w:rFonts w:hint="eastAsia"/>
          <w:kern w:val="2"/>
          <w:lang w:eastAsia="zh-TW"/>
        </w:rPr>
        <w:t>SQL</w:t>
      </w:r>
      <w:r w:rsidR="00852487">
        <w:rPr>
          <w:rFonts w:hint="eastAsia"/>
          <w:kern w:val="2"/>
          <w:lang w:eastAsia="zh-TW"/>
        </w:rPr>
        <w:t>查出的件數</w:t>
      </w:r>
      <w:r w:rsidR="0069054E">
        <w:rPr>
          <w:rFonts w:hint="eastAsia"/>
          <w:kern w:val="2"/>
          <w:lang w:eastAsia="zh-TW"/>
        </w:rPr>
        <w:t>=</w:t>
      </w:r>
      <w:r w:rsidR="0069054E" w:rsidRPr="0069054E">
        <w:rPr>
          <w:rFonts w:hint="eastAsia"/>
          <w:color w:val="0000FF"/>
          <w:kern w:val="2"/>
          <w:lang w:eastAsia="zh-TW"/>
        </w:rPr>
        <w:t>SQL</w:t>
      </w:r>
      <w:r w:rsidR="0069054E">
        <w:rPr>
          <w:rFonts w:hint="eastAsia"/>
          <w:color w:val="0000FF"/>
          <w:kern w:val="2"/>
          <w:lang w:eastAsia="zh-TW"/>
        </w:rPr>
        <w:t>_</w:t>
      </w:r>
      <w:r w:rsidR="0069054E" w:rsidRPr="0069054E">
        <w:rPr>
          <w:rFonts w:hint="eastAsia"/>
          <w:color w:val="0000FF"/>
          <w:kern w:val="2"/>
          <w:lang w:eastAsia="zh-TW"/>
        </w:rPr>
        <w:t>CNT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</w:t>
      </w:r>
      <w:r w:rsidR="002257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,A.PROC_APLY_NO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001 A</w:t>
        </w:r>
      </w:smartTag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DBAA.DTAAB001 B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</w:t>
      </w:r>
      <w:r w:rsidR="007347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PROC_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APLY_NO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A.POLICY_NO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B.</w:t>
      </w:r>
      <w:r w:rsidR="004E45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POLICY_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A.APRV_DATE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B.APRV_DATE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A.CMS_DATE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A.CNCL_RESN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'D01'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E45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A.</w:t>
      </w:r>
      <w:r w:rsidR="004E4523" w:rsidRPr="004E4523">
        <w:rPr>
          <w:rFonts w:ascii="Courier New" w:hAnsi="Courier New" w:cs="Courier New"/>
          <w:color w:val="000000"/>
          <w:kern w:val="0"/>
          <w:sz w:val="20"/>
          <w:szCs w:val="20"/>
        </w:rPr>
        <w:t>CNCL_KIND</w:t>
      </w:r>
      <w:r w:rsidR="004E45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="004E4523"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 w:rsidR="004E4523">
        <w:rPr>
          <w:rFonts w:ascii="Courier New" w:hAnsi="Courier New" w:cs="Courier New" w:hint="eastAsia"/>
          <w:color w:val="FF0000"/>
          <w:kern w:val="0"/>
          <w:sz w:val="20"/>
          <w:szCs w:val="20"/>
        </w:rPr>
        <w:t>2</w:t>
      </w:r>
      <w:r w:rsidR="004E4523"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 w:rsidR="004E4523" w:rsidRPr="004E45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ins w:id="156" w:author="test" w:date="2009-10-01T11:45:00Z">
        <w:r w:rsidR="00701FC8"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 w:rsidR="00701FC8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 w:rsidR="00701FC8"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A.</w:t>
        </w:r>
        <w:r w:rsidR="00701FC8" w:rsidRPr="004E4523">
          <w:rPr>
            <w:rFonts w:ascii="Courier New" w:hAnsi="Courier New" w:cs="Courier New"/>
            <w:color w:val="000000"/>
            <w:kern w:val="0"/>
            <w:sz w:val="20"/>
            <w:szCs w:val="20"/>
          </w:rPr>
          <w:t>CNCL</w:t>
        </w:r>
        <w:r w:rsidR="00701FC8"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_PAY</w:t>
        </w:r>
        <w:r w:rsidR="00701FC8" w:rsidRPr="004E4523">
          <w:rPr>
            <w:rFonts w:ascii="Courier New" w:hAnsi="Courier New" w:cs="Courier New"/>
            <w:color w:val="000000"/>
            <w:kern w:val="0"/>
            <w:sz w:val="20"/>
            <w:szCs w:val="20"/>
          </w:rPr>
          <w:t>_KIND</w:t>
        </w:r>
        <w:r w:rsidR="00701FC8"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&lt;&gt;</w:t>
        </w:r>
        <w:r w:rsidR="00701FC8">
          <w:rPr>
            <w:rFonts w:ascii="Courier New" w:hAnsi="Courier New" w:cs="Courier New"/>
            <w:color w:val="FF0000"/>
            <w:kern w:val="0"/>
            <w:sz w:val="20"/>
            <w:szCs w:val="20"/>
          </w:rPr>
          <w:t>'</w:t>
        </w:r>
        <w:r w:rsidR="00701FC8">
          <w:rPr>
            <w:rFonts w:ascii="Courier New" w:hAnsi="Courier New" w:cs="Courier New" w:hint="eastAsia"/>
            <w:color w:val="FF0000"/>
            <w:kern w:val="0"/>
            <w:sz w:val="20"/>
            <w:szCs w:val="20"/>
          </w:rPr>
          <w:t>2</w:t>
        </w:r>
        <w:r w:rsidR="00701FC8">
          <w:rPr>
            <w:rFonts w:ascii="Courier New" w:hAnsi="Courier New" w:cs="Courier New"/>
            <w:color w:val="FF0000"/>
            <w:kern w:val="0"/>
            <w:sz w:val="20"/>
            <w:szCs w:val="20"/>
          </w:rPr>
          <w:t>'</w:t>
        </w:r>
        <w:r w:rsidR="00701FC8" w:rsidRPr="004E452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  <w:r w:rsidR="004E4523"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 w:rsidR="004E45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B.CLAM_CAT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(B.APRV_DATE)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':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處理日期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B.PROD_KIND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'1'</w:t>
      </w:r>
      <w:r w:rsidR="00F44412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</w:t>
      </w:r>
    </w:p>
    <w:p w:rsidR="00F44412" w:rsidRDefault="00F44412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ORDER BY 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.POLICY_NO</w:t>
      </w:r>
    </w:p>
    <w:p w:rsidR="003308AE" w:rsidRDefault="003308AE" w:rsidP="00734775">
      <w:p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  <w:t>UR</w:t>
          </w:r>
        </w:smartTag>
      </w:smartTag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:rsidR="0066543D" w:rsidRDefault="004D6BEA" w:rsidP="00852487">
      <w:pPr>
        <w:pStyle w:val="Tabletext"/>
        <w:keepLines w:val="0"/>
        <w:numPr>
          <w:ilvl w:val="1"/>
          <w:numId w:val="1"/>
          <w:numberingChange w:id="157" w:author="test" w:date="2009-10-01T11:44:00Z" w:original="%2:3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Ansi="sөũ" w:hint="eastAsia"/>
          <w:lang w:eastAsia="zh-TW"/>
        </w:rPr>
        <w:t>逐筆</w:t>
      </w:r>
      <w:r w:rsidR="00F44412">
        <w:rPr>
          <w:rFonts w:hAnsi="sөũ" w:hint="eastAsia"/>
          <w:lang w:eastAsia="zh-TW"/>
        </w:rPr>
        <w:t>處理</w:t>
      </w:r>
      <w:r w:rsidR="00B57F64" w:rsidRPr="000174E7">
        <w:rPr>
          <w:rFonts w:hint="eastAsia"/>
          <w:kern w:val="2"/>
          <w:lang w:eastAsia="zh-TW"/>
        </w:rPr>
        <w:t>：</w:t>
      </w:r>
      <w:r w:rsidR="00B57F64">
        <w:rPr>
          <w:rFonts w:hint="eastAsia"/>
          <w:kern w:val="2"/>
          <w:lang w:eastAsia="zh-TW"/>
        </w:rPr>
        <w:t xml:space="preserve"> </w:t>
      </w:r>
    </w:p>
    <w:p w:rsidR="00F44412" w:rsidRDefault="00F44412" w:rsidP="007901B6">
      <w:pPr>
        <w:pStyle w:val="Tabletext"/>
        <w:keepLines w:val="0"/>
        <w:numPr>
          <w:ilvl w:val="2"/>
          <w:numId w:val="1"/>
          <w:numberingChange w:id="158" w:author="test" w:date="2009-10-01T11:44:00Z" w:original="%2:3:0:.%3:1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每個保單號碼只處理一次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保單號碼相同者僅處理第一筆，</w:t>
      </w:r>
      <w:r w:rsidR="008B77D0">
        <w:rPr>
          <w:rFonts w:hint="eastAsia"/>
          <w:kern w:val="2"/>
          <w:lang w:eastAsia="zh-TW"/>
        </w:rPr>
        <w:t xml:space="preserve">COUNT AS </w:t>
      </w:r>
      <w:r>
        <w:rPr>
          <w:rFonts w:hint="eastAsia"/>
          <w:kern w:val="2"/>
          <w:lang w:eastAsia="zh-TW"/>
        </w:rPr>
        <w:t>PASS</w:t>
      </w:r>
      <w:r w:rsidR="008B77D0">
        <w:rPr>
          <w:rFonts w:hint="eastAsia"/>
          <w:kern w:val="2"/>
          <w:lang w:eastAsia="zh-TW"/>
        </w:rPr>
        <w:t>_CNT</w:t>
      </w:r>
      <w:r w:rsidR="008B77D0">
        <w:rPr>
          <w:rFonts w:hint="eastAsia"/>
          <w:kern w:val="2"/>
          <w:lang w:eastAsia="zh-TW"/>
        </w:rPr>
        <w:t>，</w:t>
      </w:r>
      <w:r w:rsidR="008B77D0">
        <w:rPr>
          <w:rFonts w:hint="eastAsia"/>
          <w:kern w:val="2"/>
          <w:lang w:eastAsia="zh-TW"/>
        </w:rPr>
        <w:t>log.fatal(</w:t>
      </w:r>
      <w:r w:rsidR="008B77D0">
        <w:rPr>
          <w:kern w:val="2"/>
          <w:lang w:eastAsia="zh-TW"/>
        </w:rPr>
        <w:t>‘</w:t>
      </w:r>
      <w:r w:rsidR="008B77D0">
        <w:rPr>
          <w:rFonts w:hint="eastAsia"/>
          <w:kern w:val="2"/>
          <w:lang w:eastAsia="zh-TW"/>
        </w:rPr>
        <w:t>重複的保單號碼：</w:t>
      </w:r>
      <w:r w:rsidR="008B77D0">
        <w:rPr>
          <w:kern w:val="2"/>
          <w:lang w:eastAsia="zh-TW"/>
        </w:rPr>
        <w:t>’</w:t>
      </w:r>
      <w:r w:rsidR="008B77D0">
        <w:rPr>
          <w:rFonts w:hint="eastAsia"/>
          <w:kern w:val="2"/>
          <w:lang w:eastAsia="zh-TW"/>
        </w:rPr>
        <w:t xml:space="preserve">+ $ </w:t>
      </w:r>
      <w:r w:rsidR="008B77D0">
        <w:rPr>
          <w:rFonts w:ascii="Courier New" w:hAnsi="Courier New" w:cs="Courier New"/>
          <w:color w:val="000000"/>
        </w:rPr>
        <w:t>POLICY_NO</w:t>
      </w:r>
      <w:r w:rsidR="008B77D0">
        <w:rPr>
          <w:rFonts w:hint="eastAsia"/>
          <w:kern w:val="2"/>
          <w:lang w:eastAsia="zh-TW"/>
        </w:rPr>
        <w:t xml:space="preserve">  )</w:t>
      </w:r>
      <w:r>
        <w:rPr>
          <w:rFonts w:hint="eastAsia"/>
          <w:kern w:val="2"/>
          <w:lang w:eastAsia="zh-TW"/>
        </w:rPr>
        <w:t>)</w:t>
      </w:r>
    </w:p>
    <w:p w:rsidR="00E2645D" w:rsidRDefault="00E2645D" w:rsidP="007901B6">
      <w:pPr>
        <w:pStyle w:val="Tabletext"/>
        <w:keepLines w:val="0"/>
        <w:numPr>
          <w:ilvl w:val="2"/>
          <w:numId w:val="1"/>
          <w:numberingChange w:id="159" w:author="test" w:date="2009-10-01T11:44:00Z" w:original="%2:3:0:.%3:2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lastRenderedPageBreak/>
        <w:t>處理筆數</w:t>
      </w:r>
      <w:r>
        <w:rPr>
          <w:rFonts w:hint="eastAsia"/>
          <w:kern w:val="2"/>
          <w:lang w:eastAsia="zh-TW"/>
        </w:rPr>
        <w:t>INPUT_CNT+1;</w:t>
      </w:r>
    </w:p>
    <w:p w:rsidR="00F44412" w:rsidRDefault="00F44412" w:rsidP="007901B6">
      <w:pPr>
        <w:pStyle w:val="Tabletext"/>
        <w:keepLines w:val="0"/>
        <w:numPr>
          <w:ilvl w:val="2"/>
          <w:numId w:val="1"/>
          <w:numberingChange w:id="160" w:author="test" w:date="2009-10-01T11:44:00Z" w:original="%2:3:0:.%3:3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</w:t>
      </w:r>
      <w:r>
        <w:rPr>
          <w:rFonts w:hint="eastAsia"/>
          <w:kern w:val="2"/>
          <w:lang w:eastAsia="zh-TW"/>
        </w:rPr>
        <w:t>DTAAB100</w:t>
      </w:r>
      <w:r w:rsidR="00852487">
        <w:rPr>
          <w:rFonts w:hint="eastAsia"/>
          <w:kern w:val="2"/>
          <w:lang w:eastAsia="zh-TW"/>
        </w:rPr>
        <w:t>：</w:t>
      </w:r>
    </w:p>
    <w:p w:rsidR="00F44412" w:rsidRDefault="00F44412" w:rsidP="00F44412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lang w:eastAsia="zh-T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8080"/>
        </w:rPr>
        <w:t>*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D</w:t>
      </w:r>
      <w:r>
        <w:rPr>
          <w:rFonts w:ascii="Courier New" w:hAnsi="Courier New" w:cs="Courier New" w:hint="eastAsia"/>
          <w:color w:val="000000"/>
          <w:lang w:eastAsia="zh-TW"/>
        </w:rPr>
        <w:t>B</w:t>
      </w:r>
      <w:r>
        <w:rPr>
          <w:rFonts w:ascii="Courier New" w:hAnsi="Courier New" w:cs="Courier New"/>
          <w:color w:val="000000"/>
        </w:rPr>
        <w:t xml:space="preserve">AA.DTAAB100 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 xml:space="preserve"> POLICY_NO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00"/>
        </w:rPr>
        <w:t xml:space="preserve">B.POLICY_NO  </w:t>
      </w:r>
      <w:r>
        <w:rPr>
          <w:rFonts w:ascii="Courier New" w:hAnsi="Courier New" w:cs="Courier New"/>
          <w:color w:val="808080"/>
        </w:rPr>
        <w:t>AND</w:t>
      </w:r>
      <w:r>
        <w:rPr>
          <w:rFonts w:ascii="Courier New" w:hAnsi="Courier New" w:cs="Courier New"/>
          <w:color w:val="000000"/>
        </w:rPr>
        <w:t xml:space="preserve"> PROD_CAT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FF0000"/>
        </w:rPr>
        <w:t>'1'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color w:val="000000"/>
            </w:rPr>
            <w:t>UR</w:t>
          </w:r>
        </w:smartTag>
      </w:smartTag>
      <w:r>
        <w:rPr>
          <w:rFonts w:ascii="Courier New" w:hAnsi="Courier New" w:cs="Courier New"/>
          <w:color w:val="808080"/>
        </w:rPr>
        <w:t>;</w:t>
      </w:r>
      <w:r w:rsidDel="00F44412">
        <w:rPr>
          <w:rFonts w:hint="eastAsia"/>
          <w:kern w:val="2"/>
          <w:lang w:eastAsia="zh-TW"/>
        </w:rPr>
        <w:t xml:space="preserve"> </w:t>
      </w:r>
    </w:p>
    <w:p w:rsidR="008B77D0" w:rsidRDefault="00F44412" w:rsidP="0069054E">
      <w:pPr>
        <w:pStyle w:val="Tabletext"/>
        <w:keepLines w:val="0"/>
        <w:numPr>
          <w:ilvl w:val="2"/>
          <w:numId w:val="1"/>
          <w:numberingChange w:id="161" w:author="test" w:date="2009-10-01T11:44:00Z" w:original="%2:3:0:.%3:4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</w:t>
      </w:r>
      <w:r>
        <w:rPr>
          <w:rFonts w:hint="eastAsia"/>
          <w:kern w:val="2"/>
          <w:lang w:eastAsia="zh-TW"/>
        </w:rPr>
        <w:t>DTAB0001</w:t>
      </w:r>
      <w:r>
        <w:rPr>
          <w:rFonts w:hint="eastAsia"/>
          <w:kern w:val="2"/>
          <w:lang w:eastAsia="zh-TW"/>
        </w:rPr>
        <w:t>：</w:t>
      </w:r>
    </w:p>
    <w:p w:rsidR="008B77D0" w:rsidRDefault="008B77D0" w:rsidP="008B77D0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lang w:eastAsia="zh-T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 w:rsidR="00E2645D" w:rsidRPr="00E2645D">
        <w:rPr>
          <w:rFonts w:ascii="Courier New" w:hAnsi="Courier New" w:cs="Courier New"/>
          <w:color w:val="808080"/>
        </w:rPr>
        <w:t>SALE_CHNL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D</w:t>
      </w:r>
      <w:r>
        <w:rPr>
          <w:rFonts w:ascii="Courier New" w:hAnsi="Courier New" w:cs="Courier New" w:hint="eastAsia"/>
          <w:color w:val="000000"/>
          <w:lang w:eastAsia="zh-TW"/>
        </w:rPr>
        <w:t>B</w:t>
      </w:r>
      <w:r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 w:hint="eastAsia"/>
          <w:color w:val="000000"/>
          <w:lang w:eastAsia="zh-TW"/>
        </w:rPr>
        <w:t>B</w:t>
      </w:r>
      <w:r>
        <w:rPr>
          <w:rFonts w:ascii="Courier New" w:hAnsi="Courier New" w:cs="Courier New"/>
          <w:color w:val="000000"/>
        </w:rPr>
        <w:t>.DTAB</w:t>
      </w:r>
      <w:r>
        <w:rPr>
          <w:rFonts w:ascii="Courier New" w:hAnsi="Courier New" w:cs="Courier New" w:hint="eastAsia"/>
          <w:color w:val="000000"/>
          <w:lang w:eastAsia="zh-TW"/>
        </w:rPr>
        <w:t>0</w:t>
      </w:r>
      <w:r>
        <w:rPr>
          <w:rFonts w:ascii="Courier New" w:hAnsi="Courier New" w:cs="Courier New"/>
          <w:color w:val="000000"/>
        </w:rPr>
        <w:t>00</w:t>
      </w:r>
      <w:r>
        <w:rPr>
          <w:rFonts w:ascii="Courier New" w:hAnsi="Courier New" w:cs="Courier New" w:hint="eastAsia"/>
          <w:color w:val="000000"/>
          <w:lang w:eastAsia="zh-TW"/>
        </w:rPr>
        <w:t>1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 xml:space="preserve"> POLICY_NO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00"/>
        </w:rPr>
        <w:t xml:space="preserve">B.POLICY_NO 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color w:val="000000"/>
            </w:rPr>
            <w:t>UR</w:t>
          </w:r>
        </w:smartTag>
      </w:smartTag>
      <w:r>
        <w:rPr>
          <w:rFonts w:ascii="Courier New" w:hAnsi="Courier New" w:cs="Courier New"/>
          <w:color w:val="808080"/>
        </w:rPr>
        <w:t>;</w:t>
      </w:r>
    </w:p>
    <w:p w:rsidR="00606EC4" w:rsidRDefault="0062218C" w:rsidP="00E2645D">
      <w:pPr>
        <w:pStyle w:val="Tabletext"/>
        <w:keepLines w:val="0"/>
        <w:numPr>
          <w:ilvl w:val="2"/>
          <w:numId w:val="1"/>
          <w:numberingChange w:id="162" w:author="test" w:date="2009-10-01T11:44:00Z" w:original="%2:3:0:.%3:5:0:"/>
        </w:numPr>
        <w:spacing w:after="0" w:line="240" w:lineRule="auto"/>
        <w:rPr>
          <w:lang w:eastAsia="zh-TW"/>
        </w:rPr>
      </w:pPr>
      <w:r>
        <w:rPr>
          <w:rFonts w:hint="eastAsia"/>
          <w:kern w:val="2"/>
          <w:lang w:eastAsia="zh-TW"/>
        </w:rPr>
        <w:t>『抽佣資料寫檔作業』：</w:t>
      </w:r>
      <w:r w:rsidR="00EC7808">
        <w:rPr>
          <w:rFonts w:hint="eastAsia"/>
          <w:kern w:val="2"/>
          <w:lang w:eastAsia="zh-TW"/>
        </w:rPr>
        <w:t>寫入</w:t>
      </w:r>
      <w:r w:rsidR="00EC7808">
        <w:rPr>
          <w:rFonts w:hint="eastAsia"/>
          <w:kern w:val="2"/>
          <w:lang w:eastAsia="zh-TW"/>
        </w:rPr>
        <w:t>DTAPX024</w:t>
      </w:r>
      <w:r w:rsidR="00EC7808">
        <w:rPr>
          <w:rFonts w:hint="eastAsia"/>
          <w:kern w:val="2"/>
          <w:lang w:eastAsia="zh-TW"/>
        </w:rPr>
        <w:t>與</w:t>
      </w:r>
      <w:r w:rsidR="00EC7808">
        <w:rPr>
          <w:rFonts w:hint="eastAsia"/>
          <w:kern w:val="2"/>
          <w:lang w:eastAsia="zh-TW"/>
        </w:rPr>
        <w:t>DTAAK005</w:t>
      </w:r>
      <w:r w:rsidR="00EC7808">
        <w:rPr>
          <w:rFonts w:hint="eastAsia"/>
          <w:kern w:val="2"/>
          <w:lang w:eastAsia="zh-TW"/>
        </w:rPr>
        <w:t>，</w:t>
      </w:r>
      <w:r w:rsidR="00612607">
        <w:rPr>
          <w:rFonts w:ascii="新細明體" w:hAnsi="新細明體" w:hint="eastAsia"/>
          <w:lang w:eastAsia="zh-TW"/>
        </w:rPr>
        <w:t>欄位格式如下</w:t>
      </w:r>
      <w:r w:rsidR="00EC7808">
        <w:rPr>
          <w:rFonts w:hint="eastAsia"/>
          <w:kern w:val="2"/>
          <w:lang w:eastAsia="zh-TW"/>
        </w:rPr>
        <w:t>：</w:t>
      </w:r>
    </w:p>
    <w:p w:rsidR="004D33E5" w:rsidRDefault="004D33E5" w:rsidP="004D33E5">
      <w:pPr>
        <w:pStyle w:val="Tabletext"/>
        <w:keepLines w:val="0"/>
        <w:spacing w:after="0" w:line="240" w:lineRule="auto"/>
        <w:rPr>
          <w:rFonts w:hint="eastAsia"/>
          <w:color w:val="0000FF"/>
          <w:lang w:eastAsia="zh-TW"/>
        </w:rPr>
      </w:pPr>
    </w:p>
    <w:tbl>
      <w:tblPr>
        <w:tblW w:w="9203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980"/>
        <w:gridCol w:w="1260"/>
        <w:gridCol w:w="540"/>
        <w:gridCol w:w="1643"/>
        <w:gridCol w:w="3420"/>
      </w:tblGrid>
      <w:tr w:rsidR="004D33E5" w:rsidRPr="004D33E5" w:rsidTr="00F52D46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360" w:type="dxa"/>
            <w:shd w:val="clear" w:color="auto" w:fill="D9D9D9"/>
            <w:vAlign w:val="center"/>
          </w:tcPr>
          <w:p w:rsidR="004D33E5" w:rsidRPr="004D33E5" w:rsidRDefault="004D33E5" w:rsidP="00A30357">
            <w:pPr>
              <w:jc w:val="center"/>
              <w:rPr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序號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4D33E5" w:rsidRPr="004D33E5" w:rsidRDefault="004D33E5" w:rsidP="004D33E5">
            <w:pPr>
              <w:jc w:val="center"/>
              <w:rPr>
                <w:rFonts w:hint="eastAsia"/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欄位名稱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D33E5" w:rsidRPr="004D33E5" w:rsidRDefault="004D33E5" w:rsidP="004D33E5">
            <w:pPr>
              <w:jc w:val="center"/>
              <w:rPr>
                <w:rFonts w:hint="eastAsia"/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資料型態</w:t>
            </w:r>
          </w:p>
        </w:tc>
        <w:tc>
          <w:tcPr>
            <w:tcW w:w="540" w:type="dxa"/>
            <w:shd w:val="clear" w:color="auto" w:fill="D9D9D9"/>
            <w:vAlign w:val="center"/>
          </w:tcPr>
          <w:p w:rsidR="004D33E5" w:rsidRPr="004D33E5" w:rsidRDefault="004D33E5" w:rsidP="004D33E5">
            <w:pPr>
              <w:jc w:val="center"/>
              <w:rPr>
                <w:rFonts w:hint="eastAsia"/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長度</w:t>
            </w:r>
          </w:p>
        </w:tc>
        <w:tc>
          <w:tcPr>
            <w:tcW w:w="1643" w:type="dxa"/>
            <w:shd w:val="clear" w:color="auto" w:fill="D9D9D9"/>
            <w:vAlign w:val="center"/>
          </w:tcPr>
          <w:p w:rsidR="004D33E5" w:rsidRPr="004D33E5" w:rsidRDefault="004D33E5" w:rsidP="004D33E5">
            <w:pPr>
              <w:jc w:val="center"/>
              <w:rPr>
                <w:rFonts w:hint="eastAsia"/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資料名稱</w:t>
            </w:r>
          </w:p>
        </w:tc>
        <w:tc>
          <w:tcPr>
            <w:tcW w:w="3420" w:type="dxa"/>
            <w:shd w:val="clear" w:color="auto" w:fill="D9D9D9"/>
            <w:vAlign w:val="center"/>
          </w:tcPr>
          <w:p w:rsidR="004D33E5" w:rsidRPr="004D33E5" w:rsidRDefault="004D33E5" w:rsidP="004D33E5">
            <w:pPr>
              <w:jc w:val="center"/>
              <w:rPr>
                <w:b/>
                <w:bCs/>
              </w:rPr>
            </w:pPr>
            <w:r w:rsidRPr="004D33E5">
              <w:rPr>
                <w:rFonts w:hint="eastAsia"/>
                <w:b/>
                <w:bCs/>
              </w:rPr>
              <w:t>Check Rule/Domain</w:t>
            </w:r>
          </w:p>
        </w:tc>
      </w:tr>
      <w:tr w:rsidR="003B0C78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4D33E5" w:rsidRPr="003B0C78" w:rsidRDefault="004D33E5" w:rsidP="00A30357">
            <w:pPr>
              <w:pStyle w:val="SoDAField"/>
              <w:numPr>
                <w:ilvl w:val="0"/>
                <w:numId w:val="7"/>
                <w:numberingChange w:id="163" w:author="test" w:date="2009-10-01T11:44:00Z" w:original="%1:1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4D33E5" w:rsidRPr="003B0C78" w:rsidRDefault="004D33E5" w:rsidP="00F52D46">
            <w:pPr>
              <w:pStyle w:val="TableHeading"/>
              <w:spacing w:line="220" w:lineRule="exact"/>
              <w:ind w:left="2" w:hangingChars="1" w:hanging="2"/>
              <w:jc w:val="both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Style w:val="SoDAField"/>
                <w:rFonts w:ascii="新細明體" w:eastAsia="新細明體" w:hAnsi="新細明體"/>
                <w:b w:val="0"/>
                <w:caps/>
                <w:color w:val="auto"/>
                <w:szCs w:val="20"/>
              </w:rPr>
              <w:t>POLICY_NO</w:t>
            </w:r>
          </w:p>
        </w:tc>
        <w:tc>
          <w:tcPr>
            <w:tcW w:w="1260" w:type="dxa"/>
            <w:vAlign w:val="center"/>
          </w:tcPr>
          <w:p w:rsidR="004D33E5" w:rsidRPr="003B0C78" w:rsidRDefault="004D33E5" w:rsidP="00F52D46">
            <w:pPr>
              <w:pStyle w:val="TableHeading"/>
              <w:spacing w:line="220" w:lineRule="exact"/>
              <w:jc w:val="both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  <w:t>CHAR</w:t>
            </w:r>
          </w:p>
        </w:tc>
        <w:tc>
          <w:tcPr>
            <w:tcW w:w="540" w:type="dxa"/>
            <w:vAlign w:val="center"/>
          </w:tcPr>
          <w:p w:rsidR="004D33E5" w:rsidRPr="003B0C78" w:rsidRDefault="004D33E5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12</w:t>
            </w:r>
          </w:p>
        </w:tc>
        <w:tc>
          <w:tcPr>
            <w:tcW w:w="1643" w:type="dxa"/>
            <w:vAlign w:val="center"/>
          </w:tcPr>
          <w:p w:rsidR="004D33E5" w:rsidRPr="003B0C78" w:rsidRDefault="004D33E5" w:rsidP="004D33E5">
            <w:pPr>
              <w:pStyle w:val="Normal"/>
              <w:spacing w:line="220" w:lineRule="exact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Style w:val="SoDAField"/>
                <w:rFonts w:hAnsi="新細明體"/>
                <w:color w:val="auto"/>
              </w:rPr>
              <w:t>保單號碼</w:t>
            </w:r>
          </w:p>
        </w:tc>
        <w:tc>
          <w:tcPr>
            <w:tcW w:w="3420" w:type="dxa"/>
            <w:vAlign w:val="center"/>
          </w:tcPr>
          <w:p w:rsidR="004D33E5" w:rsidRPr="003B0C78" w:rsidRDefault="003B0C78" w:rsidP="00F52D46">
            <w:pPr>
              <w:pStyle w:val="Normal"/>
              <w:spacing w:line="220" w:lineRule="exact"/>
              <w:jc w:val="both"/>
              <w:rPr>
                <w:rFonts w:hAnsi="新細明體"/>
                <w:sz w:val="20"/>
              </w:rPr>
            </w:pPr>
            <w:r w:rsidRPr="003B0C78">
              <w:rPr>
                <w:rFonts w:hAnsi="新細明體"/>
                <w:color w:val="000000"/>
                <w:kern w:val="2"/>
                <w:sz w:val="20"/>
              </w:rPr>
              <w:t>DTAAB100.保單號碼</w:t>
            </w:r>
          </w:p>
        </w:tc>
      </w:tr>
      <w:tr w:rsidR="003B0C78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4D33E5" w:rsidRPr="003B0C78" w:rsidRDefault="004D33E5" w:rsidP="00F52D46">
            <w:pPr>
              <w:pStyle w:val="ae"/>
              <w:numPr>
                <w:ilvl w:val="0"/>
                <w:numId w:val="7"/>
                <w:numberingChange w:id="164" w:author="test" w:date="2009-10-01T11:44:00Z" w:original="%1:2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980" w:type="dxa"/>
            <w:vAlign w:val="center"/>
          </w:tcPr>
          <w:p w:rsidR="004D33E5" w:rsidRPr="003B0C78" w:rsidRDefault="004D33E5" w:rsidP="00F52D46">
            <w:pPr>
              <w:pStyle w:val="Normal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Fonts w:hAnsi="新細明體"/>
                <w:kern w:val="2"/>
                <w:sz w:val="20"/>
              </w:rPr>
              <w:t>PROD_ID</w:t>
            </w:r>
          </w:p>
        </w:tc>
        <w:tc>
          <w:tcPr>
            <w:tcW w:w="1260" w:type="dxa"/>
            <w:vAlign w:val="center"/>
          </w:tcPr>
          <w:p w:rsidR="004D33E5" w:rsidRPr="003B0C78" w:rsidRDefault="004D33E5" w:rsidP="00F52D46">
            <w:pPr>
              <w:pStyle w:val="Normal"/>
              <w:spacing w:line="220" w:lineRule="exact"/>
              <w:jc w:val="both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Style w:val="SoDAField"/>
                <w:rFonts w:hAnsi="新細明體"/>
                <w:color w:val="auto"/>
              </w:rPr>
              <w:t>CHAR</w:t>
            </w:r>
          </w:p>
        </w:tc>
        <w:tc>
          <w:tcPr>
            <w:tcW w:w="540" w:type="dxa"/>
            <w:vAlign w:val="center"/>
          </w:tcPr>
          <w:p w:rsidR="004D33E5" w:rsidRPr="003B0C78" w:rsidRDefault="004D33E5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3</w:t>
            </w:r>
          </w:p>
        </w:tc>
        <w:tc>
          <w:tcPr>
            <w:tcW w:w="1643" w:type="dxa"/>
            <w:vAlign w:val="center"/>
          </w:tcPr>
          <w:p w:rsidR="004D33E5" w:rsidRPr="003B0C78" w:rsidRDefault="004D33E5" w:rsidP="004D33E5">
            <w:pPr>
              <w:pStyle w:val="Normal"/>
              <w:spacing w:line="220" w:lineRule="exact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Style w:val="SoDAField"/>
                <w:rFonts w:hAnsi="新細明體"/>
                <w:color w:val="auto"/>
              </w:rPr>
              <w:t>商品代號</w:t>
            </w:r>
          </w:p>
        </w:tc>
        <w:tc>
          <w:tcPr>
            <w:tcW w:w="3420" w:type="dxa"/>
            <w:vAlign w:val="center"/>
          </w:tcPr>
          <w:p w:rsidR="004D33E5" w:rsidRPr="003B0C78" w:rsidRDefault="003B0C78" w:rsidP="00F52D46">
            <w:pPr>
              <w:pStyle w:val="Normal"/>
              <w:spacing w:line="220" w:lineRule="exact"/>
              <w:rPr>
                <w:rFonts w:hAnsi="新細明體"/>
                <w:sz w:val="20"/>
              </w:rPr>
            </w:pPr>
            <w:r w:rsidRPr="003B0C78">
              <w:rPr>
                <w:rFonts w:hAnsi="新細明體"/>
                <w:color w:val="000000"/>
                <w:kern w:val="2"/>
                <w:sz w:val="20"/>
              </w:rPr>
              <w:t>DTAAB100.險別 (</w:t>
            </w:r>
            <w:hyperlink r:id="rId7" w:history="1">
              <w:r w:rsidRPr="003B0C78">
                <w:rPr>
                  <w:rStyle w:val="style3"/>
                  <w:rFonts w:hAnsi="新細明體"/>
                  <w:kern w:val="2"/>
                  <w:sz w:val="20"/>
                  <w:u w:val="single"/>
                </w:rPr>
                <w:t>商品分類</w:t>
              </w:r>
              <w:r w:rsidRPr="003B0C78">
                <w:rPr>
                  <w:rStyle w:val="a6"/>
                  <w:rFonts w:hAnsi="新細明體"/>
                  <w:kern w:val="2"/>
                  <w:sz w:val="20"/>
                </w:rPr>
                <w:t xml:space="preserve"> </w:t>
              </w:r>
            </w:hyperlink>
            <w:r w:rsidRPr="003B0C78">
              <w:rPr>
                <w:rFonts w:hAnsi="新細明體"/>
                <w:color w:val="000000"/>
                <w:kern w:val="2"/>
                <w:sz w:val="20"/>
              </w:rPr>
              <w:t>=1)</w:t>
            </w:r>
          </w:p>
        </w:tc>
      </w:tr>
      <w:tr w:rsidR="003B0C78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4D33E5" w:rsidRPr="003B0C78" w:rsidRDefault="004D33E5" w:rsidP="00F52D46">
            <w:pPr>
              <w:pStyle w:val="ae"/>
              <w:numPr>
                <w:ilvl w:val="0"/>
                <w:numId w:val="7"/>
                <w:numberingChange w:id="165" w:author="test" w:date="2009-10-01T11:44:00Z" w:original="%1:3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980" w:type="dxa"/>
            <w:vAlign w:val="center"/>
          </w:tcPr>
          <w:p w:rsidR="004D33E5" w:rsidRPr="003B0C78" w:rsidRDefault="004D33E5" w:rsidP="00F52D46">
            <w:pPr>
              <w:pStyle w:val="Normal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Style w:val="SoDAField"/>
                <w:rFonts w:hAnsi="新細明體"/>
                <w:color w:val="auto"/>
              </w:rPr>
              <w:t>INSD_ID</w:t>
            </w:r>
          </w:p>
        </w:tc>
        <w:tc>
          <w:tcPr>
            <w:tcW w:w="1260" w:type="dxa"/>
            <w:vAlign w:val="center"/>
          </w:tcPr>
          <w:p w:rsidR="004D33E5" w:rsidRPr="003B0C78" w:rsidRDefault="004D33E5" w:rsidP="00F52D46">
            <w:pPr>
              <w:pStyle w:val="Normal"/>
              <w:spacing w:line="220" w:lineRule="exact"/>
              <w:jc w:val="both"/>
              <w:rPr>
                <w:rStyle w:val="SoDAField"/>
                <w:rFonts w:hAnsi="新細明體"/>
                <w:color w:val="auto"/>
              </w:rPr>
            </w:pPr>
            <w:r w:rsidRPr="003B0C78">
              <w:rPr>
                <w:rStyle w:val="SoDAField"/>
                <w:rFonts w:hAnsi="新細明體"/>
                <w:color w:val="auto"/>
              </w:rPr>
              <w:t>CHAR</w:t>
            </w:r>
          </w:p>
        </w:tc>
        <w:tc>
          <w:tcPr>
            <w:tcW w:w="540" w:type="dxa"/>
            <w:vAlign w:val="center"/>
          </w:tcPr>
          <w:p w:rsidR="004D33E5" w:rsidRPr="003B0C78" w:rsidRDefault="004D33E5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10</w:t>
            </w:r>
          </w:p>
        </w:tc>
        <w:tc>
          <w:tcPr>
            <w:tcW w:w="1643" w:type="dxa"/>
            <w:vAlign w:val="center"/>
          </w:tcPr>
          <w:p w:rsidR="004D33E5" w:rsidRPr="003B0C78" w:rsidRDefault="004D33E5" w:rsidP="004D33E5">
            <w:pPr>
              <w:pStyle w:val="10"/>
              <w:tabs>
                <w:tab w:val="clear" w:pos="907"/>
                <w:tab w:val="clear" w:pos="908"/>
                <w:tab w:val="right" w:pos="895"/>
              </w:tabs>
              <w:spacing w:line="220" w:lineRule="exact"/>
              <w:ind w:hanging="907"/>
              <w:jc w:val="left"/>
              <w:rPr>
                <w:rStyle w:val="af"/>
                <w:rFonts w:ascii="新細明體" w:hAnsi="新細明體"/>
                <w:sz w:val="20"/>
              </w:rPr>
            </w:pPr>
            <w:r w:rsidRPr="003B0C78">
              <w:rPr>
                <w:rStyle w:val="SoDAField"/>
                <w:rFonts w:ascii="新細明體" w:hAnsi="新細明體"/>
                <w:color w:val="auto"/>
              </w:rPr>
              <w:t>被保人ID</w:t>
            </w:r>
          </w:p>
        </w:tc>
        <w:tc>
          <w:tcPr>
            <w:tcW w:w="3420" w:type="dxa"/>
            <w:vAlign w:val="center"/>
          </w:tcPr>
          <w:p w:rsidR="004D33E5" w:rsidRPr="003B0C78" w:rsidRDefault="003B0C78" w:rsidP="00F52D46">
            <w:pPr>
              <w:pStyle w:val="pit"/>
              <w:spacing w:line="220" w:lineRule="exact"/>
              <w:rPr>
                <w:rFonts w:ascii="新細明體" w:hAnsi="新細明體"/>
                <w:sz w:val="20"/>
              </w:rPr>
            </w:pPr>
            <w:r w:rsidRPr="003B0C78">
              <w:rPr>
                <w:rFonts w:ascii="新細明體" w:hAnsi="新細明體"/>
                <w:color w:val="000000"/>
                <w:sz w:val="20"/>
              </w:rPr>
              <w:t>DTAAB100.被保人ID</w:t>
            </w:r>
          </w:p>
        </w:tc>
      </w:tr>
      <w:tr w:rsidR="00F0227D" w:rsidRPr="00F0227D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F0227D" w:rsidRDefault="00F0227D" w:rsidP="00F52D46">
            <w:pPr>
              <w:pStyle w:val="ae"/>
              <w:numPr>
                <w:ilvl w:val="0"/>
                <w:numId w:val="7"/>
                <w:numberingChange w:id="166" w:author="test" w:date="2009-10-01T11:44:00Z" w:original="%1:4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980" w:type="dxa"/>
            <w:vAlign w:val="center"/>
          </w:tcPr>
          <w:p w:rsidR="00F0227D" w:rsidRPr="00F0227D" w:rsidRDefault="00F0227D" w:rsidP="00F52D46">
            <w:pPr>
              <w:pStyle w:val="Normal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</w:rPr>
            </w:pPr>
            <w:r w:rsidRPr="00F0227D">
              <w:rPr>
                <w:rStyle w:val="SoDAField"/>
                <w:rFonts w:hAnsi="新細明體"/>
                <w:color w:val="auto"/>
              </w:rPr>
              <w:t>CNCL_DATE</w:t>
            </w:r>
          </w:p>
        </w:tc>
        <w:tc>
          <w:tcPr>
            <w:tcW w:w="1260" w:type="dxa"/>
            <w:vAlign w:val="center"/>
          </w:tcPr>
          <w:p w:rsidR="00F0227D" w:rsidRPr="00F0227D" w:rsidRDefault="00F0227D" w:rsidP="00F52D46">
            <w:pPr>
              <w:pStyle w:val="Normal"/>
              <w:spacing w:line="220" w:lineRule="exact"/>
              <w:jc w:val="both"/>
              <w:rPr>
                <w:rStyle w:val="SoDAField"/>
                <w:rFonts w:hAnsi="新細明體"/>
                <w:color w:val="auto"/>
              </w:rPr>
            </w:pPr>
            <w:r w:rsidRPr="00F0227D">
              <w:rPr>
                <w:rStyle w:val="SoDAField"/>
                <w:rFonts w:hAnsi="新細明體"/>
                <w:color w:val="auto"/>
              </w:rPr>
              <w:t>TIMESTAMP</w:t>
            </w:r>
          </w:p>
        </w:tc>
        <w:tc>
          <w:tcPr>
            <w:tcW w:w="540" w:type="dxa"/>
            <w:vAlign w:val="center"/>
          </w:tcPr>
          <w:p w:rsidR="00F0227D" w:rsidRPr="00F0227D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F0227D" w:rsidRPr="00F0227D" w:rsidRDefault="00F0227D" w:rsidP="004D33E5">
            <w:pPr>
              <w:pStyle w:val="10"/>
              <w:tabs>
                <w:tab w:val="clear" w:pos="907"/>
                <w:tab w:val="clear" w:pos="908"/>
                <w:tab w:val="right" w:pos="895"/>
              </w:tabs>
              <w:spacing w:line="220" w:lineRule="exact"/>
              <w:ind w:hanging="907"/>
              <w:jc w:val="left"/>
              <w:rPr>
                <w:rStyle w:val="SoDAField"/>
                <w:rFonts w:ascii="新細明體" w:hAnsi="新細明體"/>
                <w:color w:val="auto"/>
              </w:rPr>
            </w:pPr>
            <w:r w:rsidRPr="00F0227D">
              <w:rPr>
                <w:rFonts w:ascii="新細明體" w:hAnsi="新細明體"/>
                <w:sz w:val="20"/>
              </w:rPr>
              <w:t>解除日期</w:t>
            </w:r>
          </w:p>
        </w:tc>
        <w:tc>
          <w:tcPr>
            <w:tcW w:w="3420" w:type="dxa"/>
            <w:vAlign w:val="center"/>
          </w:tcPr>
          <w:p w:rsidR="00F0227D" w:rsidRPr="00F0227D" w:rsidRDefault="00F0227D" w:rsidP="00F52D46">
            <w:pPr>
              <w:pStyle w:val="pit"/>
              <w:spacing w:line="220" w:lineRule="exact"/>
              <w:rPr>
                <w:rFonts w:ascii="新細明體" w:hAnsi="新細明體"/>
                <w:color w:val="000000"/>
                <w:sz w:val="20"/>
              </w:rPr>
            </w:pPr>
            <w:r w:rsidRPr="00F0227D">
              <w:rPr>
                <w:rFonts w:ascii="新細明體" w:hAnsi="新細明體"/>
                <w:color w:val="000000"/>
                <w:sz w:val="20"/>
              </w:rPr>
              <w:t>DTAAB001.覆核日期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F52D46">
            <w:pPr>
              <w:pStyle w:val="a4"/>
              <w:numPr>
                <w:ilvl w:val="0"/>
                <w:numId w:val="7"/>
                <w:numberingChange w:id="167" w:author="test" w:date="2009-10-01T11:44:00Z" w:original="%1:5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ind w:left="2" w:hangingChars="1" w:hanging="2"/>
              <w:jc w:val="both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Fonts w:ascii="新細明體" w:eastAsia="新細明體" w:hAnsi="新細明體"/>
                <w:b w:val="0"/>
                <w:bCs/>
                <w:sz w:val="20"/>
                <w:szCs w:val="20"/>
              </w:rPr>
              <w:t>PROD_TYPE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jc w:val="both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  <w:t>CHAR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1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TableHeading"/>
              <w:spacing w:line="220" w:lineRule="exact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Fonts w:ascii="新細明體" w:eastAsia="新細明體" w:hAnsi="新細明體"/>
                <w:b w:val="0"/>
                <w:sz w:val="20"/>
                <w:szCs w:val="20"/>
              </w:rPr>
              <w:t>主附約判別碼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rPr>
                <w:rFonts w:ascii="新細明體" w:eastAsia="新細明體" w:hAnsi="新細明體"/>
                <w:b w:val="0"/>
                <w:sz w:val="20"/>
                <w:szCs w:val="20"/>
              </w:rPr>
            </w:pPr>
            <w:r w:rsidRPr="003B0C78">
              <w:rPr>
                <w:rFonts w:ascii="新細明體" w:eastAsia="新細明體" w:hAnsi="新細明體"/>
                <w:b w:val="0"/>
                <w:color w:val="000000"/>
                <w:kern w:val="2"/>
                <w:sz w:val="20"/>
                <w:szCs w:val="20"/>
              </w:rPr>
              <w:t>DTAAB100.商品分纇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F52D46">
            <w:pPr>
              <w:pStyle w:val="a4"/>
              <w:numPr>
                <w:ilvl w:val="0"/>
                <w:numId w:val="7"/>
                <w:numberingChange w:id="168" w:author="test" w:date="2009-10-01T11:44:00Z" w:original="%1:6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ind w:left="2" w:hangingChars="1" w:hanging="2"/>
              <w:jc w:val="both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Fonts w:ascii="新細明體" w:eastAsia="新細明體" w:hAnsi="新細明體"/>
                <w:b w:val="0"/>
                <w:bCs/>
                <w:sz w:val="20"/>
                <w:szCs w:val="20"/>
              </w:rPr>
              <w:t>FACE_AMT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TableHeading"/>
              <w:spacing w:before="0" w:after="0" w:line="300" w:lineRule="exact"/>
              <w:rPr>
                <w:rStyle w:val="SoDAField"/>
                <w:rFonts w:ascii="新細明體" w:eastAsia="新細明體" w:hAnsi="新細明體"/>
                <w:b w:val="0"/>
                <w:caps/>
                <w:color w:val="auto"/>
                <w:szCs w:val="20"/>
              </w:rPr>
            </w:pPr>
            <w:r w:rsidRPr="003B0C78">
              <w:rPr>
                <w:rStyle w:val="a4"/>
                <w:rFonts w:ascii="新細明體" w:eastAsia="新細明體" w:hAnsi="新細明體"/>
                <w:b w:val="0"/>
                <w:sz w:val="20"/>
                <w:szCs w:val="20"/>
              </w:rPr>
              <w:t>DECIMAL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line="300" w:lineRule="exact"/>
              <w:jc w:val="center"/>
              <w:rPr>
                <w:rFonts w:ascii="新細明體" w:hAnsi="新細明體"/>
                <w:caps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(9,0)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TableHeading"/>
              <w:spacing w:line="220" w:lineRule="exact"/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</w:pPr>
            <w:r w:rsidRPr="003B0C78">
              <w:rPr>
                <w:rStyle w:val="a6"/>
                <w:rFonts w:ascii="新細明體" w:eastAsia="新細明體" w:hAnsi="新細明體"/>
                <w:b w:val="0"/>
                <w:color w:val="auto"/>
                <w:sz w:val="20"/>
                <w:szCs w:val="20"/>
                <w:u w:val="none"/>
              </w:rPr>
              <w:t>保額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jc w:val="both"/>
              <w:rPr>
                <w:rFonts w:ascii="新細明體" w:eastAsia="新細明體" w:hAnsi="新細明體"/>
                <w:b w:val="0"/>
                <w:sz w:val="20"/>
                <w:szCs w:val="20"/>
              </w:rPr>
            </w:pPr>
            <w:r w:rsidRPr="003B0C78">
              <w:rPr>
                <w:rFonts w:ascii="新細明體" w:eastAsia="新細明體" w:hAnsi="新細明體"/>
                <w:b w:val="0"/>
                <w:color w:val="000000"/>
                <w:sz w:val="20"/>
                <w:szCs w:val="20"/>
              </w:rPr>
              <w:t>DTAAB100.保額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F52D46">
            <w:pPr>
              <w:pStyle w:val="a4"/>
              <w:numPr>
                <w:ilvl w:val="0"/>
                <w:numId w:val="7"/>
                <w:numberingChange w:id="169" w:author="test" w:date="2009-10-01T11:44:00Z" w:original="%1:7:0:."/>
              </w:numPr>
              <w:tabs>
                <w:tab w:val="clear" w:pos="528"/>
                <w:tab w:val="num" w:pos="360"/>
              </w:tabs>
              <w:spacing w:line="360" w:lineRule="atLeast"/>
              <w:ind w:left="0" w:firstLine="0"/>
              <w:jc w:val="center"/>
              <w:rPr>
                <w:rFonts w:ascii="新細明體" w:hAnsi="新細明體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pit"/>
              <w:spacing w:line="220" w:lineRule="exact"/>
              <w:ind w:left="2" w:hangingChars="1" w:hanging="2"/>
              <w:rPr>
                <w:rStyle w:val="af"/>
                <w:rFonts w:ascii="新細明體" w:hAnsi="新細明體"/>
                <w:sz w:val="20"/>
              </w:rPr>
            </w:pPr>
            <w:r w:rsidRPr="003B0C78">
              <w:rPr>
                <w:rStyle w:val="SoDAField"/>
                <w:rFonts w:ascii="新細明體" w:hAnsi="新細明體"/>
                <w:color w:val="auto"/>
              </w:rPr>
              <w:t>MAIN_</w:t>
            </w:r>
            <w:r w:rsidRPr="003B0C78">
              <w:rPr>
                <w:rFonts w:ascii="新細明體" w:hAnsi="新細明體"/>
                <w:bCs/>
                <w:sz w:val="20"/>
              </w:rPr>
              <w:t xml:space="preserve"> ISSUE_DATE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TableHeading"/>
              <w:spacing w:line="220" w:lineRule="exact"/>
              <w:rPr>
                <w:rFonts w:ascii="新細明體" w:eastAsia="新細明體" w:hAnsi="新細明體"/>
                <w:b w:val="0"/>
                <w:sz w:val="20"/>
                <w:szCs w:val="20"/>
              </w:rPr>
            </w:pPr>
            <w:r w:rsidRPr="003B0C78">
              <w:rPr>
                <w:rStyle w:val="SoDAField"/>
                <w:rFonts w:ascii="新細明體" w:eastAsia="新細明體" w:hAnsi="新細明體"/>
                <w:b w:val="0"/>
                <w:color w:val="auto"/>
                <w:szCs w:val="20"/>
              </w:rPr>
              <w:t>DATE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pit"/>
              <w:spacing w:line="220" w:lineRule="exact"/>
              <w:jc w:val="left"/>
              <w:rPr>
                <w:rStyle w:val="af"/>
                <w:rFonts w:ascii="新細明體" w:hAnsi="新細明體"/>
                <w:sz w:val="20"/>
              </w:rPr>
            </w:pPr>
            <w:r w:rsidRPr="003B0C78">
              <w:rPr>
                <w:rFonts w:ascii="新細明體" w:hAnsi="新細明體"/>
                <w:sz w:val="20"/>
              </w:rPr>
              <w:t>主約投保始期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color w:val="000000"/>
                <w:sz w:val="20"/>
                <w:szCs w:val="20"/>
              </w:rPr>
              <w:t>DTAAB100.投保始期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0" w:author="test" w:date="2009-10-01T11:44:00Z" w:original="%1:8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ind w:left="2" w:hangingChars="1" w:hanging="2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POL_PRD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rPr>
                <w:rFonts w:hAnsi="新細明體"/>
                <w:sz w:val="20"/>
                <w:szCs w:val="20"/>
              </w:rPr>
            </w:pPr>
            <w:r w:rsidRPr="003B0C78">
              <w:rPr>
                <w:rStyle w:val="a6"/>
                <w:rFonts w:hAnsi="新細明體"/>
                <w:color w:val="auto"/>
                <w:sz w:val="20"/>
                <w:szCs w:val="20"/>
                <w:u w:val="none"/>
              </w:rPr>
              <w:t>DECIMAL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(3,0)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HighlightedVariable"/>
              <w:spacing w:line="220" w:lineRule="exact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主約保險年期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color w:val="000000"/>
                <w:sz w:val="20"/>
                <w:szCs w:val="20"/>
              </w:rPr>
              <w:t>DTAAB100.保險年期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1" w:author="test" w:date="2009-10-01T11:44:00Z" w:original="%1:9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MAIN_</w:t>
            </w:r>
            <w:r w:rsidRPr="003B0C78">
              <w:rPr>
                <w:rFonts w:hAnsi="新細明體"/>
                <w:kern w:val="2"/>
                <w:sz w:val="20"/>
                <w:szCs w:val="20"/>
              </w:rPr>
              <w:t xml:space="preserve"> PROD_ID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VARCHAR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3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Web"/>
              <w:spacing w:line="220" w:lineRule="exact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主約險別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Fonts w:hAnsi="新細明體"/>
                <w:sz w:val="20"/>
                <w:szCs w:val="20"/>
              </w:rPr>
            </w:pPr>
            <w:r w:rsidRPr="003B0C78">
              <w:rPr>
                <w:rFonts w:hAnsi="新細明體"/>
                <w:color w:val="000000"/>
                <w:kern w:val="2"/>
                <w:sz w:val="20"/>
                <w:szCs w:val="20"/>
              </w:rPr>
              <w:t>DTAAB100.險別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2" w:author="test" w:date="2009-10-01T11:44:00Z" w:original="%1:10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Style w:val="a6"/>
                <w:rFonts w:hAnsi="新細明體"/>
                <w:color w:val="auto"/>
                <w:sz w:val="20"/>
                <w:szCs w:val="20"/>
                <w:u w:val="none"/>
              </w:rPr>
              <w:t>MAIN_PAY_TYPE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Style w:val="a4"/>
                <w:rFonts w:ascii="新細明體" w:hAnsi="新細明體"/>
                <w:sz w:val="20"/>
                <w:szCs w:val="20"/>
              </w:rPr>
              <w:t>DECIMAL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(1,0)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Web"/>
              <w:spacing w:line="220" w:lineRule="exact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Style w:val="a6"/>
                <w:rFonts w:hAnsi="新細明體"/>
                <w:color w:val="auto"/>
                <w:sz w:val="20"/>
                <w:szCs w:val="20"/>
                <w:u w:val="none"/>
              </w:rPr>
              <w:t>主約繳別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Fonts w:hAnsi="新細明體"/>
                <w:sz w:val="20"/>
                <w:szCs w:val="20"/>
              </w:rPr>
            </w:pPr>
            <w:r w:rsidRPr="003B0C78">
              <w:rPr>
                <w:rFonts w:hAnsi="新細明體"/>
                <w:color w:val="000000"/>
                <w:kern w:val="2"/>
                <w:sz w:val="20"/>
                <w:szCs w:val="20"/>
              </w:rPr>
              <w:t>DTAAB100.繳別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3" w:author="test" w:date="2009-10-01T11:44:00Z" w:original="%1:11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ind w:left="2" w:hangingChars="1" w:hanging="2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Style w:val="a6"/>
                <w:rFonts w:ascii="新細明體" w:hAnsi="新細明體"/>
                <w:color w:val="auto"/>
                <w:sz w:val="20"/>
                <w:szCs w:val="20"/>
                <w:u w:val="none"/>
              </w:rPr>
              <w:t>MAIN_PAY_TIMES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a4"/>
              <w:spacing w:line="300" w:lineRule="exact"/>
              <w:rPr>
                <w:rStyle w:val="a9"/>
                <w:rFonts w:ascii="新細明體" w:hAnsi="新細明體"/>
                <w:caps/>
              </w:rPr>
            </w:pPr>
            <w:r w:rsidRPr="003B0C78">
              <w:rPr>
                <w:rStyle w:val="a4"/>
                <w:rFonts w:ascii="新細明體" w:hAnsi="新細明體"/>
              </w:rPr>
              <w:t>DECIMAL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line="300" w:lineRule="exact"/>
              <w:jc w:val="center"/>
              <w:rPr>
                <w:rFonts w:ascii="新細明體" w:hAnsi="新細明體"/>
                <w:caps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(3,0)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HighlightedVariable"/>
              <w:spacing w:line="220" w:lineRule="exact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Style w:val="a6"/>
                <w:rFonts w:ascii="新細明體" w:hAnsi="新細明體"/>
                <w:color w:val="auto"/>
                <w:sz w:val="20"/>
                <w:szCs w:val="20"/>
                <w:u w:val="none"/>
              </w:rPr>
              <w:t>主約繳次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HighlightedVariable"/>
              <w:spacing w:line="220" w:lineRule="exact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color w:val="000000"/>
                <w:sz w:val="20"/>
                <w:szCs w:val="20"/>
              </w:rPr>
              <w:t>DTAAB100.主約繳費次數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4" w:author="test" w:date="2009-10-01T11:44:00Z" w:original="%1:12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Style w:val="a4"/>
                <w:rFonts w:hAnsi="新細明體"/>
                <w:sz w:val="20"/>
                <w:szCs w:val="20"/>
              </w:rPr>
              <w:t>CRAT_WKYM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Style w:val="a4"/>
                <w:rFonts w:hAnsi="新細明體"/>
                <w:sz w:val="20"/>
                <w:szCs w:val="20"/>
              </w:rPr>
              <w:t>DECIMAL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(6,0)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Web"/>
              <w:spacing w:line="220" w:lineRule="exact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產生工作月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Fonts w:hAnsi="新細明體"/>
                <w:sz w:val="20"/>
                <w:szCs w:val="20"/>
              </w:rPr>
            </w:pPr>
            <w:r w:rsidRPr="003B0C78">
              <w:rPr>
                <w:rFonts w:hAnsi="新細明體"/>
                <w:color w:val="000000"/>
                <w:kern w:val="2"/>
                <w:sz w:val="20"/>
                <w:szCs w:val="20"/>
              </w:rPr>
              <w:t>NULL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5" w:author="test" w:date="2009-10-01T11:44:00Z" w:original="%1:13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bCs/>
                <w:sz w:val="20"/>
                <w:szCs w:val="20"/>
              </w:rPr>
              <w:t>DATA_CRAT_DATE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rPr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DATE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HighlightedVariable"/>
              <w:spacing w:line="220" w:lineRule="exact"/>
              <w:rPr>
                <w:rStyle w:val="af"/>
                <w:rFonts w:ascii="新細明體" w:hAnsi="新細明體"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資料產生日期</w:t>
            </w:r>
          </w:p>
        </w:tc>
        <w:tc>
          <w:tcPr>
            <w:tcW w:w="3420" w:type="dxa"/>
            <w:vAlign w:val="center"/>
          </w:tcPr>
          <w:p w:rsidR="00F0227D" w:rsidRPr="00D310F6" w:rsidRDefault="00D310F6" w:rsidP="00F52D46">
            <w:pPr>
              <w:pStyle w:val="HighlightedVariable"/>
              <w:spacing w:line="220" w:lineRule="exact"/>
              <w:rPr>
                <w:rFonts w:ascii="新細明體" w:hAnsi="新細明體"/>
                <w:sz w:val="20"/>
                <w:szCs w:val="20"/>
              </w:rPr>
            </w:pPr>
            <w:r w:rsidRPr="00D310F6">
              <w:rPr>
                <w:rFonts w:hint="eastAsia"/>
                <w:sz w:val="20"/>
                <w:szCs w:val="20"/>
              </w:rPr>
              <w:t>傳入</w:t>
            </w:r>
            <w:r w:rsidRPr="00D310F6">
              <w:rPr>
                <w:rFonts w:hint="eastAsia"/>
                <w:sz w:val="20"/>
                <w:szCs w:val="20"/>
              </w:rPr>
              <w:t>.</w:t>
            </w:r>
            <w:r w:rsidRPr="00D310F6">
              <w:rPr>
                <w:rFonts w:hint="eastAsia"/>
                <w:sz w:val="20"/>
                <w:szCs w:val="20"/>
              </w:rPr>
              <w:t>處理日期</w:t>
            </w:r>
          </w:p>
        </w:tc>
      </w:tr>
      <w:tr w:rsidR="00F0227D" w:rsidRPr="00E2645D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E2645D" w:rsidRDefault="00F0227D" w:rsidP="00A30357">
            <w:pPr>
              <w:pStyle w:val="SoDAField"/>
              <w:numPr>
                <w:ilvl w:val="0"/>
                <w:numId w:val="7"/>
                <w:numberingChange w:id="176" w:author="test" w:date="2009-10-01T11:44:00Z" w:original="%1:14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E2645D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E2645D">
              <w:rPr>
                <w:rFonts w:hAnsi="新細明體"/>
                <w:bCs/>
                <w:sz w:val="20"/>
                <w:szCs w:val="20"/>
              </w:rPr>
              <w:t>CK_SRC</w:t>
            </w:r>
          </w:p>
        </w:tc>
        <w:tc>
          <w:tcPr>
            <w:tcW w:w="1260" w:type="dxa"/>
            <w:vAlign w:val="center"/>
          </w:tcPr>
          <w:p w:rsidR="00F0227D" w:rsidRPr="00E2645D" w:rsidRDefault="00F0227D" w:rsidP="00F52D46">
            <w:pPr>
              <w:pStyle w:val="Web"/>
              <w:spacing w:line="220" w:lineRule="exact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E2645D">
              <w:rPr>
                <w:rFonts w:hAnsi="新細明體"/>
                <w:sz w:val="20"/>
                <w:szCs w:val="20"/>
              </w:rPr>
              <w:t>CHAR</w:t>
            </w:r>
          </w:p>
        </w:tc>
        <w:tc>
          <w:tcPr>
            <w:tcW w:w="540" w:type="dxa"/>
            <w:vAlign w:val="center"/>
          </w:tcPr>
          <w:p w:rsidR="00F0227D" w:rsidRPr="00E2645D" w:rsidRDefault="00F0227D" w:rsidP="00F52D46">
            <w:pPr>
              <w:spacing w:before="100" w:beforeAutospacing="1" w:after="100" w:afterAutospacing="1" w:line="220" w:lineRule="exac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645D">
              <w:rPr>
                <w:rFonts w:ascii="新細明體" w:hAnsi="新細明體"/>
                <w:sz w:val="20"/>
                <w:szCs w:val="20"/>
              </w:rPr>
              <w:t>1</w:t>
            </w:r>
          </w:p>
        </w:tc>
        <w:tc>
          <w:tcPr>
            <w:tcW w:w="1643" w:type="dxa"/>
            <w:vAlign w:val="center"/>
          </w:tcPr>
          <w:p w:rsidR="00F0227D" w:rsidRPr="00E2645D" w:rsidRDefault="00F0227D" w:rsidP="004D33E5">
            <w:pPr>
              <w:pStyle w:val="Web"/>
              <w:spacing w:line="220" w:lineRule="exact"/>
              <w:rPr>
                <w:rStyle w:val="SoDAField"/>
                <w:rFonts w:hAnsi="新細明體"/>
                <w:color w:val="auto"/>
                <w:szCs w:val="20"/>
              </w:rPr>
            </w:pPr>
            <w:r w:rsidRPr="00E2645D">
              <w:rPr>
                <w:rFonts w:hAnsi="新細明體"/>
                <w:sz w:val="20"/>
                <w:szCs w:val="20"/>
              </w:rPr>
              <w:t>直效契約來源</w:t>
            </w:r>
          </w:p>
        </w:tc>
        <w:tc>
          <w:tcPr>
            <w:tcW w:w="3420" w:type="dxa"/>
            <w:vAlign w:val="center"/>
          </w:tcPr>
          <w:p w:rsidR="00F0227D" w:rsidRPr="00E2645D" w:rsidRDefault="00F0227D" w:rsidP="00F52D46">
            <w:pPr>
              <w:pStyle w:val="Web"/>
              <w:spacing w:line="220" w:lineRule="exact"/>
              <w:jc w:val="both"/>
              <w:rPr>
                <w:rFonts w:hAnsi="新細明體"/>
                <w:sz w:val="20"/>
                <w:szCs w:val="20"/>
              </w:rPr>
            </w:pPr>
            <w:r w:rsidRPr="00E2645D">
              <w:rPr>
                <w:rFonts w:hAnsi="新細明體"/>
                <w:kern w:val="2"/>
                <w:sz w:val="20"/>
                <w:szCs w:val="20"/>
              </w:rPr>
              <w:t>DTAB0001.SALE_CHNL(</w:t>
            </w:r>
            <w:hyperlink r:id="rId8" w:history="1">
              <w:r w:rsidRPr="00E2645D">
                <w:rPr>
                  <w:rStyle w:val="style3"/>
                  <w:rFonts w:hAnsi="新細明體"/>
                  <w:kern w:val="2"/>
                  <w:sz w:val="20"/>
                  <w:szCs w:val="20"/>
                  <w:u w:val="single"/>
                </w:rPr>
                <w:t>銷售通路</w:t>
              </w:r>
            </w:hyperlink>
            <w:r w:rsidRPr="00E2645D">
              <w:rPr>
                <w:rFonts w:hAnsi="新細明體"/>
                <w:kern w:val="2"/>
                <w:sz w:val="20"/>
                <w:szCs w:val="20"/>
              </w:rPr>
              <w:t>)</w:t>
            </w:r>
          </w:p>
        </w:tc>
      </w:tr>
      <w:tr w:rsidR="00F0227D" w:rsidRPr="003B0C78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F0227D" w:rsidRPr="003B0C78" w:rsidRDefault="00F0227D" w:rsidP="00A30357">
            <w:pPr>
              <w:pStyle w:val="SoDAField"/>
              <w:numPr>
                <w:ilvl w:val="0"/>
                <w:numId w:val="7"/>
                <w:numberingChange w:id="177" w:author="test" w:date="2009-10-01T11:44:00Z" w:original="%1:15:0:."/>
              </w:numPr>
              <w:spacing w:line="36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CRAT_ID</w:t>
            </w:r>
          </w:p>
        </w:tc>
        <w:tc>
          <w:tcPr>
            <w:tcW w:w="1260" w:type="dxa"/>
            <w:vAlign w:val="center"/>
          </w:tcPr>
          <w:p w:rsidR="00F0227D" w:rsidRPr="003B0C78" w:rsidRDefault="00F0227D" w:rsidP="00F52D46">
            <w:pPr>
              <w:pStyle w:val="a9"/>
              <w:spacing w:line="300" w:lineRule="exact"/>
              <w:rPr>
                <w:rStyle w:val="TableText0"/>
                <w:rFonts w:ascii="新細明體" w:hAnsi="新細明體"/>
                <w:caps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CHAR</w:t>
            </w:r>
          </w:p>
        </w:tc>
        <w:tc>
          <w:tcPr>
            <w:tcW w:w="540" w:type="dxa"/>
            <w:vAlign w:val="center"/>
          </w:tcPr>
          <w:p w:rsidR="00F0227D" w:rsidRPr="003B0C78" w:rsidRDefault="00F0227D" w:rsidP="00F52D46">
            <w:pPr>
              <w:spacing w:line="300" w:lineRule="exact"/>
              <w:jc w:val="center"/>
              <w:rPr>
                <w:rFonts w:ascii="新細明體" w:hAnsi="新細明體"/>
                <w:caps/>
                <w:sz w:val="20"/>
                <w:szCs w:val="20"/>
              </w:rPr>
            </w:pPr>
            <w:r w:rsidRPr="003B0C78">
              <w:rPr>
                <w:rFonts w:ascii="新細明體" w:hAnsi="新細明體"/>
                <w:sz w:val="20"/>
                <w:szCs w:val="20"/>
              </w:rPr>
              <w:t>10</w:t>
            </w:r>
          </w:p>
        </w:tc>
        <w:tc>
          <w:tcPr>
            <w:tcW w:w="1643" w:type="dxa"/>
            <w:vAlign w:val="center"/>
          </w:tcPr>
          <w:p w:rsidR="00F0227D" w:rsidRPr="003B0C78" w:rsidRDefault="00F0227D" w:rsidP="004D33E5">
            <w:pPr>
              <w:pStyle w:val="Web"/>
              <w:spacing w:line="220" w:lineRule="exact"/>
              <w:rPr>
                <w:rStyle w:val="SoDAField"/>
                <w:rFonts w:hAnsi="新細明體"/>
                <w:color w:val="auto"/>
                <w:szCs w:val="20"/>
              </w:rPr>
            </w:pPr>
            <w:r w:rsidRPr="003B0C78">
              <w:rPr>
                <w:rFonts w:hAnsi="新細明體"/>
                <w:sz w:val="20"/>
                <w:szCs w:val="20"/>
              </w:rPr>
              <w:t>異動人員ID</w:t>
            </w:r>
          </w:p>
        </w:tc>
        <w:tc>
          <w:tcPr>
            <w:tcW w:w="3420" w:type="dxa"/>
            <w:vAlign w:val="center"/>
          </w:tcPr>
          <w:p w:rsidR="00F0227D" w:rsidRPr="003B0C78" w:rsidRDefault="00F0227D" w:rsidP="00F52D46">
            <w:pPr>
              <w:pStyle w:val="Web"/>
              <w:spacing w:line="220" w:lineRule="exact"/>
              <w:jc w:val="both"/>
              <w:rPr>
                <w:rFonts w:hAnsi="新細明體"/>
                <w:sz w:val="20"/>
                <w:szCs w:val="20"/>
              </w:rPr>
            </w:pPr>
            <w:r w:rsidRPr="003B0C78">
              <w:rPr>
                <w:rFonts w:hAnsi="新細明體"/>
                <w:color w:val="000000"/>
                <w:sz w:val="20"/>
                <w:szCs w:val="20"/>
              </w:rPr>
              <w:t>DTAAB001.核賠人員</w:t>
            </w:r>
          </w:p>
        </w:tc>
      </w:tr>
      <w:tr w:rsidR="003F0E5A" w:rsidRPr="00FC6665" w:rsidTr="00F52D46">
        <w:tblPrEx>
          <w:tblCellMar>
            <w:top w:w="0" w:type="dxa"/>
            <w:bottom w:w="0" w:type="dxa"/>
          </w:tblCellMar>
        </w:tblPrEx>
        <w:trPr>
          <w:cantSplit/>
          <w:trHeight w:val="454"/>
          <w:ins w:id="178" w:author="馬慈蓮" w:date="2015-08-14T11:53:00Z"/>
        </w:trPr>
        <w:tc>
          <w:tcPr>
            <w:tcW w:w="360" w:type="dxa"/>
            <w:vAlign w:val="center"/>
          </w:tcPr>
          <w:p w:rsidR="003F0E5A" w:rsidRPr="00FC6665" w:rsidRDefault="003F0E5A" w:rsidP="00A30357">
            <w:pPr>
              <w:pStyle w:val="SoDAField"/>
              <w:numPr>
                <w:ilvl w:val="0"/>
                <w:numId w:val="7"/>
              </w:numPr>
              <w:spacing w:line="360" w:lineRule="atLeast"/>
              <w:jc w:val="center"/>
              <w:rPr>
                <w:ins w:id="179" w:author="馬慈蓮" w:date="2015-08-14T11:53:00Z"/>
                <w:rFonts w:ascii="新細明體" w:hAnsi="新細明體"/>
                <w:color w:val="7030A0"/>
                <w:sz w:val="20"/>
                <w:szCs w:val="20"/>
                <w:rPrChange w:id="180" w:author="馬慈蓮" w:date="2015-08-14T11:54:00Z">
                  <w:rPr>
                    <w:ins w:id="181" w:author="馬慈蓮" w:date="2015-08-14T11:53:00Z"/>
                    <w:rFonts w:ascii="新細明體" w:hAnsi="新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1980" w:type="dxa"/>
            <w:vAlign w:val="center"/>
          </w:tcPr>
          <w:p w:rsidR="003F0E5A" w:rsidRPr="00FC6665" w:rsidRDefault="003F0E5A" w:rsidP="00F52D46">
            <w:pPr>
              <w:pStyle w:val="Web"/>
              <w:spacing w:line="220" w:lineRule="exact"/>
              <w:ind w:left="2" w:hangingChars="1" w:hanging="2"/>
              <w:jc w:val="both"/>
              <w:rPr>
                <w:ins w:id="182" w:author="馬慈蓮" w:date="2015-08-14T11:53:00Z"/>
                <w:rFonts w:hAnsi="新細明體"/>
                <w:color w:val="7030A0"/>
                <w:sz w:val="20"/>
                <w:szCs w:val="20"/>
                <w:rPrChange w:id="183" w:author="馬慈蓮" w:date="2015-08-14T11:54:00Z">
                  <w:rPr>
                    <w:ins w:id="184" w:author="馬慈蓮" w:date="2015-08-14T11:53:00Z"/>
                    <w:rFonts w:hAnsi="新細明體"/>
                    <w:sz w:val="20"/>
                    <w:szCs w:val="20"/>
                  </w:rPr>
                </w:rPrChange>
              </w:rPr>
            </w:pPr>
            <w:ins w:id="185" w:author="馬慈蓮" w:date="2015-08-14T11:53:00Z">
              <w:r w:rsidRPr="00FC6665">
                <w:rPr>
                  <w:rFonts w:hAnsi="新細明體"/>
                  <w:color w:val="7030A0"/>
                  <w:sz w:val="20"/>
                  <w:szCs w:val="20"/>
                  <w:rPrChange w:id="186" w:author="馬慈蓮" w:date="2015-08-14T11:54:00Z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  <w:highlight w:val="blue"/>
                    </w:rPr>
                  </w:rPrChange>
                </w:rPr>
                <w:t>CFM_RTN_PREM</w:t>
              </w:r>
            </w:ins>
          </w:p>
        </w:tc>
        <w:tc>
          <w:tcPr>
            <w:tcW w:w="1260" w:type="dxa"/>
            <w:vAlign w:val="center"/>
          </w:tcPr>
          <w:p w:rsidR="003F0E5A" w:rsidRPr="00FC6665" w:rsidRDefault="003F0E5A" w:rsidP="00F52D46">
            <w:pPr>
              <w:pStyle w:val="a9"/>
              <w:spacing w:line="300" w:lineRule="exact"/>
              <w:rPr>
                <w:ins w:id="187" w:author="馬慈蓮" w:date="2015-08-14T11:53:00Z"/>
                <w:rFonts w:ascii="新細明體" w:hAnsi="新細明體"/>
                <w:color w:val="7030A0"/>
                <w:sz w:val="20"/>
                <w:szCs w:val="20"/>
                <w:rPrChange w:id="188" w:author="馬慈蓮" w:date="2015-08-14T11:54:00Z">
                  <w:rPr>
                    <w:ins w:id="189" w:author="馬慈蓮" w:date="2015-08-14T11:53:00Z"/>
                    <w:rFonts w:ascii="新細明體" w:hAnsi="新細明體"/>
                    <w:sz w:val="20"/>
                    <w:szCs w:val="20"/>
                  </w:rPr>
                </w:rPrChange>
              </w:rPr>
            </w:pPr>
            <w:ins w:id="190" w:author="馬慈蓮" w:date="2015-08-14T11:53:00Z">
              <w:r w:rsidRPr="00FC6665">
                <w:rPr>
                  <w:rFonts w:ascii="新細明體" w:hAnsi="新細明體" w:hint="eastAsia"/>
                  <w:color w:val="7030A0"/>
                  <w:sz w:val="20"/>
                  <w:szCs w:val="20"/>
                  <w:rPrChange w:id="191" w:author="馬慈蓮" w:date="2015-08-14T11:54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DECIMAL</w:t>
              </w:r>
            </w:ins>
          </w:p>
        </w:tc>
        <w:tc>
          <w:tcPr>
            <w:tcW w:w="540" w:type="dxa"/>
            <w:vAlign w:val="center"/>
          </w:tcPr>
          <w:p w:rsidR="003F0E5A" w:rsidRPr="00FC6665" w:rsidRDefault="003F0E5A" w:rsidP="00F52D46">
            <w:pPr>
              <w:spacing w:line="300" w:lineRule="exact"/>
              <w:jc w:val="center"/>
              <w:rPr>
                <w:ins w:id="192" w:author="馬慈蓮" w:date="2015-08-14T11:53:00Z"/>
                <w:rFonts w:ascii="新細明體" w:hAnsi="新細明體"/>
                <w:color w:val="7030A0"/>
                <w:sz w:val="20"/>
                <w:szCs w:val="20"/>
                <w:rPrChange w:id="193" w:author="馬慈蓮" w:date="2015-08-14T11:54:00Z">
                  <w:rPr>
                    <w:ins w:id="194" w:author="馬慈蓮" w:date="2015-08-14T11:53:00Z"/>
                    <w:rFonts w:ascii="新細明體" w:hAnsi="新細明體"/>
                    <w:sz w:val="20"/>
                    <w:szCs w:val="20"/>
                  </w:rPr>
                </w:rPrChange>
              </w:rPr>
            </w:pPr>
            <w:ins w:id="195" w:author="馬慈蓮" w:date="2015-08-14T11:53:00Z">
              <w:r w:rsidRPr="00FC6665">
                <w:rPr>
                  <w:rFonts w:ascii="新細明體" w:hAnsi="新細明體" w:hint="eastAsia"/>
                  <w:color w:val="7030A0"/>
                  <w:sz w:val="20"/>
                  <w:szCs w:val="20"/>
                  <w:rPrChange w:id="196" w:author="馬慈蓮" w:date="2015-08-14T11:54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(112)</w:t>
              </w:r>
            </w:ins>
          </w:p>
        </w:tc>
        <w:tc>
          <w:tcPr>
            <w:tcW w:w="1643" w:type="dxa"/>
            <w:vAlign w:val="center"/>
          </w:tcPr>
          <w:p w:rsidR="003F0E5A" w:rsidRPr="00FC6665" w:rsidRDefault="003F0E5A" w:rsidP="004D33E5">
            <w:pPr>
              <w:pStyle w:val="Web"/>
              <w:spacing w:line="220" w:lineRule="exact"/>
              <w:rPr>
                <w:ins w:id="197" w:author="馬慈蓮" w:date="2015-08-14T11:53:00Z"/>
                <w:rFonts w:hAnsi="新細明體"/>
                <w:color w:val="7030A0"/>
                <w:sz w:val="20"/>
                <w:szCs w:val="20"/>
                <w:rPrChange w:id="198" w:author="馬慈蓮" w:date="2015-08-14T11:54:00Z">
                  <w:rPr>
                    <w:ins w:id="199" w:author="馬慈蓮" w:date="2015-08-14T11:53:00Z"/>
                    <w:rFonts w:hAnsi="新細明體"/>
                    <w:sz w:val="20"/>
                    <w:szCs w:val="20"/>
                  </w:rPr>
                </w:rPrChange>
              </w:rPr>
            </w:pPr>
            <w:ins w:id="200" w:author="馬慈蓮" w:date="2015-08-14T11:53:00Z">
              <w:r w:rsidRPr="00FC6665">
                <w:rPr>
                  <w:rFonts w:hAnsi="新細明體" w:hint="eastAsia"/>
                  <w:color w:val="7030A0"/>
                  <w:sz w:val="20"/>
                  <w:szCs w:val="20"/>
                  <w:rPrChange w:id="201" w:author="馬慈蓮" w:date="2015-08-14T11:54:00Z">
                    <w:rPr>
                      <w:rFonts w:hAnsi="新細明體" w:hint="eastAsia"/>
                      <w:sz w:val="20"/>
                      <w:szCs w:val="20"/>
                    </w:rPr>
                  </w:rPrChange>
                </w:rPr>
                <w:t>核付總金額</w:t>
              </w:r>
            </w:ins>
          </w:p>
        </w:tc>
        <w:tc>
          <w:tcPr>
            <w:tcW w:w="3420" w:type="dxa"/>
            <w:vAlign w:val="center"/>
          </w:tcPr>
          <w:p w:rsidR="003F0E5A" w:rsidRPr="00FC6665" w:rsidRDefault="003F0E5A" w:rsidP="00F52D46">
            <w:pPr>
              <w:pStyle w:val="Web"/>
              <w:spacing w:line="220" w:lineRule="exact"/>
              <w:jc w:val="both"/>
              <w:rPr>
                <w:ins w:id="202" w:author="馬慈蓮" w:date="2015-08-14T11:53:00Z"/>
                <w:rFonts w:hAnsi="新細明體"/>
                <w:color w:val="7030A0"/>
                <w:sz w:val="20"/>
                <w:szCs w:val="20"/>
                <w:rPrChange w:id="203" w:author="馬慈蓮" w:date="2015-08-14T11:54:00Z">
                  <w:rPr>
                    <w:ins w:id="204" w:author="馬慈蓮" w:date="2015-08-14T11:53:00Z"/>
                    <w:rFonts w:hAnsi="新細明體"/>
                    <w:color w:val="000000"/>
                    <w:sz w:val="20"/>
                    <w:szCs w:val="20"/>
                  </w:rPr>
                </w:rPrChange>
              </w:rPr>
            </w:pPr>
            <w:ins w:id="205" w:author="馬慈蓮" w:date="2015-08-14T11:53:00Z">
              <w:r w:rsidRPr="00FC6665">
                <w:rPr>
                  <w:rFonts w:hAnsi="新細明體" w:hint="eastAsia"/>
                  <w:color w:val="7030A0"/>
                  <w:sz w:val="20"/>
                  <w:szCs w:val="20"/>
                  <w:rPrChange w:id="206" w:author="馬慈蓮" w:date="2015-08-14T11:54:00Z">
                    <w:rPr>
                      <w:rFonts w:hAnsi="新細明體" w:hint="eastAsia"/>
                      <w:color w:val="000000"/>
                      <w:sz w:val="20"/>
                      <w:szCs w:val="20"/>
                    </w:rPr>
                  </w:rPrChange>
                </w:rPr>
                <w:t>SUM</w:t>
              </w:r>
            </w:ins>
            <w:ins w:id="207" w:author="馬慈蓮" w:date="2015-08-14T11:54:00Z">
              <w:r w:rsidRPr="00FC6665">
                <w:rPr>
                  <w:rFonts w:hAnsi="新細明體" w:hint="eastAsia"/>
                  <w:color w:val="7030A0"/>
                  <w:sz w:val="20"/>
                  <w:szCs w:val="20"/>
                  <w:rPrChange w:id="208" w:author="馬慈蓮" w:date="2015-08-14T11:54:00Z">
                    <w:rPr>
                      <w:rFonts w:hAnsi="新細明體" w:hint="eastAsia"/>
                      <w:color w:val="000000"/>
                      <w:sz w:val="20"/>
                      <w:szCs w:val="20"/>
                    </w:rPr>
                  </w:rPrChange>
                </w:rPr>
                <w:t>(DTAAB001.給付金額)</w:t>
              </w:r>
              <w:r w:rsidR="00FC6665" w:rsidRPr="00FC6665">
                <w:rPr>
                  <w:rFonts w:hAnsi="新細明體" w:hint="eastAsia"/>
                  <w:color w:val="7030A0"/>
                  <w:sz w:val="20"/>
                  <w:szCs w:val="20"/>
                  <w:rPrChange w:id="209" w:author="馬慈蓮" w:date="2015-08-14T11:54:00Z">
                    <w:rPr>
                      <w:rFonts w:hAnsi="新細明體" w:hint="eastAsia"/>
                      <w:color w:val="000000"/>
                      <w:sz w:val="20"/>
                      <w:szCs w:val="20"/>
                    </w:rPr>
                  </w:rPrChange>
                </w:rPr>
                <w:t xml:space="preserve"> </w:t>
              </w:r>
              <w:r w:rsidR="00FC6665" w:rsidRPr="00FC6665">
                <w:rPr>
                  <w:rFonts w:hAnsi="新細明體"/>
                  <w:color w:val="7030A0"/>
                  <w:sz w:val="20"/>
                  <w:szCs w:val="20"/>
                  <w:rPrChange w:id="210" w:author="馬慈蓮" w:date="2015-08-14T11:54:00Z">
                    <w:rPr>
                      <w:rFonts w:hAnsi="新細明體"/>
                      <w:color w:val="000000"/>
                      <w:sz w:val="20"/>
                      <w:szCs w:val="20"/>
                    </w:rPr>
                  </w:rPrChange>
                </w:rPr>
                <w:t xml:space="preserve">by </w:t>
              </w:r>
              <w:r w:rsidR="00FC6665" w:rsidRPr="00FC6665">
                <w:rPr>
                  <w:rFonts w:hAnsi="新細明體" w:hint="eastAsia"/>
                  <w:color w:val="7030A0"/>
                  <w:sz w:val="20"/>
                  <w:szCs w:val="20"/>
                  <w:rPrChange w:id="211" w:author="馬慈蓮" w:date="2015-08-14T11:54:00Z">
                    <w:rPr>
                      <w:rFonts w:hAnsi="新細明體" w:hint="eastAsia"/>
                      <w:color w:val="000000"/>
                      <w:sz w:val="20"/>
                      <w:szCs w:val="20"/>
                    </w:rPr>
                  </w:rPrChange>
                </w:rPr>
                <w:t>受理編號</w:t>
              </w:r>
            </w:ins>
          </w:p>
        </w:tc>
      </w:tr>
    </w:tbl>
    <w:p w:rsidR="004D33E5" w:rsidRPr="004D33E5" w:rsidRDefault="004D33E5" w:rsidP="004D33E5">
      <w:pPr>
        <w:pStyle w:val="Tabletext"/>
        <w:keepLines w:val="0"/>
        <w:spacing w:after="0" w:line="240" w:lineRule="auto"/>
        <w:rPr>
          <w:rFonts w:hint="eastAsia"/>
          <w:color w:val="0000FF"/>
          <w:lang w:eastAsia="zh-TW"/>
        </w:rPr>
      </w:pPr>
    </w:p>
    <w:p w:rsidR="00155AA5" w:rsidRPr="00691DD8" w:rsidRDefault="003F2C96" w:rsidP="00A35364">
      <w:pPr>
        <w:pStyle w:val="Tabletext"/>
        <w:keepLines w:val="0"/>
        <w:numPr>
          <w:ilvl w:val="2"/>
          <w:numId w:val="1"/>
          <w:numberingChange w:id="212" w:author="test" w:date="2009-10-01T11:44:00Z" w:original="%2:3:0:.%3:6:0:"/>
        </w:numPr>
        <w:spacing w:after="0" w:line="240" w:lineRule="auto"/>
        <w:rPr>
          <w:rStyle w:val="af"/>
          <w:rFonts w:hint="eastAsia"/>
          <w:color w:val="0000FF"/>
          <w:lang w:eastAsia="zh-TW"/>
        </w:rPr>
      </w:pPr>
      <w:r>
        <w:rPr>
          <w:rFonts w:hint="eastAsia"/>
          <w:lang w:eastAsia="zh-TW"/>
        </w:rPr>
        <w:t>檔案寫入成功，</w:t>
      </w:r>
      <w:r w:rsidR="00AD303E">
        <w:rPr>
          <w:rFonts w:hint="eastAsia"/>
          <w:lang w:eastAsia="zh-TW"/>
        </w:rPr>
        <w:t>紀錄寫入檔案成功筆數：</w:t>
      </w:r>
      <w:r w:rsidR="00AD303E">
        <w:rPr>
          <w:rFonts w:hint="eastAsia"/>
          <w:lang w:eastAsia="zh-TW"/>
        </w:rPr>
        <w:t>OK_INSERT</w:t>
      </w:r>
      <w:r w:rsidR="00EC7808">
        <w:rPr>
          <w:rFonts w:hint="eastAsia"/>
          <w:lang w:eastAsia="zh-TW"/>
        </w:rPr>
        <w:t>AP</w:t>
      </w:r>
      <w:r w:rsidR="00AD303E">
        <w:rPr>
          <w:rFonts w:hint="eastAsia"/>
          <w:lang w:eastAsia="zh-TW"/>
        </w:rPr>
        <w:t>_</w:t>
      </w:r>
      <w:r w:rsidR="00E2645D">
        <w:rPr>
          <w:rFonts w:hint="eastAsia"/>
          <w:lang w:eastAsia="zh-TW"/>
        </w:rPr>
        <w:t>CNT</w:t>
      </w:r>
      <w:r w:rsidR="00EC7808">
        <w:rPr>
          <w:rFonts w:hint="eastAsia"/>
          <w:lang w:eastAsia="zh-TW"/>
        </w:rPr>
        <w:t>，</w:t>
      </w:r>
      <w:r w:rsidR="00EC7808">
        <w:rPr>
          <w:rFonts w:hint="eastAsia"/>
          <w:lang w:eastAsia="zh-TW"/>
        </w:rPr>
        <w:t>OK_INSERTAA_CNT</w:t>
      </w:r>
      <w:r w:rsidR="00B17832">
        <w:rPr>
          <w:rFonts w:hint="eastAsia"/>
          <w:lang w:eastAsia="zh-TW"/>
        </w:rPr>
        <w:t>。</w:t>
      </w:r>
      <w:r w:rsidR="00795696">
        <w:rPr>
          <w:rStyle w:val="af"/>
          <w:rFonts w:hint="eastAsia"/>
          <w:color w:val="0000FF"/>
          <w:lang w:eastAsia="zh-TW"/>
        </w:rPr>
        <w:t xml:space="preserve"> </w:t>
      </w:r>
    </w:p>
    <w:p w:rsidR="00AD303E" w:rsidRDefault="003F2C96" w:rsidP="00AD303E">
      <w:pPr>
        <w:pStyle w:val="Tabletext"/>
        <w:keepLines w:val="0"/>
        <w:numPr>
          <w:ilvl w:val="2"/>
          <w:numId w:val="1"/>
          <w:numberingChange w:id="213" w:author="test" w:date="2009-10-01T11:44:00Z" w:original="%2:3:0:.%3:7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檔案寫入失敗，</w:t>
      </w:r>
      <w:r w:rsidR="00AD303E">
        <w:rPr>
          <w:rFonts w:hint="eastAsia"/>
          <w:lang w:eastAsia="zh-TW"/>
        </w:rPr>
        <w:t>紀錄寫入檔案失敗筆數：</w:t>
      </w:r>
      <w:r w:rsidR="00B17832">
        <w:rPr>
          <w:rFonts w:hint="eastAsia"/>
          <w:lang w:eastAsia="zh-TW"/>
        </w:rPr>
        <w:t>NG_INSERT</w:t>
      </w:r>
      <w:r w:rsidR="00EC7808">
        <w:rPr>
          <w:rFonts w:hint="eastAsia"/>
          <w:lang w:eastAsia="zh-TW"/>
        </w:rPr>
        <w:t>AP</w:t>
      </w:r>
      <w:r w:rsidR="00B17832">
        <w:rPr>
          <w:rFonts w:hint="eastAsia"/>
          <w:lang w:eastAsia="zh-TW"/>
        </w:rPr>
        <w:t>_</w:t>
      </w:r>
      <w:r w:rsidR="00E2645D">
        <w:rPr>
          <w:rFonts w:hint="eastAsia"/>
          <w:lang w:eastAsia="zh-TW"/>
        </w:rPr>
        <w:t>CNT</w:t>
      </w:r>
      <w:r w:rsidR="00EC7808">
        <w:rPr>
          <w:rFonts w:hint="eastAsia"/>
          <w:lang w:eastAsia="zh-TW"/>
        </w:rPr>
        <w:t>，</w:t>
      </w:r>
      <w:r w:rsidR="00EC7808">
        <w:rPr>
          <w:rFonts w:hint="eastAsia"/>
          <w:lang w:eastAsia="zh-TW"/>
        </w:rPr>
        <w:t>NG_INSERTAA_CNT</w:t>
      </w:r>
      <w:r w:rsidR="00B17832">
        <w:rPr>
          <w:rFonts w:hint="eastAsia"/>
          <w:lang w:eastAsia="zh-TW"/>
        </w:rPr>
        <w:t>。</w:t>
      </w:r>
    </w:p>
    <w:p w:rsidR="00AD303E" w:rsidRDefault="003F2C96" w:rsidP="00A35364">
      <w:pPr>
        <w:pStyle w:val="Tabletext"/>
        <w:keepLines w:val="0"/>
        <w:numPr>
          <w:ilvl w:val="2"/>
          <w:numId w:val="1"/>
          <w:numberingChange w:id="214" w:author="test" w:date="2009-10-01T11:44:00Z" w:original="%2:3:0:.%3:8:0: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cs="New Gulim" w:hint="eastAsia"/>
          <w:lang w:eastAsia="zh-TW"/>
        </w:rPr>
        <w:t>若有寫入錯誤該筆不做，並顯示錯誤訊息</w:t>
      </w:r>
      <w:r>
        <w:rPr>
          <w:rFonts w:ascii="新細明體" w:hAnsi="新細明體" w:cs="New Gulim"/>
          <w:lang w:eastAsia="zh-TW"/>
        </w:rPr>
        <w:t>’</w:t>
      </w:r>
      <w:r>
        <w:rPr>
          <w:rFonts w:ascii="新細明體" w:hAnsi="新細明體" w:cs="New Gulim" w:hint="eastAsia"/>
          <w:lang w:eastAsia="zh-TW"/>
        </w:rPr>
        <w:t>寫入</w:t>
      </w:r>
      <w:r>
        <w:rPr>
          <w:rFonts w:hint="eastAsia"/>
          <w:lang w:eastAsia="zh-TW"/>
        </w:rPr>
        <w:t>DBAP.DTAPX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’"/>
        </w:smartTagPr>
        <w:r>
          <w:rPr>
            <w:rFonts w:hint="eastAsia"/>
            <w:lang w:eastAsia="zh-TW"/>
          </w:rPr>
          <w:t>0</w:t>
        </w:r>
        <w:r w:rsidR="00E2645D">
          <w:rPr>
            <w:rFonts w:hint="eastAsia"/>
            <w:lang w:eastAsia="zh-TW"/>
          </w:rPr>
          <w:t>2</w:t>
        </w:r>
        <w:r>
          <w:rPr>
            <w:rFonts w:hint="eastAsia"/>
            <w:lang w:eastAsia="zh-TW"/>
          </w:rPr>
          <w:t>4</w:t>
        </w:r>
        <w:r>
          <w:rPr>
            <w:rFonts w:ascii="新細明體" w:hAnsi="新細明體" w:cs="New Gulim"/>
            <w:lang w:eastAsia="zh-TW"/>
          </w:rPr>
          <w:t>’</w:t>
        </w:r>
      </w:smartTag>
      <w:r>
        <w:rPr>
          <w:rFonts w:hint="eastAsia"/>
          <w:lang w:eastAsia="zh-TW"/>
        </w:rPr>
        <w:t>有誤，</w:t>
      </w:r>
      <w:r w:rsidR="00414530">
        <w:rPr>
          <w:rFonts w:hint="eastAsia"/>
          <w:lang w:eastAsia="zh-TW"/>
        </w:rPr>
        <w:t>並顯示寫入各欄位資料。</w:t>
      </w:r>
    </w:p>
    <w:p w:rsidR="00CD78E2" w:rsidRDefault="00414530" w:rsidP="0062218C">
      <w:pPr>
        <w:pStyle w:val="Tabletext"/>
        <w:keepLines w:val="0"/>
        <w:numPr>
          <w:ilvl w:val="2"/>
          <w:numId w:val="1"/>
          <w:numberingChange w:id="215" w:author="test" w:date="2009-10-01T11:44:00Z" w:original="%2:3:0:.%3:9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</w:t>
      </w:r>
      <w:r w:rsidR="00D310F6">
        <w:rPr>
          <w:rFonts w:hint="eastAsia"/>
          <w:lang w:eastAsia="zh-TW"/>
        </w:rPr>
        <w:t>業</w:t>
      </w:r>
      <w:r>
        <w:rPr>
          <w:rFonts w:hint="eastAsia"/>
          <w:lang w:eastAsia="zh-TW"/>
        </w:rPr>
        <w:t>佣</w:t>
      </w:r>
      <w:r w:rsidR="00D310F6">
        <w:rPr>
          <w:rFonts w:hint="eastAsia"/>
          <w:lang w:eastAsia="zh-TW"/>
        </w:rPr>
        <w:t>抽取</w:t>
      </w:r>
      <w:r>
        <w:rPr>
          <w:rFonts w:hint="eastAsia"/>
          <w:lang w:eastAsia="zh-TW"/>
        </w:rPr>
        <w:t>日：</w:t>
      </w:r>
      <w:r w:rsidR="00AD303E">
        <w:rPr>
          <w:rFonts w:hint="eastAsia"/>
          <w:lang w:eastAsia="zh-TW"/>
        </w:rPr>
        <w:t xml:space="preserve">UPDATE </w:t>
      </w:r>
      <w:r w:rsidR="00D310F6">
        <w:rPr>
          <w:rFonts w:hint="eastAsia"/>
          <w:lang w:eastAsia="zh-TW"/>
        </w:rPr>
        <w:t>DTAA.DTAAK001</w:t>
      </w:r>
      <w:r w:rsidR="00EC7808">
        <w:rPr>
          <w:rFonts w:hint="eastAsia"/>
          <w:lang w:eastAsia="zh-TW"/>
        </w:rPr>
        <w:t>.</w:t>
      </w:r>
      <w:r w:rsidR="00AD303E" w:rsidRPr="00107137">
        <w:t>CMS_DATE</w:t>
      </w:r>
      <w:r w:rsidR="00AD303E">
        <w:rPr>
          <w:rFonts w:hint="eastAsia"/>
          <w:lang w:eastAsia="zh-TW"/>
        </w:rPr>
        <w:t xml:space="preserve"> =</w:t>
      </w:r>
      <w:r w:rsidR="00D310F6">
        <w:rPr>
          <w:rFonts w:hint="eastAsia"/>
          <w:lang w:eastAsia="zh-TW"/>
        </w:rPr>
        <w:t>傳入</w:t>
      </w:r>
      <w:r w:rsidR="00D310F6">
        <w:rPr>
          <w:rFonts w:hint="eastAsia"/>
          <w:lang w:eastAsia="zh-TW"/>
        </w:rPr>
        <w:t>.</w:t>
      </w:r>
      <w:r w:rsidR="00D310F6">
        <w:rPr>
          <w:rFonts w:hint="eastAsia"/>
          <w:lang w:eastAsia="zh-TW"/>
        </w:rPr>
        <w:t>處理日期</w:t>
      </w:r>
      <w:r w:rsidR="00AD303E"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key</w:t>
      </w:r>
      <w:r>
        <w:rPr>
          <w:rFonts w:hint="eastAsia"/>
          <w:lang w:eastAsia="zh-TW"/>
        </w:rPr>
        <w:t>值為</w:t>
      </w:r>
      <w:r w:rsidR="00D310F6">
        <w:rPr>
          <w:rFonts w:ascii="細明體" w:eastAsia="細明體" w:hAnsi="細明體" w:hint="eastAsia"/>
          <w:snapToGrid w:val="0"/>
        </w:rPr>
        <w:t>PROC_</w:t>
      </w:r>
      <w:r w:rsidR="00D310F6" w:rsidRPr="006C7771">
        <w:rPr>
          <w:rFonts w:ascii="細明體" w:eastAsia="細明體" w:hAnsi="細明體" w:hint="eastAsia"/>
          <w:snapToGrid w:val="0"/>
        </w:rPr>
        <w:t>APLY_NO</w:t>
      </w:r>
      <w:r w:rsidR="00AD303E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</w:p>
    <w:p w:rsidR="00CD78E2" w:rsidRDefault="00B10D6C" w:rsidP="00CD78E2">
      <w:pPr>
        <w:pStyle w:val="Tabletext"/>
        <w:keepLines w:val="0"/>
        <w:numPr>
          <w:ilvl w:val="3"/>
          <w:numId w:val="1"/>
          <w:numberingChange w:id="216" w:author="test" w:date="2009-10-01T11:44:00Z" w:original="%2:3:0:.%3:9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 w:rsidR="00CD78E2">
        <w:rPr>
          <w:rFonts w:hint="eastAsia"/>
          <w:lang w:eastAsia="zh-TW"/>
        </w:rPr>
        <w:t>更新成功</w:t>
      </w:r>
    </w:p>
    <w:p w:rsidR="00CD78E2" w:rsidRPr="00CD78E2" w:rsidRDefault="00414530" w:rsidP="00CD78E2">
      <w:pPr>
        <w:pStyle w:val="Tabletext"/>
        <w:keepLines w:val="0"/>
        <w:numPr>
          <w:ilvl w:val="4"/>
          <w:numId w:val="1"/>
          <w:numberingChange w:id="217" w:author="test" w:date="2009-10-01T11:44:00Z" w:original="%2:3:0:.%3:9:0:.%4:1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記錄</w:t>
      </w:r>
      <w:r>
        <w:rPr>
          <w:rFonts w:hint="eastAsia"/>
          <w:lang w:eastAsia="zh-TW"/>
        </w:rPr>
        <w:t>OK_UPDATE_CNT</w:t>
      </w:r>
    </w:p>
    <w:p w:rsidR="00D310F6" w:rsidRPr="00D310F6" w:rsidRDefault="00D310F6" w:rsidP="00CD78E2">
      <w:pPr>
        <w:pStyle w:val="Tabletext"/>
        <w:keepLines w:val="0"/>
        <w:numPr>
          <w:ilvl w:val="3"/>
          <w:numId w:val="1"/>
          <w:numberingChange w:id="218" w:author="test" w:date="2009-10-01T11:44:00Z" w:original="%2:3:0:.%3:9:0:.%4:2:0: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hint="eastAsia"/>
          <w:color w:val="0000FF"/>
          <w:kern w:val="2"/>
          <w:lang w:eastAsia="zh-TW"/>
        </w:rPr>
        <w:t>ELSE</w:t>
      </w:r>
    </w:p>
    <w:p w:rsidR="00D310F6" w:rsidRPr="00D310F6" w:rsidRDefault="00D310F6" w:rsidP="00D310F6">
      <w:pPr>
        <w:pStyle w:val="Tabletext"/>
        <w:keepLines w:val="0"/>
        <w:numPr>
          <w:ilvl w:val="4"/>
          <w:numId w:val="1"/>
          <w:numberingChange w:id="219" w:author="test" w:date="2009-10-01T11:44:00Z" w:original="%2:3:0:.%3:9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記錄</w:t>
      </w:r>
      <w:r>
        <w:rPr>
          <w:rFonts w:hint="eastAsia"/>
          <w:lang w:eastAsia="zh-TW"/>
        </w:rPr>
        <w:t>NG_UPDATE_CNT</w:t>
      </w:r>
      <w:r>
        <w:rPr>
          <w:rFonts w:ascii="新細明體" w:hAnsi="新細明體" w:cs="New Gulim" w:hint="eastAsia"/>
          <w:lang w:eastAsia="zh-TW"/>
        </w:rPr>
        <w:t>，並顯示錯誤訊息</w:t>
      </w:r>
      <w:r>
        <w:rPr>
          <w:rFonts w:ascii="新細明體" w:hAnsi="新細明體" w:cs="New Gulim"/>
          <w:lang w:eastAsia="zh-TW"/>
        </w:rPr>
        <w:t>’</w:t>
      </w:r>
      <w:r>
        <w:rPr>
          <w:rFonts w:ascii="新細明體" w:hAnsi="新細明體" w:cs="New Gulim" w:hint="eastAsia"/>
          <w:lang w:eastAsia="zh-TW"/>
        </w:rPr>
        <w:t>更新</w:t>
      </w:r>
      <w:r>
        <w:rPr>
          <w:rFonts w:hint="eastAsia"/>
          <w:lang w:eastAsia="zh-TW"/>
        </w:rPr>
        <w:t>DBAA.DTAAK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lang w:eastAsia="zh-TW"/>
          </w:rPr>
          <w:t>001</w:t>
        </w:r>
        <w:r>
          <w:rPr>
            <w:rFonts w:ascii="新細明體" w:hAnsi="新細明體" w:cs="New Gulim"/>
            <w:lang w:eastAsia="zh-TW"/>
          </w:rPr>
          <w:t>’</w:t>
        </w:r>
      </w:smartTag>
      <w:r>
        <w:rPr>
          <w:rFonts w:hint="eastAsia"/>
          <w:lang w:eastAsia="zh-TW"/>
        </w:rPr>
        <w:t>有誤，並顯示寫入</w:t>
      </w:r>
      <w:r>
        <w:rPr>
          <w:rFonts w:hint="eastAsia"/>
          <w:lang w:eastAsia="zh-TW"/>
        </w:rPr>
        <w:t>KEY</w:t>
      </w:r>
      <w:r>
        <w:rPr>
          <w:rFonts w:hint="eastAsia"/>
          <w:lang w:eastAsia="zh-TW"/>
        </w:rPr>
        <w:t>值及傳入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處理日期。</w:t>
      </w:r>
    </w:p>
    <w:p w:rsidR="00AD303E" w:rsidRDefault="00D310F6" w:rsidP="00CD78E2">
      <w:pPr>
        <w:pStyle w:val="Tabletext"/>
        <w:keepLines w:val="0"/>
        <w:numPr>
          <w:ilvl w:val="3"/>
          <w:numId w:val="1"/>
          <w:numberingChange w:id="220" w:author="test" w:date="2009-10-01T11:44:00Z" w:original="%2:3:0:.%3:9:0:.%4:3:0: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hint="eastAsia"/>
          <w:color w:val="0000FF"/>
          <w:kern w:val="2"/>
          <w:lang w:eastAsia="zh-TW"/>
        </w:rPr>
        <w:t>END-IF</w:t>
      </w:r>
    </w:p>
    <w:p w:rsidR="00155AA5" w:rsidRDefault="00155AA5" w:rsidP="00414530">
      <w:pPr>
        <w:pStyle w:val="Tabletext"/>
        <w:keepLines w:val="0"/>
        <w:numPr>
          <w:ilvl w:val="2"/>
          <w:numId w:val="1"/>
          <w:numberingChange w:id="221" w:author="test" w:date="2009-10-01T11:44:00Z" w:original="%2:3:0:.%3:10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需</w:t>
      </w:r>
      <w:r w:rsidR="00D310F6">
        <w:rPr>
          <w:rFonts w:hint="eastAsia"/>
          <w:lang w:eastAsia="zh-TW"/>
        </w:rPr>
        <w:t>依照各種件數</w:t>
      </w:r>
      <w:r>
        <w:rPr>
          <w:rFonts w:hint="eastAsia"/>
          <w:lang w:eastAsia="zh-TW"/>
        </w:rPr>
        <w:t>寫入批次紀錄檔</w:t>
      </w:r>
    </w:p>
    <w:p w:rsidR="00EC7808" w:rsidRPr="00EC7808" w:rsidRDefault="00EC7808" w:rsidP="00065ECA">
      <w:pPr>
        <w:pStyle w:val="Tabletext"/>
        <w:keepLines w:val="0"/>
        <w:numPr>
          <w:ilvl w:val="1"/>
          <w:numId w:val="1"/>
          <w:numberingChange w:id="222" w:author="test" w:date="2009-10-01T11:44:00Z" w:original="%2:4:0:."/>
        </w:numPr>
        <w:spacing w:after="0" w:line="240" w:lineRule="auto"/>
        <w:rPr>
          <w:rFonts w:hint="eastAsia"/>
          <w:lang w:eastAsia="zh-TW"/>
        </w:rPr>
      </w:pPr>
      <w:r w:rsidRPr="005E60EB">
        <w:rPr>
          <w:rFonts w:ascii="細明體" w:eastAsia="細明體" w:hAnsi="細明體" w:hint="eastAsia"/>
          <w:kern w:val="2"/>
          <w:lang w:eastAsia="zh-TW"/>
        </w:rPr>
        <w:t xml:space="preserve">全部處理完後, </w:t>
      </w:r>
      <w:r w:rsidRPr="005E60EB">
        <w:rPr>
          <w:rFonts w:ascii="細明體" w:eastAsia="細明體" w:hAnsi="細明體" w:hint="eastAsia"/>
          <w:lang w:eastAsia="zh-TW"/>
        </w:rPr>
        <w:t>寫入批次紀錄檔</w:t>
      </w:r>
      <w:r>
        <w:rPr>
          <w:rFonts w:hint="eastAsia"/>
          <w:kern w:val="2"/>
          <w:lang w:eastAsia="zh-TW"/>
        </w:rPr>
        <w:t>。</w:t>
      </w:r>
      <w:r>
        <w:rPr>
          <w:rFonts w:hint="eastAsia"/>
          <w:kern w:val="2"/>
          <w:lang w:eastAsia="zh-TW"/>
        </w:rPr>
        <w:t>(</w:t>
      </w:r>
      <w:r w:rsidRPr="00AF1A18">
        <w:rPr>
          <w:rFonts w:hint="eastAsia"/>
          <w:color w:val="0000FF"/>
          <w:kern w:val="2"/>
          <w:lang w:eastAsia="zh-TW"/>
        </w:rPr>
        <w:t>PROC_DATE</w:t>
      </w:r>
      <w:r w:rsidRPr="00AF1A18">
        <w:rPr>
          <w:rFonts w:ascii="新細明體" w:hAnsi="新細明體" w:hint="eastAsia"/>
          <w:color w:val="0000FF"/>
          <w:kern w:val="2"/>
          <w:lang w:eastAsia="zh-TW"/>
        </w:rPr>
        <w:t>=&gt;</w:t>
      </w:r>
      <w:r w:rsidRPr="00AF1A18">
        <w:rPr>
          <w:rFonts w:hint="eastAsia"/>
          <w:color w:val="0000FF"/>
          <w:kern w:val="2"/>
          <w:lang w:eastAsia="zh-TW"/>
        </w:rPr>
        <w:t>處理</w:t>
      </w:r>
      <w:r>
        <w:rPr>
          <w:rFonts w:hint="eastAsia"/>
          <w:color w:val="0000FF"/>
          <w:kern w:val="2"/>
          <w:lang w:eastAsia="zh-TW"/>
        </w:rPr>
        <w:t>日期</w:t>
      </w:r>
      <w:r w:rsidRPr="00EC7808">
        <w:rPr>
          <w:rFonts w:hint="eastAsia"/>
          <w:color w:val="0000FF"/>
          <w:kern w:val="2"/>
          <w:lang w:eastAsia="zh-TW"/>
        </w:rPr>
        <w:t>，</w:t>
      </w:r>
      <w:r w:rsidRPr="00EC7808">
        <w:rPr>
          <w:rFonts w:hint="eastAsia"/>
          <w:color w:val="0000FF"/>
          <w:kern w:val="2"/>
          <w:lang w:eastAsia="zh-TW"/>
        </w:rPr>
        <w:t xml:space="preserve">SQL_CNT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</w:t>
      </w:r>
      <w:r w:rsidRPr="00EC7808">
        <w:rPr>
          <w:rFonts w:hint="eastAsia"/>
          <w:color w:val="0000FF"/>
          <w:kern w:val="2"/>
          <w:lang w:eastAsia="zh-TW"/>
        </w:rPr>
        <w:t>SQL</w:t>
      </w:r>
      <w:r w:rsidRPr="00EC7808">
        <w:rPr>
          <w:rFonts w:hint="eastAsia"/>
          <w:color w:val="0000FF"/>
          <w:kern w:val="2"/>
          <w:lang w:eastAsia="zh-TW"/>
        </w:rPr>
        <w:t>查詢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件數</w:t>
      </w:r>
      <w:r w:rsidRPr="00EC7808">
        <w:rPr>
          <w:rFonts w:hint="eastAsia"/>
          <w:color w:val="0000FF"/>
          <w:kern w:val="2"/>
          <w:lang w:eastAsia="zh-TW"/>
        </w:rPr>
        <w:t>，</w:t>
      </w:r>
      <w:r w:rsidRPr="00EC7808">
        <w:rPr>
          <w:rFonts w:hint="eastAsia"/>
          <w:color w:val="0000FF"/>
          <w:kern w:val="2"/>
          <w:lang w:eastAsia="zh-TW"/>
        </w:rPr>
        <w:t>PASS_CN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T=&gt;</w:t>
      </w:r>
      <w:r w:rsidRPr="00EC7808">
        <w:rPr>
          <w:rFonts w:hint="eastAsia"/>
          <w:color w:val="0000FF"/>
          <w:kern w:val="2"/>
          <w:lang w:eastAsia="zh-TW"/>
        </w:rPr>
        <w:t>重複保單號碼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件數</w:t>
      </w:r>
      <w:r w:rsidRPr="00EC7808">
        <w:rPr>
          <w:rFonts w:hint="eastAsia"/>
          <w:color w:val="0000FF"/>
          <w:kern w:val="2"/>
          <w:lang w:eastAsia="zh-TW"/>
        </w:rPr>
        <w:t>，</w:t>
      </w:r>
      <w:r w:rsidRPr="00EC7808">
        <w:rPr>
          <w:rFonts w:hint="eastAsia"/>
          <w:color w:val="0000FF"/>
          <w:kern w:val="2"/>
          <w:lang w:eastAsia="zh-TW"/>
        </w:rPr>
        <w:t>INPUT_CNT</w:t>
      </w:r>
      <w:r w:rsidRPr="00EC7808" w:rsidDel="00D310F6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=&gt;處理件數</w:t>
      </w:r>
      <w:r w:rsidRPr="00EC7808">
        <w:rPr>
          <w:rFonts w:hint="eastAsia"/>
          <w:color w:val="0000FF"/>
          <w:kern w:val="2"/>
          <w:lang w:eastAsia="zh-TW"/>
        </w:rPr>
        <w:t>，</w:t>
      </w:r>
      <w:r w:rsidRPr="00EC7808">
        <w:rPr>
          <w:rFonts w:hint="eastAsia"/>
          <w:color w:val="0000FF"/>
          <w:lang w:eastAsia="zh-TW"/>
        </w:rPr>
        <w:t>OK_INSERTAP_CNT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 AP新增成功件數，</w:t>
      </w:r>
      <w:r w:rsidRPr="00EC7808">
        <w:rPr>
          <w:rFonts w:hint="eastAsia"/>
          <w:color w:val="0000FF"/>
          <w:lang w:eastAsia="zh-TW"/>
        </w:rPr>
        <w:t xml:space="preserve"> OK_INSERTAA_CNT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=&gt;AA新增成功件數，NG</w:t>
      </w:r>
      <w:r w:rsidRPr="00EC7808">
        <w:rPr>
          <w:rFonts w:hint="eastAsia"/>
          <w:color w:val="0000FF"/>
          <w:lang w:eastAsia="zh-TW"/>
        </w:rPr>
        <w:t>_INSERTAP_CNT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=&gt;AP新增失敗件數，NG</w:t>
      </w:r>
      <w:r w:rsidRPr="00EC7808">
        <w:rPr>
          <w:rFonts w:hint="eastAsia"/>
          <w:color w:val="0000FF"/>
          <w:lang w:eastAsia="zh-TW"/>
        </w:rPr>
        <w:t>_INSERTAP_CNT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 AA新增失敗件數，</w:t>
      </w:r>
      <w:r w:rsidRPr="00EC7808">
        <w:rPr>
          <w:rFonts w:hint="eastAsia"/>
          <w:color w:val="0000FF"/>
          <w:lang w:eastAsia="zh-TW"/>
        </w:rPr>
        <w:t>OK_UPDATE 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=&gt;更新成功件數，NG</w:t>
      </w:r>
      <w:r w:rsidRPr="00EC7808">
        <w:rPr>
          <w:rFonts w:hint="eastAsia"/>
          <w:color w:val="0000FF"/>
          <w:lang w:eastAsia="zh-TW"/>
        </w:rPr>
        <w:t>_UPDATE _CNT</w:t>
      </w:r>
      <w:r w:rsidRPr="00EC7808">
        <w:rPr>
          <w:rFonts w:hint="eastAsia"/>
          <w:color w:val="0000FF"/>
          <w:kern w:val="2"/>
          <w:lang w:eastAsia="zh-TW"/>
        </w:rPr>
        <w:t xml:space="preserve"> </w:t>
      </w:r>
      <w:r w:rsidRPr="00EC7808">
        <w:rPr>
          <w:rFonts w:ascii="新細明體" w:hAnsi="新細明體" w:hint="eastAsia"/>
          <w:color w:val="0000FF"/>
          <w:kern w:val="2"/>
          <w:lang w:eastAsia="zh-TW"/>
        </w:rPr>
        <w:t>=&gt;更新失敗件數</w:t>
      </w:r>
      <w:r>
        <w:rPr>
          <w:rFonts w:hint="eastAsia"/>
          <w:kern w:val="2"/>
          <w:lang w:eastAsia="zh-TW"/>
        </w:rPr>
        <w:t>)</w:t>
      </w:r>
    </w:p>
    <w:p w:rsidR="00AB2C00" w:rsidRPr="00AB2C00" w:rsidRDefault="00AB2C00" w:rsidP="00065ECA">
      <w:pPr>
        <w:pStyle w:val="Tabletext"/>
        <w:keepLines w:val="0"/>
        <w:numPr>
          <w:ilvl w:val="1"/>
          <w:numId w:val="1"/>
          <w:numberingChange w:id="223" w:author="test" w:date="2009-10-01T11:44:00Z" w:original="%2:5:0:."/>
        </w:numPr>
        <w:spacing w:after="0" w:line="240" w:lineRule="auto"/>
        <w:rPr>
          <w:rFonts w:hint="eastAsia"/>
          <w:lang w:eastAsia="zh-TW"/>
        </w:rPr>
      </w:pPr>
    </w:p>
    <w:p w:rsidR="005E60EB" w:rsidRPr="005E60EB" w:rsidRDefault="005E60EB" w:rsidP="00EC7808">
      <w:pPr>
        <w:pStyle w:val="Tabletext"/>
        <w:keepLines w:val="0"/>
        <w:numPr>
          <w:ilvl w:val="2"/>
          <w:numId w:val="1"/>
          <w:numberingChange w:id="224" w:author="test" w:date="2009-10-01T11:44:00Z" w:original="%2:5:0:.%3:1:0:"/>
        </w:numPr>
        <w:spacing w:after="0" w:line="240" w:lineRule="auto"/>
        <w:rPr>
          <w:rFonts w:hint="eastAsia"/>
          <w:lang w:eastAsia="zh-TW"/>
        </w:rPr>
      </w:pPr>
    </w:p>
    <w:sectPr w:rsidR="005E60EB" w:rsidRPr="005E60E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EC" w:rsidRDefault="008A71EC">
      <w:r>
        <w:separator/>
      </w:r>
    </w:p>
  </w:endnote>
  <w:endnote w:type="continuationSeparator" w:id="0">
    <w:p w:rsidR="008A71EC" w:rsidRDefault="008A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46" w:rsidRDefault="00F52D46" w:rsidP="00165524">
    <w:pPr>
      <w:pStyle w:val="a5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05ECD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D05ECD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EC" w:rsidRDefault="008A71EC">
      <w:r>
        <w:separator/>
      </w:r>
    </w:p>
  </w:footnote>
  <w:footnote w:type="continuationSeparator" w:id="0">
    <w:p w:rsidR="008A71EC" w:rsidRDefault="008A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30D"/>
    <w:multiLevelType w:val="hybridMultilevel"/>
    <w:tmpl w:val="91340458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C2658D"/>
    <w:multiLevelType w:val="multilevel"/>
    <w:tmpl w:val="76F28C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25"/>
        </w:tabs>
        <w:ind w:left="1025" w:hanging="60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28381384"/>
    <w:multiLevelType w:val="hybridMultilevel"/>
    <w:tmpl w:val="DA6E6DF6"/>
    <w:lvl w:ilvl="0" w:tplc="767CF5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2E776D4"/>
    <w:multiLevelType w:val="hybridMultilevel"/>
    <w:tmpl w:val="00C4A5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BBF1D01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9D107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5524"/>
    <w:rsid w:val="000008C2"/>
    <w:rsid w:val="00001928"/>
    <w:rsid w:val="00001BC5"/>
    <w:rsid w:val="00001F3D"/>
    <w:rsid w:val="00005358"/>
    <w:rsid w:val="00006127"/>
    <w:rsid w:val="00006B42"/>
    <w:rsid w:val="00006B92"/>
    <w:rsid w:val="00011D28"/>
    <w:rsid w:val="00012684"/>
    <w:rsid w:val="00012CD8"/>
    <w:rsid w:val="000174E7"/>
    <w:rsid w:val="00020632"/>
    <w:rsid w:val="000207B7"/>
    <w:rsid w:val="00021837"/>
    <w:rsid w:val="000222D9"/>
    <w:rsid w:val="00025132"/>
    <w:rsid w:val="000256CF"/>
    <w:rsid w:val="00026007"/>
    <w:rsid w:val="00026206"/>
    <w:rsid w:val="00027972"/>
    <w:rsid w:val="00032198"/>
    <w:rsid w:val="0003221B"/>
    <w:rsid w:val="00033DEC"/>
    <w:rsid w:val="000377A1"/>
    <w:rsid w:val="00037F59"/>
    <w:rsid w:val="000515B9"/>
    <w:rsid w:val="0005225B"/>
    <w:rsid w:val="0005650A"/>
    <w:rsid w:val="000566D2"/>
    <w:rsid w:val="0006034D"/>
    <w:rsid w:val="00060A03"/>
    <w:rsid w:val="00061296"/>
    <w:rsid w:val="000632F0"/>
    <w:rsid w:val="00065ECA"/>
    <w:rsid w:val="00072013"/>
    <w:rsid w:val="000727C3"/>
    <w:rsid w:val="0007311A"/>
    <w:rsid w:val="00074CE7"/>
    <w:rsid w:val="00075BE1"/>
    <w:rsid w:val="00077ADF"/>
    <w:rsid w:val="00077B64"/>
    <w:rsid w:val="00082661"/>
    <w:rsid w:val="00082E85"/>
    <w:rsid w:val="00084351"/>
    <w:rsid w:val="00084465"/>
    <w:rsid w:val="00084930"/>
    <w:rsid w:val="00085044"/>
    <w:rsid w:val="000862B9"/>
    <w:rsid w:val="00086C61"/>
    <w:rsid w:val="00086D52"/>
    <w:rsid w:val="0008711F"/>
    <w:rsid w:val="00090D91"/>
    <w:rsid w:val="00090F20"/>
    <w:rsid w:val="00091C98"/>
    <w:rsid w:val="00091F96"/>
    <w:rsid w:val="00095947"/>
    <w:rsid w:val="000A01E4"/>
    <w:rsid w:val="000A148E"/>
    <w:rsid w:val="000A248E"/>
    <w:rsid w:val="000A4B15"/>
    <w:rsid w:val="000A7839"/>
    <w:rsid w:val="000B0766"/>
    <w:rsid w:val="000B0A41"/>
    <w:rsid w:val="000B25BF"/>
    <w:rsid w:val="000B3055"/>
    <w:rsid w:val="000B5F83"/>
    <w:rsid w:val="000B7C2E"/>
    <w:rsid w:val="000C0EF5"/>
    <w:rsid w:val="000C4994"/>
    <w:rsid w:val="000C5CED"/>
    <w:rsid w:val="000C7971"/>
    <w:rsid w:val="000C79F8"/>
    <w:rsid w:val="000D12F9"/>
    <w:rsid w:val="000D1D99"/>
    <w:rsid w:val="000D3044"/>
    <w:rsid w:val="000D329F"/>
    <w:rsid w:val="000D3F61"/>
    <w:rsid w:val="000E09BD"/>
    <w:rsid w:val="000E0D10"/>
    <w:rsid w:val="000E4EA7"/>
    <w:rsid w:val="000E55AD"/>
    <w:rsid w:val="000F07E1"/>
    <w:rsid w:val="000F33AB"/>
    <w:rsid w:val="000F3495"/>
    <w:rsid w:val="000F47CE"/>
    <w:rsid w:val="000F531C"/>
    <w:rsid w:val="0010118E"/>
    <w:rsid w:val="00106341"/>
    <w:rsid w:val="0010660E"/>
    <w:rsid w:val="0011168B"/>
    <w:rsid w:val="00112078"/>
    <w:rsid w:val="001144E5"/>
    <w:rsid w:val="001163B0"/>
    <w:rsid w:val="00117967"/>
    <w:rsid w:val="00117BBF"/>
    <w:rsid w:val="00121238"/>
    <w:rsid w:val="00121A04"/>
    <w:rsid w:val="001221C0"/>
    <w:rsid w:val="00123250"/>
    <w:rsid w:val="001241D9"/>
    <w:rsid w:val="00124727"/>
    <w:rsid w:val="0012480D"/>
    <w:rsid w:val="00126094"/>
    <w:rsid w:val="001268D9"/>
    <w:rsid w:val="001276D1"/>
    <w:rsid w:val="001360B1"/>
    <w:rsid w:val="00136C2A"/>
    <w:rsid w:val="00137538"/>
    <w:rsid w:val="001402CC"/>
    <w:rsid w:val="00140BD5"/>
    <w:rsid w:val="00142E0D"/>
    <w:rsid w:val="001431E2"/>
    <w:rsid w:val="00143CE7"/>
    <w:rsid w:val="0014445C"/>
    <w:rsid w:val="001451F1"/>
    <w:rsid w:val="00146BDE"/>
    <w:rsid w:val="00146BF2"/>
    <w:rsid w:val="001476BF"/>
    <w:rsid w:val="00150CCD"/>
    <w:rsid w:val="001511F2"/>
    <w:rsid w:val="00151D45"/>
    <w:rsid w:val="0015380A"/>
    <w:rsid w:val="0015410E"/>
    <w:rsid w:val="0015465C"/>
    <w:rsid w:val="00155AA5"/>
    <w:rsid w:val="00160556"/>
    <w:rsid w:val="00160A91"/>
    <w:rsid w:val="001622E6"/>
    <w:rsid w:val="0016512D"/>
    <w:rsid w:val="00165524"/>
    <w:rsid w:val="00165B89"/>
    <w:rsid w:val="00165D28"/>
    <w:rsid w:val="00171AE9"/>
    <w:rsid w:val="00172C7C"/>
    <w:rsid w:val="0017603E"/>
    <w:rsid w:val="001765B0"/>
    <w:rsid w:val="00177B68"/>
    <w:rsid w:val="00181A5C"/>
    <w:rsid w:val="0018308D"/>
    <w:rsid w:val="001845D6"/>
    <w:rsid w:val="00184C86"/>
    <w:rsid w:val="0018667B"/>
    <w:rsid w:val="00187185"/>
    <w:rsid w:val="0019021C"/>
    <w:rsid w:val="00195EE6"/>
    <w:rsid w:val="0019628F"/>
    <w:rsid w:val="00197CC1"/>
    <w:rsid w:val="001A3182"/>
    <w:rsid w:val="001A75FA"/>
    <w:rsid w:val="001B0A26"/>
    <w:rsid w:val="001B1094"/>
    <w:rsid w:val="001B2103"/>
    <w:rsid w:val="001B38C5"/>
    <w:rsid w:val="001B4589"/>
    <w:rsid w:val="001B5D6C"/>
    <w:rsid w:val="001B6E20"/>
    <w:rsid w:val="001C0037"/>
    <w:rsid w:val="001C1D80"/>
    <w:rsid w:val="001C3578"/>
    <w:rsid w:val="001C3C3B"/>
    <w:rsid w:val="001C4514"/>
    <w:rsid w:val="001C5981"/>
    <w:rsid w:val="001C6C20"/>
    <w:rsid w:val="001D1BA8"/>
    <w:rsid w:val="001D367D"/>
    <w:rsid w:val="001E0558"/>
    <w:rsid w:val="001E27EF"/>
    <w:rsid w:val="001E5B17"/>
    <w:rsid w:val="001E5F73"/>
    <w:rsid w:val="001E6DF6"/>
    <w:rsid w:val="001F07BD"/>
    <w:rsid w:val="001F0E19"/>
    <w:rsid w:val="001F1086"/>
    <w:rsid w:val="001F139A"/>
    <w:rsid w:val="001F201B"/>
    <w:rsid w:val="001F3B59"/>
    <w:rsid w:val="001F5E70"/>
    <w:rsid w:val="00200412"/>
    <w:rsid w:val="0020263B"/>
    <w:rsid w:val="002069C0"/>
    <w:rsid w:val="00213EC2"/>
    <w:rsid w:val="00214EE0"/>
    <w:rsid w:val="00220E36"/>
    <w:rsid w:val="0022346F"/>
    <w:rsid w:val="002236E7"/>
    <w:rsid w:val="00225733"/>
    <w:rsid w:val="00226635"/>
    <w:rsid w:val="002309FE"/>
    <w:rsid w:val="00231663"/>
    <w:rsid w:val="0023198B"/>
    <w:rsid w:val="0023263B"/>
    <w:rsid w:val="00236B9B"/>
    <w:rsid w:val="00237280"/>
    <w:rsid w:val="00237A62"/>
    <w:rsid w:val="00240E3C"/>
    <w:rsid w:val="00243017"/>
    <w:rsid w:val="0024320A"/>
    <w:rsid w:val="0024468E"/>
    <w:rsid w:val="002468A3"/>
    <w:rsid w:val="00246B20"/>
    <w:rsid w:val="0024713E"/>
    <w:rsid w:val="0024733C"/>
    <w:rsid w:val="00250598"/>
    <w:rsid w:val="00251703"/>
    <w:rsid w:val="00251F9A"/>
    <w:rsid w:val="002554D8"/>
    <w:rsid w:val="002572FF"/>
    <w:rsid w:val="00274E89"/>
    <w:rsid w:val="002756A3"/>
    <w:rsid w:val="002757DF"/>
    <w:rsid w:val="00280DFA"/>
    <w:rsid w:val="00281BEF"/>
    <w:rsid w:val="002822F6"/>
    <w:rsid w:val="00283791"/>
    <w:rsid w:val="0028405C"/>
    <w:rsid w:val="00285F88"/>
    <w:rsid w:val="00286D1F"/>
    <w:rsid w:val="00286D4E"/>
    <w:rsid w:val="00286E09"/>
    <w:rsid w:val="002901E9"/>
    <w:rsid w:val="00291C73"/>
    <w:rsid w:val="0029380D"/>
    <w:rsid w:val="0029433E"/>
    <w:rsid w:val="00294F2A"/>
    <w:rsid w:val="002A059C"/>
    <w:rsid w:val="002A0832"/>
    <w:rsid w:val="002A1816"/>
    <w:rsid w:val="002A2433"/>
    <w:rsid w:val="002A3131"/>
    <w:rsid w:val="002A40EE"/>
    <w:rsid w:val="002A4881"/>
    <w:rsid w:val="002A504A"/>
    <w:rsid w:val="002A64DD"/>
    <w:rsid w:val="002A7A3B"/>
    <w:rsid w:val="002B2DF6"/>
    <w:rsid w:val="002B4028"/>
    <w:rsid w:val="002B4895"/>
    <w:rsid w:val="002B55FD"/>
    <w:rsid w:val="002B5BD7"/>
    <w:rsid w:val="002B665A"/>
    <w:rsid w:val="002C34A6"/>
    <w:rsid w:val="002C3AAD"/>
    <w:rsid w:val="002C6927"/>
    <w:rsid w:val="002D056B"/>
    <w:rsid w:val="002D11BA"/>
    <w:rsid w:val="002D1262"/>
    <w:rsid w:val="002E17CB"/>
    <w:rsid w:val="002E1D96"/>
    <w:rsid w:val="002E29CD"/>
    <w:rsid w:val="002E4380"/>
    <w:rsid w:val="002E4D25"/>
    <w:rsid w:val="002E5B5F"/>
    <w:rsid w:val="002E67EC"/>
    <w:rsid w:val="002E73A1"/>
    <w:rsid w:val="002F172D"/>
    <w:rsid w:val="002F327E"/>
    <w:rsid w:val="002F49D4"/>
    <w:rsid w:val="003003B2"/>
    <w:rsid w:val="00300536"/>
    <w:rsid w:val="00300BD3"/>
    <w:rsid w:val="00301F8A"/>
    <w:rsid w:val="0030289C"/>
    <w:rsid w:val="00304EAB"/>
    <w:rsid w:val="003114E5"/>
    <w:rsid w:val="00312466"/>
    <w:rsid w:val="003132D2"/>
    <w:rsid w:val="0032033A"/>
    <w:rsid w:val="00320C85"/>
    <w:rsid w:val="00321BD7"/>
    <w:rsid w:val="00321E19"/>
    <w:rsid w:val="00322ED6"/>
    <w:rsid w:val="00323B89"/>
    <w:rsid w:val="00324185"/>
    <w:rsid w:val="003243AB"/>
    <w:rsid w:val="00325997"/>
    <w:rsid w:val="0032602E"/>
    <w:rsid w:val="0032680A"/>
    <w:rsid w:val="003308AE"/>
    <w:rsid w:val="00335509"/>
    <w:rsid w:val="0034210B"/>
    <w:rsid w:val="00342B5E"/>
    <w:rsid w:val="00344D4F"/>
    <w:rsid w:val="003464EB"/>
    <w:rsid w:val="003471F2"/>
    <w:rsid w:val="003500A9"/>
    <w:rsid w:val="0035394E"/>
    <w:rsid w:val="00353F37"/>
    <w:rsid w:val="003562DD"/>
    <w:rsid w:val="00361CFA"/>
    <w:rsid w:val="00361E97"/>
    <w:rsid w:val="0036572A"/>
    <w:rsid w:val="003703E5"/>
    <w:rsid w:val="003704C0"/>
    <w:rsid w:val="00370676"/>
    <w:rsid w:val="00370D73"/>
    <w:rsid w:val="00370E08"/>
    <w:rsid w:val="00371F4D"/>
    <w:rsid w:val="003721A0"/>
    <w:rsid w:val="00374215"/>
    <w:rsid w:val="00374F6B"/>
    <w:rsid w:val="003806DF"/>
    <w:rsid w:val="00381525"/>
    <w:rsid w:val="00386FA9"/>
    <w:rsid w:val="00387891"/>
    <w:rsid w:val="00387CFA"/>
    <w:rsid w:val="00387E32"/>
    <w:rsid w:val="003908FD"/>
    <w:rsid w:val="00392978"/>
    <w:rsid w:val="003948EA"/>
    <w:rsid w:val="00396D72"/>
    <w:rsid w:val="00397C20"/>
    <w:rsid w:val="003A0488"/>
    <w:rsid w:val="003A2738"/>
    <w:rsid w:val="003A2BFF"/>
    <w:rsid w:val="003B0A37"/>
    <w:rsid w:val="003B0C78"/>
    <w:rsid w:val="003B161B"/>
    <w:rsid w:val="003B2C5E"/>
    <w:rsid w:val="003C0220"/>
    <w:rsid w:val="003C1144"/>
    <w:rsid w:val="003C1E93"/>
    <w:rsid w:val="003C27C3"/>
    <w:rsid w:val="003C3343"/>
    <w:rsid w:val="003C3F21"/>
    <w:rsid w:val="003C4E95"/>
    <w:rsid w:val="003C66AF"/>
    <w:rsid w:val="003D29AF"/>
    <w:rsid w:val="003D2ABE"/>
    <w:rsid w:val="003D429D"/>
    <w:rsid w:val="003D45C9"/>
    <w:rsid w:val="003D690D"/>
    <w:rsid w:val="003E20AA"/>
    <w:rsid w:val="003E3CD8"/>
    <w:rsid w:val="003E5E6E"/>
    <w:rsid w:val="003F0E5A"/>
    <w:rsid w:val="003F0FF5"/>
    <w:rsid w:val="003F2C96"/>
    <w:rsid w:val="003F2D33"/>
    <w:rsid w:val="003F34F8"/>
    <w:rsid w:val="003F56B5"/>
    <w:rsid w:val="003F721F"/>
    <w:rsid w:val="003F7D02"/>
    <w:rsid w:val="00400578"/>
    <w:rsid w:val="00402B85"/>
    <w:rsid w:val="00402D35"/>
    <w:rsid w:val="00403171"/>
    <w:rsid w:val="0040401F"/>
    <w:rsid w:val="00404651"/>
    <w:rsid w:val="0040470F"/>
    <w:rsid w:val="00404B97"/>
    <w:rsid w:val="00405E67"/>
    <w:rsid w:val="00407C06"/>
    <w:rsid w:val="00414530"/>
    <w:rsid w:val="00416365"/>
    <w:rsid w:val="00424975"/>
    <w:rsid w:val="00435EAD"/>
    <w:rsid w:val="00437274"/>
    <w:rsid w:val="004373C4"/>
    <w:rsid w:val="00437469"/>
    <w:rsid w:val="00440B26"/>
    <w:rsid w:val="00440ED1"/>
    <w:rsid w:val="00443573"/>
    <w:rsid w:val="004477E3"/>
    <w:rsid w:val="00453296"/>
    <w:rsid w:val="004537B7"/>
    <w:rsid w:val="00454E38"/>
    <w:rsid w:val="00456C89"/>
    <w:rsid w:val="0046076C"/>
    <w:rsid w:val="00460CD1"/>
    <w:rsid w:val="00462B6D"/>
    <w:rsid w:val="00466E76"/>
    <w:rsid w:val="004764FE"/>
    <w:rsid w:val="0047694D"/>
    <w:rsid w:val="00476C23"/>
    <w:rsid w:val="004807B6"/>
    <w:rsid w:val="00483591"/>
    <w:rsid w:val="004835AC"/>
    <w:rsid w:val="004836C3"/>
    <w:rsid w:val="00483B7E"/>
    <w:rsid w:val="0048511B"/>
    <w:rsid w:val="0048567C"/>
    <w:rsid w:val="00485A94"/>
    <w:rsid w:val="004868CE"/>
    <w:rsid w:val="00491481"/>
    <w:rsid w:val="00491C45"/>
    <w:rsid w:val="00493504"/>
    <w:rsid w:val="00493D46"/>
    <w:rsid w:val="004942D5"/>
    <w:rsid w:val="004A004B"/>
    <w:rsid w:val="004A065D"/>
    <w:rsid w:val="004A1411"/>
    <w:rsid w:val="004A2838"/>
    <w:rsid w:val="004A4BD8"/>
    <w:rsid w:val="004A5638"/>
    <w:rsid w:val="004A5D94"/>
    <w:rsid w:val="004A6ABE"/>
    <w:rsid w:val="004A78D0"/>
    <w:rsid w:val="004A79E3"/>
    <w:rsid w:val="004A7F10"/>
    <w:rsid w:val="004B4295"/>
    <w:rsid w:val="004B42BF"/>
    <w:rsid w:val="004B66FC"/>
    <w:rsid w:val="004B69C6"/>
    <w:rsid w:val="004B711A"/>
    <w:rsid w:val="004C0A1C"/>
    <w:rsid w:val="004C0AFB"/>
    <w:rsid w:val="004C0C4B"/>
    <w:rsid w:val="004C0C6B"/>
    <w:rsid w:val="004C1326"/>
    <w:rsid w:val="004C3623"/>
    <w:rsid w:val="004C4744"/>
    <w:rsid w:val="004C4B16"/>
    <w:rsid w:val="004C51E0"/>
    <w:rsid w:val="004D33E5"/>
    <w:rsid w:val="004D534B"/>
    <w:rsid w:val="004D568A"/>
    <w:rsid w:val="004D6BEA"/>
    <w:rsid w:val="004E134B"/>
    <w:rsid w:val="004E1714"/>
    <w:rsid w:val="004E2534"/>
    <w:rsid w:val="004E36AA"/>
    <w:rsid w:val="004E4523"/>
    <w:rsid w:val="004E5C89"/>
    <w:rsid w:val="004E6B7B"/>
    <w:rsid w:val="004E7197"/>
    <w:rsid w:val="004E72B9"/>
    <w:rsid w:val="004E7801"/>
    <w:rsid w:val="004E7BA8"/>
    <w:rsid w:val="004F0EC6"/>
    <w:rsid w:val="004F2665"/>
    <w:rsid w:val="004F5EAF"/>
    <w:rsid w:val="005036B0"/>
    <w:rsid w:val="00503B83"/>
    <w:rsid w:val="00504D50"/>
    <w:rsid w:val="00506A57"/>
    <w:rsid w:val="0050744A"/>
    <w:rsid w:val="0050751C"/>
    <w:rsid w:val="00507F59"/>
    <w:rsid w:val="005149CA"/>
    <w:rsid w:val="00517F46"/>
    <w:rsid w:val="0052196B"/>
    <w:rsid w:val="00523F96"/>
    <w:rsid w:val="00525503"/>
    <w:rsid w:val="00525E9F"/>
    <w:rsid w:val="0053022E"/>
    <w:rsid w:val="00530E2E"/>
    <w:rsid w:val="00530FD8"/>
    <w:rsid w:val="00532201"/>
    <w:rsid w:val="0053319E"/>
    <w:rsid w:val="00533CB7"/>
    <w:rsid w:val="00534890"/>
    <w:rsid w:val="00535BCD"/>
    <w:rsid w:val="00536035"/>
    <w:rsid w:val="005362D7"/>
    <w:rsid w:val="00544D06"/>
    <w:rsid w:val="00555333"/>
    <w:rsid w:val="00555791"/>
    <w:rsid w:val="00555A4E"/>
    <w:rsid w:val="00555CE6"/>
    <w:rsid w:val="00556CE0"/>
    <w:rsid w:val="00556E6A"/>
    <w:rsid w:val="00563762"/>
    <w:rsid w:val="005653DC"/>
    <w:rsid w:val="005654CD"/>
    <w:rsid w:val="005706B4"/>
    <w:rsid w:val="00572E11"/>
    <w:rsid w:val="00573069"/>
    <w:rsid w:val="00574542"/>
    <w:rsid w:val="0057499A"/>
    <w:rsid w:val="005749EE"/>
    <w:rsid w:val="00574B5A"/>
    <w:rsid w:val="00575806"/>
    <w:rsid w:val="00581825"/>
    <w:rsid w:val="00582027"/>
    <w:rsid w:val="00583C9D"/>
    <w:rsid w:val="00584FB8"/>
    <w:rsid w:val="0058543F"/>
    <w:rsid w:val="00587171"/>
    <w:rsid w:val="00591E84"/>
    <w:rsid w:val="00591F3F"/>
    <w:rsid w:val="005959FA"/>
    <w:rsid w:val="0059649F"/>
    <w:rsid w:val="00597322"/>
    <w:rsid w:val="005976AD"/>
    <w:rsid w:val="005A075E"/>
    <w:rsid w:val="005A0790"/>
    <w:rsid w:val="005A1F97"/>
    <w:rsid w:val="005A256E"/>
    <w:rsid w:val="005A6269"/>
    <w:rsid w:val="005A66FB"/>
    <w:rsid w:val="005B3865"/>
    <w:rsid w:val="005B3B1D"/>
    <w:rsid w:val="005B584B"/>
    <w:rsid w:val="005C0606"/>
    <w:rsid w:val="005C0C51"/>
    <w:rsid w:val="005C2453"/>
    <w:rsid w:val="005C4981"/>
    <w:rsid w:val="005C677D"/>
    <w:rsid w:val="005C7B84"/>
    <w:rsid w:val="005D31A9"/>
    <w:rsid w:val="005D4DA0"/>
    <w:rsid w:val="005D5804"/>
    <w:rsid w:val="005D7FAD"/>
    <w:rsid w:val="005E039E"/>
    <w:rsid w:val="005E1625"/>
    <w:rsid w:val="005E42E4"/>
    <w:rsid w:val="005E4619"/>
    <w:rsid w:val="005E52C8"/>
    <w:rsid w:val="005E5F28"/>
    <w:rsid w:val="005E60EB"/>
    <w:rsid w:val="005E7021"/>
    <w:rsid w:val="005E7C17"/>
    <w:rsid w:val="005F18A7"/>
    <w:rsid w:val="005F2157"/>
    <w:rsid w:val="005F2A5E"/>
    <w:rsid w:val="005F369C"/>
    <w:rsid w:val="005F36AE"/>
    <w:rsid w:val="005F4C48"/>
    <w:rsid w:val="005F540D"/>
    <w:rsid w:val="005F7366"/>
    <w:rsid w:val="00602F2C"/>
    <w:rsid w:val="00605A93"/>
    <w:rsid w:val="006061E9"/>
    <w:rsid w:val="00606DFF"/>
    <w:rsid w:val="00606EC4"/>
    <w:rsid w:val="006105D5"/>
    <w:rsid w:val="00610F18"/>
    <w:rsid w:val="00612607"/>
    <w:rsid w:val="00612CAD"/>
    <w:rsid w:val="00614014"/>
    <w:rsid w:val="00615C81"/>
    <w:rsid w:val="0062218C"/>
    <w:rsid w:val="00624B04"/>
    <w:rsid w:val="00625FAF"/>
    <w:rsid w:val="00626DA7"/>
    <w:rsid w:val="00630646"/>
    <w:rsid w:val="006330B9"/>
    <w:rsid w:val="00633A8D"/>
    <w:rsid w:val="00635866"/>
    <w:rsid w:val="00642B8F"/>
    <w:rsid w:val="00642DDB"/>
    <w:rsid w:val="006437E1"/>
    <w:rsid w:val="00645257"/>
    <w:rsid w:val="00647CD8"/>
    <w:rsid w:val="00650E80"/>
    <w:rsid w:val="0065144C"/>
    <w:rsid w:val="0065203F"/>
    <w:rsid w:val="00653E67"/>
    <w:rsid w:val="00655DA2"/>
    <w:rsid w:val="006571E3"/>
    <w:rsid w:val="00657D31"/>
    <w:rsid w:val="00660125"/>
    <w:rsid w:val="00660BC1"/>
    <w:rsid w:val="0066248D"/>
    <w:rsid w:val="00662FD1"/>
    <w:rsid w:val="00663020"/>
    <w:rsid w:val="00663CB9"/>
    <w:rsid w:val="0066492D"/>
    <w:rsid w:val="0066543D"/>
    <w:rsid w:val="0066549C"/>
    <w:rsid w:val="006666C8"/>
    <w:rsid w:val="006701AC"/>
    <w:rsid w:val="006701C9"/>
    <w:rsid w:val="00671374"/>
    <w:rsid w:val="00671EC0"/>
    <w:rsid w:val="00672E6B"/>
    <w:rsid w:val="00677784"/>
    <w:rsid w:val="00680460"/>
    <w:rsid w:val="006819C9"/>
    <w:rsid w:val="00683DB1"/>
    <w:rsid w:val="00684350"/>
    <w:rsid w:val="00684851"/>
    <w:rsid w:val="006902F2"/>
    <w:rsid w:val="0069054E"/>
    <w:rsid w:val="00691DD8"/>
    <w:rsid w:val="0069297E"/>
    <w:rsid w:val="006A05C5"/>
    <w:rsid w:val="006A0BA0"/>
    <w:rsid w:val="006A0DDD"/>
    <w:rsid w:val="006A137C"/>
    <w:rsid w:val="006A1668"/>
    <w:rsid w:val="006A5058"/>
    <w:rsid w:val="006A5391"/>
    <w:rsid w:val="006A6443"/>
    <w:rsid w:val="006B12E7"/>
    <w:rsid w:val="006B1D43"/>
    <w:rsid w:val="006B3D2F"/>
    <w:rsid w:val="006B4232"/>
    <w:rsid w:val="006B49A4"/>
    <w:rsid w:val="006B57C9"/>
    <w:rsid w:val="006B5F1F"/>
    <w:rsid w:val="006B6D78"/>
    <w:rsid w:val="006C1268"/>
    <w:rsid w:val="006C6F75"/>
    <w:rsid w:val="006D1DB3"/>
    <w:rsid w:val="006D22E2"/>
    <w:rsid w:val="006D23FB"/>
    <w:rsid w:val="006D2C19"/>
    <w:rsid w:val="006D49B8"/>
    <w:rsid w:val="006D776D"/>
    <w:rsid w:val="006E09B6"/>
    <w:rsid w:val="006E35BB"/>
    <w:rsid w:val="006E4560"/>
    <w:rsid w:val="006E4D74"/>
    <w:rsid w:val="006E5A4A"/>
    <w:rsid w:val="006E64C7"/>
    <w:rsid w:val="006F70DC"/>
    <w:rsid w:val="006F7AF1"/>
    <w:rsid w:val="00701688"/>
    <w:rsid w:val="00701FC8"/>
    <w:rsid w:val="00702299"/>
    <w:rsid w:val="00703907"/>
    <w:rsid w:val="007055DF"/>
    <w:rsid w:val="0070636B"/>
    <w:rsid w:val="00711DE9"/>
    <w:rsid w:val="00714CDF"/>
    <w:rsid w:val="00715FBA"/>
    <w:rsid w:val="00720152"/>
    <w:rsid w:val="007214C1"/>
    <w:rsid w:val="00725383"/>
    <w:rsid w:val="00726845"/>
    <w:rsid w:val="0072698D"/>
    <w:rsid w:val="00726BA9"/>
    <w:rsid w:val="007270D1"/>
    <w:rsid w:val="0072732B"/>
    <w:rsid w:val="00730861"/>
    <w:rsid w:val="00734220"/>
    <w:rsid w:val="00734775"/>
    <w:rsid w:val="007352B6"/>
    <w:rsid w:val="00735DD9"/>
    <w:rsid w:val="00735F1D"/>
    <w:rsid w:val="0073771B"/>
    <w:rsid w:val="007445DA"/>
    <w:rsid w:val="00744980"/>
    <w:rsid w:val="00745282"/>
    <w:rsid w:val="00745F9A"/>
    <w:rsid w:val="0074609B"/>
    <w:rsid w:val="00746147"/>
    <w:rsid w:val="0074638B"/>
    <w:rsid w:val="0075047B"/>
    <w:rsid w:val="00751AA6"/>
    <w:rsid w:val="007541B0"/>
    <w:rsid w:val="007541CC"/>
    <w:rsid w:val="00755F73"/>
    <w:rsid w:val="00760798"/>
    <w:rsid w:val="007609F8"/>
    <w:rsid w:val="00760EC3"/>
    <w:rsid w:val="00762CC5"/>
    <w:rsid w:val="00763378"/>
    <w:rsid w:val="00766DF3"/>
    <w:rsid w:val="00767206"/>
    <w:rsid w:val="007747C0"/>
    <w:rsid w:val="00775712"/>
    <w:rsid w:val="0077579C"/>
    <w:rsid w:val="00776A67"/>
    <w:rsid w:val="0078051C"/>
    <w:rsid w:val="00784434"/>
    <w:rsid w:val="007901B6"/>
    <w:rsid w:val="00790944"/>
    <w:rsid w:val="007928A0"/>
    <w:rsid w:val="00793584"/>
    <w:rsid w:val="007937FF"/>
    <w:rsid w:val="00794C28"/>
    <w:rsid w:val="00795696"/>
    <w:rsid w:val="007968AA"/>
    <w:rsid w:val="007A283E"/>
    <w:rsid w:val="007A3605"/>
    <w:rsid w:val="007A590C"/>
    <w:rsid w:val="007A5B2D"/>
    <w:rsid w:val="007A5C15"/>
    <w:rsid w:val="007A6EF8"/>
    <w:rsid w:val="007A7C9D"/>
    <w:rsid w:val="007B098A"/>
    <w:rsid w:val="007B255A"/>
    <w:rsid w:val="007B4000"/>
    <w:rsid w:val="007B4482"/>
    <w:rsid w:val="007C150A"/>
    <w:rsid w:val="007C6E6B"/>
    <w:rsid w:val="007D1702"/>
    <w:rsid w:val="007D223E"/>
    <w:rsid w:val="007D2D9E"/>
    <w:rsid w:val="007D3EE1"/>
    <w:rsid w:val="007D5A37"/>
    <w:rsid w:val="007E1F89"/>
    <w:rsid w:val="007E2B42"/>
    <w:rsid w:val="007E2EE6"/>
    <w:rsid w:val="007E5687"/>
    <w:rsid w:val="007E7D0D"/>
    <w:rsid w:val="007F033D"/>
    <w:rsid w:val="007F11AB"/>
    <w:rsid w:val="007F2400"/>
    <w:rsid w:val="007F3A1C"/>
    <w:rsid w:val="007F4983"/>
    <w:rsid w:val="007F4A1F"/>
    <w:rsid w:val="008007E8"/>
    <w:rsid w:val="00801B3A"/>
    <w:rsid w:val="00803337"/>
    <w:rsid w:val="0080611B"/>
    <w:rsid w:val="00807493"/>
    <w:rsid w:val="00820B50"/>
    <w:rsid w:val="008217FB"/>
    <w:rsid w:val="0082225F"/>
    <w:rsid w:val="00825DDC"/>
    <w:rsid w:val="00827FAD"/>
    <w:rsid w:val="008306A1"/>
    <w:rsid w:val="00832D15"/>
    <w:rsid w:val="0083345E"/>
    <w:rsid w:val="0083729C"/>
    <w:rsid w:val="008377F2"/>
    <w:rsid w:val="00837F23"/>
    <w:rsid w:val="0084158F"/>
    <w:rsid w:val="00844D53"/>
    <w:rsid w:val="00847D9B"/>
    <w:rsid w:val="00852487"/>
    <w:rsid w:val="008541A7"/>
    <w:rsid w:val="00857058"/>
    <w:rsid w:val="00857B71"/>
    <w:rsid w:val="00857D5F"/>
    <w:rsid w:val="008601FA"/>
    <w:rsid w:val="0086166E"/>
    <w:rsid w:val="00862A4E"/>
    <w:rsid w:val="0086359F"/>
    <w:rsid w:val="00864AFC"/>
    <w:rsid w:val="008727C0"/>
    <w:rsid w:val="0087420A"/>
    <w:rsid w:val="00876D3A"/>
    <w:rsid w:val="00877E1B"/>
    <w:rsid w:val="008802EB"/>
    <w:rsid w:val="00880721"/>
    <w:rsid w:val="00885BFB"/>
    <w:rsid w:val="008903C5"/>
    <w:rsid w:val="00890592"/>
    <w:rsid w:val="00892F72"/>
    <w:rsid w:val="0089382B"/>
    <w:rsid w:val="00894578"/>
    <w:rsid w:val="00896D76"/>
    <w:rsid w:val="00897284"/>
    <w:rsid w:val="008A2186"/>
    <w:rsid w:val="008A2300"/>
    <w:rsid w:val="008A6590"/>
    <w:rsid w:val="008A71EC"/>
    <w:rsid w:val="008B0592"/>
    <w:rsid w:val="008B193B"/>
    <w:rsid w:val="008B628C"/>
    <w:rsid w:val="008B77D0"/>
    <w:rsid w:val="008C162C"/>
    <w:rsid w:val="008C1952"/>
    <w:rsid w:val="008C1BB2"/>
    <w:rsid w:val="008C598B"/>
    <w:rsid w:val="008C68E8"/>
    <w:rsid w:val="008C74FF"/>
    <w:rsid w:val="008D0F0B"/>
    <w:rsid w:val="008D5C1E"/>
    <w:rsid w:val="008D67C9"/>
    <w:rsid w:val="008D722B"/>
    <w:rsid w:val="008D7A6A"/>
    <w:rsid w:val="008E01D9"/>
    <w:rsid w:val="008E284A"/>
    <w:rsid w:val="008E2DFD"/>
    <w:rsid w:val="008E5DE8"/>
    <w:rsid w:val="008E61FD"/>
    <w:rsid w:val="008E6A57"/>
    <w:rsid w:val="008F0A26"/>
    <w:rsid w:val="008F33B8"/>
    <w:rsid w:val="008F3A6C"/>
    <w:rsid w:val="008F3A82"/>
    <w:rsid w:val="008F484E"/>
    <w:rsid w:val="008F4C18"/>
    <w:rsid w:val="008F4FA7"/>
    <w:rsid w:val="008F6F81"/>
    <w:rsid w:val="008F76B0"/>
    <w:rsid w:val="009006C1"/>
    <w:rsid w:val="00900F2B"/>
    <w:rsid w:val="009031EF"/>
    <w:rsid w:val="00903537"/>
    <w:rsid w:val="00906A4B"/>
    <w:rsid w:val="0090739B"/>
    <w:rsid w:val="009102FC"/>
    <w:rsid w:val="00915A08"/>
    <w:rsid w:val="00916916"/>
    <w:rsid w:val="009169D1"/>
    <w:rsid w:val="0092189E"/>
    <w:rsid w:val="00922035"/>
    <w:rsid w:val="009255EA"/>
    <w:rsid w:val="00925E8F"/>
    <w:rsid w:val="00927C3F"/>
    <w:rsid w:val="0093262C"/>
    <w:rsid w:val="00932925"/>
    <w:rsid w:val="00934179"/>
    <w:rsid w:val="009349D4"/>
    <w:rsid w:val="00936614"/>
    <w:rsid w:val="0093676E"/>
    <w:rsid w:val="00942277"/>
    <w:rsid w:val="00944610"/>
    <w:rsid w:val="009451EB"/>
    <w:rsid w:val="00945312"/>
    <w:rsid w:val="00945B0E"/>
    <w:rsid w:val="00947110"/>
    <w:rsid w:val="009501F9"/>
    <w:rsid w:val="00950E74"/>
    <w:rsid w:val="009512EF"/>
    <w:rsid w:val="009556D3"/>
    <w:rsid w:val="00962D10"/>
    <w:rsid w:val="0096435E"/>
    <w:rsid w:val="009664D1"/>
    <w:rsid w:val="00966DD3"/>
    <w:rsid w:val="009774EE"/>
    <w:rsid w:val="009779F9"/>
    <w:rsid w:val="0098006E"/>
    <w:rsid w:val="009805A2"/>
    <w:rsid w:val="00983B8C"/>
    <w:rsid w:val="009860D8"/>
    <w:rsid w:val="00986998"/>
    <w:rsid w:val="009879A1"/>
    <w:rsid w:val="0099144B"/>
    <w:rsid w:val="009915ED"/>
    <w:rsid w:val="00994517"/>
    <w:rsid w:val="0099453A"/>
    <w:rsid w:val="00994BDD"/>
    <w:rsid w:val="00994D91"/>
    <w:rsid w:val="009963C2"/>
    <w:rsid w:val="009978BE"/>
    <w:rsid w:val="009A0922"/>
    <w:rsid w:val="009A11B1"/>
    <w:rsid w:val="009A642E"/>
    <w:rsid w:val="009A6938"/>
    <w:rsid w:val="009B3CEC"/>
    <w:rsid w:val="009B50BA"/>
    <w:rsid w:val="009B58BB"/>
    <w:rsid w:val="009B66CD"/>
    <w:rsid w:val="009C7799"/>
    <w:rsid w:val="009D2347"/>
    <w:rsid w:val="009D33B3"/>
    <w:rsid w:val="009D3E36"/>
    <w:rsid w:val="009D50C4"/>
    <w:rsid w:val="009D5701"/>
    <w:rsid w:val="009D5EF2"/>
    <w:rsid w:val="009D684F"/>
    <w:rsid w:val="009D7296"/>
    <w:rsid w:val="009D75D1"/>
    <w:rsid w:val="009E0139"/>
    <w:rsid w:val="009E032B"/>
    <w:rsid w:val="009E3891"/>
    <w:rsid w:val="009E3A33"/>
    <w:rsid w:val="009E3D90"/>
    <w:rsid w:val="009E54BC"/>
    <w:rsid w:val="009E6C7E"/>
    <w:rsid w:val="009E78F0"/>
    <w:rsid w:val="009F0098"/>
    <w:rsid w:val="009F2001"/>
    <w:rsid w:val="009F502E"/>
    <w:rsid w:val="009F529D"/>
    <w:rsid w:val="009F6069"/>
    <w:rsid w:val="009F7ECF"/>
    <w:rsid w:val="00A023C2"/>
    <w:rsid w:val="00A032C1"/>
    <w:rsid w:val="00A0391F"/>
    <w:rsid w:val="00A03BBF"/>
    <w:rsid w:val="00A06415"/>
    <w:rsid w:val="00A06C02"/>
    <w:rsid w:val="00A134F7"/>
    <w:rsid w:val="00A148D2"/>
    <w:rsid w:val="00A21AC4"/>
    <w:rsid w:val="00A21F61"/>
    <w:rsid w:val="00A238A1"/>
    <w:rsid w:val="00A23F31"/>
    <w:rsid w:val="00A27183"/>
    <w:rsid w:val="00A30357"/>
    <w:rsid w:val="00A309A8"/>
    <w:rsid w:val="00A35364"/>
    <w:rsid w:val="00A35D3B"/>
    <w:rsid w:val="00A3752B"/>
    <w:rsid w:val="00A4550C"/>
    <w:rsid w:val="00A4593B"/>
    <w:rsid w:val="00A45BEE"/>
    <w:rsid w:val="00A50FF7"/>
    <w:rsid w:val="00A51513"/>
    <w:rsid w:val="00A51F09"/>
    <w:rsid w:val="00A5423F"/>
    <w:rsid w:val="00A55301"/>
    <w:rsid w:val="00A56187"/>
    <w:rsid w:val="00A56778"/>
    <w:rsid w:val="00A620B2"/>
    <w:rsid w:val="00A67F20"/>
    <w:rsid w:val="00A719B2"/>
    <w:rsid w:val="00A737E9"/>
    <w:rsid w:val="00A73831"/>
    <w:rsid w:val="00A73847"/>
    <w:rsid w:val="00A73ABF"/>
    <w:rsid w:val="00A741F1"/>
    <w:rsid w:val="00A74642"/>
    <w:rsid w:val="00A75CF4"/>
    <w:rsid w:val="00A77DC7"/>
    <w:rsid w:val="00A77DFF"/>
    <w:rsid w:val="00A817D4"/>
    <w:rsid w:val="00A82A81"/>
    <w:rsid w:val="00A82EEE"/>
    <w:rsid w:val="00A90239"/>
    <w:rsid w:val="00A90649"/>
    <w:rsid w:val="00A906F1"/>
    <w:rsid w:val="00A916DE"/>
    <w:rsid w:val="00A91B68"/>
    <w:rsid w:val="00A92D7B"/>
    <w:rsid w:val="00A92F0B"/>
    <w:rsid w:val="00AA1874"/>
    <w:rsid w:val="00AA6E1D"/>
    <w:rsid w:val="00AA7296"/>
    <w:rsid w:val="00AA7867"/>
    <w:rsid w:val="00AB0625"/>
    <w:rsid w:val="00AB2C00"/>
    <w:rsid w:val="00AB2E12"/>
    <w:rsid w:val="00AB3E57"/>
    <w:rsid w:val="00AB5A02"/>
    <w:rsid w:val="00AB60FC"/>
    <w:rsid w:val="00AC0B5B"/>
    <w:rsid w:val="00AC1111"/>
    <w:rsid w:val="00AC45B0"/>
    <w:rsid w:val="00AD1447"/>
    <w:rsid w:val="00AD303E"/>
    <w:rsid w:val="00AD4EA8"/>
    <w:rsid w:val="00AD6F2F"/>
    <w:rsid w:val="00AE378A"/>
    <w:rsid w:val="00AE440F"/>
    <w:rsid w:val="00AF0516"/>
    <w:rsid w:val="00AF0ECD"/>
    <w:rsid w:val="00AF10D0"/>
    <w:rsid w:val="00AF1A18"/>
    <w:rsid w:val="00AF2B84"/>
    <w:rsid w:val="00AF2FB4"/>
    <w:rsid w:val="00AF40D8"/>
    <w:rsid w:val="00AF44A2"/>
    <w:rsid w:val="00AF628E"/>
    <w:rsid w:val="00AF79AC"/>
    <w:rsid w:val="00B012B6"/>
    <w:rsid w:val="00B01500"/>
    <w:rsid w:val="00B048ED"/>
    <w:rsid w:val="00B05624"/>
    <w:rsid w:val="00B05722"/>
    <w:rsid w:val="00B07427"/>
    <w:rsid w:val="00B10D6C"/>
    <w:rsid w:val="00B111EC"/>
    <w:rsid w:val="00B121FD"/>
    <w:rsid w:val="00B125C3"/>
    <w:rsid w:val="00B13550"/>
    <w:rsid w:val="00B13BDF"/>
    <w:rsid w:val="00B16ABE"/>
    <w:rsid w:val="00B16BEB"/>
    <w:rsid w:val="00B17371"/>
    <w:rsid w:val="00B17832"/>
    <w:rsid w:val="00B17D45"/>
    <w:rsid w:val="00B20419"/>
    <w:rsid w:val="00B2106E"/>
    <w:rsid w:val="00B21094"/>
    <w:rsid w:val="00B229C4"/>
    <w:rsid w:val="00B2374A"/>
    <w:rsid w:val="00B2503F"/>
    <w:rsid w:val="00B25EE1"/>
    <w:rsid w:val="00B314BA"/>
    <w:rsid w:val="00B31DE4"/>
    <w:rsid w:val="00B324D3"/>
    <w:rsid w:val="00B33063"/>
    <w:rsid w:val="00B34EC8"/>
    <w:rsid w:val="00B34F1E"/>
    <w:rsid w:val="00B35F58"/>
    <w:rsid w:val="00B37112"/>
    <w:rsid w:val="00B4059F"/>
    <w:rsid w:val="00B425A9"/>
    <w:rsid w:val="00B446B0"/>
    <w:rsid w:val="00B44870"/>
    <w:rsid w:val="00B44DDA"/>
    <w:rsid w:val="00B46B63"/>
    <w:rsid w:val="00B470CD"/>
    <w:rsid w:val="00B474F4"/>
    <w:rsid w:val="00B47821"/>
    <w:rsid w:val="00B47B01"/>
    <w:rsid w:val="00B52BDD"/>
    <w:rsid w:val="00B5653D"/>
    <w:rsid w:val="00B567EC"/>
    <w:rsid w:val="00B56891"/>
    <w:rsid w:val="00B56E8A"/>
    <w:rsid w:val="00B57680"/>
    <w:rsid w:val="00B57F64"/>
    <w:rsid w:val="00B624A7"/>
    <w:rsid w:val="00B627FD"/>
    <w:rsid w:val="00B633B9"/>
    <w:rsid w:val="00B705FA"/>
    <w:rsid w:val="00B73610"/>
    <w:rsid w:val="00B754D6"/>
    <w:rsid w:val="00B762DC"/>
    <w:rsid w:val="00B76D31"/>
    <w:rsid w:val="00B81E86"/>
    <w:rsid w:val="00B8285F"/>
    <w:rsid w:val="00B86243"/>
    <w:rsid w:val="00B86EDD"/>
    <w:rsid w:val="00B9177B"/>
    <w:rsid w:val="00B932D1"/>
    <w:rsid w:val="00B93AB9"/>
    <w:rsid w:val="00B956EA"/>
    <w:rsid w:val="00B957B5"/>
    <w:rsid w:val="00B96CA4"/>
    <w:rsid w:val="00B96FEF"/>
    <w:rsid w:val="00B97B35"/>
    <w:rsid w:val="00BA0C1E"/>
    <w:rsid w:val="00BB0242"/>
    <w:rsid w:val="00BB0F66"/>
    <w:rsid w:val="00BB0FAA"/>
    <w:rsid w:val="00BB1781"/>
    <w:rsid w:val="00BB461C"/>
    <w:rsid w:val="00BB5165"/>
    <w:rsid w:val="00BB78B8"/>
    <w:rsid w:val="00BB7AF2"/>
    <w:rsid w:val="00BC2358"/>
    <w:rsid w:val="00BC38F0"/>
    <w:rsid w:val="00BC4CE8"/>
    <w:rsid w:val="00BC72CD"/>
    <w:rsid w:val="00BD004A"/>
    <w:rsid w:val="00BD0B73"/>
    <w:rsid w:val="00BD0CB8"/>
    <w:rsid w:val="00BD1AF1"/>
    <w:rsid w:val="00BD1DA2"/>
    <w:rsid w:val="00BD4F19"/>
    <w:rsid w:val="00BD5C9E"/>
    <w:rsid w:val="00BE2525"/>
    <w:rsid w:val="00BE2623"/>
    <w:rsid w:val="00BE2FB6"/>
    <w:rsid w:val="00BF0970"/>
    <w:rsid w:val="00BF151B"/>
    <w:rsid w:val="00BF36FD"/>
    <w:rsid w:val="00BF631D"/>
    <w:rsid w:val="00C0353E"/>
    <w:rsid w:val="00C04D3E"/>
    <w:rsid w:val="00C05E11"/>
    <w:rsid w:val="00C067D3"/>
    <w:rsid w:val="00C06C59"/>
    <w:rsid w:val="00C07DD8"/>
    <w:rsid w:val="00C10B89"/>
    <w:rsid w:val="00C10E00"/>
    <w:rsid w:val="00C15AB0"/>
    <w:rsid w:val="00C15ADB"/>
    <w:rsid w:val="00C16A35"/>
    <w:rsid w:val="00C16A63"/>
    <w:rsid w:val="00C2017A"/>
    <w:rsid w:val="00C20D5D"/>
    <w:rsid w:val="00C22D8A"/>
    <w:rsid w:val="00C24D77"/>
    <w:rsid w:val="00C34BD8"/>
    <w:rsid w:val="00C355D8"/>
    <w:rsid w:val="00C367F1"/>
    <w:rsid w:val="00C3740D"/>
    <w:rsid w:val="00C412FE"/>
    <w:rsid w:val="00C43106"/>
    <w:rsid w:val="00C5175E"/>
    <w:rsid w:val="00C524C1"/>
    <w:rsid w:val="00C553CB"/>
    <w:rsid w:val="00C56518"/>
    <w:rsid w:val="00C612D9"/>
    <w:rsid w:val="00C63324"/>
    <w:rsid w:val="00C73521"/>
    <w:rsid w:val="00C74E63"/>
    <w:rsid w:val="00C75979"/>
    <w:rsid w:val="00C77196"/>
    <w:rsid w:val="00C7795D"/>
    <w:rsid w:val="00C80729"/>
    <w:rsid w:val="00C819C2"/>
    <w:rsid w:val="00C827F2"/>
    <w:rsid w:val="00C82A7E"/>
    <w:rsid w:val="00C83A3E"/>
    <w:rsid w:val="00C83B94"/>
    <w:rsid w:val="00C85D85"/>
    <w:rsid w:val="00C87976"/>
    <w:rsid w:val="00C9095E"/>
    <w:rsid w:val="00C9113D"/>
    <w:rsid w:val="00C92449"/>
    <w:rsid w:val="00C93D02"/>
    <w:rsid w:val="00CA01CF"/>
    <w:rsid w:val="00CA16C7"/>
    <w:rsid w:val="00CA24DE"/>
    <w:rsid w:val="00CA2FC3"/>
    <w:rsid w:val="00CA3111"/>
    <w:rsid w:val="00CA315D"/>
    <w:rsid w:val="00CA7055"/>
    <w:rsid w:val="00CB5F92"/>
    <w:rsid w:val="00CB6600"/>
    <w:rsid w:val="00CB6656"/>
    <w:rsid w:val="00CB762A"/>
    <w:rsid w:val="00CC0569"/>
    <w:rsid w:val="00CC0768"/>
    <w:rsid w:val="00CC249F"/>
    <w:rsid w:val="00CC5F9A"/>
    <w:rsid w:val="00CC79AE"/>
    <w:rsid w:val="00CD3244"/>
    <w:rsid w:val="00CD3334"/>
    <w:rsid w:val="00CD3F42"/>
    <w:rsid w:val="00CD4671"/>
    <w:rsid w:val="00CD4F50"/>
    <w:rsid w:val="00CD6CE6"/>
    <w:rsid w:val="00CD78E2"/>
    <w:rsid w:val="00CE02EA"/>
    <w:rsid w:val="00CE09BF"/>
    <w:rsid w:val="00CE14A4"/>
    <w:rsid w:val="00CE16F9"/>
    <w:rsid w:val="00CE22A2"/>
    <w:rsid w:val="00CE3C27"/>
    <w:rsid w:val="00CE4B82"/>
    <w:rsid w:val="00CE55D4"/>
    <w:rsid w:val="00CE5806"/>
    <w:rsid w:val="00CE5827"/>
    <w:rsid w:val="00CF2B47"/>
    <w:rsid w:val="00CF4FFF"/>
    <w:rsid w:val="00CF6619"/>
    <w:rsid w:val="00CF682B"/>
    <w:rsid w:val="00CF6B8F"/>
    <w:rsid w:val="00CF76E2"/>
    <w:rsid w:val="00D03477"/>
    <w:rsid w:val="00D034E6"/>
    <w:rsid w:val="00D03C43"/>
    <w:rsid w:val="00D04055"/>
    <w:rsid w:val="00D05ECD"/>
    <w:rsid w:val="00D1228F"/>
    <w:rsid w:val="00D123F2"/>
    <w:rsid w:val="00D13F56"/>
    <w:rsid w:val="00D14228"/>
    <w:rsid w:val="00D15206"/>
    <w:rsid w:val="00D157E7"/>
    <w:rsid w:val="00D15B83"/>
    <w:rsid w:val="00D16FA9"/>
    <w:rsid w:val="00D17D50"/>
    <w:rsid w:val="00D2073A"/>
    <w:rsid w:val="00D22412"/>
    <w:rsid w:val="00D26C34"/>
    <w:rsid w:val="00D27E05"/>
    <w:rsid w:val="00D310F6"/>
    <w:rsid w:val="00D32355"/>
    <w:rsid w:val="00D36268"/>
    <w:rsid w:val="00D36597"/>
    <w:rsid w:val="00D37636"/>
    <w:rsid w:val="00D41513"/>
    <w:rsid w:val="00D4269F"/>
    <w:rsid w:val="00D427D0"/>
    <w:rsid w:val="00D45A56"/>
    <w:rsid w:val="00D46B2F"/>
    <w:rsid w:val="00D46C6B"/>
    <w:rsid w:val="00D47DA3"/>
    <w:rsid w:val="00D50BB6"/>
    <w:rsid w:val="00D52504"/>
    <w:rsid w:val="00D53E86"/>
    <w:rsid w:val="00D55825"/>
    <w:rsid w:val="00D571D5"/>
    <w:rsid w:val="00D664AF"/>
    <w:rsid w:val="00D6666C"/>
    <w:rsid w:val="00D67DE2"/>
    <w:rsid w:val="00D7283C"/>
    <w:rsid w:val="00D74075"/>
    <w:rsid w:val="00D77EFC"/>
    <w:rsid w:val="00D811F2"/>
    <w:rsid w:val="00D854DF"/>
    <w:rsid w:val="00D87B60"/>
    <w:rsid w:val="00D910A9"/>
    <w:rsid w:val="00D92169"/>
    <w:rsid w:val="00D941A8"/>
    <w:rsid w:val="00D9444C"/>
    <w:rsid w:val="00D97ED7"/>
    <w:rsid w:val="00DA0C27"/>
    <w:rsid w:val="00DA2DE0"/>
    <w:rsid w:val="00DA61FA"/>
    <w:rsid w:val="00DA668E"/>
    <w:rsid w:val="00DA682C"/>
    <w:rsid w:val="00DB08AF"/>
    <w:rsid w:val="00DB1461"/>
    <w:rsid w:val="00DB2B6E"/>
    <w:rsid w:val="00DB31FC"/>
    <w:rsid w:val="00DB49DA"/>
    <w:rsid w:val="00DC065F"/>
    <w:rsid w:val="00DC08E3"/>
    <w:rsid w:val="00DC5763"/>
    <w:rsid w:val="00DD1893"/>
    <w:rsid w:val="00DD2769"/>
    <w:rsid w:val="00DD66A0"/>
    <w:rsid w:val="00DD6D73"/>
    <w:rsid w:val="00DD7CDF"/>
    <w:rsid w:val="00DE18CF"/>
    <w:rsid w:val="00DE1D27"/>
    <w:rsid w:val="00DE1E35"/>
    <w:rsid w:val="00DE27B8"/>
    <w:rsid w:val="00DF016E"/>
    <w:rsid w:val="00DF38D0"/>
    <w:rsid w:val="00DF3A57"/>
    <w:rsid w:val="00DF3F1D"/>
    <w:rsid w:val="00DF6EFC"/>
    <w:rsid w:val="00E049C7"/>
    <w:rsid w:val="00E0727F"/>
    <w:rsid w:val="00E07EAC"/>
    <w:rsid w:val="00E10E7F"/>
    <w:rsid w:val="00E11C61"/>
    <w:rsid w:val="00E1245F"/>
    <w:rsid w:val="00E1600A"/>
    <w:rsid w:val="00E17F09"/>
    <w:rsid w:val="00E20C61"/>
    <w:rsid w:val="00E21025"/>
    <w:rsid w:val="00E21884"/>
    <w:rsid w:val="00E23816"/>
    <w:rsid w:val="00E26346"/>
    <w:rsid w:val="00E2645D"/>
    <w:rsid w:val="00E26902"/>
    <w:rsid w:val="00E304A5"/>
    <w:rsid w:val="00E32024"/>
    <w:rsid w:val="00E3245C"/>
    <w:rsid w:val="00E32F40"/>
    <w:rsid w:val="00E346E2"/>
    <w:rsid w:val="00E37F3B"/>
    <w:rsid w:val="00E402B9"/>
    <w:rsid w:val="00E41486"/>
    <w:rsid w:val="00E4149C"/>
    <w:rsid w:val="00E415B0"/>
    <w:rsid w:val="00E430DF"/>
    <w:rsid w:val="00E451C7"/>
    <w:rsid w:val="00E47183"/>
    <w:rsid w:val="00E50581"/>
    <w:rsid w:val="00E51F59"/>
    <w:rsid w:val="00E521D7"/>
    <w:rsid w:val="00E569B4"/>
    <w:rsid w:val="00E57190"/>
    <w:rsid w:val="00E575BD"/>
    <w:rsid w:val="00E6156B"/>
    <w:rsid w:val="00E629A5"/>
    <w:rsid w:val="00E637DC"/>
    <w:rsid w:val="00E64AC7"/>
    <w:rsid w:val="00E651BB"/>
    <w:rsid w:val="00E6666C"/>
    <w:rsid w:val="00E67B9D"/>
    <w:rsid w:val="00E7306E"/>
    <w:rsid w:val="00E731E1"/>
    <w:rsid w:val="00E752EA"/>
    <w:rsid w:val="00E76500"/>
    <w:rsid w:val="00E80E76"/>
    <w:rsid w:val="00E82358"/>
    <w:rsid w:val="00E82E69"/>
    <w:rsid w:val="00E83A43"/>
    <w:rsid w:val="00E84F8C"/>
    <w:rsid w:val="00E87515"/>
    <w:rsid w:val="00E9210B"/>
    <w:rsid w:val="00E93BE9"/>
    <w:rsid w:val="00E968AF"/>
    <w:rsid w:val="00E96F6B"/>
    <w:rsid w:val="00E97B1A"/>
    <w:rsid w:val="00EA14E3"/>
    <w:rsid w:val="00EA36DF"/>
    <w:rsid w:val="00EA3AF5"/>
    <w:rsid w:val="00EA5BE8"/>
    <w:rsid w:val="00EC05AA"/>
    <w:rsid w:val="00EC07F2"/>
    <w:rsid w:val="00EC37DF"/>
    <w:rsid w:val="00EC7808"/>
    <w:rsid w:val="00ED28FB"/>
    <w:rsid w:val="00ED2E5E"/>
    <w:rsid w:val="00ED33C1"/>
    <w:rsid w:val="00ED416A"/>
    <w:rsid w:val="00EE0F1E"/>
    <w:rsid w:val="00EE57D9"/>
    <w:rsid w:val="00EF00FB"/>
    <w:rsid w:val="00EF0382"/>
    <w:rsid w:val="00EF2588"/>
    <w:rsid w:val="00EF7FD2"/>
    <w:rsid w:val="00F0227D"/>
    <w:rsid w:val="00F055CE"/>
    <w:rsid w:val="00F06D9A"/>
    <w:rsid w:val="00F07F49"/>
    <w:rsid w:val="00F11375"/>
    <w:rsid w:val="00F15107"/>
    <w:rsid w:val="00F158E7"/>
    <w:rsid w:val="00F16A98"/>
    <w:rsid w:val="00F20950"/>
    <w:rsid w:val="00F21744"/>
    <w:rsid w:val="00F21DF0"/>
    <w:rsid w:val="00F2237B"/>
    <w:rsid w:val="00F23039"/>
    <w:rsid w:val="00F303CB"/>
    <w:rsid w:val="00F338BB"/>
    <w:rsid w:val="00F37677"/>
    <w:rsid w:val="00F400B9"/>
    <w:rsid w:val="00F4016E"/>
    <w:rsid w:val="00F4190E"/>
    <w:rsid w:val="00F41CA6"/>
    <w:rsid w:val="00F44412"/>
    <w:rsid w:val="00F4628C"/>
    <w:rsid w:val="00F5155D"/>
    <w:rsid w:val="00F52D46"/>
    <w:rsid w:val="00F530C8"/>
    <w:rsid w:val="00F542DE"/>
    <w:rsid w:val="00F543B6"/>
    <w:rsid w:val="00F544AA"/>
    <w:rsid w:val="00F54C0A"/>
    <w:rsid w:val="00F55407"/>
    <w:rsid w:val="00F60520"/>
    <w:rsid w:val="00F607D8"/>
    <w:rsid w:val="00F61595"/>
    <w:rsid w:val="00F62F3E"/>
    <w:rsid w:val="00F670EC"/>
    <w:rsid w:val="00F67C0E"/>
    <w:rsid w:val="00F715D7"/>
    <w:rsid w:val="00F71893"/>
    <w:rsid w:val="00F72549"/>
    <w:rsid w:val="00F7393D"/>
    <w:rsid w:val="00F77223"/>
    <w:rsid w:val="00F77786"/>
    <w:rsid w:val="00F810B8"/>
    <w:rsid w:val="00F834C4"/>
    <w:rsid w:val="00F83800"/>
    <w:rsid w:val="00F8543D"/>
    <w:rsid w:val="00F8606B"/>
    <w:rsid w:val="00F86AC6"/>
    <w:rsid w:val="00F901A0"/>
    <w:rsid w:val="00F90782"/>
    <w:rsid w:val="00F922FB"/>
    <w:rsid w:val="00F928AE"/>
    <w:rsid w:val="00F935CB"/>
    <w:rsid w:val="00F94E1E"/>
    <w:rsid w:val="00F9670C"/>
    <w:rsid w:val="00F9698B"/>
    <w:rsid w:val="00FA01FF"/>
    <w:rsid w:val="00FA0CB8"/>
    <w:rsid w:val="00FA11C7"/>
    <w:rsid w:val="00FA1FEB"/>
    <w:rsid w:val="00FA2CA7"/>
    <w:rsid w:val="00FA38F8"/>
    <w:rsid w:val="00FA63A4"/>
    <w:rsid w:val="00FA6687"/>
    <w:rsid w:val="00FA7331"/>
    <w:rsid w:val="00FA7372"/>
    <w:rsid w:val="00FA7B11"/>
    <w:rsid w:val="00FB0766"/>
    <w:rsid w:val="00FB0928"/>
    <w:rsid w:val="00FB38E6"/>
    <w:rsid w:val="00FB4381"/>
    <w:rsid w:val="00FB4E40"/>
    <w:rsid w:val="00FC0A22"/>
    <w:rsid w:val="00FC16D7"/>
    <w:rsid w:val="00FC18DD"/>
    <w:rsid w:val="00FC2CD5"/>
    <w:rsid w:val="00FC4262"/>
    <w:rsid w:val="00FC6665"/>
    <w:rsid w:val="00FD4B69"/>
    <w:rsid w:val="00FD4FA0"/>
    <w:rsid w:val="00FD6ADE"/>
    <w:rsid w:val="00FE0B88"/>
    <w:rsid w:val="00FE1DFE"/>
    <w:rsid w:val="00FE30AE"/>
    <w:rsid w:val="00FE3917"/>
    <w:rsid w:val="00FE3BE0"/>
    <w:rsid w:val="00FE748F"/>
    <w:rsid w:val="00FE7515"/>
    <w:rsid w:val="00FF0EDF"/>
    <w:rsid w:val="00FF4324"/>
    <w:rsid w:val="00FF575A"/>
    <w:rsid w:val="00FF6337"/>
    <w:rsid w:val="00FF69F1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EB906E-0D05-41D5-BA3C-B43627E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14C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0C5CED"/>
    <w:pPr>
      <w:keepNext/>
      <w:pageBreakBefore/>
      <w:numPr>
        <w:numId w:val="4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0"/>
    <w:next w:val="a0"/>
    <w:qFormat/>
    <w:rsid w:val="000C5CED"/>
    <w:pPr>
      <w:keepNext/>
      <w:pageBreakBefore/>
      <w:numPr>
        <w:ilvl w:val="1"/>
        <w:numId w:val="4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qFormat/>
    <w:rsid w:val="000C5CED"/>
    <w:pPr>
      <w:keepNext/>
      <w:pageBreakBefore/>
      <w:numPr>
        <w:ilvl w:val="2"/>
        <w:numId w:val="4"/>
      </w:numPr>
      <w:spacing w:line="480" w:lineRule="auto"/>
      <w:jc w:val="both"/>
      <w:outlineLvl w:val="2"/>
    </w:pPr>
    <w:rPr>
      <w:b/>
      <w:b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aliases w:val="hd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text">
    <w:name w:val="Tabletext"/>
    <w:basedOn w:val="a0"/>
    <w:rsid w:val="0094711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947110"/>
    <w:rPr>
      <w:color w:val="0000FF"/>
      <w:sz w:val="20"/>
    </w:rPr>
  </w:style>
  <w:style w:type="character" w:styleId="a6">
    <w:name w:val="Hyperlink"/>
    <w:rsid w:val="00947110"/>
    <w:rPr>
      <w:color w:val="0000FF"/>
      <w:u w:val="single"/>
    </w:rPr>
  </w:style>
  <w:style w:type="paragraph" w:styleId="a7">
    <w:name w:val="Balloon Text"/>
    <w:basedOn w:val="a0"/>
    <w:semiHidden/>
    <w:rsid w:val="006A6443"/>
    <w:rPr>
      <w:rFonts w:ascii="Arial" w:hAnsi="Arial"/>
      <w:sz w:val="18"/>
      <w:szCs w:val="18"/>
    </w:rPr>
  </w:style>
  <w:style w:type="table" w:styleId="a8">
    <w:name w:val="Table Grid"/>
    <w:basedOn w:val="a2"/>
    <w:rsid w:val="003E5E6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6B4232"/>
  </w:style>
  <w:style w:type="paragraph" w:customStyle="1" w:styleId="TableText0">
    <w:name w:val="Table Text"/>
    <w:basedOn w:val="a0"/>
    <w:rsid w:val="006B4232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Web">
    <w:name w:val="Normal (Web)"/>
    <w:basedOn w:val="a0"/>
    <w:rsid w:val="006B4232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a">
    <w:name w:val="annotation reference"/>
    <w:semiHidden/>
    <w:rsid w:val="002554D8"/>
    <w:rPr>
      <w:sz w:val="18"/>
      <w:szCs w:val="18"/>
    </w:rPr>
  </w:style>
  <w:style w:type="paragraph" w:styleId="ab">
    <w:name w:val="annotation text"/>
    <w:basedOn w:val="a0"/>
    <w:semiHidden/>
    <w:rsid w:val="002554D8"/>
  </w:style>
  <w:style w:type="paragraph" w:styleId="ac">
    <w:name w:val="annotation subject"/>
    <w:basedOn w:val="ab"/>
    <w:next w:val="ab"/>
    <w:semiHidden/>
    <w:rsid w:val="002554D8"/>
    <w:rPr>
      <w:b/>
      <w:bCs/>
    </w:rPr>
  </w:style>
  <w:style w:type="paragraph" w:styleId="ad">
    <w:name w:val="Date"/>
    <w:basedOn w:val="a0"/>
    <w:next w:val="a0"/>
    <w:rsid w:val="00837F23"/>
    <w:pPr>
      <w:jc w:val="right"/>
    </w:pPr>
    <w:rPr>
      <w:rFonts w:eastAsia="SimSun"/>
      <w:lang w:eastAsia="zh-CN"/>
    </w:rPr>
  </w:style>
  <w:style w:type="paragraph" w:customStyle="1" w:styleId="xl50">
    <w:name w:val="xl50"/>
    <w:basedOn w:val="a0"/>
    <w:rsid w:val="00011D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numbering" w:styleId="1ai">
    <w:name w:val="Outline List 1"/>
    <w:basedOn w:val="a3"/>
    <w:rsid w:val="007609F8"/>
    <w:pPr>
      <w:numPr>
        <w:numId w:val="3"/>
      </w:numPr>
    </w:pPr>
  </w:style>
  <w:style w:type="character" w:styleId="HTML">
    <w:name w:val="HTML Code"/>
    <w:rsid w:val="007A5C15"/>
    <w:rPr>
      <w:rFonts w:ascii="細明體" w:eastAsia="細明體" w:hAnsi="細明體" w:cs="細明體"/>
      <w:sz w:val="24"/>
      <w:szCs w:val="24"/>
    </w:rPr>
  </w:style>
  <w:style w:type="character" w:customStyle="1" w:styleId="st1">
    <w:name w:val="st1"/>
    <w:rsid w:val="004C4B16"/>
    <w:rPr>
      <w:shd w:val="clear" w:color="auto" w:fill="FFFF88"/>
    </w:rPr>
  </w:style>
  <w:style w:type="character" w:customStyle="1" w:styleId="style31">
    <w:name w:val="style31"/>
    <w:rsid w:val="009D2347"/>
    <w:rPr>
      <w:rFonts w:ascii="Arial" w:hAnsi="Arial" w:cs="Arial" w:hint="default"/>
      <w:sz w:val="20"/>
      <w:szCs w:val="20"/>
    </w:rPr>
  </w:style>
  <w:style w:type="paragraph" w:styleId="z-">
    <w:name w:val="HTML Top of Form"/>
    <w:basedOn w:val="a0"/>
    <w:next w:val="a0"/>
    <w:hidden/>
    <w:rsid w:val="003F2D3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0"/>
    <w:next w:val="a0"/>
    <w:hidden/>
    <w:rsid w:val="003F2D3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textgray1">
    <w:name w:val="textgray1"/>
    <w:rsid w:val="00B33063"/>
    <w:rPr>
      <w:rFonts w:ascii="sөũ" w:hAnsi="sөũ" w:hint="default"/>
      <w:color w:val="6F6F88"/>
      <w:sz w:val="20"/>
      <w:szCs w:val="20"/>
    </w:rPr>
  </w:style>
  <w:style w:type="character" w:customStyle="1" w:styleId="style131">
    <w:name w:val="style131"/>
    <w:rsid w:val="00165D28"/>
    <w:rPr>
      <w:rFonts w:ascii="Arial" w:hAnsi="Arial" w:cs="Arial" w:hint="default"/>
      <w:color w:val="000099"/>
    </w:rPr>
  </w:style>
  <w:style w:type="paragraph" w:styleId="ae">
    <w:name w:val="Normal Indent"/>
    <w:aliases w:val="表正文,正文非缩进"/>
    <w:basedOn w:val="a0"/>
    <w:rsid w:val="00606EC4"/>
    <w:pPr>
      <w:ind w:left="425"/>
      <w:jc w:val="both"/>
    </w:pPr>
    <w:rPr>
      <w:sz w:val="21"/>
      <w:szCs w:val="20"/>
    </w:rPr>
  </w:style>
  <w:style w:type="paragraph" w:styleId="af">
    <w:name w:val="Body Text"/>
    <w:basedOn w:val="a0"/>
    <w:rsid w:val="00606EC4"/>
    <w:pPr>
      <w:jc w:val="both"/>
    </w:pPr>
    <w:rPr>
      <w:color w:val="FF0000"/>
      <w:sz w:val="21"/>
      <w:szCs w:val="20"/>
      <w:lang w:eastAsia="zh-CN"/>
    </w:rPr>
  </w:style>
  <w:style w:type="character" w:customStyle="1" w:styleId="HighlightedVariable">
    <w:name w:val="Highlighted Variable"/>
    <w:rsid w:val="00606EC4"/>
    <w:rPr>
      <w:color w:val="0000FF"/>
    </w:rPr>
  </w:style>
  <w:style w:type="paragraph" w:customStyle="1" w:styleId="Normal">
    <w:name w:val="Normal"/>
    <w:basedOn w:val="a0"/>
    <w:rsid w:val="00606EC4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DefaultText">
    <w:name w:val="Default Text"/>
    <w:basedOn w:val="a0"/>
    <w:rsid w:val="004D33E5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TableHeading">
    <w:name w:val="Table Heading"/>
    <w:basedOn w:val="TableText0"/>
    <w:rsid w:val="004D33E5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1">
    <w:name w:val="SOW标题1"/>
    <w:basedOn w:val="1"/>
    <w:rsid w:val="004D33E5"/>
    <w:pPr>
      <w:numPr>
        <w:numId w:val="0"/>
      </w:numPr>
      <w:snapToGrid w:val="0"/>
      <w:spacing w:before="120" w:after="120" w:line="480" w:lineRule="auto"/>
    </w:pPr>
    <w:rPr>
      <w:bCs w:val="0"/>
      <w:kern w:val="2"/>
      <w:sz w:val="36"/>
      <w:szCs w:val="20"/>
    </w:rPr>
  </w:style>
  <w:style w:type="paragraph" w:customStyle="1" w:styleId="pit">
    <w:name w:val="pit正文"/>
    <w:basedOn w:val="a0"/>
    <w:rsid w:val="004D33E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f0">
    <w:name w:val="‧"/>
    <w:basedOn w:val="a0"/>
    <w:rsid w:val="004D33E5"/>
    <w:pPr>
      <w:numPr>
        <w:numId w:val="2"/>
      </w:numPr>
      <w:jc w:val="both"/>
    </w:pPr>
    <w:rPr>
      <w:sz w:val="22"/>
      <w:szCs w:val="20"/>
    </w:rPr>
  </w:style>
  <w:style w:type="paragraph" w:customStyle="1" w:styleId="a">
    <w:name w:val="表格文字"/>
    <w:basedOn w:val="a0"/>
    <w:rsid w:val="004D33E5"/>
    <w:pPr>
      <w:numPr>
        <w:numId w:val="8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10">
    <w:name w:val="(1)"/>
    <w:basedOn w:val="a0"/>
    <w:rsid w:val="004D33E5"/>
    <w:pPr>
      <w:widowControl/>
      <w:tabs>
        <w:tab w:val="right" w:pos="907"/>
        <w:tab w:val="left" w:pos="908"/>
      </w:tabs>
      <w:overflowPunct w:val="0"/>
      <w:autoSpaceDE w:val="0"/>
      <w:autoSpaceDN w:val="0"/>
      <w:adjustRightInd w:val="0"/>
      <w:spacing w:line="480" w:lineRule="exact"/>
      <w:ind w:left="907" w:hanging="340"/>
      <w:jc w:val="both"/>
      <w:textAlignment w:val="baseline"/>
    </w:pPr>
    <w:rPr>
      <w:kern w:val="0"/>
      <w:sz w:val="28"/>
      <w:szCs w:val="20"/>
    </w:rPr>
  </w:style>
  <w:style w:type="paragraph" w:customStyle="1" w:styleId="tabletext1">
    <w:name w:val="tabletext"/>
    <w:basedOn w:val="a0"/>
    <w:rsid w:val="003B0C7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">
    <w:name w:val="style3"/>
    <w:basedOn w:val="a1"/>
    <w:rsid w:val="003B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6/html/CM/QueryTable.jsp?Field=&#37559;&#21806;&#36890;&#36335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46/html/CM/QueryTable.jsp?Field=&#21830;&#21697;&#20998;&#3900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2756</Characters>
  <Application>Microsoft Office Word</Application>
  <DocSecurity>0</DocSecurity>
  <Lines>22</Lines>
  <Paragraphs>6</Paragraphs>
  <ScaleCrop>false</ScaleCrop>
  <Company>CMT</Company>
  <LinksUpToDate>false</LinksUpToDate>
  <CharactersWithSpaces>3233</CharactersWithSpaces>
  <SharedDoc>false</SharedDoc>
  <HLinks>
    <vt:vector size="12" baseType="variant">
      <vt:variant>
        <vt:i4>46880125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http://192.168.100.46/html/CM/QueryTable.jsp?Field=銷售通路</vt:lpwstr>
      </vt:variant>
      <vt:variant>
        <vt:lpwstr/>
      </vt:variant>
      <vt:variant>
        <vt:i4>119952530</vt:i4>
      </vt:variant>
      <vt:variant>
        <vt:i4>3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i9004407</dc:creator>
  <cp:keywords/>
  <dc:description/>
  <cp:lastModifiedBy>戴余修</cp:lastModifiedBy>
  <cp:revision>2</cp:revision>
  <cp:lastPrinted>2009-07-09T08:57:00Z</cp:lastPrinted>
  <dcterms:created xsi:type="dcterms:W3CDTF">2020-07-27T00:57:00Z</dcterms:created>
  <dcterms:modified xsi:type="dcterms:W3CDTF">2020-07-27T00:57:00Z</dcterms:modified>
</cp:coreProperties>
</file>