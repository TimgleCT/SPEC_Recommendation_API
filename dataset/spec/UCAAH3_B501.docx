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 w:rsidRPr="00FC497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FC4975" w:rsidRDefault="00237FD2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 w:rsidRPr="00FC4975"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FC4975" w:rsidRDefault="00237FD2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FC4975"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FC4975" w:rsidRDefault="00237FD2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FC4975"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FC4975" w:rsidRDefault="00237FD2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FC4975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237FD2" w:rsidRPr="00FC497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FC4975" w:rsidRDefault="00891F29" w:rsidP="001C72FD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FC4975">
              <w:rPr>
                <w:rFonts w:ascii="新細明體" w:hAnsi="新細明體" w:hint="eastAsia"/>
                <w:lang w:eastAsia="zh-TW"/>
              </w:rPr>
              <w:t>20</w:t>
            </w:r>
            <w:r w:rsidR="001C72FD" w:rsidRPr="00FC4975">
              <w:rPr>
                <w:rFonts w:ascii="新細明體" w:hAnsi="新細明體" w:hint="eastAsia"/>
                <w:lang w:eastAsia="zh-TW"/>
              </w:rPr>
              <w:t>11/04/07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FC4975" w:rsidRDefault="00237FD2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FC4975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FC4975" w:rsidRDefault="00237FD2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FC4975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FC4975" w:rsidRDefault="001C72FD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C4975">
              <w:rPr>
                <w:rFonts w:ascii="新細明體" w:hAnsi="新細明體" w:hint="eastAsia"/>
                <w:lang w:eastAsia="zh-TW"/>
              </w:rPr>
              <w:t>慈蓮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" w:author="馬慈蓮" w:date="2014-01-07T19:56:00Z"/>
          <w:rFonts w:ascii="新細明體" w:hAnsi="新細明體" w:hint="eastAsia"/>
          <w:kern w:val="2"/>
          <w:lang w:eastAsia="zh-TW"/>
        </w:rPr>
      </w:pPr>
    </w:p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4252"/>
        <w:gridCol w:w="1276"/>
        <w:gridCol w:w="1850"/>
      </w:tblGrid>
      <w:tr w:rsidR="000E67D2" w:rsidTr="00513D27">
        <w:trPr>
          <w:ins w:id="2" w:author="馬慈蓮" w:date="2014-01-07T19:56:00Z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Default="000E67D2" w:rsidP="00513D27">
            <w:pPr>
              <w:jc w:val="center"/>
              <w:rPr>
                <w:ins w:id="3" w:author="馬慈蓮" w:date="2014-01-07T19:56:00Z"/>
                <w:rFonts w:ascii="細明體" w:eastAsia="細明體" w:hAnsi="細明體"/>
                <w:b/>
                <w:sz w:val="20"/>
                <w:szCs w:val="20"/>
              </w:rPr>
            </w:pPr>
            <w:ins w:id="4" w:author="馬慈蓮" w:date="2014-01-07T19:56:00Z">
              <w:r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Date</w:t>
              </w:r>
            </w:ins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Default="000E67D2" w:rsidP="00513D27">
            <w:pPr>
              <w:jc w:val="center"/>
              <w:rPr>
                <w:ins w:id="5" w:author="馬慈蓮" w:date="2014-01-07T19:56:00Z"/>
                <w:rFonts w:ascii="細明體" w:eastAsia="細明體" w:hAnsi="細明體"/>
                <w:b/>
                <w:sz w:val="20"/>
                <w:szCs w:val="20"/>
              </w:rPr>
            </w:pPr>
            <w:ins w:id="6" w:author="馬慈蓮" w:date="2014-01-07T19:56:00Z">
              <w:r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Version</w:t>
              </w:r>
            </w:ins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Default="000E67D2" w:rsidP="00513D27">
            <w:pPr>
              <w:jc w:val="center"/>
              <w:rPr>
                <w:ins w:id="7" w:author="馬慈蓮" w:date="2014-01-07T19:56:00Z"/>
                <w:rFonts w:ascii="細明體" w:eastAsia="細明體" w:hAnsi="細明體"/>
                <w:b/>
                <w:sz w:val="20"/>
                <w:szCs w:val="20"/>
              </w:rPr>
            </w:pPr>
            <w:ins w:id="8" w:author="馬慈蓮" w:date="2014-01-07T19:56:00Z">
              <w:r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Description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Default="000E67D2" w:rsidP="00513D27">
            <w:pPr>
              <w:jc w:val="center"/>
              <w:rPr>
                <w:ins w:id="9" w:author="馬慈蓮" w:date="2014-01-07T19:56:00Z"/>
                <w:rFonts w:ascii="細明體" w:eastAsia="細明體" w:hAnsi="細明體"/>
                <w:b/>
                <w:sz w:val="20"/>
                <w:szCs w:val="20"/>
              </w:rPr>
            </w:pPr>
            <w:ins w:id="10" w:author="馬慈蓮" w:date="2014-01-07T19:56:00Z">
              <w:r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Author</w:t>
              </w:r>
            </w:ins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Default="000E67D2" w:rsidP="00513D27">
            <w:pPr>
              <w:jc w:val="center"/>
              <w:rPr>
                <w:ins w:id="11" w:author="馬慈蓮" w:date="2014-01-07T19:56:00Z"/>
                <w:rFonts w:ascii="細明體" w:eastAsia="細明體" w:hAnsi="細明體"/>
                <w:b/>
                <w:sz w:val="20"/>
                <w:szCs w:val="20"/>
              </w:rPr>
            </w:pPr>
            <w:ins w:id="12" w:author="馬慈蓮" w:date="2014-01-07T19:56:00Z">
              <w:r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立案單號</w:t>
              </w:r>
            </w:ins>
          </w:p>
        </w:tc>
      </w:tr>
      <w:tr w:rsidR="000E67D2" w:rsidTr="00513D27">
        <w:trPr>
          <w:ins w:id="13" w:author="馬慈蓮" w:date="2014-01-07T19:56:00Z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Default="000E67D2" w:rsidP="00513D27">
            <w:pPr>
              <w:jc w:val="center"/>
              <w:rPr>
                <w:ins w:id="14" w:author="馬慈蓮" w:date="2014-01-07T19:56:00Z"/>
                <w:rFonts w:ascii="細明體" w:eastAsia="細明體" w:hAnsi="細明體"/>
                <w:sz w:val="20"/>
                <w:szCs w:val="20"/>
              </w:rPr>
            </w:pPr>
            <w:ins w:id="15" w:author="馬慈蓮" w:date="2014-01-07T19:5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2014/01/07</w:t>
              </w:r>
            </w:ins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Default="000E67D2" w:rsidP="00513D27">
            <w:pPr>
              <w:jc w:val="center"/>
              <w:rPr>
                <w:ins w:id="16" w:author="馬慈蓮" w:date="2014-01-07T19:56:00Z"/>
                <w:rFonts w:ascii="細明體" w:eastAsia="細明體" w:hAnsi="細明體"/>
                <w:sz w:val="20"/>
                <w:szCs w:val="20"/>
              </w:rPr>
            </w:pPr>
            <w:ins w:id="17" w:author="馬慈蓮" w:date="2014-01-07T19:5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</w:ins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Default="000E67D2" w:rsidP="00513D27">
            <w:pPr>
              <w:rPr>
                <w:ins w:id="18" w:author="馬慈蓮" w:date="2014-01-07T19:56:00Z"/>
                <w:rFonts w:ascii="細明體" w:eastAsia="細明體" w:hAnsi="細明體"/>
                <w:sz w:val="20"/>
                <w:szCs w:val="20"/>
              </w:rPr>
            </w:pPr>
            <w:ins w:id="19" w:author="馬慈蓮" w:date="2014-01-07T19:5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新增排除條件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Default="000E67D2" w:rsidP="00513D27">
            <w:pPr>
              <w:jc w:val="center"/>
              <w:rPr>
                <w:ins w:id="20" w:author="馬慈蓮" w:date="2014-01-07T19:56:00Z"/>
                <w:rFonts w:ascii="細明體" w:eastAsia="細明體" w:hAnsi="細明體"/>
                <w:sz w:val="20"/>
                <w:szCs w:val="20"/>
              </w:rPr>
            </w:pPr>
            <w:ins w:id="21" w:author="馬慈蓮" w:date="2014-01-07T19:5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67D2" w:rsidRPr="00D35F2B" w:rsidRDefault="00D35F2B" w:rsidP="00513D27">
            <w:pPr>
              <w:jc w:val="center"/>
              <w:rPr>
                <w:ins w:id="22" w:author="馬慈蓮" w:date="2014-01-07T19:56:00Z"/>
                <w:rFonts w:ascii="細明體" w:eastAsia="細明體" w:hAnsi="細明體"/>
                <w:sz w:val="20"/>
                <w:szCs w:val="20"/>
              </w:rPr>
            </w:pPr>
            <w:ins w:id="23" w:author="馬慈蓮" w:date="2014-01-07T19:57:00Z">
              <w:r w:rsidRPr="00D35F2B">
                <w:rPr>
                  <w:rFonts w:ascii="細明體" w:eastAsia="細明體" w:hAnsi="細明體"/>
                  <w:sz w:val="20"/>
                  <w:szCs w:val="20"/>
                </w:rPr>
                <w:t>140106000388</w:t>
              </w:r>
            </w:ins>
          </w:p>
        </w:tc>
      </w:tr>
    </w:tbl>
    <w:p w:rsidR="000E67D2" w:rsidRPr="00FC4975" w:rsidRDefault="000E67D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237FD2" w:rsidRPr="00FC4975" w:rsidRDefault="00237FD2">
      <w:pPr>
        <w:pStyle w:val="Tabletext"/>
        <w:keepLines w:val="0"/>
        <w:numPr>
          <w:ilvl w:val="0"/>
          <w:numId w:val="2"/>
          <w:numberingChange w:id="24" w:author="test" w:date="2007-10-02T13:52:00Z" w:original="%1:1:35:、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237FD2" w:rsidRPr="00FC4975" w:rsidRDefault="00237FD2">
      <w:pPr>
        <w:pStyle w:val="Tabletext"/>
        <w:keepLines w:val="0"/>
        <w:numPr>
          <w:ilvl w:val="1"/>
          <w:numId w:val="2"/>
          <w:numberingChange w:id="25" w:author="test" w:date="2007-10-02T13:52:00Z" w:original="%2:1:0:.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程式功能：</w:t>
      </w:r>
      <w:r w:rsidR="001C72FD" w:rsidRPr="00FC4975">
        <w:rPr>
          <w:rFonts w:ascii="新細明體" w:hAnsi="新細明體"/>
          <w:kern w:val="2"/>
          <w:lang w:eastAsia="zh-TW"/>
        </w:rPr>
        <w:t>理賠滿意度電訪名單</w:t>
      </w:r>
      <w:r w:rsidR="001C72FD" w:rsidRPr="00FC4975">
        <w:rPr>
          <w:rFonts w:ascii="新細明體" w:hAnsi="新細明體" w:hint="eastAsia"/>
          <w:kern w:val="2"/>
          <w:lang w:eastAsia="zh-TW"/>
        </w:rPr>
        <w:t>抽件</w:t>
      </w:r>
      <w:r w:rsidRPr="00FC4975">
        <w:rPr>
          <w:rFonts w:ascii="新細明體" w:hAnsi="新細明體" w:hint="eastAsia"/>
          <w:kern w:val="2"/>
          <w:lang w:eastAsia="zh-TW"/>
        </w:rPr>
        <w:t>。</w:t>
      </w:r>
    </w:p>
    <w:p w:rsidR="00237FD2" w:rsidRPr="00FC4975" w:rsidRDefault="00237FD2">
      <w:pPr>
        <w:pStyle w:val="Tabletext"/>
        <w:keepLines w:val="0"/>
        <w:numPr>
          <w:ilvl w:val="1"/>
          <w:numId w:val="2"/>
          <w:numberingChange w:id="26" w:author="test" w:date="2007-10-02T13:52:00Z" w:original="%2:2:0:.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程式名稱：AAH3</w:t>
      </w:r>
      <w:r w:rsidRPr="00FC4975">
        <w:rPr>
          <w:rFonts w:ascii="新細明體" w:hAnsi="新細明體"/>
          <w:kern w:val="2"/>
          <w:lang w:eastAsia="zh-TW"/>
        </w:rPr>
        <w:t>_</w:t>
      </w:r>
      <w:r w:rsidRPr="00FC4975">
        <w:rPr>
          <w:rFonts w:ascii="新細明體" w:hAnsi="新細明體" w:hint="eastAsia"/>
          <w:kern w:val="2"/>
          <w:lang w:eastAsia="zh-TW"/>
        </w:rPr>
        <w:t>B</w:t>
      </w:r>
      <w:r w:rsidR="001C72FD" w:rsidRPr="00FC4975">
        <w:rPr>
          <w:rFonts w:ascii="新細明體" w:hAnsi="新細明體" w:hint="eastAsia"/>
          <w:kern w:val="2"/>
          <w:lang w:eastAsia="zh-TW"/>
        </w:rPr>
        <w:t>5</w:t>
      </w:r>
      <w:r w:rsidRPr="00FC4975">
        <w:rPr>
          <w:rFonts w:ascii="新細明體" w:hAnsi="新細明體" w:hint="eastAsia"/>
          <w:kern w:val="2"/>
          <w:lang w:eastAsia="zh-TW"/>
        </w:rPr>
        <w:t>01.java。</w:t>
      </w:r>
    </w:p>
    <w:p w:rsidR="00237FD2" w:rsidRPr="00FC4975" w:rsidRDefault="00237FD2">
      <w:pPr>
        <w:pStyle w:val="Tabletext"/>
        <w:keepLines w:val="0"/>
        <w:numPr>
          <w:ilvl w:val="1"/>
          <w:numId w:val="2"/>
          <w:numberingChange w:id="27" w:author="test" w:date="2007-10-02T13:52:00Z" w:original="%2:3:0:.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作業方式：BATCH</w:t>
      </w:r>
    </w:p>
    <w:p w:rsidR="00237FD2" w:rsidRPr="00FC4975" w:rsidRDefault="00237FD2">
      <w:pPr>
        <w:pStyle w:val="Tabletext"/>
        <w:keepLines w:val="0"/>
        <w:numPr>
          <w:ilvl w:val="1"/>
          <w:numId w:val="2"/>
          <w:numberingChange w:id="28" w:author="test" w:date="2007-10-02T13:52:00Z" w:original="%2:4:0:.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概要說明：</w:t>
      </w:r>
    </w:p>
    <w:p w:rsidR="00237FD2" w:rsidRPr="00FC4975" w:rsidRDefault="00237FD2">
      <w:pPr>
        <w:pStyle w:val="Tabletext"/>
        <w:keepLines w:val="0"/>
        <w:numPr>
          <w:ilvl w:val="2"/>
          <w:numId w:val="2"/>
          <w:numberingChange w:id="29" w:author="test" w:date="2007-10-02T13:52:00Z" w:original="%2:4:0:.%3:1:0: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將</w:t>
      </w:r>
      <w:r w:rsidR="00AA4AA9" w:rsidRPr="00FC4975">
        <w:rPr>
          <w:rFonts w:ascii="新細明體" w:hAnsi="新細明體" w:hint="eastAsia"/>
          <w:lang w:eastAsia="zh-TW"/>
        </w:rPr>
        <w:t>理賠記錄</w:t>
      </w:r>
      <w:r w:rsidRPr="00FC4975">
        <w:rPr>
          <w:rFonts w:ascii="新細明體" w:hAnsi="新細明體" w:hint="eastAsia"/>
          <w:lang w:eastAsia="zh-TW"/>
        </w:rPr>
        <w:t>資料，</w:t>
      </w:r>
      <w:r w:rsidR="00AA4AA9" w:rsidRPr="00FC4975">
        <w:rPr>
          <w:rFonts w:ascii="新細明體" w:hAnsi="新細明體" w:hint="eastAsia"/>
          <w:lang w:eastAsia="zh-TW"/>
        </w:rPr>
        <w:t>轉換格式下傳</w:t>
      </w:r>
      <w:r w:rsidR="00155E58" w:rsidRPr="00FC4975">
        <w:rPr>
          <w:rFonts w:ascii="新細明體" w:hAnsi="新細明體" w:hint="eastAsia"/>
          <w:lang w:eastAsia="zh-TW"/>
        </w:rPr>
        <w:t>給</w:t>
      </w:r>
      <w:r w:rsidR="00155E58" w:rsidRPr="00FC4975">
        <w:rPr>
          <w:rFonts w:ascii="新細明體" w:hAnsi="新細明體"/>
          <w:lang w:eastAsia="zh-TW"/>
        </w:rPr>
        <w:t>保戶關懷科</w:t>
      </w:r>
      <w:r w:rsidR="00155E58" w:rsidRPr="00FC4975">
        <w:rPr>
          <w:rFonts w:ascii="新細明體" w:hAnsi="新細明體" w:hint="eastAsia"/>
          <w:lang w:eastAsia="zh-TW"/>
        </w:rPr>
        <w:t>，以做</w:t>
      </w:r>
      <w:r w:rsidR="00155E58" w:rsidRPr="00FC4975">
        <w:rPr>
          <w:rFonts w:ascii="新細明體" w:hAnsi="新細明體"/>
          <w:lang w:eastAsia="zh-TW"/>
        </w:rPr>
        <w:t>理賠滿意度電訪</w:t>
      </w:r>
      <w:r w:rsidRPr="00FC4975">
        <w:rPr>
          <w:rFonts w:ascii="新細明體" w:hAnsi="新細明體" w:hint="eastAsia"/>
          <w:kern w:val="2"/>
          <w:lang w:eastAsia="zh-TW"/>
        </w:rPr>
        <w:t>。</w:t>
      </w:r>
    </w:p>
    <w:p w:rsidR="00237FD2" w:rsidRPr="00FC4975" w:rsidRDefault="00237FD2">
      <w:pPr>
        <w:pStyle w:val="Tabletext"/>
        <w:keepLines w:val="0"/>
        <w:numPr>
          <w:ilvl w:val="1"/>
          <w:numId w:val="2"/>
          <w:numberingChange w:id="30" w:author="test" w:date="2007-10-02T13:52:00Z" w:original="%2:5:0:.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lang w:eastAsia="zh-TW"/>
        </w:rPr>
        <w:t>處理人員：系統排程。</w:t>
      </w:r>
    </w:p>
    <w:p w:rsidR="00237FD2" w:rsidRPr="00FC4975" w:rsidRDefault="00237FD2">
      <w:pPr>
        <w:pStyle w:val="Tabletext"/>
        <w:keepLines w:val="0"/>
        <w:numPr>
          <w:ilvl w:val="0"/>
          <w:numId w:val="2"/>
          <w:numberingChange w:id="31" w:author="test" w:date="2007-10-02T13:52:00Z" w:original="%1:2:35:、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程式架構圖：</w:t>
      </w:r>
      <w:r w:rsidR="00DE241D" w:rsidRPr="00FC4975">
        <w:rPr>
          <w:rFonts w:ascii="新細明體" w:hAnsi="新細明體" w:hint="eastAsia"/>
          <w:kern w:val="2"/>
          <w:lang w:eastAsia="zh-TW"/>
        </w:rPr>
        <w:t xml:space="preserve"> </w:t>
      </w:r>
    </w:p>
    <w:p w:rsidR="00237FD2" w:rsidRPr="00FC4975" w:rsidRDefault="00237FD2">
      <w:pPr>
        <w:pStyle w:val="Tabletext"/>
        <w:keepLines w:val="0"/>
        <w:spacing w:after="0" w:line="240" w:lineRule="auto"/>
        <w:ind w:firstLine="1600"/>
        <w:rPr>
          <w:rFonts w:ascii="新細明體" w:hAnsi="新細明體" w:hint="eastAsia"/>
          <w:kern w:val="2"/>
          <w:lang w:eastAsia="zh-TW"/>
        </w:rPr>
      </w:pPr>
    </w:p>
    <w:p w:rsidR="00237FD2" w:rsidRPr="00FC4975" w:rsidRDefault="00237FD2">
      <w:pPr>
        <w:pStyle w:val="Tabletext"/>
        <w:keepLines w:val="0"/>
        <w:numPr>
          <w:ilvl w:val="0"/>
          <w:numId w:val="2"/>
          <w:numberingChange w:id="32" w:author="test" w:date="2007-10-02T13:52:00Z" w:original="%1:3:35:、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相關檔案（TABLE）：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06"/>
        <w:gridCol w:w="4177"/>
        <w:gridCol w:w="4497"/>
      </w:tblGrid>
      <w:tr w:rsidR="002C5C2A" w:rsidRPr="00FC4975" w:rsidTr="000F6066">
        <w:tc>
          <w:tcPr>
            <w:tcW w:w="1406" w:type="dxa"/>
          </w:tcPr>
          <w:p w:rsidR="002C5C2A" w:rsidRPr="00FC4975" w:rsidRDefault="002C5C2A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2C5C2A" w:rsidRPr="00FC4975" w:rsidRDefault="002C5C2A" w:rsidP="000F606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C4975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4497" w:type="dxa"/>
          </w:tcPr>
          <w:p w:rsidR="002C5C2A" w:rsidRPr="00FC4975" w:rsidRDefault="002C5C2A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</w:tr>
      <w:tr w:rsidR="002C5C2A" w:rsidRPr="00FC4975" w:rsidTr="000F6066">
        <w:tblPrEx>
          <w:tblLook w:val="01E0" w:firstRow="1" w:lastRow="1" w:firstColumn="1" w:lastColumn="1" w:noHBand="0" w:noVBand="0"/>
        </w:tblPrEx>
        <w:tc>
          <w:tcPr>
            <w:tcW w:w="1406" w:type="dxa"/>
          </w:tcPr>
          <w:p w:rsidR="002C5C2A" w:rsidRPr="00FC4975" w:rsidRDefault="002C5C2A" w:rsidP="00304C47">
            <w:pPr>
              <w:numPr>
                <w:ilvl w:val="0"/>
                <w:numId w:val="1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2C5C2A" w:rsidRPr="00FC4975" w:rsidRDefault="002C5C2A" w:rsidP="000F606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理賠受理檔</w:t>
            </w:r>
          </w:p>
        </w:tc>
        <w:tc>
          <w:tcPr>
            <w:tcW w:w="4497" w:type="dxa"/>
          </w:tcPr>
          <w:p w:rsidR="002C5C2A" w:rsidRPr="00FC4975" w:rsidRDefault="002C5C2A" w:rsidP="002C5C2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DTAAA001</w:t>
            </w:r>
          </w:p>
        </w:tc>
      </w:tr>
      <w:tr w:rsidR="000831F1" w:rsidRPr="00FC4975" w:rsidTr="000F6066">
        <w:tblPrEx>
          <w:tblLook w:val="01E0" w:firstRow="1" w:lastRow="1" w:firstColumn="1" w:lastColumn="1" w:noHBand="0" w:noVBand="0"/>
        </w:tblPrEx>
        <w:tc>
          <w:tcPr>
            <w:tcW w:w="1406" w:type="dxa"/>
          </w:tcPr>
          <w:p w:rsidR="000831F1" w:rsidRPr="00FC4975" w:rsidRDefault="000831F1" w:rsidP="00304C47">
            <w:pPr>
              <w:numPr>
                <w:ilvl w:val="0"/>
                <w:numId w:val="1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0831F1" w:rsidRPr="00FC4975" w:rsidRDefault="00304C47" w:rsidP="000F6066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304C47">
              <w:rPr>
                <w:rFonts w:ascii="新細明體" w:hAnsi="新細明體"/>
                <w:color w:val="000000"/>
                <w:kern w:val="0"/>
                <w:sz w:val="20"/>
                <w:szCs w:val="20"/>
                <w:lang w:val="zh-TW"/>
              </w:rPr>
              <w:t>理賠受理輸入申請書檔</w:t>
            </w:r>
          </w:p>
        </w:tc>
        <w:tc>
          <w:tcPr>
            <w:tcW w:w="4497" w:type="dxa"/>
          </w:tcPr>
          <w:p w:rsidR="000831F1" w:rsidRPr="00FC4975" w:rsidRDefault="000831F1" w:rsidP="002C5C2A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DTAAA010</w:t>
            </w:r>
          </w:p>
        </w:tc>
      </w:tr>
      <w:tr w:rsidR="002C5C2A" w:rsidRPr="00FC4975" w:rsidTr="000F6066">
        <w:tblPrEx>
          <w:tblLook w:val="01E0" w:firstRow="1" w:lastRow="1" w:firstColumn="1" w:lastColumn="1" w:noHBand="0" w:noVBand="0"/>
        </w:tblPrEx>
        <w:tc>
          <w:tcPr>
            <w:tcW w:w="1406" w:type="dxa"/>
          </w:tcPr>
          <w:p w:rsidR="002C5C2A" w:rsidRPr="00FC4975" w:rsidRDefault="002C5C2A" w:rsidP="00304C47">
            <w:pPr>
              <w:numPr>
                <w:ilvl w:val="0"/>
                <w:numId w:val="1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2C5C2A" w:rsidRPr="00304C47" w:rsidRDefault="002C5C2A" w:rsidP="000F6066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304C47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4497" w:type="dxa"/>
          </w:tcPr>
          <w:p w:rsidR="002C5C2A" w:rsidRPr="00FC4975" w:rsidRDefault="002C5C2A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DTAAB001</w:t>
            </w:r>
          </w:p>
        </w:tc>
      </w:tr>
      <w:tr w:rsidR="000831F1" w:rsidRPr="00FC4975" w:rsidTr="000F6066">
        <w:tblPrEx>
          <w:tblLook w:val="01E0" w:firstRow="1" w:lastRow="1" w:firstColumn="1" w:lastColumn="1" w:noHBand="0" w:noVBand="0"/>
        </w:tblPrEx>
        <w:tc>
          <w:tcPr>
            <w:tcW w:w="1406" w:type="dxa"/>
          </w:tcPr>
          <w:p w:rsidR="000831F1" w:rsidRPr="00FC4975" w:rsidRDefault="000831F1" w:rsidP="00304C47">
            <w:pPr>
              <w:numPr>
                <w:ilvl w:val="0"/>
                <w:numId w:val="1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0831F1" w:rsidRPr="00304C47" w:rsidRDefault="00304C47" w:rsidP="000F6066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304C47">
              <w:rPr>
                <w:rFonts w:ascii="新細明體" w:hAnsi="新細明體"/>
                <w:color w:val="000000"/>
                <w:kern w:val="0"/>
                <w:sz w:val="20"/>
                <w:szCs w:val="20"/>
                <w:lang w:val="zh-TW"/>
              </w:rPr>
              <w:t>案件各受款人理賠金額分配檔_理賠案件使用</w:t>
            </w:r>
          </w:p>
        </w:tc>
        <w:tc>
          <w:tcPr>
            <w:tcW w:w="4497" w:type="dxa"/>
          </w:tcPr>
          <w:p w:rsidR="000831F1" w:rsidRPr="00FC4975" w:rsidRDefault="000831F1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DTAAB010</w:t>
            </w:r>
          </w:p>
        </w:tc>
      </w:tr>
      <w:tr w:rsidR="002C5C2A" w:rsidRPr="00FC4975" w:rsidTr="000F6066">
        <w:tblPrEx>
          <w:tblLook w:val="01E0" w:firstRow="1" w:lastRow="1" w:firstColumn="1" w:lastColumn="1" w:noHBand="0" w:noVBand="0"/>
        </w:tblPrEx>
        <w:tc>
          <w:tcPr>
            <w:tcW w:w="1406" w:type="dxa"/>
          </w:tcPr>
          <w:p w:rsidR="002C5C2A" w:rsidRPr="00FC4975" w:rsidRDefault="002C5C2A" w:rsidP="00304C47">
            <w:pPr>
              <w:numPr>
                <w:ilvl w:val="0"/>
                <w:numId w:val="1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177" w:type="dxa"/>
          </w:tcPr>
          <w:p w:rsidR="002C5C2A" w:rsidRPr="00FC4975" w:rsidRDefault="002C5C2A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商品定義檔</w:t>
            </w:r>
          </w:p>
        </w:tc>
        <w:tc>
          <w:tcPr>
            <w:tcW w:w="4497" w:type="dxa"/>
          </w:tcPr>
          <w:p w:rsidR="002C5C2A" w:rsidRPr="00FC4975" w:rsidRDefault="002C5C2A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/>
                <w:sz w:val="20"/>
                <w:szCs w:val="20"/>
              </w:rPr>
              <w:t>DTAGA001_PROD_DEFI</w:t>
            </w:r>
          </w:p>
        </w:tc>
      </w:tr>
    </w:tbl>
    <w:p w:rsidR="003629E6" w:rsidRPr="00FC4975" w:rsidRDefault="003629E6" w:rsidP="002C5C2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237FD2" w:rsidRPr="00FC4975" w:rsidRDefault="00237FD2">
      <w:pPr>
        <w:pStyle w:val="Tabletext"/>
        <w:keepLines w:val="0"/>
        <w:numPr>
          <w:ilvl w:val="0"/>
          <w:numId w:val="2"/>
          <w:numberingChange w:id="33" w:author="test" w:date="2007-10-02T13:52:00Z" w:original="%1:4:35:、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4D60B4" w:rsidRPr="00FC4975" w:rsidTr="000F6066">
        <w:tc>
          <w:tcPr>
            <w:tcW w:w="720" w:type="dxa"/>
          </w:tcPr>
          <w:p w:rsidR="004D60B4" w:rsidRPr="00FC4975" w:rsidRDefault="004D60B4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D60B4" w:rsidRPr="00FC4975" w:rsidRDefault="004D60B4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4D60B4" w:rsidRPr="00FC4975" w:rsidRDefault="004D60B4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C603E6" w:rsidRPr="00FC4975" w:rsidTr="000F606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603E6" w:rsidRPr="00FC4975" w:rsidRDefault="00C603E6" w:rsidP="00304C47">
            <w:pPr>
              <w:numPr>
                <w:ilvl w:val="0"/>
                <w:numId w:val="17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603E6" w:rsidRPr="00FC4975" w:rsidRDefault="00FB41D1" w:rsidP="000F606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FB41D1">
              <w:rPr>
                <w:rFonts w:ascii="新細明體" w:hAnsi="新細明體"/>
                <w:bCs/>
                <w:kern w:val="2"/>
                <w:lang w:eastAsia="zh-TW"/>
              </w:rPr>
              <w:t>理賠紀錄檔處理模組</w:t>
            </w:r>
          </w:p>
        </w:tc>
        <w:tc>
          <w:tcPr>
            <w:tcW w:w="4770" w:type="dxa"/>
          </w:tcPr>
          <w:p w:rsidR="00C603E6" w:rsidRPr="00FC4975" w:rsidRDefault="00FB41D1" w:rsidP="000F6066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lang w:eastAsia="zh-TW"/>
              </w:rPr>
              <w:t>AA_B1ZX01</w:t>
            </w:r>
          </w:p>
        </w:tc>
      </w:tr>
      <w:tr w:rsidR="004D60B4" w:rsidRPr="00FC4975" w:rsidTr="000F606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D60B4" w:rsidRPr="00FC4975" w:rsidRDefault="004D60B4" w:rsidP="00304C47">
            <w:pPr>
              <w:numPr>
                <w:ilvl w:val="0"/>
                <w:numId w:val="17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D60B4" w:rsidRPr="00FC4975" w:rsidRDefault="004D60B4" w:rsidP="000F606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FC4975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4D60B4" w:rsidRPr="00FC4975" w:rsidRDefault="004D60B4" w:rsidP="000F6066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FC4975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4D60B4" w:rsidRPr="00FC4975" w:rsidTr="000F606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D60B4" w:rsidRPr="00FC4975" w:rsidRDefault="004D60B4" w:rsidP="00304C47">
            <w:pPr>
              <w:numPr>
                <w:ilvl w:val="0"/>
                <w:numId w:val="17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D60B4" w:rsidRPr="00FC4975" w:rsidRDefault="004D60B4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4D60B4" w:rsidRPr="00FC4975" w:rsidRDefault="004D60B4" w:rsidP="000F6066">
            <w:pPr>
              <w:rPr>
                <w:rFonts w:ascii="新細明體" w:hAnsi="新細明體"/>
                <w:sz w:val="20"/>
                <w:szCs w:val="20"/>
              </w:rPr>
            </w:pPr>
            <w:r w:rsidRPr="00FC4975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</w:tbl>
    <w:p w:rsidR="004D60B4" w:rsidRPr="00FC4975" w:rsidRDefault="004D60B4" w:rsidP="004D60B4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7D2862" w:rsidRPr="00FC4975" w:rsidRDefault="007D286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7D2862" w:rsidRPr="00FC4975" w:rsidTr="000F6066">
        <w:trPr>
          <w:trHeight w:val="120"/>
        </w:trPr>
        <w:tc>
          <w:tcPr>
            <w:tcW w:w="1672" w:type="dxa"/>
          </w:tcPr>
          <w:p w:rsidR="007D2862" w:rsidRPr="00FC4975" w:rsidRDefault="007D2862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7D2862" w:rsidRPr="00FC4975" w:rsidRDefault="00D72A74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72A74">
              <w:rPr>
                <w:rFonts w:ascii="新細明體" w:hAnsi="新細明體"/>
                <w:sz w:val="20"/>
                <w:szCs w:val="20"/>
              </w:rPr>
              <w:t>JAAAMH001</w:t>
            </w:r>
          </w:p>
        </w:tc>
      </w:tr>
      <w:tr w:rsidR="007D2862" w:rsidRPr="00FC4975" w:rsidTr="000F6066">
        <w:trPr>
          <w:trHeight w:val="120"/>
        </w:trPr>
        <w:tc>
          <w:tcPr>
            <w:tcW w:w="1672" w:type="dxa"/>
          </w:tcPr>
          <w:p w:rsidR="007D2862" w:rsidRPr="00FC4975" w:rsidRDefault="007D2862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7D2862" w:rsidRPr="00FC4975" w:rsidRDefault="003B3605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7D2862" w:rsidRPr="00FC4975" w:rsidTr="000F6066">
        <w:trPr>
          <w:trHeight w:val="120"/>
        </w:trPr>
        <w:tc>
          <w:tcPr>
            <w:tcW w:w="1672" w:type="dxa"/>
          </w:tcPr>
          <w:p w:rsidR="007D2862" w:rsidRPr="00FC4975" w:rsidRDefault="007D2862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7D2862" w:rsidRPr="00FC4975" w:rsidRDefault="003B3605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H3</w:t>
            </w:r>
          </w:p>
        </w:tc>
      </w:tr>
      <w:tr w:rsidR="007D2862" w:rsidRPr="00FC4975" w:rsidTr="000F6066">
        <w:trPr>
          <w:trHeight w:val="120"/>
        </w:trPr>
        <w:tc>
          <w:tcPr>
            <w:tcW w:w="1672" w:type="dxa"/>
          </w:tcPr>
          <w:p w:rsidR="007D2862" w:rsidRPr="00FC4975" w:rsidRDefault="007D2862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7D2862" w:rsidRPr="00FC4975" w:rsidRDefault="001C5205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ins w:id="34" w:author="馬慈蓮" w:date="2014-01-07T19:58:00Z">
              <w:r>
                <w:rPr>
                  <w:rFonts w:ascii="新細明體" w:hAnsi="新細明體" w:hint="eastAsia"/>
                  <w:sz w:val="20"/>
                  <w:szCs w:val="20"/>
                </w:rPr>
                <w:t>周</w:t>
              </w:r>
            </w:ins>
            <w:del w:id="35" w:author="馬慈蓮" w:date="2014-01-07T19:58:00Z">
              <w:r w:rsidR="003B3605" w:rsidRPr="00FC4975" w:rsidDel="001C5205">
                <w:rPr>
                  <w:rFonts w:ascii="新細明體" w:hAnsi="新細明體" w:hint="eastAsia"/>
                  <w:sz w:val="20"/>
                  <w:szCs w:val="20"/>
                </w:rPr>
                <w:delText>月</w:delText>
              </w:r>
            </w:del>
          </w:p>
        </w:tc>
      </w:tr>
      <w:tr w:rsidR="007D2862" w:rsidRPr="00FC4975" w:rsidTr="000F6066">
        <w:trPr>
          <w:trHeight w:val="120"/>
        </w:trPr>
        <w:tc>
          <w:tcPr>
            <w:tcW w:w="1672" w:type="dxa"/>
          </w:tcPr>
          <w:p w:rsidR="007D2862" w:rsidRPr="00FC4975" w:rsidRDefault="007D2862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7D2862" w:rsidRPr="00FC4975" w:rsidRDefault="007D2862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100</w:t>
            </w:r>
            <w:r w:rsidR="003B3605" w:rsidRPr="00FC4975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</w:tbl>
    <w:p w:rsidR="007D2862" w:rsidRPr="00FC4975" w:rsidRDefault="007D2862" w:rsidP="007D286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237FD2" w:rsidRPr="00FC4975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參數說明：</w:t>
      </w:r>
    </w:p>
    <w:p w:rsidR="00685CCC" w:rsidRPr="00FC4975" w:rsidRDefault="00685CCC" w:rsidP="00685CC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lastRenderedPageBreak/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257"/>
        <w:gridCol w:w="1701"/>
        <w:gridCol w:w="5402"/>
      </w:tblGrid>
      <w:tr w:rsidR="00685CCC" w:rsidRPr="00FC4975" w:rsidTr="000F6066">
        <w:tc>
          <w:tcPr>
            <w:tcW w:w="720" w:type="dxa"/>
          </w:tcPr>
          <w:p w:rsidR="00685CCC" w:rsidRPr="00FC4975" w:rsidRDefault="00685CCC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257" w:type="dxa"/>
          </w:tcPr>
          <w:p w:rsidR="00685CCC" w:rsidRPr="00FC4975" w:rsidRDefault="00685CCC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1701" w:type="dxa"/>
          </w:tcPr>
          <w:p w:rsidR="00685CCC" w:rsidRPr="00FC4975" w:rsidRDefault="00685CCC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5402" w:type="dxa"/>
          </w:tcPr>
          <w:p w:rsidR="00685CCC" w:rsidRPr="00FC4975" w:rsidRDefault="00685CCC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685CCC" w:rsidRPr="00FC4975" w:rsidTr="000F606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85CCC" w:rsidRPr="00FC4975" w:rsidRDefault="00685CCC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2257" w:type="dxa"/>
          </w:tcPr>
          <w:p w:rsidR="00685CCC" w:rsidRPr="00FC4975" w:rsidRDefault="00083DFF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執行</w:t>
            </w:r>
            <w:r w:rsidR="00685CCC" w:rsidRPr="00FC4975">
              <w:rPr>
                <w:rFonts w:ascii="新細明體" w:hAnsi="新細明體" w:hint="eastAsia"/>
                <w:sz w:val="20"/>
                <w:szCs w:val="20"/>
              </w:rPr>
              <w:t>日期</w:t>
            </w:r>
          </w:p>
        </w:tc>
        <w:tc>
          <w:tcPr>
            <w:tcW w:w="1701" w:type="dxa"/>
          </w:tcPr>
          <w:p w:rsidR="00685CCC" w:rsidRPr="00FC4975" w:rsidRDefault="00685CCC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DATE</w:t>
            </w:r>
          </w:p>
        </w:tc>
        <w:tc>
          <w:tcPr>
            <w:tcW w:w="5402" w:type="dxa"/>
          </w:tcPr>
          <w:p w:rsidR="00685CCC" w:rsidRPr="00FC4975" w:rsidRDefault="00685CCC" w:rsidP="000F60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C4975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685CCC" w:rsidRPr="00FC4975" w:rsidRDefault="00685CCC" w:rsidP="00685CCC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685CCC" w:rsidRPr="00FC4975" w:rsidRDefault="00685CCC" w:rsidP="00685CC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傳出參數：</w:t>
      </w:r>
    </w:p>
    <w:p w:rsidR="00FC0A4A" w:rsidRPr="00FC4975" w:rsidRDefault="00FC0A4A" w:rsidP="00FC0A4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FC4975">
          <w:rPr>
            <w:rFonts w:ascii="新細明體" w:hAnsi="新細明體" w:hint="eastAsia"/>
            <w:lang w:eastAsia="zh-TW"/>
          </w:rPr>
          <w:t>一碼</w:t>
        </w:r>
      </w:smartTag>
      <w:r w:rsidRPr="00FC4975">
        <w:rPr>
          <w:rFonts w:ascii="新細明體" w:hAnsi="新細明體" w:hint="eastAsia"/>
          <w:lang w:eastAsia="zh-TW"/>
        </w:rPr>
        <w:t>數字（訊息為0時代表成功，其它則代表失敗）。</w:t>
      </w:r>
    </w:p>
    <w:p w:rsidR="00237FD2" w:rsidRPr="00FC4975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程式內容：</w:t>
      </w:r>
    </w:p>
    <w:p w:rsidR="00237FD2" w:rsidRPr="00FC4975" w:rsidRDefault="00237FD2">
      <w:pPr>
        <w:pStyle w:val="Tabletext"/>
        <w:keepLines w:val="0"/>
        <w:numPr>
          <w:ilvl w:val="1"/>
          <w:numId w:val="2"/>
          <w:numberingChange w:id="36" w:author="test" w:date="2007-10-02T13:52:00Z" w:original="%2:1:0:."/>
        </w:numPr>
        <w:spacing w:after="0" w:line="240" w:lineRule="auto"/>
        <w:ind w:left="1440" w:hanging="960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初始化：</w:t>
      </w:r>
    </w:p>
    <w:p w:rsidR="00237FD2" w:rsidRPr="00FC4975" w:rsidRDefault="00237FD2">
      <w:pPr>
        <w:pStyle w:val="Tabletext"/>
        <w:keepLines w:val="0"/>
        <w:numPr>
          <w:ilvl w:val="2"/>
          <w:numId w:val="2"/>
          <w:numberingChange w:id="37" w:author="test" w:date="2007-10-02T13:52:00Z" w:original="%2:1:0:.%3:1:0: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回覆訊息預設為0。</w:t>
      </w:r>
    </w:p>
    <w:p w:rsidR="002C0552" w:rsidRPr="00FC4975" w:rsidRDefault="002C0552" w:rsidP="003003D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IF 有傳入參數：</w:t>
      </w:r>
    </w:p>
    <w:p w:rsidR="002C0552" w:rsidRPr="00FC4975" w:rsidRDefault="002C0552" w:rsidP="002C055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IF 輸入參數為日期格式</w:t>
      </w:r>
    </w:p>
    <w:p w:rsidR="002C0552" w:rsidRDefault="00F01CC0" w:rsidP="002C055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起始</w:t>
      </w:r>
      <w:r w:rsidR="00083DFF" w:rsidRPr="00FC4975">
        <w:rPr>
          <w:rFonts w:ascii="新細明體" w:hAnsi="新細明體" w:hint="eastAsia"/>
          <w:kern w:val="2"/>
          <w:lang w:eastAsia="zh-TW"/>
        </w:rPr>
        <w:t>日期</w:t>
      </w:r>
      <w:r w:rsidR="002C0552" w:rsidRPr="00FC4975">
        <w:rPr>
          <w:rFonts w:ascii="新細明體" w:hAnsi="新細明體"/>
          <w:kern w:val="2"/>
          <w:lang w:eastAsia="zh-TW"/>
        </w:rPr>
        <w:t xml:space="preserve"> =  </w:t>
      </w:r>
      <w:r w:rsidR="00083DFF" w:rsidRPr="00FC4975">
        <w:rPr>
          <w:rFonts w:ascii="新細明體" w:hAnsi="新細明體" w:hint="eastAsia"/>
          <w:kern w:val="2"/>
          <w:lang w:eastAsia="zh-TW"/>
        </w:rPr>
        <w:t>傳入參數.執行日期</w:t>
      </w:r>
      <w:r>
        <w:rPr>
          <w:rFonts w:ascii="新細明體" w:hAnsi="新細明體" w:hint="eastAsia"/>
          <w:kern w:val="2"/>
          <w:lang w:eastAsia="zh-TW"/>
        </w:rPr>
        <w:t>當月第一天</w:t>
      </w:r>
    </w:p>
    <w:p w:rsidR="00F01CC0" w:rsidRPr="00FC4975" w:rsidRDefault="00F01CC0" w:rsidP="002C055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終止日期 =  </w:t>
      </w:r>
      <w:r w:rsidRPr="00FC4975">
        <w:rPr>
          <w:rFonts w:ascii="新細明體" w:hAnsi="新細明體" w:hint="eastAsia"/>
          <w:kern w:val="2"/>
          <w:lang w:eastAsia="zh-TW"/>
        </w:rPr>
        <w:t>傳入參數.執行日期</w:t>
      </w:r>
      <w:r>
        <w:rPr>
          <w:rFonts w:ascii="新細明體" w:hAnsi="新細明體" w:hint="eastAsia"/>
          <w:kern w:val="2"/>
          <w:lang w:eastAsia="zh-TW"/>
        </w:rPr>
        <w:t>當月最後一天</w:t>
      </w:r>
    </w:p>
    <w:p w:rsidR="002C0552" w:rsidRPr="00FC4975" w:rsidRDefault="002C0552" w:rsidP="002C055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ELSE</w:t>
      </w:r>
    </w:p>
    <w:p w:rsidR="002C0552" w:rsidRPr="00FC4975" w:rsidRDefault="002C0552" w:rsidP="002C055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若非日期格式則丟出EXCEPTION，結束程式</w:t>
      </w:r>
    </w:p>
    <w:p w:rsidR="002C0552" w:rsidRPr="00FC4975" w:rsidRDefault="002C0552" w:rsidP="002C055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ELSE</w:t>
      </w:r>
    </w:p>
    <w:p w:rsidR="002C0552" w:rsidRPr="00F01CC0" w:rsidRDefault="00F01CC0" w:rsidP="002C055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起始</w:t>
      </w:r>
      <w:r w:rsidRPr="00FC4975">
        <w:rPr>
          <w:rFonts w:ascii="新細明體" w:hAnsi="新細明體" w:hint="eastAsia"/>
          <w:kern w:val="2"/>
          <w:lang w:eastAsia="zh-TW"/>
        </w:rPr>
        <w:t>日期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2C0552" w:rsidRPr="00FC4975">
        <w:rPr>
          <w:rFonts w:ascii="新細明體" w:hAnsi="新細明體"/>
          <w:kern w:val="2"/>
          <w:lang w:eastAsia="zh-TW"/>
        </w:rPr>
        <w:t>=</w:t>
      </w:r>
      <w:r w:rsidR="00A819F4" w:rsidRPr="00FC4975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2C0552" w:rsidRPr="00FC4975">
        <w:rPr>
          <w:rFonts w:ascii="新細明體" w:hAnsi="新細明體"/>
          <w:kern w:val="2"/>
          <w:lang w:eastAsia="zh-TW"/>
        </w:rPr>
        <w:t>( CURRENT_DATE－ 1個月)</w:t>
      </w:r>
      <w:r>
        <w:rPr>
          <w:rFonts w:ascii="新細明體" w:hAnsi="新細明體" w:hint="eastAsia"/>
          <w:kern w:val="2"/>
          <w:lang w:eastAsia="zh-TW"/>
        </w:rPr>
        <w:t xml:space="preserve"> 當月第一天</w:t>
      </w:r>
    </w:p>
    <w:p w:rsidR="00F01CC0" w:rsidRPr="00FC4975" w:rsidRDefault="00F01CC0" w:rsidP="002C055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終止日期 =  </w:t>
      </w:r>
      <w:r w:rsidRPr="00FC4975">
        <w:rPr>
          <w:rFonts w:ascii="新細明體" w:hAnsi="新細明體"/>
          <w:kern w:val="2"/>
          <w:lang w:eastAsia="zh-TW"/>
        </w:rPr>
        <w:t>( CURRENT_DATE－ 1個月)</w:t>
      </w:r>
      <w:r>
        <w:rPr>
          <w:rFonts w:ascii="新細明體" w:hAnsi="新細明體" w:hint="eastAsia"/>
          <w:kern w:val="2"/>
          <w:lang w:eastAsia="zh-TW"/>
        </w:rPr>
        <w:t xml:space="preserve"> 當月最後一天</w:t>
      </w:r>
    </w:p>
    <w:p w:rsidR="00237FD2" w:rsidRPr="00FC4975" w:rsidRDefault="00237FD2">
      <w:pPr>
        <w:pStyle w:val="Tabletext"/>
        <w:keepLines w:val="0"/>
        <w:numPr>
          <w:ilvl w:val="1"/>
          <w:numId w:val="2"/>
          <w:numberingChange w:id="38" w:author="test" w:date="2007-10-02T13:52:00Z" w:original="%2:2:0:.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Execute()</w:t>
      </w:r>
    </w:p>
    <w:p w:rsidR="000103C8" w:rsidRDefault="000D3E5B" w:rsidP="002029F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判斷是否符合抽件條件</w:t>
      </w:r>
      <w:r w:rsidR="000103C8">
        <w:rPr>
          <w:rFonts w:ascii="新細明體" w:hAnsi="新細明體" w:hint="eastAsia"/>
          <w:kern w:val="2"/>
          <w:lang w:eastAsia="zh-TW"/>
        </w:rPr>
        <w:t>：抓</w:t>
      </w:r>
      <w:r w:rsidR="00605875">
        <w:rPr>
          <w:rFonts w:ascii="新細明體" w:hAnsi="新細明體" w:hint="eastAsia"/>
          <w:kern w:val="2"/>
          <w:lang w:eastAsia="zh-TW"/>
        </w:rPr>
        <w:t xml:space="preserve">DISTINCT </w:t>
      </w:r>
      <w:r w:rsidR="000103C8">
        <w:rPr>
          <w:rFonts w:ascii="新細明體" w:hAnsi="新細明體" w:hint="eastAsia"/>
          <w:kern w:val="2"/>
          <w:lang w:eastAsia="zh-TW"/>
        </w:rPr>
        <w:t>受理編號及事故者ID</w:t>
      </w:r>
    </w:p>
    <w:p w:rsidR="000103C8" w:rsidRDefault="000103C8" w:rsidP="000103C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 理賠記錄檔(DBAA.DTAAB001) B001</w:t>
      </w:r>
    </w:p>
    <w:p w:rsidR="000103C8" w:rsidRDefault="000103C8" w:rsidP="000103C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WHERE </w:t>
      </w:r>
      <w:r w:rsidR="00A81633">
        <w:rPr>
          <w:rFonts w:ascii="新細明體" w:hAnsi="新細明體" w:hint="eastAsia"/>
          <w:kern w:val="2"/>
          <w:lang w:eastAsia="zh-TW"/>
        </w:rPr>
        <w:t>B001.受理日期 BETWEEN 起始日期 AND 終止日期</w:t>
      </w:r>
    </w:p>
    <w:p w:rsidR="00A81633" w:rsidRDefault="00A81633" w:rsidP="000103C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   AND B001.業務別 =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1</w:t>
      </w:r>
      <w:r>
        <w:rPr>
          <w:rFonts w:ascii="新細明體" w:hAnsi="新細明體"/>
          <w:kern w:val="2"/>
          <w:lang w:eastAsia="zh-TW"/>
        </w:rPr>
        <w:t>’</w:t>
      </w:r>
    </w:p>
    <w:p w:rsidR="00A81633" w:rsidRDefault="00A81633" w:rsidP="000103C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   AND B001.覆核日期 is NOT NULL</w:t>
      </w:r>
    </w:p>
    <w:p w:rsidR="00BD3B29" w:rsidRDefault="00BD3B29" w:rsidP="00BD3B2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逐筆判斷：</w:t>
      </w:r>
    </w:p>
    <w:p w:rsidR="00BD3B29" w:rsidRDefault="00BD3B29" w:rsidP="00BD3B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排除事故者ID曾有死亡記錄</w:t>
      </w:r>
    </w:p>
    <w:p w:rsidR="00BD3B29" w:rsidRDefault="00BD3B29" w:rsidP="00BD3B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CALL AA_B1ZX01.</w:t>
      </w:r>
      <w:r w:rsidRPr="00323569">
        <w:rPr>
          <w:rFonts w:ascii="新細明體" w:hAnsi="新細明體"/>
          <w:kern w:val="2"/>
          <w:lang w:eastAsia="zh-TW"/>
        </w:rPr>
        <w:t>Chk_isDeath</w:t>
      </w:r>
    </w:p>
    <w:p w:rsidR="00BD3B29" w:rsidRDefault="00BD3B29" w:rsidP="00BD3B2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傳入參數：DTAAB001.OCR_ID</w:t>
      </w:r>
    </w:p>
    <w:p w:rsidR="00BD3B29" w:rsidRDefault="00BD3B29" w:rsidP="00BD3B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</w:t>
      </w:r>
      <w:r>
        <w:rPr>
          <w:rFonts w:ascii="新細明體" w:hAnsi="新細明體" w:hint="eastAsia"/>
          <w:kern w:val="2"/>
          <w:lang w:eastAsia="zh-TW"/>
        </w:rPr>
        <w:t>F 傳回.是否身故為</w:t>
      </w:r>
      <w:r w:rsidR="007C71F2">
        <w:rPr>
          <w:rFonts w:ascii="新細明體" w:hAnsi="新細明體" w:hint="eastAsia"/>
          <w:kern w:val="2"/>
          <w:lang w:eastAsia="zh-TW"/>
        </w:rPr>
        <w:t>FALSE</w:t>
      </w:r>
    </w:p>
    <w:p w:rsidR="00BD3B29" w:rsidRDefault="0029057D" w:rsidP="000C7C1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受理編號</w:t>
      </w:r>
      <w:r w:rsidR="007C71F2">
        <w:rPr>
          <w:rFonts w:ascii="新細明體" w:hAnsi="新細明體" w:hint="eastAsia"/>
          <w:kern w:val="2"/>
          <w:lang w:eastAsia="zh-TW"/>
        </w:rPr>
        <w:t>符合抽件條件</w:t>
      </w:r>
    </w:p>
    <w:p w:rsidR="007D47A2" w:rsidRDefault="007D47A2" w:rsidP="007D47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END IF</w:t>
      </w:r>
    </w:p>
    <w:p w:rsidR="00BD3B29" w:rsidRDefault="00BD3B29" w:rsidP="00BD3B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排除事故者ID當月有不給付案件</w:t>
      </w:r>
    </w:p>
    <w:p w:rsidR="00BD3B29" w:rsidRDefault="000C7C13" w:rsidP="00BD3B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READ理賠記錄檔(DBAA.DTAAB001) B001</w:t>
      </w:r>
    </w:p>
    <w:p w:rsidR="000C7C13" w:rsidRDefault="000C7C13" w:rsidP="00BD3B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WHERE B001.</w:t>
      </w:r>
      <w:r w:rsidR="00156E13">
        <w:rPr>
          <w:rFonts w:ascii="新細明體" w:hAnsi="新細明體" w:hint="eastAsia"/>
          <w:kern w:val="2"/>
          <w:lang w:eastAsia="zh-TW"/>
        </w:rPr>
        <w:t>事故者ID</w:t>
      </w:r>
      <w:r>
        <w:rPr>
          <w:rFonts w:ascii="新細明體" w:hAnsi="新細明體" w:hint="eastAsia"/>
          <w:kern w:val="2"/>
          <w:lang w:eastAsia="zh-TW"/>
        </w:rPr>
        <w:t xml:space="preserve"> = </w:t>
      </w:r>
      <w:r w:rsidR="00156E13">
        <w:rPr>
          <w:rFonts w:ascii="新細明體" w:hAnsi="新細明體" w:hint="eastAsia"/>
          <w:kern w:val="2"/>
          <w:lang w:eastAsia="zh-TW"/>
        </w:rPr>
        <w:t>事故者ID</w:t>
      </w:r>
    </w:p>
    <w:p w:rsidR="000C7C13" w:rsidRDefault="000C7C13" w:rsidP="00BD3B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   AND B001.給付狀態 =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(不給付)</w:t>
      </w:r>
    </w:p>
    <w:p w:rsidR="00156E13" w:rsidRDefault="00156E13" w:rsidP="00BD3B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   AND B001.受理日期 BETWEEN 起始日期 AND 終止日期</w:t>
      </w:r>
    </w:p>
    <w:p w:rsidR="000C7C13" w:rsidRDefault="000C7C13" w:rsidP="00BD3B2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IF </w:t>
      </w:r>
      <w:r w:rsidR="0029057D">
        <w:rPr>
          <w:rFonts w:ascii="新細明體" w:hAnsi="新細明體" w:hint="eastAsia"/>
          <w:kern w:val="2"/>
          <w:lang w:eastAsia="zh-TW"/>
        </w:rPr>
        <w:t>沒</w:t>
      </w:r>
      <w:r>
        <w:rPr>
          <w:rFonts w:ascii="新細明體" w:hAnsi="新細明體" w:hint="eastAsia"/>
          <w:kern w:val="2"/>
          <w:lang w:eastAsia="zh-TW"/>
        </w:rPr>
        <w:t>有不給付記錄</w:t>
      </w:r>
    </w:p>
    <w:p w:rsidR="00BD3B29" w:rsidRDefault="0029057D" w:rsidP="0029057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受理編號符合抽件條件</w:t>
      </w:r>
    </w:p>
    <w:p w:rsidR="00BD3B29" w:rsidRPr="000D3E5B" w:rsidRDefault="007D47A2" w:rsidP="000D3E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>END IF</w:t>
      </w:r>
    </w:p>
    <w:p w:rsidR="001B6F92" w:rsidRPr="00FC4975" w:rsidRDefault="001B6F92" w:rsidP="002029F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讀取</w:t>
      </w:r>
      <w:r w:rsidR="000D3E5B">
        <w:rPr>
          <w:rFonts w:ascii="新細明體" w:hAnsi="新細明體" w:hint="eastAsia"/>
          <w:kern w:val="2"/>
          <w:lang w:eastAsia="zh-TW"/>
        </w:rPr>
        <w:t>符合抽件條件</w:t>
      </w:r>
      <w:r w:rsidR="002368CD" w:rsidRPr="00FC4975">
        <w:rPr>
          <w:rFonts w:ascii="新細明體" w:hAnsi="新細明體" w:hint="eastAsia"/>
          <w:kern w:val="2"/>
          <w:lang w:eastAsia="zh-TW"/>
        </w:rPr>
        <w:t>之</w:t>
      </w:r>
      <w:r w:rsidR="000D3E5B">
        <w:rPr>
          <w:rFonts w:ascii="新細明體" w:hAnsi="新細明體" w:hint="eastAsia"/>
          <w:kern w:val="2"/>
          <w:lang w:eastAsia="zh-TW"/>
        </w:rPr>
        <w:t>受理編號</w:t>
      </w:r>
      <w:r w:rsidR="002368CD" w:rsidRPr="00FC4975">
        <w:rPr>
          <w:rFonts w:ascii="新細明體" w:hAnsi="新細明體" w:hint="eastAsia"/>
          <w:kern w:val="2"/>
          <w:lang w:eastAsia="zh-TW"/>
        </w:rPr>
        <w:t>理賠資料</w:t>
      </w:r>
    </w:p>
    <w:p w:rsidR="00F15428" w:rsidRDefault="00237FD2" w:rsidP="003460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 xml:space="preserve">READ </w:t>
      </w:r>
      <w:r w:rsidR="00070B57">
        <w:rPr>
          <w:rFonts w:ascii="新細明體" w:hAnsi="新細明體" w:hint="eastAsia"/>
          <w:kern w:val="2"/>
          <w:lang w:eastAsia="zh-TW"/>
        </w:rPr>
        <w:t xml:space="preserve"> </w:t>
      </w:r>
      <w:r w:rsidR="0005222F">
        <w:rPr>
          <w:rFonts w:ascii="新細明體" w:hAnsi="新細明體" w:hint="eastAsia"/>
          <w:kern w:val="2"/>
          <w:lang w:eastAsia="zh-TW"/>
        </w:rPr>
        <w:t>DBAA.</w:t>
      </w:r>
      <w:r w:rsidRPr="00FC4975">
        <w:rPr>
          <w:rFonts w:ascii="新細明體" w:hAnsi="新細明體" w:hint="eastAsia"/>
          <w:kern w:val="2"/>
          <w:lang w:eastAsia="zh-TW"/>
        </w:rPr>
        <w:t>DTA</w:t>
      </w:r>
      <w:r w:rsidR="00F24F90" w:rsidRPr="00FC4975">
        <w:rPr>
          <w:rFonts w:ascii="新細明體" w:hAnsi="新細明體" w:hint="eastAsia"/>
          <w:kern w:val="2"/>
          <w:lang w:eastAsia="zh-TW"/>
        </w:rPr>
        <w:t>A</w:t>
      </w:r>
      <w:r w:rsidR="00F813A4">
        <w:rPr>
          <w:rFonts w:ascii="新細明體" w:hAnsi="新細明體" w:hint="eastAsia"/>
          <w:kern w:val="2"/>
          <w:lang w:eastAsia="zh-TW"/>
        </w:rPr>
        <w:t>B</w:t>
      </w:r>
      <w:r w:rsidRPr="00FC4975">
        <w:rPr>
          <w:rFonts w:ascii="新細明體" w:hAnsi="新細明體" w:hint="eastAsia"/>
          <w:kern w:val="2"/>
          <w:lang w:eastAsia="zh-TW"/>
        </w:rPr>
        <w:t>001</w:t>
      </w:r>
    </w:p>
    <w:p w:rsidR="00EB1474" w:rsidRDefault="00EB1474" w:rsidP="003460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LEFT </w:t>
      </w:r>
      <w:r w:rsidR="00070B57">
        <w:rPr>
          <w:rFonts w:ascii="新細明體" w:hAnsi="新細明體" w:hint="eastAsia"/>
          <w:kern w:val="2"/>
          <w:lang w:eastAsia="zh-TW"/>
        </w:rPr>
        <w:t xml:space="preserve">  </w:t>
      </w:r>
      <w:r>
        <w:rPr>
          <w:rFonts w:ascii="新細明體" w:hAnsi="新細明體" w:hint="eastAsia"/>
          <w:kern w:val="2"/>
          <w:lang w:eastAsia="zh-TW"/>
        </w:rPr>
        <w:t xml:space="preserve">JOIN </w:t>
      </w:r>
      <w:r w:rsidR="0005222F">
        <w:rPr>
          <w:rFonts w:ascii="新細明體" w:hAnsi="新細明體" w:hint="eastAsia"/>
          <w:kern w:val="2"/>
          <w:lang w:eastAsia="zh-TW"/>
        </w:rPr>
        <w:t>DBAA.</w:t>
      </w:r>
      <w:r w:rsidR="00F83887">
        <w:rPr>
          <w:rFonts w:ascii="新細明體" w:hAnsi="新細明體" w:hint="eastAsia"/>
          <w:kern w:val="2"/>
          <w:lang w:eastAsia="zh-TW"/>
        </w:rPr>
        <w:t>DTAAA001</w:t>
      </w:r>
    </w:p>
    <w:p w:rsidR="00C6724C" w:rsidRDefault="002E68E5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  </w:t>
      </w:r>
      <w:r w:rsidR="00C6724C">
        <w:rPr>
          <w:rFonts w:ascii="新細明體" w:hAnsi="新細明體" w:hint="eastAsia"/>
          <w:kern w:val="2"/>
          <w:lang w:eastAsia="zh-TW"/>
        </w:rPr>
        <w:t xml:space="preserve">ON 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C6724C">
        <w:rPr>
          <w:rFonts w:ascii="新細明體" w:hAnsi="新細明體" w:hint="eastAsia"/>
          <w:kern w:val="2"/>
          <w:lang w:eastAsia="zh-TW"/>
        </w:rPr>
        <w:t>B001.受理編號 = A001.受理編號</w:t>
      </w:r>
    </w:p>
    <w:p w:rsidR="00F83887" w:rsidRDefault="00F83887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LEFT </w:t>
      </w:r>
      <w:r w:rsidR="002E68E5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 xml:space="preserve">JOIN </w:t>
      </w:r>
      <w:r w:rsidR="0005222F">
        <w:rPr>
          <w:rFonts w:ascii="新細明體" w:hAnsi="新細明體" w:hint="eastAsia"/>
          <w:kern w:val="2"/>
          <w:lang w:eastAsia="zh-TW"/>
        </w:rPr>
        <w:t>DBAA.</w:t>
      </w:r>
      <w:r>
        <w:rPr>
          <w:rFonts w:ascii="新細明體" w:hAnsi="新細明體" w:hint="eastAsia"/>
          <w:kern w:val="2"/>
          <w:lang w:eastAsia="zh-TW"/>
        </w:rPr>
        <w:t>DTAAA010</w:t>
      </w:r>
    </w:p>
    <w:p w:rsidR="00F83887" w:rsidRDefault="002E68E5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  </w:t>
      </w:r>
      <w:r w:rsidR="00126F2C">
        <w:rPr>
          <w:rFonts w:ascii="新細明體" w:hAnsi="新細明體" w:hint="eastAsia"/>
          <w:kern w:val="2"/>
          <w:lang w:eastAsia="zh-TW"/>
        </w:rPr>
        <w:t>ON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126F2C">
        <w:rPr>
          <w:rFonts w:ascii="新細明體" w:hAnsi="新細明體" w:hint="eastAsia"/>
          <w:kern w:val="2"/>
          <w:lang w:eastAsia="zh-TW"/>
        </w:rPr>
        <w:t xml:space="preserve"> B001.受理編號 = A010.受理編號</w:t>
      </w:r>
    </w:p>
    <w:p w:rsidR="001430D1" w:rsidRDefault="001430D1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LEFT </w:t>
      </w:r>
      <w:r w:rsidR="002E68E5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 xml:space="preserve">JOIN DBAA.DTAAB010 </w:t>
      </w:r>
    </w:p>
    <w:p w:rsidR="001430D1" w:rsidRDefault="002E68E5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  </w:t>
      </w:r>
      <w:r w:rsidR="001430D1">
        <w:rPr>
          <w:rFonts w:ascii="新細明體" w:hAnsi="新細明體" w:hint="eastAsia"/>
          <w:kern w:val="2"/>
          <w:lang w:eastAsia="zh-TW"/>
        </w:rPr>
        <w:t>ON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1430D1">
        <w:rPr>
          <w:rFonts w:ascii="新細明體" w:hAnsi="新細明體" w:hint="eastAsia"/>
          <w:kern w:val="2"/>
          <w:lang w:eastAsia="zh-TW"/>
        </w:rPr>
        <w:t xml:space="preserve"> B001.受理編號 = B010.受理編號</w:t>
      </w:r>
    </w:p>
    <w:p w:rsidR="0005222F" w:rsidRDefault="0005222F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LEFT </w:t>
      </w:r>
      <w:r w:rsidR="002E68E5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JOIN DBAB.</w:t>
      </w:r>
      <w:r w:rsidR="007807D8">
        <w:rPr>
          <w:rFonts w:ascii="新細明體" w:hAnsi="新細明體" w:hint="eastAsia"/>
          <w:kern w:val="2"/>
          <w:lang w:eastAsia="zh-TW"/>
        </w:rPr>
        <w:t>DTAB0005</w:t>
      </w:r>
    </w:p>
    <w:p w:rsidR="006411BB" w:rsidRDefault="002E68E5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  </w:t>
      </w:r>
      <w:r w:rsidR="006411BB">
        <w:rPr>
          <w:rFonts w:ascii="新細明體" w:hAnsi="新細明體" w:hint="eastAsia"/>
          <w:kern w:val="2"/>
          <w:lang w:eastAsia="zh-TW"/>
        </w:rPr>
        <w:t xml:space="preserve">ON 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="006411BB">
        <w:rPr>
          <w:rFonts w:ascii="新細明體" w:hAnsi="新細明體" w:hint="eastAsia"/>
          <w:kern w:val="2"/>
          <w:lang w:eastAsia="zh-TW"/>
        </w:rPr>
        <w:t>B0005.</w:t>
      </w:r>
      <w:r w:rsidR="001430D1">
        <w:rPr>
          <w:rFonts w:ascii="新細明體" w:hAnsi="新細明體" w:hint="eastAsia"/>
          <w:kern w:val="2"/>
          <w:lang w:eastAsia="zh-TW"/>
        </w:rPr>
        <w:t>保單號碼</w:t>
      </w:r>
      <w:r w:rsidR="006411BB">
        <w:rPr>
          <w:rFonts w:ascii="新細明體" w:hAnsi="新細明體" w:hint="eastAsia"/>
          <w:kern w:val="2"/>
          <w:lang w:eastAsia="zh-TW"/>
        </w:rPr>
        <w:t xml:space="preserve"> = B001.</w:t>
      </w:r>
      <w:r w:rsidR="001430D1" w:rsidRPr="001430D1">
        <w:rPr>
          <w:rFonts w:ascii="新細明體" w:hAnsi="新細明體" w:hint="eastAsia"/>
          <w:kern w:val="2"/>
          <w:lang w:eastAsia="zh-TW"/>
        </w:rPr>
        <w:t xml:space="preserve"> </w:t>
      </w:r>
      <w:r w:rsidR="001430D1">
        <w:rPr>
          <w:rFonts w:ascii="新細明體" w:hAnsi="新細明體" w:hint="eastAsia"/>
          <w:kern w:val="2"/>
          <w:lang w:eastAsia="zh-TW"/>
        </w:rPr>
        <w:t>保單號碼</w:t>
      </w:r>
    </w:p>
    <w:p w:rsidR="006411BB" w:rsidRDefault="006411BB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AND</w:t>
      </w:r>
      <w:r w:rsidR="002E68E5">
        <w:rPr>
          <w:rFonts w:ascii="新細明體" w:hAnsi="新細明體" w:hint="eastAsia"/>
          <w:kern w:val="2"/>
          <w:lang w:eastAsia="zh-TW"/>
        </w:rPr>
        <w:t xml:space="preserve">  </w:t>
      </w:r>
      <w:r>
        <w:rPr>
          <w:rFonts w:ascii="新細明體" w:hAnsi="新細明體" w:hint="eastAsia"/>
          <w:kern w:val="2"/>
          <w:lang w:eastAsia="zh-TW"/>
        </w:rPr>
        <w:t xml:space="preserve"> B0005.ID = B001.</w:t>
      </w:r>
      <w:r w:rsidR="001430D1">
        <w:rPr>
          <w:rFonts w:ascii="新細明體" w:hAnsi="新細明體" w:hint="eastAsia"/>
          <w:kern w:val="2"/>
          <w:lang w:eastAsia="zh-TW"/>
        </w:rPr>
        <w:t>事故者ID</w:t>
      </w:r>
    </w:p>
    <w:p w:rsidR="006411BB" w:rsidRPr="00FC4975" w:rsidRDefault="002F58F7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AND </w:t>
      </w:r>
      <w:r w:rsidR="002E68E5">
        <w:rPr>
          <w:rFonts w:ascii="新細明體" w:hAnsi="新細明體" w:hint="eastAsia"/>
          <w:kern w:val="2"/>
          <w:lang w:eastAsia="zh-TW"/>
        </w:rPr>
        <w:t xml:space="preserve">  </w:t>
      </w:r>
      <w:r>
        <w:rPr>
          <w:rFonts w:ascii="新細明體" w:hAnsi="新細明體" w:hint="eastAsia"/>
          <w:kern w:val="2"/>
          <w:lang w:eastAsia="zh-TW"/>
        </w:rPr>
        <w:t>B0005.角色</w:t>
      </w:r>
      <w:r w:rsidR="006411BB">
        <w:rPr>
          <w:rFonts w:ascii="新細明體" w:hAnsi="新細明體" w:hint="eastAsia"/>
          <w:kern w:val="2"/>
          <w:lang w:eastAsia="zh-TW"/>
        </w:rPr>
        <w:t xml:space="preserve"> = </w:t>
      </w:r>
      <w:r w:rsidR="006411BB">
        <w:rPr>
          <w:rFonts w:ascii="新細明體" w:hAnsi="新細明體"/>
          <w:kern w:val="2"/>
          <w:lang w:eastAsia="zh-TW"/>
        </w:rPr>
        <w:t>‘</w:t>
      </w:r>
      <w:r w:rsidR="00B44720">
        <w:rPr>
          <w:rFonts w:ascii="新細明體" w:hAnsi="新細明體" w:hint="eastAsia"/>
          <w:kern w:val="2"/>
          <w:lang w:eastAsia="zh-TW"/>
        </w:rPr>
        <w:t>A</w:t>
      </w:r>
      <w:r w:rsidR="00B44720">
        <w:rPr>
          <w:rFonts w:ascii="新細明體" w:hAnsi="新細明體"/>
          <w:kern w:val="2"/>
          <w:lang w:eastAsia="zh-TW"/>
        </w:rPr>
        <w:t>’</w:t>
      </w:r>
    </w:p>
    <w:p w:rsidR="00000171" w:rsidRPr="00FC4975" w:rsidRDefault="005477DB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cs="Courier New" w:hint="eastAsia"/>
          <w:kern w:val="2"/>
          <w:lang w:eastAsia="zh-TW"/>
        </w:rPr>
      </w:pPr>
      <w:r>
        <w:rPr>
          <w:rFonts w:ascii="新細明體" w:hAnsi="新細明體" w:cs="Courier New" w:hint="eastAsia"/>
          <w:kern w:val="2"/>
          <w:lang w:eastAsia="zh-TW"/>
        </w:rPr>
        <w:t xml:space="preserve">WHERE </w:t>
      </w:r>
      <w:r w:rsidR="000308CB">
        <w:rPr>
          <w:rFonts w:ascii="新細明體" w:hAnsi="新細明體" w:cs="Courier New" w:hint="eastAsia"/>
          <w:kern w:val="2"/>
          <w:lang w:eastAsia="zh-TW"/>
        </w:rPr>
        <w:t xml:space="preserve"> </w:t>
      </w:r>
      <w:r w:rsidR="00036145">
        <w:rPr>
          <w:rFonts w:ascii="新細明體" w:hAnsi="新細明體" w:cs="Courier New" w:hint="eastAsia"/>
          <w:kern w:val="2"/>
          <w:lang w:eastAsia="zh-TW"/>
        </w:rPr>
        <w:t xml:space="preserve">B001.受理編號 = </w:t>
      </w:r>
      <w:r w:rsidR="00020227">
        <w:rPr>
          <w:rFonts w:ascii="新細明體" w:hAnsi="新細明體" w:cs="Courier New" w:hint="eastAsia"/>
          <w:kern w:val="2"/>
          <w:lang w:eastAsia="zh-TW"/>
        </w:rPr>
        <w:t>符合條件之受理編號</w:t>
      </w:r>
    </w:p>
    <w:p w:rsidR="00000171" w:rsidRDefault="00A54D36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cs="Courier New" w:hint="eastAsia"/>
          <w:kern w:val="2"/>
          <w:lang w:eastAsia="zh-TW"/>
        </w:rPr>
      </w:pPr>
      <w:r>
        <w:rPr>
          <w:rFonts w:ascii="新細明體" w:hAnsi="新細明體" w:cs="Courier New" w:hint="eastAsia"/>
          <w:kern w:val="2"/>
          <w:lang w:eastAsia="zh-TW"/>
        </w:rPr>
        <w:t xml:space="preserve"> AND  </w:t>
      </w:r>
      <w:r w:rsidR="00080F8B">
        <w:rPr>
          <w:rFonts w:ascii="新細明體" w:hAnsi="新細明體" w:cs="Courier New" w:hint="eastAsia"/>
          <w:kern w:val="2"/>
          <w:lang w:eastAsia="zh-TW"/>
        </w:rPr>
        <w:t>B001.</w:t>
      </w:r>
      <w:r w:rsidR="00632AC9">
        <w:rPr>
          <w:rFonts w:ascii="新細明體" w:hAnsi="新細明體" w:cs="Courier New" w:hint="eastAsia"/>
          <w:kern w:val="2"/>
          <w:lang w:eastAsia="zh-TW"/>
        </w:rPr>
        <w:t xml:space="preserve">業務別 = </w:t>
      </w:r>
      <w:r w:rsidR="00632AC9">
        <w:rPr>
          <w:rFonts w:ascii="新細明體" w:hAnsi="新細明體" w:cs="Courier New"/>
          <w:kern w:val="2"/>
          <w:lang w:eastAsia="zh-TW"/>
        </w:rPr>
        <w:t>‘</w:t>
      </w:r>
      <w:r w:rsidR="00632AC9">
        <w:rPr>
          <w:rFonts w:ascii="新細明體" w:hAnsi="新細明體" w:cs="Courier New" w:hint="eastAsia"/>
          <w:kern w:val="2"/>
          <w:lang w:eastAsia="zh-TW"/>
        </w:rPr>
        <w:t>1</w:t>
      </w:r>
      <w:r w:rsidR="00632AC9">
        <w:rPr>
          <w:rFonts w:ascii="新細明體" w:hAnsi="新細明體" w:cs="Courier New"/>
          <w:kern w:val="2"/>
          <w:lang w:eastAsia="zh-TW"/>
        </w:rPr>
        <w:t>’</w:t>
      </w:r>
    </w:p>
    <w:p w:rsidR="00EB1474" w:rsidRDefault="00632AC9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39" w:author="馬慈蓮" w:date="2014-01-07T19:59:00Z"/>
          <w:rFonts w:ascii="新細明體" w:hAnsi="新細明體" w:cs="Courier New" w:hint="eastAsia"/>
          <w:kern w:val="2"/>
          <w:lang w:eastAsia="zh-TW"/>
        </w:rPr>
      </w:pPr>
      <w:r>
        <w:rPr>
          <w:rFonts w:ascii="新細明體" w:hAnsi="新細明體" w:cs="Courier New" w:hint="eastAsia"/>
          <w:kern w:val="2"/>
          <w:lang w:eastAsia="zh-TW"/>
        </w:rPr>
        <w:t xml:space="preserve"> AND  </w:t>
      </w:r>
      <w:r w:rsidR="00080F8B">
        <w:rPr>
          <w:rFonts w:ascii="新細明體" w:hAnsi="新細明體" w:cs="Courier New" w:hint="eastAsia"/>
          <w:kern w:val="2"/>
          <w:lang w:eastAsia="zh-TW"/>
        </w:rPr>
        <w:t>B001.</w:t>
      </w:r>
      <w:r w:rsidR="00A51247" w:rsidRPr="00080F8B">
        <w:rPr>
          <w:rFonts w:ascii="新細明體" w:hAnsi="新細明體" w:cs="Courier New" w:hint="eastAsia"/>
          <w:kern w:val="2"/>
          <w:lang w:eastAsia="zh-TW"/>
        </w:rPr>
        <w:t>覆核日期 IS NOT NULL</w:t>
      </w:r>
    </w:p>
    <w:p w:rsidR="007032DE" w:rsidRDefault="007032DE" w:rsidP="007032D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40" w:author="馬慈蓮" w:date="2014-01-07T19:59:00Z"/>
          <w:rFonts w:ascii="新細明體" w:hAnsi="新細明體" w:cs="Courier New" w:hint="eastAsia"/>
          <w:kern w:val="2"/>
          <w:lang w:eastAsia="zh-TW"/>
        </w:rPr>
      </w:pPr>
      <w:ins w:id="41" w:author="馬慈蓮" w:date="2014-01-07T20:00:00Z">
        <w:r>
          <w:rPr>
            <w:rFonts w:ascii="新細明體" w:hAnsi="新細明體" w:cs="Courier New" w:hint="eastAsia"/>
            <w:kern w:val="2"/>
            <w:lang w:eastAsia="zh-TW"/>
          </w:rPr>
          <w:t>增加排除</w:t>
        </w:r>
        <w:r w:rsidRPr="007032DE">
          <w:rPr>
            <w:rFonts w:ascii="新細明體" w:hAnsi="新細明體" w:cs="Courier New" w:hint="eastAsia"/>
            <w:kern w:val="2"/>
            <w:lang w:eastAsia="zh-TW"/>
          </w:rPr>
          <w:t>已寄送電子理賠給付明細的名單</w:t>
        </w:r>
      </w:ins>
    </w:p>
    <w:p w:rsidR="00FC139E" w:rsidRPr="00080F8B" w:rsidRDefault="00FC139E" w:rsidP="00070B5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cs="Courier New" w:hint="eastAsia"/>
          <w:kern w:val="2"/>
          <w:lang w:eastAsia="zh-TW"/>
        </w:rPr>
      </w:pPr>
      <w:ins w:id="42" w:author="馬慈蓮" w:date="2014-01-07T19:59:00Z">
        <w:r>
          <w:rPr>
            <w:rFonts w:ascii="新細明體" w:hAnsi="新細明體" w:cs="Courier New" w:hint="eastAsia"/>
            <w:kern w:val="2"/>
            <w:lang w:eastAsia="zh-TW"/>
          </w:rPr>
          <w:t>增加以受理編號讀取DTAAX025(</w:t>
        </w:r>
      </w:ins>
      <w:ins w:id="43" w:author="馬慈蓮" w:date="2014-01-07T20:00:00Z">
        <w:r w:rsidR="00F7737A" w:rsidRPr="00F7737A">
          <w:rPr>
            <w:rStyle w:val="style131"/>
            <w:bCs/>
            <w:lang w:eastAsia="zh-TW"/>
          </w:rPr>
          <w:t>理賠收據資訊檔</w:t>
        </w:r>
      </w:ins>
      <w:ins w:id="44" w:author="馬慈蓮" w:date="2014-01-07T19:59:00Z">
        <w:r w:rsidRPr="00F7737A">
          <w:rPr>
            <w:rFonts w:ascii="新細明體" w:hAnsi="新細明體" w:cs="Courier New" w:hint="eastAsia"/>
            <w:kern w:val="2"/>
            <w:lang w:eastAsia="zh-TW"/>
          </w:rPr>
          <w:t>)</w:t>
        </w:r>
        <w:r>
          <w:rPr>
            <w:rFonts w:ascii="新細明體" w:hAnsi="新細明體" w:cs="Courier New" w:hint="eastAsia"/>
            <w:kern w:val="2"/>
            <w:lang w:eastAsia="zh-TW"/>
          </w:rPr>
          <w:t>，</w:t>
        </w:r>
      </w:ins>
      <w:ins w:id="45" w:author="馬慈蓮" w:date="2014-01-07T20:00:00Z">
        <w:r w:rsidR="004D4DE6">
          <w:rPr>
            <w:rFonts w:ascii="新細明體" w:hAnsi="新細明體" w:cs="Courier New" w:hint="eastAsia"/>
            <w:kern w:val="2"/>
            <w:lang w:eastAsia="zh-TW"/>
          </w:rPr>
          <w:t>且</w:t>
        </w:r>
        <w:r w:rsidR="000274B2">
          <w:rPr>
            <w:rFonts w:ascii="新細明體" w:hAnsi="新細明體" w:cs="Courier New" w:hint="eastAsia"/>
            <w:kern w:val="2"/>
            <w:lang w:eastAsia="zh-TW"/>
          </w:rPr>
          <w:t>是</w:t>
        </w:r>
      </w:ins>
      <w:ins w:id="46" w:author="馬慈蓮" w:date="2014-01-07T20:01:00Z">
        <w:r w:rsidR="000274B2">
          <w:rPr>
            <w:rFonts w:ascii="新細明體" w:hAnsi="新細明體" w:cs="Courier New" w:hint="eastAsia"/>
            <w:kern w:val="2"/>
            <w:lang w:eastAsia="zh-TW"/>
          </w:rPr>
          <w:t>否已寄送EMAIL為</w:t>
        </w:r>
      </w:ins>
      <w:ins w:id="47" w:author="馬慈蓮" w:date="2014-01-07T20:04:00Z">
        <w:r w:rsidR="00CF66B1">
          <w:rPr>
            <w:rFonts w:ascii="新細明體" w:hAnsi="新細明體" w:cs="Courier New"/>
            <w:kern w:val="2"/>
            <w:lang w:eastAsia="zh-TW"/>
          </w:rPr>
          <w:t>’</w:t>
        </w:r>
        <w:r w:rsidR="00CF66B1">
          <w:rPr>
            <w:rFonts w:ascii="新細明體" w:hAnsi="新細明體" w:cs="Courier New" w:hint="eastAsia"/>
            <w:kern w:val="2"/>
            <w:lang w:eastAsia="zh-TW"/>
          </w:rPr>
          <w:t>N</w:t>
        </w:r>
        <w:r w:rsidR="00CF66B1">
          <w:rPr>
            <w:rFonts w:ascii="新細明體" w:hAnsi="新細明體" w:cs="Courier New"/>
            <w:kern w:val="2"/>
            <w:lang w:eastAsia="zh-TW"/>
          </w:rPr>
          <w:t>’</w:t>
        </w:r>
      </w:ins>
      <w:ins w:id="48" w:author="馬慈蓮" w:date="2014-01-07T20:01:00Z">
        <w:r w:rsidR="00117C11">
          <w:rPr>
            <w:rFonts w:ascii="新細明體" w:hAnsi="新細明體" w:cs="Courier New" w:hint="eastAsia"/>
            <w:kern w:val="2"/>
            <w:lang w:eastAsia="zh-TW"/>
          </w:rPr>
          <w:t>。</w:t>
        </w:r>
      </w:ins>
    </w:p>
    <w:p w:rsidR="003A4BA3" w:rsidRDefault="00DB27C3" w:rsidP="003A4BA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資料下傳，欄位如下</w:t>
      </w:r>
      <w:r w:rsidR="00B80AEC">
        <w:rPr>
          <w:rFonts w:ascii="新細明體" w:hAnsi="新細明體" w:hint="eastAsia"/>
          <w:kern w:val="2"/>
          <w:lang w:eastAsia="zh-TW"/>
        </w:rPr>
        <w:t>：</w:t>
      </w:r>
    </w:p>
    <w:tbl>
      <w:tblPr>
        <w:tblW w:w="8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9"/>
        <w:gridCol w:w="2129"/>
        <w:gridCol w:w="1394"/>
        <w:gridCol w:w="870"/>
        <w:gridCol w:w="2978"/>
      </w:tblGrid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2162DA">
              <w:rPr>
                <w:rFonts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Style w:val="style31"/>
                <w:rFonts w:hint="eastAsia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sz w:val="20"/>
                <w:szCs w:val="20"/>
              </w:rPr>
              <w:t>14</w:t>
            </w:r>
          </w:p>
        </w:tc>
        <w:tc>
          <w:tcPr>
            <w:tcW w:w="2978" w:type="dxa"/>
            <w:vAlign w:val="center"/>
          </w:tcPr>
          <w:p w:rsidR="00AA027C" w:rsidRPr="002162DA" w:rsidRDefault="00C152AE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DTAAB001.APL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y_no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2162DA">
              <w:rPr>
                <w:rFonts w:hint="eastAsia"/>
                <w:color w:val="000000"/>
                <w:sz w:val="20"/>
                <w:szCs w:val="20"/>
              </w:rPr>
              <w:t>事故人姓名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Style w:val="style31"/>
                <w:rFonts w:hint="eastAsia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sz w:val="20"/>
                <w:szCs w:val="20"/>
              </w:rPr>
              <w:t>40</w:t>
            </w:r>
          </w:p>
        </w:tc>
        <w:tc>
          <w:tcPr>
            <w:tcW w:w="2978" w:type="dxa"/>
            <w:vAlign w:val="center"/>
          </w:tcPr>
          <w:p w:rsidR="00AA027C" w:rsidRPr="002162DA" w:rsidRDefault="00C152AE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DTAAA010.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ocr_name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2162DA">
              <w:rPr>
                <w:rFonts w:hint="eastAsia"/>
                <w:color w:val="000000"/>
                <w:sz w:val="20"/>
                <w:szCs w:val="20"/>
              </w:rPr>
              <w:t>事故人是否要保人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Style w:val="style31"/>
                <w:rFonts w:hint="eastAsia"/>
              </w:rPr>
            </w:pPr>
            <w:r w:rsidRPr="002162DA">
              <w:rPr>
                <w:rStyle w:val="style31"/>
                <w:rFonts w:hint="eastAsia"/>
              </w:rPr>
              <w:t>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2978" w:type="dxa"/>
            <w:vAlign w:val="center"/>
          </w:tcPr>
          <w:p w:rsidR="00930555" w:rsidRDefault="00930555" w:rsidP="0093055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000000"/>
                <w:sz w:val="20"/>
                <w:szCs w:val="20"/>
              </w:rPr>
              <w:t>IF DTAB0005.ID</w:t>
            </w: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有值</w:t>
            </w:r>
          </w:p>
          <w:p w:rsidR="00930555" w:rsidRDefault="00930555" w:rsidP="0093055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000000"/>
                <w:sz w:val="20"/>
                <w:szCs w:val="20"/>
              </w:rPr>
              <w:t xml:space="preserve">  “Y”</w:t>
            </w:r>
          </w:p>
          <w:p w:rsidR="00930555" w:rsidRDefault="00930555" w:rsidP="0093055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000000"/>
                <w:sz w:val="20"/>
                <w:szCs w:val="20"/>
              </w:rPr>
              <w:t>ELSE</w:t>
            </w:r>
          </w:p>
          <w:p w:rsidR="00AA027C" w:rsidRPr="002162DA" w:rsidRDefault="00930555" w:rsidP="0093055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000000"/>
                <w:sz w:val="20"/>
                <w:szCs w:val="20"/>
              </w:rPr>
              <w:t xml:space="preserve">  “N”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2162DA">
              <w:rPr>
                <w:rFonts w:hint="eastAsia"/>
                <w:color w:val="000000"/>
                <w:sz w:val="20"/>
                <w:szCs w:val="20"/>
              </w:rPr>
              <w:t>事故人生日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Style w:val="style31"/>
                <w:rFonts w:hint="eastAsia"/>
              </w:rPr>
            </w:pPr>
            <w:r w:rsidRPr="002162DA">
              <w:rPr>
                <w:rStyle w:val="style31"/>
                <w:rFonts w:hint="eastAsia"/>
              </w:rPr>
              <w:t>DATE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DTAAA010.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ocr_brdy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2162DA">
              <w:rPr>
                <w:rFonts w:hint="eastAsia"/>
                <w:color w:val="000000"/>
                <w:sz w:val="20"/>
                <w:szCs w:val="20"/>
              </w:rPr>
              <w:t>事故人</w:t>
            </w:r>
            <w:r w:rsidRPr="002162DA">
              <w:rPr>
                <w:rFonts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Style w:val="style31"/>
                <w:rFonts w:hint="eastAsia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sz w:val="20"/>
                <w:szCs w:val="20"/>
              </w:rPr>
              <w:t>10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ocr_id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2162DA">
              <w:rPr>
                <w:rFonts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Style w:val="style31"/>
                <w:rFonts w:hint="eastAsia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sz w:val="20"/>
                <w:szCs w:val="20"/>
              </w:rPr>
              <w:t>12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policy_no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2162DA">
              <w:rPr>
                <w:rFonts w:hint="eastAsia"/>
                <w:color w:val="000000"/>
                <w:sz w:val="20"/>
                <w:szCs w:val="20"/>
              </w:rPr>
              <w:t>聯絡電話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Style w:val="style31"/>
                <w:rFonts w:hint="eastAsia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sz w:val="20"/>
                <w:szCs w:val="20"/>
              </w:rPr>
              <w:t>25</w:t>
            </w:r>
          </w:p>
        </w:tc>
        <w:tc>
          <w:tcPr>
            <w:tcW w:w="2978" w:type="dxa"/>
            <w:vAlign w:val="center"/>
          </w:tcPr>
          <w:p w:rsidR="00AA027C" w:rsidRPr="002162DA" w:rsidRDefault="00AA027C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OCR_TEL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行動電話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78" w:type="dxa"/>
            <w:vAlign w:val="center"/>
          </w:tcPr>
          <w:p w:rsidR="00AA027C" w:rsidRPr="002162DA" w:rsidRDefault="00AA027C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2162D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MOBIL_TEL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郵遞區號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DTAAA010.</w:t>
            </w:r>
            <w:r w:rsidR="00AA027C" w:rsidRPr="002162D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ZIP_CODE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居住地址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DTAAA010.</w:t>
            </w:r>
            <w:r w:rsidR="00AA027C" w:rsidRPr="002162D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OCR_ADDR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投保始期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ISSUE_DATE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事故日期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ocr_date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申請日期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aply_date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受理日期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DTAAA001.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INPUT_date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給付日期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acnt_date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商品名稱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78" w:type="dxa"/>
            <w:vAlign w:val="center"/>
          </w:tcPr>
          <w:p w:rsidR="00AA027C" w:rsidRPr="002162DA" w:rsidRDefault="007534B0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DTAGA001.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prod_sname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索賠類別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clam_cat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事故原因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ocr_resn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理賠保險金名稱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CAHR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clam_amt_name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給付金額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DECIMAL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11,2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pay_amt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給付方式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vAlign w:val="center"/>
          </w:tcPr>
          <w:p w:rsidR="00AA027C" w:rsidRPr="002162DA" w:rsidRDefault="007534B0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DTAAB010.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pay_type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送件人</w:t>
            </w: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DTAAA010.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trn_id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送件人姓名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DTAAA010.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trn_name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送件單位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DTAAA010.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trn_name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理賠承辦單位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aprv_DIV_no</w:t>
            </w:r>
          </w:p>
        </w:tc>
      </w:tr>
      <w:tr w:rsidR="00AA027C" w:rsidRPr="002162DA" w:rsidTr="00F562C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9" w:type="dxa"/>
          </w:tcPr>
          <w:p w:rsidR="00AA027C" w:rsidRPr="002162DA" w:rsidRDefault="00AA027C" w:rsidP="00AA027C">
            <w:pPr>
              <w:numPr>
                <w:ilvl w:val="0"/>
                <w:numId w:val="15"/>
              </w:num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理賠承辦人員</w:t>
            </w:r>
          </w:p>
        </w:tc>
        <w:tc>
          <w:tcPr>
            <w:tcW w:w="1394" w:type="dxa"/>
            <w:vAlign w:val="center"/>
          </w:tcPr>
          <w:p w:rsidR="00AA027C" w:rsidRPr="002162DA" w:rsidRDefault="00AA027C" w:rsidP="009F7F57">
            <w:pPr>
              <w:rPr>
                <w:rFonts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Style w:val="style31"/>
                <w:rFonts w:hint="eastAsia"/>
              </w:rPr>
              <w:t>VARCHAR</w:t>
            </w:r>
          </w:p>
        </w:tc>
        <w:tc>
          <w:tcPr>
            <w:tcW w:w="870" w:type="dxa"/>
            <w:vAlign w:val="center"/>
          </w:tcPr>
          <w:p w:rsidR="00AA027C" w:rsidRPr="002162DA" w:rsidRDefault="00AA027C" w:rsidP="009F7F57">
            <w:pPr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</w:pPr>
            <w:r w:rsidRPr="002162DA">
              <w:rPr>
                <w:rFonts w:ascii="Arial" w:hAnsi="Arial" w:cs="Arial" w:hint="eastAsia"/>
                <w:caps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978" w:type="dxa"/>
            <w:vAlign w:val="center"/>
          </w:tcPr>
          <w:p w:rsidR="00AA027C" w:rsidRPr="002162DA" w:rsidRDefault="00BD0F95" w:rsidP="009F7F5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DTAAB001.</w:t>
            </w:r>
            <w:r w:rsidR="00AA027C" w:rsidRPr="002162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APRV_name</w:t>
            </w:r>
          </w:p>
        </w:tc>
      </w:tr>
    </w:tbl>
    <w:p w:rsidR="00B905DC" w:rsidRPr="00B5037D" w:rsidRDefault="00B905DC" w:rsidP="00CB288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DB27C3" w:rsidRDefault="00DB27C3" w:rsidP="00DB27C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產生檔名為</w:t>
      </w:r>
      <w:r w:rsidRPr="00FC4975">
        <w:rPr>
          <w:rFonts w:ascii="新細明體" w:hAnsi="新細明體" w:hint="eastAsia"/>
          <w:kern w:val="2"/>
          <w:lang w:eastAsia="zh-TW"/>
        </w:rPr>
        <w:t>AAH3</w:t>
      </w:r>
      <w:r w:rsidRPr="00FC4975">
        <w:rPr>
          <w:rFonts w:ascii="新細明體" w:hAnsi="新細明體"/>
          <w:kern w:val="2"/>
          <w:lang w:eastAsia="zh-TW"/>
        </w:rPr>
        <w:t>_</w:t>
      </w:r>
      <w:r w:rsidRPr="00FC4975">
        <w:rPr>
          <w:rFonts w:ascii="新細明體" w:hAnsi="新細明體" w:hint="eastAsia"/>
          <w:kern w:val="2"/>
          <w:lang w:eastAsia="zh-TW"/>
        </w:rPr>
        <w:t>B501</w:t>
      </w:r>
      <w:r>
        <w:rPr>
          <w:rFonts w:ascii="新細明體" w:hAnsi="新細明體" w:hint="eastAsia"/>
          <w:kern w:val="2"/>
          <w:lang w:eastAsia="zh-TW"/>
        </w:rPr>
        <w:t>_DATA.TXT，欄位以逗號分開，檔案放在U2H/AAH3_B501資料夾下</w:t>
      </w:r>
    </w:p>
    <w:p w:rsidR="00237FD2" w:rsidRPr="00FC497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記錄</w:t>
      </w:r>
      <w:r w:rsidR="00E13A37" w:rsidRPr="00FC4975">
        <w:rPr>
          <w:rFonts w:ascii="新細明體" w:hAnsi="新細明體" w:hint="eastAsia"/>
          <w:kern w:val="2"/>
          <w:lang w:eastAsia="zh-TW"/>
        </w:rPr>
        <w:t>各個</w:t>
      </w:r>
      <w:r w:rsidR="00094250" w:rsidRPr="00FC4975">
        <w:rPr>
          <w:rFonts w:ascii="新細明體" w:hAnsi="新細明體" w:hint="eastAsia"/>
          <w:kern w:val="2"/>
          <w:lang w:eastAsia="zh-TW"/>
        </w:rPr>
        <w:t>寫</w:t>
      </w:r>
      <w:r w:rsidR="00E13A37" w:rsidRPr="00FC4975">
        <w:rPr>
          <w:rFonts w:ascii="新細明體" w:hAnsi="新細明體" w:hint="eastAsia"/>
          <w:kern w:val="2"/>
          <w:lang w:eastAsia="zh-TW"/>
        </w:rPr>
        <w:t>出</w:t>
      </w:r>
      <w:r w:rsidR="00094250" w:rsidRPr="00FC4975">
        <w:rPr>
          <w:rFonts w:ascii="新細明體" w:hAnsi="新細明體" w:hint="eastAsia"/>
          <w:kern w:val="2"/>
          <w:lang w:eastAsia="zh-TW"/>
        </w:rPr>
        <w:t>檔</w:t>
      </w:r>
      <w:r w:rsidR="00E13A37" w:rsidRPr="00FC4975">
        <w:rPr>
          <w:rFonts w:ascii="新細明體" w:hAnsi="新細明體" w:hint="eastAsia"/>
          <w:kern w:val="2"/>
          <w:lang w:eastAsia="zh-TW"/>
        </w:rPr>
        <w:t>的</w:t>
      </w:r>
      <w:r w:rsidRPr="00FC4975">
        <w:rPr>
          <w:rFonts w:ascii="新細明體" w:hAnsi="新細明體" w:hint="eastAsia"/>
          <w:kern w:val="2"/>
          <w:lang w:eastAsia="zh-TW"/>
        </w:rPr>
        <w:t>件數</w:t>
      </w:r>
      <w:r w:rsidR="00E13A37" w:rsidRPr="00FC4975">
        <w:rPr>
          <w:rFonts w:ascii="新細明體" w:hAnsi="新細明體" w:hint="eastAsia"/>
          <w:kern w:val="2"/>
          <w:lang w:eastAsia="zh-TW"/>
        </w:rPr>
        <w:t>及錯誤件數</w:t>
      </w:r>
      <w:r w:rsidRPr="00FC4975">
        <w:rPr>
          <w:rFonts w:ascii="新細明體" w:hAnsi="新細明體" w:hint="eastAsia"/>
          <w:kern w:val="2"/>
          <w:lang w:eastAsia="zh-TW"/>
        </w:rPr>
        <w:t>。</w:t>
      </w:r>
    </w:p>
    <w:p w:rsidR="00237FD2" w:rsidRPr="00FC497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若執行錯誤</w:t>
      </w:r>
    </w:p>
    <w:p w:rsidR="00237FD2" w:rsidRPr="00FC497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FC497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shd w:val="pct15" w:color="auto" w:fill="FFFFFF"/>
          <w:lang w:eastAsia="zh-TW"/>
        </w:rPr>
        <w:t>throw Exception，結束METHOD</w:t>
      </w:r>
    </w:p>
    <w:p w:rsidR="00237FD2" w:rsidRPr="00FC497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回覆訊息設為1。</w:t>
      </w:r>
    </w:p>
    <w:p w:rsidR="00237FD2" w:rsidRPr="00FC497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bCs/>
          <w:lang w:eastAsia="zh-TW"/>
        </w:rPr>
        <w:t xml:space="preserve">CALL </w:t>
      </w:r>
      <w:r w:rsidRPr="00FC4975">
        <w:rPr>
          <w:rFonts w:ascii="新細明體" w:hAnsi="新細明體" w:hint="eastAsia"/>
          <w:kern w:val="2"/>
          <w:lang w:eastAsia="zh-TW"/>
        </w:rPr>
        <w:t>批次作業件數紀錄模組CountManager.java</w:t>
      </w:r>
    </w:p>
    <w:p w:rsidR="00237FD2" w:rsidRPr="00FC4975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 w:hint="eastAsia"/>
          <w:kern w:val="2"/>
          <w:lang w:eastAsia="zh-TW"/>
        </w:rPr>
        <w:t>各個寫出檔的件數及錯誤件數</w:t>
      </w:r>
    </w:p>
    <w:p w:rsidR="00237FD2" w:rsidRPr="00FC4975" w:rsidRDefault="00237FD2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FF0000"/>
          <w:kern w:val="2"/>
          <w:shd w:val="pct15" w:color="auto" w:fill="FFFFFF"/>
          <w:lang w:eastAsia="zh-TW"/>
        </w:rPr>
      </w:pPr>
    </w:p>
    <w:p w:rsidR="00237FD2" w:rsidRPr="00FC4975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color w:val="FF0000"/>
          <w:kern w:val="2"/>
          <w:shd w:val="pct15" w:color="auto" w:fill="FFFFFF"/>
          <w:lang w:eastAsia="zh-TW"/>
        </w:rPr>
      </w:pPr>
      <w:r w:rsidRPr="00FC4975">
        <w:rPr>
          <w:rFonts w:ascii="新細明體" w:hAnsi="新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 w:rsidRPr="00FC4975">
        <w:rPr>
          <w:rFonts w:ascii="新細明體" w:hAnsi="新細明體" w:hint="eastAsia"/>
          <w:bCs/>
          <w:shd w:val="pct15" w:color="auto" w:fill="FFFFFF"/>
          <w:lang w:eastAsia="zh-TW"/>
        </w:rPr>
        <w:t xml:space="preserve">CALL </w:t>
      </w:r>
      <w:r w:rsidRPr="00FC4975">
        <w:rPr>
          <w:rFonts w:ascii="新細明體" w:hAnsi="新細明體" w:hint="eastAsia"/>
          <w:bCs/>
          <w:kern w:val="2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 w:rsidRPr="00FC4975">
        <w:tc>
          <w:tcPr>
            <w:tcW w:w="1080" w:type="dxa"/>
          </w:tcPr>
          <w:p w:rsidR="00237FD2" w:rsidRPr="00FC4975" w:rsidRDefault="00237FD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C4975">
              <w:rPr>
                <w:rFonts w:ascii="新細明體" w:hAnsi="新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Pr="00FC4975" w:rsidRDefault="00237FD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C4975">
              <w:rPr>
                <w:rFonts w:ascii="新細明體" w:hAnsi="新細明體" w:hint="eastAsia"/>
                <w:kern w:val="2"/>
                <w:lang w:eastAsia="zh-TW"/>
              </w:rPr>
              <w:t>處理方式</w:t>
            </w:r>
          </w:p>
        </w:tc>
      </w:tr>
      <w:tr w:rsidR="00237FD2" w:rsidRPr="00FC4975">
        <w:tc>
          <w:tcPr>
            <w:tcW w:w="1080" w:type="dxa"/>
          </w:tcPr>
          <w:p w:rsidR="00237FD2" w:rsidRPr="00FC4975" w:rsidRDefault="00692F4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C4975">
              <w:rPr>
                <w:rFonts w:ascii="新細明體" w:hAnsi="新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Pr="00FC4975" w:rsidRDefault="00237FD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C4975">
              <w:rPr>
                <w:rFonts w:ascii="新細明體" w:hAnsi="新細明體" w:hint="eastAsia"/>
                <w:kern w:val="2"/>
                <w:lang w:eastAsia="zh-TW"/>
              </w:rPr>
              <w:t>訊息：</w:t>
            </w:r>
            <w:r w:rsidR="00692F47" w:rsidRPr="00FC4975">
              <w:rPr>
                <w:rFonts w:ascii="新細明體" w:hAnsi="新細明體" w:hint="eastAsia"/>
                <w:kern w:val="2"/>
                <w:lang w:eastAsia="zh-TW"/>
              </w:rPr>
              <w:t xml:space="preserve">MSG </w:t>
            </w:r>
          </w:p>
          <w:p w:rsidR="00237FD2" w:rsidRPr="00FC4975" w:rsidRDefault="00237FD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FC4975">
              <w:rPr>
                <w:rFonts w:ascii="新細明體" w:hAnsi="新細明體" w:hint="eastAsia"/>
                <w:kern w:val="2"/>
                <w:lang w:eastAsia="zh-TW"/>
              </w:rPr>
              <w:t>摘要：EXCEPTION</w:t>
            </w:r>
          </w:p>
        </w:tc>
      </w:tr>
    </w:tbl>
    <w:p w:rsidR="00237FD2" w:rsidRPr="00FC4975" w:rsidRDefault="00237FD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sectPr w:rsidR="00237FD2" w:rsidRPr="00FC4975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D27" w:rsidRDefault="00513D27" w:rsidP="001C72FD">
      <w:r>
        <w:separator/>
      </w:r>
    </w:p>
  </w:endnote>
  <w:endnote w:type="continuationSeparator" w:id="0">
    <w:p w:rsidR="00513D27" w:rsidRDefault="00513D27" w:rsidP="001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D27" w:rsidRDefault="00513D27" w:rsidP="001C72FD">
      <w:r>
        <w:separator/>
      </w:r>
    </w:p>
  </w:footnote>
  <w:footnote w:type="continuationSeparator" w:id="0">
    <w:p w:rsidR="00513D27" w:rsidRDefault="00513D27" w:rsidP="001C7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A4241B"/>
    <w:multiLevelType w:val="hybridMultilevel"/>
    <w:tmpl w:val="396436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217151"/>
    <w:multiLevelType w:val="hybridMultilevel"/>
    <w:tmpl w:val="FF40FAA8"/>
    <w:lvl w:ilvl="0" w:tplc="5608F8D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A162C2"/>
    <w:multiLevelType w:val="hybridMultilevel"/>
    <w:tmpl w:val="F782BC6C"/>
    <w:lvl w:ilvl="0" w:tplc="769CBFD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85603FB"/>
    <w:multiLevelType w:val="hybridMultilevel"/>
    <w:tmpl w:val="14AC89BA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DE468B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3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2"/>
  </w:num>
  <w:num w:numId="10">
    <w:abstractNumId w:val="11"/>
  </w:num>
  <w:num w:numId="11">
    <w:abstractNumId w:val="7"/>
  </w:num>
  <w:num w:numId="12">
    <w:abstractNumId w:val="15"/>
  </w:num>
  <w:num w:numId="13">
    <w:abstractNumId w:val="16"/>
  </w:num>
  <w:num w:numId="14">
    <w:abstractNumId w:val="1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0171"/>
    <w:rsid w:val="000048C1"/>
    <w:rsid w:val="000103C8"/>
    <w:rsid w:val="00012FB9"/>
    <w:rsid w:val="00020227"/>
    <w:rsid w:val="00024055"/>
    <w:rsid w:val="00024AAE"/>
    <w:rsid w:val="000274B2"/>
    <w:rsid w:val="000308CB"/>
    <w:rsid w:val="00031527"/>
    <w:rsid w:val="00036145"/>
    <w:rsid w:val="00036FC4"/>
    <w:rsid w:val="000375DC"/>
    <w:rsid w:val="00042043"/>
    <w:rsid w:val="000521FF"/>
    <w:rsid w:val="0005222F"/>
    <w:rsid w:val="00054BA5"/>
    <w:rsid w:val="00067D92"/>
    <w:rsid w:val="00070B57"/>
    <w:rsid w:val="000716C7"/>
    <w:rsid w:val="00072C05"/>
    <w:rsid w:val="00073CF4"/>
    <w:rsid w:val="00080F8B"/>
    <w:rsid w:val="0008184A"/>
    <w:rsid w:val="000831F1"/>
    <w:rsid w:val="0008394D"/>
    <w:rsid w:val="00083DFF"/>
    <w:rsid w:val="00084FD7"/>
    <w:rsid w:val="00087A8A"/>
    <w:rsid w:val="00093B86"/>
    <w:rsid w:val="00094250"/>
    <w:rsid w:val="000A200F"/>
    <w:rsid w:val="000A400E"/>
    <w:rsid w:val="000A7015"/>
    <w:rsid w:val="000B3462"/>
    <w:rsid w:val="000B3F2E"/>
    <w:rsid w:val="000B75A0"/>
    <w:rsid w:val="000C140F"/>
    <w:rsid w:val="000C46DE"/>
    <w:rsid w:val="000C4A8F"/>
    <w:rsid w:val="000C583C"/>
    <w:rsid w:val="000C7C13"/>
    <w:rsid w:val="000D0985"/>
    <w:rsid w:val="000D2B5D"/>
    <w:rsid w:val="000D3E5B"/>
    <w:rsid w:val="000D5D9B"/>
    <w:rsid w:val="000D5F86"/>
    <w:rsid w:val="000D70F9"/>
    <w:rsid w:val="000E074E"/>
    <w:rsid w:val="000E206D"/>
    <w:rsid w:val="000E67D2"/>
    <w:rsid w:val="000F2B91"/>
    <w:rsid w:val="000F2EA4"/>
    <w:rsid w:val="000F38AD"/>
    <w:rsid w:val="000F5BDB"/>
    <w:rsid w:val="000F6066"/>
    <w:rsid w:val="000F6CBE"/>
    <w:rsid w:val="00100738"/>
    <w:rsid w:val="00103F5D"/>
    <w:rsid w:val="00113E1A"/>
    <w:rsid w:val="00117C11"/>
    <w:rsid w:val="00121B73"/>
    <w:rsid w:val="00124B89"/>
    <w:rsid w:val="00124CDF"/>
    <w:rsid w:val="00126F2C"/>
    <w:rsid w:val="001277E1"/>
    <w:rsid w:val="00133097"/>
    <w:rsid w:val="001348C2"/>
    <w:rsid w:val="00135BCF"/>
    <w:rsid w:val="001430D1"/>
    <w:rsid w:val="00143293"/>
    <w:rsid w:val="0014564A"/>
    <w:rsid w:val="001537D0"/>
    <w:rsid w:val="00155E58"/>
    <w:rsid w:val="00156E13"/>
    <w:rsid w:val="00161D03"/>
    <w:rsid w:val="0016256F"/>
    <w:rsid w:val="001747E0"/>
    <w:rsid w:val="0019287A"/>
    <w:rsid w:val="00195B9E"/>
    <w:rsid w:val="001A21F1"/>
    <w:rsid w:val="001A3E3A"/>
    <w:rsid w:val="001A6D66"/>
    <w:rsid w:val="001B1004"/>
    <w:rsid w:val="001B6F92"/>
    <w:rsid w:val="001C06A8"/>
    <w:rsid w:val="001C0870"/>
    <w:rsid w:val="001C5205"/>
    <w:rsid w:val="001C72FD"/>
    <w:rsid w:val="001D4E00"/>
    <w:rsid w:val="001E1A34"/>
    <w:rsid w:val="001F0E43"/>
    <w:rsid w:val="001F1A89"/>
    <w:rsid w:val="001F2053"/>
    <w:rsid w:val="001F6AAB"/>
    <w:rsid w:val="002029F8"/>
    <w:rsid w:val="002128C6"/>
    <w:rsid w:val="00214100"/>
    <w:rsid w:val="002162DA"/>
    <w:rsid w:val="0021650A"/>
    <w:rsid w:val="00223314"/>
    <w:rsid w:val="00226A73"/>
    <w:rsid w:val="002368CD"/>
    <w:rsid w:val="0023765A"/>
    <w:rsid w:val="00237FD2"/>
    <w:rsid w:val="00240BA2"/>
    <w:rsid w:val="00247ACF"/>
    <w:rsid w:val="00257D67"/>
    <w:rsid w:val="002612F6"/>
    <w:rsid w:val="002640F0"/>
    <w:rsid w:val="00264266"/>
    <w:rsid w:val="00264F84"/>
    <w:rsid w:val="00264FEA"/>
    <w:rsid w:val="00265158"/>
    <w:rsid w:val="0026767E"/>
    <w:rsid w:val="00267F19"/>
    <w:rsid w:val="002778B6"/>
    <w:rsid w:val="002844CD"/>
    <w:rsid w:val="00290450"/>
    <w:rsid w:val="0029057D"/>
    <w:rsid w:val="00294D10"/>
    <w:rsid w:val="002B49C7"/>
    <w:rsid w:val="002B4D35"/>
    <w:rsid w:val="002C0552"/>
    <w:rsid w:val="002C5C2A"/>
    <w:rsid w:val="002D317F"/>
    <w:rsid w:val="002E0AE6"/>
    <w:rsid w:val="002E2EA9"/>
    <w:rsid w:val="002E3021"/>
    <w:rsid w:val="002E68E5"/>
    <w:rsid w:val="002E7FA8"/>
    <w:rsid w:val="002F275B"/>
    <w:rsid w:val="002F2DC0"/>
    <w:rsid w:val="002F58F7"/>
    <w:rsid w:val="003003DE"/>
    <w:rsid w:val="00301EFC"/>
    <w:rsid w:val="00302000"/>
    <w:rsid w:val="0030386C"/>
    <w:rsid w:val="00304C47"/>
    <w:rsid w:val="00312D81"/>
    <w:rsid w:val="00323569"/>
    <w:rsid w:val="00336EC8"/>
    <w:rsid w:val="00337285"/>
    <w:rsid w:val="003378DE"/>
    <w:rsid w:val="0034163D"/>
    <w:rsid w:val="00341F8B"/>
    <w:rsid w:val="00343E80"/>
    <w:rsid w:val="00346043"/>
    <w:rsid w:val="00347F9E"/>
    <w:rsid w:val="00351457"/>
    <w:rsid w:val="003629E6"/>
    <w:rsid w:val="00363C66"/>
    <w:rsid w:val="0037331F"/>
    <w:rsid w:val="00391834"/>
    <w:rsid w:val="0039251F"/>
    <w:rsid w:val="00396053"/>
    <w:rsid w:val="003A1C65"/>
    <w:rsid w:val="003A4BA3"/>
    <w:rsid w:val="003A68AD"/>
    <w:rsid w:val="003A7E85"/>
    <w:rsid w:val="003B3605"/>
    <w:rsid w:val="003B6ABA"/>
    <w:rsid w:val="003C21F8"/>
    <w:rsid w:val="003C3DA9"/>
    <w:rsid w:val="003C67C4"/>
    <w:rsid w:val="003C6A13"/>
    <w:rsid w:val="003D1EA0"/>
    <w:rsid w:val="003D40CF"/>
    <w:rsid w:val="003D5664"/>
    <w:rsid w:val="003D714C"/>
    <w:rsid w:val="003D75E3"/>
    <w:rsid w:val="003F61B0"/>
    <w:rsid w:val="004117C4"/>
    <w:rsid w:val="004175AA"/>
    <w:rsid w:val="00444EC0"/>
    <w:rsid w:val="0047096F"/>
    <w:rsid w:val="0047182E"/>
    <w:rsid w:val="00475CF2"/>
    <w:rsid w:val="00477D65"/>
    <w:rsid w:val="0048211C"/>
    <w:rsid w:val="00482D9D"/>
    <w:rsid w:val="00485975"/>
    <w:rsid w:val="00487B3E"/>
    <w:rsid w:val="00490A13"/>
    <w:rsid w:val="00497151"/>
    <w:rsid w:val="004A18EF"/>
    <w:rsid w:val="004A2171"/>
    <w:rsid w:val="004A29F0"/>
    <w:rsid w:val="004A7926"/>
    <w:rsid w:val="004B4C9F"/>
    <w:rsid w:val="004C29CD"/>
    <w:rsid w:val="004C3B84"/>
    <w:rsid w:val="004C4ABA"/>
    <w:rsid w:val="004C6FA8"/>
    <w:rsid w:val="004C7321"/>
    <w:rsid w:val="004D1DF4"/>
    <w:rsid w:val="004D4DE6"/>
    <w:rsid w:val="004D60B4"/>
    <w:rsid w:val="004E3869"/>
    <w:rsid w:val="004F0667"/>
    <w:rsid w:val="004F21C0"/>
    <w:rsid w:val="004F33A3"/>
    <w:rsid w:val="004F6F61"/>
    <w:rsid w:val="004F7E07"/>
    <w:rsid w:val="005102B2"/>
    <w:rsid w:val="0051282E"/>
    <w:rsid w:val="00513D27"/>
    <w:rsid w:val="00527066"/>
    <w:rsid w:val="00534F4D"/>
    <w:rsid w:val="00540063"/>
    <w:rsid w:val="00544717"/>
    <w:rsid w:val="00544896"/>
    <w:rsid w:val="005477DB"/>
    <w:rsid w:val="00552006"/>
    <w:rsid w:val="005521AF"/>
    <w:rsid w:val="0055300C"/>
    <w:rsid w:val="00553996"/>
    <w:rsid w:val="00560225"/>
    <w:rsid w:val="00563B9E"/>
    <w:rsid w:val="00563F33"/>
    <w:rsid w:val="005643F8"/>
    <w:rsid w:val="0057224C"/>
    <w:rsid w:val="00575538"/>
    <w:rsid w:val="005800E8"/>
    <w:rsid w:val="00590E17"/>
    <w:rsid w:val="005953AD"/>
    <w:rsid w:val="00597213"/>
    <w:rsid w:val="005A61BD"/>
    <w:rsid w:val="005A74CF"/>
    <w:rsid w:val="005B44AA"/>
    <w:rsid w:val="005B4D3C"/>
    <w:rsid w:val="005B6AA8"/>
    <w:rsid w:val="005B77D2"/>
    <w:rsid w:val="005C5393"/>
    <w:rsid w:val="005D301C"/>
    <w:rsid w:val="005D422E"/>
    <w:rsid w:val="005D62CC"/>
    <w:rsid w:val="005D65C0"/>
    <w:rsid w:val="005D6BB4"/>
    <w:rsid w:val="005E1FF2"/>
    <w:rsid w:val="005E4A4E"/>
    <w:rsid w:val="00605875"/>
    <w:rsid w:val="00605AAB"/>
    <w:rsid w:val="006131BC"/>
    <w:rsid w:val="00620F3F"/>
    <w:rsid w:val="0062199F"/>
    <w:rsid w:val="0062364E"/>
    <w:rsid w:val="00625638"/>
    <w:rsid w:val="00627F4C"/>
    <w:rsid w:val="006328DB"/>
    <w:rsid w:val="00632AC9"/>
    <w:rsid w:val="006345A9"/>
    <w:rsid w:val="00640C2B"/>
    <w:rsid w:val="006411BB"/>
    <w:rsid w:val="0064519D"/>
    <w:rsid w:val="006472F9"/>
    <w:rsid w:val="006514C4"/>
    <w:rsid w:val="00652D58"/>
    <w:rsid w:val="00654602"/>
    <w:rsid w:val="00655F03"/>
    <w:rsid w:val="006601F5"/>
    <w:rsid w:val="00666768"/>
    <w:rsid w:val="00667AF9"/>
    <w:rsid w:val="00671295"/>
    <w:rsid w:val="00674592"/>
    <w:rsid w:val="00681963"/>
    <w:rsid w:val="00684F69"/>
    <w:rsid w:val="00685CCC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E191D"/>
    <w:rsid w:val="006F63F4"/>
    <w:rsid w:val="007032DE"/>
    <w:rsid w:val="00716A7B"/>
    <w:rsid w:val="007175F2"/>
    <w:rsid w:val="007176A4"/>
    <w:rsid w:val="00721615"/>
    <w:rsid w:val="0073239B"/>
    <w:rsid w:val="00732CA6"/>
    <w:rsid w:val="00737B37"/>
    <w:rsid w:val="007508CF"/>
    <w:rsid w:val="007534B0"/>
    <w:rsid w:val="00754CD8"/>
    <w:rsid w:val="00757E35"/>
    <w:rsid w:val="00760955"/>
    <w:rsid w:val="00761170"/>
    <w:rsid w:val="007700AD"/>
    <w:rsid w:val="007715AC"/>
    <w:rsid w:val="007740DF"/>
    <w:rsid w:val="007750B7"/>
    <w:rsid w:val="00775813"/>
    <w:rsid w:val="00777FB6"/>
    <w:rsid w:val="0078053A"/>
    <w:rsid w:val="007807D8"/>
    <w:rsid w:val="007807E8"/>
    <w:rsid w:val="007830C0"/>
    <w:rsid w:val="007838D5"/>
    <w:rsid w:val="00784C59"/>
    <w:rsid w:val="007911B6"/>
    <w:rsid w:val="007960C8"/>
    <w:rsid w:val="00797816"/>
    <w:rsid w:val="007A024C"/>
    <w:rsid w:val="007C4E7A"/>
    <w:rsid w:val="007C71F2"/>
    <w:rsid w:val="007D2862"/>
    <w:rsid w:val="007D47A2"/>
    <w:rsid w:val="007D7CA7"/>
    <w:rsid w:val="007E21EA"/>
    <w:rsid w:val="007F4F08"/>
    <w:rsid w:val="0080134F"/>
    <w:rsid w:val="00804DF5"/>
    <w:rsid w:val="00805120"/>
    <w:rsid w:val="00813A0C"/>
    <w:rsid w:val="00830BEA"/>
    <w:rsid w:val="0083321D"/>
    <w:rsid w:val="0084638D"/>
    <w:rsid w:val="00856204"/>
    <w:rsid w:val="00857D93"/>
    <w:rsid w:val="00861492"/>
    <w:rsid w:val="00866784"/>
    <w:rsid w:val="00875A65"/>
    <w:rsid w:val="0087654F"/>
    <w:rsid w:val="0088181E"/>
    <w:rsid w:val="008823CB"/>
    <w:rsid w:val="00883572"/>
    <w:rsid w:val="008835AB"/>
    <w:rsid w:val="00891E1A"/>
    <w:rsid w:val="00891F29"/>
    <w:rsid w:val="00895DBA"/>
    <w:rsid w:val="008B0A79"/>
    <w:rsid w:val="008B163C"/>
    <w:rsid w:val="008B40D9"/>
    <w:rsid w:val="008B4C2B"/>
    <w:rsid w:val="008C28A9"/>
    <w:rsid w:val="008E0307"/>
    <w:rsid w:val="008E75E6"/>
    <w:rsid w:val="008F1438"/>
    <w:rsid w:val="00900AB4"/>
    <w:rsid w:val="0090379A"/>
    <w:rsid w:val="00904443"/>
    <w:rsid w:val="009140B6"/>
    <w:rsid w:val="00920857"/>
    <w:rsid w:val="00923784"/>
    <w:rsid w:val="0092414B"/>
    <w:rsid w:val="009268E0"/>
    <w:rsid w:val="00930555"/>
    <w:rsid w:val="00931BDA"/>
    <w:rsid w:val="00935BEC"/>
    <w:rsid w:val="00937141"/>
    <w:rsid w:val="00940782"/>
    <w:rsid w:val="00941C9B"/>
    <w:rsid w:val="00941F57"/>
    <w:rsid w:val="00943E39"/>
    <w:rsid w:val="009470B7"/>
    <w:rsid w:val="00965AF6"/>
    <w:rsid w:val="00965C97"/>
    <w:rsid w:val="00965CCE"/>
    <w:rsid w:val="0097217C"/>
    <w:rsid w:val="00994D8C"/>
    <w:rsid w:val="009A2050"/>
    <w:rsid w:val="009A286D"/>
    <w:rsid w:val="009A52E0"/>
    <w:rsid w:val="009A6205"/>
    <w:rsid w:val="009B7A6B"/>
    <w:rsid w:val="009C2AA5"/>
    <w:rsid w:val="009C3366"/>
    <w:rsid w:val="009E1355"/>
    <w:rsid w:val="009E14DC"/>
    <w:rsid w:val="009E3054"/>
    <w:rsid w:val="009E7732"/>
    <w:rsid w:val="009F052E"/>
    <w:rsid w:val="009F7F57"/>
    <w:rsid w:val="00A0117E"/>
    <w:rsid w:val="00A0312B"/>
    <w:rsid w:val="00A04DE2"/>
    <w:rsid w:val="00A05EAF"/>
    <w:rsid w:val="00A06899"/>
    <w:rsid w:val="00A13EF0"/>
    <w:rsid w:val="00A16976"/>
    <w:rsid w:val="00A230FA"/>
    <w:rsid w:val="00A24EC4"/>
    <w:rsid w:val="00A276F1"/>
    <w:rsid w:val="00A307E9"/>
    <w:rsid w:val="00A32B4D"/>
    <w:rsid w:val="00A349EA"/>
    <w:rsid w:val="00A34EA5"/>
    <w:rsid w:val="00A35D5B"/>
    <w:rsid w:val="00A37ADF"/>
    <w:rsid w:val="00A46CFF"/>
    <w:rsid w:val="00A46D2B"/>
    <w:rsid w:val="00A46F55"/>
    <w:rsid w:val="00A51247"/>
    <w:rsid w:val="00A53E58"/>
    <w:rsid w:val="00A54D36"/>
    <w:rsid w:val="00A570D1"/>
    <w:rsid w:val="00A57255"/>
    <w:rsid w:val="00A628CF"/>
    <w:rsid w:val="00A67093"/>
    <w:rsid w:val="00A715AE"/>
    <w:rsid w:val="00A71F6D"/>
    <w:rsid w:val="00A81633"/>
    <w:rsid w:val="00A819F4"/>
    <w:rsid w:val="00A826CD"/>
    <w:rsid w:val="00A87385"/>
    <w:rsid w:val="00A91C89"/>
    <w:rsid w:val="00AA027C"/>
    <w:rsid w:val="00AA4AA9"/>
    <w:rsid w:val="00AA739E"/>
    <w:rsid w:val="00AB5CE6"/>
    <w:rsid w:val="00AD00C7"/>
    <w:rsid w:val="00AD398F"/>
    <w:rsid w:val="00AD7044"/>
    <w:rsid w:val="00AE29A5"/>
    <w:rsid w:val="00AE49B1"/>
    <w:rsid w:val="00AE759B"/>
    <w:rsid w:val="00AF2775"/>
    <w:rsid w:val="00AF4AF8"/>
    <w:rsid w:val="00AF6A32"/>
    <w:rsid w:val="00B01A9C"/>
    <w:rsid w:val="00B10DEB"/>
    <w:rsid w:val="00B1314A"/>
    <w:rsid w:val="00B20E29"/>
    <w:rsid w:val="00B23574"/>
    <w:rsid w:val="00B24D8E"/>
    <w:rsid w:val="00B25B0F"/>
    <w:rsid w:val="00B314F1"/>
    <w:rsid w:val="00B3406B"/>
    <w:rsid w:val="00B42467"/>
    <w:rsid w:val="00B44720"/>
    <w:rsid w:val="00B4726A"/>
    <w:rsid w:val="00B5037D"/>
    <w:rsid w:val="00B526A1"/>
    <w:rsid w:val="00B62C0B"/>
    <w:rsid w:val="00B64DFE"/>
    <w:rsid w:val="00B720E5"/>
    <w:rsid w:val="00B72AB6"/>
    <w:rsid w:val="00B7366C"/>
    <w:rsid w:val="00B80AEC"/>
    <w:rsid w:val="00B80D0C"/>
    <w:rsid w:val="00B81A50"/>
    <w:rsid w:val="00B81DD1"/>
    <w:rsid w:val="00B8617B"/>
    <w:rsid w:val="00B86C50"/>
    <w:rsid w:val="00B905DC"/>
    <w:rsid w:val="00B91E97"/>
    <w:rsid w:val="00B93D18"/>
    <w:rsid w:val="00BA559E"/>
    <w:rsid w:val="00BC543E"/>
    <w:rsid w:val="00BC5E68"/>
    <w:rsid w:val="00BD0F95"/>
    <w:rsid w:val="00BD3B29"/>
    <w:rsid w:val="00BD540E"/>
    <w:rsid w:val="00BD57EE"/>
    <w:rsid w:val="00C03589"/>
    <w:rsid w:val="00C0438F"/>
    <w:rsid w:val="00C04D2B"/>
    <w:rsid w:val="00C06170"/>
    <w:rsid w:val="00C063BF"/>
    <w:rsid w:val="00C12563"/>
    <w:rsid w:val="00C136BA"/>
    <w:rsid w:val="00C152AE"/>
    <w:rsid w:val="00C20B1C"/>
    <w:rsid w:val="00C2238B"/>
    <w:rsid w:val="00C2615D"/>
    <w:rsid w:val="00C3006A"/>
    <w:rsid w:val="00C34DED"/>
    <w:rsid w:val="00C445D6"/>
    <w:rsid w:val="00C46B95"/>
    <w:rsid w:val="00C57239"/>
    <w:rsid w:val="00C603E6"/>
    <w:rsid w:val="00C64649"/>
    <w:rsid w:val="00C6724C"/>
    <w:rsid w:val="00C76318"/>
    <w:rsid w:val="00C807D5"/>
    <w:rsid w:val="00C81D0A"/>
    <w:rsid w:val="00C934A3"/>
    <w:rsid w:val="00CA0208"/>
    <w:rsid w:val="00CA1592"/>
    <w:rsid w:val="00CA48BC"/>
    <w:rsid w:val="00CA5B93"/>
    <w:rsid w:val="00CA5CAF"/>
    <w:rsid w:val="00CB288F"/>
    <w:rsid w:val="00CB4F2E"/>
    <w:rsid w:val="00CB531A"/>
    <w:rsid w:val="00CB72B7"/>
    <w:rsid w:val="00CC0458"/>
    <w:rsid w:val="00CD0D1A"/>
    <w:rsid w:val="00CD275E"/>
    <w:rsid w:val="00CE28AD"/>
    <w:rsid w:val="00CE2C85"/>
    <w:rsid w:val="00CF66B1"/>
    <w:rsid w:val="00D07662"/>
    <w:rsid w:val="00D14028"/>
    <w:rsid w:val="00D15934"/>
    <w:rsid w:val="00D16896"/>
    <w:rsid w:val="00D2458A"/>
    <w:rsid w:val="00D25C3D"/>
    <w:rsid w:val="00D272DE"/>
    <w:rsid w:val="00D35F2B"/>
    <w:rsid w:val="00D43190"/>
    <w:rsid w:val="00D50524"/>
    <w:rsid w:val="00D56DF9"/>
    <w:rsid w:val="00D61855"/>
    <w:rsid w:val="00D61B8A"/>
    <w:rsid w:val="00D62485"/>
    <w:rsid w:val="00D72633"/>
    <w:rsid w:val="00D72A74"/>
    <w:rsid w:val="00D72D0E"/>
    <w:rsid w:val="00D77AB1"/>
    <w:rsid w:val="00D804E3"/>
    <w:rsid w:val="00D8106A"/>
    <w:rsid w:val="00D83EFC"/>
    <w:rsid w:val="00DA34E7"/>
    <w:rsid w:val="00DA6F73"/>
    <w:rsid w:val="00DB1E7B"/>
    <w:rsid w:val="00DB27C3"/>
    <w:rsid w:val="00DB3941"/>
    <w:rsid w:val="00DB67E9"/>
    <w:rsid w:val="00DB6C38"/>
    <w:rsid w:val="00DC1C95"/>
    <w:rsid w:val="00DC1F35"/>
    <w:rsid w:val="00DD13E4"/>
    <w:rsid w:val="00DD6DB3"/>
    <w:rsid w:val="00DE241D"/>
    <w:rsid w:val="00DE6F53"/>
    <w:rsid w:val="00DF3DFD"/>
    <w:rsid w:val="00DF5A6E"/>
    <w:rsid w:val="00E000BB"/>
    <w:rsid w:val="00E01897"/>
    <w:rsid w:val="00E10444"/>
    <w:rsid w:val="00E1287C"/>
    <w:rsid w:val="00E13A37"/>
    <w:rsid w:val="00E17489"/>
    <w:rsid w:val="00E277C0"/>
    <w:rsid w:val="00E322FD"/>
    <w:rsid w:val="00E32702"/>
    <w:rsid w:val="00E33BAD"/>
    <w:rsid w:val="00E50C49"/>
    <w:rsid w:val="00E602C8"/>
    <w:rsid w:val="00E677C6"/>
    <w:rsid w:val="00E92093"/>
    <w:rsid w:val="00E9683C"/>
    <w:rsid w:val="00E9694D"/>
    <w:rsid w:val="00EA3065"/>
    <w:rsid w:val="00EA42EB"/>
    <w:rsid w:val="00EB1474"/>
    <w:rsid w:val="00EB3942"/>
    <w:rsid w:val="00EB6C08"/>
    <w:rsid w:val="00ED0C4E"/>
    <w:rsid w:val="00ED2F64"/>
    <w:rsid w:val="00EE050F"/>
    <w:rsid w:val="00EE314F"/>
    <w:rsid w:val="00EF12F6"/>
    <w:rsid w:val="00EF1415"/>
    <w:rsid w:val="00EF33F6"/>
    <w:rsid w:val="00EF61C2"/>
    <w:rsid w:val="00EF746E"/>
    <w:rsid w:val="00F01CC0"/>
    <w:rsid w:val="00F06562"/>
    <w:rsid w:val="00F13204"/>
    <w:rsid w:val="00F15428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562C9"/>
    <w:rsid w:val="00F66B6B"/>
    <w:rsid w:val="00F7087F"/>
    <w:rsid w:val="00F73136"/>
    <w:rsid w:val="00F7737A"/>
    <w:rsid w:val="00F775C9"/>
    <w:rsid w:val="00F813A4"/>
    <w:rsid w:val="00F822A6"/>
    <w:rsid w:val="00F83887"/>
    <w:rsid w:val="00F93681"/>
    <w:rsid w:val="00FA0968"/>
    <w:rsid w:val="00FB0964"/>
    <w:rsid w:val="00FB0B40"/>
    <w:rsid w:val="00FB1C54"/>
    <w:rsid w:val="00FB2DB7"/>
    <w:rsid w:val="00FB41D1"/>
    <w:rsid w:val="00FB4F2B"/>
    <w:rsid w:val="00FB5FCF"/>
    <w:rsid w:val="00FB77F2"/>
    <w:rsid w:val="00FC0A4A"/>
    <w:rsid w:val="00FC139E"/>
    <w:rsid w:val="00FC4975"/>
    <w:rsid w:val="00FC732B"/>
    <w:rsid w:val="00FC7C58"/>
    <w:rsid w:val="00FD0C94"/>
    <w:rsid w:val="00FF02C4"/>
    <w:rsid w:val="00FF0FB6"/>
    <w:rsid w:val="00FF2F8F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6B0B97-9B54-42E7-A68F-C8555422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ad">
    <w:name w:val="客戶名稱"/>
    <w:basedOn w:val="a"/>
    <w:rsid w:val="002029F8"/>
    <w:pPr>
      <w:widowControl/>
      <w:spacing w:line="360" w:lineRule="auto"/>
      <w:ind w:right="240" w:firstLine="297"/>
      <w:jc w:val="center"/>
    </w:pPr>
    <w:rPr>
      <w:rFonts w:ascii="Arial" w:eastAsia="標楷體" w:hAnsi="Arial" w:cs="Arial"/>
      <w:bCs/>
      <w:kern w:val="0"/>
      <w:sz w:val="40"/>
      <w:szCs w:val="40"/>
    </w:rPr>
  </w:style>
  <w:style w:type="paragraph" w:styleId="ae">
    <w:name w:val="header"/>
    <w:basedOn w:val="a"/>
    <w:rsid w:val="002029F8"/>
    <w:pPr>
      <w:tabs>
        <w:tab w:val="center" w:pos="4153"/>
        <w:tab w:val="right" w:pos="8306"/>
      </w:tabs>
      <w:snapToGrid w:val="0"/>
    </w:pPr>
    <w:rPr>
      <w:rFonts w:ascii="Arial" w:eastAsia="標楷體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E27F8-7081-40A7-A2DB-921E776F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