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51"/>
        <w:gridCol w:w="3827"/>
        <w:gridCol w:w="1701"/>
        <w:gridCol w:w="1843"/>
      </w:tblGrid>
      <w:tr w:rsidR="007E2E18" w:rsidRPr="00222C56" w:rsidTr="00307433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E8700A" w:rsidRDefault="007E2E18" w:rsidP="0028278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0" w:name="_GoBack"/>
            <w:bookmarkEnd w:id="0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E8700A" w:rsidRDefault="007E2E18" w:rsidP="0028278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E8700A" w:rsidRDefault="007E2E18" w:rsidP="0028278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E8700A" w:rsidRDefault="007E2E18" w:rsidP="0028278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222C56" w:rsidRDefault="007E2E18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742B0A" w:rsidRPr="00222C56" w:rsidTr="00307433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0A" w:rsidRPr="008B0B97" w:rsidRDefault="00742B0A" w:rsidP="00282782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B0B97">
              <w:rPr>
                <w:rFonts w:ascii="細明體" w:eastAsia="細明體" w:hAnsi="細明體" w:hint="eastAsia"/>
                <w:lang w:eastAsia="zh-TW"/>
              </w:rPr>
              <w:t>201</w:t>
            </w:r>
            <w:r w:rsidR="0091350E">
              <w:rPr>
                <w:rFonts w:ascii="細明體" w:eastAsia="細明體" w:hAnsi="細明體" w:hint="eastAsia"/>
                <w:lang w:eastAsia="zh-TW"/>
              </w:rPr>
              <w:t>3/03/06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0A" w:rsidRPr="008B0B97" w:rsidRDefault="00742B0A" w:rsidP="00282782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B0B97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0A" w:rsidRPr="008B0B97" w:rsidRDefault="00742B0A" w:rsidP="00282782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B0B97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0A" w:rsidRPr="008B0B97" w:rsidRDefault="00742B0A" w:rsidP="00282782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8B0B97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0A" w:rsidRPr="00302DA2" w:rsidRDefault="00F476AF" w:rsidP="00282782">
            <w:pPr>
              <w:pStyle w:val="Tabletext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302DA2">
              <w:rPr>
                <w:rFonts w:ascii="細明體" w:eastAsia="細明體" w:hAnsi="細明體" w:cs="Courier New"/>
                <w:kern w:val="2"/>
                <w:lang w:eastAsia="zh-TW"/>
              </w:rPr>
              <w:t>130220000078</w:t>
            </w:r>
          </w:p>
        </w:tc>
      </w:tr>
      <w:tr w:rsidR="00EB5B00" w:rsidRPr="008C190F" w:rsidTr="00307433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B00" w:rsidRPr="008C190F" w:rsidRDefault="00EB5B00" w:rsidP="00282782">
            <w:pPr>
              <w:pStyle w:val="Tabletext"/>
              <w:rPr>
                <w:rFonts w:ascii="細明體" w:eastAsia="細明體" w:hAnsi="細明體" w:hint="eastAsia"/>
                <w:color w:val="943634"/>
                <w:lang w:eastAsia="zh-TW"/>
              </w:rPr>
            </w:pPr>
            <w:r w:rsidRPr="008C190F">
              <w:rPr>
                <w:rFonts w:ascii="細明體" w:eastAsia="細明體" w:hAnsi="細明體" w:hint="eastAsia"/>
                <w:color w:val="943634"/>
                <w:lang w:eastAsia="zh-TW"/>
              </w:rPr>
              <w:t>2013/04/23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B00" w:rsidRPr="008C190F" w:rsidRDefault="00EB5B00" w:rsidP="00282782">
            <w:pPr>
              <w:pStyle w:val="Tabletext"/>
              <w:rPr>
                <w:rFonts w:ascii="細明體" w:eastAsia="細明體" w:hAnsi="細明體"/>
                <w:color w:val="943634"/>
                <w:lang w:eastAsia="zh-TW"/>
              </w:rPr>
            </w:pPr>
            <w:r w:rsidRPr="008C190F">
              <w:rPr>
                <w:rFonts w:ascii="細明體" w:eastAsia="細明體" w:hAnsi="細明體" w:hint="eastAsia"/>
                <w:color w:val="943634"/>
                <w:lang w:eastAsia="zh-TW"/>
              </w:rPr>
              <w:t>2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B00" w:rsidRPr="008C190F" w:rsidRDefault="00EB5B00" w:rsidP="00282782">
            <w:pPr>
              <w:pStyle w:val="Tabletext"/>
              <w:rPr>
                <w:rFonts w:ascii="細明體" w:eastAsia="細明體" w:hAnsi="細明體"/>
                <w:color w:val="943634"/>
                <w:lang w:eastAsia="zh-TW"/>
              </w:rPr>
            </w:pPr>
            <w:r w:rsidRPr="008C190F">
              <w:rPr>
                <w:rFonts w:ascii="細明體" w:eastAsia="細明體" w:hAnsi="細明體" w:hint="eastAsia"/>
                <w:color w:val="943634"/>
                <w:lang w:eastAsia="zh-TW"/>
              </w:rPr>
              <w:t>未受理件區分是否有拍照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B00" w:rsidRPr="008C190F" w:rsidRDefault="00EB5B00" w:rsidP="00282782">
            <w:pPr>
              <w:pStyle w:val="Tabletext"/>
              <w:jc w:val="center"/>
              <w:rPr>
                <w:rFonts w:ascii="細明體" w:eastAsia="細明體" w:hAnsi="細明體" w:hint="eastAsia"/>
                <w:color w:val="943634"/>
                <w:lang w:eastAsia="zh-TW"/>
              </w:rPr>
            </w:pPr>
            <w:r w:rsidRPr="008C190F">
              <w:rPr>
                <w:rFonts w:ascii="細明體" w:eastAsia="細明體" w:hAnsi="細明體" w:hint="eastAsia"/>
                <w:color w:val="943634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B00" w:rsidRPr="008C190F" w:rsidRDefault="00AB57C1" w:rsidP="00282782">
            <w:pPr>
              <w:pStyle w:val="Tabletext"/>
              <w:rPr>
                <w:rFonts w:ascii="細明體" w:eastAsia="細明體" w:hAnsi="細明體" w:cs="Courier New"/>
                <w:color w:val="943634"/>
                <w:kern w:val="2"/>
                <w:lang w:eastAsia="zh-TW"/>
              </w:rPr>
            </w:pPr>
            <w:r w:rsidRPr="008C190F">
              <w:rPr>
                <w:rFonts w:ascii="細明體" w:eastAsia="細明體" w:hAnsi="細明體"/>
                <w:color w:val="943634"/>
              </w:rPr>
              <w:t>130423000296</w:t>
            </w:r>
          </w:p>
        </w:tc>
      </w:tr>
      <w:tr w:rsidR="00504BC7" w:rsidRPr="0033244E" w:rsidTr="00307433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7433" w:rsidRPr="0033244E" w:rsidRDefault="00307433" w:rsidP="00282782">
            <w:pPr>
              <w:pStyle w:val="Tabletext"/>
              <w:rPr>
                <w:rFonts w:ascii="細明體" w:eastAsia="細明體" w:hAnsi="細明體" w:hint="eastAsia"/>
                <w:color w:val="5F497A"/>
                <w:lang w:eastAsia="zh-TW"/>
              </w:rPr>
            </w:pPr>
            <w:r w:rsidRPr="0033244E">
              <w:rPr>
                <w:rFonts w:ascii="細明體" w:eastAsia="細明體" w:hAnsi="細明體" w:hint="eastAsia"/>
                <w:color w:val="5F497A"/>
                <w:lang w:eastAsia="zh-TW"/>
              </w:rPr>
              <w:t>2013/07/24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7433" w:rsidRPr="0033244E" w:rsidRDefault="00307433" w:rsidP="00282782">
            <w:pPr>
              <w:pStyle w:val="Tabletext"/>
              <w:rPr>
                <w:rFonts w:ascii="細明體" w:eastAsia="細明體" w:hAnsi="細明體" w:hint="eastAsia"/>
                <w:color w:val="5F497A"/>
                <w:lang w:eastAsia="zh-TW"/>
              </w:rPr>
            </w:pPr>
            <w:r w:rsidRPr="0033244E">
              <w:rPr>
                <w:rFonts w:ascii="細明體" w:eastAsia="細明體" w:hAnsi="細明體" w:hint="eastAsia"/>
                <w:color w:val="5F497A"/>
                <w:lang w:eastAsia="zh-TW"/>
              </w:rPr>
              <w:t>3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7433" w:rsidRPr="0033244E" w:rsidRDefault="00886D9B" w:rsidP="00282782">
            <w:pPr>
              <w:pStyle w:val="Tabletext"/>
              <w:rPr>
                <w:rFonts w:ascii="細明體" w:eastAsia="細明體" w:hAnsi="細明體" w:hint="eastAsia"/>
                <w:color w:val="5F497A"/>
                <w:lang w:eastAsia="zh-TW"/>
              </w:rPr>
            </w:pPr>
            <w:r w:rsidRPr="0033244E">
              <w:rPr>
                <w:rFonts w:ascii="細明體" w:eastAsia="細明體" w:hAnsi="細明體" w:hint="eastAsia"/>
                <w:color w:val="5F497A"/>
                <w:lang w:eastAsia="zh-TW"/>
              </w:rPr>
              <w:t>修改查詢條件規則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7433" w:rsidRPr="0033244E" w:rsidRDefault="00C02E8A" w:rsidP="00282782">
            <w:pPr>
              <w:pStyle w:val="Tabletext"/>
              <w:jc w:val="center"/>
              <w:rPr>
                <w:rFonts w:ascii="細明體" w:eastAsia="細明體" w:hAnsi="細明體" w:hint="eastAsia"/>
                <w:color w:val="5F497A"/>
                <w:lang w:eastAsia="zh-TW"/>
              </w:rPr>
            </w:pPr>
            <w:r w:rsidRPr="0033244E">
              <w:rPr>
                <w:rFonts w:ascii="細明體" w:eastAsia="細明體" w:hAnsi="細明體" w:hint="eastAsia"/>
                <w:color w:val="5F497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7433" w:rsidRPr="0033244E" w:rsidRDefault="00492120" w:rsidP="00282782">
            <w:pPr>
              <w:pStyle w:val="Tabletext"/>
              <w:rPr>
                <w:rFonts w:ascii="細明體" w:eastAsia="細明體" w:hAnsi="細明體"/>
                <w:color w:val="5F497A"/>
              </w:rPr>
            </w:pPr>
            <w:r w:rsidRPr="0033244E">
              <w:rPr>
                <w:rFonts w:ascii="細明體" w:eastAsia="細明體" w:hAnsi="細明體" w:cs="Courier New"/>
                <w:color w:val="5F497A"/>
              </w:rPr>
              <w:t>130715000308</w:t>
            </w:r>
          </w:p>
        </w:tc>
      </w:tr>
      <w:tr w:rsidR="0014245B" w:rsidRPr="0033244E" w:rsidTr="00307433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45B" w:rsidRPr="00542315" w:rsidRDefault="0014245B" w:rsidP="00D74D5E">
            <w:pPr>
              <w:spacing w:line="240" w:lineRule="atLeast"/>
              <w:rPr>
                <w:rFonts w:cs="Courier New" w:hint="eastAsia"/>
                <w:i/>
                <w:color w:val="FF0000"/>
                <w:sz w:val="20"/>
                <w:szCs w:val="20"/>
              </w:rPr>
            </w:pPr>
            <w:r w:rsidRPr="00542315">
              <w:rPr>
                <w:rFonts w:cs="Courier New"/>
                <w:i/>
                <w:color w:val="FF0000"/>
                <w:sz w:val="20"/>
                <w:szCs w:val="20"/>
              </w:rPr>
              <w:t>201</w:t>
            </w:r>
            <w:r>
              <w:rPr>
                <w:rFonts w:cs="Courier New" w:hint="eastAsia"/>
                <w:i/>
                <w:color w:val="FF0000"/>
                <w:sz w:val="20"/>
                <w:szCs w:val="20"/>
              </w:rPr>
              <w:t>3/10/01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45B" w:rsidRPr="00542315" w:rsidRDefault="0014245B" w:rsidP="00D74D5E">
            <w:pPr>
              <w:spacing w:line="240" w:lineRule="atLeast"/>
              <w:rPr>
                <w:rFonts w:cs="Courier New" w:hint="eastAsia"/>
                <w:color w:val="FF0000"/>
                <w:sz w:val="20"/>
                <w:szCs w:val="20"/>
              </w:rPr>
            </w:pPr>
            <w:r>
              <w:rPr>
                <w:rFonts w:cs="Courier New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45B" w:rsidRDefault="0014245B" w:rsidP="00D74D5E">
            <w:pPr>
              <w:spacing w:line="240" w:lineRule="atLeast"/>
              <w:rPr>
                <w:rFonts w:cs="Courier New" w:hint="eastAsia"/>
                <w:color w:val="FF0000"/>
                <w:sz w:val="20"/>
                <w:szCs w:val="20"/>
              </w:rPr>
            </w:pPr>
            <w:r w:rsidRPr="00ED424C">
              <w:rPr>
                <w:rFonts w:cs="Courier New" w:hint="eastAsia"/>
                <w:color w:val="FF0000"/>
                <w:sz w:val="20"/>
                <w:szCs w:val="20"/>
              </w:rPr>
              <w:t>針對電話理賠案件</w:t>
            </w:r>
            <w:r>
              <w:rPr>
                <w:rFonts w:cs="Courier New" w:hint="eastAsia"/>
                <w:color w:val="FF0000"/>
                <w:sz w:val="20"/>
                <w:szCs w:val="20"/>
              </w:rPr>
              <w:t>進行以下的調整</w:t>
            </w:r>
            <w:r>
              <w:rPr>
                <w:rFonts w:cs="Courier New" w:hint="eastAsia"/>
                <w:color w:val="FF0000"/>
                <w:sz w:val="20"/>
                <w:szCs w:val="20"/>
              </w:rPr>
              <w:t>:</w:t>
            </w:r>
          </w:p>
          <w:p w:rsidR="0014245B" w:rsidRPr="0014245B" w:rsidRDefault="0014245B" w:rsidP="0014245B">
            <w:pPr>
              <w:numPr>
                <w:ilvl w:val="0"/>
                <w:numId w:val="34"/>
              </w:numPr>
              <w:spacing w:line="240" w:lineRule="atLeast"/>
              <w:rPr>
                <w:rFonts w:cs="Courier New" w:hint="eastAsia"/>
                <w:color w:val="FF0000"/>
                <w:sz w:val="20"/>
                <w:szCs w:val="20"/>
              </w:rPr>
            </w:pPr>
            <w:r w:rsidRPr="0014245B">
              <w:rPr>
                <w:rFonts w:cs="Courier New" w:hint="eastAsia"/>
                <w:color w:val="FF0000"/>
                <w:sz w:val="20"/>
                <w:szCs w:val="20"/>
              </w:rPr>
              <w:t>未受理件數</w:t>
            </w:r>
            <w:r w:rsidRPr="0014245B">
              <w:rPr>
                <w:rFonts w:cs="Courier New" w:hint="eastAsia"/>
                <w:color w:val="FF0000"/>
                <w:sz w:val="20"/>
                <w:szCs w:val="20"/>
              </w:rPr>
              <w:t xml:space="preserve"> </w:t>
            </w:r>
            <w:r w:rsidRPr="0014245B">
              <w:rPr>
                <w:rFonts w:cs="Courier New" w:hint="eastAsia"/>
                <w:color w:val="FF0000"/>
                <w:sz w:val="20"/>
                <w:szCs w:val="20"/>
              </w:rPr>
              <w:t>增加一欄</w:t>
            </w:r>
            <w:r w:rsidRPr="0014245B">
              <w:rPr>
                <w:rFonts w:cs="Courier New" w:hint="eastAsia"/>
                <w:color w:val="FF0000"/>
                <w:sz w:val="20"/>
                <w:szCs w:val="20"/>
              </w:rPr>
              <w:t xml:space="preserve"> "</w:t>
            </w:r>
            <w:r w:rsidRPr="0014245B">
              <w:rPr>
                <w:rFonts w:cs="Courier New" w:hint="eastAsia"/>
                <w:color w:val="FF0000"/>
                <w:sz w:val="20"/>
                <w:szCs w:val="20"/>
              </w:rPr>
              <w:t>電話理賠</w:t>
            </w:r>
            <w:r w:rsidRPr="0014245B">
              <w:rPr>
                <w:rFonts w:cs="Courier New" w:hint="eastAsia"/>
                <w:color w:val="FF0000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ourier New" w:hint="eastAsia"/>
                <w:color w:val="FF0000"/>
                <w:sz w:val="20"/>
                <w:szCs w:val="20"/>
              </w:rPr>
              <w:t>條件是</w:t>
            </w:r>
            <w:r>
              <w:rPr>
                <w:rFonts w:cs="Courier New"/>
                <w:color w:val="FF0000"/>
                <w:sz w:val="20"/>
                <w:szCs w:val="20"/>
              </w:rPr>
              <w:t>PIC_TYPE=”</w:t>
            </w:r>
            <w:r>
              <w:rPr>
                <w:rFonts w:cs="Courier New" w:hint="eastAsia"/>
                <w:color w:val="FF0000"/>
                <w:sz w:val="20"/>
                <w:szCs w:val="20"/>
              </w:rPr>
              <w:t>6</w:t>
            </w:r>
            <w:r>
              <w:rPr>
                <w:rFonts w:cs="Courier New"/>
                <w:color w:val="FF0000"/>
                <w:sz w:val="20"/>
                <w:szCs w:val="20"/>
              </w:rPr>
              <w:t>”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45B" w:rsidRPr="00542315" w:rsidRDefault="0014245B" w:rsidP="00D74D5E">
            <w:pPr>
              <w:spacing w:line="240" w:lineRule="atLeast"/>
              <w:rPr>
                <w:rFonts w:cs="Courier New" w:hint="eastAsia"/>
                <w:color w:val="FF0000"/>
                <w:sz w:val="20"/>
                <w:szCs w:val="20"/>
              </w:rPr>
            </w:pPr>
            <w:r w:rsidRPr="00542315">
              <w:rPr>
                <w:rFonts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45B" w:rsidRPr="00542315" w:rsidRDefault="0014245B" w:rsidP="00D74D5E">
            <w:pPr>
              <w:spacing w:line="240" w:lineRule="atLeast"/>
              <w:rPr>
                <w:rFonts w:cs="Courier New" w:hint="eastAsia"/>
                <w:color w:val="FF0000"/>
                <w:sz w:val="20"/>
                <w:szCs w:val="20"/>
              </w:rPr>
            </w:pPr>
            <w:r w:rsidRPr="00542315">
              <w:rPr>
                <w:color w:val="FF0000"/>
              </w:rPr>
              <w:t>131001000189</w:t>
            </w:r>
          </w:p>
        </w:tc>
      </w:tr>
      <w:tr w:rsidR="00CA50F1" w:rsidRPr="00CA50F1" w:rsidTr="00307433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0F1" w:rsidRPr="00CA50F1" w:rsidRDefault="00CA50F1" w:rsidP="00D74D5E">
            <w:pPr>
              <w:spacing w:line="240" w:lineRule="atLeast"/>
              <w:rPr>
                <w:rFonts w:cs="Courier New"/>
                <w:i/>
                <w:sz w:val="20"/>
                <w:szCs w:val="20"/>
              </w:rPr>
            </w:pPr>
            <w:ins w:id="1" w:author="FIS" w:date="2015-03-27T12:04:00Z">
              <w:r w:rsidRPr="00CA50F1">
                <w:rPr>
                  <w:rFonts w:ascii="細明體" w:eastAsia="細明體" w:hAnsi="細明體" w:cs="Courier New"/>
                  <w:sz w:val="20"/>
                  <w:szCs w:val="20"/>
                </w:rPr>
                <w:t>2015/3/2</w:t>
              </w:r>
              <w:r w:rsidRPr="00CA50F1">
                <w:rPr>
                  <w:rFonts w:ascii="細明體" w:eastAsia="細明體" w:hAnsi="細明體" w:cs="Courier New" w:hint="eastAsia"/>
                  <w:sz w:val="20"/>
                  <w:szCs w:val="20"/>
                </w:rPr>
                <w:t>7</w:t>
              </w:r>
            </w:ins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0F1" w:rsidRPr="00CA50F1" w:rsidRDefault="00CA50F1" w:rsidP="00D74D5E">
            <w:pPr>
              <w:spacing w:line="240" w:lineRule="atLeast"/>
              <w:rPr>
                <w:rFonts w:cs="Courier New" w:hint="eastAsia"/>
                <w:sz w:val="20"/>
                <w:szCs w:val="20"/>
              </w:rPr>
            </w:pPr>
            <w:ins w:id="2" w:author="FIS" w:date="2015-03-27T12:0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5</w:t>
              </w:r>
            </w:ins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0F1" w:rsidRPr="00CA50F1" w:rsidRDefault="00CA50F1" w:rsidP="00D74D5E">
            <w:pPr>
              <w:spacing w:line="240" w:lineRule="atLeast"/>
              <w:rPr>
                <w:rFonts w:cs="Courier New" w:hint="eastAsia"/>
                <w:sz w:val="20"/>
                <w:szCs w:val="20"/>
              </w:rPr>
            </w:pPr>
            <w:ins w:id="3" w:author="FIS" w:date="2015-03-27T12:04:00Z">
              <w:r w:rsidRPr="00CA50F1">
                <w:rPr>
                  <w:rFonts w:hint="eastAsia"/>
                  <w:sz w:val="20"/>
                  <w:szCs w:val="20"/>
                </w:rPr>
                <w:t>北二行成立中、南區服務組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0F1" w:rsidRPr="00CA50F1" w:rsidRDefault="00CA50F1" w:rsidP="00CA50F1">
            <w:pPr>
              <w:spacing w:line="240" w:lineRule="atLeast"/>
              <w:jc w:val="center"/>
              <w:rPr>
                <w:rFonts w:cs="Courier New" w:hint="eastAsia"/>
                <w:sz w:val="20"/>
                <w:szCs w:val="20"/>
              </w:rPr>
            </w:pPr>
            <w:ins w:id="4" w:author="FIS" w:date="2015-03-27T12:04:00Z">
              <w:r w:rsidRPr="00CA50F1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侑文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0F1" w:rsidRPr="00CA50F1" w:rsidRDefault="00CA50F1" w:rsidP="00CA50F1">
            <w:pPr>
              <w:spacing w:line="240" w:lineRule="atLeast"/>
              <w:jc w:val="center"/>
              <w:rPr>
                <w:sz w:val="20"/>
                <w:szCs w:val="20"/>
              </w:rPr>
            </w:pPr>
            <w:ins w:id="5" w:author="FIS" w:date="2015-03-27T12:04:00Z">
              <w:r w:rsidRPr="00CA50F1">
                <w:rPr>
                  <w:sz w:val="20"/>
                  <w:szCs w:val="20"/>
                </w:rPr>
                <w:t>150303000214</w:t>
              </w:r>
            </w:ins>
          </w:p>
        </w:tc>
      </w:tr>
      <w:tr w:rsidR="009A1FC9" w:rsidRPr="00CA50F1" w:rsidTr="00307433">
        <w:trPr>
          <w:ins w:id="6" w:author="李明諭" w:date="2018-02-02T15:51:00Z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FC9" w:rsidRPr="00CA50F1" w:rsidRDefault="009A1FC9" w:rsidP="009A1FC9">
            <w:pPr>
              <w:spacing w:line="240" w:lineRule="atLeast"/>
              <w:rPr>
                <w:ins w:id="7" w:author="李明諭" w:date="2018-02-02T15:51:00Z"/>
                <w:rFonts w:ascii="細明體" w:eastAsia="細明體" w:hAnsi="細明體" w:cs="Courier New"/>
                <w:sz w:val="20"/>
                <w:szCs w:val="20"/>
              </w:rPr>
            </w:pPr>
            <w:ins w:id="8" w:author="李明諭" w:date="2018-02-02T15:52:00Z">
              <w:r>
                <w:rPr>
                  <w:rFonts w:ascii="細明體" w:eastAsia="細明體" w:hAnsi="細明體" w:hint="eastAsia"/>
                  <w:color w:val="7030A0"/>
                  <w:kern w:val="0"/>
                  <w:sz w:val="20"/>
                  <w:szCs w:val="20"/>
                </w:rPr>
                <w:t>2017/12/30</w:t>
              </w:r>
            </w:ins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FC9" w:rsidRDefault="009A1FC9" w:rsidP="009A1FC9">
            <w:pPr>
              <w:spacing w:line="240" w:lineRule="atLeast"/>
              <w:rPr>
                <w:ins w:id="9" w:author="李明諭" w:date="2018-02-02T15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李明諭" w:date="2018-02-02T15:52:00Z">
              <w:r>
                <w:rPr>
                  <w:rFonts w:ascii="細明體" w:eastAsia="細明體" w:hAnsi="細明體"/>
                  <w:color w:val="7030A0"/>
                  <w:kern w:val="0"/>
                  <w:sz w:val="20"/>
                  <w:szCs w:val="20"/>
                </w:rPr>
                <w:t>6</w:t>
              </w:r>
            </w:ins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FC9" w:rsidRPr="00CA50F1" w:rsidRDefault="009A1FC9" w:rsidP="009A1FC9">
            <w:pPr>
              <w:spacing w:line="240" w:lineRule="atLeast"/>
              <w:rPr>
                <w:ins w:id="11" w:author="李明諭" w:date="2018-02-02T15:51:00Z"/>
                <w:rFonts w:hint="eastAsia"/>
                <w:sz w:val="20"/>
                <w:szCs w:val="20"/>
              </w:rPr>
            </w:pPr>
            <w:ins w:id="12" w:author="李明諭" w:date="2018-02-02T15:52:00Z">
              <w:r w:rsidRPr="00BE6D14">
                <w:rPr>
                  <w:rFonts w:ascii="細明體" w:eastAsia="細明體" w:hAnsi="細明體" w:hint="eastAsia"/>
                  <w:color w:val="7030A0"/>
                  <w:kern w:val="0"/>
                  <w:sz w:val="20"/>
                  <w:szCs w:val="20"/>
                </w:rPr>
                <w:t>行政中心編制調整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FC9" w:rsidRPr="00CA50F1" w:rsidRDefault="009A1FC9" w:rsidP="009A1FC9">
            <w:pPr>
              <w:spacing w:line="240" w:lineRule="atLeast"/>
              <w:jc w:val="center"/>
              <w:rPr>
                <w:ins w:id="13" w:author="李明諭" w:date="2018-02-02T15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14" w:author="李明諭" w:date="2018-02-02T15:52:00Z">
              <w:r w:rsidRPr="00BE6D14">
                <w:rPr>
                  <w:rFonts w:ascii="細明體" w:eastAsia="細明體" w:hAnsi="細明體"/>
                  <w:color w:val="7030A0"/>
                  <w:kern w:val="0"/>
                  <w:sz w:val="20"/>
                  <w:szCs w:val="20"/>
                </w:rPr>
                <w:t>伯珊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FC9" w:rsidRPr="00CA50F1" w:rsidRDefault="009A1FC9" w:rsidP="009A1FC9">
            <w:pPr>
              <w:spacing w:line="240" w:lineRule="atLeast"/>
              <w:jc w:val="center"/>
              <w:rPr>
                <w:ins w:id="15" w:author="李明諭" w:date="2018-02-02T15:51:00Z"/>
                <w:sz w:val="20"/>
                <w:szCs w:val="20"/>
              </w:rPr>
            </w:pPr>
            <w:ins w:id="16" w:author="李明諭" w:date="2018-02-02T15:52:00Z">
              <w:r w:rsidRPr="00BE6D14">
                <w:rPr>
                  <w:b/>
                  <w:bCs/>
                </w:rPr>
                <w:t>171218000847</w:t>
              </w:r>
            </w:ins>
          </w:p>
        </w:tc>
      </w:tr>
      <w:tr w:rsidR="00B6403F" w:rsidRPr="00CA50F1" w:rsidTr="00307433">
        <w:trPr>
          <w:ins w:id="17" w:author="李明諭" w:date="2018-06-21T15:20:00Z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03F" w:rsidRDefault="00B6403F" w:rsidP="00B6403F">
            <w:pPr>
              <w:spacing w:line="240" w:lineRule="atLeast"/>
              <w:rPr>
                <w:ins w:id="18" w:author="李明諭" w:date="2018-06-21T15:20:00Z"/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ins w:id="19" w:author="李明諭" w:date="2018-06-21T15:20:00Z">
              <w:r>
                <w:rPr>
                  <w:rFonts w:ascii="細明體" w:eastAsia="細明體" w:hAnsi="細明體" w:cs="Courier New" w:hint="eastAsia"/>
                  <w:color w:val="0D0D0D"/>
                  <w:sz w:val="20"/>
                  <w:szCs w:val="20"/>
                </w:rPr>
                <w:t>2018/06/20</w:t>
              </w:r>
            </w:ins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03F" w:rsidRDefault="00B6403F" w:rsidP="00B6403F">
            <w:pPr>
              <w:spacing w:line="240" w:lineRule="atLeast"/>
              <w:rPr>
                <w:ins w:id="20" w:author="李明諭" w:date="2018-06-21T15:20:00Z"/>
                <w:rFonts w:ascii="細明體" w:eastAsia="細明體" w:hAnsi="細明體"/>
                <w:color w:val="7030A0"/>
                <w:kern w:val="0"/>
                <w:sz w:val="20"/>
                <w:szCs w:val="20"/>
              </w:rPr>
            </w:pPr>
            <w:ins w:id="21" w:author="李明諭" w:date="2018-06-21T15:20:00Z">
              <w:r>
                <w:rPr>
                  <w:rFonts w:ascii="細明體" w:eastAsia="細明體" w:hAnsi="細明體" w:cs="Courier New" w:hint="eastAsia"/>
                  <w:color w:val="0D0D0D"/>
                  <w:sz w:val="20"/>
                  <w:szCs w:val="20"/>
                </w:rPr>
                <w:t>7</w:t>
              </w:r>
            </w:ins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03F" w:rsidRPr="00BE6D14" w:rsidRDefault="00B6403F" w:rsidP="00B6403F">
            <w:pPr>
              <w:spacing w:line="240" w:lineRule="atLeast"/>
              <w:rPr>
                <w:ins w:id="22" w:author="李明諭" w:date="2018-06-21T15:20:00Z"/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ins w:id="23" w:author="李明諭" w:date="2018-06-21T15:20:00Z">
              <w:r>
                <w:rPr>
                  <w:rFonts w:ascii="細明體" w:eastAsia="細明體" w:hAnsi="細明體" w:cs="Courier New" w:hint="eastAsia"/>
                  <w:b/>
                  <w:bCs/>
                  <w:color w:val="0D0D0D"/>
                  <w:sz w:val="20"/>
                  <w:szCs w:val="20"/>
                </w:rPr>
                <w:t>行動補全建置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03F" w:rsidRPr="00BE6D14" w:rsidRDefault="00B6403F" w:rsidP="00B6403F">
            <w:pPr>
              <w:spacing w:line="240" w:lineRule="atLeast"/>
              <w:jc w:val="center"/>
              <w:rPr>
                <w:ins w:id="24" w:author="李明諭" w:date="2018-06-21T15:20:00Z"/>
                <w:rFonts w:ascii="細明體" w:eastAsia="細明體" w:hAnsi="細明體"/>
                <w:color w:val="7030A0"/>
                <w:kern w:val="0"/>
                <w:sz w:val="20"/>
                <w:szCs w:val="20"/>
              </w:rPr>
            </w:pPr>
            <w:ins w:id="25" w:author="李明諭" w:date="2018-06-21T15:20:00Z">
              <w:r>
                <w:rPr>
                  <w:rFonts w:ascii="細明體" w:eastAsia="細明體" w:hAnsi="細明體" w:cs="Courier New" w:hint="eastAsia"/>
                  <w:color w:val="0D0D0D"/>
                  <w:sz w:val="20"/>
                  <w:szCs w:val="20"/>
                </w:rPr>
                <w:t>李明諭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03F" w:rsidRPr="00BE6D14" w:rsidRDefault="00B6403F" w:rsidP="00B6403F">
            <w:pPr>
              <w:spacing w:line="240" w:lineRule="atLeast"/>
              <w:jc w:val="center"/>
              <w:rPr>
                <w:ins w:id="26" w:author="李明諭" w:date="2018-06-21T15:20:00Z"/>
                <w:b/>
                <w:bCs/>
              </w:rPr>
            </w:pPr>
            <w:ins w:id="27" w:author="李明諭" w:date="2018-06-21T15:20:00Z">
              <w:r>
                <w:rPr>
                  <w:rFonts w:ascii="細明體" w:eastAsia="細明體" w:hAnsi="細明體" w:cs="Courier New" w:hint="eastAsia"/>
                  <w:b/>
                  <w:bCs/>
                  <w:color w:val="0D0D0D"/>
                  <w:sz w:val="20"/>
                  <w:szCs w:val="20"/>
                </w:rPr>
                <w:t>180423001589</w:t>
              </w:r>
            </w:ins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1D7398" w:rsidP="007756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行動理賠即時報表查詢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4C0480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AAA4_03</w:t>
            </w:r>
            <w:r w:rsidR="001271D7" w:rsidRPr="00222C56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4C0480" w:rsidP="004C048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即時查詢行動</w:t>
            </w:r>
            <w:r w:rsidR="001271D7" w:rsidRPr="00222C56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待處理案件</w:t>
            </w:r>
          </w:p>
        </w:tc>
      </w:tr>
      <w:tr w:rsidR="0087033D" w:rsidRPr="00222C56" w:rsidTr="00691962">
        <w:tc>
          <w:tcPr>
            <w:tcW w:w="2340" w:type="dxa"/>
          </w:tcPr>
          <w:p w:rsidR="0087033D" w:rsidRPr="0069460B" w:rsidRDefault="0087033D" w:rsidP="002827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87033D" w:rsidRPr="0069460B" w:rsidRDefault="0087033D" w:rsidP="002827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87033D" w:rsidRPr="00222C56" w:rsidTr="00691962">
        <w:tc>
          <w:tcPr>
            <w:tcW w:w="2340" w:type="dxa"/>
          </w:tcPr>
          <w:p w:rsidR="0087033D" w:rsidRPr="0069460B" w:rsidRDefault="0087033D" w:rsidP="002827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87033D" w:rsidRDefault="00C75195" w:rsidP="002827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5195">
              <w:rPr>
                <w:rFonts w:ascii="細明體" w:eastAsia="細明體" w:hAnsi="細明體"/>
                <w:sz w:val="20"/>
                <w:szCs w:val="20"/>
              </w:rPr>
              <w:t>公司人員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C3341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1271D7" w:rsidRPr="00222C56">
              <w:rPr>
                <w:rFonts w:ascii="細明體" w:eastAsia="細明體" w:hAnsi="細明體" w:hint="eastAsia"/>
                <w:sz w:val="20"/>
                <w:szCs w:val="20"/>
              </w:rPr>
              <w:t>一般  </w:t>
            </w: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1271D7" w:rsidRPr="00222C56">
              <w:rPr>
                <w:rFonts w:ascii="細明體" w:eastAsia="細明體" w:hAnsi="細明體" w:hint="eastAsia"/>
                <w:sz w:val="20"/>
                <w:szCs w:val="20"/>
              </w:rPr>
              <w:t>平板電腦  □手機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222C56" w:rsidRDefault="006E56FE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/>
        </w:rPr>
        <w:object w:dxaOrig="10260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5355" r:id="rId9"/>
        </w:object>
      </w:r>
    </w:p>
    <w:p w:rsidR="002F1E48" w:rsidRPr="00222C56" w:rsidRDefault="00E51C67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B0B97">
        <w:rPr>
          <w:rFonts w:ascii="細明體" w:eastAsia="細明體" w:hAnsi="細明體" w:hint="eastAsia"/>
          <w:kern w:val="2"/>
          <w:szCs w:val="24"/>
          <w:lang w:eastAsia="zh-TW"/>
        </w:rPr>
        <w:t>相關模組</w:t>
      </w:r>
      <w:r w:rsidR="002F1E48"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5423"/>
      </w:tblGrid>
      <w:tr w:rsidR="00172FC5" w:rsidRPr="0069460B" w:rsidTr="00282782">
        <w:tc>
          <w:tcPr>
            <w:tcW w:w="720" w:type="dxa"/>
          </w:tcPr>
          <w:p w:rsidR="00172FC5" w:rsidRPr="0069460B" w:rsidRDefault="00172FC5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172FC5" w:rsidRPr="0069460B" w:rsidRDefault="00172FC5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423" w:type="dxa"/>
          </w:tcPr>
          <w:p w:rsidR="00172FC5" w:rsidRPr="0069460B" w:rsidRDefault="00172FC5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E59D3" w:rsidRPr="00345E43" w:rsidTr="00282782">
        <w:tc>
          <w:tcPr>
            <w:tcW w:w="720" w:type="dxa"/>
          </w:tcPr>
          <w:p w:rsidR="00FE59D3" w:rsidRPr="00345E43" w:rsidRDefault="00FE59D3" w:rsidP="00282782">
            <w:pPr>
              <w:jc w:val="center"/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345E43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1</w:t>
            </w:r>
          </w:p>
        </w:tc>
        <w:tc>
          <w:tcPr>
            <w:tcW w:w="3780" w:type="dxa"/>
          </w:tcPr>
          <w:p w:rsidR="00FE59D3" w:rsidRPr="00345E43" w:rsidRDefault="00FE59D3" w:rsidP="00F06B20">
            <w:pP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</w:p>
        </w:tc>
        <w:tc>
          <w:tcPr>
            <w:tcW w:w="5423" w:type="dxa"/>
          </w:tcPr>
          <w:p w:rsidR="00FE59D3" w:rsidRPr="00345E43" w:rsidRDefault="00FE59D3" w:rsidP="00282782">
            <w:pP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</w:p>
        </w:tc>
      </w:tr>
      <w:tr w:rsidR="002A6110" w:rsidRPr="00A36BDC" w:rsidTr="00282782">
        <w:tc>
          <w:tcPr>
            <w:tcW w:w="720" w:type="dxa"/>
          </w:tcPr>
          <w:p w:rsidR="002A6110" w:rsidRPr="00A36BDC" w:rsidRDefault="00A36BDC" w:rsidP="00282782">
            <w:pPr>
              <w:jc w:val="center"/>
              <w:rPr>
                <w:rFonts w:ascii="細明體" w:eastAsia="細明體" w:hAnsi="細明體" w:hint="eastAsia"/>
                <w:color w:val="632423"/>
                <w:sz w:val="20"/>
                <w:szCs w:val="20"/>
              </w:rPr>
            </w:pPr>
            <w:r w:rsidRPr="00A36BDC">
              <w:rPr>
                <w:rFonts w:ascii="細明體" w:eastAsia="細明體" w:hAnsi="細明體" w:hint="eastAsia"/>
                <w:color w:val="632423"/>
                <w:sz w:val="20"/>
                <w:szCs w:val="20"/>
              </w:rPr>
              <w:t>2</w:t>
            </w:r>
          </w:p>
        </w:tc>
        <w:tc>
          <w:tcPr>
            <w:tcW w:w="3780" w:type="dxa"/>
          </w:tcPr>
          <w:p w:rsidR="002A6110" w:rsidRPr="00A36BDC" w:rsidRDefault="002A6110" w:rsidP="00F06B20">
            <w:pPr>
              <w:rPr>
                <w:rFonts w:ascii="細明體" w:eastAsia="細明體" w:hAnsi="細明體" w:cs="Arial" w:hint="eastAsia"/>
                <w:color w:val="632423"/>
                <w:sz w:val="20"/>
                <w:szCs w:val="20"/>
              </w:rPr>
            </w:pPr>
          </w:p>
        </w:tc>
        <w:tc>
          <w:tcPr>
            <w:tcW w:w="5423" w:type="dxa"/>
          </w:tcPr>
          <w:p w:rsidR="002A6110" w:rsidRPr="00A36BDC" w:rsidRDefault="002A6110" w:rsidP="00282782">
            <w:pPr>
              <w:rPr>
                <w:rFonts w:ascii="細明體" w:eastAsia="細明體" w:hAnsi="細明體" w:hint="eastAsia"/>
                <w:color w:val="632423"/>
                <w:sz w:val="20"/>
                <w:szCs w:val="20"/>
              </w:rPr>
            </w:pP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E51C67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</w:t>
      </w:r>
      <w:r w:rsidR="002F1E48"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2693"/>
        <w:gridCol w:w="2977"/>
        <w:gridCol w:w="850"/>
        <w:gridCol w:w="851"/>
        <w:gridCol w:w="850"/>
        <w:gridCol w:w="851"/>
      </w:tblGrid>
      <w:tr w:rsidR="00D45EA4" w:rsidRPr="0069460B" w:rsidTr="00BC7BDD">
        <w:trPr>
          <w:trHeight w:val="364"/>
        </w:trPr>
        <w:tc>
          <w:tcPr>
            <w:tcW w:w="851" w:type="dxa"/>
            <w:vAlign w:val="center"/>
          </w:tcPr>
          <w:p w:rsidR="00D45EA4" w:rsidRPr="0069460B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693" w:type="dxa"/>
            <w:vAlign w:val="center"/>
          </w:tcPr>
          <w:p w:rsidR="00D45EA4" w:rsidRPr="0069460B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977" w:type="dxa"/>
            <w:vAlign w:val="center"/>
          </w:tcPr>
          <w:p w:rsidR="00D45EA4" w:rsidRPr="0069460B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850" w:type="dxa"/>
          </w:tcPr>
          <w:p w:rsidR="00D45EA4" w:rsidRPr="00E60524" w:rsidRDefault="00D45EA4" w:rsidP="0028278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51" w:type="dxa"/>
          </w:tcPr>
          <w:p w:rsidR="00D45EA4" w:rsidRPr="00E60524" w:rsidRDefault="00D45EA4" w:rsidP="0028278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50" w:type="dxa"/>
          </w:tcPr>
          <w:p w:rsidR="00D45EA4" w:rsidRPr="00E60524" w:rsidRDefault="00D45EA4" w:rsidP="0028278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51" w:type="dxa"/>
          </w:tcPr>
          <w:p w:rsidR="00D45EA4" w:rsidRPr="00E60524" w:rsidRDefault="00D45EA4" w:rsidP="0028278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45EA4" w:rsidRPr="0069460B" w:rsidTr="00BC7BDD">
        <w:tblPrEx>
          <w:tblLook w:val="01E0" w:firstRow="1" w:lastRow="1" w:firstColumn="1" w:lastColumn="1" w:noHBand="0" w:noVBand="0"/>
        </w:tblPrEx>
        <w:trPr>
          <w:trHeight w:val="350"/>
        </w:trPr>
        <w:tc>
          <w:tcPr>
            <w:tcW w:w="851" w:type="dxa"/>
            <w:vAlign w:val="center"/>
          </w:tcPr>
          <w:p w:rsidR="00D45EA4" w:rsidRPr="0069460B" w:rsidRDefault="00D45EA4" w:rsidP="00D45EA4">
            <w:pPr>
              <w:widowControl/>
              <w:numPr>
                <w:ilvl w:val="0"/>
                <w:numId w:val="32"/>
              </w:numPr>
              <w:snapToGrid w:val="0"/>
              <w:ind w:left="0" w:firstLine="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D45EA4" w:rsidRPr="0069460B" w:rsidRDefault="00D06DF5" w:rsidP="008C4D38">
            <w:pPr>
              <w:rPr>
                <w:rFonts w:ascii="細明體" w:eastAsia="細明體" w:hAnsi="細明體" w:hint="eastAsia"/>
              </w:rPr>
            </w:pPr>
            <w:r w:rsidRPr="008C4D38">
              <w:rPr>
                <w:rFonts w:ascii="細明體" w:eastAsia="細明體" w:hAnsi="細明體" w:hint="eastAsia"/>
                <w:sz w:val="20"/>
                <w:szCs w:val="20"/>
              </w:rPr>
              <w:t>DTAAA210</w:t>
            </w:r>
          </w:p>
        </w:tc>
        <w:tc>
          <w:tcPr>
            <w:tcW w:w="2977" w:type="dxa"/>
            <w:vAlign w:val="center"/>
          </w:tcPr>
          <w:p w:rsidR="00D45EA4" w:rsidRPr="0069460B" w:rsidRDefault="00BC7BDD" w:rsidP="008C4D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C7BDD">
              <w:rPr>
                <w:rFonts w:ascii="細明體" w:eastAsia="細明體" w:hAnsi="細明體"/>
                <w:sz w:val="20"/>
                <w:szCs w:val="20"/>
              </w:rPr>
              <w:t>理賠臨櫃受理申請書檔</w:t>
            </w:r>
          </w:p>
        </w:tc>
        <w:tc>
          <w:tcPr>
            <w:tcW w:w="850" w:type="dxa"/>
          </w:tcPr>
          <w:p w:rsidR="00D45EA4" w:rsidRPr="00E60524" w:rsidRDefault="00D45EA4" w:rsidP="0028278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D45EA4" w:rsidRDefault="00D45EA4" w:rsidP="00282782">
            <w:pPr>
              <w:jc w:val="center"/>
            </w:pPr>
            <w:r w:rsidRPr="00A00D71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0" w:type="dxa"/>
          </w:tcPr>
          <w:p w:rsidR="00D45EA4" w:rsidRDefault="00D45EA4" w:rsidP="00282782">
            <w:pPr>
              <w:jc w:val="center"/>
            </w:pPr>
            <w:r w:rsidRPr="00A00D71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1" w:type="dxa"/>
          </w:tcPr>
          <w:p w:rsidR="00D45EA4" w:rsidRDefault="00776E70" w:rsidP="00282782">
            <w:pPr>
              <w:jc w:val="center"/>
            </w:pPr>
            <w:r w:rsidRPr="00A00D71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Default="007B7EB7" w:rsidP="00BF452A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A8190B">
        <w:rPr>
          <w:rFonts w:ascii="細明體" w:eastAsia="細明體" w:hAnsi="細明體" w:hint="eastAsia"/>
          <w:kern w:val="2"/>
          <w:szCs w:val="24"/>
          <w:lang w:eastAsia="zh-TW"/>
        </w:rPr>
        <w:t>畫面</w:t>
      </w:r>
      <w:r w:rsidR="002F1E48" w:rsidRPr="00A8190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017091" w:rsidRDefault="00236FB8" w:rsidP="000170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/>
        </w:rPr>
        <w:lastRenderedPageBreak/>
        <w:pict>
          <v:shape id="_x0000_i1026" type="#_x0000_t75" style="width:7in;height:84pt">
            <v:imagedata r:id="rId10" o:title=""/>
          </v:shape>
        </w:pict>
      </w:r>
    </w:p>
    <w:p w:rsidR="00A852C0" w:rsidRPr="008C190F" w:rsidRDefault="001109FC" w:rsidP="000170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943634"/>
          <w:lang w:eastAsia="zh-TW"/>
        </w:rPr>
      </w:pPr>
      <w:r w:rsidRPr="008C190F">
        <w:rPr>
          <w:rFonts w:ascii="細明體" w:eastAsia="細明體" w:hAnsi="細明體" w:hint="eastAsia"/>
          <w:color w:val="943634"/>
          <w:lang w:eastAsia="zh-TW"/>
        </w:rPr>
        <w:t>2013/04/23 畫面修改：</w:t>
      </w:r>
    </w:p>
    <w:p w:rsidR="00A852C0" w:rsidRDefault="00515D1D" w:rsidP="000170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A6834">
        <w:rPr>
          <w:noProof/>
          <w:lang w:eastAsia="zh-TW"/>
        </w:rPr>
        <w:pict>
          <v:shape id="圖片 1" o:spid="_x0000_i1027" type="#_x0000_t75" style="width:6in;height:102pt;visibility:visible">
            <v:imagedata r:id="rId11" o:title=""/>
          </v:shape>
        </w:pict>
      </w:r>
    </w:p>
    <w:p w:rsidR="002456C9" w:rsidRDefault="002456C9" w:rsidP="002456C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u w:val="single"/>
          <w:lang w:eastAsia="zh-TW"/>
        </w:rPr>
      </w:pPr>
      <w:r w:rsidRPr="002456C9">
        <w:rPr>
          <w:rFonts w:cs="Courier New"/>
          <w:color w:val="FF0000"/>
        </w:rPr>
        <w:t>201</w:t>
      </w:r>
      <w:r w:rsidRPr="002456C9">
        <w:rPr>
          <w:rFonts w:cs="Courier New" w:hint="eastAsia"/>
          <w:color w:val="FF0000"/>
        </w:rPr>
        <w:t>3/10/01</w:t>
      </w:r>
      <w:r w:rsidRPr="002456C9">
        <w:rPr>
          <w:rFonts w:cs="Courier New" w:hint="eastAsia"/>
          <w:color w:val="FF0000"/>
          <w:lang w:eastAsia="zh-TW"/>
        </w:rPr>
        <w:t>畫面修改</w:t>
      </w:r>
      <w:r>
        <w:rPr>
          <w:rFonts w:ascii="細明體" w:eastAsia="細明體" w:hAnsi="細明體" w:hint="eastAsia"/>
          <w:kern w:val="2"/>
          <w:u w:val="single"/>
          <w:lang w:eastAsia="zh-TW"/>
        </w:rPr>
        <w:t>:</w:t>
      </w:r>
    </w:p>
    <w:p w:rsidR="00852AAB" w:rsidRPr="00030EB1" w:rsidRDefault="002456C9" w:rsidP="002456C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73E">
        <w:rPr>
          <w:noProof/>
          <w:lang w:eastAsia="zh-TW"/>
        </w:rPr>
        <w:pict>
          <v:shape id="_x0000_i1028" type="#_x0000_t75" style="width:6in;height:78pt;visibility:visible">
            <v:imagedata r:id="rId12" o:title=""/>
          </v:shape>
        </w:pict>
      </w:r>
      <w:r w:rsidR="00017091">
        <w:rPr>
          <w:rFonts w:ascii="細明體" w:eastAsia="細明體" w:hAnsi="細明體"/>
          <w:kern w:val="2"/>
          <w:u w:val="single"/>
          <w:lang w:eastAsia="zh-TW"/>
        </w:rPr>
        <w:br w:type="page"/>
      </w:r>
      <w:r w:rsidR="00030EB1" w:rsidRPr="00CE7BEC">
        <w:rPr>
          <w:rFonts w:ascii="細明體" w:eastAsia="細明體" w:hAnsi="細明體" w:hint="eastAsia"/>
          <w:kern w:val="2"/>
          <w:u w:val="single"/>
          <w:lang w:eastAsia="zh-TW"/>
        </w:rPr>
        <w:lastRenderedPageBreak/>
        <w:t>程式內容：</w:t>
      </w:r>
    </w:p>
    <w:p w:rsidR="00030EB1" w:rsidRDefault="00DF0B8D" w:rsidP="00A436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E73767" w:rsidRDefault="000034CB" w:rsidP="00E7376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依據登入者角色代號，控制查詢權限：</w:t>
      </w:r>
      <w:ins w:id="28" w:author="FIS" w:date="2015-03-27T12:06:00Z">
        <w:r w:rsidR="00B22925">
          <w:rPr>
            <w:rFonts w:ascii="細明體" w:eastAsia="細明體" w:hAnsi="細明體" w:hint="eastAsia"/>
            <w:kern w:val="2"/>
            <w:lang w:eastAsia="zh-TW"/>
          </w:rPr>
          <w:t>(服務組視同行政中心服務科)</w:t>
        </w:r>
      </w:ins>
    </w:p>
    <w:p w:rsidR="000034CB" w:rsidRDefault="000034CB" w:rsidP="000034C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9159C5">
        <w:rPr>
          <w:rFonts w:ascii="細明體" w:eastAsia="細明體" w:hAnsi="細明體" w:hint="eastAsia"/>
          <w:kern w:val="2"/>
          <w:lang w:eastAsia="zh-TW"/>
        </w:rPr>
        <w:t xml:space="preserve">登入者角色代號 = </w:t>
      </w:r>
      <w:r w:rsidR="0005092B">
        <w:rPr>
          <w:rFonts w:ascii="細明體" w:eastAsia="細明體" w:hAnsi="細明體"/>
          <w:kern w:val="2"/>
          <w:lang w:eastAsia="zh-TW"/>
        </w:rPr>
        <w:t>‘</w:t>
      </w:r>
      <w:r w:rsidR="00782C0D">
        <w:rPr>
          <w:rFonts w:ascii="細明體" w:eastAsia="細明體" w:hAnsi="細明體" w:hint="eastAsia"/>
          <w:kern w:val="2"/>
          <w:lang w:eastAsia="zh-TW"/>
        </w:rPr>
        <w:t>RLAA999</w:t>
      </w:r>
      <w:r w:rsidR="0005092B">
        <w:rPr>
          <w:rFonts w:ascii="細明體" w:eastAsia="細明體" w:hAnsi="細明體"/>
          <w:kern w:val="2"/>
          <w:lang w:eastAsia="zh-TW"/>
        </w:rPr>
        <w:t>’</w:t>
      </w:r>
      <w:r w:rsidR="003554F9">
        <w:rPr>
          <w:rFonts w:ascii="細明體" w:eastAsia="細明體" w:hAnsi="細明體" w:hint="eastAsia"/>
          <w:kern w:val="2"/>
          <w:lang w:eastAsia="zh-TW"/>
        </w:rPr>
        <w:t>(理賠測試角色)</w:t>
      </w:r>
      <w:r w:rsidR="00BF0DB5">
        <w:rPr>
          <w:rFonts w:ascii="細明體" w:eastAsia="細明體" w:hAnsi="細明體" w:hint="eastAsia"/>
          <w:kern w:val="2"/>
          <w:lang w:eastAsia="zh-TW"/>
        </w:rPr>
        <w:t xml:space="preserve"> or</w:t>
      </w:r>
      <w:r w:rsidR="00B2184F">
        <w:rPr>
          <w:rFonts w:ascii="細明體" w:eastAsia="細明體" w:hAnsi="細明體" w:hint="eastAsia"/>
          <w:kern w:val="2"/>
          <w:lang w:eastAsia="zh-TW"/>
        </w:rPr>
        <w:t>登入者角色代號</w:t>
      </w:r>
      <w:r w:rsidR="00BF0DB5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BF0DB5" w:rsidRPr="001268F1">
        <w:rPr>
          <w:rFonts w:ascii="細明體" w:eastAsia="細明體" w:hAnsi="細明體"/>
          <w:kern w:val="2"/>
          <w:lang w:eastAsia="zh-TW"/>
        </w:rPr>
        <w:t>RLAA006</w:t>
      </w:r>
      <w:r w:rsidR="00BF0DB5" w:rsidRPr="001268F1">
        <w:rPr>
          <w:rFonts w:ascii="細明體" w:eastAsia="細明體" w:hAnsi="細明體" w:hint="eastAsia"/>
          <w:kern w:val="2"/>
          <w:lang w:eastAsia="zh-TW"/>
        </w:rPr>
        <w:t xml:space="preserve"> or</w:t>
      </w:r>
      <w:r w:rsidR="00B2184F">
        <w:rPr>
          <w:rFonts w:ascii="細明體" w:eastAsia="細明體" w:hAnsi="細明體" w:hint="eastAsia"/>
          <w:kern w:val="2"/>
          <w:lang w:eastAsia="zh-TW"/>
        </w:rPr>
        <w:t>登入者角色代號</w:t>
      </w:r>
      <w:r w:rsidR="00BF0DB5" w:rsidRPr="001268F1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BF0DB5" w:rsidRPr="001268F1">
        <w:rPr>
          <w:rFonts w:ascii="細明體" w:eastAsia="細明體" w:hAnsi="細明體"/>
          <w:kern w:val="2"/>
          <w:lang w:eastAsia="zh-TW"/>
        </w:rPr>
        <w:t>ROZZ301</w:t>
      </w:r>
      <w:r w:rsidR="00BF0DB5" w:rsidRPr="001268F1">
        <w:rPr>
          <w:rFonts w:ascii="細明體" w:eastAsia="細明體" w:hAnsi="細明體" w:hint="eastAsia"/>
          <w:kern w:val="2"/>
          <w:lang w:eastAsia="zh-TW"/>
        </w:rPr>
        <w:t xml:space="preserve"> or</w:t>
      </w:r>
      <w:r w:rsidR="00B2184F">
        <w:rPr>
          <w:rFonts w:ascii="細明體" w:eastAsia="細明體" w:hAnsi="細明體" w:hint="eastAsia"/>
          <w:kern w:val="2"/>
          <w:lang w:eastAsia="zh-TW"/>
        </w:rPr>
        <w:t>登入者角色代號</w:t>
      </w:r>
      <w:r w:rsidR="00BF0DB5" w:rsidRPr="001268F1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BF0DB5" w:rsidRPr="001268F1">
        <w:rPr>
          <w:rFonts w:ascii="細明體" w:eastAsia="細明體" w:hAnsi="細明體"/>
          <w:kern w:val="2"/>
          <w:lang w:eastAsia="zh-TW"/>
        </w:rPr>
        <w:t>ROZZ302</w:t>
      </w:r>
      <w:r w:rsidR="00BF0DB5" w:rsidRPr="001268F1">
        <w:rPr>
          <w:rFonts w:ascii="細明體" w:eastAsia="細明體" w:hAnsi="細明體" w:hint="eastAsia"/>
          <w:kern w:val="2"/>
          <w:lang w:eastAsia="zh-TW"/>
        </w:rPr>
        <w:t xml:space="preserve"> or</w:t>
      </w:r>
      <w:r w:rsidR="00B2184F">
        <w:rPr>
          <w:rFonts w:ascii="細明體" w:eastAsia="細明體" w:hAnsi="細明體" w:hint="eastAsia"/>
          <w:kern w:val="2"/>
          <w:lang w:eastAsia="zh-TW"/>
        </w:rPr>
        <w:t>登入者角色代號</w:t>
      </w:r>
      <w:r w:rsidR="00BF0DB5" w:rsidRPr="001268F1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BF0DB5" w:rsidRPr="001268F1">
        <w:rPr>
          <w:rFonts w:ascii="細明體" w:eastAsia="細明體" w:hAnsi="細明體"/>
          <w:kern w:val="2"/>
          <w:lang w:eastAsia="zh-TW"/>
        </w:rPr>
        <w:t>ROZZ305</w:t>
      </w:r>
      <w:ins w:id="29" w:author="FIS" w:date="2015-03-27T12:05:00Z">
        <w:r w:rsidR="00CA50F1">
          <w:rPr>
            <w:rFonts w:ascii="細明體" w:eastAsia="細明體" w:hAnsi="細明體" w:hint="eastAsia"/>
            <w:kern w:val="2"/>
            <w:lang w:eastAsia="zh-TW"/>
          </w:rPr>
          <w:t xml:space="preserve"> OR 登入者單位 IN (</w:t>
        </w:r>
      </w:ins>
      <w:ins w:id="30" w:author="FIS" w:date="2015-03-27T12:06:00Z">
        <w:r w:rsidR="00CA50F1">
          <w:rPr>
            <w:rFonts w:ascii="細明體" w:eastAsia="細明體" w:hAnsi="細明體"/>
            <w:kern w:val="2"/>
            <w:lang w:eastAsia="zh-TW"/>
          </w:rPr>
          <w:t>‘</w:t>
        </w:r>
        <w:r w:rsidR="00CA50F1">
          <w:rPr>
            <w:rFonts w:ascii="細明體" w:eastAsia="細明體" w:hAnsi="細明體" w:hint="eastAsia"/>
            <w:kern w:val="2"/>
            <w:lang w:eastAsia="zh-TW"/>
          </w:rPr>
          <w:t>9D06200</w:t>
        </w:r>
        <w:r w:rsidR="00CA50F1">
          <w:rPr>
            <w:rFonts w:ascii="細明體" w:eastAsia="細明體" w:hAnsi="細明體"/>
            <w:kern w:val="2"/>
            <w:lang w:eastAsia="zh-TW"/>
          </w:rPr>
          <w:t>’</w:t>
        </w:r>
        <w:r w:rsidR="00CA50F1">
          <w:rPr>
            <w:rFonts w:ascii="細明體" w:eastAsia="細明體" w:hAnsi="細明體" w:hint="eastAsia"/>
            <w:kern w:val="2"/>
            <w:lang w:eastAsia="zh-TW"/>
          </w:rPr>
          <w:t>,</w:t>
        </w:r>
        <w:r w:rsidR="00CA50F1">
          <w:rPr>
            <w:rFonts w:ascii="細明體" w:eastAsia="細明體" w:hAnsi="細明體"/>
            <w:kern w:val="2"/>
            <w:lang w:eastAsia="zh-TW"/>
          </w:rPr>
          <w:t>’</w:t>
        </w:r>
        <w:r w:rsidR="00CA50F1">
          <w:rPr>
            <w:rFonts w:ascii="細明體" w:eastAsia="細明體" w:hAnsi="細明體" w:hint="eastAsia"/>
            <w:kern w:val="2"/>
            <w:lang w:eastAsia="zh-TW"/>
          </w:rPr>
          <w:t>9D06300</w:t>
        </w:r>
        <w:r w:rsidR="00CA50F1">
          <w:rPr>
            <w:rFonts w:ascii="細明體" w:eastAsia="細明體" w:hAnsi="細明體"/>
            <w:kern w:val="2"/>
            <w:lang w:eastAsia="zh-TW"/>
          </w:rPr>
          <w:t>’</w:t>
        </w:r>
      </w:ins>
      <w:ins w:id="31" w:author="FIS" w:date="2015-03-27T12:05:00Z">
        <w:r w:rsidR="00CA50F1"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387358" w:rsidRDefault="00FC22B2" w:rsidP="0038735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服務中心查詢區域顯示如畫面B</w:t>
      </w:r>
    </w:p>
    <w:p w:rsidR="000152C5" w:rsidRPr="000152C5" w:rsidRDefault="0039482E" w:rsidP="000152C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可自行輸入單位代號並查詢</w:t>
      </w:r>
    </w:p>
    <w:p w:rsidR="00A531D2" w:rsidRDefault="00A531D2" w:rsidP="00A531D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A531D2" w:rsidRPr="0033244E" w:rsidRDefault="00E520D6" w:rsidP="00A531D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3244E">
        <w:rPr>
          <w:rFonts w:ascii="細明體" w:eastAsia="細明體" w:hAnsi="細明體" w:hint="eastAsia"/>
          <w:strike/>
          <w:color w:val="5F497A"/>
          <w:kern w:val="2"/>
          <w:lang w:eastAsia="zh-TW"/>
        </w:rPr>
        <w:t>服務中心查詢區域顯示如畫面A</w:t>
      </w:r>
    </w:p>
    <w:p w:rsidR="00701507" w:rsidRPr="0033244E" w:rsidRDefault="00555ACB" w:rsidP="00A531D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3244E">
        <w:rPr>
          <w:rFonts w:ascii="細明體" w:eastAsia="細明體" w:hAnsi="細明體" w:hint="eastAsia"/>
          <w:strike/>
          <w:color w:val="5F497A"/>
          <w:kern w:val="2"/>
          <w:lang w:eastAsia="zh-TW"/>
        </w:rPr>
        <w:t>預設帶入</w:t>
      </w:r>
      <w:r w:rsidR="00EB6069" w:rsidRPr="0033244E">
        <w:rPr>
          <w:rFonts w:ascii="細明體" w:eastAsia="細明體" w:hAnsi="細明體" w:hint="eastAsia"/>
          <w:strike/>
          <w:color w:val="5F497A"/>
          <w:kern w:val="2"/>
          <w:lang w:eastAsia="zh-TW"/>
        </w:rPr>
        <w:t>登入者</w:t>
      </w:r>
      <w:r w:rsidR="007713E8" w:rsidRPr="0033244E">
        <w:rPr>
          <w:rFonts w:ascii="細明體" w:eastAsia="細明體" w:hAnsi="細明體" w:hint="eastAsia"/>
          <w:strike/>
          <w:color w:val="5F497A"/>
          <w:kern w:val="2"/>
          <w:lang w:eastAsia="zh-TW"/>
        </w:rPr>
        <w:t>單位代號+單位代號中文</w:t>
      </w:r>
    </w:p>
    <w:p w:rsidR="00FC4B0C" w:rsidRPr="0033244E" w:rsidRDefault="00FC4B0C" w:rsidP="00A531D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3244E">
        <w:rPr>
          <w:rFonts w:ascii="細明體" w:eastAsia="細明體" w:hAnsi="細明體" w:hint="eastAsia"/>
          <w:strike/>
          <w:color w:val="5F497A"/>
          <w:kern w:val="2"/>
          <w:lang w:eastAsia="zh-TW"/>
        </w:rPr>
        <w:t>取得$業務單位：依</w:t>
      </w:r>
      <w:r w:rsidR="00762F47" w:rsidRPr="0033244E">
        <w:rPr>
          <w:rFonts w:ascii="細明體" w:eastAsia="細明體" w:hAnsi="細明體" w:hint="eastAsia"/>
          <w:strike/>
          <w:color w:val="5F497A"/>
          <w:kern w:val="2"/>
          <w:lang w:eastAsia="zh-TW"/>
        </w:rPr>
        <w:t>登入者單位代號</w:t>
      </w:r>
      <w:r w:rsidRPr="0033244E">
        <w:rPr>
          <w:rFonts w:ascii="細明體" w:eastAsia="細明體" w:hAnsi="細明體" w:hint="eastAsia"/>
          <w:strike/>
          <w:color w:val="5F497A"/>
          <w:kern w:val="2"/>
          <w:lang w:eastAsia="zh-TW"/>
        </w:rPr>
        <w:t>取得其所對應的業務單位(DivData.</w:t>
      </w:r>
      <w:r w:rsidRPr="0033244E">
        <w:rPr>
          <w:rFonts w:ascii="細明體" w:eastAsia="細明體" w:hAnsi="細明體"/>
          <w:strike/>
          <w:color w:val="5F497A"/>
          <w:kern w:val="2"/>
          <w:lang w:eastAsia="zh-TW"/>
        </w:rPr>
        <w:t>getValidDivNoBySvcenter</w:t>
      </w:r>
      <w:r w:rsidRPr="0033244E">
        <w:rPr>
          <w:rFonts w:ascii="細明體" w:eastAsia="細明體" w:hAnsi="細明體" w:hint="eastAsia"/>
          <w:strike/>
          <w:color w:val="5F497A"/>
          <w:kern w:val="2"/>
          <w:lang w:eastAsia="zh-TW"/>
        </w:rPr>
        <w:t>)</w:t>
      </w:r>
    </w:p>
    <w:p w:rsidR="00014A53" w:rsidRPr="0033244E" w:rsidRDefault="00014A53" w:rsidP="00A531D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33244E">
        <w:rPr>
          <w:rFonts w:ascii="細明體" w:eastAsia="細明體" w:hAnsi="細明體" w:hint="eastAsia"/>
          <w:color w:val="5F497A"/>
          <w:kern w:val="2"/>
          <w:lang w:eastAsia="zh-TW"/>
        </w:rPr>
        <w:t>取得下拉式選單資料：</w:t>
      </w:r>
    </w:p>
    <w:p w:rsidR="00DE1055" w:rsidRPr="0033244E" w:rsidRDefault="00472CB2" w:rsidP="00014A5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33244E">
        <w:rPr>
          <w:rFonts w:ascii="細明體" w:eastAsia="細明體" w:hAnsi="細明體" w:hint="eastAsia"/>
          <w:color w:val="5F497A"/>
          <w:kern w:val="2"/>
          <w:lang w:eastAsia="zh-TW"/>
        </w:rPr>
        <w:t>CALL AAA4_0400_mod.</w:t>
      </w:r>
      <w:r w:rsidRPr="0033244E">
        <w:rPr>
          <w:rFonts w:ascii="細明體" w:eastAsia="細明體" w:hAnsi="細明體"/>
          <w:color w:val="5F497A"/>
          <w:kern w:val="2"/>
          <w:lang w:eastAsia="zh-TW"/>
        </w:rPr>
        <w:t>getServDivNoAndServDivName</w:t>
      </w:r>
      <w:r w:rsidR="00145DC4" w:rsidRPr="0033244E">
        <w:rPr>
          <w:rFonts w:ascii="細明體" w:eastAsia="細明體" w:hAnsi="細明體" w:hint="eastAsia"/>
          <w:color w:val="5F497A"/>
          <w:kern w:val="2"/>
          <w:lang w:eastAsia="zh-TW"/>
        </w:rPr>
        <w:t>，傳入登入者資料</w:t>
      </w:r>
      <w:r w:rsidR="00A16C44" w:rsidRPr="0033244E">
        <w:rPr>
          <w:rFonts w:ascii="細明體" w:eastAsia="細明體" w:hAnsi="細明體" w:hint="eastAsia"/>
          <w:color w:val="5F497A"/>
          <w:kern w:val="2"/>
          <w:lang w:eastAsia="zh-TW"/>
        </w:rPr>
        <w:t>(user)</w:t>
      </w:r>
    </w:p>
    <w:p w:rsidR="00310395" w:rsidRPr="0033244E" w:rsidRDefault="00310395" w:rsidP="003103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33244E">
        <w:rPr>
          <w:rFonts w:ascii="細明體" w:eastAsia="細明體" w:hAnsi="細明體" w:hint="eastAsia"/>
          <w:color w:val="5F497A"/>
          <w:kern w:val="2"/>
          <w:lang w:eastAsia="zh-TW"/>
        </w:rPr>
        <w:t>IF 下拉式選單資料只有一筆</w:t>
      </w:r>
    </w:p>
    <w:p w:rsidR="000152C5" w:rsidRDefault="000152C5" w:rsidP="00310395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自動依</w:t>
      </w:r>
      <w:r w:rsidR="00380D1D">
        <w:rPr>
          <w:rFonts w:ascii="細明體" w:eastAsia="細明體" w:hAnsi="細明體" w:hint="eastAsia"/>
          <w:kern w:val="2"/>
          <w:lang w:eastAsia="zh-TW"/>
        </w:rPr>
        <w:t>$業務單位</w:t>
      </w:r>
      <w:r w:rsidR="00177C8B">
        <w:rPr>
          <w:rFonts w:ascii="細明體" w:eastAsia="細明體" w:hAnsi="細明體" w:hint="eastAsia"/>
          <w:kern w:val="2"/>
          <w:lang w:eastAsia="zh-TW"/>
        </w:rPr>
        <w:t>逐筆</w:t>
      </w:r>
      <w:r>
        <w:rPr>
          <w:rFonts w:ascii="細明體" w:eastAsia="細明體" w:hAnsi="細明體" w:hint="eastAsia"/>
          <w:kern w:val="2"/>
          <w:lang w:eastAsia="zh-TW"/>
        </w:rPr>
        <w:t>查詢待受理案件</w:t>
      </w:r>
    </w:p>
    <w:p w:rsidR="00B97CDE" w:rsidRPr="00CD6676" w:rsidRDefault="000152C5" w:rsidP="00CD667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hyperlink w:anchor="讀取MI件數" w:history="1">
        <w:r w:rsidRPr="002C419E">
          <w:rPr>
            <w:rStyle w:val="a7"/>
            <w:rFonts w:ascii="細明體" w:eastAsia="細明體" w:hAnsi="細明體" w:hint="eastAsia"/>
            <w:kern w:val="2"/>
            <w:lang w:eastAsia="zh-TW"/>
          </w:rPr>
          <w:t>讀取MI件數</w:t>
        </w:r>
      </w:hyperlink>
      <w:r>
        <w:rPr>
          <w:rFonts w:ascii="細明體" w:eastAsia="細明體" w:hAnsi="細明體" w:hint="eastAsia"/>
          <w:kern w:val="2"/>
          <w:lang w:eastAsia="zh-TW"/>
        </w:rPr>
        <w:t>，傳入參數：$業務單位</w:t>
      </w:r>
    </w:p>
    <w:p w:rsidR="007C0CE1" w:rsidRPr="0033244E" w:rsidRDefault="00754BAB" w:rsidP="00DF1B5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33244E">
        <w:rPr>
          <w:rFonts w:ascii="細明體" w:eastAsia="細明體" w:hAnsi="細明體" w:hint="eastAsia"/>
          <w:color w:val="5F497A"/>
          <w:kern w:val="2"/>
          <w:lang w:eastAsia="zh-TW"/>
        </w:rPr>
        <w:t>END IF</w:t>
      </w:r>
    </w:p>
    <w:p w:rsidR="006338FD" w:rsidRPr="009547DE" w:rsidRDefault="00D55FF0" w:rsidP="000152C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0C3BAA" w:rsidRDefault="004A4E41" w:rsidP="00A436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查詢button</w:t>
      </w:r>
      <w:r w:rsidR="003A2990">
        <w:rPr>
          <w:rFonts w:ascii="細明體" w:eastAsia="細明體" w:hAnsi="細明體" w:hint="eastAsia"/>
          <w:kern w:val="2"/>
          <w:lang w:eastAsia="zh-TW"/>
        </w:rPr>
        <w:t>：</w:t>
      </w:r>
    </w:p>
    <w:p w:rsidR="003A2990" w:rsidRDefault="00751216" w:rsidP="003A299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C22624" w:rsidRDefault="00C22624" w:rsidP="00C2262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畫面.單位代號未輸入，丟出訊息：尚未輸入單位代號。</w:t>
      </w:r>
    </w:p>
    <w:p w:rsidR="00C22624" w:rsidRDefault="00AD61B2" w:rsidP="00C2262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畫面.單位代號不為7碼，丟出訊息：單位代號格式有誤。</w:t>
      </w:r>
    </w:p>
    <w:p w:rsidR="008D2156" w:rsidRDefault="008D2156" w:rsidP="008D215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取得$業務單位：依畫面.單位代號取得其所對應的業務單位(DivData.</w:t>
      </w:r>
      <w:r w:rsidRPr="002A5AD1">
        <w:rPr>
          <w:rFonts w:ascii="細明體" w:eastAsia="細明體" w:hAnsi="細明體"/>
          <w:kern w:val="2"/>
          <w:lang w:eastAsia="zh-TW"/>
        </w:rPr>
        <w:t>getValidDivNoBySvcenter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C73065" w:rsidRDefault="00E35D71" w:rsidP="00C7306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依$業務單位逐筆</w:t>
      </w:r>
      <w:hyperlink w:anchor="讀取MI件數" w:history="1">
        <w:r w:rsidR="00985336" w:rsidRPr="00F21E4C">
          <w:rPr>
            <w:rStyle w:val="a7"/>
            <w:rFonts w:ascii="細明體" w:eastAsia="細明體" w:hAnsi="細明體" w:hint="eastAsia"/>
            <w:kern w:val="2"/>
            <w:lang w:eastAsia="zh-TW"/>
          </w:rPr>
          <w:t>讀取MI件數</w:t>
        </w:r>
      </w:hyperlink>
      <w:r w:rsidR="00985336">
        <w:rPr>
          <w:rFonts w:ascii="細明體" w:eastAsia="細明體" w:hAnsi="細明體" w:hint="eastAsia"/>
          <w:kern w:val="2"/>
          <w:lang w:eastAsia="zh-TW"/>
        </w:rPr>
        <w:t>，傳入參數：</w:t>
      </w:r>
      <w:r w:rsidR="00601A84">
        <w:rPr>
          <w:rFonts w:ascii="細明體" w:eastAsia="細明體" w:hAnsi="細明體" w:hint="eastAsia"/>
          <w:kern w:val="2"/>
          <w:lang w:eastAsia="zh-TW"/>
        </w:rPr>
        <w:t>$業務單位</w:t>
      </w:r>
    </w:p>
    <w:p w:rsidR="00751216" w:rsidRDefault="008845D8" w:rsidP="00D72BD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尚未受理件數</w:t>
      </w:r>
      <w:r w:rsidR="006161A7" w:rsidRPr="006161A7">
        <w:rPr>
          <w:rFonts w:ascii="細明體" w:eastAsia="細明體" w:hAnsi="細明體" w:hint="eastAsia"/>
          <w:color w:val="943634"/>
          <w:kern w:val="2"/>
          <w:lang w:eastAsia="zh-TW"/>
        </w:rPr>
        <w:t>(無拍照)</w:t>
      </w:r>
      <w:r>
        <w:rPr>
          <w:rFonts w:ascii="細明體" w:eastAsia="細明體" w:hAnsi="細明體" w:hint="eastAsia"/>
          <w:kern w:val="2"/>
          <w:lang w:eastAsia="zh-TW"/>
        </w:rPr>
        <w:t>LINK：</w:t>
      </w:r>
    </w:p>
    <w:p w:rsidR="008E6E51" w:rsidRDefault="000924B3" w:rsidP="008E6E5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連結至AAA2_0100</w:t>
      </w:r>
      <w:r w:rsidR="006F34FD">
        <w:rPr>
          <w:rFonts w:ascii="細明體" w:eastAsia="細明體" w:hAnsi="細明體" w:hint="eastAsia"/>
          <w:kern w:val="2"/>
          <w:lang w:eastAsia="zh-TW"/>
        </w:rPr>
        <w:t>，傳入參數</w:t>
      </w:r>
      <w:r w:rsidR="005422A9">
        <w:rPr>
          <w:rFonts w:ascii="細明體" w:eastAsia="細明體" w:hAnsi="細明體" w:hint="eastAsia"/>
          <w:kern w:val="2"/>
          <w:lang w:eastAsia="zh-TW"/>
        </w:rPr>
        <w:t>：</w:t>
      </w:r>
    </w:p>
    <w:p w:rsidR="005422A9" w:rsidRDefault="009E7A8B" w:rsidP="005422A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單位代號：</w:t>
      </w:r>
      <w:r w:rsidR="000B68DD">
        <w:rPr>
          <w:rFonts w:ascii="細明體" w:eastAsia="細明體" w:hAnsi="細明體" w:hint="eastAsia"/>
          <w:kern w:val="2"/>
          <w:lang w:eastAsia="zh-TW"/>
        </w:rPr>
        <w:t>$業務單位</w:t>
      </w:r>
    </w:p>
    <w:p w:rsidR="001D7243" w:rsidRDefault="00D83285" w:rsidP="005422A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查詢類別：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13CEF" w:rsidRPr="008C190F" w:rsidRDefault="00E13CEF" w:rsidP="00E13C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8C190F">
        <w:rPr>
          <w:rFonts w:ascii="細明體" w:eastAsia="細明體" w:hAnsi="細明體" w:hint="eastAsia"/>
          <w:color w:val="943634"/>
          <w:kern w:val="2"/>
          <w:lang w:eastAsia="zh-TW"/>
        </w:rPr>
        <w:t>尚未受理件數(有拍照)LINK：</w:t>
      </w:r>
    </w:p>
    <w:p w:rsidR="00E13CEF" w:rsidRPr="008C190F" w:rsidRDefault="00E13CEF" w:rsidP="00E13CE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8C190F">
        <w:rPr>
          <w:rFonts w:ascii="細明體" w:eastAsia="細明體" w:hAnsi="細明體" w:hint="eastAsia"/>
          <w:color w:val="943634"/>
          <w:kern w:val="2"/>
          <w:lang w:eastAsia="zh-TW"/>
        </w:rPr>
        <w:t>連結至AAA2_0100，傳入參數：</w:t>
      </w:r>
    </w:p>
    <w:p w:rsidR="00E13CEF" w:rsidRPr="008C190F" w:rsidRDefault="00E13CEF" w:rsidP="00E13CE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8C190F">
        <w:rPr>
          <w:rFonts w:ascii="細明體" w:eastAsia="細明體" w:hAnsi="細明體" w:hint="eastAsia"/>
          <w:color w:val="943634"/>
          <w:kern w:val="2"/>
          <w:lang w:eastAsia="zh-TW"/>
        </w:rPr>
        <w:t>單位代號：$業務單位</w:t>
      </w:r>
    </w:p>
    <w:p w:rsidR="00E13CEF" w:rsidRDefault="00E13CEF" w:rsidP="008C00C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8C190F">
        <w:rPr>
          <w:rFonts w:ascii="細明體" w:eastAsia="細明體" w:hAnsi="細明體" w:hint="eastAsia"/>
          <w:color w:val="943634"/>
          <w:kern w:val="2"/>
          <w:lang w:eastAsia="zh-TW"/>
        </w:rPr>
        <w:t xml:space="preserve">查詢類別： </w:t>
      </w:r>
      <w:r w:rsidRPr="008C190F">
        <w:rPr>
          <w:rFonts w:ascii="細明體" w:eastAsia="細明體" w:hAnsi="細明體"/>
          <w:color w:val="943634"/>
          <w:kern w:val="2"/>
          <w:lang w:eastAsia="zh-TW"/>
        </w:rPr>
        <w:t>‘</w:t>
      </w:r>
      <w:r w:rsidR="00A65072">
        <w:rPr>
          <w:rFonts w:ascii="細明體" w:eastAsia="細明體" w:hAnsi="細明體" w:hint="eastAsia"/>
          <w:color w:val="943634"/>
          <w:kern w:val="2"/>
          <w:lang w:eastAsia="zh-TW"/>
        </w:rPr>
        <w:t>3</w:t>
      </w:r>
      <w:r w:rsidRPr="008C190F">
        <w:rPr>
          <w:rFonts w:ascii="細明體" w:eastAsia="細明體" w:hAnsi="細明體"/>
          <w:color w:val="943634"/>
          <w:kern w:val="2"/>
          <w:lang w:eastAsia="zh-TW"/>
        </w:rPr>
        <w:t>’</w:t>
      </w:r>
    </w:p>
    <w:p w:rsidR="002456C9" w:rsidRPr="002456C9" w:rsidRDefault="002456C9" w:rsidP="002456C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2456C9">
        <w:rPr>
          <w:rFonts w:ascii="細明體" w:eastAsia="細明體" w:hAnsi="細明體" w:hint="eastAsia"/>
          <w:color w:val="FF0000"/>
          <w:kern w:val="2"/>
          <w:lang w:eastAsia="zh-TW"/>
        </w:rPr>
        <w:t>尚未受理件數(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電話理賠</w:t>
      </w:r>
      <w:r w:rsidRPr="002456C9">
        <w:rPr>
          <w:rFonts w:ascii="細明體" w:eastAsia="細明體" w:hAnsi="細明體" w:hint="eastAsia"/>
          <w:color w:val="FF0000"/>
          <w:kern w:val="2"/>
          <w:lang w:eastAsia="zh-TW"/>
        </w:rPr>
        <w:t>)LINK：</w:t>
      </w:r>
    </w:p>
    <w:p w:rsidR="002456C9" w:rsidRPr="002456C9" w:rsidRDefault="002456C9" w:rsidP="002456C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2456C9">
        <w:rPr>
          <w:rFonts w:ascii="細明體" w:eastAsia="細明體" w:hAnsi="細明體" w:hint="eastAsia"/>
          <w:color w:val="FF0000"/>
          <w:kern w:val="2"/>
          <w:lang w:eastAsia="zh-TW"/>
        </w:rPr>
        <w:t>連結至AAA2_0100，傳入參數：</w:t>
      </w:r>
    </w:p>
    <w:p w:rsidR="002456C9" w:rsidRPr="002456C9" w:rsidRDefault="002456C9" w:rsidP="002456C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2456C9">
        <w:rPr>
          <w:rFonts w:ascii="細明體" w:eastAsia="細明體" w:hAnsi="細明體" w:hint="eastAsia"/>
          <w:color w:val="FF0000"/>
          <w:kern w:val="2"/>
          <w:lang w:eastAsia="zh-TW"/>
        </w:rPr>
        <w:t>單位代號：$業務單位</w:t>
      </w:r>
    </w:p>
    <w:p w:rsidR="002456C9" w:rsidRPr="002456C9" w:rsidRDefault="002456C9" w:rsidP="002456C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2456C9">
        <w:rPr>
          <w:rFonts w:ascii="細明體" w:eastAsia="細明體" w:hAnsi="細明體" w:hint="eastAsia"/>
          <w:color w:val="FF0000"/>
          <w:kern w:val="2"/>
          <w:lang w:eastAsia="zh-TW"/>
        </w:rPr>
        <w:t xml:space="preserve">查詢類別： </w:t>
      </w:r>
      <w:r w:rsidRPr="002456C9">
        <w:rPr>
          <w:rFonts w:ascii="細明體" w:eastAsia="細明體" w:hAnsi="細明體"/>
          <w:color w:val="FF0000"/>
          <w:kern w:val="2"/>
          <w:lang w:eastAsia="zh-TW"/>
        </w:rPr>
        <w:t>‘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4</w:t>
      </w:r>
      <w:r w:rsidRPr="002456C9">
        <w:rPr>
          <w:rFonts w:ascii="細明體" w:eastAsia="細明體" w:hAnsi="細明體"/>
          <w:color w:val="FF0000"/>
          <w:kern w:val="2"/>
          <w:lang w:eastAsia="zh-TW"/>
        </w:rPr>
        <w:t>’</w:t>
      </w:r>
    </w:p>
    <w:p w:rsidR="008845D8" w:rsidRDefault="008845D8" w:rsidP="00D72BD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影像不清晰件數LINK：</w:t>
      </w:r>
    </w:p>
    <w:p w:rsidR="000C6B2B" w:rsidRDefault="000C6B2B" w:rsidP="000C6B2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連結至AAA2_0100，傳入參數：</w:t>
      </w:r>
    </w:p>
    <w:p w:rsidR="000C6B2B" w:rsidRDefault="000C6B2B" w:rsidP="000C6B2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單位代號：</w:t>
      </w:r>
      <w:r w:rsidR="000B68DD">
        <w:rPr>
          <w:rFonts w:ascii="細明體" w:eastAsia="細明體" w:hAnsi="細明體" w:hint="eastAsia"/>
          <w:kern w:val="2"/>
          <w:lang w:eastAsia="zh-TW"/>
        </w:rPr>
        <w:t>$業務單位</w:t>
      </w:r>
    </w:p>
    <w:p w:rsidR="000C6B2B" w:rsidRDefault="000C6B2B" w:rsidP="000B68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查詢類別： </w:t>
      </w:r>
      <w:r>
        <w:rPr>
          <w:rFonts w:ascii="細明體" w:eastAsia="細明體" w:hAnsi="細明體"/>
          <w:kern w:val="2"/>
          <w:lang w:eastAsia="zh-TW"/>
        </w:rPr>
        <w:t>‘</w:t>
      </w:r>
      <w:r w:rsidR="004C6525"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8845D8" w:rsidRDefault="003C64C0" w:rsidP="00D72BD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bookmarkStart w:id="32" w:name="讀取MI件數"/>
      <w:bookmarkEnd w:id="32"/>
      <w:r>
        <w:rPr>
          <w:rFonts w:ascii="細明體" w:eastAsia="細明體" w:hAnsi="細明體" w:hint="eastAsia"/>
          <w:kern w:val="2"/>
          <w:lang w:eastAsia="zh-TW"/>
        </w:rPr>
        <w:t>MI件數</w:t>
      </w:r>
      <w:r w:rsidR="00612608">
        <w:rPr>
          <w:rFonts w:ascii="細明體" w:eastAsia="細明體" w:hAnsi="細明體" w:hint="eastAsia"/>
          <w:kern w:val="2"/>
          <w:lang w:eastAsia="zh-TW"/>
        </w:rPr>
        <w:t>：</w:t>
      </w:r>
    </w:p>
    <w:p w:rsidR="0022771C" w:rsidRDefault="00566B29" w:rsidP="0022771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尚未受理件數</w:t>
      </w:r>
      <w:r w:rsidR="00252F91" w:rsidRPr="008C190F">
        <w:rPr>
          <w:rFonts w:ascii="細明體" w:eastAsia="細明體" w:hAnsi="細明體" w:hint="eastAsia"/>
          <w:color w:val="943634"/>
          <w:kern w:val="2"/>
          <w:lang w:eastAsia="zh-TW"/>
        </w:rPr>
        <w:t>(無拍照)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135D5C" w:rsidRDefault="007F330D" w:rsidP="00135D5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="00FA7EAD">
        <w:rPr>
          <w:rFonts w:ascii="細明體" w:eastAsia="細明體" w:hAnsi="細明體" w:hint="eastAsia"/>
          <w:kern w:val="2"/>
          <w:lang w:eastAsia="zh-TW"/>
        </w:rPr>
        <w:t>DTAAA210</w:t>
      </w:r>
      <w:r w:rsidR="002724FB">
        <w:rPr>
          <w:rFonts w:ascii="細明體" w:eastAsia="細明體" w:hAnsi="細明體" w:hint="eastAsia"/>
          <w:kern w:val="2"/>
          <w:lang w:eastAsia="zh-TW"/>
        </w:rPr>
        <w:t>以受理單位符合</w:t>
      </w:r>
      <w:r w:rsidR="008724B0">
        <w:rPr>
          <w:rFonts w:ascii="細明體" w:eastAsia="細明體" w:hAnsi="細明體" w:hint="eastAsia"/>
          <w:kern w:val="2"/>
          <w:lang w:eastAsia="zh-TW"/>
        </w:rPr>
        <w:t>$</w:t>
      </w:r>
      <w:r w:rsidR="002724FB">
        <w:rPr>
          <w:rFonts w:ascii="細明體" w:eastAsia="細明體" w:hAnsi="細明體" w:hint="eastAsia"/>
          <w:kern w:val="2"/>
          <w:lang w:eastAsia="zh-TW"/>
        </w:rPr>
        <w:t>業務單位，且送出日期不為null，且受理編號無值</w:t>
      </w:r>
      <w:r w:rsidR="000C320A" w:rsidRPr="008C190F">
        <w:rPr>
          <w:rFonts w:ascii="細明體" w:eastAsia="細明體" w:hAnsi="細明體" w:hint="eastAsia"/>
          <w:color w:val="943634"/>
          <w:kern w:val="2"/>
          <w:lang w:eastAsia="zh-TW"/>
        </w:rPr>
        <w:t>，</w:t>
      </w:r>
      <w:r w:rsidR="00284F05" w:rsidRPr="008C190F">
        <w:rPr>
          <w:rFonts w:ascii="細明體" w:eastAsia="細明體" w:hAnsi="細明體" w:hint="eastAsia"/>
          <w:color w:val="943634"/>
          <w:kern w:val="2"/>
          <w:lang w:eastAsia="zh-TW"/>
        </w:rPr>
        <w:t xml:space="preserve">且拍照類別= </w:t>
      </w:r>
      <w:r w:rsidR="00284F05" w:rsidRPr="008C190F">
        <w:rPr>
          <w:rFonts w:ascii="細明體" w:eastAsia="細明體" w:hAnsi="細明體"/>
          <w:color w:val="943634"/>
          <w:kern w:val="2"/>
          <w:lang w:eastAsia="zh-TW"/>
        </w:rPr>
        <w:t>‘</w:t>
      </w:r>
      <w:r w:rsidR="00284F05" w:rsidRPr="008C190F">
        <w:rPr>
          <w:rFonts w:ascii="細明體" w:eastAsia="細明體" w:hAnsi="細明體" w:hint="eastAsia"/>
          <w:color w:val="943634"/>
          <w:kern w:val="2"/>
          <w:lang w:eastAsia="zh-TW"/>
        </w:rPr>
        <w:t>1</w:t>
      </w:r>
      <w:r w:rsidR="00284F05" w:rsidRPr="008C190F">
        <w:rPr>
          <w:rFonts w:ascii="細明體" w:eastAsia="細明體" w:hAnsi="細明體"/>
          <w:color w:val="943634"/>
          <w:kern w:val="2"/>
          <w:lang w:eastAsia="zh-TW"/>
        </w:rPr>
        <w:t>’</w:t>
      </w:r>
      <w:r w:rsidR="00284F05">
        <w:rPr>
          <w:rFonts w:ascii="細明體" w:eastAsia="細明體" w:hAnsi="細明體" w:hint="eastAsia"/>
          <w:kern w:val="2"/>
          <w:lang w:eastAsia="zh-TW"/>
        </w:rPr>
        <w:t>，</w:t>
      </w:r>
      <w:r w:rsidR="000F4403">
        <w:rPr>
          <w:rFonts w:ascii="細明體" w:eastAsia="細明體" w:hAnsi="細明體" w:hint="eastAsia"/>
          <w:kern w:val="2"/>
          <w:lang w:eastAsia="zh-TW"/>
        </w:rPr>
        <w:t>取其件數。</w:t>
      </w:r>
    </w:p>
    <w:p w:rsidR="007E1F86" w:rsidRPr="008C190F" w:rsidRDefault="007E1F86" w:rsidP="007E1F8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8C190F">
        <w:rPr>
          <w:rFonts w:ascii="細明體" w:eastAsia="細明體" w:hAnsi="細明體" w:hint="eastAsia"/>
          <w:color w:val="943634"/>
          <w:kern w:val="2"/>
          <w:lang w:eastAsia="zh-TW"/>
        </w:rPr>
        <w:t>尚未受理件數(</w:t>
      </w:r>
      <w:r w:rsidR="004E29D6" w:rsidRPr="008C190F">
        <w:rPr>
          <w:rFonts w:ascii="細明體" w:eastAsia="細明體" w:hAnsi="細明體" w:hint="eastAsia"/>
          <w:color w:val="943634"/>
          <w:kern w:val="2"/>
          <w:lang w:eastAsia="zh-TW"/>
        </w:rPr>
        <w:t>有</w:t>
      </w:r>
      <w:r w:rsidRPr="008C190F">
        <w:rPr>
          <w:rFonts w:ascii="細明體" w:eastAsia="細明體" w:hAnsi="細明體" w:hint="eastAsia"/>
          <w:color w:val="943634"/>
          <w:kern w:val="2"/>
          <w:lang w:eastAsia="zh-TW"/>
        </w:rPr>
        <w:t>拍照)：</w:t>
      </w:r>
    </w:p>
    <w:p w:rsidR="007E1F86" w:rsidRDefault="007E1F86" w:rsidP="004E29D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8C190F">
        <w:rPr>
          <w:rFonts w:ascii="細明體" w:eastAsia="細明體" w:hAnsi="細明體" w:hint="eastAsia"/>
          <w:color w:val="943634"/>
          <w:kern w:val="2"/>
          <w:lang w:eastAsia="zh-TW"/>
        </w:rPr>
        <w:t>讀取DTAAA210以受理單位符合$業務單位，且送出日期不為null，且受理編號無值</w:t>
      </w:r>
      <w:r w:rsidR="00577727" w:rsidRPr="00577727">
        <w:rPr>
          <w:rFonts w:ascii="細明體" w:eastAsia="細明體" w:hAnsi="細明體" w:hint="eastAsia"/>
          <w:color w:val="943634"/>
          <w:kern w:val="2"/>
          <w:lang w:eastAsia="zh-TW"/>
        </w:rPr>
        <w:t xml:space="preserve">，且拍照類別= </w:t>
      </w:r>
      <w:r w:rsidR="00577727" w:rsidRPr="00577727">
        <w:rPr>
          <w:rFonts w:ascii="細明體" w:eastAsia="細明體" w:hAnsi="細明體"/>
          <w:color w:val="943634"/>
          <w:kern w:val="2"/>
          <w:lang w:eastAsia="zh-TW"/>
        </w:rPr>
        <w:t>‘</w:t>
      </w:r>
      <w:r w:rsidR="00E31938">
        <w:rPr>
          <w:rFonts w:ascii="細明體" w:eastAsia="細明體" w:hAnsi="細明體" w:hint="eastAsia"/>
          <w:color w:val="943634"/>
          <w:kern w:val="2"/>
          <w:lang w:eastAsia="zh-TW"/>
        </w:rPr>
        <w:t>2</w:t>
      </w:r>
      <w:r w:rsidR="00577727" w:rsidRPr="00577727">
        <w:rPr>
          <w:rFonts w:ascii="細明體" w:eastAsia="細明體" w:hAnsi="細明體"/>
          <w:color w:val="943634"/>
          <w:kern w:val="2"/>
          <w:lang w:eastAsia="zh-TW"/>
        </w:rPr>
        <w:t>’</w:t>
      </w:r>
      <w:r w:rsidRPr="008C190F">
        <w:rPr>
          <w:rFonts w:ascii="細明體" w:eastAsia="細明體" w:hAnsi="細明體" w:hint="eastAsia"/>
          <w:color w:val="943634"/>
          <w:kern w:val="2"/>
          <w:lang w:eastAsia="zh-TW"/>
        </w:rPr>
        <w:t>，取其件數。</w:t>
      </w:r>
    </w:p>
    <w:p w:rsidR="002456C9" w:rsidRPr="002456C9" w:rsidRDefault="002456C9" w:rsidP="002456C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2456C9">
        <w:rPr>
          <w:rFonts w:ascii="細明體" w:eastAsia="細明體" w:hAnsi="細明體" w:hint="eastAsia"/>
          <w:color w:val="FF0000"/>
          <w:kern w:val="2"/>
          <w:lang w:eastAsia="zh-TW"/>
        </w:rPr>
        <w:t>尚未受理件數(電話理賠)：</w:t>
      </w:r>
    </w:p>
    <w:p w:rsidR="002456C9" w:rsidRPr="002456C9" w:rsidRDefault="002456C9" w:rsidP="002456C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2456C9">
        <w:rPr>
          <w:rFonts w:ascii="細明體" w:eastAsia="細明體" w:hAnsi="細明體" w:hint="eastAsia"/>
          <w:color w:val="FF0000"/>
          <w:kern w:val="2"/>
          <w:lang w:eastAsia="zh-TW"/>
        </w:rPr>
        <w:t xml:space="preserve">讀取DTAAA210以受理單位符合$業務單位，且送出日期不為null，且受理編號無值，且拍照類別= </w:t>
      </w:r>
      <w:r w:rsidRPr="002456C9">
        <w:rPr>
          <w:rFonts w:ascii="細明體" w:eastAsia="細明體" w:hAnsi="細明體"/>
          <w:color w:val="FF0000"/>
          <w:kern w:val="2"/>
          <w:lang w:eastAsia="zh-TW"/>
        </w:rPr>
        <w:t>‘</w:t>
      </w:r>
      <w:r w:rsidRPr="002456C9">
        <w:rPr>
          <w:rFonts w:ascii="細明體" w:eastAsia="細明體" w:hAnsi="細明體" w:hint="eastAsia"/>
          <w:color w:val="FF0000"/>
          <w:kern w:val="2"/>
          <w:lang w:eastAsia="zh-TW"/>
        </w:rPr>
        <w:t>6</w:t>
      </w:r>
      <w:r w:rsidRPr="002456C9">
        <w:rPr>
          <w:rFonts w:ascii="細明體" w:eastAsia="細明體" w:hAnsi="細明體"/>
          <w:color w:val="FF0000"/>
          <w:kern w:val="2"/>
          <w:lang w:eastAsia="zh-TW"/>
        </w:rPr>
        <w:t>’</w:t>
      </w:r>
      <w:r w:rsidRPr="002456C9">
        <w:rPr>
          <w:rFonts w:ascii="細明體" w:eastAsia="細明體" w:hAnsi="細明體" w:hint="eastAsia"/>
          <w:color w:val="FF0000"/>
          <w:kern w:val="2"/>
          <w:lang w:eastAsia="zh-TW"/>
        </w:rPr>
        <w:t>，取其件數。</w:t>
      </w:r>
    </w:p>
    <w:p w:rsidR="00566B29" w:rsidRDefault="00566B29" w:rsidP="0022771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影像不清晰件數：</w:t>
      </w:r>
    </w:p>
    <w:p w:rsidR="00191F7F" w:rsidRDefault="00191F7F" w:rsidP="00191F7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讀取DTAAA210以受理單位符合</w:t>
      </w:r>
      <w:r w:rsidR="008724B0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業務單位，且送出日期不為null，且受理編號無值</w:t>
      </w:r>
      <w:r w:rsidR="00D82B38">
        <w:rPr>
          <w:rFonts w:ascii="細明體" w:eastAsia="細明體" w:hAnsi="細明體" w:hint="eastAsia"/>
          <w:kern w:val="2"/>
          <w:lang w:eastAsia="zh-TW"/>
        </w:rPr>
        <w:t>，且壓影像不清晰日有值</w:t>
      </w:r>
      <w:r w:rsidR="000C320A">
        <w:rPr>
          <w:rFonts w:ascii="細明體" w:eastAsia="細明體" w:hAnsi="細明體" w:hint="eastAsia"/>
          <w:kern w:val="2"/>
          <w:lang w:eastAsia="zh-TW"/>
        </w:rPr>
        <w:t>，</w:t>
      </w:r>
      <w:r>
        <w:rPr>
          <w:rFonts w:ascii="細明體" w:eastAsia="細明體" w:hAnsi="細明體" w:hint="eastAsia"/>
          <w:kern w:val="2"/>
          <w:lang w:eastAsia="zh-TW"/>
        </w:rPr>
        <w:t>取其件數。</w:t>
      </w:r>
    </w:p>
    <w:p w:rsidR="005E00B3" w:rsidRDefault="005E00B3" w:rsidP="005E00B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若件數 &gt; 0，則可以產生LINK。</w:t>
      </w:r>
    </w:p>
    <w:sectPr w:rsidR="005E00B3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36D" w:rsidRDefault="007E736D" w:rsidP="002F1E48">
      <w:r>
        <w:separator/>
      </w:r>
    </w:p>
  </w:endnote>
  <w:endnote w:type="continuationSeparator" w:id="0">
    <w:p w:rsidR="007E736D" w:rsidRDefault="007E736D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36D" w:rsidRDefault="007E736D" w:rsidP="002F1E48">
      <w:r>
        <w:separator/>
      </w:r>
    </w:p>
  </w:footnote>
  <w:footnote w:type="continuationSeparator" w:id="0">
    <w:p w:rsidR="007E736D" w:rsidRDefault="007E736D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08F53E2"/>
    <w:multiLevelType w:val="hybridMultilevel"/>
    <w:tmpl w:val="2160E72A"/>
    <w:lvl w:ilvl="0" w:tplc="138C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A913DDD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44C0110"/>
    <w:multiLevelType w:val="multilevel"/>
    <w:tmpl w:val="0409001D"/>
    <w:numStyleLink w:val="1"/>
  </w:abstractNum>
  <w:abstractNum w:abstractNumId="25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2"/>
  </w:num>
  <w:num w:numId="3">
    <w:abstractNumId w:val="3"/>
  </w:num>
  <w:num w:numId="4">
    <w:abstractNumId w:val="28"/>
  </w:num>
  <w:num w:numId="5">
    <w:abstractNumId w:val="30"/>
  </w:num>
  <w:num w:numId="6">
    <w:abstractNumId w:val="19"/>
  </w:num>
  <w:num w:numId="7">
    <w:abstractNumId w:val="7"/>
  </w:num>
  <w:num w:numId="8">
    <w:abstractNumId w:val="6"/>
  </w:num>
  <w:num w:numId="9">
    <w:abstractNumId w:val="26"/>
  </w:num>
  <w:num w:numId="10">
    <w:abstractNumId w:val="13"/>
  </w:num>
  <w:num w:numId="11">
    <w:abstractNumId w:val="25"/>
  </w:num>
  <w:num w:numId="12">
    <w:abstractNumId w:val="31"/>
  </w:num>
  <w:num w:numId="13">
    <w:abstractNumId w:val="15"/>
  </w:num>
  <w:num w:numId="14">
    <w:abstractNumId w:val="17"/>
  </w:num>
  <w:num w:numId="15">
    <w:abstractNumId w:val="2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"/>
  </w:num>
  <w:num w:numId="19">
    <w:abstractNumId w:val="21"/>
  </w:num>
  <w:num w:numId="20">
    <w:abstractNumId w:val="27"/>
  </w:num>
  <w:num w:numId="21">
    <w:abstractNumId w:val="32"/>
  </w:num>
  <w:num w:numId="22">
    <w:abstractNumId w:val="12"/>
  </w:num>
  <w:num w:numId="23">
    <w:abstractNumId w:val="29"/>
  </w:num>
  <w:num w:numId="24">
    <w:abstractNumId w:val="14"/>
  </w:num>
  <w:num w:numId="25">
    <w:abstractNumId w:val="5"/>
  </w:num>
  <w:num w:numId="26">
    <w:abstractNumId w:val="16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0"/>
  </w:num>
  <w:num w:numId="31">
    <w:abstractNumId w:val="0"/>
  </w:num>
  <w:num w:numId="32">
    <w:abstractNumId w:val="23"/>
  </w:num>
  <w:num w:numId="33">
    <w:abstractNumId w:val="11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CDB"/>
    <w:rsid w:val="0000348C"/>
    <w:rsid w:val="000034CB"/>
    <w:rsid w:val="000066EA"/>
    <w:rsid w:val="00006C17"/>
    <w:rsid w:val="0000796C"/>
    <w:rsid w:val="00014A53"/>
    <w:rsid w:val="000152C5"/>
    <w:rsid w:val="0001587C"/>
    <w:rsid w:val="00015B82"/>
    <w:rsid w:val="00017091"/>
    <w:rsid w:val="0001753B"/>
    <w:rsid w:val="00025A79"/>
    <w:rsid w:val="00025BD9"/>
    <w:rsid w:val="00030EB1"/>
    <w:rsid w:val="00032E12"/>
    <w:rsid w:val="000343D5"/>
    <w:rsid w:val="00035495"/>
    <w:rsid w:val="000427AF"/>
    <w:rsid w:val="000506A5"/>
    <w:rsid w:val="0005092B"/>
    <w:rsid w:val="00055FF1"/>
    <w:rsid w:val="00065107"/>
    <w:rsid w:val="00066882"/>
    <w:rsid w:val="000674CB"/>
    <w:rsid w:val="00070528"/>
    <w:rsid w:val="0007144B"/>
    <w:rsid w:val="0007287B"/>
    <w:rsid w:val="00075881"/>
    <w:rsid w:val="00080FE6"/>
    <w:rsid w:val="00081348"/>
    <w:rsid w:val="000814B1"/>
    <w:rsid w:val="00082170"/>
    <w:rsid w:val="0008249A"/>
    <w:rsid w:val="00082CDB"/>
    <w:rsid w:val="000924B3"/>
    <w:rsid w:val="0009550D"/>
    <w:rsid w:val="000A0B90"/>
    <w:rsid w:val="000A11B3"/>
    <w:rsid w:val="000A1289"/>
    <w:rsid w:val="000A5449"/>
    <w:rsid w:val="000A58D2"/>
    <w:rsid w:val="000A7C54"/>
    <w:rsid w:val="000B0999"/>
    <w:rsid w:val="000B09B5"/>
    <w:rsid w:val="000B38F5"/>
    <w:rsid w:val="000B62AC"/>
    <w:rsid w:val="000B68DD"/>
    <w:rsid w:val="000B6A36"/>
    <w:rsid w:val="000B6E64"/>
    <w:rsid w:val="000C320A"/>
    <w:rsid w:val="000C3BAA"/>
    <w:rsid w:val="000C48F7"/>
    <w:rsid w:val="000C563E"/>
    <w:rsid w:val="000C5BB7"/>
    <w:rsid w:val="000C5F81"/>
    <w:rsid w:val="000C6B2B"/>
    <w:rsid w:val="000D1221"/>
    <w:rsid w:val="000D1B9E"/>
    <w:rsid w:val="000D54C4"/>
    <w:rsid w:val="000E0E28"/>
    <w:rsid w:val="000E15D2"/>
    <w:rsid w:val="000E1C3F"/>
    <w:rsid w:val="000E2307"/>
    <w:rsid w:val="000E2B7E"/>
    <w:rsid w:val="000E37D6"/>
    <w:rsid w:val="000E5556"/>
    <w:rsid w:val="000E793B"/>
    <w:rsid w:val="000F20BE"/>
    <w:rsid w:val="000F2743"/>
    <w:rsid w:val="000F3BA3"/>
    <w:rsid w:val="000F41EA"/>
    <w:rsid w:val="000F4403"/>
    <w:rsid w:val="000F63F7"/>
    <w:rsid w:val="000F644A"/>
    <w:rsid w:val="001018E7"/>
    <w:rsid w:val="00102F77"/>
    <w:rsid w:val="0010393B"/>
    <w:rsid w:val="00104E84"/>
    <w:rsid w:val="00105DD1"/>
    <w:rsid w:val="00106F6A"/>
    <w:rsid w:val="001109FC"/>
    <w:rsid w:val="001116F1"/>
    <w:rsid w:val="00125BCA"/>
    <w:rsid w:val="001268F1"/>
    <w:rsid w:val="001271D7"/>
    <w:rsid w:val="001303B8"/>
    <w:rsid w:val="001332B7"/>
    <w:rsid w:val="001342EE"/>
    <w:rsid w:val="00135850"/>
    <w:rsid w:val="00135C37"/>
    <w:rsid w:val="00135D5C"/>
    <w:rsid w:val="001363F5"/>
    <w:rsid w:val="0014245B"/>
    <w:rsid w:val="00143921"/>
    <w:rsid w:val="001458E2"/>
    <w:rsid w:val="00145DC4"/>
    <w:rsid w:val="001475EB"/>
    <w:rsid w:val="00151BF5"/>
    <w:rsid w:val="0016011D"/>
    <w:rsid w:val="00163D3A"/>
    <w:rsid w:val="001658F9"/>
    <w:rsid w:val="00165B26"/>
    <w:rsid w:val="00166EAA"/>
    <w:rsid w:val="001679BA"/>
    <w:rsid w:val="001706FB"/>
    <w:rsid w:val="00172FC5"/>
    <w:rsid w:val="00174FDA"/>
    <w:rsid w:val="001754F7"/>
    <w:rsid w:val="00175B13"/>
    <w:rsid w:val="001768AF"/>
    <w:rsid w:val="00177C8B"/>
    <w:rsid w:val="001828C0"/>
    <w:rsid w:val="001902C5"/>
    <w:rsid w:val="00190D5E"/>
    <w:rsid w:val="0019129A"/>
    <w:rsid w:val="00191F7F"/>
    <w:rsid w:val="00191F8D"/>
    <w:rsid w:val="00192049"/>
    <w:rsid w:val="001A2228"/>
    <w:rsid w:val="001A358B"/>
    <w:rsid w:val="001A372E"/>
    <w:rsid w:val="001A37A3"/>
    <w:rsid w:val="001A3D60"/>
    <w:rsid w:val="001A414B"/>
    <w:rsid w:val="001A429C"/>
    <w:rsid w:val="001A4F0C"/>
    <w:rsid w:val="001B0347"/>
    <w:rsid w:val="001B1A21"/>
    <w:rsid w:val="001B5221"/>
    <w:rsid w:val="001B6DCE"/>
    <w:rsid w:val="001C3341"/>
    <w:rsid w:val="001C62AD"/>
    <w:rsid w:val="001D031C"/>
    <w:rsid w:val="001D0D8F"/>
    <w:rsid w:val="001D5588"/>
    <w:rsid w:val="001D56E6"/>
    <w:rsid w:val="001D7243"/>
    <w:rsid w:val="001D7398"/>
    <w:rsid w:val="001E2717"/>
    <w:rsid w:val="001E4070"/>
    <w:rsid w:val="001E68F7"/>
    <w:rsid w:val="001E6B23"/>
    <w:rsid w:val="001F0D00"/>
    <w:rsid w:val="001F1D0F"/>
    <w:rsid w:val="001F784F"/>
    <w:rsid w:val="001F7DE5"/>
    <w:rsid w:val="002016BF"/>
    <w:rsid w:val="00203048"/>
    <w:rsid w:val="0020447A"/>
    <w:rsid w:val="00204B4B"/>
    <w:rsid w:val="00206EE0"/>
    <w:rsid w:val="00210E43"/>
    <w:rsid w:val="00211B34"/>
    <w:rsid w:val="00215A32"/>
    <w:rsid w:val="00217005"/>
    <w:rsid w:val="002177B1"/>
    <w:rsid w:val="00222C56"/>
    <w:rsid w:val="00225301"/>
    <w:rsid w:val="00227036"/>
    <w:rsid w:val="0022764B"/>
    <w:rsid w:val="0022771C"/>
    <w:rsid w:val="002327F1"/>
    <w:rsid w:val="00236B9F"/>
    <w:rsid w:val="00236CE2"/>
    <w:rsid w:val="00236FB8"/>
    <w:rsid w:val="0023771F"/>
    <w:rsid w:val="0024282F"/>
    <w:rsid w:val="002456C9"/>
    <w:rsid w:val="0024782B"/>
    <w:rsid w:val="00251B7F"/>
    <w:rsid w:val="00252F91"/>
    <w:rsid w:val="002603B8"/>
    <w:rsid w:val="002605BE"/>
    <w:rsid w:val="002623D9"/>
    <w:rsid w:val="00267721"/>
    <w:rsid w:val="00270BBD"/>
    <w:rsid w:val="00271016"/>
    <w:rsid w:val="002724FB"/>
    <w:rsid w:val="0027419A"/>
    <w:rsid w:val="00275559"/>
    <w:rsid w:val="00282782"/>
    <w:rsid w:val="00282A69"/>
    <w:rsid w:val="00282EC8"/>
    <w:rsid w:val="00284BD6"/>
    <w:rsid w:val="00284F05"/>
    <w:rsid w:val="00285251"/>
    <w:rsid w:val="00295115"/>
    <w:rsid w:val="00295715"/>
    <w:rsid w:val="0029700A"/>
    <w:rsid w:val="002A39EA"/>
    <w:rsid w:val="002A59A4"/>
    <w:rsid w:val="002A5AD1"/>
    <w:rsid w:val="002A6110"/>
    <w:rsid w:val="002A62DD"/>
    <w:rsid w:val="002A73C2"/>
    <w:rsid w:val="002B679F"/>
    <w:rsid w:val="002C419E"/>
    <w:rsid w:val="002C4860"/>
    <w:rsid w:val="002C4EEF"/>
    <w:rsid w:val="002C5670"/>
    <w:rsid w:val="002C6ECE"/>
    <w:rsid w:val="002C7318"/>
    <w:rsid w:val="002D15FE"/>
    <w:rsid w:val="002D29EE"/>
    <w:rsid w:val="002D4792"/>
    <w:rsid w:val="002D64B5"/>
    <w:rsid w:val="002D7A06"/>
    <w:rsid w:val="002E2CDD"/>
    <w:rsid w:val="002E4AE3"/>
    <w:rsid w:val="002E580B"/>
    <w:rsid w:val="002E6989"/>
    <w:rsid w:val="002E72F3"/>
    <w:rsid w:val="002E7E70"/>
    <w:rsid w:val="002F1E48"/>
    <w:rsid w:val="002F2488"/>
    <w:rsid w:val="002F2813"/>
    <w:rsid w:val="002F6956"/>
    <w:rsid w:val="002F7789"/>
    <w:rsid w:val="00300297"/>
    <w:rsid w:val="00301212"/>
    <w:rsid w:val="00302DA2"/>
    <w:rsid w:val="00303355"/>
    <w:rsid w:val="00306619"/>
    <w:rsid w:val="00307433"/>
    <w:rsid w:val="00310395"/>
    <w:rsid w:val="00310FF9"/>
    <w:rsid w:val="003133F2"/>
    <w:rsid w:val="0031639C"/>
    <w:rsid w:val="003173C4"/>
    <w:rsid w:val="00320023"/>
    <w:rsid w:val="00320D5C"/>
    <w:rsid w:val="00321349"/>
    <w:rsid w:val="00321F98"/>
    <w:rsid w:val="003234D3"/>
    <w:rsid w:val="0032405D"/>
    <w:rsid w:val="00326AB3"/>
    <w:rsid w:val="00326F8E"/>
    <w:rsid w:val="00327A0F"/>
    <w:rsid w:val="00327B92"/>
    <w:rsid w:val="00332403"/>
    <w:rsid w:val="0033244E"/>
    <w:rsid w:val="003362C3"/>
    <w:rsid w:val="00340B39"/>
    <w:rsid w:val="00341BAB"/>
    <w:rsid w:val="00344005"/>
    <w:rsid w:val="00345902"/>
    <w:rsid w:val="00345E43"/>
    <w:rsid w:val="00351A69"/>
    <w:rsid w:val="003554F9"/>
    <w:rsid w:val="003559D6"/>
    <w:rsid w:val="00357278"/>
    <w:rsid w:val="003637F7"/>
    <w:rsid w:val="00365545"/>
    <w:rsid w:val="003658C3"/>
    <w:rsid w:val="00371566"/>
    <w:rsid w:val="003748AF"/>
    <w:rsid w:val="00376424"/>
    <w:rsid w:val="00376981"/>
    <w:rsid w:val="003774AB"/>
    <w:rsid w:val="00380D1D"/>
    <w:rsid w:val="0038261B"/>
    <w:rsid w:val="003829A8"/>
    <w:rsid w:val="00384F0A"/>
    <w:rsid w:val="003864A7"/>
    <w:rsid w:val="00387358"/>
    <w:rsid w:val="003874D4"/>
    <w:rsid w:val="003879E9"/>
    <w:rsid w:val="003909A8"/>
    <w:rsid w:val="00390BE0"/>
    <w:rsid w:val="0039482E"/>
    <w:rsid w:val="00394F5D"/>
    <w:rsid w:val="00394FEF"/>
    <w:rsid w:val="003957A2"/>
    <w:rsid w:val="0039674B"/>
    <w:rsid w:val="00396DC7"/>
    <w:rsid w:val="003A2990"/>
    <w:rsid w:val="003A550D"/>
    <w:rsid w:val="003B0204"/>
    <w:rsid w:val="003B4AA9"/>
    <w:rsid w:val="003B5441"/>
    <w:rsid w:val="003B5A47"/>
    <w:rsid w:val="003C0D07"/>
    <w:rsid w:val="003C15F5"/>
    <w:rsid w:val="003C3376"/>
    <w:rsid w:val="003C3D35"/>
    <w:rsid w:val="003C64C0"/>
    <w:rsid w:val="003D04D6"/>
    <w:rsid w:val="003D0701"/>
    <w:rsid w:val="003D0F88"/>
    <w:rsid w:val="003D3F1D"/>
    <w:rsid w:val="003D41A5"/>
    <w:rsid w:val="003D5F9A"/>
    <w:rsid w:val="003D6701"/>
    <w:rsid w:val="003D75FA"/>
    <w:rsid w:val="003E1789"/>
    <w:rsid w:val="003E18F6"/>
    <w:rsid w:val="003E32CB"/>
    <w:rsid w:val="003E34A5"/>
    <w:rsid w:val="003E41A4"/>
    <w:rsid w:val="003F0038"/>
    <w:rsid w:val="003F4FF8"/>
    <w:rsid w:val="004011DB"/>
    <w:rsid w:val="00401B03"/>
    <w:rsid w:val="004020D5"/>
    <w:rsid w:val="00412022"/>
    <w:rsid w:val="00412A37"/>
    <w:rsid w:val="00412D17"/>
    <w:rsid w:val="004162D8"/>
    <w:rsid w:val="004164C6"/>
    <w:rsid w:val="0041775F"/>
    <w:rsid w:val="004222DE"/>
    <w:rsid w:val="00422333"/>
    <w:rsid w:val="00423041"/>
    <w:rsid w:val="00423DE2"/>
    <w:rsid w:val="0042545A"/>
    <w:rsid w:val="004261F8"/>
    <w:rsid w:val="004327E2"/>
    <w:rsid w:val="00432C13"/>
    <w:rsid w:val="00432DC3"/>
    <w:rsid w:val="00432EE4"/>
    <w:rsid w:val="004353EF"/>
    <w:rsid w:val="00442975"/>
    <w:rsid w:val="00445719"/>
    <w:rsid w:val="00450DB1"/>
    <w:rsid w:val="00452CCD"/>
    <w:rsid w:val="00454B70"/>
    <w:rsid w:val="00455DCD"/>
    <w:rsid w:val="00456B2C"/>
    <w:rsid w:val="00457D9A"/>
    <w:rsid w:val="004616CC"/>
    <w:rsid w:val="004653DC"/>
    <w:rsid w:val="00472CB2"/>
    <w:rsid w:val="0047709E"/>
    <w:rsid w:val="004800B6"/>
    <w:rsid w:val="004817EE"/>
    <w:rsid w:val="00483FD1"/>
    <w:rsid w:val="004869AB"/>
    <w:rsid w:val="00487BEC"/>
    <w:rsid w:val="00492120"/>
    <w:rsid w:val="0049276B"/>
    <w:rsid w:val="004932F0"/>
    <w:rsid w:val="00494C17"/>
    <w:rsid w:val="00495A63"/>
    <w:rsid w:val="00496252"/>
    <w:rsid w:val="00497FC8"/>
    <w:rsid w:val="004A4E41"/>
    <w:rsid w:val="004A78D1"/>
    <w:rsid w:val="004A7E43"/>
    <w:rsid w:val="004B269E"/>
    <w:rsid w:val="004B2F9F"/>
    <w:rsid w:val="004B3F28"/>
    <w:rsid w:val="004B4308"/>
    <w:rsid w:val="004B472C"/>
    <w:rsid w:val="004B7DDB"/>
    <w:rsid w:val="004C0480"/>
    <w:rsid w:val="004C0F42"/>
    <w:rsid w:val="004C1843"/>
    <w:rsid w:val="004C2035"/>
    <w:rsid w:val="004C57F1"/>
    <w:rsid w:val="004C6525"/>
    <w:rsid w:val="004C6726"/>
    <w:rsid w:val="004D0910"/>
    <w:rsid w:val="004D7311"/>
    <w:rsid w:val="004E2715"/>
    <w:rsid w:val="004E29D6"/>
    <w:rsid w:val="004E2C96"/>
    <w:rsid w:val="004E5C44"/>
    <w:rsid w:val="005008D4"/>
    <w:rsid w:val="005011B2"/>
    <w:rsid w:val="005012BD"/>
    <w:rsid w:val="00501F93"/>
    <w:rsid w:val="00502ED8"/>
    <w:rsid w:val="00504529"/>
    <w:rsid w:val="00504BC7"/>
    <w:rsid w:val="00510CD5"/>
    <w:rsid w:val="00515D1D"/>
    <w:rsid w:val="005163B6"/>
    <w:rsid w:val="005265AD"/>
    <w:rsid w:val="0053166B"/>
    <w:rsid w:val="00536430"/>
    <w:rsid w:val="00540A7E"/>
    <w:rsid w:val="005412F3"/>
    <w:rsid w:val="005422A9"/>
    <w:rsid w:val="00543FE8"/>
    <w:rsid w:val="0054425F"/>
    <w:rsid w:val="00553D47"/>
    <w:rsid w:val="00555ACB"/>
    <w:rsid w:val="00557567"/>
    <w:rsid w:val="0056172D"/>
    <w:rsid w:val="005625D0"/>
    <w:rsid w:val="0056373B"/>
    <w:rsid w:val="005663B8"/>
    <w:rsid w:val="00566848"/>
    <w:rsid w:val="00566B29"/>
    <w:rsid w:val="00566C57"/>
    <w:rsid w:val="00570DCB"/>
    <w:rsid w:val="00571A4E"/>
    <w:rsid w:val="005722DE"/>
    <w:rsid w:val="005725C1"/>
    <w:rsid w:val="00573F6C"/>
    <w:rsid w:val="00577727"/>
    <w:rsid w:val="005847D8"/>
    <w:rsid w:val="00586363"/>
    <w:rsid w:val="005961BD"/>
    <w:rsid w:val="00597A59"/>
    <w:rsid w:val="005A1B1B"/>
    <w:rsid w:val="005A2666"/>
    <w:rsid w:val="005A52A9"/>
    <w:rsid w:val="005A53EE"/>
    <w:rsid w:val="005A5632"/>
    <w:rsid w:val="005B0EF1"/>
    <w:rsid w:val="005B1ECD"/>
    <w:rsid w:val="005B2902"/>
    <w:rsid w:val="005B2EFC"/>
    <w:rsid w:val="005B46FD"/>
    <w:rsid w:val="005B53FF"/>
    <w:rsid w:val="005B54E1"/>
    <w:rsid w:val="005B5F69"/>
    <w:rsid w:val="005B753E"/>
    <w:rsid w:val="005B7BFA"/>
    <w:rsid w:val="005D17DE"/>
    <w:rsid w:val="005D49CC"/>
    <w:rsid w:val="005E00B3"/>
    <w:rsid w:val="005F0653"/>
    <w:rsid w:val="005F5878"/>
    <w:rsid w:val="00601A84"/>
    <w:rsid w:val="00602E17"/>
    <w:rsid w:val="00602F37"/>
    <w:rsid w:val="006069DE"/>
    <w:rsid w:val="00607B11"/>
    <w:rsid w:val="00612608"/>
    <w:rsid w:val="00612C5E"/>
    <w:rsid w:val="006148BA"/>
    <w:rsid w:val="006161A7"/>
    <w:rsid w:val="00616EE1"/>
    <w:rsid w:val="00617CAD"/>
    <w:rsid w:val="00620033"/>
    <w:rsid w:val="006223E5"/>
    <w:rsid w:val="00623FA3"/>
    <w:rsid w:val="006248DE"/>
    <w:rsid w:val="00624908"/>
    <w:rsid w:val="006317BB"/>
    <w:rsid w:val="006338FD"/>
    <w:rsid w:val="00635D1A"/>
    <w:rsid w:val="006430E0"/>
    <w:rsid w:val="00646BD2"/>
    <w:rsid w:val="0065310B"/>
    <w:rsid w:val="00657817"/>
    <w:rsid w:val="00657946"/>
    <w:rsid w:val="00662341"/>
    <w:rsid w:val="0066773D"/>
    <w:rsid w:val="00667BD4"/>
    <w:rsid w:val="00670D2D"/>
    <w:rsid w:val="00671F53"/>
    <w:rsid w:val="006730B5"/>
    <w:rsid w:val="00676EC6"/>
    <w:rsid w:val="006829F6"/>
    <w:rsid w:val="00684B1C"/>
    <w:rsid w:val="00686B72"/>
    <w:rsid w:val="00691962"/>
    <w:rsid w:val="006923A3"/>
    <w:rsid w:val="00694802"/>
    <w:rsid w:val="006952AF"/>
    <w:rsid w:val="006A21E1"/>
    <w:rsid w:val="006A4B12"/>
    <w:rsid w:val="006C3B5A"/>
    <w:rsid w:val="006D254F"/>
    <w:rsid w:val="006D458E"/>
    <w:rsid w:val="006D4991"/>
    <w:rsid w:val="006D5962"/>
    <w:rsid w:val="006D5C93"/>
    <w:rsid w:val="006D7DB0"/>
    <w:rsid w:val="006E24E8"/>
    <w:rsid w:val="006E5289"/>
    <w:rsid w:val="006E54D4"/>
    <w:rsid w:val="006E56FE"/>
    <w:rsid w:val="006F2A51"/>
    <w:rsid w:val="006F34FD"/>
    <w:rsid w:val="006F3BF1"/>
    <w:rsid w:val="006F5FCF"/>
    <w:rsid w:val="006F70AE"/>
    <w:rsid w:val="007011A8"/>
    <w:rsid w:val="00701507"/>
    <w:rsid w:val="007021D0"/>
    <w:rsid w:val="00705825"/>
    <w:rsid w:val="007076C3"/>
    <w:rsid w:val="00715097"/>
    <w:rsid w:val="00716B0A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481C"/>
    <w:rsid w:val="0073544F"/>
    <w:rsid w:val="007367E3"/>
    <w:rsid w:val="00737566"/>
    <w:rsid w:val="00740723"/>
    <w:rsid w:val="00741773"/>
    <w:rsid w:val="00742B0A"/>
    <w:rsid w:val="00751216"/>
    <w:rsid w:val="00751921"/>
    <w:rsid w:val="00751B00"/>
    <w:rsid w:val="00752848"/>
    <w:rsid w:val="00754BAB"/>
    <w:rsid w:val="00755CBC"/>
    <w:rsid w:val="00756255"/>
    <w:rsid w:val="00762F47"/>
    <w:rsid w:val="00762F9A"/>
    <w:rsid w:val="00765D03"/>
    <w:rsid w:val="0076629A"/>
    <w:rsid w:val="00766EDA"/>
    <w:rsid w:val="0076786F"/>
    <w:rsid w:val="007712A3"/>
    <w:rsid w:val="007713E8"/>
    <w:rsid w:val="0077561B"/>
    <w:rsid w:val="00776E70"/>
    <w:rsid w:val="00777D71"/>
    <w:rsid w:val="007808DA"/>
    <w:rsid w:val="00782C0D"/>
    <w:rsid w:val="00782F42"/>
    <w:rsid w:val="00787363"/>
    <w:rsid w:val="00790D7E"/>
    <w:rsid w:val="0079242F"/>
    <w:rsid w:val="007969AF"/>
    <w:rsid w:val="00796C09"/>
    <w:rsid w:val="007A20CE"/>
    <w:rsid w:val="007A248D"/>
    <w:rsid w:val="007A2D77"/>
    <w:rsid w:val="007A4984"/>
    <w:rsid w:val="007A5A18"/>
    <w:rsid w:val="007B200E"/>
    <w:rsid w:val="007B336F"/>
    <w:rsid w:val="007B6242"/>
    <w:rsid w:val="007B6BB3"/>
    <w:rsid w:val="007B7EB7"/>
    <w:rsid w:val="007C0CE1"/>
    <w:rsid w:val="007C2608"/>
    <w:rsid w:val="007C2B8B"/>
    <w:rsid w:val="007C359B"/>
    <w:rsid w:val="007C6EDB"/>
    <w:rsid w:val="007E0261"/>
    <w:rsid w:val="007E0D9D"/>
    <w:rsid w:val="007E1F86"/>
    <w:rsid w:val="007E2E18"/>
    <w:rsid w:val="007E3112"/>
    <w:rsid w:val="007E3C29"/>
    <w:rsid w:val="007E509F"/>
    <w:rsid w:val="007E542B"/>
    <w:rsid w:val="007E736D"/>
    <w:rsid w:val="007F0431"/>
    <w:rsid w:val="007F1632"/>
    <w:rsid w:val="007F304F"/>
    <w:rsid w:val="007F330D"/>
    <w:rsid w:val="007F3AE8"/>
    <w:rsid w:val="007F4F62"/>
    <w:rsid w:val="007F6BEF"/>
    <w:rsid w:val="008006C6"/>
    <w:rsid w:val="008006E9"/>
    <w:rsid w:val="00800D11"/>
    <w:rsid w:val="008037B0"/>
    <w:rsid w:val="008053F9"/>
    <w:rsid w:val="00807C63"/>
    <w:rsid w:val="00811B30"/>
    <w:rsid w:val="00813017"/>
    <w:rsid w:val="00816670"/>
    <w:rsid w:val="00821C39"/>
    <w:rsid w:val="0082407D"/>
    <w:rsid w:val="00830922"/>
    <w:rsid w:val="00833944"/>
    <w:rsid w:val="008373E5"/>
    <w:rsid w:val="00837ACA"/>
    <w:rsid w:val="00837F6C"/>
    <w:rsid w:val="00840BA0"/>
    <w:rsid w:val="008418D2"/>
    <w:rsid w:val="00844CDE"/>
    <w:rsid w:val="00845104"/>
    <w:rsid w:val="00846E43"/>
    <w:rsid w:val="0085075E"/>
    <w:rsid w:val="0085269A"/>
    <w:rsid w:val="00852AAB"/>
    <w:rsid w:val="008532E2"/>
    <w:rsid w:val="00855A9A"/>
    <w:rsid w:val="00856609"/>
    <w:rsid w:val="00857896"/>
    <w:rsid w:val="00861548"/>
    <w:rsid w:val="00861B43"/>
    <w:rsid w:val="00861C61"/>
    <w:rsid w:val="00861C6C"/>
    <w:rsid w:val="00864B6C"/>
    <w:rsid w:val="00867927"/>
    <w:rsid w:val="0087033D"/>
    <w:rsid w:val="008724B0"/>
    <w:rsid w:val="00873018"/>
    <w:rsid w:val="0087446D"/>
    <w:rsid w:val="00875EB3"/>
    <w:rsid w:val="00876037"/>
    <w:rsid w:val="008763F6"/>
    <w:rsid w:val="008845D8"/>
    <w:rsid w:val="00886D9B"/>
    <w:rsid w:val="00891FA8"/>
    <w:rsid w:val="00893269"/>
    <w:rsid w:val="008944A6"/>
    <w:rsid w:val="008A0D44"/>
    <w:rsid w:val="008A3B36"/>
    <w:rsid w:val="008B265B"/>
    <w:rsid w:val="008B53DB"/>
    <w:rsid w:val="008B7764"/>
    <w:rsid w:val="008B7E1B"/>
    <w:rsid w:val="008B7EA9"/>
    <w:rsid w:val="008C00CA"/>
    <w:rsid w:val="008C190F"/>
    <w:rsid w:val="008C4D38"/>
    <w:rsid w:val="008C61A5"/>
    <w:rsid w:val="008C6202"/>
    <w:rsid w:val="008D2156"/>
    <w:rsid w:val="008D6160"/>
    <w:rsid w:val="008D6FAF"/>
    <w:rsid w:val="008E21EC"/>
    <w:rsid w:val="008E23FA"/>
    <w:rsid w:val="008E3F78"/>
    <w:rsid w:val="008E462F"/>
    <w:rsid w:val="008E6E51"/>
    <w:rsid w:val="008E7262"/>
    <w:rsid w:val="008F1641"/>
    <w:rsid w:val="008F2B8C"/>
    <w:rsid w:val="008F3829"/>
    <w:rsid w:val="008F3BC2"/>
    <w:rsid w:val="008F6500"/>
    <w:rsid w:val="00904F48"/>
    <w:rsid w:val="00907945"/>
    <w:rsid w:val="0091350E"/>
    <w:rsid w:val="0091462B"/>
    <w:rsid w:val="009159C5"/>
    <w:rsid w:val="0091654A"/>
    <w:rsid w:val="00916876"/>
    <w:rsid w:val="009172F1"/>
    <w:rsid w:val="00917579"/>
    <w:rsid w:val="00924FED"/>
    <w:rsid w:val="009307FA"/>
    <w:rsid w:val="009326E3"/>
    <w:rsid w:val="00933D4C"/>
    <w:rsid w:val="00934A49"/>
    <w:rsid w:val="00934B3E"/>
    <w:rsid w:val="00937F4A"/>
    <w:rsid w:val="0094047F"/>
    <w:rsid w:val="009421B2"/>
    <w:rsid w:val="00942C14"/>
    <w:rsid w:val="00942C23"/>
    <w:rsid w:val="00943B58"/>
    <w:rsid w:val="00944CA0"/>
    <w:rsid w:val="00945B0D"/>
    <w:rsid w:val="0094640B"/>
    <w:rsid w:val="00947C68"/>
    <w:rsid w:val="00947E39"/>
    <w:rsid w:val="00950A8D"/>
    <w:rsid w:val="00954691"/>
    <w:rsid w:val="009547DE"/>
    <w:rsid w:val="00955838"/>
    <w:rsid w:val="00961068"/>
    <w:rsid w:val="00961E84"/>
    <w:rsid w:val="0096205E"/>
    <w:rsid w:val="00963C1C"/>
    <w:rsid w:val="00963C3F"/>
    <w:rsid w:val="009645DF"/>
    <w:rsid w:val="00971AFD"/>
    <w:rsid w:val="00974E87"/>
    <w:rsid w:val="009761D4"/>
    <w:rsid w:val="00980198"/>
    <w:rsid w:val="00980B1E"/>
    <w:rsid w:val="00985336"/>
    <w:rsid w:val="00987CA3"/>
    <w:rsid w:val="00987D65"/>
    <w:rsid w:val="009918DE"/>
    <w:rsid w:val="00991C55"/>
    <w:rsid w:val="00994BE6"/>
    <w:rsid w:val="009A12FA"/>
    <w:rsid w:val="009A1FC9"/>
    <w:rsid w:val="009A314D"/>
    <w:rsid w:val="009A466C"/>
    <w:rsid w:val="009A48AE"/>
    <w:rsid w:val="009B2295"/>
    <w:rsid w:val="009B3779"/>
    <w:rsid w:val="009B7C83"/>
    <w:rsid w:val="009C0228"/>
    <w:rsid w:val="009C177C"/>
    <w:rsid w:val="009C2BA3"/>
    <w:rsid w:val="009C2F50"/>
    <w:rsid w:val="009D2033"/>
    <w:rsid w:val="009D2AE6"/>
    <w:rsid w:val="009D58D7"/>
    <w:rsid w:val="009D5989"/>
    <w:rsid w:val="009D6611"/>
    <w:rsid w:val="009E0A86"/>
    <w:rsid w:val="009E5BAC"/>
    <w:rsid w:val="009E7A8B"/>
    <w:rsid w:val="009E7FDD"/>
    <w:rsid w:val="009F04E1"/>
    <w:rsid w:val="009F2619"/>
    <w:rsid w:val="009F4A54"/>
    <w:rsid w:val="009F4D14"/>
    <w:rsid w:val="009F5136"/>
    <w:rsid w:val="009F5531"/>
    <w:rsid w:val="009F6160"/>
    <w:rsid w:val="009F7CDE"/>
    <w:rsid w:val="00A04CE1"/>
    <w:rsid w:val="00A107C4"/>
    <w:rsid w:val="00A10A36"/>
    <w:rsid w:val="00A1301B"/>
    <w:rsid w:val="00A13AC4"/>
    <w:rsid w:val="00A14822"/>
    <w:rsid w:val="00A16C44"/>
    <w:rsid w:val="00A209B1"/>
    <w:rsid w:val="00A22B20"/>
    <w:rsid w:val="00A24BC3"/>
    <w:rsid w:val="00A254D9"/>
    <w:rsid w:val="00A27980"/>
    <w:rsid w:val="00A27A5D"/>
    <w:rsid w:val="00A33B27"/>
    <w:rsid w:val="00A34EA7"/>
    <w:rsid w:val="00A34FDC"/>
    <w:rsid w:val="00A35A18"/>
    <w:rsid w:val="00A36BDC"/>
    <w:rsid w:val="00A436F3"/>
    <w:rsid w:val="00A445C1"/>
    <w:rsid w:val="00A44808"/>
    <w:rsid w:val="00A44E3A"/>
    <w:rsid w:val="00A464F8"/>
    <w:rsid w:val="00A51114"/>
    <w:rsid w:val="00A531D2"/>
    <w:rsid w:val="00A57FC5"/>
    <w:rsid w:val="00A628DD"/>
    <w:rsid w:val="00A65072"/>
    <w:rsid w:val="00A72465"/>
    <w:rsid w:val="00A7312B"/>
    <w:rsid w:val="00A76495"/>
    <w:rsid w:val="00A81376"/>
    <w:rsid w:val="00A8190B"/>
    <w:rsid w:val="00A82388"/>
    <w:rsid w:val="00A83F0E"/>
    <w:rsid w:val="00A852C0"/>
    <w:rsid w:val="00A854FF"/>
    <w:rsid w:val="00A86FC3"/>
    <w:rsid w:val="00A873FA"/>
    <w:rsid w:val="00A9096C"/>
    <w:rsid w:val="00A92D13"/>
    <w:rsid w:val="00A94510"/>
    <w:rsid w:val="00A94D1E"/>
    <w:rsid w:val="00AA1FD4"/>
    <w:rsid w:val="00AA3472"/>
    <w:rsid w:val="00AA5860"/>
    <w:rsid w:val="00AA6CDF"/>
    <w:rsid w:val="00AB102B"/>
    <w:rsid w:val="00AB1D26"/>
    <w:rsid w:val="00AB1F4C"/>
    <w:rsid w:val="00AB42BC"/>
    <w:rsid w:val="00AB4636"/>
    <w:rsid w:val="00AB57C1"/>
    <w:rsid w:val="00AB61AD"/>
    <w:rsid w:val="00AB6D80"/>
    <w:rsid w:val="00AC230E"/>
    <w:rsid w:val="00AD46F3"/>
    <w:rsid w:val="00AD61B2"/>
    <w:rsid w:val="00AE05D6"/>
    <w:rsid w:val="00AE44AA"/>
    <w:rsid w:val="00AE54BF"/>
    <w:rsid w:val="00AF1644"/>
    <w:rsid w:val="00AF1DAF"/>
    <w:rsid w:val="00AF2261"/>
    <w:rsid w:val="00AF4670"/>
    <w:rsid w:val="00AF4C71"/>
    <w:rsid w:val="00AF7334"/>
    <w:rsid w:val="00B038C6"/>
    <w:rsid w:val="00B13EA5"/>
    <w:rsid w:val="00B1574A"/>
    <w:rsid w:val="00B15899"/>
    <w:rsid w:val="00B16E8B"/>
    <w:rsid w:val="00B17145"/>
    <w:rsid w:val="00B211CC"/>
    <w:rsid w:val="00B2184F"/>
    <w:rsid w:val="00B22925"/>
    <w:rsid w:val="00B23087"/>
    <w:rsid w:val="00B23A8C"/>
    <w:rsid w:val="00B24337"/>
    <w:rsid w:val="00B2526F"/>
    <w:rsid w:val="00B26FD6"/>
    <w:rsid w:val="00B27152"/>
    <w:rsid w:val="00B30CEA"/>
    <w:rsid w:val="00B356FA"/>
    <w:rsid w:val="00B366D8"/>
    <w:rsid w:val="00B37089"/>
    <w:rsid w:val="00B403D1"/>
    <w:rsid w:val="00B42C06"/>
    <w:rsid w:val="00B43211"/>
    <w:rsid w:val="00B4517E"/>
    <w:rsid w:val="00B47EDD"/>
    <w:rsid w:val="00B47FF5"/>
    <w:rsid w:val="00B523F2"/>
    <w:rsid w:val="00B543C1"/>
    <w:rsid w:val="00B54FAB"/>
    <w:rsid w:val="00B55B88"/>
    <w:rsid w:val="00B55BD6"/>
    <w:rsid w:val="00B569C0"/>
    <w:rsid w:val="00B57104"/>
    <w:rsid w:val="00B62B40"/>
    <w:rsid w:val="00B6403F"/>
    <w:rsid w:val="00B65A99"/>
    <w:rsid w:val="00B66FF3"/>
    <w:rsid w:val="00B679F8"/>
    <w:rsid w:val="00B737A0"/>
    <w:rsid w:val="00B7610D"/>
    <w:rsid w:val="00B76E9C"/>
    <w:rsid w:val="00B81E61"/>
    <w:rsid w:val="00B8596E"/>
    <w:rsid w:val="00B86A78"/>
    <w:rsid w:val="00B97CDE"/>
    <w:rsid w:val="00BA1E9D"/>
    <w:rsid w:val="00BA22E6"/>
    <w:rsid w:val="00BA4947"/>
    <w:rsid w:val="00BA5A26"/>
    <w:rsid w:val="00BB0B4E"/>
    <w:rsid w:val="00BB3254"/>
    <w:rsid w:val="00BB39B1"/>
    <w:rsid w:val="00BB48CD"/>
    <w:rsid w:val="00BB5C18"/>
    <w:rsid w:val="00BB5E41"/>
    <w:rsid w:val="00BB63C3"/>
    <w:rsid w:val="00BC5E06"/>
    <w:rsid w:val="00BC6372"/>
    <w:rsid w:val="00BC7BDD"/>
    <w:rsid w:val="00BD0621"/>
    <w:rsid w:val="00BD1E2F"/>
    <w:rsid w:val="00BD30F4"/>
    <w:rsid w:val="00BD6DC4"/>
    <w:rsid w:val="00BE171D"/>
    <w:rsid w:val="00BE1EE5"/>
    <w:rsid w:val="00BE3000"/>
    <w:rsid w:val="00BE5216"/>
    <w:rsid w:val="00BE6E3D"/>
    <w:rsid w:val="00BF0DB5"/>
    <w:rsid w:val="00BF1E4B"/>
    <w:rsid w:val="00BF452A"/>
    <w:rsid w:val="00BF6BD3"/>
    <w:rsid w:val="00BF73F6"/>
    <w:rsid w:val="00BF78A0"/>
    <w:rsid w:val="00C00E01"/>
    <w:rsid w:val="00C02E8A"/>
    <w:rsid w:val="00C069C3"/>
    <w:rsid w:val="00C14C01"/>
    <w:rsid w:val="00C171F6"/>
    <w:rsid w:val="00C17B2B"/>
    <w:rsid w:val="00C17DFE"/>
    <w:rsid w:val="00C21B1D"/>
    <w:rsid w:val="00C222EF"/>
    <w:rsid w:val="00C22624"/>
    <w:rsid w:val="00C234F2"/>
    <w:rsid w:val="00C238EF"/>
    <w:rsid w:val="00C24695"/>
    <w:rsid w:val="00C247FA"/>
    <w:rsid w:val="00C25F8B"/>
    <w:rsid w:val="00C279CB"/>
    <w:rsid w:val="00C3189C"/>
    <w:rsid w:val="00C35386"/>
    <w:rsid w:val="00C35860"/>
    <w:rsid w:val="00C418D9"/>
    <w:rsid w:val="00C42FF6"/>
    <w:rsid w:val="00C50E5D"/>
    <w:rsid w:val="00C53004"/>
    <w:rsid w:val="00C550A2"/>
    <w:rsid w:val="00C5691D"/>
    <w:rsid w:val="00C62734"/>
    <w:rsid w:val="00C641CF"/>
    <w:rsid w:val="00C65B17"/>
    <w:rsid w:val="00C65D71"/>
    <w:rsid w:val="00C66867"/>
    <w:rsid w:val="00C6790D"/>
    <w:rsid w:val="00C70CC1"/>
    <w:rsid w:val="00C73065"/>
    <w:rsid w:val="00C74E28"/>
    <w:rsid w:val="00C75195"/>
    <w:rsid w:val="00C757EC"/>
    <w:rsid w:val="00C76444"/>
    <w:rsid w:val="00C76A3B"/>
    <w:rsid w:val="00C76D47"/>
    <w:rsid w:val="00C80FFD"/>
    <w:rsid w:val="00C8345D"/>
    <w:rsid w:val="00C844E3"/>
    <w:rsid w:val="00C8603D"/>
    <w:rsid w:val="00C90D53"/>
    <w:rsid w:val="00C951B3"/>
    <w:rsid w:val="00C9692D"/>
    <w:rsid w:val="00C97685"/>
    <w:rsid w:val="00CA420F"/>
    <w:rsid w:val="00CA4994"/>
    <w:rsid w:val="00CA50F1"/>
    <w:rsid w:val="00CA6FC5"/>
    <w:rsid w:val="00CA7772"/>
    <w:rsid w:val="00CB0558"/>
    <w:rsid w:val="00CB08D2"/>
    <w:rsid w:val="00CB0E5E"/>
    <w:rsid w:val="00CB2BDA"/>
    <w:rsid w:val="00CB3680"/>
    <w:rsid w:val="00CB52E2"/>
    <w:rsid w:val="00CB66A4"/>
    <w:rsid w:val="00CB6C57"/>
    <w:rsid w:val="00CC1352"/>
    <w:rsid w:val="00CC2289"/>
    <w:rsid w:val="00CC2A00"/>
    <w:rsid w:val="00CC2B5D"/>
    <w:rsid w:val="00CC66A5"/>
    <w:rsid w:val="00CD0DCB"/>
    <w:rsid w:val="00CD6676"/>
    <w:rsid w:val="00CD7A8B"/>
    <w:rsid w:val="00CE096C"/>
    <w:rsid w:val="00CE1611"/>
    <w:rsid w:val="00CE3960"/>
    <w:rsid w:val="00CE4668"/>
    <w:rsid w:val="00CE47F3"/>
    <w:rsid w:val="00CE6C04"/>
    <w:rsid w:val="00CE7BEC"/>
    <w:rsid w:val="00CF49CB"/>
    <w:rsid w:val="00CF6294"/>
    <w:rsid w:val="00CF67F9"/>
    <w:rsid w:val="00D000F1"/>
    <w:rsid w:val="00D00C79"/>
    <w:rsid w:val="00D01430"/>
    <w:rsid w:val="00D01A97"/>
    <w:rsid w:val="00D06DF5"/>
    <w:rsid w:val="00D10B12"/>
    <w:rsid w:val="00D10EA7"/>
    <w:rsid w:val="00D111C8"/>
    <w:rsid w:val="00D11C1B"/>
    <w:rsid w:val="00D12A29"/>
    <w:rsid w:val="00D14296"/>
    <w:rsid w:val="00D14595"/>
    <w:rsid w:val="00D149A2"/>
    <w:rsid w:val="00D15245"/>
    <w:rsid w:val="00D174DB"/>
    <w:rsid w:val="00D17D3A"/>
    <w:rsid w:val="00D22169"/>
    <w:rsid w:val="00D26D94"/>
    <w:rsid w:val="00D27448"/>
    <w:rsid w:val="00D3415C"/>
    <w:rsid w:val="00D40EC0"/>
    <w:rsid w:val="00D42DF3"/>
    <w:rsid w:val="00D45EA4"/>
    <w:rsid w:val="00D464E2"/>
    <w:rsid w:val="00D47044"/>
    <w:rsid w:val="00D47250"/>
    <w:rsid w:val="00D52FBE"/>
    <w:rsid w:val="00D538A9"/>
    <w:rsid w:val="00D554BC"/>
    <w:rsid w:val="00D55FF0"/>
    <w:rsid w:val="00D56AD0"/>
    <w:rsid w:val="00D60652"/>
    <w:rsid w:val="00D60B61"/>
    <w:rsid w:val="00D62244"/>
    <w:rsid w:val="00D6674C"/>
    <w:rsid w:val="00D72BDD"/>
    <w:rsid w:val="00D74D5E"/>
    <w:rsid w:val="00D76B28"/>
    <w:rsid w:val="00D80AA3"/>
    <w:rsid w:val="00D811F5"/>
    <w:rsid w:val="00D8190D"/>
    <w:rsid w:val="00D82B38"/>
    <w:rsid w:val="00D83285"/>
    <w:rsid w:val="00D83EB5"/>
    <w:rsid w:val="00D845C3"/>
    <w:rsid w:val="00D84BC0"/>
    <w:rsid w:val="00D84FC0"/>
    <w:rsid w:val="00D9161D"/>
    <w:rsid w:val="00D944D8"/>
    <w:rsid w:val="00DA183F"/>
    <w:rsid w:val="00DA6426"/>
    <w:rsid w:val="00DA6A0E"/>
    <w:rsid w:val="00DB3795"/>
    <w:rsid w:val="00DB4570"/>
    <w:rsid w:val="00DC057C"/>
    <w:rsid w:val="00DC36D5"/>
    <w:rsid w:val="00DC7663"/>
    <w:rsid w:val="00DD0258"/>
    <w:rsid w:val="00DD4B4F"/>
    <w:rsid w:val="00DD5FB0"/>
    <w:rsid w:val="00DD6A57"/>
    <w:rsid w:val="00DD7D17"/>
    <w:rsid w:val="00DE1055"/>
    <w:rsid w:val="00DE4B15"/>
    <w:rsid w:val="00DE61B8"/>
    <w:rsid w:val="00DE6A41"/>
    <w:rsid w:val="00DF0B8D"/>
    <w:rsid w:val="00DF135B"/>
    <w:rsid w:val="00DF1B5B"/>
    <w:rsid w:val="00DF333A"/>
    <w:rsid w:val="00DF4CBF"/>
    <w:rsid w:val="00DF552B"/>
    <w:rsid w:val="00DF5625"/>
    <w:rsid w:val="00DF5D69"/>
    <w:rsid w:val="00DF734F"/>
    <w:rsid w:val="00E061AB"/>
    <w:rsid w:val="00E06F9D"/>
    <w:rsid w:val="00E0701F"/>
    <w:rsid w:val="00E0744E"/>
    <w:rsid w:val="00E11B8C"/>
    <w:rsid w:val="00E13CEF"/>
    <w:rsid w:val="00E173C5"/>
    <w:rsid w:val="00E20799"/>
    <w:rsid w:val="00E2176A"/>
    <w:rsid w:val="00E22C2B"/>
    <w:rsid w:val="00E2347E"/>
    <w:rsid w:val="00E23948"/>
    <w:rsid w:val="00E268CC"/>
    <w:rsid w:val="00E304CA"/>
    <w:rsid w:val="00E31938"/>
    <w:rsid w:val="00E3224E"/>
    <w:rsid w:val="00E35D71"/>
    <w:rsid w:val="00E4217F"/>
    <w:rsid w:val="00E43884"/>
    <w:rsid w:val="00E44479"/>
    <w:rsid w:val="00E4621A"/>
    <w:rsid w:val="00E464EC"/>
    <w:rsid w:val="00E47325"/>
    <w:rsid w:val="00E513A9"/>
    <w:rsid w:val="00E51C67"/>
    <w:rsid w:val="00E520D6"/>
    <w:rsid w:val="00E570F0"/>
    <w:rsid w:val="00E57B69"/>
    <w:rsid w:val="00E60E9E"/>
    <w:rsid w:val="00E619B3"/>
    <w:rsid w:val="00E621DE"/>
    <w:rsid w:val="00E63C19"/>
    <w:rsid w:val="00E708E9"/>
    <w:rsid w:val="00E73767"/>
    <w:rsid w:val="00E75237"/>
    <w:rsid w:val="00E82E8B"/>
    <w:rsid w:val="00E86B87"/>
    <w:rsid w:val="00E87B67"/>
    <w:rsid w:val="00E904DF"/>
    <w:rsid w:val="00E956E3"/>
    <w:rsid w:val="00E95746"/>
    <w:rsid w:val="00E96D9D"/>
    <w:rsid w:val="00EA201C"/>
    <w:rsid w:val="00EA33E6"/>
    <w:rsid w:val="00EA3D97"/>
    <w:rsid w:val="00EA4D8F"/>
    <w:rsid w:val="00EB535D"/>
    <w:rsid w:val="00EB5B00"/>
    <w:rsid w:val="00EB6069"/>
    <w:rsid w:val="00EB7681"/>
    <w:rsid w:val="00EC17C4"/>
    <w:rsid w:val="00EC28A0"/>
    <w:rsid w:val="00EC3885"/>
    <w:rsid w:val="00EC4109"/>
    <w:rsid w:val="00EC4717"/>
    <w:rsid w:val="00EC6953"/>
    <w:rsid w:val="00EC7CF6"/>
    <w:rsid w:val="00ED040C"/>
    <w:rsid w:val="00ED0F43"/>
    <w:rsid w:val="00ED1EE1"/>
    <w:rsid w:val="00ED4460"/>
    <w:rsid w:val="00ED5FD5"/>
    <w:rsid w:val="00EE0194"/>
    <w:rsid w:val="00EE0FD8"/>
    <w:rsid w:val="00EE6FEE"/>
    <w:rsid w:val="00EF209F"/>
    <w:rsid w:val="00F00198"/>
    <w:rsid w:val="00F022E6"/>
    <w:rsid w:val="00F02580"/>
    <w:rsid w:val="00F06B20"/>
    <w:rsid w:val="00F124FE"/>
    <w:rsid w:val="00F13589"/>
    <w:rsid w:val="00F13BD8"/>
    <w:rsid w:val="00F14D2A"/>
    <w:rsid w:val="00F157BB"/>
    <w:rsid w:val="00F17CA4"/>
    <w:rsid w:val="00F21076"/>
    <w:rsid w:val="00F2114F"/>
    <w:rsid w:val="00F21CF7"/>
    <w:rsid w:val="00F21E4C"/>
    <w:rsid w:val="00F22937"/>
    <w:rsid w:val="00F22F1B"/>
    <w:rsid w:val="00F25656"/>
    <w:rsid w:val="00F25C7F"/>
    <w:rsid w:val="00F307BB"/>
    <w:rsid w:val="00F316D5"/>
    <w:rsid w:val="00F337C9"/>
    <w:rsid w:val="00F33D19"/>
    <w:rsid w:val="00F37A4F"/>
    <w:rsid w:val="00F41CEF"/>
    <w:rsid w:val="00F4615B"/>
    <w:rsid w:val="00F476AF"/>
    <w:rsid w:val="00F51080"/>
    <w:rsid w:val="00F53286"/>
    <w:rsid w:val="00F56B31"/>
    <w:rsid w:val="00F60A89"/>
    <w:rsid w:val="00F61F59"/>
    <w:rsid w:val="00F63B19"/>
    <w:rsid w:val="00F7216F"/>
    <w:rsid w:val="00F7305B"/>
    <w:rsid w:val="00F73781"/>
    <w:rsid w:val="00F763A2"/>
    <w:rsid w:val="00F7701C"/>
    <w:rsid w:val="00F802E9"/>
    <w:rsid w:val="00F80FC1"/>
    <w:rsid w:val="00F83994"/>
    <w:rsid w:val="00F8650A"/>
    <w:rsid w:val="00F904D2"/>
    <w:rsid w:val="00F94471"/>
    <w:rsid w:val="00F94DFE"/>
    <w:rsid w:val="00F95D90"/>
    <w:rsid w:val="00F97CF5"/>
    <w:rsid w:val="00FA0123"/>
    <w:rsid w:val="00FA17D7"/>
    <w:rsid w:val="00FA4DE5"/>
    <w:rsid w:val="00FA6950"/>
    <w:rsid w:val="00FA7EAD"/>
    <w:rsid w:val="00FA7F03"/>
    <w:rsid w:val="00FB6EA5"/>
    <w:rsid w:val="00FC09BB"/>
    <w:rsid w:val="00FC22B2"/>
    <w:rsid w:val="00FC3191"/>
    <w:rsid w:val="00FC3308"/>
    <w:rsid w:val="00FC4599"/>
    <w:rsid w:val="00FC4B0C"/>
    <w:rsid w:val="00FD375E"/>
    <w:rsid w:val="00FD5483"/>
    <w:rsid w:val="00FD6A5F"/>
    <w:rsid w:val="00FE2B98"/>
    <w:rsid w:val="00FE2BFE"/>
    <w:rsid w:val="00FE4544"/>
    <w:rsid w:val="00FE59D3"/>
    <w:rsid w:val="00FE6277"/>
    <w:rsid w:val="00FE77EF"/>
    <w:rsid w:val="00FF080F"/>
    <w:rsid w:val="00FF0C0D"/>
    <w:rsid w:val="00FF1FAF"/>
    <w:rsid w:val="00FF3BD8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8668B96-7381-4A7B-AB21-70F356D9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BFE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Default Text"/>
    <w:basedOn w:val="a"/>
    <w:rsid w:val="00AF1DAF"/>
    <w:pPr>
      <w:widowControl/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character" w:customStyle="1" w:styleId="30">
    <w:name w:val="標題 3 字元"/>
    <w:link w:val="3"/>
    <w:uiPriority w:val="9"/>
    <w:semiHidden/>
    <w:rsid w:val="00FE2BFE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styleId="HTML">
    <w:name w:val="HTML Code"/>
    <w:uiPriority w:val="99"/>
    <w:semiHidden/>
    <w:unhideWhenUsed/>
    <w:rsid w:val="002A5AD1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316D6-57D1-49C7-B1BE-1AECBBB14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1597</Characters>
  <Application>Microsoft Office Word</Application>
  <DocSecurity>0</DocSecurity>
  <Lines>13</Lines>
  <Paragraphs>3</Paragraphs>
  <ScaleCrop>false</ScaleCrop>
  <Company>Cathay Life Insurance.</Company>
  <LinksUpToDate>false</LinksUpToDate>
  <CharactersWithSpaces>1874</CharactersWithSpaces>
  <SharedDoc>false</SharedDoc>
  <HLinks>
    <vt:vector size="12" baseType="variant">
      <vt:variant>
        <vt:i4>919061787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讀取MI件數</vt:lpwstr>
      </vt:variant>
      <vt:variant>
        <vt:i4>919061787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讀取MI件數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