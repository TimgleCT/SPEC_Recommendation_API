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6"/>
                <w:attr w:name="Day" w:val="23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6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130BD2">
                <w:rPr>
                  <w:rFonts w:ascii="細明體" w:eastAsia="細明體" w:hAnsi="細明體" w:hint="eastAsia"/>
                  <w:lang w:eastAsia="zh-TW"/>
                </w:rPr>
                <w:t>6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130BD2">
                <w:rPr>
                  <w:rFonts w:ascii="細明體" w:eastAsia="細明體" w:hAnsi="細明體" w:hint="eastAsia"/>
                  <w:lang w:eastAsia="zh-TW"/>
                </w:rPr>
                <w:t>2</w:t>
              </w:r>
              <w:r w:rsidR="008A22A6">
                <w:rPr>
                  <w:rFonts w:ascii="細明體" w:eastAsia="細明體" w:hAnsi="細明體" w:hint="eastAsia"/>
                  <w:lang w:eastAsia="zh-TW"/>
                </w:rPr>
                <w:t>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CE765A" w:rsidRDefault="00CE765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E765A">
              <w:rPr>
                <w:rFonts w:ascii="細明體" w:eastAsia="細明體" w:hAnsi="細明體" w:hint="eastAsia"/>
                <w:lang w:eastAsia="zh-TW"/>
              </w:rPr>
              <w:t>預付金批次處理</w:t>
            </w:r>
            <w:r w:rsidR="00130BD2">
              <w:rPr>
                <w:rFonts w:ascii="細明體" w:eastAsia="細明體" w:hAnsi="細明體"/>
                <w:lang w:eastAsia="zh-TW"/>
              </w:rPr>
              <w:t>—</w:t>
            </w:r>
            <w:r w:rsidR="008A22A6">
              <w:rPr>
                <w:rFonts w:ascii="細明體" w:eastAsia="細明體" w:hAnsi="細明體" w:hint="eastAsia"/>
                <w:lang w:eastAsia="zh-TW"/>
              </w:rPr>
              <w:t>BPM結案件處理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5103"/>
        <w:gridCol w:w="1276"/>
        <w:gridCol w:w="1779"/>
      </w:tblGrid>
      <w:tr w:rsidR="00ED6E65" w:rsidRPr="00E8700A" w:rsidTr="003702A2">
        <w:trPr>
          <w:ins w:id="1" w:author="蕭侑文" w:date="2018-05-09T11:48:00Z"/>
        </w:trPr>
        <w:tc>
          <w:tcPr>
            <w:tcW w:w="1560" w:type="dxa"/>
          </w:tcPr>
          <w:p w:rsidR="00ED6E65" w:rsidRPr="00BD5672" w:rsidRDefault="00ED6E65" w:rsidP="003702A2">
            <w:pPr>
              <w:spacing w:line="240" w:lineRule="atLeast"/>
              <w:jc w:val="center"/>
              <w:rPr>
                <w:ins w:id="2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蕭侑文" w:date="2018-05-09T11:48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2" w:type="dxa"/>
          </w:tcPr>
          <w:p w:rsidR="00ED6E65" w:rsidRPr="00BD5672" w:rsidRDefault="00ED6E65" w:rsidP="003702A2">
            <w:pPr>
              <w:spacing w:line="240" w:lineRule="atLeast"/>
              <w:jc w:val="center"/>
              <w:rPr>
                <w:ins w:id="4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蕭侑文" w:date="2018-05-09T11:48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5103" w:type="dxa"/>
          </w:tcPr>
          <w:p w:rsidR="00ED6E65" w:rsidRPr="00BD5672" w:rsidRDefault="00ED6E65" w:rsidP="003702A2">
            <w:pPr>
              <w:spacing w:line="240" w:lineRule="atLeast"/>
              <w:jc w:val="center"/>
              <w:rPr>
                <w:ins w:id="6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蕭侑文" w:date="2018-05-09T11:48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276" w:type="dxa"/>
          </w:tcPr>
          <w:p w:rsidR="00ED6E65" w:rsidRPr="00BD5672" w:rsidRDefault="00ED6E65" w:rsidP="003702A2">
            <w:pPr>
              <w:spacing w:line="240" w:lineRule="atLeast"/>
              <w:jc w:val="center"/>
              <w:rPr>
                <w:ins w:id="8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蕭侑文" w:date="2018-05-09T11:48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779" w:type="dxa"/>
          </w:tcPr>
          <w:p w:rsidR="00ED6E65" w:rsidRPr="00BD5672" w:rsidRDefault="00ED6E65" w:rsidP="003702A2">
            <w:pPr>
              <w:spacing w:line="240" w:lineRule="atLeast"/>
              <w:jc w:val="center"/>
              <w:rPr>
                <w:ins w:id="10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蕭侑文" w:date="2018-05-09T11:48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ED6E65" w:rsidRPr="00E8700A" w:rsidTr="003702A2">
        <w:trPr>
          <w:ins w:id="12" w:author="蕭侑文" w:date="2018-05-09T11:48:00Z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E65" w:rsidRPr="00F23ACD" w:rsidRDefault="00ED6E65" w:rsidP="003702A2">
            <w:pPr>
              <w:spacing w:line="240" w:lineRule="atLeast"/>
              <w:jc w:val="center"/>
              <w:rPr>
                <w:ins w:id="13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14" w:author="蕭侑文" w:date="2018-05-09T11:48:00Z">
              <w:r w:rsidRPr="00F23ACD">
                <w:rPr>
                  <w:rFonts w:ascii="細明體" w:eastAsia="細明體" w:hAnsi="細明體" w:cs="Courier New"/>
                  <w:sz w:val="20"/>
                  <w:szCs w:val="20"/>
                </w:rPr>
                <w:t>2018/5/9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E65" w:rsidRPr="00F23ACD" w:rsidRDefault="00ED6E65" w:rsidP="003702A2">
            <w:pPr>
              <w:spacing w:line="240" w:lineRule="atLeast"/>
              <w:jc w:val="center"/>
              <w:rPr>
                <w:ins w:id="15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E65" w:rsidRPr="00F23ACD" w:rsidRDefault="00ED6E65" w:rsidP="003702A2">
            <w:pPr>
              <w:spacing w:line="240" w:lineRule="atLeast"/>
              <w:jc w:val="center"/>
              <w:rPr>
                <w:ins w:id="17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蕭侑文" w:date="2018-05-09T11:48:00Z">
              <w:r w:rsidRPr="00F23AC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批次FETCH SIZE調整專案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E65" w:rsidRPr="00F23ACD" w:rsidRDefault="00ED6E65" w:rsidP="003702A2">
            <w:pPr>
              <w:spacing w:line="240" w:lineRule="atLeast"/>
              <w:jc w:val="center"/>
              <w:rPr>
                <w:ins w:id="19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蕭侑文" w:date="2018-05-09T11:48:00Z">
              <w:r w:rsidRPr="00F23AC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E65" w:rsidRPr="00F23ACD" w:rsidRDefault="00ED6E65" w:rsidP="003702A2">
            <w:pPr>
              <w:spacing w:line="240" w:lineRule="atLeast"/>
              <w:jc w:val="center"/>
              <w:rPr>
                <w:ins w:id="21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蕭侑文" w:date="2018-05-09T11:48:00Z">
              <w:r w:rsidRPr="00F23ACD">
                <w:rPr>
                  <w:rFonts w:ascii="細明體" w:eastAsia="細明體" w:hAnsi="細明體" w:cs="Courier New"/>
                  <w:sz w:val="20"/>
                  <w:szCs w:val="20"/>
                </w:rPr>
                <w:t>180322001009</w:t>
              </w:r>
            </w:ins>
          </w:p>
        </w:tc>
      </w:tr>
    </w:tbl>
    <w:p w:rsidR="00ED6E65" w:rsidRDefault="00ED6E6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ED6E65" w:rsidRDefault="00ED6E6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CE765A" w:rsidRDefault="00CE765A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CE765A">
              <w:rPr>
                <w:rFonts w:hint="eastAsia"/>
                <w:color w:val="000000"/>
                <w:sz w:val="20"/>
                <w:szCs w:val="20"/>
              </w:rPr>
              <w:t>預付金批次處理</w:t>
            </w:r>
            <w:r w:rsidRPr="00CE765A">
              <w:rPr>
                <w:rFonts w:hint="eastAsia"/>
                <w:color w:val="000000"/>
                <w:sz w:val="20"/>
                <w:szCs w:val="20"/>
              </w:rPr>
              <w:t>--</w:t>
            </w:r>
            <w:r w:rsidR="008A22A6">
              <w:rPr>
                <w:rFonts w:ascii="細明體" w:eastAsia="細明體" w:hAnsi="細明體" w:hint="eastAsia"/>
              </w:rPr>
              <w:t xml:space="preserve"> </w:t>
            </w:r>
            <w:r w:rsidR="008A22A6" w:rsidRPr="008A22A6">
              <w:rPr>
                <w:rFonts w:ascii="細明體" w:eastAsia="細明體" w:hAnsi="細明體" w:hint="eastAsia"/>
                <w:sz w:val="20"/>
                <w:szCs w:val="20"/>
              </w:rPr>
              <w:t>BPM結案件處理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3922E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F5782F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8A22A6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CE765A" w:rsidRDefault="00724B23" w:rsidP="004C7E4A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CE765A" w:rsidRPr="00CE765A">
              <w:rPr>
                <w:rFonts w:hint="eastAsia"/>
                <w:sz w:val="20"/>
                <w:szCs w:val="20"/>
              </w:rPr>
              <w:t>預付金批次處理</w:t>
            </w:r>
            <w:r w:rsidR="00CE765A" w:rsidRPr="00CE765A">
              <w:rPr>
                <w:rFonts w:hint="eastAsia"/>
                <w:sz w:val="20"/>
                <w:szCs w:val="20"/>
              </w:rPr>
              <w:t>--</w:t>
            </w:r>
            <w:r w:rsidR="008A22A6">
              <w:rPr>
                <w:rFonts w:ascii="細明體" w:eastAsia="細明體" w:hAnsi="細明體" w:hint="eastAsia"/>
              </w:rPr>
              <w:t xml:space="preserve"> </w:t>
            </w:r>
            <w:r w:rsidR="008A22A6" w:rsidRPr="008A22A6">
              <w:rPr>
                <w:rFonts w:ascii="細明體" w:eastAsia="細明體" w:hAnsi="細明體" w:hint="eastAsia"/>
                <w:sz w:val="20"/>
                <w:szCs w:val="20"/>
              </w:rPr>
              <w:t>BPM結案件處理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3D43" w:rsidRPr="006170A9" w:rsidRDefault="00F13D43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CE765A" w:rsidRDefault="00CE76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B44A0B" w:rsidRDefault="00B44A0B" w:rsidP="00B44A0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取得處理日期</w:t>
      </w:r>
    </w:p>
    <w:p w:rsidR="00B44A0B" w:rsidRDefault="00B44A0B" w:rsidP="00B44A0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B44A0B" w:rsidRDefault="00B44A0B" w:rsidP="00B44A0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空值：</w:t>
      </w:r>
    </w:p>
    <w:p w:rsidR="00B44A0B" w:rsidRDefault="00B44A0B" w:rsidP="00B44A0B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SET 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1255EF">
        <w:rPr>
          <w:bCs/>
        </w:rPr>
        <w:t>CathayDate</w:t>
      </w:r>
      <w:r>
        <w:rPr>
          <w:rFonts w:hint="eastAsia"/>
        </w:rPr>
        <w:t xml:space="preserve"> </w:t>
      </w:r>
      <w:r>
        <w:rPr>
          <w:rFonts w:hint="eastAsia"/>
          <w:lang w:eastAsia="zh-TW"/>
        </w:rPr>
        <w:t>.</w:t>
      </w:r>
      <w:r w:rsidRPr="001255EF">
        <w:t xml:space="preserve"> </w:t>
      </w:r>
      <w:r>
        <w:t>getShutdownDay</w:t>
      </w:r>
      <w:r>
        <w:rPr>
          <w:rFonts w:hint="eastAsia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CURRENTDATE</w:t>
      </w:r>
      <w:r>
        <w:rPr>
          <w:rFonts w:hint="eastAsia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。</w:t>
      </w:r>
    </w:p>
    <w:p w:rsidR="00B44A0B" w:rsidRDefault="00B44A0B" w:rsidP="00B44A0B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ELSE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輸入參數。</w:t>
      </w:r>
    </w:p>
    <w:p w:rsidR="00B44A0B" w:rsidRDefault="00B44A0B" w:rsidP="00B44A0B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END IF</w:t>
      </w:r>
      <w:r>
        <w:rPr>
          <w:rFonts w:hint="eastAsia"/>
          <w:kern w:val="2"/>
          <w:szCs w:val="24"/>
          <w:lang w:eastAsia="zh-TW"/>
        </w:rPr>
        <w:t>。</w:t>
      </w:r>
    </w:p>
    <w:p w:rsidR="00B44A0B" w:rsidRDefault="00B44A0B" w:rsidP="00B44A0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 xml:space="preserve"> = 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FA3D02" w:rsidRPr="00FA3D02" w:rsidRDefault="00FA3D02" w:rsidP="008626B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BPM</w:t>
      </w:r>
      <w:r>
        <w:rPr>
          <w:rFonts w:hint="eastAsia"/>
          <w:kern w:val="2"/>
          <w:szCs w:val="24"/>
          <w:lang w:eastAsia="zh-TW"/>
        </w:rPr>
        <w:t>的資料</w:t>
      </w:r>
      <w:r w:rsidRPr="005F7DC5">
        <w:rPr>
          <w:rFonts w:hint="eastAsia"/>
          <w:color w:val="FF0000"/>
          <w:kern w:val="2"/>
          <w:szCs w:val="24"/>
          <w:lang w:eastAsia="zh-TW"/>
        </w:rPr>
        <w:t>：參數</w:t>
      </w:r>
    </w:p>
    <w:p w:rsidR="00FA3D02" w:rsidRDefault="00FA3D02" w:rsidP="00FA3D0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FF0000"/>
          <w:lang w:eastAsia="zh-TW"/>
        </w:rPr>
      </w:pPr>
      <w:r w:rsidRPr="005F7DC5">
        <w:rPr>
          <w:rFonts w:hint="eastAsia"/>
          <w:color w:val="FF0000"/>
          <w:kern w:val="2"/>
          <w:szCs w:val="24"/>
          <w:lang w:eastAsia="zh-TW"/>
        </w:rPr>
        <w:lastRenderedPageBreak/>
        <w:t>F_StepName</w:t>
      </w:r>
      <w:r w:rsidRPr="005F7DC5">
        <w:rPr>
          <w:rFonts w:hint="eastAsia"/>
          <w:color w:val="FF0000"/>
          <w:lang w:eastAsia="zh-TW"/>
        </w:rPr>
        <w:t>：</w:t>
      </w:r>
      <w:r w:rsidRPr="005F7DC5">
        <w:rPr>
          <w:color w:val="FF0000"/>
          <w:lang w:eastAsia="zh-TW"/>
        </w:rPr>
        <w:t>”</w:t>
      </w:r>
      <w:r>
        <w:rPr>
          <w:rFonts w:hint="eastAsia"/>
          <w:color w:val="FF0000"/>
          <w:lang w:eastAsia="zh-TW"/>
        </w:rPr>
        <w:t>結案確認</w:t>
      </w:r>
      <w:r w:rsidRPr="005F7DC5">
        <w:rPr>
          <w:color w:val="FF0000"/>
          <w:lang w:eastAsia="zh-TW"/>
        </w:rPr>
        <w:t>”</w:t>
      </w:r>
    </w:p>
    <w:p w:rsidR="00FA3D02" w:rsidRDefault="00FA3D02" w:rsidP="00FA3D0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FF0000"/>
          <w:lang w:eastAsia="zh-TW"/>
        </w:rPr>
        <w:t>APLY_DATE</w:t>
      </w:r>
      <w:r w:rsidRPr="005F7DC5">
        <w:rPr>
          <w:rFonts w:hint="eastAsia"/>
          <w:color w:val="FF0000"/>
          <w:lang w:eastAsia="zh-TW"/>
        </w:rPr>
        <w:t>：</w:t>
      </w:r>
      <w:r>
        <w:rPr>
          <w:rFonts w:hint="eastAsia"/>
          <w:color w:val="FF0000"/>
          <w:lang w:eastAsia="zh-TW"/>
        </w:rPr>
        <w:t>&lt; 1.2</w:t>
      </w:r>
      <w:r>
        <w:rPr>
          <w:rFonts w:hint="eastAsia"/>
          <w:kern w:val="2"/>
          <w:szCs w:val="24"/>
          <w:lang w:eastAsia="zh-TW"/>
        </w:rPr>
        <w:t>處理日期時間</w:t>
      </w:r>
      <w:r>
        <w:rPr>
          <w:rFonts w:hint="eastAsia"/>
          <w:kern w:val="2"/>
          <w:szCs w:val="24"/>
          <w:lang w:eastAsia="zh-TW"/>
        </w:rPr>
        <w:t>-</w:t>
      </w:r>
      <w:r>
        <w:rPr>
          <w:rFonts w:hint="eastAsia"/>
          <w:kern w:val="2"/>
          <w:szCs w:val="24"/>
          <w:lang w:eastAsia="zh-TW"/>
        </w:rPr>
        <w:t>兩個月</w:t>
      </w:r>
    </w:p>
    <w:p w:rsidR="00FA3D02" w:rsidRDefault="00FA3D02" w:rsidP="00FA3D02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FF0000"/>
          <w:lang w:eastAsia="zh-TW"/>
        </w:rPr>
        <w:t xml:space="preserve">                    </w:t>
      </w:r>
      <w:r>
        <w:rPr>
          <w:rFonts w:hint="eastAsia"/>
          <w:kern w:val="2"/>
          <w:szCs w:val="24"/>
          <w:lang w:eastAsia="zh-TW"/>
        </w:rPr>
        <w:t>(</w:t>
      </w:r>
      <w:r w:rsidRPr="00FA3D02">
        <w:rPr>
          <w:rFonts w:hint="eastAsia"/>
          <w:color w:val="000000"/>
          <w:lang w:eastAsia="zh-TW"/>
        </w:rPr>
        <w:t>DATE.</w:t>
      </w:r>
      <w:r w:rsidRPr="00FA3D02">
        <w:rPr>
          <w:bCs/>
          <w:color w:val="000000"/>
        </w:rPr>
        <w:t xml:space="preserve"> addDate</w:t>
      </w:r>
      <w:r w:rsidRPr="00FA3D02">
        <w:rPr>
          <w:color w:val="000000"/>
        </w:rPr>
        <w:t>(</w:t>
      </w:r>
      <w:r w:rsidRPr="00FA3D02">
        <w:rPr>
          <w:rFonts w:hint="eastAsia"/>
          <w:color w:val="000000"/>
          <w:lang w:eastAsia="zh-TW"/>
        </w:rPr>
        <w:t xml:space="preserve"> 1.2 </w:t>
      </w:r>
      <w:r w:rsidRPr="00FA3D02">
        <w:rPr>
          <w:rFonts w:hint="eastAsia"/>
          <w:color w:val="000000"/>
          <w:kern w:val="2"/>
          <w:szCs w:val="24"/>
          <w:lang w:eastAsia="zh-TW"/>
        </w:rPr>
        <w:t>處理日期時間</w:t>
      </w:r>
      <w:r w:rsidRPr="00FA3D02">
        <w:rPr>
          <w:rFonts w:hint="eastAsia"/>
          <w:color w:val="000000"/>
          <w:kern w:val="2"/>
          <w:szCs w:val="24"/>
          <w:lang w:eastAsia="zh-TW"/>
        </w:rPr>
        <w:t>, 0,-2,0)</w:t>
      </w:r>
      <w:r>
        <w:rPr>
          <w:rFonts w:hint="eastAsia"/>
          <w:kern w:val="2"/>
          <w:szCs w:val="24"/>
          <w:lang w:eastAsia="zh-TW"/>
        </w:rPr>
        <w:t>)</w:t>
      </w:r>
    </w:p>
    <w:p w:rsidR="00FA3D02" w:rsidRDefault="00FA3D02" w:rsidP="00FA3D0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FOUND</w:t>
      </w:r>
      <w:r>
        <w:rPr>
          <w:rFonts w:hint="eastAsia"/>
          <w:lang w:eastAsia="zh-TW"/>
        </w:rPr>
        <w:t>：程式結束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視為正常結束</w:t>
      </w:r>
      <w:r>
        <w:rPr>
          <w:rFonts w:hint="eastAsia"/>
          <w:lang w:eastAsia="zh-TW"/>
        </w:rPr>
        <w:t>)</w:t>
      </w:r>
    </w:p>
    <w:p w:rsidR="005E09C9" w:rsidRDefault="00FA3D02" w:rsidP="00FA3D0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FOUND</w:t>
      </w:r>
      <w:r>
        <w:rPr>
          <w:rFonts w:hint="eastAsia"/>
          <w:lang w:eastAsia="zh-TW"/>
        </w:rPr>
        <w:t>：</w:t>
      </w:r>
    </w:p>
    <w:p w:rsidR="005E09C9" w:rsidRDefault="005E09C9" w:rsidP="005E09C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紀錄處理件數</w:t>
      </w:r>
    </w:p>
    <w:p w:rsidR="005E09C9" w:rsidRPr="005E09C9" w:rsidRDefault="005E09C9" w:rsidP="005E09C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lang w:eastAsia="zh-TW"/>
        </w:rPr>
        <w:t>逐筆更新</w:t>
      </w:r>
      <w:r>
        <w:rPr>
          <w:rFonts w:hint="eastAsia"/>
          <w:lang w:eastAsia="zh-TW"/>
        </w:rPr>
        <w:t xml:space="preserve">BPM BY </w:t>
      </w:r>
      <w:r>
        <w:rPr>
          <w:rFonts w:hint="eastAsia"/>
          <w:lang w:eastAsia="zh-TW"/>
        </w:rPr>
        <w:t>受理編號</w:t>
      </w:r>
      <w:r w:rsidRPr="005F7DC5">
        <w:rPr>
          <w:rFonts w:hint="eastAsia"/>
          <w:color w:val="FF0000"/>
          <w:kern w:val="2"/>
          <w:szCs w:val="24"/>
          <w:lang w:eastAsia="zh-TW"/>
        </w:rPr>
        <w:t>：參數</w:t>
      </w:r>
      <w:r>
        <w:rPr>
          <w:rFonts w:hint="eastAsia"/>
          <w:color w:val="FF0000"/>
          <w:kern w:val="2"/>
          <w:szCs w:val="24"/>
          <w:lang w:eastAsia="zh-TW"/>
        </w:rPr>
        <w:t>如下</w:t>
      </w:r>
    </w:p>
    <w:p w:rsidR="00FA3D02" w:rsidRPr="005E09C9" w:rsidRDefault="00FA3D02" w:rsidP="005E09C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FF0000"/>
          <w:lang w:eastAsia="zh-TW"/>
        </w:rPr>
      </w:pPr>
      <w:r w:rsidRPr="005F7DC5">
        <w:rPr>
          <w:rFonts w:hint="eastAsia"/>
          <w:color w:val="FF0000"/>
          <w:lang w:eastAsia="zh-TW"/>
        </w:rPr>
        <w:t>APLY_NO</w:t>
      </w:r>
      <w:r w:rsidRPr="005F7DC5">
        <w:rPr>
          <w:rFonts w:hint="eastAsia"/>
          <w:color w:val="FF0000"/>
          <w:lang w:eastAsia="zh-TW"/>
        </w:rPr>
        <w:t>：</w:t>
      </w:r>
      <w:r w:rsidRPr="005F7DC5">
        <w:rPr>
          <w:rFonts w:ascii="新細明體" w:hAnsi="新細明體" w:cs="Arial Unicode MS" w:hint="eastAsia"/>
          <w:color w:val="FF0000"/>
          <w:lang w:eastAsia="zh-TW"/>
        </w:rPr>
        <w:t>受理編號</w:t>
      </w:r>
    </w:p>
    <w:p w:rsidR="00FA3D02" w:rsidRDefault="00FA3D02" w:rsidP="005E09C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>caseBack</w:t>
      </w:r>
      <w:r w:rsidRPr="005F7DC5">
        <w:rPr>
          <w:rFonts w:hint="eastAsia"/>
          <w:color w:val="FF0000"/>
          <w:lang w:eastAsia="zh-TW"/>
        </w:rPr>
        <w:t>：</w:t>
      </w:r>
      <w:r>
        <w:rPr>
          <w:rFonts w:hint="eastAsia"/>
          <w:color w:val="FF0000"/>
          <w:lang w:eastAsia="zh-TW"/>
        </w:rPr>
        <w:t>false</w:t>
      </w:r>
    </w:p>
    <w:p w:rsidR="00FA3D02" w:rsidRPr="005F7DC5" w:rsidRDefault="00FA3D02" w:rsidP="005E09C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FF0000"/>
          <w:lang w:eastAsia="zh-TW"/>
        </w:rPr>
      </w:pPr>
      <w:r w:rsidRPr="005F7DC5">
        <w:rPr>
          <w:color w:val="FF0000"/>
          <w:lang w:eastAsia="zh-TW"/>
        </w:rPr>
        <w:t>stepElement.doDispatch()</w:t>
      </w:r>
    </w:p>
    <w:p w:rsidR="00FA3D02" w:rsidRDefault="00FA3D02" w:rsidP="00FA3D02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612B1F" w:rsidRDefault="00612B1F" w:rsidP="008626B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8626B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8626BE">
        <w:rPr>
          <w:rFonts w:hint="eastAsia"/>
          <w:kern w:val="2"/>
          <w:szCs w:val="24"/>
          <w:lang w:eastAsia="zh-TW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"/>
          <w:attr w:name="UnitName" w:val="’"/>
        </w:smartTagPr>
        <w:r w:rsidR="00B7798B">
          <w:rPr>
            <w:rFonts w:hint="eastAsia"/>
            <w:kern w:val="2"/>
            <w:szCs w:val="24"/>
            <w:lang w:eastAsia="zh-TW"/>
          </w:rPr>
          <w:t>10</w:t>
        </w:r>
        <w:r w:rsidR="00DC6D72"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8626BE">
        <w:rPr>
          <w:rFonts w:hint="eastAsia"/>
          <w:kern w:val="2"/>
          <w:szCs w:val="24"/>
          <w:lang w:eastAsia="zh-TW"/>
        </w:rPr>
        <w:t>I1</w:t>
      </w:r>
      <w:r w:rsidR="00964DF6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2"/>
          <w:attr w:name="UnitName" w:val="’"/>
        </w:smartTagPr>
        <w:r w:rsidR="00B7798B">
          <w:rPr>
            <w:rFonts w:hint="eastAsia"/>
            <w:kern w:val="2"/>
            <w:szCs w:val="24"/>
            <w:lang w:eastAsia="zh-TW"/>
          </w:rPr>
          <w:t>5</w:t>
        </w:r>
        <w:r>
          <w:rPr>
            <w:rFonts w:hint="eastAsia"/>
            <w:kern w:val="2"/>
            <w:szCs w:val="24"/>
            <w:lang w:eastAsia="zh-TW"/>
          </w:rPr>
          <w:t>0</w:t>
        </w:r>
        <w:r w:rsidR="008A22A6"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0B6D75">
        <w:rPr>
          <w:rFonts w:hint="eastAsia"/>
          <w:kern w:val="2"/>
          <w:szCs w:val="24"/>
          <w:lang w:eastAsia="zh-TW"/>
        </w:rPr>
        <w:t>1.2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8626BE">
        <w:rPr>
          <w:rFonts w:hint="eastAsia"/>
          <w:kern w:val="2"/>
          <w:szCs w:val="24"/>
          <w:lang w:eastAsia="zh-TW"/>
        </w:rPr>
        <w:t>I1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2A2" w:rsidRDefault="003702A2">
      <w:r>
        <w:separator/>
      </w:r>
    </w:p>
  </w:endnote>
  <w:endnote w:type="continuationSeparator" w:id="0">
    <w:p w:rsidR="003702A2" w:rsidRDefault="00370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2A6" w:rsidRDefault="008A22A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22A6" w:rsidRDefault="008A22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2A6" w:rsidRDefault="008A22A6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835C58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835C58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2A2" w:rsidRDefault="003702A2">
      <w:r>
        <w:separator/>
      </w:r>
    </w:p>
  </w:footnote>
  <w:footnote w:type="continuationSeparator" w:id="0">
    <w:p w:rsidR="003702A2" w:rsidRDefault="00370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27983"/>
    <w:rsid w:val="000350EF"/>
    <w:rsid w:val="000911A4"/>
    <w:rsid w:val="000A2E95"/>
    <w:rsid w:val="000B6D75"/>
    <w:rsid w:val="000C044D"/>
    <w:rsid w:val="000C51DA"/>
    <w:rsid w:val="000D173A"/>
    <w:rsid w:val="001046FB"/>
    <w:rsid w:val="00114232"/>
    <w:rsid w:val="001255EF"/>
    <w:rsid w:val="001265B2"/>
    <w:rsid w:val="00130BD2"/>
    <w:rsid w:val="0013687F"/>
    <w:rsid w:val="00163509"/>
    <w:rsid w:val="00164A93"/>
    <w:rsid w:val="00172BB4"/>
    <w:rsid w:val="0017760A"/>
    <w:rsid w:val="001D6B60"/>
    <w:rsid w:val="001F12AD"/>
    <w:rsid w:val="0020636A"/>
    <w:rsid w:val="0021236B"/>
    <w:rsid w:val="00221BA9"/>
    <w:rsid w:val="00262D84"/>
    <w:rsid w:val="002644A3"/>
    <w:rsid w:val="00272585"/>
    <w:rsid w:val="002852A9"/>
    <w:rsid w:val="00293853"/>
    <w:rsid w:val="002A18D3"/>
    <w:rsid w:val="002D1243"/>
    <w:rsid w:val="002E1742"/>
    <w:rsid w:val="002E208C"/>
    <w:rsid w:val="002E35AC"/>
    <w:rsid w:val="002E7051"/>
    <w:rsid w:val="00301377"/>
    <w:rsid w:val="00304CE8"/>
    <w:rsid w:val="003055EE"/>
    <w:rsid w:val="003343C6"/>
    <w:rsid w:val="00336FA8"/>
    <w:rsid w:val="0034434B"/>
    <w:rsid w:val="00347952"/>
    <w:rsid w:val="00351402"/>
    <w:rsid w:val="00361A95"/>
    <w:rsid w:val="00363504"/>
    <w:rsid w:val="003702A2"/>
    <w:rsid w:val="00381403"/>
    <w:rsid w:val="00391C23"/>
    <w:rsid w:val="003922E3"/>
    <w:rsid w:val="003C0406"/>
    <w:rsid w:val="003C0B84"/>
    <w:rsid w:val="003C27E2"/>
    <w:rsid w:val="003E2AD0"/>
    <w:rsid w:val="003E3C02"/>
    <w:rsid w:val="003E7D29"/>
    <w:rsid w:val="003F1D73"/>
    <w:rsid w:val="0040512F"/>
    <w:rsid w:val="004160E9"/>
    <w:rsid w:val="00416D93"/>
    <w:rsid w:val="00423B35"/>
    <w:rsid w:val="004252C4"/>
    <w:rsid w:val="00436887"/>
    <w:rsid w:val="00440B5E"/>
    <w:rsid w:val="00463DB9"/>
    <w:rsid w:val="00474C68"/>
    <w:rsid w:val="00475D12"/>
    <w:rsid w:val="004A0729"/>
    <w:rsid w:val="004C7E4A"/>
    <w:rsid w:val="004D7D9C"/>
    <w:rsid w:val="004F4C2E"/>
    <w:rsid w:val="00503275"/>
    <w:rsid w:val="005132E8"/>
    <w:rsid w:val="0052626B"/>
    <w:rsid w:val="005271BD"/>
    <w:rsid w:val="00556DC5"/>
    <w:rsid w:val="005675D6"/>
    <w:rsid w:val="00570356"/>
    <w:rsid w:val="0058117E"/>
    <w:rsid w:val="005A2077"/>
    <w:rsid w:val="005C02DF"/>
    <w:rsid w:val="005C5575"/>
    <w:rsid w:val="005D246B"/>
    <w:rsid w:val="005D3FB0"/>
    <w:rsid w:val="005E09C9"/>
    <w:rsid w:val="005E2495"/>
    <w:rsid w:val="005E40AE"/>
    <w:rsid w:val="005E6ADB"/>
    <w:rsid w:val="005F5F76"/>
    <w:rsid w:val="00612B1F"/>
    <w:rsid w:val="00613094"/>
    <w:rsid w:val="006170A9"/>
    <w:rsid w:val="00674A26"/>
    <w:rsid w:val="00677E4C"/>
    <w:rsid w:val="0068172B"/>
    <w:rsid w:val="006A19F9"/>
    <w:rsid w:val="006A37D5"/>
    <w:rsid w:val="006D08ED"/>
    <w:rsid w:val="006D65CE"/>
    <w:rsid w:val="006F6685"/>
    <w:rsid w:val="006F7832"/>
    <w:rsid w:val="00720C0C"/>
    <w:rsid w:val="00724B23"/>
    <w:rsid w:val="00742344"/>
    <w:rsid w:val="00757FB4"/>
    <w:rsid w:val="00777DB0"/>
    <w:rsid w:val="00777F49"/>
    <w:rsid w:val="007D627E"/>
    <w:rsid w:val="007E5CDA"/>
    <w:rsid w:val="007E6493"/>
    <w:rsid w:val="007F2C34"/>
    <w:rsid w:val="007F71E5"/>
    <w:rsid w:val="008252FB"/>
    <w:rsid w:val="00830E10"/>
    <w:rsid w:val="00835C58"/>
    <w:rsid w:val="00856F36"/>
    <w:rsid w:val="008626BE"/>
    <w:rsid w:val="00865226"/>
    <w:rsid w:val="008707F8"/>
    <w:rsid w:val="00873877"/>
    <w:rsid w:val="008A0040"/>
    <w:rsid w:val="008A22A6"/>
    <w:rsid w:val="008A2AFE"/>
    <w:rsid w:val="008F4297"/>
    <w:rsid w:val="00911FAA"/>
    <w:rsid w:val="0093219C"/>
    <w:rsid w:val="00940A24"/>
    <w:rsid w:val="00941154"/>
    <w:rsid w:val="00943683"/>
    <w:rsid w:val="00946233"/>
    <w:rsid w:val="009478F5"/>
    <w:rsid w:val="00964DF6"/>
    <w:rsid w:val="0098408B"/>
    <w:rsid w:val="009842EB"/>
    <w:rsid w:val="009D331E"/>
    <w:rsid w:val="009F6CC9"/>
    <w:rsid w:val="00A05DFF"/>
    <w:rsid w:val="00A104C9"/>
    <w:rsid w:val="00A25DD3"/>
    <w:rsid w:val="00A26225"/>
    <w:rsid w:val="00A444B8"/>
    <w:rsid w:val="00A51195"/>
    <w:rsid w:val="00A53A43"/>
    <w:rsid w:val="00A553F7"/>
    <w:rsid w:val="00A65945"/>
    <w:rsid w:val="00A70ADA"/>
    <w:rsid w:val="00A90628"/>
    <w:rsid w:val="00AA79A8"/>
    <w:rsid w:val="00AB338C"/>
    <w:rsid w:val="00AB5072"/>
    <w:rsid w:val="00AB74FE"/>
    <w:rsid w:val="00AF1383"/>
    <w:rsid w:val="00AF3D4F"/>
    <w:rsid w:val="00AF3FD6"/>
    <w:rsid w:val="00AF7C15"/>
    <w:rsid w:val="00B1464B"/>
    <w:rsid w:val="00B44A0B"/>
    <w:rsid w:val="00B7798B"/>
    <w:rsid w:val="00B83EFC"/>
    <w:rsid w:val="00B87B4B"/>
    <w:rsid w:val="00BB017B"/>
    <w:rsid w:val="00BB2300"/>
    <w:rsid w:val="00BC1768"/>
    <w:rsid w:val="00BC1EB3"/>
    <w:rsid w:val="00BD7A7A"/>
    <w:rsid w:val="00BE299E"/>
    <w:rsid w:val="00BE7F16"/>
    <w:rsid w:val="00BF6B1F"/>
    <w:rsid w:val="00C00AA6"/>
    <w:rsid w:val="00C02EB2"/>
    <w:rsid w:val="00C13085"/>
    <w:rsid w:val="00C157C4"/>
    <w:rsid w:val="00C17015"/>
    <w:rsid w:val="00C235AC"/>
    <w:rsid w:val="00C352C0"/>
    <w:rsid w:val="00C44EE9"/>
    <w:rsid w:val="00C51092"/>
    <w:rsid w:val="00C531BA"/>
    <w:rsid w:val="00C57C1C"/>
    <w:rsid w:val="00C70116"/>
    <w:rsid w:val="00C8391F"/>
    <w:rsid w:val="00CB0086"/>
    <w:rsid w:val="00CC0078"/>
    <w:rsid w:val="00CC0CCB"/>
    <w:rsid w:val="00CE765A"/>
    <w:rsid w:val="00CF722B"/>
    <w:rsid w:val="00D02648"/>
    <w:rsid w:val="00D1076C"/>
    <w:rsid w:val="00D1708D"/>
    <w:rsid w:val="00D254AC"/>
    <w:rsid w:val="00D305F8"/>
    <w:rsid w:val="00D4519D"/>
    <w:rsid w:val="00D45E46"/>
    <w:rsid w:val="00D567D2"/>
    <w:rsid w:val="00D8022A"/>
    <w:rsid w:val="00D8233C"/>
    <w:rsid w:val="00D934BC"/>
    <w:rsid w:val="00DC6D72"/>
    <w:rsid w:val="00DD6969"/>
    <w:rsid w:val="00E1550A"/>
    <w:rsid w:val="00E26B6C"/>
    <w:rsid w:val="00E3757A"/>
    <w:rsid w:val="00E610A9"/>
    <w:rsid w:val="00E64B23"/>
    <w:rsid w:val="00E84414"/>
    <w:rsid w:val="00E95357"/>
    <w:rsid w:val="00EB3924"/>
    <w:rsid w:val="00EC02AF"/>
    <w:rsid w:val="00ED3E0F"/>
    <w:rsid w:val="00ED6E65"/>
    <w:rsid w:val="00ED7438"/>
    <w:rsid w:val="00EE1362"/>
    <w:rsid w:val="00EF0EA6"/>
    <w:rsid w:val="00F13D43"/>
    <w:rsid w:val="00F3175F"/>
    <w:rsid w:val="00F3444C"/>
    <w:rsid w:val="00F413F7"/>
    <w:rsid w:val="00F42EE5"/>
    <w:rsid w:val="00F5782F"/>
    <w:rsid w:val="00F57E82"/>
    <w:rsid w:val="00F7672F"/>
    <w:rsid w:val="00F8209B"/>
    <w:rsid w:val="00F83DFE"/>
    <w:rsid w:val="00F96BD2"/>
    <w:rsid w:val="00F97D23"/>
    <w:rsid w:val="00FA348E"/>
    <w:rsid w:val="00FA3D02"/>
    <w:rsid w:val="00FA5C7A"/>
    <w:rsid w:val="00FC4D91"/>
    <w:rsid w:val="00FF0B16"/>
    <w:rsid w:val="00FF334B"/>
    <w:rsid w:val="00FF5930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990644-833D-4BEA-A228-AC53185A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style3r1">
    <w:name w:val="style3r1"/>
    <w:rsid w:val="009478F5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BE299E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2020-07-27T00:57:00Z</dcterms:created>
  <dcterms:modified xsi:type="dcterms:W3CDTF">2020-07-27T00:57:00Z</dcterms:modified>
</cp:coreProperties>
</file>