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bookmarkStart w:id="0" w:name="_GoBack"/>
            <w:bookmarkEnd w:id="0"/>
            <w:r w:rsidRPr="00310B98">
              <w:rPr>
                <w:rFonts w:ascii="Tahoma" w:hAnsi="Tahom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310B98">
              <w:rPr>
                <w:rFonts w:ascii="Tahoma" w:hAnsi="Tahom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310B98">
              <w:rPr>
                <w:rFonts w:ascii="Tahoma" w:hAnsi="Tahom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jc w:val="center"/>
              <w:rPr>
                <w:rFonts w:ascii="Tahoma" w:hAnsi="Tahoma"/>
                <w:b/>
                <w:lang w:eastAsia="zh-TW"/>
              </w:rPr>
            </w:pPr>
            <w:r w:rsidRPr="00310B98">
              <w:rPr>
                <w:rFonts w:ascii="Tahoma" w:hAnsi="Tahoma"/>
                <w:b/>
                <w:lang w:eastAsia="zh-TW"/>
              </w:rPr>
              <w:t>Author</w:t>
            </w:r>
          </w:p>
        </w:tc>
      </w:tr>
      <w:tr w:rsidR="00237FD2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891F29">
            <w:pPr>
              <w:pStyle w:val="Tabletext"/>
              <w:rPr>
                <w:rFonts w:ascii="Tahoma" w:hAnsi="Tahom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5"/>
                <w:attr w:name="Year" w:val="2010"/>
              </w:smartTagPr>
              <w:r w:rsidRPr="00310B98">
                <w:rPr>
                  <w:rFonts w:ascii="Tahoma" w:hAnsi="Tahoma" w:hint="eastAsia"/>
                  <w:lang w:eastAsia="zh-TW"/>
                </w:rPr>
                <w:t>20</w:t>
              </w:r>
              <w:r w:rsidR="00BE4719">
                <w:rPr>
                  <w:rFonts w:ascii="Tahoma" w:hAnsi="Tahoma" w:hint="eastAsia"/>
                  <w:lang w:eastAsia="zh-TW"/>
                </w:rPr>
                <w:t>10</w:t>
              </w:r>
              <w:r w:rsidRPr="00310B98">
                <w:rPr>
                  <w:rFonts w:ascii="Tahoma" w:hAnsi="Tahoma" w:hint="eastAsia"/>
                  <w:lang w:eastAsia="zh-TW"/>
                </w:rPr>
                <w:t>/</w:t>
              </w:r>
              <w:r w:rsidR="00CB0B1B" w:rsidRPr="00310B98">
                <w:rPr>
                  <w:rFonts w:ascii="Tahoma" w:hAnsi="Tahoma" w:hint="eastAsia"/>
                  <w:lang w:eastAsia="zh-TW"/>
                </w:rPr>
                <w:t>0</w:t>
              </w:r>
              <w:r w:rsidR="00BE4719">
                <w:rPr>
                  <w:rFonts w:ascii="Tahoma" w:hAnsi="Tahoma" w:hint="eastAsia"/>
                  <w:lang w:eastAsia="zh-TW"/>
                </w:rPr>
                <w:t>5</w:t>
              </w:r>
              <w:r w:rsidRPr="00310B98">
                <w:rPr>
                  <w:rFonts w:ascii="Tahoma" w:hAnsi="Tahoma" w:hint="eastAsia"/>
                  <w:lang w:eastAsia="zh-TW"/>
                </w:rPr>
                <w:t>/</w:t>
              </w:r>
              <w:r w:rsidR="00755CED">
                <w:rPr>
                  <w:rFonts w:ascii="Tahoma" w:hAnsi="Tahoma" w:hint="eastAsia"/>
                  <w:lang w:eastAsia="zh-TW"/>
                </w:rPr>
                <w:t>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310B98">
              <w:rPr>
                <w:rFonts w:ascii="Tahoma" w:hAnsi="Tahom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310B98">
              <w:rPr>
                <w:rFonts w:ascii="Tahoma" w:hAnsi="Tahom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310B98" w:rsidRDefault="00BE4719">
            <w:pPr>
              <w:pStyle w:val="Tabletext"/>
              <w:rPr>
                <w:rFonts w:ascii="Tahoma" w:hAnsi="Tahoma" w:hint="eastAsia"/>
                <w:lang w:eastAsia="zh-TW"/>
              </w:rPr>
            </w:pPr>
            <w:r>
              <w:rPr>
                <w:rFonts w:ascii="Tahoma" w:hint="eastAsia"/>
                <w:lang w:eastAsia="zh-TW"/>
              </w:rPr>
              <w:t>金生</w:t>
            </w:r>
          </w:p>
        </w:tc>
      </w:tr>
      <w:tr w:rsidR="000620B8" w:rsidRPr="00310B9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0B8" w:rsidRPr="00310B98" w:rsidRDefault="000620B8">
            <w:pPr>
              <w:pStyle w:val="Tabletext"/>
              <w:rPr>
                <w:rFonts w:ascii="Tahoma" w:hAnsi="Tahoma" w:hint="eastAsia"/>
                <w:lang w:eastAsia="zh-TW"/>
              </w:rPr>
            </w:pPr>
            <w:r>
              <w:rPr>
                <w:rFonts w:ascii="Tahoma" w:hAnsi="Tahoma" w:hint="eastAsia"/>
                <w:lang w:eastAsia="zh-TW"/>
              </w:rPr>
              <w:t>2014/08/27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0B8" w:rsidRPr="00310B98" w:rsidRDefault="000620B8">
            <w:pPr>
              <w:pStyle w:val="Tabletext"/>
              <w:rPr>
                <w:rFonts w:ascii="Tahoma" w:hAnsi="Tahoma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0B8" w:rsidRPr="00310B98" w:rsidRDefault="000620B8">
            <w:pPr>
              <w:pStyle w:val="Tabletext"/>
              <w:rPr>
                <w:rFonts w:ascii="Tahoma" w:hAnsi="Tahoma"/>
                <w:lang w:eastAsia="zh-TW"/>
              </w:rPr>
            </w:pPr>
            <w:r w:rsidRPr="00794C2B">
              <w:rPr>
                <w:rFonts w:ascii="細明體" w:eastAsia="細明體" w:hAnsi="細明體" w:cs="Courier New" w:hint="eastAsia"/>
                <w:lang w:eastAsia="zh-TW"/>
              </w:rPr>
              <w:t>【險別兩碼修改】修改為使用特殊設定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0B8" w:rsidRDefault="000620B8">
            <w:pPr>
              <w:pStyle w:val="Tabletext"/>
              <w:rPr>
                <w:rFonts w:ascii="Tahoma" w:hint="eastAsia"/>
                <w:lang w:eastAsia="zh-TW"/>
              </w:rPr>
            </w:pPr>
            <w:r>
              <w:rPr>
                <w:rFonts w:ascii="Tahoma" w:hint="eastAsia"/>
                <w:lang w:eastAsia="zh-TW"/>
              </w:rPr>
              <w:t>林國揚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蕭侑文" w:date="2018-04-16T16:01:00Z"/>
          <w:rFonts w:ascii="Tahoma" w:hAnsi="Tahoma"/>
          <w:kern w:val="2"/>
          <w:szCs w:val="24"/>
          <w:lang w:eastAsia="zh-TW"/>
        </w:rPr>
      </w:pPr>
    </w:p>
    <w:tbl>
      <w:tblPr>
        <w:tblW w:w="49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710"/>
        <w:gridCol w:w="5387"/>
        <w:gridCol w:w="1276"/>
        <w:gridCol w:w="1558"/>
      </w:tblGrid>
      <w:tr w:rsidR="00375EA8" w:rsidTr="00375EA8">
        <w:trPr>
          <w:ins w:id="2" w:author="蕭侑文" w:date="2018-04-16T16:01:00Z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3" w:author="蕭侑文" w:date="2018-04-16T16:01:00Z"/>
                <w:rFonts w:ascii="細明體" w:eastAsia="細明體" w:hAnsi="細明體"/>
                <w:b/>
              </w:rPr>
            </w:pPr>
            <w:ins w:id="4" w:author="蕭侑文" w:date="2018-04-16T16:01:00Z">
              <w:r>
                <w:rPr>
                  <w:rFonts w:ascii="細明體" w:eastAsia="細明體" w:hAnsi="細明體" w:cs="Courier New" w:hint="eastAsia"/>
                </w:rPr>
                <w:t>修改日期</w:t>
              </w:r>
            </w:ins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5" w:author="蕭侑文" w:date="2018-04-16T16:01:00Z"/>
                <w:rFonts w:ascii="細明體" w:eastAsia="細明體" w:hAnsi="細明體" w:hint="eastAsia"/>
                <w:b/>
              </w:rPr>
            </w:pPr>
            <w:ins w:id="6" w:author="蕭侑文" w:date="2018-04-16T16:01:00Z">
              <w:r>
                <w:rPr>
                  <w:rFonts w:ascii="細明體" w:eastAsia="細明體" w:hAnsi="細明體" w:cs="Courier New" w:hint="eastAsia"/>
                </w:rPr>
                <w:t>版本</w:t>
              </w:r>
            </w:ins>
          </w:p>
        </w:tc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7" w:author="蕭侑文" w:date="2018-04-16T16:01:00Z"/>
                <w:rFonts w:ascii="細明體" w:eastAsia="細明體" w:hAnsi="細明體" w:hint="eastAsia"/>
                <w:b/>
              </w:rPr>
            </w:pPr>
            <w:ins w:id="8" w:author="蕭侑文" w:date="2018-04-16T16:01:00Z">
              <w:r>
                <w:rPr>
                  <w:rFonts w:ascii="細明體" w:eastAsia="細明體" w:hAnsi="細明體" w:cs="Courier New" w:hint="eastAsia"/>
                </w:rPr>
                <w:t>修改原因</w:t>
              </w:r>
            </w:ins>
          </w:p>
        </w:tc>
        <w:tc>
          <w:tcPr>
            <w:tcW w:w="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9" w:author="蕭侑文" w:date="2018-04-16T16:01:00Z"/>
                <w:rFonts w:ascii="細明體" w:eastAsia="細明體" w:hAnsi="細明體" w:hint="eastAsia"/>
                <w:b/>
                <w:lang w:eastAsia="zh-TW"/>
              </w:rPr>
            </w:pPr>
            <w:ins w:id="10" w:author="蕭侑文" w:date="2018-04-16T16:01:00Z">
              <w:r>
                <w:rPr>
                  <w:rFonts w:ascii="細明體" w:eastAsia="細明體" w:hAnsi="細明體" w:cs="Courier New" w:hint="eastAsia"/>
                </w:rPr>
                <w:t>修改人姓名</w:t>
              </w:r>
            </w:ins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11" w:author="蕭侑文" w:date="2018-04-16T16:01:00Z"/>
                <w:rFonts w:ascii="細明體" w:eastAsia="細明體" w:hAnsi="細明體" w:hint="eastAsia"/>
                <w:b/>
                <w:lang w:eastAsia="zh-TW"/>
              </w:rPr>
            </w:pPr>
            <w:ins w:id="12" w:author="蕭侑文" w:date="2018-04-16T16:01:00Z">
              <w:r>
                <w:rPr>
                  <w:rFonts w:ascii="細明體" w:eastAsia="細明體" w:hAnsi="細明體" w:cs="Courier New" w:hint="eastAsia"/>
                </w:rPr>
                <w:t>立案單號</w:t>
              </w:r>
            </w:ins>
          </w:p>
        </w:tc>
      </w:tr>
      <w:tr w:rsidR="00375EA8" w:rsidTr="00375EA8">
        <w:trPr>
          <w:ins w:id="13" w:author="蕭侑文" w:date="2018-04-16T16:01:00Z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14" w:author="蕭侑文" w:date="2018-04-16T16:01:00Z"/>
                <w:rFonts w:ascii="細明體" w:eastAsia="細明體" w:hAnsi="細明體" w:cs="Courier New" w:hint="eastAsia"/>
              </w:rPr>
            </w:pPr>
            <w:ins w:id="15" w:author="蕭侑文" w:date="2018-04-16T16:01:00Z">
              <w:r>
                <w:rPr>
                  <w:rFonts w:ascii="細明體" w:eastAsia="細明體" w:hAnsi="細明體" w:cs="Courier New" w:hint="eastAsia"/>
                </w:rPr>
                <w:t>2018/4/16</w:t>
              </w:r>
            </w:ins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16" w:author="蕭侑文" w:date="2018-04-16T16:01:00Z"/>
                <w:rFonts w:ascii="細明體" w:eastAsia="細明體" w:hAnsi="細明體" w:cs="Courier New" w:hint="eastAsia"/>
              </w:rPr>
            </w:pPr>
            <w:ins w:id="17" w:author="蕭侑文" w:date="2018-04-16T16:01:00Z">
              <w:r>
                <w:rPr>
                  <w:rFonts w:ascii="細明體" w:eastAsia="細明體" w:hAnsi="細明體" w:cs="Courier New" w:hint="eastAsia"/>
                </w:rPr>
                <w:t>2</w:t>
              </w:r>
            </w:ins>
          </w:p>
        </w:tc>
        <w:tc>
          <w:tcPr>
            <w:tcW w:w="2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rPr>
                <w:ins w:id="18" w:author="蕭侑文" w:date="2018-04-16T16:01:00Z"/>
                <w:rFonts w:ascii="細明體" w:eastAsia="細明體" w:hAnsi="細明體" w:cs="Courier New" w:hint="eastAsia"/>
              </w:rPr>
            </w:pPr>
            <w:ins w:id="19" w:author="蕭侑文" w:date="2018-04-16T16:01:00Z">
              <w:r>
                <w:rPr>
                  <w:rFonts w:ascii="細明體" w:eastAsia="細明體" w:hAnsi="細明體" w:cs="Courier New" w:hint="eastAsia"/>
                </w:rPr>
                <w:t>批次FETCH SIZE調整專案-依系統管理-件數控制中Default設定</w:t>
              </w:r>
            </w:ins>
          </w:p>
        </w:tc>
        <w:tc>
          <w:tcPr>
            <w:tcW w:w="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20" w:author="蕭侑文" w:date="2018-04-16T16:01:00Z"/>
                <w:rFonts w:ascii="細明體" w:eastAsia="細明體" w:hAnsi="細明體" w:cs="Courier New" w:hint="eastAsia"/>
              </w:rPr>
            </w:pPr>
            <w:ins w:id="21" w:author="蕭侑文" w:date="2018-04-16T16:01:00Z">
              <w:r>
                <w:rPr>
                  <w:rFonts w:ascii="細明體" w:eastAsia="細明體" w:hAnsi="細明體" w:cs="Courier New" w:hint="eastAsia"/>
                </w:rPr>
                <w:t>蕭侑文</w:t>
              </w:r>
            </w:ins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75EA8" w:rsidRDefault="00375EA8">
            <w:pPr>
              <w:pStyle w:val="Tabletext"/>
              <w:jc w:val="center"/>
              <w:rPr>
                <w:ins w:id="22" w:author="蕭侑文" w:date="2018-04-16T16:01:00Z"/>
                <w:rFonts w:ascii="細明體" w:eastAsia="細明體" w:hAnsi="細明體" w:cs="Courier New" w:hint="eastAsia"/>
              </w:rPr>
            </w:pPr>
            <w:ins w:id="23" w:author="蕭侑文" w:date="2018-04-16T16:01:00Z">
              <w:r>
                <w:rPr>
                  <w:rFonts w:ascii="細明體" w:eastAsia="細明體" w:hAnsi="細明體" w:cs="Courier New" w:hint="eastAsia"/>
                </w:rPr>
                <w:t>180322001009</w:t>
              </w:r>
            </w:ins>
          </w:p>
        </w:tc>
      </w:tr>
    </w:tbl>
    <w:p w:rsidR="00375EA8" w:rsidRDefault="00375EA8">
      <w:pPr>
        <w:pStyle w:val="Tabletext"/>
        <w:keepLines w:val="0"/>
        <w:spacing w:after="0" w:line="240" w:lineRule="auto"/>
        <w:rPr>
          <w:ins w:id="24" w:author="蕭侑文" w:date="2018-04-16T16:01:00Z"/>
          <w:rFonts w:ascii="Tahoma" w:hAnsi="Tahoma"/>
          <w:kern w:val="2"/>
          <w:szCs w:val="24"/>
          <w:lang w:eastAsia="zh-TW"/>
        </w:rPr>
      </w:pPr>
    </w:p>
    <w:p w:rsidR="00375EA8" w:rsidRPr="00310B98" w:rsidRDefault="00375EA8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程式功能概要說明：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程式功能：</w:t>
      </w:r>
      <w:r w:rsidR="0032389D" w:rsidRPr="00310B98">
        <w:rPr>
          <w:rFonts w:ascii="Tahoma" w:hint="eastAsia"/>
          <w:kern w:val="2"/>
          <w:szCs w:val="24"/>
          <w:lang w:eastAsia="zh-TW"/>
        </w:rPr>
        <w:t>報表統計</w:t>
      </w:r>
      <w:r w:rsidR="00CB0B1B" w:rsidRPr="00310B98">
        <w:rPr>
          <w:rFonts w:ascii="Tahoma" w:hAnsi="Tahoma" w:hint="eastAsia"/>
          <w:kern w:val="2"/>
          <w:szCs w:val="24"/>
          <w:lang w:eastAsia="zh-TW"/>
        </w:rPr>
        <w:t>_</w:t>
      </w:r>
      <w:r w:rsidR="00B305B6" w:rsidRPr="00B305B6">
        <w:rPr>
          <w:rFonts w:ascii="Tahoma" w:hint="eastAsia"/>
          <w:kern w:val="2"/>
          <w:szCs w:val="24"/>
          <w:lang w:eastAsia="zh-TW"/>
        </w:rPr>
        <w:t>投資型商品</w:t>
      </w:r>
      <w:r w:rsidR="00755CED" w:rsidRPr="00755CED">
        <w:rPr>
          <w:rFonts w:ascii="Tahoma" w:hint="eastAsia"/>
          <w:kern w:val="2"/>
          <w:szCs w:val="24"/>
          <w:lang w:eastAsia="zh-TW"/>
        </w:rPr>
        <w:t>理賠</w:t>
      </w:r>
      <w:r w:rsidR="00B12809" w:rsidRPr="00310B98">
        <w:rPr>
          <w:rFonts w:ascii="Tahoma" w:hint="eastAsia"/>
          <w:kern w:val="2"/>
          <w:szCs w:val="24"/>
          <w:lang w:eastAsia="zh-TW"/>
        </w:rPr>
        <w:t>資料</w:t>
      </w:r>
      <w:r w:rsidRPr="00310B98">
        <w:rPr>
          <w:rFonts w:ascii="Tahoma" w:hint="eastAsia"/>
          <w:lang w:eastAsia="zh-TW"/>
        </w:rPr>
        <w:t>批次</w:t>
      </w:r>
      <w:r w:rsidRPr="00310B98">
        <w:rPr>
          <w:rFonts w:ascii="Tahoma"/>
          <w:lang w:eastAsia="zh-TW"/>
        </w:rPr>
        <w:t>作業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程式名稱：</w:t>
      </w:r>
      <w:r w:rsidRPr="00310B98">
        <w:rPr>
          <w:rFonts w:ascii="Tahoma" w:hAnsi="Tahoma" w:hint="eastAsia"/>
          <w:kern w:val="2"/>
          <w:szCs w:val="24"/>
          <w:lang w:eastAsia="zh-TW"/>
        </w:rPr>
        <w:t>AAH</w:t>
      </w:r>
      <w:r w:rsidR="0032389D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Pr="00310B98">
        <w:rPr>
          <w:rFonts w:ascii="Tahoma" w:hAnsi="Tahoma"/>
          <w:kern w:val="2"/>
          <w:szCs w:val="24"/>
          <w:lang w:eastAsia="zh-TW"/>
        </w:rPr>
        <w:t>_</w:t>
      </w:r>
      <w:r w:rsidRPr="00310B98">
        <w:rPr>
          <w:rFonts w:ascii="Tahoma" w:hAnsi="Tahoma" w:hint="eastAsia"/>
          <w:kern w:val="2"/>
          <w:szCs w:val="24"/>
          <w:lang w:eastAsia="zh-TW"/>
        </w:rPr>
        <w:t>B</w:t>
      </w:r>
      <w:r w:rsidR="00CB0B1B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="00CC6E5E">
        <w:rPr>
          <w:rFonts w:ascii="Tahoma" w:hAnsi="Tahoma" w:hint="eastAsia"/>
          <w:kern w:val="2"/>
          <w:szCs w:val="24"/>
          <w:lang w:eastAsia="zh-TW"/>
        </w:rPr>
        <w:t>1</w:t>
      </w:r>
      <w:r w:rsidR="00B305B6">
        <w:rPr>
          <w:rFonts w:ascii="Tahoma" w:hAnsi="Tahoma" w:hint="eastAsia"/>
          <w:kern w:val="2"/>
          <w:szCs w:val="24"/>
          <w:lang w:eastAsia="zh-TW"/>
        </w:rPr>
        <w:t>4</w:t>
      </w:r>
      <w:r w:rsidRPr="00310B98">
        <w:rPr>
          <w:rFonts w:ascii="Tahoma" w:hAnsi="Tahoma" w:hint="eastAsia"/>
          <w:kern w:val="2"/>
          <w:szCs w:val="24"/>
          <w:lang w:eastAsia="zh-TW"/>
        </w:rPr>
        <w:t>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作業方式：</w:t>
      </w:r>
      <w:r w:rsidRPr="00310B98">
        <w:rPr>
          <w:rFonts w:ascii="Tahoma" w:hAnsi="Tahoma" w:hint="eastAsia"/>
          <w:kern w:val="2"/>
          <w:szCs w:val="24"/>
          <w:lang w:eastAsia="zh-TW"/>
        </w:rPr>
        <w:t>BATCH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概要說明：</w:t>
      </w:r>
    </w:p>
    <w:p w:rsidR="00237FD2" w:rsidRPr="00310B98" w:rsidRDefault="00B305B6" w:rsidP="000D08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B305B6">
        <w:rPr>
          <w:rFonts w:ascii="Tahoma" w:hint="eastAsia"/>
          <w:kern w:val="2"/>
          <w:szCs w:val="24"/>
          <w:lang w:eastAsia="zh-TW"/>
        </w:rPr>
        <w:t>投資型商品</w:t>
      </w:r>
      <w:r w:rsidR="00755CED" w:rsidRPr="00755CED">
        <w:rPr>
          <w:rFonts w:ascii="Tahoma" w:hint="eastAsia"/>
          <w:kern w:val="2"/>
          <w:szCs w:val="24"/>
          <w:lang w:eastAsia="zh-TW"/>
        </w:rPr>
        <w:t>理賠</w:t>
      </w:r>
      <w:r w:rsidR="000D087C" w:rsidRPr="00310B98">
        <w:rPr>
          <w:rFonts w:ascii="Tahoma" w:hint="eastAsia"/>
          <w:kern w:val="2"/>
          <w:szCs w:val="24"/>
          <w:lang w:eastAsia="zh-TW"/>
        </w:rPr>
        <w:t>資料</w:t>
      </w:r>
      <w:r w:rsidR="0026516E" w:rsidRPr="00310B98">
        <w:rPr>
          <w:rFonts w:ascii="Tahoma" w:hAnsi="Tahoma" w:hint="eastAsia"/>
          <w:lang w:eastAsia="zh-TW"/>
        </w:rPr>
        <w:t>_</w:t>
      </w:r>
      <w:r w:rsidR="000D087C" w:rsidRPr="00310B98">
        <w:rPr>
          <w:rFonts w:ascii="Tahoma" w:hAnsi="Tahoma" w:hint="eastAsia"/>
          <w:lang w:eastAsia="zh-TW"/>
        </w:rPr>
        <w:t>RCM_</w:t>
      </w:r>
      <w:r w:rsidR="000D087C" w:rsidRPr="00310B98">
        <w:rPr>
          <w:rFonts w:ascii="Tahoma" w:hAnsi="細明體" w:hint="eastAsia"/>
          <w:lang w:eastAsia="zh-TW"/>
        </w:rPr>
        <w:t>精算部</w:t>
      </w:r>
      <w:r w:rsidR="00237FD2"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lang w:eastAsia="zh-TW"/>
        </w:rPr>
        <w:t>處理人員：系統排程。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程式架構圖：</w:t>
      </w:r>
      <w:r w:rsidR="00BE4719" w:rsidRPr="00310B98">
        <w:rPr>
          <w:rFonts w:ascii="Tahoma" w:hAnsi="Tahoma" w:hint="eastAsia"/>
          <w:kern w:val="2"/>
          <w:szCs w:val="24"/>
          <w:lang w:eastAsia="zh-TW"/>
        </w:rPr>
        <w:t xml:space="preserve"> </w:t>
      </w:r>
    </w:p>
    <w:p w:rsidR="00237FD2" w:rsidRPr="00310B98" w:rsidRDefault="00237FD2">
      <w:pPr>
        <w:pStyle w:val="Tabletext"/>
        <w:keepLines w:val="0"/>
        <w:spacing w:after="0" w:line="240" w:lineRule="auto"/>
        <w:ind w:firstLine="1600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相關檔案（</w:t>
      </w:r>
      <w:r w:rsidRPr="00310B98">
        <w:rPr>
          <w:rFonts w:ascii="Tahoma" w:hAnsi="Tahoma" w:hint="eastAsia"/>
          <w:kern w:val="2"/>
          <w:szCs w:val="24"/>
          <w:lang w:eastAsia="zh-TW"/>
        </w:rPr>
        <w:t>TABLE</w:t>
      </w:r>
      <w:r w:rsidRPr="00310B98">
        <w:rPr>
          <w:rFonts w:ascii="Tahoma" w:hint="eastAsia"/>
          <w:kern w:val="2"/>
          <w:szCs w:val="24"/>
          <w:lang w:eastAsia="zh-TW"/>
        </w:rPr>
        <w:t>）：</w:t>
      </w:r>
    </w:p>
    <w:p w:rsidR="00237FD2" w:rsidRPr="00310B98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理賠紀錄</w:t>
      </w:r>
      <w:r w:rsidR="00237FD2" w:rsidRPr="00310B98">
        <w:rPr>
          <w:rFonts w:ascii="Tahoma" w:hint="eastAsia"/>
          <w:kern w:val="2"/>
          <w:szCs w:val="24"/>
          <w:lang w:eastAsia="zh-TW"/>
        </w:rPr>
        <w:t>檔</w:t>
      </w:r>
      <w:r w:rsidR="00237FD2" w:rsidRPr="00310B98">
        <w:rPr>
          <w:rFonts w:ascii="Tahoma" w:hAnsi="Tahoma" w:hint="eastAsia"/>
          <w:kern w:val="2"/>
          <w:szCs w:val="24"/>
          <w:lang w:eastAsia="zh-TW"/>
        </w:rPr>
        <w:t>DTA</w:t>
      </w:r>
      <w:r w:rsidRPr="00310B98">
        <w:rPr>
          <w:rFonts w:ascii="Tahoma" w:hAnsi="Tahoma" w:hint="eastAsia"/>
          <w:kern w:val="2"/>
          <w:szCs w:val="24"/>
          <w:lang w:eastAsia="zh-TW"/>
        </w:rPr>
        <w:t>A</w:t>
      </w:r>
      <w:r w:rsidR="00237FD2" w:rsidRPr="00310B98">
        <w:rPr>
          <w:rFonts w:ascii="Tahoma" w:hAnsi="Tahoma" w:hint="eastAsia"/>
          <w:kern w:val="2"/>
          <w:szCs w:val="24"/>
          <w:lang w:eastAsia="zh-TW"/>
        </w:rPr>
        <w:t>B00</w:t>
      </w:r>
      <w:r w:rsidR="00874450" w:rsidRPr="00310B98">
        <w:rPr>
          <w:rFonts w:ascii="Tahoma" w:hAnsi="Tahoma" w:hint="eastAsia"/>
          <w:kern w:val="2"/>
          <w:szCs w:val="24"/>
          <w:lang w:eastAsia="zh-TW"/>
        </w:rPr>
        <w:t>1</w:t>
      </w:r>
      <w:r w:rsidR="00237FD2"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9129D8" w:rsidRPr="00310B98" w:rsidRDefault="00755CED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755CED">
        <w:rPr>
          <w:rFonts w:ascii="Tahoma" w:hint="eastAsia"/>
          <w:lang w:eastAsia="zh-TW"/>
        </w:rPr>
        <w:t>意外險附約理賠</w:t>
      </w:r>
      <w:r w:rsidR="008470D3" w:rsidRPr="00310B98">
        <w:rPr>
          <w:rFonts w:ascii="Tahoma" w:hint="eastAsia"/>
          <w:lang w:eastAsia="zh-TW"/>
        </w:rPr>
        <w:t>資料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檔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DTAAH1</w:t>
      </w:r>
      <w:r>
        <w:rPr>
          <w:rFonts w:ascii="Tahoma" w:hAnsi="Tahoma" w:hint="eastAsia"/>
          <w:kern w:val="2"/>
          <w:szCs w:val="24"/>
          <w:lang w:eastAsia="zh-TW"/>
        </w:rPr>
        <w:t>1</w:t>
      </w:r>
      <w:r w:rsidR="00B305B6">
        <w:rPr>
          <w:rFonts w:ascii="Tahoma" w:hAnsi="Tahoma" w:hint="eastAsia"/>
          <w:kern w:val="2"/>
          <w:szCs w:val="24"/>
          <w:lang w:eastAsia="zh-TW"/>
        </w:rPr>
        <w:t>4</w:t>
      </w:r>
      <w:r w:rsidR="008470D3" w:rsidRPr="00310B98">
        <w:rPr>
          <w:rFonts w:ascii="Tahoma" w:hAnsi="Tahoma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相關模組：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批次作業件數紀錄模組</w:t>
      </w:r>
      <w:r w:rsidRPr="00310B98">
        <w:rPr>
          <w:rFonts w:ascii="Tahoma" w:hAnsi="Tahoma" w:hint="eastAsia"/>
          <w:kern w:val="2"/>
          <w:szCs w:val="24"/>
          <w:lang w:eastAsia="zh-TW"/>
        </w:rPr>
        <w:t>CountManager.java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237FD2" w:rsidRPr="00375EA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異常訊息記錄模組</w:t>
      </w:r>
      <w:r w:rsidRPr="00310B98">
        <w:rPr>
          <w:rFonts w:ascii="Tahoma" w:hAnsi="Tahoma" w:hint="eastAsia"/>
          <w:kern w:val="2"/>
          <w:szCs w:val="24"/>
          <w:lang w:eastAsia="zh-TW"/>
        </w:rPr>
        <w:t>ErrorLog.java</w:t>
      </w:r>
      <w:r w:rsidRPr="00310B98">
        <w:rPr>
          <w:rFonts w:ascii="Tahoma" w:hint="eastAsia"/>
          <w:kern w:val="2"/>
          <w:szCs w:val="24"/>
          <w:lang w:eastAsia="zh-TW"/>
        </w:rPr>
        <w:t>。</w:t>
      </w:r>
    </w:p>
    <w:p w:rsidR="000620B8" w:rsidRPr="00375EA8" w:rsidRDefault="000620B8" w:rsidP="00375EA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033CE4">
        <w:rPr>
          <w:rFonts w:ascii="新細明體" w:hAnsi="新細明體"/>
          <w:kern w:val="2"/>
          <w:lang w:eastAsia="zh-TW"/>
        </w:rPr>
        <w:t>特殊設定作業共用模組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Pr="0042345D">
        <w:rPr>
          <w:rFonts w:ascii="新細明體" w:hAnsi="新細明體"/>
          <w:kern w:val="2"/>
          <w:lang w:eastAsia="zh-TW"/>
        </w:rPr>
        <w:t>com.cathay.zz.r0.module.ZZ_R0Z001</w:t>
      </w:r>
      <w:r w:rsidRPr="0042345D">
        <w:rPr>
          <w:rFonts w:ascii="新細明體" w:hAnsi="新細明體" w:hint="eastAsia"/>
          <w:kern w:val="2"/>
          <w:lang w:eastAsia="zh-TW"/>
        </w:rPr>
        <w:t>.</w:t>
      </w:r>
      <w:r w:rsidRPr="0042345D">
        <w:rPr>
          <w:rFonts w:ascii="新細明體" w:hAnsi="新細明體"/>
          <w:kern w:val="2"/>
          <w:lang w:eastAsia="zh-TW"/>
        </w:rPr>
        <w:t>fetchREG_CONT(</w:t>
      </w:r>
      <w:r w:rsidRPr="0042345D">
        <w:rPr>
          <w:rFonts w:ascii="新細明體" w:hAnsi="新細明體" w:hint="eastAsia"/>
          <w:kern w:val="2"/>
          <w:lang w:eastAsia="zh-TW"/>
        </w:rPr>
        <w:t>)</w:t>
      </w:r>
      <w:r w:rsidRPr="00033CE4">
        <w:rPr>
          <w:rFonts w:ascii="新細明體" w:hAnsi="新細明體" w:hint="eastAsia"/>
          <w:kern w:val="2"/>
          <w:lang w:eastAsia="zh-TW"/>
        </w:rPr>
        <w:t>：取得特殊設定內容(險別清單)</w:t>
      </w: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參數說明：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傳入參數：無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傳出參數：</w:t>
      </w:r>
    </w:p>
    <w:p w:rsidR="00237FD2" w:rsidRPr="00310B98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310B98">
          <w:rPr>
            <w:rFonts w:ascii="Tahoma" w:hint="eastAsia"/>
            <w:kern w:val="2"/>
            <w:szCs w:val="24"/>
            <w:lang w:eastAsia="zh-TW"/>
          </w:rPr>
          <w:t>一碼</w:t>
        </w:r>
      </w:smartTag>
      <w:r w:rsidRPr="00310B98">
        <w:rPr>
          <w:rFonts w:ascii="Tahoma" w:hint="eastAsia"/>
          <w:kern w:val="2"/>
          <w:szCs w:val="24"/>
          <w:lang w:eastAsia="zh-TW"/>
        </w:rPr>
        <w:t>數字（訊息為</w:t>
      </w:r>
      <w:r w:rsidRPr="00310B98">
        <w:rPr>
          <w:rFonts w:ascii="Tahoma" w:hAnsi="Tahoma" w:hint="eastAsia"/>
          <w:kern w:val="2"/>
          <w:szCs w:val="24"/>
          <w:lang w:eastAsia="zh-TW"/>
        </w:rPr>
        <w:t>0</w:t>
      </w:r>
      <w:r w:rsidRPr="00310B98">
        <w:rPr>
          <w:rFonts w:ascii="Tahoma" w:hint="eastAsia"/>
          <w:kern w:val="2"/>
          <w:szCs w:val="24"/>
          <w:lang w:eastAsia="zh-TW"/>
        </w:rPr>
        <w:t>時代表成功，其它則代表失敗）。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2"/>
        <w:gridCol w:w="1628"/>
        <w:gridCol w:w="2067"/>
        <w:gridCol w:w="1301"/>
        <w:gridCol w:w="1040"/>
        <w:gridCol w:w="3352"/>
      </w:tblGrid>
      <w:tr w:rsidR="00237FD2" w:rsidRPr="00310B98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JAA</w:t>
            </w:r>
            <w:r w:rsidR="007838D5" w:rsidRPr="00310B98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  <w:r w:rsidR="007838D5" w:rsidRPr="00310B98">
              <w:rPr>
                <w:rFonts w:ascii="Tahoma" w:hAnsi="Tahoma" w:hint="eastAsia"/>
                <w:bCs/>
                <w:sz w:val="20"/>
                <w:szCs w:val="20"/>
              </w:rPr>
              <w:t>AH</w:t>
            </w:r>
            <w:r w:rsidR="00DF59FA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_B</w:t>
            </w:r>
            <w:r w:rsidR="00BE265B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="00906597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="00B305B6">
              <w:rPr>
                <w:rFonts w:ascii="Tahoma" w:hAnsi="Tahoma" w:hint="eastAsia"/>
                <w:bCs/>
                <w:sz w:val="20"/>
                <w:szCs w:val="20"/>
              </w:rPr>
              <w:t>4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CURRENT DAY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AA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 w:hint="eastAsia"/>
                <w:bCs/>
                <w:sz w:val="20"/>
                <w:szCs w:val="20"/>
              </w:rPr>
              <w:t>H</w:t>
            </w:r>
            <w:r w:rsidR="00BE6BA9" w:rsidRPr="00310B98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</w:p>
        </w:tc>
      </w:tr>
      <w:tr w:rsidR="00237FD2" w:rsidRPr="00310B98">
        <w:tc>
          <w:tcPr>
            <w:tcW w:w="702" w:type="dxa"/>
          </w:tcPr>
          <w:p w:rsidR="00237FD2" w:rsidRPr="00310B98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310B98" w:rsidRDefault="00237FD2">
            <w:pPr>
              <w:rPr>
                <w:rFonts w:ascii="Tahoma" w:hAnsi="Tahoma"/>
                <w:sz w:val="20"/>
                <w:szCs w:val="20"/>
              </w:rPr>
            </w:pPr>
            <w:r w:rsidRPr="00310B98">
              <w:rPr>
                <w:rFonts w:ascii="Tahoma" w:hAnsi="Tahoma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310B98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310B98" w:rsidRDefault="000D087C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310B98">
              <w:rPr>
                <w:rFonts w:ascii="Tahoma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Pr="00310B98" w:rsidRDefault="00237FD2">
      <w:pPr>
        <w:pStyle w:val="Tabletext"/>
        <w:keepLines w:val="0"/>
        <w:spacing w:after="0" w:line="240" w:lineRule="auto"/>
        <w:ind w:left="425"/>
        <w:rPr>
          <w:rFonts w:ascii="Tahoma" w:hAnsi="Tahoma" w:hint="eastAsia"/>
          <w:kern w:val="2"/>
          <w:szCs w:val="24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程式內容：</w:t>
      </w:r>
    </w:p>
    <w:p w:rsidR="00237FD2" w:rsidRPr="00310B98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int="eastAsia"/>
          <w:kern w:val="2"/>
          <w:szCs w:val="24"/>
          <w:lang w:eastAsia="zh-TW"/>
        </w:rPr>
        <w:t>初始化：</w:t>
      </w:r>
    </w:p>
    <w:p w:rsidR="008470D3" w:rsidRPr="00310B98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Tahoma" w:hint="eastAsia"/>
          <w:lang w:eastAsia="zh-TW"/>
        </w:rPr>
        <w:t>IF</w:t>
      </w:r>
      <w:r w:rsidR="00742C80" w:rsidRPr="008F62BD">
        <w:rPr>
          <w:rFonts w:ascii="Tahoma" w:hAnsi="Tahoma" w:hint="eastAsia"/>
          <w:lang w:eastAsia="zh-TW"/>
        </w:rPr>
        <w:t>輸入參數</w:t>
      </w:r>
      <w:r w:rsidR="00742C80">
        <w:rPr>
          <w:rFonts w:ascii="Tahoma" w:hAnsi="Tahoma" w:hint="eastAsia"/>
          <w:lang w:eastAsia="zh-TW"/>
        </w:rPr>
        <w:t>個數為零</w:t>
      </w:r>
    </w:p>
    <w:p w:rsidR="008470D3" w:rsidRPr="00BE4719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開始日期</w:t>
      </w:r>
      <w:r w:rsidR="008470D3" w:rsidRPr="00310B98">
        <w:rPr>
          <w:rFonts w:ascii="Tahoma" w:hAnsi="Tahoma" w:hint="eastAsia"/>
          <w:color w:val="FF0000"/>
          <w:lang w:eastAsia="zh-TW"/>
        </w:rPr>
        <w:t xml:space="preserve"> </w:t>
      </w:r>
      <w:r w:rsidR="008470D3" w:rsidRPr="00310B98">
        <w:rPr>
          <w:rFonts w:ascii="Tahoma" w:hAnsi="Tahoma" w:hint="eastAsia"/>
          <w:kern w:val="2"/>
          <w:lang w:eastAsia="zh-TW"/>
        </w:rPr>
        <w:t xml:space="preserve">= </w:t>
      </w:r>
      <w:r w:rsidR="00755CED">
        <w:rPr>
          <w:rFonts w:ascii="Tahoma" w:hAnsi="Tahoma" w:hint="eastAsia"/>
          <w:kern w:val="2"/>
          <w:lang w:eastAsia="zh-TW"/>
        </w:rPr>
        <w:t>S</w:t>
      </w:r>
      <w:r w:rsidR="00755CED">
        <w:rPr>
          <w:rFonts w:ascii="Tahoma" w:hAnsi="Tahoma"/>
          <w:lang w:eastAsia="zh-TW"/>
        </w:rPr>
        <w:t>hutdown</w:t>
      </w:r>
      <w:r w:rsidR="00755CED">
        <w:rPr>
          <w:rFonts w:ascii="Tahoma" w:hAnsi="Tahoma" w:hint="eastAsia"/>
          <w:lang w:eastAsia="zh-TW"/>
        </w:rPr>
        <w:t xml:space="preserve"> Day</w:t>
      </w:r>
      <w:r w:rsidR="00755CED">
        <w:rPr>
          <w:rFonts w:ascii="Tahoma" w:hAnsi="Tahoma" w:hint="eastAsia"/>
          <w:lang w:eastAsia="zh-TW"/>
        </w:rPr>
        <w:t>那年的</w:t>
      </w:r>
      <w:r>
        <w:rPr>
          <w:rFonts w:ascii="Tahoma" w:hAnsi="Tahoma" w:hint="eastAsia"/>
          <w:lang w:eastAsia="zh-TW"/>
        </w:rPr>
        <w:t>1/1</w:t>
      </w:r>
      <w:r w:rsidR="008470D3" w:rsidRPr="00310B98">
        <w:rPr>
          <w:rFonts w:ascii="Tahoma" w:hAnsi="Tahoma" w:hint="eastAsia"/>
          <w:lang w:eastAsia="zh-TW"/>
        </w:rPr>
        <w:t xml:space="preserve"> (</w:t>
      </w:r>
      <w:r w:rsidR="008470D3" w:rsidRPr="00310B98">
        <w:rPr>
          <w:rFonts w:ascii="Tahoma" w:hAnsi="Tahoma" w:hint="eastAsia"/>
          <w:lang w:eastAsia="zh-TW"/>
        </w:rPr>
        <w:t>如</w:t>
      </w:r>
      <w:r w:rsidR="008470D3" w:rsidRPr="00310B98">
        <w:rPr>
          <w:rFonts w:ascii="Tahoma" w:hAnsi="Tahoma" w:hint="eastAsia"/>
          <w:lang w:eastAsia="zh-TW"/>
        </w:rPr>
        <w:t>:</w:t>
      </w:r>
      <w:r w:rsidR="00755CED" w:rsidRPr="00755CED">
        <w:rPr>
          <w:rFonts w:ascii="Tahoma" w:hAnsi="Tahoma" w:hint="eastAsia"/>
          <w:kern w:val="2"/>
          <w:lang w:eastAsia="zh-TW"/>
        </w:rPr>
        <w:t xml:space="preserve"> </w:t>
      </w:r>
      <w:r w:rsidR="00755CED">
        <w:rPr>
          <w:rFonts w:ascii="Tahoma" w:hAnsi="Tahoma" w:hint="eastAsia"/>
          <w:kern w:val="2"/>
          <w:lang w:eastAsia="zh-TW"/>
        </w:rPr>
        <w:t>S</w:t>
      </w:r>
      <w:r w:rsidR="00755CED">
        <w:rPr>
          <w:rFonts w:ascii="Tahoma" w:hAnsi="Tahoma"/>
          <w:lang w:eastAsia="zh-TW"/>
        </w:rPr>
        <w:t>hutdown</w:t>
      </w:r>
      <w:r w:rsidR="00755CED">
        <w:rPr>
          <w:rFonts w:ascii="Tahoma" w:hAnsi="Tahoma" w:hint="eastAsia"/>
          <w:lang w:eastAsia="zh-TW"/>
        </w:rPr>
        <w:t xml:space="preserve"> Day</w:t>
      </w:r>
      <w:r w:rsidR="008470D3" w:rsidRPr="00310B98">
        <w:rPr>
          <w:rFonts w:ascii="Tahoma" w:hAnsi="Tahoma" w:hint="eastAsia"/>
          <w:lang w:eastAsia="zh-TW"/>
        </w:rPr>
        <w:t>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5"/>
          <w:attr w:name="Year" w:val="2010"/>
        </w:smartTagPr>
        <w:r w:rsidR="008470D3" w:rsidRPr="00310B98">
          <w:rPr>
            <w:rFonts w:ascii="Tahoma" w:hAnsi="Tahoma" w:hint="eastAsia"/>
            <w:lang w:eastAsia="zh-TW"/>
          </w:rPr>
          <w:t>2010/05/01</w:t>
        </w:r>
      </w:smartTag>
      <w:r w:rsidR="008470D3" w:rsidRPr="00310B98">
        <w:rPr>
          <w:rFonts w:ascii="Tahoma" w:hAnsi="Tahoma" w:hint="eastAsia"/>
          <w:lang w:eastAsia="zh-TW"/>
        </w:rPr>
        <w:t>,</w:t>
      </w:r>
      <w:r>
        <w:rPr>
          <w:rFonts w:ascii="Tahoma" w:hAnsi="Tahoma" w:hint="eastAsia"/>
          <w:lang w:eastAsia="zh-TW"/>
        </w:rPr>
        <w:t>開始日期</w:t>
      </w:r>
      <w:r w:rsidR="00755CED">
        <w:rPr>
          <w:rFonts w:ascii="Tahoma" w:hAnsi="Tahoma" w:hint="eastAsia"/>
          <w:lang w:eastAsia="zh-TW"/>
        </w:rPr>
        <w:t xml:space="preserve"> </w:t>
      </w:r>
      <w:r w:rsidR="008470D3" w:rsidRPr="00310B98">
        <w:rPr>
          <w:rFonts w:ascii="Tahoma" w:hAnsi="Tahoma" w:hint="eastAsia"/>
          <w:lang w:eastAsia="zh-TW"/>
        </w:rPr>
        <w:t>=</w:t>
      </w:r>
      <w:r w:rsidR="00755CED">
        <w:rPr>
          <w:rFonts w:ascii="Tahoma" w:hAnsi="Tahoma" w:hint="eastAsia"/>
          <w:lang w:eastAsia="zh-TW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0"/>
        </w:smartTagPr>
        <w:r w:rsidR="008470D3" w:rsidRPr="00310B98">
          <w:rPr>
            <w:rFonts w:ascii="Tahoma" w:hAnsi="Tahoma" w:hint="eastAsia"/>
            <w:lang w:eastAsia="zh-TW"/>
          </w:rPr>
          <w:t>2010</w:t>
        </w:r>
        <w:r>
          <w:rPr>
            <w:rFonts w:ascii="Tahoma" w:hAnsi="Tahoma" w:hint="eastAsia"/>
            <w:lang w:eastAsia="zh-TW"/>
          </w:rPr>
          <w:t>-01-01</w:t>
        </w:r>
      </w:smartTag>
      <w:r w:rsidR="008470D3" w:rsidRPr="00310B98">
        <w:rPr>
          <w:rFonts w:ascii="Tahoma" w:hAnsi="Tahoma" w:hint="eastAsia"/>
          <w:lang w:eastAsia="zh-TW"/>
        </w:rPr>
        <w:t>)</w:t>
      </w:r>
    </w:p>
    <w:p w:rsidR="00BE4719" w:rsidRPr="00310B98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結束日期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Pr="00310B98">
        <w:rPr>
          <w:rFonts w:ascii="Tahoma" w:hAnsi="Tahoma" w:hint="eastAsia"/>
          <w:kern w:val="2"/>
          <w:lang w:eastAsia="zh-TW"/>
        </w:rPr>
        <w:t xml:space="preserve">= </w:t>
      </w:r>
      <w:r w:rsidR="004E5821">
        <w:rPr>
          <w:rFonts w:ascii="Tahoma" w:hAnsi="Tahoma" w:hint="eastAsia"/>
          <w:kern w:val="2"/>
          <w:lang w:eastAsia="zh-TW"/>
        </w:rPr>
        <w:t>S</w:t>
      </w:r>
      <w:r w:rsidR="004E5821">
        <w:rPr>
          <w:rFonts w:ascii="Tahoma" w:hAnsi="Tahoma"/>
          <w:lang w:eastAsia="zh-TW"/>
        </w:rPr>
        <w:t>hutdown</w:t>
      </w:r>
      <w:r w:rsidR="004E5821">
        <w:rPr>
          <w:rFonts w:ascii="Tahoma" w:hAnsi="Tahoma" w:hint="eastAsia"/>
          <w:lang w:eastAsia="zh-TW"/>
        </w:rPr>
        <w:t xml:space="preserve"> Day</w:t>
      </w:r>
    </w:p>
    <w:p w:rsidR="008470D3" w:rsidRPr="00310B98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310B98">
        <w:rPr>
          <w:rFonts w:ascii="Tahoma" w:hAnsi="Tahoma" w:hint="eastAsia"/>
          <w:kern w:val="2"/>
          <w:lang w:eastAsia="zh-TW"/>
        </w:rPr>
        <w:t>ELSE</w:t>
      </w:r>
    </w:p>
    <w:p w:rsidR="008470D3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開始日期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="008470D3" w:rsidRPr="00310B98">
        <w:rPr>
          <w:rFonts w:ascii="Tahoma" w:hAnsi="Tahoma" w:hint="eastAsia"/>
          <w:kern w:val="2"/>
          <w:lang w:eastAsia="zh-TW"/>
        </w:rPr>
        <w:t xml:space="preserve">= </w:t>
      </w:r>
      <w:r w:rsidR="008470D3" w:rsidRPr="00310B98">
        <w:rPr>
          <w:rFonts w:ascii="Tahoma" w:hAnsi="Tahoma" w:hint="eastAsia"/>
          <w:kern w:val="2"/>
          <w:lang w:eastAsia="zh-TW"/>
        </w:rPr>
        <w:t>輸入參數</w:t>
      </w:r>
      <w:r w:rsidR="008470D3" w:rsidRPr="00310B98">
        <w:rPr>
          <w:rFonts w:ascii="Tahoma" w:hAnsi="Tahoma" w:hint="eastAsia"/>
          <w:kern w:val="2"/>
          <w:lang w:eastAsia="zh-TW"/>
        </w:rPr>
        <w:t>1</w:t>
      </w:r>
    </w:p>
    <w:p w:rsidR="00BE4719" w:rsidRPr="00310B98" w:rsidRDefault="00BE4719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color w:val="FF0000"/>
          <w:lang w:eastAsia="zh-TW"/>
        </w:rPr>
        <w:t>結束日期</w:t>
      </w:r>
      <w:r>
        <w:rPr>
          <w:rFonts w:ascii="Tahoma" w:hAnsi="Tahoma" w:hint="eastAsia"/>
          <w:color w:val="FF0000"/>
          <w:lang w:eastAsia="zh-TW"/>
        </w:rPr>
        <w:t xml:space="preserve"> </w:t>
      </w:r>
      <w:r w:rsidRPr="00310B98">
        <w:rPr>
          <w:rFonts w:ascii="Tahoma" w:hAnsi="Tahoma" w:hint="eastAsia"/>
          <w:kern w:val="2"/>
          <w:lang w:eastAsia="zh-TW"/>
        </w:rPr>
        <w:t xml:space="preserve">= </w:t>
      </w:r>
      <w:r w:rsidRPr="00310B98">
        <w:rPr>
          <w:rFonts w:ascii="Tahoma" w:hAnsi="Tahoma" w:hint="eastAsia"/>
          <w:kern w:val="2"/>
          <w:lang w:eastAsia="zh-TW"/>
        </w:rPr>
        <w:t>輸入參數</w:t>
      </w:r>
      <w:r>
        <w:rPr>
          <w:rFonts w:ascii="Tahoma" w:hAnsi="Tahoma" w:hint="eastAsia"/>
          <w:kern w:val="2"/>
          <w:lang w:eastAsia="zh-TW"/>
        </w:rPr>
        <w:t>2</w:t>
      </w:r>
    </w:p>
    <w:p w:rsidR="00237FD2" w:rsidRPr="00310B98" w:rsidRDefault="008470D3" w:rsidP="008470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Tahoma" w:hint="eastAsia"/>
          <w:kern w:val="2"/>
          <w:lang w:eastAsia="zh-TW"/>
        </w:rPr>
        <w:t>END-IF</w:t>
      </w:r>
      <w:r w:rsidRPr="00310B98">
        <w:rPr>
          <w:rFonts w:ascii="Tahoma" w:hAnsi="Tahoma" w:hint="eastAsia"/>
          <w:kern w:val="2"/>
          <w:lang w:eastAsia="zh-TW"/>
        </w:rPr>
        <w:t>。</w:t>
      </w:r>
    </w:p>
    <w:p w:rsidR="00CD587E" w:rsidRPr="00CD587E" w:rsidRDefault="00CD587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>
        <w:rPr>
          <w:rFonts w:ascii="Tahoma" w:hAnsi="Tahoma" w:hint="eastAsia"/>
          <w:kern w:val="2"/>
          <w:szCs w:val="24"/>
          <w:lang w:eastAsia="zh-TW"/>
        </w:rPr>
        <w:t>先刪除</w:t>
      </w:r>
      <w:r w:rsidRPr="008F62BD">
        <w:rPr>
          <w:rFonts w:ascii="Tahoma" w:hAnsi="Tahoma" w:hint="eastAsia"/>
          <w:kern w:val="2"/>
          <w:szCs w:val="24"/>
          <w:lang w:eastAsia="zh-TW"/>
        </w:rPr>
        <w:t>DTAAH1</w:t>
      </w:r>
      <w:r>
        <w:rPr>
          <w:rFonts w:ascii="Tahoma" w:hAnsi="Tahoma" w:hint="eastAsia"/>
          <w:kern w:val="2"/>
          <w:szCs w:val="24"/>
          <w:lang w:eastAsia="zh-TW"/>
        </w:rPr>
        <w:t>1</w:t>
      </w:r>
      <w:r w:rsidR="00B305B6">
        <w:rPr>
          <w:rFonts w:ascii="Tahoma" w:hAnsi="Tahoma" w:hint="eastAsia"/>
          <w:kern w:val="2"/>
          <w:szCs w:val="24"/>
          <w:lang w:eastAsia="zh-TW"/>
        </w:rPr>
        <w:t>4</w:t>
      </w:r>
      <w:r>
        <w:rPr>
          <w:rFonts w:ascii="Tahoma" w:hAnsi="Tahoma" w:hint="eastAsia"/>
          <w:kern w:val="2"/>
          <w:szCs w:val="24"/>
          <w:lang w:eastAsia="zh-TW"/>
        </w:rPr>
        <w:t>內</w:t>
      </w:r>
      <w:r>
        <w:rPr>
          <w:rFonts w:ascii="Tahoma" w:hAnsi="Tahoma" w:hint="eastAsia"/>
          <w:kern w:val="2"/>
          <w:szCs w:val="24"/>
          <w:lang w:eastAsia="zh-TW"/>
        </w:rPr>
        <w:t xml:space="preserve">DATA_DATE = </w:t>
      </w:r>
      <w:r>
        <w:rPr>
          <w:rFonts w:ascii="Tahoma" w:hAnsi="Tahoma" w:hint="eastAsia"/>
          <w:color w:val="FF0000"/>
          <w:lang w:eastAsia="zh-TW"/>
        </w:rPr>
        <w:t>結束日期</w:t>
      </w:r>
      <w:r w:rsidRPr="000D5819">
        <w:rPr>
          <w:rFonts w:ascii="Tahoma" w:hAnsi="Tahoma" w:hint="eastAsia"/>
          <w:lang w:eastAsia="zh-TW"/>
        </w:rPr>
        <w:t>的資料</w:t>
      </w:r>
      <w:r>
        <w:rPr>
          <w:rFonts w:ascii="Tahoma" w:hAnsi="Tahoma" w:hint="eastAsia"/>
          <w:lang w:eastAsia="zh-TW"/>
        </w:rPr>
        <w:t>，若沒有資料視為正常，繼續執行。</w:t>
      </w:r>
    </w:p>
    <w:p w:rsidR="00237FD2" w:rsidRPr="00310B98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讀</w:t>
      </w:r>
      <w:r w:rsidR="002125F3" w:rsidRPr="00310B98">
        <w:rPr>
          <w:rFonts w:ascii="Tahoma" w:hAnsi="細明體" w:hint="eastAsia"/>
          <w:kern w:val="2"/>
          <w:szCs w:val="24"/>
          <w:lang w:eastAsia="zh-TW"/>
        </w:rPr>
        <w:t>取檔案：</w:t>
      </w:r>
    </w:p>
    <w:p w:rsidR="006D2992" w:rsidRDefault="00E46B9D" w:rsidP="00375EA8">
      <w:pPr>
        <w:pStyle w:val="Tabletext"/>
        <w:ind w:left="1418"/>
        <w:rPr>
          <w:rFonts w:ascii="Tahoma" w:hAnsi="Tahoma" w:hint="eastAsia"/>
          <w:kern w:val="2"/>
          <w:szCs w:val="24"/>
          <w:lang w:eastAsia="zh-TW"/>
        </w:rPr>
      </w:pPr>
      <w:r w:rsidRPr="00E46B9D">
        <w:rPr>
          <w:rFonts w:ascii="Tahoma" w:hAnsi="Tahoma"/>
          <w:kern w:val="2"/>
          <w:szCs w:val="24"/>
          <w:lang w:eastAsia="zh-TW"/>
        </w:rPr>
        <w:t>WITH TA AS(SELECT A.POLICY_NO,A.PROD_ID,DIGITS(DECIMAL(YEAR(A.OCR_DATE),4,0))||DIGITS(DECIMAL(MONTH(A.OCR_DATE),2,0))||DIGITS(DECIMAL(DAY(A.OCR_DATE),2,0)) AS OCR_DATE,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E46B9D">
        <w:rPr>
          <w:rFonts w:ascii="Tahoma" w:hAnsi="Tahoma"/>
          <w:kern w:val="2"/>
          <w:szCs w:val="24"/>
          <w:lang w:eastAsia="zh-TW"/>
        </w:rPr>
        <w:t>DIGITS(DECIMAL(YEAR(A.ACNT_DATE),4,0))||DIGITS(DECIMAL(MONTH(A.ACNT_DATE),2,0))||DIGITS(DECIMAL(DAY(A.ACNT_DATE),2,0)) AS ACNT_DATE,A.DTH_KIND,,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E46B9D">
        <w:rPr>
          <w:rFonts w:ascii="Tahoma" w:hAnsi="Tahoma"/>
          <w:kern w:val="2"/>
          <w:szCs w:val="24"/>
          <w:lang w:eastAsia="zh-TW"/>
        </w:rPr>
        <w:t>SUBSTR(A.OCR_ID,1,5)||'*****' AS OCR_ID,DIGITS(DECIMAL(YEAR(B.ISSUE_DATE),4,0))||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E46B9D">
        <w:rPr>
          <w:rFonts w:ascii="Tahoma" w:hAnsi="Tahoma"/>
          <w:kern w:val="2"/>
          <w:szCs w:val="24"/>
          <w:lang w:eastAsia="zh-TW"/>
        </w:rPr>
        <w:t>DIGITS(DECIMAL(MONTH(B.ISSUE_DATE),2,0))||DIGITS(DECIMAL(DAY(B.ISSUE_DATE),2,0)) AS ISSUE_DATE,B.FACE_AMT</w:t>
      </w:r>
      <w:r w:rsidR="00B87B5C">
        <w:rPr>
          <w:rFonts w:ascii="Tahoma" w:hAnsi="Tahoma" w:hint="eastAsia"/>
          <w:kern w:val="2"/>
          <w:szCs w:val="24"/>
          <w:lang w:eastAsia="zh-TW"/>
        </w:rPr>
        <w:t xml:space="preserve"> * 10000</w:t>
      </w:r>
      <w:r w:rsidR="009A4095">
        <w:rPr>
          <w:rFonts w:ascii="Tahoma" w:hAnsi="Tahoma" w:hint="eastAsia"/>
          <w:kern w:val="2"/>
          <w:szCs w:val="24"/>
          <w:lang w:eastAsia="zh-TW"/>
        </w:rPr>
        <w:t xml:space="preserve"> AS FACE_AMT</w:t>
      </w:r>
      <w:r w:rsidRPr="00E46B9D">
        <w:rPr>
          <w:rFonts w:ascii="Tahoma" w:hAnsi="Tahoma"/>
          <w:kern w:val="2"/>
          <w:szCs w:val="24"/>
          <w:lang w:eastAsia="zh-TW"/>
        </w:rPr>
        <w:t>,A.PAY_AMT, CASE A.CLAM_AMT_CODE WHEN 'PBA1' THEN A.PAY_AMT ELSE 0 END AS PBA1_AMT FROM DBAA.DTAAB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46B9D">
          <w:rPr>
            <w:rFonts w:ascii="Tahoma" w:hAnsi="Tahoma"/>
            <w:kern w:val="2"/>
            <w:szCs w:val="24"/>
            <w:lang w:eastAsia="zh-TW"/>
          </w:rPr>
          <w:t>001 A</w:t>
        </w:r>
      </w:smartTag>
      <w:r w:rsidRPr="00E46B9D">
        <w:rPr>
          <w:rFonts w:ascii="Tahoma" w:hAnsi="Tahoma"/>
          <w:kern w:val="2"/>
          <w:szCs w:val="24"/>
          <w:lang w:eastAsia="zh-TW"/>
        </w:rPr>
        <w:t xml:space="preserve"> INNER JOIN DBAB.DTAB0001 B ON A.POLICY_NO = B.POLICY_NO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E46B9D">
        <w:rPr>
          <w:rFonts w:ascii="Tahoma" w:hAnsi="Tahoma"/>
          <w:kern w:val="2"/>
          <w:szCs w:val="24"/>
          <w:lang w:eastAsia="zh-TW"/>
        </w:rPr>
        <w:t xml:space="preserve">WHERE </w:t>
      </w:r>
      <w:r w:rsidRPr="00375EA8">
        <w:rPr>
          <w:rFonts w:ascii="Tahoma" w:hAnsi="Tahoma"/>
          <w:color w:val="0070C0"/>
          <w:kern w:val="2"/>
          <w:szCs w:val="24"/>
          <w:lang w:eastAsia="zh-TW"/>
        </w:rPr>
        <w:t xml:space="preserve">SUBSTR(A.PROD_ID,1,2) IN ('NZ','OB','TE','TH','TJ') </w:t>
      </w:r>
      <w:r w:rsidRPr="00E46B9D">
        <w:rPr>
          <w:rFonts w:ascii="Tahoma" w:hAnsi="Tahoma"/>
          <w:kern w:val="2"/>
          <w:szCs w:val="24"/>
          <w:lang w:eastAsia="zh-TW"/>
        </w:rPr>
        <w:t xml:space="preserve">AND DATE(APRV_DATE) </w:t>
      </w:r>
      <w:r w:rsidR="008864B6">
        <w:rPr>
          <w:rFonts w:ascii="Tahoma" w:hAnsi="Tahoma" w:hint="eastAsia"/>
          <w:kern w:val="2"/>
          <w:szCs w:val="24"/>
          <w:lang w:eastAsia="zh-TW"/>
        </w:rPr>
        <w:t>BETWEEN</w:t>
      </w:r>
      <w:r w:rsidR="001C7B11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1C7B11">
        <w:rPr>
          <w:rFonts w:ascii="Tahoma" w:hAnsi="Tahoma" w:hint="eastAsia"/>
          <w:color w:val="FF0000"/>
          <w:lang w:eastAsia="zh-TW"/>
        </w:rPr>
        <w:t>開始日期</w:t>
      </w:r>
      <w:r w:rsidR="004E0A82">
        <w:rPr>
          <w:rFonts w:ascii="Tahoma" w:hAnsi="Tahoma" w:hint="eastAsia"/>
          <w:color w:val="FF0000"/>
          <w:lang w:eastAsia="zh-TW"/>
        </w:rPr>
        <w:t xml:space="preserve"> </w:t>
      </w:r>
      <w:r w:rsidRPr="00E46B9D">
        <w:rPr>
          <w:rFonts w:ascii="Tahoma" w:hAnsi="Tahoma"/>
          <w:kern w:val="2"/>
          <w:szCs w:val="24"/>
          <w:lang w:eastAsia="zh-TW"/>
        </w:rPr>
        <w:t xml:space="preserve">AND </w:t>
      </w:r>
      <w:r w:rsidR="001C7B11">
        <w:rPr>
          <w:rFonts w:ascii="Tahoma" w:hAnsi="Tahoma" w:hint="eastAsia"/>
          <w:color w:val="FF0000"/>
          <w:lang w:eastAsia="zh-TW"/>
        </w:rPr>
        <w:t>結束日期</w:t>
      </w:r>
      <w:r w:rsidRPr="00E46B9D">
        <w:rPr>
          <w:rFonts w:ascii="Tahoma" w:hAnsi="Tahoma"/>
          <w:kern w:val="2"/>
          <w:szCs w:val="24"/>
          <w:lang w:eastAsia="zh-TW"/>
        </w:rPr>
        <w:t>AND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E46B9D">
        <w:rPr>
          <w:rFonts w:ascii="Tahoma" w:hAnsi="Tahoma"/>
          <w:kern w:val="2"/>
          <w:szCs w:val="24"/>
          <w:lang w:eastAsia="zh-TW"/>
        </w:rPr>
        <w:t>ACNT_DATE IS NOT NULL AND PAY_STS IN ('1','2','3','4','7') AND CLAM_CAT &lt;&gt; 'L'</w:t>
      </w:r>
      <w:r w:rsidR="001C7B11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Pr="00E46B9D">
        <w:rPr>
          <w:rFonts w:ascii="Tahoma" w:hAnsi="Tahoma"/>
          <w:kern w:val="2"/>
          <w:szCs w:val="24"/>
          <w:lang w:eastAsia="zh-TW"/>
        </w:rPr>
        <w:t>)</w:t>
      </w:r>
      <w:r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0620B8">
        <w:rPr>
          <w:rFonts w:ascii="Tahoma" w:hAnsi="Tahoma"/>
          <w:kern w:val="2"/>
          <w:szCs w:val="24"/>
          <w:lang w:eastAsia="zh-TW"/>
        </w:rPr>
        <w:br/>
      </w:r>
      <w:r w:rsidR="000620B8" w:rsidRPr="00375EA8">
        <w:rPr>
          <w:rFonts w:hint="eastAsia"/>
          <w:i/>
          <w:color w:val="0070C0"/>
          <w:lang w:eastAsia="zh-TW"/>
        </w:rPr>
        <w:t>藍字部分</w:t>
      </w:r>
      <w:r w:rsidR="000620B8" w:rsidRPr="0042345D">
        <w:rPr>
          <w:rFonts w:hint="eastAsia"/>
          <w:i/>
        </w:rPr>
        <w:t>CALL</w:t>
      </w:r>
      <w:r w:rsidR="000620B8" w:rsidRPr="0042345D">
        <w:rPr>
          <w:i/>
        </w:rPr>
        <w:t>特殊設定作業共用模組：</w:t>
      </w:r>
      <w:r w:rsidR="000620B8" w:rsidRPr="0042345D">
        <w:rPr>
          <w:rFonts w:hint="eastAsia"/>
          <w:i/>
        </w:rPr>
        <w:br/>
      </w:r>
      <w:r w:rsidR="000620B8" w:rsidRPr="0042345D">
        <w:rPr>
          <w:i/>
        </w:rPr>
        <w:t>呼叫</w:t>
      </w:r>
      <w:r w:rsidR="000620B8" w:rsidRPr="0042345D">
        <w:rPr>
          <w:i/>
        </w:rPr>
        <w:t>ZZ_R0Z001.fetchREG_CONT()</w:t>
      </w:r>
      <w:r w:rsidR="000620B8" w:rsidRPr="0042345D">
        <w:rPr>
          <w:i/>
        </w:rPr>
        <w:t>，傳入編號</w:t>
      </w:r>
      <w:r w:rsidR="000620B8">
        <w:rPr>
          <w:i/>
        </w:rPr>
        <w:t>”30</w:t>
      </w:r>
      <w:r w:rsidR="000620B8">
        <w:rPr>
          <w:rFonts w:hint="eastAsia"/>
          <w:i/>
          <w:lang w:eastAsia="zh-TW"/>
        </w:rPr>
        <w:t>4</w:t>
      </w:r>
      <w:r w:rsidR="000620B8" w:rsidRPr="0042345D">
        <w:rPr>
          <w:i/>
        </w:rPr>
        <w:t>”</w:t>
      </w:r>
      <w:r w:rsidR="000620B8" w:rsidRPr="0042345D">
        <w:rPr>
          <w:i/>
        </w:rPr>
        <w:t>，取得對應險別代碼清單</w:t>
      </w:r>
      <w:r w:rsidR="000620B8" w:rsidRPr="0042345D">
        <w:rPr>
          <w:i/>
        </w:rPr>
        <w:t>[</w:t>
      </w:r>
      <w:r w:rsidR="000620B8" w:rsidRPr="00375EA8">
        <w:rPr>
          <w:i/>
        </w:rPr>
        <w:t>NZ,OB,TE,TE1,TH,TH1,TH2,TJ</w:t>
      </w:r>
      <w:r w:rsidR="000620B8" w:rsidRPr="0042345D">
        <w:rPr>
          <w:i/>
        </w:rPr>
        <w:t>]</w:t>
      </w:r>
    </w:p>
    <w:p w:rsidR="00964963" w:rsidRDefault="0071087E" w:rsidP="00E46B9D">
      <w:pPr>
        <w:pStyle w:val="Tabletext"/>
        <w:numPr>
          <w:ilvl w:val="2"/>
          <w:numId w:val="2"/>
        </w:numPr>
        <w:rPr>
          <w:rFonts w:ascii="Tahoma" w:hAnsi="Tahoma" w:hint="eastAsia"/>
          <w:kern w:val="2"/>
          <w:szCs w:val="24"/>
          <w:lang w:eastAsia="zh-TW"/>
        </w:rPr>
      </w:pPr>
      <w:r>
        <w:rPr>
          <w:rFonts w:ascii="Tahoma" w:hAnsi="Tahoma" w:hint="eastAsia"/>
          <w:kern w:val="2"/>
          <w:szCs w:val="24"/>
          <w:lang w:eastAsia="zh-TW"/>
        </w:rPr>
        <w:t>TB AS (</w:t>
      </w:r>
      <w:r w:rsidR="00E46B9D" w:rsidRPr="00E46B9D">
        <w:rPr>
          <w:rFonts w:ascii="Tahoma" w:hAnsi="Tahoma"/>
          <w:kern w:val="2"/>
          <w:szCs w:val="24"/>
          <w:lang w:eastAsia="zh-TW"/>
        </w:rPr>
        <w:t>SELECT POLICY_NO,PROD_ID,OCR_DATE,ACNT_DATE,DTH_KIND,SUM(PAY_AMT)</w:t>
      </w:r>
      <w:r w:rsidR="006D2992">
        <w:rPr>
          <w:rFonts w:ascii="Tahoma" w:hAnsi="Tahoma" w:hint="eastAsia"/>
          <w:kern w:val="2"/>
          <w:szCs w:val="24"/>
          <w:lang w:eastAsia="zh-TW"/>
        </w:rPr>
        <w:t xml:space="preserve"> AS PAY_AMT</w:t>
      </w:r>
      <w:r w:rsidR="00E46B9D" w:rsidRPr="00E46B9D">
        <w:rPr>
          <w:rFonts w:ascii="Tahoma" w:hAnsi="Tahoma"/>
          <w:kern w:val="2"/>
          <w:szCs w:val="24"/>
          <w:lang w:eastAsia="zh-TW"/>
        </w:rPr>
        <w:t>,</w:t>
      </w:r>
      <w:r w:rsidR="006D2992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E46B9D" w:rsidRPr="00E46B9D">
        <w:rPr>
          <w:rFonts w:ascii="Tahoma" w:hAnsi="Tahoma"/>
          <w:kern w:val="2"/>
          <w:szCs w:val="24"/>
          <w:lang w:eastAsia="zh-TW"/>
        </w:rPr>
        <w:t>OCR_ID,</w:t>
      </w:r>
      <w:r w:rsidR="00E46B9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E46B9D" w:rsidRPr="00E46B9D">
        <w:rPr>
          <w:rFonts w:ascii="Tahoma" w:hAnsi="Tahoma"/>
          <w:kern w:val="2"/>
          <w:szCs w:val="24"/>
          <w:lang w:eastAsia="zh-TW"/>
        </w:rPr>
        <w:t>ISSUE_DATE,FACE_AMT,SUM(PBA1_AMT)</w:t>
      </w:r>
      <w:r w:rsidR="00E46B9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6D2992">
        <w:rPr>
          <w:rFonts w:ascii="Tahoma" w:hAnsi="Tahoma" w:hint="eastAsia"/>
          <w:kern w:val="2"/>
          <w:szCs w:val="24"/>
          <w:lang w:eastAsia="zh-TW"/>
        </w:rPr>
        <w:t xml:space="preserve">AS PBA1_AMT </w:t>
      </w:r>
      <w:r w:rsidR="00E46B9D" w:rsidRPr="00E46B9D">
        <w:rPr>
          <w:rFonts w:ascii="Tahoma" w:hAnsi="Tahoma"/>
          <w:kern w:val="2"/>
          <w:szCs w:val="24"/>
          <w:lang w:eastAsia="zh-TW"/>
        </w:rPr>
        <w:t>FROM TA GROUP BY POLICY_NO,PROD_ID,OCR_DATE,ACNT_DATE,DTH_KIND,OCR_ID,ISSUE_DATE,FACE_AMT</w:t>
      </w:r>
      <w:r w:rsidR="00E46B9D">
        <w:rPr>
          <w:rFonts w:ascii="Tahoma" w:hAnsi="Tahoma" w:hint="eastAsia"/>
          <w:kern w:val="2"/>
          <w:szCs w:val="24"/>
          <w:lang w:eastAsia="zh-TW"/>
        </w:rPr>
        <w:t xml:space="preserve"> </w:t>
      </w:r>
      <w:r w:rsidR="00E46B9D" w:rsidRPr="00E46B9D">
        <w:rPr>
          <w:rFonts w:ascii="Tahoma" w:hAnsi="Tahoma"/>
          <w:kern w:val="2"/>
          <w:szCs w:val="24"/>
          <w:lang w:eastAsia="zh-TW"/>
        </w:rPr>
        <w:t>WITH UR</w:t>
      </w:r>
      <w:r>
        <w:rPr>
          <w:rFonts w:ascii="Tahoma" w:hAnsi="Tahoma" w:hint="eastAsia"/>
          <w:kern w:val="2"/>
          <w:szCs w:val="24"/>
          <w:lang w:eastAsia="zh-TW"/>
        </w:rPr>
        <w:t>)</w:t>
      </w:r>
    </w:p>
    <w:p w:rsidR="0071087E" w:rsidRPr="00310B98" w:rsidRDefault="0071087E" w:rsidP="00E46B9D">
      <w:pPr>
        <w:pStyle w:val="Tabletext"/>
        <w:numPr>
          <w:ilvl w:val="2"/>
          <w:numId w:val="2"/>
        </w:numPr>
        <w:rPr>
          <w:rFonts w:ascii="Tahoma" w:hAnsi="Tahoma" w:hint="eastAsia"/>
          <w:kern w:val="2"/>
          <w:szCs w:val="24"/>
          <w:lang w:eastAsia="zh-TW"/>
        </w:rPr>
      </w:pPr>
      <w:r>
        <w:rPr>
          <w:rFonts w:ascii="Tahoma" w:hAnsi="Tahoma" w:hint="eastAsia"/>
          <w:kern w:val="2"/>
          <w:szCs w:val="24"/>
          <w:lang w:eastAsia="zh-TW"/>
        </w:rPr>
        <w:t xml:space="preserve">SELECT </w:t>
      </w:r>
      <w:r w:rsidRPr="0071087E">
        <w:rPr>
          <w:rFonts w:ascii="Tahoma" w:hAnsi="Tahoma"/>
          <w:kern w:val="2"/>
          <w:szCs w:val="24"/>
          <w:lang w:eastAsia="zh-TW"/>
        </w:rPr>
        <w:t>* FROM TB WHERE TB.PAY_AMT &gt; 0</w:t>
      </w:r>
      <w:r>
        <w:rPr>
          <w:rFonts w:ascii="Tahoma" w:hAnsi="Tahoma" w:hint="eastAsia"/>
          <w:kern w:val="2"/>
          <w:szCs w:val="24"/>
          <w:lang w:eastAsia="zh-TW"/>
        </w:rPr>
        <w:t xml:space="preserve"> WITH </w:t>
      </w:r>
      <w:smartTag w:uri="urn:schemas-microsoft-com:office:smarttags" w:element="City">
        <w:smartTag w:uri="urn:schemas-microsoft-com:office:smarttags" w:element="place">
          <w:r>
            <w:rPr>
              <w:rFonts w:ascii="Tahoma" w:hAnsi="Tahoma" w:hint="eastAsia"/>
              <w:kern w:val="2"/>
              <w:szCs w:val="24"/>
              <w:lang w:eastAsia="zh-TW"/>
            </w:rPr>
            <w:t>UR</w:t>
          </w:r>
        </w:smartTag>
      </w:smartTag>
    </w:p>
    <w:p w:rsidR="00574FC5" w:rsidRDefault="008470D3" w:rsidP="00574FC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Tahoma" w:hint="eastAsia"/>
          <w:kern w:val="2"/>
          <w:szCs w:val="24"/>
          <w:lang w:eastAsia="zh-TW"/>
        </w:rPr>
        <w:t>資料寫入</w:t>
      </w:r>
      <w:r w:rsidR="00E46B9D">
        <w:rPr>
          <w:rFonts w:ascii="Tahoma" w:hAnsi="Tahoma" w:hint="eastAsia"/>
          <w:kern w:val="2"/>
          <w:szCs w:val="24"/>
          <w:lang w:eastAsia="zh-TW"/>
        </w:rPr>
        <w:t>DTAAH114</w:t>
      </w:r>
    </w:p>
    <w:tbl>
      <w:tblPr>
        <w:tblW w:w="8313" w:type="dxa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8470D3" w:rsidRPr="00EF64F1" w:rsidTr="00EF64F1">
        <w:tc>
          <w:tcPr>
            <w:tcW w:w="2261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8470D3" w:rsidRPr="00EF64F1" w:rsidTr="00EF64F1">
        <w:tc>
          <w:tcPr>
            <w:tcW w:w="2261" w:type="dxa"/>
            <w:shd w:val="clear" w:color="auto" w:fill="FFFF99"/>
            <w:vAlign w:val="center"/>
          </w:tcPr>
          <w:p w:rsidR="008470D3" w:rsidRPr="00EF64F1" w:rsidRDefault="00B305B6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DATA_DATE</w:t>
            </w:r>
          </w:p>
        </w:tc>
        <w:tc>
          <w:tcPr>
            <w:tcW w:w="4063" w:type="dxa"/>
            <w:shd w:val="clear" w:color="auto" w:fill="auto"/>
          </w:tcPr>
          <w:p w:rsidR="008470D3" w:rsidRPr="00EF64F1" w:rsidRDefault="00144A3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color w:val="FF0000"/>
                <w:lang w:eastAsia="zh-TW"/>
              </w:rPr>
              <w:t>結束日期</w:t>
            </w:r>
          </w:p>
        </w:tc>
        <w:tc>
          <w:tcPr>
            <w:tcW w:w="1989" w:type="dxa"/>
            <w:shd w:val="clear" w:color="auto" w:fill="auto"/>
          </w:tcPr>
          <w:p w:rsidR="008470D3" w:rsidRPr="00EF64F1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EF64F1" w:rsidTr="00EF64F1">
        <w:tc>
          <w:tcPr>
            <w:tcW w:w="2261" w:type="dxa"/>
            <w:shd w:val="clear" w:color="auto" w:fill="FFFF99"/>
            <w:vAlign w:val="center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lastRenderedPageBreak/>
              <w:t>保單號碼</w:t>
            </w:r>
          </w:p>
        </w:tc>
        <w:tc>
          <w:tcPr>
            <w:tcW w:w="4063" w:type="dxa"/>
            <w:shd w:val="clear" w:color="auto" w:fill="auto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EF64F1">
              <w:rPr>
                <w:rFonts w:ascii="Tahoma" w:hAnsi="Tahoma"/>
                <w:kern w:val="2"/>
                <w:szCs w:val="24"/>
                <w:lang w:eastAsia="zh-TW"/>
              </w:rPr>
              <w:t>POLICY_NO</w:t>
            </w:r>
          </w:p>
        </w:tc>
        <w:tc>
          <w:tcPr>
            <w:tcW w:w="1989" w:type="dxa"/>
            <w:shd w:val="clear" w:color="auto" w:fill="auto"/>
          </w:tcPr>
          <w:p w:rsidR="008470D3" w:rsidRPr="00EF64F1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EF64F1" w:rsidTr="00EF64F1">
        <w:tc>
          <w:tcPr>
            <w:tcW w:w="2261" w:type="dxa"/>
            <w:shd w:val="clear" w:color="auto" w:fill="FFFF99"/>
            <w:vAlign w:val="center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4063" w:type="dxa"/>
            <w:shd w:val="clear" w:color="auto" w:fill="auto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EF64F1">
              <w:rPr>
                <w:rFonts w:ascii="Tahoma" w:hAnsi="Tahoma"/>
                <w:kern w:val="2"/>
                <w:szCs w:val="24"/>
                <w:lang w:eastAsia="zh-TW"/>
              </w:rPr>
              <w:t>PROD_ID</w:t>
            </w:r>
          </w:p>
        </w:tc>
        <w:tc>
          <w:tcPr>
            <w:tcW w:w="1989" w:type="dxa"/>
            <w:shd w:val="clear" w:color="auto" w:fill="auto"/>
          </w:tcPr>
          <w:p w:rsidR="008470D3" w:rsidRPr="00EF64F1" w:rsidRDefault="008470D3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8470D3" w:rsidRPr="00EF64F1" w:rsidTr="00EF64F1">
        <w:tc>
          <w:tcPr>
            <w:tcW w:w="2261" w:type="dxa"/>
            <w:shd w:val="clear" w:color="auto" w:fill="FFFF99"/>
            <w:vAlign w:val="center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事故日</w:t>
            </w:r>
          </w:p>
        </w:tc>
        <w:tc>
          <w:tcPr>
            <w:tcW w:w="4063" w:type="dxa"/>
            <w:shd w:val="clear" w:color="auto" w:fill="auto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Pr="00EF64F1">
              <w:rPr>
                <w:rFonts w:ascii="Tahoma" w:hAnsi="Tahoma"/>
                <w:kern w:val="2"/>
                <w:szCs w:val="24"/>
                <w:lang w:eastAsia="zh-TW"/>
              </w:rPr>
              <w:t>OCR_DATE</w:t>
            </w:r>
          </w:p>
        </w:tc>
        <w:tc>
          <w:tcPr>
            <w:tcW w:w="1989" w:type="dxa"/>
            <w:shd w:val="clear" w:color="auto" w:fill="auto"/>
          </w:tcPr>
          <w:p w:rsidR="008470D3" w:rsidRPr="00EF64F1" w:rsidRDefault="008D3AFC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EF64F1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EF64F1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EF64F1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EF64F1" w:rsidTr="00EF64F1">
        <w:tc>
          <w:tcPr>
            <w:tcW w:w="2261" w:type="dxa"/>
            <w:shd w:val="clear" w:color="auto" w:fill="FFFF99"/>
            <w:vAlign w:val="center"/>
          </w:tcPr>
          <w:p w:rsidR="008470D3" w:rsidRPr="00EF64F1" w:rsidRDefault="00BE4719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匯款</w:t>
            </w:r>
            <w:r w:rsidR="008470D3"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日</w:t>
            </w:r>
          </w:p>
        </w:tc>
        <w:tc>
          <w:tcPr>
            <w:tcW w:w="4063" w:type="dxa"/>
            <w:shd w:val="clear" w:color="auto" w:fill="auto"/>
          </w:tcPr>
          <w:p w:rsidR="008470D3" w:rsidRPr="00EF64F1" w:rsidRDefault="008470D3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="00BE4719"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ACNT</w:t>
            </w: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_DATE</w:t>
            </w:r>
          </w:p>
        </w:tc>
        <w:tc>
          <w:tcPr>
            <w:tcW w:w="1989" w:type="dxa"/>
            <w:shd w:val="clear" w:color="auto" w:fill="auto"/>
          </w:tcPr>
          <w:p w:rsidR="008470D3" w:rsidRPr="00EF64F1" w:rsidRDefault="008D3AFC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EF64F1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EF64F1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EF64F1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BE4719" w:rsidRPr="00EF64F1" w:rsidTr="00EF64F1">
        <w:tc>
          <w:tcPr>
            <w:tcW w:w="2261" w:type="dxa"/>
            <w:shd w:val="clear" w:color="auto" w:fill="FFFF99"/>
            <w:vAlign w:val="center"/>
          </w:tcPr>
          <w:p w:rsidR="00BE4719" w:rsidRPr="00EF64F1" w:rsidRDefault="00B305B6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死亡種類</w:t>
            </w:r>
          </w:p>
        </w:tc>
        <w:tc>
          <w:tcPr>
            <w:tcW w:w="4063" w:type="dxa"/>
            <w:shd w:val="clear" w:color="auto" w:fill="auto"/>
          </w:tcPr>
          <w:p w:rsidR="00BE4719" w:rsidRPr="00EF64F1" w:rsidRDefault="00BE4719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</w:t>
            </w:r>
            <w:r w:rsidR="00B305B6" w:rsidRPr="00EF64F1">
              <w:rPr>
                <w:rFonts w:ascii="Tahoma" w:hAnsi="Tahoma"/>
                <w:kern w:val="2"/>
                <w:szCs w:val="24"/>
                <w:lang w:eastAsia="zh-TW"/>
              </w:rPr>
              <w:t>DTH_KIND</w:t>
            </w:r>
          </w:p>
        </w:tc>
        <w:tc>
          <w:tcPr>
            <w:tcW w:w="1989" w:type="dxa"/>
            <w:shd w:val="clear" w:color="auto" w:fill="auto"/>
          </w:tcPr>
          <w:p w:rsidR="00BE4719" w:rsidRPr="00EF64F1" w:rsidRDefault="00BE4719" w:rsidP="0051185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BE4719" w:rsidRPr="00EF64F1" w:rsidTr="00EF64F1">
        <w:tc>
          <w:tcPr>
            <w:tcW w:w="2261" w:type="dxa"/>
            <w:shd w:val="clear" w:color="auto" w:fill="FFFF99"/>
            <w:vAlign w:val="center"/>
          </w:tcPr>
          <w:p w:rsidR="00BE4719" w:rsidRPr="00EF64F1" w:rsidRDefault="00BE4719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4063" w:type="dxa"/>
            <w:shd w:val="clear" w:color="auto" w:fill="auto"/>
          </w:tcPr>
          <w:p w:rsidR="00BE4719" w:rsidRPr="00EF64F1" w:rsidRDefault="008D3AFC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2.1.PAY_AMT</w:t>
            </w:r>
          </w:p>
        </w:tc>
        <w:tc>
          <w:tcPr>
            <w:tcW w:w="1989" w:type="dxa"/>
            <w:shd w:val="clear" w:color="auto" w:fill="auto"/>
          </w:tcPr>
          <w:p w:rsidR="00BE4719" w:rsidRPr="00EF64F1" w:rsidRDefault="00BE4719" w:rsidP="00511858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BE4719" w:rsidRPr="00EF64F1" w:rsidTr="00EF64F1">
        <w:tc>
          <w:tcPr>
            <w:tcW w:w="2261" w:type="dxa"/>
            <w:shd w:val="clear" w:color="auto" w:fill="FFFF99"/>
            <w:vAlign w:val="center"/>
          </w:tcPr>
          <w:p w:rsidR="00BE4719" w:rsidRPr="00EF64F1" w:rsidRDefault="00BE4719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事故者</w:t>
            </w: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063" w:type="dxa"/>
            <w:shd w:val="clear" w:color="auto" w:fill="auto"/>
          </w:tcPr>
          <w:p w:rsidR="00BE4719" w:rsidRPr="00EF64F1" w:rsidRDefault="00BE4719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2.1.OCR_</w:t>
            </w:r>
            <w:r w:rsidR="00687F15"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989" w:type="dxa"/>
            <w:shd w:val="clear" w:color="auto" w:fill="auto"/>
          </w:tcPr>
          <w:p w:rsidR="00BE4719" w:rsidRPr="00EF64F1" w:rsidRDefault="00BE4719" w:rsidP="00E063AD">
            <w:pPr>
              <w:rPr>
                <w:rFonts w:ascii="Tahoma" w:hAnsi="Tahoma" w:hint="eastAsia"/>
                <w:sz w:val="22"/>
                <w:szCs w:val="22"/>
              </w:rPr>
            </w:pPr>
          </w:p>
        </w:tc>
      </w:tr>
      <w:tr w:rsidR="00BE4719" w:rsidRPr="00EF64F1" w:rsidTr="00EF64F1">
        <w:tc>
          <w:tcPr>
            <w:tcW w:w="2261" w:type="dxa"/>
            <w:shd w:val="clear" w:color="auto" w:fill="FFFF99"/>
            <w:vAlign w:val="center"/>
          </w:tcPr>
          <w:p w:rsidR="00BE4719" w:rsidRPr="00EF64F1" w:rsidRDefault="00BE4719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4063" w:type="dxa"/>
            <w:shd w:val="clear" w:color="auto" w:fill="auto"/>
          </w:tcPr>
          <w:p w:rsidR="00BE4719" w:rsidRPr="00EF64F1" w:rsidRDefault="00BE4719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2.1.ISSUE_DATE</w:t>
            </w:r>
          </w:p>
        </w:tc>
        <w:tc>
          <w:tcPr>
            <w:tcW w:w="1989" w:type="dxa"/>
            <w:shd w:val="clear" w:color="auto" w:fill="auto"/>
          </w:tcPr>
          <w:p w:rsidR="00BE4719" w:rsidRPr="00EF64F1" w:rsidRDefault="008D3AFC" w:rsidP="00E063AD">
            <w:pPr>
              <w:rPr>
                <w:rFonts w:ascii="Tahoma" w:hAnsi="Tahoma" w:hint="eastAsia"/>
                <w:sz w:val="22"/>
                <w:szCs w:val="22"/>
              </w:rPr>
            </w:pPr>
            <w:r w:rsidRPr="00EF64F1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EF64F1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EF64F1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B305B6" w:rsidRPr="00EF64F1" w:rsidTr="00EF64F1">
        <w:tc>
          <w:tcPr>
            <w:tcW w:w="2261" w:type="dxa"/>
            <w:shd w:val="clear" w:color="auto" w:fill="FFFF99"/>
            <w:vAlign w:val="center"/>
          </w:tcPr>
          <w:p w:rsidR="00B305B6" w:rsidRPr="00EF64F1" w:rsidRDefault="00B305B6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保額</w:t>
            </w:r>
          </w:p>
        </w:tc>
        <w:tc>
          <w:tcPr>
            <w:tcW w:w="4063" w:type="dxa"/>
            <w:shd w:val="clear" w:color="auto" w:fill="auto"/>
          </w:tcPr>
          <w:p w:rsidR="00B305B6" w:rsidRPr="00EF64F1" w:rsidRDefault="00B305B6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2.1.FACE_AMT</w:t>
            </w:r>
          </w:p>
        </w:tc>
        <w:tc>
          <w:tcPr>
            <w:tcW w:w="1989" w:type="dxa"/>
            <w:shd w:val="clear" w:color="auto" w:fill="auto"/>
          </w:tcPr>
          <w:p w:rsidR="00B305B6" w:rsidRPr="00EF64F1" w:rsidRDefault="00B305B6" w:rsidP="00E063AD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</w:tr>
      <w:tr w:rsidR="00B305B6" w:rsidRPr="00EF64F1" w:rsidTr="00EF64F1">
        <w:tc>
          <w:tcPr>
            <w:tcW w:w="2261" w:type="dxa"/>
            <w:shd w:val="clear" w:color="auto" w:fill="FFFF99"/>
            <w:vAlign w:val="center"/>
          </w:tcPr>
          <w:p w:rsidR="00B305B6" w:rsidRPr="00EF64F1" w:rsidRDefault="00574FC5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保價</w:t>
            </w:r>
          </w:p>
        </w:tc>
        <w:tc>
          <w:tcPr>
            <w:tcW w:w="4063" w:type="dxa"/>
            <w:shd w:val="clear" w:color="auto" w:fill="auto"/>
          </w:tcPr>
          <w:p w:rsidR="00B305B6" w:rsidRPr="00EF64F1" w:rsidRDefault="006D2992" w:rsidP="00EF64F1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2.1.PBA1_AMT</w:t>
            </w:r>
            <w:r w:rsidR="00574FC5" w:rsidRPr="00EF64F1">
              <w:rPr>
                <w:rFonts w:ascii="Tahoma" w:hAnsi="Tahoma" w:hint="eastAsia"/>
                <w:kern w:val="2"/>
                <w:szCs w:val="24"/>
                <w:lang w:eastAsia="zh-TW"/>
              </w:rPr>
              <w:t>.</w:t>
            </w:r>
          </w:p>
        </w:tc>
        <w:tc>
          <w:tcPr>
            <w:tcW w:w="1989" w:type="dxa"/>
            <w:shd w:val="clear" w:color="auto" w:fill="auto"/>
          </w:tcPr>
          <w:p w:rsidR="00B305B6" w:rsidRPr="00EF64F1" w:rsidRDefault="00B305B6" w:rsidP="00E063AD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</w:tr>
    </w:tbl>
    <w:p w:rsidR="00DF69AE" w:rsidRPr="00310B98" w:rsidRDefault="00DF69AE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逐筆將</w:t>
      </w:r>
      <w:r w:rsidR="00AC5275" w:rsidRPr="00310B98">
        <w:rPr>
          <w:rFonts w:ascii="Tahoma" w:hAnsi="細明體" w:hint="eastAsia"/>
          <w:kern w:val="2"/>
          <w:szCs w:val="24"/>
          <w:lang w:eastAsia="zh-TW"/>
        </w:rPr>
        <w:t>短期險理賠</w:t>
      </w:r>
      <w:r w:rsidR="00FD5D2B" w:rsidRPr="00310B98">
        <w:rPr>
          <w:rFonts w:ascii="Tahoma" w:hAnsi="細明體" w:hint="eastAsia"/>
          <w:kern w:val="2"/>
          <w:szCs w:val="24"/>
          <w:lang w:eastAsia="zh-TW"/>
        </w:rPr>
        <w:t>資料</w:t>
      </w:r>
      <w:r w:rsidRPr="00310B98">
        <w:rPr>
          <w:rFonts w:ascii="Tahoma" w:hAnsi="細明體" w:hint="eastAsia"/>
          <w:kern w:val="2"/>
          <w:szCs w:val="24"/>
          <w:lang w:eastAsia="zh-TW"/>
        </w:rPr>
        <w:t>寫出：</w:t>
      </w:r>
    </w:p>
    <w:p w:rsidR="00237FD2" w:rsidRPr="00310B98" w:rsidRDefault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  <w:r w:rsidRPr="00310B98">
        <w:rPr>
          <w:rFonts w:ascii="Tahoma" w:hAnsi="細明體" w:hint="eastAsia"/>
          <w:kern w:val="2"/>
          <w:szCs w:val="24"/>
          <w:lang w:eastAsia="zh-TW"/>
        </w:rPr>
        <w:t>檔名</w:t>
      </w:r>
      <w:r w:rsidR="00C220C5">
        <w:rPr>
          <w:rFonts w:ascii="Tahoma" w:hAnsi="細明體" w:hint="eastAsia"/>
          <w:kern w:val="2"/>
          <w:szCs w:val="24"/>
          <w:lang w:eastAsia="zh-TW"/>
        </w:rPr>
        <w:t>路徑</w:t>
      </w:r>
      <w:r w:rsidRPr="00310B98">
        <w:rPr>
          <w:rFonts w:ascii="Tahoma" w:hAnsi="細明體" w:hint="eastAsia"/>
          <w:kern w:val="2"/>
          <w:szCs w:val="24"/>
          <w:lang w:eastAsia="zh-TW"/>
        </w:rPr>
        <w:t>：</w:t>
      </w:r>
      <w:r w:rsidR="00AF337C">
        <w:rPr>
          <w:rFonts w:ascii="Tahoma" w:hAnsi="細明體" w:hint="eastAsia"/>
          <w:kern w:val="2"/>
          <w:szCs w:val="24"/>
          <w:lang w:eastAsia="zh-TW"/>
        </w:rPr>
        <w:t>U2H/AAH1_B114/</w:t>
      </w:r>
      <w:r w:rsidR="008D3AFC">
        <w:rPr>
          <w:rFonts w:ascii="Tahoma" w:hAnsi="細明體" w:hint="eastAsia"/>
          <w:kern w:val="2"/>
          <w:szCs w:val="24"/>
          <w:lang w:eastAsia="zh-TW"/>
        </w:rPr>
        <w:t>AAH1_B114.TXT</w:t>
      </w:r>
      <w:r w:rsidR="008470D3" w:rsidRPr="00310B98">
        <w:rPr>
          <w:rFonts w:ascii="Tahoma" w:hAnsi="細明體" w:hint="eastAsia"/>
          <w:kern w:val="2"/>
          <w:szCs w:val="24"/>
          <w:lang w:eastAsia="zh-TW"/>
        </w:rPr>
        <w:t>，</w:t>
      </w:r>
      <w:r w:rsidR="00CD587E">
        <w:rPr>
          <w:rFonts w:ascii="Tahoma" w:hAnsi="Tahoma" w:hint="eastAsia"/>
          <w:kern w:val="2"/>
          <w:szCs w:val="24"/>
          <w:lang w:eastAsia="zh-TW"/>
        </w:rPr>
        <w:t>DATA_DATE</w:t>
      </w:r>
      <w:r w:rsidR="00CD587E">
        <w:rPr>
          <w:rFonts w:ascii="Tahoma" w:hAnsi="Tahoma" w:hint="eastAsia"/>
          <w:kern w:val="2"/>
          <w:szCs w:val="24"/>
          <w:lang w:eastAsia="zh-TW"/>
        </w:rPr>
        <w:t>不寫出，其他</w:t>
      </w:r>
      <w:r w:rsidR="00CD587E">
        <w:rPr>
          <w:rFonts w:ascii="Tahoma" w:hAnsi="Tahoma" w:hint="eastAsia"/>
          <w:lang w:eastAsia="zh-TW"/>
        </w:rPr>
        <w:t>欄位</w:t>
      </w:r>
      <w:r w:rsidR="00CD587E" w:rsidRPr="008F62BD">
        <w:rPr>
          <w:rFonts w:ascii="Tahoma" w:hAnsi="Tahoma" w:hint="eastAsia"/>
          <w:kern w:val="2"/>
          <w:szCs w:val="24"/>
          <w:lang w:eastAsia="zh-TW"/>
        </w:rPr>
        <w:t>同</w:t>
      </w:r>
      <w:r w:rsidR="00CD587E" w:rsidRPr="008F62BD">
        <w:rPr>
          <w:rFonts w:ascii="Tahoma" w:hAnsi="Tahoma" w:hint="eastAsia"/>
          <w:kern w:val="2"/>
          <w:szCs w:val="24"/>
          <w:lang w:eastAsia="zh-TW"/>
        </w:rPr>
        <w:t>DTAAH1</w:t>
      </w:r>
      <w:r w:rsidR="00CD587E">
        <w:rPr>
          <w:rFonts w:ascii="Tahoma" w:hAnsi="Tahoma" w:hint="eastAsia"/>
          <w:kern w:val="2"/>
          <w:szCs w:val="24"/>
          <w:lang w:eastAsia="zh-TW"/>
        </w:rPr>
        <w:t>1</w:t>
      </w:r>
      <w:r w:rsidR="00E46B9D">
        <w:rPr>
          <w:rFonts w:ascii="Tahoma" w:hAnsi="Tahoma" w:hint="eastAsia"/>
          <w:kern w:val="2"/>
          <w:szCs w:val="24"/>
          <w:lang w:eastAsia="zh-TW"/>
        </w:rPr>
        <w:t>4</w:t>
      </w:r>
      <w:r w:rsidR="00CD587E">
        <w:rPr>
          <w:rFonts w:ascii="Tahoma" w:hAnsi="Tahoma" w:hint="eastAsia"/>
          <w:kern w:val="2"/>
          <w:szCs w:val="24"/>
          <w:lang w:eastAsia="zh-TW"/>
        </w:rPr>
        <w:t>，逗號分隔</w:t>
      </w:r>
      <w:r w:rsidR="00CD587E" w:rsidRPr="00310B98">
        <w:rPr>
          <w:rFonts w:ascii="Tahoma" w:hAnsi="細明體" w:hint="eastAsia"/>
          <w:kern w:val="2"/>
          <w:szCs w:val="24"/>
          <w:lang w:eastAsia="zh-TW"/>
        </w:rPr>
        <w:t>。</w:t>
      </w:r>
    </w:p>
    <w:p w:rsidR="00237FD2" w:rsidRPr="00310B98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</w:p>
    <w:p w:rsidR="00237FD2" w:rsidRPr="00310B98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錯誤處理</w:t>
      </w: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(for Log)</w:t>
      </w:r>
      <w:r w:rsidRPr="00310B98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：</w:t>
      </w:r>
      <w:r w:rsidRPr="00310B98">
        <w:rPr>
          <w:rFonts w:ascii="Tahoma" w:hAnsi="Tahoma" w:hint="eastAsia"/>
          <w:bCs/>
          <w:shd w:val="pct15" w:color="auto" w:fill="FFFFFF"/>
          <w:lang w:eastAsia="zh-TW"/>
        </w:rPr>
        <w:t xml:space="preserve">CALL </w:t>
      </w:r>
      <w:r w:rsidRPr="00310B98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310B98">
        <w:rPr>
          <w:rFonts w:ascii="Tahoma" w:hAnsi="Tahoma" w:hint="eastAsia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310B98">
        <w:tc>
          <w:tcPr>
            <w:tcW w:w="108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處理方式</w:t>
            </w:r>
          </w:p>
        </w:tc>
      </w:tr>
      <w:tr w:rsidR="00237FD2" w:rsidRPr="00310B98">
        <w:tc>
          <w:tcPr>
            <w:tcW w:w="1080" w:type="dxa"/>
          </w:tcPr>
          <w:p w:rsidR="00237FD2" w:rsidRPr="00310B98" w:rsidRDefault="00692F47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訊息：</w:t>
            </w:r>
            <w:r w:rsidR="00692F47"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Pr="00310B98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szCs w:val="24"/>
                <w:lang w:eastAsia="zh-TW"/>
              </w:rPr>
            </w:pP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摘要：</w:t>
            </w:r>
            <w:r w:rsidRPr="00310B98">
              <w:rPr>
                <w:rFonts w:ascii="Tahoma" w:hAnsi="Tahoma" w:hint="eastAsia"/>
                <w:kern w:val="2"/>
                <w:szCs w:val="24"/>
                <w:lang w:eastAsia="zh-TW"/>
              </w:rPr>
              <w:t>EXCEPTION</w:t>
            </w:r>
          </w:p>
        </w:tc>
      </w:tr>
    </w:tbl>
    <w:p w:rsidR="00237FD2" w:rsidRPr="00310B98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szCs w:val="24"/>
          <w:lang w:eastAsia="zh-TW"/>
        </w:rPr>
      </w:pPr>
    </w:p>
    <w:sectPr w:rsidR="00237FD2" w:rsidRPr="00310B98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1A5" w:rsidRDefault="007721A5" w:rsidP="000620B8">
      <w:r>
        <w:separator/>
      </w:r>
    </w:p>
  </w:endnote>
  <w:endnote w:type="continuationSeparator" w:id="0">
    <w:p w:rsidR="007721A5" w:rsidRDefault="007721A5" w:rsidP="0006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1A5" w:rsidRDefault="007721A5" w:rsidP="000620B8">
      <w:r>
        <w:separator/>
      </w:r>
    </w:p>
  </w:footnote>
  <w:footnote w:type="continuationSeparator" w:id="0">
    <w:p w:rsidR="007721A5" w:rsidRDefault="007721A5" w:rsidP="00062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20B8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87C"/>
    <w:rsid w:val="000D0985"/>
    <w:rsid w:val="000D5D9B"/>
    <w:rsid w:val="000D5F86"/>
    <w:rsid w:val="000D70F9"/>
    <w:rsid w:val="000E074E"/>
    <w:rsid w:val="000E1E04"/>
    <w:rsid w:val="000E206D"/>
    <w:rsid w:val="000E3996"/>
    <w:rsid w:val="000F2B91"/>
    <w:rsid w:val="000F38AD"/>
    <w:rsid w:val="000F5BDB"/>
    <w:rsid w:val="000F68B1"/>
    <w:rsid w:val="000F6CBE"/>
    <w:rsid w:val="00100738"/>
    <w:rsid w:val="00103F5D"/>
    <w:rsid w:val="00113E1A"/>
    <w:rsid w:val="00121B73"/>
    <w:rsid w:val="00124B89"/>
    <w:rsid w:val="00124CDF"/>
    <w:rsid w:val="001253DE"/>
    <w:rsid w:val="00133097"/>
    <w:rsid w:val="001348C2"/>
    <w:rsid w:val="00135BCF"/>
    <w:rsid w:val="00143293"/>
    <w:rsid w:val="00144A33"/>
    <w:rsid w:val="001537D0"/>
    <w:rsid w:val="00156A45"/>
    <w:rsid w:val="00161D03"/>
    <w:rsid w:val="00170E52"/>
    <w:rsid w:val="0019287A"/>
    <w:rsid w:val="00195B9E"/>
    <w:rsid w:val="001A21F1"/>
    <w:rsid w:val="001B09A9"/>
    <w:rsid w:val="001B1004"/>
    <w:rsid w:val="001C03F4"/>
    <w:rsid w:val="001C06A8"/>
    <w:rsid w:val="001C0870"/>
    <w:rsid w:val="001C7B11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3842"/>
    <w:rsid w:val="00257D67"/>
    <w:rsid w:val="002612F6"/>
    <w:rsid w:val="00264266"/>
    <w:rsid w:val="00264F84"/>
    <w:rsid w:val="00264FEA"/>
    <w:rsid w:val="0026516E"/>
    <w:rsid w:val="0026767E"/>
    <w:rsid w:val="00267F19"/>
    <w:rsid w:val="0028259B"/>
    <w:rsid w:val="00290450"/>
    <w:rsid w:val="00294D10"/>
    <w:rsid w:val="002B0662"/>
    <w:rsid w:val="002B49C7"/>
    <w:rsid w:val="002B7D54"/>
    <w:rsid w:val="002D317F"/>
    <w:rsid w:val="002D3506"/>
    <w:rsid w:val="002E0AE6"/>
    <w:rsid w:val="002E2EA9"/>
    <w:rsid w:val="002E7377"/>
    <w:rsid w:val="002E7FA8"/>
    <w:rsid w:val="002F67D2"/>
    <w:rsid w:val="00301EFC"/>
    <w:rsid w:val="00302000"/>
    <w:rsid w:val="0030386C"/>
    <w:rsid w:val="00310B98"/>
    <w:rsid w:val="00312D81"/>
    <w:rsid w:val="0032389D"/>
    <w:rsid w:val="00326E9F"/>
    <w:rsid w:val="00330122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65F52"/>
    <w:rsid w:val="0037331F"/>
    <w:rsid w:val="00375EA8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0768E"/>
    <w:rsid w:val="004117C4"/>
    <w:rsid w:val="00413B72"/>
    <w:rsid w:val="004150F8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0A82"/>
    <w:rsid w:val="004E5035"/>
    <w:rsid w:val="004E5821"/>
    <w:rsid w:val="004F0667"/>
    <w:rsid w:val="004F21C0"/>
    <w:rsid w:val="004F6F61"/>
    <w:rsid w:val="004F7E07"/>
    <w:rsid w:val="00500336"/>
    <w:rsid w:val="005102B2"/>
    <w:rsid w:val="00511858"/>
    <w:rsid w:val="0051282E"/>
    <w:rsid w:val="00534F4D"/>
    <w:rsid w:val="005403CE"/>
    <w:rsid w:val="00544717"/>
    <w:rsid w:val="00544896"/>
    <w:rsid w:val="00552006"/>
    <w:rsid w:val="005521AF"/>
    <w:rsid w:val="0055300C"/>
    <w:rsid w:val="00556937"/>
    <w:rsid w:val="00560225"/>
    <w:rsid w:val="00563B9E"/>
    <w:rsid w:val="005643F8"/>
    <w:rsid w:val="00566D54"/>
    <w:rsid w:val="0057224C"/>
    <w:rsid w:val="00574FC5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1A51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87F15"/>
    <w:rsid w:val="00692547"/>
    <w:rsid w:val="00692F47"/>
    <w:rsid w:val="00694489"/>
    <w:rsid w:val="0069536D"/>
    <w:rsid w:val="00695509"/>
    <w:rsid w:val="00697233"/>
    <w:rsid w:val="006A5093"/>
    <w:rsid w:val="006A6DEB"/>
    <w:rsid w:val="006A6F65"/>
    <w:rsid w:val="006B4650"/>
    <w:rsid w:val="006B5A97"/>
    <w:rsid w:val="006B617C"/>
    <w:rsid w:val="006C13BF"/>
    <w:rsid w:val="006C627B"/>
    <w:rsid w:val="006C78E8"/>
    <w:rsid w:val="006D2992"/>
    <w:rsid w:val="006D2EAF"/>
    <w:rsid w:val="006D6559"/>
    <w:rsid w:val="006D6707"/>
    <w:rsid w:val="006F63F4"/>
    <w:rsid w:val="0071087E"/>
    <w:rsid w:val="007175F2"/>
    <w:rsid w:val="00717B3E"/>
    <w:rsid w:val="00721615"/>
    <w:rsid w:val="00742C80"/>
    <w:rsid w:val="00754CD8"/>
    <w:rsid w:val="00755CED"/>
    <w:rsid w:val="00757E35"/>
    <w:rsid w:val="00761170"/>
    <w:rsid w:val="007700AD"/>
    <w:rsid w:val="007715AC"/>
    <w:rsid w:val="007721A5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108C"/>
    <w:rsid w:val="007C4E7A"/>
    <w:rsid w:val="007D5008"/>
    <w:rsid w:val="007D7CA7"/>
    <w:rsid w:val="007E21EA"/>
    <w:rsid w:val="0080134F"/>
    <w:rsid w:val="00804DF5"/>
    <w:rsid w:val="00813A0C"/>
    <w:rsid w:val="00816AE7"/>
    <w:rsid w:val="008172EA"/>
    <w:rsid w:val="00830BEA"/>
    <w:rsid w:val="0083321D"/>
    <w:rsid w:val="0084638D"/>
    <w:rsid w:val="008470D3"/>
    <w:rsid w:val="00856204"/>
    <w:rsid w:val="00857D93"/>
    <w:rsid w:val="00866784"/>
    <w:rsid w:val="00874450"/>
    <w:rsid w:val="00875A65"/>
    <w:rsid w:val="0088181E"/>
    <w:rsid w:val="008823CB"/>
    <w:rsid w:val="00883572"/>
    <w:rsid w:val="00883588"/>
    <w:rsid w:val="008835AB"/>
    <w:rsid w:val="008864B6"/>
    <w:rsid w:val="00891F29"/>
    <w:rsid w:val="00895DBA"/>
    <w:rsid w:val="008B0A79"/>
    <w:rsid w:val="008B163C"/>
    <w:rsid w:val="008B40D9"/>
    <w:rsid w:val="008D3AFC"/>
    <w:rsid w:val="008E0307"/>
    <w:rsid w:val="008E0EEC"/>
    <w:rsid w:val="008E72EB"/>
    <w:rsid w:val="008E75E6"/>
    <w:rsid w:val="008F0193"/>
    <w:rsid w:val="008F1438"/>
    <w:rsid w:val="00900AB4"/>
    <w:rsid w:val="0090379A"/>
    <w:rsid w:val="00906597"/>
    <w:rsid w:val="009129D8"/>
    <w:rsid w:val="009140B6"/>
    <w:rsid w:val="00923784"/>
    <w:rsid w:val="0092651C"/>
    <w:rsid w:val="009268E0"/>
    <w:rsid w:val="0092740A"/>
    <w:rsid w:val="00927E6D"/>
    <w:rsid w:val="00935BEC"/>
    <w:rsid w:val="00937141"/>
    <w:rsid w:val="00940782"/>
    <w:rsid w:val="009470B7"/>
    <w:rsid w:val="00947FEC"/>
    <w:rsid w:val="00964963"/>
    <w:rsid w:val="00965AF6"/>
    <w:rsid w:val="00965C97"/>
    <w:rsid w:val="00965CCE"/>
    <w:rsid w:val="0097217C"/>
    <w:rsid w:val="00986763"/>
    <w:rsid w:val="00994D8C"/>
    <w:rsid w:val="009A2050"/>
    <w:rsid w:val="009A286D"/>
    <w:rsid w:val="009A4095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C5275"/>
    <w:rsid w:val="00AD00C7"/>
    <w:rsid w:val="00AD398F"/>
    <w:rsid w:val="00AD7044"/>
    <w:rsid w:val="00AE29A5"/>
    <w:rsid w:val="00AF337C"/>
    <w:rsid w:val="00B10DEB"/>
    <w:rsid w:val="00B12809"/>
    <w:rsid w:val="00B1314A"/>
    <w:rsid w:val="00B16A1C"/>
    <w:rsid w:val="00B20E29"/>
    <w:rsid w:val="00B23574"/>
    <w:rsid w:val="00B24D8E"/>
    <w:rsid w:val="00B25B0F"/>
    <w:rsid w:val="00B305B6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87B5C"/>
    <w:rsid w:val="00B91E97"/>
    <w:rsid w:val="00B93D18"/>
    <w:rsid w:val="00BA559E"/>
    <w:rsid w:val="00BC5E68"/>
    <w:rsid w:val="00BD540E"/>
    <w:rsid w:val="00BD57EE"/>
    <w:rsid w:val="00BE265B"/>
    <w:rsid w:val="00BE4719"/>
    <w:rsid w:val="00BE6BA9"/>
    <w:rsid w:val="00C00B9A"/>
    <w:rsid w:val="00C00D85"/>
    <w:rsid w:val="00C03589"/>
    <w:rsid w:val="00C0438F"/>
    <w:rsid w:val="00C06170"/>
    <w:rsid w:val="00C063BF"/>
    <w:rsid w:val="00C12563"/>
    <w:rsid w:val="00C136BA"/>
    <w:rsid w:val="00C220C5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C3624"/>
    <w:rsid w:val="00CC6E5E"/>
    <w:rsid w:val="00CD0D1A"/>
    <w:rsid w:val="00CD275E"/>
    <w:rsid w:val="00CD2B40"/>
    <w:rsid w:val="00CD587E"/>
    <w:rsid w:val="00CE28AD"/>
    <w:rsid w:val="00CE2C85"/>
    <w:rsid w:val="00D07662"/>
    <w:rsid w:val="00D16896"/>
    <w:rsid w:val="00D2458A"/>
    <w:rsid w:val="00D25C3D"/>
    <w:rsid w:val="00D26917"/>
    <w:rsid w:val="00D272DE"/>
    <w:rsid w:val="00D43190"/>
    <w:rsid w:val="00D43BC8"/>
    <w:rsid w:val="00D550C9"/>
    <w:rsid w:val="00D56DF9"/>
    <w:rsid w:val="00D571B5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9FA"/>
    <w:rsid w:val="00DF5A6E"/>
    <w:rsid w:val="00DF69AE"/>
    <w:rsid w:val="00E000BB"/>
    <w:rsid w:val="00E01897"/>
    <w:rsid w:val="00E063AD"/>
    <w:rsid w:val="00E10444"/>
    <w:rsid w:val="00E13A37"/>
    <w:rsid w:val="00E17489"/>
    <w:rsid w:val="00E277C0"/>
    <w:rsid w:val="00E322FD"/>
    <w:rsid w:val="00E32702"/>
    <w:rsid w:val="00E33BAD"/>
    <w:rsid w:val="00E33D26"/>
    <w:rsid w:val="00E46B9D"/>
    <w:rsid w:val="00E65FEF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64F1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3860"/>
    <w:rsid w:val="00F66B6B"/>
    <w:rsid w:val="00F7087F"/>
    <w:rsid w:val="00F73136"/>
    <w:rsid w:val="00F775C9"/>
    <w:rsid w:val="00F822A6"/>
    <w:rsid w:val="00F85204"/>
    <w:rsid w:val="00F86B6B"/>
    <w:rsid w:val="00F92D11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070B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C10B57-4B8E-45EA-A14C-5FDBCE4A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0620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0620B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F0A2-7570-4F84-8B09-A599A93C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