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 w:rsidRPr="00922E3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2E38">
              <w:rPr>
                <w:rFonts w:ascii="Courier New" w:hAnsi="Courier New" w:cs="Courier New"/>
                <w:b/>
                <w:sz w:val="24"/>
                <w:szCs w:val="24"/>
                <w:lang w:eastAsia="zh-TW"/>
              </w:rPr>
              <w:t>/</w:t>
            </w:r>
            <w:r w:rsidRPr="00922E38">
              <w:rPr>
                <w:rFonts w:ascii="Courier New" w:hAnsi="Courier New" w:cs="Courier New"/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2E38">
              <w:rPr>
                <w:rFonts w:ascii="Courier New" w:hAnsi="Courier New" w:cs="Courier New"/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2E38">
              <w:rPr>
                <w:rFonts w:ascii="Courier New" w:hAnsi="Courier New" w:cs="Courier New"/>
                <w:b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jc w:val="center"/>
              <w:rPr>
                <w:rFonts w:ascii="Courier New" w:hAnsi="Courier New" w:cs="Courier New"/>
                <w:b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Courier New" w:cs="Courier New"/>
                <w:b/>
                <w:sz w:val="24"/>
                <w:szCs w:val="24"/>
                <w:lang w:eastAsia="zh-TW"/>
              </w:rPr>
              <w:t>Author</w:t>
            </w:r>
          </w:p>
        </w:tc>
      </w:tr>
      <w:tr w:rsidR="00F24DA5" w:rsidRPr="00922E3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1"/>
                <w:attr w:name="Day" w:val="24"/>
                <w:attr w:name="IsLunarDate" w:val="False"/>
                <w:attr w:name="IsROCDate" w:val="False"/>
              </w:smartTagPr>
              <w:r w:rsidRPr="00922E38">
                <w:rPr>
                  <w:rFonts w:ascii="Courier New" w:hAnsi="Courier New" w:cs="Courier New"/>
                  <w:sz w:val="24"/>
                  <w:szCs w:val="24"/>
                  <w:lang w:eastAsia="zh-TW"/>
                </w:rPr>
                <w:t>200</w:t>
              </w:r>
              <w:r w:rsidR="009C1636" w:rsidRPr="00922E38">
                <w:rPr>
                  <w:rFonts w:ascii="Courier New" w:hAnsi="Courier New" w:cs="Courier New"/>
                  <w:sz w:val="24"/>
                  <w:szCs w:val="24"/>
                  <w:lang w:eastAsia="zh-TW"/>
                </w:rPr>
                <w:t>9</w:t>
              </w:r>
              <w:r w:rsidRPr="00922E38">
                <w:rPr>
                  <w:rFonts w:ascii="Courier New" w:hAnsi="Courier New" w:cs="Courier New"/>
                  <w:sz w:val="24"/>
                  <w:szCs w:val="24"/>
                  <w:lang w:eastAsia="zh-TW"/>
                </w:rPr>
                <w:t>/</w:t>
              </w:r>
              <w:r w:rsidR="00EA7E41">
                <w:rPr>
                  <w:rFonts w:ascii="Courier New" w:hAnsi="Courier New" w:cs="Courier New" w:hint="eastAsia"/>
                  <w:sz w:val="24"/>
                  <w:szCs w:val="24"/>
                  <w:lang w:eastAsia="zh-TW"/>
                </w:rPr>
                <w:t>11</w:t>
              </w:r>
              <w:r w:rsidRPr="00922E38">
                <w:rPr>
                  <w:rFonts w:ascii="Courier New" w:hAnsi="Courier New" w:cs="Courier New"/>
                  <w:sz w:val="24"/>
                  <w:szCs w:val="24"/>
                  <w:lang w:eastAsia="zh-TW"/>
                </w:rPr>
                <w:t>/</w:t>
              </w:r>
              <w:r w:rsidR="00652577">
                <w:rPr>
                  <w:rFonts w:ascii="Courier New" w:hAnsi="Courier New" w:cs="Courier New" w:hint="eastAsia"/>
                  <w:sz w:val="24"/>
                  <w:szCs w:val="24"/>
                  <w:lang w:eastAsia="zh-TW"/>
                </w:rPr>
                <w:t>2</w:t>
              </w:r>
              <w:r w:rsidR="00C60F67">
                <w:rPr>
                  <w:rFonts w:ascii="Courier New" w:hAnsi="Courier New" w:cs="Courier New" w:hint="eastAsia"/>
                  <w:sz w:val="24"/>
                  <w:szCs w:val="24"/>
                  <w:lang w:eastAsia="zh-TW"/>
                </w:rPr>
                <w:t>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rPr>
                <w:rFonts w:ascii="Courier New" w:hAnsi="Courier New" w:cs="Courier New"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Courier New" w:cs="Courier New"/>
                <w:sz w:val="24"/>
                <w:szCs w:val="24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9C1636">
            <w:pPr>
              <w:pStyle w:val="Tabletext"/>
              <w:rPr>
                <w:rFonts w:ascii="Courier New" w:hAnsi="Courier New" w:cs="Courier New"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Courier New" w:cs="Courier New"/>
                <w:sz w:val="24"/>
                <w:szCs w:val="24"/>
                <w:lang w:eastAsia="zh-TW"/>
              </w:rPr>
              <w:t>CREATE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9C1636">
            <w:pPr>
              <w:pStyle w:val="Tabletext"/>
              <w:jc w:val="center"/>
              <w:rPr>
                <w:rFonts w:ascii="Courier New" w:hAnsi="Courier New" w:cs="Courier New"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新細明體" w:cs="Courier New"/>
                <w:sz w:val="24"/>
                <w:szCs w:val="24"/>
                <w:lang w:eastAsia="zh-TW"/>
              </w:rPr>
              <w:t>李雅如</w:t>
            </w:r>
          </w:p>
        </w:tc>
      </w:tr>
      <w:tr w:rsidR="00B40B36" w:rsidRPr="00922E3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B36" w:rsidRPr="00922E38" w:rsidRDefault="00B40B36">
            <w:pPr>
              <w:pStyle w:val="Tabletext"/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"/>
                <w:attr w:name="Year" w:val="2010"/>
              </w:smartTagPr>
              <w:r>
                <w:rPr>
                  <w:rFonts w:ascii="Courier New" w:hAnsi="Courier New" w:cs="Courier New" w:hint="eastAsia"/>
                  <w:sz w:val="24"/>
                  <w:szCs w:val="24"/>
                  <w:lang w:eastAsia="zh-TW"/>
                </w:rPr>
                <w:t>2010/01/08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B36" w:rsidRPr="00922E38" w:rsidRDefault="00B40B36">
            <w:pPr>
              <w:pStyle w:val="Tabletext"/>
              <w:rPr>
                <w:rFonts w:ascii="Courier New" w:hAnsi="Courier New" w:cs="Courier New"/>
                <w:sz w:val="24"/>
                <w:szCs w:val="24"/>
                <w:lang w:eastAsia="zh-TW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B36" w:rsidRDefault="00B40B36" w:rsidP="00B40B36">
            <w:pPr>
              <w:pStyle w:val="Tabletext"/>
              <w:numPr>
                <w:ilvl w:val="0"/>
                <w:numId w:val="31"/>
              </w:numP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修正後資料的</w:t>
            </w: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default</w:t>
            </w: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值改為與修正前資料同</w:t>
            </w:r>
          </w:p>
          <w:p w:rsidR="00B40B36" w:rsidRPr="00B40B36" w:rsidRDefault="00B40B36" w:rsidP="00B40B36">
            <w:pPr>
              <w:pStyle w:val="Tabletext"/>
              <w:numPr>
                <w:ilvl w:val="0"/>
                <w:numId w:val="31"/>
              </w:numP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r>
              <w:rPr>
                <w:lang w:eastAsia="zh-TW"/>
              </w:rPr>
              <w:t>診斷類別</w:t>
            </w:r>
            <w:r>
              <w:rPr>
                <w:rFonts w:hint="eastAsia"/>
                <w:lang w:eastAsia="zh-TW"/>
              </w:rPr>
              <w:t>欄位改為不可修</w:t>
            </w:r>
          </w:p>
          <w:p w:rsidR="00B40B36" w:rsidRPr="00D456DA" w:rsidRDefault="00B40B36" w:rsidP="00B40B36">
            <w:pPr>
              <w:pStyle w:val="Tabletext"/>
              <w:numPr>
                <w:ilvl w:val="0"/>
                <w:numId w:val="31"/>
              </w:numP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r>
              <w:rPr>
                <w:rFonts w:hint="eastAsia"/>
                <w:lang w:eastAsia="zh-TW"/>
              </w:rPr>
              <w:t>新增</w:t>
            </w:r>
            <w:r w:rsidRPr="00B40B36">
              <w:rPr>
                <w:bdr w:val="single" w:sz="4" w:space="0" w:color="auto"/>
                <w:lang w:eastAsia="zh-TW"/>
              </w:rPr>
              <w:t>給付天數</w:t>
            </w:r>
            <w:r w:rsidRPr="00B40B36">
              <w:rPr>
                <w:lang w:eastAsia="zh-TW"/>
              </w:rPr>
              <w:t>的修正資料</w:t>
            </w:r>
          </w:p>
          <w:p w:rsidR="00D456DA" w:rsidRPr="00922E38" w:rsidRDefault="00D456DA" w:rsidP="00B40B36">
            <w:pPr>
              <w:pStyle w:val="Tabletext"/>
              <w:numPr>
                <w:ilvl w:val="0"/>
                <w:numId w:val="31"/>
              </w:numP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DTAAY001</w:t>
            </w: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新增</w:t>
            </w:r>
            <w:r w:rsidRPr="00D456DA">
              <w:rPr>
                <w:rFonts w:ascii="Courier New" w:hAnsi="Courier New" w:cs="Courier New" w:hint="eastAsia"/>
                <w:sz w:val="24"/>
                <w:szCs w:val="24"/>
                <w:bdr w:val="single" w:sz="4" w:space="0" w:color="auto"/>
                <w:lang w:eastAsia="zh-TW"/>
              </w:rPr>
              <w:t>業務別</w:t>
            </w: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欄位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B36" w:rsidRPr="00922E38" w:rsidRDefault="00B40B36">
            <w:pPr>
              <w:pStyle w:val="Tabletext"/>
              <w:jc w:val="center"/>
              <w:rPr>
                <w:rFonts w:ascii="Courier New" w:hAnsi="新細明體" w:cs="Courier New"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新細明體" w:cs="Courier New"/>
                <w:sz w:val="24"/>
                <w:szCs w:val="24"/>
                <w:lang w:eastAsia="zh-TW"/>
              </w:rPr>
              <w:t>李雅如</w:t>
            </w:r>
          </w:p>
        </w:tc>
      </w:tr>
      <w:tr w:rsidR="00183C8A" w:rsidRPr="00922E3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C8A" w:rsidRDefault="00183C8A">
            <w:pPr>
              <w:pStyle w:val="Tabletext"/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1"/>
                <w:attr w:name="Day" w:val="12"/>
                <w:attr w:name="IsLunarDate" w:val="False"/>
                <w:attr w:name="IsROCDate" w:val="False"/>
              </w:smartTagPr>
              <w:r>
                <w:rPr>
                  <w:rFonts w:ascii="Courier New" w:hAnsi="Courier New" w:cs="Courier New" w:hint="eastAsia"/>
                  <w:sz w:val="24"/>
                  <w:szCs w:val="24"/>
                  <w:lang w:eastAsia="zh-TW"/>
                </w:rPr>
                <w:t>2010/01/12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C8A" w:rsidRPr="00922E38" w:rsidRDefault="00183C8A">
            <w:pPr>
              <w:pStyle w:val="Tabletext"/>
              <w:rPr>
                <w:rFonts w:ascii="Courier New" w:hAnsi="Courier New" w:cs="Courier New"/>
                <w:sz w:val="24"/>
                <w:szCs w:val="24"/>
                <w:lang w:eastAsia="zh-TW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C8A" w:rsidRDefault="00183C8A" w:rsidP="00183C8A">
            <w:pPr>
              <w:pStyle w:val="Tabletext"/>
              <w:numPr>
                <w:ilvl w:val="0"/>
                <w:numId w:val="32"/>
              </w:numP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r w:rsidRPr="00183C8A">
              <w:rPr>
                <w:rFonts w:ascii="Courier New" w:hAnsi="Courier New" w:cs="Courier New"/>
                <w:sz w:val="24"/>
                <w:szCs w:val="24"/>
                <w:lang w:eastAsia="zh-TW"/>
              </w:rPr>
              <w:t>LAM_AMT_CODE</w:t>
            </w:r>
            <w:r>
              <w:rPr>
                <w:rFonts w:ascii="Courier New" w:hAnsi="Courier New" w:cs="Courier New"/>
                <w:sz w:val="24"/>
                <w:szCs w:val="24"/>
                <w:lang w:eastAsia="zh-TW"/>
              </w:rPr>
              <w:t>不用轉碼</w:t>
            </w:r>
          </w:p>
          <w:p w:rsidR="00183C8A" w:rsidRDefault="00183C8A" w:rsidP="00183C8A">
            <w:pPr>
              <w:pStyle w:val="Tabletext"/>
              <w:numPr>
                <w:ilvl w:val="0"/>
                <w:numId w:val="32"/>
              </w:numP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餘額欄位</w:t>
            </w: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=</w:t>
            </w: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差額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C8A" w:rsidRPr="00922E38" w:rsidRDefault="00183C8A">
            <w:pPr>
              <w:pStyle w:val="Tabletext"/>
              <w:jc w:val="center"/>
              <w:rPr>
                <w:rFonts w:ascii="Courier New" w:hAnsi="新細明體" w:cs="Courier New" w:hint="eastAsia"/>
                <w:sz w:val="24"/>
                <w:szCs w:val="24"/>
                <w:lang w:eastAsia="zh-TW"/>
              </w:rPr>
            </w:pPr>
            <w:r>
              <w:rPr>
                <w:rFonts w:ascii="Courier New" w:hAnsi="新細明體" w:cs="Courier New" w:hint="eastAsia"/>
                <w:sz w:val="24"/>
                <w:szCs w:val="24"/>
                <w:lang w:eastAsia="zh-TW"/>
              </w:rPr>
              <w:t>李雅如</w:t>
            </w:r>
          </w:p>
        </w:tc>
      </w:tr>
      <w:tr w:rsidR="002636C3" w:rsidRPr="00922E3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6C3" w:rsidRDefault="002636C3">
            <w:pPr>
              <w:pStyle w:val="Tabletext"/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2"/>
                <w:attr w:name="Year" w:val="2010"/>
              </w:smartTagPr>
              <w:r>
                <w:rPr>
                  <w:rFonts w:ascii="Courier New" w:hAnsi="Courier New" w:cs="Courier New"/>
                  <w:sz w:val="24"/>
                  <w:szCs w:val="24"/>
                  <w:lang w:eastAsia="zh-TW"/>
                </w:rPr>
                <w:t>2010/2/1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6C3" w:rsidRPr="00922E38" w:rsidRDefault="002636C3">
            <w:pPr>
              <w:pStyle w:val="Tabletext"/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6C3" w:rsidRPr="002636C3" w:rsidRDefault="002636C3" w:rsidP="002636C3">
            <w:pPr>
              <w:pStyle w:val="Tabletext"/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增加</w:t>
            </w:r>
            <w:r>
              <w:rPr>
                <w:rFonts w:ascii="Courier New" w:hAnsi="Courier New" w:cs="Courier New"/>
                <w:sz w:val="24"/>
                <w:szCs w:val="24"/>
                <w:lang w:eastAsia="zh-TW"/>
              </w:rPr>
              <w:t>”</w:t>
            </w:r>
            <w:r>
              <w:rPr>
                <w:lang w:eastAsia="zh-TW"/>
              </w:rPr>
              <w:t>溢付原因</w:t>
            </w:r>
            <w:r>
              <w:rPr>
                <w:rFonts w:ascii="Courier New" w:hAnsi="Courier New" w:cs="Courier New"/>
                <w:sz w:val="24"/>
                <w:szCs w:val="24"/>
                <w:lang w:eastAsia="zh-TW"/>
              </w:rPr>
              <w:t>”</w:t>
            </w: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輸入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6C3" w:rsidRPr="002636C3" w:rsidRDefault="002636C3">
            <w:pPr>
              <w:pStyle w:val="Tabletext"/>
              <w:jc w:val="center"/>
              <w:rPr>
                <w:rFonts w:ascii="Courier New" w:hAnsi="新細明體" w:cs="Courier New" w:hint="eastAsia"/>
                <w:sz w:val="24"/>
                <w:szCs w:val="24"/>
                <w:lang w:eastAsia="zh-TW"/>
              </w:rPr>
            </w:pPr>
            <w:r>
              <w:rPr>
                <w:rFonts w:ascii="Courier New" w:hAnsi="新細明體" w:cs="Courier New" w:hint="eastAsia"/>
                <w:sz w:val="24"/>
                <w:szCs w:val="24"/>
                <w:lang w:eastAsia="zh-TW"/>
              </w:rPr>
              <w:t>侑文</w:t>
            </w:r>
          </w:p>
        </w:tc>
      </w:tr>
      <w:tr w:rsidR="003D0667" w:rsidRPr="00922E3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667" w:rsidRDefault="003D0667">
            <w:pPr>
              <w:pStyle w:val="Tabletext"/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3"/>
                <w:attr w:name="Year" w:val="2010"/>
              </w:smartTagPr>
              <w:r>
                <w:rPr>
                  <w:rFonts w:ascii="Courier New" w:hAnsi="Courier New" w:cs="Courier New"/>
                  <w:sz w:val="24"/>
                  <w:szCs w:val="24"/>
                  <w:lang w:eastAsia="zh-TW"/>
                </w:rPr>
                <w:t>2010/3/8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667" w:rsidRDefault="003D0667">
            <w:pPr>
              <w:pStyle w:val="Tabletext"/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667" w:rsidRDefault="003D0667" w:rsidP="002636C3">
            <w:pPr>
              <w:pStyle w:val="Tabletext"/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r>
              <w:rPr>
                <w:lang w:eastAsia="zh-TW"/>
              </w:rPr>
              <w:t>溢付原因</w:t>
            </w:r>
            <w:r>
              <w:rPr>
                <w:rFonts w:hint="eastAsia"/>
                <w:lang w:eastAsia="zh-TW"/>
              </w:rPr>
              <w:t>為必輸欄位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667" w:rsidRDefault="00B1637A">
            <w:pPr>
              <w:pStyle w:val="Tabletext"/>
              <w:jc w:val="center"/>
              <w:rPr>
                <w:rFonts w:ascii="Courier New" w:hAnsi="新細明體" w:cs="Courier New" w:hint="eastAsia"/>
                <w:sz w:val="24"/>
                <w:szCs w:val="24"/>
                <w:lang w:eastAsia="zh-TW"/>
              </w:rPr>
            </w:pPr>
            <w:r>
              <w:rPr>
                <w:rFonts w:ascii="Courier New" w:hAnsi="新細明體" w:cs="Courier New" w:hint="eastAsia"/>
                <w:sz w:val="24"/>
                <w:szCs w:val="24"/>
                <w:lang w:eastAsia="zh-TW"/>
              </w:rPr>
              <w:t>侑文</w:t>
            </w:r>
          </w:p>
        </w:tc>
      </w:tr>
      <w:tr w:rsidR="00FD0D55" w:rsidRPr="00922E3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D55" w:rsidRDefault="00FD0D55" w:rsidP="00FD0D55">
            <w:pPr>
              <w:pStyle w:val="Tabletext"/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8"/>
                <w:attr w:name="Day" w:val="20"/>
                <w:attr w:name="IsLunarDate" w:val="False"/>
                <w:attr w:name="IsROCDate" w:val="False"/>
              </w:smartTagPr>
              <w:r>
                <w:rPr>
                  <w:rFonts w:ascii="Courier New" w:hAnsi="Courier New" w:cs="Courier New"/>
                  <w:sz w:val="24"/>
                  <w:szCs w:val="24"/>
                  <w:lang w:eastAsia="zh-TW"/>
                </w:rPr>
                <w:t>2010/8/20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D55" w:rsidRDefault="00FD0D55" w:rsidP="00FD0D55">
            <w:pPr>
              <w:pStyle w:val="Tabletext"/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D55" w:rsidRDefault="00FD0D55" w:rsidP="00FD0D55">
            <w:pPr>
              <w:pStyle w:val="Tabletext"/>
              <w:rPr>
                <w:lang w:eastAsia="zh-TW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增加</w:t>
            </w: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key</w:t>
            </w:r>
            <w:r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  <w:t>值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D55" w:rsidRDefault="00FD0D55" w:rsidP="00FD0D55">
            <w:pPr>
              <w:pStyle w:val="Tabletext"/>
              <w:jc w:val="center"/>
              <w:rPr>
                <w:rFonts w:ascii="Courier New" w:hAnsi="新細明體" w:cs="Courier New" w:hint="eastAsia"/>
                <w:sz w:val="24"/>
                <w:szCs w:val="24"/>
                <w:lang w:eastAsia="zh-TW"/>
              </w:rPr>
            </w:pPr>
            <w:r>
              <w:rPr>
                <w:rFonts w:ascii="Courier New" w:hAnsi="新細明體" w:cs="Courier New" w:hint="eastAsia"/>
                <w:sz w:val="24"/>
                <w:szCs w:val="24"/>
                <w:lang w:eastAsia="zh-TW"/>
              </w:rPr>
              <w:t>侑文</w:t>
            </w:r>
          </w:p>
        </w:tc>
      </w:tr>
      <w:tr w:rsidR="00077042" w:rsidRPr="00922E38">
        <w:trPr>
          <w:ins w:id="0" w:author="cathaylife" w:date="2010-09-07T15:39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042" w:rsidRDefault="00077042" w:rsidP="00FD0D55">
            <w:pPr>
              <w:pStyle w:val="Tabletext"/>
              <w:rPr>
                <w:ins w:id="1" w:author="cathaylife" w:date="2010-09-07T15:39:00Z"/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9"/>
                <w:attr w:name="Year" w:val="2010"/>
              </w:smartTagPr>
              <w:ins w:id="2" w:author="cathaylife" w:date="2010-09-07T15:39:00Z">
                <w:r>
                  <w:rPr>
                    <w:rFonts w:ascii="Courier New" w:hAnsi="Courier New" w:cs="Courier New"/>
                    <w:sz w:val="24"/>
                    <w:szCs w:val="24"/>
                    <w:lang w:eastAsia="zh-TW"/>
                  </w:rPr>
                  <w:t>2010/9/7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042" w:rsidRDefault="00077042" w:rsidP="00FD0D55">
            <w:pPr>
              <w:pStyle w:val="Tabletext"/>
              <w:rPr>
                <w:ins w:id="3" w:author="cathaylife" w:date="2010-09-07T15:39:00Z"/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ins w:id="4" w:author="cathaylife" w:date="2010-09-07T15:39:00Z">
              <w:r>
                <w:rPr>
                  <w:rFonts w:ascii="Courier New" w:hAnsi="Courier New" w:cs="Courier New" w:hint="eastAsia"/>
                  <w:sz w:val="24"/>
                  <w:szCs w:val="24"/>
                  <w:lang w:eastAsia="zh-TW"/>
                </w:rPr>
                <w:t>1.6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042" w:rsidRDefault="00077042" w:rsidP="00FD0D55">
            <w:pPr>
              <w:pStyle w:val="Tabletext"/>
              <w:rPr>
                <w:ins w:id="5" w:author="cathaylife" w:date="2010-09-07T15:39:00Z"/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ins w:id="6" w:author="cathaylife" w:date="2010-09-07T15:39:00Z"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檢查是否同一給付紀錄增加餘額控制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042" w:rsidRDefault="00077042" w:rsidP="00FD0D55">
            <w:pPr>
              <w:pStyle w:val="Tabletext"/>
              <w:jc w:val="center"/>
              <w:rPr>
                <w:ins w:id="7" w:author="cathaylife" w:date="2010-09-07T15:39:00Z"/>
                <w:rFonts w:ascii="Courier New" w:hAnsi="新細明體" w:cs="Courier New" w:hint="eastAsia"/>
                <w:sz w:val="24"/>
                <w:szCs w:val="24"/>
                <w:lang w:eastAsia="zh-TW"/>
              </w:rPr>
            </w:pPr>
            <w:ins w:id="8" w:author="cathaylife" w:date="2010-09-07T15:39:00Z">
              <w:r>
                <w:rPr>
                  <w:rFonts w:ascii="Courier New" w:hAnsi="新細明體" w:cs="Courier New" w:hint="eastAsia"/>
                  <w:sz w:val="24"/>
                  <w:szCs w:val="24"/>
                  <w:lang w:eastAsia="zh-TW"/>
                </w:rPr>
                <w:t>侑文</w:t>
              </w:r>
            </w:ins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ins w:id="9" w:author="FIS" w:date="2014-03-24T17:51:00Z"/>
          <w:rFonts w:ascii="Courier New" w:hAnsi="Courier New" w:cs="Courier New" w:hint="eastAsia"/>
          <w:kern w:val="2"/>
          <w:sz w:val="24"/>
          <w:szCs w:val="24"/>
          <w:lang w:eastAsia="zh-TW"/>
        </w:rPr>
      </w:pPr>
    </w:p>
    <w:tbl>
      <w:tblPr>
        <w:tblW w:w="978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0"/>
        <w:gridCol w:w="4703"/>
        <w:gridCol w:w="1417"/>
        <w:gridCol w:w="1701"/>
      </w:tblGrid>
      <w:tr w:rsidR="0039661A" w:rsidRPr="0039661A" w:rsidTr="0039661A">
        <w:trPr>
          <w:ins w:id="10" w:author="FIS" w:date="2014-03-24T17:51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61A" w:rsidRPr="0039661A" w:rsidRDefault="0039661A" w:rsidP="0039661A">
            <w:pPr>
              <w:widowControl/>
              <w:spacing w:line="240" w:lineRule="atLeast"/>
              <w:jc w:val="center"/>
              <w:rPr>
                <w:ins w:id="11" w:author="FIS" w:date="2014-03-24T17:51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12" w:author="FIS" w:date="2014-03-24T17:51:00Z">
              <w:r w:rsidRPr="0039661A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修改日期</w:t>
              </w:r>
            </w:ins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61A" w:rsidRPr="0039661A" w:rsidRDefault="0039661A" w:rsidP="0039661A">
            <w:pPr>
              <w:widowControl/>
              <w:spacing w:line="240" w:lineRule="atLeast"/>
              <w:jc w:val="center"/>
              <w:rPr>
                <w:ins w:id="13" w:author="FIS" w:date="2014-03-24T17:51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14" w:author="FIS" w:date="2014-03-24T17:51:00Z">
              <w:r w:rsidRPr="0039661A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版本</w:t>
              </w:r>
            </w:ins>
          </w:p>
        </w:tc>
        <w:tc>
          <w:tcPr>
            <w:tcW w:w="4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61A" w:rsidRPr="0039661A" w:rsidRDefault="0039661A" w:rsidP="0039661A">
            <w:pPr>
              <w:widowControl/>
              <w:spacing w:line="240" w:lineRule="atLeast"/>
              <w:jc w:val="center"/>
              <w:rPr>
                <w:ins w:id="15" w:author="FIS" w:date="2014-03-24T17:51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16" w:author="FIS" w:date="2014-03-24T17:51:00Z">
              <w:r w:rsidRPr="0039661A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修改原因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61A" w:rsidRPr="0039661A" w:rsidRDefault="0039661A" w:rsidP="0039661A">
            <w:pPr>
              <w:widowControl/>
              <w:spacing w:line="240" w:lineRule="atLeast"/>
              <w:jc w:val="center"/>
              <w:rPr>
                <w:ins w:id="17" w:author="FIS" w:date="2014-03-24T17:51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18" w:author="FIS" w:date="2014-03-24T17:51:00Z">
              <w:r w:rsidRPr="0039661A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61A" w:rsidRPr="0039661A" w:rsidRDefault="0039661A" w:rsidP="0039661A">
            <w:pPr>
              <w:widowControl/>
              <w:spacing w:line="240" w:lineRule="atLeast"/>
              <w:jc w:val="center"/>
              <w:rPr>
                <w:ins w:id="19" w:author="FIS" w:date="2014-03-24T17:51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20" w:author="FIS" w:date="2014-03-24T17:51:00Z">
              <w:r w:rsidRPr="0039661A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立案單號</w:t>
              </w:r>
            </w:ins>
          </w:p>
        </w:tc>
      </w:tr>
      <w:tr w:rsidR="0039661A" w:rsidRPr="0039661A" w:rsidTr="0039661A">
        <w:trPr>
          <w:ins w:id="21" w:author="FIS" w:date="2014-03-24T17:51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61A" w:rsidRPr="0039661A" w:rsidRDefault="0039661A" w:rsidP="0039661A">
            <w:pPr>
              <w:keepLines/>
              <w:spacing w:after="120" w:line="240" w:lineRule="atLeast"/>
              <w:rPr>
                <w:ins w:id="22" w:author="FIS" w:date="2014-03-24T17:51:00Z"/>
                <w:rFonts w:ascii="新細明體" w:hAnsi="新細明體" w:hint="eastAsia"/>
                <w:bCs/>
                <w:kern w:val="0"/>
                <w:sz w:val="20"/>
                <w:szCs w:val="20"/>
              </w:rPr>
            </w:pPr>
            <w:ins w:id="23" w:author="FIS" w:date="2014-03-24T17:51:00Z">
              <w:r w:rsidRPr="0039661A">
                <w:rPr>
                  <w:rFonts w:ascii="新細明體" w:hAnsi="新細明體" w:hint="eastAsia"/>
                  <w:bCs/>
                  <w:kern w:val="0"/>
                  <w:sz w:val="20"/>
                  <w:szCs w:val="20"/>
                </w:rPr>
                <w:t>2014/03/</w:t>
              </w:r>
              <w:r>
                <w:rPr>
                  <w:rFonts w:ascii="新細明體" w:hAnsi="新細明體" w:hint="eastAsia"/>
                  <w:bCs/>
                  <w:kern w:val="0"/>
                  <w:sz w:val="20"/>
                  <w:szCs w:val="20"/>
                </w:rPr>
                <w:t>24</w:t>
              </w:r>
            </w:ins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61A" w:rsidRPr="0039661A" w:rsidRDefault="0039661A" w:rsidP="0039661A">
            <w:pPr>
              <w:keepLines/>
              <w:spacing w:after="120" w:line="240" w:lineRule="atLeast"/>
              <w:rPr>
                <w:ins w:id="24" w:author="FIS" w:date="2014-03-24T17:51:00Z"/>
                <w:rFonts w:ascii="新細明體" w:hAnsi="新細明體" w:hint="eastAsia"/>
                <w:bCs/>
                <w:kern w:val="0"/>
                <w:sz w:val="20"/>
                <w:szCs w:val="20"/>
              </w:rPr>
            </w:pPr>
            <w:ins w:id="25" w:author="FIS" w:date="2014-03-24T17:51:00Z">
              <w:r>
                <w:rPr>
                  <w:rFonts w:ascii="新細明體" w:hAnsi="新細明體" w:hint="eastAsia"/>
                  <w:bCs/>
                  <w:kern w:val="0"/>
                  <w:sz w:val="20"/>
                  <w:szCs w:val="20"/>
                </w:rPr>
                <w:t>2</w:t>
              </w:r>
            </w:ins>
          </w:p>
        </w:tc>
        <w:tc>
          <w:tcPr>
            <w:tcW w:w="4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61A" w:rsidRPr="0039661A" w:rsidRDefault="0039661A" w:rsidP="0039661A">
            <w:pPr>
              <w:keepLines/>
              <w:spacing w:after="120" w:line="240" w:lineRule="atLeast"/>
              <w:rPr>
                <w:ins w:id="26" w:author="FIS" w:date="2014-03-24T17:51:00Z"/>
                <w:rFonts w:hint="eastAsia"/>
                <w:color w:val="0000FF"/>
                <w:kern w:val="0"/>
                <w:sz w:val="20"/>
                <w:szCs w:val="20"/>
              </w:rPr>
            </w:pPr>
            <w:ins w:id="27" w:author="FIS" w:date="2014-03-24T17:51:00Z">
              <w:r w:rsidRPr="0039661A">
                <w:rPr>
                  <w:rFonts w:hint="eastAsia"/>
                  <w:color w:val="0000FF"/>
                  <w:kern w:val="0"/>
                  <w:sz w:val="20"/>
                  <w:szCs w:val="20"/>
                </w:rPr>
                <w:t>改用模組查詢</w:t>
              </w:r>
              <w:r w:rsidRPr="0039661A">
                <w:rPr>
                  <w:color w:val="0000FF"/>
                  <w:kern w:val="0"/>
                  <w:sz w:val="20"/>
                  <w:szCs w:val="20"/>
                </w:rPr>
                <w:t>.DTAGA001_PROD_DEFI</w:t>
              </w:r>
              <w:r w:rsidRPr="0039661A">
                <w:rPr>
                  <w:rFonts w:hint="eastAsia"/>
                  <w:color w:val="0000FF"/>
                  <w:kern w:val="0"/>
                  <w:sz w:val="20"/>
                  <w:szCs w:val="20"/>
                </w:rPr>
                <w:t>資料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61A" w:rsidRPr="0039661A" w:rsidRDefault="0039661A" w:rsidP="0039661A">
            <w:pPr>
              <w:keepLines/>
              <w:spacing w:after="120" w:line="240" w:lineRule="atLeast"/>
              <w:rPr>
                <w:ins w:id="28" w:author="FIS" w:date="2014-03-24T17:51:00Z"/>
                <w:rFonts w:ascii="新細明體" w:hAnsi="新細明體" w:hint="eastAsia"/>
                <w:bCs/>
                <w:kern w:val="0"/>
                <w:sz w:val="20"/>
                <w:szCs w:val="20"/>
              </w:rPr>
            </w:pPr>
            <w:ins w:id="29" w:author="FIS" w:date="2014-03-24T17:51:00Z">
              <w:r w:rsidRPr="0039661A">
                <w:rPr>
                  <w:rFonts w:ascii="新細明體" w:hAnsi="新細明體" w:hint="eastAsia"/>
                  <w:bCs/>
                  <w:kern w:val="0"/>
                  <w:sz w:val="20"/>
                  <w:szCs w:val="20"/>
                </w:rPr>
                <w:t>林金生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61A" w:rsidRPr="0039661A" w:rsidRDefault="0039661A" w:rsidP="0039661A">
            <w:pPr>
              <w:keepLines/>
              <w:spacing w:after="120" w:line="240" w:lineRule="atLeast"/>
              <w:rPr>
                <w:ins w:id="30" w:author="FIS" w:date="2014-03-24T17:51:00Z"/>
                <w:kern w:val="0"/>
                <w:sz w:val="20"/>
                <w:szCs w:val="20"/>
                <w:lang w:eastAsia="en-US"/>
              </w:rPr>
            </w:pPr>
            <w:ins w:id="31" w:author="FIS" w:date="2014-03-24T17:51:00Z">
              <w:r w:rsidRPr="0039661A">
                <w:rPr>
                  <w:rFonts w:hint="eastAsia"/>
                  <w:kern w:val="0"/>
                  <w:sz w:val="20"/>
                  <w:szCs w:val="20"/>
                </w:rPr>
                <w:t>140219000391</w:t>
              </w:r>
            </w:ins>
          </w:p>
        </w:tc>
      </w:tr>
      <w:tr w:rsidR="002008DC" w:rsidRPr="0039661A" w:rsidTr="0039661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DC" w:rsidRPr="00175152" w:rsidRDefault="002008DC" w:rsidP="0056142C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>
              <w:rPr>
                <w:rFonts w:ascii="新細明體" w:hAnsi="新細明體" w:hint="eastAsia"/>
                <w:bCs/>
                <w:sz w:val="20"/>
                <w:szCs w:val="20"/>
              </w:rPr>
              <w:t>2014/06/10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DC" w:rsidRPr="00175152" w:rsidRDefault="002008DC" w:rsidP="0056142C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>
              <w:rPr>
                <w:rFonts w:ascii="新細明體" w:hAnsi="新細明體" w:hint="eastAsia"/>
                <w:bCs/>
                <w:sz w:val="20"/>
                <w:szCs w:val="20"/>
              </w:rPr>
              <w:t>3</w:t>
            </w:r>
          </w:p>
        </w:tc>
        <w:tc>
          <w:tcPr>
            <w:tcW w:w="4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DC" w:rsidRPr="00175152" w:rsidRDefault="002008DC" w:rsidP="0056142C">
            <w:pPr>
              <w:spacing w:line="240" w:lineRule="atLeast"/>
              <w:rPr>
                <w:rFonts w:hint="eastAsia"/>
                <w:color w:val="0000FF"/>
                <w:sz w:val="20"/>
                <w:szCs w:val="20"/>
              </w:rPr>
            </w:pPr>
            <w:r>
              <w:rPr>
                <w:rFonts w:hint="eastAsia"/>
                <w:color w:val="0000FF"/>
                <w:sz w:val="20"/>
                <w:szCs w:val="20"/>
              </w:rPr>
              <w:t>SQL</w:t>
            </w:r>
            <w:r>
              <w:rPr>
                <w:rFonts w:hint="eastAsia"/>
                <w:color w:val="0000FF"/>
                <w:sz w:val="20"/>
                <w:szCs w:val="20"/>
              </w:rPr>
              <w:t>集中管理</w:t>
            </w:r>
            <w:r>
              <w:rPr>
                <w:rFonts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FF"/>
                <w:sz w:val="20"/>
                <w:szCs w:val="20"/>
              </w:rPr>
              <w:t>將取得險別中文的方法取消，改為</w:t>
            </w:r>
            <w:r>
              <w:rPr>
                <w:rFonts w:hint="eastAsia"/>
                <w:color w:val="0000FF"/>
                <w:sz w:val="20"/>
                <w:szCs w:val="20"/>
              </w:rPr>
              <w:t xml:space="preserve">CALL </w:t>
            </w:r>
            <w:r w:rsidRPr="008C28F8">
              <w:rPr>
                <w:color w:val="0000FF"/>
                <w:sz w:val="20"/>
                <w:szCs w:val="20"/>
              </w:rPr>
              <w:t>AAC0_0301_mod</w:t>
            </w:r>
            <w:r>
              <w:rPr>
                <w:rFonts w:hint="eastAsia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getPROD_NAME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()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DC" w:rsidRPr="00175152" w:rsidRDefault="002008DC" w:rsidP="0056142C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>
              <w:rPr>
                <w:rFonts w:ascii="新細明體" w:hAnsi="新細明體" w:hint="eastAsia"/>
                <w:bCs/>
                <w:sz w:val="20"/>
                <w:szCs w:val="20"/>
              </w:rPr>
              <w:t>鐵元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8DC" w:rsidRPr="00175152" w:rsidRDefault="002008DC" w:rsidP="0056142C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>
              <w:t>140219000391</w:t>
            </w:r>
          </w:p>
        </w:tc>
      </w:tr>
      <w:tr w:rsidR="00D75499" w:rsidRPr="0039661A" w:rsidTr="0039661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99" w:rsidRDefault="00D75499" w:rsidP="0056142C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>
              <w:rPr>
                <w:rFonts w:ascii="新細明體" w:hAnsi="新細明體" w:hint="eastAsia"/>
                <w:bCs/>
                <w:sz w:val="20"/>
                <w:szCs w:val="20"/>
              </w:rPr>
              <w:t>2018/11/26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99" w:rsidRDefault="00D75499" w:rsidP="0056142C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>
              <w:rPr>
                <w:rFonts w:ascii="新細明體" w:hAnsi="新細明體" w:hint="eastAsia"/>
                <w:bCs/>
                <w:sz w:val="20"/>
                <w:szCs w:val="20"/>
              </w:rPr>
              <w:t>4</w:t>
            </w:r>
          </w:p>
        </w:tc>
        <w:tc>
          <w:tcPr>
            <w:tcW w:w="4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99" w:rsidRDefault="00D75499" w:rsidP="0056142C">
            <w:pPr>
              <w:spacing w:line="240" w:lineRule="atLeast"/>
              <w:rPr>
                <w:rFonts w:hint="eastAsia"/>
                <w:color w:val="0000FF"/>
                <w:sz w:val="20"/>
                <w:szCs w:val="20"/>
              </w:rPr>
            </w:pPr>
            <w:r>
              <w:rPr>
                <w:rFonts w:hint="eastAsia"/>
                <w:color w:val="0000FF"/>
                <w:sz w:val="20"/>
                <w:szCs w:val="20"/>
              </w:rPr>
              <w:t>logSecurity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99" w:rsidRDefault="00D75499" w:rsidP="0056142C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>
              <w:rPr>
                <w:rFonts w:ascii="新細明體" w:hAnsi="新細明體" w:hint="eastAsia"/>
                <w:bCs/>
                <w:sz w:val="20"/>
                <w:szCs w:val="20"/>
              </w:rPr>
              <w:t>若羚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499" w:rsidRDefault="00D75499" w:rsidP="0056142C">
            <w:pPr>
              <w:spacing w:line="240" w:lineRule="atLeast"/>
            </w:pPr>
            <w:r>
              <w:rPr>
                <w:rFonts w:hint="eastAsia"/>
              </w:rPr>
              <w:t>180511000919</w:t>
            </w:r>
          </w:p>
        </w:tc>
      </w:tr>
    </w:tbl>
    <w:p w:rsidR="0039661A" w:rsidRPr="00922E38" w:rsidRDefault="0039661A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</w:p>
    <w:p w:rsidR="00F24DA5" w:rsidRPr="00922E38" w:rsidRDefault="00F24DA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  <w:r w:rsidRPr="00922E38">
        <w:rPr>
          <w:rFonts w:ascii="Courier New" w:hAnsi="新細明體" w:cs="Courier New"/>
          <w:kern w:val="2"/>
          <w:sz w:val="24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 w:rsidRPr="00922E38">
        <w:tc>
          <w:tcPr>
            <w:tcW w:w="144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程式功能</w:t>
            </w:r>
          </w:p>
        </w:tc>
        <w:tc>
          <w:tcPr>
            <w:tcW w:w="7740" w:type="dxa"/>
          </w:tcPr>
          <w:p w:rsidR="00F24DA5" w:rsidRPr="00443B84" w:rsidRDefault="00443B8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color w:val="000000"/>
                <w:kern w:val="2"/>
                <w:sz w:val="24"/>
                <w:szCs w:val="24"/>
                <w:lang w:eastAsia="zh-TW"/>
              </w:rPr>
            </w:pPr>
            <w:r w:rsidRPr="00443B84">
              <w:rPr>
                <w:sz w:val="24"/>
                <w:szCs w:val="24"/>
                <w:lang w:eastAsia="zh-TW"/>
              </w:rPr>
              <w:t>溢付件人工修正</w:t>
            </w:r>
            <w:r w:rsidR="00EA7E41">
              <w:rPr>
                <w:sz w:val="24"/>
                <w:szCs w:val="24"/>
                <w:lang w:eastAsia="zh-TW"/>
              </w:rPr>
              <w:t>明細資料</w:t>
            </w:r>
          </w:p>
        </w:tc>
      </w:tr>
      <w:tr w:rsidR="00F24DA5" w:rsidRPr="00922E38">
        <w:tc>
          <w:tcPr>
            <w:tcW w:w="144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程式名稱</w:t>
            </w:r>
          </w:p>
        </w:tc>
        <w:tc>
          <w:tcPr>
            <w:tcW w:w="7740" w:type="dxa"/>
          </w:tcPr>
          <w:p w:rsidR="00F24DA5" w:rsidRPr="00922E38" w:rsidRDefault="00F24DA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  <w:t>AA</w:t>
            </w:r>
            <w:r w:rsidR="00652577">
              <w:rPr>
                <w:rFonts w:ascii="Courier New" w:hAnsi="Courier New" w:cs="Courier New" w:hint="eastAsia"/>
                <w:kern w:val="2"/>
                <w:sz w:val="24"/>
                <w:szCs w:val="24"/>
                <w:lang w:eastAsia="zh-TW"/>
              </w:rPr>
              <w:t>Y</w:t>
            </w:r>
            <w:r w:rsidR="007A5D9E">
              <w:rPr>
                <w:rFonts w:ascii="Courier New" w:hAnsi="Courier New" w:cs="Courier New" w:hint="eastAsia"/>
                <w:kern w:val="2"/>
                <w:sz w:val="24"/>
                <w:szCs w:val="24"/>
                <w:lang w:eastAsia="zh-TW"/>
              </w:rPr>
              <w:t>1</w:t>
            </w:r>
            <w:r w:rsidRPr="00922E38"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  <w:t>_0</w:t>
            </w:r>
            <w:r w:rsidR="00652577">
              <w:rPr>
                <w:rFonts w:ascii="Courier New" w:hAnsi="Courier New" w:cs="Courier New" w:hint="eastAsia"/>
                <w:kern w:val="2"/>
                <w:sz w:val="24"/>
                <w:szCs w:val="24"/>
                <w:lang w:eastAsia="zh-TW"/>
              </w:rPr>
              <w:t>10</w:t>
            </w:r>
            <w:r w:rsidR="00EA7E41">
              <w:rPr>
                <w:rFonts w:ascii="Courier New" w:hAnsi="Courier New" w:cs="Courier New" w:hint="eastAsia"/>
                <w:kern w:val="2"/>
                <w:sz w:val="24"/>
                <w:szCs w:val="24"/>
                <w:lang w:eastAsia="zh-TW"/>
              </w:rPr>
              <w:t>1</w:t>
            </w:r>
            <w:r w:rsidR="00606D8B" w:rsidRPr="00922E38"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  <w:t>.JAVA</w:t>
            </w:r>
          </w:p>
        </w:tc>
      </w:tr>
      <w:tr w:rsidR="00F24DA5" w:rsidRPr="00922E38">
        <w:tc>
          <w:tcPr>
            <w:tcW w:w="144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作業方式</w:t>
            </w:r>
          </w:p>
        </w:tc>
        <w:tc>
          <w:tcPr>
            <w:tcW w:w="7740" w:type="dxa"/>
          </w:tcPr>
          <w:p w:rsidR="00F24DA5" w:rsidRPr="00922E38" w:rsidRDefault="00F24DA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  <w:t>ONLINE</w:t>
            </w:r>
          </w:p>
        </w:tc>
      </w:tr>
      <w:tr w:rsidR="00F24DA5" w:rsidRPr="00922E38">
        <w:tc>
          <w:tcPr>
            <w:tcW w:w="144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概要說明</w:t>
            </w:r>
          </w:p>
        </w:tc>
        <w:tc>
          <w:tcPr>
            <w:tcW w:w="7740" w:type="dxa"/>
          </w:tcPr>
          <w:p w:rsidR="00F24DA5" w:rsidRPr="00922E38" w:rsidRDefault="00443B84">
            <w:pPr>
              <w:rPr>
                <w:rFonts w:ascii="Courier New" w:hAnsi="Courier New" w:cs="Courier New"/>
              </w:rPr>
            </w:pPr>
            <w:r>
              <w:t>溢付件人工修正</w:t>
            </w:r>
            <w:r w:rsidR="00EA7E41">
              <w:t>明細資料</w:t>
            </w:r>
          </w:p>
        </w:tc>
      </w:tr>
    </w:tbl>
    <w:p w:rsidR="00F24DA5" w:rsidRPr="00922E38" w:rsidRDefault="00F24DA5" w:rsidP="00606D8B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</w:p>
    <w:p w:rsidR="00F24DA5" w:rsidRPr="00922E38" w:rsidRDefault="00606D8B" w:rsidP="00606D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  <w:r w:rsidRPr="00922E38">
        <w:rPr>
          <w:rFonts w:ascii="Courier New" w:hAnsi="新細明體" w:cs="Courier New"/>
          <w:kern w:val="2"/>
          <w:sz w:val="24"/>
          <w:szCs w:val="24"/>
          <w:lang w:eastAsia="zh-TW"/>
        </w:rPr>
        <w:t>使用模組</w:t>
      </w:r>
      <w:r w:rsidR="00F24DA5" w:rsidRPr="00922E38">
        <w:rPr>
          <w:rFonts w:ascii="Courier New" w:hAnsi="新細明體" w:cs="Courier New"/>
          <w:kern w:val="2"/>
          <w:sz w:val="24"/>
          <w:szCs w:val="24"/>
          <w:lang w:eastAsia="zh-TW"/>
        </w:rPr>
        <w:t>：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0"/>
        <w:gridCol w:w="4465"/>
        <w:gridCol w:w="4466"/>
      </w:tblGrid>
      <w:tr w:rsidR="0039661A" w:rsidRPr="0039661A" w:rsidTr="0039661A">
        <w:tc>
          <w:tcPr>
            <w:tcW w:w="850" w:type="dxa"/>
          </w:tcPr>
          <w:p w:rsidR="0039661A" w:rsidRPr="0039661A" w:rsidRDefault="0039661A" w:rsidP="0039661A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39661A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465" w:type="dxa"/>
          </w:tcPr>
          <w:p w:rsidR="0039661A" w:rsidRPr="0039661A" w:rsidRDefault="0039661A" w:rsidP="0039661A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39661A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466" w:type="dxa"/>
          </w:tcPr>
          <w:p w:rsidR="0039661A" w:rsidRPr="0039661A" w:rsidRDefault="0039661A" w:rsidP="0039661A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39661A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39661A" w:rsidRPr="0039661A" w:rsidTr="0039661A">
        <w:tblPrEx>
          <w:tblLook w:val="01E0" w:firstRow="1" w:lastRow="1" w:firstColumn="1" w:lastColumn="1" w:noHBand="0" w:noVBand="0"/>
        </w:tblPrEx>
        <w:tc>
          <w:tcPr>
            <w:tcW w:w="850" w:type="dxa"/>
          </w:tcPr>
          <w:p w:rsidR="0039661A" w:rsidRPr="0039661A" w:rsidRDefault="0039661A" w:rsidP="0039661A">
            <w:pPr>
              <w:widowControl/>
              <w:numPr>
                <w:ilvl w:val="0"/>
                <w:numId w:val="33"/>
              </w:numPr>
              <w:snapToGrid w:val="0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465" w:type="dxa"/>
          </w:tcPr>
          <w:p w:rsidR="0039661A" w:rsidRPr="0039661A" w:rsidRDefault="0039661A" w:rsidP="0039661A">
            <w:pPr>
              <w:keepLines/>
              <w:adjustRightInd w:val="0"/>
              <w:snapToGrid w:val="0"/>
              <w:spacing w:after="120" w:line="240" w:lineRule="atLeast"/>
              <w:rPr>
                <w:rFonts w:ascii="新細明體" w:hAnsi="新細明體" w:hint="eastAsia"/>
                <w:sz w:val="20"/>
                <w:szCs w:val="20"/>
              </w:rPr>
            </w:pPr>
            <w:r w:rsidRPr="0039661A">
              <w:rPr>
                <w:rFonts w:ascii="新細明體" w:hAnsi="新細明體" w:hint="eastAsia"/>
                <w:sz w:val="20"/>
                <w:szCs w:val="20"/>
              </w:rPr>
              <w:t>商品精算資料取得模組</w:t>
            </w:r>
          </w:p>
        </w:tc>
        <w:tc>
          <w:tcPr>
            <w:tcW w:w="4466" w:type="dxa"/>
          </w:tcPr>
          <w:p w:rsidR="0039661A" w:rsidRPr="0039661A" w:rsidRDefault="0039661A" w:rsidP="0039661A">
            <w:pPr>
              <w:keepLines/>
              <w:adjustRightInd w:val="0"/>
              <w:snapToGrid w:val="0"/>
              <w:spacing w:after="120" w:line="240" w:lineRule="atLeast"/>
              <w:rPr>
                <w:rFonts w:ascii="新細明體" w:hAnsi="新細明體" w:hint="eastAsia"/>
                <w:sz w:val="20"/>
                <w:szCs w:val="20"/>
              </w:rPr>
            </w:pPr>
            <w:r w:rsidRPr="0039661A">
              <w:rPr>
                <w:rFonts w:ascii="新細明體" w:hAnsi="新細明體"/>
                <w:sz w:val="20"/>
                <w:szCs w:val="20"/>
              </w:rPr>
              <w:t>AG_A0Z01</w:t>
            </w:r>
            <w:r w:rsidRPr="0039661A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</w:tr>
    </w:tbl>
    <w:p w:rsidR="00F24DA5" w:rsidRPr="00922E38" w:rsidRDefault="00F24DA5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</w:p>
    <w:p w:rsidR="00F24DA5" w:rsidRPr="00922E38" w:rsidRDefault="00F24DA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  <w:r w:rsidRPr="00922E38">
        <w:rPr>
          <w:rFonts w:ascii="Courier New" w:hAnsi="新細明體" w:cs="Courier New"/>
          <w:kern w:val="2"/>
          <w:sz w:val="24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5"/>
        <w:gridCol w:w="5656"/>
        <w:gridCol w:w="2809"/>
      </w:tblGrid>
      <w:tr w:rsidR="00F24DA5" w:rsidRPr="00922E38">
        <w:tc>
          <w:tcPr>
            <w:tcW w:w="715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項次</w:t>
            </w:r>
          </w:p>
        </w:tc>
        <w:tc>
          <w:tcPr>
            <w:tcW w:w="5656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中文說明</w:t>
            </w:r>
          </w:p>
        </w:tc>
        <w:tc>
          <w:tcPr>
            <w:tcW w:w="2809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檔案名稱</w:t>
            </w:r>
          </w:p>
        </w:tc>
      </w:tr>
      <w:tr w:rsidR="004154A7" w:rsidRPr="00922E38">
        <w:tblPrEx>
          <w:tblLook w:val="01E0" w:firstRow="1" w:lastRow="1" w:firstColumn="1" w:lastColumn="1" w:noHBand="0" w:noVBand="0"/>
        </w:tblPrEx>
        <w:tc>
          <w:tcPr>
            <w:tcW w:w="715" w:type="dxa"/>
          </w:tcPr>
          <w:p w:rsidR="004154A7" w:rsidRPr="00922E38" w:rsidRDefault="004154A7">
            <w:pPr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bookmarkStart w:id="32" w:name="_GoBack"/>
            <w:bookmarkEnd w:id="32"/>
          </w:p>
        </w:tc>
        <w:tc>
          <w:tcPr>
            <w:tcW w:w="5656" w:type="dxa"/>
          </w:tcPr>
          <w:p w:rsidR="004154A7" w:rsidRPr="00922E38" w:rsidRDefault="004154A7" w:rsidP="00D61900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理賠記錄檔</w:t>
            </w:r>
          </w:p>
        </w:tc>
        <w:tc>
          <w:tcPr>
            <w:tcW w:w="2809" w:type="dxa"/>
          </w:tcPr>
          <w:p w:rsidR="004154A7" w:rsidRPr="00922E38" w:rsidRDefault="004154A7" w:rsidP="00D61900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Courier New" w:cs="Courier New"/>
              </w:rPr>
              <w:t>DTAAB001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606D8B" w:rsidRPr="00C32D04" w:rsidRDefault="00606D8B" w:rsidP="00606D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  <w:r w:rsidRPr="00C32D04">
        <w:rPr>
          <w:rFonts w:ascii="Courier New" w:hAnsi="新細明體" w:cs="Courier New"/>
          <w:sz w:val="24"/>
          <w:szCs w:val="24"/>
          <w:lang w:eastAsia="zh-TW"/>
        </w:rPr>
        <w:t>傳</w:t>
      </w:r>
      <w:r w:rsidRPr="00C32D04">
        <w:rPr>
          <w:rFonts w:ascii="Courier New" w:hAnsi="新細明體" w:cs="Courier New"/>
          <w:sz w:val="24"/>
          <w:szCs w:val="24"/>
        </w:rPr>
        <w:t>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606D8B" w:rsidRPr="00C32D04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D8B" w:rsidRPr="00C32D04" w:rsidRDefault="00606D8B">
            <w:pPr>
              <w:rPr>
                <w:rFonts w:ascii="Courier New" w:hAnsi="Courier New" w:cs="Courier New"/>
              </w:rPr>
            </w:pPr>
            <w:r w:rsidRPr="00C32D04">
              <w:rPr>
                <w:rFonts w:ascii="Courier New" w:hAnsi="新細明體" w:cs="Courier New"/>
              </w:rPr>
              <w:t>輸入參數</w:t>
            </w:r>
          </w:p>
        </w:tc>
      </w:tr>
      <w:tr w:rsidR="00606D8B" w:rsidRPr="00C32D0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D8B" w:rsidRPr="00C32D04" w:rsidRDefault="00606D8B">
            <w:pPr>
              <w:rPr>
                <w:rFonts w:ascii="Courier New" w:hAnsi="Courier New" w:cs="Courier New"/>
              </w:rPr>
            </w:pPr>
            <w:r w:rsidRPr="00C32D04">
              <w:rPr>
                <w:rFonts w:ascii="Courier New" w:hAnsi="新細明體" w:cs="Courier New"/>
              </w:rPr>
              <w:t>項次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D8B" w:rsidRPr="00C32D04" w:rsidRDefault="00606D8B">
            <w:pPr>
              <w:rPr>
                <w:rFonts w:ascii="Courier New" w:hAnsi="Courier New" w:cs="Courier New"/>
              </w:rPr>
            </w:pPr>
            <w:r w:rsidRPr="00C32D04">
              <w:rPr>
                <w:rFonts w:ascii="Courier New" w:hAnsi="新細明體" w:cs="Courier New"/>
              </w:rPr>
              <w:t>參數名稱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D8B" w:rsidRPr="00C32D04" w:rsidRDefault="00606D8B">
            <w:pPr>
              <w:rPr>
                <w:rFonts w:ascii="Courier New" w:hAnsi="Courier New" w:cs="Courier New"/>
              </w:rPr>
            </w:pPr>
            <w:r w:rsidRPr="00C32D04">
              <w:rPr>
                <w:rFonts w:ascii="Courier New" w:hAnsi="新細明體" w:cs="Courier New"/>
              </w:rPr>
              <w:t>格式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D8B" w:rsidRPr="00C32D04" w:rsidRDefault="00606D8B">
            <w:pPr>
              <w:rPr>
                <w:rFonts w:ascii="Courier New" w:hAnsi="Courier New" w:cs="Courier New"/>
              </w:rPr>
            </w:pPr>
            <w:r w:rsidRPr="00C32D04">
              <w:rPr>
                <w:rFonts w:ascii="Courier New" w:hAnsi="新細明體" w:cs="Courier New"/>
              </w:rPr>
              <w:t>說明</w:t>
            </w:r>
            <w:r w:rsidRPr="00C32D04">
              <w:rPr>
                <w:rFonts w:ascii="Courier New" w:hAnsi="Courier New" w:cs="Courier New"/>
              </w:rPr>
              <w:t>(</w:t>
            </w:r>
            <w:r w:rsidRPr="00C32D04">
              <w:rPr>
                <w:rFonts w:ascii="Courier New" w:hAnsi="新細明體" w:cs="Courier New"/>
              </w:rPr>
              <w:t>檢查規則</w:t>
            </w:r>
            <w:r w:rsidRPr="00C32D04">
              <w:rPr>
                <w:rFonts w:ascii="Courier New" w:hAnsi="Courier New" w:cs="Courier New"/>
              </w:rPr>
              <w:t>)</w:t>
            </w:r>
          </w:p>
        </w:tc>
      </w:tr>
      <w:tr w:rsidR="0073771E" w:rsidRPr="00C32D0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1E" w:rsidRPr="00C32D04" w:rsidRDefault="0073771E" w:rsidP="00BE3659">
            <w:pPr>
              <w:widowControl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1E" w:rsidRPr="00C32D04" w:rsidRDefault="00F2681A" w:rsidP="00BE3659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1E" w:rsidRPr="00C32D04" w:rsidRDefault="00F2681A" w:rsidP="00BE3659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VO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71E" w:rsidRPr="00C32D04" w:rsidRDefault="0073771E" w:rsidP="00BE3659">
            <w:pPr>
              <w:rPr>
                <w:rFonts w:ascii="Courier New" w:hAnsi="Courier New" w:cs="Courier New"/>
              </w:rPr>
            </w:pPr>
          </w:p>
        </w:tc>
      </w:tr>
      <w:tr w:rsidR="004A53E3" w:rsidRPr="00C32D04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3E3" w:rsidRPr="00C32D04" w:rsidRDefault="004A53E3" w:rsidP="00A35D66">
            <w:pPr>
              <w:rPr>
                <w:rFonts w:ascii="Courier New" w:hAnsi="Courier New" w:cs="Courier New"/>
              </w:rPr>
            </w:pPr>
            <w:r w:rsidRPr="00C32D04">
              <w:rPr>
                <w:rFonts w:ascii="Courier New" w:hAnsi="新細明體" w:cs="Courier New"/>
              </w:rPr>
              <w:t>輸</w:t>
            </w:r>
            <w:r>
              <w:rPr>
                <w:rFonts w:ascii="Courier New" w:hAnsi="新細明體" w:cs="Courier New"/>
              </w:rPr>
              <w:t>出</w:t>
            </w:r>
            <w:r w:rsidRPr="00C32D04">
              <w:rPr>
                <w:rFonts w:ascii="Courier New" w:hAnsi="新細明體" w:cs="Courier New"/>
              </w:rPr>
              <w:t>參數</w:t>
            </w:r>
          </w:p>
        </w:tc>
      </w:tr>
      <w:tr w:rsidR="004A53E3" w:rsidRPr="00C32D0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3E3" w:rsidRPr="00C32D04" w:rsidRDefault="004A53E3" w:rsidP="00A35D66">
            <w:pPr>
              <w:rPr>
                <w:rFonts w:ascii="Courier New" w:hAnsi="Courier New" w:cs="Courier New"/>
              </w:rPr>
            </w:pPr>
            <w:r w:rsidRPr="00C32D04">
              <w:rPr>
                <w:rFonts w:ascii="Courier New" w:hAnsi="新細明體" w:cs="Courier New"/>
              </w:rPr>
              <w:t>項次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3E3" w:rsidRPr="00C32D04" w:rsidRDefault="004A53E3" w:rsidP="00A35D66">
            <w:pPr>
              <w:rPr>
                <w:rFonts w:ascii="Courier New" w:hAnsi="Courier New" w:cs="Courier New"/>
              </w:rPr>
            </w:pPr>
            <w:r w:rsidRPr="00C32D04">
              <w:rPr>
                <w:rFonts w:ascii="Courier New" w:hAnsi="新細明體" w:cs="Courier New"/>
              </w:rPr>
              <w:t>參數名稱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3E3" w:rsidRPr="00C32D04" w:rsidRDefault="004A53E3" w:rsidP="00A35D66">
            <w:pPr>
              <w:rPr>
                <w:rFonts w:ascii="Courier New" w:hAnsi="Courier New" w:cs="Courier New"/>
              </w:rPr>
            </w:pPr>
            <w:r w:rsidRPr="00C32D04">
              <w:rPr>
                <w:rFonts w:ascii="Courier New" w:hAnsi="新細明體" w:cs="Courier New"/>
              </w:rPr>
              <w:t>格式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3E3" w:rsidRPr="00C32D04" w:rsidRDefault="004A53E3" w:rsidP="00A35D66">
            <w:pPr>
              <w:rPr>
                <w:rFonts w:ascii="Courier New" w:hAnsi="Courier New" w:cs="Courier New"/>
              </w:rPr>
            </w:pPr>
            <w:r w:rsidRPr="00C32D04">
              <w:rPr>
                <w:rFonts w:ascii="Courier New" w:hAnsi="新細明體" w:cs="Courier New"/>
              </w:rPr>
              <w:t>說明</w:t>
            </w:r>
            <w:r w:rsidRPr="00C32D04">
              <w:rPr>
                <w:rFonts w:ascii="Courier New" w:hAnsi="Courier New" w:cs="Courier New"/>
              </w:rPr>
              <w:t>(</w:t>
            </w:r>
            <w:r w:rsidRPr="00C32D04">
              <w:rPr>
                <w:rFonts w:ascii="Courier New" w:hAnsi="新細明體" w:cs="Courier New"/>
              </w:rPr>
              <w:t>檢查規則</w:t>
            </w:r>
            <w:r w:rsidRPr="00C32D04">
              <w:rPr>
                <w:rFonts w:ascii="Courier New" w:hAnsi="Courier New" w:cs="Courier New"/>
              </w:rPr>
              <w:t>)</w:t>
            </w:r>
          </w:p>
        </w:tc>
      </w:tr>
      <w:tr w:rsidR="004A53E3" w:rsidRPr="00C32D0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3E3" w:rsidRPr="00C32D04" w:rsidRDefault="004A53E3" w:rsidP="004A53E3">
            <w:pPr>
              <w:widowControl/>
              <w:numPr>
                <w:ilvl w:val="0"/>
                <w:numId w:val="30"/>
              </w:numPr>
              <w:rPr>
                <w:rFonts w:ascii="Courier New" w:hAnsi="Courier New" w:cs="Courier Ne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3E3" w:rsidRPr="00C32D04" w:rsidRDefault="004A53E3" w:rsidP="00A35D66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新細明體" w:cs="Courier New" w:hint="eastAsia"/>
              </w:rPr>
              <w:t>DTAAY001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3E3" w:rsidRPr="00C32D04" w:rsidRDefault="004A53E3" w:rsidP="00A35D66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VO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3E3" w:rsidRPr="00C32D04" w:rsidRDefault="004A53E3" w:rsidP="00A35D66">
            <w:pPr>
              <w:rPr>
                <w:rFonts w:ascii="Courier New" w:hAnsi="Courier New" w:cs="Courier New"/>
              </w:rPr>
            </w:pPr>
          </w:p>
        </w:tc>
      </w:tr>
    </w:tbl>
    <w:p w:rsidR="00606D8B" w:rsidRDefault="00606D8B" w:rsidP="00606D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 w:rsidP="00606D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AE4B03" w:rsidRPr="00E81941" w:rsidRDefault="00F24DA5" w:rsidP="00A30A4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</w:t>
      </w:r>
      <w:r w:rsidRPr="009C1636">
        <w:rPr>
          <w:rFonts w:hint="eastAsia"/>
          <w:kern w:val="2"/>
          <w:szCs w:val="24"/>
          <w:lang w:eastAsia="zh-TW"/>
        </w:rPr>
        <w:t>US</w:t>
      </w:r>
      <w:r w:rsidR="00443B84" w:rsidRPr="00922E38">
        <w:rPr>
          <w:rFonts w:ascii="Courier New" w:hAnsi="Courier New" w:cs="Courier New"/>
          <w:kern w:val="2"/>
          <w:sz w:val="24"/>
          <w:szCs w:val="24"/>
          <w:lang w:eastAsia="zh-TW"/>
        </w:rPr>
        <w:t>AA</w:t>
      </w:r>
      <w:r w:rsidR="00443B84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Y</w:t>
      </w:r>
      <w:r w:rsidR="007A5D9E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1</w:t>
      </w:r>
      <w:r w:rsidR="00443B84" w:rsidRPr="00922E38">
        <w:rPr>
          <w:rFonts w:ascii="Courier New" w:hAnsi="Courier New" w:cs="Courier New"/>
          <w:kern w:val="2"/>
          <w:sz w:val="24"/>
          <w:szCs w:val="24"/>
          <w:lang w:eastAsia="zh-TW"/>
        </w:rPr>
        <w:t>0</w:t>
      </w:r>
      <w:r w:rsidR="00443B84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10</w:t>
      </w:r>
      <w:r w:rsidR="00F2681A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1</w:t>
      </w:r>
      <w:r w:rsidRPr="009C1636">
        <w:rPr>
          <w:rFonts w:hint="eastAsia"/>
          <w:kern w:val="2"/>
          <w:szCs w:val="24"/>
          <w:lang w:eastAsia="zh-TW"/>
        </w:rPr>
        <w:t>_</w:t>
      </w:r>
      <w:r w:rsidR="00F2681A" w:rsidRPr="00F2681A">
        <w:rPr>
          <w:rFonts w:hint="eastAsia"/>
          <w:lang w:eastAsia="zh-TW"/>
        </w:rPr>
        <w:t>溢付案件人工修正輸入明細</w:t>
      </w:r>
      <w:r>
        <w:rPr>
          <w:rFonts w:hint="eastAsia"/>
          <w:kern w:val="2"/>
          <w:szCs w:val="24"/>
          <w:lang w:eastAsia="zh-TW"/>
        </w:rPr>
        <w:t>。</w:t>
      </w:r>
    </w:p>
    <w:p w:rsidR="00F24DA5" w:rsidRDefault="007B258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</w:t>
      </w:r>
      <w:r w:rsidR="00F24DA5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E24578" w:rsidRPr="00E24578" w:rsidRDefault="00A30A45" w:rsidP="00F0341F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011232">
        <w:rPr>
          <w:rFonts w:ascii="Courier New" w:hAnsi="Courier New" w:cs="Courier New"/>
          <w:kern w:val="2"/>
          <w:bdr w:val="single" w:sz="4" w:space="0" w:color="auto"/>
          <w:shd w:val="pct15" w:color="auto" w:fill="FFFFFF"/>
          <w:lang w:eastAsia="zh-TW"/>
        </w:rPr>
        <w:t>初始</w:t>
      </w:r>
      <w:r w:rsidRPr="00011232">
        <w:rPr>
          <w:rFonts w:ascii="Courier New" w:hAnsi="Courier New" w:cs="Courier New"/>
          <w:kern w:val="2"/>
          <w:lang w:eastAsia="zh-TW"/>
        </w:rPr>
        <w:t>：</w:t>
      </w:r>
      <w:r w:rsidR="002059FE">
        <w:rPr>
          <w:rFonts w:ascii="Courier New" w:hAnsi="Courier New" w:cs="Courier New"/>
          <w:kern w:val="2"/>
          <w:lang w:eastAsia="zh-TW"/>
        </w:rPr>
        <w:t>接收</w:t>
      </w:r>
      <w:r w:rsidR="009566A2">
        <w:rPr>
          <w:rFonts w:ascii="Courier New" w:hAnsi="Courier New" w:cs="Courier New" w:hint="eastAsia"/>
          <w:kern w:val="2"/>
          <w:lang w:eastAsia="zh-TW"/>
        </w:rPr>
        <w:t>AA</w:t>
      </w:r>
      <w:r w:rsidR="00B760D3">
        <w:rPr>
          <w:rFonts w:ascii="Courier New" w:hAnsi="Courier New" w:cs="Courier New" w:hint="eastAsia"/>
          <w:kern w:val="2"/>
          <w:lang w:eastAsia="zh-TW"/>
        </w:rPr>
        <w:t>Y10</w:t>
      </w:r>
      <w:r w:rsidR="009566A2">
        <w:rPr>
          <w:rFonts w:ascii="Courier New" w:hAnsi="Courier New" w:cs="Courier New" w:hint="eastAsia"/>
          <w:kern w:val="2"/>
          <w:lang w:eastAsia="zh-TW"/>
        </w:rPr>
        <w:t>1</w:t>
      </w:r>
      <w:r w:rsidR="00B760D3">
        <w:rPr>
          <w:rFonts w:ascii="Courier New" w:hAnsi="Courier New" w:cs="Courier New" w:hint="eastAsia"/>
          <w:kern w:val="2"/>
          <w:lang w:eastAsia="zh-TW"/>
        </w:rPr>
        <w:t>0</w:t>
      </w:r>
      <w:r w:rsidR="00F2681A">
        <w:rPr>
          <w:rFonts w:ascii="Courier New" w:hAnsi="Courier New" w:cs="Courier New" w:hint="eastAsia"/>
          <w:kern w:val="2"/>
          <w:lang w:eastAsia="zh-TW"/>
        </w:rPr>
        <w:t>0</w:t>
      </w:r>
      <w:r w:rsidR="002059FE">
        <w:rPr>
          <w:rFonts w:ascii="Courier New" w:hAnsi="Courier New" w:cs="Courier New"/>
          <w:kern w:val="2"/>
          <w:lang w:eastAsia="zh-TW"/>
        </w:rPr>
        <w:t>傳入參數</w:t>
      </w:r>
    </w:p>
    <w:p w:rsidR="007B2580" w:rsidRPr="00AB3ED5" w:rsidRDefault="007B2580" w:rsidP="00FF301C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FORMAT </w:t>
      </w:r>
      <w:r>
        <w:rPr>
          <w:rFonts w:hint="eastAsia"/>
          <w:kern w:val="2"/>
          <w:szCs w:val="24"/>
          <w:lang w:eastAsia="zh-TW"/>
        </w:rPr>
        <w:t>畫面資料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  <w:r w:rsidR="009B4D4A">
        <w:rPr>
          <w:rFonts w:ascii="Courier New" w:hAnsi="Courier New" w:cs="Courier New" w:hint="eastAsia"/>
          <w:kern w:val="2"/>
          <w:lang w:eastAsia="zh-TW"/>
        </w:rPr>
        <w:t>由</w:t>
      </w:r>
      <w:r w:rsidR="009B4D4A" w:rsidRPr="009B4D4A">
        <w:rPr>
          <w:rFonts w:ascii="Courier New" w:hAnsi="Courier New" w:cs="Courier New" w:hint="eastAsia"/>
          <w:kern w:val="2"/>
          <w:bdr w:val="single" w:sz="4" w:space="0" w:color="auto"/>
          <w:lang w:eastAsia="zh-TW"/>
        </w:rPr>
        <w:t>索引</w:t>
      </w:r>
      <w:r w:rsidR="009B4D4A">
        <w:rPr>
          <w:rFonts w:ascii="Courier New" w:hAnsi="Courier New" w:cs="Courier New" w:hint="eastAsia"/>
          <w:kern w:val="2"/>
          <w:lang w:eastAsia="zh-TW"/>
        </w:rPr>
        <w:t>功能，輸入資料</w:t>
      </w:r>
    </w:p>
    <w:p w:rsidR="00AB3ED5" w:rsidRPr="00AB3ED5" w:rsidRDefault="009566A2" w:rsidP="00FF301C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shd w:val="pct15" w:color="auto" w:fill="FFFFFF"/>
          <w:lang w:eastAsia="zh-TW"/>
        </w:rPr>
        <w:t>理賠</w:t>
      </w:r>
      <w:r w:rsidR="003B292B">
        <w:rPr>
          <w:rFonts w:hint="eastAsia"/>
          <w:shd w:val="pct15" w:color="auto" w:fill="FFFFFF"/>
          <w:lang w:eastAsia="zh-TW"/>
        </w:rPr>
        <w:t>資料</w:t>
      </w:r>
      <w:r w:rsidR="00AB3ED5" w:rsidRPr="00AB3ED5">
        <w:rPr>
          <w:rFonts w:hint="eastAsia"/>
          <w:lang w:eastAsia="zh-TW"/>
        </w:rPr>
        <w:t>區塊：</w:t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4839"/>
        <w:gridCol w:w="1620"/>
      </w:tblGrid>
      <w:tr w:rsidR="00206093">
        <w:tc>
          <w:tcPr>
            <w:tcW w:w="2361" w:type="dxa"/>
            <w:shd w:val="clear" w:color="auto" w:fill="A0A0A0"/>
          </w:tcPr>
          <w:p w:rsidR="00206093" w:rsidRDefault="00206093" w:rsidP="0044701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839" w:type="dxa"/>
            <w:shd w:val="clear" w:color="auto" w:fill="A0A0A0"/>
          </w:tcPr>
          <w:p w:rsidR="00206093" w:rsidRDefault="00206093" w:rsidP="0044701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620" w:type="dxa"/>
            <w:shd w:val="clear" w:color="auto" w:fill="A0A0A0"/>
          </w:tcPr>
          <w:p w:rsidR="00206093" w:rsidRDefault="00206093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206093">
        <w:tc>
          <w:tcPr>
            <w:tcW w:w="2361" w:type="dxa"/>
          </w:tcPr>
          <w:p w:rsidR="00206093" w:rsidRDefault="006B2990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Style w:val="row"/>
                <w:rFonts w:hint="eastAsia"/>
                <w:lang w:eastAsia="zh-TW"/>
              </w:rPr>
              <w:t>保單號碼</w:t>
            </w:r>
          </w:p>
        </w:tc>
        <w:tc>
          <w:tcPr>
            <w:tcW w:w="4839" w:type="dxa"/>
          </w:tcPr>
          <w:p w:rsidR="00206093" w:rsidRPr="00F2681A" w:rsidRDefault="00F2681A" w:rsidP="00447014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F2681A">
              <w:rPr>
                <w:rFonts w:ascii="Courier New" w:hAnsi="新細明體" w:cs="Courier New"/>
                <w:lang w:eastAsia="zh-TW"/>
              </w:rPr>
              <w:t>POLICY_NO</w:t>
            </w:r>
          </w:p>
        </w:tc>
        <w:tc>
          <w:tcPr>
            <w:tcW w:w="1620" w:type="dxa"/>
          </w:tcPr>
          <w:p w:rsidR="00206093" w:rsidRDefault="00206093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566A2">
        <w:tc>
          <w:tcPr>
            <w:tcW w:w="2361" w:type="dxa"/>
          </w:tcPr>
          <w:p w:rsidR="009566A2" w:rsidRDefault="009566A2" w:rsidP="00447014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>
              <w:rPr>
                <w:rStyle w:val="row"/>
                <w:rFonts w:hint="eastAsia"/>
                <w:lang w:eastAsia="zh-TW"/>
              </w:rPr>
              <w:t>受理編號</w:t>
            </w:r>
          </w:p>
        </w:tc>
        <w:tc>
          <w:tcPr>
            <w:tcW w:w="4839" w:type="dxa"/>
          </w:tcPr>
          <w:p w:rsidR="009566A2" w:rsidRPr="00F2681A" w:rsidRDefault="00F2681A" w:rsidP="00447014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F2681A">
              <w:rPr>
                <w:rFonts w:ascii="Courier New" w:hAnsi="新細明體" w:cs="Courier New"/>
                <w:lang w:eastAsia="zh-TW"/>
              </w:rPr>
              <w:t>APLY_NO</w:t>
            </w:r>
          </w:p>
        </w:tc>
        <w:tc>
          <w:tcPr>
            <w:tcW w:w="1620" w:type="dxa"/>
          </w:tcPr>
          <w:p w:rsidR="009566A2" w:rsidRDefault="009566A2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566A2">
        <w:tc>
          <w:tcPr>
            <w:tcW w:w="2361" w:type="dxa"/>
          </w:tcPr>
          <w:p w:rsidR="009566A2" w:rsidRDefault="009566A2" w:rsidP="00447014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>
              <w:rPr>
                <w:rStyle w:val="row"/>
                <w:rFonts w:hint="eastAsia"/>
                <w:lang w:eastAsia="zh-TW"/>
              </w:rPr>
              <w:t>受理日期</w:t>
            </w:r>
          </w:p>
        </w:tc>
        <w:tc>
          <w:tcPr>
            <w:tcW w:w="4839" w:type="dxa"/>
          </w:tcPr>
          <w:p w:rsidR="009566A2" w:rsidRPr="00F2681A" w:rsidRDefault="00F2681A" w:rsidP="00447014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 w:rsidR="005C7DF4">
              <w:rPr>
                <w:rFonts w:ascii="Courier New" w:hAnsi="新細明體" w:cs="Courier New" w:hint="eastAsia"/>
                <w:lang w:eastAsia="zh-TW"/>
              </w:rPr>
              <w:t>.</w:t>
            </w:r>
            <w:r w:rsidRPr="00F2681A">
              <w:rPr>
                <w:rFonts w:ascii="Courier New" w:hAnsi="新細明體" w:cs="Courier New"/>
                <w:lang w:eastAsia="zh-TW"/>
              </w:rPr>
              <w:t>APLY_DATE</w:t>
            </w:r>
          </w:p>
        </w:tc>
        <w:tc>
          <w:tcPr>
            <w:tcW w:w="1620" w:type="dxa"/>
          </w:tcPr>
          <w:p w:rsidR="009566A2" w:rsidRDefault="009566A2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566A2">
        <w:tc>
          <w:tcPr>
            <w:tcW w:w="2361" w:type="dxa"/>
          </w:tcPr>
          <w:p w:rsidR="009566A2" w:rsidRDefault="009566A2" w:rsidP="00447014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>
              <w:rPr>
                <w:rStyle w:val="row"/>
                <w:rFonts w:hint="eastAsia"/>
                <w:lang w:eastAsia="zh-TW"/>
              </w:rPr>
              <w:t>序號</w:t>
            </w:r>
          </w:p>
        </w:tc>
        <w:tc>
          <w:tcPr>
            <w:tcW w:w="4839" w:type="dxa"/>
          </w:tcPr>
          <w:p w:rsidR="009566A2" w:rsidRPr="00F2681A" w:rsidRDefault="00F2681A" w:rsidP="00447014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F2681A">
              <w:rPr>
                <w:rFonts w:ascii="Courier New" w:hAnsi="新細明體" w:cs="Courier New"/>
                <w:lang w:eastAsia="zh-TW"/>
              </w:rPr>
              <w:t>SER_NO</w:t>
            </w:r>
          </w:p>
        </w:tc>
        <w:tc>
          <w:tcPr>
            <w:tcW w:w="1620" w:type="dxa"/>
          </w:tcPr>
          <w:p w:rsidR="009566A2" w:rsidRDefault="009566A2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566A2">
        <w:tc>
          <w:tcPr>
            <w:tcW w:w="2361" w:type="dxa"/>
          </w:tcPr>
          <w:p w:rsidR="009566A2" w:rsidRDefault="009566A2" w:rsidP="00447014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>
              <w:rPr>
                <w:rStyle w:val="row"/>
                <w:rFonts w:hint="eastAsia"/>
                <w:lang w:eastAsia="zh-TW"/>
              </w:rPr>
              <w:t>險別</w:t>
            </w:r>
          </w:p>
        </w:tc>
        <w:tc>
          <w:tcPr>
            <w:tcW w:w="4839" w:type="dxa"/>
          </w:tcPr>
          <w:p w:rsidR="009566A2" w:rsidRPr="00F2681A" w:rsidRDefault="002008DC" w:rsidP="00F2681A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SET $</w:t>
            </w:r>
            <w:r>
              <w:rPr>
                <w:rFonts w:hint="eastAsia"/>
                <w:color w:val="0000FF"/>
                <w:lang w:eastAsia="zh-TW"/>
              </w:rPr>
              <w:t>險別中文</w:t>
            </w:r>
            <w:r>
              <w:rPr>
                <w:rFonts w:hint="eastAsia"/>
                <w:color w:val="0000FF"/>
                <w:lang w:eastAsia="zh-TW"/>
              </w:rPr>
              <w:t>=</w:t>
            </w:r>
            <w:r>
              <w:rPr>
                <w:rFonts w:hint="eastAsia"/>
                <w:color w:val="0000FF"/>
              </w:rPr>
              <w:t>CALL</w:t>
            </w:r>
            <w:r>
              <w:rPr>
                <w:rFonts w:hint="eastAsia"/>
                <w:color w:val="0000FF"/>
                <w:lang w:eastAsia="zh-TW"/>
              </w:rPr>
              <w:t xml:space="preserve"> </w:t>
            </w:r>
            <w:r w:rsidRPr="008C28F8">
              <w:rPr>
                <w:color w:val="0000FF"/>
                <w:kern w:val="2"/>
              </w:rPr>
              <w:t>AAC0_0301_mod</w:t>
            </w:r>
            <w:r>
              <w:rPr>
                <w:rFonts w:hint="eastAsia"/>
                <w:color w:val="0000FF"/>
                <w:lang w:eastAsia="zh-TW"/>
              </w:rPr>
              <w:t>.</w:t>
            </w:r>
            <w:r>
              <w:rPr>
                <w:rFonts w:ascii="Courier New" w:hAnsi="Courier New" w:cs="Courier New"/>
                <w:color w:val="000000"/>
                <w:highlight w:val="lightGray"/>
              </w:rPr>
              <w:t>getPROD_NAME</w:t>
            </w:r>
            <w:r>
              <w:rPr>
                <w:rFonts w:ascii="Courier New" w:hAnsi="Courier New" w:cs="Courier New" w:hint="eastAsia"/>
                <w:color w:val="000000"/>
                <w:highlight w:val="lightGray"/>
                <w:lang w:eastAsia="zh-TW"/>
              </w:rPr>
              <w:t>($</w:t>
            </w:r>
            <w:r>
              <w:rPr>
                <w:rFonts w:hint="eastAsia"/>
                <w:kern w:val="2"/>
                <w:szCs w:val="24"/>
                <w:lang w:eastAsia="zh-TW"/>
              </w:rPr>
              <w:t>DTAAB001.</w:t>
            </w:r>
            <w:r>
              <w:rPr>
                <w:rFonts w:ascii="Arial" w:cs="Arial"/>
              </w:rPr>
              <w:t>業務別</w:t>
            </w:r>
            <w:r>
              <w:rPr>
                <w:rFonts w:ascii="Arial" w:cs="Arial" w:hint="eastAsia"/>
                <w:lang w:eastAsia="zh-TW"/>
              </w:rPr>
              <w:t>(</w:t>
            </w:r>
            <w:r>
              <w:rPr>
                <w:rStyle w:val="style31"/>
              </w:rPr>
              <w:t>SYS_NO</w:t>
            </w:r>
            <w:r>
              <w:rPr>
                <w:rFonts w:ascii="Arial" w:cs="Arial" w:hint="eastAsia"/>
                <w:lang w:eastAsia="zh-TW"/>
              </w:rPr>
              <w:t>),</w:t>
            </w:r>
            <w:r w:rsidRPr="009269B3">
              <w:rPr>
                <w:rFonts w:hint="eastAsia"/>
                <w:bCs/>
                <w:lang w:eastAsia="zh-TW"/>
              </w:rPr>
              <w:t xml:space="preserve"> DTAAB001.</w:t>
            </w:r>
            <w:r w:rsidRPr="009269B3">
              <w:rPr>
                <w:rFonts w:hint="eastAsia"/>
                <w:bCs/>
                <w:lang w:eastAsia="zh-TW"/>
              </w:rPr>
              <w:t>險別</w:t>
            </w:r>
            <w:r>
              <w:rPr>
                <w:rFonts w:hint="eastAsia"/>
                <w:bCs/>
                <w:lang w:eastAsia="zh-TW"/>
              </w:rPr>
              <w:t>(PROD_ID)</w:t>
            </w:r>
            <w:r>
              <w:rPr>
                <w:rFonts w:ascii="Courier New" w:hAnsi="Courier New" w:cs="Courier New" w:hint="eastAsia"/>
                <w:color w:val="000000"/>
                <w:highlight w:val="lightGray"/>
                <w:lang w:eastAsia="zh-TW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 xml:space="preserve">     </w:t>
            </w:r>
            <w:r w:rsidR="00F2681A" w:rsidRPr="009405E7">
              <w:rPr>
                <w:rFonts w:ascii="Courier New" w:hAnsi="Courier New" w:cs="Courier New"/>
                <w:lang w:eastAsia="zh-TW"/>
              </w:rPr>
              <w:t>顯示</w:t>
            </w:r>
            <w:r w:rsidR="00F2681A">
              <w:rPr>
                <w:rFonts w:ascii="Courier New" w:hAnsi="Courier New" w:cs="Courier New" w:hint="eastAsia"/>
                <w:lang w:eastAsia="zh-TW"/>
              </w:rPr>
              <w:t>：</w:t>
            </w:r>
            <w:r>
              <w:rPr>
                <w:rFonts w:hint="eastAsia"/>
                <w:color w:val="0000FF"/>
                <w:lang w:eastAsia="zh-TW"/>
              </w:rPr>
              <w:t>$</w:t>
            </w:r>
            <w:r>
              <w:rPr>
                <w:rFonts w:hint="eastAsia"/>
                <w:color w:val="0000FF"/>
                <w:lang w:eastAsia="zh-TW"/>
              </w:rPr>
              <w:t>險別中文</w:t>
            </w:r>
            <w:r w:rsidR="00F2681A">
              <w:rPr>
                <w:rFonts w:ascii="Courier New" w:hAnsi="Courier New" w:cs="Courier New" w:hint="eastAsia"/>
                <w:lang w:eastAsia="zh-TW"/>
              </w:rPr>
              <w:t xml:space="preserve">+ </w:t>
            </w:r>
            <w:r w:rsidR="00F2681A">
              <w:rPr>
                <w:rFonts w:ascii="Courier New" w:hAnsi="Courier New" w:cs="Courier New"/>
                <w:lang w:eastAsia="zh-TW"/>
              </w:rPr>
              <w:t>“</w:t>
            </w:r>
            <w:r w:rsidR="00F2681A">
              <w:rPr>
                <w:rFonts w:ascii="Courier New" w:hAnsi="Courier New" w:cs="Courier New" w:hint="eastAsia"/>
                <w:lang w:eastAsia="zh-TW"/>
              </w:rPr>
              <w:t>-</w:t>
            </w:r>
            <w:r w:rsidR="00F2681A">
              <w:rPr>
                <w:rFonts w:ascii="Courier New" w:hAnsi="Courier New" w:cs="Courier New"/>
                <w:lang w:eastAsia="zh-TW"/>
              </w:rPr>
              <w:t>”</w:t>
            </w:r>
            <w:r w:rsidR="00F2681A">
              <w:rPr>
                <w:rFonts w:ascii="Courier New" w:hAnsi="Courier New" w:cs="Courier New" w:hint="eastAsia"/>
                <w:lang w:eastAsia="zh-TW"/>
              </w:rPr>
              <w:t xml:space="preserve"> + </w:t>
            </w:r>
            <w:r w:rsidR="00F2681A" w:rsidRPr="009405E7">
              <w:rPr>
                <w:rFonts w:ascii="Courier New" w:hAnsi="Courier New" w:cs="Courier New"/>
                <w:kern w:val="2"/>
                <w:lang w:eastAsia="zh-TW"/>
              </w:rPr>
              <w:t>PROD_ID</w:t>
            </w:r>
          </w:p>
        </w:tc>
        <w:tc>
          <w:tcPr>
            <w:tcW w:w="1620" w:type="dxa"/>
          </w:tcPr>
          <w:p w:rsidR="009566A2" w:rsidRDefault="00F2681A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如：</w:t>
            </w:r>
            <w:r>
              <w:rPr>
                <w:lang w:eastAsia="zh-TW"/>
              </w:rPr>
              <w:t>豁免保費附約</w:t>
            </w:r>
            <w:r>
              <w:rPr>
                <w:lang w:eastAsia="zh-TW"/>
              </w:rPr>
              <w:t>-WP</w:t>
            </w:r>
          </w:p>
        </w:tc>
      </w:tr>
      <w:tr w:rsidR="00F438D9">
        <w:tc>
          <w:tcPr>
            <w:tcW w:w="2361" w:type="dxa"/>
          </w:tcPr>
          <w:p w:rsidR="00F438D9" w:rsidRDefault="00F438D9" w:rsidP="00447014">
            <w:pPr>
              <w:pStyle w:val="Tabletext"/>
              <w:keepLines w:val="0"/>
              <w:spacing w:after="0" w:line="240" w:lineRule="auto"/>
            </w:pPr>
            <w:r>
              <w:t>被保人</w:t>
            </w:r>
            <w:r>
              <w:t>ID</w:t>
            </w:r>
          </w:p>
        </w:tc>
        <w:tc>
          <w:tcPr>
            <w:tcW w:w="4839" w:type="dxa"/>
          </w:tcPr>
          <w:p w:rsidR="00F438D9" w:rsidRPr="00F2681A" w:rsidRDefault="00F2681A" w:rsidP="00BB5491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F2681A">
              <w:rPr>
                <w:rFonts w:ascii="Courier New" w:hAnsi="新細明體" w:cs="Courier New"/>
                <w:lang w:eastAsia="zh-TW"/>
              </w:rPr>
              <w:t>OCR_ID</w:t>
            </w:r>
          </w:p>
        </w:tc>
        <w:tc>
          <w:tcPr>
            <w:tcW w:w="1620" w:type="dxa"/>
          </w:tcPr>
          <w:p w:rsidR="00EF4C0A" w:rsidRDefault="00EF4C0A" w:rsidP="004470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54DB3">
        <w:tc>
          <w:tcPr>
            <w:tcW w:w="2361" w:type="dxa"/>
          </w:tcPr>
          <w:p w:rsidR="00954DB3" w:rsidRDefault="00954DB3" w:rsidP="00447914">
            <w:pPr>
              <w:pStyle w:val="Tabletext"/>
              <w:keepLines w:val="0"/>
              <w:spacing w:after="0" w:line="240" w:lineRule="auto"/>
            </w:pPr>
            <w:r>
              <w:t>索賠類別</w:t>
            </w:r>
          </w:p>
        </w:tc>
        <w:tc>
          <w:tcPr>
            <w:tcW w:w="4839" w:type="dxa"/>
          </w:tcPr>
          <w:p w:rsidR="00954DB3" w:rsidRPr="00F2681A" w:rsidRDefault="00F2681A" w:rsidP="00447914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>
              <w:t xml:space="preserve"> </w:t>
            </w:r>
            <w:r w:rsidRPr="00F2681A">
              <w:rPr>
                <w:rFonts w:ascii="Courier New" w:hAnsi="新細明體" w:cs="Courier New"/>
                <w:lang w:eastAsia="zh-TW"/>
              </w:rPr>
              <w:t>CLAM_CAT</w:t>
            </w:r>
            <w:r w:rsidRPr="00954DB3">
              <w:rPr>
                <w:rStyle w:val="SoDAField"/>
                <w:rFonts w:ascii="Courier New" w:hAnsi="Courier New" w:cs="Courier New" w:hint="eastAsia"/>
                <w:color w:val="auto"/>
                <w:sz w:val="24"/>
                <w:lang w:eastAsia="zh-TW"/>
              </w:rPr>
              <w:t>+</w:t>
            </w:r>
            <w:r>
              <w:rPr>
                <w:rStyle w:val="SoDAField"/>
                <w:rFonts w:ascii="Courier New" w:hAnsi="Courier New" w:cs="Courier New" w:hint="eastAsia"/>
                <w:color w:val="auto"/>
                <w:sz w:val="24"/>
                <w:lang w:eastAsia="zh-TW"/>
              </w:rPr>
              <w:t xml:space="preserve"> </w:t>
            </w:r>
            <w:r w:rsidRPr="00954DB3">
              <w:rPr>
                <w:rStyle w:val="SoDAField"/>
                <w:rFonts w:ascii="Courier New" w:hAnsi="Courier New" w:cs="Courier New" w:hint="eastAsia"/>
                <w:color w:val="auto"/>
                <w:lang w:eastAsia="zh-TW"/>
              </w:rPr>
              <w:t>代碼</w:t>
            </w:r>
            <w:r w:rsidRPr="00954DB3">
              <w:rPr>
                <w:rStyle w:val="SoDAField"/>
                <w:rFonts w:ascii="Courier New" w:hAnsi="Courier New" w:cs="Courier New"/>
                <w:color w:val="auto"/>
              </w:rPr>
              <w:t>轉中文</w:t>
            </w:r>
          </w:p>
        </w:tc>
        <w:tc>
          <w:tcPr>
            <w:tcW w:w="1620" w:type="dxa"/>
          </w:tcPr>
          <w:p w:rsidR="00954DB3" w:rsidRDefault="00F2681A" w:rsidP="004479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如：</w:t>
            </w:r>
            <w:r w:rsidRPr="00B44486">
              <w:rPr>
                <w:shd w:val="pct15" w:color="auto" w:fill="FFFFFF"/>
              </w:rPr>
              <w:t>L</w:t>
            </w:r>
            <w:r>
              <w:t>解除契約</w:t>
            </w:r>
          </w:p>
        </w:tc>
      </w:tr>
      <w:tr w:rsidR="00261E15">
        <w:tc>
          <w:tcPr>
            <w:tcW w:w="2361" w:type="dxa"/>
          </w:tcPr>
          <w:p w:rsidR="00261E15" w:rsidRDefault="00261E15" w:rsidP="007413B7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t>理賠項目</w:t>
            </w:r>
          </w:p>
        </w:tc>
        <w:tc>
          <w:tcPr>
            <w:tcW w:w="4839" w:type="dxa"/>
          </w:tcPr>
          <w:p w:rsidR="00261E15" w:rsidRDefault="00F2681A" w:rsidP="0025512C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>
              <w:t xml:space="preserve"> </w:t>
            </w:r>
            <w:r w:rsidRPr="00F2681A">
              <w:rPr>
                <w:rFonts w:ascii="Courier New" w:hAnsi="新細明體" w:cs="Courier New"/>
                <w:lang w:eastAsia="zh-TW"/>
              </w:rPr>
              <w:t>CLAM_AMT_CODE</w:t>
            </w:r>
            <w:r>
              <w:rPr>
                <w:rFonts w:ascii="Courier New" w:hAnsi="新細明體" w:cs="Courier New" w:hint="eastAsia"/>
                <w:lang w:eastAsia="zh-TW"/>
              </w:rPr>
              <w:t>+</w:t>
            </w:r>
          </w:p>
          <w:p w:rsidR="00F2681A" w:rsidRPr="00F2681A" w:rsidRDefault="00F2681A" w:rsidP="0025512C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954DB3">
              <w:rPr>
                <w:rFonts w:ascii="Courier New" w:hAnsi="Courier New" w:cs="Courier New"/>
                <w:kern w:val="2"/>
                <w:lang w:eastAsia="zh-TW"/>
              </w:rPr>
              <w:t>+ DTAA</w:t>
            </w:r>
            <w:r w:rsidR="00AA69B6">
              <w:rPr>
                <w:rFonts w:ascii="Courier New" w:hAnsi="新細明體" w:cs="Courier New" w:hint="eastAsia"/>
              </w:rPr>
              <w:t>B</w:t>
            </w:r>
            <w:r w:rsidRPr="00954DB3">
              <w:rPr>
                <w:rFonts w:ascii="Courier New" w:hAnsi="Courier New" w:cs="Courier New"/>
                <w:kern w:val="2"/>
                <w:lang w:eastAsia="zh-TW"/>
              </w:rPr>
              <w:t>001.</w:t>
            </w:r>
            <w:r w:rsidRPr="00954DB3">
              <w:rPr>
                <w:rFonts w:ascii="Courier New" w:hAnsi="Courier New" w:cs="Courier New"/>
                <w:caps/>
              </w:rPr>
              <w:t>CLAM_AMT_NAME</w:t>
            </w:r>
          </w:p>
        </w:tc>
        <w:tc>
          <w:tcPr>
            <w:tcW w:w="1620" w:type="dxa"/>
          </w:tcPr>
          <w:p w:rsidR="00261E15" w:rsidRDefault="00F2681A" w:rsidP="007413B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如：</w:t>
            </w:r>
            <w:r w:rsidRPr="00B44486">
              <w:rPr>
                <w:shd w:val="pct15" w:color="auto" w:fill="FFFFFF"/>
                <w:lang w:eastAsia="zh-TW"/>
              </w:rPr>
              <w:t>JAL2</w:t>
            </w:r>
            <w:r>
              <w:rPr>
                <w:lang w:eastAsia="zh-TW"/>
              </w:rPr>
              <w:t>合意解除</w:t>
            </w:r>
            <w:r>
              <w:rPr>
                <w:lang w:eastAsia="zh-TW"/>
              </w:rPr>
              <w:t>-</w:t>
            </w:r>
            <w:r>
              <w:rPr>
                <w:lang w:eastAsia="zh-TW"/>
              </w:rPr>
              <w:t>退還保費</w:t>
            </w:r>
          </w:p>
        </w:tc>
      </w:tr>
      <w:tr w:rsidR="005361A5">
        <w:tc>
          <w:tcPr>
            <w:tcW w:w="2361" w:type="dxa"/>
          </w:tcPr>
          <w:p w:rsidR="005361A5" w:rsidRDefault="005361A5" w:rsidP="007413B7">
            <w:pPr>
              <w:pStyle w:val="Tabletext"/>
              <w:keepLines w:val="0"/>
              <w:spacing w:after="0" w:line="240" w:lineRule="auto"/>
            </w:pPr>
            <w:r>
              <w:rPr>
                <w:lang w:eastAsia="zh-TW"/>
              </w:rPr>
              <w:t>診斷類別</w:t>
            </w:r>
          </w:p>
        </w:tc>
        <w:tc>
          <w:tcPr>
            <w:tcW w:w="4839" w:type="dxa"/>
          </w:tcPr>
          <w:p w:rsidR="005361A5" w:rsidRPr="005361A5" w:rsidRDefault="005361A5" w:rsidP="0025512C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>
              <w:t xml:space="preserve"> </w:t>
            </w:r>
            <w:r w:rsidRPr="005361A5">
              <w:rPr>
                <w:rFonts w:ascii="Courier New" w:hAnsi="新細明體" w:cs="Courier New"/>
                <w:lang w:eastAsia="zh-TW"/>
              </w:rPr>
              <w:t>DIAG_KIND</w:t>
            </w:r>
            <w:r>
              <w:rPr>
                <w:rFonts w:ascii="Courier New" w:hAnsi="新細明體" w:cs="Courier New" w:hint="eastAsia"/>
                <w:lang w:eastAsia="zh-TW"/>
              </w:rPr>
              <w:t xml:space="preserve">　代碼轉中文</w:t>
            </w:r>
          </w:p>
        </w:tc>
        <w:tc>
          <w:tcPr>
            <w:tcW w:w="1620" w:type="dxa"/>
          </w:tcPr>
          <w:p w:rsidR="005361A5" w:rsidRDefault="005361A5" w:rsidP="007413B7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如：住院</w:t>
            </w:r>
          </w:p>
        </w:tc>
      </w:tr>
    </w:tbl>
    <w:p w:rsidR="00FF301C" w:rsidRPr="00FF301C" w:rsidRDefault="00FF301C" w:rsidP="00AD122E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5C7DF4" w:rsidRPr="00AB3ED5" w:rsidRDefault="005C7DF4" w:rsidP="005C7DF4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shd w:val="pct15" w:color="auto" w:fill="FFFFFF"/>
          <w:lang w:eastAsia="zh-TW"/>
        </w:rPr>
        <w:t>理賠資料</w:t>
      </w:r>
      <w:r w:rsidRPr="00AB3ED5">
        <w:rPr>
          <w:rFonts w:hint="eastAsia"/>
          <w:lang w:eastAsia="zh-TW"/>
        </w:rPr>
        <w:t>區塊：</w:t>
      </w:r>
      <w:r w:rsidR="009723BE">
        <w:rPr>
          <w:rFonts w:hint="eastAsia"/>
          <w:lang w:eastAsia="zh-TW"/>
        </w:rPr>
        <w:t>有註記</w:t>
      </w:r>
      <w:r w:rsidR="009723BE" w:rsidRPr="009723BE">
        <w:rPr>
          <w:rFonts w:hint="eastAsia"/>
          <w:bdr w:val="single" w:sz="4" w:space="0" w:color="auto"/>
          <w:lang w:eastAsia="zh-TW"/>
        </w:rPr>
        <w:t>放大鏡</w:t>
      </w:r>
      <w:r w:rsidR="009723BE">
        <w:rPr>
          <w:rFonts w:hint="eastAsia"/>
          <w:lang w:eastAsia="zh-TW"/>
        </w:rPr>
        <w:t>者，請比照</w:t>
      </w:r>
      <w:r w:rsidR="009723BE" w:rsidRPr="009723BE">
        <w:rPr>
          <w:rFonts w:hint="eastAsia"/>
          <w:lang w:eastAsia="zh-TW"/>
        </w:rPr>
        <w:t>比照</w:t>
      </w:r>
      <w:r w:rsidR="009723BE" w:rsidRPr="009723BE">
        <w:rPr>
          <w:rFonts w:hint="eastAsia"/>
          <w:lang w:eastAsia="zh-TW"/>
        </w:rPr>
        <w:t>AAZ5_0100</w:t>
      </w:r>
      <w:r w:rsidR="009723BE">
        <w:rPr>
          <w:rFonts w:hint="eastAsia"/>
          <w:lang w:eastAsia="zh-TW"/>
        </w:rPr>
        <w:t>，用放大鏡點選資料。</w:t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5"/>
        <w:gridCol w:w="2737"/>
        <w:gridCol w:w="2194"/>
        <w:gridCol w:w="2194"/>
      </w:tblGrid>
      <w:tr w:rsidR="005C7DF4">
        <w:tc>
          <w:tcPr>
            <w:tcW w:w="1695" w:type="dxa"/>
            <w:shd w:val="clear" w:color="auto" w:fill="A0A0A0"/>
          </w:tcPr>
          <w:p w:rsidR="005C7DF4" w:rsidRDefault="005C7DF4" w:rsidP="00E17B7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737" w:type="dxa"/>
            <w:shd w:val="clear" w:color="auto" w:fill="A0A0A0"/>
          </w:tcPr>
          <w:p w:rsidR="005C7DF4" w:rsidRDefault="005C7DF4" w:rsidP="00E17B7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修正前</w:t>
            </w:r>
          </w:p>
        </w:tc>
        <w:tc>
          <w:tcPr>
            <w:tcW w:w="2194" w:type="dxa"/>
            <w:shd w:val="clear" w:color="auto" w:fill="A0A0A0"/>
          </w:tcPr>
          <w:p w:rsidR="005C7DF4" w:rsidRDefault="005C7DF4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修正後</w:t>
            </w:r>
            <w:r w:rsidR="009723BE">
              <w:rPr>
                <w:rFonts w:hint="eastAsia"/>
                <w:b/>
                <w:lang w:eastAsia="zh-TW"/>
              </w:rPr>
              <w:t>(</w:t>
            </w:r>
            <w:r w:rsidR="009723BE">
              <w:rPr>
                <w:rFonts w:hint="eastAsia"/>
                <w:b/>
                <w:lang w:eastAsia="zh-TW"/>
              </w:rPr>
              <w:t>使用者自行輸入</w:t>
            </w:r>
            <w:r w:rsidR="009723BE">
              <w:rPr>
                <w:rFonts w:hint="eastAsia"/>
                <w:b/>
                <w:lang w:eastAsia="zh-TW"/>
              </w:rPr>
              <w:t>)</w:t>
            </w:r>
          </w:p>
        </w:tc>
        <w:tc>
          <w:tcPr>
            <w:tcW w:w="2194" w:type="dxa"/>
            <w:shd w:val="clear" w:color="auto" w:fill="A0A0A0"/>
          </w:tcPr>
          <w:p w:rsidR="005C7DF4" w:rsidRDefault="005C7DF4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差額</w:t>
            </w:r>
          </w:p>
        </w:tc>
      </w:tr>
      <w:tr w:rsidR="005C7DF4">
        <w:tc>
          <w:tcPr>
            <w:tcW w:w="1695" w:type="dxa"/>
          </w:tcPr>
          <w:p w:rsidR="005C7DF4" w:rsidRDefault="005C7DF4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t>給付金額</w:t>
            </w:r>
          </w:p>
        </w:tc>
        <w:tc>
          <w:tcPr>
            <w:tcW w:w="2737" w:type="dxa"/>
          </w:tcPr>
          <w:p w:rsidR="005C7DF4" w:rsidRPr="005C7DF4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PAY_AMT</w:t>
            </w:r>
          </w:p>
        </w:tc>
        <w:tc>
          <w:tcPr>
            <w:tcW w:w="2194" w:type="dxa"/>
          </w:tcPr>
          <w:p w:rsidR="005C7DF4" w:rsidRPr="00830BFA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9723BE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Pr="009723BE">
              <w:rPr>
                <w:rFonts w:ascii="Courier New" w:hAnsi="Courier New" w:cs="Courier New" w:hint="eastAsia"/>
                <w:caps/>
                <w:lang w:eastAsia="zh-TW"/>
              </w:rPr>
              <w:t>0</w:t>
            </w:r>
            <w:r w:rsidRPr="009723BE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  <w:r w:rsidR="00830BFA" w:rsidRPr="009723BE">
              <w:rPr>
                <w:rFonts w:ascii="Courier New" w:hAnsi="Courier New" w:cs="Courier New" w:hint="eastAsia"/>
                <w:caps/>
                <w:lang w:eastAsia="zh-TW"/>
              </w:rPr>
              <w:t>使用者可自行輸入</w:t>
            </w:r>
            <w:r w:rsidR="00830BFA" w:rsidRPr="00830BFA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  <w:r w:rsidR="00830BFA" w:rsidRPr="005134CD">
              <w:rPr>
                <w:rFonts w:hint="eastAsia"/>
                <w:bdr w:val="single" w:sz="4" w:space="0" w:color="auto"/>
                <w:lang w:eastAsia="zh-TW"/>
              </w:rPr>
              <w:t>修正後</w:t>
            </w:r>
            <w:r w:rsidR="00830BFA">
              <w:rPr>
                <w:rFonts w:hint="eastAsia"/>
                <w:bdr w:val="single" w:sz="4" w:space="0" w:color="auto"/>
                <w:lang w:eastAsia="zh-TW"/>
              </w:rPr>
              <w:t>給</w:t>
            </w:r>
            <w:r w:rsidR="00830BFA" w:rsidRPr="005134CD">
              <w:rPr>
                <w:rFonts w:hint="eastAsia"/>
                <w:bdr w:val="single" w:sz="4" w:space="0" w:color="auto"/>
                <w:lang w:eastAsia="zh-TW"/>
              </w:rPr>
              <w:t>付</w:t>
            </w:r>
            <w:r w:rsidR="00830BFA" w:rsidRPr="005134CD">
              <w:rPr>
                <w:bdr w:val="single" w:sz="4" w:space="0" w:color="auto"/>
                <w:lang w:eastAsia="zh-TW"/>
              </w:rPr>
              <w:t>金額</w:t>
            </w:r>
            <w:r w:rsidR="00830BFA" w:rsidRPr="00830BFA">
              <w:rPr>
                <w:rFonts w:hint="eastAsia"/>
                <w:bCs/>
                <w:lang w:eastAsia="zh-TW"/>
              </w:rPr>
              <w:t>需小於</w:t>
            </w:r>
            <w:r w:rsidR="00830BFA" w:rsidRPr="005134CD">
              <w:rPr>
                <w:rFonts w:ascii="新細明體" w:hAnsi="新細明體" w:hint="eastAsia"/>
                <w:bdr w:val="single" w:sz="4" w:space="0" w:color="auto"/>
                <w:lang w:eastAsia="zh-TW"/>
              </w:rPr>
              <w:t>修正前給</w:t>
            </w:r>
            <w:r w:rsidR="00830BFA" w:rsidRPr="005134CD">
              <w:rPr>
                <w:bdr w:val="single" w:sz="4" w:space="0" w:color="auto"/>
                <w:lang w:eastAsia="zh-TW"/>
              </w:rPr>
              <w:t>付金</w:t>
            </w:r>
          </w:p>
        </w:tc>
        <w:tc>
          <w:tcPr>
            <w:tcW w:w="2194" w:type="dxa"/>
          </w:tcPr>
          <w:p w:rsidR="005C7DF4" w:rsidRPr="005134CD" w:rsidRDefault="005134CD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134CD">
              <w:rPr>
                <w:rFonts w:ascii="Courier New" w:hAnsi="Courier New" w:cs="Courier New" w:hint="eastAsia"/>
                <w:caps/>
                <w:lang w:eastAsia="zh-TW"/>
              </w:rPr>
              <w:t>(</w:t>
            </w:r>
            <w:r w:rsidRPr="005134CD">
              <w:rPr>
                <w:rFonts w:hint="eastAsia"/>
                <w:lang w:eastAsia="zh-TW"/>
              </w:rPr>
              <w:t>使用者輸入</w:t>
            </w:r>
            <w:r w:rsidRPr="005134CD">
              <w:rPr>
                <w:rFonts w:hint="eastAsia"/>
                <w:bdr w:val="single" w:sz="4" w:space="0" w:color="auto"/>
                <w:lang w:eastAsia="zh-TW"/>
              </w:rPr>
              <w:t>修正後</w:t>
            </w:r>
            <w:r>
              <w:rPr>
                <w:rFonts w:hint="eastAsia"/>
                <w:bdr w:val="single" w:sz="4" w:space="0" w:color="auto"/>
                <w:lang w:eastAsia="zh-TW"/>
              </w:rPr>
              <w:t>給</w:t>
            </w:r>
            <w:r w:rsidRPr="005134CD">
              <w:rPr>
                <w:rFonts w:hint="eastAsia"/>
                <w:bdr w:val="single" w:sz="4" w:space="0" w:color="auto"/>
                <w:lang w:eastAsia="zh-TW"/>
              </w:rPr>
              <w:t>付</w:t>
            </w:r>
            <w:r w:rsidRPr="005134CD">
              <w:rPr>
                <w:bdr w:val="single" w:sz="4" w:space="0" w:color="auto"/>
                <w:lang w:eastAsia="zh-TW"/>
              </w:rPr>
              <w:t>金額</w:t>
            </w:r>
            <w:r w:rsidRPr="005134CD">
              <w:rPr>
                <w:rFonts w:hint="eastAsia"/>
                <w:lang w:eastAsia="zh-TW"/>
              </w:rPr>
              <w:t>，本欄位須自動計</w:t>
            </w:r>
            <w:r w:rsidRPr="005134CD">
              <w:rPr>
                <w:rFonts w:ascii="新細明體" w:hAnsi="新細明體" w:hint="eastAsia"/>
                <w:lang w:eastAsia="zh-TW"/>
              </w:rPr>
              <w:t>算＝</w:t>
            </w:r>
            <w:r w:rsidRPr="005134CD">
              <w:rPr>
                <w:rFonts w:ascii="新細明體" w:hAnsi="新細明體" w:hint="eastAsia"/>
                <w:bdr w:val="single" w:sz="4" w:space="0" w:color="auto"/>
                <w:lang w:eastAsia="zh-TW"/>
              </w:rPr>
              <w:t>修正前給</w:t>
            </w:r>
            <w:r w:rsidRPr="005134CD">
              <w:rPr>
                <w:bdr w:val="single" w:sz="4" w:space="0" w:color="auto"/>
                <w:lang w:eastAsia="zh-TW"/>
              </w:rPr>
              <w:t>付金額</w:t>
            </w:r>
            <w:r w:rsidRPr="005134CD">
              <w:rPr>
                <w:rFonts w:ascii="新細明體" w:hAnsi="新細明體" w:hint="eastAsia"/>
                <w:bdr w:val="single" w:sz="4" w:space="0" w:color="auto"/>
                <w:lang w:eastAsia="zh-TW"/>
              </w:rPr>
              <w:t xml:space="preserve"> </w:t>
            </w:r>
            <w:r w:rsidRPr="005134CD">
              <w:rPr>
                <w:rFonts w:ascii="新細明體" w:hAnsi="新細明體" w:hint="eastAsia"/>
                <w:lang w:eastAsia="zh-TW"/>
              </w:rPr>
              <w:t>－</w:t>
            </w:r>
            <w:r w:rsidRPr="005134CD">
              <w:rPr>
                <w:rFonts w:hint="eastAsia"/>
                <w:lang w:eastAsia="zh-TW"/>
              </w:rPr>
              <w:t xml:space="preserve"> </w:t>
            </w:r>
            <w:r w:rsidRPr="005134CD">
              <w:rPr>
                <w:rFonts w:hint="eastAsia"/>
                <w:bdr w:val="single" w:sz="4" w:space="0" w:color="auto"/>
                <w:lang w:eastAsia="zh-TW"/>
              </w:rPr>
              <w:t>修正後</w:t>
            </w:r>
            <w:r>
              <w:rPr>
                <w:rFonts w:hint="eastAsia"/>
                <w:bdr w:val="single" w:sz="4" w:space="0" w:color="auto"/>
                <w:lang w:eastAsia="zh-TW"/>
              </w:rPr>
              <w:t>給</w:t>
            </w:r>
            <w:r w:rsidRPr="005134CD">
              <w:rPr>
                <w:rFonts w:hint="eastAsia"/>
                <w:bdr w:val="single" w:sz="4" w:space="0" w:color="auto"/>
                <w:lang w:eastAsia="zh-TW"/>
              </w:rPr>
              <w:t>付</w:t>
            </w:r>
            <w:r w:rsidRPr="005134CD">
              <w:rPr>
                <w:bdr w:val="single" w:sz="4" w:space="0" w:color="auto"/>
                <w:lang w:eastAsia="zh-TW"/>
              </w:rPr>
              <w:t>金</w:t>
            </w:r>
            <w:r w:rsidRPr="005134CD">
              <w:rPr>
                <w:bdr w:val="single" w:sz="4" w:space="0" w:color="auto"/>
                <w:lang w:eastAsia="zh-TW"/>
              </w:rPr>
              <w:lastRenderedPageBreak/>
              <w:t>額</w:t>
            </w:r>
            <w:r w:rsidRPr="005134CD">
              <w:rPr>
                <w:rFonts w:ascii="Courier New" w:hAnsi="Courier New" w:cs="Courier New" w:hint="eastAsia"/>
                <w:caps/>
                <w:lang w:eastAsia="zh-TW"/>
              </w:rPr>
              <w:t>)</w:t>
            </w:r>
          </w:p>
        </w:tc>
      </w:tr>
      <w:tr w:rsidR="005361A5">
        <w:tc>
          <w:tcPr>
            <w:tcW w:w="1695" w:type="dxa"/>
          </w:tcPr>
          <w:p w:rsidR="005361A5" w:rsidRDefault="005361A5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幾付天數</w:t>
            </w:r>
          </w:p>
        </w:tc>
        <w:tc>
          <w:tcPr>
            <w:tcW w:w="2737" w:type="dxa"/>
          </w:tcPr>
          <w:p w:rsidR="005361A5" w:rsidRDefault="005361A5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PAY_</w:t>
            </w:r>
            <w:r>
              <w:rPr>
                <w:rFonts w:ascii="Courier New" w:hAnsi="新細明體" w:cs="Courier New" w:hint="eastAsia"/>
                <w:lang w:eastAsia="zh-TW"/>
              </w:rPr>
              <w:t>DAY</w:t>
            </w:r>
          </w:p>
        </w:tc>
        <w:tc>
          <w:tcPr>
            <w:tcW w:w="2194" w:type="dxa"/>
          </w:tcPr>
          <w:p w:rsidR="005361A5" w:rsidRPr="009723BE" w:rsidRDefault="005361A5" w:rsidP="00E17B73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caps/>
                <w:lang w:eastAsia="zh-TW"/>
              </w:rPr>
            </w:pPr>
            <w:r w:rsidRPr="009723BE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Pr="009723BE">
              <w:rPr>
                <w:rFonts w:ascii="Courier New" w:hAnsi="Courier New" w:cs="Courier New" w:hint="eastAsia"/>
                <w:caps/>
                <w:lang w:eastAsia="zh-TW"/>
              </w:rPr>
              <w:t>0</w:t>
            </w:r>
            <w:r w:rsidRPr="009723BE">
              <w:rPr>
                <w:rFonts w:ascii="Courier New" w:hAnsi="Courier New" w:cs="Courier New" w:hint="eastAsia"/>
                <w:caps/>
                <w:lang w:eastAsia="zh-TW"/>
              </w:rPr>
              <w:t>。使用者可自行輸入</w:t>
            </w:r>
            <w:r w:rsidRPr="00830BFA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  <w:r w:rsidRPr="005134CD">
              <w:rPr>
                <w:rFonts w:hint="eastAsia"/>
                <w:bdr w:val="single" w:sz="4" w:space="0" w:color="auto"/>
                <w:lang w:eastAsia="zh-TW"/>
              </w:rPr>
              <w:t>修正後</w:t>
            </w:r>
            <w:r>
              <w:rPr>
                <w:rFonts w:hint="eastAsia"/>
                <w:bdr w:val="single" w:sz="4" w:space="0" w:color="auto"/>
                <w:lang w:eastAsia="zh-TW"/>
              </w:rPr>
              <w:t>給</w:t>
            </w:r>
            <w:r w:rsidRPr="005134CD">
              <w:rPr>
                <w:rFonts w:hint="eastAsia"/>
                <w:bdr w:val="single" w:sz="4" w:space="0" w:color="auto"/>
                <w:lang w:eastAsia="zh-TW"/>
              </w:rPr>
              <w:t>付</w:t>
            </w:r>
            <w:r>
              <w:rPr>
                <w:rFonts w:hint="eastAsia"/>
                <w:bdr w:val="single" w:sz="4" w:space="0" w:color="auto"/>
                <w:lang w:eastAsia="zh-TW"/>
              </w:rPr>
              <w:t>天數</w:t>
            </w:r>
            <w:r w:rsidRPr="00830BFA">
              <w:rPr>
                <w:rFonts w:hint="eastAsia"/>
                <w:bCs/>
                <w:lang w:eastAsia="zh-TW"/>
              </w:rPr>
              <w:t>需小於</w:t>
            </w:r>
            <w:r w:rsidRPr="005134CD">
              <w:rPr>
                <w:rFonts w:ascii="新細明體" w:hAnsi="新細明體" w:hint="eastAsia"/>
                <w:bdr w:val="single" w:sz="4" w:space="0" w:color="auto"/>
                <w:lang w:eastAsia="zh-TW"/>
              </w:rPr>
              <w:t>修正前給</w:t>
            </w:r>
            <w:r>
              <w:rPr>
                <w:rFonts w:ascii="新細明體" w:hAnsi="新細明體" w:hint="eastAsia"/>
                <w:bdr w:val="single" w:sz="4" w:space="0" w:color="auto"/>
                <w:lang w:eastAsia="zh-TW"/>
              </w:rPr>
              <w:t>天數</w:t>
            </w:r>
          </w:p>
        </w:tc>
        <w:tc>
          <w:tcPr>
            <w:tcW w:w="2194" w:type="dxa"/>
          </w:tcPr>
          <w:p w:rsidR="005361A5" w:rsidRPr="005134CD" w:rsidRDefault="005361A5" w:rsidP="00E17B73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caps/>
                <w:lang w:eastAsia="zh-TW"/>
              </w:rPr>
            </w:pPr>
            <w:r w:rsidRPr="005134CD">
              <w:rPr>
                <w:rFonts w:ascii="Courier New" w:hAnsi="Courier New" w:cs="Courier New" w:hint="eastAsia"/>
                <w:caps/>
                <w:lang w:eastAsia="zh-TW"/>
              </w:rPr>
              <w:t>(</w:t>
            </w:r>
            <w:r w:rsidRPr="005134CD">
              <w:rPr>
                <w:rFonts w:hint="eastAsia"/>
                <w:lang w:eastAsia="zh-TW"/>
              </w:rPr>
              <w:t>使用者輸入</w:t>
            </w:r>
            <w:r w:rsidRPr="005134CD">
              <w:rPr>
                <w:rFonts w:hint="eastAsia"/>
                <w:bdr w:val="single" w:sz="4" w:space="0" w:color="auto"/>
                <w:lang w:eastAsia="zh-TW"/>
              </w:rPr>
              <w:t>修正後</w:t>
            </w:r>
            <w:r>
              <w:rPr>
                <w:rFonts w:hint="eastAsia"/>
                <w:bdr w:val="single" w:sz="4" w:space="0" w:color="auto"/>
                <w:lang w:eastAsia="zh-TW"/>
              </w:rPr>
              <w:t>給</w:t>
            </w:r>
            <w:r w:rsidRPr="005134CD">
              <w:rPr>
                <w:rFonts w:hint="eastAsia"/>
                <w:bdr w:val="single" w:sz="4" w:space="0" w:color="auto"/>
                <w:lang w:eastAsia="zh-TW"/>
              </w:rPr>
              <w:t>付</w:t>
            </w:r>
            <w:r>
              <w:rPr>
                <w:rFonts w:hint="eastAsia"/>
                <w:bdr w:val="single" w:sz="4" w:space="0" w:color="auto"/>
                <w:lang w:eastAsia="zh-TW"/>
              </w:rPr>
              <w:t>天數</w:t>
            </w:r>
            <w:r w:rsidRPr="005134CD">
              <w:rPr>
                <w:rFonts w:hint="eastAsia"/>
                <w:lang w:eastAsia="zh-TW"/>
              </w:rPr>
              <w:t>，本欄位須自動計</w:t>
            </w:r>
            <w:r w:rsidRPr="005134CD">
              <w:rPr>
                <w:rFonts w:ascii="新細明體" w:hAnsi="新細明體" w:hint="eastAsia"/>
                <w:lang w:eastAsia="zh-TW"/>
              </w:rPr>
              <w:t>算＝</w:t>
            </w:r>
            <w:r w:rsidRPr="005134CD">
              <w:rPr>
                <w:rFonts w:ascii="新細明體" w:hAnsi="新細明體" w:hint="eastAsia"/>
                <w:bdr w:val="single" w:sz="4" w:space="0" w:color="auto"/>
                <w:lang w:eastAsia="zh-TW"/>
              </w:rPr>
              <w:t>修正前給</w:t>
            </w:r>
            <w:r w:rsidRPr="005134CD">
              <w:rPr>
                <w:bdr w:val="single" w:sz="4" w:space="0" w:color="auto"/>
                <w:lang w:eastAsia="zh-TW"/>
              </w:rPr>
              <w:t>付</w:t>
            </w:r>
            <w:r>
              <w:rPr>
                <w:rFonts w:hint="eastAsia"/>
                <w:bdr w:val="single" w:sz="4" w:space="0" w:color="auto"/>
                <w:lang w:eastAsia="zh-TW"/>
              </w:rPr>
              <w:t>天數</w:t>
            </w:r>
            <w:r w:rsidRPr="005134CD">
              <w:rPr>
                <w:rFonts w:ascii="新細明體" w:hAnsi="新細明體" w:hint="eastAsia"/>
                <w:bdr w:val="single" w:sz="4" w:space="0" w:color="auto"/>
                <w:lang w:eastAsia="zh-TW"/>
              </w:rPr>
              <w:t xml:space="preserve"> </w:t>
            </w:r>
            <w:r w:rsidRPr="005134CD">
              <w:rPr>
                <w:rFonts w:ascii="新細明體" w:hAnsi="新細明體" w:hint="eastAsia"/>
                <w:lang w:eastAsia="zh-TW"/>
              </w:rPr>
              <w:t>－</w:t>
            </w:r>
            <w:r w:rsidRPr="005134CD">
              <w:rPr>
                <w:rFonts w:hint="eastAsia"/>
                <w:lang w:eastAsia="zh-TW"/>
              </w:rPr>
              <w:t xml:space="preserve"> </w:t>
            </w:r>
            <w:r w:rsidRPr="005134CD">
              <w:rPr>
                <w:rFonts w:hint="eastAsia"/>
                <w:bdr w:val="single" w:sz="4" w:space="0" w:color="auto"/>
                <w:lang w:eastAsia="zh-TW"/>
              </w:rPr>
              <w:t>修正後</w:t>
            </w:r>
            <w:r>
              <w:rPr>
                <w:rFonts w:hint="eastAsia"/>
                <w:bdr w:val="single" w:sz="4" w:space="0" w:color="auto"/>
                <w:lang w:eastAsia="zh-TW"/>
              </w:rPr>
              <w:t>給</w:t>
            </w:r>
            <w:r w:rsidRPr="005134CD">
              <w:rPr>
                <w:rFonts w:hint="eastAsia"/>
                <w:bdr w:val="single" w:sz="4" w:space="0" w:color="auto"/>
                <w:lang w:eastAsia="zh-TW"/>
              </w:rPr>
              <w:t>付</w:t>
            </w:r>
            <w:r>
              <w:rPr>
                <w:rFonts w:hint="eastAsia"/>
                <w:bdr w:val="single" w:sz="4" w:space="0" w:color="auto"/>
                <w:lang w:eastAsia="zh-TW"/>
              </w:rPr>
              <w:t>天數</w:t>
            </w:r>
            <w:r w:rsidRPr="005134CD">
              <w:rPr>
                <w:rFonts w:ascii="Courier New" w:hAnsi="Courier New" w:cs="Courier New" w:hint="eastAsia"/>
                <w:caps/>
                <w:lang w:eastAsia="zh-TW"/>
              </w:rPr>
              <w:t>)</w:t>
            </w:r>
          </w:p>
        </w:tc>
      </w:tr>
      <w:tr w:rsidR="009566A2" w:rsidRPr="004B7CA3">
        <w:tc>
          <w:tcPr>
            <w:tcW w:w="1695" w:type="dxa"/>
          </w:tcPr>
          <w:p w:rsidR="009566A2" w:rsidRPr="004B7CA3" w:rsidRDefault="009566A2" w:rsidP="00E17B73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 w:rsidRPr="004B7CA3">
              <w:t>門診申請天數</w:t>
            </w:r>
          </w:p>
        </w:tc>
        <w:tc>
          <w:tcPr>
            <w:tcW w:w="2737" w:type="dxa"/>
          </w:tcPr>
          <w:p w:rsidR="009566A2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MED_APLY_DAY</w:t>
            </w:r>
          </w:p>
        </w:tc>
        <w:tc>
          <w:tcPr>
            <w:tcW w:w="4388" w:type="dxa"/>
            <w:gridSpan w:val="2"/>
          </w:tcPr>
          <w:p w:rsidR="009566A2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D433A7" w:rsidRPr="004B7CA3">
              <w:rPr>
                <w:rFonts w:ascii="Courier New" w:hAnsi="新細明體" w:cs="Courier New" w:hint="eastAsia"/>
              </w:rPr>
              <w:t>DTAAB001</w:t>
            </w:r>
            <w:r w:rsidR="00D433A7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D433A7" w:rsidRPr="004B7CA3">
              <w:rPr>
                <w:rFonts w:ascii="Courier New" w:hAnsi="新細明體" w:cs="Courier New"/>
                <w:lang w:eastAsia="zh-TW"/>
              </w:rPr>
              <w:t>MED_APLY_DAY</w:t>
            </w:r>
            <w:r w:rsidR="00D433A7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</w:p>
        </w:tc>
      </w:tr>
      <w:tr w:rsidR="009566A2" w:rsidRPr="004B7CA3">
        <w:tc>
          <w:tcPr>
            <w:tcW w:w="1695" w:type="dxa"/>
          </w:tcPr>
          <w:p w:rsidR="009566A2" w:rsidRPr="004B7CA3" w:rsidRDefault="00202237" w:rsidP="00E17B73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 w:rsidRPr="004B7CA3">
              <w:t>門診給付天數</w:t>
            </w:r>
          </w:p>
        </w:tc>
        <w:tc>
          <w:tcPr>
            <w:tcW w:w="2737" w:type="dxa"/>
          </w:tcPr>
          <w:p w:rsidR="009566A2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MED_PAY_DAY</w:t>
            </w:r>
          </w:p>
        </w:tc>
        <w:tc>
          <w:tcPr>
            <w:tcW w:w="4388" w:type="dxa"/>
            <w:gridSpan w:val="2"/>
          </w:tcPr>
          <w:p w:rsidR="009566A2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MED_PAY_DAY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</w:p>
        </w:tc>
      </w:tr>
      <w:tr w:rsidR="009566A2" w:rsidRPr="004B7CA3">
        <w:tc>
          <w:tcPr>
            <w:tcW w:w="1695" w:type="dxa"/>
          </w:tcPr>
          <w:p w:rsidR="009566A2" w:rsidRPr="004B7CA3" w:rsidRDefault="00202237" w:rsidP="00E17B73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 w:rsidRPr="004B7CA3">
              <w:t>住院申請天數</w:t>
            </w:r>
          </w:p>
        </w:tc>
        <w:tc>
          <w:tcPr>
            <w:tcW w:w="2737" w:type="dxa"/>
          </w:tcPr>
          <w:p w:rsidR="009566A2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HSP_APLY_DAY</w:t>
            </w:r>
          </w:p>
        </w:tc>
        <w:tc>
          <w:tcPr>
            <w:tcW w:w="4388" w:type="dxa"/>
            <w:gridSpan w:val="2"/>
          </w:tcPr>
          <w:p w:rsidR="009566A2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HSP_APLY_DAY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</w:p>
        </w:tc>
      </w:tr>
      <w:tr w:rsidR="009566A2" w:rsidRPr="004B7CA3">
        <w:tc>
          <w:tcPr>
            <w:tcW w:w="1695" w:type="dxa"/>
          </w:tcPr>
          <w:p w:rsidR="009566A2" w:rsidRPr="004B7CA3" w:rsidRDefault="00202237" w:rsidP="00E17B73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 w:rsidRPr="004B7CA3">
              <w:rPr>
                <w:rFonts w:ascii="細明體" w:eastAsia="細明體" w:hAnsi="細明體" w:cs="細明體" w:hint="eastAsia"/>
              </w:rPr>
              <w:t>住院給付天數</w:t>
            </w:r>
          </w:p>
        </w:tc>
        <w:tc>
          <w:tcPr>
            <w:tcW w:w="2737" w:type="dxa"/>
          </w:tcPr>
          <w:p w:rsidR="009566A2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HSP_PAY_DAY</w:t>
            </w:r>
          </w:p>
        </w:tc>
        <w:tc>
          <w:tcPr>
            <w:tcW w:w="4388" w:type="dxa"/>
            <w:gridSpan w:val="2"/>
          </w:tcPr>
          <w:p w:rsidR="009566A2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HSP_PAY_DAY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</w:p>
        </w:tc>
      </w:tr>
      <w:tr w:rsidR="009566A2" w:rsidRPr="004B7CA3">
        <w:tc>
          <w:tcPr>
            <w:tcW w:w="1695" w:type="dxa"/>
          </w:tcPr>
          <w:p w:rsidR="009566A2" w:rsidRPr="004B7CA3" w:rsidRDefault="00202237" w:rsidP="00E17B73">
            <w:pPr>
              <w:pStyle w:val="Tabletext"/>
              <w:keepLines w:val="0"/>
              <w:spacing w:after="0" w:line="240" w:lineRule="auto"/>
            </w:pPr>
            <w:r w:rsidRPr="004B7CA3">
              <w:t>社會保險天數</w:t>
            </w:r>
          </w:p>
        </w:tc>
        <w:tc>
          <w:tcPr>
            <w:tcW w:w="2737" w:type="dxa"/>
          </w:tcPr>
          <w:p w:rsidR="009566A2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SOC_DAY</w:t>
            </w:r>
          </w:p>
        </w:tc>
        <w:tc>
          <w:tcPr>
            <w:tcW w:w="4388" w:type="dxa"/>
            <w:gridSpan w:val="2"/>
          </w:tcPr>
          <w:p w:rsidR="009566A2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SOC_DAY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</w:p>
        </w:tc>
      </w:tr>
      <w:tr w:rsidR="009566A2" w:rsidRPr="004B7CA3">
        <w:tc>
          <w:tcPr>
            <w:tcW w:w="1695" w:type="dxa"/>
          </w:tcPr>
          <w:p w:rsidR="009566A2" w:rsidRPr="004B7CA3" w:rsidRDefault="00202237" w:rsidP="00E17B73">
            <w:pPr>
              <w:pStyle w:val="Tabletext"/>
              <w:keepLines w:val="0"/>
              <w:spacing w:after="0" w:line="240" w:lineRule="auto"/>
            </w:pPr>
            <w:r w:rsidRPr="004B7CA3">
              <w:t>疾病代碼</w:t>
            </w:r>
          </w:p>
        </w:tc>
        <w:tc>
          <w:tcPr>
            <w:tcW w:w="2737" w:type="dxa"/>
          </w:tcPr>
          <w:p w:rsidR="009566A2" w:rsidRPr="004B7CA3" w:rsidRDefault="005C7DF4" w:rsidP="00E17B73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新細明體" w:cs="Courier New" w:hint="eastAsia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ICD_CODE</w:t>
            </w:r>
          </w:p>
        </w:tc>
        <w:tc>
          <w:tcPr>
            <w:tcW w:w="4388" w:type="dxa"/>
            <w:gridSpan w:val="2"/>
          </w:tcPr>
          <w:p w:rsidR="009566A2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ICD_CODE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  <w:r w:rsidRPr="004B7CA3">
              <w:rPr>
                <w:rFonts w:hint="eastAsia"/>
                <w:bdr w:val="single" w:sz="4" w:space="0" w:color="auto"/>
                <w:lang w:eastAsia="zh-TW"/>
              </w:rPr>
              <w:t>放大鏡</w:t>
            </w:r>
          </w:p>
        </w:tc>
      </w:tr>
      <w:tr w:rsidR="009566A2" w:rsidRPr="004B7CA3">
        <w:tc>
          <w:tcPr>
            <w:tcW w:w="1695" w:type="dxa"/>
          </w:tcPr>
          <w:p w:rsidR="009566A2" w:rsidRPr="004B7CA3" w:rsidRDefault="00202237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4B7CA3">
              <w:t>疾病代碼名稱</w:t>
            </w:r>
          </w:p>
        </w:tc>
        <w:tc>
          <w:tcPr>
            <w:tcW w:w="2737" w:type="dxa"/>
          </w:tcPr>
          <w:p w:rsidR="009566A2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ICD_NAME</w:t>
            </w:r>
          </w:p>
        </w:tc>
        <w:tc>
          <w:tcPr>
            <w:tcW w:w="4388" w:type="dxa"/>
            <w:gridSpan w:val="2"/>
          </w:tcPr>
          <w:p w:rsidR="009566A2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ICD_NAME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  <w:r w:rsidRPr="004B7CA3">
              <w:rPr>
                <w:rFonts w:hint="eastAsia"/>
                <w:bdr w:val="single" w:sz="4" w:space="0" w:color="auto"/>
                <w:lang w:eastAsia="zh-TW"/>
              </w:rPr>
              <w:t>放大鏡</w:t>
            </w:r>
          </w:p>
        </w:tc>
      </w:tr>
      <w:tr w:rsidR="00202237" w:rsidRPr="004B7CA3">
        <w:tc>
          <w:tcPr>
            <w:tcW w:w="1695" w:type="dxa"/>
          </w:tcPr>
          <w:p w:rsidR="00202237" w:rsidRPr="004B7CA3" w:rsidRDefault="00202237" w:rsidP="00E17B73">
            <w:pPr>
              <w:pStyle w:val="Tabletext"/>
              <w:keepLines w:val="0"/>
              <w:spacing w:after="0" w:line="240" w:lineRule="auto"/>
              <w:rPr>
                <w:dstrike/>
              </w:rPr>
            </w:pPr>
            <w:r w:rsidRPr="004B7CA3">
              <w:rPr>
                <w:dstrike/>
              </w:rPr>
              <w:t>診斷類別</w:t>
            </w:r>
          </w:p>
        </w:tc>
        <w:tc>
          <w:tcPr>
            <w:tcW w:w="2737" w:type="dxa"/>
          </w:tcPr>
          <w:p w:rsidR="00202237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dstrike/>
                <w:lang w:eastAsia="zh-TW"/>
              </w:rPr>
            </w:pPr>
            <w:r w:rsidRPr="004B7CA3">
              <w:rPr>
                <w:rFonts w:ascii="Courier New" w:hAnsi="新細明體" w:cs="Courier New" w:hint="eastAsia"/>
                <w:dstrike/>
              </w:rPr>
              <w:t>DTAAB001</w:t>
            </w:r>
            <w:r w:rsidRPr="004B7CA3">
              <w:rPr>
                <w:rFonts w:ascii="Courier New" w:hAnsi="新細明體" w:cs="Courier New" w:hint="eastAsia"/>
                <w:dstrike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dstrike/>
                <w:lang w:eastAsia="zh-TW"/>
              </w:rPr>
              <w:t>DIAG_KIND</w:t>
            </w:r>
          </w:p>
        </w:tc>
        <w:tc>
          <w:tcPr>
            <w:tcW w:w="4388" w:type="dxa"/>
            <w:gridSpan w:val="2"/>
          </w:tcPr>
          <w:p w:rsidR="00202237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dstrike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預設為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。</w:t>
            </w:r>
            <w:r w:rsidRPr="004B7CA3">
              <w:rPr>
                <w:rFonts w:hint="eastAsia"/>
                <w:dstrike/>
                <w:bdr w:val="single" w:sz="4" w:space="0" w:color="auto"/>
                <w:lang w:eastAsia="zh-TW"/>
              </w:rPr>
              <w:t>放大鏡</w:t>
            </w:r>
          </w:p>
        </w:tc>
      </w:tr>
      <w:tr w:rsidR="00202237" w:rsidRPr="004B7CA3">
        <w:tc>
          <w:tcPr>
            <w:tcW w:w="1695" w:type="dxa"/>
          </w:tcPr>
          <w:p w:rsidR="00202237" w:rsidRPr="004B7CA3" w:rsidRDefault="00202237" w:rsidP="00E17B73">
            <w:pPr>
              <w:pStyle w:val="Tabletext"/>
              <w:keepLines w:val="0"/>
              <w:spacing w:after="0" w:line="240" w:lineRule="auto"/>
            </w:pPr>
            <w:r w:rsidRPr="004B7CA3">
              <w:t>手術代碼</w:t>
            </w:r>
          </w:p>
        </w:tc>
        <w:tc>
          <w:tcPr>
            <w:tcW w:w="2737" w:type="dxa"/>
          </w:tcPr>
          <w:p w:rsidR="00202237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OP_CODE</w:t>
            </w:r>
          </w:p>
        </w:tc>
        <w:tc>
          <w:tcPr>
            <w:tcW w:w="4388" w:type="dxa"/>
            <w:gridSpan w:val="2"/>
          </w:tcPr>
          <w:p w:rsidR="00202237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OP_CODE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  <w:r w:rsidRPr="004B7CA3">
              <w:rPr>
                <w:rFonts w:hint="eastAsia"/>
                <w:bdr w:val="single" w:sz="4" w:space="0" w:color="auto"/>
                <w:lang w:eastAsia="zh-TW"/>
              </w:rPr>
              <w:t>放大鏡</w:t>
            </w:r>
          </w:p>
        </w:tc>
      </w:tr>
      <w:tr w:rsidR="00202237" w:rsidRPr="004B7CA3">
        <w:tc>
          <w:tcPr>
            <w:tcW w:w="1695" w:type="dxa"/>
          </w:tcPr>
          <w:p w:rsidR="00202237" w:rsidRPr="004B7CA3" w:rsidRDefault="00202237" w:rsidP="00E17B73">
            <w:pPr>
              <w:pStyle w:val="Tabletext"/>
              <w:keepLines w:val="0"/>
              <w:spacing w:after="0" w:line="240" w:lineRule="auto"/>
            </w:pPr>
            <w:r w:rsidRPr="004B7CA3">
              <w:t>骨折代碼</w:t>
            </w:r>
          </w:p>
        </w:tc>
        <w:tc>
          <w:tcPr>
            <w:tcW w:w="2737" w:type="dxa"/>
          </w:tcPr>
          <w:p w:rsidR="00202237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BONE_CODE</w:t>
            </w:r>
          </w:p>
        </w:tc>
        <w:tc>
          <w:tcPr>
            <w:tcW w:w="4388" w:type="dxa"/>
            <w:gridSpan w:val="2"/>
          </w:tcPr>
          <w:p w:rsidR="00202237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BONE_CODE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  <w:r w:rsidRPr="004B7CA3">
              <w:rPr>
                <w:rFonts w:hint="eastAsia"/>
                <w:bdr w:val="single" w:sz="4" w:space="0" w:color="auto"/>
                <w:lang w:eastAsia="zh-TW"/>
              </w:rPr>
              <w:t>放大鏡</w:t>
            </w:r>
          </w:p>
        </w:tc>
      </w:tr>
      <w:tr w:rsidR="00202237" w:rsidRPr="004B7CA3">
        <w:tc>
          <w:tcPr>
            <w:tcW w:w="1695" w:type="dxa"/>
          </w:tcPr>
          <w:p w:rsidR="00202237" w:rsidRPr="004B7CA3" w:rsidRDefault="00202237" w:rsidP="00E17B73">
            <w:pPr>
              <w:pStyle w:val="Tabletext"/>
              <w:keepLines w:val="0"/>
              <w:spacing w:after="0" w:line="240" w:lineRule="auto"/>
            </w:pPr>
            <w:r w:rsidRPr="004B7CA3">
              <w:t>起始日期</w:t>
            </w:r>
          </w:p>
        </w:tc>
        <w:tc>
          <w:tcPr>
            <w:tcW w:w="2737" w:type="dxa"/>
          </w:tcPr>
          <w:p w:rsidR="00202237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E_STR_DATE</w:t>
            </w:r>
          </w:p>
        </w:tc>
        <w:tc>
          <w:tcPr>
            <w:tcW w:w="4388" w:type="dxa"/>
            <w:gridSpan w:val="2"/>
          </w:tcPr>
          <w:p w:rsidR="00202237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E_STR_DATE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</w:p>
        </w:tc>
      </w:tr>
      <w:tr w:rsidR="00202237" w:rsidRPr="004B7CA3">
        <w:tc>
          <w:tcPr>
            <w:tcW w:w="1695" w:type="dxa"/>
          </w:tcPr>
          <w:p w:rsidR="00202237" w:rsidRPr="004B7CA3" w:rsidRDefault="00202237" w:rsidP="00E17B73">
            <w:pPr>
              <w:pStyle w:val="Tabletext"/>
              <w:keepLines w:val="0"/>
              <w:spacing w:after="0" w:line="240" w:lineRule="auto"/>
            </w:pPr>
            <w:r w:rsidRPr="004B7CA3">
              <w:t>終止日期</w:t>
            </w:r>
          </w:p>
        </w:tc>
        <w:tc>
          <w:tcPr>
            <w:tcW w:w="2737" w:type="dxa"/>
          </w:tcPr>
          <w:p w:rsidR="00202237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E_END_DATE</w:t>
            </w:r>
          </w:p>
        </w:tc>
        <w:tc>
          <w:tcPr>
            <w:tcW w:w="4388" w:type="dxa"/>
            <w:gridSpan w:val="2"/>
          </w:tcPr>
          <w:p w:rsidR="00202237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E_END_DATE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  <w:r w:rsidR="002020A7" w:rsidRPr="004B7CA3">
              <w:rPr>
                <w:rFonts w:ascii="Courier New" w:hAnsi="Courier New" w:cs="Courier New" w:hint="eastAsia"/>
                <w:caps/>
                <w:lang w:eastAsia="zh-TW"/>
              </w:rPr>
              <w:t>須比起始日大</w:t>
            </w:r>
          </w:p>
        </w:tc>
      </w:tr>
      <w:tr w:rsidR="00202237" w:rsidRPr="004B7CA3">
        <w:tc>
          <w:tcPr>
            <w:tcW w:w="1695" w:type="dxa"/>
          </w:tcPr>
          <w:p w:rsidR="00202237" w:rsidRPr="004B7CA3" w:rsidRDefault="00202237" w:rsidP="00E17B73">
            <w:pPr>
              <w:pStyle w:val="Tabletext"/>
              <w:keepLines w:val="0"/>
              <w:spacing w:after="0" w:line="240" w:lineRule="auto"/>
            </w:pPr>
            <w:r w:rsidRPr="004B7CA3">
              <w:t>癌症手術</w:t>
            </w:r>
          </w:p>
        </w:tc>
        <w:tc>
          <w:tcPr>
            <w:tcW w:w="2737" w:type="dxa"/>
          </w:tcPr>
          <w:p w:rsidR="00202237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OP_CNCR</w:t>
            </w:r>
          </w:p>
        </w:tc>
        <w:tc>
          <w:tcPr>
            <w:tcW w:w="4388" w:type="dxa"/>
            <w:gridSpan w:val="2"/>
          </w:tcPr>
          <w:p w:rsidR="00202237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OP_CNCR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  <w:r w:rsidRPr="004B7CA3">
              <w:rPr>
                <w:rFonts w:hint="eastAsia"/>
                <w:bdr w:val="single" w:sz="4" w:space="0" w:color="auto"/>
                <w:lang w:eastAsia="zh-TW"/>
              </w:rPr>
              <w:t>放大鏡</w:t>
            </w:r>
          </w:p>
        </w:tc>
      </w:tr>
      <w:tr w:rsidR="00202237" w:rsidRPr="004B7CA3">
        <w:tc>
          <w:tcPr>
            <w:tcW w:w="1695" w:type="dxa"/>
          </w:tcPr>
          <w:p w:rsidR="00202237" w:rsidRPr="004B7CA3" w:rsidRDefault="00202237" w:rsidP="00E17B73">
            <w:pPr>
              <w:pStyle w:val="Tabletext"/>
              <w:keepLines w:val="0"/>
              <w:spacing w:after="0" w:line="240" w:lineRule="auto"/>
            </w:pPr>
            <w:r w:rsidRPr="004B7CA3">
              <w:t>手術等級</w:t>
            </w:r>
          </w:p>
        </w:tc>
        <w:tc>
          <w:tcPr>
            <w:tcW w:w="2737" w:type="dxa"/>
          </w:tcPr>
          <w:p w:rsidR="00202237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OP_GRAD</w:t>
            </w:r>
          </w:p>
        </w:tc>
        <w:tc>
          <w:tcPr>
            <w:tcW w:w="4388" w:type="dxa"/>
            <w:gridSpan w:val="2"/>
          </w:tcPr>
          <w:p w:rsidR="00202237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OP_GRAD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  <w:r w:rsidRPr="004B7CA3">
              <w:rPr>
                <w:rFonts w:hint="eastAsia"/>
                <w:bdr w:val="single" w:sz="4" w:space="0" w:color="auto"/>
                <w:lang w:eastAsia="zh-TW"/>
              </w:rPr>
              <w:t>放大鏡</w:t>
            </w:r>
          </w:p>
        </w:tc>
      </w:tr>
      <w:tr w:rsidR="00202237" w:rsidRPr="004B7CA3">
        <w:tc>
          <w:tcPr>
            <w:tcW w:w="1695" w:type="dxa"/>
          </w:tcPr>
          <w:p w:rsidR="00202237" w:rsidRPr="004B7CA3" w:rsidRDefault="00202237" w:rsidP="00E17B73">
            <w:pPr>
              <w:pStyle w:val="Tabletext"/>
              <w:keepLines w:val="0"/>
              <w:spacing w:after="0" w:line="240" w:lineRule="auto"/>
            </w:pPr>
            <w:r w:rsidRPr="004B7CA3">
              <w:t>手術倍數</w:t>
            </w:r>
          </w:p>
        </w:tc>
        <w:tc>
          <w:tcPr>
            <w:tcW w:w="2737" w:type="dxa"/>
          </w:tcPr>
          <w:p w:rsidR="00202237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OP_RATIO</w:t>
            </w:r>
          </w:p>
        </w:tc>
        <w:tc>
          <w:tcPr>
            <w:tcW w:w="4388" w:type="dxa"/>
            <w:gridSpan w:val="2"/>
          </w:tcPr>
          <w:p w:rsidR="00202237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OP_RATIO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  <w:r w:rsidRPr="004B7CA3">
              <w:rPr>
                <w:rFonts w:hint="eastAsia"/>
                <w:bdr w:val="single" w:sz="4" w:space="0" w:color="auto"/>
                <w:lang w:eastAsia="zh-TW"/>
              </w:rPr>
              <w:t>放大鏡</w:t>
            </w:r>
          </w:p>
        </w:tc>
      </w:tr>
      <w:tr w:rsidR="00202237" w:rsidRPr="004B7CA3">
        <w:tc>
          <w:tcPr>
            <w:tcW w:w="1695" w:type="dxa"/>
          </w:tcPr>
          <w:p w:rsidR="00202237" w:rsidRPr="004B7CA3" w:rsidRDefault="00202237" w:rsidP="00E17B73">
            <w:pPr>
              <w:pStyle w:val="Tabletext"/>
              <w:keepLines w:val="0"/>
              <w:spacing w:after="0" w:line="240" w:lineRule="auto"/>
            </w:pPr>
            <w:r w:rsidRPr="004B7CA3">
              <w:t>手術代碼中文</w:t>
            </w:r>
          </w:p>
        </w:tc>
        <w:tc>
          <w:tcPr>
            <w:tcW w:w="2737" w:type="dxa"/>
          </w:tcPr>
          <w:p w:rsidR="00202237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OP_NAME</w:t>
            </w:r>
          </w:p>
        </w:tc>
        <w:tc>
          <w:tcPr>
            <w:tcW w:w="4388" w:type="dxa"/>
            <w:gridSpan w:val="2"/>
          </w:tcPr>
          <w:p w:rsidR="00202237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OP_NAME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  <w:r w:rsidRPr="004B7CA3">
              <w:rPr>
                <w:rFonts w:hint="eastAsia"/>
                <w:bdr w:val="single" w:sz="4" w:space="0" w:color="auto"/>
                <w:lang w:eastAsia="zh-TW"/>
              </w:rPr>
              <w:t>放大鏡</w:t>
            </w:r>
          </w:p>
        </w:tc>
      </w:tr>
      <w:tr w:rsidR="00202237" w:rsidRPr="004B7CA3">
        <w:tc>
          <w:tcPr>
            <w:tcW w:w="1695" w:type="dxa"/>
          </w:tcPr>
          <w:p w:rsidR="00202237" w:rsidRPr="004B7CA3" w:rsidRDefault="00202237" w:rsidP="00E17B73">
            <w:pPr>
              <w:pStyle w:val="Tabletext"/>
              <w:keepLines w:val="0"/>
              <w:spacing w:after="0" w:line="240" w:lineRule="auto"/>
            </w:pPr>
            <w:r w:rsidRPr="004B7CA3">
              <w:t>骨折代碼中文</w:t>
            </w:r>
          </w:p>
        </w:tc>
        <w:tc>
          <w:tcPr>
            <w:tcW w:w="2737" w:type="dxa"/>
          </w:tcPr>
          <w:p w:rsidR="00202237" w:rsidRPr="004B7CA3" w:rsidRDefault="005C7DF4" w:rsidP="00E17B73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4B7CA3">
              <w:rPr>
                <w:rFonts w:ascii="Courier New" w:hAnsi="新細明體" w:cs="Courier New" w:hint="eastAsia"/>
              </w:rPr>
              <w:t>DTAAB001</w:t>
            </w:r>
            <w:r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Pr="004B7CA3">
              <w:rPr>
                <w:rFonts w:ascii="Courier New" w:hAnsi="新細明體" w:cs="Courier New"/>
                <w:lang w:eastAsia="zh-TW"/>
              </w:rPr>
              <w:t>BONE_NAME</w:t>
            </w:r>
          </w:p>
        </w:tc>
        <w:tc>
          <w:tcPr>
            <w:tcW w:w="4388" w:type="dxa"/>
            <w:gridSpan w:val="2"/>
          </w:tcPr>
          <w:p w:rsidR="00202237" w:rsidRPr="004B7CA3" w:rsidRDefault="009723BE" w:rsidP="00E17B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預設為</w:t>
            </w:r>
            <w:r w:rsidR="005562FF" w:rsidRPr="004B7CA3">
              <w:rPr>
                <w:rFonts w:ascii="Courier New" w:hAnsi="新細明體" w:cs="Courier New" w:hint="eastAsia"/>
              </w:rPr>
              <w:t>DTAAB001</w:t>
            </w:r>
            <w:r w:rsidR="005562FF" w:rsidRPr="004B7CA3">
              <w:rPr>
                <w:rFonts w:ascii="Courier New" w:hAnsi="新細明體" w:cs="Courier New" w:hint="eastAsia"/>
                <w:lang w:eastAsia="zh-TW"/>
              </w:rPr>
              <w:t>.</w:t>
            </w:r>
            <w:r w:rsidR="005562FF" w:rsidRPr="004B7CA3">
              <w:rPr>
                <w:rFonts w:ascii="Courier New" w:hAnsi="新細明體" w:cs="Courier New"/>
                <w:lang w:eastAsia="zh-TW"/>
              </w:rPr>
              <w:t>BONE_NAME</w:t>
            </w:r>
            <w:r w:rsidR="005562FF"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 xml:space="preserve"> </w:t>
            </w:r>
            <w:r w:rsidRPr="004B7CA3">
              <w:rPr>
                <w:rFonts w:ascii="Courier New" w:hAnsi="Courier New" w:cs="Courier New" w:hint="eastAsia"/>
                <w:caps/>
                <w:dstrike/>
                <w:lang w:eastAsia="zh-TW"/>
              </w:rPr>
              <w:t>null</w:t>
            </w:r>
            <w:r w:rsidRPr="004B7CA3">
              <w:rPr>
                <w:rFonts w:ascii="Courier New" w:hAnsi="Courier New" w:cs="Courier New" w:hint="eastAsia"/>
                <w:caps/>
                <w:lang w:eastAsia="zh-TW"/>
              </w:rPr>
              <w:t>。</w:t>
            </w:r>
            <w:r w:rsidRPr="004B7CA3">
              <w:rPr>
                <w:rFonts w:hint="eastAsia"/>
                <w:bdr w:val="single" w:sz="4" w:space="0" w:color="auto"/>
                <w:lang w:eastAsia="zh-TW"/>
              </w:rPr>
              <w:t>放大鏡</w:t>
            </w:r>
          </w:p>
        </w:tc>
      </w:tr>
    </w:tbl>
    <w:p w:rsidR="00AD122E" w:rsidRDefault="00AD122E" w:rsidP="00AD122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B4D4A" w:rsidRPr="00AB3ED5" w:rsidRDefault="009B4D4A" w:rsidP="009B4D4A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FORMAT </w:t>
      </w:r>
      <w:r>
        <w:rPr>
          <w:rFonts w:hint="eastAsia"/>
          <w:kern w:val="2"/>
          <w:szCs w:val="24"/>
          <w:lang w:eastAsia="zh-TW"/>
        </w:rPr>
        <w:t>畫面資料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  <w:r>
        <w:rPr>
          <w:rFonts w:ascii="Courier New" w:hAnsi="Courier New" w:cs="Courier New" w:hint="eastAsia"/>
          <w:kern w:val="2"/>
          <w:lang w:eastAsia="zh-TW"/>
        </w:rPr>
        <w:t>由</w:t>
      </w:r>
      <w:r>
        <w:rPr>
          <w:rFonts w:ascii="Courier New" w:hAnsi="Courier New" w:cs="Courier New" w:hint="eastAsia"/>
          <w:kern w:val="2"/>
          <w:bdr w:val="single" w:sz="4" w:space="0" w:color="auto"/>
          <w:lang w:eastAsia="zh-TW"/>
        </w:rPr>
        <w:t>查詢修正記錄</w:t>
      </w:r>
      <w:r>
        <w:rPr>
          <w:rFonts w:ascii="Courier New" w:hAnsi="Courier New" w:cs="Courier New" w:hint="eastAsia"/>
          <w:kern w:val="2"/>
          <w:lang w:eastAsia="zh-TW"/>
        </w:rPr>
        <w:t>功能，查詢資料</w:t>
      </w:r>
    </w:p>
    <w:p w:rsidR="009B4D4A" w:rsidRPr="00AB3ED5" w:rsidRDefault="009B4D4A" w:rsidP="009B4D4A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shd w:val="pct15" w:color="auto" w:fill="FFFFFF"/>
          <w:lang w:eastAsia="zh-TW"/>
        </w:rPr>
        <w:t>理賠資料</w:t>
      </w:r>
      <w:r w:rsidRPr="00AB3ED5">
        <w:rPr>
          <w:rFonts w:hint="eastAsia"/>
          <w:lang w:eastAsia="zh-TW"/>
        </w:rPr>
        <w:t>區塊：</w:t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4839"/>
        <w:gridCol w:w="1620"/>
      </w:tblGrid>
      <w:tr w:rsidR="009B4D4A">
        <w:tc>
          <w:tcPr>
            <w:tcW w:w="2361" w:type="dxa"/>
            <w:shd w:val="clear" w:color="auto" w:fill="A0A0A0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839" w:type="dxa"/>
            <w:shd w:val="clear" w:color="auto" w:fill="A0A0A0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620" w:type="dxa"/>
            <w:shd w:val="clear" w:color="auto" w:fill="A0A0A0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9B4D4A">
        <w:tc>
          <w:tcPr>
            <w:tcW w:w="2361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Style w:val="row"/>
                <w:rFonts w:hint="eastAsia"/>
                <w:lang w:eastAsia="zh-TW"/>
              </w:rPr>
              <w:t>保單號碼</w:t>
            </w:r>
          </w:p>
        </w:tc>
        <w:tc>
          <w:tcPr>
            <w:tcW w:w="4839" w:type="dxa"/>
          </w:tcPr>
          <w:p w:rsidR="009B4D4A" w:rsidRPr="00F2681A" w:rsidRDefault="009B4D4A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F2681A">
              <w:rPr>
                <w:rFonts w:ascii="Courier New" w:hAnsi="新細明體" w:cs="Courier New"/>
                <w:lang w:eastAsia="zh-TW"/>
              </w:rPr>
              <w:t>POLICY_NO</w:t>
            </w:r>
          </w:p>
        </w:tc>
        <w:tc>
          <w:tcPr>
            <w:tcW w:w="1620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B4D4A">
        <w:tc>
          <w:tcPr>
            <w:tcW w:w="2361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>
              <w:rPr>
                <w:rStyle w:val="row"/>
                <w:rFonts w:hint="eastAsia"/>
                <w:lang w:eastAsia="zh-TW"/>
              </w:rPr>
              <w:t>受理編號</w:t>
            </w:r>
          </w:p>
        </w:tc>
        <w:tc>
          <w:tcPr>
            <w:tcW w:w="4839" w:type="dxa"/>
          </w:tcPr>
          <w:p w:rsidR="009B4D4A" w:rsidRPr="00F2681A" w:rsidRDefault="009B4D4A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F2681A">
              <w:rPr>
                <w:rFonts w:ascii="Courier New" w:hAnsi="新細明體" w:cs="Courier New"/>
                <w:lang w:eastAsia="zh-TW"/>
              </w:rPr>
              <w:t>APLY_NO</w:t>
            </w:r>
          </w:p>
        </w:tc>
        <w:tc>
          <w:tcPr>
            <w:tcW w:w="1620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B4D4A">
        <w:tc>
          <w:tcPr>
            <w:tcW w:w="2361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>
              <w:rPr>
                <w:rStyle w:val="row"/>
                <w:rFonts w:hint="eastAsia"/>
                <w:lang w:eastAsia="zh-TW"/>
              </w:rPr>
              <w:t>受理日期</w:t>
            </w:r>
          </w:p>
        </w:tc>
        <w:tc>
          <w:tcPr>
            <w:tcW w:w="4839" w:type="dxa"/>
          </w:tcPr>
          <w:p w:rsidR="009B4D4A" w:rsidRPr="00F2681A" w:rsidRDefault="009B4D4A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F2681A">
              <w:rPr>
                <w:rFonts w:ascii="Courier New" w:hAnsi="新細明體" w:cs="Courier New"/>
                <w:lang w:eastAsia="zh-TW"/>
              </w:rPr>
              <w:t>APLY_DATE</w:t>
            </w:r>
          </w:p>
        </w:tc>
        <w:tc>
          <w:tcPr>
            <w:tcW w:w="1620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B4D4A">
        <w:tc>
          <w:tcPr>
            <w:tcW w:w="2361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>
              <w:rPr>
                <w:rStyle w:val="row"/>
                <w:rFonts w:hint="eastAsia"/>
                <w:lang w:eastAsia="zh-TW"/>
              </w:rPr>
              <w:t>序號</w:t>
            </w:r>
          </w:p>
        </w:tc>
        <w:tc>
          <w:tcPr>
            <w:tcW w:w="4839" w:type="dxa"/>
          </w:tcPr>
          <w:p w:rsidR="009B4D4A" w:rsidRPr="00F2681A" w:rsidRDefault="009B4D4A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F2681A">
              <w:rPr>
                <w:rFonts w:ascii="Courier New" w:hAnsi="新細明體" w:cs="Courier New"/>
                <w:lang w:eastAsia="zh-TW"/>
              </w:rPr>
              <w:t>SER_NO</w:t>
            </w:r>
          </w:p>
        </w:tc>
        <w:tc>
          <w:tcPr>
            <w:tcW w:w="1620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B4D4A">
        <w:tc>
          <w:tcPr>
            <w:tcW w:w="2361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>
              <w:rPr>
                <w:rStyle w:val="row"/>
                <w:rFonts w:hint="eastAsia"/>
                <w:lang w:eastAsia="zh-TW"/>
              </w:rPr>
              <w:t>險別</w:t>
            </w:r>
          </w:p>
        </w:tc>
        <w:tc>
          <w:tcPr>
            <w:tcW w:w="4839" w:type="dxa"/>
          </w:tcPr>
          <w:p w:rsidR="009B4D4A" w:rsidRPr="00F2681A" w:rsidRDefault="002008DC" w:rsidP="00186090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SET $</w:t>
            </w:r>
            <w:r>
              <w:rPr>
                <w:rFonts w:hint="eastAsia"/>
                <w:color w:val="0000FF"/>
                <w:lang w:eastAsia="zh-TW"/>
              </w:rPr>
              <w:t>險別中文</w:t>
            </w:r>
            <w:r>
              <w:rPr>
                <w:rFonts w:hint="eastAsia"/>
                <w:color w:val="0000FF"/>
                <w:lang w:eastAsia="zh-TW"/>
              </w:rPr>
              <w:t>=</w:t>
            </w:r>
            <w:r>
              <w:rPr>
                <w:rFonts w:hint="eastAsia"/>
                <w:color w:val="0000FF"/>
              </w:rPr>
              <w:t>CALL</w:t>
            </w:r>
            <w:r>
              <w:rPr>
                <w:rFonts w:hint="eastAsia"/>
                <w:color w:val="0000FF"/>
                <w:lang w:eastAsia="zh-TW"/>
              </w:rPr>
              <w:t xml:space="preserve"> </w:t>
            </w:r>
            <w:r w:rsidRPr="008C28F8">
              <w:rPr>
                <w:color w:val="0000FF"/>
                <w:kern w:val="2"/>
              </w:rPr>
              <w:t>AAC0_0301_mod</w:t>
            </w:r>
            <w:r>
              <w:rPr>
                <w:rFonts w:hint="eastAsia"/>
                <w:color w:val="0000FF"/>
                <w:lang w:eastAsia="zh-TW"/>
              </w:rPr>
              <w:t>.</w:t>
            </w:r>
            <w:r>
              <w:rPr>
                <w:rFonts w:ascii="Courier New" w:hAnsi="Courier New" w:cs="Courier New"/>
                <w:color w:val="000000"/>
                <w:highlight w:val="lightGray"/>
              </w:rPr>
              <w:t>getPROD_NAME</w:t>
            </w:r>
            <w:r>
              <w:rPr>
                <w:rFonts w:ascii="Courier New" w:hAnsi="Courier New" w:cs="Courier New" w:hint="eastAsia"/>
                <w:color w:val="000000"/>
                <w:highlight w:val="lightGray"/>
                <w:lang w:eastAsia="zh-TW"/>
              </w:rPr>
              <w:t>($</w:t>
            </w:r>
            <w:r>
              <w:rPr>
                <w:rFonts w:hint="eastAsia"/>
                <w:kern w:val="2"/>
                <w:szCs w:val="24"/>
                <w:lang w:eastAsia="zh-TW"/>
              </w:rPr>
              <w:t>DTAAB001.</w:t>
            </w:r>
            <w:r>
              <w:rPr>
                <w:rFonts w:ascii="Arial" w:cs="Arial"/>
              </w:rPr>
              <w:t>業務別</w:t>
            </w:r>
            <w:r>
              <w:rPr>
                <w:rFonts w:ascii="Arial" w:cs="Arial" w:hint="eastAsia"/>
                <w:lang w:eastAsia="zh-TW"/>
              </w:rPr>
              <w:t>(</w:t>
            </w:r>
            <w:r>
              <w:rPr>
                <w:rStyle w:val="style31"/>
              </w:rPr>
              <w:t>SYS_NO</w:t>
            </w:r>
            <w:r>
              <w:rPr>
                <w:rFonts w:ascii="Arial" w:cs="Arial" w:hint="eastAsia"/>
                <w:lang w:eastAsia="zh-TW"/>
              </w:rPr>
              <w:t>),</w:t>
            </w:r>
            <w:r w:rsidRPr="009269B3">
              <w:rPr>
                <w:rFonts w:hint="eastAsia"/>
                <w:bCs/>
                <w:lang w:eastAsia="zh-TW"/>
              </w:rPr>
              <w:t xml:space="preserve"> DTAAB001.</w:t>
            </w:r>
            <w:r w:rsidRPr="009269B3">
              <w:rPr>
                <w:rFonts w:hint="eastAsia"/>
                <w:bCs/>
                <w:lang w:eastAsia="zh-TW"/>
              </w:rPr>
              <w:t>險別</w:t>
            </w:r>
            <w:r>
              <w:rPr>
                <w:rFonts w:hint="eastAsia"/>
                <w:bCs/>
                <w:lang w:eastAsia="zh-TW"/>
              </w:rPr>
              <w:t>(PROD_ID)</w:t>
            </w:r>
            <w:r>
              <w:rPr>
                <w:rFonts w:ascii="Courier New" w:hAnsi="Courier New" w:cs="Courier New" w:hint="eastAsia"/>
                <w:color w:val="000000"/>
                <w:highlight w:val="lightGray"/>
                <w:lang w:eastAsia="zh-TW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lang w:eastAsia="zh-TW"/>
              </w:rPr>
              <w:t xml:space="preserve">     </w:t>
            </w:r>
            <w:r w:rsidRPr="009405E7">
              <w:rPr>
                <w:rFonts w:ascii="Courier New" w:hAnsi="Courier New" w:cs="Courier New"/>
                <w:lang w:eastAsia="zh-TW"/>
              </w:rPr>
              <w:t>顯示</w:t>
            </w:r>
            <w:r>
              <w:rPr>
                <w:rFonts w:ascii="Courier New" w:hAnsi="Courier New" w:cs="Courier New" w:hint="eastAsia"/>
                <w:lang w:eastAsia="zh-TW"/>
              </w:rPr>
              <w:t>：</w:t>
            </w:r>
            <w:r>
              <w:rPr>
                <w:rFonts w:hint="eastAsia"/>
                <w:color w:val="0000FF"/>
                <w:lang w:eastAsia="zh-TW"/>
              </w:rPr>
              <w:t>$</w:t>
            </w:r>
            <w:r>
              <w:rPr>
                <w:rFonts w:hint="eastAsia"/>
                <w:color w:val="0000FF"/>
                <w:lang w:eastAsia="zh-TW"/>
              </w:rPr>
              <w:t>險別中文</w:t>
            </w:r>
            <w:r>
              <w:rPr>
                <w:rFonts w:ascii="Courier New" w:hAnsi="Courier New" w:cs="Courier New" w:hint="eastAsia"/>
                <w:lang w:eastAsia="zh-TW"/>
              </w:rPr>
              <w:t xml:space="preserve">+ </w:t>
            </w:r>
            <w:r>
              <w:rPr>
                <w:rFonts w:ascii="Courier New" w:hAnsi="Courier New" w:cs="Courier New"/>
                <w:lang w:eastAsia="zh-TW"/>
              </w:rPr>
              <w:t>“</w:t>
            </w:r>
            <w:r>
              <w:rPr>
                <w:rFonts w:ascii="Courier New" w:hAnsi="Courier New" w:cs="Courier New" w:hint="eastAsia"/>
                <w:lang w:eastAsia="zh-TW"/>
              </w:rPr>
              <w:t>-</w:t>
            </w:r>
            <w:r>
              <w:rPr>
                <w:rFonts w:ascii="Courier New" w:hAnsi="Courier New" w:cs="Courier New"/>
                <w:lang w:eastAsia="zh-TW"/>
              </w:rPr>
              <w:t>”</w:t>
            </w:r>
            <w:r>
              <w:rPr>
                <w:rFonts w:ascii="Courier New" w:hAnsi="Courier New" w:cs="Courier New" w:hint="eastAsia"/>
                <w:lang w:eastAsia="zh-TW"/>
              </w:rPr>
              <w:t xml:space="preserve"> + </w:t>
            </w:r>
            <w:r w:rsidRPr="009405E7">
              <w:rPr>
                <w:rFonts w:ascii="Courier New" w:hAnsi="Courier New" w:cs="Courier New"/>
                <w:kern w:val="2"/>
                <w:lang w:eastAsia="zh-TW"/>
              </w:rPr>
              <w:t>PROD_ID</w:t>
            </w:r>
          </w:p>
        </w:tc>
        <w:tc>
          <w:tcPr>
            <w:tcW w:w="1620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如：</w:t>
            </w:r>
            <w:r>
              <w:rPr>
                <w:lang w:eastAsia="zh-TW"/>
              </w:rPr>
              <w:t>豁免保費附約</w:t>
            </w:r>
            <w:r>
              <w:rPr>
                <w:lang w:eastAsia="zh-TW"/>
              </w:rPr>
              <w:t>-WP</w:t>
            </w:r>
          </w:p>
        </w:tc>
      </w:tr>
      <w:tr w:rsidR="009B4D4A">
        <w:tc>
          <w:tcPr>
            <w:tcW w:w="2361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</w:pPr>
            <w:r>
              <w:t>被保人</w:t>
            </w:r>
            <w:r>
              <w:t>ID</w:t>
            </w:r>
          </w:p>
        </w:tc>
        <w:tc>
          <w:tcPr>
            <w:tcW w:w="4839" w:type="dxa"/>
          </w:tcPr>
          <w:p w:rsidR="009B4D4A" w:rsidRPr="00F2681A" w:rsidRDefault="009B4D4A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F2681A">
              <w:rPr>
                <w:rFonts w:ascii="Courier New" w:hAnsi="新細明體" w:cs="Courier New"/>
                <w:lang w:eastAsia="zh-TW"/>
              </w:rPr>
              <w:t>OCR_ID</w:t>
            </w:r>
          </w:p>
        </w:tc>
        <w:tc>
          <w:tcPr>
            <w:tcW w:w="1620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B4D4A">
        <w:tc>
          <w:tcPr>
            <w:tcW w:w="2361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</w:pPr>
            <w:r>
              <w:lastRenderedPageBreak/>
              <w:t>索賠類別</w:t>
            </w:r>
          </w:p>
        </w:tc>
        <w:tc>
          <w:tcPr>
            <w:tcW w:w="4839" w:type="dxa"/>
          </w:tcPr>
          <w:p w:rsidR="009B4D4A" w:rsidRPr="00F2681A" w:rsidRDefault="009B4D4A" w:rsidP="00186090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>
              <w:t xml:space="preserve"> </w:t>
            </w:r>
            <w:r w:rsidRPr="00F2681A">
              <w:rPr>
                <w:rFonts w:ascii="Courier New" w:hAnsi="新細明體" w:cs="Courier New"/>
                <w:lang w:eastAsia="zh-TW"/>
              </w:rPr>
              <w:t>CLAM_CAT</w:t>
            </w:r>
            <w:r w:rsidRPr="00954DB3">
              <w:rPr>
                <w:rStyle w:val="SoDAField"/>
                <w:rFonts w:ascii="Courier New" w:hAnsi="Courier New" w:cs="Courier New" w:hint="eastAsia"/>
                <w:color w:val="auto"/>
                <w:sz w:val="24"/>
                <w:lang w:eastAsia="zh-TW"/>
              </w:rPr>
              <w:t>+</w:t>
            </w:r>
            <w:r>
              <w:rPr>
                <w:rStyle w:val="SoDAField"/>
                <w:rFonts w:ascii="Courier New" w:hAnsi="Courier New" w:cs="Courier New" w:hint="eastAsia"/>
                <w:color w:val="auto"/>
                <w:sz w:val="24"/>
                <w:lang w:eastAsia="zh-TW"/>
              </w:rPr>
              <w:t xml:space="preserve"> </w:t>
            </w:r>
            <w:r w:rsidRPr="00954DB3">
              <w:rPr>
                <w:rStyle w:val="SoDAField"/>
                <w:rFonts w:ascii="Courier New" w:hAnsi="Courier New" w:cs="Courier New" w:hint="eastAsia"/>
                <w:color w:val="auto"/>
                <w:lang w:eastAsia="zh-TW"/>
              </w:rPr>
              <w:t>代碼</w:t>
            </w:r>
            <w:r w:rsidRPr="00954DB3">
              <w:rPr>
                <w:rStyle w:val="SoDAField"/>
                <w:rFonts w:ascii="Courier New" w:hAnsi="Courier New" w:cs="Courier New"/>
                <w:color w:val="auto"/>
              </w:rPr>
              <w:t>轉中文</w:t>
            </w:r>
          </w:p>
        </w:tc>
        <w:tc>
          <w:tcPr>
            <w:tcW w:w="1620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如：</w:t>
            </w:r>
            <w:r w:rsidRPr="00B44486">
              <w:rPr>
                <w:shd w:val="pct15" w:color="auto" w:fill="FFFFFF"/>
              </w:rPr>
              <w:t>L</w:t>
            </w:r>
            <w:r>
              <w:t>解除契約</w:t>
            </w:r>
          </w:p>
        </w:tc>
      </w:tr>
      <w:tr w:rsidR="009B4D4A">
        <w:tc>
          <w:tcPr>
            <w:tcW w:w="2361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t>理賠項目</w:t>
            </w:r>
          </w:p>
        </w:tc>
        <w:tc>
          <w:tcPr>
            <w:tcW w:w="4839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>
              <w:t xml:space="preserve"> </w:t>
            </w:r>
            <w:r w:rsidRPr="00F2681A">
              <w:rPr>
                <w:rFonts w:ascii="Courier New" w:hAnsi="新細明體" w:cs="Courier New"/>
                <w:lang w:eastAsia="zh-TW"/>
              </w:rPr>
              <w:t>CLAM_AMT_CODE</w:t>
            </w:r>
            <w:r>
              <w:rPr>
                <w:rFonts w:ascii="Courier New" w:hAnsi="新細明體" w:cs="Courier New" w:hint="eastAsia"/>
                <w:lang w:eastAsia="zh-TW"/>
              </w:rPr>
              <w:t>+</w:t>
            </w:r>
          </w:p>
          <w:p w:rsidR="009B4D4A" w:rsidRPr="00F2681A" w:rsidRDefault="009B4D4A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954DB3">
              <w:rPr>
                <w:rFonts w:ascii="Courier New" w:hAnsi="Courier New" w:cs="Courier New"/>
                <w:kern w:val="2"/>
                <w:lang w:eastAsia="zh-TW"/>
              </w:rPr>
              <w:t>+ DTAA</w:t>
            </w:r>
            <w:r w:rsidR="002020A7">
              <w:rPr>
                <w:rFonts w:ascii="Courier New" w:hAnsi="新細明體" w:cs="Courier New" w:hint="eastAsia"/>
                <w:lang w:eastAsia="zh-TW"/>
              </w:rPr>
              <w:t>Y</w:t>
            </w:r>
            <w:r w:rsidRPr="00954DB3">
              <w:rPr>
                <w:rFonts w:ascii="Courier New" w:hAnsi="Courier New" w:cs="Courier New"/>
                <w:kern w:val="2"/>
                <w:lang w:eastAsia="zh-TW"/>
              </w:rPr>
              <w:t>001.</w:t>
            </w:r>
            <w:r w:rsidRPr="00954DB3">
              <w:rPr>
                <w:rFonts w:ascii="Courier New" w:hAnsi="Courier New" w:cs="Courier New"/>
                <w:caps/>
              </w:rPr>
              <w:t>CLAM_AMT_NAME</w:t>
            </w:r>
          </w:p>
        </w:tc>
        <w:tc>
          <w:tcPr>
            <w:tcW w:w="1620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如：</w:t>
            </w:r>
            <w:r w:rsidRPr="00B44486">
              <w:rPr>
                <w:shd w:val="pct15" w:color="auto" w:fill="FFFFFF"/>
                <w:lang w:eastAsia="zh-TW"/>
              </w:rPr>
              <w:t>JAL2</w:t>
            </w:r>
            <w:r>
              <w:rPr>
                <w:lang w:eastAsia="zh-TW"/>
              </w:rPr>
              <w:t>合意解除</w:t>
            </w:r>
            <w:r>
              <w:rPr>
                <w:lang w:eastAsia="zh-TW"/>
              </w:rPr>
              <w:t>-</w:t>
            </w:r>
            <w:r>
              <w:rPr>
                <w:lang w:eastAsia="zh-TW"/>
              </w:rPr>
              <w:t>退還保費</w:t>
            </w:r>
          </w:p>
        </w:tc>
      </w:tr>
      <w:tr w:rsidR="006C6003">
        <w:tc>
          <w:tcPr>
            <w:tcW w:w="2361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</w:pPr>
            <w:r>
              <w:rPr>
                <w:lang w:eastAsia="zh-TW"/>
              </w:rPr>
              <w:t>診斷類別</w:t>
            </w:r>
          </w:p>
        </w:tc>
        <w:tc>
          <w:tcPr>
            <w:tcW w:w="4839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 w:rsidR="00F332B2"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>
              <w:t xml:space="preserve"> </w:t>
            </w:r>
            <w:r w:rsidRPr="005361A5">
              <w:rPr>
                <w:rFonts w:ascii="Courier New" w:hAnsi="新細明體" w:cs="Courier New"/>
                <w:lang w:eastAsia="zh-TW"/>
              </w:rPr>
              <w:t>DIAG_KIND</w:t>
            </w:r>
            <w:r>
              <w:rPr>
                <w:rFonts w:ascii="Courier New" w:hAnsi="新細明體" w:cs="Courier New" w:hint="eastAsia"/>
                <w:lang w:eastAsia="zh-TW"/>
              </w:rPr>
              <w:t xml:space="preserve">　代碼轉中文</w:t>
            </w:r>
          </w:p>
        </w:tc>
        <w:tc>
          <w:tcPr>
            <w:tcW w:w="162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如：住院</w:t>
            </w:r>
          </w:p>
        </w:tc>
      </w:tr>
    </w:tbl>
    <w:p w:rsidR="009B4D4A" w:rsidRPr="00FF301C" w:rsidRDefault="009B4D4A" w:rsidP="009B4D4A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9B4D4A" w:rsidRPr="00AB3ED5" w:rsidRDefault="009B4D4A" w:rsidP="009B4D4A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shd w:val="pct15" w:color="auto" w:fill="FFFFFF"/>
          <w:lang w:eastAsia="zh-TW"/>
        </w:rPr>
        <w:t>理賠資料</w:t>
      </w:r>
      <w:r w:rsidRPr="00AB3ED5">
        <w:rPr>
          <w:rFonts w:hint="eastAsia"/>
          <w:lang w:eastAsia="zh-TW"/>
        </w:rPr>
        <w:t>區塊：</w:t>
      </w:r>
      <w:r w:rsidR="002020A7">
        <w:rPr>
          <w:rFonts w:hint="eastAsia"/>
          <w:lang w:eastAsia="zh-TW"/>
        </w:rPr>
        <w:t>欄位均為不可輸</w:t>
      </w:r>
      <w:r>
        <w:rPr>
          <w:rFonts w:hint="eastAsia"/>
          <w:lang w:eastAsia="zh-TW"/>
        </w:rPr>
        <w:t>。</w:t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880"/>
        <w:gridCol w:w="2700"/>
        <w:gridCol w:w="1800"/>
      </w:tblGrid>
      <w:tr w:rsidR="009B4D4A">
        <w:tc>
          <w:tcPr>
            <w:tcW w:w="1440" w:type="dxa"/>
            <w:shd w:val="clear" w:color="auto" w:fill="A0A0A0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880" w:type="dxa"/>
            <w:shd w:val="clear" w:color="auto" w:fill="A0A0A0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修正前</w:t>
            </w:r>
          </w:p>
        </w:tc>
        <w:tc>
          <w:tcPr>
            <w:tcW w:w="2700" w:type="dxa"/>
            <w:shd w:val="clear" w:color="auto" w:fill="A0A0A0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修正後</w:t>
            </w:r>
            <w:r>
              <w:rPr>
                <w:rFonts w:hint="eastAsia"/>
                <w:b/>
                <w:lang w:eastAsia="zh-TW"/>
              </w:rPr>
              <w:t>(</w:t>
            </w:r>
            <w:r>
              <w:rPr>
                <w:rFonts w:hint="eastAsia"/>
                <w:b/>
                <w:lang w:eastAsia="zh-TW"/>
              </w:rPr>
              <w:t>使用者自行輸入</w:t>
            </w:r>
            <w:r>
              <w:rPr>
                <w:rFonts w:hint="eastAsia"/>
                <w:b/>
                <w:lang w:eastAsia="zh-TW"/>
              </w:rPr>
              <w:t>)</w:t>
            </w:r>
          </w:p>
        </w:tc>
        <w:tc>
          <w:tcPr>
            <w:tcW w:w="1800" w:type="dxa"/>
            <w:shd w:val="clear" w:color="auto" w:fill="A0A0A0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差額</w:t>
            </w:r>
          </w:p>
        </w:tc>
      </w:tr>
      <w:tr w:rsidR="009B4D4A">
        <w:tc>
          <w:tcPr>
            <w:tcW w:w="1440" w:type="dxa"/>
          </w:tcPr>
          <w:p w:rsidR="009B4D4A" w:rsidRDefault="009B4D4A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t>給付金額</w:t>
            </w:r>
          </w:p>
        </w:tc>
        <w:tc>
          <w:tcPr>
            <w:tcW w:w="2880" w:type="dxa"/>
          </w:tcPr>
          <w:p w:rsidR="009B4D4A" w:rsidRPr="005C7DF4" w:rsidRDefault="009B4D4A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 w:rsidR="002020A7"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PAY_AMT</w:t>
            </w:r>
          </w:p>
        </w:tc>
        <w:tc>
          <w:tcPr>
            <w:tcW w:w="2700" w:type="dxa"/>
          </w:tcPr>
          <w:p w:rsidR="009B4D4A" w:rsidRPr="00830BFA" w:rsidRDefault="002020A7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PAY_AMT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  <w:tc>
          <w:tcPr>
            <w:tcW w:w="1800" w:type="dxa"/>
          </w:tcPr>
          <w:p w:rsidR="009B4D4A" w:rsidRPr="005134CD" w:rsidRDefault="002020A7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PAY_AMT</w:t>
            </w:r>
            <w:r>
              <w:rPr>
                <w:rFonts w:ascii="Courier New" w:hAnsi="新細明體" w:cs="Courier New" w:hint="eastAsia"/>
                <w:lang w:eastAsia="zh-TW"/>
              </w:rPr>
              <w:t>_DIFF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</w:pPr>
            <w:r>
              <w:rPr>
                <w:rFonts w:hint="eastAsia"/>
                <w:lang w:eastAsia="zh-TW"/>
              </w:rPr>
              <w:t>幾付天數</w:t>
            </w:r>
          </w:p>
        </w:tc>
        <w:tc>
          <w:tcPr>
            <w:tcW w:w="288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PAY_</w:t>
            </w:r>
            <w:r>
              <w:rPr>
                <w:rFonts w:ascii="Courier New" w:hAnsi="新細明體" w:cs="Courier New" w:hint="eastAsia"/>
                <w:lang w:eastAsia="zh-TW"/>
              </w:rPr>
              <w:t>DAY</w:t>
            </w:r>
          </w:p>
        </w:tc>
        <w:tc>
          <w:tcPr>
            <w:tcW w:w="2700" w:type="dxa"/>
          </w:tcPr>
          <w:p w:rsidR="006C6003" w:rsidRP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cap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6C6003">
              <w:rPr>
                <w:rFonts w:ascii="Courier New" w:hAnsi="Courier New" w:cs="Courier New"/>
                <w:caps/>
                <w:lang w:eastAsia="zh-TW"/>
              </w:rPr>
              <w:t>PAY_DAY_ADJ</w:t>
            </w:r>
          </w:p>
        </w:tc>
        <w:tc>
          <w:tcPr>
            <w:tcW w:w="1800" w:type="dxa"/>
          </w:tcPr>
          <w:p w:rsidR="006C6003" w:rsidRP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cap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6C6003">
              <w:rPr>
                <w:rFonts w:ascii="Courier New" w:hAnsi="Courier New" w:cs="Courier New"/>
                <w:caps/>
                <w:lang w:eastAsia="zh-TW"/>
              </w:rPr>
              <w:t>OVER_PAY_DAY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>
              <w:t>門診申請天數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MED_APLY_DAY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MED_APLY_DAY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>
              <w:t>門診給付天數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MED_PAY_DAY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MED_PAY_DAY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>
              <w:t>住院申請天數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HSP_APLY_DAY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HSP_APLY_DAY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Style w:val="row"/>
                <w:rFonts w:hint="eastAsia"/>
                <w:lang w:eastAsia="zh-TW"/>
              </w:rPr>
            </w:pPr>
            <w:r>
              <w:rPr>
                <w:rFonts w:ascii="細明體" w:eastAsia="細明體" w:hAnsi="細明體" w:cs="細明體" w:hint="eastAsia"/>
              </w:rPr>
              <w:t>住院給付天數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HSP_PAY_DAY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HSP_PAY_DAY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</w:pPr>
            <w:r>
              <w:t>社會保險天數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>
              <w:t xml:space="preserve"> </w:t>
            </w:r>
            <w:r w:rsidRPr="005C7DF4">
              <w:rPr>
                <w:rFonts w:ascii="Courier New" w:hAnsi="新細明體" w:cs="Courier New"/>
                <w:lang w:eastAsia="zh-TW"/>
              </w:rPr>
              <w:t>SOC_DAY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>
              <w:t xml:space="preserve"> </w:t>
            </w:r>
            <w:r w:rsidRPr="005C7DF4">
              <w:rPr>
                <w:rFonts w:ascii="Courier New" w:hAnsi="新細明體" w:cs="Courier New"/>
                <w:lang w:eastAsia="zh-TW"/>
              </w:rPr>
              <w:t>SOC_DAY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</w:pPr>
            <w:r>
              <w:t>疾病代碼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ICD_CODE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ICD_CODE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t>疾病代碼名稱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ICD_NAME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ICD_NAME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Pr="00856A08" w:rsidRDefault="006C6003" w:rsidP="00186090">
            <w:pPr>
              <w:pStyle w:val="Tabletext"/>
              <w:keepLines w:val="0"/>
              <w:spacing w:after="0" w:line="240" w:lineRule="auto"/>
              <w:rPr>
                <w:dstrike/>
              </w:rPr>
            </w:pPr>
            <w:r w:rsidRPr="00856A08">
              <w:rPr>
                <w:dstrike/>
              </w:rPr>
              <w:t>診斷類別</w:t>
            </w:r>
          </w:p>
        </w:tc>
        <w:tc>
          <w:tcPr>
            <w:tcW w:w="2880" w:type="dxa"/>
          </w:tcPr>
          <w:p w:rsidR="006C6003" w:rsidRPr="00856A08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dstrike/>
                <w:lang w:eastAsia="zh-TW"/>
              </w:rPr>
            </w:pPr>
            <w:r w:rsidRPr="00856A08">
              <w:rPr>
                <w:rFonts w:ascii="Courier New" w:hAnsi="新細明體" w:cs="Courier New" w:hint="eastAsia"/>
                <w:dstrike/>
              </w:rPr>
              <w:t>DTAA</w:t>
            </w:r>
            <w:r w:rsidRPr="00856A08">
              <w:rPr>
                <w:rFonts w:ascii="Courier New" w:hAnsi="新細明體" w:cs="Courier New" w:hint="eastAsia"/>
                <w:dstrike/>
                <w:lang w:eastAsia="zh-TW"/>
              </w:rPr>
              <w:t>Y</w:t>
            </w:r>
            <w:r w:rsidRPr="00856A08">
              <w:rPr>
                <w:rFonts w:ascii="Courier New" w:hAnsi="新細明體" w:cs="Courier New" w:hint="eastAsia"/>
                <w:dstrike/>
              </w:rPr>
              <w:t>001</w:t>
            </w:r>
            <w:r w:rsidRPr="00856A08">
              <w:rPr>
                <w:rFonts w:ascii="Courier New" w:hAnsi="新細明體" w:cs="Courier New" w:hint="eastAsia"/>
                <w:dstrike/>
                <w:lang w:eastAsia="zh-TW"/>
              </w:rPr>
              <w:t>.</w:t>
            </w:r>
            <w:r w:rsidRPr="00856A08">
              <w:rPr>
                <w:rFonts w:ascii="Courier New" w:hAnsi="新細明體" w:cs="Courier New"/>
                <w:dstrike/>
                <w:lang w:eastAsia="zh-TW"/>
              </w:rPr>
              <w:t>DIAG_KIND</w:t>
            </w:r>
          </w:p>
        </w:tc>
        <w:tc>
          <w:tcPr>
            <w:tcW w:w="4500" w:type="dxa"/>
            <w:gridSpan w:val="2"/>
          </w:tcPr>
          <w:p w:rsidR="006C6003" w:rsidRPr="00856A08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dstrike/>
                <w:lang w:eastAsia="zh-TW"/>
              </w:rPr>
            </w:pPr>
            <w:r w:rsidRPr="00856A08">
              <w:rPr>
                <w:rFonts w:ascii="Courier New" w:hAnsi="新細明體" w:cs="Courier New" w:hint="eastAsia"/>
                <w:dstrike/>
              </w:rPr>
              <w:t>DTAA</w:t>
            </w:r>
            <w:r w:rsidRPr="00856A08">
              <w:rPr>
                <w:rFonts w:ascii="Courier New" w:hAnsi="新細明體" w:cs="Courier New" w:hint="eastAsia"/>
                <w:dstrike/>
                <w:lang w:eastAsia="zh-TW"/>
              </w:rPr>
              <w:t>Y</w:t>
            </w:r>
            <w:r w:rsidRPr="00856A08">
              <w:rPr>
                <w:rFonts w:ascii="Courier New" w:hAnsi="新細明體" w:cs="Courier New" w:hint="eastAsia"/>
                <w:dstrike/>
              </w:rPr>
              <w:t>001</w:t>
            </w:r>
            <w:r w:rsidRPr="00856A08">
              <w:rPr>
                <w:rFonts w:ascii="Courier New" w:hAnsi="新細明體" w:cs="Courier New" w:hint="eastAsia"/>
                <w:dstrike/>
                <w:lang w:eastAsia="zh-TW"/>
              </w:rPr>
              <w:t>.</w:t>
            </w:r>
            <w:r w:rsidRPr="00856A08">
              <w:rPr>
                <w:rFonts w:ascii="Courier New" w:hAnsi="新細明體" w:cs="Courier New"/>
                <w:dstrike/>
                <w:lang w:eastAsia="zh-TW"/>
              </w:rPr>
              <w:t>DIAG_KIND</w:t>
            </w:r>
            <w:r w:rsidRPr="00856A08">
              <w:rPr>
                <w:rFonts w:ascii="Courier New" w:hAnsi="新細明體" w:cs="Courier New" w:hint="eastAsia"/>
                <w:dstrike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</w:pPr>
            <w:r>
              <w:t>手術代碼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OP_CODE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OP_CODE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</w:pPr>
            <w:r>
              <w:t>骨折代碼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BONE_CODE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BONE_CODE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</w:pPr>
            <w:r>
              <w:t>起始日期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E_STR_DATE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E_STR_DATE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</w:pPr>
            <w:r>
              <w:t>終止日期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E_END_DATE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E_END_DATE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</w:pPr>
            <w:r>
              <w:t>癌症手術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OP_CNCR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OP_CNCR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</w:pPr>
            <w:r>
              <w:t>手術等級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OP_GRAD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OP_GRAD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</w:pPr>
            <w:r>
              <w:t>手術倍數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OP_RATIO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OP_RATIO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</w:pPr>
            <w:r>
              <w:t>手術代碼中文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OP_NAME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OP_NAME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  <w:tr w:rsidR="006C6003">
        <w:tc>
          <w:tcPr>
            <w:tcW w:w="1440" w:type="dxa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</w:pPr>
            <w:r>
              <w:t>骨折代碼中文</w:t>
            </w:r>
          </w:p>
        </w:tc>
        <w:tc>
          <w:tcPr>
            <w:tcW w:w="2880" w:type="dxa"/>
          </w:tcPr>
          <w:p w:rsidR="006C6003" w:rsidRPr="005C7DF4" w:rsidRDefault="006C6003" w:rsidP="00186090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BONE_NAME</w:t>
            </w:r>
          </w:p>
        </w:tc>
        <w:tc>
          <w:tcPr>
            <w:tcW w:w="4500" w:type="dxa"/>
            <w:gridSpan w:val="2"/>
          </w:tcPr>
          <w:p w:rsidR="006C6003" w:rsidRDefault="006C6003" w:rsidP="001860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</w:t>
            </w:r>
            <w:r>
              <w:rPr>
                <w:rFonts w:ascii="Courier New" w:hAnsi="新細明體" w:cs="Courier New" w:hint="eastAsia"/>
                <w:lang w:eastAsia="zh-TW"/>
              </w:rPr>
              <w:t>Y</w:t>
            </w:r>
            <w:r>
              <w:rPr>
                <w:rFonts w:ascii="Courier New" w:hAnsi="新細明體" w:cs="Courier New" w:hint="eastAsia"/>
              </w:rPr>
              <w:t>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BONE_NAME</w:t>
            </w:r>
            <w:r>
              <w:rPr>
                <w:rFonts w:ascii="Courier New" w:hAnsi="新細明體" w:cs="Courier New" w:hint="eastAsia"/>
                <w:lang w:eastAsia="zh-TW"/>
              </w:rPr>
              <w:t>_ADJ</w:t>
            </w:r>
          </w:p>
        </w:tc>
      </w:tr>
    </w:tbl>
    <w:p w:rsidR="009B4D4A" w:rsidRPr="00792120" w:rsidRDefault="009B4D4A" w:rsidP="00AD122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3E213E" w:rsidRPr="00D103FC" w:rsidRDefault="003E213E" w:rsidP="00D103FC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輸入</w:t>
      </w:r>
      <w:r w:rsidRPr="00124837">
        <w:rPr>
          <w:rFonts w:ascii="Courier New" w:hAnsi="Courier New" w:cs="Courier New" w:hint="eastAsia"/>
          <w:kern w:val="2"/>
          <w:szCs w:val="24"/>
          <w:lang w:eastAsia="zh-TW"/>
        </w:rPr>
        <w:t>：</w:t>
      </w:r>
      <w:r w:rsidR="004A53E3">
        <w:rPr>
          <w:rFonts w:ascii="Courier New" w:hAnsi="Courier New" w:cs="Courier New" w:hint="eastAsia"/>
          <w:kern w:val="2"/>
          <w:szCs w:val="24"/>
          <w:lang w:eastAsia="zh-TW"/>
        </w:rPr>
        <w:t>把修正資料暫存</w:t>
      </w:r>
      <w:r w:rsidR="004A53E3">
        <w:rPr>
          <w:rFonts w:ascii="Courier New" w:hAnsi="Courier New" w:cs="Courier New" w:hint="eastAsia"/>
          <w:kern w:val="2"/>
          <w:szCs w:val="24"/>
          <w:lang w:eastAsia="zh-TW"/>
        </w:rPr>
        <w:t>DTAAY001_VO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。</w:t>
      </w:r>
      <w:r w:rsidR="009B4D4A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9B4D4A">
        <w:rPr>
          <w:rFonts w:ascii="Courier New" w:hAnsi="Courier New" w:cs="Courier New" w:hint="eastAsia"/>
          <w:kern w:val="2"/>
          <w:szCs w:val="24"/>
          <w:lang w:eastAsia="zh-TW"/>
        </w:rPr>
        <w:t>只限</w:t>
      </w:r>
      <w:r w:rsidR="009B4D4A">
        <w:rPr>
          <w:rFonts w:ascii="Courier New" w:hAnsi="Courier New" w:cs="Courier New" w:hint="eastAsia"/>
          <w:kern w:val="2"/>
          <w:lang w:eastAsia="zh-TW"/>
        </w:rPr>
        <w:t>由</w:t>
      </w:r>
      <w:r w:rsidR="009B4D4A">
        <w:rPr>
          <w:rFonts w:ascii="Courier New" w:hAnsi="Courier New" w:cs="Courier New" w:hint="eastAsia"/>
          <w:kern w:val="2"/>
          <w:lang w:eastAsia="zh-TW"/>
        </w:rPr>
        <w:t>AAY1_0100</w:t>
      </w:r>
      <w:r w:rsidR="009B4D4A" w:rsidRPr="009B4D4A">
        <w:rPr>
          <w:rFonts w:ascii="Courier New" w:hAnsi="Courier New" w:cs="Courier New" w:hint="eastAsia"/>
          <w:kern w:val="2"/>
          <w:bdr w:val="single" w:sz="4" w:space="0" w:color="auto"/>
          <w:lang w:eastAsia="zh-TW"/>
        </w:rPr>
        <w:t>索引</w:t>
      </w:r>
      <w:r w:rsidR="009B4D4A">
        <w:rPr>
          <w:rFonts w:ascii="Courier New" w:hAnsi="Courier New" w:cs="Courier New" w:hint="eastAsia"/>
          <w:kern w:val="2"/>
          <w:lang w:eastAsia="zh-TW"/>
        </w:rPr>
        <w:t>功能，輸入資料</w:t>
      </w:r>
      <w:r w:rsidR="009B4D4A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9A7DAD" w:rsidRDefault="009A7DAD" w:rsidP="00E718FB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檢查是否</w:t>
      </w:r>
      <w:r w:rsidR="009E08A7">
        <w:rPr>
          <w:rFonts w:ascii="Courier New" w:hAnsi="Courier New" w:cs="Courier New" w:hint="eastAsia"/>
          <w:kern w:val="2"/>
          <w:szCs w:val="24"/>
          <w:lang w:eastAsia="zh-TW"/>
        </w:rPr>
        <w:t>同一給付紀錄已輸入：</w:t>
      </w:r>
    </w:p>
    <w:p w:rsidR="00585FEF" w:rsidRDefault="00585FEF" w:rsidP="00585FEF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READ DTAAY001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：</w:t>
      </w:r>
    </w:p>
    <w:p w:rsidR="00585FEF" w:rsidRDefault="00585FEF" w:rsidP="00585FEF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WHERE</w:t>
      </w:r>
    </w:p>
    <w:p w:rsidR="00585FEF" w:rsidRPr="00B03FDE" w:rsidRDefault="00585FEF" w:rsidP="00585FEF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Style w:val="SoDAField"/>
          <w:rFonts w:ascii="Courier New" w:hAnsi="Courier New" w:cs="Courier New" w:hint="eastAsia"/>
          <w:color w:val="auto"/>
          <w:kern w:val="2"/>
          <w:szCs w:val="24"/>
          <w:lang w:eastAsia="zh-TW"/>
        </w:rPr>
      </w:pPr>
      <w:r w:rsidRPr="008307BB">
        <w:rPr>
          <w:rFonts w:ascii="Courier New" w:hAnsi="新細明體" w:cs="Courier New"/>
        </w:rPr>
        <w:t>保單號碼</w:t>
      </w:r>
      <w:r>
        <w:rPr>
          <w:rFonts w:ascii="Courier New" w:hAnsi="新細明體" w:cs="Courier New" w:hint="eastAsia"/>
          <w:lang w:eastAsia="zh-TW"/>
        </w:rPr>
        <w:t xml:space="preserve"> = </w:t>
      </w:r>
      <w:r w:rsidR="005A3F06" w:rsidRPr="008307BB">
        <w:rPr>
          <w:rFonts w:ascii="Courier New" w:hAnsi="Courier New" w:cs="Courier New"/>
        </w:rPr>
        <w:t>DTAAB001.</w:t>
      </w:r>
      <w:r w:rsidR="005A3F06" w:rsidRPr="008307BB">
        <w:rPr>
          <w:rStyle w:val="SoDAField"/>
          <w:rFonts w:ascii="Courier New" w:hAnsi="Courier New" w:cs="Courier New"/>
          <w:caps/>
          <w:color w:val="auto"/>
        </w:rPr>
        <w:t>POLICY_NO</w:t>
      </w:r>
    </w:p>
    <w:p w:rsidR="00B03FDE" w:rsidRPr="005A3F06" w:rsidRDefault="00B03FDE" w:rsidP="00585FEF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Style w:val="SoDAField"/>
          <w:rFonts w:ascii="Courier New" w:hAnsi="Courier New" w:cs="Courier New" w:hint="eastAsia"/>
          <w:color w:val="auto"/>
          <w:kern w:val="2"/>
          <w:szCs w:val="24"/>
          <w:lang w:eastAsia="zh-TW"/>
        </w:rPr>
      </w:pPr>
      <w:r>
        <w:rPr>
          <w:rFonts w:ascii="Courier New" w:hAnsi="新細明體" w:cs="Courier New" w:hint="eastAsia"/>
        </w:rPr>
        <w:t>序號</w:t>
      </w:r>
      <w:r>
        <w:rPr>
          <w:rFonts w:ascii="Courier New" w:hAnsi="新細明體" w:cs="Courier New" w:hint="eastAsia"/>
          <w:lang w:eastAsia="zh-TW"/>
        </w:rPr>
        <w:t xml:space="preserve"> = </w:t>
      </w:r>
      <w:r w:rsidR="00353450" w:rsidRPr="00BC0043">
        <w:rPr>
          <w:rFonts w:ascii="Courier New" w:hAnsi="Courier New" w:cs="Courier New"/>
        </w:rPr>
        <w:t>DTAAB001.</w:t>
      </w:r>
      <w:r w:rsidR="00353450" w:rsidRPr="00BC0043">
        <w:rPr>
          <w:rStyle w:val="SoDAField"/>
          <w:rFonts w:ascii="Courier New" w:hAnsi="Courier New" w:cs="Courier New"/>
          <w:caps/>
          <w:color w:val="auto"/>
        </w:rPr>
        <w:t>SER_NO</w:t>
      </w:r>
    </w:p>
    <w:p w:rsidR="005A3F06" w:rsidRPr="00B03FDE" w:rsidRDefault="00B03FDE" w:rsidP="00585FEF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8307BB">
        <w:rPr>
          <w:rFonts w:ascii="Courier New" w:hAnsi="新細明體" w:cs="Courier New"/>
        </w:rPr>
        <w:t>索賠類別</w:t>
      </w:r>
      <w:r w:rsidR="00353450">
        <w:rPr>
          <w:rFonts w:ascii="Courier New" w:hAnsi="新細明體" w:cs="Courier New" w:hint="eastAsia"/>
          <w:lang w:eastAsia="zh-TW"/>
        </w:rPr>
        <w:t>=</w:t>
      </w:r>
      <w:r w:rsidR="00353450" w:rsidRPr="00353450">
        <w:rPr>
          <w:rFonts w:ascii="Courier New" w:hAnsi="Courier New" w:cs="Courier New"/>
        </w:rPr>
        <w:t xml:space="preserve"> </w:t>
      </w:r>
      <w:r w:rsidR="00353450" w:rsidRPr="008307BB">
        <w:rPr>
          <w:rFonts w:ascii="Courier New" w:hAnsi="Courier New" w:cs="Courier New"/>
        </w:rPr>
        <w:t>DTAAB001.</w:t>
      </w:r>
      <w:r w:rsidR="00353450" w:rsidRPr="008307BB">
        <w:rPr>
          <w:rStyle w:val="SoDAField"/>
          <w:rFonts w:ascii="Courier New" w:hAnsi="Courier New" w:cs="Courier New"/>
          <w:color w:val="auto"/>
        </w:rPr>
        <w:t>CLAM_CAT</w:t>
      </w:r>
    </w:p>
    <w:p w:rsidR="00B03FDE" w:rsidRPr="00B03FDE" w:rsidRDefault="00B03FDE" w:rsidP="00585FEF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8307BB">
        <w:rPr>
          <w:rFonts w:ascii="Courier New" w:hAnsi="新細明體" w:cs="Courier New"/>
        </w:rPr>
        <w:t>險別代號</w:t>
      </w:r>
      <w:r w:rsidR="00353450">
        <w:rPr>
          <w:rFonts w:ascii="Courier New" w:hAnsi="新細明體" w:cs="Courier New" w:hint="eastAsia"/>
          <w:lang w:eastAsia="zh-TW"/>
        </w:rPr>
        <w:t>=</w:t>
      </w:r>
      <w:r w:rsidR="00353450" w:rsidRPr="00353450">
        <w:rPr>
          <w:rFonts w:ascii="Courier New" w:hAnsi="Courier New" w:cs="Courier New"/>
        </w:rPr>
        <w:t xml:space="preserve"> </w:t>
      </w:r>
      <w:r w:rsidR="00353450" w:rsidRPr="008307BB">
        <w:rPr>
          <w:rFonts w:ascii="Courier New" w:hAnsi="Courier New" w:cs="Courier New"/>
        </w:rPr>
        <w:t>DTAAB001.</w:t>
      </w:r>
      <w:r w:rsidR="00353450" w:rsidRPr="008307BB">
        <w:rPr>
          <w:rStyle w:val="SoDAField"/>
          <w:rFonts w:ascii="Courier New" w:hAnsi="Courier New" w:cs="Courier New"/>
          <w:color w:val="auto"/>
        </w:rPr>
        <w:t>PROD_ID</w:t>
      </w:r>
    </w:p>
    <w:p w:rsidR="00B03FDE" w:rsidRPr="00B03FDE" w:rsidRDefault="00B03FDE" w:rsidP="00585FEF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8307BB">
        <w:rPr>
          <w:rFonts w:ascii="Courier New" w:hAnsi="新細明體" w:cs="Courier New"/>
        </w:rPr>
        <w:t>理賠保險金代號</w:t>
      </w:r>
      <w:r w:rsidR="00353450">
        <w:rPr>
          <w:rFonts w:ascii="Courier New" w:hAnsi="新細明體" w:cs="Courier New" w:hint="eastAsia"/>
          <w:lang w:eastAsia="zh-TW"/>
        </w:rPr>
        <w:t>=</w:t>
      </w:r>
      <w:r w:rsidR="00353450" w:rsidRPr="00353450">
        <w:rPr>
          <w:rFonts w:ascii="Courier New" w:hAnsi="Courier New" w:cs="Courier New"/>
        </w:rPr>
        <w:t xml:space="preserve"> </w:t>
      </w:r>
      <w:r w:rsidR="00353450" w:rsidRPr="008307BB">
        <w:rPr>
          <w:rFonts w:ascii="Courier New" w:hAnsi="Courier New" w:cs="Courier New"/>
        </w:rPr>
        <w:t>DTAAB001.</w:t>
      </w:r>
      <w:r w:rsidR="00353450" w:rsidRPr="008307BB">
        <w:rPr>
          <w:rStyle w:val="SoDAField"/>
          <w:rFonts w:ascii="Courier New" w:hAnsi="Courier New" w:cs="Courier New"/>
          <w:color w:val="auto"/>
        </w:rPr>
        <w:t>CLAM_AMT_CODE</w:t>
      </w:r>
    </w:p>
    <w:p w:rsidR="00B03FDE" w:rsidRPr="00B03FDE" w:rsidRDefault="00B03FDE" w:rsidP="00585FEF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8307BB">
        <w:rPr>
          <w:rFonts w:ascii="Courier New" w:hAnsi="新細明體" w:cs="Courier New"/>
        </w:rPr>
        <w:t>事故者</w:t>
      </w:r>
      <w:r w:rsidRPr="008307BB">
        <w:rPr>
          <w:rFonts w:ascii="Courier New" w:hAnsi="Courier New" w:cs="Courier New"/>
        </w:rPr>
        <w:t>ID</w:t>
      </w:r>
      <w:r w:rsidR="00353450">
        <w:rPr>
          <w:rFonts w:ascii="Courier New" w:hAnsi="Courier New" w:cs="Courier New" w:hint="eastAsia"/>
          <w:lang w:eastAsia="zh-TW"/>
        </w:rPr>
        <w:t>=</w:t>
      </w:r>
      <w:r w:rsidR="00353450" w:rsidRPr="00353450">
        <w:rPr>
          <w:rFonts w:ascii="Courier New" w:hAnsi="Courier New" w:cs="Courier New"/>
        </w:rPr>
        <w:t xml:space="preserve"> </w:t>
      </w:r>
      <w:r w:rsidR="00353450" w:rsidRPr="008307BB">
        <w:rPr>
          <w:rFonts w:ascii="Courier New" w:hAnsi="Courier New" w:cs="Courier New"/>
        </w:rPr>
        <w:t>DTAAB001.</w:t>
      </w:r>
      <w:r w:rsidR="00353450" w:rsidRPr="008307BB">
        <w:rPr>
          <w:rStyle w:val="SoDAField"/>
          <w:rFonts w:ascii="Courier New" w:hAnsi="Courier New" w:cs="Courier New"/>
          <w:color w:val="auto"/>
        </w:rPr>
        <w:t>OCR_ID</w:t>
      </w:r>
    </w:p>
    <w:p w:rsidR="00464F6A" w:rsidRPr="003301C3" w:rsidRDefault="00B03FDE" w:rsidP="00585FEF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Style w:val="SoDAField"/>
          <w:rFonts w:ascii="Courier New" w:hAnsi="Courier New" w:cs="Courier New" w:hint="eastAsia"/>
          <w:color w:val="auto"/>
          <w:kern w:val="2"/>
          <w:szCs w:val="24"/>
          <w:lang w:eastAsia="zh-TW"/>
        </w:rPr>
      </w:pPr>
      <w:r w:rsidRPr="008307BB">
        <w:rPr>
          <w:rFonts w:ascii="Courier New" w:hAnsi="新細明體" w:cs="Courier New"/>
        </w:rPr>
        <w:t>原受理編號</w:t>
      </w:r>
      <w:r w:rsidR="00353450">
        <w:rPr>
          <w:rFonts w:ascii="Courier New" w:hAnsi="新細明體" w:cs="Courier New" w:hint="eastAsia"/>
          <w:lang w:eastAsia="zh-TW"/>
        </w:rPr>
        <w:t>=</w:t>
      </w:r>
      <w:r w:rsidR="00353450" w:rsidRPr="00353450">
        <w:rPr>
          <w:rFonts w:ascii="Courier New" w:hAnsi="Courier New" w:cs="Courier New"/>
        </w:rPr>
        <w:t xml:space="preserve"> </w:t>
      </w:r>
      <w:r w:rsidR="00353450" w:rsidRPr="008307BB">
        <w:rPr>
          <w:rFonts w:ascii="Courier New" w:hAnsi="Courier New" w:cs="Courier New"/>
        </w:rPr>
        <w:t>DTAAB001.</w:t>
      </w:r>
      <w:r w:rsidR="00353450" w:rsidRPr="008307BB">
        <w:rPr>
          <w:rStyle w:val="SoDAField"/>
          <w:rFonts w:ascii="Courier New" w:hAnsi="Courier New" w:cs="Courier New"/>
          <w:caps/>
          <w:color w:val="auto"/>
        </w:rPr>
        <w:t>APLY_NO</w:t>
      </w:r>
    </w:p>
    <w:p w:rsidR="003301C3" w:rsidRPr="009A7DAD" w:rsidRDefault="003301C3" w:rsidP="00585FEF">
      <w:pPr>
        <w:pStyle w:val="Tabletext"/>
        <w:keepLines w:val="0"/>
        <w:numPr>
          <w:ilvl w:val="4"/>
          <w:numId w:val="5"/>
          <w:ins w:id="33" w:author="cathaylife" w:date="2010-09-07T15:34:00Z"/>
        </w:numPr>
        <w:spacing w:after="0" w:line="240" w:lineRule="auto"/>
        <w:rPr>
          <w:ins w:id="34" w:author="cathaylife" w:date="2010-09-07T15:34:00Z"/>
          <w:rFonts w:ascii="Courier New" w:hAnsi="Courier New" w:cs="Courier New" w:hint="eastAsia"/>
          <w:kern w:val="2"/>
          <w:szCs w:val="24"/>
          <w:lang w:eastAsia="zh-TW"/>
        </w:rPr>
      </w:pPr>
      <w:ins w:id="35" w:author="cathaylife" w:date="2010-09-07T15:34:00Z">
        <w:r>
          <w:rPr>
            <w:rStyle w:val="SoDAField"/>
            <w:rFonts w:ascii="Courier New" w:hAnsi="Courier New" w:cs="Courier New" w:hint="eastAsia"/>
            <w:caps/>
            <w:color w:val="auto"/>
            <w:lang w:eastAsia="zh-TW"/>
          </w:rPr>
          <w:t>給付餘額</w:t>
        </w:r>
        <w:r>
          <w:rPr>
            <w:rStyle w:val="SoDAField"/>
            <w:rFonts w:ascii="Courier New" w:hAnsi="Courier New" w:cs="Courier New" w:hint="eastAsia"/>
            <w:caps/>
            <w:color w:val="auto"/>
            <w:lang w:eastAsia="zh-TW"/>
          </w:rPr>
          <w:t xml:space="preserve"> &gt; 0</w:t>
        </w:r>
      </w:ins>
    </w:p>
    <w:p w:rsidR="00C228F5" w:rsidRDefault="00C228F5" w:rsidP="00C228F5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IF FND</w:t>
      </w:r>
      <w:r w:rsidR="00D51971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D51971">
        <w:rPr>
          <w:rFonts w:ascii="Courier New" w:hAnsi="Courier New" w:cs="Courier New" w:hint="eastAsia"/>
          <w:kern w:val="2"/>
          <w:szCs w:val="24"/>
          <w:lang w:eastAsia="zh-TW"/>
        </w:rPr>
        <w:t>已輸入過</w:t>
      </w:r>
      <w:r w:rsidR="00325293">
        <w:rPr>
          <w:rFonts w:ascii="Courier New" w:hAnsi="Courier New" w:cs="Courier New" w:hint="eastAsia"/>
          <w:kern w:val="2"/>
          <w:szCs w:val="24"/>
          <w:lang w:eastAsia="zh-TW"/>
        </w:rPr>
        <w:t>，</w:t>
      </w:r>
      <w:r w:rsidR="00416957">
        <w:rPr>
          <w:rFonts w:ascii="Courier New" w:hAnsi="Courier New" w:cs="Courier New" w:hint="eastAsia"/>
          <w:kern w:val="2"/>
          <w:szCs w:val="24"/>
          <w:lang w:eastAsia="zh-TW"/>
        </w:rPr>
        <w:t>控制</w:t>
      </w:r>
      <w:r w:rsidR="00325293">
        <w:rPr>
          <w:rFonts w:ascii="Courier New" w:hAnsi="Courier New" w:cs="Courier New" w:hint="eastAsia"/>
          <w:kern w:val="2"/>
          <w:szCs w:val="24"/>
          <w:lang w:eastAsia="zh-TW"/>
        </w:rPr>
        <w:t>不可重複輸入</w:t>
      </w:r>
      <w:r w:rsidR="00325293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C228F5" w:rsidRDefault="001E26DB" w:rsidP="00C228F5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傳出錯誤訊息：</w:t>
      </w:r>
      <w:r w:rsidR="00294BC9">
        <w:rPr>
          <w:rFonts w:ascii="Courier New" w:hAnsi="Courier New" w:cs="Courier New" w:hint="eastAsia"/>
          <w:kern w:val="2"/>
          <w:szCs w:val="24"/>
          <w:lang w:eastAsia="zh-TW"/>
        </w:rPr>
        <w:t>(EXCEPTION)</w:t>
      </w:r>
    </w:p>
    <w:p w:rsidR="002241E8" w:rsidRPr="00C228F5" w:rsidRDefault="00635DEB" w:rsidP="002241E8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8307BB">
        <w:rPr>
          <w:rFonts w:ascii="Courier New" w:hAnsi="Courier New" w:cs="Courier New"/>
        </w:rPr>
        <w:t>DTAAB001.</w:t>
      </w:r>
      <w:r w:rsidRPr="008307BB">
        <w:rPr>
          <w:rStyle w:val="SoDAField"/>
          <w:rFonts w:ascii="Courier New" w:hAnsi="Courier New" w:cs="Courier New"/>
          <w:caps/>
          <w:color w:val="auto"/>
        </w:rPr>
        <w:t>POLICY_NO</w:t>
      </w:r>
      <w:r>
        <w:rPr>
          <w:rStyle w:val="SoDAField"/>
          <w:rFonts w:ascii="Courier New" w:hAnsi="Courier New" w:cs="Courier New" w:hint="eastAsia"/>
          <w:caps/>
          <w:color w:val="auto"/>
          <w:lang w:eastAsia="zh-TW"/>
        </w:rPr>
        <w:t>+</w:t>
      </w:r>
      <w:r>
        <w:rPr>
          <w:rStyle w:val="SoDAField"/>
          <w:rFonts w:ascii="Courier New" w:hAnsi="Courier New" w:cs="Courier New"/>
          <w:caps/>
          <w:color w:val="auto"/>
          <w:lang w:eastAsia="zh-TW"/>
        </w:rPr>
        <w:t>”</w:t>
      </w:r>
      <w:r>
        <w:rPr>
          <w:rStyle w:val="SoDAField"/>
          <w:rFonts w:ascii="Courier New" w:hAnsi="Courier New" w:cs="Courier New" w:hint="eastAsia"/>
          <w:caps/>
          <w:color w:val="auto"/>
          <w:lang w:eastAsia="zh-TW"/>
        </w:rPr>
        <w:t>,</w:t>
      </w:r>
      <w:r>
        <w:rPr>
          <w:rStyle w:val="SoDAField"/>
          <w:rFonts w:ascii="Courier New" w:hAnsi="Courier New" w:cs="Courier New"/>
          <w:caps/>
          <w:color w:val="auto"/>
          <w:lang w:eastAsia="zh-TW"/>
        </w:rPr>
        <w:t>”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+</w:t>
      </w:r>
      <w:r w:rsidRPr="008307BB">
        <w:rPr>
          <w:rFonts w:ascii="Courier New" w:hAnsi="Courier New" w:cs="Courier New"/>
        </w:rPr>
        <w:t>DTAAB001.</w:t>
      </w:r>
      <w:r w:rsidRPr="008307BB">
        <w:rPr>
          <w:rStyle w:val="SoDAField"/>
          <w:rFonts w:ascii="Courier New" w:hAnsi="Courier New" w:cs="Courier New"/>
          <w:color w:val="auto"/>
        </w:rPr>
        <w:t>PROD_ID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+</w:t>
      </w:r>
      <w:r>
        <w:rPr>
          <w:rFonts w:ascii="Courier New" w:hAnsi="Courier New" w:cs="Courier New"/>
          <w:kern w:val="2"/>
          <w:szCs w:val="24"/>
          <w:lang w:eastAsia="zh-TW"/>
        </w:rPr>
        <w:t>”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,</w:t>
      </w:r>
      <w:r>
        <w:rPr>
          <w:rFonts w:ascii="Courier New" w:hAnsi="Courier New" w:cs="Courier New"/>
          <w:kern w:val="2"/>
          <w:szCs w:val="24"/>
          <w:lang w:eastAsia="zh-TW"/>
        </w:rPr>
        <w:t>”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+</w:t>
      </w:r>
      <w:r w:rsidRPr="008307BB">
        <w:rPr>
          <w:rFonts w:ascii="Courier New" w:hAnsi="Courier New" w:cs="Courier New"/>
        </w:rPr>
        <w:t>DTAAB001.</w:t>
      </w:r>
      <w:r w:rsidRPr="008307BB">
        <w:rPr>
          <w:rStyle w:val="SoDAField"/>
          <w:rFonts w:ascii="Courier New" w:hAnsi="Courier New" w:cs="Courier New"/>
          <w:color w:val="auto"/>
        </w:rPr>
        <w:t>CLAM_AMT_CODE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+</w:t>
      </w:r>
      <w:r w:rsidR="00A80DA4">
        <w:rPr>
          <w:rFonts w:ascii="Courier New" w:hAnsi="Courier New" w:cs="Courier New"/>
          <w:kern w:val="2"/>
          <w:szCs w:val="24"/>
          <w:lang w:eastAsia="zh-TW"/>
        </w:rPr>
        <w:t>“</w:t>
      </w:r>
      <w:r w:rsidR="00A80DA4">
        <w:rPr>
          <w:rFonts w:ascii="Courier New" w:hAnsi="Courier New" w:cs="Courier New" w:hint="eastAsia"/>
          <w:kern w:val="2"/>
          <w:szCs w:val="24"/>
          <w:lang w:eastAsia="zh-TW"/>
        </w:rPr>
        <w:t>已輸入</w:t>
      </w:r>
      <w:r w:rsidR="00A80DA4">
        <w:rPr>
          <w:rFonts w:ascii="Courier New" w:hAnsi="Courier New" w:cs="Courier New" w:hint="eastAsia"/>
          <w:kern w:val="2"/>
          <w:szCs w:val="24"/>
          <w:lang w:eastAsia="zh-TW"/>
        </w:rPr>
        <w:t>,</w:t>
      </w:r>
      <w:r w:rsidR="00A80DA4">
        <w:rPr>
          <w:rFonts w:ascii="Courier New" w:hAnsi="Courier New" w:cs="Courier New" w:hint="eastAsia"/>
          <w:kern w:val="2"/>
          <w:szCs w:val="24"/>
          <w:lang w:eastAsia="zh-TW"/>
        </w:rPr>
        <w:t>受編</w:t>
      </w:r>
      <w:r w:rsidR="00A80DA4">
        <w:rPr>
          <w:rFonts w:ascii="Courier New" w:hAnsi="Courier New" w:cs="Courier New" w:hint="eastAsia"/>
          <w:kern w:val="2"/>
          <w:szCs w:val="24"/>
          <w:lang w:eastAsia="zh-TW"/>
        </w:rPr>
        <w:t>=</w:t>
      </w:r>
      <w:r w:rsidR="00A80DA4">
        <w:rPr>
          <w:rFonts w:ascii="Courier New" w:hAnsi="Courier New" w:cs="Courier New"/>
          <w:kern w:val="2"/>
          <w:szCs w:val="24"/>
          <w:lang w:eastAsia="zh-TW"/>
        </w:rPr>
        <w:t>”</w:t>
      </w:r>
      <w:r w:rsidR="00A80DA4">
        <w:rPr>
          <w:rFonts w:ascii="Courier New" w:hAnsi="Courier New" w:cs="Courier New" w:hint="eastAsia"/>
          <w:kern w:val="2"/>
          <w:szCs w:val="24"/>
          <w:lang w:eastAsia="zh-TW"/>
        </w:rPr>
        <w:t>+DTAAY001.</w:t>
      </w:r>
      <w:r w:rsidR="00A80DA4">
        <w:rPr>
          <w:rFonts w:ascii="Courier New" w:hAnsi="Courier New" w:cs="Courier New" w:hint="eastAsia"/>
          <w:kern w:val="2"/>
          <w:szCs w:val="24"/>
          <w:lang w:eastAsia="zh-TW"/>
        </w:rPr>
        <w:t>受理編號</w:t>
      </w:r>
    </w:p>
    <w:p w:rsidR="00E718FB" w:rsidRDefault="00A6625A" w:rsidP="00E718FB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cs="Courier New" w:hint="eastAsia"/>
          <w:lang w:eastAsia="zh-TW"/>
        </w:rPr>
        <w:t>任ㄧ資料有修正者，即須</w:t>
      </w:r>
      <w:r w:rsidR="00F535A1">
        <w:rPr>
          <w:rFonts w:ascii="Courier New" w:cs="Courier New" w:hint="eastAsia"/>
          <w:lang w:eastAsia="zh-TW"/>
        </w:rPr>
        <w:t>把畫面資料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暫存至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DTAAY001_VO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5368"/>
        <w:gridCol w:w="1363"/>
      </w:tblGrid>
      <w:tr w:rsidR="00E15FD3">
        <w:tc>
          <w:tcPr>
            <w:tcW w:w="2089" w:type="dxa"/>
            <w:shd w:val="clear" w:color="auto" w:fill="A0A0A0"/>
          </w:tcPr>
          <w:p w:rsidR="00E15FD3" w:rsidRDefault="00E15FD3" w:rsidP="00017ED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欄位名稱</w:t>
            </w:r>
          </w:p>
        </w:tc>
        <w:tc>
          <w:tcPr>
            <w:tcW w:w="5368" w:type="dxa"/>
            <w:shd w:val="clear" w:color="auto" w:fill="A0A0A0"/>
          </w:tcPr>
          <w:p w:rsidR="00E15FD3" w:rsidRDefault="00E15FD3" w:rsidP="00017ED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363" w:type="dxa"/>
            <w:shd w:val="clear" w:color="auto" w:fill="A0A0A0"/>
          </w:tcPr>
          <w:p w:rsidR="00E15FD3" w:rsidRDefault="00E15FD3" w:rsidP="00017ED9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E15FD3" w:rsidRPr="008307BB">
        <w:tc>
          <w:tcPr>
            <w:tcW w:w="2089" w:type="dxa"/>
            <w:vAlign w:val="center"/>
          </w:tcPr>
          <w:p w:rsidR="00E15FD3" w:rsidRPr="008307BB" w:rsidRDefault="00E15FD3" w:rsidP="00017E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hAnsi="新細明體" w:cs="Courier New"/>
                <w:sz w:val="20"/>
                <w:szCs w:val="20"/>
              </w:rPr>
              <w:t>受理編號</w:t>
            </w:r>
          </w:p>
        </w:tc>
        <w:tc>
          <w:tcPr>
            <w:tcW w:w="5368" w:type="dxa"/>
          </w:tcPr>
          <w:p w:rsidR="00E15FD3" w:rsidRPr="00D3340F" w:rsidRDefault="00E15FD3" w:rsidP="00E15FD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請先放空白</w:t>
            </w:r>
          </w:p>
        </w:tc>
        <w:tc>
          <w:tcPr>
            <w:tcW w:w="1363" w:type="dxa"/>
          </w:tcPr>
          <w:p w:rsidR="00E15FD3" w:rsidRPr="008307BB" w:rsidRDefault="00E15FD3" w:rsidP="00017ED9">
            <w:pPr>
              <w:pStyle w:val="a9"/>
              <w:ind w:left="0"/>
              <w:rPr>
                <w:rFonts w:ascii="Courier New" w:hAnsi="Courier New" w:cs="Courier New" w:hint="eastAsia"/>
                <w:bCs/>
                <w:sz w:val="20"/>
              </w:rPr>
            </w:pPr>
          </w:p>
        </w:tc>
      </w:tr>
      <w:tr w:rsidR="00C84EF8" w:rsidRPr="008307BB" w:rsidTr="00F60362">
        <w:tc>
          <w:tcPr>
            <w:tcW w:w="2089" w:type="dxa"/>
          </w:tcPr>
          <w:p w:rsidR="00C84EF8" w:rsidRPr="008307BB" w:rsidRDefault="00C84EF8" w:rsidP="00017ED9">
            <w:pPr>
              <w:rPr>
                <w:rFonts w:ascii="Courier New" w:hAnsi="新細明體" w:cs="Courier New"/>
                <w:sz w:val="20"/>
                <w:szCs w:val="20"/>
              </w:rPr>
            </w:pPr>
            <w:r w:rsidRPr="00C84EF8">
              <w:rPr>
                <w:rFonts w:ascii="Courier New" w:hAnsi="Courier New" w:cs="Courier New" w:hint="eastAsia"/>
                <w:sz w:val="20"/>
                <w:szCs w:val="20"/>
              </w:rPr>
              <w:t>溢付序號</w:t>
            </w:r>
          </w:p>
        </w:tc>
        <w:tc>
          <w:tcPr>
            <w:tcW w:w="5368" w:type="dxa"/>
          </w:tcPr>
          <w:p w:rsidR="00C84EF8" w:rsidRDefault="00C84EF8" w:rsidP="00E15FD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ascii="Courier New" w:hAnsi="新細明體" w:cs="Courier New" w:hint="eastAsia"/>
                <w:lang w:eastAsia="zh-TW"/>
              </w:rPr>
              <w:t>從</w:t>
            </w:r>
            <w:r>
              <w:rPr>
                <w:rFonts w:ascii="Courier New" w:hAnsi="新細明體" w:cs="Courier New" w:hint="eastAsia"/>
                <w:lang w:eastAsia="zh-TW"/>
              </w:rPr>
              <w:t>1</w:t>
            </w:r>
            <w:r>
              <w:rPr>
                <w:rFonts w:ascii="Courier New" w:hAnsi="新細明體" w:cs="Courier New" w:hint="eastAsia"/>
                <w:lang w:eastAsia="zh-TW"/>
              </w:rPr>
              <w:t>開始累加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 w:hint="eastAsia"/>
                <w:bCs/>
                <w:sz w:val="20"/>
              </w:rPr>
            </w:pPr>
          </w:p>
        </w:tc>
      </w:tr>
      <w:tr w:rsidR="00C84EF8">
        <w:tc>
          <w:tcPr>
            <w:tcW w:w="2089" w:type="dxa"/>
            <w:vAlign w:val="center"/>
          </w:tcPr>
          <w:p w:rsidR="00C84EF8" w:rsidRPr="008307BB" w:rsidRDefault="00C84EF8" w:rsidP="00017ED9">
            <w:pPr>
              <w:rPr>
                <w:rFonts w:ascii="Courier New" w:hAnsi="新細明體" w:cs="Courier New" w:hint="eastAsia"/>
                <w:sz w:val="20"/>
                <w:szCs w:val="20"/>
              </w:rPr>
            </w:pPr>
            <w:r>
              <w:rPr>
                <w:rFonts w:ascii="Courier New" w:hAnsi="新細明體" w:cs="Courier New" w:hint="eastAsia"/>
                <w:sz w:val="20"/>
                <w:szCs w:val="20"/>
              </w:rPr>
              <w:t>序號</w:t>
            </w:r>
          </w:p>
        </w:tc>
        <w:tc>
          <w:tcPr>
            <w:tcW w:w="5368" w:type="dxa"/>
          </w:tcPr>
          <w:p w:rsidR="00C84EF8" w:rsidRPr="00BC0043" w:rsidRDefault="00C84EF8" w:rsidP="00017ED9">
            <w:pPr>
              <w:pStyle w:val="Tabletext"/>
              <w:keepLines w:val="0"/>
              <w:spacing w:after="0" w:line="240" w:lineRule="auto"/>
              <w:ind w:left="30"/>
              <w:rPr>
                <w:rFonts w:hint="eastAsia"/>
                <w:lang w:eastAsia="zh-TW"/>
              </w:rPr>
            </w:pPr>
            <w:r w:rsidRPr="00BC0043">
              <w:rPr>
                <w:rFonts w:ascii="Courier New" w:hAnsi="Courier New" w:cs="Courier New"/>
              </w:rPr>
              <w:t>DTAAB001.</w:t>
            </w:r>
            <w:r w:rsidRPr="00BC0043">
              <w:rPr>
                <w:rStyle w:val="SoDAField"/>
                <w:rFonts w:ascii="Courier New" w:hAnsi="Courier New" w:cs="Courier New"/>
                <w:caps/>
                <w:color w:val="auto"/>
              </w:rPr>
              <w:t>SER_NO</w:t>
            </w:r>
          </w:p>
        </w:tc>
        <w:tc>
          <w:tcPr>
            <w:tcW w:w="1363" w:type="dxa"/>
          </w:tcPr>
          <w:p w:rsidR="00C84EF8" w:rsidRDefault="00C84EF8" w:rsidP="00017ED9">
            <w:pPr>
              <w:pStyle w:val="a9"/>
              <w:ind w:left="0"/>
              <w:jc w:val="center"/>
              <w:rPr>
                <w:rFonts w:ascii="Courier New" w:hAnsi="Courier New" w:cs="Courier New" w:hint="eastAsia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  <w:vAlign w:val="center"/>
          </w:tcPr>
          <w:p w:rsidR="00C84EF8" w:rsidRPr="008307BB" w:rsidRDefault="00C84EF8" w:rsidP="00017E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hAnsi="新細明體" w:cs="Courier New"/>
                <w:sz w:val="20"/>
                <w:szCs w:val="20"/>
              </w:rPr>
              <w:t>保單號碼</w:t>
            </w:r>
          </w:p>
        </w:tc>
        <w:tc>
          <w:tcPr>
            <w:tcW w:w="5368" w:type="dxa"/>
          </w:tcPr>
          <w:p w:rsidR="00C84EF8" w:rsidRPr="008307BB" w:rsidRDefault="00C84EF8" w:rsidP="00017ED9">
            <w:pPr>
              <w:pStyle w:val="a9"/>
              <w:ind w:left="100" w:hangingChars="50" w:hanging="10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DTAAB001.</w:t>
            </w:r>
            <w:r w:rsidRPr="008307BB">
              <w:rPr>
                <w:rStyle w:val="SoDAField"/>
                <w:rFonts w:ascii="Courier New" w:hAnsi="Courier New" w:cs="Courier New"/>
                <w:caps/>
                <w:color w:val="auto"/>
              </w:rPr>
              <w:t>POLICY_NO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  <w:vAlign w:val="center"/>
          </w:tcPr>
          <w:p w:rsidR="00C84EF8" w:rsidRPr="008307BB" w:rsidRDefault="00C84EF8" w:rsidP="00017E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hAnsi="新細明體" w:cs="Courier New"/>
                <w:sz w:val="20"/>
                <w:szCs w:val="20"/>
              </w:rPr>
              <w:t>索賠類別</w:t>
            </w:r>
          </w:p>
        </w:tc>
        <w:tc>
          <w:tcPr>
            <w:tcW w:w="5368" w:type="dxa"/>
          </w:tcPr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DTAAB001.</w:t>
            </w:r>
            <w:r w:rsidRPr="008307BB">
              <w:rPr>
                <w:rStyle w:val="SoDAField"/>
                <w:rFonts w:ascii="Courier New" w:hAnsi="Courier New" w:cs="Courier New"/>
                <w:color w:val="auto"/>
              </w:rPr>
              <w:t>CLAM_CAT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  <w:vAlign w:val="center"/>
          </w:tcPr>
          <w:p w:rsidR="00C84EF8" w:rsidRPr="008307BB" w:rsidRDefault="00C84EF8" w:rsidP="00017E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hAnsi="新細明體" w:cs="Courier New"/>
                <w:sz w:val="20"/>
                <w:szCs w:val="20"/>
              </w:rPr>
              <w:t>險別代號</w:t>
            </w:r>
          </w:p>
        </w:tc>
        <w:tc>
          <w:tcPr>
            <w:tcW w:w="5368" w:type="dxa"/>
          </w:tcPr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DTAAB001.</w:t>
            </w:r>
            <w:r w:rsidRPr="008307BB">
              <w:rPr>
                <w:rStyle w:val="SoDAField"/>
                <w:rFonts w:ascii="Courier New" w:hAnsi="Courier New" w:cs="Courier New"/>
                <w:color w:val="auto"/>
              </w:rPr>
              <w:t>PROD_ID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  <w:vAlign w:val="center"/>
          </w:tcPr>
          <w:p w:rsidR="00C84EF8" w:rsidRPr="008307BB" w:rsidRDefault="00C84EF8" w:rsidP="00017E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hAnsi="新細明體" w:cs="Courier New"/>
                <w:sz w:val="20"/>
                <w:szCs w:val="20"/>
              </w:rPr>
              <w:t>理賠保險金代號</w:t>
            </w:r>
          </w:p>
        </w:tc>
        <w:tc>
          <w:tcPr>
            <w:tcW w:w="5368" w:type="dxa"/>
          </w:tcPr>
          <w:p w:rsidR="00C84EF8" w:rsidRPr="00183C8A" w:rsidRDefault="00C84EF8" w:rsidP="00017ED9">
            <w:pPr>
              <w:pStyle w:val="a9"/>
              <w:ind w:left="0"/>
              <w:rPr>
                <w:rStyle w:val="SoDAField"/>
                <w:rFonts w:ascii="Courier New" w:hAnsi="Courier New" w:cs="Courier New" w:hint="eastAsia"/>
                <w:dstrike/>
                <w:color w:val="auto"/>
              </w:rPr>
            </w:pPr>
            <w:r w:rsidRPr="00183C8A">
              <w:rPr>
                <w:rFonts w:ascii="Courier New" w:hAnsi="Courier New" w:cs="Courier New"/>
                <w:dstrike/>
                <w:sz w:val="20"/>
              </w:rPr>
              <w:t>I</w:t>
            </w:r>
            <w:r w:rsidRPr="00183C8A">
              <w:rPr>
                <w:rFonts w:ascii="Courier New" w:hAnsi="Courier New" w:cs="Courier New" w:hint="eastAsia"/>
                <w:dstrike/>
                <w:sz w:val="20"/>
              </w:rPr>
              <w:t xml:space="preserve">f </w:t>
            </w:r>
            <w:r w:rsidRPr="00183C8A">
              <w:rPr>
                <w:rFonts w:ascii="Courier New" w:hAnsi="Courier New" w:cs="Courier New"/>
                <w:dstrike/>
                <w:sz w:val="20"/>
              </w:rPr>
              <w:t>DTAAB001.</w:t>
            </w:r>
            <w:r w:rsidRPr="00183C8A">
              <w:rPr>
                <w:rStyle w:val="SoDAField"/>
                <w:rFonts w:ascii="Courier New" w:hAnsi="Courier New" w:cs="Courier New"/>
                <w:dstrike/>
                <w:color w:val="auto"/>
              </w:rPr>
              <w:t>CLAM_AMT_CODE</w:t>
            </w:r>
            <w:r w:rsidRPr="00183C8A">
              <w:rPr>
                <w:rStyle w:val="SoDAField"/>
                <w:rFonts w:ascii="Courier New" w:hAnsi="Courier New" w:cs="Courier New" w:hint="eastAsia"/>
                <w:dstrike/>
                <w:color w:val="auto"/>
              </w:rPr>
              <w:t xml:space="preserve"> </w:t>
            </w:r>
            <w:r w:rsidRPr="00183C8A">
              <w:rPr>
                <w:rStyle w:val="SoDAField"/>
                <w:rFonts w:ascii="Courier New" w:hAnsi="Courier New" w:cs="Courier New" w:hint="eastAsia"/>
                <w:dstrike/>
                <w:color w:val="auto"/>
              </w:rPr>
              <w:t>第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1"/>
                <w:attr w:name="UnitName" w:val="碼"/>
              </w:smartTagPr>
              <w:r w:rsidRPr="00183C8A">
                <w:rPr>
                  <w:rStyle w:val="SoDAField"/>
                  <w:rFonts w:ascii="Courier New" w:hAnsi="Courier New" w:cs="Courier New" w:hint="eastAsia"/>
                  <w:dstrike/>
                  <w:color w:val="auto"/>
                </w:rPr>
                <w:t>一碼</w:t>
              </w:r>
            </w:smartTag>
          </w:p>
          <w:p w:rsidR="00C84EF8" w:rsidRPr="00183C8A" w:rsidRDefault="00C84EF8" w:rsidP="00017ED9">
            <w:pPr>
              <w:pStyle w:val="a9"/>
              <w:ind w:left="0"/>
              <w:rPr>
                <w:rFonts w:ascii="Courier New" w:hAnsi="Courier New" w:cs="Courier New" w:hint="eastAsia"/>
                <w:dstrike/>
                <w:sz w:val="20"/>
              </w:rPr>
            </w:pPr>
            <w:r w:rsidRPr="00183C8A">
              <w:rPr>
                <w:rFonts w:ascii="Courier New" w:hAnsi="Courier New" w:cs="Courier New" w:hint="eastAsia"/>
                <w:dstrike/>
                <w:sz w:val="20"/>
              </w:rPr>
              <w:t xml:space="preserve"> = </w:t>
            </w:r>
            <w:r w:rsidRPr="00183C8A">
              <w:rPr>
                <w:rFonts w:ascii="Courier New" w:hAnsi="Courier New" w:cs="Courier New"/>
                <w:dstrike/>
                <w:sz w:val="20"/>
              </w:rPr>
              <w:t>“</w:t>
            </w:r>
            <w:r w:rsidRPr="00183C8A">
              <w:rPr>
                <w:rFonts w:ascii="Courier New" w:hAnsi="Courier New" w:cs="Courier New" w:hint="eastAsia"/>
                <w:dstrike/>
                <w:sz w:val="20"/>
              </w:rPr>
              <w:t>P</w:t>
            </w:r>
            <w:r w:rsidRPr="00183C8A">
              <w:rPr>
                <w:rFonts w:ascii="Courier New" w:hAnsi="Courier New" w:cs="Courier New"/>
                <w:dstrike/>
                <w:sz w:val="20"/>
              </w:rPr>
              <w:t>”</w:t>
            </w:r>
            <w:r w:rsidRPr="00183C8A">
              <w:rPr>
                <w:rFonts w:ascii="Courier New" w:hAnsi="Courier New" w:cs="Courier New" w:hint="eastAsia"/>
                <w:dstrike/>
                <w:sz w:val="20"/>
              </w:rPr>
              <w:t>，請代換為</w:t>
            </w:r>
            <w:r w:rsidRPr="00183C8A">
              <w:rPr>
                <w:rFonts w:ascii="Courier New" w:hAnsi="Courier New" w:cs="Courier New" w:hint="eastAsia"/>
                <w:dstrike/>
                <w:sz w:val="20"/>
              </w:rPr>
              <w:t xml:space="preserve"> </w:t>
            </w:r>
            <w:r w:rsidRPr="00183C8A">
              <w:rPr>
                <w:rFonts w:ascii="Courier New" w:hAnsi="Courier New" w:cs="Courier New"/>
                <w:dstrike/>
                <w:sz w:val="20"/>
              </w:rPr>
              <w:t>“</w:t>
            </w:r>
            <w:r w:rsidRPr="00183C8A">
              <w:rPr>
                <w:rFonts w:ascii="Courier New" w:hAnsi="Courier New" w:cs="Courier New" w:hint="eastAsia"/>
                <w:dstrike/>
                <w:sz w:val="20"/>
              </w:rPr>
              <w:t>Q</w:t>
            </w:r>
            <w:r w:rsidRPr="00183C8A">
              <w:rPr>
                <w:rFonts w:ascii="Courier New" w:hAnsi="Courier New" w:cs="Courier New"/>
                <w:dstrike/>
                <w:sz w:val="20"/>
              </w:rPr>
              <w:t>”</w:t>
            </w:r>
          </w:p>
          <w:p w:rsidR="00C84EF8" w:rsidRPr="00183C8A" w:rsidRDefault="00C84EF8" w:rsidP="00017ED9">
            <w:pPr>
              <w:pStyle w:val="a9"/>
              <w:ind w:left="0"/>
              <w:rPr>
                <w:rStyle w:val="SoDAField"/>
                <w:rFonts w:ascii="Courier New" w:hAnsi="Courier New" w:cs="Courier New" w:hint="eastAsia"/>
                <w:dstrike/>
                <w:color w:val="auto"/>
              </w:rPr>
            </w:pPr>
            <w:r w:rsidRPr="00183C8A">
              <w:rPr>
                <w:rFonts w:ascii="Courier New" w:hAnsi="Courier New" w:cs="Courier New"/>
                <w:dstrike/>
                <w:sz w:val="20"/>
              </w:rPr>
              <w:t>I</w:t>
            </w:r>
            <w:r w:rsidRPr="00183C8A">
              <w:rPr>
                <w:rFonts w:ascii="Courier New" w:hAnsi="Courier New" w:cs="Courier New" w:hint="eastAsia"/>
                <w:dstrike/>
                <w:sz w:val="20"/>
              </w:rPr>
              <w:t xml:space="preserve">f </w:t>
            </w:r>
            <w:r w:rsidRPr="00183C8A">
              <w:rPr>
                <w:rFonts w:ascii="Courier New" w:hAnsi="Courier New" w:cs="Courier New"/>
                <w:dstrike/>
                <w:sz w:val="20"/>
              </w:rPr>
              <w:t>DTAAB001.</w:t>
            </w:r>
            <w:r w:rsidRPr="00183C8A">
              <w:rPr>
                <w:rStyle w:val="SoDAField"/>
                <w:rFonts w:ascii="Courier New" w:hAnsi="Courier New" w:cs="Courier New"/>
                <w:dstrike/>
                <w:color w:val="auto"/>
              </w:rPr>
              <w:t>CLAM_AMT_CODE</w:t>
            </w:r>
            <w:r w:rsidRPr="00183C8A">
              <w:rPr>
                <w:rStyle w:val="SoDAField"/>
                <w:rFonts w:ascii="Courier New" w:hAnsi="Courier New" w:cs="Courier New" w:hint="eastAsia"/>
                <w:dstrike/>
                <w:color w:val="auto"/>
              </w:rPr>
              <w:t xml:space="preserve"> </w:t>
            </w:r>
            <w:r w:rsidRPr="00183C8A">
              <w:rPr>
                <w:rStyle w:val="SoDAField"/>
                <w:rFonts w:ascii="Courier New" w:hAnsi="Courier New" w:cs="Courier New" w:hint="eastAsia"/>
                <w:dstrike/>
                <w:color w:val="auto"/>
              </w:rPr>
              <w:t>第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1"/>
                <w:attr w:name="UnitName" w:val="碼"/>
              </w:smartTagPr>
              <w:r w:rsidRPr="00183C8A">
                <w:rPr>
                  <w:rStyle w:val="SoDAField"/>
                  <w:rFonts w:ascii="Courier New" w:hAnsi="Courier New" w:cs="Courier New" w:hint="eastAsia"/>
                  <w:dstrike/>
                  <w:color w:val="auto"/>
                </w:rPr>
                <w:t>一碼</w:t>
              </w:r>
            </w:smartTag>
          </w:p>
          <w:p w:rsidR="00C84EF8" w:rsidRPr="00183C8A" w:rsidRDefault="00C84EF8" w:rsidP="00017ED9">
            <w:pPr>
              <w:pStyle w:val="a9"/>
              <w:ind w:left="0"/>
              <w:rPr>
                <w:rFonts w:ascii="Courier New" w:hAnsi="Courier New" w:cs="Courier New" w:hint="eastAsia"/>
                <w:dstrike/>
                <w:sz w:val="20"/>
              </w:rPr>
            </w:pPr>
            <w:r w:rsidRPr="00183C8A">
              <w:rPr>
                <w:rFonts w:ascii="Courier New" w:hAnsi="Courier New" w:cs="Courier New" w:hint="eastAsia"/>
                <w:dstrike/>
                <w:sz w:val="20"/>
              </w:rPr>
              <w:t xml:space="preserve"> = </w:t>
            </w:r>
            <w:r w:rsidRPr="00183C8A">
              <w:rPr>
                <w:rFonts w:ascii="Courier New" w:hAnsi="Courier New" w:cs="Courier New"/>
                <w:dstrike/>
                <w:sz w:val="20"/>
              </w:rPr>
              <w:t>“</w:t>
            </w:r>
            <w:r w:rsidRPr="00183C8A">
              <w:rPr>
                <w:rFonts w:ascii="Courier New" w:hAnsi="Courier New" w:cs="Courier New" w:hint="eastAsia"/>
                <w:dstrike/>
                <w:sz w:val="20"/>
              </w:rPr>
              <w:t>B</w:t>
            </w:r>
            <w:r w:rsidRPr="00183C8A">
              <w:rPr>
                <w:rFonts w:ascii="Courier New" w:hAnsi="Courier New" w:cs="Courier New"/>
                <w:dstrike/>
                <w:sz w:val="20"/>
              </w:rPr>
              <w:t>”</w:t>
            </w:r>
            <w:r w:rsidRPr="00183C8A">
              <w:rPr>
                <w:rFonts w:ascii="Courier New" w:hAnsi="Courier New" w:cs="Courier New" w:hint="eastAsia"/>
                <w:dstrike/>
                <w:sz w:val="20"/>
              </w:rPr>
              <w:t>，請代換為</w:t>
            </w:r>
            <w:r w:rsidRPr="00183C8A">
              <w:rPr>
                <w:rFonts w:ascii="Courier New" w:hAnsi="Courier New" w:cs="Courier New" w:hint="eastAsia"/>
                <w:dstrike/>
                <w:sz w:val="20"/>
              </w:rPr>
              <w:t xml:space="preserve"> </w:t>
            </w:r>
            <w:r w:rsidRPr="00183C8A">
              <w:rPr>
                <w:rFonts w:ascii="Courier New" w:hAnsi="Courier New" w:cs="Courier New"/>
                <w:dstrike/>
                <w:sz w:val="20"/>
              </w:rPr>
              <w:t>“</w:t>
            </w:r>
            <w:r w:rsidRPr="00183C8A">
              <w:rPr>
                <w:rFonts w:ascii="Courier New" w:hAnsi="Courier New" w:cs="Courier New" w:hint="eastAsia"/>
                <w:dstrike/>
                <w:sz w:val="20"/>
              </w:rPr>
              <w:t>M</w:t>
            </w:r>
            <w:r w:rsidRPr="00183C8A">
              <w:rPr>
                <w:rFonts w:ascii="Courier New" w:hAnsi="Courier New" w:cs="Courier New"/>
                <w:dstrike/>
                <w:sz w:val="20"/>
              </w:rPr>
              <w:t>”</w:t>
            </w:r>
          </w:p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 w:hint="eastAsia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DTAAB001.</w:t>
            </w:r>
            <w:r w:rsidRPr="008307BB">
              <w:rPr>
                <w:rStyle w:val="SoDAField"/>
                <w:rFonts w:ascii="Courier New" w:hAnsi="Courier New" w:cs="Courier New"/>
                <w:color w:val="auto"/>
              </w:rPr>
              <w:t>CLAM_AMT_CODE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  <w:vAlign w:val="center"/>
          </w:tcPr>
          <w:p w:rsidR="00C84EF8" w:rsidRPr="008307BB" w:rsidRDefault="00C84EF8" w:rsidP="00017E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hAnsi="新細明體" w:cs="Courier New"/>
                <w:sz w:val="20"/>
                <w:szCs w:val="20"/>
              </w:rPr>
              <w:t>事故者</w:t>
            </w:r>
            <w:r w:rsidRPr="008307BB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5368" w:type="dxa"/>
          </w:tcPr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DTAAB001.</w:t>
            </w:r>
            <w:r w:rsidRPr="008307BB">
              <w:rPr>
                <w:rStyle w:val="SoDAField"/>
                <w:rFonts w:ascii="Courier New" w:hAnsi="Courier New" w:cs="Courier New"/>
                <w:color w:val="auto"/>
              </w:rPr>
              <w:t>OCR_ID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  <w:vAlign w:val="center"/>
          </w:tcPr>
          <w:p w:rsidR="00C84EF8" w:rsidRPr="008307BB" w:rsidRDefault="00C84EF8" w:rsidP="00017ED9">
            <w:pPr>
              <w:rPr>
                <w:rFonts w:ascii="Courier New" w:hAnsi="新細明體" w:cs="Courier New"/>
                <w:sz w:val="20"/>
                <w:szCs w:val="20"/>
              </w:rPr>
            </w:pPr>
            <w:r w:rsidRPr="00A71836">
              <w:rPr>
                <w:rFonts w:ascii="新細明體" w:hAnsi="新細明體" w:cs="Arial Unicode MS" w:hint="eastAsia"/>
                <w:sz w:val="20"/>
                <w:szCs w:val="26"/>
              </w:rPr>
              <w:t>理賠保險金名稱</w:t>
            </w:r>
          </w:p>
        </w:tc>
        <w:tc>
          <w:tcPr>
            <w:tcW w:w="5368" w:type="dxa"/>
          </w:tcPr>
          <w:p w:rsidR="00C84EF8" w:rsidRPr="0081071C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1071C">
              <w:rPr>
                <w:rFonts w:ascii="Courier New" w:hAnsi="Courier New" w:cs="Courier New"/>
                <w:sz w:val="20"/>
              </w:rPr>
              <w:t>DTAAB001.</w:t>
            </w:r>
            <w:r w:rsidRPr="0081071C">
              <w:rPr>
                <w:rStyle w:val="SoDAField"/>
                <w:rFonts w:ascii="Courier New" w:hAnsi="Courier New" w:cs="Courier New"/>
                <w:caps/>
                <w:color w:val="auto"/>
              </w:rPr>
              <w:t>CLAM_AMT_NAME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  <w:vAlign w:val="center"/>
          </w:tcPr>
          <w:p w:rsidR="00C84EF8" w:rsidRPr="008307BB" w:rsidRDefault="00C84EF8" w:rsidP="00017E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hAnsi="新細明體" w:cs="Courier New"/>
                <w:sz w:val="20"/>
                <w:szCs w:val="20"/>
              </w:rPr>
              <w:t>原受理編號</w:t>
            </w:r>
          </w:p>
        </w:tc>
        <w:tc>
          <w:tcPr>
            <w:tcW w:w="5368" w:type="dxa"/>
          </w:tcPr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DTAAB001.</w:t>
            </w:r>
            <w:r w:rsidRPr="008307BB">
              <w:rPr>
                <w:rStyle w:val="SoDAField"/>
                <w:rFonts w:ascii="Courier New" w:hAnsi="Courier New" w:cs="Courier New"/>
                <w:caps/>
                <w:color w:val="auto"/>
              </w:rPr>
              <w:t>APLY_NO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  <w:vAlign w:val="center"/>
          </w:tcPr>
          <w:p w:rsidR="00C84EF8" w:rsidRPr="00784B39" w:rsidRDefault="00C84EF8" w:rsidP="00017ED9">
            <w:pPr>
              <w:rPr>
                <w:rFonts w:ascii="Courier New" w:hAnsi="新細明體" w:cs="Courier New"/>
                <w:sz w:val="20"/>
                <w:szCs w:val="20"/>
              </w:rPr>
            </w:pPr>
            <w:r w:rsidRPr="00784B39">
              <w:rPr>
                <w:rFonts w:ascii="Courier New" w:hAnsi="新細明體" w:cs="Courier New" w:hint="eastAsia"/>
                <w:sz w:val="20"/>
                <w:szCs w:val="20"/>
              </w:rPr>
              <w:t>業務別</w:t>
            </w:r>
          </w:p>
        </w:tc>
        <w:tc>
          <w:tcPr>
            <w:tcW w:w="5368" w:type="dxa"/>
          </w:tcPr>
          <w:p w:rsidR="00C84EF8" w:rsidRPr="006E4CEC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DTAAB001.</w:t>
            </w:r>
            <w:r w:rsidRPr="006E4CEC">
              <w:rPr>
                <w:rFonts w:ascii="Courier New" w:hAnsi="Courier New" w:cs="Courier New"/>
                <w:sz w:val="20"/>
              </w:rPr>
              <w:t>SYS_NO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  <w:vAlign w:val="center"/>
          </w:tcPr>
          <w:p w:rsidR="00C84EF8" w:rsidRPr="00784B39" w:rsidRDefault="00C84EF8" w:rsidP="00017ED9">
            <w:pPr>
              <w:rPr>
                <w:rFonts w:ascii="Courier New" w:hAnsi="新細明體" w:cs="Courier New"/>
                <w:sz w:val="20"/>
                <w:szCs w:val="20"/>
              </w:rPr>
            </w:pPr>
            <w:r w:rsidRPr="00784B39">
              <w:rPr>
                <w:rFonts w:ascii="Courier New" w:hAnsi="新細明體" w:cs="Courier New" w:hint="eastAsia"/>
                <w:sz w:val="20"/>
                <w:szCs w:val="20"/>
              </w:rPr>
              <w:t>診斷類別</w:t>
            </w:r>
          </w:p>
        </w:tc>
        <w:tc>
          <w:tcPr>
            <w:tcW w:w="5368" w:type="dxa"/>
          </w:tcPr>
          <w:p w:rsidR="00C84EF8" w:rsidRPr="006E4CEC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DTAAB001.</w:t>
            </w:r>
            <w:r w:rsidRPr="006E4CEC">
              <w:rPr>
                <w:rFonts w:ascii="Courier New" w:hAnsi="Courier New" w:cs="Courier New"/>
                <w:sz w:val="20"/>
              </w:rPr>
              <w:t>DIAG_KIND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  <w:vAlign w:val="center"/>
          </w:tcPr>
          <w:p w:rsidR="00C84EF8" w:rsidRPr="008307BB" w:rsidRDefault="00C84EF8" w:rsidP="00017E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hAnsi="新細明體" w:cs="Courier New"/>
                <w:sz w:val="20"/>
                <w:szCs w:val="20"/>
              </w:rPr>
              <w:t>輸入時間</w:t>
            </w:r>
          </w:p>
        </w:tc>
        <w:tc>
          <w:tcPr>
            <w:tcW w:w="5368" w:type="dxa"/>
          </w:tcPr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 w:hint="eastAsia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NULL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  <w:vAlign w:val="center"/>
          </w:tcPr>
          <w:p w:rsidR="00C84EF8" w:rsidRPr="008307BB" w:rsidRDefault="00C84EF8" w:rsidP="00017E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hAnsi="新細明體" w:cs="Courier New"/>
                <w:sz w:val="20"/>
                <w:szCs w:val="20"/>
              </w:rPr>
              <w:t>輸入單位</w:t>
            </w:r>
          </w:p>
        </w:tc>
        <w:tc>
          <w:tcPr>
            <w:tcW w:w="5368" w:type="dxa"/>
          </w:tcPr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NULL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  <w:vAlign w:val="center"/>
          </w:tcPr>
          <w:p w:rsidR="00C84EF8" w:rsidRPr="008307BB" w:rsidRDefault="00C84EF8" w:rsidP="00017E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hAnsi="新細明體" w:cs="Courier New"/>
                <w:sz w:val="20"/>
                <w:szCs w:val="20"/>
              </w:rPr>
              <w:t>輸入人員</w:t>
            </w:r>
          </w:p>
        </w:tc>
        <w:tc>
          <w:tcPr>
            <w:tcW w:w="5368" w:type="dxa"/>
          </w:tcPr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NULL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  <w:vAlign w:val="center"/>
          </w:tcPr>
          <w:p w:rsidR="00C84EF8" w:rsidRPr="00E1100D" w:rsidRDefault="00C84EF8" w:rsidP="00017ED9">
            <w:pPr>
              <w:rPr>
                <w:rFonts w:ascii="Courier New" w:hAnsi="新細明體" w:cs="Courier New"/>
                <w:sz w:val="20"/>
                <w:szCs w:val="20"/>
              </w:rPr>
            </w:pPr>
            <w:r w:rsidRPr="00E1100D">
              <w:rPr>
                <w:rFonts w:ascii="Courier New" w:hAnsi="新細明體" w:cs="Courier New" w:hint="eastAsia"/>
                <w:sz w:val="20"/>
                <w:szCs w:val="20"/>
              </w:rPr>
              <w:t>原給付金額</w:t>
            </w:r>
          </w:p>
        </w:tc>
        <w:tc>
          <w:tcPr>
            <w:tcW w:w="5368" w:type="dxa"/>
          </w:tcPr>
          <w:p w:rsidR="00C84EF8" w:rsidRPr="006F530D" w:rsidRDefault="00C84EF8" w:rsidP="00017ED9">
            <w:pPr>
              <w:pStyle w:val="a9"/>
              <w:ind w:left="0"/>
              <w:rPr>
                <w:rFonts w:ascii="Courier New" w:hAnsi="新細明體" w:cs="Courier New" w:hint="eastAsia"/>
              </w:rPr>
            </w:pPr>
            <w:r>
              <w:rPr>
                <w:rFonts w:ascii="Courier New" w:hAnsi="新細明體" w:cs="Courier New" w:hint="eastAsia"/>
              </w:rPr>
              <w:t>DTAAB001.</w:t>
            </w:r>
            <w:r w:rsidRPr="006F530D">
              <w:rPr>
                <w:rFonts w:ascii="Courier New" w:hAnsi="新細明體" w:cs="Courier New"/>
              </w:rPr>
              <w:t>PAY_AMT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  <w:vAlign w:val="center"/>
          </w:tcPr>
          <w:p w:rsidR="00C84EF8" w:rsidRPr="00E1100D" w:rsidRDefault="00C84EF8" w:rsidP="00017ED9">
            <w:pPr>
              <w:rPr>
                <w:rFonts w:ascii="Courier New" w:hAnsi="新細明體" w:cs="Courier New" w:hint="eastAsia"/>
                <w:sz w:val="20"/>
                <w:szCs w:val="20"/>
              </w:rPr>
            </w:pPr>
            <w:r w:rsidRPr="00E1100D">
              <w:rPr>
                <w:rFonts w:ascii="Courier New" w:hAnsi="新細明體" w:cs="Courier New" w:hint="eastAsia"/>
                <w:sz w:val="20"/>
                <w:szCs w:val="20"/>
              </w:rPr>
              <w:t>調整後給付金額</w:t>
            </w:r>
          </w:p>
        </w:tc>
        <w:tc>
          <w:tcPr>
            <w:tcW w:w="5368" w:type="dxa"/>
          </w:tcPr>
          <w:p w:rsidR="00C84EF8" w:rsidRDefault="00C84EF8" w:rsidP="00017ED9">
            <w:pPr>
              <w:pStyle w:val="a9"/>
              <w:ind w:left="0"/>
              <w:rPr>
                <w:rFonts w:ascii="Courier New" w:hAnsi="Courier New" w:cs="Courier New" w:hint="eastAsia"/>
                <w:sz w:val="20"/>
              </w:rPr>
            </w:pPr>
            <w:r w:rsidRPr="008307BB">
              <w:rPr>
                <w:rFonts w:ascii="Courier New" w:hAnsi="Courier New" w:cs="Courier New"/>
              </w:rPr>
              <w:t>畫面</w:t>
            </w:r>
            <w:r w:rsidRPr="008307BB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修正</w:t>
            </w:r>
            <w:r w:rsidRPr="008307BB">
              <w:rPr>
                <w:rFonts w:ascii="Courier New" w:cs="Courier New"/>
              </w:rPr>
              <w:t>後</w:t>
            </w:r>
            <w:r w:rsidRPr="00E1100D">
              <w:rPr>
                <w:rFonts w:ascii="Courier New" w:hAnsi="新細明體" w:cs="Courier New" w:hint="eastAsia"/>
                <w:sz w:val="20"/>
              </w:rPr>
              <w:t>給付金額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307BB" w:rsidRDefault="00C84EF8" w:rsidP="00017E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cs="Courier New"/>
                <w:sz w:val="20"/>
                <w:szCs w:val="20"/>
              </w:rPr>
              <w:t>理賠差額</w:t>
            </w:r>
          </w:p>
        </w:tc>
        <w:tc>
          <w:tcPr>
            <w:tcW w:w="5368" w:type="dxa"/>
          </w:tcPr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畫面</w:t>
            </w:r>
            <w:r w:rsidRPr="008307BB">
              <w:rPr>
                <w:rFonts w:ascii="Courier New" w:hAnsi="Courier New" w:cs="Courier New"/>
                <w:sz w:val="20"/>
              </w:rPr>
              <w:t>.</w:t>
            </w:r>
            <w:r w:rsidRPr="008307BB">
              <w:rPr>
                <w:rFonts w:ascii="Courier New" w:cs="Courier New"/>
                <w:sz w:val="20"/>
              </w:rPr>
              <w:t>差額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183C8A" w:rsidRDefault="00C84EF8" w:rsidP="00017ED9">
            <w:pPr>
              <w:rPr>
                <w:rFonts w:ascii="Courier New" w:cs="Courier New"/>
                <w:sz w:val="20"/>
                <w:szCs w:val="20"/>
              </w:rPr>
            </w:pPr>
            <w:r w:rsidRPr="00183C8A">
              <w:rPr>
                <w:rFonts w:ascii="Courier New" w:cs="Courier New" w:hint="eastAsia"/>
                <w:sz w:val="20"/>
                <w:szCs w:val="20"/>
              </w:rPr>
              <w:t>溢付餘</w:t>
            </w:r>
            <w:r w:rsidRPr="00183C8A">
              <w:rPr>
                <w:rFonts w:ascii="新細明體" w:hAnsi="新細明體" w:cs="Courier New" w:hint="eastAsia"/>
                <w:sz w:val="20"/>
                <w:szCs w:val="20"/>
              </w:rPr>
              <w:t>額</w:t>
            </w:r>
            <w:r>
              <w:rPr>
                <w:rFonts w:ascii="新細明體" w:hAnsi="新細明體" w:cs="Courier New" w:hint="eastAsia"/>
                <w:sz w:val="20"/>
                <w:szCs w:val="20"/>
              </w:rPr>
              <w:t>：</w:t>
            </w:r>
            <w:r w:rsidRPr="00183C8A">
              <w:rPr>
                <w:rFonts w:ascii="Courier New" w:cs="Courier New"/>
                <w:sz w:val="20"/>
                <w:szCs w:val="20"/>
              </w:rPr>
              <w:t>BAL_AMT</w:t>
            </w:r>
          </w:p>
        </w:tc>
        <w:tc>
          <w:tcPr>
            <w:tcW w:w="5368" w:type="dxa"/>
          </w:tcPr>
          <w:p w:rsidR="00C84EF8" w:rsidRPr="00183C8A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畫面</w:t>
            </w:r>
            <w:r w:rsidRPr="008307BB">
              <w:rPr>
                <w:rFonts w:ascii="Courier New" w:hAnsi="Courier New" w:cs="Courier New"/>
                <w:sz w:val="20"/>
              </w:rPr>
              <w:t>.</w:t>
            </w:r>
            <w:r w:rsidRPr="008307BB">
              <w:rPr>
                <w:rFonts w:ascii="Courier New" w:cs="Courier New"/>
                <w:sz w:val="20"/>
              </w:rPr>
              <w:t>差額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56A08" w:rsidRDefault="00C84EF8" w:rsidP="00017ED9">
            <w:pPr>
              <w:rPr>
                <w:sz w:val="20"/>
                <w:szCs w:val="20"/>
              </w:rPr>
            </w:pPr>
            <w:r w:rsidRPr="00856A08">
              <w:rPr>
                <w:rFonts w:hint="eastAsia"/>
                <w:sz w:val="20"/>
                <w:szCs w:val="20"/>
              </w:rPr>
              <w:t>原給付天數</w:t>
            </w:r>
          </w:p>
        </w:tc>
        <w:tc>
          <w:tcPr>
            <w:tcW w:w="5368" w:type="dxa"/>
          </w:tcPr>
          <w:p w:rsidR="00C84EF8" w:rsidRPr="006F530D" w:rsidRDefault="00C84EF8" w:rsidP="00017ED9">
            <w:pPr>
              <w:pStyle w:val="a9"/>
              <w:ind w:left="0"/>
              <w:rPr>
                <w:rFonts w:ascii="Courier New" w:hAnsi="新細明體" w:cs="Courier New"/>
              </w:rPr>
            </w:pPr>
            <w:r>
              <w:rPr>
                <w:rFonts w:ascii="Courier New" w:hAnsi="新細明體" w:cs="Courier New" w:hint="eastAsia"/>
              </w:rPr>
              <w:t>DTAAB001.</w:t>
            </w:r>
            <w:r>
              <w:t xml:space="preserve"> </w:t>
            </w:r>
            <w:r w:rsidRPr="006F530D">
              <w:rPr>
                <w:rFonts w:ascii="Courier New" w:hAnsi="新細明體" w:cs="Courier New"/>
              </w:rPr>
              <w:t>PAY_DAY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56A08" w:rsidRDefault="00C84EF8" w:rsidP="00017ED9">
            <w:pPr>
              <w:rPr>
                <w:sz w:val="20"/>
                <w:szCs w:val="20"/>
              </w:rPr>
            </w:pPr>
            <w:r w:rsidRPr="00856A08">
              <w:rPr>
                <w:rFonts w:hint="eastAsia"/>
                <w:sz w:val="20"/>
                <w:szCs w:val="20"/>
              </w:rPr>
              <w:t>調整後給付天數</w:t>
            </w:r>
          </w:p>
        </w:tc>
        <w:tc>
          <w:tcPr>
            <w:tcW w:w="5368" w:type="dxa"/>
          </w:tcPr>
          <w:p w:rsidR="00C84EF8" w:rsidRPr="006F530D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</w:rPr>
              <w:t>畫面</w:t>
            </w:r>
            <w:r w:rsidRPr="008307BB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修正</w:t>
            </w:r>
            <w:r w:rsidRPr="008307BB">
              <w:rPr>
                <w:rFonts w:ascii="Courier New" w:cs="Courier New"/>
              </w:rPr>
              <w:t>後</w:t>
            </w:r>
            <w:r w:rsidRPr="00E1100D">
              <w:rPr>
                <w:rFonts w:ascii="Courier New" w:hAnsi="新細明體" w:cs="Courier New" w:hint="eastAsia"/>
                <w:sz w:val="20"/>
              </w:rPr>
              <w:t>給付</w:t>
            </w:r>
            <w:r w:rsidRPr="00856A08">
              <w:rPr>
                <w:rFonts w:hint="eastAsia"/>
                <w:sz w:val="20"/>
              </w:rPr>
              <w:t>天數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56A08" w:rsidRDefault="00C84EF8" w:rsidP="00017ED9">
            <w:pPr>
              <w:rPr>
                <w:sz w:val="20"/>
                <w:szCs w:val="20"/>
              </w:rPr>
            </w:pPr>
            <w:r w:rsidRPr="00856A08">
              <w:rPr>
                <w:rFonts w:hint="eastAsia"/>
                <w:sz w:val="20"/>
                <w:szCs w:val="20"/>
              </w:rPr>
              <w:t>溢付天數</w:t>
            </w:r>
          </w:p>
        </w:tc>
        <w:tc>
          <w:tcPr>
            <w:tcW w:w="5368" w:type="dxa"/>
          </w:tcPr>
          <w:p w:rsidR="00C84EF8" w:rsidRPr="00856A08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畫面</w:t>
            </w:r>
            <w:r w:rsidRPr="008307BB">
              <w:rPr>
                <w:rFonts w:ascii="Courier New" w:hAnsi="Courier New" w:cs="Courier New"/>
                <w:sz w:val="20"/>
              </w:rPr>
              <w:t>.</w:t>
            </w:r>
            <w:r>
              <w:t>溢付天數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門診申請天數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MED_APLY_DAY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門診申請天數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 w:rsidRPr="008307BB">
              <w:rPr>
                <w:rFonts w:ascii="Courier New" w:hAnsi="Courier New" w:cs="Courier New"/>
                <w:lang w:eastAsia="zh-TW"/>
              </w:rPr>
              <w:t>畫面</w:t>
            </w:r>
            <w:r w:rsidRPr="008307BB">
              <w:rPr>
                <w:rFonts w:ascii="Courier New" w:hAnsi="Courier New" w:cs="Courier New"/>
                <w:lang w:eastAsia="zh-TW"/>
              </w:rPr>
              <w:t>.</w:t>
            </w:r>
            <w:r>
              <w:rPr>
                <w:rFonts w:ascii="Courier New" w:hAnsi="Courier New" w:cs="Courier New"/>
                <w:lang w:eastAsia="zh-TW"/>
              </w:rPr>
              <w:t>修正</w:t>
            </w:r>
            <w:r w:rsidRPr="008307BB">
              <w:rPr>
                <w:rFonts w:ascii="Courier New" w:cs="Courier New"/>
                <w:lang w:eastAsia="zh-TW"/>
              </w:rPr>
              <w:t>後</w:t>
            </w:r>
            <w:r w:rsidRPr="00813077">
              <w:rPr>
                <w:rFonts w:ascii="新細明體" w:hAnsi="新細明體"/>
                <w:lang w:eastAsia="zh-TW"/>
              </w:rPr>
              <w:t>門診申請天數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門診給付天數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MED_PAY_DAY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門診給付天數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 w:rsidRPr="008307BB">
              <w:rPr>
                <w:rFonts w:ascii="Courier New" w:hAnsi="Courier New" w:cs="Courier New"/>
                <w:lang w:eastAsia="zh-TW"/>
              </w:rPr>
              <w:t>畫面</w:t>
            </w:r>
            <w:r w:rsidRPr="008307BB">
              <w:rPr>
                <w:rFonts w:ascii="Courier New" w:hAnsi="Courier New" w:cs="Courier New"/>
                <w:lang w:eastAsia="zh-TW"/>
              </w:rPr>
              <w:t>.</w:t>
            </w:r>
            <w:r>
              <w:rPr>
                <w:rFonts w:ascii="Courier New" w:hAnsi="Courier New" w:cs="Courier New"/>
                <w:lang w:eastAsia="zh-TW"/>
              </w:rPr>
              <w:t>修正</w:t>
            </w:r>
            <w:r w:rsidRPr="008307BB">
              <w:rPr>
                <w:rFonts w:ascii="Courier New" w:cs="Courier New"/>
                <w:lang w:eastAsia="zh-TW"/>
              </w:rPr>
              <w:t>後</w:t>
            </w:r>
            <w:r w:rsidRPr="00813077">
              <w:rPr>
                <w:rFonts w:ascii="新細明體" w:hAnsi="新細明體"/>
                <w:lang w:eastAsia="zh-TW"/>
              </w:rPr>
              <w:t>門診給付天數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住院申請天數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HSP_APLY_DAY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住院申請天數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 w:rsidRPr="008307BB">
              <w:rPr>
                <w:rFonts w:ascii="Courier New" w:hAnsi="Courier New" w:cs="Courier New"/>
                <w:lang w:eastAsia="zh-TW"/>
              </w:rPr>
              <w:t>畫面</w:t>
            </w:r>
            <w:r w:rsidRPr="008307BB">
              <w:rPr>
                <w:rFonts w:ascii="Courier New" w:hAnsi="Courier New" w:cs="Courier New"/>
                <w:lang w:eastAsia="zh-TW"/>
              </w:rPr>
              <w:t>.</w:t>
            </w:r>
            <w:r>
              <w:rPr>
                <w:rFonts w:ascii="Courier New" w:hAnsi="Courier New" w:cs="Courier New"/>
                <w:lang w:eastAsia="zh-TW"/>
              </w:rPr>
              <w:t>修正</w:t>
            </w:r>
            <w:r w:rsidRPr="008307BB">
              <w:rPr>
                <w:rFonts w:ascii="Courier New" w:cs="Courier New"/>
                <w:lang w:eastAsia="zh-TW"/>
              </w:rPr>
              <w:t>後</w:t>
            </w:r>
            <w:r w:rsidRPr="00813077">
              <w:rPr>
                <w:rFonts w:ascii="新細明體" w:hAnsi="新細明體"/>
                <w:lang w:eastAsia="zh-TW"/>
              </w:rPr>
              <w:t>住院申請天數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住院給付天數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HSP_PAY_DAY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住院給付天數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 w:rsidRPr="008307BB">
              <w:rPr>
                <w:rFonts w:ascii="Courier New" w:hAnsi="Courier New" w:cs="Courier New"/>
                <w:lang w:eastAsia="zh-TW"/>
              </w:rPr>
              <w:t>畫面</w:t>
            </w:r>
            <w:r w:rsidRPr="008307BB">
              <w:rPr>
                <w:rFonts w:ascii="Courier New" w:hAnsi="Courier New" w:cs="Courier New"/>
                <w:lang w:eastAsia="zh-TW"/>
              </w:rPr>
              <w:t>.</w:t>
            </w:r>
            <w:r>
              <w:rPr>
                <w:rFonts w:ascii="Courier New" w:hAnsi="Courier New" w:cs="Courier New"/>
                <w:lang w:eastAsia="zh-TW"/>
              </w:rPr>
              <w:t>修正</w:t>
            </w:r>
            <w:r w:rsidRPr="008307BB">
              <w:rPr>
                <w:rFonts w:ascii="Courier New" w:cs="Courier New"/>
                <w:lang w:eastAsia="zh-TW"/>
              </w:rPr>
              <w:t>後</w:t>
            </w:r>
            <w:r w:rsidRPr="00813077">
              <w:rPr>
                <w:rFonts w:ascii="新細明體" w:hAnsi="新細明體"/>
                <w:lang w:eastAsia="zh-TW"/>
              </w:rPr>
              <w:t>住院給付天數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社會保險天數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>
              <w:t xml:space="preserve"> </w:t>
            </w:r>
            <w:r w:rsidRPr="005C7DF4">
              <w:rPr>
                <w:rFonts w:ascii="Courier New" w:hAnsi="新細明體" w:cs="Courier New"/>
                <w:lang w:eastAsia="zh-TW"/>
              </w:rPr>
              <w:t>SOC_DAY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社會保險天數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新細明體" w:cs="Courier New" w:hint="eastAsia"/>
                <w:lang w:eastAsia="zh-TW"/>
              </w:rPr>
            </w:pPr>
            <w:r w:rsidRPr="008307BB">
              <w:rPr>
                <w:rFonts w:ascii="Courier New" w:hAnsi="Courier New" w:cs="Courier New"/>
                <w:lang w:eastAsia="zh-TW"/>
              </w:rPr>
              <w:t>畫面</w:t>
            </w:r>
            <w:r w:rsidRPr="008307BB">
              <w:rPr>
                <w:rFonts w:ascii="Courier New" w:hAnsi="Courier New" w:cs="Courier New"/>
                <w:lang w:eastAsia="zh-TW"/>
              </w:rPr>
              <w:t>.</w:t>
            </w:r>
            <w:r>
              <w:rPr>
                <w:rFonts w:ascii="Courier New" w:hAnsi="Courier New" w:cs="Courier New"/>
                <w:lang w:eastAsia="zh-TW"/>
              </w:rPr>
              <w:t>修正</w:t>
            </w:r>
            <w:r w:rsidRPr="008307BB">
              <w:rPr>
                <w:rFonts w:ascii="Courier New" w:cs="Courier New"/>
                <w:lang w:eastAsia="zh-TW"/>
              </w:rPr>
              <w:t>後</w:t>
            </w:r>
            <w:r w:rsidRPr="00813077">
              <w:rPr>
                <w:rFonts w:ascii="新細明體" w:hAnsi="新細明體"/>
                <w:lang w:eastAsia="zh-TW"/>
              </w:rPr>
              <w:t>社會保險天數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疾病代碼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Courier New" w:hAnsi="新細明體" w:cs="Courier New" w:hint="eastAsia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ICD_CODE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疾病代碼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8307BB">
              <w:rPr>
                <w:rFonts w:ascii="Courier New" w:hAnsi="Courier New" w:cs="Courier New"/>
              </w:rPr>
              <w:t>畫面</w:t>
            </w:r>
            <w:r w:rsidRPr="008307BB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修正</w:t>
            </w:r>
            <w:r w:rsidRPr="008307BB">
              <w:rPr>
                <w:rFonts w:ascii="Courier New" w:cs="Courier New"/>
              </w:rPr>
              <w:t>後</w:t>
            </w:r>
            <w:r w:rsidRPr="00813077">
              <w:rPr>
                <w:rFonts w:ascii="新細明體" w:hAnsi="新細明體"/>
              </w:rPr>
              <w:t>疾病代碼</w:t>
            </w:r>
            <w:r w:rsidRPr="00813077">
              <w:rPr>
                <w:rFonts w:ascii="新細明體" w:hAnsi="新細明體" w:hint="eastAsia"/>
              </w:rPr>
              <w:t>-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疾病代碼名稱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ICD_NAME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疾病代碼名稱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8307BB">
              <w:rPr>
                <w:rFonts w:ascii="Courier New" w:hAnsi="Courier New" w:cs="Courier New"/>
                <w:lang w:eastAsia="zh-TW"/>
              </w:rPr>
              <w:t>畫面</w:t>
            </w:r>
            <w:r w:rsidRPr="008307BB">
              <w:rPr>
                <w:rFonts w:ascii="Courier New" w:hAnsi="Courier New" w:cs="Courier New"/>
                <w:lang w:eastAsia="zh-TW"/>
              </w:rPr>
              <w:t>.</w:t>
            </w:r>
            <w:r>
              <w:rPr>
                <w:rFonts w:ascii="Courier New" w:hAnsi="Courier New" w:cs="Courier New"/>
                <w:lang w:eastAsia="zh-TW"/>
              </w:rPr>
              <w:t>修正</w:t>
            </w:r>
            <w:r w:rsidRPr="008307BB">
              <w:rPr>
                <w:rFonts w:ascii="Courier New" w:cs="Courier New"/>
                <w:lang w:eastAsia="zh-TW"/>
              </w:rPr>
              <w:t>後</w:t>
            </w:r>
            <w:r w:rsidRPr="00813077">
              <w:rPr>
                <w:rFonts w:ascii="新細明體" w:hAnsi="新細明體"/>
                <w:lang w:eastAsia="zh-TW"/>
              </w:rPr>
              <w:t>疾病代碼名稱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F332B2" w:rsidRDefault="00C84EF8" w:rsidP="00017ED9">
            <w:pPr>
              <w:rPr>
                <w:rFonts w:ascii="新細明體" w:hAnsi="新細明體" w:cs="Courier New"/>
                <w:dstrike/>
                <w:sz w:val="20"/>
                <w:szCs w:val="20"/>
              </w:rPr>
            </w:pPr>
            <w:r w:rsidRPr="00F332B2">
              <w:rPr>
                <w:rFonts w:ascii="新細明體" w:hAnsi="新細明體"/>
                <w:dstrike/>
                <w:sz w:val="20"/>
                <w:szCs w:val="20"/>
              </w:rPr>
              <w:t>診斷類別</w:t>
            </w:r>
          </w:p>
        </w:tc>
        <w:tc>
          <w:tcPr>
            <w:tcW w:w="5368" w:type="dxa"/>
          </w:tcPr>
          <w:p w:rsidR="00C84EF8" w:rsidRPr="00F332B2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dstrike/>
                <w:lang w:eastAsia="zh-TW"/>
              </w:rPr>
            </w:pPr>
            <w:r w:rsidRPr="00F332B2">
              <w:rPr>
                <w:rFonts w:ascii="Courier New" w:hAnsi="新細明體" w:cs="Courier New" w:hint="eastAsia"/>
                <w:dstrike/>
              </w:rPr>
              <w:t>DTAAB001</w:t>
            </w:r>
            <w:r w:rsidRPr="00F332B2">
              <w:rPr>
                <w:rFonts w:ascii="Courier New" w:hAnsi="新細明體" w:cs="Courier New" w:hint="eastAsia"/>
                <w:dstrike/>
                <w:lang w:eastAsia="zh-TW"/>
              </w:rPr>
              <w:t>.</w:t>
            </w:r>
            <w:r w:rsidRPr="00F332B2">
              <w:rPr>
                <w:rFonts w:ascii="Courier New" w:hAnsi="新細明體" w:cs="Courier New"/>
                <w:dstrike/>
                <w:lang w:eastAsia="zh-TW"/>
              </w:rPr>
              <w:t>DIAG_KIND</w:t>
            </w:r>
          </w:p>
        </w:tc>
        <w:tc>
          <w:tcPr>
            <w:tcW w:w="1363" w:type="dxa"/>
          </w:tcPr>
          <w:p w:rsidR="00C84EF8" w:rsidRPr="00F332B2" w:rsidRDefault="00C84EF8" w:rsidP="00017ED9">
            <w:pPr>
              <w:pStyle w:val="a9"/>
              <w:rPr>
                <w:rFonts w:ascii="Courier New" w:hAnsi="Courier New" w:cs="Courier New"/>
                <w:bCs/>
                <w:dstrike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F332B2" w:rsidRDefault="00C84EF8" w:rsidP="00017ED9">
            <w:pPr>
              <w:rPr>
                <w:rFonts w:ascii="新細明體" w:hAnsi="新細明體" w:cs="Courier New"/>
                <w:dstrike/>
                <w:sz w:val="20"/>
                <w:szCs w:val="20"/>
              </w:rPr>
            </w:pPr>
            <w:r w:rsidRPr="00F332B2">
              <w:rPr>
                <w:rFonts w:ascii="新細明體" w:hAnsi="新細明體"/>
                <w:dstrike/>
                <w:sz w:val="20"/>
                <w:szCs w:val="20"/>
              </w:rPr>
              <w:t>診斷類別</w:t>
            </w:r>
            <w:r w:rsidRPr="00F332B2">
              <w:rPr>
                <w:rFonts w:ascii="新細明體" w:hAnsi="新細明體" w:hint="eastAsia"/>
                <w:dstrike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F332B2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dstrike/>
                <w:lang w:eastAsia="zh-TW"/>
              </w:rPr>
            </w:pPr>
            <w:r w:rsidRPr="00F332B2">
              <w:rPr>
                <w:rFonts w:ascii="Courier New" w:hAnsi="Courier New" w:cs="Courier New"/>
                <w:dstrike/>
              </w:rPr>
              <w:t>畫面</w:t>
            </w:r>
            <w:r w:rsidRPr="00F332B2">
              <w:rPr>
                <w:rFonts w:ascii="Courier New" w:hAnsi="Courier New" w:cs="Courier New"/>
                <w:dstrike/>
              </w:rPr>
              <w:t>.</w:t>
            </w:r>
            <w:r w:rsidRPr="00F332B2">
              <w:rPr>
                <w:rFonts w:ascii="Courier New" w:hAnsi="Courier New" w:cs="Courier New"/>
                <w:dstrike/>
              </w:rPr>
              <w:t>修正</w:t>
            </w:r>
            <w:r w:rsidRPr="00F332B2">
              <w:rPr>
                <w:rFonts w:ascii="Courier New" w:cs="Courier New"/>
                <w:dstrike/>
              </w:rPr>
              <w:t>後</w:t>
            </w:r>
            <w:r w:rsidRPr="00F332B2">
              <w:rPr>
                <w:rFonts w:ascii="新細明體" w:hAnsi="新細明體"/>
                <w:dstrike/>
              </w:rPr>
              <w:t>診斷類別</w:t>
            </w:r>
          </w:p>
        </w:tc>
        <w:tc>
          <w:tcPr>
            <w:tcW w:w="1363" w:type="dxa"/>
          </w:tcPr>
          <w:p w:rsidR="00C84EF8" w:rsidRPr="00F332B2" w:rsidRDefault="00C84EF8" w:rsidP="00017ED9">
            <w:pPr>
              <w:pStyle w:val="a9"/>
              <w:rPr>
                <w:rFonts w:ascii="Courier New" w:hAnsi="Courier New" w:cs="Courier New"/>
                <w:bCs/>
                <w:dstrike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手術代碼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OP_CODE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手術代碼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8307BB">
              <w:rPr>
                <w:rFonts w:ascii="Courier New" w:hAnsi="Courier New" w:cs="Courier New"/>
              </w:rPr>
              <w:t>畫面</w:t>
            </w:r>
            <w:r w:rsidRPr="008307BB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修正</w:t>
            </w:r>
            <w:r w:rsidRPr="008307BB">
              <w:rPr>
                <w:rFonts w:ascii="Courier New" w:cs="Courier New"/>
              </w:rPr>
              <w:t>後</w:t>
            </w:r>
            <w:r w:rsidRPr="00813077">
              <w:rPr>
                <w:rFonts w:ascii="新細明體" w:hAnsi="新細明體"/>
              </w:rPr>
              <w:t>手術代碼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骨折代碼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BONE_CODE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骨折代碼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8307BB">
              <w:rPr>
                <w:rFonts w:ascii="Courier New" w:hAnsi="Courier New" w:cs="Courier New"/>
              </w:rPr>
              <w:t>畫面</w:t>
            </w:r>
            <w:r w:rsidRPr="008307BB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修正</w:t>
            </w:r>
            <w:r w:rsidRPr="008307BB">
              <w:rPr>
                <w:rFonts w:ascii="Courier New" w:cs="Courier New"/>
              </w:rPr>
              <w:t>後</w:t>
            </w:r>
            <w:r w:rsidRPr="00813077">
              <w:rPr>
                <w:rFonts w:ascii="新細明體" w:hAnsi="新細明體"/>
              </w:rPr>
              <w:t>骨折代碼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起始日期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E_STR_DATE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起始日期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8307BB">
              <w:rPr>
                <w:rFonts w:ascii="Courier New" w:hAnsi="Courier New" w:cs="Courier New"/>
              </w:rPr>
              <w:t>畫面</w:t>
            </w:r>
            <w:r w:rsidRPr="008307BB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修正</w:t>
            </w:r>
            <w:r w:rsidRPr="008307BB">
              <w:rPr>
                <w:rFonts w:ascii="Courier New" w:cs="Courier New"/>
              </w:rPr>
              <w:t>後</w:t>
            </w:r>
            <w:r w:rsidRPr="00813077">
              <w:rPr>
                <w:rFonts w:ascii="新細明體" w:hAnsi="新細明體"/>
              </w:rPr>
              <w:t>起始日期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終止日期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E_END_DATE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終止日期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8307BB">
              <w:rPr>
                <w:rFonts w:ascii="Courier New" w:hAnsi="Courier New" w:cs="Courier New"/>
              </w:rPr>
              <w:t>畫面</w:t>
            </w:r>
            <w:r w:rsidRPr="008307BB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修正</w:t>
            </w:r>
            <w:r w:rsidRPr="008307BB">
              <w:rPr>
                <w:rFonts w:ascii="Courier New" w:cs="Courier New"/>
              </w:rPr>
              <w:t>後</w:t>
            </w:r>
            <w:r w:rsidRPr="00813077">
              <w:rPr>
                <w:rFonts w:ascii="新細明體" w:hAnsi="新細明體"/>
              </w:rPr>
              <w:t>終止日期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癌症手術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OP_CNCR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癌症手術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8307BB">
              <w:rPr>
                <w:rFonts w:ascii="Courier New" w:hAnsi="Courier New" w:cs="Courier New"/>
              </w:rPr>
              <w:t>畫面</w:t>
            </w:r>
            <w:r w:rsidRPr="008307BB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修正</w:t>
            </w:r>
            <w:r w:rsidRPr="008307BB">
              <w:rPr>
                <w:rFonts w:ascii="Courier New" w:cs="Courier New"/>
              </w:rPr>
              <w:t>後</w:t>
            </w:r>
            <w:r w:rsidRPr="00813077">
              <w:rPr>
                <w:rFonts w:ascii="新細明體" w:hAnsi="新細明體"/>
              </w:rPr>
              <w:t>癌症手術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手術等級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OP_GRAD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手術等級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8307BB">
              <w:rPr>
                <w:rFonts w:ascii="Courier New" w:hAnsi="Courier New" w:cs="Courier New"/>
              </w:rPr>
              <w:t>畫面</w:t>
            </w:r>
            <w:r w:rsidRPr="008307BB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修正</w:t>
            </w:r>
            <w:r w:rsidRPr="008307BB">
              <w:rPr>
                <w:rFonts w:ascii="Courier New" w:cs="Courier New"/>
              </w:rPr>
              <w:t>後</w:t>
            </w:r>
            <w:r w:rsidRPr="00813077">
              <w:rPr>
                <w:rFonts w:ascii="新細明體" w:hAnsi="新細明體"/>
              </w:rPr>
              <w:t>手術等級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手術倍數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OP_RATIO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手術倍數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8307BB">
              <w:rPr>
                <w:rFonts w:ascii="Courier New" w:hAnsi="Courier New" w:cs="Courier New"/>
              </w:rPr>
              <w:t>畫面</w:t>
            </w:r>
            <w:r w:rsidRPr="008307BB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修正</w:t>
            </w:r>
            <w:r w:rsidRPr="008307BB">
              <w:rPr>
                <w:rFonts w:ascii="Courier New" w:cs="Courier New"/>
              </w:rPr>
              <w:t>後</w:t>
            </w:r>
            <w:r w:rsidRPr="00813077">
              <w:rPr>
                <w:rFonts w:ascii="新細明體" w:hAnsi="新細明體"/>
              </w:rPr>
              <w:t>手術倍數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手術代碼中文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>
              <w:rPr>
                <w:rFonts w:ascii="Courier New" w:hAnsi="新細明體" w:cs="Courier New" w:hint="eastAsia"/>
              </w:rPr>
              <w:t>DTAAB001</w:t>
            </w:r>
            <w:r>
              <w:rPr>
                <w:rFonts w:ascii="Courier New" w:hAnsi="新細明體" w:cs="Courier New" w:hint="eastAsia"/>
                <w:lang w:eastAsia="zh-TW"/>
              </w:rPr>
              <w:t>.</w:t>
            </w:r>
            <w:r w:rsidRPr="005C7DF4">
              <w:rPr>
                <w:rFonts w:ascii="Courier New" w:hAnsi="新細明體" w:cs="Courier New"/>
                <w:lang w:eastAsia="zh-TW"/>
              </w:rPr>
              <w:t>OP_NAME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手術代碼中文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5C7DF4" w:rsidRDefault="00C84EF8" w:rsidP="00017ED9">
            <w:pPr>
              <w:pStyle w:val="Tabletext"/>
              <w:keepLines w:val="0"/>
              <w:spacing w:after="0" w:line="240" w:lineRule="auto"/>
              <w:rPr>
                <w:rFonts w:ascii="Courier New" w:hAnsi="新細明體" w:cs="Courier New"/>
                <w:lang w:eastAsia="zh-TW"/>
              </w:rPr>
            </w:pPr>
            <w:r w:rsidRPr="008307BB">
              <w:rPr>
                <w:rFonts w:ascii="Courier New" w:hAnsi="Courier New" w:cs="Courier New"/>
                <w:lang w:eastAsia="zh-TW"/>
              </w:rPr>
              <w:t>畫面</w:t>
            </w:r>
            <w:r w:rsidRPr="008307BB">
              <w:rPr>
                <w:rFonts w:ascii="Courier New" w:hAnsi="Courier New" w:cs="Courier New"/>
                <w:lang w:eastAsia="zh-TW"/>
              </w:rPr>
              <w:t>.</w:t>
            </w:r>
            <w:r>
              <w:rPr>
                <w:rFonts w:ascii="Courier New" w:hAnsi="Courier New" w:cs="Courier New"/>
                <w:lang w:eastAsia="zh-TW"/>
              </w:rPr>
              <w:t>修正</w:t>
            </w:r>
            <w:r w:rsidRPr="008307BB">
              <w:rPr>
                <w:rFonts w:ascii="Courier New" w:cs="Courier New"/>
                <w:lang w:eastAsia="zh-TW"/>
              </w:rPr>
              <w:t>後</w:t>
            </w:r>
            <w:r w:rsidRPr="00813077">
              <w:rPr>
                <w:rFonts w:ascii="新細明體" w:hAnsi="新細明體"/>
                <w:lang w:eastAsia="zh-TW"/>
              </w:rPr>
              <w:t>手術代碼中文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骨折代碼中文</w:t>
            </w:r>
          </w:p>
        </w:tc>
        <w:tc>
          <w:tcPr>
            <w:tcW w:w="5368" w:type="dxa"/>
          </w:tcPr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新細明體" w:cs="Courier New" w:hint="eastAsia"/>
              </w:rPr>
              <w:t>DTAAB001.</w:t>
            </w:r>
            <w:r w:rsidRPr="005C7DF4">
              <w:rPr>
                <w:rFonts w:ascii="Courier New" w:hAnsi="新細明體" w:cs="Courier New"/>
              </w:rPr>
              <w:t>BONE_NAME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13077" w:rsidRDefault="00C84EF8" w:rsidP="00017ED9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813077">
              <w:rPr>
                <w:rFonts w:ascii="新細明體" w:hAnsi="新細明體"/>
                <w:sz w:val="20"/>
                <w:szCs w:val="20"/>
              </w:rPr>
              <w:t>骨折代碼中文</w:t>
            </w:r>
            <w:r w:rsidRPr="00813077">
              <w:rPr>
                <w:rFonts w:ascii="新細明體" w:hAnsi="新細明體" w:hint="eastAsia"/>
                <w:sz w:val="20"/>
                <w:szCs w:val="20"/>
              </w:rPr>
              <w:t>-調整後</w:t>
            </w:r>
          </w:p>
        </w:tc>
        <w:tc>
          <w:tcPr>
            <w:tcW w:w="5368" w:type="dxa"/>
          </w:tcPr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畫面</w:t>
            </w:r>
            <w:r w:rsidRPr="008307BB">
              <w:rPr>
                <w:rFonts w:ascii="Courier New" w:hAnsi="Courier New" w:cs="Courier New"/>
                <w:sz w:val="20"/>
              </w:rPr>
              <w:t>.</w:t>
            </w:r>
            <w:r>
              <w:rPr>
                <w:rFonts w:ascii="Courier New" w:hAnsi="Courier New" w:cs="Courier New"/>
                <w:sz w:val="20"/>
              </w:rPr>
              <w:t>修正</w:t>
            </w:r>
            <w:r w:rsidRPr="008307BB">
              <w:rPr>
                <w:rFonts w:ascii="Courier New" w:cs="Courier New"/>
                <w:sz w:val="20"/>
              </w:rPr>
              <w:t>後</w:t>
            </w:r>
            <w:r w:rsidRPr="00813077">
              <w:rPr>
                <w:rFonts w:ascii="新細明體" w:hAnsi="新細明體"/>
                <w:sz w:val="20"/>
              </w:rPr>
              <w:t>骨折代碼中文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307BB" w:rsidRDefault="00C84EF8" w:rsidP="00017E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cs="Courier New"/>
                <w:sz w:val="20"/>
                <w:szCs w:val="20"/>
              </w:rPr>
              <w:t>覆核日期</w:t>
            </w:r>
            <w:r w:rsidRPr="008307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5368" w:type="dxa"/>
          </w:tcPr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NULL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307BB" w:rsidRDefault="00C84EF8" w:rsidP="00017E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cs="Courier New"/>
                <w:sz w:val="20"/>
                <w:szCs w:val="20"/>
              </w:rPr>
              <w:t>覆核單位</w:t>
            </w:r>
          </w:p>
        </w:tc>
        <w:tc>
          <w:tcPr>
            <w:tcW w:w="5368" w:type="dxa"/>
          </w:tcPr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NULL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307BB" w:rsidRDefault="00C84EF8" w:rsidP="00017E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7BB">
              <w:rPr>
                <w:rFonts w:ascii="Courier New" w:cs="Courier New"/>
                <w:sz w:val="20"/>
                <w:szCs w:val="20"/>
              </w:rPr>
              <w:t>覆核人員</w:t>
            </w:r>
            <w:r w:rsidRPr="008307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5368" w:type="dxa"/>
          </w:tcPr>
          <w:p w:rsidR="00C84EF8" w:rsidRPr="008307BB" w:rsidRDefault="00C84EF8" w:rsidP="00017ED9">
            <w:pPr>
              <w:pStyle w:val="a9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NULL</w:t>
            </w:r>
          </w:p>
        </w:tc>
        <w:tc>
          <w:tcPr>
            <w:tcW w:w="1363" w:type="dxa"/>
          </w:tcPr>
          <w:p w:rsidR="00C84EF8" w:rsidRPr="008307BB" w:rsidRDefault="00C84EF8" w:rsidP="00017ED9">
            <w:pPr>
              <w:pStyle w:val="a9"/>
              <w:rPr>
                <w:rFonts w:ascii="Courier New" w:hAnsi="Courier New" w:cs="Courier New"/>
                <w:bCs/>
                <w:sz w:val="20"/>
              </w:rPr>
            </w:pPr>
          </w:p>
        </w:tc>
      </w:tr>
      <w:tr w:rsidR="00C84EF8" w:rsidRPr="008307BB">
        <w:tc>
          <w:tcPr>
            <w:tcW w:w="2089" w:type="dxa"/>
          </w:tcPr>
          <w:p w:rsidR="00C84EF8" w:rsidRPr="008307BB" w:rsidRDefault="00C84EF8" w:rsidP="00017ED9">
            <w:pPr>
              <w:rPr>
                <w:rFonts w:asci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溢付原因</w:t>
            </w:r>
          </w:p>
        </w:tc>
        <w:tc>
          <w:tcPr>
            <w:tcW w:w="5368" w:type="dxa"/>
          </w:tcPr>
          <w:p w:rsidR="00C84EF8" w:rsidRDefault="00C84EF8" w:rsidP="00017ED9">
            <w:pPr>
              <w:pStyle w:val="a9"/>
              <w:ind w:left="0"/>
              <w:rPr>
                <w:rFonts w:ascii="Courier New" w:hAnsi="Courier New" w:cs="Courier New" w:hint="eastAsia"/>
                <w:sz w:val="20"/>
              </w:rPr>
            </w:pPr>
            <w:r w:rsidRPr="008307BB">
              <w:rPr>
                <w:rFonts w:ascii="Courier New" w:hAnsi="Courier New" w:cs="Courier New"/>
                <w:sz w:val="20"/>
              </w:rPr>
              <w:t>畫面</w:t>
            </w:r>
            <w:r w:rsidRPr="008307BB">
              <w:rPr>
                <w:rFonts w:ascii="Courier New" w:hAnsi="Courier New" w:cs="Courier New"/>
                <w:sz w:val="20"/>
              </w:rPr>
              <w:t>.</w:t>
            </w:r>
            <w:r>
              <w:rPr>
                <w:sz w:val="20"/>
              </w:rPr>
              <w:t>溢付原因</w:t>
            </w:r>
          </w:p>
        </w:tc>
        <w:tc>
          <w:tcPr>
            <w:tcW w:w="1363" w:type="dxa"/>
          </w:tcPr>
          <w:p w:rsidR="00C84EF8" w:rsidRPr="008307BB" w:rsidRDefault="00C84EF8" w:rsidP="001F2854">
            <w:pPr>
              <w:pStyle w:val="a9"/>
              <w:ind w:left="-5"/>
              <w:rPr>
                <w:rFonts w:ascii="Courier New" w:hAnsi="Courier New" w:cs="Courier New" w:hint="eastAsia"/>
                <w:bCs/>
                <w:sz w:val="20"/>
              </w:rPr>
            </w:pPr>
            <w:r>
              <w:rPr>
                <w:rFonts w:ascii="Courier New" w:hAnsi="Courier New" w:cs="Courier New" w:hint="eastAsia"/>
                <w:bCs/>
                <w:sz w:val="20"/>
              </w:rPr>
              <w:t>此為必輸欄位</w:t>
            </w:r>
          </w:p>
        </w:tc>
      </w:tr>
    </w:tbl>
    <w:p w:rsidR="00A6625A" w:rsidRDefault="00A6625A" w:rsidP="00E718FB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資料無誤者，關閉該視窗，回到</w:t>
      </w:r>
      <w:r>
        <w:rPr>
          <w:rFonts w:ascii="Courier New" w:hAnsi="Courier New" w:cs="Courier New" w:hint="eastAsia"/>
          <w:kern w:val="2"/>
          <w:lang w:eastAsia="zh-TW"/>
        </w:rPr>
        <w:t>AAY10100</w:t>
      </w:r>
      <w:r>
        <w:rPr>
          <w:rFonts w:ascii="Courier New" w:hAnsi="Courier New" w:cs="Courier New" w:hint="eastAsia"/>
          <w:kern w:val="2"/>
          <w:lang w:eastAsia="zh-TW"/>
        </w:rPr>
        <w:t>畫面。</w:t>
      </w:r>
    </w:p>
    <w:sectPr w:rsidR="00A6625A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72D" w:rsidRDefault="00EA772D">
      <w:r>
        <w:separator/>
      </w:r>
    </w:p>
  </w:endnote>
  <w:endnote w:type="continuationSeparator" w:id="0">
    <w:p w:rsidR="00EA772D" w:rsidRDefault="00EA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F69" w:rsidRDefault="00856F6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56F69" w:rsidRDefault="00856F6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F69" w:rsidRDefault="00856F6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77BCB">
      <w:rPr>
        <w:rStyle w:val="a6"/>
        <w:noProof/>
      </w:rPr>
      <w:t>3</w:t>
    </w:r>
    <w:r>
      <w:rPr>
        <w:rStyle w:val="a6"/>
      </w:rPr>
      <w:fldChar w:fldCharType="end"/>
    </w:r>
  </w:p>
  <w:p w:rsidR="00856F69" w:rsidRDefault="00856F6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72D" w:rsidRDefault="00EA772D">
      <w:r>
        <w:separator/>
      </w:r>
    </w:p>
  </w:footnote>
  <w:footnote w:type="continuationSeparator" w:id="0">
    <w:p w:rsidR="00EA772D" w:rsidRDefault="00EA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1B7"/>
    <w:multiLevelType w:val="multilevel"/>
    <w:tmpl w:val="F72CF6AC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5"/>
        </w:tabs>
        <w:ind w:left="13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" w15:restartNumberingAfterBreak="0">
    <w:nsid w:val="04C52FDB"/>
    <w:multiLevelType w:val="hybridMultilevel"/>
    <w:tmpl w:val="2F2CF79E"/>
    <w:lvl w:ilvl="0" w:tplc="A5F661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B921A64"/>
    <w:multiLevelType w:val="multilevel"/>
    <w:tmpl w:val="431ABF3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3" w15:restartNumberingAfterBreak="0">
    <w:nsid w:val="0BBF463E"/>
    <w:multiLevelType w:val="hybridMultilevel"/>
    <w:tmpl w:val="1938DE2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9910CF7"/>
    <w:multiLevelType w:val="hybridMultilevel"/>
    <w:tmpl w:val="0F2C75D8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5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6069F4"/>
    <w:multiLevelType w:val="multilevel"/>
    <w:tmpl w:val="D0721F2E"/>
    <w:lvl w:ilvl="0">
      <w:start w:val="4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33"/>
        </w:tabs>
        <w:ind w:left="1433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16"/>
        </w:tabs>
        <w:ind w:left="2116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99"/>
        </w:tabs>
        <w:ind w:left="2799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2"/>
        </w:tabs>
        <w:ind w:left="3482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95"/>
        </w:tabs>
        <w:ind w:left="4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78"/>
        </w:tabs>
        <w:ind w:left="5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21"/>
        </w:tabs>
        <w:ind w:left="62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04"/>
        </w:tabs>
        <w:ind w:left="6904" w:hanging="1440"/>
      </w:pPr>
      <w:rPr>
        <w:rFonts w:hint="default"/>
      </w:rPr>
    </w:lvl>
  </w:abstractNum>
  <w:abstractNum w:abstractNumId="7" w15:restartNumberingAfterBreak="0">
    <w:nsid w:val="1DC957B2"/>
    <w:multiLevelType w:val="multilevel"/>
    <w:tmpl w:val="336AD9C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50"/>
        </w:tabs>
        <w:ind w:left="13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8" w15:restartNumberingAfterBreak="0">
    <w:nsid w:val="1EF42118"/>
    <w:multiLevelType w:val="multilevel"/>
    <w:tmpl w:val="B8A4E8C8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ascii="細明體" w:eastAsia="細明體" w:hAnsi="細明體" w:cs="Times New Roman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ascii="細明體" w:eastAsia="細明體" w:hAnsi="細明體" w:cs="Times New Roman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9" w15:restartNumberingAfterBreak="0">
    <w:nsid w:val="21FA333D"/>
    <w:multiLevelType w:val="hybridMultilevel"/>
    <w:tmpl w:val="74926796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 w15:restartNumberingAfterBreak="0">
    <w:nsid w:val="25D06404"/>
    <w:multiLevelType w:val="multilevel"/>
    <w:tmpl w:val="7C8EF75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1" w15:restartNumberingAfterBreak="0">
    <w:nsid w:val="289B774F"/>
    <w:multiLevelType w:val="multilevel"/>
    <w:tmpl w:val="D8C473F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12" w15:restartNumberingAfterBreak="0">
    <w:nsid w:val="2C6A0DE7"/>
    <w:multiLevelType w:val="multilevel"/>
    <w:tmpl w:val="315E36F8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5"/>
        </w:tabs>
        <w:ind w:left="13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3" w15:restartNumberingAfterBreak="0">
    <w:nsid w:val="2E052249"/>
    <w:multiLevelType w:val="multilevel"/>
    <w:tmpl w:val="0E645C84"/>
    <w:lvl w:ilvl="0">
      <w:start w:val="9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ascii="Times New Roman" w:eastAsia="新細明體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35"/>
        </w:tabs>
        <w:ind w:left="1535" w:hanging="555"/>
      </w:pPr>
      <w:rPr>
        <w:rFonts w:ascii="Times New Roman" w:eastAsia="新細明體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680"/>
        </w:tabs>
        <w:ind w:left="2680" w:hanging="720"/>
      </w:pPr>
      <w:rPr>
        <w:rFonts w:ascii="Times New Roman" w:eastAsia="新細明體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660"/>
        </w:tabs>
        <w:ind w:left="3660" w:hanging="720"/>
      </w:pPr>
      <w:rPr>
        <w:rFonts w:ascii="Times New Roman" w:eastAsia="新細明體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000"/>
        </w:tabs>
        <w:ind w:left="5000" w:hanging="1080"/>
      </w:pPr>
      <w:rPr>
        <w:rFonts w:ascii="Times New Roman" w:eastAsia="新細明體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340"/>
        </w:tabs>
        <w:ind w:left="6340" w:hanging="1440"/>
      </w:pPr>
      <w:rPr>
        <w:rFonts w:ascii="Times New Roman" w:eastAsia="新細明體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320"/>
        </w:tabs>
        <w:ind w:left="7320" w:hanging="1440"/>
      </w:pPr>
      <w:rPr>
        <w:rFonts w:ascii="Times New Roman" w:eastAsia="新細明體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60"/>
        </w:tabs>
        <w:ind w:left="8660" w:hanging="1800"/>
      </w:pPr>
      <w:rPr>
        <w:rFonts w:ascii="Times New Roman" w:eastAsia="新細明體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640"/>
        </w:tabs>
        <w:ind w:left="9640" w:hanging="1800"/>
      </w:pPr>
      <w:rPr>
        <w:rFonts w:ascii="Times New Roman" w:eastAsia="新細明體" w:hAnsi="Times New Roman" w:hint="default"/>
      </w:rPr>
    </w:lvl>
  </w:abstractNum>
  <w:abstractNum w:abstractNumId="14" w15:restartNumberingAfterBreak="0">
    <w:nsid w:val="3A602F97"/>
    <w:multiLevelType w:val="hybridMultilevel"/>
    <w:tmpl w:val="C1BE1022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5" w15:restartNumberingAfterBreak="0">
    <w:nsid w:val="3F223E6B"/>
    <w:multiLevelType w:val="multilevel"/>
    <w:tmpl w:val="B4103E9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新細明體" w:hAnsi="Times New Roman"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022"/>
        </w:tabs>
        <w:ind w:left="126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3ED11A1"/>
    <w:multiLevelType w:val="multilevel"/>
    <w:tmpl w:val="8AF204F2"/>
    <w:lvl w:ilvl="0">
      <w:start w:val="1"/>
      <w:numFmt w:val="chineseCountingThousand"/>
      <w:lvlText w:val="第%1章 "/>
      <w:lvlJc w:val="left"/>
      <w:pPr>
        <w:tabs>
          <w:tab w:val="num" w:pos="1080"/>
        </w:tabs>
        <w:ind w:left="432" w:hanging="432"/>
      </w:pPr>
      <w:rPr>
        <w:rFonts w:ascii="SimSun" w:eastAsia="SimSun" w:hint="eastAsia"/>
        <w:b/>
        <w:i w:val="0"/>
        <w:sz w:val="30"/>
      </w:rPr>
    </w:lvl>
    <w:lvl w:ilvl="1">
      <w:start w:val="1"/>
      <w:numFmt w:val="decimal"/>
      <w:isLgl/>
      <w:lvlText w:val="%1.%2 "/>
      <w:lvlJc w:val="left"/>
      <w:pPr>
        <w:tabs>
          <w:tab w:val="num" w:pos="1080"/>
        </w:tabs>
        <w:ind w:left="576" w:hanging="576"/>
      </w:pPr>
      <w:rPr>
        <w:rFonts w:hint="eastAsia"/>
        <w:spacing w:val="20"/>
        <w:w w:val="100"/>
        <w:position w:val="0"/>
      </w:rPr>
    </w:lvl>
    <w:lvl w:ilvl="2">
      <w:start w:val="1"/>
      <w:numFmt w:val="decimal"/>
      <w:pStyle w:val="SOW1"/>
      <w:isLgl/>
      <w:lvlText w:val="%1.%2.%3 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isLgl/>
      <w:lvlText w:val="%1.%2.%3.%4 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457B46B5"/>
    <w:multiLevelType w:val="multilevel"/>
    <w:tmpl w:val="A0428BB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18" w15:restartNumberingAfterBreak="0">
    <w:nsid w:val="4BA70518"/>
    <w:multiLevelType w:val="multilevel"/>
    <w:tmpl w:val="2A3CBBA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19" w15:restartNumberingAfterBreak="0">
    <w:nsid w:val="4C6167F6"/>
    <w:multiLevelType w:val="hybridMultilevel"/>
    <w:tmpl w:val="10A62DFA"/>
    <w:lvl w:ilvl="0" w:tplc="A5F661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D50314D"/>
    <w:multiLevelType w:val="multilevel"/>
    <w:tmpl w:val="1048DD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21" w15:restartNumberingAfterBreak="0">
    <w:nsid w:val="4E2F20CF"/>
    <w:multiLevelType w:val="multilevel"/>
    <w:tmpl w:val="C1C42AF2"/>
    <w:lvl w:ilvl="0">
      <w:start w:val="9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ascii="細明體" w:eastAsia="細明體" w:hAnsi="細明體" w:hint="default"/>
      </w:rPr>
    </w:lvl>
    <w:lvl w:ilvl="1">
      <w:start w:val="1"/>
      <w:numFmt w:val="decimal"/>
      <w:lvlText w:val="%1.%2"/>
      <w:lvlJc w:val="left"/>
      <w:pPr>
        <w:tabs>
          <w:tab w:val="num" w:pos="1615"/>
        </w:tabs>
        <w:ind w:left="1615" w:hanging="615"/>
      </w:pPr>
      <w:rPr>
        <w:rFonts w:ascii="細明體" w:eastAsia="細明體" w:hAnsi="細明體"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ascii="細明體" w:eastAsia="細明體" w:hAnsi="細明體"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ascii="細明體" w:eastAsia="細明體" w:hAnsi="細明體"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ascii="細明體" w:eastAsia="細明體" w:hAnsi="細明體"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ascii="細明體" w:eastAsia="細明體" w:hAnsi="細明體"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ascii="細明體" w:eastAsia="細明體" w:hAnsi="細明體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ascii="細明體" w:eastAsia="細明體" w:hAnsi="細明體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ascii="細明體" w:eastAsia="細明體" w:hAnsi="細明體" w:hint="default"/>
      </w:rPr>
    </w:lvl>
  </w:abstractNum>
  <w:abstractNum w:abstractNumId="22" w15:restartNumberingAfterBreak="0">
    <w:nsid w:val="5096460A"/>
    <w:multiLevelType w:val="multilevel"/>
    <w:tmpl w:val="570E1960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05"/>
        </w:tabs>
        <w:ind w:left="1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80"/>
        </w:tabs>
        <w:ind w:left="5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40"/>
        </w:tabs>
        <w:ind w:left="6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40"/>
        </w:tabs>
        <w:ind w:left="7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00"/>
        </w:tabs>
        <w:ind w:left="8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800"/>
        </w:tabs>
        <w:ind w:left="9800" w:hanging="1800"/>
      </w:pPr>
      <w:rPr>
        <w:rFonts w:hint="default"/>
      </w:rPr>
    </w:lvl>
  </w:abstractNum>
  <w:abstractNum w:abstractNumId="23" w15:restartNumberingAfterBreak="0">
    <w:nsid w:val="586138CD"/>
    <w:multiLevelType w:val="multilevel"/>
    <w:tmpl w:val="A2AAFCB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24" w15:restartNumberingAfterBreak="0">
    <w:nsid w:val="5C073917"/>
    <w:multiLevelType w:val="multilevel"/>
    <w:tmpl w:val="ED0ECF1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25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68467BD"/>
    <w:multiLevelType w:val="multilevel"/>
    <w:tmpl w:val="277C41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27" w15:restartNumberingAfterBreak="0">
    <w:nsid w:val="78F40B84"/>
    <w:multiLevelType w:val="multilevel"/>
    <w:tmpl w:val="F8F6BA86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ascii="Courier New" w:eastAsia="細明體" w:hAnsi="Courier New" w:cs="Times New Roman"/>
        <w:szCs w:val="20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ascii="Courier New" w:eastAsia="細明體" w:hAnsi="Courier New" w:cs="Times New Roman"/>
        <w:szCs w:val="20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ascii="Courier New" w:hAnsi="Courier New" w:hint="eastAsia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8" w15:restartNumberingAfterBreak="0">
    <w:nsid w:val="7B20594C"/>
    <w:multiLevelType w:val="multilevel"/>
    <w:tmpl w:val="F4A64D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0"/>
        </w:tabs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hint="default"/>
      </w:rPr>
    </w:lvl>
  </w:abstractNum>
  <w:abstractNum w:abstractNumId="29" w15:restartNumberingAfterBreak="0">
    <w:nsid w:val="7BFE22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C824968"/>
    <w:multiLevelType w:val="hybridMultilevel"/>
    <w:tmpl w:val="C754634A"/>
    <w:lvl w:ilvl="0" w:tplc="91B2C93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2CFAFC1C">
      <w:start w:val="1"/>
      <w:numFmt w:val="decimal"/>
      <w:lvlText w:val="%2.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2" w:tplc="5CA0FB84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BAFAAE90">
      <w:numFmt w:val="none"/>
      <w:lvlText w:val=""/>
      <w:lvlJc w:val="left"/>
      <w:pPr>
        <w:tabs>
          <w:tab w:val="num" w:pos="360"/>
        </w:tabs>
      </w:pPr>
    </w:lvl>
    <w:lvl w:ilvl="4" w:tplc="63D8AA7C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0DE392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460FC1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20687CC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DB89822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E8043B0"/>
    <w:multiLevelType w:val="hybridMultilevel"/>
    <w:tmpl w:val="F4B21154"/>
    <w:lvl w:ilvl="0" w:tplc="015C7DF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2158B13C">
      <w:numFmt w:val="none"/>
      <w:lvlText w:val=""/>
      <w:lvlJc w:val="left"/>
      <w:pPr>
        <w:tabs>
          <w:tab w:val="num" w:pos="360"/>
        </w:tabs>
      </w:pPr>
    </w:lvl>
    <w:lvl w:ilvl="2" w:tplc="CD281274">
      <w:numFmt w:val="none"/>
      <w:lvlText w:val=""/>
      <w:lvlJc w:val="left"/>
      <w:pPr>
        <w:tabs>
          <w:tab w:val="num" w:pos="360"/>
        </w:tabs>
      </w:pPr>
    </w:lvl>
    <w:lvl w:ilvl="3" w:tplc="4ADE8186">
      <w:numFmt w:val="none"/>
      <w:lvlText w:val=""/>
      <w:lvlJc w:val="left"/>
      <w:pPr>
        <w:tabs>
          <w:tab w:val="num" w:pos="360"/>
        </w:tabs>
      </w:pPr>
    </w:lvl>
    <w:lvl w:ilvl="4" w:tplc="735638D0">
      <w:numFmt w:val="none"/>
      <w:lvlText w:val=""/>
      <w:lvlJc w:val="left"/>
      <w:pPr>
        <w:tabs>
          <w:tab w:val="num" w:pos="360"/>
        </w:tabs>
      </w:pPr>
    </w:lvl>
    <w:lvl w:ilvl="5" w:tplc="EB4A24DA">
      <w:numFmt w:val="none"/>
      <w:lvlText w:val=""/>
      <w:lvlJc w:val="left"/>
      <w:pPr>
        <w:tabs>
          <w:tab w:val="num" w:pos="360"/>
        </w:tabs>
      </w:pPr>
    </w:lvl>
    <w:lvl w:ilvl="6" w:tplc="08389A86">
      <w:numFmt w:val="none"/>
      <w:lvlText w:val=""/>
      <w:lvlJc w:val="left"/>
      <w:pPr>
        <w:tabs>
          <w:tab w:val="num" w:pos="360"/>
        </w:tabs>
      </w:pPr>
    </w:lvl>
    <w:lvl w:ilvl="7" w:tplc="99A4B578">
      <w:numFmt w:val="none"/>
      <w:lvlText w:val=""/>
      <w:lvlJc w:val="left"/>
      <w:pPr>
        <w:tabs>
          <w:tab w:val="num" w:pos="360"/>
        </w:tabs>
      </w:pPr>
    </w:lvl>
    <w:lvl w:ilvl="8" w:tplc="2AB4C96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7F3A2F2F"/>
    <w:multiLevelType w:val="hybridMultilevel"/>
    <w:tmpl w:val="CEF08258"/>
    <w:lvl w:ilvl="0" w:tplc="0212E95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A28417E6">
      <w:numFmt w:val="none"/>
      <w:lvlText w:val=""/>
      <w:lvlJc w:val="left"/>
      <w:pPr>
        <w:tabs>
          <w:tab w:val="num" w:pos="360"/>
        </w:tabs>
      </w:pPr>
    </w:lvl>
    <w:lvl w:ilvl="2" w:tplc="2C82D194">
      <w:numFmt w:val="none"/>
      <w:lvlText w:val=""/>
      <w:lvlJc w:val="left"/>
      <w:pPr>
        <w:tabs>
          <w:tab w:val="num" w:pos="360"/>
        </w:tabs>
      </w:pPr>
    </w:lvl>
    <w:lvl w:ilvl="3" w:tplc="B6E27B0E">
      <w:numFmt w:val="none"/>
      <w:lvlText w:val=""/>
      <w:lvlJc w:val="left"/>
      <w:pPr>
        <w:tabs>
          <w:tab w:val="num" w:pos="360"/>
        </w:tabs>
      </w:pPr>
    </w:lvl>
    <w:lvl w:ilvl="4" w:tplc="3BBA9D62">
      <w:numFmt w:val="none"/>
      <w:lvlText w:val=""/>
      <w:lvlJc w:val="left"/>
      <w:pPr>
        <w:tabs>
          <w:tab w:val="num" w:pos="360"/>
        </w:tabs>
      </w:pPr>
    </w:lvl>
    <w:lvl w:ilvl="5" w:tplc="3CB65E12">
      <w:numFmt w:val="none"/>
      <w:lvlText w:val=""/>
      <w:lvlJc w:val="left"/>
      <w:pPr>
        <w:tabs>
          <w:tab w:val="num" w:pos="360"/>
        </w:tabs>
      </w:pPr>
    </w:lvl>
    <w:lvl w:ilvl="6" w:tplc="2FDC7B12">
      <w:numFmt w:val="none"/>
      <w:lvlText w:val=""/>
      <w:lvlJc w:val="left"/>
      <w:pPr>
        <w:tabs>
          <w:tab w:val="num" w:pos="360"/>
        </w:tabs>
      </w:pPr>
    </w:lvl>
    <w:lvl w:ilvl="7" w:tplc="BDFE30F4">
      <w:numFmt w:val="none"/>
      <w:lvlText w:val=""/>
      <w:lvlJc w:val="left"/>
      <w:pPr>
        <w:tabs>
          <w:tab w:val="num" w:pos="360"/>
        </w:tabs>
      </w:pPr>
    </w:lvl>
    <w:lvl w:ilvl="8" w:tplc="8B40829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0"/>
  </w:num>
  <w:num w:numId="2">
    <w:abstractNumId w:val="5"/>
  </w:num>
  <w:num w:numId="3">
    <w:abstractNumId w:val="31"/>
  </w:num>
  <w:num w:numId="4">
    <w:abstractNumId w:val="32"/>
  </w:num>
  <w:num w:numId="5">
    <w:abstractNumId w:val="27"/>
  </w:num>
  <w:num w:numId="6">
    <w:abstractNumId w:val="9"/>
  </w:num>
  <w:num w:numId="7">
    <w:abstractNumId w:val="0"/>
  </w:num>
  <w:num w:numId="8">
    <w:abstractNumId w:val="3"/>
  </w:num>
  <w:num w:numId="9">
    <w:abstractNumId w:val="26"/>
  </w:num>
  <w:num w:numId="10">
    <w:abstractNumId w:val="10"/>
  </w:num>
  <w:num w:numId="11">
    <w:abstractNumId w:val="20"/>
  </w:num>
  <w:num w:numId="12">
    <w:abstractNumId w:val="12"/>
  </w:num>
  <w:num w:numId="13">
    <w:abstractNumId w:val="28"/>
  </w:num>
  <w:num w:numId="14">
    <w:abstractNumId w:val="7"/>
  </w:num>
  <w:num w:numId="15">
    <w:abstractNumId w:val="6"/>
  </w:num>
  <w:num w:numId="16">
    <w:abstractNumId w:val="18"/>
  </w:num>
  <w:num w:numId="17">
    <w:abstractNumId w:val="23"/>
  </w:num>
  <w:num w:numId="18">
    <w:abstractNumId w:val="17"/>
  </w:num>
  <w:num w:numId="19">
    <w:abstractNumId w:val="24"/>
  </w:num>
  <w:num w:numId="20">
    <w:abstractNumId w:val="2"/>
  </w:num>
  <w:num w:numId="21">
    <w:abstractNumId w:val="11"/>
  </w:num>
  <w:num w:numId="22">
    <w:abstractNumId w:val="13"/>
  </w:num>
  <w:num w:numId="23">
    <w:abstractNumId w:val="21"/>
  </w:num>
  <w:num w:numId="24">
    <w:abstractNumId w:val="22"/>
  </w:num>
  <w:num w:numId="25">
    <w:abstractNumId w:val="15"/>
  </w:num>
  <w:num w:numId="26">
    <w:abstractNumId w:val="8"/>
  </w:num>
  <w:num w:numId="27">
    <w:abstractNumId w:val="29"/>
  </w:num>
  <w:num w:numId="28">
    <w:abstractNumId w:val="4"/>
  </w:num>
  <w:num w:numId="29">
    <w:abstractNumId w:val="16"/>
  </w:num>
  <w:num w:numId="30">
    <w:abstractNumId w:val="14"/>
  </w:num>
  <w:num w:numId="31">
    <w:abstractNumId w:val="19"/>
  </w:num>
  <w:num w:numId="32">
    <w:abstractNumId w:val="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0B96"/>
    <w:rsid w:val="00002084"/>
    <w:rsid w:val="00002736"/>
    <w:rsid w:val="00002C45"/>
    <w:rsid w:val="000034A9"/>
    <w:rsid w:val="00004189"/>
    <w:rsid w:val="00004647"/>
    <w:rsid w:val="00004C91"/>
    <w:rsid w:val="0000540B"/>
    <w:rsid w:val="0000577F"/>
    <w:rsid w:val="00006747"/>
    <w:rsid w:val="00006A22"/>
    <w:rsid w:val="00007A57"/>
    <w:rsid w:val="00010723"/>
    <w:rsid w:val="00011232"/>
    <w:rsid w:val="00011FDA"/>
    <w:rsid w:val="000131D5"/>
    <w:rsid w:val="0001403B"/>
    <w:rsid w:val="00014434"/>
    <w:rsid w:val="000158C2"/>
    <w:rsid w:val="000166E6"/>
    <w:rsid w:val="00016F9A"/>
    <w:rsid w:val="00016FE9"/>
    <w:rsid w:val="00017A67"/>
    <w:rsid w:val="00017ED9"/>
    <w:rsid w:val="00023A12"/>
    <w:rsid w:val="00024742"/>
    <w:rsid w:val="000259A1"/>
    <w:rsid w:val="00025BB5"/>
    <w:rsid w:val="00027923"/>
    <w:rsid w:val="00032EA8"/>
    <w:rsid w:val="00033623"/>
    <w:rsid w:val="00037238"/>
    <w:rsid w:val="000408FD"/>
    <w:rsid w:val="0004260C"/>
    <w:rsid w:val="00042FD4"/>
    <w:rsid w:val="00043357"/>
    <w:rsid w:val="00043812"/>
    <w:rsid w:val="00043EFA"/>
    <w:rsid w:val="000456AE"/>
    <w:rsid w:val="000457B5"/>
    <w:rsid w:val="00046DC3"/>
    <w:rsid w:val="00052605"/>
    <w:rsid w:val="00054BA1"/>
    <w:rsid w:val="00055F93"/>
    <w:rsid w:val="0006024B"/>
    <w:rsid w:val="00060CAD"/>
    <w:rsid w:val="000642F4"/>
    <w:rsid w:val="00065EF7"/>
    <w:rsid w:val="0006771E"/>
    <w:rsid w:val="000746B2"/>
    <w:rsid w:val="00075006"/>
    <w:rsid w:val="00076375"/>
    <w:rsid w:val="000763EA"/>
    <w:rsid w:val="00077042"/>
    <w:rsid w:val="00082D56"/>
    <w:rsid w:val="00085F73"/>
    <w:rsid w:val="00087988"/>
    <w:rsid w:val="00090827"/>
    <w:rsid w:val="00091F0E"/>
    <w:rsid w:val="00093939"/>
    <w:rsid w:val="000A350F"/>
    <w:rsid w:val="000A4DA4"/>
    <w:rsid w:val="000A4EDF"/>
    <w:rsid w:val="000A6411"/>
    <w:rsid w:val="000A643D"/>
    <w:rsid w:val="000A6696"/>
    <w:rsid w:val="000B1CE5"/>
    <w:rsid w:val="000B4293"/>
    <w:rsid w:val="000B69A1"/>
    <w:rsid w:val="000B7C93"/>
    <w:rsid w:val="000C1136"/>
    <w:rsid w:val="000C5E45"/>
    <w:rsid w:val="000C6C70"/>
    <w:rsid w:val="000D0FE2"/>
    <w:rsid w:val="000D38BA"/>
    <w:rsid w:val="000D3BF9"/>
    <w:rsid w:val="000D63AA"/>
    <w:rsid w:val="000E1EEC"/>
    <w:rsid w:val="000E2C79"/>
    <w:rsid w:val="000F472F"/>
    <w:rsid w:val="000F6CC7"/>
    <w:rsid w:val="0010044F"/>
    <w:rsid w:val="00102310"/>
    <w:rsid w:val="00102647"/>
    <w:rsid w:val="001042A1"/>
    <w:rsid w:val="001067C6"/>
    <w:rsid w:val="001108FA"/>
    <w:rsid w:val="0011236B"/>
    <w:rsid w:val="001207B2"/>
    <w:rsid w:val="001221C2"/>
    <w:rsid w:val="00122CC9"/>
    <w:rsid w:val="00124837"/>
    <w:rsid w:val="0012513A"/>
    <w:rsid w:val="001269E1"/>
    <w:rsid w:val="00127F07"/>
    <w:rsid w:val="00130C41"/>
    <w:rsid w:val="001310F8"/>
    <w:rsid w:val="00131498"/>
    <w:rsid w:val="00131687"/>
    <w:rsid w:val="00132567"/>
    <w:rsid w:val="00132A7B"/>
    <w:rsid w:val="00133974"/>
    <w:rsid w:val="0013746E"/>
    <w:rsid w:val="00137B3D"/>
    <w:rsid w:val="00143FC6"/>
    <w:rsid w:val="00145482"/>
    <w:rsid w:val="001456A5"/>
    <w:rsid w:val="00145980"/>
    <w:rsid w:val="001474FB"/>
    <w:rsid w:val="00147A5D"/>
    <w:rsid w:val="00150431"/>
    <w:rsid w:val="00154876"/>
    <w:rsid w:val="00154B5C"/>
    <w:rsid w:val="00164BA2"/>
    <w:rsid w:val="001668E7"/>
    <w:rsid w:val="00166C48"/>
    <w:rsid w:val="0016722B"/>
    <w:rsid w:val="00171E92"/>
    <w:rsid w:val="00172C11"/>
    <w:rsid w:val="00174B47"/>
    <w:rsid w:val="00174B8B"/>
    <w:rsid w:val="0017544B"/>
    <w:rsid w:val="00175A04"/>
    <w:rsid w:val="0017741A"/>
    <w:rsid w:val="001832FE"/>
    <w:rsid w:val="0018370C"/>
    <w:rsid w:val="00183C8A"/>
    <w:rsid w:val="001851EE"/>
    <w:rsid w:val="00186090"/>
    <w:rsid w:val="001878C8"/>
    <w:rsid w:val="0019214E"/>
    <w:rsid w:val="00194B8A"/>
    <w:rsid w:val="001962FF"/>
    <w:rsid w:val="001A2BE0"/>
    <w:rsid w:val="001A3956"/>
    <w:rsid w:val="001A4D74"/>
    <w:rsid w:val="001A68DE"/>
    <w:rsid w:val="001B11CE"/>
    <w:rsid w:val="001B33E9"/>
    <w:rsid w:val="001B3AC1"/>
    <w:rsid w:val="001B3B5A"/>
    <w:rsid w:val="001B4D60"/>
    <w:rsid w:val="001B6987"/>
    <w:rsid w:val="001B7181"/>
    <w:rsid w:val="001C3F66"/>
    <w:rsid w:val="001C5C55"/>
    <w:rsid w:val="001C7B0D"/>
    <w:rsid w:val="001C7CE1"/>
    <w:rsid w:val="001D1195"/>
    <w:rsid w:val="001D1C74"/>
    <w:rsid w:val="001D357D"/>
    <w:rsid w:val="001D3A92"/>
    <w:rsid w:val="001D3E7A"/>
    <w:rsid w:val="001D5D3F"/>
    <w:rsid w:val="001D5E86"/>
    <w:rsid w:val="001E023C"/>
    <w:rsid w:val="001E26DB"/>
    <w:rsid w:val="001E394B"/>
    <w:rsid w:val="001E3A58"/>
    <w:rsid w:val="001E4055"/>
    <w:rsid w:val="001E463E"/>
    <w:rsid w:val="001E77A1"/>
    <w:rsid w:val="001E7F09"/>
    <w:rsid w:val="001F0B2D"/>
    <w:rsid w:val="001F145F"/>
    <w:rsid w:val="001F2854"/>
    <w:rsid w:val="001F2B4F"/>
    <w:rsid w:val="001F56D3"/>
    <w:rsid w:val="001F717A"/>
    <w:rsid w:val="001F797A"/>
    <w:rsid w:val="002008DC"/>
    <w:rsid w:val="00200B57"/>
    <w:rsid w:val="002020A7"/>
    <w:rsid w:val="00202107"/>
    <w:rsid w:val="00202237"/>
    <w:rsid w:val="00202F03"/>
    <w:rsid w:val="00203EDF"/>
    <w:rsid w:val="00203F1D"/>
    <w:rsid w:val="002053CD"/>
    <w:rsid w:val="002059FE"/>
    <w:rsid w:val="00206093"/>
    <w:rsid w:val="002065E2"/>
    <w:rsid w:val="00206DFA"/>
    <w:rsid w:val="00207213"/>
    <w:rsid w:val="00207305"/>
    <w:rsid w:val="00210189"/>
    <w:rsid w:val="002146F4"/>
    <w:rsid w:val="0021740A"/>
    <w:rsid w:val="00217CEF"/>
    <w:rsid w:val="00217F8F"/>
    <w:rsid w:val="00221FB0"/>
    <w:rsid w:val="0022266F"/>
    <w:rsid w:val="00223673"/>
    <w:rsid w:val="002241E8"/>
    <w:rsid w:val="00225FB7"/>
    <w:rsid w:val="002261D3"/>
    <w:rsid w:val="00231556"/>
    <w:rsid w:val="00231BDC"/>
    <w:rsid w:val="0023214B"/>
    <w:rsid w:val="002327DA"/>
    <w:rsid w:val="00233F43"/>
    <w:rsid w:val="0023414B"/>
    <w:rsid w:val="002406C5"/>
    <w:rsid w:val="0024114F"/>
    <w:rsid w:val="002455E3"/>
    <w:rsid w:val="002456E2"/>
    <w:rsid w:val="00245925"/>
    <w:rsid w:val="00245DBB"/>
    <w:rsid w:val="00245E40"/>
    <w:rsid w:val="002503A0"/>
    <w:rsid w:val="0025068C"/>
    <w:rsid w:val="002508E8"/>
    <w:rsid w:val="00251F30"/>
    <w:rsid w:val="00252262"/>
    <w:rsid w:val="0025292C"/>
    <w:rsid w:val="0025512C"/>
    <w:rsid w:val="00257C80"/>
    <w:rsid w:val="00261E15"/>
    <w:rsid w:val="00261E82"/>
    <w:rsid w:val="002633D7"/>
    <w:rsid w:val="002636C3"/>
    <w:rsid w:val="00265220"/>
    <w:rsid w:val="0026784C"/>
    <w:rsid w:val="00271739"/>
    <w:rsid w:val="00272DE5"/>
    <w:rsid w:val="00273826"/>
    <w:rsid w:val="00274E47"/>
    <w:rsid w:val="00277BF9"/>
    <w:rsid w:val="0028109B"/>
    <w:rsid w:val="00281E66"/>
    <w:rsid w:val="00282EE9"/>
    <w:rsid w:val="00284174"/>
    <w:rsid w:val="00284854"/>
    <w:rsid w:val="00286CE0"/>
    <w:rsid w:val="0029039A"/>
    <w:rsid w:val="0029137F"/>
    <w:rsid w:val="00291F84"/>
    <w:rsid w:val="0029305A"/>
    <w:rsid w:val="00293B57"/>
    <w:rsid w:val="00294BC9"/>
    <w:rsid w:val="002950DA"/>
    <w:rsid w:val="00297C26"/>
    <w:rsid w:val="002A5DF0"/>
    <w:rsid w:val="002A7360"/>
    <w:rsid w:val="002B0E8E"/>
    <w:rsid w:val="002B1747"/>
    <w:rsid w:val="002B6FB4"/>
    <w:rsid w:val="002C21B6"/>
    <w:rsid w:val="002C2D5C"/>
    <w:rsid w:val="002D14F4"/>
    <w:rsid w:val="002D49D5"/>
    <w:rsid w:val="002D6826"/>
    <w:rsid w:val="002E0684"/>
    <w:rsid w:val="002E4DED"/>
    <w:rsid w:val="002E55DC"/>
    <w:rsid w:val="002E5868"/>
    <w:rsid w:val="002E5A41"/>
    <w:rsid w:val="002E6F37"/>
    <w:rsid w:val="002E794D"/>
    <w:rsid w:val="002E7FC5"/>
    <w:rsid w:val="002F3D63"/>
    <w:rsid w:val="002F4545"/>
    <w:rsid w:val="002F7570"/>
    <w:rsid w:val="0030151E"/>
    <w:rsid w:val="00305CB5"/>
    <w:rsid w:val="003100D2"/>
    <w:rsid w:val="003105F0"/>
    <w:rsid w:val="003110B1"/>
    <w:rsid w:val="00312FCA"/>
    <w:rsid w:val="00314507"/>
    <w:rsid w:val="0031592A"/>
    <w:rsid w:val="00315D29"/>
    <w:rsid w:val="003173E9"/>
    <w:rsid w:val="00317F6C"/>
    <w:rsid w:val="003229EF"/>
    <w:rsid w:val="00325293"/>
    <w:rsid w:val="00325862"/>
    <w:rsid w:val="003301C3"/>
    <w:rsid w:val="00331B0F"/>
    <w:rsid w:val="0033413A"/>
    <w:rsid w:val="0033470C"/>
    <w:rsid w:val="00336412"/>
    <w:rsid w:val="00337B5F"/>
    <w:rsid w:val="00337F1A"/>
    <w:rsid w:val="003431CA"/>
    <w:rsid w:val="00344DE9"/>
    <w:rsid w:val="00352E43"/>
    <w:rsid w:val="00353450"/>
    <w:rsid w:val="003535B0"/>
    <w:rsid w:val="003547E7"/>
    <w:rsid w:val="0035649C"/>
    <w:rsid w:val="00356918"/>
    <w:rsid w:val="003613CB"/>
    <w:rsid w:val="00361E36"/>
    <w:rsid w:val="00363926"/>
    <w:rsid w:val="00363CDD"/>
    <w:rsid w:val="003676A0"/>
    <w:rsid w:val="00375646"/>
    <w:rsid w:val="0038049D"/>
    <w:rsid w:val="0038235E"/>
    <w:rsid w:val="00382F2D"/>
    <w:rsid w:val="00384F00"/>
    <w:rsid w:val="00387AED"/>
    <w:rsid w:val="003901CD"/>
    <w:rsid w:val="00390797"/>
    <w:rsid w:val="00390DA5"/>
    <w:rsid w:val="00391BC1"/>
    <w:rsid w:val="0039661A"/>
    <w:rsid w:val="00397EAF"/>
    <w:rsid w:val="003A010D"/>
    <w:rsid w:val="003A0521"/>
    <w:rsid w:val="003A18AE"/>
    <w:rsid w:val="003A28CD"/>
    <w:rsid w:val="003A41A1"/>
    <w:rsid w:val="003A5ED3"/>
    <w:rsid w:val="003A7F54"/>
    <w:rsid w:val="003B292B"/>
    <w:rsid w:val="003B530B"/>
    <w:rsid w:val="003B5379"/>
    <w:rsid w:val="003B787F"/>
    <w:rsid w:val="003B7F4A"/>
    <w:rsid w:val="003C4367"/>
    <w:rsid w:val="003D0667"/>
    <w:rsid w:val="003D16FD"/>
    <w:rsid w:val="003D327D"/>
    <w:rsid w:val="003D527D"/>
    <w:rsid w:val="003E13EB"/>
    <w:rsid w:val="003E1632"/>
    <w:rsid w:val="003E213E"/>
    <w:rsid w:val="003E6D45"/>
    <w:rsid w:val="003F3913"/>
    <w:rsid w:val="003F5556"/>
    <w:rsid w:val="003F6A9A"/>
    <w:rsid w:val="004001C6"/>
    <w:rsid w:val="00401CF2"/>
    <w:rsid w:val="00401F70"/>
    <w:rsid w:val="00404882"/>
    <w:rsid w:val="00406059"/>
    <w:rsid w:val="00407ABB"/>
    <w:rsid w:val="00411A65"/>
    <w:rsid w:val="004126AA"/>
    <w:rsid w:val="00413F35"/>
    <w:rsid w:val="004154A7"/>
    <w:rsid w:val="00416957"/>
    <w:rsid w:val="00422513"/>
    <w:rsid w:val="00422FC8"/>
    <w:rsid w:val="004242AD"/>
    <w:rsid w:val="00425525"/>
    <w:rsid w:val="00425976"/>
    <w:rsid w:val="00426AE7"/>
    <w:rsid w:val="00426B3E"/>
    <w:rsid w:val="004304DE"/>
    <w:rsid w:val="00430BF6"/>
    <w:rsid w:val="00431A40"/>
    <w:rsid w:val="00431F37"/>
    <w:rsid w:val="0043237E"/>
    <w:rsid w:val="00432CB3"/>
    <w:rsid w:val="00435696"/>
    <w:rsid w:val="00435754"/>
    <w:rsid w:val="004410B7"/>
    <w:rsid w:val="00442533"/>
    <w:rsid w:val="00443B84"/>
    <w:rsid w:val="00447014"/>
    <w:rsid w:val="00447914"/>
    <w:rsid w:val="00447A8B"/>
    <w:rsid w:val="004545C7"/>
    <w:rsid w:val="00456BBB"/>
    <w:rsid w:val="00457E12"/>
    <w:rsid w:val="00462D89"/>
    <w:rsid w:val="0046380A"/>
    <w:rsid w:val="00464B2F"/>
    <w:rsid w:val="00464F6A"/>
    <w:rsid w:val="00467EE8"/>
    <w:rsid w:val="004718F6"/>
    <w:rsid w:val="004739C0"/>
    <w:rsid w:val="0047582E"/>
    <w:rsid w:val="00475ADD"/>
    <w:rsid w:val="00481BDC"/>
    <w:rsid w:val="00484F10"/>
    <w:rsid w:val="00490A5B"/>
    <w:rsid w:val="00490D4E"/>
    <w:rsid w:val="00491172"/>
    <w:rsid w:val="00491695"/>
    <w:rsid w:val="0049193A"/>
    <w:rsid w:val="00492B84"/>
    <w:rsid w:val="00493A60"/>
    <w:rsid w:val="00497531"/>
    <w:rsid w:val="004A1BA0"/>
    <w:rsid w:val="004A3587"/>
    <w:rsid w:val="004A53E3"/>
    <w:rsid w:val="004A6DA8"/>
    <w:rsid w:val="004A78DE"/>
    <w:rsid w:val="004A7A32"/>
    <w:rsid w:val="004B204E"/>
    <w:rsid w:val="004B2748"/>
    <w:rsid w:val="004B3FC9"/>
    <w:rsid w:val="004B7CA3"/>
    <w:rsid w:val="004C0611"/>
    <w:rsid w:val="004C0E1E"/>
    <w:rsid w:val="004C2658"/>
    <w:rsid w:val="004C471D"/>
    <w:rsid w:val="004C5323"/>
    <w:rsid w:val="004C5DA7"/>
    <w:rsid w:val="004C71E6"/>
    <w:rsid w:val="004D2AD1"/>
    <w:rsid w:val="004D373D"/>
    <w:rsid w:val="004D4D13"/>
    <w:rsid w:val="004D5DF5"/>
    <w:rsid w:val="004E2090"/>
    <w:rsid w:val="004E2BFE"/>
    <w:rsid w:val="004F0BFE"/>
    <w:rsid w:val="004F17B2"/>
    <w:rsid w:val="004F7F2E"/>
    <w:rsid w:val="00500638"/>
    <w:rsid w:val="0050274D"/>
    <w:rsid w:val="005040F4"/>
    <w:rsid w:val="005054BC"/>
    <w:rsid w:val="00505968"/>
    <w:rsid w:val="00505AA2"/>
    <w:rsid w:val="00507D8E"/>
    <w:rsid w:val="00510799"/>
    <w:rsid w:val="00511320"/>
    <w:rsid w:val="005134CD"/>
    <w:rsid w:val="00520B8B"/>
    <w:rsid w:val="0052498D"/>
    <w:rsid w:val="00525791"/>
    <w:rsid w:val="00526517"/>
    <w:rsid w:val="005267B8"/>
    <w:rsid w:val="00531E3D"/>
    <w:rsid w:val="00532233"/>
    <w:rsid w:val="00532452"/>
    <w:rsid w:val="00534B39"/>
    <w:rsid w:val="005361A5"/>
    <w:rsid w:val="00537857"/>
    <w:rsid w:val="00543B7E"/>
    <w:rsid w:val="00544E42"/>
    <w:rsid w:val="00544F98"/>
    <w:rsid w:val="00545967"/>
    <w:rsid w:val="00547B81"/>
    <w:rsid w:val="00550937"/>
    <w:rsid w:val="00550DC3"/>
    <w:rsid w:val="00552348"/>
    <w:rsid w:val="00554583"/>
    <w:rsid w:val="00554B99"/>
    <w:rsid w:val="00555E18"/>
    <w:rsid w:val="005562FF"/>
    <w:rsid w:val="005569B4"/>
    <w:rsid w:val="0056026A"/>
    <w:rsid w:val="0056142C"/>
    <w:rsid w:val="0056294A"/>
    <w:rsid w:val="00565532"/>
    <w:rsid w:val="00567A10"/>
    <w:rsid w:val="005739A5"/>
    <w:rsid w:val="00575D78"/>
    <w:rsid w:val="0057648C"/>
    <w:rsid w:val="0057770D"/>
    <w:rsid w:val="00577BCB"/>
    <w:rsid w:val="00582EF5"/>
    <w:rsid w:val="00584140"/>
    <w:rsid w:val="005842B0"/>
    <w:rsid w:val="00584C5A"/>
    <w:rsid w:val="00585FEF"/>
    <w:rsid w:val="0058753C"/>
    <w:rsid w:val="00590545"/>
    <w:rsid w:val="00593FDA"/>
    <w:rsid w:val="005A055B"/>
    <w:rsid w:val="005A080F"/>
    <w:rsid w:val="005A1AAA"/>
    <w:rsid w:val="005A3F06"/>
    <w:rsid w:val="005A4417"/>
    <w:rsid w:val="005A66E2"/>
    <w:rsid w:val="005A7619"/>
    <w:rsid w:val="005A78CE"/>
    <w:rsid w:val="005A7E5B"/>
    <w:rsid w:val="005B0F18"/>
    <w:rsid w:val="005B2E45"/>
    <w:rsid w:val="005B3BDB"/>
    <w:rsid w:val="005B49F7"/>
    <w:rsid w:val="005B66BF"/>
    <w:rsid w:val="005B7B83"/>
    <w:rsid w:val="005C0E35"/>
    <w:rsid w:val="005C1169"/>
    <w:rsid w:val="005C166B"/>
    <w:rsid w:val="005C1D62"/>
    <w:rsid w:val="005C729E"/>
    <w:rsid w:val="005C7DF4"/>
    <w:rsid w:val="005D3612"/>
    <w:rsid w:val="005D3941"/>
    <w:rsid w:val="005D3AE9"/>
    <w:rsid w:val="005D6869"/>
    <w:rsid w:val="005D7B47"/>
    <w:rsid w:val="005E4D8A"/>
    <w:rsid w:val="005E51E2"/>
    <w:rsid w:val="005E5718"/>
    <w:rsid w:val="005E59FB"/>
    <w:rsid w:val="005E5BEA"/>
    <w:rsid w:val="005E5E03"/>
    <w:rsid w:val="005E6DCE"/>
    <w:rsid w:val="005F2386"/>
    <w:rsid w:val="005F5E97"/>
    <w:rsid w:val="005F5FFE"/>
    <w:rsid w:val="005F75C8"/>
    <w:rsid w:val="00604336"/>
    <w:rsid w:val="006044EA"/>
    <w:rsid w:val="00606973"/>
    <w:rsid w:val="00606D8B"/>
    <w:rsid w:val="00610841"/>
    <w:rsid w:val="00613DFC"/>
    <w:rsid w:val="006201E1"/>
    <w:rsid w:val="00621302"/>
    <w:rsid w:val="006229F0"/>
    <w:rsid w:val="00624D44"/>
    <w:rsid w:val="00630A5C"/>
    <w:rsid w:val="006316A4"/>
    <w:rsid w:val="00635DEB"/>
    <w:rsid w:val="0063631E"/>
    <w:rsid w:val="0063692D"/>
    <w:rsid w:val="00640284"/>
    <w:rsid w:val="00642CAF"/>
    <w:rsid w:val="00643E94"/>
    <w:rsid w:val="00651C87"/>
    <w:rsid w:val="00652577"/>
    <w:rsid w:val="006556C0"/>
    <w:rsid w:val="00655BB7"/>
    <w:rsid w:val="00656108"/>
    <w:rsid w:val="00656368"/>
    <w:rsid w:val="00656E8E"/>
    <w:rsid w:val="00660EC9"/>
    <w:rsid w:val="006616C9"/>
    <w:rsid w:val="00663192"/>
    <w:rsid w:val="00665528"/>
    <w:rsid w:val="00665A19"/>
    <w:rsid w:val="006663DF"/>
    <w:rsid w:val="00671449"/>
    <w:rsid w:val="00672925"/>
    <w:rsid w:val="00672A9C"/>
    <w:rsid w:val="00672EDE"/>
    <w:rsid w:val="0067428B"/>
    <w:rsid w:val="00675206"/>
    <w:rsid w:val="00675A27"/>
    <w:rsid w:val="00675C82"/>
    <w:rsid w:val="006777B5"/>
    <w:rsid w:val="00681BC5"/>
    <w:rsid w:val="00681C35"/>
    <w:rsid w:val="006843D6"/>
    <w:rsid w:val="006847A3"/>
    <w:rsid w:val="00690DB1"/>
    <w:rsid w:val="00691798"/>
    <w:rsid w:val="00694268"/>
    <w:rsid w:val="006956B6"/>
    <w:rsid w:val="006A03CA"/>
    <w:rsid w:val="006A3B7B"/>
    <w:rsid w:val="006A54D8"/>
    <w:rsid w:val="006A5B25"/>
    <w:rsid w:val="006B1843"/>
    <w:rsid w:val="006B2435"/>
    <w:rsid w:val="006B2990"/>
    <w:rsid w:val="006B3BAA"/>
    <w:rsid w:val="006C08B2"/>
    <w:rsid w:val="006C2DFC"/>
    <w:rsid w:val="006C5468"/>
    <w:rsid w:val="006C578D"/>
    <w:rsid w:val="006C6003"/>
    <w:rsid w:val="006D0226"/>
    <w:rsid w:val="006D1ACA"/>
    <w:rsid w:val="006D268F"/>
    <w:rsid w:val="006D33FE"/>
    <w:rsid w:val="006D56D8"/>
    <w:rsid w:val="006D57AF"/>
    <w:rsid w:val="006E333A"/>
    <w:rsid w:val="006E3D1D"/>
    <w:rsid w:val="006E4CEC"/>
    <w:rsid w:val="006E5A35"/>
    <w:rsid w:val="006E5AAC"/>
    <w:rsid w:val="006E7A1B"/>
    <w:rsid w:val="006F054B"/>
    <w:rsid w:val="006F530D"/>
    <w:rsid w:val="0070018E"/>
    <w:rsid w:val="0070229F"/>
    <w:rsid w:val="00703B36"/>
    <w:rsid w:val="00704389"/>
    <w:rsid w:val="007068AF"/>
    <w:rsid w:val="007070B0"/>
    <w:rsid w:val="0070799D"/>
    <w:rsid w:val="0071007F"/>
    <w:rsid w:val="0071015D"/>
    <w:rsid w:val="007116BD"/>
    <w:rsid w:val="00711C1C"/>
    <w:rsid w:val="007127BC"/>
    <w:rsid w:val="00715915"/>
    <w:rsid w:val="00716567"/>
    <w:rsid w:val="00716807"/>
    <w:rsid w:val="00716C40"/>
    <w:rsid w:val="00716C47"/>
    <w:rsid w:val="00717193"/>
    <w:rsid w:val="00721265"/>
    <w:rsid w:val="007212FB"/>
    <w:rsid w:val="007230AC"/>
    <w:rsid w:val="00723252"/>
    <w:rsid w:val="00723B43"/>
    <w:rsid w:val="00723EBD"/>
    <w:rsid w:val="0072423A"/>
    <w:rsid w:val="0072438D"/>
    <w:rsid w:val="00724F15"/>
    <w:rsid w:val="00725350"/>
    <w:rsid w:val="00730AF3"/>
    <w:rsid w:val="007341D0"/>
    <w:rsid w:val="00735380"/>
    <w:rsid w:val="00735452"/>
    <w:rsid w:val="0073771E"/>
    <w:rsid w:val="007413B7"/>
    <w:rsid w:val="00741426"/>
    <w:rsid w:val="00743394"/>
    <w:rsid w:val="00744442"/>
    <w:rsid w:val="00744921"/>
    <w:rsid w:val="00746107"/>
    <w:rsid w:val="007467FE"/>
    <w:rsid w:val="00753439"/>
    <w:rsid w:val="00754F73"/>
    <w:rsid w:val="007572E9"/>
    <w:rsid w:val="00757A66"/>
    <w:rsid w:val="00760B9C"/>
    <w:rsid w:val="007625DE"/>
    <w:rsid w:val="00764CE5"/>
    <w:rsid w:val="0076529F"/>
    <w:rsid w:val="007669C8"/>
    <w:rsid w:val="0077251B"/>
    <w:rsid w:val="0077365F"/>
    <w:rsid w:val="00775510"/>
    <w:rsid w:val="00775975"/>
    <w:rsid w:val="00777076"/>
    <w:rsid w:val="007803A3"/>
    <w:rsid w:val="007811A4"/>
    <w:rsid w:val="00782A2C"/>
    <w:rsid w:val="0078366C"/>
    <w:rsid w:val="00783BF7"/>
    <w:rsid w:val="00783C36"/>
    <w:rsid w:val="00783C6D"/>
    <w:rsid w:val="00783FFC"/>
    <w:rsid w:val="007842F7"/>
    <w:rsid w:val="00784B39"/>
    <w:rsid w:val="00790B0D"/>
    <w:rsid w:val="00792120"/>
    <w:rsid w:val="00792591"/>
    <w:rsid w:val="0079318E"/>
    <w:rsid w:val="0079656F"/>
    <w:rsid w:val="00796B28"/>
    <w:rsid w:val="00796F5E"/>
    <w:rsid w:val="007A0850"/>
    <w:rsid w:val="007A158C"/>
    <w:rsid w:val="007A1D6C"/>
    <w:rsid w:val="007A5410"/>
    <w:rsid w:val="007A5D9E"/>
    <w:rsid w:val="007A5E93"/>
    <w:rsid w:val="007A7221"/>
    <w:rsid w:val="007A7689"/>
    <w:rsid w:val="007A7846"/>
    <w:rsid w:val="007B1585"/>
    <w:rsid w:val="007B2580"/>
    <w:rsid w:val="007B2629"/>
    <w:rsid w:val="007B2718"/>
    <w:rsid w:val="007B51B3"/>
    <w:rsid w:val="007B6AE9"/>
    <w:rsid w:val="007B767C"/>
    <w:rsid w:val="007B7B76"/>
    <w:rsid w:val="007C0B33"/>
    <w:rsid w:val="007C34B9"/>
    <w:rsid w:val="007C5742"/>
    <w:rsid w:val="007C6C14"/>
    <w:rsid w:val="007C729F"/>
    <w:rsid w:val="007C7F0F"/>
    <w:rsid w:val="007D5287"/>
    <w:rsid w:val="007D5A09"/>
    <w:rsid w:val="007D60A8"/>
    <w:rsid w:val="007E4654"/>
    <w:rsid w:val="007E6E49"/>
    <w:rsid w:val="007F0740"/>
    <w:rsid w:val="007F0AE3"/>
    <w:rsid w:val="007F485D"/>
    <w:rsid w:val="007F4ABC"/>
    <w:rsid w:val="007F5A27"/>
    <w:rsid w:val="007F5BAE"/>
    <w:rsid w:val="007F6536"/>
    <w:rsid w:val="00800D6D"/>
    <w:rsid w:val="008016D1"/>
    <w:rsid w:val="00803856"/>
    <w:rsid w:val="0080478F"/>
    <w:rsid w:val="00805670"/>
    <w:rsid w:val="008058F0"/>
    <w:rsid w:val="0081048B"/>
    <w:rsid w:val="0081071C"/>
    <w:rsid w:val="00810C42"/>
    <w:rsid w:val="00813077"/>
    <w:rsid w:val="00813B5B"/>
    <w:rsid w:val="00815A76"/>
    <w:rsid w:val="00821863"/>
    <w:rsid w:val="00823AB8"/>
    <w:rsid w:val="008256B7"/>
    <w:rsid w:val="008307BB"/>
    <w:rsid w:val="00830A99"/>
    <w:rsid w:val="00830BFA"/>
    <w:rsid w:val="008323D5"/>
    <w:rsid w:val="00833EA4"/>
    <w:rsid w:val="00835C76"/>
    <w:rsid w:val="00837385"/>
    <w:rsid w:val="008403FA"/>
    <w:rsid w:val="00840D63"/>
    <w:rsid w:val="00842E37"/>
    <w:rsid w:val="00843734"/>
    <w:rsid w:val="00843BBD"/>
    <w:rsid w:val="008450A5"/>
    <w:rsid w:val="00845DC1"/>
    <w:rsid w:val="00847705"/>
    <w:rsid w:val="00852219"/>
    <w:rsid w:val="008532CE"/>
    <w:rsid w:val="008543AF"/>
    <w:rsid w:val="00854F8B"/>
    <w:rsid w:val="00856A08"/>
    <w:rsid w:val="00856F69"/>
    <w:rsid w:val="00857E6B"/>
    <w:rsid w:val="008615AB"/>
    <w:rsid w:val="00862DCE"/>
    <w:rsid w:val="00863379"/>
    <w:rsid w:val="00866418"/>
    <w:rsid w:val="008762DF"/>
    <w:rsid w:val="00876782"/>
    <w:rsid w:val="008771BA"/>
    <w:rsid w:val="0088049E"/>
    <w:rsid w:val="008823DA"/>
    <w:rsid w:val="00882F94"/>
    <w:rsid w:val="00885BE1"/>
    <w:rsid w:val="00887E69"/>
    <w:rsid w:val="008921B9"/>
    <w:rsid w:val="0089291F"/>
    <w:rsid w:val="00894B71"/>
    <w:rsid w:val="00894FF0"/>
    <w:rsid w:val="008963CD"/>
    <w:rsid w:val="008968B5"/>
    <w:rsid w:val="00897DAA"/>
    <w:rsid w:val="008A04FD"/>
    <w:rsid w:val="008A081C"/>
    <w:rsid w:val="008A13D9"/>
    <w:rsid w:val="008A1935"/>
    <w:rsid w:val="008A267B"/>
    <w:rsid w:val="008A3551"/>
    <w:rsid w:val="008A4DA9"/>
    <w:rsid w:val="008A5868"/>
    <w:rsid w:val="008A5A6B"/>
    <w:rsid w:val="008A6F21"/>
    <w:rsid w:val="008A6FCA"/>
    <w:rsid w:val="008A7239"/>
    <w:rsid w:val="008A77F0"/>
    <w:rsid w:val="008A7C58"/>
    <w:rsid w:val="008B0AFA"/>
    <w:rsid w:val="008B0BA9"/>
    <w:rsid w:val="008B1994"/>
    <w:rsid w:val="008B3227"/>
    <w:rsid w:val="008B41D2"/>
    <w:rsid w:val="008C0204"/>
    <w:rsid w:val="008C2352"/>
    <w:rsid w:val="008C611F"/>
    <w:rsid w:val="008D13F9"/>
    <w:rsid w:val="008D280E"/>
    <w:rsid w:val="008D2937"/>
    <w:rsid w:val="008D2CB1"/>
    <w:rsid w:val="008D3DB9"/>
    <w:rsid w:val="008D6A3D"/>
    <w:rsid w:val="008E05DE"/>
    <w:rsid w:val="008E198B"/>
    <w:rsid w:val="008E3F5B"/>
    <w:rsid w:val="008E4021"/>
    <w:rsid w:val="008E497E"/>
    <w:rsid w:val="008E5035"/>
    <w:rsid w:val="008E677A"/>
    <w:rsid w:val="008F2444"/>
    <w:rsid w:val="008F2F24"/>
    <w:rsid w:val="008F36C2"/>
    <w:rsid w:val="008F38F1"/>
    <w:rsid w:val="008F66C1"/>
    <w:rsid w:val="008F6B43"/>
    <w:rsid w:val="008F76DF"/>
    <w:rsid w:val="009009E0"/>
    <w:rsid w:val="00903B75"/>
    <w:rsid w:val="0090491F"/>
    <w:rsid w:val="00904C00"/>
    <w:rsid w:val="009063A9"/>
    <w:rsid w:val="00910DB5"/>
    <w:rsid w:val="009119C4"/>
    <w:rsid w:val="0091325B"/>
    <w:rsid w:val="009138EA"/>
    <w:rsid w:val="009148C8"/>
    <w:rsid w:val="00915AD3"/>
    <w:rsid w:val="009207E3"/>
    <w:rsid w:val="00920ADD"/>
    <w:rsid w:val="00922E38"/>
    <w:rsid w:val="0092513D"/>
    <w:rsid w:val="00926643"/>
    <w:rsid w:val="00930F0F"/>
    <w:rsid w:val="00931E6C"/>
    <w:rsid w:val="00932162"/>
    <w:rsid w:val="009328CA"/>
    <w:rsid w:val="00934C1F"/>
    <w:rsid w:val="009405E7"/>
    <w:rsid w:val="00940E9F"/>
    <w:rsid w:val="00941473"/>
    <w:rsid w:val="009434D2"/>
    <w:rsid w:val="009441F6"/>
    <w:rsid w:val="00944640"/>
    <w:rsid w:val="00944CCE"/>
    <w:rsid w:val="009451D3"/>
    <w:rsid w:val="009453E7"/>
    <w:rsid w:val="00946001"/>
    <w:rsid w:val="00950D03"/>
    <w:rsid w:val="0095163F"/>
    <w:rsid w:val="00954440"/>
    <w:rsid w:val="00954DB3"/>
    <w:rsid w:val="009566A2"/>
    <w:rsid w:val="00964E1E"/>
    <w:rsid w:val="009668EC"/>
    <w:rsid w:val="00967CE5"/>
    <w:rsid w:val="009723BE"/>
    <w:rsid w:val="009738E6"/>
    <w:rsid w:val="009744D5"/>
    <w:rsid w:val="00975010"/>
    <w:rsid w:val="009773AD"/>
    <w:rsid w:val="009777C0"/>
    <w:rsid w:val="009800AF"/>
    <w:rsid w:val="009811B5"/>
    <w:rsid w:val="0098184C"/>
    <w:rsid w:val="0099420B"/>
    <w:rsid w:val="0099541B"/>
    <w:rsid w:val="0099676D"/>
    <w:rsid w:val="009A1C54"/>
    <w:rsid w:val="009A2783"/>
    <w:rsid w:val="009A4171"/>
    <w:rsid w:val="009A53A1"/>
    <w:rsid w:val="009A6180"/>
    <w:rsid w:val="009A6EBC"/>
    <w:rsid w:val="009A75D9"/>
    <w:rsid w:val="009A7DAD"/>
    <w:rsid w:val="009B31B4"/>
    <w:rsid w:val="009B4365"/>
    <w:rsid w:val="009B4567"/>
    <w:rsid w:val="009B4D4A"/>
    <w:rsid w:val="009B55D0"/>
    <w:rsid w:val="009B6C03"/>
    <w:rsid w:val="009C1636"/>
    <w:rsid w:val="009C2FE2"/>
    <w:rsid w:val="009C3179"/>
    <w:rsid w:val="009C5EAD"/>
    <w:rsid w:val="009C7DC8"/>
    <w:rsid w:val="009D0AE2"/>
    <w:rsid w:val="009D1306"/>
    <w:rsid w:val="009D2E22"/>
    <w:rsid w:val="009D3526"/>
    <w:rsid w:val="009D3FBE"/>
    <w:rsid w:val="009D44A6"/>
    <w:rsid w:val="009D59A9"/>
    <w:rsid w:val="009E0146"/>
    <w:rsid w:val="009E04D4"/>
    <w:rsid w:val="009E08A7"/>
    <w:rsid w:val="009E207B"/>
    <w:rsid w:val="009E37E1"/>
    <w:rsid w:val="009E41D5"/>
    <w:rsid w:val="009E61C9"/>
    <w:rsid w:val="009E6712"/>
    <w:rsid w:val="009F37D0"/>
    <w:rsid w:val="009F7FA0"/>
    <w:rsid w:val="00A003B8"/>
    <w:rsid w:val="00A00AF9"/>
    <w:rsid w:val="00A02814"/>
    <w:rsid w:val="00A03391"/>
    <w:rsid w:val="00A11498"/>
    <w:rsid w:val="00A14F76"/>
    <w:rsid w:val="00A1557F"/>
    <w:rsid w:val="00A17C1B"/>
    <w:rsid w:val="00A2064F"/>
    <w:rsid w:val="00A21700"/>
    <w:rsid w:val="00A220BA"/>
    <w:rsid w:val="00A23E60"/>
    <w:rsid w:val="00A25147"/>
    <w:rsid w:val="00A257CA"/>
    <w:rsid w:val="00A30A45"/>
    <w:rsid w:val="00A311BF"/>
    <w:rsid w:val="00A31B38"/>
    <w:rsid w:val="00A3251C"/>
    <w:rsid w:val="00A331C8"/>
    <w:rsid w:val="00A34F05"/>
    <w:rsid w:val="00A357BB"/>
    <w:rsid w:val="00A35D66"/>
    <w:rsid w:val="00A362B3"/>
    <w:rsid w:val="00A36F7E"/>
    <w:rsid w:val="00A41956"/>
    <w:rsid w:val="00A42504"/>
    <w:rsid w:val="00A51EA0"/>
    <w:rsid w:val="00A5475B"/>
    <w:rsid w:val="00A54BB7"/>
    <w:rsid w:val="00A5648F"/>
    <w:rsid w:val="00A60A31"/>
    <w:rsid w:val="00A61AE8"/>
    <w:rsid w:val="00A61E30"/>
    <w:rsid w:val="00A6625A"/>
    <w:rsid w:val="00A66F29"/>
    <w:rsid w:val="00A67E50"/>
    <w:rsid w:val="00A74FA9"/>
    <w:rsid w:val="00A75A9F"/>
    <w:rsid w:val="00A76DEF"/>
    <w:rsid w:val="00A80DA4"/>
    <w:rsid w:val="00A83753"/>
    <w:rsid w:val="00A85FE5"/>
    <w:rsid w:val="00A86902"/>
    <w:rsid w:val="00A92C90"/>
    <w:rsid w:val="00A9314A"/>
    <w:rsid w:val="00A95904"/>
    <w:rsid w:val="00A960E6"/>
    <w:rsid w:val="00A971F4"/>
    <w:rsid w:val="00A97D79"/>
    <w:rsid w:val="00AA382D"/>
    <w:rsid w:val="00AA5D19"/>
    <w:rsid w:val="00AA69B6"/>
    <w:rsid w:val="00AA6B56"/>
    <w:rsid w:val="00AB03C5"/>
    <w:rsid w:val="00AB094C"/>
    <w:rsid w:val="00AB26EA"/>
    <w:rsid w:val="00AB284F"/>
    <w:rsid w:val="00AB2C91"/>
    <w:rsid w:val="00AB3ED5"/>
    <w:rsid w:val="00AB3FC8"/>
    <w:rsid w:val="00AB57F9"/>
    <w:rsid w:val="00AB5D04"/>
    <w:rsid w:val="00AB5EC9"/>
    <w:rsid w:val="00AB7B10"/>
    <w:rsid w:val="00AC1059"/>
    <w:rsid w:val="00AC10F9"/>
    <w:rsid w:val="00AC5B3B"/>
    <w:rsid w:val="00AC6C3B"/>
    <w:rsid w:val="00AC7289"/>
    <w:rsid w:val="00AD093B"/>
    <w:rsid w:val="00AD122E"/>
    <w:rsid w:val="00AD27F9"/>
    <w:rsid w:val="00AD2854"/>
    <w:rsid w:val="00AD54B9"/>
    <w:rsid w:val="00AD571E"/>
    <w:rsid w:val="00AD60DB"/>
    <w:rsid w:val="00AD7787"/>
    <w:rsid w:val="00AE1828"/>
    <w:rsid w:val="00AE4B03"/>
    <w:rsid w:val="00AE5CBE"/>
    <w:rsid w:val="00AF2079"/>
    <w:rsid w:val="00AF287F"/>
    <w:rsid w:val="00AF29D4"/>
    <w:rsid w:val="00AF43B6"/>
    <w:rsid w:val="00AF541C"/>
    <w:rsid w:val="00AF7431"/>
    <w:rsid w:val="00B00CF3"/>
    <w:rsid w:val="00B01807"/>
    <w:rsid w:val="00B02092"/>
    <w:rsid w:val="00B0244D"/>
    <w:rsid w:val="00B032CA"/>
    <w:rsid w:val="00B03FDE"/>
    <w:rsid w:val="00B048CB"/>
    <w:rsid w:val="00B07850"/>
    <w:rsid w:val="00B15391"/>
    <w:rsid w:val="00B15E50"/>
    <w:rsid w:val="00B1637A"/>
    <w:rsid w:val="00B20F2A"/>
    <w:rsid w:val="00B21043"/>
    <w:rsid w:val="00B241D2"/>
    <w:rsid w:val="00B241FA"/>
    <w:rsid w:val="00B26445"/>
    <w:rsid w:val="00B26CF3"/>
    <w:rsid w:val="00B27D36"/>
    <w:rsid w:val="00B27EEE"/>
    <w:rsid w:val="00B30FBE"/>
    <w:rsid w:val="00B310D9"/>
    <w:rsid w:val="00B31707"/>
    <w:rsid w:val="00B3387E"/>
    <w:rsid w:val="00B35A7A"/>
    <w:rsid w:val="00B3653F"/>
    <w:rsid w:val="00B40B36"/>
    <w:rsid w:val="00B44486"/>
    <w:rsid w:val="00B47300"/>
    <w:rsid w:val="00B50190"/>
    <w:rsid w:val="00B5238B"/>
    <w:rsid w:val="00B54CC4"/>
    <w:rsid w:val="00B5564E"/>
    <w:rsid w:val="00B5568C"/>
    <w:rsid w:val="00B57287"/>
    <w:rsid w:val="00B5780B"/>
    <w:rsid w:val="00B63BD6"/>
    <w:rsid w:val="00B64B4D"/>
    <w:rsid w:val="00B64C75"/>
    <w:rsid w:val="00B66878"/>
    <w:rsid w:val="00B677CF"/>
    <w:rsid w:val="00B71D5C"/>
    <w:rsid w:val="00B73869"/>
    <w:rsid w:val="00B73CFD"/>
    <w:rsid w:val="00B751C5"/>
    <w:rsid w:val="00B7536F"/>
    <w:rsid w:val="00B760D3"/>
    <w:rsid w:val="00B77879"/>
    <w:rsid w:val="00B807D1"/>
    <w:rsid w:val="00B8159F"/>
    <w:rsid w:val="00B81C2F"/>
    <w:rsid w:val="00B81C9B"/>
    <w:rsid w:val="00B829D6"/>
    <w:rsid w:val="00B87BD1"/>
    <w:rsid w:val="00B91BA8"/>
    <w:rsid w:val="00B9236B"/>
    <w:rsid w:val="00B93E69"/>
    <w:rsid w:val="00B94B23"/>
    <w:rsid w:val="00BA1F82"/>
    <w:rsid w:val="00BA5F72"/>
    <w:rsid w:val="00BA74B7"/>
    <w:rsid w:val="00BA7C6A"/>
    <w:rsid w:val="00BA7E44"/>
    <w:rsid w:val="00BB36C4"/>
    <w:rsid w:val="00BB5491"/>
    <w:rsid w:val="00BB6500"/>
    <w:rsid w:val="00BC0043"/>
    <w:rsid w:val="00BC0745"/>
    <w:rsid w:val="00BC1C73"/>
    <w:rsid w:val="00BC2A26"/>
    <w:rsid w:val="00BD0DED"/>
    <w:rsid w:val="00BD0FDB"/>
    <w:rsid w:val="00BD1023"/>
    <w:rsid w:val="00BD6C13"/>
    <w:rsid w:val="00BD79B8"/>
    <w:rsid w:val="00BE3414"/>
    <w:rsid w:val="00BE3659"/>
    <w:rsid w:val="00BE4371"/>
    <w:rsid w:val="00BE55BE"/>
    <w:rsid w:val="00BE7AA0"/>
    <w:rsid w:val="00BF3A47"/>
    <w:rsid w:val="00BF3B8F"/>
    <w:rsid w:val="00BF6CB8"/>
    <w:rsid w:val="00BF6CDF"/>
    <w:rsid w:val="00C01CD8"/>
    <w:rsid w:val="00C01DCE"/>
    <w:rsid w:val="00C0462B"/>
    <w:rsid w:val="00C07379"/>
    <w:rsid w:val="00C077E2"/>
    <w:rsid w:val="00C12624"/>
    <w:rsid w:val="00C126CF"/>
    <w:rsid w:val="00C13087"/>
    <w:rsid w:val="00C14E1B"/>
    <w:rsid w:val="00C150C7"/>
    <w:rsid w:val="00C15250"/>
    <w:rsid w:val="00C15C96"/>
    <w:rsid w:val="00C172D1"/>
    <w:rsid w:val="00C17417"/>
    <w:rsid w:val="00C21A8F"/>
    <w:rsid w:val="00C22655"/>
    <w:rsid w:val="00C228F5"/>
    <w:rsid w:val="00C23757"/>
    <w:rsid w:val="00C2701D"/>
    <w:rsid w:val="00C27627"/>
    <w:rsid w:val="00C313EC"/>
    <w:rsid w:val="00C32919"/>
    <w:rsid w:val="00C32D04"/>
    <w:rsid w:val="00C32DE8"/>
    <w:rsid w:val="00C3378C"/>
    <w:rsid w:val="00C3476F"/>
    <w:rsid w:val="00C376D7"/>
    <w:rsid w:val="00C40EDE"/>
    <w:rsid w:val="00C4200D"/>
    <w:rsid w:val="00C42E0A"/>
    <w:rsid w:val="00C43D0D"/>
    <w:rsid w:val="00C46B45"/>
    <w:rsid w:val="00C508E6"/>
    <w:rsid w:val="00C5329F"/>
    <w:rsid w:val="00C54593"/>
    <w:rsid w:val="00C54B30"/>
    <w:rsid w:val="00C55706"/>
    <w:rsid w:val="00C57303"/>
    <w:rsid w:val="00C6023A"/>
    <w:rsid w:val="00C60520"/>
    <w:rsid w:val="00C60784"/>
    <w:rsid w:val="00C60F67"/>
    <w:rsid w:val="00C64644"/>
    <w:rsid w:val="00C64C9C"/>
    <w:rsid w:val="00C66157"/>
    <w:rsid w:val="00C67864"/>
    <w:rsid w:val="00C7185D"/>
    <w:rsid w:val="00C73486"/>
    <w:rsid w:val="00C73F3F"/>
    <w:rsid w:val="00C75069"/>
    <w:rsid w:val="00C754A2"/>
    <w:rsid w:val="00C842BE"/>
    <w:rsid w:val="00C84EF8"/>
    <w:rsid w:val="00C8563A"/>
    <w:rsid w:val="00C87A66"/>
    <w:rsid w:val="00C906A8"/>
    <w:rsid w:val="00C90AFC"/>
    <w:rsid w:val="00C9172F"/>
    <w:rsid w:val="00C92C38"/>
    <w:rsid w:val="00C9655B"/>
    <w:rsid w:val="00C978D0"/>
    <w:rsid w:val="00CA30D9"/>
    <w:rsid w:val="00CA7C82"/>
    <w:rsid w:val="00CB1703"/>
    <w:rsid w:val="00CB19E3"/>
    <w:rsid w:val="00CB23B7"/>
    <w:rsid w:val="00CB27BC"/>
    <w:rsid w:val="00CB2FCA"/>
    <w:rsid w:val="00CB4186"/>
    <w:rsid w:val="00CB4395"/>
    <w:rsid w:val="00CB6ECD"/>
    <w:rsid w:val="00CC0185"/>
    <w:rsid w:val="00CC50CA"/>
    <w:rsid w:val="00CC5136"/>
    <w:rsid w:val="00CC7075"/>
    <w:rsid w:val="00CD0AD2"/>
    <w:rsid w:val="00CD1382"/>
    <w:rsid w:val="00CD3718"/>
    <w:rsid w:val="00CD398C"/>
    <w:rsid w:val="00CD698F"/>
    <w:rsid w:val="00CE0AEA"/>
    <w:rsid w:val="00CE30D1"/>
    <w:rsid w:val="00CE3DB7"/>
    <w:rsid w:val="00CE4CC0"/>
    <w:rsid w:val="00CE4DA5"/>
    <w:rsid w:val="00CE5E11"/>
    <w:rsid w:val="00CF0FF5"/>
    <w:rsid w:val="00CF4BAC"/>
    <w:rsid w:val="00CF648F"/>
    <w:rsid w:val="00D000B4"/>
    <w:rsid w:val="00D0020B"/>
    <w:rsid w:val="00D00256"/>
    <w:rsid w:val="00D010CE"/>
    <w:rsid w:val="00D019F1"/>
    <w:rsid w:val="00D02C79"/>
    <w:rsid w:val="00D04115"/>
    <w:rsid w:val="00D0662D"/>
    <w:rsid w:val="00D07129"/>
    <w:rsid w:val="00D07CFB"/>
    <w:rsid w:val="00D103FC"/>
    <w:rsid w:val="00D13196"/>
    <w:rsid w:val="00D17FB5"/>
    <w:rsid w:val="00D210F7"/>
    <w:rsid w:val="00D21C41"/>
    <w:rsid w:val="00D23042"/>
    <w:rsid w:val="00D26DDB"/>
    <w:rsid w:val="00D301EF"/>
    <w:rsid w:val="00D30257"/>
    <w:rsid w:val="00D3087F"/>
    <w:rsid w:val="00D31DBE"/>
    <w:rsid w:val="00D3340F"/>
    <w:rsid w:val="00D341BF"/>
    <w:rsid w:val="00D359A7"/>
    <w:rsid w:val="00D36903"/>
    <w:rsid w:val="00D36A61"/>
    <w:rsid w:val="00D36B37"/>
    <w:rsid w:val="00D40B9F"/>
    <w:rsid w:val="00D40C1C"/>
    <w:rsid w:val="00D41E12"/>
    <w:rsid w:val="00D41E1E"/>
    <w:rsid w:val="00D4275F"/>
    <w:rsid w:val="00D433A7"/>
    <w:rsid w:val="00D451EB"/>
    <w:rsid w:val="00D456DA"/>
    <w:rsid w:val="00D4665C"/>
    <w:rsid w:val="00D473B0"/>
    <w:rsid w:val="00D514D5"/>
    <w:rsid w:val="00D514DD"/>
    <w:rsid w:val="00D51971"/>
    <w:rsid w:val="00D51B02"/>
    <w:rsid w:val="00D51F70"/>
    <w:rsid w:val="00D52C71"/>
    <w:rsid w:val="00D5359F"/>
    <w:rsid w:val="00D54DD5"/>
    <w:rsid w:val="00D61900"/>
    <w:rsid w:val="00D626D6"/>
    <w:rsid w:val="00D6353E"/>
    <w:rsid w:val="00D64065"/>
    <w:rsid w:val="00D643E4"/>
    <w:rsid w:val="00D70099"/>
    <w:rsid w:val="00D727E1"/>
    <w:rsid w:val="00D72AFA"/>
    <w:rsid w:val="00D75499"/>
    <w:rsid w:val="00D7681E"/>
    <w:rsid w:val="00D77490"/>
    <w:rsid w:val="00D776D0"/>
    <w:rsid w:val="00D8235C"/>
    <w:rsid w:val="00D8255F"/>
    <w:rsid w:val="00D8361D"/>
    <w:rsid w:val="00D848F5"/>
    <w:rsid w:val="00D8528A"/>
    <w:rsid w:val="00D858A1"/>
    <w:rsid w:val="00D87F44"/>
    <w:rsid w:val="00D9119B"/>
    <w:rsid w:val="00D94DB8"/>
    <w:rsid w:val="00D953CA"/>
    <w:rsid w:val="00D96D7B"/>
    <w:rsid w:val="00D97926"/>
    <w:rsid w:val="00DA03B5"/>
    <w:rsid w:val="00DA06DD"/>
    <w:rsid w:val="00DA1163"/>
    <w:rsid w:val="00DA5502"/>
    <w:rsid w:val="00DA6B47"/>
    <w:rsid w:val="00DB03CD"/>
    <w:rsid w:val="00DB2A18"/>
    <w:rsid w:val="00DB40A4"/>
    <w:rsid w:val="00DC46EC"/>
    <w:rsid w:val="00DC5A71"/>
    <w:rsid w:val="00DC5A93"/>
    <w:rsid w:val="00DC5F02"/>
    <w:rsid w:val="00DC7644"/>
    <w:rsid w:val="00DD4024"/>
    <w:rsid w:val="00DE081E"/>
    <w:rsid w:val="00DE28DC"/>
    <w:rsid w:val="00DE56C1"/>
    <w:rsid w:val="00DF00F1"/>
    <w:rsid w:val="00DF23F2"/>
    <w:rsid w:val="00DF5B9A"/>
    <w:rsid w:val="00DF62A2"/>
    <w:rsid w:val="00E03079"/>
    <w:rsid w:val="00E03490"/>
    <w:rsid w:val="00E07846"/>
    <w:rsid w:val="00E07CFB"/>
    <w:rsid w:val="00E1100D"/>
    <w:rsid w:val="00E11633"/>
    <w:rsid w:val="00E13D1B"/>
    <w:rsid w:val="00E14019"/>
    <w:rsid w:val="00E14BA6"/>
    <w:rsid w:val="00E15AD1"/>
    <w:rsid w:val="00E15FD3"/>
    <w:rsid w:val="00E1685A"/>
    <w:rsid w:val="00E17B73"/>
    <w:rsid w:val="00E20677"/>
    <w:rsid w:val="00E20E99"/>
    <w:rsid w:val="00E210D4"/>
    <w:rsid w:val="00E22004"/>
    <w:rsid w:val="00E23336"/>
    <w:rsid w:val="00E23CFA"/>
    <w:rsid w:val="00E242EB"/>
    <w:rsid w:val="00E24578"/>
    <w:rsid w:val="00E24F15"/>
    <w:rsid w:val="00E302D4"/>
    <w:rsid w:val="00E33171"/>
    <w:rsid w:val="00E3599A"/>
    <w:rsid w:val="00E4240B"/>
    <w:rsid w:val="00E4615E"/>
    <w:rsid w:val="00E462CE"/>
    <w:rsid w:val="00E4701F"/>
    <w:rsid w:val="00E51A58"/>
    <w:rsid w:val="00E545B6"/>
    <w:rsid w:val="00E54A2A"/>
    <w:rsid w:val="00E559EC"/>
    <w:rsid w:val="00E5603C"/>
    <w:rsid w:val="00E5674F"/>
    <w:rsid w:val="00E5796A"/>
    <w:rsid w:val="00E60A2E"/>
    <w:rsid w:val="00E63919"/>
    <w:rsid w:val="00E6473E"/>
    <w:rsid w:val="00E6478A"/>
    <w:rsid w:val="00E6486F"/>
    <w:rsid w:val="00E66166"/>
    <w:rsid w:val="00E700CC"/>
    <w:rsid w:val="00E711CF"/>
    <w:rsid w:val="00E71456"/>
    <w:rsid w:val="00E718FB"/>
    <w:rsid w:val="00E730D4"/>
    <w:rsid w:val="00E74F2F"/>
    <w:rsid w:val="00E75067"/>
    <w:rsid w:val="00E80215"/>
    <w:rsid w:val="00E81941"/>
    <w:rsid w:val="00E81965"/>
    <w:rsid w:val="00E81B8C"/>
    <w:rsid w:val="00E82AE9"/>
    <w:rsid w:val="00E82CA4"/>
    <w:rsid w:val="00E83D8E"/>
    <w:rsid w:val="00E878DD"/>
    <w:rsid w:val="00E87AC5"/>
    <w:rsid w:val="00E93F28"/>
    <w:rsid w:val="00EA144D"/>
    <w:rsid w:val="00EA2CE0"/>
    <w:rsid w:val="00EA30ED"/>
    <w:rsid w:val="00EA3C83"/>
    <w:rsid w:val="00EA489A"/>
    <w:rsid w:val="00EA6BDA"/>
    <w:rsid w:val="00EA6EB6"/>
    <w:rsid w:val="00EA772D"/>
    <w:rsid w:val="00EA7E41"/>
    <w:rsid w:val="00EB6DBF"/>
    <w:rsid w:val="00EC0B91"/>
    <w:rsid w:val="00EC125C"/>
    <w:rsid w:val="00EC482A"/>
    <w:rsid w:val="00EC4F89"/>
    <w:rsid w:val="00EC65ED"/>
    <w:rsid w:val="00EC7B6A"/>
    <w:rsid w:val="00ED16AF"/>
    <w:rsid w:val="00ED1AD3"/>
    <w:rsid w:val="00ED2E15"/>
    <w:rsid w:val="00ED2EA5"/>
    <w:rsid w:val="00ED3350"/>
    <w:rsid w:val="00ED443B"/>
    <w:rsid w:val="00ED44A7"/>
    <w:rsid w:val="00ED5FCA"/>
    <w:rsid w:val="00ED7BF0"/>
    <w:rsid w:val="00EE051A"/>
    <w:rsid w:val="00EE1F68"/>
    <w:rsid w:val="00EE5990"/>
    <w:rsid w:val="00EE5B22"/>
    <w:rsid w:val="00EE5FF7"/>
    <w:rsid w:val="00EE647C"/>
    <w:rsid w:val="00EF27DD"/>
    <w:rsid w:val="00EF3B5E"/>
    <w:rsid w:val="00EF3BD4"/>
    <w:rsid w:val="00EF3CF0"/>
    <w:rsid w:val="00EF4C0A"/>
    <w:rsid w:val="00EF51A3"/>
    <w:rsid w:val="00EF6D43"/>
    <w:rsid w:val="00F017AE"/>
    <w:rsid w:val="00F02E99"/>
    <w:rsid w:val="00F031BA"/>
    <w:rsid w:val="00F0341F"/>
    <w:rsid w:val="00F11EE0"/>
    <w:rsid w:val="00F1388D"/>
    <w:rsid w:val="00F20B92"/>
    <w:rsid w:val="00F22CD9"/>
    <w:rsid w:val="00F236A7"/>
    <w:rsid w:val="00F23E4E"/>
    <w:rsid w:val="00F24DA5"/>
    <w:rsid w:val="00F2681A"/>
    <w:rsid w:val="00F270B9"/>
    <w:rsid w:val="00F30A4B"/>
    <w:rsid w:val="00F332B2"/>
    <w:rsid w:val="00F3407B"/>
    <w:rsid w:val="00F347C8"/>
    <w:rsid w:val="00F34C88"/>
    <w:rsid w:val="00F36B65"/>
    <w:rsid w:val="00F424B1"/>
    <w:rsid w:val="00F4262A"/>
    <w:rsid w:val="00F438D9"/>
    <w:rsid w:val="00F47F13"/>
    <w:rsid w:val="00F5020A"/>
    <w:rsid w:val="00F50BCD"/>
    <w:rsid w:val="00F50FC5"/>
    <w:rsid w:val="00F51E51"/>
    <w:rsid w:val="00F535A1"/>
    <w:rsid w:val="00F57571"/>
    <w:rsid w:val="00F57875"/>
    <w:rsid w:val="00F60362"/>
    <w:rsid w:val="00F6107F"/>
    <w:rsid w:val="00F626E3"/>
    <w:rsid w:val="00F634DE"/>
    <w:rsid w:val="00F66AB8"/>
    <w:rsid w:val="00F71890"/>
    <w:rsid w:val="00F74084"/>
    <w:rsid w:val="00F743AA"/>
    <w:rsid w:val="00F77616"/>
    <w:rsid w:val="00F8088B"/>
    <w:rsid w:val="00F82E0F"/>
    <w:rsid w:val="00F8402F"/>
    <w:rsid w:val="00F84F57"/>
    <w:rsid w:val="00F86B22"/>
    <w:rsid w:val="00F90308"/>
    <w:rsid w:val="00F91A2E"/>
    <w:rsid w:val="00F95E91"/>
    <w:rsid w:val="00FA0985"/>
    <w:rsid w:val="00FA1DD6"/>
    <w:rsid w:val="00FA3F0D"/>
    <w:rsid w:val="00FA4109"/>
    <w:rsid w:val="00FB32F3"/>
    <w:rsid w:val="00FB356F"/>
    <w:rsid w:val="00FB4840"/>
    <w:rsid w:val="00FB7561"/>
    <w:rsid w:val="00FC2058"/>
    <w:rsid w:val="00FC3F6C"/>
    <w:rsid w:val="00FC78A1"/>
    <w:rsid w:val="00FD05A8"/>
    <w:rsid w:val="00FD0D55"/>
    <w:rsid w:val="00FD0FC5"/>
    <w:rsid w:val="00FD2816"/>
    <w:rsid w:val="00FD32C9"/>
    <w:rsid w:val="00FD65AC"/>
    <w:rsid w:val="00FE055C"/>
    <w:rsid w:val="00FE27F2"/>
    <w:rsid w:val="00FE4DE8"/>
    <w:rsid w:val="00FE6526"/>
    <w:rsid w:val="00FF091B"/>
    <w:rsid w:val="00FF1B86"/>
    <w:rsid w:val="00FF301C"/>
    <w:rsid w:val="00FF4230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78DB46D-6532-4298-AB00-7D22D17C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D1C74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annotation subject"/>
    <w:basedOn w:val="a8"/>
    <w:next w:val="a8"/>
    <w:semiHidden/>
    <w:rsid w:val="0006771E"/>
    <w:rPr>
      <w:b/>
      <w:bCs/>
    </w:rPr>
  </w:style>
  <w:style w:type="paragraph" w:styleId="ab">
    <w:name w:val="Balloon Text"/>
    <w:basedOn w:val="a"/>
    <w:semiHidden/>
    <w:rsid w:val="0006771E"/>
    <w:rPr>
      <w:rFonts w:ascii="Arial" w:hAnsi="Arial"/>
      <w:sz w:val="18"/>
      <w:szCs w:val="18"/>
    </w:rPr>
  </w:style>
  <w:style w:type="paragraph" w:styleId="ac">
    <w:name w:val="header"/>
    <w:basedOn w:val="a"/>
    <w:rsid w:val="00C1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style131">
    <w:name w:val="style131"/>
    <w:rsid w:val="008F66C1"/>
    <w:rPr>
      <w:rFonts w:ascii="Arial" w:hAnsi="Arial" w:cs="Arial" w:hint="default"/>
      <w:color w:val="000099"/>
    </w:rPr>
  </w:style>
  <w:style w:type="character" w:customStyle="1" w:styleId="style3r1">
    <w:name w:val="style3r1"/>
    <w:rsid w:val="00AC10F9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4F0BFE"/>
    <w:rPr>
      <w:rFonts w:ascii="Arial" w:hAnsi="Arial" w:cs="Arial" w:hint="default"/>
      <w:sz w:val="20"/>
      <w:szCs w:val="20"/>
    </w:rPr>
  </w:style>
  <w:style w:type="paragraph" w:styleId="ad">
    <w:name w:val="Date"/>
    <w:basedOn w:val="a"/>
    <w:next w:val="a"/>
    <w:rsid w:val="00AE4B03"/>
    <w:pPr>
      <w:jc w:val="right"/>
    </w:pPr>
  </w:style>
  <w:style w:type="character" w:styleId="HTML">
    <w:name w:val="HTML Code"/>
    <w:rsid w:val="00042FD4"/>
    <w:rPr>
      <w:rFonts w:ascii="細明體" w:eastAsia="細明體" w:hAnsi="細明體" w:cs="細明體"/>
      <w:sz w:val="24"/>
      <w:szCs w:val="24"/>
    </w:rPr>
  </w:style>
  <w:style w:type="character" w:customStyle="1" w:styleId="row">
    <w:name w:val="row"/>
    <w:basedOn w:val="a0"/>
    <w:rsid w:val="006C578D"/>
  </w:style>
  <w:style w:type="paragraph" w:styleId="z-">
    <w:name w:val="HTML Top of Form"/>
    <w:basedOn w:val="a"/>
    <w:next w:val="a"/>
    <w:hidden/>
    <w:rsid w:val="0095444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hidden/>
    <w:rsid w:val="0095444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ighlightedVariable">
    <w:name w:val="Highlighted Variable"/>
    <w:rsid w:val="001D1C74"/>
    <w:rPr>
      <w:color w:val="0000FF"/>
    </w:rPr>
  </w:style>
  <w:style w:type="paragraph" w:customStyle="1" w:styleId="SOW1">
    <w:name w:val="SOW标题1"/>
    <w:basedOn w:val="1"/>
    <w:rsid w:val="001D1C74"/>
    <w:pPr>
      <w:pageBreakBefore/>
      <w:numPr>
        <w:ilvl w:val="2"/>
        <w:numId w:val="29"/>
      </w:numPr>
      <w:tabs>
        <w:tab w:val="clear" w:pos="1080"/>
      </w:tabs>
      <w:snapToGrid w:val="0"/>
      <w:spacing w:before="120" w:after="120" w:line="480" w:lineRule="auto"/>
      <w:ind w:left="0" w:firstLine="0"/>
      <w:jc w:val="both"/>
    </w:pPr>
    <w:rPr>
      <w:bCs w:val="0"/>
      <w:kern w:val="2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cp:lastModifiedBy>戴余修</cp:lastModifiedBy>
  <cp:revision>2</cp:revision>
  <cp:lastPrinted>2003-05-13T05:23:00Z</cp:lastPrinted>
  <dcterms:created xsi:type="dcterms:W3CDTF">2020-07-27T00:58:00Z</dcterms:created>
  <dcterms:modified xsi:type="dcterms:W3CDTF">2020-07-27T00:58:00Z</dcterms:modified>
</cp:coreProperties>
</file>