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4"/>
                <w:attr w:name="Year" w:val="2006"/>
              </w:smartTagPr>
              <w:r>
                <w:rPr>
                  <w:rFonts w:ascii="細明體" w:eastAsia="細明體" w:hAnsi="細明體"/>
                  <w:lang w:eastAsia="zh-TW"/>
                </w:rPr>
                <w:t>200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6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FF334B">
                <w:rPr>
                  <w:rFonts w:ascii="細明體" w:eastAsia="細明體" w:hAnsi="細明體" w:hint="eastAsia"/>
                  <w:lang w:eastAsia="zh-TW"/>
                </w:rPr>
                <w:t>4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1</w:t>
              </w:r>
              <w:r w:rsidR="00CE765A">
                <w:rPr>
                  <w:rFonts w:ascii="細明體" w:eastAsia="細明體" w:hAnsi="細明體" w:hint="eastAsia"/>
                  <w:lang w:eastAsia="zh-TW"/>
                </w:rPr>
                <w:t>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CE765A" w:rsidRDefault="00CE765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E765A">
              <w:rPr>
                <w:rFonts w:ascii="細明體" w:eastAsia="細明體" w:hAnsi="細明體" w:hint="eastAsia"/>
                <w:lang w:eastAsia="zh-TW"/>
              </w:rPr>
              <w:t>預付金批次處理--結案時更新預付金資料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72688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884" w:rsidRDefault="0072688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1"/>
                <w:attr w:name="Year" w:val="2007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2007/1/23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884" w:rsidRDefault="0072688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884" w:rsidRPr="00CE765A" w:rsidRDefault="0072688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修改同一日結案後又預付新件之處理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884" w:rsidRDefault="0072688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ins w:id="1" w:author="蕭侑文" w:date="2018-04-17T14:19:00Z"/>
          <w:rFonts w:ascii="細明體" w:eastAsia="細明體" w:hAnsi="細明體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2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3B13" w:rsidRPr="008C728A" w:rsidTr="005302B8">
        <w:trPr>
          <w:ins w:id="3" w:author="蕭侑文" w:date="2018-04-17T14:19:00Z"/>
        </w:trPr>
        <w:tc>
          <w:tcPr>
            <w:tcW w:w="1416" w:type="dxa"/>
          </w:tcPr>
          <w:p w:rsidR="00BD3B13" w:rsidRPr="008C728A" w:rsidRDefault="00BD3B13" w:rsidP="005302B8">
            <w:pPr>
              <w:spacing w:line="240" w:lineRule="atLeast"/>
              <w:jc w:val="center"/>
              <w:rPr>
                <w:ins w:id="4" w:author="蕭侑文" w:date="2018-04-17T14:19:00Z"/>
                <w:rFonts w:ascii="新細明體" w:hAnsi="新細明體" w:cs="Courier New" w:hint="eastAsia"/>
                <w:sz w:val="20"/>
                <w:szCs w:val="20"/>
              </w:rPr>
            </w:pPr>
            <w:ins w:id="5" w:author="蕭侑文" w:date="2018-04-17T14:19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</w:tcPr>
          <w:p w:rsidR="00BD3B13" w:rsidRPr="008C728A" w:rsidRDefault="00BD3B13" w:rsidP="005302B8">
            <w:pPr>
              <w:spacing w:line="240" w:lineRule="atLeast"/>
              <w:jc w:val="center"/>
              <w:rPr>
                <w:ins w:id="6" w:author="蕭侑文" w:date="2018-04-17T14:19:00Z"/>
                <w:rFonts w:ascii="新細明體" w:hAnsi="新細明體" w:cs="Courier New" w:hint="eastAsia"/>
                <w:sz w:val="20"/>
                <w:szCs w:val="20"/>
              </w:rPr>
            </w:pPr>
            <w:ins w:id="7" w:author="蕭侑文" w:date="2018-04-17T14:19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3953" w:type="dxa"/>
          </w:tcPr>
          <w:p w:rsidR="00BD3B13" w:rsidRPr="008C728A" w:rsidRDefault="00BD3B13" w:rsidP="005302B8">
            <w:pPr>
              <w:spacing w:line="240" w:lineRule="atLeast"/>
              <w:jc w:val="center"/>
              <w:rPr>
                <w:ins w:id="8" w:author="蕭侑文" w:date="2018-04-17T14:19:00Z"/>
                <w:rFonts w:ascii="新細明體" w:hAnsi="新細明體" w:cs="Courier New" w:hint="eastAsia"/>
                <w:sz w:val="20"/>
                <w:szCs w:val="20"/>
              </w:rPr>
            </w:pPr>
            <w:ins w:id="9" w:author="蕭侑文" w:date="2018-04-17T14:19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</w:tcPr>
          <w:p w:rsidR="00BD3B13" w:rsidRPr="008C728A" w:rsidRDefault="00BD3B13" w:rsidP="005302B8">
            <w:pPr>
              <w:spacing w:line="240" w:lineRule="atLeast"/>
              <w:jc w:val="center"/>
              <w:rPr>
                <w:ins w:id="10" w:author="蕭侑文" w:date="2018-04-17T14:19:00Z"/>
                <w:rFonts w:ascii="新細明體" w:hAnsi="新細明體" w:cs="Courier New" w:hint="eastAsia"/>
                <w:sz w:val="20"/>
                <w:szCs w:val="20"/>
              </w:rPr>
            </w:pPr>
            <w:ins w:id="11" w:author="蕭侑文" w:date="2018-04-17T14:19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</w:tcPr>
          <w:p w:rsidR="00BD3B13" w:rsidRPr="008C728A" w:rsidRDefault="00BD3B13" w:rsidP="005302B8">
            <w:pPr>
              <w:spacing w:line="240" w:lineRule="atLeast"/>
              <w:jc w:val="center"/>
              <w:rPr>
                <w:ins w:id="12" w:author="蕭侑文" w:date="2018-04-17T14:19:00Z"/>
                <w:rFonts w:ascii="新細明體" w:hAnsi="新細明體" w:cs="Courier New" w:hint="eastAsia"/>
                <w:sz w:val="20"/>
                <w:szCs w:val="20"/>
              </w:rPr>
            </w:pPr>
            <w:ins w:id="13" w:author="蕭侑文" w:date="2018-04-17T14:19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BD3B13" w:rsidTr="00BD3B13">
        <w:trPr>
          <w:ins w:id="14" w:author="蕭侑文" w:date="2018-04-17T14:19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13" w:rsidRPr="00BD3B13" w:rsidRDefault="00BD3B13" w:rsidP="00BD3B13">
            <w:pPr>
              <w:spacing w:line="240" w:lineRule="atLeast"/>
              <w:jc w:val="center"/>
              <w:rPr>
                <w:ins w:id="15" w:author="蕭侑文" w:date="2018-04-17T14:19:00Z"/>
                <w:rFonts w:ascii="新細明體" w:hAnsi="新細明體" w:cs="Courier New" w:hint="eastAsia"/>
                <w:sz w:val="20"/>
                <w:szCs w:val="20"/>
              </w:rPr>
            </w:pPr>
            <w:ins w:id="16" w:author="蕭侑文" w:date="2018-04-17T14:19:00Z">
              <w:r w:rsidRPr="00BD3B13">
                <w:rPr>
                  <w:rFonts w:ascii="新細明體" w:hAnsi="新細明體" w:cs="Courier New" w:hint="eastAsia"/>
                  <w:sz w:val="20"/>
                  <w:szCs w:val="20"/>
                </w:rPr>
                <w:t>2018/4/17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13" w:rsidRPr="00BD3B13" w:rsidRDefault="00BD3B13" w:rsidP="00BD3B13">
            <w:pPr>
              <w:spacing w:line="240" w:lineRule="atLeast"/>
              <w:jc w:val="center"/>
              <w:rPr>
                <w:ins w:id="17" w:author="蕭侑文" w:date="2018-04-17T14:19:00Z"/>
                <w:rFonts w:ascii="新細明體" w:hAnsi="新細明體" w:cs="Courier New" w:hint="eastAsia"/>
                <w:sz w:val="20"/>
                <w:szCs w:val="20"/>
              </w:rPr>
            </w:pPr>
            <w:ins w:id="18" w:author="蕭侑文" w:date="2018-04-17T14:20:00Z">
              <w:r>
                <w:rPr>
                  <w:rFonts w:ascii="新細明體" w:hAnsi="新細明體" w:cs="Courier New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13" w:rsidRPr="00BD3B13" w:rsidRDefault="00BD3B13" w:rsidP="00BD3B13">
            <w:pPr>
              <w:spacing w:line="240" w:lineRule="atLeast"/>
              <w:jc w:val="center"/>
              <w:rPr>
                <w:ins w:id="19" w:author="蕭侑文" w:date="2018-04-17T14:19:00Z"/>
                <w:rFonts w:ascii="新細明體" w:hAnsi="新細明體" w:cs="Courier New" w:hint="eastAsia"/>
                <w:sz w:val="20"/>
                <w:szCs w:val="20"/>
              </w:rPr>
            </w:pPr>
            <w:ins w:id="20" w:author="蕭侑文" w:date="2018-04-17T14:19:00Z">
              <w:r w:rsidRPr="00BD3B13">
                <w:rPr>
                  <w:rFonts w:ascii="新細明體" w:hAnsi="新細明體" w:cs="Courier New" w:hint="eastAsia"/>
                  <w:sz w:val="20"/>
                  <w:szCs w:val="20"/>
                </w:rPr>
                <w:t>批次FETCH SIZE調整專案-依系統管理-件數控制中Default設定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13" w:rsidRPr="00BD3B13" w:rsidRDefault="00BD3B13" w:rsidP="00BD3B13">
            <w:pPr>
              <w:spacing w:line="240" w:lineRule="atLeast"/>
              <w:jc w:val="center"/>
              <w:rPr>
                <w:ins w:id="21" w:author="蕭侑文" w:date="2018-04-17T14:19:00Z"/>
                <w:rFonts w:ascii="新細明體" w:hAnsi="新細明體" w:cs="Courier New" w:hint="eastAsia"/>
                <w:sz w:val="20"/>
                <w:szCs w:val="20"/>
              </w:rPr>
            </w:pPr>
            <w:ins w:id="22" w:author="蕭侑文" w:date="2018-04-17T14:19:00Z">
              <w:r w:rsidRPr="00BD3B13">
                <w:rPr>
                  <w:rFonts w:ascii="新細明體" w:hAnsi="新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13" w:rsidRPr="00BD3B13" w:rsidRDefault="00BD3B13" w:rsidP="00BD3B13">
            <w:pPr>
              <w:spacing w:line="240" w:lineRule="atLeast"/>
              <w:jc w:val="center"/>
              <w:rPr>
                <w:ins w:id="23" w:author="蕭侑文" w:date="2018-04-17T14:19:00Z"/>
                <w:rFonts w:ascii="新細明體" w:hAnsi="新細明體" w:cs="Courier New"/>
                <w:sz w:val="20"/>
                <w:szCs w:val="20"/>
              </w:rPr>
            </w:pPr>
            <w:ins w:id="24" w:author="蕭侑文" w:date="2018-04-17T14:19:00Z">
              <w:r w:rsidRPr="00BD3B13">
                <w:rPr>
                  <w:rFonts w:ascii="新細明體" w:hAnsi="新細明體" w:cs="Courier New" w:hint="eastAsia"/>
                  <w:sz w:val="20"/>
                  <w:szCs w:val="20"/>
                </w:rPr>
                <w:t>180322001009</w:t>
              </w:r>
            </w:ins>
          </w:p>
        </w:tc>
      </w:tr>
    </w:tbl>
    <w:p w:rsidR="00BD3B13" w:rsidRDefault="00BD3B13">
      <w:pPr>
        <w:pStyle w:val="Tabletext"/>
        <w:keepLines w:val="0"/>
        <w:spacing w:after="0" w:line="240" w:lineRule="auto"/>
        <w:rPr>
          <w:ins w:id="25" w:author="蕭侑文" w:date="2018-04-17T14:19:00Z"/>
          <w:rFonts w:ascii="細明體" w:eastAsia="細明體" w:hAnsi="細明體"/>
          <w:kern w:val="2"/>
          <w:szCs w:val="24"/>
          <w:lang w:eastAsia="zh-TW"/>
        </w:rPr>
      </w:pPr>
    </w:p>
    <w:p w:rsidR="00BD3B13" w:rsidRDefault="00BD3B1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CE765A" w:rsidRDefault="00CE765A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CE765A">
              <w:rPr>
                <w:rFonts w:hint="eastAsia"/>
                <w:color w:val="000000"/>
                <w:sz w:val="20"/>
                <w:szCs w:val="20"/>
              </w:rPr>
              <w:t>預付金批次處理</w:t>
            </w:r>
            <w:r w:rsidRPr="00CE765A">
              <w:rPr>
                <w:rFonts w:hint="eastAsia"/>
                <w:color w:val="000000"/>
                <w:sz w:val="20"/>
                <w:szCs w:val="20"/>
              </w:rPr>
              <w:t>--</w:t>
            </w:r>
            <w:r w:rsidRPr="00CE765A">
              <w:rPr>
                <w:rFonts w:hint="eastAsia"/>
                <w:color w:val="000000"/>
                <w:sz w:val="20"/>
                <w:szCs w:val="20"/>
              </w:rPr>
              <w:t>結案時更新預付金資料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3922E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CE765A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CE765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CE765A" w:rsidRDefault="00724B23" w:rsidP="004C7E4A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CE765A" w:rsidRPr="00CE765A">
              <w:rPr>
                <w:rFonts w:hint="eastAsia"/>
                <w:sz w:val="20"/>
                <w:szCs w:val="20"/>
              </w:rPr>
              <w:t>預付金批次處理</w:t>
            </w:r>
            <w:r w:rsidR="00CE765A" w:rsidRPr="00CE765A">
              <w:rPr>
                <w:rFonts w:hint="eastAsia"/>
                <w:sz w:val="20"/>
                <w:szCs w:val="20"/>
              </w:rPr>
              <w:t>--</w:t>
            </w:r>
            <w:r w:rsidR="00CE765A" w:rsidRPr="00CE765A">
              <w:rPr>
                <w:rFonts w:hint="eastAsia"/>
                <w:sz w:val="20"/>
                <w:szCs w:val="20"/>
              </w:rPr>
              <w:t>結案時更新預付金資料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Default="003C0B84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處理完畢之檔案</w:t>
            </w:r>
          </w:p>
          <w:p w:rsidR="00F13D43" w:rsidRPr="006170A9" w:rsidRDefault="00F13D43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HOST_TO_UNIX\DBAA\AAI1_</w:t>
            </w:r>
            <w:r w:rsidR="003922E3"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 w:rsidR="00CE765A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347952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:rsidR="0068172B" w:rsidRDefault="00CE76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參照</w:t>
            </w:r>
          </w:p>
          <w:p w:rsidR="00CE765A" w:rsidRDefault="00CE76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I_預付金\資料交換格式</w:t>
            </w:r>
          </w:p>
        </w:tc>
      </w:tr>
      <w:tr w:rsidR="00C352C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352C0" w:rsidRDefault="00C352C0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352C0" w:rsidRDefault="00C352C0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錯誤檔案</w:t>
            </w:r>
          </w:p>
          <w:p w:rsidR="00C352C0" w:rsidRDefault="00347952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HOST_TO_UNIX\DBAA\AAI1_</w:t>
            </w:r>
            <w:r w:rsidR="003922E3"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301</w:t>
            </w:r>
          </w:p>
          <w:p w:rsidR="00E84414" w:rsidRDefault="00E84414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檔名為原檔名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+ ERR</w:t>
            </w:r>
          </w:p>
        </w:tc>
        <w:tc>
          <w:tcPr>
            <w:tcW w:w="3870" w:type="dxa"/>
          </w:tcPr>
          <w:p w:rsidR="00C352C0" w:rsidRPr="00C352C0" w:rsidRDefault="00C352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B1464B" w:rsidRDefault="00B1464B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處理日期時間：</w:t>
      </w:r>
      <w:r>
        <w:rPr>
          <w:rFonts w:hint="eastAsia"/>
          <w:kern w:val="2"/>
          <w:szCs w:val="24"/>
          <w:lang w:eastAsia="zh-TW"/>
        </w:rPr>
        <w:t>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0350EF" w:rsidRPr="000350EF" w:rsidRDefault="000350E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ascii="Arial" w:hAnsi="Arial" w:cs="Arial" w:hint="eastAsia"/>
          <w:color w:val="000000"/>
          <w:lang w:eastAsia="zh-TW"/>
        </w:rPr>
        <w:t>HOST</w:t>
      </w:r>
      <w:r>
        <w:rPr>
          <w:rFonts w:ascii="Arial" w:hAnsi="Arial" w:cs="Arial" w:hint="eastAsia"/>
          <w:color w:val="000000"/>
          <w:lang w:eastAsia="zh-TW"/>
        </w:rPr>
        <w:t>處理完畢之檔案：</w:t>
      </w:r>
    </w:p>
    <w:p w:rsidR="00612B1F" w:rsidRDefault="00CE765A" w:rsidP="000350E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DTAAI001  BY</w:t>
      </w:r>
      <w:r w:rsidR="000350EF">
        <w:rPr>
          <w:rFonts w:hint="eastAsia"/>
          <w:kern w:val="2"/>
          <w:szCs w:val="24"/>
          <w:lang w:eastAsia="zh-TW"/>
        </w:rPr>
        <w:t>保單號碼、險別、事故者</w:t>
      </w:r>
      <w:r w:rsidR="000350EF">
        <w:rPr>
          <w:rFonts w:hint="eastAsia"/>
          <w:kern w:val="2"/>
          <w:szCs w:val="24"/>
          <w:lang w:eastAsia="zh-TW"/>
        </w:rPr>
        <w:t>ID</w:t>
      </w:r>
      <w:r w:rsidR="00A104C9">
        <w:rPr>
          <w:rFonts w:hint="eastAsia"/>
          <w:kern w:val="2"/>
          <w:szCs w:val="24"/>
          <w:lang w:eastAsia="zh-TW"/>
        </w:rPr>
        <w:t>、未扣回餘額</w:t>
      </w:r>
      <w:r w:rsidR="00A104C9">
        <w:rPr>
          <w:rFonts w:hint="eastAsia"/>
          <w:kern w:val="2"/>
          <w:szCs w:val="24"/>
          <w:lang w:eastAsia="zh-TW"/>
        </w:rPr>
        <w:t>&gt;0</w:t>
      </w:r>
      <w:r w:rsidR="000350EF">
        <w:rPr>
          <w:rFonts w:hint="eastAsia"/>
          <w:kern w:val="2"/>
          <w:szCs w:val="24"/>
          <w:lang w:eastAsia="zh-TW"/>
        </w:rPr>
        <w:t xml:space="preserve"> </w:t>
      </w:r>
      <w:r w:rsidR="00612B1F">
        <w:rPr>
          <w:rFonts w:hint="eastAsia"/>
          <w:kern w:val="2"/>
          <w:szCs w:val="24"/>
          <w:lang w:eastAsia="zh-TW"/>
        </w:rPr>
        <w:t>：</w:t>
      </w:r>
    </w:p>
    <w:p w:rsidR="00C51092" w:rsidRDefault="00CE765A" w:rsidP="00C510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NOT_FOUND</w:t>
      </w:r>
      <w:r w:rsidR="00C51092" w:rsidRPr="00C51092">
        <w:rPr>
          <w:rFonts w:hint="eastAsia"/>
          <w:kern w:val="2"/>
          <w:szCs w:val="24"/>
          <w:lang w:eastAsia="zh-TW"/>
        </w:rPr>
        <w:t xml:space="preserve"> </w:t>
      </w:r>
    </w:p>
    <w:p w:rsidR="00C51092" w:rsidRDefault="00C51092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ERROR_CNT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C51092" w:rsidRDefault="00C51092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DATA_NOT_FOUND_CNT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C51092" w:rsidRDefault="00C352C0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 w:rsidR="00C51092">
        <w:rPr>
          <w:rFonts w:hint="eastAsia"/>
          <w:kern w:val="2"/>
          <w:szCs w:val="24"/>
          <w:lang w:eastAsia="zh-TW"/>
        </w:rPr>
        <w:t>錯誤訊息：</w:t>
      </w:r>
      <w:r w:rsidR="00C51092">
        <w:rPr>
          <w:rFonts w:hint="eastAsia"/>
          <w:kern w:val="2"/>
          <w:szCs w:val="24"/>
          <w:lang w:eastAsia="zh-TW"/>
        </w:rPr>
        <w:t xml:space="preserve"> </w:t>
      </w:r>
      <w:r w:rsidR="00C51092">
        <w:rPr>
          <w:rFonts w:hint="eastAsia"/>
          <w:kern w:val="2"/>
          <w:szCs w:val="24"/>
          <w:lang w:eastAsia="zh-TW"/>
        </w:rPr>
        <w:t>讀取</w:t>
      </w:r>
      <w:r w:rsidR="00C51092">
        <w:rPr>
          <w:rFonts w:hint="eastAsia"/>
          <w:kern w:val="2"/>
          <w:szCs w:val="24"/>
          <w:lang w:eastAsia="zh-TW"/>
        </w:rPr>
        <w:t>DTAAI001</w:t>
      </w:r>
      <w:r w:rsidR="00C51092">
        <w:rPr>
          <w:rFonts w:hint="eastAsia"/>
          <w:kern w:val="2"/>
          <w:szCs w:val="24"/>
          <w:lang w:eastAsia="zh-TW"/>
        </w:rPr>
        <w:t>失敗</w:t>
      </w:r>
      <w:r w:rsidR="00C51092">
        <w:rPr>
          <w:rFonts w:hint="eastAsia"/>
          <w:kern w:val="2"/>
          <w:szCs w:val="24"/>
          <w:lang w:eastAsia="zh-TW"/>
        </w:rPr>
        <w:t xml:space="preserve"> + </w:t>
      </w:r>
      <w:r w:rsidR="00C51092">
        <w:rPr>
          <w:rFonts w:hint="eastAsia"/>
          <w:kern w:val="2"/>
          <w:szCs w:val="24"/>
          <w:lang w:eastAsia="zh-TW"/>
        </w:rPr>
        <w:t>保單號碼、險別、事故者</w:t>
      </w:r>
      <w:r w:rsidR="00C51092">
        <w:rPr>
          <w:rFonts w:hint="eastAsia"/>
          <w:kern w:val="2"/>
          <w:szCs w:val="24"/>
          <w:lang w:eastAsia="zh-TW"/>
        </w:rPr>
        <w:t>ID</w:t>
      </w:r>
      <w:r w:rsidR="00C51092">
        <w:rPr>
          <w:rFonts w:hint="eastAsia"/>
          <w:kern w:val="2"/>
          <w:szCs w:val="24"/>
          <w:lang w:eastAsia="zh-TW"/>
        </w:rPr>
        <w:t>。</w:t>
      </w:r>
    </w:p>
    <w:p w:rsidR="00C51092" w:rsidRDefault="00C51092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CONTROL-M EXIT_CODE = 1 </w:t>
      </w:r>
      <w:r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C352C0" w:rsidRDefault="00C352C0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將該筆資料寫入錯誤檔。</w:t>
      </w:r>
    </w:p>
    <w:p w:rsidR="00C352C0" w:rsidRDefault="00C352C0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繼續處理下一筆。</w:t>
      </w:r>
    </w:p>
    <w:p w:rsidR="00C44EE9" w:rsidRDefault="00C44EE9" w:rsidP="00C44EE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      </w:t>
      </w:r>
    </w:p>
    <w:p w:rsidR="00C44EE9" w:rsidRDefault="00C44EE9" w:rsidP="000350E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AB07B8" w:rsidRDefault="00AB07B8" w:rsidP="00C44E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DTAAI001  BY</w:t>
      </w:r>
      <w:r>
        <w:rPr>
          <w:rFonts w:hint="eastAsia"/>
          <w:kern w:val="2"/>
          <w:szCs w:val="24"/>
          <w:lang w:eastAsia="zh-TW"/>
        </w:rPr>
        <w:t>保單號碼、險別、事故者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、未扣回餘額</w:t>
      </w:r>
      <w:r w:rsidR="00377FAB">
        <w:rPr>
          <w:rFonts w:hint="eastAsia"/>
          <w:kern w:val="2"/>
          <w:szCs w:val="24"/>
          <w:lang w:eastAsia="zh-TW"/>
        </w:rPr>
        <w:t xml:space="preserve"> = </w:t>
      </w:r>
      <w:r w:rsidR="00377FAB">
        <w:rPr>
          <w:rFonts w:hint="eastAsia"/>
          <w:kern w:val="2"/>
          <w:szCs w:val="24"/>
          <w:lang w:eastAsia="zh-TW"/>
        </w:rPr>
        <w:t>預付金額</w:t>
      </w:r>
    </w:p>
    <w:p w:rsidR="00377FAB" w:rsidRDefault="00377FAB" w:rsidP="00C44E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FOUND(</w:t>
      </w:r>
      <w:r>
        <w:rPr>
          <w:rFonts w:hint="eastAsia"/>
          <w:kern w:val="2"/>
          <w:szCs w:val="24"/>
          <w:lang w:eastAsia="zh-TW"/>
        </w:rPr>
        <w:t>只能有一筆</w:t>
      </w:r>
      <w:r>
        <w:rPr>
          <w:rFonts w:hint="eastAsia"/>
          <w:kern w:val="2"/>
          <w:szCs w:val="24"/>
          <w:lang w:eastAsia="zh-TW"/>
        </w:rPr>
        <w:t>)</w:t>
      </w:r>
    </w:p>
    <w:p w:rsidR="00377FAB" w:rsidRDefault="00377FAB" w:rsidP="00377F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以下處理改由此筆處理</w:t>
      </w:r>
    </w:p>
    <w:p w:rsidR="00377FAB" w:rsidRDefault="00377FAB" w:rsidP="00377F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C44EE9" w:rsidRDefault="00C44EE9" w:rsidP="00377F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ERROR_CNT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C44EE9" w:rsidRDefault="00C44EE9" w:rsidP="00377F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DATA_QUERY_ERR_CNT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C44EE9" w:rsidRDefault="00C44EE9" w:rsidP="00377F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</w:t>
      </w:r>
      <w:r>
        <w:rPr>
          <w:rFonts w:ascii="新細明體" w:cs="新細明體" w:hint="eastAsia"/>
          <w:color w:val="000000"/>
          <w:lang w:val="zh-TW" w:eastAsia="zh-TW"/>
        </w:rPr>
        <w:t>多筆未結案預付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hint="eastAsia"/>
          <w:kern w:val="2"/>
          <w:szCs w:val="24"/>
          <w:lang w:eastAsia="zh-TW"/>
        </w:rPr>
        <w:t>保單號碼、險別、事故者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C44EE9" w:rsidRDefault="00C44EE9" w:rsidP="00377F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CONTROL-M EXIT_CODE = 1 </w:t>
      </w:r>
      <w:r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C44EE9" w:rsidRDefault="00C44EE9" w:rsidP="00377F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將該筆資料寫入錯誤檔。</w:t>
      </w:r>
    </w:p>
    <w:p w:rsidR="00C44EE9" w:rsidRDefault="00C44EE9" w:rsidP="00377F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繼續處理下一筆。</w:t>
      </w:r>
    </w:p>
    <w:p w:rsidR="00377FAB" w:rsidRDefault="00377FAB" w:rsidP="00377F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C44EE9" w:rsidRDefault="00C44EE9" w:rsidP="00C44EE9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CE765A" w:rsidRDefault="00C51092" w:rsidP="000350E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DTAAI001.</w:t>
      </w:r>
      <w:r>
        <w:rPr>
          <w:rFonts w:hint="eastAsia"/>
          <w:kern w:val="2"/>
          <w:szCs w:val="24"/>
          <w:lang w:eastAsia="zh-TW"/>
        </w:rPr>
        <w:t>未扣回餘額</w:t>
      </w:r>
      <w:r>
        <w:rPr>
          <w:rFonts w:hint="eastAsia"/>
          <w:kern w:val="2"/>
          <w:szCs w:val="24"/>
          <w:lang w:eastAsia="zh-TW"/>
        </w:rPr>
        <w:t xml:space="preserve"> != HOST.</w:t>
      </w:r>
      <w:r>
        <w:rPr>
          <w:rFonts w:hint="eastAsia"/>
          <w:kern w:val="2"/>
          <w:szCs w:val="24"/>
          <w:lang w:eastAsia="zh-TW"/>
        </w:rPr>
        <w:t>預付金額：</w:t>
      </w:r>
    </w:p>
    <w:p w:rsidR="00C51092" w:rsidRDefault="00C51092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ERROR_CNT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C352C0" w:rsidRDefault="00C352C0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PAY_AMT_ERROR_CNT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C51092" w:rsidRDefault="00C352C0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 w:rsidR="00C51092">
        <w:rPr>
          <w:rFonts w:hint="eastAsia"/>
          <w:kern w:val="2"/>
          <w:szCs w:val="24"/>
          <w:lang w:eastAsia="zh-TW"/>
        </w:rPr>
        <w:t>錯誤訊息：</w:t>
      </w:r>
      <w:r w:rsidR="00C51092">
        <w:rPr>
          <w:rFonts w:hint="eastAsia"/>
          <w:kern w:val="2"/>
          <w:szCs w:val="24"/>
          <w:lang w:eastAsia="zh-TW"/>
        </w:rPr>
        <w:t xml:space="preserve"> </w:t>
      </w:r>
      <w:r w:rsidR="00C51092">
        <w:rPr>
          <w:rFonts w:hint="eastAsia"/>
          <w:kern w:val="2"/>
          <w:szCs w:val="24"/>
          <w:lang w:eastAsia="zh-TW"/>
        </w:rPr>
        <w:t>扣回金額不符</w:t>
      </w:r>
      <w:r w:rsidR="00C51092">
        <w:rPr>
          <w:rFonts w:hint="eastAsia"/>
          <w:kern w:val="2"/>
          <w:szCs w:val="24"/>
          <w:lang w:eastAsia="zh-TW"/>
        </w:rPr>
        <w:t xml:space="preserve"> + </w:t>
      </w:r>
      <w:r w:rsidR="00C51092">
        <w:rPr>
          <w:rFonts w:hint="eastAsia"/>
          <w:kern w:val="2"/>
          <w:szCs w:val="24"/>
          <w:lang w:eastAsia="zh-TW"/>
        </w:rPr>
        <w:t>保單號碼、險別、事故者</w:t>
      </w:r>
      <w:r w:rsidR="00C51092">
        <w:rPr>
          <w:rFonts w:hint="eastAsia"/>
          <w:kern w:val="2"/>
          <w:szCs w:val="24"/>
          <w:lang w:eastAsia="zh-TW"/>
        </w:rPr>
        <w:t>ID</w:t>
      </w:r>
      <w:r w:rsidR="00C51092">
        <w:rPr>
          <w:rFonts w:hint="eastAsia"/>
          <w:kern w:val="2"/>
          <w:szCs w:val="24"/>
          <w:lang w:eastAsia="zh-TW"/>
        </w:rPr>
        <w:t>。</w:t>
      </w:r>
    </w:p>
    <w:p w:rsidR="00C51092" w:rsidRDefault="00C51092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CONTROL-M EXIT_CODE = 1 </w:t>
      </w:r>
      <w:r>
        <w:rPr>
          <w:rFonts w:hint="eastAsia"/>
          <w:kern w:val="2"/>
          <w:szCs w:val="24"/>
          <w:lang w:eastAsia="zh-TW"/>
        </w:rPr>
        <w:t>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C352C0" w:rsidRDefault="00C352C0" w:rsidP="00C352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將該筆資料寫入錯誤檔。</w:t>
      </w:r>
    </w:p>
    <w:p w:rsidR="00C352C0" w:rsidRDefault="00C352C0" w:rsidP="00C352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繼續處理下一筆。</w:t>
      </w:r>
    </w:p>
    <w:p w:rsidR="00612B1F" w:rsidRDefault="000350EF" w:rsidP="000350E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 w:rsidR="00C352C0">
        <w:rPr>
          <w:rFonts w:hint="eastAsia"/>
          <w:kern w:val="2"/>
          <w:szCs w:val="24"/>
          <w:lang w:eastAsia="zh-TW"/>
        </w:rPr>
        <w:t>DTAAI001.</w:t>
      </w:r>
      <w:r w:rsidR="00C352C0">
        <w:rPr>
          <w:rFonts w:hint="eastAsia"/>
          <w:kern w:val="2"/>
          <w:szCs w:val="24"/>
          <w:lang w:eastAsia="zh-TW"/>
        </w:rPr>
        <w:t>未扣回餘額</w:t>
      </w:r>
      <w:r w:rsidR="00612B1F">
        <w:rPr>
          <w:rFonts w:hint="eastAsia"/>
          <w:kern w:val="2"/>
          <w:szCs w:val="24"/>
          <w:lang w:eastAsia="zh-TW"/>
        </w:rPr>
        <w:t xml:space="preserve"> = </w:t>
      </w:r>
      <w:r w:rsidR="00C352C0">
        <w:rPr>
          <w:rFonts w:hint="eastAsia"/>
          <w:kern w:val="2"/>
          <w:szCs w:val="24"/>
          <w:lang w:eastAsia="zh-TW"/>
        </w:rPr>
        <w:t>0</w:t>
      </w:r>
      <w:r w:rsidR="00612B1F">
        <w:rPr>
          <w:rFonts w:hint="eastAsia"/>
          <w:kern w:val="2"/>
          <w:szCs w:val="24"/>
          <w:lang w:eastAsia="zh-TW"/>
        </w:rPr>
        <w:t>。</w:t>
      </w:r>
    </w:p>
    <w:p w:rsidR="00C352C0" w:rsidRDefault="000350EF" w:rsidP="00C352C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UPDATE </w:t>
      </w:r>
      <w:r w:rsidR="00C352C0">
        <w:rPr>
          <w:rFonts w:hint="eastAsia"/>
          <w:kern w:val="2"/>
          <w:szCs w:val="24"/>
          <w:lang w:eastAsia="zh-TW"/>
        </w:rPr>
        <w:t>DTAAI001</w:t>
      </w:r>
    </w:p>
    <w:p w:rsidR="000350EF" w:rsidRDefault="00C352C0" w:rsidP="00C352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UPDATE</w:t>
      </w:r>
      <w:r w:rsidR="000350EF">
        <w:rPr>
          <w:rFonts w:hint="eastAsia"/>
          <w:kern w:val="2"/>
          <w:szCs w:val="24"/>
          <w:lang w:eastAsia="zh-TW"/>
        </w:rPr>
        <w:t>不成功：</w:t>
      </w:r>
    </w:p>
    <w:p w:rsidR="000350EF" w:rsidRDefault="000350EF" w:rsidP="00C352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ERROR_CNT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C352C0" w:rsidRDefault="00C352C0" w:rsidP="00C352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UPDATE_ERROR_CNT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A90628" w:rsidRDefault="00C352C0" w:rsidP="00C352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 w:rsidR="00A90628">
        <w:rPr>
          <w:rFonts w:hint="eastAsia"/>
          <w:kern w:val="2"/>
          <w:szCs w:val="24"/>
          <w:lang w:eastAsia="zh-TW"/>
        </w:rPr>
        <w:t>錯誤訊息：更新</w:t>
      </w:r>
      <w:r w:rsidR="00A90628">
        <w:rPr>
          <w:rFonts w:hint="eastAsia"/>
          <w:kern w:val="2"/>
          <w:szCs w:val="24"/>
          <w:lang w:eastAsia="zh-TW"/>
        </w:rPr>
        <w:t>DTAAI001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5132E8">
        <w:rPr>
          <w:rFonts w:hint="eastAsia"/>
          <w:kern w:val="2"/>
          <w:szCs w:val="24"/>
          <w:lang w:eastAsia="zh-TW"/>
        </w:rPr>
        <w:t>未扣回餘額</w:t>
      </w:r>
      <w:r w:rsidR="00911FAA">
        <w:rPr>
          <w:rFonts w:hint="eastAsia"/>
          <w:kern w:val="2"/>
          <w:szCs w:val="24"/>
          <w:lang w:eastAsia="zh-TW"/>
        </w:rPr>
        <w:t>有誤</w:t>
      </w:r>
      <w:r w:rsidR="00A90628">
        <w:rPr>
          <w:rFonts w:hint="eastAsia"/>
          <w:kern w:val="2"/>
          <w:szCs w:val="24"/>
          <w:lang w:eastAsia="zh-TW"/>
        </w:rPr>
        <w:t xml:space="preserve"> + </w:t>
      </w:r>
      <w:r w:rsidR="00A90628">
        <w:rPr>
          <w:rFonts w:hint="eastAsia"/>
          <w:kern w:val="2"/>
          <w:szCs w:val="24"/>
          <w:lang w:eastAsia="zh-TW"/>
        </w:rPr>
        <w:t>受理編號、保單號碼、險別、事故者</w:t>
      </w:r>
      <w:r w:rsidR="00A90628">
        <w:rPr>
          <w:rFonts w:hint="eastAsia"/>
          <w:kern w:val="2"/>
          <w:szCs w:val="24"/>
          <w:lang w:eastAsia="zh-TW"/>
        </w:rPr>
        <w:t>ID</w:t>
      </w:r>
      <w:r w:rsidR="00A90628">
        <w:rPr>
          <w:rFonts w:hint="eastAsia"/>
          <w:kern w:val="2"/>
          <w:szCs w:val="24"/>
          <w:lang w:eastAsia="zh-TW"/>
        </w:rPr>
        <w:t>。</w:t>
      </w:r>
    </w:p>
    <w:p w:rsidR="005132E8" w:rsidRDefault="00F13D43" w:rsidP="005132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 xml:space="preserve">CONTROL-M </w:t>
      </w:r>
      <w:r w:rsidR="005132E8">
        <w:rPr>
          <w:rFonts w:hint="eastAsia"/>
          <w:kern w:val="2"/>
          <w:szCs w:val="24"/>
          <w:lang w:eastAsia="zh-TW"/>
        </w:rPr>
        <w:t>EXIT</w:t>
      </w:r>
      <w:r>
        <w:rPr>
          <w:rFonts w:hint="eastAsia"/>
          <w:kern w:val="2"/>
          <w:szCs w:val="24"/>
          <w:lang w:eastAsia="zh-TW"/>
        </w:rPr>
        <w:t xml:space="preserve">_CODE = 1 </w:t>
      </w:r>
      <w:r>
        <w:rPr>
          <w:rFonts w:hint="eastAsia"/>
          <w:kern w:val="2"/>
          <w:szCs w:val="24"/>
          <w:lang w:eastAsia="zh-TW"/>
        </w:rPr>
        <w:t>。</w:t>
      </w:r>
    </w:p>
    <w:p w:rsidR="005132E8" w:rsidRDefault="005132E8" w:rsidP="005132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將該筆資料寫入錯誤檔。</w:t>
      </w:r>
    </w:p>
    <w:p w:rsidR="005132E8" w:rsidRDefault="005132E8" w:rsidP="005132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繼續處理下一筆。</w:t>
      </w:r>
    </w:p>
    <w:p w:rsidR="00C70116" w:rsidRDefault="00C70116" w:rsidP="00911FA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DTAAI001 BY 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where </w:t>
      </w:r>
      <w:r>
        <w:rPr>
          <w:rFonts w:hint="eastAsia"/>
          <w:kern w:val="2"/>
          <w:szCs w:val="24"/>
          <w:lang w:eastAsia="zh-TW"/>
        </w:rPr>
        <w:t>未扣回餘額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C70116" w:rsidRDefault="00C70116" w:rsidP="00C7011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4857CD">
        <w:rPr>
          <w:rFonts w:hint="eastAsia"/>
          <w:kern w:val="2"/>
          <w:szCs w:val="24"/>
          <w:lang w:eastAsia="zh-TW"/>
        </w:rPr>
        <w:t>無</w:t>
      </w:r>
      <w:r>
        <w:rPr>
          <w:rFonts w:hint="eastAsia"/>
          <w:kern w:val="2"/>
          <w:szCs w:val="24"/>
          <w:lang w:eastAsia="zh-TW"/>
        </w:rPr>
        <w:t>資料則</w:t>
      </w:r>
      <w:r>
        <w:rPr>
          <w:rFonts w:hint="eastAsia"/>
          <w:kern w:val="2"/>
          <w:szCs w:val="24"/>
          <w:lang w:eastAsia="zh-TW"/>
        </w:rPr>
        <w:t>do Ste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p 2.1.7</w:t>
        </w:r>
      </w:smartTag>
      <w:r>
        <w:rPr>
          <w:rFonts w:hint="eastAsia"/>
          <w:kern w:val="2"/>
          <w:szCs w:val="24"/>
          <w:lang w:eastAsia="zh-TW"/>
        </w:rPr>
        <w:t>,</w:t>
      </w:r>
      <w:r w:rsidRPr="00C70116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do Step 2.1.8,</w:t>
      </w:r>
      <w:r w:rsidRPr="00C70116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do Ste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p 2.1.9</w:t>
        </w:r>
      </w:smartTag>
    </w:p>
    <w:p w:rsidR="00C70116" w:rsidRDefault="00C70116" w:rsidP="00C7011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do Ste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p 2.1.9</w:t>
        </w:r>
      </w:smartTag>
    </w:p>
    <w:p w:rsidR="00911FAA" w:rsidRDefault="006F5E85" w:rsidP="00911FA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受理編號的第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12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 w:rsidRPr="006D08ED">
        <w:rPr>
          <w:rFonts w:hint="eastAsia"/>
          <w:color w:val="FF0000"/>
          <w:kern w:val="2"/>
          <w:szCs w:val="24"/>
          <w:lang w:eastAsia="zh-TW"/>
        </w:rPr>
        <w:t>不</w:t>
      </w:r>
      <w:r>
        <w:rPr>
          <w:rFonts w:hint="eastAsia"/>
          <w:kern w:val="2"/>
          <w:szCs w:val="24"/>
          <w:lang w:eastAsia="zh-TW"/>
        </w:rPr>
        <w:t>為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H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，則</w:t>
      </w:r>
      <w:r w:rsidR="00911FAA">
        <w:rPr>
          <w:rFonts w:hint="eastAsia"/>
          <w:kern w:val="2"/>
          <w:szCs w:val="24"/>
          <w:lang w:eastAsia="zh-TW"/>
        </w:rPr>
        <w:t xml:space="preserve">UPDATE BPM BY </w:t>
      </w:r>
      <w:r w:rsidR="00911FAA">
        <w:rPr>
          <w:rFonts w:hint="eastAsia"/>
          <w:kern w:val="2"/>
          <w:szCs w:val="24"/>
          <w:lang w:eastAsia="zh-TW"/>
        </w:rPr>
        <w:t>受理編號</w:t>
      </w:r>
    </w:p>
    <w:p w:rsidR="00F7672F" w:rsidRPr="00475D12" w:rsidRDefault="00F7672F" w:rsidP="00911FA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475D12">
        <w:rPr>
          <w:rFonts w:hint="eastAsia"/>
          <w:color w:val="FF0000"/>
          <w:lang w:eastAsia="zh-TW"/>
        </w:rPr>
        <w:t>參數：</w:t>
      </w:r>
      <w:r w:rsidR="00AB338C" w:rsidRPr="00475D12">
        <w:rPr>
          <w:rFonts w:hint="eastAsia"/>
          <w:color w:val="FF0000"/>
          <w:kern w:val="2"/>
          <w:szCs w:val="24"/>
          <w:lang w:eastAsia="zh-TW"/>
        </w:rPr>
        <w:t xml:space="preserve"> </w:t>
      </w:r>
    </w:p>
    <w:p w:rsidR="00F7672F" w:rsidRPr="00475D12" w:rsidRDefault="00F7672F" w:rsidP="00F7672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 w:cs="Arial Unicode MS" w:hint="eastAsia"/>
          <w:color w:val="FF0000"/>
          <w:lang w:eastAsia="zh-TW"/>
        </w:rPr>
      </w:pPr>
      <w:r w:rsidRPr="00475D12">
        <w:rPr>
          <w:rFonts w:hint="eastAsia"/>
          <w:color w:val="FF0000"/>
          <w:lang w:eastAsia="zh-TW"/>
        </w:rPr>
        <w:t>APLY_NO</w:t>
      </w:r>
      <w:r w:rsidRPr="00475D12">
        <w:rPr>
          <w:rFonts w:hint="eastAsia"/>
          <w:color w:val="FF0000"/>
          <w:lang w:eastAsia="zh-TW"/>
        </w:rPr>
        <w:t>：</w:t>
      </w:r>
      <w:r w:rsidRPr="00475D12">
        <w:rPr>
          <w:rFonts w:ascii="新細明體" w:hAnsi="新細明體" w:cs="Arial Unicode MS" w:hint="eastAsia"/>
          <w:color w:val="FF0000"/>
          <w:lang w:eastAsia="zh-TW"/>
        </w:rPr>
        <w:t>畫面‧受理編號</w:t>
      </w:r>
    </w:p>
    <w:p w:rsidR="00F7672F" w:rsidRPr="00475D12" w:rsidRDefault="00F7672F" w:rsidP="00F7672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FF0000"/>
          <w:lang w:eastAsia="zh-TW"/>
        </w:rPr>
      </w:pPr>
      <w:r w:rsidRPr="00475D12">
        <w:rPr>
          <w:color w:val="FF0000"/>
          <w:lang w:eastAsia="zh-TW"/>
        </w:rPr>
        <w:t>stepElement.doDispatch(</w:t>
      </w:r>
      <w:r w:rsidRPr="00475D12">
        <w:rPr>
          <w:rFonts w:hint="eastAsia"/>
          <w:color w:val="FF0000"/>
          <w:lang w:eastAsia="zh-TW"/>
        </w:rPr>
        <w:t>)</w:t>
      </w:r>
    </w:p>
    <w:p w:rsidR="00911FAA" w:rsidRDefault="00911FAA" w:rsidP="00911FA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UPDATE</w:t>
      </w:r>
      <w:r>
        <w:rPr>
          <w:rFonts w:hint="eastAsia"/>
          <w:kern w:val="2"/>
          <w:szCs w:val="24"/>
          <w:lang w:eastAsia="zh-TW"/>
        </w:rPr>
        <w:t>不成功：</w:t>
      </w:r>
    </w:p>
    <w:p w:rsidR="00911FAA" w:rsidRDefault="00911FAA" w:rsidP="00911FA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ERROR_CNT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911FAA" w:rsidRDefault="00911FAA" w:rsidP="00911FA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BPM_UPDATE_ERROR_CNT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911FAA" w:rsidRDefault="00911FAA" w:rsidP="00911FA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寫入錯誤訊息：更新</w:t>
      </w:r>
      <w:r>
        <w:rPr>
          <w:rFonts w:hint="eastAsia"/>
          <w:kern w:val="2"/>
          <w:szCs w:val="24"/>
          <w:lang w:eastAsia="zh-TW"/>
        </w:rPr>
        <w:t>BPM</w:t>
      </w:r>
      <w:r>
        <w:rPr>
          <w:rFonts w:hint="eastAsia"/>
          <w:kern w:val="2"/>
          <w:szCs w:val="24"/>
          <w:lang w:eastAsia="zh-TW"/>
        </w:rPr>
        <w:t>有誤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hint="eastAsia"/>
          <w:kern w:val="2"/>
          <w:szCs w:val="24"/>
          <w:lang w:eastAsia="zh-TW"/>
        </w:rPr>
        <w:t>受理編號、保單號碼、險別、事故者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911FAA" w:rsidRDefault="00911FAA" w:rsidP="00911FA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CONTROL-M EXIT_CODE = 1 </w:t>
      </w:r>
      <w:r>
        <w:rPr>
          <w:rFonts w:hint="eastAsia"/>
          <w:kern w:val="2"/>
          <w:szCs w:val="24"/>
          <w:lang w:eastAsia="zh-TW"/>
        </w:rPr>
        <w:t>。</w:t>
      </w:r>
    </w:p>
    <w:p w:rsidR="00911FAA" w:rsidRDefault="00911FAA" w:rsidP="00911FA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將該筆資料寫入錯誤檔。</w:t>
      </w:r>
    </w:p>
    <w:p w:rsidR="00911FAA" w:rsidRDefault="00911FAA" w:rsidP="00911FA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ROLLBACK </w:t>
      </w:r>
      <w:r>
        <w:rPr>
          <w:rFonts w:hint="eastAsia"/>
          <w:kern w:val="2"/>
          <w:szCs w:val="24"/>
          <w:lang w:eastAsia="zh-TW"/>
        </w:rPr>
        <w:t>。</w:t>
      </w:r>
    </w:p>
    <w:p w:rsidR="003E2AD0" w:rsidRDefault="00911FAA" w:rsidP="00911FA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繼續處理下一筆。</w:t>
      </w:r>
    </w:p>
    <w:p w:rsidR="00777DB0" w:rsidRDefault="00777DB0" w:rsidP="00777DB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UPDATE DTAAI010 BY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kern w:val="2"/>
          <w:szCs w:val="24"/>
          <w:lang w:eastAsia="zh-TW"/>
        </w:rPr>
        <w:t xml:space="preserve"> SET </w:t>
      </w:r>
      <w:r>
        <w:rPr>
          <w:rFonts w:hint="eastAsia"/>
          <w:kern w:val="2"/>
          <w:szCs w:val="24"/>
          <w:lang w:eastAsia="zh-TW"/>
        </w:rPr>
        <w:t>預付金受理進度</w:t>
      </w:r>
      <w:r>
        <w:rPr>
          <w:kern w:val="2"/>
          <w:szCs w:val="24"/>
          <w:lang w:eastAsia="zh-TW"/>
        </w:rPr>
        <w:t xml:space="preserve"> = 40</w:t>
      </w:r>
    </w:p>
    <w:p w:rsidR="00777DB0" w:rsidRDefault="00777DB0" w:rsidP="00777DB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IF UPDATE</w:t>
      </w:r>
      <w:r>
        <w:rPr>
          <w:rFonts w:hint="eastAsia"/>
          <w:kern w:val="2"/>
          <w:szCs w:val="24"/>
          <w:lang w:eastAsia="zh-TW"/>
        </w:rPr>
        <w:t>不成功：</w:t>
      </w:r>
    </w:p>
    <w:p w:rsidR="00777DB0" w:rsidRDefault="00777DB0" w:rsidP="00777D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ERROR_CNT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777DB0" w:rsidRDefault="00777DB0" w:rsidP="00777D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DTAAI010_UPDATE_ERROR_CNT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777DB0" w:rsidRDefault="00777DB0" w:rsidP="00777D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寫入錯誤訊息：更新</w:t>
      </w:r>
      <w:r>
        <w:rPr>
          <w:kern w:val="2"/>
          <w:szCs w:val="24"/>
          <w:lang w:eastAsia="zh-TW"/>
        </w:rPr>
        <w:t xml:space="preserve">DTAAI010 </w:t>
      </w:r>
      <w:r>
        <w:rPr>
          <w:rFonts w:hint="eastAsia"/>
          <w:kern w:val="2"/>
          <w:szCs w:val="24"/>
          <w:lang w:eastAsia="zh-TW"/>
        </w:rPr>
        <w:t>有誤</w:t>
      </w:r>
      <w:r>
        <w:rPr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受理編號。</w:t>
      </w:r>
    </w:p>
    <w:p w:rsidR="00777DB0" w:rsidRDefault="00777DB0" w:rsidP="00777D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CONTROL-M EXIT_CODE = 1 </w:t>
      </w:r>
      <w:r>
        <w:rPr>
          <w:rFonts w:hint="eastAsia"/>
          <w:kern w:val="2"/>
          <w:szCs w:val="24"/>
          <w:lang w:eastAsia="zh-TW"/>
        </w:rPr>
        <w:t>。</w:t>
      </w:r>
    </w:p>
    <w:p w:rsidR="00777DB0" w:rsidRDefault="00777DB0" w:rsidP="00777D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將該筆資料寫入錯誤檔。</w:t>
      </w:r>
    </w:p>
    <w:p w:rsidR="00777DB0" w:rsidRDefault="00777DB0" w:rsidP="00777D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ROLLBACK </w:t>
      </w:r>
      <w:r>
        <w:rPr>
          <w:rFonts w:hint="eastAsia"/>
          <w:kern w:val="2"/>
          <w:szCs w:val="24"/>
          <w:lang w:eastAsia="zh-TW"/>
        </w:rPr>
        <w:t>。</w:t>
      </w:r>
    </w:p>
    <w:p w:rsidR="00777DB0" w:rsidRDefault="00777DB0" w:rsidP="00777D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繼續處理下一筆。</w:t>
      </w:r>
    </w:p>
    <w:p w:rsidR="00911FAA" w:rsidRDefault="00911FAA" w:rsidP="00911FA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</w:t>
      </w:r>
      <w:r>
        <w:rPr>
          <w:rFonts w:hint="eastAsia"/>
          <w:kern w:val="2"/>
          <w:szCs w:val="24"/>
          <w:lang w:eastAsia="zh-TW"/>
        </w:rPr>
        <w:t xml:space="preserve"> 2.1 </w:t>
      </w:r>
      <w:r>
        <w:rPr>
          <w:rFonts w:hint="eastAsia"/>
          <w:kern w:val="2"/>
          <w:szCs w:val="24"/>
          <w:lang w:eastAsia="zh-TW"/>
        </w:rPr>
        <w:t>繼續處理下一筆。</w:t>
      </w:r>
    </w:p>
    <w:p w:rsidR="00FB1F24" w:rsidRDefault="00FB1F24" w:rsidP="00FB1F2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INPUT</w:t>
      </w:r>
      <w:r>
        <w:rPr>
          <w:rFonts w:hint="eastAsia"/>
          <w:kern w:val="2"/>
          <w:szCs w:val="24"/>
          <w:lang w:eastAsia="zh-TW"/>
        </w:rPr>
        <w:t>檔搬至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相同目錄</w:t>
      </w:r>
      <w:r>
        <w:rPr>
          <w:rFonts w:hint="eastAsia"/>
          <w:kern w:val="2"/>
          <w:szCs w:val="24"/>
          <w:lang w:eastAsia="zh-TW"/>
        </w:rPr>
        <w:t xml:space="preserve">\BAK </w:t>
      </w:r>
      <w:r>
        <w:rPr>
          <w:rFonts w:hint="eastAsia"/>
          <w:kern w:val="2"/>
          <w:szCs w:val="24"/>
          <w:lang w:eastAsia="zh-TW"/>
        </w:rPr>
        <w:t>下。</w:t>
      </w:r>
    </w:p>
    <w:p w:rsidR="00FB1F24" w:rsidRDefault="00911FAA" w:rsidP="00FB1F2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HOST</w:t>
      </w:r>
      <w:r w:rsidR="00E84414">
        <w:rPr>
          <w:rFonts w:hint="eastAsia"/>
          <w:kern w:val="2"/>
          <w:szCs w:val="24"/>
          <w:lang w:eastAsia="zh-TW"/>
        </w:rPr>
        <w:t>檔案刪除。</w:t>
      </w:r>
    </w:p>
    <w:p w:rsidR="00612B1F" w:rsidRDefault="00612B1F" w:rsidP="008626B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8626B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8626BE">
        <w:rPr>
          <w:rFonts w:hint="eastAsia"/>
          <w:kern w:val="2"/>
          <w:szCs w:val="24"/>
          <w:lang w:eastAsia="zh-TW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8626BE">
          <w:rPr>
            <w:rFonts w:hint="eastAsia"/>
            <w:kern w:val="2"/>
            <w:szCs w:val="24"/>
            <w:lang w:eastAsia="zh-TW"/>
          </w:rPr>
          <w:t>00</w:t>
        </w:r>
        <w:r w:rsidR="00E84414"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8626BE">
        <w:rPr>
          <w:rFonts w:hint="eastAsia"/>
          <w:kern w:val="2"/>
          <w:szCs w:val="24"/>
          <w:lang w:eastAsia="zh-TW"/>
        </w:rPr>
        <w:t>I1</w:t>
      </w:r>
      <w:r w:rsidR="00964DF6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1"/>
          <w:attr w:name="UnitName" w:val="’"/>
        </w:smartTagPr>
        <w:r w:rsidR="00E84414">
          <w:rPr>
            <w:rFonts w:hint="eastAsia"/>
            <w:kern w:val="2"/>
            <w:szCs w:val="24"/>
            <w:lang w:eastAsia="zh-TW"/>
          </w:rPr>
          <w:t>3</w:t>
        </w:r>
        <w:r>
          <w:rPr>
            <w:rFonts w:hint="eastAsia"/>
            <w:kern w:val="2"/>
            <w:szCs w:val="24"/>
            <w:lang w:eastAsia="zh-TW"/>
          </w:rPr>
          <w:t>0</w:t>
        </w:r>
        <w:r w:rsidR="00E84414"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0B6D75">
        <w:rPr>
          <w:rFonts w:hint="eastAsia"/>
          <w:kern w:val="2"/>
          <w:szCs w:val="24"/>
          <w:lang w:eastAsia="zh-TW"/>
        </w:rPr>
        <w:t>1.2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8626BE">
        <w:rPr>
          <w:rFonts w:hint="eastAsia"/>
          <w:kern w:val="2"/>
          <w:szCs w:val="24"/>
          <w:lang w:eastAsia="zh-TW"/>
        </w:rPr>
        <w:t>I1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2B8" w:rsidRDefault="005302B8">
      <w:r>
        <w:separator/>
      </w:r>
    </w:p>
  </w:endnote>
  <w:endnote w:type="continuationSeparator" w:id="0">
    <w:p w:rsidR="005302B8" w:rsidRDefault="0053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884" w:rsidRDefault="0072688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26884" w:rsidRDefault="0072688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884" w:rsidRDefault="00726884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8D08B0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8D08B0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2B8" w:rsidRDefault="005302B8">
      <w:r>
        <w:separator/>
      </w:r>
    </w:p>
  </w:footnote>
  <w:footnote w:type="continuationSeparator" w:id="0">
    <w:p w:rsidR="005302B8" w:rsidRDefault="00530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350EF"/>
    <w:rsid w:val="000911A4"/>
    <w:rsid w:val="000A2E95"/>
    <w:rsid w:val="000B6D75"/>
    <w:rsid w:val="000C044D"/>
    <w:rsid w:val="000C51DA"/>
    <w:rsid w:val="000D173A"/>
    <w:rsid w:val="001046FB"/>
    <w:rsid w:val="00114232"/>
    <w:rsid w:val="001255EF"/>
    <w:rsid w:val="0013687F"/>
    <w:rsid w:val="00163509"/>
    <w:rsid w:val="00172BB4"/>
    <w:rsid w:val="0017760A"/>
    <w:rsid w:val="001D6B60"/>
    <w:rsid w:val="001F12AD"/>
    <w:rsid w:val="0020636A"/>
    <w:rsid w:val="0021236B"/>
    <w:rsid w:val="00262D84"/>
    <w:rsid w:val="002644A3"/>
    <w:rsid w:val="00272585"/>
    <w:rsid w:val="002852A9"/>
    <w:rsid w:val="00293853"/>
    <w:rsid w:val="002A18D3"/>
    <w:rsid w:val="002D1243"/>
    <w:rsid w:val="002E208C"/>
    <w:rsid w:val="002E35AC"/>
    <w:rsid w:val="002E7051"/>
    <w:rsid w:val="00301377"/>
    <w:rsid w:val="00304CE8"/>
    <w:rsid w:val="003055EE"/>
    <w:rsid w:val="003343C6"/>
    <w:rsid w:val="00336FA8"/>
    <w:rsid w:val="0034434B"/>
    <w:rsid w:val="00347952"/>
    <w:rsid w:val="00351402"/>
    <w:rsid w:val="00361A95"/>
    <w:rsid w:val="00363504"/>
    <w:rsid w:val="00377FAB"/>
    <w:rsid w:val="00381403"/>
    <w:rsid w:val="00391C23"/>
    <w:rsid w:val="003922E3"/>
    <w:rsid w:val="003C0406"/>
    <w:rsid w:val="003C0B84"/>
    <w:rsid w:val="003E2AD0"/>
    <w:rsid w:val="003E3C02"/>
    <w:rsid w:val="003E7D29"/>
    <w:rsid w:val="003F1D73"/>
    <w:rsid w:val="0040512F"/>
    <w:rsid w:val="004160E9"/>
    <w:rsid w:val="00416D93"/>
    <w:rsid w:val="004252C4"/>
    <w:rsid w:val="00436887"/>
    <w:rsid w:val="00463DB9"/>
    <w:rsid w:val="00474C68"/>
    <w:rsid w:val="00475D12"/>
    <w:rsid w:val="004857CD"/>
    <w:rsid w:val="004A0729"/>
    <w:rsid w:val="004C7E4A"/>
    <w:rsid w:val="004F4C2E"/>
    <w:rsid w:val="005132E8"/>
    <w:rsid w:val="005271BD"/>
    <w:rsid w:val="005302B8"/>
    <w:rsid w:val="00570356"/>
    <w:rsid w:val="0058117E"/>
    <w:rsid w:val="005A2077"/>
    <w:rsid w:val="005C02DF"/>
    <w:rsid w:val="005C5575"/>
    <w:rsid w:val="005D246B"/>
    <w:rsid w:val="005D3FB0"/>
    <w:rsid w:val="005E2495"/>
    <w:rsid w:val="005E40AE"/>
    <w:rsid w:val="005E6ADB"/>
    <w:rsid w:val="005F5F76"/>
    <w:rsid w:val="00612B1F"/>
    <w:rsid w:val="00613094"/>
    <w:rsid w:val="006170A9"/>
    <w:rsid w:val="0068172B"/>
    <w:rsid w:val="0069372A"/>
    <w:rsid w:val="006A19F9"/>
    <w:rsid w:val="006D65CE"/>
    <w:rsid w:val="006F5E85"/>
    <w:rsid w:val="006F6685"/>
    <w:rsid w:val="006F7832"/>
    <w:rsid w:val="00724B23"/>
    <w:rsid w:val="00726884"/>
    <w:rsid w:val="00742344"/>
    <w:rsid w:val="00757FB4"/>
    <w:rsid w:val="007634C9"/>
    <w:rsid w:val="00777DB0"/>
    <w:rsid w:val="00777F49"/>
    <w:rsid w:val="007D627E"/>
    <w:rsid w:val="007E5CDA"/>
    <w:rsid w:val="007E6493"/>
    <w:rsid w:val="007F2C34"/>
    <w:rsid w:val="007F71E5"/>
    <w:rsid w:val="008252FB"/>
    <w:rsid w:val="00830E10"/>
    <w:rsid w:val="00856F36"/>
    <w:rsid w:val="008626BE"/>
    <w:rsid w:val="00865226"/>
    <w:rsid w:val="008707F8"/>
    <w:rsid w:val="00873877"/>
    <w:rsid w:val="008A0040"/>
    <w:rsid w:val="008A2AFE"/>
    <w:rsid w:val="008D08B0"/>
    <w:rsid w:val="008F4297"/>
    <w:rsid w:val="00911FAA"/>
    <w:rsid w:val="0093219C"/>
    <w:rsid w:val="00940A24"/>
    <w:rsid w:val="00941154"/>
    <w:rsid w:val="00943683"/>
    <w:rsid w:val="00946233"/>
    <w:rsid w:val="00964DF6"/>
    <w:rsid w:val="0098408B"/>
    <w:rsid w:val="009842EB"/>
    <w:rsid w:val="009D331E"/>
    <w:rsid w:val="009F6CC9"/>
    <w:rsid w:val="00A104C9"/>
    <w:rsid w:val="00A25DD3"/>
    <w:rsid w:val="00A26225"/>
    <w:rsid w:val="00A444B8"/>
    <w:rsid w:val="00A51195"/>
    <w:rsid w:val="00A53A43"/>
    <w:rsid w:val="00A553F7"/>
    <w:rsid w:val="00A65945"/>
    <w:rsid w:val="00A90628"/>
    <w:rsid w:val="00AA79A8"/>
    <w:rsid w:val="00AB07B8"/>
    <w:rsid w:val="00AB338C"/>
    <w:rsid w:val="00AB74FE"/>
    <w:rsid w:val="00AF3FD6"/>
    <w:rsid w:val="00AF7C15"/>
    <w:rsid w:val="00B1464B"/>
    <w:rsid w:val="00B87B4B"/>
    <w:rsid w:val="00BB017B"/>
    <w:rsid w:val="00BB2300"/>
    <w:rsid w:val="00BC1EB3"/>
    <w:rsid w:val="00BD3B1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352C0"/>
    <w:rsid w:val="00C44EE9"/>
    <w:rsid w:val="00C51092"/>
    <w:rsid w:val="00C531BA"/>
    <w:rsid w:val="00C70116"/>
    <w:rsid w:val="00CC0078"/>
    <w:rsid w:val="00CC0CCB"/>
    <w:rsid w:val="00CD02DF"/>
    <w:rsid w:val="00CE765A"/>
    <w:rsid w:val="00CF722B"/>
    <w:rsid w:val="00D02648"/>
    <w:rsid w:val="00D1076C"/>
    <w:rsid w:val="00D1708D"/>
    <w:rsid w:val="00D254AC"/>
    <w:rsid w:val="00D305F8"/>
    <w:rsid w:val="00D4519D"/>
    <w:rsid w:val="00D567D2"/>
    <w:rsid w:val="00D8233C"/>
    <w:rsid w:val="00D934BC"/>
    <w:rsid w:val="00DD6969"/>
    <w:rsid w:val="00E1550A"/>
    <w:rsid w:val="00E26B6C"/>
    <w:rsid w:val="00E610A9"/>
    <w:rsid w:val="00E64B23"/>
    <w:rsid w:val="00E84414"/>
    <w:rsid w:val="00E95357"/>
    <w:rsid w:val="00EB3924"/>
    <w:rsid w:val="00EC02AF"/>
    <w:rsid w:val="00ED3E0F"/>
    <w:rsid w:val="00ED7438"/>
    <w:rsid w:val="00EE1362"/>
    <w:rsid w:val="00EF0EA6"/>
    <w:rsid w:val="00F13D43"/>
    <w:rsid w:val="00F3175F"/>
    <w:rsid w:val="00F3444C"/>
    <w:rsid w:val="00F42EE5"/>
    <w:rsid w:val="00F57E82"/>
    <w:rsid w:val="00F7672F"/>
    <w:rsid w:val="00F8209B"/>
    <w:rsid w:val="00F96BD2"/>
    <w:rsid w:val="00F97D23"/>
    <w:rsid w:val="00FA348E"/>
    <w:rsid w:val="00FA5648"/>
    <w:rsid w:val="00FA5C7A"/>
    <w:rsid w:val="00FB1F24"/>
    <w:rsid w:val="00FC4D91"/>
    <w:rsid w:val="00FF0B16"/>
    <w:rsid w:val="00FF334B"/>
    <w:rsid w:val="00FF5930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1E77AB-0A4D-4395-AFCF-E50A4D27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2020-07-27T00:57:00Z</dcterms:created>
  <dcterms:modified xsi:type="dcterms:W3CDTF">2020-07-27T00:57:00Z</dcterms:modified>
</cp:coreProperties>
</file>