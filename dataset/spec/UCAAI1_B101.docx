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4"/>
                <w:attr w:name="Day" w:val="13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200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6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FF334B">
                <w:rPr>
                  <w:rFonts w:ascii="細明體" w:eastAsia="細明體" w:hAnsi="細明體" w:hint="eastAsia"/>
                  <w:lang w:eastAsia="zh-TW"/>
                </w:rPr>
                <w:t>4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13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7E6493" w:rsidRDefault="007E649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7E6493">
              <w:rPr>
                <w:rFonts w:ascii="細明體" w:eastAsia="細明體" w:hAnsi="細明體" w:hint="eastAsia"/>
                <w:lang w:eastAsia="zh-TW"/>
              </w:rPr>
              <w:t>預付金批次處理--抽取當日件上傳HOST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4F3E0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06" w:rsidRDefault="004F3E0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5"/>
                <w:attr w:name="Day" w:val="19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2006/5/19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06" w:rsidRDefault="004F3E0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06" w:rsidRPr="007E6493" w:rsidRDefault="004F3E0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新增欄位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06" w:rsidRDefault="00FD2CB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ins w:id="1" w:author="huai" w:date="2006-06-26T14:43:00Z">
              <w:r>
                <w:rPr>
                  <w:rFonts w:ascii="細明體" w:eastAsia="細明體" w:hAnsi="細明體" w:hint="eastAsia"/>
                  <w:lang w:eastAsia="zh-TW"/>
                </w:rPr>
                <w:t>Huai</w:t>
              </w:r>
            </w:ins>
          </w:p>
        </w:tc>
      </w:tr>
      <w:tr w:rsidR="00FD2CB1">
        <w:trPr>
          <w:ins w:id="2" w:author="huai" w:date="2006-06-26T14:43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CB1" w:rsidRDefault="00FD2CB1">
            <w:pPr>
              <w:pStyle w:val="Tabletext"/>
              <w:rPr>
                <w:ins w:id="3" w:author="huai" w:date="2006-06-26T14:43:00Z"/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6"/>
                <w:attr w:name="Day" w:val="26"/>
                <w:attr w:name="IsLunarDate" w:val="False"/>
                <w:attr w:name="IsROCDate" w:val="False"/>
              </w:smartTagPr>
              <w:ins w:id="4" w:author="huai" w:date="2006-06-26T14:43:00Z">
                <w:r>
                  <w:rPr>
                    <w:rFonts w:ascii="細明體" w:eastAsia="細明體" w:hAnsi="細明體" w:hint="eastAsia"/>
                    <w:lang w:eastAsia="zh-TW"/>
                  </w:rPr>
                  <w:t>2006/6/26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CB1" w:rsidRDefault="00FD2CB1">
            <w:pPr>
              <w:pStyle w:val="Tabletext"/>
              <w:rPr>
                <w:ins w:id="5" w:author="huai" w:date="2006-06-26T14:43:00Z"/>
                <w:rFonts w:ascii="細明體" w:eastAsia="細明體" w:hAnsi="細明體" w:hint="eastAsia"/>
                <w:lang w:eastAsia="zh-TW"/>
              </w:rPr>
            </w:pPr>
            <w:ins w:id="6" w:author="huai" w:date="2006-06-26T14:43:00Z">
              <w:r>
                <w:rPr>
                  <w:rFonts w:ascii="細明體" w:eastAsia="細明體" w:hAnsi="細明體" w:hint="eastAsia"/>
                  <w:lang w:eastAsia="zh-TW"/>
                </w:rPr>
                <w:t>1.2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CB1" w:rsidRDefault="00FD2CB1">
            <w:pPr>
              <w:pStyle w:val="Tabletext"/>
              <w:rPr>
                <w:ins w:id="7" w:author="huai" w:date="2006-06-26T14:43:00Z"/>
                <w:rFonts w:ascii="細明體" w:eastAsia="細明體" w:hAnsi="細明體" w:hint="eastAsia"/>
                <w:lang w:eastAsia="zh-TW"/>
              </w:rPr>
            </w:pPr>
            <w:ins w:id="8" w:author="huai" w:date="2006-06-26T14:43:00Z">
              <w:r>
                <w:rPr>
                  <w:rFonts w:ascii="細明體" w:eastAsia="細明體" w:hAnsi="細明體" w:hint="eastAsia"/>
                  <w:lang w:eastAsia="zh-TW"/>
                </w:rPr>
                <w:t>轉400代號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CB1" w:rsidRDefault="00FD2CB1">
            <w:pPr>
              <w:pStyle w:val="Tabletext"/>
              <w:rPr>
                <w:ins w:id="9" w:author="huai" w:date="2006-06-26T14:43:00Z"/>
                <w:rFonts w:ascii="細明體" w:eastAsia="細明體" w:hAnsi="細明體" w:hint="eastAsia"/>
                <w:lang w:eastAsia="zh-TW"/>
              </w:rPr>
            </w:pPr>
            <w:ins w:id="10" w:author="huai" w:date="2006-06-26T14:43:00Z">
              <w:r>
                <w:rPr>
                  <w:rFonts w:ascii="細明體" w:eastAsia="細明體" w:hAnsi="細明體" w:hint="eastAsia"/>
                  <w:lang w:eastAsia="zh-TW"/>
                </w:rPr>
                <w:t>Huai</w:t>
              </w:r>
            </w:ins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0"/>
          <w:numberingChange w:id="11" w:author="huai" w:date="2006-06-26T14:43:00Z" w:original="%1:1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7E6493" w:rsidRDefault="007E6493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 w:rsidRPr="007E6493">
              <w:rPr>
                <w:rFonts w:hint="eastAsia"/>
                <w:color w:val="000000"/>
                <w:sz w:val="20"/>
                <w:szCs w:val="20"/>
              </w:rPr>
              <w:t>預付金批次處理</w:t>
            </w:r>
            <w:r w:rsidRPr="007E6493">
              <w:rPr>
                <w:rFonts w:hint="eastAsia"/>
                <w:color w:val="000000"/>
                <w:sz w:val="20"/>
                <w:szCs w:val="20"/>
              </w:rPr>
              <w:t>--</w:t>
            </w:r>
            <w:r w:rsidRPr="007E6493">
              <w:rPr>
                <w:rFonts w:hint="eastAsia"/>
                <w:color w:val="000000"/>
                <w:sz w:val="20"/>
                <w:szCs w:val="20"/>
              </w:rPr>
              <w:t>抽取當日件上傳</w:t>
            </w:r>
            <w:r w:rsidRPr="007E6493">
              <w:rPr>
                <w:rFonts w:hint="eastAsia"/>
                <w:color w:val="000000"/>
                <w:sz w:val="20"/>
                <w:szCs w:val="20"/>
              </w:rPr>
              <w:t>HOST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C9444D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D8233C" w:rsidRDefault="00724B23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Pr="00724B23">
              <w:rPr>
                <w:rFonts w:hint="eastAsia"/>
                <w:sz w:val="20"/>
                <w:szCs w:val="20"/>
              </w:rPr>
              <w:t>抽取當日</w:t>
            </w:r>
            <w:r w:rsidR="007E6493">
              <w:rPr>
                <w:rFonts w:hint="eastAsia"/>
                <w:sz w:val="20"/>
                <w:szCs w:val="20"/>
              </w:rPr>
              <w:t>預付</w:t>
            </w:r>
            <w:r w:rsidRPr="00724B23">
              <w:rPr>
                <w:rFonts w:hint="eastAsia"/>
                <w:sz w:val="20"/>
                <w:szCs w:val="20"/>
              </w:rPr>
              <w:t>件</w:t>
            </w:r>
            <w:r w:rsidR="007E6493">
              <w:rPr>
                <w:rFonts w:hint="eastAsia"/>
                <w:sz w:val="20"/>
                <w:szCs w:val="20"/>
              </w:rPr>
              <w:t>上傳回</w:t>
            </w:r>
            <w:r w:rsidR="007E6493">
              <w:rPr>
                <w:rFonts w:hint="eastAsia"/>
                <w:sz w:val="20"/>
                <w:szCs w:val="20"/>
              </w:rPr>
              <w:t>HOST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0"/>
          <w:numberingChange w:id="12" w:author="huai" w:date="2006-06-26T14:43:00Z" w:original="%1:2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15"/>
                <w:numberingChange w:id="13" w:author="huai" w:date="2006-06-26T14:43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15"/>
                <w:numberingChange w:id="14" w:author="huai" w:date="2006-06-26T14:43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0"/>
          <w:numberingChange w:id="15" w:author="huai" w:date="2006-06-26T14:43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16"/>
                <w:numberingChange w:id="16" w:author="huai" w:date="2006-06-26T14:43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C7E4A" w:rsidRPr="006170A9" w:rsidRDefault="006170A9">
            <w:pPr>
              <w:rPr>
                <w:rFonts w:ascii="Arial" w:eastAsia="細明體" w:hAnsi="Arial" w:cs="Arial"/>
                <w:color w:val="000000"/>
                <w:sz w:val="20"/>
                <w:szCs w:val="20"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ins w:id="17" w:author="戴余修" w:date="2020-07-27T08:57:00Z">
              <w:r w:rsidR="00BB111A">
                <w:rPr>
                  <w:rFonts w:ascii="Arial" w:hAnsi="Arial" w:cs="Arial"/>
                  <w:color w:val="000000"/>
                  <w:sz w:val="20"/>
                  <w:szCs w:val="20"/>
                </w:rPr>
                <w:instrText xml:space="preserve">HYPERLINK </w:instrText>
              </w:r>
              <w:r w:rsidR="00BB111A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"D:\\i92008is01\\Desktop\\intern_project\\spec\\aa_doc-master@ddc06949ca5\\CSR1_Doc\\docs\\DataSchema\\myProjectCathayLifeCustomerDocAA</w:instrText>
              </w:r>
              <w:r w:rsidR="00BB111A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理賠</w:instrText>
              </w:r>
              <w:r w:rsidR="00BB111A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20030925</w:instrText>
              </w:r>
              <w:r w:rsidR="00BB111A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理賠</w:instrText>
              </w:r>
              <w:r w:rsidR="00BB111A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\\</w:instrText>
              </w:r>
              <w:r w:rsidR="00BB111A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受理輸入</w:instrText>
              </w:r>
              <w:r w:rsidR="00BB111A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\\</w:instrText>
              </w:r>
              <w:r w:rsidR="00BB111A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受理檔</w:instrText>
              </w:r>
              <w:r w:rsidR="00BB111A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.xls"</w:instrText>
              </w:r>
            </w:ins>
            <w:del w:id="18" w:author="戴余修" w:date="2020-07-27T08:57:00Z">
              <w:r w:rsidRPr="006170A9" w:rsidDel="00BB111A">
                <w:rPr>
                  <w:rFonts w:ascii="Arial" w:hAnsi="Arial" w:cs="Arial"/>
                  <w:color w:val="000000"/>
                  <w:sz w:val="20"/>
                  <w:szCs w:val="20"/>
                </w:rPr>
                <w:delInstrText xml:space="preserve"> HYPERLINK "D:\myProject\CathayLife\CustomerDoc\AA</w:delInstrText>
              </w:r>
              <w:r w:rsidRPr="006170A9" w:rsidDel="00BB111A">
                <w:rPr>
                  <w:rFonts w:ascii="Arial" w:hAnsi="新細明體" w:cs="Arial"/>
                  <w:color w:val="000000"/>
                  <w:sz w:val="20"/>
                  <w:szCs w:val="20"/>
                </w:rPr>
                <w:delInstrText>理賠</w:delInstrText>
              </w:r>
              <w:r w:rsidRPr="006170A9" w:rsidDel="00BB111A">
                <w:rPr>
                  <w:rFonts w:ascii="Arial" w:hAnsi="Arial" w:cs="Arial"/>
                  <w:color w:val="000000"/>
                  <w:sz w:val="20"/>
                  <w:szCs w:val="20"/>
                </w:rPr>
                <w:delInstrText>\20030925\</w:delInstrText>
              </w:r>
              <w:r w:rsidRPr="006170A9" w:rsidDel="00BB111A">
                <w:rPr>
                  <w:rFonts w:ascii="Arial" w:hAnsi="新細明體" w:cs="Arial"/>
                  <w:color w:val="000000"/>
                  <w:sz w:val="20"/>
                  <w:szCs w:val="20"/>
                </w:rPr>
                <w:delInstrText>理賠</w:delInstrText>
              </w:r>
              <w:r w:rsidRPr="006170A9" w:rsidDel="00BB111A">
                <w:rPr>
                  <w:rFonts w:ascii="Arial" w:hAnsi="Arial" w:cs="Arial"/>
                  <w:color w:val="000000"/>
                  <w:sz w:val="20"/>
                  <w:szCs w:val="20"/>
                </w:rPr>
                <w:delInstrText>\\</w:delInstrText>
              </w:r>
              <w:r w:rsidRPr="006170A9" w:rsidDel="00BB111A">
                <w:rPr>
                  <w:rFonts w:ascii="Arial" w:hAnsi="新細明體" w:cs="Arial"/>
                  <w:color w:val="000000"/>
                  <w:sz w:val="20"/>
                  <w:szCs w:val="20"/>
                </w:rPr>
                <w:delInstrText>受理輸入</w:delInstrText>
              </w:r>
              <w:r w:rsidRPr="006170A9" w:rsidDel="00BB111A">
                <w:rPr>
                  <w:rFonts w:ascii="Arial" w:hAnsi="Arial" w:cs="Arial"/>
                  <w:color w:val="000000"/>
                  <w:sz w:val="20"/>
                  <w:szCs w:val="20"/>
                </w:rPr>
                <w:delInstrText>\\</w:delInstrText>
              </w:r>
              <w:r w:rsidRPr="006170A9" w:rsidDel="00BB111A">
                <w:rPr>
                  <w:rFonts w:ascii="Arial" w:hAnsi="新細明體" w:cs="Arial"/>
                  <w:color w:val="000000"/>
                  <w:sz w:val="20"/>
                  <w:szCs w:val="20"/>
                </w:rPr>
                <w:delInstrText>受理檔</w:delInstrText>
              </w:r>
              <w:r w:rsidRPr="006170A9" w:rsidDel="00BB111A">
                <w:rPr>
                  <w:rFonts w:ascii="Arial" w:hAnsi="Arial" w:cs="Arial"/>
                  <w:color w:val="000000"/>
                  <w:sz w:val="20"/>
                  <w:szCs w:val="20"/>
                </w:rPr>
                <w:delInstrText xml:space="preserve">.xls" </w:delInstrText>
              </w:r>
            </w:del>
            <w:ins w:id="19" w:author="戴余修" w:date="2020-07-27T08:57:00Z">
              <w:r w:rsidR="00BB111A" w:rsidRPr="006170A9">
                <w:rPr>
                  <w:rFonts w:ascii="Arial" w:hAnsi="Arial" w:cs="Arial"/>
                  <w:color w:val="000000"/>
                  <w:sz w:val="20"/>
                  <w:szCs w:val="20"/>
                </w:rPr>
              </w:r>
            </w:ins>
            <w:r w:rsidRPr="006170A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6170A9">
              <w:rPr>
                <w:rStyle w:val="a3"/>
                <w:rFonts w:ascii="Arial" w:hAnsi="新細明體" w:cs="Arial"/>
                <w:color w:val="000000"/>
                <w:sz w:val="20"/>
                <w:szCs w:val="20"/>
                <w:u w:val="none"/>
              </w:rPr>
              <w:t>理賠</w:t>
            </w:r>
            <w:r w:rsidRPr="006170A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6170A9">
              <w:rPr>
                <w:rFonts w:ascii="Arial" w:hAnsi="新細明體" w:cs="Arial"/>
                <w:color w:val="000000"/>
                <w:sz w:val="20"/>
                <w:szCs w:val="20"/>
              </w:rPr>
              <w:t>預付金給付紀錄檔</w:t>
            </w:r>
          </w:p>
        </w:tc>
        <w:tc>
          <w:tcPr>
            <w:tcW w:w="3870" w:type="dxa"/>
          </w:tcPr>
          <w:p w:rsidR="004C7E4A" w:rsidRDefault="006170A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</w:t>
            </w:r>
            <w:r w:rsidR="00B87B4B">
              <w:rPr>
                <w:rFonts w:ascii="細明體" w:eastAsia="細明體" w:hAnsi="細明體" w:hint="eastAsia"/>
                <w:sz w:val="20"/>
                <w:szCs w:val="20"/>
              </w:rPr>
              <w:t>001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>
      <w:pPr>
        <w:pStyle w:val="Tabletext"/>
        <w:keepLines w:val="0"/>
        <w:numPr>
          <w:ilvl w:val="0"/>
          <w:numId w:val="10"/>
          <w:numberingChange w:id="20" w:author="huai" w:date="2006-06-26T14:43:00Z" w:original="%1:4:35:、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17"/>
                <w:numberingChange w:id="21" w:author="huai" w:date="2006-06-26T14:43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336FA8">
      <w:pPr>
        <w:pStyle w:val="Tabletext"/>
        <w:keepLines w:val="0"/>
        <w:numPr>
          <w:ilvl w:val="0"/>
          <w:numId w:val="10"/>
          <w:numberingChange w:id="22" w:author="huai" w:date="2006-06-26T14:43:00Z" w:original="%1:5:35:、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0"/>
          <w:numberingChange w:id="23" w:author="huai" w:date="2006-06-26T14:43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0"/>
          <w:numberingChange w:id="24" w:author="huai" w:date="2006-06-26T14:43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  <w:numberingChange w:id="25" w:author="huai" w:date="2006-06-26T14:43:00Z" w:original="%2:1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為</w:t>
      </w:r>
      <w:r w:rsidR="00F42EE5"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空值</w:t>
      </w:r>
      <w:r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612B1F">
      <w:pPr>
        <w:pStyle w:val="Tabletext"/>
        <w:keepLines w:val="0"/>
        <w:numPr>
          <w:ilvl w:val="3"/>
          <w:numId w:val="10"/>
          <w:numberingChange w:id="26" w:author="huai" w:date="2006-06-26T14:43:00Z" w:original="%2:1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1255EF" w:rsidRPr="001255EF">
        <w:rPr>
          <w:bCs/>
        </w:rPr>
        <w:t>CathayDate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.</w:t>
      </w:r>
      <w:r w:rsidR="001255EF" w:rsidRPr="001255EF">
        <w:t xml:space="preserve"> </w:t>
      </w:r>
      <w:r w:rsidR="001255EF">
        <w:t>getShutdownDay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(</w:t>
      </w:r>
      <w:r w:rsidR="001255EF">
        <w:rPr>
          <w:rFonts w:hint="eastAsia"/>
          <w:kern w:val="2"/>
          <w:szCs w:val="24"/>
          <w:lang w:eastAsia="zh-TW"/>
        </w:rPr>
        <w:t>CURRENTDATE</w:t>
      </w:r>
      <w:r w:rsidR="001255EF">
        <w:rPr>
          <w:rFonts w:hint="eastAsia"/>
          <w:lang w:eastAsia="zh-TW"/>
        </w:rPr>
        <w:t>)</w:t>
      </w:r>
      <w:r w:rsidR="00F42EE5"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  <w:numberingChange w:id="27" w:author="huai" w:date="2006-06-26T14:43:00Z" w:original="%2:1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612B1F" w:rsidRDefault="00612B1F" w:rsidP="00612B1F">
      <w:pPr>
        <w:pStyle w:val="Tabletext"/>
        <w:keepLines w:val="0"/>
        <w:numPr>
          <w:ilvl w:val="3"/>
          <w:numId w:val="10"/>
          <w:numberingChange w:id="28" w:author="huai" w:date="2006-06-26T14:43:00Z" w:original="%2:1:0:.%3:3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輸入參數。</w:t>
      </w:r>
    </w:p>
    <w:p w:rsidR="007D627E" w:rsidRDefault="007D627E" w:rsidP="007D627E">
      <w:pPr>
        <w:pStyle w:val="Tabletext"/>
        <w:keepLines w:val="0"/>
        <w:numPr>
          <w:ilvl w:val="2"/>
          <w:numId w:val="10"/>
          <w:numberingChange w:id="29" w:author="huai" w:date="2006-06-26T14:43:00Z" w:original="%2:1:0:.%3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7F2C34" w:rsidRDefault="007F2C34" w:rsidP="007D627E">
      <w:pPr>
        <w:pStyle w:val="Tabletext"/>
        <w:keepLines w:val="0"/>
        <w:numPr>
          <w:ilvl w:val="2"/>
          <w:numId w:val="10"/>
          <w:numberingChange w:id="30" w:author="huai" w:date="2006-06-26T14:43:00Z" w:original="%2:1:0:.%3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 xml:space="preserve"> = 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1"/>
          <w:numId w:val="10"/>
          <w:numberingChange w:id="31" w:author="huai" w:date="2006-06-26T14:43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0A2E95">
        <w:rPr>
          <w:rFonts w:hint="eastAsia"/>
          <w:kern w:val="2"/>
          <w:szCs w:val="24"/>
          <w:lang w:eastAsia="zh-TW"/>
        </w:rPr>
        <w:t>DTAAI001</w:t>
      </w:r>
      <w:r w:rsidR="004F3E06">
        <w:rPr>
          <w:rFonts w:hint="eastAsia"/>
          <w:kern w:val="2"/>
          <w:szCs w:val="24"/>
          <w:lang w:eastAsia="zh-TW"/>
        </w:rPr>
        <w:t xml:space="preserve"> LEFT OUTER JOIN DTAAI010 ON </w:t>
      </w:r>
      <w:r w:rsidR="004F3E06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條件如下</w:t>
      </w:r>
      <w:r>
        <w:rPr>
          <w:rFonts w:hint="eastAsia"/>
          <w:kern w:val="2"/>
          <w:szCs w:val="24"/>
          <w:lang w:eastAsia="zh-TW"/>
        </w:rPr>
        <w:t>)</w:t>
      </w:r>
    </w:p>
    <w:p w:rsidR="00612B1F" w:rsidRDefault="000A2E95" w:rsidP="00612B1F">
      <w:pPr>
        <w:pStyle w:val="Tabletext"/>
        <w:keepLines w:val="0"/>
        <w:numPr>
          <w:ilvl w:val="2"/>
          <w:numId w:val="10"/>
          <w:numberingChange w:id="32" w:author="huai" w:date="2006-06-26T14:43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</w:t>
      </w:r>
      <w:r w:rsidR="00612B1F">
        <w:rPr>
          <w:rFonts w:hint="eastAsia"/>
          <w:kern w:val="2"/>
          <w:szCs w:val="24"/>
          <w:lang w:eastAsia="zh-TW"/>
        </w:rPr>
        <w:t>日期</w:t>
      </w:r>
      <w:r w:rsidR="00612B1F">
        <w:rPr>
          <w:rFonts w:hint="eastAsia"/>
          <w:kern w:val="2"/>
          <w:szCs w:val="24"/>
          <w:lang w:eastAsia="zh-TW"/>
        </w:rPr>
        <w:t xml:space="preserve"> = </w:t>
      </w:r>
      <w:r w:rsidR="00612B1F">
        <w:rPr>
          <w:rFonts w:hint="eastAsia"/>
          <w:kern w:val="2"/>
          <w:szCs w:val="24"/>
          <w:lang w:eastAsia="zh-TW"/>
        </w:rPr>
        <w:t>處理日期。</w:t>
      </w:r>
    </w:p>
    <w:p w:rsidR="000A2E95" w:rsidRDefault="000A2E95" w:rsidP="00612B1F">
      <w:pPr>
        <w:pStyle w:val="Tabletext"/>
        <w:keepLines w:val="0"/>
        <w:numPr>
          <w:ilvl w:val="2"/>
          <w:numId w:val="10"/>
          <w:numberingChange w:id="33" w:author="huai" w:date="2006-06-26T14:43:00Z" w:original="%2:2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帳務日期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空值。</w:t>
      </w:r>
    </w:p>
    <w:p w:rsidR="00612B1F" w:rsidRDefault="000A2E95" w:rsidP="00612B1F">
      <w:pPr>
        <w:pStyle w:val="Tabletext"/>
        <w:keepLines w:val="0"/>
        <w:numPr>
          <w:ilvl w:val="2"/>
          <w:numId w:val="10"/>
          <w:numberingChange w:id="34" w:author="huai" w:date="2006-06-26T14:43:00Z" w:original="%2:2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</w:t>
      </w:r>
      <w:r w:rsidR="00612B1F">
        <w:rPr>
          <w:rFonts w:hint="eastAsia"/>
          <w:kern w:val="2"/>
          <w:szCs w:val="24"/>
          <w:lang w:eastAsia="zh-TW"/>
        </w:rPr>
        <w:t xml:space="preserve"> BY </w:t>
      </w:r>
      <w:r>
        <w:rPr>
          <w:rFonts w:hint="eastAsia"/>
          <w:kern w:val="2"/>
          <w:szCs w:val="24"/>
          <w:lang w:eastAsia="zh-TW"/>
        </w:rPr>
        <w:t>服務中心</w:t>
      </w:r>
      <w:r w:rsidR="00612B1F"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  <w:numberingChange w:id="35" w:author="huai" w:date="2006-06-26T14:43:00Z" w:original="%2:2:0:.%3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NOTFND</w:t>
      </w:r>
      <w:r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612B1F">
      <w:pPr>
        <w:pStyle w:val="Tabletext"/>
        <w:keepLines w:val="0"/>
        <w:numPr>
          <w:ilvl w:val="3"/>
          <w:numId w:val="10"/>
          <w:numberingChange w:id="36" w:author="huai" w:date="2006-06-26T14:43:00Z" w:original="%2:2:0:.%3:4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PROCESS_CNT = 0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紀錄處理件數，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  <w:numberingChange w:id="37" w:author="huai" w:date="2006-06-26T14:43:00Z" w:original="%2:2:0:.%3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FND</w:t>
      </w:r>
      <w:r w:rsidR="0058117E">
        <w:rPr>
          <w:rFonts w:hint="eastAsia"/>
          <w:kern w:val="2"/>
          <w:szCs w:val="24"/>
          <w:lang w:eastAsia="zh-TW"/>
        </w:rPr>
        <w:t>：</w:t>
      </w:r>
    </w:p>
    <w:p w:rsidR="000A2E95" w:rsidRPr="002165B6" w:rsidRDefault="000A2E95" w:rsidP="00612B1F">
      <w:pPr>
        <w:pStyle w:val="Tabletext"/>
        <w:keepLines w:val="0"/>
        <w:numPr>
          <w:ilvl w:val="3"/>
          <w:numId w:val="10"/>
          <w:numberingChange w:id="38" w:author="huai" w:date="2006-06-26T14:43:00Z" w:original="%2:2:0:.%3:5:0:.%4:1:0:"/>
        </w:numPr>
        <w:spacing w:after="0" w:line="240" w:lineRule="auto"/>
        <w:rPr>
          <w:color w:val="FF0000"/>
          <w:kern w:val="2"/>
          <w:szCs w:val="24"/>
          <w:lang w:eastAsia="zh-TW"/>
        </w:rPr>
      </w:pPr>
      <w:r w:rsidRPr="002165B6">
        <w:rPr>
          <w:rFonts w:hint="eastAsia"/>
          <w:color w:val="FF0000"/>
          <w:kern w:val="2"/>
          <w:szCs w:val="24"/>
          <w:lang w:eastAsia="zh-TW"/>
        </w:rPr>
        <w:t xml:space="preserve">FORMAT </w:t>
      </w:r>
      <w:r w:rsidRPr="002165B6">
        <w:rPr>
          <w:rFonts w:hint="eastAsia"/>
          <w:color w:val="FF0000"/>
          <w:kern w:val="2"/>
          <w:szCs w:val="24"/>
          <w:lang w:eastAsia="zh-TW"/>
        </w:rPr>
        <w:t>文字檔資料</w:t>
      </w:r>
      <w:r w:rsidR="00F3175F" w:rsidRPr="002165B6">
        <w:rPr>
          <w:rFonts w:hint="eastAsia"/>
          <w:color w:val="FF0000"/>
          <w:kern w:val="2"/>
          <w:szCs w:val="24"/>
          <w:lang w:eastAsia="zh-TW"/>
        </w:rPr>
        <w:t>檔名為</w:t>
      </w:r>
      <w:r w:rsidR="00F3175F" w:rsidRPr="002165B6">
        <w:rPr>
          <w:rFonts w:hint="eastAsia"/>
          <w:color w:val="FF0000"/>
          <w:kern w:val="2"/>
          <w:szCs w:val="24"/>
          <w:lang w:eastAsia="zh-TW"/>
        </w:rPr>
        <w:t xml:space="preserve"> </w:t>
      </w:r>
      <w:r w:rsidR="00FA348E" w:rsidRPr="002165B6">
        <w:rPr>
          <w:rFonts w:hint="eastAsia"/>
          <w:color w:val="FF0000"/>
          <w:kern w:val="2"/>
          <w:szCs w:val="24"/>
          <w:lang w:eastAsia="zh-TW"/>
        </w:rPr>
        <w:t>AAI10101</w:t>
      </w:r>
      <w:r w:rsidR="00F3175F" w:rsidRPr="002165B6">
        <w:rPr>
          <w:rFonts w:hint="eastAsia"/>
          <w:color w:val="FF0000"/>
          <w:kern w:val="2"/>
          <w:szCs w:val="24"/>
          <w:lang w:eastAsia="zh-TW"/>
        </w:rPr>
        <w:t>.</w:t>
      </w:r>
      <w:r w:rsidR="00241A03" w:rsidRPr="002165B6">
        <w:rPr>
          <w:rFonts w:hint="eastAsia"/>
          <w:color w:val="FF0000"/>
          <w:kern w:val="2"/>
          <w:szCs w:val="24"/>
          <w:lang w:eastAsia="zh-TW"/>
        </w:rPr>
        <w:t>txt</w:t>
      </w:r>
      <w:r w:rsidR="007B56D2" w:rsidRPr="002165B6">
        <w:rPr>
          <w:rFonts w:hint="eastAsia"/>
          <w:color w:val="FF0000"/>
          <w:kern w:val="2"/>
          <w:szCs w:val="24"/>
          <w:lang w:eastAsia="zh-TW"/>
        </w:rPr>
        <w:t xml:space="preserve"> (</w:t>
      </w:r>
      <w:r w:rsidR="007B56D2" w:rsidRPr="002165B6">
        <w:rPr>
          <w:rFonts w:hint="eastAsia"/>
          <w:color w:val="FF0000"/>
          <w:kern w:val="2"/>
          <w:szCs w:val="24"/>
          <w:lang w:eastAsia="zh-TW"/>
        </w:rPr>
        <w:t>位置為</w:t>
      </w:r>
      <w:r w:rsidR="007B56D2" w:rsidRPr="002165B6">
        <w:rPr>
          <w:rFonts w:hint="eastAsia"/>
          <w:color w:val="FF0000"/>
          <w:kern w:val="2"/>
          <w:szCs w:val="24"/>
          <w:lang w:eastAsia="zh-TW"/>
        </w:rPr>
        <w:t>UNIX_TO_HOST\DBAA\AAI1_</w:t>
      </w:r>
      <w:r w:rsidR="00C9444D" w:rsidRPr="002165B6">
        <w:rPr>
          <w:rFonts w:hint="eastAsia"/>
          <w:color w:val="FF0000"/>
          <w:kern w:val="2"/>
          <w:szCs w:val="24"/>
          <w:lang w:eastAsia="zh-TW"/>
        </w:rPr>
        <w:t>B</w:t>
      </w:r>
      <w:r w:rsidR="007B56D2" w:rsidRPr="002165B6">
        <w:rPr>
          <w:rFonts w:hint="eastAsia"/>
          <w:color w:val="FF0000"/>
          <w:kern w:val="2"/>
          <w:szCs w:val="24"/>
          <w:lang w:eastAsia="zh-TW"/>
        </w:rPr>
        <w:t>10</w:t>
      </w:r>
      <w:r w:rsidR="00C868DB" w:rsidRPr="002165B6">
        <w:rPr>
          <w:rFonts w:hint="eastAsia"/>
          <w:color w:val="FF0000"/>
          <w:kern w:val="2"/>
          <w:szCs w:val="24"/>
          <w:lang w:eastAsia="zh-TW"/>
        </w:rPr>
        <w:t>1</w:t>
      </w:r>
      <w:r w:rsidR="007B56D2" w:rsidRPr="002165B6">
        <w:rPr>
          <w:rFonts w:hint="eastAsia"/>
          <w:color w:val="FF0000"/>
          <w:kern w:val="2"/>
          <w:szCs w:val="24"/>
          <w:lang w:eastAsia="zh-TW"/>
        </w:rPr>
        <w:t>\)</w:t>
      </w:r>
    </w:p>
    <w:tbl>
      <w:tblPr>
        <w:tblW w:w="2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</w:tblGrid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68DB" w:rsidRPr="00C25459" w:rsidRDefault="00C868DB" w:rsidP="006F783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欄位                      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68DB" w:rsidRPr="00C25459" w:rsidRDefault="00C868DB" w:rsidP="006F783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68DB" w:rsidRPr="00C25459" w:rsidRDefault="00C868DB" w:rsidP="00BA6A71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68DB" w:rsidRDefault="00C868DB" w:rsidP="006F783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險別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68DB" w:rsidRDefault="00C868DB" w:rsidP="006F783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事故者ID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68DB" w:rsidRDefault="00C868DB" w:rsidP="006F783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契約角色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68DB" w:rsidRDefault="00C868DB" w:rsidP="006F783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住院起始日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68DB" w:rsidRDefault="00C868DB" w:rsidP="006F783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預付天數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68DB" w:rsidRDefault="00C868DB" w:rsidP="006F783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預付金額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68DB" w:rsidRPr="00290E54" w:rsidRDefault="00C868DB" w:rsidP="006F7832">
            <w:pPr>
              <w:rPr>
                <w:rFonts w:ascii="細明體" w:eastAsia="細明體" w:hAnsi="細明體" w:cs="Arial" w:hint="eastAsia"/>
                <w:sz w:val="20"/>
              </w:rPr>
            </w:pPr>
            <w:r w:rsidRPr="00290E54">
              <w:rPr>
                <w:rFonts w:ascii="細明體" w:eastAsia="細明體" w:hAnsi="細明體" w:cs="Arial" w:hint="eastAsia"/>
                <w:sz w:val="20"/>
              </w:rPr>
              <w:t>受理單位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68DB" w:rsidRPr="00290E54" w:rsidRDefault="00C868DB" w:rsidP="006F7832">
            <w:pPr>
              <w:rPr>
                <w:rFonts w:ascii="細明體" w:eastAsia="細明體" w:hAnsi="細明體" w:cs="Arial" w:hint="eastAsia"/>
                <w:sz w:val="20"/>
              </w:rPr>
            </w:pPr>
            <w:r w:rsidRPr="00290E54">
              <w:rPr>
                <w:rFonts w:ascii="細明體" w:eastAsia="細明體" w:hAnsi="細明體" w:cs="Arial Unicode MS" w:hint="eastAsia"/>
                <w:sz w:val="20"/>
              </w:rPr>
              <w:t>受理人員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68DB" w:rsidRPr="00290E54" w:rsidRDefault="00C868DB" w:rsidP="006F7832">
            <w:pPr>
              <w:rPr>
                <w:rFonts w:ascii="細明體" w:eastAsia="細明體" w:hAnsi="細明體" w:cs="Arial" w:hint="eastAsia"/>
                <w:sz w:val="20"/>
              </w:rPr>
            </w:pPr>
            <w:r w:rsidRPr="00290E54">
              <w:rPr>
                <w:rFonts w:ascii="細明體" w:eastAsia="細明體" w:hAnsi="細明體" w:cs="Arial Unicode MS" w:hint="eastAsia"/>
                <w:sz w:val="20"/>
              </w:rPr>
              <w:t>受理人員姓名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68DB" w:rsidRPr="00290E54" w:rsidRDefault="00C868DB" w:rsidP="006F7832">
            <w:pPr>
              <w:rPr>
                <w:rFonts w:ascii="細明體" w:eastAsia="細明體" w:hAnsi="細明體" w:cs="Arial" w:hint="eastAsia"/>
                <w:sz w:val="20"/>
              </w:rPr>
            </w:pPr>
            <w:r w:rsidRPr="00290E54">
              <w:rPr>
                <w:rFonts w:ascii="細明體" w:eastAsia="細明體" w:hAnsi="細明體" w:cs="Arial"/>
                <w:sz w:val="20"/>
              </w:rPr>
              <w:t>受理日期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68DB" w:rsidRPr="00290E54" w:rsidRDefault="00FD2CB1" w:rsidP="006F7832">
            <w:pPr>
              <w:rPr>
                <w:rFonts w:ascii="細明體" w:eastAsia="細明體" w:hAnsi="細明體" w:cs="Arial"/>
                <w:sz w:val="20"/>
              </w:rPr>
            </w:pPr>
            <w:ins w:id="39" w:author="huai" w:date="2006-06-26T14:44:00Z">
              <w:r>
                <w:rPr>
                  <w:rFonts w:ascii="細明體" w:eastAsia="細明體" w:hAnsi="細明體" w:cs="Arial" w:hint="eastAsia"/>
                  <w:sz w:val="20"/>
                </w:rPr>
                <w:t>ZZ_H0Z040.</w:t>
              </w:r>
              <w:r w:rsidRPr="002364C8">
                <w:rPr>
                  <w:rFonts w:ascii="新細明體" w:hAnsi="新細明體" w:hint="eastAsia"/>
                  <w:sz w:val="20"/>
                  <w:szCs w:val="20"/>
                </w:rPr>
                <w:t xml:space="preserve"> queryByDivNo</w:t>
              </w:r>
              <w:r>
                <w:rPr>
                  <w:rFonts w:ascii="新細明體" w:hAnsi="新細明體" w:hint="eastAsia"/>
                  <w:sz w:val="20"/>
                  <w:szCs w:val="20"/>
                </w:rPr>
                <w:t>(</w:t>
              </w:r>
            </w:ins>
            <w:r w:rsidR="00C868DB">
              <w:rPr>
                <w:rFonts w:ascii="細明體" w:eastAsia="細明體" w:hAnsi="細明體" w:cs="Arial" w:hint="eastAsia"/>
                <w:sz w:val="20"/>
              </w:rPr>
              <w:t>服務中心</w:t>
            </w:r>
            <w:ins w:id="40" w:author="huai" w:date="2006-06-26T14:44:00Z">
              <w:r>
                <w:rPr>
                  <w:rFonts w:ascii="細明體" w:eastAsia="細明體" w:hAnsi="細明體" w:cs="Arial" w:hint="eastAsia"/>
                  <w:sz w:val="20"/>
                </w:rPr>
                <w:t xml:space="preserve">) + </w:t>
              </w:r>
              <w:r>
                <w:rPr>
                  <w:rFonts w:ascii="細明體" w:eastAsia="細明體" w:hAnsi="細明體" w:cs="Arial"/>
                  <w:sz w:val="20"/>
                </w:rPr>
                <w:t>‘</w:t>
              </w:r>
              <w:r>
                <w:rPr>
                  <w:rFonts w:ascii="細明體" w:eastAsia="細明體" w:hAnsi="細明體" w:cs="Arial" w:hint="eastAsia"/>
                  <w:sz w:val="20"/>
                </w:rPr>
                <w:t>00</w:t>
              </w:r>
              <w:r>
                <w:rPr>
                  <w:rFonts w:ascii="細明體" w:eastAsia="細明體" w:hAnsi="細明體" w:cs="Arial"/>
                  <w:sz w:val="20"/>
                </w:rPr>
                <w:t>’</w:t>
              </w:r>
            </w:ins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68DB" w:rsidRDefault="00C868DB" w:rsidP="006F7832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cs="Arial" w:hint="eastAsia"/>
                <w:sz w:val="20"/>
              </w:rPr>
              <w:t>事故日期(DTAAI010)</w:t>
            </w:r>
          </w:p>
        </w:tc>
      </w:tr>
      <w:tr w:rsidR="00C868DB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68DB" w:rsidRDefault="00C868DB" w:rsidP="006F7832">
            <w:pPr>
              <w:rPr>
                <w:rFonts w:ascii="細明體" w:eastAsia="細明體" w:hAnsi="細明體" w:cs="Arial" w:hint="eastAsia"/>
                <w:sz w:val="20"/>
              </w:rPr>
            </w:pPr>
            <w:r>
              <w:rPr>
                <w:rFonts w:ascii="細明體" w:eastAsia="細明體" w:hAnsi="細明體" w:cs="Arial" w:hint="eastAsia"/>
                <w:sz w:val="20"/>
              </w:rPr>
              <w:t>申請種類(DTAAI010)</w:t>
            </w:r>
          </w:p>
        </w:tc>
      </w:tr>
    </w:tbl>
    <w:p w:rsidR="007F2C34" w:rsidRDefault="007F2C34" w:rsidP="000A2E95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612B1F" w:rsidRDefault="00612B1F" w:rsidP="008626BE">
      <w:pPr>
        <w:pStyle w:val="Tabletext"/>
        <w:keepLines w:val="0"/>
        <w:numPr>
          <w:ilvl w:val="1"/>
          <w:numId w:val="10"/>
          <w:numberingChange w:id="41" w:author="huai" w:date="2006-06-26T14:43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8626BE">
      <w:pPr>
        <w:pStyle w:val="Tabletext"/>
        <w:keepLines w:val="0"/>
        <w:numPr>
          <w:ilvl w:val="2"/>
          <w:numId w:val="10"/>
          <w:numberingChange w:id="42" w:author="huai" w:date="2006-06-26T14:43:00Z" w:original="%2:3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43" w:author="huai" w:date="2006-06-26T14:43:00Z" w:original="%2:3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8626BE">
        <w:rPr>
          <w:rFonts w:hint="eastAsia"/>
          <w:kern w:val="2"/>
          <w:szCs w:val="24"/>
          <w:lang w:eastAsia="zh-TW"/>
        </w:rPr>
        <w:t>I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8626BE">
          <w:rPr>
            <w:rFonts w:hint="eastAsia"/>
            <w:kern w:val="2"/>
            <w:szCs w:val="24"/>
            <w:lang w:eastAsia="zh-TW"/>
          </w:rPr>
          <w:t>001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44" w:author="huai" w:date="2006-06-26T14:43:00Z" w:original="%2:3:0:.%3:1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8626BE">
        <w:rPr>
          <w:rFonts w:hint="eastAsia"/>
          <w:kern w:val="2"/>
          <w:szCs w:val="24"/>
          <w:lang w:eastAsia="zh-TW"/>
        </w:rPr>
        <w:t>I1</w:t>
      </w:r>
      <w:r w:rsidR="00DF6B34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UnitName" w:val="’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="008626BE">
          <w:rPr>
            <w:rFonts w:hint="eastAsia"/>
            <w:kern w:val="2"/>
            <w:szCs w:val="24"/>
            <w:lang w:eastAsia="zh-TW"/>
          </w:rPr>
          <w:t>1</w:t>
        </w:r>
        <w:r>
          <w:rPr>
            <w:rFonts w:hint="eastAsia"/>
            <w:kern w:val="2"/>
            <w:szCs w:val="24"/>
            <w:lang w:eastAsia="zh-TW"/>
          </w:rPr>
          <w:t>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45" w:author="huai" w:date="2006-06-26T14:43:00Z" w:original="%2:3:0:.%3:1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B743BA"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46" w:author="huai" w:date="2006-06-26T14:43:00Z" w:original="%2:3:0:.%3:1:0:.%4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47" w:author="huai" w:date="2006-06-26T14:43:00Z" w:original="%2:3:0:.%3:1:0:.%4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8626BE">
        <w:rPr>
          <w:rFonts w:hint="eastAsia"/>
          <w:kern w:val="2"/>
          <w:szCs w:val="24"/>
          <w:lang w:eastAsia="zh-TW"/>
        </w:rPr>
        <w:t>I1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48" w:author="huai" w:date="2006-06-26T14:43:00Z" w:original="%2:3:0:.%3:1:0:.%4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556" w:rsidRDefault="00107556">
      <w:r>
        <w:separator/>
      </w:r>
    </w:p>
  </w:endnote>
  <w:endnote w:type="continuationSeparator" w:id="0">
    <w:p w:rsidR="00107556" w:rsidRDefault="0010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8DB" w:rsidRDefault="00C868D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868DB" w:rsidRDefault="00C868D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8DB" w:rsidRDefault="00C868DB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BB111A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BB111A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556" w:rsidRDefault="00107556">
      <w:r>
        <w:separator/>
      </w:r>
    </w:p>
  </w:footnote>
  <w:footnote w:type="continuationSeparator" w:id="0">
    <w:p w:rsidR="00107556" w:rsidRDefault="00107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FB5"/>
    <w:multiLevelType w:val="multilevel"/>
    <w:tmpl w:val="999439E4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2301812"/>
    <w:multiLevelType w:val="multilevel"/>
    <w:tmpl w:val="4ABC94A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701E64"/>
    <w:multiLevelType w:val="hybridMultilevel"/>
    <w:tmpl w:val="2A4C0F1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D82C6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8055713"/>
    <w:multiLevelType w:val="multilevel"/>
    <w:tmpl w:val="0409001F"/>
    <w:numStyleLink w:val="111111"/>
  </w:abstractNum>
  <w:abstractNum w:abstractNumId="5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6773D2"/>
    <w:multiLevelType w:val="multilevel"/>
    <w:tmpl w:val="7374C08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D0B12FF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965321"/>
    <w:multiLevelType w:val="hybridMultilevel"/>
    <w:tmpl w:val="B726AFA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A15099"/>
    <w:multiLevelType w:val="hybridMultilevel"/>
    <w:tmpl w:val="0338C742"/>
    <w:lvl w:ilvl="0" w:tplc="A5D8F3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EB65BC7"/>
    <w:multiLevelType w:val="hybridMultilevel"/>
    <w:tmpl w:val="78D8965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2654C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A7C1B29"/>
    <w:multiLevelType w:val="hybridMultilevel"/>
    <w:tmpl w:val="3A94C6C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7" w15:restartNumberingAfterBreak="0">
    <w:nsid w:val="307655B8"/>
    <w:multiLevelType w:val="multilevel"/>
    <w:tmpl w:val="A5DA1062"/>
    <w:lvl w:ilvl="0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47107CB"/>
    <w:multiLevelType w:val="hybridMultilevel"/>
    <w:tmpl w:val="2AE4D8D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9D572A7"/>
    <w:multiLevelType w:val="multilevel"/>
    <w:tmpl w:val="87D2EADA"/>
    <w:lvl w:ilvl="0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D885E02"/>
    <w:multiLevelType w:val="hybridMultilevel"/>
    <w:tmpl w:val="92321B12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15224CB"/>
    <w:multiLevelType w:val="hybridMultilevel"/>
    <w:tmpl w:val="8A9AC1E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7030826"/>
    <w:multiLevelType w:val="hybridMultilevel"/>
    <w:tmpl w:val="A69C272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8A80B8D"/>
    <w:multiLevelType w:val="multilevel"/>
    <w:tmpl w:val="28C67F28"/>
    <w:lvl w:ilvl="0">
      <w:start w:val="1"/>
      <w:numFmt w:val="ideographDigit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&lt;%8.%9&gt;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9AD300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C0D5531"/>
    <w:multiLevelType w:val="multilevel"/>
    <w:tmpl w:val="7C2660C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4CC4480D"/>
    <w:multiLevelType w:val="hybridMultilevel"/>
    <w:tmpl w:val="C5FCCB1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E556751"/>
    <w:multiLevelType w:val="multilevel"/>
    <w:tmpl w:val="AD16DB0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2AE31F7"/>
    <w:multiLevelType w:val="hybridMultilevel"/>
    <w:tmpl w:val="2286F35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48D6CDF"/>
    <w:multiLevelType w:val="multilevel"/>
    <w:tmpl w:val="C5FCCB1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20C3181"/>
    <w:multiLevelType w:val="multilevel"/>
    <w:tmpl w:val="BC242FF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567"/>
      </w:pPr>
      <w:rPr>
        <w:rFonts w:ascii="新細明體" w:eastAsia="新細明體" w:hAnsi="新細明體" w:cs="Arial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#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34E7B24"/>
    <w:multiLevelType w:val="multilevel"/>
    <w:tmpl w:val="48B0E7E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eastAsia="細明體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859791B"/>
    <w:multiLevelType w:val="hybridMultilevel"/>
    <w:tmpl w:val="B6EA9BF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9" w15:restartNumberingAfterBreak="0">
    <w:nsid w:val="6A0E67DB"/>
    <w:multiLevelType w:val="hybridMultilevel"/>
    <w:tmpl w:val="0CE4F95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BB8463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00B3184"/>
    <w:multiLevelType w:val="hybridMultilevel"/>
    <w:tmpl w:val="A0EAA67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FE12C9"/>
    <w:multiLevelType w:val="hybridMultilevel"/>
    <w:tmpl w:val="BE4CF32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28C3D15"/>
    <w:multiLevelType w:val="multilevel"/>
    <w:tmpl w:val="C09CC38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6AB4BB9"/>
    <w:multiLevelType w:val="hybridMultilevel"/>
    <w:tmpl w:val="9416A9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81333EA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A0439BD"/>
    <w:multiLevelType w:val="hybridMultilevel"/>
    <w:tmpl w:val="810C475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9" w15:restartNumberingAfterBreak="0">
    <w:nsid w:val="7ED57A75"/>
    <w:multiLevelType w:val="hybridMultilevel"/>
    <w:tmpl w:val="7374C08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34"/>
  </w:num>
  <w:num w:numId="3">
    <w:abstractNumId w:val="24"/>
  </w:num>
  <w:num w:numId="4">
    <w:abstractNumId w:val="8"/>
  </w:num>
  <w:num w:numId="5">
    <w:abstractNumId w:val="0"/>
  </w:num>
  <w:num w:numId="6">
    <w:abstractNumId w:val="31"/>
  </w:num>
  <w:num w:numId="7">
    <w:abstractNumId w:val="26"/>
  </w:num>
  <w:num w:numId="8">
    <w:abstractNumId w:val="1"/>
  </w:num>
  <w:num w:numId="9">
    <w:abstractNumId w:val="5"/>
  </w:num>
  <w:num w:numId="10">
    <w:abstractNumId w:val="10"/>
  </w:num>
  <w:num w:numId="11">
    <w:abstractNumId w:val="40"/>
  </w:num>
  <w:num w:numId="12">
    <w:abstractNumId w:val="16"/>
  </w:num>
  <w:num w:numId="13">
    <w:abstractNumId w:val="11"/>
  </w:num>
  <w:num w:numId="14">
    <w:abstractNumId w:val="32"/>
  </w:num>
  <w:num w:numId="15">
    <w:abstractNumId w:val="36"/>
  </w:num>
  <w:num w:numId="16">
    <w:abstractNumId w:val="48"/>
  </w:num>
  <w:num w:numId="17">
    <w:abstractNumId w:val="41"/>
  </w:num>
  <w:num w:numId="18">
    <w:abstractNumId w:val="29"/>
  </w:num>
  <w:num w:numId="19">
    <w:abstractNumId w:val="30"/>
  </w:num>
  <w:num w:numId="20">
    <w:abstractNumId w:val="39"/>
  </w:num>
  <w:num w:numId="21">
    <w:abstractNumId w:val="12"/>
  </w:num>
  <w:num w:numId="22">
    <w:abstractNumId w:val="20"/>
  </w:num>
  <w:num w:numId="23">
    <w:abstractNumId w:val="33"/>
  </w:num>
  <w:num w:numId="24">
    <w:abstractNumId w:val="4"/>
  </w:num>
  <w:num w:numId="25">
    <w:abstractNumId w:val="28"/>
  </w:num>
  <w:num w:numId="26">
    <w:abstractNumId w:val="38"/>
  </w:num>
  <w:num w:numId="27">
    <w:abstractNumId w:val="19"/>
  </w:num>
  <w:num w:numId="28">
    <w:abstractNumId w:val="46"/>
  </w:num>
  <w:num w:numId="29">
    <w:abstractNumId w:val="7"/>
  </w:num>
  <w:num w:numId="30">
    <w:abstractNumId w:val="17"/>
  </w:num>
  <w:num w:numId="31">
    <w:abstractNumId w:val="3"/>
  </w:num>
  <w:num w:numId="32">
    <w:abstractNumId w:val="14"/>
  </w:num>
  <w:num w:numId="33">
    <w:abstractNumId w:val="35"/>
  </w:num>
  <w:num w:numId="34">
    <w:abstractNumId w:val="27"/>
  </w:num>
  <w:num w:numId="35">
    <w:abstractNumId w:val="44"/>
  </w:num>
  <w:num w:numId="36">
    <w:abstractNumId w:val="49"/>
  </w:num>
  <w:num w:numId="37">
    <w:abstractNumId w:val="6"/>
  </w:num>
  <w:num w:numId="38">
    <w:abstractNumId w:val="9"/>
  </w:num>
  <w:num w:numId="39">
    <w:abstractNumId w:val="42"/>
  </w:num>
  <w:num w:numId="40">
    <w:abstractNumId w:val="43"/>
  </w:num>
  <w:num w:numId="41">
    <w:abstractNumId w:val="21"/>
  </w:num>
  <w:num w:numId="42">
    <w:abstractNumId w:val="13"/>
  </w:num>
  <w:num w:numId="43">
    <w:abstractNumId w:val="2"/>
  </w:num>
  <w:num w:numId="44">
    <w:abstractNumId w:val="37"/>
  </w:num>
  <w:num w:numId="45">
    <w:abstractNumId w:val="22"/>
  </w:num>
  <w:num w:numId="46">
    <w:abstractNumId w:val="47"/>
  </w:num>
  <w:num w:numId="47">
    <w:abstractNumId w:val="45"/>
  </w:num>
  <w:num w:numId="48">
    <w:abstractNumId w:val="18"/>
  </w:num>
  <w:num w:numId="49">
    <w:abstractNumId w:val="25"/>
  </w:num>
  <w:num w:numId="5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272AE"/>
    <w:rsid w:val="000360CE"/>
    <w:rsid w:val="00043F05"/>
    <w:rsid w:val="000911A4"/>
    <w:rsid w:val="000A2E95"/>
    <w:rsid w:val="000C044D"/>
    <w:rsid w:val="000C51DA"/>
    <w:rsid w:val="000D173A"/>
    <w:rsid w:val="001046FB"/>
    <w:rsid w:val="00107556"/>
    <w:rsid w:val="00114232"/>
    <w:rsid w:val="001255EF"/>
    <w:rsid w:val="0013687F"/>
    <w:rsid w:val="00145D2F"/>
    <w:rsid w:val="00163509"/>
    <w:rsid w:val="00172BB4"/>
    <w:rsid w:val="0017760A"/>
    <w:rsid w:val="001F12AD"/>
    <w:rsid w:val="0020636A"/>
    <w:rsid w:val="0021236B"/>
    <w:rsid w:val="002165B6"/>
    <w:rsid w:val="00241A03"/>
    <w:rsid w:val="00262D84"/>
    <w:rsid w:val="002644A3"/>
    <w:rsid w:val="00272585"/>
    <w:rsid w:val="002852A9"/>
    <w:rsid w:val="00293853"/>
    <w:rsid w:val="002A18D3"/>
    <w:rsid w:val="002D1243"/>
    <w:rsid w:val="002E208C"/>
    <w:rsid w:val="002E35AC"/>
    <w:rsid w:val="002E7051"/>
    <w:rsid w:val="00301377"/>
    <w:rsid w:val="00304CE8"/>
    <w:rsid w:val="003343C6"/>
    <w:rsid w:val="00336FA8"/>
    <w:rsid w:val="00351402"/>
    <w:rsid w:val="00363504"/>
    <w:rsid w:val="00381403"/>
    <w:rsid w:val="00391C23"/>
    <w:rsid w:val="00395BAA"/>
    <w:rsid w:val="003C0406"/>
    <w:rsid w:val="003E3C02"/>
    <w:rsid w:val="003E7D29"/>
    <w:rsid w:val="003F1D73"/>
    <w:rsid w:val="0040512F"/>
    <w:rsid w:val="004160E9"/>
    <w:rsid w:val="00416D93"/>
    <w:rsid w:val="004252C4"/>
    <w:rsid w:val="00436887"/>
    <w:rsid w:val="00474C68"/>
    <w:rsid w:val="004C7E4A"/>
    <w:rsid w:val="004F3E06"/>
    <w:rsid w:val="004F4C2E"/>
    <w:rsid w:val="005271BD"/>
    <w:rsid w:val="00570356"/>
    <w:rsid w:val="0058117E"/>
    <w:rsid w:val="005A2077"/>
    <w:rsid w:val="005C02DF"/>
    <w:rsid w:val="005C5575"/>
    <w:rsid w:val="005D246B"/>
    <w:rsid w:val="005D3FB0"/>
    <w:rsid w:val="005E2495"/>
    <w:rsid w:val="005E6ADB"/>
    <w:rsid w:val="005F5F76"/>
    <w:rsid w:val="00612B1F"/>
    <w:rsid w:val="006170A9"/>
    <w:rsid w:val="00663251"/>
    <w:rsid w:val="006A19F9"/>
    <w:rsid w:val="006D65CE"/>
    <w:rsid w:val="006F6685"/>
    <w:rsid w:val="006F7832"/>
    <w:rsid w:val="00724B23"/>
    <w:rsid w:val="00742344"/>
    <w:rsid w:val="00777F49"/>
    <w:rsid w:val="007B56D2"/>
    <w:rsid w:val="007D627E"/>
    <w:rsid w:val="007E5CDA"/>
    <w:rsid w:val="007E6493"/>
    <w:rsid w:val="007F2C34"/>
    <w:rsid w:val="007F71E5"/>
    <w:rsid w:val="00810F7C"/>
    <w:rsid w:val="008252FB"/>
    <w:rsid w:val="00830E10"/>
    <w:rsid w:val="00856F36"/>
    <w:rsid w:val="008626BE"/>
    <w:rsid w:val="00865226"/>
    <w:rsid w:val="00873877"/>
    <w:rsid w:val="008A0040"/>
    <w:rsid w:val="008A2AFE"/>
    <w:rsid w:val="008F4297"/>
    <w:rsid w:val="0093219C"/>
    <w:rsid w:val="00940A24"/>
    <w:rsid w:val="00941154"/>
    <w:rsid w:val="00943683"/>
    <w:rsid w:val="00946233"/>
    <w:rsid w:val="0098408B"/>
    <w:rsid w:val="009842EB"/>
    <w:rsid w:val="009F6CC9"/>
    <w:rsid w:val="00A25DD3"/>
    <w:rsid w:val="00A444B8"/>
    <w:rsid w:val="00A53A43"/>
    <w:rsid w:val="00A553F7"/>
    <w:rsid w:val="00A65945"/>
    <w:rsid w:val="00AA79A8"/>
    <w:rsid w:val="00AF3FD6"/>
    <w:rsid w:val="00AF7C15"/>
    <w:rsid w:val="00B743BA"/>
    <w:rsid w:val="00B87B4B"/>
    <w:rsid w:val="00BA6A71"/>
    <w:rsid w:val="00BB017B"/>
    <w:rsid w:val="00BB111A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531BA"/>
    <w:rsid w:val="00C868DB"/>
    <w:rsid w:val="00C9444D"/>
    <w:rsid w:val="00CC0078"/>
    <w:rsid w:val="00CC0CCB"/>
    <w:rsid w:val="00CF722B"/>
    <w:rsid w:val="00D02648"/>
    <w:rsid w:val="00D1076C"/>
    <w:rsid w:val="00D1708D"/>
    <w:rsid w:val="00D254AC"/>
    <w:rsid w:val="00D305F8"/>
    <w:rsid w:val="00D567D2"/>
    <w:rsid w:val="00D8233C"/>
    <w:rsid w:val="00D934BC"/>
    <w:rsid w:val="00DD6969"/>
    <w:rsid w:val="00DF6B34"/>
    <w:rsid w:val="00E1550A"/>
    <w:rsid w:val="00E95357"/>
    <w:rsid w:val="00EB3924"/>
    <w:rsid w:val="00EC02AF"/>
    <w:rsid w:val="00EC3358"/>
    <w:rsid w:val="00ED3E0F"/>
    <w:rsid w:val="00ED7438"/>
    <w:rsid w:val="00EE1362"/>
    <w:rsid w:val="00EF0EA6"/>
    <w:rsid w:val="00F015A0"/>
    <w:rsid w:val="00F3175F"/>
    <w:rsid w:val="00F3444C"/>
    <w:rsid w:val="00F42EE5"/>
    <w:rsid w:val="00F57E82"/>
    <w:rsid w:val="00F739E9"/>
    <w:rsid w:val="00F8209B"/>
    <w:rsid w:val="00F96BD2"/>
    <w:rsid w:val="00F97D23"/>
    <w:rsid w:val="00FA348E"/>
    <w:rsid w:val="00FA5C7A"/>
    <w:rsid w:val="00FD2CB1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0BE9C0C-4A74-4E05-96DE-81AEBC7D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26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Links>
    <vt:vector size="6" baseType="variant">
      <vt:variant>
        <vt:i4>-1463739343</vt:i4>
      </vt:variant>
      <vt:variant>
        <vt:i4>0</vt:i4>
      </vt:variant>
      <vt:variant>
        <vt:i4>0</vt:i4>
      </vt:variant>
      <vt:variant>
        <vt:i4>5</vt:i4>
      </vt:variant>
      <vt:variant>
        <vt:lpwstr>../../../DataSchema/myProjectCathayLifeCustomerDocAA理賠20030925理賠/受理輸入/受理檔.xls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2020-07-27T00:57:00Z</dcterms:created>
  <dcterms:modified xsi:type="dcterms:W3CDTF">2020-07-27T00:57:00Z</dcterms:modified>
</cp:coreProperties>
</file>